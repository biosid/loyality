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C1" w:rsidRPr="007A6EC1" w:rsidRDefault="007A6EC1" w:rsidP="00D16888">
      <w:pPr>
        <w:spacing w:before="240" w:after="12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A6EC1">
        <w:rPr>
          <w:rFonts w:ascii="Arial" w:hAnsi="Arial" w:cs="Arial"/>
          <w:b/>
          <w:sz w:val="24"/>
          <w:szCs w:val="24"/>
        </w:rPr>
        <w:t>ПРОТОКОЛ ВСТРЕЧИ</w:t>
      </w:r>
    </w:p>
    <w:tbl>
      <w:tblPr>
        <w:tblW w:w="101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581"/>
        <w:gridCol w:w="8592"/>
      </w:tblGrid>
      <w:tr w:rsidR="00D965E0" w:rsidRPr="007A6EC1" w:rsidTr="00C35991"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D965E0" w:rsidRPr="007A6EC1" w:rsidRDefault="00D965E0" w:rsidP="00A9226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A6EC1">
              <w:rPr>
                <w:rFonts w:ascii="Arial" w:hAnsi="Arial" w:cs="Arial"/>
                <w:b/>
                <w:sz w:val="20"/>
                <w:szCs w:val="20"/>
              </w:rPr>
              <w:t>Тема встречи</w:t>
            </w:r>
          </w:p>
        </w:tc>
        <w:tc>
          <w:tcPr>
            <w:tcW w:w="8592" w:type="dxa"/>
            <w:vAlign w:val="center"/>
          </w:tcPr>
          <w:p w:rsidR="00D965E0" w:rsidRPr="00A31E88" w:rsidRDefault="004568F3" w:rsidP="00A31E8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Conference</w:t>
            </w:r>
            <w:r w:rsidRPr="004568F3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call</w:t>
            </w:r>
            <w:r w:rsidRPr="004568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08CB">
              <w:rPr>
                <w:rFonts w:ascii="Arial" w:hAnsi="Arial" w:cs="Arial"/>
                <w:sz w:val="20"/>
                <w:szCs w:val="20"/>
              </w:rPr>
              <w:t xml:space="preserve">с Банком по обсуждению </w:t>
            </w:r>
            <w:r w:rsidR="00A31E88">
              <w:rPr>
                <w:rFonts w:ascii="Arial" w:hAnsi="Arial" w:cs="Arial"/>
                <w:sz w:val="20"/>
                <w:szCs w:val="20"/>
              </w:rPr>
              <w:t xml:space="preserve">новой функциональности – </w:t>
            </w:r>
            <w:r w:rsidR="00A31E88" w:rsidRPr="00A31E88">
              <w:rPr>
                <w:rFonts w:ascii="Arial" w:hAnsi="Arial" w:cs="Arial"/>
                <w:sz w:val="20"/>
                <w:szCs w:val="20"/>
              </w:rPr>
              <w:t>перевод</w:t>
            </w:r>
            <w:r w:rsidR="00A31E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1E88" w:rsidRPr="00A31E88">
              <w:rPr>
                <w:rFonts w:ascii="Arial" w:hAnsi="Arial" w:cs="Arial"/>
                <w:sz w:val="20"/>
                <w:szCs w:val="20"/>
              </w:rPr>
              <w:t>бонусов другому клиенту Программы</w:t>
            </w:r>
            <w:r w:rsidR="00A31E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5E0" w:rsidRPr="007A6EC1" w:rsidTr="00C35991"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D965E0" w:rsidRPr="007A6EC1" w:rsidRDefault="00D965E0" w:rsidP="00A92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A6EC1">
              <w:rPr>
                <w:rFonts w:ascii="Arial" w:hAnsi="Arial" w:cs="Arial"/>
                <w:b/>
                <w:sz w:val="20"/>
                <w:szCs w:val="20"/>
              </w:rPr>
              <w:t>Дата/Место</w:t>
            </w:r>
          </w:p>
        </w:tc>
        <w:tc>
          <w:tcPr>
            <w:tcW w:w="8592" w:type="dxa"/>
            <w:vAlign w:val="center"/>
          </w:tcPr>
          <w:p w:rsidR="00D965E0" w:rsidRPr="007A6EC1" w:rsidRDefault="00A31E88" w:rsidP="00D53BC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D965E0" w:rsidRPr="007A6EC1">
              <w:rPr>
                <w:rFonts w:ascii="Arial" w:hAnsi="Arial" w:cs="Arial"/>
                <w:sz w:val="20"/>
                <w:szCs w:val="20"/>
              </w:rPr>
              <w:t>.</w:t>
            </w:r>
            <w:r w:rsidR="00D53BC3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105A84" w:rsidRPr="007A6EC1">
              <w:rPr>
                <w:rFonts w:ascii="Arial" w:hAnsi="Arial" w:cs="Arial"/>
                <w:sz w:val="20"/>
                <w:szCs w:val="20"/>
              </w:rPr>
              <w:t>.201</w:t>
            </w:r>
            <w:r w:rsidR="004E1252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6F3BDA" w:rsidRPr="007A6E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4626" w:rsidRPr="008600F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D6FD6" w:rsidRPr="007A6EC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63A9C" w:rsidRPr="007A6EC1">
              <w:rPr>
                <w:rFonts w:ascii="Arial" w:hAnsi="Arial" w:cs="Arial"/>
                <w:sz w:val="20"/>
                <w:szCs w:val="20"/>
              </w:rPr>
              <w:t>0</w:t>
            </w:r>
            <w:r w:rsidR="00AF207A">
              <w:rPr>
                <w:rFonts w:ascii="Arial" w:hAnsi="Arial" w:cs="Arial"/>
                <w:sz w:val="20"/>
                <w:szCs w:val="20"/>
              </w:rPr>
              <w:t>-</w:t>
            </w:r>
            <w:r w:rsidR="00AF207A" w:rsidRPr="008600F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2778F" w:rsidRPr="007A6EC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51ECC" w:rsidRPr="008600F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965E0" w:rsidRPr="007A6EC1" w:rsidTr="00C35991"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D965E0" w:rsidRPr="007A6EC1" w:rsidRDefault="00D965E0" w:rsidP="00A9226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A6EC1">
              <w:rPr>
                <w:rFonts w:ascii="Arial" w:hAnsi="Arial" w:cs="Arial"/>
                <w:b/>
                <w:sz w:val="20"/>
                <w:szCs w:val="20"/>
              </w:rPr>
              <w:t>Участники встречи</w:t>
            </w:r>
          </w:p>
        </w:tc>
        <w:tc>
          <w:tcPr>
            <w:tcW w:w="8592" w:type="dxa"/>
            <w:vAlign w:val="center"/>
          </w:tcPr>
          <w:p w:rsidR="00E012A2" w:rsidRPr="007A6EC1" w:rsidRDefault="00E012A2" w:rsidP="00A92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A6EC1">
              <w:rPr>
                <w:rFonts w:ascii="Arial" w:hAnsi="Arial" w:cs="Arial"/>
                <w:sz w:val="20"/>
                <w:szCs w:val="20"/>
              </w:rPr>
              <w:t xml:space="preserve">Со стороны </w:t>
            </w:r>
            <w:r w:rsidRPr="007A6EC1">
              <w:rPr>
                <w:rFonts w:ascii="Arial" w:hAnsi="Arial" w:cs="Arial"/>
                <w:sz w:val="20"/>
                <w:szCs w:val="20"/>
                <w:lang w:val="en-US"/>
              </w:rPr>
              <w:t>Rapidsoft</w:t>
            </w:r>
            <w:r w:rsidRPr="007A6EC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012A2" w:rsidRDefault="00AA5479" w:rsidP="006C4C94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A6EC1">
              <w:rPr>
                <w:rFonts w:ascii="Arial" w:hAnsi="Arial" w:cs="Arial"/>
                <w:sz w:val="20"/>
                <w:szCs w:val="20"/>
              </w:rPr>
              <w:t>Чжан</w:t>
            </w:r>
            <w:r w:rsidR="00314EAC">
              <w:rPr>
                <w:rFonts w:ascii="Arial" w:hAnsi="Arial" w:cs="Arial"/>
                <w:sz w:val="20"/>
                <w:szCs w:val="20"/>
              </w:rPr>
              <w:t xml:space="preserve"> Евгения,</w:t>
            </w:r>
          </w:p>
          <w:p w:rsidR="00B754BA" w:rsidRDefault="007B3E45" w:rsidP="00A92265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Щербаков Сергей.</w:t>
            </w:r>
          </w:p>
          <w:p w:rsidR="00BB268B" w:rsidRPr="00BB268B" w:rsidRDefault="00BB268B" w:rsidP="00BB268B">
            <w:pPr>
              <w:pStyle w:val="ac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82945" w:rsidRPr="007A6EC1" w:rsidRDefault="00382945" w:rsidP="00A92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A6EC1">
              <w:rPr>
                <w:rFonts w:ascii="Arial" w:hAnsi="Arial" w:cs="Arial"/>
                <w:sz w:val="20"/>
                <w:szCs w:val="20"/>
              </w:rPr>
              <w:t>Со стороны ВТБ24:</w:t>
            </w:r>
          </w:p>
          <w:p w:rsidR="008600F8" w:rsidRDefault="008600F8" w:rsidP="008600F8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Котов Никита,</w:t>
            </w:r>
          </w:p>
          <w:p w:rsidR="008600F8" w:rsidRDefault="008600F8" w:rsidP="008600F8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82C42">
              <w:rPr>
                <w:rFonts w:ascii="Arial" w:hAnsi="Arial" w:cs="Arial"/>
                <w:sz w:val="20"/>
                <w:szCs w:val="20"/>
              </w:rPr>
              <w:t>Белозерова Татьяна</w:t>
            </w:r>
            <w:r w:rsidRPr="008600F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A079F" w:rsidRDefault="00A31E88" w:rsidP="008600F8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Захарова Анастасия,</w:t>
            </w:r>
          </w:p>
          <w:p w:rsidR="00757871" w:rsidRDefault="00A31E88" w:rsidP="008600F8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Кривошей Наталия</w:t>
            </w:r>
            <w:r w:rsidR="00757871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57871" w:rsidRDefault="00757871" w:rsidP="008600F8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Кондратьева Ксения,</w:t>
            </w:r>
          </w:p>
          <w:p w:rsidR="00A31E88" w:rsidRPr="001F15C7" w:rsidRDefault="006E3146" w:rsidP="00757871">
            <w:pPr>
              <w:pStyle w:val="ac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Доценко Вероника.</w:t>
            </w:r>
          </w:p>
        </w:tc>
      </w:tr>
      <w:tr w:rsidR="00D965E0" w:rsidRPr="007A6EC1" w:rsidTr="00C35991"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D965E0" w:rsidRPr="007A6EC1" w:rsidRDefault="00D965E0" w:rsidP="00A9226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A6EC1">
              <w:rPr>
                <w:rFonts w:ascii="Arial" w:hAnsi="Arial" w:cs="Arial"/>
                <w:b/>
                <w:sz w:val="20"/>
                <w:szCs w:val="20"/>
              </w:rPr>
              <w:t>Составитель</w:t>
            </w:r>
          </w:p>
        </w:tc>
        <w:tc>
          <w:tcPr>
            <w:tcW w:w="8592" w:type="dxa"/>
            <w:vAlign w:val="center"/>
          </w:tcPr>
          <w:p w:rsidR="00D965E0" w:rsidRPr="007A6EC1" w:rsidRDefault="00B967D1" w:rsidP="00A92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A6EC1">
              <w:rPr>
                <w:rFonts w:ascii="Arial" w:hAnsi="Arial" w:cs="Arial"/>
                <w:sz w:val="20"/>
                <w:szCs w:val="20"/>
              </w:rPr>
              <w:t>Чжан Евгения</w:t>
            </w:r>
          </w:p>
        </w:tc>
      </w:tr>
    </w:tbl>
    <w:p w:rsidR="00D72350" w:rsidRPr="00262212" w:rsidRDefault="00262212" w:rsidP="00D72350">
      <w:pPr>
        <w:spacing w:before="240" w:after="120"/>
        <w:jc w:val="center"/>
        <w:rPr>
          <w:rFonts w:ascii="Arial" w:hAnsi="Arial" w:cs="Arial"/>
          <w:b/>
          <w:sz w:val="24"/>
          <w:szCs w:val="24"/>
        </w:rPr>
      </w:pPr>
      <w:r w:rsidRPr="00262212">
        <w:rPr>
          <w:rFonts w:ascii="Arial" w:hAnsi="Arial" w:cs="Arial"/>
          <w:b/>
          <w:sz w:val="24"/>
          <w:szCs w:val="24"/>
        </w:rPr>
        <w:t>ВОПРОСЫ</w:t>
      </w:r>
    </w:p>
    <w:tbl>
      <w:tblPr>
        <w:tblW w:w="101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4111"/>
        <w:gridCol w:w="1701"/>
        <w:gridCol w:w="1418"/>
      </w:tblGrid>
      <w:tr w:rsidR="00C35991" w:rsidRPr="002D102A" w:rsidTr="007D321F">
        <w:trPr>
          <w:trHeight w:val="325"/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C35991" w:rsidRPr="002D102A" w:rsidRDefault="00C35991" w:rsidP="005A7D4B">
            <w:pPr>
              <w:pStyle w:val="d1"/>
              <w:spacing w:before="0" w:after="0"/>
              <w:ind w:left="-108" w:right="-108"/>
              <w:jc w:val="center"/>
              <w:rPr>
                <w:sz w:val="18"/>
                <w:szCs w:val="18"/>
              </w:rPr>
            </w:pPr>
            <w:r w:rsidRPr="002D102A">
              <w:rPr>
                <w:sz w:val="18"/>
                <w:szCs w:val="18"/>
              </w:rPr>
              <w:t>№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C35991" w:rsidRPr="002D102A" w:rsidRDefault="00C35991" w:rsidP="005A7D4B">
            <w:pPr>
              <w:pStyle w:val="d1"/>
              <w:spacing w:before="0" w:after="0"/>
              <w:jc w:val="center"/>
              <w:rPr>
                <w:sz w:val="18"/>
                <w:szCs w:val="18"/>
              </w:rPr>
            </w:pPr>
            <w:r w:rsidRPr="002D102A">
              <w:rPr>
                <w:sz w:val="18"/>
                <w:szCs w:val="18"/>
              </w:rPr>
              <w:t>Вопрос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C35991" w:rsidRPr="002D102A" w:rsidRDefault="00C35991" w:rsidP="005A7D4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102A">
              <w:rPr>
                <w:rFonts w:ascii="Arial" w:hAnsi="Arial" w:cs="Arial"/>
                <w:b/>
                <w:sz w:val="18"/>
                <w:szCs w:val="18"/>
              </w:rPr>
              <w:t>Решения и договоренности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35991" w:rsidRPr="002D102A" w:rsidRDefault="00C35991" w:rsidP="005A7D4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02A">
              <w:rPr>
                <w:rFonts w:ascii="Arial" w:hAnsi="Arial" w:cs="Arial"/>
                <w:b/>
                <w:sz w:val="18"/>
                <w:szCs w:val="18"/>
              </w:rPr>
              <w:t>Ответственные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35991" w:rsidRPr="002D102A" w:rsidRDefault="00C35991" w:rsidP="005A7D4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02A">
              <w:rPr>
                <w:rFonts w:ascii="Arial" w:hAnsi="Arial" w:cs="Arial"/>
                <w:b/>
                <w:sz w:val="18"/>
                <w:szCs w:val="18"/>
              </w:rPr>
              <w:t>Дата выполнения</w:t>
            </w:r>
          </w:p>
        </w:tc>
      </w:tr>
      <w:tr w:rsidR="00163DBA" w:rsidRPr="00730C6C" w:rsidTr="007B3E45">
        <w:trPr>
          <w:trHeight w:val="70"/>
        </w:trPr>
        <w:tc>
          <w:tcPr>
            <w:tcW w:w="534" w:type="dxa"/>
            <w:vMerge w:val="restart"/>
            <w:noWrap/>
            <w:tcMar>
              <w:left w:w="284" w:type="dxa"/>
            </w:tcMar>
          </w:tcPr>
          <w:p w:rsidR="00163DBA" w:rsidRPr="002D102A" w:rsidRDefault="00163DBA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409" w:type="dxa"/>
            <w:vMerge w:val="restart"/>
          </w:tcPr>
          <w:p w:rsidR="00163DBA" w:rsidRPr="00730C6C" w:rsidRDefault="00D67306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Обсуждение </w:t>
            </w:r>
            <w:r w:rsidRPr="00D67306">
              <w:rPr>
                <w:rFonts w:ascii="Arial" w:hAnsi="Arial" w:cs="Arial"/>
                <w:sz w:val="18"/>
                <w:szCs w:val="18"/>
              </w:rPr>
              <w:t>новой функциональности – перевод б</w:t>
            </w:r>
            <w:r>
              <w:rPr>
                <w:rFonts w:ascii="Arial" w:hAnsi="Arial" w:cs="Arial"/>
                <w:sz w:val="18"/>
                <w:szCs w:val="18"/>
              </w:rPr>
              <w:t>онусов другому клиенту Программы</w:t>
            </w:r>
          </w:p>
        </w:tc>
        <w:tc>
          <w:tcPr>
            <w:tcW w:w="4111" w:type="dxa"/>
          </w:tcPr>
          <w:p w:rsidR="00163DBA" w:rsidRDefault="005D3B65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del w:id="0" w:author="Белозерова Татьяна Викторовна" w:date="2014-04-14T16:26:00Z">
              <w:r w:rsidDel="001F15C7">
                <w:rPr>
                  <w:rFonts w:ascii="Arial" w:hAnsi="Arial" w:cs="Arial"/>
                  <w:sz w:val="18"/>
                  <w:szCs w:val="18"/>
                </w:rPr>
                <w:delText>Функционал планируется реализовать в два этапа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D3B65" w:rsidRDefault="005D3B65" w:rsidP="005D3B65">
            <w:pPr>
              <w:pStyle w:val="ac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Доработка по переводу бонусов одного клиента другому.</w:t>
            </w:r>
          </w:p>
          <w:p w:rsidR="005D3B65" w:rsidRDefault="005D3B65" w:rsidP="005D3B65">
            <w:pPr>
              <w:pStyle w:val="ac"/>
              <w:numPr>
                <w:ilvl w:val="0"/>
                <w:numId w:val="40"/>
              </w:numPr>
              <w:spacing w:after="0" w:line="240" w:lineRule="auto"/>
              <w:rPr>
                <w:ins w:id="1" w:author="Белозерова Татьяна Викторовна" w:date="2014-04-14T16:26:00Z"/>
                <w:rFonts w:ascii="Arial" w:hAnsi="Arial" w:cs="Arial"/>
                <w:sz w:val="18"/>
                <w:szCs w:val="18"/>
              </w:rPr>
            </w:pPr>
            <w:del w:id="2" w:author="Белозерова Татьяна Викторовна" w:date="2014-04-14T16:26:00Z">
              <w:r w:rsidDel="001F15C7">
                <w:rPr>
                  <w:rFonts w:ascii="Arial" w:hAnsi="Arial" w:cs="Arial"/>
                  <w:sz w:val="18"/>
                  <w:szCs w:val="18"/>
                </w:rPr>
                <w:delText>Доработка по ограничению срока действия бонусов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1F15C7" w:rsidRPr="001F15C7" w:rsidRDefault="001F15C7">
            <w:pPr>
              <w:spacing w:after="0" w:line="240" w:lineRule="auto"/>
              <w:ind w:left="360"/>
              <w:rPr>
                <w:rFonts w:ascii="Arial" w:hAnsi="Arial" w:cs="Arial"/>
                <w:sz w:val="18"/>
                <w:szCs w:val="18"/>
                <w:rPrChange w:id="3" w:author="Белозерова Татьяна Викторовна" w:date="2014-04-14T16:26:00Z">
                  <w:rPr/>
                </w:rPrChange>
              </w:rPr>
              <w:pPrChange w:id="4" w:author="Белозерова Татьяна Викторовна" w:date="2014-04-14T16:26:00Z">
                <w:pPr>
                  <w:pStyle w:val="ac"/>
                  <w:numPr>
                    <w:numId w:val="40"/>
                  </w:numPr>
                  <w:spacing w:after="0" w:line="240" w:lineRule="auto"/>
                  <w:ind w:hanging="360"/>
                </w:pPr>
              </w:pPrChange>
            </w:pPr>
            <w:ins w:id="5" w:author="Белозерова Татьяна Викторовна" w:date="2014-04-14T16:26:00Z">
              <w:r>
                <w:rPr>
                  <w:rFonts w:ascii="Arial" w:hAnsi="Arial" w:cs="Arial"/>
                  <w:sz w:val="18"/>
                  <w:szCs w:val="18"/>
                </w:rPr>
                <w:t>В рамках данного функционала не рассматрива</w:t>
              </w:r>
            </w:ins>
            <w:ins w:id="6" w:author="Белозерова Татьяна Викторовна" w:date="2014-04-14T16:27:00Z">
              <w:r>
                <w:rPr>
                  <w:rFonts w:ascii="Arial" w:hAnsi="Arial" w:cs="Arial"/>
                  <w:sz w:val="18"/>
                  <w:szCs w:val="18"/>
                </w:rPr>
                <w:t xml:space="preserve">ется вопрос по ограничению срока действия бонусов. Это будет оформлено в виде отдельной доработки. </w:t>
              </w:r>
            </w:ins>
          </w:p>
        </w:tc>
        <w:tc>
          <w:tcPr>
            <w:tcW w:w="1701" w:type="dxa"/>
          </w:tcPr>
          <w:p w:rsidR="00163DBA" w:rsidRDefault="005D3B65" w:rsidP="005D3B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418" w:type="dxa"/>
          </w:tcPr>
          <w:p w:rsidR="00163DBA" w:rsidRPr="009B4185" w:rsidRDefault="005D3B65" w:rsidP="005D3B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  <w:tr w:rsidR="00F21E57" w:rsidRPr="00730C6C" w:rsidTr="007B3E45">
        <w:trPr>
          <w:trHeight w:val="70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F21E57" w:rsidRDefault="00F21E57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F21E57" w:rsidRPr="00730C6C" w:rsidRDefault="00F21E57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F21E57" w:rsidRDefault="00D67306" w:rsidP="00D673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Краткое описание</w:t>
            </w:r>
            <w:r w:rsidR="00F21E57">
              <w:rPr>
                <w:rFonts w:ascii="Arial" w:hAnsi="Arial" w:cs="Arial"/>
                <w:sz w:val="18"/>
                <w:szCs w:val="18"/>
              </w:rPr>
              <w:t xml:space="preserve"> доработки </w:t>
            </w:r>
            <w:del w:id="7" w:author="Белозерова Татьяна Викторовна" w:date="2014-04-14T16:29:00Z">
              <w:r w:rsidR="00F21E57" w:rsidDel="001F15C7">
                <w:rPr>
                  <w:rFonts w:ascii="Arial" w:hAnsi="Arial" w:cs="Arial"/>
                  <w:sz w:val="18"/>
                  <w:szCs w:val="18"/>
                </w:rPr>
                <w:delText>1</w:delText>
              </w:r>
            </w:del>
            <w:r w:rsidR="00F21E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Рапидсофт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по результатам обсуждения на встречи высылает не позднее 11.04.</w:t>
            </w:r>
          </w:p>
          <w:p w:rsidR="00D67306" w:rsidRDefault="00D67306" w:rsidP="00D673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D67306" w:rsidRDefault="00D67306" w:rsidP="00D673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Описание выполнено, зафиксировано ниже.</w:t>
            </w:r>
          </w:p>
        </w:tc>
        <w:tc>
          <w:tcPr>
            <w:tcW w:w="1701" w:type="dxa"/>
          </w:tcPr>
          <w:p w:rsidR="00F21E57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Чжан Е.</w:t>
            </w:r>
          </w:p>
        </w:tc>
        <w:tc>
          <w:tcPr>
            <w:tcW w:w="1418" w:type="dxa"/>
          </w:tcPr>
          <w:p w:rsidR="00F21E57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11.04.2014</w:t>
            </w:r>
          </w:p>
          <w:p w:rsidR="00D67306" w:rsidRPr="009B4185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(выполнено)</w:t>
            </w:r>
          </w:p>
        </w:tc>
      </w:tr>
      <w:tr w:rsidR="00D67306" w:rsidRPr="00730C6C" w:rsidTr="007B3E45">
        <w:trPr>
          <w:trHeight w:val="70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D67306" w:rsidRDefault="00D67306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D67306" w:rsidRPr="00730C6C" w:rsidRDefault="00D67306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7442D1" w:rsidRDefault="00D67306" w:rsidP="00D67306">
            <w:pPr>
              <w:spacing w:after="0" w:line="240" w:lineRule="auto"/>
              <w:rPr>
                <w:ins w:id="8" w:author="Доценко Вероника Анатольевна" w:date="2014-04-11T12:05:00Z"/>
                <w:rFonts w:ascii="Arial" w:hAnsi="Arial" w:cs="Arial"/>
                <w:sz w:val="18"/>
                <w:szCs w:val="18"/>
              </w:rPr>
            </w:pPr>
            <w:del w:id="9" w:author="Белозерова Татьяна Викторовна" w:date="2014-04-14T16:25:00Z">
              <w:r w:rsidDel="001F15C7">
                <w:rPr>
                  <w:rFonts w:ascii="Arial" w:hAnsi="Arial" w:cs="Arial"/>
                  <w:sz w:val="18"/>
                  <w:szCs w:val="18"/>
                </w:rPr>
                <w:delText xml:space="preserve">Банк </w:delText>
              </w:r>
            </w:del>
            <w:ins w:id="10" w:author="Белозерова Татьяна Викторовна" w:date="2014-04-14T16:28:00Z">
              <w:r w:rsidR="001F15C7">
                <w:rPr>
                  <w:rFonts w:ascii="Arial" w:hAnsi="Arial" w:cs="Arial"/>
                  <w:sz w:val="18"/>
                  <w:szCs w:val="18"/>
                </w:rPr>
                <w:t>Заказчик</w:t>
              </w:r>
            </w:ins>
            <w:ins w:id="11" w:author="Белозерова Татьяна Викторовна" w:date="2014-04-14T16:25:00Z">
              <w:r w:rsidR="001F15C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r>
              <w:rPr>
                <w:rFonts w:ascii="Arial" w:hAnsi="Arial" w:cs="Arial"/>
                <w:sz w:val="18"/>
                <w:szCs w:val="18"/>
              </w:rPr>
              <w:t xml:space="preserve">проанализирует полученное описание, вышлет комментарии. </w:t>
            </w:r>
          </w:p>
          <w:p w:rsidR="007D321F" w:rsidDel="003A6C2F" w:rsidRDefault="007442D1" w:rsidP="003A6C2F">
            <w:pPr>
              <w:spacing w:after="0" w:line="240" w:lineRule="auto"/>
              <w:rPr>
                <w:ins w:id="12" w:author="Доценко Вероника Анатольевна" w:date="2014-04-11T12:06:00Z"/>
                <w:del w:id="13" w:author="Белозерова Татьяна Викторовна" w:date="2014-04-16T13:59:00Z"/>
                <w:rFonts w:ascii="Arial" w:hAnsi="Arial" w:cs="Arial"/>
                <w:sz w:val="18"/>
                <w:szCs w:val="18"/>
              </w:rPr>
            </w:pPr>
            <w:ins w:id="14" w:author="Доценко Вероника Анатольевна" w:date="2014-04-11T12:05:00Z">
              <w:r>
                <w:rPr>
                  <w:rFonts w:ascii="Arial" w:hAnsi="Arial" w:cs="Arial"/>
                  <w:sz w:val="18"/>
                  <w:szCs w:val="18"/>
                </w:rPr>
                <w:t xml:space="preserve">Дополнительно </w:t>
              </w:r>
              <w:del w:id="15" w:author="Белозерова Татьяна Викторовна" w:date="2014-04-16T14:00:00Z">
                <w:r w:rsidDel="003A6C2F">
                  <w:rPr>
                    <w:rFonts w:ascii="Arial" w:hAnsi="Arial" w:cs="Arial"/>
                    <w:sz w:val="18"/>
                    <w:szCs w:val="18"/>
                  </w:rPr>
                  <w:delText>Банк</w:delText>
                </w:r>
              </w:del>
            </w:ins>
            <w:ins w:id="16" w:author="Белозерова Татьяна Викторовна" w:date="2014-04-16T14:00:00Z">
              <w:r w:rsidR="003A6C2F">
                <w:rPr>
                  <w:rFonts w:ascii="Arial" w:hAnsi="Arial" w:cs="Arial"/>
                  <w:sz w:val="18"/>
                  <w:szCs w:val="18"/>
                </w:rPr>
                <w:t>Заказчик</w:t>
              </w:r>
            </w:ins>
            <w:ins w:id="17" w:author="Доценко Вероника Анатольевна" w:date="2014-04-11T12:05:00Z">
              <w:r>
                <w:rPr>
                  <w:rFonts w:ascii="Arial" w:hAnsi="Arial" w:cs="Arial"/>
                  <w:sz w:val="18"/>
                  <w:szCs w:val="18"/>
                </w:rPr>
                <w:t xml:space="preserve"> с</w:t>
              </w:r>
            </w:ins>
            <w:ins w:id="18" w:author="Доценко Вероника Анатольевна" w:date="2014-04-11T12:04:00Z">
              <w:r w:rsidRPr="009C51E3">
                <w:rPr>
                  <w:rFonts w:ascii="Arial" w:hAnsi="Arial" w:cs="Arial"/>
                  <w:sz w:val="18"/>
                  <w:szCs w:val="18"/>
                </w:rPr>
                <w:t>формулир</w:t>
              </w:r>
            </w:ins>
            <w:ins w:id="19" w:author="Доценко Вероника Анатольевна" w:date="2014-04-11T12:05:00Z">
              <w:r>
                <w:rPr>
                  <w:rFonts w:ascii="Arial" w:hAnsi="Arial" w:cs="Arial"/>
                  <w:sz w:val="18"/>
                  <w:szCs w:val="18"/>
                </w:rPr>
                <w:t>ует</w:t>
              </w:r>
            </w:ins>
            <w:ins w:id="20" w:author="Белозерова Татьяна Викторовна" w:date="2014-04-16T13:59:00Z">
              <w:r w:rsidR="003A6C2F">
                <w:rPr>
                  <w:rFonts w:ascii="Arial" w:hAnsi="Arial" w:cs="Arial"/>
                  <w:sz w:val="18"/>
                  <w:szCs w:val="18"/>
                </w:rPr>
                <w:t xml:space="preserve"> внутренние </w:t>
              </w:r>
            </w:ins>
            <w:ins w:id="21" w:author="Доценко Вероника Анатольевна" w:date="2014-04-11T12:04:00Z">
              <w:r w:rsidRPr="009C51E3">
                <w:rPr>
                  <w:rFonts w:ascii="Arial" w:hAnsi="Arial" w:cs="Arial"/>
                  <w:sz w:val="18"/>
                  <w:szCs w:val="18"/>
                </w:rPr>
                <w:t xml:space="preserve"> требования к процедуре возврата бонусов клиенту-отправителю при ошибочном переводе клиенту-получателю</w:t>
              </w:r>
            </w:ins>
            <w:ins w:id="22" w:author="Доценко Вероника Анатольевна" w:date="2014-04-11T12:05:00Z">
              <w:del w:id="23" w:author="Белозерова Татьяна Викторовна" w:date="2014-04-16T13:59:00Z">
                <w:r w:rsidR="007D321F" w:rsidDel="003A6C2F">
                  <w:rPr>
                    <w:rFonts w:ascii="Arial" w:hAnsi="Arial" w:cs="Arial"/>
                    <w:sz w:val="18"/>
                    <w:szCs w:val="18"/>
                  </w:rPr>
                  <w:delText xml:space="preserve">, которые передаст для включения в </w:delText>
                </w:r>
              </w:del>
            </w:ins>
            <w:ins w:id="24" w:author="Доценко Вероника Анатольевна" w:date="2014-04-11T12:06:00Z">
              <w:del w:id="25" w:author="Белозерова Татьяна Викторовна" w:date="2014-04-16T13:59:00Z">
                <w:r w:rsidR="007D321F" w:rsidDel="003A6C2F">
                  <w:rPr>
                    <w:rFonts w:ascii="Arial" w:hAnsi="Arial" w:cs="Arial"/>
                    <w:sz w:val="18"/>
                    <w:szCs w:val="18"/>
                  </w:rPr>
                  <w:delText>краткое описание доработки 1 Рапидсофт.</w:delText>
                </w:r>
              </w:del>
            </w:ins>
            <w:ins w:id="26" w:author="Доценко Вероника Анатольевна" w:date="2014-04-11T12:04:00Z">
              <w:del w:id="27" w:author="Белозерова Татьяна Викторовна" w:date="2014-04-16T13:59:00Z">
                <w:r w:rsidDel="003A6C2F">
                  <w:rPr>
                    <w:rFonts w:ascii="Arial" w:hAnsi="Arial" w:cs="Arial"/>
                    <w:sz w:val="18"/>
                    <w:szCs w:val="18"/>
                  </w:rPr>
                  <w:delText xml:space="preserve"> </w:delText>
                </w:r>
              </w:del>
            </w:ins>
          </w:p>
          <w:p w:rsidR="007442D1" w:rsidRPr="001F15C7" w:rsidRDefault="007442D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D67306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Белозерова Т.</w:t>
            </w:r>
          </w:p>
        </w:tc>
        <w:tc>
          <w:tcPr>
            <w:tcW w:w="1418" w:type="dxa"/>
          </w:tcPr>
          <w:p w:rsidR="00D67306" w:rsidRDefault="00D67306" w:rsidP="003A6C2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del w:id="28" w:author="Белозерова Татьяна Викторовна" w:date="2014-04-16T14:00:00Z">
              <w:r w:rsidDel="003A6C2F">
                <w:rPr>
                  <w:rFonts w:ascii="Arial" w:hAnsi="Arial" w:cs="Arial"/>
                  <w:sz w:val="18"/>
                  <w:szCs w:val="18"/>
                </w:rPr>
                <w:delText>18</w:delText>
              </w:r>
            </w:del>
            <w:ins w:id="29" w:author="Белозерова Татьяна Викторовна" w:date="2014-04-16T14:00:00Z">
              <w:r w:rsidR="003A6C2F">
                <w:rPr>
                  <w:rFonts w:ascii="Arial" w:hAnsi="Arial" w:cs="Arial"/>
                  <w:sz w:val="18"/>
                  <w:szCs w:val="18"/>
                </w:rPr>
                <w:t>16</w:t>
              </w:r>
            </w:ins>
            <w:r>
              <w:rPr>
                <w:rFonts w:ascii="Arial" w:hAnsi="Arial" w:cs="Arial"/>
                <w:sz w:val="18"/>
                <w:szCs w:val="18"/>
              </w:rPr>
              <w:t>.04.2014</w:t>
            </w:r>
          </w:p>
        </w:tc>
      </w:tr>
      <w:tr w:rsidR="007D321F" w:rsidRPr="00730C6C" w:rsidTr="007B3E45">
        <w:trPr>
          <w:trHeight w:val="70"/>
          <w:ins w:id="30" w:author="Доценко Вероника Анатольевна" w:date="2014-04-11T12:07:00Z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7D321F" w:rsidRDefault="007D321F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ins w:id="31" w:author="Доценко Вероника Анатольевна" w:date="2014-04-11T12:07:00Z"/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7D321F" w:rsidRPr="00730C6C" w:rsidRDefault="007D321F" w:rsidP="005D3B65">
            <w:pPr>
              <w:spacing w:after="0" w:line="240" w:lineRule="auto"/>
              <w:rPr>
                <w:ins w:id="32" w:author="Доценко Вероника Анатольевна" w:date="2014-04-11T12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7D321F" w:rsidRDefault="007D321F" w:rsidP="001F15C7">
            <w:pPr>
              <w:spacing w:after="0" w:line="240" w:lineRule="auto"/>
              <w:rPr>
                <w:ins w:id="33" w:author="Доценко Вероника Анатольевна" w:date="2014-04-11T12:07:00Z"/>
                <w:rFonts w:ascii="Arial" w:hAnsi="Arial" w:cs="Arial"/>
                <w:sz w:val="18"/>
                <w:szCs w:val="18"/>
              </w:rPr>
            </w:pPr>
            <w:proofErr w:type="spellStart"/>
            <w:ins w:id="34" w:author="Доценко Вероника Анатольевна" w:date="2014-04-11T12:07:00Z">
              <w:r>
                <w:rPr>
                  <w:rFonts w:ascii="Arial" w:hAnsi="Arial" w:cs="Arial"/>
                  <w:sz w:val="18"/>
                  <w:szCs w:val="18"/>
                </w:rPr>
                <w:t>Рапидсофт</w:t>
              </w:r>
              <w:proofErr w:type="spellEnd"/>
              <w:r>
                <w:rPr>
                  <w:rFonts w:ascii="Arial" w:hAnsi="Arial" w:cs="Arial"/>
                  <w:sz w:val="18"/>
                  <w:szCs w:val="18"/>
                </w:rPr>
                <w:t xml:space="preserve"> на основе дополнений от </w:t>
              </w:r>
              <w:del w:id="35" w:author="Белозерова Татьяна Викторовна" w:date="2014-04-14T16:28:00Z">
                <w:r w:rsidDel="001F15C7">
                  <w:rPr>
                    <w:rFonts w:ascii="Arial" w:hAnsi="Arial" w:cs="Arial"/>
                    <w:sz w:val="18"/>
                    <w:szCs w:val="18"/>
                  </w:rPr>
                  <w:delText>Банка</w:delText>
                </w:r>
              </w:del>
            </w:ins>
            <w:ins w:id="36" w:author="Белозерова Татьяна Викторовна" w:date="2014-04-14T16:28:00Z">
              <w:r w:rsidR="001F15C7">
                <w:rPr>
                  <w:rFonts w:ascii="Arial" w:hAnsi="Arial" w:cs="Arial"/>
                  <w:sz w:val="18"/>
                  <w:szCs w:val="18"/>
                </w:rPr>
                <w:t>Заказчика</w:t>
              </w:r>
            </w:ins>
            <w:ins w:id="37" w:author="Доценко Вероника Анатольевна" w:date="2014-04-11T12:07:00Z">
              <w:r>
                <w:rPr>
                  <w:rFonts w:ascii="Arial" w:hAnsi="Arial" w:cs="Arial"/>
                  <w:sz w:val="18"/>
                  <w:szCs w:val="18"/>
                </w:rPr>
                <w:t xml:space="preserve"> формулирует </w:t>
              </w:r>
            </w:ins>
            <w:ins w:id="38" w:author="Доценко Вероника Анатольевна" w:date="2014-04-11T12:09:00Z">
              <w:r>
                <w:rPr>
                  <w:rFonts w:ascii="Arial" w:hAnsi="Arial" w:cs="Arial"/>
                  <w:sz w:val="18"/>
                  <w:szCs w:val="18"/>
                </w:rPr>
                <w:t>заключительную версию</w:t>
              </w:r>
            </w:ins>
            <w:ins w:id="39" w:author="Доценко Вероника Анатольевна" w:date="2014-04-11T12:07:00Z">
              <w:r>
                <w:rPr>
                  <w:rFonts w:ascii="Arial" w:hAnsi="Arial" w:cs="Arial"/>
                  <w:sz w:val="18"/>
                  <w:szCs w:val="18"/>
                </w:rPr>
                <w:t xml:space="preserve"> описани</w:t>
              </w:r>
            </w:ins>
            <w:ins w:id="40" w:author="Доценко Вероника Анатольевна" w:date="2014-04-11T12:10:00Z">
              <w:r>
                <w:rPr>
                  <w:rFonts w:ascii="Arial" w:hAnsi="Arial" w:cs="Arial"/>
                  <w:sz w:val="18"/>
                  <w:szCs w:val="18"/>
                </w:rPr>
                <w:t>я</w:t>
              </w:r>
            </w:ins>
            <w:ins w:id="41" w:author="Доценко Вероника Анатольевна" w:date="2014-04-11T12:07:00Z">
              <w:r>
                <w:rPr>
                  <w:rFonts w:ascii="Arial" w:hAnsi="Arial" w:cs="Arial"/>
                  <w:sz w:val="18"/>
                  <w:szCs w:val="18"/>
                </w:rPr>
                <w:t xml:space="preserve"> требований. </w:t>
              </w:r>
            </w:ins>
          </w:p>
        </w:tc>
        <w:tc>
          <w:tcPr>
            <w:tcW w:w="1701" w:type="dxa"/>
          </w:tcPr>
          <w:p w:rsidR="007D321F" w:rsidRDefault="007D321F" w:rsidP="00FA3BE2">
            <w:pPr>
              <w:spacing w:after="0" w:line="240" w:lineRule="auto"/>
              <w:jc w:val="center"/>
              <w:rPr>
                <w:ins w:id="42" w:author="Доценко Вероника Анатольевна" w:date="2014-04-11T12:07:00Z"/>
                <w:rFonts w:ascii="Arial" w:hAnsi="Arial" w:cs="Arial"/>
                <w:sz w:val="18"/>
                <w:szCs w:val="18"/>
              </w:rPr>
            </w:pPr>
            <w:ins w:id="43" w:author="Доценко Вероника Анатольевна" w:date="2014-04-11T12:08:00Z">
              <w:r>
                <w:rPr>
                  <w:rFonts w:ascii="Arial" w:hAnsi="Arial" w:cs="Arial"/>
                  <w:sz w:val="18"/>
                  <w:szCs w:val="18"/>
                </w:rPr>
                <w:t>Чжан Е.</w:t>
              </w:r>
            </w:ins>
          </w:p>
        </w:tc>
        <w:tc>
          <w:tcPr>
            <w:tcW w:w="1418" w:type="dxa"/>
          </w:tcPr>
          <w:p w:rsidR="007D321F" w:rsidDel="007D321F" w:rsidRDefault="007D321F" w:rsidP="00FA3BE2">
            <w:pPr>
              <w:spacing w:after="0" w:line="240" w:lineRule="auto"/>
              <w:jc w:val="center"/>
              <w:rPr>
                <w:ins w:id="44" w:author="Доценко Вероника Анатольевна" w:date="2014-04-11T12:07:00Z"/>
                <w:rFonts w:ascii="Arial" w:hAnsi="Arial" w:cs="Arial"/>
                <w:sz w:val="18"/>
                <w:szCs w:val="18"/>
              </w:rPr>
            </w:pPr>
            <w:ins w:id="45" w:author="Доценко Вероника Анатольевна" w:date="2014-04-11T12:08:00Z">
              <w:r>
                <w:rPr>
                  <w:rFonts w:ascii="Arial" w:hAnsi="Arial" w:cs="Arial"/>
                  <w:sz w:val="18"/>
                  <w:szCs w:val="18"/>
                </w:rPr>
                <w:t>18.04.2014</w:t>
              </w:r>
            </w:ins>
          </w:p>
        </w:tc>
      </w:tr>
      <w:tr w:rsidR="007D321F" w:rsidRPr="00730C6C" w:rsidTr="007B3E45">
        <w:trPr>
          <w:trHeight w:val="70"/>
          <w:ins w:id="46" w:author="Доценко Вероника Анатольевна" w:date="2014-04-11T12:09:00Z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7D321F" w:rsidRDefault="007D321F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ins w:id="47" w:author="Доценко Вероника Анатольевна" w:date="2014-04-11T12:09:00Z"/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7D321F" w:rsidRPr="00730C6C" w:rsidRDefault="007D321F" w:rsidP="005D3B65">
            <w:pPr>
              <w:spacing w:after="0" w:line="240" w:lineRule="auto"/>
              <w:rPr>
                <w:ins w:id="48" w:author="Доценко Вероника Анатольевна" w:date="2014-04-11T12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7D321F" w:rsidRDefault="007D321F" w:rsidP="007D321F">
            <w:pPr>
              <w:spacing w:after="0" w:line="240" w:lineRule="auto"/>
              <w:rPr>
                <w:ins w:id="49" w:author="Доценко Вероника Анатольевна" w:date="2014-04-11T12:09:00Z"/>
                <w:rFonts w:ascii="Arial" w:hAnsi="Arial" w:cs="Arial"/>
                <w:sz w:val="18"/>
                <w:szCs w:val="18"/>
              </w:rPr>
            </w:pPr>
            <w:ins w:id="50" w:author="Доценко Вероника Анатольевна" w:date="2014-04-11T12:09:00Z">
              <w:del w:id="51" w:author="Белозерова Татьяна Викторовна" w:date="2014-04-14T16:28:00Z">
                <w:r w:rsidDel="001F15C7">
                  <w:rPr>
                    <w:rFonts w:ascii="Arial" w:hAnsi="Arial" w:cs="Arial"/>
                    <w:sz w:val="18"/>
                    <w:szCs w:val="18"/>
                  </w:rPr>
                  <w:delText>Банк</w:delText>
                </w:r>
              </w:del>
            </w:ins>
            <w:ins w:id="52" w:author="Белозерова Татьяна Викторовна" w:date="2014-04-14T16:28:00Z">
              <w:r w:rsidR="001F15C7">
                <w:rPr>
                  <w:rFonts w:ascii="Arial" w:hAnsi="Arial" w:cs="Arial"/>
                  <w:sz w:val="18"/>
                  <w:szCs w:val="18"/>
                </w:rPr>
                <w:t>Заказчик</w:t>
              </w:r>
            </w:ins>
            <w:ins w:id="53" w:author="Доценко Вероника Анатольевна" w:date="2014-04-11T12:09:00Z">
              <w:r>
                <w:rPr>
                  <w:rFonts w:ascii="Arial" w:hAnsi="Arial" w:cs="Arial"/>
                  <w:sz w:val="18"/>
                  <w:szCs w:val="18"/>
                </w:rPr>
                <w:t xml:space="preserve"> согласует</w:t>
              </w:r>
            </w:ins>
            <w:ins w:id="54" w:author="Доценко Вероника Анатольевна" w:date="2014-04-11T12:10:00Z">
              <w:r>
                <w:rPr>
                  <w:rFonts w:ascii="Arial" w:hAnsi="Arial" w:cs="Arial"/>
                  <w:sz w:val="18"/>
                  <w:szCs w:val="18"/>
                </w:rPr>
                <w:t xml:space="preserve"> заключительную версию описания требований, после чего </w:t>
              </w: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Рапидсофт</w:t>
              </w:r>
              <w:proofErr w:type="spellEnd"/>
              <w:r>
                <w:rPr>
                  <w:rFonts w:ascii="Arial" w:hAnsi="Arial" w:cs="Arial"/>
                  <w:sz w:val="18"/>
                  <w:szCs w:val="18"/>
                </w:rPr>
                <w:t xml:space="preserve"> берет задачу на анализ и сообщает сроки его проведения.</w:t>
              </w:r>
            </w:ins>
          </w:p>
        </w:tc>
        <w:tc>
          <w:tcPr>
            <w:tcW w:w="1701" w:type="dxa"/>
          </w:tcPr>
          <w:p w:rsidR="007D321F" w:rsidRDefault="007D321F" w:rsidP="00FA3BE2">
            <w:pPr>
              <w:spacing w:after="0" w:line="240" w:lineRule="auto"/>
              <w:jc w:val="center"/>
              <w:rPr>
                <w:ins w:id="55" w:author="Доценко Вероника Анатольевна" w:date="2014-04-11T12:12:00Z"/>
                <w:rFonts w:ascii="Arial" w:hAnsi="Arial" w:cs="Arial"/>
                <w:sz w:val="18"/>
                <w:szCs w:val="18"/>
              </w:rPr>
            </w:pPr>
            <w:ins w:id="56" w:author="Доценко Вероника Анатольевна" w:date="2014-04-11T12:11:00Z">
              <w:r>
                <w:rPr>
                  <w:rFonts w:ascii="Arial" w:hAnsi="Arial" w:cs="Arial"/>
                  <w:sz w:val="18"/>
                  <w:szCs w:val="18"/>
                </w:rPr>
                <w:t>Белозерова Т.</w:t>
              </w:r>
            </w:ins>
          </w:p>
          <w:p w:rsidR="007D321F" w:rsidRDefault="007D321F" w:rsidP="00FA3BE2">
            <w:pPr>
              <w:spacing w:after="0" w:line="240" w:lineRule="auto"/>
              <w:jc w:val="center"/>
              <w:rPr>
                <w:ins w:id="57" w:author="Доценко Вероника Анатольевна" w:date="2014-04-11T12:09:00Z"/>
                <w:rFonts w:ascii="Arial" w:hAnsi="Arial" w:cs="Arial"/>
                <w:sz w:val="18"/>
                <w:szCs w:val="18"/>
              </w:rPr>
            </w:pPr>
            <w:ins w:id="58" w:author="Доценко Вероника Анатольевна" w:date="2014-04-11T12:12:00Z">
              <w:r>
                <w:rPr>
                  <w:rFonts w:ascii="Arial" w:hAnsi="Arial" w:cs="Arial"/>
                  <w:sz w:val="18"/>
                  <w:szCs w:val="18"/>
                </w:rPr>
                <w:t>Чжан Е.</w:t>
              </w:r>
            </w:ins>
          </w:p>
        </w:tc>
        <w:tc>
          <w:tcPr>
            <w:tcW w:w="1418" w:type="dxa"/>
          </w:tcPr>
          <w:p w:rsidR="007D321F" w:rsidRDefault="007D321F" w:rsidP="00FA3BE2">
            <w:pPr>
              <w:spacing w:after="0" w:line="240" w:lineRule="auto"/>
              <w:jc w:val="center"/>
              <w:rPr>
                <w:ins w:id="59" w:author="Доценко Вероника Анатольевна" w:date="2014-04-11T12:09:00Z"/>
                <w:rFonts w:ascii="Arial" w:hAnsi="Arial" w:cs="Arial"/>
                <w:sz w:val="18"/>
                <w:szCs w:val="18"/>
              </w:rPr>
            </w:pPr>
            <w:ins w:id="60" w:author="Доценко Вероника Анатольевна" w:date="2014-04-11T12:11:00Z">
              <w:r>
                <w:rPr>
                  <w:rFonts w:ascii="Arial" w:hAnsi="Arial" w:cs="Arial"/>
                  <w:sz w:val="18"/>
                  <w:szCs w:val="18"/>
                </w:rPr>
                <w:t>22.04.2014</w:t>
              </w:r>
            </w:ins>
          </w:p>
        </w:tc>
      </w:tr>
      <w:tr w:rsidR="00F21E57" w:rsidRPr="00730C6C" w:rsidTr="00A31E88">
        <w:trPr>
          <w:trHeight w:val="70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F21E57" w:rsidRDefault="00F21E57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F21E57" w:rsidRDefault="00F21E57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F21E57" w:rsidRDefault="00F21E57" w:rsidP="001F15C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Пожелания ВТБ24 по срокам реализации доработки </w:t>
            </w:r>
            <w:del w:id="61" w:author="Белозерова Татьяна Викторовна" w:date="2014-04-14T16:29:00Z">
              <w:r w:rsidDel="001F15C7">
                <w:rPr>
                  <w:rFonts w:ascii="Arial" w:hAnsi="Arial" w:cs="Arial"/>
                  <w:sz w:val="18"/>
                  <w:szCs w:val="18"/>
                </w:rPr>
                <w:delText>1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 xml:space="preserve"> (перевод </w:t>
            </w:r>
            <w:ins w:id="62" w:author="Белозерова Татьяна Викторовна" w:date="2014-04-14T16:29:00Z">
              <w:r w:rsidR="001F15C7">
                <w:rPr>
                  <w:rFonts w:ascii="Arial" w:hAnsi="Arial" w:cs="Arial"/>
                  <w:sz w:val="18"/>
                  <w:szCs w:val="18"/>
                </w:rPr>
                <w:t xml:space="preserve">бонусов </w:t>
              </w:r>
            </w:ins>
            <w:r>
              <w:rPr>
                <w:rFonts w:ascii="Arial" w:hAnsi="Arial" w:cs="Arial"/>
                <w:sz w:val="18"/>
                <w:szCs w:val="18"/>
              </w:rPr>
              <w:t xml:space="preserve">между клиентами) – </w:t>
            </w:r>
            <w:r w:rsidR="00757871">
              <w:rPr>
                <w:rFonts w:ascii="Arial" w:hAnsi="Arial" w:cs="Arial"/>
                <w:b/>
                <w:sz w:val="18"/>
                <w:szCs w:val="18"/>
              </w:rPr>
              <w:t>2015 г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:rsidR="00F21E57" w:rsidRDefault="00F21E57" w:rsidP="005D3B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418" w:type="dxa"/>
          </w:tcPr>
          <w:p w:rsidR="00F21E57" w:rsidRPr="009B4185" w:rsidRDefault="00F21E57" w:rsidP="005D3B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  <w:tr w:rsidR="00F21E57" w:rsidRPr="00730C6C" w:rsidTr="007B3E45">
        <w:trPr>
          <w:trHeight w:val="70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F21E57" w:rsidRDefault="00F21E57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F21E57" w:rsidRDefault="00F21E57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F21E57" w:rsidRDefault="005A62FD" w:rsidP="00D673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del w:id="63" w:author="Белозерова Татьяна Викторовна" w:date="2014-04-14T16:29:00Z">
              <w:r w:rsidDel="001F15C7">
                <w:rPr>
                  <w:rFonts w:ascii="Arial" w:hAnsi="Arial" w:cs="Arial"/>
                  <w:sz w:val="18"/>
                  <w:szCs w:val="18"/>
                </w:rPr>
                <w:delText xml:space="preserve">Требования к доработке 2 Банк </w:delText>
              </w:r>
              <w:r w:rsidDel="001F15C7">
                <w:rPr>
                  <w:rFonts w:ascii="Arial" w:hAnsi="Arial" w:cs="Arial"/>
                  <w:sz w:val="18"/>
                  <w:szCs w:val="18"/>
                </w:rPr>
                <w:lastRenderedPageBreak/>
                <w:delText>сформулирует</w:delText>
              </w:r>
              <w:r w:rsidR="00D67306" w:rsidDel="001F15C7">
                <w:rPr>
                  <w:rFonts w:ascii="Arial" w:hAnsi="Arial" w:cs="Arial"/>
                  <w:sz w:val="18"/>
                  <w:szCs w:val="18"/>
                </w:rPr>
                <w:delText xml:space="preserve"> и пришлет 14.04</w:delText>
              </w:r>
            </w:del>
          </w:p>
        </w:tc>
        <w:tc>
          <w:tcPr>
            <w:tcW w:w="1701" w:type="dxa"/>
          </w:tcPr>
          <w:p w:rsidR="00F21E57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del w:id="64" w:author="Белозерова Татьяна Викторовна" w:date="2014-04-14T16:29:00Z">
              <w:r w:rsidDel="001F15C7">
                <w:rPr>
                  <w:rFonts w:ascii="Arial" w:hAnsi="Arial" w:cs="Arial"/>
                  <w:sz w:val="18"/>
                  <w:szCs w:val="18"/>
                </w:rPr>
                <w:lastRenderedPageBreak/>
                <w:delText xml:space="preserve">Котов Н., </w:delText>
              </w:r>
              <w:r w:rsidDel="001F15C7">
                <w:rPr>
                  <w:rFonts w:ascii="Arial" w:hAnsi="Arial" w:cs="Arial"/>
                  <w:sz w:val="18"/>
                  <w:szCs w:val="18"/>
                </w:rPr>
                <w:lastRenderedPageBreak/>
                <w:delText>Белозерова Т.</w:delText>
              </w:r>
            </w:del>
          </w:p>
        </w:tc>
        <w:tc>
          <w:tcPr>
            <w:tcW w:w="1418" w:type="dxa"/>
          </w:tcPr>
          <w:p w:rsidR="00F21E57" w:rsidRPr="009B4185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14.04.2014</w:t>
            </w:r>
          </w:p>
        </w:tc>
      </w:tr>
      <w:tr w:rsidR="00D67306" w:rsidRPr="00730C6C" w:rsidTr="00D67306">
        <w:trPr>
          <w:trHeight w:val="64"/>
        </w:trPr>
        <w:tc>
          <w:tcPr>
            <w:tcW w:w="534" w:type="dxa"/>
            <w:vMerge/>
            <w:noWrap/>
            <w:tcMar>
              <w:left w:w="284" w:type="dxa"/>
            </w:tcMar>
          </w:tcPr>
          <w:p w:rsidR="00D67306" w:rsidRDefault="00D67306" w:rsidP="005D3B65">
            <w:pPr>
              <w:pStyle w:val="d"/>
              <w:numPr>
                <w:ilvl w:val="0"/>
                <w:numId w:val="0"/>
              </w:numPr>
              <w:spacing w:before="0" w:after="0"/>
              <w:ind w:left="-318" w:right="-108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409" w:type="dxa"/>
            <w:vMerge/>
          </w:tcPr>
          <w:p w:rsidR="00D67306" w:rsidRDefault="00D67306" w:rsidP="005D3B6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1" w:type="dxa"/>
          </w:tcPr>
          <w:p w:rsidR="00D67306" w:rsidRPr="00304219" w:rsidRDefault="00D67306" w:rsidP="004B70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del w:id="65" w:author="Белозерова Татьяна Викторовна" w:date="2014-04-14T16:29:00Z">
              <w:r w:rsidDel="001F15C7">
                <w:rPr>
                  <w:rFonts w:ascii="Arial" w:hAnsi="Arial" w:cs="Arial"/>
                  <w:sz w:val="18"/>
                  <w:szCs w:val="18"/>
                </w:rPr>
                <w:delText xml:space="preserve">По доработке 2 желаемый срок </w:delText>
              </w:r>
            </w:del>
            <w:ins w:id="66" w:author="Доценко Вероника Анатольевна" w:date="2014-04-11T19:22:00Z">
              <w:del w:id="67" w:author="Белозерова Татьяна Викторовна" w:date="2014-04-14T16:29:00Z">
                <w:r w:rsidR="004B7011" w:rsidDel="001F15C7">
                  <w:rPr>
                    <w:rFonts w:ascii="Arial" w:hAnsi="Arial" w:cs="Arial"/>
                    <w:sz w:val="18"/>
                    <w:szCs w:val="18"/>
                  </w:rPr>
                  <w:delText xml:space="preserve"> </w:delText>
                </w:r>
              </w:del>
            </w:ins>
            <w:ins w:id="68" w:author="Доценко Вероника Анатольевна" w:date="2014-04-11T11:41:00Z">
              <w:del w:id="69" w:author="Белозерова Татьяна Викторовна" w:date="2014-04-14T16:29:00Z">
                <w:r w:rsidR="00757871" w:rsidDel="001F15C7">
                  <w:rPr>
                    <w:rFonts w:ascii="Arial" w:hAnsi="Arial" w:cs="Arial"/>
                    <w:sz w:val="18"/>
                    <w:szCs w:val="18"/>
                  </w:rPr>
                  <w:delText xml:space="preserve">2015 г., после доработки </w:delText>
                </w:r>
              </w:del>
              <w:r w:rsidR="00757871"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1701" w:type="dxa"/>
          </w:tcPr>
          <w:p w:rsidR="00D67306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  <w:tc>
          <w:tcPr>
            <w:tcW w:w="1418" w:type="dxa"/>
          </w:tcPr>
          <w:p w:rsidR="00D67306" w:rsidRPr="009B4185" w:rsidRDefault="00D67306" w:rsidP="00FA3BE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3B65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</w:tbl>
    <w:p w:rsidR="001F15C7" w:rsidRDefault="001F15C7" w:rsidP="007D321F">
      <w:pPr>
        <w:spacing w:after="0" w:line="240" w:lineRule="auto"/>
        <w:jc w:val="center"/>
        <w:rPr>
          <w:ins w:id="70" w:author="Белозерова Татьяна Викторовна" w:date="2014-04-14T16:30:00Z"/>
          <w:rFonts w:ascii="Arial" w:hAnsi="Arial" w:cs="Arial"/>
          <w:b/>
          <w:sz w:val="24"/>
          <w:szCs w:val="24"/>
        </w:rPr>
      </w:pPr>
    </w:p>
    <w:p w:rsidR="001F15C7" w:rsidRDefault="001F15C7">
      <w:pPr>
        <w:spacing w:after="0" w:line="240" w:lineRule="auto"/>
        <w:rPr>
          <w:ins w:id="71" w:author="Белозерова Татьяна Викторовна" w:date="2014-04-14T16:30:00Z"/>
          <w:rFonts w:ascii="Arial" w:hAnsi="Arial" w:cs="Arial"/>
          <w:b/>
          <w:sz w:val="24"/>
          <w:szCs w:val="24"/>
        </w:rPr>
      </w:pPr>
      <w:ins w:id="72" w:author="Белозерова Татьяна Викторовна" w:date="2014-04-14T16:30:00Z">
        <w:r>
          <w:rPr>
            <w:rFonts w:ascii="Arial" w:hAnsi="Arial" w:cs="Arial"/>
            <w:b/>
            <w:sz w:val="24"/>
            <w:szCs w:val="24"/>
          </w:rPr>
          <w:br w:type="page"/>
        </w:r>
      </w:ins>
    </w:p>
    <w:p w:rsidR="00120088" w:rsidRPr="0004557E" w:rsidRDefault="00120088" w:rsidP="007D321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4557E">
        <w:rPr>
          <w:rFonts w:ascii="Arial" w:hAnsi="Arial" w:cs="Arial"/>
          <w:b/>
          <w:sz w:val="24"/>
          <w:szCs w:val="24"/>
        </w:rPr>
        <w:lastRenderedPageBreak/>
        <w:t xml:space="preserve">Требования </w:t>
      </w:r>
      <w:r w:rsidR="0004557E" w:rsidRPr="0004557E">
        <w:rPr>
          <w:rFonts w:ascii="Arial" w:hAnsi="Arial" w:cs="Arial"/>
          <w:b/>
          <w:sz w:val="24"/>
          <w:szCs w:val="24"/>
        </w:rPr>
        <w:t xml:space="preserve">к </w:t>
      </w:r>
      <w:r w:rsidRPr="0004557E">
        <w:rPr>
          <w:rFonts w:ascii="Arial" w:hAnsi="Arial" w:cs="Arial"/>
          <w:b/>
          <w:sz w:val="24"/>
          <w:szCs w:val="24"/>
        </w:rPr>
        <w:t xml:space="preserve">доработке </w:t>
      </w:r>
      <w:r w:rsidR="0004557E" w:rsidRPr="0004557E">
        <w:rPr>
          <w:rFonts w:ascii="Arial" w:hAnsi="Arial" w:cs="Arial"/>
          <w:b/>
          <w:sz w:val="24"/>
          <w:szCs w:val="24"/>
        </w:rPr>
        <w:t>по переводу бонусов одного клиента другому</w:t>
      </w:r>
    </w:p>
    <w:p w:rsidR="00120088" w:rsidRPr="006C46A7" w:rsidRDefault="00120088" w:rsidP="001200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46A7">
        <w:rPr>
          <w:rFonts w:ascii="Arial" w:hAnsi="Arial" w:cs="Arial"/>
          <w:sz w:val="20"/>
          <w:szCs w:val="20"/>
        </w:rPr>
        <w:t>Авторизованным клиентам необходимо предоставить возможность переводить бонусы другим клиентам, зарегистрированным</w:t>
      </w:r>
      <w:r w:rsidRPr="006C46A7">
        <w:rPr>
          <w:rFonts w:ascii="Arial" w:hAnsi="Arial" w:cs="Arial"/>
          <w:sz w:val="20"/>
          <w:szCs w:val="20"/>
          <w:vertAlign w:val="superscript"/>
        </w:rPr>
        <w:footnoteReference w:id="1"/>
      </w:r>
      <w:r w:rsidRPr="006C46A7">
        <w:rPr>
          <w:rFonts w:ascii="Arial" w:hAnsi="Arial" w:cs="Arial"/>
          <w:sz w:val="20"/>
          <w:szCs w:val="20"/>
        </w:rPr>
        <w:t xml:space="preserve"> в программе</w:t>
      </w:r>
      <w:r w:rsidR="00757871">
        <w:rPr>
          <w:rFonts w:ascii="Arial" w:hAnsi="Arial" w:cs="Arial"/>
          <w:sz w:val="20"/>
          <w:szCs w:val="20"/>
        </w:rPr>
        <w:t>,</w:t>
      </w:r>
      <w:r w:rsidRPr="006C46A7">
        <w:rPr>
          <w:rFonts w:ascii="Arial" w:hAnsi="Arial" w:cs="Arial"/>
          <w:sz w:val="20"/>
          <w:szCs w:val="20"/>
        </w:rPr>
        <w:t xml:space="preserve"> посредством указания </w:t>
      </w:r>
      <w:r w:rsidR="004E3771">
        <w:rPr>
          <w:rFonts w:ascii="Arial" w:hAnsi="Arial" w:cs="Arial"/>
          <w:sz w:val="20"/>
          <w:szCs w:val="20"/>
        </w:rPr>
        <w:t xml:space="preserve">номера </w:t>
      </w:r>
      <w:r w:rsidR="00080309">
        <w:rPr>
          <w:rFonts w:ascii="Arial" w:hAnsi="Arial" w:cs="Arial"/>
          <w:sz w:val="20"/>
          <w:szCs w:val="20"/>
        </w:rPr>
        <w:t>мобильно</w:t>
      </w:r>
      <w:r w:rsidR="006E3146">
        <w:rPr>
          <w:rFonts w:ascii="Arial" w:hAnsi="Arial" w:cs="Arial"/>
          <w:sz w:val="20"/>
          <w:szCs w:val="20"/>
        </w:rPr>
        <w:t>го телефона, под которым клиент-</w:t>
      </w:r>
      <w:r w:rsidR="003A6C2F">
        <w:rPr>
          <w:rFonts w:ascii="Arial" w:hAnsi="Arial" w:cs="Arial"/>
          <w:sz w:val="20"/>
          <w:szCs w:val="20"/>
        </w:rPr>
        <w:t xml:space="preserve">получатель </w:t>
      </w:r>
      <w:r w:rsidR="006E3146">
        <w:rPr>
          <w:rFonts w:ascii="Arial" w:hAnsi="Arial" w:cs="Arial"/>
          <w:sz w:val="20"/>
          <w:szCs w:val="20"/>
        </w:rPr>
        <w:t>зарегистрирован в программе.</w:t>
      </w:r>
    </w:p>
    <w:p w:rsidR="00C779E5" w:rsidRDefault="00C779E5" w:rsidP="005D3B6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A0AE9" w:rsidRDefault="00DA0AE9" w:rsidP="005D3B6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требований необходимо:</w:t>
      </w:r>
    </w:p>
    <w:p w:rsidR="00C779E5" w:rsidRDefault="00CA6C8E" w:rsidP="00D538F6">
      <w:pPr>
        <w:pStyle w:val="ac"/>
        <w:numPr>
          <w:ilvl w:val="0"/>
          <w:numId w:val="41"/>
        </w:numPr>
        <w:spacing w:before="120"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Внедрить</w:t>
      </w:r>
      <w:r w:rsidRPr="00C779E5">
        <w:rPr>
          <w:rFonts w:ascii="Arial" w:hAnsi="Arial" w:cs="Arial"/>
          <w:sz w:val="20"/>
          <w:szCs w:val="20"/>
        </w:rPr>
        <w:t xml:space="preserve"> </w:t>
      </w:r>
      <w:r w:rsidR="00DA0AE9" w:rsidRPr="00C779E5">
        <w:rPr>
          <w:rFonts w:ascii="Arial" w:hAnsi="Arial" w:cs="Arial"/>
          <w:sz w:val="20"/>
          <w:szCs w:val="20"/>
        </w:rPr>
        <w:t xml:space="preserve">интерфейс (для зарегистрированных </w:t>
      </w:r>
      <w:r w:rsidR="006308F9" w:rsidRPr="00C779E5">
        <w:rPr>
          <w:rFonts w:ascii="Arial" w:hAnsi="Arial" w:cs="Arial"/>
          <w:sz w:val="20"/>
          <w:szCs w:val="20"/>
        </w:rPr>
        <w:t>клиенто</w:t>
      </w:r>
      <w:r w:rsidR="006308F9">
        <w:rPr>
          <w:rFonts w:ascii="Arial" w:hAnsi="Arial" w:cs="Arial"/>
          <w:sz w:val="20"/>
          <w:szCs w:val="20"/>
        </w:rPr>
        <w:t>в</w:t>
      </w:r>
      <w:r w:rsidR="00DA0AE9" w:rsidRPr="00C779E5">
        <w:rPr>
          <w:rFonts w:ascii="Arial" w:hAnsi="Arial" w:cs="Arial"/>
          <w:sz w:val="20"/>
          <w:szCs w:val="20"/>
        </w:rPr>
        <w:t>) для выполнения перевода бонусов другому клиенту. Перевод должен осуществляться посредством указани</w:t>
      </w:r>
      <w:r w:rsidR="00EC1D07" w:rsidRPr="00C779E5">
        <w:rPr>
          <w:rFonts w:ascii="Arial" w:hAnsi="Arial" w:cs="Arial"/>
          <w:sz w:val="20"/>
          <w:szCs w:val="20"/>
        </w:rPr>
        <w:t>я</w:t>
      </w:r>
      <w:r w:rsidR="00DA0AE9" w:rsidRPr="00C779E5">
        <w:rPr>
          <w:rFonts w:ascii="Arial" w:hAnsi="Arial" w:cs="Arial"/>
          <w:sz w:val="20"/>
          <w:szCs w:val="20"/>
        </w:rPr>
        <w:t xml:space="preserve"> логина (номера телефона) </w:t>
      </w:r>
      <w:r w:rsidR="00EC1D07" w:rsidRPr="00C779E5">
        <w:rPr>
          <w:rFonts w:ascii="Arial" w:hAnsi="Arial" w:cs="Arial"/>
          <w:sz w:val="20"/>
          <w:szCs w:val="20"/>
        </w:rPr>
        <w:t>клиента-адресата</w:t>
      </w:r>
      <w:r w:rsidR="002D62F6">
        <w:rPr>
          <w:rFonts w:ascii="Arial" w:hAnsi="Arial" w:cs="Arial"/>
          <w:sz w:val="20"/>
          <w:szCs w:val="20"/>
        </w:rPr>
        <w:t>.</w:t>
      </w:r>
    </w:p>
    <w:p w:rsidR="00120088" w:rsidRDefault="00EC1D07" w:rsidP="00C779E5">
      <w:pPr>
        <w:pStyle w:val="ac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79E5">
        <w:rPr>
          <w:rFonts w:ascii="Arial" w:hAnsi="Arial" w:cs="Arial"/>
          <w:sz w:val="20"/>
          <w:szCs w:val="20"/>
        </w:rPr>
        <w:t xml:space="preserve">Необходимо выполнять проверку логина на </w:t>
      </w:r>
      <w:proofErr w:type="spellStart"/>
      <w:r w:rsidRPr="00C779E5">
        <w:rPr>
          <w:rFonts w:ascii="Arial" w:hAnsi="Arial" w:cs="Arial"/>
          <w:sz w:val="20"/>
          <w:szCs w:val="20"/>
        </w:rPr>
        <w:t>валидность</w:t>
      </w:r>
      <w:proofErr w:type="spellEnd"/>
      <w:r w:rsidRPr="00C779E5">
        <w:rPr>
          <w:rFonts w:ascii="Arial" w:hAnsi="Arial" w:cs="Arial"/>
          <w:sz w:val="20"/>
          <w:szCs w:val="20"/>
        </w:rPr>
        <w:t>, а также на наличие его в системе.</w:t>
      </w:r>
    </w:p>
    <w:p w:rsidR="00CA6C8E" w:rsidRDefault="00CA6C8E" w:rsidP="00C779E5">
      <w:pPr>
        <w:pStyle w:val="ac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логин существует, необходимо указать имя и первую букву фамилии клиента, которому переводятся бонусы д</w:t>
      </w:r>
      <w:r w:rsidR="006E3146">
        <w:rPr>
          <w:rFonts w:ascii="Arial" w:hAnsi="Arial" w:cs="Arial"/>
          <w:sz w:val="20"/>
          <w:szCs w:val="20"/>
        </w:rPr>
        <w:t>ля снижения вероятности ошибки.</w:t>
      </w:r>
    </w:p>
    <w:p w:rsidR="006E3146" w:rsidRDefault="006E3146" w:rsidP="006E3146">
      <w:pPr>
        <w:pStyle w:val="ac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E3146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система «Коллекция» по этим данным проверку не выполняет.</w:t>
      </w:r>
    </w:p>
    <w:p w:rsidR="00C779E5" w:rsidRDefault="00C779E5" w:rsidP="00C779E5">
      <w:pPr>
        <w:pStyle w:val="ac"/>
        <w:numPr>
          <w:ilvl w:val="0"/>
          <w:numId w:val="42"/>
        </w:numPr>
        <w:spacing w:after="0" w:line="240" w:lineRule="auto"/>
        <w:rPr>
          <w:ins w:id="73" w:author="Белозерова Татьяна Викторовна" w:date="2014-04-15T10:06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выполнять проверку бонусного баланса клиента-отправителя на наличие у него указанного количества бонусов (</w:t>
      </w:r>
      <w:proofErr w:type="spellStart"/>
      <w:r>
        <w:rPr>
          <w:rFonts w:ascii="Arial" w:hAnsi="Arial" w:cs="Arial"/>
          <w:sz w:val="20"/>
          <w:szCs w:val="20"/>
        </w:rPr>
        <w:t>незахолдированных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CA6C8E" w:rsidRDefault="00CA6C8E" w:rsidP="00C779E5">
      <w:pPr>
        <w:pStyle w:val="ac"/>
        <w:numPr>
          <w:ilvl w:val="0"/>
          <w:numId w:val="42"/>
        </w:numPr>
        <w:spacing w:after="0" w:line="240" w:lineRule="auto"/>
        <w:rPr>
          <w:ins w:id="74" w:author="Белозерова Татьяна Викторовна" w:date="2014-04-15T10:09:00Z"/>
          <w:rFonts w:ascii="Arial" w:hAnsi="Arial" w:cs="Arial"/>
          <w:sz w:val="20"/>
          <w:szCs w:val="20"/>
        </w:rPr>
      </w:pPr>
      <w:ins w:id="75" w:author="Белозерова Татьяна Викторовна" w:date="2014-04-15T10:06:00Z">
        <w:r>
          <w:rPr>
            <w:rFonts w:ascii="Arial" w:hAnsi="Arial" w:cs="Arial"/>
            <w:sz w:val="20"/>
            <w:szCs w:val="20"/>
          </w:rPr>
          <w:t>Дизайн интерфейс</w:t>
        </w:r>
      </w:ins>
      <w:ins w:id="76" w:author="Белозерова Татьяна Викторовна" w:date="2014-04-15T10:11:00Z">
        <w:r>
          <w:rPr>
            <w:rFonts w:ascii="Arial" w:hAnsi="Arial" w:cs="Arial"/>
            <w:sz w:val="20"/>
            <w:szCs w:val="20"/>
          </w:rPr>
          <w:t>ов по всей цепочке проведения/отказа в проведении данной операции</w:t>
        </w:r>
      </w:ins>
      <w:ins w:id="77" w:author="Белозерова Татьяна Викторовна" w:date="2014-04-15T10:06:00Z">
        <w:r>
          <w:rPr>
            <w:rFonts w:ascii="Arial" w:hAnsi="Arial" w:cs="Arial"/>
            <w:sz w:val="20"/>
            <w:szCs w:val="20"/>
          </w:rPr>
          <w:t xml:space="preserve"> будет предложен Заказчиком. </w:t>
        </w:r>
      </w:ins>
    </w:p>
    <w:p w:rsidR="00CA6C8E" w:rsidRPr="00C779E5" w:rsidRDefault="00CA6C8E" w:rsidP="00C779E5">
      <w:pPr>
        <w:pStyle w:val="ac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ins w:id="78" w:author="Белозерова Татьяна Викторовна" w:date="2014-04-15T10:09:00Z">
        <w:r>
          <w:rPr>
            <w:rFonts w:ascii="Arial" w:hAnsi="Arial" w:cs="Arial"/>
            <w:sz w:val="20"/>
            <w:szCs w:val="20"/>
          </w:rPr>
          <w:t xml:space="preserve">Необходимо внедрить ежедневные и ежемесячные лимиты на проведение подобных операций. </w:t>
        </w:r>
      </w:ins>
      <w:ins w:id="79" w:author="Белозерова Татьяна Викторовна" w:date="2014-04-15T10:10:00Z">
        <w:r>
          <w:rPr>
            <w:rFonts w:ascii="Arial" w:hAnsi="Arial" w:cs="Arial"/>
            <w:sz w:val="20"/>
            <w:szCs w:val="20"/>
          </w:rPr>
          <w:t xml:space="preserve">На чьей стороне будет проводиться учет лимитов – будем обсуждать детально в процессе анализа. </w:t>
        </w:r>
      </w:ins>
    </w:p>
    <w:p w:rsidR="00C779E5" w:rsidRDefault="00D538F6" w:rsidP="00D538F6">
      <w:pPr>
        <w:pStyle w:val="ac"/>
        <w:numPr>
          <w:ilvl w:val="0"/>
          <w:numId w:val="41"/>
        </w:numPr>
        <w:spacing w:before="120"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="00C779E5">
        <w:rPr>
          <w:rFonts w:ascii="Arial" w:hAnsi="Arial" w:cs="Arial"/>
          <w:sz w:val="20"/>
          <w:szCs w:val="20"/>
        </w:rPr>
        <w:t>рганизовать механизм списания бонусов у клиента-отправителя при выполнении перевода другому клиенту через форму (пункт 1).</w:t>
      </w:r>
    </w:p>
    <w:p w:rsidR="00C779E5" w:rsidRDefault="00C779E5" w:rsidP="00C779E5">
      <w:pPr>
        <w:pStyle w:val="ac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Механизм списания должен включать в себя:</w:t>
      </w:r>
    </w:p>
    <w:p w:rsidR="00C779E5" w:rsidRPr="00F17D74" w:rsidRDefault="00C779E5" w:rsidP="00F17D74">
      <w:pPr>
        <w:pStyle w:val="ac"/>
        <w:numPr>
          <w:ilvl w:val="1"/>
          <w:numId w:val="41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proofErr w:type="spellStart"/>
      <w:r w:rsidRPr="00F17D74">
        <w:rPr>
          <w:rFonts w:ascii="Arial" w:hAnsi="Arial" w:cs="Arial"/>
          <w:sz w:val="20"/>
          <w:szCs w:val="20"/>
        </w:rPr>
        <w:t>Холдирование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указанного количества бонусов клиента-отправителя</w:t>
      </w:r>
      <w:r w:rsidR="00CA6C8E">
        <w:rPr>
          <w:rFonts w:ascii="Arial" w:hAnsi="Arial" w:cs="Arial"/>
          <w:sz w:val="20"/>
          <w:szCs w:val="20"/>
        </w:rPr>
        <w:t xml:space="preserve"> в момент подтверждения операции со стороны клиента</w:t>
      </w:r>
      <w:r w:rsidRPr="00F17D74">
        <w:rPr>
          <w:rFonts w:ascii="Arial" w:hAnsi="Arial" w:cs="Arial"/>
          <w:sz w:val="20"/>
          <w:szCs w:val="20"/>
        </w:rPr>
        <w:t>.</w:t>
      </w:r>
    </w:p>
    <w:p w:rsidR="00C779E5" w:rsidRPr="00F17D74" w:rsidRDefault="00C779E5" w:rsidP="00F17D74">
      <w:pPr>
        <w:pStyle w:val="ac"/>
        <w:numPr>
          <w:ilvl w:val="1"/>
          <w:numId w:val="41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 w:rsidRPr="00F17D74">
        <w:rPr>
          <w:rFonts w:ascii="Arial" w:hAnsi="Arial" w:cs="Arial"/>
          <w:sz w:val="20"/>
          <w:szCs w:val="20"/>
        </w:rPr>
        <w:t>Формирование на регулярной основе реестра переводов клиентов (</w:t>
      </w:r>
      <w:r w:rsidR="00F17D74" w:rsidRPr="00F17D74">
        <w:rPr>
          <w:rFonts w:ascii="Arial" w:hAnsi="Arial" w:cs="Arial"/>
          <w:sz w:val="20"/>
          <w:szCs w:val="20"/>
        </w:rPr>
        <w:t xml:space="preserve">например, </w:t>
      </w:r>
      <w:proofErr w:type="spellStart"/>
      <w:r w:rsidR="00F17D74" w:rsidRPr="00F17D74">
        <w:rPr>
          <w:rFonts w:ascii="Arial" w:hAnsi="Arial" w:cs="Arial"/>
          <w:sz w:val="20"/>
          <w:szCs w:val="20"/>
        </w:rPr>
        <w:t>ClientID</w:t>
      </w:r>
      <w:proofErr w:type="spellEnd"/>
      <w:r w:rsidR="00F17D74" w:rsidRPr="00F17D74">
        <w:rPr>
          <w:rFonts w:ascii="Arial" w:hAnsi="Arial" w:cs="Arial"/>
          <w:sz w:val="20"/>
          <w:szCs w:val="20"/>
        </w:rPr>
        <w:t xml:space="preserve"> отправителя, количество бонусов для перевода/списания, </w:t>
      </w:r>
      <w:proofErr w:type="spellStart"/>
      <w:r w:rsidR="00F17D74" w:rsidRPr="00F17D74">
        <w:rPr>
          <w:rFonts w:ascii="Arial" w:hAnsi="Arial" w:cs="Arial"/>
          <w:sz w:val="20"/>
          <w:szCs w:val="20"/>
        </w:rPr>
        <w:t>ClientID</w:t>
      </w:r>
      <w:proofErr w:type="spellEnd"/>
      <w:r w:rsidR="00F17D74" w:rsidRPr="00F17D74">
        <w:rPr>
          <w:rFonts w:ascii="Arial" w:hAnsi="Arial" w:cs="Arial"/>
          <w:sz w:val="20"/>
          <w:szCs w:val="20"/>
        </w:rPr>
        <w:t xml:space="preserve"> получателя</w:t>
      </w:r>
      <w:r w:rsidR="002A5C1D">
        <w:rPr>
          <w:rFonts w:ascii="Arial" w:hAnsi="Arial" w:cs="Arial"/>
          <w:sz w:val="20"/>
          <w:szCs w:val="20"/>
        </w:rPr>
        <w:t>, дата и время оформления перевода</w:t>
      </w:r>
      <w:r w:rsidR="00F17D74" w:rsidRPr="00F17D74">
        <w:rPr>
          <w:rFonts w:ascii="Arial" w:hAnsi="Arial" w:cs="Arial"/>
          <w:sz w:val="20"/>
          <w:szCs w:val="20"/>
        </w:rPr>
        <w:t>) и отправка реестра ИС Банка.</w:t>
      </w:r>
    </w:p>
    <w:p w:rsidR="00F17D74" w:rsidRDefault="00F17D74" w:rsidP="007150E5">
      <w:pPr>
        <w:pStyle w:val="ac"/>
        <w:numPr>
          <w:ilvl w:val="1"/>
          <w:numId w:val="41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Получение и обработка от ИС Банка ответа</w:t>
      </w:r>
      <w:r w:rsidR="007150E5">
        <w:rPr>
          <w:rFonts w:ascii="Arial" w:hAnsi="Arial" w:cs="Arial"/>
          <w:sz w:val="20"/>
          <w:szCs w:val="20"/>
        </w:rPr>
        <w:t xml:space="preserve"> на реестр:</w:t>
      </w:r>
    </w:p>
    <w:p w:rsidR="00F17D74" w:rsidRPr="00F17D74" w:rsidRDefault="00F17D74" w:rsidP="007150E5">
      <w:pPr>
        <w:pStyle w:val="ac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17D74">
        <w:rPr>
          <w:rFonts w:ascii="Arial" w:hAnsi="Arial" w:cs="Arial"/>
          <w:sz w:val="20"/>
          <w:szCs w:val="20"/>
        </w:rPr>
        <w:t>Расхолдирование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бонусов клиентов, по которым Банк ответил отрицательно.</w:t>
      </w:r>
    </w:p>
    <w:p w:rsidR="00F17D74" w:rsidRDefault="00F17D74" w:rsidP="007150E5">
      <w:pPr>
        <w:pStyle w:val="ac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7D74">
        <w:rPr>
          <w:rFonts w:ascii="Arial" w:hAnsi="Arial" w:cs="Arial"/>
          <w:sz w:val="20"/>
          <w:szCs w:val="20"/>
        </w:rPr>
        <w:t xml:space="preserve">Списание </w:t>
      </w:r>
      <w:proofErr w:type="spellStart"/>
      <w:r w:rsidRPr="00F17D74">
        <w:rPr>
          <w:rFonts w:ascii="Arial" w:hAnsi="Arial" w:cs="Arial"/>
          <w:sz w:val="20"/>
          <w:szCs w:val="20"/>
        </w:rPr>
        <w:t>захолдированных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бонусов клиентов, по которым Банк ответил положительно.</w:t>
      </w:r>
    </w:p>
    <w:p w:rsidR="007150E5" w:rsidRDefault="007150E5" w:rsidP="007150E5">
      <w:pPr>
        <w:pStyle w:val="ac"/>
        <w:numPr>
          <w:ilvl w:val="1"/>
          <w:numId w:val="41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Отправка в Банк реестра (ответ системы на ответ ИС Банка) с результатами обработки ответа Банка (списаны бонусы или успешно </w:t>
      </w:r>
      <w:proofErr w:type="spellStart"/>
      <w:r>
        <w:rPr>
          <w:rFonts w:ascii="Arial" w:hAnsi="Arial" w:cs="Arial"/>
          <w:sz w:val="20"/>
          <w:szCs w:val="20"/>
        </w:rPr>
        <w:t>расходлдированы</w:t>
      </w:r>
      <w:proofErr w:type="spellEnd"/>
      <w:ins w:id="80" w:author="Доценко Вероника Анатольевна" w:date="2014-04-11T11:47:00Z">
        <w:r w:rsidR="002A5C1D">
          <w:rPr>
            <w:rFonts w:ascii="Arial" w:hAnsi="Arial" w:cs="Arial"/>
            <w:sz w:val="20"/>
            <w:szCs w:val="20"/>
          </w:rPr>
          <w:t xml:space="preserve">, дата и </w:t>
        </w:r>
      </w:ins>
      <w:ins w:id="81" w:author="Доценко Вероника Анатольевна" w:date="2014-04-11T11:50:00Z">
        <w:r w:rsidR="002A5C1D">
          <w:rPr>
            <w:rFonts w:ascii="Arial" w:hAnsi="Arial" w:cs="Arial"/>
            <w:sz w:val="20"/>
            <w:szCs w:val="20"/>
          </w:rPr>
          <w:t xml:space="preserve">время </w:t>
        </w:r>
      </w:ins>
      <w:ins w:id="82" w:author="Доценко Вероника Анатольевна" w:date="2014-04-11T11:51:00Z">
        <w:r w:rsidR="002A5C1D">
          <w:rPr>
            <w:rFonts w:ascii="Arial" w:hAnsi="Arial" w:cs="Arial"/>
            <w:sz w:val="20"/>
            <w:szCs w:val="20"/>
          </w:rPr>
          <w:t xml:space="preserve">списания или </w:t>
        </w:r>
        <w:proofErr w:type="spellStart"/>
        <w:r w:rsidR="002A5C1D">
          <w:rPr>
            <w:rFonts w:ascii="Arial" w:hAnsi="Arial" w:cs="Arial"/>
            <w:sz w:val="20"/>
            <w:szCs w:val="20"/>
          </w:rPr>
          <w:t>расхолдирования</w:t>
        </w:r>
        <w:proofErr w:type="spellEnd"/>
        <w:r w:rsidR="002A5C1D">
          <w:rPr>
            <w:rFonts w:ascii="Arial" w:hAnsi="Arial" w:cs="Arial"/>
            <w:sz w:val="20"/>
            <w:szCs w:val="20"/>
          </w:rPr>
          <w:t xml:space="preserve"> бонусов</w:t>
        </w:r>
      </w:ins>
      <w:r w:rsidR="00DF2DDA">
        <w:rPr>
          <w:rFonts w:ascii="Arial" w:hAnsi="Arial" w:cs="Arial"/>
          <w:sz w:val="20"/>
          <w:szCs w:val="20"/>
        </w:rPr>
        <w:t>).</w:t>
      </w:r>
      <w:bookmarkStart w:id="83" w:name="_GoBack"/>
      <w:bookmarkEnd w:id="83"/>
    </w:p>
    <w:p w:rsidR="007150E5" w:rsidRDefault="007150E5" w:rsidP="007150E5">
      <w:pPr>
        <w:pStyle w:val="ac"/>
        <w:spacing w:after="0" w:line="240" w:lineRule="auto"/>
        <w:ind w:left="1418"/>
        <w:rPr>
          <w:ins w:id="84" w:author="Белозерова Татьяна Викторовна" w:date="2014-04-15T10:17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Необходимость второго ответного реестра можно дополнительно обсудить с ИС Банка.</w:t>
      </w:r>
    </w:p>
    <w:p w:rsidR="00080309" w:rsidRPr="007150E5" w:rsidRDefault="00080309">
      <w:pPr>
        <w:pStyle w:val="ac"/>
        <w:spacing w:after="0" w:line="240" w:lineRule="auto"/>
        <w:ind w:left="1416"/>
        <w:rPr>
          <w:rFonts w:ascii="Arial" w:hAnsi="Arial" w:cs="Arial"/>
          <w:sz w:val="20"/>
          <w:szCs w:val="20"/>
        </w:rPr>
        <w:pPrChange w:id="85" w:author="Белозерова Татьяна Викторовна" w:date="2014-04-15T10:17:00Z">
          <w:pPr>
            <w:pStyle w:val="ac"/>
            <w:spacing w:after="0" w:line="240" w:lineRule="auto"/>
            <w:ind w:left="1418"/>
          </w:pPr>
        </w:pPrChange>
      </w:pPr>
      <w:ins w:id="86" w:author="Белозерова Татьяна Викторовна" w:date="2014-04-15T10:17:00Z">
        <w:r>
          <w:rPr>
            <w:rFonts w:ascii="Arial" w:hAnsi="Arial" w:cs="Arial"/>
            <w:sz w:val="20"/>
            <w:szCs w:val="20"/>
          </w:rPr>
          <w:t>2.5</w:t>
        </w:r>
        <w:proofErr w:type="gramStart"/>
        <w:r>
          <w:rPr>
            <w:rFonts w:ascii="Arial" w:hAnsi="Arial" w:cs="Arial"/>
            <w:sz w:val="20"/>
            <w:szCs w:val="20"/>
          </w:rPr>
          <w:t xml:space="preserve"> Т</w:t>
        </w:r>
        <w:proofErr w:type="gramEnd"/>
        <w:r>
          <w:rPr>
            <w:rFonts w:ascii="Arial" w:hAnsi="Arial" w:cs="Arial"/>
            <w:sz w:val="20"/>
            <w:szCs w:val="20"/>
          </w:rPr>
          <w:t xml:space="preserve">ак как в состоянии </w:t>
        </w:r>
      </w:ins>
      <w:ins w:id="87" w:author="Белозерова Татьяна Викторовна" w:date="2014-04-15T10:18:00Z">
        <w:r>
          <w:rPr>
            <w:rFonts w:ascii="Arial" w:hAnsi="Arial" w:cs="Arial"/>
            <w:sz w:val="20"/>
            <w:szCs w:val="20"/>
          </w:rPr>
          <w:t>«</w:t>
        </w:r>
        <w:proofErr w:type="spellStart"/>
        <w:r>
          <w:rPr>
            <w:rFonts w:ascii="Arial" w:hAnsi="Arial" w:cs="Arial"/>
            <w:sz w:val="20"/>
            <w:szCs w:val="20"/>
          </w:rPr>
          <w:t>холдирования</w:t>
        </w:r>
        <w:proofErr w:type="spellEnd"/>
        <w:r>
          <w:rPr>
            <w:rFonts w:ascii="Arial" w:hAnsi="Arial" w:cs="Arial"/>
            <w:sz w:val="20"/>
            <w:szCs w:val="20"/>
          </w:rPr>
          <w:t>» бонусы будут находиться несколько часов, то их необходимо будет корректно отображать клиенту</w:t>
        </w:r>
      </w:ins>
      <w:ins w:id="88" w:author="Белозерова Татьяна Викторовна" w:date="2014-04-15T10:19:00Z">
        <w:r>
          <w:rPr>
            <w:rFonts w:ascii="Arial" w:hAnsi="Arial" w:cs="Arial"/>
            <w:sz w:val="20"/>
            <w:szCs w:val="20"/>
          </w:rPr>
          <w:t xml:space="preserve"> в выписке</w:t>
        </w:r>
      </w:ins>
      <w:ins w:id="89" w:author="Белозерова Татьяна Викторовна" w:date="2014-04-15T10:18:00Z">
        <w:r>
          <w:rPr>
            <w:rFonts w:ascii="Arial" w:hAnsi="Arial" w:cs="Arial"/>
            <w:sz w:val="20"/>
            <w:szCs w:val="20"/>
          </w:rPr>
          <w:t xml:space="preserve">. Это </w:t>
        </w:r>
      </w:ins>
      <w:ins w:id="90" w:author="Белозерова Татьяна Викторовна" w:date="2014-04-15T10:19:00Z">
        <w:r>
          <w:rPr>
            <w:rFonts w:ascii="Arial" w:hAnsi="Arial" w:cs="Arial"/>
            <w:sz w:val="20"/>
            <w:szCs w:val="20"/>
          </w:rPr>
          <w:t xml:space="preserve">нововведение может применяться не только для этой операции, но и уже текущим операциям. </w:t>
        </w:r>
      </w:ins>
    </w:p>
    <w:p w:rsidR="005A62FD" w:rsidRPr="005A62FD" w:rsidRDefault="005A62FD" w:rsidP="005A62FD">
      <w:pPr>
        <w:pStyle w:val="ac"/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5A62FD">
        <w:rPr>
          <w:rFonts w:ascii="Arial" w:hAnsi="Arial" w:cs="Arial"/>
          <w:sz w:val="20"/>
          <w:szCs w:val="20"/>
        </w:rPr>
        <w:t>Банк самостоятельно начисляет бонусы клиенту-адресату</w:t>
      </w:r>
      <w:r>
        <w:rPr>
          <w:rFonts w:ascii="Arial" w:hAnsi="Arial" w:cs="Arial"/>
          <w:sz w:val="20"/>
          <w:szCs w:val="20"/>
        </w:rPr>
        <w:t>, затем ИС Банка</w:t>
      </w:r>
      <w:r w:rsidRPr="005A62FD">
        <w:rPr>
          <w:rFonts w:ascii="Arial" w:hAnsi="Arial" w:cs="Arial"/>
          <w:sz w:val="20"/>
          <w:szCs w:val="20"/>
        </w:rPr>
        <w:t xml:space="preserve"> присылает факт начисления в рамках взаимодействия </w:t>
      </w:r>
      <w:bookmarkStart w:id="91" w:name="_Toc384052567"/>
      <w:r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bookmarkEnd w:id="91"/>
      <w:r>
        <w:rPr>
          <w:rFonts w:ascii="Arial" w:hAnsi="Arial" w:cs="Arial"/>
          <w:sz w:val="20"/>
          <w:szCs w:val="20"/>
        </w:rPr>
        <w:t>.</w:t>
      </w:r>
    </w:p>
    <w:p w:rsidR="00C779E5" w:rsidRPr="002D62F6" w:rsidRDefault="00C779E5" w:rsidP="00D538F6">
      <w:pPr>
        <w:pStyle w:val="ac"/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реализации </w:t>
      </w:r>
      <w:r w:rsidR="00F17D74">
        <w:rPr>
          <w:rFonts w:ascii="Arial" w:hAnsi="Arial" w:cs="Arial"/>
          <w:sz w:val="20"/>
          <w:szCs w:val="20"/>
        </w:rPr>
        <w:t xml:space="preserve">пунктов </w:t>
      </w:r>
      <w:r w:rsidR="002D62F6">
        <w:rPr>
          <w:rFonts w:ascii="Arial" w:hAnsi="Arial" w:cs="Arial"/>
          <w:sz w:val="20"/>
          <w:szCs w:val="20"/>
        </w:rPr>
        <w:t xml:space="preserve">2.2-2.4 механизма </w:t>
      </w:r>
      <w:r>
        <w:rPr>
          <w:rFonts w:ascii="Arial" w:hAnsi="Arial" w:cs="Arial"/>
          <w:sz w:val="20"/>
          <w:szCs w:val="20"/>
        </w:rPr>
        <w:t xml:space="preserve">списания необходимо </w:t>
      </w:r>
      <w:r w:rsidR="00D538F6">
        <w:rPr>
          <w:rFonts w:ascii="Arial" w:hAnsi="Arial" w:cs="Arial"/>
          <w:sz w:val="20"/>
          <w:szCs w:val="20"/>
        </w:rPr>
        <w:t xml:space="preserve">согласовать и </w:t>
      </w:r>
      <w:r>
        <w:rPr>
          <w:rFonts w:ascii="Arial" w:hAnsi="Arial" w:cs="Arial"/>
          <w:sz w:val="20"/>
          <w:szCs w:val="20"/>
        </w:rPr>
        <w:t>разработать новое взаимодействие с ИС Банка.</w:t>
      </w:r>
    </w:p>
    <w:p w:rsidR="00C779E5" w:rsidRDefault="00D538F6" w:rsidP="00D538F6">
      <w:pPr>
        <w:pStyle w:val="ac"/>
        <w:numPr>
          <w:ilvl w:val="0"/>
          <w:numId w:val="41"/>
        </w:numPr>
        <w:spacing w:before="120" w:after="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Отображать </w:t>
      </w:r>
      <w:r w:rsidR="002D62F6">
        <w:rPr>
          <w:rFonts w:ascii="Arial" w:hAnsi="Arial" w:cs="Arial"/>
          <w:sz w:val="20"/>
          <w:szCs w:val="20"/>
        </w:rPr>
        <w:t>списанные по переводу бонусы в</w:t>
      </w:r>
      <w:r>
        <w:rPr>
          <w:rFonts w:ascii="Arial" w:hAnsi="Arial" w:cs="Arial"/>
          <w:sz w:val="20"/>
          <w:szCs w:val="20"/>
        </w:rPr>
        <w:t xml:space="preserve"> ЛК в</w:t>
      </w:r>
      <w:r w:rsidR="002D62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="002D62F6">
        <w:rPr>
          <w:rFonts w:ascii="Arial" w:hAnsi="Arial" w:cs="Arial"/>
          <w:sz w:val="20"/>
          <w:szCs w:val="20"/>
        </w:rPr>
        <w:t xml:space="preserve">ыписке </w:t>
      </w:r>
      <w:r w:rsidR="0008538F">
        <w:rPr>
          <w:rFonts w:ascii="Arial" w:hAnsi="Arial" w:cs="Arial"/>
          <w:sz w:val="20"/>
          <w:szCs w:val="20"/>
        </w:rPr>
        <w:t xml:space="preserve">клиента-отправителя </w:t>
      </w:r>
      <w:r w:rsidR="002D62F6">
        <w:rPr>
          <w:rFonts w:ascii="Arial" w:hAnsi="Arial" w:cs="Arial"/>
          <w:sz w:val="20"/>
          <w:szCs w:val="20"/>
        </w:rPr>
        <w:t>(как расходы). В описании необх</w:t>
      </w:r>
      <w:r>
        <w:rPr>
          <w:rFonts w:ascii="Arial" w:hAnsi="Arial" w:cs="Arial"/>
          <w:sz w:val="20"/>
          <w:szCs w:val="20"/>
        </w:rPr>
        <w:t xml:space="preserve">одимо указывать статью расходов (например «Перевод другому клиенту </w:t>
      </w:r>
      <w:del w:id="92" w:author="Белозерова Татьяна Викторовна" w:date="2014-04-15T10:12:00Z">
        <w:r w:rsidDel="00CA6C8E">
          <w:rPr>
            <w:rFonts w:ascii="Arial" w:hAnsi="Arial" w:cs="Arial"/>
            <w:sz w:val="20"/>
            <w:szCs w:val="20"/>
          </w:rPr>
          <w:delText>Банка</w:delText>
        </w:r>
      </w:del>
      <w:ins w:id="93" w:author="Белозерова Татьяна Викторовна" w:date="2014-04-15T10:12:00Z">
        <w:r w:rsidR="00CA6C8E">
          <w:rPr>
            <w:rFonts w:ascii="Arial" w:hAnsi="Arial" w:cs="Arial"/>
            <w:sz w:val="20"/>
            <w:szCs w:val="20"/>
          </w:rPr>
          <w:t>Программы «Коллекция»</w:t>
        </w:r>
      </w:ins>
      <w:r>
        <w:rPr>
          <w:rFonts w:ascii="Arial" w:hAnsi="Arial" w:cs="Arial"/>
          <w:sz w:val="20"/>
          <w:szCs w:val="20"/>
        </w:rPr>
        <w:t>»).</w:t>
      </w:r>
      <w:ins w:id="94" w:author="Белозерова Татьяна Викторовна" w:date="2014-04-15T10:12:00Z">
        <w:r w:rsidR="00CA6C8E">
          <w:rPr>
            <w:rFonts w:ascii="Arial" w:hAnsi="Arial" w:cs="Arial"/>
            <w:sz w:val="20"/>
            <w:szCs w:val="20"/>
          </w:rPr>
          <w:t xml:space="preserve"> При получении средств от другого клиента «Получение бонусов от другого клиента Программы «Коллекция»</w:t>
        </w:r>
      </w:ins>
    </w:p>
    <w:p w:rsidR="00D538F6" w:rsidRDefault="00D538F6" w:rsidP="00D538F6">
      <w:pPr>
        <w:pStyle w:val="ac"/>
        <w:numPr>
          <w:ilvl w:val="0"/>
          <w:numId w:val="44"/>
        </w:numPr>
        <w:spacing w:after="0" w:line="240" w:lineRule="auto"/>
        <w:rPr>
          <w:ins w:id="95" w:author="Белозерова Татьяна Викторовна" w:date="2014-04-15T10:14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Оценить отдельно возможность указания в описании номера клиента-адресата перевода</w:t>
      </w:r>
      <w:ins w:id="96" w:author="Доценко Вероника Анатольевна" w:date="2014-04-11T11:54:00Z">
        <w:r w:rsidR="002A5C1D">
          <w:rPr>
            <w:rFonts w:ascii="Arial" w:hAnsi="Arial" w:cs="Arial"/>
            <w:sz w:val="20"/>
            <w:szCs w:val="20"/>
          </w:rPr>
          <w:t xml:space="preserve"> и даты совершения операции</w:t>
        </w:r>
      </w:ins>
      <w:r>
        <w:rPr>
          <w:rFonts w:ascii="Arial" w:hAnsi="Arial" w:cs="Arial"/>
          <w:sz w:val="20"/>
          <w:szCs w:val="20"/>
        </w:rPr>
        <w:t>.</w:t>
      </w:r>
      <w:ins w:id="97" w:author="Белозерова Татьяна Викторовна" w:date="2014-04-15T10:13:00Z">
        <w:r w:rsidR="00CA6C8E">
          <w:rPr>
            <w:rFonts w:ascii="Arial" w:hAnsi="Arial" w:cs="Arial"/>
            <w:sz w:val="20"/>
            <w:szCs w:val="20"/>
          </w:rPr>
          <w:t xml:space="preserve"> Как альтернатива, можно рассмотреть возможность указания имени и первой буквы фамилии клиента-отправителя. </w:t>
        </w:r>
      </w:ins>
    </w:p>
    <w:p w:rsidR="00CA6C8E" w:rsidRPr="002D62F6" w:rsidRDefault="00CA6C8E" w:rsidP="00D538F6">
      <w:pPr>
        <w:pStyle w:val="ac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ins w:id="98" w:author="Белозерова Татьяна Викторовна" w:date="2014-04-15T10:14:00Z">
        <w:r>
          <w:rPr>
            <w:rFonts w:ascii="Arial" w:hAnsi="Arial" w:cs="Arial"/>
            <w:sz w:val="20"/>
            <w:szCs w:val="20"/>
          </w:rPr>
          <w:lastRenderedPageBreak/>
          <w:t xml:space="preserve">Необходимо будет проанализировать необходимость внесения изменений в СМС с одноразовым паролем для проведения этой операции, а также возможность упрощенного механизма повторного проведения этой операции </w:t>
        </w:r>
      </w:ins>
      <w:ins w:id="99" w:author="Белозерова Татьяна Викторовна" w:date="2014-04-15T10:15:00Z">
        <w:r>
          <w:rPr>
            <w:rFonts w:ascii="Arial" w:hAnsi="Arial" w:cs="Arial"/>
            <w:sz w:val="20"/>
            <w:szCs w:val="20"/>
          </w:rPr>
          <w:t>(кнопочка в выписке «повторить</w:t>
        </w:r>
      </w:ins>
      <w:ins w:id="100" w:author="Белозерова Татьяна Викторовна" w:date="2014-04-15T10:16:00Z">
        <w:r>
          <w:rPr>
            <w:rFonts w:ascii="Arial" w:hAnsi="Arial" w:cs="Arial"/>
            <w:sz w:val="20"/>
            <w:szCs w:val="20"/>
          </w:rPr>
          <w:t xml:space="preserve">»). </w:t>
        </w:r>
      </w:ins>
    </w:p>
    <w:p w:rsidR="002D62F6" w:rsidRDefault="002D62F6" w:rsidP="00C779E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272F" w:rsidRPr="0066272F" w:rsidRDefault="005A62FD" w:rsidP="00C779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</w:t>
      </w:r>
      <w:r w:rsidR="00FA2443">
        <w:rPr>
          <w:rFonts w:ascii="Arial" w:hAnsi="Arial" w:cs="Arial"/>
          <w:b/>
          <w:sz w:val="20"/>
          <w:szCs w:val="20"/>
        </w:rPr>
        <w:t>оглашение</w:t>
      </w:r>
      <w:r w:rsidR="0066272F" w:rsidRPr="0066272F">
        <w:rPr>
          <w:rFonts w:ascii="Arial" w:hAnsi="Arial" w:cs="Arial"/>
          <w:b/>
          <w:sz w:val="20"/>
          <w:szCs w:val="20"/>
        </w:rPr>
        <w:t>:</w:t>
      </w:r>
    </w:p>
    <w:p w:rsidR="00C779E5" w:rsidRPr="00FA2443" w:rsidRDefault="0066272F" w:rsidP="00FA2443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A2443">
        <w:rPr>
          <w:rFonts w:ascii="Arial" w:hAnsi="Arial" w:cs="Arial"/>
          <w:sz w:val="20"/>
          <w:szCs w:val="20"/>
        </w:rPr>
        <w:t xml:space="preserve">Доработки по начислению бонусов клиенту-адресату выполняет </w:t>
      </w:r>
      <w:r w:rsidR="0024432B">
        <w:rPr>
          <w:rFonts w:ascii="Arial" w:hAnsi="Arial" w:cs="Arial"/>
          <w:sz w:val="20"/>
          <w:szCs w:val="20"/>
        </w:rPr>
        <w:t xml:space="preserve">ИС </w:t>
      </w:r>
      <w:r w:rsidRPr="00FA2443">
        <w:rPr>
          <w:rFonts w:ascii="Arial" w:hAnsi="Arial" w:cs="Arial"/>
          <w:sz w:val="20"/>
          <w:szCs w:val="20"/>
        </w:rPr>
        <w:t>Банк</w:t>
      </w:r>
      <w:r w:rsidR="0024432B">
        <w:rPr>
          <w:rFonts w:ascii="Arial" w:hAnsi="Arial" w:cs="Arial"/>
          <w:sz w:val="20"/>
          <w:szCs w:val="20"/>
        </w:rPr>
        <w:t xml:space="preserve">а. Инициировать начисление Банк может </w:t>
      </w:r>
      <w:r w:rsidRPr="00FA2443">
        <w:rPr>
          <w:rFonts w:ascii="Arial" w:hAnsi="Arial" w:cs="Arial"/>
          <w:sz w:val="20"/>
          <w:szCs w:val="20"/>
        </w:rPr>
        <w:t>на основании</w:t>
      </w:r>
      <w:r w:rsidR="007150E5" w:rsidRPr="00FA2443">
        <w:rPr>
          <w:rFonts w:ascii="Arial" w:hAnsi="Arial" w:cs="Arial"/>
          <w:sz w:val="20"/>
          <w:szCs w:val="20"/>
        </w:rPr>
        <w:t xml:space="preserve"> реестров</w:t>
      </w:r>
      <w:r w:rsidR="0024432B">
        <w:rPr>
          <w:rFonts w:ascii="Arial" w:hAnsi="Arial" w:cs="Arial"/>
          <w:sz w:val="20"/>
          <w:szCs w:val="20"/>
        </w:rPr>
        <w:t xml:space="preserve"> с переводами, </w:t>
      </w:r>
      <w:r w:rsidR="0024432B" w:rsidRPr="00FA2443">
        <w:rPr>
          <w:rFonts w:ascii="Arial" w:hAnsi="Arial" w:cs="Arial"/>
          <w:sz w:val="20"/>
          <w:szCs w:val="20"/>
        </w:rPr>
        <w:t>полученных</w:t>
      </w:r>
      <w:r w:rsidR="007150E5" w:rsidRPr="00FA2443">
        <w:rPr>
          <w:rFonts w:ascii="Arial" w:hAnsi="Arial" w:cs="Arial"/>
          <w:sz w:val="20"/>
          <w:szCs w:val="20"/>
        </w:rPr>
        <w:t xml:space="preserve"> </w:t>
      </w:r>
      <w:r w:rsidR="00D10FD5" w:rsidRPr="00FA2443">
        <w:rPr>
          <w:rFonts w:ascii="Arial" w:hAnsi="Arial" w:cs="Arial"/>
          <w:sz w:val="20"/>
          <w:szCs w:val="20"/>
        </w:rPr>
        <w:t>в рамках нового взаимодействия.</w:t>
      </w:r>
    </w:p>
    <w:p w:rsidR="00FA2443" w:rsidRPr="00FA2443" w:rsidRDefault="00FA2443" w:rsidP="00FA2443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Начисление производится в рамках стандартного взаимодействия </w:t>
      </w:r>
      <w:r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Соответственно все данные по начислению </w:t>
      </w:r>
      <w:r w:rsidR="0024432B">
        <w:rPr>
          <w:rFonts w:ascii="Arial" w:hAnsi="Arial" w:cs="Arial"/>
          <w:sz w:val="20"/>
          <w:szCs w:val="20"/>
        </w:rPr>
        <w:t xml:space="preserve">для отображения в </w:t>
      </w:r>
      <w:r>
        <w:rPr>
          <w:rFonts w:ascii="Arial" w:hAnsi="Arial" w:cs="Arial"/>
          <w:sz w:val="20"/>
          <w:szCs w:val="20"/>
        </w:rPr>
        <w:t>Выписке клиента-</w:t>
      </w:r>
      <w:r w:rsidR="0008538F">
        <w:rPr>
          <w:rFonts w:ascii="Arial" w:hAnsi="Arial" w:cs="Arial"/>
          <w:sz w:val="20"/>
          <w:szCs w:val="20"/>
        </w:rPr>
        <w:t>адресата</w:t>
      </w:r>
      <w:r>
        <w:rPr>
          <w:rFonts w:ascii="Arial" w:hAnsi="Arial" w:cs="Arial"/>
          <w:sz w:val="20"/>
          <w:szCs w:val="20"/>
        </w:rPr>
        <w:t xml:space="preserve"> (тип начисления, описание) система «Коллекция» получает от ИС Банка.</w:t>
      </w:r>
    </w:p>
    <w:p w:rsidR="00C779E5" w:rsidRPr="00C779E5" w:rsidRDefault="00C779E5" w:rsidP="00C779E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779E5" w:rsidRPr="00C779E5" w:rsidSect="003B2AE8">
      <w:headerReference w:type="default" r:id="rId9"/>
      <w:footerReference w:type="default" r:id="rId10"/>
      <w:pgSz w:w="11906" w:h="16838"/>
      <w:pgMar w:top="1843" w:right="850" w:bottom="1418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6E8" w:rsidRDefault="008F16E8" w:rsidP="00254607">
      <w:pPr>
        <w:spacing w:after="0" w:line="240" w:lineRule="auto"/>
      </w:pPr>
      <w:r>
        <w:separator/>
      </w:r>
    </w:p>
  </w:endnote>
  <w:endnote w:type="continuationSeparator" w:id="0">
    <w:p w:rsidR="008F16E8" w:rsidRDefault="008F16E8" w:rsidP="0025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89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ACA" w:rsidRDefault="00C22C1A">
        <w:pPr>
          <w:pStyle w:val="a6"/>
          <w:jc w:val="right"/>
        </w:pPr>
        <w:r>
          <w:fldChar w:fldCharType="begin"/>
        </w:r>
        <w:r w:rsidR="00EA7ACA">
          <w:instrText xml:space="preserve"> PAGE   \* MERGEFORMAT </w:instrText>
        </w:r>
        <w:r>
          <w:fldChar w:fldCharType="separate"/>
        </w:r>
        <w:r w:rsidR="00DF2D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7ACA" w:rsidRDefault="00EA7A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6E8" w:rsidRDefault="008F16E8" w:rsidP="00254607">
      <w:pPr>
        <w:spacing w:after="0" w:line="240" w:lineRule="auto"/>
      </w:pPr>
      <w:r>
        <w:separator/>
      </w:r>
    </w:p>
  </w:footnote>
  <w:footnote w:type="continuationSeparator" w:id="0">
    <w:p w:rsidR="008F16E8" w:rsidRDefault="008F16E8" w:rsidP="00254607">
      <w:pPr>
        <w:spacing w:after="0" w:line="240" w:lineRule="auto"/>
      </w:pPr>
      <w:r>
        <w:continuationSeparator/>
      </w:r>
    </w:p>
  </w:footnote>
  <w:footnote w:id="1">
    <w:p w:rsidR="00120088" w:rsidRPr="00120088" w:rsidRDefault="00120088">
      <w:pPr>
        <w:pStyle w:val="af6"/>
        <w:rPr>
          <w:rFonts w:ascii="Arial" w:hAnsi="Arial" w:cs="Arial"/>
          <w:sz w:val="16"/>
          <w:szCs w:val="16"/>
        </w:rPr>
      </w:pPr>
      <w:r w:rsidRPr="00120088">
        <w:rPr>
          <w:rStyle w:val="af8"/>
          <w:rFonts w:ascii="Arial" w:hAnsi="Arial" w:cs="Arial"/>
        </w:rPr>
        <w:footnoteRef/>
      </w:r>
      <w:r w:rsidRPr="00120088">
        <w:rPr>
          <w:rFonts w:ascii="Arial" w:hAnsi="Arial" w:cs="Arial"/>
        </w:rPr>
        <w:t xml:space="preserve"> </w:t>
      </w:r>
      <w:r w:rsidRPr="00120088">
        <w:rPr>
          <w:rFonts w:ascii="Arial" w:hAnsi="Arial" w:cs="Arial"/>
          <w:sz w:val="16"/>
          <w:szCs w:val="16"/>
        </w:rPr>
        <w:t>Клиент считается зарегистрированным только в случае, если его регистрацию подтвердили и ИС Банка, и система «Коллекция» посредством реестровых взаимодействий 3.1 и</w:t>
      </w:r>
      <w:r w:rsidR="003B3944">
        <w:rPr>
          <w:rFonts w:ascii="Arial" w:hAnsi="Arial" w:cs="Arial"/>
          <w:sz w:val="16"/>
          <w:szCs w:val="16"/>
        </w:rPr>
        <w:t>ли</w:t>
      </w:r>
      <w:r w:rsidRPr="00120088">
        <w:rPr>
          <w:rFonts w:ascii="Arial" w:hAnsi="Arial" w:cs="Arial"/>
          <w:sz w:val="16"/>
          <w:szCs w:val="16"/>
        </w:rPr>
        <w:t xml:space="preserve"> 3.2 (т.е. клиент имеет доступ в ЛК).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ACA" w:rsidRDefault="00EA7ACA">
    <w:pPr>
      <w:pStyle w:val="a4"/>
    </w:pPr>
  </w:p>
  <w:p w:rsidR="00EA7ACA" w:rsidRPr="00CE5537" w:rsidRDefault="00EA7ACA">
    <w:pPr>
      <w:pStyle w:val="a4"/>
      <w:rPr>
        <w:sz w:val="18"/>
        <w:szCs w:val="18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61CD838F" wp14:editId="243CFB0A">
          <wp:simplePos x="0" y="0"/>
          <wp:positionH relativeFrom="column">
            <wp:posOffset>-308610</wp:posOffset>
          </wp:positionH>
          <wp:positionV relativeFrom="paragraph">
            <wp:posOffset>10160</wp:posOffset>
          </wp:positionV>
          <wp:extent cx="2495550" cy="866775"/>
          <wp:effectExtent l="0" t="0" r="0" b="9525"/>
          <wp:wrapSquare wrapText="bothSides"/>
          <wp:docPr id="2" name="Picture 3" descr="blank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ank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ab/>
    </w:r>
  </w:p>
  <w:p w:rsidR="00EA7ACA" w:rsidRPr="00CE5537" w:rsidRDefault="00EA7ACA" w:rsidP="00254607">
    <w:pPr>
      <w:pStyle w:val="a4"/>
      <w:jc w:val="right"/>
      <w:rPr>
        <w:rFonts w:ascii="Arial" w:hAnsi="Arial" w:cs="Arial"/>
        <w:sz w:val="18"/>
        <w:szCs w:val="18"/>
      </w:rPr>
    </w:pPr>
    <w:r w:rsidRPr="00CE5537">
      <w:rPr>
        <w:rFonts w:ascii="Arial" w:hAnsi="Arial" w:cs="Arial"/>
        <w:sz w:val="18"/>
        <w:szCs w:val="18"/>
      </w:rPr>
      <w:t xml:space="preserve">125367, г. Москва, </w:t>
    </w:r>
    <w:proofErr w:type="spellStart"/>
    <w:r w:rsidRPr="00CE5537">
      <w:rPr>
        <w:rFonts w:ascii="Arial" w:hAnsi="Arial" w:cs="Arial"/>
        <w:sz w:val="18"/>
        <w:szCs w:val="18"/>
      </w:rPr>
      <w:t>Полесский</w:t>
    </w:r>
    <w:proofErr w:type="spellEnd"/>
    <w:r w:rsidRPr="00CE5537">
      <w:rPr>
        <w:rFonts w:ascii="Arial" w:hAnsi="Arial" w:cs="Arial"/>
        <w:sz w:val="18"/>
        <w:szCs w:val="18"/>
      </w:rPr>
      <w:t xml:space="preserve"> </w:t>
    </w:r>
    <w:proofErr w:type="spellStart"/>
    <w:r w:rsidRPr="00CE5537">
      <w:rPr>
        <w:rFonts w:ascii="Arial" w:hAnsi="Arial" w:cs="Arial"/>
        <w:sz w:val="18"/>
        <w:szCs w:val="18"/>
      </w:rPr>
      <w:t>пр</w:t>
    </w:r>
    <w:proofErr w:type="spellEnd"/>
    <w:r w:rsidRPr="00CE5537">
      <w:rPr>
        <w:rFonts w:ascii="Arial" w:hAnsi="Arial" w:cs="Arial"/>
        <w:sz w:val="18"/>
        <w:szCs w:val="18"/>
      </w:rPr>
      <w:t>-д,</w:t>
    </w:r>
  </w:p>
  <w:p w:rsidR="00EA7ACA" w:rsidRPr="00CE5537" w:rsidRDefault="00EA7ACA" w:rsidP="00254607">
    <w:pPr>
      <w:pStyle w:val="a4"/>
      <w:jc w:val="right"/>
      <w:rPr>
        <w:rFonts w:ascii="Arial" w:hAnsi="Arial" w:cs="Arial"/>
        <w:sz w:val="18"/>
        <w:szCs w:val="18"/>
      </w:rPr>
    </w:pPr>
    <w:r w:rsidRPr="00CE5537">
      <w:rPr>
        <w:rFonts w:ascii="Arial" w:hAnsi="Arial" w:cs="Arial"/>
        <w:sz w:val="18"/>
        <w:szCs w:val="18"/>
      </w:rPr>
      <w:t>д. 16, строение 1</w:t>
    </w:r>
  </w:p>
  <w:p w:rsidR="00EA7ACA" w:rsidRPr="00CE5537" w:rsidRDefault="00EA7ACA" w:rsidP="00254607">
    <w:pPr>
      <w:pStyle w:val="a4"/>
      <w:jc w:val="right"/>
      <w:rPr>
        <w:rFonts w:ascii="Arial" w:hAnsi="Arial" w:cs="Arial"/>
        <w:sz w:val="18"/>
        <w:szCs w:val="18"/>
      </w:rPr>
    </w:pPr>
    <w:r w:rsidRPr="00CE5537">
      <w:rPr>
        <w:rFonts w:ascii="Arial" w:hAnsi="Arial" w:cs="Arial"/>
        <w:sz w:val="18"/>
        <w:szCs w:val="18"/>
      </w:rPr>
      <w:t>Тел. (495) 926-58-09</w:t>
    </w:r>
  </w:p>
  <w:p w:rsidR="00EA7ACA" w:rsidRPr="00CE5537" w:rsidRDefault="00EA7ACA" w:rsidP="00254607">
    <w:pPr>
      <w:pStyle w:val="a4"/>
      <w:jc w:val="right"/>
      <w:rPr>
        <w:rFonts w:ascii="Arial" w:hAnsi="Arial" w:cs="Arial"/>
        <w:sz w:val="18"/>
        <w:szCs w:val="18"/>
      </w:rPr>
    </w:pPr>
    <w:proofErr w:type="gramStart"/>
    <w:r w:rsidRPr="00CE5537">
      <w:rPr>
        <w:rFonts w:ascii="Arial" w:hAnsi="Arial" w:cs="Arial"/>
        <w:sz w:val="18"/>
        <w:szCs w:val="18"/>
        <w:lang w:val="en-US"/>
      </w:rPr>
      <w:t>e</w:t>
    </w:r>
    <w:r w:rsidRPr="00CE5537">
      <w:rPr>
        <w:rFonts w:ascii="Arial" w:hAnsi="Arial" w:cs="Arial"/>
        <w:sz w:val="18"/>
        <w:szCs w:val="18"/>
      </w:rPr>
      <w:t>-</w:t>
    </w:r>
    <w:r w:rsidRPr="00CE5537">
      <w:rPr>
        <w:rFonts w:ascii="Arial" w:hAnsi="Arial" w:cs="Arial"/>
        <w:sz w:val="18"/>
        <w:szCs w:val="18"/>
        <w:lang w:val="en-US"/>
      </w:rPr>
      <w:t>mail</w:t>
    </w:r>
    <w:proofErr w:type="gramEnd"/>
    <w:r w:rsidRPr="00CE5537">
      <w:rPr>
        <w:rFonts w:ascii="Arial" w:hAnsi="Arial" w:cs="Arial"/>
        <w:sz w:val="18"/>
        <w:szCs w:val="18"/>
      </w:rPr>
      <w:t xml:space="preserve">: </w:t>
    </w:r>
    <w:r w:rsidRPr="00CE5537">
      <w:rPr>
        <w:rFonts w:ascii="Arial" w:hAnsi="Arial" w:cs="Arial"/>
        <w:sz w:val="18"/>
        <w:szCs w:val="18"/>
        <w:lang w:val="en-US"/>
      </w:rPr>
      <w:t>info</w:t>
    </w:r>
    <w:r w:rsidRPr="00CE5537">
      <w:rPr>
        <w:rFonts w:ascii="Arial" w:hAnsi="Arial" w:cs="Arial"/>
        <w:sz w:val="18"/>
        <w:szCs w:val="18"/>
      </w:rPr>
      <w:t>@</w:t>
    </w:r>
    <w:proofErr w:type="spellStart"/>
    <w:r w:rsidRPr="00CE5537">
      <w:rPr>
        <w:rFonts w:ascii="Arial" w:hAnsi="Arial" w:cs="Arial"/>
        <w:sz w:val="18"/>
        <w:szCs w:val="18"/>
        <w:lang w:val="en-US"/>
      </w:rPr>
      <w:t>rapidsoft</w:t>
    </w:r>
    <w:proofErr w:type="spellEnd"/>
    <w:r w:rsidRPr="00CE5537">
      <w:rPr>
        <w:rFonts w:ascii="Arial" w:hAnsi="Arial" w:cs="Arial"/>
        <w:sz w:val="18"/>
        <w:szCs w:val="18"/>
      </w:rPr>
      <w:t>.</w:t>
    </w:r>
    <w:proofErr w:type="spellStart"/>
    <w:r w:rsidRPr="00CE5537">
      <w:rPr>
        <w:rFonts w:ascii="Arial" w:hAnsi="Arial" w:cs="Arial"/>
        <w:sz w:val="18"/>
        <w:szCs w:val="18"/>
        <w:lang w:val="en-US"/>
      </w:rPr>
      <w:t>ru</w:t>
    </w:r>
    <w:proofErr w:type="spellEnd"/>
  </w:p>
  <w:p w:rsidR="00EA7ACA" w:rsidRPr="00CE5537" w:rsidRDefault="008F16E8" w:rsidP="00D85ECA">
    <w:pPr>
      <w:pStyle w:val="a4"/>
      <w:jc w:val="right"/>
      <w:rPr>
        <w:rFonts w:ascii="Arial" w:hAnsi="Arial" w:cs="Arial"/>
        <w:sz w:val="18"/>
        <w:szCs w:val="18"/>
      </w:rPr>
    </w:pPr>
    <w:hyperlink r:id="rId2" w:history="1">
      <w:r w:rsidR="00EA7ACA" w:rsidRPr="00CE5537">
        <w:rPr>
          <w:rStyle w:val="aa"/>
          <w:rFonts w:ascii="Arial" w:hAnsi="Arial" w:cs="Arial"/>
          <w:sz w:val="18"/>
          <w:szCs w:val="18"/>
          <w:lang w:val="en-US"/>
        </w:rPr>
        <w:t>www</w:t>
      </w:r>
      <w:r w:rsidR="00EA7ACA" w:rsidRPr="00CE5537">
        <w:rPr>
          <w:rStyle w:val="aa"/>
          <w:rFonts w:ascii="Arial" w:hAnsi="Arial" w:cs="Arial"/>
          <w:sz w:val="18"/>
          <w:szCs w:val="18"/>
        </w:rPr>
        <w:t>.</w:t>
      </w:r>
      <w:proofErr w:type="spellStart"/>
      <w:r w:rsidR="00EA7ACA" w:rsidRPr="00CE5537">
        <w:rPr>
          <w:rStyle w:val="aa"/>
          <w:rFonts w:ascii="Arial" w:hAnsi="Arial" w:cs="Arial"/>
          <w:sz w:val="18"/>
          <w:szCs w:val="18"/>
          <w:lang w:val="en-US"/>
        </w:rPr>
        <w:t>rapidsoft</w:t>
      </w:r>
      <w:proofErr w:type="spellEnd"/>
      <w:r w:rsidR="00EA7ACA" w:rsidRPr="00CE5537">
        <w:rPr>
          <w:rStyle w:val="aa"/>
          <w:rFonts w:ascii="Arial" w:hAnsi="Arial" w:cs="Arial"/>
          <w:sz w:val="18"/>
          <w:szCs w:val="18"/>
        </w:rPr>
        <w:t>.</w:t>
      </w:r>
      <w:proofErr w:type="spellStart"/>
      <w:r w:rsidR="00EA7ACA" w:rsidRPr="00CE5537">
        <w:rPr>
          <w:rStyle w:val="aa"/>
          <w:rFonts w:ascii="Arial" w:hAnsi="Arial" w:cs="Arial"/>
          <w:sz w:val="18"/>
          <w:szCs w:val="18"/>
          <w:lang w:val="en-US"/>
        </w:rPr>
        <w:t>ru</w:t>
      </w:r>
      <w:proofErr w:type="spellEnd"/>
    </w:hyperlink>
  </w:p>
  <w:p w:rsidR="00EA7ACA" w:rsidRPr="00CE5537" w:rsidRDefault="00EA7ACA" w:rsidP="00254607">
    <w:pPr>
      <w:pStyle w:val="a4"/>
      <w:jc w:val="right"/>
      <w:rPr>
        <w:sz w:val="18"/>
        <w:szCs w:val="18"/>
      </w:rPr>
    </w:pPr>
    <w:r w:rsidRPr="00CE5537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pStyle w:val="2"/>
      <w:lvlText w:val="%2."/>
      <w:lvlJc w:val="left"/>
      <w:pPr>
        <w:tabs>
          <w:tab w:val="num" w:pos="0"/>
        </w:tabs>
        <w:ind w:left="792" w:hanging="432"/>
      </w:pPr>
      <w:rPr>
        <w:rFonts w:ascii="Tahoma" w:eastAsia="Times New Roman" w:hAnsi="Tahoma" w:cs="Tahom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1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1"/>
        <w:position w:val="0"/>
        <w:sz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1497B8D"/>
    <w:multiLevelType w:val="hybridMultilevel"/>
    <w:tmpl w:val="4A24AF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F41ACB"/>
    <w:multiLevelType w:val="hybridMultilevel"/>
    <w:tmpl w:val="CE90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C35C9"/>
    <w:multiLevelType w:val="hybridMultilevel"/>
    <w:tmpl w:val="980A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86C69"/>
    <w:multiLevelType w:val="hybridMultilevel"/>
    <w:tmpl w:val="9068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37EF4"/>
    <w:multiLevelType w:val="hybridMultilevel"/>
    <w:tmpl w:val="5998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24C23"/>
    <w:multiLevelType w:val="multilevel"/>
    <w:tmpl w:val="BD3E7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0E020D23"/>
    <w:multiLevelType w:val="hybridMultilevel"/>
    <w:tmpl w:val="4B86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633AE"/>
    <w:multiLevelType w:val="hybridMultilevel"/>
    <w:tmpl w:val="B6E4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40FC3"/>
    <w:multiLevelType w:val="hybridMultilevel"/>
    <w:tmpl w:val="C0F6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204EC"/>
    <w:multiLevelType w:val="hybridMultilevel"/>
    <w:tmpl w:val="11B0F2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5759FC"/>
    <w:multiLevelType w:val="multilevel"/>
    <w:tmpl w:val="3566D32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A171738"/>
    <w:multiLevelType w:val="hybridMultilevel"/>
    <w:tmpl w:val="EABE0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07BE4"/>
    <w:multiLevelType w:val="hybridMultilevel"/>
    <w:tmpl w:val="38EE5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F5727D"/>
    <w:multiLevelType w:val="hybridMultilevel"/>
    <w:tmpl w:val="1938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D15E46"/>
    <w:multiLevelType w:val="hybridMultilevel"/>
    <w:tmpl w:val="EE36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F60677"/>
    <w:multiLevelType w:val="hybridMultilevel"/>
    <w:tmpl w:val="1430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137DE2"/>
    <w:multiLevelType w:val="hybridMultilevel"/>
    <w:tmpl w:val="583C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5B3B60"/>
    <w:multiLevelType w:val="hybridMultilevel"/>
    <w:tmpl w:val="1456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29732A"/>
    <w:multiLevelType w:val="hybridMultilevel"/>
    <w:tmpl w:val="B1246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B15787"/>
    <w:multiLevelType w:val="hybridMultilevel"/>
    <w:tmpl w:val="17706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325B83"/>
    <w:multiLevelType w:val="multilevel"/>
    <w:tmpl w:val="9EB2C21E"/>
    <w:lvl w:ilvl="0">
      <w:start w:val="1"/>
      <w:numFmt w:val="decimal"/>
      <w:pStyle w:val="d"/>
      <w:lvlText w:val="%1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96"/>
        </w:tabs>
        <w:ind w:left="396" w:hanging="34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906"/>
        </w:tabs>
        <w:ind w:left="396"/>
      </w:pPr>
      <w:rPr>
        <w:rFonts w:hint="default"/>
        <w:sz w:val="22"/>
        <w:szCs w:val="22"/>
      </w:rPr>
    </w:lvl>
    <w:lvl w:ilvl="3">
      <w:start w:val="1"/>
      <w:numFmt w:val="decimal"/>
      <w:lvlText w:val="%4.%1.%2.%3"/>
      <w:lvlJc w:val="left"/>
      <w:pPr>
        <w:tabs>
          <w:tab w:val="num" w:pos="-1"/>
        </w:tabs>
        <w:ind w:left="1417" w:hanging="284"/>
      </w:pPr>
      <w:rPr>
        <w:rFonts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-1"/>
        </w:tabs>
        <w:ind w:left="1700" w:hanging="283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943"/>
        </w:tabs>
        <w:ind w:left="9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7"/>
        </w:tabs>
        <w:ind w:left="10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1"/>
        </w:tabs>
        <w:ind w:left="1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5"/>
        </w:tabs>
        <w:ind w:left="1375" w:hanging="1584"/>
      </w:pPr>
      <w:rPr>
        <w:rFonts w:hint="default"/>
      </w:rPr>
    </w:lvl>
  </w:abstractNum>
  <w:abstractNum w:abstractNumId="23">
    <w:nsid w:val="37283BD0"/>
    <w:multiLevelType w:val="hybridMultilevel"/>
    <w:tmpl w:val="BEDA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F71648"/>
    <w:multiLevelType w:val="hybridMultilevel"/>
    <w:tmpl w:val="F034B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886948"/>
    <w:multiLevelType w:val="hybridMultilevel"/>
    <w:tmpl w:val="584CB218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E7E248E"/>
    <w:multiLevelType w:val="hybridMultilevel"/>
    <w:tmpl w:val="0DCED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236A37"/>
    <w:multiLevelType w:val="hybridMultilevel"/>
    <w:tmpl w:val="3F88A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775C21"/>
    <w:multiLevelType w:val="multilevel"/>
    <w:tmpl w:val="BD3E7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8737F8"/>
    <w:multiLevelType w:val="hybridMultilevel"/>
    <w:tmpl w:val="DE0AD4D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8E8254D"/>
    <w:multiLevelType w:val="hybridMultilevel"/>
    <w:tmpl w:val="890E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771E24"/>
    <w:multiLevelType w:val="hybridMultilevel"/>
    <w:tmpl w:val="541E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992212"/>
    <w:multiLevelType w:val="hybridMultilevel"/>
    <w:tmpl w:val="1276A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E57F0E"/>
    <w:multiLevelType w:val="hybridMultilevel"/>
    <w:tmpl w:val="1848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EE55B3"/>
    <w:multiLevelType w:val="hybridMultilevel"/>
    <w:tmpl w:val="D20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1804B7"/>
    <w:multiLevelType w:val="hybridMultilevel"/>
    <w:tmpl w:val="23C81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7F2519"/>
    <w:multiLevelType w:val="hybridMultilevel"/>
    <w:tmpl w:val="C0B44E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508E1A12"/>
    <w:multiLevelType w:val="hybridMultilevel"/>
    <w:tmpl w:val="D090A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3722D4"/>
    <w:multiLevelType w:val="hybridMultilevel"/>
    <w:tmpl w:val="B0427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052CD0"/>
    <w:multiLevelType w:val="hybridMultilevel"/>
    <w:tmpl w:val="EA5EA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0C3268"/>
    <w:multiLevelType w:val="hybridMultilevel"/>
    <w:tmpl w:val="993A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B240A1"/>
    <w:multiLevelType w:val="hybridMultilevel"/>
    <w:tmpl w:val="322412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>
    <w:nsid w:val="6888054B"/>
    <w:multiLevelType w:val="hybridMultilevel"/>
    <w:tmpl w:val="FDA44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195355"/>
    <w:multiLevelType w:val="hybridMultilevel"/>
    <w:tmpl w:val="6894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761EA3"/>
    <w:multiLevelType w:val="hybridMultilevel"/>
    <w:tmpl w:val="20B8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C6747"/>
    <w:multiLevelType w:val="hybridMultilevel"/>
    <w:tmpl w:val="C6568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C51609"/>
    <w:multiLevelType w:val="hybridMultilevel"/>
    <w:tmpl w:val="000A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1"/>
  </w:num>
  <w:num w:numId="6">
    <w:abstractNumId w:val="45"/>
  </w:num>
  <w:num w:numId="7">
    <w:abstractNumId w:val="27"/>
  </w:num>
  <w:num w:numId="8">
    <w:abstractNumId w:val="18"/>
  </w:num>
  <w:num w:numId="9">
    <w:abstractNumId w:val="17"/>
  </w:num>
  <w:num w:numId="10">
    <w:abstractNumId w:val="43"/>
  </w:num>
  <w:num w:numId="11">
    <w:abstractNumId w:val="34"/>
  </w:num>
  <w:num w:numId="12">
    <w:abstractNumId w:val="35"/>
  </w:num>
  <w:num w:numId="13">
    <w:abstractNumId w:val="14"/>
  </w:num>
  <w:num w:numId="14">
    <w:abstractNumId w:val="13"/>
  </w:num>
  <w:num w:numId="15">
    <w:abstractNumId w:val="9"/>
  </w:num>
  <w:num w:numId="16">
    <w:abstractNumId w:val="33"/>
  </w:num>
  <w:num w:numId="17">
    <w:abstractNumId w:val="25"/>
  </w:num>
  <w:num w:numId="18">
    <w:abstractNumId w:val="25"/>
  </w:num>
  <w:num w:numId="19">
    <w:abstractNumId w:val="22"/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22"/>
  </w:num>
  <w:num w:numId="23">
    <w:abstractNumId w:val="8"/>
  </w:num>
  <w:num w:numId="24">
    <w:abstractNumId w:val="30"/>
  </w:num>
  <w:num w:numId="25">
    <w:abstractNumId w:val="26"/>
  </w:num>
  <w:num w:numId="26">
    <w:abstractNumId w:val="6"/>
  </w:num>
  <w:num w:numId="27">
    <w:abstractNumId w:val="24"/>
  </w:num>
  <w:num w:numId="28">
    <w:abstractNumId w:val="46"/>
  </w:num>
  <w:num w:numId="29">
    <w:abstractNumId w:val="19"/>
  </w:num>
  <w:num w:numId="30">
    <w:abstractNumId w:val="44"/>
  </w:num>
  <w:num w:numId="31">
    <w:abstractNumId w:val="23"/>
  </w:num>
  <w:num w:numId="32">
    <w:abstractNumId w:val="40"/>
  </w:num>
  <w:num w:numId="33">
    <w:abstractNumId w:val="29"/>
  </w:num>
  <w:num w:numId="34">
    <w:abstractNumId w:val="10"/>
  </w:num>
  <w:num w:numId="35">
    <w:abstractNumId w:val="20"/>
  </w:num>
  <w:num w:numId="36">
    <w:abstractNumId w:val="37"/>
  </w:num>
  <w:num w:numId="37">
    <w:abstractNumId w:val="16"/>
  </w:num>
  <w:num w:numId="38">
    <w:abstractNumId w:val="31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28"/>
  </w:num>
  <w:num w:numId="42">
    <w:abstractNumId w:val="2"/>
  </w:num>
  <w:num w:numId="43">
    <w:abstractNumId w:val="5"/>
  </w:num>
  <w:num w:numId="44">
    <w:abstractNumId w:val="11"/>
  </w:num>
  <w:num w:numId="45">
    <w:abstractNumId w:val="41"/>
  </w:num>
  <w:num w:numId="46">
    <w:abstractNumId w:val="0"/>
  </w:num>
  <w:num w:numId="47">
    <w:abstractNumId w:val="1"/>
  </w:num>
  <w:num w:numId="48">
    <w:abstractNumId w:val="7"/>
  </w:num>
  <w:num w:numId="49">
    <w:abstractNumId w:val="32"/>
  </w:num>
  <w:num w:numId="50">
    <w:abstractNumId w:val="3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07"/>
    <w:rsid w:val="00002C9C"/>
    <w:rsid w:val="00002E81"/>
    <w:rsid w:val="0000436E"/>
    <w:rsid w:val="0000705B"/>
    <w:rsid w:val="000108CD"/>
    <w:rsid w:val="0001142F"/>
    <w:rsid w:val="000117BC"/>
    <w:rsid w:val="00011F2E"/>
    <w:rsid w:val="000120A0"/>
    <w:rsid w:val="00012DF0"/>
    <w:rsid w:val="00013374"/>
    <w:rsid w:val="000138B5"/>
    <w:rsid w:val="00021BDD"/>
    <w:rsid w:val="00023146"/>
    <w:rsid w:val="000277F1"/>
    <w:rsid w:val="00030A01"/>
    <w:rsid w:val="00030BD8"/>
    <w:rsid w:val="00030CE1"/>
    <w:rsid w:val="00031CC0"/>
    <w:rsid w:val="00033EA1"/>
    <w:rsid w:val="00036BFC"/>
    <w:rsid w:val="00037201"/>
    <w:rsid w:val="00042EAD"/>
    <w:rsid w:val="000431AC"/>
    <w:rsid w:val="0004557E"/>
    <w:rsid w:val="00045947"/>
    <w:rsid w:val="00045A1F"/>
    <w:rsid w:val="00046059"/>
    <w:rsid w:val="000468CF"/>
    <w:rsid w:val="00047794"/>
    <w:rsid w:val="0005025B"/>
    <w:rsid w:val="000504AC"/>
    <w:rsid w:val="00050503"/>
    <w:rsid w:val="000536A4"/>
    <w:rsid w:val="00053860"/>
    <w:rsid w:val="00055181"/>
    <w:rsid w:val="000552E7"/>
    <w:rsid w:val="00055CE9"/>
    <w:rsid w:val="000571A6"/>
    <w:rsid w:val="000618BD"/>
    <w:rsid w:val="000658DE"/>
    <w:rsid w:val="0006707C"/>
    <w:rsid w:val="00070BFE"/>
    <w:rsid w:val="00070D9C"/>
    <w:rsid w:val="0007127B"/>
    <w:rsid w:val="000723B2"/>
    <w:rsid w:val="00073424"/>
    <w:rsid w:val="00074A06"/>
    <w:rsid w:val="00080309"/>
    <w:rsid w:val="000812C2"/>
    <w:rsid w:val="00084FFC"/>
    <w:rsid w:val="0008538F"/>
    <w:rsid w:val="0008632D"/>
    <w:rsid w:val="00091C84"/>
    <w:rsid w:val="00092503"/>
    <w:rsid w:val="00093CE1"/>
    <w:rsid w:val="00095DC6"/>
    <w:rsid w:val="000979B0"/>
    <w:rsid w:val="00097D92"/>
    <w:rsid w:val="000A10DD"/>
    <w:rsid w:val="000A226F"/>
    <w:rsid w:val="000A7F18"/>
    <w:rsid w:val="000B1BCB"/>
    <w:rsid w:val="000B44D0"/>
    <w:rsid w:val="000C16BC"/>
    <w:rsid w:val="000C1A37"/>
    <w:rsid w:val="000C2230"/>
    <w:rsid w:val="000C33B5"/>
    <w:rsid w:val="000C38C6"/>
    <w:rsid w:val="000C4B88"/>
    <w:rsid w:val="000C714D"/>
    <w:rsid w:val="000D04A8"/>
    <w:rsid w:val="000D2A6B"/>
    <w:rsid w:val="000D2BF4"/>
    <w:rsid w:val="000D603A"/>
    <w:rsid w:val="000D7A23"/>
    <w:rsid w:val="000E044C"/>
    <w:rsid w:val="000E3180"/>
    <w:rsid w:val="000F1F29"/>
    <w:rsid w:val="000F2673"/>
    <w:rsid w:val="000F2C10"/>
    <w:rsid w:val="000F3819"/>
    <w:rsid w:val="000F66C2"/>
    <w:rsid w:val="000F6CA6"/>
    <w:rsid w:val="001016CE"/>
    <w:rsid w:val="00103499"/>
    <w:rsid w:val="0010598E"/>
    <w:rsid w:val="00105A84"/>
    <w:rsid w:val="00110049"/>
    <w:rsid w:val="001142FC"/>
    <w:rsid w:val="00120088"/>
    <w:rsid w:val="0012117C"/>
    <w:rsid w:val="00123777"/>
    <w:rsid w:val="00124C7E"/>
    <w:rsid w:val="00125B46"/>
    <w:rsid w:val="00132338"/>
    <w:rsid w:val="001323BA"/>
    <w:rsid w:val="001328CB"/>
    <w:rsid w:val="0013748F"/>
    <w:rsid w:val="00140A9A"/>
    <w:rsid w:val="00144230"/>
    <w:rsid w:val="001471B6"/>
    <w:rsid w:val="00150098"/>
    <w:rsid w:val="00151B2D"/>
    <w:rsid w:val="00153794"/>
    <w:rsid w:val="001569D6"/>
    <w:rsid w:val="00156A8C"/>
    <w:rsid w:val="001615F0"/>
    <w:rsid w:val="00161B0A"/>
    <w:rsid w:val="00163DBA"/>
    <w:rsid w:val="001646D9"/>
    <w:rsid w:val="0016541B"/>
    <w:rsid w:val="00167FF6"/>
    <w:rsid w:val="001723DF"/>
    <w:rsid w:val="00176F69"/>
    <w:rsid w:val="001772A2"/>
    <w:rsid w:val="0017792D"/>
    <w:rsid w:val="00185162"/>
    <w:rsid w:val="00185F43"/>
    <w:rsid w:val="00187CB5"/>
    <w:rsid w:val="0019180D"/>
    <w:rsid w:val="00193293"/>
    <w:rsid w:val="00193DA1"/>
    <w:rsid w:val="00195038"/>
    <w:rsid w:val="00197FB3"/>
    <w:rsid w:val="001A1089"/>
    <w:rsid w:val="001A26E7"/>
    <w:rsid w:val="001A5BCF"/>
    <w:rsid w:val="001B1F1A"/>
    <w:rsid w:val="001B36A4"/>
    <w:rsid w:val="001B3728"/>
    <w:rsid w:val="001B5F0B"/>
    <w:rsid w:val="001C3BD7"/>
    <w:rsid w:val="001D226F"/>
    <w:rsid w:val="001D2891"/>
    <w:rsid w:val="001D2D87"/>
    <w:rsid w:val="001D6FD6"/>
    <w:rsid w:val="001E1B23"/>
    <w:rsid w:val="001E3788"/>
    <w:rsid w:val="001E3AF6"/>
    <w:rsid w:val="001E3FA4"/>
    <w:rsid w:val="001E49EC"/>
    <w:rsid w:val="001E7E5A"/>
    <w:rsid w:val="001E7EDA"/>
    <w:rsid w:val="001F15C7"/>
    <w:rsid w:val="001F22BD"/>
    <w:rsid w:val="001F31D1"/>
    <w:rsid w:val="001F63D3"/>
    <w:rsid w:val="001F6738"/>
    <w:rsid w:val="00201253"/>
    <w:rsid w:val="00202D48"/>
    <w:rsid w:val="00203305"/>
    <w:rsid w:val="002039B3"/>
    <w:rsid w:val="002078D3"/>
    <w:rsid w:val="0021064E"/>
    <w:rsid w:val="002216DC"/>
    <w:rsid w:val="00223AAB"/>
    <w:rsid w:val="00225D2C"/>
    <w:rsid w:val="00230DB7"/>
    <w:rsid w:val="0023107C"/>
    <w:rsid w:val="002312D2"/>
    <w:rsid w:val="0023182F"/>
    <w:rsid w:val="00235E57"/>
    <w:rsid w:val="00242C41"/>
    <w:rsid w:val="00242FA7"/>
    <w:rsid w:val="0024432B"/>
    <w:rsid w:val="0024488C"/>
    <w:rsid w:val="002448DA"/>
    <w:rsid w:val="00245A6C"/>
    <w:rsid w:val="00247FDB"/>
    <w:rsid w:val="0025212A"/>
    <w:rsid w:val="0025290F"/>
    <w:rsid w:val="00253B57"/>
    <w:rsid w:val="00254607"/>
    <w:rsid w:val="00262212"/>
    <w:rsid w:val="00264F02"/>
    <w:rsid w:val="00270695"/>
    <w:rsid w:val="0027121C"/>
    <w:rsid w:val="00271A66"/>
    <w:rsid w:val="0027222E"/>
    <w:rsid w:val="00275E84"/>
    <w:rsid w:val="00276888"/>
    <w:rsid w:val="002774A4"/>
    <w:rsid w:val="00277A34"/>
    <w:rsid w:val="002808E2"/>
    <w:rsid w:val="00282EF0"/>
    <w:rsid w:val="00283D71"/>
    <w:rsid w:val="00285162"/>
    <w:rsid w:val="002906C4"/>
    <w:rsid w:val="002936BC"/>
    <w:rsid w:val="00293FB6"/>
    <w:rsid w:val="00294218"/>
    <w:rsid w:val="00294FFC"/>
    <w:rsid w:val="0029529C"/>
    <w:rsid w:val="00296791"/>
    <w:rsid w:val="00297B83"/>
    <w:rsid w:val="002A06E6"/>
    <w:rsid w:val="002A579F"/>
    <w:rsid w:val="002A5C1D"/>
    <w:rsid w:val="002A6045"/>
    <w:rsid w:val="002A61AD"/>
    <w:rsid w:val="002A771B"/>
    <w:rsid w:val="002B3DB3"/>
    <w:rsid w:val="002B5D60"/>
    <w:rsid w:val="002C2F42"/>
    <w:rsid w:val="002C37F9"/>
    <w:rsid w:val="002C56B7"/>
    <w:rsid w:val="002C68E6"/>
    <w:rsid w:val="002D0115"/>
    <w:rsid w:val="002D102A"/>
    <w:rsid w:val="002D223A"/>
    <w:rsid w:val="002D3CD9"/>
    <w:rsid w:val="002D41BF"/>
    <w:rsid w:val="002D4EC9"/>
    <w:rsid w:val="002D62F6"/>
    <w:rsid w:val="002D681E"/>
    <w:rsid w:val="002D7B46"/>
    <w:rsid w:val="002E05EC"/>
    <w:rsid w:val="002E08DA"/>
    <w:rsid w:val="002E0BA9"/>
    <w:rsid w:val="002E1B7B"/>
    <w:rsid w:val="002E1BF5"/>
    <w:rsid w:val="002E5784"/>
    <w:rsid w:val="002E71F1"/>
    <w:rsid w:val="002F0BB1"/>
    <w:rsid w:val="002F15E1"/>
    <w:rsid w:val="002F1F5B"/>
    <w:rsid w:val="002F287A"/>
    <w:rsid w:val="002F7026"/>
    <w:rsid w:val="00302CF9"/>
    <w:rsid w:val="00304219"/>
    <w:rsid w:val="003042A2"/>
    <w:rsid w:val="003051B3"/>
    <w:rsid w:val="00305CC3"/>
    <w:rsid w:val="00307CC7"/>
    <w:rsid w:val="00310D69"/>
    <w:rsid w:val="00314922"/>
    <w:rsid w:val="00314EAC"/>
    <w:rsid w:val="00317569"/>
    <w:rsid w:val="00317A7E"/>
    <w:rsid w:val="003324B4"/>
    <w:rsid w:val="003342A2"/>
    <w:rsid w:val="00334ED7"/>
    <w:rsid w:val="003354EB"/>
    <w:rsid w:val="00343044"/>
    <w:rsid w:val="003469B4"/>
    <w:rsid w:val="00347F82"/>
    <w:rsid w:val="00351ECC"/>
    <w:rsid w:val="00352D91"/>
    <w:rsid w:val="00352DBB"/>
    <w:rsid w:val="00365BAE"/>
    <w:rsid w:val="00365D28"/>
    <w:rsid w:val="00366072"/>
    <w:rsid w:val="00366872"/>
    <w:rsid w:val="0037142E"/>
    <w:rsid w:val="003723F5"/>
    <w:rsid w:val="00372CBD"/>
    <w:rsid w:val="003803F1"/>
    <w:rsid w:val="00382945"/>
    <w:rsid w:val="0038302B"/>
    <w:rsid w:val="00383606"/>
    <w:rsid w:val="00383F36"/>
    <w:rsid w:val="00386818"/>
    <w:rsid w:val="003879F4"/>
    <w:rsid w:val="00387EF9"/>
    <w:rsid w:val="003908CB"/>
    <w:rsid w:val="00390F4A"/>
    <w:rsid w:val="00392735"/>
    <w:rsid w:val="0039350E"/>
    <w:rsid w:val="003940CB"/>
    <w:rsid w:val="00394636"/>
    <w:rsid w:val="003950F5"/>
    <w:rsid w:val="00395199"/>
    <w:rsid w:val="00395739"/>
    <w:rsid w:val="00396A84"/>
    <w:rsid w:val="0039799A"/>
    <w:rsid w:val="003A1F39"/>
    <w:rsid w:val="003A36D1"/>
    <w:rsid w:val="003A6C2F"/>
    <w:rsid w:val="003A7C3A"/>
    <w:rsid w:val="003A7E9E"/>
    <w:rsid w:val="003B16F8"/>
    <w:rsid w:val="003B26CC"/>
    <w:rsid w:val="003B2AE8"/>
    <w:rsid w:val="003B3944"/>
    <w:rsid w:val="003B43C3"/>
    <w:rsid w:val="003B6219"/>
    <w:rsid w:val="003B6555"/>
    <w:rsid w:val="003B78BE"/>
    <w:rsid w:val="003C0326"/>
    <w:rsid w:val="003C1C69"/>
    <w:rsid w:val="003D09EB"/>
    <w:rsid w:val="003D2F01"/>
    <w:rsid w:val="003D3ED9"/>
    <w:rsid w:val="003D47DC"/>
    <w:rsid w:val="003D4CFE"/>
    <w:rsid w:val="003D5E80"/>
    <w:rsid w:val="003E00E6"/>
    <w:rsid w:val="003E3FE9"/>
    <w:rsid w:val="003E50E1"/>
    <w:rsid w:val="003E7F2B"/>
    <w:rsid w:val="003F2DCE"/>
    <w:rsid w:val="00404797"/>
    <w:rsid w:val="00406CC0"/>
    <w:rsid w:val="004139D9"/>
    <w:rsid w:val="00417343"/>
    <w:rsid w:val="00422C03"/>
    <w:rsid w:val="00422FE9"/>
    <w:rsid w:val="00423D03"/>
    <w:rsid w:val="004255A4"/>
    <w:rsid w:val="0043222E"/>
    <w:rsid w:val="004357AD"/>
    <w:rsid w:val="00435EC7"/>
    <w:rsid w:val="0044236A"/>
    <w:rsid w:val="00442DFC"/>
    <w:rsid w:val="00443E6C"/>
    <w:rsid w:val="00444784"/>
    <w:rsid w:val="00445880"/>
    <w:rsid w:val="00445DC2"/>
    <w:rsid w:val="004515E1"/>
    <w:rsid w:val="0045195F"/>
    <w:rsid w:val="00451DB0"/>
    <w:rsid w:val="00452653"/>
    <w:rsid w:val="0045286F"/>
    <w:rsid w:val="00453395"/>
    <w:rsid w:val="00453F92"/>
    <w:rsid w:val="0045680D"/>
    <w:rsid w:val="004568F3"/>
    <w:rsid w:val="00460902"/>
    <w:rsid w:val="00464A14"/>
    <w:rsid w:val="00465D2E"/>
    <w:rsid w:val="0046619C"/>
    <w:rsid w:val="00466DA2"/>
    <w:rsid w:val="00467824"/>
    <w:rsid w:val="00467B11"/>
    <w:rsid w:val="00467BB2"/>
    <w:rsid w:val="00474254"/>
    <w:rsid w:val="004744CC"/>
    <w:rsid w:val="0047478F"/>
    <w:rsid w:val="004814B2"/>
    <w:rsid w:val="00481B69"/>
    <w:rsid w:val="00482C42"/>
    <w:rsid w:val="00485A4C"/>
    <w:rsid w:val="0048700B"/>
    <w:rsid w:val="0048784A"/>
    <w:rsid w:val="0049229B"/>
    <w:rsid w:val="004936E8"/>
    <w:rsid w:val="004954F8"/>
    <w:rsid w:val="004A31FF"/>
    <w:rsid w:val="004B2043"/>
    <w:rsid w:val="004B2A61"/>
    <w:rsid w:val="004B3277"/>
    <w:rsid w:val="004B5BA2"/>
    <w:rsid w:val="004B7011"/>
    <w:rsid w:val="004B75B4"/>
    <w:rsid w:val="004B7D4B"/>
    <w:rsid w:val="004C050E"/>
    <w:rsid w:val="004C1178"/>
    <w:rsid w:val="004C5303"/>
    <w:rsid w:val="004D0C41"/>
    <w:rsid w:val="004D6127"/>
    <w:rsid w:val="004D62AD"/>
    <w:rsid w:val="004E1252"/>
    <w:rsid w:val="004E2906"/>
    <w:rsid w:val="004E3771"/>
    <w:rsid w:val="004E3E97"/>
    <w:rsid w:val="004E3EEB"/>
    <w:rsid w:val="004E3FE0"/>
    <w:rsid w:val="004E593C"/>
    <w:rsid w:val="004E6AB3"/>
    <w:rsid w:val="004F0AEF"/>
    <w:rsid w:val="004F18C7"/>
    <w:rsid w:val="004F418D"/>
    <w:rsid w:val="00501A01"/>
    <w:rsid w:val="005022A4"/>
    <w:rsid w:val="00502544"/>
    <w:rsid w:val="005052A6"/>
    <w:rsid w:val="0050536E"/>
    <w:rsid w:val="0050681C"/>
    <w:rsid w:val="00506B53"/>
    <w:rsid w:val="00507AD5"/>
    <w:rsid w:val="00510C3C"/>
    <w:rsid w:val="00511A23"/>
    <w:rsid w:val="00515A61"/>
    <w:rsid w:val="00515F99"/>
    <w:rsid w:val="0051670E"/>
    <w:rsid w:val="00520085"/>
    <w:rsid w:val="00521553"/>
    <w:rsid w:val="00524DCC"/>
    <w:rsid w:val="005276BD"/>
    <w:rsid w:val="00527AE9"/>
    <w:rsid w:val="00531F3D"/>
    <w:rsid w:val="00535ACF"/>
    <w:rsid w:val="00537DD3"/>
    <w:rsid w:val="00540AB1"/>
    <w:rsid w:val="00544E5A"/>
    <w:rsid w:val="00545AEC"/>
    <w:rsid w:val="00545CB6"/>
    <w:rsid w:val="00545D4E"/>
    <w:rsid w:val="00550B1E"/>
    <w:rsid w:val="0055192F"/>
    <w:rsid w:val="00551CAA"/>
    <w:rsid w:val="005566BF"/>
    <w:rsid w:val="005579E2"/>
    <w:rsid w:val="00560034"/>
    <w:rsid w:val="005600F5"/>
    <w:rsid w:val="00561338"/>
    <w:rsid w:val="00563667"/>
    <w:rsid w:val="00565DBE"/>
    <w:rsid w:val="0056743F"/>
    <w:rsid w:val="00572C78"/>
    <w:rsid w:val="00577AD1"/>
    <w:rsid w:val="005800A6"/>
    <w:rsid w:val="005826BF"/>
    <w:rsid w:val="00583711"/>
    <w:rsid w:val="00584AAA"/>
    <w:rsid w:val="00585532"/>
    <w:rsid w:val="00586DB0"/>
    <w:rsid w:val="005876B9"/>
    <w:rsid w:val="0059002B"/>
    <w:rsid w:val="00591619"/>
    <w:rsid w:val="005934D3"/>
    <w:rsid w:val="00595390"/>
    <w:rsid w:val="005A2459"/>
    <w:rsid w:val="005A25D5"/>
    <w:rsid w:val="005A3B9D"/>
    <w:rsid w:val="005A5A00"/>
    <w:rsid w:val="005A62FD"/>
    <w:rsid w:val="005A6F2D"/>
    <w:rsid w:val="005A7D4B"/>
    <w:rsid w:val="005A7E78"/>
    <w:rsid w:val="005B12AA"/>
    <w:rsid w:val="005B56A4"/>
    <w:rsid w:val="005B686D"/>
    <w:rsid w:val="005B721B"/>
    <w:rsid w:val="005C4F63"/>
    <w:rsid w:val="005C5FB3"/>
    <w:rsid w:val="005D3028"/>
    <w:rsid w:val="005D33D5"/>
    <w:rsid w:val="005D3B65"/>
    <w:rsid w:val="005D4447"/>
    <w:rsid w:val="005D46B5"/>
    <w:rsid w:val="005D7F40"/>
    <w:rsid w:val="005E0366"/>
    <w:rsid w:val="005E0C08"/>
    <w:rsid w:val="005E114F"/>
    <w:rsid w:val="005E1718"/>
    <w:rsid w:val="005E1D80"/>
    <w:rsid w:val="005F10BF"/>
    <w:rsid w:val="005F2D2E"/>
    <w:rsid w:val="005F6B69"/>
    <w:rsid w:val="00603AC2"/>
    <w:rsid w:val="00603F73"/>
    <w:rsid w:val="006061FD"/>
    <w:rsid w:val="00607762"/>
    <w:rsid w:val="00607EC7"/>
    <w:rsid w:val="00611833"/>
    <w:rsid w:val="006121DE"/>
    <w:rsid w:val="00615B07"/>
    <w:rsid w:val="006167C5"/>
    <w:rsid w:val="00621D8E"/>
    <w:rsid w:val="00625BEB"/>
    <w:rsid w:val="00626DBB"/>
    <w:rsid w:val="006308F9"/>
    <w:rsid w:val="006323C7"/>
    <w:rsid w:val="006324C6"/>
    <w:rsid w:val="0063522B"/>
    <w:rsid w:val="0063797C"/>
    <w:rsid w:val="00637AA9"/>
    <w:rsid w:val="00641258"/>
    <w:rsid w:val="00641AEE"/>
    <w:rsid w:val="00641F35"/>
    <w:rsid w:val="00642D74"/>
    <w:rsid w:val="006441F4"/>
    <w:rsid w:val="006477FC"/>
    <w:rsid w:val="0066042D"/>
    <w:rsid w:val="00660865"/>
    <w:rsid w:val="00660FF0"/>
    <w:rsid w:val="0066272F"/>
    <w:rsid w:val="00662960"/>
    <w:rsid w:val="0066315C"/>
    <w:rsid w:val="00663733"/>
    <w:rsid w:val="006679E5"/>
    <w:rsid w:val="00671727"/>
    <w:rsid w:val="006719D8"/>
    <w:rsid w:val="00673AF9"/>
    <w:rsid w:val="00675BFC"/>
    <w:rsid w:val="0068136A"/>
    <w:rsid w:val="00682FE4"/>
    <w:rsid w:val="00683982"/>
    <w:rsid w:val="00686C40"/>
    <w:rsid w:val="00687E5A"/>
    <w:rsid w:val="006949B8"/>
    <w:rsid w:val="0069576C"/>
    <w:rsid w:val="00697510"/>
    <w:rsid w:val="00697BB8"/>
    <w:rsid w:val="00697FBE"/>
    <w:rsid w:val="006A04A4"/>
    <w:rsid w:val="006A0E17"/>
    <w:rsid w:val="006A1D41"/>
    <w:rsid w:val="006A2DD9"/>
    <w:rsid w:val="006A6115"/>
    <w:rsid w:val="006A73FD"/>
    <w:rsid w:val="006B1F23"/>
    <w:rsid w:val="006B1F91"/>
    <w:rsid w:val="006B2D80"/>
    <w:rsid w:val="006B4D02"/>
    <w:rsid w:val="006B4F58"/>
    <w:rsid w:val="006B6595"/>
    <w:rsid w:val="006C03A4"/>
    <w:rsid w:val="006C36EB"/>
    <w:rsid w:val="006C39CF"/>
    <w:rsid w:val="006C46A7"/>
    <w:rsid w:val="006C4C94"/>
    <w:rsid w:val="006C5906"/>
    <w:rsid w:val="006C7669"/>
    <w:rsid w:val="006D347E"/>
    <w:rsid w:val="006D633E"/>
    <w:rsid w:val="006D7D13"/>
    <w:rsid w:val="006E02E1"/>
    <w:rsid w:val="006E0FED"/>
    <w:rsid w:val="006E307D"/>
    <w:rsid w:val="006E3146"/>
    <w:rsid w:val="006E5131"/>
    <w:rsid w:val="006F0A23"/>
    <w:rsid w:val="006F0F82"/>
    <w:rsid w:val="006F12D8"/>
    <w:rsid w:val="006F1F68"/>
    <w:rsid w:val="006F2098"/>
    <w:rsid w:val="006F3783"/>
    <w:rsid w:val="006F3BDA"/>
    <w:rsid w:val="006F524C"/>
    <w:rsid w:val="006F7D7C"/>
    <w:rsid w:val="007019C8"/>
    <w:rsid w:val="007042D6"/>
    <w:rsid w:val="0071031E"/>
    <w:rsid w:val="007150E5"/>
    <w:rsid w:val="00715D5A"/>
    <w:rsid w:val="00721BB0"/>
    <w:rsid w:val="00721E46"/>
    <w:rsid w:val="00725813"/>
    <w:rsid w:val="0072777C"/>
    <w:rsid w:val="0072778F"/>
    <w:rsid w:val="00727B9B"/>
    <w:rsid w:val="00730C6C"/>
    <w:rsid w:val="007328D8"/>
    <w:rsid w:val="00733CFF"/>
    <w:rsid w:val="00735EC3"/>
    <w:rsid w:val="0073631D"/>
    <w:rsid w:val="00737167"/>
    <w:rsid w:val="007379BC"/>
    <w:rsid w:val="00740C6C"/>
    <w:rsid w:val="00740F28"/>
    <w:rsid w:val="00741109"/>
    <w:rsid w:val="00741A18"/>
    <w:rsid w:val="0074252C"/>
    <w:rsid w:val="00743AD5"/>
    <w:rsid w:val="00744009"/>
    <w:rsid w:val="007442D1"/>
    <w:rsid w:val="007476EF"/>
    <w:rsid w:val="0075039D"/>
    <w:rsid w:val="00751CF7"/>
    <w:rsid w:val="007550A8"/>
    <w:rsid w:val="00757871"/>
    <w:rsid w:val="00762262"/>
    <w:rsid w:val="00762D09"/>
    <w:rsid w:val="00764480"/>
    <w:rsid w:val="00764A81"/>
    <w:rsid w:val="007673B3"/>
    <w:rsid w:val="007711B3"/>
    <w:rsid w:val="0077123E"/>
    <w:rsid w:val="00773AF4"/>
    <w:rsid w:val="00773DF7"/>
    <w:rsid w:val="0077748A"/>
    <w:rsid w:val="0077769E"/>
    <w:rsid w:val="00777DBC"/>
    <w:rsid w:val="00780CA0"/>
    <w:rsid w:val="00782EBC"/>
    <w:rsid w:val="0078453B"/>
    <w:rsid w:val="00793478"/>
    <w:rsid w:val="00793F1A"/>
    <w:rsid w:val="00796EDC"/>
    <w:rsid w:val="007977EA"/>
    <w:rsid w:val="00797A98"/>
    <w:rsid w:val="007A526F"/>
    <w:rsid w:val="007A6EC1"/>
    <w:rsid w:val="007B3E45"/>
    <w:rsid w:val="007C15FB"/>
    <w:rsid w:val="007C45FA"/>
    <w:rsid w:val="007C5A7E"/>
    <w:rsid w:val="007C6C14"/>
    <w:rsid w:val="007D2FAD"/>
    <w:rsid w:val="007D321F"/>
    <w:rsid w:val="007D3223"/>
    <w:rsid w:val="007E2C26"/>
    <w:rsid w:val="007E507F"/>
    <w:rsid w:val="007E6940"/>
    <w:rsid w:val="007E7EFC"/>
    <w:rsid w:val="007F23CF"/>
    <w:rsid w:val="007F25B5"/>
    <w:rsid w:val="007F2710"/>
    <w:rsid w:val="007F2C44"/>
    <w:rsid w:val="007F4109"/>
    <w:rsid w:val="007F4EBE"/>
    <w:rsid w:val="007F6E36"/>
    <w:rsid w:val="007F726D"/>
    <w:rsid w:val="007F7F66"/>
    <w:rsid w:val="008005E9"/>
    <w:rsid w:val="008046CB"/>
    <w:rsid w:val="00810371"/>
    <w:rsid w:val="008130D9"/>
    <w:rsid w:val="00813E46"/>
    <w:rsid w:val="00813F3F"/>
    <w:rsid w:val="008159D6"/>
    <w:rsid w:val="00816853"/>
    <w:rsid w:val="008212E7"/>
    <w:rsid w:val="0082233C"/>
    <w:rsid w:val="00822BFA"/>
    <w:rsid w:val="00824248"/>
    <w:rsid w:val="00824DB1"/>
    <w:rsid w:val="00826223"/>
    <w:rsid w:val="00826FA5"/>
    <w:rsid w:val="008325E3"/>
    <w:rsid w:val="0083344A"/>
    <w:rsid w:val="008342E7"/>
    <w:rsid w:val="00834C5A"/>
    <w:rsid w:val="00834D69"/>
    <w:rsid w:val="008433A9"/>
    <w:rsid w:val="00850E63"/>
    <w:rsid w:val="008528FE"/>
    <w:rsid w:val="0085729B"/>
    <w:rsid w:val="008600F8"/>
    <w:rsid w:val="00861814"/>
    <w:rsid w:val="00861ADA"/>
    <w:rsid w:val="00871882"/>
    <w:rsid w:val="008750B4"/>
    <w:rsid w:val="00884D11"/>
    <w:rsid w:val="00885A3C"/>
    <w:rsid w:val="0088698E"/>
    <w:rsid w:val="0089012C"/>
    <w:rsid w:val="00892F0A"/>
    <w:rsid w:val="00894A10"/>
    <w:rsid w:val="008976BB"/>
    <w:rsid w:val="008A06BF"/>
    <w:rsid w:val="008A079F"/>
    <w:rsid w:val="008A23D6"/>
    <w:rsid w:val="008A7130"/>
    <w:rsid w:val="008A7A0E"/>
    <w:rsid w:val="008B02DE"/>
    <w:rsid w:val="008B184E"/>
    <w:rsid w:val="008C07AA"/>
    <w:rsid w:val="008C197C"/>
    <w:rsid w:val="008C3004"/>
    <w:rsid w:val="008C33A6"/>
    <w:rsid w:val="008C369B"/>
    <w:rsid w:val="008C4184"/>
    <w:rsid w:val="008D26A1"/>
    <w:rsid w:val="008D34C8"/>
    <w:rsid w:val="008E6F72"/>
    <w:rsid w:val="008F16E8"/>
    <w:rsid w:val="008F2D23"/>
    <w:rsid w:val="008F380F"/>
    <w:rsid w:val="008F3845"/>
    <w:rsid w:val="008F3D65"/>
    <w:rsid w:val="008F6C39"/>
    <w:rsid w:val="00900281"/>
    <w:rsid w:val="009004B2"/>
    <w:rsid w:val="00900B25"/>
    <w:rsid w:val="0090337D"/>
    <w:rsid w:val="00904032"/>
    <w:rsid w:val="00911847"/>
    <w:rsid w:val="009157E5"/>
    <w:rsid w:val="00922D65"/>
    <w:rsid w:val="00924E19"/>
    <w:rsid w:val="009272B9"/>
    <w:rsid w:val="00931A37"/>
    <w:rsid w:val="00935947"/>
    <w:rsid w:val="009368F0"/>
    <w:rsid w:val="009378D2"/>
    <w:rsid w:val="00944D9D"/>
    <w:rsid w:val="00950822"/>
    <w:rsid w:val="0095143D"/>
    <w:rsid w:val="00952387"/>
    <w:rsid w:val="009525A4"/>
    <w:rsid w:val="00963C63"/>
    <w:rsid w:val="00966376"/>
    <w:rsid w:val="00967491"/>
    <w:rsid w:val="00972E0A"/>
    <w:rsid w:val="009744EB"/>
    <w:rsid w:val="00974BCB"/>
    <w:rsid w:val="0097614D"/>
    <w:rsid w:val="009776C8"/>
    <w:rsid w:val="00977C24"/>
    <w:rsid w:val="009826B8"/>
    <w:rsid w:val="00983F92"/>
    <w:rsid w:val="00984EDD"/>
    <w:rsid w:val="009854C7"/>
    <w:rsid w:val="00985AA3"/>
    <w:rsid w:val="009870EF"/>
    <w:rsid w:val="0099040F"/>
    <w:rsid w:val="009918BF"/>
    <w:rsid w:val="00993488"/>
    <w:rsid w:val="00997512"/>
    <w:rsid w:val="009A08DD"/>
    <w:rsid w:val="009A1EA6"/>
    <w:rsid w:val="009A4AB6"/>
    <w:rsid w:val="009A5C4F"/>
    <w:rsid w:val="009A5E00"/>
    <w:rsid w:val="009B1740"/>
    <w:rsid w:val="009B4185"/>
    <w:rsid w:val="009B5CEA"/>
    <w:rsid w:val="009C0AED"/>
    <w:rsid w:val="009C18F8"/>
    <w:rsid w:val="009C68B1"/>
    <w:rsid w:val="009C7105"/>
    <w:rsid w:val="009D05DF"/>
    <w:rsid w:val="009D0C68"/>
    <w:rsid w:val="009D1679"/>
    <w:rsid w:val="009D2DCE"/>
    <w:rsid w:val="009D513B"/>
    <w:rsid w:val="009D5D38"/>
    <w:rsid w:val="009D6E0C"/>
    <w:rsid w:val="009E525C"/>
    <w:rsid w:val="009E56D6"/>
    <w:rsid w:val="009E590D"/>
    <w:rsid w:val="009E6771"/>
    <w:rsid w:val="009F04E0"/>
    <w:rsid w:val="009F1DB1"/>
    <w:rsid w:val="009F37AF"/>
    <w:rsid w:val="009F3FA1"/>
    <w:rsid w:val="009F6D47"/>
    <w:rsid w:val="009F7A7B"/>
    <w:rsid w:val="00A003DF"/>
    <w:rsid w:val="00A00974"/>
    <w:rsid w:val="00A01DE0"/>
    <w:rsid w:val="00A01FFF"/>
    <w:rsid w:val="00A042B9"/>
    <w:rsid w:val="00A0524C"/>
    <w:rsid w:val="00A07BD4"/>
    <w:rsid w:val="00A138FC"/>
    <w:rsid w:val="00A14DA6"/>
    <w:rsid w:val="00A167AA"/>
    <w:rsid w:val="00A16801"/>
    <w:rsid w:val="00A174A5"/>
    <w:rsid w:val="00A22D01"/>
    <w:rsid w:val="00A31E88"/>
    <w:rsid w:val="00A3641C"/>
    <w:rsid w:val="00A36D90"/>
    <w:rsid w:val="00A36E5A"/>
    <w:rsid w:val="00A407E8"/>
    <w:rsid w:val="00A432EC"/>
    <w:rsid w:val="00A438C8"/>
    <w:rsid w:val="00A43A15"/>
    <w:rsid w:val="00A43BB8"/>
    <w:rsid w:val="00A44ABF"/>
    <w:rsid w:val="00A4616C"/>
    <w:rsid w:val="00A5325C"/>
    <w:rsid w:val="00A55353"/>
    <w:rsid w:val="00A576FD"/>
    <w:rsid w:val="00A57A45"/>
    <w:rsid w:val="00A60D73"/>
    <w:rsid w:val="00A67483"/>
    <w:rsid w:val="00A72257"/>
    <w:rsid w:val="00A738FB"/>
    <w:rsid w:val="00A73CFD"/>
    <w:rsid w:val="00A75F39"/>
    <w:rsid w:val="00A778C4"/>
    <w:rsid w:val="00A8033A"/>
    <w:rsid w:val="00A816D6"/>
    <w:rsid w:val="00A844F5"/>
    <w:rsid w:val="00A8514F"/>
    <w:rsid w:val="00A866C8"/>
    <w:rsid w:val="00A87130"/>
    <w:rsid w:val="00A91351"/>
    <w:rsid w:val="00A92265"/>
    <w:rsid w:val="00A95E6F"/>
    <w:rsid w:val="00A96264"/>
    <w:rsid w:val="00AA488E"/>
    <w:rsid w:val="00AA5479"/>
    <w:rsid w:val="00AA665C"/>
    <w:rsid w:val="00AB4FFF"/>
    <w:rsid w:val="00AC0EC3"/>
    <w:rsid w:val="00AC61F3"/>
    <w:rsid w:val="00AC7257"/>
    <w:rsid w:val="00AC7379"/>
    <w:rsid w:val="00AD39CB"/>
    <w:rsid w:val="00AD4B40"/>
    <w:rsid w:val="00AD6F1C"/>
    <w:rsid w:val="00AD77BF"/>
    <w:rsid w:val="00AE1FCE"/>
    <w:rsid w:val="00AE78BB"/>
    <w:rsid w:val="00AF0C5C"/>
    <w:rsid w:val="00AF1461"/>
    <w:rsid w:val="00AF207A"/>
    <w:rsid w:val="00AF6027"/>
    <w:rsid w:val="00AF7704"/>
    <w:rsid w:val="00B01BF8"/>
    <w:rsid w:val="00B10E7D"/>
    <w:rsid w:val="00B1135F"/>
    <w:rsid w:val="00B118A9"/>
    <w:rsid w:val="00B11DF4"/>
    <w:rsid w:val="00B127EF"/>
    <w:rsid w:val="00B15153"/>
    <w:rsid w:val="00B15903"/>
    <w:rsid w:val="00B1625B"/>
    <w:rsid w:val="00B2004F"/>
    <w:rsid w:val="00B20366"/>
    <w:rsid w:val="00B23F50"/>
    <w:rsid w:val="00B23F9A"/>
    <w:rsid w:val="00B26980"/>
    <w:rsid w:val="00B34C88"/>
    <w:rsid w:val="00B37C2E"/>
    <w:rsid w:val="00B40226"/>
    <w:rsid w:val="00B42D37"/>
    <w:rsid w:val="00B45F5F"/>
    <w:rsid w:val="00B46BD8"/>
    <w:rsid w:val="00B47CAB"/>
    <w:rsid w:val="00B506F4"/>
    <w:rsid w:val="00B57694"/>
    <w:rsid w:val="00B57DCC"/>
    <w:rsid w:val="00B604B1"/>
    <w:rsid w:val="00B67D25"/>
    <w:rsid w:val="00B72486"/>
    <w:rsid w:val="00B754BA"/>
    <w:rsid w:val="00B769CC"/>
    <w:rsid w:val="00B773E7"/>
    <w:rsid w:val="00B81AE3"/>
    <w:rsid w:val="00B8331A"/>
    <w:rsid w:val="00B85A8F"/>
    <w:rsid w:val="00B87AEB"/>
    <w:rsid w:val="00B9052C"/>
    <w:rsid w:val="00B93CBF"/>
    <w:rsid w:val="00B95A27"/>
    <w:rsid w:val="00B95AEA"/>
    <w:rsid w:val="00B967D1"/>
    <w:rsid w:val="00B977E6"/>
    <w:rsid w:val="00BA26E8"/>
    <w:rsid w:val="00BB1AC8"/>
    <w:rsid w:val="00BB268B"/>
    <w:rsid w:val="00BB3D32"/>
    <w:rsid w:val="00BB4BF5"/>
    <w:rsid w:val="00BB5B33"/>
    <w:rsid w:val="00BB5BFA"/>
    <w:rsid w:val="00BC0E96"/>
    <w:rsid w:val="00BC4D2C"/>
    <w:rsid w:val="00BC4F40"/>
    <w:rsid w:val="00BD0E5C"/>
    <w:rsid w:val="00BD1A03"/>
    <w:rsid w:val="00BD1A91"/>
    <w:rsid w:val="00BD43CB"/>
    <w:rsid w:val="00BD5F65"/>
    <w:rsid w:val="00BD6070"/>
    <w:rsid w:val="00BD6A68"/>
    <w:rsid w:val="00BD6E24"/>
    <w:rsid w:val="00BE2112"/>
    <w:rsid w:val="00BE54FD"/>
    <w:rsid w:val="00BF35DB"/>
    <w:rsid w:val="00BF501C"/>
    <w:rsid w:val="00BF5C75"/>
    <w:rsid w:val="00C03EAB"/>
    <w:rsid w:val="00C042B6"/>
    <w:rsid w:val="00C04B6E"/>
    <w:rsid w:val="00C0756A"/>
    <w:rsid w:val="00C12AB8"/>
    <w:rsid w:val="00C1310B"/>
    <w:rsid w:val="00C13B6E"/>
    <w:rsid w:val="00C17681"/>
    <w:rsid w:val="00C17956"/>
    <w:rsid w:val="00C20AD9"/>
    <w:rsid w:val="00C22AE9"/>
    <w:rsid w:val="00C22C1A"/>
    <w:rsid w:val="00C25E71"/>
    <w:rsid w:val="00C30A97"/>
    <w:rsid w:val="00C326BF"/>
    <w:rsid w:val="00C3350A"/>
    <w:rsid w:val="00C35401"/>
    <w:rsid w:val="00C35991"/>
    <w:rsid w:val="00C35AC7"/>
    <w:rsid w:val="00C36784"/>
    <w:rsid w:val="00C37661"/>
    <w:rsid w:val="00C4020C"/>
    <w:rsid w:val="00C418DC"/>
    <w:rsid w:val="00C420CE"/>
    <w:rsid w:val="00C462E5"/>
    <w:rsid w:val="00C46F8F"/>
    <w:rsid w:val="00C50575"/>
    <w:rsid w:val="00C52790"/>
    <w:rsid w:val="00C61AD8"/>
    <w:rsid w:val="00C6282D"/>
    <w:rsid w:val="00C64BC6"/>
    <w:rsid w:val="00C65FA3"/>
    <w:rsid w:val="00C6655D"/>
    <w:rsid w:val="00C67FB1"/>
    <w:rsid w:val="00C701E5"/>
    <w:rsid w:val="00C704D6"/>
    <w:rsid w:val="00C735D9"/>
    <w:rsid w:val="00C77562"/>
    <w:rsid w:val="00C779E5"/>
    <w:rsid w:val="00C808DB"/>
    <w:rsid w:val="00C840D9"/>
    <w:rsid w:val="00C915F1"/>
    <w:rsid w:val="00C93ACE"/>
    <w:rsid w:val="00C959E7"/>
    <w:rsid w:val="00CA4F18"/>
    <w:rsid w:val="00CA5799"/>
    <w:rsid w:val="00CA652F"/>
    <w:rsid w:val="00CA6C8E"/>
    <w:rsid w:val="00CA6CF7"/>
    <w:rsid w:val="00CB0C83"/>
    <w:rsid w:val="00CB1600"/>
    <w:rsid w:val="00CB6E18"/>
    <w:rsid w:val="00CB7E99"/>
    <w:rsid w:val="00CC2114"/>
    <w:rsid w:val="00CC349C"/>
    <w:rsid w:val="00CC531E"/>
    <w:rsid w:val="00CD0278"/>
    <w:rsid w:val="00CD4B46"/>
    <w:rsid w:val="00CD5A83"/>
    <w:rsid w:val="00CE012A"/>
    <w:rsid w:val="00CE4FF1"/>
    <w:rsid w:val="00CE5537"/>
    <w:rsid w:val="00CE7286"/>
    <w:rsid w:val="00CF3798"/>
    <w:rsid w:val="00CF3E2D"/>
    <w:rsid w:val="00CF725D"/>
    <w:rsid w:val="00CF7ACE"/>
    <w:rsid w:val="00D03016"/>
    <w:rsid w:val="00D03E29"/>
    <w:rsid w:val="00D079E6"/>
    <w:rsid w:val="00D10FD5"/>
    <w:rsid w:val="00D1298D"/>
    <w:rsid w:val="00D16888"/>
    <w:rsid w:val="00D20F6F"/>
    <w:rsid w:val="00D21B4B"/>
    <w:rsid w:val="00D27BC0"/>
    <w:rsid w:val="00D31AA4"/>
    <w:rsid w:val="00D37D8B"/>
    <w:rsid w:val="00D41643"/>
    <w:rsid w:val="00D425EE"/>
    <w:rsid w:val="00D46FDE"/>
    <w:rsid w:val="00D51FF2"/>
    <w:rsid w:val="00D538F6"/>
    <w:rsid w:val="00D53BC3"/>
    <w:rsid w:val="00D578CF"/>
    <w:rsid w:val="00D603CC"/>
    <w:rsid w:val="00D617B0"/>
    <w:rsid w:val="00D6266A"/>
    <w:rsid w:val="00D62C5D"/>
    <w:rsid w:val="00D649AE"/>
    <w:rsid w:val="00D67306"/>
    <w:rsid w:val="00D7045E"/>
    <w:rsid w:val="00D72350"/>
    <w:rsid w:val="00D72BE6"/>
    <w:rsid w:val="00D83444"/>
    <w:rsid w:val="00D83B2A"/>
    <w:rsid w:val="00D83FC4"/>
    <w:rsid w:val="00D8463D"/>
    <w:rsid w:val="00D84B9F"/>
    <w:rsid w:val="00D850BA"/>
    <w:rsid w:val="00D85ECA"/>
    <w:rsid w:val="00D91C72"/>
    <w:rsid w:val="00D929D7"/>
    <w:rsid w:val="00D92E43"/>
    <w:rsid w:val="00D930EC"/>
    <w:rsid w:val="00D955C1"/>
    <w:rsid w:val="00D965E0"/>
    <w:rsid w:val="00D96CA1"/>
    <w:rsid w:val="00DA0701"/>
    <w:rsid w:val="00DA0AE9"/>
    <w:rsid w:val="00DA5E43"/>
    <w:rsid w:val="00DB1C2E"/>
    <w:rsid w:val="00DC0CF5"/>
    <w:rsid w:val="00DC14A7"/>
    <w:rsid w:val="00DC7A51"/>
    <w:rsid w:val="00DC7C5E"/>
    <w:rsid w:val="00DD1953"/>
    <w:rsid w:val="00DD1C76"/>
    <w:rsid w:val="00DD1C78"/>
    <w:rsid w:val="00DD5246"/>
    <w:rsid w:val="00DD6791"/>
    <w:rsid w:val="00DD7D1B"/>
    <w:rsid w:val="00DE11A4"/>
    <w:rsid w:val="00DE1D33"/>
    <w:rsid w:val="00DE2B5A"/>
    <w:rsid w:val="00DE7760"/>
    <w:rsid w:val="00DE7E0C"/>
    <w:rsid w:val="00DF18D4"/>
    <w:rsid w:val="00DF1E47"/>
    <w:rsid w:val="00DF2DDA"/>
    <w:rsid w:val="00DF4A13"/>
    <w:rsid w:val="00DF4AE3"/>
    <w:rsid w:val="00DF6C77"/>
    <w:rsid w:val="00DF6F1A"/>
    <w:rsid w:val="00E007A0"/>
    <w:rsid w:val="00E012A2"/>
    <w:rsid w:val="00E028A2"/>
    <w:rsid w:val="00E04626"/>
    <w:rsid w:val="00E0564D"/>
    <w:rsid w:val="00E07D45"/>
    <w:rsid w:val="00E112B0"/>
    <w:rsid w:val="00E11A61"/>
    <w:rsid w:val="00E131FD"/>
    <w:rsid w:val="00E136D0"/>
    <w:rsid w:val="00E163C0"/>
    <w:rsid w:val="00E2031F"/>
    <w:rsid w:val="00E23F84"/>
    <w:rsid w:val="00E2463C"/>
    <w:rsid w:val="00E26051"/>
    <w:rsid w:val="00E32927"/>
    <w:rsid w:val="00E3319F"/>
    <w:rsid w:val="00E37DE3"/>
    <w:rsid w:val="00E40264"/>
    <w:rsid w:val="00E409F3"/>
    <w:rsid w:val="00E422A0"/>
    <w:rsid w:val="00E42443"/>
    <w:rsid w:val="00E438BF"/>
    <w:rsid w:val="00E44BE2"/>
    <w:rsid w:val="00E45150"/>
    <w:rsid w:val="00E47F87"/>
    <w:rsid w:val="00E53CB5"/>
    <w:rsid w:val="00E549A1"/>
    <w:rsid w:val="00E577D5"/>
    <w:rsid w:val="00E57FEA"/>
    <w:rsid w:val="00E636F4"/>
    <w:rsid w:val="00E63A9C"/>
    <w:rsid w:val="00E65383"/>
    <w:rsid w:val="00E71A8F"/>
    <w:rsid w:val="00E7237E"/>
    <w:rsid w:val="00E74A1C"/>
    <w:rsid w:val="00E759B7"/>
    <w:rsid w:val="00E80609"/>
    <w:rsid w:val="00E8124E"/>
    <w:rsid w:val="00E8167C"/>
    <w:rsid w:val="00E83C5F"/>
    <w:rsid w:val="00E84A6A"/>
    <w:rsid w:val="00E84BF7"/>
    <w:rsid w:val="00E87CD4"/>
    <w:rsid w:val="00E90184"/>
    <w:rsid w:val="00E9051F"/>
    <w:rsid w:val="00E930E2"/>
    <w:rsid w:val="00E93788"/>
    <w:rsid w:val="00E97884"/>
    <w:rsid w:val="00E97A14"/>
    <w:rsid w:val="00EA0045"/>
    <w:rsid w:val="00EA039B"/>
    <w:rsid w:val="00EA0C9B"/>
    <w:rsid w:val="00EA42A0"/>
    <w:rsid w:val="00EA55E0"/>
    <w:rsid w:val="00EA6B93"/>
    <w:rsid w:val="00EA7ACA"/>
    <w:rsid w:val="00EB1A64"/>
    <w:rsid w:val="00EB2139"/>
    <w:rsid w:val="00EB2F38"/>
    <w:rsid w:val="00EB3960"/>
    <w:rsid w:val="00EB4290"/>
    <w:rsid w:val="00EC014F"/>
    <w:rsid w:val="00EC1D07"/>
    <w:rsid w:val="00EC2ADB"/>
    <w:rsid w:val="00EC7967"/>
    <w:rsid w:val="00ED0CBF"/>
    <w:rsid w:val="00ED0E01"/>
    <w:rsid w:val="00ED2724"/>
    <w:rsid w:val="00ED284E"/>
    <w:rsid w:val="00ED3C80"/>
    <w:rsid w:val="00ED4828"/>
    <w:rsid w:val="00ED4CDA"/>
    <w:rsid w:val="00ED6A06"/>
    <w:rsid w:val="00ED7ECD"/>
    <w:rsid w:val="00EE085A"/>
    <w:rsid w:val="00EE1761"/>
    <w:rsid w:val="00EE1A99"/>
    <w:rsid w:val="00EE3978"/>
    <w:rsid w:val="00EE58C9"/>
    <w:rsid w:val="00EF0FC6"/>
    <w:rsid w:val="00EF265C"/>
    <w:rsid w:val="00EF29CE"/>
    <w:rsid w:val="00F01DFD"/>
    <w:rsid w:val="00F0339E"/>
    <w:rsid w:val="00F038C0"/>
    <w:rsid w:val="00F04737"/>
    <w:rsid w:val="00F109F6"/>
    <w:rsid w:val="00F14C28"/>
    <w:rsid w:val="00F14DAD"/>
    <w:rsid w:val="00F15A7D"/>
    <w:rsid w:val="00F17D74"/>
    <w:rsid w:val="00F20C0E"/>
    <w:rsid w:val="00F2152D"/>
    <w:rsid w:val="00F21E57"/>
    <w:rsid w:val="00F23B99"/>
    <w:rsid w:val="00F24552"/>
    <w:rsid w:val="00F32516"/>
    <w:rsid w:val="00F3254B"/>
    <w:rsid w:val="00F365FE"/>
    <w:rsid w:val="00F42791"/>
    <w:rsid w:val="00F44540"/>
    <w:rsid w:val="00F527FA"/>
    <w:rsid w:val="00F557BB"/>
    <w:rsid w:val="00F61746"/>
    <w:rsid w:val="00F63CDF"/>
    <w:rsid w:val="00F658A9"/>
    <w:rsid w:val="00F70CF8"/>
    <w:rsid w:val="00F74AA8"/>
    <w:rsid w:val="00F7571E"/>
    <w:rsid w:val="00F75E99"/>
    <w:rsid w:val="00F81453"/>
    <w:rsid w:val="00F83F44"/>
    <w:rsid w:val="00F87AD8"/>
    <w:rsid w:val="00F92AAC"/>
    <w:rsid w:val="00F93610"/>
    <w:rsid w:val="00FA0AF1"/>
    <w:rsid w:val="00FA1F24"/>
    <w:rsid w:val="00FA2443"/>
    <w:rsid w:val="00FA3BE2"/>
    <w:rsid w:val="00FA6544"/>
    <w:rsid w:val="00FB1A51"/>
    <w:rsid w:val="00FB2EAC"/>
    <w:rsid w:val="00FB66D5"/>
    <w:rsid w:val="00FC10B5"/>
    <w:rsid w:val="00FC25F1"/>
    <w:rsid w:val="00FC342D"/>
    <w:rsid w:val="00FC353B"/>
    <w:rsid w:val="00FC462F"/>
    <w:rsid w:val="00FC5F10"/>
    <w:rsid w:val="00FD0022"/>
    <w:rsid w:val="00FD0152"/>
    <w:rsid w:val="00FD14FF"/>
    <w:rsid w:val="00FD1FFC"/>
    <w:rsid w:val="00FD2E0D"/>
    <w:rsid w:val="00FD4495"/>
    <w:rsid w:val="00FE0BCE"/>
    <w:rsid w:val="00FE3972"/>
    <w:rsid w:val="00FE5D97"/>
    <w:rsid w:val="00FE6CB7"/>
    <w:rsid w:val="00FE77F3"/>
    <w:rsid w:val="00FF169C"/>
    <w:rsid w:val="00FF24C4"/>
    <w:rsid w:val="00FF5C30"/>
    <w:rsid w:val="00FF6365"/>
    <w:rsid w:val="00FF691B"/>
    <w:rsid w:val="00FF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18F8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0"/>
    <w:next w:val="a0"/>
    <w:link w:val="20"/>
    <w:qFormat/>
    <w:rsid w:val="005A62FD"/>
    <w:pPr>
      <w:keepNext/>
      <w:keepLines/>
      <w:numPr>
        <w:ilvl w:val="1"/>
        <w:numId w:val="46"/>
      </w:numPr>
      <w:suppressAutoHyphens/>
      <w:spacing w:before="280" w:after="120" w:line="360" w:lineRule="auto"/>
      <w:outlineLvl w:val="1"/>
    </w:pPr>
    <w:rPr>
      <w:rFonts w:ascii="Tahoma" w:eastAsia="Times New Roman" w:hAnsi="Tahoma"/>
      <w:bCs/>
      <w:sz w:val="32"/>
      <w:szCs w:val="26"/>
      <w:lang w:val="en-US" w:eastAsia="zh-CN"/>
    </w:rPr>
  </w:style>
  <w:style w:type="paragraph" w:styleId="3">
    <w:name w:val="heading 3"/>
    <w:basedOn w:val="a0"/>
    <w:next w:val="a0"/>
    <w:link w:val="30"/>
    <w:qFormat/>
    <w:rsid w:val="005A62FD"/>
    <w:pPr>
      <w:keepNext/>
      <w:keepLines/>
      <w:numPr>
        <w:ilvl w:val="2"/>
        <w:numId w:val="46"/>
      </w:numPr>
      <w:suppressAutoHyphens/>
      <w:spacing w:before="200" w:after="120" w:line="360" w:lineRule="auto"/>
      <w:outlineLvl w:val="2"/>
    </w:pPr>
    <w:rPr>
      <w:rFonts w:ascii="Tahoma" w:eastAsia="Times New Roman" w:hAnsi="Tahoma"/>
      <w:bCs/>
      <w:color w:val="000000"/>
      <w:sz w:val="28"/>
      <w:lang w:eastAsia="zh-CN"/>
    </w:rPr>
  </w:style>
  <w:style w:type="paragraph" w:styleId="4">
    <w:name w:val="heading 4"/>
    <w:basedOn w:val="a0"/>
    <w:next w:val="a0"/>
    <w:link w:val="40"/>
    <w:qFormat/>
    <w:rsid w:val="005A62FD"/>
    <w:pPr>
      <w:keepNext/>
      <w:keepLines/>
      <w:numPr>
        <w:ilvl w:val="3"/>
        <w:numId w:val="46"/>
      </w:numPr>
      <w:suppressAutoHyphens/>
      <w:spacing w:before="200" w:after="120" w:line="360" w:lineRule="auto"/>
      <w:outlineLvl w:val="3"/>
    </w:pPr>
    <w:rPr>
      <w:rFonts w:ascii="Tahoma" w:eastAsia="Times New Roman" w:hAnsi="Tahoma"/>
      <w:bCs/>
      <w:iCs/>
      <w:sz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5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54607"/>
  </w:style>
  <w:style w:type="paragraph" w:styleId="a6">
    <w:name w:val="footer"/>
    <w:basedOn w:val="a0"/>
    <w:link w:val="a7"/>
    <w:uiPriority w:val="99"/>
    <w:unhideWhenUsed/>
    <w:rsid w:val="0025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54607"/>
  </w:style>
  <w:style w:type="paragraph" w:styleId="a8">
    <w:name w:val="Balloon Text"/>
    <w:basedOn w:val="a0"/>
    <w:link w:val="a9"/>
    <w:uiPriority w:val="99"/>
    <w:semiHidden/>
    <w:unhideWhenUsed/>
    <w:rsid w:val="0025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25460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D85ECA"/>
    <w:rPr>
      <w:color w:val="0000FF"/>
      <w:u w:val="single"/>
    </w:rPr>
  </w:style>
  <w:style w:type="table" w:styleId="ab">
    <w:name w:val="Table Grid"/>
    <w:basedOn w:val="a2"/>
    <w:rsid w:val="001D2D8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link w:val="ad"/>
    <w:uiPriority w:val="34"/>
    <w:qFormat/>
    <w:rsid w:val="004B75B4"/>
    <w:pPr>
      <w:ind w:left="720"/>
      <w:contextualSpacing/>
    </w:pPr>
  </w:style>
  <w:style w:type="character" w:customStyle="1" w:styleId="apple-converted-space">
    <w:name w:val="apple-converted-space"/>
    <w:basedOn w:val="a1"/>
    <w:rsid w:val="007977EA"/>
  </w:style>
  <w:style w:type="paragraph" w:customStyle="1" w:styleId="d1">
    <w:name w:val="d_Табл_Шапка_1"/>
    <w:basedOn w:val="a0"/>
    <w:uiPriority w:val="99"/>
    <w:rsid w:val="007A6EC1"/>
    <w:pPr>
      <w:spacing w:before="40" w:after="4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d">
    <w:name w:val="d_Табл_Спис_Нум"/>
    <w:uiPriority w:val="99"/>
    <w:rsid w:val="007A6EC1"/>
    <w:pPr>
      <w:numPr>
        <w:numId w:val="2"/>
      </w:numPr>
      <w:suppressAutoHyphens/>
      <w:spacing w:before="40" w:after="40"/>
    </w:pPr>
    <w:rPr>
      <w:rFonts w:ascii="Arial" w:eastAsia="Times New Roman" w:hAnsi="Arial" w:cs="Arial"/>
      <w:lang w:val="en-US"/>
    </w:rPr>
  </w:style>
  <w:style w:type="character" w:customStyle="1" w:styleId="ad">
    <w:name w:val="Абзац списка Знак"/>
    <w:basedOn w:val="a1"/>
    <w:link w:val="ac"/>
    <w:uiPriority w:val="34"/>
    <w:locked/>
    <w:rsid w:val="0021064E"/>
    <w:rPr>
      <w:sz w:val="22"/>
      <w:szCs w:val="22"/>
      <w:lang w:eastAsia="en-US"/>
    </w:rPr>
  </w:style>
  <w:style w:type="character" w:customStyle="1" w:styleId="ae">
    <w:name w:val="Ссылка Знак"/>
    <w:basedOn w:val="a1"/>
    <w:link w:val="a"/>
    <w:locked/>
    <w:rsid w:val="0021064E"/>
    <w:rPr>
      <w:rFonts w:cs="Calibri"/>
      <w:color w:val="0070C0"/>
      <w:u w:val="single"/>
      <w:lang w:eastAsia="en-US"/>
    </w:rPr>
  </w:style>
  <w:style w:type="paragraph" w:customStyle="1" w:styleId="a">
    <w:name w:val="Ссылка"/>
    <w:basedOn w:val="a0"/>
    <w:link w:val="ae"/>
    <w:rsid w:val="0021064E"/>
    <w:pPr>
      <w:numPr>
        <w:numId w:val="3"/>
      </w:numPr>
      <w:spacing w:after="120"/>
    </w:pPr>
    <w:rPr>
      <w:rFonts w:cs="Calibri"/>
      <w:color w:val="0070C0"/>
      <w:sz w:val="20"/>
      <w:szCs w:val="20"/>
      <w:u w:val="single"/>
    </w:rPr>
  </w:style>
  <w:style w:type="paragraph" w:styleId="af">
    <w:name w:val="Document Map"/>
    <w:basedOn w:val="a0"/>
    <w:link w:val="af0"/>
    <w:uiPriority w:val="99"/>
    <w:semiHidden/>
    <w:unhideWhenUsed/>
    <w:rsid w:val="00D1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D16888"/>
    <w:rPr>
      <w:rFonts w:ascii="Tahoma" w:hAnsi="Tahoma" w:cs="Tahoma"/>
      <w:sz w:val="16"/>
      <w:szCs w:val="16"/>
      <w:lang w:eastAsia="en-US"/>
    </w:rPr>
  </w:style>
  <w:style w:type="character" w:styleId="af1">
    <w:name w:val="annotation reference"/>
    <w:basedOn w:val="a1"/>
    <w:uiPriority w:val="99"/>
    <w:semiHidden/>
    <w:unhideWhenUsed/>
    <w:rsid w:val="00D1688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D1688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D16888"/>
    <w:rPr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688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6888"/>
    <w:rPr>
      <w:b/>
      <w:bCs/>
      <w:lang w:eastAsia="en-US"/>
    </w:rPr>
  </w:style>
  <w:style w:type="character" w:customStyle="1" w:styleId="spelle">
    <w:name w:val="spelle"/>
    <w:basedOn w:val="a1"/>
    <w:rsid w:val="000108CD"/>
  </w:style>
  <w:style w:type="paragraph" w:styleId="af6">
    <w:name w:val="footnote text"/>
    <w:basedOn w:val="a0"/>
    <w:link w:val="af7"/>
    <w:uiPriority w:val="99"/>
    <w:semiHidden/>
    <w:unhideWhenUsed/>
    <w:rsid w:val="00120088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120088"/>
    <w:rPr>
      <w:lang w:eastAsia="en-US"/>
    </w:rPr>
  </w:style>
  <w:style w:type="character" w:styleId="af8">
    <w:name w:val="footnote reference"/>
    <w:basedOn w:val="a1"/>
    <w:uiPriority w:val="99"/>
    <w:semiHidden/>
    <w:unhideWhenUsed/>
    <w:rsid w:val="00120088"/>
    <w:rPr>
      <w:vertAlign w:val="superscript"/>
    </w:rPr>
  </w:style>
  <w:style w:type="character" w:customStyle="1" w:styleId="20">
    <w:name w:val="Заголовок 2 Знак"/>
    <w:basedOn w:val="a1"/>
    <w:link w:val="2"/>
    <w:rsid w:val="005A62FD"/>
    <w:rPr>
      <w:rFonts w:ascii="Tahoma" w:eastAsia="Times New Roman" w:hAnsi="Tahoma"/>
      <w:bCs/>
      <w:sz w:val="32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5A62FD"/>
    <w:rPr>
      <w:rFonts w:ascii="Tahoma" w:eastAsia="Times New Roman" w:hAnsi="Tahoma"/>
      <w:bCs/>
      <w:color w:val="000000"/>
      <w:sz w:val="28"/>
      <w:szCs w:val="22"/>
      <w:lang w:eastAsia="zh-CN"/>
    </w:rPr>
  </w:style>
  <w:style w:type="character" w:customStyle="1" w:styleId="40">
    <w:name w:val="Заголовок 4 Знак"/>
    <w:basedOn w:val="a1"/>
    <w:link w:val="4"/>
    <w:rsid w:val="005A62FD"/>
    <w:rPr>
      <w:rFonts w:ascii="Tahoma" w:eastAsia="Times New Roman" w:hAnsi="Tahoma"/>
      <w:bCs/>
      <w:iCs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18F8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0"/>
    <w:next w:val="a0"/>
    <w:link w:val="20"/>
    <w:qFormat/>
    <w:rsid w:val="005A62FD"/>
    <w:pPr>
      <w:keepNext/>
      <w:keepLines/>
      <w:numPr>
        <w:ilvl w:val="1"/>
        <w:numId w:val="46"/>
      </w:numPr>
      <w:suppressAutoHyphens/>
      <w:spacing w:before="280" w:after="120" w:line="360" w:lineRule="auto"/>
      <w:outlineLvl w:val="1"/>
    </w:pPr>
    <w:rPr>
      <w:rFonts w:ascii="Tahoma" w:eastAsia="Times New Roman" w:hAnsi="Tahoma"/>
      <w:bCs/>
      <w:sz w:val="32"/>
      <w:szCs w:val="26"/>
      <w:lang w:val="en-US" w:eastAsia="zh-CN"/>
    </w:rPr>
  </w:style>
  <w:style w:type="paragraph" w:styleId="3">
    <w:name w:val="heading 3"/>
    <w:basedOn w:val="a0"/>
    <w:next w:val="a0"/>
    <w:link w:val="30"/>
    <w:qFormat/>
    <w:rsid w:val="005A62FD"/>
    <w:pPr>
      <w:keepNext/>
      <w:keepLines/>
      <w:numPr>
        <w:ilvl w:val="2"/>
        <w:numId w:val="46"/>
      </w:numPr>
      <w:suppressAutoHyphens/>
      <w:spacing w:before="200" w:after="120" w:line="360" w:lineRule="auto"/>
      <w:outlineLvl w:val="2"/>
    </w:pPr>
    <w:rPr>
      <w:rFonts w:ascii="Tahoma" w:eastAsia="Times New Roman" w:hAnsi="Tahoma"/>
      <w:bCs/>
      <w:color w:val="000000"/>
      <w:sz w:val="28"/>
      <w:lang w:eastAsia="zh-CN"/>
    </w:rPr>
  </w:style>
  <w:style w:type="paragraph" w:styleId="4">
    <w:name w:val="heading 4"/>
    <w:basedOn w:val="a0"/>
    <w:next w:val="a0"/>
    <w:link w:val="40"/>
    <w:qFormat/>
    <w:rsid w:val="005A62FD"/>
    <w:pPr>
      <w:keepNext/>
      <w:keepLines/>
      <w:numPr>
        <w:ilvl w:val="3"/>
        <w:numId w:val="46"/>
      </w:numPr>
      <w:suppressAutoHyphens/>
      <w:spacing w:before="200" w:after="120" w:line="360" w:lineRule="auto"/>
      <w:outlineLvl w:val="3"/>
    </w:pPr>
    <w:rPr>
      <w:rFonts w:ascii="Tahoma" w:eastAsia="Times New Roman" w:hAnsi="Tahoma"/>
      <w:bCs/>
      <w:iCs/>
      <w:sz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5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54607"/>
  </w:style>
  <w:style w:type="paragraph" w:styleId="a6">
    <w:name w:val="footer"/>
    <w:basedOn w:val="a0"/>
    <w:link w:val="a7"/>
    <w:uiPriority w:val="99"/>
    <w:unhideWhenUsed/>
    <w:rsid w:val="00254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54607"/>
  </w:style>
  <w:style w:type="paragraph" w:styleId="a8">
    <w:name w:val="Balloon Text"/>
    <w:basedOn w:val="a0"/>
    <w:link w:val="a9"/>
    <w:uiPriority w:val="99"/>
    <w:semiHidden/>
    <w:unhideWhenUsed/>
    <w:rsid w:val="00254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25460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D85ECA"/>
    <w:rPr>
      <w:color w:val="0000FF"/>
      <w:u w:val="single"/>
    </w:rPr>
  </w:style>
  <w:style w:type="table" w:styleId="ab">
    <w:name w:val="Table Grid"/>
    <w:basedOn w:val="a2"/>
    <w:rsid w:val="001D2D8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link w:val="ad"/>
    <w:uiPriority w:val="34"/>
    <w:qFormat/>
    <w:rsid w:val="004B75B4"/>
    <w:pPr>
      <w:ind w:left="720"/>
      <w:contextualSpacing/>
    </w:pPr>
  </w:style>
  <w:style w:type="character" w:customStyle="1" w:styleId="apple-converted-space">
    <w:name w:val="apple-converted-space"/>
    <w:basedOn w:val="a1"/>
    <w:rsid w:val="007977EA"/>
  </w:style>
  <w:style w:type="paragraph" w:customStyle="1" w:styleId="d1">
    <w:name w:val="d_Табл_Шапка_1"/>
    <w:basedOn w:val="a0"/>
    <w:uiPriority w:val="99"/>
    <w:rsid w:val="007A6EC1"/>
    <w:pPr>
      <w:spacing w:before="40" w:after="4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d">
    <w:name w:val="d_Табл_Спис_Нум"/>
    <w:uiPriority w:val="99"/>
    <w:rsid w:val="007A6EC1"/>
    <w:pPr>
      <w:numPr>
        <w:numId w:val="2"/>
      </w:numPr>
      <w:suppressAutoHyphens/>
      <w:spacing w:before="40" w:after="40"/>
    </w:pPr>
    <w:rPr>
      <w:rFonts w:ascii="Arial" w:eastAsia="Times New Roman" w:hAnsi="Arial" w:cs="Arial"/>
      <w:lang w:val="en-US"/>
    </w:rPr>
  </w:style>
  <w:style w:type="character" w:customStyle="1" w:styleId="ad">
    <w:name w:val="Абзац списка Знак"/>
    <w:basedOn w:val="a1"/>
    <w:link w:val="ac"/>
    <w:uiPriority w:val="34"/>
    <w:locked/>
    <w:rsid w:val="0021064E"/>
    <w:rPr>
      <w:sz w:val="22"/>
      <w:szCs w:val="22"/>
      <w:lang w:eastAsia="en-US"/>
    </w:rPr>
  </w:style>
  <w:style w:type="character" w:customStyle="1" w:styleId="ae">
    <w:name w:val="Ссылка Знак"/>
    <w:basedOn w:val="a1"/>
    <w:link w:val="a"/>
    <w:locked/>
    <w:rsid w:val="0021064E"/>
    <w:rPr>
      <w:rFonts w:cs="Calibri"/>
      <w:color w:val="0070C0"/>
      <w:u w:val="single"/>
      <w:lang w:eastAsia="en-US"/>
    </w:rPr>
  </w:style>
  <w:style w:type="paragraph" w:customStyle="1" w:styleId="a">
    <w:name w:val="Ссылка"/>
    <w:basedOn w:val="a0"/>
    <w:link w:val="ae"/>
    <w:rsid w:val="0021064E"/>
    <w:pPr>
      <w:numPr>
        <w:numId w:val="3"/>
      </w:numPr>
      <w:spacing w:after="120"/>
    </w:pPr>
    <w:rPr>
      <w:rFonts w:cs="Calibri"/>
      <w:color w:val="0070C0"/>
      <w:sz w:val="20"/>
      <w:szCs w:val="20"/>
      <w:u w:val="single"/>
    </w:rPr>
  </w:style>
  <w:style w:type="paragraph" w:styleId="af">
    <w:name w:val="Document Map"/>
    <w:basedOn w:val="a0"/>
    <w:link w:val="af0"/>
    <w:uiPriority w:val="99"/>
    <w:semiHidden/>
    <w:unhideWhenUsed/>
    <w:rsid w:val="00D1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D16888"/>
    <w:rPr>
      <w:rFonts w:ascii="Tahoma" w:hAnsi="Tahoma" w:cs="Tahoma"/>
      <w:sz w:val="16"/>
      <w:szCs w:val="16"/>
      <w:lang w:eastAsia="en-US"/>
    </w:rPr>
  </w:style>
  <w:style w:type="character" w:styleId="af1">
    <w:name w:val="annotation reference"/>
    <w:basedOn w:val="a1"/>
    <w:uiPriority w:val="99"/>
    <w:semiHidden/>
    <w:unhideWhenUsed/>
    <w:rsid w:val="00D1688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D1688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D16888"/>
    <w:rPr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688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6888"/>
    <w:rPr>
      <w:b/>
      <w:bCs/>
      <w:lang w:eastAsia="en-US"/>
    </w:rPr>
  </w:style>
  <w:style w:type="character" w:customStyle="1" w:styleId="spelle">
    <w:name w:val="spelle"/>
    <w:basedOn w:val="a1"/>
    <w:rsid w:val="000108CD"/>
  </w:style>
  <w:style w:type="paragraph" w:styleId="af6">
    <w:name w:val="footnote text"/>
    <w:basedOn w:val="a0"/>
    <w:link w:val="af7"/>
    <w:uiPriority w:val="99"/>
    <w:semiHidden/>
    <w:unhideWhenUsed/>
    <w:rsid w:val="00120088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120088"/>
    <w:rPr>
      <w:lang w:eastAsia="en-US"/>
    </w:rPr>
  </w:style>
  <w:style w:type="character" w:styleId="af8">
    <w:name w:val="footnote reference"/>
    <w:basedOn w:val="a1"/>
    <w:uiPriority w:val="99"/>
    <w:semiHidden/>
    <w:unhideWhenUsed/>
    <w:rsid w:val="00120088"/>
    <w:rPr>
      <w:vertAlign w:val="superscript"/>
    </w:rPr>
  </w:style>
  <w:style w:type="character" w:customStyle="1" w:styleId="20">
    <w:name w:val="Заголовок 2 Знак"/>
    <w:basedOn w:val="a1"/>
    <w:link w:val="2"/>
    <w:rsid w:val="005A62FD"/>
    <w:rPr>
      <w:rFonts w:ascii="Tahoma" w:eastAsia="Times New Roman" w:hAnsi="Tahoma"/>
      <w:bCs/>
      <w:sz w:val="32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5A62FD"/>
    <w:rPr>
      <w:rFonts w:ascii="Tahoma" w:eastAsia="Times New Roman" w:hAnsi="Tahoma"/>
      <w:bCs/>
      <w:color w:val="000000"/>
      <w:sz w:val="28"/>
      <w:szCs w:val="22"/>
      <w:lang w:eastAsia="zh-CN"/>
    </w:rPr>
  </w:style>
  <w:style w:type="character" w:customStyle="1" w:styleId="40">
    <w:name w:val="Заголовок 4 Знак"/>
    <w:basedOn w:val="a1"/>
    <w:link w:val="4"/>
    <w:rsid w:val="005A62FD"/>
    <w:rPr>
      <w:rFonts w:ascii="Tahoma" w:eastAsia="Times New Roman" w:hAnsi="Tahoma"/>
      <w:bCs/>
      <w:iCs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apidsof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4CBD-DB5A-42BC-95EA-72E98850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</Company>
  <LinksUpToDate>false</LinksUpToDate>
  <CharactersWithSpaces>5910</CharactersWithSpaces>
  <SharedDoc>false</SharedDoc>
  <HLinks>
    <vt:vector size="6" baseType="variant"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http://www.rapidsoft.ru/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otarasova</dc:creator>
  <cp:lastModifiedBy>Evgeniya Chzhan</cp:lastModifiedBy>
  <cp:revision>2</cp:revision>
  <cp:lastPrinted>2009-11-13T12:40:00Z</cp:lastPrinted>
  <dcterms:created xsi:type="dcterms:W3CDTF">2014-04-14T12:21:00Z</dcterms:created>
  <dcterms:modified xsi:type="dcterms:W3CDTF">2014-04-22T17:03:00Z</dcterms:modified>
</cp:coreProperties>
</file>