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Default="00F8310D" w:rsidP="00F8310D">
      <w:pPr>
        <w:pStyle w:val="ab"/>
        <w:rPr>
          <w:rStyle w:val="11"/>
          <w:rFonts w:eastAsia="Arial Unicode MS"/>
          <w:lang w:val="en-U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CA53CF" w:rsidRPr="00CA53CF" w:rsidRDefault="00CA53CF" w:rsidP="00F8310D">
      <w:pPr>
        <w:pStyle w:val="ab"/>
        <w:rPr>
          <w:rStyle w:val="11"/>
          <w:rFonts w:eastAsia="Arial Unicode MS"/>
          <w:lang w:val="en-U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E8020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E12611" w:rsidRPr="00E12611">
        <w:t>4</w:t>
      </w:r>
      <w:r w:rsidR="002B2A72">
        <w:t xml:space="preserve"> </w:t>
      </w:r>
      <w:r w:rsidR="002558E3" w:rsidRPr="002558E3">
        <w:rPr>
          <w:rFonts w:cs="Times New Roman"/>
          <w:bCs/>
          <w:szCs w:val="24"/>
        </w:rPr>
        <w:t xml:space="preserve">Начисление бонусов за </w:t>
      </w:r>
      <w:r w:rsidR="00E12611">
        <w:rPr>
          <w:rFonts w:cs="Times New Roman"/>
          <w:bCs/>
          <w:szCs w:val="24"/>
        </w:rPr>
        <w:t>акцию пригласи друг</w:t>
      </w:r>
      <w:r w:rsidR="004802CD">
        <w:rPr>
          <w:rFonts w:cs="Times New Roman"/>
          <w:bCs/>
          <w:szCs w:val="24"/>
        </w:rPr>
        <w:t>а</w:t>
      </w:r>
      <w:r w:rsidR="00E12611">
        <w:rPr>
          <w:rFonts w:cs="Times New Roman"/>
          <w:bCs/>
          <w:szCs w:val="24"/>
        </w:rPr>
        <w:t xml:space="preserve"> в рамках </w:t>
      </w:r>
      <w:proofErr w:type="spellStart"/>
      <w:r w:rsidR="00E12611">
        <w:rPr>
          <w:rFonts w:cs="Times New Roman"/>
          <w:bCs/>
          <w:szCs w:val="24"/>
        </w:rPr>
        <w:t>предпроекта</w:t>
      </w:r>
      <w:proofErr w:type="spellEnd"/>
      <w:r w:rsidR="00E12611">
        <w:rPr>
          <w:rFonts w:cs="Times New Roman"/>
          <w:bCs/>
          <w:szCs w:val="24"/>
        </w:rPr>
        <w:t xml:space="preserve"> </w:t>
      </w:r>
      <w:r w:rsidR="00E12611" w:rsidRPr="00E80202">
        <w:rPr>
          <w:rFonts w:cs="Times New Roman"/>
          <w:bCs/>
          <w:szCs w:val="24"/>
        </w:rPr>
        <w:t xml:space="preserve"> </w:t>
      </w:r>
      <w:r w:rsidR="00E12611">
        <w:rPr>
          <w:rFonts w:cs="Times New Roman"/>
          <w:bCs/>
          <w:szCs w:val="24"/>
        </w:rPr>
        <w:t>Коллекция 2.0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A54D3C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0</w:t>
      </w:r>
      <w:r w:rsidR="00171495">
        <w:rPr>
          <w:bCs/>
          <w:sz w:val="22"/>
          <w:szCs w:val="22"/>
        </w:rPr>
        <w:t>6</w:t>
      </w:r>
      <w:r w:rsidR="000A7561" w:rsidRPr="000A7561">
        <w:rPr>
          <w:bCs/>
          <w:sz w:val="22"/>
          <w:szCs w:val="22"/>
        </w:rPr>
        <w:t>.0</w:t>
      </w:r>
      <w:r w:rsidR="00C416A7">
        <w:rPr>
          <w:bCs/>
          <w:sz w:val="22"/>
          <w:szCs w:val="22"/>
        </w:rPr>
        <w:t>6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>Сайт программы «Коллекция»</w:t>
            </w:r>
            <w:ins w:id="1" w:author="Evgeniya Chzhan" w:date="2014-06-11T12:54:00Z">
              <w:r w:rsidR="008A1418">
                <w:rPr>
                  <w:sz w:val="24"/>
                </w:rPr>
                <w:t>,</w:t>
              </w:r>
            </w:ins>
            <w:r w:rsidRPr="00245F0C">
              <w:rPr>
                <w:sz w:val="24"/>
              </w:rPr>
              <w:t xml:space="preserve">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C47F28" w:rsidRPr="003C6360" w:rsidTr="00C47F2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</w:rPr>
            </w:pPr>
            <w:r w:rsidRPr="00245F0C">
              <w:rPr>
                <w:bCs/>
                <w:sz w:val="24"/>
              </w:rPr>
              <w:t>Кампания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Маркетинговая акция, в рамках которой Банк осуществляет начисление дополнительных бонусных баллов за предоставление клиентом дополнительной информации.</w:t>
            </w:r>
          </w:p>
        </w:tc>
      </w:tr>
      <w:tr w:rsidR="00B95385" w:rsidRPr="003C6360" w:rsidTr="00B953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85" w:rsidRPr="00CE2BCC" w:rsidRDefault="00CE2BCC" w:rsidP="00D72BD6">
            <w:pPr>
              <w:pStyle w:val="ad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 xml:space="preserve">Поле </w:t>
            </w:r>
            <w:r w:rsidR="00932D5C" w:rsidRPr="005778FE">
              <w:rPr>
                <w:bCs/>
                <w:sz w:val="24"/>
              </w:rPr>
              <w:t>«</w:t>
            </w:r>
            <w:proofErr w:type="spellStart"/>
            <w:r>
              <w:rPr>
                <w:bCs/>
                <w:sz w:val="24"/>
              </w:rPr>
              <w:t>Рекомендатель</w:t>
            </w:r>
            <w:proofErr w:type="spellEnd"/>
            <w:r w:rsidR="00932D5C" w:rsidRPr="005778FE">
              <w:rPr>
                <w:bCs/>
                <w:sz w:val="24"/>
              </w:rPr>
              <w:t>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385" w:rsidRPr="00245F0C" w:rsidRDefault="00CE2BCC" w:rsidP="00B95385">
            <w:pPr>
              <w:pStyle w:val="NF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Условное название добавленного поля на форме регистрации, в котором Клиент</w:t>
            </w:r>
            <w:r w:rsidR="00932D5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может указать мобильный телефон Рекомендателя.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CE2BCC" w:rsidRPr="005778FE" w:rsidTr="00CE2BCC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CC" w:rsidRPr="005778FE" w:rsidRDefault="00CE2BCC" w:rsidP="0026146E">
            <w:pPr>
              <w:pStyle w:val="ad"/>
              <w:rPr>
                <w:bCs/>
                <w:sz w:val="24"/>
              </w:rPr>
            </w:pPr>
            <w:r>
              <w:rPr>
                <w:bCs/>
                <w:sz w:val="24"/>
              </w:rPr>
              <w:t>Клиент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CC" w:rsidRPr="00CE2BCC" w:rsidRDefault="00CE2BCC" w:rsidP="00CE2BC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commentRangeStart w:id="2"/>
            <w:r>
              <w:rPr>
                <w:rFonts w:ascii="Times New Roman" w:hAnsi="Times New Roman"/>
                <w:bCs/>
                <w:sz w:val="24"/>
              </w:rPr>
              <w:t>Клиент банка ВТБ24(ЗАО) не являющийся Участником программы.</w:t>
            </w:r>
            <w:commentRangeEnd w:id="2"/>
            <w:r w:rsidR="00BE59F1">
              <w:rPr>
                <w:rStyle w:val="af6"/>
                <w:rFonts w:ascii="Times New Roman" w:hAnsi="Times New Roman"/>
              </w:rPr>
              <w:commentReference w:id="2"/>
            </w:r>
          </w:p>
        </w:tc>
      </w:tr>
      <w:tr w:rsidR="00CE2BCC" w:rsidRPr="00CE2BCC" w:rsidTr="00CE2BCC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CC" w:rsidRPr="005778FE" w:rsidRDefault="00CE2BCC" w:rsidP="0026146E">
            <w:pPr>
              <w:pStyle w:val="ad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Рекомендатель</w:t>
            </w:r>
            <w:proofErr w:type="spellEnd"/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BCC" w:rsidRPr="00CE2BCC" w:rsidRDefault="00CE2BCC" w:rsidP="0026146E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Участник программы </w:t>
            </w:r>
            <w:r w:rsidRPr="00CE2BCC">
              <w:rPr>
                <w:rFonts w:ascii="Times New Roman" w:hAnsi="Times New Roman"/>
                <w:bCs/>
                <w:sz w:val="24"/>
              </w:rPr>
              <w:t>“</w:t>
            </w:r>
            <w:r>
              <w:rPr>
                <w:rFonts w:ascii="Times New Roman" w:hAnsi="Times New Roman"/>
                <w:bCs/>
                <w:sz w:val="24"/>
              </w:rPr>
              <w:t>Коллекция</w:t>
            </w:r>
            <w:r w:rsidRPr="00CE2BCC">
              <w:rPr>
                <w:rFonts w:ascii="Times New Roman" w:hAnsi="Times New Roman"/>
                <w:bCs/>
                <w:sz w:val="24"/>
              </w:rPr>
              <w:t>”</w:t>
            </w:r>
            <w:r>
              <w:rPr>
                <w:rFonts w:ascii="Times New Roman" w:hAnsi="Times New Roman"/>
                <w:bCs/>
                <w:sz w:val="24"/>
              </w:rPr>
              <w:t xml:space="preserve"> рекомендовавший участие в программе другому клиенту.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293154" w:rsidRPr="00AF58D3" w:rsidRDefault="00AF58D3" w:rsidP="00AF58D3">
      <w:pPr>
        <w:spacing w:before="120" w:after="120"/>
        <w:jc w:val="both"/>
      </w:pPr>
      <w:r w:rsidRPr="00AF58D3">
        <w:t>Д</w:t>
      </w:r>
      <w:r w:rsidR="00293154" w:rsidRPr="00AF58D3">
        <w:t xml:space="preserve">ля увеличения клиентской базы </w:t>
      </w:r>
      <w:r w:rsidRPr="00AF58D3">
        <w:t>участников программы “</w:t>
      </w:r>
      <w:r>
        <w:t>Ко</w:t>
      </w:r>
      <w:r w:rsidRPr="00AF58D3">
        <w:t xml:space="preserve">ллекция” необходимо реализовать функционал </w:t>
      </w:r>
      <w:proofErr w:type="gramStart"/>
      <w:r w:rsidRPr="00AF58D3">
        <w:t>для</w:t>
      </w:r>
      <w:proofErr w:type="gramEnd"/>
      <w:r w:rsidR="00293154" w:rsidRPr="00AF58D3">
        <w:t>:</w:t>
      </w:r>
    </w:p>
    <w:p w:rsidR="00293154" w:rsidRPr="00AF58D3" w:rsidRDefault="00AF58D3" w:rsidP="00AF58D3">
      <w:pPr>
        <w:spacing w:before="120" w:after="120"/>
        <w:ind w:left="567"/>
        <w:jc w:val="both"/>
      </w:pPr>
      <w:r w:rsidRPr="00AF58D3">
        <w:t xml:space="preserve">- </w:t>
      </w:r>
      <w:r w:rsidR="00293154" w:rsidRPr="00AF58D3">
        <w:t>поощрения клиентов-</w:t>
      </w:r>
      <w:proofErr w:type="spellStart"/>
      <w:r w:rsidR="00293154" w:rsidRPr="00AF58D3">
        <w:t>рекомендателей</w:t>
      </w:r>
      <w:proofErr w:type="spellEnd"/>
      <w:r w:rsidR="00293154" w:rsidRPr="00AF58D3">
        <w:t xml:space="preserve"> за привлечение новых клиентов к участию в Программе;</w:t>
      </w:r>
    </w:p>
    <w:p w:rsidR="00691A5D" w:rsidRDefault="00AF58D3" w:rsidP="00AF58D3">
      <w:pPr>
        <w:ind w:left="567"/>
        <w:jc w:val="both"/>
        <w:rPr>
          <w:sz w:val="18"/>
        </w:rPr>
      </w:pPr>
      <w:r w:rsidRPr="00AF58D3">
        <w:t xml:space="preserve">- </w:t>
      </w:r>
      <w:r w:rsidR="00293154" w:rsidRPr="00AF58D3">
        <w:t>поощрения рекомендуемых клиентов за указание рекомендателя при регистрации в Программе</w:t>
      </w:r>
      <w:r>
        <w:rPr>
          <w:rFonts w:ascii="Arial" w:hAnsi="Arial" w:cs="Arial"/>
          <w:sz w:val="20"/>
          <w:szCs w:val="20"/>
        </w:rPr>
        <w:t>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действия</w:t>
      </w:r>
      <w:r w:rsidR="00F9387E">
        <w:rPr>
          <w:rFonts w:eastAsiaTheme="minorHAnsi"/>
        </w:rPr>
        <w:t xml:space="preserve"> </w:t>
      </w:r>
    </w:p>
    <w:commentRangeStart w:id="3"/>
    <w:commentRangeStart w:id="4"/>
    <w:p w:rsidR="00414EDA" w:rsidRDefault="002C1FFE" w:rsidP="00414EDA">
      <w:pPr>
        <w:pStyle w:val="24"/>
        <w:jc w:val="center"/>
      </w:pPr>
      <w:r>
        <w:object w:dxaOrig="9599" w:dyaOrig="4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7pt" o:ole="">
            <v:imagedata r:id="rId10" o:title=""/>
          </v:shape>
          <o:OLEObject Type="Embed" ProgID="Visio.Drawing.11" ShapeID="_x0000_i1025" DrawAspect="Content" ObjectID="_1464014102" r:id="rId11"/>
        </w:object>
      </w:r>
      <w:commentRangeEnd w:id="3"/>
      <w:commentRangeEnd w:id="4"/>
      <w:r w:rsidR="00BE59F1">
        <w:rPr>
          <w:rStyle w:val="af6"/>
          <w:rFonts w:ascii="Times New Roman" w:eastAsia="Times New Roman" w:hAnsi="Times New Roman"/>
          <w:b w:val="0"/>
          <w:lang w:eastAsia="ru-RU"/>
        </w:rPr>
        <w:commentReference w:id="3"/>
      </w:r>
      <w:r w:rsidR="0016573B">
        <w:rPr>
          <w:rStyle w:val="af6"/>
          <w:rFonts w:ascii="Times New Roman" w:eastAsia="Times New Roman" w:hAnsi="Times New Roman"/>
          <w:b w:val="0"/>
          <w:lang w:eastAsia="ru-RU"/>
        </w:rPr>
        <w:commentReference w:id="4"/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821063" w:rsidRDefault="004F0355" w:rsidP="00BC5227">
      <w:pPr>
        <w:ind w:left="426"/>
        <w:jc w:val="both"/>
        <w:rPr>
          <w:rFonts w:eastAsia="Arial Unicode MS"/>
          <w:color w:val="000000"/>
          <w:u w:color="000000"/>
        </w:rPr>
      </w:pPr>
      <w:r w:rsidRPr="00280A13">
        <w:rPr>
          <w:rFonts w:eastAsia="Arial Unicode MS"/>
          <w:b/>
        </w:rPr>
        <w:t>Шаг 1</w:t>
      </w:r>
      <w:r w:rsidR="000F2924">
        <w:rPr>
          <w:rFonts w:eastAsia="Arial Unicode MS"/>
        </w:rPr>
        <w:t xml:space="preserve"> </w:t>
      </w:r>
      <w:r>
        <w:rPr>
          <w:rFonts w:eastAsia="Arial Unicode MS"/>
        </w:rPr>
        <w:t xml:space="preserve">- </w:t>
      </w:r>
      <w:commentRangeStart w:id="5"/>
      <w:r>
        <w:rPr>
          <w:rFonts w:eastAsia="Arial Unicode MS"/>
        </w:rPr>
        <w:t>На стороне С</w:t>
      </w:r>
      <w:r w:rsidR="00431EFE">
        <w:rPr>
          <w:rFonts w:eastAsia="Arial Unicode MS"/>
        </w:rPr>
        <w:t xml:space="preserve">айта </w:t>
      </w:r>
      <w:commentRangeEnd w:id="5"/>
      <w:r w:rsidR="00BE59F1">
        <w:rPr>
          <w:rStyle w:val="af6"/>
        </w:rPr>
        <w:commentReference w:id="5"/>
      </w:r>
      <w:r w:rsidR="00431EFE">
        <w:rPr>
          <w:rFonts w:eastAsia="Arial Unicode MS"/>
        </w:rPr>
        <w:t xml:space="preserve">и Хранилища формируется маркетинговая Кампания и сегмент участников согласно реализованному механизму в </w:t>
      </w:r>
      <w:r w:rsidR="00431EFE" w:rsidRPr="00431EFE">
        <w:rPr>
          <w:rFonts w:eastAsia="Arial Unicode MS"/>
        </w:rPr>
        <w:t>BR-5582 “Проект Коллекция: Начисление баллов и маркетинговые кампании”</w:t>
      </w:r>
      <w:r w:rsidR="00BC5227">
        <w:rPr>
          <w:rFonts w:eastAsia="Arial Unicode MS"/>
          <w:color w:val="000000"/>
          <w:u w:color="000000"/>
        </w:rPr>
        <w:t>.</w:t>
      </w:r>
      <w:r w:rsidR="002C1FFE">
        <w:rPr>
          <w:rFonts w:eastAsia="Arial Unicode MS"/>
          <w:color w:val="000000"/>
          <w:u w:color="000000"/>
        </w:rPr>
        <w:t xml:space="preserve"> Условия </w:t>
      </w:r>
      <w:r w:rsidR="00B14494">
        <w:rPr>
          <w:rFonts w:eastAsia="Arial Unicode MS"/>
          <w:color w:val="000000"/>
          <w:u w:color="000000"/>
        </w:rPr>
        <w:t>включения</w:t>
      </w:r>
      <w:r w:rsidR="002D626A" w:rsidRPr="002D626A">
        <w:rPr>
          <w:rFonts w:eastAsia="Arial Unicode MS"/>
          <w:color w:val="000000"/>
          <w:u w:color="000000"/>
        </w:rPr>
        <w:t>/</w:t>
      </w:r>
      <w:r w:rsidR="002D626A">
        <w:rPr>
          <w:rFonts w:eastAsia="Arial Unicode MS"/>
          <w:color w:val="000000"/>
          <w:u w:color="000000"/>
        </w:rPr>
        <w:t>исключения</w:t>
      </w:r>
      <w:r w:rsidR="002C1FFE">
        <w:rPr>
          <w:rFonts w:eastAsia="Arial Unicode MS"/>
          <w:color w:val="000000"/>
          <w:u w:color="000000"/>
        </w:rPr>
        <w:t xml:space="preserve"> </w:t>
      </w:r>
      <w:r w:rsidR="002D626A">
        <w:rPr>
          <w:rFonts w:eastAsia="Arial Unicode MS"/>
          <w:color w:val="000000"/>
          <w:u w:color="000000"/>
        </w:rPr>
        <w:t xml:space="preserve">участника </w:t>
      </w:r>
      <w:proofErr w:type="gramStart"/>
      <w:r w:rsidR="002C1FFE">
        <w:rPr>
          <w:rFonts w:eastAsia="Arial Unicode MS"/>
          <w:color w:val="000000"/>
          <w:u w:color="000000"/>
        </w:rPr>
        <w:t>в</w:t>
      </w:r>
      <w:proofErr w:type="gramEnd"/>
      <w:r w:rsidR="00B14494" w:rsidRPr="00B14494">
        <w:rPr>
          <w:rFonts w:eastAsia="Arial Unicode MS"/>
          <w:color w:val="000000"/>
          <w:u w:color="000000"/>
        </w:rPr>
        <w:t>/</w:t>
      </w:r>
      <w:proofErr w:type="gramStart"/>
      <w:r w:rsidR="00B14494">
        <w:rPr>
          <w:rFonts w:eastAsia="Arial Unicode MS"/>
          <w:color w:val="000000"/>
          <w:u w:color="000000"/>
        </w:rPr>
        <w:t>из</w:t>
      </w:r>
      <w:proofErr w:type="gramEnd"/>
      <w:r w:rsidR="002C1FFE">
        <w:rPr>
          <w:rFonts w:eastAsia="Arial Unicode MS"/>
          <w:color w:val="000000"/>
          <w:u w:color="000000"/>
        </w:rPr>
        <w:t xml:space="preserve"> Кампани</w:t>
      </w:r>
      <w:r w:rsidR="00B14494">
        <w:rPr>
          <w:rFonts w:eastAsia="Arial Unicode MS"/>
          <w:color w:val="000000"/>
          <w:u w:color="000000"/>
        </w:rPr>
        <w:t>ю</w:t>
      </w:r>
      <w:r w:rsidR="00B14494" w:rsidRPr="00B14494">
        <w:rPr>
          <w:rFonts w:eastAsia="Arial Unicode MS"/>
          <w:color w:val="000000"/>
          <w:u w:color="000000"/>
        </w:rPr>
        <w:t>/Кампании</w:t>
      </w:r>
      <w:r w:rsidR="002C1FFE" w:rsidRPr="00B14494">
        <w:rPr>
          <w:rFonts w:eastAsia="Arial Unicode MS"/>
          <w:color w:val="000000"/>
          <w:u w:color="000000"/>
        </w:rPr>
        <w:t xml:space="preserve"> описаны в</w:t>
      </w:r>
      <w:r w:rsidR="00B14494" w:rsidRPr="00B14494">
        <w:rPr>
          <w:rFonts w:eastAsia="Arial Unicode MS"/>
          <w:color w:val="000000"/>
          <w:u w:color="000000"/>
        </w:rPr>
        <w:t xml:space="preserve"> “</w:t>
      </w:r>
      <w:hyperlink w:anchor="Условия_включения_участника" w:history="1">
        <w:r w:rsidR="00B14494" w:rsidRPr="00B14494">
          <w:rPr>
            <w:rStyle w:val="afb"/>
          </w:rPr>
          <w:t>Условия</w:t>
        </w:r>
        <w:r w:rsidR="00CE5644">
          <w:rPr>
            <w:rStyle w:val="afb"/>
          </w:rPr>
          <w:t>х</w:t>
        </w:r>
        <w:r w:rsidR="00B14494" w:rsidRPr="00B14494">
          <w:rPr>
            <w:rStyle w:val="afb"/>
          </w:rPr>
          <w:t xml:space="preserve"> включения участника в Кампанию</w:t>
        </w:r>
      </w:hyperlink>
      <w:r w:rsidR="00B14494" w:rsidRPr="00B14494">
        <w:t>” и “</w:t>
      </w:r>
      <w:hyperlink w:anchor="Условия_исключения_участника" w:history="1">
        <w:r w:rsidR="00B14494" w:rsidRPr="00B14494">
          <w:rPr>
            <w:rStyle w:val="afb"/>
          </w:rPr>
          <w:t>Условия</w:t>
        </w:r>
        <w:r w:rsidR="00CE5644">
          <w:rPr>
            <w:rStyle w:val="afb"/>
          </w:rPr>
          <w:t>х</w:t>
        </w:r>
        <w:r w:rsidR="00B14494" w:rsidRPr="00B14494">
          <w:rPr>
            <w:rStyle w:val="afb"/>
          </w:rPr>
          <w:t xml:space="preserve"> исключения участника из Кампании</w:t>
        </w:r>
      </w:hyperlink>
      <w:r w:rsidR="00B14494" w:rsidRPr="00B14494">
        <w:t>”</w:t>
      </w:r>
      <w:r w:rsidR="002C1FFE" w:rsidRPr="00B14494">
        <w:rPr>
          <w:rFonts w:eastAsia="Arial Unicode MS"/>
          <w:color w:val="000000"/>
        </w:rPr>
        <w:t>.</w:t>
      </w:r>
    </w:p>
    <w:p w:rsidR="00F9387E" w:rsidRPr="00821063" w:rsidRDefault="00F9387E" w:rsidP="00BC5227">
      <w:pPr>
        <w:ind w:left="426"/>
        <w:jc w:val="both"/>
        <w:rPr>
          <w:rFonts w:eastAsia="Arial Unicode MS"/>
          <w:color w:val="000000"/>
          <w:u w:color="000000"/>
        </w:rPr>
      </w:pP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26146E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 w:rsidRPr="000F2924">
        <w:rPr>
          <w:rFonts w:eastAsia="Arial Unicode MS"/>
          <w:b/>
        </w:rPr>
        <w:t>Шаг 2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 заполняет </w:t>
      </w:r>
      <w:r w:rsidR="00280A13">
        <w:rPr>
          <w:rFonts w:eastAsia="Arial Unicode MS"/>
        </w:rPr>
        <w:t>форму регистрации на С</w:t>
      </w:r>
      <w:r w:rsidR="00B14494">
        <w:rPr>
          <w:rFonts w:eastAsia="Arial Unicode MS"/>
        </w:rPr>
        <w:t xml:space="preserve">айте, в том числе и новое поле </w:t>
      </w:r>
      <w:r w:rsidR="00B14494" w:rsidRPr="00293154">
        <w:t xml:space="preserve">«Номер мобильного телефона </w:t>
      </w:r>
      <w:r w:rsidR="00B14494">
        <w:t>Р</w:t>
      </w:r>
      <w:r w:rsidR="00B14494" w:rsidRPr="00293154">
        <w:t>екомендателя»</w:t>
      </w:r>
      <w:r w:rsidR="00B14494" w:rsidRPr="00B14494">
        <w:t xml:space="preserve">. </w:t>
      </w:r>
      <w:r w:rsidR="0026146E" w:rsidRPr="0026146E">
        <w:t xml:space="preserve"> </w:t>
      </w:r>
      <w:r w:rsidR="0026146E">
        <w:t>Новое поле валидир</w:t>
      </w:r>
      <w:r w:rsidR="00715CDF">
        <w:t>у</w:t>
      </w:r>
      <w:r w:rsidR="0026146E">
        <w:t>ется Сайтом, по введенному номеру происходит идентификация клиента (т</w:t>
      </w:r>
      <w:r w:rsidR="00B14494">
        <w:t xml:space="preserve">ребования </w:t>
      </w:r>
      <w:r w:rsidR="0026146E">
        <w:t>к Сайту</w:t>
      </w:r>
      <w:r w:rsidR="00B14494">
        <w:t xml:space="preserve"> описаны в </w:t>
      </w:r>
      <w:r w:rsidR="0026146E">
        <w:t xml:space="preserve">пункте </w:t>
      </w:r>
      <w:r w:rsidR="0026146E" w:rsidRPr="0026146E">
        <w:t>“</w:t>
      </w:r>
      <w:hyperlink w:anchor="Доработки_сайта_Программы_лояльности" w:history="1">
        <w:r w:rsidR="0026146E" w:rsidRPr="0026146E">
          <w:rPr>
            <w:rStyle w:val="afb"/>
          </w:rPr>
          <w:t>Доработки сайта Программы лояльности ВТБ24 «Коллекция»</w:t>
        </w:r>
      </w:hyperlink>
      <w:r w:rsidR="0026146E" w:rsidRPr="0026146E">
        <w:rPr>
          <w:b/>
          <w:u w:val="single"/>
        </w:rPr>
        <w:t>”</w:t>
      </w:r>
      <w:r w:rsidR="00280A13" w:rsidRPr="00150D46">
        <w:rPr>
          <w:u w:val="single"/>
        </w:rPr>
        <w:t>)</w:t>
      </w:r>
      <w:r w:rsidR="0026146E" w:rsidRPr="0026146E">
        <w:rPr>
          <w:b/>
          <w:u w:val="single"/>
        </w:rPr>
        <w:t>.</w:t>
      </w:r>
      <w:r w:rsidR="00B14494">
        <w:t xml:space="preserve"> </w:t>
      </w:r>
    </w:p>
    <w:p w:rsidR="0026146E" w:rsidRDefault="0026146E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Если </w:t>
      </w:r>
      <w:r w:rsidR="000147BC">
        <w:rPr>
          <w:rFonts w:eastAsia="Arial Unicode MS"/>
        </w:rPr>
        <w:t xml:space="preserve">Клиент корректно заполнил все </w:t>
      </w:r>
      <w:r w:rsidR="00F54847">
        <w:rPr>
          <w:rFonts w:eastAsia="Arial Unicode MS"/>
        </w:rPr>
        <w:t xml:space="preserve">обязательные поля </w:t>
      </w:r>
      <w:r w:rsidR="000147BC">
        <w:rPr>
          <w:rFonts w:eastAsia="Arial Unicode MS"/>
        </w:rPr>
        <w:t>анкеты</w:t>
      </w:r>
      <w:r w:rsidR="00E253D2">
        <w:rPr>
          <w:rFonts w:eastAsia="Arial Unicode MS"/>
        </w:rPr>
        <w:t xml:space="preserve"> на</w:t>
      </w:r>
      <w:r w:rsidR="000147BC">
        <w:rPr>
          <w:rFonts w:eastAsia="Arial Unicode MS"/>
        </w:rPr>
        <w:t xml:space="preserve"> регистраци</w:t>
      </w:r>
      <w:r w:rsidR="00E253D2">
        <w:rPr>
          <w:rFonts w:eastAsia="Arial Unicode MS"/>
        </w:rPr>
        <w:t>ю</w:t>
      </w:r>
      <w:ins w:id="6" w:author="Evgeniya Chzhan" w:date="2014-06-11T12:54:00Z">
        <w:r w:rsidR="00BE59F1">
          <w:rPr>
            <w:rFonts w:eastAsia="Arial Unicode MS"/>
          </w:rPr>
          <w:t>,</w:t>
        </w:r>
      </w:ins>
      <w:r w:rsidR="000147BC">
        <w:rPr>
          <w:rFonts w:eastAsia="Arial Unicode MS"/>
        </w:rPr>
        <w:t xml:space="preserve"> и </w:t>
      </w:r>
      <w:r>
        <w:rPr>
          <w:rFonts w:eastAsia="Arial Unicode MS"/>
        </w:rPr>
        <w:t>Сайту удалось</w:t>
      </w:r>
      <w:r w:rsidR="000147BC">
        <w:rPr>
          <w:rFonts w:eastAsia="Arial Unicode MS"/>
        </w:rPr>
        <w:t xml:space="preserve"> идентифицировать Рекомендател</w:t>
      </w:r>
      <w:r w:rsidR="00E253D2">
        <w:rPr>
          <w:rFonts w:eastAsia="Arial Unicode MS"/>
        </w:rPr>
        <w:t>я</w:t>
      </w:r>
      <w:r w:rsidR="000147BC">
        <w:rPr>
          <w:rFonts w:eastAsia="Arial Unicode MS"/>
        </w:rPr>
        <w:t xml:space="preserve">, то </w:t>
      </w:r>
      <w:r w:rsidR="00F54847">
        <w:rPr>
          <w:rFonts w:eastAsia="Arial Unicode MS"/>
        </w:rPr>
        <w:t xml:space="preserve">Клиент проходит процедуру регистрации в Программе и </w:t>
      </w:r>
      <w:r w:rsidR="000147BC">
        <w:rPr>
          <w:rFonts w:eastAsia="Arial Unicode MS"/>
        </w:rPr>
        <w:t>ан</w:t>
      </w:r>
      <w:r w:rsidR="00F54847">
        <w:rPr>
          <w:rFonts w:eastAsia="Arial Unicode MS"/>
        </w:rPr>
        <w:t xml:space="preserve">кета на регистрацию выгружается в Хранилище в </w:t>
      </w:r>
      <w:r w:rsidR="000147BC">
        <w:rPr>
          <w:rFonts w:eastAsia="Arial Unicode MS"/>
        </w:rPr>
        <w:t xml:space="preserve">реестре согласно реализованному </w:t>
      </w:r>
      <w:r w:rsidR="0016362C">
        <w:rPr>
          <w:rFonts w:eastAsia="Arial Unicode MS"/>
        </w:rPr>
        <w:t>механизму</w:t>
      </w:r>
      <w:r w:rsidR="007C2F18">
        <w:rPr>
          <w:rFonts w:eastAsia="Arial Unicode MS"/>
        </w:rPr>
        <w:t xml:space="preserve"> в </w:t>
      </w:r>
      <w:r w:rsidR="007C2F18" w:rsidRPr="007C2F18">
        <w:rPr>
          <w:rFonts w:eastAsia="Arial Unicode MS"/>
        </w:rPr>
        <w:t>BR-5580 «Проект «Коллекция». «Регистрация и отключение»</w:t>
      </w:r>
      <w:r w:rsidR="000147BC">
        <w:rPr>
          <w:rFonts w:eastAsia="Arial Unicode MS"/>
        </w:rPr>
        <w:t xml:space="preserve"> с учетом доработки изложенной в пункте </w:t>
      </w:r>
      <w:hyperlink w:anchor="_4.2.1._Общие_требования" w:history="1">
        <w:r w:rsidR="000147BC" w:rsidRPr="000147BC">
          <w:rPr>
            <w:rStyle w:val="afb"/>
            <w:rFonts w:eastAsia="Arial Unicode MS"/>
          </w:rPr>
          <w:t>4.2.1. Общие требования к Сайту и Хранилищу</w:t>
        </w:r>
      </w:hyperlink>
      <w:r w:rsidR="00E253D2">
        <w:rPr>
          <w:rFonts w:eastAsia="Arial Unicode MS"/>
        </w:rPr>
        <w:t>.</w:t>
      </w:r>
    </w:p>
    <w:p w:rsidR="001740D6" w:rsidRPr="0017470A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F2924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ED695B">
        <w:rPr>
          <w:rFonts w:eastAsia="Arial Unicode MS"/>
        </w:rPr>
        <w:t xml:space="preserve">Хранилище </w:t>
      </w:r>
      <w:r w:rsidR="00D72BD6">
        <w:rPr>
          <w:rFonts w:eastAsia="Arial Unicode MS"/>
        </w:rPr>
        <w:t xml:space="preserve">загружает </w:t>
      </w:r>
      <w:r w:rsidR="008706BA">
        <w:rPr>
          <w:rFonts w:eastAsia="Arial Unicode MS"/>
        </w:rPr>
        <w:t>реестр с новыми Клиентами</w:t>
      </w:r>
      <w:r w:rsidR="00D72BD6">
        <w:rPr>
          <w:rFonts w:eastAsia="Arial Unicode MS"/>
        </w:rPr>
        <w:t xml:space="preserve">, затем </w:t>
      </w:r>
      <w:r w:rsidR="00ED695B">
        <w:rPr>
          <w:rFonts w:eastAsia="Arial Unicode MS"/>
        </w:rPr>
        <w:t>проверяет наличие</w:t>
      </w:r>
      <w:r w:rsidR="00115C5C">
        <w:rPr>
          <w:rFonts w:eastAsia="Arial Unicode MS"/>
        </w:rPr>
        <w:t xml:space="preserve"> заполненного поля с </w:t>
      </w:r>
      <w:commentRangeStart w:id="7"/>
      <w:r w:rsidR="00715CDF">
        <w:rPr>
          <w:rFonts w:eastAsia="Arial Unicode MS"/>
          <w:lang w:val="en-US"/>
        </w:rPr>
        <w:t>ID</w:t>
      </w:r>
      <w:r w:rsidR="00715CDF" w:rsidRPr="00715CDF">
        <w:rPr>
          <w:rFonts w:eastAsia="Arial Unicode MS"/>
        </w:rPr>
        <w:t xml:space="preserve"> </w:t>
      </w:r>
      <w:commentRangeEnd w:id="7"/>
      <w:r w:rsidR="008A1418">
        <w:rPr>
          <w:rStyle w:val="af6"/>
        </w:rPr>
        <w:commentReference w:id="7"/>
      </w:r>
      <w:r w:rsidR="00115C5C">
        <w:rPr>
          <w:rFonts w:eastAsia="Arial Unicode MS"/>
        </w:rPr>
        <w:t>Рекомендател</w:t>
      </w:r>
      <w:r w:rsidR="00715CDF">
        <w:rPr>
          <w:rFonts w:eastAsia="Arial Unicode MS"/>
        </w:rPr>
        <w:t>я</w:t>
      </w:r>
      <w:r w:rsidR="00115C5C">
        <w:rPr>
          <w:rFonts w:eastAsia="Arial Unicode MS"/>
        </w:rPr>
        <w:t>.</w:t>
      </w:r>
    </w:p>
    <w:p w:rsidR="003D06E0" w:rsidRDefault="00A756ED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0F2924">
        <w:rPr>
          <w:rFonts w:eastAsia="Arial Unicode MS"/>
          <w:b/>
        </w:rPr>
        <w:t>Шаг 4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3D06E0">
        <w:rPr>
          <w:rFonts w:eastAsia="Arial Unicode MS"/>
        </w:rPr>
        <w:t>Е</w:t>
      </w:r>
      <w:r w:rsidR="00B333B8">
        <w:rPr>
          <w:rFonts w:eastAsia="Arial Unicode MS"/>
        </w:rPr>
        <w:t>с</w:t>
      </w:r>
      <w:r w:rsidR="003D06E0">
        <w:rPr>
          <w:rFonts w:eastAsia="Arial Unicode MS"/>
        </w:rPr>
        <w:t>ли поле с Рекомендателем заполнено, то</w:t>
      </w:r>
      <w:r w:rsidR="00933B3F">
        <w:rPr>
          <w:rFonts w:eastAsia="Arial Unicode MS"/>
        </w:rPr>
        <w:t xml:space="preserve"> </w:t>
      </w:r>
      <w:r w:rsidR="003D06E0">
        <w:rPr>
          <w:rFonts w:eastAsia="Arial Unicode MS"/>
        </w:rPr>
        <w:t xml:space="preserve">Хранилище проверяет </w:t>
      </w:r>
      <w:hyperlink w:anchor="Условия_которым_должен_удовлетворять_Ре" w:history="1">
        <w:r w:rsidR="003D06E0" w:rsidRPr="003D06E0">
          <w:rPr>
            <w:rStyle w:val="afb"/>
            <w:rFonts w:eastAsia="Arial Unicode MS"/>
            <w:u w:val="none"/>
          </w:rPr>
          <w:t>у</w:t>
        </w:r>
        <w:r w:rsidR="003D06E0" w:rsidRPr="003D06E0">
          <w:rPr>
            <w:rStyle w:val="afb"/>
            <w:u w:val="none"/>
          </w:rPr>
          <w:t xml:space="preserve">словия, которым должен удовлетворять </w:t>
        </w:r>
        <w:proofErr w:type="spellStart"/>
        <w:r w:rsidR="003D06E0" w:rsidRPr="003D06E0">
          <w:rPr>
            <w:rStyle w:val="afb"/>
            <w:u w:val="none"/>
          </w:rPr>
          <w:t>Рекомендатель</w:t>
        </w:r>
        <w:proofErr w:type="spellEnd"/>
      </w:hyperlink>
      <w:r w:rsidR="003D06E0">
        <w:rPr>
          <w:rFonts w:eastAsia="Arial Unicode MS"/>
        </w:rPr>
        <w:t>.</w:t>
      </w:r>
    </w:p>
    <w:p w:rsidR="003D06E0" w:rsidRDefault="003D06E0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Если </w:t>
      </w:r>
      <w:proofErr w:type="spellStart"/>
      <w:r>
        <w:rPr>
          <w:rFonts w:eastAsia="Arial Unicode MS"/>
        </w:rPr>
        <w:t>Рекомендатель</w:t>
      </w:r>
      <w:proofErr w:type="spellEnd"/>
      <w:r>
        <w:rPr>
          <w:rFonts w:eastAsia="Arial Unicode MS"/>
        </w:rPr>
        <w:t xml:space="preserve"> удовлетворяет условиям</w:t>
      </w:r>
      <w:r w:rsidR="00B333B8">
        <w:rPr>
          <w:rFonts w:eastAsia="Arial Unicode MS"/>
        </w:rPr>
        <w:t>,</w:t>
      </w:r>
      <w:r>
        <w:rPr>
          <w:rFonts w:eastAsia="Arial Unicode MS"/>
        </w:rPr>
        <w:t xml:space="preserve"> происходит начисление бонусов Рекомендателю и новому Клиенту</w:t>
      </w:r>
      <w:r w:rsidR="00B333B8">
        <w:rPr>
          <w:rFonts w:eastAsia="Arial Unicode MS"/>
        </w:rPr>
        <w:t xml:space="preserve"> (см. описание в пунктах </w:t>
      </w:r>
      <w:hyperlink w:anchor="Принципы_начисления_дополнительных_балло" w:history="1">
        <w:r w:rsidR="00B333B8" w:rsidRPr="00B333B8">
          <w:rPr>
            <w:rStyle w:val="afb"/>
          </w:rPr>
          <w:t>Принципы начисления дополнительных баллов Рекомендателю</w:t>
        </w:r>
      </w:hyperlink>
      <w:r w:rsidR="00B333B8" w:rsidRPr="00B333B8">
        <w:t xml:space="preserve">, </w:t>
      </w:r>
      <w:hyperlink w:anchor="Начисление_бонусов_новому_Клиенту" w:history="1">
        <w:r w:rsidR="00B333B8" w:rsidRPr="00B333B8">
          <w:rPr>
            <w:rStyle w:val="afb"/>
          </w:rPr>
          <w:t>Начисление бонусов новому Клиенту</w:t>
        </w:r>
      </w:hyperlink>
      <w:r w:rsidR="00B333B8">
        <w:rPr>
          <w:rFonts w:eastAsia="Arial Unicode MS"/>
        </w:rPr>
        <w:t>).</w:t>
      </w:r>
    </w:p>
    <w:p w:rsidR="00B333B8" w:rsidRPr="00B333B8" w:rsidRDefault="00B333B8" w:rsidP="00254BE6">
      <w:pPr>
        <w:autoSpaceDE w:val="0"/>
        <w:autoSpaceDN w:val="0"/>
        <w:adjustRightInd w:val="0"/>
        <w:spacing w:line="288" w:lineRule="auto"/>
        <w:ind w:left="426"/>
        <w:jc w:val="both"/>
      </w:pPr>
      <w:r>
        <w:t xml:space="preserve">Новый клиент может добавляться в Кампанию </w:t>
      </w:r>
      <w:proofErr w:type="spellStart"/>
      <w:r>
        <w:t>Рекомендателей</w:t>
      </w:r>
      <w:proofErr w:type="spellEnd"/>
      <w:r>
        <w:t xml:space="preserve"> </w:t>
      </w:r>
      <w:hyperlink w:anchor="Условия_включения_участника_в_Кампанию" w:history="1">
        <w:r w:rsidRPr="00B333B8">
          <w:rPr>
            <w:rStyle w:val="afb"/>
          </w:rPr>
          <w:t>согласно условиям включения участника в Кампанию.</w:t>
        </w:r>
      </w:hyperlink>
    </w:p>
    <w:p w:rsidR="00B333B8" w:rsidRDefault="00B333B8" w:rsidP="00254BE6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commentRangeStart w:id="8"/>
      <w:r>
        <w:t>Начисленные баллы</w:t>
      </w:r>
      <w:r w:rsidRPr="00ED1FE1">
        <w:rPr>
          <w:color w:val="1F497D"/>
        </w:rPr>
        <w:t xml:space="preserve"> </w:t>
      </w:r>
      <w:r w:rsidRPr="00304833">
        <w:t>Р</w:t>
      </w:r>
      <w:r w:rsidRPr="0077172A">
        <w:t>екомендател</w:t>
      </w:r>
      <w:r>
        <w:t>ю и новому Клиенту</w:t>
      </w:r>
      <w:r w:rsidRPr="0077172A">
        <w:t xml:space="preserve"> </w:t>
      </w:r>
      <w:r>
        <w:t>маркируются</w:t>
      </w:r>
      <w:r w:rsidR="00964E61">
        <w:t xml:space="preserve"> в выписке</w:t>
      </w:r>
      <w:r>
        <w:t xml:space="preserve"> как начисленные за Кампанию</w:t>
      </w:r>
      <w:r>
        <w:rPr>
          <w:rFonts w:eastAsia="Arial Unicode MS"/>
        </w:rPr>
        <w:t>.</w:t>
      </w:r>
      <w:commentRangeEnd w:id="8"/>
      <w:r w:rsidR="008A1418">
        <w:rPr>
          <w:rStyle w:val="af6"/>
        </w:rPr>
        <w:commentReference w:id="8"/>
      </w:r>
    </w:p>
    <w:p w:rsidR="000F2924" w:rsidRDefault="00254BE6" w:rsidP="000F2924">
      <w:pPr>
        <w:autoSpaceDE w:val="0"/>
        <w:autoSpaceDN w:val="0"/>
        <w:adjustRightInd w:val="0"/>
        <w:spacing w:line="288" w:lineRule="auto"/>
        <w:ind w:left="426"/>
        <w:jc w:val="both"/>
      </w:pPr>
      <w:r w:rsidRPr="000F2924">
        <w:rPr>
          <w:rFonts w:eastAsia="Arial Unicode MS"/>
          <w:b/>
        </w:rPr>
        <w:lastRenderedPageBreak/>
        <w:t xml:space="preserve">Шаг  </w:t>
      </w:r>
      <w:r w:rsidR="00A50345">
        <w:rPr>
          <w:rFonts w:eastAsia="Arial Unicode MS"/>
          <w:b/>
        </w:rPr>
        <w:t>5</w:t>
      </w:r>
      <w:r w:rsidR="004140A8">
        <w:rPr>
          <w:rFonts w:eastAsia="Arial Unicode MS"/>
        </w:rPr>
        <w:t xml:space="preserve"> </w:t>
      </w:r>
      <w:r>
        <w:rPr>
          <w:rFonts w:eastAsia="Arial Unicode MS"/>
        </w:rPr>
        <w:t xml:space="preserve">–  Хранилище выгружает </w:t>
      </w:r>
      <w:r w:rsidR="00150D46">
        <w:rPr>
          <w:rFonts w:eastAsia="Arial Unicode MS"/>
        </w:rPr>
        <w:t xml:space="preserve">Сайту </w:t>
      </w:r>
      <w:r>
        <w:rPr>
          <w:rFonts w:eastAsia="Arial Unicode MS"/>
        </w:rPr>
        <w:t>начисленные бонусы</w:t>
      </w:r>
      <w:r w:rsidR="00150D46">
        <w:rPr>
          <w:rFonts w:eastAsia="Arial Unicode MS"/>
        </w:rPr>
        <w:t xml:space="preserve"> </w:t>
      </w:r>
      <w:r w:rsidR="00185707">
        <w:rPr>
          <w:rFonts w:eastAsia="Arial Unicode MS"/>
        </w:rPr>
        <w:t xml:space="preserve">согласно реализованному </w:t>
      </w:r>
      <w:r w:rsidR="00F175CF">
        <w:rPr>
          <w:rFonts w:eastAsia="Arial Unicode MS"/>
        </w:rPr>
        <w:t xml:space="preserve"> механизму.</w:t>
      </w:r>
      <w:r w:rsidR="000F2924" w:rsidRPr="000F2924">
        <w:t xml:space="preserve"> </w:t>
      </w:r>
    </w:p>
    <w:p w:rsidR="000F2924" w:rsidRDefault="000F2924" w:rsidP="000F2924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t>Начисленные баллы</w:t>
      </w:r>
      <w:r w:rsidRPr="00ED1FE1">
        <w:rPr>
          <w:color w:val="1F497D"/>
        </w:rPr>
        <w:t xml:space="preserve"> </w:t>
      </w:r>
      <w:r w:rsidRPr="00304833">
        <w:t>Р</w:t>
      </w:r>
      <w:r w:rsidRPr="0077172A">
        <w:t>екомендател</w:t>
      </w:r>
      <w:r>
        <w:t>ю и новому Клиенту</w:t>
      </w:r>
      <w:r w:rsidRPr="0077172A">
        <w:t xml:space="preserve"> </w:t>
      </w:r>
      <w:r>
        <w:t>маркируются в выписке на Сайте как начисленные за Кампанию</w:t>
      </w:r>
      <w:r>
        <w:rPr>
          <w:rFonts w:eastAsia="Arial Unicode MS"/>
        </w:rPr>
        <w:t>.</w:t>
      </w:r>
    </w:p>
    <w:p w:rsidR="00254BE6" w:rsidRDefault="00254BE6" w:rsidP="00254BE6">
      <w:pPr>
        <w:pStyle w:val="af4"/>
        <w:autoSpaceDE w:val="0"/>
        <w:autoSpaceDN w:val="0"/>
        <w:adjustRightInd w:val="0"/>
        <w:spacing w:line="288" w:lineRule="auto"/>
        <w:ind w:left="426"/>
        <w:jc w:val="both"/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Pr="00F9387E" w:rsidRDefault="00E50BC7" w:rsidP="00BC5227">
      <w:pPr>
        <w:ind w:left="426"/>
        <w:jc w:val="both"/>
      </w:pPr>
      <w:r>
        <w:t xml:space="preserve">Новому </w:t>
      </w:r>
      <w:r w:rsidR="00185707">
        <w:t>Клиенту</w:t>
      </w:r>
      <w:r>
        <w:t xml:space="preserve"> и Рекомендателю</w:t>
      </w:r>
      <w:r w:rsidR="00185707">
        <w:t xml:space="preserve"> начисляются бонусы</w:t>
      </w:r>
      <w:r>
        <w:t xml:space="preserve"> согласно описанному </w:t>
      </w:r>
      <w:r w:rsidR="001E1442">
        <w:t>механизму</w:t>
      </w:r>
      <w:r w:rsidR="00185707">
        <w:t>.</w:t>
      </w:r>
    </w:p>
    <w:p w:rsidR="00506AB8" w:rsidRPr="00BB08FC" w:rsidRDefault="00F8510A" w:rsidP="00775412">
      <w:pPr>
        <w:pStyle w:val="4"/>
        <w:numPr>
          <w:ilvl w:val="3"/>
          <w:numId w:val="4"/>
        </w:numPr>
        <w:ind w:left="0" w:firstLine="0"/>
        <w:jc w:val="both"/>
      </w:pPr>
      <w:r>
        <w:rPr>
          <w:rStyle w:val="11"/>
          <w:rFonts w:eastAsiaTheme="majorEastAsia"/>
        </w:rPr>
        <w:br w:type="page"/>
      </w:r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952E8B">
        <w:rPr>
          <w:rStyle w:val="11"/>
          <w:rFonts w:eastAsiaTheme="majorEastAsia" w:cstheme="majorBidi"/>
          <w:kern w:val="0"/>
          <w:sz w:val="24"/>
          <w:szCs w:val="24"/>
        </w:rPr>
        <w:t>Архитектура решения</w:t>
      </w:r>
    </w:p>
    <w:p w:rsidR="00070865" w:rsidRPr="005841B4" w:rsidRDefault="00070865" w:rsidP="00070865">
      <w:pPr>
        <w:pStyle w:val="3"/>
      </w:pPr>
      <w:bookmarkStart w:id="9" w:name="_4.2.1._Общие_требования"/>
      <w:bookmarkEnd w:id="9"/>
      <w:r w:rsidRPr="005841B4">
        <w:t xml:space="preserve">4.2.1. </w:t>
      </w:r>
      <w:r>
        <w:t>Общие требования к Сайту и Хранилищу</w:t>
      </w:r>
    </w:p>
    <w:p w:rsidR="00070865" w:rsidRPr="00716DFE" w:rsidRDefault="00070865" w:rsidP="00F1021A">
      <w:pPr>
        <w:spacing w:before="120" w:after="120"/>
        <w:ind w:left="426"/>
      </w:pPr>
      <w:r w:rsidRPr="00716DFE">
        <w:t xml:space="preserve">Необходимо в выгружаемый в </w:t>
      </w:r>
      <w:r>
        <w:t>Хранилище</w:t>
      </w:r>
      <w:r w:rsidRPr="00716DFE">
        <w:t xml:space="preserve"> (в рамках взаимодействия </w:t>
      </w:r>
      <w:r w:rsidRPr="00716DFE">
        <w:rPr>
          <w:i/>
        </w:rPr>
        <w:t>3.1 Регистрация клиентов в Системе лояльности</w:t>
      </w:r>
      <w:r w:rsidRPr="00716DFE">
        <w:t xml:space="preserve">) реестр зарегистрированных клиентов добавить поле </w:t>
      </w:r>
      <w:proofErr w:type="spellStart"/>
      <w:r w:rsidRPr="0061387C">
        <w:rPr>
          <w:b/>
        </w:rPr>
        <w:t>RecommenderClientId</w:t>
      </w:r>
      <w:proofErr w:type="spellEnd"/>
      <w:r w:rsidRPr="0061387C">
        <w:rPr>
          <w:b/>
        </w:rPr>
        <w:t>.</w:t>
      </w:r>
      <w:r w:rsidRPr="00716DFE">
        <w:t xml:space="preserve"> В данном поле необходимо публиковать </w:t>
      </w:r>
      <w:proofErr w:type="spellStart"/>
      <w:r w:rsidRPr="00716DFE">
        <w:t>ClientId</w:t>
      </w:r>
      <w:proofErr w:type="spellEnd"/>
      <w:r w:rsidRPr="00716DFE">
        <w:t xml:space="preserve"> клиента-рекомендателя.</w:t>
      </w:r>
    </w:p>
    <w:p w:rsidR="00AC7F6B" w:rsidRPr="005841B4" w:rsidRDefault="00506AB8" w:rsidP="005841B4">
      <w:pPr>
        <w:pStyle w:val="3"/>
      </w:pPr>
      <w:r w:rsidRPr="005841B4">
        <w:t>4.2.</w:t>
      </w:r>
      <w:r w:rsidR="00952E8B">
        <w:t>2</w:t>
      </w:r>
      <w:r w:rsidRPr="005841B4">
        <w:t xml:space="preserve">. </w:t>
      </w:r>
      <w:r w:rsidR="004D6674" w:rsidRPr="005841B4">
        <w:t>Требования к Хранилищу</w:t>
      </w:r>
    </w:p>
    <w:p w:rsidR="00EB0225" w:rsidRDefault="00EB0225" w:rsidP="002F5B9C">
      <w:pPr>
        <w:jc w:val="both"/>
      </w:pPr>
    </w:p>
    <w:p w:rsidR="00CB031A" w:rsidRPr="00E9525B" w:rsidRDefault="00CB031A" w:rsidP="00101634">
      <w:pPr>
        <w:ind w:left="426"/>
        <w:jc w:val="both"/>
        <w:rPr>
          <w:b/>
          <w:u w:val="single"/>
          <w:lang w:val="en-US"/>
        </w:rPr>
      </w:pPr>
      <w:r w:rsidRPr="00E9525B">
        <w:rPr>
          <w:b/>
          <w:u w:val="single"/>
        </w:rPr>
        <w:t>Загрузка данных</w:t>
      </w:r>
      <w:r w:rsidR="00E2023D" w:rsidRPr="00E9525B">
        <w:rPr>
          <w:b/>
          <w:u w:val="single"/>
          <w:lang w:val="en-US"/>
        </w:rPr>
        <w:t>:</w:t>
      </w:r>
    </w:p>
    <w:p w:rsidR="00CB031A" w:rsidRDefault="00E2023D" w:rsidP="00304833">
      <w:pPr>
        <w:pStyle w:val="af4"/>
        <w:numPr>
          <w:ilvl w:val="0"/>
          <w:numId w:val="6"/>
        </w:numPr>
        <w:tabs>
          <w:tab w:val="left" w:pos="993"/>
          <w:tab w:val="left" w:pos="1276"/>
        </w:tabs>
        <w:ind w:left="1134" w:firstLine="0"/>
        <w:jc w:val="both"/>
      </w:pPr>
      <w:r>
        <w:t>н</w:t>
      </w:r>
      <w:r w:rsidR="004D6674" w:rsidRPr="004D6674">
        <w:t>еобходимо</w:t>
      </w:r>
      <w:r w:rsidR="004D6674" w:rsidRPr="004D6674">
        <w:rPr>
          <w:b/>
        </w:rPr>
        <w:t xml:space="preserve"> </w:t>
      </w:r>
      <w:r w:rsidR="004D6674" w:rsidRPr="004D6674">
        <w:t>ре</w:t>
      </w:r>
      <w:r w:rsidR="004D6674">
        <w:t>а</w:t>
      </w:r>
      <w:r w:rsidR="004D6674" w:rsidRPr="004D6674">
        <w:t xml:space="preserve">лизовать </w:t>
      </w:r>
      <w:r w:rsidR="004D6674">
        <w:t>загрузку</w:t>
      </w:r>
      <w:r w:rsidR="0061387C">
        <w:t xml:space="preserve"> поля с идентификатором клиент</w:t>
      </w:r>
      <w:proofErr w:type="gramStart"/>
      <w:r w:rsidR="0061387C">
        <w:t>а-</w:t>
      </w:r>
      <w:proofErr w:type="gramEnd"/>
      <w:r w:rsidR="0061387C">
        <w:t xml:space="preserve"> рекомендателя</w:t>
      </w:r>
      <w:r w:rsidR="001D6BA8">
        <w:t xml:space="preserve"> </w:t>
      </w:r>
      <w:r w:rsidR="001D6BA8" w:rsidRPr="001D6BA8">
        <w:rPr>
          <w:rFonts w:cs="Times New Roman"/>
          <w:szCs w:val="24"/>
        </w:rPr>
        <w:t xml:space="preserve">(см. раздел </w:t>
      </w:r>
      <w:hyperlink w:anchor="_4.2.1._Общие_требования" w:history="1">
        <w:r w:rsidR="001D6BA8" w:rsidRPr="00293154">
          <w:rPr>
            <w:rStyle w:val="afb"/>
            <w:rFonts w:cs="Times New Roman"/>
            <w:szCs w:val="24"/>
          </w:rPr>
          <w:t xml:space="preserve">4.2.1. </w:t>
        </w:r>
        <w:proofErr w:type="gramStart"/>
        <w:r w:rsidR="001D6BA8" w:rsidRPr="00293154">
          <w:rPr>
            <w:rStyle w:val="afb"/>
            <w:rFonts w:cs="Times New Roman"/>
            <w:szCs w:val="24"/>
          </w:rPr>
          <w:t>Общие требования к Сайту и Хранилищу</w:t>
        </w:r>
      </w:hyperlink>
      <w:r w:rsidR="001D6BA8" w:rsidRPr="00293154">
        <w:rPr>
          <w:rFonts w:cs="Times New Roman"/>
          <w:szCs w:val="24"/>
        </w:rPr>
        <w:t>).</w:t>
      </w:r>
      <w:proofErr w:type="gramEnd"/>
    </w:p>
    <w:p w:rsidR="00CB031A" w:rsidRDefault="00D72BD6" w:rsidP="00101634">
      <w:pPr>
        <w:ind w:left="426"/>
        <w:jc w:val="both"/>
        <w:rPr>
          <w:b/>
          <w:u w:val="single"/>
        </w:rPr>
      </w:pPr>
      <w:bookmarkStart w:id="10" w:name="Возн"/>
      <w:r w:rsidRPr="00E9525B">
        <w:rPr>
          <w:b/>
          <w:u w:val="single"/>
        </w:rPr>
        <w:t>Начисление бонусов</w:t>
      </w:r>
      <w:bookmarkEnd w:id="10"/>
      <w:r w:rsidR="00F93E2E">
        <w:rPr>
          <w:b/>
          <w:u w:val="single"/>
        </w:rPr>
        <w:t xml:space="preserve"> Рекомендателю</w:t>
      </w:r>
      <w:r w:rsidR="00BB7D5A">
        <w:rPr>
          <w:b/>
          <w:u w:val="single"/>
        </w:rPr>
        <w:t>.</w:t>
      </w:r>
    </w:p>
    <w:p w:rsidR="00BB7D5A" w:rsidRDefault="00BB7D5A" w:rsidP="002F5B9C">
      <w:pPr>
        <w:jc w:val="both"/>
        <w:rPr>
          <w:b/>
          <w:u w:val="single"/>
        </w:rPr>
      </w:pPr>
    </w:p>
    <w:p w:rsidR="00BB7D5A" w:rsidRPr="00101634" w:rsidRDefault="00BB7D5A" w:rsidP="00101634">
      <w:pPr>
        <w:ind w:left="709"/>
        <w:jc w:val="both"/>
        <w:rPr>
          <w:b/>
        </w:rPr>
      </w:pPr>
      <w:bookmarkStart w:id="11" w:name="Условия_которым_должен_удовлетворять_Ре"/>
      <w:r w:rsidRPr="00101634">
        <w:rPr>
          <w:b/>
        </w:rPr>
        <w:t xml:space="preserve">Условия, которым должен удовлетворять </w:t>
      </w:r>
      <w:proofErr w:type="spellStart"/>
      <w:r w:rsidRPr="00101634">
        <w:rPr>
          <w:b/>
        </w:rPr>
        <w:t>Рекомендатель</w:t>
      </w:r>
      <w:bookmarkEnd w:id="11"/>
      <w:proofErr w:type="spellEnd"/>
      <w:r w:rsidRPr="00101634">
        <w:rPr>
          <w:b/>
        </w:rPr>
        <w:t>:</w:t>
      </w:r>
    </w:p>
    <w:p w:rsidR="00BB7D5A" w:rsidRPr="00F1021A" w:rsidRDefault="008B6881" w:rsidP="00101634">
      <w:pPr>
        <w:ind w:left="1134"/>
        <w:jc w:val="both"/>
      </w:pPr>
      <w:r>
        <w:rPr>
          <w:u w:val="single"/>
        </w:rPr>
        <w:t>-</w:t>
      </w:r>
      <w:r w:rsidR="00BB7D5A">
        <w:rPr>
          <w:u w:val="single"/>
        </w:rPr>
        <w:t xml:space="preserve"> </w:t>
      </w:r>
      <w:proofErr w:type="spellStart"/>
      <w:r>
        <w:rPr>
          <w:u w:val="single"/>
        </w:rPr>
        <w:t>р</w:t>
      </w:r>
      <w:r w:rsidR="00BB7D5A">
        <w:rPr>
          <w:u w:val="single"/>
        </w:rPr>
        <w:t>екомендатель</w:t>
      </w:r>
      <w:proofErr w:type="spellEnd"/>
      <w:r w:rsidR="00BB7D5A" w:rsidRPr="00BB7D5A">
        <w:t xml:space="preserve"> должен быть</w:t>
      </w:r>
      <w:r w:rsidR="00BB7D5A">
        <w:t xml:space="preserve"> действующим</w:t>
      </w:r>
      <w:r w:rsidR="003956B4">
        <w:t>,</w:t>
      </w:r>
      <w:r w:rsidR="00BB7D5A">
        <w:t xml:space="preserve"> не</w:t>
      </w:r>
      <w:r>
        <w:t xml:space="preserve"> </w:t>
      </w:r>
      <w:r w:rsidR="00BB7D5A">
        <w:t>заблокированным</w:t>
      </w:r>
      <w:r w:rsidR="00BB7D5A" w:rsidRPr="00BB7D5A">
        <w:t xml:space="preserve"> учас</w:t>
      </w:r>
      <w:r w:rsidR="00BB7D5A">
        <w:t>т</w:t>
      </w:r>
      <w:r w:rsidR="00BB7D5A" w:rsidRPr="00BB7D5A">
        <w:t xml:space="preserve">ником  </w:t>
      </w:r>
      <w:r w:rsidR="00BB7D5A">
        <w:t>Ка</w:t>
      </w:r>
      <w:r w:rsidR="00F1021A">
        <w:t>мпании</w:t>
      </w:r>
      <w:r w:rsidR="00F1021A" w:rsidRPr="00F1021A">
        <w:t>;</w:t>
      </w:r>
    </w:p>
    <w:p w:rsidR="00F1021A" w:rsidRPr="00101634" w:rsidRDefault="00F1021A" w:rsidP="00101634">
      <w:pPr>
        <w:ind w:left="1134"/>
        <w:jc w:val="both"/>
      </w:pPr>
      <w:r w:rsidRPr="00101634">
        <w:t xml:space="preserve">- </w:t>
      </w:r>
      <w:r w:rsidR="00101634" w:rsidRPr="00101634">
        <w:t xml:space="preserve">дата и время регистрации в программе “Коллекция” </w:t>
      </w:r>
      <w:commentRangeStart w:id="12"/>
      <w:r w:rsidR="00101634" w:rsidRPr="00101634">
        <w:t xml:space="preserve">рекомендателя </w:t>
      </w:r>
      <w:commentRangeEnd w:id="12"/>
      <w:r w:rsidR="00C3651F">
        <w:rPr>
          <w:rStyle w:val="af6"/>
        </w:rPr>
        <w:commentReference w:id="12"/>
      </w:r>
      <w:r w:rsidR="00101634" w:rsidRPr="00101634">
        <w:t>должна быть меньше даты и времени реком</w:t>
      </w:r>
      <w:r w:rsidR="00213EFE">
        <w:t>е</w:t>
      </w:r>
      <w:r w:rsidR="00101634" w:rsidRPr="00101634">
        <w:t>ндуемого клиента (нового клиента).</w:t>
      </w:r>
    </w:p>
    <w:p w:rsidR="008B6881" w:rsidRDefault="008B6881" w:rsidP="00151793">
      <w:pPr>
        <w:ind w:left="284" w:firstLine="426"/>
        <w:jc w:val="both"/>
        <w:rPr>
          <w:u w:val="single"/>
        </w:rPr>
      </w:pPr>
    </w:p>
    <w:p w:rsidR="008B6881" w:rsidRPr="00101634" w:rsidRDefault="008B6881" w:rsidP="00101634">
      <w:pPr>
        <w:ind w:left="709"/>
        <w:jc w:val="both"/>
        <w:rPr>
          <w:b/>
        </w:rPr>
      </w:pPr>
      <w:bookmarkStart w:id="13" w:name="Принципы_начисления_дополнительных_балло"/>
      <w:commentRangeStart w:id="14"/>
      <w:r w:rsidRPr="00101634">
        <w:rPr>
          <w:b/>
        </w:rPr>
        <w:t>Принципы начисления дополнительных баллов Рекомендателю</w:t>
      </w:r>
      <w:bookmarkEnd w:id="13"/>
      <w:r w:rsidRPr="00101634">
        <w:rPr>
          <w:b/>
        </w:rPr>
        <w:t>:</w:t>
      </w:r>
      <w:commentRangeEnd w:id="14"/>
      <w:r w:rsidR="008F7A73">
        <w:rPr>
          <w:rStyle w:val="af6"/>
        </w:rPr>
        <w:commentReference w:id="14"/>
      </w:r>
    </w:p>
    <w:p w:rsidR="008B6881" w:rsidRPr="00C04F1D" w:rsidRDefault="008B6881" w:rsidP="00304833">
      <w:pPr>
        <w:ind w:left="1134"/>
        <w:jc w:val="both"/>
      </w:pPr>
      <w:r w:rsidRPr="00796A02">
        <w:t xml:space="preserve">- </w:t>
      </w:r>
      <w:r w:rsidR="00796A02" w:rsidRPr="00796A02">
        <w:t>начисление ба</w:t>
      </w:r>
      <w:r w:rsidR="00796A02">
        <w:t>л</w:t>
      </w:r>
      <w:r w:rsidR="00796A02" w:rsidRPr="00796A02">
        <w:t>лов необходимо</w:t>
      </w:r>
      <w:r w:rsidR="00796A02" w:rsidRPr="00C04F1D">
        <w:t xml:space="preserve"> </w:t>
      </w:r>
      <w:r w:rsidR="00796A02" w:rsidRPr="00796A02">
        <w:t>производить только определенному сегменту</w:t>
      </w:r>
      <w:r w:rsidR="00C04F1D">
        <w:t xml:space="preserve"> клиентов, участвующих в соответствующей Кампании</w:t>
      </w:r>
      <w:r w:rsidR="00C04F1D" w:rsidRPr="00C04F1D">
        <w:t>;</w:t>
      </w:r>
    </w:p>
    <w:p w:rsidR="00C04F1D" w:rsidRDefault="00C04F1D" w:rsidP="00304833">
      <w:pPr>
        <w:ind w:left="1134"/>
        <w:jc w:val="both"/>
      </w:pPr>
      <w:r w:rsidRPr="00C04F1D">
        <w:t xml:space="preserve">- </w:t>
      </w:r>
      <w:r>
        <w:t>необходимо предусмотреть возможность многократно</w:t>
      </w:r>
      <w:r w:rsidR="00213EFE">
        <w:t>го</w:t>
      </w:r>
      <w:r>
        <w:t xml:space="preserve"> </w:t>
      </w:r>
      <w:r w:rsidR="00213EFE">
        <w:t xml:space="preserve">участия Рекомендателя </w:t>
      </w:r>
      <w:r>
        <w:t>в Кампании</w:t>
      </w:r>
      <w:r w:rsidRPr="00C04F1D">
        <w:t>;</w:t>
      </w:r>
    </w:p>
    <w:p w:rsidR="00C04F1D" w:rsidRPr="00134988" w:rsidRDefault="00C04F1D" w:rsidP="00304833">
      <w:pPr>
        <w:ind w:left="1134"/>
        <w:jc w:val="both"/>
        <w:rPr>
          <w:u w:val="single"/>
        </w:rPr>
      </w:pPr>
      <w:r>
        <w:t xml:space="preserve">- необходимо предусмотреть возможность различного начисления баллов </w:t>
      </w:r>
      <w:proofErr w:type="spellStart"/>
      <w:r w:rsidR="00304833">
        <w:t>Р</w:t>
      </w:r>
      <w:r>
        <w:t>екамендателю</w:t>
      </w:r>
      <w:proofErr w:type="spellEnd"/>
      <w:r>
        <w:t xml:space="preserve"> в зависимости от </w:t>
      </w:r>
      <w:r w:rsidR="00134988">
        <w:t xml:space="preserve">количества приведенных в программу </w:t>
      </w:r>
      <w:r w:rsidR="00134988" w:rsidRPr="00134988">
        <w:t>“</w:t>
      </w:r>
      <w:r w:rsidR="00134988">
        <w:t>Коллекция</w:t>
      </w:r>
      <w:r w:rsidR="00134988" w:rsidRPr="00134988">
        <w:t>”</w:t>
      </w:r>
      <w:r w:rsidR="00134988">
        <w:t xml:space="preserve"> клиентов. Курс базового начисления баллов за привлечение в </w:t>
      </w:r>
      <w:commentRangeStart w:id="16"/>
      <w:r w:rsidR="00134988">
        <w:t xml:space="preserve">программу </w:t>
      </w:r>
      <w:commentRangeEnd w:id="16"/>
      <w:r w:rsidR="008F7A73">
        <w:rPr>
          <w:rStyle w:val="af6"/>
        </w:rPr>
        <w:commentReference w:id="16"/>
      </w:r>
      <w:r w:rsidR="00134988">
        <w:t>одного нового клиента должен варьироваться в зависимости от сегмента Участника.</w:t>
      </w:r>
    </w:p>
    <w:p w:rsidR="002F5B9C" w:rsidRDefault="002F5B9C" w:rsidP="00304833">
      <w:pPr>
        <w:ind w:left="1134"/>
        <w:jc w:val="both"/>
      </w:pPr>
      <w:r w:rsidRPr="002F5B9C">
        <w:t xml:space="preserve">- </w:t>
      </w:r>
      <w:r>
        <w:t>необходимо реализовать</w:t>
      </w:r>
      <w:r w:rsidRPr="002F5B9C">
        <w:t xml:space="preserve"> </w:t>
      </w:r>
      <w:r>
        <w:t xml:space="preserve">для </w:t>
      </w:r>
      <w:r w:rsidR="00304833">
        <w:t>Р</w:t>
      </w:r>
      <w:r w:rsidR="00796A02">
        <w:t>екомендателя</w:t>
      </w:r>
      <w:r w:rsidR="00C91786">
        <w:t xml:space="preserve"> на определенный период</w:t>
      </w:r>
      <w:r>
        <w:t xml:space="preserve"> увеличение бонусного вознаграждения за транзакцию</w:t>
      </w:r>
      <w:r w:rsidR="00FE2AE2">
        <w:t xml:space="preserve"> при заполнении всего профиля</w:t>
      </w:r>
      <w:r w:rsidR="00231482">
        <w:t xml:space="preserve">, </w:t>
      </w:r>
      <w:r w:rsidR="00371B59">
        <w:t>предусмотренного</w:t>
      </w:r>
      <w:r w:rsidR="00231482">
        <w:t xml:space="preserve"> </w:t>
      </w:r>
      <w:r w:rsidR="00BE12B2">
        <w:t>К</w:t>
      </w:r>
      <w:r w:rsidR="00231482">
        <w:t>ампанией</w:t>
      </w:r>
      <w:r w:rsidRPr="002F5B9C">
        <w:t>;</w:t>
      </w:r>
    </w:p>
    <w:p w:rsidR="002441D5" w:rsidRPr="002441D5" w:rsidRDefault="004F46FE" w:rsidP="00304833">
      <w:pPr>
        <w:ind w:left="1134"/>
        <w:jc w:val="both"/>
      </w:pPr>
      <w:r w:rsidRPr="004F46FE">
        <w:t xml:space="preserve">- </w:t>
      </w:r>
      <w:r>
        <w:t>начисленные бал</w:t>
      </w:r>
      <w:r w:rsidR="00FE2AE2">
        <w:t>л</w:t>
      </w:r>
      <w:r>
        <w:t>ы</w:t>
      </w:r>
      <w:r w:rsidR="00ED1FE1" w:rsidRPr="00ED1FE1">
        <w:rPr>
          <w:color w:val="1F497D"/>
        </w:rPr>
        <w:t xml:space="preserve"> </w:t>
      </w:r>
      <w:r w:rsidR="00304833" w:rsidRPr="00304833">
        <w:t>Р</w:t>
      </w:r>
      <w:r w:rsidR="0077172A" w:rsidRPr="0077172A">
        <w:t>екомендателю</w:t>
      </w:r>
      <w:r w:rsidRPr="0077172A">
        <w:t xml:space="preserve"> </w:t>
      </w:r>
      <w:r>
        <w:t>необходимо маркировать как начисленные за Кампанию</w:t>
      </w:r>
      <w:r w:rsidR="004222B9">
        <w:t>, т.е. начисления</w:t>
      </w:r>
      <w:r w:rsidR="002441D5" w:rsidRPr="002441D5">
        <w:t xml:space="preserve"> </w:t>
      </w:r>
      <w:r w:rsidR="002441D5">
        <w:t>должны отражаться, как баллы, начисленные за приведение нового Клиента</w:t>
      </w:r>
      <w:r w:rsidR="002441D5" w:rsidRPr="002441D5">
        <w:t>;</w:t>
      </w:r>
    </w:p>
    <w:p w:rsidR="00EC7877" w:rsidRDefault="00EC7877" w:rsidP="00304833">
      <w:pPr>
        <w:ind w:left="1134"/>
        <w:jc w:val="both"/>
      </w:pPr>
      <w:r w:rsidRPr="00EC7877">
        <w:t xml:space="preserve">- </w:t>
      </w:r>
      <w:r w:rsidR="00C2333E">
        <w:t>загруженн</w:t>
      </w:r>
      <w:r w:rsidR="00304833">
        <w:t>ое поле с Р</w:t>
      </w:r>
      <w:r w:rsidR="00C2333E">
        <w:t>екомендателем</w:t>
      </w:r>
      <w:r w:rsidRPr="001F51C7">
        <w:t xml:space="preserve"> необходимо сделать</w:t>
      </w:r>
      <w:r w:rsidR="001F51C7" w:rsidRPr="001F51C7">
        <w:t xml:space="preserve"> </w:t>
      </w:r>
      <w:r w:rsidRPr="001F51C7">
        <w:t>доступны</w:t>
      </w:r>
      <w:r w:rsidR="001F51C7" w:rsidRPr="001F51C7">
        <w:t>ми</w:t>
      </w:r>
      <w:r w:rsidRPr="001F51C7">
        <w:t xml:space="preserve"> для последующей сегментации на </w:t>
      </w:r>
      <w:r w:rsidRPr="001F51C7">
        <w:rPr>
          <w:lang w:val="en-US"/>
        </w:rPr>
        <w:t>TRM</w:t>
      </w:r>
      <w:r w:rsidR="001F51C7" w:rsidRPr="001F51C7">
        <w:t>.</w:t>
      </w:r>
    </w:p>
    <w:p w:rsidR="00332D0B" w:rsidRPr="001F51C7" w:rsidRDefault="00332D0B" w:rsidP="00304833">
      <w:pPr>
        <w:ind w:left="1134"/>
        <w:jc w:val="both"/>
      </w:pPr>
    </w:p>
    <w:p w:rsidR="00F82795" w:rsidRPr="00101634" w:rsidRDefault="00F82795" w:rsidP="00101634">
      <w:pPr>
        <w:ind w:left="709"/>
        <w:jc w:val="both"/>
        <w:rPr>
          <w:b/>
          <w:lang w:val="en-US"/>
        </w:rPr>
      </w:pPr>
      <w:bookmarkStart w:id="17" w:name="Начисление_бонусов_новому_Клиенту"/>
      <w:r w:rsidRPr="00101634">
        <w:rPr>
          <w:b/>
        </w:rPr>
        <w:t xml:space="preserve">Начисление бонусов </w:t>
      </w:r>
      <w:r w:rsidR="00332D0B">
        <w:rPr>
          <w:b/>
        </w:rPr>
        <w:t>новому К</w:t>
      </w:r>
      <w:r w:rsidRPr="00101634">
        <w:rPr>
          <w:b/>
        </w:rPr>
        <w:t>лиенту</w:t>
      </w:r>
      <w:bookmarkEnd w:id="17"/>
      <w:r w:rsidRPr="00101634">
        <w:rPr>
          <w:b/>
          <w:lang w:val="en-US"/>
        </w:rPr>
        <w:t>:</w:t>
      </w:r>
    </w:p>
    <w:p w:rsidR="00F82795" w:rsidRPr="00F82795" w:rsidRDefault="00F82795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  <w:rPr>
          <w:b/>
          <w:u w:val="single"/>
        </w:rPr>
      </w:pPr>
      <w:r>
        <w:t xml:space="preserve">за указание </w:t>
      </w:r>
      <w:r w:rsidR="00304833">
        <w:t>Р</w:t>
      </w:r>
      <w:r>
        <w:t xml:space="preserve">екомендателя необходимо предусмотреть разовое начисление бонусов новому </w:t>
      </w:r>
      <w:r w:rsidR="00332D0B">
        <w:t>К</w:t>
      </w:r>
      <w:r>
        <w:t>лиенту</w:t>
      </w:r>
      <w:r w:rsidRPr="00F82795">
        <w:t>;</w:t>
      </w:r>
    </w:p>
    <w:p w:rsidR="00F82795" w:rsidRPr="00F82795" w:rsidRDefault="00F82795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  <w:rPr>
          <w:b/>
          <w:u w:val="single"/>
        </w:rPr>
      </w:pPr>
      <w:r>
        <w:t>сумма начисленных бал</w:t>
      </w:r>
      <w:r w:rsidR="00ED5229">
        <w:t>л</w:t>
      </w:r>
      <w:r>
        <w:t xml:space="preserve">ов новому </w:t>
      </w:r>
      <w:r w:rsidR="00332D0B">
        <w:t>К</w:t>
      </w:r>
      <w:r>
        <w:t>лиенту должна быть настраиваемая</w:t>
      </w:r>
      <w:r w:rsidRPr="00F82795">
        <w:t>;</w:t>
      </w:r>
    </w:p>
    <w:p w:rsidR="00F82795" w:rsidRPr="00F82795" w:rsidRDefault="00F82795" w:rsidP="00304833">
      <w:pPr>
        <w:pStyle w:val="af4"/>
        <w:numPr>
          <w:ilvl w:val="0"/>
          <w:numId w:val="6"/>
        </w:numPr>
        <w:tabs>
          <w:tab w:val="left" w:pos="993"/>
        </w:tabs>
        <w:ind w:left="1134" w:firstLine="0"/>
        <w:jc w:val="both"/>
      </w:pPr>
      <w:r>
        <w:t xml:space="preserve">возможность начисления бонусов новым клиентам за указания </w:t>
      </w:r>
      <w:r w:rsidR="00304833">
        <w:t>Р</w:t>
      </w:r>
      <w:r>
        <w:t>екомендателя должна быть настраиваемая, т.е. возможность должна предполагать включение</w:t>
      </w:r>
      <w:r w:rsidRPr="00F82795">
        <w:t>/</w:t>
      </w:r>
      <w:r>
        <w:t>отключение начислени</w:t>
      </w:r>
      <w:r w:rsidR="0028604A">
        <w:t>я</w:t>
      </w:r>
      <w:r>
        <w:t xml:space="preserve"> бонусов.</w:t>
      </w:r>
    </w:p>
    <w:p w:rsidR="007219AE" w:rsidRDefault="007219AE" w:rsidP="007219AE">
      <w:pPr>
        <w:rPr>
          <w:b/>
          <w:u w:val="single"/>
        </w:rPr>
      </w:pPr>
    </w:p>
    <w:p w:rsidR="00BE12B2" w:rsidRDefault="00BE12B2" w:rsidP="007219AE">
      <w:pPr>
        <w:rPr>
          <w:b/>
          <w:u w:val="single"/>
        </w:rPr>
      </w:pPr>
    </w:p>
    <w:p w:rsidR="00BE12B2" w:rsidRDefault="00BE12B2" w:rsidP="007219AE">
      <w:pPr>
        <w:rPr>
          <w:b/>
          <w:u w:val="single"/>
        </w:rPr>
      </w:pPr>
    </w:p>
    <w:p w:rsidR="007219AE" w:rsidRPr="007219AE" w:rsidRDefault="007219AE" w:rsidP="00101634">
      <w:pPr>
        <w:ind w:left="567"/>
        <w:rPr>
          <w:b/>
          <w:u w:val="single"/>
        </w:rPr>
      </w:pPr>
      <w:bookmarkStart w:id="18" w:name="Услов"/>
      <w:bookmarkStart w:id="19" w:name="Условия_включения_участника"/>
      <w:bookmarkStart w:id="20" w:name="Условия_включения_участника_в_Кампанию"/>
      <w:r w:rsidRPr="007219AE">
        <w:rPr>
          <w:b/>
          <w:u w:val="single"/>
        </w:rPr>
        <w:lastRenderedPageBreak/>
        <w:t xml:space="preserve">Условия </w:t>
      </w:r>
      <w:r>
        <w:rPr>
          <w:b/>
          <w:u w:val="single"/>
        </w:rPr>
        <w:t xml:space="preserve">включения </w:t>
      </w:r>
      <w:r w:rsidRPr="007219AE">
        <w:rPr>
          <w:b/>
          <w:u w:val="single"/>
        </w:rPr>
        <w:t xml:space="preserve">участника </w:t>
      </w:r>
      <w:bookmarkEnd w:id="18"/>
      <w:bookmarkEnd w:id="19"/>
      <w:r>
        <w:rPr>
          <w:b/>
          <w:u w:val="single"/>
        </w:rPr>
        <w:t>в</w:t>
      </w:r>
      <w:r w:rsidRPr="007219AE">
        <w:rPr>
          <w:b/>
          <w:u w:val="single"/>
        </w:rPr>
        <w:t xml:space="preserve"> Кампани</w:t>
      </w:r>
      <w:r>
        <w:rPr>
          <w:b/>
          <w:u w:val="single"/>
        </w:rPr>
        <w:t>ю</w:t>
      </w:r>
      <w:bookmarkEnd w:id="20"/>
      <w:r w:rsidRPr="007219AE">
        <w:rPr>
          <w:b/>
          <w:u w:val="single"/>
        </w:rPr>
        <w:t>:</w:t>
      </w:r>
    </w:p>
    <w:p w:rsidR="0020643D" w:rsidRPr="007219AE" w:rsidRDefault="007219AE" w:rsidP="00304833">
      <w:pPr>
        <w:ind w:left="1276"/>
        <w:jc w:val="both"/>
      </w:pPr>
      <w:r>
        <w:t>- в сегмент Кампании необходимо добавлять зарегистрированных</w:t>
      </w:r>
      <w:r w:rsidR="00101634">
        <w:t>, активных</w:t>
      </w:r>
      <w:r>
        <w:t xml:space="preserve"> участников программы </w:t>
      </w:r>
      <w:r w:rsidRPr="007219AE">
        <w:t>“</w:t>
      </w:r>
      <w:r>
        <w:t>Коллекция</w:t>
      </w:r>
      <w:r w:rsidRPr="007219AE">
        <w:t>”;</w:t>
      </w:r>
    </w:p>
    <w:p w:rsidR="007219AE" w:rsidRPr="007219AE" w:rsidRDefault="007219AE" w:rsidP="00304833">
      <w:pPr>
        <w:ind w:left="1276"/>
        <w:jc w:val="both"/>
      </w:pPr>
      <w:r w:rsidRPr="007219AE">
        <w:t>-</w:t>
      </w:r>
      <w:r>
        <w:t xml:space="preserve"> в сегмент Кампании необходимо добавлять каждого нового зарегистрированного клиента.</w:t>
      </w:r>
    </w:p>
    <w:p w:rsidR="007219AE" w:rsidRPr="007219AE" w:rsidRDefault="007219AE" w:rsidP="0020643D"/>
    <w:p w:rsidR="002D3484" w:rsidRPr="00E9525B" w:rsidRDefault="002D3484" w:rsidP="00101634">
      <w:pPr>
        <w:ind w:left="567"/>
        <w:rPr>
          <w:b/>
          <w:u w:val="single"/>
        </w:rPr>
      </w:pPr>
      <w:bookmarkStart w:id="21" w:name="Условия_исключения_участника"/>
      <w:r w:rsidRPr="00E9525B">
        <w:rPr>
          <w:b/>
          <w:u w:val="single"/>
        </w:rPr>
        <w:t xml:space="preserve">Условия исключения участника </w:t>
      </w:r>
      <w:bookmarkEnd w:id="21"/>
      <w:r w:rsidRPr="00E9525B">
        <w:rPr>
          <w:b/>
          <w:u w:val="single"/>
        </w:rPr>
        <w:t>из Кампании:</w:t>
      </w:r>
    </w:p>
    <w:p w:rsidR="00865D16" w:rsidRPr="0032494C" w:rsidRDefault="0032494C" w:rsidP="00101634">
      <w:pPr>
        <w:ind w:left="1276"/>
        <w:jc w:val="both"/>
      </w:pPr>
      <w:r>
        <w:t xml:space="preserve">- </w:t>
      </w:r>
      <w:r w:rsidR="00304833">
        <w:t>удаление Р</w:t>
      </w:r>
      <w:r w:rsidR="00865D16">
        <w:t>екомендателя из сегмента Кампании возможно, но не обязательно, так как допускается многократное участие.</w:t>
      </w:r>
    </w:p>
    <w:p w:rsidR="0032494C" w:rsidRPr="0032494C" w:rsidRDefault="0032494C" w:rsidP="0032494C">
      <w:pPr>
        <w:ind w:left="426"/>
        <w:jc w:val="both"/>
      </w:pPr>
    </w:p>
    <w:p w:rsidR="00404E47" w:rsidRPr="005841B4" w:rsidRDefault="00404E47" w:rsidP="00404E47">
      <w:pPr>
        <w:pStyle w:val="3"/>
      </w:pPr>
      <w:r w:rsidRPr="005841B4">
        <w:t>4.</w:t>
      </w:r>
      <w:r w:rsidR="00952E8B">
        <w:t>2</w:t>
      </w:r>
      <w:r w:rsidRPr="005841B4">
        <w:t>.</w:t>
      </w:r>
      <w:r w:rsidR="00952E8B">
        <w:t>3</w:t>
      </w:r>
      <w:r w:rsidRPr="005841B4">
        <w:t xml:space="preserve">. Требования к </w:t>
      </w:r>
      <w:r>
        <w:t>Сайту</w:t>
      </w:r>
      <w:r w:rsidR="007E21F8">
        <w:t xml:space="preserve"> </w:t>
      </w:r>
      <w:r w:rsidR="007E21F8" w:rsidRPr="00850DAC">
        <w:rPr>
          <w:rFonts w:eastAsia="Arial Unicode MS"/>
          <w:u w:color="000000"/>
        </w:rPr>
        <w:t>“</w:t>
      </w:r>
      <w:r w:rsidR="007E21F8" w:rsidRPr="00A55E57">
        <w:rPr>
          <w:rFonts w:eastAsia="Arial Unicode MS"/>
          <w:u w:color="000000"/>
        </w:rPr>
        <w:t>ВТБ24</w:t>
      </w:r>
      <w:r w:rsidR="007E21F8" w:rsidRPr="00850DAC">
        <w:rPr>
          <w:rFonts w:eastAsia="Arial Unicode MS"/>
          <w:u w:color="000000"/>
        </w:rPr>
        <w:t>-</w:t>
      </w:r>
      <w:r w:rsidR="007E21F8">
        <w:rPr>
          <w:rFonts w:eastAsia="Arial Unicode MS"/>
          <w:u w:color="000000"/>
        </w:rPr>
        <w:t>Лояльность</w:t>
      </w:r>
      <w:r w:rsidR="007E21F8" w:rsidRPr="00850DAC">
        <w:rPr>
          <w:rFonts w:eastAsia="Arial Unicode MS"/>
          <w:u w:color="000000"/>
        </w:rPr>
        <w:t>”</w:t>
      </w:r>
    </w:p>
    <w:p w:rsidR="00293154" w:rsidRPr="00101634" w:rsidRDefault="00293154" w:rsidP="00101634">
      <w:pPr>
        <w:spacing w:before="120" w:after="120"/>
        <w:ind w:left="426"/>
        <w:jc w:val="both"/>
        <w:rPr>
          <w:b/>
          <w:u w:val="single"/>
        </w:rPr>
      </w:pPr>
      <w:r w:rsidRPr="00101634">
        <w:rPr>
          <w:b/>
          <w:u w:val="single"/>
        </w:rPr>
        <w:t>Для реализации функционала необходимо выполнить доработки: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с</w:t>
      </w:r>
      <w:r w:rsidR="00293154" w:rsidRPr="00293154">
        <w:rPr>
          <w:rFonts w:cs="Times New Roman"/>
          <w:szCs w:val="24"/>
        </w:rPr>
        <w:t>айта Программы лояльности ВТБ24 «Коллекция»;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- в</w:t>
      </w:r>
      <w:r w:rsidR="00293154" w:rsidRPr="00293154">
        <w:rPr>
          <w:rFonts w:cs="Times New Roman"/>
          <w:szCs w:val="24"/>
        </w:rPr>
        <w:t xml:space="preserve">заимодействия </w:t>
      </w:r>
      <w:r w:rsidR="00293154" w:rsidRPr="00293154">
        <w:rPr>
          <w:rFonts w:cs="Times New Roman"/>
          <w:i/>
          <w:szCs w:val="24"/>
        </w:rPr>
        <w:t>3.1 Регистрация клиентов в Системе Лояльности</w:t>
      </w:r>
      <w:r w:rsidR="00293154" w:rsidRPr="00293154">
        <w:rPr>
          <w:rFonts w:cs="Times New Roman"/>
          <w:szCs w:val="24"/>
        </w:rPr>
        <w:t xml:space="preserve"> </w:t>
      </w:r>
      <w:r w:rsidR="00293154" w:rsidRPr="001D6BA8">
        <w:rPr>
          <w:rFonts w:cs="Times New Roman"/>
          <w:szCs w:val="24"/>
        </w:rPr>
        <w:t>(см</w:t>
      </w:r>
      <w:r w:rsidR="001D6BA8" w:rsidRPr="001D6BA8">
        <w:rPr>
          <w:rFonts w:cs="Times New Roman"/>
          <w:szCs w:val="24"/>
        </w:rPr>
        <w:t>.</w:t>
      </w:r>
      <w:r w:rsidR="00293154" w:rsidRPr="001D6BA8">
        <w:rPr>
          <w:rFonts w:cs="Times New Roman"/>
          <w:szCs w:val="24"/>
        </w:rPr>
        <w:t xml:space="preserve"> раздел </w:t>
      </w:r>
      <w:hyperlink w:anchor="_4.2.1._Общие_требования" w:history="1">
        <w:r w:rsidR="00293154" w:rsidRPr="00293154">
          <w:rPr>
            <w:rStyle w:val="afb"/>
            <w:rFonts w:cs="Times New Roman"/>
            <w:szCs w:val="24"/>
          </w:rPr>
          <w:t>4.2.1.</w:t>
        </w:r>
        <w:proofErr w:type="gramEnd"/>
        <w:r w:rsidR="00293154" w:rsidRPr="00293154">
          <w:rPr>
            <w:rStyle w:val="afb"/>
            <w:rFonts w:cs="Times New Roman"/>
            <w:szCs w:val="24"/>
          </w:rPr>
          <w:t xml:space="preserve"> </w:t>
        </w:r>
        <w:proofErr w:type="gramStart"/>
        <w:r w:rsidR="00293154" w:rsidRPr="00293154">
          <w:rPr>
            <w:rStyle w:val="afb"/>
            <w:rFonts w:cs="Times New Roman"/>
            <w:szCs w:val="24"/>
          </w:rPr>
          <w:t>Общие требования к Сайту и Хранилищу</w:t>
        </w:r>
      </w:hyperlink>
      <w:r w:rsidR="00293154" w:rsidRPr="00293154">
        <w:rPr>
          <w:rFonts w:cs="Times New Roman"/>
          <w:szCs w:val="24"/>
        </w:rPr>
        <w:t>).</w:t>
      </w:r>
      <w:proofErr w:type="gramEnd"/>
    </w:p>
    <w:p w:rsidR="00293154" w:rsidRPr="00293154" w:rsidRDefault="00293154" w:rsidP="00101634">
      <w:pPr>
        <w:spacing w:before="120" w:after="120"/>
        <w:ind w:left="426"/>
        <w:jc w:val="both"/>
      </w:pPr>
    </w:p>
    <w:p w:rsidR="00293154" w:rsidRPr="00101634" w:rsidRDefault="00293154" w:rsidP="00101634">
      <w:pPr>
        <w:spacing w:before="120" w:after="120"/>
        <w:ind w:left="426"/>
        <w:jc w:val="both"/>
        <w:rPr>
          <w:b/>
          <w:u w:val="single"/>
        </w:rPr>
      </w:pPr>
      <w:bookmarkStart w:id="22" w:name="Доработки_сайта_Программы_лояльности"/>
      <w:r w:rsidRPr="00101634">
        <w:rPr>
          <w:b/>
          <w:u w:val="single"/>
        </w:rPr>
        <w:t xml:space="preserve">Доработки сайта Программы лояльности </w:t>
      </w:r>
      <w:bookmarkEnd w:id="22"/>
      <w:r w:rsidRPr="00101634">
        <w:rPr>
          <w:b/>
          <w:u w:val="single"/>
        </w:rPr>
        <w:t>ВТБ24 «Коллекция»: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н</w:t>
      </w:r>
      <w:r w:rsidR="00293154" w:rsidRPr="00293154">
        <w:rPr>
          <w:rFonts w:cs="Times New Roman"/>
          <w:szCs w:val="24"/>
        </w:rPr>
        <w:t xml:space="preserve">а странице регистрации необходимо добавить поле «Номер мобильного телефона </w:t>
      </w:r>
      <w:r w:rsidR="00B14494">
        <w:rPr>
          <w:rFonts w:cs="Times New Roman"/>
          <w:szCs w:val="24"/>
        </w:rPr>
        <w:t>Р</w:t>
      </w:r>
      <w:r w:rsidR="00293154" w:rsidRPr="00293154">
        <w:rPr>
          <w:rFonts w:cs="Times New Roman"/>
          <w:szCs w:val="24"/>
        </w:rPr>
        <w:t xml:space="preserve">екомендателя». Проверка корректности ввода номера телефона </w:t>
      </w:r>
      <w:r w:rsidR="00B14494">
        <w:rPr>
          <w:rFonts w:cs="Times New Roman"/>
          <w:szCs w:val="24"/>
        </w:rPr>
        <w:t>Р</w:t>
      </w:r>
      <w:r w:rsidR="00293154" w:rsidRPr="00293154">
        <w:rPr>
          <w:rFonts w:cs="Times New Roman"/>
          <w:szCs w:val="24"/>
        </w:rPr>
        <w:t>екомендателя должна быть аналогичной существующей проверке номера телефона регистрирующегося клиента.</w:t>
      </w:r>
    </w:p>
    <w:p w:rsidR="00293154" w:rsidRPr="00293154" w:rsidRDefault="00101634" w:rsidP="00101634">
      <w:pPr>
        <w:pStyle w:val="af4"/>
        <w:spacing w:before="120" w:after="120" w:line="240" w:lineRule="auto"/>
        <w:ind w:left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- п</w:t>
      </w:r>
      <w:r w:rsidR="00293154" w:rsidRPr="00293154">
        <w:rPr>
          <w:rFonts w:cs="Times New Roman"/>
          <w:szCs w:val="24"/>
        </w:rPr>
        <w:t>ри регистрации необходимо проверять указанный номер телефона клиента-</w:t>
      </w:r>
      <w:r w:rsidR="00B14494">
        <w:rPr>
          <w:rFonts w:cs="Times New Roman"/>
          <w:szCs w:val="24"/>
        </w:rPr>
        <w:t>Р</w:t>
      </w:r>
      <w:r w:rsidR="00293154" w:rsidRPr="00293154">
        <w:rPr>
          <w:rFonts w:cs="Times New Roman"/>
          <w:szCs w:val="24"/>
        </w:rPr>
        <w:t>екомендателя на наличие клиента в Системе (клиент должен быть зарегистрирован и не заблокирован). Если клиент не соответствует данным требованиям, то на форме регистрации клиенту должно выдаваться валидационное сообщение.</w:t>
      </w:r>
    </w:p>
    <w:p w:rsidR="001D5EA6" w:rsidRPr="001D5EA6" w:rsidRDefault="001D5EA6" w:rsidP="00101634">
      <w:pPr>
        <w:spacing w:after="200"/>
        <w:ind w:left="426"/>
      </w:pPr>
    </w:p>
    <w:p w:rsidR="002C3A87" w:rsidRDefault="002C3A87" w:rsidP="00101634">
      <w:pPr>
        <w:spacing w:after="200"/>
        <w:ind w:left="426"/>
      </w:pPr>
      <w:r w:rsidRPr="00A65F87">
        <w:rPr>
          <w:b/>
          <w:u w:val="single"/>
        </w:rPr>
        <w:t xml:space="preserve">Требования </w:t>
      </w:r>
      <w:r w:rsidR="006D7AC6">
        <w:rPr>
          <w:b/>
          <w:u w:val="single"/>
        </w:rPr>
        <w:t xml:space="preserve">к </w:t>
      </w:r>
      <w:r>
        <w:rPr>
          <w:b/>
          <w:u w:val="single"/>
        </w:rPr>
        <w:t>выписке</w:t>
      </w:r>
      <w:r w:rsidRPr="006D7AC6">
        <w:rPr>
          <w:b/>
          <w:u w:val="single"/>
        </w:rPr>
        <w:t>:</w:t>
      </w:r>
      <w:r w:rsidRPr="002C3A87">
        <w:t xml:space="preserve"> </w:t>
      </w:r>
    </w:p>
    <w:p w:rsidR="002C3A87" w:rsidRDefault="002C3A87" w:rsidP="00101634">
      <w:pPr>
        <w:spacing w:after="200"/>
        <w:ind w:left="851"/>
        <w:jc w:val="both"/>
      </w:pPr>
      <w:r>
        <w:t>- начисленные баллы</w:t>
      </w:r>
      <w:r w:rsidRPr="00ED1FE1">
        <w:rPr>
          <w:color w:val="1F497D"/>
        </w:rPr>
        <w:t xml:space="preserve"> </w:t>
      </w:r>
      <w:r w:rsidR="00944FC5" w:rsidRPr="00451FCE">
        <w:t>Рекомендателю и новому Клиенту</w:t>
      </w:r>
      <w:r w:rsidRPr="00451FCE">
        <w:t xml:space="preserve"> </w:t>
      </w:r>
      <w:r>
        <w:t>необходимо маркировать в выписке как начисленные за Кампанию,</w:t>
      </w:r>
      <w:r w:rsidR="001A3DA3">
        <w:t xml:space="preserve"> т.е. начисления должны </w:t>
      </w:r>
      <w:r w:rsidR="00134988">
        <w:t>отражаться, как баллы, начисленные за приведение нового Клиента</w:t>
      </w:r>
      <w:r w:rsidR="001A3DA3">
        <w:t>.</w:t>
      </w:r>
      <w:r>
        <w:br w:type="page"/>
      </w:r>
    </w:p>
    <w:p w:rsidR="002C3A87" w:rsidRDefault="002C3A87" w:rsidP="001D5EA6">
      <w:pPr>
        <w:spacing w:after="200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76364A" w:rsidRPr="00293154" w:rsidRDefault="0076364A" w:rsidP="00775412">
      <w:pPr>
        <w:pStyle w:val="ab"/>
        <w:numPr>
          <w:ilvl w:val="0"/>
          <w:numId w:val="3"/>
        </w:numPr>
        <w:rPr>
          <w:b/>
          <w:color w:val="000000" w:themeColor="text1"/>
          <w:kern w:val="32"/>
        </w:rPr>
      </w:pPr>
      <w:r>
        <w:t>Требования к начислению бал</w:t>
      </w:r>
      <w:r w:rsidR="00FE2AE2">
        <w:t>л</w:t>
      </w:r>
      <w:r>
        <w:t>ов и маркетинговым к</w:t>
      </w:r>
      <w:r w:rsidR="00FE2AE2">
        <w:t>а</w:t>
      </w:r>
      <w:r>
        <w:t xml:space="preserve">мпаниям рассматриваются в </w:t>
      </w:r>
      <w:r w:rsidRPr="00293154">
        <w:t>BR-5582 "Проект «Коллекция»: Начисление баллов и маркетинговые кампании".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>При реализации требования по проверке номера телефона клиента-рекомендателя на форме регистрации, Банк берет на себя риски, связанные с уязвимостью к атакам типа «Перечисление пользователей» (</w:t>
      </w:r>
      <w:proofErr w:type="spellStart"/>
      <w:r w:rsidRPr="00293154">
        <w:rPr>
          <w:rFonts w:cs="Times New Roman"/>
          <w:szCs w:val="24"/>
        </w:rPr>
        <w:t>User</w:t>
      </w:r>
      <w:proofErr w:type="spellEnd"/>
      <w:r w:rsidRPr="00293154">
        <w:rPr>
          <w:rFonts w:cs="Times New Roman"/>
          <w:szCs w:val="24"/>
        </w:rPr>
        <w:t xml:space="preserve"> </w:t>
      </w:r>
      <w:proofErr w:type="spellStart"/>
      <w:r w:rsidRPr="00293154">
        <w:rPr>
          <w:rFonts w:cs="Times New Roman"/>
          <w:szCs w:val="24"/>
        </w:rPr>
        <w:t>Enumeration</w:t>
      </w:r>
      <w:proofErr w:type="spellEnd"/>
      <w:r w:rsidRPr="00293154">
        <w:rPr>
          <w:rFonts w:cs="Times New Roman"/>
          <w:szCs w:val="24"/>
        </w:rPr>
        <w:t>).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 xml:space="preserve">Начисления бонусов клиенту-рекомендателю и рекомендовавшему клиенту ИС Банка производит самостоятельно в рамках существующего взаимодействия 3.6 </w:t>
      </w:r>
      <w:bookmarkStart w:id="23" w:name="_Toc384052567"/>
      <w:r w:rsidRPr="00293154">
        <w:rPr>
          <w:rFonts w:cs="Times New Roman"/>
          <w:szCs w:val="24"/>
        </w:rPr>
        <w:t>Начисление бонусов на бонусные счета клиентов</w:t>
      </w:r>
      <w:bookmarkEnd w:id="23"/>
      <w:r w:rsidRPr="00293154">
        <w:rPr>
          <w:rFonts w:cs="Times New Roman"/>
          <w:szCs w:val="24"/>
        </w:rPr>
        <w:t>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 xml:space="preserve">Создание информационных страниц и прочего функционала, не описанного в рамках данного документа, выполняются </w:t>
      </w:r>
      <w:commentRangeStart w:id="24"/>
      <w:r w:rsidRPr="00293154">
        <w:rPr>
          <w:rFonts w:cs="Times New Roman"/>
          <w:szCs w:val="24"/>
        </w:rPr>
        <w:t xml:space="preserve">Исполнителем </w:t>
      </w:r>
      <w:commentRangeEnd w:id="24"/>
      <w:r w:rsidR="000F43C3">
        <w:rPr>
          <w:rStyle w:val="af6"/>
          <w:rFonts w:eastAsia="Times New Roman" w:cs="Times New Roman"/>
          <w:lang w:eastAsia="ru-RU"/>
        </w:rPr>
        <w:commentReference w:id="24"/>
      </w:r>
      <w:r w:rsidRPr="00293154">
        <w:rPr>
          <w:rFonts w:cs="Times New Roman"/>
          <w:szCs w:val="24"/>
        </w:rPr>
        <w:t>в рамках сервисных работ.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>Состав работ не предусматривает какую-либо переработку формы регистрации кроме добавления указанного поля.</w:t>
      </w:r>
    </w:p>
    <w:p w:rsidR="00293154" w:rsidRPr="00293154" w:rsidRDefault="00293154" w:rsidP="00293154">
      <w:pPr>
        <w:pStyle w:val="af4"/>
        <w:numPr>
          <w:ilvl w:val="0"/>
          <w:numId w:val="3"/>
        </w:numPr>
        <w:spacing w:before="120" w:after="120" w:line="240" w:lineRule="auto"/>
        <w:contextualSpacing w:val="0"/>
        <w:rPr>
          <w:rFonts w:cs="Times New Roman"/>
          <w:szCs w:val="24"/>
        </w:rPr>
      </w:pPr>
      <w:r w:rsidRPr="00293154">
        <w:rPr>
          <w:rFonts w:cs="Times New Roman"/>
          <w:szCs w:val="24"/>
        </w:rPr>
        <w:t>Рекомендателем может стать только успешно зарегистрированный клиент.</w:t>
      </w:r>
    </w:p>
    <w:p w:rsidR="00293154" w:rsidRPr="00B86214" w:rsidRDefault="00293154" w:rsidP="00293154">
      <w:pPr>
        <w:pStyle w:val="af4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lastRenderedPageBreak/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921316" w:rsidP="00921316">
            <w:pPr>
              <w:rPr>
                <w:sz w:val="20"/>
              </w:rPr>
            </w:pPr>
            <w:r>
              <w:rPr>
                <w:sz w:val="20"/>
              </w:rPr>
              <w:t>10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32494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32494C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C624D" w:rsidRPr="00144E2D" w:rsidRDefault="00DC624D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26146E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26146E">
            <w:pPr>
              <w:rPr>
                <w:sz w:val="20"/>
              </w:rPr>
            </w:pPr>
          </w:p>
        </w:tc>
      </w:tr>
      <w:tr w:rsidR="0032494C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C84675" w:rsidRDefault="0032494C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C84675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C84675" w:rsidRDefault="0032494C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32494C" w:rsidRPr="000660A0" w:rsidRDefault="0032494C" w:rsidP="004D6729">
            <w:pPr>
              <w:rPr>
                <w:sz w:val="20"/>
              </w:rPr>
            </w:pPr>
          </w:p>
        </w:tc>
      </w:tr>
      <w:tr w:rsidR="002A3A1F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A627A0" w:rsidRDefault="002A3A1F" w:rsidP="0026146E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0660A0" w:rsidRDefault="002A3A1F" w:rsidP="0026146E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C84675" w:rsidRDefault="002A3A1F" w:rsidP="0026146E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0660A0" w:rsidRDefault="002A3A1F" w:rsidP="0026146E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A3A1F" w:rsidRPr="000660A0" w:rsidRDefault="002A3A1F" w:rsidP="0026146E">
            <w:pPr>
              <w:rPr>
                <w:sz w:val="20"/>
              </w:rPr>
            </w:pPr>
          </w:p>
        </w:tc>
      </w:tr>
      <w:tr w:rsidR="002E33B2" w:rsidRPr="000660A0" w:rsidTr="002E33B2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E33B2" w:rsidRPr="00A627A0" w:rsidRDefault="002E33B2" w:rsidP="0026146E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E33B2" w:rsidRPr="000660A0" w:rsidRDefault="002E33B2" w:rsidP="002E33B2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E33B2" w:rsidRPr="002E33B2" w:rsidRDefault="002E33B2" w:rsidP="0026146E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E33B2" w:rsidRPr="000660A0" w:rsidRDefault="002E33B2" w:rsidP="0026146E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E33B2" w:rsidRPr="000660A0" w:rsidRDefault="002E33B2" w:rsidP="0026146E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26146E">
        <w:tc>
          <w:tcPr>
            <w:tcW w:w="817" w:type="dxa"/>
            <w:vAlign w:val="center"/>
          </w:tcPr>
          <w:p w:rsidR="0099566E" w:rsidRPr="00933E50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 xml:space="preserve">№ </w:t>
            </w:r>
            <w:proofErr w:type="gramStart"/>
            <w:r w:rsidRPr="00933E50">
              <w:rPr>
                <w:rFonts w:ascii="Arial" w:eastAsia="Times New Roman" w:hAnsi="Arial" w:cs="Arial"/>
                <w:sz w:val="24"/>
              </w:rPr>
              <w:t>п</w:t>
            </w:r>
            <w:proofErr w:type="gramEnd"/>
            <w:r w:rsidRPr="00933E50">
              <w:rPr>
                <w:rFonts w:ascii="Arial" w:eastAsia="Times New Roman" w:hAnsi="Arial" w:cs="Arial"/>
                <w:sz w:val="24"/>
              </w:rPr>
              <w:t>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</w:t>
            </w:r>
            <w:proofErr w:type="gramStart"/>
            <w:r w:rsidRPr="00933E50">
              <w:rPr>
                <w:rFonts w:ascii="Arial" w:eastAsia="Times New Roman" w:hAnsi="Arial" w:cs="Arial"/>
                <w:bCs/>
                <w:sz w:val="24"/>
              </w:rPr>
              <w:t>ч</w:t>
            </w:r>
            <w:proofErr w:type="gramEnd"/>
            <w:r w:rsidRPr="00933E50">
              <w:rPr>
                <w:rFonts w:ascii="Arial" w:eastAsia="Times New Roman" w:hAnsi="Arial" w:cs="Arial"/>
                <w:bCs/>
                <w:sz w:val="24"/>
              </w:rPr>
              <w:t>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5" w:name="_Ref341783087"/>
          </w:p>
        </w:tc>
        <w:bookmarkEnd w:id="25"/>
        <w:tc>
          <w:tcPr>
            <w:tcW w:w="2893" w:type="dxa"/>
            <w:vAlign w:val="center"/>
          </w:tcPr>
          <w:p w:rsidR="0099566E" w:rsidRDefault="0099566E" w:rsidP="0026146E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GlowByte</w:t>
            </w:r>
            <w:proofErr w:type="spellEnd"/>
            <w:r w:rsidRPr="00541439">
              <w:rPr>
                <w:rFonts w:ascii="Arial" w:eastAsia="Times New Roman" w:hAnsi="Arial" w:cs="Arial"/>
                <w:bCs/>
                <w:sz w:val="24"/>
              </w:rPr>
              <w:t xml:space="preserve"> </w:t>
            </w:r>
            <w:proofErr w:type="spellStart"/>
            <w:r w:rsidRPr="00541439">
              <w:rPr>
                <w:rFonts w:ascii="Arial" w:eastAsia="Times New Roman" w:hAnsi="Arial" w:cs="Arial"/>
                <w:bCs/>
                <w:sz w:val="24"/>
              </w:rPr>
              <w:t>Cosulting</w:t>
            </w:r>
            <w:proofErr w:type="spellEnd"/>
          </w:p>
          <w:p w:rsidR="0099566E" w:rsidRPr="00541439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6" w:name="_Ref320203295"/>
          </w:p>
        </w:tc>
        <w:bookmarkEnd w:id="26"/>
        <w:tc>
          <w:tcPr>
            <w:tcW w:w="2893" w:type="dxa"/>
            <w:vAlign w:val="center"/>
          </w:tcPr>
          <w:p w:rsidR="0099566E" w:rsidRPr="00E52113" w:rsidRDefault="0099566E" w:rsidP="0026146E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" w:name="_Ref327814171"/>
          </w:p>
        </w:tc>
        <w:bookmarkEnd w:id="27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8" w:name="_Ref341776238"/>
          </w:p>
        </w:tc>
        <w:bookmarkEnd w:id="28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5D2099" w:rsidRDefault="0099566E" w:rsidP="005D2099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5D2099" w:rsidRPr="005D2099">
              <w:t xml:space="preserve"> </w:t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9" w:name="_Ref341776398"/>
          </w:p>
        </w:tc>
        <w:bookmarkEnd w:id="29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0" w:name="_Ref341783352"/>
          </w:p>
        </w:tc>
        <w:bookmarkEnd w:id="30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t>,</w:t>
            </w:r>
            <w:r w:rsidR="005D2099">
              <w:t xml:space="preserve"> 14</w:t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1" w:name="_Ref341783361"/>
          </w:p>
        </w:tc>
        <w:bookmarkEnd w:id="31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2" w:name="_Ref341783366"/>
          </w:p>
        </w:tc>
        <w:bookmarkEnd w:id="32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3" w:name="_Ref341783379"/>
          </w:p>
        </w:tc>
        <w:bookmarkEnd w:id="33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4" w:name="_Ref341783371"/>
          </w:p>
        </w:tc>
        <w:bookmarkEnd w:id="34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5" w:name="_Ref341783401"/>
          </w:p>
        </w:tc>
        <w:bookmarkEnd w:id="35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6" w:name="_Ref341783387"/>
          </w:p>
        </w:tc>
        <w:bookmarkEnd w:id="36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  <w:r>
              <w:t>,</w:t>
            </w:r>
            <w:r w:rsidR="007E480B">
              <w:t xml:space="preserve"> 15</w:t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7" w:name="_Ref341783347"/>
          </w:p>
        </w:tc>
        <w:bookmarkEnd w:id="37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38" w:name="_Ref341783429"/>
          </w:p>
        </w:tc>
        <w:bookmarkEnd w:id="38"/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  <w:tr w:rsidR="0099566E" w:rsidTr="0026146E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26146E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26146E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26146E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26146E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26146E">
        <w:tc>
          <w:tcPr>
            <w:tcW w:w="176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26146E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26146E">
        <w:tc>
          <w:tcPr>
            <w:tcW w:w="1761" w:type="dxa"/>
            <w:vAlign w:val="center"/>
          </w:tcPr>
          <w:p w:rsidR="00913210" w:rsidRPr="00AB4954" w:rsidRDefault="00913210" w:rsidP="0026146E">
            <w:pPr>
              <w:pStyle w:val="ad"/>
              <w:jc w:val="center"/>
            </w:pPr>
            <w:r w:rsidRPr="00DF15B6">
              <w:t xml:space="preserve">Отд. развития программ лояльности, </w:t>
            </w:r>
            <w:proofErr w:type="spellStart"/>
            <w:r w:rsidRPr="00DF15B6">
              <w:t>Упр</w:t>
            </w:r>
            <w:proofErr w:type="spellEnd"/>
            <w:r w:rsidRPr="00DF15B6">
              <w:t xml:space="preserve">-е CRM и </w:t>
            </w:r>
            <w:proofErr w:type="spellStart"/>
            <w:r w:rsidRPr="00DF15B6">
              <w:t>иссл</w:t>
            </w:r>
            <w:proofErr w:type="spellEnd"/>
            <w:r w:rsidRPr="00DF15B6">
              <w:t>-я</w:t>
            </w:r>
          </w:p>
        </w:tc>
        <w:tc>
          <w:tcPr>
            <w:tcW w:w="3025" w:type="dxa"/>
            <w:vAlign w:val="center"/>
          </w:tcPr>
          <w:p w:rsidR="00913210" w:rsidRPr="00382C1C" w:rsidRDefault="00913210" w:rsidP="0026146E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26146E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5734C0" w:rsidRDefault="00FB46D1" w:rsidP="0026146E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B46D1" w:rsidRPr="005734C0" w:rsidRDefault="00FB46D1" w:rsidP="0026146E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FB46D1" w:rsidRPr="005F3D63" w:rsidRDefault="00FB46D1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</w:p>
        </w:tc>
      </w:tr>
      <w:tr w:rsidR="00FB46D1" w:rsidRPr="00105969" w:rsidTr="0026146E">
        <w:tc>
          <w:tcPr>
            <w:tcW w:w="176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rFonts w:ascii="Cambria" w:eastAsia="Times New Roman" w:hAnsi="Cambria"/>
                <w:szCs w:val="22"/>
              </w:rPr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rFonts w:ascii="Cambria" w:eastAsia="Times New Roman" w:hAnsi="Cambria"/>
                <w:szCs w:val="22"/>
              </w:rPr>
              <w:t xml:space="preserve">Зам. начальника </w:t>
            </w:r>
            <w:proofErr w:type="spellStart"/>
            <w:r w:rsidRPr="004E08FF">
              <w:rPr>
                <w:rFonts w:ascii="Cambria" w:eastAsia="Times New Roman" w:hAnsi="Cambria"/>
                <w:szCs w:val="22"/>
              </w:rPr>
              <w:t>отдела</w:t>
            </w:r>
            <w:proofErr w:type="gramStart"/>
            <w:r w:rsidRPr="004E08FF">
              <w:rPr>
                <w:rFonts w:ascii="Cambria" w:eastAsia="Times New Roman" w:hAnsi="Cambria"/>
                <w:szCs w:val="22"/>
              </w:rPr>
              <w:t>,р</w:t>
            </w:r>
            <w:proofErr w:type="gramEnd"/>
            <w:r w:rsidRPr="004E08FF">
              <w:rPr>
                <w:rFonts w:ascii="Cambria" w:eastAsia="Times New Roman" w:hAnsi="Cambria"/>
                <w:szCs w:val="22"/>
              </w:rPr>
              <w:t>уководитель</w:t>
            </w:r>
            <w:proofErr w:type="spellEnd"/>
            <w:r w:rsidRPr="004E08FF">
              <w:rPr>
                <w:rFonts w:ascii="Cambria" w:eastAsia="Times New Roman" w:hAnsi="Cambria"/>
                <w:szCs w:val="22"/>
              </w:rPr>
              <w:t xml:space="preserve"> группы программы "Коллекция"</w:t>
            </w:r>
          </w:p>
        </w:tc>
        <w:tc>
          <w:tcPr>
            <w:tcW w:w="1843" w:type="dxa"/>
            <w:vAlign w:val="center"/>
          </w:tcPr>
          <w:p w:rsidR="00FB46D1" w:rsidRPr="00105969" w:rsidRDefault="00FB46D1" w:rsidP="004E08FF">
            <w:pPr>
              <w:pStyle w:val="ad"/>
              <w:jc w:val="center"/>
              <w:rPr>
                <w:szCs w:val="22"/>
              </w:rPr>
            </w:pPr>
            <w:r w:rsidRPr="004E08FF">
              <w:rPr>
                <w:szCs w:val="22"/>
              </w:rPr>
              <w:t>Першукова Н</w:t>
            </w:r>
            <w:r>
              <w:rPr>
                <w:szCs w:val="22"/>
              </w:rPr>
              <w:t>.</w:t>
            </w:r>
            <w:r w:rsidRPr="004E08FF">
              <w:rPr>
                <w:szCs w:val="22"/>
              </w:rPr>
              <w:t xml:space="preserve"> С</w:t>
            </w:r>
            <w:r>
              <w:rPr>
                <w:szCs w:val="22"/>
              </w:rPr>
              <w:t>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26146E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FB46D1" w:rsidRPr="00105969" w:rsidRDefault="00FB46D1" w:rsidP="004E08FF">
            <w:pPr>
              <w:pStyle w:val="ad"/>
              <w:jc w:val="center"/>
              <w:rPr>
                <w:szCs w:val="22"/>
              </w:rPr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105969" w:rsidRDefault="00FB46D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FB46D1" w:rsidRPr="00105969" w:rsidRDefault="00FB46D1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  <w:r>
              <w:rPr>
                <w:rFonts w:ascii="Cambria" w:hAnsi="Cambria"/>
                <w:szCs w:val="22"/>
              </w:rPr>
              <w:t xml:space="preserve"> </w:t>
            </w:r>
            <w:r w:rsidRPr="00105969">
              <w:rPr>
                <w:rFonts w:ascii="Cambria" w:hAnsi="Cambria"/>
                <w:szCs w:val="22"/>
              </w:rPr>
              <w:t>Группы программы Коллекция</w:t>
            </w:r>
          </w:p>
        </w:tc>
        <w:tc>
          <w:tcPr>
            <w:tcW w:w="1843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FB46D1" w:rsidRPr="00105969" w:rsidRDefault="00FB46D1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FB46D1" w:rsidRPr="00105969" w:rsidRDefault="00FB46D1" w:rsidP="00263C9A">
            <w:pPr>
              <w:pStyle w:val="ad"/>
              <w:jc w:val="center"/>
              <w:rPr>
                <w:szCs w:val="22"/>
              </w:rPr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FB46D1" w:rsidRPr="008A7E10" w:rsidRDefault="00FB46D1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FB46D1" w:rsidRPr="008A7E10" w:rsidRDefault="00FB46D1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8A7E10" w:rsidRDefault="00FB46D1" w:rsidP="00F135F4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FB46D1" w:rsidRDefault="00FB46D1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</w:tr>
      <w:tr w:rsidR="00FB46D1" w:rsidTr="0026146E">
        <w:tc>
          <w:tcPr>
            <w:tcW w:w="1761" w:type="dxa"/>
            <w:vAlign w:val="center"/>
          </w:tcPr>
          <w:p w:rsidR="00FB46D1" w:rsidRPr="005734C0" w:rsidRDefault="00FB46D1" w:rsidP="0026146E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FB46D1" w:rsidRPr="008A7E10" w:rsidRDefault="00FB46D1" w:rsidP="0026146E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FB46D1" w:rsidRPr="005F3D63" w:rsidRDefault="00FB46D1" w:rsidP="0026146E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FB46D1" w:rsidRDefault="00FB46D1" w:rsidP="0026146E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FB46D1" w:rsidRDefault="00FB46D1" w:rsidP="00861AE5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861AE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>
            <w:pPr>
              <w:jc w:val="both"/>
            </w:pPr>
          </w:p>
        </w:tc>
      </w:tr>
      <w:tr w:rsidR="00CB170D" w:rsidTr="0026146E">
        <w:tc>
          <w:tcPr>
            <w:tcW w:w="3227" w:type="dxa"/>
            <w:vAlign w:val="center"/>
          </w:tcPr>
          <w:p w:rsidR="00CB170D" w:rsidRPr="003029B5" w:rsidRDefault="00CB170D" w:rsidP="0026146E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CB170D" w:rsidRDefault="00CB170D" w:rsidP="00CB170D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263C9A" w:rsidRDefault="00105969" w:rsidP="00105969">
            <w:pPr>
              <w:rPr>
                <w:sz w:val="16"/>
                <w:szCs w:val="16"/>
              </w:rPr>
            </w:pPr>
          </w:p>
        </w:tc>
      </w:tr>
      <w:tr w:rsidR="00523DD1" w:rsidTr="0026146E">
        <w:tc>
          <w:tcPr>
            <w:tcW w:w="3227" w:type="dxa"/>
            <w:vAlign w:val="center"/>
          </w:tcPr>
          <w:p w:rsidR="00523DD1" w:rsidRPr="003029B5" w:rsidRDefault="00523DD1" w:rsidP="0026146E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523DD1" w:rsidRDefault="00523DD1" w:rsidP="0026146E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39" w:name="_Приложение_№22_«Бизнес-функциональн"/>
      <w:bookmarkEnd w:id="39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A54D3C">
      <w:r>
        <w:object w:dxaOrig="1530" w:dyaOrig="1002">
          <v:shape id="_x0000_i1026" type="#_x0000_t75" style="width:76.6pt;height:50.1pt" o:ole="">
            <v:imagedata r:id="rId12" o:title=""/>
          </v:shape>
          <o:OLEObject Type="Embed" ProgID="Visio.Drawing.11" ShapeID="_x0000_i1026" DrawAspect="Icon" ObjectID="_1464014103" r:id="rId13"/>
        </w:object>
      </w:r>
    </w:p>
    <w:sectPr w:rsidR="00337FD2" w:rsidSect="002A5828">
      <w:head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vgeniya Chzhan" w:date="2014-06-11T12:50:00Z" w:initials="EC">
    <w:p w:rsidR="00BE59F1" w:rsidRDefault="00BE59F1">
      <w:pPr>
        <w:pStyle w:val="af7"/>
      </w:pPr>
      <w:r>
        <w:rPr>
          <w:rStyle w:val="af6"/>
        </w:rPr>
        <w:annotationRef/>
      </w:r>
      <w:r>
        <w:t>Это некорректное определение термина. Термин используется как по тексту, так и в глоссарии и как лицо, участвующее в Программе, и как лицо не участвующее в программе.</w:t>
      </w:r>
    </w:p>
    <w:p w:rsidR="00BE59F1" w:rsidRDefault="00BE59F1">
      <w:pPr>
        <w:pStyle w:val="af7"/>
      </w:pPr>
    </w:p>
    <w:p w:rsidR="00BE59F1" w:rsidRDefault="00BE59F1">
      <w:pPr>
        <w:pStyle w:val="af7"/>
      </w:pPr>
      <w:r>
        <w:t xml:space="preserve"> Например, в диаграмме написано «</w:t>
      </w:r>
      <w:r w:rsidRPr="00BE59F1">
        <w:rPr>
          <w:i/>
        </w:rPr>
        <w:t>начисление бонусов новому Клиенту</w:t>
      </w:r>
      <w:r>
        <w:t xml:space="preserve">». Если бы Клиент не являлся участником Программы, не было бы возможным начисление бонусов. </w:t>
      </w:r>
    </w:p>
    <w:p w:rsidR="00BE59F1" w:rsidRDefault="00BE59F1">
      <w:pPr>
        <w:pStyle w:val="af7"/>
      </w:pPr>
    </w:p>
    <w:p w:rsidR="00BE59F1" w:rsidRDefault="00BE59F1">
      <w:pPr>
        <w:pStyle w:val="af7"/>
      </w:pPr>
      <w:r>
        <w:t>Нужно привести к соответствию терминологию.</w:t>
      </w:r>
    </w:p>
  </w:comment>
  <w:comment w:id="3" w:author="Evgeniya Chzhan" w:date="2014-06-11T12:51:00Z" w:initials="EC">
    <w:p w:rsidR="00BE59F1" w:rsidRDefault="00BE59F1">
      <w:pPr>
        <w:pStyle w:val="af7"/>
      </w:pPr>
      <w:r>
        <w:rPr>
          <w:rStyle w:val="af6"/>
        </w:rPr>
        <w:annotationRef/>
      </w:r>
      <w:r>
        <w:t>Не понимаю, зачем нужно формирование Кампании на стороне сайта.</w:t>
      </w:r>
    </w:p>
  </w:comment>
  <w:comment w:id="4" w:author="Evgeniya Chzhan" w:date="2014-06-11T12:39:00Z" w:initials="EC">
    <w:p w:rsidR="0016573B" w:rsidRDefault="0016573B">
      <w:pPr>
        <w:pStyle w:val="af7"/>
      </w:pPr>
      <w:r>
        <w:rPr>
          <w:rStyle w:val="af6"/>
        </w:rPr>
        <w:annotationRef/>
      </w:r>
      <w:r>
        <w:t>Я бы добавила</w:t>
      </w:r>
    </w:p>
    <w:p w:rsidR="0016573B" w:rsidRPr="0016573B" w:rsidRDefault="0016573B">
      <w:pPr>
        <w:pStyle w:val="af7"/>
      </w:pPr>
      <w:r>
        <w:t>«Отображение бонусов «Рекомендателю» и новому Клиенту за участие в Кампании…</w:t>
      </w:r>
    </w:p>
  </w:comment>
  <w:comment w:id="5" w:author="Evgeniya Chzhan" w:date="2014-06-11T13:33:00Z" w:initials="EC">
    <w:p w:rsidR="00BE59F1" w:rsidRDefault="00BE59F1">
      <w:pPr>
        <w:pStyle w:val="af7"/>
      </w:pPr>
      <w:r>
        <w:rPr>
          <w:rStyle w:val="af6"/>
        </w:rPr>
        <w:annotationRef/>
      </w:r>
      <w:r>
        <w:t>Как я написала выше, мне непонятно, зачем на стороне сайта создавать Кампанию. Кампании создаются в АРМ только при необходимости создания акции (скидки) на вознаграждения каталога.</w:t>
      </w:r>
    </w:p>
    <w:p w:rsidR="00BE59F1" w:rsidRDefault="00BE59F1">
      <w:pPr>
        <w:pStyle w:val="af7"/>
      </w:pPr>
      <w:r>
        <w:t xml:space="preserve">Кампании на стороне сайта </w:t>
      </w:r>
      <w:proofErr w:type="gramStart"/>
      <w:r>
        <w:t>ни коим образом</w:t>
      </w:r>
      <w:proofErr w:type="gramEnd"/>
      <w:r>
        <w:t xml:space="preserve"> не участвуют в процедуре начисления – подобные кампании нужны только в ИС Банка.</w:t>
      </w:r>
    </w:p>
  </w:comment>
  <w:comment w:id="7" w:author="Evgeniya Chzhan" w:date="2014-06-11T12:56:00Z" w:initials="EC">
    <w:p w:rsidR="008A1418" w:rsidRPr="008A1418" w:rsidRDefault="008A1418">
      <w:pPr>
        <w:pStyle w:val="af7"/>
      </w:pPr>
      <w:r>
        <w:rPr>
          <w:rStyle w:val="af6"/>
        </w:rPr>
        <w:annotationRef/>
      </w:r>
      <w:r>
        <w:t>Правильно «</w:t>
      </w:r>
      <w:proofErr w:type="spellStart"/>
      <w:r w:rsidRPr="00716DFE">
        <w:t>ClientId</w:t>
      </w:r>
      <w:proofErr w:type="spellEnd"/>
      <w:r>
        <w:t xml:space="preserve">». Если ниже пишется </w:t>
      </w:r>
      <w:proofErr w:type="spellStart"/>
      <w:r w:rsidRPr="00716DFE">
        <w:t>ClientId</w:t>
      </w:r>
      <w:proofErr w:type="spellEnd"/>
      <w:r>
        <w:t xml:space="preserve"> (а не </w:t>
      </w:r>
      <w:r>
        <w:rPr>
          <w:lang w:val="en-US"/>
        </w:rPr>
        <w:t>ID</w:t>
      </w:r>
      <w:r>
        <w:t>), то здесь я бы тоже исправила соответственно.</w:t>
      </w:r>
    </w:p>
  </w:comment>
  <w:comment w:id="8" w:author="Evgeniya Chzhan" w:date="2014-06-11T12:55:00Z" w:initials="EC">
    <w:p w:rsidR="008A1418" w:rsidRDefault="008A1418">
      <w:pPr>
        <w:pStyle w:val="af7"/>
      </w:pPr>
      <w:r>
        <w:rPr>
          <w:rStyle w:val="af6"/>
        </w:rPr>
        <w:annotationRef/>
      </w:r>
      <w:r>
        <w:t>Фраза повторяется абзацем ниже – лишнее удалить.</w:t>
      </w:r>
    </w:p>
  </w:comment>
  <w:comment w:id="12" w:author="Evgeniya Chzhan" w:date="2014-06-11T12:58:00Z" w:initials="EC">
    <w:p w:rsidR="00C3651F" w:rsidRDefault="00C3651F">
      <w:pPr>
        <w:pStyle w:val="af7"/>
      </w:pPr>
      <w:r>
        <w:rPr>
          <w:rStyle w:val="af6"/>
        </w:rPr>
        <w:annotationRef/>
      </w:r>
      <w:r>
        <w:t>Здесь и далее термин из глоссария лучше писать с большой буквы (иначе по тексту написано по-разному).</w:t>
      </w:r>
    </w:p>
  </w:comment>
  <w:comment w:id="14" w:author="Evgeniya Chzhan" w:date="2014-06-11T13:00:00Z" w:initials="EC">
    <w:p w:rsidR="008F7A73" w:rsidRDefault="008F7A73">
      <w:pPr>
        <w:pStyle w:val="af7"/>
      </w:pPr>
      <w:r>
        <w:rPr>
          <w:rStyle w:val="af6"/>
        </w:rPr>
        <w:annotationRef/>
      </w:r>
      <w:bookmarkStart w:id="15" w:name="_GoBack"/>
      <w:r>
        <w:t>Насколько я помню, Анастасия З. просила добавить в явном виде указание, что для начислений за акцию «Приведи друга» необходимо будет в ИС Банка добавить новый тип (</w:t>
      </w:r>
      <w:r>
        <w:rPr>
          <w:lang w:val="en-US"/>
        </w:rPr>
        <w:t>Type</w:t>
      </w:r>
      <w:r>
        <w:t>) начисления. Этот тип будет относиться к акционным, и соответственно подобные начисления в Выписке будут подсвечиваться синим.</w:t>
      </w:r>
    </w:p>
    <w:p w:rsidR="008F7A73" w:rsidRDefault="008F7A73">
      <w:pPr>
        <w:pStyle w:val="af7"/>
      </w:pPr>
    </w:p>
    <w:p w:rsidR="008F7A73" w:rsidRPr="008F7A73" w:rsidRDefault="008F7A73">
      <w:pPr>
        <w:pStyle w:val="af7"/>
      </w:pPr>
      <w:r>
        <w:t>Не знаю, нужно ли об этом писать, но на всякий случай лучше уточнить.</w:t>
      </w:r>
    </w:p>
    <w:bookmarkEnd w:id="15"/>
  </w:comment>
  <w:comment w:id="16" w:author="Evgeniya Chzhan" w:date="2014-06-11T13:02:00Z" w:initials="EC">
    <w:p w:rsidR="008F7A73" w:rsidRDefault="008F7A73">
      <w:pPr>
        <w:pStyle w:val="af7"/>
      </w:pPr>
      <w:r>
        <w:rPr>
          <w:rStyle w:val="af6"/>
        </w:rPr>
        <w:annotationRef/>
      </w:r>
      <w:r>
        <w:t>Здесь и далее термин из глоссария лучше писать с большой буквы (иначе по тексту написано по-разному).</w:t>
      </w:r>
    </w:p>
  </w:comment>
  <w:comment w:id="24" w:author="Evgeniya Chzhan" w:date="2014-06-11T12:45:00Z" w:initials="EC">
    <w:p w:rsidR="000F43C3" w:rsidRPr="000F43C3" w:rsidRDefault="000F43C3">
      <w:pPr>
        <w:pStyle w:val="af7"/>
      </w:pPr>
      <w:r>
        <w:rPr>
          <w:rStyle w:val="af6"/>
        </w:rPr>
        <w:annotationRef/>
      </w:r>
      <w:r>
        <w:t xml:space="preserve">Можно переименовать в </w:t>
      </w:r>
      <w:r>
        <w:rPr>
          <w:lang w:val="en-US"/>
        </w:rPr>
        <w:t>Rapidsoft</w:t>
      </w:r>
      <w:r>
        <w:t>, т.к. имя исполнителя в экспертизе выше фигурирует.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1F5" w:rsidRDefault="005B61F5" w:rsidP="00F8310D">
      <w:r>
        <w:separator/>
      </w:r>
    </w:p>
  </w:endnote>
  <w:endnote w:type="continuationSeparator" w:id="0">
    <w:p w:rsidR="005B61F5" w:rsidRDefault="005B61F5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6E" w:rsidRDefault="0026146E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B6D9D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1F5" w:rsidRDefault="005B61F5" w:rsidP="00F8310D">
      <w:r>
        <w:separator/>
      </w:r>
    </w:p>
  </w:footnote>
  <w:footnote w:type="continuationSeparator" w:id="0">
    <w:p w:rsidR="005B61F5" w:rsidRDefault="005B61F5" w:rsidP="00F8310D">
      <w:r>
        <w:continuationSeparator/>
      </w:r>
    </w:p>
  </w:footnote>
  <w:footnote w:id="1">
    <w:p w:rsidR="0026146E" w:rsidRPr="002179B5" w:rsidRDefault="0026146E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26146E" w:rsidRPr="002179B5" w:rsidRDefault="0026146E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26146E" w:rsidRPr="00E7275B" w:rsidRDefault="0026146E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  <w:p w:rsidR="0026146E" w:rsidRDefault="0026146E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CFB"/>
    <w:multiLevelType w:val="hybridMultilevel"/>
    <w:tmpl w:val="40B6FF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BE55A9"/>
    <w:multiLevelType w:val="hybridMultilevel"/>
    <w:tmpl w:val="0E760A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F063DA"/>
    <w:multiLevelType w:val="hybridMultilevel"/>
    <w:tmpl w:val="E7FEA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997007"/>
    <w:multiLevelType w:val="multilevel"/>
    <w:tmpl w:val="EA7C2FF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E717B"/>
    <w:multiLevelType w:val="hybridMultilevel"/>
    <w:tmpl w:val="8AF677CE"/>
    <w:lvl w:ilvl="0" w:tplc="89340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527A5BA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4"/>
  </w:num>
  <w:num w:numId="5">
    <w:abstractNumId w:val="5"/>
  </w:num>
  <w:num w:numId="6">
    <w:abstractNumId w:val="4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785D"/>
    <w:rsid w:val="000147BC"/>
    <w:rsid w:val="0001579B"/>
    <w:rsid w:val="00016A54"/>
    <w:rsid w:val="00021FDF"/>
    <w:rsid w:val="00023C47"/>
    <w:rsid w:val="000246E4"/>
    <w:rsid w:val="00024B36"/>
    <w:rsid w:val="00034C8E"/>
    <w:rsid w:val="000364F3"/>
    <w:rsid w:val="00037C3B"/>
    <w:rsid w:val="000429C5"/>
    <w:rsid w:val="00047F1D"/>
    <w:rsid w:val="000537F6"/>
    <w:rsid w:val="00054550"/>
    <w:rsid w:val="0005579C"/>
    <w:rsid w:val="0005693A"/>
    <w:rsid w:val="00056D1E"/>
    <w:rsid w:val="000611C4"/>
    <w:rsid w:val="000618DD"/>
    <w:rsid w:val="000642CD"/>
    <w:rsid w:val="0006682F"/>
    <w:rsid w:val="00070865"/>
    <w:rsid w:val="00072948"/>
    <w:rsid w:val="0007475E"/>
    <w:rsid w:val="00080EFD"/>
    <w:rsid w:val="00083276"/>
    <w:rsid w:val="00084BD5"/>
    <w:rsid w:val="00096CFC"/>
    <w:rsid w:val="000979CB"/>
    <w:rsid w:val="000A36F4"/>
    <w:rsid w:val="000A392E"/>
    <w:rsid w:val="000A4DDB"/>
    <w:rsid w:val="000A7561"/>
    <w:rsid w:val="000B0CAF"/>
    <w:rsid w:val="000B4C85"/>
    <w:rsid w:val="000B6281"/>
    <w:rsid w:val="000B62DA"/>
    <w:rsid w:val="000B6D9D"/>
    <w:rsid w:val="000C0C73"/>
    <w:rsid w:val="000C21FB"/>
    <w:rsid w:val="000C3462"/>
    <w:rsid w:val="000C48B1"/>
    <w:rsid w:val="000C7AFF"/>
    <w:rsid w:val="000D27C5"/>
    <w:rsid w:val="000D3E4D"/>
    <w:rsid w:val="000E07B6"/>
    <w:rsid w:val="000E0F26"/>
    <w:rsid w:val="000E3F3C"/>
    <w:rsid w:val="000E6238"/>
    <w:rsid w:val="000F1781"/>
    <w:rsid w:val="000F2924"/>
    <w:rsid w:val="000F43C3"/>
    <w:rsid w:val="000F5C56"/>
    <w:rsid w:val="000F6FB0"/>
    <w:rsid w:val="00100AAE"/>
    <w:rsid w:val="00101634"/>
    <w:rsid w:val="00105969"/>
    <w:rsid w:val="001062F0"/>
    <w:rsid w:val="001125C7"/>
    <w:rsid w:val="001127A4"/>
    <w:rsid w:val="00113E0E"/>
    <w:rsid w:val="00115123"/>
    <w:rsid w:val="00115C5C"/>
    <w:rsid w:val="001163AF"/>
    <w:rsid w:val="0011640A"/>
    <w:rsid w:val="00116428"/>
    <w:rsid w:val="00120AA4"/>
    <w:rsid w:val="0012366D"/>
    <w:rsid w:val="00123E6A"/>
    <w:rsid w:val="00124085"/>
    <w:rsid w:val="00126326"/>
    <w:rsid w:val="00127642"/>
    <w:rsid w:val="0012790B"/>
    <w:rsid w:val="00132AF7"/>
    <w:rsid w:val="00134027"/>
    <w:rsid w:val="00134988"/>
    <w:rsid w:val="00137C1B"/>
    <w:rsid w:val="00140604"/>
    <w:rsid w:val="001417A5"/>
    <w:rsid w:val="0014271F"/>
    <w:rsid w:val="001427DF"/>
    <w:rsid w:val="00144E2D"/>
    <w:rsid w:val="0014505E"/>
    <w:rsid w:val="001456A2"/>
    <w:rsid w:val="00145905"/>
    <w:rsid w:val="001474E6"/>
    <w:rsid w:val="00150D46"/>
    <w:rsid w:val="00151793"/>
    <w:rsid w:val="0015592A"/>
    <w:rsid w:val="00160F32"/>
    <w:rsid w:val="0016362C"/>
    <w:rsid w:val="0016573B"/>
    <w:rsid w:val="00171495"/>
    <w:rsid w:val="00171B1E"/>
    <w:rsid w:val="001740D6"/>
    <w:rsid w:val="0017470A"/>
    <w:rsid w:val="00175D72"/>
    <w:rsid w:val="001816B8"/>
    <w:rsid w:val="00181BE5"/>
    <w:rsid w:val="00185707"/>
    <w:rsid w:val="00192432"/>
    <w:rsid w:val="00193E86"/>
    <w:rsid w:val="00195D0C"/>
    <w:rsid w:val="001A007B"/>
    <w:rsid w:val="001A3DA3"/>
    <w:rsid w:val="001A7911"/>
    <w:rsid w:val="001B2C29"/>
    <w:rsid w:val="001B3468"/>
    <w:rsid w:val="001C0196"/>
    <w:rsid w:val="001C1E30"/>
    <w:rsid w:val="001D2DD6"/>
    <w:rsid w:val="001D5EA6"/>
    <w:rsid w:val="001D620C"/>
    <w:rsid w:val="001D6BA8"/>
    <w:rsid w:val="001D7B5C"/>
    <w:rsid w:val="001E05A8"/>
    <w:rsid w:val="001E1442"/>
    <w:rsid w:val="001E1DC9"/>
    <w:rsid w:val="001E6C5F"/>
    <w:rsid w:val="001E764A"/>
    <w:rsid w:val="001F1F87"/>
    <w:rsid w:val="001F3079"/>
    <w:rsid w:val="001F3601"/>
    <w:rsid w:val="001F45D5"/>
    <w:rsid w:val="001F51C7"/>
    <w:rsid w:val="002002A3"/>
    <w:rsid w:val="00201EBE"/>
    <w:rsid w:val="00203F4F"/>
    <w:rsid w:val="00205AD3"/>
    <w:rsid w:val="0020643D"/>
    <w:rsid w:val="00213EFE"/>
    <w:rsid w:val="002143CE"/>
    <w:rsid w:val="00215943"/>
    <w:rsid w:val="002166F5"/>
    <w:rsid w:val="00223FB3"/>
    <w:rsid w:val="00224D35"/>
    <w:rsid w:val="00231482"/>
    <w:rsid w:val="002335FF"/>
    <w:rsid w:val="002342C0"/>
    <w:rsid w:val="00235F17"/>
    <w:rsid w:val="00242D83"/>
    <w:rsid w:val="00243DAF"/>
    <w:rsid w:val="002441D5"/>
    <w:rsid w:val="00245F0C"/>
    <w:rsid w:val="002464C5"/>
    <w:rsid w:val="002465B4"/>
    <w:rsid w:val="00252C0D"/>
    <w:rsid w:val="002540E2"/>
    <w:rsid w:val="00254BE6"/>
    <w:rsid w:val="002558E3"/>
    <w:rsid w:val="0026146E"/>
    <w:rsid w:val="002623DF"/>
    <w:rsid w:val="00262E13"/>
    <w:rsid w:val="0026338A"/>
    <w:rsid w:val="002639BA"/>
    <w:rsid w:val="00263C9A"/>
    <w:rsid w:val="00264FC1"/>
    <w:rsid w:val="0026562E"/>
    <w:rsid w:val="00265CF6"/>
    <w:rsid w:val="002718FE"/>
    <w:rsid w:val="00274E65"/>
    <w:rsid w:val="00274E6D"/>
    <w:rsid w:val="00280A13"/>
    <w:rsid w:val="00281234"/>
    <w:rsid w:val="0028604A"/>
    <w:rsid w:val="00286404"/>
    <w:rsid w:val="00290F5A"/>
    <w:rsid w:val="00293154"/>
    <w:rsid w:val="00295074"/>
    <w:rsid w:val="002A3A1F"/>
    <w:rsid w:val="002A56A6"/>
    <w:rsid w:val="002A5828"/>
    <w:rsid w:val="002B0441"/>
    <w:rsid w:val="002B2A72"/>
    <w:rsid w:val="002B621D"/>
    <w:rsid w:val="002B6B91"/>
    <w:rsid w:val="002C11BB"/>
    <w:rsid w:val="002C1FFE"/>
    <w:rsid w:val="002C2824"/>
    <w:rsid w:val="002C3A87"/>
    <w:rsid w:val="002C592F"/>
    <w:rsid w:val="002D3484"/>
    <w:rsid w:val="002D54AB"/>
    <w:rsid w:val="002D6140"/>
    <w:rsid w:val="002D626A"/>
    <w:rsid w:val="002E05D1"/>
    <w:rsid w:val="002E1634"/>
    <w:rsid w:val="002E33B2"/>
    <w:rsid w:val="002E750D"/>
    <w:rsid w:val="002E7B8D"/>
    <w:rsid w:val="002F32C7"/>
    <w:rsid w:val="002F5B9C"/>
    <w:rsid w:val="002F66E7"/>
    <w:rsid w:val="002F7652"/>
    <w:rsid w:val="003029A9"/>
    <w:rsid w:val="00303C18"/>
    <w:rsid w:val="00304833"/>
    <w:rsid w:val="00307EF8"/>
    <w:rsid w:val="00311778"/>
    <w:rsid w:val="00314144"/>
    <w:rsid w:val="00317E59"/>
    <w:rsid w:val="00322B64"/>
    <w:rsid w:val="00324823"/>
    <w:rsid w:val="0032494C"/>
    <w:rsid w:val="00325527"/>
    <w:rsid w:val="00325C11"/>
    <w:rsid w:val="003278D6"/>
    <w:rsid w:val="00331959"/>
    <w:rsid w:val="003329E4"/>
    <w:rsid w:val="00332D0B"/>
    <w:rsid w:val="00336941"/>
    <w:rsid w:val="00337FD2"/>
    <w:rsid w:val="0034064A"/>
    <w:rsid w:val="0034540A"/>
    <w:rsid w:val="00345E61"/>
    <w:rsid w:val="0034607A"/>
    <w:rsid w:val="0034638B"/>
    <w:rsid w:val="00350B6C"/>
    <w:rsid w:val="00354BEC"/>
    <w:rsid w:val="003557D4"/>
    <w:rsid w:val="003666F2"/>
    <w:rsid w:val="00367A08"/>
    <w:rsid w:val="003703DB"/>
    <w:rsid w:val="0037040D"/>
    <w:rsid w:val="00371B59"/>
    <w:rsid w:val="00372A70"/>
    <w:rsid w:val="00372DC5"/>
    <w:rsid w:val="0038092B"/>
    <w:rsid w:val="0038590B"/>
    <w:rsid w:val="003907B7"/>
    <w:rsid w:val="003910D8"/>
    <w:rsid w:val="00391F2B"/>
    <w:rsid w:val="003956B4"/>
    <w:rsid w:val="00397FB8"/>
    <w:rsid w:val="003A35EC"/>
    <w:rsid w:val="003A367B"/>
    <w:rsid w:val="003A7700"/>
    <w:rsid w:val="003B3BBB"/>
    <w:rsid w:val="003C17BF"/>
    <w:rsid w:val="003C2FB3"/>
    <w:rsid w:val="003C41F9"/>
    <w:rsid w:val="003C642B"/>
    <w:rsid w:val="003C676B"/>
    <w:rsid w:val="003C7B19"/>
    <w:rsid w:val="003D06E0"/>
    <w:rsid w:val="003D2AB0"/>
    <w:rsid w:val="003D40EA"/>
    <w:rsid w:val="003D7ED7"/>
    <w:rsid w:val="003E11F6"/>
    <w:rsid w:val="003E3E9B"/>
    <w:rsid w:val="003E55A5"/>
    <w:rsid w:val="003E58A8"/>
    <w:rsid w:val="003E7229"/>
    <w:rsid w:val="003E78C8"/>
    <w:rsid w:val="003F1A88"/>
    <w:rsid w:val="003F2C8A"/>
    <w:rsid w:val="003F67FD"/>
    <w:rsid w:val="0040167D"/>
    <w:rsid w:val="0040183B"/>
    <w:rsid w:val="0040303E"/>
    <w:rsid w:val="00403A13"/>
    <w:rsid w:val="004041AB"/>
    <w:rsid w:val="00404E47"/>
    <w:rsid w:val="004104A3"/>
    <w:rsid w:val="0041091D"/>
    <w:rsid w:val="00412DBC"/>
    <w:rsid w:val="004140A8"/>
    <w:rsid w:val="00414EDA"/>
    <w:rsid w:val="0041634A"/>
    <w:rsid w:val="00417923"/>
    <w:rsid w:val="00420CE7"/>
    <w:rsid w:val="0042110E"/>
    <w:rsid w:val="004212DE"/>
    <w:rsid w:val="0042138A"/>
    <w:rsid w:val="004222B9"/>
    <w:rsid w:val="00422B34"/>
    <w:rsid w:val="004236D6"/>
    <w:rsid w:val="00425DC8"/>
    <w:rsid w:val="004318D1"/>
    <w:rsid w:val="00431EFE"/>
    <w:rsid w:val="0044396D"/>
    <w:rsid w:val="0044441A"/>
    <w:rsid w:val="004446BA"/>
    <w:rsid w:val="00451FCE"/>
    <w:rsid w:val="004528E5"/>
    <w:rsid w:val="00454836"/>
    <w:rsid w:val="00455B8D"/>
    <w:rsid w:val="00456A9E"/>
    <w:rsid w:val="00463BD6"/>
    <w:rsid w:val="00465F85"/>
    <w:rsid w:val="00472D6A"/>
    <w:rsid w:val="004802CD"/>
    <w:rsid w:val="00485725"/>
    <w:rsid w:val="00485882"/>
    <w:rsid w:val="00492251"/>
    <w:rsid w:val="00494719"/>
    <w:rsid w:val="00495F80"/>
    <w:rsid w:val="00496957"/>
    <w:rsid w:val="00496BD8"/>
    <w:rsid w:val="004A321C"/>
    <w:rsid w:val="004A7531"/>
    <w:rsid w:val="004B23C5"/>
    <w:rsid w:val="004B4F8C"/>
    <w:rsid w:val="004B6FEC"/>
    <w:rsid w:val="004B71BC"/>
    <w:rsid w:val="004B7923"/>
    <w:rsid w:val="004C1348"/>
    <w:rsid w:val="004C155F"/>
    <w:rsid w:val="004C39F1"/>
    <w:rsid w:val="004C5621"/>
    <w:rsid w:val="004C5FD7"/>
    <w:rsid w:val="004C621B"/>
    <w:rsid w:val="004C6F47"/>
    <w:rsid w:val="004D0591"/>
    <w:rsid w:val="004D1627"/>
    <w:rsid w:val="004D22D2"/>
    <w:rsid w:val="004D31D5"/>
    <w:rsid w:val="004D44D6"/>
    <w:rsid w:val="004D4C5C"/>
    <w:rsid w:val="004D6674"/>
    <w:rsid w:val="004D6729"/>
    <w:rsid w:val="004E08FF"/>
    <w:rsid w:val="004E0F04"/>
    <w:rsid w:val="004E16EE"/>
    <w:rsid w:val="004E1DDA"/>
    <w:rsid w:val="004E3386"/>
    <w:rsid w:val="004E3CE0"/>
    <w:rsid w:val="004E4B60"/>
    <w:rsid w:val="004E5634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4DA7"/>
    <w:rsid w:val="00515EE3"/>
    <w:rsid w:val="00522775"/>
    <w:rsid w:val="00523326"/>
    <w:rsid w:val="00523DD1"/>
    <w:rsid w:val="005278B4"/>
    <w:rsid w:val="0053370A"/>
    <w:rsid w:val="005349DA"/>
    <w:rsid w:val="005353E7"/>
    <w:rsid w:val="00536191"/>
    <w:rsid w:val="005367DD"/>
    <w:rsid w:val="00542DBD"/>
    <w:rsid w:val="00550D25"/>
    <w:rsid w:val="00551839"/>
    <w:rsid w:val="00552701"/>
    <w:rsid w:val="00552F10"/>
    <w:rsid w:val="00554ED7"/>
    <w:rsid w:val="005559F3"/>
    <w:rsid w:val="005606EC"/>
    <w:rsid w:val="0056291D"/>
    <w:rsid w:val="00562F72"/>
    <w:rsid w:val="00563AAB"/>
    <w:rsid w:val="005646E9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EF9"/>
    <w:rsid w:val="00587875"/>
    <w:rsid w:val="00587D88"/>
    <w:rsid w:val="005A2C0B"/>
    <w:rsid w:val="005A2C10"/>
    <w:rsid w:val="005A3522"/>
    <w:rsid w:val="005A4A9A"/>
    <w:rsid w:val="005A597D"/>
    <w:rsid w:val="005B419A"/>
    <w:rsid w:val="005B4790"/>
    <w:rsid w:val="005B4E29"/>
    <w:rsid w:val="005B61F5"/>
    <w:rsid w:val="005B6944"/>
    <w:rsid w:val="005B7A39"/>
    <w:rsid w:val="005C2CDD"/>
    <w:rsid w:val="005C3AC4"/>
    <w:rsid w:val="005C5481"/>
    <w:rsid w:val="005C5CF2"/>
    <w:rsid w:val="005C6EDF"/>
    <w:rsid w:val="005D1B46"/>
    <w:rsid w:val="005D2099"/>
    <w:rsid w:val="005D494F"/>
    <w:rsid w:val="005E043F"/>
    <w:rsid w:val="005E07D7"/>
    <w:rsid w:val="005E3195"/>
    <w:rsid w:val="005E6650"/>
    <w:rsid w:val="005E6911"/>
    <w:rsid w:val="005F6AFF"/>
    <w:rsid w:val="006038F5"/>
    <w:rsid w:val="0061387C"/>
    <w:rsid w:val="006152AB"/>
    <w:rsid w:val="0062206A"/>
    <w:rsid w:val="00622900"/>
    <w:rsid w:val="00623B7B"/>
    <w:rsid w:val="00624D93"/>
    <w:rsid w:val="006307F2"/>
    <w:rsid w:val="00632455"/>
    <w:rsid w:val="00643788"/>
    <w:rsid w:val="00647217"/>
    <w:rsid w:val="00647D37"/>
    <w:rsid w:val="006531C5"/>
    <w:rsid w:val="0065550B"/>
    <w:rsid w:val="00655934"/>
    <w:rsid w:val="00660CD9"/>
    <w:rsid w:val="00661CA5"/>
    <w:rsid w:val="00661F47"/>
    <w:rsid w:val="006633D1"/>
    <w:rsid w:val="00663F75"/>
    <w:rsid w:val="00665637"/>
    <w:rsid w:val="00670660"/>
    <w:rsid w:val="006736A6"/>
    <w:rsid w:val="0067386A"/>
    <w:rsid w:val="00676005"/>
    <w:rsid w:val="0067619E"/>
    <w:rsid w:val="006765ED"/>
    <w:rsid w:val="00680966"/>
    <w:rsid w:val="00682C63"/>
    <w:rsid w:val="0068419A"/>
    <w:rsid w:val="00691A5D"/>
    <w:rsid w:val="00692053"/>
    <w:rsid w:val="00695391"/>
    <w:rsid w:val="00695D59"/>
    <w:rsid w:val="00696A5E"/>
    <w:rsid w:val="006970EE"/>
    <w:rsid w:val="006A0EBB"/>
    <w:rsid w:val="006B11C2"/>
    <w:rsid w:val="006B36DB"/>
    <w:rsid w:val="006B3BD4"/>
    <w:rsid w:val="006B43A9"/>
    <w:rsid w:val="006B746D"/>
    <w:rsid w:val="006C4767"/>
    <w:rsid w:val="006C74BC"/>
    <w:rsid w:val="006D083D"/>
    <w:rsid w:val="006D4BC1"/>
    <w:rsid w:val="006D5F34"/>
    <w:rsid w:val="006D6AE1"/>
    <w:rsid w:val="006D7AC6"/>
    <w:rsid w:val="006E1808"/>
    <w:rsid w:val="006E1B0E"/>
    <w:rsid w:val="006E2C15"/>
    <w:rsid w:val="006E5023"/>
    <w:rsid w:val="006E689C"/>
    <w:rsid w:val="006E7179"/>
    <w:rsid w:val="00715CDF"/>
    <w:rsid w:val="00715DA2"/>
    <w:rsid w:val="00717E0F"/>
    <w:rsid w:val="0072099D"/>
    <w:rsid w:val="007219AE"/>
    <w:rsid w:val="007226F2"/>
    <w:rsid w:val="00726EA9"/>
    <w:rsid w:val="0072774F"/>
    <w:rsid w:val="007305F4"/>
    <w:rsid w:val="0073454B"/>
    <w:rsid w:val="00734C49"/>
    <w:rsid w:val="00740ADA"/>
    <w:rsid w:val="00742349"/>
    <w:rsid w:val="007438E3"/>
    <w:rsid w:val="007452BC"/>
    <w:rsid w:val="00746BFE"/>
    <w:rsid w:val="00752579"/>
    <w:rsid w:val="0075302F"/>
    <w:rsid w:val="007549E8"/>
    <w:rsid w:val="0076364A"/>
    <w:rsid w:val="0077172A"/>
    <w:rsid w:val="00772708"/>
    <w:rsid w:val="007740B7"/>
    <w:rsid w:val="00775412"/>
    <w:rsid w:val="007760EF"/>
    <w:rsid w:val="0078416B"/>
    <w:rsid w:val="007848AF"/>
    <w:rsid w:val="00785590"/>
    <w:rsid w:val="00786457"/>
    <w:rsid w:val="00787AF7"/>
    <w:rsid w:val="00791A8A"/>
    <w:rsid w:val="00791C0E"/>
    <w:rsid w:val="00796A02"/>
    <w:rsid w:val="007A0AF2"/>
    <w:rsid w:val="007A27AD"/>
    <w:rsid w:val="007A331F"/>
    <w:rsid w:val="007A35A1"/>
    <w:rsid w:val="007A5F06"/>
    <w:rsid w:val="007A7D3D"/>
    <w:rsid w:val="007B01E0"/>
    <w:rsid w:val="007B316B"/>
    <w:rsid w:val="007C204B"/>
    <w:rsid w:val="007C25B8"/>
    <w:rsid w:val="007C25BE"/>
    <w:rsid w:val="007C2D07"/>
    <w:rsid w:val="007C2F18"/>
    <w:rsid w:val="007C45F2"/>
    <w:rsid w:val="007D118C"/>
    <w:rsid w:val="007D1CB2"/>
    <w:rsid w:val="007D7DEF"/>
    <w:rsid w:val="007E21F8"/>
    <w:rsid w:val="007E2A56"/>
    <w:rsid w:val="007E387B"/>
    <w:rsid w:val="007E395E"/>
    <w:rsid w:val="007E3B52"/>
    <w:rsid w:val="007E465C"/>
    <w:rsid w:val="007E480B"/>
    <w:rsid w:val="007E696A"/>
    <w:rsid w:val="007F4660"/>
    <w:rsid w:val="00802B49"/>
    <w:rsid w:val="00805105"/>
    <w:rsid w:val="0080538A"/>
    <w:rsid w:val="008115DA"/>
    <w:rsid w:val="00811820"/>
    <w:rsid w:val="00814D78"/>
    <w:rsid w:val="00821063"/>
    <w:rsid w:val="00821ACE"/>
    <w:rsid w:val="0082479A"/>
    <w:rsid w:val="00825F4D"/>
    <w:rsid w:val="008262DF"/>
    <w:rsid w:val="008273EF"/>
    <w:rsid w:val="008318D8"/>
    <w:rsid w:val="0083347C"/>
    <w:rsid w:val="008354AE"/>
    <w:rsid w:val="00844519"/>
    <w:rsid w:val="008456EF"/>
    <w:rsid w:val="00847347"/>
    <w:rsid w:val="00850DAC"/>
    <w:rsid w:val="00851E8A"/>
    <w:rsid w:val="00854419"/>
    <w:rsid w:val="00854CF8"/>
    <w:rsid w:val="00854E6C"/>
    <w:rsid w:val="008554B9"/>
    <w:rsid w:val="00857D4F"/>
    <w:rsid w:val="00861AE5"/>
    <w:rsid w:val="008637D5"/>
    <w:rsid w:val="0086388E"/>
    <w:rsid w:val="00865C48"/>
    <w:rsid w:val="00865D16"/>
    <w:rsid w:val="008706BA"/>
    <w:rsid w:val="00873D8D"/>
    <w:rsid w:val="00874A9C"/>
    <w:rsid w:val="008808DA"/>
    <w:rsid w:val="00881C6C"/>
    <w:rsid w:val="0088458A"/>
    <w:rsid w:val="0088754C"/>
    <w:rsid w:val="00887F50"/>
    <w:rsid w:val="00895BD6"/>
    <w:rsid w:val="008A1418"/>
    <w:rsid w:val="008A15E1"/>
    <w:rsid w:val="008A3ED7"/>
    <w:rsid w:val="008A79F1"/>
    <w:rsid w:val="008A7E10"/>
    <w:rsid w:val="008B0D32"/>
    <w:rsid w:val="008B1424"/>
    <w:rsid w:val="008B374F"/>
    <w:rsid w:val="008B6881"/>
    <w:rsid w:val="008C3FD5"/>
    <w:rsid w:val="008E0E46"/>
    <w:rsid w:val="008E2EDF"/>
    <w:rsid w:val="008E6754"/>
    <w:rsid w:val="008F1907"/>
    <w:rsid w:val="008F3BB8"/>
    <w:rsid w:val="008F4760"/>
    <w:rsid w:val="008F5E57"/>
    <w:rsid w:val="008F7A73"/>
    <w:rsid w:val="008F7CB8"/>
    <w:rsid w:val="00902EF4"/>
    <w:rsid w:val="009049A1"/>
    <w:rsid w:val="00907C71"/>
    <w:rsid w:val="009116AA"/>
    <w:rsid w:val="009128D7"/>
    <w:rsid w:val="00913210"/>
    <w:rsid w:val="0091575A"/>
    <w:rsid w:val="00921316"/>
    <w:rsid w:val="00921989"/>
    <w:rsid w:val="0092439E"/>
    <w:rsid w:val="00930880"/>
    <w:rsid w:val="00931B45"/>
    <w:rsid w:val="00932C6B"/>
    <w:rsid w:val="00932D0E"/>
    <w:rsid w:val="00932D5C"/>
    <w:rsid w:val="009332B3"/>
    <w:rsid w:val="00933B3F"/>
    <w:rsid w:val="00933ED0"/>
    <w:rsid w:val="00936A6A"/>
    <w:rsid w:val="009371CE"/>
    <w:rsid w:val="00937CFC"/>
    <w:rsid w:val="00940711"/>
    <w:rsid w:val="00940DC6"/>
    <w:rsid w:val="009412B0"/>
    <w:rsid w:val="00941DB4"/>
    <w:rsid w:val="009439BB"/>
    <w:rsid w:val="00943CB1"/>
    <w:rsid w:val="00944FC5"/>
    <w:rsid w:val="00952082"/>
    <w:rsid w:val="00952E8B"/>
    <w:rsid w:val="009567FC"/>
    <w:rsid w:val="00957176"/>
    <w:rsid w:val="009573FC"/>
    <w:rsid w:val="009575F0"/>
    <w:rsid w:val="0096070E"/>
    <w:rsid w:val="00961872"/>
    <w:rsid w:val="00961D5F"/>
    <w:rsid w:val="009643AE"/>
    <w:rsid w:val="00964E61"/>
    <w:rsid w:val="00977C8C"/>
    <w:rsid w:val="00980998"/>
    <w:rsid w:val="00983679"/>
    <w:rsid w:val="00983C94"/>
    <w:rsid w:val="0098498D"/>
    <w:rsid w:val="00985603"/>
    <w:rsid w:val="00993688"/>
    <w:rsid w:val="0099566E"/>
    <w:rsid w:val="00997758"/>
    <w:rsid w:val="009A4C78"/>
    <w:rsid w:val="009B4BD3"/>
    <w:rsid w:val="009B61D9"/>
    <w:rsid w:val="009B6F23"/>
    <w:rsid w:val="009B7899"/>
    <w:rsid w:val="009C1942"/>
    <w:rsid w:val="009C793B"/>
    <w:rsid w:val="009D2F68"/>
    <w:rsid w:val="009D4877"/>
    <w:rsid w:val="009D48D2"/>
    <w:rsid w:val="009D55CA"/>
    <w:rsid w:val="009D7293"/>
    <w:rsid w:val="009E1333"/>
    <w:rsid w:val="009E191C"/>
    <w:rsid w:val="009E5401"/>
    <w:rsid w:val="009E6B2B"/>
    <w:rsid w:val="009F1814"/>
    <w:rsid w:val="009F25EC"/>
    <w:rsid w:val="009F548B"/>
    <w:rsid w:val="009F6E01"/>
    <w:rsid w:val="00A004EA"/>
    <w:rsid w:val="00A00EB8"/>
    <w:rsid w:val="00A02E4F"/>
    <w:rsid w:val="00A0437E"/>
    <w:rsid w:val="00A04438"/>
    <w:rsid w:val="00A0705B"/>
    <w:rsid w:val="00A0742E"/>
    <w:rsid w:val="00A11B56"/>
    <w:rsid w:val="00A2027C"/>
    <w:rsid w:val="00A27FA6"/>
    <w:rsid w:val="00A30819"/>
    <w:rsid w:val="00A34031"/>
    <w:rsid w:val="00A431D8"/>
    <w:rsid w:val="00A45930"/>
    <w:rsid w:val="00A50345"/>
    <w:rsid w:val="00A50C3E"/>
    <w:rsid w:val="00A52A8F"/>
    <w:rsid w:val="00A52CCC"/>
    <w:rsid w:val="00A52E27"/>
    <w:rsid w:val="00A5305E"/>
    <w:rsid w:val="00A54D3C"/>
    <w:rsid w:val="00A55E57"/>
    <w:rsid w:val="00A60A90"/>
    <w:rsid w:val="00A627A0"/>
    <w:rsid w:val="00A62CC4"/>
    <w:rsid w:val="00A62DB7"/>
    <w:rsid w:val="00A64D17"/>
    <w:rsid w:val="00A65C25"/>
    <w:rsid w:val="00A65F87"/>
    <w:rsid w:val="00A6762C"/>
    <w:rsid w:val="00A726DE"/>
    <w:rsid w:val="00A756ED"/>
    <w:rsid w:val="00A7652F"/>
    <w:rsid w:val="00A8359C"/>
    <w:rsid w:val="00A852A6"/>
    <w:rsid w:val="00A96DC2"/>
    <w:rsid w:val="00A97914"/>
    <w:rsid w:val="00AA02A9"/>
    <w:rsid w:val="00AA15DE"/>
    <w:rsid w:val="00AA3A87"/>
    <w:rsid w:val="00AA4FCA"/>
    <w:rsid w:val="00AA7884"/>
    <w:rsid w:val="00AB04A0"/>
    <w:rsid w:val="00AB2B9C"/>
    <w:rsid w:val="00AB6546"/>
    <w:rsid w:val="00AB7920"/>
    <w:rsid w:val="00AC0B5E"/>
    <w:rsid w:val="00AC39D4"/>
    <w:rsid w:val="00AC49BF"/>
    <w:rsid w:val="00AC5F7C"/>
    <w:rsid w:val="00AC6909"/>
    <w:rsid w:val="00AC7F6B"/>
    <w:rsid w:val="00AD33CE"/>
    <w:rsid w:val="00AD639A"/>
    <w:rsid w:val="00AE032B"/>
    <w:rsid w:val="00AE2673"/>
    <w:rsid w:val="00AE4B62"/>
    <w:rsid w:val="00AE595F"/>
    <w:rsid w:val="00AE69E3"/>
    <w:rsid w:val="00AF00A8"/>
    <w:rsid w:val="00AF30E4"/>
    <w:rsid w:val="00AF4C56"/>
    <w:rsid w:val="00AF58D3"/>
    <w:rsid w:val="00B0022F"/>
    <w:rsid w:val="00B02A96"/>
    <w:rsid w:val="00B051D9"/>
    <w:rsid w:val="00B06BF8"/>
    <w:rsid w:val="00B06C64"/>
    <w:rsid w:val="00B108EA"/>
    <w:rsid w:val="00B125BA"/>
    <w:rsid w:val="00B14494"/>
    <w:rsid w:val="00B15F9D"/>
    <w:rsid w:val="00B2029C"/>
    <w:rsid w:val="00B21BA7"/>
    <w:rsid w:val="00B230C2"/>
    <w:rsid w:val="00B25B02"/>
    <w:rsid w:val="00B27714"/>
    <w:rsid w:val="00B32323"/>
    <w:rsid w:val="00B333B8"/>
    <w:rsid w:val="00B33582"/>
    <w:rsid w:val="00B42389"/>
    <w:rsid w:val="00B466EB"/>
    <w:rsid w:val="00B47AF6"/>
    <w:rsid w:val="00B505F6"/>
    <w:rsid w:val="00B506FE"/>
    <w:rsid w:val="00B53A5C"/>
    <w:rsid w:val="00B62129"/>
    <w:rsid w:val="00B72F56"/>
    <w:rsid w:val="00B74598"/>
    <w:rsid w:val="00B83FC6"/>
    <w:rsid w:val="00B94DC4"/>
    <w:rsid w:val="00B94EE3"/>
    <w:rsid w:val="00B95385"/>
    <w:rsid w:val="00B96A9B"/>
    <w:rsid w:val="00BA562D"/>
    <w:rsid w:val="00BB08FC"/>
    <w:rsid w:val="00BB1288"/>
    <w:rsid w:val="00BB16FB"/>
    <w:rsid w:val="00BB2D36"/>
    <w:rsid w:val="00BB3025"/>
    <w:rsid w:val="00BB778E"/>
    <w:rsid w:val="00BB7D35"/>
    <w:rsid w:val="00BB7D5A"/>
    <w:rsid w:val="00BC11ED"/>
    <w:rsid w:val="00BC38DD"/>
    <w:rsid w:val="00BC4FE4"/>
    <w:rsid w:val="00BC5227"/>
    <w:rsid w:val="00BC6D47"/>
    <w:rsid w:val="00BD0AAB"/>
    <w:rsid w:val="00BD0DFF"/>
    <w:rsid w:val="00BD1043"/>
    <w:rsid w:val="00BD16E4"/>
    <w:rsid w:val="00BD62AE"/>
    <w:rsid w:val="00BD7AF2"/>
    <w:rsid w:val="00BE12B2"/>
    <w:rsid w:val="00BE59F1"/>
    <w:rsid w:val="00BF7687"/>
    <w:rsid w:val="00BF7BAF"/>
    <w:rsid w:val="00C04A3A"/>
    <w:rsid w:val="00C04F1D"/>
    <w:rsid w:val="00C071E0"/>
    <w:rsid w:val="00C077D6"/>
    <w:rsid w:val="00C1502F"/>
    <w:rsid w:val="00C20140"/>
    <w:rsid w:val="00C210AE"/>
    <w:rsid w:val="00C22BD5"/>
    <w:rsid w:val="00C2333E"/>
    <w:rsid w:val="00C23DEF"/>
    <w:rsid w:val="00C26C52"/>
    <w:rsid w:val="00C272A8"/>
    <w:rsid w:val="00C310D7"/>
    <w:rsid w:val="00C33729"/>
    <w:rsid w:val="00C3651F"/>
    <w:rsid w:val="00C416A7"/>
    <w:rsid w:val="00C4373B"/>
    <w:rsid w:val="00C45FD5"/>
    <w:rsid w:val="00C473E8"/>
    <w:rsid w:val="00C47F28"/>
    <w:rsid w:val="00C552F2"/>
    <w:rsid w:val="00C55A8D"/>
    <w:rsid w:val="00C565A7"/>
    <w:rsid w:val="00C62DFC"/>
    <w:rsid w:val="00C726DE"/>
    <w:rsid w:val="00C72889"/>
    <w:rsid w:val="00C73571"/>
    <w:rsid w:val="00C75731"/>
    <w:rsid w:val="00C83BA9"/>
    <w:rsid w:val="00C84310"/>
    <w:rsid w:val="00C84675"/>
    <w:rsid w:val="00C85727"/>
    <w:rsid w:val="00C90737"/>
    <w:rsid w:val="00C91786"/>
    <w:rsid w:val="00C93773"/>
    <w:rsid w:val="00C954F2"/>
    <w:rsid w:val="00C963C6"/>
    <w:rsid w:val="00CA026C"/>
    <w:rsid w:val="00CA1A23"/>
    <w:rsid w:val="00CA4219"/>
    <w:rsid w:val="00CA504D"/>
    <w:rsid w:val="00CA53CF"/>
    <w:rsid w:val="00CA6F1D"/>
    <w:rsid w:val="00CA7093"/>
    <w:rsid w:val="00CB0100"/>
    <w:rsid w:val="00CB0257"/>
    <w:rsid w:val="00CB031A"/>
    <w:rsid w:val="00CB170D"/>
    <w:rsid w:val="00CB4693"/>
    <w:rsid w:val="00CB60CA"/>
    <w:rsid w:val="00CC0801"/>
    <w:rsid w:val="00CC0B74"/>
    <w:rsid w:val="00CC3211"/>
    <w:rsid w:val="00CC5537"/>
    <w:rsid w:val="00CD3BCC"/>
    <w:rsid w:val="00CD427B"/>
    <w:rsid w:val="00CD4BF5"/>
    <w:rsid w:val="00CD5C79"/>
    <w:rsid w:val="00CE2535"/>
    <w:rsid w:val="00CE2BCC"/>
    <w:rsid w:val="00CE3970"/>
    <w:rsid w:val="00CE5644"/>
    <w:rsid w:val="00CE5A0A"/>
    <w:rsid w:val="00CE76D5"/>
    <w:rsid w:val="00CF7343"/>
    <w:rsid w:val="00D0240C"/>
    <w:rsid w:val="00D03E17"/>
    <w:rsid w:val="00D04617"/>
    <w:rsid w:val="00D064D7"/>
    <w:rsid w:val="00D07A5D"/>
    <w:rsid w:val="00D11E3A"/>
    <w:rsid w:val="00D12047"/>
    <w:rsid w:val="00D12BBD"/>
    <w:rsid w:val="00D21BF2"/>
    <w:rsid w:val="00D250CB"/>
    <w:rsid w:val="00D318AC"/>
    <w:rsid w:val="00D33C51"/>
    <w:rsid w:val="00D351CA"/>
    <w:rsid w:val="00D37CFF"/>
    <w:rsid w:val="00D41897"/>
    <w:rsid w:val="00D4458E"/>
    <w:rsid w:val="00D532A3"/>
    <w:rsid w:val="00D538E2"/>
    <w:rsid w:val="00D54D60"/>
    <w:rsid w:val="00D54FCD"/>
    <w:rsid w:val="00D55172"/>
    <w:rsid w:val="00D61665"/>
    <w:rsid w:val="00D63B01"/>
    <w:rsid w:val="00D6469D"/>
    <w:rsid w:val="00D67FCB"/>
    <w:rsid w:val="00D7055C"/>
    <w:rsid w:val="00D7246F"/>
    <w:rsid w:val="00D72BD6"/>
    <w:rsid w:val="00D73C22"/>
    <w:rsid w:val="00D747A7"/>
    <w:rsid w:val="00D772A8"/>
    <w:rsid w:val="00D8171F"/>
    <w:rsid w:val="00D823B1"/>
    <w:rsid w:val="00D8274A"/>
    <w:rsid w:val="00D829B6"/>
    <w:rsid w:val="00D862A7"/>
    <w:rsid w:val="00D877E6"/>
    <w:rsid w:val="00D90C76"/>
    <w:rsid w:val="00D914BE"/>
    <w:rsid w:val="00D91DB6"/>
    <w:rsid w:val="00D9599B"/>
    <w:rsid w:val="00DB2090"/>
    <w:rsid w:val="00DB341C"/>
    <w:rsid w:val="00DB619A"/>
    <w:rsid w:val="00DC43B3"/>
    <w:rsid w:val="00DC4941"/>
    <w:rsid w:val="00DC624D"/>
    <w:rsid w:val="00DC7E5F"/>
    <w:rsid w:val="00DD2A1F"/>
    <w:rsid w:val="00DE0259"/>
    <w:rsid w:val="00DE07AF"/>
    <w:rsid w:val="00DE114D"/>
    <w:rsid w:val="00DE322F"/>
    <w:rsid w:val="00DE3DE5"/>
    <w:rsid w:val="00DE5DC0"/>
    <w:rsid w:val="00DF1B8D"/>
    <w:rsid w:val="00DF2E06"/>
    <w:rsid w:val="00DF338F"/>
    <w:rsid w:val="00DF4943"/>
    <w:rsid w:val="00E12611"/>
    <w:rsid w:val="00E14A42"/>
    <w:rsid w:val="00E1710A"/>
    <w:rsid w:val="00E2023D"/>
    <w:rsid w:val="00E253D2"/>
    <w:rsid w:val="00E25B3F"/>
    <w:rsid w:val="00E27A66"/>
    <w:rsid w:val="00E3014C"/>
    <w:rsid w:val="00E35055"/>
    <w:rsid w:val="00E35DB8"/>
    <w:rsid w:val="00E36CDD"/>
    <w:rsid w:val="00E418B8"/>
    <w:rsid w:val="00E50BC7"/>
    <w:rsid w:val="00E526ED"/>
    <w:rsid w:val="00E529C5"/>
    <w:rsid w:val="00E5474A"/>
    <w:rsid w:val="00E605C4"/>
    <w:rsid w:val="00E66A4A"/>
    <w:rsid w:val="00E70179"/>
    <w:rsid w:val="00E713C7"/>
    <w:rsid w:val="00E724C7"/>
    <w:rsid w:val="00E7298D"/>
    <w:rsid w:val="00E75F19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525B"/>
    <w:rsid w:val="00EA120B"/>
    <w:rsid w:val="00EA3FDD"/>
    <w:rsid w:val="00EB0225"/>
    <w:rsid w:val="00EB62D4"/>
    <w:rsid w:val="00EB7BA2"/>
    <w:rsid w:val="00EC7877"/>
    <w:rsid w:val="00ED016F"/>
    <w:rsid w:val="00ED04A7"/>
    <w:rsid w:val="00ED118C"/>
    <w:rsid w:val="00ED1FE1"/>
    <w:rsid w:val="00ED23F4"/>
    <w:rsid w:val="00ED47AD"/>
    <w:rsid w:val="00ED5229"/>
    <w:rsid w:val="00ED695B"/>
    <w:rsid w:val="00ED6B04"/>
    <w:rsid w:val="00EE22ED"/>
    <w:rsid w:val="00EE4EF4"/>
    <w:rsid w:val="00EE57C1"/>
    <w:rsid w:val="00EE5862"/>
    <w:rsid w:val="00EF1BC8"/>
    <w:rsid w:val="00EF53DD"/>
    <w:rsid w:val="00EF5785"/>
    <w:rsid w:val="00EF5C15"/>
    <w:rsid w:val="00F01D37"/>
    <w:rsid w:val="00F0249A"/>
    <w:rsid w:val="00F0684D"/>
    <w:rsid w:val="00F070AA"/>
    <w:rsid w:val="00F07CC7"/>
    <w:rsid w:val="00F1021A"/>
    <w:rsid w:val="00F135F4"/>
    <w:rsid w:val="00F139CA"/>
    <w:rsid w:val="00F175CF"/>
    <w:rsid w:val="00F20682"/>
    <w:rsid w:val="00F21792"/>
    <w:rsid w:val="00F23FCE"/>
    <w:rsid w:val="00F2500E"/>
    <w:rsid w:val="00F27769"/>
    <w:rsid w:val="00F304DC"/>
    <w:rsid w:val="00F336AF"/>
    <w:rsid w:val="00F337A7"/>
    <w:rsid w:val="00F35AE4"/>
    <w:rsid w:val="00F4073C"/>
    <w:rsid w:val="00F40D57"/>
    <w:rsid w:val="00F426F2"/>
    <w:rsid w:val="00F42FE2"/>
    <w:rsid w:val="00F459DA"/>
    <w:rsid w:val="00F46B15"/>
    <w:rsid w:val="00F53FC4"/>
    <w:rsid w:val="00F54619"/>
    <w:rsid w:val="00F54847"/>
    <w:rsid w:val="00F66CF4"/>
    <w:rsid w:val="00F701FC"/>
    <w:rsid w:val="00F71EBF"/>
    <w:rsid w:val="00F736A8"/>
    <w:rsid w:val="00F81131"/>
    <w:rsid w:val="00F82795"/>
    <w:rsid w:val="00F8310D"/>
    <w:rsid w:val="00F8510A"/>
    <w:rsid w:val="00F86A2E"/>
    <w:rsid w:val="00F9387E"/>
    <w:rsid w:val="00F93E2E"/>
    <w:rsid w:val="00F96249"/>
    <w:rsid w:val="00F96DE8"/>
    <w:rsid w:val="00F96FE0"/>
    <w:rsid w:val="00FA1894"/>
    <w:rsid w:val="00FA19C1"/>
    <w:rsid w:val="00FA44A1"/>
    <w:rsid w:val="00FB15FE"/>
    <w:rsid w:val="00FB3A92"/>
    <w:rsid w:val="00FB46D1"/>
    <w:rsid w:val="00FC0D8D"/>
    <w:rsid w:val="00FC1C87"/>
    <w:rsid w:val="00FC25C3"/>
    <w:rsid w:val="00FC40C3"/>
    <w:rsid w:val="00FC71D5"/>
    <w:rsid w:val="00FD483B"/>
    <w:rsid w:val="00FD74D2"/>
    <w:rsid w:val="00FE2AE2"/>
    <w:rsid w:val="00FF09FE"/>
    <w:rsid w:val="00FF285D"/>
    <w:rsid w:val="00FF5D66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07086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0708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B874-267B-4420-A869-162E857E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8</cp:revision>
  <cp:lastPrinted>2014-01-21T15:03:00Z</cp:lastPrinted>
  <dcterms:created xsi:type="dcterms:W3CDTF">2014-06-11T08:36:00Z</dcterms:created>
  <dcterms:modified xsi:type="dcterms:W3CDTF">2014-06-11T13:48:00Z</dcterms:modified>
</cp:coreProperties>
</file>