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Default="00F8310D" w:rsidP="00F8310D">
      <w:pPr>
        <w:pStyle w:val="ab"/>
        <w:rPr>
          <w:rStyle w:val="11"/>
          <w:rFonts w:eastAsia="Arial Unicode MS"/>
          <w:lang w:val="en-U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P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77412A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73</w:t>
      </w:r>
      <w:r w:rsidR="00CB5C0C">
        <w:t>9</w:t>
      </w:r>
      <w:r w:rsidR="0077412A" w:rsidRPr="0077412A">
        <w:t>0</w:t>
      </w:r>
      <w:r w:rsidR="002B2A72">
        <w:t xml:space="preserve"> </w:t>
      </w:r>
      <w:r w:rsidR="00CB5C0C" w:rsidRPr="00CB5C0C">
        <w:rPr>
          <w:bCs/>
          <w:szCs w:val="24"/>
        </w:rPr>
        <w:t xml:space="preserve">Начисление бонусов на продукты Банка в рамках программы Коллекция: </w:t>
      </w:r>
      <w:r w:rsidR="0077412A">
        <w:rPr>
          <w:bCs/>
          <w:szCs w:val="24"/>
        </w:rPr>
        <w:t>Приведи друга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147977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</w:rPr>
        <w:t>25</w:t>
      </w:r>
      <w:r w:rsidR="000A7561" w:rsidRPr="000A7561">
        <w:rPr>
          <w:bCs/>
          <w:sz w:val="22"/>
          <w:szCs w:val="22"/>
        </w:rPr>
        <w:t>.</w:t>
      </w:r>
      <w:r w:rsidR="00C823AB">
        <w:rPr>
          <w:bCs/>
          <w:sz w:val="22"/>
          <w:szCs w:val="22"/>
        </w:rPr>
        <w:t>08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FE5B65" w:rsidP="00A02E4F">
            <w:pPr>
              <w:pStyle w:val="ad"/>
              <w:rPr>
                <w:sz w:val="24"/>
              </w:rPr>
            </w:pPr>
            <w:r>
              <w:rPr>
                <w:sz w:val="24"/>
              </w:rPr>
              <w:t>Сайт П</w:t>
            </w:r>
            <w:r w:rsidR="00B95385" w:rsidRPr="00245F0C">
              <w:rPr>
                <w:sz w:val="24"/>
              </w:rPr>
              <w:t xml:space="preserve">рограммы «Коллекция» процессинг на стороне сайта осуществляется компанией </w:t>
            </w:r>
            <w:proofErr w:type="spellStart"/>
            <w:r w:rsidR="00A02E4F">
              <w:rPr>
                <w:sz w:val="24"/>
                <w:lang w:val="en-US"/>
              </w:rPr>
              <w:t>RapidSoft</w:t>
            </w:r>
            <w:proofErr w:type="spellEnd"/>
            <w:r w:rsidR="00B95385" w:rsidRPr="00245F0C">
              <w:rPr>
                <w:sz w:val="24"/>
              </w:rPr>
              <w:t>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CE2BCC" w:rsidRPr="00CE2BCC" w:rsidTr="00CE2BCC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CB3" w:rsidRPr="00E52CB3" w:rsidRDefault="00E52CB3" w:rsidP="00E52CB3">
            <w:proofErr w:type="spellStart"/>
            <w:r w:rsidRPr="00E52CB3">
              <w:t>Рекомендатель</w:t>
            </w:r>
            <w:proofErr w:type="spellEnd"/>
            <w:r w:rsidRPr="00E52CB3">
              <w:t xml:space="preserve"> </w:t>
            </w:r>
          </w:p>
          <w:p w:rsidR="00CE2BCC" w:rsidRPr="00E52CB3" w:rsidRDefault="00CE2BCC" w:rsidP="00E52CB3">
            <w:pPr>
              <w:rPr>
                <w:bCs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BCC" w:rsidRPr="00E52CB3" w:rsidRDefault="00E52CB3" w:rsidP="00FE5B6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</w:t>
            </w:r>
            <w:r w:rsidRPr="00E52CB3">
              <w:rPr>
                <w:rFonts w:ascii="Times New Roman" w:hAnsi="Times New Roman"/>
                <w:sz w:val="24"/>
              </w:rPr>
              <w:t>лиент банка ВТБ24, порекомендовавший другому лицу оформить продукт банка ВТБ24.</w:t>
            </w:r>
          </w:p>
        </w:tc>
      </w:tr>
      <w:tr w:rsidR="00292750" w:rsidRPr="00CE2BCC" w:rsidTr="00292750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750" w:rsidRPr="00E52CB3" w:rsidRDefault="00E52CB3" w:rsidP="00A55251">
            <w:pPr>
              <w:pStyle w:val="ad"/>
              <w:rPr>
                <w:sz w:val="24"/>
              </w:rPr>
            </w:pPr>
            <w:r w:rsidRPr="00E52CB3">
              <w:rPr>
                <w:sz w:val="24"/>
              </w:rPr>
              <w:t>Участник бонусной программы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750" w:rsidRPr="00E52CB3" w:rsidRDefault="00E52CB3" w:rsidP="00E52CB3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</w:t>
            </w:r>
            <w:r w:rsidR="00D206C4">
              <w:rPr>
                <w:rFonts w:ascii="Times New Roman" w:hAnsi="Times New Roman"/>
                <w:sz w:val="24"/>
              </w:rPr>
              <w:t>л</w:t>
            </w:r>
            <w:r w:rsidRPr="00E52CB3">
              <w:rPr>
                <w:rFonts w:ascii="Times New Roman" w:hAnsi="Times New Roman"/>
                <w:sz w:val="24"/>
              </w:rPr>
              <w:t>иент банка ВТБ24, зарегистрированный в бонусной программе.</w:t>
            </w:r>
          </w:p>
        </w:tc>
      </w:tr>
      <w:tr w:rsidR="00AF6F72" w:rsidRPr="00E52CB3" w:rsidTr="00AF6F72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F72" w:rsidRPr="00E52CB3" w:rsidRDefault="00AF6F72" w:rsidP="000B5A32">
            <w:pPr>
              <w:pStyle w:val="ad"/>
              <w:rPr>
                <w:sz w:val="24"/>
              </w:rPr>
            </w:pPr>
            <w:r>
              <w:rPr>
                <w:sz w:val="24"/>
              </w:rPr>
              <w:t>ЛК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F72" w:rsidRPr="00AF6F72" w:rsidRDefault="00AF6F72" w:rsidP="00AF6F72">
            <w:pPr>
              <w:pStyle w:val="NF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Личный кабинет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A55251" w:rsidRPr="00A55251" w:rsidRDefault="00A55251" w:rsidP="00A55251">
      <w:pPr>
        <w:jc w:val="both"/>
        <w:rPr>
          <w:rFonts w:cstheme="minorHAnsi"/>
          <w:b/>
        </w:rPr>
      </w:pPr>
      <w:r w:rsidRPr="00A55251">
        <w:rPr>
          <w:rFonts w:cstheme="minorHAnsi"/>
          <w:b/>
        </w:rPr>
        <w:t>Общие требования по начислению бонусов по Акции «Приведи друга»:</w:t>
      </w:r>
    </w:p>
    <w:p w:rsidR="00A55251" w:rsidRPr="00A55251" w:rsidRDefault="00A55251" w:rsidP="00A55251">
      <w:pPr>
        <w:jc w:val="both"/>
        <w:rPr>
          <w:rFonts w:cstheme="minorHAnsi"/>
          <w:b/>
        </w:rPr>
      </w:pPr>
    </w:p>
    <w:p w:rsidR="00A55251" w:rsidRPr="00A55251" w:rsidRDefault="008F0F95" w:rsidP="008F0F95">
      <w:pPr>
        <w:pStyle w:val="af4"/>
        <w:numPr>
          <w:ilvl w:val="0"/>
          <w:numId w:val="31"/>
        </w:numPr>
        <w:spacing w:after="0" w:line="24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н</w:t>
      </w:r>
      <w:r w:rsidR="00A55251" w:rsidRPr="00A55251">
        <w:rPr>
          <w:rFonts w:cstheme="minorHAnsi"/>
          <w:szCs w:val="24"/>
        </w:rPr>
        <w:t xml:space="preserve">еобходимо </w:t>
      </w:r>
      <w:r w:rsidR="00A55251">
        <w:rPr>
          <w:rFonts w:cstheme="minorHAnsi"/>
          <w:szCs w:val="24"/>
        </w:rPr>
        <w:t>на Сайте</w:t>
      </w:r>
      <w:r w:rsidR="00212802" w:rsidRPr="00212802">
        <w:rPr>
          <w:rFonts w:cstheme="minorHAnsi"/>
          <w:szCs w:val="24"/>
        </w:rPr>
        <w:t xml:space="preserve"> </w:t>
      </w:r>
      <w:r w:rsidR="00212802">
        <w:rPr>
          <w:rFonts w:cstheme="minorHAnsi"/>
          <w:szCs w:val="24"/>
        </w:rPr>
        <w:t>Коллекции</w:t>
      </w:r>
      <w:r w:rsidR="00A55251">
        <w:rPr>
          <w:rFonts w:cstheme="minorHAnsi"/>
          <w:szCs w:val="24"/>
        </w:rPr>
        <w:t xml:space="preserve"> </w:t>
      </w:r>
      <w:r w:rsidR="00A55251" w:rsidRPr="00A55251">
        <w:rPr>
          <w:rFonts w:cstheme="minorHAnsi"/>
          <w:szCs w:val="24"/>
        </w:rPr>
        <w:t xml:space="preserve">реализовать доработку с целью хранения и передачи в КХД информации о </w:t>
      </w:r>
      <w:proofErr w:type="spellStart"/>
      <w:r w:rsidR="00A55251" w:rsidRPr="00A55251">
        <w:rPr>
          <w:rFonts w:cstheme="minorHAnsi"/>
          <w:szCs w:val="24"/>
        </w:rPr>
        <w:t>рекомендателе</w:t>
      </w:r>
      <w:proofErr w:type="spellEnd"/>
      <w:r w:rsidR="00A55251" w:rsidRPr="00A55251">
        <w:rPr>
          <w:rFonts w:cstheme="minorHAnsi"/>
          <w:szCs w:val="24"/>
        </w:rPr>
        <w:t xml:space="preserve"> (ФИО и номер сотового телефона);</w:t>
      </w:r>
    </w:p>
    <w:p w:rsidR="00A55251" w:rsidRPr="00212802" w:rsidRDefault="008F0F95" w:rsidP="008F0F95">
      <w:pPr>
        <w:pStyle w:val="af4"/>
        <w:numPr>
          <w:ilvl w:val="0"/>
          <w:numId w:val="31"/>
        </w:numPr>
        <w:spacing w:after="0" w:line="24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н</w:t>
      </w:r>
      <w:r w:rsidR="00A55251" w:rsidRPr="00A55251">
        <w:rPr>
          <w:rFonts w:cstheme="minorHAnsi"/>
          <w:szCs w:val="24"/>
        </w:rPr>
        <w:t xml:space="preserve">еобходимо обеспечить взаимодействие между </w:t>
      </w:r>
      <w:r w:rsidR="00A55251">
        <w:rPr>
          <w:rFonts w:cstheme="minorHAnsi"/>
          <w:szCs w:val="24"/>
        </w:rPr>
        <w:t xml:space="preserve">Сайтом </w:t>
      </w:r>
      <w:r w:rsidR="00A55251" w:rsidRPr="00A55251">
        <w:rPr>
          <w:rFonts w:cstheme="minorHAnsi"/>
          <w:szCs w:val="24"/>
        </w:rPr>
        <w:t xml:space="preserve">и КХД для начисления бонусов </w:t>
      </w:r>
      <w:proofErr w:type="spellStart"/>
      <w:r w:rsidR="00A55251" w:rsidRPr="00A55251">
        <w:rPr>
          <w:rFonts w:cstheme="minorHAnsi"/>
          <w:szCs w:val="24"/>
        </w:rPr>
        <w:t>Рекомендателям</w:t>
      </w:r>
      <w:proofErr w:type="spellEnd"/>
      <w:r w:rsidR="00A55251" w:rsidRPr="00A55251">
        <w:rPr>
          <w:rFonts w:cstheme="minorHAnsi"/>
          <w:szCs w:val="24"/>
        </w:rPr>
        <w:t>, которые являются Участниками</w:t>
      </w:r>
      <w:r w:rsidR="00212802">
        <w:rPr>
          <w:rFonts w:cstheme="minorHAnsi"/>
          <w:szCs w:val="24"/>
        </w:rPr>
        <w:t xml:space="preserve"> бонусной программы «Коллекция»</w:t>
      </w:r>
      <w:r w:rsidR="00212802" w:rsidRPr="00212802">
        <w:rPr>
          <w:rFonts w:cstheme="minorHAnsi"/>
          <w:szCs w:val="24"/>
        </w:rPr>
        <w:t>.</w:t>
      </w:r>
    </w:p>
    <w:p w:rsidR="00212802" w:rsidRPr="00A55251" w:rsidRDefault="00212802" w:rsidP="008F0F95">
      <w:pPr>
        <w:pStyle w:val="af4"/>
        <w:spacing w:after="0" w:line="240" w:lineRule="auto"/>
        <w:jc w:val="both"/>
        <w:rPr>
          <w:rFonts w:cstheme="minorHAnsi"/>
          <w:szCs w:val="24"/>
        </w:rPr>
      </w:pPr>
    </w:p>
    <w:p w:rsidR="00A55251" w:rsidRPr="00A55251" w:rsidRDefault="00A55251" w:rsidP="008F0F95">
      <w:pPr>
        <w:spacing w:line="276" w:lineRule="auto"/>
        <w:jc w:val="both"/>
        <w:rPr>
          <w:rFonts w:cstheme="minorHAnsi"/>
        </w:rPr>
      </w:pPr>
      <w:r w:rsidRPr="00A55251">
        <w:rPr>
          <w:rFonts w:cstheme="minorHAnsi"/>
        </w:rPr>
        <w:t xml:space="preserve">По всем событиям </w:t>
      </w:r>
      <w:r w:rsidR="001B66DD">
        <w:rPr>
          <w:rFonts w:cstheme="minorHAnsi"/>
        </w:rPr>
        <w:t>должна</w:t>
      </w:r>
      <w:r w:rsidRPr="00A55251">
        <w:rPr>
          <w:rFonts w:cstheme="minorHAnsi"/>
        </w:rPr>
        <w:t xml:space="preserve"> устанавливат</w:t>
      </w:r>
      <w:r w:rsidR="00861DE3">
        <w:rPr>
          <w:rFonts w:cstheme="minorHAnsi"/>
        </w:rPr>
        <w:t>ь</w:t>
      </w:r>
      <w:r w:rsidRPr="00A55251">
        <w:rPr>
          <w:rFonts w:cstheme="minorHAnsi"/>
        </w:rPr>
        <w:t xml:space="preserve">ся </w:t>
      </w:r>
      <w:r w:rsidRPr="00A55251">
        <w:rPr>
          <w:rFonts w:cstheme="minorHAnsi"/>
          <w:lang w:val="en-US"/>
        </w:rPr>
        <w:t>MIN</w:t>
      </w:r>
      <w:r w:rsidRPr="00A55251">
        <w:rPr>
          <w:rFonts w:cstheme="minorHAnsi"/>
        </w:rPr>
        <w:t xml:space="preserve">  сумма кредита/ вклада:</w:t>
      </w:r>
    </w:p>
    <w:p w:rsidR="00A55251" w:rsidRPr="00A55251" w:rsidRDefault="00A55251" w:rsidP="008F0F95">
      <w:pPr>
        <w:pStyle w:val="af4"/>
        <w:numPr>
          <w:ilvl w:val="0"/>
          <w:numId w:val="32"/>
        </w:numPr>
        <w:spacing w:after="0"/>
        <w:jc w:val="both"/>
        <w:rPr>
          <w:rFonts w:cstheme="minorHAnsi"/>
          <w:szCs w:val="24"/>
        </w:rPr>
      </w:pPr>
      <w:r w:rsidRPr="00A55251">
        <w:rPr>
          <w:rFonts w:cstheme="minorHAnsi"/>
          <w:szCs w:val="24"/>
        </w:rPr>
        <w:t>для Москвы и Регионов</w:t>
      </w:r>
      <w:r w:rsidR="008F0F95">
        <w:rPr>
          <w:rFonts w:cstheme="minorHAnsi"/>
          <w:szCs w:val="24"/>
          <w:lang w:val="en-US"/>
        </w:rPr>
        <w:t>;</w:t>
      </w:r>
    </w:p>
    <w:p w:rsidR="00A55251" w:rsidRPr="00A55251" w:rsidRDefault="00A55251" w:rsidP="008F0F95">
      <w:pPr>
        <w:pStyle w:val="af4"/>
        <w:numPr>
          <w:ilvl w:val="0"/>
          <w:numId w:val="32"/>
        </w:numPr>
        <w:spacing w:after="0"/>
        <w:jc w:val="both"/>
        <w:rPr>
          <w:rFonts w:cstheme="minorHAnsi"/>
          <w:szCs w:val="24"/>
        </w:rPr>
      </w:pPr>
      <w:r w:rsidRPr="00A55251">
        <w:rPr>
          <w:rFonts w:cstheme="minorHAnsi"/>
          <w:szCs w:val="24"/>
        </w:rPr>
        <w:t>в зависимости от продукта</w:t>
      </w:r>
      <w:r w:rsidR="008F0F95">
        <w:rPr>
          <w:rFonts w:cstheme="minorHAnsi"/>
          <w:szCs w:val="24"/>
          <w:lang w:val="en-US"/>
        </w:rPr>
        <w:t>;</w:t>
      </w:r>
    </w:p>
    <w:p w:rsidR="00A55251" w:rsidRPr="00A55251" w:rsidRDefault="00A55251" w:rsidP="008F0F95">
      <w:pPr>
        <w:pStyle w:val="af4"/>
        <w:numPr>
          <w:ilvl w:val="0"/>
          <w:numId w:val="32"/>
        </w:numPr>
        <w:spacing w:after="0"/>
        <w:jc w:val="both"/>
        <w:rPr>
          <w:rFonts w:cstheme="minorHAnsi"/>
          <w:szCs w:val="24"/>
        </w:rPr>
      </w:pPr>
      <w:r w:rsidRPr="00A55251">
        <w:rPr>
          <w:rFonts w:cstheme="minorHAnsi"/>
          <w:szCs w:val="24"/>
        </w:rPr>
        <w:t>в зависимости от канала</w:t>
      </w:r>
      <w:r w:rsidR="008F0F95">
        <w:rPr>
          <w:rFonts w:cstheme="minorHAnsi"/>
          <w:szCs w:val="24"/>
          <w:lang w:val="en-US"/>
        </w:rPr>
        <w:t>;</w:t>
      </w:r>
    </w:p>
    <w:p w:rsidR="00A55251" w:rsidRPr="00A55251" w:rsidRDefault="00A55251" w:rsidP="008F0F95">
      <w:pPr>
        <w:pStyle w:val="af4"/>
        <w:numPr>
          <w:ilvl w:val="0"/>
          <w:numId w:val="32"/>
        </w:numPr>
        <w:spacing w:after="0"/>
        <w:jc w:val="both"/>
        <w:rPr>
          <w:rFonts w:cstheme="minorHAnsi"/>
          <w:szCs w:val="24"/>
        </w:rPr>
      </w:pPr>
      <w:r w:rsidRPr="00A55251">
        <w:rPr>
          <w:rFonts w:cstheme="minorHAnsi"/>
          <w:szCs w:val="24"/>
        </w:rPr>
        <w:t>в зависимости от события</w:t>
      </w:r>
      <w:r w:rsidR="008F0F95">
        <w:rPr>
          <w:rFonts w:cstheme="minorHAnsi"/>
          <w:szCs w:val="24"/>
          <w:lang w:val="en-US"/>
        </w:rPr>
        <w:t>.</w:t>
      </w:r>
    </w:p>
    <w:p w:rsidR="00A55251" w:rsidRPr="00A55251" w:rsidRDefault="00A55251" w:rsidP="008F0F95">
      <w:pPr>
        <w:pStyle w:val="af4"/>
        <w:spacing w:after="0"/>
        <w:jc w:val="right"/>
        <w:rPr>
          <w:rFonts w:cstheme="minorHAnsi"/>
          <w:szCs w:val="24"/>
        </w:rPr>
      </w:pPr>
      <w:bookmarkStart w:id="1" w:name="Таблица1"/>
      <w:r>
        <w:rPr>
          <w:rFonts w:cstheme="minorHAnsi"/>
          <w:szCs w:val="24"/>
        </w:rPr>
        <w:t xml:space="preserve">Таблица №1 </w:t>
      </w:r>
      <w:bookmarkEnd w:id="1"/>
      <w:r w:rsidR="00212802">
        <w:rPr>
          <w:rFonts w:cstheme="minorHAnsi"/>
          <w:szCs w:val="24"/>
        </w:rPr>
        <w:t>–</w:t>
      </w:r>
      <w:r>
        <w:rPr>
          <w:rFonts w:cstheme="minorHAnsi"/>
          <w:szCs w:val="24"/>
        </w:rPr>
        <w:t xml:space="preserve"> </w:t>
      </w:r>
      <w:r w:rsidR="008F0F95">
        <w:rPr>
          <w:rFonts w:cstheme="minorHAnsi"/>
          <w:szCs w:val="24"/>
        </w:rPr>
        <w:t xml:space="preserve">Критерии поощрения </w:t>
      </w:r>
      <w:proofErr w:type="spellStart"/>
      <w:r w:rsidR="008F0F95">
        <w:rPr>
          <w:rFonts w:cstheme="minorHAnsi"/>
          <w:szCs w:val="24"/>
        </w:rPr>
        <w:t>Рекомендателя</w:t>
      </w:r>
      <w:proofErr w:type="spellEnd"/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153"/>
        <w:gridCol w:w="1194"/>
        <w:gridCol w:w="1074"/>
        <w:gridCol w:w="3278"/>
        <w:gridCol w:w="2657"/>
      </w:tblGrid>
      <w:tr w:rsidR="00A55251" w:rsidRPr="004B52E5" w:rsidTr="00A36756">
        <w:trPr>
          <w:trHeight w:val="720"/>
        </w:trPr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A55251" w:rsidRPr="00A55251" w:rsidRDefault="00A55251" w:rsidP="00A55251">
            <w:pPr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b/>
                <w:color w:val="000000"/>
                <w:sz w:val="16"/>
                <w:szCs w:val="16"/>
              </w:rPr>
              <w:t xml:space="preserve">Продукт / направление 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A55251" w:rsidRPr="00A55251" w:rsidRDefault="00A55251" w:rsidP="00F552A4">
            <w:pPr>
              <w:rPr>
                <w:rFonts w:cstheme="minorHAnsi"/>
                <w:b/>
                <w:color w:val="000000"/>
                <w:sz w:val="16"/>
                <w:szCs w:val="16"/>
              </w:rPr>
            </w:pPr>
            <w:proofErr w:type="gramStart"/>
            <w:r w:rsidRPr="00A55251">
              <w:rPr>
                <w:rFonts w:cstheme="minorHAnsi"/>
                <w:b/>
                <w:color w:val="000000"/>
                <w:sz w:val="16"/>
                <w:szCs w:val="16"/>
              </w:rPr>
              <w:t>Событие</w:t>
            </w:r>
            <w:proofErr w:type="gramEnd"/>
            <w:r w:rsidRPr="00A55251">
              <w:rPr>
                <w:rFonts w:cstheme="minorHAnsi"/>
                <w:b/>
                <w:color w:val="000000"/>
                <w:sz w:val="16"/>
                <w:szCs w:val="16"/>
              </w:rPr>
              <w:t xml:space="preserve"> за которое бонусы начисляются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A55251" w:rsidRPr="00A55251" w:rsidRDefault="00A55251" w:rsidP="00A55251">
            <w:pPr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b/>
                <w:color w:val="000000"/>
                <w:sz w:val="16"/>
                <w:szCs w:val="16"/>
              </w:rPr>
              <w:t xml:space="preserve">Принцип начисления </w:t>
            </w:r>
          </w:p>
        </w:tc>
        <w:tc>
          <w:tcPr>
            <w:tcW w:w="17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D9F1"/>
            <w:vAlign w:val="center"/>
            <w:hideMark/>
          </w:tcPr>
          <w:p w:rsidR="00A55251" w:rsidRPr="00A55251" w:rsidRDefault="00A55251" w:rsidP="00A55251">
            <w:pPr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b/>
                <w:color w:val="000000"/>
                <w:sz w:val="16"/>
                <w:szCs w:val="16"/>
              </w:rPr>
              <w:t xml:space="preserve">Комментарии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A55251" w:rsidRPr="00A55251" w:rsidRDefault="00A55251" w:rsidP="00A55251">
            <w:pPr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b/>
                <w:color w:val="000000"/>
                <w:sz w:val="16"/>
                <w:szCs w:val="16"/>
              </w:rPr>
              <w:t>Значение бонуса</w:t>
            </w:r>
          </w:p>
        </w:tc>
      </w:tr>
      <w:tr w:rsidR="00A55251" w:rsidRPr="004B52E5" w:rsidTr="00A36756">
        <w:trPr>
          <w:trHeight w:val="720"/>
        </w:trPr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251" w:rsidRPr="00A55251" w:rsidRDefault="00A55251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Вклады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251" w:rsidRPr="00A55251" w:rsidRDefault="00A55251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Оформление вклада другом клиента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251" w:rsidRPr="00A55251" w:rsidRDefault="00A55251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55251">
              <w:rPr>
                <w:rFonts w:cstheme="minorHAnsi"/>
                <w:color w:val="000000"/>
                <w:sz w:val="16"/>
                <w:szCs w:val="16"/>
              </w:rPr>
              <w:t>Fi</w:t>
            </w:r>
            <w:proofErr w:type="gramStart"/>
            <w:r w:rsidRPr="00A55251">
              <w:rPr>
                <w:rFonts w:cstheme="minorHAnsi"/>
                <w:color w:val="000000"/>
                <w:sz w:val="16"/>
                <w:szCs w:val="16"/>
              </w:rPr>
              <w:t>х</w:t>
            </w:r>
            <w:proofErr w:type="spellEnd"/>
            <w:proofErr w:type="gramEnd"/>
            <w:r w:rsidRPr="00A55251">
              <w:rPr>
                <w:rFonts w:cstheme="minorHAnsi"/>
                <w:color w:val="000000"/>
                <w:sz w:val="16"/>
                <w:szCs w:val="16"/>
              </w:rPr>
              <w:t xml:space="preserve">  бонусов в размере Х</w:t>
            </w:r>
          </w:p>
        </w:tc>
        <w:tc>
          <w:tcPr>
            <w:tcW w:w="17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5251" w:rsidRPr="00A55251" w:rsidRDefault="00A55251" w:rsidP="00815FFE">
            <w:pPr>
              <w:jc w:val="both"/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Начисление действует на постоянной основе</w:t>
            </w:r>
            <w:r w:rsidR="000514E8"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  <w:p w:rsidR="00A55251" w:rsidRPr="00A55251" w:rsidRDefault="00A55251" w:rsidP="00815FFE">
            <w:pPr>
              <w:jc w:val="both"/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Выплачивается через 3 мес. после открытия вклада в руб., если вклад не закрыт</w:t>
            </w:r>
            <w:r w:rsidR="000514E8"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251" w:rsidRPr="00A55251" w:rsidRDefault="00A55251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500 бонусов</w:t>
            </w:r>
          </w:p>
          <w:p w:rsidR="00A55251" w:rsidRPr="00A55251" w:rsidRDefault="00A55251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A36756" w:rsidRPr="004B52E5" w:rsidTr="00A36756">
        <w:trPr>
          <w:trHeight w:val="720"/>
        </w:trPr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Кредиты наличными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Получение кредита другом клиента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55251">
              <w:rPr>
                <w:rFonts w:cstheme="minorHAnsi"/>
                <w:color w:val="000000"/>
                <w:sz w:val="16"/>
                <w:szCs w:val="16"/>
              </w:rPr>
              <w:t>Fix</w:t>
            </w:r>
            <w:proofErr w:type="spellEnd"/>
            <w:r w:rsidRPr="00A55251">
              <w:rPr>
                <w:rFonts w:cstheme="minorHAnsi"/>
                <w:color w:val="000000"/>
                <w:sz w:val="16"/>
                <w:szCs w:val="16"/>
              </w:rPr>
              <w:t xml:space="preserve"> бонусов в размере Х</w:t>
            </w:r>
          </w:p>
        </w:tc>
        <w:tc>
          <w:tcPr>
            <w:tcW w:w="175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A36756" w:rsidRPr="00A55251" w:rsidRDefault="00A36756" w:rsidP="00815FFE">
            <w:pPr>
              <w:jc w:val="both"/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Начисление действует на постоянной основе</w:t>
            </w:r>
            <w:r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  <w:p w:rsidR="00A36756" w:rsidRPr="00A55251" w:rsidDel="00815FFE" w:rsidRDefault="00A36756" w:rsidP="00815FFE">
            <w:pPr>
              <w:jc w:val="both"/>
              <w:rPr>
                <w:del w:id="2" w:author="Беккер Андрей Викторович" w:date="2014-09-05T13:08:00Z"/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 xml:space="preserve">Настраивается минимальное значение суммы кредита, от которой начисляются </w:t>
            </w:r>
            <w:proofErr w:type="spellStart"/>
            <w:r w:rsidRPr="00A55251">
              <w:rPr>
                <w:rFonts w:cstheme="minorHAnsi"/>
                <w:color w:val="000000"/>
                <w:sz w:val="16"/>
                <w:szCs w:val="16"/>
              </w:rPr>
              <w:t>бонусы</w:t>
            </w:r>
            <w:r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  <w:p w:rsidR="00A36756" w:rsidRPr="00A55251" w:rsidDel="00815FFE" w:rsidRDefault="00A36756" w:rsidP="00815FFE">
            <w:pPr>
              <w:jc w:val="both"/>
              <w:rPr>
                <w:del w:id="3" w:author="Беккер Андрей Викторович" w:date="2014-09-05T13:08:00Z"/>
                <w:rFonts w:cstheme="minorHAnsi"/>
                <w:color w:val="000000"/>
                <w:sz w:val="16"/>
                <w:szCs w:val="16"/>
              </w:rPr>
            </w:pPr>
          </w:p>
          <w:p w:rsidR="00815FFE" w:rsidRDefault="00815FFE" w:rsidP="00815FFE">
            <w:pPr>
              <w:jc w:val="both"/>
              <w:rPr>
                <w:ins w:id="4" w:author="Беккер Андрей Викторович" w:date="2014-09-05T13:10:00Z"/>
                <w:color w:val="FF0000"/>
              </w:rPr>
            </w:pPr>
            <w:ins w:id="5" w:author="Беккер Андрей Викторович" w:date="2014-09-05T13:08:00Z">
              <w:r>
                <w:rPr>
                  <w:color w:val="FF0000"/>
                  <w:sz w:val="22"/>
                  <w:szCs w:val="22"/>
                </w:rPr>
                <w:t>О</w:t>
              </w:r>
            </w:ins>
            <w:ins w:id="6" w:author="Беккер Андрей Викторович" w:date="2014-09-05T13:07:00Z">
              <w:r w:rsidRPr="00815FFE">
                <w:rPr>
                  <w:color w:val="FF0000"/>
                  <w:sz w:val="22"/>
                  <w:szCs w:val="22"/>
                </w:rPr>
                <w:t>граничения</w:t>
              </w:r>
            </w:ins>
            <w:proofErr w:type="spellEnd"/>
            <w:ins w:id="7" w:author="Беккер Андрей Викторович" w:date="2014-09-05T13:10:00Z">
              <w:r>
                <w:rPr>
                  <w:color w:val="FF0000"/>
                  <w:sz w:val="22"/>
                  <w:szCs w:val="22"/>
                </w:rPr>
                <w:t>.</w:t>
              </w:r>
            </w:ins>
            <w:ins w:id="8" w:author="Беккер Андрей Викторович" w:date="2014-09-05T13:07:00Z">
              <w:r>
                <w:rPr>
                  <w:color w:val="FF0000"/>
                  <w:sz w:val="22"/>
                  <w:szCs w:val="22"/>
                </w:rPr>
                <w:t xml:space="preserve"> </w:t>
              </w:r>
            </w:ins>
          </w:p>
          <w:p w:rsidR="00815FFE" w:rsidRPr="00815FFE" w:rsidRDefault="00815FFE" w:rsidP="00815FFE">
            <w:pPr>
              <w:jc w:val="both"/>
              <w:rPr>
                <w:ins w:id="9" w:author="Беккер Андрей Викторович" w:date="2014-09-05T13:07:00Z"/>
                <w:color w:val="FF0000"/>
              </w:rPr>
            </w:pPr>
            <w:ins w:id="10" w:author="Беккер Андрей Викторович" w:date="2014-09-05T13:09:00Z">
              <w:r>
                <w:rPr>
                  <w:color w:val="FF0000"/>
                  <w:sz w:val="22"/>
                  <w:szCs w:val="22"/>
                </w:rPr>
                <w:t>1)</w:t>
              </w:r>
            </w:ins>
            <w:ins w:id="11" w:author="Беккер Андрей Викторович" w:date="2014-09-05T13:07:00Z">
              <w:r>
                <w:rPr>
                  <w:color w:val="FF0000"/>
                  <w:sz w:val="22"/>
                  <w:szCs w:val="22"/>
                </w:rPr>
                <w:t> </w:t>
              </w:r>
            </w:ins>
            <w:ins w:id="12" w:author="Беккер Андрей Викторович" w:date="2014-09-05T13:10:00Z">
              <w:r>
                <w:rPr>
                  <w:color w:val="FF0000"/>
                  <w:sz w:val="22"/>
                  <w:szCs w:val="22"/>
                </w:rPr>
                <w:t>В</w:t>
              </w:r>
            </w:ins>
            <w:ins w:id="13" w:author="Беккер Андрей Викторович" w:date="2014-09-05T13:07:00Z">
              <w:r>
                <w:rPr>
                  <w:color w:val="FF0000"/>
                  <w:sz w:val="22"/>
                  <w:szCs w:val="22"/>
                </w:rPr>
                <w:t xml:space="preserve">ыпуск </w:t>
              </w:r>
            </w:ins>
            <w:ins w:id="14" w:author="Беккер Андрей Викторович" w:date="2014-09-05T13:08:00Z">
              <w:r>
                <w:rPr>
                  <w:color w:val="FF0000"/>
                  <w:sz w:val="22"/>
                  <w:szCs w:val="22"/>
                </w:rPr>
                <w:t>зарплатной</w:t>
              </w:r>
            </w:ins>
            <w:ins w:id="15" w:author="Беккер Андрей Викторович" w:date="2014-09-05T13:07:00Z">
              <w:r w:rsidRPr="00815FFE">
                <w:rPr>
                  <w:color w:val="FF0000"/>
                  <w:sz w:val="22"/>
                  <w:szCs w:val="22"/>
                </w:rPr>
                <w:t xml:space="preserve"> карты, </w:t>
              </w:r>
              <w:r w:rsidRPr="00815FFE">
                <w:rPr>
                  <w:color w:val="FF0000"/>
                  <w:sz w:val="22"/>
                  <w:szCs w:val="22"/>
                  <w:lang w:val="en-US"/>
                </w:rPr>
                <w:t>companion</w:t>
              </w:r>
              <w:r w:rsidRPr="00815FFE">
                <w:rPr>
                  <w:color w:val="FF0000"/>
                  <w:sz w:val="22"/>
                  <w:szCs w:val="22"/>
                </w:rPr>
                <w:t xml:space="preserve">-карты  в поощрении </w:t>
              </w:r>
            </w:ins>
            <w:proofErr w:type="spellStart"/>
            <w:ins w:id="16" w:author="Беккер Андрей Викторович" w:date="2014-09-05T13:08:00Z">
              <w:r>
                <w:rPr>
                  <w:color w:val="FF0000"/>
                  <w:sz w:val="22"/>
                  <w:szCs w:val="22"/>
                </w:rPr>
                <w:t>Р</w:t>
              </w:r>
            </w:ins>
            <w:ins w:id="17" w:author="Беккер Андрей Викторович" w:date="2014-09-05T13:07:00Z">
              <w:r w:rsidRPr="00815FFE">
                <w:rPr>
                  <w:color w:val="FF0000"/>
                  <w:sz w:val="22"/>
                  <w:szCs w:val="22"/>
                </w:rPr>
                <w:t>екомендателя</w:t>
              </w:r>
              <w:proofErr w:type="spellEnd"/>
              <w:r w:rsidRPr="00815FFE">
                <w:rPr>
                  <w:color w:val="FF0000"/>
                  <w:sz w:val="22"/>
                  <w:szCs w:val="22"/>
                </w:rPr>
                <w:t xml:space="preserve"> не участвуют</w:t>
              </w:r>
            </w:ins>
            <w:ins w:id="18" w:author="Беккер Андрей Викторович" w:date="2014-09-05T13:08:00Z">
              <w:r>
                <w:rPr>
                  <w:color w:val="FF0000"/>
                  <w:sz w:val="22"/>
                  <w:szCs w:val="22"/>
                </w:rPr>
                <w:t>.</w:t>
              </w:r>
            </w:ins>
          </w:p>
          <w:p w:rsidR="00815FFE" w:rsidRPr="00815FFE" w:rsidRDefault="00815FFE" w:rsidP="00815FFE">
            <w:pPr>
              <w:jc w:val="both"/>
              <w:rPr>
                <w:color w:val="FF0000"/>
              </w:rPr>
            </w:pPr>
            <w:ins w:id="19" w:author="Беккер Андрей Викторович" w:date="2014-09-05T13:09:00Z">
              <w:r>
                <w:rPr>
                  <w:color w:val="FF0000"/>
                  <w:sz w:val="22"/>
                  <w:szCs w:val="22"/>
                </w:rPr>
                <w:t>2) Реструктуризированные кредиты в поощрении не участвуют.</w:t>
              </w:r>
            </w:ins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500 бонусов</w:t>
            </w:r>
          </w:p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A36756" w:rsidRPr="004B52E5" w:rsidTr="00A36756">
        <w:trPr>
          <w:trHeight w:val="720"/>
        </w:trPr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Автокредит</w:t>
            </w:r>
          </w:p>
          <w:p w:rsidR="00A36756" w:rsidRPr="00A55251" w:rsidRDefault="00A36756" w:rsidP="00A55251">
            <w:pPr>
              <w:spacing w:after="200"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Получение кредита другом клиента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55251">
              <w:rPr>
                <w:rFonts w:cstheme="minorHAnsi"/>
                <w:color w:val="000000"/>
                <w:sz w:val="16"/>
                <w:szCs w:val="16"/>
              </w:rPr>
              <w:t>Fi</w:t>
            </w:r>
            <w:proofErr w:type="gramStart"/>
            <w:r w:rsidRPr="00A55251">
              <w:rPr>
                <w:rFonts w:cstheme="minorHAnsi"/>
                <w:color w:val="000000"/>
                <w:sz w:val="16"/>
                <w:szCs w:val="16"/>
              </w:rPr>
              <w:t>х</w:t>
            </w:r>
            <w:proofErr w:type="spellEnd"/>
            <w:proofErr w:type="gramEnd"/>
            <w:r w:rsidRPr="00A55251">
              <w:rPr>
                <w:rFonts w:cstheme="minorHAnsi"/>
                <w:color w:val="000000"/>
                <w:sz w:val="16"/>
                <w:szCs w:val="16"/>
              </w:rPr>
              <w:t xml:space="preserve">  бонусов в размере Х</w:t>
            </w:r>
          </w:p>
        </w:tc>
        <w:tc>
          <w:tcPr>
            <w:tcW w:w="1752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1 000 бонусов</w:t>
            </w:r>
          </w:p>
        </w:tc>
      </w:tr>
      <w:tr w:rsidR="00A36756" w:rsidRPr="004B52E5" w:rsidTr="00A36756">
        <w:trPr>
          <w:trHeight w:val="720"/>
        </w:trPr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Ипотека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Получение кредита другом клиента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55251">
              <w:rPr>
                <w:rFonts w:cstheme="minorHAnsi"/>
                <w:color w:val="000000"/>
                <w:sz w:val="16"/>
                <w:szCs w:val="16"/>
              </w:rPr>
              <w:t>Fi</w:t>
            </w:r>
            <w:proofErr w:type="gramStart"/>
            <w:r w:rsidRPr="00A55251">
              <w:rPr>
                <w:rFonts w:cstheme="minorHAnsi"/>
                <w:color w:val="000000"/>
                <w:sz w:val="16"/>
                <w:szCs w:val="16"/>
              </w:rPr>
              <w:t>х</w:t>
            </w:r>
            <w:proofErr w:type="spellEnd"/>
            <w:proofErr w:type="gramEnd"/>
            <w:r w:rsidRPr="00A55251">
              <w:rPr>
                <w:rFonts w:cstheme="minorHAnsi"/>
                <w:color w:val="000000"/>
                <w:sz w:val="16"/>
                <w:szCs w:val="16"/>
              </w:rPr>
              <w:t xml:space="preserve">  бонусов в размере Х </w:t>
            </w:r>
          </w:p>
        </w:tc>
        <w:tc>
          <w:tcPr>
            <w:tcW w:w="1752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A36756" w:rsidRPr="00A55251" w:rsidRDefault="00A36756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1 000 бонусов</w:t>
            </w:r>
          </w:p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A36756" w:rsidRPr="004B52E5" w:rsidTr="00A36756">
        <w:trPr>
          <w:trHeight w:val="720"/>
        </w:trPr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Кредитные карты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Оформление карты другом клиента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55251">
              <w:rPr>
                <w:rFonts w:cstheme="minorHAnsi"/>
                <w:color w:val="000000"/>
                <w:sz w:val="16"/>
                <w:szCs w:val="16"/>
              </w:rPr>
              <w:t>Fi</w:t>
            </w:r>
            <w:proofErr w:type="gramStart"/>
            <w:r w:rsidRPr="00A55251">
              <w:rPr>
                <w:rFonts w:cstheme="minorHAnsi"/>
                <w:color w:val="000000"/>
                <w:sz w:val="16"/>
                <w:szCs w:val="16"/>
              </w:rPr>
              <w:t>х</w:t>
            </w:r>
            <w:proofErr w:type="spellEnd"/>
            <w:proofErr w:type="gramEnd"/>
            <w:r w:rsidRPr="00A55251">
              <w:rPr>
                <w:rFonts w:cstheme="minorHAnsi"/>
                <w:color w:val="000000"/>
                <w:sz w:val="16"/>
                <w:szCs w:val="16"/>
              </w:rPr>
              <w:t xml:space="preserve">  бонусов в размере Х</w:t>
            </w:r>
          </w:p>
        </w:tc>
        <w:tc>
          <w:tcPr>
            <w:tcW w:w="175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756" w:rsidRPr="00A55251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756" w:rsidRPr="00A36756" w:rsidRDefault="00A36756" w:rsidP="00A552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55251">
              <w:rPr>
                <w:rFonts w:cstheme="minorHAnsi"/>
                <w:color w:val="000000"/>
                <w:sz w:val="16"/>
                <w:szCs w:val="16"/>
              </w:rPr>
              <w:t>Не установлено</w:t>
            </w:r>
            <w:ins w:id="20" w:author="krivosheynv" w:date="2014-08-29T15:13:00Z">
              <w:r>
                <w:rPr>
                  <w:rFonts w:cstheme="minorHAnsi"/>
                  <w:color w:val="000000"/>
                  <w:sz w:val="16"/>
                  <w:szCs w:val="16"/>
                </w:rPr>
                <w:t>, будет определено при внедрении</w:t>
              </w:r>
            </w:ins>
          </w:p>
        </w:tc>
      </w:tr>
    </w:tbl>
    <w:p w:rsidR="00A55251" w:rsidRDefault="001B66DD" w:rsidP="001B66DD">
      <w:pPr>
        <w:spacing w:after="200" w:line="276" w:lineRule="auto"/>
        <w:jc w:val="right"/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Х-</w:t>
      </w:r>
      <w:proofErr w:type="gramEnd"/>
      <w:r>
        <w:rPr>
          <w:rFonts w:cstheme="minorHAnsi"/>
          <w:sz w:val="16"/>
          <w:szCs w:val="16"/>
        </w:rPr>
        <w:t xml:space="preserve"> настраиваемый параметр</w:t>
      </w:r>
    </w:p>
    <w:p w:rsidR="00C06DC5" w:rsidRDefault="00C06DC5" w:rsidP="00C06DC5">
      <w:pPr>
        <w:jc w:val="both"/>
        <w:rPr>
          <w:rFonts w:cstheme="minorHAnsi"/>
          <w:b/>
          <w:sz w:val="16"/>
          <w:szCs w:val="16"/>
          <w:lang w:val="en-US"/>
        </w:rPr>
      </w:pP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r w:rsidR="00431EFE">
        <w:rPr>
          <w:rFonts w:eastAsiaTheme="minorHAnsi"/>
        </w:rPr>
        <w:lastRenderedPageBreak/>
        <w:t>Диаграмма действия</w:t>
      </w:r>
      <w:r w:rsidR="00F9387E">
        <w:rPr>
          <w:rFonts w:eastAsiaTheme="minorHAnsi"/>
        </w:rPr>
        <w:t xml:space="preserve"> </w:t>
      </w:r>
    </w:p>
    <w:p w:rsidR="00414EDA" w:rsidRDefault="005B7437" w:rsidP="00414EDA">
      <w:pPr>
        <w:pStyle w:val="24"/>
        <w:jc w:val="center"/>
      </w:pPr>
      <w:r>
        <w:object w:dxaOrig="9599" w:dyaOrig="2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0.5pt" o:ole="">
            <v:imagedata r:id="rId9" o:title=""/>
          </v:shape>
          <o:OLEObject Type="Embed" ProgID="Visio.Drawing.11" ShapeID="_x0000_i1025" DrawAspect="Content" ObjectID="_1471431788" r:id="rId10"/>
        </w:object>
      </w:r>
    </w:p>
    <w:p w:rsidR="00821063" w:rsidRPr="00B32323" w:rsidRDefault="00821063" w:rsidP="00A914B7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821063" w:rsidRPr="00355D32" w:rsidRDefault="00B84F8B" w:rsidP="00A914B7">
      <w:pPr>
        <w:ind w:left="426"/>
        <w:jc w:val="both"/>
        <w:rPr>
          <w:rFonts w:eastAsia="Arial Unicode MS"/>
          <w:color w:val="000000"/>
          <w:u w:color="000000"/>
        </w:rPr>
      </w:pPr>
      <w:r w:rsidRPr="000F2924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1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>–</w:t>
      </w:r>
      <w:r w:rsidRPr="004F0355">
        <w:rPr>
          <w:rFonts w:eastAsia="Arial Unicode MS"/>
        </w:rPr>
        <w:t xml:space="preserve"> </w:t>
      </w:r>
      <w:r w:rsidR="00355D32" w:rsidRPr="00355D32">
        <w:rPr>
          <w:rFonts w:eastAsia="Arial Unicode MS"/>
        </w:rPr>
        <w:t>Клиент</w:t>
      </w:r>
      <w:r w:rsidR="00355D32">
        <w:rPr>
          <w:rFonts w:eastAsia="Arial Unicode MS"/>
        </w:rPr>
        <w:t xml:space="preserve"> в ЛК указывает продукт, который он открыл в недавнее время и ФИО, номер телефона </w:t>
      </w:r>
      <w:proofErr w:type="spellStart"/>
      <w:r w:rsidR="00355D32">
        <w:rPr>
          <w:rFonts w:eastAsia="Arial Unicode MS"/>
        </w:rPr>
        <w:t>Рекомендателя</w:t>
      </w:r>
      <w:proofErr w:type="spellEnd"/>
      <w:r w:rsidR="00355D32">
        <w:rPr>
          <w:rFonts w:eastAsia="Arial Unicode MS"/>
        </w:rPr>
        <w:t xml:space="preserve"> (участник</w:t>
      </w:r>
      <w:r w:rsidR="00981512">
        <w:rPr>
          <w:rFonts w:eastAsia="Arial Unicode MS"/>
        </w:rPr>
        <w:t>а</w:t>
      </w:r>
      <w:r w:rsidR="00355D32">
        <w:rPr>
          <w:rFonts w:eastAsia="Arial Unicode MS"/>
        </w:rPr>
        <w:t xml:space="preserve"> Программы Коллекция, который порекомендовал  открыть продукт).</w:t>
      </w:r>
    </w:p>
    <w:p w:rsidR="00F9387E" w:rsidRPr="00821063" w:rsidRDefault="00F9387E" w:rsidP="00A914B7">
      <w:pPr>
        <w:ind w:left="426"/>
        <w:jc w:val="both"/>
        <w:rPr>
          <w:rFonts w:eastAsia="Arial Unicode MS"/>
          <w:color w:val="000000"/>
          <w:u w:color="000000"/>
        </w:rPr>
      </w:pPr>
    </w:p>
    <w:p w:rsidR="00E526ED" w:rsidRPr="00821063" w:rsidRDefault="00821063" w:rsidP="00A914B7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C0650A" w:rsidRDefault="004F0355" w:rsidP="00A914B7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0F2924">
        <w:rPr>
          <w:rFonts w:eastAsia="Arial Unicode MS"/>
          <w:b/>
        </w:rPr>
        <w:t>Шаг 2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>–</w:t>
      </w:r>
      <w:r w:rsidRPr="004F0355">
        <w:rPr>
          <w:rFonts w:eastAsia="Arial Unicode MS"/>
        </w:rPr>
        <w:t xml:space="preserve"> </w:t>
      </w:r>
      <w:r w:rsidR="00B84F8B">
        <w:rPr>
          <w:rFonts w:eastAsia="Arial Unicode MS"/>
        </w:rPr>
        <w:t xml:space="preserve">Сайт выгружает Хранилищу реестр с </w:t>
      </w:r>
      <w:proofErr w:type="spellStart"/>
      <w:r w:rsidR="00B84F8B">
        <w:rPr>
          <w:rFonts w:eastAsia="Arial Unicode MS"/>
        </w:rPr>
        <w:t>Рекомедателями</w:t>
      </w:r>
      <w:proofErr w:type="spellEnd"/>
      <w:r w:rsidR="00B84F8B">
        <w:rPr>
          <w:rFonts w:eastAsia="Arial Unicode MS"/>
        </w:rPr>
        <w:t>.</w:t>
      </w:r>
    </w:p>
    <w:p w:rsidR="00B84F8B" w:rsidRDefault="00B84F8B" w:rsidP="00A914B7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Требования к реестру взаимодействия изложены в пункте  </w:t>
      </w:r>
      <w:hyperlink w:anchor="_4.2.1.1._Взаимодействие_" w:history="1">
        <w:r w:rsidRPr="00B84F8B">
          <w:rPr>
            <w:rStyle w:val="afb"/>
            <w:rFonts w:eastAsia="Arial Unicode MS"/>
          </w:rPr>
          <w:t xml:space="preserve">4.2.1.1. Взаимодействие  «Поощрение </w:t>
        </w:r>
        <w:proofErr w:type="spellStart"/>
        <w:r w:rsidRPr="00B84F8B">
          <w:rPr>
            <w:rStyle w:val="afb"/>
            <w:rFonts w:eastAsia="Arial Unicode MS"/>
          </w:rPr>
          <w:t>рекомендателя</w:t>
        </w:r>
        <w:proofErr w:type="spellEnd"/>
        <w:r w:rsidRPr="00B84F8B">
          <w:rPr>
            <w:rStyle w:val="afb"/>
            <w:rFonts w:eastAsia="Arial Unicode MS"/>
          </w:rPr>
          <w:t xml:space="preserve"> за рекомендацию продуктов банка»</w:t>
        </w:r>
      </w:hyperlink>
      <w:r>
        <w:rPr>
          <w:rFonts w:eastAsia="Arial Unicode MS"/>
        </w:rPr>
        <w:t>.</w:t>
      </w:r>
    </w:p>
    <w:p w:rsidR="00B84F8B" w:rsidRPr="00B84F8B" w:rsidRDefault="00B84F8B" w:rsidP="00A914B7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Требования к Сайту изложены в пункте </w:t>
      </w:r>
      <w:r w:rsidR="00035E95">
        <w:fldChar w:fldCharType="begin"/>
      </w:r>
      <w:r w:rsidR="00035E95">
        <w:instrText xml:space="preserve"> HYPERLINK \l "_4.2.2._Требования_к" </w:instrText>
      </w:r>
      <w:r w:rsidR="00035E95">
        <w:fldChar w:fldCharType="separate"/>
      </w:r>
      <w:r w:rsidRPr="00B84F8B">
        <w:rPr>
          <w:rStyle w:val="afb"/>
          <w:rFonts w:eastAsia="Arial Unicode MS"/>
        </w:rPr>
        <w:t xml:space="preserve">4.2.2. Требования к Сайту </w:t>
      </w:r>
      <w:ins w:id="21" w:author="Беккер Андрей Викторович" w:date="2014-09-05T13:57:00Z">
        <w:r w:rsidR="005B5333">
          <w:rPr>
            <w:rStyle w:val="afb"/>
            <w:rFonts w:eastAsia="Arial Unicode MS"/>
          </w:rPr>
          <w:t>Коллекция</w:t>
        </w:r>
      </w:ins>
      <w:del w:id="22" w:author="Беккер Андрей Викторович" w:date="2014-09-05T13:57:00Z">
        <w:r w:rsidRPr="00B84F8B" w:rsidDel="005B5333">
          <w:rPr>
            <w:rStyle w:val="afb"/>
            <w:rFonts w:eastAsia="Arial Unicode MS"/>
          </w:rPr>
          <w:delText>“ВТБ24-Лояльность”</w:delText>
        </w:r>
      </w:del>
      <w:r w:rsidR="00035E95">
        <w:rPr>
          <w:rStyle w:val="afb"/>
          <w:rFonts w:eastAsia="Arial Unicode MS"/>
        </w:rPr>
        <w:fldChar w:fldCharType="end"/>
      </w:r>
      <w:r>
        <w:rPr>
          <w:rFonts w:eastAsia="Arial Unicode MS"/>
        </w:rPr>
        <w:t>.</w:t>
      </w:r>
    </w:p>
    <w:p w:rsidR="00B84F8B" w:rsidRDefault="001740D6" w:rsidP="00A914B7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0F2924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ED695B">
        <w:rPr>
          <w:rFonts w:eastAsia="Arial Unicode MS"/>
        </w:rPr>
        <w:t>Хранилище</w:t>
      </w:r>
      <w:r w:rsidR="00C0650A">
        <w:rPr>
          <w:rFonts w:eastAsia="Arial Unicode MS"/>
        </w:rPr>
        <w:t xml:space="preserve"> </w:t>
      </w:r>
      <w:r w:rsidR="00B84F8B">
        <w:rPr>
          <w:rFonts w:eastAsia="Arial Unicode MS"/>
        </w:rPr>
        <w:t xml:space="preserve">загружает и обрабатывает реестр с </w:t>
      </w:r>
      <w:proofErr w:type="spellStart"/>
      <w:r w:rsidR="00B84F8B">
        <w:rPr>
          <w:rFonts w:eastAsia="Arial Unicode MS"/>
        </w:rPr>
        <w:t>Рекомендателями</w:t>
      </w:r>
      <w:proofErr w:type="spellEnd"/>
      <w:r w:rsidR="00B84F8B">
        <w:rPr>
          <w:rFonts w:eastAsia="Arial Unicode MS"/>
        </w:rPr>
        <w:t>.</w:t>
      </w:r>
      <w:r w:rsidR="00B84F8B" w:rsidRPr="00B84F8B">
        <w:rPr>
          <w:rFonts w:eastAsia="Arial Unicode MS"/>
        </w:rPr>
        <w:t xml:space="preserve"> </w:t>
      </w:r>
    </w:p>
    <w:p w:rsidR="001740D6" w:rsidRDefault="00B84F8B" w:rsidP="00A914B7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</w:rPr>
        <w:t>Требования к Хранилищу изложены в пункте</w:t>
      </w:r>
      <w:r w:rsidR="00C0650A">
        <w:rPr>
          <w:rFonts w:eastAsia="Arial Unicode MS"/>
        </w:rPr>
        <w:t xml:space="preserve"> </w:t>
      </w:r>
      <w:hyperlink w:anchor="_4.2.1._Требования_к" w:history="1">
        <w:r w:rsidR="00C0650A" w:rsidRPr="00C0650A">
          <w:rPr>
            <w:rStyle w:val="afb"/>
            <w:rFonts w:eastAsia="Arial Unicode MS"/>
          </w:rPr>
          <w:t>4.2.1. Требования к Хранилищу</w:t>
        </w:r>
      </w:hyperlink>
      <w:r w:rsidR="00C0650A">
        <w:rPr>
          <w:rFonts w:eastAsia="Arial Unicode MS"/>
        </w:rPr>
        <w:t>.</w:t>
      </w:r>
    </w:p>
    <w:p w:rsidR="00B84F8B" w:rsidRPr="0017470A" w:rsidRDefault="00B84F8B" w:rsidP="00A914B7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</w:p>
    <w:p w:rsidR="00B32323" w:rsidRPr="00F9387E" w:rsidRDefault="00821063" w:rsidP="00A914B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Pr="00F9387E" w:rsidRDefault="00B84F8B" w:rsidP="00A914B7">
      <w:pPr>
        <w:ind w:left="426"/>
        <w:jc w:val="both"/>
      </w:pPr>
      <w:proofErr w:type="spellStart"/>
      <w:r>
        <w:t>Ре</w:t>
      </w:r>
      <w:del w:id="23" w:author="krivosheynv" w:date="2014-08-29T15:16:00Z">
        <w:r w:rsidDel="00A36756">
          <w:delText>о</w:delText>
        </w:r>
      </w:del>
      <w:r w:rsidR="00B73E70">
        <w:t>к</w:t>
      </w:r>
      <w:ins w:id="24" w:author="krivosheynv" w:date="2014-08-29T15:16:00Z">
        <w:r w:rsidR="00A36756">
          <w:t>о</w:t>
        </w:r>
      </w:ins>
      <w:r>
        <w:t>мендатель</w:t>
      </w:r>
      <w:proofErr w:type="spellEnd"/>
      <w:r>
        <w:t xml:space="preserve"> продукта банка вознаграждается баллами Программы Коллекция</w:t>
      </w:r>
      <w:r w:rsidR="00185707">
        <w:t>.</w:t>
      </w:r>
    </w:p>
    <w:p w:rsidR="00506AB8" w:rsidRPr="00BB08FC" w:rsidRDefault="00F8510A" w:rsidP="00A914B7">
      <w:pPr>
        <w:pStyle w:val="4"/>
        <w:numPr>
          <w:ilvl w:val="3"/>
          <w:numId w:val="4"/>
        </w:numPr>
        <w:ind w:left="0" w:firstLine="0"/>
        <w:jc w:val="both"/>
      </w:pPr>
      <w:r>
        <w:rPr>
          <w:rStyle w:val="11"/>
          <w:rFonts w:eastAsiaTheme="majorEastAsia"/>
        </w:rPr>
        <w:br w:type="page"/>
      </w:r>
    </w:p>
    <w:p w:rsidR="006E1808" w:rsidRDefault="00CC0B74" w:rsidP="00E526ED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952E8B">
        <w:rPr>
          <w:rStyle w:val="11"/>
          <w:rFonts w:eastAsiaTheme="majorEastAsia" w:cstheme="majorBidi"/>
          <w:kern w:val="0"/>
          <w:sz w:val="24"/>
          <w:szCs w:val="24"/>
        </w:rPr>
        <w:t>Архитектура решения</w:t>
      </w:r>
    </w:p>
    <w:p w:rsidR="00AC7F6B" w:rsidRPr="005841B4" w:rsidRDefault="00506AB8" w:rsidP="005841B4">
      <w:pPr>
        <w:pStyle w:val="3"/>
      </w:pPr>
      <w:bookmarkStart w:id="25" w:name="_4.2.1._Общие_требования"/>
      <w:bookmarkStart w:id="26" w:name="_4.2.1._Требования_к"/>
      <w:bookmarkEnd w:id="25"/>
      <w:bookmarkEnd w:id="26"/>
      <w:r w:rsidRPr="005841B4">
        <w:t>4.2.</w:t>
      </w:r>
      <w:r w:rsidR="00D0055A">
        <w:t>1</w:t>
      </w:r>
      <w:r w:rsidRPr="005841B4">
        <w:t xml:space="preserve">. </w:t>
      </w:r>
      <w:r w:rsidR="004D6674" w:rsidRPr="005841B4">
        <w:t>Требования к Хранилищу</w:t>
      </w:r>
    </w:p>
    <w:p w:rsidR="00EB0225" w:rsidRDefault="00EB0225" w:rsidP="002F5B9C">
      <w:pPr>
        <w:jc w:val="both"/>
      </w:pPr>
    </w:p>
    <w:p w:rsidR="00784617" w:rsidRPr="00D206C4" w:rsidRDefault="00784617" w:rsidP="00784617">
      <w:pPr>
        <w:ind w:left="426"/>
        <w:jc w:val="both"/>
        <w:rPr>
          <w:b/>
          <w:u w:val="single"/>
        </w:rPr>
      </w:pPr>
      <w:r w:rsidRPr="00E9525B">
        <w:rPr>
          <w:b/>
          <w:u w:val="single"/>
        </w:rPr>
        <w:t>Загрузка</w:t>
      </w:r>
      <w:r>
        <w:rPr>
          <w:b/>
          <w:u w:val="single"/>
        </w:rPr>
        <w:t xml:space="preserve"> и обработка</w:t>
      </w:r>
      <w:r w:rsidRPr="00E9525B">
        <w:rPr>
          <w:b/>
          <w:u w:val="single"/>
        </w:rPr>
        <w:t xml:space="preserve"> данных</w:t>
      </w:r>
      <w:r w:rsidRPr="00D206C4">
        <w:rPr>
          <w:b/>
          <w:u w:val="single"/>
        </w:rPr>
        <w:t>:</w:t>
      </w:r>
    </w:p>
    <w:p w:rsidR="00784617" w:rsidRDefault="00931A0A" w:rsidP="00931A0A">
      <w:pPr>
        <w:pStyle w:val="af4"/>
        <w:numPr>
          <w:ilvl w:val="0"/>
          <w:numId w:val="36"/>
        </w:numPr>
        <w:tabs>
          <w:tab w:val="left" w:pos="1276"/>
          <w:tab w:val="left" w:pos="1418"/>
        </w:tabs>
        <w:ind w:left="1418" w:hanging="284"/>
        <w:jc w:val="both"/>
      </w:pPr>
      <w:r>
        <w:t xml:space="preserve">  </w:t>
      </w:r>
      <w:proofErr w:type="gramStart"/>
      <w:r w:rsidR="00784617">
        <w:t>н</w:t>
      </w:r>
      <w:r w:rsidR="00784617" w:rsidRPr="004D6674">
        <w:t>еобходимо</w:t>
      </w:r>
      <w:r w:rsidR="00784617" w:rsidRPr="004D6674">
        <w:rPr>
          <w:b/>
        </w:rPr>
        <w:t xml:space="preserve"> </w:t>
      </w:r>
      <w:r w:rsidR="00784617" w:rsidRPr="00784617">
        <w:t>обеспечить поддержку нового взаимодействия</w:t>
      </w:r>
      <w:r w:rsidR="00784617">
        <w:t xml:space="preserve"> </w:t>
      </w:r>
      <w:r w:rsidR="00784617" w:rsidRPr="001D6BA8">
        <w:rPr>
          <w:rFonts w:cs="Times New Roman"/>
          <w:szCs w:val="24"/>
        </w:rPr>
        <w:t xml:space="preserve">(см. раздел </w:t>
      </w:r>
      <w:hyperlink w:anchor="_4.2.1.1._Взаимодействие_" w:history="1">
        <w:r w:rsidR="00784617" w:rsidRPr="00F23A40">
          <w:rPr>
            <w:rStyle w:val="afb"/>
            <w:rFonts w:cs="Times New Roman"/>
            <w:szCs w:val="24"/>
          </w:rPr>
          <w:t>4.2.3.</w:t>
        </w:r>
        <w:proofErr w:type="gramEnd"/>
        <w:r w:rsidR="00784617" w:rsidRPr="00F23A40">
          <w:rPr>
            <w:rStyle w:val="afb"/>
            <w:rFonts w:cs="Times New Roman"/>
            <w:szCs w:val="24"/>
          </w:rPr>
          <w:t xml:space="preserve"> </w:t>
        </w:r>
        <w:proofErr w:type="gramStart"/>
        <w:r w:rsidR="00784617" w:rsidRPr="00F23A40">
          <w:rPr>
            <w:rStyle w:val="afb"/>
            <w:rFonts w:cs="Times New Roman"/>
            <w:szCs w:val="24"/>
          </w:rPr>
          <w:t>Общие требования к Сайту и Хранилищу</w:t>
        </w:r>
      </w:hyperlink>
      <w:r w:rsidR="00784617" w:rsidRPr="00293154">
        <w:rPr>
          <w:rFonts w:cs="Times New Roman"/>
          <w:szCs w:val="24"/>
        </w:rPr>
        <w:t>).</w:t>
      </w:r>
      <w:proofErr w:type="gramEnd"/>
    </w:p>
    <w:p w:rsidR="00784617" w:rsidRDefault="00784617" w:rsidP="00784617">
      <w:pPr>
        <w:ind w:left="426"/>
        <w:jc w:val="both"/>
        <w:rPr>
          <w:b/>
          <w:u w:val="single"/>
        </w:rPr>
      </w:pPr>
      <w:bookmarkStart w:id="27" w:name="Возн"/>
      <w:r w:rsidRPr="00E9525B">
        <w:rPr>
          <w:b/>
          <w:u w:val="single"/>
        </w:rPr>
        <w:t>Начисление бонусов</w:t>
      </w:r>
      <w:bookmarkEnd w:id="27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Рекомендателю</w:t>
      </w:r>
      <w:proofErr w:type="spellEnd"/>
      <w:r>
        <w:rPr>
          <w:b/>
          <w:u w:val="single"/>
        </w:rPr>
        <w:t>.</w:t>
      </w:r>
    </w:p>
    <w:p w:rsidR="00784617" w:rsidRDefault="00784617" w:rsidP="00784617">
      <w:pPr>
        <w:jc w:val="both"/>
        <w:rPr>
          <w:b/>
          <w:u w:val="single"/>
        </w:rPr>
      </w:pPr>
    </w:p>
    <w:p w:rsidR="00784617" w:rsidRPr="00101634" w:rsidRDefault="00784617" w:rsidP="00784617">
      <w:pPr>
        <w:ind w:left="709"/>
        <w:jc w:val="both"/>
        <w:rPr>
          <w:b/>
        </w:rPr>
      </w:pPr>
      <w:bookmarkStart w:id="28" w:name="Условия_которым_должен_удовлетворять_Ре"/>
      <w:r w:rsidRPr="00101634">
        <w:rPr>
          <w:b/>
        </w:rPr>
        <w:t>Условия, которым должен</w:t>
      </w:r>
      <w:r w:rsidR="00747D9F">
        <w:rPr>
          <w:b/>
        </w:rPr>
        <w:t xml:space="preserve"> </w:t>
      </w:r>
      <w:ins w:id="29" w:author="Беккер Андрей Викторович" w:date="2014-09-01T18:36:00Z">
        <w:r w:rsidR="00812A25">
          <w:rPr>
            <w:b/>
          </w:rPr>
          <w:t>соответствовать</w:t>
        </w:r>
      </w:ins>
      <w:r w:rsidRPr="00101634">
        <w:rPr>
          <w:b/>
        </w:rPr>
        <w:t xml:space="preserve"> </w:t>
      </w:r>
      <w:proofErr w:type="spellStart"/>
      <w:r w:rsidRPr="00101634">
        <w:rPr>
          <w:b/>
        </w:rPr>
        <w:t>Рекомендатель</w:t>
      </w:r>
      <w:bookmarkEnd w:id="28"/>
      <w:proofErr w:type="spellEnd"/>
      <w:r w:rsidRPr="00101634">
        <w:rPr>
          <w:b/>
        </w:rPr>
        <w:t>:</w:t>
      </w:r>
    </w:p>
    <w:p w:rsidR="00812A25" w:rsidRPr="00414AA0" w:rsidRDefault="00784617" w:rsidP="00931A0A">
      <w:pPr>
        <w:pStyle w:val="af4"/>
        <w:numPr>
          <w:ilvl w:val="0"/>
          <w:numId w:val="35"/>
        </w:numPr>
        <w:ind w:left="1418" w:hanging="284"/>
        <w:jc w:val="both"/>
        <w:rPr>
          <w:ins w:id="30" w:author="Беккер Андрей Викторович" w:date="2014-09-01T18:37:00Z"/>
        </w:rPr>
      </w:pPr>
      <w:proofErr w:type="spellStart"/>
      <w:r w:rsidRPr="00931A0A">
        <w:rPr>
          <w:u w:val="single"/>
        </w:rPr>
        <w:t>рекомендатель</w:t>
      </w:r>
      <w:proofErr w:type="spellEnd"/>
      <w:r w:rsidRPr="00BB7D5A">
        <w:t xml:space="preserve"> должен быть</w:t>
      </w:r>
      <w:r>
        <w:t xml:space="preserve"> действующим, не заблокированным</w:t>
      </w:r>
      <w:r w:rsidRPr="00BB7D5A">
        <w:t xml:space="preserve"> учас</w:t>
      </w:r>
      <w:r>
        <w:t>т</w:t>
      </w:r>
      <w:r w:rsidRPr="00BB7D5A">
        <w:t xml:space="preserve">ником  </w:t>
      </w:r>
      <w:r>
        <w:t>Программы Коллекция</w:t>
      </w:r>
      <w:ins w:id="31" w:author="Беккер Андрей Викторович" w:date="2014-09-01T18:37:00Z">
        <w:r w:rsidR="00812A25" w:rsidRPr="00414AA0">
          <w:t>;</w:t>
        </w:r>
      </w:ins>
    </w:p>
    <w:p w:rsidR="00784617" w:rsidRPr="00101634" w:rsidRDefault="00812A25" w:rsidP="00812A25">
      <w:pPr>
        <w:pStyle w:val="af4"/>
        <w:numPr>
          <w:ilvl w:val="0"/>
          <w:numId w:val="35"/>
        </w:numPr>
        <w:ind w:left="1418" w:hanging="284"/>
        <w:jc w:val="both"/>
      </w:pPr>
      <w:proofErr w:type="spellStart"/>
      <w:ins w:id="32" w:author="Беккер Андрей Викторович" w:date="2014-09-01T18:37:00Z">
        <w:r>
          <w:rPr>
            <w:u w:val="single"/>
          </w:rPr>
          <w:t>рекомендателем</w:t>
        </w:r>
        <w:proofErr w:type="spellEnd"/>
        <w:r>
          <w:rPr>
            <w:u w:val="single"/>
          </w:rPr>
          <w:t xml:space="preserve"> не может являться сотрудник ВТБ24, имеющий доступ к оформлению продуктов банка</w:t>
        </w:r>
        <w:r w:rsidRPr="00414AA0">
          <w:rPr>
            <w:u w:val="single"/>
          </w:rPr>
          <w:t>.</w:t>
        </w:r>
      </w:ins>
    </w:p>
    <w:p w:rsidR="00784617" w:rsidRPr="00101634" w:rsidRDefault="00784617" w:rsidP="00784617">
      <w:pPr>
        <w:ind w:left="709"/>
        <w:jc w:val="both"/>
        <w:rPr>
          <w:b/>
        </w:rPr>
      </w:pPr>
      <w:bookmarkStart w:id="33" w:name="Принципы_начисления_дополнительных_балло"/>
      <w:r w:rsidRPr="00101634">
        <w:rPr>
          <w:b/>
        </w:rPr>
        <w:t xml:space="preserve">Принципы начисления баллов </w:t>
      </w:r>
      <w:proofErr w:type="spellStart"/>
      <w:r w:rsidRPr="00101634">
        <w:rPr>
          <w:b/>
        </w:rPr>
        <w:t>Рекомендателю</w:t>
      </w:r>
      <w:bookmarkEnd w:id="33"/>
      <w:proofErr w:type="spellEnd"/>
      <w:r w:rsidRPr="00101634">
        <w:rPr>
          <w:b/>
        </w:rPr>
        <w:t>:</w:t>
      </w:r>
    </w:p>
    <w:p w:rsidR="00784617" w:rsidRDefault="006418EF" w:rsidP="00931A0A">
      <w:pPr>
        <w:pStyle w:val="af4"/>
        <w:numPr>
          <w:ilvl w:val="0"/>
          <w:numId w:val="34"/>
        </w:numPr>
        <w:ind w:left="1418" w:hanging="284"/>
        <w:jc w:val="both"/>
      </w:pPr>
      <w:proofErr w:type="gramStart"/>
      <w:r>
        <w:t>необходимо проверять наличие недавно (в пределах месяца) оформленного продукта (</w:t>
      </w:r>
      <w:r w:rsidRPr="006418EF">
        <w:t xml:space="preserve">тип продукта необходимо брать из параметра </w:t>
      </w:r>
      <w:r w:rsidRPr="006418EF">
        <w:rPr>
          <w:color w:val="000000"/>
          <w:lang w:val="en-US"/>
        </w:rPr>
        <w:t>P</w:t>
      </w:r>
      <w:proofErr w:type="spellStart"/>
      <w:r w:rsidRPr="006418EF">
        <w:rPr>
          <w:color w:val="000000"/>
        </w:rPr>
        <w:t>roduct</w:t>
      </w:r>
      <w:proofErr w:type="spellEnd"/>
      <w:r w:rsidRPr="006418EF">
        <w:rPr>
          <w:color w:val="000000"/>
          <w:lang w:val="en-US"/>
        </w:rPr>
        <w:t>ID</w:t>
      </w:r>
      <w:r w:rsidRPr="006418EF">
        <w:rPr>
          <w:color w:val="000000"/>
        </w:rPr>
        <w:t xml:space="preserve"> взаимодействия 4.2.1.1.</w:t>
      </w:r>
      <w:proofErr w:type="gramEnd"/>
      <w:r w:rsidRPr="006418EF">
        <w:rPr>
          <w:color w:val="000000"/>
        </w:rPr>
        <w:t xml:space="preserve"> </w:t>
      </w:r>
      <w:proofErr w:type="gramStart"/>
      <w:r w:rsidRPr="006418EF">
        <w:rPr>
          <w:color w:val="000000"/>
        </w:rPr>
        <w:t xml:space="preserve">Взаимодействие  «Поощрение </w:t>
      </w:r>
      <w:proofErr w:type="spellStart"/>
      <w:r w:rsidRPr="006418EF">
        <w:rPr>
          <w:color w:val="000000"/>
        </w:rPr>
        <w:t>рекомендателя</w:t>
      </w:r>
      <w:proofErr w:type="spellEnd"/>
      <w:r w:rsidRPr="006418EF">
        <w:rPr>
          <w:color w:val="000000"/>
        </w:rPr>
        <w:t xml:space="preserve"> за рекомендацию продуктов банка»</w:t>
      </w:r>
      <w:r w:rsidRPr="006418EF">
        <w:t>)</w:t>
      </w:r>
      <w:r>
        <w:t xml:space="preserve"> </w:t>
      </w:r>
      <w:r w:rsidR="006B0671">
        <w:t xml:space="preserve">у </w:t>
      </w:r>
      <w:r>
        <w:t>клиент</w:t>
      </w:r>
      <w:r w:rsidR="006B0671">
        <w:t>а</w:t>
      </w:r>
      <w:r>
        <w:t xml:space="preserve">, который указывает </w:t>
      </w:r>
      <w:proofErr w:type="spellStart"/>
      <w:r>
        <w:t>Рекомендателя</w:t>
      </w:r>
      <w:proofErr w:type="spellEnd"/>
      <w:r>
        <w:t>.</w:t>
      </w:r>
      <w:proofErr w:type="gramEnd"/>
      <w:r>
        <w:t xml:space="preserve"> Если такой продукт найден, то необходимо </w:t>
      </w:r>
      <w:proofErr w:type="spellStart"/>
      <w:r>
        <w:t>Рекомендателю</w:t>
      </w:r>
      <w:proofErr w:type="spellEnd"/>
      <w:r>
        <w:t xml:space="preserve"> начислять бонусы по правилам указанным в </w:t>
      </w:r>
      <w:hyperlink w:anchor="Таблица1" w:history="1">
        <w:r w:rsidRPr="006418EF">
          <w:rPr>
            <w:rStyle w:val="afb"/>
          </w:rPr>
          <w:t>Таблиц</w:t>
        </w:r>
        <w:r>
          <w:rPr>
            <w:rStyle w:val="afb"/>
          </w:rPr>
          <w:t>е</w:t>
        </w:r>
        <w:r w:rsidRPr="006418EF">
          <w:rPr>
            <w:rStyle w:val="afb"/>
          </w:rPr>
          <w:t xml:space="preserve"> №1 – “Критерии поощрения </w:t>
        </w:r>
        <w:proofErr w:type="spellStart"/>
        <w:r w:rsidRPr="006418EF">
          <w:rPr>
            <w:rStyle w:val="afb"/>
          </w:rPr>
          <w:t>Рекомендателя</w:t>
        </w:r>
        <w:proofErr w:type="spellEnd"/>
        <w:r w:rsidRPr="006418EF">
          <w:rPr>
            <w:rStyle w:val="afb"/>
          </w:rPr>
          <w:t>”</w:t>
        </w:r>
      </w:hyperlink>
      <w:r w:rsidR="00347887" w:rsidRPr="00347887">
        <w:t>;</w:t>
      </w:r>
    </w:p>
    <w:p w:rsidR="006418EF" w:rsidRPr="006418EF" w:rsidRDefault="00784617" w:rsidP="00931A0A">
      <w:pPr>
        <w:pStyle w:val="af4"/>
        <w:numPr>
          <w:ilvl w:val="0"/>
          <w:numId w:val="34"/>
        </w:numPr>
        <w:ind w:left="1418" w:hanging="284"/>
        <w:jc w:val="both"/>
      </w:pPr>
      <w:r>
        <w:t>н</w:t>
      </w:r>
      <w:r w:rsidR="00747D9F">
        <w:t>а</w:t>
      </w:r>
      <w:r w:rsidR="006418EF">
        <w:t>численные бонусы</w:t>
      </w:r>
      <w:r w:rsidR="006418EF" w:rsidRPr="00B66D75">
        <w:t xml:space="preserve"> клиенту </w:t>
      </w:r>
      <w:r w:rsidR="006418EF">
        <w:t>необходимо маркировать как начисленные «</w:t>
      </w:r>
      <w:r w:rsidR="006418EF" w:rsidRPr="006418EF">
        <w:rPr>
          <w:rFonts w:eastAsia="Arial Unicode MS"/>
          <w:bCs/>
        </w:rPr>
        <w:t>По акции ВТБ24 «Приведи друга»»</w:t>
      </w:r>
      <w:r w:rsidR="00347887" w:rsidRPr="00347887">
        <w:rPr>
          <w:rFonts w:eastAsia="Arial Unicode MS"/>
          <w:bCs/>
        </w:rPr>
        <w:t>;</w:t>
      </w:r>
    </w:p>
    <w:p w:rsidR="00414AA0" w:rsidRDefault="00784617" w:rsidP="00931A0A">
      <w:pPr>
        <w:pStyle w:val="af4"/>
        <w:numPr>
          <w:ilvl w:val="0"/>
          <w:numId w:val="34"/>
        </w:numPr>
        <w:ind w:left="1418" w:hanging="284"/>
        <w:jc w:val="both"/>
        <w:rPr>
          <w:ins w:id="34" w:author="Беккер Андрей Викторович" w:date="2014-09-05T12:14:00Z"/>
        </w:rPr>
      </w:pPr>
      <w:r w:rsidRPr="002F5B9C">
        <w:t xml:space="preserve"> </w:t>
      </w:r>
      <w:proofErr w:type="spellStart"/>
      <w:r w:rsidR="00347887">
        <w:t>Рекомендателем</w:t>
      </w:r>
      <w:proofErr w:type="spellEnd"/>
      <w:r w:rsidR="00347887">
        <w:t xml:space="preserve">, для конкретного продукта из перечня продуктов для поощрения, участник Программы Коллекция может быть </w:t>
      </w:r>
      <w:del w:id="35" w:author="krivosheynv" w:date="2014-08-29T15:17:00Z">
        <w:r w:rsidR="00347887" w:rsidDel="00A36756">
          <w:delText xml:space="preserve">только </w:delText>
        </w:r>
      </w:del>
      <w:ins w:id="36" w:author="krivosheynv" w:date="2014-08-29T15:17:00Z">
        <w:r w:rsidR="00A36756">
          <w:rPr>
            <w:lang w:val="en-US"/>
          </w:rPr>
          <w:t>N</w:t>
        </w:r>
        <w:r w:rsidR="00A36756">
          <w:t xml:space="preserve"> </w:t>
        </w:r>
      </w:ins>
      <w:r w:rsidR="00347887">
        <w:t>раз в месяц</w:t>
      </w:r>
      <w:ins w:id="37" w:author="krivosheynv" w:date="2014-08-29T15:16:00Z">
        <w:r w:rsidR="00A36756">
          <w:t xml:space="preserve"> (</w:t>
        </w:r>
      </w:ins>
      <w:ins w:id="38" w:author="krivosheynv" w:date="2014-08-29T15:17:00Z">
        <w:r w:rsidR="00A36756">
          <w:rPr>
            <w:lang w:val="en-US"/>
          </w:rPr>
          <w:t>N</w:t>
        </w:r>
        <w:r w:rsidR="00A36756" w:rsidRPr="00414AA0">
          <w:t xml:space="preserve"> - </w:t>
        </w:r>
      </w:ins>
      <w:ins w:id="39" w:author="krivosheynv" w:date="2014-08-29T15:16:00Z">
        <w:r w:rsidR="00A36756">
          <w:t>настраиваемы</w:t>
        </w:r>
      </w:ins>
      <w:ins w:id="40" w:author="krivosheynv" w:date="2014-08-29T15:17:00Z">
        <w:r w:rsidR="00A36756">
          <w:t>й</w:t>
        </w:r>
      </w:ins>
      <w:ins w:id="41" w:author="krivosheynv" w:date="2014-08-29T15:16:00Z">
        <w:r w:rsidR="00A36756">
          <w:t xml:space="preserve"> параметр в зависимости от продукта)</w:t>
        </w:r>
      </w:ins>
      <w:ins w:id="42" w:author="Беккер Андрей Викторович" w:date="2014-09-01T18:39:00Z">
        <w:r w:rsidR="00414AA0" w:rsidRPr="00414AA0">
          <w:t>;</w:t>
        </w:r>
      </w:ins>
    </w:p>
    <w:p w:rsidR="00D43374" w:rsidRDefault="00D43374" w:rsidP="00931A0A">
      <w:pPr>
        <w:pStyle w:val="af4"/>
        <w:numPr>
          <w:ilvl w:val="0"/>
          <w:numId w:val="34"/>
        </w:numPr>
        <w:ind w:left="1418" w:hanging="284"/>
        <w:jc w:val="both"/>
        <w:rPr>
          <w:ins w:id="43" w:author="Беккер Андрей Викторович" w:date="2014-09-05T12:20:00Z"/>
        </w:rPr>
      </w:pPr>
      <w:ins w:id="44" w:author="Беккер Андрей Викторович" w:date="2014-09-05T12:19:00Z">
        <w:r>
          <w:t>п</w:t>
        </w:r>
      </w:ins>
      <w:ins w:id="45" w:author="Беккер Андрей Викторович" w:date="2014-09-05T12:15:00Z">
        <w:r>
          <w:t>родук</w:t>
        </w:r>
      </w:ins>
      <w:ins w:id="46" w:author="Беккер Андрей Викторович" w:date="2014-09-05T12:16:00Z">
        <w:r>
          <w:t>т</w:t>
        </w:r>
      </w:ins>
      <w:ins w:id="47" w:author="Беккер Андрей Викторович" w:date="2014-09-05T12:18:00Z">
        <w:r>
          <w:t>,</w:t>
        </w:r>
      </w:ins>
      <w:ins w:id="48" w:author="Беккер Андрей Викторович" w:date="2014-09-05T12:15:00Z">
        <w:r>
          <w:t xml:space="preserve"> за рекомендацию которого должен </w:t>
        </w:r>
      </w:ins>
      <w:ins w:id="49" w:author="Беккер Андрей Викторович" w:date="2014-09-05T12:16:00Z">
        <w:r>
          <w:t xml:space="preserve">поощряться </w:t>
        </w:r>
        <w:proofErr w:type="spellStart"/>
        <w:r>
          <w:t>Рекомендатель</w:t>
        </w:r>
      </w:ins>
      <w:proofErr w:type="spellEnd"/>
      <w:ins w:id="50" w:author="Беккер Андрей Викторович" w:date="2014-09-05T12:18:00Z">
        <w:r>
          <w:t>,</w:t>
        </w:r>
      </w:ins>
      <w:ins w:id="51" w:author="Беккер Андрей Викторович" w:date="2014-09-05T12:16:00Z">
        <w:r>
          <w:t xml:space="preserve"> должен быть оформлен </w:t>
        </w:r>
      </w:ins>
      <w:ins w:id="52" w:author="Беккер Андрей Викторович" w:date="2014-09-05T12:19:00Z">
        <w:r>
          <w:t xml:space="preserve">за месяц до момента поощрения </w:t>
        </w:r>
        <w:proofErr w:type="spellStart"/>
        <w:r>
          <w:t>Рекомендателя</w:t>
        </w:r>
        <w:proofErr w:type="spellEnd"/>
        <w:r w:rsidRPr="00D43374">
          <w:t>;</w:t>
        </w:r>
      </w:ins>
    </w:p>
    <w:p w:rsidR="00D43374" w:rsidRPr="00414AA0" w:rsidRDefault="00D43374" w:rsidP="00931A0A">
      <w:pPr>
        <w:pStyle w:val="af4"/>
        <w:numPr>
          <w:ilvl w:val="0"/>
          <w:numId w:val="34"/>
        </w:numPr>
        <w:ind w:left="1418" w:hanging="284"/>
        <w:jc w:val="both"/>
        <w:rPr>
          <w:ins w:id="53" w:author="Беккер Андрей Викторович" w:date="2014-09-01T18:39:00Z"/>
        </w:rPr>
      </w:pPr>
      <w:ins w:id="54" w:author="Беккер Андрей Викторович" w:date="2014-09-05T12:20:00Z">
        <w:r>
          <w:t>за один и тот же продукт</w:t>
        </w:r>
      </w:ins>
      <w:ins w:id="55" w:author="Беккер Андрей Викторович" w:date="2014-09-05T12:21:00Z">
        <w:r>
          <w:t>, кот</w:t>
        </w:r>
      </w:ins>
      <w:ins w:id="56" w:author="Беккер Андрей Викторович" w:date="2014-09-05T12:22:00Z">
        <w:r>
          <w:t>о</w:t>
        </w:r>
      </w:ins>
      <w:ins w:id="57" w:author="Беккер Андрей Викторович" w:date="2014-09-05T12:21:00Z">
        <w:r>
          <w:t xml:space="preserve">рый оформил клиент, </w:t>
        </w:r>
      </w:ins>
      <w:ins w:id="58" w:author="Беккер Андрей Викторович" w:date="2014-09-05T12:20:00Z">
        <w:r>
          <w:t>мож</w:t>
        </w:r>
      </w:ins>
      <w:ins w:id="59" w:author="Беккер Андрей Викторович" w:date="2014-09-05T12:21:00Z">
        <w:r>
          <w:t xml:space="preserve">но </w:t>
        </w:r>
      </w:ins>
      <w:ins w:id="60" w:author="Беккер Андрей Викторович" w:date="2014-09-05T12:22:00Z">
        <w:r>
          <w:t xml:space="preserve"> единожды </w:t>
        </w:r>
      </w:ins>
      <w:ins w:id="61" w:author="Беккер Андрей Викторович" w:date="2014-09-05T12:21:00Z">
        <w:r>
          <w:t>поощрять только одного</w:t>
        </w:r>
      </w:ins>
      <w:ins w:id="62" w:author="Беккер Андрей Викторович" w:date="2014-09-05T12:20:00Z">
        <w:r>
          <w:t xml:space="preserve"> </w:t>
        </w:r>
      </w:ins>
      <w:proofErr w:type="spellStart"/>
      <w:ins w:id="63" w:author="Беккер Андрей Викторович" w:date="2014-09-05T12:21:00Z">
        <w:r>
          <w:t>Р</w:t>
        </w:r>
      </w:ins>
      <w:ins w:id="64" w:author="Беккер Андрей Викторович" w:date="2014-09-05T12:20:00Z">
        <w:r>
          <w:t>екомен</w:t>
        </w:r>
      </w:ins>
      <w:ins w:id="65" w:author="Беккер Андрей Викторович" w:date="2014-09-05T12:21:00Z">
        <w:r>
          <w:t>дателя</w:t>
        </w:r>
        <w:proofErr w:type="spellEnd"/>
        <w:r w:rsidRPr="00D43374">
          <w:t>;</w:t>
        </w:r>
      </w:ins>
    </w:p>
    <w:p w:rsidR="00414AA0" w:rsidRDefault="00CF6F6F" w:rsidP="00414AA0">
      <w:pPr>
        <w:pStyle w:val="af4"/>
        <w:numPr>
          <w:ilvl w:val="0"/>
          <w:numId w:val="34"/>
        </w:numPr>
        <w:ind w:left="1418" w:hanging="284"/>
        <w:jc w:val="both"/>
        <w:rPr>
          <w:ins w:id="66" w:author="Беккер Андрей Викторович" w:date="2014-09-05T12:47:00Z"/>
        </w:rPr>
      </w:pPr>
      <w:ins w:id="67" w:author="Беккер Андрей Викторович" w:date="2014-09-05T13:11:00Z">
        <w:r>
          <w:t>к</w:t>
        </w:r>
      </w:ins>
      <w:ins w:id="68" w:author="Беккер Андрей Викторович" w:date="2014-09-01T18:39:00Z">
        <w:r w:rsidR="00414AA0">
          <w:t xml:space="preserve">лиент может указать по одному и тому же продукту только одного </w:t>
        </w:r>
        <w:proofErr w:type="spellStart"/>
        <w:r w:rsidR="00414AA0">
          <w:t>Рекомендателя</w:t>
        </w:r>
        <w:proofErr w:type="spellEnd"/>
        <w:r w:rsidR="00414AA0">
          <w:t xml:space="preserve">. В случае если по одному и тому же продукту сформировано несколько запросов с указанием </w:t>
        </w:r>
        <w:proofErr w:type="spellStart"/>
        <w:r w:rsidR="00414AA0">
          <w:t>Рекомендателя</w:t>
        </w:r>
        <w:proofErr w:type="spellEnd"/>
        <w:r w:rsidR="00414AA0">
          <w:t xml:space="preserve">, то бонусы начисляются только в рамках </w:t>
        </w:r>
        <w:r w:rsidR="00941B8E">
          <w:t>первого сформированного запроса</w:t>
        </w:r>
      </w:ins>
      <w:ins w:id="69" w:author="Беккер Андрей Викторович" w:date="2014-09-05T12:41:00Z">
        <w:r w:rsidR="00941B8E" w:rsidRPr="00941B8E">
          <w:t>;</w:t>
        </w:r>
      </w:ins>
    </w:p>
    <w:p w:rsidR="00941B8E" w:rsidRDefault="00941B8E" w:rsidP="00414AA0">
      <w:pPr>
        <w:pStyle w:val="af4"/>
        <w:numPr>
          <w:ilvl w:val="0"/>
          <w:numId w:val="34"/>
        </w:numPr>
        <w:ind w:left="1418" w:hanging="284"/>
        <w:jc w:val="both"/>
        <w:rPr>
          <w:ins w:id="70" w:author="Беккер Андрей Викторович" w:date="2014-09-05T13:00:00Z"/>
        </w:rPr>
      </w:pPr>
      <w:ins w:id="71" w:author="Беккер Андрей Викторович" w:date="2014-09-05T12:44:00Z">
        <w:r>
          <w:t xml:space="preserve">если под рекомендацию попадают несколько </w:t>
        </w:r>
      </w:ins>
      <w:ins w:id="72" w:author="Беккер Андрей Викторович" w:date="2014-09-05T13:12:00Z">
        <w:r w:rsidR="0035144B">
          <w:t>однотипных</w:t>
        </w:r>
      </w:ins>
      <w:ins w:id="73" w:author="Беккер Андрей Викторович" w:date="2014-09-05T12:44:00Z">
        <w:r>
          <w:t xml:space="preserve"> продуктов, то </w:t>
        </w:r>
        <w:proofErr w:type="spellStart"/>
        <w:r>
          <w:t>Рекомедателя</w:t>
        </w:r>
        <w:proofErr w:type="spellEnd"/>
        <w:r>
          <w:t xml:space="preserve"> необходимо по</w:t>
        </w:r>
      </w:ins>
      <w:ins w:id="74" w:author="Беккер Андрей Викторович" w:date="2014-09-05T12:45:00Z">
        <w:r>
          <w:t>о</w:t>
        </w:r>
      </w:ins>
      <w:ins w:id="75" w:author="Беккер Андрей Викторович" w:date="2014-09-05T12:44:00Z">
        <w:r>
          <w:t>щрять за</w:t>
        </w:r>
      </w:ins>
      <w:ins w:id="76" w:author="Беккер Андрей Викторович" w:date="2014-09-05T12:59:00Z">
        <w:r w:rsidR="00755E31" w:rsidRPr="00755E31">
          <w:t xml:space="preserve"> </w:t>
        </w:r>
        <w:r w:rsidR="00755E31">
          <w:t>один из них</w:t>
        </w:r>
      </w:ins>
      <w:ins w:id="77" w:author="Беккер Андрей Викторович" w:date="2014-09-05T12:45:00Z">
        <w:r w:rsidRPr="00941B8E">
          <w:t>;</w:t>
        </w:r>
      </w:ins>
    </w:p>
    <w:p w:rsidR="00755E31" w:rsidRPr="00941B8E" w:rsidRDefault="00755E31" w:rsidP="00414AA0">
      <w:pPr>
        <w:pStyle w:val="af4"/>
        <w:numPr>
          <w:ilvl w:val="0"/>
          <w:numId w:val="34"/>
        </w:numPr>
        <w:ind w:left="1418" w:hanging="284"/>
        <w:jc w:val="both"/>
        <w:rPr>
          <w:ins w:id="78" w:author="Беккер Андрей Викторович" w:date="2014-09-05T12:48:00Z"/>
        </w:rPr>
      </w:pPr>
      <w:proofErr w:type="spellStart"/>
      <w:ins w:id="79" w:author="Беккер Андрей Викторович" w:date="2014-09-05T13:00:00Z">
        <w:r>
          <w:t>Рекомендатель</w:t>
        </w:r>
        <w:proofErr w:type="spellEnd"/>
        <w:r>
          <w:t xml:space="preserve"> </w:t>
        </w:r>
      </w:ins>
      <w:ins w:id="80" w:author="Беккер Андрей Викторович" w:date="2014-09-05T13:01:00Z">
        <w:r>
          <w:t>должен</w:t>
        </w:r>
      </w:ins>
      <w:ins w:id="81" w:author="Беккер Андрей Викторович" w:date="2014-09-05T13:00:00Z">
        <w:r>
          <w:t xml:space="preserve"> </w:t>
        </w:r>
      </w:ins>
      <w:ins w:id="82" w:author="Беккер Андрей Викторович" w:date="2014-09-05T13:01:00Z">
        <w:r>
          <w:t>единожды</w:t>
        </w:r>
      </w:ins>
      <w:ins w:id="83" w:author="Беккер Андрей Викторович" w:date="2014-09-05T13:00:00Z">
        <w:r>
          <w:t xml:space="preserve"> </w:t>
        </w:r>
      </w:ins>
      <w:ins w:id="84" w:author="Беккер Андрей Викторович" w:date="2014-09-05T13:01:00Z">
        <w:r>
          <w:t>поощряться</w:t>
        </w:r>
      </w:ins>
      <w:ins w:id="85" w:author="Беккер Андрей Викторович" w:date="2014-09-05T13:00:00Z">
        <w:r>
          <w:t xml:space="preserve"> за рекомендацию одно типа продукта для</w:t>
        </w:r>
      </w:ins>
      <w:ins w:id="86" w:author="Беккер Андрей Викторович" w:date="2014-09-05T13:02:00Z">
        <w:r w:rsidR="000C02A3" w:rsidRPr="000C02A3">
          <w:t xml:space="preserve"> </w:t>
        </w:r>
        <w:r w:rsidR="0091738C">
          <w:t>одного</w:t>
        </w:r>
      </w:ins>
      <w:ins w:id="87" w:author="Беккер Андрей Викторович" w:date="2014-09-05T13:00:00Z">
        <w:r>
          <w:t xml:space="preserve"> и того же клиента</w:t>
        </w:r>
      </w:ins>
      <w:ins w:id="88" w:author="Беккер Андрей Викторович" w:date="2014-09-05T13:02:00Z">
        <w:r w:rsidR="0091738C" w:rsidRPr="0091738C">
          <w:t>;</w:t>
        </w:r>
      </w:ins>
      <w:ins w:id="89" w:author="Беккер Андрей Викторович" w:date="2014-09-05T13:00:00Z">
        <w:r>
          <w:t xml:space="preserve"> </w:t>
        </w:r>
      </w:ins>
    </w:p>
    <w:p w:rsidR="00941B8E" w:rsidRPr="00941B8E" w:rsidRDefault="00941B8E" w:rsidP="00941B8E">
      <w:pPr>
        <w:pStyle w:val="af4"/>
        <w:numPr>
          <w:ilvl w:val="0"/>
          <w:numId w:val="34"/>
        </w:numPr>
        <w:ind w:left="1418" w:hanging="284"/>
        <w:jc w:val="both"/>
        <w:rPr>
          <w:ins w:id="90" w:author="Беккер Андрей Викторович" w:date="2014-09-05T12:48:00Z"/>
        </w:rPr>
      </w:pPr>
      <w:proofErr w:type="spellStart"/>
      <w:ins w:id="91" w:author="Беккер Андрей Викторович" w:date="2014-09-05T12:48:00Z">
        <w:r>
          <w:t>Рекомендатель</w:t>
        </w:r>
        <w:proofErr w:type="spellEnd"/>
        <w:r>
          <w:t xml:space="preserve"> должен быть зарегистрирован в Программе Коллекция раньше</w:t>
        </w:r>
      </w:ins>
      <w:ins w:id="92" w:author="Беккер Андрей Викторович" w:date="2014-09-05T12:49:00Z">
        <w:r w:rsidRPr="00941B8E">
          <w:t>,</w:t>
        </w:r>
      </w:ins>
      <w:ins w:id="93" w:author="Беккер Андрей Викторович" w:date="2014-09-05T12:48:00Z">
        <w:r>
          <w:t xml:space="preserve"> чем рекомендованный продукт</w:t>
        </w:r>
        <w:r w:rsidRPr="00961EC2">
          <w:t>;</w:t>
        </w:r>
      </w:ins>
    </w:p>
    <w:p w:rsidR="00941B8E" w:rsidRPr="00755E31" w:rsidRDefault="00755E31" w:rsidP="00414AA0">
      <w:pPr>
        <w:pStyle w:val="af4"/>
        <w:numPr>
          <w:ilvl w:val="0"/>
          <w:numId w:val="34"/>
        </w:numPr>
        <w:ind w:left="1418" w:hanging="284"/>
        <w:jc w:val="both"/>
        <w:rPr>
          <w:ins w:id="94" w:author="Беккер Андрей Викторович" w:date="2014-09-05T12:58:00Z"/>
        </w:rPr>
      </w:pPr>
      <w:ins w:id="95" w:author="Беккер Андрей Викторович" w:date="2014-09-05T12:53:00Z">
        <w:r>
          <w:t>под рекомендацию должны попадать продукты клиента</w:t>
        </w:r>
      </w:ins>
      <w:ins w:id="96" w:author="Беккер Андрей Викторович" w:date="2014-09-05T13:13:00Z">
        <w:r w:rsidR="0035144B">
          <w:t>,</w:t>
        </w:r>
      </w:ins>
      <w:ins w:id="97" w:author="Беккер Андрей Викторович" w:date="2014-09-05T12:53:00Z">
        <w:r>
          <w:t xml:space="preserve"> оформленные после подключения клиента к Программе Коллекция</w:t>
        </w:r>
      </w:ins>
      <w:bookmarkStart w:id="98" w:name="_GoBack"/>
      <w:ins w:id="99" w:author="Беккер Андрей Викторович" w:date="2014-09-05T14:01:00Z">
        <w:r w:rsidR="00607EF8" w:rsidRPr="00B770BA">
          <w:t>.</w:t>
        </w:r>
      </w:ins>
      <w:bookmarkEnd w:id="98"/>
    </w:p>
    <w:p w:rsidR="00755E31" w:rsidRDefault="00755E31" w:rsidP="000C02A3">
      <w:pPr>
        <w:pStyle w:val="af4"/>
        <w:ind w:left="1418"/>
        <w:jc w:val="both"/>
        <w:rPr>
          <w:ins w:id="100" w:author="Беккер Андрей Викторович" w:date="2014-09-01T18:39:00Z"/>
        </w:rPr>
      </w:pPr>
    </w:p>
    <w:p w:rsidR="00784617" w:rsidRDefault="00784617" w:rsidP="00414AA0">
      <w:pPr>
        <w:ind w:left="1134"/>
        <w:jc w:val="both"/>
      </w:pPr>
    </w:p>
    <w:p w:rsidR="00404E47" w:rsidRPr="00D96B14" w:rsidRDefault="00404E47" w:rsidP="00D96B14">
      <w:pPr>
        <w:pStyle w:val="3"/>
        <w:jc w:val="both"/>
      </w:pPr>
      <w:bookmarkStart w:id="101" w:name="_4.2.2._Требования_к"/>
      <w:bookmarkEnd w:id="101"/>
      <w:r w:rsidRPr="005841B4">
        <w:t>4.</w:t>
      </w:r>
      <w:r w:rsidR="00952E8B">
        <w:t>2</w:t>
      </w:r>
      <w:r w:rsidRPr="005841B4">
        <w:t>.</w:t>
      </w:r>
      <w:r w:rsidR="00D0055A">
        <w:t>2</w:t>
      </w:r>
      <w:r w:rsidRPr="005841B4">
        <w:t xml:space="preserve">. </w:t>
      </w:r>
      <w:r w:rsidR="002D3875" w:rsidRPr="005841B4">
        <w:t xml:space="preserve">Требования к </w:t>
      </w:r>
      <w:r w:rsidR="002D3875">
        <w:t xml:space="preserve">Сайту </w:t>
      </w:r>
      <w:del w:id="102" w:author="Беккер Андрей Викторович" w:date="2014-09-05T13:57:00Z">
        <w:r w:rsidR="002D3875" w:rsidRPr="00850DAC" w:rsidDel="005B5333">
          <w:rPr>
            <w:rFonts w:eastAsia="Arial Unicode MS"/>
            <w:u w:color="000000"/>
          </w:rPr>
          <w:delText>“</w:delText>
        </w:r>
        <w:r w:rsidR="002D3875" w:rsidRPr="00A55E57" w:rsidDel="005B5333">
          <w:rPr>
            <w:rFonts w:eastAsia="Arial Unicode MS"/>
            <w:u w:color="000000"/>
          </w:rPr>
          <w:delText>ВТБ24</w:delText>
        </w:r>
        <w:r w:rsidR="002D3875" w:rsidRPr="00850DAC" w:rsidDel="005B5333">
          <w:rPr>
            <w:rFonts w:eastAsia="Arial Unicode MS"/>
            <w:u w:color="000000"/>
          </w:rPr>
          <w:delText>-</w:delText>
        </w:r>
        <w:r w:rsidR="002D3875" w:rsidDel="005B5333">
          <w:rPr>
            <w:rFonts w:eastAsia="Arial Unicode MS"/>
            <w:u w:color="000000"/>
          </w:rPr>
          <w:delText>Лояльность</w:delText>
        </w:r>
        <w:r w:rsidR="002D3875" w:rsidRPr="00850DAC" w:rsidDel="005B5333">
          <w:rPr>
            <w:rFonts w:eastAsia="Arial Unicode MS"/>
            <w:u w:color="000000"/>
          </w:rPr>
          <w:delText>”</w:delText>
        </w:r>
      </w:del>
      <w:ins w:id="103" w:author="Беккер Андрей Викторович" w:date="2014-09-05T13:57:00Z">
        <w:r w:rsidR="005B5333">
          <w:rPr>
            <w:rFonts w:eastAsia="Arial Unicode MS"/>
            <w:u w:color="000000"/>
          </w:rPr>
          <w:t>Коллекция</w:t>
        </w:r>
      </w:ins>
    </w:p>
    <w:p w:rsidR="00F23A40" w:rsidRPr="00101634" w:rsidRDefault="00F23A40" w:rsidP="00F23A40">
      <w:pPr>
        <w:spacing w:before="120" w:after="120"/>
        <w:ind w:left="426"/>
        <w:jc w:val="both"/>
        <w:rPr>
          <w:b/>
          <w:u w:val="single"/>
        </w:rPr>
      </w:pPr>
      <w:r w:rsidRPr="00101634">
        <w:rPr>
          <w:b/>
          <w:u w:val="single"/>
        </w:rPr>
        <w:t>Для реализации функционала необходимо выполнить доработки:</w:t>
      </w:r>
    </w:p>
    <w:p w:rsidR="00F23A40" w:rsidRPr="00293154" w:rsidRDefault="00F23A40" w:rsidP="00931A0A">
      <w:pPr>
        <w:pStyle w:val="af4"/>
        <w:numPr>
          <w:ilvl w:val="0"/>
          <w:numId w:val="37"/>
        </w:numPr>
        <w:spacing w:before="120" w:after="12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Pr="00293154">
        <w:rPr>
          <w:rFonts w:cs="Times New Roman"/>
          <w:szCs w:val="24"/>
        </w:rPr>
        <w:t>айта Программы лояльности ВТБ24 «Коллекция»;</w:t>
      </w:r>
    </w:p>
    <w:p w:rsidR="00F23A40" w:rsidRDefault="00F23A40" w:rsidP="00931A0A">
      <w:pPr>
        <w:pStyle w:val="af4"/>
        <w:numPr>
          <w:ilvl w:val="0"/>
          <w:numId w:val="37"/>
        </w:numPr>
        <w:spacing w:before="120" w:after="12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нового взаимодействия</w:t>
      </w:r>
      <w:r w:rsidR="006B39F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описанного в пункте </w:t>
      </w:r>
      <w:hyperlink w:anchor="_4.2.1.1._Взаимодействие_" w:history="1">
        <w:r w:rsidRPr="00F23A40">
          <w:rPr>
            <w:rStyle w:val="afb"/>
            <w:rFonts w:cs="Times New Roman"/>
            <w:szCs w:val="24"/>
          </w:rPr>
          <w:t>4.2.3. Общие требования к Сайту и Хранилищу</w:t>
        </w:r>
      </w:hyperlink>
      <w:r w:rsidRPr="00293154">
        <w:rPr>
          <w:rFonts w:cs="Times New Roman"/>
          <w:szCs w:val="24"/>
        </w:rPr>
        <w:t>.</w:t>
      </w:r>
    </w:p>
    <w:p w:rsidR="00347887" w:rsidRPr="00293154" w:rsidRDefault="00347887" w:rsidP="00347887">
      <w:pPr>
        <w:pStyle w:val="af4"/>
        <w:spacing w:before="120" w:after="120" w:line="240" w:lineRule="auto"/>
        <w:ind w:left="1571"/>
        <w:jc w:val="both"/>
        <w:rPr>
          <w:rFonts w:cs="Times New Roman"/>
          <w:szCs w:val="24"/>
        </w:rPr>
      </w:pPr>
    </w:p>
    <w:p w:rsidR="00F23A40" w:rsidRPr="00101634" w:rsidRDefault="00F23A40" w:rsidP="00F23A40">
      <w:pPr>
        <w:spacing w:before="120" w:after="120"/>
        <w:ind w:left="426"/>
        <w:jc w:val="both"/>
        <w:rPr>
          <w:b/>
          <w:u w:val="single"/>
        </w:rPr>
      </w:pPr>
      <w:bookmarkStart w:id="104" w:name="Доработки_сайта_Программы_лояльности"/>
      <w:r w:rsidRPr="00101634">
        <w:rPr>
          <w:b/>
          <w:u w:val="single"/>
        </w:rPr>
        <w:t xml:space="preserve">Доработки </w:t>
      </w:r>
      <w:del w:id="105" w:author="Беккер Андрей Викторович" w:date="2014-09-05T13:57:00Z">
        <w:r w:rsidRPr="00101634" w:rsidDel="005B5333">
          <w:rPr>
            <w:b/>
            <w:u w:val="single"/>
          </w:rPr>
          <w:delText>с</w:delText>
        </w:r>
      </w:del>
      <w:ins w:id="106" w:author="Беккер Андрей Викторович" w:date="2014-09-05T13:57:00Z">
        <w:r w:rsidR="005B5333">
          <w:rPr>
            <w:b/>
            <w:u w:val="single"/>
          </w:rPr>
          <w:t>С</w:t>
        </w:r>
      </w:ins>
      <w:r w:rsidRPr="00101634">
        <w:rPr>
          <w:b/>
          <w:u w:val="single"/>
        </w:rPr>
        <w:t xml:space="preserve">айта </w:t>
      </w:r>
      <w:ins w:id="107" w:author="Беккер Андрей Викторович" w:date="2014-09-05T13:57:00Z">
        <w:r w:rsidR="005B5333">
          <w:rPr>
            <w:b/>
            <w:u w:val="single"/>
          </w:rPr>
          <w:t xml:space="preserve"> Коллекция</w:t>
        </w:r>
      </w:ins>
      <w:del w:id="108" w:author="Беккер Андрей Викторович" w:date="2014-09-05T13:58:00Z">
        <w:r w:rsidRPr="00101634" w:rsidDel="005B5333">
          <w:rPr>
            <w:b/>
            <w:u w:val="single"/>
          </w:rPr>
          <w:delText xml:space="preserve">Программы лояльности </w:delText>
        </w:r>
        <w:bookmarkEnd w:id="104"/>
        <w:r w:rsidRPr="00101634" w:rsidDel="005B5333">
          <w:rPr>
            <w:b/>
            <w:u w:val="single"/>
          </w:rPr>
          <w:delText>ВТБ24 «Коллекция»</w:delText>
        </w:r>
      </w:del>
      <w:r w:rsidRPr="00101634">
        <w:rPr>
          <w:b/>
          <w:u w:val="single"/>
        </w:rPr>
        <w:t>:</w:t>
      </w:r>
    </w:p>
    <w:p w:rsidR="00F23A40" w:rsidRPr="00293154" w:rsidRDefault="00F23A40" w:rsidP="00931A0A">
      <w:pPr>
        <w:pStyle w:val="af4"/>
        <w:numPr>
          <w:ilvl w:val="0"/>
          <w:numId w:val="38"/>
        </w:numPr>
        <w:spacing w:before="120" w:after="12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ЛК </w:t>
      </w:r>
      <w:r w:rsidRPr="00293154">
        <w:rPr>
          <w:rFonts w:cs="Times New Roman"/>
          <w:szCs w:val="24"/>
        </w:rPr>
        <w:t>необходимо добавить</w:t>
      </w:r>
      <w:r>
        <w:rPr>
          <w:rFonts w:cs="Times New Roman"/>
          <w:szCs w:val="24"/>
        </w:rPr>
        <w:t xml:space="preserve"> новые поля </w:t>
      </w:r>
      <w:r w:rsidRPr="00293154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 xml:space="preserve">ФИО </w:t>
      </w:r>
      <w:proofErr w:type="spellStart"/>
      <w:r>
        <w:rPr>
          <w:rFonts w:cs="Times New Roman"/>
          <w:szCs w:val="24"/>
        </w:rPr>
        <w:t>Рекомендател</w:t>
      </w:r>
      <w:r w:rsidR="006B39F6">
        <w:rPr>
          <w:rFonts w:cs="Times New Roman"/>
          <w:szCs w:val="24"/>
        </w:rPr>
        <w:t>я</w:t>
      </w:r>
      <w:proofErr w:type="spellEnd"/>
      <w:r w:rsidRPr="00293154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, </w:t>
      </w:r>
      <w:r w:rsidRPr="00293154">
        <w:rPr>
          <w:rFonts w:cs="Times New Roman"/>
          <w:szCs w:val="24"/>
        </w:rPr>
        <w:t xml:space="preserve">«Номер мобильного телефона </w:t>
      </w:r>
      <w:proofErr w:type="spellStart"/>
      <w:r>
        <w:rPr>
          <w:rFonts w:cs="Times New Roman"/>
          <w:szCs w:val="24"/>
        </w:rPr>
        <w:t>Р</w:t>
      </w:r>
      <w:r w:rsidRPr="00293154">
        <w:rPr>
          <w:rFonts w:cs="Times New Roman"/>
          <w:szCs w:val="24"/>
        </w:rPr>
        <w:t>екомендателя</w:t>
      </w:r>
      <w:proofErr w:type="spellEnd"/>
      <w:r w:rsidRPr="00293154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>, список с выбором одного из продукт</w:t>
      </w:r>
      <w:r w:rsidR="001B527B">
        <w:rPr>
          <w:rFonts w:cs="Times New Roman"/>
          <w:szCs w:val="24"/>
        </w:rPr>
        <w:t>ов</w:t>
      </w:r>
      <w:r>
        <w:rPr>
          <w:rFonts w:cs="Times New Roman"/>
          <w:szCs w:val="24"/>
        </w:rPr>
        <w:t xml:space="preserve"> (список продуктов см. в Таблицы №1</w:t>
      </w:r>
      <w:r w:rsidR="001B527B">
        <w:rPr>
          <w:rFonts w:cs="Times New Roman"/>
          <w:szCs w:val="24"/>
        </w:rPr>
        <w:t xml:space="preserve">, предполагается, что данный продукт участник Коллекции оформил недавно по рекомендации </w:t>
      </w:r>
      <w:proofErr w:type="spellStart"/>
      <w:r w:rsidR="001B527B">
        <w:rPr>
          <w:rFonts w:cs="Times New Roman"/>
          <w:szCs w:val="24"/>
        </w:rPr>
        <w:t>Рекомендателя</w:t>
      </w:r>
      <w:proofErr w:type="spellEnd"/>
      <w:r>
        <w:rPr>
          <w:rFonts w:cs="Times New Roman"/>
          <w:szCs w:val="24"/>
        </w:rPr>
        <w:t>)</w:t>
      </w:r>
      <w:r w:rsidRPr="00293154">
        <w:rPr>
          <w:rFonts w:cs="Times New Roman"/>
          <w:szCs w:val="24"/>
        </w:rPr>
        <w:t xml:space="preserve">. Проверка корректности ввода номера телефона </w:t>
      </w:r>
      <w:proofErr w:type="spellStart"/>
      <w:r>
        <w:rPr>
          <w:rFonts w:cs="Times New Roman"/>
          <w:szCs w:val="24"/>
        </w:rPr>
        <w:t>Р</w:t>
      </w:r>
      <w:r w:rsidRPr="00293154">
        <w:rPr>
          <w:rFonts w:cs="Times New Roman"/>
          <w:szCs w:val="24"/>
        </w:rPr>
        <w:t>екомендателя</w:t>
      </w:r>
      <w:proofErr w:type="spellEnd"/>
      <w:r w:rsidRPr="00293154">
        <w:rPr>
          <w:rFonts w:cs="Times New Roman"/>
          <w:szCs w:val="24"/>
        </w:rPr>
        <w:t xml:space="preserve"> должна быть аналогичной существующей проверке номера телефона регистрирующегося клиента.</w:t>
      </w:r>
    </w:p>
    <w:p w:rsidR="00F23A40" w:rsidRPr="00D206C4" w:rsidRDefault="00F23A40" w:rsidP="00931A0A">
      <w:pPr>
        <w:pStyle w:val="af4"/>
        <w:numPr>
          <w:ilvl w:val="0"/>
          <w:numId w:val="38"/>
        </w:numPr>
        <w:spacing w:before="120" w:after="12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293154">
        <w:rPr>
          <w:rFonts w:cs="Times New Roman"/>
          <w:szCs w:val="24"/>
        </w:rPr>
        <w:t>ри регистрации необходимо проверять указанный номер телефона клиента-</w:t>
      </w:r>
      <w:proofErr w:type="spellStart"/>
      <w:r>
        <w:rPr>
          <w:rFonts w:cs="Times New Roman"/>
          <w:szCs w:val="24"/>
        </w:rPr>
        <w:t>Р</w:t>
      </w:r>
      <w:r w:rsidRPr="00293154">
        <w:rPr>
          <w:rFonts w:cs="Times New Roman"/>
          <w:szCs w:val="24"/>
        </w:rPr>
        <w:t>екомендателя</w:t>
      </w:r>
      <w:proofErr w:type="spellEnd"/>
      <w:r w:rsidRPr="00293154">
        <w:rPr>
          <w:rFonts w:cs="Times New Roman"/>
          <w:szCs w:val="24"/>
        </w:rPr>
        <w:t xml:space="preserve"> на наличие клиента в Системе (клиент должен быть зарегистрирован и не заблокирован). Если клиент не соответствует данным требованиям, то на форме регистрации клиенту должно выдаваться </w:t>
      </w:r>
      <w:proofErr w:type="spellStart"/>
      <w:r w:rsidRPr="00293154">
        <w:rPr>
          <w:rFonts w:cs="Times New Roman"/>
          <w:szCs w:val="24"/>
        </w:rPr>
        <w:t>вали</w:t>
      </w:r>
      <w:r w:rsidR="00810E0C">
        <w:rPr>
          <w:rFonts w:cs="Times New Roman"/>
          <w:szCs w:val="24"/>
        </w:rPr>
        <w:t>дационное</w:t>
      </w:r>
      <w:proofErr w:type="spellEnd"/>
      <w:r w:rsidR="00810E0C">
        <w:rPr>
          <w:rFonts w:cs="Times New Roman"/>
          <w:szCs w:val="24"/>
        </w:rPr>
        <w:t xml:space="preserve"> сообщение</w:t>
      </w:r>
      <w:r w:rsidR="00810E0C" w:rsidRPr="00810E0C">
        <w:rPr>
          <w:rFonts w:cs="Times New Roman"/>
          <w:szCs w:val="24"/>
        </w:rPr>
        <w:t>;</w:t>
      </w:r>
    </w:p>
    <w:p w:rsidR="006A173D" w:rsidRPr="006A173D" w:rsidRDefault="006A173D" w:rsidP="00931A0A">
      <w:pPr>
        <w:pStyle w:val="af4"/>
        <w:numPr>
          <w:ilvl w:val="0"/>
          <w:numId w:val="38"/>
        </w:numPr>
        <w:spacing w:before="120" w:after="12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результате об</w:t>
      </w:r>
      <w:r w:rsidR="00B07AAB">
        <w:rPr>
          <w:rFonts w:cs="Times New Roman"/>
          <w:szCs w:val="24"/>
        </w:rPr>
        <w:t>работки ответного реестра от Хранилищ</w:t>
      </w:r>
      <w:r w:rsidR="00851A6B">
        <w:rPr>
          <w:rFonts w:cs="Times New Roman"/>
          <w:szCs w:val="24"/>
        </w:rPr>
        <w:t>а</w:t>
      </w:r>
      <w:r w:rsidR="00B07AAB">
        <w:rPr>
          <w:rFonts w:cs="Times New Roman"/>
          <w:szCs w:val="24"/>
        </w:rPr>
        <w:t xml:space="preserve">, на Сайте в разделе </w:t>
      </w:r>
      <w:r w:rsidR="00B07AAB">
        <w:t xml:space="preserve">«Сообщения» клиенту </w:t>
      </w:r>
      <w:proofErr w:type="spellStart"/>
      <w:r w:rsidR="00B07AAB">
        <w:t>указав</w:t>
      </w:r>
      <w:r w:rsidR="00851A6B">
        <w:t>щему</w:t>
      </w:r>
      <w:proofErr w:type="spellEnd"/>
      <w:r w:rsidR="00B07AAB">
        <w:t xml:space="preserve"> </w:t>
      </w:r>
      <w:proofErr w:type="spellStart"/>
      <w:r w:rsidR="00B07AAB">
        <w:t>Рекомендателя</w:t>
      </w:r>
      <w:proofErr w:type="spellEnd"/>
      <w:r w:rsidR="00B07AAB">
        <w:t xml:space="preserve"> необходимо публиковать письмо с результатом поощрения.</w:t>
      </w:r>
    </w:p>
    <w:p w:rsidR="00810E0C" w:rsidRDefault="00810E0C" w:rsidP="00F23A40">
      <w:pPr>
        <w:pStyle w:val="af4"/>
        <w:spacing w:before="120" w:after="120" w:line="240" w:lineRule="auto"/>
        <w:ind w:left="851"/>
        <w:jc w:val="both"/>
        <w:rPr>
          <w:ins w:id="109" w:author="Беккер Андрей Викторович" w:date="2014-09-05T14:01:00Z"/>
          <w:rFonts w:cs="Times New Roman"/>
          <w:szCs w:val="24"/>
          <w:lang w:val="en-US"/>
        </w:rPr>
      </w:pPr>
    </w:p>
    <w:p w:rsidR="00607EF8" w:rsidRDefault="00607EF8" w:rsidP="00607EF8">
      <w:pPr>
        <w:pStyle w:val="af4"/>
        <w:spacing w:before="120" w:after="120" w:line="240" w:lineRule="auto"/>
        <w:ind w:left="426"/>
        <w:jc w:val="both"/>
        <w:rPr>
          <w:ins w:id="110" w:author="Беккер Андрей Викторович" w:date="2014-09-05T14:01:00Z"/>
          <w:rFonts w:cs="Times New Roman"/>
          <w:szCs w:val="24"/>
        </w:rPr>
      </w:pPr>
      <w:ins w:id="111" w:author="Беккер Андрей Викторович" w:date="2014-09-05T14:01:00Z">
        <w:r>
          <w:rPr>
            <w:rFonts w:cs="Times New Roman"/>
            <w:szCs w:val="24"/>
          </w:rPr>
          <w:t>Ограничение.</w:t>
        </w:r>
      </w:ins>
    </w:p>
    <w:p w:rsidR="00607EF8" w:rsidRDefault="00607EF8" w:rsidP="00607EF8">
      <w:pPr>
        <w:pStyle w:val="af4"/>
        <w:spacing w:before="120" w:after="120" w:line="240" w:lineRule="auto"/>
        <w:ind w:left="426"/>
        <w:jc w:val="both"/>
        <w:rPr>
          <w:ins w:id="112" w:author="Беккер Андрей Викторович" w:date="2014-09-05T14:01:00Z"/>
          <w:rFonts w:cs="Times New Roman"/>
          <w:szCs w:val="24"/>
        </w:rPr>
      </w:pPr>
    </w:p>
    <w:p w:rsidR="00607EF8" w:rsidRPr="00607EF8" w:rsidRDefault="00607EF8" w:rsidP="00607EF8">
      <w:pPr>
        <w:pStyle w:val="af4"/>
        <w:spacing w:before="120" w:after="120" w:line="240" w:lineRule="auto"/>
        <w:ind w:left="426"/>
        <w:jc w:val="both"/>
        <w:rPr>
          <w:rFonts w:cs="Times New Roman"/>
          <w:szCs w:val="24"/>
        </w:rPr>
      </w:pPr>
      <w:ins w:id="113" w:author="Беккер Андрей Викторович" w:date="2014-09-05T14:02:00Z">
        <w:r>
          <w:rPr>
            <w:rFonts w:cs="Times New Roman"/>
            <w:szCs w:val="24"/>
          </w:rPr>
          <w:t xml:space="preserve">В качестве </w:t>
        </w:r>
      </w:ins>
      <w:proofErr w:type="spellStart"/>
      <w:ins w:id="114" w:author="Беккер Андрей Викторович" w:date="2014-09-05T14:01:00Z">
        <w:r>
          <w:rPr>
            <w:rFonts w:cs="Times New Roman"/>
            <w:szCs w:val="24"/>
          </w:rPr>
          <w:t>Рекомендател</w:t>
        </w:r>
      </w:ins>
      <w:ins w:id="115" w:author="Беккер Андрей Викторович" w:date="2014-09-05T14:02:00Z">
        <w:r>
          <w:rPr>
            <w:rFonts w:cs="Times New Roman"/>
            <w:szCs w:val="24"/>
          </w:rPr>
          <w:t>я</w:t>
        </w:r>
      </w:ins>
      <w:proofErr w:type="spellEnd"/>
      <w:ins w:id="116" w:author="Беккер Андрей Викторович" w:date="2014-09-05T14:01:00Z">
        <w:r>
          <w:rPr>
            <w:rFonts w:cs="Times New Roman"/>
            <w:szCs w:val="24"/>
          </w:rPr>
          <w:t xml:space="preserve"> запрещено указывать самого себя.</w:t>
        </w:r>
      </w:ins>
    </w:p>
    <w:p w:rsidR="00F23A40" w:rsidRPr="001D5EA6" w:rsidRDefault="00F23A40" w:rsidP="00F23A40">
      <w:pPr>
        <w:spacing w:after="200"/>
        <w:ind w:left="426"/>
      </w:pPr>
    </w:p>
    <w:p w:rsidR="00F23A40" w:rsidRDefault="00F23A40" w:rsidP="00F23A40">
      <w:pPr>
        <w:spacing w:after="200"/>
        <w:ind w:left="426"/>
      </w:pPr>
      <w:r w:rsidRPr="00A65F87">
        <w:rPr>
          <w:b/>
          <w:u w:val="single"/>
        </w:rPr>
        <w:t xml:space="preserve">Требования </w:t>
      </w:r>
      <w:r>
        <w:rPr>
          <w:b/>
          <w:u w:val="single"/>
        </w:rPr>
        <w:t>к выписке</w:t>
      </w:r>
      <w:r w:rsidRPr="006D7AC6">
        <w:rPr>
          <w:b/>
          <w:u w:val="single"/>
        </w:rPr>
        <w:t>:</w:t>
      </w:r>
      <w:r w:rsidRPr="002C3A87">
        <w:t xml:space="preserve"> </w:t>
      </w:r>
    </w:p>
    <w:p w:rsidR="00F23A40" w:rsidRDefault="00F23A40" w:rsidP="00931A0A">
      <w:pPr>
        <w:pStyle w:val="af4"/>
        <w:numPr>
          <w:ilvl w:val="0"/>
          <w:numId w:val="39"/>
        </w:numPr>
        <w:spacing w:before="120" w:after="120"/>
        <w:ind w:left="1560" w:hanging="284"/>
        <w:jc w:val="both"/>
      </w:pPr>
      <w:r>
        <w:t>начисленные баллы</w:t>
      </w:r>
      <w:r w:rsidRPr="00931A0A">
        <w:rPr>
          <w:color w:val="1F497D"/>
        </w:rPr>
        <w:t xml:space="preserve"> </w:t>
      </w:r>
      <w:proofErr w:type="spellStart"/>
      <w:r>
        <w:t>Рекомендателю</w:t>
      </w:r>
      <w:proofErr w:type="spellEnd"/>
      <w:r w:rsidRPr="00451FCE">
        <w:t xml:space="preserve"> </w:t>
      </w:r>
      <w:r>
        <w:t>необходимо маркировать в выписке как «</w:t>
      </w:r>
      <w:r w:rsidRPr="00931A0A">
        <w:rPr>
          <w:rFonts w:eastAsia="Arial Unicode MS"/>
          <w:bCs/>
        </w:rPr>
        <w:t>По акции ВТБ24 «Приведи друга»»</w:t>
      </w:r>
      <w:r w:rsidRPr="009D62C3">
        <w:t>.</w:t>
      </w:r>
    </w:p>
    <w:p w:rsidR="00630610" w:rsidRPr="005841B4" w:rsidRDefault="00630610" w:rsidP="00630610">
      <w:pPr>
        <w:pStyle w:val="3"/>
        <w:jc w:val="both"/>
      </w:pPr>
      <w:r w:rsidRPr="005841B4">
        <w:t>4.2.</w:t>
      </w:r>
      <w:r>
        <w:t>3</w:t>
      </w:r>
      <w:r w:rsidRPr="005841B4">
        <w:t xml:space="preserve">. </w:t>
      </w:r>
      <w:r>
        <w:t>Общие требования к Сайту и Хранилищу</w:t>
      </w:r>
    </w:p>
    <w:p w:rsidR="00630610" w:rsidRPr="0086260D" w:rsidRDefault="00630610" w:rsidP="00630610">
      <w:pPr>
        <w:pStyle w:val="4"/>
      </w:pPr>
      <w:bookmarkStart w:id="117" w:name="_4.2.1.1._Взаимодействие_"/>
      <w:bookmarkEnd w:id="117"/>
      <w:r>
        <w:t xml:space="preserve">4.2.1.1. Взаимодействие  «Поощрение </w:t>
      </w:r>
      <w:proofErr w:type="spellStart"/>
      <w:r>
        <w:t>рекомендателя</w:t>
      </w:r>
      <w:proofErr w:type="spellEnd"/>
      <w:r>
        <w:t xml:space="preserve"> за рекомендацию продуктов банка</w:t>
      </w:r>
      <w:r w:rsidRPr="0086260D">
        <w:t>»</w:t>
      </w:r>
    </w:p>
    <w:p w:rsidR="00630610" w:rsidRDefault="00630610" w:rsidP="00630610">
      <w:pPr>
        <w:jc w:val="both"/>
      </w:pPr>
    </w:p>
    <w:p w:rsidR="00630610" w:rsidRPr="009C1BDC" w:rsidRDefault="00630610" w:rsidP="00630610">
      <w:pPr>
        <w:ind w:left="426"/>
        <w:jc w:val="both"/>
      </w:pPr>
      <w:r w:rsidRPr="009C1BDC">
        <w:t xml:space="preserve">Необходимо разработать новое взаимодействие между Сайтом и Хранилищем для предоставления </w:t>
      </w:r>
      <w:r>
        <w:t xml:space="preserve">реестра с </w:t>
      </w:r>
      <w:proofErr w:type="spellStart"/>
      <w:r>
        <w:t>рекомендателями</w:t>
      </w:r>
      <w:proofErr w:type="spellEnd"/>
      <w:r>
        <w:t>, которых необходимо поощрить за рекомендацию продуктов банка.</w:t>
      </w:r>
    </w:p>
    <w:p w:rsidR="00630610" w:rsidRDefault="00630610" w:rsidP="00630610">
      <w:pPr>
        <w:ind w:left="426"/>
        <w:jc w:val="both"/>
      </w:pPr>
    </w:p>
    <w:p w:rsidR="00630610" w:rsidRPr="00247C36" w:rsidRDefault="00630610" w:rsidP="00630610">
      <w:pPr>
        <w:ind w:left="426"/>
        <w:jc w:val="both"/>
      </w:pPr>
      <w:r>
        <w:t>Формат файла с реестрами</w:t>
      </w:r>
      <w:r w:rsidRPr="00247C36">
        <w:t xml:space="preserve">: </w:t>
      </w:r>
      <w:proofErr w:type="gramStart"/>
      <w:r>
        <w:rPr>
          <w:lang w:val="en-US"/>
        </w:rPr>
        <w:t>CSV</w:t>
      </w:r>
      <w:r w:rsidRPr="00247C36">
        <w:t>.</w:t>
      </w:r>
      <w:proofErr w:type="gramEnd"/>
    </w:p>
    <w:p w:rsidR="00630610" w:rsidRDefault="00630610" w:rsidP="00630610">
      <w:pPr>
        <w:ind w:left="426"/>
        <w:jc w:val="both"/>
      </w:pPr>
      <w:r>
        <w:t>Периодичность обмена реестрами между Сайтом и Хранилищем</w:t>
      </w:r>
      <w:r w:rsidRPr="00BE2F03">
        <w:t xml:space="preserve">: </w:t>
      </w:r>
      <w:r>
        <w:t>1</w:t>
      </w:r>
      <w:r w:rsidRPr="00BE2F03">
        <w:t xml:space="preserve"> </w:t>
      </w:r>
      <w:r>
        <w:t>раз в день.</w:t>
      </w:r>
    </w:p>
    <w:p w:rsidR="00630610" w:rsidRDefault="00630610" w:rsidP="00630610">
      <w:pPr>
        <w:ind w:left="426"/>
        <w:jc w:val="both"/>
      </w:pPr>
    </w:p>
    <w:p w:rsidR="00630610" w:rsidRDefault="00630610" w:rsidP="00630610">
      <w:pPr>
        <w:ind w:left="426"/>
      </w:pPr>
      <w:r w:rsidRPr="004973DA">
        <w:t>Имя файла</w:t>
      </w:r>
      <w:r>
        <w:t xml:space="preserve"> формируется по шаблону «</w:t>
      </w:r>
      <w:r>
        <w:rPr>
          <w:lang w:val="en-US"/>
        </w:rPr>
        <w:t>VTB</w:t>
      </w:r>
      <w:r w:rsidRPr="003607E7">
        <w:t>_</w:t>
      </w:r>
      <w:r>
        <w:rPr>
          <w:lang w:val="en-US"/>
        </w:rPr>
        <w:t>YYYYMMDD</w:t>
      </w:r>
      <w:r w:rsidRPr="003607E7">
        <w:t>_</w:t>
      </w:r>
      <w:r>
        <w:rPr>
          <w:lang w:val="en-US"/>
        </w:rPr>
        <w:t>N</w:t>
      </w:r>
      <w:r w:rsidRPr="003607E7">
        <w:t>.</w:t>
      </w:r>
      <w:r w:rsidR="00FE0AA1" w:rsidRPr="00FE0A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0AA1" w:rsidRPr="00FE0AA1">
        <w:t>Recommender</w:t>
      </w:r>
      <w:r>
        <w:rPr>
          <w:lang w:val="en-US"/>
        </w:rPr>
        <w:t>lPL</w:t>
      </w:r>
      <w:proofErr w:type="spellEnd"/>
      <w:r>
        <w:t>», где:</w:t>
      </w:r>
    </w:p>
    <w:p w:rsidR="00630610" w:rsidRDefault="00630610" w:rsidP="00630610">
      <w:pPr>
        <w:ind w:left="426"/>
      </w:pPr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630610" w:rsidRDefault="00630610" w:rsidP="00630610">
      <w:pPr>
        <w:ind w:left="426"/>
      </w:pPr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630610" w:rsidRPr="004973DA" w:rsidRDefault="00630610" w:rsidP="00630610">
      <w:pPr>
        <w:ind w:left="426"/>
      </w:pPr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proofErr w:type="spellStart"/>
      <w:r w:rsidR="00FE0AA1" w:rsidRPr="00FE0AA1">
        <w:t>Recommender</w:t>
      </w:r>
      <w:proofErr w:type="spellEnd"/>
      <w:r>
        <w:rPr>
          <w:lang w:val="en-US"/>
        </w:rPr>
        <w:t>PL</w:t>
      </w:r>
    </w:p>
    <w:p w:rsidR="00630610" w:rsidRPr="00BE2F03" w:rsidRDefault="00630610" w:rsidP="00630610">
      <w:pPr>
        <w:ind w:left="426"/>
        <w:jc w:val="both"/>
      </w:pPr>
    </w:p>
    <w:p w:rsidR="00630610" w:rsidRPr="004951E8" w:rsidRDefault="00630610" w:rsidP="00630610">
      <w:pPr>
        <w:ind w:left="426"/>
        <w:jc w:val="both"/>
      </w:pPr>
      <w:r w:rsidRPr="004951E8">
        <w:t>Формат реестра</w:t>
      </w:r>
      <w:r w:rsidR="00FE0AA1">
        <w:t xml:space="preserve"> с </w:t>
      </w:r>
      <w:proofErr w:type="spellStart"/>
      <w:r w:rsidR="00FE0AA1">
        <w:t>рекомедателями</w:t>
      </w:r>
      <w:proofErr w:type="spellEnd"/>
      <w:r>
        <w:t xml:space="preserve"> </w:t>
      </w:r>
      <w:r w:rsidRPr="006E3C82">
        <w:t xml:space="preserve">от </w:t>
      </w:r>
      <w:r w:rsidR="00FE0AA1">
        <w:t>Сайта для Хранилища</w:t>
      </w:r>
      <w:r w:rsidRPr="004951E8">
        <w:t xml:space="preserve"> (см. Таблицу №</w:t>
      </w:r>
      <w:r w:rsidR="00EC61DF">
        <w:t>2</w:t>
      </w:r>
      <w:r w:rsidRPr="004951E8">
        <w:t>):</w:t>
      </w:r>
    </w:p>
    <w:p w:rsidR="00630610" w:rsidRPr="006E3C82" w:rsidRDefault="00630610" w:rsidP="00FE0AA1">
      <w:pPr>
        <w:pStyle w:val="afc"/>
        <w:keepNext/>
        <w:spacing w:before="240"/>
        <w:ind w:left="426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 w:rsidR="00FE0AA1">
        <w:rPr>
          <w:b w:val="0"/>
          <w:color w:val="auto"/>
          <w:sz w:val="24"/>
          <w:szCs w:val="24"/>
        </w:rPr>
        <w:t>2</w:t>
      </w:r>
      <w:r w:rsidRPr="006E3C82">
        <w:rPr>
          <w:b w:val="0"/>
          <w:color w:val="auto"/>
          <w:sz w:val="24"/>
          <w:szCs w:val="24"/>
        </w:rPr>
        <w:t xml:space="preserve"> -  </w:t>
      </w:r>
      <w:r w:rsidR="00FE0AA1" w:rsidRPr="00FE0AA1">
        <w:rPr>
          <w:b w:val="0"/>
          <w:color w:val="auto"/>
          <w:sz w:val="24"/>
          <w:szCs w:val="24"/>
        </w:rPr>
        <w:t xml:space="preserve">Формат реестра с </w:t>
      </w:r>
      <w:proofErr w:type="spellStart"/>
      <w:r w:rsidR="00FE0AA1" w:rsidRPr="00FE0AA1">
        <w:rPr>
          <w:b w:val="0"/>
          <w:color w:val="auto"/>
          <w:sz w:val="24"/>
          <w:szCs w:val="24"/>
        </w:rPr>
        <w:t>рекомедателями</w:t>
      </w:r>
      <w:proofErr w:type="spellEnd"/>
      <w:r w:rsidR="00FE0AA1" w:rsidRPr="00FE0AA1">
        <w:rPr>
          <w:b w:val="0"/>
          <w:color w:val="auto"/>
          <w:sz w:val="24"/>
          <w:szCs w:val="24"/>
        </w:rPr>
        <w:t xml:space="preserve"> от Сайта для Хранилища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630610" w:rsidTr="00F161B0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F161B0" w:rsidTr="000B5A32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1B0" w:rsidRPr="004F575C" w:rsidRDefault="00F161B0" w:rsidP="000B5A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Start"/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proofErr w:type="spellEnd"/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1B0" w:rsidRDefault="00F161B0" w:rsidP="000B5A32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1B0" w:rsidRDefault="00F161B0" w:rsidP="000B5A32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1B0" w:rsidRDefault="00F161B0" w:rsidP="000B5A32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630610" w:rsidTr="00F161B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Pr="004F575C" w:rsidRDefault="00630610" w:rsidP="000B5A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Идентификатор </w:t>
            </w:r>
            <w:r w:rsidR="00F161B0">
              <w:rPr>
                <w:rFonts w:ascii="Arial" w:hAnsi="Arial" w:cs="Arial"/>
                <w:sz w:val="20"/>
                <w:szCs w:val="20"/>
              </w:rPr>
              <w:t>клиента, присвоенный в Системе Л</w:t>
            </w:r>
            <w:r>
              <w:rPr>
                <w:rFonts w:ascii="Arial" w:hAnsi="Arial" w:cs="Arial"/>
                <w:sz w:val="20"/>
                <w:szCs w:val="20"/>
              </w:rPr>
              <w:t>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630610" w:rsidTr="00F161B0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Pr="00F161B0" w:rsidRDefault="00F161B0" w:rsidP="000B5A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161B0">
              <w:rPr>
                <w:rFonts w:ascii="Arial" w:hAnsi="Arial" w:cs="Arial"/>
                <w:sz w:val="20"/>
                <w:szCs w:val="20"/>
              </w:rPr>
              <w:t>RecommenderClientId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Pr="004F575C" w:rsidRDefault="00F161B0" w:rsidP="000B5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Идентификатор клиента, присвоенный в Системе Лояльности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рекомендателю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Pr="00195D20" w:rsidRDefault="00630610" w:rsidP="000B5A32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Pr="00195D20" w:rsidRDefault="00F161B0" w:rsidP="000B5A32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F161B0" w:rsidRPr="00195D20" w:rsidTr="00F161B0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1B0" w:rsidRPr="00742B65" w:rsidRDefault="00742B65" w:rsidP="000B5A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P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roduct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65" w:rsidRPr="00940DEC" w:rsidRDefault="00742B65" w:rsidP="00742B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Принимает одно из </w:t>
            </w:r>
            <w:r w:rsidRPr="00940DEC">
              <w:rPr>
                <w:rFonts w:ascii="Arial" w:hAnsi="Arial" w:cs="Arial"/>
                <w:sz w:val="20"/>
                <w:szCs w:val="20"/>
              </w:rPr>
              <w:t>следующих значений:</w:t>
            </w:r>
          </w:p>
          <w:p w:rsidR="00742B65" w:rsidRPr="00940DEC" w:rsidRDefault="00742B65" w:rsidP="00742B6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1 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2B65">
              <w:rPr>
                <w:rFonts w:ascii="Arial" w:hAnsi="Arial" w:cs="Arial"/>
                <w:sz w:val="20"/>
                <w:szCs w:val="20"/>
              </w:rPr>
              <w:t>Вклады</w:t>
            </w:r>
            <w:r w:rsidRPr="00940DE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161B0" w:rsidRPr="00D206C4" w:rsidRDefault="00742B65" w:rsidP="00742B6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2 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2B65">
              <w:rPr>
                <w:rFonts w:ascii="Arial" w:hAnsi="Arial" w:cs="Arial"/>
                <w:sz w:val="20"/>
                <w:szCs w:val="20"/>
              </w:rPr>
              <w:t>Кредиты наличными;</w:t>
            </w:r>
          </w:p>
          <w:p w:rsidR="00AF5C26" w:rsidRPr="00AF5C26" w:rsidRDefault="00AF5C26" w:rsidP="00AF5C26">
            <w:pPr>
              <w:rPr>
                <w:rFonts w:ascii="Arial" w:hAnsi="Arial" w:cs="Arial"/>
                <w:sz w:val="20"/>
                <w:szCs w:val="20"/>
              </w:rPr>
            </w:pPr>
            <w:r w:rsidRPr="00AF5C26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940DEC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5C26">
              <w:rPr>
                <w:rFonts w:ascii="Arial" w:hAnsi="Arial" w:cs="Arial"/>
                <w:sz w:val="20"/>
                <w:szCs w:val="20"/>
              </w:rPr>
              <w:t>Автокредит</w:t>
            </w:r>
            <w:r w:rsidRPr="00742B6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742B65" w:rsidRPr="00742B65" w:rsidRDefault="00AF5C26" w:rsidP="00742B65">
            <w:pPr>
              <w:rPr>
                <w:rFonts w:ascii="Arial" w:hAnsi="Arial" w:cs="Arial"/>
                <w:sz w:val="20"/>
                <w:szCs w:val="20"/>
              </w:rPr>
            </w:pPr>
            <w:r w:rsidRPr="00AF5C26">
              <w:rPr>
                <w:rFonts w:ascii="Arial" w:hAnsi="Arial" w:cs="Arial"/>
                <w:sz w:val="20"/>
                <w:szCs w:val="20"/>
              </w:rPr>
              <w:t>4</w:t>
            </w:r>
            <w:r w:rsidR="00742B65" w:rsidRPr="00742B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2B65" w:rsidRPr="00940DEC">
              <w:rPr>
                <w:rFonts w:ascii="Arial" w:hAnsi="Arial" w:cs="Arial"/>
                <w:sz w:val="20"/>
                <w:szCs w:val="20"/>
              </w:rPr>
              <w:t>–</w:t>
            </w:r>
            <w:r w:rsidR="00742B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2B65" w:rsidRPr="00742B65">
              <w:rPr>
                <w:rFonts w:ascii="Arial" w:hAnsi="Arial" w:cs="Arial"/>
                <w:sz w:val="20"/>
                <w:szCs w:val="20"/>
              </w:rPr>
              <w:t>Ипотека;</w:t>
            </w:r>
          </w:p>
          <w:p w:rsidR="00742B65" w:rsidRPr="00742B65" w:rsidRDefault="00AF5C26" w:rsidP="00AF5C26">
            <w:pPr>
              <w:rPr>
                <w:rFonts w:ascii="Arial" w:hAnsi="Arial" w:cs="Arial"/>
                <w:sz w:val="20"/>
                <w:szCs w:val="20"/>
              </w:rPr>
            </w:pPr>
            <w:r w:rsidRPr="00AF5C26">
              <w:rPr>
                <w:rFonts w:ascii="Arial" w:hAnsi="Arial" w:cs="Arial"/>
                <w:sz w:val="20"/>
                <w:szCs w:val="20"/>
              </w:rPr>
              <w:t>5</w:t>
            </w:r>
            <w:r w:rsidR="00742B65" w:rsidRPr="00742B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2B65" w:rsidRPr="00940DEC">
              <w:rPr>
                <w:rFonts w:ascii="Arial" w:hAnsi="Arial" w:cs="Arial"/>
                <w:sz w:val="20"/>
                <w:szCs w:val="20"/>
              </w:rPr>
              <w:t>–</w:t>
            </w:r>
            <w:r w:rsidR="00742B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2B65" w:rsidRPr="00742B65">
              <w:rPr>
                <w:rFonts w:ascii="Arial" w:hAnsi="Arial" w:cs="Arial"/>
                <w:sz w:val="20"/>
                <w:szCs w:val="20"/>
              </w:rPr>
              <w:t>Кредитные карты.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1B0" w:rsidRPr="00F161B0" w:rsidRDefault="00F161B0" w:rsidP="000B5A32">
            <w:pPr>
              <w:rPr>
                <w:rFonts w:ascii="Arial" w:hAnsi="Arial" w:cs="Arial"/>
                <w:sz w:val="20"/>
                <w:szCs w:val="20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1B0" w:rsidRPr="00F161B0" w:rsidRDefault="00742B65" w:rsidP="000B5A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:rsidR="00630610" w:rsidRDefault="00630610" w:rsidP="00630610">
      <w:pPr>
        <w:rPr>
          <w:rFonts w:ascii="Arial" w:hAnsi="Arial" w:cs="Arial"/>
          <w:sz w:val="20"/>
          <w:szCs w:val="20"/>
        </w:rPr>
      </w:pPr>
    </w:p>
    <w:p w:rsidR="00630610" w:rsidRPr="00EA1288" w:rsidRDefault="00630610" w:rsidP="00630610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 xml:space="preserve">Формат ответного реестра </w:t>
      </w:r>
      <w:r w:rsidR="00FE0AA1">
        <w:rPr>
          <w:b w:val="0"/>
          <w:color w:val="auto"/>
          <w:sz w:val="24"/>
          <w:szCs w:val="24"/>
        </w:rPr>
        <w:t>Сайту (см. Таблицу №3</w:t>
      </w:r>
      <w:r w:rsidRPr="006E3C82">
        <w:rPr>
          <w:b w:val="0"/>
          <w:color w:val="auto"/>
          <w:sz w:val="24"/>
          <w:szCs w:val="24"/>
        </w:rPr>
        <w:t>):</w:t>
      </w:r>
    </w:p>
    <w:p w:rsidR="00630610" w:rsidRPr="00EA1288" w:rsidRDefault="00630610" w:rsidP="00630610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proofErr w:type="spellStart"/>
      <w:r w:rsidR="00FE0AA1" w:rsidRPr="00FE0AA1">
        <w:t>Recommender</w:t>
      </w:r>
      <w:proofErr w:type="spellEnd"/>
      <w:r>
        <w:rPr>
          <w:lang w:val="en-US"/>
        </w:rPr>
        <w:t>PL</w:t>
      </w:r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630610" w:rsidRDefault="00630610" w:rsidP="00630610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630610" w:rsidRPr="006A235B" w:rsidRDefault="00630610" w:rsidP="00630610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630610" w:rsidRPr="003607E7" w:rsidRDefault="00630610" w:rsidP="00630610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proofErr w:type="spellStart"/>
      <w:r w:rsidR="00FE0AA1" w:rsidRPr="00FE0AA1">
        <w:t>Recommender</w:t>
      </w:r>
      <w:proofErr w:type="spellEnd"/>
      <w:r>
        <w:rPr>
          <w:lang w:val="en-US"/>
        </w:rPr>
        <w:t>PL</w:t>
      </w:r>
      <w:r w:rsidRPr="003607E7">
        <w:t>.</w:t>
      </w:r>
      <w:r>
        <w:rPr>
          <w:lang w:val="en-US"/>
        </w:rPr>
        <w:t>response</w:t>
      </w:r>
    </w:p>
    <w:p w:rsidR="00630610" w:rsidRPr="00EA1288" w:rsidRDefault="00630610" w:rsidP="00630610"/>
    <w:p w:rsidR="00630610" w:rsidRPr="006E3C82" w:rsidRDefault="00630610" w:rsidP="00FE0AA1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 w:rsidR="00FE0AA1">
        <w:rPr>
          <w:b w:val="0"/>
          <w:color w:val="auto"/>
          <w:sz w:val="24"/>
          <w:szCs w:val="24"/>
        </w:rPr>
        <w:t>3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 от Хранилища</w:t>
      </w:r>
      <w:r w:rsidR="00FE0AA1">
        <w:rPr>
          <w:b w:val="0"/>
          <w:color w:val="auto"/>
          <w:sz w:val="24"/>
          <w:szCs w:val="24"/>
        </w:rPr>
        <w:t xml:space="preserve"> для </w:t>
      </w:r>
      <w:r w:rsidR="00FE0AA1" w:rsidRPr="006E3C82">
        <w:rPr>
          <w:b w:val="0"/>
          <w:color w:val="auto"/>
          <w:sz w:val="24"/>
          <w:szCs w:val="24"/>
        </w:rPr>
        <w:t>Сайта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630610" w:rsidTr="000B5A32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630610" w:rsidTr="000B5A32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Pr="00B80A88" w:rsidRDefault="00F161B0" w:rsidP="000B5A32">
            <w:pPr>
              <w:rPr>
                <w:rFonts w:ascii="Arial" w:hAnsi="Arial" w:cs="Arial"/>
                <w:sz w:val="20"/>
                <w:szCs w:val="20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Start"/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proofErr w:type="spellEnd"/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F161B0" w:rsidP="000B5A32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610" w:rsidRDefault="00630610" w:rsidP="000B5A32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630610" w:rsidTr="000B5A32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0610" w:rsidRPr="00940DEC" w:rsidRDefault="00630610" w:rsidP="000B5A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40DEC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0610" w:rsidRDefault="00630610" w:rsidP="000B5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обработки</w:t>
            </w:r>
            <w:r w:rsidR="00D0743B">
              <w:rPr>
                <w:rFonts w:ascii="Arial" w:hAnsi="Arial" w:cs="Arial"/>
                <w:sz w:val="20"/>
                <w:szCs w:val="20"/>
              </w:rPr>
              <w:t xml:space="preserve"> поощрения </w:t>
            </w:r>
            <w:proofErr w:type="spellStart"/>
            <w:r w:rsidR="00D0743B">
              <w:rPr>
                <w:rFonts w:ascii="Arial" w:hAnsi="Arial" w:cs="Arial"/>
                <w:sz w:val="20"/>
                <w:szCs w:val="20"/>
              </w:rPr>
              <w:t>рекомендателя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30610" w:rsidRDefault="00630610" w:rsidP="000B5A32">
            <w:pPr>
              <w:rPr>
                <w:rFonts w:ascii="Arial" w:hAnsi="Arial" w:cs="Arial"/>
                <w:sz w:val="20"/>
                <w:szCs w:val="20"/>
              </w:rPr>
            </w:pPr>
          </w:p>
          <w:p w:rsidR="00630610" w:rsidRPr="00940DEC" w:rsidRDefault="00630610" w:rsidP="000B5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Принимает одно из </w:t>
            </w:r>
            <w:r w:rsidRPr="00940DEC">
              <w:rPr>
                <w:rFonts w:ascii="Arial" w:hAnsi="Arial" w:cs="Arial"/>
                <w:sz w:val="20"/>
                <w:szCs w:val="20"/>
              </w:rPr>
              <w:t>следующих значений:</w:t>
            </w:r>
          </w:p>
          <w:p w:rsidR="00630610" w:rsidRPr="00940DEC" w:rsidRDefault="00630610" w:rsidP="000B5A32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1 –</w:t>
            </w:r>
            <w:r w:rsidR="00D0743B">
              <w:rPr>
                <w:rFonts w:ascii="Arial" w:hAnsi="Arial" w:cs="Arial"/>
                <w:sz w:val="20"/>
                <w:szCs w:val="20"/>
              </w:rPr>
              <w:t xml:space="preserve"> поощрение произведено успешно</w:t>
            </w:r>
            <w:r w:rsidRPr="00940DE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630610" w:rsidRPr="00940DEC" w:rsidRDefault="00630610" w:rsidP="00D0743B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2 –</w:t>
            </w:r>
            <w:r w:rsidR="00D0743B">
              <w:rPr>
                <w:rFonts w:ascii="Arial" w:hAnsi="Arial" w:cs="Arial"/>
                <w:sz w:val="20"/>
                <w:szCs w:val="20"/>
              </w:rPr>
              <w:t xml:space="preserve"> ошибка поощрения.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0610" w:rsidRPr="00940DEC" w:rsidRDefault="00630610" w:rsidP="000B5A32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0610" w:rsidRPr="00940DEC" w:rsidRDefault="00630610" w:rsidP="000B5A32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D0743B" w:rsidRPr="00504AC6" w:rsidTr="00D0743B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3B" w:rsidRPr="00504AC6" w:rsidRDefault="00D0743B" w:rsidP="000B5A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0743B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3B" w:rsidRPr="00D0743B" w:rsidRDefault="00FE0AA1" w:rsidP="00D074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="00D0743B">
              <w:rPr>
                <w:rFonts w:ascii="Arial" w:hAnsi="Arial" w:cs="Arial"/>
                <w:sz w:val="20"/>
                <w:szCs w:val="20"/>
              </w:rPr>
              <w:t>етальное описание ошибки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3B" w:rsidRPr="00D0743B" w:rsidRDefault="00D0743B" w:rsidP="000B5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3B" w:rsidRPr="00504AC6" w:rsidRDefault="00D0743B" w:rsidP="000B5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2C3A87" w:rsidRDefault="002C3A87" w:rsidP="00630610">
      <w:pPr>
        <w:spacing w:before="120" w:after="120"/>
        <w:ind w:left="426"/>
        <w:jc w:val="both"/>
      </w:pPr>
      <w:r>
        <w:br w:type="page"/>
      </w:r>
    </w:p>
    <w:p w:rsidR="002C3A87" w:rsidRDefault="002C3A87" w:rsidP="001D5EA6">
      <w:pPr>
        <w:spacing w:after="200"/>
      </w:pP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t>Ограничения и соглашения реализации</w:t>
      </w: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  <w:tr w:rsidR="00636D77" w:rsidRPr="00296D10" w:rsidTr="00636D77">
        <w:trPr>
          <w:ins w:id="118" w:author="Беккер Андрей Викторович" w:date="2014-09-05T13:52:00Z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77" w:rsidRPr="00296D10" w:rsidRDefault="00F11055" w:rsidP="00F11055">
            <w:pPr>
              <w:pStyle w:val="ad"/>
              <w:jc w:val="center"/>
              <w:rPr>
                <w:ins w:id="119" w:author="Беккер Андрей Викторович" w:date="2014-09-05T13:52:00Z"/>
              </w:rPr>
            </w:pPr>
            <w:ins w:id="120" w:author="Беккер Андрей Викторович" w:date="2014-09-05T13:55:00Z">
              <w:r>
                <w:t xml:space="preserve">Заявка на поощрение </w:t>
              </w:r>
              <w:proofErr w:type="spellStart"/>
              <w:r>
                <w:t>Рекомендателя</w:t>
              </w:r>
            </w:ins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77" w:rsidRPr="00296D10" w:rsidRDefault="00F11055" w:rsidP="00961EC2">
            <w:pPr>
              <w:pStyle w:val="ad"/>
              <w:jc w:val="center"/>
              <w:rPr>
                <w:ins w:id="121" w:author="Беккер Андрей Викторович" w:date="2014-09-05T13:52:00Z"/>
              </w:rPr>
            </w:pPr>
            <w:ins w:id="122" w:author="Беккер Андрей Викторович" w:date="2014-09-05T13:54:00Z">
              <w:r>
                <w:t>Сайт Коллекция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77" w:rsidRPr="00296D10" w:rsidRDefault="00636D77" w:rsidP="00961EC2">
            <w:pPr>
              <w:pStyle w:val="ad"/>
              <w:jc w:val="center"/>
              <w:rPr>
                <w:ins w:id="123" w:author="Беккер Андрей Викторович" w:date="2014-09-05T13:52:00Z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77" w:rsidRPr="00296D10" w:rsidRDefault="00636D77" w:rsidP="00961EC2">
            <w:pPr>
              <w:pStyle w:val="ad"/>
              <w:jc w:val="center"/>
              <w:rPr>
                <w:ins w:id="124" w:author="Беккер Андрей Викторович" w:date="2014-09-05T13:52:00Z"/>
              </w:rPr>
            </w:pPr>
          </w:p>
        </w:tc>
      </w:tr>
      <w:tr w:rsidR="00F11055" w:rsidRPr="00296D10" w:rsidTr="00F11055">
        <w:trPr>
          <w:ins w:id="125" w:author="Беккер Андрей Викторович" w:date="2014-09-05T13:54:00Z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55" w:rsidRPr="00296D10" w:rsidRDefault="004D448C" w:rsidP="00961EC2">
            <w:pPr>
              <w:pStyle w:val="ad"/>
              <w:jc w:val="center"/>
              <w:rPr>
                <w:ins w:id="126" w:author="Беккер Андрей Викторович" w:date="2014-09-05T13:54:00Z"/>
              </w:rPr>
            </w:pPr>
            <w:ins w:id="127" w:author="Беккер Андрей Викторович" w:date="2014-09-05T13:56:00Z">
              <w:r>
                <w:t xml:space="preserve">Поощрение </w:t>
              </w:r>
              <w:proofErr w:type="spellStart"/>
              <w:r>
                <w:t>Рекомендателя</w:t>
              </w:r>
              <w:proofErr w:type="spellEnd"/>
              <w:r>
                <w:t xml:space="preserve"> за </w:t>
              </w:r>
              <w:proofErr w:type="spellStart"/>
              <w:r>
                <w:t>рекомедацию</w:t>
              </w:r>
              <w:proofErr w:type="spellEnd"/>
              <w:r>
                <w:t xml:space="preserve"> продукта клиенту</w:t>
              </w:r>
            </w:ins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55" w:rsidRPr="00296D10" w:rsidRDefault="00F11055" w:rsidP="00961EC2">
            <w:pPr>
              <w:pStyle w:val="ad"/>
              <w:jc w:val="center"/>
              <w:rPr>
                <w:ins w:id="128" w:author="Беккер Андрей Викторович" w:date="2014-09-05T13:54:00Z"/>
              </w:rPr>
            </w:pPr>
            <w:ins w:id="129" w:author="Беккер Андрей Викторович" w:date="2014-09-05T13:55:00Z">
              <w:r>
                <w:t>КХД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55" w:rsidRPr="00296D10" w:rsidRDefault="00F11055" w:rsidP="00961EC2">
            <w:pPr>
              <w:pStyle w:val="ad"/>
              <w:jc w:val="center"/>
              <w:rPr>
                <w:ins w:id="130" w:author="Беккер Андрей Викторович" w:date="2014-09-05T13:54:00Z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55" w:rsidRPr="00296D10" w:rsidRDefault="00F11055" w:rsidP="00961EC2">
            <w:pPr>
              <w:pStyle w:val="ad"/>
              <w:jc w:val="center"/>
              <w:rPr>
                <w:ins w:id="131" w:author="Беккер Андрей Викторович" w:date="2014-09-05T13:54:00Z"/>
              </w:rPr>
            </w:pP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7E3966" w:rsidRPr="00F11055" w:rsidRDefault="007E3966" w:rsidP="007E3966">
      <w:pPr>
        <w:pStyle w:val="1"/>
        <w:numPr>
          <w:ilvl w:val="0"/>
          <w:numId w:val="4"/>
        </w:numPr>
        <w:rPr>
          <w:rStyle w:val="11"/>
        </w:rPr>
      </w:pPr>
      <w:r w:rsidRPr="00631E5F">
        <w:rPr>
          <w:rStyle w:val="11"/>
        </w:rPr>
        <w:t>Оценка плана мероприятий по реализации</w:t>
      </w:r>
    </w:p>
    <w:p w:rsidR="00C045C1" w:rsidRPr="008C7702" w:rsidRDefault="00C045C1" w:rsidP="00C045C1"/>
    <w:p w:rsidR="007E3966" w:rsidRDefault="007E3966" w:rsidP="007E3966">
      <w:pPr>
        <w:ind w:firstLine="708"/>
        <w:rPr>
          <w:rStyle w:val="11"/>
          <w:rFonts w:eastAsia="Arial Unicode MS"/>
          <w:sz w:val="24"/>
          <w:szCs w:val="24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B66DD" w:rsidP="0084007B">
            <w:pPr>
              <w:rPr>
                <w:sz w:val="20"/>
              </w:rPr>
            </w:pPr>
            <w:r>
              <w:rPr>
                <w:sz w:val="20"/>
              </w:rPr>
              <w:t>28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 w:rsidR="0084007B">
              <w:rPr>
                <w:sz w:val="20"/>
              </w:rPr>
              <w:t>8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DB6926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DB6926" w:rsidRDefault="00DB6926" w:rsidP="008D3D4D">
            <w:pPr>
              <w:rPr>
                <w:sz w:val="20"/>
                <w:lang w:val="en-US"/>
              </w:rPr>
            </w:pPr>
            <w:ins w:id="132" w:author="Беккер Андрей Викторович" w:date="2014-08-29T15:37:00Z">
              <w:r>
                <w:rPr>
                  <w:sz w:val="20"/>
                </w:rPr>
                <w:t>1.</w:t>
              </w:r>
              <w:r>
                <w:rPr>
                  <w:sz w:val="20"/>
                  <w:lang w:val="en-US"/>
                </w:rPr>
                <w:t>1</w:t>
              </w:r>
            </w:ins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DB6926">
            <w:pPr>
              <w:rPr>
                <w:sz w:val="20"/>
              </w:rPr>
            </w:pPr>
            <w:ins w:id="133" w:author="Беккер Андрей Викторович" w:date="2014-08-29T15:37:00Z">
              <w:r>
                <w:rPr>
                  <w:sz w:val="20"/>
                </w:rPr>
                <w:t>2</w:t>
              </w:r>
              <w:r>
                <w:rPr>
                  <w:sz w:val="20"/>
                  <w:lang w:val="en-US"/>
                </w:rPr>
                <w:t>9</w:t>
              </w:r>
              <w:r>
                <w:rPr>
                  <w:sz w:val="20"/>
                </w:rPr>
                <w:t>.08.2014</w:t>
              </w:r>
            </w:ins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DB6926" w:rsidRDefault="00DB6926" w:rsidP="00DC624D">
            <w:pPr>
              <w:rPr>
                <w:sz w:val="20"/>
              </w:rPr>
            </w:pPr>
            <w:ins w:id="134" w:author="Беккер Андрей Викторович" w:date="2014-08-29T15:37:00Z">
              <w:r>
                <w:rPr>
                  <w:sz w:val="20"/>
                </w:rPr>
                <w:t>Устранение замечаний</w:t>
              </w:r>
            </w:ins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26146E">
            <w:pPr>
              <w:rPr>
                <w:sz w:val="20"/>
              </w:rPr>
            </w:pPr>
            <w:ins w:id="135" w:author="Беккер Андрей Викторович" w:date="2014-08-29T15:37:00Z">
              <w:r>
                <w:rPr>
                  <w:sz w:val="20"/>
                </w:rPr>
                <w:t>Беккер А. В.</w:t>
              </w:r>
            </w:ins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26146E">
            <w:pPr>
              <w:rPr>
                <w:sz w:val="20"/>
              </w:rPr>
            </w:pPr>
          </w:p>
        </w:tc>
      </w:tr>
      <w:tr w:rsidR="00DB6926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8C7702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D86508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144E2D" w:rsidRDefault="00DB6926" w:rsidP="008C7702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8C7702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8C7702">
            <w:pPr>
              <w:rPr>
                <w:sz w:val="20"/>
              </w:rPr>
            </w:pPr>
          </w:p>
        </w:tc>
      </w:tr>
      <w:tr w:rsidR="00DB6926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E50EBB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E50EBB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5C7989" w:rsidRDefault="00DB6926" w:rsidP="005C7989">
            <w:pPr>
              <w:rPr>
                <w:sz w:val="20"/>
                <w:lang w:val="en-US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8C7702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26146E">
            <w:pPr>
              <w:rPr>
                <w:sz w:val="20"/>
              </w:rPr>
            </w:pPr>
          </w:p>
        </w:tc>
      </w:tr>
      <w:tr w:rsidR="00DB6926" w:rsidRPr="000660A0" w:rsidTr="002E33B2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A627A0" w:rsidRDefault="00DB6926" w:rsidP="0026146E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2E33B2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2E33B2" w:rsidRDefault="00DB6926" w:rsidP="0026146E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26146E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B6926" w:rsidRPr="000660A0" w:rsidRDefault="00DB6926" w:rsidP="0026146E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lastRenderedPageBreak/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26146E">
        <w:tc>
          <w:tcPr>
            <w:tcW w:w="1761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C86A98" w:rsidTr="0026146E">
        <w:tc>
          <w:tcPr>
            <w:tcW w:w="1761" w:type="dxa"/>
            <w:vAlign w:val="center"/>
          </w:tcPr>
          <w:p w:rsidR="00C86A98" w:rsidRPr="00AB4954" w:rsidRDefault="00C86A98" w:rsidP="0026146E">
            <w:pPr>
              <w:pStyle w:val="ad"/>
              <w:jc w:val="center"/>
            </w:pPr>
            <w:r w:rsidRPr="005A7F0D">
              <w:t xml:space="preserve">Отдел управления доходностью портфеля, </w:t>
            </w:r>
            <w:proofErr w:type="spellStart"/>
            <w:r w:rsidRPr="005A7F0D">
              <w:t>УПлК</w:t>
            </w:r>
            <w:proofErr w:type="spellEnd"/>
            <w:r w:rsidRPr="005A7F0D">
              <w:t>, ДРБ</w:t>
            </w:r>
          </w:p>
        </w:tc>
        <w:tc>
          <w:tcPr>
            <w:tcW w:w="3025" w:type="dxa"/>
            <w:vAlign w:val="center"/>
          </w:tcPr>
          <w:p w:rsidR="00C86A98" w:rsidRPr="00382C1C" w:rsidRDefault="00C86A98" w:rsidP="0026146E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C86A98" w:rsidRPr="00DF15B6" w:rsidRDefault="00C86A98" w:rsidP="0026146E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C86A98" w:rsidRPr="00382C1C" w:rsidRDefault="00C86A98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C86A98" w:rsidRPr="00AB4954" w:rsidRDefault="00C86A98" w:rsidP="0026146E">
            <w:pPr>
              <w:pStyle w:val="ad"/>
              <w:jc w:val="center"/>
            </w:pPr>
          </w:p>
        </w:tc>
      </w:tr>
      <w:tr w:rsidR="00C86A98" w:rsidTr="0026146E">
        <w:tc>
          <w:tcPr>
            <w:tcW w:w="1761" w:type="dxa"/>
            <w:vAlign w:val="center"/>
          </w:tcPr>
          <w:p w:rsidR="00C86A98" w:rsidRPr="005734C0" w:rsidRDefault="00C86A98" w:rsidP="0026146E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C86A98" w:rsidRPr="005734C0" w:rsidRDefault="00C86A98" w:rsidP="0026146E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C86A98" w:rsidRPr="005F3D63" w:rsidRDefault="00C86A98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C86A98" w:rsidRPr="00382C1C" w:rsidRDefault="00C86A98" w:rsidP="008C7702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C86A98" w:rsidRPr="00AB4954" w:rsidRDefault="00C86A98" w:rsidP="008C7702">
            <w:pPr>
              <w:pStyle w:val="ad"/>
              <w:jc w:val="center"/>
            </w:pPr>
          </w:p>
        </w:tc>
      </w:tr>
      <w:tr w:rsidR="00FE27CB" w:rsidRPr="00105969" w:rsidTr="0026146E">
        <w:tc>
          <w:tcPr>
            <w:tcW w:w="1761" w:type="dxa"/>
            <w:vAlign w:val="center"/>
          </w:tcPr>
          <w:p w:rsidR="00FE27CB" w:rsidRPr="00105969" w:rsidRDefault="00FE27CB" w:rsidP="0026146E">
            <w:pPr>
              <w:pStyle w:val="ad"/>
              <w:jc w:val="center"/>
            </w:pPr>
            <w:r w:rsidRPr="004E08FF">
              <w:rPr>
                <w:rFonts w:ascii="Cambria" w:eastAsia="Times New Roman" w:hAnsi="Cambria"/>
                <w:szCs w:val="22"/>
              </w:rPr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FE27CB" w:rsidRPr="00105969" w:rsidRDefault="00FE27CB" w:rsidP="0026146E">
            <w:pPr>
              <w:pStyle w:val="ad"/>
              <w:jc w:val="center"/>
            </w:pPr>
            <w:r w:rsidRPr="004E08FF">
              <w:rPr>
                <w:rFonts w:ascii="Cambria" w:eastAsia="Times New Roman" w:hAnsi="Cambria"/>
                <w:szCs w:val="22"/>
              </w:rPr>
              <w:t xml:space="preserve">Зам. начальника </w:t>
            </w:r>
            <w:proofErr w:type="spellStart"/>
            <w:r w:rsidRPr="004E08FF">
              <w:rPr>
                <w:rFonts w:ascii="Cambria" w:eastAsia="Times New Roman" w:hAnsi="Cambria"/>
                <w:szCs w:val="22"/>
              </w:rPr>
              <w:t>отдела</w:t>
            </w:r>
            <w:proofErr w:type="gramStart"/>
            <w:r w:rsidRPr="004E08FF">
              <w:rPr>
                <w:rFonts w:ascii="Cambria" w:eastAsia="Times New Roman" w:hAnsi="Cambria"/>
                <w:szCs w:val="22"/>
              </w:rPr>
              <w:t>,р</w:t>
            </w:r>
            <w:proofErr w:type="gramEnd"/>
            <w:r w:rsidRPr="004E08FF">
              <w:rPr>
                <w:rFonts w:ascii="Cambria" w:eastAsia="Times New Roman" w:hAnsi="Cambria"/>
                <w:szCs w:val="22"/>
              </w:rPr>
              <w:t>уководитель</w:t>
            </w:r>
            <w:proofErr w:type="spellEnd"/>
            <w:r w:rsidRPr="004E08FF">
              <w:rPr>
                <w:rFonts w:ascii="Cambria" w:eastAsia="Times New Roman" w:hAnsi="Cambria"/>
                <w:szCs w:val="22"/>
              </w:rPr>
              <w:t xml:space="preserve"> группы программы "Коллекция"</w:t>
            </w:r>
          </w:p>
        </w:tc>
        <w:tc>
          <w:tcPr>
            <w:tcW w:w="1843" w:type="dxa"/>
            <w:vAlign w:val="center"/>
          </w:tcPr>
          <w:p w:rsidR="00FE27CB" w:rsidRPr="00105969" w:rsidRDefault="00FE27CB" w:rsidP="004E08FF">
            <w:pPr>
              <w:pStyle w:val="ad"/>
              <w:jc w:val="center"/>
            </w:pPr>
            <w:r w:rsidRPr="004E08FF">
              <w:rPr>
                <w:szCs w:val="22"/>
              </w:rPr>
              <w:t>Першукова Н</w:t>
            </w:r>
            <w:r>
              <w:rPr>
                <w:szCs w:val="22"/>
              </w:rPr>
              <w:t>.</w:t>
            </w:r>
            <w:r w:rsidRPr="004E08FF">
              <w:rPr>
                <w:szCs w:val="22"/>
              </w:rPr>
              <w:t xml:space="preserve"> С</w:t>
            </w:r>
            <w:r>
              <w:rPr>
                <w:szCs w:val="22"/>
              </w:rPr>
              <w:t>.</w:t>
            </w:r>
          </w:p>
        </w:tc>
        <w:tc>
          <w:tcPr>
            <w:tcW w:w="1671" w:type="dxa"/>
            <w:vAlign w:val="center"/>
          </w:tcPr>
          <w:p w:rsidR="00FE27CB" w:rsidRPr="00414AA0" w:rsidRDefault="00FE27CB" w:rsidP="00654122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FE27CB" w:rsidRPr="00105969" w:rsidRDefault="00FE27CB" w:rsidP="00FE27CB">
            <w:pPr>
              <w:pStyle w:val="ad"/>
              <w:jc w:val="center"/>
            </w:pPr>
            <w:r>
              <w:t>0</w:t>
            </w:r>
            <w:r>
              <w:rPr>
                <w:lang w:val="en-US"/>
              </w:rPr>
              <w:t>2</w:t>
            </w:r>
            <w:r>
              <w:t>.09.2014</w:t>
            </w:r>
          </w:p>
        </w:tc>
      </w:tr>
      <w:tr w:rsidR="00FE27CB" w:rsidTr="0026146E">
        <w:tc>
          <w:tcPr>
            <w:tcW w:w="1761" w:type="dxa"/>
            <w:vAlign w:val="center"/>
          </w:tcPr>
          <w:p w:rsidR="00FE27CB" w:rsidRPr="00105969" w:rsidRDefault="00FE27CB" w:rsidP="00105969">
            <w:pPr>
              <w:jc w:val="center"/>
              <w:rPr>
                <w:rFonts w:ascii="Cambria" w:hAnsi="Cambria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FE27CB" w:rsidRPr="00105969" w:rsidRDefault="00FE27CB" w:rsidP="00105969">
            <w:pPr>
              <w:jc w:val="center"/>
              <w:rPr>
                <w:rFonts w:ascii="Cambria" w:hAnsi="Cambria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FE27CB" w:rsidRPr="00105969" w:rsidRDefault="00FE27CB" w:rsidP="00105969">
            <w:pPr>
              <w:pStyle w:val="ad"/>
              <w:jc w:val="center"/>
            </w:pPr>
          </w:p>
        </w:tc>
        <w:tc>
          <w:tcPr>
            <w:tcW w:w="3025" w:type="dxa"/>
            <w:vAlign w:val="center"/>
          </w:tcPr>
          <w:p w:rsidR="00FE27CB" w:rsidRPr="00105969" w:rsidRDefault="00FE27CB" w:rsidP="00105969">
            <w:pPr>
              <w:pStyle w:val="ad"/>
              <w:jc w:val="center"/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  <w:r>
              <w:rPr>
                <w:rFonts w:ascii="Cambria" w:hAnsi="Cambria"/>
                <w:szCs w:val="22"/>
              </w:rPr>
              <w:t xml:space="preserve"> </w:t>
            </w:r>
            <w:r w:rsidRPr="00105969">
              <w:rPr>
                <w:rFonts w:ascii="Cambria" w:hAnsi="Cambria"/>
                <w:szCs w:val="22"/>
              </w:rPr>
              <w:t>Группы программы Коллекция</w:t>
            </w:r>
          </w:p>
        </w:tc>
        <w:tc>
          <w:tcPr>
            <w:tcW w:w="1843" w:type="dxa"/>
            <w:vAlign w:val="center"/>
          </w:tcPr>
          <w:p w:rsidR="00FE27CB" w:rsidRPr="00105969" w:rsidRDefault="00FE27CB" w:rsidP="00105969">
            <w:pPr>
              <w:pStyle w:val="ad"/>
              <w:jc w:val="center"/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FE27CB" w:rsidRPr="00414AA0" w:rsidRDefault="00FE27CB" w:rsidP="00105969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FE27CB" w:rsidRPr="00105969" w:rsidRDefault="00FE27CB" w:rsidP="00263C9A">
            <w:pPr>
              <w:pStyle w:val="ad"/>
              <w:jc w:val="center"/>
            </w:pPr>
            <w:r>
              <w:t>01.09.2014</w:t>
            </w:r>
          </w:p>
        </w:tc>
      </w:tr>
      <w:tr w:rsidR="00FE27CB" w:rsidTr="0026146E">
        <w:tc>
          <w:tcPr>
            <w:tcW w:w="1761" w:type="dxa"/>
            <w:vAlign w:val="center"/>
          </w:tcPr>
          <w:p w:rsidR="00FE27CB" w:rsidRDefault="00FE27CB" w:rsidP="0026146E">
            <w:pPr>
              <w:pStyle w:val="ad"/>
              <w:jc w:val="center"/>
            </w:pPr>
            <w:r w:rsidRPr="008A7E10">
              <w:lastRenderedPageBreak/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FE27CB" w:rsidRDefault="00FE27CB" w:rsidP="0026146E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FE27CB" w:rsidRPr="008A7E10" w:rsidRDefault="00FE27CB" w:rsidP="008A7E10">
            <w:pPr>
              <w:pStyle w:val="ad"/>
              <w:jc w:val="center"/>
            </w:pPr>
            <w:r w:rsidRPr="008A7E10">
              <w:rPr>
                <w:szCs w:val="22"/>
              </w:rPr>
              <w:t>Белозерова Т</w:t>
            </w:r>
            <w:r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FE27CB" w:rsidRDefault="00FE27CB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E27CB" w:rsidRDefault="00FE27CB" w:rsidP="0026146E">
            <w:pPr>
              <w:pStyle w:val="ad"/>
              <w:jc w:val="center"/>
            </w:pPr>
          </w:p>
        </w:tc>
      </w:tr>
      <w:tr w:rsidR="00FE27CB" w:rsidTr="0026146E">
        <w:tc>
          <w:tcPr>
            <w:tcW w:w="1761" w:type="dxa"/>
            <w:vAlign w:val="center"/>
          </w:tcPr>
          <w:p w:rsidR="00FE27CB" w:rsidRDefault="00FE27CB" w:rsidP="0026146E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FE27CB" w:rsidRDefault="00FE27CB" w:rsidP="0026146E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FE27CB" w:rsidRPr="008A7E10" w:rsidRDefault="00FE27CB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FE27CB" w:rsidRPr="00B20037" w:rsidRDefault="00B20037" w:rsidP="0026146E">
            <w:pPr>
              <w:pStyle w:val="ad"/>
              <w:jc w:val="center"/>
            </w:pPr>
            <w:r>
              <w:t>Не требуется</w:t>
            </w:r>
          </w:p>
        </w:tc>
        <w:tc>
          <w:tcPr>
            <w:tcW w:w="1391" w:type="dxa"/>
            <w:vAlign w:val="center"/>
          </w:tcPr>
          <w:p w:rsidR="00FE27CB" w:rsidRDefault="00FE27CB" w:rsidP="0026146E">
            <w:pPr>
              <w:pStyle w:val="ad"/>
              <w:jc w:val="center"/>
            </w:pPr>
          </w:p>
        </w:tc>
      </w:tr>
      <w:tr w:rsidR="00B20037" w:rsidTr="0026146E">
        <w:tc>
          <w:tcPr>
            <w:tcW w:w="1761" w:type="dxa"/>
            <w:vAlign w:val="center"/>
          </w:tcPr>
          <w:p w:rsidR="00B20037" w:rsidRPr="008A7E10" w:rsidRDefault="00B20037" w:rsidP="00F135F4">
            <w:pPr>
              <w:pStyle w:val="ad"/>
              <w:rPr>
                <w:lang w:val="en-US"/>
              </w:rPr>
            </w:pPr>
            <w:r>
              <w:rPr>
                <w:szCs w:val="22"/>
              </w:rPr>
              <w:t>Отдел ДБО УТДО ДБИТ</w:t>
            </w:r>
          </w:p>
        </w:tc>
        <w:tc>
          <w:tcPr>
            <w:tcW w:w="3025" w:type="dxa"/>
            <w:vAlign w:val="center"/>
          </w:tcPr>
          <w:p w:rsidR="00B20037" w:rsidRDefault="00B20037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B20037" w:rsidRDefault="00B20037" w:rsidP="0026146E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B20037" w:rsidRPr="00414AA0" w:rsidRDefault="00B20037" w:rsidP="00654122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B20037" w:rsidRPr="00105969" w:rsidRDefault="00B20037" w:rsidP="00654122">
            <w:pPr>
              <w:pStyle w:val="ad"/>
              <w:jc w:val="center"/>
            </w:pPr>
            <w:r>
              <w:t>0</w:t>
            </w:r>
            <w:r>
              <w:rPr>
                <w:lang w:val="en-US"/>
              </w:rPr>
              <w:t>2</w:t>
            </w:r>
            <w:r>
              <w:t>.09.2014</w:t>
            </w:r>
          </w:p>
        </w:tc>
      </w:tr>
      <w:tr w:rsidR="00B20037" w:rsidTr="0026146E">
        <w:tc>
          <w:tcPr>
            <w:tcW w:w="1761" w:type="dxa"/>
            <w:vAlign w:val="center"/>
          </w:tcPr>
          <w:p w:rsidR="00B20037" w:rsidRPr="005734C0" w:rsidRDefault="00B20037" w:rsidP="0026146E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B20037" w:rsidRPr="008A7E10" w:rsidRDefault="00B20037" w:rsidP="0026146E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B20037" w:rsidRPr="005F3D63" w:rsidRDefault="00B20037" w:rsidP="0026146E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B20037" w:rsidRPr="008A4511" w:rsidRDefault="00B20037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B20037" w:rsidRDefault="00B20037" w:rsidP="00861AE5">
            <w:pPr>
              <w:pStyle w:val="ad"/>
              <w:jc w:val="center"/>
            </w:pPr>
          </w:p>
        </w:tc>
      </w:tr>
      <w:tr w:rsidR="00B20037" w:rsidRPr="00A93419" w:rsidTr="006D060A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5734C0" w:rsidRDefault="00B20037" w:rsidP="006F22AA">
            <w:pPr>
              <w:pStyle w:val="ad"/>
              <w:jc w:val="center"/>
            </w:pPr>
            <w:r w:rsidRPr="00A93419">
              <w:t xml:space="preserve">Группа решений ДБО, Отдел программного обеспечения, </w:t>
            </w:r>
            <w:proofErr w:type="spellStart"/>
            <w:r w:rsidRPr="00A93419">
              <w:t>УРиВ</w:t>
            </w:r>
            <w:proofErr w:type="spellEnd"/>
            <w:r w:rsidRPr="00A93419">
              <w:t>, ДБИТ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A93419" w:rsidRDefault="00B20037" w:rsidP="006F22AA">
            <w:pPr>
              <w:pStyle w:val="ad"/>
              <w:jc w:val="center"/>
            </w:pPr>
            <w:r w:rsidRPr="00A93419">
              <w:t>Заместитель начальника управления</w:t>
            </w:r>
            <w:r>
              <w:t xml:space="preserve">, </w:t>
            </w:r>
            <w:r w:rsidRPr="00A93419">
              <w:t>начальник отдела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A93419" w:rsidRDefault="00B20037" w:rsidP="006F22AA">
            <w:pPr>
              <w:pStyle w:val="ad"/>
              <w:jc w:val="center"/>
            </w:pPr>
            <w:r w:rsidRPr="00A93419">
              <w:t>Федоров Н. Г.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Default="00B20037" w:rsidP="006F22AA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A93419" w:rsidRDefault="00B20037" w:rsidP="006F22AA">
            <w:pPr>
              <w:pStyle w:val="ad"/>
              <w:jc w:val="center"/>
            </w:pPr>
          </w:p>
        </w:tc>
      </w:tr>
      <w:tr w:rsidR="00B20037" w:rsidRPr="00A93419" w:rsidTr="004548B9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5734C0" w:rsidRDefault="00B20037" w:rsidP="006F22AA">
            <w:pPr>
              <w:pStyle w:val="ad"/>
              <w:jc w:val="center"/>
            </w:pPr>
            <w:r w:rsidRPr="00C4682F">
              <w:rPr>
                <w:szCs w:val="22"/>
              </w:rPr>
              <w:t xml:space="preserve">Отдела внедрения и конфигурирования информационных систем </w:t>
            </w:r>
            <w:proofErr w:type="spellStart"/>
            <w:r w:rsidRPr="00C4682F">
              <w:rPr>
                <w:szCs w:val="22"/>
              </w:rPr>
              <w:t>УРиВ</w:t>
            </w:r>
            <w:proofErr w:type="spellEnd"/>
            <w:r w:rsidRPr="00C4682F">
              <w:rPr>
                <w:szCs w:val="22"/>
              </w:rPr>
              <w:t xml:space="preserve"> ДБИТ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A93419" w:rsidRDefault="00B20037" w:rsidP="006F22AA">
            <w:pPr>
              <w:pStyle w:val="ad"/>
              <w:jc w:val="center"/>
            </w:pPr>
            <w:r w:rsidRPr="00C4682F">
              <w:rPr>
                <w:szCs w:val="22"/>
              </w:rPr>
              <w:t>Руководитель группы внедрения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A93419" w:rsidRDefault="00B20037" w:rsidP="006F22AA">
            <w:pPr>
              <w:pStyle w:val="ad"/>
              <w:jc w:val="center"/>
            </w:pPr>
            <w:r w:rsidRPr="00621D27">
              <w:rPr>
                <w:szCs w:val="22"/>
              </w:rPr>
              <w:t>Поскакалов К</w:t>
            </w:r>
            <w:r>
              <w:rPr>
                <w:szCs w:val="22"/>
              </w:rPr>
              <w:t>.</w:t>
            </w:r>
            <w:r w:rsidRPr="00621D27">
              <w:rPr>
                <w:szCs w:val="22"/>
              </w:rPr>
              <w:t xml:space="preserve"> Ф</w:t>
            </w:r>
            <w:r>
              <w:rPr>
                <w:szCs w:val="22"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Default="00B20037" w:rsidP="006F22AA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A93419" w:rsidRDefault="00B20037" w:rsidP="00FC22F7">
            <w:pPr>
              <w:pStyle w:val="ad"/>
              <w:jc w:val="center"/>
            </w:pPr>
          </w:p>
        </w:tc>
      </w:tr>
      <w:tr w:rsidR="00B20037" w:rsidRPr="00A93419" w:rsidTr="00873085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873085" w:rsidRDefault="00B20037" w:rsidP="006F22AA">
            <w:pPr>
              <w:pStyle w:val="ad"/>
              <w:jc w:val="center"/>
            </w:pPr>
            <w:r w:rsidRPr="00873085">
              <w:rPr>
                <w:szCs w:val="22"/>
              </w:rPr>
              <w:t xml:space="preserve">Гр. </w:t>
            </w:r>
            <w:proofErr w:type="spellStart"/>
            <w:r w:rsidRPr="00873085">
              <w:rPr>
                <w:szCs w:val="22"/>
              </w:rPr>
              <w:t>тестир</w:t>
            </w:r>
            <w:proofErr w:type="spellEnd"/>
            <w:r w:rsidRPr="00873085">
              <w:rPr>
                <w:szCs w:val="22"/>
              </w:rPr>
              <w:t xml:space="preserve">. </w:t>
            </w:r>
            <w:proofErr w:type="spellStart"/>
            <w:r w:rsidRPr="00873085">
              <w:rPr>
                <w:szCs w:val="22"/>
              </w:rPr>
              <w:t>прод</w:t>
            </w:r>
            <w:proofErr w:type="spellEnd"/>
            <w:r w:rsidRPr="00873085">
              <w:rPr>
                <w:szCs w:val="22"/>
              </w:rPr>
              <w:t xml:space="preserve">. и процессов, Отдел тестирования, </w:t>
            </w:r>
            <w:proofErr w:type="spellStart"/>
            <w:r w:rsidRPr="00873085">
              <w:rPr>
                <w:szCs w:val="22"/>
              </w:rPr>
              <w:t>УПФиК</w:t>
            </w:r>
            <w:proofErr w:type="spellEnd"/>
            <w:r w:rsidRPr="00873085">
              <w:rPr>
                <w:szCs w:val="22"/>
              </w:rPr>
              <w:t xml:space="preserve"> ДБИТ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873085" w:rsidRDefault="00B20037" w:rsidP="006F22AA">
            <w:pPr>
              <w:pStyle w:val="ad"/>
              <w:jc w:val="center"/>
            </w:pPr>
            <w:r w:rsidRPr="00873085">
              <w:rPr>
                <w:szCs w:val="22"/>
              </w:rPr>
              <w:t>Главный специалист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873085" w:rsidRDefault="00B20037" w:rsidP="006F22AA">
            <w:pPr>
              <w:pStyle w:val="ad"/>
              <w:jc w:val="center"/>
            </w:pPr>
            <w:r w:rsidRPr="00873085">
              <w:rPr>
                <w:szCs w:val="22"/>
              </w:rPr>
              <w:t>Ратников А. А.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Default="00B20037" w:rsidP="006F22AA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37" w:rsidRPr="00A93419" w:rsidRDefault="00B20037" w:rsidP="006F22AA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EA31C5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EA31C5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EA31C5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EA31C5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BD49C3" w:rsidRDefault="00BD49C3" w:rsidP="00BD49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From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 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Tuesday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September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02, 2014 11:10 AM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RE: На согласование - 1. Экспертиза по заявке BR-7390 Начисление бонусов на продукты Банка в рамках программы Коллекция: Приведи друга</w:t>
            </w:r>
          </w:p>
          <w:p w:rsidR="00BD49C3" w:rsidRDefault="00BD49C3" w:rsidP="00BD49C3">
            <w:pPr>
              <w:rPr>
                <w:rFonts w:eastAsiaTheme="minorHAnsi"/>
              </w:rPr>
            </w:pPr>
          </w:p>
          <w:p w:rsidR="00BD49C3" w:rsidRDefault="00BD49C3" w:rsidP="00BD49C3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Согласовано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</w:rPr>
            </w:pP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  <w:sz w:val="16"/>
                <w:szCs w:val="16"/>
              </w:rPr>
              <w:t>С уважением,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  <w:sz w:val="16"/>
                <w:szCs w:val="16"/>
              </w:rPr>
              <w:t>Беккер Андрей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  <w:sz w:val="16"/>
                <w:szCs w:val="16"/>
              </w:rPr>
              <w:t>Отдел ДБО УТДО ДБИТ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  <w:sz w:val="16"/>
                <w:szCs w:val="16"/>
              </w:rPr>
              <w:t>ЗАО ВТБ24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1F497D"/>
                <w:sz w:val="16"/>
                <w:szCs w:val="16"/>
              </w:rPr>
              <w:t>г</w:t>
            </w:r>
            <w:proofErr w:type="gramStart"/>
            <w:r>
              <w:rPr>
                <w:rFonts w:ascii="Calibri" w:hAnsi="Calibri" w:cs="Calibri"/>
                <w:color w:val="1F497D"/>
                <w:sz w:val="16"/>
                <w:szCs w:val="16"/>
              </w:rPr>
              <w:t>.М</w:t>
            </w:r>
            <w:proofErr w:type="gramEnd"/>
            <w:r>
              <w:rPr>
                <w:rFonts w:ascii="Calibri" w:hAnsi="Calibri" w:cs="Calibri"/>
                <w:color w:val="1F497D"/>
                <w:sz w:val="16"/>
                <w:szCs w:val="16"/>
              </w:rPr>
              <w:t>осква</w:t>
            </w:r>
            <w:proofErr w:type="spellEnd"/>
            <w:r>
              <w:rPr>
                <w:rFonts w:ascii="Calibri" w:hAnsi="Calibri" w:cs="Calibri"/>
                <w:color w:val="1F497D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1F497D"/>
                <w:sz w:val="16"/>
                <w:szCs w:val="16"/>
              </w:rPr>
              <w:t>ул.Мясницкая</w:t>
            </w:r>
            <w:proofErr w:type="spellEnd"/>
            <w:r>
              <w:rPr>
                <w:rFonts w:ascii="Calibri" w:hAnsi="Calibri" w:cs="Calibri"/>
                <w:color w:val="1F497D"/>
                <w:sz w:val="16"/>
                <w:szCs w:val="16"/>
              </w:rPr>
              <w:t>, 35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  <w:sz w:val="16"/>
                <w:szCs w:val="16"/>
              </w:rPr>
              <w:t>тел.: +7 (495) 960-2424 доб.  42639</w:t>
            </w:r>
          </w:p>
          <w:p w:rsidR="008318D8" w:rsidRDefault="008318D8" w:rsidP="00FA28A2">
            <w:pPr>
              <w:keepNext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EA31C5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BD49C3" w:rsidRDefault="00BD49C3" w:rsidP="00BD49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From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 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Tuesday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September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02, 2014 11:10 AM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RE: На согласование - 1. Экспертиза по заявке BR-7390 Начисление бонусов на продукты Банка в рамках программы Коллекция: Приведи друга</w:t>
            </w:r>
          </w:p>
          <w:p w:rsidR="00BD49C3" w:rsidRDefault="00BD49C3" w:rsidP="00BD49C3">
            <w:pPr>
              <w:rPr>
                <w:rFonts w:eastAsiaTheme="minorHAnsi"/>
              </w:rPr>
            </w:pPr>
          </w:p>
          <w:p w:rsidR="00BD49C3" w:rsidRDefault="00BD49C3" w:rsidP="00BD49C3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Согласовано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</w:rPr>
            </w:pP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  <w:sz w:val="16"/>
                <w:szCs w:val="16"/>
              </w:rPr>
              <w:t>С уважением,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  <w:sz w:val="16"/>
                <w:szCs w:val="16"/>
              </w:rPr>
              <w:t>Беккер Андрей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  <w:sz w:val="16"/>
                <w:szCs w:val="16"/>
              </w:rPr>
              <w:t>Отдел ДБО УТДО ДБИТ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  <w:sz w:val="16"/>
                <w:szCs w:val="16"/>
              </w:rPr>
              <w:t>ЗАО ВТБ24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1F497D"/>
                <w:sz w:val="16"/>
                <w:szCs w:val="16"/>
              </w:rPr>
              <w:t>г</w:t>
            </w:r>
            <w:proofErr w:type="gramStart"/>
            <w:r>
              <w:rPr>
                <w:rFonts w:ascii="Calibri" w:hAnsi="Calibri" w:cs="Calibri"/>
                <w:color w:val="1F497D"/>
                <w:sz w:val="16"/>
                <w:szCs w:val="16"/>
              </w:rPr>
              <w:t>.М</w:t>
            </w:r>
            <w:proofErr w:type="gramEnd"/>
            <w:r>
              <w:rPr>
                <w:rFonts w:ascii="Calibri" w:hAnsi="Calibri" w:cs="Calibri"/>
                <w:color w:val="1F497D"/>
                <w:sz w:val="16"/>
                <w:szCs w:val="16"/>
              </w:rPr>
              <w:t>осква</w:t>
            </w:r>
            <w:proofErr w:type="spellEnd"/>
            <w:r>
              <w:rPr>
                <w:rFonts w:ascii="Calibri" w:hAnsi="Calibri" w:cs="Calibri"/>
                <w:color w:val="1F497D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1F497D"/>
                <w:sz w:val="16"/>
                <w:szCs w:val="16"/>
              </w:rPr>
              <w:t>ул.Мясницкая</w:t>
            </w:r>
            <w:proofErr w:type="spellEnd"/>
            <w:r>
              <w:rPr>
                <w:rFonts w:ascii="Calibri" w:hAnsi="Calibri" w:cs="Calibri"/>
                <w:color w:val="1F497D"/>
                <w:sz w:val="16"/>
                <w:szCs w:val="16"/>
              </w:rPr>
              <w:t>, 35</w:t>
            </w:r>
          </w:p>
          <w:p w:rsidR="00BD49C3" w:rsidRDefault="00BD49C3" w:rsidP="00BD49C3">
            <w:pPr>
              <w:rPr>
                <w:rFonts w:ascii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  <w:sz w:val="16"/>
                <w:szCs w:val="16"/>
              </w:rPr>
              <w:t>тел.: +7 (495) 960-2424 доб.  42639</w:t>
            </w:r>
          </w:p>
          <w:p w:rsidR="008318D8" w:rsidRDefault="008318D8" w:rsidP="00FA28A2">
            <w:pPr>
              <w:keepNext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EA31C5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A31C5">
            <w:pPr>
              <w:keepNext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EA31C5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Pr="00455EB9" w:rsidRDefault="008318D8" w:rsidP="00EA31C5">
            <w:pPr>
              <w:keepNext/>
              <w:spacing w:before="100" w:beforeAutospacing="1" w:after="100" w:afterAutospacing="1"/>
              <w:rPr>
                <w:rFonts w:ascii="Calibri" w:hAnsi="Calibri" w:cs="Calibri"/>
                <w:color w:val="1F497D"/>
                <w:lang w:val="en-US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EA31C5">
            <w:pPr>
              <w:pStyle w:val="ad"/>
            </w:pPr>
            <w:proofErr w:type="gramStart"/>
            <w:r w:rsidRPr="000A09BC">
              <w:t>Ответственный</w:t>
            </w:r>
            <w:proofErr w:type="gramEnd"/>
            <w:r w:rsidRPr="000A09BC">
              <w:t xml:space="preserve">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Pr="00A265AE" w:rsidRDefault="008318D8" w:rsidP="00A265AE">
            <w:pPr>
              <w:keepNext/>
              <w:rPr>
                <w:color w:val="1F497D"/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EA31C5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FA28A2">
            <w:pPr>
              <w:keepNext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EA31C5">
            <w:pPr>
              <w:pStyle w:val="ad"/>
            </w:pPr>
            <w:proofErr w:type="spellStart"/>
            <w:r>
              <w:t>Тестировщик</w:t>
            </w:r>
            <w:proofErr w:type="spellEnd"/>
            <w:r>
              <w:t xml:space="preserve">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FA28A2"/>
        </w:tc>
      </w:tr>
      <w:tr w:rsidR="00CB170D" w:rsidTr="0026146E">
        <w:tc>
          <w:tcPr>
            <w:tcW w:w="3227" w:type="dxa"/>
            <w:vAlign w:val="center"/>
          </w:tcPr>
          <w:p w:rsidR="00CB170D" w:rsidRPr="003029B5" w:rsidRDefault="00CB170D" w:rsidP="00EA31C5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CB170D" w:rsidRDefault="00CB170D" w:rsidP="00FA28A2">
            <w:pPr>
              <w:keepNext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EA31C5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911AA1" w:rsidRPr="00911AA1" w:rsidRDefault="00911AA1" w:rsidP="00911AA1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911AA1">
              <w:rPr>
                <w:rFonts w:ascii="Tahoma" w:hAnsi="Tahoma" w:cs="Tahoma"/>
                <w:b/>
                <w:bCs/>
                <w:sz w:val="16"/>
                <w:szCs w:val="16"/>
              </w:rPr>
              <w:t>From</w:t>
            </w:r>
            <w:proofErr w:type="spellEnd"/>
            <w:r w:rsidRPr="00911AA1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911AA1">
              <w:rPr>
                <w:rFonts w:ascii="Tahoma" w:hAnsi="Tahoma" w:cs="Tahoma"/>
                <w:sz w:val="16"/>
                <w:szCs w:val="16"/>
              </w:rPr>
              <w:t xml:space="preserve"> Вероника Доценко [mailto:v.bogomolova@rambler.ru] </w:t>
            </w:r>
            <w:r w:rsidRPr="00911AA1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911AA1">
              <w:rPr>
                <w:rFonts w:ascii="Tahoma" w:hAnsi="Tahoma" w:cs="Tahoma"/>
                <w:b/>
                <w:bCs/>
                <w:sz w:val="16"/>
                <w:szCs w:val="16"/>
              </w:rPr>
              <w:t>Sent</w:t>
            </w:r>
            <w:proofErr w:type="spellEnd"/>
            <w:r w:rsidRPr="00911AA1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911AA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911AA1">
              <w:rPr>
                <w:rFonts w:ascii="Tahoma" w:hAnsi="Tahoma" w:cs="Tahoma"/>
                <w:sz w:val="16"/>
                <w:szCs w:val="16"/>
              </w:rPr>
              <w:t>Friday</w:t>
            </w:r>
            <w:proofErr w:type="spellEnd"/>
            <w:r w:rsidRPr="00911AA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911AA1">
              <w:rPr>
                <w:rFonts w:ascii="Tahoma" w:hAnsi="Tahoma" w:cs="Tahoma"/>
                <w:sz w:val="16"/>
                <w:szCs w:val="16"/>
              </w:rPr>
              <w:t>August</w:t>
            </w:r>
            <w:proofErr w:type="spellEnd"/>
            <w:r w:rsidRPr="00911AA1">
              <w:rPr>
                <w:rFonts w:ascii="Tahoma" w:hAnsi="Tahoma" w:cs="Tahoma"/>
                <w:sz w:val="16"/>
                <w:szCs w:val="16"/>
              </w:rPr>
              <w:t xml:space="preserve"> 29, 2014 5:44 PM</w:t>
            </w:r>
            <w:r w:rsidRPr="00911AA1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911AA1">
              <w:rPr>
                <w:rFonts w:ascii="Tahoma" w:hAnsi="Tahoma" w:cs="Tahoma"/>
                <w:b/>
                <w:bCs/>
                <w:sz w:val="16"/>
                <w:szCs w:val="16"/>
              </w:rPr>
              <w:t>To</w:t>
            </w:r>
            <w:proofErr w:type="spellEnd"/>
            <w:r w:rsidRPr="00911AA1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911AA1">
              <w:rPr>
                <w:rFonts w:ascii="Tahoma" w:hAnsi="Tahoma" w:cs="Tahoma"/>
                <w:sz w:val="16"/>
                <w:szCs w:val="16"/>
              </w:rPr>
              <w:t xml:space="preserve"> Беккер Андрей Викторович</w:t>
            </w:r>
            <w:r w:rsidRPr="00911AA1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911AA1">
              <w:rPr>
                <w:rFonts w:ascii="Tahoma" w:hAnsi="Tahoma" w:cs="Tahoma"/>
                <w:b/>
                <w:bCs/>
                <w:sz w:val="16"/>
                <w:szCs w:val="16"/>
              </w:rPr>
              <w:t>Cc</w:t>
            </w:r>
            <w:proofErr w:type="spellEnd"/>
            <w:r w:rsidRPr="00911AA1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911AA1">
              <w:rPr>
                <w:rFonts w:ascii="Tahoma" w:hAnsi="Tahoma" w:cs="Tahoma"/>
                <w:sz w:val="16"/>
                <w:szCs w:val="16"/>
              </w:rPr>
              <w:t xml:space="preserve"> Захарова Анастасия Игоревна; Гуськов Кирилл Сергеевич; Котов Никита Андреевич; Кривошей Наталия Владимировна; Белозерова Татьяна Викторовна; Аверичев Дмитрий Валерьевич; Доценко Вероника Анатольевна; Чернышев Илья Алексеевич; Першукова Наталья Сергеевна</w:t>
            </w:r>
            <w:r w:rsidRPr="00911AA1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911AA1">
              <w:rPr>
                <w:rFonts w:ascii="Tahoma" w:hAnsi="Tahoma" w:cs="Tahoma"/>
                <w:b/>
                <w:bCs/>
                <w:sz w:val="16"/>
                <w:szCs w:val="16"/>
              </w:rPr>
              <w:t>Subject</w:t>
            </w:r>
            <w:proofErr w:type="spellEnd"/>
            <w:r w:rsidRPr="00911AA1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911AA1">
              <w:rPr>
                <w:rFonts w:ascii="Tahoma" w:hAnsi="Tahoma" w:cs="Tahoma"/>
                <w:sz w:val="16"/>
                <w:szCs w:val="16"/>
              </w:rPr>
              <w:t xml:space="preserve"> RE: На согласование - 1. Экспертиза по заявке BR-7390 Начисление бонусов на продукты Банка в рамках программы Коллекция: Приведи друга</w:t>
            </w:r>
          </w:p>
          <w:p w:rsidR="00911AA1" w:rsidRPr="00911AA1" w:rsidRDefault="00911AA1" w:rsidP="00911AA1">
            <w:pPr>
              <w:rPr>
                <w:rFonts w:eastAsiaTheme="minorHAnsi"/>
                <w:sz w:val="16"/>
                <w:szCs w:val="16"/>
              </w:rPr>
            </w:pPr>
          </w:p>
          <w:p w:rsidR="00911AA1" w:rsidRPr="00911AA1" w:rsidRDefault="00911AA1" w:rsidP="00911AA1">
            <w:pPr>
              <w:pStyle w:val="aff0"/>
              <w:rPr>
                <w:sz w:val="16"/>
                <w:szCs w:val="16"/>
              </w:rPr>
            </w:pPr>
            <w:r w:rsidRPr="00911AA1">
              <w:rPr>
                <w:sz w:val="16"/>
                <w:szCs w:val="16"/>
              </w:rPr>
              <w:t> Всем добрый вечер.</w:t>
            </w:r>
          </w:p>
          <w:p w:rsidR="00911AA1" w:rsidRPr="00911AA1" w:rsidRDefault="00911AA1" w:rsidP="00911AA1">
            <w:pPr>
              <w:pStyle w:val="aff0"/>
              <w:rPr>
                <w:sz w:val="16"/>
                <w:szCs w:val="16"/>
              </w:rPr>
            </w:pPr>
            <w:r w:rsidRPr="00911AA1">
              <w:rPr>
                <w:sz w:val="16"/>
                <w:szCs w:val="16"/>
              </w:rPr>
              <w:lastRenderedPageBreak/>
              <w:t>От меня согласовано с замечаниями:</w:t>
            </w:r>
          </w:p>
          <w:p w:rsidR="00911AA1" w:rsidRPr="00911AA1" w:rsidRDefault="00911AA1" w:rsidP="00911AA1">
            <w:pPr>
              <w:pStyle w:val="aff0"/>
              <w:rPr>
                <w:sz w:val="16"/>
                <w:szCs w:val="16"/>
              </w:rPr>
            </w:pPr>
            <w:r w:rsidRPr="00911AA1">
              <w:rPr>
                <w:sz w:val="16"/>
                <w:szCs w:val="16"/>
              </w:rPr>
              <w:t xml:space="preserve">1) нужно предотвратить указание в качестве </w:t>
            </w:r>
            <w:proofErr w:type="spellStart"/>
            <w:r w:rsidRPr="00911AA1">
              <w:rPr>
                <w:sz w:val="16"/>
                <w:szCs w:val="16"/>
              </w:rPr>
              <w:t>рекомендателей</w:t>
            </w:r>
            <w:proofErr w:type="spellEnd"/>
            <w:r w:rsidRPr="00911AA1">
              <w:rPr>
                <w:sz w:val="16"/>
                <w:szCs w:val="16"/>
              </w:rPr>
              <w:t xml:space="preserve"> сотрудников ВТБ24, занимающихся оформлением продуктов.</w:t>
            </w:r>
          </w:p>
          <w:p w:rsidR="00911AA1" w:rsidRPr="00911AA1" w:rsidRDefault="00911AA1" w:rsidP="00911AA1">
            <w:pPr>
              <w:pStyle w:val="aff0"/>
              <w:rPr>
                <w:sz w:val="16"/>
                <w:szCs w:val="16"/>
              </w:rPr>
            </w:pPr>
            <w:r w:rsidRPr="00911AA1">
              <w:rPr>
                <w:sz w:val="16"/>
                <w:szCs w:val="16"/>
              </w:rPr>
              <w:t xml:space="preserve">2) не </w:t>
            </w:r>
            <w:proofErr w:type="gramStart"/>
            <w:r w:rsidRPr="00911AA1">
              <w:rPr>
                <w:sz w:val="16"/>
                <w:szCs w:val="16"/>
              </w:rPr>
              <w:t>согласна</w:t>
            </w:r>
            <w:proofErr w:type="gramEnd"/>
            <w:r w:rsidRPr="00911AA1">
              <w:rPr>
                <w:sz w:val="16"/>
                <w:szCs w:val="16"/>
              </w:rPr>
              <w:t xml:space="preserve"> с тем, что человек может быть </w:t>
            </w:r>
            <w:proofErr w:type="spellStart"/>
            <w:r w:rsidRPr="00911AA1">
              <w:rPr>
                <w:sz w:val="16"/>
                <w:szCs w:val="16"/>
              </w:rPr>
              <w:t>бонусируемым</w:t>
            </w:r>
            <w:proofErr w:type="spellEnd"/>
            <w:r w:rsidRPr="00911AA1">
              <w:rPr>
                <w:sz w:val="16"/>
                <w:szCs w:val="16"/>
              </w:rPr>
              <w:t xml:space="preserve"> </w:t>
            </w:r>
            <w:proofErr w:type="spellStart"/>
            <w:r w:rsidRPr="00911AA1">
              <w:rPr>
                <w:sz w:val="16"/>
                <w:szCs w:val="16"/>
              </w:rPr>
              <w:t>Рекомендателем</w:t>
            </w:r>
            <w:proofErr w:type="spellEnd"/>
            <w:r w:rsidRPr="00911AA1">
              <w:rPr>
                <w:sz w:val="16"/>
                <w:szCs w:val="16"/>
              </w:rPr>
              <w:t xml:space="preserve"> не чаще 1 раза в месяц по одному продукту. Ведь он может </w:t>
            </w:r>
            <w:proofErr w:type="gramStart"/>
            <w:r w:rsidRPr="00911AA1">
              <w:rPr>
                <w:sz w:val="16"/>
                <w:szCs w:val="16"/>
              </w:rPr>
              <w:t>нескольким</w:t>
            </w:r>
            <w:proofErr w:type="gramEnd"/>
            <w:r w:rsidRPr="00911AA1">
              <w:rPr>
                <w:sz w:val="16"/>
                <w:szCs w:val="16"/>
              </w:rPr>
              <w:t xml:space="preserve"> людям порекомендовать оформить один и тот же продукт. Предлагаю сделать параметр настраиваемым.</w:t>
            </w:r>
          </w:p>
          <w:p w:rsidR="00911AA1" w:rsidRPr="00911AA1" w:rsidRDefault="00911AA1" w:rsidP="00911AA1">
            <w:pPr>
              <w:pStyle w:val="aff0"/>
              <w:rPr>
                <w:sz w:val="16"/>
                <w:szCs w:val="16"/>
              </w:rPr>
            </w:pPr>
            <w:r w:rsidRPr="00911AA1">
              <w:rPr>
                <w:sz w:val="16"/>
                <w:szCs w:val="16"/>
              </w:rPr>
              <w:t xml:space="preserve">3) важно предотвратить ситуацию </w:t>
            </w:r>
            <w:proofErr w:type="spellStart"/>
            <w:r w:rsidRPr="00911AA1">
              <w:rPr>
                <w:sz w:val="16"/>
                <w:szCs w:val="16"/>
              </w:rPr>
              <w:t>бонусирования</w:t>
            </w:r>
            <w:proofErr w:type="spellEnd"/>
            <w:r w:rsidRPr="00911AA1">
              <w:rPr>
                <w:sz w:val="16"/>
                <w:szCs w:val="16"/>
              </w:rPr>
              <w:t xml:space="preserve"> нескольких разных </w:t>
            </w:r>
            <w:proofErr w:type="spellStart"/>
            <w:r w:rsidRPr="00911AA1">
              <w:rPr>
                <w:sz w:val="16"/>
                <w:szCs w:val="16"/>
              </w:rPr>
              <w:t>рекомендателей</w:t>
            </w:r>
            <w:proofErr w:type="spellEnd"/>
            <w:r w:rsidRPr="00911AA1">
              <w:rPr>
                <w:sz w:val="16"/>
                <w:szCs w:val="16"/>
              </w:rPr>
              <w:t xml:space="preserve"> за оформление заявителем одного продукта.</w:t>
            </w:r>
          </w:p>
          <w:p w:rsidR="00911AA1" w:rsidRPr="00911AA1" w:rsidRDefault="00911AA1" w:rsidP="00911AA1">
            <w:pPr>
              <w:pStyle w:val="aff0"/>
              <w:rPr>
                <w:sz w:val="16"/>
                <w:szCs w:val="16"/>
              </w:rPr>
            </w:pPr>
            <w:r w:rsidRPr="00911AA1">
              <w:rPr>
                <w:sz w:val="16"/>
                <w:szCs w:val="16"/>
              </w:rPr>
              <w:t>В соответствии с замечаниями в режиме правки дополнила экспертизу.</w:t>
            </w:r>
          </w:p>
          <w:p w:rsidR="00911AA1" w:rsidRPr="00911AA1" w:rsidRDefault="00911AA1" w:rsidP="00911AA1">
            <w:pPr>
              <w:pStyle w:val="aff0"/>
              <w:rPr>
                <w:sz w:val="16"/>
                <w:szCs w:val="16"/>
              </w:rPr>
            </w:pPr>
            <w:r w:rsidRPr="00911AA1">
              <w:rPr>
                <w:sz w:val="16"/>
                <w:szCs w:val="16"/>
              </w:rPr>
              <w:t>Прошу согласовывать обновленную версию.</w:t>
            </w:r>
          </w:p>
          <w:p w:rsidR="00911AA1" w:rsidRPr="00911AA1" w:rsidRDefault="00911AA1" w:rsidP="00911AA1">
            <w:pPr>
              <w:pStyle w:val="aff0"/>
              <w:rPr>
                <w:sz w:val="16"/>
                <w:szCs w:val="16"/>
              </w:rPr>
            </w:pPr>
            <w:r w:rsidRPr="00911AA1">
              <w:rPr>
                <w:sz w:val="16"/>
                <w:szCs w:val="16"/>
              </w:rPr>
              <w:t>С уважением, Вероника Доценко</w:t>
            </w:r>
          </w:p>
          <w:p w:rsidR="00105969" w:rsidRPr="00911AA1" w:rsidRDefault="00911AA1" w:rsidP="00FA28A2">
            <w:pPr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Замечания учтены.</w:t>
            </w:r>
          </w:p>
        </w:tc>
      </w:tr>
      <w:tr w:rsidR="00523DD1" w:rsidTr="00C34DE5">
        <w:trPr>
          <w:trHeight w:val="3688"/>
        </w:trPr>
        <w:tc>
          <w:tcPr>
            <w:tcW w:w="3227" w:type="dxa"/>
            <w:vAlign w:val="center"/>
          </w:tcPr>
          <w:p w:rsidR="00523DD1" w:rsidRPr="003029B5" w:rsidRDefault="00523DD1" w:rsidP="00EA31C5">
            <w:pPr>
              <w:pStyle w:val="ad"/>
            </w:pPr>
            <w:r>
              <w:lastRenderedPageBreak/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432DC5" w:rsidRDefault="00432DC5" w:rsidP="00432DC5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Monday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September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01, 2014 7:56 PM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Cc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Захарова Анастасия Игоревна; Котов Никита Андреевич; Кривошей Наталия Владимировна; Белозерова Татьяна Викторовна; Аверичев Дмитрий Валерьевич; Доценко Вероника Анатольевна; Чернышев Илья Алексеевич; Вероника Доценко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FW: На согласование - 1. Экспертиза по заявке BR-7390 Начисление бонусов на продукты Банка в рамках программы Коллекция: Приведи друга</w:t>
            </w:r>
          </w:p>
          <w:p w:rsidR="00432DC5" w:rsidRDefault="00432DC5" w:rsidP="00432DC5">
            <w:pPr>
              <w:rPr>
                <w:rFonts w:eastAsiaTheme="minorHAnsi"/>
              </w:rPr>
            </w:pPr>
          </w:p>
          <w:p w:rsidR="00432DC5" w:rsidRDefault="00432DC5" w:rsidP="00432DC5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Андрей, привет!</w:t>
            </w:r>
          </w:p>
          <w:p w:rsidR="00432DC5" w:rsidRDefault="00432DC5" w:rsidP="00432DC5">
            <w:pPr>
              <w:rPr>
                <w:rFonts w:ascii="Calibri" w:hAnsi="Calibri" w:cs="Calibri"/>
                <w:color w:val="1F497D"/>
              </w:rPr>
            </w:pPr>
          </w:p>
          <w:p w:rsidR="00432DC5" w:rsidRDefault="00432DC5" w:rsidP="00432DC5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Согласовано с учетом замечаний Наташи и Вероники</w:t>
            </w:r>
          </w:p>
          <w:p w:rsidR="00432DC5" w:rsidRDefault="00432DC5" w:rsidP="00432DC5">
            <w:pPr>
              <w:rPr>
                <w:rFonts w:ascii="Calibri" w:hAnsi="Calibri" w:cs="Calibri"/>
                <w:color w:val="1F497D"/>
              </w:rPr>
            </w:pPr>
          </w:p>
          <w:p w:rsidR="00432DC5" w:rsidRDefault="00432DC5" w:rsidP="00432DC5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000080"/>
                <w:sz w:val="20"/>
                <w:szCs w:val="20"/>
              </w:rPr>
              <w:t xml:space="preserve">С уважением, </w:t>
            </w:r>
          </w:p>
          <w:p w:rsidR="00432DC5" w:rsidRDefault="00432DC5" w:rsidP="00432DC5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000080"/>
                <w:sz w:val="20"/>
                <w:szCs w:val="20"/>
              </w:rPr>
              <w:t xml:space="preserve">Першукова Наталья </w:t>
            </w:r>
          </w:p>
          <w:p w:rsidR="00432DC5" w:rsidRDefault="00432DC5" w:rsidP="00432DC5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000080"/>
                <w:sz w:val="20"/>
                <w:szCs w:val="20"/>
              </w:rPr>
              <w:t>Департамент розничного бизнеса</w:t>
            </w:r>
          </w:p>
          <w:p w:rsidR="00432DC5" w:rsidRDefault="00432DC5" w:rsidP="00432DC5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b/>
                <w:bCs/>
                <w:color w:val="000080"/>
                <w:sz w:val="20"/>
                <w:szCs w:val="20"/>
              </w:rPr>
              <w:t>Банк ВТБ 24 (ЗАО)</w:t>
            </w:r>
          </w:p>
          <w:p w:rsidR="00432DC5" w:rsidRDefault="00432DC5" w:rsidP="00432DC5">
            <w:pPr>
              <w:rPr>
                <w:rFonts w:ascii="Calibri" w:hAnsi="Calibri" w:cs="Calibri"/>
                <w:color w:val="000080"/>
                <w:sz w:val="20"/>
                <w:szCs w:val="20"/>
              </w:rPr>
            </w:pPr>
            <w:r>
              <w:rPr>
                <w:rFonts w:ascii="Calibri" w:hAnsi="Calibri" w:cs="Calibri"/>
                <w:color w:val="000080"/>
                <w:sz w:val="20"/>
                <w:szCs w:val="20"/>
              </w:rPr>
              <w:t>Тел. (495) 960-24-24*45495</w:t>
            </w:r>
          </w:p>
          <w:p w:rsidR="00432DC5" w:rsidRDefault="00432DC5" w:rsidP="00432DC5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000080"/>
                <w:sz w:val="20"/>
                <w:szCs w:val="20"/>
              </w:rPr>
              <w:t>e-mail:Pershukova.NS@vtb24.ru</w:t>
            </w:r>
          </w:p>
          <w:p w:rsidR="00523DD1" w:rsidRDefault="00523DD1" w:rsidP="00FA28A2">
            <w:pPr>
              <w:keepNext/>
            </w:pPr>
          </w:p>
        </w:tc>
      </w:tr>
      <w:tr w:rsidR="00C86A98" w:rsidTr="00C34DE5">
        <w:trPr>
          <w:trHeight w:val="3006"/>
        </w:trPr>
        <w:tc>
          <w:tcPr>
            <w:tcW w:w="3227" w:type="dxa"/>
            <w:vAlign w:val="center"/>
          </w:tcPr>
          <w:p w:rsidR="00C86A98" w:rsidRPr="003029B5" w:rsidRDefault="00C86A98" w:rsidP="00EA31C5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C86A98" w:rsidRDefault="00C86A98" w:rsidP="00FA28A2">
            <w:pPr>
              <w:keepNext/>
            </w:pPr>
          </w:p>
        </w:tc>
      </w:tr>
      <w:tr w:rsidR="00C86A98" w:rsidTr="008C7702">
        <w:tc>
          <w:tcPr>
            <w:tcW w:w="3227" w:type="dxa"/>
            <w:vAlign w:val="center"/>
          </w:tcPr>
          <w:p w:rsidR="00C86A98" w:rsidRPr="003029B5" w:rsidRDefault="00C86A98" w:rsidP="00EA31C5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9B62DC" w:rsidRDefault="009B62DC" w:rsidP="00EA31C5">
            <w:pPr>
              <w:keepNext/>
              <w:rPr>
                <w:color w:val="1F497D"/>
              </w:rPr>
            </w:pPr>
          </w:p>
          <w:p w:rsidR="00C86A98" w:rsidRDefault="00C86A98" w:rsidP="00FA28A2">
            <w:pPr>
              <w:keepNext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EA31C5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EA31C5">
            <w:pPr>
              <w:keepNext/>
            </w:pPr>
          </w:p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EA31C5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EA31C5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EA31C5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EA31C5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EA31C5">
            <w:pPr>
              <w:keepNext/>
            </w:pPr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EA31C5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EA31C5">
            <w:pPr>
              <w:keepNext/>
            </w:pPr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EA31C5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EA31C5">
            <w:pPr>
              <w:keepNext/>
            </w:pPr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EA31C5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EA31C5">
            <w:pPr>
              <w:keepNext/>
            </w:pPr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EA31C5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EA31C5">
            <w:pPr>
              <w:keepNext/>
            </w:pPr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EA31C5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EA31C5">
            <w:pPr>
              <w:keepNext/>
            </w:pPr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EA31C5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EA31C5">
            <w:pPr>
              <w:keepNext/>
            </w:pPr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136" w:name="_Приложение_№22_«Бизнес-функциональн"/>
      <w:bookmarkEnd w:id="136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5B7437">
      <w:r>
        <w:object w:dxaOrig="1530" w:dyaOrig="1002">
          <v:shape id="_x0000_i1026" type="#_x0000_t75" style="width:76.5pt;height:50.25pt" o:ole="">
            <v:imagedata r:id="rId11" o:title=""/>
          </v:shape>
          <o:OLEObject Type="Embed" ProgID="Visio.Drawing.11" ShapeID="_x0000_i1026" DrawAspect="Icon" ObjectID="_1471431789" r:id="rId12"/>
        </w:object>
      </w:r>
    </w:p>
    <w:sectPr w:rsidR="00337FD2" w:rsidSect="00C32B26">
      <w:head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599" w:rsidRDefault="00F93599" w:rsidP="00F8310D">
      <w:r>
        <w:separator/>
      </w:r>
    </w:p>
  </w:endnote>
  <w:endnote w:type="continuationSeparator" w:id="0">
    <w:p w:rsidR="00F93599" w:rsidRDefault="00F93599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251" w:rsidRDefault="002A56CC" w:rsidP="00CF7343">
    <w:pPr>
      <w:pStyle w:val="a7"/>
      <w:jc w:val="center"/>
    </w:pPr>
    <w:r>
      <w:fldChar w:fldCharType="begin"/>
    </w:r>
    <w:r w:rsidR="00A55251">
      <w:instrText xml:space="preserve"> PAGE   \* MERGEFORMAT </w:instrText>
    </w:r>
    <w:r>
      <w:fldChar w:fldCharType="separate"/>
    </w:r>
    <w:r w:rsidR="00B770BA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599" w:rsidRDefault="00F93599" w:rsidP="00F8310D">
      <w:r>
        <w:separator/>
      </w:r>
    </w:p>
  </w:footnote>
  <w:footnote w:type="continuationSeparator" w:id="0">
    <w:p w:rsidR="00F93599" w:rsidRDefault="00F93599" w:rsidP="00F8310D">
      <w:r>
        <w:continuationSeparator/>
      </w:r>
    </w:p>
  </w:footnote>
  <w:footnote w:id="1">
    <w:p w:rsidR="00A55251" w:rsidRPr="002179B5" w:rsidRDefault="00A55251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A55251" w:rsidRPr="002179B5" w:rsidRDefault="00A55251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A55251" w:rsidRPr="00E7275B" w:rsidRDefault="00A55251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  <w:p w:rsidR="00A55251" w:rsidRDefault="00A55251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CFB"/>
    <w:multiLevelType w:val="hybridMultilevel"/>
    <w:tmpl w:val="40B6FF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D7E30"/>
    <w:multiLevelType w:val="hybridMultilevel"/>
    <w:tmpl w:val="B630F050"/>
    <w:lvl w:ilvl="0" w:tplc="8934055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9E5438D"/>
    <w:multiLevelType w:val="hybridMultilevel"/>
    <w:tmpl w:val="97AC33DE"/>
    <w:lvl w:ilvl="0" w:tplc="89340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E55A9"/>
    <w:multiLevelType w:val="hybridMultilevel"/>
    <w:tmpl w:val="0E760A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6C13F8"/>
    <w:multiLevelType w:val="hybridMultilevel"/>
    <w:tmpl w:val="91BC4F9A"/>
    <w:lvl w:ilvl="0" w:tplc="89340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71448D"/>
    <w:multiLevelType w:val="hybridMultilevel"/>
    <w:tmpl w:val="0A4205BE"/>
    <w:lvl w:ilvl="0" w:tplc="8934055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3B35619"/>
    <w:multiLevelType w:val="hybridMultilevel"/>
    <w:tmpl w:val="8D405384"/>
    <w:lvl w:ilvl="0" w:tplc="89340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3F063DA"/>
    <w:multiLevelType w:val="hybridMultilevel"/>
    <w:tmpl w:val="E7FEA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C83853"/>
    <w:multiLevelType w:val="hybridMultilevel"/>
    <w:tmpl w:val="32C40500"/>
    <w:lvl w:ilvl="0" w:tplc="8934055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9F2753C"/>
    <w:multiLevelType w:val="hybridMultilevel"/>
    <w:tmpl w:val="95EC2218"/>
    <w:lvl w:ilvl="0" w:tplc="89340558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2A541332"/>
    <w:multiLevelType w:val="hybridMultilevel"/>
    <w:tmpl w:val="3952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72D30"/>
    <w:multiLevelType w:val="hybridMultilevel"/>
    <w:tmpl w:val="7A800598"/>
    <w:lvl w:ilvl="0" w:tplc="89340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997007"/>
    <w:multiLevelType w:val="multilevel"/>
    <w:tmpl w:val="EA7C2FF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353B46E7"/>
    <w:multiLevelType w:val="hybridMultilevel"/>
    <w:tmpl w:val="8C18211A"/>
    <w:lvl w:ilvl="0" w:tplc="8934055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E717B"/>
    <w:multiLevelType w:val="hybridMultilevel"/>
    <w:tmpl w:val="8AF677CE"/>
    <w:lvl w:ilvl="0" w:tplc="89340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49E47B43"/>
    <w:multiLevelType w:val="hybridMultilevel"/>
    <w:tmpl w:val="23FE3040"/>
    <w:lvl w:ilvl="0" w:tplc="893405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C32FCF"/>
    <w:multiLevelType w:val="hybridMultilevel"/>
    <w:tmpl w:val="B23E9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E6A18"/>
    <w:multiLevelType w:val="hybridMultilevel"/>
    <w:tmpl w:val="B58662F0"/>
    <w:lvl w:ilvl="0" w:tplc="89340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7A5BA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52BD633E"/>
    <w:multiLevelType w:val="hybridMultilevel"/>
    <w:tmpl w:val="37843E5A"/>
    <w:lvl w:ilvl="0" w:tplc="8934055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56042725"/>
    <w:multiLevelType w:val="hybridMultilevel"/>
    <w:tmpl w:val="FD36C25A"/>
    <w:lvl w:ilvl="0" w:tplc="89340558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>
    <w:nsid w:val="56F1177A"/>
    <w:multiLevelType w:val="hybridMultilevel"/>
    <w:tmpl w:val="BBC624E8"/>
    <w:lvl w:ilvl="0" w:tplc="89340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9C23C9"/>
    <w:multiLevelType w:val="hybridMultilevel"/>
    <w:tmpl w:val="2920F97C"/>
    <w:lvl w:ilvl="0" w:tplc="89340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3478FB"/>
    <w:multiLevelType w:val="hybridMultilevel"/>
    <w:tmpl w:val="FD5089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D85094B"/>
    <w:multiLevelType w:val="hybridMultilevel"/>
    <w:tmpl w:val="719039B2"/>
    <w:lvl w:ilvl="0" w:tplc="89340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1E8477A"/>
    <w:multiLevelType w:val="hybridMultilevel"/>
    <w:tmpl w:val="A470CCD6"/>
    <w:lvl w:ilvl="0" w:tplc="8934055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7434340C"/>
    <w:multiLevelType w:val="hybridMultilevel"/>
    <w:tmpl w:val="0210650A"/>
    <w:lvl w:ilvl="0" w:tplc="89340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B3B1E"/>
    <w:multiLevelType w:val="multilevel"/>
    <w:tmpl w:val="3BEE8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abstractNum w:abstractNumId="36">
    <w:nsid w:val="77D32B95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8F4518"/>
    <w:multiLevelType w:val="hybridMultilevel"/>
    <w:tmpl w:val="C0CE2F12"/>
    <w:lvl w:ilvl="0" w:tplc="8934055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9"/>
  </w:num>
  <w:num w:numId="4">
    <w:abstractNumId w:val="35"/>
  </w:num>
  <w:num w:numId="5">
    <w:abstractNumId w:val="8"/>
  </w:num>
  <w:num w:numId="6">
    <w:abstractNumId w:val="6"/>
  </w:num>
  <w:num w:numId="7">
    <w:abstractNumId w:val="30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11"/>
  </w:num>
  <w:num w:numId="12">
    <w:abstractNumId w:val="17"/>
  </w:num>
  <w:num w:numId="13">
    <w:abstractNumId w:val="16"/>
  </w:num>
  <w:num w:numId="14">
    <w:abstractNumId w:val="20"/>
  </w:num>
  <w:num w:numId="15">
    <w:abstractNumId w:val="2"/>
  </w:num>
  <w:num w:numId="16">
    <w:abstractNumId w:val="25"/>
  </w:num>
  <w:num w:numId="17">
    <w:abstractNumId w:val="31"/>
  </w:num>
  <w:num w:numId="18">
    <w:abstractNumId w:val="37"/>
  </w:num>
  <w:num w:numId="19">
    <w:abstractNumId w:val="1"/>
  </w:num>
  <w:num w:numId="20">
    <w:abstractNumId w:val="9"/>
  </w:num>
  <w:num w:numId="21">
    <w:abstractNumId w:val="15"/>
  </w:num>
  <w:num w:numId="22">
    <w:abstractNumId w:val="12"/>
  </w:num>
  <w:num w:numId="23">
    <w:abstractNumId w:val="33"/>
  </w:num>
  <w:num w:numId="24">
    <w:abstractNumId w:val="24"/>
  </w:num>
  <w:num w:numId="25">
    <w:abstractNumId w:val="3"/>
  </w:num>
  <w:num w:numId="26">
    <w:abstractNumId w:val="28"/>
  </w:num>
  <w:num w:numId="27">
    <w:abstractNumId w:val="13"/>
  </w:num>
  <w:num w:numId="28">
    <w:abstractNumId w:val="27"/>
  </w:num>
  <w:num w:numId="29">
    <w:abstractNumId w:val="23"/>
  </w:num>
  <w:num w:numId="30">
    <w:abstractNumId w:val="14"/>
  </w:num>
  <w:num w:numId="31">
    <w:abstractNumId w:val="29"/>
  </w:num>
  <w:num w:numId="32">
    <w:abstractNumId w:val="7"/>
  </w:num>
  <w:num w:numId="33">
    <w:abstractNumId w:val="36"/>
  </w:num>
  <w:num w:numId="34">
    <w:abstractNumId w:val="34"/>
  </w:num>
  <w:num w:numId="35">
    <w:abstractNumId w:val="26"/>
  </w:num>
  <w:num w:numId="36">
    <w:abstractNumId w:val="22"/>
  </w:num>
  <w:num w:numId="37">
    <w:abstractNumId w:val="32"/>
  </w:num>
  <w:num w:numId="38">
    <w:abstractNumId w:val="10"/>
  </w:num>
  <w:num w:numId="39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10D"/>
    <w:rsid w:val="0000666D"/>
    <w:rsid w:val="0000785D"/>
    <w:rsid w:val="000107BB"/>
    <w:rsid w:val="000147BC"/>
    <w:rsid w:val="0001579B"/>
    <w:rsid w:val="00016A54"/>
    <w:rsid w:val="00021FDF"/>
    <w:rsid w:val="00023C47"/>
    <w:rsid w:val="000246E4"/>
    <w:rsid w:val="00024B36"/>
    <w:rsid w:val="00032DC7"/>
    <w:rsid w:val="00033706"/>
    <w:rsid w:val="00034C8E"/>
    <w:rsid w:val="00035E95"/>
    <w:rsid w:val="000364F3"/>
    <w:rsid w:val="00036953"/>
    <w:rsid w:val="00037C3B"/>
    <w:rsid w:val="00041E7B"/>
    <w:rsid w:val="000429C5"/>
    <w:rsid w:val="00047F1D"/>
    <w:rsid w:val="000514E8"/>
    <w:rsid w:val="000537F6"/>
    <w:rsid w:val="00054550"/>
    <w:rsid w:val="0005579C"/>
    <w:rsid w:val="0005693A"/>
    <w:rsid w:val="00056D1E"/>
    <w:rsid w:val="000611C4"/>
    <w:rsid w:val="000618DD"/>
    <w:rsid w:val="000642CD"/>
    <w:rsid w:val="0006682F"/>
    <w:rsid w:val="00070865"/>
    <w:rsid w:val="00072948"/>
    <w:rsid w:val="0007475E"/>
    <w:rsid w:val="00075802"/>
    <w:rsid w:val="00080EFD"/>
    <w:rsid w:val="00083276"/>
    <w:rsid w:val="00084BD5"/>
    <w:rsid w:val="00096CFC"/>
    <w:rsid w:val="000979CB"/>
    <w:rsid w:val="000A36F4"/>
    <w:rsid w:val="000A392E"/>
    <w:rsid w:val="000A4DDB"/>
    <w:rsid w:val="000A7561"/>
    <w:rsid w:val="000B0CAF"/>
    <w:rsid w:val="000B4C85"/>
    <w:rsid w:val="000B6281"/>
    <w:rsid w:val="000B62DA"/>
    <w:rsid w:val="000C02A3"/>
    <w:rsid w:val="000C0C73"/>
    <w:rsid w:val="000C21FB"/>
    <w:rsid w:val="000C3462"/>
    <w:rsid w:val="000C48B1"/>
    <w:rsid w:val="000C7AFF"/>
    <w:rsid w:val="000D27C5"/>
    <w:rsid w:val="000D3E4D"/>
    <w:rsid w:val="000D3ED5"/>
    <w:rsid w:val="000E07B6"/>
    <w:rsid w:val="000E0F26"/>
    <w:rsid w:val="000E3F3C"/>
    <w:rsid w:val="000E6238"/>
    <w:rsid w:val="000F1781"/>
    <w:rsid w:val="000F2924"/>
    <w:rsid w:val="000F3594"/>
    <w:rsid w:val="000F4EF2"/>
    <w:rsid w:val="000F5C56"/>
    <w:rsid w:val="000F6FB0"/>
    <w:rsid w:val="00100AAE"/>
    <w:rsid w:val="0010117A"/>
    <w:rsid w:val="00101634"/>
    <w:rsid w:val="00105969"/>
    <w:rsid w:val="001062F0"/>
    <w:rsid w:val="001125C7"/>
    <w:rsid w:val="001127A4"/>
    <w:rsid w:val="00113E0E"/>
    <w:rsid w:val="00115123"/>
    <w:rsid w:val="00115C5C"/>
    <w:rsid w:val="001163AF"/>
    <w:rsid w:val="00116428"/>
    <w:rsid w:val="00120AA4"/>
    <w:rsid w:val="0012366D"/>
    <w:rsid w:val="00123E6A"/>
    <w:rsid w:val="00124085"/>
    <w:rsid w:val="00126326"/>
    <w:rsid w:val="00126B9F"/>
    <w:rsid w:val="00127642"/>
    <w:rsid w:val="0012790B"/>
    <w:rsid w:val="00132068"/>
    <w:rsid w:val="00132AF7"/>
    <w:rsid w:val="00132CB4"/>
    <w:rsid w:val="00133F6E"/>
    <w:rsid w:val="00134027"/>
    <w:rsid w:val="00134988"/>
    <w:rsid w:val="00137C1B"/>
    <w:rsid w:val="00140604"/>
    <w:rsid w:val="001417A5"/>
    <w:rsid w:val="00141F40"/>
    <w:rsid w:val="0014271F"/>
    <w:rsid w:val="001427DF"/>
    <w:rsid w:val="00144C9F"/>
    <w:rsid w:val="00144E2D"/>
    <w:rsid w:val="0014505E"/>
    <w:rsid w:val="001456A2"/>
    <w:rsid w:val="00145905"/>
    <w:rsid w:val="001474E6"/>
    <w:rsid w:val="00147977"/>
    <w:rsid w:val="00150D46"/>
    <w:rsid w:val="00151793"/>
    <w:rsid w:val="0015592A"/>
    <w:rsid w:val="00157A13"/>
    <w:rsid w:val="00160F32"/>
    <w:rsid w:val="0016362C"/>
    <w:rsid w:val="00163934"/>
    <w:rsid w:val="0017072D"/>
    <w:rsid w:val="00171495"/>
    <w:rsid w:val="00171B1E"/>
    <w:rsid w:val="001740D6"/>
    <w:rsid w:val="0017470A"/>
    <w:rsid w:val="00175D72"/>
    <w:rsid w:val="001816B8"/>
    <w:rsid w:val="00181BE5"/>
    <w:rsid w:val="00185201"/>
    <w:rsid w:val="00185707"/>
    <w:rsid w:val="00185876"/>
    <w:rsid w:val="00185E08"/>
    <w:rsid w:val="00192432"/>
    <w:rsid w:val="00193E86"/>
    <w:rsid w:val="00195D0C"/>
    <w:rsid w:val="001A007B"/>
    <w:rsid w:val="001A3DA3"/>
    <w:rsid w:val="001A7911"/>
    <w:rsid w:val="001B2C29"/>
    <w:rsid w:val="001B3468"/>
    <w:rsid w:val="001B527B"/>
    <w:rsid w:val="001B66DD"/>
    <w:rsid w:val="001B7564"/>
    <w:rsid w:val="001C0196"/>
    <w:rsid w:val="001C1E30"/>
    <w:rsid w:val="001C3BC2"/>
    <w:rsid w:val="001D0C8B"/>
    <w:rsid w:val="001D2DD6"/>
    <w:rsid w:val="001D44E7"/>
    <w:rsid w:val="001D5EA6"/>
    <w:rsid w:val="001D620C"/>
    <w:rsid w:val="001D6BA8"/>
    <w:rsid w:val="001D7B5C"/>
    <w:rsid w:val="001E05A8"/>
    <w:rsid w:val="001E1442"/>
    <w:rsid w:val="001E1DC9"/>
    <w:rsid w:val="001E3A7A"/>
    <w:rsid w:val="001E6C5F"/>
    <w:rsid w:val="001E764A"/>
    <w:rsid w:val="001F1F87"/>
    <w:rsid w:val="001F3079"/>
    <w:rsid w:val="001F3601"/>
    <w:rsid w:val="001F45D5"/>
    <w:rsid w:val="001F51C7"/>
    <w:rsid w:val="001F7D50"/>
    <w:rsid w:val="002002A3"/>
    <w:rsid w:val="00201EBE"/>
    <w:rsid w:val="002020BC"/>
    <w:rsid w:val="00203F4F"/>
    <w:rsid w:val="00204509"/>
    <w:rsid w:val="00205AD3"/>
    <w:rsid w:val="0020643D"/>
    <w:rsid w:val="00212802"/>
    <w:rsid w:val="00213EFE"/>
    <w:rsid w:val="002143CE"/>
    <w:rsid w:val="00215943"/>
    <w:rsid w:val="002166F5"/>
    <w:rsid w:val="00223FB3"/>
    <w:rsid w:val="00224D35"/>
    <w:rsid w:val="00225F03"/>
    <w:rsid w:val="00231482"/>
    <w:rsid w:val="002335FF"/>
    <w:rsid w:val="002342C0"/>
    <w:rsid w:val="00235F17"/>
    <w:rsid w:val="00242D83"/>
    <w:rsid w:val="00243DAF"/>
    <w:rsid w:val="002441D5"/>
    <w:rsid w:val="00245F0C"/>
    <w:rsid w:val="002464C5"/>
    <w:rsid w:val="002465B4"/>
    <w:rsid w:val="00252C0D"/>
    <w:rsid w:val="00253FC1"/>
    <w:rsid w:val="002540E2"/>
    <w:rsid w:val="00254BE6"/>
    <w:rsid w:val="002558E3"/>
    <w:rsid w:val="0026146E"/>
    <w:rsid w:val="002623DF"/>
    <w:rsid w:val="00262E13"/>
    <w:rsid w:val="0026338A"/>
    <w:rsid w:val="002639BA"/>
    <w:rsid w:val="00263C9A"/>
    <w:rsid w:val="00264FC1"/>
    <w:rsid w:val="0026562E"/>
    <w:rsid w:val="00265CF6"/>
    <w:rsid w:val="0026775E"/>
    <w:rsid w:val="002718FE"/>
    <w:rsid w:val="00274E65"/>
    <w:rsid w:val="00274E6D"/>
    <w:rsid w:val="0027595E"/>
    <w:rsid w:val="00280A13"/>
    <w:rsid w:val="00281234"/>
    <w:rsid w:val="0028604A"/>
    <w:rsid w:val="00286404"/>
    <w:rsid w:val="00290F5A"/>
    <w:rsid w:val="00292750"/>
    <w:rsid w:val="00293154"/>
    <w:rsid w:val="00295074"/>
    <w:rsid w:val="002A2D36"/>
    <w:rsid w:val="002A3A1F"/>
    <w:rsid w:val="002A56A6"/>
    <w:rsid w:val="002A56CC"/>
    <w:rsid w:val="002A5828"/>
    <w:rsid w:val="002B0441"/>
    <w:rsid w:val="002B2A72"/>
    <w:rsid w:val="002B51B6"/>
    <w:rsid w:val="002B545C"/>
    <w:rsid w:val="002B621D"/>
    <w:rsid w:val="002B6B91"/>
    <w:rsid w:val="002C11BB"/>
    <w:rsid w:val="002C1FFE"/>
    <w:rsid w:val="002C2824"/>
    <w:rsid w:val="002C32D4"/>
    <w:rsid w:val="002C3A87"/>
    <w:rsid w:val="002C592F"/>
    <w:rsid w:val="002D3484"/>
    <w:rsid w:val="002D3875"/>
    <w:rsid w:val="002D54AB"/>
    <w:rsid w:val="002D6140"/>
    <w:rsid w:val="002D626A"/>
    <w:rsid w:val="002E05D1"/>
    <w:rsid w:val="002E1634"/>
    <w:rsid w:val="002E33B2"/>
    <w:rsid w:val="002E3975"/>
    <w:rsid w:val="002E6771"/>
    <w:rsid w:val="002E750D"/>
    <w:rsid w:val="002E7B8D"/>
    <w:rsid w:val="002F32C7"/>
    <w:rsid w:val="002F5B9C"/>
    <w:rsid w:val="002F667F"/>
    <w:rsid w:val="002F66E7"/>
    <w:rsid w:val="002F7652"/>
    <w:rsid w:val="00300415"/>
    <w:rsid w:val="003029A9"/>
    <w:rsid w:val="00303C18"/>
    <w:rsid w:val="00304833"/>
    <w:rsid w:val="00305836"/>
    <w:rsid w:val="00307EF8"/>
    <w:rsid w:val="00311778"/>
    <w:rsid w:val="00314144"/>
    <w:rsid w:val="00317E59"/>
    <w:rsid w:val="00322B64"/>
    <w:rsid w:val="00322C6A"/>
    <w:rsid w:val="00324823"/>
    <w:rsid w:val="0032494C"/>
    <w:rsid w:val="00325374"/>
    <w:rsid w:val="00325527"/>
    <w:rsid w:val="00325C11"/>
    <w:rsid w:val="003278D6"/>
    <w:rsid w:val="00331959"/>
    <w:rsid w:val="003329E4"/>
    <w:rsid w:val="00332D0B"/>
    <w:rsid w:val="003354CA"/>
    <w:rsid w:val="00336941"/>
    <w:rsid w:val="00337FD2"/>
    <w:rsid w:val="0034064A"/>
    <w:rsid w:val="0034540A"/>
    <w:rsid w:val="00345E61"/>
    <w:rsid w:val="0034607A"/>
    <w:rsid w:val="0034638B"/>
    <w:rsid w:val="00347887"/>
    <w:rsid w:val="00350B6C"/>
    <w:rsid w:val="0035144B"/>
    <w:rsid w:val="0035156E"/>
    <w:rsid w:val="00354BEC"/>
    <w:rsid w:val="003557D4"/>
    <w:rsid w:val="00355D32"/>
    <w:rsid w:val="003609B7"/>
    <w:rsid w:val="003666F2"/>
    <w:rsid w:val="00367A08"/>
    <w:rsid w:val="003703DB"/>
    <w:rsid w:val="0037040D"/>
    <w:rsid w:val="00371B59"/>
    <w:rsid w:val="00372A70"/>
    <w:rsid w:val="00372DC5"/>
    <w:rsid w:val="00377898"/>
    <w:rsid w:val="0038092B"/>
    <w:rsid w:val="0038590B"/>
    <w:rsid w:val="003907B7"/>
    <w:rsid w:val="003910D8"/>
    <w:rsid w:val="00391F2B"/>
    <w:rsid w:val="003956B4"/>
    <w:rsid w:val="00396D00"/>
    <w:rsid w:val="00397FB8"/>
    <w:rsid w:val="003A35EC"/>
    <w:rsid w:val="003A367B"/>
    <w:rsid w:val="003A7700"/>
    <w:rsid w:val="003B3BBB"/>
    <w:rsid w:val="003C17BF"/>
    <w:rsid w:val="003C2FB3"/>
    <w:rsid w:val="003C41F9"/>
    <w:rsid w:val="003C642B"/>
    <w:rsid w:val="003C676B"/>
    <w:rsid w:val="003C732B"/>
    <w:rsid w:val="003C7B19"/>
    <w:rsid w:val="003D00D4"/>
    <w:rsid w:val="003D06E0"/>
    <w:rsid w:val="003D25C5"/>
    <w:rsid w:val="003D2AB0"/>
    <w:rsid w:val="003D40EA"/>
    <w:rsid w:val="003D7ED7"/>
    <w:rsid w:val="003E11F6"/>
    <w:rsid w:val="003E3E9B"/>
    <w:rsid w:val="003E55A5"/>
    <w:rsid w:val="003E58A8"/>
    <w:rsid w:val="003E7229"/>
    <w:rsid w:val="003E78C8"/>
    <w:rsid w:val="003F1A88"/>
    <w:rsid w:val="003F2C8A"/>
    <w:rsid w:val="003F3955"/>
    <w:rsid w:val="003F67FD"/>
    <w:rsid w:val="0040167D"/>
    <w:rsid w:val="0040183B"/>
    <w:rsid w:val="0040303E"/>
    <w:rsid w:val="00403A13"/>
    <w:rsid w:val="00403ACA"/>
    <w:rsid w:val="004041AB"/>
    <w:rsid w:val="00404E47"/>
    <w:rsid w:val="004069E1"/>
    <w:rsid w:val="004104A3"/>
    <w:rsid w:val="0041091D"/>
    <w:rsid w:val="00412DBC"/>
    <w:rsid w:val="004140A8"/>
    <w:rsid w:val="00414AA0"/>
    <w:rsid w:val="00414EDA"/>
    <w:rsid w:val="0041634A"/>
    <w:rsid w:val="00417923"/>
    <w:rsid w:val="00420CE7"/>
    <w:rsid w:val="0042110E"/>
    <w:rsid w:val="004212DE"/>
    <w:rsid w:val="0042138A"/>
    <w:rsid w:val="004222B9"/>
    <w:rsid w:val="00422B34"/>
    <w:rsid w:val="004236D6"/>
    <w:rsid w:val="004237AF"/>
    <w:rsid w:val="00425DC8"/>
    <w:rsid w:val="004318D1"/>
    <w:rsid w:val="00431EFE"/>
    <w:rsid w:val="00432DC5"/>
    <w:rsid w:val="0044396D"/>
    <w:rsid w:val="0044441A"/>
    <w:rsid w:val="004446BA"/>
    <w:rsid w:val="00451FCE"/>
    <w:rsid w:val="004528E5"/>
    <w:rsid w:val="00454836"/>
    <w:rsid w:val="004548B9"/>
    <w:rsid w:val="00455B8D"/>
    <w:rsid w:val="00455EB9"/>
    <w:rsid w:val="00456A9E"/>
    <w:rsid w:val="00461C80"/>
    <w:rsid w:val="00463BD6"/>
    <w:rsid w:val="004648F8"/>
    <w:rsid w:val="00465F85"/>
    <w:rsid w:val="00472D6A"/>
    <w:rsid w:val="004802CD"/>
    <w:rsid w:val="00483AE2"/>
    <w:rsid w:val="00485725"/>
    <w:rsid w:val="00485882"/>
    <w:rsid w:val="0048614D"/>
    <w:rsid w:val="00492251"/>
    <w:rsid w:val="004944AA"/>
    <w:rsid w:val="00494719"/>
    <w:rsid w:val="00495F80"/>
    <w:rsid w:val="0049681D"/>
    <w:rsid w:val="00496957"/>
    <w:rsid w:val="00496BD8"/>
    <w:rsid w:val="004A321C"/>
    <w:rsid w:val="004A7531"/>
    <w:rsid w:val="004B23C5"/>
    <w:rsid w:val="004B4F8C"/>
    <w:rsid w:val="004B542E"/>
    <w:rsid w:val="004B686B"/>
    <w:rsid w:val="004B6FEC"/>
    <w:rsid w:val="004B71BC"/>
    <w:rsid w:val="004B7923"/>
    <w:rsid w:val="004C1348"/>
    <w:rsid w:val="004C155F"/>
    <w:rsid w:val="004C238F"/>
    <w:rsid w:val="004C39F1"/>
    <w:rsid w:val="004C5621"/>
    <w:rsid w:val="004C5FD7"/>
    <w:rsid w:val="004C621B"/>
    <w:rsid w:val="004C6F47"/>
    <w:rsid w:val="004D0591"/>
    <w:rsid w:val="004D1627"/>
    <w:rsid w:val="004D22D2"/>
    <w:rsid w:val="004D31D5"/>
    <w:rsid w:val="004D448C"/>
    <w:rsid w:val="004D44D6"/>
    <w:rsid w:val="004D4C5C"/>
    <w:rsid w:val="004D6674"/>
    <w:rsid w:val="004D6729"/>
    <w:rsid w:val="004E08FF"/>
    <w:rsid w:val="004E0F04"/>
    <w:rsid w:val="004E16EE"/>
    <w:rsid w:val="004E1DDA"/>
    <w:rsid w:val="004E3386"/>
    <w:rsid w:val="004E3CE0"/>
    <w:rsid w:val="004E4B60"/>
    <w:rsid w:val="004E5634"/>
    <w:rsid w:val="004F0355"/>
    <w:rsid w:val="004F08C5"/>
    <w:rsid w:val="004F12C7"/>
    <w:rsid w:val="004F46FE"/>
    <w:rsid w:val="004F56A8"/>
    <w:rsid w:val="004F79B9"/>
    <w:rsid w:val="004F7CE4"/>
    <w:rsid w:val="00500870"/>
    <w:rsid w:val="00500E34"/>
    <w:rsid w:val="00502685"/>
    <w:rsid w:val="00502CA6"/>
    <w:rsid w:val="00506AB8"/>
    <w:rsid w:val="00506F2A"/>
    <w:rsid w:val="00507343"/>
    <w:rsid w:val="00510D7E"/>
    <w:rsid w:val="00511082"/>
    <w:rsid w:val="00512171"/>
    <w:rsid w:val="0051480F"/>
    <w:rsid w:val="00514DA7"/>
    <w:rsid w:val="00515EE3"/>
    <w:rsid w:val="00516CDC"/>
    <w:rsid w:val="00522775"/>
    <w:rsid w:val="00523326"/>
    <w:rsid w:val="00523DD1"/>
    <w:rsid w:val="00525DA6"/>
    <w:rsid w:val="005278B4"/>
    <w:rsid w:val="0053093D"/>
    <w:rsid w:val="00533191"/>
    <w:rsid w:val="0053370A"/>
    <w:rsid w:val="005349DA"/>
    <w:rsid w:val="00535284"/>
    <w:rsid w:val="005353E7"/>
    <w:rsid w:val="00536191"/>
    <w:rsid w:val="005367DD"/>
    <w:rsid w:val="00542DBD"/>
    <w:rsid w:val="00550D25"/>
    <w:rsid w:val="00551839"/>
    <w:rsid w:val="00552701"/>
    <w:rsid w:val="00552DBC"/>
    <w:rsid w:val="00552F10"/>
    <w:rsid w:val="00554ED7"/>
    <w:rsid w:val="005559F3"/>
    <w:rsid w:val="00560595"/>
    <w:rsid w:val="005606EC"/>
    <w:rsid w:val="0056291D"/>
    <w:rsid w:val="00562F72"/>
    <w:rsid w:val="00563AAB"/>
    <w:rsid w:val="005646E9"/>
    <w:rsid w:val="005651AD"/>
    <w:rsid w:val="005654AD"/>
    <w:rsid w:val="005657E2"/>
    <w:rsid w:val="00567203"/>
    <w:rsid w:val="005701E2"/>
    <w:rsid w:val="00570CA7"/>
    <w:rsid w:val="005760C6"/>
    <w:rsid w:val="005762FA"/>
    <w:rsid w:val="005778FE"/>
    <w:rsid w:val="00583870"/>
    <w:rsid w:val="005841B4"/>
    <w:rsid w:val="00586EF9"/>
    <w:rsid w:val="00587875"/>
    <w:rsid w:val="00587D88"/>
    <w:rsid w:val="00597BF0"/>
    <w:rsid w:val="005A2C0B"/>
    <w:rsid w:val="005A2C10"/>
    <w:rsid w:val="005A2E34"/>
    <w:rsid w:val="005A3522"/>
    <w:rsid w:val="005A4A9A"/>
    <w:rsid w:val="005A597D"/>
    <w:rsid w:val="005B419A"/>
    <w:rsid w:val="005B4790"/>
    <w:rsid w:val="005B4E29"/>
    <w:rsid w:val="005B5333"/>
    <w:rsid w:val="005B6086"/>
    <w:rsid w:val="005B6944"/>
    <w:rsid w:val="005B7437"/>
    <w:rsid w:val="005B7A39"/>
    <w:rsid w:val="005C2CDD"/>
    <w:rsid w:val="005C3450"/>
    <w:rsid w:val="005C3AC4"/>
    <w:rsid w:val="005C5481"/>
    <w:rsid w:val="005C5CF2"/>
    <w:rsid w:val="005C6EDF"/>
    <w:rsid w:val="005C72F5"/>
    <w:rsid w:val="005C7989"/>
    <w:rsid w:val="005D066C"/>
    <w:rsid w:val="005D1B46"/>
    <w:rsid w:val="005D2099"/>
    <w:rsid w:val="005D2A55"/>
    <w:rsid w:val="005D494F"/>
    <w:rsid w:val="005E043F"/>
    <w:rsid w:val="005E07D7"/>
    <w:rsid w:val="005E3195"/>
    <w:rsid w:val="005E6650"/>
    <w:rsid w:val="005E6911"/>
    <w:rsid w:val="005F2FB3"/>
    <w:rsid w:val="005F6AFF"/>
    <w:rsid w:val="006038F5"/>
    <w:rsid w:val="0060521D"/>
    <w:rsid w:val="00607EF8"/>
    <w:rsid w:val="0061387C"/>
    <w:rsid w:val="006152AB"/>
    <w:rsid w:val="00616A0F"/>
    <w:rsid w:val="0062206A"/>
    <w:rsid w:val="00622900"/>
    <w:rsid w:val="00623B7B"/>
    <w:rsid w:val="00624D93"/>
    <w:rsid w:val="00630610"/>
    <w:rsid w:val="006307F2"/>
    <w:rsid w:val="00632455"/>
    <w:rsid w:val="00636D77"/>
    <w:rsid w:val="00637591"/>
    <w:rsid w:val="006418EF"/>
    <w:rsid w:val="00643788"/>
    <w:rsid w:val="00647217"/>
    <w:rsid w:val="00647D37"/>
    <w:rsid w:val="006531C5"/>
    <w:rsid w:val="0065550B"/>
    <w:rsid w:val="00655934"/>
    <w:rsid w:val="00657E62"/>
    <w:rsid w:val="00660CD9"/>
    <w:rsid w:val="00661CA5"/>
    <w:rsid w:val="00661F47"/>
    <w:rsid w:val="006633D1"/>
    <w:rsid w:val="00663F75"/>
    <w:rsid w:val="00665637"/>
    <w:rsid w:val="00665E53"/>
    <w:rsid w:val="00670082"/>
    <w:rsid w:val="00670660"/>
    <w:rsid w:val="00672544"/>
    <w:rsid w:val="006736A6"/>
    <w:rsid w:val="0067386A"/>
    <w:rsid w:val="00676005"/>
    <w:rsid w:val="0067619E"/>
    <w:rsid w:val="006765ED"/>
    <w:rsid w:val="00677B8F"/>
    <w:rsid w:val="00680966"/>
    <w:rsid w:val="00682C63"/>
    <w:rsid w:val="0068419A"/>
    <w:rsid w:val="00684584"/>
    <w:rsid w:val="006912C7"/>
    <w:rsid w:val="00691A5D"/>
    <w:rsid w:val="00692053"/>
    <w:rsid w:val="00695391"/>
    <w:rsid w:val="00695D59"/>
    <w:rsid w:val="00696A5E"/>
    <w:rsid w:val="006970EE"/>
    <w:rsid w:val="006A005E"/>
    <w:rsid w:val="006A0EBB"/>
    <w:rsid w:val="006A173D"/>
    <w:rsid w:val="006A5B38"/>
    <w:rsid w:val="006B0671"/>
    <w:rsid w:val="006B11C2"/>
    <w:rsid w:val="006B353C"/>
    <w:rsid w:val="006B36DB"/>
    <w:rsid w:val="006B39F6"/>
    <w:rsid w:val="006B3BD4"/>
    <w:rsid w:val="006B43A9"/>
    <w:rsid w:val="006B746D"/>
    <w:rsid w:val="006C4767"/>
    <w:rsid w:val="006C74BC"/>
    <w:rsid w:val="006D060A"/>
    <w:rsid w:val="006D083D"/>
    <w:rsid w:val="006D4BC1"/>
    <w:rsid w:val="006D5F34"/>
    <w:rsid w:val="006D6AE1"/>
    <w:rsid w:val="006D7AC6"/>
    <w:rsid w:val="006E1808"/>
    <w:rsid w:val="006E1B0E"/>
    <w:rsid w:val="006E2C15"/>
    <w:rsid w:val="006E3C08"/>
    <w:rsid w:val="006E5023"/>
    <w:rsid w:val="006E689C"/>
    <w:rsid w:val="006E7179"/>
    <w:rsid w:val="006F22AA"/>
    <w:rsid w:val="00715CDF"/>
    <w:rsid w:val="00715DA2"/>
    <w:rsid w:val="00717E0F"/>
    <w:rsid w:val="0072099D"/>
    <w:rsid w:val="007219AE"/>
    <w:rsid w:val="007226F2"/>
    <w:rsid w:val="00726EA9"/>
    <w:rsid w:val="0072774F"/>
    <w:rsid w:val="007305F4"/>
    <w:rsid w:val="007340EF"/>
    <w:rsid w:val="0073454B"/>
    <w:rsid w:val="00734C49"/>
    <w:rsid w:val="00740ADA"/>
    <w:rsid w:val="00742349"/>
    <w:rsid w:val="00742B65"/>
    <w:rsid w:val="007438E3"/>
    <w:rsid w:val="007452BC"/>
    <w:rsid w:val="00746BFE"/>
    <w:rsid w:val="00747D9F"/>
    <w:rsid w:val="007523A1"/>
    <w:rsid w:val="00752579"/>
    <w:rsid w:val="0075302F"/>
    <w:rsid w:val="007549E8"/>
    <w:rsid w:val="00755E31"/>
    <w:rsid w:val="0076141B"/>
    <w:rsid w:val="0076364A"/>
    <w:rsid w:val="0077172A"/>
    <w:rsid w:val="00772708"/>
    <w:rsid w:val="00772D8F"/>
    <w:rsid w:val="007740B7"/>
    <w:rsid w:val="0077412A"/>
    <w:rsid w:val="00775412"/>
    <w:rsid w:val="007760EF"/>
    <w:rsid w:val="0078416B"/>
    <w:rsid w:val="00784617"/>
    <w:rsid w:val="00784798"/>
    <w:rsid w:val="007848AF"/>
    <w:rsid w:val="00785590"/>
    <w:rsid w:val="00786457"/>
    <w:rsid w:val="00787AF7"/>
    <w:rsid w:val="00791A8A"/>
    <w:rsid w:val="00791C0E"/>
    <w:rsid w:val="0079230C"/>
    <w:rsid w:val="00796A02"/>
    <w:rsid w:val="007A0AF2"/>
    <w:rsid w:val="007A272D"/>
    <w:rsid w:val="007A27AD"/>
    <w:rsid w:val="007A331F"/>
    <w:rsid w:val="007A35A1"/>
    <w:rsid w:val="007A5F06"/>
    <w:rsid w:val="007A7D3D"/>
    <w:rsid w:val="007B01E0"/>
    <w:rsid w:val="007B11A0"/>
    <w:rsid w:val="007B316B"/>
    <w:rsid w:val="007B609F"/>
    <w:rsid w:val="007C204B"/>
    <w:rsid w:val="007C25B8"/>
    <w:rsid w:val="007C25BE"/>
    <w:rsid w:val="007C2D07"/>
    <w:rsid w:val="007C2F18"/>
    <w:rsid w:val="007C45F2"/>
    <w:rsid w:val="007C4A75"/>
    <w:rsid w:val="007D07E6"/>
    <w:rsid w:val="007D118C"/>
    <w:rsid w:val="007D1CB2"/>
    <w:rsid w:val="007D7DEF"/>
    <w:rsid w:val="007E11DB"/>
    <w:rsid w:val="007E21F8"/>
    <w:rsid w:val="007E298F"/>
    <w:rsid w:val="007E2A56"/>
    <w:rsid w:val="007E387B"/>
    <w:rsid w:val="007E395E"/>
    <w:rsid w:val="007E3966"/>
    <w:rsid w:val="007E3B52"/>
    <w:rsid w:val="007E465C"/>
    <w:rsid w:val="007E480B"/>
    <w:rsid w:val="007E4CAA"/>
    <w:rsid w:val="007E5DB4"/>
    <w:rsid w:val="007E696A"/>
    <w:rsid w:val="007F0D9F"/>
    <w:rsid w:val="007F4660"/>
    <w:rsid w:val="00802B49"/>
    <w:rsid w:val="00802F7B"/>
    <w:rsid w:val="00805105"/>
    <w:rsid w:val="0080538A"/>
    <w:rsid w:val="00810E0C"/>
    <w:rsid w:val="008115DA"/>
    <w:rsid w:val="00811820"/>
    <w:rsid w:val="00812195"/>
    <w:rsid w:val="00812A25"/>
    <w:rsid w:val="00814D78"/>
    <w:rsid w:val="00815FFE"/>
    <w:rsid w:val="00816C9C"/>
    <w:rsid w:val="00821063"/>
    <w:rsid w:val="00821ACE"/>
    <w:rsid w:val="0082479A"/>
    <w:rsid w:val="00824D60"/>
    <w:rsid w:val="00825F4D"/>
    <w:rsid w:val="008262DF"/>
    <w:rsid w:val="00826F5D"/>
    <w:rsid w:val="008273EF"/>
    <w:rsid w:val="008318D8"/>
    <w:rsid w:val="0083347C"/>
    <w:rsid w:val="008354AE"/>
    <w:rsid w:val="0084007B"/>
    <w:rsid w:val="00840606"/>
    <w:rsid w:val="00841685"/>
    <w:rsid w:val="00844519"/>
    <w:rsid w:val="0084482A"/>
    <w:rsid w:val="008456EF"/>
    <w:rsid w:val="00847347"/>
    <w:rsid w:val="00850DAC"/>
    <w:rsid w:val="00851A6B"/>
    <w:rsid w:val="00851E8A"/>
    <w:rsid w:val="00854419"/>
    <w:rsid w:val="00854CF8"/>
    <w:rsid w:val="00854E6C"/>
    <w:rsid w:val="008554B9"/>
    <w:rsid w:val="00857D4F"/>
    <w:rsid w:val="00861AE5"/>
    <w:rsid w:val="00861DE3"/>
    <w:rsid w:val="008637D5"/>
    <w:rsid w:val="0086388E"/>
    <w:rsid w:val="00864A91"/>
    <w:rsid w:val="00865C48"/>
    <w:rsid w:val="00865D16"/>
    <w:rsid w:val="008706BA"/>
    <w:rsid w:val="008722E8"/>
    <w:rsid w:val="00873085"/>
    <w:rsid w:val="00873D8D"/>
    <w:rsid w:val="00874A9C"/>
    <w:rsid w:val="00876C9C"/>
    <w:rsid w:val="008777FC"/>
    <w:rsid w:val="008808DA"/>
    <w:rsid w:val="00881C6C"/>
    <w:rsid w:val="0088458A"/>
    <w:rsid w:val="0088754C"/>
    <w:rsid w:val="00887F50"/>
    <w:rsid w:val="00892359"/>
    <w:rsid w:val="00895BD6"/>
    <w:rsid w:val="008A15E1"/>
    <w:rsid w:val="008A3ED7"/>
    <w:rsid w:val="008A4511"/>
    <w:rsid w:val="008A7E10"/>
    <w:rsid w:val="008B0D32"/>
    <w:rsid w:val="008B1424"/>
    <w:rsid w:val="008B1D85"/>
    <w:rsid w:val="008B374F"/>
    <w:rsid w:val="008B6881"/>
    <w:rsid w:val="008C2396"/>
    <w:rsid w:val="008C3FD5"/>
    <w:rsid w:val="008C5B1A"/>
    <w:rsid w:val="008C6D88"/>
    <w:rsid w:val="008C7702"/>
    <w:rsid w:val="008D1885"/>
    <w:rsid w:val="008D3D4D"/>
    <w:rsid w:val="008E0E46"/>
    <w:rsid w:val="008E2EDF"/>
    <w:rsid w:val="008E5D05"/>
    <w:rsid w:val="008E6754"/>
    <w:rsid w:val="008E7069"/>
    <w:rsid w:val="008F0F95"/>
    <w:rsid w:val="008F1907"/>
    <w:rsid w:val="008F3BB8"/>
    <w:rsid w:val="008F4760"/>
    <w:rsid w:val="008F5E57"/>
    <w:rsid w:val="008F7CB8"/>
    <w:rsid w:val="00902EF4"/>
    <w:rsid w:val="009049A1"/>
    <w:rsid w:val="00907C71"/>
    <w:rsid w:val="009116AA"/>
    <w:rsid w:val="00911AA1"/>
    <w:rsid w:val="009128D7"/>
    <w:rsid w:val="00912B5B"/>
    <w:rsid w:val="00913210"/>
    <w:rsid w:val="009155EC"/>
    <w:rsid w:val="0091575A"/>
    <w:rsid w:val="00916C92"/>
    <w:rsid w:val="0091738C"/>
    <w:rsid w:val="00921316"/>
    <w:rsid w:val="00921989"/>
    <w:rsid w:val="0092439E"/>
    <w:rsid w:val="00926BB8"/>
    <w:rsid w:val="00930880"/>
    <w:rsid w:val="00931A0A"/>
    <w:rsid w:val="00931B45"/>
    <w:rsid w:val="00932C6B"/>
    <w:rsid w:val="00932D0E"/>
    <w:rsid w:val="00932D5C"/>
    <w:rsid w:val="009332B3"/>
    <w:rsid w:val="00933B3F"/>
    <w:rsid w:val="00933ED0"/>
    <w:rsid w:val="00936A6A"/>
    <w:rsid w:val="009371CE"/>
    <w:rsid w:val="00937CFC"/>
    <w:rsid w:val="00940711"/>
    <w:rsid w:val="00940DC6"/>
    <w:rsid w:val="009412B0"/>
    <w:rsid w:val="00941B8E"/>
    <w:rsid w:val="00941DB4"/>
    <w:rsid w:val="009439BB"/>
    <w:rsid w:val="00943CB1"/>
    <w:rsid w:val="00944FC5"/>
    <w:rsid w:val="009508CB"/>
    <w:rsid w:val="00952082"/>
    <w:rsid w:val="00952E8B"/>
    <w:rsid w:val="00954177"/>
    <w:rsid w:val="009567FC"/>
    <w:rsid w:val="00957176"/>
    <w:rsid w:val="009573FC"/>
    <w:rsid w:val="009575F0"/>
    <w:rsid w:val="0096070E"/>
    <w:rsid w:val="00960AAB"/>
    <w:rsid w:val="00961872"/>
    <w:rsid w:val="00961D5F"/>
    <w:rsid w:val="009643AE"/>
    <w:rsid w:val="00964E61"/>
    <w:rsid w:val="00965C16"/>
    <w:rsid w:val="0097641B"/>
    <w:rsid w:val="00977C8C"/>
    <w:rsid w:val="00980998"/>
    <w:rsid w:val="00981512"/>
    <w:rsid w:val="00983679"/>
    <w:rsid w:val="00983C94"/>
    <w:rsid w:val="0098498D"/>
    <w:rsid w:val="00985603"/>
    <w:rsid w:val="00993688"/>
    <w:rsid w:val="00994BD8"/>
    <w:rsid w:val="0099566E"/>
    <w:rsid w:val="00997758"/>
    <w:rsid w:val="009A4C78"/>
    <w:rsid w:val="009A7CD6"/>
    <w:rsid w:val="009B4BD3"/>
    <w:rsid w:val="009B61D9"/>
    <w:rsid w:val="009B62DC"/>
    <w:rsid w:val="009B6F23"/>
    <w:rsid w:val="009B7899"/>
    <w:rsid w:val="009C0525"/>
    <w:rsid w:val="009C1942"/>
    <w:rsid w:val="009C793B"/>
    <w:rsid w:val="009D2F68"/>
    <w:rsid w:val="009D2FF9"/>
    <w:rsid w:val="009D4877"/>
    <w:rsid w:val="009D48D2"/>
    <w:rsid w:val="009D55CA"/>
    <w:rsid w:val="009D7293"/>
    <w:rsid w:val="009E1333"/>
    <w:rsid w:val="009E191C"/>
    <w:rsid w:val="009E5401"/>
    <w:rsid w:val="009E6B2B"/>
    <w:rsid w:val="009F16F9"/>
    <w:rsid w:val="009F1814"/>
    <w:rsid w:val="009F25EC"/>
    <w:rsid w:val="009F3C17"/>
    <w:rsid w:val="009F548B"/>
    <w:rsid w:val="009F6E01"/>
    <w:rsid w:val="00A004EA"/>
    <w:rsid w:val="00A00EB8"/>
    <w:rsid w:val="00A02E4F"/>
    <w:rsid w:val="00A0437E"/>
    <w:rsid w:val="00A04438"/>
    <w:rsid w:val="00A0705B"/>
    <w:rsid w:val="00A0742E"/>
    <w:rsid w:val="00A10F42"/>
    <w:rsid w:val="00A11034"/>
    <w:rsid w:val="00A11B56"/>
    <w:rsid w:val="00A17E21"/>
    <w:rsid w:val="00A2027C"/>
    <w:rsid w:val="00A2610A"/>
    <w:rsid w:val="00A265AE"/>
    <w:rsid w:val="00A27E6B"/>
    <w:rsid w:val="00A27FA6"/>
    <w:rsid w:val="00A30819"/>
    <w:rsid w:val="00A34031"/>
    <w:rsid w:val="00A36756"/>
    <w:rsid w:val="00A431D8"/>
    <w:rsid w:val="00A45930"/>
    <w:rsid w:val="00A50345"/>
    <w:rsid w:val="00A50C3E"/>
    <w:rsid w:val="00A52217"/>
    <w:rsid w:val="00A52A8F"/>
    <w:rsid w:val="00A52CCC"/>
    <w:rsid w:val="00A52E27"/>
    <w:rsid w:val="00A5305E"/>
    <w:rsid w:val="00A54D3C"/>
    <w:rsid w:val="00A55251"/>
    <w:rsid w:val="00A55E57"/>
    <w:rsid w:val="00A60A90"/>
    <w:rsid w:val="00A627A0"/>
    <w:rsid w:val="00A62CC4"/>
    <w:rsid w:val="00A62DB7"/>
    <w:rsid w:val="00A6449B"/>
    <w:rsid w:val="00A64D17"/>
    <w:rsid w:val="00A65C25"/>
    <w:rsid w:val="00A65F87"/>
    <w:rsid w:val="00A6762C"/>
    <w:rsid w:val="00A7010E"/>
    <w:rsid w:val="00A726DE"/>
    <w:rsid w:val="00A756ED"/>
    <w:rsid w:val="00A7652F"/>
    <w:rsid w:val="00A8359C"/>
    <w:rsid w:val="00A852A6"/>
    <w:rsid w:val="00A914B7"/>
    <w:rsid w:val="00A96DC2"/>
    <w:rsid w:val="00A97914"/>
    <w:rsid w:val="00AA02A9"/>
    <w:rsid w:val="00AA15DE"/>
    <w:rsid w:val="00AA3A87"/>
    <w:rsid w:val="00AA4FCA"/>
    <w:rsid w:val="00AA7884"/>
    <w:rsid w:val="00AB04A0"/>
    <w:rsid w:val="00AB2B9C"/>
    <w:rsid w:val="00AB6546"/>
    <w:rsid w:val="00AB66B6"/>
    <w:rsid w:val="00AB7920"/>
    <w:rsid w:val="00AC0B5E"/>
    <w:rsid w:val="00AC39D4"/>
    <w:rsid w:val="00AC49BF"/>
    <w:rsid w:val="00AC5F7C"/>
    <w:rsid w:val="00AC6909"/>
    <w:rsid w:val="00AC7F6B"/>
    <w:rsid w:val="00AD33CE"/>
    <w:rsid w:val="00AD639A"/>
    <w:rsid w:val="00AE032B"/>
    <w:rsid w:val="00AE2673"/>
    <w:rsid w:val="00AE4B62"/>
    <w:rsid w:val="00AE595F"/>
    <w:rsid w:val="00AE69E3"/>
    <w:rsid w:val="00AE73D7"/>
    <w:rsid w:val="00AF00A8"/>
    <w:rsid w:val="00AF30E4"/>
    <w:rsid w:val="00AF331E"/>
    <w:rsid w:val="00AF4C56"/>
    <w:rsid w:val="00AF58D3"/>
    <w:rsid w:val="00AF5C26"/>
    <w:rsid w:val="00AF6F72"/>
    <w:rsid w:val="00B0022F"/>
    <w:rsid w:val="00B02A96"/>
    <w:rsid w:val="00B051D9"/>
    <w:rsid w:val="00B06BF8"/>
    <w:rsid w:val="00B06C64"/>
    <w:rsid w:val="00B07AAB"/>
    <w:rsid w:val="00B108EA"/>
    <w:rsid w:val="00B1241E"/>
    <w:rsid w:val="00B125BA"/>
    <w:rsid w:val="00B14494"/>
    <w:rsid w:val="00B15F9D"/>
    <w:rsid w:val="00B16C81"/>
    <w:rsid w:val="00B16F39"/>
    <w:rsid w:val="00B20037"/>
    <w:rsid w:val="00B2029C"/>
    <w:rsid w:val="00B20469"/>
    <w:rsid w:val="00B21BA7"/>
    <w:rsid w:val="00B230C2"/>
    <w:rsid w:val="00B25B02"/>
    <w:rsid w:val="00B27714"/>
    <w:rsid w:val="00B32323"/>
    <w:rsid w:val="00B333B8"/>
    <w:rsid w:val="00B33582"/>
    <w:rsid w:val="00B37BC0"/>
    <w:rsid w:val="00B42389"/>
    <w:rsid w:val="00B466EB"/>
    <w:rsid w:val="00B47AF6"/>
    <w:rsid w:val="00B505F6"/>
    <w:rsid w:val="00B506FE"/>
    <w:rsid w:val="00B5292B"/>
    <w:rsid w:val="00B53A5C"/>
    <w:rsid w:val="00B53E09"/>
    <w:rsid w:val="00B55AF0"/>
    <w:rsid w:val="00B62129"/>
    <w:rsid w:val="00B66D75"/>
    <w:rsid w:val="00B72F56"/>
    <w:rsid w:val="00B73E70"/>
    <w:rsid w:val="00B74598"/>
    <w:rsid w:val="00B770BA"/>
    <w:rsid w:val="00B83FC6"/>
    <w:rsid w:val="00B84F8B"/>
    <w:rsid w:val="00B93D9E"/>
    <w:rsid w:val="00B94DC4"/>
    <w:rsid w:val="00B94EE3"/>
    <w:rsid w:val="00B95385"/>
    <w:rsid w:val="00B96A9B"/>
    <w:rsid w:val="00BA562D"/>
    <w:rsid w:val="00BB08FC"/>
    <w:rsid w:val="00BB1288"/>
    <w:rsid w:val="00BB16FB"/>
    <w:rsid w:val="00BB2D36"/>
    <w:rsid w:val="00BB3025"/>
    <w:rsid w:val="00BB778E"/>
    <w:rsid w:val="00BB7D35"/>
    <w:rsid w:val="00BB7D5A"/>
    <w:rsid w:val="00BC11ED"/>
    <w:rsid w:val="00BC38DD"/>
    <w:rsid w:val="00BC4FE4"/>
    <w:rsid w:val="00BC5227"/>
    <w:rsid w:val="00BC6D47"/>
    <w:rsid w:val="00BD0AAB"/>
    <w:rsid w:val="00BD0DFF"/>
    <w:rsid w:val="00BD1043"/>
    <w:rsid w:val="00BD16E4"/>
    <w:rsid w:val="00BD49C3"/>
    <w:rsid w:val="00BD62AE"/>
    <w:rsid w:val="00BD7AF2"/>
    <w:rsid w:val="00BE12B2"/>
    <w:rsid w:val="00BE5236"/>
    <w:rsid w:val="00BF3EF7"/>
    <w:rsid w:val="00BF7687"/>
    <w:rsid w:val="00BF7BAF"/>
    <w:rsid w:val="00C045C1"/>
    <w:rsid w:val="00C04A3A"/>
    <w:rsid w:val="00C04F1D"/>
    <w:rsid w:val="00C0650A"/>
    <w:rsid w:val="00C06DC5"/>
    <w:rsid w:val="00C071E0"/>
    <w:rsid w:val="00C077D6"/>
    <w:rsid w:val="00C1502F"/>
    <w:rsid w:val="00C15E43"/>
    <w:rsid w:val="00C20140"/>
    <w:rsid w:val="00C21B5B"/>
    <w:rsid w:val="00C22BD5"/>
    <w:rsid w:val="00C2333E"/>
    <w:rsid w:val="00C23DEF"/>
    <w:rsid w:val="00C26C52"/>
    <w:rsid w:val="00C272A8"/>
    <w:rsid w:val="00C310D7"/>
    <w:rsid w:val="00C32B26"/>
    <w:rsid w:val="00C33729"/>
    <w:rsid w:val="00C34DE5"/>
    <w:rsid w:val="00C416A7"/>
    <w:rsid w:val="00C4373B"/>
    <w:rsid w:val="00C45FD5"/>
    <w:rsid w:val="00C473E8"/>
    <w:rsid w:val="00C47F28"/>
    <w:rsid w:val="00C552F2"/>
    <w:rsid w:val="00C55A8D"/>
    <w:rsid w:val="00C565A7"/>
    <w:rsid w:val="00C61046"/>
    <w:rsid w:val="00C61D35"/>
    <w:rsid w:val="00C62DFC"/>
    <w:rsid w:val="00C66D1C"/>
    <w:rsid w:val="00C71888"/>
    <w:rsid w:val="00C726DE"/>
    <w:rsid w:val="00C72889"/>
    <w:rsid w:val="00C73571"/>
    <w:rsid w:val="00C75731"/>
    <w:rsid w:val="00C823AB"/>
    <w:rsid w:val="00C83BA9"/>
    <w:rsid w:val="00C84310"/>
    <w:rsid w:val="00C84675"/>
    <w:rsid w:val="00C847BE"/>
    <w:rsid w:val="00C85727"/>
    <w:rsid w:val="00C85A05"/>
    <w:rsid w:val="00C86A98"/>
    <w:rsid w:val="00C90737"/>
    <w:rsid w:val="00C91786"/>
    <w:rsid w:val="00C921B9"/>
    <w:rsid w:val="00C92B8E"/>
    <w:rsid w:val="00C93773"/>
    <w:rsid w:val="00C954F2"/>
    <w:rsid w:val="00C963C6"/>
    <w:rsid w:val="00CA026C"/>
    <w:rsid w:val="00CA1A23"/>
    <w:rsid w:val="00CA1D01"/>
    <w:rsid w:val="00CA4219"/>
    <w:rsid w:val="00CA504D"/>
    <w:rsid w:val="00CA53CF"/>
    <w:rsid w:val="00CA6F1D"/>
    <w:rsid w:val="00CA7093"/>
    <w:rsid w:val="00CB0100"/>
    <w:rsid w:val="00CB0257"/>
    <w:rsid w:val="00CB031A"/>
    <w:rsid w:val="00CB170D"/>
    <w:rsid w:val="00CB4693"/>
    <w:rsid w:val="00CB5C0C"/>
    <w:rsid w:val="00CB60CA"/>
    <w:rsid w:val="00CC0801"/>
    <w:rsid w:val="00CC0B74"/>
    <w:rsid w:val="00CC3050"/>
    <w:rsid w:val="00CC3211"/>
    <w:rsid w:val="00CC5537"/>
    <w:rsid w:val="00CC5E03"/>
    <w:rsid w:val="00CD20C1"/>
    <w:rsid w:val="00CD3BCC"/>
    <w:rsid w:val="00CD427B"/>
    <w:rsid w:val="00CD4BF5"/>
    <w:rsid w:val="00CD5C79"/>
    <w:rsid w:val="00CE2535"/>
    <w:rsid w:val="00CE2BCC"/>
    <w:rsid w:val="00CE3970"/>
    <w:rsid w:val="00CE4308"/>
    <w:rsid w:val="00CE480F"/>
    <w:rsid w:val="00CE5644"/>
    <w:rsid w:val="00CE5A0A"/>
    <w:rsid w:val="00CE76D5"/>
    <w:rsid w:val="00CF0A0F"/>
    <w:rsid w:val="00CF635D"/>
    <w:rsid w:val="00CF6F6F"/>
    <w:rsid w:val="00CF7343"/>
    <w:rsid w:val="00D0055A"/>
    <w:rsid w:val="00D0240C"/>
    <w:rsid w:val="00D03E17"/>
    <w:rsid w:val="00D04617"/>
    <w:rsid w:val="00D064D7"/>
    <w:rsid w:val="00D0743B"/>
    <w:rsid w:val="00D07A5D"/>
    <w:rsid w:val="00D11E3A"/>
    <w:rsid w:val="00D12047"/>
    <w:rsid w:val="00D12BBD"/>
    <w:rsid w:val="00D16823"/>
    <w:rsid w:val="00D206C4"/>
    <w:rsid w:val="00D21BF2"/>
    <w:rsid w:val="00D250CB"/>
    <w:rsid w:val="00D318AC"/>
    <w:rsid w:val="00D31FE4"/>
    <w:rsid w:val="00D33C51"/>
    <w:rsid w:val="00D351CA"/>
    <w:rsid w:val="00D37CFF"/>
    <w:rsid w:val="00D37F8F"/>
    <w:rsid w:val="00D41897"/>
    <w:rsid w:val="00D43374"/>
    <w:rsid w:val="00D4458E"/>
    <w:rsid w:val="00D45E3D"/>
    <w:rsid w:val="00D51C66"/>
    <w:rsid w:val="00D532A3"/>
    <w:rsid w:val="00D532A6"/>
    <w:rsid w:val="00D538E2"/>
    <w:rsid w:val="00D54D60"/>
    <w:rsid w:val="00D54FCD"/>
    <w:rsid w:val="00D55172"/>
    <w:rsid w:val="00D61665"/>
    <w:rsid w:val="00D63B01"/>
    <w:rsid w:val="00D6469D"/>
    <w:rsid w:val="00D67FCB"/>
    <w:rsid w:val="00D7055C"/>
    <w:rsid w:val="00D7246F"/>
    <w:rsid w:val="00D72BD6"/>
    <w:rsid w:val="00D73C22"/>
    <w:rsid w:val="00D747A7"/>
    <w:rsid w:val="00D772A8"/>
    <w:rsid w:val="00D8171F"/>
    <w:rsid w:val="00D823B1"/>
    <w:rsid w:val="00D8274A"/>
    <w:rsid w:val="00D829B6"/>
    <w:rsid w:val="00D862A7"/>
    <w:rsid w:val="00D86508"/>
    <w:rsid w:val="00D877E6"/>
    <w:rsid w:val="00D90C76"/>
    <w:rsid w:val="00D914BE"/>
    <w:rsid w:val="00D91DB6"/>
    <w:rsid w:val="00D94ED1"/>
    <w:rsid w:val="00D94F36"/>
    <w:rsid w:val="00D9599B"/>
    <w:rsid w:val="00D96B14"/>
    <w:rsid w:val="00DA574E"/>
    <w:rsid w:val="00DB2090"/>
    <w:rsid w:val="00DB341C"/>
    <w:rsid w:val="00DB619A"/>
    <w:rsid w:val="00DB6926"/>
    <w:rsid w:val="00DC43B3"/>
    <w:rsid w:val="00DC4941"/>
    <w:rsid w:val="00DC624D"/>
    <w:rsid w:val="00DC7E5F"/>
    <w:rsid w:val="00DD2A1F"/>
    <w:rsid w:val="00DE0259"/>
    <w:rsid w:val="00DE07AF"/>
    <w:rsid w:val="00DE114D"/>
    <w:rsid w:val="00DE322F"/>
    <w:rsid w:val="00DE3DE5"/>
    <w:rsid w:val="00DE5DC0"/>
    <w:rsid w:val="00DF1B8D"/>
    <w:rsid w:val="00DF2754"/>
    <w:rsid w:val="00DF2E06"/>
    <w:rsid w:val="00DF338F"/>
    <w:rsid w:val="00DF4943"/>
    <w:rsid w:val="00E02CC4"/>
    <w:rsid w:val="00E05D0A"/>
    <w:rsid w:val="00E12611"/>
    <w:rsid w:val="00E14A42"/>
    <w:rsid w:val="00E1710A"/>
    <w:rsid w:val="00E2023D"/>
    <w:rsid w:val="00E253D2"/>
    <w:rsid w:val="00E25B3F"/>
    <w:rsid w:val="00E27A66"/>
    <w:rsid w:val="00E3014C"/>
    <w:rsid w:val="00E35055"/>
    <w:rsid w:val="00E35DB8"/>
    <w:rsid w:val="00E36CDD"/>
    <w:rsid w:val="00E371F4"/>
    <w:rsid w:val="00E418B8"/>
    <w:rsid w:val="00E45ADA"/>
    <w:rsid w:val="00E50BC7"/>
    <w:rsid w:val="00E50EBB"/>
    <w:rsid w:val="00E526ED"/>
    <w:rsid w:val="00E529C5"/>
    <w:rsid w:val="00E52CB3"/>
    <w:rsid w:val="00E5474A"/>
    <w:rsid w:val="00E5682A"/>
    <w:rsid w:val="00E56E9F"/>
    <w:rsid w:val="00E605C4"/>
    <w:rsid w:val="00E64B2A"/>
    <w:rsid w:val="00E66A4A"/>
    <w:rsid w:val="00E70179"/>
    <w:rsid w:val="00E713C7"/>
    <w:rsid w:val="00E724C7"/>
    <w:rsid w:val="00E7298D"/>
    <w:rsid w:val="00E744C6"/>
    <w:rsid w:val="00E75F19"/>
    <w:rsid w:val="00E77CCC"/>
    <w:rsid w:val="00E80202"/>
    <w:rsid w:val="00E802ED"/>
    <w:rsid w:val="00E84E05"/>
    <w:rsid w:val="00E86000"/>
    <w:rsid w:val="00E87B31"/>
    <w:rsid w:val="00E908AE"/>
    <w:rsid w:val="00E91084"/>
    <w:rsid w:val="00E929CA"/>
    <w:rsid w:val="00E93BB2"/>
    <w:rsid w:val="00E9525B"/>
    <w:rsid w:val="00EA120B"/>
    <w:rsid w:val="00EA1AAA"/>
    <w:rsid w:val="00EA2F4A"/>
    <w:rsid w:val="00EA31C5"/>
    <w:rsid w:val="00EA3983"/>
    <w:rsid w:val="00EA3FDD"/>
    <w:rsid w:val="00EB0225"/>
    <w:rsid w:val="00EB62D4"/>
    <w:rsid w:val="00EB7BA2"/>
    <w:rsid w:val="00EC61DF"/>
    <w:rsid w:val="00EC7877"/>
    <w:rsid w:val="00ED016F"/>
    <w:rsid w:val="00ED04A7"/>
    <w:rsid w:val="00ED118C"/>
    <w:rsid w:val="00ED1FE1"/>
    <w:rsid w:val="00ED23F4"/>
    <w:rsid w:val="00ED47AD"/>
    <w:rsid w:val="00ED5229"/>
    <w:rsid w:val="00ED695B"/>
    <w:rsid w:val="00ED6B04"/>
    <w:rsid w:val="00EE22ED"/>
    <w:rsid w:val="00EE4EF4"/>
    <w:rsid w:val="00EE57C1"/>
    <w:rsid w:val="00EE5862"/>
    <w:rsid w:val="00EE6AE0"/>
    <w:rsid w:val="00EE75D3"/>
    <w:rsid w:val="00EF1BC8"/>
    <w:rsid w:val="00EF53DD"/>
    <w:rsid w:val="00EF5785"/>
    <w:rsid w:val="00EF5C15"/>
    <w:rsid w:val="00F01D37"/>
    <w:rsid w:val="00F0249A"/>
    <w:rsid w:val="00F0684D"/>
    <w:rsid w:val="00F06859"/>
    <w:rsid w:val="00F070AA"/>
    <w:rsid w:val="00F07CC7"/>
    <w:rsid w:val="00F1021A"/>
    <w:rsid w:val="00F11055"/>
    <w:rsid w:val="00F117D3"/>
    <w:rsid w:val="00F132BD"/>
    <w:rsid w:val="00F135F4"/>
    <w:rsid w:val="00F139CA"/>
    <w:rsid w:val="00F161B0"/>
    <w:rsid w:val="00F175CF"/>
    <w:rsid w:val="00F20682"/>
    <w:rsid w:val="00F21792"/>
    <w:rsid w:val="00F23A40"/>
    <w:rsid w:val="00F23FCE"/>
    <w:rsid w:val="00F2500E"/>
    <w:rsid w:val="00F27769"/>
    <w:rsid w:val="00F304DC"/>
    <w:rsid w:val="00F336AF"/>
    <w:rsid w:val="00F337A7"/>
    <w:rsid w:val="00F35AE4"/>
    <w:rsid w:val="00F4073C"/>
    <w:rsid w:val="00F40D57"/>
    <w:rsid w:val="00F426F2"/>
    <w:rsid w:val="00F42FE2"/>
    <w:rsid w:val="00F44B80"/>
    <w:rsid w:val="00F457F3"/>
    <w:rsid w:val="00F459DA"/>
    <w:rsid w:val="00F46B15"/>
    <w:rsid w:val="00F53FC4"/>
    <w:rsid w:val="00F54619"/>
    <w:rsid w:val="00F54847"/>
    <w:rsid w:val="00F552A4"/>
    <w:rsid w:val="00F60A48"/>
    <w:rsid w:val="00F66CF4"/>
    <w:rsid w:val="00F701FC"/>
    <w:rsid w:val="00F71EBF"/>
    <w:rsid w:val="00F736A8"/>
    <w:rsid w:val="00F81131"/>
    <w:rsid w:val="00F82795"/>
    <w:rsid w:val="00F8310D"/>
    <w:rsid w:val="00F8510A"/>
    <w:rsid w:val="00F85D61"/>
    <w:rsid w:val="00F86A2E"/>
    <w:rsid w:val="00F87489"/>
    <w:rsid w:val="00F93599"/>
    <w:rsid w:val="00F9387E"/>
    <w:rsid w:val="00F93E2E"/>
    <w:rsid w:val="00F96249"/>
    <w:rsid w:val="00F96DE8"/>
    <w:rsid w:val="00F96FE0"/>
    <w:rsid w:val="00FA1894"/>
    <w:rsid w:val="00FA19C1"/>
    <w:rsid w:val="00FA28A2"/>
    <w:rsid w:val="00FA44A1"/>
    <w:rsid w:val="00FB15FE"/>
    <w:rsid w:val="00FB3A92"/>
    <w:rsid w:val="00FB46D1"/>
    <w:rsid w:val="00FB7175"/>
    <w:rsid w:val="00FC0D8D"/>
    <w:rsid w:val="00FC1C87"/>
    <w:rsid w:val="00FC22F7"/>
    <w:rsid w:val="00FC25C3"/>
    <w:rsid w:val="00FC40C3"/>
    <w:rsid w:val="00FC71D5"/>
    <w:rsid w:val="00FD483B"/>
    <w:rsid w:val="00FD74D2"/>
    <w:rsid w:val="00FE0AA1"/>
    <w:rsid w:val="00FE173C"/>
    <w:rsid w:val="00FE27CB"/>
    <w:rsid w:val="00FE2AE2"/>
    <w:rsid w:val="00FE5B65"/>
    <w:rsid w:val="00FF09FE"/>
    <w:rsid w:val="00FF285D"/>
    <w:rsid w:val="00FF5D6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070865"/>
    <w:rPr>
      <w:rFonts w:ascii="Times New Roman" w:hAnsi="Times New Roman"/>
      <w:sz w:val="24"/>
    </w:rPr>
  </w:style>
  <w:style w:type="paragraph" w:styleId="aff">
    <w:name w:val="Revision"/>
    <w:hidden/>
    <w:uiPriority w:val="99"/>
    <w:semiHidden/>
    <w:rsid w:val="00B53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Normal (Web)"/>
    <w:basedOn w:val="a0"/>
    <w:uiPriority w:val="99"/>
    <w:semiHidden/>
    <w:unhideWhenUsed/>
    <w:rsid w:val="00911AA1"/>
    <w:pPr>
      <w:spacing w:before="100" w:beforeAutospacing="1" w:after="100" w:afterAutospacing="1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0708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F3E10-FA6E-4943-8CA1-DD91E5AB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15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Беккер Андрей Викторович</cp:lastModifiedBy>
  <cp:revision>208</cp:revision>
  <cp:lastPrinted>2014-01-21T15:03:00Z</cp:lastPrinted>
  <dcterms:created xsi:type="dcterms:W3CDTF">2014-06-23T12:13:00Z</dcterms:created>
  <dcterms:modified xsi:type="dcterms:W3CDTF">2014-09-05T10:03:00Z</dcterms:modified>
</cp:coreProperties>
</file>