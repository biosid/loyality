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F156D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</w:t>
      </w:r>
      <w:r w:rsidR="00630CEE">
        <w:t>306</w:t>
      </w:r>
      <w:r w:rsidR="002B2A72">
        <w:t xml:space="preserve"> </w:t>
      </w:r>
      <w:r w:rsidR="00F243E5" w:rsidRPr="00F243E5">
        <w:rPr>
          <w:bCs/>
          <w:szCs w:val="24"/>
        </w:rPr>
        <w:t>Закрытие в системах банка  карты участника при отключении Клиента от программы Коллекция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CE2763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1</w:t>
      </w:r>
      <w:r w:rsidR="00CB7B86">
        <w:rPr>
          <w:bCs/>
          <w:sz w:val="22"/>
          <w:szCs w:val="22"/>
          <w:lang w:val="en-US"/>
        </w:rPr>
        <w:t>5</w:t>
      </w:r>
      <w:r w:rsidR="000A7561" w:rsidRPr="000A7561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D2328C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</w:t>
            </w:r>
            <w:r w:rsidR="00D2328C">
              <w:rPr>
                <w:sz w:val="24"/>
              </w:rPr>
              <w:t>П</w:t>
            </w:r>
            <w:r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8B0764" w:rsidRPr="00094DA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ad"/>
              <w:rPr>
                <w:sz w:val="24"/>
              </w:rPr>
            </w:pPr>
            <w:r w:rsidRPr="00E31EF8">
              <w:rPr>
                <w:sz w:val="24"/>
              </w:rPr>
              <w:t>УСБС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E31EF8">
              <w:rPr>
                <w:rFonts w:ascii="Times New Roman" w:hAnsi="Times New Roman"/>
                <w:sz w:val="24"/>
              </w:rPr>
              <w:t>Универсальный слой банковских сервисов – интеграционный слой, изолирующий потребителей Бизнес Сервисов от особенностей их технической реализации.</w:t>
            </w:r>
          </w:p>
        </w:tc>
      </w:tr>
      <w:tr w:rsidR="008B0764" w:rsidRPr="008B076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Бизнес-сервис (БС)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Бизнес Сервис - функционал, реализующий одну логически завершенную бизнес операцию (бизнес-логику), входными параметрами которого являются объекты канонической модели</w:t>
            </w:r>
          </w:p>
        </w:tc>
      </w:tr>
      <w:tr w:rsidR="00E31EF8" w:rsidRPr="008B0764" w:rsidTr="00E31EF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Синхронный сервис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BF3498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Сервис</w:t>
            </w:r>
            <w:r w:rsidR="00BF3498" w:rsidRPr="00BF3498">
              <w:rPr>
                <w:rFonts w:ascii="Times New Roman" w:hAnsi="Times New Roman"/>
                <w:sz w:val="24"/>
              </w:rPr>
              <w:t>,</w:t>
            </w:r>
            <w:r w:rsidRPr="00931688">
              <w:rPr>
                <w:rFonts w:ascii="Times New Roman" w:hAnsi="Times New Roman"/>
                <w:sz w:val="24"/>
              </w:rPr>
              <w:t xml:space="preserve"> выполняющий полный цикл обработки поступившего сообщения (определяется требованием к сервису)</w:t>
            </w:r>
            <w:r w:rsidR="00BF3498" w:rsidRPr="00BF3498">
              <w:rPr>
                <w:rFonts w:ascii="Times New Roman" w:hAnsi="Times New Roman"/>
                <w:sz w:val="24"/>
              </w:rPr>
              <w:t xml:space="preserve">, </w:t>
            </w:r>
            <w:r w:rsidRPr="00931688">
              <w:rPr>
                <w:rFonts w:ascii="Times New Roman" w:hAnsi="Times New Roman"/>
                <w:sz w:val="24"/>
              </w:rPr>
              <w:t>в результате работы которого в вызывающую систему в той же сессии передается ответное сообщение.</w:t>
            </w:r>
          </w:p>
        </w:tc>
      </w:tr>
      <w:tr w:rsidR="00931688" w:rsidRPr="00E31EF8" w:rsidTr="0093168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sz w:val="24"/>
              </w:rPr>
            </w:pPr>
            <w:r w:rsidRPr="00931688">
              <w:rPr>
                <w:rFonts w:eastAsia="Times New Roman"/>
                <w:sz w:val="24"/>
                <w:lang w:eastAsia="en-US"/>
              </w:rPr>
              <w:t>Программный сервис (ПС)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  <w:lang w:eastAsia="en-US"/>
              </w:rPr>
              <w:t>Программный сервис – функционал, предоставляемый конечной (продуктовой, учетной, расчетной) системой внешним пользователям системы через соответствующие интерфейсы.</w:t>
            </w:r>
          </w:p>
        </w:tc>
      </w:tr>
      <w:tr w:rsidR="00931688" w:rsidRPr="00E31EF8" w:rsidTr="00931688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rFonts w:eastAsia="Times New Roman"/>
                <w:sz w:val="24"/>
                <w:lang w:eastAsia="en-US"/>
              </w:rPr>
            </w:pPr>
            <w:r w:rsidRPr="00931688">
              <w:rPr>
                <w:sz w:val="24"/>
              </w:rPr>
              <w:t>КХД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  <w:lang w:eastAsia="en-US"/>
              </w:rPr>
            </w:pPr>
            <w:r w:rsidRPr="00931688">
              <w:rPr>
                <w:rFonts w:ascii="Times New Roman" w:hAnsi="Times New Roman"/>
                <w:sz w:val="24"/>
              </w:rPr>
              <w:t>Корпоративное хранилище данных «</w:t>
            </w:r>
            <w:proofErr w:type="spellStart"/>
            <w:r w:rsidRPr="00931688">
              <w:rPr>
                <w:rFonts w:ascii="Times New Roman" w:hAnsi="Times New Roman"/>
                <w:sz w:val="24"/>
              </w:rPr>
              <w:t>Терадата</w:t>
            </w:r>
            <w:proofErr w:type="spellEnd"/>
            <w:r w:rsidRPr="00931688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470FE2" w:rsidRPr="00034D14" w:rsidDel="0074737A" w:rsidTr="00470FE2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RDefault="00470FE2" w:rsidP="00470FE2">
            <w:pPr>
              <w:pStyle w:val="ad"/>
              <w:rPr>
                <w:sz w:val="24"/>
              </w:rPr>
            </w:pPr>
            <w:r w:rsidRPr="00470FE2">
              <w:rPr>
                <w:sz w:val="24"/>
              </w:rPr>
              <w:t xml:space="preserve">MDM </w:t>
            </w:r>
            <w:proofErr w:type="spellStart"/>
            <w:r w:rsidRPr="00470FE2">
              <w:rPr>
                <w:sz w:val="24"/>
              </w:rPr>
              <w:t>CustomerHub</w:t>
            </w:r>
            <w:proofErr w:type="spellEnd"/>
            <w:r w:rsidRPr="00470FE2" w:rsidDel="00F92202">
              <w:rPr>
                <w:sz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Del="0074737A" w:rsidRDefault="00470FE2" w:rsidP="00470FE2">
            <w:pPr>
              <w:pStyle w:val="NF0"/>
              <w:rPr>
                <w:rFonts w:ascii="Times New Roman" w:hAnsi="Times New Roman"/>
                <w:sz w:val="24"/>
              </w:rPr>
            </w:pPr>
            <w:r w:rsidRPr="00470FE2">
              <w:rPr>
                <w:rFonts w:ascii="Times New Roman" w:hAnsi="Times New Roman"/>
                <w:sz w:val="24"/>
              </w:rPr>
              <w:t xml:space="preserve">Система управления клиентскими данными </w:t>
            </w:r>
          </w:p>
        </w:tc>
      </w:tr>
      <w:tr w:rsidR="00D525A4" w:rsidRPr="00470FE2" w:rsidDel="0074737A" w:rsidTr="009A0157">
        <w:trPr>
          <w:trHeight w:val="51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RDefault="00D525A4" w:rsidP="008870EC">
            <w:pPr>
              <w:pStyle w:val="ad"/>
              <w:rPr>
                <w:sz w:val="24"/>
              </w:rPr>
            </w:pPr>
            <w:proofErr w:type="spellStart"/>
            <w:r w:rsidRPr="00D525A4">
              <w:rPr>
                <w:sz w:val="24"/>
              </w:rPr>
              <w:t>Siebel</w:t>
            </w:r>
            <w:proofErr w:type="spellEnd"/>
            <w:r w:rsidRPr="00D525A4">
              <w:rPr>
                <w:sz w:val="24"/>
              </w:rPr>
              <w:t xml:space="preserve"> CRM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Del="0074737A" w:rsidRDefault="00D525A4" w:rsidP="00D525A4">
            <w:pPr>
              <w:pStyle w:val="NF0"/>
              <w:rPr>
                <w:rFonts w:ascii="Times New Roman" w:hAnsi="Times New Roman"/>
                <w:sz w:val="24"/>
              </w:rPr>
            </w:pPr>
            <w:r w:rsidRPr="00D525A4">
              <w:rPr>
                <w:rFonts w:ascii="Times New Roman" w:hAnsi="Times New Roman"/>
                <w:sz w:val="24"/>
              </w:rPr>
              <w:t>Единая фронтальная система</w:t>
            </w:r>
            <w:r w:rsidR="00302F21">
              <w:rPr>
                <w:rFonts w:ascii="Times New Roman" w:hAnsi="Times New Roman"/>
                <w:sz w:val="24"/>
              </w:rPr>
              <w:t>,</w:t>
            </w:r>
            <w:r w:rsidRPr="00D525A4">
              <w:rPr>
                <w:rFonts w:ascii="Times New Roman" w:hAnsi="Times New Roman"/>
                <w:sz w:val="24"/>
              </w:rPr>
              <w:t xml:space="preserve"> внедрен</w:t>
            </w:r>
            <w:r>
              <w:rPr>
                <w:rFonts w:ascii="Times New Roman" w:hAnsi="Times New Roman"/>
                <w:sz w:val="24"/>
              </w:rPr>
              <w:t>н</w:t>
            </w:r>
            <w:r w:rsidRPr="00D525A4">
              <w:rPr>
                <w:rFonts w:ascii="Times New Roman" w:hAnsi="Times New Roman"/>
                <w:sz w:val="24"/>
              </w:rPr>
              <w:t xml:space="preserve">ая в </w:t>
            </w:r>
            <w:r>
              <w:rPr>
                <w:rFonts w:ascii="Times New Roman" w:hAnsi="Times New Roman"/>
                <w:sz w:val="24"/>
              </w:rPr>
              <w:t>Б</w:t>
            </w:r>
            <w:r w:rsidRPr="00D525A4">
              <w:rPr>
                <w:rFonts w:ascii="Times New Roman" w:hAnsi="Times New Roman"/>
                <w:sz w:val="24"/>
              </w:rPr>
              <w:t>анке.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6E2563" w:rsidRP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Необходимо реализовать процесс отключения клиента от Программы Коллекция  </w:t>
      </w:r>
      <w:commentRangeStart w:id="1"/>
      <w:del w:id="2" w:author="Evgeniya Chzhan" w:date="2014-07-21T11:34:00Z">
        <w:r w:rsidDel="00C13A83">
          <w:rPr>
            <w:rFonts w:cs="Times New Roman"/>
            <w:szCs w:val="24"/>
          </w:rPr>
          <w:delText>из</w:delText>
        </w:r>
        <w:r w:rsidRPr="006E2563" w:rsidDel="00C13A83">
          <w:rPr>
            <w:rFonts w:cs="Times New Roman"/>
            <w:szCs w:val="24"/>
          </w:rPr>
          <w:delText xml:space="preserve"> следующих канал</w:delText>
        </w:r>
        <w:r w:rsidDel="00C13A83">
          <w:rPr>
            <w:rFonts w:cs="Times New Roman"/>
            <w:szCs w:val="24"/>
          </w:rPr>
          <w:delText>ов</w:delText>
        </w:r>
      </w:del>
      <w:ins w:id="3" w:author="Evgeniya Chzhan" w:date="2014-07-21T11:34:00Z">
        <w:r w:rsidR="00C13A83">
          <w:rPr>
            <w:rFonts w:cs="Times New Roman"/>
            <w:szCs w:val="24"/>
          </w:rPr>
          <w:t>по следующим каналам</w:t>
        </w:r>
      </w:ins>
      <w:commentRangeEnd w:id="1"/>
      <w:r w:rsidR="00C13A83">
        <w:rPr>
          <w:rStyle w:val="af6"/>
          <w:rFonts w:eastAsia="Times New Roman" w:cs="Times New Roman"/>
          <w:lang w:eastAsia="ru-RU"/>
        </w:rPr>
        <w:commentReference w:id="1"/>
      </w:r>
      <w:r w:rsidRPr="006E2563">
        <w:rPr>
          <w:rFonts w:cs="Times New Roman"/>
          <w:szCs w:val="24"/>
        </w:rPr>
        <w:t>: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</w:t>
      </w:r>
      <w:r>
        <w:rPr>
          <w:rFonts w:cs="Times New Roman"/>
          <w:szCs w:val="24"/>
        </w:rPr>
        <w:t>Сайт</w:t>
      </w:r>
      <w:r w:rsidRPr="006E2563">
        <w:rPr>
          <w:rFonts w:cs="Times New Roman"/>
          <w:szCs w:val="24"/>
        </w:rPr>
        <w:t>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>- через ДО;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</w:t>
      </w:r>
      <w:commentRangeStart w:id="4"/>
      <w:r w:rsidRPr="006E2563">
        <w:rPr>
          <w:rFonts w:cs="Times New Roman"/>
          <w:szCs w:val="24"/>
        </w:rPr>
        <w:t xml:space="preserve">через АРМ </w:t>
      </w:r>
      <w:del w:id="5" w:author="Evgeniya Chzhan" w:date="2014-07-21T11:33:00Z">
        <w:r w:rsidDel="00EB3EFC">
          <w:rPr>
            <w:rFonts w:cs="Times New Roman"/>
            <w:szCs w:val="24"/>
          </w:rPr>
          <w:delText>Сайта</w:delText>
        </w:r>
      </w:del>
      <w:ins w:id="6" w:author="Evgeniya Chzhan" w:date="2014-07-21T11:33:00Z">
        <w:r w:rsidR="00EB3EFC">
          <w:rPr>
            <w:rFonts w:cs="Times New Roman"/>
            <w:szCs w:val="24"/>
          </w:rPr>
          <w:t>системы «Коллекция»</w:t>
        </w:r>
      </w:ins>
      <w:r w:rsidR="00487FB8">
        <w:rPr>
          <w:rFonts w:cs="Times New Roman"/>
          <w:szCs w:val="24"/>
        </w:rPr>
        <w:t>.</w:t>
      </w:r>
      <w:commentRangeEnd w:id="4"/>
      <w:r w:rsidR="00EB3EFC">
        <w:rPr>
          <w:rStyle w:val="af6"/>
          <w:rFonts w:eastAsia="Times New Roman" w:cs="Times New Roman"/>
          <w:lang w:eastAsia="ru-RU"/>
        </w:rPr>
        <w:commentReference w:id="4"/>
      </w:r>
    </w:p>
    <w:p w:rsid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6E2563" w:rsidRP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результате отключения клиента от Программы Коллекция н</w:t>
      </w:r>
      <w:r w:rsidRPr="006E2563">
        <w:rPr>
          <w:rFonts w:cs="Times New Roman"/>
          <w:szCs w:val="24"/>
        </w:rPr>
        <w:t>еобходимо ре</w:t>
      </w:r>
      <w:r>
        <w:rPr>
          <w:rFonts w:cs="Times New Roman"/>
          <w:szCs w:val="24"/>
        </w:rPr>
        <w:t xml:space="preserve">ализовать возможность закрытия </w:t>
      </w:r>
      <w:r w:rsidRPr="006E2563">
        <w:rPr>
          <w:rFonts w:cs="Times New Roman"/>
          <w:szCs w:val="24"/>
        </w:rPr>
        <w:t xml:space="preserve">виртуальной платежной карты участника </w:t>
      </w:r>
      <w:r>
        <w:rPr>
          <w:rFonts w:cs="Times New Roman"/>
          <w:szCs w:val="24"/>
        </w:rPr>
        <w:t>П</w:t>
      </w:r>
      <w:r w:rsidRPr="006E2563">
        <w:rPr>
          <w:rFonts w:cs="Times New Roman"/>
          <w:szCs w:val="24"/>
        </w:rPr>
        <w:t>рограммы.</w:t>
      </w:r>
    </w:p>
    <w:p w:rsidR="00F8310D" w:rsidRPr="00296D10" w:rsidRDefault="00F8310D" w:rsidP="00532888">
      <w:pPr>
        <w:pStyle w:val="1"/>
        <w:numPr>
          <w:ilvl w:val="0"/>
          <w:numId w:val="4"/>
        </w:numPr>
        <w:tabs>
          <w:tab w:val="left" w:pos="426"/>
        </w:tabs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160B46">
      <w:pPr>
        <w:pStyle w:val="ab"/>
        <w:ind w:left="284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397958">
      <w:pPr>
        <w:ind w:left="426"/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Pr="0019653E" w:rsidRDefault="00431EFE" w:rsidP="00775412">
      <w:pPr>
        <w:pStyle w:val="4"/>
        <w:numPr>
          <w:ilvl w:val="3"/>
          <w:numId w:val="4"/>
        </w:numPr>
        <w:ind w:left="851" w:hanging="851"/>
        <w:rPr>
          <w:rFonts w:eastAsiaTheme="minorHAnsi" w:cs="Times New Roman"/>
          <w:color w:val="000000"/>
          <w:sz w:val="22"/>
          <w:szCs w:val="22"/>
          <w:lang w:eastAsia="en-US"/>
        </w:rPr>
      </w:pPr>
      <w:bookmarkStart w:id="7" w:name="_Диаграмма_действия_“Подключение"/>
      <w:bookmarkStart w:id="8" w:name="_Диаграмма_действия_“"/>
      <w:bookmarkEnd w:id="7"/>
      <w:bookmarkEnd w:id="8"/>
      <w:commentRangeStart w:id="9"/>
      <w:r>
        <w:rPr>
          <w:rFonts w:eastAsiaTheme="minorHAnsi"/>
        </w:rPr>
        <w:t>Диаграмма действия</w:t>
      </w:r>
      <w:r w:rsidR="00F9387E">
        <w:rPr>
          <w:rFonts w:eastAsiaTheme="minorHAnsi"/>
        </w:rPr>
        <w:t xml:space="preserve"> 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“</w:t>
      </w:r>
      <w:r w:rsidR="00CD0DA1" w:rsidRPr="00CD0DA1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r w:rsidR="00CD0DA1" w:rsidRPr="001317DE">
        <w:rPr>
          <w:rFonts w:eastAsiaTheme="minorHAnsi" w:cs="Times New Roman"/>
          <w:color w:val="000000"/>
          <w:sz w:val="22"/>
          <w:szCs w:val="22"/>
          <w:lang w:eastAsia="en-US"/>
        </w:rPr>
        <w:t>Отключение клиента от Программы Коллекция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”</w:t>
      </w:r>
      <w:commentRangeEnd w:id="9"/>
      <w:r w:rsidR="003A0BAE">
        <w:rPr>
          <w:rStyle w:val="af6"/>
          <w:rFonts w:eastAsia="Times New Roman" w:cs="Times New Roman"/>
          <w:b w:val="0"/>
          <w:bCs w:val="0"/>
          <w:iCs w:val="0"/>
          <w:color w:val="auto"/>
        </w:rPr>
        <w:commentReference w:id="9"/>
      </w:r>
    </w:p>
    <w:p w:rsidR="001317DE" w:rsidRPr="0019653E" w:rsidRDefault="001317DE" w:rsidP="001317DE">
      <w:pPr>
        <w:rPr>
          <w:rFonts w:eastAsiaTheme="minorHAnsi"/>
          <w:lang w:eastAsia="en-US"/>
        </w:rPr>
      </w:pPr>
    </w:p>
    <w:p w:rsidR="00414EDA" w:rsidRDefault="00D52D99" w:rsidP="00414EDA">
      <w:pPr>
        <w:pStyle w:val="24"/>
        <w:jc w:val="center"/>
      </w:pPr>
      <w:r>
        <w:object w:dxaOrig="9648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6.8pt" o:ole="">
            <v:imagedata r:id="rId10" o:title=""/>
          </v:shape>
          <o:OLEObject Type="Embed" ProgID="Visio.Drawing.11" ShapeID="_x0000_i1025" DrawAspect="Content" ObjectID="_1467462989" r:id="rId11"/>
        </w:object>
      </w:r>
    </w:p>
    <w:p w:rsidR="00CD0DA1" w:rsidRDefault="00CD0DA1" w:rsidP="00CD0DA1">
      <w:pPr>
        <w:jc w:val="both"/>
        <w:rPr>
          <w:rFonts w:eastAsia="Arial Unicode MS"/>
        </w:rPr>
      </w:pPr>
    </w:p>
    <w:p w:rsidR="0024573D" w:rsidRPr="00FC0A1F" w:rsidRDefault="0024573D" w:rsidP="00CD0DA1">
      <w:pPr>
        <w:jc w:val="both"/>
        <w:rPr>
          <w:rFonts w:eastAsia="Arial Unicode MS"/>
        </w:rPr>
      </w:pPr>
    </w:p>
    <w:p w:rsidR="00CD0DA1" w:rsidRDefault="00CD0DA1" w:rsidP="00CD0DA1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lastRenderedPageBreak/>
        <w:t>Основной успешный сценарий</w:t>
      </w:r>
      <w:r w:rsidR="00CE0CAA">
        <w:rPr>
          <w:rFonts w:eastAsia="Arial Unicode MS"/>
          <w:b/>
          <w:color w:val="000000"/>
          <w:u w:color="000000"/>
        </w:rPr>
        <w:t xml:space="preserve"> (отключение со стороны Банка)</w:t>
      </w:r>
      <w:r>
        <w:rPr>
          <w:rFonts w:eastAsia="Arial Unicode MS"/>
          <w:b/>
          <w:color w:val="000000"/>
          <w:u w:color="000000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proofErr w:type="gramStart"/>
      <w:r w:rsidRPr="00FC0A1F">
        <w:rPr>
          <w:rFonts w:eastAsia="Arial Unicode MS"/>
          <w:b/>
        </w:rPr>
        <w:t>Шаг 1</w:t>
      </w:r>
      <w:r w:rsidR="00C01314"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Пользователь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FC0A1F">
        <w:rPr>
          <w:rFonts w:eastAsia="Arial Unicode MS"/>
        </w:rPr>
        <w:t xml:space="preserve"> </w:t>
      </w:r>
      <w:r>
        <w:rPr>
          <w:rFonts w:eastAsia="Arial Unicode MS"/>
        </w:rPr>
        <w:t>выбирает элемент в карточке клиента для отключения клиента от Программы Коллекция</w:t>
      </w:r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</w:t>
        </w:r>
        <w:proofErr w:type="gramEnd"/>
        <w:r w:rsidR="00B0142E" w:rsidRPr="00B0142E">
          <w:rPr>
            <w:rStyle w:val="afb"/>
            <w:rFonts w:eastAsia="Arial Unicode MS"/>
          </w:rPr>
          <w:t xml:space="preserve">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D0DA1" w:rsidRDefault="00CD0DA1" w:rsidP="00CD0DA1">
      <w:pPr>
        <w:ind w:left="284"/>
        <w:jc w:val="both"/>
        <w:rPr>
          <w:rFonts w:eastAsia="Arial Unicode MS"/>
        </w:rPr>
      </w:pPr>
      <w:r>
        <w:rPr>
          <w:rFonts w:eastAsia="Arial Unicode MS"/>
        </w:rPr>
        <w:t>Для отправки заявки в Хранилище на отключение</w:t>
      </w:r>
      <w:r w:rsidRPr="00F77680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от Программы Коллекция,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>
        <w:rPr>
          <w:rFonts w:eastAsia="Arial Unicode MS"/>
        </w:rPr>
        <w:t xml:space="preserve"> вызывает  </w:t>
      </w:r>
      <w:hyperlink r:id="rId12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C01314">
        <w:rPr>
          <w:rFonts w:eastAsia="Arial Unicode MS"/>
          <w:b/>
        </w:rPr>
        <w:t>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="00C01314" w:rsidRPr="00C01314">
        <w:rPr>
          <w:rFonts w:eastAsia="Arial Unicode MS"/>
          <w:b/>
        </w:rPr>
        <w:t>-</w:t>
      </w:r>
      <w:r w:rsidR="00C01314">
        <w:rPr>
          <w:rFonts w:eastAsia="Arial Unicode MS"/>
          <w:b/>
        </w:rPr>
        <w:t>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hyperlink r:id="rId13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>клиента в МДМ  (методы определения изложены в описании БС).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</w:t>
      </w:r>
      <w:r w:rsidR="00BB6395">
        <w:rPr>
          <w:rFonts w:eastAsia="Arial Unicode MS"/>
        </w:rPr>
        <w:t>два</w:t>
      </w:r>
      <w:r w:rsidR="00BB6395" w:rsidRPr="00BB6395">
        <w:rPr>
          <w:rFonts w:eastAsia="Arial Unicode MS"/>
        </w:rPr>
        <w:t xml:space="preserve"> </w:t>
      </w:r>
      <w:r>
        <w:rPr>
          <w:rFonts w:eastAsia="Arial Unicode MS"/>
        </w:rPr>
        <w:t>раз</w:t>
      </w:r>
      <w:r w:rsidR="00BB6395">
        <w:rPr>
          <w:rFonts w:eastAsia="Arial Unicode MS"/>
        </w:rPr>
        <w:t>а</w:t>
      </w:r>
      <w:r>
        <w:rPr>
          <w:rFonts w:eastAsia="Arial Unicode MS"/>
        </w:rPr>
        <w:t xml:space="preserve">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BB6395" w:rsidRP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commentRangeStart w:id="11"/>
      <w:proofErr w:type="gramStart"/>
      <w:r w:rsidRPr="0022320A">
        <w:rPr>
          <w:rFonts w:eastAsia="Arial Unicode MS"/>
          <w:b/>
        </w:rPr>
        <w:t>Шаг 3</w:t>
      </w:r>
      <w:r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Хранилище отправляет реестр на закрытие виртуальных карт в </w:t>
      </w:r>
      <w:r>
        <w:rPr>
          <w:rFonts w:eastAsia="Arial Unicode MS"/>
          <w:lang w:val="en-US"/>
        </w:rPr>
        <w:t>Way</w:t>
      </w:r>
      <w:r w:rsidRPr="00BB6395">
        <w:rPr>
          <w:rFonts w:eastAsia="Arial Unicode MS"/>
        </w:rPr>
        <w:t>4</w:t>
      </w:r>
      <w:r>
        <w:rPr>
          <w:rFonts w:eastAsia="Arial Unicode MS"/>
        </w:rPr>
        <w:t xml:space="preserve"> (см. пункт </w:t>
      </w:r>
      <w:hyperlink w:anchor="_4.2.3._Требования_к_1" w:history="1">
        <w:r w:rsidRPr="00BB6395">
          <w:rPr>
            <w:rStyle w:val="afb"/>
            <w:rFonts w:eastAsia="Arial Unicode MS"/>
          </w:rPr>
          <w:t>4.2.3.</w:t>
        </w:r>
        <w:proofErr w:type="gramEnd"/>
        <w:r w:rsidRPr="00BB6395">
          <w:rPr>
            <w:rStyle w:val="afb"/>
            <w:rFonts w:eastAsia="Arial Unicode MS"/>
          </w:rPr>
          <w:t xml:space="preserve"> </w:t>
        </w:r>
        <w:proofErr w:type="gramStart"/>
        <w:r w:rsidRPr="00BB6395">
          <w:rPr>
            <w:rStyle w:val="afb"/>
            <w:rFonts w:eastAsia="Arial Unicode MS"/>
          </w:rPr>
          <w:t>Требования к Хранилищу</w:t>
        </w:r>
      </w:hyperlink>
      <w:r>
        <w:rPr>
          <w:rFonts w:eastAsia="Arial Unicode MS"/>
        </w:rPr>
        <w:t>).</w:t>
      </w:r>
      <w:proofErr w:type="gramEnd"/>
    </w:p>
    <w:p w:rsidR="00CD0DA1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>
        <w:rPr>
          <w:rFonts w:eastAsia="Arial Unicode MS"/>
          <w:b/>
        </w:rPr>
        <w:t>Шаг 4-А</w:t>
      </w:r>
      <w:r w:rsidR="00FF73BD">
        <w:rPr>
          <w:rFonts w:eastAsia="Arial Unicode MS"/>
          <w:b/>
        </w:rPr>
        <w:t xml:space="preserve">, </w:t>
      </w:r>
      <w:r>
        <w:rPr>
          <w:rFonts w:eastAsia="Arial Unicode MS"/>
          <w:b/>
        </w:rPr>
        <w:t>5-А</w:t>
      </w:r>
      <w:r w:rsidR="00CD0DA1" w:rsidRPr="004F0355">
        <w:rPr>
          <w:rFonts w:eastAsia="Arial Unicode MS"/>
        </w:rPr>
        <w:t xml:space="preserve"> </w:t>
      </w:r>
      <w:r w:rsidR="00CD0DA1">
        <w:rPr>
          <w:rFonts w:eastAsia="Arial Unicode MS"/>
        </w:rPr>
        <w:t xml:space="preserve">– </w:t>
      </w:r>
      <w:r w:rsidR="00CD0DA1" w:rsidRPr="0022320A">
        <w:rPr>
          <w:rFonts w:eastAsia="Arial Unicode MS"/>
        </w:rPr>
        <w:t>Хранилище пров</w:t>
      </w:r>
      <w:r w:rsidR="00CD0DA1">
        <w:rPr>
          <w:rFonts w:eastAsia="Arial Unicode MS"/>
        </w:rPr>
        <w:t xml:space="preserve">одит отключение от Программы Коллекция согласно пункту </w:t>
      </w:r>
      <w:hyperlink w:anchor="_4.2.3._Требования_к_1" w:history="1">
        <w:r w:rsidR="00CD0DA1" w:rsidRPr="00BB6395">
          <w:rPr>
            <w:rStyle w:val="afb"/>
            <w:rFonts w:eastAsia="Arial Unicode MS"/>
          </w:rPr>
          <w:t>4.2.3. Требования к Хранилищу</w:t>
        </w:r>
      </w:hyperlink>
      <w:r>
        <w:rPr>
          <w:rFonts w:eastAsia="Arial Unicode MS"/>
          <w:b/>
        </w:rPr>
        <w:t xml:space="preserve"> </w:t>
      </w:r>
      <w:r w:rsidRPr="00BB6395">
        <w:rPr>
          <w:rFonts w:eastAsia="Arial Unicode MS"/>
        </w:rPr>
        <w:t>и</w:t>
      </w:r>
      <w:r>
        <w:rPr>
          <w:rFonts w:eastAsia="Arial Unicode MS"/>
          <w:b/>
        </w:rPr>
        <w:t xml:space="preserve"> </w:t>
      </w:r>
      <w:r>
        <w:rPr>
          <w:rFonts w:eastAsia="Arial Unicode MS"/>
        </w:rPr>
        <w:t xml:space="preserve">передает реестр на отключение </w:t>
      </w:r>
      <w:r w:rsidR="000957F3">
        <w:rPr>
          <w:rFonts w:eastAsia="Arial Unicode MS"/>
        </w:rPr>
        <w:t>Сайту</w:t>
      </w:r>
      <w:r w:rsidR="00CD0DA1" w:rsidRPr="00BB6395">
        <w:rPr>
          <w:rFonts w:eastAsia="Arial Unicode MS"/>
          <w:b/>
        </w:rPr>
        <w:t>.</w:t>
      </w:r>
    </w:p>
    <w:p w:rsidR="00BB6395" w:rsidRP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r w:rsidRPr="00BB6395">
        <w:rPr>
          <w:rFonts w:eastAsia="Arial Unicode MS"/>
        </w:rPr>
        <w:t xml:space="preserve">Сайт производит отключение и </w:t>
      </w:r>
      <w:r w:rsidR="00FF73BD">
        <w:rPr>
          <w:rFonts w:eastAsia="Arial Unicode MS"/>
        </w:rPr>
        <w:t>и</w:t>
      </w:r>
      <w:r w:rsidRPr="00BB6395">
        <w:rPr>
          <w:rFonts w:eastAsia="Arial Unicode MS"/>
        </w:rPr>
        <w:t>н</w:t>
      </w:r>
      <w:r w:rsidR="00FF73BD">
        <w:rPr>
          <w:rFonts w:eastAsia="Arial Unicode MS"/>
        </w:rPr>
        <w:t>ф</w:t>
      </w:r>
      <w:r w:rsidRPr="00BB6395">
        <w:rPr>
          <w:rFonts w:eastAsia="Arial Unicode MS"/>
        </w:rPr>
        <w:t>ормирование клиентов</w:t>
      </w:r>
      <w:r w:rsidR="00051159">
        <w:rPr>
          <w:rFonts w:eastAsia="Arial Unicode MS"/>
        </w:rPr>
        <w:t xml:space="preserve"> (см.</w:t>
      </w:r>
      <w:r w:rsidR="00FF73BD">
        <w:rPr>
          <w:rFonts w:eastAsia="Arial Unicode MS"/>
        </w:rPr>
        <w:t xml:space="preserve"> пункт </w:t>
      </w:r>
      <w:hyperlink w:anchor="_4.2.4._Требования_к_1" w:history="1">
        <w:r w:rsidR="00FF73BD" w:rsidRPr="00FF73BD">
          <w:rPr>
            <w:rStyle w:val="afb"/>
            <w:rFonts w:eastAsia="Arial Unicode MS"/>
          </w:rPr>
          <w:t>4.2.4.</w:t>
        </w:r>
        <w:proofErr w:type="gramEnd"/>
        <w:r w:rsidR="00FF73BD" w:rsidRPr="00FF73BD">
          <w:rPr>
            <w:rStyle w:val="afb"/>
            <w:rFonts w:eastAsia="Arial Unicode MS"/>
          </w:rPr>
          <w:t xml:space="preserve"> </w:t>
        </w:r>
        <w:proofErr w:type="gramStart"/>
        <w:r w:rsidR="00FF73BD" w:rsidRPr="00FF73BD">
          <w:rPr>
            <w:rStyle w:val="afb"/>
            <w:rFonts w:eastAsia="Arial Unicode MS"/>
          </w:rPr>
          <w:t>Требования к Сайту</w:t>
        </w:r>
      </w:hyperlink>
      <w:r w:rsidR="00051159">
        <w:rPr>
          <w:rFonts w:eastAsia="Arial Unicode MS"/>
        </w:rPr>
        <w:t>)</w:t>
      </w:r>
      <w:r w:rsidRPr="00BB6395">
        <w:rPr>
          <w:rFonts w:eastAsia="Arial Unicode MS"/>
        </w:rPr>
        <w:t>.</w:t>
      </w:r>
      <w:commentRangeEnd w:id="11"/>
      <w:r w:rsidR="0054767B">
        <w:rPr>
          <w:rStyle w:val="af6"/>
        </w:rPr>
        <w:commentReference w:id="11"/>
      </w:r>
      <w:proofErr w:type="gramEnd"/>
    </w:p>
    <w:p w:rsidR="00CD0DA1" w:rsidRPr="0019653E" w:rsidRDefault="00CD0DA1" w:rsidP="00CD0DA1">
      <w:pPr>
        <w:rPr>
          <w:rFonts w:eastAsia="Arial Unicode MS"/>
        </w:rPr>
      </w:pPr>
    </w:p>
    <w:p w:rsidR="00CE0CAA" w:rsidRPr="00821063" w:rsidRDefault="00CE0CAA" w:rsidP="00CE0CAA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 xml:space="preserve"> (отключение со стороны Сайта).</w:t>
      </w:r>
    </w:p>
    <w:p w:rsidR="00CE0CAA" w:rsidRDefault="00CE0CAA" w:rsidP="00CE0CAA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>
        <w:rPr>
          <w:rFonts w:eastAsia="Arial Unicode MS"/>
          <w:b/>
        </w:rPr>
        <w:t>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Клиент оформляет заявку на отключение через Личный кабинет Сайта или сотрудник банка через АРМ </w:t>
      </w:r>
      <w:del w:id="12" w:author="Evgeniya Chzhan" w:date="2014-07-21T11:40:00Z">
        <w:r w:rsidDel="00997FB7">
          <w:rPr>
            <w:rFonts w:eastAsia="Arial Unicode MS"/>
          </w:rPr>
          <w:delText xml:space="preserve">Сайта </w:delText>
        </w:r>
      </w:del>
      <w:commentRangeStart w:id="13"/>
      <w:r>
        <w:rPr>
          <w:rFonts w:eastAsia="Arial Unicode MS"/>
        </w:rPr>
        <w:t>оформляет заявку на отключение</w:t>
      </w:r>
      <w:r w:rsidR="00536241">
        <w:rPr>
          <w:rFonts w:eastAsia="Arial Unicode MS"/>
        </w:rPr>
        <w:t xml:space="preserve"> Клиента</w:t>
      </w:r>
      <w:commentRangeEnd w:id="13"/>
      <w:r w:rsidR="00997FB7">
        <w:rPr>
          <w:rStyle w:val="af6"/>
        </w:rPr>
        <w:commentReference w:id="13"/>
      </w:r>
      <w:r>
        <w:rPr>
          <w:rFonts w:eastAsia="Arial Unicode MS"/>
        </w:rPr>
        <w:t>.</w:t>
      </w:r>
    </w:p>
    <w:p w:rsidR="00CE0CAA" w:rsidRPr="00CE0CAA" w:rsidRDefault="00CE0CAA" w:rsidP="00CE0CAA">
      <w:pPr>
        <w:ind w:left="284"/>
        <w:jc w:val="both"/>
        <w:rPr>
          <w:rFonts w:eastAsia="Arial Unicode MS"/>
        </w:rPr>
      </w:pPr>
      <w:proofErr w:type="gramStart"/>
      <w:r w:rsidRPr="00CE0CAA">
        <w:rPr>
          <w:rFonts w:eastAsia="Arial Unicode MS"/>
        </w:rPr>
        <w:t>Сайт отправляет реестр с заявками на отключение Хранилищу (</w:t>
      </w:r>
      <w:r>
        <w:rPr>
          <w:rFonts w:eastAsia="Arial Unicode MS"/>
        </w:rPr>
        <w:t xml:space="preserve">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</w:hyperlink>
      <w:r w:rsidRPr="00CE0CAA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E0CAA" w:rsidRDefault="00CE0CAA" w:rsidP="00CE0CAA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r w:rsidRPr="00FC0A1F">
        <w:rPr>
          <w:rFonts w:eastAsia="Arial Unicode MS"/>
          <w:b/>
        </w:rPr>
        <w:t>Шаг 2</w:t>
      </w:r>
      <w:r w:rsidRPr="00C01314">
        <w:rPr>
          <w:rFonts w:eastAsia="Arial Unicode MS"/>
          <w:b/>
        </w:rPr>
        <w:t>-</w:t>
      </w:r>
      <w:r w:rsidR="007F0D0E"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B0142E">
        <w:rPr>
          <w:rFonts w:eastAsia="Arial Unicode MS"/>
        </w:rPr>
        <w:t>Если отключение по инициативе клиента</w:t>
      </w:r>
      <w:r w:rsidR="007F0D0E">
        <w:rPr>
          <w:rFonts w:eastAsia="Arial Unicode MS"/>
        </w:rPr>
        <w:t>,</w:t>
      </w:r>
      <w:r w:rsidR="00B0142E">
        <w:rPr>
          <w:rFonts w:eastAsia="Arial Unicode MS"/>
        </w:rPr>
        <w:t xml:space="preserve"> то Хранилище отправляет в </w:t>
      </w:r>
      <w:r w:rsidR="00B0142E">
        <w:rPr>
          <w:rFonts w:eastAsia="Arial Unicode MS"/>
          <w:lang w:val="en-US"/>
        </w:rPr>
        <w:t>Siebel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  <w:lang w:val="en-US"/>
        </w:rPr>
        <w:t>CRM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</w:rPr>
        <w:t>реестр (текущее взаимодействие) с сегментом клиентов для К</w:t>
      </w:r>
      <w:r w:rsidR="00D65593">
        <w:rPr>
          <w:rFonts w:eastAsia="Arial Unicode MS"/>
        </w:rPr>
        <w:t>а</w:t>
      </w:r>
      <w:r w:rsidR="00B0142E">
        <w:rPr>
          <w:rFonts w:eastAsia="Arial Unicode MS"/>
        </w:rPr>
        <w:t xml:space="preserve">мпании на </w:t>
      </w:r>
      <w:proofErr w:type="spellStart"/>
      <w:r w:rsidR="00B0142E">
        <w:rPr>
          <w:rFonts w:eastAsia="Arial Unicode MS"/>
        </w:rPr>
        <w:t>обзвон</w:t>
      </w:r>
      <w:proofErr w:type="spellEnd"/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</w:t>
        </w:r>
        <w:proofErr w:type="gramEnd"/>
        <w:r w:rsidR="00B0142E" w:rsidRPr="00B0142E">
          <w:rPr>
            <w:rStyle w:val="afb"/>
            <w:rFonts w:eastAsia="Arial Unicode MS"/>
          </w:rPr>
          <w:t xml:space="preserve">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).</w:t>
      </w:r>
      <w:proofErr w:type="gramEnd"/>
      <w:r w:rsidR="000D52E7">
        <w:rPr>
          <w:rFonts w:eastAsia="Arial Unicode MS"/>
        </w:rPr>
        <w:t xml:space="preserve"> Далее выполняется </w:t>
      </w:r>
      <w:r w:rsidR="000D52E7">
        <w:rPr>
          <w:rFonts w:eastAsia="Arial Unicode MS"/>
          <w:b/>
        </w:rPr>
        <w:t>Шаг 4</w:t>
      </w:r>
      <w:r w:rsidR="000D52E7" w:rsidRPr="00C01314">
        <w:rPr>
          <w:rFonts w:eastAsia="Arial Unicode MS"/>
          <w:b/>
        </w:rPr>
        <w:t>-</w:t>
      </w:r>
      <w:r w:rsidR="000D52E7">
        <w:rPr>
          <w:rFonts w:eastAsia="Arial Unicode MS"/>
          <w:b/>
        </w:rPr>
        <w:t>В</w:t>
      </w:r>
    </w:p>
    <w:p w:rsidR="007F0D0E" w:rsidRDefault="007F0D0E" w:rsidP="007F0D0E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 w:rsidRPr="00FC0A1F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3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 Если отключение по инициативе Банка, то Хранилище п</w:t>
      </w:r>
      <w:r w:rsidR="00723ABB">
        <w:rPr>
          <w:rFonts w:eastAsia="Arial Unicode MS"/>
        </w:rPr>
        <w:t>е</w:t>
      </w:r>
      <w:r>
        <w:rPr>
          <w:rFonts w:eastAsia="Arial Unicode MS"/>
        </w:rPr>
        <w:t xml:space="preserve">реходит к выполнению </w:t>
      </w:r>
      <w:r w:rsidRPr="00FC0A1F">
        <w:rPr>
          <w:rFonts w:eastAsia="Arial Unicode MS"/>
          <w:b/>
        </w:rPr>
        <w:t>Шаг</w:t>
      </w:r>
      <w:r w:rsidR="00CC056C">
        <w:rPr>
          <w:rFonts w:eastAsia="Arial Unicode MS"/>
          <w:b/>
        </w:rPr>
        <w:t>а</w:t>
      </w:r>
      <w:r w:rsidRPr="00FC0A1F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В.</w:t>
      </w:r>
    </w:p>
    <w:p w:rsidR="00900DCF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4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Сотрудник ДКО созванивается с Клиентом и проводит беседу для предотвращения отключения Клиента от Программы Коллекция. </w:t>
      </w:r>
      <w:proofErr w:type="gramStart"/>
      <w:r>
        <w:rPr>
          <w:rFonts w:eastAsia="Arial Unicode MS"/>
        </w:rPr>
        <w:t xml:space="preserve">По результатам разговора сотрудник ДКО в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сохраняет результат общения с клиентом (см. пункт </w:t>
      </w:r>
      <w:hyperlink w:anchor="_4.2.5._Требования_к_1" w:history="1">
        <w:r w:rsidRPr="00B0142E">
          <w:rPr>
            <w:rStyle w:val="afb"/>
            <w:rFonts w:eastAsia="Arial Unicode MS"/>
          </w:rPr>
          <w:t>4.2.5.</w:t>
        </w:r>
        <w:proofErr w:type="gramEnd"/>
        <w:r w:rsidRPr="00B0142E">
          <w:rPr>
            <w:rStyle w:val="afb"/>
            <w:rFonts w:eastAsia="Arial Unicode MS"/>
          </w:rPr>
          <w:t xml:space="preserve"> </w:t>
        </w:r>
        <w:proofErr w:type="gramStart"/>
        <w:r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Pr="00B0142E">
          <w:rPr>
            <w:rStyle w:val="afb"/>
            <w:rFonts w:eastAsia="Arial Unicode MS"/>
          </w:rPr>
          <w:t>Siebel</w:t>
        </w:r>
        <w:proofErr w:type="spellEnd"/>
        <w:r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>
        <w:rPr>
          <w:rFonts w:eastAsia="Arial Unicode MS"/>
        </w:rPr>
        <w:t>).</w:t>
      </w:r>
      <w:proofErr w:type="gramEnd"/>
    </w:p>
    <w:p w:rsidR="000D52E7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5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6-В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После сохранения результата разговора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вызывает </w:t>
      </w:r>
      <w:hyperlink r:id="rId14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>
        <w:rPr>
          <w:rFonts w:eastAsia="Arial Unicode MS"/>
          <w:b/>
        </w:rPr>
        <w:t xml:space="preserve"> </w:t>
      </w:r>
      <w:r w:rsidRPr="000D52E7">
        <w:rPr>
          <w:rFonts w:eastAsia="Arial Unicode MS"/>
        </w:rPr>
        <w:t xml:space="preserve">(необходимо в БС передавать параметр </w:t>
      </w:r>
      <w:r w:rsidRPr="000D52E7">
        <w:t>Статус отключения =[Отключать, Не отключать]</w:t>
      </w:r>
      <w:r w:rsidRPr="000D52E7">
        <w:rPr>
          <w:rFonts w:eastAsia="Arial Unicode MS"/>
        </w:rPr>
        <w:t>).</w:t>
      </w:r>
      <w:r>
        <w:rPr>
          <w:rFonts w:eastAsia="Arial Unicode MS"/>
          <w:b/>
        </w:rPr>
        <w:t xml:space="preserve"> </w:t>
      </w:r>
      <w:r w:rsidRPr="000D52E7">
        <w:rPr>
          <w:rFonts w:eastAsia="Arial Unicode MS"/>
        </w:rPr>
        <w:t>БС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в МДМ  (методы определения изложены в описании БС). </w:t>
      </w:r>
    </w:p>
    <w:p w:rsidR="000D52E7" w:rsidRDefault="000D52E7" w:rsidP="000D52E7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два</w:t>
      </w:r>
      <w:r w:rsidRPr="00BB6395">
        <w:rPr>
          <w:rFonts w:eastAsia="Arial Unicode MS"/>
        </w:rPr>
        <w:t xml:space="preserve"> </w:t>
      </w:r>
      <w:r>
        <w:rPr>
          <w:rFonts w:eastAsia="Arial Unicode MS"/>
        </w:rPr>
        <w:t xml:space="preserve">раза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0D52E7" w:rsidRDefault="000D52E7" w:rsidP="000D52E7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0D52E7" w:rsidRPr="00A07852" w:rsidRDefault="000D52E7" w:rsidP="000D52E7">
      <w:pPr>
        <w:ind w:left="284"/>
        <w:jc w:val="both"/>
        <w:rPr>
          <w:rFonts w:eastAsia="Arial Unicode MS"/>
        </w:rPr>
      </w:pPr>
      <w:commentRangeStart w:id="14"/>
      <w:proofErr w:type="gramStart"/>
      <w:r>
        <w:rPr>
          <w:rFonts w:eastAsia="Arial Unicode MS"/>
          <w:b/>
        </w:rPr>
        <w:t xml:space="preserve">Шаг </w:t>
      </w:r>
      <w:r w:rsidR="00A07852"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="00A07852">
        <w:rPr>
          <w:rFonts w:eastAsia="Arial Unicode MS"/>
          <w:b/>
        </w:rPr>
        <w:t xml:space="preserve"> – </w:t>
      </w:r>
      <w:r w:rsidR="00A07852">
        <w:rPr>
          <w:rFonts w:eastAsia="Arial Unicode MS"/>
        </w:rPr>
        <w:t>Если клиента необходимо отключить</w:t>
      </w:r>
      <w:r w:rsidR="00DC17DC">
        <w:rPr>
          <w:rFonts w:eastAsia="Arial Unicode MS"/>
        </w:rPr>
        <w:t xml:space="preserve"> (</w:t>
      </w:r>
      <w:r w:rsidR="00B75E09" w:rsidRPr="00B75E09">
        <w:rPr>
          <w:rFonts w:eastAsia="Arial Unicode MS"/>
        </w:rPr>
        <w:t>п</w:t>
      </w:r>
      <w:r w:rsidR="00DC17DC" w:rsidRPr="00B75E09">
        <w:rPr>
          <w:rFonts w:eastAsia="Arial Unicode MS"/>
        </w:rPr>
        <w:t>араметр БС</w:t>
      </w:r>
      <w:r w:rsidR="00B75E09" w:rsidRPr="00B75E09">
        <w:rPr>
          <w:rFonts w:eastAsia="Arial Unicode MS"/>
        </w:rPr>
        <w:t xml:space="preserve"> “Отключение клиента от Программы Коллекция”</w:t>
      </w:r>
      <w:r w:rsidR="00DC17DC" w:rsidRPr="00B75E09">
        <w:rPr>
          <w:rFonts w:eastAsia="Arial Unicode MS"/>
        </w:rPr>
        <w:t xml:space="preserve"> Статус отключения=1</w:t>
      </w:r>
      <w:r w:rsidR="00DC17DC">
        <w:rPr>
          <w:rFonts w:eastAsia="Arial Unicode MS"/>
        </w:rPr>
        <w:t>)</w:t>
      </w:r>
      <w:r w:rsidR="00A07852">
        <w:rPr>
          <w:rFonts w:eastAsia="Arial Unicode MS"/>
        </w:rPr>
        <w:t xml:space="preserve">, то Хранилище отправляет реестр на закрытие виртуальных карт в </w:t>
      </w:r>
      <w:r w:rsidR="00A07852">
        <w:rPr>
          <w:rFonts w:eastAsia="Arial Unicode MS"/>
          <w:lang w:val="en-US"/>
        </w:rPr>
        <w:t>Way</w:t>
      </w:r>
      <w:r w:rsidR="00A07852" w:rsidRPr="00BB6395">
        <w:rPr>
          <w:rFonts w:eastAsia="Arial Unicode MS"/>
        </w:rPr>
        <w:t>4</w:t>
      </w:r>
      <w:r w:rsidR="00A07852">
        <w:rPr>
          <w:rFonts w:eastAsia="Arial Unicode MS"/>
        </w:rPr>
        <w:t xml:space="preserve"> (см. пункт </w:t>
      </w:r>
      <w:hyperlink w:anchor="_4.2.3._Требования_к_1" w:history="1">
        <w:r w:rsidR="00A07852" w:rsidRPr="00BB6395">
          <w:rPr>
            <w:rStyle w:val="afb"/>
            <w:rFonts w:eastAsia="Arial Unicode MS"/>
          </w:rPr>
          <w:t>4.2.3.</w:t>
        </w:r>
        <w:proofErr w:type="gramEnd"/>
        <w:r w:rsidR="00A07852" w:rsidRPr="00BB6395">
          <w:rPr>
            <w:rStyle w:val="afb"/>
            <w:rFonts w:eastAsia="Arial Unicode MS"/>
          </w:rPr>
          <w:t xml:space="preserve"> </w:t>
        </w:r>
        <w:proofErr w:type="gramStart"/>
        <w:r w:rsidR="00A07852" w:rsidRPr="00BB6395">
          <w:rPr>
            <w:rStyle w:val="afb"/>
            <w:rFonts w:eastAsia="Arial Unicode MS"/>
          </w:rPr>
          <w:t>Требования к Хранилищу</w:t>
        </w:r>
      </w:hyperlink>
      <w:r w:rsidR="00A07852">
        <w:rPr>
          <w:rFonts w:eastAsia="Arial Unicode MS"/>
        </w:rPr>
        <w:t>).</w:t>
      </w:r>
      <w:proofErr w:type="gramEnd"/>
    </w:p>
    <w:p w:rsidR="000D52E7" w:rsidRDefault="00B82A45" w:rsidP="000D52E7">
      <w:pPr>
        <w:ind w:left="284"/>
        <w:jc w:val="both"/>
        <w:rPr>
          <w:rFonts w:eastAsia="Arial Unicode MS"/>
        </w:rPr>
      </w:pPr>
      <w:commentRangeStart w:id="15"/>
      <w:r>
        <w:rPr>
          <w:rFonts w:eastAsia="Arial Unicode MS"/>
        </w:rPr>
        <w:lastRenderedPageBreak/>
        <w:t>Если клиента не нужно отключать</w:t>
      </w:r>
      <w:r w:rsidR="00072468">
        <w:rPr>
          <w:rFonts w:eastAsia="Arial Unicode MS"/>
        </w:rPr>
        <w:t xml:space="preserve"> (</w:t>
      </w:r>
      <w:r w:rsidR="00072468" w:rsidRPr="00B75E09">
        <w:rPr>
          <w:rFonts w:eastAsia="Arial Unicode MS"/>
        </w:rPr>
        <w:t>параметр БС “Отключение клиента от Программы Коллекция” Статус отключения=</w:t>
      </w:r>
      <w:r w:rsidR="00072468">
        <w:rPr>
          <w:rFonts w:eastAsia="Arial Unicode MS"/>
        </w:rPr>
        <w:t>0)</w:t>
      </w:r>
      <w:r>
        <w:rPr>
          <w:rFonts w:eastAsia="Arial Unicode MS"/>
        </w:rPr>
        <w:t>, то Хранилище отправляет Сайту отказ в отключении клиента.</w:t>
      </w:r>
      <w:commentRangeEnd w:id="15"/>
      <w:r w:rsidR="00FE4784">
        <w:rPr>
          <w:rStyle w:val="af6"/>
        </w:rPr>
        <w:commentReference w:id="15"/>
      </w:r>
    </w:p>
    <w:p w:rsidR="00B82A45" w:rsidRDefault="00B82A45" w:rsidP="000D52E7">
      <w:pPr>
        <w:ind w:left="284"/>
        <w:jc w:val="both"/>
        <w:rPr>
          <w:rFonts w:eastAsia="Arial Unicode MS"/>
        </w:rPr>
      </w:pPr>
      <w:commentRangeStart w:id="16"/>
      <w:r>
        <w:rPr>
          <w:rFonts w:eastAsia="Arial Unicode MS"/>
          <w:b/>
        </w:rPr>
        <w:t>Шаг 8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9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 xml:space="preserve">В – </w:t>
      </w:r>
      <w:r w:rsidR="00B8442D">
        <w:rPr>
          <w:rFonts w:eastAsia="Arial Unicode MS"/>
        </w:rPr>
        <w:t>Хранилище выгружает Сайту результат отключения клиентов.</w:t>
      </w:r>
    </w:p>
    <w:p w:rsidR="00B8442D" w:rsidRPr="00B82A45" w:rsidRDefault="00B8442D" w:rsidP="000D52E7">
      <w:pPr>
        <w:ind w:left="284"/>
        <w:jc w:val="both"/>
      </w:pPr>
      <w:proofErr w:type="gramStart"/>
      <w:r w:rsidRPr="00B8442D">
        <w:rPr>
          <w:rFonts w:eastAsia="Arial Unicode MS"/>
        </w:rPr>
        <w:t>Сайт завершает отключение клиентов</w:t>
      </w:r>
      <w:r>
        <w:rPr>
          <w:rFonts w:eastAsia="Arial Unicode MS"/>
          <w:b/>
        </w:rPr>
        <w:t xml:space="preserve"> </w:t>
      </w:r>
      <w:r>
        <w:rPr>
          <w:rFonts w:eastAsia="Arial Unicode MS"/>
        </w:rPr>
        <w:t xml:space="preserve">(см.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</w:hyperlink>
      <w:r>
        <w:rPr>
          <w:rFonts w:eastAsia="Arial Unicode MS"/>
        </w:rPr>
        <w:t>)</w:t>
      </w:r>
      <w:r>
        <w:rPr>
          <w:rFonts w:eastAsia="Arial Unicode MS"/>
          <w:b/>
        </w:rPr>
        <w:t>.</w:t>
      </w:r>
      <w:commentRangeEnd w:id="16"/>
      <w:r w:rsidR="00F47EF7">
        <w:rPr>
          <w:rStyle w:val="af6"/>
        </w:rPr>
        <w:commentReference w:id="16"/>
      </w:r>
      <w:commentRangeEnd w:id="14"/>
      <w:r w:rsidR="00FE65DF">
        <w:rPr>
          <w:rStyle w:val="af6"/>
        </w:rPr>
        <w:commentReference w:id="14"/>
      </w:r>
      <w:proofErr w:type="gramEnd"/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bookmarkStart w:id="17" w:name="_Диаграмма_действия_“Отключение"/>
      <w:bookmarkStart w:id="18" w:name="_Диаграмма_действия_“Подключен"/>
      <w:bookmarkEnd w:id="17"/>
      <w:bookmarkEnd w:id="18"/>
      <w:r w:rsidRPr="00E526ED">
        <w:rPr>
          <w:color w:val="000000" w:themeColor="text1"/>
        </w:rPr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</w:t>
      </w:r>
      <w:r w:rsidR="00FE2AE2" w:rsidRPr="001F41C3">
        <w:rPr>
          <w:rStyle w:val="11"/>
          <w:rFonts w:eastAsiaTheme="majorEastAsia" w:cstheme="majorBidi"/>
          <w:kern w:val="0"/>
          <w:sz w:val="24"/>
          <w:szCs w:val="24"/>
        </w:rPr>
        <w:t>решения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Pr="005841B4" w:rsidRDefault="00506AB8" w:rsidP="00420CDA">
      <w:pPr>
        <w:pStyle w:val="3"/>
        <w:jc w:val="both"/>
      </w:pPr>
      <w:bookmarkStart w:id="19" w:name="_4.2.1._Общие_требования"/>
      <w:bookmarkEnd w:id="19"/>
      <w:r w:rsidRPr="005841B4">
        <w:t>4.2.</w:t>
      </w:r>
      <w:r w:rsidR="00660979" w:rsidRPr="00FF73BD">
        <w:t>1</w:t>
      </w:r>
      <w:r w:rsidRPr="005841B4">
        <w:t xml:space="preserve">. </w:t>
      </w:r>
      <w:r w:rsidR="004D6674" w:rsidRPr="005841B4">
        <w:t xml:space="preserve">Требования к </w:t>
      </w:r>
      <w:r w:rsidR="00C65F66">
        <w:t>УСБС</w:t>
      </w:r>
    </w:p>
    <w:p w:rsidR="00EB0225" w:rsidRDefault="00EB0225" w:rsidP="00420CDA">
      <w:pPr>
        <w:jc w:val="both"/>
      </w:pPr>
    </w:p>
    <w:p w:rsidR="00D65940" w:rsidRPr="0068419A" w:rsidRDefault="00D65940" w:rsidP="00420CDA">
      <w:pPr>
        <w:ind w:left="426"/>
        <w:jc w:val="both"/>
        <w:rPr>
          <w:b/>
          <w:bCs/>
        </w:rPr>
      </w:pPr>
      <w:r w:rsidRPr="0068419A">
        <w:rPr>
          <w:b/>
          <w:bCs/>
        </w:rPr>
        <w:t xml:space="preserve">Общие требования к БС. 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БС при передаче запроса из фронтальной системы (системы-инициатора) в продуктовую систему (систему-получатель) осуществляет его трансляцию, а именно: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формат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типы данных параметров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вызов соответствующего интерфейса системы-получателя;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обратные преобразования (форматов, типов данных, справочных значений) при передаче ответа на запрос.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При возникновении ошибки</w:t>
      </w:r>
      <w:r>
        <w:rPr>
          <w:bCs/>
        </w:rPr>
        <w:t xml:space="preserve"> БС</w:t>
      </w:r>
      <w:r w:rsidRPr="0068419A">
        <w:rPr>
          <w:bCs/>
        </w:rPr>
        <w:t xml:space="preserve"> </w:t>
      </w:r>
      <w:r>
        <w:rPr>
          <w:bCs/>
        </w:rPr>
        <w:t>в</w:t>
      </w:r>
      <w:r w:rsidRPr="0068419A">
        <w:rPr>
          <w:bCs/>
        </w:rPr>
        <w:t>озвращает</w:t>
      </w:r>
      <w:r>
        <w:rPr>
          <w:bCs/>
        </w:rPr>
        <w:t xml:space="preserve"> во фронтальную систему код ошибки, на основании которого фронтальная система </w:t>
      </w:r>
      <w:r w:rsidRPr="0068419A">
        <w:rPr>
          <w:bCs/>
        </w:rPr>
        <w:t>формирует русскоязычное описание ошибки для вывода его в пользовательском интерфейсе.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Описание систем-получателей и общих требований к ним</w:t>
      </w:r>
      <w:r>
        <w:rPr>
          <w:b/>
          <w:bCs/>
        </w:rPr>
        <w:t xml:space="preserve">. </w:t>
      </w:r>
    </w:p>
    <w:p w:rsidR="00D65940" w:rsidRDefault="00D65940" w:rsidP="00420CDA">
      <w:pPr>
        <w:ind w:left="426"/>
        <w:jc w:val="both"/>
        <w:rPr>
          <w:b/>
          <w:bCs/>
        </w:rPr>
      </w:pPr>
      <w:r w:rsidRPr="0068419A">
        <w:rPr>
          <w:bCs/>
        </w:rPr>
        <w:t>В качестве систем-получателей в рамках данной заявки понимаются продуктовые и сервисные системы</w:t>
      </w:r>
      <w:r>
        <w:rPr>
          <w:bCs/>
        </w:rPr>
        <w:t>, например</w:t>
      </w:r>
      <w:r w:rsidRPr="0068419A">
        <w:rPr>
          <w:bCs/>
        </w:rPr>
        <w:t xml:space="preserve"> </w:t>
      </w:r>
      <w:r>
        <w:rPr>
          <w:bCs/>
        </w:rPr>
        <w:t>Хранилище</w:t>
      </w:r>
      <w:r w:rsidR="0080312F">
        <w:rPr>
          <w:bCs/>
        </w:rPr>
        <w:t xml:space="preserve">, </w:t>
      </w:r>
      <w:r w:rsidR="0080312F">
        <w:rPr>
          <w:bCs/>
          <w:lang w:val="en-US"/>
        </w:rPr>
        <w:t>Siebel</w:t>
      </w:r>
      <w:r w:rsidR="0080312F" w:rsidRPr="0080312F">
        <w:rPr>
          <w:bCs/>
        </w:rPr>
        <w:t xml:space="preserve"> </w:t>
      </w:r>
      <w:r w:rsidR="0080312F">
        <w:rPr>
          <w:bCs/>
          <w:lang w:val="en-US"/>
        </w:rPr>
        <w:t>CRM</w:t>
      </w:r>
      <w:r w:rsidRPr="0068419A">
        <w:rPr>
          <w:bCs/>
        </w:rPr>
        <w:t>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результатам выполнения БС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 w:rsidRPr="00CD0BDA">
        <w:t>БС возвращает системе-инициатору результат выполнения запроса, содержащий код результата, а также словесное описание данного результата на русском языке.</w:t>
      </w:r>
    </w:p>
    <w:p w:rsidR="00D65940" w:rsidRPr="00CD0BDA" w:rsidRDefault="00D65940" w:rsidP="00420CDA">
      <w:pPr>
        <w:ind w:left="426"/>
        <w:jc w:val="both"/>
      </w:pPr>
      <w:r w:rsidRPr="00CD0BDA">
        <w:t xml:space="preserve">Предварительный перечень </w:t>
      </w:r>
      <w:r>
        <w:t xml:space="preserve">кодов </w:t>
      </w:r>
      <w:r w:rsidRPr="00CD0BDA">
        <w:t>результатов выполнения БС (может быть уточнён в дальнейшем</w:t>
      </w:r>
      <w:r w:rsidRPr="00161A21">
        <w:t xml:space="preserve"> </w:t>
      </w:r>
      <w:r>
        <w:t>в ЧТЗ</w:t>
      </w:r>
      <w:r w:rsidRPr="00CD0BDA">
        <w:t>):</w:t>
      </w:r>
    </w:p>
    <w:p w:rsidR="00D65940" w:rsidRPr="00CD0BDA" w:rsidRDefault="00D65940" w:rsidP="00420CDA">
      <w:pPr>
        <w:ind w:left="426"/>
        <w:jc w:val="both"/>
      </w:pPr>
      <w:r w:rsidRPr="00CD0BDA">
        <w:t>00 – успешное выполнение</w:t>
      </w:r>
      <w:r>
        <w:t xml:space="preserve"> БС</w:t>
      </w:r>
      <w:r w:rsidRPr="00E91084">
        <w:t>;</w:t>
      </w:r>
      <w:r>
        <w:t xml:space="preserve"> </w:t>
      </w:r>
    </w:p>
    <w:p w:rsidR="00D65940" w:rsidRPr="00E91084" w:rsidRDefault="00D65940" w:rsidP="00420CDA">
      <w:pPr>
        <w:ind w:left="426"/>
        <w:jc w:val="both"/>
      </w:pPr>
      <w:r w:rsidRPr="00CD0BDA">
        <w:t>0</w:t>
      </w:r>
      <w:r>
        <w:t>1</w:t>
      </w:r>
      <w:r w:rsidRPr="00CD0BDA">
        <w:t xml:space="preserve"> – ошибка внутри </w:t>
      </w:r>
      <w:r>
        <w:t>продуктовой системы</w:t>
      </w:r>
      <w:r w:rsidRPr="00E91084">
        <w:t>.</w:t>
      </w:r>
    </w:p>
    <w:p w:rsidR="00D65940" w:rsidRDefault="00D65940" w:rsidP="00420CDA">
      <w:pPr>
        <w:ind w:left="426" w:firstLine="708"/>
        <w:jc w:val="both"/>
      </w:pPr>
      <w:r w:rsidRPr="00CD0BDA">
        <w:t xml:space="preserve">Если ошибка произошла внутри </w:t>
      </w:r>
      <w:r>
        <w:t>продуктовой системы</w:t>
      </w:r>
      <w:r w:rsidRPr="00CD0BDA">
        <w:t xml:space="preserve"> (код 0</w:t>
      </w:r>
      <w:r w:rsidRPr="00E91084">
        <w:t>1</w:t>
      </w:r>
      <w:r w:rsidRPr="00CD0BDA">
        <w:t>), то БС возвращает свой код ошибки и описание этой ошибки, а также код ошибки и описание этой ошибки, который вернула система-получатель.</w:t>
      </w:r>
    </w:p>
    <w:p w:rsidR="00D65940" w:rsidRDefault="00D65940" w:rsidP="00420CDA">
      <w:pPr>
        <w:ind w:left="426"/>
        <w:jc w:val="both"/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действиям при таймауте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>
        <w:t>В случае повторного возникновения таймаута при вызове БС осуществляется повторная инициация выполнения запроса к БС.</w:t>
      </w:r>
    </w:p>
    <w:p w:rsidR="00D65940" w:rsidRPr="00484F81" w:rsidRDefault="00D65940" w:rsidP="00420CDA">
      <w:pPr>
        <w:pStyle w:val="ab"/>
        <w:ind w:left="426" w:firstLine="708"/>
      </w:pPr>
    </w:p>
    <w:p w:rsidR="00D65940" w:rsidRPr="00696A5E" w:rsidRDefault="00D65940" w:rsidP="00420CDA">
      <w:pPr>
        <w:pStyle w:val="4"/>
        <w:jc w:val="both"/>
      </w:pPr>
      <w:r w:rsidRPr="00696A5E">
        <w:rPr>
          <w:rStyle w:val="50"/>
          <w:rFonts w:eastAsiaTheme="majorEastAsia"/>
          <w:b/>
        </w:rPr>
        <w:t>Перечень БС</w:t>
      </w:r>
    </w:p>
    <w:p w:rsidR="00D65940" w:rsidRDefault="00D65940" w:rsidP="00420CDA">
      <w:pPr>
        <w:jc w:val="both"/>
      </w:pPr>
    </w:p>
    <w:p w:rsidR="00D65940" w:rsidRDefault="00D65940" w:rsidP="00420CDA">
      <w:pPr>
        <w:ind w:left="426"/>
        <w:jc w:val="both"/>
      </w:pPr>
      <w:r>
        <w:t>Перечень используемых бизнес сервисов изложен в Таблице №1 - Перечень бизнес сервисов и точек интеграции.</w:t>
      </w:r>
    </w:p>
    <w:p w:rsidR="00D65940" w:rsidRDefault="00D65940" w:rsidP="00D65940"/>
    <w:p w:rsidR="007A156C" w:rsidRDefault="007A156C" w:rsidP="00D65940"/>
    <w:p w:rsidR="007A156C" w:rsidRDefault="007A156C" w:rsidP="00D65940"/>
    <w:p w:rsidR="007A156C" w:rsidRDefault="007A156C" w:rsidP="00D65940"/>
    <w:p w:rsidR="007A156C" w:rsidRDefault="007A156C" w:rsidP="00D65940"/>
    <w:p w:rsidR="00D65940" w:rsidRPr="00875940" w:rsidRDefault="00D65940" w:rsidP="00D65940">
      <w:pPr>
        <w:jc w:val="right"/>
      </w:pPr>
      <w:r>
        <w:lastRenderedPageBreak/>
        <w:t>Таблица №1- Перечень бизнес сервисов и точек интеграции</w:t>
      </w:r>
    </w:p>
    <w:tbl>
      <w:tblPr>
        <w:tblW w:w="927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670"/>
        <w:gridCol w:w="1670"/>
        <w:gridCol w:w="872"/>
        <w:gridCol w:w="802"/>
        <w:gridCol w:w="1175"/>
        <w:gridCol w:w="1682"/>
        <w:gridCol w:w="1107"/>
      </w:tblGrid>
      <w:tr w:rsidR="00D36A64" w:rsidTr="000B38C5">
        <w:trPr>
          <w:cantSplit/>
          <w:trHeight w:val="495"/>
        </w:trPr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Код БС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Название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операции БС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Тип вызова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0308CA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Контур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Входные параметры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Выходные параметры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Реализ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</w:t>
            </w: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ция</w:t>
            </w:r>
          </w:p>
        </w:tc>
      </w:tr>
      <w:tr w:rsidR="00730075" w:rsidTr="000B38C5">
        <w:trPr>
          <w:trHeight w:val="720"/>
        </w:trPr>
        <w:tc>
          <w:tcPr>
            <w:tcW w:w="2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730075" w:rsidRDefault="00730075" w:rsidP="009202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highlight w:val="yellow"/>
                <w:lang w:val="en-US"/>
              </w:rPr>
              <w:t>BS</w:t>
            </w:r>
            <w:r w:rsidRPr="00E30378">
              <w:rPr>
                <w:color w:val="000000"/>
                <w:sz w:val="16"/>
                <w:szCs w:val="16"/>
              </w:rPr>
              <w:t>_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D65940">
              <w:rPr>
                <w:rFonts w:eastAsia="Arial Unicode MS"/>
                <w:sz w:val="16"/>
                <w:szCs w:val="16"/>
              </w:rPr>
              <w:t>БС “</w:t>
            </w:r>
            <w:r>
              <w:rPr>
                <w:rFonts w:eastAsia="Arial Unicode MS"/>
                <w:sz w:val="16"/>
                <w:szCs w:val="16"/>
              </w:rPr>
              <w:t xml:space="preserve">Отключение 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клиента </w:t>
            </w:r>
            <w:r>
              <w:rPr>
                <w:rFonts w:eastAsia="Arial Unicode MS"/>
                <w:sz w:val="16"/>
                <w:szCs w:val="16"/>
              </w:rPr>
              <w:t>от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 </w:t>
            </w:r>
            <w:r>
              <w:rPr>
                <w:rFonts w:eastAsia="Arial Unicode MS"/>
                <w:sz w:val="16"/>
                <w:szCs w:val="16"/>
              </w:rPr>
              <w:t>П</w:t>
            </w:r>
            <w:r w:rsidRPr="00D65940">
              <w:rPr>
                <w:rFonts w:eastAsia="Arial Unicode MS"/>
                <w:sz w:val="16"/>
                <w:szCs w:val="16"/>
              </w:rPr>
              <w:t>рограмм</w:t>
            </w:r>
            <w:r>
              <w:rPr>
                <w:rFonts w:eastAsia="Arial Unicode MS"/>
                <w:sz w:val="16"/>
                <w:szCs w:val="16"/>
              </w:rPr>
              <w:t xml:space="preserve">ы </w:t>
            </w:r>
            <w:r w:rsidRPr="00D65940">
              <w:rPr>
                <w:rFonts w:eastAsia="Arial Unicode MS"/>
                <w:sz w:val="16"/>
                <w:szCs w:val="16"/>
              </w:rPr>
              <w:t>Коллекция”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</w:t>
            </w:r>
            <w:r w:rsidRPr="00D65940">
              <w:rPr>
                <w:color w:val="000000"/>
                <w:sz w:val="16"/>
                <w:szCs w:val="16"/>
              </w:rPr>
              <w:t>инхронный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4C6F47">
              <w:rPr>
                <w:color w:val="000000"/>
                <w:sz w:val="16"/>
                <w:szCs w:val="16"/>
              </w:rPr>
              <w:t>УСБС</w:t>
            </w:r>
            <w:proofErr w:type="gramEnd"/>
            <w:r w:rsidRPr="004C6F47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middle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color w:val="000000"/>
                <w:sz w:val="16"/>
                <w:szCs w:val="16"/>
              </w:rPr>
              <w:t>клиента</w:t>
            </w:r>
            <w:r w:rsidRPr="00120974">
              <w:rPr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клиента</w:t>
            </w:r>
            <w:r w:rsidRPr="0012097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Необходимо реализовать (Новый)</w:t>
            </w:r>
          </w:p>
        </w:tc>
      </w:tr>
    </w:tbl>
    <w:p w:rsidR="00D65940" w:rsidRDefault="00D65940" w:rsidP="00D65940"/>
    <w:p w:rsidR="009D6D74" w:rsidRPr="00FF74FF" w:rsidRDefault="00FF74FF" w:rsidP="00420CDA">
      <w:pPr>
        <w:ind w:left="426"/>
        <w:jc w:val="both"/>
      </w:pPr>
      <w:r>
        <w:t xml:space="preserve">Схема взаимодействия представлена в </w:t>
      </w:r>
      <w:hyperlink w:anchor="_Приложение_№1-_Диаграммы" w:history="1">
        <w:r w:rsidRPr="00D00EEB">
          <w:rPr>
            <w:rStyle w:val="afb"/>
          </w:rPr>
          <w:t>Приложении №1</w:t>
        </w:r>
      </w:hyperlink>
      <w:r>
        <w:t>.Значения справочников будут предоставлены на этапе разработки функциональных требований и ЧТЗ.</w:t>
      </w:r>
    </w:p>
    <w:p w:rsidR="00FF74FF" w:rsidRPr="0002068D" w:rsidRDefault="00FF74FF" w:rsidP="00420CDA">
      <w:pPr>
        <w:jc w:val="both"/>
      </w:pPr>
    </w:p>
    <w:p w:rsidR="00730075" w:rsidRDefault="00FF74FF" w:rsidP="00730075">
      <w:pPr>
        <w:pStyle w:val="4"/>
        <w:jc w:val="both"/>
        <w:rPr>
          <w:rFonts w:eastAsia="Arial Unicode MS"/>
        </w:rPr>
      </w:pPr>
      <w:bookmarkStart w:id="20" w:name="_4.2.2.1._БС_“Регистрация/активация"/>
      <w:bookmarkStart w:id="21" w:name="_4.2.1.1_БС_“Отключение"/>
      <w:bookmarkEnd w:id="20"/>
      <w:bookmarkEnd w:id="21"/>
      <w:r w:rsidRPr="005841B4">
        <w:t>4.2.</w:t>
      </w:r>
      <w:r w:rsidR="00660979" w:rsidRPr="00A93753">
        <w:t>1</w:t>
      </w:r>
      <w:r w:rsidRPr="00FF74FF">
        <w:t>.1</w:t>
      </w:r>
      <w:r w:rsidR="00730075" w:rsidRPr="00730075">
        <w:rPr>
          <w:rFonts w:eastAsia="Arial Unicode MS"/>
        </w:rPr>
        <w:t xml:space="preserve"> </w:t>
      </w:r>
      <w:r w:rsidR="00730075" w:rsidRPr="00FF74FF">
        <w:rPr>
          <w:rFonts w:eastAsia="Arial Unicode MS"/>
        </w:rPr>
        <w:t>БС “</w:t>
      </w:r>
      <w:r w:rsidR="00730075" w:rsidRPr="00D2328C">
        <w:rPr>
          <w:rFonts w:eastAsia="Arial Unicode MS"/>
        </w:rPr>
        <w:t xml:space="preserve">Отключение клиента от </w:t>
      </w:r>
      <w:r w:rsidR="00730075">
        <w:rPr>
          <w:rFonts w:eastAsia="Arial Unicode MS"/>
        </w:rPr>
        <w:t>П</w:t>
      </w:r>
      <w:r w:rsidR="00730075" w:rsidRPr="00D2328C">
        <w:rPr>
          <w:rFonts w:eastAsia="Arial Unicode MS"/>
        </w:rPr>
        <w:t>рограммы Коллекция</w:t>
      </w:r>
      <w:r w:rsidR="00730075" w:rsidRPr="00FF74FF">
        <w:rPr>
          <w:rFonts w:eastAsia="Arial Unicode MS"/>
        </w:rPr>
        <w:t>”</w:t>
      </w:r>
    </w:p>
    <w:p w:rsidR="00730075" w:rsidRPr="00D2328C" w:rsidRDefault="00730075" w:rsidP="00730075">
      <w:pPr>
        <w:jc w:val="both"/>
        <w:rPr>
          <w:rFonts w:eastAsia="Arial Unicode MS"/>
        </w:rPr>
      </w:pPr>
    </w:p>
    <w:p w:rsidR="00730075" w:rsidRPr="007568B5" w:rsidRDefault="00730075" w:rsidP="00730075">
      <w:pPr>
        <w:ind w:left="426"/>
        <w:jc w:val="both"/>
      </w:pPr>
      <w:r w:rsidRPr="00060C15">
        <w:rPr>
          <w:b/>
        </w:rPr>
        <w:t>Потребитель</w:t>
      </w:r>
      <w:r>
        <w:rPr>
          <w:b/>
        </w:rPr>
        <w:t xml:space="preserve"> БС (фронтальные системы)</w:t>
      </w:r>
      <w:r w:rsidRPr="00060C15">
        <w:rPr>
          <w:b/>
        </w:rPr>
        <w:t>:</w:t>
      </w:r>
      <w:r w:rsidRPr="007568B5">
        <w:t xml:space="preserve"> </w:t>
      </w:r>
      <w:proofErr w:type="spellStart"/>
      <w:r w:rsidRPr="00B118D1">
        <w:t>Siebel</w:t>
      </w:r>
      <w:proofErr w:type="spellEnd"/>
      <w:r w:rsidRPr="00B118D1">
        <w:t xml:space="preserve"> CRM</w:t>
      </w:r>
      <w:r>
        <w:t>.</w:t>
      </w:r>
    </w:p>
    <w:p w:rsidR="00730075" w:rsidRPr="00FF74FF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потребителем:</w:t>
      </w:r>
      <w:r w:rsidRPr="00EB0225">
        <w:t xml:space="preserve"> </w:t>
      </w:r>
      <w:r>
        <w:t>БС вызывается с фронтальной системы в синхронном режиме.</w:t>
      </w: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поставщиком:</w:t>
      </w:r>
      <w:r w:rsidRPr="00EB0225">
        <w:t xml:space="preserve"> </w:t>
      </w:r>
      <w:r>
        <w:t xml:space="preserve">БС </w:t>
      </w:r>
      <w:r w:rsidR="0080312F">
        <w:t xml:space="preserve">два </w:t>
      </w:r>
      <w:r>
        <w:t>раз</w:t>
      </w:r>
      <w:r w:rsidR="0080312F">
        <w:t>а</w:t>
      </w:r>
      <w:r>
        <w:t xml:space="preserve"> в сутки выгружает реестр с клиентами на отключение в формате </w:t>
      </w:r>
      <w:r>
        <w:rPr>
          <w:b/>
          <w:lang w:val="en-US"/>
        </w:rPr>
        <w:t>txt</w:t>
      </w:r>
      <w:r>
        <w:t>.</w:t>
      </w:r>
    </w:p>
    <w:p w:rsidR="00730075" w:rsidRPr="009F25EC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>
        <w:t>Список параметров может быть уточнен на этапе написания функциональной части и ЧТЗ.</w:t>
      </w:r>
    </w:p>
    <w:p w:rsidR="00730075" w:rsidRPr="00296848" w:rsidRDefault="00730075" w:rsidP="00730075">
      <w:pPr>
        <w:ind w:left="426"/>
        <w:jc w:val="both"/>
      </w:pPr>
      <w:r>
        <w:t>Также описание сервиса можно посмотреть в карточке сервиса</w:t>
      </w:r>
      <w:r w:rsidRPr="00A25943">
        <w:t xml:space="preserve"> “</w:t>
      </w:r>
      <w:r w:rsidRPr="00D2328C">
        <w:rPr>
          <w:rFonts w:eastAsia="Arial Unicode MS"/>
        </w:rPr>
        <w:t xml:space="preserve">Отключение клиента от </w:t>
      </w:r>
      <w:r>
        <w:rPr>
          <w:rFonts w:eastAsia="Arial Unicode MS"/>
        </w:rPr>
        <w:t>П</w:t>
      </w:r>
      <w:r w:rsidRPr="00D2328C">
        <w:rPr>
          <w:rFonts w:eastAsia="Arial Unicode MS"/>
        </w:rPr>
        <w:t>рограммы Коллекция</w:t>
      </w:r>
      <w:r w:rsidRPr="00A25943">
        <w:t xml:space="preserve"> ” (см. </w:t>
      </w:r>
      <w:hyperlink w:anchor="_Приложение_№2_–" w:history="1">
        <w:r w:rsidRPr="00A25943">
          <w:rPr>
            <w:rStyle w:val="afb"/>
          </w:rPr>
          <w:t>Приложение №2</w:t>
        </w:r>
      </w:hyperlink>
      <w:r w:rsidRPr="00A25943">
        <w:t>).</w:t>
      </w:r>
    </w:p>
    <w:p w:rsidR="00730075" w:rsidRPr="00296848" w:rsidRDefault="00730075" w:rsidP="00730075"/>
    <w:p w:rsidR="00730075" w:rsidRPr="009F25EC" w:rsidRDefault="00730075" w:rsidP="00730075">
      <w:pPr>
        <w:rPr>
          <w:b/>
        </w:rPr>
      </w:pPr>
      <w:r w:rsidRPr="009F25EC">
        <w:rPr>
          <w:b/>
        </w:rPr>
        <w:t>Входные параметры</w:t>
      </w:r>
      <w:r>
        <w:rPr>
          <w:b/>
        </w:rPr>
        <w:t xml:space="preserve"> </w:t>
      </w:r>
      <w:r w:rsidRPr="00A25943">
        <w:rPr>
          <w:b/>
        </w:rPr>
        <w:t>в БС ”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30378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075" w:rsidRPr="00E30378" w:rsidTr="00730075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Статус отключения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Число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730075">
            <w:pPr>
              <w:pStyle w:val="TableText"/>
            </w:pPr>
            <w:r w:rsidRPr="00A25943">
              <w:t>[</w:t>
            </w:r>
            <w:r>
              <w:t>1</w:t>
            </w:r>
            <w:r w:rsidRPr="00A25943">
              <w:t>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0075" w:rsidRPr="00730075" w:rsidRDefault="00730075" w:rsidP="00730075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Не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30075" w:rsidRPr="00730075" w:rsidRDefault="00730075" w:rsidP="00730075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30075" w:rsidRDefault="00730075" w:rsidP="00730075"/>
    <w:p w:rsidR="00730075" w:rsidRPr="005D7384" w:rsidRDefault="00730075" w:rsidP="00730075">
      <w:pPr>
        <w:autoSpaceDE w:val="0"/>
        <w:autoSpaceDN w:val="0"/>
        <w:adjustRightInd w:val="0"/>
        <w:spacing w:line="288" w:lineRule="auto"/>
        <w:jc w:val="both"/>
        <w:rPr>
          <w:rFonts w:eastAsia="Arial Unicode MS"/>
          <w:b/>
        </w:rPr>
      </w:pPr>
      <w:r>
        <w:rPr>
          <w:b/>
        </w:rPr>
        <w:t xml:space="preserve">Логика работы БС для </w:t>
      </w:r>
      <w:proofErr w:type="spellStart"/>
      <w:r w:rsidRPr="005D7384">
        <w:rPr>
          <w:b/>
        </w:rPr>
        <w:t>Siebel</w:t>
      </w:r>
      <w:proofErr w:type="spellEnd"/>
      <w:r w:rsidRPr="005D7384">
        <w:rPr>
          <w:b/>
        </w:rPr>
        <w:t xml:space="preserve"> CRM.</w:t>
      </w:r>
    </w:p>
    <w:p w:rsidR="00730075" w:rsidRPr="00B8768F" w:rsidRDefault="00730075" w:rsidP="00730075">
      <w:pPr>
        <w:pStyle w:val="af4"/>
        <w:autoSpaceDE w:val="0"/>
        <w:autoSpaceDN w:val="0"/>
        <w:adjustRightInd w:val="0"/>
        <w:spacing w:line="288" w:lineRule="auto"/>
        <w:ind w:left="709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В БС происходит</w:t>
      </w:r>
      <w:r w:rsidRPr="00B8768F">
        <w:rPr>
          <w:rFonts w:eastAsia="Arial Unicode MS"/>
          <w:szCs w:val="24"/>
        </w:rPr>
        <w:t>:</w:t>
      </w:r>
    </w:p>
    <w:p w:rsidR="00730075" w:rsidRPr="009F4F7E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- накопление заявок на отключение клиентов от Программы Коллекция</w:t>
      </w:r>
      <w:r w:rsidRPr="009F4F7E">
        <w:rPr>
          <w:rFonts w:eastAsia="Arial Unicode MS"/>
          <w:szCs w:val="24"/>
        </w:rPr>
        <w:t>;</w:t>
      </w:r>
    </w:p>
    <w:p w:rsidR="00730075" w:rsidRPr="005D7384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</w:rPr>
      </w:pPr>
      <w:r>
        <w:rPr>
          <w:rFonts w:eastAsia="Arial Unicode MS"/>
          <w:szCs w:val="24"/>
        </w:rPr>
        <w:t xml:space="preserve">- выгрузка </w:t>
      </w:r>
      <w:r w:rsidR="00907024">
        <w:rPr>
          <w:rFonts w:eastAsia="Arial Unicode MS"/>
          <w:szCs w:val="24"/>
        </w:rPr>
        <w:t xml:space="preserve">два </w:t>
      </w:r>
      <w:r>
        <w:rPr>
          <w:rFonts w:cs="Times New Roman"/>
        </w:rPr>
        <w:t>раз</w:t>
      </w:r>
      <w:r w:rsidR="00907024">
        <w:rPr>
          <w:rFonts w:cs="Times New Roman"/>
        </w:rPr>
        <w:t>а</w:t>
      </w:r>
      <w:r>
        <w:rPr>
          <w:rFonts w:cs="Times New Roman"/>
        </w:rPr>
        <w:t xml:space="preserve"> в сутки реестра с клиентами </w:t>
      </w:r>
      <w:r>
        <w:t xml:space="preserve">на отключение </w:t>
      </w:r>
      <w:r>
        <w:rPr>
          <w:rFonts w:cs="Times New Roman"/>
        </w:rPr>
        <w:t xml:space="preserve">в формате </w:t>
      </w:r>
      <w:r>
        <w:rPr>
          <w:b/>
          <w:lang w:val="en-US"/>
        </w:rPr>
        <w:t>txt</w:t>
      </w:r>
      <w:r>
        <w:t>.</w:t>
      </w:r>
      <w:r>
        <w:rPr>
          <w:rFonts w:eastAsia="Arial Unicode MS"/>
          <w:szCs w:val="24"/>
        </w:rPr>
        <w:t xml:space="preserve"> </w:t>
      </w:r>
    </w:p>
    <w:p w:rsidR="00730075" w:rsidRPr="009F25EC" w:rsidRDefault="00730075" w:rsidP="00730075">
      <w:pPr>
        <w:pStyle w:val="af4"/>
      </w:pPr>
    </w:p>
    <w:p w:rsidR="00730075" w:rsidRPr="002342C0" w:rsidRDefault="00730075" w:rsidP="00730075">
      <w:pPr>
        <w:pStyle w:val="af4"/>
        <w:numPr>
          <w:ilvl w:val="0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Pr="002342C0" w:rsidRDefault="00730075" w:rsidP="00730075">
      <w:pPr>
        <w:pStyle w:val="af4"/>
        <w:numPr>
          <w:ilvl w:val="1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Default="00730075" w:rsidP="00730075">
      <w:pPr>
        <w:rPr>
          <w:b/>
        </w:rPr>
      </w:pPr>
      <w:r w:rsidRPr="009F25EC">
        <w:rPr>
          <w:b/>
        </w:rPr>
        <w:t>Выходные параметры</w:t>
      </w:r>
      <w:r>
        <w:rPr>
          <w:b/>
        </w:rPr>
        <w:t xml:space="preserve"> </w:t>
      </w:r>
      <w:r w:rsidRPr="00A25943">
        <w:rPr>
          <w:b/>
        </w:rPr>
        <w:t>БС ”</w:t>
      </w:r>
      <w:r w:rsidRPr="009F4F7E">
        <w:rPr>
          <w:rFonts w:eastAsia="Arial Unicode MS"/>
          <w:b/>
        </w:rPr>
        <w:t xml:space="preserve"> 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p w:rsidR="00730075" w:rsidRDefault="00730075" w:rsidP="00730075">
      <w:pPr>
        <w:rPr>
          <w:b/>
        </w:rPr>
      </w:pP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075" w:rsidRPr="00E30378" w:rsidTr="00730075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Статус отключения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Число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</w:t>
            </w:r>
            <w:r>
              <w:t>1</w:t>
            </w:r>
            <w:r w:rsidRPr="00A25943">
              <w:t>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Не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30075" w:rsidRDefault="00730075" w:rsidP="00730075"/>
    <w:p w:rsidR="00730075" w:rsidRPr="00A443FA" w:rsidRDefault="00730075" w:rsidP="00730075">
      <w:pPr>
        <w:rPr>
          <w:b/>
          <w:lang w:val="en-US"/>
        </w:rPr>
      </w:pPr>
      <w:r w:rsidRPr="00A443FA">
        <w:rPr>
          <w:b/>
        </w:rPr>
        <w:t>Коды ошибок</w:t>
      </w:r>
      <w:r w:rsidRPr="00A443FA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4265"/>
        <w:gridCol w:w="3646"/>
      </w:tblGrid>
      <w:tr w:rsidR="00730075" w:rsidRPr="00312341" w:rsidTr="009202A9">
        <w:tc>
          <w:tcPr>
            <w:tcW w:w="1552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lastRenderedPageBreak/>
              <w:t>Код ошибки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Описание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30075" w:rsidRPr="00E145AB" w:rsidDel="00E145AB" w:rsidTr="009202A9">
        <w:tc>
          <w:tcPr>
            <w:tcW w:w="1552" w:type="dxa"/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 w:rsidRPr="00B04D3A">
              <w:rPr>
                <w:rFonts w:cs="Calibri"/>
                <w:color w:val="000000"/>
              </w:rPr>
              <w:t>01</w:t>
            </w:r>
          </w:p>
        </w:tc>
        <w:tc>
          <w:tcPr>
            <w:tcW w:w="4265" w:type="dxa"/>
          </w:tcPr>
          <w:p w:rsidR="00730075" w:rsidRPr="002653E9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53E9">
              <w:rPr>
                <w:rFonts w:ascii="Times New Roman" w:eastAsiaTheme="minorEastAsia" w:hAnsi="Times New Roman" w:cs="Times New Roman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3646" w:type="dxa"/>
          </w:tcPr>
          <w:p w:rsidR="00730075" w:rsidRPr="00E145AB" w:rsidDel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00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Внутренняя ошибка УСБС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Превышен интервал ожидания ответа конечной системы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</w:tbl>
    <w:p w:rsidR="00730075" w:rsidRDefault="00730075" w:rsidP="00730075"/>
    <w:p w:rsidR="00730075" w:rsidRDefault="00730075" w:rsidP="00730075"/>
    <w:p w:rsidR="0005739E" w:rsidRPr="0005739E" w:rsidRDefault="0005739E" w:rsidP="0005739E">
      <w:pPr>
        <w:pStyle w:val="3"/>
        <w:jc w:val="both"/>
      </w:pPr>
      <w:bookmarkStart w:id="22" w:name="_4.2.2.2._БС_“Отключение"/>
      <w:bookmarkStart w:id="23" w:name="_4.2.3._Требования_к"/>
      <w:bookmarkEnd w:id="22"/>
      <w:bookmarkEnd w:id="23"/>
      <w:r w:rsidRPr="005841B4">
        <w:t>4.2.</w:t>
      </w:r>
      <w:r w:rsidR="00487FB8">
        <w:t>2</w:t>
      </w:r>
      <w:r w:rsidRPr="005841B4">
        <w:t xml:space="preserve">. </w:t>
      </w:r>
      <w:r>
        <w:t>Общие требования к взаимодействиям</w:t>
      </w:r>
    </w:p>
    <w:p w:rsidR="0005739E" w:rsidRDefault="0005739E" w:rsidP="0028186E">
      <w:pPr>
        <w:pStyle w:val="4"/>
      </w:pPr>
      <w:bookmarkStart w:id="24" w:name="_4.2.2.1._Взаимодействие_Хранилища"/>
      <w:bookmarkEnd w:id="24"/>
      <w:r w:rsidRPr="005841B4">
        <w:t>4.2.</w:t>
      </w:r>
      <w:r w:rsidR="0028186E">
        <w:t>2</w:t>
      </w:r>
      <w:r>
        <w:t>.</w:t>
      </w:r>
      <w:r w:rsidR="0028186E">
        <w:t>1.</w:t>
      </w:r>
      <w:r>
        <w:t xml:space="preserve"> Взаимодействие Хранилища с </w:t>
      </w:r>
      <w:r>
        <w:rPr>
          <w:lang w:val="en-US"/>
        </w:rPr>
        <w:t>Way</w:t>
      </w:r>
      <w:r w:rsidRPr="0005739E">
        <w:t xml:space="preserve">4 </w:t>
      </w:r>
      <w:r>
        <w:t xml:space="preserve">(реестр на </w:t>
      </w:r>
      <w:r w:rsidR="007059F4">
        <w:t>закрытие</w:t>
      </w:r>
      <w:r>
        <w:t xml:space="preserve"> виртуальной карты)</w:t>
      </w:r>
    </w:p>
    <w:p w:rsidR="0005739E" w:rsidRDefault="0005739E" w:rsidP="0005739E"/>
    <w:p w:rsidR="00DA46CC" w:rsidRDefault="00DA46CC" w:rsidP="00DA46CC">
      <w:pPr>
        <w:jc w:val="both"/>
      </w:pPr>
      <w:r>
        <w:t xml:space="preserve">Необходимо разработать новое взаимодействие между Хранилищем и </w:t>
      </w:r>
      <w:r>
        <w:rPr>
          <w:lang w:val="en-US"/>
        </w:rPr>
        <w:t>Way</w:t>
      </w:r>
      <w:r w:rsidRPr="00DA46CC">
        <w:t>4</w:t>
      </w:r>
      <w:r>
        <w:t xml:space="preserve"> для закрытия виртуальной карты клиента Программы Коллекция.</w:t>
      </w:r>
    </w:p>
    <w:p w:rsidR="00DA46CC" w:rsidRDefault="00DA46CC" w:rsidP="00DA46CC">
      <w:pPr>
        <w:jc w:val="both"/>
      </w:pPr>
    </w:p>
    <w:p w:rsidR="007059F4" w:rsidRPr="007059F4" w:rsidRDefault="007059F4" w:rsidP="00DA46CC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2 </w:t>
      </w:r>
      <w:r>
        <w:t>раза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>Формат реестра</w:t>
      </w:r>
      <w:r w:rsidRPr="00E4559D">
        <w:t xml:space="preserve"> </w:t>
      </w:r>
      <w:r w:rsidR="00E4559D" w:rsidRPr="00E4559D">
        <w:t>от Хранилища</w:t>
      </w:r>
      <w:r w:rsidR="00E4559D" w:rsidRPr="004951E8">
        <w:t xml:space="preserve">  </w:t>
      </w:r>
      <w:r w:rsidR="00E4559D" w:rsidRPr="00E4559D">
        <w:rPr>
          <w:lang w:val="en-US"/>
        </w:rPr>
        <w:t>c</w:t>
      </w:r>
      <w:r w:rsidR="00E4559D" w:rsidRPr="00E4559D">
        <w:rPr>
          <w:b/>
        </w:rPr>
        <w:t xml:space="preserve"> </w:t>
      </w:r>
      <w:r w:rsidR="00E4559D" w:rsidRPr="00E4559D">
        <w:t xml:space="preserve">картами для закрытия в </w:t>
      </w:r>
      <w:r w:rsidR="00E4559D" w:rsidRPr="00E4559D">
        <w:rPr>
          <w:lang w:val="en-US"/>
        </w:rPr>
        <w:t>Way</w:t>
      </w:r>
      <w:r w:rsidR="00E4559D" w:rsidRPr="00E4559D">
        <w:t>4</w:t>
      </w:r>
      <w:r w:rsidRPr="004951E8">
        <w:t xml:space="preserve"> (см. Таблицу №</w:t>
      </w:r>
      <w:r w:rsidR="00E4559D">
        <w:t>2</w:t>
      </w:r>
      <w:r w:rsidRPr="004951E8">
        <w:t>):</w:t>
      </w:r>
    </w:p>
    <w:p w:rsidR="00DA46CC" w:rsidRPr="00BE2F03" w:rsidRDefault="00DA46CC" w:rsidP="00E4559D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E4559D" w:rsidRPr="00E4559D">
        <w:rPr>
          <w:b w:val="0"/>
          <w:color w:val="auto"/>
          <w:sz w:val="24"/>
          <w:szCs w:val="24"/>
        </w:rPr>
        <w:t>2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 w:rsidR="00E4559D">
        <w:rPr>
          <w:b w:val="0"/>
          <w:color w:val="auto"/>
          <w:sz w:val="24"/>
          <w:szCs w:val="24"/>
        </w:rPr>
        <w:t xml:space="preserve"> от Хранилища</w:t>
      </w:r>
      <w:r w:rsidRPr="00BE2F03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  <w:lang w:val="en-US"/>
        </w:rPr>
        <w:t>c</w:t>
      </w:r>
      <w:r w:rsidR="00E4559D" w:rsidRPr="00E4559D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</w:rPr>
        <w:t xml:space="preserve">картами для закрытия в </w:t>
      </w:r>
      <w:r w:rsidR="00E4559D">
        <w:rPr>
          <w:b w:val="0"/>
          <w:color w:val="auto"/>
          <w:sz w:val="24"/>
          <w:szCs w:val="24"/>
          <w:lang w:val="en-US"/>
        </w:rPr>
        <w:t>Way</w:t>
      </w:r>
      <w:r w:rsidR="00E4559D" w:rsidRPr="00E4559D">
        <w:rPr>
          <w:b w:val="0"/>
          <w:color w:val="auto"/>
          <w:sz w:val="24"/>
          <w:szCs w:val="24"/>
        </w:rPr>
        <w:t>4</w:t>
      </w:r>
      <w:r w:rsidR="00E4559D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F47E32" w:rsidRDefault="00DA46CC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losing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D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E35BA" w:rsidRDefault="00DA46CC" w:rsidP="009202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504AC6" w:rsidRDefault="00504AC6" w:rsidP="009202A9">
            <w:pPr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передавать значение </w:t>
            </w:r>
            <w:r w:rsidR="006F6AE3">
              <w:rPr>
                <w:rFonts w:ascii="Arial" w:hAnsi="Arial" w:cs="Arial"/>
                <w:sz w:val="20"/>
                <w:szCs w:val="20"/>
              </w:rPr>
              <w:t>0 -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Закрытие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DF3403" w:rsidRDefault="00DF3403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504AC6" w:rsidRPr="00195D20" w:rsidTr="00504AC6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6F6AE3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DF3403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передавать признак</w:t>
            </w:r>
            <w:r w:rsidR="00DF340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счета по заявлению клиента</w:t>
            </w:r>
          </w:p>
          <w:p w:rsidR="00504AC6" w:rsidRPr="00504AC6" w:rsidRDefault="00504AC6" w:rsidP="00504AC6">
            <w:pPr>
              <w:pStyle w:val="af4"/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 xml:space="preserve"> или </w:t>
            </w:r>
          </w:p>
          <w:p w:rsidR="00504AC6" w:rsidRP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банком в одностороннем порядке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04AC6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B24F5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с результатом закрытия карты от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A46CC" w:rsidRPr="006E3C82">
        <w:rPr>
          <w:b w:val="0"/>
          <w:color w:val="auto"/>
          <w:sz w:val="24"/>
          <w:szCs w:val="24"/>
        </w:rPr>
        <w:t>(см. Таблицу №</w:t>
      </w:r>
      <w:r w:rsidR="002709E1">
        <w:rPr>
          <w:b w:val="0"/>
          <w:color w:val="auto"/>
          <w:sz w:val="24"/>
          <w:szCs w:val="24"/>
        </w:rPr>
        <w:t>3</w:t>
      </w:r>
      <w:r w:rsidR="00FC3720">
        <w:rPr>
          <w:b w:val="0"/>
          <w:color w:val="auto"/>
          <w:sz w:val="24"/>
          <w:szCs w:val="24"/>
        </w:rPr>
        <w:t>).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064103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lastRenderedPageBreak/>
        <w:t>Таблица №</w:t>
      </w:r>
      <w:r w:rsidR="00064103" w:rsidRPr="00064103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064103" w:rsidRPr="00064103">
        <w:rPr>
          <w:b w:val="0"/>
          <w:color w:val="auto"/>
          <w:sz w:val="24"/>
          <w:szCs w:val="24"/>
        </w:rPr>
        <w:t xml:space="preserve"> </w:t>
      </w:r>
      <w:r w:rsidR="00064103">
        <w:rPr>
          <w:b w:val="0"/>
          <w:color w:val="auto"/>
          <w:sz w:val="24"/>
          <w:szCs w:val="24"/>
        </w:rPr>
        <w:t>для Хранилища</w:t>
      </w:r>
      <w:r>
        <w:rPr>
          <w:b w:val="0"/>
          <w:color w:val="auto"/>
          <w:sz w:val="24"/>
          <w:szCs w:val="24"/>
        </w:rPr>
        <w:t xml:space="preserve"> с </w:t>
      </w:r>
      <w:r w:rsidR="00064103">
        <w:rPr>
          <w:b w:val="0"/>
          <w:color w:val="auto"/>
          <w:sz w:val="24"/>
          <w:szCs w:val="24"/>
        </w:rPr>
        <w:t>результатом закрытия</w:t>
      </w:r>
      <w:r w:rsidR="00DB24F5">
        <w:rPr>
          <w:b w:val="0"/>
          <w:color w:val="auto"/>
          <w:sz w:val="24"/>
          <w:szCs w:val="24"/>
        </w:rPr>
        <w:t xml:space="preserve"> карты </w:t>
      </w:r>
      <w:r w:rsidR="00064103">
        <w:rPr>
          <w:b w:val="0"/>
          <w:color w:val="auto"/>
          <w:sz w:val="24"/>
          <w:szCs w:val="24"/>
        </w:rPr>
        <w:t xml:space="preserve">от </w:t>
      </w:r>
      <w:r w:rsidR="00064103">
        <w:rPr>
          <w:b w:val="0"/>
          <w:color w:val="auto"/>
          <w:sz w:val="24"/>
          <w:szCs w:val="24"/>
          <w:lang w:val="en-US"/>
        </w:rPr>
        <w:t>Way</w:t>
      </w:r>
      <w:r w:rsidR="00064103" w:rsidRPr="00064103">
        <w:rPr>
          <w:b w:val="0"/>
          <w:color w:val="auto"/>
          <w:sz w:val="24"/>
          <w:szCs w:val="24"/>
        </w:rPr>
        <w:t>4</w:t>
      </w:r>
      <w:r w:rsidR="00064103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6F6AE3" w:rsidP="009202A9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0 – Карта закрыта</w:t>
            </w:r>
          </w:p>
          <w:p w:rsidR="006F6AE3" w:rsidRDefault="006F6AE3" w:rsidP="006F6AE3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Карта не закрыта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F3403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2D678D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/>
    <w:p w:rsidR="00DA46CC" w:rsidRPr="00B13876" w:rsidRDefault="00DA46CC" w:rsidP="00DA46CC"/>
    <w:p w:rsidR="00DA46CC" w:rsidRDefault="00DA46CC" w:rsidP="0005739E"/>
    <w:p w:rsidR="0005739E" w:rsidRPr="0005739E" w:rsidRDefault="0005739E" w:rsidP="0028186E">
      <w:pPr>
        <w:pStyle w:val="4"/>
      </w:pPr>
      <w:bookmarkStart w:id="25" w:name="_4.2.2.2_Взаимодействие_Сайта"/>
      <w:bookmarkEnd w:id="25"/>
      <w:r w:rsidRPr="005841B4">
        <w:t>4.2.</w:t>
      </w:r>
      <w:r w:rsidR="0028186E">
        <w:t>2</w:t>
      </w:r>
      <w:r>
        <w:t>.</w:t>
      </w:r>
      <w:r w:rsidR="0028186E">
        <w:t>2</w:t>
      </w:r>
      <w:r>
        <w:t xml:space="preserve"> </w:t>
      </w:r>
      <w:commentRangeStart w:id="26"/>
      <w:r>
        <w:t>Взаимодействие Сайта с Хранилищем</w:t>
      </w:r>
      <w:r w:rsidRPr="0005739E">
        <w:t xml:space="preserve"> </w:t>
      </w:r>
      <w:r>
        <w:t>(реестр на отключение клиентов от Программы Коллекция со стороны Сайта)</w:t>
      </w:r>
      <w:commentRangeEnd w:id="26"/>
      <w:r w:rsidR="0064712F">
        <w:rPr>
          <w:rStyle w:val="af6"/>
          <w:rFonts w:eastAsia="Times New Roman" w:cs="Times New Roman"/>
          <w:b w:val="0"/>
          <w:bCs w:val="0"/>
          <w:iCs w:val="0"/>
          <w:color w:val="auto"/>
        </w:rPr>
        <w:commentReference w:id="26"/>
      </w:r>
    </w:p>
    <w:p w:rsidR="0005739E" w:rsidRDefault="0005739E" w:rsidP="0005739E"/>
    <w:p w:rsidR="00730D36" w:rsidRPr="00EE58B3" w:rsidRDefault="00730D36" w:rsidP="00C12532">
      <w:pPr>
        <w:spacing w:before="120" w:after="120"/>
        <w:jc w:val="both"/>
      </w:pPr>
      <w:proofErr w:type="gramStart"/>
      <w:r w:rsidRPr="00716DFE">
        <w:t>Необходимо в</w:t>
      </w:r>
      <w:r>
        <w:t xml:space="preserve"> формат исходящего реестра от Сайта для Хранилища </w:t>
      </w:r>
      <w:r w:rsidR="00F56F7D">
        <w:t xml:space="preserve"> (взаимодействия </w:t>
      </w:r>
      <w:r w:rsidR="00EE58B3" w:rsidRPr="00EE58B3">
        <w:t>3.4.</w:t>
      </w:r>
      <w:proofErr w:type="gramEnd"/>
      <w:r w:rsidR="00EE58B3" w:rsidRPr="00EE58B3">
        <w:t xml:space="preserve"> </w:t>
      </w:r>
      <w:proofErr w:type="gramStart"/>
      <w:r w:rsidR="00EE58B3" w:rsidRPr="00EE58B3">
        <w:t>Отключение клиентов от Системы лояльности</w:t>
      </w:r>
      <w:r w:rsidR="00F56F7D">
        <w:t xml:space="preserve">) </w:t>
      </w:r>
      <w:r>
        <w:t xml:space="preserve">добавить новое поле </w:t>
      </w:r>
      <w:del w:id="27" w:author="Evgeniya Chzhan" w:date="2014-07-21T15:13:00Z">
        <w:r w:rsidR="00156B30" w:rsidRPr="00156B30" w:rsidDel="00FE65DF">
          <w:rPr>
            <w:b/>
          </w:rPr>
          <w:delText>Closure</w:delText>
        </w:r>
      </w:del>
      <w:r w:rsidR="00F56F7D" w:rsidRPr="00F56F7D">
        <w:rPr>
          <w:b/>
          <w:lang w:val="en-US"/>
        </w:rPr>
        <w:t>I</w:t>
      </w:r>
      <w:proofErr w:type="spellStart"/>
      <w:r w:rsidR="00F56F7D" w:rsidRPr="00F56F7D">
        <w:rPr>
          <w:b/>
          <w:color w:val="000000"/>
        </w:rPr>
        <w:t>nitiator</w:t>
      </w:r>
      <w:proofErr w:type="spellEnd"/>
      <w:r w:rsidR="00F56F7D" w:rsidRPr="00F56F7D">
        <w:rPr>
          <w:b/>
          <w:color w:val="000000"/>
        </w:rPr>
        <w:t xml:space="preserve"> (</w:t>
      </w:r>
      <w:r w:rsidR="00F56F7D">
        <w:rPr>
          <w:b/>
          <w:color w:val="000000"/>
        </w:rPr>
        <w:t>инициатор закрытия</w:t>
      </w:r>
      <w:r w:rsidR="00F56F7D" w:rsidRPr="00F56F7D">
        <w:rPr>
          <w:b/>
          <w:color w:val="000000"/>
        </w:rPr>
        <w:t>)</w:t>
      </w:r>
      <w:r w:rsidRPr="00716DFE">
        <w:t>.</w:t>
      </w:r>
      <w:proofErr w:type="gramEnd"/>
      <w:r w:rsidR="00EE58B3">
        <w:t xml:space="preserve"> В данном поле необходимо передавать одно из значений</w:t>
      </w:r>
      <w:r w:rsidR="00EE58B3" w:rsidRPr="00EE58B3">
        <w:t>:</w:t>
      </w:r>
      <w:r w:rsidR="00EE58B3">
        <w:t xml:space="preserve"> 1 -  отключение</w:t>
      </w:r>
      <w:r w:rsidR="00EE58B3" w:rsidRPr="00EE58B3">
        <w:rPr>
          <w:color w:val="000000"/>
        </w:rPr>
        <w:t xml:space="preserve"> </w:t>
      </w:r>
      <w:r w:rsidR="00EE58B3">
        <w:rPr>
          <w:color w:val="000000"/>
        </w:rPr>
        <w:t>клиента</w:t>
      </w:r>
      <w:r w:rsidR="00EE58B3" w:rsidRPr="00EE58B3">
        <w:rPr>
          <w:color w:val="000000"/>
        </w:rPr>
        <w:t xml:space="preserve"> по заявлению клиента, 2 </w:t>
      </w:r>
      <w:r w:rsidR="00EE58B3">
        <w:rPr>
          <w:color w:val="000000"/>
        </w:rPr>
        <w:t>–</w:t>
      </w:r>
      <w:r w:rsidR="00EE58B3" w:rsidRPr="00EE58B3">
        <w:rPr>
          <w:color w:val="000000"/>
        </w:rPr>
        <w:t xml:space="preserve"> </w:t>
      </w:r>
      <w:r w:rsidR="00EE58B3">
        <w:rPr>
          <w:color w:val="000000"/>
        </w:rPr>
        <w:t>отключение клиент по инициативе банка</w:t>
      </w:r>
      <w:r w:rsidR="00EE58B3" w:rsidRPr="00EE58B3">
        <w:rPr>
          <w:color w:val="000000"/>
        </w:rPr>
        <w:t xml:space="preserve"> в одностороннем порядке.</w:t>
      </w:r>
    </w:p>
    <w:p w:rsidR="00DB08A6" w:rsidRPr="00EE58B3" w:rsidRDefault="00DB08A6" w:rsidP="00C12532">
      <w:pPr>
        <w:jc w:val="both"/>
      </w:pPr>
    </w:p>
    <w:p w:rsidR="00EE58B3" w:rsidRDefault="00EE58B3" w:rsidP="00C12532">
      <w:pPr>
        <w:jc w:val="both"/>
      </w:pPr>
      <w:r>
        <w:t>Значение 1 передается, если клиент по своей инициативе (через Личный кабинет) отключается от Программы Коллекция.</w:t>
      </w:r>
    </w:p>
    <w:p w:rsidR="00EE58B3" w:rsidRPr="00EE58B3" w:rsidRDefault="00EE58B3" w:rsidP="00C12532">
      <w:pPr>
        <w:jc w:val="both"/>
      </w:pPr>
      <w:r>
        <w:t>Значение 2 передается, если клиента отключают через АРМ Сайта.</w:t>
      </w:r>
    </w:p>
    <w:p w:rsidR="00EE58B3" w:rsidRDefault="00EE58B3" w:rsidP="00C12532">
      <w:pPr>
        <w:jc w:val="both"/>
      </w:pPr>
    </w:p>
    <w:p w:rsidR="00CF0D7C" w:rsidRPr="00CF0D7C" w:rsidRDefault="00CF0D7C" w:rsidP="00C12532">
      <w:pPr>
        <w:jc w:val="both"/>
      </w:pPr>
      <w:commentRangeStart w:id="28"/>
      <w:commentRangeStart w:id="29"/>
      <w:r>
        <w:t>Хранилище</w:t>
      </w:r>
      <w:r w:rsidRPr="00CF0D7C">
        <w:t xml:space="preserve"> отвечает на выгрузку одн</w:t>
      </w:r>
      <w:r w:rsidR="00D7221D">
        <w:t>им</w:t>
      </w:r>
      <w:r w:rsidRPr="00CF0D7C">
        <w:t xml:space="preserve"> из </w:t>
      </w:r>
      <w:r w:rsidR="004F44CA">
        <w:t>двух</w:t>
      </w:r>
      <w:r w:rsidR="00D7221D">
        <w:t xml:space="preserve"> вариантов</w:t>
      </w:r>
      <w:r w:rsidRPr="00CF0D7C">
        <w:t>: </w:t>
      </w:r>
    </w:p>
    <w:p w:rsidR="00CF0D7C" w:rsidRPr="00CF0D7C" w:rsidRDefault="00CF0D7C" w:rsidP="00C12532">
      <w:pPr>
        <w:pStyle w:val="af4"/>
        <w:numPr>
          <w:ilvl w:val="0"/>
          <w:numId w:val="35"/>
        </w:numPr>
        <w:spacing w:after="0" w:line="240" w:lineRule="auto"/>
        <w:contextualSpacing w:val="0"/>
        <w:jc w:val="both"/>
        <w:rPr>
          <w:rFonts w:cs="Times New Roman"/>
          <w:vanish/>
          <w:szCs w:val="24"/>
        </w:rPr>
      </w:pPr>
    </w:p>
    <w:p w:rsidR="00CF0D7C" w:rsidRPr="00CF0D7C" w:rsidRDefault="00CF0D7C" w:rsidP="00C12532">
      <w:pPr>
        <w:pStyle w:val="af4"/>
        <w:numPr>
          <w:ilvl w:val="0"/>
          <w:numId w:val="36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отключить</w:t>
      </w:r>
      <w:r w:rsidRPr="00CF0D7C">
        <w:rPr>
          <w:rFonts w:cs="Times New Roman"/>
          <w:szCs w:val="24"/>
        </w:rPr>
        <w:t>;</w:t>
      </w:r>
    </w:p>
    <w:p w:rsidR="00CF0D7C" w:rsidRPr="00CF0D7C" w:rsidRDefault="00CF0D7C" w:rsidP="004F44CA">
      <w:pPr>
        <w:pStyle w:val="af4"/>
        <w:numPr>
          <w:ilvl w:val="0"/>
          <w:numId w:val="36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CF0D7C">
        <w:rPr>
          <w:rFonts w:cs="Times New Roman"/>
          <w:szCs w:val="24"/>
        </w:rPr>
        <w:t>отказать в отключении.</w:t>
      </w:r>
      <w:commentRangeEnd w:id="28"/>
      <w:r w:rsidR="008A67F4">
        <w:rPr>
          <w:rStyle w:val="af6"/>
          <w:rFonts w:eastAsia="Times New Roman" w:cs="Times New Roman"/>
          <w:lang w:eastAsia="ru-RU"/>
        </w:rPr>
        <w:commentReference w:id="28"/>
      </w:r>
      <w:commentRangeEnd w:id="29"/>
      <w:r w:rsidR="0064712F">
        <w:rPr>
          <w:rStyle w:val="af6"/>
          <w:rFonts w:eastAsia="Times New Roman" w:cs="Times New Roman"/>
          <w:lang w:eastAsia="ru-RU"/>
        </w:rPr>
        <w:commentReference w:id="29"/>
      </w:r>
    </w:p>
    <w:p w:rsidR="00CF0D7C" w:rsidRPr="00EE58B3" w:rsidRDefault="00CF0D7C" w:rsidP="0005739E"/>
    <w:p w:rsidR="0005739E" w:rsidRDefault="0005739E" w:rsidP="0028186E">
      <w:pPr>
        <w:pStyle w:val="4"/>
      </w:pPr>
      <w:bookmarkStart w:id="30" w:name="_4.2.2.3._Взаимодействие_Хранилища"/>
      <w:bookmarkEnd w:id="30"/>
      <w:r w:rsidRPr="005841B4">
        <w:t>4.2.</w:t>
      </w:r>
      <w:r w:rsidR="0028186E">
        <w:t>2</w:t>
      </w:r>
      <w:r>
        <w:t>.</w:t>
      </w:r>
      <w:r w:rsidR="0028186E">
        <w:t>3.</w:t>
      </w:r>
      <w:r>
        <w:t xml:space="preserve"> Взаимодействие Хранилища с Сайтом</w:t>
      </w:r>
      <w:r w:rsidRPr="0005739E">
        <w:t xml:space="preserve"> </w:t>
      </w:r>
      <w:r>
        <w:t>(реестр на отключение клиентов от Программы Коллекция со стороны Банка)</w:t>
      </w:r>
    </w:p>
    <w:p w:rsidR="00DA46CC" w:rsidRPr="00DA46CC" w:rsidRDefault="00DA46CC" w:rsidP="00DA46CC"/>
    <w:p w:rsidR="00DA46CC" w:rsidRDefault="00DA46CC" w:rsidP="00DA46CC">
      <w:pPr>
        <w:jc w:val="both"/>
      </w:pPr>
      <w:r>
        <w:t xml:space="preserve">Необходимо разработать новое взаимодействие между </w:t>
      </w:r>
      <w:r w:rsidR="00F7443E">
        <w:t xml:space="preserve">Хранилищем </w:t>
      </w:r>
      <w:r>
        <w:t xml:space="preserve">и </w:t>
      </w:r>
      <w:r w:rsidR="00F7443E">
        <w:t>Сайтом для</w:t>
      </w:r>
      <w:r>
        <w:t xml:space="preserve"> </w:t>
      </w:r>
      <w:r w:rsidR="00F7443E">
        <w:t>передачи реестра с клиентами на отключение, если отключение производится со стороны Банка</w:t>
      </w:r>
      <w:r>
        <w:t>.</w:t>
      </w:r>
    </w:p>
    <w:p w:rsidR="00DA46CC" w:rsidRDefault="00DA46CC" w:rsidP="00DA46CC">
      <w:pPr>
        <w:jc w:val="both"/>
      </w:pP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</w:t>
      </w:r>
      <w:r w:rsidR="00F7443E">
        <w:t xml:space="preserve">Хранилищем </w:t>
      </w:r>
      <w:r>
        <w:t xml:space="preserve">и </w:t>
      </w:r>
      <w:r w:rsidR="00F7443E">
        <w:t>Сайтом</w:t>
      </w:r>
      <w:r w:rsidRPr="00BE2F03">
        <w:t xml:space="preserve">: 2 </w:t>
      </w:r>
      <w:r>
        <w:t>раза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 xml:space="preserve">Формат реестра </w:t>
      </w:r>
      <w:r w:rsidR="00906E7D">
        <w:t>между Хранилищем и Сайтом для передачи реестра с клиентами на отключение, если отключение производится со стороны Банка</w:t>
      </w:r>
      <w:r w:rsidR="00906E7D" w:rsidRPr="00906E7D">
        <w:t xml:space="preserve"> </w:t>
      </w:r>
      <w:r w:rsidRPr="004951E8">
        <w:t>см.</w:t>
      </w:r>
      <w:r w:rsidR="00906E7D" w:rsidRPr="00906E7D">
        <w:t xml:space="preserve"> </w:t>
      </w:r>
      <w:r w:rsidR="00906E7D">
        <w:t>в</w:t>
      </w:r>
      <w:r w:rsidRPr="004951E8">
        <w:t xml:space="preserve"> Таблицу №</w:t>
      </w:r>
      <w:r w:rsidR="001F774F" w:rsidRPr="001F774F">
        <w:t>4</w:t>
      </w:r>
      <w:r w:rsidRPr="004951E8">
        <w:t>:</w:t>
      </w:r>
    </w:p>
    <w:p w:rsidR="00DA46CC" w:rsidRPr="00BE2F03" w:rsidRDefault="00DA46CC" w:rsidP="00DA46CC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commentRangeStart w:id="31"/>
      <w:r w:rsidRPr="00BE2F03">
        <w:rPr>
          <w:b w:val="0"/>
          <w:color w:val="auto"/>
          <w:sz w:val="24"/>
          <w:szCs w:val="24"/>
        </w:rPr>
        <w:t>Таблица №</w:t>
      </w:r>
      <w:r w:rsidR="001F774F" w:rsidRPr="001F774F">
        <w:rPr>
          <w:b w:val="0"/>
          <w:color w:val="auto"/>
          <w:sz w:val="24"/>
          <w:szCs w:val="24"/>
        </w:rPr>
        <w:t>4</w:t>
      </w:r>
      <w:r w:rsidRPr="00BE2F03">
        <w:rPr>
          <w:b w:val="0"/>
          <w:color w:val="auto"/>
          <w:sz w:val="24"/>
          <w:szCs w:val="24"/>
        </w:rPr>
        <w:t xml:space="preserve"> -  Формат реестра </w:t>
      </w:r>
      <w:r w:rsidR="00906E7D" w:rsidRPr="00906E7D">
        <w:rPr>
          <w:b w:val="0"/>
          <w:color w:val="auto"/>
          <w:sz w:val="24"/>
          <w:szCs w:val="24"/>
        </w:rPr>
        <w:t>между Хранилищем и Сайтом для передачи реестра с клиентами на отключение, если отключение производится со стороны Банка</w:t>
      </w:r>
      <w:commentRangeEnd w:id="31"/>
      <w:r w:rsidR="0064712F">
        <w:rPr>
          <w:rStyle w:val="af6"/>
          <w:b w:val="0"/>
          <w:bCs w:val="0"/>
          <w:color w:val="auto"/>
        </w:rPr>
        <w:commentReference w:id="31"/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62895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Pr="00F47E32" w:rsidRDefault="00662895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Default="00662895" w:rsidP="009202A9">
            <w:pPr>
              <w:rPr>
                <w:rFonts w:ascii="Calibri" w:hAnsi="Calibri"/>
              </w:rPr>
            </w:pPr>
            <w:r>
              <w:rPr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Default="00662895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Default="00662895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A46CC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от</w:t>
      </w:r>
      <w:r w:rsidR="001E5AA2">
        <w:rPr>
          <w:b w:val="0"/>
          <w:color w:val="auto"/>
          <w:sz w:val="24"/>
          <w:szCs w:val="24"/>
        </w:rPr>
        <w:t xml:space="preserve"> Сайта для</w:t>
      </w:r>
      <w:r>
        <w:rPr>
          <w:b w:val="0"/>
          <w:color w:val="auto"/>
          <w:sz w:val="24"/>
          <w:szCs w:val="24"/>
        </w:rPr>
        <w:t xml:space="preserve">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 w:rsidR="001E5AA2">
        <w:rPr>
          <w:b w:val="0"/>
          <w:color w:val="auto"/>
          <w:sz w:val="24"/>
          <w:szCs w:val="24"/>
        </w:rPr>
        <w:t>5</w:t>
      </w:r>
      <w:r w:rsidRPr="006E3C82">
        <w:rPr>
          <w:b w:val="0"/>
          <w:color w:val="auto"/>
          <w:sz w:val="24"/>
          <w:szCs w:val="24"/>
        </w:rPr>
        <w:t>):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6E3C82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commentRangeStart w:id="32"/>
      <w:r w:rsidRPr="006E3C82">
        <w:rPr>
          <w:b w:val="0"/>
          <w:color w:val="auto"/>
          <w:sz w:val="24"/>
          <w:szCs w:val="24"/>
        </w:rPr>
        <w:t>Таблица №</w:t>
      </w:r>
      <w:r w:rsidR="001F774F" w:rsidRPr="001F774F">
        <w:rPr>
          <w:b w:val="0"/>
          <w:color w:val="auto"/>
          <w:sz w:val="24"/>
          <w:szCs w:val="24"/>
        </w:rPr>
        <w:t>5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1E5AA2">
        <w:rPr>
          <w:b w:val="0"/>
          <w:color w:val="auto"/>
          <w:sz w:val="24"/>
          <w:szCs w:val="24"/>
        </w:rPr>
        <w:t xml:space="preserve"> от Сайта для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commentRangeEnd w:id="32"/>
      <w:r w:rsidR="002D117A">
        <w:rPr>
          <w:rStyle w:val="af6"/>
          <w:b w:val="0"/>
          <w:bCs w:val="0"/>
          <w:color w:val="auto"/>
        </w:rPr>
        <w:commentReference w:id="32"/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3133"/>
        <w:gridCol w:w="1916"/>
        <w:gridCol w:w="1682"/>
      </w:tblGrid>
      <w:tr w:rsidR="00DA46CC" w:rsidTr="004202BF">
        <w:trPr>
          <w:tblHeader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4202BF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4202BF">
              <w:rPr>
                <w:rFonts w:ascii="Arial" w:hAnsi="Arial" w:cs="Arial"/>
                <w:sz w:val="20"/>
                <w:szCs w:val="20"/>
                <w:lang w:val="en-US" w:eastAsia="en-US"/>
              </w:rPr>
              <w:t>ClientId</w:t>
            </w:r>
            <w:proofErr w:type="spellEnd"/>
          </w:p>
        </w:tc>
        <w:tc>
          <w:tcPr>
            <w:tcW w:w="31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клиента, присвоенный в Системе лояльности.</w:t>
            </w:r>
          </w:p>
        </w:tc>
        <w:tc>
          <w:tcPr>
            <w:tcW w:w="1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4202BF"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4202BF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2BF" w:rsidRPr="004202BF" w:rsidRDefault="004202BF" w:rsidP="004202BF">
            <w:pPr>
              <w:rPr>
                <w:rFonts w:ascii="Arial" w:hAnsi="Arial" w:cs="Arial"/>
                <w:sz w:val="20"/>
                <w:szCs w:val="20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Результат отключения клиента. Допустимые значения:</w:t>
            </w:r>
          </w:p>
          <w:p w:rsidR="004202BF" w:rsidRPr="004202BF" w:rsidRDefault="004202BF" w:rsidP="004202BF">
            <w:pPr>
              <w:rPr>
                <w:rFonts w:ascii="Arial" w:hAnsi="Arial" w:cs="Arial"/>
                <w:sz w:val="20"/>
                <w:szCs w:val="20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0 – ошибка выполнения операции;</w:t>
            </w:r>
          </w:p>
          <w:p w:rsidR="00DA46CC" w:rsidRPr="004202BF" w:rsidRDefault="004202BF" w:rsidP="004202BF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1 – успешное выполнение операции.</w:t>
            </w:r>
          </w:p>
        </w:tc>
        <w:tc>
          <w:tcPr>
            <w:tcW w:w="1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F340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F340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Число</w:t>
            </w:r>
          </w:p>
        </w:tc>
      </w:tr>
      <w:tr w:rsidR="00DA46CC" w:rsidTr="004202BF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31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Текст сообщения</w:t>
            </w:r>
          </w:p>
        </w:tc>
        <w:tc>
          <w:tcPr>
            <w:tcW w:w="1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2BF" w:rsidRPr="004202BF" w:rsidRDefault="004202BF" w:rsidP="004202BF">
            <w:pPr>
              <w:rPr>
                <w:rFonts w:ascii="Arial" w:hAnsi="Arial" w:cs="Arial"/>
                <w:sz w:val="20"/>
                <w:szCs w:val="20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Строка, не более 1000 символов</w:t>
            </w:r>
          </w:p>
          <w:p w:rsidR="00DA46CC" w:rsidRPr="004202BF" w:rsidRDefault="004202BF" w:rsidP="004202BF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Обязательный параметр при неуспешном статусе операции</w:t>
            </w:r>
          </w:p>
        </w:tc>
      </w:tr>
    </w:tbl>
    <w:p w:rsidR="00DA46CC" w:rsidRDefault="00DA46CC" w:rsidP="00DA46CC"/>
    <w:p w:rsidR="0005739E" w:rsidRDefault="00CB2F10" w:rsidP="00CB2F10">
      <w:pPr>
        <w:pStyle w:val="4"/>
      </w:pPr>
      <w:bookmarkStart w:id="33" w:name="_4.2.2.4._Взаимодействие_"/>
      <w:bookmarkEnd w:id="33"/>
      <w:r w:rsidRPr="005841B4">
        <w:t>4.2.</w:t>
      </w:r>
      <w:r>
        <w:t xml:space="preserve">2.4. Взаимодействие  </w:t>
      </w:r>
      <w:r>
        <w:rPr>
          <w:lang w:val="en-US"/>
        </w:rPr>
        <w:t>Way</w:t>
      </w:r>
      <w:r w:rsidRPr="0005739E">
        <w:t>4</w:t>
      </w:r>
      <w:r>
        <w:t xml:space="preserve"> с Хранилищем</w:t>
      </w:r>
      <w:r w:rsidRPr="0005739E">
        <w:t xml:space="preserve"> </w:t>
      </w:r>
      <w:r>
        <w:t>(реестр на зачисление бонусов на бонусный счет клиента Программы Коллекция в случае отмены операции по виртуальной карте)</w:t>
      </w:r>
    </w:p>
    <w:p w:rsidR="00CB2F10" w:rsidRDefault="00CB2F10" w:rsidP="0005739E"/>
    <w:p w:rsidR="00CB2F10" w:rsidRDefault="00CB2F10" w:rsidP="00CB2F10">
      <w:pPr>
        <w:jc w:val="both"/>
      </w:pPr>
      <w:r>
        <w:t xml:space="preserve">Необходимо разработать новое взаимодействие между </w:t>
      </w:r>
      <w:r w:rsidR="00E7079B">
        <w:rPr>
          <w:lang w:val="en-US"/>
        </w:rPr>
        <w:t>Way</w:t>
      </w:r>
      <w:r w:rsidR="00E7079B" w:rsidRPr="00DA46CC">
        <w:t>4</w:t>
      </w:r>
      <w:r w:rsidR="00E7079B">
        <w:t xml:space="preserve"> и </w:t>
      </w:r>
      <w:r>
        <w:t xml:space="preserve">Хранилищем </w:t>
      </w:r>
      <w:r w:rsidR="00E7079B">
        <w:t>для зачисления бонусов на бонусный счет клиента Программы Коллекция в случае отмены операции по виртуальной карте</w:t>
      </w:r>
      <w:r>
        <w:t>.</w:t>
      </w:r>
    </w:p>
    <w:p w:rsidR="00CB2F10" w:rsidRDefault="00CB2F10" w:rsidP="00CB2F10">
      <w:pPr>
        <w:jc w:val="both"/>
      </w:pPr>
    </w:p>
    <w:p w:rsidR="00CB2F10" w:rsidRPr="007059F4" w:rsidRDefault="00CB2F10" w:rsidP="00CB2F10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CB2F10" w:rsidRPr="00247C36" w:rsidRDefault="00CB2F10" w:rsidP="00CB2F10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CB2F10" w:rsidRPr="00BE2F03" w:rsidRDefault="00CB2F10" w:rsidP="00CB2F10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2 </w:t>
      </w:r>
      <w:r>
        <w:t>раза в день.</w:t>
      </w:r>
    </w:p>
    <w:p w:rsidR="00CB2F10" w:rsidRPr="00EA1288" w:rsidRDefault="00CB2F10" w:rsidP="00CB2F10">
      <w:pPr>
        <w:jc w:val="both"/>
      </w:pPr>
    </w:p>
    <w:p w:rsidR="00CB2F10" w:rsidRPr="00EA1288" w:rsidRDefault="00CB2F10" w:rsidP="00CB2F10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r w:rsidR="005F09D0" w:rsidRPr="005F09D0">
        <w:t xml:space="preserve"> </w:t>
      </w:r>
      <w:proofErr w:type="spellStart"/>
      <w:r w:rsidR="00BC17E2">
        <w:rPr>
          <w:lang w:val="en-US"/>
        </w:rPr>
        <w:t>r</w:t>
      </w:r>
      <w:r w:rsidR="005F09D0" w:rsidRPr="005F09D0">
        <w:rPr>
          <w:lang w:val="en-US"/>
        </w:rPr>
        <w:t>everse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CB2F10" w:rsidRDefault="00CB2F10" w:rsidP="00CB2F10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CB2F10" w:rsidRDefault="00CB2F10" w:rsidP="00CB2F10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CB2F10" w:rsidRPr="004973DA" w:rsidRDefault="00CB2F10" w:rsidP="00CB2F10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5F09D0" w:rsidRPr="005F09D0">
        <w:rPr>
          <w:lang w:val="en-US"/>
        </w:rPr>
        <w:t>reverse</w:t>
      </w:r>
      <w:r>
        <w:rPr>
          <w:lang w:val="en-US"/>
        </w:rPr>
        <w:t>PL</w:t>
      </w:r>
      <w:proofErr w:type="spellEnd"/>
    </w:p>
    <w:p w:rsidR="00CB2F10" w:rsidRPr="00EA1288" w:rsidRDefault="00CB2F10" w:rsidP="00CB2F10">
      <w:pPr>
        <w:jc w:val="both"/>
      </w:pPr>
    </w:p>
    <w:p w:rsidR="00CB2F10" w:rsidRPr="004951E8" w:rsidRDefault="00CB2F10" w:rsidP="00CB2F10">
      <w:pPr>
        <w:jc w:val="both"/>
      </w:pPr>
      <w:r w:rsidRPr="004951E8">
        <w:t>Формат реестра</w:t>
      </w:r>
      <w:r w:rsidRPr="00E4559D">
        <w:t xml:space="preserve"> от </w:t>
      </w:r>
      <w:r w:rsidR="005F09D0" w:rsidRPr="00E4559D">
        <w:rPr>
          <w:lang w:val="en-US"/>
        </w:rPr>
        <w:t>Way</w:t>
      </w:r>
      <w:r w:rsidR="005F09D0" w:rsidRPr="00E4559D">
        <w:t>4</w:t>
      </w:r>
      <w:r w:rsidR="005F09D0">
        <w:t xml:space="preserve"> в </w:t>
      </w:r>
      <w:r w:rsidRPr="00E4559D">
        <w:t>Хранилищ</w:t>
      </w:r>
      <w:r w:rsidR="005F09D0">
        <w:t xml:space="preserve">е </w:t>
      </w:r>
      <w:r w:rsidRPr="004951E8">
        <w:t>(см. Таблицу №</w:t>
      </w:r>
      <w:r w:rsidR="005F09D0">
        <w:t>6</w:t>
      </w:r>
      <w:r w:rsidRPr="004951E8">
        <w:t>):</w:t>
      </w:r>
    </w:p>
    <w:p w:rsidR="00CB2F10" w:rsidRPr="00BE2F03" w:rsidRDefault="00CB2F10" w:rsidP="00CB2F10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lastRenderedPageBreak/>
        <w:t>Таблица №</w:t>
      </w:r>
      <w:r w:rsidR="005F09D0">
        <w:rPr>
          <w:b w:val="0"/>
          <w:color w:val="auto"/>
          <w:sz w:val="24"/>
          <w:szCs w:val="24"/>
        </w:rPr>
        <w:t>6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>
        <w:rPr>
          <w:b w:val="0"/>
          <w:color w:val="auto"/>
          <w:sz w:val="24"/>
          <w:szCs w:val="24"/>
        </w:rPr>
        <w:t xml:space="preserve"> от </w:t>
      </w:r>
      <w:r w:rsidR="00106628">
        <w:rPr>
          <w:b w:val="0"/>
          <w:color w:val="auto"/>
          <w:sz w:val="24"/>
          <w:szCs w:val="24"/>
          <w:lang w:val="en-US"/>
        </w:rPr>
        <w:t>Way</w:t>
      </w:r>
      <w:r w:rsidR="00106628" w:rsidRPr="00E4559D">
        <w:rPr>
          <w:b w:val="0"/>
          <w:color w:val="auto"/>
          <w:sz w:val="24"/>
          <w:szCs w:val="24"/>
        </w:rPr>
        <w:t>4</w:t>
      </w:r>
      <w:r w:rsidR="00106628">
        <w:rPr>
          <w:b w:val="0"/>
          <w:color w:val="auto"/>
          <w:sz w:val="24"/>
          <w:szCs w:val="24"/>
        </w:rPr>
        <w:t xml:space="preserve"> в </w:t>
      </w:r>
      <w:r>
        <w:rPr>
          <w:b w:val="0"/>
          <w:color w:val="auto"/>
          <w:sz w:val="24"/>
          <w:szCs w:val="24"/>
        </w:rPr>
        <w:t>Хранилищ</w:t>
      </w:r>
      <w:r w:rsidR="00376083">
        <w:rPr>
          <w:b w:val="0"/>
          <w:color w:val="auto"/>
          <w:sz w:val="24"/>
          <w:szCs w:val="24"/>
        </w:rPr>
        <w:t>е</w:t>
      </w:r>
      <w:r w:rsidR="00106628">
        <w:rPr>
          <w:b w:val="0"/>
          <w:color w:val="auto"/>
          <w:sz w:val="24"/>
          <w:szCs w:val="24"/>
        </w:rPr>
        <w:t xml:space="preserve"> (отмена операции по виртуальной карте)</w:t>
      </w:r>
      <w:r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CB2F10" w:rsidTr="0008243C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CB2F10" w:rsidTr="0008243C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F47E32" w:rsidRDefault="00CB2F10" w:rsidP="000824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CB2F10" w:rsidTr="0008243C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6F6AE3" w:rsidRDefault="00CB2F10" w:rsidP="000824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CB2F10" w:rsidTr="0008243C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360058" w:rsidRDefault="00360058" w:rsidP="000824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Summ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360058" w:rsidRDefault="00360058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Возвращенная сумма в рублях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195D20" w:rsidRDefault="00CB2F10" w:rsidP="0008243C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DF3403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CB2F10" w:rsidRDefault="00CB2F10" w:rsidP="00CB2F10">
      <w:pPr>
        <w:rPr>
          <w:rFonts w:ascii="Arial" w:hAnsi="Arial" w:cs="Arial"/>
          <w:sz w:val="20"/>
          <w:szCs w:val="20"/>
        </w:rPr>
      </w:pPr>
    </w:p>
    <w:p w:rsidR="00CB2F10" w:rsidRPr="00EA1288" w:rsidRDefault="00CB2F10" w:rsidP="00CB2F10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</w:t>
      </w:r>
      <w:r w:rsidR="00D34B04">
        <w:rPr>
          <w:b w:val="0"/>
          <w:color w:val="auto"/>
          <w:sz w:val="24"/>
          <w:szCs w:val="24"/>
        </w:rPr>
        <w:t>в</w:t>
      </w:r>
      <w:r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 w:rsidR="00D34B04">
        <w:rPr>
          <w:b w:val="0"/>
          <w:color w:val="auto"/>
          <w:sz w:val="24"/>
          <w:szCs w:val="24"/>
        </w:rPr>
        <w:t>7</w:t>
      </w:r>
      <w:r>
        <w:rPr>
          <w:b w:val="0"/>
          <w:color w:val="auto"/>
          <w:sz w:val="24"/>
          <w:szCs w:val="24"/>
        </w:rPr>
        <w:t>).</w:t>
      </w:r>
    </w:p>
    <w:p w:rsidR="00CB2F10" w:rsidRPr="00EA1288" w:rsidRDefault="00CB2F10" w:rsidP="00CB2F10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D34B04" w:rsidRPr="005F09D0">
        <w:rPr>
          <w:lang w:val="en-US"/>
        </w:rPr>
        <w:t>reverse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CB2F10" w:rsidRDefault="00CB2F10" w:rsidP="00CB2F10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CB2F10" w:rsidRPr="006A235B" w:rsidRDefault="00CB2F10" w:rsidP="00CB2F10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CB2F10" w:rsidRPr="003607E7" w:rsidRDefault="00CB2F10" w:rsidP="00CB2F10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D34B04" w:rsidRPr="005F09D0">
        <w:rPr>
          <w:lang w:val="en-US"/>
        </w:rPr>
        <w:t>reverse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CB2F10" w:rsidRPr="00064103" w:rsidRDefault="00CB2F10" w:rsidP="00CB2F10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D34B04">
        <w:rPr>
          <w:b w:val="0"/>
          <w:color w:val="auto"/>
          <w:sz w:val="24"/>
          <w:szCs w:val="24"/>
        </w:rPr>
        <w:t>7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106628">
        <w:rPr>
          <w:b w:val="0"/>
          <w:color w:val="auto"/>
          <w:sz w:val="24"/>
          <w:szCs w:val="24"/>
        </w:rPr>
        <w:t xml:space="preserve"> от</w:t>
      </w:r>
      <w:r>
        <w:rPr>
          <w:b w:val="0"/>
          <w:color w:val="auto"/>
          <w:sz w:val="24"/>
          <w:szCs w:val="24"/>
        </w:rPr>
        <w:t xml:space="preserve"> Хранилища </w:t>
      </w:r>
      <w:r w:rsidR="00106628">
        <w:rPr>
          <w:b w:val="0"/>
          <w:color w:val="auto"/>
          <w:sz w:val="24"/>
          <w:szCs w:val="24"/>
        </w:rPr>
        <w:t xml:space="preserve">в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="00106628">
        <w:rPr>
          <w:b w:val="0"/>
          <w:color w:val="auto"/>
          <w:sz w:val="24"/>
          <w:szCs w:val="24"/>
        </w:rPr>
        <w:t xml:space="preserve"> (отмена операции по виртуальной карте)</w:t>
      </w:r>
      <w:r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CB2F10" w:rsidTr="0008243C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CB2F10" w:rsidTr="0008243C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CB2F10" w:rsidTr="0008243C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6F6AE3" w:rsidRDefault="00CB2F10" w:rsidP="0008243C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0 – </w:t>
            </w:r>
            <w:r w:rsidR="00D34B04">
              <w:rPr>
                <w:rFonts w:ascii="Arial" w:hAnsi="Arial" w:cs="Arial"/>
                <w:sz w:val="20"/>
                <w:szCs w:val="20"/>
                <w:lang w:eastAsia="en-US"/>
              </w:rPr>
              <w:t>Корректно обработано</w:t>
            </w:r>
          </w:p>
          <w:p w:rsidR="00CB2F10" w:rsidRDefault="00D34B04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Ошибка обработки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34B04" w:rsidTr="00D34B0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D34B04">
              <w:rPr>
                <w:rFonts w:ascii="Arial" w:hAnsi="Arial" w:cs="Arial"/>
                <w:sz w:val="20"/>
                <w:szCs w:val="20"/>
                <w:lang w:val="en-US" w:eastAsia="en-US"/>
              </w:rPr>
              <w:t>Нет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CB2F10" w:rsidRPr="0005739E" w:rsidRDefault="00CB2F10" w:rsidP="0005739E"/>
    <w:p w:rsidR="009C0F1A" w:rsidRPr="005841B4" w:rsidRDefault="009C0F1A" w:rsidP="009C0F1A">
      <w:pPr>
        <w:pStyle w:val="3"/>
      </w:pPr>
      <w:bookmarkStart w:id="34" w:name="_4.2.3._Требования_к_1"/>
      <w:bookmarkEnd w:id="34"/>
      <w:r w:rsidRPr="005841B4">
        <w:t>4.</w:t>
      </w:r>
      <w:r w:rsidR="00BE517B">
        <w:t>2</w:t>
      </w:r>
      <w:r w:rsidRPr="005841B4">
        <w:t>.</w:t>
      </w:r>
      <w:r w:rsidR="0028186E">
        <w:t>3</w:t>
      </w:r>
      <w:r w:rsidRPr="005841B4">
        <w:t xml:space="preserve">. Требования к </w:t>
      </w:r>
      <w:r w:rsidR="00C65F66">
        <w:t>Хранилищу</w:t>
      </w:r>
    </w:p>
    <w:p w:rsidR="006A6BD9" w:rsidRDefault="006A6BD9" w:rsidP="006A6BD9">
      <w:pPr>
        <w:pStyle w:val="4"/>
      </w:pPr>
      <w:r w:rsidRPr="005841B4">
        <w:t>4.2.</w:t>
      </w:r>
      <w:r w:rsidR="0028186E">
        <w:t>3</w:t>
      </w:r>
      <w:r w:rsidRPr="00FF74FF">
        <w:t>.</w:t>
      </w:r>
      <w:r>
        <w:t>1</w:t>
      </w:r>
      <w:r w:rsidRPr="00FF74FF">
        <w:t xml:space="preserve">. </w:t>
      </w:r>
      <w:r>
        <w:t xml:space="preserve"> </w:t>
      </w:r>
      <w:r w:rsidR="00C14178">
        <w:t>Отключение клиентов от Программы Коллекция, когда инициатор Сайт</w:t>
      </w:r>
    </w:p>
    <w:p w:rsidR="007F7D96" w:rsidRDefault="007F7D96" w:rsidP="007F7D96">
      <w:pPr>
        <w:rPr>
          <w:rFonts w:eastAsia="Arial Unicode MS"/>
        </w:rPr>
      </w:pPr>
    </w:p>
    <w:p w:rsidR="007F7D96" w:rsidRDefault="007F7D96" w:rsidP="007F7D96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77505C" w:rsidRPr="009F0B09" w:rsidRDefault="0077505C" w:rsidP="007F7D96">
      <w:pPr>
        <w:jc w:val="both"/>
        <w:rPr>
          <w:b/>
        </w:rPr>
      </w:pPr>
    </w:p>
    <w:p w:rsid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загружать реестр от Сайта на отключение клиентов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:rsidR="0077505C" w:rsidRP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проверять признак </w:t>
      </w:r>
      <w:del w:id="35" w:author="Evgeniya Chzhan" w:date="2014-07-21T15:20:00Z">
        <w:r w:rsidR="007A5FC8" w:rsidRPr="00156B30" w:rsidDel="00C8379F">
          <w:rPr>
            <w:b/>
          </w:rPr>
          <w:delText>Closure</w:delText>
        </w:r>
      </w:del>
      <w:r w:rsidR="007A5FC8" w:rsidRPr="00F56F7D">
        <w:rPr>
          <w:b/>
          <w:lang w:val="en-US"/>
        </w:rPr>
        <w:t>I</w:t>
      </w:r>
      <w:proofErr w:type="spellStart"/>
      <w:r w:rsidR="007A5FC8" w:rsidRPr="00F56F7D">
        <w:rPr>
          <w:b/>
          <w:color w:val="000000"/>
        </w:rPr>
        <w:t>nitiator</w:t>
      </w:r>
      <w:proofErr w:type="spellEnd"/>
      <w:r w:rsidRPr="007E026E">
        <w:rPr>
          <w:color w:val="000000"/>
        </w:rPr>
        <w:t xml:space="preserve"> </w:t>
      </w:r>
      <w:r>
        <w:rPr>
          <w:color w:val="000000"/>
        </w:rPr>
        <w:t xml:space="preserve"> из реестра на отключени</w:t>
      </w:r>
      <w:r w:rsidR="007A5FC8">
        <w:rPr>
          <w:color w:val="000000"/>
        </w:rPr>
        <w:t>е</w:t>
      </w:r>
      <w:r w:rsidR="00180B6F">
        <w:rPr>
          <w:color w:val="000000"/>
        </w:rPr>
        <w:t xml:space="preserve"> клиентов</w:t>
      </w:r>
      <w:r>
        <w:rPr>
          <w:color w:val="000000"/>
        </w:rPr>
        <w:t>.</w:t>
      </w:r>
    </w:p>
    <w:p w:rsidR="001314AC" w:rsidRDefault="0077505C" w:rsidP="001314AC">
      <w:pPr>
        <w:pStyle w:val="af4"/>
        <w:jc w:val="both"/>
        <w:rPr>
          <w:color w:val="000000"/>
        </w:rPr>
      </w:pPr>
      <w:r>
        <w:rPr>
          <w:color w:val="000000"/>
        </w:rPr>
        <w:t xml:space="preserve">Если признак </w:t>
      </w:r>
      <w:del w:id="36" w:author="Evgeniya Chzhan" w:date="2014-07-21T15:20:00Z">
        <w:r w:rsidR="007B4945" w:rsidRPr="00156B30" w:rsidDel="00C8379F">
          <w:rPr>
            <w:b/>
          </w:rPr>
          <w:delText>Closure</w:delText>
        </w:r>
      </w:del>
      <w:r w:rsidR="007B4945" w:rsidRPr="00F56F7D">
        <w:rPr>
          <w:b/>
          <w:lang w:val="en-US"/>
        </w:rPr>
        <w:t>I</w:t>
      </w:r>
      <w:proofErr w:type="spellStart"/>
      <w:r w:rsidR="007B4945" w:rsidRPr="00F56F7D">
        <w:rPr>
          <w:b/>
          <w:color w:val="000000"/>
        </w:rPr>
        <w:t>nitiator</w:t>
      </w:r>
      <w:proofErr w:type="spellEnd"/>
      <w:r w:rsidR="007B4945">
        <w:rPr>
          <w:color w:val="000000"/>
        </w:rPr>
        <w:t xml:space="preserve"> </w:t>
      </w:r>
      <w:r>
        <w:rPr>
          <w:color w:val="000000"/>
        </w:rPr>
        <w:t>=</w:t>
      </w:r>
      <w:r w:rsidRPr="007E026E">
        <w:rPr>
          <w:color w:val="000000"/>
        </w:rPr>
        <w:t xml:space="preserve"> 1</w:t>
      </w:r>
      <w:r>
        <w:rPr>
          <w:color w:val="000000"/>
        </w:rPr>
        <w:t xml:space="preserve"> (</w:t>
      </w:r>
      <w:r w:rsidRPr="007E026E">
        <w:t>отключение</w:t>
      </w:r>
      <w:r w:rsidRPr="007E026E">
        <w:rPr>
          <w:color w:val="000000"/>
        </w:rPr>
        <w:t xml:space="preserve"> клиента по заявлению клиента</w:t>
      </w:r>
      <w:r>
        <w:rPr>
          <w:color w:val="000000"/>
        </w:rPr>
        <w:t>), то формируется сегмент клиентов К</w:t>
      </w:r>
      <w:r w:rsidR="0091349E">
        <w:rPr>
          <w:color w:val="000000"/>
        </w:rPr>
        <w:t>а</w:t>
      </w:r>
      <w:r>
        <w:rPr>
          <w:color w:val="000000"/>
        </w:rPr>
        <w:t xml:space="preserve">мпании на </w:t>
      </w:r>
      <w:proofErr w:type="spellStart"/>
      <w:r>
        <w:rPr>
          <w:color w:val="000000"/>
        </w:rPr>
        <w:t>обзвон</w:t>
      </w:r>
      <w:proofErr w:type="spellEnd"/>
      <w:r>
        <w:rPr>
          <w:color w:val="000000"/>
        </w:rPr>
        <w:t xml:space="preserve"> (реализованная функциональность)</w:t>
      </w:r>
      <w:r w:rsidR="001314AC">
        <w:rPr>
          <w:color w:val="000000"/>
        </w:rPr>
        <w:t xml:space="preserve"> который выгружается в </w:t>
      </w:r>
      <w:r w:rsidR="001314AC">
        <w:rPr>
          <w:color w:val="000000"/>
          <w:lang w:val="en-US"/>
        </w:rPr>
        <w:t>Siebel</w:t>
      </w:r>
      <w:r w:rsidR="001314AC" w:rsidRPr="001314AC">
        <w:rPr>
          <w:color w:val="000000"/>
        </w:rPr>
        <w:t xml:space="preserve"> </w:t>
      </w:r>
      <w:r w:rsidR="001314AC">
        <w:rPr>
          <w:color w:val="000000"/>
          <w:lang w:val="en-US"/>
        </w:rPr>
        <w:t>CRM</w:t>
      </w:r>
      <w:r w:rsidRPr="007E026E">
        <w:rPr>
          <w:color w:val="000000"/>
        </w:rPr>
        <w:t>.</w:t>
      </w:r>
    </w:p>
    <w:p w:rsidR="001314AC" w:rsidRDefault="001314AC" w:rsidP="001314AC">
      <w:pPr>
        <w:pStyle w:val="af4"/>
        <w:jc w:val="both"/>
        <w:rPr>
          <w:b/>
          <w:u w:val="single"/>
        </w:rPr>
      </w:pPr>
      <w:r>
        <w:rPr>
          <w:color w:val="000000"/>
        </w:rPr>
        <w:t xml:space="preserve">Далее см. описание для </w:t>
      </w:r>
      <w:r>
        <w:rPr>
          <w:color w:val="000000"/>
          <w:lang w:val="en-US"/>
        </w:rPr>
        <w:t>Siebel</w:t>
      </w:r>
      <w:r w:rsidRPr="001314AC">
        <w:rPr>
          <w:color w:val="000000"/>
        </w:rPr>
        <w:t xml:space="preserve"> </w:t>
      </w:r>
      <w:r>
        <w:rPr>
          <w:color w:val="000000"/>
          <w:lang w:val="en-US"/>
        </w:rPr>
        <w:t>CRM</w:t>
      </w:r>
      <w:r w:rsidRPr="001314AC">
        <w:rPr>
          <w:color w:val="000000"/>
        </w:rPr>
        <w:t xml:space="preserve"> </w:t>
      </w:r>
      <w:r>
        <w:rPr>
          <w:color w:val="000000"/>
        </w:rPr>
        <w:t>в пункте</w:t>
      </w:r>
      <w:r w:rsidR="0077505C" w:rsidRPr="001314AC">
        <w:rPr>
          <w:color w:val="000000"/>
        </w:rPr>
        <w:t xml:space="preserve"> </w:t>
      </w:r>
      <w:r w:rsidRPr="001314AC">
        <w:rPr>
          <w:color w:val="000000"/>
        </w:rPr>
        <w:t>“</w:t>
      </w:r>
      <w:hyperlink w:anchor="Если_отключения" w:history="1">
        <w:r w:rsidRPr="001314AC">
          <w:rPr>
            <w:rStyle w:val="afb"/>
          </w:rPr>
          <w:t>Если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/не отключение от Программы Коллекция происходит по результату телефонного разговора с клиентом (результат </w:t>
        </w:r>
        <w:proofErr w:type="spellStart"/>
        <w:r w:rsidRPr="001314AC">
          <w:rPr>
            <w:rStyle w:val="afb"/>
          </w:rPr>
          <w:t>обзвона</w:t>
        </w:r>
        <w:proofErr w:type="spellEnd"/>
        <w:r w:rsidRPr="001314AC">
          <w:rPr>
            <w:rStyle w:val="afb"/>
          </w:rPr>
          <w:t xml:space="preserve"> сегмента Клиентов в К</w:t>
        </w:r>
        <w:r w:rsidR="0091349E">
          <w:rPr>
            <w:rStyle w:val="afb"/>
          </w:rPr>
          <w:t>а</w:t>
        </w:r>
        <w:r w:rsidRPr="001314AC">
          <w:rPr>
            <w:rStyle w:val="afb"/>
          </w:rPr>
          <w:t>мпании на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 от Программы Коллекция)</w:t>
        </w:r>
      </w:hyperlink>
      <w:r w:rsidRPr="001314AC">
        <w:t>”</w:t>
      </w:r>
      <w:r w:rsidRPr="00180B6F">
        <w:t>.</w:t>
      </w:r>
      <w:r w:rsidR="00180B6F" w:rsidRPr="00180B6F">
        <w:t xml:space="preserve"> Затем переходим к пункту 3.</w:t>
      </w:r>
    </w:p>
    <w:p w:rsidR="00180B6F" w:rsidRDefault="00180B6F" w:rsidP="001314AC">
      <w:pPr>
        <w:pStyle w:val="af4"/>
        <w:jc w:val="both"/>
        <w:rPr>
          <w:b/>
          <w:u w:val="single"/>
        </w:rPr>
      </w:pPr>
    </w:p>
    <w:p w:rsidR="002F1D78" w:rsidRDefault="0031671D" w:rsidP="002F1D78">
      <w:pPr>
        <w:pStyle w:val="af4"/>
        <w:jc w:val="both"/>
      </w:pPr>
      <w:commentRangeStart w:id="37"/>
      <w:r>
        <w:rPr>
          <w:color w:val="000000"/>
        </w:rPr>
        <w:t xml:space="preserve">Если признак </w:t>
      </w:r>
      <w:del w:id="38" w:author="Evgeniya Chzhan" w:date="2014-07-21T15:20:00Z">
        <w:r w:rsidR="007B4945" w:rsidRPr="00156B30" w:rsidDel="00C8379F">
          <w:rPr>
            <w:b/>
          </w:rPr>
          <w:delText>Closure</w:delText>
        </w:r>
      </w:del>
      <w:r w:rsidR="007B4945" w:rsidRPr="00F56F7D">
        <w:rPr>
          <w:b/>
          <w:lang w:val="en-US"/>
        </w:rPr>
        <w:t>I</w:t>
      </w:r>
      <w:proofErr w:type="spellStart"/>
      <w:r w:rsidR="007B4945" w:rsidRPr="00F56F7D">
        <w:rPr>
          <w:b/>
          <w:color w:val="000000"/>
        </w:rPr>
        <w:t>nitiator</w:t>
      </w:r>
      <w:proofErr w:type="spellEnd"/>
      <w:r w:rsidR="007B4945">
        <w:rPr>
          <w:color w:val="000000"/>
        </w:rPr>
        <w:t xml:space="preserve"> </w:t>
      </w:r>
      <w:r>
        <w:rPr>
          <w:color w:val="000000"/>
        </w:rPr>
        <w:t>=</w:t>
      </w:r>
      <w:r w:rsidRPr="007E026E">
        <w:rPr>
          <w:color w:val="000000"/>
        </w:rPr>
        <w:t xml:space="preserve"> </w:t>
      </w:r>
      <w:r>
        <w:rPr>
          <w:color w:val="000000"/>
        </w:rPr>
        <w:t>2 (</w:t>
      </w:r>
      <w:r w:rsidRPr="0031671D">
        <w:t>закрытие банком в одностороннем порядке</w:t>
      </w:r>
      <w:r>
        <w:rPr>
          <w:color w:val="000000"/>
        </w:rPr>
        <w:t xml:space="preserve">), </w:t>
      </w:r>
      <w:r w:rsidR="00180B6F">
        <w:rPr>
          <w:color w:val="000000"/>
        </w:rPr>
        <w:t xml:space="preserve">то </w:t>
      </w:r>
      <w:r w:rsidR="002F1D78">
        <w:t xml:space="preserve">Хранилище </w:t>
      </w:r>
      <w:r w:rsidR="00180B6F">
        <w:t xml:space="preserve">должно </w:t>
      </w:r>
      <w:r w:rsidR="002F1D78">
        <w:t>отправлят</w:t>
      </w:r>
      <w:r w:rsidR="00180B6F">
        <w:t>ь</w:t>
      </w:r>
      <w:r w:rsidR="002F1D78">
        <w:t xml:space="preserve"> в </w:t>
      </w:r>
      <w:r w:rsidR="002F1D78">
        <w:rPr>
          <w:lang w:val="en-US"/>
        </w:rPr>
        <w:t>Way</w:t>
      </w:r>
      <w:r w:rsidR="002F1D78" w:rsidRPr="0039447D">
        <w:t xml:space="preserve">4 </w:t>
      </w:r>
      <w:r w:rsidR="002F1D78">
        <w:t xml:space="preserve">запрос на закрытие виртуальной карты участника Коллекции по средствам реестра из взаимодействия, описанного в </w:t>
      </w:r>
      <w:r w:rsidR="002F1D78">
        <w:lastRenderedPageBreak/>
        <w:t xml:space="preserve">пункте </w:t>
      </w:r>
      <w:hyperlink w:anchor="_4.2.2.1._Взаимодействие_Хранилища" w:history="1">
        <w:r w:rsidR="002F1D78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2F1D78">
        <w:t>).</w:t>
      </w:r>
      <w:commentRangeEnd w:id="37"/>
      <w:r w:rsidR="00C8379F">
        <w:rPr>
          <w:rStyle w:val="af6"/>
          <w:rFonts w:eastAsia="Times New Roman" w:cs="Times New Roman"/>
          <w:lang w:eastAsia="ru-RU"/>
        </w:rPr>
        <w:commentReference w:id="37"/>
      </w:r>
    </w:p>
    <w:p w:rsidR="002F1D78" w:rsidRDefault="002F1D78" w:rsidP="002F1D78">
      <w:pPr>
        <w:pStyle w:val="af4"/>
        <w:jc w:val="both"/>
        <w:rPr>
          <w:rFonts w:cs="Times New Roman"/>
          <w:szCs w:val="24"/>
        </w:rPr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 xml:space="preserve">, то  Хранилище </w:t>
      </w:r>
      <w:r w:rsidR="00180B6F">
        <w:t>должно</w:t>
      </w:r>
      <w:r w:rsidR="00CB1FF0" w:rsidRPr="00CB1FF0">
        <w:rPr>
          <w:rFonts w:cs="Times New Roman"/>
          <w:szCs w:val="24"/>
        </w:rPr>
        <w:t xml:space="preserve"> </w:t>
      </w:r>
      <w:r w:rsidR="00CB1FF0">
        <w:rPr>
          <w:rFonts w:cs="Times New Roman"/>
          <w:szCs w:val="24"/>
        </w:rPr>
        <w:t>соверша</w:t>
      </w:r>
      <w:r w:rsidR="00013EEF">
        <w:rPr>
          <w:rFonts w:cs="Times New Roman"/>
          <w:szCs w:val="24"/>
        </w:rPr>
        <w:t>ть</w:t>
      </w:r>
      <w:r w:rsidR="00CB1FF0">
        <w:rPr>
          <w:rFonts w:cs="Times New Roman"/>
          <w:szCs w:val="24"/>
        </w:rPr>
        <w:t xml:space="preserve"> все мероприятия по отключению клиента и</w:t>
      </w:r>
      <w:r w:rsidR="00180B6F">
        <w:t xml:space="preserve"> </w:t>
      </w:r>
      <w:r>
        <w:t>отвеча</w:t>
      </w:r>
      <w:r w:rsidR="00180B6F">
        <w:t>ть</w:t>
      </w:r>
      <w:r>
        <w:t xml:space="preserve"> Сайту положительным результатом об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2F1D78" w:rsidRDefault="002F1D78" w:rsidP="002F1D78">
      <w:pPr>
        <w:pStyle w:val="af4"/>
        <w:jc w:val="both"/>
        <w:rPr>
          <w:rFonts w:cs="Times New Roman"/>
          <w:szCs w:val="24"/>
        </w:rPr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отвечат</w:t>
      </w:r>
      <w:r w:rsidR="00180B6F">
        <w:t>ь</w:t>
      </w:r>
      <w:r>
        <w:t xml:space="preserve"> Сайту отказом в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 w:rsidR="00180B6F">
        <w:rPr>
          <w:rFonts w:cs="Times New Roman"/>
          <w:szCs w:val="24"/>
        </w:rPr>
        <w:t xml:space="preserve">.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180B6F" w:rsidRDefault="00180B6F" w:rsidP="002F1D78">
      <w:pPr>
        <w:pStyle w:val="af4"/>
        <w:jc w:val="both"/>
      </w:pPr>
    </w:p>
    <w:p w:rsidR="001314AC" w:rsidRPr="001314AC" w:rsidRDefault="001314AC" w:rsidP="001314AC">
      <w:pPr>
        <w:pStyle w:val="af4"/>
        <w:numPr>
          <w:ilvl w:val="0"/>
          <w:numId w:val="37"/>
        </w:numPr>
        <w:jc w:val="both"/>
        <w:rPr>
          <w:b/>
          <w:u w:val="single"/>
        </w:rPr>
      </w:pPr>
      <w:r>
        <w:t>По результатам разговора с Клиентом сотрудник ДКО должен простав</w:t>
      </w:r>
      <w:r w:rsidR="00013EEF">
        <w:t>ить</w:t>
      </w:r>
      <w:r>
        <w:t xml:space="preserve"> в </w:t>
      </w:r>
      <w:r>
        <w:rPr>
          <w:lang w:val="en-US"/>
        </w:rPr>
        <w:t>Siebel</w:t>
      </w:r>
      <w:r w:rsidRPr="001314AC">
        <w:t xml:space="preserve"> </w:t>
      </w:r>
      <w:r>
        <w:rPr>
          <w:lang w:val="en-US"/>
        </w:rPr>
        <w:t>CRM</w:t>
      </w:r>
      <w:r w:rsidRPr="001314AC">
        <w:t xml:space="preserve"> </w:t>
      </w:r>
      <w:r>
        <w:t xml:space="preserve">признак </w:t>
      </w:r>
      <w:r w:rsidRPr="003B181A">
        <w:t>“</w:t>
      </w:r>
      <w:r>
        <w:t>Произвести отключение</w:t>
      </w:r>
      <w:r w:rsidRPr="003B181A">
        <w:t>”</w:t>
      </w:r>
      <w:r>
        <w:t xml:space="preserve"> или </w:t>
      </w:r>
      <w:r w:rsidRPr="003B181A">
        <w:t>“</w:t>
      </w:r>
      <w:r>
        <w:t>Не производить отключение</w:t>
      </w:r>
      <w:r w:rsidRPr="003B181A">
        <w:t>”</w:t>
      </w:r>
      <w:r>
        <w:t>.</w:t>
      </w:r>
    </w:p>
    <w:p w:rsidR="001314AC" w:rsidRPr="001314AC" w:rsidRDefault="001314AC" w:rsidP="001314AC">
      <w:pPr>
        <w:pStyle w:val="af4"/>
        <w:jc w:val="both"/>
        <w:rPr>
          <w:b/>
          <w:u w:val="single"/>
        </w:rPr>
      </w:pPr>
      <w:r>
        <w:t xml:space="preserve">Данный признак в Хранилище должен приходить в реестре, который выгружает БС описанный в пункте </w:t>
      </w:r>
      <w:hyperlink r:id="rId15" w:anchor="_4.2.2.1._БС_" w:history="1">
        <w:r w:rsidRPr="001314AC">
          <w:rPr>
            <w:rStyle w:val="afb"/>
          </w:rPr>
          <w:t>4.2.1.1 БС “Отключение клиента от Программы Коллекция”</w:t>
        </w:r>
      </w:hyperlink>
      <w:r>
        <w:t>.</w:t>
      </w:r>
    </w:p>
    <w:p w:rsidR="0077505C" w:rsidRPr="001314AC" w:rsidRDefault="001314AC" w:rsidP="001314AC">
      <w:pPr>
        <w:pStyle w:val="af4"/>
        <w:numPr>
          <w:ilvl w:val="0"/>
          <w:numId w:val="37"/>
        </w:numPr>
        <w:jc w:val="both"/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1314AC" w:rsidRDefault="001314AC" w:rsidP="0077505C">
      <w:pPr>
        <w:pStyle w:val="af4"/>
        <w:jc w:val="both"/>
      </w:pPr>
      <w:r>
        <w:rPr>
          <w:rFonts w:cs="Times New Roman"/>
          <w:szCs w:val="24"/>
        </w:rPr>
        <w:t>Ес</w:t>
      </w:r>
      <w:r w:rsidR="00013EEF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для клиента из реестра  признак </w:t>
      </w:r>
      <w:r>
        <w:t>Статус отключения=0</w:t>
      </w:r>
      <w:r w:rsidR="0039447D">
        <w:t xml:space="preserve"> –не отключать, то Хранилище</w:t>
      </w:r>
      <w:r w:rsidR="00180B6F">
        <w:t xml:space="preserve"> должно </w:t>
      </w:r>
      <w:r w:rsidR="0039447D">
        <w:t>отвечат</w:t>
      </w:r>
      <w:r w:rsidR="00180B6F">
        <w:t>ь</w:t>
      </w:r>
      <w:r w:rsidR="0039447D">
        <w:t xml:space="preserve"> Сайту отказом в отключении клиента по взаимодействию </w:t>
      </w:r>
      <w:r w:rsidR="0039447D" w:rsidRPr="007E026E">
        <w:rPr>
          <w:rFonts w:cs="Times New Roman"/>
          <w:szCs w:val="24"/>
        </w:rPr>
        <w:t>“</w:t>
      </w:r>
      <w:r w:rsidR="0039447D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39447D" w:rsidRPr="007E026E">
        <w:rPr>
          <w:rFonts w:cs="Times New Roman"/>
          <w:szCs w:val="24"/>
        </w:rPr>
        <w:t>”</w:t>
      </w:r>
      <w:r w:rsidR="0039447D">
        <w:rPr>
          <w:rFonts w:cs="Times New Roman"/>
          <w:szCs w:val="24"/>
        </w:rPr>
        <w:t xml:space="preserve"> </w:t>
      </w:r>
      <w:r w:rsidR="0039447D" w:rsidRPr="007E026E">
        <w:rPr>
          <w:rFonts w:cs="Times New Roman"/>
          <w:szCs w:val="24"/>
        </w:rPr>
        <w:t>(</w:t>
      </w:r>
      <w:r w:rsidR="0039447D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39447D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39447D" w:rsidRPr="007E026E">
        <w:rPr>
          <w:rFonts w:cs="Times New Roman"/>
          <w:szCs w:val="24"/>
        </w:rPr>
        <w:t>)</w:t>
      </w:r>
      <w:r w:rsidR="0031671D"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39447D" w:rsidRDefault="0039447D" w:rsidP="0039447D">
      <w:pPr>
        <w:pStyle w:val="af4"/>
        <w:jc w:val="both"/>
      </w:pPr>
      <w:r>
        <w:rPr>
          <w:rFonts w:cs="Times New Roman"/>
          <w:szCs w:val="24"/>
        </w:rPr>
        <w:t>Ес</w:t>
      </w:r>
      <w:r w:rsidR="007C53E4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для клиента из реестра  признак </w:t>
      </w:r>
      <w:r>
        <w:t xml:space="preserve">Статус отключения=1 – отключать, то Хранилище </w:t>
      </w:r>
      <w:r w:rsidR="00180B6F">
        <w:t xml:space="preserve">должно </w:t>
      </w:r>
      <w:r>
        <w:t>отправлят</w:t>
      </w:r>
      <w:r w:rsidR="00180B6F">
        <w:t>ь</w:t>
      </w:r>
      <w:r>
        <w:t xml:space="preserve"> в </w:t>
      </w:r>
      <w:r>
        <w:rPr>
          <w:lang w:val="en-US"/>
        </w:rPr>
        <w:t>Way</w:t>
      </w:r>
      <w:r w:rsidRPr="0039447D">
        <w:t xml:space="preserve">4 </w:t>
      </w:r>
      <w:r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>
        <w:t>).</w:t>
      </w:r>
    </w:p>
    <w:p w:rsidR="0031671D" w:rsidRDefault="0031671D" w:rsidP="0039447D">
      <w:pPr>
        <w:pStyle w:val="af4"/>
        <w:jc w:val="both"/>
        <w:rPr>
          <w:rFonts w:cs="Times New Roman"/>
          <w:szCs w:val="24"/>
        </w:rPr>
      </w:pPr>
      <w:r>
        <w:t>Если в</w:t>
      </w:r>
      <w:r w:rsidR="0008243C">
        <w:t xml:space="preserve">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>, то  Хранилище</w:t>
      </w:r>
      <w:r w:rsidR="00180B6F">
        <w:t xml:space="preserve"> должно</w:t>
      </w:r>
      <w:r w:rsidR="00CB1FF0" w:rsidRPr="00CB1FF0">
        <w:rPr>
          <w:rFonts w:cs="Times New Roman"/>
          <w:szCs w:val="24"/>
        </w:rPr>
        <w:t xml:space="preserve"> </w:t>
      </w:r>
      <w:r w:rsidR="00CB1FF0">
        <w:rPr>
          <w:rFonts w:cs="Times New Roman"/>
          <w:szCs w:val="24"/>
        </w:rPr>
        <w:t>соверш</w:t>
      </w:r>
      <w:r w:rsidR="008278F7">
        <w:rPr>
          <w:rFonts w:cs="Times New Roman"/>
          <w:szCs w:val="24"/>
        </w:rPr>
        <w:t>ить</w:t>
      </w:r>
      <w:r w:rsidR="00CB1FF0">
        <w:rPr>
          <w:rFonts w:cs="Times New Roman"/>
          <w:szCs w:val="24"/>
        </w:rPr>
        <w:t xml:space="preserve"> все мероприятия по отключению клиента и</w:t>
      </w:r>
      <w:r>
        <w:t xml:space="preserve"> отве</w:t>
      </w:r>
      <w:r w:rsidR="00672A3E">
        <w:t>тить</w:t>
      </w:r>
      <w:r>
        <w:t xml:space="preserve"> Сайту положительным результатом об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AE5496" w:rsidRPr="00AE5496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39447D" w:rsidRDefault="0031671D" w:rsidP="00382239">
      <w:pPr>
        <w:pStyle w:val="af4"/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отвечат</w:t>
      </w:r>
      <w:r w:rsidR="00180B6F">
        <w:t>ь</w:t>
      </w:r>
      <w:r>
        <w:t xml:space="preserve"> Сайту отказом в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 xml:space="preserve">4.2.2.2 Взаимодействие Сайта с Хранилищем (реестр на отключение клиентов от </w:t>
        </w:r>
        <w:r w:rsidRPr="007E026E">
          <w:rPr>
            <w:rStyle w:val="afb"/>
            <w:rFonts w:cs="Times New Roman"/>
            <w:szCs w:val="24"/>
          </w:rPr>
          <w:lastRenderedPageBreak/>
          <w:t>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AE5496" w:rsidRPr="00AE5496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C14178" w:rsidRPr="00302F21" w:rsidRDefault="00C14178" w:rsidP="00C14178">
      <w:pPr>
        <w:pStyle w:val="4"/>
      </w:pPr>
      <w:r w:rsidRPr="005841B4">
        <w:t>4.2.</w:t>
      </w:r>
      <w:r w:rsidR="0028186E">
        <w:t>3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C14178" w:rsidRDefault="00C14178" w:rsidP="00C14178">
      <w:pPr>
        <w:rPr>
          <w:rFonts w:eastAsia="Arial Unicode MS"/>
        </w:rPr>
      </w:pPr>
    </w:p>
    <w:p w:rsidR="00066911" w:rsidRDefault="00066911" w:rsidP="00066911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066911" w:rsidRDefault="00066911" w:rsidP="00C14178">
      <w:pPr>
        <w:rPr>
          <w:rFonts w:eastAsia="Arial Unicode MS"/>
        </w:rPr>
      </w:pPr>
    </w:p>
    <w:p w:rsidR="00066911" w:rsidRPr="00066911" w:rsidRDefault="00066911" w:rsidP="00066911">
      <w:pPr>
        <w:pStyle w:val="af4"/>
        <w:numPr>
          <w:ilvl w:val="0"/>
          <w:numId w:val="41"/>
        </w:numPr>
        <w:rPr>
          <w:rFonts w:eastAsia="Arial Unicode MS"/>
        </w:rPr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066911" w:rsidRDefault="00066911" w:rsidP="00066911">
      <w:pPr>
        <w:pStyle w:val="af4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клиентам из реестра на отключение </w:t>
      </w:r>
      <w:commentRangeStart w:id="39"/>
      <w:r>
        <w:rPr>
          <w:rFonts w:cs="Times New Roman"/>
          <w:szCs w:val="24"/>
        </w:rPr>
        <w:t>Хранилище должно проверять наличие заказов находящихся в нетерминальном статусе.</w:t>
      </w:r>
      <w:commentRangeEnd w:id="39"/>
      <w:r w:rsidR="00C8379F">
        <w:rPr>
          <w:rStyle w:val="af6"/>
          <w:rFonts w:eastAsia="Times New Roman" w:cs="Times New Roman"/>
          <w:lang w:eastAsia="ru-RU"/>
        </w:rPr>
        <w:commentReference w:id="39"/>
      </w:r>
    </w:p>
    <w:p w:rsidR="00066911" w:rsidRPr="00382239" w:rsidRDefault="00066911" w:rsidP="00382239">
      <w:pPr>
        <w:pStyle w:val="af4"/>
        <w:numPr>
          <w:ilvl w:val="0"/>
          <w:numId w:val="41"/>
        </w:numPr>
        <w:jc w:val="both"/>
      </w:pPr>
      <w:commentRangeStart w:id="40"/>
      <w:r w:rsidRPr="00382239">
        <w:t xml:space="preserve">Клиентов, у которых есть заказы в нетерминальных статусах, необходимо информировать по </w:t>
      </w:r>
      <w:r w:rsidRPr="00382239">
        <w:rPr>
          <w:lang w:val="en-US"/>
        </w:rPr>
        <w:t>SMS</w:t>
      </w:r>
      <w:r w:rsidRPr="00382239">
        <w:t xml:space="preserve"> о невозможности отключения.</w:t>
      </w:r>
      <w:r w:rsidR="00B97387">
        <w:t xml:space="preserve"> </w:t>
      </w:r>
      <w:commentRangeEnd w:id="40"/>
      <w:r w:rsidR="00150EBB">
        <w:rPr>
          <w:rStyle w:val="af6"/>
          <w:rFonts w:eastAsia="Times New Roman" w:cs="Times New Roman"/>
          <w:lang w:eastAsia="ru-RU"/>
        </w:rPr>
        <w:commentReference w:id="40"/>
      </w:r>
      <w:r w:rsidR="00B97387">
        <w:t>Процесс закрытия по таким клиентам не производить.</w:t>
      </w:r>
    </w:p>
    <w:p w:rsidR="00382239" w:rsidRDefault="00382239" w:rsidP="00382239">
      <w:pPr>
        <w:pStyle w:val="af4"/>
        <w:numPr>
          <w:ilvl w:val="0"/>
          <w:numId w:val="41"/>
        </w:numPr>
        <w:jc w:val="both"/>
      </w:pPr>
      <w:commentRangeStart w:id="41"/>
      <w:r>
        <w:rPr>
          <w:rFonts w:cs="Times New Roman"/>
          <w:szCs w:val="24"/>
        </w:rPr>
        <w:t>Ес</w:t>
      </w:r>
      <w:r w:rsidR="0091348C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для клиента из реестра  признак </w:t>
      </w:r>
      <w:r>
        <w:t xml:space="preserve">Статус отключения=1 – отключать, то Хранилище должно отправлять в </w:t>
      </w:r>
      <w:r>
        <w:rPr>
          <w:lang w:val="en-US"/>
        </w:rPr>
        <w:t>Way</w:t>
      </w:r>
      <w:r w:rsidRPr="0039447D">
        <w:t xml:space="preserve">4 </w:t>
      </w:r>
      <w:r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>
        <w:t>).</w:t>
      </w:r>
      <w:commentRangeEnd w:id="41"/>
      <w:r w:rsidR="00150EBB">
        <w:rPr>
          <w:rStyle w:val="af6"/>
          <w:rFonts w:eastAsia="Times New Roman" w:cs="Times New Roman"/>
          <w:lang w:eastAsia="ru-RU"/>
        </w:rPr>
        <w:commentReference w:id="41"/>
      </w:r>
    </w:p>
    <w:p w:rsidR="00382239" w:rsidRPr="00B97387" w:rsidRDefault="00382239" w:rsidP="00C83D8A">
      <w:pPr>
        <w:pStyle w:val="af4"/>
        <w:numPr>
          <w:ilvl w:val="0"/>
          <w:numId w:val="41"/>
        </w:numPr>
        <w:jc w:val="both"/>
        <w:rPr>
          <w:rFonts w:cs="Times New Roman"/>
          <w:szCs w:val="24"/>
        </w:rPr>
      </w:pPr>
      <w:r>
        <w:t xml:space="preserve">Если в </w:t>
      </w:r>
      <w:r w:rsidRPr="00B97387"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B97387">
        <w:rPr>
          <w:u w:val="single"/>
        </w:rPr>
        <w:t>успешно закрыта</w:t>
      </w:r>
      <w:r>
        <w:t>, то  Хранилище должно</w:t>
      </w:r>
      <w:r w:rsidRPr="00B97387">
        <w:rPr>
          <w:rFonts w:cs="Times New Roman"/>
          <w:szCs w:val="24"/>
        </w:rPr>
        <w:t xml:space="preserve"> соверша</w:t>
      </w:r>
      <w:r w:rsidR="00EE774C">
        <w:rPr>
          <w:rFonts w:cs="Times New Roman"/>
          <w:szCs w:val="24"/>
        </w:rPr>
        <w:t>ть</w:t>
      </w:r>
      <w:r w:rsidRPr="00B97387">
        <w:rPr>
          <w:rFonts w:cs="Times New Roman"/>
          <w:szCs w:val="24"/>
        </w:rPr>
        <w:t xml:space="preserve"> все мероприятия по отключению клиента и</w:t>
      </w:r>
      <w:r>
        <w:t xml:space="preserve"> </w:t>
      </w:r>
      <w:r w:rsidR="00B97387">
        <w:t xml:space="preserve">отправлять клиента на отключение на Сайте по взаимодействию из пункта </w:t>
      </w:r>
      <w:hyperlink w:anchor="_4.2.2.3._Взаимодействие_Хранилища" w:history="1">
        <w:r w:rsidR="00B97387" w:rsidRPr="00B97387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 w:rsidR="00B97387">
        <w:t xml:space="preserve">.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382239" w:rsidRDefault="00382239" w:rsidP="00C83D8A">
      <w:pPr>
        <w:pStyle w:val="af4"/>
        <w:numPr>
          <w:ilvl w:val="0"/>
          <w:numId w:val="41"/>
        </w:numPr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 xml:space="preserve">, то Хранилище должно </w:t>
      </w:r>
      <w:r w:rsidR="00B97387">
        <w:t xml:space="preserve">уведомлять клиента по </w:t>
      </w:r>
      <w:r w:rsidR="00B97387">
        <w:rPr>
          <w:lang w:val="en-US"/>
        </w:rPr>
        <w:t>SMS</w:t>
      </w:r>
      <w:r w:rsidR="00B97387">
        <w:t xml:space="preserve"> о невозможности отключения.</w:t>
      </w:r>
      <w:r w:rsidR="00B97387" w:rsidRPr="00B97387"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29224F" w:rsidRPr="0029224F" w:rsidRDefault="0029224F" w:rsidP="00C83D8A">
      <w:pPr>
        <w:pStyle w:val="4"/>
        <w:jc w:val="both"/>
      </w:pPr>
      <w:r w:rsidRPr="005841B4">
        <w:t>4.2.</w:t>
      </w:r>
      <w:r>
        <w:t>3</w:t>
      </w:r>
      <w:r w:rsidRPr="00FF74FF">
        <w:t>.</w:t>
      </w:r>
      <w:r>
        <w:t>3</w:t>
      </w:r>
      <w:r w:rsidRPr="00FF74FF">
        <w:t xml:space="preserve">. </w:t>
      </w:r>
      <w:r>
        <w:t xml:space="preserve"> Возврат бонусов на бонусный счет </w:t>
      </w:r>
      <w:r w:rsidR="0063247C">
        <w:t xml:space="preserve">в случае отмены операции по виртуальной карте клиента </w:t>
      </w:r>
    </w:p>
    <w:p w:rsidR="0063247C" w:rsidRDefault="0063247C" w:rsidP="00C83D8A">
      <w:pPr>
        <w:pStyle w:val="af4"/>
        <w:jc w:val="both"/>
        <w:rPr>
          <w:rFonts w:eastAsia="Arial Unicode MS"/>
        </w:rPr>
      </w:pPr>
    </w:p>
    <w:p w:rsidR="00066911" w:rsidRPr="0063247C" w:rsidRDefault="0063247C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rPr>
          <w:rFonts w:eastAsia="Arial Unicode MS"/>
        </w:rPr>
        <w:t>Необходимо обрабатывать реестр из взаимодействия</w:t>
      </w:r>
      <w:r w:rsidR="001A53D9">
        <w:rPr>
          <w:rFonts w:eastAsia="Arial Unicode MS"/>
        </w:rPr>
        <w:t>,</w:t>
      </w:r>
      <w:r>
        <w:rPr>
          <w:rFonts w:eastAsia="Arial Unicode MS"/>
        </w:rPr>
        <w:t xml:space="preserve"> </w:t>
      </w:r>
      <w:r w:rsidR="00117BDD">
        <w:rPr>
          <w:rFonts w:eastAsia="Arial Unicode MS"/>
        </w:rPr>
        <w:t>описанного в</w:t>
      </w:r>
      <w:r>
        <w:rPr>
          <w:rFonts w:eastAsia="Arial Unicode MS"/>
        </w:rPr>
        <w:t xml:space="preserve"> пункт</w:t>
      </w:r>
      <w:r w:rsidR="00117BDD">
        <w:rPr>
          <w:rFonts w:eastAsia="Arial Unicode MS"/>
        </w:rPr>
        <w:t>е</w:t>
      </w:r>
      <w:r>
        <w:rPr>
          <w:rFonts w:eastAsia="Arial Unicode MS"/>
        </w:rPr>
        <w:t xml:space="preserve"> </w:t>
      </w:r>
      <w:hyperlink w:anchor="_4.2.2.4._Взаимодействие_" w:history="1">
        <w:r w:rsidRPr="002D0915">
          <w:rPr>
            <w:rStyle w:val="afb"/>
          </w:rPr>
          <w:t xml:space="preserve">4.2.2.4. Взаимодействие  </w:t>
        </w:r>
        <w:r w:rsidRPr="002D0915">
          <w:rPr>
            <w:rStyle w:val="afb"/>
            <w:lang w:val="en-US"/>
          </w:rPr>
          <w:t>Way</w:t>
        </w:r>
        <w:r w:rsidRPr="002D0915">
          <w:rPr>
            <w:rStyle w:val="afb"/>
          </w:rPr>
          <w:t>4 с Хранилищем (реестр на зачисление бонусов на бонусный счет клиента Программы Коллекция в случае отмены операции по виртуальной карте).</w:t>
        </w:r>
      </w:hyperlink>
    </w:p>
    <w:p w:rsidR="0063247C" w:rsidRDefault="00117BDD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t>На бонусный счет владельцев виртуальных карт необходимо зачислять баллы</w:t>
      </w:r>
      <w:r w:rsidR="00044A2D">
        <w:t>,</w:t>
      </w:r>
      <w:r>
        <w:t xml:space="preserve"> </w:t>
      </w:r>
      <w:r w:rsidR="00044A2D">
        <w:t>воз</w:t>
      </w:r>
      <w:r>
        <w:t>вращенные в результате отмены операции по карте.</w:t>
      </w:r>
    </w:p>
    <w:p w:rsidR="0063247C" w:rsidRPr="00066911" w:rsidRDefault="0063247C" w:rsidP="00066911">
      <w:pPr>
        <w:pStyle w:val="af4"/>
        <w:rPr>
          <w:rFonts w:eastAsia="Arial Unicode MS"/>
        </w:rPr>
      </w:pPr>
    </w:p>
    <w:p w:rsidR="00C14178" w:rsidRPr="005841B4" w:rsidRDefault="00C14178" w:rsidP="00C14178">
      <w:pPr>
        <w:pStyle w:val="3"/>
      </w:pPr>
      <w:bookmarkStart w:id="42" w:name="_4.2.4._Требования_к_1"/>
      <w:bookmarkEnd w:id="42"/>
      <w:r w:rsidRPr="005841B4">
        <w:t>4.</w:t>
      </w:r>
      <w:r>
        <w:t>2</w:t>
      </w:r>
      <w:r w:rsidRPr="005841B4">
        <w:t>.</w:t>
      </w:r>
      <w:r w:rsidR="0028186E">
        <w:t>4</w:t>
      </w:r>
      <w:r w:rsidRPr="005841B4">
        <w:t xml:space="preserve">. Требования к </w:t>
      </w:r>
      <w:r>
        <w:t>Сайту</w:t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>
        <w:t>1</w:t>
      </w:r>
      <w:r w:rsidRPr="00FF74FF">
        <w:t xml:space="preserve">. </w:t>
      </w:r>
      <w:r>
        <w:t xml:space="preserve"> Отключение клиентов от Программы Коллекция, когда инициатор Сайт</w:t>
      </w:r>
    </w:p>
    <w:p w:rsidR="00FD28A8" w:rsidRDefault="00FD28A8" w:rsidP="00FD28A8">
      <w:pPr>
        <w:jc w:val="both"/>
      </w:pPr>
    </w:p>
    <w:p w:rsidR="009F0B09" w:rsidRPr="009F0B09" w:rsidRDefault="009F0B09" w:rsidP="00FD28A8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FD28A8" w:rsidRPr="009F0B09" w:rsidRDefault="00FD28A8" w:rsidP="00FD28A8">
      <w:pPr>
        <w:jc w:val="both"/>
        <w:rPr>
          <w:u w:val="single"/>
        </w:rPr>
      </w:pPr>
      <w:r w:rsidRPr="009F0B09">
        <w:rPr>
          <w:u w:val="single"/>
        </w:rPr>
        <w:t>Клиент заполняет заявку на отключение на Сайте (</w:t>
      </w:r>
      <w:r w:rsidR="009F0B09" w:rsidRPr="009F0B09">
        <w:rPr>
          <w:u w:val="single"/>
        </w:rPr>
        <w:t>в</w:t>
      </w:r>
      <w:r w:rsidRPr="009F0B09">
        <w:rPr>
          <w:u w:val="single"/>
        </w:rPr>
        <w:t xml:space="preserve"> Личном кабинете).</w:t>
      </w:r>
    </w:p>
    <w:p w:rsidR="00FD28A8" w:rsidRDefault="00FD28A8" w:rsidP="00FD28A8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lastRenderedPageBreak/>
        <w:t xml:space="preserve">Перед приёмом заявки, Сайт </w:t>
      </w:r>
      <w:r w:rsidR="007E026E"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E758A1">
        <w:rPr>
          <w:rFonts w:cs="Times New Roman"/>
          <w:szCs w:val="24"/>
        </w:rPr>
        <w:t>ить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E758A1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Клиенту на форме Обратной связи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D232AA" w:rsidRPr="00733DAE" w:rsidRDefault="00D232AA" w:rsidP="00FD28A8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 w:rsidRPr="00733DAE">
        <w:rPr>
          <w:rFonts w:cs="Times New Roman"/>
          <w:szCs w:val="24"/>
        </w:rPr>
        <w:t>После создания заявки пользовател</w:t>
      </w:r>
      <w:r w:rsidR="007E026E" w:rsidRPr="00733DAE">
        <w:rPr>
          <w:rFonts w:cs="Times New Roman"/>
          <w:szCs w:val="24"/>
        </w:rPr>
        <w:t>ю</w:t>
      </w:r>
      <w:r w:rsidRPr="00733DAE">
        <w:rPr>
          <w:rFonts w:cs="Times New Roman"/>
          <w:szCs w:val="24"/>
        </w:rPr>
        <w:t xml:space="preserve"> не</w:t>
      </w:r>
      <w:r w:rsidR="007E026E" w:rsidRPr="00733DAE">
        <w:rPr>
          <w:rFonts w:cs="Times New Roman"/>
          <w:szCs w:val="24"/>
        </w:rPr>
        <w:t xml:space="preserve"> должен </w:t>
      </w:r>
      <w:r w:rsidRPr="00733DAE">
        <w:rPr>
          <w:rFonts w:cs="Times New Roman"/>
          <w:szCs w:val="24"/>
        </w:rPr>
        <w:t>блокир</w:t>
      </w:r>
      <w:r w:rsidR="007E026E" w:rsidRPr="00733DAE">
        <w:rPr>
          <w:rFonts w:cs="Times New Roman"/>
          <w:szCs w:val="24"/>
        </w:rPr>
        <w:t>оваться</w:t>
      </w:r>
      <w:r w:rsidRPr="00733DAE">
        <w:rPr>
          <w:rFonts w:cs="Times New Roman"/>
          <w:szCs w:val="24"/>
        </w:rPr>
        <w:t xml:space="preserve"> доступ к Сайту</w:t>
      </w:r>
      <w:r w:rsidR="007E026E" w:rsidRPr="00733DAE">
        <w:rPr>
          <w:rFonts w:cs="Times New Roman"/>
          <w:szCs w:val="24"/>
        </w:rPr>
        <w:t xml:space="preserve"> </w:t>
      </w:r>
      <w:commentRangeStart w:id="43"/>
      <w:del w:id="44" w:author="Evgeniya Chzhan" w:date="2014-07-21T15:32:00Z">
        <w:r w:rsidRPr="00733DAE" w:rsidDel="00733DAE">
          <w:rPr>
            <w:rFonts w:cs="Times New Roman"/>
            <w:szCs w:val="24"/>
          </w:rPr>
          <w:delText>(</w:delText>
        </w:r>
        <w:r w:rsidR="009F0B09" w:rsidRPr="00733DAE" w:rsidDel="00733DAE">
          <w:rPr>
            <w:rFonts w:cs="Times New Roman"/>
            <w:szCs w:val="24"/>
          </w:rPr>
          <w:delText>Клиенту должна быть запрещена возможность совершать заказ</w:delText>
        </w:r>
        <w:r w:rsidRPr="00733DAE" w:rsidDel="00733DAE">
          <w:rPr>
            <w:rFonts w:cs="Times New Roman"/>
            <w:szCs w:val="24"/>
          </w:rPr>
          <w:delText>).</w:delText>
        </w:r>
      </w:del>
      <w:commentRangeEnd w:id="43"/>
      <w:r w:rsidR="00733DAE">
        <w:rPr>
          <w:rStyle w:val="af6"/>
          <w:rFonts w:eastAsia="Times New Roman" w:cs="Times New Roman"/>
          <w:lang w:eastAsia="ru-RU"/>
        </w:rPr>
        <w:commentReference w:id="43"/>
      </w:r>
    </w:p>
    <w:p w:rsidR="009F0B09" w:rsidRDefault="009F0B09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</w:t>
      </w:r>
      <w:r w:rsidR="007E026E">
        <w:rPr>
          <w:rFonts w:cs="Times New Roman"/>
          <w:szCs w:val="24"/>
        </w:rPr>
        <w:t xml:space="preserve">и должны выгружаться Хранилищу согласно взаимодействию </w:t>
      </w:r>
      <w:r w:rsidR="007E026E" w:rsidRPr="007E026E">
        <w:rPr>
          <w:rFonts w:cs="Times New Roman"/>
          <w:szCs w:val="24"/>
        </w:rPr>
        <w:t>“</w:t>
      </w:r>
      <w:r w:rsidR="007E026E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7E026E" w:rsidRPr="007E026E">
        <w:rPr>
          <w:rFonts w:cs="Times New Roman"/>
          <w:szCs w:val="24"/>
        </w:rPr>
        <w:t>”</w:t>
      </w:r>
      <w:r w:rsidR="007E026E">
        <w:rPr>
          <w:rFonts w:cs="Times New Roman"/>
          <w:szCs w:val="24"/>
        </w:rPr>
        <w:t xml:space="preserve"> </w:t>
      </w:r>
      <w:r w:rsidR="007E026E" w:rsidRPr="007E026E">
        <w:rPr>
          <w:rFonts w:cs="Times New Roman"/>
          <w:szCs w:val="24"/>
        </w:rPr>
        <w:t>(</w:t>
      </w:r>
      <w:r w:rsidR="007E026E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7E026E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7E026E" w:rsidRPr="007E026E">
        <w:rPr>
          <w:rFonts w:cs="Times New Roman"/>
          <w:szCs w:val="24"/>
        </w:rPr>
        <w:t>)</w:t>
      </w:r>
      <w:r w:rsidR="007E026E">
        <w:rPr>
          <w:rFonts w:cs="Times New Roman"/>
          <w:szCs w:val="24"/>
        </w:rPr>
        <w:t xml:space="preserve">. Признак </w:t>
      </w:r>
      <w:del w:id="45" w:author="Evgeniya Chzhan" w:date="2014-07-21T15:41:00Z">
        <w:r w:rsidR="0077095D" w:rsidRPr="00156B30" w:rsidDel="00701B20">
          <w:rPr>
            <w:b/>
          </w:rPr>
          <w:delText>Closure</w:delText>
        </w:r>
      </w:del>
      <w:r w:rsidR="0077095D" w:rsidRPr="00F56F7D">
        <w:rPr>
          <w:b/>
          <w:lang w:val="en-US"/>
        </w:rPr>
        <w:t>I</w:t>
      </w:r>
      <w:proofErr w:type="spellStart"/>
      <w:r w:rsidR="0077095D" w:rsidRPr="00F56F7D">
        <w:rPr>
          <w:b/>
          <w:color w:val="000000"/>
        </w:rPr>
        <w:t>nitiator</w:t>
      </w:r>
      <w:proofErr w:type="spellEnd"/>
      <w:r w:rsidR="007E026E" w:rsidRPr="007E026E">
        <w:rPr>
          <w:color w:val="000000"/>
        </w:rPr>
        <w:t xml:space="preserve"> должен быть равен “1</w:t>
      </w:r>
      <w:r w:rsidR="00BD370F">
        <w:rPr>
          <w:color w:val="000000"/>
        </w:rPr>
        <w:t xml:space="preserve"> -</w:t>
      </w:r>
      <w:r w:rsidR="007E026E" w:rsidRPr="007E026E">
        <w:rPr>
          <w:color w:val="000000"/>
        </w:rPr>
        <w:t xml:space="preserve"> </w:t>
      </w:r>
      <w:r w:rsidR="007E026E" w:rsidRPr="007E026E">
        <w:t>отключение</w:t>
      </w:r>
      <w:r w:rsidR="007E026E" w:rsidRPr="007E026E">
        <w:rPr>
          <w:color w:val="000000"/>
        </w:rPr>
        <w:t xml:space="preserve"> клиента по заявлению клиента”.</w:t>
      </w:r>
    </w:p>
    <w:p w:rsidR="007E026E" w:rsidRDefault="00637760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отвечать Сайту о результате отключения </w:t>
      </w:r>
      <w:commentRangeStart w:id="46"/>
      <w:r>
        <w:rPr>
          <w:rFonts w:cs="Times New Roman"/>
          <w:szCs w:val="24"/>
        </w:rPr>
        <w:t>(Отключение выполнено успешно или отключение не выполнено (с описанием причины)).</w:t>
      </w:r>
      <w:commentRangeEnd w:id="46"/>
      <w:r w:rsidR="00527EF2">
        <w:rPr>
          <w:rStyle w:val="af6"/>
          <w:rFonts w:eastAsia="Times New Roman" w:cs="Times New Roman"/>
          <w:lang w:eastAsia="ru-RU"/>
        </w:rPr>
        <w:commentReference w:id="46"/>
      </w:r>
    </w:p>
    <w:p w:rsidR="00475A09" w:rsidRDefault="00475A09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результат отключения клиента со стороны Хранилища положительный, то </w:t>
      </w:r>
      <w:commentRangeStart w:id="47"/>
      <w:r>
        <w:rPr>
          <w:rFonts w:cs="Times New Roman"/>
          <w:szCs w:val="24"/>
        </w:rPr>
        <w:t>Сайт должен завершить все мероприятия по отключению клиента.</w:t>
      </w:r>
      <w:commentRangeEnd w:id="47"/>
      <w:r w:rsidR="003E3184">
        <w:rPr>
          <w:rStyle w:val="af6"/>
          <w:rFonts w:eastAsia="Times New Roman" w:cs="Times New Roman"/>
          <w:lang w:eastAsia="ru-RU"/>
        </w:rPr>
        <w:commentReference w:id="47"/>
      </w:r>
    </w:p>
    <w:p w:rsidR="004732C5" w:rsidRPr="00D232AA" w:rsidRDefault="004732C5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="002F71FA" w:rsidRPr="004732C5">
        <w:rPr>
          <w:rFonts w:cs="Times New Roman"/>
          <w:szCs w:val="24"/>
        </w:rPr>
        <w:t>/</w:t>
      </w:r>
      <w:r w:rsidR="002F71FA">
        <w:rPr>
          <w:rFonts w:cs="Times New Roman"/>
          <w:szCs w:val="24"/>
        </w:rPr>
        <w:t>не отключения</w:t>
      </w:r>
      <w:r>
        <w:rPr>
          <w:rFonts w:cs="Times New Roman"/>
          <w:szCs w:val="24"/>
        </w:rPr>
        <w:t xml:space="preserve">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 xml:space="preserve"> </w:t>
      </w:r>
      <w:commentRangeStart w:id="48"/>
      <w:r>
        <w:rPr>
          <w:rFonts w:cs="Times New Roman"/>
          <w:szCs w:val="24"/>
        </w:rPr>
        <w:t>и указанием в Личном кабинете статуса с результатом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не отключения.</w:t>
      </w:r>
      <w:commentRangeEnd w:id="48"/>
      <w:r w:rsidR="003E3184">
        <w:rPr>
          <w:rStyle w:val="af6"/>
          <w:rFonts w:eastAsia="Times New Roman" w:cs="Times New Roman"/>
          <w:lang w:eastAsia="ru-RU"/>
        </w:rPr>
        <w:commentReference w:id="48"/>
      </w:r>
    </w:p>
    <w:p w:rsidR="00FD28A8" w:rsidRDefault="00FD28A8" w:rsidP="00FD28A8">
      <w:pPr>
        <w:jc w:val="both"/>
        <w:rPr>
          <w:u w:val="single"/>
        </w:rPr>
      </w:pPr>
      <w:r w:rsidRPr="00BD370F">
        <w:rPr>
          <w:u w:val="single"/>
        </w:rPr>
        <w:t>Сотрудник банка через А</w:t>
      </w:r>
      <w:r w:rsidR="009F0B09" w:rsidRPr="00BD370F">
        <w:rPr>
          <w:u w:val="single"/>
        </w:rPr>
        <w:t>РМ</w:t>
      </w:r>
      <w:r w:rsidRPr="00BD370F">
        <w:rPr>
          <w:u w:val="single"/>
        </w:rPr>
        <w:t xml:space="preserve"> Сайта производит отключение клиента.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</w:t>
      </w:r>
      <w:del w:id="49" w:author="Evgeniya Chzhan" w:date="2014-07-21T12:03:00Z">
        <w:r w:rsidRPr="00FD28A8" w:rsidDel="00622AB8">
          <w:rPr>
            <w:rFonts w:cs="Times New Roman"/>
            <w:szCs w:val="24"/>
          </w:rPr>
          <w:delText xml:space="preserve">Сайт </w:delText>
        </w:r>
      </w:del>
      <w:ins w:id="50" w:author="Evgeniya Chzhan" w:date="2014-07-21T12:03:00Z">
        <w:r w:rsidR="00622AB8">
          <w:rPr>
            <w:rFonts w:cs="Times New Roman"/>
            <w:szCs w:val="24"/>
          </w:rPr>
          <w:t>АРМ</w:t>
        </w:r>
        <w:r w:rsidR="00622AB8" w:rsidRPr="00FD28A8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2B60CB">
        <w:rPr>
          <w:rFonts w:cs="Times New Roman"/>
          <w:szCs w:val="24"/>
        </w:rPr>
        <w:t>ить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2B60CB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сотруднику банка</w:t>
      </w:r>
      <w:r w:rsidRPr="00FD28A8">
        <w:rPr>
          <w:rFonts w:cs="Times New Roman"/>
          <w:szCs w:val="24"/>
        </w:rPr>
        <w:t xml:space="preserve"> </w:t>
      </w:r>
      <w:del w:id="51" w:author="Evgeniya Chzhan" w:date="2014-07-21T12:04:00Z">
        <w:r w:rsidRPr="00FD28A8" w:rsidDel="00622AB8">
          <w:rPr>
            <w:rFonts w:cs="Times New Roman"/>
            <w:szCs w:val="24"/>
          </w:rPr>
          <w:delText>на форме Обратной связи</w:delText>
        </w:r>
      </w:del>
      <w:ins w:id="52" w:author="Evgeniya Chzhan" w:date="2014-07-21T12:04:00Z">
        <w:r w:rsidR="00622AB8">
          <w:rPr>
            <w:rFonts w:cs="Times New Roman"/>
            <w:szCs w:val="24"/>
          </w:rPr>
          <w:t>в АРМ</w:t>
        </w:r>
      </w:ins>
      <w:r w:rsidRPr="00FD28A8">
        <w:rPr>
          <w:rFonts w:cs="Times New Roman"/>
          <w:szCs w:val="24"/>
        </w:rPr>
        <w:t xml:space="preserve">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BD370F" w:rsidRPr="00F04DCB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04DCB">
        <w:rPr>
          <w:rFonts w:cs="Times New Roman"/>
          <w:szCs w:val="24"/>
        </w:rPr>
        <w:t xml:space="preserve">После создания заявки пользователю не должен блокироваться доступ к Сайту </w:t>
      </w:r>
      <w:commentRangeStart w:id="53"/>
      <w:del w:id="54" w:author="Evgeniya Chzhan" w:date="2014-07-21T15:35:00Z">
        <w:r w:rsidRPr="00F04DCB" w:rsidDel="00F04DCB">
          <w:rPr>
            <w:rFonts w:cs="Times New Roman"/>
            <w:szCs w:val="24"/>
          </w:rPr>
          <w:delText>(Клиенту должна быть запрещена возможность совершать заказ).</w:delText>
        </w:r>
      </w:del>
      <w:commentRangeEnd w:id="53"/>
      <w:r w:rsidR="00F04DCB">
        <w:rPr>
          <w:rStyle w:val="af6"/>
          <w:rFonts w:eastAsia="Times New Roman" w:cs="Times New Roman"/>
          <w:lang w:eastAsia="ru-RU"/>
        </w:rPr>
        <w:commentReference w:id="53"/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Заявки должны выгружаться Хранилищу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Признак </w:t>
      </w:r>
      <w:r w:rsidRPr="007E026E">
        <w:rPr>
          <w:lang w:val="en-US"/>
        </w:rPr>
        <w:t>I</w:t>
      </w:r>
      <w:proofErr w:type="spellStart"/>
      <w:r w:rsidRPr="007E026E">
        <w:rPr>
          <w:color w:val="000000"/>
        </w:rPr>
        <w:t>nitiator</w:t>
      </w:r>
      <w:proofErr w:type="gramStart"/>
      <w:r w:rsidRPr="007E026E">
        <w:rPr>
          <w:color w:val="000000"/>
        </w:rPr>
        <w:t>С</w:t>
      </w:r>
      <w:proofErr w:type="gramEnd"/>
      <w:r w:rsidRPr="007E026E">
        <w:rPr>
          <w:color w:val="000000"/>
        </w:rPr>
        <w:t>losed</w:t>
      </w:r>
      <w:proofErr w:type="spellEnd"/>
      <w:r w:rsidRPr="007E026E">
        <w:rPr>
          <w:color w:val="000000"/>
        </w:rPr>
        <w:t xml:space="preserve"> должен быть равен “</w:t>
      </w:r>
      <w:r>
        <w:rPr>
          <w:color w:val="000000"/>
        </w:rPr>
        <w:t xml:space="preserve">2 </w:t>
      </w:r>
      <w:r w:rsidRPr="007E026E">
        <w:rPr>
          <w:color w:val="000000"/>
        </w:rPr>
        <w:t xml:space="preserve">- </w:t>
      </w:r>
      <w:r>
        <w:rPr>
          <w:color w:val="000000"/>
        </w:rPr>
        <w:t>отключение клиент</w:t>
      </w:r>
      <w:r w:rsidR="0077095D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</w:t>
      </w:r>
      <w:r w:rsidRPr="007E026E">
        <w:rPr>
          <w:color w:val="000000"/>
        </w:rPr>
        <w:t xml:space="preserve"> ”.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отвечать Сайту о результате отключения </w:t>
      </w:r>
      <w:commentRangeStart w:id="55"/>
      <w:r>
        <w:rPr>
          <w:rFonts w:cs="Times New Roman"/>
          <w:szCs w:val="24"/>
        </w:rPr>
        <w:t>(Отключение выполнено успешно или отключение не выполнено (с описанием причины)).</w:t>
      </w:r>
      <w:commentRangeEnd w:id="55"/>
      <w:r w:rsidR="00622AB8">
        <w:rPr>
          <w:rStyle w:val="af6"/>
          <w:rFonts w:eastAsia="Times New Roman" w:cs="Times New Roman"/>
          <w:lang w:eastAsia="ru-RU"/>
        </w:rPr>
        <w:commentReference w:id="55"/>
      </w:r>
    </w:p>
    <w:p w:rsidR="00475A09" w:rsidRDefault="00475A09" w:rsidP="00475A09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результат отключения клиента со стороны Хранилища положительный, то </w:t>
      </w:r>
      <w:commentRangeStart w:id="56"/>
      <w:r>
        <w:rPr>
          <w:rFonts w:cs="Times New Roman"/>
          <w:szCs w:val="24"/>
        </w:rPr>
        <w:t>Сайт должен завершить все мероприятия по отключению клиента.</w:t>
      </w:r>
      <w:commentRangeEnd w:id="56"/>
      <w:r w:rsidR="002F40D2">
        <w:rPr>
          <w:rStyle w:val="af6"/>
          <w:rFonts w:eastAsia="Times New Roman" w:cs="Times New Roman"/>
          <w:lang w:eastAsia="ru-RU"/>
        </w:rPr>
        <w:commentReference w:id="56"/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="002F71FA" w:rsidRPr="004732C5">
        <w:rPr>
          <w:rFonts w:cs="Times New Roman"/>
          <w:szCs w:val="24"/>
        </w:rPr>
        <w:t>/</w:t>
      </w:r>
      <w:r w:rsidR="002F71FA">
        <w:rPr>
          <w:rFonts w:cs="Times New Roman"/>
          <w:szCs w:val="24"/>
        </w:rPr>
        <w:t>не отключения</w:t>
      </w:r>
      <w:r>
        <w:rPr>
          <w:rFonts w:cs="Times New Roman"/>
          <w:szCs w:val="24"/>
        </w:rPr>
        <w:t xml:space="preserve">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 xml:space="preserve"> </w:t>
      </w:r>
      <w:commentRangeStart w:id="57"/>
      <w:r>
        <w:rPr>
          <w:rFonts w:cs="Times New Roman"/>
          <w:szCs w:val="24"/>
        </w:rPr>
        <w:t>и указанием в АРМе статуса с результатом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не отключения.</w:t>
      </w:r>
      <w:commentRangeEnd w:id="57"/>
      <w:r w:rsidR="002F40D2">
        <w:rPr>
          <w:rStyle w:val="af6"/>
          <w:rFonts w:eastAsia="Times New Roman" w:cs="Times New Roman"/>
          <w:lang w:eastAsia="ru-RU"/>
        </w:rPr>
        <w:commentReference w:id="57"/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8538E2" w:rsidRDefault="008538E2" w:rsidP="008538E2">
      <w:pPr>
        <w:jc w:val="both"/>
        <w:rPr>
          <w:b/>
        </w:rPr>
      </w:pPr>
    </w:p>
    <w:p w:rsidR="008538E2" w:rsidRDefault="008538E2" w:rsidP="008538E2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8538E2" w:rsidRPr="00475A09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t xml:space="preserve">Сайту необходимо обрабатывать реестр клиентов на отключение согласно взаимодействию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совершить мероприятия по отключению клиента.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Сайт должен сообщить Хранилищу о результате отключения клиента согласно взаимодействию из пункта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Сайт должен информировать Клиента о результате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не отключения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 xml:space="preserve"> и указанием в АРМе статуса с результатом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не отключения.</w:t>
      </w:r>
    </w:p>
    <w:p w:rsidR="00C14178" w:rsidRPr="00C14178" w:rsidRDefault="00C14178" w:rsidP="00C14178">
      <w:pPr>
        <w:pStyle w:val="3"/>
      </w:pPr>
      <w:bookmarkStart w:id="58" w:name="_4.2.5._Требования_к_1"/>
      <w:bookmarkEnd w:id="58"/>
      <w:r w:rsidRPr="005841B4">
        <w:t>4.</w:t>
      </w:r>
      <w:r>
        <w:t>2</w:t>
      </w:r>
      <w:r w:rsidRPr="005841B4">
        <w:t>.</w:t>
      </w:r>
      <w:r w:rsidR="0028186E">
        <w:t>5</w:t>
      </w:r>
      <w:r w:rsidRPr="005841B4">
        <w:t xml:space="preserve">. Требования к </w:t>
      </w:r>
      <w:r>
        <w:rPr>
          <w:lang w:val="en-US"/>
        </w:rPr>
        <w:t>Siebel</w:t>
      </w:r>
      <w:r w:rsidRPr="00C14178">
        <w:t xml:space="preserve"> </w:t>
      </w:r>
      <w:r>
        <w:rPr>
          <w:lang w:val="en-US"/>
        </w:rPr>
        <w:t>CRM</w:t>
      </w:r>
      <w:r>
        <w:t xml:space="preserve"> (отделения банка и ДКО)</w:t>
      </w:r>
    </w:p>
    <w:p w:rsidR="00C14178" w:rsidRDefault="00C14178" w:rsidP="00C14178"/>
    <w:p w:rsidR="00C14178" w:rsidRDefault="00C14178" w:rsidP="00487FB8">
      <w:pPr>
        <w:pStyle w:val="af4"/>
        <w:numPr>
          <w:ilvl w:val="0"/>
          <w:numId w:val="24"/>
        </w:numPr>
        <w:jc w:val="both"/>
      </w:pPr>
      <w:r>
        <w:t xml:space="preserve">Механизм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</w:t>
      </w:r>
      <w:r w:rsidR="00E41878" w:rsidRPr="00E41878">
        <w:t xml:space="preserve"> </w:t>
      </w:r>
      <w:r w:rsidR="00E41878">
        <w:t xml:space="preserve">при отключении  клиента от Программы Коллекция </w:t>
      </w:r>
      <w:r>
        <w:t xml:space="preserve">описан в </w:t>
      </w:r>
      <w:r w:rsidR="00487FB8">
        <w:t>пун</w:t>
      </w:r>
      <w:r w:rsidR="00487FB8" w:rsidRPr="006C5B12">
        <w:t>к</w:t>
      </w:r>
      <w:r w:rsidR="00487FB8">
        <w:t>те</w:t>
      </w:r>
      <w:hyperlink r:id="rId16" w:anchor="_Диаграмма_действия_" w:history="1">
        <w:r w:rsidR="00487FB8" w:rsidRPr="00487FB8">
          <w:rPr>
            <w:rStyle w:val="afb"/>
          </w:rPr>
          <w:t xml:space="preserve"> 4.1.1.1. Диаграмма действия “ Отключение клиента от Программы Коллекция”.</w:t>
        </w:r>
      </w:hyperlink>
      <w:r>
        <w:t xml:space="preserve"> </w:t>
      </w: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Для пользователей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необходимо реализовать возможность </w:t>
      </w:r>
      <w:r w:rsidR="00E41878">
        <w:t xml:space="preserve">для отключения клиента от </w:t>
      </w:r>
      <w:r>
        <w:t xml:space="preserve"> Программ</w:t>
      </w:r>
      <w:r w:rsidR="00E41878">
        <w:t>ы</w:t>
      </w:r>
      <w:r>
        <w:t xml:space="preserve"> Коллекция</w:t>
      </w:r>
      <w:r w:rsidR="00E41878">
        <w:t xml:space="preserve"> при обращении клиента в Банк</w:t>
      </w:r>
      <w:r>
        <w:t>.</w:t>
      </w:r>
    </w:p>
    <w:p w:rsidR="00D407B8" w:rsidRDefault="00D407B8" w:rsidP="00D407B8">
      <w:pPr>
        <w:pStyle w:val="af4"/>
        <w:ind w:left="1080"/>
        <w:jc w:val="both"/>
      </w:pPr>
    </w:p>
    <w:p w:rsidR="00D407B8" w:rsidRPr="0024744C" w:rsidRDefault="0081623A" w:rsidP="00D407B8">
      <w:pPr>
        <w:pStyle w:val="af4"/>
        <w:ind w:left="1080"/>
        <w:jc w:val="both"/>
        <w:rPr>
          <w:b/>
          <w:u w:val="single"/>
        </w:rPr>
      </w:pPr>
      <w:r w:rsidRPr="0024744C">
        <w:rPr>
          <w:b/>
          <w:u w:val="single"/>
        </w:rPr>
        <w:t xml:space="preserve">Если </w:t>
      </w:r>
      <w:r w:rsidR="00D407B8" w:rsidRPr="0024744C">
        <w:rPr>
          <w:b/>
          <w:u w:val="single"/>
        </w:rPr>
        <w:t xml:space="preserve">Клиент </w:t>
      </w:r>
      <w:r w:rsidRPr="0024744C">
        <w:rPr>
          <w:b/>
          <w:u w:val="single"/>
        </w:rPr>
        <w:t>самостоятельно</w:t>
      </w:r>
      <w:r w:rsidR="00D407B8" w:rsidRPr="0024744C">
        <w:rPr>
          <w:b/>
          <w:u w:val="single"/>
        </w:rPr>
        <w:t xml:space="preserve"> обратился </w:t>
      </w:r>
      <w:proofErr w:type="gramStart"/>
      <w:r w:rsidR="00D407B8" w:rsidRPr="0024744C">
        <w:rPr>
          <w:b/>
          <w:u w:val="single"/>
        </w:rPr>
        <w:t>в</w:t>
      </w:r>
      <w:proofErr w:type="gramEnd"/>
      <w:r w:rsidR="00D407B8" w:rsidRPr="0024744C">
        <w:rPr>
          <w:b/>
          <w:u w:val="single"/>
        </w:rPr>
        <w:t xml:space="preserve"> ДО для отключения от Программы Коллекция.</w:t>
      </w:r>
    </w:p>
    <w:p w:rsidR="00D407B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D407B8">
        <w:t>в карточке клиента</w:t>
      </w:r>
      <w:r w:rsidR="0081623A">
        <w:t xml:space="preserve"> предусмотреть функциональность для</w:t>
      </w:r>
      <w:r w:rsidR="00D407B8">
        <w:t xml:space="preserve"> </w:t>
      </w:r>
      <w:r w:rsidR="0081623A">
        <w:t>распечатывания заявление на отключение от Программы Коллекция.</w:t>
      </w:r>
    </w:p>
    <w:p w:rsidR="0081623A" w:rsidRDefault="0081623A" w:rsidP="0081623A">
      <w:pPr>
        <w:pStyle w:val="af4"/>
        <w:ind w:left="1080"/>
        <w:jc w:val="both"/>
      </w:pPr>
      <w:r>
        <w:t>Поле заполнения и подписания заявления Клиентом с дальнейшей передачей заявления сотруднику Банка, сотрудник Банка должен</w:t>
      </w:r>
      <w:r w:rsidR="00BC2830">
        <w:t xml:space="preserve"> в предусмотренной функциональности</w:t>
      </w:r>
      <w:r>
        <w:t xml:space="preserve"> заполнить</w:t>
      </w:r>
      <w:r w:rsidR="00BC2830">
        <w:t xml:space="preserve"> и сохранить</w:t>
      </w:r>
      <w:r>
        <w:t xml:space="preserve"> заявку на отключение</w:t>
      </w:r>
      <w:r w:rsidR="00BC2830">
        <w:t xml:space="preserve"> клиента от Программы Коллекция</w:t>
      </w:r>
      <w:r>
        <w:t xml:space="preserve"> (</w:t>
      </w:r>
      <w:r w:rsidR="00BC2830">
        <w:t>требования к заявк</w:t>
      </w:r>
      <w:r w:rsidR="009202A9">
        <w:t>е</w:t>
      </w:r>
      <w:r w:rsidR="00BC2830">
        <w:t xml:space="preserve"> на отключения будут предоставлены на этапе БФТЗ</w:t>
      </w:r>
      <w:r>
        <w:t>)</w:t>
      </w:r>
      <w:r w:rsidR="00BC2830">
        <w:t>.</w:t>
      </w:r>
    </w:p>
    <w:p w:rsidR="00BC2830" w:rsidRPr="009202A9" w:rsidRDefault="009202A9" w:rsidP="0081623A">
      <w:pPr>
        <w:pStyle w:val="af4"/>
        <w:ind w:left="1080"/>
        <w:jc w:val="both"/>
      </w:pPr>
      <w:r>
        <w:t>После сохранения заявк</w:t>
      </w:r>
      <w:r w:rsidR="003A2A84">
        <w:t>и</w:t>
      </w:r>
      <w:r>
        <w:t xml:space="preserve"> на отключени</w:t>
      </w:r>
      <w:r w:rsidR="003A2A84">
        <w:t>е</w:t>
      </w:r>
      <w:r>
        <w:t xml:space="preserve"> от Программы Коллекция в карточке клиента, </w:t>
      </w:r>
      <w:r>
        <w:rPr>
          <w:lang w:val="en-US"/>
        </w:rPr>
        <w:t>Siebel</w:t>
      </w:r>
      <w:r w:rsidRPr="009202A9">
        <w:t xml:space="preserve"> </w:t>
      </w:r>
      <w:r>
        <w:rPr>
          <w:lang w:val="en-US"/>
        </w:rPr>
        <w:t>CRM</w:t>
      </w:r>
      <w:r>
        <w:t xml:space="preserve"> должен вызывать БС </w:t>
      </w:r>
      <w:r w:rsidR="00955083">
        <w:t xml:space="preserve">описанный в пункте </w:t>
      </w:r>
      <w:hyperlink r:id="rId17" w:anchor="_4.2.1.1_БС_" w:history="1">
        <w:r w:rsidR="00955083" w:rsidRPr="00955083">
          <w:rPr>
            <w:rStyle w:val="afb"/>
          </w:rPr>
          <w:t>4.2.1.1 БС “Отключение клиента от Программы Коллекция”</w:t>
        </w:r>
      </w:hyperlink>
      <w:r w:rsidR="00955083">
        <w:t xml:space="preserve"> </w:t>
      </w:r>
      <w:r w:rsidR="00955083">
        <w:rPr>
          <w:lang w:val="en-US"/>
        </w:rPr>
        <w:t>c</w:t>
      </w:r>
      <w:r w:rsidR="00955083" w:rsidRPr="00955083">
        <w:t xml:space="preserve"> </w:t>
      </w:r>
      <w:r w:rsidR="00955083">
        <w:t xml:space="preserve">параметром </w:t>
      </w:r>
      <w:r w:rsidR="00955083" w:rsidRPr="00955083">
        <w:t>“</w:t>
      </w:r>
      <w:r w:rsidR="00955083">
        <w:t>Статус отключения</w:t>
      </w:r>
      <w:r w:rsidR="00955083" w:rsidRPr="00955083">
        <w:t xml:space="preserve">=1 - </w:t>
      </w:r>
      <w:r w:rsidR="00955083">
        <w:t>Отключить</w:t>
      </w:r>
      <w:r w:rsidR="00955083" w:rsidRPr="00955083">
        <w:t>”</w:t>
      </w:r>
      <w:r w:rsidR="00955083">
        <w:t>.</w:t>
      </w:r>
    </w:p>
    <w:p w:rsidR="0024744C" w:rsidRDefault="0024744C" w:rsidP="0024744C">
      <w:pPr>
        <w:pStyle w:val="af4"/>
        <w:ind w:left="1080"/>
        <w:jc w:val="both"/>
        <w:rPr>
          <w:b/>
          <w:u w:val="single"/>
        </w:rPr>
      </w:pPr>
    </w:p>
    <w:p w:rsidR="0024744C" w:rsidRPr="0024744C" w:rsidRDefault="0024744C" w:rsidP="0024744C">
      <w:pPr>
        <w:pStyle w:val="af4"/>
        <w:ind w:left="1080"/>
        <w:jc w:val="both"/>
        <w:rPr>
          <w:b/>
          <w:u w:val="single"/>
        </w:rPr>
      </w:pPr>
      <w:bookmarkStart w:id="59" w:name="Если_отключения"/>
      <w:r w:rsidRPr="0024744C">
        <w:rPr>
          <w:b/>
          <w:u w:val="single"/>
        </w:rPr>
        <w:t>Если</w:t>
      </w:r>
      <w:r>
        <w:rPr>
          <w:b/>
          <w:u w:val="single"/>
        </w:rPr>
        <w:t xml:space="preserve"> отключени</w:t>
      </w:r>
      <w:r w:rsidR="003A2A84">
        <w:rPr>
          <w:b/>
          <w:u w:val="single"/>
        </w:rPr>
        <w:t>е</w:t>
      </w:r>
      <w:r w:rsidRPr="0024744C">
        <w:rPr>
          <w:b/>
          <w:u w:val="single"/>
        </w:rPr>
        <w:t>/</w:t>
      </w:r>
      <w:r>
        <w:rPr>
          <w:b/>
          <w:u w:val="single"/>
        </w:rPr>
        <w:t>не отключение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от Программы Коллекция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происходит по результату телефонного разговора с клиентом (</w:t>
      </w:r>
      <w:r w:rsidR="000731D6">
        <w:rPr>
          <w:b/>
          <w:u w:val="single"/>
        </w:rPr>
        <w:t xml:space="preserve">результат </w:t>
      </w:r>
      <w:proofErr w:type="spellStart"/>
      <w:r w:rsidR="000731D6">
        <w:rPr>
          <w:b/>
          <w:u w:val="single"/>
        </w:rPr>
        <w:t>обзвона</w:t>
      </w:r>
      <w:proofErr w:type="spellEnd"/>
      <w:r w:rsidR="000731D6">
        <w:rPr>
          <w:b/>
          <w:u w:val="single"/>
        </w:rPr>
        <w:t xml:space="preserve"> сегмента Клиентов в К</w:t>
      </w:r>
      <w:r w:rsidR="00BB727B">
        <w:rPr>
          <w:b/>
          <w:u w:val="single"/>
        </w:rPr>
        <w:t>а</w:t>
      </w:r>
      <w:r w:rsidR="000731D6">
        <w:rPr>
          <w:b/>
          <w:u w:val="single"/>
        </w:rPr>
        <w:t>мпании на отключени</w:t>
      </w:r>
      <w:r w:rsidR="003A2A84">
        <w:rPr>
          <w:b/>
          <w:u w:val="single"/>
        </w:rPr>
        <w:t>е</w:t>
      </w:r>
      <w:r w:rsidR="000731D6">
        <w:rPr>
          <w:b/>
          <w:u w:val="single"/>
        </w:rPr>
        <w:t xml:space="preserve"> от Программы Коллекция</w:t>
      </w:r>
      <w:r>
        <w:rPr>
          <w:b/>
          <w:u w:val="single"/>
        </w:rPr>
        <w:t>)</w:t>
      </w:r>
      <w:r w:rsidRPr="0024744C">
        <w:rPr>
          <w:b/>
          <w:u w:val="single"/>
        </w:rPr>
        <w:t>.</w:t>
      </w:r>
    </w:p>
    <w:bookmarkEnd w:id="59"/>
    <w:p w:rsidR="0024744C" w:rsidRDefault="0024744C" w:rsidP="0024744C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3B181A">
        <w:t xml:space="preserve">как результат </w:t>
      </w:r>
      <w:r w:rsidR="007F7D96">
        <w:t>коммуникации с сегментом Клиентов</w:t>
      </w:r>
      <w:r w:rsidR="003B181A">
        <w:t xml:space="preserve"> на отключени</w:t>
      </w:r>
      <w:r w:rsidR="003A2A84">
        <w:t>е</w:t>
      </w:r>
      <w:r w:rsidR="003B181A">
        <w:t xml:space="preserve"> от Программы Коллекция сохранять признаки 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 или </w:t>
      </w:r>
      <w:r w:rsidR="003B181A" w:rsidRPr="003B181A">
        <w:t>“</w:t>
      </w:r>
      <w:r w:rsidR="003B181A">
        <w:t>Не производить отключение</w:t>
      </w:r>
      <w:r w:rsidR="003B181A" w:rsidRPr="003B181A">
        <w:t>”</w:t>
      </w:r>
      <w:r>
        <w:t>.</w:t>
      </w:r>
    </w:p>
    <w:p w:rsidR="003B181A" w:rsidRDefault="007266B7" w:rsidP="003B181A">
      <w:pPr>
        <w:pStyle w:val="af4"/>
        <w:ind w:left="1080"/>
        <w:jc w:val="both"/>
      </w:pPr>
      <w:r>
        <w:t>Если</w:t>
      </w:r>
      <w:r w:rsidR="003B181A">
        <w:t xml:space="preserve"> сохранен признак 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, то </w:t>
      </w:r>
      <w:r w:rsidR="003B181A">
        <w:rPr>
          <w:lang w:val="en-US"/>
        </w:rPr>
        <w:t>Siebel</w:t>
      </w:r>
      <w:r w:rsidR="003B181A" w:rsidRPr="003B181A">
        <w:t xml:space="preserve"> </w:t>
      </w:r>
      <w:r w:rsidR="003B181A">
        <w:rPr>
          <w:lang w:val="en-US"/>
        </w:rPr>
        <w:t>CRM</w:t>
      </w:r>
      <w:r w:rsidR="003B181A" w:rsidRPr="003B181A">
        <w:t xml:space="preserve"> </w:t>
      </w:r>
      <w:r w:rsidR="003B181A">
        <w:t xml:space="preserve">должен вызывать БС описанный в пункте </w:t>
      </w:r>
      <w:hyperlink r:id="rId18" w:anchor="_4.2.1.1_БС_" w:history="1">
        <w:r w:rsidR="003B181A" w:rsidRPr="00955083">
          <w:rPr>
            <w:rStyle w:val="afb"/>
          </w:rPr>
          <w:t>4.2.1.1 БС “Отключение клиента от Программы Коллекция”</w:t>
        </w:r>
      </w:hyperlink>
      <w:r w:rsidR="003B181A">
        <w:t xml:space="preserve"> </w:t>
      </w:r>
      <w:r w:rsidR="003B181A">
        <w:rPr>
          <w:lang w:val="en-US"/>
        </w:rPr>
        <w:t>c</w:t>
      </w:r>
      <w:r w:rsidR="003B181A" w:rsidRPr="00955083">
        <w:t xml:space="preserve"> </w:t>
      </w:r>
      <w:r w:rsidR="003B181A">
        <w:t xml:space="preserve">параметром </w:t>
      </w:r>
      <w:r w:rsidR="003B181A" w:rsidRPr="00955083">
        <w:t>“</w:t>
      </w:r>
      <w:r w:rsidR="003B181A">
        <w:t>Статус отключения</w:t>
      </w:r>
      <w:r w:rsidR="003B181A" w:rsidRPr="00955083">
        <w:t xml:space="preserve">=1 - </w:t>
      </w:r>
      <w:r w:rsidR="003B181A">
        <w:t>Отключить</w:t>
      </w:r>
      <w:r w:rsidR="003B181A" w:rsidRPr="00955083">
        <w:t>”</w:t>
      </w:r>
      <w:r w:rsidR="003B181A">
        <w:t>.</w:t>
      </w:r>
    </w:p>
    <w:p w:rsidR="0081623A" w:rsidRDefault="007266B7" w:rsidP="0081623A">
      <w:pPr>
        <w:pStyle w:val="af4"/>
        <w:ind w:left="1080"/>
        <w:jc w:val="both"/>
      </w:pPr>
      <w:r>
        <w:t xml:space="preserve">Если </w:t>
      </w:r>
      <w:r w:rsidR="003B181A">
        <w:t xml:space="preserve">сохранен признак 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, то </w:t>
      </w:r>
      <w:r w:rsidR="003B181A">
        <w:rPr>
          <w:lang w:val="en-US"/>
        </w:rPr>
        <w:t>Siebel</w:t>
      </w:r>
      <w:r w:rsidR="003B181A" w:rsidRPr="003B181A">
        <w:t xml:space="preserve"> </w:t>
      </w:r>
      <w:r w:rsidR="003B181A">
        <w:rPr>
          <w:lang w:val="en-US"/>
        </w:rPr>
        <w:t>CRM</w:t>
      </w:r>
      <w:r w:rsidR="003B181A" w:rsidRPr="003B181A">
        <w:t xml:space="preserve"> </w:t>
      </w:r>
      <w:r w:rsidR="003B181A">
        <w:t xml:space="preserve">должен вызывать БС описанный в пункте </w:t>
      </w:r>
      <w:hyperlink r:id="rId19" w:anchor="_4.2.1.1_БС_" w:history="1">
        <w:r w:rsidR="003B181A" w:rsidRPr="00955083">
          <w:rPr>
            <w:rStyle w:val="afb"/>
          </w:rPr>
          <w:t>4.2.1.1 БС “Отключение клиента от Программы Коллекция”</w:t>
        </w:r>
      </w:hyperlink>
      <w:r w:rsidR="003B181A">
        <w:t xml:space="preserve"> </w:t>
      </w:r>
      <w:r w:rsidR="003B181A">
        <w:rPr>
          <w:lang w:val="en-US"/>
        </w:rPr>
        <w:t>c</w:t>
      </w:r>
      <w:r w:rsidR="003B181A" w:rsidRPr="00955083">
        <w:t xml:space="preserve"> </w:t>
      </w:r>
      <w:r w:rsidR="003B181A">
        <w:t xml:space="preserve">параметром </w:t>
      </w:r>
      <w:r w:rsidR="003B181A" w:rsidRPr="00955083">
        <w:t>“</w:t>
      </w:r>
      <w:r w:rsidR="003B181A">
        <w:t>Статус отключения</w:t>
      </w:r>
      <w:r w:rsidR="003B181A" w:rsidRPr="00955083">
        <w:t>=</w:t>
      </w:r>
      <w:r w:rsidR="003B181A">
        <w:t xml:space="preserve"> 0</w:t>
      </w:r>
      <w:r w:rsidR="003B181A" w:rsidRPr="00955083">
        <w:t xml:space="preserve"> </w:t>
      </w:r>
      <w:r w:rsidR="003B181A">
        <w:t>–</w:t>
      </w:r>
      <w:r w:rsidR="003B181A" w:rsidRPr="00955083">
        <w:t xml:space="preserve"> </w:t>
      </w:r>
      <w:r w:rsidR="003B181A">
        <w:t>Не отключать</w:t>
      </w:r>
      <w:r w:rsidR="003B181A" w:rsidRPr="00955083">
        <w:t>”</w:t>
      </w:r>
      <w:r w:rsidR="003B181A">
        <w:t>.</w:t>
      </w:r>
    </w:p>
    <w:p w:rsidR="0024744C" w:rsidRDefault="0024744C" w:rsidP="0081623A">
      <w:pPr>
        <w:pStyle w:val="af4"/>
        <w:ind w:left="1080"/>
        <w:jc w:val="both"/>
      </w:pP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В данной заявке описаны механизмы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 и описан интеграционный слой между Хранилищем 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.  Доработки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(расположение элементов управления, пользовательский интерфейс и т.д.) должны быть описаны в заявке  проекта ЕФР. Для инициации </w:t>
      </w:r>
      <w:r>
        <w:lastRenderedPageBreak/>
        <w:t xml:space="preserve">процесса оценки и разработки требований в </w:t>
      </w:r>
      <w:proofErr w:type="spellStart"/>
      <w:r>
        <w:t>Зибель</w:t>
      </w:r>
      <w:proofErr w:type="spellEnd"/>
      <w:r>
        <w:t xml:space="preserve"> </w:t>
      </w:r>
      <w:r>
        <w:rPr>
          <w:lang w:val="en-US"/>
        </w:rPr>
        <w:t>CRM</w:t>
      </w:r>
      <w:r>
        <w:t xml:space="preserve"> необходимо направить </w:t>
      </w:r>
      <w:proofErr w:type="spellStart"/>
      <w:r>
        <w:t>межпроектный</w:t>
      </w:r>
      <w:proofErr w:type="spellEnd"/>
      <w:r>
        <w:t xml:space="preserve"> запрос в проект</w:t>
      </w:r>
      <w:r w:rsidRPr="000D0FEA">
        <w:t xml:space="preserve"> </w:t>
      </w:r>
      <w:r>
        <w:t>ЕФР.</w:t>
      </w:r>
    </w:p>
    <w:p w:rsidR="0086375B" w:rsidRPr="00302F21" w:rsidRDefault="0086375B" w:rsidP="0086375B">
      <w:pPr>
        <w:pStyle w:val="3"/>
      </w:pPr>
      <w:r w:rsidRPr="005841B4">
        <w:t>4.</w:t>
      </w:r>
      <w:r>
        <w:t>2</w:t>
      </w:r>
      <w:r w:rsidRPr="005841B4">
        <w:t>.</w:t>
      </w:r>
      <w:r w:rsidR="008A1286">
        <w:t>6</w:t>
      </w:r>
      <w:r w:rsidRPr="005841B4">
        <w:t xml:space="preserve">. Требования к </w:t>
      </w:r>
      <w:r>
        <w:rPr>
          <w:lang w:val="en-US"/>
        </w:rPr>
        <w:t>Way</w:t>
      </w:r>
      <w:r w:rsidRPr="00302F21">
        <w:t>4</w:t>
      </w:r>
    </w:p>
    <w:p w:rsidR="0086375B" w:rsidRDefault="0086375B" w:rsidP="0086375B">
      <w:pPr>
        <w:jc w:val="both"/>
      </w:pPr>
    </w:p>
    <w:p w:rsidR="00A161A4" w:rsidRPr="00A161A4" w:rsidRDefault="00A161A4" w:rsidP="0086375B">
      <w:pPr>
        <w:jc w:val="both"/>
        <w:rPr>
          <w:b/>
        </w:rPr>
      </w:pPr>
      <w:r w:rsidRPr="00A161A4">
        <w:rPr>
          <w:b/>
        </w:rPr>
        <w:t>Закрытие виртуальной карты по инициативе банка и по инициативе клиента.</w:t>
      </w:r>
    </w:p>
    <w:p w:rsidR="0086375B" w:rsidRDefault="0028186E" w:rsidP="008A1286">
      <w:pPr>
        <w:pStyle w:val="af4"/>
        <w:numPr>
          <w:ilvl w:val="0"/>
          <w:numId w:val="31"/>
        </w:numPr>
        <w:jc w:val="both"/>
      </w:pPr>
      <w:proofErr w:type="gramStart"/>
      <w:r>
        <w:t>Необходимо обеспечить взаимодействие</w:t>
      </w:r>
      <w:r w:rsidR="008A1286">
        <w:t xml:space="preserve"> для</w:t>
      </w:r>
      <w:r w:rsidR="00E34A63">
        <w:t xml:space="preserve"> автоматического</w:t>
      </w:r>
      <w:r w:rsidR="008A1286">
        <w:t xml:space="preserve"> закрытия виртуальных карт участников</w:t>
      </w:r>
      <w:r w:rsidR="007402C0">
        <w:t xml:space="preserve"> Программы К</w:t>
      </w:r>
      <w:r w:rsidR="008A1286">
        <w:t>оллекция (см. пункт</w:t>
      </w:r>
      <w:r>
        <w:t xml:space="preserve"> </w:t>
      </w:r>
      <w:hyperlink w:anchor="_4.2.2.1._Взаимодействие_Хранилища" w:history="1">
        <w:r w:rsidR="008A1286" w:rsidRPr="008A1286">
          <w:rPr>
            <w:rStyle w:val="afb"/>
          </w:rPr>
          <w:t>4.2.2.1.</w:t>
        </w:r>
        <w:proofErr w:type="gramEnd"/>
        <w:r w:rsidR="008A1286" w:rsidRPr="008A1286">
          <w:rPr>
            <w:rStyle w:val="afb"/>
          </w:rPr>
          <w:t xml:space="preserve"> Взаимодействие Хранилища с Way4 (реестр на закрытие виртуальной карты</w:t>
        </w:r>
      </w:hyperlink>
      <w:r w:rsidR="008A1286">
        <w:t>).</w:t>
      </w:r>
    </w:p>
    <w:p w:rsidR="008A1286" w:rsidRDefault="00017EE9" w:rsidP="008A1286">
      <w:pPr>
        <w:pStyle w:val="af4"/>
        <w:numPr>
          <w:ilvl w:val="0"/>
          <w:numId w:val="31"/>
        </w:numPr>
        <w:jc w:val="both"/>
      </w:pPr>
      <w:r>
        <w:t xml:space="preserve">В случае если на виртуальных картах </w:t>
      </w:r>
      <w:r w:rsidR="003B3094">
        <w:t>существует</w:t>
      </w:r>
      <w:r>
        <w:t xml:space="preserve"> положительный остаток, то его необходимо перечислять в сч</w:t>
      </w:r>
      <w:r w:rsidR="003B3094">
        <w:t>ё</w:t>
      </w:r>
      <w:r>
        <w:t>т дохода Банка (на существующие счета).</w:t>
      </w:r>
    </w:p>
    <w:p w:rsidR="00E34A63" w:rsidRPr="00E34A63" w:rsidRDefault="00E34A63" w:rsidP="008A1286">
      <w:pPr>
        <w:pStyle w:val="af4"/>
        <w:numPr>
          <w:ilvl w:val="0"/>
          <w:numId w:val="31"/>
        </w:numPr>
        <w:jc w:val="both"/>
      </w:pPr>
      <w:r w:rsidRPr="00E34A63">
        <w:t>Необходимо при закрытии виртуальной карты указывать код причины или те</w:t>
      </w:r>
      <w:proofErr w:type="gramStart"/>
      <w:r w:rsidRPr="00E34A63">
        <w:t>кст пр</w:t>
      </w:r>
      <w:proofErr w:type="gramEnd"/>
      <w:r w:rsidRPr="00E34A63">
        <w:t>ичины закрытия карты (1- закрытие счета по заявлению клиента или 2 - закрытие банком в одностороннем порядке)</w:t>
      </w:r>
      <w:r>
        <w:t>.</w:t>
      </w:r>
    </w:p>
    <w:p w:rsidR="00E34A63" w:rsidRDefault="00E34A63" w:rsidP="008A1286">
      <w:pPr>
        <w:pStyle w:val="af4"/>
        <w:numPr>
          <w:ilvl w:val="0"/>
          <w:numId w:val="31"/>
        </w:numPr>
        <w:jc w:val="both"/>
      </w:pPr>
      <w:r>
        <w:t xml:space="preserve">Необходимо обеспечить выгрузку закрытых виртуальных карт в </w:t>
      </w:r>
      <w:proofErr w:type="spellStart"/>
      <w:r>
        <w:t>Соид</w:t>
      </w:r>
      <w:proofErr w:type="spellEnd"/>
      <w:r>
        <w:t xml:space="preserve"> (требования к проекту </w:t>
      </w:r>
      <w:proofErr w:type="spellStart"/>
      <w:r>
        <w:t>Соид</w:t>
      </w:r>
      <w:proofErr w:type="spellEnd"/>
      <w:r>
        <w:t>).</w:t>
      </w:r>
    </w:p>
    <w:p w:rsidR="000C0794" w:rsidRDefault="000C0794" w:rsidP="000C0794">
      <w:pPr>
        <w:pStyle w:val="af4"/>
        <w:jc w:val="both"/>
      </w:pPr>
    </w:p>
    <w:p w:rsidR="000C0794" w:rsidRPr="002D0915" w:rsidRDefault="00891D33" w:rsidP="00C00E34">
      <w:pPr>
        <w:pStyle w:val="af4"/>
        <w:ind w:left="0"/>
        <w:jc w:val="both"/>
        <w:rPr>
          <w:b/>
          <w:u w:val="single"/>
        </w:rPr>
      </w:pPr>
      <w:r>
        <w:rPr>
          <w:b/>
          <w:u w:val="single"/>
        </w:rPr>
        <w:t>В случае если происходит в</w:t>
      </w:r>
      <w:r w:rsidR="000C0794" w:rsidRPr="002D0915">
        <w:rPr>
          <w:b/>
          <w:u w:val="single"/>
        </w:rPr>
        <w:t>озврат денежных средств Партнером на виртуальную карту Клиента (</w:t>
      </w:r>
      <w:proofErr w:type="spellStart"/>
      <w:r w:rsidR="00C00E34" w:rsidRPr="002D0915">
        <w:rPr>
          <w:b/>
          <w:u w:val="single"/>
        </w:rPr>
        <w:t>reverse</w:t>
      </w:r>
      <w:proofErr w:type="spellEnd"/>
      <w:r w:rsidR="00C00E34" w:rsidRPr="002D0915">
        <w:rPr>
          <w:b/>
          <w:u w:val="single"/>
        </w:rPr>
        <w:t xml:space="preserve"> операции</w:t>
      </w:r>
      <w:r w:rsidR="000C0794" w:rsidRPr="002D0915">
        <w:rPr>
          <w:b/>
          <w:u w:val="single"/>
        </w:rPr>
        <w:t>)</w:t>
      </w:r>
      <w:r w:rsidR="00C00E34" w:rsidRPr="002D0915">
        <w:rPr>
          <w:b/>
          <w:u w:val="single"/>
        </w:rPr>
        <w:t>.</w:t>
      </w:r>
    </w:p>
    <w:p w:rsidR="00D14435" w:rsidRDefault="00D14435" w:rsidP="00D63E69">
      <w:pPr>
        <w:pStyle w:val="af4"/>
        <w:numPr>
          <w:ilvl w:val="0"/>
          <w:numId w:val="32"/>
        </w:numPr>
        <w:jc w:val="both"/>
      </w:pPr>
      <w:r>
        <w:t>Необходимо</w:t>
      </w:r>
      <w:r w:rsidR="00891D33">
        <w:t xml:space="preserve"> в автоматическом режиме </w:t>
      </w:r>
      <w:r>
        <w:t>перечислять денежные средства с виртуальной карты в счёт дохода Банка (на существующие счета</w:t>
      </w:r>
      <w:r w:rsidR="00D63E69">
        <w:t xml:space="preserve">, </w:t>
      </w:r>
      <w:r w:rsidR="00D63E69" w:rsidRPr="00D63E69">
        <w:t xml:space="preserve">сторнирует проводку по зачислению вознаграждения </w:t>
      </w:r>
      <w:proofErr w:type="spellStart"/>
      <w:r w:rsidR="00D63E69" w:rsidRPr="00D63E69">
        <w:t>Дт</w:t>
      </w:r>
      <w:proofErr w:type="spellEnd"/>
      <w:r w:rsidR="00D63E69" w:rsidRPr="00D63E69">
        <w:t xml:space="preserve">. 40817 – </w:t>
      </w:r>
      <w:proofErr w:type="spellStart"/>
      <w:r w:rsidR="00D63E69" w:rsidRPr="00D63E69">
        <w:t>Кт</w:t>
      </w:r>
      <w:proofErr w:type="spellEnd"/>
      <w:r w:rsidR="00D63E69" w:rsidRPr="00D63E69">
        <w:t xml:space="preserve"> 70606 </w:t>
      </w:r>
      <w:r w:rsidR="00D63E69">
        <w:t>(27308) код налогообложения «0»</w:t>
      </w:r>
      <w:r>
        <w:t>).</w:t>
      </w:r>
    </w:p>
    <w:p w:rsidR="00C00E34" w:rsidRPr="008A1286" w:rsidRDefault="00891D33" w:rsidP="002D0915">
      <w:pPr>
        <w:pStyle w:val="af4"/>
        <w:numPr>
          <w:ilvl w:val="0"/>
          <w:numId w:val="32"/>
        </w:numPr>
        <w:jc w:val="both"/>
      </w:pPr>
      <w:r>
        <w:t>Необходимо в автоматическом режиме у</w:t>
      </w:r>
      <w:r w:rsidR="00D14435">
        <w:t>ведомить Хранилище о номере виртуальной карты и  сумме перечисленной в счет дохода Банка по средствам взаимодействия</w:t>
      </w:r>
      <w:r w:rsidR="002D0915" w:rsidRPr="002D0915">
        <w:t xml:space="preserve"> </w:t>
      </w:r>
      <w:hyperlink w:anchor="_4.2.2.4._Взаимодействие_" w:history="1">
        <w:r w:rsidR="002D0915" w:rsidRPr="002D0915">
          <w:rPr>
            <w:rStyle w:val="afb"/>
          </w:rPr>
          <w:t xml:space="preserve">4.2.2.4. Взаимодействие  </w:t>
        </w:r>
        <w:r w:rsidR="002D0915" w:rsidRPr="002D0915">
          <w:rPr>
            <w:rStyle w:val="afb"/>
            <w:lang w:val="en-US"/>
          </w:rPr>
          <w:t>Way</w:t>
        </w:r>
        <w:r w:rsidR="002D0915" w:rsidRPr="002D0915">
          <w:rPr>
            <w:rStyle w:val="afb"/>
          </w:rPr>
          <w:t>4 с Хранилищем (реестр на зачисление бонусов на бонусный счет клиента Программы Коллекция в случае отмены операции по виртуальной карте)</w:t>
        </w:r>
        <w:r w:rsidR="00D14435" w:rsidRPr="002D0915">
          <w:rPr>
            <w:rStyle w:val="afb"/>
          </w:rPr>
          <w:t>.</w:t>
        </w:r>
      </w:hyperlink>
    </w:p>
    <w:p w:rsidR="00F8310D" w:rsidRPr="00696A5E" w:rsidRDefault="00F8310D" w:rsidP="00696A5E">
      <w:pPr>
        <w:pStyle w:val="1"/>
        <w:rPr>
          <w:rStyle w:val="11"/>
        </w:rPr>
      </w:pPr>
      <w:bookmarkStart w:id="60" w:name="_4.2.4._Требования_к"/>
      <w:bookmarkStart w:id="61" w:name="_4.2.5._Требования_к"/>
      <w:bookmarkStart w:id="62" w:name="_Ограничения_и_соглашения"/>
      <w:bookmarkEnd w:id="60"/>
      <w:bookmarkEnd w:id="61"/>
      <w:bookmarkEnd w:id="62"/>
      <w:r w:rsidRPr="00696A5E">
        <w:rPr>
          <w:rStyle w:val="11"/>
        </w:rPr>
        <w:t>Ограничения и соглашения реализации</w:t>
      </w:r>
    </w:p>
    <w:p w:rsidR="006467F9" w:rsidRPr="006467F9" w:rsidRDefault="005624E1" w:rsidP="005624E1">
      <w:pPr>
        <w:pStyle w:val="af4"/>
        <w:numPr>
          <w:ilvl w:val="0"/>
          <w:numId w:val="3"/>
        </w:numPr>
        <w:jc w:val="both"/>
        <w:rPr>
          <w:rFonts w:cs="Arial"/>
          <w:color w:val="000000" w:themeColor="text1"/>
          <w:kern w:val="32"/>
        </w:rPr>
      </w:pPr>
      <w:r>
        <w:t xml:space="preserve">Мероприятия по отключению клиента от Программы Коллекция изложены в </w:t>
      </w:r>
      <w:r w:rsidRPr="005624E1">
        <w:t>BR-5580 «Проект «Коллекция». «Регистрация и отключение»</w:t>
      </w:r>
      <w:r w:rsidR="009B199C" w:rsidRPr="009B199C">
        <w:t>.</w:t>
      </w:r>
    </w:p>
    <w:p w:rsidR="006467F9" w:rsidRPr="009B199C" w:rsidRDefault="006467F9" w:rsidP="006467F9">
      <w:pPr>
        <w:pStyle w:val="af4"/>
        <w:jc w:val="both"/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904DAF" w:rsidRPr="00E526ED" w:rsidRDefault="00904DAF" w:rsidP="00904DAF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lastRenderedPageBreak/>
        <w:t>Оценка плана мероприятий по реализации</w:t>
      </w:r>
    </w:p>
    <w:p w:rsidR="00904DAF" w:rsidRPr="00E526ED" w:rsidRDefault="00904DAF" w:rsidP="00904DAF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904DAF" w:rsidRDefault="00904DAF" w:rsidP="00904DAF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C14178" w:rsidP="00C1417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22780B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22780B" w:rsidRDefault="0022780B" w:rsidP="00532888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22780B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32888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32888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32888">
            <w:pPr>
              <w:rPr>
                <w:sz w:val="20"/>
              </w:rPr>
            </w:pPr>
          </w:p>
        </w:tc>
      </w:tr>
      <w:tr w:rsidR="0022780B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D747A7" w:rsidRDefault="0022780B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</w:tr>
      <w:tr w:rsidR="0022780B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1127A4" w:rsidRDefault="0022780B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1127A4" w:rsidRDefault="0022780B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A7F0D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13210" w:rsidRPr="00382C1C" w:rsidRDefault="005A7F0D" w:rsidP="008A24D4">
            <w:pPr>
              <w:pStyle w:val="ad"/>
              <w:jc w:val="center"/>
            </w:pPr>
            <w:r w:rsidRPr="005A7F0D"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6247C7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</w:t>
            </w:r>
            <w:r w:rsidR="008A7E10">
              <w:rPr>
                <w:szCs w:val="22"/>
              </w:rPr>
              <w:t xml:space="preserve"> 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F21B7D" w:rsidRPr="00105969" w:rsidTr="00F21B7D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 xml:space="preserve">Зам. начальника </w:t>
            </w:r>
            <w:proofErr w:type="spellStart"/>
            <w:r w:rsidRPr="00F21B7D">
              <w:t>отдела</w:t>
            </w:r>
            <w:proofErr w:type="gramStart"/>
            <w:r w:rsidRPr="00F21B7D">
              <w:t>,р</w:t>
            </w:r>
            <w:proofErr w:type="gramEnd"/>
            <w:r w:rsidRPr="00F21B7D">
              <w:t>уководитель</w:t>
            </w:r>
            <w:proofErr w:type="spellEnd"/>
            <w:r w:rsidRPr="00F21B7D">
              <w:t xml:space="preserve">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B9711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63" w:name="_Приложение_№22_«Бизнес-функциональн"/>
      <w:bookmarkEnd w:id="63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3A2ED6">
      <w:r>
        <w:object w:dxaOrig="1530" w:dyaOrig="1002">
          <v:shape id="_x0000_i1026" type="#_x0000_t75" style="width:76.6pt;height:50.1pt" o:ole="">
            <v:imagedata r:id="rId20" o:title=""/>
          </v:shape>
          <o:OLEObject Type="Embed" ProgID="Visio.Drawing.11" ShapeID="_x0000_i1026" DrawAspect="Icon" ObjectID="_1467462990" r:id="rId21"/>
        </w:object>
      </w:r>
    </w:p>
    <w:p w:rsidR="00923B5E" w:rsidRDefault="00923B5E">
      <w:pPr>
        <w:spacing w:after="200" w:line="276" w:lineRule="auto"/>
      </w:pPr>
      <w:r>
        <w:br w:type="page"/>
      </w:r>
    </w:p>
    <w:p w:rsidR="00923B5E" w:rsidRDefault="00923B5E" w:rsidP="00923B5E">
      <w:pPr>
        <w:pStyle w:val="2"/>
        <w:rPr>
          <w:rStyle w:val="11"/>
          <w:rFonts w:eastAsiaTheme="majorEastAsia"/>
        </w:rPr>
      </w:pPr>
      <w:r w:rsidRPr="00CB60CA">
        <w:rPr>
          <w:rStyle w:val="11"/>
          <w:rFonts w:eastAsiaTheme="majorEastAsia"/>
        </w:rPr>
        <w:lastRenderedPageBreak/>
        <w:t>Приложение №</w:t>
      </w:r>
      <w:r>
        <w:rPr>
          <w:rStyle w:val="11"/>
          <w:rFonts w:eastAsiaTheme="majorEastAsia"/>
        </w:rPr>
        <w:t xml:space="preserve">2 – Бизнес сервисы </w:t>
      </w:r>
    </w:p>
    <w:sectPr w:rsidR="00923B5E" w:rsidSect="00C3722A">
      <w:headerReference w:type="even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vgeniya Chzhan" w:date="2014-07-21T15:08:00Z" w:initials="EC">
    <w:p w:rsidR="00C13A83" w:rsidRDefault="00C13A83">
      <w:pPr>
        <w:pStyle w:val="af7"/>
      </w:pPr>
      <w:r>
        <w:rPr>
          <w:rStyle w:val="af6"/>
        </w:rPr>
        <w:annotationRef/>
      </w:r>
      <w:r>
        <w:t xml:space="preserve">Исключаем </w:t>
      </w:r>
      <w:r w:rsidR="003A0BAE">
        <w:t>не из каналов, а по каналам</w:t>
      </w:r>
      <w:r>
        <w:t>.</w:t>
      </w:r>
    </w:p>
  </w:comment>
  <w:comment w:id="4" w:author="Evgeniya Chzhan" w:date="2014-07-21T11:34:00Z" w:initials="EC">
    <w:p w:rsidR="00EB3EFC" w:rsidRDefault="00EB3EFC">
      <w:pPr>
        <w:pStyle w:val="af7"/>
      </w:pPr>
      <w:r>
        <w:rPr>
          <w:rStyle w:val="af6"/>
        </w:rPr>
        <w:annotationRef/>
      </w:r>
      <w:r>
        <w:t>Это не сайт, это отдельный интерфейс системы.</w:t>
      </w:r>
    </w:p>
  </w:comment>
  <w:comment w:id="9" w:author="Evgeniya Chzhan" w:date="2014-07-21T15:08:00Z" w:initials="EC">
    <w:p w:rsidR="003A0BAE" w:rsidRDefault="003A0BAE">
      <w:pPr>
        <w:pStyle w:val="af7"/>
      </w:pPr>
      <w:r>
        <w:rPr>
          <w:rStyle w:val="af6"/>
        </w:rPr>
        <w:annotationRef/>
      </w:r>
      <w:r>
        <w:t>В соответствии с замечаниями ниже по тексту, схему необходимо переделать.</w:t>
      </w:r>
      <w:bookmarkStart w:id="10" w:name="_GoBack"/>
      <w:bookmarkEnd w:id="10"/>
    </w:p>
  </w:comment>
  <w:comment w:id="11" w:author="Evgeniya Chzhan" w:date="2014-07-21T15:40:00Z" w:initials="EC">
    <w:p w:rsidR="00FE65DF" w:rsidRDefault="0054767B" w:rsidP="0054767B">
      <w:pPr>
        <w:pStyle w:val="af7"/>
      </w:pPr>
      <w:r>
        <w:rPr>
          <w:rStyle w:val="af6"/>
        </w:rPr>
        <w:annotationRef/>
      </w:r>
      <w:r w:rsidR="00FE65DF">
        <w:t xml:space="preserve"> </w:t>
      </w:r>
    </w:p>
    <w:p w:rsidR="0054767B" w:rsidRDefault="00FE65DF" w:rsidP="0054767B">
      <w:pPr>
        <w:pStyle w:val="af7"/>
      </w:pPr>
      <w:r>
        <w:t xml:space="preserve">Процесс построен не так: сначала нужно получить </w:t>
      </w:r>
      <w:proofErr w:type="spellStart"/>
      <w:r>
        <w:t>фидбэк</w:t>
      </w:r>
      <w:proofErr w:type="spellEnd"/>
      <w:r>
        <w:t xml:space="preserve"> по реестру от Сайта и только потом отключать клиента в Банковских система</w:t>
      </w:r>
      <w:r w:rsidR="007025FF">
        <w:t>х.</w:t>
      </w:r>
    </w:p>
  </w:comment>
  <w:comment w:id="13" w:author="Evgeniya Chzhan" w:date="2014-07-21T11:41:00Z" w:initials="EC">
    <w:p w:rsidR="00997FB7" w:rsidRDefault="00997FB7">
      <w:pPr>
        <w:pStyle w:val="af7"/>
      </w:pPr>
      <w:r>
        <w:rPr>
          <w:rStyle w:val="af6"/>
        </w:rPr>
        <w:annotationRef/>
      </w:r>
      <w:r>
        <w:t>У нас нет в интерфейсе оформления заявки. Сотрудник просто находит клиента по логину и нажимает кнопку «Отключить».</w:t>
      </w:r>
    </w:p>
  </w:comment>
  <w:comment w:id="15" w:author="Evgeniya Chzhan" w:date="2014-07-21T11:45:00Z" w:initials="EC">
    <w:p w:rsidR="00FE4784" w:rsidRDefault="00FE4784">
      <w:pPr>
        <w:pStyle w:val="af7"/>
      </w:pPr>
      <w:r>
        <w:rPr>
          <w:rStyle w:val="af6"/>
        </w:rPr>
        <w:annotationRef/>
      </w:r>
      <w:r>
        <w:t>Это дублирует фактически первую строчку ниже. Прошу указать отдельным пунктом факт отправки Сайту результатов обработки заявок (как с подтверждением отключения, так и с отказом). Хранилище ОБЯЗАТЕЛЬНО должно отвечать по всем клиентам реестра.</w:t>
      </w:r>
    </w:p>
  </w:comment>
  <w:comment w:id="16" w:author="Evgeniya Chzhan" w:date="2014-07-21T15:40:00Z" w:initials="EC">
    <w:p w:rsidR="00F47EF7" w:rsidRDefault="00F47EF7">
      <w:pPr>
        <w:pStyle w:val="af7"/>
      </w:pPr>
      <w:r>
        <w:rPr>
          <w:rStyle w:val="af6"/>
        </w:rPr>
        <w:annotationRef/>
      </w:r>
      <w:r w:rsidR="007025FF">
        <w:t xml:space="preserve">Процесс построен не так: сначала нужно получить </w:t>
      </w:r>
      <w:proofErr w:type="spellStart"/>
      <w:r w:rsidR="007025FF">
        <w:t>фидбэк</w:t>
      </w:r>
      <w:proofErr w:type="spellEnd"/>
      <w:r w:rsidR="007025FF">
        <w:t xml:space="preserve"> по реестру от Сайта и только потом отключать клиента в Банковских системах.</w:t>
      </w:r>
    </w:p>
  </w:comment>
  <w:comment w:id="14" w:author="Evgeniya Chzhan" w:date="2014-07-21T15:12:00Z" w:initials="EC">
    <w:p w:rsidR="00FE65DF" w:rsidRDefault="00FE65DF" w:rsidP="00FE65DF">
      <w:pPr>
        <w:pStyle w:val="af7"/>
      </w:pPr>
      <w:r>
        <w:rPr>
          <w:rStyle w:val="af6"/>
        </w:rPr>
        <w:annotationRef/>
      </w:r>
      <w:r>
        <w:t>Ниже будет более подробно написано.</w:t>
      </w:r>
    </w:p>
    <w:p w:rsidR="00FE65DF" w:rsidRDefault="00FE65DF" w:rsidP="00FE65DF">
      <w:pPr>
        <w:pStyle w:val="af7"/>
      </w:pPr>
      <w:r>
        <w:t xml:space="preserve">Процесс построен не так: сначала нужно получить </w:t>
      </w:r>
      <w:proofErr w:type="spellStart"/>
      <w:r>
        <w:t>фидбэк</w:t>
      </w:r>
      <w:proofErr w:type="spellEnd"/>
      <w:r>
        <w:t xml:space="preserve"> по реестру от Сайта и только потом отключать клиента в Банковских системах.</w:t>
      </w:r>
    </w:p>
  </w:comment>
  <w:comment w:id="26" w:author="Evgeniya Chzhan" w:date="2014-07-21T15:19:00Z" w:initials="EC">
    <w:p w:rsidR="0064712F" w:rsidRDefault="0064712F">
      <w:pPr>
        <w:pStyle w:val="af7"/>
      </w:pPr>
      <w:r>
        <w:rPr>
          <w:rStyle w:val="af6"/>
        </w:rPr>
        <w:annotationRef/>
      </w:r>
      <w:r>
        <w:t>Формат файлов можно взять из моей экспертизы.</w:t>
      </w:r>
    </w:p>
  </w:comment>
  <w:comment w:id="28" w:author="Evgeniya Chzhan" w:date="2014-07-21T15:16:00Z" w:initials="EC">
    <w:p w:rsidR="008A67F4" w:rsidRDefault="008A67F4">
      <w:pPr>
        <w:pStyle w:val="af7"/>
      </w:pPr>
      <w:r>
        <w:rPr>
          <w:rStyle w:val="af6"/>
        </w:rPr>
        <w:annotationRef/>
      </w:r>
      <w:r>
        <w:t>Здесь вопрос. Будет два статуса, не три?</w:t>
      </w:r>
    </w:p>
    <w:p w:rsidR="008A67F4" w:rsidRDefault="008A67F4">
      <w:pPr>
        <w:pStyle w:val="af7"/>
      </w:pPr>
      <w:r>
        <w:t>Например:</w:t>
      </w:r>
    </w:p>
    <w:p w:rsidR="008A67F4" w:rsidRDefault="008A67F4" w:rsidP="008A67F4">
      <w:pPr>
        <w:pStyle w:val="af7"/>
        <w:numPr>
          <w:ilvl w:val="0"/>
          <w:numId w:val="43"/>
        </w:numPr>
      </w:pPr>
      <w:r>
        <w:t>Отключить,</w:t>
      </w:r>
    </w:p>
    <w:p w:rsidR="008A67F4" w:rsidRDefault="008A67F4" w:rsidP="008A67F4">
      <w:pPr>
        <w:pStyle w:val="af7"/>
        <w:numPr>
          <w:ilvl w:val="0"/>
          <w:numId w:val="43"/>
        </w:numPr>
      </w:pPr>
      <w:r>
        <w:t>Отказать в отключении,</w:t>
      </w:r>
    </w:p>
    <w:p w:rsidR="008A67F4" w:rsidRDefault="008A67F4" w:rsidP="008A67F4">
      <w:pPr>
        <w:pStyle w:val="af7"/>
        <w:numPr>
          <w:ilvl w:val="0"/>
          <w:numId w:val="43"/>
        </w:numPr>
      </w:pPr>
      <w:r w:rsidRPr="008A67F4">
        <w:t>К</w:t>
      </w:r>
      <w:r w:rsidRPr="008A67F4">
        <w:t>лиент отозвал заявление</w:t>
      </w:r>
      <w:r>
        <w:t>.</w:t>
      </w:r>
    </w:p>
    <w:p w:rsidR="008A67F4" w:rsidRDefault="00FE65DF" w:rsidP="008A67F4">
      <w:pPr>
        <w:pStyle w:val="af7"/>
      </w:pPr>
      <w:r>
        <w:t>Третий статус нужен, если:</w:t>
      </w:r>
    </w:p>
    <w:p w:rsidR="00FE65DF" w:rsidRDefault="00FE65DF" w:rsidP="00FE65DF">
      <w:pPr>
        <w:pStyle w:val="af7"/>
        <w:numPr>
          <w:ilvl w:val="0"/>
          <w:numId w:val="45"/>
        </w:numPr>
      </w:pPr>
      <w:r>
        <w:t>Таким клиентам НЕ нужно отправлять смс-сообщение (чтобы мы их могли отличить),</w:t>
      </w:r>
    </w:p>
    <w:p w:rsidR="00FE65DF" w:rsidRDefault="00FE65DF" w:rsidP="00FE65DF">
      <w:pPr>
        <w:pStyle w:val="af7"/>
        <w:numPr>
          <w:ilvl w:val="0"/>
          <w:numId w:val="45"/>
        </w:numPr>
      </w:pPr>
      <w:r>
        <w:t>Или нужно отправлять какое-то уникальное свое смс-сообщение.</w:t>
      </w:r>
    </w:p>
  </w:comment>
  <w:comment w:id="29" w:author="Evgeniya Chzhan" w:date="2014-07-21T15:18:00Z" w:initials="EC">
    <w:p w:rsidR="0064712F" w:rsidRDefault="0064712F">
      <w:pPr>
        <w:pStyle w:val="af7"/>
      </w:pPr>
      <w:r>
        <w:rPr>
          <w:rStyle w:val="af6"/>
        </w:rPr>
        <w:annotationRef/>
      </w:r>
      <w:r>
        <w:t>Не хватает ответного реестра Хранилищу от Сайта со статусом выполнения.</w:t>
      </w:r>
    </w:p>
  </w:comment>
  <w:comment w:id="31" w:author="Evgeniya Chzhan" w:date="2014-07-21T15:19:00Z" w:initials="EC">
    <w:p w:rsidR="0064712F" w:rsidRDefault="0064712F">
      <w:pPr>
        <w:pStyle w:val="af7"/>
      </w:pPr>
      <w:r>
        <w:rPr>
          <w:rStyle w:val="af6"/>
        </w:rPr>
        <w:annotationRef/>
      </w:r>
      <w:r>
        <w:t>Взять нужно из моей экспертизы</w:t>
      </w:r>
      <w:r w:rsidR="00FA052E">
        <w:t>. Здесь еще нужна резолюция. Она необходима, поскольку ВСЕ смс отправляет САЙТ. Об этом будет еще сказано чуть ниже.</w:t>
      </w:r>
    </w:p>
  </w:comment>
  <w:comment w:id="32" w:author="Evgeniya Chzhan" w:date="2014-07-21T15:20:00Z" w:initials="EC">
    <w:p w:rsidR="002D117A" w:rsidRDefault="002D117A">
      <w:pPr>
        <w:pStyle w:val="af7"/>
      </w:pPr>
      <w:r>
        <w:rPr>
          <w:rStyle w:val="af6"/>
        </w:rPr>
        <w:annotationRef/>
      </w:r>
      <w:r>
        <w:t>Взять нужно из моей экспертизы.</w:t>
      </w:r>
    </w:p>
  </w:comment>
  <w:comment w:id="37" w:author="Evgeniya Chzhan" w:date="2014-07-21T15:22:00Z" w:initials="EC">
    <w:p w:rsidR="00C8379F" w:rsidRDefault="00C8379F">
      <w:pPr>
        <w:pStyle w:val="af7"/>
      </w:pPr>
      <w:r>
        <w:rPr>
          <w:rStyle w:val="af6"/>
        </w:rPr>
        <w:annotationRef/>
      </w:r>
      <w:r>
        <w:t xml:space="preserve">НЕТ!!! Закрывать карту нужно только получив второй ответный файл от Сайта. На этом этапе нужно просто на вашей стороне сделать проверки. </w:t>
      </w:r>
    </w:p>
  </w:comment>
  <w:comment w:id="39" w:author="Evgeniya Chzhan" w:date="2014-07-21T15:26:00Z" w:initials="EC">
    <w:p w:rsidR="00C8379F" w:rsidRDefault="00C8379F">
      <w:pPr>
        <w:pStyle w:val="af7"/>
      </w:pPr>
      <w:r>
        <w:rPr>
          <w:rStyle w:val="af6"/>
        </w:rPr>
        <w:annotationRef/>
      </w:r>
      <w:r>
        <w:t xml:space="preserve">Оно просто не может этого сделать, т.к. мастер-система у нас. </w:t>
      </w:r>
      <w:r w:rsidR="00E76F34">
        <w:t>Хранилище не знает актуальных заказов клиентов.</w:t>
      </w:r>
      <w:r w:rsidR="00150EBB">
        <w:t xml:space="preserve"> Более того, до того, как заказ Системой «Коллекция» выгружается в Хранилище, он имеет по </w:t>
      </w:r>
      <w:r w:rsidR="00150EBB">
        <w:rPr>
          <w:lang w:val="en-US"/>
        </w:rPr>
        <w:t>workflow</w:t>
      </w:r>
      <w:r w:rsidR="00150EBB" w:rsidRPr="00150EBB">
        <w:t xml:space="preserve"> </w:t>
      </w:r>
      <w:r w:rsidR="00150EBB">
        <w:t>несколько нетерминальных статусов.</w:t>
      </w:r>
    </w:p>
  </w:comment>
  <w:comment w:id="40" w:author="Evgeniya Chzhan" w:date="2014-07-21T15:29:00Z" w:initials="EC">
    <w:p w:rsidR="00150EBB" w:rsidRPr="00150EBB" w:rsidRDefault="00150EBB">
      <w:pPr>
        <w:pStyle w:val="af7"/>
      </w:pPr>
      <w:r>
        <w:rPr>
          <w:rStyle w:val="af6"/>
        </w:rPr>
        <w:annotationRef/>
      </w:r>
      <w:r>
        <w:t>Соответственно, это Хранилище делать не может и не должно. Мы полагаем, что хранилище будет выгружать в Систему ВСЕ заявки на отключение с резолюциями, например:</w:t>
      </w:r>
    </w:p>
    <w:p w:rsidR="00150EBB" w:rsidRPr="00150EBB" w:rsidRDefault="00150EBB" w:rsidP="00150EBB">
      <w:pPr>
        <w:pStyle w:val="af7"/>
      </w:pPr>
      <w:r w:rsidRPr="00150EBB">
        <w:t>1 – Клиента невозможно отключить в системах Банка;</w:t>
      </w:r>
    </w:p>
    <w:p w:rsidR="00150EBB" w:rsidRPr="00150EBB" w:rsidRDefault="00150EBB" w:rsidP="00150EBB">
      <w:pPr>
        <w:pStyle w:val="af7"/>
      </w:pPr>
      <w:r w:rsidRPr="00150EBB">
        <w:t>2 – Отключить клиента;</w:t>
      </w:r>
    </w:p>
    <w:p w:rsidR="00150EBB" w:rsidRDefault="00150EBB" w:rsidP="00150EBB">
      <w:pPr>
        <w:pStyle w:val="af7"/>
      </w:pPr>
      <w:r w:rsidRPr="00150EBB">
        <w:t>3 – Клиент отозвал заявление.</w:t>
      </w:r>
    </w:p>
    <w:p w:rsidR="00150EBB" w:rsidRPr="00150EBB" w:rsidRDefault="00150EBB" w:rsidP="00150EBB">
      <w:pPr>
        <w:pStyle w:val="af7"/>
        <w:rPr>
          <w:rFonts w:ascii="Arial" w:hAnsi="Arial" w:cs="Arial"/>
          <w:sz w:val="18"/>
          <w:szCs w:val="18"/>
        </w:rPr>
      </w:pPr>
      <w:r w:rsidRPr="00150EBB">
        <w:t>Прошу посмотреть в моем документе.</w:t>
      </w:r>
    </w:p>
  </w:comment>
  <w:comment w:id="41" w:author="Evgeniya Chzhan" w:date="2014-07-21T15:30:00Z" w:initials="EC">
    <w:p w:rsidR="00150EBB" w:rsidRDefault="00150EBB">
      <w:pPr>
        <w:pStyle w:val="af7"/>
      </w:pPr>
      <w:r>
        <w:rPr>
          <w:rStyle w:val="af6"/>
        </w:rPr>
        <w:annotationRef/>
      </w:r>
      <w:r>
        <w:t>Как я написала ранее, отключать в системах Банка можно только получив ответ от Системы об успешном отключении.</w:t>
      </w:r>
    </w:p>
  </w:comment>
  <w:comment w:id="43" w:author="Evgeniya Chzhan" w:date="2014-07-21T15:34:00Z" w:initials="EC">
    <w:p w:rsidR="00733DAE" w:rsidRDefault="00733DAE" w:rsidP="00733DAE">
      <w:pPr>
        <w:pStyle w:val="af7"/>
      </w:pPr>
      <w:r>
        <w:rPr>
          <w:rStyle w:val="af6"/>
        </w:rPr>
        <w:annotationRef/>
      </w:r>
      <w:r>
        <w:t>Об этом мы не договаривались. Не вижу в данном действии смысла, т.к. например, в отключении по инициативе Банка клиент тоже может заказать товар (пока его не отключили). И в этом случае, ему просто придет сообщение о том, что отключить на данный момент его уже нельзя.</w:t>
      </w:r>
    </w:p>
    <w:p w:rsidR="00733DAE" w:rsidRDefault="00733DAE" w:rsidP="00733DAE">
      <w:pPr>
        <w:pStyle w:val="af7"/>
      </w:pPr>
    </w:p>
    <w:p w:rsidR="00733DAE" w:rsidRDefault="00733DAE" w:rsidP="00733DAE">
      <w:pPr>
        <w:pStyle w:val="af7"/>
      </w:pPr>
      <w:r>
        <w:t>Если такое требование появилось от Татьяны, то лучше блокировать тогда совсем доступ (это доп. доработка, но все же меньше, чем блокировать частично – только возможность заказа).</w:t>
      </w:r>
    </w:p>
  </w:comment>
  <w:comment w:id="46" w:author="Evgeniya Chzhan" w:date="2014-07-21T15:38:00Z" w:initials="EC">
    <w:p w:rsidR="00527EF2" w:rsidRDefault="00527EF2">
      <w:pPr>
        <w:pStyle w:val="af7"/>
      </w:pPr>
      <w:r>
        <w:rPr>
          <w:rStyle w:val="af6"/>
        </w:rPr>
        <w:annotationRef/>
      </w:r>
      <w:r>
        <w:t>Хранилище отвечает со статусами:</w:t>
      </w:r>
    </w:p>
    <w:p w:rsidR="007025FF" w:rsidRPr="007025FF" w:rsidRDefault="007025FF" w:rsidP="007025FF">
      <w:pPr>
        <w:pStyle w:val="af7"/>
      </w:pPr>
      <w:r w:rsidRPr="007025FF">
        <w:t>0 – отключение отменить;</w:t>
      </w:r>
    </w:p>
    <w:p w:rsidR="007025FF" w:rsidRPr="007025FF" w:rsidRDefault="007025FF" w:rsidP="007025FF">
      <w:pPr>
        <w:pStyle w:val="af7"/>
      </w:pPr>
      <w:r w:rsidRPr="007025FF">
        <w:t>1 – отключение подтвердить;</w:t>
      </w:r>
    </w:p>
    <w:p w:rsidR="00527EF2" w:rsidRDefault="007025FF" w:rsidP="007025FF">
      <w:pPr>
        <w:pStyle w:val="af7"/>
      </w:pPr>
      <w:r w:rsidRPr="007025FF">
        <w:t>2 – клиент отозвал заявление.</w:t>
      </w:r>
    </w:p>
  </w:comment>
  <w:comment w:id="47" w:author="Evgeniya Chzhan" w:date="2014-07-21T15:36:00Z" w:initials="EC">
    <w:p w:rsidR="003E3184" w:rsidRDefault="003E3184">
      <w:pPr>
        <w:pStyle w:val="af7"/>
      </w:pPr>
      <w:r>
        <w:rPr>
          <w:rStyle w:val="af6"/>
        </w:rPr>
        <w:annotationRef/>
      </w:r>
      <w:r>
        <w:t>Между пунктами 9 и 10 не хватает пункта (как я писала выше) по обработк</w:t>
      </w:r>
      <w:r w:rsidR="007025FF">
        <w:t>е</w:t>
      </w:r>
      <w:r>
        <w:t xml:space="preserve"> ответа от Хранилища и процедуре отключения. В рамках нее Сайт отвечает Хранилищу: </w:t>
      </w:r>
      <w:proofErr w:type="gramStart"/>
      <w:r>
        <w:t>удалось</w:t>
      </w:r>
      <w:proofErr w:type="gramEnd"/>
      <w:r>
        <w:t xml:space="preserve"> отключить клиента или нет. </w:t>
      </w:r>
    </w:p>
  </w:comment>
  <w:comment w:id="48" w:author="Evgeniya Chzhan" w:date="2014-07-21T12:03:00Z" w:initials="EC">
    <w:p w:rsidR="003E3184" w:rsidRDefault="003E3184">
      <w:pPr>
        <w:pStyle w:val="af7"/>
      </w:pPr>
      <w:r>
        <w:rPr>
          <w:rStyle w:val="af6"/>
        </w:rPr>
        <w:annotationRef/>
      </w:r>
      <w:r>
        <w:t xml:space="preserve">Об этом мы не говорили. Если нужно в ЛК отправлять сообщение о неуспешном отключении – </w:t>
      </w:r>
      <w:proofErr w:type="spellStart"/>
      <w:proofErr w:type="gramStart"/>
      <w:r>
        <w:t>ок</w:t>
      </w:r>
      <w:proofErr w:type="spellEnd"/>
      <w:proofErr w:type="gramEnd"/>
      <w:r>
        <w:t xml:space="preserve"> (уточните у Татьяны Б), но мне кажется это некорректным:</w:t>
      </w:r>
    </w:p>
    <w:p w:rsidR="003E3184" w:rsidRDefault="003E3184" w:rsidP="003E3184">
      <w:pPr>
        <w:pStyle w:val="af7"/>
        <w:numPr>
          <w:ilvl w:val="0"/>
          <w:numId w:val="44"/>
        </w:numPr>
      </w:pPr>
      <w:r>
        <w:t>Если клиента успешно отключили, то отправлять сообщение уже просто некуда.</w:t>
      </w:r>
    </w:p>
    <w:p w:rsidR="003E3184" w:rsidRDefault="003E3184" w:rsidP="003E3184">
      <w:pPr>
        <w:pStyle w:val="af7"/>
        <w:numPr>
          <w:ilvl w:val="0"/>
          <w:numId w:val="44"/>
        </w:numPr>
      </w:pPr>
      <w:r>
        <w:t>Если неуспешно отключили, то ему все равно придет смс – есть ли смысл еще сообщение в ЛК писать?</w:t>
      </w:r>
    </w:p>
  </w:comment>
  <w:comment w:id="53" w:author="Evgeniya Chzhan" w:date="2014-07-21T15:35:00Z" w:initials="EC">
    <w:p w:rsidR="00F04DCB" w:rsidRDefault="00F04DCB" w:rsidP="00F04DCB">
      <w:pPr>
        <w:pStyle w:val="af7"/>
      </w:pPr>
      <w:r>
        <w:rPr>
          <w:rStyle w:val="af6"/>
        </w:rPr>
        <w:annotationRef/>
      </w:r>
      <w:r>
        <w:t>Об этом мы не договаривались. Не вижу в данном действии смысла, т.к. например, в отключении по инициативе Банка клиент тоже может заказать товар (пока его не отключили). И в этом случае, ему просто придет сообщение о том, что отключить на данный момент его уже нельзя.</w:t>
      </w:r>
    </w:p>
    <w:p w:rsidR="00F04DCB" w:rsidRDefault="00F04DCB" w:rsidP="00F04DCB">
      <w:pPr>
        <w:pStyle w:val="af7"/>
      </w:pPr>
    </w:p>
    <w:p w:rsidR="00F04DCB" w:rsidRDefault="00F04DCB" w:rsidP="00F04DCB">
      <w:pPr>
        <w:pStyle w:val="af7"/>
      </w:pPr>
      <w:r>
        <w:t>Если такое требование появилось от Татьяны, то лучше блокировать тогда совсем доступ (это доп. доработка, но все же меньше, чем блокировать частично – только возможность заказа).</w:t>
      </w:r>
    </w:p>
  </w:comment>
  <w:comment w:id="55" w:author="Evgeniya Chzhan" w:date="2014-07-21T12:06:00Z" w:initials="EC">
    <w:p w:rsidR="00622AB8" w:rsidRDefault="00622AB8" w:rsidP="002F40D2">
      <w:pPr>
        <w:pStyle w:val="af7"/>
      </w:pPr>
      <w:r>
        <w:rPr>
          <w:rStyle w:val="af6"/>
        </w:rPr>
        <w:annotationRef/>
      </w:r>
      <w:r w:rsidR="002F40D2">
        <w:t>См. выше.</w:t>
      </w:r>
    </w:p>
  </w:comment>
  <w:comment w:id="56" w:author="Evgeniya Chzhan" w:date="2014-07-21T12:06:00Z" w:initials="EC">
    <w:p w:rsidR="002F40D2" w:rsidRDefault="002F40D2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57" w:author="Evgeniya Chzhan" w:date="2014-07-21T12:06:00Z" w:initials="EC">
    <w:p w:rsidR="002F40D2" w:rsidRDefault="002F40D2">
      <w:pPr>
        <w:pStyle w:val="af7"/>
      </w:pPr>
      <w:r>
        <w:rPr>
          <w:rStyle w:val="af6"/>
        </w:rPr>
        <w:annotationRef/>
      </w:r>
      <w:r>
        <w:t>См. выше.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46" w:rsidRDefault="00590546" w:rsidP="00F8310D">
      <w:r>
        <w:separator/>
      </w:r>
    </w:p>
  </w:endnote>
  <w:endnote w:type="continuationSeparator" w:id="0">
    <w:p w:rsidR="00590546" w:rsidRDefault="00590546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43C" w:rsidRDefault="0008243C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1B2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46" w:rsidRDefault="00590546" w:rsidP="00F8310D">
      <w:r>
        <w:separator/>
      </w:r>
    </w:p>
  </w:footnote>
  <w:footnote w:type="continuationSeparator" w:id="0">
    <w:p w:rsidR="00590546" w:rsidRDefault="00590546" w:rsidP="00F8310D">
      <w:r>
        <w:continuationSeparator/>
      </w:r>
    </w:p>
  </w:footnote>
  <w:footnote w:id="1">
    <w:p w:rsidR="0008243C" w:rsidRPr="002179B5" w:rsidRDefault="0008243C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08243C" w:rsidRPr="002179B5" w:rsidRDefault="0008243C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08243C" w:rsidRPr="00E7275B" w:rsidRDefault="0008243C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30A"/>
    <w:multiLevelType w:val="hybridMultilevel"/>
    <w:tmpl w:val="8924C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BE5DF6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C5070"/>
    <w:multiLevelType w:val="hybridMultilevel"/>
    <w:tmpl w:val="637E68D4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E65E7C"/>
    <w:multiLevelType w:val="hybridMultilevel"/>
    <w:tmpl w:val="FE98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9817C4"/>
    <w:multiLevelType w:val="hybridMultilevel"/>
    <w:tmpl w:val="52F052DE"/>
    <w:lvl w:ilvl="0" w:tplc="BD4A5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A42B2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D4C01"/>
    <w:multiLevelType w:val="hybridMultilevel"/>
    <w:tmpl w:val="6D9A46DE"/>
    <w:lvl w:ilvl="0" w:tplc="EF8C8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73353F"/>
    <w:multiLevelType w:val="hybridMultilevel"/>
    <w:tmpl w:val="6B2E5AA6"/>
    <w:lvl w:ilvl="0" w:tplc="F934D9F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C1738AE"/>
    <w:multiLevelType w:val="hybridMultilevel"/>
    <w:tmpl w:val="72AE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859B4"/>
    <w:multiLevelType w:val="hybridMultilevel"/>
    <w:tmpl w:val="A446A838"/>
    <w:lvl w:ilvl="0" w:tplc="8B163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1C295E"/>
    <w:multiLevelType w:val="hybridMultilevel"/>
    <w:tmpl w:val="6AB6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E3D76"/>
    <w:multiLevelType w:val="multilevel"/>
    <w:tmpl w:val="530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080AEC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87D2D"/>
    <w:multiLevelType w:val="hybridMultilevel"/>
    <w:tmpl w:val="BB4CD1E0"/>
    <w:lvl w:ilvl="0" w:tplc="95D8F0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026A12"/>
    <w:multiLevelType w:val="hybridMultilevel"/>
    <w:tmpl w:val="0A62C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476D6DCD"/>
    <w:multiLevelType w:val="hybridMultilevel"/>
    <w:tmpl w:val="7EB4204C"/>
    <w:lvl w:ilvl="0" w:tplc="50EE4F78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EB0746D"/>
    <w:multiLevelType w:val="hybridMultilevel"/>
    <w:tmpl w:val="5EE25FDA"/>
    <w:lvl w:ilvl="0" w:tplc="1D4A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650E51"/>
    <w:multiLevelType w:val="hybridMultilevel"/>
    <w:tmpl w:val="E11C7B7E"/>
    <w:lvl w:ilvl="0" w:tplc="3C9C9A6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A14AC2"/>
    <w:multiLevelType w:val="hybridMultilevel"/>
    <w:tmpl w:val="A30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86EB7"/>
    <w:multiLevelType w:val="multilevel"/>
    <w:tmpl w:val="4A3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58BB3B3C"/>
    <w:multiLevelType w:val="hybridMultilevel"/>
    <w:tmpl w:val="C3B6B02C"/>
    <w:lvl w:ilvl="0" w:tplc="BCE429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59EA3EE6"/>
    <w:multiLevelType w:val="hybridMultilevel"/>
    <w:tmpl w:val="0D246732"/>
    <w:lvl w:ilvl="0" w:tplc="5018F71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4A0274"/>
    <w:multiLevelType w:val="multilevel"/>
    <w:tmpl w:val="23968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32">
    <w:nsid w:val="5FCD0C41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CB2502"/>
    <w:multiLevelType w:val="hybridMultilevel"/>
    <w:tmpl w:val="D070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E5BB4"/>
    <w:multiLevelType w:val="hybridMultilevel"/>
    <w:tmpl w:val="801423C2"/>
    <w:lvl w:ilvl="0" w:tplc="3C62D2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252157"/>
    <w:multiLevelType w:val="hybridMultilevel"/>
    <w:tmpl w:val="BDB20AC4"/>
    <w:lvl w:ilvl="0" w:tplc="42F083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CF4165E"/>
    <w:multiLevelType w:val="hybridMultilevel"/>
    <w:tmpl w:val="3ACA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70140E9A"/>
    <w:multiLevelType w:val="hybridMultilevel"/>
    <w:tmpl w:val="313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32188E"/>
    <w:multiLevelType w:val="hybridMultilevel"/>
    <w:tmpl w:val="731C7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3D1F57"/>
    <w:multiLevelType w:val="multilevel"/>
    <w:tmpl w:val="C598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41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42">
    <w:nsid w:val="763937CC"/>
    <w:multiLevelType w:val="hybridMultilevel"/>
    <w:tmpl w:val="0AA4AFA4"/>
    <w:lvl w:ilvl="0" w:tplc="531CE18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32F92"/>
    <w:multiLevelType w:val="hybridMultilevel"/>
    <w:tmpl w:val="496067B4"/>
    <w:lvl w:ilvl="0" w:tplc="01B6EF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>
    <w:nsid w:val="7A764789"/>
    <w:multiLevelType w:val="hybridMultilevel"/>
    <w:tmpl w:val="CE6A4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41"/>
  </w:num>
  <w:num w:numId="5">
    <w:abstractNumId w:val="7"/>
  </w:num>
  <w:num w:numId="6">
    <w:abstractNumId w:val="3"/>
  </w:num>
  <w:num w:numId="7">
    <w:abstractNumId w:val="30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</w:num>
  <w:num w:numId="10">
    <w:abstractNumId w:val="11"/>
  </w:num>
  <w:num w:numId="11">
    <w:abstractNumId w:val="1"/>
  </w:num>
  <w:num w:numId="12">
    <w:abstractNumId w:val="5"/>
  </w:num>
  <w:num w:numId="13">
    <w:abstractNumId w:val="27"/>
  </w:num>
  <w:num w:numId="14">
    <w:abstractNumId w:val="45"/>
  </w:num>
  <w:num w:numId="15">
    <w:abstractNumId w:val="23"/>
  </w:num>
  <w:num w:numId="16">
    <w:abstractNumId w:val="36"/>
  </w:num>
  <w:num w:numId="17">
    <w:abstractNumId w:val="25"/>
  </w:num>
  <w:num w:numId="18">
    <w:abstractNumId w:val="31"/>
  </w:num>
  <w:num w:numId="19">
    <w:abstractNumId w:val="35"/>
  </w:num>
  <w:num w:numId="20">
    <w:abstractNumId w:val="12"/>
  </w:num>
  <w:num w:numId="21">
    <w:abstractNumId w:val="44"/>
  </w:num>
  <w:num w:numId="22">
    <w:abstractNumId w:val="8"/>
  </w:num>
  <w:num w:numId="23">
    <w:abstractNumId w:val="16"/>
  </w:num>
  <w:num w:numId="24">
    <w:abstractNumId w:val="24"/>
  </w:num>
  <w:num w:numId="25">
    <w:abstractNumId w:val="33"/>
  </w:num>
  <w:num w:numId="26">
    <w:abstractNumId w:val="29"/>
  </w:num>
  <w:num w:numId="27">
    <w:abstractNumId w:val="42"/>
  </w:num>
  <w:num w:numId="28">
    <w:abstractNumId w:val="28"/>
  </w:num>
  <w:num w:numId="29">
    <w:abstractNumId w:val="10"/>
  </w:num>
  <w:num w:numId="30">
    <w:abstractNumId w:val="43"/>
  </w:num>
  <w:num w:numId="31">
    <w:abstractNumId w:val="26"/>
  </w:num>
  <w:num w:numId="32">
    <w:abstractNumId w:val="38"/>
  </w:num>
  <w:num w:numId="33">
    <w:abstractNumId w:val="9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4"/>
  </w:num>
  <w:num w:numId="38">
    <w:abstractNumId w:val="34"/>
  </w:num>
  <w:num w:numId="39">
    <w:abstractNumId w:val="19"/>
  </w:num>
  <w:num w:numId="40">
    <w:abstractNumId w:val="32"/>
  </w:num>
  <w:num w:numId="41">
    <w:abstractNumId w:val="6"/>
  </w:num>
  <w:num w:numId="42">
    <w:abstractNumId w:val="14"/>
  </w:num>
  <w:num w:numId="43">
    <w:abstractNumId w:val="13"/>
  </w:num>
  <w:num w:numId="44">
    <w:abstractNumId w:val="39"/>
  </w:num>
  <w:num w:numId="45">
    <w:abstractNumId w:val="21"/>
  </w:num>
  <w:num w:numId="4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6326"/>
    <w:rsid w:val="0000785D"/>
    <w:rsid w:val="000079EB"/>
    <w:rsid w:val="00013EEF"/>
    <w:rsid w:val="0001579B"/>
    <w:rsid w:val="00016A54"/>
    <w:rsid w:val="00017EE9"/>
    <w:rsid w:val="00017FA1"/>
    <w:rsid w:val="0002068D"/>
    <w:rsid w:val="00021FDF"/>
    <w:rsid w:val="00023C47"/>
    <w:rsid w:val="000246E4"/>
    <w:rsid w:val="00024B36"/>
    <w:rsid w:val="00034C8E"/>
    <w:rsid w:val="000364F3"/>
    <w:rsid w:val="000429C5"/>
    <w:rsid w:val="00044A2D"/>
    <w:rsid w:val="00047F1D"/>
    <w:rsid w:val="00051159"/>
    <w:rsid w:val="00052490"/>
    <w:rsid w:val="000537F6"/>
    <w:rsid w:val="00054550"/>
    <w:rsid w:val="0005579C"/>
    <w:rsid w:val="00055BB4"/>
    <w:rsid w:val="0005693A"/>
    <w:rsid w:val="00056D1E"/>
    <w:rsid w:val="0005739E"/>
    <w:rsid w:val="00060C15"/>
    <w:rsid w:val="000611C4"/>
    <w:rsid w:val="000618DD"/>
    <w:rsid w:val="0006293B"/>
    <w:rsid w:val="00064103"/>
    <w:rsid w:val="000642CD"/>
    <w:rsid w:val="0006682F"/>
    <w:rsid w:val="00066911"/>
    <w:rsid w:val="00072468"/>
    <w:rsid w:val="00072948"/>
    <w:rsid w:val="000731D6"/>
    <w:rsid w:val="0007475E"/>
    <w:rsid w:val="0007542E"/>
    <w:rsid w:val="00080EFD"/>
    <w:rsid w:val="0008243C"/>
    <w:rsid w:val="00083276"/>
    <w:rsid w:val="00084BD5"/>
    <w:rsid w:val="00094DA4"/>
    <w:rsid w:val="000957F3"/>
    <w:rsid w:val="00096CFC"/>
    <w:rsid w:val="000979CB"/>
    <w:rsid w:val="000A09E7"/>
    <w:rsid w:val="000A25E9"/>
    <w:rsid w:val="000A36F4"/>
    <w:rsid w:val="000A4DDB"/>
    <w:rsid w:val="000A7561"/>
    <w:rsid w:val="000B0445"/>
    <w:rsid w:val="000B0CAF"/>
    <w:rsid w:val="000B26D9"/>
    <w:rsid w:val="000B27BE"/>
    <w:rsid w:val="000B38C5"/>
    <w:rsid w:val="000B4C85"/>
    <w:rsid w:val="000B6281"/>
    <w:rsid w:val="000B62DA"/>
    <w:rsid w:val="000B6F5A"/>
    <w:rsid w:val="000C0794"/>
    <w:rsid w:val="000C0C73"/>
    <w:rsid w:val="000C21FB"/>
    <w:rsid w:val="000C3462"/>
    <w:rsid w:val="000C48B1"/>
    <w:rsid w:val="000C5A01"/>
    <w:rsid w:val="000C7AFF"/>
    <w:rsid w:val="000D0FEA"/>
    <w:rsid w:val="000D15FC"/>
    <w:rsid w:val="000D27C5"/>
    <w:rsid w:val="000D3E4D"/>
    <w:rsid w:val="000D52E7"/>
    <w:rsid w:val="000E07B6"/>
    <w:rsid w:val="000E0958"/>
    <w:rsid w:val="000E0F26"/>
    <w:rsid w:val="000E16DC"/>
    <w:rsid w:val="000E3F3C"/>
    <w:rsid w:val="000E55CA"/>
    <w:rsid w:val="000E6238"/>
    <w:rsid w:val="000F1781"/>
    <w:rsid w:val="000F5C56"/>
    <w:rsid w:val="000F6FB0"/>
    <w:rsid w:val="00100AAE"/>
    <w:rsid w:val="001041CC"/>
    <w:rsid w:val="00105969"/>
    <w:rsid w:val="001062F0"/>
    <w:rsid w:val="00106628"/>
    <w:rsid w:val="00107B94"/>
    <w:rsid w:val="00110DD9"/>
    <w:rsid w:val="001125C7"/>
    <w:rsid w:val="001127A4"/>
    <w:rsid w:val="00113E0E"/>
    <w:rsid w:val="00115123"/>
    <w:rsid w:val="001160F0"/>
    <w:rsid w:val="001163AF"/>
    <w:rsid w:val="00116428"/>
    <w:rsid w:val="00117BDD"/>
    <w:rsid w:val="00120974"/>
    <w:rsid w:val="00120AA4"/>
    <w:rsid w:val="0012146E"/>
    <w:rsid w:val="0012366D"/>
    <w:rsid w:val="00123E6A"/>
    <w:rsid w:val="00124085"/>
    <w:rsid w:val="001248D8"/>
    <w:rsid w:val="00126326"/>
    <w:rsid w:val="00127642"/>
    <w:rsid w:val="0012771D"/>
    <w:rsid w:val="0012790B"/>
    <w:rsid w:val="001314AC"/>
    <w:rsid w:val="001317DE"/>
    <w:rsid w:val="00132AF7"/>
    <w:rsid w:val="00134027"/>
    <w:rsid w:val="00137C1B"/>
    <w:rsid w:val="00140604"/>
    <w:rsid w:val="001417A5"/>
    <w:rsid w:val="0014271F"/>
    <w:rsid w:val="001427DF"/>
    <w:rsid w:val="001447CF"/>
    <w:rsid w:val="00144E2D"/>
    <w:rsid w:val="0014505E"/>
    <w:rsid w:val="001456A2"/>
    <w:rsid w:val="00145905"/>
    <w:rsid w:val="001474E6"/>
    <w:rsid w:val="00147E95"/>
    <w:rsid w:val="00150EBB"/>
    <w:rsid w:val="00151B0A"/>
    <w:rsid w:val="00152AB8"/>
    <w:rsid w:val="00153DD9"/>
    <w:rsid w:val="0015592A"/>
    <w:rsid w:val="00156B30"/>
    <w:rsid w:val="0015765B"/>
    <w:rsid w:val="00160B46"/>
    <w:rsid w:val="00160F32"/>
    <w:rsid w:val="00161629"/>
    <w:rsid w:val="00164948"/>
    <w:rsid w:val="00165E79"/>
    <w:rsid w:val="001740D6"/>
    <w:rsid w:val="0017470A"/>
    <w:rsid w:val="00175D72"/>
    <w:rsid w:val="00180B6F"/>
    <w:rsid w:val="001816B8"/>
    <w:rsid w:val="00181BE5"/>
    <w:rsid w:val="00185707"/>
    <w:rsid w:val="00192432"/>
    <w:rsid w:val="00193E86"/>
    <w:rsid w:val="00195D0C"/>
    <w:rsid w:val="0019653E"/>
    <w:rsid w:val="001A007B"/>
    <w:rsid w:val="001A208E"/>
    <w:rsid w:val="001A53D9"/>
    <w:rsid w:val="001A7900"/>
    <w:rsid w:val="001A7911"/>
    <w:rsid w:val="001B2C29"/>
    <w:rsid w:val="001B3468"/>
    <w:rsid w:val="001C0196"/>
    <w:rsid w:val="001C1E30"/>
    <w:rsid w:val="001C7E95"/>
    <w:rsid w:val="001D2DD6"/>
    <w:rsid w:val="001D620C"/>
    <w:rsid w:val="001D785A"/>
    <w:rsid w:val="001D7B5C"/>
    <w:rsid w:val="001E05A8"/>
    <w:rsid w:val="001E1DC9"/>
    <w:rsid w:val="001E5AA2"/>
    <w:rsid w:val="001E6C5F"/>
    <w:rsid w:val="001E764A"/>
    <w:rsid w:val="001F1F87"/>
    <w:rsid w:val="001F3079"/>
    <w:rsid w:val="001F3601"/>
    <w:rsid w:val="001F41C3"/>
    <w:rsid w:val="001F45D5"/>
    <w:rsid w:val="001F774F"/>
    <w:rsid w:val="002002A3"/>
    <w:rsid w:val="00201EBE"/>
    <w:rsid w:val="00203CBD"/>
    <w:rsid w:val="00203F4F"/>
    <w:rsid w:val="00205123"/>
    <w:rsid w:val="00205AD3"/>
    <w:rsid w:val="0020643D"/>
    <w:rsid w:val="002143CE"/>
    <w:rsid w:val="00215943"/>
    <w:rsid w:val="002166F5"/>
    <w:rsid w:val="0022320A"/>
    <w:rsid w:val="00223FB3"/>
    <w:rsid w:val="00224D35"/>
    <w:rsid w:val="00225024"/>
    <w:rsid w:val="0022780B"/>
    <w:rsid w:val="002342C0"/>
    <w:rsid w:val="00235F17"/>
    <w:rsid w:val="00237AFF"/>
    <w:rsid w:val="002401AB"/>
    <w:rsid w:val="00242D83"/>
    <w:rsid w:val="00243DAF"/>
    <w:rsid w:val="0024573D"/>
    <w:rsid w:val="00245F0C"/>
    <w:rsid w:val="002464C5"/>
    <w:rsid w:val="002465B4"/>
    <w:rsid w:val="0024744C"/>
    <w:rsid w:val="00252C0D"/>
    <w:rsid w:val="002540E2"/>
    <w:rsid w:val="00254BE6"/>
    <w:rsid w:val="002558E3"/>
    <w:rsid w:val="002623DF"/>
    <w:rsid w:val="00262E13"/>
    <w:rsid w:val="00262EF3"/>
    <w:rsid w:val="0026338A"/>
    <w:rsid w:val="002639BA"/>
    <w:rsid w:val="00264FC1"/>
    <w:rsid w:val="0026562E"/>
    <w:rsid w:val="00265CF6"/>
    <w:rsid w:val="00267201"/>
    <w:rsid w:val="002709E1"/>
    <w:rsid w:val="002712CA"/>
    <w:rsid w:val="002715FE"/>
    <w:rsid w:val="002718FE"/>
    <w:rsid w:val="00274E65"/>
    <w:rsid w:val="00274E6D"/>
    <w:rsid w:val="00281234"/>
    <w:rsid w:val="0028186E"/>
    <w:rsid w:val="00290F5A"/>
    <w:rsid w:val="0029224F"/>
    <w:rsid w:val="00295074"/>
    <w:rsid w:val="002A52A3"/>
    <w:rsid w:val="002A56A6"/>
    <w:rsid w:val="002A5828"/>
    <w:rsid w:val="002B0441"/>
    <w:rsid w:val="002B2A72"/>
    <w:rsid w:val="002B60CB"/>
    <w:rsid w:val="002B621D"/>
    <w:rsid w:val="002B65CB"/>
    <w:rsid w:val="002C11BB"/>
    <w:rsid w:val="002C2781"/>
    <w:rsid w:val="002C2824"/>
    <w:rsid w:val="002C592F"/>
    <w:rsid w:val="002D0915"/>
    <w:rsid w:val="002D117A"/>
    <w:rsid w:val="002D3484"/>
    <w:rsid w:val="002D521C"/>
    <w:rsid w:val="002D54AB"/>
    <w:rsid w:val="002D5841"/>
    <w:rsid w:val="002D6140"/>
    <w:rsid w:val="002D678D"/>
    <w:rsid w:val="002E05D1"/>
    <w:rsid w:val="002E1634"/>
    <w:rsid w:val="002E1C74"/>
    <w:rsid w:val="002E2C83"/>
    <w:rsid w:val="002E3E0D"/>
    <w:rsid w:val="002E5D82"/>
    <w:rsid w:val="002E750D"/>
    <w:rsid w:val="002E7B8D"/>
    <w:rsid w:val="002F1D78"/>
    <w:rsid w:val="002F32C7"/>
    <w:rsid w:val="002F40D2"/>
    <w:rsid w:val="002F5B9C"/>
    <w:rsid w:val="002F66E7"/>
    <w:rsid w:val="002F71FA"/>
    <w:rsid w:val="002F7652"/>
    <w:rsid w:val="00302077"/>
    <w:rsid w:val="0030229F"/>
    <w:rsid w:val="003029A9"/>
    <w:rsid w:val="00302F21"/>
    <w:rsid w:val="00303C18"/>
    <w:rsid w:val="00307EF8"/>
    <w:rsid w:val="00311778"/>
    <w:rsid w:val="00314144"/>
    <w:rsid w:val="00314AA1"/>
    <w:rsid w:val="0031671D"/>
    <w:rsid w:val="00317E59"/>
    <w:rsid w:val="00321828"/>
    <w:rsid w:val="00322B64"/>
    <w:rsid w:val="0032494C"/>
    <w:rsid w:val="00325527"/>
    <w:rsid w:val="00325C11"/>
    <w:rsid w:val="003278D6"/>
    <w:rsid w:val="00331959"/>
    <w:rsid w:val="003329E4"/>
    <w:rsid w:val="00337FD2"/>
    <w:rsid w:val="0034064A"/>
    <w:rsid w:val="0034413E"/>
    <w:rsid w:val="0034540A"/>
    <w:rsid w:val="00345A97"/>
    <w:rsid w:val="0034607A"/>
    <w:rsid w:val="0034638B"/>
    <w:rsid w:val="00350B6C"/>
    <w:rsid w:val="00353669"/>
    <w:rsid w:val="00354BEC"/>
    <w:rsid w:val="003557D4"/>
    <w:rsid w:val="00360058"/>
    <w:rsid w:val="00362040"/>
    <w:rsid w:val="003621DF"/>
    <w:rsid w:val="0036724A"/>
    <w:rsid w:val="00367A08"/>
    <w:rsid w:val="003703DB"/>
    <w:rsid w:val="0037040D"/>
    <w:rsid w:val="00371608"/>
    <w:rsid w:val="00372A70"/>
    <w:rsid w:val="00372DC5"/>
    <w:rsid w:val="00376083"/>
    <w:rsid w:val="003800E6"/>
    <w:rsid w:val="0038092B"/>
    <w:rsid w:val="00382239"/>
    <w:rsid w:val="00382748"/>
    <w:rsid w:val="0038590B"/>
    <w:rsid w:val="003907B7"/>
    <w:rsid w:val="003910D8"/>
    <w:rsid w:val="0039447D"/>
    <w:rsid w:val="00397958"/>
    <w:rsid w:val="00397FB8"/>
    <w:rsid w:val="003A0BAE"/>
    <w:rsid w:val="003A2A84"/>
    <w:rsid w:val="003A2ED6"/>
    <w:rsid w:val="003A35EC"/>
    <w:rsid w:val="003A367B"/>
    <w:rsid w:val="003A5459"/>
    <w:rsid w:val="003A7700"/>
    <w:rsid w:val="003B1210"/>
    <w:rsid w:val="003B181A"/>
    <w:rsid w:val="003B2028"/>
    <w:rsid w:val="003B3094"/>
    <w:rsid w:val="003B3BBB"/>
    <w:rsid w:val="003C17BF"/>
    <w:rsid w:val="003C2A72"/>
    <w:rsid w:val="003C2FB3"/>
    <w:rsid w:val="003C3BD7"/>
    <w:rsid w:val="003C41F9"/>
    <w:rsid w:val="003C642B"/>
    <w:rsid w:val="003C676B"/>
    <w:rsid w:val="003C7009"/>
    <w:rsid w:val="003C7B19"/>
    <w:rsid w:val="003D042B"/>
    <w:rsid w:val="003D2AB0"/>
    <w:rsid w:val="003D3E33"/>
    <w:rsid w:val="003D40EA"/>
    <w:rsid w:val="003D6ACA"/>
    <w:rsid w:val="003D7ED7"/>
    <w:rsid w:val="003E11F6"/>
    <w:rsid w:val="003E3184"/>
    <w:rsid w:val="003E3E9B"/>
    <w:rsid w:val="003E55A5"/>
    <w:rsid w:val="003E58A8"/>
    <w:rsid w:val="003E7229"/>
    <w:rsid w:val="003E78C8"/>
    <w:rsid w:val="003F1A88"/>
    <w:rsid w:val="003F2C8A"/>
    <w:rsid w:val="003F3271"/>
    <w:rsid w:val="003F659B"/>
    <w:rsid w:val="003F67FD"/>
    <w:rsid w:val="0040167D"/>
    <w:rsid w:val="0040183B"/>
    <w:rsid w:val="0040303E"/>
    <w:rsid w:val="00403A13"/>
    <w:rsid w:val="004041AB"/>
    <w:rsid w:val="00407CE6"/>
    <w:rsid w:val="004104A3"/>
    <w:rsid w:val="0041091D"/>
    <w:rsid w:val="00412DBC"/>
    <w:rsid w:val="00413AF0"/>
    <w:rsid w:val="004140A8"/>
    <w:rsid w:val="00414EDA"/>
    <w:rsid w:val="0041634A"/>
    <w:rsid w:val="00417923"/>
    <w:rsid w:val="004202BF"/>
    <w:rsid w:val="00420CDA"/>
    <w:rsid w:val="00420CE7"/>
    <w:rsid w:val="0042110E"/>
    <w:rsid w:val="004212DE"/>
    <w:rsid w:val="0042138A"/>
    <w:rsid w:val="004222B9"/>
    <w:rsid w:val="004236D6"/>
    <w:rsid w:val="00425DC8"/>
    <w:rsid w:val="004318D1"/>
    <w:rsid w:val="00431EFE"/>
    <w:rsid w:val="0043627B"/>
    <w:rsid w:val="00437C78"/>
    <w:rsid w:val="0044396D"/>
    <w:rsid w:val="0044441A"/>
    <w:rsid w:val="004446BA"/>
    <w:rsid w:val="00452576"/>
    <w:rsid w:val="004528E5"/>
    <w:rsid w:val="00455B8D"/>
    <w:rsid w:val="00462F8F"/>
    <w:rsid w:val="00463BD6"/>
    <w:rsid w:val="00465F85"/>
    <w:rsid w:val="00470FE2"/>
    <w:rsid w:val="00472D6A"/>
    <w:rsid w:val="004732C5"/>
    <w:rsid w:val="00475A09"/>
    <w:rsid w:val="00485725"/>
    <w:rsid w:val="00485882"/>
    <w:rsid w:val="00487FB8"/>
    <w:rsid w:val="00494719"/>
    <w:rsid w:val="00495F80"/>
    <w:rsid w:val="00496957"/>
    <w:rsid w:val="004969A4"/>
    <w:rsid w:val="00496BD8"/>
    <w:rsid w:val="004A321C"/>
    <w:rsid w:val="004A7531"/>
    <w:rsid w:val="004B12C4"/>
    <w:rsid w:val="004B23C5"/>
    <w:rsid w:val="004B4F8C"/>
    <w:rsid w:val="004B6FEC"/>
    <w:rsid w:val="004B71BC"/>
    <w:rsid w:val="004B7923"/>
    <w:rsid w:val="004C1348"/>
    <w:rsid w:val="004C155F"/>
    <w:rsid w:val="004C39F1"/>
    <w:rsid w:val="004C4487"/>
    <w:rsid w:val="004C5621"/>
    <w:rsid w:val="004C5FD7"/>
    <w:rsid w:val="004C621B"/>
    <w:rsid w:val="004C6F47"/>
    <w:rsid w:val="004D05C8"/>
    <w:rsid w:val="004D1627"/>
    <w:rsid w:val="004D22D2"/>
    <w:rsid w:val="004D31D5"/>
    <w:rsid w:val="004D44D6"/>
    <w:rsid w:val="004D4C5C"/>
    <w:rsid w:val="004D6674"/>
    <w:rsid w:val="004D6729"/>
    <w:rsid w:val="004E0F04"/>
    <w:rsid w:val="004E1DDA"/>
    <w:rsid w:val="004E3386"/>
    <w:rsid w:val="004E3CE0"/>
    <w:rsid w:val="004E416B"/>
    <w:rsid w:val="004E4B60"/>
    <w:rsid w:val="004E6777"/>
    <w:rsid w:val="004E7438"/>
    <w:rsid w:val="004F0355"/>
    <w:rsid w:val="004F08C5"/>
    <w:rsid w:val="004F12C7"/>
    <w:rsid w:val="004F44CA"/>
    <w:rsid w:val="004F46FE"/>
    <w:rsid w:val="004F56A8"/>
    <w:rsid w:val="004F7CE4"/>
    <w:rsid w:val="00500870"/>
    <w:rsid w:val="00500E34"/>
    <w:rsid w:val="00502685"/>
    <w:rsid w:val="00502CA6"/>
    <w:rsid w:val="00504AC6"/>
    <w:rsid w:val="00506AB8"/>
    <w:rsid w:val="00506F2A"/>
    <w:rsid w:val="00510D7E"/>
    <w:rsid w:val="00511082"/>
    <w:rsid w:val="00512171"/>
    <w:rsid w:val="00514DA7"/>
    <w:rsid w:val="00515EE3"/>
    <w:rsid w:val="00520078"/>
    <w:rsid w:val="00522775"/>
    <w:rsid w:val="00523326"/>
    <w:rsid w:val="005278B4"/>
    <w:rsid w:val="00527EF2"/>
    <w:rsid w:val="00532888"/>
    <w:rsid w:val="0053370A"/>
    <w:rsid w:val="005349DA"/>
    <w:rsid w:val="005353E7"/>
    <w:rsid w:val="00536191"/>
    <w:rsid w:val="00536241"/>
    <w:rsid w:val="005367DD"/>
    <w:rsid w:val="00536894"/>
    <w:rsid w:val="00537628"/>
    <w:rsid w:val="00537EC2"/>
    <w:rsid w:val="00542DBD"/>
    <w:rsid w:val="0054767B"/>
    <w:rsid w:val="00550D25"/>
    <w:rsid w:val="00551839"/>
    <w:rsid w:val="00552701"/>
    <w:rsid w:val="00552F10"/>
    <w:rsid w:val="00554ED7"/>
    <w:rsid w:val="005559F3"/>
    <w:rsid w:val="00560547"/>
    <w:rsid w:val="005606EC"/>
    <w:rsid w:val="00561278"/>
    <w:rsid w:val="00561DF7"/>
    <w:rsid w:val="005624E1"/>
    <w:rsid w:val="0056291D"/>
    <w:rsid w:val="00562EE3"/>
    <w:rsid w:val="00563AAB"/>
    <w:rsid w:val="005646E9"/>
    <w:rsid w:val="00565051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A11"/>
    <w:rsid w:val="00587875"/>
    <w:rsid w:val="00587D88"/>
    <w:rsid w:val="00590546"/>
    <w:rsid w:val="005925C2"/>
    <w:rsid w:val="0059361C"/>
    <w:rsid w:val="005A2C0B"/>
    <w:rsid w:val="005A2C10"/>
    <w:rsid w:val="005A3522"/>
    <w:rsid w:val="005A4A9A"/>
    <w:rsid w:val="005A597D"/>
    <w:rsid w:val="005A7F0D"/>
    <w:rsid w:val="005B0388"/>
    <w:rsid w:val="005B4790"/>
    <w:rsid w:val="005B4E29"/>
    <w:rsid w:val="005B6329"/>
    <w:rsid w:val="005B6944"/>
    <w:rsid w:val="005C0611"/>
    <w:rsid w:val="005C2CDD"/>
    <w:rsid w:val="005C3AC4"/>
    <w:rsid w:val="005C53A0"/>
    <w:rsid w:val="005C5481"/>
    <w:rsid w:val="005C5CF2"/>
    <w:rsid w:val="005C6C9D"/>
    <w:rsid w:val="005C6EDF"/>
    <w:rsid w:val="005D1B46"/>
    <w:rsid w:val="005D2AB1"/>
    <w:rsid w:val="005D494F"/>
    <w:rsid w:val="005D7384"/>
    <w:rsid w:val="005E043F"/>
    <w:rsid w:val="005E07D7"/>
    <w:rsid w:val="005E1968"/>
    <w:rsid w:val="005E3016"/>
    <w:rsid w:val="005E3195"/>
    <w:rsid w:val="005E3802"/>
    <w:rsid w:val="005E6650"/>
    <w:rsid w:val="005E6911"/>
    <w:rsid w:val="005F09D0"/>
    <w:rsid w:val="005F14DF"/>
    <w:rsid w:val="005F47D9"/>
    <w:rsid w:val="005F4EE2"/>
    <w:rsid w:val="005F6AFF"/>
    <w:rsid w:val="006038F5"/>
    <w:rsid w:val="0060421D"/>
    <w:rsid w:val="00611094"/>
    <w:rsid w:val="00614593"/>
    <w:rsid w:val="006152AB"/>
    <w:rsid w:val="006205A6"/>
    <w:rsid w:val="0062206A"/>
    <w:rsid w:val="00622900"/>
    <w:rsid w:val="00622AB8"/>
    <w:rsid w:val="00623B7B"/>
    <w:rsid w:val="0062407C"/>
    <w:rsid w:val="006247C7"/>
    <w:rsid w:val="00624D93"/>
    <w:rsid w:val="006307F2"/>
    <w:rsid w:val="00630CEE"/>
    <w:rsid w:val="00632455"/>
    <w:rsid w:val="0063247C"/>
    <w:rsid w:val="00634FC6"/>
    <w:rsid w:val="00636860"/>
    <w:rsid w:val="00637760"/>
    <w:rsid w:val="00643788"/>
    <w:rsid w:val="006467F9"/>
    <w:rsid w:val="0064712F"/>
    <w:rsid w:val="00647217"/>
    <w:rsid w:val="00647D37"/>
    <w:rsid w:val="0065550B"/>
    <w:rsid w:val="00655934"/>
    <w:rsid w:val="00660979"/>
    <w:rsid w:val="00660CD9"/>
    <w:rsid w:val="00661CA5"/>
    <w:rsid w:val="00661F47"/>
    <w:rsid w:val="00662895"/>
    <w:rsid w:val="00662D41"/>
    <w:rsid w:val="006633D1"/>
    <w:rsid w:val="00663F75"/>
    <w:rsid w:val="00665637"/>
    <w:rsid w:val="00670660"/>
    <w:rsid w:val="006708C6"/>
    <w:rsid w:val="00672A3E"/>
    <w:rsid w:val="006736A6"/>
    <w:rsid w:val="0067386A"/>
    <w:rsid w:val="00674E21"/>
    <w:rsid w:val="00676005"/>
    <w:rsid w:val="00676493"/>
    <w:rsid w:val="006765ED"/>
    <w:rsid w:val="00680966"/>
    <w:rsid w:val="00682C63"/>
    <w:rsid w:val="0068419A"/>
    <w:rsid w:val="00691A5D"/>
    <w:rsid w:val="00692053"/>
    <w:rsid w:val="00695391"/>
    <w:rsid w:val="00695D59"/>
    <w:rsid w:val="00696A5E"/>
    <w:rsid w:val="006970EE"/>
    <w:rsid w:val="006A0223"/>
    <w:rsid w:val="006A0EBB"/>
    <w:rsid w:val="006A495D"/>
    <w:rsid w:val="006A61E3"/>
    <w:rsid w:val="006A6BD9"/>
    <w:rsid w:val="006B0E19"/>
    <w:rsid w:val="006B11C2"/>
    <w:rsid w:val="006B12C0"/>
    <w:rsid w:val="006B36DB"/>
    <w:rsid w:val="006B3BD4"/>
    <w:rsid w:val="006B43A9"/>
    <w:rsid w:val="006B470F"/>
    <w:rsid w:val="006B746D"/>
    <w:rsid w:val="006C1494"/>
    <w:rsid w:val="006C1B94"/>
    <w:rsid w:val="006C4767"/>
    <w:rsid w:val="006C5B12"/>
    <w:rsid w:val="006C74BC"/>
    <w:rsid w:val="006D083D"/>
    <w:rsid w:val="006D4BC1"/>
    <w:rsid w:val="006D5F34"/>
    <w:rsid w:val="006D6526"/>
    <w:rsid w:val="006D6AE1"/>
    <w:rsid w:val="006E0F8C"/>
    <w:rsid w:val="006E1808"/>
    <w:rsid w:val="006E1B0E"/>
    <w:rsid w:val="006E2563"/>
    <w:rsid w:val="006E2C15"/>
    <w:rsid w:val="006E5023"/>
    <w:rsid w:val="006E689C"/>
    <w:rsid w:val="006E7179"/>
    <w:rsid w:val="006F64E7"/>
    <w:rsid w:val="006F6AE3"/>
    <w:rsid w:val="007002B3"/>
    <w:rsid w:val="00701B20"/>
    <w:rsid w:val="007025FF"/>
    <w:rsid w:val="007059F4"/>
    <w:rsid w:val="0070722B"/>
    <w:rsid w:val="00713C56"/>
    <w:rsid w:val="00715DA2"/>
    <w:rsid w:val="00717E0F"/>
    <w:rsid w:val="0072099D"/>
    <w:rsid w:val="007226F2"/>
    <w:rsid w:val="00723ABB"/>
    <w:rsid w:val="007266B7"/>
    <w:rsid w:val="00726BA9"/>
    <w:rsid w:val="00726EA9"/>
    <w:rsid w:val="0072774F"/>
    <w:rsid w:val="00730075"/>
    <w:rsid w:val="007305F4"/>
    <w:rsid w:val="00730627"/>
    <w:rsid w:val="00730D36"/>
    <w:rsid w:val="0073190E"/>
    <w:rsid w:val="00733C0A"/>
    <w:rsid w:val="00733DAE"/>
    <w:rsid w:val="0073454B"/>
    <w:rsid w:val="00734C49"/>
    <w:rsid w:val="007367E7"/>
    <w:rsid w:val="007402C0"/>
    <w:rsid w:val="00740ADA"/>
    <w:rsid w:val="00742349"/>
    <w:rsid w:val="00742657"/>
    <w:rsid w:val="007438E3"/>
    <w:rsid w:val="007452BC"/>
    <w:rsid w:val="00746BFE"/>
    <w:rsid w:val="007470B6"/>
    <w:rsid w:val="007507EE"/>
    <w:rsid w:val="00752579"/>
    <w:rsid w:val="0075302F"/>
    <w:rsid w:val="007568B5"/>
    <w:rsid w:val="007578A4"/>
    <w:rsid w:val="0076364A"/>
    <w:rsid w:val="00764195"/>
    <w:rsid w:val="0077095D"/>
    <w:rsid w:val="00771892"/>
    <w:rsid w:val="00772708"/>
    <w:rsid w:val="0077505C"/>
    <w:rsid w:val="00775412"/>
    <w:rsid w:val="0078416B"/>
    <w:rsid w:val="007848AF"/>
    <w:rsid w:val="00785590"/>
    <w:rsid w:val="007855CC"/>
    <w:rsid w:val="00785F7D"/>
    <w:rsid w:val="00786457"/>
    <w:rsid w:val="00787AF7"/>
    <w:rsid w:val="00791A8A"/>
    <w:rsid w:val="00791C0E"/>
    <w:rsid w:val="007955EF"/>
    <w:rsid w:val="007A0AF2"/>
    <w:rsid w:val="007A156C"/>
    <w:rsid w:val="007A27AD"/>
    <w:rsid w:val="007A331F"/>
    <w:rsid w:val="007A35A1"/>
    <w:rsid w:val="007A5F06"/>
    <w:rsid w:val="007A5FC8"/>
    <w:rsid w:val="007A7D3D"/>
    <w:rsid w:val="007B01E0"/>
    <w:rsid w:val="007B316B"/>
    <w:rsid w:val="007B4945"/>
    <w:rsid w:val="007B56D3"/>
    <w:rsid w:val="007B6642"/>
    <w:rsid w:val="007C204B"/>
    <w:rsid w:val="007C25B8"/>
    <w:rsid w:val="007C25BE"/>
    <w:rsid w:val="007C2D07"/>
    <w:rsid w:val="007C4239"/>
    <w:rsid w:val="007C53E4"/>
    <w:rsid w:val="007D118C"/>
    <w:rsid w:val="007D1CB2"/>
    <w:rsid w:val="007D29F6"/>
    <w:rsid w:val="007D7DEF"/>
    <w:rsid w:val="007E026E"/>
    <w:rsid w:val="007E0B78"/>
    <w:rsid w:val="007E2A56"/>
    <w:rsid w:val="007E387B"/>
    <w:rsid w:val="007E395E"/>
    <w:rsid w:val="007E465C"/>
    <w:rsid w:val="007E696A"/>
    <w:rsid w:val="007E72C5"/>
    <w:rsid w:val="007F0D0E"/>
    <w:rsid w:val="007F1300"/>
    <w:rsid w:val="007F26AD"/>
    <w:rsid w:val="007F4154"/>
    <w:rsid w:val="007F4660"/>
    <w:rsid w:val="007F7D96"/>
    <w:rsid w:val="008019D3"/>
    <w:rsid w:val="0080312F"/>
    <w:rsid w:val="00803AE1"/>
    <w:rsid w:val="00805105"/>
    <w:rsid w:val="0080538A"/>
    <w:rsid w:val="008115DA"/>
    <w:rsid w:val="00811820"/>
    <w:rsid w:val="00813CB8"/>
    <w:rsid w:val="00814D78"/>
    <w:rsid w:val="0081623A"/>
    <w:rsid w:val="00821063"/>
    <w:rsid w:val="00821ACE"/>
    <w:rsid w:val="00822722"/>
    <w:rsid w:val="00822CAC"/>
    <w:rsid w:val="0082479A"/>
    <w:rsid w:val="00825F4D"/>
    <w:rsid w:val="008262DF"/>
    <w:rsid w:val="008273EF"/>
    <w:rsid w:val="008274F6"/>
    <w:rsid w:val="008278F7"/>
    <w:rsid w:val="008318D8"/>
    <w:rsid w:val="0083347C"/>
    <w:rsid w:val="008354AE"/>
    <w:rsid w:val="00842051"/>
    <w:rsid w:val="00844519"/>
    <w:rsid w:val="008456EF"/>
    <w:rsid w:val="00847347"/>
    <w:rsid w:val="00850DAC"/>
    <w:rsid w:val="00851DE2"/>
    <w:rsid w:val="00851E8A"/>
    <w:rsid w:val="00852F7C"/>
    <w:rsid w:val="008538E2"/>
    <w:rsid w:val="00854419"/>
    <w:rsid w:val="00854CF8"/>
    <w:rsid w:val="00854E6C"/>
    <w:rsid w:val="00857D4F"/>
    <w:rsid w:val="0086375B"/>
    <w:rsid w:val="008637D5"/>
    <w:rsid w:val="0086388E"/>
    <w:rsid w:val="00865C48"/>
    <w:rsid w:val="00873D8D"/>
    <w:rsid w:val="00874A9C"/>
    <w:rsid w:val="008808DA"/>
    <w:rsid w:val="008817E2"/>
    <w:rsid w:val="008821AB"/>
    <w:rsid w:val="0088458A"/>
    <w:rsid w:val="00885461"/>
    <w:rsid w:val="008870EC"/>
    <w:rsid w:val="0088754C"/>
    <w:rsid w:val="00887F50"/>
    <w:rsid w:val="008912D3"/>
    <w:rsid w:val="00891D33"/>
    <w:rsid w:val="00895BD6"/>
    <w:rsid w:val="008A1286"/>
    <w:rsid w:val="008A15E1"/>
    <w:rsid w:val="008A24D4"/>
    <w:rsid w:val="008A3471"/>
    <w:rsid w:val="008A3ED7"/>
    <w:rsid w:val="008A67F4"/>
    <w:rsid w:val="008A7E10"/>
    <w:rsid w:val="008B0764"/>
    <w:rsid w:val="008B0D32"/>
    <w:rsid w:val="008B1424"/>
    <w:rsid w:val="008B2FBC"/>
    <w:rsid w:val="008B374F"/>
    <w:rsid w:val="008B6060"/>
    <w:rsid w:val="008B7098"/>
    <w:rsid w:val="008C3FD5"/>
    <w:rsid w:val="008D1B1E"/>
    <w:rsid w:val="008E05CA"/>
    <w:rsid w:val="008E0E46"/>
    <w:rsid w:val="008E6754"/>
    <w:rsid w:val="008F1907"/>
    <w:rsid w:val="008F24B6"/>
    <w:rsid w:val="008F2D24"/>
    <w:rsid w:val="008F3BB8"/>
    <w:rsid w:val="008F4760"/>
    <w:rsid w:val="008F5E57"/>
    <w:rsid w:val="00900DCF"/>
    <w:rsid w:val="00902EF4"/>
    <w:rsid w:val="00904DAF"/>
    <w:rsid w:val="00906E7D"/>
    <w:rsid w:val="00907024"/>
    <w:rsid w:val="00907C71"/>
    <w:rsid w:val="009128D7"/>
    <w:rsid w:val="00913210"/>
    <w:rsid w:val="0091348C"/>
    <w:rsid w:val="0091349E"/>
    <w:rsid w:val="00915155"/>
    <w:rsid w:val="0091575A"/>
    <w:rsid w:val="009202A9"/>
    <w:rsid w:val="00920AC3"/>
    <w:rsid w:val="00921989"/>
    <w:rsid w:val="00923B5E"/>
    <w:rsid w:val="0092439E"/>
    <w:rsid w:val="009258B7"/>
    <w:rsid w:val="00925DAA"/>
    <w:rsid w:val="00927D17"/>
    <w:rsid w:val="00930880"/>
    <w:rsid w:val="00931688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CB1"/>
    <w:rsid w:val="00944C49"/>
    <w:rsid w:val="009450AA"/>
    <w:rsid w:val="00947DDA"/>
    <w:rsid w:val="009514D7"/>
    <w:rsid w:val="00952082"/>
    <w:rsid w:val="00953DD9"/>
    <w:rsid w:val="00955083"/>
    <w:rsid w:val="009567FC"/>
    <w:rsid w:val="00957176"/>
    <w:rsid w:val="009573FC"/>
    <w:rsid w:val="009575F0"/>
    <w:rsid w:val="0096070E"/>
    <w:rsid w:val="00961872"/>
    <w:rsid w:val="00961D5F"/>
    <w:rsid w:val="009643AE"/>
    <w:rsid w:val="00965F77"/>
    <w:rsid w:val="00966BAC"/>
    <w:rsid w:val="00975C34"/>
    <w:rsid w:val="00980998"/>
    <w:rsid w:val="00983679"/>
    <w:rsid w:val="00983C94"/>
    <w:rsid w:val="00985603"/>
    <w:rsid w:val="009856FC"/>
    <w:rsid w:val="0098601B"/>
    <w:rsid w:val="009928D7"/>
    <w:rsid w:val="00993688"/>
    <w:rsid w:val="0099566E"/>
    <w:rsid w:val="0099758C"/>
    <w:rsid w:val="00997758"/>
    <w:rsid w:val="00997FB7"/>
    <w:rsid w:val="009A0157"/>
    <w:rsid w:val="009A4C78"/>
    <w:rsid w:val="009A4E61"/>
    <w:rsid w:val="009A69D3"/>
    <w:rsid w:val="009B00B0"/>
    <w:rsid w:val="009B199C"/>
    <w:rsid w:val="009B4BD3"/>
    <w:rsid w:val="009B61D9"/>
    <w:rsid w:val="009B6F23"/>
    <w:rsid w:val="009B7899"/>
    <w:rsid w:val="009C0F1A"/>
    <w:rsid w:val="009C1942"/>
    <w:rsid w:val="009C793B"/>
    <w:rsid w:val="009C7D52"/>
    <w:rsid w:val="009D2F68"/>
    <w:rsid w:val="009D4877"/>
    <w:rsid w:val="009D48D2"/>
    <w:rsid w:val="009D55CA"/>
    <w:rsid w:val="009D6098"/>
    <w:rsid w:val="009D6D74"/>
    <w:rsid w:val="009D7293"/>
    <w:rsid w:val="009E1205"/>
    <w:rsid w:val="009E1333"/>
    <w:rsid w:val="009E191C"/>
    <w:rsid w:val="009E5401"/>
    <w:rsid w:val="009E6B2B"/>
    <w:rsid w:val="009F0B09"/>
    <w:rsid w:val="009F1814"/>
    <w:rsid w:val="009F1921"/>
    <w:rsid w:val="009F25EC"/>
    <w:rsid w:val="009F3E2F"/>
    <w:rsid w:val="009F4F7E"/>
    <w:rsid w:val="009F548B"/>
    <w:rsid w:val="009F6E01"/>
    <w:rsid w:val="00A004EA"/>
    <w:rsid w:val="00A00EB8"/>
    <w:rsid w:val="00A02E4F"/>
    <w:rsid w:val="00A0437E"/>
    <w:rsid w:val="00A04438"/>
    <w:rsid w:val="00A04F5B"/>
    <w:rsid w:val="00A0705B"/>
    <w:rsid w:val="00A0742E"/>
    <w:rsid w:val="00A07852"/>
    <w:rsid w:val="00A10972"/>
    <w:rsid w:val="00A11B56"/>
    <w:rsid w:val="00A11E2A"/>
    <w:rsid w:val="00A12830"/>
    <w:rsid w:val="00A161A4"/>
    <w:rsid w:val="00A2027C"/>
    <w:rsid w:val="00A23AF3"/>
    <w:rsid w:val="00A25943"/>
    <w:rsid w:val="00A25AC8"/>
    <w:rsid w:val="00A27FA6"/>
    <w:rsid w:val="00A30819"/>
    <w:rsid w:val="00A34031"/>
    <w:rsid w:val="00A3479C"/>
    <w:rsid w:val="00A37A3D"/>
    <w:rsid w:val="00A431D8"/>
    <w:rsid w:val="00A443FA"/>
    <w:rsid w:val="00A45930"/>
    <w:rsid w:val="00A50C3E"/>
    <w:rsid w:val="00A52A8F"/>
    <w:rsid w:val="00A52CCC"/>
    <w:rsid w:val="00A52E27"/>
    <w:rsid w:val="00A5305E"/>
    <w:rsid w:val="00A55001"/>
    <w:rsid w:val="00A55E57"/>
    <w:rsid w:val="00A57BD5"/>
    <w:rsid w:val="00A60A90"/>
    <w:rsid w:val="00A6252F"/>
    <w:rsid w:val="00A62CC4"/>
    <w:rsid w:val="00A62DB7"/>
    <w:rsid w:val="00A64807"/>
    <w:rsid w:val="00A6532E"/>
    <w:rsid w:val="00A65C25"/>
    <w:rsid w:val="00A6762C"/>
    <w:rsid w:val="00A677AB"/>
    <w:rsid w:val="00A719FD"/>
    <w:rsid w:val="00A726DE"/>
    <w:rsid w:val="00A756ED"/>
    <w:rsid w:val="00A7652F"/>
    <w:rsid w:val="00A80827"/>
    <w:rsid w:val="00A8359C"/>
    <w:rsid w:val="00A852A6"/>
    <w:rsid w:val="00A93753"/>
    <w:rsid w:val="00A96DC2"/>
    <w:rsid w:val="00A97914"/>
    <w:rsid w:val="00AA02A9"/>
    <w:rsid w:val="00AA15DE"/>
    <w:rsid w:val="00AA1BE7"/>
    <w:rsid w:val="00AA1E4E"/>
    <w:rsid w:val="00AA3A87"/>
    <w:rsid w:val="00AA67F1"/>
    <w:rsid w:val="00AA6D04"/>
    <w:rsid w:val="00AA7884"/>
    <w:rsid w:val="00AA7D3A"/>
    <w:rsid w:val="00AB04A0"/>
    <w:rsid w:val="00AB2B9C"/>
    <w:rsid w:val="00AB6546"/>
    <w:rsid w:val="00AB7920"/>
    <w:rsid w:val="00AC0B5E"/>
    <w:rsid w:val="00AC0BCD"/>
    <w:rsid w:val="00AC39D4"/>
    <w:rsid w:val="00AC49BF"/>
    <w:rsid w:val="00AC5F7C"/>
    <w:rsid w:val="00AC6909"/>
    <w:rsid w:val="00AC7F6B"/>
    <w:rsid w:val="00AD271A"/>
    <w:rsid w:val="00AD33CE"/>
    <w:rsid w:val="00AD5C0B"/>
    <w:rsid w:val="00AD639A"/>
    <w:rsid w:val="00AE032B"/>
    <w:rsid w:val="00AE128E"/>
    <w:rsid w:val="00AE213F"/>
    <w:rsid w:val="00AE2673"/>
    <w:rsid w:val="00AE4B62"/>
    <w:rsid w:val="00AE5496"/>
    <w:rsid w:val="00AE595F"/>
    <w:rsid w:val="00AE69E3"/>
    <w:rsid w:val="00AF2D2F"/>
    <w:rsid w:val="00AF30E4"/>
    <w:rsid w:val="00AF4C56"/>
    <w:rsid w:val="00AF6F40"/>
    <w:rsid w:val="00B0022F"/>
    <w:rsid w:val="00B0142E"/>
    <w:rsid w:val="00B02A96"/>
    <w:rsid w:val="00B04E6A"/>
    <w:rsid w:val="00B051D9"/>
    <w:rsid w:val="00B0568D"/>
    <w:rsid w:val="00B06BF8"/>
    <w:rsid w:val="00B06C64"/>
    <w:rsid w:val="00B108EA"/>
    <w:rsid w:val="00B131DA"/>
    <w:rsid w:val="00B15F9D"/>
    <w:rsid w:val="00B2029C"/>
    <w:rsid w:val="00B21BA7"/>
    <w:rsid w:val="00B230C2"/>
    <w:rsid w:val="00B25321"/>
    <w:rsid w:val="00B25B02"/>
    <w:rsid w:val="00B27714"/>
    <w:rsid w:val="00B278F8"/>
    <w:rsid w:val="00B32323"/>
    <w:rsid w:val="00B33582"/>
    <w:rsid w:val="00B42389"/>
    <w:rsid w:val="00B43F6D"/>
    <w:rsid w:val="00B452D8"/>
    <w:rsid w:val="00B4669E"/>
    <w:rsid w:val="00B466EB"/>
    <w:rsid w:val="00B47AF6"/>
    <w:rsid w:val="00B505F6"/>
    <w:rsid w:val="00B506FE"/>
    <w:rsid w:val="00B5235E"/>
    <w:rsid w:val="00B53A5C"/>
    <w:rsid w:val="00B56919"/>
    <w:rsid w:val="00B62129"/>
    <w:rsid w:val="00B630EC"/>
    <w:rsid w:val="00B63FC6"/>
    <w:rsid w:val="00B64273"/>
    <w:rsid w:val="00B74598"/>
    <w:rsid w:val="00B75E09"/>
    <w:rsid w:val="00B80202"/>
    <w:rsid w:val="00B81A8C"/>
    <w:rsid w:val="00B82A45"/>
    <w:rsid w:val="00B83FC6"/>
    <w:rsid w:val="00B8442D"/>
    <w:rsid w:val="00B8768F"/>
    <w:rsid w:val="00B94574"/>
    <w:rsid w:val="00B94DC4"/>
    <w:rsid w:val="00B94EE3"/>
    <w:rsid w:val="00B95385"/>
    <w:rsid w:val="00B96051"/>
    <w:rsid w:val="00B96A9B"/>
    <w:rsid w:val="00B97118"/>
    <w:rsid w:val="00B97387"/>
    <w:rsid w:val="00BA1E47"/>
    <w:rsid w:val="00BA3A55"/>
    <w:rsid w:val="00BA562D"/>
    <w:rsid w:val="00BA7A7D"/>
    <w:rsid w:val="00BB08FC"/>
    <w:rsid w:val="00BB0C73"/>
    <w:rsid w:val="00BB1288"/>
    <w:rsid w:val="00BB16FB"/>
    <w:rsid w:val="00BB2D36"/>
    <w:rsid w:val="00BB3025"/>
    <w:rsid w:val="00BB6395"/>
    <w:rsid w:val="00BB6A6C"/>
    <w:rsid w:val="00BB727B"/>
    <w:rsid w:val="00BB778E"/>
    <w:rsid w:val="00BB7D35"/>
    <w:rsid w:val="00BC02AD"/>
    <w:rsid w:val="00BC11ED"/>
    <w:rsid w:val="00BC17E2"/>
    <w:rsid w:val="00BC2830"/>
    <w:rsid w:val="00BC38DD"/>
    <w:rsid w:val="00BC4FE4"/>
    <w:rsid w:val="00BC5227"/>
    <w:rsid w:val="00BC6D47"/>
    <w:rsid w:val="00BC7BB6"/>
    <w:rsid w:val="00BD0AAB"/>
    <w:rsid w:val="00BD0DFF"/>
    <w:rsid w:val="00BD1043"/>
    <w:rsid w:val="00BD370F"/>
    <w:rsid w:val="00BD62AE"/>
    <w:rsid w:val="00BD7AF2"/>
    <w:rsid w:val="00BE1897"/>
    <w:rsid w:val="00BE311C"/>
    <w:rsid w:val="00BE517B"/>
    <w:rsid w:val="00BF3498"/>
    <w:rsid w:val="00BF7687"/>
    <w:rsid w:val="00BF7BAF"/>
    <w:rsid w:val="00C00E34"/>
    <w:rsid w:val="00C01314"/>
    <w:rsid w:val="00C04A3A"/>
    <w:rsid w:val="00C05D9A"/>
    <w:rsid w:val="00C071E0"/>
    <w:rsid w:val="00C077D6"/>
    <w:rsid w:val="00C12532"/>
    <w:rsid w:val="00C13A83"/>
    <w:rsid w:val="00C13B3F"/>
    <w:rsid w:val="00C14178"/>
    <w:rsid w:val="00C1502F"/>
    <w:rsid w:val="00C23DEF"/>
    <w:rsid w:val="00C26C52"/>
    <w:rsid w:val="00C272A8"/>
    <w:rsid w:val="00C272BC"/>
    <w:rsid w:val="00C310D7"/>
    <w:rsid w:val="00C33729"/>
    <w:rsid w:val="00C3722A"/>
    <w:rsid w:val="00C4373B"/>
    <w:rsid w:val="00C44D1E"/>
    <w:rsid w:val="00C45899"/>
    <w:rsid w:val="00C45FD5"/>
    <w:rsid w:val="00C473E8"/>
    <w:rsid w:val="00C47F28"/>
    <w:rsid w:val="00C552F2"/>
    <w:rsid w:val="00C55A8D"/>
    <w:rsid w:val="00C565A7"/>
    <w:rsid w:val="00C62168"/>
    <w:rsid w:val="00C62DFC"/>
    <w:rsid w:val="00C65F66"/>
    <w:rsid w:val="00C67CA1"/>
    <w:rsid w:val="00C726DE"/>
    <w:rsid w:val="00C72889"/>
    <w:rsid w:val="00C73571"/>
    <w:rsid w:val="00C75731"/>
    <w:rsid w:val="00C777BB"/>
    <w:rsid w:val="00C8379F"/>
    <w:rsid w:val="00C83BA9"/>
    <w:rsid w:val="00C83D8A"/>
    <w:rsid w:val="00C84310"/>
    <w:rsid w:val="00C85727"/>
    <w:rsid w:val="00C9073C"/>
    <w:rsid w:val="00C91786"/>
    <w:rsid w:val="00C93773"/>
    <w:rsid w:val="00C94EFE"/>
    <w:rsid w:val="00C954F2"/>
    <w:rsid w:val="00C96127"/>
    <w:rsid w:val="00C963C6"/>
    <w:rsid w:val="00CA026C"/>
    <w:rsid w:val="00CA1A23"/>
    <w:rsid w:val="00CA4219"/>
    <w:rsid w:val="00CA445B"/>
    <w:rsid w:val="00CA504D"/>
    <w:rsid w:val="00CA53CF"/>
    <w:rsid w:val="00CA6F1D"/>
    <w:rsid w:val="00CB0100"/>
    <w:rsid w:val="00CB0124"/>
    <w:rsid w:val="00CB031A"/>
    <w:rsid w:val="00CB1FF0"/>
    <w:rsid w:val="00CB2F10"/>
    <w:rsid w:val="00CB60CA"/>
    <w:rsid w:val="00CB7B86"/>
    <w:rsid w:val="00CC056C"/>
    <w:rsid w:val="00CC0801"/>
    <w:rsid w:val="00CC0B74"/>
    <w:rsid w:val="00CC27E2"/>
    <w:rsid w:val="00CC3211"/>
    <w:rsid w:val="00CC3B63"/>
    <w:rsid w:val="00CC485A"/>
    <w:rsid w:val="00CC5537"/>
    <w:rsid w:val="00CD0DA1"/>
    <w:rsid w:val="00CD0E22"/>
    <w:rsid w:val="00CD3BCC"/>
    <w:rsid w:val="00CD427B"/>
    <w:rsid w:val="00CD4BF5"/>
    <w:rsid w:val="00CD4C8E"/>
    <w:rsid w:val="00CD5C08"/>
    <w:rsid w:val="00CD5C79"/>
    <w:rsid w:val="00CE0CAA"/>
    <w:rsid w:val="00CE2535"/>
    <w:rsid w:val="00CE2763"/>
    <w:rsid w:val="00CE3970"/>
    <w:rsid w:val="00CE5A0A"/>
    <w:rsid w:val="00CE76D5"/>
    <w:rsid w:val="00CF0D7C"/>
    <w:rsid w:val="00CF4449"/>
    <w:rsid w:val="00CF7343"/>
    <w:rsid w:val="00D03E17"/>
    <w:rsid w:val="00D064D7"/>
    <w:rsid w:val="00D07A5D"/>
    <w:rsid w:val="00D11E3A"/>
    <w:rsid w:val="00D12047"/>
    <w:rsid w:val="00D12BBD"/>
    <w:rsid w:val="00D14435"/>
    <w:rsid w:val="00D15BD2"/>
    <w:rsid w:val="00D21BF2"/>
    <w:rsid w:val="00D2328C"/>
    <w:rsid w:val="00D232AA"/>
    <w:rsid w:val="00D23D27"/>
    <w:rsid w:val="00D250CB"/>
    <w:rsid w:val="00D30C8C"/>
    <w:rsid w:val="00D318AC"/>
    <w:rsid w:val="00D33C51"/>
    <w:rsid w:val="00D34B04"/>
    <w:rsid w:val="00D351CA"/>
    <w:rsid w:val="00D36A64"/>
    <w:rsid w:val="00D37CFF"/>
    <w:rsid w:val="00D407B8"/>
    <w:rsid w:val="00D416BD"/>
    <w:rsid w:val="00D41897"/>
    <w:rsid w:val="00D4458E"/>
    <w:rsid w:val="00D446CA"/>
    <w:rsid w:val="00D44EDA"/>
    <w:rsid w:val="00D4698F"/>
    <w:rsid w:val="00D525A4"/>
    <w:rsid w:val="00D52D99"/>
    <w:rsid w:val="00D532A3"/>
    <w:rsid w:val="00D538E2"/>
    <w:rsid w:val="00D54CE7"/>
    <w:rsid w:val="00D54D60"/>
    <w:rsid w:val="00D54FCD"/>
    <w:rsid w:val="00D600B6"/>
    <w:rsid w:val="00D61665"/>
    <w:rsid w:val="00D63B01"/>
    <w:rsid w:val="00D63E69"/>
    <w:rsid w:val="00D6469D"/>
    <w:rsid w:val="00D65593"/>
    <w:rsid w:val="00D65940"/>
    <w:rsid w:val="00D67FCB"/>
    <w:rsid w:val="00D7055C"/>
    <w:rsid w:val="00D7221D"/>
    <w:rsid w:val="00D7246F"/>
    <w:rsid w:val="00D72BD6"/>
    <w:rsid w:val="00D73C22"/>
    <w:rsid w:val="00D73E0B"/>
    <w:rsid w:val="00D747A7"/>
    <w:rsid w:val="00D772A8"/>
    <w:rsid w:val="00D8171F"/>
    <w:rsid w:val="00D823B1"/>
    <w:rsid w:val="00D8274A"/>
    <w:rsid w:val="00D829B6"/>
    <w:rsid w:val="00D862A7"/>
    <w:rsid w:val="00D8777D"/>
    <w:rsid w:val="00D877E6"/>
    <w:rsid w:val="00D902F7"/>
    <w:rsid w:val="00D90C76"/>
    <w:rsid w:val="00D914BE"/>
    <w:rsid w:val="00D91DB6"/>
    <w:rsid w:val="00D9599B"/>
    <w:rsid w:val="00D959C8"/>
    <w:rsid w:val="00DA46CC"/>
    <w:rsid w:val="00DA534D"/>
    <w:rsid w:val="00DA6F79"/>
    <w:rsid w:val="00DB08A6"/>
    <w:rsid w:val="00DB2090"/>
    <w:rsid w:val="00DB24F5"/>
    <w:rsid w:val="00DB341C"/>
    <w:rsid w:val="00DB5A91"/>
    <w:rsid w:val="00DB619A"/>
    <w:rsid w:val="00DC17DC"/>
    <w:rsid w:val="00DC2895"/>
    <w:rsid w:val="00DC43B3"/>
    <w:rsid w:val="00DC4941"/>
    <w:rsid w:val="00DC624D"/>
    <w:rsid w:val="00DC7BCA"/>
    <w:rsid w:val="00DC7E5F"/>
    <w:rsid w:val="00DD1E99"/>
    <w:rsid w:val="00DD2A1F"/>
    <w:rsid w:val="00DE0259"/>
    <w:rsid w:val="00DE07AF"/>
    <w:rsid w:val="00DE250F"/>
    <w:rsid w:val="00DE322F"/>
    <w:rsid w:val="00DE3DE5"/>
    <w:rsid w:val="00DE4C5D"/>
    <w:rsid w:val="00DE5DC0"/>
    <w:rsid w:val="00DE6F0E"/>
    <w:rsid w:val="00DF1B8D"/>
    <w:rsid w:val="00DF2E06"/>
    <w:rsid w:val="00DF338F"/>
    <w:rsid w:val="00DF3403"/>
    <w:rsid w:val="00DF4943"/>
    <w:rsid w:val="00DF79C8"/>
    <w:rsid w:val="00DF7DBF"/>
    <w:rsid w:val="00E029F2"/>
    <w:rsid w:val="00E14146"/>
    <w:rsid w:val="00E14A42"/>
    <w:rsid w:val="00E16BE1"/>
    <w:rsid w:val="00E1710A"/>
    <w:rsid w:val="00E2023D"/>
    <w:rsid w:val="00E25B3F"/>
    <w:rsid w:val="00E27045"/>
    <w:rsid w:val="00E27A66"/>
    <w:rsid w:val="00E27AA8"/>
    <w:rsid w:val="00E30378"/>
    <w:rsid w:val="00E31C99"/>
    <w:rsid w:val="00E31EF8"/>
    <w:rsid w:val="00E3356B"/>
    <w:rsid w:val="00E34A63"/>
    <w:rsid w:val="00E35DB8"/>
    <w:rsid w:val="00E36CDD"/>
    <w:rsid w:val="00E41878"/>
    <w:rsid w:val="00E42306"/>
    <w:rsid w:val="00E4559D"/>
    <w:rsid w:val="00E526ED"/>
    <w:rsid w:val="00E529C5"/>
    <w:rsid w:val="00E537BF"/>
    <w:rsid w:val="00E5474A"/>
    <w:rsid w:val="00E54DB9"/>
    <w:rsid w:val="00E605C4"/>
    <w:rsid w:val="00E65404"/>
    <w:rsid w:val="00E66A4A"/>
    <w:rsid w:val="00E67F06"/>
    <w:rsid w:val="00E70179"/>
    <w:rsid w:val="00E7079B"/>
    <w:rsid w:val="00E713C7"/>
    <w:rsid w:val="00E724C7"/>
    <w:rsid w:val="00E7298D"/>
    <w:rsid w:val="00E758A1"/>
    <w:rsid w:val="00E75F19"/>
    <w:rsid w:val="00E76F34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525B"/>
    <w:rsid w:val="00E9730E"/>
    <w:rsid w:val="00EA0446"/>
    <w:rsid w:val="00EA061B"/>
    <w:rsid w:val="00EA120B"/>
    <w:rsid w:val="00EA3FDD"/>
    <w:rsid w:val="00EB0225"/>
    <w:rsid w:val="00EB0B8C"/>
    <w:rsid w:val="00EB3EFC"/>
    <w:rsid w:val="00EB62D4"/>
    <w:rsid w:val="00EB7BA2"/>
    <w:rsid w:val="00EC205E"/>
    <w:rsid w:val="00EC5515"/>
    <w:rsid w:val="00ED016F"/>
    <w:rsid w:val="00ED04A7"/>
    <w:rsid w:val="00ED118C"/>
    <w:rsid w:val="00ED1FE1"/>
    <w:rsid w:val="00ED22CF"/>
    <w:rsid w:val="00ED47AD"/>
    <w:rsid w:val="00ED5E24"/>
    <w:rsid w:val="00ED695B"/>
    <w:rsid w:val="00ED7D2F"/>
    <w:rsid w:val="00EE22ED"/>
    <w:rsid w:val="00EE4EF4"/>
    <w:rsid w:val="00EE57C1"/>
    <w:rsid w:val="00EE5862"/>
    <w:rsid w:val="00EE58B3"/>
    <w:rsid w:val="00EE6AF3"/>
    <w:rsid w:val="00EE774C"/>
    <w:rsid w:val="00EF1BC8"/>
    <w:rsid w:val="00EF3E76"/>
    <w:rsid w:val="00EF3FF9"/>
    <w:rsid w:val="00EF53DD"/>
    <w:rsid w:val="00EF5785"/>
    <w:rsid w:val="00EF5C15"/>
    <w:rsid w:val="00EF6F8A"/>
    <w:rsid w:val="00F01D37"/>
    <w:rsid w:val="00F0249A"/>
    <w:rsid w:val="00F041BD"/>
    <w:rsid w:val="00F04DCB"/>
    <w:rsid w:val="00F05648"/>
    <w:rsid w:val="00F070AA"/>
    <w:rsid w:val="00F139CA"/>
    <w:rsid w:val="00F156D2"/>
    <w:rsid w:val="00F175CF"/>
    <w:rsid w:val="00F20682"/>
    <w:rsid w:val="00F21792"/>
    <w:rsid w:val="00F21B7D"/>
    <w:rsid w:val="00F23FCE"/>
    <w:rsid w:val="00F243E5"/>
    <w:rsid w:val="00F2500E"/>
    <w:rsid w:val="00F27769"/>
    <w:rsid w:val="00F336AF"/>
    <w:rsid w:val="00F337A7"/>
    <w:rsid w:val="00F35AE4"/>
    <w:rsid w:val="00F4031E"/>
    <w:rsid w:val="00F4073C"/>
    <w:rsid w:val="00F40AA2"/>
    <w:rsid w:val="00F40D57"/>
    <w:rsid w:val="00F41BAB"/>
    <w:rsid w:val="00F426F2"/>
    <w:rsid w:val="00F42FE2"/>
    <w:rsid w:val="00F430BA"/>
    <w:rsid w:val="00F46B15"/>
    <w:rsid w:val="00F47EF7"/>
    <w:rsid w:val="00F50EEA"/>
    <w:rsid w:val="00F51955"/>
    <w:rsid w:val="00F5252C"/>
    <w:rsid w:val="00F5287B"/>
    <w:rsid w:val="00F53FC4"/>
    <w:rsid w:val="00F54619"/>
    <w:rsid w:val="00F56F7D"/>
    <w:rsid w:val="00F62CDE"/>
    <w:rsid w:val="00F66012"/>
    <w:rsid w:val="00F66CF4"/>
    <w:rsid w:val="00F701FC"/>
    <w:rsid w:val="00F71EBF"/>
    <w:rsid w:val="00F736A8"/>
    <w:rsid w:val="00F7443E"/>
    <w:rsid w:val="00F77680"/>
    <w:rsid w:val="00F81131"/>
    <w:rsid w:val="00F82553"/>
    <w:rsid w:val="00F8310D"/>
    <w:rsid w:val="00F8510A"/>
    <w:rsid w:val="00F86A2E"/>
    <w:rsid w:val="00F9387E"/>
    <w:rsid w:val="00F954B0"/>
    <w:rsid w:val="00F9560C"/>
    <w:rsid w:val="00F96249"/>
    <w:rsid w:val="00F96DE8"/>
    <w:rsid w:val="00F96FE0"/>
    <w:rsid w:val="00FA052E"/>
    <w:rsid w:val="00FA1894"/>
    <w:rsid w:val="00FA19C1"/>
    <w:rsid w:val="00FA3533"/>
    <w:rsid w:val="00FA44A1"/>
    <w:rsid w:val="00FA5AB5"/>
    <w:rsid w:val="00FB0C54"/>
    <w:rsid w:val="00FB15FE"/>
    <w:rsid w:val="00FB3A92"/>
    <w:rsid w:val="00FC0644"/>
    <w:rsid w:val="00FC0A1F"/>
    <w:rsid w:val="00FC0D8D"/>
    <w:rsid w:val="00FC1C87"/>
    <w:rsid w:val="00FC1D85"/>
    <w:rsid w:val="00FC25C3"/>
    <w:rsid w:val="00FC3720"/>
    <w:rsid w:val="00FC40C3"/>
    <w:rsid w:val="00FC71D5"/>
    <w:rsid w:val="00FD28A8"/>
    <w:rsid w:val="00FD483B"/>
    <w:rsid w:val="00FD4A86"/>
    <w:rsid w:val="00FD74D2"/>
    <w:rsid w:val="00FE180C"/>
    <w:rsid w:val="00FE2AE2"/>
    <w:rsid w:val="00FE45A8"/>
    <w:rsid w:val="00FE4784"/>
    <w:rsid w:val="00FE65DF"/>
    <w:rsid w:val="00FF09FE"/>
    <w:rsid w:val="00FF0E5D"/>
    <w:rsid w:val="00FF1C9D"/>
    <w:rsid w:val="00FF285D"/>
    <w:rsid w:val="00FF5D66"/>
    <w:rsid w:val="00FF7120"/>
    <w:rsid w:val="00FF73B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  <w:style w:type="character" w:customStyle="1" w:styleId="12">
    <w:name w:val="Абзац списка Знак1"/>
    <w:uiPriority w:val="34"/>
    <w:rsid w:val="00150EBB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  <w:style w:type="character" w:customStyle="1" w:styleId="12">
    <w:name w:val="Абзац списка Знак1"/>
    <w:uiPriority w:val="34"/>
    <w:rsid w:val="00150EB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6;&#1077;&#1075;&#1080;&#1089;&#1090;&#1088;&#1072;&#1094;&#1080;&#1103;\&#1072;&#1082;&#1090;&#1080;&#1074;&#1072;&#1094;&#1080;&#1103;" TargetMode="External"/><Relationship Id="rId18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4;&#1090;&#1082;&#1083;&#1102;&#1095;&#1077;&#1085;&#1080;&#1077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6;&#1077;&#1075;&#1080;&#1089;&#1090;&#1088;&#1072;&#1094;&#1080;&#1103;\&#1072;&#1082;&#1090;&#1080;&#1074;&#1072;&#1094;&#1080;&#1103;" TargetMode="External"/><Relationship Id="rId17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4;&#1090;&#1082;&#1083;&#1102;&#1095;&#1077;&#1085;&#1080;&#1077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6;&#1077;&#1075;&#1080;&#1089;&#1090;&#1088;&#1072;&#1094;&#1080;&#1103;\&#1072;&#1082;&#1090;&#1080;&#1074;&#1072;&#1094;&#1080;&#1103;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4;&#1090;&#1082;&#1083;&#1102;&#1095;&#1077;&#1085;&#1080;&#1077;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file:///D:\02%20Work\&#1042;&#1058;&#1041;24\&#1069;&#1090;&#1072;&#1087;%20X_&#1050;&#1086;&#1083;&#1083;&#1077;&#1082;&#1094;&#1080;&#1103;%2020\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&#1056;&#1077;&#1075;&#1080;&#1089;&#1090;&#1088;&#1072;&#1094;&#1080;&#1103;\&#1072;&#1082;&#1090;&#1080;&#1074;&#1072;&#1094;&#1080;&#1103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4C296-E45C-433A-8D76-7DCAC1B3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5011</Words>
  <Characters>28568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15</cp:revision>
  <cp:lastPrinted>2014-07-08T15:12:00Z</cp:lastPrinted>
  <dcterms:created xsi:type="dcterms:W3CDTF">2014-07-21T08:31:00Z</dcterms:created>
  <dcterms:modified xsi:type="dcterms:W3CDTF">2014-07-21T11:46:00Z</dcterms:modified>
</cp:coreProperties>
</file>