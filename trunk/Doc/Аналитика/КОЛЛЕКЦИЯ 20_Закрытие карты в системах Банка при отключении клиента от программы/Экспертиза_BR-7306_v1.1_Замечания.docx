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«Терадата»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>MDM CustomerHub</w:t>
            </w:r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r w:rsidRPr="00D525A4">
              <w:rPr>
                <w:sz w:val="24"/>
              </w:rPr>
              <w:t>Siebel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6E2563"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ins w:id="1" w:author="Беккер Андрей Викторович" w:date="2014-07-23T15:23:00Z">
        <w:r w:rsidR="00A31066">
          <w:rPr>
            <w:rFonts w:cs="Times New Roman"/>
            <w:szCs w:val="24"/>
          </w:rPr>
          <w:t>по следующим каналам</w:t>
        </w:r>
      </w:ins>
      <w:r w:rsidR="006E2563"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АРМ </w:t>
      </w:r>
      <w:ins w:id="2" w:author="Беккер Андрей Викторович" w:date="2014-07-23T15:24:00Z">
        <w:r w:rsidR="00A31066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6E2563">
        <w:rPr>
          <w:rFonts w:cs="Times New Roman"/>
          <w:szCs w:val="24"/>
        </w:rPr>
        <w:t>В результате отключения клиента от Программы Коллекция н</w:t>
      </w:r>
      <w:r w:rsidR="006E2563" w:rsidRPr="006E2563">
        <w:rPr>
          <w:rFonts w:cs="Times New Roman"/>
          <w:szCs w:val="24"/>
        </w:rPr>
        <w:t>еобходимо ре</w:t>
      </w:r>
      <w:r w:rsidR="006E2563">
        <w:rPr>
          <w:rFonts w:cs="Times New Roman"/>
          <w:szCs w:val="24"/>
        </w:rPr>
        <w:t xml:space="preserve">ализовать возможность закрытия </w:t>
      </w:r>
      <w:r w:rsidR="006E2563" w:rsidRPr="006E2563">
        <w:rPr>
          <w:rFonts w:cs="Times New Roman"/>
          <w:szCs w:val="24"/>
        </w:rPr>
        <w:t xml:space="preserve">виртуальной платежной карты участника </w:t>
      </w:r>
      <w:r w:rsidR="006E2563">
        <w:rPr>
          <w:rFonts w:cs="Times New Roman"/>
          <w:szCs w:val="24"/>
        </w:rPr>
        <w:t>П</w:t>
      </w:r>
      <w:r w:rsidR="006E2563" w:rsidRPr="006E2563">
        <w:rPr>
          <w:rFonts w:cs="Times New Roman"/>
          <w:szCs w:val="24"/>
        </w:rPr>
        <w:t>рограммы.</w:t>
      </w:r>
    </w:p>
    <w:p w:rsid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2D1FEF" w:rsidRDefault="002D1FEF" w:rsidP="00056BA6">
      <w:pPr>
        <w:pStyle w:val="af4"/>
        <w:ind w:left="426"/>
        <w:jc w:val="both"/>
        <w:rPr>
          <w:ins w:id="3" w:author="Беккер Андрей Викторович" w:date="2014-07-23T15:14:00Z"/>
          <w:rFonts w:eastAsia="Arial Unicode MS"/>
        </w:rPr>
      </w:pPr>
      <w:r>
        <w:rPr>
          <w:rFonts w:cs="Times New Roman"/>
          <w:szCs w:val="24"/>
        </w:rPr>
        <w:t xml:space="preserve">3) </w:t>
      </w:r>
      <w:ins w:id="4" w:author="Беккер Андрей Викторович" w:date="2014-07-23T15:15:00Z">
        <w:r>
          <w:t>Н</w:t>
        </w:r>
      </w:ins>
      <w:ins w:id="5" w:author="Беккер Андрей Викторович" w:date="2014-07-23T15:14:00Z">
        <w:r>
          <w:t>еобходимо зачислять</w:t>
        </w:r>
      </w:ins>
      <w:ins w:id="6" w:author="Беккер Андрей Викторович" w:date="2014-07-23T15:16:00Z">
        <w:r w:rsidR="00056BA6">
          <w:t xml:space="preserve"> баллы</w:t>
        </w:r>
      </w:ins>
      <w:ins w:id="7" w:author="Беккер Андрей Викторович" w:date="2014-07-23T15:14:00Z">
        <w:r>
          <w:t xml:space="preserve"> </w:t>
        </w:r>
      </w:ins>
      <w:ins w:id="8" w:author="Беккер Андрей Викторович" w:date="2014-07-23T15:15:00Z">
        <w:r>
          <w:t>н</w:t>
        </w:r>
      </w:ins>
      <w:ins w:id="9" w:author="Беккер Андрей Викторович" w:date="2014-07-23T15:14:00Z">
        <w:r>
          <w:t>а бонусный счет владельцев виртуальных</w:t>
        </w:r>
      </w:ins>
      <w:ins w:id="10" w:author="Беккер Андрей Викторович" w:date="2014-07-23T15:20:00Z">
        <w:r w:rsidR="00A41B3B">
          <w:t xml:space="preserve"> карт</w:t>
        </w:r>
      </w:ins>
      <w:ins w:id="11" w:author="Беккер Андрей Викторович" w:date="2014-07-23T15:14:00Z">
        <w:r>
          <w:t>, возвращенные в результате отмены операции по карте</w:t>
        </w:r>
      </w:ins>
      <w:ins w:id="12" w:author="Беккер Андрей Викторович" w:date="2014-07-23T15:19:00Z">
        <w:r w:rsidR="005A6FEF">
          <w:t xml:space="preserve"> в автоматическом режиме</w:t>
        </w:r>
      </w:ins>
      <w:ins w:id="13" w:author="Беккер Андрей Викторович" w:date="2014-07-23T15:14:00Z">
        <w:r>
          <w:t>.</w:t>
        </w:r>
      </w:ins>
    </w:p>
    <w:p w:rsidR="002D1FEF" w:rsidRP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Принять/Отказать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14" w:name="_Диаграмма_действия_“Подключение"/>
      <w:bookmarkStart w:id="15" w:name="_Диаграмма_действия_“"/>
      <w:bookmarkEnd w:id="14"/>
      <w:bookmarkEnd w:id="15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CD0DA1" w:rsidRDefault="0076558E" w:rsidP="00616F0D">
      <w:pPr>
        <w:pStyle w:val="24"/>
        <w:jc w:val="center"/>
        <w:rPr>
          <w:rFonts w:eastAsia="Arial Unicode MS"/>
        </w:rPr>
      </w:pPr>
      <w:r>
        <w:object w:dxaOrig="9648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.5pt" o:ole="">
            <v:imagedata r:id="rId9" o:title=""/>
          </v:shape>
          <o:OLEObject Type="Embed" ProgID="Visio.Drawing.11" ShapeID="_x0000_i1025" DrawAspect="Content" ObjectID="_1468239040" r:id="rId10"/>
        </w:object>
      </w: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hyperlink r:id="rId11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hyperlink r:id="rId12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324158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ins w:id="16" w:author="Беккер Андрей Викторович" w:date="2014-07-24T15:40:00Z"/>
          <w:rFonts w:eastAsia="Arial Unicode MS"/>
        </w:rPr>
      </w:pPr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ins w:id="17" w:author="Беккер Андрей Викторович" w:date="2014-07-24T15:40:00Z">
        <w:r w:rsidR="00324158">
          <w:rPr>
            <w:rFonts w:eastAsia="Arial Unicode MS"/>
          </w:rPr>
          <w:t>Хранилище выгру</w:t>
        </w:r>
      </w:ins>
      <w:ins w:id="18" w:author="Беккер Андрей Викторович" w:date="2014-07-24T15:42:00Z">
        <w:r w:rsidR="00324158">
          <w:rPr>
            <w:rFonts w:eastAsia="Arial Unicode MS"/>
          </w:rPr>
          <w:t xml:space="preserve">жает Сайту реестр на отключение клиентов </w:t>
        </w:r>
      </w:ins>
      <w:ins w:id="19" w:author="Беккер Андрей Викторович" w:date="2014-07-24T15:45:00Z">
        <w:r w:rsidR="00324158">
          <w:rPr>
            <w:rFonts w:eastAsia="Arial Unicode MS"/>
          </w:rPr>
          <w:t xml:space="preserve">(см. пункт </w:t>
        </w:r>
        <w:r w:rsidR="00324158">
          <w:fldChar w:fldCharType="begin"/>
        </w:r>
        <w:r w:rsidR="00324158">
          <w:instrText xml:space="preserve"> HYPERLINK \l "_4.2.3._Требования_к_1" </w:instrText>
        </w:r>
        <w:r w:rsidR="00324158">
          <w:fldChar w:fldCharType="separate"/>
        </w:r>
        <w:r w:rsidR="00324158" w:rsidRPr="00BB6395">
          <w:rPr>
            <w:rStyle w:val="afb"/>
            <w:rFonts w:eastAsia="Arial Unicode MS"/>
          </w:rPr>
          <w:t>4.2.3. Требования к Хранилищу</w:t>
        </w:r>
        <w:r w:rsidR="00324158">
          <w:rPr>
            <w:rStyle w:val="afb"/>
            <w:rFonts w:eastAsia="Arial Unicode MS"/>
          </w:rPr>
          <w:fldChar w:fldCharType="end"/>
        </w:r>
        <w:r w:rsidR="00324158">
          <w:rPr>
            <w:rFonts w:eastAsia="Arial Unicode MS"/>
          </w:rPr>
          <w:t>).</w:t>
        </w:r>
      </w:ins>
    </w:p>
    <w:p w:rsidR="00324158" w:rsidRDefault="00324158" w:rsidP="00324158">
      <w:pPr>
        <w:autoSpaceDE w:val="0"/>
        <w:autoSpaceDN w:val="0"/>
        <w:adjustRightInd w:val="0"/>
        <w:spacing w:line="288" w:lineRule="auto"/>
        <w:ind w:left="284"/>
        <w:jc w:val="both"/>
        <w:rPr>
          <w:ins w:id="20" w:author="Беккер Андрей Викторович" w:date="2014-07-24T15:45:00Z"/>
          <w:rFonts w:eastAsia="Arial Unicode MS"/>
        </w:rPr>
      </w:pPr>
      <w:ins w:id="21" w:author="Беккер Андрей Викторович" w:date="2014-07-24T15:45:00Z">
        <w:r>
          <w:rPr>
            <w:rFonts w:eastAsia="Arial Unicode MS"/>
            <w:b/>
          </w:rPr>
          <w:t>Шаг 4-А</w:t>
        </w:r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22" w:author="Беккер Андрей Викторович" w:date="2014-07-24T15:46:00Z">
        <w:r>
          <w:rPr>
            <w:rFonts w:eastAsia="Arial Unicode MS"/>
          </w:rPr>
          <w:t>Сайт загружает реестр на отключение клиентов, проводит проверку возможности отключения, отключ</w:t>
        </w:r>
      </w:ins>
      <w:ins w:id="23" w:author="Беккер Андрей Викторович" w:date="2014-07-24T15:48:00Z">
        <w:r>
          <w:rPr>
            <w:rFonts w:eastAsia="Arial Unicode MS"/>
          </w:rPr>
          <w:t>а</w:t>
        </w:r>
      </w:ins>
      <w:ins w:id="24" w:author="Беккер Андрей Викторович" w:date="2014-07-24T15:46:00Z">
        <w:r>
          <w:rPr>
            <w:rFonts w:eastAsia="Arial Unicode MS"/>
          </w:rPr>
          <w:t>ет клиентов</w:t>
        </w:r>
      </w:ins>
      <w:ins w:id="25" w:author="Беккер Андрей Викторович" w:date="2014-07-24T15:48:00Z">
        <w:r>
          <w:rPr>
            <w:rFonts w:eastAsia="Arial Unicode MS"/>
          </w:rPr>
          <w:t>,</w:t>
        </w:r>
      </w:ins>
      <w:ins w:id="26" w:author="Беккер Андрей Викторович" w:date="2014-07-24T15:46:00Z">
        <w:r>
          <w:rPr>
            <w:rFonts w:eastAsia="Arial Unicode MS"/>
          </w:rPr>
          <w:t xml:space="preserve"> если это возможно и отвечает Хранилищу ответным реестром с </w:t>
        </w:r>
      </w:ins>
      <w:ins w:id="27" w:author="Беккер Андрей Викторович" w:date="2014-07-24T15:48:00Z">
        <w:r>
          <w:rPr>
            <w:rFonts w:eastAsia="Arial Unicode MS"/>
          </w:rPr>
          <w:t>результатами</w:t>
        </w:r>
      </w:ins>
      <w:ins w:id="28" w:author="Беккер Андрей Викторович" w:date="2014-07-24T15:46:00Z">
        <w:r>
          <w:rPr>
            <w:rFonts w:eastAsia="Arial Unicode MS"/>
          </w:rPr>
          <w:t xml:space="preserve"> отключения клиентов от Программы Коллекция</w:t>
        </w:r>
      </w:ins>
      <w:ins w:id="29" w:author="Беккер Андрей Викторович" w:date="2014-07-24T15:45:00Z">
        <w:r>
          <w:rPr>
            <w:rFonts w:eastAsia="Arial Unicode MS"/>
          </w:rPr>
          <w:t xml:space="preserve"> (см. пункт </w:t>
        </w:r>
      </w:ins>
      <w:ins w:id="30" w:author="Беккер Андрей Викторович" w:date="2014-07-24T15:48:00Z">
        <w:r>
          <w:fldChar w:fldCharType="begin"/>
        </w:r>
        <w:r>
          <w:instrText xml:space="preserve"> HYPERLINK \l "_4.2.4._Требования_к_1" </w:instrText>
        </w:r>
        <w:r>
          <w:fldChar w:fldCharType="separate"/>
        </w:r>
        <w:r w:rsidRPr="00FF73BD">
          <w:rPr>
            <w:rStyle w:val="afb"/>
            <w:rFonts w:eastAsia="Arial Unicode MS"/>
          </w:rPr>
          <w:t>4.2.4. Требования к Сайту</w:t>
        </w:r>
        <w:r>
          <w:rPr>
            <w:rStyle w:val="afb"/>
            <w:rFonts w:eastAsia="Arial Unicode MS"/>
          </w:rPr>
          <w:fldChar w:fldCharType="end"/>
        </w:r>
      </w:ins>
      <w:ins w:id="31" w:author="Беккер Андрей Викторович" w:date="2014-07-24T15:45:00Z">
        <w:r>
          <w:rPr>
            <w:rFonts w:eastAsia="Arial Unicode MS"/>
          </w:rPr>
          <w:t>).</w:t>
        </w:r>
      </w:ins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>
        <w:rPr>
          <w:rFonts w:eastAsia="Arial Unicode MS"/>
          <w:b/>
        </w:rPr>
        <w:t>Шаг 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 w:rsidR="00CD0DA1" w:rsidRPr="00BB6395">
        <w:rPr>
          <w:rFonts w:eastAsia="Arial Unicode MS"/>
          <w:b/>
        </w:rPr>
        <w:t>.</w:t>
      </w:r>
    </w:p>
    <w:p w:rsidR="00BB6395" w:rsidRPr="00BB6395" w:rsidRDefault="005102F4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ins w:id="32" w:author="Беккер Андрей Викторович" w:date="2014-07-24T15:53:00Z">
        <w:r>
          <w:rPr>
            <w:rFonts w:eastAsia="Arial Unicode MS"/>
            <w:b/>
          </w:rPr>
          <w:t>Шаг 6-А</w:t>
        </w:r>
      </w:ins>
      <w:ins w:id="33" w:author="Беккер Андрей Викторович" w:date="2014-07-24T15:54:00Z">
        <w:r>
          <w:rPr>
            <w:rFonts w:eastAsia="Arial Unicode MS"/>
            <w:b/>
          </w:rPr>
          <w:t>, 7-А</w:t>
        </w:r>
      </w:ins>
      <w:ins w:id="34" w:author="Беккер Андрей Викторович" w:date="2014-07-24T15:53:00Z"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35" w:author="Беккер Андрей Викторович" w:date="2014-07-24T16:18:00Z">
        <w:r w:rsidR="001F6519">
          <w:rPr>
            <w:rFonts w:eastAsia="Arial Unicode MS"/>
          </w:rPr>
          <w:t xml:space="preserve">По успешно отключенным клиентам </w:t>
        </w:r>
      </w:ins>
      <w:ins w:id="36" w:author="Беккер Андрей Викторович" w:date="2014-07-24T15:53:00Z">
        <w:r>
          <w:rPr>
            <w:rFonts w:eastAsia="Arial Unicode MS"/>
          </w:rPr>
          <w:t xml:space="preserve">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 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</w:ins>
      <w:ins w:id="37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38" w:author="Беккер Андрей Викторович" w:date="2014-07-24T15:54:00Z"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</w:t>
        </w:r>
      </w:ins>
      <w:ins w:id="39" w:author="Беккер Андрей Викторович" w:date="2014-07-24T15:56:00Z">
        <w:r>
          <w:rPr>
            <w:rFonts w:eastAsia="Arial Unicode MS"/>
          </w:rPr>
          <w:t>ые</w:t>
        </w:r>
      </w:ins>
      <w:ins w:id="40" w:author="Беккер Андрей Викторович" w:date="2014-07-24T15:54:00Z">
        <w:r>
          <w:rPr>
            <w:rFonts w:eastAsia="Arial Unicode MS"/>
          </w:rPr>
          <w:t xml:space="preserve"> карт</w:t>
        </w:r>
      </w:ins>
      <w:ins w:id="41" w:author="Беккер Андрей Викторович" w:date="2014-07-24T15:56:00Z">
        <w:r>
          <w:rPr>
            <w:rFonts w:eastAsia="Arial Unicode MS"/>
          </w:rPr>
          <w:t>ы</w:t>
        </w:r>
      </w:ins>
      <w:ins w:id="42" w:author="Беккер Андрей Викторович" w:date="2014-07-24T15:54:00Z">
        <w:r>
          <w:rPr>
            <w:rFonts w:eastAsia="Arial Unicode MS"/>
          </w:rPr>
          <w:t xml:space="preserve"> </w:t>
        </w:r>
      </w:ins>
      <w:ins w:id="43" w:author="Беккер Андрей Викторович" w:date="2014-07-24T15:55:00Z">
        <w:r>
          <w:rPr>
            <w:rFonts w:eastAsia="Arial Unicode MS"/>
          </w:rPr>
          <w:t>участник</w:t>
        </w:r>
      </w:ins>
      <w:ins w:id="44" w:author="Беккер Андрей Викторович" w:date="2014-07-24T15:56:00Z">
        <w:r>
          <w:rPr>
            <w:rFonts w:eastAsia="Arial Unicode MS"/>
          </w:rPr>
          <w:t>ов</w:t>
        </w:r>
      </w:ins>
      <w:ins w:id="45" w:author="Беккер Андрей Викторович" w:date="2014-07-24T15:54:00Z">
        <w:r>
          <w:rPr>
            <w:rFonts w:eastAsia="Arial Unicode MS"/>
          </w:rPr>
          <w:t xml:space="preserve"> Коллекции и отвечает Хранилищу реестром с результатами закрытия </w:t>
        </w:r>
      </w:ins>
      <w:ins w:id="46" w:author="Беккер Андрей Викторович" w:date="2014-07-24T15:55:00Z">
        <w:r>
          <w:rPr>
            <w:rFonts w:eastAsia="Arial Unicode MS"/>
          </w:rPr>
          <w:t>виртуальн</w:t>
        </w:r>
      </w:ins>
      <w:ins w:id="47" w:author="Беккер Андрей Викторович" w:date="2014-07-24T15:57:00Z">
        <w:r>
          <w:rPr>
            <w:rFonts w:eastAsia="Arial Unicode MS"/>
          </w:rPr>
          <w:t>ых</w:t>
        </w:r>
      </w:ins>
      <w:ins w:id="48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49" w:author="Беккер Андрей Викторович" w:date="2014-07-24T15:54:00Z">
        <w:r>
          <w:rPr>
            <w:rFonts w:eastAsia="Arial Unicode MS"/>
          </w:rPr>
          <w:t>карт</w:t>
        </w:r>
      </w:ins>
      <w:r w:rsidR="00BB6395" w:rsidRPr="00BB6395">
        <w:rPr>
          <w:rFonts w:eastAsia="Arial Unicode MS"/>
        </w:rPr>
        <w:t>.</w:t>
      </w:r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ins w:id="50" w:author="Беккер Андрей Викторович" w:date="2014-07-23T15:27:00Z">
        <w:r w:rsidR="00652F85">
          <w:rPr>
            <w:rFonts w:eastAsia="Arial Unicode MS"/>
          </w:rPr>
          <w:t>отключает</w:t>
        </w:r>
      </w:ins>
      <w:r w:rsidR="00536241">
        <w:rPr>
          <w:rFonts w:eastAsia="Arial Unicode MS"/>
        </w:rPr>
        <w:t xml:space="preserve"> Клиента</w:t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 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</w:t>
      </w:r>
      <w:ins w:id="51" w:author="Беккер Андрей Викторович" w:date="2014-07-24T16:00:00Z">
        <w:r w:rsidR="00D53BB9">
          <w:rPr>
            <w:rFonts w:eastAsia="Arial Unicode MS"/>
            <w:lang w:val="en-US"/>
          </w:rPr>
          <w:t>TRM</w:t>
        </w:r>
      </w:ins>
      <w:ins w:id="52" w:author="Беккер Андрей Викторович" w:date="2014-07-24T17:58:00Z">
        <w:r w:rsidR="00064597">
          <w:rPr>
            <w:rFonts w:eastAsia="Arial Unicode MS"/>
          </w:rPr>
          <w:t xml:space="preserve"> формирует</w:t>
        </w:r>
      </w:ins>
      <w:ins w:id="53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4" w:author="Беккер Андрей Викторович" w:date="2014-07-24T17:58:00Z">
        <w:r w:rsidR="00064597">
          <w:rPr>
            <w:rFonts w:eastAsia="Arial Unicode MS"/>
          </w:rPr>
          <w:t>сегмент</w:t>
        </w:r>
      </w:ins>
      <w:ins w:id="55" w:author="Беккер Андрей Викторович" w:date="2014-07-24T17:59:00Z">
        <w:r w:rsidR="00064597">
          <w:rPr>
            <w:rFonts w:eastAsia="Arial Unicode MS"/>
          </w:rPr>
          <w:t xml:space="preserve"> (текущее взаимодействие) </w:t>
        </w:r>
      </w:ins>
      <w:ins w:id="56" w:author="Беккер Андрей Викторович" w:date="2014-07-24T17:58:00Z">
        <w:r w:rsidR="00064597">
          <w:rPr>
            <w:rFonts w:eastAsia="Arial Unicode MS"/>
          </w:rPr>
          <w:t xml:space="preserve"> клиентов для Кампании на обзвон</w:t>
        </w:r>
      </w:ins>
      <w:r w:rsidR="004B3809">
        <w:rPr>
          <w:rFonts w:eastAsia="Arial Unicode MS"/>
        </w:rPr>
        <w:t xml:space="preserve"> и</w:t>
      </w:r>
      <w:ins w:id="57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8" w:author="Беккер Андрей Викторович" w:date="2014-07-24T18:00:00Z">
        <w:r w:rsidR="00064597">
          <w:rPr>
            <w:rFonts w:eastAsia="Arial Unicode MS"/>
          </w:rPr>
          <w:t>отправляет</w:t>
        </w:r>
      </w:ins>
      <w:r w:rsidR="00B0142E">
        <w:rPr>
          <w:rFonts w:eastAsia="Arial Unicode MS"/>
        </w:rPr>
        <w:t xml:space="preserve"> </w:t>
      </w:r>
      <w:ins w:id="59" w:author="Беккер Андрей Викторович" w:date="2014-07-24T18:00:00Z">
        <w:r w:rsidR="00064597">
          <w:rPr>
            <w:rFonts w:eastAsia="Arial Unicode MS"/>
          </w:rPr>
          <w:t xml:space="preserve">его </w:t>
        </w:r>
      </w:ins>
      <w:r w:rsidR="00B0142E">
        <w:rPr>
          <w:rFonts w:eastAsia="Arial Unicode MS"/>
        </w:rPr>
        <w:t xml:space="preserve">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 xml:space="preserve">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 w:rsidR="00B0142E">
        <w:rPr>
          <w:rFonts w:eastAsia="Arial Unicode MS"/>
        </w:rPr>
        <w:t>).</w:t>
      </w:r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  <w:r w:rsidR="00427F33">
        <w:rPr>
          <w:rFonts w:eastAsia="Arial Unicode MS"/>
          <w:b/>
        </w:rPr>
        <w:t>.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 Если отключение по инициативе Банка,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созванивается с Клиентом и проводит беседу для предотвращения отключения Клиента от Программы Коллекция. 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>сохраняет</w:t>
      </w:r>
      <w:ins w:id="60" w:author="Беккер Андрей Викторович" w:date="2014-07-24T18:02:00Z">
        <w:r w:rsidR="00FF20E9">
          <w:rPr>
            <w:rFonts w:eastAsia="Arial Unicode MS"/>
          </w:rPr>
          <w:t xml:space="preserve"> отклик с</w:t>
        </w:r>
      </w:ins>
      <w:r>
        <w:rPr>
          <w:rFonts w:eastAsia="Arial Unicode MS"/>
        </w:rPr>
        <w:t xml:space="preserve"> результат</w:t>
      </w:r>
      <w:ins w:id="61" w:author="Беккер Андрей Викторович" w:date="2014-07-24T18:02:00Z">
        <w:r w:rsidR="00FF20E9">
          <w:rPr>
            <w:rFonts w:eastAsia="Arial Unicode MS"/>
          </w:rPr>
          <w:t>ом</w:t>
        </w:r>
      </w:ins>
      <w:r>
        <w:rPr>
          <w:rFonts w:eastAsia="Arial Unicode MS"/>
        </w:rPr>
        <w:t xml:space="preserve">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 Требования к Siebel CRM (отделения банка и ДКО)</w:t>
        </w:r>
      </w:hyperlink>
      <w:r>
        <w:rPr>
          <w:rFonts w:eastAsia="Arial Unicode MS"/>
        </w:rPr>
        <w:t>).</w:t>
      </w:r>
    </w:p>
    <w:p w:rsidR="000D52E7" w:rsidRDefault="000D52E7" w:rsidP="00266F0B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</w:t>
      </w:r>
      <w:ins w:id="62" w:author="Беккер Андрей Викторович" w:date="2014-07-24T18:03:00Z">
        <w:r w:rsidR="00266F0B">
          <w:rPr>
            <w:rFonts w:eastAsia="Arial Unicode MS"/>
          </w:rPr>
          <w:t xml:space="preserve">отклика, </w:t>
        </w:r>
      </w:ins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ins w:id="63" w:author="Беккер Андрей Викторович" w:date="2014-07-24T18:04:00Z">
        <w:r w:rsidR="00266F0B">
          <w:rPr>
            <w:rFonts w:eastAsia="Arial Unicode MS"/>
          </w:rPr>
          <w:t>передает</w:t>
        </w:r>
        <w:r w:rsidR="00266F0B">
          <w:t xml:space="preserve"> отклики</w:t>
        </w:r>
      </w:ins>
      <w:ins w:id="64" w:author="Беккер Андрей Викторович" w:date="2014-07-24T18:05:00Z">
        <w:r w:rsidR="00266F0B">
          <w:t xml:space="preserve"> </w:t>
        </w:r>
      </w:ins>
      <w:ins w:id="65" w:author="Беккер Андрей Викторович" w:date="2014-07-24T18:04:00Z">
        <w:r w:rsidR="00266F0B">
          <w:t xml:space="preserve">в </w:t>
        </w:r>
        <w:r w:rsidR="00266F0B">
          <w:rPr>
            <w:lang w:val="en-US"/>
          </w:rPr>
          <w:t>TRM</w:t>
        </w:r>
        <w:r w:rsidR="00266F0B" w:rsidRPr="00FE53C5">
          <w:t xml:space="preserve"> </w:t>
        </w:r>
        <w:r w:rsidR="00266F0B">
          <w:t>согласно текущему механизму через УСБС</w:t>
        </w:r>
      </w:ins>
      <w:ins w:id="66" w:author="Беккер Андрей Викторович" w:date="2014-07-24T18:05:00Z">
        <w:r w:rsidR="00266F0B">
          <w:t>.</w:t>
        </w:r>
      </w:ins>
    </w:p>
    <w:p w:rsidR="000D52E7" w:rsidRPr="00A07852" w:rsidRDefault="000D52E7" w:rsidP="0036670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отключить, то Хранилище</w:t>
      </w:r>
      <w:ins w:id="67" w:author="Беккер Андрей Викторович" w:date="2014-07-24T16:05:00Z">
        <w:r w:rsidR="00220224">
          <w:rPr>
            <w:rFonts w:eastAsia="Arial Unicode MS"/>
          </w:rPr>
          <w:t xml:space="preserve"> отправляет Сай</w:t>
        </w:r>
      </w:ins>
      <w:ins w:id="68" w:author="Беккер Андрей Викторович" w:date="2014-07-24T16:06:00Z">
        <w:r w:rsidR="00220224">
          <w:rPr>
            <w:rFonts w:eastAsia="Arial Unicode MS"/>
          </w:rPr>
          <w:t>т</w:t>
        </w:r>
      </w:ins>
      <w:ins w:id="69" w:author="Беккер Андрей Викторович" w:date="2014-07-24T16:05:00Z">
        <w:r w:rsidR="00220224">
          <w:rPr>
            <w:rFonts w:eastAsia="Arial Unicode MS"/>
          </w:rPr>
          <w:t>у подтверждением о необходимости отключить клиента</w:t>
        </w:r>
      </w:ins>
      <w:ins w:id="70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 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ins w:id="71" w:author="Беккер Андрей Викторович" w:date="2014-07-24T16:06:00Z">
        <w:r w:rsidR="00220224">
          <w:rPr>
            <w:rFonts w:eastAsia="Arial Unicode MS"/>
          </w:rPr>
          <w:t>.</w:t>
        </w:r>
      </w:ins>
    </w:p>
    <w:p w:rsidR="000D52E7" w:rsidRDefault="00B82A45" w:rsidP="000D52E7">
      <w:pPr>
        <w:ind w:left="284"/>
        <w:jc w:val="both"/>
        <w:rPr>
          <w:ins w:id="72" w:author="Беккер Андрей Викторович" w:date="2014-07-24T16:07:00Z"/>
          <w:rFonts w:eastAsia="Arial Unicode MS"/>
        </w:rPr>
      </w:pPr>
      <w:r>
        <w:rPr>
          <w:rFonts w:eastAsia="Arial Unicode MS"/>
        </w:rPr>
        <w:t>Если клиента не нужно отключать</w:t>
      </w:r>
      <w:r w:rsidR="00266F0B">
        <w:rPr>
          <w:rFonts w:eastAsia="Arial Unicode MS"/>
        </w:rPr>
        <w:t xml:space="preserve">, </w:t>
      </w:r>
      <w:r>
        <w:rPr>
          <w:rFonts w:eastAsia="Arial Unicode MS"/>
        </w:rPr>
        <w:t>то Хранилище отправляет Сайту отказ в отключении клиента</w:t>
      </w:r>
      <w:ins w:id="73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 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r>
        <w:rPr>
          <w:rFonts w:eastAsia="Arial Unicode MS"/>
        </w:rPr>
        <w:t>.</w:t>
      </w:r>
    </w:p>
    <w:p w:rsidR="00220224" w:rsidRDefault="00220224" w:rsidP="000D52E7">
      <w:pPr>
        <w:ind w:left="284"/>
        <w:jc w:val="both"/>
        <w:rPr>
          <w:rFonts w:eastAsia="Arial Unicode MS"/>
        </w:rPr>
      </w:pPr>
      <w:ins w:id="74" w:author="Беккер Андрей Викторович" w:date="2014-07-24T16:07:00Z">
        <w:r>
          <w:rPr>
            <w:rFonts w:eastAsia="Arial Unicode MS"/>
          </w:rPr>
          <w:t>Сайт</w:t>
        </w:r>
      </w:ins>
      <w:ins w:id="75" w:author="Беккер Андрей Викторович" w:date="2014-07-24T16:09:00Z">
        <w:r>
          <w:rPr>
            <w:rFonts w:eastAsia="Arial Unicode MS"/>
          </w:rPr>
          <w:t xml:space="preserve"> обрабатывает реестр</w:t>
        </w:r>
      </w:ins>
      <w:ins w:id="76" w:author="Беккер Андрей Викторович" w:date="2014-07-24T16:10:00Z">
        <w:r w:rsidR="00740928">
          <w:rPr>
            <w:rFonts w:eastAsia="Arial Unicode MS"/>
          </w:rPr>
          <w:t xml:space="preserve"> от Хранилища с рез</w:t>
        </w:r>
      </w:ins>
      <w:ins w:id="77" w:author="Беккер Андрей Викторович" w:date="2014-07-24T16:11:00Z">
        <w:r w:rsidR="00740928">
          <w:rPr>
            <w:rFonts w:eastAsia="Arial Unicode MS"/>
          </w:rPr>
          <w:t>о</w:t>
        </w:r>
      </w:ins>
      <w:ins w:id="78" w:author="Беккер Андрей Викторович" w:date="2014-07-24T16:10:00Z">
        <w:r w:rsidR="00740928">
          <w:rPr>
            <w:rFonts w:eastAsia="Arial Unicode MS"/>
          </w:rPr>
          <w:t>люцией на отключение,</w:t>
        </w:r>
      </w:ins>
      <w:ins w:id="79" w:author="Беккер Андрей Викторович" w:date="2014-07-24T16:09:00Z">
        <w:r>
          <w:rPr>
            <w:rFonts w:eastAsia="Arial Unicode MS"/>
          </w:rPr>
          <w:t xml:space="preserve"> </w:t>
        </w:r>
      </w:ins>
      <w:ins w:id="80" w:author="Беккер Андрей Викторович" w:date="2014-07-24T16:07:00Z">
        <w:r>
          <w:rPr>
            <w:rFonts w:eastAsia="Arial Unicode MS"/>
          </w:rPr>
          <w:t xml:space="preserve"> </w:t>
        </w:r>
      </w:ins>
      <w:ins w:id="81" w:author="Беккер Андрей Викторович" w:date="2014-07-24T16:08:00Z">
        <w:r>
          <w:rPr>
            <w:rFonts w:eastAsia="Arial Unicode MS"/>
          </w:rPr>
          <w:t xml:space="preserve">производит </w:t>
        </w:r>
      </w:ins>
      <w:ins w:id="82" w:author="Беккер Андрей Викторович" w:date="2014-07-24T16:12:00Z">
        <w:r w:rsidR="00740928">
          <w:rPr>
            <w:rFonts w:eastAsia="Arial Unicode MS"/>
          </w:rPr>
          <w:t xml:space="preserve">при необходимости </w:t>
        </w:r>
      </w:ins>
      <w:ins w:id="83" w:author="Беккер Андрей Викторович" w:date="2014-07-24T16:08:00Z">
        <w:r>
          <w:rPr>
            <w:rFonts w:eastAsia="Arial Unicode MS"/>
          </w:rPr>
          <w:t>отключение клиентов от Программы Коллекция</w:t>
        </w:r>
      </w:ins>
      <w:ins w:id="84" w:author="Беккер Андрей Викторович" w:date="2014-07-24T16:10:00Z">
        <w:r w:rsidR="00740928">
          <w:rPr>
            <w:rFonts w:eastAsia="Arial Unicode MS"/>
          </w:rPr>
          <w:t xml:space="preserve"> и отправляет Хранилищу реестр с результатами отключения</w:t>
        </w:r>
      </w:ins>
      <w:ins w:id="85" w:author="Беккер Андрей Викторович" w:date="2014-07-24T16:11:00Z">
        <w:r w:rsidR="00740928">
          <w:rPr>
            <w:rFonts w:eastAsia="Arial Unicode MS"/>
          </w:rPr>
          <w:t xml:space="preserve"> клиентов</w:t>
        </w:r>
      </w:ins>
      <w:ins w:id="86" w:author="Беккер Андрей Викторович" w:date="2014-07-24T16:10:00Z">
        <w:r w:rsidR="00740928">
          <w:rPr>
            <w:rFonts w:eastAsia="Arial Unicode MS"/>
          </w:rPr>
          <w:t xml:space="preserve"> на Сай</w:t>
        </w:r>
      </w:ins>
      <w:ins w:id="87" w:author="Беккер Андрей Викторович" w:date="2014-07-24T16:11:00Z">
        <w:r w:rsidR="00740928">
          <w:rPr>
            <w:rFonts w:eastAsia="Arial Unicode MS"/>
          </w:rPr>
          <w:t>те</w:t>
        </w:r>
      </w:ins>
      <w:ins w:id="88" w:author="Беккер Андрей Викторович" w:date="2014-07-24T16:14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"_4.2.4._Требования_к_1" </w:instrText>
        </w:r>
        <w:r w:rsidR="001F6519">
          <w:fldChar w:fldCharType="separate"/>
        </w:r>
        <w:r w:rsidR="001F6519" w:rsidRPr="00FF73BD">
          <w:rPr>
            <w:rStyle w:val="afb"/>
            <w:rFonts w:eastAsia="Arial Unicode MS"/>
          </w:rPr>
          <w:t>4.2.4. Требования к Сайту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89" w:author="Беккер Андрей Викторович" w:date="2014-07-24T16:11:00Z">
        <w:r w:rsidR="00740928">
          <w:rPr>
            <w:rFonts w:eastAsia="Arial Unicode MS"/>
          </w:rPr>
          <w:t>.</w:t>
        </w:r>
      </w:ins>
    </w:p>
    <w:p w:rsidR="00B82A45" w:rsidRDefault="00B82A45" w:rsidP="000D52E7">
      <w:pPr>
        <w:ind w:left="284"/>
        <w:jc w:val="both"/>
        <w:rPr>
          <w:ins w:id="90" w:author="Беккер Андрей Викторович" w:date="2014-07-24T16:16:00Z"/>
          <w:rFonts w:eastAsia="Arial Unicode MS"/>
        </w:rPr>
      </w:pPr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ins w:id="91" w:author="Беккер Андрей Викторович" w:date="2014-07-24T16:13:00Z">
        <w:r w:rsidR="001F6519">
          <w:rPr>
            <w:rFonts w:eastAsia="Arial Unicode MS"/>
          </w:rPr>
          <w:t xml:space="preserve">Хранилище </w:t>
        </w:r>
      </w:ins>
      <w:ins w:id="92" w:author="Беккер Андрей Викторович" w:date="2014-07-24T16:14:00Z">
        <w:r w:rsidR="001F6519">
          <w:rPr>
            <w:rFonts w:eastAsia="Arial Unicode MS"/>
          </w:rPr>
          <w:t>обрабатывает реестр с результатами отключения клиентов на Сайте и по успешно отключенным клиентам производит мероприятия по отключению на своей стороне</w:t>
        </w:r>
      </w:ins>
      <w:ins w:id="93" w:author="Беккер Андрей Викторович" w:date="2014-07-24T16:16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"_4.2.3._Требования_к_1" </w:instrText>
        </w:r>
        <w:r w:rsidR="001F6519">
          <w:fldChar w:fldCharType="separate"/>
        </w:r>
        <w:r w:rsidR="001F6519" w:rsidRPr="00BB6395">
          <w:rPr>
            <w:rStyle w:val="afb"/>
            <w:rFonts w:eastAsia="Arial Unicode MS"/>
          </w:rPr>
          <w:t>4.2.3. Требования к Хранилищу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94" w:author="Беккер Андрей Викторович" w:date="2014-07-24T16:14:00Z">
        <w:r w:rsidR="001F6519">
          <w:rPr>
            <w:rFonts w:eastAsia="Arial Unicode MS"/>
          </w:rPr>
          <w:t>.</w:t>
        </w:r>
      </w:ins>
    </w:p>
    <w:p w:rsidR="001F6519" w:rsidRPr="001F6519" w:rsidRDefault="001F6519" w:rsidP="000D52E7">
      <w:pPr>
        <w:ind w:left="284"/>
        <w:jc w:val="both"/>
        <w:rPr>
          <w:rFonts w:eastAsia="Arial Unicode MS"/>
        </w:rPr>
      </w:pPr>
      <w:ins w:id="95" w:author="Беккер Андрей Викторович" w:date="2014-07-24T16:16:00Z">
        <w:r w:rsidRPr="006B4918">
          <w:rPr>
            <w:rFonts w:eastAsia="Arial Unicode MS"/>
            <w:b/>
          </w:rPr>
          <w:t>Шаг 1</w:t>
        </w:r>
      </w:ins>
      <w:ins w:id="96" w:author="Беккер Андрей Викторович" w:date="2014-07-24T16:17:00Z">
        <w:r w:rsidRPr="006B4918">
          <w:rPr>
            <w:rFonts w:eastAsia="Arial Unicode MS"/>
            <w:b/>
          </w:rPr>
          <w:t>0</w:t>
        </w:r>
      </w:ins>
      <w:ins w:id="97" w:author="Беккер Андрей Викторович" w:date="2014-07-24T16:16:00Z">
        <w:r w:rsidRPr="006B4918">
          <w:rPr>
            <w:rFonts w:eastAsia="Arial Unicode MS"/>
            <w:b/>
          </w:rPr>
          <w:t>-В</w:t>
        </w:r>
      </w:ins>
      <w:ins w:id="98" w:author="Беккер Андрей Викторович" w:date="2014-07-24T16:17:00Z">
        <w:r>
          <w:rPr>
            <w:rFonts w:eastAsia="Arial Unicode MS"/>
          </w:rPr>
          <w:t xml:space="preserve"> – По успешно отключенным клиентам 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 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 xml:space="preserve">). </w:t>
        </w:r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виртуальные карты участников Коллекции и отвечает Хранилищу реестром с результатами закрытия виртуальных карт</w:t>
        </w:r>
        <w:r w:rsidRPr="00BB6395">
          <w:rPr>
            <w:rFonts w:eastAsia="Arial Unicode MS"/>
          </w:rPr>
          <w:t>.</w:t>
        </w:r>
      </w:ins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99" w:name="_Диаграмма_действия_“Отключение"/>
      <w:bookmarkStart w:id="100" w:name="_Диаграмма_действия_“Подключен"/>
      <w:bookmarkEnd w:id="99"/>
      <w:bookmarkEnd w:id="100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01" w:name="_4.2.1._Общие_требования"/>
      <w:bookmarkEnd w:id="101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(систему-получатель)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>БС возвращает системе-инициатору результат выполнения запроса, содержащий код результата, а также словесное описание данного результата на русском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70"/>
        <w:gridCol w:w="1670"/>
        <w:gridCol w:w="872"/>
        <w:gridCol w:w="802"/>
        <w:gridCol w:w="1175"/>
        <w:gridCol w:w="1682"/>
        <w:gridCol w:w="1107"/>
      </w:tblGrid>
      <w:tr w:rsidR="00D36A64" w:rsidTr="000B38C5">
        <w:trPr>
          <w:cantSplit/>
          <w:trHeight w:val="495"/>
        </w:trPr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0B38C5">
        <w:trPr>
          <w:trHeight w:val="720"/>
        </w:trPr>
        <w:tc>
          <w:tcPr>
            <w:tcW w:w="2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highlight w:val="yellow"/>
                <w:lang w:val="en-US"/>
              </w:rPr>
              <w:t>BS</w:t>
            </w:r>
            <w:r w:rsidRPr="00E30378">
              <w:rPr>
                <w:color w:val="000000"/>
                <w:sz w:val="16"/>
                <w:szCs w:val="16"/>
              </w:rPr>
              <w:t>_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r>
              <w:rPr>
                <w:rFonts w:eastAsia="Arial Unicode MS"/>
                <w:sz w:val="16"/>
                <w:szCs w:val="16"/>
              </w:rPr>
              <w:t xml:space="preserve">Отключение 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клиента </w:t>
            </w:r>
            <w:r>
              <w:rPr>
                <w:rFonts w:eastAsia="Arial Unicode MS"/>
                <w:sz w:val="16"/>
                <w:szCs w:val="16"/>
              </w:rPr>
              <w:t>от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 </w:t>
            </w:r>
            <w:r>
              <w:rPr>
                <w:rFonts w:eastAsia="Arial Unicode MS"/>
                <w:sz w:val="16"/>
                <w:szCs w:val="16"/>
              </w:rPr>
              <w:t>П</w:t>
            </w:r>
            <w:r w:rsidRPr="00D65940">
              <w:rPr>
                <w:rFonts w:eastAsia="Arial Unicode MS"/>
                <w:sz w:val="16"/>
                <w:szCs w:val="16"/>
              </w:rPr>
              <w:t>рограмм</w:t>
            </w:r>
            <w:r>
              <w:rPr>
                <w:rFonts w:eastAsia="Arial Unicode MS"/>
                <w:sz w:val="16"/>
                <w:szCs w:val="16"/>
              </w:rPr>
              <w:t xml:space="preserve">ы </w:t>
            </w:r>
            <w:r w:rsidRPr="00D65940">
              <w:rPr>
                <w:rFonts w:eastAsia="Arial Unicode MS"/>
                <w:sz w:val="16"/>
                <w:szCs w:val="16"/>
              </w:rPr>
              <w:t>Коллекция”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 w:rsidRPr="004C6F47">
              <w:rPr>
                <w:color w:val="000000"/>
                <w:sz w:val="16"/>
                <w:szCs w:val="16"/>
              </w:rPr>
              <w:t>УСБС-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Необходимо реализовать (Новый)</w:t>
            </w:r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Default="00FF74FF" w:rsidP="00730075">
      <w:pPr>
        <w:pStyle w:val="4"/>
        <w:jc w:val="both"/>
        <w:rPr>
          <w:rFonts w:eastAsia="Arial Unicode MS"/>
        </w:rPr>
      </w:pPr>
      <w:bookmarkStart w:id="102" w:name="_4.2.2.1._БС_“Регистрация/активация"/>
      <w:bookmarkStart w:id="103" w:name="_4.2.1.1_БС_“Отключение"/>
      <w:bookmarkEnd w:id="102"/>
      <w:bookmarkEnd w:id="103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r w:rsidR="00730075" w:rsidRPr="00D2328C">
        <w:rPr>
          <w:rFonts w:eastAsia="Arial Unicode MS"/>
        </w:rPr>
        <w:t xml:space="preserve">Отключение клиента от </w:t>
      </w:r>
      <w:r w:rsidR="00730075">
        <w:rPr>
          <w:rFonts w:eastAsia="Arial Unicode MS"/>
        </w:rPr>
        <w:t>П</w:t>
      </w:r>
      <w:r w:rsidR="00730075" w:rsidRPr="00D2328C">
        <w:rPr>
          <w:rFonts w:eastAsia="Arial Unicode MS"/>
        </w:rPr>
        <w:t>рограммы Коллекция</w:t>
      </w:r>
      <w:r w:rsidR="00730075" w:rsidRPr="00FF74FF">
        <w:rPr>
          <w:rFonts w:eastAsia="Arial Unicode MS"/>
        </w:rPr>
        <w:t>”</w:t>
      </w:r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r w:rsidRPr="00B118D1">
        <w:t>Siebel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t>Список параметров может быть уточнен на этапе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lastRenderedPageBreak/>
        <w:t>Также описание сервиса можно посмотреть в карточке сервиса</w:t>
      </w:r>
      <w:r w:rsidRPr="00A25943">
        <w:t xml:space="preserve"> “</w:t>
      </w:r>
      <w:r w:rsidRPr="00D2328C">
        <w:rPr>
          <w:rFonts w:eastAsia="Arial Unicode MS"/>
        </w:rPr>
        <w:t xml:space="preserve">Отключение клиента от </w:t>
      </w:r>
      <w:r>
        <w:rPr>
          <w:rFonts w:eastAsia="Arial Unicode MS"/>
        </w:rPr>
        <w:t>П</w:t>
      </w:r>
      <w:r w:rsidRPr="00D2328C">
        <w:rPr>
          <w:rFonts w:eastAsia="Arial Unicode MS"/>
        </w:rPr>
        <w:t>рограммы Коллекция</w:t>
      </w:r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730075">
      <w:pPr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r w:rsidRPr="005D7384">
        <w:rPr>
          <w:b/>
        </w:rPr>
        <w:t>Siebel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730075">
      <w:pPr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r w:rsidRPr="009F4F7E">
        <w:rPr>
          <w:rFonts w:eastAsia="Arial Unicode MS"/>
          <w:b/>
        </w:rPr>
        <w:t xml:space="preserve"> 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104" w:name="_4.2.2.2._БС_“Отключение"/>
      <w:bookmarkStart w:id="105" w:name="_4.2.3._Требования_к"/>
      <w:bookmarkEnd w:id="104"/>
      <w:bookmarkEnd w:id="105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106" w:name="_4.2.2.1._Взаимодействие_Хранилища"/>
      <w:bookmarkEnd w:id="106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r>
        <w:rPr>
          <w:lang w:val="en-US"/>
        </w:rPr>
        <w:t>CSV</w:t>
      </w:r>
      <w:r w:rsidRPr="00247C36">
        <w:t>.</w:t>
      </w:r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</w:t>
      </w:r>
      <w:ins w:id="107" w:author="Беккер Андрей Викторович" w:date="2014-07-23T18:20:00Z">
        <w:r w:rsidR="000145C5">
          <w:t>1</w:t>
        </w:r>
        <w:r w:rsidR="000145C5" w:rsidRPr="00BE2F03">
          <w:t xml:space="preserve"> </w:t>
        </w:r>
      </w:ins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r w:rsidR="007059F4">
        <w:rPr>
          <w:lang w:val="en-US"/>
        </w:rPr>
        <w:t>closecard</w:t>
      </w:r>
      <w:r>
        <w:rPr>
          <w:lang w:val="en-US"/>
        </w:rPr>
        <w:t>PL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r w:rsidR="007059F4">
        <w:rPr>
          <w:lang w:val="en-US"/>
        </w:rPr>
        <w:t>closecard</w:t>
      </w:r>
      <w:r>
        <w:rPr>
          <w:lang w:val="en-US"/>
        </w:rPr>
        <w:t>PL</w:t>
      </w:r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lastRenderedPageBreak/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r w:rsidR="005C53A0">
        <w:rPr>
          <w:lang w:val="en-US"/>
        </w:rPr>
        <w:t>closecard</w:t>
      </w:r>
      <w:r>
        <w:rPr>
          <w:lang w:val="en-US"/>
        </w:rPr>
        <w:t>PL</w:t>
      </w:r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r w:rsidR="005C53A0">
        <w:rPr>
          <w:lang w:val="en-US"/>
        </w:rPr>
        <w:t>closecard</w:t>
      </w:r>
      <w:r>
        <w:rPr>
          <w:lang w:val="en-US"/>
        </w:rPr>
        <w:t>PL</w:t>
      </w:r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108" w:name="_4.2.2.2_Взаимодействие_Сайта"/>
      <w:bookmarkEnd w:id="108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Взаимодействие Сайта с Хранилищем</w:t>
      </w:r>
      <w:r w:rsidRPr="0005739E">
        <w:t xml:space="preserve"> </w:t>
      </w:r>
      <w:r>
        <w:t>(реестр на отключение клиентов от Программы Коллекция со стороны Сайта)</w:t>
      </w:r>
    </w:p>
    <w:p w:rsidR="0005739E" w:rsidRDefault="0005739E" w:rsidP="0005739E"/>
    <w:p w:rsidR="006D4B05" w:rsidRDefault="006D4B05" w:rsidP="0005739E">
      <w:pPr>
        <w:rPr>
          <w:color w:val="000000"/>
        </w:rPr>
      </w:pPr>
      <w:r w:rsidRPr="00716DFE">
        <w:t>Необходимо в</w:t>
      </w:r>
      <w:r>
        <w:t xml:space="preserve"> формат исходящего реестра от Сайта для Хранилища  (взаимодействия </w:t>
      </w:r>
      <w:r w:rsidRPr="00EE58B3">
        <w:t>3.4. Отключение клиентов от Системы лояльности</w:t>
      </w:r>
      <w:r>
        <w:t xml:space="preserve">) добавить новое поле </w:t>
      </w:r>
      <w:r w:rsidRPr="00F56F7D">
        <w:rPr>
          <w:b/>
          <w:lang w:val="en-US"/>
        </w:rPr>
        <w:t>I</w:t>
      </w:r>
      <w:r w:rsidRPr="00F56F7D">
        <w:rPr>
          <w:b/>
          <w:color w:val="000000"/>
        </w:rPr>
        <w:t>nitiator (</w:t>
      </w:r>
      <w:r>
        <w:rPr>
          <w:b/>
          <w:color w:val="000000"/>
        </w:rPr>
        <w:t>инициатор закрытия</w:t>
      </w:r>
      <w:r w:rsidRPr="00F56F7D">
        <w:rPr>
          <w:b/>
          <w:color w:val="000000"/>
        </w:rPr>
        <w:t>)</w:t>
      </w:r>
      <w:r w:rsidRPr="00716DFE">
        <w:t>.</w:t>
      </w:r>
      <w:r>
        <w:t xml:space="preserve"> В данном поле необходимо передавать одно из значений</w:t>
      </w:r>
      <w:r w:rsidRPr="00EE58B3">
        <w:t>:</w:t>
      </w:r>
      <w:r>
        <w:t xml:space="preserve"> 1 -  отключение</w:t>
      </w:r>
      <w:r w:rsidRPr="00EE58B3">
        <w:rPr>
          <w:color w:val="000000"/>
        </w:rPr>
        <w:t xml:space="preserve"> </w:t>
      </w:r>
      <w:r>
        <w:rPr>
          <w:color w:val="000000"/>
        </w:rPr>
        <w:t>клиента</w:t>
      </w:r>
      <w:r w:rsidRPr="00EE58B3">
        <w:rPr>
          <w:color w:val="000000"/>
        </w:rPr>
        <w:t xml:space="preserve"> по заявлению клиента, 2 </w:t>
      </w:r>
      <w:r>
        <w:rPr>
          <w:color w:val="000000"/>
        </w:rPr>
        <w:t>–</w:t>
      </w:r>
      <w:r w:rsidRPr="00EE58B3">
        <w:rPr>
          <w:color w:val="000000"/>
        </w:rPr>
        <w:t xml:space="preserve"> </w:t>
      </w:r>
      <w:r>
        <w:rPr>
          <w:color w:val="000000"/>
        </w:rPr>
        <w:t>отключение клиент</w:t>
      </w:r>
      <w:r w:rsidR="005C3EA6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порядке.</w:t>
      </w:r>
    </w:p>
    <w:p w:rsidR="006D4B05" w:rsidRDefault="006D4B05" w:rsidP="0005739E">
      <w:pPr>
        <w:rPr>
          <w:ins w:id="109" w:author="Беккер Андрей Викторович" w:date="2014-07-23T18:07:00Z"/>
        </w:rPr>
      </w:pPr>
    </w:p>
    <w:p w:rsidR="00961678" w:rsidRDefault="00961678" w:rsidP="00961678">
      <w:pPr>
        <w:jc w:val="both"/>
        <w:rPr>
          <w:ins w:id="110" w:author="Беккер Андрей Викторович" w:date="2014-07-23T18:07:00Z"/>
        </w:rPr>
      </w:pPr>
      <w:ins w:id="111" w:author="Беккер Андрей Викторович" w:date="2014-07-23T18:07:00Z">
        <w:r>
          <w:t>Значение 1 передается, если клиент по своей инициативе (через Личный кабинет) отключается от Программы Коллекция.</w:t>
        </w:r>
      </w:ins>
    </w:p>
    <w:p w:rsidR="00961678" w:rsidRPr="00EE58B3" w:rsidRDefault="00961678" w:rsidP="00961678">
      <w:pPr>
        <w:jc w:val="both"/>
        <w:rPr>
          <w:ins w:id="112" w:author="Беккер Андрей Викторович" w:date="2014-07-23T18:07:00Z"/>
        </w:rPr>
      </w:pPr>
      <w:ins w:id="113" w:author="Беккер Андрей Викторович" w:date="2014-07-23T18:07:00Z">
        <w:r>
          <w:t xml:space="preserve">Значение 2 передается, если клиента отключают через АРМ </w:t>
        </w:r>
      </w:ins>
      <w:ins w:id="114" w:author="Беккер Андрей Викторович" w:date="2014-07-23T18:10:00Z">
        <w:r w:rsidR="006A69F4">
          <w:t>системы Коллекция</w:t>
        </w:r>
      </w:ins>
      <w:ins w:id="115" w:author="Беккер Андрей Викторович" w:date="2014-07-23T18:07:00Z">
        <w:r>
          <w:t>.</w:t>
        </w:r>
      </w:ins>
    </w:p>
    <w:p w:rsidR="00961678" w:rsidRDefault="00961678" w:rsidP="0005739E">
      <w:pPr>
        <w:rPr>
          <w:ins w:id="116" w:author="Беккер Андрей Викторович" w:date="2014-07-23T17:56:00Z"/>
        </w:rPr>
      </w:pPr>
    </w:p>
    <w:p w:rsidR="006D4B05" w:rsidRPr="00247C36" w:rsidRDefault="006D4B05" w:rsidP="006D4B05">
      <w:pPr>
        <w:jc w:val="both"/>
        <w:rPr>
          <w:ins w:id="117" w:author="Беккер Андрей Викторович" w:date="2014-07-23T17:56:00Z"/>
        </w:rPr>
      </w:pPr>
      <w:ins w:id="118" w:author="Беккер Андрей Викторович" w:date="2014-07-23T17:56:00Z">
        <w:r>
          <w:t>Формат файла с реестрами</w:t>
        </w:r>
        <w:r w:rsidRPr="00247C36">
          <w:t xml:space="preserve">: </w:t>
        </w:r>
        <w:r>
          <w:rPr>
            <w:lang w:val="en-US"/>
          </w:rPr>
          <w:t>CSV</w:t>
        </w:r>
        <w:r w:rsidRPr="00247C36">
          <w:t>.</w:t>
        </w:r>
      </w:ins>
    </w:p>
    <w:p w:rsidR="006D4B05" w:rsidRPr="00BE2F03" w:rsidRDefault="006D4B05" w:rsidP="006D4B05">
      <w:pPr>
        <w:jc w:val="both"/>
        <w:rPr>
          <w:ins w:id="119" w:author="Беккер Андрей Викторович" w:date="2014-07-23T17:57:00Z"/>
        </w:rPr>
      </w:pPr>
      <w:ins w:id="120" w:author="Беккер Андрей Викторович" w:date="2014-07-23T17:57:00Z">
        <w:r>
          <w:lastRenderedPageBreak/>
          <w:t>Периодичность обмена реестрами между Сайтом</w:t>
        </w:r>
      </w:ins>
      <w:ins w:id="121" w:author="Беккер Андрей Викторович" w:date="2014-07-23T18:01:00Z">
        <w:r>
          <w:t xml:space="preserve"> и Хранилищем</w:t>
        </w:r>
      </w:ins>
      <w:ins w:id="122" w:author="Беккер Андрей Викторович" w:date="2014-07-23T17:57:00Z">
        <w:r w:rsidRPr="00BE2F03">
          <w:t xml:space="preserve">: </w:t>
        </w:r>
        <w:r>
          <w:t>1</w:t>
        </w:r>
        <w:r w:rsidRPr="00BE2F03">
          <w:t xml:space="preserve"> </w:t>
        </w:r>
        <w:r>
          <w:t>раз в день.</w:t>
        </w:r>
      </w:ins>
    </w:p>
    <w:p w:rsidR="006D4B05" w:rsidRDefault="006D4B05" w:rsidP="0005739E">
      <w:pPr>
        <w:rPr>
          <w:ins w:id="123" w:author="Беккер Андрей Викторович" w:date="2014-07-23T17:56:00Z"/>
        </w:rPr>
      </w:pPr>
    </w:p>
    <w:p w:rsidR="00AC3F13" w:rsidRPr="00006968" w:rsidRDefault="00AC3F13" w:rsidP="00AC3F13">
      <w:pPr>
        <w:rPr>
          <w:ins w:id="124" w:author="Беккер Андрей Викторович" w:date="2014-07-23T18:03:00Z"/>
        </w:rPr>
      </w:pPr>
      <w:ins w:id="125" w:author="Беккер Андрей Викторович" w:date="2014-07-23T18:03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.cancelPL», где:</w:t>
        </w:r>
      </w:ins>
    </w:p>
    <w:p w:rsidR="00AC3F13" w:rsidRDefault="00AC3F13" w:rsidP="00AC3F13">
      <w:pPr>
        <w:rPr>
          <w:ins w:id="126" w:author="Беккер Андрей Викторович" w:date="2014-07-23T18:03:00Z"/>
        </w:rPr>
      </w:pPr>
      <w:ins w:id="127" w:author="Беккер Андрей Викторович" w:date="2014-07-23T18:03:00Z">
        <w:r>
          <w:rPr>
            <w:lang w:val="en-US"/>
          </w:rPr>
          <w:t>YYYYMMDD</w:t>
        </w:r>
        <w:r>
          <w:t xml:space="preserve"> – дата формирования файла.</w:t>
        </w:r>
      </w:ins>
    </w:p>
    <w:p w:rsidR="00AC3F13" w:rsidRDefault="00AC3F13" w:rsidP="00AC3F13">
      <w:pPr>
        <w:rPr>
          <w:ins w:id="128" w:author="Беккер Андрей Викторович" w:date="2014-07-23T18:03:00Z"/>
        </w:rPr>
      </w:pPr>
      <w:ins w:id="129" w:author="Беккер Андрей Викторович" w:date="2014-07-23T18:03:00Z">
        <w:r>
          <w:t>Пример: VTB_20120525.cancelPL</w:t>
        </w:r>
      </w:ins>
    </w:p>
    <w:p w:rsidR="006D4B05" w:rsidRDefault="006D4B05" w:rsidP="0005739E"/>
    <w:p w:rsidR="006D4B05" w:rsidRPr="006D4B05" w:rsidRDefault="006D4B05" w:rsidP="006D4B05">
      <w:pPr>
        <w:pStyle w:val="afc"/>
        <w:keepNext/>
        <w:spacing w:line="264" w:lineRule="auto"/>
        <w:jc w:val="right"/>
        <w:rPr>
          <w:ins w:id="130" w:author="Беккер Андрей Викторович" w:date="2014-07-23T17:51:00Z"/>
          <w:b w:val="0"/>
          <w:color w:val="auto"/>
          <w:sz w:val="24"/>
          <w:szCs w:val="24"/>
        </w:rPr>
      </w:pPr>
      <w:bookmarkStart w:id="131" w:name="_Ref393723773"/>
      <w:ins w:id="132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Таблица </w:t>
        </w:r>
      </w:ins>
      <w:ins w:id="133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134" w:author="Беккер Андрей Викторович" w:date="2014-07-23T18:04:00Z">
        <w:r w:rsidR="00CD6850">
          <w:rPr>
            <w:b w:val="0"/>
            <w:color w:val="auto"/>
            <w:sz w:val="24"/>
            <w:szCs w:val="24"/>
          </w:rPr>
          <w:t>4</w:t>
        </w:r>
      </w:ins>
      <w:ins w:id="135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</w:ins>
      <w:ins w:id="136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Формат реестра на отключение, выгружаемого в </w:t>
        </w:r>
      </w:ins>
      <w:ins w:id="137" w:author="Беккер Андрей Викторович" w:date="2014-07-23T18:03:00Z">
        <w:r w:rsidR="00AC3F13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138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(отключение по инициативе </w:t>
        </w:r>
      </w:ins>
      <w:ins w:id="139" w:author="Беккер Андрей Викторович" w:date="2014-07-23T18:04:00Z">
        <w:r w:rsidR="00AC3F13">
          <w:rPr>
            <w:b w:val="0"/>
            <w:color w:val="auto"/>
            <w:sz w:val="24"/>
            <w:szCs w:val="24"/>
          </w:rPr>
          <w:t>Сайта</w:t>
        </w:r>
      </w:ins>
      <w:ins w:id="140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>)</w:t>
        </w:r>
        <w:bookmarkEnd w:id="131"/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738"/>
      </w:tblGrid>
      <w:tr w:rsidR="006D4B05" w:rsidRPr="00DD1E64" w:rsidTr="006D4B05">
        <w:trPr>
          <w:tblHeader/>
          <w:jc w:val="center"/>
          <w:ins w:id="14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2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3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4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5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6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47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48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49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DD1E64" w:rsidTr="006D4B05">
        <w:trPr>
          <w:jc w:val="center"/>
          <w:ins w:id="150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2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4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5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56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5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58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DD1E64" w:rsidTr="006D4B05">
        <w:trPr>
          <w:jc w:val="center"/>
          <w:ins w:id="159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6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61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5C5102" w:rsidRDefault="006D4B05" w:rsidP="005C33C6">
            <w:pPr>
              <w:spacing w:line="264" w:lineRule="auto"/>
              <w:rPr>
                <w:ins w:id="16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3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1 -  отключение клиента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по заявлению клиента (Сайт);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  <w:p w:rsidR="006D4B05" w:rsidRPr="00DD1E64" w:rsidRDefault="006D4B05" w:rsidP="005C33C6">
            <w:pPr>
              <w:spacing w:line="264" w:lineRule="auto"/>
              <w:rPr>
                <w:ins w:id="16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5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2 – отключение клиент</w:t>
              </w:r>
            </w:ins>
            <w:r w:rsidR="00D87FBE">
              <w:rPr>
                <w:rFonts w:ascii="Arial" w:hAnsi="Arial" w:cs="Arial"/>
                <w:sz w:val="18"/>
                <w:szCs w:val="18"/>
              </w:rPr>
              <w:t>а</w:t>
            </w:r>
            <w:ins w:id="166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по инициативе банка в одностороннем порядке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(АРМ)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6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68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16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DD1E64" w:rsidTr="006D4B05">
        <w:trPr>
          <w:jc w:val="center"/>
          <w:ins w:id="17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7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73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Reason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Текст сообщения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1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18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8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Обязательный параметр при </w:t>
              </w:r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  <w:r w:rsidRPr="00FA06A7">
                <w:rPr>
                  <w:rFonts w:ascii="Arial" w:hAnsi="Arial" w:cs="Arial"/>
                  <w:sz w:val="18"/>
                  <w:szCs w:val="18"/>
                </w:rPr>
                <w:t xml:space="preserve"> = 1.</w:t>
              </w:r>
            </w:ins>
          </w:p>
        </w:tc>
      </w:tr>
    </w:tbl>
    <w:p w:rsidR="006D4B05" w:rsidRPr="00242979" w:rsidRDefault="006D4B05" w:rsidP="006D4B05">
      <w:pPr>
        <w:pStyle w:val="a9"/>
        <w:spacing w:line="264" w:lineRule="auto"/>
        <w:rPr>
          <w:ins w:id="182" w:author="Беккер Андрей Викторович" w:date="2014-07-23T17:51:00Z"/>
          <w:rFonts w:ascii="Arial" w:hAnsi="Arial" w:cs="Arial"/>
          <w:sz w:val="20"/>
          <w:szCs w:val="20"/>
        </w:rPr>
      </w:pPr>
    </w:p>
    <w:p w:rsidR="00CD6850" w:rsidRPr="00CD6850" w:rsidRDefault="00CD6850" w:rsidP="00CD6850">
      <w:pPr>
        <w:rPr>
          <w:ins w:id="183" w:author="Беккер Андрей Викторович" w:date="2014-07-23T18:05:00Z"/>
        </w:rPr>
      </w:pPr>
      <w:ins w:id="184" w:author="Беккер Андрей Викторович" w:date="2014-07-23T18:05:00Z">
        <w:r w:rsidRPr="00CD6850">
          <w:t>Имя файла формируется по шаблону «</w:t>
        </w:r>
        <w:r w:rsidRPr="00CD6850">
          <w:rPr>
            <w:lang w:val="en-US"/>
          </w:rPr>
          <w:t>VTB</w:t>
        </w:r>
        <w:r w:rsidRPr="00CD6850">
          <w:t>_</w:t>
        </w:r>
        <w:r w:rsidRPr="00CD6850">
          <w:rPr>
            <w:lang w:val="en-US"/>
          </w:rPr>
          <w:t>YYYYMMDD</w:t>
        </w:r>
        <w:r w:rsidRPr="00CD6850">
          <w:t>.cancelPL.</w:t>
        </w:r>
        <w:r w:rsidRPr="00CD6850">
          <w:rPr>
            <w:lang w:val="en-US"/>
          </w:rPr>
          <w:t>response</w:t>
        </w:r>
        <w:r w:rsidRPr="00CD6850">
          <w:t>», где:</w:t>
        </w:r>
      </w:ins>
    </w:p>
    <w:p w:rsidR="00CD6850" w:rsidRPr="00230791" w:rsidRDefault="00CD6850" w:rsidP="00CD6850">
      <w:pPr>
        <w:rPr>
          <w:ins w:id="185" w:author="Беккер Андрей Викторович" w:date="2014-07-23T18:05:00Z"/>
        </w:rPr>
      </w:pPr>
      <w:ins w:id="186" w:author="Беккер Андрей Викторович" w:date="2014-07-23T18:05:00Z">
        <w:r w:rsidRPr="00B42004">
          <w:rPr>
            <w:lang w:val="en-US"/>
          </w:rPr>
          <w:t>YYYYMMDD</w:t>
        </w:r>
        <w:r w:rsidRPr="00230791">
          <w:t xml:space="preserve"> – дата формирования файла.</w:t>
        </w:r>
      </w:ins>
    </w:p>
    <w:p w:rsidR="00CD6850" w:rsidRPr="00BA3A87" w:rsidRDefault="00CD6850" w:rsidP="00CD6850">
      <w:pPr>
        <w:rPr>
          <w:ins w:id="187" w:author="Беккер Андрей Викторович" w:date="2014-07-23T18:05:00Z"/>
        </w:rPr>
      </w:pPr>
      <w:ins w:id="188" w:author="Беккер Андрей Викторович" w:date="2014-07-23T18:05:00Z">
        <w:r w:rsidRPr="0048568B">
          <w:t>Пример: VTB_201205.cancelPL.</w:t>
        </w:r>
        <w:r w:rsidRPr="00BA3A87">
          <w:rPr>
            <w:lang w:val="en-US"/>
          </w:rPr>
          <w:t>response</w:t>
        </w:r>
      </w:ins>
    </w:p>
    <w:p w:rsidR="006D4B05" w:rsidRPr="00CD6850" w:rsidRDefault="006D4B05" w:rsidP="006D4B05">
      <w:pPr>
        <w:pStyle w:val="a9"/>
        <w:spacing w:line="264" w:lineRule="auto"/>
        <w:rPr>
          <w:ins w:id="189" w:author="Беккер Андрей Викторович" w:date="2014-07-23T17:51:00Z"/>
          <w:rFonts w:ascii="Arial" w:hAnsi="Arial" w:cs="Arial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190" w:author="Беккер Андрей Викторович" w:date="2014-07-23T17:51:00Z"/>
          <w:b w:val="0"/>
          <w:color w:val="auto"/>
          <w:sz w:val="24"/>
          <w:szCs w:val="24"/>
        </w:rPr>
      </w:pPr>
      <w:bookmarkStart w:id="191" w:name="_Ref393723810"/>
      <w:bookmarkStart w:id="192" w:name="Таблица_5"/>
      <w:ins w:id="19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194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195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5</w:t>
        </w:r>
      </w:ins>
      <w:bookmarkEnd w:id="191"/>
      <w:bookmarkEnd w:id="192"/>
      <w:ins w:id="196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197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ответного реестра на отключение, выгружаемого </w:t>
        </w:r>
      </w:ins>
      <w:ins w:id="198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Хранилищем </w:t>
        </w:r>
      </w:ins>
      <w:ins w:id="199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200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для</w:t>
        </w:r>
      </w:ins>
      <w:ins w:id="201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С</w:t>
        </w:r>
      </w:ins>
      <w:ins w:id="202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0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(отключение по инициативе С</w:t>
        </w:r>
      </w:ins>
      <w:ins w:id="204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05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)</w:t>
        </w:r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596"/>
      </w:tblGrid>
      <w:tr w:rsidR="006D4B05" w:rsidRPr="001A03D0" w:rsidTr="00CD6850">
        <w:trPr>
          <w:tblHeader/>
          <w:jc w:val="center"/>
          <w:ins w:id="20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0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0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09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0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1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2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1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1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CD6850">
        <w:trPr>
          <w:jc w:val="center"/>
          <w:ins w:id="21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1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1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1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1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2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2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2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CD6850">
        <w:trPr>
          <w:jc w:val="center"/>
          <w:ins w:id="224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2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2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2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Статус подтверждения банка на отключение клиента.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2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отменить;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3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1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подтвердить</w:t>
              </w:r>
              <w:r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3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4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2 –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клиент 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3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3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37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3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CD6850">
        <w:trPr>
          <w:trHeight w:val="80"/>
          <w:jc w:val="center"/>
          <w:ins w:id="239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4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41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4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4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6D4B05" w:rsidRPr="001A03D0" w:rsidRDefault="006D4B05" w:rsidP="006D4B05">
      <w:pPr>
        <w:pStyle w:val="a9"/>
        <w:spacing w:line="264" w:lineRule="auto"/>
        <w:rPr>
          <w:ins w:id="244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CD6850" w:rsidRDefault="00CD6850" w:rsidP="00CD6850">
      <w:pPr>
        <w:rPr>
          <w:ins w:id="245" w:author="Беккер Андрей Викторович" w:date="2014-07-23T18:06:00Z"/>
        </w:rPr>
      </w:pPr>
    </w:p>
    <w:p w:rsidR="00CD6850" w:rsidRPr="00006968" w:rsidRDefault="00CD6850" w:rsidP="00CD6850">
      <w:pPr>
        <w:rPr>
          <w:ins w:id="246" w:author="Беккер Андрей Викторович" w:date="2014-07-23T18:06:00Z"/>
        </w:rPr>
      </w:pPr>
      <w:ins w:id="247" w:author="Беккер Андрей Викторович" w:date="2014-07-23T18:06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_</w:t>
        </w:r>
        <w:r>
          <w:rPr>
            <w:lang w:val="en-US"/>
          </w:rPr>
          <w:t>N</w:t>
        </w:r>
        <w:r>
          <w:t>.</w:t>
        </w:r>
        <w:r w:rsidRPr="00D217AC">
          <w:t xml:space="preserve"> </w:t>
        </w:r>
        <w:r>
          <w:t>cancelPL.</w:t>
        </w:r>
        <w:r>
          <w:rPr>
            <w:lang w:val="en-US"/>
          </w:rPr>
          <w:t>response</w:t>
        </w:r>
        <w:r w:rsidRPr="00006968">
          <w:t>2</w:t>
        </w:r>
        <w:r>
          <w:t>», где:</w:t>
        </w:r>
      </w:ins>
    </w:p>
    <w:p w:rsidR="00CD6850" w:rsidRPr="00006968" w:rsidRDefault="00CD6850" w:rsidP="00CD6850">
      <w:pPr>
        <w:rPr>
          <w:ins w:id="248" w:author="Беккер Андрей Викторович" w:date="2014-07-23T18:06:00Z"/>
        </w:rPr>
      </w:pPr>
      <w:ins w:id="249" w:author="Беккер Андрей Викторович" w:date="2014-07-23T18:06:00Z">
        <w:r>
          <w:rPr>
            <w:lang w:val="en-US"/>
          </w:rPr>
          <w:t>YYYYMMDD</w:t>
        </w:r>
        <w:r>
          <w:t xml:space="preserve"> – дата формирования исходного файла;</w:t>
        </w:r>
      </w:ins>
    </w:p>
    <w:p w:rsidR="00CD6850" w:rsidRDefault="00CD6850" w:rsidP="00CD6850">
      <w:pPr>
        <w:rPr>
          <w:ins w:id="250" w:author="Беккер Андрей Викторович" w:date="2014-07-23T18:06:00Z"/>
        </w:rPr>
      </w:pPr>
      <w:ins w:id="251" w:author="Беккер Андрей Викторович" w:date="2014-07-23T18:06:00Z">
        <w:r>
          <w:rPr>
            <w:lang w:val="en-US"/>
          </w:rPr>
          <w:t>N</w:t>
        </w:r>
        <w:r>
          <w:t xml:space="preserve"> – порядковый номер исходного файла.</w:t>
        </w:r>
      </w:ins>
    </w:p>
    <w:p w:rsidR="00CD6850" w:rsidRDefault="00CD6850" w:rsidP="00CD6850">
      <w:pPr>
        <w:rPr>
          <w:ins w:id="252" w:author="Беккер Андрей Викторович" w:date="2014-07-23T18:06:00Z"/>
        </w:rPr>
      </w:pPr>
      <w:ins w:id="253" w:author="Беккер Андрей Викторович" w:date="2014-07-23T18:06:00Z">
        <w:r>
          <w:t>Пример: VTB_20120525_1.</w:t>
        </w:r>
        <w:r w:rsidRPr="00D217AC">
          <w:t xml:space="preserve"> </w:t>
        </w:r>
        <w:r>
          <w:t>cancelPL.</w:t>
        </w:r>
        <w:r>
          <w:rPr>
            <w:lang w:val="en-US"/>
          </w:rPr>
          <w:t>response</w:t>
        </w:r>
        <w:r w:rsidRPr="00643B4F">
          <w:t>2</w:t>
        </w:r>
      </w:ins>
    </w:p>
    <w:p w:rsidR="006D4B05" w:rsidRPr="00596B6E" w:rsidRDefault="006D4B05" w:rsidP="006D4B05">
      <w:pPr>
        <w:pStyle w:val="a9"/>
        <w:spacing w:line="264" w:lineRule="auto"/>
        <w:rPr>
          <w:ins w:id="254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255" w:author="Беккер Андрей Викторович" w:date="2014-07-23T17:51:00Z"/>
          <w:b w:val="0"/>
          <w:color w:val="auto"/>
          <w:sz w:val="24"/>
          <w:szCs w:val="24"/>
        </w:rPr>
      </w:pPr>
      <w:bookmarkStart w:id="256" w:name="Таблица_6"/>
      <w:ins w:id="257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258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259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6</w:t>
        </w:r>
      </w:ins>
      <w:bookmarkEnd w:id="256"/>
      <w:ins w:id="260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261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второго ответного реестра на отключение, выгружаемого в </w:t>
        </w:r>
      </w:ins>
      <w:ins w:id="262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26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(отключение по инициативе</w:t>
        </w:r>
      </w:ins>
      <w:ins w:id="264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 Сайта</w:t>
        </w:r>
      </w:ins>
      <w:ins w:id="265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>)</w:t>
        </w:r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6D4B05" w:rsidRPr="001A03D0" w:rsidTr="005C33C6">
        <w:trPr>
          <w:tblHeader/>
          <w:jc w:val="center"/>
          <w:ins w:id="26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6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6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69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0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7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2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7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7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5C33C6">
        <w:trPr>
          <w:jc w:val="center"/>
          <w:ins w:id="27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7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2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5C33C6">
        <w:trPr>
          <w:jc w:val="center"/>
          <w:ins w:id="284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8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6D4B05" w:rsidRDefault="006D4B05" w:rsidP="005C33C6">
            <w:pPr>
              <w:spacing w:line="264" w:lineRule="auto"/>
              <w:rPr>
                <w:ins w:id="29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6D4B05" w:rsidRDefault="006D4B05" w:rsidP="005C33C6">
            <w:pPr>
              <w:spacing w:line="264" w:lineRule="auto"/>
              <w:rPr>
                <w:ins w:id="29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4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3 – успешная отмена отключения;</w:t>
              </w:r>
            </w:ins>
          </w:p>
          <w:p w:rsidR="006D4B05" w:rsidRPr="00873F8B" w:rsidRDefault="006D4B05" w:rsidP="005C33C6">
            <w:pPr>
              <w:spacing w:line="264" w:lineRule="auto"/>
              <w:rPr>
                <w:ins w:id="29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6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4 – неизвестная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ошибка выполнения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9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9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9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5C33C6">
        <w:trPr>
          <w:jc w:val="center"/>
          <w:ins w:id="301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5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0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0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1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1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6D4B05" w:rsidRDefault="006D4B05" w:rsidP="006D4B05">
      <w:pPr>
        <w:pStyle w:val="a9"/>
        <w:spacing w:line="264" w:lineRule="auto"/>
        <w:rPr>
          <w:ins w:id="312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EE58B3" w:rsidRDefault="00EE58B3" w:rsidP="00C12532">
      <w:pPr>
        <w:jc w:val="both"/>
      </w:pPr>
    </w:p>
    <w:p w:rsidR="00CF0D7C" w:rsidRPr="00EE58B3" w:rsidRDefault="00CF0D7C" w:rsidP="0005739E"/>
    <w:p w:rsidR="0005739E" w:rsidRDefault="0005739E" w:rsidP="0028186E">
      <w:pPr>
        <w:pStyle w:val="4"/>
      </w:pPr>
      <w:bookmarkStart w:id="313" w:name="_4.2.2.3._Взаимодействие_Хранилища"/>
      <w:bookmarkEnd w:id="313"/>
      <w:r w:rsidRPr="005841B4">
        <w:t>4.2.</w:t>
      </w:r>
      <w:r w:rsidR="0028186E">
        <w:t>2</w:t>
      </w:r>
      <w:r>
        <w:t>.</w:t>
      </w:r>
      <w:r w:rsidR="0028186E">
        <w:t>3.</w:t>
      </w:r>
      <w:r>
        <w:t xml:space="preserve"> Взаимодействие Хранилища с Сайтом</w:t>
      </w:r>
      <w:r w:rsidRPr="0005739E">
        <w:t xml:space="preserve"> </w:t>
      </w:r>
      <w:r>
        <w:t>(реестр на отключение клиентов от Программы Коллекция со стороны Банка)</w:t>
      </w:r>
    </w:p>
    <w:p w:rsidR="00DA46CC" w:rsidRPr="00DA46CC" w:rsidRDefault="00DA46CC" w:rsidP="00DA46CC"/>
    <w:p w:rsidR="00DA46CC" w:rsidRDefault="00DA46CC" w:rsidP="00DA46CC">
      <w:pPr>
        <w:jc w:val="both"/>
      </w:pPr>
      <w:r>
        <w:t xml:space="preserve">Необходимо разработать новое взаимодействие между </w:t>
      </w:r>
      <w:r w:rsidR="00F7443E">
        <w:t xml:space="preserve">Хранилищем </w:t>
      </w:r>
      <w:r>
        <w:t xml:space="preserve">и </w:t>
      </w:r>
      <w:r w:rsidR="00F7443E">
        <w:t>Сайтом для</w:t>
      </w:r>
      <w:r>
        <w:t xml:space="preserve"> </w:t>
      </w:r>
      <w:r w:rsidR="00F7443E">
        <w:t>передачи реестра с клиентами на отключение, если отключение производится со стороны Банка</w:t>
      </w:r>
      <w:r>
        <w:t>.</w:t>
      </w:r>
    </w:p>
    <w:p w:rsidR="00DA46CC" w:rsidRDefault="00DA46CC" w:rsidP="00DA46CC">
      <w:pPr>
        <w:jc w:val="both"/>
      </w:pP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r>
        <w:rPr>
          <w:lang w:val="en-US"/>
        </w:rPr>
        <w:t>CSV</w:t>
      </w:r>
      <w:r w:rsidRPr="00247C36">
        <w:t>.</w:t>
      </w:r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</w:t>
      </w:r>
      <w:r w:rsidR="00F7443E">
        <w:t xml:space="preserve">Хранилищем </w:t>
      </w:r>
      <w:r>
        <w:t xml:space="preserve">и </w:t>
      </w:r>
      <w:r w:rsidR="00F7443E">
        <w:t>Сайтом</w:t>
      </w:r>
      <w:r w:rsidRPr="00BE2F03">
        <w:t xml:space="preserve">: </w:t>
      </w:r>
      <w:ins w:id="314" w:author="Беккер Андрей Викторович" w:date="2014-07-23T18:20:00Z">
        <w:r w:rsidR="000145C5">
          <w:t>1</w:t>
        </w:r>
      </w:ins>
      <w:r w:rsidRPr="00BE2F03">
        <w:t xml:space="preserve"> </w:t>
      </w:r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commentRangeStart w:id="315"/>
      <w:r w:rsidR="001F774F">
        <w:rPr>
          <w:lang w:val="en-US"/>
        </w:rPr>
        <w:t>close</w:t>
      </w:r>
      <w:r>
        <w:rPr>
          <w:lang w:val="en-US"/>
        </w:rPr>
        <w:t>PL</w:t>
      </w:r>
      <w:commentRangeEnd w:id="315"/>
      <w:r w:rsidR="006B019B">
        <w:rPr>
          <w:rStyle w:val="af6"/>
        </w:rPr>
        <w:commentReference w:id="315"/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r w:rsidR="001F774F">
        <w:rPr>
          <w:lang w:val="en-US"/>
        </w:rPr>
        <w:t>close</w:t>
      </w:r>
      <w:r>
        <w:rPr>
          <w:lang w:val="en-US"/>
        </w:rPr>
        <w:t>PL</w:t>
      </w:r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 xml:space="preserve">Формат реестра </w:t>
      </w:r>
      <w:r w:rsidR="00906E7D">
        <w:t>между Хранилищем и Сайтом для передачи реестра с клиентами на отключение, если отключение производится со стороны Банка</w:t>
      </w:r>
      <w:r w:rsidR="00906E7D" w:rsidRPr="00906E7D">
        <w:t xml:space="preserve"> </w:t>
      </w:r>
      <w:r w:rsidRPr="004951E8">
        <w:t>см.</w:t>
      </w:r>
      <w:r w:rsidR="00906E7D" w:rsidRPr="00906E7D">
        <w:t xml:space="preserve"> </w:t>
      </w:r>
      <w:r w:rsidR="00906E7D">
        <w:t>в</w:t>
      </w:r>
      <w:r w:rsidRPr="004951E8">
        <w:t xml:space="preserve"> Таблицу №</w:t>
      </w:r>
      <w:r w:rsidR="00EB7876">
        <w:t>7</w:t>
      </w:r>
      <w:r w:rsidRPr="004951E8">
        <w:t>:</w:t>
      </w:r>
    </w:p>
    <w:p w:rsidR="00DA46CC" w:rsidRPr="00BE2F03" w:rsidRDefault="00DA46CC" w:rsidP="00DA46CC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bookmarkStart w:id="316" w:name="Таблица_7"/>
      <w:r w:rsidRPr="00BE2F03">
        <w:rPr>
          <w:b w:val="0"/>
          <w:color w:val="auto"/>
          <w:sz w:val="24"/>
          <w:szCs w:val="24"/>
        </w:rPr>
        <w:t>Таблица №</w:t>
      </w:r>
      <w:r w:rsidR="00EB7876">
        <w:rPr>
          <w:b w:val="0"/>
          <w:color w:val="auto"/>
          <w:sz w:val="24"/>
          <w:szCs w:val="24"/>
        </w:rPr>
        <w:t xml:space="preserve">7 </w:t>
      </w:r>
      <w:bookmarkEnd w:id="316"/>
      <w:r w:rsidRPr="00BE2F03">
        <w:rPr>
          <w:b w:val="0"/>
          <w:color w:val="auto"/>
          <w:sz w:val="24"/>
          <w:szCs w:val="24"/>
        </w:rPr>
        <w:t xml:space="preserve">-  Формат реестра </w:t>
      </w:r>
      <w:r w:rsidR="00906E7D" w:rsidRPr="00906E7D">
        <w:rPr>
          <w:b w:val="0"/>
          <w:color w:val="auto"/>
          <w:sz w:val="24"/>
          <w:szCs w:val="24"/>
        </w:rPr>
        <w:t>между Хранилищем и Сайтом для передачи реестра с клиентами на отключение, если отключение производится со стороны Банка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022ED3" w:rsidRPr="00DD1E64" w:rsidTr="005C33C6">
        <w:trPr>
          <w:tblHeader/>
          <w:jc w:val="center"/>
          <w:ins w:id="317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18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19" w:author="Беккер Андрей Викторович" w:date="2014-07-23T18:17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0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21" w:author="Беккер Андрей Викторович" w:date="2014-07-23T18:17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2" w:author="Беккер Андрей Викторович" w:date="2014-07-23T18:17:00Z"/>
                <w:rFonts w:ascii="Arial" w:hAnsi="Arial" w:cs="Arial"/>
                <w:b/>
                <w:sz w:val="18"/>
                <w:szCs w:val="18"/>
              </w:rPr>
            </w:pPr>
            <w:ins w:id="323" w:author="Беккер Андрей Викторович" w:date="2014-07-23T18:17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RDefault="00022ED3" w:rsidP="005C33C6">
            <w:pPr>
              <w:spacing w:line="264" w:lineRule="auto"/>
              <w:jc w:val="center"/>
              <w:rPr>
                <w:ins w:id="324" w:author="Беккер Андрей Викторович" w:date="2014-07-23T18:17:00Z"/>
                <w:rFonts w:ascii="Arial" w:hAnsi="Arial" w:cs="Arial"/>
                <w:sz w:val="18"/>
                <w:szCs w:val="18"/>
                <w:lang w:val="en-US"/>
              </w:rPr>
            </w:pPr>
            <w:ins w:id="325" w:author="Беккер Андрей Викторович" w:date="2014-07-23T18:17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022ED3" w:rsidRPr="00DD1E64" w:rsidTr="005C33C6">
        <w:trPr>
          <w:jc w:val="center"/>
          <w:ins w:id="326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27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28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29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0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31" w:author="Беккер Андрей Викторович" w:date="2014-07-23T18:17:00Z"/>
                <w:rFonts w:ascii="Arial" w:hAnsi="Arial" w:cs="Arial"/>
                <w:sz w:val="18"/>
                <w:szCs w:val="18"/>
                <w:lang w:val="en-US"/>
              </w:rPr>
            </w:pPr>
            <w:ins w:id="332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33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4" w:author="Беккер Андрей Викторович" w:date="2014-07-23T18:17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022ED3" w:rsidRPr="00DD1E64" w:rsidTr="005C33C6">
        <w:trPr>
          <w:jc w:val="center"/>
          <w:ins w:id="335" w:author="Беккер Андрей Викторович" w:date="2014-07-23T18:17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FA06A7" w:rsidRDefault="00022ED3" w:rsidP="005C33C6">
            <w:pPr>
              <w:spacing w:line="264" w:lineRule="auto"/>
              <w:rPr>
                <w:ins w:id="336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7" w:author="Беккер Андрей Викторович" w:date="2014-07-23T18:17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Default="00022ED3" w:rsidP="005C33C6">
            <w:pPr>
              <w:spacing w:line="264" w:lineRule="auto"/>
              <w:rPr>
                <w:ins w:id="338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39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Резолюция:</w:t>
              </w:r>
            </w:ins>
          </w:p>
          <w:p w:rsidR="00022ED3" w:rsidRDefault="00022ED3" w:rsidP="005C33C6">
            <w:pPr>
              <w:spacing w:line="264" w:lineRule="auto"/>
              <w:rPr>
                <w:ins w:id="340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1" w:author="Беккер Андрей Викторович" w:date="2014-07-23T18:17:00Z">
              <w:r w:rsidRPr="00445C20">
                <w:rPr>
                  <w:rFonts w:ascii="Arial" w:hAnsi="Arial" w:cs="Arial"/>
                  <w:sz w:val="18"/>
                  <w:szCs w:val="18"/>
                </w:rPr>
                <w:t xml:space="preserve">1 – </w:t>
              </w:r>
              <w:r>
                <w:rPr>
                  <w:rFonts w:ascii="Arial" w:hAnsi="Arial" w:cs="Arial"/>
                  <w:sz w:val="18"/>
                  <w:szCs w:val="18"/>
                </w:rPr>
                <w:t>Клиента невозможно отключить в системах Банка;</w:t>
              </w:r>
            </w:ins>
          </w:p>
          <w:p w:rsidR="00022ED3" w:rsidRDefault="00022ED3" w:rsidP="005C33C6">
            <w:pPr>
              <w:spacing w:line="264" w:lineRule="auto"/>
              <w:rPr>
                <w:ins w:id="342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3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2 – Отключить клиента;</w:t>
              </w:r>
            </w:ins>
          </w:p>
          <w:p w:rsidR="00022ED3" w:rsidRPr="00BA4E80" w:rsidRDefault="00022ED3" w:rsidP="005C33C6">
            <w:pPr>
              <w:spacing w:line="264" w:lineRule="auto"/>
              <w:rPr>
                <w:ins w:id="344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  <w:ins w:id="345" w:author="Беккер Андрей Викторович" w:date="2014-07-23T18:17:00Z">
              <w:r>
                <w:rPr>
                  <w:rFonts w:ascii="Arial" w:hAnsi="Arial" w:cs="Arial"/>
                  <w:sz w:val="18"/>
                  <w:szCs w:val="18"/>
                </w:rPr>
                <w:t>3 – К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лиент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RDefault="00022ED3" w:rsidP="005C33C6">
            <w:pPr>
              <w:spacing w:line="264" w:lineRule="auto"/>
              <w:rPr>
                <w:ins w:id="346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FA06A7" w:rsidRDefault="00022ED3" w:rsidP="005C33C6">
            <w:pPr>
              <w:spacing w:line="264" w:lineRule="auto"/>
              <w:rPr>
                <w:ins w:id="347" w:author="Беккер Андрей Викторович" w:date="2014-07-23T18:17:00Z"/>
                <w:rFonts w:ascii="Arial" w:hAnsi="Arial" w:cs="Arial"/>
                <w:sz w:val="18"/>
                <w:szCs w:val="18"/>
              </w:rPr>
            </w:pP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A46CC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от</w:t>
      </w:r>
      <w:r w:rsidR="001E5AA2">
        <w:rPr>
          <w:b w:val="0"/>
          <w:color w:val="auto"/>
          <w:sz w:val="24"/>
          <w:szCs w:val="24"/>
        </w:rPr>
        <w:t xml:space="preserve"> Сайта для</w:t>
      </w:r>
      <w:r>
        <w:rPr>
          <w:b w:val="0"/>
          <w:color w:val="auto"/>
          <w:sz w:val="24"/>
          <w:szCs w:val="24"/>
        </w:rPr>
        <w:t xml:space="preserve">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EB7876">
        <w:rPr>
          <w:b w:val="0"/>
          <w:color w:val="auto"/>
          <w:sz w:val="24"/>
          <w:szCs w:val="24"/>
        </w:rPr>
        <w:t>8</w:t>
      </w:r>
      <w:r w:rsidRPr="006E3C82">
        <w:rPr>
          <w:b w:val="0"/>
          <w:color w:val="auto"/>
          <w:sz w:val="24"/>
          <w:szCs w:val="24"/>
        </w:rPr>
        <w:t>):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commentRangeStart w:id="348"/>
      <w:r w:rsidR="001F774F">
        <w:rPr>
          <w:lang w:val="en-US"/>
        </w:rPr>
        <w:t>close</w:t>
      </w:r>
      <w:r>
        <w:rPr>
          <w:lang w:val="en-US"/>
        </w:rPr>
        <w:t>PL</w:t>
      </w:r>
      <w:r w:rsidRPr="00EA1288">
        <w:t>.</w:t>
      </w:r>
      <w:commentRangeEnd w:id="348"/>
      <w:r w:rsidR="007201BA">
        <w:rPr>
          <w:rStyle w:val="af6"/>
        </w:rPr>
        <w:commentReference w:id="348"/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r>
        <w:t>порядковый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commentRangeStart w:id="349"/>
      <w:r w:rsidR="001F774F">
        <w:rPr>
          <w:lang w:val="en-US"/>
        </w:rPr>
        <w:t>close</w:t>
      </w:r>
      <w:r>
        <w:rPr>
          <w:lang w:val="en-US"/>
        </w:rPr>
        <w:t>PL</w:t>
      </w:r>
      <w:commentRangeEnd w:id="349"/>
      <w:r w:rsidR="00E27EE0">
        <w:rPr>
          <w:rStyle w:val="af6"/>
        </w:rPr>
        <w:commentReference w:id="349"/>
      </w:r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6E3C82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bookmarkStart w:id="350" w:name="Таблица_8"/>
      <w:r w:rsidRPr="006E3C82">
        <w:rPr>
          <w:b w:val="0"/>
          <w:color w:val="auto"/>
          <w:sz w:val="24"/>
          <w:szCs w:val="24"/>
        </w:rPr>
        <w:t>Таблица №</w:t>
      </w:r>
      <w:r w:rsidR="00EB7876">
        <w:rPr>
          <w:b w:val="0"/>
          <w:color w:val="auto"/>
          <w:sz w:val="24"/>
          <w:szCs w:val="24"/>
        </w:rPr>
        <w:t>8</w:t>
      </w:r>
      <w:r w:rsidRPr="006E3C82">
        <w:rPr>
          <w:b w:val="0"/>
          <w:color w:val="auto"/>
          <w:sz w:val="24"/>
          <w:szCs w:val="24"/>
        </w:rPr>
        <w:t xml:space="preserve"> </w:t>
      </w:r>
      <w:bookmarkEnd w:id="350"/>
      <w:r w:rsidRPr="006E3C82">
        <w:rPr>
          <w:b w:val="0"/>
          <w:color w:val="auto"/>
          <w:sz w:val="24"/>
          <w:szCs w:val="24"/>
        </w:rPr>
        <w:t>- Формат ответного реестра</w:t>
      </w:r>
      <w:r w:rsidR="001E5AA2">
        <w:rPr>
          <w:b w:val="0"/>
          <w:color w:val="auto"/>
          <w:sz w:val="24"/>
          <w:szCs w:val="24"/>
        </w:rPr>
        <w:t xml:space="preserve"> от Сайта для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CE45F5" w:rsidRPr="001A03D0" w:rsidTr="005C33C6">
        <w:trPr>
          <w:tblHeader/>
          <w:jc w:val="center"/>
          <w:ins w:id="351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2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3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4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5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6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7" w:author="Беккер Андрей Викторович" w:date="2014-07-23T18:18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RDefault="00CE45F5" w:rsidP="005C33C6">
            <w:pPr>
              <w:spacing w:line="264" w:lineRule="auto"/>
              <w:jc w:val="center"/>
              <w:rPr>
                <w:ins w:id="358" w:author="Беккер Андрей Викторович" w:date="2014-07-23T18:18:00Z"/>
                <w:rFonts w:ascii="Arial" w:hAnsi="Arial" w:cs="Arial"/>
                <w:b/>
                <w:sz w:val="18"/>
                <w:szCs w:val="18"/>
              </w:rPr>
            </w:pPr>
            <w:ins w:id="359" w:author="Беккер Андрей Викторович" w:date="2014-07-23T18:18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CE45F5" w:rsidRPr="001A03D0" w:rsidTr="005C33C6">
        <w:trPr>
          <w:jc w:val="center"/>
          <w:ins w:id="360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1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62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3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64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Идентификатор клиента, присвоенный в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5" w:author="Беккер Андрей Викторович" w:date="2014-07-23T18:18:00Z"/>
                <w:rFonts w:ascii="Arial" w:hAnsi="Arial" w:cs="Arial"/>
                <w:sz w:val="18"/>
                <w:szCs w:val="18"/>
                <w:lang w:val="en-US"/>
              </w:rPr>
            </w:pPr>
            <w:ins w:id="366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lastRenderedPageBreak/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67" w:author="Беккер Андрей Викторович" w:date="2014-07-23T18:18:00Z"/>
                <w:rFonts w:ascii="Arial" w:hAnsi="Arial" w:cs="Arial"/>
                <w:sz w:val="18"/>
                <w:szCs w:val="18"/>
                <w:lang w:val="en-US"/>
              </w:rPr>
            </w:pPr>
            <w:ins w:id="368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CE45F5" w:rsidRPr="001A03D0" w:rsidTr="005C33C6">
        <w:trPr>
          <w:jc w:val="center"/>
          <w:ins w:id="369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70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1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72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3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CE45F5" w:rsidRPr="001A03D0" w:rsidRDefault="00CE45F5" w:rsidP="005C33C6">
            <w:pPr>
              <w:spacing w:line="264" w:lineRule="auto"/>
              <w:rPr>
                <w:ins w:id="374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5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CE45F5" w:rsidRDefault="00CE45F5" w:rsidP="005C33C6">
            <w:pPr>
              <w:spacing w:line="264" w:lineRule="auto"/>
              <w:rPr>
                <w:ins w:id="376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7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CE45F5" w:rsidRDefault="00CE45F5" w:rsidP="005C33C6">
            <w:pPr>
              <w:spacing w:line="264" w:lineRule="auto"/>
              <w:rPr>
                <w:ins w:id="378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79" w:author="Беккер Андрей Викторович" w:date="2014-07-23T18:18:00Z">
              <w:r w:rsidRPr="00BA4E80">
                <w:rPr>
                  <w:rFonts w:ascii="Arial" w:hAnsi="Arial" w:cs="Arial"/>
                  <w:sz w:val="18"/>
                  <w:szCs w:val="18"/>
                </w:rPr>
                <w:t>2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– успешная отмена отключения;</w:t>
              </w:r>
            </w:ins>
          </w:p>
          <w:p w:rsidR="00CE45F5" w:rsidRPr="00873F8B" w:rsidRDefault="00CE45F5" w:rsidP="005C33C6">
            <w:pPr>
              <w:spacing w:line="264" w:lineRule="auto"/>
              <w:rPr>
                <w:ins w:id="380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1" w:author="Беккер Андрей Викторович" w:date="2014-07-23T18:18:00Z">
              <w:r w:rsidRPr="00BA4E80">
                <w:rPr>
                  <w:rFonts w:ascii="Arial" w:hAnsi="Arial" w:cs="Arial"/>
                  <w:sz w:val="18"/>
                  <w:szCs w:val="18"/>
                </w:rPr>
                <w:t>3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– неизвестная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>ошибка выполнения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napToGrid w:val="0"/>
              <w:spacing w:line="264" w:lineRule="auto"/>
              <w:rPr>
                <w:ins w:id="382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3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napToGrid w:val="0"/>
              <w:spacing w:line="264" w:lineRule="auto"/>
              <w:rPr>
                <w:ins w:id="384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5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CE45F5" w:rsidRPr="001A03D0" w:rsidTr="005C33C6">
        <w:trPr>
          <w:jc w:val="center"/>
          <w:ins w:id="386" w:author="Беккер Андрей Викторович" w:date="2014-07-23T18:18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87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88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89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0" w:author="Беккер Андрей Викторович" w:date="2014-07-23T18:18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91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2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RDefault="00CE45F5" w:rsidP="005C33C6">
            <w:pPr>
              <w:spacing w:line="264" w:lineRule="auto"/>
              <w:rPr>
                <w:ins w:id="393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4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CE45F5" w:rsidRPr="001A03D0" w:rsidRDefault="00CE45F5" w:rsidP="005C33C6">
            <w:pPr>
              <w:spacing w:line="264" w:lineRule="auto"/>
              <w:rPr>
                <w:ins w:id="395" w:author="Беккер Андрей Викторович" w:date="2014-07-23T18:18:00Z"/>
                <w:rFonts w:ascii="Arial" w:hAnsi="Arial" w:cs="Arial"/>
                <w:sz w:val="18"/>
                <w:szCs w:val="18"/>
              </w:rPr>
            </w:pPr>
            <w:ins w:id="396" w:author="Беккер Андрей Викторович" w:date="2014-07-23T18:18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DA46CC" w:rsidRDefault="00DA46CC" w:rsidP="00DA46CC"/>
    <w:p w:rsidR="00CB2F10" w:rsidDel="00C04B66" w:rsidRDefault="00CB2F10" w:rsidP="00CB2F10">
      <w:pPr>
        <w:rPr>
          <w:del w:id="397" w:author="Беккер Андрей Викторович" w:date="2014-07-24T16:37:00Z"/>
          <w:rFonts w:ascii="Arial" w:hAnsi="Arial" w:cs="Arial"/>
          <w:sz w:val="20"/>
          <w:szCs w:val="20"/>
        </w:rPr>
      </w:pPr>
      <w:bookmarkStart w:id="398" w:name="_4.2.2.4._Взаимодействие_"/>
      <w:bookmarkEnd w:id="398"/>
    </w:p>
    <w:p w:rsidR="009C0F1A" w:rsidRPr="005841B4" w:rsidRDefault="009C0F1A" w:rsidP="009C0F1A">
      <w:pPr>
        <w:pStyle w:val="3"/>
      </w:pPr>
      <w:bookmarkStart w:id="399" w:name="_4.2.3._Требования_к_1"/>
      <w:bookmarkEnd w:id="399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1314AC" w:rsidRPr="007C4F98" w:rsidRDefault="00443FEF" w:rsidP="001314AC">
      <w:pPr>
        <w:pStyle w:val="af4"/>
        <w:numPr>
          <w:ilvl w:val="0"/>
          <w:numId w:val="37"/>
        </w:numPr>
        <w:jc w:val="both"/>
        <w:rPr>
          <w:color w:val="000000"/>
        </w:rPr>
      </w:pPr>
      <w:ins w:id="400" w:author="Беккер Андрей Викторович" w:date="2014-07-24T18:14:00Z">
        <w:r>
          <w:rPr>
            <w:color w:val="000000"/>
          </w:rPr>
          <w:t>Д</w:t>
        </w:r>
      </w:ins>
      <w:ins w:id="401" w:author="Беккер Андрей Викторович" w:date="2014-07-24T18:13:00Z">
        <w:r>
          <w:rPr>
            <w:color w:val="000000"/>
          </w:rPr>
          <w:t xml:space="preserve">ля </w:t>
        </w:r>
      </w:ins>
      <w:ins w:id="402" w:author="Беккер Андрей Викторович" w:date="2014-07-24T18:15:00Z">
        <w:r w:rsidR="0045323E">
          <w:rPr>
            <w:color w:val="000000"/>
          </w:rPr>
          <w:t>клиентов</w:t>
        </w:r>
      </w:ins>
      <w:ins w:id="403" w:author="Беккер Андрей Викторович" w:date="2014-07-24T18:14:00Z">
        <w:r>
          <w:rPr>
            <w:color w:val="000000"/>
          </w:rPr>
          <w:t xml:space="preserve"> с</w:t>
        </w:r>
      </w:ins>
      <w:r w:rsidR="0077505C" w:rsidRPr="007C4F98">
        <w:rPr>
          <w:color w:val="000000"/>
        </w:rPr>
        <w:t xml:space="preserve"> </w:t>
      </w:r>
      <w:r w:rsidR="007B4945" w:rsidRPr="007C4F98">
        <w:rPr>
          <w:b/>
          <w:lang w:val="en-US"/>
        </w:rPr>
        <w:t>I</w:t>
      </w:r>
      <w:r w:rsidR="007B4945" w:rsidRPr="007C4F98">
        <w:rPr>
          <w:b/>
          <w:color w:val="000000"/>
        </w:rPr>
        <w:t>nitiator</w:t>
      </w:r>
      <w:r w:rsidR="007B4945" w:rsidRPr="007C4F98">
        <w:rPr>
          <w:color w:val="000000"/>
        </w:rPr>
        <w:t xml:space="preserve"> </w:t>
      </w:r>
      <w:r w:rsidR="0077505C" w:rsidRPr="007C4F98">
        <w:rPr>
          <w:color w:val="000000"/>
        </w:rPr>
        <w:t>= 1 (</w:t>
      </w:r>
      <w:r w:rsidR="0077505C" w:rsidRPr="007E026E">
        <w:t>отключение</w:t>
      </w:r>
      <w:r w:rsidR="0077505C" w:rsidRPr="007C4F98">
        <w:rPr>
          <w:color w:val="000000"/>
        </w:rPr>
        <w:t xml:space="preserve"> клиента по заявлению клиента) </w:t>
      </w:r>
      <w:ins w:id="404" w:author="Беккер Андрей Викторович" w:date="2014-07-23T18:27:00Z">
        <w:r w:rsidR="000223F7" w:rsidRPr="007C4F98">
          <w:rPr>
            <w:color w:val="000000"/>
          </w:rPr>
          <w:t xml:space="preserve">в </w:t>
        </w:r>
        <w:r w:rsidR="000223F7" w:rsidRPr="007C4F98">
          <w:rPr>
            <w:color w:val="000000"/>
            <w:lang w:val="en-US"/>
          </w:rPr>
          <w:t>TRM</w:t>
        </w:r>
        <w:r w:rsidR="000223F7" w:rsidRPr="007C4F98">
          <w:rPr>
            <w:color w:val="000000"/>
          </w:rPr>
          <w:t xml:space="preserve"> </w:t>
        </w:r>
      </w:ins>
      <w:r w:rsidR="0077505C" w:rsidRPr="007C4F98">
        <w:rPr>
          <w:color w:val="000000"/>
        </w:rPr>
        <w:t>формируется сегмент клиентов К</w:t>
      </w:r>
      <w:r w:rsidR="0091349E" w:rsidRPr="007C4F98">
        <w:rPr>
          <w:color w:val="000000"/>
        </w:rPr>
        <w:t>а</w:t>
      </w:r>
      <w:r w:rsidR="0077505C" w:rsidRPr="007C4F98">
        <w:rPr>
          <w:color w:val="000000"/>
        </w:rPr>
        <w:t>мпании</w:t>
      </w:r>
      <w:r w:rsidR="00B42AD5" w:rsidRPr="007C4F98">
        <w:rPr>
          <w:color w:val="000000"/>
        </w:rPr>
        <w:t xml:space="preserve"> (отдельной)</w:t>
      </w:r>
      <w:r w:rsidR="0077505C" w:rsidRPr="007C4F98">
        <w:rPr>
          <w:color w:val="000000"/>
        </w:rPr>
        <w:t xml:space="preserve"> на обзвон (реализованная функциональность)</w:t>
      </w:r>
      <w:ins w:id="405" w:author="Беккер Андрей Викторович" w:date="2014-07-24T18:12:00Z">
        <w:r w:rsidR="00A34591">
          <w:rPr>
            <w:color w:val="000000"/>
          </w:rPr>
          <w:t>,</w:t>
        </w:r>
      </w:ins>
      <w:r w:rsidR="001314AC" w:rsidRPr="007C4F98">
        <w:rPr>
          <w:color w:val="000000"/>
        </w:rPr>
        <w:t xml:space="preserve"> который выгружается в </w:t>
      </w:r>
      <w:r w:rsidR="001314AC" w:rsidRPr="007C4F98">
        <w:rPr>
          <w:color w:val="000000"/>
          <w:lang w:val="en-US"/>
        </w:rPr>
        <w:t>Siebel</w:t>
      </w:r>
      <w:r w:rsidR="001314AC" w:rsidRPr="007C4F98">
        <w:rPr>
          <w:color w:val="000000"/>
        </w:rPr>
        <w:t xml:space="preserve"> </w:t>
      </w:r>
      <w:r w:rsidR="001314AC" w:rsidRPr="007C4F98">
        <w:rPr>
          <w:color w:val="000000"/>
          <w:lang w:val="en-US"/>
        </w:rPr>
        <w:t>CRM</w:t>
      </w:r>
      <w:ins w:id="406" w:author="Беккер Андрей Викторович" w:date="2014-07-24T17:31:00Z">
        <w:r w:rsidR="007C4F98" w:rsidRPr="007C4F98">
          <w:rPr>
            <w:color w:val="000000"/>
          </w:rPr>
          <w:t xml:space="preserve"> (</w:t>
        </w:r>
      </w:ins>
      <w:ins w:id="407" w:author="Беккер Андрей Викторович" w:date="2014-07-24T17:32:00Z">
        <w:r w:rsidR="007C4F98">
          <w:rPr>
            <w:color w:val="000000"/>
          </w:rPr>
          <w:t>согласно существующему механизму</w:t>
        </w:r>
      </w:ins>
      <w:ins w:id="408" w:author="Беккер Андрей Викторович" w:date="2014-07-24T17:31:00Z">
        <w:r w:rsidR="007C4F98" w:rsidRPr="007C4F98">
          <w:rPr>
            <w:color w:val="000000"/>
          </w:rPr>
          <w:t>)</w:t>
        </w:r>
      </w:ins>
      <w:r w:rsidR="0077505C" w:rsidRPr="007C4F98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>/не отключение от Программы Коллекция происходит по результату телефонного разговора с клиентом (результат обзвона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02EAD" w:rsidRDefault="00CF0D14" w:rsidP="00202EAD">
      <w:pPr>
        <w:pStyle w:val="af4"/>
        <w:jc w:val="both"/>
        <w:rPr>
          <w:ins w:id="409" w:author="Беккер Андрей Викторович" w:date="2014-07-24T11:37:00Z"/>
        </w:rPr>
      </w:pPr>
      <w:r w:rsidRPr="00CF0D14">
        <w:t>Если</w:t>
      </w:r>
      <w:r>
        <w:rPr>
          <w:b/>
        </w:rPr>
        <w:t xml:space="preserve"> </w:t>
      </w:r>
      <w:ins w:id="410" w:author="Беккер Андрей Викторович" w:date="2014-07-24T18:16:00Z">
        <w:r w:rsidRPr="00CF0D14">
          <w:t>для клиента</w:t>
        </w:r>
        <w:r>
          <w:rPr>
            <w:b/>
          </w:rPr>
          <w:t xml:space="preserve"> </w:t>
        </w:r>
        <w:r w:rsidRPr="00CF0D14">
          <w:t>признак</w:t>
        </w:r>
        <w:r>
          <w:rPr>
            <w:b/>
          </w:rPr>
          <w:t xml:space="preserve"> </w:t>
        </w:r>
      </w:ins>
      <w:r w:rsidR="007B4945" w:rsidRPr="00F56F7D">
        <w:rPr>
          <w:b/>
          <w:lang w:val="en-US"/>
        </w:rPr>
        <w:t>I</w:t>
      </w:r>
      <w:r w:rsidR="007B4945" w:rsidRPr="00F56F7D">
        <w:rPr>
          <w:b/>
          <w:color w:val="000000"/>
        </w:rPr>
        <w:t>nitiator</w:t>
      </w:r>
      <w:r w:rsidR="007B4945">
        <w:rPr>
          <w:color w:val="000000"/>
        </w:rPr>
        <w:t xml:space="preserve"> </w:t>
      </w:r>
      <w:r w:rsidR="0031671D">
        <w:rPr>
          <w:color w:val="000000"/>
        </w:rPr>
        <w:t>=</w:t>
      </w:r>
      <w:r w:rsidR="0031671D" w:rsidRPr="007E026E">
        <w:rPr>
          <w:color w:val="000000"/>
        </w:rPr>
        <w:t xml:space="preserve"> </w:t>
      </w:r>
      <w:r w:rsidR="0031671D">
        <w:rPr>
          <w:color w:val="000000"/>
        </w:rPr>
        <w:t>2 (</w:t>
      </w:r>
      <w:r w:rsidR="0031671D" w:rsidRPr="0031671D">
        <w:t>закрытие банком в одностороннем порядке</w:t>
      </w:r>
      <w:r w:rsidR="0031671D">
        <w:rPr>
          <w:color w:val="000000"/>
        </w:rPr>
        <w:t>),</w:t>
      </w:r>
      <w:ins w:id="411" w:author="Беккер Андрей Викторович" w:date="2014-07-24T11:37:00Z">
        <w:r w:rsidR="00202EAD" w:rsidRPr="00202EAD">
          <w:rPr>
            <w:color w:val="000000"/>
          </w:rPr>
          <w:t xml:space="preserve"> </w:t>
        </w:r>
        <w:r w:rsidR="00202EAD">
          <w:t xml:space="preserve">и  </w:t>
        </w:r>
      </w:ins>
      <w:ins w:id="412" w:author="Беккер Андрей Викторович" w:date="2014-07-24T18:14:00Z">
        <w:r w:rsidR="00443FEF">
          <w:t xml:space="preserve">если </w:t>
        </w:r>
      </w:ins>
      <w:ins w:id="413" w:author="Беккер Андрей Викторович" w:date="2014-07-24T11:37:00Z">
        <w:r w:rsidR="00202EAD">
          <w:t xml:space="preserve">в Хранилище нет причин чтобы не отключать Клиента, то Хранилище должно выгружать Сайту ответный реестр на отключение (см. </w:t>
        </w:r>
        <w:r w:rsidR="00202EAD">
          <w:rPr>
            <w:szCs w:val="24"/>
          </w:rPr>
          <w:fldChar w:fldCharType="begin"/>
        </w:r>
        <w:r w:rsidR="00202EAD">
          <w:rPr>
            <w:szCs w:val="24"/>
          </w:rPr>
          <w:instrText xml:space="preserve"> HYPERLINK  \l "Таблица_5" </w:instrText>
        </w:r>
        <w:r w:rsidR="00202EAD">
          <w:rPr>
            <w:szCs w:val="24"/>
          </w:rPr>
          <w:fldChar w:fldCharType="separate"/>
        </w:r>
        <w:r w:rsidR="00202EAD" w:rsidRPr="00446864">
          <w:rPr>
            <w:rStyle w:val="afb"/>
            <w:szCs w:val="24"/>
          </w:rPr>
          <w:t>Таблица 5</w:t>
        </w:r>
        <w:r w:rsidR="00202EAD">
          <w:rPr>
            <w:szCs w:val="24"/>
          </w:rPr>
          <w:fldChar w:fldCharType="end"/>
        </w:r>
        <w:r w:rsidR="00202EAD" w:rsidRPr="00446864">
          <w:rPr>
            <w:szCs w:val="24"/>
          </w:rPr>
          <w:t xml:space="preserve"> </w:t>
        </w:r>
        <w:r w:rsidR="00202EAD">
          <w:rPr>
            <w:szCs w:val="24"/>
          </w:rPr>
          <w:t>из пункта</w:t>
        </w:r>
        <w:r w:rsidR="00202EAD">
          <w:rPr>
            <w:rFonts w:cs="Times New Roman"/>
            <w:szCs w:val="24"/>
          </w:rPr>
          <w:t xml:space="preserve"> </w:t>
        </w:r>
        <w:r w:rsidR="00202EAD">
          <w:fldChar w:fldCharType="begin"/>
        </w:r>
        <w:r w:rsidR="00202EAD">
          <w:instrText xml:space="preserve"> HYPERLINK \l "_4.2.2.2_Взаимодействие_Сайта" </w:instrText>
        </w:r>
        <w:r w:rsidR="00202EAD">
          <w:fldChar w:fldCharType="separate"/>
        </w:r>
        <w:r w:rsidR="00202EA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202EAD">
          <w:rPr>
            <w:rStyle w:val="afb"/>
            <w:rFonts w:cs="Times New Roman"/>
            <w:szCs w:val="24"/>
          </w:rPr>
          <w:fldChar w:fldCharType="end"/>
        </w:r>
        <w:r w:rsidR="00202EAD">
          <w:t>). Сайт</w:t>
        </w:r>
        <w:r w:rsidR="00202EAD" w:rsidRPr="00121EB7">
          <w:t xml:space="preserve"> </w:t>
        </w:r>
        <w:r w:rsidR="00202EAD">
          <w:t xml:space="preserve">на своей стороне должен проводить отключение и информирование Клиента о результате отключения по средствам </w:t>
        </w:r>
        <w:r w:rsidR="00202EAD">
          <w:rPr>
            <w:lang w:val="en-US"/>
          </w:rPr>
          <w:t>SMS</w:t>
        </w:r>
        <w:r w:rsidR="00202EAD">
          <w:t xml:space="preserve">. Сайт на свой стороне по результатам отключения должен отправлять реестр Хранилищу с результатом отключения (см. </w:t>
        </w:r>
        <w:r w:rsidR="00202EAD">
          <w:fldChar w:fldCharType="begin"/>
        </w:r>
        <w:r w:rsidR="00202EAD">
          <w:instrText xml:space="preserve"> HYPERLINK  \l "Таблица_6" </w:instrText>
        </w:r>
        <w:r w:rsidR="00202EAD">
          <w:fldChar w:fldCharType="separate"/>
        </w:r>
        <w:r w:rsidR="00202EAD" w:rsidRPr="00121EB7">
          <w:rPr>
            <w:rStyle w:val="afb"/>
          </w:rPr>
          <w:t>Таблицу 6</w:t>
        </w:r>
        <w:r w:rsidR="00202EAD">
          <w:fldChar w:fldCharType="end"/>
        </w:r>
        <w:r w:rsidR="00202EAD">
          <w:t>).</w:t>
        </w:r>
      </w:ins>
    </w:p>
    <w:p w:rsidR="00202EAD" w:rsidRDefault="00202EAD" w:rsidP="00202EAD">
      <w:pPr>
        <w:pStyle w:val="af4"/>
        <w:jc w:val="both"/>
        <w:rPr>
          <w:ins w:id="414" w:author="Беккер Андрей Викторович" w:date="2014-07-24T11:37:00Z"/>
        </w:rPr>
      </w:pPr>
      <w:ins w:id="415" w:author="Беккер Андрей Викторович" w:date="2014-07-24T11:37:00Z">
        <w:r>
          <w:t xml:space="preserve">Хранилище должно обрабатывать ответный реестр от Сайта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lastRenderedPageBreak/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202EAD" w:rsidRDefault="00202EAD" w:rsidP="00202EAD">
      <w:pPr>
        <w:pStyle w:val="af4"/>
        <w:jc w:val="both"/>
        <w:rPr>
          <w:ins w:id="416" w:author="Беккер Андрей Викторович" w:date="2014-07-24T11:37:00Z"/>
          <w:rFonts w:cs="Times New Roman"/>
          <w:szCs w:val="24"/>
        </w:rPr>
      </w:pPr>
      <w:ins w:id="417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202EAD" w:rsidRPr="00C04B66" w:rsidRDefault="00202EAD" w:rsidP="00202EAD">
      <w:pPr>
        <w:pStyle w:val="af4"/>
        <w:jc w:val="both"/>
        <w:rPr>
          <w:ins w:id="418" w:author="Беккер Андрей Викторович" w:date="2014-07-24T11:37:00Z"/>
        </w:rPr>
      </w:pPr>
      <w:ins w:id="419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420" w:author="Беккер Андрей Викторович" w:date="2014-07-24T16:36:00Z">
        <w:r w:rsidR="00C04B66">
          <w:t xml:space="preserve">сохранять результат о неуспешном закрытии карты (далее такая ситуация разбирается вручную). </w:t>
        </w:r>
      </w:ins>
      <w:ins w:id="421" w:author="Беккер Андрей Викторович" w:date="2014-07-24T11:39:00Z">
        <w:r>
          <w:rPr>
            <w:rFonts w:cs="Times New Roman"/>
            <w:szCs w:val="24"/>
          </w:rPr>
          <w:t>Процесс обработки отключения клиента необходимо  завершать.</w:t>
        </w:r>
      </w:ins>
    </w:p>
    <w:p w:rsidR="00180B6F" w:rsidRDefault="00180B6F" w:rsidP="002F1D78">
      <w:pPr>
        <w:pStyle w:val="af4"/>
        <w:jc w:val="both"/>
      </w:pPr>
    </w:p>
    <w:p w:rsidR="00D04373" w:rsidRPr="00D04373" w:rsidRDefault="00D04373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ins w:id="422" w:author="Беккер Андрей Викторович" w:date="2014-07-24T17:44:00Z">
        <w:r>
          <w:t xml:space="preserve">Отклики на Кампанию. </w:t>
        </w:r>
      </w:ins>
    </w:p>
    <w:p w:rsidR="001314AC" w:rsidRPr="001314AC" w:rsidRDefault="001314AC" w:rsidP="00D04373">
      <w:pPr>
        <w:pStyle w:val="af4"/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ins w:id="423" w:author="Беккер Андрей Викторович" w:date="2014-07-24T17:33:00Z">
        <w:r w:rsidR="00345DA3">
          <w:t>отклик с результат</w:t>
        </w:r>
      </w:ins>
      <w:ins w:id="424" w:author="Беккер Андрей Викторович" w:date="2014-07-24T17:43:00Z">
        <w:r w:rsidR="00D04373">
          <w:t>ом</w:t>
        </w:r>
      </w:ins>
      <w:ins w:id="425" w:author="Беккер Андрей Викторович" w:date="2014-07-24T17:33:00Z">
        <w:r w:rsidR="00345DA3">
          <w:t xml:space="preserve"> разгов</w:t>
        </w:r>
      </w:ins>
      <w:ins w:id="426" w:author="Беккер Андрей Викторович" w:date="2014-07-24T17:43:00Z">
        <w:r w:rsidR="00D04373">
          <w:t>о</w:t>
        </w:r>
      </w:ins>
      <w:ins w:id="427" w:author="Беккер Андрей Викторович" w:date="2014-07-24T17:33:00Z">
        <w:r w:rsidR="00345DA3">
          <w:t>ра</w:t>
        </w:r>
      </w:ins>
      <w:r>
        <w:t xml:space="preserve">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345DA3" w:rsidRPr="00345DA3" w:rsidRDefault="001314AC" w:rsidP="001314AC">
      <w:pPr>
        <w:pStyle w:val="af4"/>
        <w:jc w:val="both"/>
        <w:rPr>
          <w:ins w:id="428" w:author="Беккер Андрей Викторович" w:date="2014-07-24T17:35:00Z"/>
        </w:rPr>
      </w:pPr>
      <w:r>
        <w:t xml:space="preserve">Данный </w:t>
      </w:r>
      <w:ins w:id="429" w:author="Беккер Андрей Викторович" w:date="2014-07-24T17:34:00Z">
        <w:r w:rsidR="00345DA3">
          <w:t>отклик</w:t>
        </w:r>
      </w:ins>
      <w:ins w:id="430" w:author="Беккер Андрей Викторович" w:date="2014-07-24T17:35:00Z">
        <w:r w:rsidR="00345DA3">
          <w:t xml:space="preserve"> должен попадать в </w:t>
        </w:r>
        <w:r w:rsidR="00345DA3">
          <w:rPr>
            <w:lang w:val="en-US"/>
          </w:rPr>
          <w:t>TRM</w:t>
        </w:r>
        <w:r w:rsidR="00345DA3" w:rsidRPr="00345DA3">
          <w:t xml:space="preserve"> </w:t>
        </w:r>
        <w:r w:rsidR="00345DA3">
          <w:t xml:space="preserve">по существующему механизму через </w:t>
        </w:r>
      </w:ins>
      <w:ins w:id="431" w:author="Беккер Андрей Викторович" w:date="2014-07-24T17:36:00Z">
        <w:r w:rsidR="00345DA3">
          <w:t>УСБС.</w:t>
        </w:r>
      </w:ins>
      <w:ins w:id="432" w:author="Беккер Андрей Викторович" w:date="2014-07-24T17:37:00Z">
        <w:r w:rsidR="00345DA3">
          <w:t xml:space="preserve"> TRM должен собирать</w:t>
        </w:r>
        <w:r w:rsidR="00D04373">
          <w:t xml:space="preserve"> отклики на </w:t>
        </w:r>
      </w:ins>
      <w:ins w:id="433" w:author="Беккер Андрей Викторович" w:date="2014-07-24T17:44:00Z">
        <w:r w:rsidR="00D04373">
          <w:t>К</w:t>
        </w:r>
      </w:ins>
      <w:ins w:id="434" w:author="Беккер Андрей Викторович" w:date="2014-07-24T17:37:00Z">
        <w:r w:rsidR="00345DA3">
          <w:t>ампанию и передает их в Бонусный движок.</w:t>
        </w:r>
      </w:ins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 xml:space="preserve">Хранилище должно обрабатывать </w:t>
      </w:r>
      <w:ins w:id="435" w:author="Беккер Андрей Викторович" w:date="2014-07-24T17:47:00Z">
        <w:r w:rsidR="00D04373">
          <w:t xml:space="preserve">отклики на Кампанию </w:t>
        </w:r>
        <w:r w:rsidR="00D04373" w:rsidRPr="00D04373">
          <w:t>“</w:t>
        </w:r>
      </w:ins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436" w:author="Беккер Андрей Викторович" w:date="2014-07-24T17:50:00Z">
        <w:r w:rsidR="00FF596F">
          <w:rPr>
            <w:rFonts w:cs="Times New Roman"/>
            <w:szCs w:val="24"/>
          </w:rPr>
          <w:t xml:space="preserve">по клиенту </w:t>
        </w:r>
      </w:ins>
      <w:ins w:id="437" w:author="Беккер Андрей Викторович" w:date="2014-07-24T17:48:00Z">
        <w:r w:rsidR="00D04373">
          <w:rPr>
            <w:rFonts w:cs="Times New Roman"/>
            <w:szCs w:val="24"/>
          </w:rPr>
          <w:t>отклик</w:t>
        </w:r>
      </w:ins>
      <w:ins w:id="438" w:author="Беккер Андрей Викторович" w:date="2014-07-24T17:50:00Z">
        <w:r w:rsidR="00FF596F">
          <w:rPr>
            <w:rFonts w:cs="Times New Roman"/>
            <w:szCs w:val="24"/>
          </w:rPr>
          <w:t xml:space="preserve"> </w:t>
        </w:r>
        <w:r w:rsidR="00FF596F" w:rsidRPr="003B181A">
          <w:t>“</w:t>
        </w:r>
        <w:r w:rsidR="00FF596F">
          <w:t>Не производить отключение</w:t>
        </w:r>
        <w:r w:rsidR="00FF596F" w:rsidRPr="003B181A">
          <w:t>”</w:t>
        </w:r>
      </w:ins>
      <w:r w:rsidR="0039447D">
        <w:t>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39447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21EB7" w:rsidRDefault="0039447D" w:rsidP="0039447D">
      <w:pPr>
        <w:pStyle w:val="af4"/>
        <w:jc w:val="both"/>
        <w:rPr>
          <w:ins w:id="439" w:author="Беккер Андрей Викторович" w:date="2014-07-23T18:41:00Z"/>
        </w:rPr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440" w:author="Беккер Андрей Викторович" w:date="2014-07-24T17:52:00Z">
        <w:r w:rsidR="00A544EF">
          <w:rPr>
            <w:rFonts w:cs="Times New Roman"/>
            <w:szCs w:val="24"/>
          </w:rPr>
          <w:t xml:space="preserve">по клиенту отклик </w:t>
        </w:r>
        <w:r w:rsidR="00A544EF" w:rsidRPr="003B181A">
          <w:t>“</w:t>
        </w:r>
      </w:ins>
      <w:ins w:id="441" w:author="Беккер Андрей Викторович" w:date="2014-07-24T17:53:00Z">
        <w:r w:rsidR="00A544EF">
          <w:t>П</w:t>
        </w:r>
      </w:ins>
      <w:ins w:id="442" w:author="Беккер Андрей Викторович" w:date="2014-07-24T17:52:00Z">
        <w:r w:rsidR="00A544EF">
          <w:t>роизводить отключение</w:t>
        </w:r>
        <w:r w:rsidR="00A544EF" w:rsidRPr="003B181A">
          <w:t>”</w:t>
        </w:r>
        <w:r w:rsidR="00A544EF">
          <w:t xml:space="preserve"> </w:t>
        </w:r>
      </w:ins>
      <w:ins w:id="443" w:author="Беккер Андрей Викторович" w:date="2014-07-23T18:36:00Z">
        <w:r w:rsidR="00446864">
          <w:t xml:space="preserve">и </w:t>
        </w:r>
      </w:ins>
      <w:ins w:id="444" w:author="Беккер Андрей Викторович" w:date="2014-07-24T11:29:00Z">
        <w:r w:rsidR="00C0327B">
          <w:t xml:space="preserve"> в </w:t>
        </w:r>
      </w:ins>
      <w:ins w:id="445" w:author="Беккер Андрей Викторович" w:date="2014-07-24T11:30:00Z">
        <w:r w:rsidR="00C0327B">
          <w:t>Х</w:t>
        </w:r>
      </w:ins>
      <w:ins w:id="446" w:author="Беккер Андрей Викторович" w:date="2014-07-24T11:29:00Z">
        <w:r w:rsidR="00C0327B">
          <w:t>ранилище нет причин чтобы не отключать</w:t>
        </w:r>
      </w:ins>
      <w:ins w:id="447" w:author="Беккер Андрей Викторович" w:date="2014-07-24T11:30:00Z">
        <w:r w:rsidR="00C0327B">
          <w:t xml:space="preserve"> Клиента</w:t>
        </w:r>
      </w:ins>
      <w:r>
        <w:t xml:space="preserve">, то Хранилище </w:t>
      </w:r>
      <w:r w:rsidR="00180B6F">
        <w:t xml:space="preserve">должно </w:t>
      </w:r>
      <w:ins w:id="448" w:author="Беккер Андрей Викторович" w:date="2014-07-23T18:31:00Z">
        <w:r w:rsidR="00446864">
          <w:t xml:space="preserve">выгружать Сайту ответный реестр </w:t>
        </w:r>
      </w:ins>
      <w:ins w:id="449" w:author="Беккер Андрей Викторович" w:date="2014-07-23T18:33:00Z">
        <w:r w:rsidR="00446864">
          <w:t xml:space="preserve">на отключение (см. </w:t>
        </w:r>
      </w:ins>
      <w:ins w:id="450" w:author="Беккер Андрей Викторович" w:date="2014-07-23T18:34:00Z">
        <w:r w:rsidR="00446864">
          <w:rPr>
            <w:szCs w:val="24"/>
          </w:rPr>
          <w:fldChar w:fldCharType="begin"/>
        </w:r>
        <w:r w:rsidR="00446864">
          <w:rPr>
            <w:szCs w:val="24"/>
          </w:rPr>
          <w:instrText xml:space="preserve"> HYPERLINK  \l "Таблица_5" </w:instrText>
        </w:r>
        <w:r w:rsidR="00446864">
          <w:rPr>
            <w:szCs w:val="24"/>
          </w:rPr>
          <w:fldChar w:fldCharType="separate"/>
        </w:r>
        <w:r w:rsidR="00446864" w:rsidRPr="00446864">
          <w:rPr>
            <w:rStyle w:val="afb"/>
            <w:szCs w:val="24"/>
          </w:rPr>
          <w:t>Таблица 5</w:t>
        </w:r>
        <w:r w:rsidR="00446864">
          <w:rPr>
            <w:szCs w:val="24"/>
          </w:rPr>
          <w:fldChar w:fldCharType="end"/>
        </w:r>
      </w:ins>
      <w:ins w:id="451" w:author="Беккер Андрей Викторович" w:date="2014-07-23T18:35:00Z">
        <w:r w:rsidR="00446864" w:rsidRPr="00446864">
          <w:rPr>
            <w:szCs w:val="24"/>
          </w:rPr>
          <w:t xml:space="preserve"> </w:t>
        </w:r>
        <w:r w:rsidR="00446864">
          <w:rPr>
            <w:szCs w:val="24"/>
          </w:rPr>
          <w:t xml:space="preserve">из пункта </w:t>
        </w:r>
        <w:r w:rsidR="00446864">
          <w:rPr>
            <w:rFonts w:cs="Times New Roman"/>
            <w:szCs w:val="24"/>
          </w:rPr>
          <w:t xml:space="preserve">пункт </w:t>
        </w:r>
        <w:r w:rsidR="00446864">
          <w:fldChar w:fldCharType="begin"/>
        </w:r>
        <w:r w:rsidR="00446864">
          <w:instrText xml:space="preserve"> HYPERLINK \l "_4.2.2.2_Взаимодействие_Сайта" </w:instrText>
        </w:r>
        <w:r w:rsidR="00446864">
          <w:fldChar w:fldCharType="separate"/>
        </w:r>
        <w:r w:rsidR="00446864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446864">
          <w:rPr>
            <w:rStyle w:val="afb"/>
            <w:rFonts w:cs="Times New Roman"/>
            <w:szCs w:val="24"/>
          </w:rPr>
          <w:fldChar w:fldCharType="end"/>
        </w:r>
      </w:ins>
      <w:ins w:id="452" w:author="Беккер Андрей Викторович" w:date="2014-07-23T18:33:00Z">
        <w:r w:rsidR="00446864">
          <w:t>)</w:t>
        </w:r>
      </w:ins>
      <w:ins w:id="453" w:author="Беккер Андрей Викторович" w:date="2014-07-23T18:35:00Z">
        <w:r w:rsidR="00446864">
          <w:t>.</w:t>
        </w:r>
      </w:ins>
      <w:ins w:id="454" w:author="Беккер Андрей Викторович" w:date="2014-07-23T18:39:00Z">
        <w:r w:rsidR="00121EB7">
          <w:t xml:space="preserve"> Сайт</w:t>
        </w:r>
      </w:ins>
      <w:ins w:id="455" w:author="Беккер Андрей Викторович" w:date="2014-07-23T18:41:00Z">
        <w:r w:rsidR="00121EB7" w:rsidRPr="00121EB7">
          <w:t xml:space="preserve"> </w:t>
        </w:r>
        <w:r w:rsidR="00121EB7">
          <w:t>на своей стороне</w:t>
        </w:r>
      </w:ins>
      <w:ins w:id="456" w:author="Беккер Андрей Викторович" w:date="2014-07-23T18:39:00Z">
        <w:r w:rsidR="00121EB7">
          <w:t xml:space="preserve"> должен проводить отключени</w:t>
        </w:r>
      </w:ins>
      <w:ins w:id="457" w:author="Беккер Андрей Викторович" w:date="2014-07-23T18:41:00Z">
        <w:r w:rsidR="00121EB7">
          <w:t>е</w:t>
        </w:r>
      </w:ins>
      <w:ins w:id="458" w:author="Беккер Андрей Викторович" w:date="2014-07-23T18:39:00Z">
        <w:r w:rsidR="00121EB7">
          <w:t xml:space="preserve"> и </w:t>
        </w:r>
      </w:ins>
      <w:ins w:id="459" w:author="Беккер Андрей Викторович" w:date="2014-07-23T18:40:00Z">
        <w:r w:rsidR="00121EB7">
          <w:t>и</w:t>
        </w:r>
      </w:ins>
      <w:ins w:id="460" w:author="Беккер Андрей Викторович" w:date="2014-07-23T18:39:00Z">
        <w:r w:rsidR="00121EB7">
          <w:t>нформирова</w:t>
        </w:r>
      </w:ins>
      <w:ins w:id="461" w:author="Беккер Андрей Викторович" w:date="2014-07-23T18:41:00Z">
        <w:r w:rsidR="00121EB7">
          <w:t>ние</w:t>
        </w:r>
      </w:ins>
      <w:ins w:id="462" w:author="Беккер Андрей Викторович" w:date="2014-07-24T11:31:00Z">
        <w:r w:rsidR="00E17613">
          <w:t xml:space="preserve"> </w:t>
        </w:r>
      </w:ins>
      <w:ins w:id="463" w:author="Беккер Андрей Викторович" w:date="2014-07-23T18:41:00Z">
        <w:r w:rsidR="00121EB7">
          <w:t>Клиента</w:t>
        </w:r>
      </w:ins>
      <w:ins w:id="464" w:author="Беккер Андрей Викторович" w:date="2014-07-24T11:30:00Z">
        <w:r w:rsidR="00E17613">
          <w:t xml:space="preserve"> о результате</w:t>
        </w:r>
      </w:ins>
      <w:ins w:id="465" w:author="Беккер Андрей Викторович" w:date="2014-07-24T11:32:00Z">
        <w:r w:rsidR="00E17613">
          <w:t xml:space="preserve"> отключения по средствам </w:t>
        </w:r>
        <w:r w:rsidR="00E17613">
          <w:rPr>
            <w:lang w:val="en-US"/>
          </w:rPr>
          <w:t>SMS</w:t>
        </w:r>
      </w:ins>
      <w:ins w:id="466" w:author="Беккер Андрей Викторович" w:date="2014-07-23T18:42:00Z">
        <w:r w:rsidR="00121EB7">
          <w:t xml:space="preserve">. </w:t>
        </w:r>
      </w:ins>
      <w:ins w:id="467" w:author="Беккер Андрей Викторович" w:date="2014-07-23T18:43:00Z">
        <w:r w:rsidR="00121EB7">
          <w:t>Сайт</w:t>
        </w:r>
      </w:ins>
      <w:ins w:id="468" w:author="Беккер Андрей Викторович" w:date="2014-07-24T11:31:00Z">
        <w:r w:rsidR="00E17613">
          <w:t xml:space="preserve"> на свой стороне</w:t>
        </w:r>
      </w:ins>
      <w:ins w:id="469" w:author="Беккер Андрей Викторович" w:date="2014-07-23T18:43:00Z">
        <w:r w:rsidR="00121EB7">
          <w:t xml:space="preserve"> п</w:t>
        </w:r>
      </w:ins>
      <w:ins w:id="470" w:author="Беккер Андрей Викторович" w:date="2014-07-23T18:42:00Z">
        <w:r w:rsidR="00121EB7">
          <w:t xml:space="preserve">о результатам отключения </w:t>
        </w:r>
      </w:ins>
      <w:ins w:id="471" w:author="Беккер Андрей Викторович" w:date="2014-07-23T18:43:00Z">
        <w:r w:rsidR="00121EB7">
          <w:t>должен отправлять реестр Хранилищу с результат</w:t>
        </w:r>
      </w:ins>
      <w:ins w:id="472" w:author="Беккер Андрей Викторович" w:date="2014-07-24T11:22:00Z">
        <w:r w:rsidR="00C0327B">
          <w:t>ом</w:t>
        </w:r>
      </w:ins>
      <w:ins w:id="473" w:author="Беккер Андрей Викторович" w:date="2014-07-23T18:43:00Z">
        <w:r w:rsidR="00121EB7">
          <w:t xml:space="preserve"> отключения</w:t>
        </w:r>
      </w:ins>
      <w:ins w:id="474" w:author="Беккер Андрей Викторович" w:date="2014-07-23T18:44:00Z">
        <w:r w:rsidR="00121EB7">
          <w:t xml:space="preserve"> (см. </w:t>
        </w:r>
        <w:r w:rsidR="00121EB7">
          <w:fldChar w:fldCharType="begin"/>
        </w:r>
        <w:r w:rsidR="00121EB7">
          <w:instrText xml:space="preserve"> HYPERLINK  \l "Таблица_6" </w:instrText>
        </w:r>
        <w:r w:rsidR="00121EB7">
          <w:fldChar w:fldCharType="separate"/>
        </w:r>
        <w:r w:rsidR="00121EB7" w:rsidRPr="00121EB7">
          <w:rPr>
            <w:rStyle w:val="afb"/>
          </w:rPr>
          <w:t>Таблицу 6</w:t>
        </w:r>
        <w:r w:rsidR="00121EB7">
          <w:fldChar w:fldCharType="end"/>
        </w:r>
        <w:r w:rsidR="00121EB7">
          <w:t>)</w:t>
        </w:r>
      </w:ins>
      <w:ins w:id="475" w:author="Беккер Андрей Викторович" w:date="2014-07-23T18:43:00Z">
        <w:r w:rsidR="00121EB7">
          <w:t>.</w:t>
        </w:r>
      </w:ins>
    </w:p>
    <w:p w:rsidR="0039447D" w:rsidRDefault="00121EB7" w:rsidP="0039447D">
      <w:pPr>
        <w:pStyle w:val="af4"/>
        <w:jc w:val="both"/>
      </w:pPr>
      <w:ins w:id="476" w:author="Беккер Андрей Викторович" w:date="2014-07-23T18:45:00Z">
        <w:r>
          <w:t>Хранилище должно обрабатывать</w:t>
        </w:r>
      </w:ins>
      <w:ins w:id="477" w:author="Беккер Андрей Викторович" w:date="2014-07-23T18:46:00Z">
        <w:r>
          <w:t xml:space="preserve"> ответный реестр от Сайт</w:t>
        </w:r>
      </w:ins>
      <w:ins w:id="478" w:author="Беккер Андрей Викторович" w:date="2014-07-23T18:48:00Z">
        <w:r>
          <w:t>а</w:t>
        </w:r>
      </w:ins>
      <w:ins w:id="479" w:author="Беккер Андрей Викторович" w:date="2014-07-23T18:46:00Z">
        <w:r>
          <w:t xml:space="preserve">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>)</w:t>
        </w:r>
      </w:ins>
      <w:ins w:id="480" w:author="Беккер Андрей Викторович" w:date="2014-07-23T18:48:00Z">
        <w:r>
          <w:t>, затем</w:t>
        </w:r>
      </w:ins>
      <w:ins w:id="481" w:author="Беккер Андрей Викторович" w:date="2014-07-23T18:46:00Z">
        <w:r>
          <w:t xml:space="preserve">  по успешно отключенным клиентам</w:t>
        </w:r>
      </w:ins>
      <w:ins w:id="482" w:author="Беккер Андрей Викторович" w:date="2014-07-23T18:50:00Z">
        <w:r w:rsidR="006F40A7">
          <w:t xml:space="preserve"> на стороне Сайта Хра</w:t>
        </w:r>
      </w:ins>
      <w:ins w:id="483" w:author="Беккер Андрей Викторович" w:date="2014-07-23T18:51:00Z">
        <w:r w:rsidR="006F40A7">
          <w:t>н</w:t>
        </w:r>
      </w:ins>
      <w:ins w:id="484" w:author="Беккер Андрей Викторович" w:date="2014-07-23T18:50:00Z">
        <w:r w:rsidR="006F40A7">
          <w:t>илище</w:t>
        </w:r>
      </w:ins>
      <w:ins w:id="485" w:author="Беккер Андрей Викторович" w:date="2014-07-23T18:46:00Z">
        <w:r>
          <w:t xml:space="preserve"> </w:t>
        </w:r>
      </w:ins>
      <w:ins w:id="486" w:author="Беккер Андрей Викторович" w:date="2014-07-23T18:47:00Z">
        <w:r>
          <w:t>должно</w:t>
        </w:r>
      </w:ins>
      <w:ins w:id="487" w:author="Беккер Андрей Викторович" w:date="2014-07-23T18:48:00Z">
        <w:r>
          <w:t xml:space="preserve"> </w:t>
        </w:r>
      </w:ins>
      <w:ins w:id="488" w:author="Беккер Андрей Викторович" w:date="2014-07-23T18:50:00Z">
        <w:r w:rsidR="006F40A7">
          <w:t xml:space="preserve">совершать мероприятия по </w:t>
        </w:r>
      </w:ins>
      <w:ins w:id="489" w:author="Беккер Андрей Викторович" w:date="2014-07-23T18:48:00Z">
        <w:r>
          <w:t>отключ</w:t>
        </w:r>
      </w:ins>
      <w:ins w:id="490" w:author="Беккер Андрей Викторович" w:date="2014-07-23T18:51:00Z">
        <w:r w:rsidR="006F40A7">
          <w:t>ению</w:t>
        </w:r>
      </w:ins>
      <w:ins w:id="491" w:author="Беккер Андрей Викторович" w:date="2014-07-23T18:48:00Z">
        <w:r>
          <w:t xml:space="preserve"> клиента на своей стороне и</w:t>
        </w:r>
      </w:ins>
      <w:ins w:id="492" w:author="Беккер Андрей Викторович" w:date="2014-07-23T18:46:00Z">
        <w:r>
          <w:t xml:space="preserve"> </w:t>
        </w:r>
      </w:ins>
      <w:r w:rsidR="0039447D">
        <w:t>отправлят</w:t>
      </w:r>
      <w:r w:rsidR="00180B6F">
        <w:t>ь</w:t>
      </w:r>
      <w:r w:rsidR="0039447D">
        <w:t xml:space="preserve"> в </w:t>
      </w:r>
      <w:r w:rsidR="0039447D">
        <w:rPr>
          <w:lang w:val="en-US"/>
        </w:rPr>
        <w:t>Way</w:t>
      </w:r>
      <w:r w:rsidR="0039447D" w:rsidRPr="0039447D">
        <w:t xml:space="preserve">4 </w:t>
      </w:r>
      <w:r w:rsidR="0039447D"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="0039447D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39447D"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ins w:id="493" w:author="Беккер Андрей Викторович" w:date="2014-07-23T18:49:00Z">
        <w:r w:rsidR="00121EB7">
          <w:rPr>
            <w:rFonts w:cs="Times New Roman"/>
            <w:szCs w:val="24"/>
          </w:rPr>
          <w:t>процесс обработки отключения клиента</w:t>
        </w:r>
        <w:r w:rsidR="006F40A7">
          <w:rPr>
            <w:rFonts w:cs="Times New Roman"/>
            <w:szCs w:val="24"/>
          </w:rPr>
          <w:t xml:space="preserve"> </w:t>
        </w:r>
        <w:r w:rsidR="00121EB7">
          <w:rPr>
            <w:rFonts w:cs="Times New Roman"/>
            <w:szCs w:val="24"/>
          </w:rPr>
          <w:t>заверша</w:t>
        </w:r>
        <w:r w:rsidR="006F40A7">
          <w:rPr>
            <w:rFonts w:cs="Times New Roman"/>
            <w:szCs w:val="24"/>
          </w:rPr>
          <w:t>ть</w:t>
        </w:r>
        <w:r w:rsidR="00121EB7">
          <w:rPr>
            <w:rFonts w:cs="Times New Roman"/>
            <w:szCs w:val="24"/>
          </w:rPr>
          <w:t>.</w:t>
        </w:r>
      </w:ins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</w:t>
      </w:r>
      <w:ins w:id="494" w:author="Беккер Андрей Викторович" w:date="2014-07-24T16:35:00Z">
        <w:r w:rsidR="00A11EC0">
          <w:t>сохранять результат о неуспешном закрытии карты (далее такая ситуация разбирается вручную).</w:t>
        </w:r>
      </w:ins>
    </w:p>
    <w:p w:rsidR="00C14178" w:rsidRPr="00302F21" w:rsidRDefault="00C14178" w:rsidP="00C14178">
      <w:pPr>
        <w:pStyle w:val="4"/>
      </w:pPr>
      <w:r w:rsidRPr="005841B4">
        <w:lastRenderedPageBreak/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B1A0F">
      <w:pPr>
        <w:pStyle w:val="af4"/>
        <w:numPr>
          <w:ilvl w:val="0"/>
          <w:numId w:val="41"/>
        </w:numPr>
        <w:jc w:val="both"/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0E476C" w:rsidP="00E10319">
      <w:pPr>
        <w:pStyle w:val="af4"/>
        <w:numPr>
          <w:ilvl w:val="0"/>
          <w:numId w:val="41"/>
        </w:numPr>
        <w:jc w:val="both"/>
        <w:rPr>
          <w:ins w:id="495" w:author="Беккер Андрей Викторович" w:date="2014-07-24T11:58:00Z"/>
          <w:rFonts w:cs="Times New Roman"/>
          <w:szCs w:val="24"/>
        </w:rPr>
      </w:pPr>
      <w:commentRangeStart w:id="496"/>
      <w:ins w:id="497" w:author="Беккер Андрей Викторович" w:date="2014-07-24T12:00:00Z">
        <w:r>
          <w:rPr>
            <w:rFonts w:cs="Times New Roman"/>
            <w:szCs w:val="24"/>
          </w:rPr>
          <w:t xml:space="preserve">Если для клиента из реестра </w:t>
        </w:r>
      </w:ins>
      <w:ins w:id="498" w:author="Беккер Андрей Викторович" w:date="2014-07-24T12:01:00Z">
        <w:r w:rsidR="008C1F0A">
          <w:t>в Хранилище нет причин</w:t>
        </w:r>
      </w:ins>
      <w:ins w:id="499" w:author="Беккер Андрей Викторович" w:date="2014-07-25T11:22:00Z">
        <w:r w:rsidR="004F071B">
          <w:t>,</w:t>
        </w:r>
      </w:ins>
      <w:ins w:id="500" w:author="Беккер Андрей Викторович" w:date="2014-07-24T12:01:00Z">
        <w:r w:rsidR="008C1F0A">
          <w:t xml:space="preserve"> чтобы не отключать </w:t>
        </w:r>
      </w:ins>
      <w:ins w:id="501" w:author="Беккер Андрей Викторович" w:date="2014-07-25T11:21:00Z">
        <w:r w:rsidR="004E612F">
          <w:t>его</w:t>
        </w:r>
      </w:ins>
      <w:ins w:id="502" w:author="Беккер Андрей Викторович" w:date="2014-07-24T11:55:00Z">
        <w:r w:rsidR="008C1F0A">
          <w:t>,</w:t>
        </w:r>
      </w:ins>
      <w:commentRangeEnd w:id="496"/>
      <w:r w:rsidR="00B76164">
        <w:rPr>
          <w:rStyle w:val="af6"/>
          <w:rFonts w:eastAsia="Times New Roman" w:cs="Times New Roman"/>
          <w:lang w:eastAsia="ru-RU"/>
        </w:rPr>
        <w:commentReference w:id="496"/>
      </w:r>
      <w:ins w:id="503" w:author="Беккер Андрей Викторович" w:date="2014-07-24T11:55:00Z">
        <w:r w:rsidR="008C1F0A">
          <w:t xml:space="preserve"> то</w:t>
        </w:r>
      </w:ins>
      <w:ins w:id="504" w:author="Беккер Андрей Викторович" w:date="2014-07-24T11:54:00Z">
        <w:r w:rsidR="008C1F0A">
          <w:t xml:space="preserve"> </w:t>
        </w:r>
      </w:ins>
      <w:ins w:id="505" w:author="Беккер Андрей Викторович" w:date="2014-07-24T11:44:00Z">
        <w:r w:rsidR="00E10319">
          <w:t>Хранилище должно выгружать Сайту реестр на отключение Клиентов по взаимодействию</w:t>
        </w:r>
      </w:ins>
      <w:ins w:id="506" w:author="Беккер Андрей Викторович" w:date="2014-07-24T11:45:00Z">
        <w:r w:rsidR="00E10319">
          <w:t xml:space="preserve"> из пункта</w:t>
        </w:r>
      </w:ins>
      <w:ins w:id="507" w:author="Беккер Андрей Викторович" w:date="2014-07-24T11:44:00Z">
        <w:r w:rsidR="00E10319">
          <w:t xml:space="preserve"> </w:t>
        </w:r>
      </w:ins>
      <w:ins w:id="508" w:author="Беккер Андрей Викторович" w:date="2014-07-24T11:46:00Z">
        <w:r w:rsidR="00E10319">
          <w:fldChar w:fldCharType="begin"/>
        </w:r>
        <w:r w:rsidR="00E10319">
          <w:instrText xml:space="preserve"> HYPERLINK  \l "_4.2.2.3._Взаимодействие_Хранилища" </w:instrText>
        </w:r>
        <w:r w:rsidR="00E10319">
          <w:fldChar w:fldCharType="separate"/>
        </w:r>
        <w:r w:rsidR="00E10319" w:rsidRPr="00E1031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  <w:r w:rsidR="00E10319">
          <w:fldChar w:fldCharType="end"/>
        </w:r>
      </w:ins>
      <w:ins w:id="509" w:author="Беккер Андрей Викторович" w:date="2014-07-24T12:10:00Z">
        <w:r w:rsidR="000F4444">
          <w:t xml:space="preserve"> (</w:t>
        </w:r>
      </w:ins>
      <w:ins w:id="510" w:author="Беккер Андрей Викторович" w:date="2014-07-24T12:11:00Z">
        <w:r w:rsidR="000F4444">
          <w:rPr>
            <w:b/>
          </w:rPr>
          <w:fldChar w:fldCharType="begin"/>
        </w:r>
        <w:r w:rsidR="000F4444">
          <w:rPr>
            <w:b/>
          </w:rPr>
          <w:instrText xml:space="preserve"> HYPERLINK  \l "Таблица_7" </w:instrText>
        </w:r>
        <w:r w:rsidR="000F4444">
          <w:rPr>
            <w:b/>
          </w:rPr>
          <w:fldChar w:fldCharType="separate"/>
        </w:r>
        <w:r w:rsidR="000F4444" w:rsidRPr="000F4444">
          <w:rPr>
            <w:rStyle w:val="afb"/>
          </w:rPr>
          <w:t>см. Таблицу 7</w:t>
        </w:r>
        <w:r w:rsidR="000F4444">
          <w:rPr>
            <w:b/>
          </w:rPr>
          <w:fldChar w:fldCharType="end"/>
        </w:r>
      </w:ins>
      <w:ins w:id="511" w:author="Беккер Андрей Викторович" w:date="2014-07-24T12:10:00Z">
        <w:r w:rsidR="000F4444">
          <w:t>)</w:t>
        </w:r>
      </w:ins>
      <w:ins w:id="512" w:author="Беккер Андрей Викторович" w:date="2014-07-24T11:46:00Z">
        <w:r w:rsidR="00E10319">
          <w:t>.</w:t>
        </w:r>
      </w:ins>
      <w:ins w:id="513" w:author="Беккер Андрей Викторович" w:date="2014-07-24T11:56:00Z">
        <w:r w:rsidR="008C1F0A">
          <w:t xml:space="preserve"> Сайт должен проверять возможность отключения</w:t>
        </w:r>
      </w:ins>
      <w:ins w:id="514" w:author="Беккер Андрей Викторович" w:date="2014-07-24T11:58:00Z">
        <w:r w:rsidR="008C1F0A">
          <w:t>,</w:t>
        </w:r>
      </w:ins>
      <w:ins w:id="515" w:author="Беккер Андрей Викторович" w:date="2014-07-24T11:56:00Z">
        <w:r w:rsidR="008C1F0A">
          <w:t xml:space="preserve"> </w:t>
        </w:r>
      </w:ins>
      <w:ins w:id="516" w:author="Беккер Андрей Викторович" w:date="2014-07-24T11:57:00Z">
        <w:r w:rsidR="008C1F0A">
          <w:t xml:space="preserve">например, </w:t>
        </w:r>
        <w:r w:rsidR="008C1F0A">
          <w:rPr>
            <w:rFonts w:cs="Times New Roman"/>
            <w:szCs w:val="24"/>
          </w:rPr>
          <w:t>наличие заказов находящихся в нетерминальном статусе</w:t>
        </w:r>
      </w:ins>
      <w:ins w:id="517" w:author="Беккер Андрей Викторович" w:date="2014-07-24T11:58:00Z">
        <w:r w:rsidR="008C1F0A">
          <w:rPr>
            <w:rFonts w:cs="Times New Roman"/>
            <w:szCs w:val="24"/>
          </w:rPr>
          <w:t>.</w:t>
        </w:r>
      </w:ins>
    </w:p>
    <w:p w:rsidR="008C1F0A" w:rsidRDefault="008C1F0A" w:rsidP="008C1F0A">
      <w:pPr>
        <w:pStyle w:val="af4"/>
        <w:jc w:val="both"/>
        <w:rPr>
          <w:ins w:id="518" w:author="Беккер Андрей Викторович" w:date="2014-07-24T12:04:00Z"/>
          <w:rFonts w:cs="Times New Roman"/>
          <w:szCs w:val="24"/>
        </w:rPr>
      </w:pPr>
      <w:ins w:id="519" w:author="Беккер Андрей Викторович" w:date="2014-07-24T12:01:00Z">
        <w:r>
          <w:rPr>
            <w:rFonts w:cs="Times New Roman"/>
            <w:szCs w:val="24"/>
          </w:rPr>
          <w:t xml:space="preserve">Клиентов, у которых есть заказы в нетерминальных статусах, Сайт должен информировать по </w:t>
        </w:r>
      </w:ins>
      <w:ins w:id="520" w:author="Беккер Андрей Викторович" w:date="2014-07-24T12:02:00Z">
        <w:r>
          <w:rPr>
            <w:rFonts w:cs="Times New Roman"/>
            <w:szCs w:val="24"/>
            <w:lang w:val="en-US"/>
          </w:rPr>
          <w:t>SMS</w:t>
        </w:r>
        <w:r w:rsidRPr="008C1F0A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невозможности отключения</w:t>
        </w:r>
      </w:ins>
      <w:ins w:id="521" w:author="Беккер Андрей Викторович" w:date="2014-07-24T12:04:00Z">
        <w:r w:rsidR="000F4444">
          <w:rPr>
            <w:rFonts w:cs="Times New Roman"/>
            <w:szCs w:val="24"/>
          </w:rPr>
          <w:t>.</w:t>
        </w:r>
      </w:ins>
    </w:p>
    <w:p w:rsidR="000F4444" w:rsidRDefault="000F4444" w:rsidP="008C1F0A">
      <w:pPr>
        <w:pStyle w:val="af4"/>
        <w:jc w:val="both"/>
        <w:rPr>
          <w:ins w:id="522" w:author="Беккер Андрей Викторович" w:date="2014-07-24T12:06:00Z"/>
          <w:rFonts w:cs="Times New Roman"/>
          <w:szCs w:val="24"/>
        </w:rPr>
      </w:pPr>
      <w:ins w:id="523" w:author="Беккер Андрей Викторович" w:date="2014-07-24T12:05:00Z">
        <w:r>
          <w:rPr>
            <w:rFonts w:cs="Times New Roman"/>
            <w:szCs w:val="24"/>
          </w:rPr>
          <w:t xml:space="preserve">По </w:t>
        </w:r>
      </w:ins>
      <w:ins w:id="524" w:author="Беккер Андрей Викторович" w:date="2014-07-24T12:04:00Z">
        <w:r>
          <w:rPr>
            <w:rFonts w:cs="Times New Roman"/>
            <w:szCs w:val="24"/>
          </w:rPr>
          <w:t>Клиент</w:t>
        </w:r>
      </w:ins>
      <w:ins w:id="525" w:author="Беккер Андрей Викторович" w:date="2014-07-24T12:05:00Z">
        <w:r>
          <w:rPr>
            <w:rFonts w:cs="Times New Roman"/>
            <w:szCs w:val="24"/>
          </w:rPr>
          <w:t>ам</w:t>
        </w:r>
      </w:ins>
      <w:ins w:id="526" w:author="Беккер Андрей Викторович" w:date="2014-07-24T12:04:00Z">
        <w:r>
          <w:rPr>
            <w:rFonts w:cs="Times New Roman"/>
            <w:szCs w:val="24"/>
          </w:rPr>
          <w:t xml:space="preserve">, </w:t>
        </w:r>
      </w:ins>
      <w:ins w:id="527" w:author="Беккер Андрей Викторович" w:date="2014-07-24T12:05:00Z">
        <w:r>
          <w:rPr>
            <w:rFonts w:cs="Times New Roman"/>
            <w:szCs w:val="24"/>
          </w:rPr>
          <w:t>которых возможно отключить</w:t>
        </w:r>
      </w:ins>
      <w:ins w:id="528" w:author="Беккер Андрей Викторович" w:date="2014-07-24T12:04:00Z">
        <w:r>
          <w:rPr>
            <w:rFonts w:cs="Times New Roman"/>
            <w:szCs w:val="24"/>
          </w:rPr>
          <w:t>, Сайт должен</w:t>
        </w:r>
      </w:ins>
      <w:ins w:id="529" w:author="Беккер Андрей Викторович" w:date="2014-07-24T12:05:00Z">
        <w:r>
          <w:rPr>
            <w:rFonts w:cs="Times New Roman"/>
            <w:szCs w:val="24"/>
          </w:rPr>
          <w:t xml:space="preserve"> выполнить все мероприятия</w:t>
        </w:r>
      </w:ins>
      <w:ins w:id="530" w:author="Беккер Андрей Викторович" w:date="2014-07-24T12:06:00Z">
        <w:r>
          <w:rPr>
            <w:rFonts w:cs="Times New Roman"/>
            <w:szCs w:val="24"/>
          </w:rPr>
          <w:t xml:space="preserve"> по отключению</w:t>
        </w:r>
      </w:ins>
      <w:ins w:id="531" w:author="Беккер Андрей Викторович" w:date="2014-07-24T12:05:00Z">
        <w:r>
          <w:rPr>
            <w:rFonts w:cs="Times New Roman"/>
            <w:szCs w:val="24"/>
          </w:rPr>
          <w:t xml:space="preserve"> на свое</w:t>
        </w:r>
      </w:ins>
      <w:ins w:id="532" w:author="Беккер Андрей Викторович" w:date="2014-07-25T11:21:00Z">
        <w:r w:rsidR="004D5730">
          <w:rPr>
            <w:rFonts w:cs="Times New Roman"/>
            <w:szCs w:val="24"/>
          </w:rPr>
          <w:t>й</w:t>
        </w:r>
      </w:ins>
      <w:ins w:id="533" w:author="Беккер Андрей Викторович" w:date="2014-07-24T12:05:00Z">
        <w:r>
          <w:rPr>
            <w:rFonts w:cs="Times New Roman"/>
            <w:szCs w:val="24"/>
          </w:rPr>
          <w:t xml:space="preserve"> стороне</w:t>
        </w:r>
      </w:ins>
      <w:ins w:id="534" w:author="Беккер Андрей Викторович" w:date="2014-07-24T12:04:00Z">
        <w:r>
          <w:rPr>
            <w:rFonts w:cs="Times New Roman"/>
            <w:szCs w:val="24"/>
          </w:rPr>
          <w:t>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35" w:author="Беккер Андрей Викторович" w:date="2014-07-24T12:08:00Z"/>
        </w:rPr>
      </w:pPr>
      <w:ins w:id="536" w:author="Беккер Андрей Викторович" w:date="2014-07-24T12:08:00Z">
        <w:r>
          <w:t>Сайт на св</w:t>
        </w:r>
      </w:ins>
      <w:ins w:id="537" w:author="Беккер Андрей Викторович" w:date="2014-07-25T11:22:00Z">
        <w:r w:rsidR="00064A60">
          <w:t>оей</w:t>
        </w:r>
      </w:ins>
      <w:ins w:id="538" w:author="Беккер Андрей Викторович" w:date="2014-07-24T12:08:00Z">
        <w:r>
          <w:t xml:space="preserve"> стороне по результатам отключения должен отправлять реестр Хранилищу с результатом отключения (</w:t>
        </w:r>
      </w:ins>
      <w:ins w:id="539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540" w:author="Беккер Андрей Викторович" w:date="2014-07-24T12:08:00Z"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1" w:author="Беккер Андрей Викторович" w:date="2014-07-24T12:08:00Z"/>
        </w:rPr>
      </w:pPr>
      <w:ins w:id="542" w:author="Беккер Андрей Викторович" w:date="2014-07-24T12:08:00Z">
        <w:r>
          <w:t>Хранилище должно обрабатывать ответный реестр от Сайта (</w:t>
        </w:r>
      </w:ins>
      <w:ins w:id="543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544" w:author="Беккер Андрей Викторович" w:date="2014-07-24T12:08:00Z"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5" w:author="Беккер Андрей Викторович" w:date="2014-07-24T12:08:00Z"/>
          <w:rFonts w:cs="Times New Roman"/>
          <w:szCs w:val="24"/>
        </w:rPr>
      </w:pPr>
      <w:ins w:id="546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547" w:author="Беккер Андрей Викторович" w:date="2014-07-24T12:08:00Z"/>
        </w:rPr>
      </w:pPr>
      <w:ins w:id="548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549" w:author="Беккер Андрей Викторович" w:date="2014-07-24T16:33:00Z">
        <w:r w:rsidR="00A11EC0">
          <w:t>сохранять результат о неуспешном закрыти</w:t>
        </w:r>
      </w:ins>
      <w:ins w:id="550" w:author="Беккер Андрей Викторович" w:date="2014-07-24T16:35:00Z">
        <w:r w:rsidR="00A11EC0">
          <w:t>и</w:t>
        </w:r>
      </w:ins>
      <w:ins w:id="551" w:author="Беккер Андрей Викторович" w:date="2014-07-24T16:33:00Z">
        <w:r w:rsidR="00A11EC0">
          <w:t xml:space="preserve"> карты</w:t>
        </w:r>
      </w:ins>
      <w:ins w:id="552" w:author="Беккер Андрей Викторович" w:date="2014-07-24T16:34:00Z">
        <w:r w:rsidR="00A11EC0">
          <w:t xml:space="preserve"> (далее такая ситуация разбирается вручную)</w:t>
        </w:r>
      </w:ins>
      <w:ins w:id="553" w:author="Беккер Андрей Викторович" w:date="2014-07-24T16:33:00Z">
        <w:r w:rsidR="00A11EC0">
          <w:t>.</w:t>
        </w:r>
      </w:ins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</w:t>
      </w:r>
      <w:ins w:id="554" w:author="Беккер Андрей Викторович" w:date="2014-07-24T18:28:00Z">
        <w:r w:rsidR="006F6097">
          <w:rPr>
            <w:rFonts w:eastAsia="Arial Unicode MS"/>
          </w:rPr>
          <w:t xml:space="preserve"> для  определения отмененных операций по виртуальным картам участника </w:t>
        </w:r>
      </w:ins>
      <w:ins w:id="555" w:author="Беккер Андрей Викторович" w:date="2014-07-24T18:29:00Z">
        <w:r w:rsidR="006F6097">
          <w:rPr>
            <w:rFonts w:eastAsia="Arial Unicode MS"/>
          </w:rPr>
          <w:t>К</w:t>
        </w:r>
      </w:ins>
      <w:ins w:id="556" w:author="Беккер Андрей Викторович" w:date="2014-07-24T18:28:00Z">
        <w:r w:rsidR="006F6097">
          <w:rPr>
            <w:rFonts w:eastAsia="Arial Unicode MS"/>
          </w:rPr>
          <w:t xml:space="preserve">оллекции </w:t>
        </w:r>
      </w:ins>
      <w:r>
        <w:rPr>
          <w:rFonts w:eastAsia="Arial Unicode MS"/>
        </w:rPr>
        <w:t xml:space="preserve"> </w:t>
      </w:r>
      <w:ins w:id="557" w:author="Беккер Андрей Викторович" w:date="2014-07-24T18:29:00Z">
        <w:r w:rsidR="006F6097">
          <w:rPr>
            <w:rFonts w:eastAsia="Arial Unicode MS"/>
          </w:rPr>
          <w:t>использовать</w:t>
        </w:r>
      </w:ins>
      <w:ins w:id="558" w:author="Беккер Андрей Викторович" w:date="2014-07-24T18:25:00Z">
        <w:r w:rsidR="006F6097">
          <w:rPr>
            <w:rFonts w:eastAsia="Arial Unicode MS"/>
          </w:rPr>
          <w:t xml:space="preserve"> информаци</w:t>
        </w:r>
      </w:ins>
      <w:ins w:id="559" w:author="Беккер Андрей Викторович" w:date="2014-07-25T11:11:00Z">
        <w:r w:rsidR="000E5790">
          <w:rPr>
            <w:rFonts w:eastAsia="Arial Unicode MS"/>
          </w:rPr>
          <w:t>ю</w:t>
        </w:r>
      </w:ins>
      <w:ins w:id="560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  <w:ins w:id="561" w:author="Беккер Андрей Викторович" w:date="2014-07-25T11:20:00Z">
        <w:r w:rsidR="000E5790">
          <w:rPr>
            <w:rFonts w:eastAsia="Arial Unicode MS"/>
          </w:rPr>
          <w:t>из</w:t>
        </w:r>
      </w:ins>
      <w:ins w:id="562" w:author="Беккер Андрей Викторович" w:date="2014-07-24T18:29:00Z">
        <w:r w:rsidR="006F6097">
          <w:rPr>
            <w:rFonts w:eastAsia="Arial Unicode MS"/>
          </w:rPr>
          <w:t xml:space="preserve"> КХД</w:t>
        </w:r>
      </w:ins>
      <w:ins w:id="563" w:author="Беккер Андрей Викторович" w:date="2014-07-24T18:27:00Z">
        <w:r w:rsidR="006F6097">
          <w:rPr>
            <w:rFonts w:eastAsia="Arial Unicode MS"/>
          </w:rPr>
          <w:t>,</w:t>
        </w:r>
        <w:r w:rsidR="006F6097" w:rsidRPr="006F6097">
          <w:t xml:space="preserve"> </w:t>
        </w:r>
        <w:r w:rsidR="006F6097">
          <w:t xml:space="preserve">которую </w:t>
        </w:r>
      </w:ins>
      <w:ins w:id="564" w:author="Беккер Андрей Викторович" w:date="2014-07-24T18:29:00Z">
        <w:r w:rsidR="006F6097">
          <w:t xml:space="preserve">КХД </w:t>
        </w:r>
      </w:ins>
      <w:ins w:id="565" w:author="Беккер Андрей Викторович" w:date="2014-07-24T18:27:00Z">
        <w:r w:rsidR="006F6097">
          <w:t>получает от Way4 в рамках регламентных загрузок</w:t>
        </w:r>
      </w:ins>
      <w:ins w:id="566" w:author="Беккер Андрей Викторович" w:date="2014-07-24T18:30:00Z">
        <w:r w:rsidR="006F6097">
          <w:t>.</w:t>
        </w:r>
      </w:ins>
      <w:ins w:id="567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</w:t>
      </w:r>
      <w:ins w:id="568" w:author="Беккер Андрей Викторович" w:date="2014-07-24T18:30:00Z">
        <w:r w:rsidR="00C71771">
          <w:t xml:space="preserve"> виртуальной</w:t>
        </w:r>
      </w:ins>
      <w:r>
        <w:t xml:space="preserve">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569" w:name="_4.2.4._Требования_к_1"/>
      <w:bookmarkEnd w:id="569"/>
      <w:r w:rsidRPr="005841B4"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>Клиент заполняет заявку на отключение на Сайте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lastRenderedPageBreak/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016F7A">
        <w:rPr>
          <w:rFonts w:cs="Times New Roman"/>
          <w:szCs w:val="24"/>
        </w:rPr>
        <w:t>я</w:t>
      </w:r>
      <w:r w:rsidR="00E758A1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Default="00D232AA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 w:rsidR="007E026E"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 w:rsidR="007E026E"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 w:rsidR="007E026E"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570" w:author="Беккер Андрей Викторович" w:date="2014-07-24T12:25:00Z">
        <w:r w:rsidR="007E026E" w:rsidDel="007A07C7">
          <w:rPr>
            <w:rFonts w:cs="Times New Roman"/>
            <w:szCs w:val="24"/>
          </w:rPr>
          <w:delText xml:space="preserve"> </w:delText>
        </w:r>
        <w:r w:rsidRPr="00D232AA" w:rsidDel="007A07C7">
          <w:rPr>
            <w:rFonts w:cs="Times New Roman"/>
            <w:szCs w:val="24"/>
          </w:rPr>
          <w:delText>(</w:delText>
        </w:r>
        <w:r w:rsidR="009F0B09" w:rsidDel="007A07C7">
          <w:rPr>
            <w:rFonts w:cs="Times New Roman"/>
            <w:szCs w:val="24"/>
          </w:rPr>
          <w:delText>Клиенту должна быть запрещена возможность совершать заказ</w:delText>
        </w:r>
        <w:r w:rsidDel="007A07C7">
          <w:rPr>
            <w:rFonts w:cs="Times New Roman"/>
            <w:szCs w:val="24"/>
          </w:rPr>
          <w:delText>)</w:delText>
        </w:r>
      </w:del>
      <w:r>
        <w:rPr>
          <w:rFonts w:cs="Times New Roman"/>
          <w:szCs w:val="24"/>
        </w:rPr>
        <w:t>.</w:t>
      </w:r>
    </w:p>
    <w:p w:rsidR="009F0B09" w:rsidRDefault="009F0B09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7E026E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r w:rsidR="0077095D" w:rsidRPr="00F56F7D">
        <w:rPr>
          <w:b/>
          <w:lang w:val="en-US"/>
        </w:rPr>
        <w:t>I</w:t>
      </w:r>
      <w:r w:rsidR="0077095D" w:rsidRPr="00F56F7D">
        <w:rPr>
          <w:b/>
          <w:color w:val="000000"/>
        </w:rPr>
        <w:t>nitiator</w:t>
      </w:r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571" w:author="Беккер Андрей Викторович" w:date="2014-07-24T13:48:00Z">
        <w:r w:rsidR="00230791"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572" w:author="Беккер Андрей Викторович" w:date="2014-07-24T13:49:00Z">
        <w:r w:rsidR="00230791">
          <w:rPr>
            <w:rFonts w:cs="Times New Roman"/>
            <w:szCs w:val="24"/>
          </w:rPr>
          <w:t xml:space="preserve"> клиента</w:t>
        </w:r>
      </w:ins>
      <w:ins w:id="573" w:author="Беккер Андрей Викторович" w:date="2014-07-24T13:48:00Z">
        <w:r w:rsidR="00230791"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574" w:author="Беккер Андрей Викторович" w:date="2014-07-24T13:53:00Z">
        <w:r w:rsidR="00230791">
          <w:rPr>
            <w:rFonts w:cs="Times New Roman"/>
            <w:szCs w:val="24"/>
          </w:rPr>
          <w:t>ответным реестром на отключени</w:t>
        </w:r>
      </w:ins>
      <w:ins w:id="575" w:author="Беккер Андрей Викторович" w:date="2014-07-24T14:26:00Z">
        <w:r w:rsidR="0048568B">
          <w:rPr>
            <w:rFonts w:cs="Times New Roman"/>
            <w:szCs w:val="24"/>
          </w:rPr>
          <w:t>е</w:t>
        </w:r>
      </w:ins>
      <w:ins w:id="576" w:author="Беккер Андрей Викторович" w:date="2014-07-24T13:53:00Z">
        <w:r w:rsidR="00230791">
          <w:rPr>
            <w:rFonts w:cs="Times New Roman"/>
            <w:szCs w:val="24"/>
          </w:rPr>
          <w:t xml:space="preserve"> </w:t>
        </w:r>
      </w:ins>
      <w:ins w:id="577" w:author="Беккер Андрей Викторович" w:date="2014-07-24T13:49:00Z">
        <w:r w:rsidR="00230791">
          <w:rPr>
            <w:rFonts w:cs="Times New Roman"/>
            <w:szCs w:val="24"/>
          </w:rPr>
          <w:t xml:space="preserve"> (</w:t>
        </w:r>
      </w:ins>
      <w:ins w:id="578" w:author="Беккер Андрей Викторович" w:date="2014-07-24T13:50:00Z">
        <w:r w:rsidR="00230791">
          <w:rPr>
            <w:rFonts w:cs="Times New Roman"/>
            <w:szCs w:val="24"/>
          </w:rPr>
          <w:t>статусы</w:t>
        </w:r>
      </w:ins>
      <w:ins w:id="579" w:author="Беккер Андрей Викторович" w:date="2014-07-24T13:54:00Z">
        <w:r w:rsidR="00230791">
          <w:rPr>
            <w:rFonts w:cs="Times New Roman"/>
            <w:szCs w:val="24"/>
          </w:rPr>
          <w:t xml:space="preserve"> отключения</w:t>
        </w:r>
      </w:ins>
      <w:ins w:id="580" w:author="Беккер Андрей Викторович" w:date="2014-07-24T13:50:00Z">
        <w:r w:rsidR="00230791">
          <w:rPr>
            <w:rFonts w:cs="Times New Roman"/>
            <w:szCs w:val="24"/>
          </w:rPr>
          <w:t xml:space="preserve"> описаны в пункте </w:t>
        </w:r>
        <w:r w:rsidR="00230791">
          <w:fldChar w:fldCharType="begin"/>
        </w:r>
        <w:r w:rsidR="00230791">
          <w:instrText xml:space="preserve"> HYPERLINK \l "_4.2.2.2_Взаимодействие_Сайта" </w:instrText>
        </w:r>
        <w:r w:rsidR="00230791">
          <w:fldChar w:fldCharType="separate"/>
        </w:r>
        <w:r w:rsidR="00230791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 w:rsidR="00230791">
          <w:rPr>
            <w:rStyle w:val="afb"/>
            <w:rFonts w:cs="Times New Roman"/>
            <w:szCs w:val="24"/>
          </w:rPr>
          <w:fldChar w:fldCharType="end"/>
        </w:r>
      </w:ins>
      <w:ins w:id="581" w:author="Беккер Андрей Викторович" w:date="2014-07-24T13:52:00Z">
        <w:r w:rsidR="00230791" w:rsidRPr="00230791">
          <w:rPr>
            <w:szCs w:val="24"/>
          </w:rPr>
          <w:t xml:space="preserve"> </w:t>
        </w:r>
      </w:ins>
      <w:ins w:id="582" w:author="Беккер Андрей Викторович" w:date="2014-07-24T13:59:00Z">
        <w:r w:rsidR="00223364">
          <w:rPr>
            <w:szCs w:val="24"/>
          </w:rPr>
          <w:t xml:space="preserve">в </w:t>
        </w:r>
      </w:ins>
      <w:ins w:id="583" w:author="Беккер Андрей Викторович" w:date="2014-07-24T13:52:00Z">
        <w:r w:rsidR="00230791">
          <w:rPr>
            <w:szCs w:val="24"/>
          </w:rPr>
          <w:fldChar w:fldCharType="begin"/>
        </w:r>
        <w:r w:rsidR="00230791">
          <w:rPr>
            <w:szCs w:val="24"/>
          </w:rPr>
          <w:instrText xml:space="preserve"> HYPERLINK  \l "Таблица_5" </w:instrText>
        </w:r>
        <w:r w:rsidR="00230791">
          <w:rPr>
            <w:szCs w:val="24"/>
          </w:rPr>
          <w:fldChar w:fldCharType="separate"/>
        </w:r>
        <w:r w:rsidR="00230791" w:rsidRPr="00230791">
          <w:rPr>
            <w:rStyle w:val="afb"/>
            <w:szCs w:val="24"/>
          </w:rPr>
          <w:t>Таблиц</w:t>
        </w:r>
      </w:ins>
      <w:ins w:id="584" w:author="Беккер Андрей Викторович" w:date="2014-07-24T13:59:00Z">
        <w:r w:rsidR="00223364">
          <w:rPr>
            <w:rStyle w:val="afb"/>
            <w:szCs w:val="24"/>
          </w:rPr>
          <w:t>е</w:t>
        </w:r>
      </w:ins>
      <w:ins w:id="585" w:author="Беккер Андрей Викторович" w:date="2014-07-24T13:52:00Z">
        <w:r w:rsidR="00230791" w:rsidRPr="00230791">
          <w:rPr>
            <w:rStyle w:val="afb"/>
            <w:szCs w:val="24"/>
          </w:rPr>
          <w:t xml:space="preserve"> №5</w:t>
        </w:r>
        <w:r w:rsidR="00230791">
          <w:rPr>
            <w:szCs w:val="24"/>
          </w:rPr>
          <w:fldChar w:fldCharType="end"/>
        </w:r>
      </w:ins>
      <w:ins w:id="586" w:author="Беккер Андрей Викторович" w:date="2014-07-24T13:49:00Z">
        <w:r w:rsidR="00230791"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475A09" w:rsidRDefault="00223364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587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588" w:author="Беккер Андрей Викторович" w:date="2014-07-24T14:01:00Z">
        <w:r w:rsidR="00B46813">
          <w:rPr>
            <w:rFonts w:cs="Times New Roman"/>
            <w:szCs w:val="24"/>
          </w:rPr>
          <w:t>обрабатывает</w:t>
        </w:r>
      </w:ins>
      <w:ins w:id="589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590" w:author="Беккер Андрей Викторович" w:date="2014-07-24T14:01:00Z">
        <w:r w:rsidR="00B46813">
          <w:rPr>
            <w:rFonts w:cs="Times New Roman"/>
            <w:szCs w:val="24"/>
          </w:rPr>
          <w:t xml:space="preserve"> от Хра</w:t>
        </w:r>
      </w:ins>
      <w:ins w:id="591" w:author="Беккер Андрей Викторович" w:date="2014-07-24T14:02:00Z">
        <w:r w:rsidR="00B46813">
          <w:rPr>
            <w:rFonts w:cs="Times New Roman"/>
            <w:szCs w:val="24"/>
          </w:rPr>
          <w:t>н</w:t>
        </w:r>
      </w:ins>
      <w:ins w:id="592" w:author="Беккер Андрей Викторович" w:date="2014-07-24T14:01:00Z">
        <w:r w:rsidR="00B46813">
          <w:rPr>
            <w:rFonts w:cs="Times New Roman"/>
            <w:szCs w:val="24"/>
          </w:rPr>
          <w:t>илищ</w:t>
        </w:r>
      </w:ins>
      <w:ins w:id="593" w:author="Беккер Андрей Викторович" w:date="2014-07-24T14:02:00Z">
        <w:r w:rsidR="00B46813">
          <w:rPr>
            <w:rFonts w:cs="Times New Roman"/>
            <w:szCs w:val="24"/>
          </w:rPr>
          <w:t xml:space="preserve">а (см. </w:t>
        </w:r>
        <w:r w:rsidR="00B46813">
          <w:rPr>
            <w:szCs w:val="24"/>
          </w:rPr>
          <w:t xml:space="preserve">в </w:t>
        </w:r>
        <w:r w:rsidR="00B46813">
          <w:rPr>
            <w:szCs w:val="24"/>
          </w:rPr>
          <w:fldChar w:fldCharType="begin"/>
        </w:r>
        <w:r w:rsidR="00B46813">
          <w:rPr>
            <w:szCs w:val="24"/>
          </w:rPr>
          <w:instrText xml:space="preserve"> HYPERLINK  \l "Таблица_5" </w:instrText>
        </w:r>
        <w:r w:rsidR="00B46813">
          <w:rPr>
            <w:szCs w:val="24"/>
          </w:rPr>
          <w:fldChar w:fldCharType="separate"/>
        </w:r>
        <w:r w:rsidR="00B46813" w:rsidRPr="00230791">
          <w:rPr>
            <w:rStyle w:val="afb"/>
            <w:szCs w:val="24"/>
          </w:rPr>
          <w:t>Таблиц</w:t>
        </w:r>
        <w:r w:rsidR="00B46813">
          <w:rPr>
            <w:rStyle w:val="afb"/>
            <w:szCs w:val="24"/>
          </w:rPr>
          <w:t>у</w:t>
        </w:r>
        <w:r w:rsidR="00B46813" w:rsidRPr="00230791">
          <w:rPr>
            <w:rStyle w:val="afb"/>
            <w:szCs w:val="24"/>
          </w:rPr>
          <w:t xml:space="preserve"> №5</w:t>
        </w:r>
        <w:r w:rsidR="00B46813">
          <w:rPr>
            <w:szCs w:val="24"/>
          </w:rPr>
          <w:fldChar w:fldCharType="end"/>
        </w:r>
        <w:r w:rsidR="00B46813">
          <w:rPr>
            <w:rFonts w:cs="Times New Roman"/>
            <w:szCs w:val="24"/>
          </w:rPr>
          <w:t>),</w:t>
        </w:r>
      </w:ins>
      <w:ins w:id="594" w:author="Беккер Андрей Викторович" w:date="2014-07-24T14:00:00Z">
        <w:r w:rsidR="00B46813">
          <w:rPr>
            <w:rFonts w:cs="Times New Roman"/>
            <w:szCs w:val="24"/>
          </w:rPr>
          <w:t xml:space="preserve"> </w:t>
        </w:r>
      </w:ins>
      <w:r w:rsidR="00B46813">
        <w:rPr>
          <w:rFonts w:cs="Times New Roman"/>
          <w:szCs w:val="24"/>
        </w:rPr>
        <w:t>е</w:t>
      </w:r>
      <w:r w:rsidR="00475A09">
        <w:rPr>
          <w:rFonts w:cs="Times New Roman"/>
          <w:szCs w:val="24"/>
        </w:rPr>
        <w:t xml:space="preserve">сли </w:t>
      </w:r>
      <w:ins w:id="595" w:author="Беккер Андрей Викторович" w:date="2014-07-24T14:17:00Z">
        <w:r w:rsidR="00CF3B89">
          <w:rPr>
            <w:rFonts w:cs="Times New Roman"/>
            <w:szCs w:val="24"/>
          </w:rPr>
          <w:t xml:space="preserve">резолюция об </w:t>
        </w:r>
      </w:ins>
      <w:ins w:id="596" w:author="Беккер Андрей Викторович" w:date="2014-07-24T14:18:00Z">
        <w:r w:rsidR="00CF3B89">
          <w:rPr>
            <w:rFonts w:cs="Times New Roman"/>
            <w:szCs w:val="24"/>
          </w:rPr>
          <w:t>отключении</w:t>
        </w:r>
      </w:ins>
      <w:ins w:id="597" w:author="Беккер Андрей Викторович" w:date="2014-07-24T14:19:00Z">
        <w:r w:rsidR="00CF3B89">
          <w:rPr>
            <w:rFonts w:cs="Times New Roman"/>
            <w:szCs w:val="24"/>
          </w:rPr>
          <w:t xml:space="preserve"> клиента</w:t>
        </w:r>
      </w:ins>
      <w:r w:rsidR="00475A09">
        <w:rPr>
          <w:rFonts w:cs="Times New Roman"/>
          <w:szCs w:val="24"/>
        </w:rPr>
        <w:t xml:space="preserve"> со стороны Хранилища </w:t>
      </w:r>
      <w:ins w:id="598" w:author="Беккер Андрей Викторович" w:date="2014-07-24T14:18:00Z">
        <w:r w:rsidR="00CF3B89">
          <w:rPr>
            <w:rFonts w:cs="Times New Roman"/>
            <w:szCs w:val="24"/>
          </w:rPr>
          <w:t>положительная</w:t>
        </w:r>
      </w:ins>
      <w:r w:rsidR="00475A09"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599" w:author="Беккер Андрей Викторович" w:date="2014-07-24T14:03:00Z">
        <w:r w:rsidR="00B46813">
          <w:rPr>
            <w:rFonts w:cs="Times New Roman"/>
            <w:szCs w:val="24"/>
          </w:rPr>
          <w:t xml:space="preserve"> и информировать клиента по </w:t>
        </w:r>
        <w:r w:rsidR="00B46813">
          <w:rPr>
            <w:rFonts w:cs="Times New Roman"/>
            <w:szCs w:val="24"/>
            <w:lang w:val="en-US"/>
          </w:rPr>
          <w:t>SMS</w:t>
        </w:r>
        <w:r w:rsidR="00B46813" w:rsidRPr="00B46813">
          <w:rPr>
            <w:rFonts w:cs="Times New Roman"/>
            <w:szCs w:val="24"/>
          </w:rPr>
          <w:t xml:space="preserve"> </w:t>
        </w:r>
        <w:r w:rsidR="00B46813">
          <w:rPr>
            <w:rFonts w:cs="Times New Roman"/>
            <w:szCs w:val="24"/>
          </w:rPr>
          <w:t>о результате отключения</w:t>
        </w:r>
      </w:ins>
      <w:r w:rsidR="00475A09">
        <w:rPr>
          <w:rFonts w:cs="Times New Roman"/>
          <w:szCs w:val="24"/>
        </w:rPr>
        <w:t>.</w:t>
      </w:r>
    </w:p>
    <w:p w:rsidR="004732C5" w:rsidRDefault="00B46813" w:rsidP="00B46813">
      <w:pPr>
        <w:pStyle w:val="af4"/>
        <w:jc w:val="both"/>
        <w:rPr>
          <w:ins w:id="600" w:author="Беккер Андрей Викторович" w:date="2014-07-24T14:11:00Z"/>
          <w:szCs w:val="24"/>
        </w:rPr>
      </w:pPr>
      <w:ins w:id="601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602" w:author="Беккер Андрей Викторович" w:date="2014-07-24T14:18:00Z">
        <w:r w:rsidR="00CF3B89">
          <w:rPr>
            <w:rFonts w:cs="Times New Roman"/>
            <w:szCs w:val="24"/>
          </w:rPr>
          <w:t>рез</w:t>
        </w:r>
      </w:ins>
      <w:ins w:id="603" w:author="Беккер Андрей Викторович" w:date="2014-07-24T14:19:00Z">
        <w:r w:rsidR="00CF3B89">
          <w:rPr>
            <w:rFonts w:cs="Times New Roman"/>
            <w:szCs w:val="24"/>
          </w:rPr>
          <w:t>о</w:t>
        </w:r>
      </w:ins>
      <w:ins w:id="604" w:author="Беккер Андрей Викторович" w:date="2014-07-24T14:18:00Z">
        <w:r w:rsidR="00CF3B89">
          <w:rPr>
            <w:rFonts w:cs="Times New Roman"/>
            <w:szCs w:val="24"/>
          </w:rPr>
          <w:t>люция об</w:t>
        </w:r>
      </w:ins>
      <w:ins w:id="605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606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607" w:author="Беккер Андрей Викторович" w:date="2014-07-24T14:19:00Z">
        <w:r w:rsidR="00CF3B89">
          <w:rPr>
            <w:rFonts w:cs="Times New Roman"/>
            <w:szCs w:val="24"/>
          </w:rPr>
          <w:t xml:space="preserve">и </w:t>
        </w:r>
      </w:ins>
      <w:ins w:id="608" w:author="Беккер Андрей Викторович" w:date="2014-07-24T14:05:00Z">
        <w:r>
          <w:rPr>
            <w:rFonts w:cs="Times New Roman"/>
            <w:szCs w:val="24"/>
          </w:rPr>
          <w:t xml:space="preserve">клиента со стороны Хранилища </w:t>
        </w:r>
        <w:r w:rsidR="00E928E6">
          <w:rPr>
            <w:rFonts w:cs="Times New Roman"/>
            <w:szCs w:val="24"/>
          </w:rPr>
          <w:t>отрицательн</w:t>
        </w:r>
      </w:ins>
      <w:ins w:id="609" w:author="Беккер Андрей Викторович" w:date="2014-07-24T14:19:00Z">
        <w:r w:rsidR="00CF3B89">
          <w:rPr>
            <w:rFonts w:cs="Times New Roman"/>
            <w:szCs w:val="24"/>
          </w:rPr>
          <w:t>ая</w:t>
        </w:r>
      </w:ins>
      <w:ins w:id="610" w:author="Беккер Андрей Викторович" w:date="2014-07-24T14:06:00Z">
        <w:r w:rsidR="00E928E6">
          <w:rPr>
            <w:rFonts w:cs="Times New Roman"/>
            <w:szCs w:val="24"/>
          </w:rPr>
          <w:t xml:space="preserve">, то </w:t>
        </w:r>
      </w:ins>
      <w:r w:rsidR="004732C5">
        <w:rPr>
          <w:rFonts w:cs="Times New Roman"/>
          <w:szCs w:val="24"/>
        </w:rPr>
        <w:t>Сайт должен информировать Клиента о результате</w:t>
      </w:r>
      <w:ins w:id="611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r w:rsidR="006C5CD6">
        <w:rPr>
          <w:rFonts w:cs="Times New Roman"/>
          <w:szCs w:val="24"/>
        </w:rPr>
        <w:t>по</w:t>
      </w:r>
      <w:ins w:id="612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  <w:r w:rsidR="00E928E6">
          <w:rPr>
            <w:rFonts w:cs="Times New Roman"/>
            <w:szCs w:val="24"/>
            <w:lang w:val="en-US"/>
          </w:rPr>
          <w:t>SMS</w:t>
        </w:r>
        <w:r w:rsidR="00E928E6" w:rsidRPr="00E928E6">
          <w:rPr>
            <w:rFonts w:cs="Times New Roman"/>
            <w:szCs w:val="24"/>
          </w:rPr>
          <w:t xml:space="preserve">. </w:t>
        </w:r>
        <w:r w:rsidR="00E928E6">
          <w:rPr>
            <w:rFonts w:cs="Times New Roman"/>
            <w:szCs w:val="24"/>
          </w:rPr>
          <w:t xml:space="preserve">Текст сообщения </w:t>
        </w:r>
        <w:r w:rsidR="00E928E6">
          <w:rPr>
            <w:rFonts w:cs="Times New Roman"/>
            <w:szCs w:val="24"/>
            <w:lang w:val="en-US"/>
          </w:rPr>
          <w:t>SMS</w:t>
        </w:r>
      </w:ins>
      <w:ins w:id="613" w:author="Беккер Андрей Викторович" w:date="2014-07-24T14:10:00Z">
        <w:r w:rsidR="00E928E6">
          <w:rPr>
            <w:rFonts w:cs="Times New Roman"/>
            <w:szCs w:val="24"/>
          </w:rPr>
          <w:t xml:space="preserve"> (будет уточнен на следующем этапе разработки)</w:t>
        </w:r>
      </w:ins>
      <w:ins w:id="614" w:author="Беккер Андрей Викторович" w:date="2014-07-24T14:07:00Z">
        <w:r w:rsidR="00E928E6">
          <w:rPr>
            <w:rFonts w:cs="Times New Roman"/>
            <w:szCs w:val="24"/>
          </w:rPr>
          <w:t xml:space="preserve"> должен зависеть от</w:t>
        </w:r>
      </w:ins>
      <w:ins w:id="615" w:author="Беккер Андрей Викторович" w:date="2014-07-24T14:08:00Z">
        <w:r w:rsidR="00E928E6">
          <w:rPr>
            <w:rFonts w:cs="Times New Roman"/>
            <w:szCs w:val="24"/>
          </w:rPr>
          <w:t xml:space="preserve"> </w:t>
        </w:r>
      </w:ins>
      <w:ins w:id="616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ins w:id="617" w:author="Беккер Андрей Викторович" w:date="2014-07-24T14:08:00Z">
        <w:r w:rsidR="00E928E6">
          <w:rPr>
            <w:rFonts w:cs="Times New Roman"/>
            <w:szCs w:val="24"/>
          </w:rPr>
          <w:t xml:space="preserve">статуса из </w:t>
        </w:r>
      </w:ins>
      <w:r w:rsidR="004732C5">
        <w:rPr>
          <w:rFonts w:cs="Times New Roman"/>
          <w:szCs w:val="24"/>
        </w:rPr>
        <w:t xml:space="preserve"> </w:t>
      </w:r>
      <w:ins w:id="618" w:author="Беккер Андрей Викторович" w:date="2014-07-24T14:08:00Z">
        <w:r w:rsidR="00E928E6">
          <w:rPr>
            <w:szCs w:val="24"/>
          </w:rPr>
          <w:fldChar w:fldCharType="begin"/>
        </w:r>
        <w:r w:rsidR="00E928E6">
          <w:rPr>
            <w:szCs w:val="24"/>
          </w:rPr>
          <w:instrText xml:space="preserve"> HYPERLINK  \l "Таблица_5" </w:instrText>
        </w:r>
        <w:r w:rsidR="00E928E6">
          <w:rPr>
            <w:szCs w:val="24"/>
          </w:rPr>
          <w:fldChar w:fldCharType="separate"/>
        </w:r>
        <w:r w:rsidR="00E928E6" w:rsidRPr="00230791">
          <w:rPr>
            <w:rStyle w:val="afb"/>
            <w:szCs w:val="24"/>
          </w:rPr>
          <w:t>Таблиц</w:t>
        </w:r>
        <w:r w:rsidR="00E928E6">
          <w:rPr>
            <w:rStyle w:val="afb"/>
            <w:szCs w:val="24"/>
          </w:rPr>
          <w:t>ы</w:t>
        </w:r>
        <w:r w:rsidR="00E928E6" w:rsidRPr="00230791">
          <w:rPr>
            <w:rStyle w:val="afb"/>
            <w:szCs w:val="24"/>
          </w:rPr>
          <w:t xml:space="preserve"> №5</w:t>
        </w:r>
        <w:r w:rsidR="00E928E6">
          <w:rPr>
            <w:szCs w:val="24"/>
          </w:rPr>
          <w:fldChar w:fldCharType="end"/>
        </w:r>
        <w:r w:rsidR="00E928E6">
          <w:rPr>
            <w:szCs w:val="24"/>
          </w:rPr>
          <w:t xml:space="preserve">. </w:t>
        </w:r>
      </w:ins>
    </w:p>
    <w:p w:rsidR="00E928E6" w:rsidRPr="00D232AA" w:rsidRDefault="00E928E6" w:rsidP="00E928E6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619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620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621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</w:t>
      </w:r>
      <w:ins w:id="622" w:author="Беккер Андрей Викторович" w:date="2014-07-24T14:20:00Z">
        <w:r w:rsidR="009E121E">
          <w:rPr>
            <w:rFonts w:cs="Times New Roman"/>
            <w:szCs w:val="24"/>
          </w:rPr>
          <w:t>АРМ</w:t>
        </w:r>
        <w:r w:rsidR="009E121E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D53BAB">
        <w:rPr>
          <w:rFonts w:cs="Times New Roman"/>
          <w:szCs w:val="24"/>
        </w:rPr>
        <w:t>я</w:t>
      </w:r>
      <w:r w:rsidR="002B60CB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ins w:id="623" w:author="Беккер Андрей Викторович" w:date="2014-07-24T14:21:00Z">
        <w:r w:rsidR="009E121E">
          <w:rPr>
            <w:rFonts w:cs="Times New Roman"/>
            <w:szCs w:val="24"/>
          </w:rPr>
          <w:t>в</w:t>
        </w:r>
      </w:ins>
      <w:ins w:id="624" w:author="Беккер Андрей Викторович" w:date="2014-07-24T14:20:00Z">
        <w:r w:rsidR="009E121E">
          <w:rPr>
            <w:rFonts w:cs="Times New Roman"/>
            <w:szCs w:val="24"/>
          </w:rPr>
          <w:t xml:space="preserve">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625" w:author="Беккер Андрей Викторович" w:date="2014-07-24T14:23:00Z">
        <w:r w:rsidDel="00FD04D8">
          <w:rPr>
            <w:rFonts w:cs="Times New Roman"/>
            <w:szCs w:val="24"/>
          </w:rPr>
          <w:delText xml:space="preserve"> </w:delText>
        </w:r>
        <w:r w:rsidRPr="00D232AA" w:rsidDel="00FD04D8">
          <w:rPr>
            <w:rFonts w:cs="Times New Roman"/>
            <w:szCs w:val="24"/>
          </w:rPr>
          <w:delText>(</w:delText>
        </w:r>
        <w:r w:rsidDel="00FD04D8">
          <w:rPr>
            <w:rFonts w:cs="Times New Roman"/>
            <w:szCs w:val="24"/>
          </w:rPr>
          <w:delText>Клиенту должна быть запрещена возможность совершать заказ)</w:delText>
        </w:r>
      </w:del>
      <w:r>
        <w:rPr>
          <w:rFonts w:cs="Times New Roman"/>
          <w:szCs w:val="24"/>
        </w:rPr>
        <w:t>.</w:t>
      </w:r>
    </w:p>
    <w:p w:rsidR="00BD370F" w:rsidRPr="005C33C6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5C33C6">
        <w:rPr>
          <w:b/>
          <w:lang w:val="en-US"/>
        </w:rPr>
        <w:t>I</w:t>
      </w:r>
      <w:r w:rsidRPr="005C33C6">
        <w:rPr>
          <w:b/>
          <w:color w:val="000000"/>
        </w:rPr>
        <w:t>nitiator</w:t>
      </w:r>
      <w:r w:rsidR="007B5C17" w:rsidRPr="005C33C6">
        <w:rPr>
          <w:b/>
          <w:color w:val="000000"/>
        </w:rPr>
        <w:t xml:space="preserve"> </w:t>
      </w:r>
      <w:r w:rsidRPr="007E026E">
        <w:rPr>
          <w:color w:val="000000"/>
        </w:rPr>
        <w:t>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626" w:author="Беккер Андрей Викторович" w:date="2014-07-24T13:48:00Z">
        <w:r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627" w:author="Беккер Андрей Викторович" w:date="2014-07-24T13:49:00Z">
        <w:r>
          <w:rPr>
            <w:rFonts w:cs="Times New Roman"/>
            <w:szCs w:val="24"/>
          </w:rPr>
          <w:t xml:space="preserve"> клиента</w:t>
        </w:r>
      </w:ins>
      <w:ins w:id="628" w:author="Беккер Андрей Викторович" w:date="2014-07-24T13:48:00Z">
        <w:r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629" w:author="Беккер Андрей Викторович" w:date="2014-07-24T13:53:00Z">
        <w:r>
          <w:rPr>
            <w:rFonts w:cs="Times New Roman"/>
            <w:szCs w:val="24"/>
          </w:rPr>
          <w:t>ответным реестром на отключени</w:t>
        </w:r>
      </w:ins>
      <w:ins w:id="630" w:author="Беккер Андрей Викторович" w:date="2014-07-24T14:25:00Z">
        <w:r w:rsidR="0048568B">
          <w:rPr>
            <w:rFonts w:cs="Times New Roman"/>
            <w:szCs w:val="24"/>
          </w:rPr>
          <w:t>е</w:t>
        </w:r>
      </w:ins>
      <w:ins w:id="631" w:author="Беккер Андрей Викторович" w:date="2014-07-24T13:53:00Z">
        <w:r>
          <w:rPr>
            <w:rFonts w:cs="Times New Roman"/>
            <w:szCs w:val="24"/>
          </w:rPr>
          <w:t xml:space="preserve"> </w:t>
        </w:r>
      </w:ins>
      <w:ins w:id="632" w:author="Беккер Андрей Викторович" w:date="2014-07-24T13:49:00Z">
        <w:r>
          <w:rPr>
            <w:rFonts w:cs="Times New Roman"/>
            <w:szCs w:val="24"/>
          </w:rPr>
          <w:t xml:space="preserve"> (</w:t>
        </w:r>
      </w:ins>
      <w:ins w:id="633" w:author="Беккер Андрей Викторович" w:date="2014-07-24T13:50:00Z">
        <w:r>
          <w:rPr>
            <w:rFonts w:cs="Times New Roman"/>
            <w:szCs w:val="24"/>
          </w:rPr>
          <w:t>статусы</w:t>
        </w:r>
      </w:ins>
      <w:ins w:id="634" w:author="Беккер Андрей Викторович" w:date="2014-07-24T13:54:00Z">
        <w:r>
          <w:rPr>
            <w:rFonts w:cs="Times New Roman"/>
            <w:szCs w:val="24"/>
          </w:rPr>
          <w:t xml:space="preserve"> отключения</w:t>
        </w:r>
      </w:ins>
      <w:ins w:id="635" w:author="Беккер Андрей Викторович" w:date="2014-07-24T13:50:00Z">
        <w:r>
          <w:rPr>
            <w:rFonts w:cs="Times New Roman"/>
            <w:szCs w:val="24"/>
          </w:rPr>
          <w:t xml:space="preserve"> описаны в пункте </w:t>
        </w:r>
        <w:r>
          <w:fldChar w:fldCharType="begin"/>
        </w:r>
        <w:r>
          <w:instrText xml:space="preserve"> HYPERLINK \l "_4.2.2.2_Взаимодействие_Сайта" </w:instrText>
        </w:r>
        <w:r>
          <w:fldChar w:fldCharType="separate"/>
        </w:r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  <w:r>
          <w:rPr>
            <w:rStyle w:val="afb"/>
            <w:rFonts w:cs="Times New Roman"/>
            <w:szCs w:val="24"/>
          </w:rPr>
          <w:fldChar w:fldCharType="end"/>
        </w:r>
      </w:ins>
      <w:ins w:id="636" w:author="Беккер Андрей Викторович" w:date="2014-07-24T13:52:00Z">
        <w:r w:rsidRPr="00230791">
          <w:rPr>
            <w:szCs w:val="24"/>
          </w:rPr>
          <w:t xml:space="preserve"> </w:t>
        </w:r>
      </w:ins>
      <w:ins w:id="637" w:author="Беккер Андрей Викторович" w:date="2014-07-24T13:59:00Z">
        <w:r>
          <w:rPr>
            <w:szCs w:val="24"/>
          </w:rPr>
          <w:t xml:space="preserve">в </w:t>
        </w:r>
      </w:ins>
      <w:ins w:id="638" w:author="Беккер Андрей Викторович" w:date="2014-07-24T13:52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</w:ins>
      <w:ins w:id="639" w:author="Беккер Андрей Викторович" w:date="2014-07-24T13:59:00Z">
        <w:r>
          <w:rPr>
            <w:rStyle w:val="afb"/>
            <w:szCs w:val="24"/>
          </w:rPr>
          <w:t>е</w:t>
        </w:r>
      </w:ins>
      <w:ins w:id="640" w:author="Беккер Андрей Викторович" w:date="2014-07-24T13:52:00Z"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</w:ins>
      <w:ins w:id="641" w:author="Беккер Андрей Викторович" w:date="2014-07-24T13:49:00Z">
        <w:r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642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643" w:author="Беккер Андрей Викторович" w:date="2014-07-24T14:01:00Z">
        <w:r>
          <w:rPr>
            <w:rFonts w:cs="Times New Roman"/>
            <w:szCs w:val="24"/>
          </w:rPr>
          <w:t>обрабатывает</w:t>
        </w:r>
      </w:ins>
      <w:ins w:id="644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645" w:author="Беккер Андрей Викторович" w:date="2014-07-24T14:01:00Z">
        <w:r>
          <w:rPr>
            <w:rFonts w:cs="Times New Roman"/>
            <w:szCs w:val="24"/>
          </w:rPr>
          <w:t xml:space="preserve"> от Хра</w:t>
        </w:r>
      </w:ins>
      <w:ins w:id="646" w:author="Беккер Андрей Викторович" w:date="2014-07-24T14:02:00Z">
        <w:r>
          <w:rPr>
            <w:rFonts w:cs="Times New Roman"/>
            <w:szCs w:val="24"/>
          </w:rPr>
          <w:t>н</w:t>
        </w:r>
      </w:ins>
      <w:ins w:id="647" w:author="Беккер Андрей Викторович" w:date="2014-07-24T14:01:00Z">
        <w:r>
          <w:rPr>
            <w:rFonts w:cs="Times New Roman"/>
            <w:szCs w:val="24"/>
          </w:rPr>
          <w:t>илищ</w:t>
        </w:r>
      </w:ins>
      <w:ins w:id="648" w:author="Беккер Андрей Викторович" w:date="2014-07-24T14:02:00Z">
        <w:r>
          <w:rPr>
            <w:rFonts w:cs="Times New Roman"/>
            <w:szCs w:val="24"/>
          </w:rPr>
          <w:t xml:space="preserve">а (см. </w:t>
        </w:r>
        <w:r>
          <w:rPr>
            <w:szCs w:val="24"/>
          </w:rPr>
          <w:t xml:space="preserve">в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у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),</w:t>
        </w:r>
      </w:ins>
      <w:ins w:id="649" w:author="Беккер Андрей Викторович" w:date="2014-07-24T14:00:00Z">
        <w:r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если </w:t>
      </w:r>
      <w:ins w:id="650" w:author="Беккер Андрей Викторович" w:date="2014-07-24T14:17:00Z">
        <w:r>
          <w:rPr>
            <w:rFonts w:cs="Times New Roman"/>
            <w:szCs w:val="24"/>
          </w:rPr>
          <w:t xml:space="preserve">резолюция об </w:t>
        </w:r>
      </w:ins>
      <w:ins w:id="651" w:author="Беккер Андрей Викторович" w:date="2014-07-24T14:18:00Z">
        <w:r>
          <w:rPr>
            <w:rFonts w:cs="Times New Roman"/>
            <w:szCs w:val="24"/>
          </w:rPr>
          <w:t>отключении</w:t>
        </w:r>
      </w:ins>
      <w:ins w:id="652" w:author="Беккер Андрей Викторович" w:date="2014-07-24T14:19:00Z">
        <w:r>
          <w:rPr>
            <w:rFonts w:cs="Times New Roman"/>
            <w:szCs w:val="24"/>
          </w:rPr>
          <w:t xml:space="preserve"> клиента</w:t>
        </w:r>
      </w:ins>
      <w:r>
        <w:rPr>
          <w:rFonts w:cs="Times New Roman"/>
          <w:szCs w:val="24"/>
        </w:rPr>
        <w:t xml:space="preserve"> со стороны Хранилища </w:t>
      </w:r>
      <w:ins w:id="653" w:author="Беккер Андрей Викторович" w:date="2014-07-24T14:18:00Z">
        <w:r>
          <w:rPr>
            <w:rFonts w:cs="Times New Roman"/>
            <w:szCs w:val="24"/>
          </w:rPr>
          <w:t>положительная</w:t>
        </w:r>
      </w:ins>
      <w:r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654" w:author="Беккер Андрей Викторович" w:date="2014-07-24T14:03:00Z">
        <w:r>
          <w:rPr>
            <w:rFonts w:cs="Times New Roman"/>
            <w:szCs w:val="24"/>
          </w:rPr>
          <w:t xml:space="preserve"> и информировать клиента по </w:t>
        </w:r>
        <w:r>
          <w:rPr>
            <w:rFonts w:cs="Times New Roman"/>
            <w:szCs w:val="24"/>
            <w:lang w:val="en-US"/>
          </w:rPr>
          <w:t>SMS</w:t>
        </w:r>
        <w:r w:rsidRPr="00B46813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результате отключения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jc w:val="both"/>
        <w:rPr>
          <w:ins w:id="655" w:author="Беккер Андрей Викторович" w:date="2014-07-24T14:11:00Z"/>
          <w:szCs w:val="24"/>
        </w:rPr>
      </w:pPr>
      <w:ins w:id="656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657" w:author="Беккер Андрей Викторович" w:date="2014-07-24T14:18:00Z">
        <w:r>
          <w:rPr>
            <w:rFonts w:cs="Times New Roman"/>
            <w:szCs w:val="24"/>
          </w:rPr>
          <w:t>рез</w:t>
        </w:r>
      </w:ins>
      <w:ins w:id="658" w:author="Беккер Андрей Викторович" w:date="2014-07-24T14:19:00Z">
        <w:r>
          <w:rPr>
            <w:rFonts w:cs="Times New Roman"/>
            <w:szCs w:val="24"/>
          </w:rPr>
          <w:t>о</w:t>
        </w:r>
      </w:ins>
      <w:ins w:id="659" w:author="Беккер Андрей Викторович" w:date="2014-07-24T14:18:00Z">
        <w:r>
          <w:rPr>
            <w:rFonts w:cs="Times New Roman"/>
            <w:szCs w:val="24"/>
          </w:rPr>
          <w:t>люция об</w:t>
        </w:r>
      </w:ins>
      <w:ins w:id="660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661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662" w:author="Беккер Андрей Викторович" w:date="2014-07-24T14:19:00Z">
        <w:r>
          <w:rPr>
            <w:rFonts w:cs="Times New Roman"/>
            <w:szCs w:val="24"/>
          </w:rPr>
          <w:t xml:space="preserve">и </w:t>
        </w:r>
      </w:ins>
      <w:ins w:id="663" w:author="Беккер Андрей Викторович" w:date="2014-07-24T14:05:00Z">
        <w:r>
          <w:rPr>
            <w:rFonts w:cs="Times New Roman"/>
            <w:szCs w:val="24"/>
          </w:rPr>
          <w:t>клиента со стороны Хранилища отрицательн</w:t>
        </w:r>
      </w:ins>
      <w:ins w:id="664" w:author="Беккер Андрей Викторович" w:date="2014-07-24T14:19:00Z">
        <w:r>
          <w:rPr>
            <w:rFonts w:cs="Times New Roman"/>
            <w:szCs w:val="24"/>
          </w:rPr>
          <w:t>ая</w:t>
        </w:r>
      </w:ins>
      <w:ins w:id="665" w:author="Беккер Андрей Викторович" w:date="2014-07-24T14:06:00Z">
        <w:r>
          <w:rPr>
            <w:rFonts w:cs="Times New Roman"/>
            <w:szCs w:val="24"/>
          </w:rPr>
          <w:t xml:space="preserve">, то </w:t>
        </w:r>
      </w:ins>
      <w:r>
        <w:rPr>
          <w:rFonts w:cs="Times New Roman"/>
          <w:szCs w:val="24"/>
        </w:rPr>
        <w:t>Сайт должен информировать Клиента о результате</w:t>
      </w:r>
      <w:ins w:id="666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r w:rsidR="00C154B6">
        <w:rPr>
          <w:rFonts w:cs="Times New Roman"/>
          <w:szCs w:val="24"/>
        </w:rPr>
        <w:t>по</w:t>
      </w:r>
      <w:ins w:id="667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  <w:lang w:val="en-US"/>
          </w:rPr>
          <w:t>SMS</w:t>
        </w:r>
        <w:r w:rsidRPr="00E928E6">
          <w:rPr>
            <w:rFonts w:cs="Times New Roman"/>
            <w:szCs w:val="24"/>
          </w:rPr>
          <w:t xml:space="preserve">. </w:t>
        </w:r>
        <w:r>
          <w:rPr>
            <w:rFonts w:cs="Times New Roman"/>
            <w:szCs w:val="24"/>
          </w:rPr>
          <w:t xml:space="preserve">Текст сообщения </w:t>
        </w:r>
        <w:r>
          <w:rPr>
            <w:rFonts w:cs="Times New Roman"/>
            <w:szCs w:val="24"/>
            <w:lang w:val="en-US"/>
          </w:rPr>
          <w:t>SMS</w:t>
        </w:r>
      </w:ins>
      <w:ins w:id="668" w:author="Беккер Андрей Викторович" w:date="2014-07-24T14:10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lastRenderedPageBreak/>
          <w:t>(будет уточнен на следующем этапе разработки)</w:t>
        </w:r>
      </w:ins>
      <w:ins w:id="669" w:author="Беккер Андрей Викторович" w:date="2014-07-24T14:07:00Z">
        <w:r>
          <w:rPr>
            <w:rFonts w:cs="Times New Roman"/>
            <w:szCs w:val="24"/>
          </w:rPr>
          <w:t xml:space="preserve"> должен зависеть от</w:t>
        </w:r>
      </w:ins>
      <w:ins w:id="670" w:author="Беккер Андрей Викторович" w:date="2014-07-24T14:08:00Z">
        <w:r>
          <w:rPr>
            <w:rFonts w:cs="Times New Roman"/>
            <w:szCs w:val="24"/>
          </w:rPr>
          <w:t xml:space="preserve"> </w:t>
        </w:r>
      </w:ins>
      <w:ins w:id="671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ins w:id="672" w:author="Беккер Андрей Викторович" w:date="2014-07-24T14:08:00Z">
        <w:r>
          <w:rPr>
            <w:rFonts w:cs="Times New Roman"/>
            <w:szCs w:val="24"/>
          </w:rPr>
          <w:t xml:space="preserve">статуса из </w:t>
        </w:r>
      </w:ins>
      <w:r>
        <w:rPr>
          <w:rFonts w:cs="Times New Roman"/>
          <w:szCs w:val="24"/>
        </w:rPr>
        <w:t xml:space="preserve"> </w:t>
      </w:r>
      <w:ins w:id="673" w:author="Беккер Андрей Викторович" w:date="2014-07-24T14:08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ы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szCs w:val="24"/>
          </w:rPr>
          <w:t xml:space="preserve">. </w:t>
        </w:r>
      </w:ins>
    </w:p>
    <w:p w:rsidR="005C33C6" w:rsidRPr="00D232AA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674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675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676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5C33C6" w:rsidRDefault="005C33C6" w:rsidP="005C33C6">
      <w:pPr>
        <w:pStyle w:val="af4"/>
        <w:jc w:val="both"/>
        <w:rPr>
          <w:rFonts w:cs="Times New Roman"/>
          <w:szCs w:val="24"/>
        </w:rPr>
      </w:pP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4375E0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ins w:id="677" w:author="Беккер Андрей Викторович" w:date="2014-07-24T14:35:00Z">
        <w:r>
          <w:rPr>
            <w:rFonts w:cs="Times New Roman"/>
            <w:szCs w:val="24"/>
          </w:rPr>
          <w:t xml:space="preserve">Сайт должен проверять возможность отключения </w:t>
        </w:r>
      </w:ins>
      <w:ins w:id="678" w:author="Беккер Андрей Викторович" w:date="2014-07-24T14:36:00Z">
        <w:r>
          <w:rPr>
            <w:rFonts w:cs="Times New Roman"/>
            <w:szCs w:val="24"/>
          </w:rPr>
          <w:t>клиентов из реестра (например, проверять наличие зак</w:t>
        </w:r>
      </w:ins>
      <w:ins w:id="679" w:author="Беккер Андрей Викторович" w:date="2014-07-24T14:37:00Z">
        <w:r>
          <w:rPr>
            <w:rFonts w:cs="Times New Roman"/>
            <w:szCs w:val="24"/>
          </w:rPr>
          <w:t>а</w:t>
        </w:r>
      </w:ins>
      <w:ins w:id="680" w:author="Беккер Андрей Викторович" w:date="2014-07-24T14:36:00Z">
        <w:r>
          <w:rPr>
            <w:rFonts w:cs="Times New Roman"/>
            <w:szCs w:val="24"/>
          </w:rPr>
          <w:t>зов находящихся в нетерминальных статусах)</w:t>
        </w:r>
      </w:ins>
      <w:ins w:id="681" w:author="Беккер Андрей Викторович" w:date="2014-07-24T14:37:00Z">
        <w:r>
          <w:rPr>
            <w:rFonts w:cs="Times New Roman"/>
            <w:szCs w:val="24"/>
          </w:rPr>
          <w:t xml:space="preserve"> и если нет </w:t>
        </w:r>
      </w:ins>
      <w:ins w:id="682" w:author="Беккер Андрей Викторович" w:date="2014-07-24T14:38:00Z">
        <w:r>
          <w:rPr>
            <w:rFonts w:cs="Times New Roman"/>
            <w:szCs w:val="24"/>
          </w:rPr>
          <w:t>препятствий</w:t>
        </w:r>
      </w:ins>
      <w:ins w:id="683" w:author="Беккер Андрей Викторович" w:date="2014-07-24T14:37:00Z">
        <w:r>
          <w:rPr>
            <w:rFonts w:cs="Times New Roman"/>
            <w:szCs w:val="24"/>
          </w:rPr>
          <w:t xml:space="preserve"> для отключения, то</w:t>
        </w:r>
      </w:ins>
      <w:ins w:id="684" w:author="Беккер Андрей Викторович" w:date="2014-07-24T14:36:00Z">
        <w:r>
          <w:rPr>
            <w:rFonts w:cs="Times New Roman"/>
            <w:szCs w:val="24"/>
          </w:rPr>
          <w:t xml:space="preserve"> </w:t>
        </w:r>
      </w:ins>
      <w:r w:rsidR="008538E2"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</w:t>
      </w:r>
      <w:r w:rsidR="001E6E1F">
        <w:rPr>
          <w:rFonts w:cs="Times New Roman"/>
          <w:szCs w:val="24"/>
        </w:rPr>
        <w:t>по</w:t>
      </w:r>
      <w:r>
        <w:rPr>
          <w:rFonts w:cs="Times New Roman"/>
          <w:szCs w:val="24"/>
        </w:rPr>
        <w:t xml:space="preserve"> взаимодействию из пункта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>.</w:t>
      </w:r>
    </w:p>
    <w:p w:rsidR="00C14178" w:rsidRPr="00C14178" w:rsidRDefault="00C14178" w:rsidP="00C14178">
      <w:pPr>
        <w:pStyle w:val="3"/>
      </w:pPr>
      <w:bookmarkStart w:id="685" w:name="_4.2.5._Требования_к_1"/>
      <w:bookmarkEnd w:id="685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4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в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заполнить</w:t>
      </w:r>
      <w:r w:rsidR="00BC2830">
        <w:t xml:space="preserve"> и сохранить</w:t>
      </w:r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</w:t>
      </w:r>
      <w:r w:rsidR="00964112">
        <w:t>е</w:t>
      </w:r>
      <w:r w:rsidR="00BC2830">
        <w:t xml:space="preserve">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hyperlink r:id="rId15" w:anchor="_4.2.1.1_БС_" w:history="1">
        <w:r w:rsidR="00955083" w:rsidRPr="00955083">
          <w:rPr>
            <w:rStyle w:val="afb"/>
          </w:rPr>
          <w:t>4.2.1.1 БС “Отключение клиента от Программы Коллекция”</w:t>
        </w:r>
      </w:hyperlink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686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>результат обзвона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686"/>
    <w:p w:rsidR="0024744C" w:rsidRDefault="000B39F0" w:rsidP="0024744C">
      <w:pPr>
        <w:pStyle w:val="af4"/>
        <w:numPr>
          <w:ilvl w:val="0"/>
          <w:numId w:val="24"/>
        </w:numPr>
        <w:jc w:val="both"/>
      </w:pPr>
      <w:r>
        <w:lastRenderedPageBreak/>
        <w:t>П</w:t>
      </w:r>
      <w:r w:rsidR="0024744C">
        <w:t xml:space="preserve">ользователю </w:t>
      </w:r>
      <w:r w:rsidR="0024744C">
        <w:rPr>
          <w:lang w:val="en-US"/>
        </w:rPr>
        <w:t>Siebel</w:t>
      </w:r>
      <w:r w:rsidR="0024744C">
        <w:t xml:space="preserve"> </w:t>
      </w:r>
      <w:r w:rsidR="0024744C">
        <w:rPr>
          <w:lang w:val="en-US"/>
        </w:rPr>
        <w:t>CRM</w:t>
      </w:r>
      <w:r w:rsidR="0024744C"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</w:t>
      </w:r>
      <w:r>
        <w:t xml:space="preserve"> проставляет отклик </w:t>
      </w:r>
      <w:r w:rsidR="00FE53C5">
        <w:t>(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ins w:id="687" w:author="Беккер Андрей Викторович" w:date="2014-07-24T17:13:00Z">
        <w:r w:rsidR="00FE53C5">
          <w:t>, наименования откликов приведены для примера</w:t>
        </w:r>
      </w:ins>
      <w:ins w:id="688" w:author="Беккер Андрей Викторович" w:date="2014-07-24T17:26:00Z">
        <w:r w:rsidR="00812C30">
          <w:t>).</w:t>
        </w:r>
      </w:ins>
      <w:ins w:id="689" w:author="Беккер Андрей Викторович" w:date="2014-07-24T17:15:00Z">
        <w:r w:rsidR="00FE53C5">
          <w:t xml:space="preserve"> </w:t>
        </w:r>
      </w:ins>
      <w:ins w:id="690" w:author="Беккер Андрей Викторович" w:date="2014-07-24T17:25:00Z">
        <w:r w:rsidR="00812C30">
          <w:t xml:space="preserve">Для настройки откликов на стороне </w:t>
        </w:r>
        <w:r w:rsidR="00812C30">
          <w:rPr>
            <w:lang w:val="en-US"/>
          </w:rPr>
          <w:t>Siebel</w:t>
        </w:r>
        <w:r w:rsidR="00812C30" w:rsidRPr="00812C30">
          <w:t xml:space="preserve"> </w:t>
        </w:r>
        <w:r w:rsidR="00812C30">
          <w:rPr>
            <w:lang w:val="en-US"/>
          </w:rPr>
          <w:t>CRM</w:t>
        </w:r>
        <w:r w:rsidR="00812C30">
          <w:t xml:space="preserve"> </w:t>
        </w:r>
      </w:ins>
      <w:ins w:id="691" w:author="Беккер Андрей Викторович" w:date="2014-07-24T17:15:00Z">
        <w:r w:rsidR="00FE53C5">
          <w:t xml:space="preserve">необходимо </w:t>
        </w:r>
      </w:ins>
      <w:ins w:id="692" w:author="Беккер Андрей Викторович" w:date="2014-07-24T17:25:00Z">
        <w:r w:rsidR="00812C30">
          <w:t xml:space="preserve">использовать </w:t>
        </w:r>
      </w:ins>
      <w:ins w:id="693" w:author="Беккер Андрей Викторович" w:date="2014-07-24T17:15:00Z">
        <w:r w:rsidR="00FE53C5">
          <w:t>существующ</w:t>
        </w:r>
      </w:ins>
      <w:ins w:id="694" w:author="Беккер Андрей Викторович" w:date="2014-07-24T17:26:00Z">
        <w:r w:rsidR="00812C30">
          <w:t>ий перечень.</w:t>
        </w:r>
      </w:ins>
    </w:p>
    <w:p w:rsidR="00FE53C5" w:rsidRPr="00FE53C5" w:rsidRDefault="00FE53C5" w:rsidP="00FE53C5">
      <w:pPr>
        <w:pStyle w:val="af4"/>
        <w:ind w:left="1080"/>
        <w:jc w:val="both"/>
      </w:pPr>
      <w:ins w:id="695" w:author="Беккер Андрей Викторович" w:date="2014-07-24T17:11:00Z">
        <w:r>
          <w:t>Далее от</w:t>
        </w:r>
        <w:bookmarkStart w:id="696" w:name="_GoBack"/>
        <w:r>
          <w:t>клик п</w:t>
        </w:r>
      </w:ins>
      <w:ins w:id="697" w:author="Беккер Андрей Викторович" w:date="2014-07-25T11:25:00Z">
        <w:r w:rsidR="00093351">
          <w:t>е</w:t>
        </w:r>
      </w:ins>
      <w:ins w:id="698" w:author="Беккер Андрей Викторович" w:date="2014-07-24T17:11:00Z">
        <w:r>
          <w:t xml:space="preserve">редается в </w:t>
        </w:r>
        <w:r>
          <w:rPr>
            <w:lang w:val="en-US"/>
          </w:rPr>
          <w:t>TRM</w:t>
        </w:r>
        <w:r w:rsidRPr="00FE53C5">
          <w:t xml:space="preserve"> </w:t>
        </w:r>
        <w:r>
          <w:t>со</w:t>
        </w:r>
        <w:bookmarkEnd w:id="696"/>
        <w:r>
          <w:t>гласно текущему механизму через УСБС.</w:t>
        </w:r>
      </w:ins>
    </w:p>
    <w:p w:rsidR="0024744C" w:rsidDel="00FE53C5" w:rsidRDefault="0024744C" w:rsidP="0081623A">
      <w:pPr>
        <w:pStyle w:val="af4"/>
        <w:ind w:left="1080"/>
        <w:jc w:val="both"/>
        <w:rPr>
          <w:del w:id="699" w:author="Беккер Андрей Викторович" w:date="2014-07-24T17:17:00Z"/>
        </w:rPr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процесса оценки и разработки требований в Зибель </w:t>
      </w:r>
      <w:r>
        <w:rPr>
          <w:lang w:val="en-US"/>
        </w:rPr>
        <w:t>CRM</w:t>
      </w:r>
      <w:r>
        <w:t xml:space="preserve"> необходимо направить межпроектный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t>Необходимо при закрытии виртуальной карты указывать код причины или текст причины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выгрузку причины закрытых виртуальных карт в СОИД.</w:t>
      </w:r>
    </w:p>
    <w:p w:rsidR="0030183D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передавать информацию о причине закрытия виртуальных карт в онлайн запросе из СОИД (</w:t>
      </w:r>
      <w:r>
        <w:rPr>
          <w:lang w:val="en-US"/>
        </w:rPr>
        <w:t>BS</w:t>
      </w:r>
      <w:r w:rsidRPr="00827392">
        <w:t>86</w:t>
      </w:r>
      <w:r>
        <w:t>)</w:t>
      </w:r>
      <w:r w:rsidR="00DA2BBC">
        <w:t>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r w:rsidR="00C00E34" w:rsidRPr="002D0915">
        <w:rPr>
          <w:b/>
          <w:u w:val="single"/>
        </w:rPr>
        <w:t>reverse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936792">
      <w:pPr>
        <w:pStyle w:val="af4"/>
        <w:numPr>
          <w:ilvl w:val="0"/>
          <w:numId w:val="44"/>
        </w:numPr>
        <w:ind w:left="709" w:hanging="283"/>
        <w:jc w:val="both"/>
      </w:pPr>
      <w:r w:rsidRPr="00203531">
        <w:rPr>
          <w:strike/>
        </w:rPr>
        <w:t>Необходимо</w:t>
      </w:r>
      <w:r w:rsidR="00891D33">
        <w:t xml:space="preserve"> в автоматическом режиме </w:t>
      </w:r>
      <w:r>
        <w:t>перечислять денежные средства с виртуальной карты в счёт дохода Банка (на существующие счета</w:t>
      </w:r>
      <w:r w:rsidR="00D63E69">
        <w:t xml:space="preserve">, </w:t>
      </w:r>
      <w:r w:rsidR="00D63E69" w:rsidRPr="00D63E69">
        <w:t xml:space="preserve">сторнирует проводку по зачислению вознаграждения Дт. 40817 – Кт 70606 </w:t>
      </w:r>
      <w:r w:rsidR="00D63E69">
        <w:t>(27308) код налогообложения «0»</w:t>
      </w:r>
      <w:r>
        <w:t>).</w:t>
      </w:r>
    </w:p>
    <w:p w:rsidR="00F8310D" w:rsidRPr="00696A5E" w:rsidRDefault="00F8310D" w:rsidP="00696A5E">
      <w:pPr>
        <w:pStyle w:val="1"/>
        <w:rPr>
          <w:rStyle w:val="11"/>
        </w:rPr>
      </w:pPr>
      <w:bookmarkStart w:id="700" w:name="_4.2.4._Требования_к"/>
      <w:bookmarkStart w:id="701" w:name="_4.2.5._Требования_к"/>
      <w:bookmarkStart w:id="702" w:name="_Ограничения_и_соглашения"/>
      <w:bookmarkEnd w:id="700"/>
      <w:bookmarkEnd w:id="701"/>
      <w:bookmarkEnd w:id="702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lastRenderedPageBreak/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Номер версии</w:t>
            </w:r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Дата</w:t>
            </w:r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Действия</w:t>
            </w:r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Автор</w:t>
            </w:r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Основание</w:t>
            </w:r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8B7DE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8B7DE6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23.07.2014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FC2070" w:rsidP="002D1FEF">
            <w:pPr>
              <w:rPr>
                <w:sz w:val="20"/>
              </w:rPr>
            </w:pPr>
            <w:r>
              <w:rPr>
                <w:sz w:val="20"/>
              </w:rPr>
              <w:t>Замечания 1</w:t>
            </w:r>
            <w:r w:rsidR="008B7DE6" w:rsidRPr="000660A0">
              <w:rPr>
                <w:sz w:val="20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</w:p>
        </w:tc>
      </w:tr>
      <w:tr w:rsidR="008B7DE6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D747A7" w:rsidRDefault="008B7DE6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</w:tr>
      <w:tr w:rsidR="008B7DE6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>Отдел управления доходностью портфеля, УПлК,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6247C7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</w:t>
            </w:r>
            <w:r w:rsidR="008A7E10">
              <w:rPr>
                <w:szCs w:val="22"/>
              </w:rPr>
              <w:t xml:space="preserve"> 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F21B7D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Зам. начальника отдела,руководитель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 xml:space="preserve">УТДО/УВиКТ/УТБП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Разработчик (УРиВ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B9711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УВиКТ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r w:rsidRPr="003029B5">
              <w:t>УРиВ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703" w:name="_Приложение_№22_«Бизнес-функциональн"/>
      <w:bookmarkEnd w:id="703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2A2AB1">
      <w:r>
        <w:object w:dxaOrig="1530" w:dyaOrig="1002">
          <v:shape id="_x0000_i1026" type="#_x0000_t75" style="width:76.5pt;height:50.5pt" o:ole="">
            <v:imagedata r:id="rId16" o:title=""/>
          </v:shape>
          <o:OLEObject Type="Embed" ProgID="Visio.Drawing.11" ShapeID="_x0000_i1026" DrawAspect="Icon" ObjectID="_1468239041" r:id="rId17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sectPr w:rsidR="00923B5E" w:rsidSect="00C3722A">
      <w:head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5" w:author="Evgeniya Chzhan" w:date="2014-07-30T15:19:00Z" w:initials="EC">
    <w:p w:rsidR="006B019B" w:rsidRDefault="006B019B">
      <w:pPr>
        <w:pStyle w:val="af7"/>
      </w:pPr>
      <w:r>
        <w:rPr>
          <w:rStyle w:val="af6"/>
        </w:rPr>
        <w:annotationRef/>
      </w:r>
      <w:r>
        <w:t xml:space="preserve">Я бы предложила во избежание путаницы оставить принцип именования файлов взаимодействий прежним. Например, </w:t>
      </w:r>
    </w:p>
    <w:p w:rsidR="006B019B" w:rsidRDefault="006B019B">
      <w:pPr>
        <w:pStyle w:val="af7"/>
      </w:pPr>
      <w:r>
        <w:t>Регистрация по инициативе Банка - *.</w:t>
      </w:r>
      <w:r>
        <w:rPr>
          <w:lang w:val="en-US"/>
        </w:rPr>
        <w:t>reg</w:t>
      </w:r>
      <w:r w:rsidRPr="00CD5002">
        <w:rPr>
          <w:b/>
          <w:lang w:val="en-US"/>
        </w:rPr>
        <w:t>B</w:t>
      </w:r>
    </w:p>
    <w:p w:rsidR="006B019B" w:rsidRDefault="006B019B">
      <w:pPr>
        <w:pStyle w:val="af7"/>
        <w:rPr>
          <w:lang w:val="en-US"/>
        </w:rPr>
      </w:pPr>
      <w:r>
        <w:t>Регистрация от Сайта - *.</w:t>
      </w:r>
      <w:r>
        <w:rPr>
          <w:lang w:val="en-US"/>
        </w:rPr>
        <w:t>reg</w:t>
      </w:r>
      <w:r w:rsidRPr="00CD5002">
        <w:rPr>
          <w:b/>
          <w:lang w:val="en-US"/>
        </w:rPr>
        <w:t>PL</w:t>
      </w:r>
    </w:p>
    <w:p w:rsidR="006B019B" w:rsidRDefault="006B019B">
      <w:pPr>
        <w:pStyle w:val="af7"/>
        <w:rPr>
          <w:lang w:val="en-US"/>
        </w:rPr>
      </w:pPr>
    </w:p>
    <w:p w:rsidR="006B019B" w:rsidRPr="006B019B" w:rsidRDefault="006B019B">
      <w:pPr>
        <w:pStyle w:val="af7"/>
      </w:pPr>
      <w:r>
        <w:t>Т.е. здесь бы я файл назвала *.cancel</w:t>
      </w:r>
      <w:r>
        <w:rPr>
          <w:lang w:val="en-US"/>
        </w:rPr>
        <w:t>B</w:t>
      </w:r>
      <w:r w:rsidRPr="006B019B">
        <w:t>.</w:t>
      </w:r>
    </w:p>
  </w:comment>
  <w:comment w:id="348" w:author="Evgeniya Chzhan" w:date="2014-07-30T15:19:00Z" w:initials="EC">
    <w:p w:rsidR="007201BA" w:rsidRDefault="007201BA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349" w:author="Evgeniya Chzhan" w:date="2014-07-30T15:19:00Z" w:initials="EC">
    <w:p w:rsidR="00E27EE0" w:rsidRDefault="00E27EE0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496" w:author="Evgeniya Chzhan" w:date="2014-07-30T15:20:00Z" w:initials="EC">
    <w:p w:rsidR="00B76164" w:rsidRDefault="00B76164">
      <w:pPr>
        <w:pStyle w:val="af7"/>
      </w:pPr>
      <w:r>
        <w:rPr>
          <w:rStyle w:val="af6"/>
        </w:rPr>
        <w:annotationRef/>
      </w:r>
      <w:r>
        <w:t xml:space="preserve">Не совсем так. Даже если клиента не нужно отключать, Хранилище должно выгрузить его Сайту в реестре с резолюцией </w:t>
      </w:r>
      <w:r w:rsidRPr="001A03D0">
        <w:rPr>
          <w:rFonts w:ascii="Arial" w:hAnsi="Arial" w:cs="Arial"/>
          <w:sz w:val="18"/>
          <w:szCs w:val="18"/>
          <w:lang w:val="en-US"/>
        </w:rPr>
        <w:t>Status</w:t>
      </w:r>
      <w:r>
        <w:rPr>
          <w:rFonts w:ascii="Arial" w:hAnsi="Arial" w:cs="Arial"/>
          <w:sz w:val="18"/>
          <w:szCs w:val="18"/>
        </w:rPr>
        <w:t xml:space="preserve"> = 1 </w:t>
      </w:r>
      <w:r w:rsidRPr="00B76164">
        <w:t>(см. взаимодействие).</w:t>
      </w:r>
    </w:p>
    <w:p w:rsidR="00B76164" w:rsidRPr="00B76164" w:rsidRDefault="00B76164">
      <w:pPr>
        <w:pStyle w:val="af7"/>
      </w:pPr>
      <w:r>
        <w:t xml:space="preserve">В противном случае никто не отправит клиенту </w:t>
      </w:r>
      <w:r>
        <w:rPr>
          <w:lang w:val="en-US"/>
        </w:rPr>
        <w:t>SMS</w:t>
      </w:r>
      <w:r w:rsidRPr="00CF6948">
        <w:t xml:space="preserve"> </w:t>
      </w:r>
      <w:r>
        <w:t>сообщение о невозможности его отключения</w:t>
      </w:r>
      <w:r w:rsidR="00CF6948">
        <w:t xml:space="preserve"> (Хранилище </w:t>
      </w:r>
      <w:r w:rsidR="00CF6948">
        <w:rPr>
          <w:lang w:val="en-US"/>
        </w:rPr>
        <w:t>SMS</w:t>
      </w:r>
      <w:r w:rsidR="00CF6948" w:rsidRPr="00CF6948">
        <w:t xml:space="preserve"> </w:t>
      </w:r>
      <w:r w:rsidR="00CF6948">
        <w:t>не отправляет)</w:t>
      </w:r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421" w:rsidRDefault="00DC2421" w:rsidP="00F8310D">
      <w:r>
        <w:separator/>
      </w:r>
    </w:p>
  </w:endnote>
  <w:endnote w:type="continuationSeparator" w:id="0">
    <w:p w:rsidR="00DC2421" w:rsidRDefault="00DC2421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3C6" w:rsidRDefault="005C33C6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3DA4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421" w:rsidRDefault="00DC2421" w:rsidP="00F8310D">
      <w:r>
        <w:separator/>
      </w:r>
    </w:p>
  </w:footnote>
  <w:footnote w:type="continuationSeparator" w:id="0">
    <w:p w:rsidR="00DC2421" w:rsidRDefault="00DC2421" w:rsidP="00F8310D">
      <w:r>
        <w:continuationSeparator/>
      </w:r>
    </w:p>
  </w:footnote>
  <w:footnote w:id="1">
    <w:p w:rsidR="005C33C6" w:rsidRPr="002179B5" w:rsidRDefault="005C33C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5C33C6" w:rsidRPr="002179B5" w:rsidRDefault="005C33C6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5C33C6" w:rsidRPr="00E7275B" w:rsidRDefault="005C33C6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  <w:p w:rsidR="005C33C6" w:rsidRDefault="005C33C6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9">
    <w:nsid w:val="5F6145E0"/>
    <w:multiLevelType w:val="hybridMultilevel"/>
    <w:tmpl w:val="1242AFC2"/>
    <w:lvl w:ilvl="0" w:tplc="E10E7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CE84374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3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0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9"/>
  </w:num>
  <w:num w:numId="5">
    <w:abstractNumId w:val="6"/>
  </w:num>
  <w:num w:numId="6">
    <w:abstractNumId w:val="2"/>
  </w:num>
  <w:num w:numId="7">
    <w:abstractNumId w:val="2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0"/>
  </w:num>
  <w:num w:numId="12">
    <w:abstractNumId w:val="4"/>
  </w:num>
  <w:num w:numId="13">
    <w:abstractNumId w:val="24"/>
  </w:num>
  <w:num w:numId="14">
    <w:abstractNumId w:val="43"/>
  </w:num>
  <w:num w:numId="15">
    <w:abstractNumId w:val="20"/>
  </w:num>
  <w:num w:numId="16">
    <w:abstractNumId w:val="35"/>
  </w:num>
  <w:num w:numId="17">
    <w:abstractNumId w:val="22"/>
  </w:num>
  <w:num w:numId="18">
    <w:abstractNumId w:val="28"/>
  </w:num>
  <w:num w:numId="19">
    <w:abstractNumId w:val="33"/>
  </w:num>
  <w:num w:numId="20">
    <w:abstractNumId w:val="11"/>
  </w:num>
  <w:num w:numId="21">
    <w:abstractNumId w:val="42"/>
  </w:num>
  <w:num w:numId="22">
    <w:abstractNumId w:val="7"/>
  </w:num>
  <w:num w:numId="23">
    <w:abstractNumId w:val="14"/>
  </w:num>
  <w:num w:numId="24">
    <w:abstractNumId w:val="21"/>
  </w:num>
  <w:num w:numId="25">
    <w:abstractNumId w:val="31"/>
  </w:num>
  <w:num w:numId="26">
    <w:abstractNumId w:val="26"/>
  </w:num>
  <w:num w:numId="27">
    <w:abstractNumId w:val="40"/>
  </w:num>
  <w:num w:numId="28">
    <w:abstractNumId w:val="25"/>
  </w:num>
  <w:num w:numId="29">
    <w:abstractNumId w:val="9"/>
  </w:num>
  <w:num w:numId="30">
    <w:abstractNumId w:val="41"/>
  </w:num>
  <w:num w:numId="31">
    <w:abstractNumId w:val="23"/>
  </w:num>
  <w:num w:numId="32">
    <w:abstractNumId w:val="37"/>
  </w:num>
  <w:num w:numId="33">
    <w:abstractNumId w:val="8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"/>
  </w:num>
  <w:num w:numId="38">
    <w:abstractNumId w:val="32"/>
  </w:num>
  <w:num w:numId="39">
    <w:abstractNumId w:val="17"/>
  </w:num>
  <w:num w:numId="40">
    <w:abstractNumId w:val="30"/>
  </w:num>
  <w:num w:numId="41">
    <w:abstractNumId w:val="5"/>
  </w:num>
  <w:num w:numId="42">
    <w:abstractNumId w:val="12"/>
  </w:num>
  <w:num w:numId="43">
    <w:abstractNumId w:val="34"/>
  </w:num>
  <w:num w:numId="44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45C5"/>
    <w:rsid w:val="0001579B"/>
    <w:rsid w:val="00016A54"/>
    <w:rsid w:val="00016F7A"/>
    <w:rsid w:val="00017EE9"/>
    <w:rsid w:val="00017FA1"/>
    <w:rsid w:val="0002068D"/>
    <w:rsid w:val="00021FDF"/>
    <w:rsid w:val="000223F7"/>
    <w:rsid w:val="00022ED3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2565"/>
    <w:rsid w:val="000537F6"/>
    <w:rsid w:val="00054550"/>
    <w:rsid w:val="0005579C"/>
    <w:rsid w:val="00055BB4"/>
    <w:rsid w:val="0005693A"/>
    <w:rsid w:val="00056BA6"/>
    <w:rsid w:val="00056D1E"/>
    <w:rsid w:val="0005739E"/>
    <w:rsid w:val="00060C15"/>
    <w:rsid w:val="000611C4"/>
    <w:rsid w:val="000618DD"/>
    <w:rsid w:val="0006293B"/>
    <w:rsid w:val="00064103"/>
    <w:rsid w:val="000642CD"/>
    <w:rsid w:val="00064597"/>
    <w:rsid w:val="00064A60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2C8C"/>
    <w:rsid w:val="00083276"/>
    <w:rsid w:val="00084BD5"/>
    <w:rsid w:val="00093351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B92"/>
    <w:rsid w:val="000B0CAF"/>
    <w:rsid w:val="000B1A0F"/>
    <w:rsid w:val="000B26D9"/>
    <w:rsid w:val="000B27BE"/>
    <w:rsid w:val="000B38C5"/>
    <w:rsid w:val="000B39F0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D0FEA"/>
    <w:rsid w:val="000D15FC"/>
    <w:rsid w:val="000D27C5"/>
    <w:rsid w:val="000D3E4D"/>
    <w:rsid w:val="000D52E7"/>
    <w:rsid w:val="000E07B6"/>
    <w:rsid w:val="000E0F26"/>
    <w:rsid w:val="000E16DC"/>
    <w:rsid w:val="000E3F3C"/>
    <w:rsid w:val="000E476C"/>
    <w:rsid w:val="000E55CA"/>
    <w:rsid w:val="000E5790"/>
    <w:rsid w:val="000E6238"/>
    <w:rsid w:val="000F1781"/>
    <w:rsid w:val="000F4444"/>
    <w:rsid w:val="000F5C56"/>
    <w:rsid w:val="000F6FB0"/>
    <w:rsid w:val="001001A9"/>
    <w:rsid w:val="00100AAE"/>
    <w:rsid w:val="001041CC"/>
    <w:rsid w:val="00105969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1EB7"/>
    <w:rsid w:val="0012366D"/>
    <w:rsid w:val="00123E6A"/>
    <w:rsid w:val="00124085"/>
    <w:rsid w:val="001248D8"/>
    <w:rsid w:val="00126326"/>
    <w:rsid w:val="00127642"/>
    <w:rsid w:val="0012771D"/>
    <w:rsid w:val="0012790B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166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3994"/>
    <w:rsid w:val="001A53D9"/>
    <w:rsid w:val="001A7900"/>
    <w:rsid w:val="001A7911"/>
    <w:rsid w:val="001B2486"/>
    <w:rsid w:val="001B2C29"/>
    <w:rsid w:val="001B3468"/>
    <w:rsid w:val="001C0196"/>
    <w:rsid w:val="001C1E30"/>
    <w:rsid w:val="001C7E95"/>
    <w:rsid w:val="001D2DD6"/>
    <w:rsid w:val="001D620C"/>
    <w:rsid w:val="001D785A"/>
    <w:rsid w:val="001D7B5C"/>
    <w:rsid w:val="001E05A8"/>
    <w:rsid w:val="001E1DC9"/>
    <w:rsid w:val="001E5AA2"/>
    <w:rsid w:val="001E6C5F"/>
    <w:rsid w:val="001E6E1F"/>
    <w:rsid w:val="001E764A"/>
    <w:rsid w:val="001F1F87"/>
    <w:rsid w:val="001F3079"/>
    <w:rsid w:val="001F3601"/>
    <w:rsid w:val="001F41C3"/>
    <w:rsid w:val="001F45D5"/>
    <w:rsid w:val="001F6519"/>
    <w:rsid w:val="001F774F"/>
    <w:rsid w:val="002002A3"/>
    <w:rsid w:val="00201E89"/>
    <w:rsid w:val="00201EBE"/>
    <w:rsid w:val="00202EAD"/>
    <w:rsid w:val="00203531"/>
    <w:rsid w:val="00203CBD"/>
    <w:rsid w:val="00203F4F"/>
    <w:rsid w:val="00205123"/>
    <w:rsid w:val="00205AD3"/>
    <w:rsid w:val="0020643D"/>
    <w:rsid w:val="00210BDF"/>
    <w:rsid w:val="002143CE"/>
    <w:rsid w:val="00215943"/>
    <w:rsid w:val="00215B4E"/>
    <w:rsid w:val="002166F5"/>
    <w:rsid w:val="00220224"/>
    <w:rsid w:val="0022320A"/>
    <w:rsid w:val="00223364"/>
    <w:rsid w:val="00223FB3"/>
    <w:rsid w:val="00224D35"/>
    <w:rsid w:val="00225024"/>
    <w:rsid w:val="0022780B"/>
    <w:rsid w:val="00230791"/>
    <w:rsid w:val="00231CB7"/>
    <w:rsid w:val="002342C0"/>
    <w:rsid w:val="00235F17"/>
    <w:rsid w:val="00237009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55AC5"/>
    <w:rsid w:val="00257AD2"/>
    <w:rsid w:val="002623DF"/>
    <w:rsid w:val="00262E13"/>
    <w:rsid w:val="00262EF3"/>
    <w:rsid w:val="0026338A"/>
    <w:rsid w:val="002639BA"/>
    <w:rsid w:val="00264FC1"/>
    <w:rsid w:val="0026562E"/>
    <w:rsid w:val="00265CF6"/>
    <w:rsid w:val="00266F0B"/>
    <w:rsid w:val="00267201"/>
    <w:rsid w:val="002709E1"/>
    <w:rsid w:val="002712CA"/>
    <w:rsid w:val="002715FE"/>
    <w:rsid w:val="002718FE"/>
    <w:rsid w:val="00273F07"/>
    <w:rsid w:val="00274E65"/>
    <w:rsid w:val="00274E6D"/>
    <w:rsid w:val="00281234"/>
    <w:rsid w:val="0028186E"/>
    <w:rsid w:val="00290F5A"/>
    <w:rsid w:val="0029224F"/>
    <w:rsid w:val="00295074"/>
    <w:rsid w:val="002A2AB1"/>
    <w:rsid w:val="002A52A3"/>
    <w:rsid w:val="002A56A6"/>
    <w:rsid w:val="002A5828"/>
    <w:rsid w:val="002B0441"/>
    <w:rsid w:val="002B2A72"/>
    <w:rsid w:val="002B60CB"/>
    <w:rsid w:val="002B6188"/>
    <w:rsid w:val="002B621D"/>
    <w:rsid w:val="002B65CB"/>
    <w:rsid w:val="002C05B6"/>
    <w:rsid w:val="002C11BB"/>
    <w:rsid w:val="002C2781"/>
    <w:rsid w:val="002C2824"/>
    <w:rsid w:val="002C592F"/>
    <w:rsid w:val="002D0915"/>
    <w:rsid w:val="002D1FEF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4B6"/>
    <w:rsid w:val="002E5D82"/>
    <w:rsid w:val="002E750D"/>
    <w:rsid w:val="002E7B8D"/>
    <w:rsid w:val="002F1D78"/>
    <w:rsid w:val="002F2E7E"/>
    <w:rsid w:val="002F32C7"/>
    <w:rsid w:val="002F5B9C"/>
    <w:rsid w:val="002F66E7"/>
    <w:rsid w:val="002F71FA"/>
    <w:rsid w:val="002F7652"/>
    <w:rsid w:val="0030183D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585"/>
    <w:rsid w:val="0031671D"/>
    <w:rsid w:val="00317E59"/>
    <w:rsid w:val="00321828"/>
    <w:rsid w:val="00322B64"/>
    <w:rsid w:val="00324158"/>
    <w:rsid w:val="0032494C"/>
    <w:rsid w:val="00325527"/>
    <w:rsid w:val="00325C11"/>
    <w:rsid w:val="003278D6"/>
    <w:rsid w:val="00331959"/>
    <w:rsid w:val="003329E4"/>
    <w:rsid w:val="00337FD2"/>
    <w:rsid w:val="0034064A"/>
    <w:rsid w:val="0034413E"/>
    <w:rsid w:val="0034540A"/>
    <w:rsid w:val="00345A97"/>
    <w:rsid w:val="00345DA3"/>
    <w:rsid w:val="0034607A"/>
    <w:rsid w:val="0034638B"/>
    <w:rsid w:val="00350B6C"/>
    <w:rsid w:val="0035104E"/>
    <w:rsid w:val="00353669"/>
    <w:rsid w:val="00354BEC"/>
    <w:rsid w:val="003557D4"/>
    <w:rsid w:val="00360058"/>
    <w:rsid w:val="00362040"/>
    <w:rsid w:val="003621DF"/>
    <w:rsid w:val="00366707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6453"/>
    <w:rsid w:val="00397958"/>
    <w:rsid w:val="00397FB8"/>
    <w:rsid w:val="003A2A84"/>
    <w:rsid w:val="003A2ED6"/>
    <w:rsid w:val="003A35EC"/>
    <w:rsid w:val="003A367B"/>
    <w:rsid w:val="003A4AAF"/>
    <w:rsid w:val="003A5459"/>
    <w:rsid w:val="003A7700"/>
    <w:rsid w:val="003B1210"/>
    <w:rsid w:val="003B181A"/>
    <w:rsid w:val="003B2028"/>
    <w:rsid w:val="003B3094"/>
    <w:rsid w:val="003B3BBB"/>
    <w:rsid w:val="003B7A38"/>
    <w:rsid w:val="003C17BF"/>
    <w:rsid w:val="003C2A72"/>
    <w:rsid w:val="003C2FB3"/>
    <w:rsid w:val="003C3367"/>
    <w:rsid w:val="003C3BD7"/>
    <w:rsid w:val="003C41F9"/>
    <w:rsid w:val="003C46C1"/>
    <w:rsid w:val="003C642B"/>
    <w:rsid w:val="003C676B"/>
    <w:rsid w:val="003C7009"/>
    <w:rsid w:val="003C7B19"/>
    <w:rsid w:val="003D042B"/>
    <w:rsid w:val="003D2AB0"/>
    <w:rsid w:val="003D3E33"/>
    <w:rsid w:val="003D40EA"/>
    <w:rsid w:val="003D4877"/>
    <w:rsid w:val="003D6ACA"/>
    <w:rsid w:val="003D7ED7"/>
    <w:rsid w:val="003E11F6"/>
    <w:rsid w:val="003E3BAA"/>
    <w:rsid w:val="003E3E9B"/>
    <w:rsid w:val="003E55A5"/>
    <w:rsid w:val="003E58A8"/>
    <w:rsid w:val="003E7229"/>
    <w:rsid w:val="003E78C8"/>
    <w:rsid w:val="003F1A88"/>
    <w:rsid w:val="003F2C8A"/>
    <w:rsid w:val="003F3271"/>
    <w:rsid w:val="003F659B"/>
    <w:rsid w:val="003F67FD"/>
    <w:rsid w:val="0040167D"/>
    <w:rsid w:val="0040183B"/>
    <w:rsid w:val="0040303E"/>
    <w:rsid w:val="00403A13"/>
    <w:rsid w:val="00404049"/>
    <w:rsid w:val="004041AB"/>
    <w:rsid w:val="00407CE6"/>
    <w:rsid w:val="004104A3"/>
    <w:rsid w:val="0041091D"/>
    <w:rsid w:val="00412DBC"/>
    <w:rsid w:val="00413AF0"/>
    <w:rsid w:val="004140A8"/>
    <w:rsid w:val="00414EDA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DC8"/>
    <w:rsid w:val="00427F33"/>
    <w:rsid w:val="004318D1"/>
    <w:rsid w:val="00431EFE"/>
    <w:rsid w:val="0043627B"/>
    <w:rsid w:val="004375E0"/>
    <w:rsid w:val="00437C78"/>
    <w:rsid w:val="00437DD1"/>
    <w:rsid w:val="0044396D"/>
    <w:rsid w:val="00443FEF"/>
    <w:rsid w:val="0044441A"/>
    <w:rsid w:val="004446BA"/>
    <w:rsid w:val="00446864"/>
    <w:rsid w:val="004501F0"/>
    <w:rsid w:val="00452576"/>
    <w:rsid w:val="004528E5"/>
    <w:rsid w:val="0045323E"/>
    <w:rsid w:val="00455B8D"/>
    <w:rsid w:val="00462F8F"/>
    <w:rsid w:val="004635F6"/>
    <w:rsid w:val="00463BD6"/>
    <w:rsid w:val="00465F85"/>
    <w:rsid w:val="00470FE2"/>
    <w:rsid w:val="00472D6A"/>
    <w:rsid w:val="004732C5"/>
    <w:rsid w:val="00475A09"/>
    <w:rsid w:val="0048568B"/>
    <w:rsid w:val="00485725"/>
    <w:rsid w:val="00485882"/>
    <w:rsid w:val="00487FB8"/>
    <w:rsid w:val="00494719"/>
    <w:rsid w:val="00495F80"/>
    <w:rsid w:val="0049655B"/>
    <w:rsid w:val="00496957"/>
    <w:rsid w:val="004969A4"/>
    <w:rsid w:val="00496BD8"/>
    <w:rsid w:val="004A321C"/>
    <w:rsid w:val="004A7531"/>
    <w:rsid w:val="004B12C4"/>
    <w:rsid w:val="004B23C5"/>
    <w:rsid w:val="004B3809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56B2"/>
    <w:rsid w:val="004D5730"/>
    <w:rsid w:val="004D6674"/>
    <w:rsid w:val="004D6729"/>
    <w:rsid w:val="004E0F04"/>
    <w:rsid w:val="004E1DDA"/>
    <w:rsid w:val="004E3386"/>
    <w:rsid w:val="004E3AE6"/>
    <w:rsid w:val="004E3CE0"/>
    <w:rsid w:val="004E416B"/>
    <w:rsid w:val="004E4B60"/>
    <w:rsid w:val="004E612F"/>
    <w:rsid w:val="004E6777"/>
    <w:rsid w:val="004E7438"/>
    <w:rsid w:val="004F0355"/>
    <w:rsid w:val="004F071B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2F4"/>
    <w:rsid w:val="00510D7E"/>
    <w:rsid w:val="00511006"/>
    <w:rsid w:val="00511082"/>
    <w:rsid w:val="00512171"/>
    <w:rsid w:val="00514DA7"/>
    <w:rsid w:val="00515EE3"/>
    <w:rsid w:val="00520078"/>
    <w:rsid w:val="00522775"/>
    <w:rsid w:val="00523326"/>
    <w:rsid w:val="005278B4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A11"/>
    <w:rsid w:val="00587875"/>
    <w:rsid w:val="00587D88"/>
    <w:rsid w:val="005925C2"/>
    <w:rsid w:val="0059361C"/>
    <w:rsid w:val="005A2C0B"/>
    <w:rsid w:val="005A2C10"/>
    <w:rsid w:val="005A3522"/>
    <w:rsid w:val="005A4A9A"/>
    <w:rsid w:val="005A597D"/>
    <w:rsid w:val="005A61BD"/>
    <w:rsid w:val="005A6FEF"/>
    <w:rsid w:val="005A7F0D"/>
    <w:rsid w:val="005B0388"/>
    <w:rsid w:val="005B4790"/>
    <w:rsid w:val="005B4E29"/>
    <w:rsid w:val="005B6329"/>
    <w:rsid w:val="005B6944"/>
    <w:rsid w:val="005C0611"/>
    <w:rsid w:val="005C2CDD"/>
    <w:rsid w:val="005C33C6"/>
    <w:rsid w:val="005C3AC4"/>
    <w:rsid w:val="005C3EA6"/>
    <w:rsid w:val="005C53A0"/>
    <w:rsid w:val="005C5481"/>
    <w:rsid w:val="005C5CF2"/>
    <w:rsid w:val="005C6C9D"/>
    <w:rsid w:val="005C6DB9"/>
    <w:rsid w:val="005C6EDF"/>
    <w:rsid w:val="005D1B46"/>
    <w:rsid w:val="005D2AB1"/>
    <w:rsid w:val="005D494F"/>
    <w:rsid w:val="005D7384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16F0D"/>
    <w:rsid w:val="006205A6"/>
    <w:rsid w:val="0062206A"/>
    <w:rsid w:val="00622900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2744"/>
    <w:rsid w:val="00643788"/>
    <w:rsid w:val="006467F9"/>
    <w:rsid w:val="00647217"/>
    <w:rsid w:val="00647D37"/>
    <w:rsid w:val="00652F85"/>
    <w:rsid w:val="0065550B"/>
    <w:rsid w:val="00655934"/>
    <w:rsid w:val="00660979"/>
    <w:rsid w:val="00660CD9"/>
    <w:rsid w:val="00661CA5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18C9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95D"/>
    <w:rsid w:val="006A61E3"/>
    <w:rsid w:val="006A69F4"/>
    <w:rsid w:val="006A6BD9"/>
    <w:rsid w:val="006B019B"/>
    <w:rsid w:val="006B0E19"/>
    <w:rsid w:val="006B11C2"/>
    <w:rsid w:val="006B12C0"/>
    <w:rsid w:val="006B36DB"/>
    <w:rsid w:val="006B3BD4"/>
    <w:rsid w:val="006B43A9"/>
    <w:rsid w:val="006B470F"/>
    <w:rsid w:val="006B4918"/>
    <w:rsid w:val="006B746D"/>
    <w:rsid w:val="006C1494"/>
    <w:rsid w:val="006C1B94"/>
    <w:rsid w:val="006C4767"/>
    <w:rsid w:val="006C5B12"/>
    <w:rsid w:val="006C5CD6"/>
    <w:rsid w:val="006C74BC"/>
    <w:rsid w:val="006D06C1"/>
    <w:rsid w:val="006D083D"/>
    <w:rsid w:val="006D4B05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F40A7"/>
    <w:rsid w:val="006F5A72"/>
    <w:rsid w:val="006F6097"/>
    <w:rsid w:val="006F64E7"/>
    <w:rsid w:val="006F6AE3"/>
    <w:rsid w:val="007002B3"/>
    <w:rsid w:val="007059F4"/>
    <w:rsid w:val="0070722B"/>
    <w:rsid w:val="00707CF4"/>
    <w:rsid w:val="00713C56"/>
    <w:rsid w:val="00715DA2"/>
    <w:rsid w:val="00717E0F"/>
    <w:rsid w:val="007201BA"/>
    <w:rsid w:val="0072099D"/>
    <w:rsid w:val="007226F2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258"/>
    <w:rsid w:val="0073190E"/>
    <w:rsid w:val="00733C0A"/>
    <w:rsid w:val="0073454B"/>
    <w:rsid w:val="00734C49"/>
    <w:rsid w:val="007367E7"/>
    <w:rsid w:val="007402C0"/>
    <w:rsid w:val="00740928"/>
    <w:rsid w:val="00740ADA"/>
    <w:rsid w:val="0074163C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364A"/>
    <w:rsid w:val="00764195"/>
    <w:rsid w:val="0076558E"/>
    <w:rsid w:val="0077095D"/>
    <w:rsid w:val="00771454"/>
    <w:rsid w:val="00771892"/>
    <w:rsid w:val="00772708"/>
    <w:rsid w:val="0077505C"/>
    <w:rsid w:val="00775412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55EF"/>
    <w:rsid w:val="007A07C7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316B"/>
    <w:rsid w:val="007B4945"/>
    <w:rsid w:val="007B50F4"/>
    <w:rsid w:val="007B56D3"/>
    <w:rsid w:val="007B5C17"/>
    <w:rsid w:val="007B6642"/>
    <w:rsid w:val="007C204B"/>
    <w:rsid w:val="007C25B8"/>
    <w:rsid w:val="007C25BE"/>
    <w:rsid w:val="007C2D07"/>
    <w:rsid w:val="007C4239"/>
    <w:rsid w:val="007C4F98"/>
    <w:rsid w:val="007C53E4"/>
    <w:rsid w:val="007D118C"/>
    <w:rsid w:val="007D1CB2"/>
    <w:rsid w:val="007D29F6"/>
    <w:rsid w:val="007D7DEF"/>
    <w:rsid w:val="007E026E"/>
    <w:rsid w:val="007E0B78"/>
    <w:rsid w:val="007E1AB3"/>
    <w:rsid w:val="007E2A56"/>
    <w:rsid w:val="007E387B"/>
    <w:rsid w:val="007E395E"/>
    <w:rsid w:val="007E465C"/>
    <w:rsid w:val="007E68E5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5105"/>
    <w:rsid w:val="0080538A"/>
    <w:rsid w:val="008115DA"/>
    <w:rsid w:val="00811820"/>
    <w:rsid w:val="00812C30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366F6"/>
    <w:rsid w:val="00842051"/>
    <w:rsid w:val="0084297A"/>
    <w:rsid w:val="00842DF5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6DA0"/>
    <w:rsid w:val="00857D4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5BD6"/>
    <w:rsid w:val="008A1286"/>
    <w:rsid w:val="008A15E1"/>
    <w:rsid w:val="008A24D4"/>
    <w:rsid w:val="008A3471"/>
    <w:rsid w:val="008A3ED7"/>
    <w:rsid w:val="008A7E10"/>
    <w:rsid w:val="008B0764"/>
    <w:rsid w:val="008B0D32"/>
    <w:rsid w:val="008B1424"/>
    <w:rsid w:val="008B2FBC"/>
    <w:rsid w:val="008B374F"/>
    <w:rsid w:val="008B3AEF"/>
    <w:rsid w:val="008B6060"/>
    <w:rsid w:val="008B7098"/>
    <w:rsid w:val="008B7DE6"/>
    <w:rsid w:val="008C070E"/>
    <w:rsid w:val="008C1F0A"/>
    <w:rsid w:val="008C3FD5"/>
    <w:rsid w:val="008D1B1E"/>
    <w:rsid w:val="008E05CA"/>
    <w:rsid w:val="008E0E46"/>
    <w:rsid w:val="008E6754"/>
    <w:rsid w:val="008F18DA"/>
    <w:rsid w:val="008F1907"/>
    <w:rsid w:val="008F24B6"/>
    <w:rsid w:val="008F2D24"/>
    <w:rsid w:val="008F3BB8"/>
    <w:rsid w:val="008F4760"/>
    <w:rsid w:val="008F5E57"/>
    <w:rsid w:val="00900DCF"/>
    <w:rsid w:val="00902ACC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1771D"/>
    <w:rsid w:val="009202A9"/>
    <w:rsid w:val="00920AC3"/>
    <w:rsid w:val="00921989"/>
    <w:rsid w:val="00923B5E"/>
    <w:rsid w:val="0092439E"/>
    <w:rsid w:val="009258B7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6792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53F8"/>
    <w:rsid w:val="009567FC"/>
    <w:rsid w:val="00957176"/>
    <w:rsid w:val="009573FC"/>
    <w:rsid w:val="009575F0"/>
    <w:rsid w:val="0096070E"/>
    <w:rsid w:val="00961678"/>
    <w:rsid w:val="00961872"/>
    <w:rsid w:val="00961D5F"/>
    <w:rsid w:val="00964112"/>
    <w:rsid w:val="009643AE"/>
    <w:rsid w:val="009658E4"/>
    <w:rsid w:val="00965F77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566E"/>
    <w:rsid w:val="0099758C"/>
    <w:rsid w:val="00997758"/>
    <w:rsid w:val="009A0157"/>
    <w:rsid w:val="009A4C78"/>
    <w:rsid w:val="009A4E61"/>
    <w:rsid w:val="009A69D3"/>
    <w:rsid w:val="009A707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2F68"/>
    <w:rsid w:val="009D4877"/>
    <w:rsid w:val="009D48D2"/>
    <w:rsid w:val="009D55CA"/>
    <w:rsid w:val="009D6098"/>
    <w:rsid w:val="009D6D74"/>
    <w:rsid w:val="009D7293"/>
    <w:rsid w:val="009E1205"/>
    <w:rsid w:val="009E121E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1EC0"/>
    <w:rsid w:val="00A12830"/>
    <w:rsid w:val="00A161A4"/>
    <w:rsid w:val="00A2027C"/>
    <w:rsid w:val="00A23AF3"/>
    <w:rsid w:val="00A25943"/>
    <w:rsid w:val="00A25AC8"/>
    <w:rsid w:val="00A27FA6"/>
    <w:rsid w:val="00A30819"/>
    <w:rsid w:val="00A31066"/>
    <w:rsid w:val="00A34031"/>
    <w:rsid w:val="00A34591"/>
    <w:rsid w:val="00A3479C"/>
    <w:rsid w:val="00A37A3D"/>
    <w:rsid w:val="00A41B3B"/>
    <w:rsid w:val="00A431D8"/>
    <w:rsid w:val="00A443FA"/>
    <w:rsid w:val="00A45930"/>
    <w:rsid w:val="00A50C3E"/>
    <w:rsid w:val="00A52A8F"/>
    <w:rsid w:val="00A52CCC"/>
    <w:rsid w:val="00A52E27"/>
    <w:rsid w:val="00A5305E"/>
    <w:rsid w:val="00A544EF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4BD2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B9C"/>
    <w:rsid w:val="00AB6546"/>
    <w:rsid w:val="00AB7920"/>
    <w:rsid w:val="00AC0B5E"/>
    <w:rsid w:val="00AC0BCD"/>
    <w:rsid w:val="00AC39D4"/>
    <w:rsid w:val="00AC3F13"/>
    <w:rsid w:val="00AC49BF"/>
    <w:rsid w:val="00AC5F7C"/>
    <w:rsid w:val="00AC6909"/>
    <w:rsid w:val="00AC7F6B"/>
    <w:rsid w:val="00AD271A"/>
    <w:rsid w:val="00AD33CE"/>
    <w:rsid w:val="00AD5C0B"/>
    <w:rsid w:val="00AD639A"/>
    <w:rsid w:val="00AE032B"/>
    <w:rsid w:val="00AE128E"/>
    <w:rsid w:val="00AE213F"/>
    <w:rsid w:val="00AE2673"/>
    <w:rsid w:val="00AE4438"/>
    <w:rsid w:val="00AE4B62"/>
    <w:rsid w:val="00AE5496"/>
    <w:rsid w:val="00AE595F"/>
    <w:rsid w:val="00AE69E3"/>
    <w:rsid w:val="00AF2D2F"/>
    <w:rsid w:val="00AF30E4"/>
    <w:rsid w:val="00AF4C56"/>
    <w:rsid w:val="00AF5551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4ADF"/>
    <w:rsid w:val="00B25321"/>
    <w:rsid w:val="00B25B02"/>
    <w:rsid w:val="00B27714"/>
    <w:rsid w:val="00B278F8"/>
    <w:rsid w:val="00B32323"/>
    <w:rsid w:val="00B33582"/>
    <w:rsid w:val="00B42004"/>
    <w:rsid w:val="00B42389"/>
    <w:rsid w:val="00B42AD5"/>
    <w:rsid w:val="00B43F6D"/>
    <w:rsid w:val="00B452D8"/>
    <w:rsid w:val="00B4669E"/>
    <w:rsid w:val="00B466EB"/>
    <w:rsid w:val="00B46813"/>
    <w:rsid w:val="00B47AF6"/>
    <w:rsid w:val="00B505F6"/>
    <w:rsid w:val="00B506FE"/>
    <w:rsid w:val="00B5235E"/>
    <w:rsid w:val="00B53A5C"/>
    <w:rsid w:val="00B56919"/>
    <w:rsid w:val="00B62129"/>
    <w:rsid w:val="00B630EC"/>
    <w:rsid w:val="00B63FC6"/>
    <w:rsid w:val="00B64273"/>
    <w:rsid w:val="00B74598"/>
    <w:rsid w:val="00B75E09"/>
    <w:rsid w:val="00B76164"/>
    <w:rsid w:val="00B80202"/>
    <w:rsid w:val="00B81A8C"/>
    <w:rsid w:val="00B82A45"/>
    <w:rsid w:val="00B83FC6"/>
    <w:rsid w:val="00B8442D"/>
    <w:rsid w:val="00B8768F"/>
    <w:rsid w:val="00B94189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3A87"/>
    <w:rsid w:val="00BA562D"/>
    <w:rsid w:val="00BA7A7D"/>
    <w:rsid w:val="00BB08FC"/>
    <w:rsid w:val="00BB0C73"/>
    <w:rsid w:val="00BB1288"/>
    <w:rsid w:val="00BB16FB"/>
    <w:rsid w:val="00BB2D36"/>
    <w:rsid w:val="00BB3025"/>
    <w:rsid w:val="00BB36C3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BB6"/>
    <w:rsid w:val="00BD0AAB"/>
    <w:rsid w:val="00BD0DFF"/>
    <w:rsid w:val="00BD1043"/>
    <w:rsid w:val="00BD370F"/>
    <w:rsid w:val="00BD62AE"/>
    <w:rsid w:val="00BD7AF2"/>
    <w:rsid w:val="00BE1897"/>
    <w:rsid w:val="00BE311C"/>
    <w:rsid w:val="00BE517B"/>
    <w:rsid w:val="00BF0EAE"/>
    <w:rsid w:val="00BF3498"/>
    <w:rsid w:val="00BF7687"/>
    <w:rsid w:val="00BF7BAF"/>
    <w:rsid w:val="00C00E34"/>
    <w:rsid w:val="00C01314"/>
    <w:rsid w:val="00C0327B"/>
    <w:rsid w:val="00C04A3A"/>
    <w:rsid w:val="00C04B66"/>
    <w:rsid w:val="00C05D9A"/>
    <w:rsid w:val="00C071E0"/>
    <w:rsid w:val="00C077D6"/>
    <w:rsid w:val="00C12532"/>
    <w:rsid w:val="00C13B3F"/>
    <w:rsid w:val="00C13DA4"/>
    <w:rsid w:val="00C14178"/>
    <w:rsid w:val="00C1502F"/>
    <w:rsid w:val="00C154B6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377D"/>
    <w:rsid w:val="00C552F2"/>
    <w:rsid w:val="00C55A8D"/>
    <w:rsid w:val="00C565A7"/>
    <w:rsid w:val="00C62168"/>
    <w:rsid w:val="00C628E9"/>
    <w:rsid w:val="00C62DFC"/>
    <w:rsid w:val="00C65F66"/>
    <w:rsid w:val="00C67CA1"/>
    <w:rsid w:val="00C71771"/>
    <w:rsid w:val="00C726DE"/>
    <w:rsid w:val="00C72889"/>
    <w:rsid w:val="00C73571"/>
    <w:rsid w:val="00C75731"/>
    <w:rsid w:val="00C777BB"/>
    <w:rsid w:val="00C83BA9"/>
    <w:rsid w:val="00C83D8A"/>
    <w:rsid w:val="00C84310"/>
    <w:rsid w:val="00C85727"/>
    <w:rsid w:val="00C9073C"/>
    <w:rsid w:val="00C91786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F1D"/>
    <w:rsid w:val="00CB0100"/>
    <w:rsid w:val="00CB0124"/>
    <w:rsid w:val="00CB031A"/>
    <w:rsid w:val="00CB1FF0"/>
    <w:rsid w:val="00CB2F10"/>
    <w:rsid w:val="00CB35C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C687F"/>
    <w:rsid w:val="00CD0DA1"/>
    <w:rsid w:val="00CD0E22"/>
    <w:rsid w:val="00CD33F0"/>
    <w:rsid w:val="00CD3BCC"/>
    <w:rsid w:val="00CD427B"/>
    <w:rsid w:val="00CD4BF5"/>
    <w:rsid w:val="00CD4C8E"/>
    <w:rsid w:val="00CD5002"/>
    <w:rsid w:val="00CD5C08"/>
    <w:rsid w:val="00CD5C79"/>
    <w:rsid w:val="00CD6850"/>
    <w:rsid w:val="00CE0CAA"/>
    <w:rsid w:val="00CE2535"/>
    <w:rsid w:val="00CE2763"/>
    <w:rsid w:val="00CE3970"/>
    <w:rsid w:val="00CE45F5"/>
    <w:rsid w:val="00CE5A0A"/>
    <w:rsid w:val="00CE76D5"/>
    <w:rsid w:val="00CF0D14"/>
    <w:rsid w:val="00CF0D7C"/>
    <w:rsid w:val="00CF3B89"/>
    <w:rsid w:val="00CF4449"/>
    <w:rsid w:val="00CF6948"/>
    <w:rsid w:val="00CF7343"/>
    <w:rsid w:val="00D03E17"/>
    <w:rsid w:val="00D04373"/>
    <w:rsid w:val="00D064D7"/>
    <w:rsid w:val="00D07A5D"/>
    <w:rsid w:val="00D11E3A"/>
    <w:rsid w:val="00D12047"/>
    <w:rsid w:val="00D12BBD"/>
    <w:rsid w:val="00D14435"/>
    <w:rsid w:val="00D15BD2"/>
    <w:rsid w:val="00D21BF2"/>
    <w:rsid w:val="00D2328C"/>
    <w:rsid w:val="00D232AA"/>
    <w:rsid w:val="00D23D27"/>
    <w:rsid w:val="00D250CB"/>
    <w:rsid w:val="00D26809"/>
    <w:rsid w:val="00D30C8C"/>
    <w:rsid w:val="00D318AC"/>
    <w:rsid w:val="00D31BE2"/>
    <w:rsid w:val="00D33C51"/>
    <w:rsid w:val="00D34B04"/>
    <w:rsid w:val="00D351CA"/>
    <w:rsid w:val="00D36A64"/>
    <w:rsid w:val="00D37CFF"/>
    <w:rsid w:val="00D407B8"/>
    <w:rsid w:val="00D416BD"/>
    <w:rsid w:val="00D41897"/>
    <w:rsid w:val="00D4458E"/>
    <w:rsid w:val="00D446CA"/>
    <w:rsid w:val="00D44EDA"/>
    <w:rsid w:val="00D4698F"/>
    <w:rsid w:val="00D525A4"/>
    <w:rsid w:val="00D52D99"/>
    <w:rsid w:val="00D532A3"/>
    <w:rsid w:val="00D538E2"/>
    <w:rsid w:val="00D53BAB"/>
    <w:rsid w:val="00D53BB9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5BB8"/>
    <w:rsid w:val="00D67FCB"/>
    <w:rsid w:val="00D70370"/>
    <w:rsid w:val="00D7055C"/>
    <w:rsid w:val="00D7221D"/>
    <w:rsid w:val="00D7246F"/>
    <w:rsid w:val="00D72BD6"/>
    <w:rsid w:val="00D73C22"/>
    <w:rsid w:val="00D73E0B"/>
    <w:rsid w:val="00D747A7"/>
    <w:rsid w:val="00D772A8"/>
    <w:rsid w:val="00D8171F"/>
    <w:rsid w:val="00D823B1"/>
    <w:rsid w:val="00D8274A"/>
    <w:rsid w:val="00D829B6"/>
    <w:rsid w:val="00D862A7"/>
    <w:rsid w:val="00D8777D"/>
    <w:rsid w:val="00D877E6"/>
    <w:rsid w:val="00D87FBE"/>
    <w:rsid w:val="00D902F7"/>
    <w:rsid w:val="00D90C76"/>
    <w:rsid w:val="00D914BE"/>
    <w:rsid w:val="00D91DB6"/>
    <w:rsid w:val="00D9599B"/>
    <w:rsid w:val="00D959C8"/>
    <w:rsid w:val="00DA2BBC"/>
    <w:rsid w:val="00DA46CC"/>
    <w:rsid w:val="00DA534D"/>
    <w:rsid w:val="00DA6F79"/>
    <w:rsid w:val="00DA715A"/>
    <w:rsid w:val="00DB08A6"/>
    <w:rsid w:val="00DB2090"/>
    <w:rsid w:val="00DB24F5"/>
    <w:rsid w:val="00DB341C"/>
    <w:rsid w:val="00DB5A91"/>
    <w:rsid w:val="00DB619A"/>
    <w:rsid w:val="00DC17DC"/>
    <w:rsid w:val="00DC2421"/>
    <w:rsid w:val="00DC2895"/>
    <w:rsid w:val="00DC43B3"/>
    <w:rsid w:val="00DC4941"/>
    <w:rsid w:val="00DC624D"/>
    <w:rsid w:val="00DC7BCA"/>
    <w:rsid w:val="00DC7E5F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0359C"/>
    <w:rsid w:val="00E07C4E"/>
    <w:rsid w:val="00E10319"/>
    <w:rsid w:val="00E11F12"/>
    <w:rsid w:val="00E14146"/>
    <w:rsid w:val="00E14A42"/>
    <w:rsid w:val="00E16BE1"/>
    <w:rsid w:val="00E1710A"/>
    <w:rsid w:val="00E17613"/>
    <w:rsid w:val="00E2023D"/>
    <w:rsid w:val="00E25B3F"/>
    <w:rsid w:val="00E27045"/>
    <w:rsid w:val="00E27A66"/>
    <w:rsid w:val="00E27AA8"/>
    <w:rsid w:val="00E27EE0"/>
    <w:rsid w:val="00E30378"/>
    <w:rsid w:val="00E31C99"/>
    <w:rsid w:val="00E31EF8"/>
    <w:rsid w:val="00E3356B"/>
    <w:rsid w:val="00E34A63"/>
    <w:rsid w:val="00E35DB8"/>
    <w:rsid w:val="00E36CDD"/>
    <w:rsid w:val="00E372C4"/>
    <w:rsid w:val="00E41878"/>
    <w:rsid w:val="00E42306"/>
    <w:rsid w:val="00E4536F"/>
    <w:rsid w:val="00E4559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7CCC"/>
    <w:rsid w:val="00E80202"/>
    <w:rsid w:val="00E802ED"/>
    <w:rsid w:val="00E84E05"/>
    <w:rsid w:val="00E87B31"/>
    <w:rsid w:val="00E908AE"/>
    <w:rsid w:val="00E91084"/>
    <w:rsid w:val="00E928E6"/>
    <w:rsid w:val="00E929CA"/>
    <w:rsid w:val="00E93BB2"/>
    <w:rsid w:val="00E9525B"/>
    <w:rsid w:val="00E96ED9"/>
    <w:rsid w:val="00E9730E"/>
    <w:rsid w:val="00EA0446"/>
    <w:rsid w:val="00EA061B"/>
    <w:rsid w:val="00EA120B"/>
    <w:rsid w:val="00EA3FDD"/>
    <w:rsid w:val="00EB0225"/>
    <w:rsid w:val="00EB0B8C"/>
    <w:rsid w:val="00EB62D4"/>
    <w:rsid w:val="00EB65BA"/>
    <w:rsid w:val="00EB75CF"/>
    <w:rsid w:val="00EB7876"/>
    <w:rsid w:val="00EB7BA2"/>
    <w:rsid w:val="00EC205E"/>
    <w:rsid w:val="00EC5515"/>
    <w:rsid w:val="00ED016F"/>
    <w:rsid w:val="00ED04A7"/>
    <w:rsid w:val="00ED118C"/>
    <w:rsid w:val="00ED131E"/>
    <w:rsid w:val="00ED1FE1"/>
    <w:rsid w:val="00ED22CF"/>
    <w:rsid w:val="00ED3755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774C"/>
    <w:rsid w:val="00EF1BC8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3E5E"/>
    <w:rsid w:val="00F46B15"/>
    <w:rsid w:val="00F50EEA"/>
    <w:rsid w:val="00F51955"/>
    <w:rsid w:val="00F5252C"/>
    <w:rsid w:val="00F5287B"/>
    <w:rsid w:val="00F53FC4"/>
    <w:rsid w:val="00F54619"/>
    <w:rsid w:val="00F556E0"/>
    <w:rsid w:val="00F56F7D"/>
    <w:rsid w:val="00F607A6"/>
    <w:rsid w:val="00F62CDE"/>
    <w:rsid w:val="00F66012"/>
    <w:rsid w:val="00F66CF4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85"/>
    <w:rsid w:val="00FC2070"/>
    <w:rsid w:val="00FC25C3"/>
    <w:rsid w:val="00FC3720"/>
    <w:rsid w:val="00FC40C3"/>
    <w:rsid w:val="00FC4E05"/>
    <w:rsid w:val="00FC649B"/>
    <w:rsid w:val="00FC71D5"/>
    <w:rsid w:val="00FD04D8"/>
    <w:rsid w:val="00FD28A8"/>
    <w:rsid w:val="00FD45A2"/>
    <w:rsid w:val="00FD483B"/>
    <w:rsid w:val="00FD4A86"/>
    <w:rsid w:val="00FD74D2"/>
    <w:rsid w:val="00FE180C"/>
    <w:rsid w:val="00FE2AE2"/>
    <w:rsid w:val="00FE45A8"/>
    <w:rsid w:val="00FE53C5"/>
    <w:rsid w:val="00FF09FE"/>
    <w:rsid w:val="00FF0E5D"/>
    <w:rsid w:val="00FF1C9D"/>
    <w:rsid w:val="00FF20E9"/>
    <w:rsid w:val="00FF285D"/>
    <w:rsid w:val="00FF596F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4;&#1090;&#1082;&#1083;&#1102;&#1095;&#1077;&#1085;&#1080;&#1077;" TargetMode="Externa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BE5D5-6D0C-4715-9CEE-0012A68B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5329</Words>
  <Characters>30377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2</cp:revision>
  <cp:lastPrinted>2014-07-24T15:18:00Z</cp:lastPrinted>
  <dcterms:created xsi:type="dcterms:W3CDTF">2014-07-30T11:24:00Z</dcterms:created>
  <dcterms:modified xsi:type="dcterms:W3CDTF">2014-07-30T11:24:00Z</dcterms:modified>
</cp:coreProperties>
</file>