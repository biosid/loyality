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Ind w:w="300" w:type="dxa"/>
        <w:tblLayout w:type="fixed"/>
        <w:tblLook w:val="01E0" w:firstRow="1" w:lastRow="1" w:firstColumn="1" w:lastColumn="1" w:noHBand="0" w:noVBand="0"/>
      </w:tblPr>
      <w:tblGrid>
        <w:gridCol w:w="4009"/>
      </w:tblGrid>
      <w:tr w:rsidR="00CA53CF" w:rsidRPr="00CA53CF" w:rsidTr="00CF7343">
        <w:trPr>
          <w:cantSplit/>
          <w:tblHeader/>
          <w:jc w:val="right"/>
        </w:trPr>
        <w:tc>
          <w:tcPr>
            <w:tcW w:w="4009" w:type="dxa"/>
          </w:tcPr>
          <w:p w:rsidR="00CA53CF" w:rsidRPr="00CA53CF" w:rsidRDefault="00CA53CF" w:rsidP="00CA53CF">
            <w:pPr>
              <w:spacing w:after="120"/>
              <w:jc w:val="both"/>
              <w:rPr>
                <w:b/>
                <w:color w:val="FFFFFF"/>
                <w:sz w:val="20"/>
                <w:szCs w:val="20"/>
              </w:rPr>
            </w:pPr>
            <w:r w:rsidRPr="00CA53CF">
              <w:rPr>
                <w:b/>
                <w:sz w:val="20"/>
                <w:szCs w:val="20"/>
              </w:rPr>
              <w:t>УТВЕРЖДЕНО:</w:t>
            </w:r>
          </w:p>
        </w:tc>
      </w:tr>
      <w:tr w:rsidR="00CA53CF" w:rsidRPr="00CA53CF" w:rsidTr="00CF7343">
        <w:trPr>
          <w:cantSplit/>
          <w:jc w:val="right"/>
        </w:trPr>
        <w:tc>
          <w:tcPr>
            <w:tcW w:w="4009" w:type="dxa"/>
          </w:tcPr>
          <w:p w:rsidR="00CA53CF" w:rsidRPr="00CA53CF" w:rsidRDefault="00CA53CF" w:rsidP="00CA53CF">
            <w:pPr>
              <w:spacing w:line="260" w:lineRule="exact"/>
              <w:ind w:right="485"/>
              <w:jc w:val="both"/>
              <w:rPr>
                <w:i/>
              </w:rPr>
            </w:pPr>
            <w:r w:rsidRPr="00CA53CF">
              <w:rPr>
                <w:i/>
              </w:rPr>
              <w:t xml:space="preserve"> Член Правления, директор Департамента банковских и информационных технологий</w:t>
            </w:r>
          </w:p>
          <w:p w:rsidR="00CA53CF" w:rsidRPr="00CA53CF" w:rsidRDefault="00CA53CF" w:rsidP="00CA53CF">
            <w:pPr>
              <w:spacing w:line="260" w:lineRule="exact"/>
              <w:jc w:val="both"/>
              <w:rPr>
                <w:i/>
              </w:rPr>
            </w:pPr>
          </w:p>
          <w:p w:rsidR="00CA53CF" w:rsidRPr="00CA53CF" w:rsidRDefault="00CA53CF" w:rsidP="00CA53CF">
            <w:pPr>
              <w:spacing w:line="260" w:lineRule="exact"/>
              <w:ind w:right="201"/>
              <w:jc w:val="both"/>
              <w:rPr>
                <w:i/>
              </w:rPr>
            </w:pPr>
            <w:r w:rsidRPr="00CA53CF">
              <w:rPr>
                <w:i/>
              </w:rPr>
              <w:t>_________________ Русанов С.Г.</w:t>
            </w:r>
          </w:p>
          <w:p w:rsidR="00CA53CF" w:rsidRPr="00CA53CF" w:rsidRDefault="00CA53CF" w:rsidP="00CA53CF">
            <w:pPr>
              <w:spacing w:line="260" w:lineRule="exact"/>
              <w:jc w:val="both"/>
              <w:rPr>
                <w:i/>
              </w:rPr>
            </w:pPr>
          </w:p>
          <w:p w:rsidR="00CA53CF" w:rsidRPr="00CA53CF" w:rsidRDefault="00CA53CF" w:rsidP="002002A3">
            <w:pPr>
              <w:spacing w:after="120" w:line="260" w:lineRule="exact"/>
              <w:jc w:val="both"/>
              <w:rPr>
                <w:i/>
              </w:rPr>
            </w:pPr>
            <w:r w:rsidRPr="00CA53CF">
              <w:rPr>
                <w:i/>
              </w:rPr>
              <w:t>«___» ___________ 201</w:t>
            </w:r>
            <w:r w:rsidR="002002A3">
              <w:rPr>
                <w:i/>
              </w:rPr>
              <w:t>4</w:t>
            </w:r>
            <w:r>
              <w:rPr>
                <w:i/>
                <w:lang w:val="en-US"/>
              </w:rPr>
              <w:t xml:space="preserve"> </w:t>
            </w:r>
            <w:r w:rsidRPr="00CA53CF">
              <w:rPr>
                <w:i/>
              </w:rPr>
              <w:t>г.</w:t>
            </w:r>
          </w:p>
        </w:tc>
      </w:tr>
    </w:tbl>
    <w:p w:rsidR="00412DBC" w:rsidRPr="00CD4C8E" w:rsidRDefault="00F8310D" w:rsidP="00F8310D">
      <w:pPr>
        <w:pStyle w:val="ab"/>
        <w:rPr>
          <w:rStyle w:val="11"/>
          <w:rFonts w:eastAsia="Arial Unicode MS"/>
        </w:rPr>
      </w:pPr>
      <w:r w:rsidRPr="00296D10">
        <w:rPr>
          <w:rStyle w:val="11"/>
          <w:rFonts w:eastAsia="Arial Unicode MS"/>
        </w:rPr>
        <w:t xml:space="preserve">   </w:t>
      </w: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F8310D" w:rsidRPr="00296D10" w:rsidRDefault="00F8310D" w:rsidP="00F8310D">
      <w:pPr>
        <w:pStyle w:val="ab"/>
        <w:rPr>
          <w:rStyle w:val="11"/>
          <w:rFonts w:eastAsia="Arial Unicode MS"/>
        </w:rPr>
      </w:pPr>
      <w:r w:rsidRPr="00296D10">
        <w:rPr>
          <w:rStyle w:val="11"/>
          <w:rFonts w:eastAsia="Arial Unicode MS"/>
        </w:rPr>
        <w:t xml:space="preserve">                                           </w:t>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p>
    <w:p w:rsidR="00F8310D" w:rsidRPr="00296D10" w:rsidRDefault="00F8310D" w:rsidP="00F8310D">
      <w:pPr>
        <w:pStyle w:val="af"/>
      </w:pPr>
      <w:r w:rsidRPr="00296D10">
        <w:t xml:space="preserve">Экспертиза </w:t>
      </w:r>
    </w:p>
    <w:p w:rsidR="00F8310D" w:rsidRPr="00D77ECE" w:rsidRDefault="00F8310D" w:rsidP="00E80202">
      <w:pPr>
        <w:pStyle w:val="af"/>
        <w:rPr>
          <w:rFonts w:cs="Times New Roman"/>
          <w:szCs w:val="24"/>
        </w:rPr>
      </w:pPr>
      <w:r w:rsidRPr="00296D10">
        <w:t>Заявка</w:t>
      </w:r>
      <w:r>
        <w:t xml:space="preserve"> на технологическую задачу</w:t>
      </w:r>
      <w:r w:rsidRPr="00296D10">
        <w:t xml:space="preserve"> № </w:t>
      </w:r>
      <w:r w:rsidR="002B2A72" w:rsidRPr="002B2A72">
        <w:rPr>
          <w:lang w:val="en-US"/>
        </w:rPr>
        <w:t>BR</w:t>
      </w:r>
      <w:r w:rsidR="002B2A72" w:rsidRPr="002B2A72">
        <w:t>-</w:t>
      </w:r>
      <w:r w:rsidR="00690C7B" w:rsidRPr="00690C7B">
        <w:t>7169</w:t>
      </w:r>
      <w:r w:rsidR="002B2A72">
        <w:t xml:space="preserve"> </w:t>
      </w:r>
      <w:r w:rsidR="00674E21">
        <w:t>Р</w:t>
      </w:r>
      <w:r w:rsidR="00DB79B5">
        <w:t>егистрация и активация в программе</w:t>
      </w:r>
      <w:r w:rsidR="00674E21">
        <w:t xml:space="preserve"> </w:t>
      </w:r>
      <w:r w:rsidR="00DB79B5" w:rsidRPr="00CD4C8E">
        <w:rPr>
          <w:bCs/>
          <w:szCs w:val="24"/>
        </w:rPr>
        <w:t>«Коллекция»</w:t>
      </w:r>
      <w:r w:rsidR="00DB79B5">
        <w:rPr>
          <w:bCs/>
          <w:szCs w:val="24"/>
        </w:rPr>
        <w:t xml:space="preserve"> через сайт Пр</w:t>
      </w:r>
      <w:r w:rsidR="00D77ECE">
        <w:t>ограммы за один шаг</w:t>
      </w:r>
    </w:p>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096CFC" w:rsidRPr="00512171" w:rsidRDefault="00096CFC" w:rsidP="00775412">
      <w:pPr>
        <w:pStyle w:val="1"/>
        <w:numPr>
          <w:ilvl w:val="0"/>
          <w:numId w:val="4"/>
        </w:numPr>
        <w:ind w:left="0" w:firstLine="0"/>
        <w:rPr>
          <w:rStyle w:val="11"/>
          <w:rFonts w:ascii="Arial" w:hAnsi="Arial"/>
          <w:b w:val="0"/>
          <w:bCs w:val="0"/>
          <w:color w:val="auto"/>
        </w:rPr>
      </w:pPr>
      <w:r w:rsidRPr="00512171">
        <w:rPr>
          <w:rStyle w:val="11"/>
          <w:rFonts w:ascii="Arial" w:hAnsi="Arial"/>
          <w:color w:val="auto"/>
        </w:rPr>
        <w:t>Дата проведения встречи</w:t>
      </w:r>
    </w:p>
    <w:p w:rsidR="000A7561" w:rsidRPr="000A7561" w:rsidRDefault="00151B0A" w:rsidP="00096CFC">
      <w:pPr>
        <w:pStyle w:val="ab"/>
        <w:ind w:left="567"/>
        <w:rPr>
          <w:rStyle w:val="11"/>
          <w:rFonts w:eastAsia="Arial Unicode MS"/>
          <w:bCs/>
        </w:rPr>
      </w:pPr>
      <w:r>
        <w:rPr>
          <w:bCs/>
          <w:sz w:val="22"/>
          <w:szCs w:val="22"/>
        </w:rPr>
        <w:t>30</w:t>
      </w:r>
      <w:r w:rsidR="000A7561" w:rsidRPr="000A7561">
        <w:rPr>
          <w:bCs/>
          <w:sz w:val="22"/>
          <w:szCs w:val="22"/>
        </w:rPr>
        <w:t>.05.2014</w:t>
      </w:r>
    </w:p>
    <w:p w:rsidR="00F8310D" w:rsidRPr="00296D10" w:rsidRDefault="00F8310D" w:rsidP="00775412">
      <w:pPr>
        <w:pStyle w:val="1"/>
        <w:numPr>
          <w:ilvl w:val="0"/>
          <w:numId w:val="4"/>
        </w:numPr>
        <w:ind w:left="0" w:firstLine="0"/>
      </w:pPr>
      <w:r w:rsidRPr="00296D10">
        <w:rPr>
          <w:rStyle w:val="11"/>
        </w:rPr>
        <w:t>Краткое изложение требований</w:t>
      </w:r>
    </w:p>
    <w:p w:rsidR="003C41F9" w:rsidRDefault="003C41F9" w:rsidP="00C47F28">
      <w:pPr>
        <w:jc w:val="both"/>
        <w:rPr>
          <w:rFonts w:asciiTheme="majorHAnsi" w:eastAsia="Arial Unicode MS" w:hAnsiTheme="majorHAnsi"/>
          <w:color w:val="000000"/>
          <w:u w:color="000000"/>
        </w:rPr>
      </w:pPr>
    </w:p>
    <w:p w:rsidR="00C47F28" w:rsidRPr="00C47F28" w:rsidRDefault="00C47F28" w:rsidP="00C47F28">
      <w:pPr>
        <w:pStyle w:val="2"/>
        <w:suppressLineNumbers/>
        <w:tabs>
          <w:tab w:val="left" w:pos="709"/>
        </w:tabs>
        <w:suppressAutoHyphens/>
        <w:spacing w:before="120" w:after="120"/>
        <w:rPr>
          <w:rFonts w:cs="Times New Roman"/>
          <w:sz w:val="24"/>
          <w:szCs w:val="24"/>
        </w:rPr>
      </w:pPr>
      <w:bookmarkStart w:id="0" w:name="_Toc361307858"/>
      <w:r w:rsidRPr="00C47F28">
        <w:rPr>
          <w:rFonts w:cs="Times New Roman"/>
          <w:sz w:val="24"/>
          <w:szCs w:val="24"/>
        </w:rPr>
        <w:t>Термины и сокращения</w:t>
      </w:r>
      <w:bookmarkEnd w:id="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4"/>
        <w:gridCol w:w="6465"/>
      </w:tblGrid>
      <w:tr w:rsidR="00C47F28" w:rsidRPr="00053F1C" w:rsidTr="00C47F28">
        <w:tc>
          <w:tcPr>
            <w:tcW w:w="3424" w:type="dxa"/>
            <w:shd w:val="clear" w:color="auto" w:fill="CCCCCC"/>
            <w:vAlign w:val="center"/>
          </w:tcPr>
          <w:p w:rsidR="00C47F28" w:rsidRPr="00053F1C" w:rsidRDefault="00C47F28" w:rsidP="00CF7343">
            <w:pPr>
              <w:pStyle w:val="header"/>
            </w:pPr>
            <w:r>
              <w:t>Термин / сокращение</w:t>
            </w:r>
          </w:p>
        </w:tc>
        <w:tc>
          <w:tcPr>
            <w:tcW w:w="6465" w:type="dxa"/>
            <w:shd w:val="clear" w:color="auto" w:fill="CCCCCC"/>
            <w:vAlign w:val="center"/>
          </w:tcPr>
          <w:p w:rsidR="00C47F28" w:rsidRPr="00053F1C" w:rsidRDefault="00C47F28" w:rsidP="00CF7343">
            <w:pPr>
              <w:pStyle w:val="header"/>
            </w:pPr>
            <w:r>
              <w:t>Определение / описание</w:t>
            </w:r>
          </w:p>
        </w:tc>
      </w:tr>
      <w:tr w:rsidR="00C47F28" w:rsidRPr="00053F1C" w:rsidTr="00C47F28">
        <w:tc>
          <w:tcPr>
            <w:tcW w:w="3424" w:type="dxa"/>
            <w:vAlign w:val="center"/>
          </w:tcPr>
          <w:p w:rsidR="00C47F28" w:rsidRPr="00053F1C" w:rsidRDefault="00C47F28" w:rsidP="00CF7343">
            <w:pPr>
              <w:pStyle w:val="ad"/>
            </w:pPr>
            <w:r>
              <w:t xml:space="preserve">Банк, </w:t>
            </w:r>
            <w:r w:rsidRPr="00977BD8">
              <w:t>ВТБ24</w:t>
            </w:r>
          </w:p>
        </w:tc>
        <w:tc>
          <w:tcPr>
            <w:tcW w:w="6465" w:type="dxa"/>
            <w:vAlign w:val="center"/>
          </w:tcPr>
          <w:p w:rsidR="00C47F28" w:rsidRPr="00053F1C" w:rsidRDefault="00C47F28" w:rsidP="00CF7343">
            <w:pPr>
              <w:pStyle w:val="ad"/>
            </w:pPr>
            <w:r w:rsidRPr="009A4B3A">
              <w:t>ВТБ 24 (ЗАО)</w:t>
            </w:r>
          </w:p>
        </w:tc>
      </w:tr>
      <w:tr w:rsidR="00C47F28" w:rsidRPr="00053F1C" w:rsidTr="00C47F28">
        <w:tc>
          <w:tcPr>
            <w:tcW w:w="3424" w:type="dxa"/>
            <w:vAlign w:val="center"/>
          </w:tcPr>
          <w:p w:rsidR="00C47F28" w:rsidRPr="00245F0C" w:rsidRDefault="00B95385" w:rsidP="00CF7343">
            <w:pPr>
              <w:pStyle w:val="ad"/>
              <w:rPr>
                <w:sz w:val="24"/>
                <w:lang w:val="en-US"/>
              </w:rPr>
            </w:pPr>
            <w:r w:rsidRPr="00245F0C">
              <w:rPr>
                <w:bCs/>
                <w:sz w:val="24"/>
              </w:rPr>
              <w:t>Сайт</w:t>
            </w:r>
          </w:p>
        </w:tc>
        <w:tc>
          <w:tcPr>
            <w:tcW w:w="6465" w:type="dxa"/>
            <w:vAlign w:val="center"/>
          </w:tcPr>
          <w:p w:rsidR="00C47F28" w:rsidRPr="00245F0C" w:rsidRDefault="00B95385" w:rsidP="00A02E4F">
            <w:pPr>
              <w:pStyle w:val="ad"/>
              <w:rPr>
                <w:sz w:val="24"/>
              </w:rPr>
            </w:pPr>
            <w:r w:rsidRPr="00245F0C">
              <w:rPr>
                <w:sz w:val="24"/>
              </w:rPr>
              <w:t xml:space="preserve">Сайт программы «Коллекция» процессинг на стороне сайта осуществляется компанией </w:t>
            </w:r>
            <w:r w:rsidR="00A02E4F">
              <w:rPr>
                <w:sz w:val="24"/>
                <w:lang w:val="en-US"/>
              </w:rPr>
              <w:t>RapidSoft</w:t>
            </w:r>
            <w:r w:rsidRPr="00245F0C">
              <w:rPr>
                <w:sz w:val="24"/>
              </w:rPr>
              <w:t>.</w:t>
            </w:r>
          </w:p>
        </w:tc>
      </w:tr>
      <w:tr w:rsidR="005778FE" w:rsidRPr="00245F0C" w:rsidTr="005778FE">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ad"/>
              <w:rPr>
                <w:bCs/>
                <w:sz w:val="24"/>
              </w:rPr>
            </w:pPr>
            <w:r w:rsidRPr="005778FE">
              <w:rPr>
                <w:bCs/>
                <w:sz w:val="24"/>
              </w:rPr>
              <w:t>Программа «Коллекция»</w:t>
            </w:r>
          </w:p>
        </w:tc>
        <w:tc>
          <w:tcPr>
            <w:tcW w:w="6465"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NF0"/>
              <w:rPr>
                <w:rFonts w:ascii="Times New Roman" w:hAnsi="Times New Roman"/>
                <w:sz w:val="24"/>
              </w:rPr>
            </w:pPr>
            <w:r w:rsidRPr="005778FE">
              <w:rPr>
                <w:rFonts w:ascii="Times New Roman" w:hAnsi="Times New Roman"/>
                <w:bCs/>
                <w:sz w:val="24"/>
              </w:rPr>
              <w:t>Программа поощрения клиентов Банка,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w:t>
            </w:r>
          </w:p>
        </w:tc>
      </w:tr>
      <w:tr w:rsidR="008B0764" w:rsidRPr="00094DA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ad"/>
              <w:rPr>
                <w:sz w:val="24"/>
              </w:rPr>
            </w:pPr>
            <w:r w:rsidRPr="00E31EF8">
              <w:rPr>
                <w:sz w:val="24"/>
              </w:rPr>
              <w:t>УСБС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NF0"/>
              <w:rPr>
                <w:rFonts w:ascii="Times New Roman" w:hAnsi="Times New Roman"/>
                <w:sz w:val="24"/>
              </w:rPr>
            </w:pPr>
            <w:r w:rsidRPr="00E31EF8">
              <w:rPr>
                <w:rFonts w:ascii="Times New Roman" w:hAnsi="Times New Roman"/>
                <w:sz w:val="24"/>
              </w:rPr>
              <w:t>Универсальный слой банковских сервисов – интеграционный слой, изолирующий потребителей Бизнес Сервисов от особенностей их технической реализации.</w:t>
            </w:r>
          </w:p>
        </w:tc>
      </w:tr>
      <w:tr w:rsidR="008B0764" w:rsidRPr="008B076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ad"/>
              <w:rPr>
                <w:sz w:val="24"/>
              </w:rPr>
            </w:pPr>
            <w:r w:rsidRPr="00931688">
              <w:rPr>
                <w:sz w:val="24"/>
              </w:rPr>
              <w:t>Бизнес-сервис (БС)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NF0"/>
              <w:rPr>
                <w:rFonts w:ascii="Times New Roman" w:hAnsi="Times New Roman"/>
                <w:sz w:val="24"/>
              </w:rPr>
            </w:pPr>
            <w:r w:rsidRPr="00931688">
              <w:rPr>
                <w:rFonts w:ascii="Times New Roman" w:hAnsi="Times New Roman"/>
                <w:sz w:val="24"/>
              </w:rPr>
              <w:t>Бизнес Сервис - функционал, реализующий одну логически завершенную бизнес операцию (бизнес-логику), входными параметрами которого являются объекты канонической модели</w:t>
            </w:r>
          </w:p>
        </w:tc>
      </w:tr>
      <w:tr w:rsidR="00E31EF8" w:rsidRPr="008B0764" w:rsidTr="00E31EF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6C1B94">
            <w:pPr>
              <w:pStyle w:val="ad"/>
              <w:rPr>
                <w:sz w:val="24"/>
              </w:rPr>
            </w:pPr>
            <w:r w:rsidRPr="00931688">
              <w:rPr>
                <w:sz w:val="24"/>
              </w:rPr>
              <w:t>Синхронный сервис</w:t>
            </w:r>
          </w:p>
        </w:tc>
        <w:tc>
          <w:tcPr>
            <w:tcW w:w="6465"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6C1B94">
            <w:pPr>
              <w:pStyle w:val="NF0"/>
              <w:rPr>
                <w:rFonts w:ascii="Times New Roman" w:hAnsi="Times New Roman"/>
                <w:sz w:val="24"/>
              </w:rPr>
            </w:pPr>
            <w:r w:rsidRPr="00931688">
              <w:rPr>
                <w:rFonts w:ascii="Times New Roman" w:hAnsi="Times New Roman"/>
                <w:sz w:val="24"/>
              </w:rPr>
              <w:t>Сервис</w:t>
            </w:r>
            <w:r w:rsidR="00251DAF" w:rsidRPr="00251DAF">
              <w:rPr>
                <w:rFonts w:ascii="Times New Roman" w:hAnsi="Times New Roman"/>
                <w:sz w:val="24"/>
              </w:rPr>
              <w:t>,</w:t>
            </w:r>
            <w:r w:rsidRPr="00931688">
              <w:rPr>
                <w:rFonts w:ascii="Times New Roman" w:hAnsi="Times New Roman"/>
                <w:sz w:val="24"/>
              </w:rPr>
              <w:t xml:space="preserve"> выполняющий полный цикл обработки поступившего сообщения (определяется требованием к сервису) и в результате работы которого в вызывающую систему, в той же сессии, передается ответное сообщение.</w:t>
            </w:r>
          </w:p>
        </w:tc>
      </w:tr>
      <w:tr w:rsidR="00931688" w:rsidRPr="00E31EF8" w:rsidTr="0093168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ad"/>
              <w:rPr>
                <w:sz w:val="24"/>
              </w:rPr>
            </w:pPr>
            <w:r w:rsidRPr="00931688">
              <w:rPr>
                <w:rFonts w:eastAsia="Times New Roman"/>
                <w:sz w:val="24"/>
                <w:lang w:eastAsia="en-US"/>
              </w:rPr>
              <w:t>Программный сервис (ПС)</w:t>
            </w:r>
          </w:p>
        </w:tc>
        <w:tc>
          <w:tcPr>
            <w:tcW w:w="6465"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NF0"/>
              <w:rPr>
                <w:rFonts w:ascii="Times New Roman" w:hAnsi="Times New Roman"/>
                <w:sz w:val="24"/>
              </w:rPr>
            </w:pPr>
            <w:r w:rsidRPr="00931688">
              <w:rPr>
                <w:rFonts w:ascii="Times New Roman" w:hAnsi="Times New Roman"/>
                <w:sz w:val="24"/>
                <w:lang w:eastAsia="en-US"/>
              </w:rPr>
              <w:t>Программный сервис – функционал, предоставляемый конечной (продуктовой, учетной, расчетной) системой внешним пользователям системы через соответствующие интерфейсы.</w:t>
            </w:r>
          </w:p>
        </w:tc>
      </w:tr>
      <w:tr w:rsidR="00470FE2" w:rsidRPr="00034D14" w:rsidDel="0074737A" w:rsidTr="00470FE2">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470FE2" w:rsidRPr="00470FE2" w:rsidRDefault="00470FE2" w:rsidP="00470FE2">
            <w:pPr>
              <w:pStyle w:val="ad"/>
              <w:rPr>
                <w:sz w:val="24"/>
              </w:rPr>
            </w:pPr>
            <w:r w:rsidRPr="00470FE2">
              <w:rPr>
                <w:sz w:val="24"/>
              </w:rPr>
              <w:t xml:space="preserve">MDM </w:t>
            </w:r>
            <w:proofErr w:type="spellStart"/>
            <w:r w:rsidRPr="00470FE2">
              <w:rPr>
                <w:sz w:val="24"/>
              </w:rPr>
              <w:t>CustomerHub</w:t>
            </w:r>
            <w:proofErr w:type="spellEnd"/>
            <w:r w:rsidRPr="00470FE2" w:rsidDel="00F92202">
              <w:rPr>
                <w:sz w:val="24"/>
              </w:rPr>
              <w:t xml:space="preserve"> </w:t>
            </w:r>
          </w:p>
        </w:tc>
        <w:tc>
          <w:tcPr>
            <w:tcW w:w="6465" w:type="dxa"/>
            <w:tcBorders>
              <w:top w:val="single" w:sz="4" w:space="0" w:color="auto"/>
              <w:left w:val="single" w:sz="4" w:space="0" w:color="auto"/>
              <w:bottom w:val="single" w:sz="4" w:space="0" w:color="auto"/>
              <w:right w:val="single" w:sz="4" w:space="0" w:color="auto"/>
            </w:tcBorders>
            <w:vAlign w:val="center"/>
          </w:tcPr>
          <w:p w:rsidR="00470FE2" w:rsidRPr="00470FE2" w:rsidDel="0074737A" w:rsidRDefault="00470FE2" w:rsidP="00470FE2">
            <w:pPr>
              <w:pStyle w:val="NF0"/>
              <w:rPr>
                <w:rFonts w:ascii="Times New Roman" w:hAnsi="Times New Roman"/>
                <w:sz w:val="24"/>
              </w:rPr>
            </w:pPr>
            <w:r w:rsidRPr="00470FE2">
              <w:rPr>
                <w:rFonts w:ascii="Times New Roman" w:hAnsi="Times New Roman"/>
                <w:sz w:val="24"/>
              </w:rPr>
              <w:t xml:space="preserve">Система управления клиентскими данными </w:t>
            </w:r>
          </w:p>
        </w:tc>
      </w:tr>
      <w:tr w:rsidR="0071522A" w:rsidRPr="00903F7C" w:rsidTr="0071522A">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71522A" w:rsidRPr="0071522A" w:rsidRDefault="0071522A" w:rsidP="00221813">
            <w:pPr>
              <w:pStyle w:val="ad"/>
              <w:rPr>
                <w:sz w:val="24"/>
              </w:rPr>
            </w:pPr>
            <w:r w:rsidRPr="0071522A">
              <w:rPr>
                <w:sz w:val="24"/>
              </w:rPr>
              <w:t>OLAF-WEB</w:t>
            </w:r>
          </w:p>
        </w:tc>
        <w:tc>
          <w:tcPr>
            <w:tcW w:w="6465" w:type="dxa"/>
            <w:tcBorders>
              <w:top w:val="single" w:sz="4" w:space="0" w:color="auto"/>
              <w:left w:val="single" w:sz="4" w:space="0" w:color="auto"/>
              <w:bottom w:val="single" w:sz="4" w:space="0" w:color="auto"/>
              <w:right w:val="single" w:sz="4" w:space="0" w:color="auto"/>
            </w:tcBorders>
            <w:vAlign w:val="center"/>
          </w:tcPr>
          <w:p w:rsidR="0071522A" w:rsidRPr="0071522A" w:rsidRDefault="0071522A" w:rsidP="00221813">
            <w:pPr>
              <w:pStyle w:val="NF0"/>
              <w:rPr>
                <w:rFonts w:ascii="Times New Roman" w:hAnsi="Times New Roman"/>
                <w:sz w:val="24"/>
              </w:rPr>
            </w:pPr>
            <w:r w:rsidRPr="0071522A">
              <w:rPr>
                <w:rFonts w:ascii="Times New Roman" w:hAnsi="Times New Roman"/>
                <w:sz w:val="24"/>
              </w:rPr>
              <w:t>Online</w:t>
            </w:r>
            <w:r w:rsidRPr="004815C2">
              <w:rPr>
                <w:rFonts w:ascii="Times New Roman" w:hAnsi="Times New Roman"/>
                <w:sz w:val="24"/>
              </w:rPr>
              <w:t xml:space="preserve"> </w:t>
            </w:r>
            <w:proofErr w:type="spellStart"/>
            <w:r w:rsidRPr="0071522A">
              <w:rPr>
                <w:rFonts w:ascii="Times New Roman" w:hAnsi="Times New Roman"/>
                <w:sz w:val="24"/>
              </w:rPr>
              <w:t>Loan</w:t>
            </w:r>
            <w:proofErr w:type="spellEnd"/>
            <w:r w:rsidRPr="004815C2">
              <w:rPr>
                <w:rFonts w:ascii="Times New Roman" w:hAnsi="Times New Roman"/>
                <w:sz w:val="24"/>
              </w:rPr>
              <w:t xml:space="preserve"> </w:t>
            </w:r>
            <w:proofErr w:type="spellStart"/>
            <w:r w:rsidRPr="0071522A">
              <w:rPr>
                <w:rFonts w:ascii="Times New Roman" w:hAnsi="Times New Roman"/>
                <w:sz w:val="24"/>
              </w:rPr>
              <w:t>Application</w:t>
            </w:r>
            <w:proofErr w:type="spellEnd"/>
            <w:r w:rsidRPr="004815C2">
              <w:rPr>
                <w:rFonts w:ascii="Times New Roman" w:hAnsi="Times New Roman"/>
                <w:sz w:val="24"/>
              </w:rPr>
              <w:t xml:space="preserve"> </w:t>
            </w:r>
            <w:proofErr w:type="spellStart"/>
            <w:r w:rsidRPr="0071522A">
              <w:rPr>
                <w:rFonts w:ascii="Times New Roman" w:hAnsi="Times New Roman"/>
                <w:sz w:val="24"/>
              </w:rPr>
              <w:t>Form</w:t>
            </w:r>
            <w:proofErr w:type="spellEnd"/>
            <w:r w:rsidRPr="004815C2">
              <w:rPr>
                <w:rFonts w:ascii="Times New Roman" w:hAnsi="Times New Roman"/>
                <w:sz w:val="24"/>
              </w:rPr>
              <w:t xml:space="preserve">. </w:t>
            </w:r>
            <w:r w:rsidRPr="0071522A">
              <w:rPr>
                <w:rStyle w:val="afe"/>
                <w:rFonts w:ascii="Times New Roman" w:hAnsi="Times New Roman"/>
                <w:b w:val="0"/>
                <w:bCs w:val="0"/>
                <w:sz w:val="24"/>
              </w:rPr>
              <w:t>Фронтальная система для ввода анкет через канал интернет.</w:t>
            </w:r>
            <w:r w:rsidRPr="0071522A">
              <w:rPr>
                <w:rFonts w:ascii="Times New Roman" w:hAnsi="Times New Roman"/>
                <w:sz w:val="24"/>
              </w:rPr>
              <w:t xml:space="preserve"> </w:t>
            </w:r>
            <w:r w:rsidRPr="004815C2">
              <w:rPr>
                <w:rFonts w:ascii="Times New Roman" w:hAnsi="Times New Roman"/>
                <w:sz w:val="24"/>
              </w:rPr>
              <w:t xml:space="preserve">Средой выполнения приложения является веб-сервер </w:t>
            </w:r>
            <w:proofErr w:type="spellStart"/>
            <w:r w:rsidRPr="0071522A">
              <w:rPr>
                <w:rFonts w:ascii="Times New Roman" w:hAnsi="Times New Roman"/>
                <w:sz w:val="24"/>
              </w:rPr>
              <w:t>Weblogic</w:t>
            </w:r>
            <w:proofErr w:type="spellEnd"/>
            <w:r w:rsidRPr="004815C2">
              <w:rPr>
                <w:rFonts w:ascii="Times New Roman" w:hAnsi="Times New Roman"/>
                <w:sz w:val="24"/>
              </w:rPr>
              <w:t xml:space="preserve"> </w:t>
            </w:r>
            <w:proofErr w:type="spellStart"/>
            <w:r w:rsidRPr="0071522A">
              <w:rPr>
                <w:rFonts w:ascii="Times New Roman" w:hAnsi="Times New Roman"/>
                <w:sz w:val="24"/>
              </w:rPr>
              <w:t>Server</w:t>
            </w:r>
            <w:proofErr w:type="spellEnd"/>
            <w:r w:rsidRPr="004815C2">
              <w:rPr>
                <w:rFonts w:ascii="Times New Roman" w:hAnsi="Times New Roman"/>
                <w:sz w:val="24"/>
              </w:rPr>
              <w:t>.</w:t>
            </w:r>
          </w:p>
        </w:tc>
      </w:tr>
    </w:tbl>
    <w:p w:rsidR="00AE595F" w:rsidRDefault="00AE595F" w:rsidP="00C47F28"/>
    <w:p w:rsidR="00AE595F" w:rsidRDefault="00AE595F">
      <w:pPr>
        <w:spacing w:after="200" w:line="276" w:lineRule="auto"/>
      </w:pPr>
      <w:r>
        <w:br w:type="page"/>
      </w:r>
    </w:p>
    <w:p w:rsidR="003C41F9" w:rsidRPr="00512171" w:rsidRDefault="003C41F9" w:rsidP="00512171">
      <w:pPr>
        <w:pStyle w:val="2"/>
        <w:rPr>
          <w:rFonts w:eastAsia="Arial Unicode MS"/>
          <w:color w:val="000000" w:themeColor="text1"/>
          <w:u w:color="000000"/>
        </w:rPr>
      </w:pPr>
      <w:r w:rsidRPr="00512171">
        <w:rPr>
          <w:rFonts w:eastAsia="Arial Unicode MS"/>
          <w:color w:val="000000" w:themeColor="text1"/>
          <w:u w:color="000000"/>
        </w:rPr>
        <w:lastRenderedPageBreak/>
        <w:t xml:space="preserve">2.1. </w:t>
      </w:r>
      <w:r w:rsidR="00FD483B">
        <w:rPr>
          <w:rFonts w:eastAsia="Arial Unicode MS"/>
          <w:color w:val="000000" w:themeColor="text1"/>
          <w:u w:color="000000"/>
        </w:rPr>
        <w:t>Функциональные требования</w:t>
      </w:r>
    </w:p>
    <w:p w:rsidR="003C41F9" w:rsidRPr="003C41F9" w:rsidRDefault="003C41F9" w:rsidP="003C41F9">
      <w:pPr>
        <w:jc w:val="both"/>
        <w:rPr>
          <w:rFonts w:asciiTheme="majorHAnsi" w:eastAsia="Arial Unicode MS" w:hAnsiTheme="majorHAnsi"/>
          <w:color w:val="000000"/>
          <w:u w:color="000000"/>
        </w:rPr>
      </w:pPr>
    </w:p>
    <w:p w:rsidR="000678C7" w:rsidRDefault="000678C7" w:rsidP="003302A4">
      <w:pPr>
        <w:ind w:left="426"/>
        <w:jc w:val="both"/>
      </w:pPr>
      <w:r>
        <w:t>Необходимо предоставить возможность клиенту через Сайт Коллекция подключиться к Программе Коллекция.</w:t>
      </w:r>
    </w:p>
    <w:p w:rsidR="000678C7" w:rsidRDefault="000678C7" w:rsidP="003302A4">
      <w:pPr>
        <w:ind w:left="426"/>
        <w:jc w:val="both"/>
      </w:pPr>
      <w:r>
        <w:t>В результате подключения на стороне банка должна происходить регистрация и активация клиента без дополнительных действий со стороны клиента, т.е. регистрация и активация клиента должны происходить за один шаг.</w:t>
      </w:r>
    </w:p>
    <w:p w:rsidR="0065748D" w:rsidRDefault="0065748D" w:rsidP="00586CDC">
      <w:pPr>
        <w:pStyle w:val="2"/>
        <w:numPr>
          <w:ilvl w:val="1"/>
          <w:numId w:val="34"/>
        </w:numPr>
        <w:rPr>
          <w:rFonts w:eastAsia="Arial Unicode MS"/>
          <w:u w:color="000000"/>
        </w:rPr>
      </w:pPr>
      <w:r>
        <w:rPr>
          <w:rFonts w:eastAsia="Arial Unicode MS"/>
          <w:u w:color="000000"/>
        </w:rPr>
        <w:t>Нефункциональные требования</w:t>
      </w:r>
    </w:p>
    <w:p w:rsidR="0065748D" w:rsidRPr="00B97BC2" w:rsidRDefault="0065748D" w:rsidP="0065748D">
      <w:pPr>
        <w:rPr>
          <w:rFonts w:eastAsia="Arial Unicode MS"/>
        </w:rPr>
      </w:pPr>
    </w:p>
    <w:p w:rsidR="0065748D" w:rsidRPr="00B97BC2" w:rsidRDefault="0065748D" w:rsidP="0065748D">
      <w:pPr>
        <w:pStyle w:val="af4"/>
      </w:pPr>
      <w:r>
        <w:t>По плановым показателям планируется обрабатывать 3000 заявок на регистрацию в сутки.</w:t>
      </w:r>
    </w:p>
    <w:p w:rsidR="0065748D" w:rsidRPr="00296D10" w:rsidRDefault="0065748D" w:rsidP="003302A4">
      <w:pPr>
        <w:ind w:left="426"/>
        <w:jc w:val="both"/>
      </w:pPr>
    </w:p>
    <w:p w:rsidR="00F8310D" w:rsidRPr="00296D10" w:rsidRDefault="00F8310D" w:rsidP="00586CDC">
      <w:pPr>
        <w:pStyle w:val="1"/>
        <w:numPr>
          <w:ilvl w:val="0"/>
          <w:numId w:val="34"/>
        </w:numPr>
        <w:ind w:left="0" w:firstLine="0"/>
        <w:rPr>
          <w:rStyle w:val="11"/>
          <w:b w:val="0"/>
          <w:bCs w:val="0"/>
        </w:rPr>
      </w:pPr>
      <w:r w:rsidRPr="00296D10">
        <w:rPr>
          <w:rStyle w:val="11"/>
        </w:rPr>
        <w:t>Принять</w:t>
      </w:r>
      <w:proofErr w:type="gramStart"/>
      <w:r w:rsidRPr="00296D10">
        <w:rPr>
          <w:rStyle w:val="11"/>
        </w:rPr>
        <w:t>/О</w:t>
      </w:r>
      <w:proofErr w:type="gramEnd"/>
      <w:r w:rsidRPr="00296D10">
        <w:rPr>
          <w:rStyle w:val="11"/>
        </w:rPr>
        <w:t>тказать (Обоснование отказа)</w:t>
      </w:r>
    </w:p>
    <w:p w:rsidR="00F8310D" w:rsidRDefault="00417923" w:rsidP="00A30819">
      <w:pPr>
        <w:pStyle w:val="ab"/>
        <w:ind w:left="567" w:hanging="567"/>
      </w:pPr>
      <w:r>
        <w:t>Принять</w:t>
      </w:r>
    </w:p>
    <w:p w:rsidR="005606EC" w:rsidRPr="00296D10" w:rsidRDefault="005606EC" w:rsidP="00F8310D">
      <w:pPr>
        <w:pStyle w:val="ab"/>
        <w:ind w:left="567" w:hanging="567"/>
      </w:pPr>
    </w:p>
    <w:p w:rsidR="00F8310D" w:rsidRPr="00E526ED" w:rsidRDefault="00F8310D" w:rsidP="00586CDC">
      <w:pPr>
        <w:pStyle w:val="1"/>
        <w:numPr>
          <w:ilvl w:val="0"/>
          <w:numId w:val="34"/>
        </w:numPr>
        <w:ind w:left="0" w:firstLine="0"/>
        <w:rPr>
          <w:rStyle w:val="11"/>
          <w:b w:val="0"/>
          <w:bCs w:val="0"/>
        </w:rPr>
      </w:pPr>
      <w:r w:rsidRPr="00E526ED">
        <w:rPr>
          <w:rStyle w:val="11"/>
        </w:rPr>
        <w:t>И</w:t>
      </w:r>
      <w:r w:rsidR="00E526ED" w:rsidRPr="00E526ED">
        <w:rPr>
          <w:rStyle w:val="11"/>
        </w:rPr>
        <w:t>зложение архитектурного решения</w:t>
      </w:r>
    </w:p>
    <w:p w:rsidR="00512171" w:rsidRPr="00E526ED" w:rsidRDefault="00512171" w:rsidP="00E526ED">
      <w:pPr>
        <w:pStyle w:val="2"/>
      </w:pPr>
      <w:r w:rsidRPr="00E526ED">
        <w:t>4.1. Общ</w:t>
      </w:r>
      <w:r w:rsidR="00A7652F">
        <w:t>и</w:t>
      </w:r>
      <w:r w:rsidRPr="00E526ED">
        <w:t xml:space="preserve">е </w:t>
      </w:r>
      <w:r w:rsidR="00E526ED" w:rsidRPr="00E526ED">
        <w:t>положения в архитектуре решения</w:t>
      </w:r>
    </w:p>
    <w:p w:rsidR="00512171" w:rsidRDefault="00E526ED" w:rsidP="00E526ED">
      <w:pPr>
        <w:pStyle w:val="3"/>
      </w:pPr>
      <w:r>
        <w:rPr>
          <w:rFonts w:cs="Times New Roman"/>
        </w:rPr>
        <w:t>4.1.</w:t>
      </w:r>
      <w:r>
        <w:t xml:space="preserve">1. </w:t>
      </w:r>
      <w:r w:rsidR="00BD1043">
        <w:t>Высокоуровневое описание бизнес</w:t>
      </w:r>
      <w:r w:rsidR="00C552F2">
        <w:t>-</w:t>
      </w:r>
      <w:r w:rsidR="00BD1043">
        <w:t>процесса</w:t>
      </w:r>
    </w:p>
    <w:p w:rsidR="00E526ED" w:rsidRPr="00A7652F" w:rsidRDefault="00E526ED" w:rsidP="00E526ED">
      <w:pPr>
        <w:rPr>
          <w:rStyle w:val="11"/>
          <w:b/>
        </w:rPr>
      </w:pPr>
    </w:p>
    <w:p w:rsidR="00C473E8" w:rsidRDefault="00C473E8" w:rsidP="00E526ED">
      <w:pPr>
        <w:rPr>
          <w:rStyle w:val="11"/>
          <w:sz w:val="24"/>
          <w:szCs w:val="24"/>
        </w:rPr>
      </w:pPr>
      <w:r w:rsidRPr="00C473E8">
        <w:rPr>
          <w:rStyle w:val="11"/>
          <w:sz w:val="24"/>
          <w:szCs w:val="24"/>
        </w:rPr>
        <w:t>Д</w:t>
      </w:r>
      <w:r>
        <w:rPr>
          <w:rStyle w:val="11"/>
          <w:sz w:val="24"/>
          <w:szCs w:val="24"/>
        </w:rPr>
        <w:t>и</w:t>
      </w:r>
      <w:r w:rsidRPr="00C473E8">
        <w:rPr>
          <w:rStyle w:val="11"/>
          <w:sz w:val="24"/>
          <w:szCs w:val="24"/>
        </w:rPr>
        <w:t>агра</w:t>
      </w:r>
      <w:r>
        <w:rPr>
          <w:rStyle w:val="11"/>
          <w:sz w:val="24"/>
          <w:szCs w:val="24"/>
        </w:rPr>
        <w:t>м</w:t>
      </w:r>
      <w:r w:rsidRPr="00C473E8">
        <w:rPr>
          <w:rStyle w:val="11"/>
          <w:sz w:val="24"/>
          <w:szCs w:val="24"/>
        </w:rPr>
        <w:t>м</w:t>
      </w:r>
      <w:r w:rsidR="00BD1043">
        <w:rPr>
          <w:rStyle w:val="11"/>
          <w:sz w:val="24"/>
          <w:szCs w:val="24"/>
        </w:rPr>
        <w:t>а</w:t>
      </w:r>
      <w:r w:rsidRPr="00C473E8">
        <w:rPr>
          <w:rStyle w:val="11"/>
          <w:sz w:val="24"/>
          <w:szCs w:val="24"/>
        </w:rPr>
        <w:t xml:space="preserve"> </w:t>
      </w:r>
      <w:r w:rsidR="00BD1043">
        <w:rPr>
          <w:rStyle w:val="11"/>
          <w:sz w:val="24"/>
          <w:szCs w:val="24"/>
        </w:rPr>
        <w:t xml:space="preserve">действия </w:t>
      </w:r>
      <w:r w:rsidRPr="00C473E8">
        <w:rPr>
          <w:rStyle w:val="11"/>
          <w:sz w:val="24"/>
          <w:szCs w:val="24"/>
        </w:rPr>
        <w:t>представлен</w:t>
      </w:r>
      <w:r w:rsidR="00BD1043">
        <w:rPr>
          <w:rStyle w:val="11"/>
          <w:sz w:val="24"/>
          <w:szCs w:val="24"/>
        </w:rPr>
        <w:t>а</w:t>
      </w:r>
      <w:r w:rsidRPr="00C473E8">
        <w:rPr>
          <w:rStyle w:val="11"/>
          <w:sz w:val="24"/>
          <w:szCs w:val="24"/>
        </w:rPr>
        <w:t xml:space="preserve"> в Приложении №</w:t>
      </w:r>
      <w:r w:rsidR="007A0AF2">
        <w:rPr>
          <w:rStyle w:val="11"/>
          <w:sz w:val="24"/>
          <w:szCs w:val="24"/>
        </w:rPr>
        <w:t>1</w:t>
      </w:r>
      <w:r w:rsidRPr="00C473E8">
        <w:rPr>
          <w:rStyle w:val="11"/>
          <w:sz w:val="24"/>
          <w:szCs w:val="24"/>
        </w:rPr>
        <w:t>.</w:t>
      </w:r>
    </w:p>
    <w:p w:rsidR="00821063" w:rsidRDefault="00F8510A" w:rsidP="00586CDC">
      <w:pPr>
        <w:pStyle w:val="4"/>
        <w:numPr>
          <w:ilvl w:val="3"/>
          <w:numId w:val="34"/>
        </w:numPr>
        <w:ind w:left="851" w:hanging="851"/>
        <w:rPr>
          <w:rFonts w:eastAsiaTheme="minorHAnsi"/>
        </w:rPr>
      </w:pPr>
      <w:r>
        <w:rPr>
          <w:rStyle w:val="11"/>
          <w:rFonts w:eastAsiaTheme="majorEastAsia"/>
          <w:sz w:val="24"/>
          <w:szCs w:val="24"/>
        </w:rPr>
        <w:br w:type="page"/>
      </w:r>
      <w:r w:rsidR="00431EFE">
        <w:rPr>
          <w:rFonts w:eastAsiaTheme="minorHAnsi"/>
        </w:rPr>
        <w:lastRenderedPageBreak/>
        <w:t>Диаграмма действия</w:t>
      </w:r>
      <w:r w:rsidR="00F9387E">
        <w:rPr>
          <w:rFonts w:eastAsiaTheme="minorHAnsi"/>
        </w:rPr>
        <w:t xml:space="preserve"> </w:t>
      </w:r>
    </w:p>
    <w:p w:rsidR="00414EDA" w:rsidRDefault="00483541" w:rsidP="00414EDA">
      <w:pPr>
        <w:pStyle w:val="24"/>
        <w:jc w:val="center"/>
      </w:pPr>
      <w:r>
        <w:object w:dxaOrig="9624" w:dyaOrig="4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0.95pt" o:ole="">
            <v:imagedata r:id="rId9" o:title=""/>
          </v:shape>
          <o:OLEObject Type="Embed" ProgID="Visio.Drawing.11" ShapeID="_x0000_i1025" DrawAspect="Content" ObjectID="_1468243328" r:id="rId10"/>
        </w:object>
      </w:r>
    </w:p>
    <w:p w:rsidR="00821063" w:rsidRPr="00B32323" w:rsidRDefault="00821063" w:rsidP="00821063">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8F2D24" w:rsidRDefault="00D90137" w:rsidP="008F2D24">
      <w:pPr>
        <w:ind w:left="426"/>
        <w:jc w:val="both"/>
      </w:pPr>
      <w:r>
        <w:t>Клиент не подключен к Программе Коллекция.</w:t>
      </w:r>
    </w:p>
    <w:p w:rsidR="00D90137" w:rsidRPr="008F2D24" w:rsidRDefault="00D90137" w:rsidP="008F2D24">
      <w:pPr>
        <w:ind w:left="426"/>
        <w:jc w:val="both"/>
        <w:rPr>
          <w:rFonts w:eastAsia="Arial Unicode MS"/>
        </w:rPr>
      </w:pPr>
    </w:p>
    <w:p w:rsidR="00E526ED" w:rsidRPr="00821063" w:rsidRDefault="00821063" w:rsidP="00BC5227">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D90137" w:rsidRDefault="00D90137" w:rsidP="00D90137">
      <w:pPr>
        <w:autoSpaceDE w:val="0"/>
        <w:autoSpaceDN w:val="0"/>
        <w:adjustRightInd w:val="0"/>
        <w:spacing w:line="288" w:lineRule="auto"/>
        <w:ind w:left="284"/>
        <w:jc w:val="both"/>
        <w:rPr>
          <w:rFonts w:eastAsia="Arial Unicode MS"/>
        </w:rPr>
      </w:pPr>
      <w:r w:rsidRPr="00A55001">
        <w:rPr>
          <w:rFonts w:eastAsia="Arial Unicode MS"/>
          <w:b/>
        </w:rPr>
        <w:t>Шаг 1</w:t>
      </w:r>
      <w:r w:rsidR="00570745">
        <w:rPr>
          <w:rFonts w:eastAsia="Arial Unicode MS"/>
        </w:rPr>
        <w:t xml:space="preserve">- Клиент </w:t>
      </w:r>
      <w:r w:rsidR="00221813">
        <w:rPr>
          <w:rFonts w:eastAsia="Arial Unicode MS"/>
        </w:rPr>
        <w:t xml:space="preserve">на Сайте Коллекция заполняет форму </w:t>
      </w:r>
      <w:proofErr w:type="gramStart"/>
      <w:r w:rsidR="00221813">
        <w:rPr>
          <w:rFonts w:eastAsia="Arial Unicode MS"/>
        </w:rPr>
        <w:t>интернет-анкеты</w:t>
      </w:r>
      <w:proofErr w:type="gramEnd"/>
      <w:r w:rsidR="00570745" w:rsidRPr="00570745">
        <w:rPr>
          <w:rFonts w:eastAsia="Arial Unicode MS"/>
        </w:rPr>
        <w:t xml:space="preserve"> (</w:t>
      </w:r>
      <w:r w:rsidR="00570745">
        <w:rPr>
          <w:rFonts w:eastAsia="Arial Unicode MS"/>
        </w:rPr>
        <w:t xml:space="preserve">открытую в </w:t>
      </w:r>
      <w:proofErr w:type="spellStart"/>
      <w:r w:rsidR="00570745">
        <w:rPr>
          <w:rFonts w:eastAsia="Arial Unicode MS"/>
          <w:lang w:val="en-US"/>
        </w:rPr>
        <w:t>iframe</w:t>
      </w:r>
      <w:proofErr w:type="spellEnd"/>
      <w:r w:rsidR="00570745" w:rsidRPr="00570745">
        <w:rPr>
          <w:rFonts w:eastAsia="Arial Unicode MS"/>
        </w:rPr>
        <w:t>)</w:t>
      </w:r>
      <w:r w:rsidR="00221813">
        <w:rPr>
          <w:rFonts w:eastAsia="Arial Unicode MS"/>
        </w:rPr>
        <w:t xml:space="preserve"> на регистрацию</w:t>
      </w:r>
      <w:r w:rsidR="00221813" w:rsidRPr="00221813">
        <w:rPr>
          <w:rFonts w:eastAsia="Arial Unicode MS"/>
        </w:rPr>
        <w:t>/</w:t>
      </w:r>
      <w:r w:rsidR="00221813">
        <w:rPr>
          <w:rFonts w:eastAsia="Arial Unicode MS"/>
        </w:rPr>
        <w:t>активацию в П</w:t>
      </w:r>
      <w:r>
        <w:rPr>
          <w:rFonts w:eastAsia="Arial Unicode MS"/>
        </w:rPr>
        <w:t>рограмме Коллекция</w:t>
      </w:r>
      <w:r w:rsidRPr="008F2D24">
        <w:rPr>
          <w:rFonts w:eastAsia="Arial Unicode MS"/>
        </w:rPr>
        <w:t>”</w:t>
      </w:r>
      <w:r w:rsidR="00221813">
        <w:rPr>
          <w:rFonts w:eastAsia="Arial Unicode MS"/>
        </w:rPr>
        <w:t>.</w:t>
      </w:r>
      <w:r>
        <w:rPr>
          <w:rFonts w:eastAsia="Arial Unicode MS"/>
        </w:rPr>
        <w:t xml:space="preserve"> </w:t>
      </w:r>
    </w:p>
    <w:p w:rsidR="00221813" w:rsidRPr="00221813" w:rsidRDefault="00221813" w:rsidP="00D90137">
      <w:pPr>
        <w:autoSpaceDE w:val="0"/>
        <w:autoSpaceDN w:val="0"/>
        <w:adjustRightInd w:val="0"/>
        <w:spacing w:line="288" w:lineRule="auto"/>
        <w:ind w:left="284"/>
        <w:jc w:val="both"/>
        <w:rPr>
          <w:rFonts w:eastAsia="Arial Unicode MS"/>
        </w:rPr>
      </w:pPr>
      <w:r>
        <w:rPr>
          <w:rFonts w:eastAsia="Arial Unicode MS"/>
        </w:rPr>
        <w:t xml:space="preserve">Затем отправляет заполненную анкету в </w:t>
      </w:r>
      <w:r>
        <w:rPr>
          <w:rFonts w:eastAsia="Arial Unicode MS"/>
          <w:lang w:val="en-US"/>
        </w:rPr>
        <w:t>OLAF</w:t>
      </w:r>
      <w:r w:rsidRPr="00221813">
        <w:rPr>
          <w:rFonts w:eastAsia="Arial Unicode MS"/>
        </w:rPr>
        <w:t xml:space="preserve"> </w:t>
      </w:r>
      <w:r>
        <w:rPr>
          <w:rFonts w:eastAsia="Arial Unicode MS"/>
          <w:lang w:val="en-US"/>
        </w:rPr>
        <w:t>WEB</w:t>
      </w:r>
      <w:r>
        <w:rPr>
          <w:rFonts w:eastAsia="Arial Unicode MS"/>
        </w:rPr>
        <w:t xml:space="preserve"> при помощи кнопки </w:t>
      </w:r>
      <w:r w:rsidRPr="00221813">
        <w:rPr>
          <w:rFonts w:eastAsia="Arial Unicode MS"/>
        </w:rPr>
        <w:t>“</w:t>
      </w:r>
      <w:r>
        <w:rPr>
          <w:rFonts w:eastAsia="Arial Unicode MS"/>
        </w:rPr>
        <w:t>Зарегистрировать</w:t>
      </w:r>
      <w:r w:rsidRPr="00221813">
        <w:rPr>
          <w:rFonts w:eastAsia="Arial Unicode MS"/>
        </w:rPr>
        <w:t>”</w:t>
      </w:r>
      <w:r>
        <w:rPr>
          <w:rFonts w:eastAsia="Arial Unicode MS"/>
        </w:rPr>
        <w:t>.</w:t>
      </w:r>
    </w:p>
    <w:p w:rsidR="00221813" w:rsidRDefault="00221813" w:rsidP="00D90137">
      <w:pPr>
        <w:autoSpaceDE w:val="0"/>
        <w:autoSpaceDN w:val="0"/>
        <w:adjustRightInd w:val="0"/>
        <w:spacing w:line="288" w:lineRule="auto"/>
        <w:ind w:left="284"/>
        <w:jc w:val="both"/>
        <w:rPr>
          <w:rFonts w:eastAsia="Arial Unicode MS"/>
        </w:rPr>
      </w:pPr>
      <w:r>
        <w:rPr>
          <w:rFonts w:eastAsia="Arial Unicode MS"/>
        </w:rPr>
        <w:t xml:space="preserve">Требования к Сайту коллекции описаны в пункте </w:t>
      </w:r>
      <w:hyperlink w:anchor="_4.2.4._Требования_к" w:history="1">
        <w:r w:rsidRPr="00221813">
          <w:rPr>
            <w:rStyle w:val="afb"/>
            <w:rFonts w:eastAsia="Arial Unicode MS"/>
          </w:rPr>
          <w:t>4.2.4. Требования к Сайту Коллекции.</w:t>
        </w:r>
      </w:hyperlink>
    </w:p>
    <w:p w:rsidR="00221813" w:rsidRDefault="00D90137" w:rsidP="00D90137">
      <w:pPr>
        <w:autoSpaceDE w:val="0"/>
        <w:autoSpaceDN w:val="0"/>
        <w:adjustRightInd w:val="0"/>
        <w:spacing w:line="288" w:lineRule="auto"/>
        <w:ind w:left="284"/>
        <w:jc w:val="both"/>
        <w:rPr>
          <w:rFonts w:eastAsia="Arial Unicode MS"/>
        </w:rPr>
      </w:pPr>
      <w:r>
        <w:rPr>
          <w:rFonts w:eastAsia="Arial Unicode MS"/>
        </w:rPr>
        <w:t xml:space="preserve">Требования к </w:t>
      </w:r>
      <w:r w:rsidR="00251DAF">
        <w:rPr>
          <w:rFonts w:eastAsia="Arial Unicode MS"/>
        </w:rPr>
        <w:t>анкетному</w:t>
      </w:r>
      <w:r w:rsidR="00251DAF" w:rsidRPr="00251DAF">
        <w:rPr>
          <w:rFonts w:eastAsia="Arial Unicode MS"/>
        </w:rPr>
        <w:t xml:space="preserve"> </w:t>
      </w:r>
      <w:r w:rsidR="00221813">
        <w:rPr>
          <w:rFonts w:eastAsia="Arial Unicode MS"/>
        </w:rPr>
        <w:t>сервису</w:t>
      </w:r>
      <w:r>
        <w:rPr>
          <w:rFonts w:eastAsia="Arial Unicode MS"/>
        </w:rPr>
        <w:t xml:space="preserve"> описаны в</w:t>
      </w:r>
      <w:r w:rsidR="00221813">
        <w:rPr>
          <w:rFonts w:eastAsia="Arial Unicode MS"/>
        </w:rPr>
        <w:t xml:space="preserve"> пункте</w:t>
      </w:r>
      <w:r>
        <w:rPr>
          <w:rFonts w:eastAsia="Arial Unicode MS"/>
        </w:rPr>
        <w:t xml:space="preserve"> </w:t>
      </w:r>
      <w:hyperlink w:anchor="_4.2.1._Общие_требования" w:history="1">
        <w:r w:rsidR="00221813" w:rsidRPr="00221813">
          <w:rPr>
            <w:rStyle w:val="afb"/>
            <w:rFonts w:eastAsia="Arial Unicode MS"/>
          </w:rPr>
          <w:t>4.2.1. Общие требования к анкетному сервису OLAF WEB (анкета на регистрацию в Программе Коллекция).</w:t>
        </w:r>
      </w:hyperlink>
    </w:p>
    <w:p w:rsidR="00B23BE6" w:rsidRDefault="00D90137" w:rsidP="00B23BE6">
      <w:pPr>
        <w:autoSpaceDE w:val="0"/>
        <w:autoSpaceDN w:val="0"/>
        <w:adjustRightInd w:val="0"/>
        <w:spacing w:line="288" w:lineRule="auto"/>
        <w:ind w:left="284"/>
        <w:jc w:val="both"/>
      </w:pPr>
      <w:r w:rsidRPr="00A55001">
        <w:rPr>
          <w:rFonts w:eastAsia="Arial Unicode MS"/>
          <w:b/>
        </w:rPr>
        <w:t>Шаг 2</w:t>
      </w:r>
      <w:r w:rsidRPr="004F0355">
        <w:rPr>
          <w:rFonts w:eastAsia="Arial Unicode MS"/>
        </w:rPr>
        <w:t xml:space="preserve"> </w:t>
      </w:r>
      <w:r>
        <w:rPr>
          <w:rFonts w:eastAsia="Arial Unicode MS"/>
        </w:rPr>
        <w:t>–</w:t>
      </w:r>
      <w:r w:rsidRPr="004F0355">
        <w:rPr>
          <w:rFonts w:eastAsia="Arial Unicode MS"/>
        </w:rPr>
        <w:t xml:space="preserve"> </w:t>
      </w:r>
      <w:r w:rsidR="00221813">
        <w:rPr>
          <w:rFonts w:eastAsia="Arial Unicode MS"/>
        </w:rPr>
        <w:t>Анкетный</w:t>
      </w:r>
      <w:r w:rsidR="0089192A" w:rsidRPr="0089192A">
        <w:rPr>
          <w:rFonts w:eastAsia="Arial Unicode MS"/>
        </w:rPr>
        <w:t xml:space="preserve"> </w:t>
      </w:r>
      <w:r w:rsidR="00221813">
        <w:rPr>
          <w:rFonts w:eastAsia="Arial Unicode MS"/>
        </w:rPr>
        <w:t xml:space="preserve">сервис </w:t>
      </w:r>
      <w:r w:rsidR="00B23BE6">
        <w:rPr>
          <w:rFonts w:eastAsia="Arial Unicode MS"/>
        </w:rPr>
        <w:t>вызывает</w:t>
      </w:r>
      <w:r w:rsidR="00166149">
        <w:rPr>
          <w:rFonts w:eastAsia="Arial Unicode MS"/>
        </w:rPr>
        <w:t xml:space="preserve"> операцию БС из пункта</w:t>
      </w:r>
      <w:r>
        <w:rPr>
          <w:rFonts w:eastAsia="Arial Unicode MS"/>
        </w:rPr>
        <w:t xml:space="preserve"> </w:t>
      </w:r>
      <w:hyperlink r:id="rId11" w:anchor="_4.2.2.1._Операция_" w:history="1">
        <w:r w:rsidR="00B23BE6" w:rsidRPr="00B23BE6">
          <w:rPr>
            <w:rStyle w:val="afb"/>
          </w:rPr>
          <w:t>4.2.2.1. Операция “Регистрация/активация клиента по ФИО, д/</w:t>
        </w:r>
        <w:proofErr w:type="gramStart"/>
        <w:r w:rsidR="00B23BE6" w:rsidRPr="00B23BE6">
          <w:rPr>
            <w:rStyle w:val="afb"/>
          </w:rPr>
          <w:t>р</w:t>
        </w:r>
        <w:proofErr w:type="gramEnd"/>
        <w:r w:rsidR="00B23BE6" w:rsidRPr="00B23BE6">
          <w:rPr>
            <w:rStyle w:val="afb"/>
          </w:rPr>
          <w:t>, 4-ем  цифрам н/к”.</w:t>
        </w:r>
      </w:hyperlink>
    </w:p>
    <w:p w:rsidR="00D90137" w:rsidRDefault="00D90137" w:rsidP="00D90137">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B23BE6">
        <w:rPr>
          <w:rFonts w:eastAsia="Arial Unicode MS"/>
          <w:b/>
        </w:rPr>
        <w:t>3</w:t>
      </w:r>
      <w:r>
        <w:rPr>
          <w:rFonts w:eastAsia="Arial Unicode MS"/>
        </w:rPr>
        <w:t xml:space="preserve"> -</w:t>
      </w:r>
      <w:r w:rsidRPr="004F0355">
        <w:rPr>
          <w:rFonts w:eastAsia="Arial Unicode MS"/>
        </w:rPr>
        <w:t xml:space="preserve"> </w:t>
      </w:r>
      <w:hyperlink r:id="rId12" w:anchor="_4.2.2.1._Операция_" w:history="1">
        <w:r w:rsidR="00B23BE6" w:rsidRPr="00B23BE6">
          <w:rPr>
            <w:rStyle w:val="afb"/>
          </w:rPr>
          <w:t>Операция “Регистрация/активация клиента по ФИО, д/</w:t>
        </w:r>
        <w:proofErr w:type="gramStart"/>
        <w:r w:rsidR="00B23BE6" w:rsidRPr="00B23BE6">
          <w:rPr>
            <w:rStyle w:val="afb"/>
          </w:rPr>
          <w:t>р</w:t>
        </w:r>
        <w:proofErr w:type="gramEnd"/>
        <w:r w:rsidR="00B23BE6" w:rsidRPr="00B23BE6">
          <w:rPr>
            <w:rStyle w:val="afb"/>
          </w:rPr>
          <w:t>, 4-ем  цифрам н/к”</w:t>
        </w:r>
      </w:hyperlink>
      <w:r w:rsidRPr="006C1B94">
        <w:rPr>
          <w:rFonts w:eastAsia="Arial Unicode MS"/>
        </w:rPr>
        <w:t xml:space="preserve"> </w:t>
      </w:r>
      <w:r>
        <w:rPr>
          <w:rFonts w:eastAsia="Arial Unicode MS"/>
        </w:rPr>
        <w:t xml:space="preserve">определяет </w:t>
      </w:r>
      <w:r>
        <w:rPr>
          <w:rFonts w:eastAsia="Arial Unicode MS"/>
          <w:lang w:val="en-US"/>
        </w:rPr>
        <w:t>ID</w:t>
      </w:r>
      <w:r w:rsidRPr="006C1B94">
        <w:rPr>
          <w:rFonts w:eastAsia="Arial Unicode MS"/>
        </w:rPr>
        <w:t xml:space="preserve"> </w:t>
      </w:r>
      <w:r>
        <w:rPr>
          <w:rFonts w:eastAsia="Arial Unicode MS"/>
        </w:rPr>
        <w:t>клиента в МДМ  (методы определения изложены в описании БС).</w:t>
      </w:r>
    </w:p>
    <w:p w:rsidR="00D90137" w:rsidRPr="0089192A" w:rsidRDefault="00D90137" w:rsidP="00D90137">
      <w:pPr>
        <w:autoSpaceDE w:val="0"/>
        <w:autoSpaceDN w:val="0"/>
        <w:adjustRightInd w:val="0"/>
        <w:spacing w:line="288" w:lineRule="auto"/>
        <w:ind w:left="284"/>
        <w:jc w:val="both"/>
        <w:rPr>
          <w:rFonts w:eastAsia="Arial Unicode MS"/>
        </w:rPr>
      </w:pPr>
      <w:r>
        <w:rPr>
          <w:rFonts w:eastAsia="Arial Unicode MS"/>
        </w:rPr>
        <w:t xml:space="preserve">Результатом работы БС является </w:t>
      </w:r>
      <w:r w:rsidRPr="00852F7C">
        <w:rPr>
          <w:rFonts w:eastAsia="Arial Unicode MS"/>
        </w:rPr>
        <w:t>накопление заявок на регистрацию и активацию</w:t>
      </w:r>
      <w:r>
        <w:rPr>
          <w:rFonts w:eastAsia="Arial Unicode MS"/>
        </w:rPr>
        <w:t>,</w:t>
      </w:r>
      <w:r w:rsidRPr="00852F7C">
        <w:rPr>
          <w:rFonts w:eastAsia="Arial Unicode MS"/>
        </w:rPr>
        <w:t xml:space="preserve"> </w:t>
      </w:r>
      <w:r>
        <w:rPr>
          <w:rFonts w:eastAsia="Arial Unicode MS"/>
        </w:rPr>
        <w:t xml:space="preserve">затем </w:t>
      </w:r>
      <w:r w:rsidRPr="00852F7C">
        <w:rPr>
          <w:rFonts w:eastAsia="Arial Unicode MS"/>
        </w:rPr>
        <w:t>выгрузка</w:t>
      </w:r>
      <w:r>
        <w:rPr>
          <w:rFonts w:eastAsia="Arial Unicode MS"/>
        </w:rPr>
        <w:t xml:space="preserve"> </w:t>
      </w:r>
      <w:r w:rsidR="006D3421">
        <w:rPr>
          <w:rFonts w:eastAsia="Arial Unicode MS"/>
        </w:rPr>
        <w:t xml:space="preserve">два </w:t>
      </w:r>
      <w:r>
        <w:rPr>
          <w:rFonts w:eastAsia="Arial Unicode MS"/>
        </w:rPr>
        <w:t>раз</w:t>
      </w:r>
      <w:r w:rsidR="00432AEE">
        <w:rPr>
          <w:rFonts w:eastAsia="Arial Unicode MS"/>
        </w:rPr>
        <w:t>а</w:t>
      </w:r>
      <w:r>
        <w:rPr>
          <w:rFonts w:eastAsia="Arial Unicode MS"/>
        </w:rPr>
        <w:t xml:space="preserve"> в сутки </w:t>
      </w:r>
      <w:r w:rsidRPr="00852F7C">
        <w:t>реестра</w:t>
      </w:r>
      <w:r>
        <w:t xml:space="preserve"> с накопленными заявками </w:t>
      </w:r>
      <w:r w:rsidRPr="00852F7C">
        <w:t>клиент</w:t>
      </w:r>
      <w:r>
        <w:t>ов</w:t>
      </w:r>
      <w:r w:rsidRPr="00852F7C">
        <w:t xml:space="preserve"> </w:t>
      </w:r>
      <w:r>
        <w:t xml:space="preserve">на регистрацию и активацию </w:t>
      </w:r>
      <w:r w:rsidRPr="00852F7C">
        <w:t xml:space="preserve">в формате </w:t>
      </w:r>
      <w:r w:rsidRPr="00852F7C">
        <w:rPr>
          <w:b/>
          <w:lang w:val="en-US"/>
        </w:rPr>
        <w:t>txt</w:t>
      </w:r>
      <w:r w:rsidR="0089192A" w:rsidRPr="0089192A">
        <w:rPr>
          <w:b/>
        </w:rPr>
        <w:t>.</w:t>
      </w:r>
    </w:p>
    <w:p w:rsidR="00D90137" w:rsidRDefault="00D90137" w:rsidP="00D90137">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B23BE6">
        <w:rPr>
          <w:rFonts w:eastAsia="Arial Unicode MS"/>
          <w:b/>
        </w:rPr>
        <w:t>4</w:t>
      </w:r>
      <w:r>
        <w:rPr>
          <w:rFonts w:eastAsia="Arial Unicode MS"/>
        </w:rPr>
        <w:t xml:space="preserve"> – Хранилище</w:t>
      </w:r>
      <w:r w:rsidR="00B23BE6">
        <w:rPr>
          <w:rFonts w:eastAsia="Arial Unicode MS"/>
        </w:rPr>
        <w:t xml:space="preserve"> два</w:t>
      </w:r>
      <w:r>
        <w:rPr>
          <w:rFonts w:eastAsia="Arial Unicode MS"/>
        </w:rPr>
        <w:t xml:space="preserve"> раз</w:t>
      </w:r>
      <w:r w:rsidR="0060574C">
        <w:rPr>
          <w:rFonts w:eastAsia="Arial Unicode MS"/>
        </w:rPr>
        <w:t>а</w:t>
      </w:r>
      <w:r>
        <w:rPr>
          <w:rFonts w:eastAsia="Arial Unicode MS"/>
        </w:rPr>
        <w:t xml:space="preserve"> в сутки загружает реестр с заявками клиентов на регистрацию и активацию.</w:t>
      </w:r>
    </w:p>
    <w:p w:rsidR="00D90137" w:rsidRDefault="00D90137" w:rsidP="00D90137">
      <w:pPr>
        <w:ind w:left="284"/>
        <w:jc w:val="both"/>
        <w:rPr>
          <w:rFonts w:eastAsia="Arial Unicode MS"/>
        </w:rPr>
      </w:pPr>
      <w:r>
        <w:rPr>
          <w:rFonts w:eastAsia="Arial Unicode MS"/>
        </w:rPr>
        <w:t xml:space="preserve">Требования к Хранилищу описаны в пункте </w:t>
      </w:r>
      <w:hyperlink w:anchor="_4.2.3._Требования_к" w:history="1">
        <w:r w:rsidRPr="00B23BE6">
          <w:rPr>
            <w:rStyle w:val="afb"/>
            <w:rFonts w:eastAsia="Arial Unicode MS"/>
          </w:rPr>
          <w:t>4.2.3. Требования к Хранилищу.</w:t>
        </w:r>
      </w:hyperlink>
    </w:p>
    <w:p w:rsidR="00D90137" w:rsidRDefault="00D90137" w:rsidP="00D90137">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B23BE6">
        <w:rPr>
          <w:rFonts w:eastAsia="Arial Unicode MS"/>
          <w:b/>
        </w:rPr>
        <w:t>5</w:t>
      </w:r>
      <w:r>
        <w:rPr>
          <w:rFonts w:eastAsia="Arial Unicode MS"/>
          <w:b/>
        </w:rPr>
        <w:t xml:space="preserve"> </w:t>
      </w:r>
      <w:r>
        <w:rPr>
          <w:rFonts w:eastAsia="Arial Unicode MS"/>
        </w:rPr>
        <w:t xml:space="preserve"> – Клиент регистрируется и активируется Хранилищем и Сайтом согласно </w:t>
      </w:r>
      <w:proofErr w:type="gramStart"/>
      <w:r>
        <w:rPr>
          <w:rFonts w:eastAsia="Arial Unicode MS"/>
        </w:rPr>
        <w:t>требованиям</w:t>
      </w:r>
      <w:proofErr w:type="gramEnd"/>
      <w:r>
        <w:rPr>
          <w:rFonts w:eastAsia="Arial Unicode MS"/>
        </w:rPr>
        <w:t xml:space="preserve"> изложенным в  пункте </w:t>
      </w:r>
      <w:hyperlink w:anchor="_4.2.3._Требования_к" w:history="1">
        <w:r w:rsidRPr="00EC5515">
          <w:rPr>
            <w:rStyle w:val="afb"/>
            <w:rFonts w:eastAsia="Arial Unicode MS"/>
          </w:rPr>
          <w:t>4.2.3. Требования к Хранилищу.</w:t>
        </w:r>
      </w:hyperlink>
    </w:p>
    <w:p w:rsidR="00D90137" w:rsidRDefault="00D90137" w:rsidP="00D90137">
      <w:pPr>
        <w:ind w:left="284"/>
        <w:jc w:val="both"/>
        <w:rPr>
          <w:rFonts w:eastAsia="Arial Unicode MS"/>
        </w:rPr>
      </w:pPr>
      <w:r>
        <w:rPr>
          <w:rFonts w:eastAsia="Arial Unicode MS"/>
        </w:rPr>
        <w:t xml:space="preserve">Требования к Сайту описаны в пункте </w:t>
      </w:r>
      <w:hyperlink w:anchor="_4.2.4._Требования_к" w:history="1">
        <w:r w:rsidRPr="00B23BE6">
          <w:rPr>
            <w:rStyle w:val="afb"/>
            <w:rFonts w:eastAsia="Arial Unicode MS"/>
          </w:rPr>
          <w:t xml:space="preserve">4.2.4. </w:t>
        </w:r>
        <w:r w:rsidR="00B23BE6" w:rsidRPr="00B23BE6">
          <w:rPr>
            <w:rStyle w:val="afb"/>
            <w:rFonts w:eastAsia="Arial Unicode MS"/>
          </w:rPr>
          <w:t>Требования к Сайту Коллекции</w:t>
        </w:r>
      </w:hyperlink>
      <w:r w:rsidRPr="00B23BE6">
        <w:rPr>
          <w:rFonts w:eastAsia="Arial Unicode MS"/>
          <w:b/>
        </w:rPr>
        <w:t>.</w:t>
      </w:r>
    </w:p>
    <w:p w:rsidR="00237AFF" w:rsidRDefault="00237AFF" w:rsidP="00885B95">
      <w:pPr>
        <w:jc w:val="both"/>
        <w:rPr>
          <w:b/>
        </w:rPr>
      </w:pPr>
    </w:p>
    <w:p w:rsidR="00B32323" w:rsidRPr="00F9387E" w:rsidRDefault="00821063" w:rsidP="00885B95">
      <w:pPr>
        <w:jc w:val="both"/>
        <w:rPr>
          <w:b/>
        </w:rPr>
      </w:pPr>
      <w:r w:rsidRPr="00F9387E">
        <w:rPr>
          <w:b/>
        </w:rPr>
        <w:t>Результат</w:t>
      </w:r>
      <w:r w:rsidR="00B32323" w:rsidRPr="00F9387E">
        <w:rPr>
          <w:b/>
        </w:rPr>
        <w:t>.</w:t>
      </w:r>
    </w:p>
    <w:p w:rsidR="00D90137" w:rsidRPr="00147E95" w:rsidRDefault="00D90137" w:rsidP="00D90137">
      <w:pPr>
        <w:ind w:left="426"/>
        <w:jc w:val="both"/>
      </w:pPr>
      <w:r>
        <w:t>Клиент успешно зарегистрирован и активирован в  Программе Коллекция.</w:t>
      </w:r>
    </w:p>
    <w:p w:rsidR="006E1808" w:rsidRDefault="00CC0B74" w:rsidP="003302A4">
      <w:pPr>
        <w:pStyle w:val="2"/>
        <w:jc w:val="both"/>
        <w:rPr>
          <w:rStyle w:val="11"/>
          <w:rFonts w:eastAsiaTheme="majorEastAsia" w:cstheme="majorBidi"/>
          <w:kern w:val="0"/>
          <w:sz w:val="24"/>
          <w:szCs w:val="24"/>
        </w:rPr>
      </w:pPr>
      <w:r w:rsidRPr="00E526ED">
        <w:rPr>
          <w:color w:val="000000" w:themeColor="text1"/>
        </w:rPr>
        <w:lastRenderedPageBreak/>
        <w:t>4.</w:t>
      </w:r>
      <w:r w:rsidR="00325527" w:rsidRPr="00E526ED">
        <w:rPr>
          <w:color w:val="000000" w:themeColor="text1"/>
        </w:rPr>
        <w:t>2</w:t>
      </w:r>
      <w:r w:rsidRPr="00E526ED">
        <w:rPr>
          <w:color w:val="000000" w:themeColor="text1"/>
        </w:rPr>
        <w:t xml:space="preserve">. </w:t>
      </w:r>
      <w:r w:rsidR="00FE2AE2">
        <w:rPr>
          <w:rStyle w:val="11"/>
          <w:rFonts w:eastAsiaTheme="majorEastAsia" w:cstheme="majorBidi"/>
          <w:kern w:val="0"/>
          <w:sz w:val="24"/>
          <w:szCs w:val="24"/>
        </w:rPr>
        <w:t xml:space="preserve">Архитектура </w:t>
      </w:r>
      <w:r w:rsidR="00FE2AE2" w:rsidRPr="001F41C3">
        <w:rPr>
          <w:rStyle w:val="11"/>
          <w:rFonts w:eastAsiaTheme="majorEastAsia" w:cstheme="majorBidi"/>
          <w:kern w:val="0"/>
          <w:sz w:val="24"/>
          <w:szCs w:val="24"/>
        </w:rPr>
        <w:t>решения</w:t>
      </w:r>
      <w:r w:rsidR="00FE2AE2">
        <w:rPr>
          <w:rStyle w:val="11"/>
          <w:rFonts w:eastAsiaTheme="majorEastAsia" w:cstheme="majorBidi"/>
          <w:kern w:val="0"/>
          <w:sz w:val="24"/>
          <w:szCs w:val="24"/>
        </w:rPr>
        <w:t xml:space="preserve"> </w:t>
      </w:r>
      <w:r w:rsidR="00E537BF">
        <w:rPr>
          <w:rStyle w:val="11"/>
          <w:rFonts w:eastAsiaTheme="majorEastAsia" w:cstheme="majorBidi"/>
          <w:kern w:val="0"/>
          <w:sz w:val="24"/>
          <w:szCs w:val="24"/>
        </w:rPr>
        <w:t>по системам</w:t>
      </w:r>
    </w:p>
    <w:p w:rsidR="00E537BF" w:rsidRPr="005454BB" w:rsidRDefault="00E537BF" w:rsidP="003302A4">
      <w:pPr>
        <w:pStyle w:val="3"/>
        <w:jc w:val="both"/>
      </w:pPr>
      <w:bookmarkStart w:id="1" w:name="_4.2.1._Общие_требования"/>
      <w:bookmarkEnd w:id="1"/>
      <w:r w:rsidRPr="005841B4">
        <w:t xml:space="preserve">4.2.1. </w:t>
      </w:r>
      <w:r>
        <w:t xml:space="preserve">Общие требования к </w:t>
      </w:r>
      <w:r w:rsidR="005454BB">
        <w:t xml:space="preserve">анкетному сервису </w:t>
      </w:r>
      <w:r w:rsidR="005454BB">
        <w:rPr>
          <w:lang w:val="en-US"/>
        </w:rPr>
        <w:t>OLAF</w:t>
      </w:r>
      <w:r w:rsidR="005454BB" w:rsidRPr="005454BB">
        <w:t xml:space="preserve"> </w:t>
      </w:r>
      <w:r w:rsidR="005454BB">
        <w:rPr>
          <w:lang w:val="en-US"/>
        </w:rPr>
        <w:t>WEB</w:t>
      </w:r>
      <w:r w:rsidR="005454BB" w:rsidRPr="005454BB">
        <w:t xml:space="preserve"> (</w:t>
      </w:r>
      <w:r w:rsidR="005454BB">
        <w:t>анкета на регистрацию в Программе Коллекция</w:t>
      </w:r>
      <w:r w:rsidR="005454BB" w:rsidRPr="005454BB">
        <w:t>)</w:t>
      </w:r>
    </w:p>
    <w:p w:rsidR="00D65940" w:rsidRDefault="00D65940" w:rsidP="003302A4">
      <w:pPr>
        <w:jc w:val="both"/>
      </w:pPr>
    </w:p>
    <w:p w:rsidR="00084FB6" w:rsidRDefault="00855591" w:rsidP="003302A4">
      <w:pPr>
        <w:pStyle w:val="af4"/>
        <w:numPr>
          <w:ilvl w:val="0"/>
          <w:numId w:val="27"/>
        </w:numPr>
        <w:tabs>
          <w:tab w:val="left" w:pos="851"/>
        </w:tabs>
        <w:ind w:left="567" w:firstLine="0"/>
        <w:jc w:val="both"/>
        <w:rPr>
          <w:rFonts w:cs="Times New Roman"/>
          <w:szCs w:val="24"/>
        </w:rPr>
      </w:pPr>
      <w:r w:rsidRPr="002B117E">
        <w:t xml:space="preserve">Необходимо реализовать визуальную форму </w:t>
      </w:r>
      <w:proofErr w:type="gramStart"/>
      <w:r w:rsidRPr="002B117E">
        <w:t>интернет-анкеты</w:t>
      </w:r>
      <w:proofErr w:type="gramEnd"/>
      <w:r w:rsidRPr="002B117E">
        <w:t xml:space="preserve"> </w:t>
      </w:r>
      <w:r>
        <w:t>на регистрацию</w:t>
      </w:r>
      <w:r w:rsidRPr="00855591">
        <w:t>/</w:t>
      </w:r>
      <w:r>
        <w:t xml:space="preserve"> активацию в Программе Коллекция</w:t>
      </w:r>
      <w:r w:rsidRPr="002B117E">
        <w:t xml:space="preserve"> </w:t>
      </w:r>
      <w:r w:rsidR="00470528">
        <w:t xml:space="preserve">в </w:t>
      </w:r>
      <w:r w:rsidRPr="002B117E">
        <w:t xml:space="preserve">соответствии с </w:t>
      </w:r>
      <w:r w:rsidRPr="002A22F9">
        <w:t>макетами</w:t>
      </w:r>
      <w:r w:rsidRPr="00855591">
        <w:t xml:space="preserve"> (</w:t>
      </w:r>
      <w:r>
        <w:t>см. Рисунок №1</w:t>
      </w:r>
      <w:r w:rsidRPr="00855591">
        <w:t>)</w:t>
      </w:r>
      <w:r w:rsidR="00084FB6" w:rsidRPr="00855591">
        <w:rPr>
          <w:rFonts w:cs="Times New Roman"/>
          <w:szCs w:val="24"/>
        </w:rPr>
        <w:t>.</w:t>
      </w:r>
    </w:p>
    <w:p w:rsidR="00855591" w:rsidRDefault="00DE031D" w:rsidP="003302A4">
      <w:pPr>
        <w:pStyle w:val="af4"/>
        <w:tabs>
          <w:tab w:val="left" w:pos="851"/>
        </w:tabs>
        <w:ind w:left="567"/>
        <w:jc w:val="both"/>
        <w:rPr>
          <w:rFonts w:cs="Times New Roman"/>
          <w:szCs w:val="24"/>
        </w:rPr>
      </w:pPr>
      <w:r>
        <w:rPr>
          <w:rFonts w:cs="Times New Roman"/>
          <w:szCs w:val="24"/>
        </w:rPr>
        <w:t>Макеты могут быть уточнены на этапе разработки БФТЗ.</w:t>
      </w:r>
    </w:p>
    <w:p w:rsidR="00031A1B" w:rsidRDefault="00031A1B" w:rsidP="003302A4">
      <w:pPr>
        <w:pStyle w:val="af4"/>
        <w:tabs>
          <w:tab w:val="left" w:pos="851"/>
        </w:tabs>
        <w:ind w:left="567"/>
        <w:jc w:val="both"/>
        <w:rPr>
          <w:rFonts w:cs="Times New Roman"/>
          <w:szCs w:val="24"/>
        </w:rPr>
      </w:pPr>
      <w:r>
        <w:rPr>
          <w:rFonts w:cs="Times New Roman"/>
          <w:szCs w:val="24"/>
        </w:rPr>
        <w:t xml:space="preserve">Стили </w:t>
      </w:r>
      <w:r w:rsidR="00995ECC">
        <w:rPr>
          <w:rFonts w:cs="Times New Roman"/>
          <w:szCs w:val="24"/>
        </w:rPr>
        <w:t xml:space="preserve">для </w:t>
      </w:r>
      <w:proofErr w:type="gramStart"/>
      <w:r w:rsidR="00995ECC">
        <w:rPr>
          <w:rFonts w:cs="Times New Roman"/>
          <w:szCs w:val="24"/>
        </w:rPr>
        <w:t>интернет-</w:t>
      </w:r>
      <w:r>
        <w:rPr>
          <w:rFonts w:cs="Times New Roman"/>
          <w:szCs w:val="24"/>
        </w:rPr>
        <w:t>анкеты</w:t>
      </w:r>
      <w:proofErr w:type="gramEnd"/>
      <w:r>
        <w:rPr>
          <w:rFonts w:cs="Times New Roman"/>
          <w:szCs w:val="24"/>
        </w:rPr>
        <w:t xml:space="preserve"> должны быть предоставлены Сайтом Коллекция на этапе разработки БФТЗ.</w:t>
      </w:r>
    </w:p>
    <w:p w:rsidR="00855591" w:rsidRDefault="00855591" w:rsidP="00CF6D85">
      <w:pPr>
        <w:pStyle w:val="af4"/>
        <w:tabs>
          <w:tab w:val="left" w:pos="851"/>
        </w:tabs>
        <w:ind w:left="567"/>
        <w:jc w:val="right"/>
        <w:rPr>
          <w:rFonts w:cs="Times New Roman"/>
          <w:szCs w:val="24"/>
        </w:rPr>
      </w:pPr>
      <w:r>
        <w:rPr>
          <w:rFonts w:cs="Times New Roman"/>
          <w:szCs w:val="24"/>
        </w:rPr>
        <w:t>Рисунок №1 – Макет форм</w:t>
      </w:r>
      <w:r w:rsidR="00FB7DB4">
        <w:rPr>
          <w:rFonts w:cs="Times New Roman"/>
          <w:szCs w:val="24"/>
        </w:rPr>
        <w:t>ы</w:t>
      </w:r>
      <w:r>
        <w:rPr>
          <w:rFonts w:cs="Times New Roman"/>
          <w:szCs w:val="24"/>
        </w:rPr>
        <w:t xml:space="preserve"> регистрации в Программе Коллекция</w:t>
      </w:r>
    </w:p>
    <w:p w:rsidR="00855591" w:rsidRDefault="00603B36" w:rsidP="003302A4">
      <w:pPr>
        <w:pStyle w:val="af4"/>
        <w:tabs>
          <w:tab w:val="left" w:pos="851"/>
        </w:tabs>
        <w:ind w:left="567"/>
        <w:jc w:val="both"/>
        <w:rPr>
          <w:rFonts w:cs="Times New Roman"/>
          <w:szCs w:val="24"/>
        </w:rPr>
      </w:pPr>
      <w:r>
        <w:rPr>
          <w:rFonts w:cs="Times New Roman"/>
          <w:noProof/>
          <w:szCs w:val="24"/>
          <w:lang w:eastAsia="ru-RU"/>
        </w:rPr>
        <w:drawing>
          <wp:inline distT="0" distB="0" distL="0" distR="0" wp14:anchorId="4D2FD27E" wp14:editId="3EAB0E88">
            <wp:extent cx="4684395" cy="5063490"/>
            <wp:effectExtent l="0" t="0" r="190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395" cy="5063490"/>
                    </a:xfrm>
                    <a:prstGeom prst="rect">
                      <a:avLst/>
                    </a:prstGeom>
                    <a:noFill/>
                    <a:ln>
                      <a:noFill/>
                    </a:ln>
                  </pic:spPr>
                </pic:pic>
              </a:graphicData>
            </a:graphic>
          </wp:inline>
        </w:drawing>
      </w:r>
    </w:p>
    <w:p w:rsidR="00606AA7" w:rsidRPr="00625181" w:rsidRDefault="00606AA7" w:rsidP="003302A4">
      <w:pPr>
        <w:pStyle w:val="af4"/>
        <w:numPr>
          <w:ilvl w:val="0"/>
          <w:numId w:val="27"/>
        </w:numPr>
        <w:tabs>
          <w:tab w:val="left" w:pos="851"/>
        </w:tabs>
        <w:ind w:left="567" w:firstLine="0"/>
        <w:jc w:val="both"/>
        <w:rPr>
          <w:rFonts w:cs="Times New Roman"/>
          <w:szCs w:val="24"/>
        </w:rPr>
      </w:pPr>
      <w:r w:rsidRPr="00625181">
        <w:rPr>
          <w:rFonts w:cs="Times New Roman"/>
          <w:szCs w:val="24"/>
        </w:rPr>
        <w:t xml:space="preserve">В сайт банка </w:t>
      </w:r>
      <w:hyperlink r:id="rId14" w:history="1">
        <w:r w:rsidRPr="00625181">
          <w:rPr>
            <w:rStyle w:val="afb"/>
            <w:rFonts w:cs="Times New Roman"/>
            <w:szCs w:val="24"/>
          </w:rPr>
          <w:t>https://bonus.vtb24.ru</w:t>
        </w:r>
      </w:hyperlink>
      <w:r w:rsidRPr="00625181">
        <w:rPr>
          <w:rFonts w:cs="Times New Roman"/>
          <w:szCs w:val="24"/>
        </w:rPr>
        <w:t xml:space="preserve"> интернет-анкета встраивается при помощи тега  </w:t>
      </w:r>
      <w:proofErr w:type="spellStart"/>
      <w:r w:rsidRPr="00625181">
        <w:rPr>
          <w:rFonts w:cs="Times New Roman"/>
          <w:szCs w:val="24"/>
        </w:rPr>
        <w:t>iFrame</w:t>
      </w:r>
      <w:proofErr w:type="spellEnd"/>
      <w:r w:rsidRPr="00625181">
        <w:rPr>
          <w:rFonts w:cs="Times New Roman"/>
          <w:szCs w:val="24"/>
        </w:rPr>
        <w:t>.</w:t>
      </w:r>
    </w:p>
    <w:p w:rsidR="00DE031D" w:rsidRDefault="00606AA7" w:rsidP="003302A4">
      <w:pPr>
        <w:pStyle w:val="af4"/>
        <w:numPr>
          <w:ilvl w:val="0"/>
          <w:numId w:val="27"/>
        </w:numPr>
        <w:tabs>
          <w:tab w:val="left" w:pos="851"/>
        </w:tabs>
        <w:ind w:left="567" w:hanging="77"/>
        <w:jc w:val="both"/>
        <w:rPr>
          <w:rFonts w:cs="Times New Roman"/>
          <w:szCs w:val="24"/>
        </w:rPr>
      </w:pPr>
      <w:r w:rsidRPr="00606AA7">
        <w:rPr>
          <w:rFonts w:cs="Times New Roman"/>
          <w:szCs w:val="24"/>
        </w:rPr>
        <w:t>Валидация (соответствие формату, ограничения)  вводимых данных должна производиться в</w:t>
      </w:r>
      <w:r>
        <w:rPr>
          <w:rFonts w:cs="Times New Roman"/>
          <w:szCs w:val="24"/>
        </w:rPr>
        <w:t xml:space="preserve"> </w:t>
      </w:r>
      <w:r w:rsidRPr="00606AA7">
        <w:rPr>
          <w:rFonts w:cs="Times New Roman"/>
          <w:szCs w:val="24"/>
        </w:rPr>
        <w:t xml:space="preserve">режиме online  с отображением подсказок в соответствии с описанием в макетах (см. </w:t>
      </w:r>
      <w:hyperlink w:anchor="_Приложение_№3_–" w:history="1">
        <w:r w:rsidRPr="00DE031D">
          <w:rPr>
            <w:rStyle w:val="afb"/>
            <w:rFonts w:cs="Times New Roman"/>
            <w:szCs w:val="24"/>
          </w:rPr>
          <w:t>Приложение №3</w:t>
        </w:r>
      </w:hyperlink>
      <w:r w:rsidRPr="00606AA7">
        <w:rPr>
          <w:rFonts w:cs="Times New Roman"/>
          <w:szCs w:val="24"/>
        </w:rPr>
        <w:t>).</w:t>
      </w:r>
    </w:p>
    <w:p w:rsidR="00DE031D" w:rsidRPr="00DE031D" w:rsidRDefault="00281A26" w:rsidP="003302A4">
      <w:pPr>
        <w:pStyle w:val="af4"/>
        <w:tabs>
          <w:tab w:val="left" w:pos="851"/>
        </w:tabs>
        <w:ind w:left="567"/>
        <w:jc w:val="both"/>
        <w:rPr>
          <w:rFonts w:cs="Times New Roman"/>
          <w:szCs w:val="24"/>
        </w:rPr>
      </w:pPr>
      <w:r>
        <w:rPr>
          <w:rFonts w:cs="Times New Roman"/>
          <w:szCs w:val="24"/>
        </w:rPr>
        <w:t>П</w:t>
      </w:r>
      <w:r w:rsidR="00DE031D" w:rsidRPr="00DE031D">
        <w:rPr>
          <w:rFonts w:cs="Times New Roman"/>
          <w:szCs w:val="24"/>
        </w:rPr>
        <w:t>ункт б</w:t>
      </w:r>
      <w:r>
        <w:rPr>
          <w:rFonts w:cs="Times New Roman"/>
          <w:szCs w:val="24"/>
        </w:rPr>
        <w:t>удет</w:t>
      </w:r>
      <w:r w:rsidR="00DE031D" w:rsidRPr="00DE031D">
        <w:rPr>
          <w:rFonts w:cs="Times New Roman"/>
          <w:szCs w:val="24"/>
        </w:rPr>
        <w:t xml:space="preserve"> уточнен на этапе разработки БФТЗ.</w:t>
      </w:r>
    </w:p>
    <w:p w:rsidR="00606AA7" w:rsidRDefault="00606AA7" w:rsidP="003302A4">
      <w:pPr>
        <w:pStyle w:val="af4"/>
        <w:tabs>
          <w:tab w:val="left" w:pos="851"/>
        </w:tabs>
        <w:ind w:left="567"/>
        <w:jc w:val="both"/>
        <w:rPr>
          <w:rFonts w:cs="Times New Roman"/>
          <w:szCs w:val="24"/>
        </w:rPr>
      </w:pPr>
      <w:r w:rsidRPr="00606AA7">
        <w:rPr>
          <w:rFonts w:cs="Times New Roman"/>
          <w:b/>
          <w:szCs w:val="24"/>
        </w:rPr>
        <w:t>4.</w:t>
      </w:r>
      <w:r>
        <w:rPr>
          <w:rFonts w:cs="Times New Roman"/>
          <w:szCs w:val="24"/>
        </w:rPr>
        <w:t xml:space="preserve"> </w:t>
      </w:r>
      <w:r w:rsidRPr="00606AA7">
        <w:rPr>
          <w:rFonts w:cs="Times New Roman"/>
          <w:szCs w:val="24"/>
        </w:rPr>
        <w:t xml:space="preserve">Перечень этапов заполнения анкеты, обязательность полей, описаны в макетах (см. </w:t>
      </w:r>
      <w:hyperlink w:anchor="_Приложение_№3_–" w:history="1">
        <w:r w:rsidRPr="00DE031D">
          <w:rPr>
            <w:rStyle w:val="afb"/>
            <w:rFonts w:cs="Times New Roman"/>
            <w:szCs w:val="24"/>
          </w:rPr>
          <w:t>Приложение №3</w:t>
        </w:r>
      </w:hyperlink>
      <w:r w:rsidRPr="00606AA7">
        <w:rPr>
          <w:rFonts w:cs="Times New Roman"/>
          <w:szCs w:val="24"/>
        </w:rPr>
        <w:t>).</w:t>
      </w:r>
      <w:r w:rsidR="00DE031D">
        <w:rPr>
          <w:rFonts w:cs="Times New Roman"/>
          <w:szCs w:val="24"/>
        </w:rPr>
        <w:t xml:space="preserve"> </w:t>
      </w:r>
    </w:p>
    <w:p w:rsidR="00281A26" w:rsidRDefault="00281A26" w:rsidP="003302A4">
      <w:pPr>
        <w:pStyle w:val="af4"/>
        <w:tabs>
          <w:tab w:val="left" w:pos="851"/>
        </w:tabs>
        <w:ind w:left="567"/>
        <w:jc w:val="both"/>
        <w:rPr>
          <w:rFonts w:cs="Times New Roman"/>
          <w:szCs w:val="24"/>
        </w:rPr>
      </w:pPr>
      <w:r>
        <w:rPr>
          <w:rFonts w:cs="Times New Roman"/>
          <w:szCs w:val="24"/>
        </w:rPr>
        <w:t>П</w:t>
      </w:r>
      <w:r w:rsidRPr="00DE031D">
        <w:rPr>
          <w:rFonts w:cs="Times New Roman"/>
          <w:szCs w:val="24"/>
        </w:rPr>
        <w:t>ункт б</w:t>
      </w:r>
      <w:r>
        <w:rPr>
          <w:rFonts w:cs="Times New Roman"/>
          <w:szCs w:val="24"/>
        </w:rPr>
        <w:t>удет</w:t>
      </w:r>
      <w:r w:rsidRPr="00DE031D">
        <w:rPr>
          <w:rFonts w:cs="Times New Roman"/>
          <w:szCs w:val="24"/>
        </w:rPr>
        <w:t xml:space="preserve"> уточнен на этапе разработки БФТЗ.</w:t>
      </w:r>
    </w:p>
    <w:p w:rsidR="00606AA7" w:rsidRPr="00606AA7" w:rsidRDefault="00606AA7" w:rsidP="003302A4">
      <w:pPr>
        <w:pStyle w:val="af4"/>
        <w:tabs>
          <w:tab w:val="left" w:pos="851"/>
        </w:tabs>
        <w:ind w:left="567"/>
        <w:jc w:val="both"/>
        <w:rPr>
          <w:rFonts w:cs="Times New Roman"/>
          <w:szCs w:val="24"/>
        </w:rPr>
      </w:pPr>
      <w:r w:rsidRPr="00606AA7">
        <w:rPr>
          <w:rFonts w:cs="Times New Roman"/>
          <w:b/>
          <w:szCs w:val="24"/>
        </w:rPr>
        <w:lastRenderedPageBreak/>
        <w:t>5.</w:t>
      </w:r>
      <w:r>
        <w:rPr>
          <w:rFonts w:cs="Times New Roman"/>
          <w:szCs w:val="24"/>
        </w:rPr>
        <w:t xml:space="preserve"> </w:t>
      </w:r>
      <w:r w:rsidRPr="00606AA7">
        <w:rPr>
          <w:rFonts w:cs="Times New Roman"/>
          <w:szCs w:val="24"/>
        </w:rPr>
        <w:t>Заполнение анкеты должно производиться в рамках SSL-сессии (максимальное время сессии – 1 час – настраиваемый параметр).</w:t>
      </w:r>
    </w:p>
    <w:p w:rsidR="00606AA7" w:rsidRPr="00606AA7" w:rsidRDefault="00606AA7" w:rsidP="003302A4">
      <w:pPr>
        <w:pStyle w:val="af4"/>
        <w:tabs>
          <w:tab w:val="left" w:pos="851"/>
        </w:tabs>
        <w:ind w:left="567"/>
        <w:jc w:val="both"/>
        <w:rPr>
          <w:rFonts w:cs="Times New Roman"/>
          <w:szCs w:val="24"/>
        </w:rPr>
      </w:pPr>
      <w:r w:rsidRPr="00606AA7">
        <w:rPr>
          <w:rFonts w:cs="Times New Roman"/>
          <w:b/>
          <w:szCs w:val="24"/>
        </w:rPr>
        <w:t>6.</w:t>
      </w:r>
      <w:r>
        <w:rPr>
          <w:rFonts w:cs="Times New Roman"/>
          <w:szCs w:val="24"/>
        </w:rPr>
        <w:t xml:space="preserve"> </w:t>
      </w:r>
      <w:r w:rsidRPr="00606AA7">
        <w:rPr>
          <w:rFonts w:cs="Times New Roman"/>
          <w:szCs w:val="24"/>
        </w:rPr>
        <w:t>Обеспечить корректное отображение полей и валидацию вводимых данных в различных браузерах (</w:t>
      </w:r>
      <w:proofErr w:type="spellStart"/>
      <w:r w:rsidRPr="00606AA7">
        <w:rPr>
          <w:rFonts w:cs="Times New Roman"/>
          <w:szCs w:val="24"/>
        </w:rPr>
        <w:t>Internet</w:t>
      </w:r>
      <w:proofErr w:type="spellEnd"/>
      <w:r w:rsidRPr="00606AA7">
        <w:rPr>
          <w:rFonts w:cs="Times New Roman"/>
          <w:szCs w:val="24"/>
        </w:rPr>
        <w:t xml:space="preserve"> </w:t>
      </w:r>
      <w:proofErr w:type="spellStart"/>
      <w:r w:rsidRPr="00606AA7">
        <w:rPr>
          <w:rFonts w:cs="Times New Roman"/>
          <w:szCs w:val="24"/>
        </w:rPr>
        <w:t>Explorer</w:t>
      </w:r>
      <w:proofErr w:type="spellEnd"/>
      <w:r w:rsidRPr="00606AA7">
        <w:rPr>
          <w:rFonts w:cs="Times New Roman"/>
          <w:szCs w:val="24"/>
        </w:rPr>
        <w:t xml:space="preserve"> 8 и выше, </w:t>
      </w:r>
      <w:proofErr w:type="spellStart"/>
      <w:r w:rsidRPr="00606AA7">
        <w:rPr>
          <w:rFonts w:cs="Times New Roman"/>
          <w:szCs w:val="24"/>
        </w:rPr>
        <w:t>Mozilla</w:t>
      </w:r>
      <w:proofErr w:type="spellEnd"/>
      <w:r w:rsidRPr="00606AA7">
        <w:rPr>
          <w:rFonts w:cs="Times New Roman"/>
          <w:szCs w:val="24"/>
        </w:rPr>
        <w:t xml:space="preserve"> </w:t>
      </w:r>
      <w:proofErr w:type="spellStart"/>
      <w:r w:rsidRPr="00606AA7">
        <w:rPr>
          <w:rFonts w:cs="Times New Roman"/>
          <w:szCs w:val="24"/>
        </w:rPr>
        <w:t>Firefox</w:t>
      </w:r>
      <w:proofErr w:type="spellEnd"/>
      <w:r w:rsidRPr="00606AA7">
        <w:rPr>
          <w:rFonts w:cs="Times New Roman"/>
          <w:szCs w:val="24"/>
        </w:rPr>
        <w:t xml:space="preserve"> 18 и выше, </w:t>
      </w:r>
      <w:proofErr w:type="spellStart"/>
      <w:r w:rsidRPr="00606AA7">
        <w:rPr>
          <w:rFonts w:cs="Times New Roman"/>
          <w:szCs w:val="24"/>
        </w:rPr>
        <w:t>Google</w:t>
      </w:r>
      <w:proofErr w:type="spellEnd"/>
      <w:r w:rsidRPr="00606AA7">
        <w:rPr>
          <w:rFonts w:cs="Times New Roman"/>
          <w:szCs w:val="24"/>
        </w:rPr>
        <w:t xml:space="preserve"> </w:t>
      </w:r>
      <w:proofErr w:type="spellStart"/>
      <w:r w:rsidRPr="00606AA7">
        <w:rPr>
          <w:rFonts w:cs="Times New Roman"/>
          <w:szCs w:val="24"/>
        </w:rPr>
        <w:t>Chrome</w:t>
      </w:r>
      <w:proofErr w:type="spellEnd"/>
      <w:r w:rsidRPr="00606AA7">
        <w:rPr>
          <w:rFonts w:cs="Times New Roman"/>
          <w:szCs w:val="24"/>
        </w:rPr>
        <w:t xml:space="preserve"> 23 и выше, </w:t>
      </w:r>
      <w:proofErr w:type="spellStart"/>
      <w:r w:rsidRPr="00606AA7">
        <w:rPr>
          <w:rFonts w:cs="Times New Roman"/>
          <w:szCs w:val="24"/>
        </w:rPr>
        <w:t>Opera</w:t>
      </w:r>
      <w:proofErr w:type="spellEnd"/>
      <w:r w:rsidRPr="00606AA7">
        <w:rPr>
          <w:rFonts w:cs="Times New Roman"/>
          <w:szCs w:val="24"/>
        </w:rPr>
        <w:t xml:space="preserve"> 11.6 и выше, </w:t>
      </w:r>
      <w:proofErr w:type="spellStart"/>
      <w:r w:rsidRPr="00606AA7">
        <w:rPr>
          <w:rFonts w:cs="Times New Roman"/>
          <w:szCs w:val="24"/>
        </w:rPr>
        <w:t>Safari</w:t>
      </w:r>
      <w:proofErr w:type="spellEnd"/>
      <w:r w:rsidRPr="00606AA7">
        <w:rPr>
          <w:rFonts w:cs="Times New Roman"/>
          <w:szCs w:val="24"/>
        </w:rPr>
        <w:t xml:space="preserve"> 5 и выше). </w:t>
      </w:r>
    </w:p>
    <w:p w:rsidR="00855591" w:rsidRDefault="00606AA7" w:rsidP="003302A4">
      <w:pPr>
        <w:pStyle w:val="af4"/>
        <w:tabs>
          <w:tab w:val="left" w:pos="851"/>
        </w:tabs>
        <w:ind w:left="567"/>
        <w:jc w:val="both"/>
        <w:rPr>
          <w:rFonts w:cs="Times New Roman"/>
          <w:szCs w:val="24"/>
        </w:rPr>
      </w:pPr>
      <w:r w:rsidRPr="00606AA7">
        <w:rPr>
          <w:rFonts w:cs="Times New Roman"/>
          <w:b/>
          <w:szCs w:val="24"/>
        </w:rPr>
        <w:t>7.</w:t>
      </w:r>
      <w:r>
        <w:rPr>
          <w:rFonts w:cs="Times New Roman"/>
          <w:szCs w:val="24"/>
        </w:rPr>
        <w:t xml:space="preserve"> </w:t>
      </w:r>
      <w:r w:rsidRPr="00606AA7">
        <w:rPr>
          <w:rFonts w:cs="Times New Roman"/>
          <w:szCs w:val="24"/>
        </w:rPr>
        <w:t>Обеспечить возможность настройки времени (</w:t>
      </w:r>
      <w:proofErr w:type="gramStart"/>
      <w:r w:rsidRPr="00606AA7">
        <w:rPr>
          <w:rFonts w:cs="Times New Roman"/>
          <w:szCs w:val="24"/>
        </w:rPr>
        <w:t>с</w:t>
      </w:r>
      <w:proofErr w:type="gramEnd"/>
      <w:r w:rsidRPr="00606AA7">
        <w:rPr>
          <w:rFonts w:cs="Times New Roman"/>
          <w:szCs w:val="24"/>
        </w:rPr>
        <w:t xml:space="preserve">.. и </w:t>
      </w:r>
      <w:proofErr w:type="gramStart"/>
      <w:r w:rsidRPr="00606AA7">
        <w:rPr>
          <w:rFonts w:cs="Times New Roman"/>
          <w:szCs w:val="24"/>
        </w:rPr>
        <w:t>до</w:t>
      </w:r>
      <w:proofErr w:type="gramEnd"/>
      <w:r w:rsidRPr="00606AA7">
        <w:rPr>
          <w:rFonts w:cs="Times New Roman"/>
          <w:szCs w:val="24"/>
        </w:rPr>
        <w:t xml:space="preserve">..) технического обслуживания (обозначает промежуток, в который какая-либо из систем, стоящих за OLAF WEB, недоступна). В данный промежуток времени ввод и сохранение анкеты возможно, но отправка в </w:t>
      </w:r>
      <w:proofErr w:type="gramStart"/>
      <w:r w:rsidRPr="00606AA7">
        <w:rPr>
          <w:rFonts w:cs="Times New Roman"/>
          <w:szCs w:val="24"/>
        </w:rPr>
        <w:t>УСБС</w:t>
      </w:r>
      <w:proofErr w:type="gramEnd"/>
      <w:r w:rsidRPr="00606AA7">
        <w:rPr>
          <w:rFonts w:cs="Times New Roman"/>
          <w:szCs w:val="24"/>
        </w:rPr>
        <w:t>-</w:t>
      </w:r>
      <w:proofErr w:type="spellStart"/>
      <w:r w:rsidRPr="00606AA7">
        <w:rPr>
          <w:rFonts w:cs="Times New Roman"/>
          <w:szCs w:val="24"/>
        </w:rPr>
        <w:t>middle</w:t>
      </w:r>
      <w:proofErr w:type="spellEnd"/>
      <w:r w:rsidRPr="00606AA7">
        <w:rPr>
          <w:rFonts w:cs="Times New Roman"/>
          <w:szCs w:val="24"/>
        </w:rPr>
        <w:t xml:space="preserve">  осуществляется по окончании данного периода.</w:t>
      </w:r>
    </w:p>
    <w:p w:rsidR="004B2ED3" w:rsidRDefault="004B2ED3" w:rsidP="003302A4">
      <w:pPr>
        <w:pStyle w:val="af4"/>
        <w:widowControl w:val="0"/>
        <w:numPr>
          <w:ilvl w:val="0"/>
          <w:numId w:val="28"/>
        </w:numPr>
        <w:tabs>
          <w:tab w:val="left" w:pos="993"/>
        </w:tabs>
        <w:ind w:left="567" w:hanging="11"/>
        <w:jc w:val="both"/>
        <w:rPr>
          <w:bCs/>
        </w:rPr>
      </w:pPr>
      <w:r w:rsidRPr="004B2ED3">
        <w:rPr>
          <w:bCs/>
        </w:rPr>
        <w:t>После нажатия кнопки «</w:t>
      </w:r>
      <w:r>
        <w:rPr>
          <w:bCs/>
        </w:rPr>
        <w:t>Зарегистрировать</w:t>
      </w:r>
      <w:r w:rsidRPr="004B2ED3">
        <w:rPr>
          <w:bCs/>
        </w:rPr>
        <w:t xml:space="preserve">» (на форме анкеты) анкета сохраняется в БД </w:t>
      </w:r>
      <w:r w:rsidRPr="004B2ED3">
        <w:rPr>
          <w:bCs/>
          <w:lang w:val="en-US"/>
        </w:rPr>
        <w:t>OLAF</w:t>
      </w:r>
      <w:r w:rsidRPr="004B2ED3">
        <w:rPr>
          <w:bCs/>
        </w:rPr>
        <w:t xml:space="preserve"> </w:t>
      </w:r>
      <w:r w:rsidRPr="004B2ED3">
        <w:rPr>
          <w:bCs/>
          <w:lang w:val="en-US"/>
        </w:rPr>
        <w:t>WEB</w:t>
      </w:r>
      <w:r w:rsidRPr="004B2ED3">
        <w:rPr>
          <w:bCs/>
        </w:rPr>
        <w:t xml:space="preserve">. Далее «обработчик» отправляет анкеты в УСБС. После отправки анкеты в УСБС, данные из БД </w:t>
      </w:r>
      <w:r w:rsidRPr="004B2ED3">
        <w:rPr>
          <w:bCs/>
          <w:lang w:val="en-US"/>
        </w:rPr>
        <w:t>OLAF</w:t>
      </w:r>
      <w:r w:rsidRPr="004B2ED3">
        <w:rPr>
          <w:bCs/>
        </w:rPr>
        <w:t xml:space="preserve"> </w:t>
      </w:r>
      <w:r w:rsidRPr="004B2ED3">
        <w:rPr>
          <w:bCs/>
          <w:lang w:val="en-US"/>
        </w:rPr>
        <w:t>WEB</w:t>
      </w:r>
      <w:r w:rsidRPr="004B2ED3">
        <w:rPr>
          <w:bCs/>
        </w:rPr>
        <w:t xml:space="preserve"> удаляются.</w:t>
      </w:r>
    </w:p>
    <w:p w:rsidR="001367C6" w:rsidRPr="004B2ED3" w:rsidRDefault="001367C6" w:rsidP="003302A4">
      <w:pPr>
        <w:pStyle w:val="af4"/>
        <w:widowControl w:val="0"/>
        <w:numPr>
          <w:ilvl w:val="0"/>
          <w:numId w:val="28"/>
        </w:numPr>
        <w:tabs>
          <w:tab w:val="left" w:pos="993"/>
        </w:tabs>
        <w:ind w:left="567" w:hanging="11"/>
        <w:jc w:val="both"/>
        <w:rPr>
          <w:bCs/>
        </w:rPr>
      </w:pPr>
      <w:r w:rsidRPr="00632837">
        <w:rPr>
          <w:bCs/>
        </w:rPr>
        <w:t>Предусмотреть возможность о</w:t>
      </w:r>
      <w:r>
        <w:rPr>
          <w:bCs/>
        </w:rPr>
        <w:t xml:space="preserve">тправки уведомлений на </w:t>
      </w:r>
      <w:r>
        <w:rPr>
          <w:bCs/>
          <w:lang w:val="en-US"/>
        </w:rPr>
        <w:t>e</w:t>
      </w:r>
      <w:r w:rsidRPr="001367C6">
        <w:rPr>
          <w:bCs/>
        </w:rPr>
        <w:t>-</w:t>
      </w:r>
      <w:r>
        <w:rPr>
          <w:bCs/>
          <w:lang w:val="en-US"/>
        </w:rPr>
        <w:t>mail</w:t>
      </w:r>
      <w:r w:rsidRPr="001367C6">
        <w:rPr>
          <w:bCs/>
        </w:rPr>
        <w:t xml:space="preserve"> </w:t>
      </w:r>
      <w:r>
        <w:rPr>
          <w:bCs/>
        </w:rPr>
        <w:t xml:space="preserve">Хранилища и </w:t>
      </w:r>
      <w:r>
        <w:rPr>
          <w:bCs/>
          <w:lang w:val="en-US"/>
        </w:rPr>
        <w:t>e</w:t>
      </w:r>
      <w:r>
        <w:rPr>
          <w:bCs/>
        </w:rPr>
        <w:t>-</w:t>
      </w:r>
      <w:r>
        <w:rPr>
          <w:bCs/>
          <w:lang w:val="en-US"/>
        </w:rPr>
        <w:t>mail</w:t>
      </w:r>
      <w:r w:rsidRPr="001367C6">
        <w:rPr>
          <w:bCs/>
        </w:rPr>
        <w:t xml:space="preserve"> </w:t>
      </w:r>
      <w:r w:rsidRPr="00632837">
        <w:rPr>
          <w:bCs/>
        </w:rPr>
        <w:t xml:space="preserve">“Администратора УСИС” </w:t>
      </w:r>
      <w:r>
        <w:rPr>
          <w:bCs/>
        </w:rPr>
        <w:t xml:space="preserve">  в</w:t>
      </w:r>
      <w:r w:rsidRPr="00632837">
        <w:rPr>
          <w:bCs/>
        </w:rPr>
        <w:t xml:space="preserve"> результате возникновения прикладных ошибок, на два разных электронных адреса. Для ошибок интеграции “транспортного” характера необходимо оправлять </w:t>
      </w:r>
      <w:r w:rsidRPr="00632837">
        <w:rPr>
          <w:bCs/>
          <w:lang w:val="en-US"/>
        </w:rPr>
        <w:t>e</w:t>
      </w:r>
      <w:r w:rsidRPr="00632837">
        <w:rPr>
          <w:bCs/>
        </w:rPr>
        <w:t>-</w:t>
      </w:r>
      <w:r w:rsidRPr="00632837">
        <w:rPr>
          <w:bCs/>
          <w:lang w:val="en-US"/>
        </w:rPr>
        <w:t>mail</w:t>
      </w:r>
      <w:r w:rsidRPr="00632837">
        <w:rPr>
          <w:bCs/>
        </w:rPr>
        <w:t xml:space="preserve"> сообщение на адрес “Администратора УСИС” (формат уведомления</w:t>
      </w:r>
      <w:r>
        <w:rPr>
          <w:bCs/>
        </w:rPr>
        <w:t xml:space="preserve"> будет уточнен на этапе БФТЗ</w:t>
      </w:r>
      <w:r w:rsidRPr="00632837">
        <w:rPr>
          <w:bCs/>
        </w:rPr>
        <w:t>). Требование распространяется</w:t>
      </w:r>
      <w:r w:rsidRPr="001367C6">
        <w:rPr>
          <w:bCs/>
        </w:rPr>
        <w:t xml:space="preserve"> </w:t>
      </w:r>
      <w:r w:rsidR="00451442">
        <w:rPr>
          <w:bCs/>
        </w:rPr>
        <w:t>так</w:t>
      </w:r>
      <w:r w:rsidRPr="00632837">
        <w:rPr>
          <w:bCs/>
        </w:rPr>
        <w:t xml:space="preserve">же на </w:t>
      </w:r>
      <w:proofErr w:type="gramStart"/>
      <w:r w:rsidRPr="00632837">
        <w:rPr>
          <w:bCs/>
        </w:rPr>
        <w:t>УСБС</w:t>
      </w:r>
      <w:proofErr w:type="gramEnd"/>
      <w:r w:rsidRPr="00632837">
        <w:rPr>
          <w:bCs/>
        </w:rPr>
        <w:t>-</w:t>
      </w:r>
      <w:r w:rsidRPr="00632837">
        <w:rPr>
          <w:bCs/>
          <w:lang w:val="en-US"/>
        </w:rPr>
        <w:t>middle</w:t>
      </w:r>
      <w:r w:rsidRPr="001367C6">
        <w:rPr>
          <w:bCs/>
        </w:rPr>
        <w:t>.</w:t>
      </w:r>
    </w:p>
    <w:p w:rsidR="00BB7424" w:rsidRPr="00BB7424" w:rsidRDefault="00BB7424" w:rsidP="003302A4">
      <w:pPr>
        <w:pStyle w:val="af4"/>
        <w:tabs>
          <w:tab w:val="left" w:pos="851"/>
        </w:tabs>
        <w:ind w:left="567"/>
        <w:jc w:val="both"/>
        <w:rPr>
          <w:rFonts w:cs="Times New Roman"/>
          <w:szCs w:val="24"/>
        </w:rPr>
      </w:pPr>
      <w:r w:rsidRPr="00031A1B">
        <w:rPr>
          <w:rFonts w:cs="Times New Roman"/>
          <w:b/>
          <w:szCs w:val="24"/>
        </w:rPr>
        <w:t>10 .</w:t>
      </w:r>
      <w:r>
        <w:rPr>
          <w:rFonts w:cs="Times New Roman"/>
          <w:szCs w:val="24"/>
        </w:rPr>
        <w:t xml:space="preserve"> </w:t>
      </w:r>
      <w:r w:rsidRPr="00BB7424">
        <w:rPr>
          <w:rFonts w:cs="Times New Roman"/>
          <w:szCs w:val="24"/>
        </w:rPr>
        <w:t xml:space="preserve">Элементы управления в форме </w:t>
      </w:r>
      <w:proofErr w:type="gramStart"/>
      <w:r w:rsidRPr="00BB7424">
        <w:rPr>
          <w:rFonts w:cs="Times New Roman"/>
          <w:szCs w:val="24"/>
        </w:rPr>
        <w:t>интернет</w:t>
      </w:r>
      <w:r>
        <w:rPr>
          <w:rFonts w:cs="Times New Roman"/>
          <w:szCs w:val="24"/>
        </w:rPr>
        <w:t>-</w:t>
      </w:r>
      <w:r w:rsidRPr="00BB7424">
        <w:rPr>
          <w:rFonts w:cs="Times New Roman"/>
          <w:szCs w:val="24"/>
        </w:rPr>
        <w:t>анкеты</w:t>
      </w:r>
      <w:proofErr w:type="gramEnd"/>
      <w:r>
        <w:rPr>
          <w:rFonts w:cs="Times New Roman"/>
          <w:szCs w:val="24"/>
        </w:rPr>
        <w:t>.</w:t>
      </w:r>
    </w:p>
    <w:p w:rsidR="00BB7424" w:rsidRPr="00BB7424" w:rsidRDefault="00BB7424" w:rsidP="003302A4">
      <w:pPr>
        <w:pStyle w:val="af4"/>
        <w:tabs>
          <w:tab w:val="left" w:pos="851"/>
        </w:tabs>
        <w:ind w:left="567"/>
        <w:jc w:val="both"/>
        <w:rPr>
          <w:rFonts w:cs="Times New Roman"/>
          <w:szCs w:val="24"/>
          <w:lang w:val="en-US"/>
        </w:rPr>
      </w:pPr>
      <w:r w:rsidRPr="00BB7424">
        <w:rPr>
          <w:rFonts w:cs="Times New Roman"/>
          <w:szCs w:val="24"/>
        </w:rPr>
        <w:t>Кнопка «</w:t>
      </w:r>
      <w:r w:rsidRPr="00451442">
        <w:rPr>
          <w:b/>
          <w:bCs/>
        </w:rPr>
        <w:t>Зарегистрировать</w:t>
      </w:r>
      <w:r>
        <w:rPr>
          <w:rFonts w:cs="Times New Roman"/>
          <w:szCs w:val="24"/>
        </w:rPr>
        <w:t>»</w:t>
      </w:r>
      <w:r>
        <w:rPr>
          <w:rFonts w:cs="Times New Roman"/>
          <w:szCs w:val="24"/>
          <w:lang w:val="en-US"/>
        </w:rPr>
        <w:t>:</w:t>
      </w:r>
    </w:p>
    <w:p w:rsidR="00BB7424" w:rsidRPr="00BB7424" w:rsidRDefault="00031A1B" w:rsidP="00240A21">
      <w:pPr>
        <w:pStyle w:val="af4"/>
        <w:numPr>
          <w:ilvl w:val="0"/>
          <w:numId w:val="29"/>
        </w:numPr>
        <w:tabs>
          <w:tab w:val="left" w:pos="1134"/>
          <w:tab w:val="left" w:pos="1418"/>
        </w:tabs>
        <w:ind w:left="851" w:firstLine="0"/>
        <w:jc w:val="both"/>
        <w:rPr>
          <w:rFonts w:cs="Times New Roman"/>
          <w:szCs w:val="24"/>
        </w:rPr>
      </w:pPr>
      <w:r>
        <w:rPr>
          <w:rFonts w:cs="Times New Roman"/>
          <w:szCs w:val="24"/>
        </w:rPr>
        <w:t>на</w:t>
      </w:r>
      <w:r w:rsidR="00BB7424" w:rsidRPr="00BB7424">
        <w:rPr>
          <w:rFonts w:cs="Times New Roman"/>
          <w:szCs w:val="24"/>
        </w:rPr>
        <w:t>жатие на кнопку отправляет</w:t>
      </w:r>
      <w:r>
        <w:rPr>
          <w:rFonts w:cs="Times New Roman"/>
          <w:szCs w:val="24"/>
        </w:rPr>
        <w:t xml:space="preserve"> </w:t>
      </w:r>
      <w:r w:rsidR="00BB7424" w:rsidRPr="00BB7424">
        <w:rPr>
          <w:rFonts w:cs="Times New Roman"/>
          <w:szCs w:val="24"/>
        </w:rPr>
        <w:t>анкету на дальнейшую обработку</w:t>
      </w:r>
      <w:r w:rsidR="00BB7424">
        <w:rPr>
          <w:rFonts w:cs="Times New Roman"/>
          <w:szCs w:val="24"/>
        </w:rPr>
        <w:t xml:space="preserve"> в </w:t>
      </w:r>
      <w:proofErr w:type="gramStart"/>
      <w:r w:rsidR="00BB7424">
        <w:rPr>
          <w:rFonts w:cs="Times New Roman"/>
          <w:szCs w:val="24"/>
        </w:rPr>
        <w:t>УСБС</w:t>
      </w:r>
      <w:proofErr w:type="gramEnd"/>
      <w:r w:rsidR="00BB7424">
        <w:rPr>
          <w:rFonts w:cs="Times New Roman"/>
          <w:szCs w:val="24"/>
        </w:rPr>
        <w:t>-</w:t>
      </w:r>
      <w:r w:rsidR="00BB7424">
        <w:rPr>
          <w:rFonts w:cs="Times New Roman"/>
          <w:szCs w:val="24"/>
          <w:lang w:val="en-US"/>
        </w:rPr>
        <w:t>middle</w:t>
      </w:r>
      <w:r w:rsidR="00BB7424" w:rsidRPr="00BB7424">
        <w:rPr>
          <w:rFonts w:cs="Times New Roman"/>
          <w:szCs w:val="24"/>
        </w:rPr>
        <w:t>;</w:t>
      </w:r>
    </w:p>
    <w:p w:rsidR="004B2ED3" w:rsidRDefault="00BB7424" w:rsidP="00240A21">
      <w:pPr>
        <w:pStyle w:val="af4"/>
        <w:tabs>
          <w:tab w:val="left" w:pos="1418"/>
        </w:tabs>
        <w:ind w:left="851"/>
        <w:jc w:val="both"/>
        <w:rPr>
          <w:rFonts w:cs="Times New Roman"/>
          <w:szCs w:val="24"/>
        </w:rPr>
      </w:pPr>
      <w:r>
        <w:rPr>
          <w:rFonts w:cs="Times New Roman"/>
          <w:szCs w:val="24"/>
        </w:rPr>
        <w:t>- становится активной</w:t>
      </w:r>
      <w:r w:rsidRPr="00BB7424">
        <w:rPr>
          <w:rFonts w:cs="Times New Roman"/>
          <w:szCs w:val="24"/>
        </w:rPr>
        <w:t>, если заполнены все обязательные поля анкеты.</w:t>
      </w:r>
    </w:p>
    <w:p w:rsidR="00A6260B" w:rsidRDefault="00A6260B" w:rsidP="003302A4">
      <w:pPr>
        <w:ind w:left="567"/>
        <w:jc w:val="both"/>
      </w:pPr>
      <w:r>
        <w:rPr>
          <w:b/>
          <w:bCs/>
        </w:rPr>
        <w:t xml:space="preserve">11. </w:t>
      </w:r>
      <w:proofErr w:type="gramStart"/>
      <w:r w:rsidRPr="00A6260B">
        <w:t>После отправки анкеты в Банк при помощи кнопки «</w:t>
      </w:r>
      <w:r>
        <w:rPr>
          <w:bCs/>
        </w:rPr>
        <w:t>Зарегистрировать</w:t>
      </w:r>
      <w:r w:rsidRPr="00A6260B">
        <w:t xml:space="preserve">», на форме появляется сообщение </w:t>
      </w:r>
      <w:r w:rsidR="00C06E93">
        <w:t xml:space="preserve">о принятии </w:t>
      </w:r>
      <w:r w:rsidR="00C06E93" w:rsidRPr="00445A42">
        <w:rPr>
          <w:b/>
          <w:u w:val="single"/>
        </w:rPr>
        <w:t xml:space="preserve">заявки </w:t>
      </w:r>
      <w:r w:rsidR="00C06E93">
        <w:t xml:space="preserve">на регистрацию </w:t>
      </w:r>
      <w:r w:rsidRPr="00A6260B">
        <w:t xml:space="preserve">(текст сообщения </w:t>
      </w:r>
      <w:r w:rsidRPr="001E4BEC">
        <w:rPr>
          <w:bCs/>
        </w:rPr>
        <w:t>будет уточнен на этапе разработки БФТЗ</w:t>
      </w:r>
      <w:r w:rsidRPr="001E4BEC">
        <w:t>)</w:t>
      </w:r>
      <w:r w:rsidR="00B31161">
        <w:t xml:space="preserve"> или сообщение с ошибкой, если в ходе обработки анкеты в УСБС-</w:t>
      </w:r>
      <w:r w:rsidR="00B31161">
        <w:rPr>
          <w:lang w:val="en-US"/>
        </w:rPr>
        <w:t>middle</w:t>
      </w:r>
      <w:r w:rsidR="00B31161" w:rsidRPr="00B31161">
        <w:t xml:space="preserve"> </w:t>
      </w:r>
      <w:r w:rsidR="00B31161">
        <w:t>возникли ошибки</w:t>
      </w:r>
      <w:r w:rsidRPr="00A6260B">
        <w:t>, при этом все элементы управления и поля для ввода скрываются (кнопк</w:t>
      </w:r>
      <w:r w:rsidR="00E618D3">
        <w:t>а</w:t>
      </w:r>
      <w:r w:rsidRPr="00A6260B">
        <w:t xml:space="preserve">  «</w:t>
      </w:r>
      <w:r>
        <w:rPr>
          <w:bCs/>
        </w:rPr>
        <w:t>Зарегистрировать</w:t>
      </w:r>
      <w:r w:rsidRPr="00A6260B">
        <w:t>» станов</w:t>
      </w:r>
      <w:r w:rsidR="00E618D3">
        <w:t>и</w:t>
      </w:r>
      <w:r w:rsidRPr="00A6260B">
        <w:t>тся  недоступн</w:t>
      </w:r>
      <w:r w:rsidR="00E618D3">
        <w:t>ой</w:t>
      </w:r>
      <w:r w:rsidRPr="00A6260B">
        <w:t>).</w:t>
      </w:r>
      <w:proofErr w:type="gramEnd"/>
    </w:p>
    <w:p w:rsidR="00A07049" w:rsidRPr="00A6260B" w:rsidRDefault="00A07049" w:rsidP="003302A4">
      <w:pPr>
        <w:ind w:left="567"/>
        <w:jc w:val="both"/>
      </w:pPr>
      <w:r>
        <w:rPr>
          <w:b/>
          <w:bCs/>
        </w:rPr>
        <w:t>12.</w:t>
      </w:r>
      <w:r>
        <w:t xml:space="preserve"> На форме </w:t>
      </w:r>
      <w:proofErr w:type="gramStart"/>
      <w:r>
        <w:t>интернет-анкеты</w:t>
      </w:r>
      <w:proofErr w:type="gramEnd"/>
      <w:r>
        <w:t xml:space="preserve"> необходимо предусмотреть ввод </w:t>
      </w:r>
      <w:proofErr w:type="spellStart"/>
      <w:r>
        <w:t>капчи</w:t>
      </w:r>
      <w:proofErr w:type="spellEnd"/>
      <w:r>
        <w:t>.</w:t>
      </w:r>
    </w:p>
    <w:p w:rsidR="00AC7F6B" w:rsidRPr="005841B4" w:rsidRDefault="00506AB8" w:rsidP="00A6260B">
      <w:pPr>
        <w:pStyle w:val="3"/>
        <w:jc w:val="both"/>
      </w:pPr>
      <w:r w:rsidRPr="005841B4">
        <w:t>4.2.</w:t>
      </w:r>
      <w:r w:rsidR="00E537BF">
        <w:t>2</w:t>
      </w:r>
      <w:r w:rsidRPr="005841B4">
        <w:t xml:space="preserve">. </w:t>
      </w:r>
      <w:r w:rsidR="004D6674" w:rsidRPr="005841B4">
        <w:t xml:space="preserve">Требования к </w:t>
      </w:r>
      <w:r w:rsidR="00C65F66">
        <w:t>УСБС</w:t>
      </w:r>
    </w:p>
    <w:p w:rsidR="001E4BEC" w:rsidRDefault="001E4BEC" w:rsidP="00885B95">
      <w:pPr>
        <w:ind w:left="426"/>
        <w:jc w:val="both"/>
        <w:rPr>
          <w:b/>
          <w:bCs/>
        </w:rPr>
      </w:pPr>
    </w:p>
    <w:p w:rsidR="00D65940" w:rsidRPr="0068419A" w:rsidRDefault="00D65940" w:rsidP="00885B95">
      <w:pPr>
        <w:ind w:left="426"/>
        <w:jc w:val="both"/>
        <w:rPr>
          <w:b/>
          <w:bCs/>
        </w:rPr>
      </w:pPr>
      <w:r w:rsidRPr="0068419A">
        <w:rPr>
          <w:b/>
          <w:bCs/>
        </w:rPr>
        <w:t xml:space="preserve">Общие требования к БС. </w:t>
      </w:r>
    </w:p>
    <w:p w:rsidR="00D65940" w:rsidRPr="0068419A" w:rsidRDefault="00D65940" w:rsidP="00885B95">
      <w:pPr>
        <w:ind w:left="426"/>
        <w:jc w:val="both"/>
        <w:rPr>
          <w:bCs/>
        </w:rPr>
      </w:pPr>
      <w:r w:rsidRPr="0068419A">
        <w:rPr>
          <w:bCs/>
        </w:rPr>
        <w:t>БС при передаче запроса из фронтальной системы (системы-инициатора) в продуктовую систему (</w:t>
      </w:r>
      <w:proofErr w:type="gramStart"/>
      <w:r w:rsidRPr="0068419A">
        <w:rPr>
          <w:bCs/>
        </w:rPr>
        <w:t>систему-получатель</w:t>
      </w:r>
      <w:proofErr w:type="gramEnd"/>
      <w:r w:rsidRPr="0068419A">
        <w:rPr>
          <w:bCs/>
        </w:rPr>
        <w:t>) осуществляет его трансляцию, а именно:</w:t>
      </w:r>
    </w:p>
    <w:p w:rsidR="00D65940" w:rsidRPr="00993688" w:rsidRDefault="00D65940" w:rsidP="00885B95">
      <w:pPr>
        <w:pStyle w:val="af4"/>
        <w:numPr>
          <w:ilvl w:val="0"/>
          <w:numId w:val="12"/>
        </w:numPr>
        <w:jc w:val="both"/>
        <w:rPr>
          <w:bCs/>
        </w:rPr>
      </w:pPr>
      <w:r w:rsidRPr="00993688">
        <w:rPr>
          <w:bCs/>
        </w:rPr>
        <w:t>преобразует формат запроса;</w:t>
      </w:r>
    </w:p>
    <w:p w:rsidR="00D65940" w:rsidRPr="00993688" w:rsidRDefault="00D65940" w:rsidP="00885B95">
      <w:pPr>
        <w:pStyle w:val="af4"/>
        <w:numPr>
          <w:ilvl w:val="0"/>
          <w:numId w:val="12"/>
        </w:numPr>
        <w:jc w:val="both"/>
        <w:rPr>
          <w:bCs/>
        </w:rPr>
      </w:pPr>
      <w:r w:rsidRPr="00993688">
        <w:rPr>
          <w:bCs/>
        </w:rPr>
        <w:t>преобразует типы данных параметров запроса;</w:t>
      </w:r>
    </w:p>
    <w:p w:rsidR="00D65940" w:rsidRPr="00993688" w:rsidRDefault="00D65940" w:rsidP="00885B95">
      <w:pPr>
        <w:pStyle w:val="af4"/>
        <w:numPr>
          <w:ilvl w:val="0"/>
          <w:numId w:val="12"/>
        </w:numPr>
        <w:jc w:val="both"/>
        <w:rPr>
          <w:bCs/>
        </w:rPr>
      </w:pPr>
      <w:r w:rsidRPr="00993688">
        <w:rPr>
          <w:bCs/>
        </w:rPr>
        <w:t>выполняет вызов соответствующего интерфейса системы-получателя;</w:t>
      </w:r>
    </w:p>
    <w:p w:rsidR="00D65940" w:rsidRPr="00993688" w:rsidRDefault="00D65940" w:rsidP="00885B95">
      <w:pPr>
        <w:pStyle w:val="af4"/>
        <w:numPr>
          <w:ilvl w:val="0"/>
          <w:numId w:val="12"/>
        </w:numPr>
        <w:jc w:val="both"/>
        <w:rPr>
          <w:bCs/>
        </w:rPr>
      </w:pPr>
      <w:r w:rsidRPr="00993688">
        <w:rPr>
          <w:bCs/>
        </w:rPr>
        <w:t>выполняет обратные преобразования (форматов, типов данных, справочных значений) при передаче ответа на запрос.</w:t>
      </w:r>
    </w:p>
    <w:p w:rsidR="00D65940" w:rsidRPr="0068419A" w:rsidRDefault="00D65940" w:rsidP="00885B95">
      <w:pPr>
        <w:ind w:left="426"/>
        <w:jc w:val="both"/>
        <w:rPr>
          <w:bCs/>
        </w:rPr>
      </w:pPr>
      <w:r w:rsidRPr="0068419A">
        <w:rPr>
          <w:bCs/>
        </w:rPr>
        <w:t>При возникновении ошибки</w:t>
      </w:r>
      <w:r>
        <w:rPr>
          <w:bCs/>
        </w:rPr>
        <w:t xml:space="preserve"> БС</w:t>
      </w:r>
      <w:r w:rsidRPr="0068419A">
        <w:rPr>
          <w:bCs/>
        </w:rPr>
        <w:t xml:space="preserve"> </w:t>
      </w:r>
      <w:r>
        <w:rPr>
          <w:bCs/>
        </w:rPr>
        <w:t>в</w:t>
      </w:r>
      <w:r w:rsidRPr="0068419A">
        <w:rPr>
          <w:bCs/>
        </w:rPr>
        <w:t>озвращает</w:t>
      </w:r>
      <w:r>
        <w:rPr>
          <w:bCs/>
        </w:rPr>
        <w:t xml:space="preserve"> во фронтальную систему код ошибки, на основании которого фронтальная система </w:t>
      </w:r>
      <w:r w:rsidRPr="0068419A">
        <w:rPr>
          <w:bCs/>
        </w:rPr>
        <w:t>формирует русскоязычное описание ошибки для вывода его в пользовательском интерфейсе.</w:t>
      </w:r>
    </w:p>
    <w:p w:rsidR="00D65940" w:rsidRDefault="00D65940" w:rsidP="00885B95">
      <w:pPr>
        <w:ind w:left="426"/>
        <w:jc w:val="both"/>
        <w:rPr>
          <w:b/>
          <w:bCs/>
        </w:rPr>
      </w:pPr>
    </w:p>
    <w:p w:rsidR="00D65940" w:rsidRDefault="00D65940" w:rsidP="00885B95">
      <w:pPr>
        <w:ind w:left="426"/>
        <w:jc w:val="both"/>
        <w:rPr>
          <w:b/>
          <w:bCs/>
        </w:rPr>
      </w:pPr>
      <w:r w:rsidRPr="00983C94">
        <w:rPr>
          <w:b/>
          <w:bCs/>
        </w:rPr>
        <w:t>Описание систем-получателей и общих требований к ним</w:t>
      </w:r>
      <w:r>
        <w:rPr>
          <w:b/>
          <w:bCs/>
        </w:rPr>
        <w:t xml:space="preserve">. </w:t>
      </w:r>
    </w:p>
    <w:p w:rsidR="00D65940" w:rsidRDefault="00D65940" w:rsidP="00885B95">
      <w:pPr>
        <w:ind w:left="426"/>
        <w:jc w:val="both"/>
        <w:rPr>
          <w:b/>
          <w:bCs/>
        </w:rPr>
      </w:pPr>
      <w:r w:rsidRPr="0068419A">
        <w:rPr>
          <w:bCs/>
        </w:rPr>
        <w:lastRenderedPageBreak/>
        <w:t>В качестве систем-получателей в рамках данной заявки понимаются продуктовые и сервисные системы</w:t>
      </w:r>
      <w:r>
        <w:rPr>
          <w:bCs/>
        </w:rPr>
        <w:t>, например</w:t>
      </w:r>
      <w:r w:rsidRPr="0068419A">
        <w:rPr>
          <w:bCs/>
        </w:rPr>
        <w:t xml:space="preserve"> </w:t>
      </w:r>
      <w:r>
        <w:rPr>
          <w:bCs/>
        </w:rPr>
        <w:t>Хранилище</w:t>
      </w:r>
      <w:r w:rsidRPr="0068419A">
        <w:rPr>
          <w:bCs/>
        </w:rPr>
        <w:t>.</w:t>
      </w:r>
    </w:p>
    <w:p w:rsidR="00D65940" w:rsidRDefault="00D65940" w:rsidP="00885B95">
      <w:pPr>
        <w:ind w:left="426"/>
        <w:jc w:val="both"/>
        <w:rPr>
          <w:b/>
          <w:bCs/>
        </w:rPr>
      </w:pPr>
    </w:p>
    <w:p w:rsidR="00D65940" w:rsidRPr="00983C94" w:rsidRDefault="00D65940" w:rsidP="00885B95">
      <w:pPr>
        <w:ind w:left="426"/>
        <w:jc w:val="both"/>
        <w:rPr>
          <w:b/>
          <w:bCs/>
        </w:rPr>
      </w:pPr>
      <w:r w:rsidRPr="00983C94">
        <w:rPr>
          <w:b/>
          <w:bCs/>
        </w:rPr>
        <w:t>Общие требования к результатам выполнения БС</w:t>
      </w:r>
      <w:r>
        <w:rPr>
          <w:b/>
          <w:bCs/>
        </w:rPr>
        <w:t>.</w:t>
      </w:r>
    </w:p>
    <w:p w:rsidR="00D65940" w:rsidRDefault="00D65940" w:rsidP="00885B95">
      <w:pPr>
        <w:ind w:left="426"/>
        <w:jc w:val="both"/>
      </w:pPr>
      <w:r w:rsidRPr="00CD0BDA">
        <w:t>БС возвращает системе-инициатору результат выполнения запроса, содержащий код результата, а также словесное описание данного результата на русском языке.</w:t>
      </w:r>
    </w:p>
    <w:p w:rsidR="00D65940" w:rsidRPr="00CD0BDA" w:rsidRDefault="00D65940" w:rsidP="00885B95">
      <w:pPr>
        <w:ind w:left="426"/>
        <w:jc w:val="both"/>
      </w:pPr>
      <w:r w:rsidRPr="00CD0BDA">
        <w:t xml:space="preserve">Предварительный перечень </w:t>
      </w:r>
      <w:r>
        <w:t xml:space="preserve">кодов </w:t>
      </w:r>
      <w:r w:rsidRPr="00CD0BDA">
        <w:t>результатов выполнения БС (может быть уточнён в дальнейшем</w:t>
      </w:r>
      <w:r w:rsidRPr="00161A21">
        <w:t xml:space="preserve"> </w:t>
      </w:r>
      <w:r>
        <w:t>в ЧТЗ</w:t>
      </w:r>
      <w:r w:rsidRPr="00CD0BDA">
        <w:t>):</w:t>
      </w:r>
    </w:p>
    <w:p w:rsidR="00D65940" w:rsidRPr="00CD0BDA" w:rsidRDefault="00D65940" w:rsidP="00885B95">
      <w:pPr>
        <w:ind w:left="426"/>
        <w:jc w:val="both"/>
      </w:pPr>
      <w:r w:rsidRPr="00CD0BDA">
        <w:t>00 – успешное выполнение</w:t>
      </w:r>
      <w:r>
        <w:t xml:space="preserve"> БС</w:t>
      </w:r>
      <w:r w:rsidRPr="00E91084">
        <w:t>;</w:t>
      </w:r>
      <w:r>
        <w:t xml:space="preserve"> </w:t>
      </w:r>
    </w:p>
    <w:p w:rsidR="00D65940" w:rsidRPr="00E91084" w:rsidRDefault="00D65940" w:rsidP="00885B95">
      <w:pPr>
        <w:ind w:left="426"/>
        <w:jc w:val="both"/>
      </w:pPr>
      <w:r w:rsidRPr="00CD0BDA">
        <w:t>0</w:t>
      </w:r>
      <w:r>
        <w:t>1</w:t>
      </w:r>
      <w:r w:rsidRPr="00CD0BDA">
        <w:t xml:space="preserve"> – ошибка внутри </w:t>
      </w:r>
      <w:r>
        <w:t>продуктовой системы</w:t>
      </w:r>
      <w:r w:rsidRPr="00E91084">
        <w:t>.</w:t>
      </w:r>
    </w:p>
    <w:p w:rsidR="00D65940" w:rsidRDefault="00D65940" w:rsidP="00885B95">
      <w:pPr>
        <w:ind w:left="426" w:firstLine="708"/>
        <w:jc w:val="both"/>
      </w:pPr>
      <w:r w:rsidRPr="00CD0BDA">
        <w:t xml:space="preserve">Если ошибка произошла внутри </w:t>
      </w:r>
      <w:r>
        <w:t>продуктовой системы</w:t>
      </w:r>
      <w:r w:rsidRPr="00CD0BDA">
        <w:t xml:space="preserve"> (код 0</w:t>
      </w:r>
      <w:r w:rsidRPr="00E91084">
        <w:t>1</w:t>
      </w:r>
      <w:r w:rsidRPr="00CD0BDA">
        <w:t>), то БС возвращает свой код ошибки и описание этой ошибки, а также код ошибки и описание этой ошибки, который вернула система-получатель.</w:t>
      </w:r>
    </w:p>
    <w:p w:rsidR="00D65940" w:rsidRDefault="00D65940" w:rsidP="00885B95">
      <w:pPr>
        <w:ind w:left="426"/>
        <w:jc w:val="both"/>
      </w:pPr>
    </w:p>
    <w:p w:rsidR="00D65940" w:rsidRPr="00983C94" w:rsidRDefault="00D65940" w:rsidP="00885B95">
      <w:pPr>
        <w:ind w:left="426"/>
        <w:jc w:val="both"/>
        <w:rPr>
          <w:b/>
          <w:bCs/>
        </w:rPr>
      </w:pPr>
      <w:r w:rsidRPr="00983C94">
        <w:rPr>
          <w:b/>
          <w:bCs/>
        </w:rPr>
        <w:t>Общие требования к действиям при таймауте</w:t>
      </w:r>
      <w:r>
        <w:rPr>
          <w:b/>
          <w:bCs/>
        </w:rPr>
        <w:t>.</w:t>
      </w:r>
    </w:p>
    <w:p w:rsidR="00D65940" w:rsidRDefault="00D65940" w:rsidP="00885B95">
      <w:pPr>
        <w:ind w:left="426"/>
        <w:jc w:val="both"/>
      </w:pPr>
      <w:r>
        <w:t>В случае повторного возникновения таймаута при вызове БС осуществляется повторная инициация выполнения запроса к БС.</w:t>
      </w:r>
    </w:p>
    <w:p w:rsidR="00101E2F" w:rsidRDefault="00101E2F">
      <w:pPr>
        <w:spacing w:after="200" w:line="276" w:lineRule="auto"/>
        <w:rPr>
          <w:rFonts w:eastAsia="Arial Unicode MS"/>
        </w:rPr>
      </w:pPr>
      <w:r>
        <w:br w:type="page"/>
      </w:r>
    </w:p>
    <w:p w:rsidR="00D65940" w:rsidRPr="00696A5E" w:rsidRDefault="00D65940" w:rsidP="00885B95">
      <w:pPr>
        <w:pStyle w:val="4"/>
        <w:jc w:val="both"/>
      </w:pPr>
      <w:r w:rsidRPr="00696A5E">
        <w:rPr>
          <w:rStyle w:val="50"/>
          <w:rFonts w:eastAsiaTheme="majorEastAsia"/>
          <w:b/>
        </w:rPr>
        <w:lastRenderedPageBreak/>
        <w:t>Перечень БС</w:t>
      </w:r>
    </w:p>
    <w:p w:rsidR="00D65940" w:rsidRDefault="00D65940" w:rsidP="00D65940"/>
    <w:p w:rsidR="00D65940" w:rsidRDefault="00D65940" w:rsidP="00D65940">
      <w:r>
        <w:t>Перечень используемых бизнес сервисов изложен в Таблице №1 - Перечень бизнес сервисов и точек интеграции.</w:t>
      </w:r>
    </w:p>
    <w:p w:rsidR="00D65940" w:rsidRDefault="00D65940" w:rsidP="00D65940"/>
    <w:p w:rsidR="00D65940" w:rsidRPr="00432AEE" w:rsidRDefault="00D65940" w:rsidP="00D65940">
      <w:pPr>
        <w:jc w:val="right"/>
      </w:pPr>
      <w:r>
        <w:t>Таблица №1- Перечень бизнес сервисов и точек интеграции</w:t>
      </w:r>
    </w:p>
    <w:tbl>
      <w:tblPr>
        <w:tblW w:w="9273" w:type="dxa"/>
        <w:tblInd w:w="93" w:type="dxa"/>
        <w:tblCellMar>
          <w:left w:w="0" w:type="dxa"/>
          <w:right w:w="0" w:type="dxa"/>
        </w:tblCellMar>
        <w:tblLook w:val="04A0" w:firstRow="1" w:lastRow="0" w:firstColumn="1" w:lastColumn="0" w:noHBand="0" w:noVBand="1"/>
      </w:tblPr>
      <w:tblGrid>
        <w:gridCol w:w="210"/>
        <w:gridCol w:w="2668"/>
        <w:gridCol w:w="1670"/>
        <w:gridCol w:w="971"/>
        <w:gridCol w:w="604"/>
        <w:gridCol w:w="1232"/>
        <w:gridCol w:w="936"/>
        <w:gridCol w:w="982"/>
      </w:tblGrid>
      <w:tr w:rsidR="00CB0CAF" w:rsidTr="00CB0CAF">
        <w:trPr>
          <w:cantSplit/>
          <w:trHeight w:val="495"/>
        </w:trPr>
        <w:tc>
          <w:tcPr>
            <w:tcW w:w="247"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w:t>
            </w:r>
          </w:p>
        </w:tc>
        <w:tc>
          <w:tcPr>
            <w:tcW w:w="2310"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Код БС</w:t>
            </w:r>
            <w:r>
              <w:rPr>
                <w:rFonts w:ascii="Arial" w:hAnsi="Arial" w:cs="Arial"/>
                <w:b/>
                <w:bCs/>
                <w:color w:val="000000"/>
                <w:sz w:val="16"/>
                <w:szCs w:val="16"/>
              </w:rPr>
              <w:t xml:space="preserve"> </w:t>
            </w:r>
          </w:p>
        </w:tc>
        <w:tc>
          <w:tcPr>
            <w:tcW w:w="1670"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Название</w:t>
            </w:r>
            <w:r>
              <w:rPr>
                <w:rFonts w:ascii="Arial" w:hAnsi="Arial" w:cs="Arial"/>
                <w:b/>
                <w:bCs/>
                <w:color w:val="000000"/>
                <w:sz w:val="16"/>
                <w:szCs w:val="16"/>
              </w:rPr>
              <w:t xml:space="preserve"> операции БС</w:t>
            </w:r>
          </w:p>
        </w:tc>
        <w:tc>
          <w:tcPr>
            <w:tcW w:w="1074"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Тип вызова</w:t>
            </w:r>
          </w:p>
        </w:tc>
        <w:tc>
          <w:tcPr>
            <w:tcW w:w="690" w:type="dxa"/>
            <w:tcBorders>
              <w:top w:val="single" w:sz="8" w:space="0" w:color="auto"/>
              <w:left w:val="nil"/>
              <w:bottom w:val="single" w:sz="8" w:space="0" w:color="auto"/>
              <w:right w:val="single" w:sz="4" w:space="0" w:color="auto"/>
            </w:tcBorders>
            <w:shd w:val="clear" w:color="auto" w:fill="auto"/>
            <w:vAlign w:val="center"/>
            <w:hideMark/>
          </w:tcPr>
          <w:p w:rsidR="00411A62" w:rsidRPr="000308CA" w:rsidRDefault="00411A62" w:rsidP="00221813">
            <w:pPr>
              <w:jc w:val="center"/>
              <w:rPr>
                <w:rFonts w:ascii="Arial" w:hAnsi="Arial" w:cs="Arial"/>
                <w:b/>
                <w:bCs/>
                <w:color w:val="000000"/>
                <w:sz w:val="16"/>
                <w:szCs w:val="16"/>
                <w:lang w:val="en-US"/>
              </w:rPr>
            </w:pPr>
            <w:r>
              <w:rPr>
                <w:rFonts w:ascii="Arial" w:hAnsi="Arial" w:cs="Arial"/>
                <w:b/>
                <w:bCs/>
                <w:color w:val="000000"/>
                <w:sz w:val="16"/>
                <w:szCs w:val="16"/>
              </w:rPr>
              <w:t>Контур</w:t>
            </w:r>
          </w:p>
        </w:tc>
        <w:tc>
          <w:tcPr>
            <w:tcW w:w="1232"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Входные параметры</w:t>
            </w:r>
          </w:p>
        </w:tc>
        <w:tc>
          <w:tcPr>
            <w:tcW w:w="1014"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Выходные параметры</w:t>
            </w:r>
          </w:p>
        </w:tc>
        <w:tc>
          <w:tcPr>
            <w:tcW w:w="1036" w:type="dxa"/>
            <w:tcBorders>
              <w:top w:val="single" w:sz="8" w:space="0" w:color="auto"/>
              <w:left w:val="nil"/>
              <w:bottom w:val="single" w:sz="8" w:space="0" w:color="auto"/>
              <w:right w:val="single" w:sz="8"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Реализ</w:t>
            </w:r>
            <w:r>
              <w:rPr>
                <w:rFonts w:ascii="Arial" w:hAnsi="Arial" w:cs="Arial"/>
                <w:b/>
                <w:bCs/>
                <w:color w:val="000000"/>
                <w:sz w:val="16"/>
                <w:szCs w:val="16"/>
              </w:rPr>
              <w:t>а</w:t>
            </w:r>
            <w:r w:rsidRPr="00875940">
              <w:rPr>
                <w:rFonts w:ascii="Arial" w:hAnsi="Arial" w:cs="Arial"/>
                <w:b/>
                <w:bCs/>
                <w:color w:val="000000"/>
                <w:sz w:val="16"/>
                <w:szCs w:val="16"/>
              </w:rPr>
              <w:t>ция</w:t>
            </w:r>
          </w:p>
        </w:tc>
      </w:tr>
      <w:tr w:rsidR="00CB0CAF"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7B29A9" w:rsidRPr="00A874EF" w:rsidRDefault="007B29A9" w:rsidP="00221813">
            <w:pPr>
              <w:jc w:val="center"/>
              <w:rPr>
                <w:color w:val="000000"/>
                <w:sz w:val="18"/>
                <w:szCs w:val="18"/>
              </w:rPr>
            </w:pPr>
            <w:r w:rsidRPr="00A874EF">
              <w:rPr>
                <w:color w:val="000000"/>
                <w:sz w:val="18"/>
                <w:szCs w:val="18"/>
              </w:rPr>
              <w:t>1</w:t>
            </w:r>
          </w:p>
        </w:tc>
        <w:tc>
          <w:tcPr>
            <w:tcW w:w="2310" w:type="dxa"/>
            <w:tcBorders>
              <w:top w:val="nil"/>
              <w:left w:val="nil"/>
              <w:bottom w:val="single" w:sz="4" w:space="0" w:color="auto"/>
              <w:right w:val="single" w:sz="4" w:space="0" w:color="auto"/>
            </w:tcBorders>
            <w:shd w:val="clear" w:color="auto" w:fill="auto"/>
            <w:vAlign w:val="center"/>
            <w:hideMark/>
          </w:tcPr>
          <w:p w:rsidR="007B29A9" w:rsidRPr="00931B2D" w:rsidRDefault="00931B2D" w:rsidP="00411A62">
            <w:pPr>
              <w:jc w:val="center"/>
              <w:rPr>
                <w:color w:val="000000"/>
                <w:sz w:val="16"/>
                <w:szCs w:val="16"/>
              </w:rPr>
            </w:pPr>
            <w:r w:rsidRPr="00931B2D">
              <w:rPr>
                <w:color w:val="000000"/>
                <w:sz w:val="16"/>
                <w:szCs w:val="16"/>
                <w:lang w:val="en-US"/>
              </w:rPr>
              <w:t>BS</w:t>
            </w:r>
            <w:r w:rsidRPr="00931B2D">
              <w:rPr>
                <w:color w:val="000000"/>
                <w:sz w:val="16"/>
                <w:szCs w:val="16"/>
              </w:rPr>
              <w:t>105</w:t>
            </w:r>
          </w:p>
          <w:p w:rsidR="007B29A9" w:rsidRPr="00190B7D" w:rsidRDefault="00931B2D" w:rsidP="00221813">
            <w:pPr>
              <w:jc w:val="center"/>
              <w:rPr>
                <w:color w:val="000000"/>
                <w:sz w:val="16"/>
                <w:szCs w:val="16"/>
                <w:lang w:val="en-US"/>
              </w:rPr>
            </w:pPr>
            <w:proofErr w:type="spellStart"/>
            <w:r w:rsidRPr="004B40AD">
              <w:rPr>
                <w:sz w:val="16"/>
                <w:szCs w:val="16"/>
              </w:rPr>
              <w:t>RegisterPersonBonusProgramBS</w:t>
            </w:r>
            <w:proofErr w:type="spellEnd"/>
          </w:p>
        </w:tc>
        <w:tc>
          <w:tcPr>
            <w:tcW w:w="1670" w:type="dxa"/>
            <w:tcBorders>
              <w:top w:val="nil"/>
              <w:left w:val="nil"/>
              <w:bottom w:val="single" w:sz="4" w:space="0" w:color="auto"/>
              <w:right w:val="single" w:sz="4" w:space="0" w:color="auto"/>
            </w:tcBorders>
            <w:shd w:val="clear" w:color="auto" w:fill="auto"/>
            <w:vAlign w:val="center"/>
            <w:hideMark/>
          </w:tcPr>
          <w:p w:rsidR="007B29A9" w:rsidRPr="00120974" w:rsidRDefault="007B29A9" w:rsidP="00221813">
            <w:pPr>
              <w:jc w:val="center"/>
              <w:rPr>
                <w:rFonts w:eastAsia="Arial Unicode MS"/>
                <w:sz w:val="16"/>
                <w:szCs w:val="16"/>
              </w:rPr>
            </w:pPr>
            <w:r>
              <w:rPr>
                <w:rFonts w:eastAsia="Arial Unicode MS"/>
                <w:sz w:val="16"/>
                <w:szCs w:val="16"/>
              </w:rPr>
              <w:t xml:space="preserve">БС </w:t>
            </w:r>
            <w:r w:rsidRPr="00D65940">
              <w:rPr>
                <w:rFonts w:eastAsia="Arial Unicode MS"/>
                <w:sz w:val="16"/>
                <w:szCs w:val="16"/>
              </w:rPr>
              <w:t>“</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 xml:space="preserve">клиента в </w:t>
            </w:r>
            <w:r>
              <w:rPr>
                <w:rFonts w:eastAsia="Arial Unicode MS"/>
                <w:sz w:val="16"/>
                <w:szCs w:val="16"/>
              </w:rPr>
              <w:t>П</w:t>
            </w:r>
            <w:r w:rsidRPr="00D65940">
              <w:rPr>
                <w:rFonts w:eastAsia="Arial Unicode MS"/>
                <w:sz w:val="16"/>
                <w:szCs w:val="16"/>
              </w:rPr>
              <w:t>рограмме</w:t>
            </w:r>
            <w:r>
              <w:rPr>
                <w:rFonts w:eastAsia="Arial Unicode MS"/>
                <w:sz w:val="16"/>
                <w:szCs w:val="16"/>
              </w:rPr>
              <w:t xml:space="preserve"> </w:t>
            </w:r>
            <w:r w:rsidRPr="00D65940">
              <w:rPr>
                <w:rFonts w:eastAsia="Arial Unicode MS"/>
                <w:sz w:val="16"/>
                <w:szCs w:val="16"/>
              </w:rPr>
              <w:t>Коллекция”</w:t>
            </w:r>
          </w:p>
        </w:tc>
        <w:tc>
          <w:tcPr>
            <w:tcW w:w="1074" w:type="dxa"/>
            <w:tcBorders>
              <w:top w:val="nil"/>
              <w:left w:val="nil"/>
              <w:bottom w:val="single" w:sz="4" w:space="0" w:color="auto"/>
              <w:right w:val="single" w:sz="4" w:space="0" w:color="auto"/>
            </w:tcBorders>
            <w:shd w:val="clear" w:color="auto" w:fill="auto"/>
            <w:vAlign w:val="center"/>
          </w:tcPr>
          <w:p w:rsidR="007B29A9" w:rsidRPr="00D65940" w:rsidRDefault="007B29A9" w:rsidP="00221813">
            <w:pPr>
              <w:jc w:val="center"/>
              <w:rPr>
                <w:color w:val="000000"/>
                <w:sz w:val="16"/>
                <w:szCs w:val="16"/>
              </w:rPr>
            </w:pPr>
            <w:r>
              <w:rPr>
                <w:color w:val="000000"/>
                <w:sz w:val="16"/>
                <w:szCs w:val="16"/>
              </w:rPr>
              <w:t>с</w:t>
            </w:r>
            <w:r w:rsidRPr="00D65940">
              <w:rPr>
                <w:color w:val="000000"/>
                <w:sz w:val="16"/>
                <w:szCs w:val="16"/>
              </w:rPr>
              <w:t>инхронный</w:t>
            </w:r>
          </w:p>
        </w:tc>
        <w:tc>
          <w:tcPr>
            <w:tcW w:w="690"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color w:val="000000"/>
                <w:sz w:val="16"/>
                <w:szCs w:val="16"/>
              </w:rPr>
            </w:pPr>
            <w:r w:rsidRPr="00D65940">
              <w:rPr>
                <w:color w:val="000000"/>
                <w:sz w:val="16"/>
                <w:szCs w:val="16"/>
              </w:rPr>
              <w:t>УСБС-</w:t>
            </w:r>
            <w:r>
              <w:rPr>
                <w:color w:val="000000"/>
                <w:sz w:val="16"/>
                <w:szCs w:val="16"/>
                <w:lang w:val="en-US"/>
              </w:rPr>
              <w:t xml:space="preserve"> middle</w:t>
            </w:r>
          </w:p>
        </w:tc>
        <w:tc>
          <w:tcPr>
            <w:tcW w:w="1232" w:type="dxa"/>
            <w:tcBorders>
              <w:top w:val="nil"/>
              <w:left w:val="nil"/>
              <w:bottom w:val="single" w:sz="4" w:space="0" w:color="auto"/>
              <w:right w:val="single" w:sz="4" w:space="0" w:color="auto"/>
            </w:tcBorders>
            <w:shd w:val="clear" w:color="auto" w:fill="auto"/>
            <w:vAlign w:val="center"/>
            <w:hideMark/>
          </w:tcPr>
          <w:p w:rsidR="007B29A9" w:rsidRPr="007B29A9" w:rsidRDefault="007B29A9" w:rsidP="00221813">
            <w:pPr>
              <w:jc w:val="center"/>
              <w:rPr>
                <w:color w:val="000000"/>
                <w:sz w:val="16"/>
                <w:szCs w:val="16"/>
              </w:rPr>
            </w:pPr>
          </w:p>
        </w:tc>
        <w:tc>
          <w:tcPr>
            <w:tcW w:w="1014"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Pr>
                <w:rFonts w:ascii="Times New Roman" w:hAnsi="Times New Roman"/>
                <w:color w:val="000000"/>
                <w:sz w:val="16"/>
                <w:szCs w:val="16"/>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036" w:type="dxa"/>
            <w:tcBorders>
              <w:top w:val="nil"/>
              <w:left w:val="nil"/>
              <w:bottom w:val="single" w:sz="4" w:space="0" w:color="auto"/>
              <w:right w:val="single" w:sz="8" w:space="0" w:color="auto"/>
            </w:tcBorders>
            <w:shd w:val="clear" w:color="auto" w:fill="auto"/>
            <w:vAlign w:val="center"/>
            <w:hideMark/>
          </w:tcPr>
          <w:p w:rsidR="007B29A9" w:rsidRDefault="007B29A9" w:rsidP="007B29A9">
            <w:pPr>
              <w:jc w:val="center"/>
              <w:rPr>
                <w:color w:val="000000"/>
                <w:sz w:val="16"/>
                <w:szCs w:val="16"/>
              </w:rPr>
            </w:pPr>
            <w:r>
              <w:rPr>
                <w:color w:val="000000"/>
                <w:sz w:val="16"/>
                <w:szCs w:val="16"/>
              </w:rPr>
              <w:t>Необходимо реализовать (Новый)</w:t>
            </w:r>
          </w:p>
          <w:p w:rsidR="007B29A9" w:rsidRPr="007B29A9" w:rsidRDefault="007B29A9" w:rsidP="007B29A9">
            <w:pPr>
              <w:jc w:val="center"/>
              <w:rPr>
                <w:color w:val="000000"/>
                <w:sz w:val="16"/>
                <w:szCs w:val="16"/>
              </w:rPr>
            </w:pPr>
            <w:r>
              <w:rPr>
                <w:color w:val="000000"/>
                <w:sz w:val="16"/>
                <w:szCs w:val="16"/>
              </w:rPr>
              <w:t xml:space="preserve">Заказан в </w:t>
            </w:r>
            <w:r>
              <w:rPr>
                <w:color w:val="000000"/>
                <w:sz w:val="16"/>
                <w:szCs w:val="16"/>
                <w:lang w:val="en-US"/>
              </w:rPr>
              <w:t>BR</w:t>
            </w:r>
            <w:r w:rsidRPr="0019653E">
              <w:rPr>
                <w:color w:val="000000"/>
                <w:sz w:val="16"/>
                <w:szCs w:val="16"/>
              </w:rPr>
              <w:t>-</w:t>
            </w:r>
            <w:r w:rsidRPr="007B29A9">
              <w:rPr>
                <w:color w:val="000000"/>
                <w:sz w:val="16"/>
                <w:szCs w:val="16"/>
              </w:rPr>
              <w:t>7124</w:t>
            </w:r>
          </w:p>
        </w:tc>
      </w:tr>
      <w:tr w:rsidR="007B29A9" w:rsidRPr="00D65940"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7B29A9" w:rsidRPr="00A874EF" w:rsidRDefault="007B29A9" w:rsidP="00221813">
            <w:pPr>
              <w:jc w:val="center"/>
              <w:rPr>
                <w:color w:val="000000"/>
                <w:sz w:val="18"/>
                <w:szCs w:val="18"/>
              </w:rPr>
            </w:pPr>
            <w:r>
              <w:rPr>
                <w:color w:val="000000"/>
                <w:sz w:val="18"/>
                <w:szCs w:val="18"/>
              </w:rPr>
              <w:t>2</w:t>
            </w:r>
          </w:p>
        </w:tc>
        <w:tc>
          <w:tcPr>
            <w:tcW w:w="2310" w:type="dxa"/>
            <w:tcBorders>
              <w:top w:val="nil"/>
              <w:left w:val="nil"/>
              <w:bottom w:val="single" w:sz="4" w:space="0" w:color="auto"/>
              <w:right w:val="single" w:sz="4" w:space="0" w:color="auto"/>
            </w:tcBorders>
            <w:shd w:val="clear" w:color="auto" w:fill="auto"/>
            <w:vAlign w:val="center"/>
            <w:hideMark/>
          </w:tcPr>
          <w:p w:rsidR="007B29A9" w:rsidRDefault="007B29A9" w:rsidP="007B29A9">
            <w:pPr>
              <w:jc w:val="center"/>
              <w:rPr>
                <w:sz w:val="16"/>
                <w:szCs w:val="16"/>
              </w:rPr>
            </w:pPr>
            <w:r w:rsidRPr="00190B7D">
              <w:rPr>
                <w:rFonts w:eastAsia="Arial Unicode MS"/>
                <w:sz w:val="16"/>
                <w:szCs w:val="16"/>
              </w:rPr>
              <w:t xml:space="preserve">Операция </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клиента</w:t>
            </w:r>
            <w:r>
              <w:rPr>
                <w:sz w:val="16"/>
                <w:szCs w:val="16"/>
              </w:rPr>
              <w:t xml:space="preserve"> </w:t>
            </w:r>
            <w:r w:rsidR="00182D2C">
              <w:rPr>
                <w:sz w:val="16"/>
                <w:szCs w:val="16"/>
              </w:rPr>
              <w:t>по ФИО</w:t>
            </w:r>
            <w:r w:rsidR="00646A3A" w:rsidRPr="00646A3A">
              <w:rPr>
                <w:sz w:val="16"/>
                <w:szCs w:val="16"/>
              </w:rPr>
              <w:t>, д/</w:t>
            </w:r>
            <w:proofErr w:type="gramStart"/>
            <w:r w:rsidR="00646A3A" w:rsidRPr="00646A3A">
              <w:rPr>
                <w:sz w:val="16"/>
                <w:szCs w:val="16"/>
              </w:rPr>
              <w:t>р</w:t>
            </w:r>
            <w:proofErr w:type="gramEnd"/>
            <w:r w:rsidR="00182D2C" w:rsidRPr="00182D2C">
              <w:rPr>
                <w:sz w:val="16"/>
                <w:szCs w:val="16"/>
              </w:rPr>
              <w:t xml:space="preserve">, </w:t>
            </w:r>
            <w:r>
              <w:rPr>
                <w:sz w:val="16"/>
                <w:szCs w:val="16"/>
              </w:rPr>
              <w:t>4</w:t>
            </w:r>
            <w:r w:rsidR="00182D2C" w:rsidRPr="00182D2C">
              <w:rPr>
                <w:sz w:val="16"/>
                <w:szCs w:val="16"/>
              </w:rPr>
              <w:t>-</w:t>
            </w:r>
            <w:r w:rsidR="00182D2C">
              <w:rPr>
                <w:sz w:val="16"/>
                <w:szCs w:val="16"/>
              </w:rPr>
              <w:t>ем</w:t>
            </w:r>
            <w:r>
              <w:rPr>
                <w:sz w:val="16"/>
                <w:szCs w:val="16"/>
              </w:rPr>
              <w:t xml:space="preserve"> цифрам н</w:t>
            </w:r>
            <w:r w:rsidRPr="007B29A9">
              <w:rPr>
                <w:sz w:val="16"/>
                <w:szCs w:val="16"/>
              </w:rPr>
              <w:t>/</w:t>
            </w:r>
            <w:r>
              <w:rPr>
                <w:sz w:val="16"/>
                <w:szCs w:val="16"/>
              </w:rPr>
              <w:t>к</w:t>
            </w:r>
          </w:p>
          <w:p w:rsidR="007B29A9" w:rsidRPr="007B29A9" w:rsidRDefault="007B29A9" w:rsidP="007B29A9">
            <w:pPr>
              <w:jc w:val="center"/>
              <w:rPr>
                <w:color w:val="000000"/>
                <w:sz w:val="16"/>
                <w:szCs w:val="16"/>
              </w:rPr>
            </w:pPr>
            <w:r>
              <w:rPr>
                <w:sz w:val="16"/>
                <w:szCs w:val="16"/>
              </w:rPr>
              <w:t>(</w:t>
            </w:r>
            <w:proofErr w:type="spellStart"/>
            <w:r w:rsidR="00931B2D" w:rsidRPr="00931B2D">
              <w:rPr>
                <w:sz w:val="16"/>
                <w:szCs w:val="16"/>
              </w:rPr>
              <w:t>RegisterInBonusProgramByPersonData</w:t>
            </w:r>
            <w:proofErr w:type="spellEnd"/>
            <w:r w:rsidRPr="00931B2D">
              <w:rPr>
                <w:sz w:val="16"/>
                <w:szCs w:val="16"/>
              </w:rPr>
              <w:t>)</w:t>
            </w:r>
          </w:p>
        </w:tc>
        <w:tc>
          <w:tcPr>
            <w:tcW w:w="1670"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rFonts w:eastAsiaTheme="minorHAnsi"/>
                <w:color w:val="000000"/>
                <w:sz w:val="16"/>
                <w:szCs w:val="16"/>
                <w:lang w:eastAsia="en-US"/>
              </w:rPr>
            </w:pPr>
            <w:r>
              <w:rPr>
                <w:rFonts w:eastAsia="Arial Unicode MS"/>
                <w:sz w:val="16"/>
                <w:szCs w:val="16"/>
              </w:rPr>
              <w:t xml:space="preserve">БС </w:t>
            </w:r>
            <w:r w:rsidRPr="00D65940">
              <w:rPr>
                <w:rFonts w:eastAsia="Arial Unicode MS"/>
                <w:sz w:val="16"/>
                <w:szCs w:val="16"/>
              </w:rPr>
              <w:t>“</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 xml:space="preserve">клиента в </w:t>
            </w:r>
            <w:r>
              <w:rPr>
                <w:rFonts w:eastAsia="Arial Unicode MS"/>
                <w:sz w:val="16"/>
                <w:szCs w:val="16"/>
              </w:rPr>
              <w:t>П</w:t>
            </w:r>
            <w:r w:rsidRPr="00D65940">
              <w:rPr>
                <w:rFonts w:eastAsia="Arial Unicode MS"/>
                <w:sz w:val="16"/>
                <w:szCs w:val="16"/>
              </w:rPr>
              <w:t>рограмме</w:t>
            </w:r>
            <w:r>
              <w:rPr>
                <w:rFonts w:eastAsia="Arial Unicode MS"/>
                <w:sz w:val="16"/>
                <w:szCs w:val="16"/>
              </w:rPr>
              <w:t xml:space="preserve"> </w:t>
            </w:r>
            <w:r w:rsidRPr="00D65940">
              <w:rPr>
                <w:rFonts w:eastAsia="Arial Unicode MS"/>
                <w:sz w:val="16"/>
                <w:szCs w:val="16"/>
              </w:rPr>
              <w:t>Коллекция”</w:t>
            </w:r>
          </w:p>
        </w:tc>
        <w:tc>
          <w:tcPr>
            <w:tcW w:w="1074"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color w:val="000000"/>
                <w:sz w:val="16"/>
                <w:szCs w:val="16"/>
              </w:rPr>
            </w:pPr>
            <w:r>
              <w:rPr>
                <w:color w:val="000000"/>
                <w:sz w:val="16"/>
                <w:szCs w:val="16"/>
              </w:rPr>
              <w:t>с</w:t>
            </w:r>
            <w:r w:rsidRPr="00D65940">
              <w:rPr>
                <w:color w:val="000000"/>
                <w:sz w:val="16"/>
                <w:szCs w:val="16"/>
              </w:rPr>
              <w:t>инхронный</w:t>
            </w:r>
          </w:p>
        </w:tc>
        <w:tc>
          <w:tcPr>
            <w:tcW w:w="690"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color w:val="000000"/>
                <w:sz w:val="16"/>
                <w:szCs w:val="16"/>
              </w:rPr>
            </w:pPr>
            <w:r w:rsidRPr="00D65940">
              <w:rPr>
                <w:color w:val="000000"/>
                <w:sz w:val="16"/>
                <w:szCs w:val="16"/>
              </w:rPr>
              <w:t>УСБС-</w:t>
            </w:r>
            <w:r>
              <w:rPr>
                <w:color w:val="000000"/>
                <w:sz w:val="16"/>
                <w:szCs w:val="16"/>
                <w:lang w:val="en-US"/>
              </w:rPr>
              <w:t xml:space="preserve"> middle</w:t>
            </w:r>
          </w:p>
        </w:tc>
        <w:tc>
          <w:tcPr>
            <w:tcW w:w="1232" w:type="dxa"/>
            <w:tcBorders>
              <w:top w:val="nil"/>
              <w:left w:val="nil"/>
              <w:bottom w:val="single" w:sz="4" w:space="0" w:color="auto"/>
              <w:right w:val="single" w:sz="4" w:space="0" w:color="auto"/>
            </w:tcBorders>
            <w:shd w:val="clear" w:color="auto" w:fill="auto"/>
            <w:vAlign w:val="center"/>
            <w:hideMark/>
          </w:tcPr>
          <w:p w:rsidR="007B29A9" w:rsidRDefault="007B29A9" w:rsidP="00221813">
            <w:pPr>
              <w:jc w:val="center"/>
              <w:rPr>
                <w:color w:val="000000"/>
                <w:sz w:val="16"/>
                <w:szCs w:val="16"/>
              </w:rPr>
            </w:pPr>
            <w:r>
              <w:rPr>
                <w:color w:val="000000"/>
                <w:sz w:val="16"/>
                <w:szCs w:val="16"/>
              </w:rPr>
              <w:t>ФИО</w:t>
            </w:r>
            <w:r w:rsidR="00AD5AFE">
              <w:rPr>
                <w:color w:val="000000"/>
                <w:sz w:val="16"/>
                <w:szCs w:val="16"/>
              </w:rPr>
              <w:t xml:space="preserve"> клиента</w:t>
            </w:r>
            <w:r>
              <w:rPr>
                <w:color w:val="000000"/>
                <w:sz w:val="16"/>
                <w:szCs w:val="16"/>
              </w:rPr>
              <w:t>,</w:t>
            </w:r>
          </w:p>
          <w:p w:rsidR="007B29A9" w:rsidRPr="007B29A9" w:rsidRDefault="007B29A9" w:rsidP="00221813">
            <w:pPr>
              <w:jc w:val="center"/>
              <w:rPr>
                <w:color w:val="000000"/>
                <w:sz w:val="16"/>
                <w:szCs w:val="16"/>
              </w:rPr>
            </w:pPr>
            <w:r>
              <w:rPr>
                <w:color w:val="000000"/>
                <w:sz w:val="16"/>
                <w:szCs w:val="16"/>
              </w:rPr>
              <w:t>Дата рождения,</w:t>
            </w:r>
          </w:p>
          <w:p w:rsidR="007B29A9" w:rsidRDefault="007B29A9" w:rsidP="00240A21">
            <w:pPr>
              <w:jc w:val="center"/>
              <w:rPr>
                <w:color w:val="000000"/>
                <w:sz w:val="16"/>
                <w:szCs w:val="16"/>
              </w:rPr>
            </w:pPr>
            <w:r>
              <w:rPr>
                <w:color w:val="000000"/>
                <w:sz w:val="16"/>
                <w:szCs w:val="16"/>
              </w:rPr>
              <w:t>4</w:t>
            </w:r>
            <w:r w:rsidR="00240A21">
              <w:rPr>
                <w:color w:val="000000"/>
                <w:sz w:val="16"/>
                <w:szCs w:val="16"/>
              </w:rPr>
              <w:t>-е цифры н</w:t>
            </w:r>
            <w:r w:rsidRPr="00D65940">
              <w:rPr>
                <w:color w:val="000000"/>
                <w:sz w:val="16"/>
                <w:szCs w:val="16"/>
              </w:rPr>
              <w:t>омер</w:t>
            </w:r>
            <w:r w:rsidR="00240A21">
              <w:rPr>
                <w:color w:val="000000"/>
                <w:sz w:val="16"/>
                <w:szCs w:val="16"/>
              </w:rPr>
              <w:t>а</w:t>
            </w:r>
            <w:r w:rsidRPr="00D65940">
              <w:rPr>
                <w:color w:val="000000"/>
                <w:sz w:val="16"/>
                <w:szCs w:val="16"/>
              </w:rPr>
              <w:t xml:space="preserve"> карты</w:t>
            </w:r>
            <w:r w:rsidR="00240A21">
              <w:rPr>
                <w:color w:val="000000"/>
                <w:sz w:val="16"/>
                <w:szCs w:val="16"/>
              </w:rPr>
              <w:t>,</w:t>
            </w:r>
          </w:p>
          <w:p w:rsidR="00240A21" w:rsidRDefault="00240A21" w:rsidP="00240A21">
            <w:pPr>
              <w:jc w:val="center"/>
              <w:rPr>
                <w:color w:val="000000"/>
                <w:sz w:val="16"/>
                <w:szCs w:val="16"/>
              </w:rPr>
            </w:pPr>
            <w:r>
              <w:rPr>
                <w:color w:val="000000"/>
                <w:sz w:val="16"/>
                <w:szCs w:val="16"/>
                <w:lang w:val="en-US"/>
              </w:rPr>
              <w:t>e</w:t>
            </w:r>
            <w:r w:rsidRPr="00240A21">
              <w:rPr>
                <w:color w:val="000000"/>
                <w:sz w:val="16"/>
                <w:szCs w:val="16"/>
              </w:rPr>
              <w:t>-</w:t>
            </w:r>
            <w:r>
              <w:rPr>
                <w:color w:val="000000"/>
                <w:sz w:val="16"/>
                <w:szCs w:val="16"/>
                <w:lang w:val="en-US"/>
              </w:rPr>
              <w:t>mail</w:t>
            </w:r>
            <w:r w:rsidRPr="00240A21">
              <w:rPr>
                <w:color w:val="000000"/>
                <w:sz w:val="16"/>
                <w:szCs w:val="16"/>
              </w:rPr>
              <w:t xml:space="preserve"> </w:t>
            </w:r>
            <w:r>
              <w:rPr>
                <w:color w:val="000000"/>
                <w:sz w:val="16"/>
                <w:szCs w:val="16"/>
              </w:rPr>
              <w:t>клиента,</w:t>
            </w:r>
          </w:p>
          <w:p w:rsidR="00240A21" w:rsidRDefault="00240A21" w:rsidP="00240A21">
            <w:pPr>
              <w:jc w:val="center"/>
              <w:rPr>
                <w:color w:val="000000"/>
                <w:sz w:val="16"/>
                <w:szCs w:val="16"/>
              </w:rPr>
            </w:pPr>
            <w:r>
              <w:rPr>
                <w:color w:val="000000"/>
                <w:sz w:val="16"/>
                <w:szCs w:val="16"/>
              </w:rPr>
              <w:t>мобильный телефон,</w:t>
            </w:r>
          </w:p>
          <w:p w:rsidR="00240A21" w:rsidRPr="00240A21" w:rsidRDefault="00240A21" w:rsidP="00240A21">
            <w:pPr>
              <w:jc w:val="center"/>
              <w:rPr>
                <w:sz w:val="16"/>
                <w:szCs w:val="16"/>
              </w:rPr>
            </w:pPr>
            <w:r>
              <w:rPr>
                <w:color w:val="000000"/>
                <w:sz w:val="16"/>
                <w:szCs w:val="16"/>
              </w:rPr>
              <w:t>мобильный телефон рекомендателя</w:t>
            </w:r>
          </w:p>
        </w:tc>
        <w:tc>
          <w:tcPr>
            <w:tcW w:w="1014"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Pr>
                <w:rFonts w:ascii="Times New Roman" w:hAnsi="Times New Roman"/>
                <w:color w:val="000000"/>
                <w:sz w:val="16"/>
                <w:szCs w:val="16"/>
              </w:rPr>
              <w:t xml:space="preserve">клиента в </w:t>
            </w:r>
            <w:r>
              <w:rPr>
                <w:rFonts w:ascii="Times New Roman" w:hAnsi="Times New Roman"/>
                <w:color w:val="000000"/>
                <w:sz w:val="16"/>
                <w:szCs w:val="16"/>
                <w:lang w:val="en-US"/>
              </w:rPr>
              <w:t>MDM</w:t>
            </w:r>
          </w:p>
        </w:tc>
        <w:tc>
          <w:tcPr>
            <w:tcW w:w="1036" w:type="dxa"/>
            <w:tcBorders>
              <w:top w:val="nil"/>
              <w:left w:val="nil"/>
              <w:bottom w:val="single" w:sz="4" w:space="0" w:color="auto"/>
              <w:right w:val="single" w:sz="8" w:space="0" w:color="auto"/>
            </w:tcBorders>
            <w:shd w:val="clear" w:color="auto" w:fill="auto"/>
            <w:vAlign w:val="center"/>
            <w:hideMark/>
          </w:tcPr>
          <w:p w:rsidR="007B29A9" w:rsidRPr="00D65940" w:rsidRDefault="007B29A9" w:rsidP="00221813">
            <w:pPr>
              <w:jc w:val="center"/>
              <w:rPr>
                <w:color w:val="000000"/>
                <w:sz w:val="16"/>
                <w:szCs w:val="16"/>
              </w:rPr>
            </w:pPr>
            <w:r w:rsidRPr="00D65940">
              <w:rPr>
                <w:color w:val="000000"/>
                <w:sz w:val="16"/>
                <w:szCs w:val="16"/>
              </w:rPr>
              <w:t>Реализован</w:t>
            </w:r>
          </w:p>
        </w:tc>
      </w:tr>
      <w:tr w:rsidR="00CB0CAF" w:rsidRPr="004C6F47"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CB0CAF" w:rsidRPr="00A874EF" w:rsidRDefault="00CB0CAF" w:rsidP="00221813">
            <w:pPr>
              <w:jc w:val="center"/>
              <w:rPr>
                <w:color w:val="000000"/>
                <w:sz w:val="18"/>
                <w:szCs w:val="18"/>
              </w:rPr>
            </w:pPr>
            <w:r>
              <w:rPr>
                <w:color w:val="000000"/>
                <w:sz w:val="18"/>
                <w:szCs w:val="18"/>
              </w:rPr>
              <w:t>3</w:t>
            </w:r>
          </w:p>
        </w:tc>
        <w:tc>
          <w:tcPr>
            <w:tcW w:w="2310" w:type="dxa"/>
            <w:tcBorders>
              <w:top w:val="nil"/>
              <w:left w:val="nil"/>
              <w:bottom w:val="single" w:sz="4" w:space="0" w:color="auto"/>
              <w:right w:val="single" w:sz="4" w:space="0" w:color="auto"/>
            </w:tcBorders>
            <w:shd w:val="clear" w:color="auto" w:fill="auto"/>
            <w:vAlign w:val="center"/>
            <w:hideMark/>
          </w:tcPr>
          <w:p w:rsidR="00CB0CAF" w:rsidRDefault="00F53FA3" w:rsidP="00221813">
            <w:pPr>
              <w:jc w:val="center"/>
              <w:rPr>
                <w:color w:val="000000"/>
                <w:sz w:val="16"/>
                <w:szCs w:val="16"/>
              </w:rPr>
            </w:pPr>
            <w:r>
              <w:rPr>
                <w:color w:val="000000"/>
                <w:sz w:val="16"/>
                <w:szCs w:val="16"/>
                <w:lang w:val="en-US"/>
              </w:rPr>
              <w:t>BS_</w:t>
            </w:r>
            <w:r w:rsidR="00CB0CAF" w:rsidRPr="00CB0CAF">
              <w:rPr>
                <w:color w:val="000000"/>
                <w:sz w:val="16"/>
                <w:szCs w:val="16"/>
              </w:rPr>
              <w:t>ULBS</w:t>
            </w:r>
            <w:r w:rsidR="00CB0CAF" w:rsidRPr="00CB0CAF">
              <w:rPr>
                <w:color w:val="000000"/>
                <w:sz w:val="16"/>
                <w:szCs w:val="16"/>
                <w:lang w:val="en-US"/>
              </w:rPr>
              <w:t>86</w:t>
            </w:r>
          </w:p>
          <w:p w:rsidR="00CB0CAF" w:rsidRPr="00CB0CAF" w:rsidRDefault="00CB0CAF" w:rsidP="00221813">
            <w:pPr>
              <w:jc w:val="center"/>
              <w:rPr>
                <w:color w:val="000000"/>
                <w:sz w:val="16"/>
                <w:szCs w:val="16"/>
                <w:lang w:val="en-US"/>
              </w:rPr>
            </w:pPr>
            <w:r w:rsidRPr="00CB0CAF">
              <w:rPr>
                <w:color w:val="000000"/>
                <w:sz w:val="16"/>
                <w:szCs w:val="16"/>
                <w:lang w:val="en-US"/>
              </w:rPr>
              <w:t>(</w:t>
            </w:r>
            <w:proofErr w:type="spellStart"/>
            <w:r w:rsidRPr="00CB0CAF">
              <w:rPr>
                <w:color w:val="000000"/>
                <w:sz w:val="16"/>
                <w:szCs w:val="16"/>
                <w:lang w:val="en-US"/>
              </w:rPr>
              <w:t>SearchPersonBS</w:t>
            </w:r>
            <w:proofErr w:type="spellEnd"/>
            <w:r w:rsidRPr="00CB0CAF">
              <w:rPr>
                <w:color w:val="000000"/>
                <w:sz w:val="16"/>
                <w:szCs w:val="16"/>
                <w:lang w:val="en-US"/>
              </w:rPr>
              <w:t>)</w:t>
            </w:r>
          </w:p>
        </w:tc>
        <w:tc>
          <w:tcPr>
            <w:tcW w:w="167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rFonts w:eastAsiaTheme="minorHAnsi"/>
                <w:color w:val="000000"/>
                <w:sz w:val="16"/>
                <w:szCs w:val="16"/>
                <w:lang w:eastAsia="en-US"/>
              </w:rPr>
            </w:pPr>
            <w:r w:rsidRPr="00CB0CAF">
              <w:rPr>
                <w:sz w:val="16"/>
                <w:szCs w:val="16"/>
              </w:rPr>
              <w:t>Поиск клиента по персональным данным</w:t>
            </w:r>
          </w:p>
        </w:tc>
        <w:tc>
          <w:tcPr>
            <w:tcW w:w="1074" w:type="dxa"/>
            <w:tcBorders>
              <w:top w:val="nil"/>
              <w:left w:val="nil"/>
              <w:bottom w:val="single" w:sz="4" w:space="0" w:color="auto"/>
              <w:right w:val="single" w:sz="4" w:space="0" w:color="auto"/>
            </w:tcBorders>
            <w:shd w:val="clear" w:color="auto" w:fill="auto"/>
            <w:vAlign w:val="center"/>
            <w:hideMark/>
          </w:tcPr>
          <w:p w:rsidR="00CB0CAF" w:rsidRPr="00CB0CAF" w:rsidRDefault="00234452" w:rsidP="00221813">
            <w:pPr>
              <w:jc w:val="center"/>
              <w:rPr>
                <w:color w:val="000000"/>
                <w:sz w:val="16"/>
                <w:szCs w:val="16"/>
              </w:rPr>
            </w:pPr>
            <w:r>
              <w:rPr>
                <w:color w:val="000000"/>
                <w:sz w:val="16"/>
                <w:szCs w:val="16"/>
              </w:rPr>
              <w:t>а</w:t>
            </w:r>
            <w:r w:rsidR="00CB0CAF" w:rsidRPr="00CB0CAF">
              <w:rPr>
                <w:color w:val="000000"/>
                <w:sz w:val="16"/>
                <w:szCs w:val="16"/>
              </w:rPr>
              <w:t>синхронный</w:t>
            </w:r>
          </w:p>
        </w:tc>
        <w:tc>
          <w:tcPr>
            <w:tcW w:w="69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УСБС-фронт</w:t>
            </w:r>
          </w:p>
        </w:tc>
        <w:tc>
          <w:tcPr>
            <w:tcW w:w="1232"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sz w:val="16"/>
                <w:szCs w:val="16"/>
              </w:rPr>
            </w:pPr>
            <w:r w:rsidRPr="00CB0CAF">
              <w:rPr>
                <w:sz w:val="16"/>
                <w:szCs w:val="16"/>
              </w:rPr>
              <w:t>ФИО клиента, Дата рождения, Тип документа удостоверяющего личность, Серия и номер ДУЛ, Дата выдачи ДУЛ</w:t>
            </w:r>
          </w:p>
        </w:tc>
        <w:tc>
          <w:tcPr>
            <w:tcW w:w="1014"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sz w:val="16"/>
                <w:szCs w:val="16"/>
              </w:rPr>
            </w:pPr>
            <w:r w:rsidRPr="00CB0CAF">
              <w:rPr>
                <w:sz w:val="16"/>
                <w:szCs w:val="16"/>
              </w:rPr>
              <w:t>Параметры клиента, оценка степени похожести</w:t>
            </w:r>
          </w:p>
        </w:tc>
        <w:tc>
          <w:tcPr>
            <w:tcW w:w="1036" w:type="dxa"/>
            <w:tcBorders>
              <w:top w:val="nil"/>
              <w:left w:val="nil"/>
              <w:bottom w:val="single" w:sz="4" w:space="0" w:color="auto"/>
              <w:right w:val="single" w:sz="8" w:space="0" w:color="auto"/>
            </w:tcBorders>
            <w:shd w:val="clear" w:color="auto" w:fill="auto"/>
            <w:vAlign w:val="center"/>
            <w:hideMark/>
          </w:tcPr>
          <w:p w:rsidR="00CB0CAF" w:rsidRPr="00CB0CAF" w:rsidRDefault="00F53FA3" w:rsidP="00221813">
            <w:pPr>
              <w:jc w:val="center"/>
              <w:rPr>
                <w:color w:val="000000"/>
                <w:sz w:val="16"/>
                <w:szCs w:val="16"/>
                <w:lang w:val="en-US"/>
              </w:rPr>
            </w:pPr>
            <w:r w:rsidRPr="00F53FA3">
              <w:rPr>
                <w:color w:val="000000"/>
                <w:sz w:val="16"/>
                <w:szCs w:val="16"/>
              </w:rPr>
              <w:t>Кандидат</w:t>
            </w:r>
            <w:r w:rsidR="00CB0CAF" w:rsidRPr="00CB0CAF">
              <w:rPr>
                <w:color w:val="000000"/>
                <w:sz w:val="16"/>
                <w:szCs w:val="16"/>
              </w:rPr>
              <w:t xml:space="preserve"> </w:t>
            </w:r>
            <w:r w:rsidRPr="00F53FA3">
              <w:rPr>
                <w:color w:val="000000"/>
                <w:sz w:val="16"/>
                <w:szCs w:val="16"/>
                <w:lang w:val="en-US"/>
              </w:rPr>
              <w:t>BR-6583,ЗП,BR-5609</w:t>
            </w:r>
          </w:p>
        </w:tc>
      </w:tr>
      <w:tr w:rsidR="00CB0CAF" w:rsidRPr="00D65940"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CB0CAF" w:rsidRPr="00A874EF" w:rsidRDefault="00CB0CAF" w:rsidP="00221813">
            <w:pPr>
              <w:jc w:val="center"/>
              <w:rPr>
                <w:color w:val="000000"/>
                <w:sz w:val="18"/>
                <w:szCs w:val="18"/>
              </w:rPr>
            </w:pPr>
            <w:r>
              <w:rPr>
                <w:color w:val="000000"/>
                <w:sz w:val="18"/>
                <w:szCs w:val="18"/>
              </w:rPr>
              <w:t>4</w:t>
            </w:r>
          </w:p>
        </w:tc>
        <w:tc>
          <w:tcPr>
            <w:tcW w:w="2310" w:type="dxa"/>
            <w:tcBorders>
              <w:top w:val="nil"/>
              <w:left w:val="nil"/>
              <w:bottom w:val="single" w:sz="4" w:space="0" w:color="auto"/>
              <w:right w:val="single" w:sz="4" w:space="0" w:color="auto"/>
            </w:tcBorders>
            <w:shd w:val="clear" w:color="auto" w:fill="auto"/>
            <w:vAlign w:val="center"/>
            <w:hideMark/>
          </w:tcPr>
          <w:p w:rsidR="00CB0CAF" w:rsidRPr="00CB0CAF" w:rsidRDefault="00F53FA3" w:rsidP="00221813">
            <w:pPr>
              <w:jc w:val="center"/>
              <w:rPr>
                <w:color w:val="000000"/>
                <w:sz w:val="16"/>
                <w:szCs w:val="16"/>
              </w:rPr>
            </w:pPr>
            <w:r>
              <w:rPr>
                <w:color w:val="000000"/>
                <w:sz w:val="16"/>
                <w:szCs w:val="16"/>
                <w:lang w:val="en-US"/>
              </w:rPr>
              <w:t>BS_</w:t>
            </w:r>
            <w:r w:rsidR="00CB0CAF" w:rsidRPr="00CB0CAF">
              <w:rPr>
                <w:color w:val="000000"/>
                <w:sz w:val="16"/>
                <w:szCs w:val="16"/>
              </w:rPr>
              <w:t>ULBS60</w:t>
            </w:r>
          </w:p>
        </w:tc>
        <w:tc>
          <w:tcPr>
            <w:tcW w:w="167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Получение списка карт клиента</w:t>
            </w:r>
          </w:p>
        </w:tc>
        <w:tc>
          <w:tcPr>
            <w:tcW w:w="1074" w:type="dxa"/>
            <w:tcBorders>
              <w:top w:val="nil"/>
              <w:left w:val="nil"/>
              <w:bottom w:val="single" w:sz="4" w:space="0" w:color="auto"/>
              <w:right w:val="single" w:sz="4" w:space="0" w:color="auto"/>
            </w:tcBorders>
            <w:shd w:val="clear" w:color="auto" w:fill="auto"/>
            <w:vAlign w:val="center"/>
            <w:hideMark/>
          </w:tcPr>
          <w:p w:rsidR="00CB0CAF" w:rsidRPr="00CB0CAF" w:rsidRDefault="00234452" w:rsidP="00221813">
            <w:pPr>
              <w:jc w:val="center"/>
              <w:rPr>
                <w:color w:val="000000"/>
                <w:sz w:val="16"/>
                <w:szCs w:val="16"/>
              </w:rPr>
            </w:pPr>
            <w:r>
              <w:rPr>
                <w:color w:val="000000"/>
                <w:sz w:val="16"/>
                <w:szCs w:val="16"/>
              </w:rPr>
              <w:t>а</w:t>
            </w:r>
            <w:r w:rsidR="00CB0CAF" w:rsidRPr="00CB0CAF">
              <w:rPr>
                <w:color w:val="000000"/>
                <w:sz w:val="16"/>
                <w:szCs w:val="16"/>
              </w:rPr>
              <w:t>синхронный (</w:t>
            </w:r>
            <w:proofErr w:type="spellStart"/>
            <w:r w:rsidR="00CB0CAF" w:rsidRPr="00CB0CAF">
              <w:rPr>
                <w:color w:val="000000"/>
                <w:sz w:val="16"/>
                <w:szCs w:val="16"/>
              </w:rPr>
              <w:t>two-way</w:t>
            </w:r>
            <w:proofErr w:type="spellEnd"/>
            <w:r w:rsidR="00CB0CAF" w:rsidRPr="00CB0CAF">
              <w:rPr>
                <w:color w:val="000000"/>
                <w:sz w:val="16"/>
                <w:szCs w:val="16"/>
              </w:rPr>
              <w:t>)</w:t>
            </w:r>
          </w:p>
        </w:tc>
        <w:tc>
          <w:tcPr>
            <w:tcW w:w="69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УСБС-фронт</w:t>
            </w:r>
          </w:p>
        </w:tc>
        <w:tc>
          <w:tcPr>
            <w:tcW w:w="1232"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Идентификатор клиента</w:t>
            </w:r>
          </w:p>
        </w:tc>
        <w:tc>
          <w:tcPr>
            <w:tcW w:w="1014"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Номер карты</w:t>
            </w:r>
          </w:p>
        </w:tc>
        <w:tc>
          <w:tcPr>
            <w:tcW w:w="1036" w:type="dxa"/>
            <w:tcBorders>
              <w:top w:val="nil"/>
              <w:left w:val="nil"/>
              <w:bottom w:val="single" w:sz="4" w:space="0" w:color="auto"/>
              <w:right w:val="single" w:sz="8" w:space="0" w:color="auto"/>
            </w:tcBorders>
            <w:shd w:val="clear" w:color="auto" w:fill="auto"/>
            <w:vAlign w:val="center"/>
            <w:hideMark/>
          </w:tcPr>
          <w:p w:rsidR="00CB0CAF" w:rsidRPr="00CB0CAF" w:rsidRDefault="008C3A14" w:rsidP="00221813">
            <w:pPr>
              <w:jc w:val="center"/>
              <w:rPr>
                <w:color w:val="000000"/>
                <w:sz w:val="16"/>
                <w:szCs w:val="16"/>
              </w:rPr>
            </w:pPr>
            <w:proofErr w:type="spellStart"/>
            <w:r w:rsidRPr="008C3A14">
              <w:rPr>
                <w:color w:val="000000"/>
                <w:sz w:val="16"/>
                <w:szCs w:val="16"/>
                <w:lang w:val="en-US"/>
              </w:rPr>
              <w:t>Кандидат</w:t>
            </w:r>
            <w:proofErr w:type="spellEnd"/>
            <w:r w:rsidR="00CB0CAF" w:rsidRPr="00CB0CAF">
              <w:rPr>
                <w:color w:val="000000"/>
                <w:sz w:val="16"/>
                <w:szCs w:val="16"/>
                <w:lang w:val="en-US"/>
              </w:rPr>
              <w:t xml:space="preserve"> (</w:t>
            </w:r>
            <w:r w:rsidR="00CB0CAF" w:rsidRPr="00CB0CAF">
              <w:rPr>
                <w:color w:val="000000"/>
                <w:sz w:val="16"/>
                <w:szCs w:val="16"/>
              </w:rPr>
              <w:t>BR-5549,BR-5541)</w:t>
            </w:r>
          </w:p>
        </w:tc>
      </w:tr>
      <w:tr w:rsidR="003B7AC9" w:rsidRPr="004C6F47" w:rsidTr="003B7AC9">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3B7AC9" w:rsidRPr="00A874EF" w:rsidRDefault="003B7AC9" w:rsidP="008A0BE1">
            <w:pPr>
              <w:jc w:val="center"/>
              <w:rPr>
                <w:color w:val="000000"/>
                <w:sz w:val="18"/>
                <w:szCs w:val="18"/>
              </w:rPr>
            </w:pPr>
            <w:r>
              <w:rPr>
                <w:color w:val="000000"/>
                <w:sz w:val="18"/>
                <w:szCs w:val="18"/>
              </w:rPr>
              <w:t>5</w:t>
            </w:r>
          </w:p>
        </w:tc>
        <w:tc>
          <w:tcPr>
            <w:tcW w:w="2310" w:type="dxa"/>
            <w:tcBorders>
              <w:top w:val="nil"/>
              <w:left w:val="nil"/>
              <w:bottom w:val="single" w:sz="4" w:space="0" w:color="auto"/>
              <w:right w:val="single" w:sz="4" w:space="0" w:color="auto"/>
            </w:tcBorders>
            <w:shd w:val="clear" w:color="auto" w:fill="auto"/>
            <w:vAlign w:val="center"/>
            <w:hideMark/>
          </w:tcPr>
          <w:p w:rsidR="003B7AC9" w:rsidRPr="003B7AC9" w:rsidRDefault="003B7AC9" w:rsidP="008A0BE1">
            <w:pPr>
              <w:jc w:val="center"/>
              <w:rPr>
                <w:color w:val="000000"/>
                <w:sz w:val="16"/>
                <w:szCs w:val="16"/>
              </w:rPr>
            </w:pPr>
            <w:proofErr w:type="spellStart"/>
            <w:r w:rsidRPr="003B7AC9">
              <w:rPr>
                <w:color w:val="000000"/>
                <w:sz w:val="16"/>
                <w:szCs w:val="16"/>
              </w:rPr>
              <w:t>Notification</w:t>
            </w:r>
            <w:proofErr w:type="spellEnd"/>
            <w:r w:rsidRPr="003B7AC9">
              <w:rPr>
                <w:color w:val="000000"/>
                <w:sz w:val="16"/>
                <w:szCs w:val="16"/>
              </w:rPr>
              <w:t xml:space="preserve"> BS97</w:t>
            </w:r>
          </w:p>
        </w:tc>
        <w:tc>
          <w:tcPr>
            <w:tcW w:w="1670" w:type="dxa"/>
            <w:tcBorders>
              <w:top w:val="nil"/>
              <w:left w:val="nil"/>
              <w:bottom w:val="single" w:sz="4" w:space="0" w:color="auto"/>
              <w:right w:val="single" w:sz="4" w:space="0" w:color="auto"/>
            </w:tcBorders>
            <w:shd w:val="clear" w:color="auto" w:fill="auto"/>
            <w:vAlign w:val="center"/>
            <w:hideMark/>
          </w:tcPr>
          <w:p w:rsidR="003B7AC9" w:rsidRPr="003B7AC9" w:rsidRDefault="003B7AC9" w:rsidP="008A0BE1">
            <w:pPr>
              <w:jc w:val="center"/>
              <w:rPr>
                <w:color w:val="000000"/>
                <w:sz w:val="16"/>
                <w:szCs w:val="16"/>
              </w:rPr>
            </w:pPr>
            <w:r w:rsidRPr="003B7AC9">
              <w:rPr>
                <w:color w:val="000000"/>
                <w:sz w:val="16"/>
                <w:szCs w:val="16"/>
              </w:rPr>
              <w:t xml:space="preserve">Отправка СМС (мнемокод </w:t>
            </w:r>
            <w:hyperlink w:anchor="B39127F9-AF3A-49CC-B8C3-52ADC82FDEAA" w:history="1">
              <w:proofErr w:type="spellStart"/>
              <w:r w:rsidRPr="003B7AC9">
                <w:rPr>
                  <w:rStyle w:val="afb"/>
                  <w:sz w:val="16"/>
                  <w:szCs w:val="16"/>
                </w:rPr>
                <w:t>SendSMS</w:t>
              </w:r>
              <w:proofErr w:type="spellEnd"/>
            </w:hyperlink>
            <w:r w:rsidRPr="003B7AC9">
              <w:rPr>
                <w:color w:val="000000"/>
                <w:sz w:val="16"/>
                <w:szCs w:val="16"/>
              </w:rPr>
              <w:t>)</w:t>
            </w:r>
          </w:p>
        </w:tc>
        <w:tc>
          <w:tcPr>
            <w:tcW w:w="1074" w:type="dxa"/>
            <w:tcBorders>
              <w:top w:val="nil"/>
              <w:left w:val="nil"/>
              <w:bottom w:val="single" w:sz="4" w:space="0" w:color="auto"/>
              <w:right w:val="single" w:sz="4" w:space="0" w:color="auto"/>
            </w:tcBorders>
            <w:shd w:val="clear" w:color="auto" w:fill="auto"/>
            <w:vAlign w:val="center"/>
            <w:hideMark/>
          </w:tcPr>
          <w:p w:rsidR="003B7AC9" w:rsidRPr="004C6F47" w:rsidRDefault="00CF6234" w:rsidP="008A0BE1">
            <w:pPr>
              <w:jc w:val="center"/>
              <w:rPr>
                <w:color w:val="000000"/>
                <w:sz w:val="16"/>
                <w:szCs w:val="16"/>
              </w:rPr>
            </w:pPr>
            <w:r>
              <w:rPr>
                <w:color w:val="000000"/>
                <w:sz w:val="16"/>
                <w:szCs w:val="16"/>
              </w:rPr>
              <w:t>с</w:t>
            </w:r>
            <w:r w:rsidR="003B7AC9" w:rsidRPr="004C6F47">
              <w:rPr>
                <w:color w:val="000000"/>
                <w:sz w:val="16"/>
                <w:szCs w:val="16"/>
              </w:rPr>
              <w:t>инхронный</w:t>
            </w:r>
          </w:p>
        </w:tc>
        <w:tc>
          <w:tcPr>
            <w:tcW w:w="690" w:type="dxa"/>
            <w:tcBorders>
              <w:top w:val="nil"/>
              <w:left w:val="nil"/>
              <w:bottom w:val="single" w:sz="4" w:space="0" w:color="auto"/>
              <w:right w:val="single" w:sz="4" w:space="0" w:color="auto"/>
            </w:tcBorders>
            <w:shd w:val="clear" w:color="auto" w:fill="auto"/>
            <w:vAlign w:val="center"/>
            <w:hideMark/>
          </w:tcPr>
          <w:p w:rsidR="003B7AC9" w:rsidRPr="004C6F47" w:rsidRDefault="003B7AC9" w:rsidP="008A0BE1">
            <w:pPr>
              <w:jc w:val="center"/>
              <w:rPr>
                <w:color w:val="000000"/>
                <w:sz w:val="16"/>
                <w:szCs w:val="16"/>
              </w:rPr>
            </w:pPr>
            <w:r w:rsidRPr="004C6F47">
              <w:rPr>
                <w:color w:val="000000"/>
                <w:sz w:val="16"/>
                <w:szCs w:val="16"/>
              </w:rPr>
              <w:t>УСБС-фронт</w:t>
            </w:r>
          </w:p>
        </w:tc>
        <w:tc>
          <w:tcPr>
            <w:tcW w:w="1232" w:type="dxa"/>
            <w:tcBorders>
              <w:top w:val="nil"/>
              <w:left w:val="nil"/>
              <w:bottom w:val="single" w:sz="4" w:space="0" w:color="auto"/>
              <w:right w:val="single" w:sz="4" w:space="0" w:color="auto"/>
            </w:tcBorders>
            <w:shd w:val="clear" w:color="auto" w:fill="auto"/>
            <w:vAlign w:val="center"/>
            <w:hideMark/>
          </w:tcPr>
          <w:p w:rsidR="003B7AC9" w:rsidRPr="003B7AC9" w:rsidRDefault="003B7AC9" w:rsidP="008A0BE1">
            <w:pPr>
              <w:jc w:val="center"/>
              <w:rPr>
                <w:color w:val="000000"/>
                <w:sz w:val="16"/>
                <w:szCs w:val="16"/>
              </w:rPr>
            </w:pPr>
            <w:r w:rsidRPr="003B7AC9">
              <w:rPr>
                <w:color w:val="000000"/>
                <w:sz w:val="16"/>
                <w:szCs w:val="16"/>
              </w:rPr>
              <w:t>Код страны,</w:t>
            </w:r>
          </w:p>
          <w:p w:rsidR="003B7AC9" w:rsidRPr="003B7AC9" w:rsidRDefault="003B7AC9" w:rsidP="008A0BE1">
            <w:pPr>
              <w:jc w:val="center"/>
              <w:rPr>
                <w:color w:val="000000"/>
                <w:sz w:val="16"/>
                <w:szCs w:val="16"/>
              </w:rPr>
            </w:pPr>
            <w:r w:rsidRPr="003B7AC9">
              <w:rPr>
                <w:color w:val="000000"/>
                <w:sz w:val="16"/>
                <w:szCs w:val="16"/>
              </w:rPr>
              <w:t>Телефон,</w:t>
            </w:r>
          </w:p>
          <w:p w:rsidR="003B7AC9" w:rsidRPr="003B7AC9" w:rsidRDefault="003B7AC9" w:rsidP="008A0BE1">
            <w:pPr>
              <w:jc w:val="center"/>
              <w:rPr>
                <w:color w:val="000000"/>
                <w:sz w:val="16"/>
                <w:szCs w:val="16"/>
              </w:rPr>
            </w:pPr>
            <w:r w:rsidRPr="003B7AC9">
              <w:rPr>
                <w:color w:val="000000"/>
                <w:sz w:val="16"/>
                <w:szCs w:val="16"/>
              </w:rPr>
              <w:t>Текст сообщения,</w:t>
            </w:r>
          </w:p>
          <w:p w:rsidR="003B7AC9" w:rsidRPr="003B7AC9" w:rsidRDefault="003B7AC9" w:rsidP="008A0BE1">
            <w:pPr>
              <w:jc w:val="center"/>
              <w:rPr>
                <w:color w:val="000000"/>
                <w:sz w:val="16"/>
                <w:szCs w:val="16"/>
              </w:rPr>
            </w:pPr>
            <w:r w:rsidRPr="003B7AC9">
              <w:rPr>
                <w:color w:val="000000"/>
                <w:sz w:val="16"/>
                <w:szCs w:val="16"/>
              </w:rPr>
              <w:t>Признак транслитерации</w:t>
            </w:r>
          </w:p>
          <w:p w:rsidR="003B7AC9" w:rsidRPr="003B7AC9" w:rsidRDefault="003B7AC9" w:rsidP="008A0BE1">
            <w:pPr>
              <w:jc w:val="center"/>
              <w:rPr>
                <w:color w:val="000000"/>
                <w:sz w:val="16"/>
                <w:szCs w:val="16"/>
              </w:rPr>
            </w:pPr>
          </w:p>
        </w:tc>
        <w:tc>
          <w:tcPr>
            <w:tcW w:w="1014" w:type="dxa"/>
            <w:tcBorders>
              <w:top w:val="nil"/>
              <w:left w:val="nil"/>
              <w:bottom w:val="single" w:sz="4" w:space="0" w:color="auto"/>
              <w:right w:val="single" w:sz="4" w:space="0" w:color="auto"/>
            </w:tcBorders>
            <w:shd w:val="clear" w:color="auto" w:fill="auto"/>
            <w:vAlign w:val="center"/>
            <w:hideMark/>
          </w:tcPr>
          <w:p w:rsidR="003B7AC9" w:rsidRPr="000F5C56" w:rsidRDefault="003B7AC9" w:rsidP="003B7AC9">
            <w:pPr>
              <w:rPr>
                <w:color w:val="000000"/>
                <w:sz w:val="16"/>
                <w:szCs w:val="16"/>
              </w:rPr>
            </w:pPr>
            <w:r w:rsidRPr="000F5C56">
              <w:rPr>
                <w:color w:val="000000"/>
                <w:sz w:val="16"/>
                <w:szCs w:val="16"/>
              </w:rPr>
              <w:t>Код ошибки</w:t>
            </w:r>
          </w:p>
        </w:tc>
        <w:tc>
          <w:tcPr>
            <w:tcW w:w="1036" w:type="dxa"/>
            <w:tcBorders>
              <w:top w:val="nil"/>
              <w:left w:val="nil"/>
              <w:bottom w:val="single" w:sz="4" w:space="0" w:color="auto"/>
              <w:right w:val="single" w:sz="8" w:space="0" w:color="auto"/>
            </w:tcBorders>
            <w:shd w:val="clear" w:color="auto" w:fill="auto"/>
            <w:vAlign w:val="center"/>
            <w:hideMark/>
          </w:tcPr>
          <w:p w:rsidR="003B7AC9" w:rsidRPr="003B7AC9" w:rsidRDefault="003B7AC9" w:rsidP="00563B87">
            <w:pPr>
              <w:jc w:val="center"/>
              <w:rPr>
                <w:color w:val="000000"/>
                <w:sz w:val="16"/>
                <w:szCs w:val="16"/>
                <w:lang w:val="en-US"/>
              </w:rPr>
            </w:pPr>
            <w:r>
              <w:rPr>
                <w:color w:val="000000"/>
                <w:sz w:val="16"/>
                <w:szCs w:val="16"/>
              </w:rPr>
              <w:t xml:space="preserve">Заказан в </w:t>
            </w:r>
            <w:r w:rsidRPr="003B7AC9">
              <w:rPr>
                <w:sz w:val="20"/>
                <w:szCs w:val="20"/>
                <w:lang w:val="en-US"/>
              </w:rPr>
              <w:t>BR</w:t>
            </w:r>
            <w:r w:rsidRPr="003B7AC9">
              <w:rPr>
                <w:sz w:val="20"/>
                <w:szCs w:val="20"/>
              </w:rPr>
              <w:t>-6895</w:t>
            </w:r>
            <w:r w:rsidRPr="003B7AC9">
              <w:rPr>
                <w:color w:val="000000"/>
                <w:sz w:val="16"/>
                <w:szCs w:val="16"/>
                <w:lang w:val="en-US"/>
              </w:rPr>
              <w:t xml:space="preserve"> (</w:t>
            </w:r>
            <w:r w:rsidR="00563B87">
              <w:rPr>
                <w:color w:val="000000"/>
                <w:sz w:val="16"/>
                <w:szCs w:val="16"/>
              </w:rPr>
              <w:t>Новый</w:t>
            </w:r>
            <w:r w:rsidRPr="003B7AC9">
              <w:rPr>
                <w:color w:val="000000"/>
                <w:sz w:val="16"/>
                <w:szCs w:val="16"/>
                <w:lang w:val="en-US"/>
              </w:rPr>
              <w:t>)</w:t>
            </w:r>
          </w:p>
        </w:tc>
      </w:tr>
    </w:tbl>
    <w:p w:rsidR="00411A62" w:rsidRDefault="00411A62" w:rsidP="00D65940">
      <w:pPr>
        <w:jc w:val="right"/>
        <w:rPr>
          <w:lang w:val="en-US"/>
        </w:rPr>
      </w:pPr>
    </w:p>
    <w:p w:rsidR="00411A62" w:rsidRPr="00411A62" w:rsidRDefault="00411A62" w:rsidP="00D65940">
      <w:pPr>
        <w:jc w:val="right"/>
        <w:rPr>
          <w:lang w:val="en-US"/>
        </w:rPr>
      </w:pPr>
    </w:p>
    <w:p w:rsidR="009D6D74" w:rsidRPr="00FF74FF" w:rsidRDefault="00FF74FF" w:rsidP="00FF74FF">
      <w:r>
        <w:t xml:space="preserve">Схема взаимодействия представлена в </w:t>
      </w:r>
      <w:hyperlink w:anchor="_Приложение_№1-_Диаграммы" w:history="1">
        <w:r w:rsidRPr="00D00EEB">
          <w:rPr>
            <w:rStyle w:val="afb"/>
          </w:rPr>
          <w:t>Приложении №1</w:t>
        </w:r>
      </w:hyperlink>
      <w:r>
        <w:t>.Значения справочников будут предоставлены на этапе разработки функциональных требований и ЧТЗ.</w:t>
      </w:r>
    </w:p>
    <w:p w:rsidR="00FF74FF" w:rsidRPr="0002068D" w:rsidRDefault="00FF74FF" w:rsidP="00FF74FF"/>
    <w:p w:rsidR="00FF74FF" w:rsidRPr="00182D2C" w:rsidRDefault="00FF74FF" w:rsidP="00FF74FF">
      <w:pPr>
        <w:pStyle w:val="4"/>
      </w:pPr>
      <w:bookmarkStart w:id="2" w:name="_4.2.2.1._Операция_“Регистрация/акти"/>
      <w:bookmarkEnd w:id="2"/>
      <w:r w:rsidRPr="005841B4">
        <w:t>4.2.</w:t>
      </w:r>
      <w:r>
        <w:t>2</w:t>
      </w:r>
      <w:r w:rsidRPr="00FF74FF">
        <w:t xml:space="preserve">.1. </w:t>
      </w:r>
      <w:r w:rsidR="00182D2C" w:rsidRPr="00182D2C">
        <w:rPr>
          <w:rFonts w:eastAsia="Arial Unicode MS"/>
        </w:rPr>
        <w:t>Операция “Регистрация/активация клиента</w:t>
      </w:r>
      <w:r w:rsidR="00182D2C" w:rsidRPr="00182D2C">
        <w:t xml:space="preserve"> по ФИО</w:t>
      </w:r>
      <w:r w:rsidR="00646A3A" w:rsidRPr="00646A3A">
        <w:t>, д/</w:t>
      </w:r>
      <w:proofErr w:type="gramStart"/>
      <w:r w:rsidR="00646A3A" w:rsidRPr="00646A3A">
        <w:t>р</w:t>
      </w:r>
      <w:proofErr w:type="gramEnd"/>
      <w:r w:rsidR="00182D2C" w:rsidRPr="00182D2C">
        <w:t>, 4-</w:t>
      </w:r>
      <w:r w:rsidR="00182D2C">
        <w:t>ем</w:t>
      </w:r>
      <w:r w:rsidR="00182D2C" w:rsidRPr="00182D2C">
        <w:t xml:space="preserve">  цифрам н/к”</w:t>
      </w:r>
    </w:p>
    <w:p w:rsidR="003F7C78" w:rsidRDefault="003F7C78" w:rsidP="003F7C78">
      <w:pPr>
        <w:jc w:val="both"/>
        <w:rPr>
          <w:b/>
        </w:rPr>
      </w:pPr>
    </w:p>
    <w:p w:rsidR="003F7C78" w:rsidRPr="00182D2C" w:rsidRDefault="003F7C78" w:rsidP="003F7C78">
      <w:pPr>
        <w:jc w:val="both"/>
      </w:pPr>
      <w:r w:rsidRPr="00060C15">
        <w:rPr>
          <w:b/>
        </w:rPr>
        <w:t>Потребитель</w:t>
      </w:r>
      <w:r>
        <w:rPr>
          <w:b/>
        </w:rPr>
        <w:t xml:space="preserve"> БС (фронтальные системы)</w:t>
      </w:r>
      <w:r w:rsidRPr="00060C15">
        <w:rPr>
          <w:b/>
        </w:rPr>
        <w:t>:</w:t>
      </w:r>
      <w:r w:rsidRPr="007568B5">
        <w:t xml:space="preserve"> </w:t>
      </w:r>
      <w:proofErr w:type="gramStart"/>
      <w:r w:rsidR="005454BB">
        <w:rPr>
          <w:lang w:val="en-US"/>
        </w:rPr>
        <w:t>OLAF</w:t>
      </w:r>
      <w:r w:rsidR="005454BB" w:rsidRPr="005454BB">
        <w:t xml:space="preserve"> </w:t>
      </w:r>
      <w:r w:rsidR="005454BB">
        <w:rPr>
          <w:lang w:val="en-US"/>
        </w:rPr>
        <w:t>WEB</w:t>
      </w:r>
      <w:r w:rsidR="00182D2C">
        <w:t>.</w:t>
      </w:r>
      <w:proofErr w:type="gramEnd"/>
    </w:p>
    <w:p w:rsidR="00FF74FF" w:rsidRPr="00FF74FF" w:rsidRDefault="00FF74FF" w:rsidP="00FF74FF"/>
    <w:p w:rsidR="008B6060" w:rsidRDefault="008B6060" w:rsidP="008B6060">
      <w:r w:rsidRPr="009F25EC">
        <w:rPr>
          <w:b/>
        </w:rPr>
        <w:t>Взаимодействие с потребителем:</w:t>
      </w:r>
      <w:r w:rsidRPr="00EB0225">
        <w:t xml:space="preserve"> </w:t>
      </w:r>
      <w:r>
        <w:t>БС вызывается с фронтальной системы в синхронном режиме.</w:t>
      </w:r>
    </w:p>
    <w:p w:rsidR="008B6060" w:rsidRDefault="008B6060" w:rsidP="008B6060">
      <w:r w:rsidRPr="009F25EC">
        <w:rPr>
          <w:b/>
        </w:rPr>
        <w:t>Взаимодействие с поставщиком:</w:t>
      </w:r>
      <w:r w:rsidRPr="00EB0225">
        <w:t xml:space="preserve"> </w:t>
      </w:r>
      <w:r w:rsidR="00182D2C">
        <w:t>БС</w:t>
      </w:r>
      <w:r w:rsidR="001E561C">
        <w:t xml:space="preserve"> два</w:t>
      </w:r>
      <w:r w:rsidR="00182D2C">
        <w:t xml:space="preserve"> раз</w:t>
      </w:r>
      <w:r w:rsidR="001E561C">
        <w:t>а</w:t>
      </w:r>
      <w:r w:rsidR="00182D2C">
        <w:t xml:space="preserve"> в сутки выгружает реестр с клиентами на регистрацию</w:t>
      </w:r>
      <w:r w:rsidR="00182D2C" w:rsidRPr="00060C15">
        <w:t>/</w:t>
      </w:r>
      <w:r w:rsidR="00182D2C">
        <w:t xml:space="preserve">активацию в формате </w:t>
      </w:r>
      <w:r w:rsidR="00182D2C">
        <w:rPr>
          <w:b/>
          <w:lang w:val="en-US"/>
        </w:rPr>
        <w:t>txt</w:t>
      </w:r>
      <w:r w:rsidR="00182D2C">
        <w:t>.</w:t>
      </w:r>
    </w:p>
    <w:p w:rsidR="008B6060" w:rsidRDefault="008B6060" w:rsidP="008B6060"/>
    <w:p w:rsidR="008B6060" w:rsidRDefault="008B6060" w:rsidP="008B6060">
      <w:r>
        <w:t>Список параметров может быть уточнен на этапе написания функциональной части и ЧТЗ.</w:t>
      </w:r>
    </w:p>
    <w:p w:rsidR="008B6060" w:rsidRPr="00296848" w:rsidRDefault="008B6060" w:rsidP="008B6060">
      <w:r>
        <w:t>Также описание сервиса можно посмотреть в карточке сервиса</w:t>
      </w:r>
      <w:r w:rsidRPr="00A25943">
        <w:t xml:space="preserve"> </w:t>
      </w:r>
      <w:r w:rsidRPr="00182D2C">
        <w:t>“</w:t>
      </w:r>
      <w:r w:rsidR="007053BD" w:rsidRPr="00B51226">
        <w:rPr>
          <w:rFonts w:eastAsia="Arial Unicode MS"/>
        </w:rPr>
        <w:t>Карта сервиса Регистрация клиента ФЛ в бонусной программе</w:t>
      </w:r>
      <w:r w:rsidRPr="00A25943">
        <w:t xml:space="preserve">” (см. </w:t>
      </w:r>
      <w:hyperlink w:anchor="_Приложение_№2_–" w:history="1">
        <w:r w:rsidRPr="00A25943">
          <w:rPr>
            <w:rStyle w:val="afb"/>
          </w:rPr>
          <w:t>Приложение №2</w:t>
        </w:r>
      </w:hyperlink>
      <w:r w:rsidRPr="00A25943">
        <w:t>).</w:t>
      </w:r>
    </w:p>
    <w:p w:rsidR="008B6060" w:rsidRDefault="008B6060" w:rsidP="008B6060"/>
    <w:p w:rsidR="00EA7A03" w:rsidRPr="00296848" w:rsidRDefault="00EA7A03" w:rsidP="008B6060"/>
    <w:p w:rsidR="008B6060" w:rsidRPr="009F25EC" w:rsidRDefault="008B6060" w:rsidP="008B6060">
      <w:pPr>
        <w:rPr>
          <w:b/>
        </w:rPr>
      </w:pPr>
      <w:r w:rsidRPr="009F25EC">
        <w:rPr>
          <w:b/>
        </w:rPr>
        <w:t>Вход</w:t>
      </w:r>
      <w:r w:rsidRPr="004B4AE4">
        <w:rPr>
          <w:b/>
        </w:rPr>
        <w:t>ные</w:t>
      </w:r>
      <w:r w:rsidRPr="00182D2C">
        <w:t xml:space="preserve"> параметры</w:t>
      </w:r>
      <w:r w:rsidR="00A25943" w:rsidRPr="00182D2C">
        <w:t xml:space="preserve"> в </w:t>
      </w:r>
      <w:r w:rsidR="00182D2C" w:rsidRPr="00182D2C">
        <w:t>о</w:t>
      </w:r>
      <w:r w:rsidR="00182D2C" w:rsidRPr="00182D2C">
        <w:rPr>
          <w:rFonts w:eastAsia="Arial Unicode MS"/>
        </w:rPr>
        <w:t>перацию “Регистрация/активация клиента</w:t>
      </w:r>
      <w:r w:rsidR="00182D2C" w:rsidRPr="00182D2C">
        <w:t xml:space="preserve"> по ФИО, 4-ем цифрам н/к”</w:t>
      </w:r>
      <w:r w:rsidR="00421882">
        <w:t xml:space="preserve"> (</w:t>
      </w:r>
      <w:proofErr w:type="spellStart"/>
      <w:r w:rsidR="00421882" w:rsidRPr="00421882">
        <w:t>RegisterInBonusProgramByPersonData</w:t>
      </w:r>
      <w:proofErr w:type="spellEnd"/>
      <w:r w:rsidR="00421882">
        <w:t>)</w:t>
      </w:r>
      <w:r w:rsidRPr="00182D2C">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1645"/>
        <w:gridCol w:w="1563"/>
        <w:gridCol w:w="3656"/>
      </w:tblGrid>
      <w:tr w:rsidR="008B6060" w:rsidRPr="00CD4BFB" w:rsidTr="003F7C78">
        <w:tc>
          <w:tcPr>
            <w:tcW w:w="13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lastRenderedPageBreak/>
              <w:t>Название сущности / атрибута</w:t>
            </w:r>
          </w:p>
        </w:tc>
        <w:tc>
          <w:tcPr>
            <w:tcW w:w="7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t>Тип данных (размерность)</w:t>
            </w:r>
          </w:p>
        </w:tc>
        <w:tc>
          <w:tcPr>
            <w:tcW w:w="85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t>Кратность</w:t>
            </w:r>
          </w:p>
        </w:tc>
        <w:tc>
          <w:tcPr>
            <w:tcW w:w="196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t>Комментарий (особенности формирования поля)</w:t>
            </w:r>
          </w:p>
        </w:tc>
      </w:tr>
      <w:tr w:rsidR="008B6060" w:rsidRPr="007D40D7" w:rsidTr="003F7C78">
        <w:tc>
          <w:tcPr>
            <w:tcW w:w="1390" w:type="pct"/>
            <w:tcBorders>
              <w:top w:val="single" w:sz="4" w:space="0" w:color="auto"/>
              <w:left w:val="single" w:sz="4" w:space="0" w:color="auto"/>
              <w:bottom w:val="single" w:sz="4" w:space="0" w:color="auto"/>
              <w:right w:val="single" w:sz="4" w:space="0" w:color="auto"/>
            </w:tcBorders>
          </w:tcPr>
          <w:p w:rsidR="008B6060" w:rsidRPr="00F47D39" w:rsidRDefault="005D3A75" w:rsidP="00DE625C">
            <w:pPr>
              <w:pStyle w:val="TableText"/>
            </w:pPr>
            <w:r w:rsidRPr="00F47D39">
              <w:t>4-е последние цифры номера карты</w:t>
            </w:r>
          </w:p>
        </w:tc>
        <w:tc>
          <w:tcPr>
            <w:tcW w:w="784" w:type="pct"/>
            <w:tcBorders>
              <w:top w:val="single" w:sz="4" w:space="0" w:color="auto"/>
              <w:left w:val="single" w:sz="4" w:space="0" w:color="auto"/>
              <w:bottom w:val="single" w:sz="4" w:space="0" w:color="auto"/>
              <w:right w:val="single" w:sz="4" w:space="0" w:color="auto"/>
            </w:tcBorders>
          </w:tcPr>
          <w:p w:rsidR="008B6060" w:rsidRPr="00F47D39" w:rsidRDefault="008B6060" w:rsidP="00DE625C">
            <w:pPr>
              <w:pStyle w:val="TableText"/>
              <w:rPr>
                <w:b/>
                <w:bCs/>
                <w:color w:val="000000" w:themeColor="text1"/>
              </w:rPr>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8B6060" w:rsidRPr="00F47D39" w:rsidRDefault="008B6060" w:rsidP="00DE625C">
            <w:pPr>
              <w:pStyle w:val="TableText"/>
              <w:rPr>
                <w:color w:val="000000" w:themeColor="text1"/>
              </w:rPr>
            </w:pPr>
            <w:r w:rsidRPr="00F47D39">
              <w:t>[1]</w:t>
            </w:r>
          </w:p>
        </w:tc>
        <w:tc>
          <w:tcPr>
            <w:tcW w:w="1968" w:type="pct"/>
            <w:tcBorders>
              <w:top w:val="single" w:sz="4" w:space="0" w:color="auto"/>
              <w:left w:val="single" w:sz="4" w:space="0" w:color="auto"/>
              <w:bottom w:val="single" w:sz="4" w:space="0" w:color="auto"/>
              <w:right w:val="single" w:sz="4" w:space="0" w:color="auto"/>
            </w:tcBorders>
          </w:tcPr>
          <w:p w:rsidR="003E163D" w:rsidRPr="00A06161" w:rsidRDefault="00A06161" w:rsidP="003E163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A06161">
              <w:rPr>
                <w:rFonts w:ascii="Times New Roman" w:hAnsi="Times New Roman" w:cs="Times New Roman"/>
                <w:sz w:val="24"/>
                <w:szCs w:val="24"/>
              </w:rPr>
              <w:t>4-е последние цифры номера карты</w:t>
            </w:r>
          </w:p>
        </w:tc>
      </w:tr>
      <w:tr w:rsidR="00216713" w:rsidRPr="00A25943" w:rsidTr="00216713">
        <w:tc>
          <w:tcPr>
            <w:tcW w:w="1390" w:type="pct"/>
            <w:tcBorders>
              <w:top w:val="single" w:sz="4" w:space="0" w:color="auto"/>
              <w:left w:val="single" w:sz="4" w:space="0" w:color="auto"/>
              <w:bottom w:val="single" w:sz="4" w:space="0" w:color="auto"/>
              <w:right w:val="single" w:sz="4" w:space="0" w:color="auto"/>
            </w:tcBorders>
          </w:tcPr>
          <w:p w:rsidR="00216713" w:rsidRPr="00F47D39" w:rsidRDefault="005D3A75" w:rsidP="00DE625C">
            <w:pPr>
              <w:pStyle w:val="TableText"/>
            </w:pPr>
            <w:r w:rsidRPr="00F47D39">
              <w:t>Фамилия</w:t>
            </w:r>
          </w:p>
        </w:tc>
        <w:tc>
          <w:tcPr>
            <w:tcW w:w="784" w:type="pct"/>
            <w:tcBorders>
              <w:top w:val="single" w:sz="4" w:space="0" w:color="auto"/>
              <w:left w:val="single" w:sz="4" w:space="0" w:color="auto"/>
              <w:bottom w:val="single" w:sz="4" w:space="0" w:color="auto"/>
              <w:right w:val="single" w:sz="4" w:space="0" w:color="auto"/>
            </w:tcBorders>
          </w:tcPr>
          <w:p w:rsidR="00216713" w:rsidRPr="00F47D39" w:rsidRDefault="00216713"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216713" w:rsidRPr="00F47D39" w:rsidRDefault="00216713"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216713" w:rsidRPr="00F47D39" w:rsidRDefault="00216713" w:rsidP="001E5F86">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Имя</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Отчество</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Дата рождения</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Дата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F47D39" w:rsidP="00DE625C">
            <w:pPr>
              <w:pStyle w:val="TableText"/>
            </w:pPr>
            <w:r w:rsidRPr="00F47D39">
              <w:t>Номер мобильного телефона Клиента</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005CC6"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F47D39"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F47D39">
              <w:rPr>
                <w:rFonts w:ascii="Times New Roman" w:hAnsi="Times New Roman" w:cs="Times New Roman"/>
                <w:sz w:val="24"/>
                <w:szCs w:val="24"/>
              </w:rPr>
              <w:t>Номер телефона (10 цифр)</w:t>
            </w:r>
          </w:p>
        </w:tc>
      </w:tr>
      <w:tr w:rsidR="00F47D39" w:rsidRPr="003E163D" w:rsidTr="00F47D39">
        <w:tc>
          <w:tcPr>
            <w:tcW w:w="1390" w:type="pct"/>
            <w:tcBorders>
              <w:top w:val="single" w:sz="4" w:space="0" w:color="auto"/>
              <w:left w:val="single" w:sz="4" w:space="0" w:color="auto"/>
              <w:bottom w:val="single" w:sz="4" w:space="0" w:color="auto"/>
              <w:right w:val="single" w:sz="4" w:space="0" w:color="auto"/>
            </w:tcBorders>
          </w:tcPr>
          <w:p w:rsidR="00F47D39" w:rsidRPr="00F47D39" w:rsidRDefault="00F47D39" w:rsidP="00DE625C">
            <w:pPr>
              <w:pStyle w:val="TableText"/>
            </w:pPr>
            <w:r w:rsidRPr="00F47D39">
              <w:t>Номер мобильного телефона Рекомендателя</w:t>
            </w:r>
          </w:p>
        </w:tc>
        <w:tc>
          <w:tcPr>
            <w:tcW w:w="784" w:type="pct"/>
            <w:tcBorders>
              <w:top w:val="single" w:sz="4" w:space="0" w:color="auto"/>
              <w:left w:val="single" w:sz="4" w:space="0" w:color="auto"/>
              <w:bottom w:val="single" w:sz="4" w:space="0" w:color="auto"/>
              <w:right w:val="single" w:sz="4" w:space="0" w:color="auto"/>
            </w:tcBorders>
          </w:tcPr>
          <w:p w:rsidR="00F47D39" w:rsidRPr="00F47D39" w:rsidRDefault="00F47D39"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F47D39" w:rsidRPr="00F47D39" w:rsidRDefault="00F47D39" w:rsidP="00DE625C">
            <w:pPr>
              <w:pStyle w:val="TableText"/>
            </w:pPr>
            <w:r w:rsidRPr="00F47D39">
              <w:t>[</w:t>
            </w:r>
            <w:r w:rsidR="00187D76">
              <w:t>0-</w:t>
            </w:r>
            <w:r w:rsidRPr="00F47D39">
              <w:t>1]</w:t>
            </w:r>
          </w:p>
        </w:tc>
        <w:tc>
          <w:tcPr>
            <w:tcW w:w="1968" w:type="pct"/>
            <w:tcBorders>
              <w:top w:val="single" w:sz="4" w:space="0" w:color="auto"/>
              <w:left w:val="single" w:sz="4" w:space="0" w:color="auto"/>
              <w:bottom w:val="single" w:sz="4" w:space="0" w:color="auto"/>
              <w:right w:val="single" w:sz="4" w:space="0" w:color="auto"/>
            </w:tcBorders>
          </w:tcPr>
          <w:p w:rsidR="00F47D39" w:rsidRPr="00F47D39" w:rsidRDefault="00F47D39"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F47D39">
              <w:rPr>
                <w:rFonts w:ascii="Times New Roman" w:hAnsi="Times New Roman" w:cs="Times New Roman"/>
                <w:sz w:val="24"/>
                <w:szCs w:val="24"/>
              </w:rPr>
              <w:t>Номер телефона (10 цифр)</w:t>
            </w:r>
          </w:p>
        </w:tc>
      </w:tr>
      <w:tr w:rsidR="00F47D39" w:rsidRPr="003E163D" w:rsidTr="00F47D39">
        <w:tc>
          <w:tcPr>
            <w:tcW w:w="1390" w:type="pct"/>
            <w:tcBorders>
              <w:top w:val="single" w:sz="4" w:space="0" w:color="auto"/>
              <w:left w:val="single" w:sz="4" w:space="0" w:color="auto"/>
              <w:bottom w:val="single" w:sz="4" w:space="0" w:color="auto"/>
              <w:right w:val="single" w:sz="4" w:space="0" w:color="auto"/>
            </w:tcBorders>
          </w:tcPr>
          <w:p w:rsidR="00F47D39" w:rsidRPr="00A96F35" w:rsidRDefault="00F47D39" w:rsidP="00DE625C">
            <w:pPr>
              <w:pStyle w:val="TableText"/>
            </w:pPr>
            <w:r w:rsidRPr="00A96F35">
              <w:t>Телефонный код страны</w:t>
            </w:r>
            <w:r w:rsidR="00D57910" w:rsidRPr="00F47D39">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F47D39" w:rsidRPr="00A96F35" w:rsidRDefault="00F47D39"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F47D39" w:rsidRPr="00A96F35" w:rsidRDefault="00F47D39"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F47D39" w:rsidRPr="00A96F35" w:rsidRDefault="00F47D39"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eastAsiaTheme="minorEastAsia" w:hAnsi="Times New Roman" w:cs="Times New Roman"/>
                <w:sz w:val="24"/>
                <w:szCs w:val="24"/>
              </w:rPr>
              <w:t>Код страны по умолчанию устанавливается равным значению 7, что соответствует России. При указании кода, отличного от 7, сервис должен возвращать соответствующую ошибку, так как сервис провайдера поддерживает доставку только на российские номера мобильных телефонов.</w:t>
            </w:r>
          </w:p>
        </w:tc>
      </w:tr>
      <w:tr w:rsidR="00D57910" w:rsidRPr="00A96F35" w:rsidTr="00CC3675">
        <w:tc>
          <w:tcPr>
            <w:tcW w:w="1390" w:type="pct"/>
            <w:tcBorders>
              <w:top w:val="single" w:sz="4" w:space="0" w:color="auto"/>
              <w:left w:val="single" w:sz="4" w:space="0" w:color="auto"/>
              <w:bottom w:val="single" w:sz="4" w:space="0" w:color="auto"/>
              <w:right w:val="single" w:sz="4" w:space="0" w:color="auto"/>
            </w:tcBorders>
          </w:tcPr>
          <w:p w:rsidR="00D57910" w:rsidRPr="00A96F35" w:rsidRDefault="00D57910" w:rsidP="00DE625C">
            <w:pPr>
              <w:pStyle w:val="TableText"/>
            </w:pPr>
            <w:r w:rsidRPr="00A96F35">
              <w:t>Телефонный код страны</w:t>
            </w:r>
            <w:r w:rsidRPr="00F47D39">
              <w:t xml:space="preserve"> Рекомендателя</w:t>
            </w:r>
          </w:p>
        </w:tc>
        <w:tc>
          <w:tcPr>
            <w:tcW w:w="784" w:type="pct"/>
            <w:tcBorders>
              <w:top w:val="single" w:sz="4" w:space="0" w:color="auto"/>
              <w:left w:val="single" w:sz="4" w:space="0" w:color="auto"/>
              <w:bottom w:val="single" w:sz="4" w:space="0" w:color="auto"/>
              <w:right w:val="single" w:sz="4" w:space="0" w:color="auto"/>
            </w:tcBorders>
          </w:tcPr>
          <w:p w:rsidR="00D57910" w:rsidRPr="00A96F35" w:rsidRDefault="00D57910"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D57910" w:rsidRPr="00A96F35" w:rsidRDefault="00D57910"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D57910" w:rsidRPr="00A96F35" w:rsidRDefault="00D57910" w:rsidP="00CC367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eastAsiaTheme="minorEastAsia" w:hAnsi="Times New Roman" w:cs="Times New Roman"/>
                <w:sz w:val="24"/>
                <w:szCs w:val="24"/>
              </w:rPr>
              <w:t>Код страны по умолчанию устанавливается равным значению 7, что соответствует России. При указании кода, отличного от 7, сервис должен возвращать соответствующую ошибку, так как сервис провайдера поддерживает доставку только на российские номера мобильных телефонов.</w:t>
            </w:r>
          </w:p>
        </w:tc>
      </w:tr>
      <w:tr w:rsidR="00A96F35" w:rsidRPr="001866A2"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proofErr w:type="gramStart"/>
            <w:r w:rsidRPr="00A96F35">
              <w:t>е</w:t>
            </w:r>
            <w:proofErr w:type="gramEnd"/>
            <w:r w:rsidRPr="00A96F35">
              <w:t>-</w:t>
            </w:r>
            <w:r w:rsidRPr="00A96F35">
              <w:rPr>
                <w:lang w:val="en-US"/>
              </w:rPr>
              <w:t>mail</w:t>
            </w:r>
            <w:r w:rsidRPr="00A96F35">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w:t>
            </w:r>
            <w:r w:rsidR="0076442E">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DE625C" w:rsidRDefault="00DE625C" w:rsidP="00DE625C">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Допустимый</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формат</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proofErr w:type="gramStart"/>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proofErr w:type="gramEnd"/>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w:t>
            </w:r>
          </w:p>
        </w:tc>
      </w:tr>
      <w:tr w:rsidR="008D74C3" w:rsidRPr="00A96F35" w:rsidTr="008D74C3">
        <w:tc>
          <w:tcPr>
            <w:tcW w:w="1390" w:type="pct"/>
            <w:tcBorders>
              <w:top w:val="single" w:sz="4" w:space="0" w:color="auto"/>
              <w:left w:val="single" w:sz="4" w:space="0" w:color="auto"/>
              <w:bottom w:val="single" w:sz="4" w:space="0" w:color="auto"/>
              <w:right w:val="single" w:sz="4" w:space="0" w:color="auto"/>
            </w:tcBorders>
          </w:tcPr>
          <w:p w:rsidR="008D74C3" w:rsidRPr="008D74C3" w:rsidRDefault="008D74C3" w:rsidP="00DE625C">
            <w:pPr>
              <w:pStyle w:val="TableText"/>
            </w:pPr>
            <w:r>
              <w:t>К</w:t>
            </w:r>
            <w:r w:rsidR="002772BE">
              <w:t>а</w:t>
            </w:r>
            <w:r>
              <w:t>нал поступления</w:t>
            </w:r>
          </w:p>
        </w:tc>
        <w:tc>
          <w:tcPr>
            <w:tcW w:w="784" w:type="pct"/>
            <w:tcBorders>
              <w:top w:val="single" w:sz="4" w:space="0" w:color="auto"/>
              <w:left w:val="single" w:sz="4" w:space="0" w:color="auto"/>
              <w:bottom w:val="single" w:sz="4" w:space="0" w:color="auto"/>
              <w:right w:val="single" w:sz="4" w:space="0" w:color="auto"/>
            </w:tcBorders>
          </w:tcPr>
          <w:p w:rsidR="008D74C3" w:rsidRPr="00A96F35" w:rsidRDefault="008D74C3"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8D74C3" w:rsidRPr="00A96F35" w:rsidRDefault="008D74C3"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8D74C3" w:rsidRPr="00DE625C" w:rsidRDefault="008D74C3" w:rsidP="008D74C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Site</w:t>
            </w:r>
            <w:r>
              <w:rPr>
                <w:rFonts w:ascii="Times New Roman" w:eastAsiaTheme="minorEastAsia" w:hAnsi="Times New Roman" w:cs="Times New Roman"/>
                <w:sz w:val="24"/>
                <w:szCs w:val="24"/>
              </w:rPr>
              <w:t>,</w:t>
            </w:r>
            <w:r w:rsidRPr="008D74C3">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Telebank</w:t>
            </w:r>
            <w:proofErr w:type="spellEnd"/>
            <w:r>
              <w:rPr>
                <w:rFonts w:ascii="Times New Roman" w:eastAsiaTheme="minorEastAsia" w:hAnsi="Times New Roman" w:cs="Times New Roman"/>
                <w:sz w:val="24"/>
                <w:szCs w:val="24"/>
              </w:rPr>
              <w:t>,</w:t>
            </w:r>
            <w:r w:rsidRPr="00DE62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Siebel</w:t>
            </w:r>
            <w:r w:rsidRPr="00DE62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CRM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ATM</w:t>
            </w:r>
            <w:r w:rsidRPr="00DE625C">
              <w:rPr>
                <w:rFonts w:ascii="Times New Roman" w:eastAsiaTheme="minorEastAsia" w:hAnsi="Times New Roman" w:cs="Times New Roman"/>
                <w:sz w:val="24"/>
                <w:szCs w:val="24"/>
              </w:rPr>
              <w:t>.</w:t>
            </w:r>
          </w:p>
        </w:tc>
      </w:tr>
      <w:tr w:rsidR="00DE625C" w:rsidRPr="00DE625C" w:rsidTr="00DE625C">
        <w:tc>
          <w:tcPr>
            <w:tcW w:w="1390" w:type="pct"/>
            <w:tcBorders>
              <w:top w:val="single" w:sz="4" w:space="0" w:color="auto"/>
              <w:left w:val="single" w:sz="4" w:space="0" w:color="auto"/>
              <w:bottom w:val="single" w:sz="4" w:space="0" w:color="auto"/>
              <w:right w:val="single" w:sz="4" w:space="0" w:color="auto"/>
            </w:tcBorders>
          </w:tcPr>
          <w:p w:rsidR="00DE625C" w:rsidRPr="008D74C3" w:rsidRDefault="00DE625C" w:rsidP="00DE625C">
            <w:pPr>
              <w:pStyle w:val="TableText"/>
            </w:pPr>
            <w:r w:rsidRPr="00DE625C">
              <w:t>Дата истечения срока действия карты</w:t>
            </w:r>
          </w:p>
        </w:tc>
        <w:tc>
          <w:tcPr>
            <w:tcW w:w="784" w:type="pct"/>
            <w:tcBorders>
              <w:top w:val="single" w:sz="4" w:space="0" w:color="auto"/>
              <w:left w:val="single" w:sz="4" w:space="0" w:color="auto"/>
              <w:bottom w:val="single" w:sz="4" w:space="0" w:color="auto"/>
              <w:right w:val="single" w:sz="4" w:space="0" w:color="auto"/>
            </w:tcBorders>
          </w:tcPr>
          <w:p w:rsidR="00DE625C" w:rsidRPr="00A96F35" w:rsidRDefault="00DE625C" w:rsidP="00DE625C">
            <w:pPr>
              <w:pStyle w:val="TableText"/>
            </w:pPr>
            <w:r>
              <w:t>Дата</w:t>
            </w:r>
          </w:p>
        </w:tc>
        <w:tc>
          <w:tcPr>
            <w:tcW w:w="858" w:type="pct"/>
            <w:tcBorders>
              <w:top w:val="single" w:sz="4" w:space="0" w:color="auto"/>
              <w:left w:val="single" w:sz="4" w:space="0" w:color="auto"/>
              <w:bottom w:val="single" w:sz="4" w:space="0" w:color="auto"/>
              <w:right w:val="single" w:sz="4" w:space="0" w:color="auto"/>
            </w:tcBorders>
          </w:tcPr>
          <w:p w:rsidR="00DE625C" w:rsidRPr="00A96F35" w:rsidRDefault="00DE625C"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DE625C" w:rsidRPr="00DE625C" w:rsidRDefault="00DE625C" w:rsidP="00CC367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p>
        </w:tc>
      </w:tr>
    </w:tbl>
    <w:p w:rsidR="008B6060" w:rsidRDefault="008B6060" w:rsidP="008B6060"/>
    <w:p w:rsidR="008B6060" w:rsidRDefault="008B6060" w:rsidP="008B6060">
      <w:pPr>
        <w:rPr>
          <w:b/>
        </w:rPr>
      </w:pPr>
      <w:r w:rsidRPr="009F25EC">
        <w:rPr>
          <w:b/>
        </w:rPr>
        <w:t xml:space="preserve">Логика </w:t>
      </w:r>
      <w:r w:rsidRPr="003E163D">
        <w:rPr>
          <w:b/>
        </w:rPr>
        <w:t xml:space="preserve">работы </w:t>
      </w:r>
      <w:r w:rsidR="00646A3A">
        <w:rPr>
          <w:b/>
        </w:rPr>
        <w:t>о</w:t>
      </w:r>
      <w:r w:rsidR="00646A3A" w:rsidRPr="00646A3A">
        <w:rPr>
          <w:b/>
        </w:rPr>
        <w:t>пераци</w:t>
      </w:r>
      <w:r w:rsidR="00646A3A">
        <w:rPr>
          <w:b/>
        </w:rPr>
        <w:t>и</w:t>
      </w:r>
      <w:r w:rsidR="00646A3A" w:rsidRPr="00646A3A">
        <w:rPr>
          <w:b/>
        </w:rPr>
        <w:t xml:space="preserve"> “Регистрация/активация клиента по ФИО,</w:t>
      </w:r>
      <w:r w:rsidR="00646A3A">
        <w:rPr>
          <w:b/>
        </w:rPr>
        <w:t xml:space="preserve"> д</w:t>
      </w:r>
      <w:r w:rsidR="00646A3A" w:rsidRPr="00646A3A">
        <w:rPr>
          <w:b/>
        </w:rPr>
        <w:t>/</w:t>
      </w:r>
      <w:proofErr w:type="gramStart"/>
      <w:r w:rsidR="00646A3A">
        <w:rPr>
          <w:b/>
        </w:rPr>
        <w:t>р</w:t>
      </w:r>
      <w:proofErr w:type="gramEnd"/>
      <w:r w:rsidR="00646A3A">
        <w:rPr>
          <w:b/>
        </w:rPr>
        <w:t>,</w:t>
      </w:r>
      <w:r w:rsidR="00646A3A" w:rsidRPr="00646A3A">
        <w:rPr>
          <w:b/>
        </w:rPr>
        <w:t xml:space="preserve"> 4-ем  цифрам н/к”</w:t>
      </w:r>
      <w:r w:rsidR="00A25943" w:rsidRPr="003E163D">
        <w:rPr>
          <w:b/>
        </w:rPr>
        <w:t>:</w:t>
      </w:r>
    </w:p>
    <w:p w:rsidR="008B6060" w:rsidRDefault="008B6060" w:rsidP="008B6060">
      <w:pPr>
        <w:rPr>
          <w:b/>
        </w:rPr>
      </w:pPr>
    </w:p>
    <w:p w:rsidR="005C527B" w:rsidRDefault="005C527B" w:rsidP="008B6060">
      <w:pPr>
        <w:rPr>
          <w:b/>
        </w:rPr>
      </w:pPr>
      <w:r>
        <w:rPr>
          <w:b/>
        </w:rPr>
        <w:t>Идентификация клиента.</w:t>
      </w:r>
    </w:p>
    <w:p w:rsidR="005C527B" w:rsidRPr="00CD672B" w:rsidRDefault="005C527B" w:rsidP="005C527B">
      <w:pPr>
        <w:pStyle w:val="af4"/>
        <w:numPr>
          <w:ilvl w:val="4"/>
          <w:numId w:val="19"/>
        </w:numPr>
        <w:tabs>
          <w:tab w:val="left" w:pos="1560"/>
          <w:tab w:val="left" w:pos="1843"/>
        </w:tabs>
        <w:spacing w:after="0" w:line="240" w:lineRule="auto"/>
        <w:ind w:left="1418" w:hanging="40"/>
        <w:jc w:val="both"/>
        <w:rPr>
          <w:szCs w:val="24"/>
        </w:rPr>
      </w:pPr>
      <w:r>
        <w:rPr>
          <w:szCs w:val="24"/>
        </w:rPr>
        <w:t xml:space="preserve"> О</w:t>
      </w:r>
      <w:r w:rsidRPr="00856403">
        <w:rPr>
          <w:szCs w:val="24"/>
        </w:rPr>
        <w:t>существля</w:t>
      </w:r>
      <w:r>
        <w:rPr>
          <w:szCs w:val="24"/>
        </w:rPr>
        <w:t>ется</w:t>
      </w:r>
      <w:r w:rsidRPr="00856403">
        <w:rPr>
          <w:szCs w:val="24"/>
        </w:rPr>
        <w:t xml:space="preserve"> вызов БС “Поиск похожих клиентов” (</w:t>
      </w:r>
      <w:r w:rsidRPr="00856403">
        <w:rPr>
          <w:szCs w:val="24"/>
          <w:lang w:val="en-US"/>
        </w:rPr>
        <w:t>ULBS</w:t>
      </w:r>
      <w:r w:rsidRPr="00856403">
        <w:rPr>
          <w:szCs w:val="24"/>
        </w:rPr>
        <w:t>86</w:t>
      </w:r>
      <w:r w:rsidR="00630C26">
        <w:rPr>
          <w:szCs w:val="24"/>
        </w:rPr>
        <w:t xml:space="preserve"> </w:t>
      </w:r>
      <w:r w:rsidR="00630C26">
        <w:rPr>
          <w:szCs w:val="24"/>
          <w:lang w:val="en-US"/>
        </w:rPr>
        <w:t>BR</w:t>
      </w:r>
      <w:r w:rsidR="00630C26" w:rsidRPr="00630C26">
        <w:rPr>
          <w:szCs w:val="24"/>
        </w:rPr>
        <w:t xml:space="preserve">-6583 </w:t>
      </w:r>
      <w:r>
        <w:rPr>
          <w:szCs w:val="24"/>
        </w:rPr>
        <w:t xml:space="preserve"> </w:t>
      </w:r>
      <w:r>
        <w:rPr>
          <w:szCs w:val="24"/>
          <w:lang w:val="en-US"/>
        </w:rPr>
        <w:t>BR</w:t>
      </w:r>
      <w:r w:rsidRPr="00827251">
        <w:rPr>
          <w:szCs w:val="24"/>
        </w:rPr>
        <w:t>-5609</w:t>
      </w:r>
      <w:r w:rsidRPr="00856403">
        <w:rPr>
          <w:szCs w:val="24"/>
        </w:rPr>
        <w:t>) в синхронном режиме с входными параметрами</w:t>
      </w:r>
      <w:r w:rsidRPr="00CD672B">
        <w:rPr>
          <w:szCs w:val="24"/>
        </w:rPr>
        <w:t xml:space="preserve"> </w:t>
      </w:r>
      <w:r w:rsidRPr="00856403">
        <w:rPr>
          <w:szCs w:val="24"/>
        </w:rPr>
        <w:t xml:space="preserve"> “ФИО</w:t>
      </w:r>
      <w:r>
        <w:rPr>
          <w:szCs w:val="24"/>
        </w:rPr>
        <w:t xml:space="preserve"> клиента</w:t>
      </w:r>
      <w:r w:rsidRPr="00856403">
        <w:rPr>
          <w:szCs w:val="24"/>
        </w:rPr>
        <w:t>”, “</w:t>
      </w:r>
      <w:r w:rsidRPr="00856403">
        <w:t>Дата рождения”, “Тип докумен</w:t>
      </w:r>
      <w:r>
        <w:t xml:space="preserve">та удостоверяющего личность”. </w:t>
      </w:r>
      <w:r w:rsidRPr="00740E20">
        <w:rPr>
          <w:szCs w:val="24"/>
        </w:rPr>
        <w:t xml:space="preserve">Необходимо </w:t>
      </w:r>
      <w:r w:rsidRPr="00740E20">
        <w:rPr>
          <w:szCs w:val="24"/>
        </w:rPr>
        <w:lastRenderedPageBreak/>
        <w:t>сохранить результат (признак совпадения и идентификатор клиента, либо идентификаторы похожих клиентов</w:t>
      </w:r>
      <w:r>
        <w:rPr>
          <w:szCs w:val="24"/>
        </w:rPr>
        <w:t>)</w:t>
      </w:r>
      <w:r w:rsidRPr="00740E20">
        <w:rPr>
          <w:szCs w:val="24"/>
        </w:rPr>
        <w:t>.</w:t>
      </w:r>
    </w:p>
    <w:p w:rsidR="005C527B" w:rsidRPr="005434B3" w:rsidRDefault="005C527B" w:rsidP="005C527B">
      <w:pPr>
        <w:pStyle w:val="af4"/>
        <w:numPr>
          <w:ilvl w:val="1"/>
          <w:numId w:val="20"/>
        </w:numPr>
        <w:spacing w:after="0" w:line="240" w:lineRule="auto"/>
        <w:jc w:val="both"/>
        <w:rPr>
          <w:szCs w:val="24"/>
        </w:rPr>
      </w:pPr>
      <w:r>
        <w:rPr>
          <w:szCs w:val="24"/>
        </w:rPr>
        <w:t xml:space="preserve"> Если сервис</w:t>
      </w:r>
      <w:r w:rsidRPr="001370E3">
        <w:rPr>
          <w:szCs w:val="24"/>
        </w:rPr>
        <w:t xml:space="preserve"> </w:t>
      </w:r>
      <w:r>
        <w:rPr>
          <w:szCs w:val="24"/>
        </w:rPr>
        <w:t>вернул</w:t>
      </w:r>
      <w:r w:rsidRPr="001370E3">
        <w:rPr>
          <w:szCs w:val="24"/>
        </w:rPr>
        <w:t xml:space="preserve"> оценк</w:t>
      </w:r>
      <w:r>
        <w:rPr>
          <w:szCs w:val="24"/>
        </w:rPr>
        <w:t>у</w:t>
      </w:r>
      <w:r w:rsidRPr="001370E3">
        <w:rPr>
          <w:szCs w:val="24"/>
        </w:rPr>
        <w:t xml:space="preserve"> степени похожести кандидата</w:t>
      </w:r>
      <w:r>
        <w:rPr>
          <w:szCs w:val="24"/>
        </w:rPr>
        <w:t xml:space="preserve"> наивысшую, то это </w:t>
      </w:r>
      <w:r w:rsidRPr="00F97D92">
        <w:rPr>
          <w:szCs w:val="24"/>
          <w:u w:val="single"/>
        </w:rPr>
        <w:t>“полное совпадение”.</w:t>
      </w:r>
      <w:r w:rsidR="00CC3675" w:rsidRPr="00E05B05">
        <w:rPr>
          <w:szCs w:val="24"/>
        </w:rPr>
        <w:t xml:space="preserve"> </w:t>
      </w:r>
      <w:r w:rsidR="00CC3675" w:rsidRPr="00CC3675">
        <w:rPr>
          <w:szCs w:val="24"/>
        </w:rPr>
        <w:t>Далее необходимо выполнить пункт 1.4</w:t>
      </w:r>
      <w:r w:rsidR="00E05B05">
        <w:rPr>
          <w:szCs w:val="24"/>
        </w:rPr>
        <w:t xml:space="preserve"> в части вызова </w:t>
      </w:r>
      <w:r w:rsidR="00E05B05" w:rsidRPr="00801C85">
        <w:t>БС “Получение списка карт клиента” (</w:t>
      </w:r>
      <w:r w:rsidR="00E05B05">
        <w:rPr>
          <w:lang w:val="en-US"/>
        </w:rPr>
        <w:t>BS</w:t>
      </w:r>
      <w:r w:rsidR="00E05B05" w:rsidRPr="0030281E">
        <w:t>_</w:t>
      </w:r>
      <w:r w:rsidR="00E05B05" w:rsidRPr="00801C85">
        <w:rPr>
          <w:lang w:val="en-US"/>
        </w:rPr>
        <w:t>ULBS</w:t>
      </w:r>
      <w:r w:rsidR="00E05B05" w:rsidRPr="00801C85">
        <w:t xml:space="preserve">60 </w:t>
      </w:r>
      <w:r w:rsidR="00E05B05" w:rsidRPr="00801C85">
        <w:rPr>
          <w:lang w:val="en-US"/>
        </w:rPr>
        <w:t>BR</w:t>
      </w:r>
      <w:r w:rsidR="00E05B05" w:rsidRPr="00801C85">
        <w:t>-5549)</w:t>
      </w:r>
      <w:r w:rsidR="00E05B05">
        <w:t>.</w:t>
      </w:r>
    </w:p>
    <w:p w:rsidR="005C527B" w:rsidRPr="005434B3" w:rsidRDefault="005C527B" w:rsidP="005C527B">
      <w:pPr>
        <w:pStyle w:val="af4"/>
        <w:numPr>
          <w:ilvl w:val="1"/>
          <w:numId w:val="20"/>
        </w:numPr>
        <w:spacing w:after="0" w:line="240" w:lineRule="auto"/>
        <w:jc w:val="both"/>
        <w:rPr>
          <w:szCs w:val="24"/>
        </w:rPr>
      </w:pPr>
      <w:r w:rsidRPr="005434B3">
        <w:rPr>
          <w:szCs w:val="24"/>
        </w:rPr>
        <w:t xml:space="preserve">В случае </w:t>
      </w:r>
      <w:r w:rsidRPr="005434B3">
        <w:rPr>
          <w:szCs w:val="24"/>
          <w:u w:val="single"/>
        </w:rPr>
        <w:t xml:space="preserve">транспортных </w:t>
      </w:r>
      <w:r w:rsidRPr="005434B3">
        <w:rPr>
          <w:szCs w:val="24"/>
        </w:rPr>
        <w:t>(</w:t>
      </w:r>
      <w:r w:rsidRPr="005434B3">
        <w:rPr>
          <w:szCs w:val="24"/>
          <w:lang w:val="en-US"/>
        </w:rPr>
        <w:t>HTTP</w:t>
      </w:r>
      <w:r w:rsidRPr="005434B3">
        <w:rPr>
          <w:szCs w:val="24"/>
        </w:rPr>
        <w:t xml:space="preserve"> 500 </w:t>
      </w:r>
      <w:r w:rsidRPr="005434B3">
        <w:rPr>
          <w:szCs w:val="24"/>
          <w:lang w:val="en-US"/>
        </w:rPr>
        <w:t>Internal</w:t>
      </w:r>
      <w:r w:rsidRPr="005434B3">
        <w:rPr>
          <w:szCs w:val="24"/>
        </w:rPr>
        <w:t xml:space="preserve"> </w:t>
      </w:r>
      <w:r w:rsidRPr="005434B3">
        <w:rPr>
          <w:szCs w:val="24"/>
          <w:lang w:val="en-US"/>
        </w:rPr>
        <w:t>Server</w:t>
      </w:r>
      <w:r w:rsidRPr="005434B3">
        <w:rPr>
          <w:szCs w:val="24"/>
        </w:rPr>
        <w:t xml:space="preserve"> </w:t>
      </w:r>
      <w:r w:rsidRPr="005434B3">
        <w:rPr>
          <w:szCs w:val="24"/>
          <w:lang w:val="en-US"/>
        </w:rPr>
        <w:t>Error</w:t>
      </w:r>
      <w:r w:rsidRPr="005434B3">
        <w:rPr>
          <w:szCs w:val="24"/>
        </w:rPr>
        <w:t xml:space="preserve"> или </w:t>
      </w:r>
      <w:r w:rsidRPr="005434B3">
        <w:rPr>
          <w:szCs w:val="24"/>
          <w:lang w:val="en-US"/>
        </w:rPr>
        <w:t>TCP</w:t>
      </w:r>
      <w:r w:rsidRPr="005434B3">
        <w:rPr>
          <w:szCs w:val="24"/>
        </w:rPr>
        <w:t>/</w:t>
      </w:r>
      <w:r w:rsidRPr="005434B3">
        <w:rPr>
          <w:szCs w:val="24"/>
          <w:lang w:val="en-US"/>
        </w:rPr>
        <w:t>IP</w:t>
      </w:r>
      <w:r w:rsidRPr="005434B3">
        <w:rPr>
          <w:szCs w:val="24"/>
        </w:rPr>
        <w:t xml:space="preserve"> </w:t>
      </w:r>
      <w:r w:rsidRPr="005434B3">
        <w:rPr>
          <w:szCs w:val="24"/>
          <w:lang w:val="en-US"/>
        </w:rPr>
        <w:t>Timeout</w:t>
      </w:r>
      <w:r w:rsidRPr="005434B3">
        <w:rPr>
          <w:szCs w:val="24"/>
        </w:rPr>
        <w:t xml:space="preserve">) ошибок при попытке вызова БС “Поиск похожих клиентов”,  </w:t>
      </w:r>
      <w:r w:rsidRPr="005C527B">
        <w:t>операция “Регистрация/активация клиента по ФИО, д/</w:t>
      </w:r>
      <w:proofErr w:type="gramStart"/>
      <w:r w:rsidRPr="005C527B">
        <w:t>р</w:t>
      </w:r>
      <w:proofErr w:type="gramEnd"/>
      <w:r w:rsidRPr="005C527B">
        <w:t>, 4-ем  цифрам н/к”</w:t>
      </w:r>
      <w:r w:rsidRPr="005434B3">
        <w:rPr>
          <w:szCs w:val="24"/>
        </w:rPr>
        <w:t xml:space="preserve">  осуществляет повторную инициацию выполнения </w:t>
      </w:r>
      <w:r w:rsidRPr="005434B3">
        <w:rPr>
          <w:szCs w:val="24"/>
          <w:lang w:val="en-US"/>
        </w:rPr>
        <w:t>n</w:t>
      </w:r>
      <w:r w:rsidRPr="005434B3">
        <w:rPr>
          <w:szCs w:val="24"/>
        </w:rPr>
        <w:t xml:space="preserve">-раз (настраиваемый параметр, на момент запуска n = </w:t>
      </w:r>
      <w:r w:rsidR="002A7B9D">
        <w:rPr>
          <w:szCs w:val="24"/>
        </w:rPr>
        <w:t>2</w:t>
      </w:r>
      <w:r w:rsidRPr="005434B3">
        <w:rPr>
          <w:szCs w:val="24"/>
        </w:rPr>
        <w:t xml:space="preserve">) с интервалом </w:t>
      </w:r>
      <w:r w:rsidRPr="005434B3">
        <w:rPr>
          <w:szCs w:val="24"/>
          <w:lang w:val="en-US"/>
        </w:rPr>
        <w:t>t</w:t>
      </w:r>
      <w:r w:rsidRPr="005434B3">
        <w:rPr>
          <w:szCs w:val="24"/>
        </w:rPr>
        <w:t xml:space="preserve"> (настраиваемый параметр, на момент запуска t = </w:t>
      </w:r>
      <w:r w:rsidR="002A7B9D">
        <w:rPr>
          <w:szCs w:val="24"/>
        </w:rPr>
        <w:t>0.5</w:t>
      </w:r>
      <w:r w:rsidRPr="005434B3">
        <w:rPr>
          <w:szCs w:val="24"/>
        </w:rPr>
        <w:t xml:space="preserve"> минут). Если после  повторных попыток не удалось вызвать БС “Поиск похожих клиентов” – </w:t>
      </w:r>
      <w:r w:rsidRPr="00801C85">
        <w:t>операция “Регистрация/активация клиента по ФИО, д/</w:t>
      </w:r>
      <w:proofErr w:type="gramStart"/>
      <w:r w:rsidRPr="00801C85">
        <w:t>р</w:t>
      </w:r>
      <w:proofErr w:type="gramEnd"/>
      <w:r w:rsidRPr="00801C85">
        <w:t>, 4-ем  цифрам н/к”</w:t>
      </w:r>
      <w:r w:rsidRPr="005434B3">
        <w:rPr>
          <w:szCs w:val="24"/>
        </w:rPr>
        <w:t xml:space="preserve">  </w:t>
      </w:r>
      <w:r w:rsidR="002A7B9D">
        <w:rPr>
          <w:szCs w:val="24"/>
        </w:rPr>
        <w:t>возвращает анкетному сервису ошибку 001-</w:t>
      </w:r>
      <w:r w:rsidR="002A7B9D" w:rsidRPr="002653E9">
        <w:rPr>
          <w:rFonts w:eastAsiaTheme="minorEastAsia" w:cs="Times New Roman"/>
          <w:szCs w:val="24"/>
        </w:rPr>
        <w:t>Сервис временно недоступен</w:t>
      </w:r>
      <w:r w:rsidRPr="005434B3">
        <w:rPr>
          <w:szCs w:val="24"/>
        </w:rPr>
        <w:t>.</w:t>
      </w:r>
    </w:p>
    <w:p w:rsidR="00801C85" w:rsidRPr="005434B3" w:rsidRDefault="005C527B" w:rsidP="00801C85">
      <w:pPr>
        <w:pStyle w:val="af4"/>
        <w:numPr>
          <w:ilvl w:val="1"/>
          <w:numId w:val="20"/>
        </w:numPr>
        <w:spacing w:after="0" w:line="240" w:lineRule="auto"/>
        <w:jc w:val="both"/>
        <w:rPr>
          <w:szCs w:val="24"/>
        </w:rPr>
      </w:pPr>
      <w:r w:rsidRPr="00061350">
        <w:rPr>
          <w:szCs w:val="24"/>
        </w:rPr>
        <w:t xml:space="preserve">В случае </w:t>
      </w:r>
      <w:r w:rsidRPr="00061350">
        <w:rPr>
          <w:rFonts w:eastAsia="Arial Unicode MS"/>
          <w:szCs w:val="24"/>
          <w:u w:val="single"/>
        </w:rPr>
        <w:t>прикладных</w:t>
      </w:r>
      <w:r w:rsidRPr="00061350">
        <w:rPr>
          <w:szCs w:val="24"/>
        </w:rPr>
        <w:t xml:space="preserve"> ошибок при попытке </w:t>
      </w:r>
      <w:r>
        <w:rPr>
          <w:szCs w:val="24"/>
        </w:rPr>
        <w:t>поиска похожих клиентов</w:t>
      </w:r>
      <w:r w:rsidRPr="00061350">
        <w:rPr>
          <w:szCs w:val="24"/>
        </w:rPr>
        <w:t>, то есть БС “Поиск похожих клиентов”  возвратил квитанцию с отрицательным результатом обработки сообщения,</w:t>
      </w:r>
      <w:r w:rsidRPr="00801C85">
        <w:rPr>
          <w:szCs w:val="24"/>
        </w:rPr>
        <w:t xml:space="preserve"> </w:t>
      </w:r>
      <w:r w:rsidR="00801C85" w:rsidRPr="00801C85">
        <w:t>операция “Регистрация/активация клиента по ФИО, д/</w:t>
      </w:r>
      <w:proofErr w:type="gramStart"/>
      <w:r w:rsidR="00801C85" w:rsidRPr="00801C85">
        <w:t>р</w:t>
      </w:r>
      <w:proofErr w:type="gramEnd"/>
      <w:r w:rsidR="00801C85" w:rsidRPr="00801C85">
        <w:t>, 4-ем  цифрам н/к”</w:t>
      </w:r>
      <w:r w:rsidR="00801C85" w:rsidRPr="00801C85">
        <w:rPr>
          <w:szCs w:val="24"/>
        </w:rPr>
        <w:t xml:space="preserve">  </w:t>
      </w:r>
      <w:r w:rsidR="002A7B9D">
        <w:rPr>
          <w:szCs w:val="24"/>
        </w:rPr>
        <w:t>возвращает анкетному сервису ошибку 005-</w:t>
      </w:r>
      <w:r w:rsidR="002A7B9D" w:rsidRPr="002A7B9D">
        <w:rPr>
          <w:rFonts w:eastAsiaTheme="minorEastAsia" w:cs="Times New Roman"/>
          <w:szCs w:val="24"/>
        </w:rPr>
        <w:t xml:space="preserve"> </w:t>
      </w:r>
      <w:r w:rsidR="002A7B9D">
        <w:rPr>
          <w:rFonts w:eastAsiaTheme="minorEastAsia" w:cs="Times New Roman"/>
          <w:szCs w:val="24"/>
        </w:rPr>
        <w:t>Ош</w:t>
      </w:r>
      <w:r w:rsidR="002A7B9D" w:rsidRPr="005A6AD1">
        <w:rPr>
          <w:rFonts w:eastAsiaTheme="minorEastAsia" w:cs="Times New Roman"/>
          <w:szCs w:val="24"/>
        </w:rPr>
        <w:t>и</w:t>
      </w:r>
      <w:r w:rsidR="002A7B9D">
        <w:rPr>
          <w:rFonts w:eastAsiaTheme="minorEastAsia" w:cs="Times New Roman"/>
          <w:szCs w:val="24"/>
        </w:rPr>
        <w:t>бка конечной системы</w:t>
      </w:r>
      <w:r w:rsidR="002A7B9D" w:rsidRPr="005434B3">
        <w:rPr>
          <w:szCs w:val="24"/>
        </w:rPr>
        <w:t>.</w:t>
      </w:r>
    </w:p>
    <w:p w:rsidR="005C527B" w:rsidRPr="00061350" w:rsidRDefault="005C527B" w:rsidP="00801C85">
      <w:pPr>
        <w:pStyle w:val="af4"/>
        <w:spacing w:after="0" w:line="240" w:lineRule="auto"/>
        <w:ind w:left="1785"/>
        <w:jc w:val="both"/>
        <w:rPr>
          <w:rFonts w:eastAsia="Arial Unicode MS"/>
          <w:szCs w:val="24"/>
        </w:rPr>
      </w:pPr>
    </w:p>
    <w:p w:rsidR="005C527B" w:rsidRPr="00801C85" w:rsidRDefault="005C527B" w:rsidP="00801C85">
      <w:pPr>
        <w:pStyle w:val="af4"/>
        <w:numPr>
          <w:ilvl w:val="1"/>
          <w:numId w:val="20"/>
        </w:numPr>
        <w:jc w:val="both"/>
      </w:pPr>
      <w:r w:rsidRPr="00801C85">
        <w:t xml:space="preserve">Если сервис вернул </w:t>
      </w:r>
      <w:r w:rsidRPr="00801C85">
        <w:rPr>
          <w:u w:val="single"/>
        </w:rPr>
        <w:t>несколько “похожих”</w:t>
      </w:r>
      <w:r w:rsidRPr="00801C85">
        <w:t xml:space="preserve"> клиентов, то по каждому клиенту, в порядке убывания оценки степени похожести, асинхронно вызывается БС “Получение списка карт клиента” (</w:t>
      </w:r>
      <w:r w:rsidR="0030281E">
        <w:rPr>
          <w:lang w:val="en-US"/>
        </w:rPr>
        <w:t>BS</w:t>
      </w:r>
      <w:r w:rsidR="0030281E" w:rsidRPr="0030281E">
        <w:t>_</w:t>
      </w:r>
      <w:r w:rsidRPr="00801C85">
        <w:rPr>
          <w:lang w:val="en-US"/>
        </w:rPr>
        <w:t>ULBS</w:t>
      </w:r>
      <w:r w:rsidRPr="00801C85">
        <w:t xml:space="preserve">60 </w:t>
      </w:r>
      <w:r w:rsidRPr="00801C85">
        <w:rPr>
          <w:lang w:val="en-US"/>
        </w:rPr>
        <w:t>BR</w:t>
      </w:r>
      <w:r w:rsidRPr="00801C85">
        <w:t xml:space="preserve">-5549). На стороне </w:t>
      </w:r>
      <w:r w:rsidR="00801C85" w:rsidRPr="00801C85">
        <w:t>операци</w:t>
      </w:r>
      <w:r w:rsidR="00801C85">
        <w:t>и</w:t>
      </w:r>
      <w:r w:rsidR="00801C85" w:rsidRPr="00801C85">
        <w:t xml:space="preserve"> “Регистрация/активация клиента по ФИО, д/</w:t>
      </w:r>
      <w:proofErr w:type="gramStart"/>
      <w:r w:rsidR="00801C85" w:rsidRPr="00801C85">
        <w:t>р</w:t>
      </w:r>
      <w:proofErr w:type="gramEnd"/>
      <w:r w:rsidR="00801C85" w:rsidRPr="00801C85">
        <w:t>, 4-ем  цифрам н/к”</w:t>
      </w:r>
      <w:r w:rsidR="00801C85" w:rsidRPr="00801C85">
        <w:rPr>
          <w:szCs w:val="24"/>
        </w:rPr>
        <w:t xml:space="preserve">  </w:t>
      </w:r>
      <w:r w:rsidRPr="00801C85">
        <w:t xml:space="preserve">для получения ответного сообщения со списком карт клиента требуется реализовать </w:t>
      </w:r>
      <w:r w:rsidRPr="00801C85">
        <w:rPr>
          <w:lang w:val="en-US"/>
        </w:rPr>
        <w:t>W</w:t>
      </w:r>
      <w:proofErr w:type="spellStart"/>
      <w:r w:rsidRPr="00801C85">
        <w:t>eb</w:t>
      </w:r>
      <w:proofErr w:type="spellEnd"/>
      <w:r w:rsidRPr="00801C85">
        <w:t>-сервис «</w:t>
      </w:r>
      <w:proofErr w:type="spellStart"/>
      <w:r w:rsidRPr="00801C85">
        <w:t>CardListRs</w:t>
      </w:r>
      <w:proofErr w:type="spellEnd"/>
      <w:r w:rsidRPr="00801C85">
        <w:t xml:space="preserve">», вызов которого осуществляется асинхронно. </w:t>
      </w:r>
    </w:p>
    <w:p w:rsidR="005C527B" w:rsidRDefault="000C469E" w:rsidP="000C469E">
      <w:pPr>
        <w:pStyle w:val="af4"/>
        <w:spacing w:after="0" w:line="240" w:lineRule="auto"/>
        <w:ind w:left="2127"/>
        <w:jc w:val="both"/>
        <w:rPr>
          <w:szCs w:val="24"/>
        </w:rPr>
      </w:pPr>
      <w:r>
        <w:rPr>
          <w:szCs w:val="24"/>
        </w:rPr>
        <w:t>1.4.1.</w:t>
      </w:r>
      <w:r w:rsidR="005C527B" w:rsidRPr="00315773">
        <w:rPr>
          <w:szCs w:val="24"/>
        </w:rPr>
        <w:t xml:space="preserve"> В случае </w:t>
      </w:r>
      <w:r w:rsidR="005C527B" w:rsidRPr="00315773">
        <w:rPr>
          <w:szCs w:val="24"/>
          <w:u w:val="single"/>
        </w:rPr>
        <w:t xml:space="preserve">транспортных </w:t>
      </w:r>
      <w:r w:rsidR="005C527B" w:rsidRPr="00315773">
        <w:rPr>
          <w:szCs w:val="24"/>
        </w:rPr>
        <w:t>(</w:t>
      </w:r>
      <w:r w:rsidR="005C527B" w:rsidRPr="00315773">
        <w:rPr>
          <w:szCs w:val="24"/>
          <w:lang w:val="en-US"/>
        </w:rPr>
        <w:t>HTTP</w:t>
      </w:r>
      <w:r w:rsidR="005C527B" w:rsidRPr="00315773">
        <w:rPr>
          <w:szCs w:val="24"/>
        </w:rPr>
        <w:t xml:space="preserve"> 500 </w:t>
      </w:r>
      <w:r w:rsidR="005C527B" w:rsidRPr="00315773">
        <w:rPr>
          <w:szCs w:val="24"/>
          <w:lang w:val="en-US"/>
        </w:rPr>
        <w:t>Internal</w:t>
      </w:r>
      <w:r w:rsidR="005C527B" w:rsidRPr="00315773">
        <w:rPr>
          <w:szCs w:val="24"/>
        </w:rPr>
        <w:t xml:space="preserve"> </w:t>
      </w:r>
      <w:r w:rsidR="005C527B" w:rsidRPr="00315773">
        <w:rPr>
          <w:szCs w:val="24"/>
          <w:lang w:val="en-US"/>
        </w:rPr>
        <w:t>Server</w:t>
      </w:r>
      <w:r w:rsidR="005C527B" w:rsidRPr="00315773">
        <w:rPr>
          <w:szCs w:val="24"/>
        </w:rPr>
        <w:t xml:space="preserve"> </w:t>
      </w:r>
      <w:r w:rsidR="005C527B" w:rsidRPr="00315773">
        <w:rPr>
          <w:szCs w:val="24"/>
          <w:lang w:val="en-US"/>
        </w:rPr>
        <w:t>Error</w:t>
      </w:r>
      <w:r w:rsidR="005C527B" w:rsidRPr="00315773">
        <w:rPr>
          <w:szCs w:val="24"/>
        </w:rPr>
        <w:t xml:space="preserve"> или </w:t>
      </w:r>
      <w:r w:rsidR="005C527B" w:rsidRPr="00315773">
        <w:rPr>
          <w:szCs w:val="24"/>
          <w:lang w:val="en-US"/>
        </w:rPr>
        <w:t>TCP</w:t>
      </w:r>
      <w:r w:rsidR="005C527B" w:rsidRPr="00315773">
        <w:rPr>
          <w:szCs w:val="24"/>
        </w:rPr>
        <w:t>/</w:t>
      </w:r>
      <w:r w:rsidR="005C527B" w:rsidRPr="00315773">
        <w:rPr>
          <w:szCs w:val="24"/>
          <w:lang w:val="en-US"/>
        </w:rPr>
        <w:t>IP</w:t>
      </w:r>
      <w:r w:rsidR="005C527B" w:rsidRPr="00315773">
        <w:rPr>
          <w:szCs w:val="24"/>
        </w:rPr>
        <w:t xml:space="preserve"> </w:t>
      </w:r>
      <w:r w:rsidR="005C527B" w:rsidRPr="00315773">
        <w:rPr>
          <w:szCs w:val="24"/>
          <w:lang w:val="en-US"/>
        </w:rPr>
        <w:t>Timeout</w:t>
      </w:r>
      <w:r w:rsidR="005C527B" w:rsidRPr="00315773">
        <w:rPr>
          <w:szCs w:val="24"/>
        </w:rPr>
        <w:t>)</w:t>
      </w:r>
      <w:r w:rsidR="005C527B">
        <w:rPr>
          <w:szCs w:val="24"/>
        </w:rPr>
        <w:t xml:space="preserve"> ошибок </w:t>
      </w:r>
      <w:r w:rsidR="005C527B" w:rsidRPr="00315773">
        <w:rPr>
          <w:szCs w:val="24"/>
        </w:rPr>
        <w:t>при попытке вызова БС “</w:t>
      </w:r>
      <w:r w:rsidR="005C527B">
        <w:rPr>
          <w:szCs w:val="24"/>
        </w:rPr>
        <w:t>Получение списка карт клиента</w:t>
      </w:r>
      <w:r w:rsidR="005C527B" w:rsidRPr="00315773">
        <w:rPr>
          <w:szCs w:val="24"/>
        </w:rPr>
        <w:t xml:space="preserve">”,  </w:t>
      </w:r>
      <w:r w:rsidRPr="00801C85">
        <w:t>операци</w:t>
      </w:r>
      <w:r>
        <w:t>я</w:t>
      </w:r>
      <w:r w:rsidRPr="00801C85">
        <w:t xml:space="preserve"> “Регистрация/активация клиента по ФИО, д/</w:t>
      </w:r>
      <w:proofErr w:type="gramStart"/>
      <w:r w:rsidRPr="00801C85">
        <w:t>р</w:t>
      </w:r>
      <w:proofErr w:type="gramEnd"/>
      <w:r w:rsidRPr="00801C85">
        <w:t>, 4-ем  цифрам н/к”</w:t>
      </w:r>
      <w:r>
        <w:t xml:space="preserve"> </w:t>
      </w:r>
      <w:r w:rsidR="005C527B" w:rsidRPr="00315773">
        <w:rPr>
          <w:szCs w:val="24"/>
        </w:rPr>
        <w:t xml:space="preserve">осуществляет повторную инициацию выполнения </w:t>
      </w:r>
      <w:r w:rsidR="005C527B" w:rsidRPr="00315773">
        <w:rPr>
          <w:szCs w:val="24"/>
          <w:lang w:val="en-US"/>
        </w:rPr>
        <w:t>n</w:t>
      </w:r>
      <w:r w:rsidR="005C527B" w:rsidRPr="00315773">
        <w:rPr>
          <w:szCs w:val="24"/>
        </w:rPr>
        <w:t xml:space="preserve">-раз (настраиваемый параметр, на момент запуска </w:t>
      </w:r>
      <w:r w:rsidR="005C527B">
        <w:rPr>
          <w:szCs w:val="24"/>
        </w:rPr>
        <w:t xml:space="preserve">n = </w:t>
      </w:r>
      <w:r w:rsidR="00A43877">
        <w:rPr>
          <w:szCs w:val="24"/>
        </w:rPr>
        <w:t>2</w:t>
      </w:r>
      <w:r w:rsidR="005C527B" w:rsidRPr="00315773">
        <w:rPr>
          <w:szCs w:val="24"/>
        </w:rPr>
        <w:t>)</w:t>
      </w:r>
      <w:r w:rsidR="005C527B">
        <w:rPr>
          <w:szCs w:val="24"/>
        </w:rPr>
        <w:t xml:space="preserve"> с интервалом </w:t>
      </w:r>
      <w:r w:rsidR="005C527B" w:rsidRPr="00315773">
        <w:rPr>
          <w:szCs w:val="24"/>
          <w:lang w:val="en-US"/>
        </w:rPr>
        <w:t>t</w:t>
      </w:r>
      <w:r w:rsidR="005C527B" w:rsidRPr="00315773">
        <w:rPr>
          <w:szCs w:val="24"/>
        </w:rPr>
        <w:t xml:space="preserve"> (настраиваемый параметр, на момент запуска </w:t>
      </w:r>
      <w:r w:rsidR="005C527B">
        <w:rPr>
          <w:szCs w:val="24"/>
        </w:rPr>
        <w:t xml:space="preserve">t = </w:t>
      </w:r>
      <w:r w:rsidR="00A43877">
        <w:rPr>
          <w:szCs w:val="24"/>
        </w:rPr>
        <w:t>0.5</w:t>
      </w:r>
      <w:r w:rsidR="005C527B">
        <w:rPr>
          <w:szCs w:val="24"/>
        </w:rPr>
        <w:t xml:space="preserve"> </w:t>
      </w:r>
      <w:r w:rsidR="005C527B" w:rsidRPr="00315773">
        <w:rPr>
          <w:szCs w:val="24"/>
        </w:rPr>
        <w:t>минут). Если после  повторных попыток не удалось вызвать БС “</w:t>
      </w:r>
      <w:r w:rsidR="005C527B">
        <w:rPr>
          <w:szCs w:val="24"/>
        </w:rPr>
        <w:t>Получение списка карт клиента</w:t>
      </w:r>
      <w:r w:rsidR="005C527B" w:rsidRPr="00315773">
        <w:rPr>
          <w:szCs w:val="24"/>
        </w:rPr>
        <w:t xml:space="preserve">” – </w:t>
      </w:r>
      <w:r w:rsidRPr="00801C85">
        <w:t>операци</w:t>
      </w:r>
      <w:r>
        <w:t>я</w:t>
      </w:r>
      <w:r w:rsidRPr="00801C85">
        <w:t xml:space="preserve"> “Регистрация/активация клиента по ФИО, д/</w:t>
      </w:r>
      <w:proofErr w:type="gramStart"/>
      <w:r w:rsidRPr="00801C85">
        <w:t>р</w:t>
      </w:r>
      <w:proofErr w:type="gramEnd"/>
      <w:r w:rsidRPr="00801C85">
        <w:t>, 4-ем  цифрам н/к”</w:t>
      </w:r>
      <w:r>
        <w:t xml:space="preserve"> </w:t>
      </w:r>
      <w:r w:rsidR="00A43877">
        <w:rPr>
          <w:szCs w:val="24"/>
        </w:rPr>
        <w:t>возвращает анкетному сервису ошибку 001-</w:t>
      </w:r>
      <w:r w:rsidR="00A43877" w:rsidRPr="002653E9">
        <w:rPr>
          <w:rFonts w:eastAsiaTheme="minorEastAsia" w:cs="Times New Roman"/>
          <w:szCs w:val="24"/>
        </w:rPr>
        <w:t>Сервис временно недоступен</w:t>
      </w:r>
      <w:r w:rsidR="00A43877" w:rsidRPr="005434B3">
        <w:rPr>
          <w:szCs w:val="24"/>
        </w:rPr>
        <w:t>.</w:t>
      </w:r>
    </w:p>
    <w:p w:rsidR="005C527B" w:rsidRDefault="005C527B" w:rsidP="00DA075B">
      <w:pPr>
        <w:pStyle w:val="af4"/>
        <w:numPr>
          <w:ilvl w:val="2"/>
          <w:numId w:val="23"/>
        </w:numPr>
        <w:tabs>
          <w:tab w:val="left" w:pos="2835"/>
        </w:tabs>
        <w:spacing w:after="0" w:line="240" w:lineRule="auto"/>
        <w:jc w:val="both"/>
        <w:rPr>
          <w:szCs w:val="24"/>
        </w:rPr>
      </w:pPr>
      <w:r>
        <w:rPr>
          <w:szCs w:val="24"/>
        </w:rPr>
        <w:t xml:space="preserve"> После получения списка карт клиента от </w:t>
      </w:r>
      <w:r w:rsidRPr="00315773">
        <w:rPr>
          <w:szCs w:val="24"/>
        </w:rPr>
        <w:t>БС “</w:t>
      </w:r>
      <w:r>
        <w:rPr>
          <w:szCs w:val="24"/>
        </w:rPr>
        <w:t>Получение списка карт клиента</w:t>
      </w:r>
      <w:r w:rsidRPr="00315773">
        <w:rPr>
          <w:szCs w:val="24"/>
        </w:rPr>
        <w:t>”</w:t>
      </w:r>
      <w:r>
        <w:rPr>
          <w:szCs w:val="24"/>
        </w:rPr>
        <w:t>, необходимо сверить  последние 4-</w:t>
      </w:r>
      <w:r w:rsidR="00574300">
        <w:rPr>
          <w:szCs w:val="24"/>
        </w:rPr>
        <w:t>е</w:t>
      </w:r>
      <w:r>
        <w:rPr>
          <w:szCs w:val="24"/>
        </w:rPr>
        <w:t xml:space="preserve"> цифры карт из списка </w:t>
      </w:r>
      <w:r w:rsidRPr="009F293D">
        <w:rPr>
          <w:szCs w:val="24"/>
        </w:rPr>
        <w:t>“</w:t>
      </w:r>
      <w:proofErr w:type="spellStart"/>
      <w:r w:rsidRPr="006F25C8">
        <w:rPr>
          <w:szCs w:val="24"/>
        </w:rPr>
        <w:t>CardListRs</w:t>
      </w:r>
      <w:proofErr w:type="spellEnd"/>
      <w:r w:rsidRPr="009F293D">
        <w:rPr>
          <w:szCs w:val="24"/>
        </w:rPr>
        <w:t>”</w:t>
      </w:r>
      <w:r>
        <w:rPr>
          <w:szCs w:val="24"/>
        </w:rPr>
        <w:t xml:space="preserve">  с 4-мя цифрами карты, указанными клиентом при заполнении анкеты. </w:t>
      </w:r>
    </w:p>
    <w:p w:rsidR="005C527B" w:rsidRPr="00DA075B" w:rsidRDefault="005C527B" w:rsidP="00DA075B">
      <w:pPr>
        <w:pStyle w:val="af4"/>
        <w:numPr>
          <w:ilvl w:val="3"/>
          <w:numId w:val="23"/>
        </w:numPr>
        <w:jc w:val="both"/>
      </w:pPr>
      <w:r w:rsidRPr="00DA075B">
        <w:rPr>
          <w:u w:val="single"/>
        </w:rPr>
        <w:t>Если 4-е цифры из номера  карт совпали межу собой</w:t>
      </w:r>
      <w:r w:rsidR="00CC3675">
        <w:rPr>
          <w:u w:val="single"/>
        </w:rPr>
        <w:t xml:space="preserve"> и также совпал</w:t>
      </w:r>
      <w:r w:rsidR="00E03D61">
        <w:rPr>
          <w:u w:val="single"/>
        </w:rPr>
        <w:t>и</w:t>
      </w:r>
      <w:r w:rsidR="00E03D61" w:rsidRPr="00E03D61">
        <w:rPr>
          <w:u w:val="single"/>
        </w:rPr>
        <w:t xml:space="preserve"> “Дат</w:t>
      </w:r>
      <w:r w:rsidR="00E03D61">
        <w:rPr>
          <w:u w:val="single"/>
        </w:rPr>
        <w:t>ы</w:t>
      </w:r>
      <w:r w:rsidR="00E03D61" w:rsidRPr="00E03D61">
        <w:rPr>
          <w:u w:val="single"/>
        </w:rPr>
        <w:t xml:space="preserve"> истечения срока действия карты”</w:t>
      </w:r>
      <w:r w:rsidRPr="00DA075B">
        <w:t>, то итерации “Получение списка карт клиента”  для похожих клиентов не продолжаются, считается, что клиент найден, а также найден полный номер карты.</w:t>
      </w:r>
    </w:p>
    <w:p w:rsidR="005C527B" w:rsidRDefault="005C527B" w:rsidP="00152F73">
      <w:pPr>
        <w:pStyle w:val="af4"/>
        <w:numPr>
          <w:ilvl w:val="3"/>
          <w:numId w:val="23"/>
        </w:numPr>
        <w:spacing w:after="0" w:line="240" w:lineRule="auto"/>
        <w:jc w:val="both"/>
        <w:rPr>
          <w:szCs w:val="24"/>
        </w:rPr>
      </w:pPr>
      <w:r w:rsidRPr="001C3CBC">
        <w:rPr>
          <w:szCs w:val="24"/>
        </w:rPr>
        <w:lastRenderedPageBreak/>
        <w:t>Если 4-</w:t>
      </w:r>
      <w:r>
        <w:rPr>
          <w:szCs w:val="24"/>
        </w:rPr>
        <w:t>е</w:t>
      </w:r>
      <w:r w:rsidRPr="001C3CBC">
        <w:rPr>
          <w:szCs w:val="24"/>
        </w:rPr>
        <w:t xml:space="preserve"> цифры из номера  карт</w:t>
      </w:r>
      <w:r w:rsidR="006A30EB">
        <w:rPr>
          <w:szCs w:val="24"/>
        </w:rPr>
        <w:t xml:space="preserve"> и </w:t>
      </w:r>
      <w:r w:rsidR="006A30EB" w:rsidRPr="00E03D61">
        <w:rPr>
          <w:u w:val="single"/>
        </w:rPr>
        <w:t>“Дат</w:t>
      </w:r>
      <w:r w:rsidR="006A30EB">
        <w:rPr>
          <w:u w:val="single"/>
        </w:rPr>
        <w:t>ы</w:t>
      </w:r>
      <w:r w:rsidR="006A30EB" w:rsidRPr="00E03D61">
        <w:rPr>
          <w:u w:val="single"/>
        </w:rPr>
        <w:t xml:space="preserve"> истечения срока действия карты”</w:t>
      </w:r>
      <w:r w:rsidRPr="001C3CBC">
        <w:rPr>
          <w:szCs w:val="24"/>
        </w:rPr>
        <w:t xml:space="preserve"> не совпали межу собой для всех </w:t>
      </w:r>
      <w:r w:rsidRPr="00F97D92">
        <w:rPr>
          <w:i/>
          <w:szCs w:val="24"/>
          <w:u w:val="single"/>
        </w:rPr>
        <w:t>“похож</w:t>
      </w:r>
      <w:r w:rsidR="002A1C57">
        <w:rPr>
          <w:i/>
          <w:szCs w:val="24"/>
          <w:u w:val="single"/>
        </w:rPr>
        <w:t>их</w:t>
      </w:r>
      <w:r w:rsidRPr="00F97D92">
        <w:rPr>
          <w:i/>
          <w:szCs w:val="24"/>
          <w:u w:val="single"/>
        </w:rPr>
        <w:t xml:space="preserve"> клиентов”</w:t>
      </w:r>
      <w:r>
        <w:rPr>
          <w:i/>
          <w:szCs w:val="24"/>
          <w:u w:val="single"/>
        </w:rPr>
        <w:t>,</w:t>
      </w:r>
      <w:r w:rsidRPr="001C3CBC">
        <w:rPr>
          <w:szCs w:val="24"/>
        </w:rPr>
        <w:t xml:space="preserve"> то </w:t>
      </w:r>
      <w:r w:rsidR="00DA075B" w:rsidRPr="00801C85">
        <w:t>операци</w:t>
      </w:r>
      <w:r w:rsidR="00DA075B">
        <w:t>я</w:t>
      </w:r>
      <w:r w:rsidR="00DA075B" w:rsidRPr="00801C85">
        <w:t xml:space="preserve"> “Регистрация/активация клиента по ФИО, д/</w:t>
      </w:r>
      <w:proofErr w:type="gramStart"/>
      <w:r w:rsidR="00DA075B" w:rsidRPr="00801C85">
        <w:t>р</w:t>
      </w:r>
      <w:proofErr w:type="gramEnd"/>
      <w:r w:rsidR="00DA075B" w:rsidRPr="00801C85">
        <w:t>, 4-ем  цифрам н/к”</w:t>
      </w:r>
      <w:r w:rsidR="00DA075B">
        <w:t xml:space="preserve"> </w:t>
      </w:r>
      <w:r w:rsidR="007857D9">
        <w:rPr>
          <w:szCs w:val="24"/>
        </w:rPr>
        <w:t>возвращает анкетному сервису ошибку 006-</w:t>
      </w:r>
      <w:r w:rsidR="007857D9">
        <w:rPr>
          <w:rFonts w:eastAsiaTheme="minorEastAsia" w:cs="Times New Roman"/>
          <w:szCs w:val="24"/>
        </w:rPr>
        <w:t>Ошибка идентификации клиента</w:t>
      </w:r>
      <w:r w:rsidR="00152F73" w:rsidRPr="00152F73">
        <w:rPr>
          <w:szCs w:val="24"/>
        </w:rPr>
        <w:t>.</w:t>
      </w:r>
    </w:p>
    <w:p w:rsidR="005C527B" w:rsidRPr="00BC40CA" w:rsidRDefault="005C527B" w:rsidP="00BC40CA">
      <w:pPr>
        <w:pStyle w:val="af4"/>
        <w:numPr>
          <w:ilvl w:val="3"/>
          <w:numId w:val="23"/>
        </w:numPr>
        <w:jc w:val="both"/>
        <w:rPr>
          <w:rFonts w:eastAsia="Arial Unicode MS"/>
        </w:rPr>
      </w:pPr>
      <w:r w:rsidRPr="00BC40CA">
        <w:t xml:space="preserve">В случае </w:t>
      </w:r>
      <w:r w:rsidRPr="00BC40CA">
        <w:rPr>
          <w:rFonts w:eastAsia="Arial Unicode MS"/>
          <w:u w:val="single"/>
        </w:rPr>
        <w:t>прикладных</w:t>
      </w:r>
      <w:r w:rsidRPr="00BC40CA">
        <w:t xml:space="preserve"> ошибок при попытке получения списка карт клиента, то есть БС “ Получение списка карт клиента</w:t>
      </w:r>
      <w:r w:rsidR="00BC40CA">
        <w:t xml:space="preserve">” </w:t>
      </w:r>
      <w:r w:rsidRPr="00BC40CA">
        <w:t xml:space="preserve">возвратил квитанцию с отрицательным результатом обработки сообщения (для всех похожих клиентов), </w:t>
      </w:r>
      <w:r w:rsidR="00BC40CA" w:rsidRPr="00801C85">
        <w:t>операци</w:t>
      </w:r>
      <w:r w:rsidR="00BC40CA">
        <w:t>я</w:t>
      </w:r>
      <w:r w:rsidR="00BC40CA" w:rsidRPr="00801C85">
        <w:t xml:space="preserve"> “Регистрация/активация клиента по ФИО, д/</w:t>
      </w:r>
      <w:proofErr w:type="gramStart"/>
      <w:r w:rsidR="00BC40CA" w:rsidRPr="00801C85">
        <w:t>р</w:t>
      </w:r>
      <w:proofErr w:type="gramEnd"/>
      <w:r w:rsidR="00BC40CA" w:rsidRPr="00801C85">
        <w:t>, 4-ем  цифрам н/к</w:t>
      </w:r>
      <w:r w:rsidR="007857D9" w:rsidRPr="007857D9">
        <w:rPr>
          <w:szCs w:val="24"/>
        </w:rPr>
        <w:t xml:space="preserve"> </w:t>
      </w:r>
      <w:r w:rsidR="007857D9">
        <w:rPr>
          <w:szCs w:val="24"/>
        </w:rPr>
        <w:t>возвращает анкетному сервису ошибку 005-</w:t>
      </w:r>
      <w:r w:rsidR="007857D9" w:rsidRPr="002A7B9D">
        <w:rPr>
          <w:rFonts w:eastAsiaTheme="minorEastAsia" w:cs="Times New Roman"/>
          <w:szCs w:val="24"/>
        </w:rPr>
        <w:t xml:space="preserve"> </w:t>
      </w:r>
      <w:r w:rsidR="007857D9">
        <w:rPr>
          <w:rFonts w:eastAsiaTheme="minorEastAsia" w:cs="Times New Roman"/>
          <w:szCs w:val="24"/>
        </w:rPr>
        <w:t>Ош</w:t>
      </w:r>
      <w:r w:rsidR="007857D9" w:rsidRPr="005A6AD1">
        <w:rPr>
          <w:rFonts w:eastAsiaTheme="minorEastAsia" w:cs="Times New Roman"/>
          <w:szCs w:val="24"/>
        </w:rPr>
        <w:t>и</w:t>
      </w:r>
      <w:r w:rsidR="007857D9">
        <w:rPr>
          <w:rFonts w:eastAsiaTheme="minorEastAsia" w:cs="Times New Roman"/>
          <w:szCs w:val="24"/>
        </w:rPr>
        <w:t>бка конечной системы</w:t>
      </w:r>
      <w:r w:rsidR="00BC40CA" w:rsidRPr="00BC40CA">
        <w:t>.</w:t>
      </w:r>
    </w:p>
    <w:p w:rsidR="00155958" w:rsidRPr="00D654D1" w:rsidRDefault="00155958" w:rsidP="00155958">
      <w:pPr>
        <w:pStyle w:val="af4"/>
        <w:numPr>
          <w:ilvl w:val="0"/>
          <w:numId w:val="23"/>
        </w:numPr>
        <w:tabs>
          <w:tab w:val="left" w:pos="1701"/>
        </w:tabs>
        <w:autoSpaceDE w:val="0"/>
        <w:autoSpaceDN w:val="0"/>
        <w:adjustRightInd w:val="0"/>
        <w:spacing w:line="288" w:lineRule="auto"/>
        <w:ind w:left="1418" w:firstLine="0"/>
        <w:jc w:val="both"/>
        <w:rPr>
          <w:rFonts w:eastAsia="Arial Unicode MS"/>
        </w:rPr>
      </w:pPr>
      <w:r>
        <w:rPr>
          <w:rFonts w:eastAsia="Arial Unicode MS"/>
          <w:szCs w:val="24"/>
        </w:rPr>
        <w:t>По</w:t>
      </w:r>
      <w:r w:rsidR="00023651">
        <w:rPr>
          <w:rFonts w:eastAsia="Arial Unicode MS"/>
          <w:szCs w:val="24"/>
        </w:rPr>
        <w:t>с</w:t>
      </w:r>
      <w:r>
        <w:rPr>
          <w:rFonts w:eastAsia="Arial Unicode MS"/>
          <w:szCs w:val="24"/>
        </w:rPr>
        <w:t xml:space="preserve">ле определения </w:t>
      </w:r>
      <w:r>
        <w:rPr>
          <w:rFonts w:eastAsia="Arial Unicode MS"/>
          <w:szCs w:val="24"/>
          <w:lang w:val="en-US"/>
        </w:rPr>
        <w:t>ID</w:t>
      </w:r>
      <w:r w:rsidRPr="00155958">
        <w:rPr>
          <w:rFonts w:eastAsia="Arial Unicode MS"/>
          <w:szCs w:val="24"/>
        </w:rPr>
        <w:t xml:space="preserve"> </w:t>
      </w:r>
      <w:r>
        <w:rPr>
          <w:rFonts w:eastAsia="Arial Unicode MS"/>
          <w:szCs w:val="24"/>
        </w:rPr>
        <w:t xml:space="preserve">клиента в МДМ происходит накопление заявок на регистрацию и активацию и   выгрузка два </w:t>
      </w:r>
      <w:r>
        <w:rPr>
          <w:rFonts w:cs="Times New Roman"/>
        </w:rPr>
        <w:t>раз</w:t>
      </w:r>
      <w:r w:rsidR="00AB2FCC">
        <w:rPr>
          <w:rFonts w:cs="Times New Roman"/>
        </w:rPr>
        <w:t>а</w:t>
      </w:r>
      <w:r>
        <w:rPr>
          <w:rFonts w:cs="Times New Roman"/>
        </w:rPr>
        <w:t xml:space="preserve"> в сутки реестра с клиентами </w:t>
      </w:r>
      <w:r>
        <w:t xml:space="preserve">на регистрацию и активацию </w:t>
      </w:r>
      <w:r>
        <w:rPr>
          <w:rFonts w:cs="Times New Roman"/>
        </w:rPr>
        <w:t xml:space="preserve">в формате </w:t>
      </w:r>
      <w:r>
        <w:rPr>
          <w:b/>
          <w:lang w:val="en-US"/>
        </w:rPr>
        <w:t>txt</w:t>
      </w:r>
      <w:r>
        <w:t>.</w:t>
      </w:r>
      <w:r>
        <w:rPr>
          <w:rFonts w:eastAsia="Arial Unicode MS"/>
          <w:szCs w:val="24"/>
        </w:rPr>
        <w:t xml:space="preserve"> </w:t>
      </w:r>
    </w:p>
    <w:p w:rsidR="00D654D1" w:rsidRPr="005D7384" w:rsidRDefault="00D654D1" w:rsidP="00364011">
      <w:pPr>
        <w:pStyle w:val="af4"/>
        <w:tabs>
          <w:tab w:val="left" w:pos="1701"/>
        </w:tabs>
        <w:autoSpaceDE w:val="0"/>
        <w:autoSpaceDN w:val="0"/>
        <w:adjustRightInd w:val="0"/>
        <w:spacing w:line="288" w:lineRule="auto"/>
        <w:ind w:left="1418"/>
        <w:jc w:val="both"/>
        <w:rPr>
          <w:rFonts w:eastAsia="Arial Unicode MS"/>
        </w:rPr>
      </w:pPr>
    </w:p>
    <w:p w:rsidR="00C654E5" w:rsidRDefault="00C654E5" w:rsidP="00364011">
      <w:pPr>
        <w:pStyle w:val="af4"/>
        <w:ind w:left="567"/>
        <w:jc w:val="both"/>
      </w:pPr>
    </w:p>
    <w:p w:rsidR="008B6060" w:rsidRPr="002342C0" w:rsidRDefault="008B6060" w:rsidP="008B6060">
      <w:pPr>
        <w:pStyle w:val="af4"/>
        <w:numPr>
          <w:ilvl w:val="0"/>
          <w:numId w:val="13"/>
        </w:numPr>
        <w:spacing w:after="0" w:line="240" w:lineRule="auto"/>
        <w:jc w:val="both"/>
        <w:rPr>
          <w:vanish/>
          <w:szCs w:val="24"/>
        </w:rPr>
      </w:pPr>
    </w:p>
    <w:p w:rsidR="008B6060" w:rsidRPr="002342C0" w:rsidRDefault="008B6060" w:rsidP="008B6060">
      <w:pPr>
        <w:pStyle w:val="af4"/>
        <w:numPr>
          <w:ilvl w:val="1"/>
          <w:numId w:val="13"/>
        </w:numPr>
        <w:spacing w:after="0" w:line="240" w:lineRule="auto"/>
        <w:jc w:val="both"/>
        <w:rPr>
          <w:vanish/>
          <w:szCs w:val="24"/>
        </w:rPr>
      </w:pPr>
    </w:p>
    <w:p w:rsidR="008B6060" w:rsidRDefault="008B6060" w:rsidP="008B6060">
      <w:pPr>
        <w:rPr>
          <w:b/>
        </w:rPr>
      </w:pPr>
      <w:r w:rsidRPr="009F25EC">
        <w:rPr>
          <w:b/>
        </w:rPr>
        <w:t>Выходные параметры</w:t>
      </w:r>
      <w:r w:rsidR="00D80CD2">
        <w:rPr>
          <w:b/>
        </w:rPr>
        <w:t xml:space="preserve"> для</w:t>
      </w:r>
      <w:r>
        <w:rPr>
          <w:b/>
        </w:rPr>
        <w:t xml:space="preserve"> </w:t>
      </w:r>
      <w:r w:rsidR="00D80CD2">
        <w:rPr>
          <w:b/>
        </w:rPr>
        <w:t>о</w:t>
      </w:r>
      <w:r w:rsidR="00D80CD2" w:rsidRPr="00D80CD2">
        <w:rPr>
          <w:b/>
        </w:rPr>
        <w:t>пераци</w:t>
      </w:r>
      <w:r w:rsidR="00D80CD2">
        <w:rPr>
          <w:b/>
        </w:rPr>
        <w:t>и</w:t>
      </w:r>
      <w:r w:rsidR="00D80CD2" w:rsidRPr="00D80CD2">
        <w:rPr>
          <w:b/>
        </w:rPr>
        <w:t xml:space="preserve"> “Регистрация/активация клиента по ФИО, д/</w:t>
      </w:r>
      <w:proofErr w:type="gramStart"/>
      <w:r w:rsidR="00D80CD2" w:rsidRPr="00D80CD2">
        <w:rPr>
          <w:b/>
        </w:rPr>
        <w:t>р</w:t>
      </w:r>
      <w:proofErr w:type="gramEnd"/>
      <w:r w:rsidR="00D80CD2" w:rsidRPr="00D80CD2">
        <w:rPr>
          <w:b/>
        </w:rPr>
        <w:t>, 4-ем  цифрам н/к”</w:t>
      </w:r>
      <w:r w:rsidR="006F5B77">
        <w:rPr>
          <w:b/>
        </w:rPr>
        <w:t xml:space="preserve"> (</w:t>
      </w:r>
      <w:proofErr w:type="spellStart"/>
      <w:r w:rsidR="006F5B77" w:rsidRPr="00421882">
        <w:t>RegisterInBonusProgramByPersonData</w:t>
      </w:r>
      <w:proofErr w:type="spellEnd"/>
      <w:r w:rsidR="006F5B77">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1645"/>
        <w:gridCol w:w="1563"/>
        <w:gridCol w:w="3656"/>
      </w:tblGrid>
      <w:tr w:rsidR="003D6ACA" w:rsidRPr="00CD4BFB" w:rsidTr="003F7C78">
        <w:tc>
          <w:tcPr>
            <w:tcW w:w="13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Название сущности / атрибута</w:t>
            </w:r>
          </w:p>
        </w:tc>
        <w:tc>
          <w:tcPr>
            <w:tcW w:w="7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Тип данных (размерность)</w:t>
            </w:r>
          </w:p>
        </w:tc>
        <w:tc>
          <w:tcPr>
            <w:tcW w:w="85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Кратность</w:t>
            </w:r>
          </w:p>
        </w:tc>
        <w:tc>
          <w:tcPr>
            <w:tcW w:w="196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Комментарий (особенности формирования поля)</w:t>
            </w:r>
          </w:p>
        </w:tc>
      </w:tr>
      <w:tr w:rsidR="00A96F35" w:rsidRPr="007D40D7" w:rsidTr="003F7C78">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Номер мобильного телефона Клиента</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rPr>
                <w:b/>
                <w:bCs/>
                <w:color w:val="000000" w:themeColor="text1"/>
              </w:rPr>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rPr>
                <w:color w:val="000000" w:themeColor="text1"/>
              </w:rPr>
            </w:pP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A96F35">
              <w:rPr>
                <w:rFonts w:ascii="Times New Roman" w:hAnsi="Times New Roman" w:cs="Times New Roman"/>
                <w:sz w:val="24"/>
                <w:szCs w:val="24"/>
              </w:rPr>
              <w:t>Номер телефона (10 цифр)</w:t>
            </w:r>
          </w:p>
        </w:tc>
      </w:tr>
      <w:tr w:rsidR="00A96F35" w:rsidRPr="00A25943"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221813">
            <w:r w:rsidRPr="00A96F35">
              <w:t>Номер мобильного телефона Рекомендателя</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w:t>
            </w:r>
            <w:r w:rsidR="00435420">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hAnsi="Times New Roman" w:cs="Times New Roman"/>
                <w:sz w:val="24"/>
                <w:szCs w:val="24"/>
              </w:rPr>
              <w:t>Номер телефона (10 цифр)</w:t>
            </w:r>
          </w:p>
        </w:tc>
      </w:tr>
      <w:tr w:rsidR="00A96F35" w:rsidRPr="001866A2"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221813">
            <w:r w:rsidRPr="00A96F35">
              <w:rPr>
                <w:lang w:val="en-US"/>
              </w:rPr>
              <w:t>E</w:t>
            </w:r>
            <w:r w:rsidRPr="00A96F35">
              <w:t>-</w:t>
            </w:r>
            <w:r w:rsidRPr="00A96F35">
              <w:rPr>
                <w:lang w:val="en-US"/>
              </w:rPr>
              <w:t>mail</w:t>
            </w:r>
            <w:r w:rsidRPr="00A96F35">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w:t>
            </w:r>
            <w:r w:rsidR="0076442E">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DE625C" w:rsidRDefault="00DE625C"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lang w:val="en-US"/>
              </w:rPr>
            </w:pPr>
            <w:r>
              <w:rPr>
                <w:rFonts w:ascii="Times New Roman" w:eastAsiaTheme="minorEastAsia" w:hAnsi="Times New Roman" w:cs="Times New Roman"/>
                <w:sz w:val="24"/>
                <w:szCs w:val="24"/>
              </w:rPr>
              <w:t>Допустимый</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формат</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proofErr w:type="gramStart"/>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proofErr w:type="gramEnd"/>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w:t>
            </w:r>
          </w:p>
        </w:tc>
      </w:tr>
      <w:tr w:rsidR="00A96F35" w:rsidRPr="00A25943"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rPr>
                <w:lang w:val="en-US"/>
              </w:rPr>
              <w:t xml:space="preserve">ID </w:t>
            </w:r>
            <w:r w:rsidRPr="00A96F35">
              <w:t>клиента в МДМ</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76442E" w:rsidRPr="00A96F35" w:rsidTr="0076442E">
        <w:tc>
          <w:tcPr>
            <w:tcW w:w="1390" w:type="pct"/>
            <w:tcBorders>
              <w:top w:val="single" w:sz="4" w:space="0" w:color="auto"/>
              <w:left w:val="single" w:sz="4" w:space="0" w:color="auto"/>
              <w:bottom w:val="single" w:sz="4" w:space="0" w:color="auto"/>
              <w:right w:val="single" w:sz="4" w:space="0" w:color="auto"/>
            </w:tcBorders>
          </w:tcPr>
          <w:p w:rsidR="0076442E" w:rsidRPr="008D74C3" w:rsidRDefault="0076442E" w:rsidP="00DE625C">
            <w:pPr>
              <w:pStyle w:val="TableText"/>
            </w:pPr>
            <w:r>
              <w:t>Канал поступления</w:t>
            </w:r>
          </w:p>
        </w:tc>
        <w:tc>
          <w:tcPr>
            <w:tcW w:w="784" w:type="pct"/>
            <w:tcBorders>
              <w:top w:val="single" w:sz="4" w:space="0" w:color="auto"/>
              <w:left w:val="single" w:sz="4" w:space="0" w:color="auto"/>
              <w:bottom w:val="single" w:sz="4" w:space="0" w:color="auto"/>
              <w:right w:val="single" w:sz="4" w:space="0" w:color="auto"/>
            </w:tcBorders>
          </w:tcPr>
          <w:p w:rsidR="0076442E" w:rsidRPr="00A96F35" w:rsidRDefault="0076442E"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76442E" w:rsidRPr="00A96F35" w:rsidRDefault="0076442E"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76442E" w:rsidRPr="008D74C3" w:rsidRDefault="0076442E" w:rsidP="00E0705A">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Site</w:t>
            </w:r>
            <w:r>
              <w:rPr>
                <w:rFonts w:ascii="Times New Roman" w:eastAsiaTheme="minorEastAsia" w:hAnsi="Times New Roman" w:cs="Times New Roman"/>
                <w:sz w:val="24"/>
                <w:szCs w:val="24"/>
              </w:rPr>
              <w:t>,</w:t>
            </w:r>
            <w:r w:rsidRPr="008D74C3">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Telebank</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 xml:space="preserve"> Siebel CRM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ATM.</w:t>
            </w:r>
          </w:p>
        </w:tc>
      </w:tr>
    </w:tbl>
    <w:p w:rsidR="008B6060" w:rsidRDefault="008B6060" w:rsidP="008B6060"/>
    <w:p w:rsidR="003D6ACA" w:rsidRDefault="00A443FA" w:rsidP="008B6060">
      <w:pPr>
        <w:rPr>
          <w:b/>
        </w:rPr>
      </w:pPr>
      <w:r w:rsidRPr="00A443FA">
        <w:rPr>
          <w:b/>
        </w:rPr>
        <w:t>Коды ошибок</w:t>
      </w:r>
      <w:r w:rsidRPr="00A443FA">
        <w:rPr>
          <w:b/>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4265"/>
        <w:gridCol w:w="3646"/>
      </w:tblGrid>
      <w:tr w:rsidR="008117D2" w:rsidRPr="00312341" w:rsidTr="00221813">
        <w:tc>
          <w:tcPr>
            <w:tcW w:w="1552" w:type="dxa"/>
            <w:shd w:val="clear" w:color="auto" w:fill="D9D9D9" w:themeFill="background1" w:themeFillShade="D9"/>
          </w:tcPr>
          <w:p w:rsidR="008117D2" w:rsidRPr="00312341" w:rsidRDefault="008117D2" w:rsidP="00221813">
            <w:pPr>
              <w:pStyle w:val="240"/>
              <w:jc w:val="center"/>
              <w:rPr>
                <w:b/>
                <w:lang w:val="ru-RU"/>
              </w:rPr>
            </w:pPr>
            <w:r w:rsidRPr="00312341">
              <w:rPr>
                <w:b/>
                <w:lang w:val="ru-RU"/>
              </w:rPr>
              <w:t>Код ошибки</w:t>
            </w:r>
          </w:p>
        </w:tc>
        <w:tc>
          <w:tcPr>
            <w:tcW w:w="4265" w:type="dxa"/>
            <w:shd w:val="clear" w:color="auto" w:fill="D9D9D9" w:themeFill="background1" w:themeFillShade="D9"/>
          </w:tcPr>
          <w:p w:rsidR="008117D2" w:rsidRPr="00312341" w:rsidRDefault="008117D2" w:rsidP="00221813">
            <w:pPr>
              <w:pStyle w:val="240"/>
              <w:jc w:val="center"/>
              <w:rPr>
                <w:b/>
                <w:lang w:val="ru-RU"/>
              </w:rPr>
            </w:pPr>
            <w:r w:rsidRPr="00312341">
              <w:rPr>
                <w:b/>
                <w:lang w:val="ru-RU"/>
              </w:rPr>
              <w:t>Описание</w:t>
            </w:r>
          </w:p>
        </w:tc>
        <w:tc>
          <w:tcPr>
            <w:tcW w:w="3646" w:type="dxa"/>
            <w:shd w:val="clear" w:color="auto" w:fill="D9D9D9" w:themeFill="background1" w:themeFillShade="D9"/>
          </w:tcPr>
          <w:p w:rsidR="008117D2" w:rsidRPr="00312341" w:rsidRDefault="008117D2" w:rsidP="00221813">
            <w:pPr>
              <w:pStyle w:val="240"/>
              <w:jc w:val="center"/>
              <w:rPr>
                <w:b/>
                <w:lang w:val="ru-RU"/>
              </w:rPr>
            </w:pPr>
            <w:r>
              <w:rPr>
                <w:b/>
                <w:lang w:val="ru-RU"/>
              </w:rPr>
              <w:t>Примечание</w:t>
            </w:r>
          </w:p>
        </w:tc>
      </w:tr>
      <w:tr w:rsidR="008117D2" w:rsidRPr="00E145AB" w:rsidDel="00E145AB" w:rsidTr="00221813">
        <w:tc>
          <w:tcPr>
            <w:tcW w:w="1552" w:type="dxa"/>
          </w:tcPr>
          <w:p w:rsidR="008117D2" w:rsidRPr="00B04D3A" w:rsidRDefault="008117D2" w:rsidP="00221813">
            <w:pPr>
              <w:jc w:val="center"/>
              <w:rPr>
                <w:rFonts w:cs="Calibri"/>
                <w:color w:val="000000"/>
              </w:rPr>
            </w:pPr>
            <w:r>
              <w:rPr>
                <w:rFonts w:cs="Calibri"/>
                <w:color w:val="000000"/>
              </w:rPr>
              <w:t>0</w:t>
            </w:r>
            <w:r w:rsidRPr="00B04D3A">
              <w:rPr>
                <w:rFonts w:cs="Calibri"/>
                <w:color w:val="000000"/>
              </w:rPr>
              <w:t>01</w:t>
            </w:r>
          </w:p>
        </w:tc>
        <w:tc>
          <w:tcPr>
            <w:tcW w:w="4265" w:type="dxa"/>
          </w:tcPr>
          <w:p w:rsidR="008117D2" w:rsidRPr="002653E9" w:rsidRDefault="008117D2"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Сервис временно недоступен</w:t>
            </w:r>
          </w:p>
        </w:tc>
        <w:tc>
          <w:tcPr>
            <w:tcW w:w="3646" w:type="dxa"/>
          </w:tcPr>
          <w:p w:rsidR="008117D2" w:rsidRPr="00E145AB" w:rsidDel="00E145AB" w:rsidRDefault="008117D2" w:rsidP="00221813">
            <w:pPr>
              <w:rPr>
                <w:color w:val="000000"/>
              </w:rPr>
            </w:pPr>
          </w:p>
        </w:tc>
      </w:tr>
      <w:tr w:rsidR="008117D2" w:rsidRPr="00E145AB" w:rsidTr="00221813">
        <w:tc>
          <w:tcPr>
            <w:tcW w:w="1552" w:type="dxa"/>
            <w:tcBorders>
              <w:top w:val="single" w:sz="4" w:space="0" w:color="auto"/>
              <w:left w:val="single" w:sz="4" w:space="0" w:color="auto"/>
              <w:bottom w:val="single" w:sz="4" w:space="0" w:color="auto"/>
              <w:right w:val="single" w:sz="4" w:space="0" w:color="auto"/>
            </w:tcBorders>
          </w:tcPr>
          <w:p w:rsidR="008117D2" w:rsidRPr="00B04D3A" w:rsidRDefault="008117D2" w:rsidP="00221813">
            <w:pPr>
              <w:jc w:val="center"/>
              <w:rPr>
                <w:rFonts w:cs="Calibri"/>
                <w:color w:val="000000"/>
              </w:rPr>
            </w:pPr>
            <w:r w:rsidRPr="00B04D3A">
              <w:rPr>
                <w:rFonts w:cs="Calibri"/>
                <w:color w:val="000000"/>
              </w:rPr>
              <w:t>00</w:t>
            </w:r>
            <w:r>
              <w:rPr>
                <w:rFonts w:cs="Calibri"/>
                <w:color w:val="000000"/>
              </w:rPr>
              <w:t>2</w:t>
            </w:r>
          </w:p>
        </w:tc>
        <w:tc>
          <w:tcPr>
            <w:tcW w:w="4265" w:type="dxa"/>
            <w:tcBorders>
              <w:top w:val="single" w:sz="4" w:space="0" w:color="auto"/>
              <w:left w:val="single" w:sz="4" w:space="0" w:color="auto"/>
              <w:bottom w:val="single" w:sz="4" w:space="0" w:color="auto"/>
              <w:right w:val="single" w:sz="4" w:space="0" w:color="auto"/>
            </w:tcBorders>
          </w:tcPr>
          <w:p w:rsidR="008117D2" w:rsidRPr="00164948" w:rsidRDefault="008117D2" w:rsidP="00221813">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Внутренняя ошибка УСБС</w:t>
            </w:r>
          </w:p>
        </w:tc>
        <w:tc>
          <w:tcPr>
            <w:tcW w:w="3646" w:type="dxa"/>
            <w:tcBorders>
              <w:top w:val="single" w:sz="4" w:space="0" w:color="auto"/>
              <w:left w:val="single" w:sz="4" w:space="0" w:color="auto"/>
              <w:bottom w:val="single" w:sz="4" w:space="0" w:color="auto"/>
              <w:right w:val="single" w:sz="4" w:space="0" w:color="auto"/>
            </w:tcBorders>
          </w:tcPr>
          <w:p w:rsidR="008117D2" w:rsidRPr="00E145AB" w:rsidRDefault="008117D2" w:rsidP="00221813">
            <w:pPr>
              <w:rPr>
                <w:color w:val="000000"/>
              </w:rPr>
            </w:pPr>
          </w:p>
        </w:tc>
      </w:tr>
      <w:tr w:rsidR="008117D2" w:rsidRPr="00E145AB" w:rsidTr="00221813">
        <w:tc>
          <w:tcPr>
            <w:tcW w:w="1552" w:type="dxa"/>
            <w:tcBorders>
              <w:top w:val="single" w:sz="4" w:space="0" w:color="auto"/>
              <w:left w:val="single" w:sz="4" w:space="0" w:color="auto"/>
              <w:bottom w:val="single" w:sz="4" w:space="0" w:color="auto"/>
              <w:right w:val="single" w:sz="4" w:space="0" w:color="auto"/>
            </w:tcBorders>
          </w:tcPr>
          <w:p w:rsidR="008117D2" w:rsidRPr="00B04D3A" w:rsidRDefault="008117D2" w:rsidP="00221813">
            <w:pPr>
              <w:jc w:val="center"/>
              <w:rPr>
                <w:rFonts w:cs="Calibri"/>
                <w:color w:val="000000"/>
              </w:rPr>
            </w:pPr>
            <w:r w:rsidRPr="00B04D3A">
              <w:rPr>
                <w:rFonts w:cs="Calibri"/>
                <w:color w:val="000000"/>
              </w:rPr>
              <w:t>0</w:t>
            </w:r>
            <w:r>
              <w:rPr>
                <w:rFonts w:cs="Calibri"/>
                <w:color w:val="000000"/>
              </w:rPr>
              <w:t>03</w:t>
            </w:r>
          </w:p>
        </w:tc>
        <w:tc>
          <w:tcPr>
            <w:tcW w:w="4265" w:type="dxa"/>
            <w:tcBorders>
              <w:top w:val="single" w:sz="4" w:space="0" w:color="auto"/>
              <w:left w:val="single" w:sz="4" w:space="0" w:color="auto"/>
              <w:bottom w:val="single" w:sz="4" w:space="0" w:color="auto"/>
              <w:right w:val="single" w:sz="4" w:space="0" w:color="auto"/>
            </w:tcBorders>
          </w:tcPr>
          <w:p w:rsidR="008117D2" w:rsidRPr="00164948" w:rsidRDefault="008117D2" w:rsidP="00221813">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Превышен интервал ожидания ответа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8117D2" w:rsidRPr="00E145AB" w:rsidRDefault="008117D2" w:rsidP="00221813">
            <w:pPr>
              <w:rPr>
                <w:color w:val="000000"/>
              </w:rPr>
            </w:pPr>
          </w:p>
        </w:tc>
      </w:tr>
      <w:tr w:rsidR="008117D2" w:rsidRPr="00E145AB" w:rsidTr="00221813">
        <w:tc>
          <w:tcPr>
            <w:tcW w:w="1552" w:type="dxa"/>
          </w:tcPr>
          <w:p w:rsidR="008117D2" w:rsidRPr="00BE60D5" w:rsidRDefault="008117D2" w:rsidP="00BE60D5">
            <w:pPr>
              <w:jc w:val="center"/>
              <w:rPr>
                <w:rFonts w:cs="Calibri"/>
                <w:color w:val="000000"/>
              </w:rPr>
            </w:pPr>
            <w:r w:rsidRPr="00B04D3A">
              <w:rPr>
                <w:rFonts w:cs="Calibri"/>
                <w:color w:val="000000"/>
              </w:rPr>
              <w:t>0</w:t>
            </w:r>
            <w:r>
              <w:rPr>
                <w:rFonts w:cs="Calibri"/>
                <w:color w:val="000000"/>
              </w:rPr>
              <w:t>0</w:t>
            </w:r>
            <w:r w:rsidR="00BE60D5">
              <w:rPr>
                <w:rFonts w:cs="Calibri"/>
                <w:color w:val="000000"/>
              </w:rPr>
              <w:t>4</w:t>
            </w:r>
          </w:p>
        </w:tc>
        <w:tc>
          <w:tcPr>
            <w:tcW w:w="4265" w:type="dxa"/>
          </w:tcPr>
          <w:p w:rsidR="008117D2" w:rsidRPr="002653E9" w:rsidRDefault="008117D2"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Неизвестный код страны</w:t>
            </w:r>
          </w:p>
        </w:tc>
        <w:tc>
          <w:tcPr>
            <w:tcW w:w="3646" w:type="dxa"/>
          </w:tcPr>
          <w:p w:rsidR="008117D2" w:rsidRPr="00E145AB" w:rsidRDefault="008117D2" w:rsidP="00221813">
            <w:pPr>
              <w:rPr>
                <w:color w:val="000000"/>
              </w:rPr>
            </w:pPr>
          </w:p>
        </w:tc>
      </w:tr>
      <w:tr w:rsidR="002A7B9D" w:rsidRPr="00E145AB" w:rsidTr="002A7B9D">
        <w:tc>
          <w:tcPr>
            <w:tcW w:w="1552" w:type="dxa"/>
            <w:tcBorders>
              <w:top w:val="single" w:sz="4" w:space="0" w:color="auto"/>
              <w:left w:val="single" w:sz="4" w:space="0" w:color="auto"/>
              <w:bottom w:val="single" w:sz="4" w:space="0" w:color="auto"/>
              <w:right w:val="single" w:sz="4" w:space="0" w:color="auto"/>
            </w:tcBorders>
          </w:tcPr>
          <w:p w:rsidR="002A7B9D" w:rsidRPr="00BE60D5" w:rsidRDefault="002A7B9D" w:rsidP="002A7B9D">
            <w:pPr>
              <w:jc w:val="center"/>
              <w:rPr>
                <w:rFonts w:cs="Calibri"/>
                <w:color w:val="000000"/>
              </w:rPr>
            </w:pPr>
            <w:r w:rsidRPr="00B04D3A">
              <w:rPr>
                <w:rFonts w:cs="Calibri"/>
                <w:color w:val="000000"/>
              </w:rPr>
              <w:t>0</w:t>
            </w:r>
            <w:r>
              <w:rPr>
                <w:rFonts w:cs="Calibri"/>
                <w:color w:val="000000"/>
              </w:rPr>
              <w:t>05</w:t>
            </w:r>
          </w:p>
        </w:tc>
        <w:tc>
          <w:tcPr>
            <w:tcW w:w="4265" w:type="dxa"/>
            <w:tcBorders>
              <w:top w:val="single" w:sz="4" w:space="0" w:color="auto"/>
              <w:left w:val="single" w:sz="4" w:space="0" w:color="auto"/>
              <w:bottom w:val="single" w:sz="4" w:space="0" w:color="auto"/>
              <w:right w:val="single" w:sz="4" w:space="0" w:color="auto"/>
            </w:tcBorders>
          </w:tcPr>
          <w:p w:rsidR="002A7B9D" w:rsidRPr="002653E9" w:rsidRDefault="002A7B9D" w:rsidP="002A7B9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Ошибка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2A7B9D" w:rsidRPr="00E145AB" w:rsidRDefault="002A7B9D" w:rsidP="002A7B9D">
            <w:pPr>
              <w:rPr>
                <w:color w:val="000000"/>
              </w:rPr>
            </w:pPr>
          </w:p>
        </w:tc>
      </w:tr>
      <w:tr w:rsidR="007857D9" w:rsidRPr="00E145AB" w:rsidTr="007857D9">
        <w:tc>
          <w:tcPr>
            <w:tcW w:w="1552" w:type="dxa"/>
            <w:tcBorders>
              <w:top w:val="single" w:sz="4" w:space="0" w:color="auto"/>
              <w:left w:val="single" w:sz="4" w:space="0" w:color="auto"/>
              <w:bottom w:val="single" w:sz="4" w:space="0" w:color="auto"/>
              <w:right w:val="single" w:sz="4" w:space="0" w:color="auto"/>
            </w:tcBorders>
          </w:tcPr>
          <w:p w:rsidR="007857D9" w:rsidRPr="00BE60D5" w:rsidRDefault="007857D9" w:rsidP="007857D9">
            <w:pPr>
              <w:jc w:val="center"/>
              <w:rPr>
                <w:rFonts w:cs="Calibri"/>
                <w:color w:val="000000"/>
              </w:rPr>
            </w:pPr>
            <w:r w:rsidRPr="00B04D3A">
              <w:rPr>
                <w:rFonts w:cs="Calibri"/>
                <w:color w:val="000000"/>
              </w:rPr>
              <w:t>0</w:t>
            </w:r>
            <w:r>
              <w:rPr>
                <w:rFonts w:cs="Calibri"/>
                <w:color w:val="000000"/>
              </w:rPr>
              <w:t>06</w:t>
            </w:r>
          </w:p>
        </w:tc>
        <w:tc>
          <w:tcPr>
            <w:tcW w:w="4265" w:type="dxa"/>
            <w:tcBorders>
              <w:top w:val="single" w:sz="4" w:space="0" w:color="auto"/>
              <w:left w:val="single" w:sz="4" w:space="0" w:color="auto"/>
              <w:bottom w:val="single" w:sz="4" w:space="0" w:color="auto"/>
              <w:right w:val="single" w:sz="4" w:space="0" w:color="auto"/>
            </w:tcBorders>
          </w:tcPr>
          <w:p w:rsidR="007857D9" w:rsidRPr="002653E9" w:rsidRDefault="007857D9" w:rsidP="007857D9">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Ошибка идентификации клиента</w:t>
            </w:r>
          </w:p>
        </w:tc>
        <w:tc>
          <w:tcPr>
            <w:tcW w:w="3646" w:type="dxa"/>
            <w:tcBorders>
              <w:top w:val="single" w:sz="4" w:space="0" w:color="auto"/>
              <w:left w:val="single" w:sz="4" w:space="0" w:color="auto"/>
              <w:bottom w:val="single" w:sz="4" w:space="0" w:color="auto"/>
              <w:right w:val="single" w:sz="4" w:space="0" w:color="auto"/>
            </w:tcBorders>
          </w:tcPr>
          <w:p w:rsidR="007857D9" w:rsidRPr="00E145AB" w:rsidRDefault="007857D9" w:rsidP="00B138FA">
            <w:pPr>
              <w:rPr>
                <w:color w:val="000000"/>
              </w:rPr>
            </w:pPr>
          </w:p>
        </w:tc>
      </w:tr>
    </w:tbl>
    <w:p w:rsidR="008117D2" w:rsidRDefault="008117D2" w:rsidP="008B6060">
      <w:pPr>
        <w:rPr>
          <w:b/>
        </w:rPr>
      </w:pPr>
    </w:p>
    <w:p w:rsidR="009C0F1A" w:rsidRPr="005841B4" w:rsidRDefault="009C0F1A" w:rsidP="009C0F1A">
      <w:pPr>
        <w:pStyle w:val="3"/>
      </w:pPr>
      <w:bookmarkStart w:id="3" w:name="_4.2.3._Требования_к"/>
      <w:bookmarkEnd w:id="3"/>
      <w:r w:rsidRPr="005841B4">
        <w:lastRenderedPageBreak/>
        <w:t>4.</w:t>
      </w:r>
      <w:r w:rsidR="00BE517B">
        <w:t>2</w:t>
      </w:r>
      <w:r w:rsidRPr="005841B4">
        <w:t>.</w:t>
      </w:r>
      <w:r w:rsidR="00BE517B">
        <w:t>3</w:t>
      </w:r>
      <w:r w:rsidRPr="005841B4">
        <w:t xml:space="preserve">. Требования к </w:t>
      </w:r>
      <w:r w:rsidR="00C65F66">
        <w:t>Хранилищу</w:t>
      </w:r>
    </w:p>
    <w:p w:rsidR="00D44EDA" w:rsidRDefault="00D44EDA">
      <w:pPr>
        <w:spacing w:after="200" w:line="276" w:lineRule="auto"/>
      </w:pPr>
    </w:p>
    <w:p w:rsidR="00EF5E9F" w:rsidRPr="00321828" w:rsidRDefault="00EF5E9F" w:rsidP="00EF5E9F">
      <w:pPr>
        <w:spacing w:after="200" w:line="276" w:lineRule="auto"/>
        <w:ind w:left="426"/>
        <w:rPr>
          <w:b/>
          <w:u w:val="single"/>
        </w:rPr>
      </w:pPr>
      <w:r w:rsidRPr="00321828">
        <w:rPr>
          <w:b/>
          <w:u w:val="single"/>
        </w:rPr>
        <w:t>Загрузка реестра с клиентами</w:t>
      </w:r>
      <w:r w:rsidRPr="0065748D">
        <w:rPr>
          <w:b/>
          <w:u w:val="single"/>
        </w:rPr>
        <w:t>:</w:t>
      </w:r>
    </w:p>
    <w:p w:rsidR="00EF5E9F" w:rsidRPr="0070722B" w:rsidRDefault="00EF5E9F" w:rsidP="008D6044">
      <w:pPr>
        <w:pStyle w:val="af4"/>
        <w:numPr>
          <w:ilvl w:val="0"/>
          <w:numId w:val="25"/>
        </w:numPr>
        <w:tabs>
          <w:tab w:val="left" w:pos="993"/>
        </w:tabs>
        <w:ind w:left="851" w:hanging="11"/>
        <w:jc w:val="both"/>
      </w:pPr>
      <w:proofErr w:type="gramStart"/>
      <w:r>
        <w:t>необходимо</w:t>
      </w:r>
      <w:r w:rsidRPr="0070722B">
        <w:t xml:space="preserve"> </w:t>
      </w:r>
      <w:r w:rsidR="008D6044">
        <w:t xml:space="preserve">два </w:t>
      </w:r>
      <w:r>
        <w:t>раз</w:t>
      </w:r>
      <w:r w:rsidR="008D6044">
        <w:t>а</w:t>
      </w:r>
      <w:r>
        <w:t xml:space="preserve"> в сутки реализовать загрузку реестра с заявками на регистрацию и активацию клиентов в Программе </w:t>
      </w:r>
      <w:r w:rsidRPr="00321828">
        <w:t>“</w:t>
      </w:r>
      <w:r>
        <w:t>Коллекция</w:t>
      </w:r>
      <w:r w:rsidRPr="00321828">
        <w:t>”</w:t>
      </w:r>
      <w:r>
        <w:t xml:space="preserve"> (см. </w:t>
      </w:r>
      <w:hyperlink r:id="rId15" w:anchor="_4.2.2.1._Операция_" w:history="1">
        <w:r w:rsidR="008D6044" w:rsidRPr="008D6044">
          <w:rPr>
            <w:rStyle w:val="afb"/>
          </w:rPr>
          <w:t>4.2.2.1.</w:t>
        </w:r>
        <w:proofErr w:type="gramEnd"/>
        <w:r w:rsidR="008D6044" w:rsidRPr="008D6044">
          <w:rPr>
            <w:rStyle w:val="afb"/>
          </w:rPr>
          <w:t xml:space="preserve"> Операция “Регистрация/активация клиента по ФИО, д/</w:t>
        </w:r>
        <w:proofErr w:type="gramStart"/>
        <w:r w:rsidR="008D6044" w:rsidRPr="008D6044">
          <w:rPr>
            <w:rStyle w:val="afb"/>
          </w:rPr>
          <w:t>р</w:t>
        </w:r>
        <w:proofErr w:type="gramEnd"/>
        <w:r w:rsidR="008D6044" w:rsidRPr="008D6044">
          <w:rPr>
            <w:rStyle w:val="afb"/>
          </w:rPr>
          <w:t>, 4-ем  цифрам н/к”</w:t>
        </w:r>
      </w:hyperlink>
      <w:r w:rsidRPr="008D6044">
        <w:rPr>
          <w:b/>
        </w:rPr>
        <w:t>)</w:t>
      </w:r>
      <w:r w:rsidR="008D6044">
        <w:rPr>
          <w:b/>
        </w:rPr>
        <w:t>.</w:t>
      </w:r>
    </w:p>
    <w:p w:rsidR="003A7F7C" w:rsidRPr="00E730AB" w:rsidRDefault="003A7F7C" w:rsidP="003A7F7C">
      <w:pPr>
        <w:ind w:left="851"/>
        <w:jc w:val="both"/>
        <w:rPr>
          <w:b/>
        </w:rPr>
      </w:pPr>
      <w:proofErr w:type="gramStart"/>
      <w:r>
        <w:rPr>
          <w:b/>
        </w:rPr>
        <w:t>Порядок загрузки Хранилищем реестра на регистрацию</w:t>
      </w:r>
      <w:r w:rsidRPr="003A7F7C">
        <w:rPr>
          <w:b/>
        </w:rPr>
        <w:t>/</w:t>
      </w:r>
      <w:r>
        <w:rPr>
          <w:b/>
        </w:rPr>
        <w:t>активацию</w:t>
      </w:r>
      <w:r w:rsidR="009415E0">
        <w:rPr>
          <w:b/>
        </w:rPr>
        <w:t xml:space="preserve"> клиентов</w:t>
      </w:r>
      <w:r>
        <w:rPr>
          <w:b/>
        </w:rPr>
        <w:t xml:space="preserve"> </w:t>
      </w:r>
      <w:r w:rsidR="00E730AB">
        <w:rPr>
          <w:b/>
        </w:rPr>
        <w:t xml:space="preserve">описан в </w:t>
      </w:r>
      <w:r w:rsidR="00E730AB" w:rsidRPr="00E730AB">
        <w:rPr>
          <w:b/>
        </w:rPr>
        <w:t xml:space="preserve">BR-7124 “Регистрация и активация в программе “Коллекция” за один шаг через </w:t>
      </w:r>
      <w:proofErr w:type="spellStart"/>
      <w:r w:rsidR="00E730AB" w:rsidRPr="00E730AB">
        <w:rPr>
          <w:b/>
        </w:rPr>
        <w:t>Телебанк</w:t>
      </w:r>
      <w:proofErr w:type="spellEnd"/>
      <w:r w:rsidR="00E730AB" w:rsidRPr="00E730AB">
        <w:rPr>
          <w:b/>
        </w:rPr>
        <w:t xml:space="preserve">, </w:t>
      </w:r>
      <w:r w:rsidR="00E730AB" w:rsidRPr="00E730AB">
        <w:rPr>
          <w:b/>
          <w:lang w:val="en-US"/>
        </w:rPr>
        <w:t>call</w:t>
      </w:r>
      <w:r w:rsidR="00E730AB" w:rsidRPr="00E730AB">
        <w:rPr>
          <w:b/>
        </w:rPr>
        <w:t>-центр, банкоматы и отделения банка”</w:t>
      </w:r>
      <w:r w:rsidR="00A36651" w:rsidRPr="00A36651">
        <w:rPr>
          <w:b/>
        </w:rPr>
        <w:t xml:space="preserve"> (</w:t>
      </w:r>
      <w:r w:rsidR="00A36651">
        <w:rPr>
          <w:b/>
        </w:rPr>
        <w:t xml:space="preserve">см. раздел </w:t>
      </w:r>
      <w:r w:rsidR="00A36651" w:rsidRPr="00A36651">
        <w:rPr>
          <w:b/>
        </w:rPr>
        <w:t>4.2.3.</w:t>
      </w:r>
      <w:proofErr w:type="gramEnd"/>
      <w:r w:rsidR="00A36651" w:rsidRPr="00A36651">
        <w:rPr>
          <w:b/>
        </w:rPr>
        <w:t xml:space="preserve"> </w:t>
      </w:r>
      <w:proofErr w:type="gramStart"/>
      <w:r w:rsidR="00A36651" w:rsidRPr="00A36651">
        <w:rPr>
          <w:b/>
        </w:rPr>
        <w:t>Требования к Хранилищу)</w:t>
      </w:r>
      <w:r w:rsidR="00E730AB" w:rsidRPr="00E730AB">
        <w:rPr>
          <w:b/>
        </w:rPr>
        <w:t>.</w:t>
      </w:r>
      <w:proofErr w:type="gramEnd"/>
    </w:p>
    <w:p w:rsidR="003A7F7C" w:rsidRPr="00381C5F" w:rsidRDefault="003A7F7C" w:rsidP="00EF5E9F">
      <w:pPr>
        <w:ind w:left="426"/>
        <w:jc w:val="both"/>
        <w:rPr>
          <w:b/>
          <w:u w:val="single"/>
        </w:rPr>
      </w:pPr>
    </w:p>
    <w:p w:rsidR="00EF5E9F" w:rsidRPr="0007542E" w:rsidRDefault="00EF5E9F" w:rsidP="00EF5E9F">
      <w:pPr>
        <w:ind w:left="426"/>
        <w:jc w:val="both"/>
        <w:rPr>
          <w:b/>
          <w:u w:val="single"/>
        </w:rPr>
      </w:pPr>
      <w:r w:rsidRPr="0007542E">
        <w:rPr>
          <w:b/>
          <w:u w:val="single"/>
        </w:rPr>
        <w:t>Обработка реестра с клиентами</w:t>
      </w:r>
      <w:r>
        <w:rPr>
          <w:b/>
          <w:u w:val="single"/>
        </w:rPr>
        <w:t xml:space="preserve"> на регистрацию, активацию</w:t>
      </w:r>
      <w:r w:rsidRPr="0007542E">
        <w:rPr>
          <w:b/>
          <w:u w:val="single"/>
        </w:rPr>
        <w:t>.</w:t>
      </w:r>
    </w:p>
    <w:p w:rsidR="00EF5E9F" w:rsidRDefault="00EF5E9F" w:rsidP="00EF5E9F">
      <w:pPr>
        <w:ind w:left="426"/>
        <w:jc w:val="both"/>
      </w:pPr>
    </w:p>
    <w:p w:rsidR="00EF5E9F" w:rsidRDefault="00EF5E9F" w:rsidP="00EF5E9F">
      <w:pPr>
        <w:ind w:left="851"/>
        <w:jc w:val="both"/>
        <w:rPr>
          <w:u w:val="single"/>
        </w:rPr>
      </w:pPr>
      <w:r>
        <w:rPr>
          <w:u w:val="single"/>
        </w:rPr>
        <w:t>Общая информация</w:t>
      </w:r>
      <w:r w:rsidRPr="00BE311C">
        <w:rPr>
          <w:u w:val="single"/>
        </w:rPr>
        <w:t>.</w:t>
      </w:r>
    </w:p>
    <w:p w:rsidR="00E0705A" w:rsidRDefault="00EF5E9F" w:rsidP="00EF5E9F">
      <w:pPr>
        <w:ind w:left="1134"/>
        <w:jc w:val="both"/>
      </w:pPr>
      <w:r>
        <w:t xml:space="preserve">Клиентов из загруженных реестров необходимо регистрировать, активировать согласно механизму из </w:t>
      </w:r>
      <w:r w:rsidRPr="00842051">
        <w:rPr>
          <w:rStyle w:val="afe"/>
          <w:b w:val="0"/>
        </w:rPr>
        <w:t>BR-5580</w:t>
      </w:r>
      <w:r w:rsidRPr="00842051">
        <w:rPr>
          <w:rStyle w:val="afe"/>
        </w:rPr>
        <w:t xml:space="preserve"> «</w:t>
      </w:r>
      <w:r w:rsidRPr="00842051">
        <w:t>Проект Коллекция</w:t>
      </w:r>
      <w:r w:rsidRPr="008870EC">
        <w:t xml:space="preserve">: </w:t>
      </w:r>
      <w:r w:rsidRPr="001A7900">
        <w:rPr>
          <w:b/>
        </w:rPr>
        <w:t>регистрация</w:t>
      </w:r>
      <w:r w:rsidRPr="00842051">
        <w:t xml:space="preserve"> и </w:t>
      </w:r>
      <w:r w:rsidRPr="00E67129">
        <w:t>отключение</w:t>
      </w:r>
      <w:r w:rsidRPr="00842051">
        <w:t>»</w:t>
      </w:r>
      <w:r w:rsidR="00E677B7">
        <w:t xml:space="preserve"> (</w:t>
      </w:r>
      <w:r w:rsidR="00610ED5" w:rsidRPr="00E67129">
        <w:rPr>
          <w:b/>
        </w:rPr>
        <w:t>со стороны Б</w:t>
      </w:r>
      <w:r w:rsidR="00E677B7" w:rsidRPr="00E67129">
        <w:rPr>
          <w:b/>
        </w:rPr>
        <w:t>анка</w:t>
      </w:r>
      <w:r w:rsidR="00E677B7">
        <w:t>)</w:t>
      </w:r>
      <w:r w:rsidRPr="00842051">
        <w:rPr>
          <w:bCs/>
        </w:rPr>
        <w:t>, BR-6045 «Проект Коллекция</w:t>
      </w:r>
      <w:r w:rsidRPr="008870EC">
        <w:rPr>
          <w:bCs/>
        </w:rPr>
        <w:t>:</w:t>
      </w:r>
      <w:r w:rsidRPr="00842051">
        <w:rPr>
          <w:bCs/>
        </w:rPr>
        <w:t xml:space="preserve"> реализац</w:t>
      </w:r>
      <w:r>
        <w:rPr>
          <w:bCs/>
        </w:rPr>
        <w:t xml:space="preserve">ия функции </w:t>
      </w:r>
      <w:r w:rsidRPr="001A7900">
        <w:rPr>
          <w:b/>
          <w:bCs/>
        </w:rPr>
        <w:t>активации</w:t>
      </w:r>
      <w:r>
        <w:rPr>
          <w:bCs/>
        </w:rPr>
        <w:t xml:space="preserve"> клиента в Пр</w:t>
      </w:r>
      <w:r w:rsidRPr="00842051">
        <w:rPr>
          <w:bCs/>
        </w:rPr>
        <w:t>ограмме Коллекция и выпуск карты (без физического носителя)</w:t>
      </w:r>
      <w:r w:rsidRPr="008870EC">
        <w:t xml:space="preserve"> </w:t>
      </w:r>
      <w:r w:rsidRPr="00842051">
        <w:t>»</w:t>
      </w:r>
      <w:r w:rsidR="00E0705A">
        <w:t xml:space="preserve">, </w:t>
      </w:r>
    </w:p>
    <w:p w:rsidR="00E0705A" w:rsidRDefault="00E0705A" w:rsidP="00EF5E9F">
      <w:pPr>
        <w:ind w:left="1134"/>
        <w:jc w:val="both"/>
      </w:pPr>
    </w:p>
    <w:p w:rsidR="00E0705A" w:rsidRPr="001366DC" w:rsidRDefault="00E0705A" w:rsidP="00EF5E9F">
      <w:pPr>
        <w:ind w:left="1134"/>
        <w:jc w:val="both"/>
        <w:rPr>
          <w:b/>
        </w:rPr>
      </w:pPr>
      <w:r w:rsidRPr="001366DC">
        <w:rPr>
          <w:b/>
        </w:rPr>
        <w:t>Поток взаимодействия</w:t>
      </w:r>
      <w:r w:rsidR="001366DC" w:rsidRPr="001366DC">
        <w:rPr>
          <w:b/>
        </w:rPr>
        <w:t xml:space="preserve"> на регистрацию и активацию клиентов</w:t>
      </w:r>
    </w:p>
    <w:p w:rsidR="00EF5E9F" w:rsidRDefault="00E0705A" w:rsidP="00E72DB0">
      <w:pPr>
        <w:pStyle w:val="af4"/>
        <w:numPr>
          <w:ilvl w:val="0"/>
          <w:numId w:val="31"/>
        </w:numPr>
        <w:jc w:val="both"/>
      </w:pPr>
      <w:r>
        <w:t>Хранилище формирует реестр</w:t>
      </w:r>
      <w:r w:rsidR="00A23E26">
        <w:t xml:space="preserve"> клиентов </w:t>
      </w:r>
      <w:r>
        <w:t xml:space="preserve">для взаимодействия </w:t>
      </w:r>
      <w:r w:rsidRPr="00E0705A">
        <w:t xml:space="preserve">“3.2. </w:t>
      </w:r>
      <w:proofErr w:type="gramStart"/>
      <w:r w:rsidRPr="00E0705A">
        <w:t>Регистрация клиентов на стороне Банка”</w:t>
      </w:r>
      <w:r w:rsidR="00E72DB0">
        <w:t xml:space="preserve"> (см. пункт </w:t>
      </w:r>
      <w:hyperlink w:anchor="_4.2.5._Доработка_взаимодействия" w:history="1">
        <w:r w:rsidR="00E72DB0" w:rsidRPr="00E72DB0">
          <w:rPr>
            <w:rStyle w:val="afb"/>
          </w:rPr>
          <w:t>4.2.5.</w:t>
        </w:r>
        <w:proofErr w:type="gramEnd"/>
        <w:r w:rsidR="00E72DB0" w:rsidRPr="00E72DB0">
          <w:rPr>
            <w:rStyle w:val="afb"/>
          </w:rPr>
          <w:t xml:space="preserve"> Доработка взаимодействия “3.2. </w:t>
        </w:r>
        <w:proofErr w:type="gramStart"/>
        <w:r w:rsidR="00E72DB0" w:rsidRPr="00E72DB0">
          <w:rPr>
            <w:rStyle w:val="afb"/>
          </w:rPr>
          <w:t>Регистрация клиентов на стороне Банка”</w:t>
        </w:r>
        <w:r w:rsidR="00443BAD">
          <w:rPr>
            <w:rStyle w:val="afb"/>
          </w:rPr>
          <w:t>,</w:t>
        </w:r>
        <w:r w:rsidR="00443BAD" w:rsidRPr="00443BAD">
          <w:t xml:space="preserve"> </w:t>
        </w:r>
        <w:proofErr w:type="spellStart"/>
        <w:r w:rsidR="00443BAD" w:rsidRPr="00F55096">
          <w:t>Status</w:t>
        </w:r>
        <w:proofErr w:type="spellEnd"/>
        <w:r w:rsidR="00443BAD">
          <w:t>=0- регистрация</w:t>
        </w:r>
        <w:r w:rsidR="00E72DB0" w:rsidRPr="00E72DB0">
          <w:rPr>
            <w:rStyle w:val="afb"/>
          </w:rPr>
          <w:t>)</w:t>
        </w:r>
      </w:hyperlink>
      <w:r w:rsidRPr="00E0705A">
        <w:t xml:space="preserve"> </w:t>
      </w:r>
      <w:r w:rsidR="00A23E26">
        <w:t>с Сайтом.</w:t>
      </w:r>
      <w:proofErr w:type="gramEnd"/>
    </w:p>
    <w:p w:rsidR="00A23E26" w:rsidRDefault="00A23E26" w:rsidP="00443BAD">
      <w:pPr>
        <w:pStyle w:val="af4"/>
        <w:numPr>
          <w:ilvl w:val="0"/>
          <w:numId w:val="31"/>
        </w:numPr>
        <w:jc w:val="both"/>
      </w:pPr>
      <w:r>
        <w:t>Сайт регистрирует клиентов</w:t>
      </w:r>
      <w:r w:rsidR="00165F4C">
        <w:t xml:space="preserve"> (присваивает Бонусный счет Программы Коллекция)</w:t>
      </w:r>
      <w:r>
        <w:t xml:space="preserve"> и отвечает Хранилищу ответным реестром в рамках взаимодействия </w:t>
      </w:r>
      <w:r w:rsidRPr="00E0705A">
        <w:t xml:space="preserve">“3.2. </w:t>
      </w:r>
      <w:proofErr w:type="gramStart"/>
      <w:r w:rsidRPr="00E0705A">
        <w:t>Регистрация клиентов на стороне Банка”</w:t>
      </w:r>
      <w:r w:rsidR="00E72DB0">
        <w:t xml:space="preserve"> (см. пункт </w:t>
      </w:r>
      <w:hyperlink w:anchor="_4.2.5._Доработка_взаимодействия" w:history="1">
        <w:r w:rsidR="00E72DB0" w:rsidRPr="00E72DB0">
          <w:rPr>
            <w:rStyle w:val="afb"/>
          </w:rPr>
          <w:t>4.2.5.</w:t>
        </w:r>
        <w:proofErr w:type="gramEnd"/>
        <w:r w:rsidR="00E72DB0" w:rsidRPr="00E72DB0">
          <w:rPr>
            <w:rStyle w:val="afb"/>
          </w:rPr>
          <w:t xml:space="preserve"> Доработка взаимодействия “3.2. </w:t>
        </w:r>
        <w:proofErr w:type="gramStart"/>
        <w:r w:rsidR="00E72DB0" w:rsidRPr="00E72DB0">
          <w:rPr>
            <w:rStyle w:val="afb"/>
          </w:rPr>
          <w:t>Регистрация клиентов на стороне Банка”)</w:t>
        </w:r>
      </w:hyperlink>
      <w:r>
        <w:t>.</w:t>
      </w:r>
      <w:proofErr w:type="gramEnd"/>
    </w:p>
    <w:p w:rsidR="00A7028B" w:rsidRDefault="00A7028B" w:rsidP="00E0705A">
      <w:pPr>
        <w:pStyle w:val="af4"/>
        <w:numPr>
          <w:ilvl w:val="0"/>
          <w:numId w:val="31"/>
        </w:numPr>
        <w:jc w:val="both"/>
      </w:pPr>
      <w:r>
        <w:t>Хранилище обрабатывает реестр с результатом регистрации на Сайте.</w:t>
      </w:r>
    </w:p>
    <w:p w:rsidR="00A7028B" w:rsidRDefault="00A7028B" w:rsidP="00A7028B">
      <w:pPr>
        <w:pStyle w:val="af4"/>
        <w:ind w:left="1494"/>
        <w:jc w:val="both"/>
      </w:pPr>
      <w:r>
        <w:t>Хранилище завершает процесс регистрации</w:t>
      </w:r>
      <w:r w:rsidR="001A6D5F">
        <w:t xml:space="preserve"> клиента</w:t>
      </w:r>
      <w:r>
        <w:t xml:space="preserve"> по успешно зарегистрированным клиентам на Сайте.</w:t>
      </w:r>
    </w:p>
    <w:p w:rsidR="00165F4C" w:rsidRDefault="00165F4C" w:rsidP="001366DC">
      <w:pPr>
        <w:pStyle w:val="af4"/>
        <w:numPr>
          <w:ilvl w:val="0"/>
          <w:numId w:val="31"/>
        </w:numPr>
        <w:jc w:val="both"/>
      </w:pPr>
      <w:r>
        <w:t xml:space="preserve">Хранилище </w:t>
      </w:r>
      <w:r w:rsidR="00A7028B">
        <w:t xml:space="preserve">в рамках процесса </w:t>
      </w:r>
      <w:r>
        <w:t>актив</w:t>
      </w:r>
      <w:r w:rsidR="00A7028B">
        <w:t>ации</w:t>
      </w:r>
      <w:r>
        <w:t xml:space="preserve"> клиентов</w:t>
      </w:r>
      <w:r w:rsidR="00A7028B">
        <w:t xml:space="preserve"> инициирует процесс выпуска </w:t>
      </w:r>
      <w:r w:rsidR="00A7028B" w:rsidRPr="00A7028B">
        <w:t>”</w:t>
      </w:r>
      <w:r w:rsidR="00A7028B">
        <w:t>виртуальной карты</w:t>
      </w:r>
      <w:r w:rsidR="00A7028B" w:rsidRPr="00A7028B">
        <w:t>”</w:t>
      </w:r>
      <w:r>
        <w:t xml:space="preserve"> (процесс </w:t>
      </w:r>
      <w:r w:rsidR="00A7028B">
        <w:t xml:space="preserve">выпуска </w:t>
      </w:r>
      <w:r>
        <w:t>прежний)</w:t>
      </w:r>
      <w:r w:rsidR="001366DC">
        <w:t xml:space="preserve">. По факту </w:t>
      </w:r>
      <w:r w:rsidR="00A7028B">
        <w:t xml:space="preserve">выпуска </w:t>
      </w:r>
      <w:r w:rsidR="00A7028B" w:rsidRPr="00A7028B">
        <w:t>“</w:t>
      </w:r>
      <w:r w:rsidR="00A7028B">
        <w:t>виртуальной карты</w:t>
      </w:r>
      <w:r w:rsidR="00A7028B" w:rsidRPr="00A7028B">
        <w:t>”</w:t>
      </w:r>
      <w:r w:rsidR="001366DC">
        <w:t xml:space="preserve">, Хранилище формирует реестр клиентов для взаимодействия </w:t>
      </w:r>
      <w:r w:rsidR="001366DC" w:rsidRPr="001366DC">
        <w:t>“3.3. Активация клиентов в Системе лояльности”</w:t>
      </w:r>
      <w:r w:rsidR="001366DC" w:rsidRPr="00A7028B">
        <w:t xml:space="preserve"> </w:t>
      </w:r>
      <w:r w:rsidR="001366DC">
        <w:t>для Сайта.</w:t>
      </w:r>
    </w:p>
    <w:p w:rsidR="00A23E26" w:rsidRDefault="001366DC" w:rsidP="00E0705A">
      <w:pPr>
        <w:pStyle w:val="af4"/>
        <w:numPr>
          <w:ilvl w:val="0"/>
          <w:numId w:val="31"/>
        </w:numPr>
        <w:jc w:val="both"/>
      </w:pPr>
      <w:r>
        <w:t>Сайт активирует</w:t>
      </w:r>
      <w:r w:rsidR="001A6D5F">
        <w:t xml:space="preserve"> (прежний механизм)</w:t>
      </w:r>
      <w:r>
        <w:t xml:space="preserve"> клиентов из реестра на активацию и отправляет Хранилищу результат активации при помощи взаимодействия  </w:t>
      </w:r>
      <w:r w:rsidRPr="001366DC">
        <w:t>“3.3. Активация клиентов в Системе лояльности”</w:t>
      </w:r>
      <w:r w:rsidRPr="001A6D5F">
        <w:t xml:space="preserve"> </w:t>
      </w:r>
      <w:r>
        <w:t>для Сайта.</w:t>
      </w:r>
    </w:p>
    <w:p w:rsidR="00B31779" w:rsidRDefault="00B31779" w:rsidP="00E0705A">
      <w:pPr>
        <w:pStyle w:val="af4"/>
        <w:numPr>
          <w:ilvl w:val="0"/>
          <w:numId w:val="31"/>
        </w:numPr>
        <w:jc w:val="both"/>
      </w:pPr>
      <w:r>
        <w:t>Хранилище обрабатывает реестр с результатом активации на Сайте.</w:t>
      </w:r>
    </w:p>
    <w:p w:rsidR="00A7028B" w:rsidRDefault="00A7028B" w:rsidP="00A7028B">
      <w:pPr>
        <w:pStyle w:val="af4"/>
        <w:ind w:left="1494"/>
        <w:jc w:val="both"/>
      </w:pPr>
      <w:r>
        <w:t>Хранилище завершает процесс активации</w:t>
      </w:r>
      <w:r w:rsidR="001A6D5F">
        <w:t xml:space="preserve"> клиента</w:t>
      </w:r>
      <w:r>
        <w:t xml:space="preserve"> по успешно активированным клиентам на Сайте.</w:t>
      </w:r>
    </w:p>
    <w:p w:rsidR="00525232" w:rsidRPr="003A5459" w:rsidRDefault="00525232" w:rsidP="00A6532E">
      <w:pPr>
        <w:ind w:left="426"/>
        <w:jc w:val="both"/>
      </w:pPr>
    </w:p>
    <w:p w:rsidR="00334D80" w:rsidRPr="00BE311C" w:rsidRDefault="00334D80" w:rsidP="00334D80">
      <w:pPr>
        <w:ind w:left="851"/>
        <w:jc w:val="both"/>
        <w:rPr>
          <w:u w:val="single"/>
        </w:rPr>
      </w:pPr>
      <w:r w:rsidRPr="00BE311C">
        <w:rPr>
          <w:u w:val="single"/>
        </w:rPr>
        <w:lastRenderedPageBreak/>
        <w:t>Реестр регистрации/активации клиента.</w:t>
      </w:r>
    </w:p>
    <w:p w:rsidR="00334D80" w:rsidRDefault="00334D80" w:rsidP="00334D80">
      <w:pPr>
        <w:ind w:left="1134"/>
        <w:jc w:val="both"/>
      </w:pPr>
      <w:r>
        <w:t>Активация</w:t>
      </w:r>
      <w:r w:rsidR="00EE2F71">
        <w:t xml:space="preserve"> (порядка 5 дней)</w:t>
      </w:r>
      <w:r>
        <w:t xml:space="preserve"> клиента должна происходить сразу после успешной регистрации без дополнительных подтверждений на активацию со стороны клиента</w:t>
      </w:r>
      <w:r w:rsidR="00422079">
        <w:t>,</w:t>
      </w:r>
      <w:r>
        <w:t xml:space="preserve"> отправившего запрос.</w:t>
      </w:r>
    </w:p>
    <w:p w:rsidR="00DC43B3" w:rsidRDefault="00DC43B3" w:rsidP="00A6532E">
      <w:pPr>
        <w:ind w:left="426"/>
        <w:jc w:val="both"/>
      </w:pPr>
    </w:p>
    <w:p w:rsidR="00703F5A" w:rsidRDefault="00703F5A" w:rsidP="00F55096">
      <w:pPr>
        <w:ind w:left="851"/>
        <w:jc w:val="both"/>
      </w:pPr>
      <w:r w:rsidRPr="00703F5A">
        <w:rPr>
          <w:u w:val="single"/>
        </w:rPr>
        <w:t>Обработка ошибок Хранилищем и уведомление клиентов о результате регистрации.</w:t>
      </w:r>
    </w:p>
    <w:p w:rsidR="00703F5A" w:rsidRPr="001866A2" w:rsidRDefault="00703F5A" w:rsidP="00F55096">
      <w:pPr>
        <w:ind w:left="1134"/>
        <w:jc w:val="both"/>
      </w:pPr>
      <w:r>
        <w:t>В случае невозможности регистрации клиента в Программе Коллекция</w:t>
      </w:r>
      <w:r w:rsidR="0015496E">
        <w:t xml:space="preserve"> по причине невыполнения критериев изложенных в </w:t>
      </w:r>
      <w:r w:rsidR="0015496E" w:rsidRPr="0015496E">
        <w:t>BR-5580 “Коллекция. Регистрация и отключение”</w:t>
      </w:r>
      <w:r w:rsidR="0015496E">
        <w:t xml:space="preserve">, </w:t>
      </w:r>
      <w:r w:rsidR="00F55096">
        <w:t xml:space="preserve">Хранилище по взаимодействию </w:t>
      </w:r>
      <w:r w:rsidR="00F55096" w:rsidRPr="00F55096">
        <w:t>“</w:t>
      </w:r>
      <w:r w:rsidR="00F55096" w:rsidRPr="00E0705A">
        <w:t xml:space="preserve">3.2. </w:t>
      </w:r>
      <w:proofErr w:type="gramStart"/>
      <w:r w:rsidR="00F55096" w:rsidRPr="00E0705A">
        <w:t>Регистрация клиентов на стороне Банка”</w:t>
      </w:r>
      <w:r w:rsidR="00F55096">
        <w:t xml:space="preserve"> (см. пункт </w:t>
      </w:r>
      <w:hyperlink w:anchor="_4.2.5._Доработка_взаимодействия" w:history="1">
        <w:r w:rsidR="00F55096" w:rsidRPr="00E72DB0">
          <w:rPr>
            <w:rStyle w:val="afb"/>
          </w:rPr>
          <w:t>4.2.5.</w:t>
        </w:r>
        <w:proofErr w:type="gramEnd"/>
        <w:r w:rsidR="00F55096" w:rsidRPr="00E72DB0">
          <w:rPr>
            <w:rStyle w:val="afb"/>
          </w:rPr>
          <w:t xml:space="preserve"> Доработка взаимодействия “3.2. </w:t>
        </w:r>
        <w:proofErr w:type="gramStart"/>
        <w:r w:rsidR="00F55096" w:rsidRPr="00E72DB0">
          <w:rPr>
            <w:rStyle w:val="afb"/>
          </w:rPr>
          <w:t>Регистрация клиентов на стороне Банка”)</w:t>
        </w:r>
      </w:hyperlink>
      <w:r w:rsidR="00F55096" w:rsidRPr="00F55096">
        <w:t xml:space="preserve"> </w:t>
      </w:r>
      <w:r w:rsidR="00F55096">
        <w:t xml:space="preserve">отправляет Сайту запрос </w:t>
      </w:r>
      <w:r w:rsidR="00443BAD">
        <w:t>для</w:t>
      </w:r>
      <w:r w:rsidR="00F55096">
        <w:t xml:space="preserve"> уведомлени</w:t>
      </w:r>
      <w:r w:rsidR="00443BAD">
        <w:t>я</w:t>
      </w:r>
      <w:r w:rsidR="00F55096">
        <w:t xml:space="preserve"> клиента о невозможности регистрации (</w:t>
      </w:r>
      <w:proofErr w:type="spellStart"/>
      <w:r w:rsidR="00F55096" w:rsidRPr="00F55096">
        <w:t>Status</w:t>
      </w:r>
      <w:proofErr w:type="spellEnd"/>
      <w:r w:rsidR="00F55096">
        <w:t>=1-у</w:t>
      </w:r>
      <w:r w:rsidR="00F55096" w:rsidRPr="00F55096">
        <w:t>ведомление о невозможности регистрации</w:t>
      </w:r>
      <w:r w:rsidR="00F55096">
        <w:t>).</w:t>
      </w:r>
      <w:proofErr w:type="gramEnd"/>
    </w:p>
    <w:p w:rsidR="00EB2FF3" w:rsidRPr="001866A2" w:rsidRDefault="00EB2FF3" w:rsidP="00F55096">
      <w:pPr>
        <w:ind w:left="1134"/>
        <w:jc w:val="both"/>
      </w:pPr>
    </w:p>
    <w:p w:rsidR="00EB2FF3" w:rsidRDefault="00EB2FF3" w:rsidP="00EB2FF3">
      <w:pPr>
        <w:ind w:left="1134"/>
        <w:jc w:val="both"/>
      </w:pPr>
      <w:r>
        <w:t>Обработка исключительных ситуаций (ошибок) и информирование клиентов о результате успешной</w:t>
      </w:r>
      <w:r w:rsidRPr="00A76B3C">
        <w:t>/</w:t>
      </w:r>
      <w:r>
        <w:t>не успешной регистрации</w:t>
      </w:r>
      <w:r w:rsidRPr="00C74913">
        <w:t>/</w:t>
      </w:r>
      <w:r>
        <w:t xml:space="preserve">активации средствами </w:t>
      </w:r>
      <w:r>
        <w:rPr>
          <w:lang w:val="en-US"/>
        </w:rPr>
        <w:t>SMS</w:t>
      </w:r>
      <w:r w:rsidRPr="00E03770">
        <w:t>/</w:t>
      </w:r>
      <w:commentRangeStart w:id="4"/>
      <w:r>
        <w:rPr>
          <w:lang w:val="en-US"/>
        </w:rPr>
        <w:t>e</w:t>
      </w:r>
      <w:r w:rsidRPr="00E03770">
        <w:t>-</w:t>
      </w:r>
      <w:r>
        <w:rPr>
          <w:lang w:val="en-US"/>
        </w:rPr>
        <w:t>mail</w:t>
      </w:r>
      <w:commentRangeEnd w:id="4"/>
      <w:r w:rsidR="001866A2">
        <w:rPr>
          <w:rStyle w:val="af6"/>
        </w:rPr>
        <w:commentReference w:id="4"/>
      </w:r>
      <w:r w:rsidRPr="00E03770">
        <w:t xml:space="preserve"> </w:t>
      </w:r>
      <w:r>
        <w:t>оповещения необходимо обеспечить на стороне Сайта (как и сейчас).</w:t>
      </w:r>
    </w:p>
    <w:p w:rsidR="00710AF7" w:rsidRPr="00EB2FF3" w:rsidRDefault="00710AF7" w:rsidP="00F55096">
      <w:pPr>
        <w:ind w:left="1134"/>
        <w:jc w:val="both"/>
      </w:pPr>
    </w:p>
    <w:p w:rsidR="00703F5A" w:rsidRDefault="00703F5A" w:rsidP="00A6532E">
      <w:pPr>
        <w:ind w:left="426"/>
        <w:jc w:val="both"/>
      </w:pPr>
    </w:p>
    <w:p w:rsidR="00174663" w:rsidRDefault="00174663" w:rsidP="00174663">
      <w:pPr>
        <w:pStyle w:val="4"/>
        <w:ind w:left="567"/>
      </w:pPr>
      <w:r w:rsidRPr="005841B4">
        <w:t>4.2.</w:t>
      </w:r>
      <w:r>
        <w:t>3</w:t>
      </w:r>
      <w:r w:rsidRPr="00FF74FF">
        <w:t>.</w:t>
      </w:r>
      <w:r>
        <w:t>2</w:t>
      </w:r>
      <w:r w:rsidRPr="00FF74FF">
        <w:t xml:space="preserve">. </w:t>
      </w:r>
      <w:r>
        <w:t xml:space="preserve"> Номер мобильного телефона Р</w:t>
      </w:r>
      <w:r w:rsidRPr="00966BAC">
        <w:t>екомендателя</w:t>
      </w:r>
    </w:p>
    <w:p w:rsidR="00174663" w:rsidRDefault="00174663" w:rsidP="00174663">
      <w:pPr>
        <w:rPr>
          <w:rFonts w:eastAsia="Arial Unicode MS"/>
        </w:rPr>
      </w:pPr>
    </w:p>
    <w:p w:rsidR="00174663" w:rsidRDefault="00174663" w:rsidP="00174663">
      <w:pPr>
        <w:ind w:left="851"/>
        <w:jc w:val="both"/>
        <w:rPr>
          <w:rFonts w:eastAsia="Arial Unicode MS"/>
        </w:rPr>
      </w:pPr>
      <w:r>
        <w:rPr>
          <w:rFonts w:eastAsia="Arial Unicode MS"/>
        </w:rPr>
        <w:t>Для реализации механизма начисления бонусов Рекомендателю в Хранилище согласно</w:t>
      </w:r>
      <w:r w:rsidRPr="001A7900">
        <w:rPr>
          <w:rFonts w:eastAsia="Arial Unicode MS"/>
        </w:rPr>
        <w:t xml:space="preserve"> </w:t>
      </w:r>
      <w:r w:rsidR="002A2695">
        <w:rPr>
          <w:rFonts w:eastAsia="Arial Unicode MS"/>
        </w:rPr>
        <w:t>требованиям</w:t>
      </w:r>
      <w:ins w:id="5" w:author="Evgeniya Chzhan" w:date="2014-07-30T16:27:00Z">
        <w:r w:rsidR="00DD74C7">
          <w:rPr>
            <w:rFonts w:eastAsia="Arial Unicode MS"/>
          </w:rPr>
          <w:t>,</w:t>
        </w:r>
      </w:ins>
      <w:r w:rsidR="002A2695">
        <w:rPr>
          <w:rFonts w:eastAsia="Arial Unicode MS"/>
        </w:rPr>
        <w:t xml:space="preserve"> </w:t>
      </w:r>
      <w:r>
        <w:rPr>
          <w:rFonts w:eastAsia="Arial Unicode MS"/>
        </w:rPr>
        <w:t xml:space="preserve">изложенным в </w:t>
      </w:r>
      <w:r w:rsidRPr="00B5235E">
        <w:rPr>
          <w:rFonts w:eastAsia="Arial Unicode MS"/>
        </w:rPr>
        <w:t xml:space="preserve">BR-7034 “Начисление бонусов за акцию пригласи друга в рамках </w:t>
      </w:r>
      <w:proofErr w:type="spellStart"/>
      <w:r w:rsidRPr="00B5235E">
        <w:rPr>
          <w:rFonts w:eastAsia="Arial Unicode MS"/>
        </w:rPr>
        <w:t>предпроекта</w:t>
      </w:r>
      <w:proofErr w:type="spellEnd"/>
      <w:r w:rsidRPr="00B5235E">
        <w:rPr>
          <w:rFonts w:eastAsia="Arial Unicode MS"/>
        </w:rPr>
        <w:t xml:space="preserve">  Коллекция 2.0”</w:t>
      </w:r>
      <w:r>
        <w:rPr>
          <w:rFonts w:eastAsia="Arial Unicode MS"/>
        </w:rPr>
        <w:t xml:space="preserve"> необходимо идентифицировать Рекомендателя  в  Хранилище.</w:t>
      </w:r>
    </w:p>
    <w:p w:rsidR="0030530F" w:rsidRPr="00F82553" w:rsidRDefault="0030530F" w:rsidP="0030530F">
      <w:pPr>
        <w:ind w:left="851"/>
        <w:jc w:val="both"/>
      </w:pPr>
      <w:r>
        <w:t xml:space="preserve">Хранилищу </w:t>
      </w:r>
      <w:r w:rsidRPr="00F82553">
        <w:t>необходимо проверять указанный номер телефона</w:t>
      </w:r>
      <w:r>
        <w:t xml:space="preserve"> (логин)</w:t>
      </w:r>
      <w:r w:rsidRPr="00F82553">
        <w:t xml:space="preserve"> клиента-рекомендателя на наличие клиента в Системе (клиент должен быть зарегистрирован и не заблокирован)</w:t>
      </w:r>
      <w:r>
        <w:t>.</w:t>
      </w:r>
    </w:p>
    <w:p w:rsidR="0030530F" w:rsidRDefault="0030530F" w:rsidP="00174663">
      <w:pPr>
        <w:ind w:left="851"/>
        <w:jc w:val="both"/>
        <w:rPr>
          <w:rFonts w:eastAsia="Arial Unicode MS"/>
        </w:rPr>
      </w:pPr>
    </w:p>
    <w:p w:rsidR="004D0E54" w:rsidRDefault="004D0E54" w:rsidP="004D0E54">
      <w:pPr>
        <w:pStyle w:val="3"/>
      </w:pPr>
      <w:bookmarkStart w:id="6" w:name="_4.2.4._Требования_к"/>
      <w:bookmarkEnd w:id="6"/>
      <w:r w:rsidRPr="005841B4">
        <w:t>4.</w:t>
      </w:r>
      <w:r>
        <w:t>2</w:t>
      </w:r>
      <w:r w:rsidRPr="005841B4">
        <w:t>.</w:t>
      </w:r>
      <w:r>
        <w:t>4</w:t>
      </w:r>
      <w:r w:rsidRPr="005841B4">
        <w:t xml:space="preserve">. Требования к </w:t>
      </w:r>
      <w:r>
        <w:t>Сайту Коллекци</w:t>
      </w:r>
      <w:r w:rsidR="00F63E33">
        <w:t>и</w:t>
      </w:r>
    </w:p>
    <w:p w:rsidR="004D0E54" w:rsidRDefault="004D0E54" w:rsidP="004D0E54"/>
    <w:p w:rsidR="003440A5" w:rsidRDefault="003440A5" w:rsidP="00180AE7">
      <w:pPr>
        <w:ind w:left="426"/>
        <w:jc w:val="both"/>
      </w:pPr>
      <w:r w:rsidRPr="00685E17">
        <w:t xml:space="preserve">Визуальная часть </w:t>
      </w:r>
      <w:proofErr w:type="gramStart"/>
      <w:r w:rsidRPr="00685E17">
        <w:t>интернет</w:t>
      </w:r>
      <w:r>
        <w:t>-</w:t>
      </w:r>
      <w:r w:rsidRPr="00685E17">
        <w:t>анкеты</w:t>
      </w:r>
      <w:proofErr w:type="gramEnd"/>
      <w:r>
        <w:t xml:space="preserve"> на регистрацию</w:t>
      </w:r>
      <w:r w:rsidRPr="003440A5">
        <w:t>/</w:t>
      </w:r>
      <w:r>
        <w:t>активацию в Программе Коллекция</w:t>
      </w:r>
      <w:r w:rsidRPr="00685E17">
        <w:t xml:space="preserve"> реализуется в OLAF WEB, при этом функционал</w:t>
      </w:r>
      <w:r w:rsidR="00610ED5">
        <w:t xml:space="preserve"> для регистрации по</w:t>
      </w:r>
      <w:r>
        <w:t xml:space="preserve"> </w:t>
      </w:r>
      <w:r w:rsidRPr="003440A5">
        <w:t xml:space="preserve">https://bonus.vtb24.ru/account/register </w:t>
      </w:r>
      <w:r>
        <w:t>(</w:t>
      </w:r>
      <w:r w:rsidRPr="00685E17">
        <w:t>существующий на данный момент</w:t>
      </w:r>
      <w:r>
        <w:t xml:space="preserve"> на</w:t>
      </w:r>
      <w:r w:rsidRPr="00685E17">
        <w:t xml:space="preserve"> сайт</w:t>
      </w:r>
      <w:r>
        <w:t>е)</w:t>
      </w:r>
      <w:r w:rsidRPr="00685E17">
        <w:t xml:space="preserve"> закрывается</w:t>
      </w:r>
      <w:r>
        <w:t xml:space="preserve">. </w:t>
      </w:r>
    </w:p>
    <w:p w:rsidR="00610ED5" w:rsidRDefault="00610ED5" w:rsidP="00180AE7">
      <w:pPr>
        <w:ind w:left="426"/>
        <w:jc w:val="both"/>
      </w:pPr>
    </w:p>
    <w:p w:rsidR="00174663" w:rsidRDefault="009E5D4A" w:rsidP="00180AE7">
      <w:pPr>
        <w:ind w:left="426"/>
        <w:jc w:val="both"/>
      </w:pPr>
      <w:r>
        <w:t>Вместо закрытого функционала  регистрации</w:t>
      </w:r>
      <w:r w:rsidR="00B8529D">
        <w:t>,</w:t>
      </w:r>
      <w:r>
        <w:t xml:space="preserve"> встраивается интернет-анкета </w:t>
      </w:r>
      <w:r>
        <w:rPr>
          <w:lang w:val="en-US"/>
        </w:rPr>
        <w:t>OLAF</w:t>
      </w:r>
      <w:r w:rsidRPr="009E5D4A">
        <w:t>-</w:t>
      </w:r>
      <w:r>
        <w:rPr>
          <w:lang w:val="en-US"/>
        </w:rPr>
        <w:t>WEB</w:t>
      </w:r>
      <w:r w:rsidRPr="009E5D4A">
        <w:t xml:space="preserve"> </w:t>
      </w:r>
      <w:r>
        <w:t>на</w:t>
      </w:r>
      <w:r w:rsidRPr="009E5D4A">
        <w:t xml:space="preserve"> </w:t>
      </w:r>
      <w:r>
        <w:t>регистрацию</w:t>
      </w:r>
      <w:r w:rsidRPr="009E5D4A">
        <w:t>/</w:t>
      </w:r>
      <w:r>
        <w:t xml:space="preserve">активацию клиента в Программе Коллекция в </w:t>
      </w:r>
      <w:proofErr w:type="spellStart"/>
      <w:r>
        <w:rPr>
          <w:lang w:val="en-US"/>
        </w:rPr>
        <w:t>iframe</w:t>
      </w:r>
      <w:proofErr w:type="spellEnd"/>
      <w:r w:rsidR="00024CFF">
        <w:t xml:space="preserve"> в стил</w:t>
      </w:r>
      <w:r w:rsidR="00597297">
        <w:t>е</w:t>
      </w:r>
      <w:r w:rsidR="00024CFF">
        <w:t xml:space="preserve"> Сайта Коллекция.</w:t>
      </w:r>
    </w:p>
    <w:p w:rsidR="00610ED5" w:rsidRDefault="00610ED5" w:rsidP="00180AE7">
      <w:pPr>
        <w:ind w:left="426"/>
        <w:jc w:val="both"/>
      </w:pPr>
    </w:p>
    <w:p w:rsidR="00610ED5" w:rsidRDefault="00610ED5" w:rsidP="00180AE7">
      <w:pPr>
        <w:ind w:left="426"/>
        <w:jc w:val="both"/>
        <w:rPr>
          <w:rFonts w:eastAsia="Arial Unicode MS"/>
        </w:rPr>
      </w:pPr>
      <w:r>
        <w:rPr>
          <w:rFonts w:eastAsia="Arial Unicode MS"/>
        </w:rPr>
        <w:t xml:space="preserve">Взаимодействие </w:t>
      </w:r>
      <w:r w:rsidRPr="00FD4A86">
        <w:rPr>
          <w:rFonts w:eastAsia="Arial Unicode MS"/>
        </w:rPr>
        <w:t>“3.</w:t>
      </w:r>
      <w:r>
        <w:rPr>
          <w:rFonts w:eastAsia="Arial Unicode MS"/>
        </w:rPr>
        <w:t>1</w:t>
      </w:r>
      <w:r w:rsidRPr="00FD4A86">
        <w:rPr>
          <w:rFonts w:eastAsia="Arial Unicode MS"/>
        </w:rPr>
        <w:t>.</w:t>
      </w:r>
      <w:r w:rsidRPr="00B630EC">
        <w:rPr>
          <w:rFonts w:eastAsia="Arial Unicode MS"/>
        </w:rPr>
        <w:t xml:space="preserve"> </w:t>
      </w:r>
      <w:r w:rsidRPr="00610ED5">
        <w:rPr>
          <w:rFonts w:eastAsia="Arial Unicode MS"/>
        </w:rPr>
        <w:t>Регистрация клиентов в Системе лояльности</w:t>
      </w:r>
      <w:r w:rsidRPr="00FD4A86">
        <w:rPr>
          <w:rFonts w:eastAsia="Arial Unicode MS"/>
        </w:rPr>
        <w:t xml:space="preserve">” </w:t>
      </w:r>
      <w:r>
        <w:rPr>
          <w:rFonts w:eastAsia="Arial Unicode MS"/>
        </w:rPr>
        <w:t>из документа</w:t>
      </w:r>
      <w:r w:rsidRPr="00FD4A86">
        <w:t xml:space="preserve"> </w:t>
      </w:r>
      <w:r w:rsidRPr="00FD4A86">
        <w:rPr>
          <w:rFonts w:eastAsia="Arial Unicode MS"/>
        </w:rPr>
        <w:t>«Описание электронного обмена информацией с системой ВТБ24-Лояльность»</w:t>
      </w:r>
      <w:r>
        <w:rPr>
          <w:rFonts w:eastAsia="Arial Unicode MS"/>
        </w:rPr>
        <w:t xml:space="preserve"> не используется.</w:t>
      </w:r>
    </w:p>
    <w:p w:rsidR="00610ED5" w:rsidRDefault="00610ED5" w:rsidP="00180AE7">
      <w:pPr>
        <w:ind w:left="426"/>
        <w:jc w:val="both"/>
        <w:rPr>
          <w:rFonts w:eastAsia="Arial Unicode MS"/>
        </w:rPr>
      </w:pPr>
    </w:p>
    <w:p w:rsidR="00610ED5" w:rsidRDefault="00610ED5" w:rsidP="00180AE7">
      <w:pPr>
        <w:ind w:left="426"/>
        <w:jc w:val="both"/>
        <w:rPr>
          <w:rFonts w:eastAsia="Arial Unicode MS"/>
        </w:rPr>
      </w:pPr>
      <w:r>
        <w:rPr>
          <w:rFonts w:eastAsia="Arial Unicode MS"/>
        </w:rPr>
        <w:t>Для регистрации клиента используется</w:t>
      </w:r>
      <w:r w:rsidRPr="00610ED5">
        <w:rPr>
          <w:rFonts w:eastAsia="Arial Unicode MS"/>
        </w:rPr>
        <w:t>“3.2. Регистрация клиентов на стороне Банка” из документа «Описание электронного обмена информацией с системой ВТБ24-Лояльность».</w:t>
      </w:r>
    </w:p>
    <w:p w:rsidR="002C2F16" w:rsidRDefault="002C2F16" w:rsidP="002C2F16">
      <w:pPr>
        <w:ind w:left="1134"/>
        <w:jc w:val="both"/>
      </w:pPr>
    </w:p>
    <w:p w:rsidR="002C2F16" w:rsidRPr="00710AF7" w:rsidRDefault="007A2E73" w:rsidP="002C2F16">
      <w:pPr>
        <w:ind w:left="426"/>
        <w:jc w:val="both"/>
      </w:pPr>
      <w:proofErr w:type="gramStart"/>
      <w:r w:rsidRPr="007A2E73">
        <w:rPr>
          <w:lang w:val="en-US"/>
        </w:rPr>
        <w:t>SMS</w:t>
      </w:r>
      <w:r w:rsidRPr="007A2E73">
        <w:t xml:space="preserve"> при успешной/неуспешной регистрации отправляет сайт «Коллекции» </w:t>
      </w:r>
      <w:r w:rsidR="002C2F16" w:rsidRPr="007A2E73">
        <w:t>(</w:t>
      </w:r>
      <w:commentRangeStart w:id="7"/>
      <w:r w:rsidR="002C2F16" w:rsidRPr="007A2E73">
        <w:t>согласно текущей реализации без изменений</w:t>
      </w:r>
      <w:commentRangeEnd w:id="7"/>
      <w:r w:rsidR="00DD74C7">
        <w:rPr>
          <w:rStyle w:val="af6"/>
        </w:rPr>
        <w:commentReference w:id="7"/>
      </w:r>
      <w:r w:rsidR="002C2F16" w:rsidRPr="007A2E73">
        <w:t>).</w:t>
      </w:r>
      <w:proofErr w:type="gramEnd"/>
      <w:r w:rsidR="003A3086">
        <w:t xml:space="preserve"> </w:t>
      </w:r>
      <w:r w:rsidR="004670E3">
        <w:t>Также</w:t>
      </w:r>
      <w:r w:rsidR="00710AF7" w:rsidRPr="00710AF7">
        <w:t xml:space="preserve"> </w:t>
      </w:r>
      <w:r w:rsidR="004670E3">
        <w:t>н</w:t>
      </w:r>
      <w:r w:rsidR="00710AF7">
        <w:t>еобходимо учесть изменени</w:t>
      </w:r>
      <w:r w:rsidR="004670E3">
        <w:t>я</w:t>
      </w:r>
      <w:r w:rsidR="00710AF7">
        <w:t xml:space="preserve"> </w:t>
      </w:r>
      <w:r w:rsidR="004107BE">
        <w:t>в</w:t>
      </w:r>
      <w:r w:rsidR="00710AF7">
        <w:t xml:space="preserve">о </w:t>
      </w:r>
      <w:r w:rsidR="00710AF7">
        <w:lastRenderedPageBreak/>
        <w:t>взаи</w:t>
      </w:r>
      <w:r w:rsidR="004107BE">
        <w:t>м</w:t>
      </w:r>
      <w:r w:rsidR="004670E3">
        <w:t>одействии</w:t>
      </w:r>
      <w:r w:rsidR="00710AF7">
        <w:t xml:space="preserve"> </w:t>
      </w:r>
      <w:r w:rsidR="00710AF7" w:rsidRPr="00F55096">
        <w:t>“</w:t>
      </w:r>
      <w:r w:rsidR="00710AF7" w:rsidRPr="00E0705A">
        <w:t xml:space="preserve">3.2. </w:t>
      </w:r>
      <w:proofErr w:type="gramStart"/>
      <w:r w:rsidR="00710AF7" w:rsidRPr="00E0705A">
        <w:t>Регистрация клиентов на стороне Банка”</w:t>
      </w:r>
      <w:r w:rsidR="00710AF7">
        <w:t xml:space="preserve"> (см. пункт </w:t>
      </w:r>
      <w:hyperlink w:anchor="_4.2.5._Доработка_взаимодействия" w:history="1">
        <w:r w:rsidR="00710AF7" w:rsidRPr="00E72DB0">
          <w:rPr>
            <w:rStyle w:val="afb"/>
          </w:rPr>
          <w:t>4.2.5.</w:t>
        </w:r>
        <w:proofErr w:type="gramEnd"/>
        <w:r w:rsidR="00710AF7" w:rsidRPr="00E72DB0">
          <w:rPr>
            <w:rStyle w:val="afb"/>
          </w:rPr>
          <w:t xml:space="preserve"> Доработка взаимодействия “3.2. </w:t>
        </w:r>
        <w:proofErr w:type="gramStart"/>
        <w:r w:rsidR="00710AF7" w:rsidRPr="00E72DB0">
          <w:rPr>
            <w:rStyle w:val="afb"/>
          </w:rPr>
          <w:t>Регистрация клиентов на стороне Банка”)</w:t>
        </w:r>
      </w:hyperlink>
      <w:r w:rsidR="004670E3">
        <w:t>.</w:t>
      </w:r>
      <w:proofErr w:type="gramEnd"/>
    </w:p>
    <w:p w:rsidR="00710AF7" w:rsidRDefault="003A3086" w:rsidP="002C2F16">
      <w:pPr>
        <w:ind w:left="426"/>
        <w:jc w:val="both"/>
      </w:pPr>
      <w:r>
        <w:t>Если</w:t>
      </w:r>
      <w:r w:rsidR="004670E3">
        <w:t xml:space="preserve"> во входящ</w:t>
      </w:r>
      <w:r>
        <w:t>е</w:t>
      </w:r>
      <w:r w:rsidR="004107BE">
        <w:t xml:space="preserve">м реестре пришел </w:t>
      </w:r>
      <w:proofErr w:type="spellStart"/>
      <w:r w:rsidR="004107BE" w:rsidRPr="00F55096">
        <w:t>Status</w:t>
      </w:r>
      <w:proofErr w:type="spellEnd"/>
      <w:r w:rsidR="004107BE">
        <w:t>=1 (у</w:t>
      </w:r>
      <w:r w:rsidR="004107BE" w:rsidRPr="00F55096">
        <w:t>ведомление о невозможности регистрации</w:t>
      </w:r>
      <w:r w:rsidR="004107BE">
        <w:t xml:space="preserve">), то Сайт должен клиента не регистрировать, </w:t>
      </w:r>
      <w:r w:rsidR="004670E3">
        <w:t>а</w:t>
      </w:r>
      <w:r w:rsidR="004107BE">
        <w:t xml:space="preserve"> проинформировать по </w:t>
      </w:r>
      <w:r w:rsidR="004107BE">
        <w:rPr>
          <w:lang w:val="en-US"/>
        </w:rPr>
        <w:t>SMS</w:t>
      </w:r>
      <w:r w:rsidR="004107BE" w:rsidRPr="004107BE">
        <w:t xml:space="preserve"> </w:t>
      </w:r>
      <w:r w:rsidR="004107BE">
        <w:t>о невозможност</w:t>
      </w:r>
      <w:r>
        <w:t>и</w:t>
      </w:r>
      <w:r w:rsidR="004107BE">
        <w:t xml:space="preserve"> регистрации, </w:t>
      </w:r>
      <w:r w:rsidR="004670E3">
        <w:t>затем</w:t>
      </w:r>
      <w:r w:rsidR="004107BE">
        <w:t xml:space="preserve"> в ответном реестре </w:t>
      </w:r>
      <w:r>
        <w:t xml:space="preserve">Сайт </w:t>
      </w:r>
      <w:r w:rsidR="004107BE">
        <w:t xml:space="preserve">должен передать  </w:t>
      </w:r>
      <w:r>
        <w:t xml:space="preserve">Хранилищу </w:t>
      </w:r>
      <w:r w:rsidR="004107BE">
        <w:t xml:space="preserve">поле  </w:t>
      </w:r>
      <w:proofErr w:type="spellStart"/>
      <w:r w:rsidR="004107BE" w:rsidRPr="00F55096">
        <w:t>Status</w:t>
      </w:r>
      <w:proofErr w:type="spellEnd"/>
      <w:r w:rsidR="004107BE">
        <w:t>=4 (</w:t>
      </w:r>
      <w:r w:rsidR="004107BE" w:rsidRPr="004107BE">
        <w:rPr>
          <w:szCs w:val="20"/>
        </w:rPr>
        <w:t>клиент уведомлен о невозможности регистрации</w:t>
      </w:r>
      <w:r w:rsidR="004107BE">
        <w:t>).</w:t>
      </w:r>
    </w:p>
    <w:p w:rsidR="004107BE" w:rsidRPr="00710AF7" w:rsidRDefault="004107BE" w:rsidP="002C2F16">
      <w:pPr>
        <w:ind w:left="426"/>
        <w:jc w:val="both"/>
      </w:pPr>
    </w:p>
    <w:p w:rsidR="00C339D3" w:rsidRPr="00C339D3" w:rsidRDefault="00C339D3" w:rsidP="00C339D3">
      <w:pPr>
        <w:pStyle w:val="3"/>
      </w:pPr>
      <w:bookmarkStart w:id="8" w:name="_4.2.5._Доработка_взаимодействия"/>
      <w:bookmarkEnd w:id="8"/>
      <w:r w:rsidRPr="005841B4">
        <w:t>4.</w:t>
      </w:r>
      <w:r>
        <w:t>2</w:t>
      </w:r>
      <w:r w:rsidRPr="005841B4">
        <w:t>.</w:t>
      </w:r>
      <w:r w:rsidRPr="00C339D3">
        <w:t>5</w:t>
      </w:r>
      <w:r w:rsidRPr="005841B4">
        <w:t xml:space="preserve">. </w:t>
      </w:r>
      <w:r>
        <w:t xml:space="preserve">Доработка взаимодействия </w:t>
      </w:r>
      <w:r w:rsidRPr="00C339D3">
        <w:t>“3.2. Регистрация клиентов на стороне Банка”</w:t>
      </w:r>
    </w:p>
    <w:p w:rsidR="002C2F16" w:rsidRPr="004107BE" w:rsidRDefault="002C2F16" w:rsidP="00180AE7">
      <w:pPr>
        <w:ind w:left="426"/>
        <w:jc w:val="both"/>
        <w:rPr>
          <w:rFonts w:eastAsia="Arial Unicode MS"/>
        </w:rPr>
      </w:pPr>
    </w:p>
    <w:p w:rsidR="00C339D3" w:rsidRDefault="00C339D3" w:rsidP="009C367B">
      <w:pPr>
        <w:jc w:val="both"/>
      </w:pPr>
      <w:r>
        <w:t xml:space="preserve">Банк формирует и выгружает в Систему лояльности файл </w:t>
      </w:r>
      <w:r>
        <w:rPr>
          <w:lang w:val="en-US"/>
        </w:rPr>
        <w:t>c</w:t>
      </w:r>
      <w:r>
        <w:t xml:space="preserve"> регистрационными карточками клиентов в формате </w:t>
      </w:r>
      <w:r>
        <w:rPr>
          <w:lang w:val="en-US"/>
        </w:rPr>
        <w:t>CSV</w:t>
      </w:r>
      <w:r>
        <w:t xml:space="preserve">. </w:t>
      </w:r>
    </w:p>
    <w:p w:rsidR="00C339D3" w:rsidRDefault="00C339D3" w:rsidP="009C367B">
      <w:pPr>
        <w:jc w:val="both"/>
      </w:pPr>
    </w:p>
    <w:p w:rsidR="00C339D3" w:rsidRPr="00006968" w:rsidRDefault="00C339D3" w:rsidP="009C367B">
      <w:pPr>
        <w:jc w:val="both"/>
      </w:pPr>
      <w:r>
        <w:t>Имя файла формируется по шаблону «</w:t>
      </w:r>
      <w:r>
        <w:rPr>
          <w:lang w:val="en-US"/>
        </w:rPr>
        <w:t>VTB</w:t>
      </w:r>
      <w:r>
        <w:t>_</w:t>
      </w:r>
      <w:r>
        <w:rPr>
          <w:lang w:val="en-US"/>
        </w:rPr>
        <w:t>YYYYMMDD</w:t>
      </w:r>
      <w:r>
        <w:t>_</w:t>
      </w:r>
      <w:r>
        <w:rPr>
          <w:lang w:val="en-US"/>
        </w:rPr>
        <w:t>N</w:t>
      </w:r>
      <w:r>
        <w:t>.</w:t>
      </w:r>
      <w:proofErr w:type="spellStart"/>
      <w:r>
        <w:rPr>
          <w:lang w:val="en-US"/>
        </w:rPr>
        <w:t>regB</w:t>
      </w:r>
      <w:proofErr w:type="spellEnd"/>
      <w:r>
        <w:t>», где:</w:t>
      </w:r>
    </w:p>
    <w:p w:rsidR="00C339D3" w:rsidRPr="00006968" w:rsidRDefault="00C339D3" w:rsidP="009C367B">
      <w:pPr>
        <w:jc w:val="both"/>
      </w:pPr>
      <w:r>
        <w:rPr>
          <w:lang w:val="en-US"/>
        </w:rPr>
        <w:t>YYYYMMDD</w:t>
      </w:r>
      <w:r>
        <w:t xml:space="preserve"> – дата формирования файла;</w:t>
      </w:r>
    </w:p>
    <w:p w:rsidR="00C339D3" w:rsidRDefault="00C339D3" w:rsidP="009C367B">
      <w:pPr>
        <w:jc w:val="both"/>
      </w:pPr>
      <w:r>
        <w:rPr>
          <w:lang w:val="en-US"/>
        </w:rPr>
        <w:t>N</w:t>
      </w:r>
      <w:r>
        <w:t xml:space="preserve"> – </w:t>
      </w:r>
      <w:proofErr w:type="gramStart"/>
      <w:r>
        <w:t>порядковый</w:t>
      </w:r>
      <w:proofErr w:type="gramEnd"/>
      <w:r>
        <w:t xml:space="preserve"> номер файла за день.</w:t>
      </w:r>
    </w:p>
    <w:p w:rsidR="00C339D3" w:rsidRDefault="00C339D3" w:rsidP="009C367B">
      <w:pPr>
        <w:jc w:val="both"/>
      </w:pPr>
      <w:r>
        <w:t>Пример: VTB_20120525_1.reg</w:t>
      </w:r>
      <w:r>
        <w:rPr>
          <w:lang w:val="en-US"/>
        </w:rPr>
        <w:t>B</w:t>
      </w:r>
    </w:p>
    <w:p w:rsidR="00C339D3" w:rsidRDefault="00C339D3" w:rsidP="009C367B">
      <w:pPr>
        <w:pStyle w:val="afc"/>
        <w:jc w:val="both"/>
      </w:pPr>
    </w:p>
    <w:p w:rsidR="00C339D3" w:rsidRPr="009C367B" w:rsidRDefault="00C339D3" w:rsidP="009C367B">
      <w:pPr>
        <w:pStyle w:val="afc"/>
        <w:jc w:val="right"/>
        <w:rPr>
          <w:b w:val="0"/>
          <w:color w:val="auto"/>
          <w:sz w:val="24"/>
          <w:szCs w:val="24"/>
        </w:rPr>
      </w:pPr>
      <w:r w:rsidRPr="009C367B">
        <w:rPr>
          <w:b w:val="0"/>
          <w:color w:val="auto"/>
          <w:sz w:val="24"/>
          <w:szCs w:val="24"/>
        </w:rPr>
        <w:t xml:space="preserve">Таблица №2 </w:t>
      </w:r>
      <w:r w:rsidR="009C367B" w:rsidRPr="009C367B">
        <w:rPr>
          <w:b w:val="0"/>
          <w:color w:val="auto"/>
          <w:sz w:val="24"/>
          <w:szCs w:val="24"/>
        </w:rPr>
        <w:t>–</w:t>
      </w:r>
      <w:r w:rsidRPr="009C367B">
        <w:rPr>
          <w:b w:val="0"/>
          <w:color w:val="auto"/>
          <w:sz w:val="24"/>
          <w:szCs w:val="24"/>
        </w:rPr>
        <w:t xml:space="preserve"> </w:t>
      </w:r>
      <w:r w:rsidR="009C367B" w:rsidRPr="009C367B">
        <w:rPr>
          <w:b w:val="0"/>
          <w:color w:val="auto"/>
          <w:sz w:val="24"/>
          <w:szCs w:val="24"/>
        </w:rPr>
        <w:t>Реестра на регистрацию от Хранилища для Сайта</w:t>
      </w:r>
    </w:p>
    <w:tbl>
      <w:tblPr>
        <w:tblW w:w="0" w:type="auto"/>
        <w:tblInd w:w="-35" w:type="dxa"/>
        <w:tblLayout w:type="fixed"/>
        <w:tblLook w:val="0000" w:firstRow="0" w:lastRow="0" w:firstColumn="0" w:lastColumn="0" w:noHBand="0" w:noVBand="0"/>
      </w:tblPr>
      <w:tblGrid>
        <w:gridCol w:w="1526"/>
        <w:gridCol w:w="4111"/>
        <w:gridCol w:w="1452"/>
        <w:gridCol w:w="2410"/>
      </w:tblGrid>
      <w:tr w:rsidR="00C339D3" w:rsidTr="009C367B">
        <w:trPr>
          <w:tblHeader/>
        </w:trPr>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b/>
                <w:szCs w:val="20"/>
              </w:rPr>
            </w:pPr>
            <w:r>
              <w:rPr>
                <w:b/>
                <w:szCs w:val="20"/>
              </w:rPr>
              <w:t>Столбец</w:t>
            </w:r>
          </w:p>
        </w:tc>
        <w:tc>
          <w:tcPr>
            <w:tcW w:w="4111" w:type="dxa"/>
            <w:tcBorders>
              <w:top w:val="single" w:sz="4" w:space="0" w:color="000000"/>
              <w:left w:val="single" w:sz="4" w:space="0" w:color="000000"/>
              <w:bottom w:val="single" w:sz="4" w:space="0" w:color="000000"/>
            </w:tcBorders>
            <w:shd w:val="clear" w:color="auto" w:fill="auto"/>
          </w:tcPr>
          <w:p w:rsidR="00C339D3" w:rsidRDefault="00C339D3" w:rsidP="00B138FA">
            <w:pPr>
              <w:rPr>
                <w:b/>
                <w:szCs w:val="20"/>
              </w:rPr>
            </w:pPr>
            <w:r>
              <w:rPr>
                <w:b/>
                <w:szCs w:val="20"/>
              </w:rPr>
              <w:t>Описание</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rPr>
                <w:b/>
                <w:szCs w:val="20"/>
              </w:rPr>
            </w:pPr>
            <w:proofErr w:type="spellStart"/>
            <w:proofErr w:type="gramStart"/>
            <w:r>
              <w:rPr>
                <w:b/>
                <w:szCs w:val="20"/>
              </w:rPr>
              <w:t>Обяза-тельность</w:t>
            </w:r>
            <w:proofErr w:type="spellEnd"/>
            <w:proofErr w:type="gramEnd"/>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C339D3" w:rsidRDefault="00C339D3" w:rsidP="00B138FA">
            <w:pPr>
              <w:rPr>
                <w:szCs w:val="20"/>
                <w:lang w:val="en-US"/>
              </w:rPr>
            </w:pPr>
            <w:r>
              <w:rPr>
                <w:b/>
                <w:szCs w:val="20"/>
              </w:rPr>
              <w:t>Тип</w:t>
            </w:r>
          </w:p>
        </w:tc>
      </w:tr>
      <w:tr w:rsidR="00C339D3" w:rsidRPr="00006968" w:rsidTr="009C367B">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proofErr w:type="spellStart"/>
            <w:r>
              <w:rPr>
                <w:szCs w:val="20"/>
                <w:lang w:val="en-US"/>
              </w:rPr>
              <w:t>MobilePhone</w:t>
            </w:r>
            <w:proofErr w:type="spellEnd"/>
          </w:p>
        </w:tc>
        <w:tc>
          <w:tcPr>
            <w:tcW w:w="4111"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Номер мобильного телефона. Также является логином клиента в Системе лояльности.</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Да</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C339D3" w:rsidRPr="00006968" w:rsidRDefault="00C339D3" w:rsidP="00B138FA">
            <w:pPr>
              <w:rPr>
                <w:szCs w:val="20"/>
              </w:rPr>
            </w:pPr>
            <w:r>
              <w:rPr>
                <w:szCs w:val="20"/>
              </w:rPr>
              <w:t>Строка, не более 20 символов. Допускаются только арабские цифры.</w:t>
            </w:r>
          </w:p>
        </w:tc>
      </w:tr>
      <w:tr w:rsidR="00C339D3" w:rsidTr="009C367B">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lang w:val="en-US"/>
              </w:rPr>
              <w:t>Email</w:t>
            </w:r>
          </w:p>
        </w:tc>
        <w:tc>
          <w:tcPr>
            <w:tcW w:w="4111"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Адрес электронной почты клиента.</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Нет</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C339D3" w:rsidRDefault="00C339D3" w:rsidP="00B138FA">
            <w:pPr>
              <w:rPr>
                <w:szCs w:val="20"/>
                <w:lang w:val="en-US"/>
              </w:rPr>
            </w:pPr>
            <w:r>
              <w:rPr>
                <w:szCs w:val="20"/>
              </w:rPr>
              <w:t>Строка, не более 255 символов.</w:t>
            </w:r>
          </w:p>
        </w:tc>
      </w:tr>
      <w:tr w:rsidR="00C339D3" w:rsidTr="009C367B">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lang w:val="en-US"/>
              </w:rPr>
              <w:t>Segment</w:t>
            </w:r>
          </w:p>
        </w:tc>
        <w:tc>
          <w:tcPr>
            <w:tcW w:w="4111"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Сегмент клиента. Допустимые значения:</w:t>
            </w:r>
          </w:p>
          <w:p w:rsidR="00C339D3" w:rsidRPr="00006968" w:rsidRDefault="00C339D3" w:rsidP="00B138FA">
            <w:pPr>
              <w:rPr>
                <w:szCs w:val="20"/>
              </w:rPr>
            </w:pPr>
            <w:r>
              <w:rPr>
                <w:szCs w:val="20"/>
              </w:rPr>
              <w:t xml:space="preserve">0 – </w:t>
            </w:r>
            <w:r>
              <w:rPr>
                <w:szCs w:val="20"/>
                <w:lang w:val="en-US"/>
              </w:rPr>
              <w:t>VIP</w:t>
            </w:r>
            <w:r>
              <w:rPr>
                <w:szCs w:val="20"/>
              </w:rPr>
              <w:t>;</w:t>
            </w:r>
          </w:p>
          <w:p w:rsidR="00C339D3" w:rsidRDefault="00C339D3" w:rsidP="00B138FA">
            <w:pPr>
              <w:rPr>
                <w:szCs w:val="20"/>
              </w:rPr>
            </w:pPr>
            <w:r>
              <w:rPr>
                <w:szCs w:val="20"/>
                <w:lang w:val="en-US"/>
              </w:rPr>
              <w:t>1</w:t>
            </w:r>
            <w:r>
              <w:rPr>
                <w:szCs w:val="20"/>
              </w:rPr>
              <w:t xml:space="preserve"> – </w:t>
            </w:r>
            <w:proofErr w:type="spellStart"/>
            <w:r>
              <w:rPr>
                <w:szCs w:val="20"/>
              </w:rPr>
              <w:t>не-</w:t>
            </w:r>
            <w:proofErr w:type="spellEnd"/>
            <w:r>
              <w:rPr>
                <w:szCs w:val="20"/>
                <w:lang w:val="en-US"/>
              </w:rPr>
              <w:t>VIP.</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Да</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C339D3" w:rsidRDefault="00C339D3" w:rsidP="00B138FA">
            <w:r>
              <w:rPr>
                <w:szCs w:val="20"/>
              </w:rPr>
              <w:t>Число</w:t>
            </w:r>
          </w:p>
        </w:tc>
      </w:tr>
      <w:tr w:rsidR="00C339D3" w:rsidTr="009C367B">
        <w:tc>
          <w:tcPr>
            <w:tcW w:w="1526" w:type="dxa"/>
            <w:tcBorders>
              <w:top w:val="single" w:sz="4" w:space="0" w:color="000000"/>
              <w:left w:val="single" w:sz="4" w:space="0" w:color="000000"/>
              <w:bottom w:val="single" w:sz="4" w:space="0" w:color="000000"/>
            </w:tcBorders>
            <w:shd w:val="clear" w:color="auto" w:fill="auto"/>
          </w:tcPr>
          <w:p w:rsidR="00C339D3" w:rsidRPr="00B138FA" w:rsidRDefault="00C339D3" w:rsidP="00B138FA">
            <w:pPr>
              <w:rPr>
                <w:color w:val="548DD4" w:themeColor="text2" w:themeTint="99"/>
                <w:szCs w:val="20"/>
                <w:lang w:val="en-US"/>
              </w:rPr>
            </w:pPr>
            <w:r w:rsidRPr="00B138FA">
              <w:rPr>
                <w:color w:val="548DD4" w:themeColor="text2" w:themeTint="99"/>
                <w:szCs w:val="20"/>
                <w:lang w:val="en-US"/>
              </w:rPr>
              <w:t>Status</w:t>
            </w:r>
          </w:p>
          <w:p w:rsidR="00C339D3" w:rsidRPr="00B138FA" w:rsidRDefault="00C339D3" w:rsidP="00B138FA">
            <w:pPr>
              <w:rPr>
                <w:color w:val="548DD4" w:themeColor="text2" w:themeTint="99"/>
                <w:szCs w:val="20"/>
                <w:lang w:val="en-US"/>
              </w:rPr>
            </w:pPr>
            <w:r w:rsidRPr="00B138FA">
              <w:rPr>
                <w:color w:val="548DD4" w:themeColor="text2" w:themeTint="99"/>
                <w:szCs w:val="20"/>
                <w:lang w:val="en-US"/>
              </w:rPr>
              <w:t>(</w:t>
            </w:r>
            <w:r w:rsidRPr="00B138FA">
              <w:rPr>
                <w:color w:val="548DD4" w:themeColor="text2" w:themeTint="99"/>
                <w:szCs w:val="20"/>
              </w:rPr>
              <w:t>новое поле</w:t>
            </w:r>
            <w:r w:rsidRPr="00B138FA">
              <w:rPr>
                <w:color w:val="548DD4" w:themeColor="text2" w:themeTint="99"/>
                <w:szCs w:val="20"/>
                <w:lang w:val="en-US"/>
              </w:rPr>
              <w:t>)</w:t>
            </w:r>
          </w:p>
          <w:p w:rsidR="00C339D3" w:rsidRPr="00B138FA" w:rsidRDefault="00C339D3" w:rsidP="00B138FA">
            <w:pPr>
              <w:rPr>
                <w:color w:val="548DD4" w:themeColor="text2" w:themeTint="99"/>
                <w:szCs w:val="20"/>
              </w:rPr>
            </w:pPr>
          </w:p>
        </w:tc>
        <w:tc>
          <w:tcPr>
            <w:tcW w:w="4111" w:type="dxa"/>
            <w:tcBorders>
              <w:top w:val="single" w:sz="4" w:space="0" w:color="000000"/>
              <w:left w:val="single" w:sz="4" w:space="0" w:color="000000"/>
              <w:bottom w:val="single" w:sz="4" w:space="0" w:color="000000"/>
            </w:tcBorders>
            <w:shd w:val="clear" w:color="auto" w:fill="auto"/>
          </w:tcPr>
          <w:p w:rsidR="00C339D3" w:rsidRPr="00B138FA" w:rsidRDefault="00C339D3" w:rsidP="00B138FA">
            <w:pPr>
              <w:rPr>
                <w:color w:val="548DD4" w:themeColor="text2" w:themeTint="99"/>
                <w:szCs w:val="20"/>
              </w:rPr>
            </w:pPr>
            <w:r w:rsidRPr="00B138FA">
              <w:rPr>
                <w:color w:val="548DD4" w:themeColor="text2" w:themeTint="99"/>
                <w:szCs w:val="20"/>
              </w:rPr>
              <w:t>0 – Регистрация;</w:t>
            </w:r>
          </w:p>
          <w:p w:rsidR="00C339D3" w:rsidRPr="00B138FA" w:rsidRDefault="00C339D3" w:rsidP="00C339D3">
            <w:pPr>
              <w:rPr>
                <w:color w:val="548DD4" w:themeColor="text2" w:themeTint="99"/>
                <w:szCs w:val="20"/>
              </w:rPr>
            </w:pPr>
            <w:r w:rsidRPr="00B138FA">
              <w:rPr>
                <w:color w:val="548DD4" w:themeColor="text2" w:themeTint="99"/>
                <w:szCs w:val="20"/>
              </w:rPr>
              <w:t>1 – Уведомление о невозможности регистрации.</w:t>
            </w:r>
          </w:p>
        </w:tc>
        <w:tc>
          <w:tcPr>
            <w:tcW w:w="1452" w:type="dxa"/>
            <w:tcBorders>
              <w:top w:val="single" w:sz="4" w:space="0" w:color="000000"/>
              <w:left w:val="single" w:sz="4" w:space="0" w:color="000000"/>
              <w:bottom w:val="single" w:sz="4" w:space="0" w:color="000000"/>
            </w:tcBorders>
            <w:shd w:val="clear" w:color="auto" w:fill="auto"/>
          </w:tcPr>
          <w:p w:rsidR="00C339D3" w:rsidRPr="00B138FA" w:rsidRDefault="00C339D3" w:rsidP="00B138FA">
            <w:pPr>
              <w:rPr>
                <w:color w:val="548DD4" w:themeColor="text2" w:themeTint="99"/>
                <w:szCs w:val="20"/>
              </w:rPr>
            </w:pPr>
            <w:r w:rsidRPr="00B138FA">
              <w:rPr>
                <w:color w:val="548DD4" w:themeColor="text2" w:themeTint="99"/>
                <w:szCs w:val="20"/>
              </w:rPr>
              <w:t>Да</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C339D3" w:rsidRPr="00B138FA" w:rsidRDefault="00C339D3" w:rsidP="00B138FA">
            <w:pPr>
              <w:rPr>
                <w:color w:val="548DD4" w:themeColor="text2" w:themeTint="99"/>
                <w:szCs w:val="20"/>
              </w:rPr>
            </w:pPr>
            <w:r w:rsidRPr="00B138FA">
              <w:rPr>
                <w:color w:val="548DD4" w:themeColor="text2" w:themeTint="99"/>
                <w:szCs w:val="20"/>
              </w:rPr>
              <w:t>Число</w:t>
            </w:r>
          </w:p>
        </w:tc>
      </w:tr>
    </w:tbl>
    <w:p w:rsidR="00C339D3" w:rsidRDefault="00C339D3" w:rsidP="00180AE7">
      <w:pPr>
        <w:ind w:left="426"/>
        <w:jc w:val="both"/>
        <w:rPr>
          <w:rFonts w:eastAsia="Arial Unicode MS"/>
          <w:lang w:val="en-US"/>
        </w:rPr>
      </w:pPr>
    </w:p>
    <w:p w:rsidR="00C339D3" w:rsidRPr="00C339D3" w:rsidRDefault="00C339D3" w:rsidP="00C339D3">
      <w:pPr>
        <w:rPr>
          <w:lang w:val="en-US"/>
        </w:rPr>
      </w:pPr>
      <w:r>
        <w:t>Имя</w:t>
      </w:r>
      <w:r w:rsidRPr="00C339D3">
        <w:rPr>
          <w:lang w:val="en-US"/>
        </w:rPr>
        <w:t xml:space="preserve"> </w:t>
      </w:r>
      <w:r>
        <w:t>файла</w:t>
      </w:r>
      <w:r w:rsidRPr="00C339D3">
        <w:rPr>
          <w:lang w:val="en-US"/>
        </w:rPr>
        <w:t xml:space="preserve"> </w:t>
      </w:r>
      <w:r>
        <w:t>формируется</w:t>
      </w:r>
      <w:r w:rsidRPr="00C339D3">
        <w:rPr>
          <w:lang w:val="en-US"/>
        </w:rPr>
        <w:t xml:space="preserve"> </w:t>
      </w:r>
      <w:r>
        <w:t>по</w:t>
      </w:r>
      <w:r w:rsidRPr="00C339D3">
        <w:rPr>
          <w:lang w:val="en-US"/>
        </w:rPr>
        <w:t xml:space="preserve"> </w:t>
      </w:r>
      <w:r>
        <w:t>шаблону</w:t>
      </w:r>
      <w:r w:rsidRPr="00C339D3">
        <w:rPr>
          <w:lang w:val="en-US"/>
        </w:rPr>
        <w:t xml:space="preserve"> «</w:t>
      </w:r>
      <w:proofErr w:type="spellStart"/>
      <w:r>
        <w:rPr>
          <w:lang w:val="en-US"/>
        </w:rPr>
        <w:t>VTB</w:t>
      </w:r>
      <w:r w:rsidRPr="00C339D3">
        <w:rPr>
          <w:lang w:val="en-US"/>
        </w:rPr>
        <w:t>_</w:t>
      </w:r>
      <w:r>
        <w:rPr>
          <w:lang w:val="en-US"/>
        </w:rPr>
        <w:t>YYYYMMDD</w:t>
      </w:r>
      <w:r w:rsidRPr="00C339D3">
        <w:rPr>
          <w:lang w:val="en-US"/>
        </w:rPr>
        <w:t>_</w:t>
      </w:r>
      <w:r>
        <w:rPr>
          <w:lang w:val="en-US"/>
        </w:rPr>
        <w:t>N</w:t>
      </w:r>
      <w:r w:rsidRPr="00C339D3">
        <w:rPr>
          <w:lang w:val="en-US"/>
        </w:rPr>
        <w:t>.</w:t>
      </w:r>
      <w:r>
        <w:rPr>
          <w:lang w:val="en-US"/>
        </w:rPr>
        <w:t>regB</w:t>
      </w:r>
      <w:r w:rsidRPr="00C339D3">
        <w:rPr>
          <w:lang w:val="en-US"/>
        </w:rPr>
        <w:t>.</w:t>
      </w:r>
      <w:r>
        <w:rPr>
          <w:lang w:val="en-US"/>
        </w:rPr>
        <w:t>response</w:t>
      </w:r>
      <w:proofErr w:type="spellEnd"/>
      <w:r w:rsidRPr="00C339D3">
        <w:rPr>
          <w:lang w:val="en-US"/>
        </w:rPr>
        <w:t xml:space="preserve">», </w:t>
      </w:r>
      <w:r>
        <w:t>где</w:t>
      </w:r>
      <w:r w:rsidRPr="00C339D3">
        <w:rPr>
          <w:lang w:val="en-US"/>
        </w:rPr>
        <w:t>:</w:t>
      </w:r>
    </w:p>
    <w:p w:rsidR="00C339D3" w:rsidRPr="00006968" w:rsidRDefault="00C339D3" w:rsidP="00C339D3">
      <w:r>
        <w:rPr>
          <w:lang w:val="en-US"/>
        </w:rPr>
        <w:t>YYYYMMDD</w:t>
      </w:r>
      <w:r>
        <w:t xml:space="preserve"> – дата формирования исходного файла;</w:t>
      </w:r>
    </w:p>
    <w:p w:rsidR="00C339D3" w:rsidRDefault="00C339D3" w:rsidP="00C339D3">
      <w:r>
        <w:rPr>
          <w:lang w:val="en-US"/>
        </w:rPr>
        <w:t>N</w:t>
      </w:r>
      <w:r>
        <w:t xml:space="preserve"> – </w:t>
      </w:r>
      <w:proofErr w:type="gramStart"/>
      <w:r>
        <w:t>порядковый</w:t>
      </w:r>
      <w:proofErr w:type="gramEnd"/>
      <w:r>
        <w:t xml:space="preserve"> номер исходного файла.</w:t>
      </w:r>
    </w:p>
    <w:p w:rsidR="00C339D3" w:rsidRDefault="00C339D3" w:rsidP="00C339D3">
      <w:r>
        <w:t>Пример: VTB_20120525_1.reg</w:t>
      </w:r>
      <w:r>
        <w:rPr>
          <w:lang w:val="en-US"/>
        </w:rPr>
        <w:t>B</w:t>
      </w:r>
      <w:r>
        <w:t>.</w:t>
      </w:r>
      <w:r>
        <w:rPr>
          <w:lang w:val="en-US"/>
        </w:rPr>
        <w:t>response</w:t>
      </w:r>
    </w:p>
    <w:p w:rsidR="00C339D3" w:rsidRPr="00835038" w:rsidRDefault="00C339D3" w:rsidP="00C339D3"/>
    <w:p w:rsidR="00C339D3" w:rsidRPr="00835038" w:rsidRDefault="00C339D3" w:rsidP="009C367B">
      <w:pPr>
        <w:pStyle w:val="afc"/>
        <w:jc w:val="right"/>
        <w:rPr>
          <w:b w:val="0"/>
          <w:color w:val="auto"/>
          <w:sz w:val="24"/>
          <w:szCs w:val="24"/>
        </w:rPr>
      </w:pPr>
      <w:r w:rsidRPr="00835038">
        <w:rPr>
          <w:b w:val="0"/>
          <w:color w:val="auto"/>
          <w:sz w:val="24"/>
          <w:szCs w:val="24"/>
        </w:rPr>
        <w:t xml:space="preserve">Таблица №3 </w:t>
      </w:r>
      <w:r w:rsidR="009C367B" w:rsidRPr="00835038">
        <w:rPr>
          <w:b w:val="0"/>
          <w:color w:val="auto"/>
          <w:sz w:val="24"/>
          <w:szCs w:val="24"/>
        </w:rPr>
        <w:t>–</w:t>
      </w:r>
      <w:r w:rsidRPr="00835038">
        <w:rPr>
          <w:b w:val="0"/>
          <w:color w:val="auto"/>
          <w:sz w:val="24"/>
          <w:szCs w:val="24"/>
        </w:rPr>
        <w:t xml:space="preserve"> </w:t>
      </w:r>
      <w:r w:rsidR="009C367B" w:rsidRPr="00835038">
        <w:rPr>
          <w:b w:val="0"/>
          <w:color w:val="auto"/>
          <w:sz w:val="24"/>
          <w:szCs w:val="24"/>
        </w:rPr>
        <w:t>Ответный реестр о результате регистрации от Сайта для Хранилища</w:t>
      </w:r>
    </w:p>
    <w:tbl>
      <w:tblPr>
        <w:tblW w:w="0" w:type="auto"/>
        <w:tblInd w:w="-35" w:type="dxa"/>
        <w:tblLayout w:type="fixed"/>
        <w:tblLook w:val="0000" w:firstRow="0" w:lastRow="0" w:firstColumn="0" w:lastColumn="0" w:noHBand="0" w:noVBand="0"/>
      </w:tblPr>
      <w:tblGrid>
        <w:gridCol w:w="1526"/>
        <w:gridCol w:w="4678"/>
        <w:gridCol w:w="1452"/>
        <w:gridCol w:w="1843"/>
      </w:tblGrid>
      <w:tr w:rsidR="00C339D3" w:rsidTr="009C367B">
        <w:trPr>
          <w:tblHeader/>
        </w:trPr>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b/>
                <w:szCs w:val="20"/>
              </w:rPr>
            </w:pPr>
            <w:r>
              <w:rPr>
                <w:b/>
                <w:szCs w:val="20"/>
              </w:rPr>
              <w:t>Столбец</w:t>
            </w:r>
          </w:p>
        </w:tc>
        <w:tc>
          <w:tcPr>
            <w:tcW w:w="4678" w:type="dxa"/>
            <w:tcBorders>
              <w:top w:val="single" w:sz="4" w:space="0" w:color="000000"/>
              <w:left w:val="single" w:sz="4" w:space="0" w:color="000000"/>
              <w:bottom w:val="single" w:sz="4" w:space="0" w:color="000000"/>
            </w:tcBorders>
            <w:shd w:val="clear" w:color="auto" w:fill="auto"/>
          </w:tcPr>
          <w:p w:rsidR="00C339D3" w:rsidRDefault="00C339D3" w:rsidP="00B138FA">
            <w:pPr>
              <w:rPr>
                <w:b/>
                <w:szCs w:val="20"/>
              </w:rPr>
            </w:pPr>
            <w:r>
              <w:rPr>
                <w:b/>
                <w:szCs w:val="20"/>
              </w:rPr>
              <w:t>Описание</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rPr>
                <w:b/>
                <w:szCs w:val="20"/>
              </w:rPr>
            </w:pPr>
            <w:proofErr w:type="spellStart"/>
            <w:proofErr w:type="gramStart"/>
            <w:r>
              <w:rPr>
                <w:b/>
                <w:szCs w:val="20"/>
              </w:rPr>
              <w:t>Обяза-тельность</w:t>
            </w:r>
            <w:proofErr w:type="spellEnd"/>
            <w:proofErr w:type="gramEnd"/>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C339D3" w:rsidRDefault="00C339D3" w:rsidP="00B138FA">
            <w:pPr>
              <w:rPr>
                <w:szCs w:val="20"/>
                <w:lang w:val="en-US"/>
              </w:rPr>
            </w:pPr>
            <w:r>
              <w:rPr>
                <w:b/>
                <w:szCs w:val="20"/>
              </w:rPr>
              <w:t>Тип</w:t>
            </w:r>
          </w:p>
        </w:tc>
      </w:tr>
      <w:tr w:rsidR="00C339D3" w:rsidTr="009C367B">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proofErr w:type="spellStart"/>
            <w:r>
              <w:rPr>
                <w:szCs w:val="20"/>
                <w:lang w:val="en-US"/>
              </w:rPr>
              <w:t>ClientId</w:t>
            </w:r>
            <w:proofErr w:type="spellEnd"/>
          </w:p>
        </w:tc>
        <w:tc>
          <w:tcPr>
            <w:tcW w:w="4678"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Идентификатор клиента, присвоенный в Системе лояльности.</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lang w:val="en-US"/>
              </w:rPr>
            </w:pPr>
            <w:r>
              <w:rPr>
                <w:szCs w:val="20"/>
              </w:rPr>
              <w:t>Да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C339D3" w:rsidRDefault="00C339D3" w:rsidP="00B138FA">
            <w:pPr>
              <w:rPr>
                <w:szCs w:val="20"/>
                <w:lang w:val="en-US"/>
              </w:rPr>
            </w:pPr>
            <w:r>
              <w:rPr>
                <w:szCs w:val="20"/>
                <w:lang w:val="en-US"/>
              </w:rPr>
              <w:t>UUID</w:t>
            </w:r>
          </w:p>
        </w:tc>
      </w:tr>
      <w:tr w:rsidR="00C339D3" w:rsidTr="009C367B">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lang w:val="en-US"/>
              </w:rPr>
              <w:t>Login</w:t>
            </w:r>
          </w:p>
        </w:tc>
        <w:tc>
          <w:tcPr>
            <w:tcW w:w="4678"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Логин клиента в Системе лояльности.</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Да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C339D3" w:rsidRDefault="00C339D3" w:rsidP="00B138FA">
            <w:pPr>
              <w:rPr>
                <w:szCs w:val="20"/>
                <w:lang w:val="en-US"/>
              </w:rPr>
            </w:pPr>
            <w:r>
              <w:rPr>
                <w:szCs w:val="20"/>
              </w:rPr>
              <w:t>Строка, не более 50 символов</w:t>
            </w:r>
          </w:p>
        </w:tc>
      </w:tr>
      <w:tr w:rsidR="00C339D3" w:rsidTr="009C367B">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lang w:val="en-US"/>
              </w:rPr>
              <w:t>Status</w:t>
            </w:r>
          </w:p>
        </w:tc>
        <w:tc>
          <w:tcPr>
            <w:tcW w:w="4678"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Результат регистрации клиента. Допустимые значения:</w:t>
            </w:r>
          </w:p>
          <w:p w:rsidR="00C339D3" w:rsidRDefault="00C339D3" w:rsidP="00B138FA">
            <w:pPr>
              <w:rPr>
                <w:szCs w:val="20"/>
              </w:rPr>
            </w:pPr>
            <w:r>
              <w:rPr>
                <w:szCs w:val="20"/>
              </w:rPr>
              <w:lastRenderedPageBreak/>
              <w:t>1 – клиент успешно зарегистрирован;</w:t>
            </w:r>
          </w:p>
          <w:p w:rsidR="00C339D3" w:rsidRDefault="00C339D3" w:rsidP="00B138FA">
            <w:pPr>
              <w:rPr>
                <w:szCs w:val="20"/>
              </w:rPr>
            </w:pPr>
            <w:r>
              <w:rPr>
                <w:szCs w:val="20"/>
              </w:rPr>
              <w:t>2 – клиент уже был зарегистрирован ранее;</w:t>
            </w:r>
          </w:p>
          <w:p w:rsidR="00C339D3" w:rsidRPr="001866A2" w:rsidRDefault="00C339D3" w:rsidP="00B138FA">
            <w:pPr>
              <w:rPr>
                <w:szCs w:val="20"/>
              </w:rPr>
            </w:pPr>
            <w:r>
              <w:rPr>
                <w:szCs w:val="20"/>
              </w:rPr>
              <w:t>3 – клиент не зарегистрирован из</w:t>
            </w:r>
            <w:r w:rsidR="00B138FA">
              <w:rPr>
                <w:szCs w:val="20"/>
              </w:rPr>
              <w:t>-за ошибки в Системе лояльности</w:t>
            </w:r>
            <w:r w:rsidR="00B138FA" w:rsidRPr="00B138FA">
              <w:rPr>
                <w:szCs w:val="20"/>
              </w:rPr>
              <w:t>;</w:t>
            </w:r>
          </w:p>
          <w:p w:rsidR="00B138FA" w:rsidRPr="00B138FA" w:rsidRDefault="00B138FA" w:rsidP="00B138FA">
            <w:pPr>
              <w:rPr>
                <w:szCs w:val="20"/>
              </w:rPr>
            </w:pPr>
            <w:r w:rsidRPr="00B138FA">
              <w:rPr>
                <w:color w:val="548DD4" w:themeColor="text2" w:themeTint="99"/>
                <w:szCs w:val="20"/>
              </w:rPr>
              <w:t>4 – клиент уведомлен о невозможности регистрации.</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snapToGrid w:val="0"/>
              <w:rPr>
                <w:szCs w:val="20"/>
              </w:rPr>
            </w:pPr>
            <w:r>
              <w:rPr>
                <w:szCs w:val="20"/>
              </w:rPr>
              <w:lastRenderedPageBreak/>
              <w:t>Да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C339D3" w:rsidRDefault="00C339D3" w:rsidP="00B138FA">
            <w:r>
              <w:rPr>
                <w:szCs w:val="20"/>
              </w:rPr>
              <w:t>Число</w:t>
            </w:r>
          </w:p>
        </w:tc>
      </w:tr>
    </w:tbl>
    <w:p w:rsidR="00C339D3" w:rsidRPr="00C339D3" w:rsidRDefault="00C339D3" w:rsidP="00180AE7">
      <w:pPr>
        <w:ind w:left="426"/>
        <w:jc w:val="both"/>
        <w:rPr>
          <w:rFonts w:eastAsia="Arial Unicode MS"/>
          <w:lang w:val="en-US"/>
        </w:rPr>
      </w:pPr>
    </w:p>
    <w:p w:rsidR="00F8310D" w:rsidRPr="00696A5E" w:rsidRDefault="00F8310D" w:rsidP="00180AE7">
      <w:pPr>
        <w:pStyle w:val="1"/>
        <w:jc w:val="both"/>
        <w:rPr>
          <w:rStyle w:val="11"/>
        </w:rPr>
      </w:pPr>
      <w:bookmarkStart w:id="9" w:name="_Ограничения_и_соглашения"/>
      <w:bookmarkEnd w:id="9"/>
      <w:r w:rsidRPr="00696A5E">
        <w:rPr>
          <w:rStyle w:val="11"/>
        </w:rPr>
        <w:t>Ограничения и соглашения реализации</w:t>
      </w:r>
    </w:p>
    <w:p w:rsidR="00EE0458" w:rsidRDefault="00EE0458" w:rsidP="00EE0458">
      <w:pPr>
        <w:pStyle w:val="ab"/>
        <w:numPr>
          <w:ilvl w:val="0"/>
          <w:numId w:val="3"/>
        </w:numPr>
        <w:rPr>
          <w:rFonts w:cs="Arial"/>
          <w:color w:val="000000" w:themeColor="text1"/>
          <w:kern w:val="32"/>
        </w:rPr>
      </w:pPr>
      <w:r>
        <w:rPr>
          <w:rFonts w:cs="Arial"/>
          <w:color w:val="000000" w:themeColor="text1"/>
          <w:kern w:val="32"/>
        </w:rPr>
        <w:t xml:space="preserve">По факту успешной </w:t>
      </w:r>
      <w:r w:rsidR="008B6516">
        <w:rPr>
          <w:rFonts w:cs="Arial"/>
          <w:color w:val="000000" w:themeColor="text1"/>
          <w:kern w:val="32"/>
        </w:rPr>
        <w:t>регистрации</w:t>
      </w:r>
      <w:r w:rsidR="00952D73">
        <w:rPr>
          <w:rFonts w:cs="Arial"/>
          <w:color w:val="000000" w:themeColor="text1"/>
          <w:kern w:val="32"/>
        </w:rPr>
        <w:t>,</w:t>
      </w:r>
      <w:r>
        <w:rPr>
          <w:rFonts w:cs="Arial"/>
          <w:color w:val="000000" w:themeColor="text1"/>
          <w:kern w:val="32"/>
        </w:rPr>
        <w:t xml:space="preserve"> </w:t>
      </w:r>
      <w:r w:rsidR="008A0BE1">
        <w:rPr>
          <w:rFonts w:cs="Arial"/>
          <w:color w:val="000000" w:themeColor="text1"/>
          <w:kern w:val="32"/>
        </w:rPr>
        <w:t xml:space="preserve"> </w:t>
      </w:r>
      <w:ins w:id="10" w:author="Evgeniya Chzhan" w:date="2014-07-30T16:33:00Z">
        <w:r w:rsidR="00065A85">
          <w:rPr>
            <w:rFonts w:cs="Arial"/>
            <w:color w:val="000000" w:themeColor="text1"/>
            <w:kern w:val="32"/>
          </w:rPr>
          <w:t xml:space="preserve">Сайт </w:t>
        </w:r>
      </w:ins>
      <w:r w:rsidR="007B2A34">
        <w:rPr>
          <w:rFonts w:cs="Arial"/>
          <w:color w:val="000000" w:themeColor="text1"/>
          <w:kern w:val="32"/>
        </w:rPr>
        <w:t>клиенту отправляет</w:t>
      </w:r>
      <w:del w:id="11" w:author="Evgeniya Chzhan" w:date="2014-07-30T16:33:00Z">
        <w:r w:rsidR="008A0BE1" w:rsidDel="00065A85">
          <w:rPr>
            <w:rFonts w:cs="Arial"/>
            <w:color w:val="000000" w:themeColor="text1"/>
            <w:kern w:val="32"/>
          </w:rPr>
          <w:delText>ся</w:delText>
        </w:r>
      </w:del>
      <w:r>
        <w:rPr>
          <w:rFonts w:cs="Arial"/>
          <w:color w:val="000000" w:themeColor="text1"/>
          <w:kern w:val="32"/>
        </w:rPr>
        <w:t xml:space="preserve"> </w:t>
      </w:r>
      <w:r>
        <w:rPr>
          <w:rFonts w:cs="Arial"/>
          <w:color w:val="000000" w:themeColor="text1"/>
          <w:kern w:val="32"/>
          <w:lang w:val="en-US"/>
        </w:rPr>
        <w:t>SMS</w:t>
      </w:r>
      <w:r w:rsidRPr="00EE0458">
        <w:rPr>
          <w:rFonts w:cs="Arial"/>
          <w:color w:val="000000" w:themeColor="text1"/>
          <w:kern w:val="32"/>
        </w:rPr>
        <w:t xml:space="preserve"> </w:t>
      </w:r>
      <w:r>
        <w:rPr>
          <w:rFonts w:cs="Arial"/>
          <w:color w:val="000000" w:themeColor="text1"/>
          <w:kern w:val="32"/>
        </w:rPr>
        <w:t>с</w:t>
      </w:r>
      <w:r w:rsidR="001978E8">
        <w:rPr>
          <w:rFonts w:cs="Arial"/>
          <w:color w:val="000000" w:themeColor="text1"/>
          <w:kern w:val="32"/>
        </w:rPr>
        <w:t xml:space="preserve"> временным</w:t>
      </w:r>
      <w:r>
        <w:rPr>
          <w:rFonts w:cs="Arial"/>
          <w:color w:val="000000" w:themeColor="text1"/>
          <w:kern w:val="32"/>
        </w:rPr>
        <w:t xml:space="preserve"> паролем для входа на </w:t>
      </w:r>
      <w:r w:rsidR="001978E8">
        <w:rPr>
          <w:rFonts w:cs="Arial"/>
          <w:color w:val="000000" w:themeColor="text1"/>
          <w:kern w:val="32"/>
        </w:rPr>
        <w:t>С</w:t>
      </w:r>
      <w:r>
        <w:rPr>
          <w:rFonts w:cs="Arial"/>
          <w:color w:val="000000" w:themeColor="text1"/>
          <w:kern w:val="32"/>
        </w:rPr>
        <w:t>айт, клиент становится полноценным зарегистрированным</w:t>
      </w:r>
      <w:r w:rsidR="00323CA9">
        <w:rPr>
          <w:rFonts w:cs="Arial"/>
          <w:color w:val="000000" w:themeColor="text1"/>
          <w:kern w:val="32"/>
        </w:rPr>
        <w:t xml:space="preserve"> участником.</w:t>
      </w:r>
      <w:r w:rsidR="00323CA9" w:rsidRPr="00323CA9">
        <w:rPr>
          <w:rFonts w:cs="Arial"/>
          <w:color w:val="000000" w:themeColor="text1"/>
          <w:kern w:val="32"/>
        </w:rPr>
        <w:t xml:space="preserve"> </w:t>
      </w:r>
      <w:r w:rsidR="00323CA9">
        <w:rPr>
          <w:rFonts w:cs="Arial"/>
          <w:color w:val="000000" w:themeColor="text1"/>
          <w:kern w:val="32"/>
        </w:rPr>
        <w:t xml:space="preserve">По факту успешной активации, </w:t>
      </w:r>
      <w:ins w:id="12" w:author="Evgeniya Chzhan" w:date="2014-07-30T16:33:00Z">
        <w:r w:rsidR="00065A85">
          <w:rPr>
            <w:rFonts w:cs="Arial"/>
            <w:color w:val="000000" w:themeColor="text1"/>
            <w:kern w:val="32"/>
          </w:rPr>
          <w:t xml:space="preserve">Банк </w:t>
        </w:r>
      </w:ins>
      <w:r w:rsidR="00323CA9">
        <w:rPr>
          <w:rFonts w:cs="Arial"/>
          <w:color w:val="000000" w:themeColor="text1"/>
          <w:kern w:val="32"/>
        </w:rPr>
        <w:t>клиенту отправляет</w:t>
      </w:r>
      <w:del w:id="13" w:author="Evgeniya Chzhan" w:date="2014-07-30T16:33:00Z">
        <w:r w:rsidR="00323CA9" w:rsidDel="00065A85">
          <w:rPr>
            <w:rFonts w:cs="Arial"/>
            <w:color w:val="000000" w:themeColor="text1"/>
            <w:kern w:val="32"/>
          </w:rPr>
          <w:delText>ся</w:delText>
        </w:r>
      </w:del>
      <w:r w:rsidR="00323CA9">
        <w:rPr>
          <w:rFonts w:cs="Arial"/>
          <w:color w:val="000000" w:themeColor="text1"/>
          <w:kern w:val="32"/>
        </w:rPr>
        <w:t xml:space="preserve"> </w:t>
      </w:r>
      <w:r w:rsidR="00323CA9">
        <w:rPr>
          <w:rFonts w:cs="Arial"/>
          <w:color w:val="000000" w:themeColor="text1"/>
          <w:kern w:val="32"/>
          <w:lang w:val="en-US"/>
        </w:rPr>
        <w:t>SMS</w:t>
      </w:r>
      <w:r w:rsidR="00323CA9" w:rsidRPr="00EE0458">
        <w:rPr>
          <w:rFonts w:cs="Arial"/>
          <w:color w:val="000000" w:themeColor="text1"/>
          <w:kern w:val="32"/>
        </w:rPr>
        <w:t xml:space="preserve"> </w:t>
      </w:r>
      <w:r w:rsidR="00323CA9">
        <w:rPr>
          <w:rFonts w:cs="Arial"/>
          <w:color w:val="000000" w:themeColor="text1"/>
          <w:kern w:val="32"/>
        </w:rPr>
        <w:t xml:space="preserve">с номером виртуальной карты, клиент становится полноценным  </w:t>
      </w:r>
      <w:r>
        <w:rPr>
          <w:rFonts w:cs="Arial"/>
          <w:color w:val="000000" w:themeColor="text1"/>
          <w:kern w:val="32"/>
        </w:rPr>
        <w:t>активированным участником.</w:t>
      </w:r>
      <w:bookmarkStart w:id="14" w:name="_GoBack"/>
      <w:bookmarkEnd w:id="14"/>
    </w:p>
    <w:p w:rsidR="00EE0458" w:rsidRDefault="00EE0458" w:rsidP="00EE0458">
      <w:pPr>
        <w:pStyle w:val="ab"/>
        <w:ind w:left="720"/>
        <w:rPr>
          <w:rFonts w:cs="Arial"/>
          <w:color w:val="000000" w:themeColor="text1"/>
          <w:kern w:val="32"/>
        </w:rPr>
      </w:pPr>
      <w:commentRangeStart w:id="15"/>
      <w:r>
        <w:rPr>
          <w:rFonts w:cs="Arial"/>
          <w:color w:val="000000" w:themeColor="text1"/>
          <w:kern w:val="32"/>
        </w:rPr>
        <w:t xml:space="preserve">По факту не успешной </w:t>
      </w:r>
      <w:r w:rsidR="00323CA9">
        <w:rPr>
          <w:rFonts w:cs="Arial"/>
          <w:color w:val="000000" w:themeColor="text1"/>
          <w:kern w:val="32"/>
        </w:rPr>
        <w:t>регистрации</w:t>
      </w:r>
      <w:r w:rsidR="00954BF2" w:rsidRPr="00954BF2">
        <w:rPr>
          <w:rFonts w:cs="Arial"/>
          <w:color w:val="000000" w:themeColor="text1"/>
          <w:kern w:val="32"/>
        </w:rPr>
        <w:t>/</w:t>
      </w:r>
      <w:r w:rsidR="00954BF2">
        <w:rPr>
          <w:rFonts w:cs="Arial"/>
          <w:color w:val="000000" w:themeColor="text1"/>
          <w:kern w:val="32"/>
        </w:rPr>
        <w:t>активации</w:t>
      </w:r>
      <w:r w:rsidR="00952D73">
        <w:rPr>
          <w:rFonts w:cs="Arial"/>
          <w:color w:val="000000" w:themeColor="text1"/>
          <w:kern w:val="32"/>
        </w:rPr>
        <w:t>,</w:t>
      </w:r>
      <w:r>
        <w:rPr>
          <w:rFonts w:cs="Arial"/>
          <w:color w:val="000000" w:themeColor="text1"/>
          <w:kern w:val="32"/>
        </w:rPr>
        <w:t xml:space="preserve"> </w:t>
      </w:r>
      <w:r w:rsidR="00342524">
        <w:rPr>
          <w:rFonts w:cs="Arial"/>
          <w:color w:val="000000" w:themeColor="text1"/>
          <w:kern w:val="32"/>
        </w:rPr>
        <w:t xml:space="preserve">Банк </w:t>
      </w:r>
      <w:r w:rsidR="007B2A34">
        <w:rPr>
          <w:rFonts w:cs="Arial"/>
          <w:color w:val="000000" w:themeColor="text1"/>
          <w:kern w:val="32"/>
        </w:rPr>
        <w:t>клиенту отправляет</w:t>
      </w:r>
      <w:r>
        <w:rPr>
          <w:rFonts w:cs="Arial"/>
          <w:color w:val="000000" w:themeColor="text1"/>
          <w:kern w:val="32"/>
        </w:rPr>
        <w:t xml:space="preserve"> </w:t>
      </w:r>
      <w:r>
        <w:rPr>
          <w:rFonts w:cs="Arial"/>
          <w:color w:val="000000" w:themeColor="text1"/>
          <w:kern w:val="32"/>
          <w:lang w:val="en-US"/>
        </w:rPr>
        <w:t>SMS</w:t>
      </w:r>
      <w:r>
        <w:rPr>
          <w:rFonts w:cs="Arial"/>
          <w:color w:val="000000" w:themeColor="text1"/>
          <w:kern w:val="32"/>
        </w:rPr>
        <w:t xml:space="preserve"> о невозможности регистрации</w:t>
      </w:r>
      <w:r w:rsidR="00954BF2" w:rsidRPr="00954BF2">
        <w:rPr>
          <w:rFonts w:cs="Arial"/>
          <w:color w:val="000000" w:themeColor="text1"/>
          <w:kern w:val="32"/>
        </w:rPr>
        <w:t>/</w:t>
      </w:r>
      <w:r w:rsidR="00954BF2">
        <w:rPr>
          <w:rFonts w:cs="Arial"/>
          <w:color w:val="000000" w:themeColor="text1"/>
          <w:kern w:val="32"/>
        </w:rPr>
        <w:t>активации</w:t>
      </w:r>
      <w:r>
        <w:rPr>
          <w:rFonts w:cs="Arial"/>
          <w:color w:val="000000" w:themeColor="text1"/>
          <w:kern w:val="32"/>
        </w:rPr>
        <w:t xml:space="preserve"> в </w:t>
      </w:r>
      <w:r w:rsidR="00954BF2">
        <w:rPr>
          <w:rFonts w:cs="Arial"/>
          <w:color w:val="000000" w:themeColor="text1"/>
          <w:kern w:val="32"/>
        </w:rPr>
        <w:t>П</w:t>
      </w:r>
      <w:r>
        <w:rPr>
          <w:rFonts w:cs="Arial"/>
          <w:color w:val="000000" w:themeColor="text1"/>
          <w:kern w:val="32"/>
        </w:rPr>
        <w:t>рограмме и о необходимости обратиться в Банк.</w:t>
      </w:r>
      <w:commentRangeEnd w:id="15"/>
      <w:r w:rsidR="00191680">
        <w:rPr>
          <w:rStyle w:val="af6"/>
          <w:rFonts w:eastAsia="Times New Roman"/>
        </w:rPr>
        <w:commentReference w:id="15"/>
      </w:r>
    </w:p>
    <w:p w:rsidR="00EE0458" w:rsidRPr="00EE0458" w:rsidRDefault="00EE0458" w:rsidP="00EE0458">
      <w:pPr>
        <w:pStyle w:val="ab"/>
        <w:numPr>
          <w:ilvl w:val="0"/>
          <w:numId w:val="3"/>
        </w:numPr>
        <w:rPr>
          <w:rFonts w:cs="Arial"/>
          <w:b/>
          <w:color w:val="000000" w:themeColor="text1"/>
          <w:kern w:val="32"/>
          <w:sz w:val="32"/>
          <w:szCs w:val="32"/>
        </w:rPr>
      </w:pPr>
      <w:r>
        <w:t>Выпуск карты участника Программы Коллекция осуществляется в течение 5 рабочих дне</w:t>
      </w:r>
      <w:r w:rsidR="00410BFF">
        <w:t>й</w:t>
      </w:r>
      <w:r>
        <w:t xml:space="preserve"> после успешной регистрации в Программе. Номер карты участника направляется клиенту на следующий рабочий день</w:t>
      </w:r>
      <w:r w:rsidRPr="00EE0458">
        <w:t xml:space="preserve"> </w:t>
      </w:r>
      <w:r>
        <w:t xml:space="preserve">после выпуска карты участника в </w:t>
      </w:r>
      <w:proofErr w:type="gramStart"/>
      <w:r>
        <w:t>отдельном</w:t>
      </w:r>
      <w:proofErr w:type="gramEnd"/>
      <w:r>
        <w:t xml:space="preserve"> </w:t>
      </w:r>
      <w:r>
        <w:rPr>
          <w:lang w:val="en-US"/>
        </w:rPr>
        <w:t>SMS</w:t>
      </w:r>
      <w:r w:rsidRPr="00EE0458">
        <w:t>.</w:t>
      </w:r>
    </w:p>
    <w:p w:rsidR="0061389A" w:rsidRPr="008A0BE1" w:rsidRDefault="0061389A" w:rsidP="0061389A">
      <w:pPr>
        <w:pStyle w:val="ab"/>
        <w:numPr>
          <w:ilvl w:val="0"/>
          <w:numId w:val="3"/>
        </w:numPr>
        <w:rPr>
          <w:bCs/>
        </w:rPr>
      </w:pPr>
      <w:r w:rsidRPr="00CC657C">
        <w:t>Окончательный набор атрибутов и параметров сервиса будет уточнен на этапе БФТЗ.</w:t>
      </w:r>
    </w:p>
    <w:p w:rsidR="008A0BE1" w:rsidRPr="006467F9" w:rsidRDefault="008A0BE1" w:rsidP="008A0BE1">
      <w:pPr>
        <w:pStyle w:val="af4"/>
        <w:numPr>
          <w:ilvl w:val="0"/>
          <w:numId w:val="3"/>
        </w:numPr>
        <w:jc w:val="both"/>
        <w:rPr>
          <w:rFonts w:cs="Arial"/>
          <w:color w:val="000000" w:themeColor="text1"/>
          <w:kern w:val="32"/>
        </w:rPr>
      </w:pPr>
      <w:r w:rsidRPr="009B199C">
        <w:t xml:space="preserve">Заявка </w:t>
      </w:r>
      <w:r w:rsidRPr="006467F9">
        <w:rPr>
          <w:lang w:val="en-US"/>
        </w:rPr>
        <w:t>BR</w:t>
      </w:r>
      <w:r w:rsidRPr="009B199C">
        <w:t>-71</w:t>
      </w:r>
      <w:r>
        <w:t>69</w:t>
      </w:r>
      <w:r w:rsidRPr="009B199C">
        <w:t xml:space="preserve"> “</w:t>
      </w:r>
      <w:r>
        <w:t xml:space="preserve">Регистрация и активация в программе </w:t>
      </w:r>
      <w:r w:rsidRPr="00CD4C8E">
        <w:rPr>
          <w:bCs/>
          <w:szCs w:val="24"/>
        </w:rPr>
        <w:t>«Коллекция»</w:t>
      </w:r>
      <w:r>
        <w:rPr>
          <w:bCs/>
          <w:szCs w:val="24"/>
        </w:rPr>
        <w:t xml:space="preserve"> через сайт Пр</w:t>
      </w:r>
      <w:r>
        <w:t>ограммы за один шаг</w:t>
      </w:r>
      <w:r w:rsidRPr="009B199C">
        <w:t xml:space="preserve"> ” должна быть реализована после доработок по заявке BR-7034 “Начисление бонусов за акцию пригласи друга в рамках </w:t>
      </w:r>
      <w:proofErr w:type="spellStart"/>
      <w:r w:rsidRPr="009B199C">
        <w:t>предпроекта</w:t>
      </w:r>
      <w:proofErr w:type="spellEnd"/>
      <w:r w:rsidRPr="009B199C">
        <w:t xml:space="preserve">  Коллекция 2.0”</w:t>
      </w:r>
      <w:r>
        <w:t xml:space="preserve"> в части Хранилища</w:t>
      </w:r>
      <w:r w:rsidRPr="009B199C">
        <w:t>, либо разработка по заявкам должна происходить параллельно в части начисления бонусов Рекомендателю.</w:t>
      </w:r>
    </w:p>
    <w:p w:rsidR="008A0BE1" w:rsidRPr="00CC657C" w:rsidRDefault="008A0BE1" w:rsidP="008A0BE1">
      <w:pPr>
        <w:pStyle w:val="ab"/>
        <w:ind w:left="720"/>
        <w:rPr>
          <w:bCs/>
        </w:rPr>
      </w:pPr>
    </w:p>
    <w:p w:rsidR="0061389A" w:rsidRPr="00F4610B" w:rsidRDefault="0061389A" w:rsidP="0061389A">
      <w:pPr>
        <w:pStyle w:val="af4"/>
        <w:spacing w:after="0" w:line="240" w:lineRule="auto"/>
        <w:contextualSpacing w:val="0"/>
      </w:pPr>
    </w:p>
    <w:p w:rsidR="00F4610B" w:rsidRPr="00054550" w:rsidRDefault="00F4610B" w:rsidP="00F4610B">
      <w:pPr>
        <w:pStyle w:val="ab"/>
        <w:ind w:left="720"/>
        <w:rPr>
          <w:rFonts w:cs="Arial"/>
          <w:b/>
          <w:color w:val="000000" w:themeColor="text1"/>
          <w:kern w:val="32"/>
          <w:sz w:val="32"/>
          <w:szCs w:val="32"/>
        </w:rPr>
      </w:pPr>
    </w:p>
    <w:p w:rsidR="00E36CDD" w:rsidRPr="0076364A" w:rsidRDefault="00E36CDD" w:rsidP="00E36CDD">
      <w:pPr>
        <w:pStyle w:val="ab"/>
        <w:ind w:left="720"/>
        <w:rPr>
          <w:rStyle w:val="11"/>
          <w:rFonts w:eastAsia="Arial Unicode MS"/>
          <w:b/>
        </w:rPr>
      </w:pPr>
    </w:p>
    <w:p w:rsidR="00F8310D" w:rsidRPr="00296D10" w:rsidRDefault="00F8310D" w:rsidP="00F8310D">
      <w:pPr>
        <w:pStyle w:val="ab"/>
        <w:rPr>
          <w:rStyle w:val="11"/>
          <w:rFonts w:eastAsia="Arial Unicode MS"/>
          <w:b/>
        </w:rPr>
      </w:pPr>
      <w:r w:rsidRPr="00296D10">
        <w:rPr>
          <w:rStyle w:val="11"/>
          <w:rFonts w:eastAsia="Arial Unicode MS"/>
          <w:b/>
        </w:rPr>
        <w:t>Функциональное распределение по модулям ППО</w:t>
      </w:r>
      <w:r w:rsidRPr="00296D10">
        <w:rPr>
          <w:rStyle w:val="a6"/>
          <w:bCs/>
        </w:rPr>
        <w:footnoteReference w:id="1"/>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1790"/>
        <w:gridCol w:w="2268"/>
        <w:gridCol w:w="2976"/>
      </w:tblGrid>
      <w:tr w:rsidR="00F8310D" w:rsidRPr="00296D10" w:rsidTr="00CF7343">
        <w:tc>
          <w:tcPr>
            <w:tcW w:w="2713" w:type="dxa"/>
            <w:vAlign w:val="center"/>
          </w:tcPr>
          <w:p w:rsidR="00F8310D" w:rsidRPr="00296D10" w:rsidRDefault="00F8310D" w:rsidP="00CF7343">
            <w:pPr>
              <w:pStyle w:val="ad"/>
              <w:jc w:val="center"/>
            </w:pPr>
            <w:r w:rsidRPr="00296D10">
              <w:t>Функция бизнес-процесса</w:t>
            </w:r>
          </w:p>
        </w:tc>
        <w:tc>
          <w:tcPr>
            <w:tcW w:w="1790" w:type="dxa"/>
            <w:vAlign w:val="center"/>
          </w:tcPr>
          <w:p w:rsidR="00F8310D" w:rsidRPr="00296D10" w:rsidRDefault="00F8310D" w:rsidP="00CF7343">
            <w:pPr>
              <w:pStyle w:val="ad"/>
              <w:jc w:val="center"/>
            </w:pPr>
            <w:r w:rsidRPr="00296D10">
              <w:t>Модуль ППО</w:t>
            </w:r>
            <w:r w:rsidRPr="00296D10">
              <w:rPr>
                <w:rStyle w:val="a6"/>
              </w:rPr>
              <w:footnoteReference w:id="2"/>
            </w:r>
          </w:p>
        </w:tc>
        <w:tc>
          <w:tcPr>
            <w:tcW w:w="2268" w:type="dxa"/>
            <w:vAlign w:val="center"/>
          </w:tcPr>
          <w:p w:rsidR="00F8310D" w:rsidRPr="00296D10" w:rsidRDefault="00F8310D" w:rsidP="00CF7343">
            <w:pPr>
              <w:pStyle w:val="ad"/>
              <w:jc w:val="center"/>
            </w:pPr>
            <w:r w:rsidRPr="00296D10">
              <w:t>Ограничения (если существуют)</w:t>
            </w:r>
          </w:p>
        </w:tc>
        <w:tc>
          <w:tcPr>
            <w:tcW w:w="2976" w:type="dxa"/>
            <w:vAlign w:val="center"/>
          </w:tcPr>
          <w:p w:rsidR="00F8310D" w:rsidRPr="00296D10" w:rsidRDefault="00F8310D" w:rsidP="00CF7343">
            <w:pPr>
              <w:pStyle w:val="ad"/>
              <w:jc w:val="center"/>
            </w:pPr>
            <w:r w:rsidRPr="00296D10">
              <w:t>Принципы интеграции (если требуется)</w:t>
            </w:r>
          </w:p>
        </w:tc>
      </w:tr>
    </w:tbl>
    <w:p w:rsidR="00F8310D" w:rsidRPr="00DF703C" w:rsidRDefault="00F8310D" w:rsidP="00F8310D">
      <w:pPr>
        <w:pStyle w:val="ab"/>
        <w:rPr>
          <w:rStyle w:val="11"/>
          <w:rFonts w:eastAsia="Arial Unicode MS"/>
          <w:highlight w:val="yellow"/>
        </w:rPr>
      </w:pPr>
    </w:p>
    <w:p w:rsidR="00F8310D" w:rsidRPr="00814D78" w:rsidRDefault="00F8310D" w:rsidP="004B2ED3">
      <w:pPr>
        <w:pStyle w:val="ab"/>
        <w:numPr>
          <w:ilvl w:val="0"/>
          <w:numId w:val="28"/>
        </w:numPr>
        <w:ind w:left="567" w:hanging="567"/>
        <w:rPr>
          <w:rStyle w:val="11"/>
          <w:rFonts w:eastAsia="Arial Unicode MS"/>
        </w:rPr>
      </w:pPr>
      <w:r w:rsidRPr="00814D78">
        <w:rPr>
          <w:rStyle w:val="11"/>
          <w:rFonts w:eastAsia="Arial Unicode MS"/>
        </w:rPr>
        <w:t>Оценка плана мероприятий по реализации.</w:t>
      </w:r>
    </w:p>
    <w:p w:rsidR="00F8310D" w:rsidRDefault="00F8310D" w:rsidP="00F8310D">
      <w:pPr>
        <w:pStyle w:val="ab"/>
        <w:rPr>
          <w:rStyle w:val="11"/>
          <w:rFonts w:eastAsia="Arial Unicode MS"/>
          <w:b/>
          <w:highlight w:val="yellow"/>
        </w:rPr>
      </w:pPr>
    </w:p>
    <w:p w:rsidR="00472D6A" w:rsidRPr="00DF703C" w:rsidRDefault="00472D6A" w:rsidP="00F8310D">
      <w:pPr>
        <w:pStyle w:val="ab"/>
        <w:rPr>
          <w:rStyle w:val="11"/>
          <w:rFonts w:eastAsia="Arial Unicode MS"/>
          <w:b/>
          <w:highlight w:val="yellow"/>
        </w:rPr>
      </w:pPr>
    </w:p>
    <w:p w:rsidR="00F8310D" w:rsidRPr="00C61365" w:rsidRDefault="00F8310D" w:rsidP="00F8310D">
      <w:pPr>
        <w:pStyle w:val="ab"/>
        <w:rPr>
          <w:rStyle w:val="11"/>
          <w:rFonts w:eastAsia="Arial Unicode MS"/>
          <w:b/>
        </w:rPr>
      </w:pPr>
      <w:r w:rsidRPr="00C61365">
        <w:rPr>
          <w:rStyle w:val="11"/>
          <w:rFonts w:eastAsia="Arial Unicode MS"/>
          <w:b/>
        </w:rPr>
        <w:t>Риски реализации и внедрения</w:t>
      </w:r>
      <w:r w:rsidRPr="00C61365">
        <w:rPr>
          <w:rStyle w:val="a6"/>
          <w:bCs/>
        </w:rPr>
        <w:footnoteReference w:id="3"/>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078"/>
        <w:gridCol w:w="2577"/>
        <w:gridCol w:w="2471"/>
      </w:tblGrid>
      <w:tr w:rsidR="00ED04A7" w:rsidRPr="00C61365" w:rsidTr="00ED04A7">
        <w:trPr>
          <w:jc w:val="center"/>
        </w:trPr>
        <w:tc>
          <w:tcPr>
            <w:tcW w:w="2445"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lastRenderedPageBreak/>
              <w:t>Описание риска</w:t>
            </w:r>
          </w:p>
        </w:tc>
        <w:tc>
          <w:tcPr>
            <w:tcW w:w="2078" w:type="dxa"/>
          </w:tcPr>
          <w:p w:rsidR="00ED04A7" w:rsidRPr="00C61365" w:rsidRDefault="00ED04A7" w:rsidP="00CF7343">
            <w:pPr>
              <w:pStyle w:val="ab"/>
              <w:keepNext/>
              <w:suppressAutoHyphens/>
              <w:spacing w:before="60" w:after="60"/>
              <w:jc w:val="center"/>
              <w:rPr>
                <w:rStyle w:val="11"/>
                <w:rFonts w:eastAsia="Arial Unicode MS"/>
                <w:b/>
              </w:rPr>
            </w:pPr>
          </w:p>
        </w:tc>
        <w:tc>
          <w:tcPr>
            <w:tcW w:w="2577"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Критичность</w:t>
            </w:r>
          </w:p>
        </w:tc>
        <w:tc>
          <w:tcPr>
            <w:tcW w:w="2471"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Меры по снижению</w:t>
            </w:r>
          </w:p>
        </w:tc>
      </w:tr>
    </w:tbl>
    <w:p w:rsidR="00F8310D" w:rsidRPr="00DF703C" w:rsidRDefault="00F8310D" w:rsidP="00F8310D">
      <w:pPr>
        <w:pStyle w:val="ab"/>
        <w:rPr>
          <w:rStyle w:val="11"/>
          <w:rFonts w:eastAsia="Arial Unicode MS"/>
          <w:highlight w:val="yellow"/>
        </w:rPr>
      </w:pPr>
    </w:p>
    <w:p w:rsidR="00F8310D" w:rsidRPr="00C61365" w:rsidRDefault="00F8310D" w:rsidP="004B2ED3">
      <w:pPr>
        <w:pStyle w:val="ab"/>
        <w:numPr>
          <w:ilvl w:val="0"/>
          <w:numId w:val="28"/>
        </w:numPr>
        <w:ind w:left="567" w:hanging="567"/>
        <w:rPr>
          <w:rStyle w:val="11"/>
          <w:rFonts w:eastAsia="Arial Unicode MS"/>
        </w:rPr>
      </w:pPr>
      <w:r w:rsidRPr="00C61365">
        <w:rPr>
          <w:rStyle w:val="11"/>
          <w:rFonts w:eastAsia="Arial Unicode MS"/>
        </w:rPr>
        <w:t>Передано в Проект.</w:t>
      </w:r>
    </w:p>
    <w:p w:rsidR="00F8310D" w:rsidRPr="00DF703C" w:rsidRDefault="00F8310D" w:rsidP="00F8310D">
      <w:pPr>
        <w:pStyle w:val="ab"/>
        <w:ind w:left="567"/>
        <w:rPr>
          <w:rStyle w:val="11"/>
          <w:rFonts w:eastAsia="Arial Unicode MS"/>
          <w:highlight w:val="yellow"/>
        </w:rPr>
      </w:pPr>
    </w:p>
    <w:p w:rsidR="00F8310D" w:rsidRPr="008F1907" w:rsidRDefault="008F1907" w:rsidP="00F8310D">
      <w:pPr>
        <w:pStyle w:val="ab"/>
        <w:rPr>
          <w:rStyle w:val="11"/>
          <w:rFonts w:eastAsia="Arial Unicode MS"/>
        </w:rPr>
      </w:pPr>
      <w:r w:rsidRPr="00412DBC">
        <w:rPr>
          <w:rStyle w:val="11"/>
          <w:rFonts w:eastAsia="Arial Unicode MS"/>
          <w:b/>
          <w:i/>
        </w:rPr>
        <w:t>&lt;</w:t>
      </w:r>
      <w:r w:rsidR="00F8310D" w:rsidRPr="00C61365">
        <w:rPr>
          <w:rStyle w:val="11"/>
          <w:rFonts w:eastAsia="Arial Unicode MS"/>
          <w:b/>
          <w:i/>
        </w:rPr>
        <w:t xml:space="preserve">Раздел заполняется в случае, если по результатам Экспертизы </w:t>
      </w:r>
      <w:r w:rsidR="00F8310D">
        <w:rPr>
          <w:rStyle w:val="11"/>
          <w:rFonts w:eastAsia="Arial Unicode MS"/>
          <w:b/>
          <w:i/>
        </w:rPr>
        <w:t>З</w:t>
      </w:r>
      <w:r w:rsidR="00F8310D" w:rsidRPr="00C61365">
        <w:rPr>
          <w:rStyle w:val="11"/>
          <w:rFonts w:eastAsia="Arial Unicode MS"/>
          <w:b/>
          <w:i/>
        </w:rPr>
        <w:t xml:space="preserve">адачу требуется реализовать в рамках Проекта. </w:t>
      </w:r>
      <w:r w:rsidR="00F8310D">
        <w:rPr>
          <w:rStyle w:val="11"/>
          <w:rFonts w:eastAsia="Arial Unicode MS"/>
          <w:b/>
          <w:i/>
        </w:rPr>
        <w:t xml:space="preserve">При заполнении указывается наименование Проекта и обоснование передачи Задачи в Проект. </w:t>
      </w:r>
      <w:r w:rsidR="00F8310D" w:rsidRPr="00C61365">
        <w:rPr>
          <w:rStyle w:val="11"/>
          <w:rFonts w:eastAsia="Arial Unicode MS"/>
          <w:b/>
          <w:i/>
        </w:rPr>
        <w:t xml:space="preserve">Передача </w:t>
      </w:r>
      <w:r w:rsidR="00F8310D">
        <w:rPr>
          <w:rStyle w:val="11"/>
          <w:rFonts w:eastAsia="Arial Unicode MS"/>
          <w:b/>
          <w:i/>
        </w:rPr>
        <w:t>З</w:t>
      </w:r>
      <w:r w:rsidR="00F8310D" w:rsidRPr="00C61365">
        <w:rPr>
          <w:rStyle w:val="11"/>
          <w:rFonts w:eastAsia="Arial Unicode MS"/>
          <w:b/>
          <w:i/>
        </w:rPr>
        <w:t xml:space="preserve">адачи в Проект согласуется с Руководителем проекта, Заказчиком проекта и Спонсором проекта </w:t>
      </w:r>
      <w:r>
        <w:rPr>
          <w:rStyle w:val="11"/>
          <w:rFonts w:eastAsia="Arial Unicode MS"/>
          <w:b/>
          <w:i/>
        </w:rPr>
        <w:t xml:space="preserve">с отражением результатов в Листе </w:t>
      </w:r>
      <w:r w:rsidR="009575F0">
        <w:rPr>
          <w:rStyle w:val="11"/>
          <w:rFonts w:eastAsia="Arial Unicode MS"/>
          <w:b/>
          <w:i/>
        </w:rPr>
        <w:t xml:space="preserve">электронного </w:t>
      </w:r>
      <w:r>
        <w:rPr>
          <w:rStyle w:val="11"/>
          <w:rFonts w:eastAsia="Arial Unicode MS"/>
          <w:b/>
          <w:i/>
        </w:rPr>
        <w:t>согласования</w:t>
      </w:r>
      <w:r w:rsidRPr="00412DBC">
        <w:rPr>
          <w:rStyle w:val="11"/>
          <w:rFonts w:eastAsia="Arial Unicode MS"/>
          <w:b/>
          <w:i/>
        </w:rPr>
        <w:t>&gt;</w:t>
      </w:r>
    </w:p>
    <w:p w:rsidR="00ED04A7" w:rsidRPr="00814D78" w:rsidRDefault="00ED04A7" w:rsidP="00ED04A7">
      <w:pPr>
        <w:pStyle w:val="ab"/>
        <w:rPr>
          <w:rStyle w:val="11"/>
          <w:rFonts w:eastAsia="Arial Unicode MS"/>
        </w:rPr>
      </w:pPr>
      <w:r w:rsidRPr="00814D78">
        <w:rPr>
          <w:rStyle w:val="11"/>
          <w:rFonts w:eastAsia="Arial Unicode MS"/>
        </w:rPr>
        <w:t>История изменений документа:</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116"/>
        <w:gridCol w:w="2811"/>
        <w:gridCol w:w="1399"/>
        <w:gridCol w:w="2974"/>
      </w:tblGrid>
      <w:tr w:rsidR="00ED04A7" w:rsidRPr="000660A0" w:rsidTr="00000DD3">
        <w:tc>
          <w:tcPr>
            <w:tcW w:w="1305"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Номер</w:t>
            </w:r>
            <w:proofErr w:type="spellEnd"/>
            <w:r w:rsidRPr="008318D8">
              <w:rPr>
                <w:b/>
                <w:sz w:val="20"/>
                <w:lang w:val="en-US" w:bidi="he-IL"/>
              </w:rPr>
              <w:t xml:space="preserve"> </w:t>
            </w:r>
            <w:proofErr w:type="spellStart"/>
            <w:r w:rsidRPr="008318D8">
              <w:rPr>
                <w:b/>
                <w:sz w:val="20"/>
                <w:lang w:val="en-US" w:bidi="he-IL"/>
              </w:rPr>
              <w:t>версии</w:t>
            </w:r>
            <w:proofErr w:type="spellEnd"/>
          </w:p>
        </w:tc>
        <w:tc>
          <w:tcPr>
            <w:tcW w:w="1116"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Дата</w:t>
            </w:r>
            <w:proofErr w:type="spellEnd"/>
          </w:p>
        </w:tc>
        <w:tc>
          <w:tcPr>
            <w:tcW w:w="2811"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Действия</w:t>
            </w:r>
            <w:proofErr w:type="spellEnd"/>
          </w:p>
        </w:tc>
        <w:tc>
          <w:tcPr>
            <w:tcW w:w="1399"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Автор</w:t>
            </w:r>
            <w:proofErr w:type="spellEnd"/>
          </w:p>
        </w:tc>
        <w:tc>
          <w:tcPr>
            <w:tcW w:w="2974"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Основание</w:t>
            </w:r>
            <w:proofErr w:type="spellEnd"/>
          </w:p>
        </w:tc>
      </w:tr>
      <w:tr w:rsidR="00ED04A7" w:rsidRPr="000660A0" w:rsidTr="00000DD3">
        <w:tc>
          <w:tcPr>
            <w:tcW w:w="1305" w:type="dxa"/>
            <w:tcMar>
              <w:top w:w="28" w:type="dxa"/>
              <w:bottom w:w="28" w:type="dxa"/>
            </w:tcMar>
            <w:vAlign w:val="center"/>
          </w:tcPr>
          <w:p w:rsidR="00ED04A7" w:rsidRPr="000660A0" w:rsidRDefault="00120AA4" w:rsidP="00CF7343">
            <w:pPr>
              <w:rPr>
                <w:sz w:val="20"/>
              </w:rPr>
            </w:pPr>
            <w:r>
              <w:rPr>
                <w:sz w:val="20"/>
              </w:rPr>
              <w:t>1.0</w:t>
            </w:r>
          </w:p>
        </w:tc>
        <w:tc>
          <w:tcPr>
            <w:tcW w:w="1116" w:type="dxa"/>
            <w:tcMar>
              <w:top w:w="28" w:type="dxa"/>
              <w:bottom w:w="28" w:type="dxa"/>
            </w:tcMar>
            <w:vAlign w:val="center"/>
          </w:tcPr>
          <w:p w:rsidR="00ED04A7" w:rsidRPr="000660A0" w:rsidRDefault="00580A87" w:rsidP="00F40AA2">
            <w:pPr>
              <w:rPr>
                <w:sz w:val="20"/>
              </w:rPr>
            </w:pPr>
            <w:r>
              <w:rPr>
                <w:sz w:val="20"/>
              </w:rPr>
              <w:t>27</w:t>
            </w:r>
            <w:r w:rsidR="00120AA4">
              <w:rPr>
                <w:sz w:val="20"/>
              </w:rPr>
              <w:t>.</w:t>
            </w:r>
            <w:r w:rsidR="004B6FEC">
              <w:rPr>
                <w:sz w:val="20"/>
              </w:rPr>
              <w:t>0</w:t>
            </w:r>
            <w:r w:rsidR="00F40AA2">
              <w:rPr>
                <w:sz w:val="20"/>
              </w:rPr>
              <w:t>6</w:t>
            </w:r>
            <w:r w:rsidR="00120AA4">
              <w:rPr>
                <w:sz w:val="20"/>
              </w:rPr>
              <w:t>.201</w:t>
            </w:r>
            <w:r w:rsidR="004B6FEC">
              <w:rPr>
                <w:sz w:val="20"/>
              </w:rPr>
              <w:t>4</w:t>
            </w:r>
          </w:p>
        </w:tc>
        <w:tc>
          <w:tcPr>
            <w:tcW w:w="2811" w:type="dxa"/>
            <w:tcMar>
              <w:top w:w="28" w:type="dxa"/>
              <w:bottom w:w="28" w:type="dxa"/>
            </w:tcMar>
            <w:vAlign w:val="center"/>
          </w:tcPr>
          <w:p w:rsidR="00ED04A7" w:rsidRPr="000660A0" w:rsidRDefault="00ED04A7" w:rsidP="00120AA4">
            <w:pPr>
              <w:rPr>
                <w:sz w:val="20"/>
              </w:rPr>
            </w:pPr>
            <w:r w:rsidRPr="000660A0">
              <w:rPr>
                <w:sz w:val="20"/>
              </w:rPr>
              <w:t xml:space="preserve">Создание документа </w:t>
            </w:r>
          </w:p>
        </w:tc>
        <w:tc>
          <w:tcPr>
            <w:tcW w:w="1399" w:type="dxa"/>
            <w:tcMar>
              <w:top w:w="28" w:type="dxa"/>
              <w:bottom w:w="28" w:type="dxa"/>
            </w:tcMar>
            <w:vAlign w:val="center"/>
          </w:tcPr>
          <w:p w:rsidR="00ED04A7" w:rsidRPr="000660A0" w:rsidRDefault="00120AA4" w:rsidP="00CF7343">
            <w:pPr>
              <w:rPr>
                <w:sz w:val="20"/>
              </w:rPr>
            </w:pPr>
            <w:r>
              <w:rPr>
                <w:sz w:val="20"/>
              </w:rPr>
              <w:t>Беккер А. В.</w:t>
            </w:r>
          </w:p>
        </w:tc>
        <w:tc>
          <w:tcPr>
            <w:tcW w:w="2974" w:type="dxa"/>
            <w:tcMar>
              <w:top w:w="28" w:type="dxa"/>
              <w:bottom w:w="28" w:type="dxa"/>
            </w:tcMar>
            <w:vAlign w:val="center"/>
          </w:tcPr>
          <w:p w:rsidR="00ED04A7" w:rsidRPr="000660A0" w:rsidRDefault="00ED04A7" w:rsidP="00CF7343">
            <w:pPr>
              <w:rPr>
                <w:sz w:val="20"/>
              </w:rPr>
            </w:pPr>
          </w:p>
        </w:tc>
      </w:tr>
      <w:tr w:rsidR="00F44A47" w:rsidRPr="000660A0" w:rsidTr="00000DD3">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F44A47" w:rsidRDefault="00F44A47" w:rsidP="00CC3675">
            <w:pPr>
              <w:rPr>
                <w:sz w:val="20"/>
                <w:lang w:val="en-US"/>
              </w:rPr>
            </w:pPr>
            <w:r>
              <w:rPr>
                <w:sz w:val="20"/>
              </w:rPr>
              <w:t>1.</w:t>
            </w:r>
            <w:r>
              <w:rPr>
                <w:sz w:val="20"/>
                <w:lang w:val="en-US"/>
              </w:rPr>
              <w:t>1</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F44A47">
            <w:pPr>
              <w:rPr>
                <w:sz w:val="20"/>
              </w:rPr>
            </w:pPr>
            <w:r>
              <w:rPr>
                <w:sz w:val="20"/>
                <w:lang w:val="en-US"/>
              </w:rPr>
              <w:t>08</w:t>
            </w:r>
            <w:r>
              <w:rPr>
                <w:sz w:val="20"/>
              </w:rPr>
              <w:t>.0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F44A47" w:rsidRDefault="00F44A47" w:rsidP="00CC3675">
            <w:pPr>
              <w:rPr>
                <w:sz w:val="20"/>
              </w:rPr>
            </w:pPr>
            <w:r>
              <w:rPr>
                <w:sz w:val="20"/>
              </w:rPr>
              <w:t>Замечания</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CC3675">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8A24D4">
            <w:pPr>
              <w:rPr>
                <w:sz w:val="20"/>
              </w:rPr>
            </w:pPr>
          </w:p>
        </w:tc>
      </w:tr>
      <w:tr w:rsidR="0017404F" w:rsidRPr="000660A0" w:rsidTr="00000DD3">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17404F" w:rsidRDefault="0017404F" w:rsidP="00CC3675">
            <w:pPr>
              <w:rPr>
                <w:sz w:val="20"/>
              </w:rPr>
            </w:pPr>
            <w:r>
              <w:rPr>
                <w:sz w:val="20"/>
              </w:rPr>
              <w:t>1.2</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0660A0" w:rsidRDefault="0017404F" w:rsidP="00CC3675">
            <w:pPr>
              <w:rPr>
                <w:sz w:val="20"/>
              </w:rPr>
            </w:pPr>
            <w:r>
              <w:rPr>
                <w:sz w:val="20"/>
              </w:rPr>
              <w:t>11.0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F44A47" w:rsidRDefault="0017404F" w:rsidP="00CC3675">
            <w:pPr>
              <w:rPr>
                <w:sz w:val="20"/>
              </w:rPr>
            </w:pPr>
            <w:r>
              <w:rPr>
                <w:sz w:val="20"/>
              </w:rPr>
              <w:t>Замечания</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0660A0" w:rsidRDefault="0017404F" w:rsidP="00CC3675">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0660A0" w:rsidRDefault="0017404F" w:rsidP="00CC3675">
            <w:pPr>
              <w:rPr>
                <w:sz w:val="20"/>
              </w:rPr>
            </w:pPr>
          </w:p>
        </w:tc>
      </w:tr>
      <w:tr w:rsidR="00F91D77" w:rsidRPr="000660A0" w:rsidTr="00000DD3">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91D77" w:rsidRPr="0017404F" w:rsidRDefault="00F91D77" w:rsidP="00F91D77">
            <w:pPr>
              <w:rPr>
                <w:sz w:val="20"/>
              </w:rPr>
            </w:pPr>
            <w:r>
              <w:rPr>
                <w:sz w:val="20"/>
              </w:rPr>
              <w:t>1.3</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91D77" w:rsidRPr="000660A0" w:rsidRDefault="00F91D77" w:rsidP="002A7B9D">
            <w:pPr>
              <w:rPr>
                <w:sz w:val="20"/>
              </w:rPr>
            </w:pPr>
            <w:r>
              <w:rPr>
                <w:sz w:val="20"/>
              </w:rPr>
              <w:t>21.0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91D77" w:rsidRPr="00F44A47" w:rsidRDefault="00F91D77" w:rsidP="002A7B9D">
            <w:pPr>
              <w:rPr>
                <w:sz w:val="20"/>
              </w:rPr>
            </w:pPr>
            <w:r>
              <w:rPr>
                <w:sz w:val="20"/>
              </w:rPr>
              <w:t>Замечания</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91D77" w:rsidRPr="000660A0" w:rsidRDefault="00F91D77" w:rsidP="002A7B9D">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91D77" w:rsidRPr="000660A0" w:rsidRDefault="00F91D77" w:rsidP="002A7B9D">
            <w:pPr>
              <w:rPr>
                <w:sz w:val="20"/>
              </w:rPr>
            </w:pPr>
          </w:p>
        </w:tc>
      </w:tr>
    </w:tbl>
    <w:p w:rsidR="008F3BB8" w:rsidRDefault="008F3BB8">
      <w:pPr>
        <w:spacing w:after="200" w:line="276" w:lineRule="auto"/>
        <w:rPr>
          <w:rStyle w:val="11"/>
          <w:rFonts w:eastAsia="Arial Unicode MS"/>
          <w:bCs/>
        </w:rPr>
      </w:pPr>
      <w:r>
        <w:rPr>
          <w:rStyle w:val="11"/>
          <w:bCs/>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2893"/>
        <w:gridCol w:w="1303"/>
        <w:gridCol w:w="1191"/>
        <w:gridCol w:w="1559"/>
        <w:gridCol w:w="992"/>
      </w:tblGrid>
      <w:tr w:rsidR="0099566E" w:rsidRPr="00933E50" w:rsidTr="008A24D4">
        <w:tc>
          <w:tcPr>
            <w:tcW w:w="817" w:type="dxa"/>
            <w:vAlign w:val="center"/>
          </w:tcPr>
          <w:p w:rsidR="0099566E" w:rsidRPr="00933E50" w:rsidRDefault="0099566E" w:rsidP="008A24D4">
            <w:pPr>
              <w:pStyle w:val="ad"/>
              <w:jc w:val="center"/>
              <w:rPr>
                <w:rFonts w:ascii="Arial" w:eastAsia="Times New Roman" w:hAnsi="Arial" w:cs="Arial"/>
                <w:sz w:val="24"/>
              </w:rPr>
            </w:pPr>
            <w:r w:rsidRPr="00933E50">
              <w:rPr>
                <w:rFonts w:ascii="Arial" w:eastAsia="Times New Roman" w:hAnsi="Arial" w:cs="Arial"/>
                <w:sz w:val="24"/>
              </w:rPr>
              <w:lastRenderedPageBreak/>
              <w:t xml:space="preserve">№ </w:t>
            </w:r>
            <w:proofErr w:type="gramStart"/>
            <w:r w:rsidRPr="00933E50">
              <w:rPr>
                <w:rFonts w:ascii="Arial" w:eastAsia="Times New Roman" w:hAnsi="Arial" w:cs="Arial"/>
                <w:sz w:val="24"/>
              </w:rPr>
              <w:t>п</w:t>
            </w:r>
            <w:proofErr w:type="gramEnd"/>
            <w:r w:rsidRPr="00933E50">
              <w:rPr>
                <w:rFonts w:ascii="Arial" w:eastAsia="Times New Roman" w:hAnsi="Arial" w:cs="Arial"/>
                <w:sz w:val="24"/>
              </w:rPr>
              <w:t>/п</w:t>
            </w:r>
          </w:p>
        </w:tc>
        <w:tc>
          <w:tcPr>
            <w:tcW w:w="2893"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Этап реализации</w:t>
            </w:r>
          </w:p>
        </w:tc>
        <w:tc>
          <w:tcPr>
            <w:tcW w:w="1303" w:type="dxa"/>
            <w:vAlign w:val="center"/>
          </w:tcPr>
          <w:p w:rsidR="0099566E" w:rsidRPr="00933E50" w:rsidRDefault="0099566E" w:rsidP="008A24D4">
            <w:pPr>
              <w:pStyle w:val="ad"/>
              <w:jc w:val="center"/>
              <w:rPr>
                <w:rFonts w:ascii="Arial" w:eastAsia="Times New Roman" w:hAnsi="Arial" w:cs="Arial"/>
                <w:sz w:val="24"/>
              </w:rPr>
            </w:pPr>
            <w:r w:rsidRPr="00933E50">
              <w:rPr>
                <w:rFonts w:ascii="Arial" w:eastAsia="Times New Roman" w:hAnsi="Arial" w:cs="Arial"/>
                <w:sz w:val="24"/>
              </w:rPr>
              <w:t>От какого этапа зависит</w:t>
            </w:r>
          </w:p>
        </w:tc>
        <w:tc>
          <w:tcPr>
            <w:tcW w:w="1191"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Трудоемкость (</w:t>
            </w:r>
            <w:proofErr w:type="gramStart"/>
            <w:r w:rsidRPr="00933E50">
              <w:rPr>
                <w:rFonts w:ascii="Arial" w:eastAsia="Times New Roman" w:hAnsi="Arial" w:cs="Arial"/>
                <w:bCs/>
                <w:sz w:val="24"/>
              </w:rPr>
              <w:t>ч</w:t>
            </w:r>
            <w:proofErr w:type="gramEnd"/>
            <w:r w:rsidRPr="00933E50">
              <w:rPr>
                <w:rFonts w:ascii="Arial" w:eastAsia="Times New Roman" w:hAnsi="Arial" w:cs="Arial"/>
                <w:bCs/>
                <w:sz w:val="24"/>
              </w:rPr>
              <w:t>/д)</w:t>
            </w:r>
          </w:p>
        </w:tc>
        <w:tc>
          <w:tcPr>
            <w:tcW w:w="1559"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Исполнитель</w:t>
            </w:r>
          </w:p>
        </w:tc>
        <w:tc>
          <w:tcPr>
            <w:tcW w:w="992"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Стоимость (если требуется)</w:t>
            </w:r>
          </w:p>
        </w:tc>
      </w:tr>
      <w:tr w:rsidR="0099566E" w:rsidTr="008A24D4">
        <w:tc>
          <w:tcPr>
            <w:tcW w:w="817" w:type="dxa"/>
            <w:vAlign w:val="center"/>
          </w:tcPr>
          <w:p w:rsidR="0099566E" w:rsidRDefault="0099566E" w:rsidP="00775412">
            <w:pPr>
              <w:pStyle w:val="ad"/>
              <w:numPr>
                <w:ilvl w:val="0"/>
                <w:numId w:val="7"/>
              </w:numPr>
            </w:pPr>
            <w:bookmarkStart w:id="16" w:name="_Ref341783087"/>
          </w:p>
        </w:tc>
        <w:bookmarkEnd w:id="16"/>
        <w:tc>
          <w:tcPr>
            <w:tcW w:w="2893" w:type="dxa"/>
            <w:vAlign w:val="center"/>
          </w:tcPr>
          <w:p w:rsidR="0099566E" w:rsidRDefault="0099566E" w:rsidP="008A24D4">
            <w:pPr>
              <w:pStyle w:val="ad"/>
            </w:pPr>
            <w:r w:rsidRPr="00A55472">
              <w:rPr>
                <w:rFonts w:ascii="Arial" w:eastAsia="Times New Roman" w:hAnsi="Arial" w:cs="Arial"/>
                <w:sz w:val="24"/>
              </w:rPr>
              <w:t>Анализ</w:t>
            </w:r>
          </w:p>
        </w:tc>
        <w:tc>
          <w:tcPr>
            <w:tcW w:w="1303" w:type="dxa"/>
            <w:vAlign w:val="center"/>
          </w:tcPr>
          <w:p w:rsidR="0099566E" w:rsidRDefault="0099566E" w:rsidP="008A24D4">
            <w:pPr>
              <w:pStyle w:val="ad"/>
              <w:jc w:val="center"/>
            </w:pP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restart"/>
            <w:vAlign w:val="center"/>
          </w:tcPr>
          <w:p w:rsidR="0099566E" w:rsidRPr="00541439" w:rsidRDefault="0099566E" w:rsidP="008A24D4">
            <w:pPr>
              <w:pStyle w:val="ad"/>
              <w:rPr>
                <w:rFonts w:ascii="Arial" w:eastAsia="Times New Roman" w:hAnsi="Arial" w:cs="Arial"/>
                <w:sz w:val="24"/>
              </w:rPr>
            </w:pPr>
            <w:proofErr w:type="spellStart"/>
            <w:r w:rsidRPr="00541439">
              <w:rPr>
                <w:rFonts w:ascii="Arial" w:eastAsia="Times New Roman" w:hAnsi="Arial" w:cs="Arial"/>
                <w:bCs/>
                <w:sz w:val="24"/>
              </w:rPr>
              <w:t>GlowByte</w:t>
            </w:r>
            <w:proofErr w:type="spellEnd"/>
            <w:r w:rsidRPr="00541439">
              <w:rPr>
                <w:rFonts w:ascii="Arial" w:eastAsia="Times New Roman" w:hAnsi="Arial" w:cs="Arial"/>
                <w:bCs/>
                <w:sz w:val="24"/>
              </w:rPr>
              <w:t xml:space="preserve"> </w:t>
            </w:r>
            <w:proofErr w:type="spellStart"/>
            <w:r w:rsidRPr="00541439">
              <w:rPr>
                <w:rFonts w:ascii="Arial" w:eastAsia="Times New Roman" w:hAnsi="Arial" w:cs="Arial"/>
                <w:bCs/>
                <w:sz w:val="24"/>
              </w:rPr>
              <w:t>Cosulting</w:t>
            </w:r>
            <w:proofErr w:type="spellEnd"/>
          </w:p>
          <w:p w:rsidR="0099566E" w:rsidRPr="00541439" w:rsidRDefault="0099566E" w:rsidP="008A24D4">
            <w:pPr>
              <w:pStyle w:val="ad"/>
              <w:rPr>
                <w:rFonts w:ascii="Arial" w:eastAsia="Times New Roman" w:hAnsi="Arial" w:cs="Arial"/>
                <w:sz w:val="24"/>
              </w:rPr>
            </w:pPr>
          </w:p>
        </w:tc>
        <w:tc>
          <w:tcPr>
            <w:tcW w:w="992" w:type="dxa"/>
            <w:vMerge w:val="restart"/>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7" w:name="_Ref320203295"/>
          </w:p>
        </w:tc>
        <w:bookmarkEnd w:id="17"/>
        <w:tc>
          <w:tcPr>
            <w:tcW w:w="2893" w:type="dxa"/>
            <w:vAlign w:val="center"/>
          </w:tcPr>
          <w:p w:rsidR="0099566E" w:rsidRPr="00E52113" w:rsidRDefault="0099566E" w:rsidP="008A24D4">
            <w:pPr>
              <w:pStyle w:val="ad"/>
            </w:pPr>
            <w:r w:rsidRPr="006877B4">
              <w:rPr>
                <w:rFonts w:ascii="Arial" w:eastAsia="Times New Roman" w:hAnsi="Arial" w:cs="Arial"/>
                <w:sz w:val="24"/>
              </w:rPr>
              <w:t>Разработка ТЗ</w:t>
            </w:r>
          </w:p>
        </w:tc>
        <w:tc>
          <w:tcPr>
            <w:tcW w:w="1303" w:type="dxa"/>
            <w:vAlign w:val="center"/>
          </w:tcPr>
          <w:p w:rsidR="0099566E" w:rsidRDefault="0099566E" w:rsidP="008A24D4">
            <w:pPr>
              <w:pStyle w:val="ad"/>
              <w:jc w:val="center"/>
            </w:pPr>
            <w:r>
              <w:fldChar w:fldCharType="begin"/>
            </w:r>
            <w:r>
              <w:instrText xml:space="preserve"> REF _Ref341783087 \r \h </w:instrText>
            </w:r>
            <w:r>
              <w:fldChar w:fldCharType="separate"/>
            </w:r>
            <w:r w:rsidR="00F44A47">
              <w:t>1</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Pr="00FF16A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8" w:name="_Ref327814171"/>
          </w:p>
        </w:tc>
        <w:bookmarkEnd w:id="18"/>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ТЗ</w:t>
            </w:r>
          </w:p>
        </w:tc>
        <w:tc>
          <w:tcPr>
            <w:tcW w:w="1303" w:type="dxa"/>
            <w:vAlign w:val="center"/>
          </w:tcPr>
          <w:p w:rsidR="0099566E" w:rsidRDefault="0099566E" w:rsidP="008A24D4">
            <w:pPr>
              <w:pStyle w:val="ad"/>
              <w:jc w:val="center"/>
            </w:pPr>
            <w:r>
              <w:fldChar w:fldCharType="begin"/>
            </w:r>
            <w:r>
              <w:instrText xml:space="preserve"> REF _Ref320203295 \r \h </w:instrText>
            </w:r>
            <w:r>
              <w:fldChar w:fldCharType="separate"/>
            </w:r>
            <w:r w:rsidR="00F44A47">
              <w:t>2</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Pr="00FF16A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9" w:name="_Ref341776238"/>
          </w:p>
        </w:tc>
        <w:bookmarkEnd w:id="19"/>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модели</w:t>
            </w:r>
          </w:p>
        </w:tc>
        <w:tc>
          <w:tcPr>
            <w:tcW w:w="1303" w:type="dxa"/>
            <w:vAlign w:val="center"/>
          </w:tcPr>
          <w:p w:rsidR="0099566E" w:rsidRPr="004B4AE4" w:rsidRDefault="0099566E" w:rsidP="008A24D4">
            <w:pPr>
              <w:pStyle w:val="ad"/>
              <w:jc w:val="center"/>
            </w:pPr>
            <w:r>
              <w:fldChar w:fldCharType="begin"/>
            </w:r>
            <w:r>
              <w:instrText xml:space="preserve"> REF _Ref327814171 \r \h </w:instrText>
            </w:r>
            <w:r>
              <w:fldChar w:fldCharType="separate"/>
            </w:r>
            <w:r w:rsidR="00F44A47">
              <w:t>3</w:t>
            </w:r>
            <w:r>
              <w:fldChar w:fldCharType="end"/>
            </w:r>
            <w:r>
              <w:t>,</w:t>
            </w:r>
            <w:r>
              <w:fldChar w:fldCharType="begin"/>
            </w:r>
            <w:r>
              <w:instrText xml:space="preserve"> REF _Ref341783321 \r \h </w:instrText>
            </w:r>
            <w:r>
              <w:fldChar w:fldCharType="separate"/>
            </w:r>
            <w:r w:rsidR="00F44A47">
              <w:rPr>
                <w:b/>
                <w:bCs/>
              </w:rPr>
              <w:t>Ошибка! Источник ссылки не найден.</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20" w:name="_Ref341776398"/>
          </w:p>
        </w:tc>
        <w:bookmarkEnd w:id="20"/>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модели</w:t>
            </w:r>
          </w:p>
        </w:tc>
        <w:tc>
          <w:tcPr>
            <w:tcW w:w="1303" w:type="dxa"/>
            <w:vAlign w:val="center"/>
          </w:tcPr>
          <w:p w:rsidR="0099566E" w:rsidRDefault="0099566E" w:rsidP="008A24D4">
            <w:pPr>
              <w:pStyle w:val="ad"/>
              <w:jc w:val="center"/>
            </w:pPr>
            <w:r>
              <w:fldChar w:fldCharType="begin"/>
            </w:r>
            <w:r>
              <w:instrText xml:space="preserve"> REF _Ref341776238 \r \h </w:instrText>
            </w:r>
            <w:r>
              <w:fldChar w:fldCharType="separate"/>
            </w:r>
            <w:r w:rsidR="00F44A47">
              <w:t>4</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Pr="00FF16A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21" w:name="_Ref341783352"/>
          </w:p>
        </w:tc>
        <w:bookmarkEnd w:id="21"/>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потока начислений</w:t>
            </w:r>
          </w:p>
        </w:tc>
        <w:tc>
          <w:tcPr>
            <w:tcW w:w="1303" w:type="dxa"/>
            <w:vAlign w:val="center"/>
          </w:tcPr>
          <w:p w:rsidR="0099566E" w:rsidRDefault="0099566E" w:rsidP="008A24D4">
            <w:pPr>
              <w:pStyle w:val="ad"/>
              <w:jc w:val="center"/>
            </w:pPr>
            <w:r>
              <w:fldChar w:fldCharType="begin"/>
            </w:r>
            <w:r>
              <w:instrText xml:space="preserve"> REF _Ref341776398 \r \h </w:instrText>
            </w:r>
            <w:r>
              <w:fldChar w:fldCharType="separate"/>
            </w:r>
            <w:r w:rsidR="00F44A47">
              <w:t>5</w:t>
            </w:r>
            <w:r>
              <w:fldChar w:fldCharType="end"/>
            </w:r>
            <w:r>
              <w:t>,</w:t>
            </w:r>
            <w:r>
              <w:fldChar w:fldCharType="begin"/>
            </w:r>
            <w:r>
              <w:instrText xml:space="preserve"> REF _Ref341783347 \r \h </w:instrText>
            </w:r>
            <w:r>
              <w:fldChar w:fldCharType="separate"/>
            </w:r>
            <w:r w:rsidR="00F44A47">
              <w:t>14</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22" w:name="_Ref341783361"/>
          </w:p>
        </w:tc>
        <w:bookmarkEnd w:id="22"/>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Интеграция с каналами по начислениям</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Del="00C87FAD" w:rsidRDefault="0099566E" w:rsidP="008A24D4">
            <w:pPr>
              <w:pStyle w:val="ad"/>
              <w:jc w:val="center"/>
            </w:pPr>
            <w:r>
              <w:fldChar w:fldCharType="begin"/>
            </w:r>
            <w:r>
              <w:instrText xml:space="preserve"> REF _Ref341783352 \r \h </w:instrText>
            </w:r>
            <w:r>
              <w:fldChar w:fldCharType="separate"/>
            </w:r>
            <w:r w:rsidR="00F44A47">
              <w:t>6</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23" w:name="_Ref341783366"/>
          </w:p>
        </w:tc>
        <w:bookmarkEnd w:id="23"/>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Интеграция функционала с акт. Кампаниями</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RDefault="0099566E" w:rsidP="008A24D4">
            <w:pPr>
              <w:pStyle w:val="ad"/>
              <w:jc w:val="center"/>
            </w:pPr>
            <w:r>
              <w:fldChar w:fldCharType="begin"/>
            </w:r>
            <w:r>
              <w:instrText xml:space="preserve"> REF _Ref341783361 \r \h </w:instrText>
            </w:r>
            <w:r>
              <w:fldChar w:fldCharType="separate"/>
            </w:r>
            <w:r w:rsidR="00F44A47">
              <w:t>7</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24" w:name="_Ref341783379"/>
          </w:p>
        </w:tc>
        <w:bookmarkEnd w:id="24"/>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Доработки механизма акт. Кампаний</w:t>
            </w:r>
          </w:p>
        </w:tc>
        <w:tc>
          <w:tcPr>
            <w:tcW w:w="1303" w:type="dxa"/>
            <w:vAlign w:val="center"/>
          </w:tcPr>
          <w:p w:rsidR="0099566E" w:rsidDel="00C87FAD" w:rsidRDefault="0099566E" w:rsidP="008A24D4">
            <w:pPr>
              <w:pStyle w:val="ad"/>
              <w:jc w:val="center"/>
            </w:pPr>
            <w:r>
              <w:fldChar w:fldCharType="begin"/>
            </w:r>
            <w:r>
              <w:instrText xml:space="preserve"> REF _Ref341783366 \r \h </w:instrText>
            </w:r>
            <w:r>
              <w:fldChar w:fldCharType="separate"/>
            </w:r>
            <w:r w:rsidR="00F44A47">
              <w:t>8</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25" w:name="_Ref341783371"/>
          </w:p>
        </w:tc>
        <w:bookmarkEnd w:id="25"/>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портальных форм</w:t>
            </w:r>
          </w:p>
        </w:tc>
        <w:tc>
          <w:tcPr>
            <w:tcW w:w="1303" w:type="dxa"/>
            <w:vAlign w:val="center"/>
          </w:tcPr>
          <w:p w:rsidR="0099566E" w:rsidRDefault="0099566E" w:rsidP="008A24D4">
            <w:pPr>
              <w:pStyle w:val="ad"/>
              <w:jc w:val="center"/>
            </w:pPr>
            <w:r>
              <w:fldChar w:fldCharType="begin"/>
            </w:r>
            <w:r>
              <w:instrText xml:space="preserve"> REF _Ref341783379 \r \h </w:instrText>
            </w:r>
            <w:r>
              <w:fldChar w:fldCharType="separate"/>
            </w:r>
            <w:r w:rsidR="00F44A47">
              <w:t>9</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26" w:name="_Ref341783401"/>
          </w:p>
        </w:tc>
        <w:bookmarkEnd w:id="26"/>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карт</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Del="00C87FAD" w:rsidRDefault="0099566E" w:rsidP="008A24D4">
            <w:pPr>
              <w:pStyle w:val="ad"/>
              <w:jc w:val="center"/>
            </w:pPr>
            <w:r>
              <w:fldChar w:fldCharType="begin"/>
            </w:r>
            <w:r>
              <w:instrText xml:space="preserve"> REF _Ref341783371 \r \h </w:instrText>
            </w:r>
            <w:r>
              <w:fldChar w:fldCharType="separate"/>
            </w:r>
            <w:r w:rsidR="00F44A47">
              <w:t>10</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27" w:name="_Ref341783387"/>
          </w:p>
        </w:tc>
        <w:bookmarkEnd w:id="27"/>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карт</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RDefault="0099566E" w:rsidP="008A24D4">
            <w:pPr>
              <w:pStyle w:val="ad"/>
              <w:jc w:val="center"/>
            </w:pPr>
            <w:r>
              <w:fldChar w:fldCharType="begin"/>
            </w:r>
            <w:r>
              <w:instrText xml:space="preserve"> REF _Ref341783401 \r \h </w:instrText>
            </w:r>
            <w:r>
              <w:fldChar w:fldCharType="separate"/>
            </w:r>
            <w:r w:rsidR="00F44A47">
              <w:t>11</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p>
        </w:tc>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Тестирование и приемка результатов</w:t>
            </w:r>
          </w:p>
        </w:tc>
        <w:tc>
          <w:tcPr>
            <w:tcW w:w="1303" w:type="dxa"/>
            <w:vAlign w:val="center"/>
          </w:tcPr>
          <w:p w:rsidR="0099566E" w:rsidDel="00C87FAD" w:rsidRDefault="0099566E" w:rsidP="008A24D4">
            <w:pPr>
              <w:pStyle w:val="ad"/>
              <w:jc w:val="center"/>
            </w:pPr>
            <w:r>
              <w:fldChar w:fldCharType="begin"/>
            </w:r>
            <w:r>
              <w:instrText xml:space="preserve"> REF _Ref341783387 \r \h </w:instrText>
            </w:r>
            <w:r>
              <w:fldChar w:fldCharType="separate"/>
            </w:r>
            <w:r w:rsidR="00F44A47">
              <w:t>12</w:t>
            </w:r>
            <w:r>
              <w:fldChar w:fldCharType="end"/>
            </w:r>
            <w:r>
              <w:t>,</w:t>
            </w:r>
            <w:r>
              <w:fldChar w:fldCharType="begin"/>
            </w:r>
            <w:r>
              <w:instrText xml:space="preserve"> REF _Ref341783429 \r \h </w:instrText>
            </w:r>
            <w:r>
              <w:fldChar w:fldCharType="separate"/>
            </w:r>
            <w:r w:rsidR="00F44A47">
              <w:t>15</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28" w:name="_Ref341783347"/>
          </w:p>
        </w:tc>
        <w:bookmarkEnd w:id="28"/>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модели</w:t>
            </w:r>
          </w:p>
        </w:tc>
        <w:tc>
          <w:tcPr>
            <w:tcW w:w="1303" w:type="dxa"/>
            <w:vAlign w:val="center"/>
          </w:tcPr>
          <w:p w:rsidR="0099566E" w:rsidDel="00C87FAD" w:rsidRDefault="0099566E" w:rsidP="008A24D4">
            <w:pPr>
              <w:pStyle w:val="ad"/>
              <w:jc w:val="center"/>
            </w:pPr>
            <w:r>
              <w:fldChar w:fldCharType="begin"/>
            </w:r>
            <w:r>
              <w:instrText xml:space="preserve"> REF _Ref327814171 \r \h </w:instrText>
            </w:r>
            <w:r>
              <w:fldChar w:fldCharType="separate"/>
            </w:r>
            <w:r w:rsidR="00F44A47">
              <w:t>3</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29" w:name="_Ref341783429"/>
          </w:p>
        </w:tc>
        <w:bookmarkEnd w:id="29"/>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карт</w:t>
            </w:r>
          </w:p>
        </w:tc>
        <w:tc>
          <w:tcPr>
            <w:tcW w:w="1303" w:type="dxa"/>
            <w:vAlign w:val="center"/>
          </w:tcPr>
          <w:p w:rsidR="0099566E" w:rsidRDefault="0099566E" w:rsidP="008A24D4">
            <w:pPr>
              <w:pStyle w:val="ad"/>
              <w:jc w:val="center"/>
            </w:pPr>
            <w:r>
              <w:fldChar w:fldCharType="begin"/>
            </w:r>
            <w:r>
              <w:instrText xml:space="preserve"> REF _Ref341783401 \r \h </w:instrText>
            </w:r>
            <w:r>
              <w:fldChar w:fldCharType="separate"/>
            </w:r>
            <w:r w:rsidR="00F44A47">
              <w:t>11</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p>
        </w:tc>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Тестирование и приемка результатов</w:t>
            </w:r>
          </w:p>
        </w:tc>
        <w:tc>
          <w:tcPr>
            <w:tcW w:w="1303" w:type="dxa"/>
            <w:vAlign w:val="center"/>
          </w:tcPr>
          <w:p w:rsidR="0099566E" w:rsidDel="00C87FAD" w:rsidRDefault="0099566E" w:rsidP="008A24D4">
            <w:pPr>
              <w:pStyle w:val="ad"/>
              <w:jc w:val="center"/>
            </w:pPr>
            <w:r>
              <w:fldChar w:fldCharType="begin"/>
            </w:r>
            <w:r>
              <w:instrText xml:space="preserve"> REF _Ref341783387 \r \h </w:instrText>
            </w:r>
            <w:r>
              <w:fldChar w:fldCharType="separate"/>
            </w:r>
            <w:r w:rsidR="00F44A47">
              <w:t>12</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Align w:val="center"/>
          </w:tcPr>
          <w:p w:rsidR="0099566E" w:rsidRDefault="0099566E" w:rsidP="008A24D4">
            <w:pPr>
              <w:pStyle w:val="ad"/>
              <w:jc w:val="center"/>
            </w:pPr>
          </w:p>
        </w:tc>
      </w:tr>
    </w:tbl>
    <w:p w:rsidR="005841B4" w:rsidRDefault="005841B4" w:rsidP="00F8310D">
      <w:pPr>
        <w:pStyle w:val="ab"/>
        <w:rPr>
          <w:rStyle w:val="11"/>
          <w:rFonts w:eastAsia="Arial Unicode MS"/>
          <w:bCs/>
        </w:rPr>
      </w:pPr>
    </w:p>
    <w:p w:rsidR="005841B4" w:rsidRDefault="005841B4">
      <w:pPr>
        <w:spacing w:after="200" w:line="276" w:lineRule="auto"/>
        <w:rPr>
          <w:rStyle w:val="11"/>
          <w:rFonts w:eastAsia="Arial Unicode MS"/>
          <w:bCs/>
        </w:rPr>
      </w:pPr>
      <w:r>
        <w:rPr>
          <w:rStyle w:val="11"/>
          <w:rFonts w:eastAsia="Arial Unicode MS"/>
          <w:bCs/>
        </w:rPr>
        <w:br w:type="page"/>
      </w:r>
    </w:p>
    <w:p w:rsidR="00F8310D" w:rsidRDefault="008F1907" w:rsidP="00F8310D">
      <w:pPr>
        <w:pStyle w:val="ab"/>
        <w:rPr>
          <w:rStyle w:val="11"/>
          <w:rFonts w:eastAsia="Arial Unicode MS"/>
        </w:rPr>
      </w:pPr>
      <w:r>
        <w:rPr>
          <w:rStyle w:val="11"/>
          <w:rFonts w:eastAsia="Arial Unicode MS"/>
        </w:rPr>
        <w:lastRenderedPageBreak/>
        <w:t xml:space="preserve">Лист </w:t>
      </w:r>
      <w:r w:rsidR="005A3522">
        <w:rPr>
          <w:rStyle w:val="11"/>
          <w:rFonts w:eastAsia="Arial Unicode MS"/>
        </w:rPr>
        <w:t xml:space="preserve">электронного </w:t>
      </w:r>
      <w:r>
        <w:rPr>
          <w:rStyle w:val="11"/>
          <w:rFonts w:eastAsia="Arial Unicode MS"/>
        </w:rPr>
        <w:t>согласования</w:t>
      </w:r>
      <w:r w:rsidR="00F8310D" w:rsidRPr="003029B5">
        <w:rPr>
          <w:rStyle w:val="11"/>
          <w:rFonts w:eastAsia="Arial Unicode MS"/>
        </w:rPr>
        <w:t>:</w:t>
      </w:r>
    </w:p>
    <w:p w:rsidR="008F3BB8" w:rsidRPr="00507FE4" w:rsidRDefault="008F3BB8" w:rsidP="008F3BB8">
      <w:pPr>
        <w:pStyle w:val="ad"/>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1"/>
        <w:gridCol w:w="3025"/>
        <w:gridCol w:w="1843"/>
        <w:gridCol w:w="1671"/>
        <w:gridCol w:w="1391"/>
      </w:tblGrid>
      <w:tr w:rsidR="00913210" w:rsidTr="008A24D4">
        <w:tc>
          <w:tcPr>
            <w:tcW w:w="1761" w:type="dxa"/>
            <w:vAlign w:val="center"/>
          </w:tcPr>
          <w:p w:rsidR="00913210" w:rsidRPr="00AD33CE" w:rsidRDefault="00913210" w:rsidP="008A24D4">
            <w:pPr>
              <w:pStyle w:val="ad"/>
              <w:jc w:val="center"/>
              <w:rPr>
                <w:b/>
              </w:rPr>
            </w:pPr>
            <w:r w:rsidRPr="00AD33CE">
              <w:rPr>
                <w:b/>
              </w:rPr>
              <w:t>Подразделение</w:t>
            </w:r>
          </w:p>
        </w:tc>
        <w:tc>
          <w:tcPr>
            <w:tcW w:w="3025" w:type="dxa"/>
            <w:vAlign w:val="center"/>
          </w:tcPr>
          <w:p w:rsidR="00913210" w:rsidRPr="00AD33CE" w:rsidRDefault="00913210" w:rsidP="008A24D4">
            <w:pPr>
              <w:pStyle w:val="ad"/>
              <w:jc w:val="center"/>
              <w:rPr>
                <w:b/>
              </w:rPr>
            </w:pPr>
            <w:r w:rsidRPr="00AD33CE">
              <w:rPr>
                <w:b/>
              </w:rPr>
              <w:t>Должность</w:t>
            </w:r>
          </w:p>
        </w:tc>
        <w:tc>
          <w:tcPr>
            <w:tcW w:w="1843" w:type="dxa"/>
            <w:vAlign w:val="center"/>
          </w:tcPr>
          <w:p w:rsidR="00913210" w:rsidRPr="00AD33CE" w:rsidRDefault="00913210" w:rsidP="008A24D4">
            <w:pPr>
              <w:pStyle w:val="ad"/>
              <w:jc w:val="center"/>
              <w:rPr>
                <w:b/>
              </w:rPr>
            </w:pPr>
            <w:r w:rsidRPr="00AD33CE">
              <w:rPr>
                <w:b/>
              </w:rPr>
              <w:t>ФИО</w:t>
            </w:r>
          </w:p>
        </w:tc>
        <w:tc>
          <w:tcPr>
            <w:tcW w:w="1671" w:type="dxa"/>
            <w:vAlign w:val="center"/>
          </w:tcPr>
          <w:p w:rsidR="00913210" w:rsidRPr="00AD33CE" w:rsidRDefault="00913210" w:rsidP="008A24D4">
            <w:pPr>
              <w:pStyle w:val="ad"/>
              <w:jc w:val="center"/>
              <w:rPr>
                <w:b/>
              </w:rPr>
            </w:pPr>
            <w:r w:rsidRPr="00AD33CE">
              <w:rPr>
                <w:b/>
              </w:rPr>
              <w:t>Результат согласования</w:t>
            </w:r>
          </w:p>
        </w:tc>
        <w:tc>
          <w:tcPr>
            <w:tcW w:w="1391" w:type="dxa"/>
            <w:vAlign w:val="center"/>
          </w:tcPr>
          <w:p w:rsidR="00913210" w:rsidRPr="00AD33CE" w:rsidRDefault="00913210" w:rsidP="008A24D4">
            <w:pPr>
              <w:pStyle w:val="ad"/>
              <w:jc w:val="center"/>
              <w:rPr>
                <w:b/>
              </w:rPr>
            </w:pPr>
            <w:r w:rsidRPr="00AD33CE">
              <w:rPr>
                <w:b/>
              </w:rPr>
              <w:t>Дата</w:t>
            </w:r>
          </w:p>
        </w:tc>
      </w:tr>
      <w:tr w:rsidR="00913210" w:rsidTr="008A24D4">
        <w:tc>
          <w:tcPr>
            <w:tcW w:w="1761" w:type="dxa"/>
            <w:vAlign w:val="center"/>
          </w:tcPr>
          <w:p w:rsidR="00913210" w:rsidRPr="00AB4954" w:rsidRDefault="002C21B7" w:rsidP="008A24D4">
            <w:pPr>
              <w:pStyle w:val="ad"/>
              <w:jc w:val="center"/>
            </w:pPr>
            <w:r w:rsidRPr="005A7F0D">
              <w:t xml:space="preserve">Отдел управления доходностью портфеля, </w:t>
            </w:r>
            <w:proofErr w:type="spellStart"/>
            <w:r w:rsidRPr="005A7F0D">
              <w:t>УПлК</w:t>
            </w:r>
            <w:proofErr w:type="spellEnd"/>
            <w:r w:rsidRPr="005A7F0D">
              <w:t>, ДРБ</w:t>
            </w:r>
          </w:p>
        </w:tc>
        <w:tc>
          <w:tcPr>
            <w:tcW w:w="3025" w:type="dxa"/>
            <w:vAlign w:val="center"/>
          </w:tcPr>
          <w:p w:rsidR="00913210" w:rsidRPr="00382C1C" w:rsidRDefault="002C21B7" w:rsidP="008A24D4">
            <w:pPr>
              <w:pStyle w:val="ad"/>
              <w:jc w:val="center"/>
            </w:pPr>
            <w:r w:rsidRPr="005A7F0D">
              <w:t>Начальник отдела</w:t>
            </w:r>
          </w:p>
        </w:tc>
        <w:tc>
          <w:tcPr>
            <w:tcW w:w="1843" w:type="dxa"/>
            <w:vAlign w:val="center"/>
          </w:tcPr>
          <w:p w:rsidR="00913210" w:rsidRPr="00DF15B6" w:rsidRDefault="00913210" w:rsidP="008A24D4">
            <w:pPr>
              <w:pStyle w:val="ad"/>
              <w:jc w:val="center"/>
            </w:pPr>
            <w:r>
              <w:t>Захарова А.И.</w:t>
            </w:r>
          </w:p>
        </w:tc>
        <w:tc>
          <w:tcPr>
            <w:tcW w:w="1671" w:type="dxa"/>
            <w:vAlign w:val="center"/>
          </w:tcPr>
          <w:p w:rsidR="00913210" w:rsidRPr="00382C1C" w:rsidRDefault="00913210" w:rsidP="008A24D4">
            <w:pPr>
              <w:pStyle w:val="ad"/>
              <w:jc w:val="center"/>
            </w:pPr>
          </w:p>
        </w:tc>
        <w:tc>
          <w:tcPr>
            <w:tcW w:w="1391" w:type="dxa"/>
            <w:vAlign w:val="center"/>
          </w:tcPr>
          <w:p w:rsidR="00913210" w:rsidRPr="00AB4954" w:rsidRDefault="00913210" w:rsidP="008A24D4">
            <w:pPr>
              <w:pStyle w:val="ad"/>
              <w:jc w:val="center"/>
            </w:pPr>
          </w:p>
        </w:tc>
      </w:tr>
      <w:tr w:rsidR="00913210" w:rsidTr="008A24D4">
        <w:tc>
          <w:tcPr>
            <w:tcW w:w="1761" w:type="dxa"/>
            <w:vAlign w:val="center"/>
          </w:tcPr>
          <w:p w:rsidR="00913210" w:rsidRPr="005734C0" w:rsidRDefault="00913210" w:rsidP="008A24D4">
            <w:pPr>
              <w:pStyle w:val="ad"/>
              <w:jc w:val="center"/>
            </w:pPr>
            <w:r w:rsidRPr="00913210">
              <w:t>Отдел сервисных продуктов и программ лояльности, ДРБ</w:t>
            </w:r>
          </w:p>
        </w:tc>
        <w:tc>
          <w:tcPr>
            <w:tcW w:w="3025" w:type="dxa"/>
            <w:vAlign w:val="center"/>
          </w:tcPr>
          <w:p w:rsidR="00913210" w:rsidRPr="005734C0" w:rsidRDefault="00913210" w:rsidP="008A24D4">
            <w:pPr>
              <w:pStyle w:val="ad"/>
              <w:jc w:val="center"/>
            </w:pPr>
            <w:r>
              <w:t>Начальник отдела</w:t>
            </w:r>
          </w:p>
        </w:tc>
        <w:tc>
          <w:tcPr>
            <w:tcW w:w="1843" w:type="dxa"/>
            <w:vAlign w:val="center"/>
          </w:tcPr>
          <w:p w:rsidR="00913210" w:rsidRPr="005F3D63" w:rsidRDefault="00913210" w:rsidP="00913210">
            <w:pPr>
              <w:pStyle w:val="ad"/>
              <w:jc w:val="center"/>
            </w:pPr>
            <w:r w:rsidRPr="00913210">
              <w:t>Кривошей Н</w:t>
            </w:r>
            <w:r>
              <w:t>.</w:t>
            </w:r>
            <w:r w:rsidRPr="00913210">
              <w:t>В</w:t>
            </w:r>
            <w:r>
              <w:t>.</w:t>
            </w:r>
          </w:p>
        </w:tc>
        <w:tc>
          <w:tcPr>
            <w:tcW w:w="1671" w:type="dxa"/>
            <w:vAlign w:val="center"/>
          </w:tcPr>
          <w:p w:rsidR="00913210" w:rsidRPr="00720A51" w:rsidRDefault="00913210" w:rsidP="008A24D4">
            <w:pPr>
              <w:pStyle w:val="ad"/>
              <w:jc w:val="center"/>
            </w:pPr>
          </w:p>
        </w:tc>
        <w:tc>
          <w:tcPr>
            <w:tcW w:w="1391" w:type="dxa"/>
            <w:vAlign w:val="center"/>
          </w:tcPr>
          <w:p w:rsidR="00913210" w:rsidRDefault="00913210" w:rsidP="008A24D4">
            <w:pPr>
              <w:pStyle w:val="ad"/>
              <w:jc w:val="center"/>
            </w:pPr>
          </w:p>
        </w:tc>
      </w:tr>
      <w:tr w:rsidR="00105969" w:rsidTr="008A24D4">
        <w:tc>
          <w:tcPr>
            <w:tcW w:w="1761" w:type="dxa"/>
            <w:vAlign w:val="center"/>
          </w:tcPr>
          <w:p w:rsidR="00105969" w:rsidRPr="00105969" w:rsidRDefault="00105969" w:rsidP="00105969">
            <w:pPr>
              <w:jc w:val="center"/>
              <w:rPr>
                <w:rFonts w:ascii="Cambria" w:hAnsi="Cambria"/>
                <w:sz w:val="22"/>
                <w:szCs w:val="22"/>
              </w:rPr>
            </w:pPr>
            <w:r w:rsidRPr="00105969">
              <w:rPr>
                <w:rFonts w:ascii="Cambria" w:hAnsi="Cambria"/>
                <w:sz w:val="22"/>
                <w:szCs w:val="22"/>
              </w:rPr>
              <w:t>Менеджер продукта Группы программы Коллекция</w:t>
            </w:r>
          </w:p>
          <w:p w:rsidR="00105969" w:rsidRPr="00105969" w:rsidRDefault="00105969" w:rsidP="00105969">
            <w:pPr>
              <w:jc w:val="center"/>
              <w:rPr>
                <w:rFonts w:ascii="Cambria" w:hAnsi="Cambria"/>
                <w:sz w:val="22"/>
                <w:szCs w:val="22"/>
              </w:rPr>
            </w:pPr>
            <w:r w:rsidRPr="00105969">
              <w:rPr>
                <w:rFonts w:ascii="Cambria" w:hAnsi="Cambria"/>
                <w:sz w:val="22"/>
                <w:szCs w:val="22"/>
              </w:rPr>
              <w:t>Отдела сервисных продуктов и программ лояльности</w:t>
            </w:r>
          </w:p>
          <w:p w:rsidR="00105969" w:rsidRPr="00105969" w:rsidRDefault="00105969" w:rsidP="00105969">
            <w:pPr>
              <w:jc w:val="center"/>
              <w:rPr>
                <w:rFonts w:ascii="Cambria" w:hAnsi="Cambria"/>
                <w:sz w:val="22"/>
                <w:szCs w:val="22"/>
              </w:rPr>
            </w:pPr>
            <w:r w:rsidRPr="00105969">
              <w:rPr>
                <w:rFonts w:ascii="Cambria" w:hAnsi="Cambria"/>
                <w:sz w:val="22"/>
                <w:szCs w:val="22"/>
              </w:rPr>
              <w:t>Департамента розничного бизнеса</w:t>
            </w:r>
          </w:p>
          <w:p w:rsidR="00105969" w:rsidRPr="00105969" w:rsidRDefault="00105969" w:rsidP="00105969">
            <w:pPr>
              <w:pStyle w:val="ad"/>
              <w:jc w:val="center"/>
              <w:rPr>
                <w:szCs w:val="22"/>
              </w:rPr>
            </w:pPr>
          </w:p>
        </w:tc>
        <w:tc>
          <w:tcPr>
            <w:tcW w:w="3025" w:type="dxa"/>
            <w:vAlign w:val="center"/>
          </w:tcPr>
          <w:p w:rsidR="00105969" w:rsidRPr="00105969" w:rsidRDefault="00105969" w:rsidP="00105969">
            <w:pPr>
              <w:pStyle w:val="ad"/>
              <w:jc w:val="center"/>
              <w:rPr>
                <w:szCs w:val="22"/>
              </w:rPr>
            </w:pPr>
            <w:r w:rsidRPr="00105969">
              <w:rPr>
                <w:rFonts w:ascii="Cambria" w:hAnsi="Cambria"/>
                <w:szCs w:val="22"/>
              </w:rPr>
              <w:t>Менеджер продукта</w:t>
            </w:r>
          </w:p>
        </w:tc>
        <w:tc>
          <w:tcPr>
            <w:tcW w:w="1843" w:type="dxa"/>
            <w:vAlign w:val="center"/>
          </w:tcPr>
          <w:p w:rsidR="00105969" w:rsidRPr="00105969" w:rsidRDefault="00105969" w:rsidP="00105969">
            <w:pPr>
              <w:pStyle w:val="ad"/>
              <w:jc w:val="center"/>
              <w:rPr>
                <w:szCs w:val="22"/>
              </w:rPr>
            </w:pPr>
            <w:r w:rsidRPr="00105969">
              <w:rPr>
                <w:szCs w:val="22"/>
              </w:rPr>
              <w:t>Доценко В. А.</w:t>
            </w:r>
          </w:p>
        </w:tc>
        <w:tc>
          <w:tcPr>
            <w:tcW w:w="1671" w:type="dxa"/>
            <w:vAlign w:val="center"/>
          </w:tcPr>
          <w:p w:rsidR="00105969" w:rsidRPr="00105969" w:rsidRDefault="00CE006F" w:rsidP="00105969">
            <w:pPr>
              <w:pStyle w:val="ad"/>
              <w:jc w:val="center"/>
              <w:rPr>
                <w:szCs w:val="22"/>
              </w:rPr>
            </w:pPr>
            <w:r>
              <w:rPr>
                <w:szCs w:val="22"/>
              </w:rPr>
              <w:t>Согласовано</w:t>
            </w:r>
          </w:p>
        </w:tc>
        <w:tc>
          <w:tcPr>
            <w:tcW w:w="1391" w:type="dxa"/>
            <w:vAlign w:val="center"/>
          </w:tcPr>
          <w:p w:rsidR="00105969" w:rsidRPr="00105969" w:rsidRDefault="00CE006F" w:rsidP="00105969">
            <w:pPr>
              <w:pStyle w:val="ad"/>
              <w:jc w:val="center"/>
              <w:rPr>
                <w:szCs w:val="22"/>
              </w:rPr>
            </w:pPr>
            <w:r>
              <w:rPr>
                <w:szCs w:val="22"/>
              </w:rPr>
              <w:t>11.07.2014</w:t>
            </w:r>
          </w:p>
        </w:tc>
      </w:tr>
      <w:tr w:rsidR="00913210" w:rsidTr="008A24D4">
        <w:tc>
          <w:tcPr>
            <w:tcW w:w="1761" w:type="dxa"/>
            <w:vAlign w:val="center"/>
          </w:tcPr>
          <w:p w:rsidR="00913210" w:rsidRDefault="008A7E10" w:rsidP="008A24D4">
            <w:pPr>
              <w:pStyle w:val="ad"/>
              <w:jc w:val="center"/>
            </w:pPr>
            <w:r w:rsidRPr="008A7E10">
              <w:t>ДРБ,  Отдел проектов ДРБ</w:t>
            </w:r>
          </w:p>
        </w:tc>
        <w:tc>
          <w:tcPr>
            <w:tcW w:w="3025" w:type="dxa"/>
            <w:vAlign w:val="center"/>
          </w:tcPr>
          <w:p w:rsidR="00913210" w:rsidRDefault="008A7E10" w:rsidP="008A24D4">
            <w:pPr>
              <w:pStyle w:val="ad"/>
              <w:jc w:val="center"/>
            </w:pPr>
            <w:r w:rsidRPr="008A7E10">
              <w:t>Руководитель проекта</w:t>
            </w:r>
          </w:p>
        </w:tc>
        <w:tc>
          <w:tcPr>
            <w:tcW w:w="1843" w:type="dxa"/>
            <w:vAlign w:val="center"/>
          </w:tcPr>
          <w:p w:rsidR="00913210" w:rsidRPr="008A7E10" w:rsidRDefault="008A7E10" w:rsidP="008A7E10">
            <w:pPr>
              <w:pStyle w:val="ad"/>
              <w:jc w:val="center"/>
            </w:pPr>
            <w:r w:rsidRPr="008A7E10">
              <w:t>Гуськов К. С.</w:t>
            </w:r>
          </w:p>
        </w:tc>
        <w:tc>
          <w:tcPr>
            <w:tcW w:w="1671" w:type="dxa"/>
            <w:vAlign w:val="center"/>
          </w:tcPr>
          <w:p w:rsidR="00913210" w:rsidRDefault="000D6EDD" w:rsidP="008A24D4">
            <w:pPr>
              <w:pStyle w:val="ad"/>
              <w:jc w:val="center"/>
            </w:pPr>
            <w:r>
              <w:t>Не требуется</w:t>
            </w:r>
          </w:p>
        </w:tc>
        <w:tc>
          <w:tcPr>
            <w:tcW w:w="1391" w:type="dxa"/>
            <w:vAlign w:val="center"/>
          </w:tcPr>
          <w:p w:rsidR="00913210" w:rsidRDefault="00913210" w:rsidP="008A24D4">
            <w:pPr>
              <w:pStyle w:val="ad"/>
              <w:jc w:val="center"/>
            </w:pPr>
          </w:p>
        </w:tc>
      </w:tr>
      <w:tr w:rsidR="001E3703" w:rsidTr="008A24D4">
        <w:tc>
          <w:tcPr>
            <w:tcW w:w="1761" w:type="dxa"/>
            <w:vAlign w:val="center"/>
          </w:tcPr>
          <w:p w:rsidR="001E3703" w:rsidRPr="008A7E10" w:rsidRDefault="001E3703" w:rsidP="008A7E10">
            <w:pPr>
              <w:pStyle w:val="ad"/>
              <w:rPr>
                <w:szCs w:val="22"/>
                <w:lang w:val="en-US"/>
              </w:rPr>
            </w:pPr>
            <w:r>
              <w:rPr>
                <w:szCs w:val="22"/>
              </w:rPr>
              <w:t>Отдел ДБО УТДО ДБИТ</w:t>
            </w:r>
          </w:p>
        </w:tc>
        <w:tc>
          <w:tcPr>
            <w:tcW w:w="3025" w:type="dxa"/>
            <w:vAlign w:val="center"/>
          </w:tcPr>
          <w:p w:rsidR="001E3703" w:rsidRDefault="001E3703" w:rsidP="008A7E10">
            <w:pPr>
              <w:pStyle w:val="ad"/>
              <w:jc w:val="center"/>
            </w:pPr>
            <w:r w:rsidRPr="00140604">
              <w:rPr>
                <w:szCs w:val="22"/>
              </w:rPr>
              <w:t>Ведущий технолог</w:t>
            </w:r>
          </w:p>
        </w:tc>
        <w:tc>
          <w:tcPr>
            <w:tcW w:w="1843" w:type="dxa"/>
            <w:vAlign w:val="center"/>
          </w:tcPr>
          <w:p w:rsidR="001E3703" w:rsidRDefault="001E3703" w:rsidP="008A24D4">
            <w:pPr>
              <w:pStyle w:val="ad"/>
              <w:jc w:val="center"/>
            </w:pPr>
            <w:r w:rsidRPr="00140604">
              <w:rPr>
                <w:szCs w:val="22"/>
              </w:rPr>
              <w:t>Беккер А.В.</w:t>
            </w:r>
          </w:p>
        </w:tc>
        <w:tc>
          <w:tcPr>
            <w:tcW w:w="1671" w:type="dxa"/>
            <w:vAlign w:val="center"/>
          </w:tcPr>
          <w:p w:rsidR="001E3703" w:rsidRPr="00105969" w:rsidRDefault="001E3703" w:rsidP="00CC3675">
            <w:pPr>
              <w:pStyle w:val="ad"/>
              <w:jc w:val="center"/>
              <w:rPr>
                <w:szCs w:val="22"/>
              </w:rPr>
            </w:pPr>
            <w:r>
              <w:rPr>
                <w:szCs w:val="22"/>
              </w:rPr>
              <w:t>Согласовано</w:t>
            </w:r>
          </w:p>
        </w:tc>
        <w:tc>
          <w:tcPr>
            <w:tcW w:w="1391" w:type="dxa"/>
            <w:vAlign w:val="center"/>
          </w:tcPr>
          <w:p w:rsidR="001E3703" w:rsidRPr="00105969" w:rsidRDefault="001E3703" w:rsidP="00CC3675">
            <w:pPr>
              <w:pStyle w:val="ad"/>
              <w:jc w:val="center"/>
              <w:rPr>
                <w:szCs w:val="22"/>
              </w:rPr>
            </w:pPr>
            <w:r>
              <w:rPr>
                <w:szCs w:val="22"/>
              </w:rPr>
              <w:t>11.07.2014</w:t>
            </w:r>
          </w:p>
        </w:tc>
      </w:tr>
      <w:tr w:rsidR="009A6C58" w:rsidTr="008A24D4">
        <w:tc>
          <w:tcPr>
            <w:tcW w:w="1761" w:type="dxa"/>
            <w:vAlign w:val="center"/>
          </w:tcPr>
          <w:p w:rsidR="009A6C58" w:rsidRPr="005734C0" w:rsidRDefault="009A6C58" w:rsidP="008A24D4">
            <w:pPr>
              <w:pStyle w:val="ad"/>
              <w:jc w:val="center"/>
            </w:pPr>
            <w:r>
              <w:t>УА ДБИТ</w:t>
            </w:r>
          </w:p>
        </w:tc>
        <w:tc>
          <w:tcPr>
            <w:tcW w:w="3025" w:type="dxa"/>
            <w:vAlign w:val="center"/>
          </w:tcPr>
          <w:p w:rsidR="009A6C58" w:rsidRPr="008A7E10" w:rsidRDefault="009A6C58" w:rsidP="008A24D4">
            <w:pPr>
              <w:pStyle w:val="ad"/>
              <w:jc w:val="center"/>
            </w:pPr>
            <w:r>
              <w:t>Архитектор</w:t>
            </w:r>
          </w:p>
        </w:tc>
        <w:tc>
          <w:tcPr>
            <w:tcW w:w="1843" w:type="dxa"/>
            <w:vAlign w:val="center"/>
          </w:tcPr>
          <w:p w:rsidR="009A6C58" w:rsidRPr="005F3D63" w:rsidRDefault="009A6C58" w:rsidP="008A24D4">
            <w:pPr>
              <w:pStyle w:val="ad"/>
              <w:jc w:val="center"/>
            </w:pPr>
            <w:r>
              <w:t>Аверичев Д.В.</w:t>
            </w:r>
          </w:p>
        </w:tc>
        <w:tc>
          <w:tcPr>
            <w:tcW w:w="1671" w:type="dxa"/>
            <w:vAlign w:val="center"/>
          </w:tcPr>
          <w:p w:rsidR="009A6C58" w:rsidRPr="00105969" w:rsidRDefault="009A6C58" w:rsidP="002A7B9D">
            <w:pPr>
              <w:pStyle w:val="ad"/>
              <w:jc w:val="center"/>
              <w:rPr>
                <w:szCs w:val="22"/>
              </w:rPr>
            </w:pPr>
            <w:r>
              <w:rPr>
                <w:szCs w:val="22"/>
              </w:rPr>
              <w:t>Согласовано</w:t>
            </w:r>
          </w:p>
        </w:tc>
        <w:tc>
          <w:tcPr>
            <w:tcW w:w="1391" w:type="dxa"/>
            <w:vAlign w:val="center"/>
          </w:tcPr>
          <w:p w:rsidR="009A6C58" w:rsidRPr="00105969" w:rsidRDefault="009A6C58" w:rsidP="009A6C58">
            <w:pPr>
              <w:pStyle w:val="ad"/>
              <w:jc w:val="center"/>
              <w:rPr>
                <w:szCs w:val="22"/>
              </w:rPr>
            </w:pPr>
            <w:r>
              <w:rPr>
                <w:szCs w:val="22"/>
              </w:rPr>
              <w:t>18.07.2014</w:t>
            </w:r>
          </w:p>
        </w:tc>
      </w:tr>
      <w:tr w:rsidR="009A6C58" w:rsidRPr="00105969" w:rsidTr="00A62BEF">
        <w:tc>
          <w:tcPr>
            <w:tcW w:w="1761" w:type="dxa"/>
            <w:tcBorders>
              <w:top w:val="single" w:sz="4" w:space="0" w:color="auto"/>
              <w:left w:val="single" w:sz="4" w:space="0" w:color="auto"/>
              <w:bottom w:val="single" w:sz="4" w:space="0" w:color="auto"/>
              <w:right w:val="single" w:sz="4" w:space="0" w:color="auto"/>
            </w:tcBorders>
            <w:vAlign w:val="center"/>
          </w:tcPr>
          <w:p w:rsidR="009A6C58" w:rsidRPr="00A62BEF" w:rsidRDefault="009A6C58" w:rsidP="002A7B9D">
            <w:pPr>
              <w:pStyle w:val="ad"/>
              <w:jc w:val="center"/>
            </w:pPr>
            <w:r w:rsidRPr="00A62BEF">
              <w:t>Отдел сервисных продуктов и программ лояльности, ДРБ</w:t>
            </w:r>
          </w:p>
        </w:tc>
        <w:tc>
          <w:tcPr>
            <w:tcW w:w="3025" w:type="dxa"/>
            <w:tcBorders>
              <w:top w:val="single" w:sz="4" w:space="0" w:color="auto"/>
              <w:left w:val="single" w:sz="4" w:space="0" w:color="auto"/>
              <w:bottom w:val="single" w:sz="4" w:space="0" w:color="auto"/>
              <w:right w:val="single" w:sz="4" w:space="0" w:color="auto"/>
            </w:tcBorders>
            <w:vAlign w:val="center"/>
          </w:tcPr>
          <w:p w:rsidR="009A6C58" w:rsidRPr="00A62BEF" w:rsidRDefault="009A6C58" w:rsidP="002A7B9D">
            <w:pPr>
              <w:pStyle w:val="ad"/>
              <w:jc w:val="center"/>
            </w:pPr>
            <w:r w:rsidRPr="00A62BEF">
              <w:t xml:space="preserve">Зам. начальника </w:t>
            </w:r>
            <w:proofErr w:type="spellStart"/>
            <w:r w:rsidRPr="00A62BEF">
              <w:t>отдела</w:t>
            </w:r>
            <w:proofErr w:type="gramStart"/>
            <w:r w:rsidRPr="00A62BEF">
              <w:t>,р</w:t>
            </w:r>
            <w:proofErr w:type="gramEnd"/>
            <w:r w:rsidRPr="00A62BEF">
              <w:t>уководитель</w:t>
            </w:r>
            <w:proofErr w:type="spellEnd"/>
            <w:r w:rsidRPr="00A62BEF">
              <w:t xml:space="preserve"> группы программы "Коллекция"</w:t>
            </w:r>
          </w:p>
        </w:tc>
        <w:tc>
          <w:tcPr>
            <w:tcW w:w="1843" w:type="dxa"/>
            <w:tcBorders>
              <w:top w:val="single" w:sz="4" w:space="0" w:color="auto"/>
              <w:left w:val="single" w:sz="4" w:space="0" w:color="auto"/>
              <w:bottom w:val="single" w:sz="4" w:space="0" w:color="auto"/>
              <w:right w:val="single" w:sz="4" w:space="0" w:color="auto"/>
            </w:tcBorders>
            <w:vAlign w:val="center"/>
          </w:tcPr>
          <w:p w:rsidR="009A6C58" w:rsidRPr="00A62BEF" w:rsidRDefault="009A6C58" w:rsidP="002A7B9D">
            <w:pPr>
              <w:pStyle w:val="ad"/>
              <w:jc w:val="center"/>
            </w:pPr>
            <w:r w:rsidRPr="00A62BEF">
              <w:t>Першукова Н. С.</w:t>
            </w:r>
          </w:p>
        </w:tc>
        <w:tc>
          <w:tcPr>
            <w:tcW w:w="1671" w:type="dxa"/>
            <w:tcBorders>
              <w:top w:val="single" w:sz="4" w:space="0" w:color="auto"/>
              <w:left w:val="single" w:sz="4" w:space="0" w:color="auto"/>
              <w:bottom w:val="single" w:sz="4" w:space="0" w:color="auto"/>
              <w:right w:val="single" w:sz="4" w:space="0" w:color="auto"/>
            </w:tcBorders>
            <w:vAlign w:val="center"/>
          </w:tcPr>
          <w:p w:rsidR="009A6C58" w:rsidRPr="00105969" w:rsidRDefault="009A6C58" w:rsidP="002A7B9D">
            <w:pPr>
              <w:pStyle w:val="ad"/>
              <w:jc w:val="center"/>
              <w:rPr>
                <w:szCs w:val="22"/>
              </w:rPr>
            </w:pPr>
          </w:p>
        </w:tc>
        <w:tc>
          <w:tcPr>
            <w:tcW w:w="1391" w:type="dxa"/>
            <w:tcBorders>
              <w:top w:val="single" w:sz="4" w:space="0" w:color="auto"/>
              <w:left w:val="single" w:sz="4" w:space="0" w:color="auto"/>
              <w:bottom w:val="single" w:sz="4" w:space="0" w:color="auto"/>
              <w:right w:val="single" w:sz="4" w:space="0" w:color="auto"/>
            </w:tcBorders>
            <w:vAlign w:val="center"/>
          </w:tcPr>
          <w:p w:rsidR="009A6C58" w:rsidRPr="00105969" w:rsidRDefault="009A6C58" w:rsidP="002A7B9D">
            <w:pPr>
              <w:pStyle w:val="ad"/>
              <w:jc w:val="center"/>
              <w:rPr>
                <w:szCs w:val="22"/>
              </w:rPr>
            </w:pPr>
          </w:p>
        </w:tc>
      </w:tr>
    </w:tbl>
    <w:p w:rsidR="008F3BB8" w:rsidRPr="003029B5" w:rsidRDefault="008F3BB8" w:rsidP="00F8310D">
      <w:pPr>
        <w:pStyle w:val="ab"/>
        <w:rPr>
          <w:rStyle w:val="11"/>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4"/>
      </w:tblGrid>
      <w:tr w:rsidR="009F1814" w:rsidRPr="003029B5" w:rsidTr="00CF7343">
        <w:tc>
          <w:tcPr>
            <w:tcW w:w="9571" w:type="dxa"/>
            <w:gridSpan w:val="2"/>
            <w:vAlign w:val="center"/>
          </w:tcPr>
          <w:p w:rsidR="009F1814" w:rsidRPr="008318D8" w:rsidRDefault="009F1814" w:rsidP="00CF7343">
            <w:pPr>
              <w:pStyle w:val="ad"/>
              <w:jc w:val="center"/>
              <w:rPr>
                <w:b/>
              </w:rPr>
            </w:pPr>
            <w:r w:rsidRPr="008318D8">
              <w:rPr>
                <w:b/>
              </w:rPr>
              <w:lastRenderedPageBreak/>
              <w:t>Группа экспертизы</w:t>
            </w:r>
          </w:p>
        </w:tc>
      </w:tr>
      <w:tr w:rsidR="009F1814" w:rsidRPr="003029B5" w:rsidTr="00412DBC">
        <w:tc>
          <w:tcPr>
            <w:tcW w:w="3227" w:type="dxa"/>
            <w:vAlign w:val="center"/>
          </w:tcPr>
          <w:p w:rsidR="009F1814" w:rsidRPr="008318D8" w:rsidRDefault="009F1814" w:rsidP="00412DBC">
            <w:pPr>
              <w:pStyle w:val="ad"/>
              <w:rPr>
                <w:b/>
              </w:rPr>
            </w:pPr>
            <w:r w:rsidRPr="008318D8">
              <w:rPr>
                <w:b/>
              </w:rPr>
              <w:t>Роль</w:t>
            </w:r>
          </w:p>
        </w:tc>
        <w:tc>
          <w:tcPr>
            <w:tcW w:w="6344" w:type="dxa"/>
            <w:vAlign w:val="center"/>
          </w:tcPr>
          <w:p w:rsidR="009F1814" w:rsidRPr="008318D8" w:rsidRDefault="009F1814" w:rsidP="00412DBC">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Del="00EB13E3" w:rsidRDefault="008318D8" w:rsidP="008318D8">
            <w:pPr>
              <w:pStyle w:val="ad"/>
            </w:pPr>
            <w:r w:rsidRPr="00511082">
              <w:t xml:space="preserve">Ответственный представитель за проведение экспертизы </w:t>
            </w:r>
            <w:r>
              <w:t>(</w:t>
            </w:r>
            <w:r w:rsidRPr="00511082">
              <w:t>ДБИТ</w:t>
            </w:r>
            <w:r>
              <w:t>)</w:t>
            </w:r>
          </w:p>
        </w:tc>
        <w:tc>
          <w:tcPr>
            <w:tcW w:w="6344" w:type="dxa"/>
          </w:tcPr>
          <w:p w:rsidR="001E3703" w:rsidRPr="001E3703" w:rsidRDefault="001E3703" w:rsidP="001E3703">
            <w:pPr>
              <w:rPr>
                <w:rFonts w:ascii="Tahoma" w:hAnsi="Tahoma" w:cs="Tahoma"/>
                <w:sz w:val="16"/>
                <w:szCs w:val="16"/>
              </w:rPr>
            </w:pPr>
            <w:proofErr w:type="spellStart"/>
            <w:r w:rsidRPr="001E3703">
              <w:rPr>
                <w:rFonts w:ascii="Tahoma" w:hAnsi="Tahoma" w:cs="Tahoma"/>
                <w:b/>
                <w:bCs/>
                <w:sz w:val="16"/>
                <w:szCs w:val="16"/>
              </w:rPr>
              <w:t>From</w:t>
            </w:r>
            <w:proofErr w:type="spellEnd"/>
            <w:r w:rsidRPr="001E3703">
              <w:rPr>
                <w:rFonts w:ascii="Tahoma" w:hAnsi="Tahoma" w:cs="Tahoma"/>
                <w:b/>
                <w:bCs/>
                <w:sz w:val="16"/>
                <w:szCs w:val="16"/>
              </w:rPr>
              <w:t>:</w:t>
            </w:r>
            <w:r w:rsidRPr="001E3703">
              <w:rPr>
                <w:rFonts w:ascii="Tahoma" w:hAnsi="Tahoma" w:cs="Tahoma"/>
                <w:sz w:val="16"/>
                <w:szCs w:val="16"/>
              </w:rPr>
              <w:t xml:space="preserve"> Беккер Андрей Викторович </w:t>
            </w:r>
            <w:r w:rsidRPr="001E3703">
              <w:rPr>
                <w:rFonts w:ascii="Tahoma" w:hAnsi="Tahoma" w:cs="Tahoma"/>
                <w:sz w:val="16"/>
                <w:szCs w:val="16"/>
              </w:rPr>
              <w:br/>
            </w:r>
            <w:proofErr w:type="spellStart"/>
            <w:r w:rsidRPr="001E3703">
              <w:rPr>
                <w:rFonts w:ascii="Tahoma" w:hAnsi="Tahoma" w:cs="Tahoma"/>
                <w:b/>
                <w:bCs/>
                <w:sz w:val="16"/>
                <w:szCs w:val="16"/>
              </w:rPr>
              <w:t>Sent</w:t>
            </w:r>
            <w:proofErr w:type="spellEnd"/>
            <w:r w:rsidRPr="001E3703">
              <w:rPr>
                <w:rFonts w:ascii="Tahoma" w:hAnsi="Tahoma" w:cs="Tahoma"/>
                <w:b/>
                <w:bCs/>
                <w:sz w:val="16"/>
                <w:szCs w:val="16"/>
              </w:rPr>
              <w:t>:</w:t>
            </w:r>
            <w:r w:rsidRPr="001E3703">
              <w:rPr>
                <w:rFonts w:ascii="Tahoma" w:hAnsi="Tahoma" w:cs="Tahoma"/>
                <w:sz w:val="16"/>
                <w:szCs w:val="16"/>
              </w:rPr>
              <w:t xml:space="preserve"> </w:t>
            </w:r>
            <w:proofErr w:type="spellStart"/>
            <w:r w:rsidRPr="001E3703">
              <w:rPr>
                <w:rFonts w:ascii="Tahoma" w:hAnsi="Tahoma" w:cs="Tahoma"/>
                <w:sz w:val="16"/>
                <w:szCs w:val="16"/>
              </w:rPr>
              <w:t>Friday</w:t>
            </w:r>
            <w:proofErr w:type="spellEnd"/>
            <w:r w:rsidRPr="001E3703">
              <w:rPr>
                <w:rFonts w:ascii="Tahoma" w:hAnsi="Tahoma" w:cs="Tahoma"/>
                <w:sz w:val="16"/>
                <w:szCs w:val="16"/>
              </w:rPr>
              <w:t xml:space="preserve">, </w:t>
            </w:r>
            <w:proofErr w:type="spellStart"/>
            <w:r w:rsidRPr="001E3703">
              <w:rPr>
                <w:rFonts w:ascii="Tahoma" w:hAnsi="Tahoma" w:cs="Tahoma"/>
                <w:sz w:val="16"/>
                <w:szCs w:val="16"/>
              </w:rPr>
              <w:t>July</w:t>
            </w:r>
            <w:proofErr w:type="spellEnd"/>
            <w:r w:rsidRPr="001E3703">
              <w:rPr>
                <w:rFonts w:ascii="Tahoma" w:hAnsi="Tahoma" w:cs="Tahoma"/>
                <w:sz w:val="16"/>
                <w:szCs w:val="16"/>
              </w:rPr>
              <w:t xml:space="preserve"> 11, 2014 5:23 PM</w:t>
            </w:r>
            <w:r w:rsidRPr="001E3703">
              <w:rPr>
                <w:rFonts w:ascii="Tahoma" w:hAnsi="Tahoma" w:cs="Tahoma"/>
                <w:sz w:val="16"/>
                <w:szCs w:val="16"/>
              </w:rPr>
              <w:br/>
            </w:r>
            <w:r w:rsidRPr="001E3703">
              <w:rPr>
                <w:rFonts w:ascii="Tahoma" w:hAnsi="Tahoma" w:cs="Tahoma"/>
                <w:b/>
                <w:bCs/>
                <w:sz w:val="16"/>
                <w:szCs w:val="16"/>
              </w:rPr>
              <w:t>To:</w:t>
            </w:r>
            <w:r w:rsidRPr="001E3703">
              <w:rPr>
                <w:rFonts w:ascii="Tahoma" w:hAnsi="Tahoma" w:cs="Tahoma"/>
                <w:sz w:val="16"/>
                <w:szCs w:val="16"/>
              </w:rPr>
              <w:t xml:space="preserve"> Беккер Андрей Викторович</w:t>
            </w:r>
            <w:r w:rsidRPr="001E3703">
              <w:rPr>
                <w:rFonts w:ascii="Tahoma" w:hAnsi="Tahoma" w:cs="Tahoma"/>
                <w:sz w:val="16"/>
                <w:szCs w:val="16"/>
              </w:rPr>
              <w:br/>
            </w:r>
            <w:proofErr w:type="spellStart"/>
            <w:r w:rsidRPr="001E3703">
              <w:rPr>
                <w:rFonts w:ascii="Tahoma" w:hAnsi="Tahoma" w:cs="Tahoma"/>
                <w:b/>
                <w:bCs/>
                <w:sz w:val="16"/>
                <w:szCs w:val="16"/>
              </w:rPr>
              <w:t>Subject</w:t>
            </w:r>
            <w:proofErr w:type="spellEnd"/>
            <w:r w:rsidRPr="001E3703">
              <w:rPr>
                <w:rFonts w:ascii="Tahoma" w:hAnsi="Tahoma" w:cs="Tahoma"/>
                <w:b/>
                <w:bCs/>
                <w:sz w:val="16"/>
                <w:szCs w:val="16"/>
              </w:rPr>
              <w:t>:</w:t>
            </w:r>
            <w:r w:rsidRPr="001E3703">
              <w:rPr>
                <w:rFonts w:ascii="Tahoma" w:hAnsi="Tahoma" w:cs="Tahoma"/>
                <w:sz w:val="16"/>
                <w:szCs w:val="16"/>
              </w:rPr>
              <w:t xml:space="preserve"> RE: На согласование - 2. Экспертиза по заявке BR-7169 “Регистрация и активация в программе «Коллекция» через сайт Программы за один шаг” в рамках </w:t>
            </w:r>
            <w:proofErr w:type="spellStart"/>
            <w:r w:rsidRPr="001E3703">
              <w:rPr>
                <w:rFonts w:ascii="Tahoma" w:hAnsi="Tahoma" w:cs="Tahoma"/>
                <w:sz w:val="16"/>
                <w:szCs w:val="16"/>
              </w:rPr>
              <w:t>предпроекта</w:t>
            </w:r>
            <w:proofErr w:type="spellEnd"/>
            <w:r w:rsidRPr="001E3703">
              <w:rPr>
                <w:rFonts w:ascii="Tahoma" w:hAnsi="Tahoma" w:cs="Tahoma"/>
                <w:sz w:val="16"/>
                <w:szCs w:val="16"/>
              </w:rPr>
              <w:t xml:space="preserve"> «Коллекция 2.0»</w:t>
            </w:r>
          </w:p>
          <w:p w:rsidR="001E3703" w:rsidRPr="001E3703" w:rsidRDefault="001E3703" w:rsidP="001E3703">
            <w:pPr>
              <w:rPr>
                <w:rFonts w:ascii="Calibri" w:eastAsiaTheme="minorHAnsi" w:hAnsi="Calibri" w:cs="Calibri"/>
                <w:sz w:val="16"/>
                <w:szCs w:val="16"/>
              </w:rPr>
            </w:pPr>
          </w:p>
          <w:p w:rsidR="001E3703" w:rsidRPr="001E3703" w:rsidRDefault="001E3703" w:rsidP="001E3703">
            <w:pPr>
              <w:rPr>
                <w:color w:val="1F497D"/>
                <w:sz w:val="16"/>
                <w:szCs w:val="16"/>
              </w:rPr>
            </w:pPr>
            <w:r w:rsidRPr="001E3703">
              <w:rPr>
                <w:color w:val="1F497D"/>
                <w:sz w:val="16"/>
                <w:szCs w:val="16"/>
              </w:rPr>
              <w:t>Согласовано.</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С уважением,</w:t>
            </w:r>
          </w:p>
          <w:p w:rsidR="001E3703" w:rsidRPr="001E3703" w:rsidRDefault="001E3703" w:rsidP="001E3703">
            <w:pPr>
              <w:rPr>
                <w:color w:val="1F497D"/>
                <w:sz w:val="16"/>
                <w:szCs w:val="16"/>
              </w:rPr>
            </w:pPr>
            <w:r w:rsidRPr="001E3703">
              <w:rPr>
                <w:color w:val="1F497D"/>
                <w:sz w:val="16"/>
                <w:szCs w:val="16"/>
              </w:rPr>
              <w:t>Беккер Андрей</w:t>
            </w:r>
          </w:p>
          <w:p w:rsidR="001E3703" w:rsidRPr="001E3703" w:rsidRDefault="001E3703" w:rsidP="001E3703">
            <w:pPr>
              <w:rPr>
                <w:color w:val="1F497D"/>
                <w:sz w:val="16"/>
                <w:szCs w:val="16"/>
              </w:rPr>
            </w:pPr>
            <w:r w:rsidRPr="001E3703">
              <w:rPr>
                <w:color w:val="1F497D"/>
                <w:sz w:val="16"/>
                <w:szCs w:val="16"/>
              </w:rPr>
              <w:t>Отдел ДБО УТДО ДБИТ</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ЗАО ВТБ24</w:t>
            </w:r>
          </w:p>
          <w:p w:rsidR="001E3703" w:rsidRPr="001E3703" w:rsidRDefault="001E3703" w:rsidP="001E3703">
            <w:pPr>
              <w:rPr>
                <w:color w:val="1F497D"/>
                <w:sz w:val="16"/>
                <w:szCs w:val="16"/>
              </w:rPr>
            </w:pPr>
            <w:proofErr w:type="spellStart"/>
            <w:r w:rsidRPr="001E3703">
              <w:rPr>
                <w:color w:val="1F497D"/>
                <w:sz w:val="16"/>
                <w:szCs w:val="16"/>
              </w:rPr>
              <w:t>г</w:t>
            </w:r>
            <w:proofErr w:type="gramStart"/>
            <w:r w:rsidRPr="001E3703">
              <w:rPr>
                <w:color w:val="1F497D"/>
                <w:sz w:val="16"/>
                <w:szCs w:val="16"/>
              </w:rPr>
              <w:t>.М</w:t>
            </w:r>
            <w:proofErr w:type="gramEnd"/>
            <w:r w:rsidRPr="001E3703">
              <w:rPr>
                <w:color w:val="1F497D"/>
                <w:sz w:val="16"/>
                <w:szCs w:val="16"/>
              </w:rPr>
              <w:t>осква</w:t>
            </w:r>
            <w:proofErr w:type="spellEnd"/>
            <w:r w:rsidRPr="001E3703">
              <w:rPr>
                <w:color w:val="1F497D"/>
                <w:sz w:val="16"/>
                <w:szCs w:val="16"/>
              </w:rPr>
              <w:t xml:space="preserve">, </w:t>
            </w:r>
            <w:proofErr w:type="spellStart"/>
            <w:r w:rsidRPr="001E3703">
              <w:rPr>
                <w:color w:val="1F497D"/>
                <w:sz w:val="16"/>
                <w:szCs w:val="16"/>
              </w:rPr>
              <w:t>ул.Мясницкая</w:t>
            </w:r>
            <w:proofErr w:type="spellEnd"/>
            <w:r w:rsidRPr="001E3703">
              <w:rPr>
                <w:color w:val="1F497D"/>
                <w:sz w:val="16"/>
                <w:szCs w:val="16"/>
              </w:rPr>
              <w:t>, 35</w:t>
            </w:r>
          </w:p>
          <w:p w:rsidR="001E3703" w:rsidRPr="001E3703" w:rsidRDefault="001E3703" w:rsidP="001E3703">
            <w:pPr>
              <w:rPr>
                <w:color w:val="1F497D"/>
                <w:sz w:val="16"/>
                <w:szCs w:val="16"/>
              </w:rPr>
            </w:pPr>
            <w:r w:rsidRPr="001E3703">
              <w:rPr>
                <w:color w:val="1F497D"/>
                <w:sz w:val="16"/>
                <w:szCs w:val="16"/>
              </w:rPr>
              <w:t>тел.: +7 (495) 960-2424 доб.  42639</w:t>
            </w:r>
          </w:p>
          <w:p w:rsidR="008318D8" w:rsidRPr="001E3703" w:rsidRDefault="008318D8" w:rsidP="00C62DFC">
            <w:pPr>
              <w:rPr>
                <w:sz w:val="16"/>
                <w:szCs w:val="16"/>
              </w:rPr>
            </w:pPr>
          </w:p>
        </w:tc>
      </w:tr>
      <w:tr w:rsidR="008318D8" w:rsidRPr="003029B5" w:rsidTr="00CF7343">
        <w:tc>
          <w:tcPr>
            <w:tcW w:w="3227" w:type="dxa"/>
            <w:vAlign w:val="center"/>
          </w:tcPr>
          <w:p w:rsidR="008318D8" w:rsidRPr="003029B5" w:rsidDel="00EB13E3" w:rsidRDefault="008318D8" w:rsidP="008318D8">
            <w:pPr>
              <w:pStyle w:val="ad"/>
            </w:pPr>
            <w:r>
              <w:t>Эксперт (</w:t>
            </w:r>
            <w:r w:rsidRPr="009F1814">
              <w:t>УТДО/</w:t>
            </w:r>
            <w:proofErr w:type="spellStart"/>
            <w:r w:rsidRPr="009F1814">
              <w:t>УВиКТ</w:t>
            </w:r>
            <w:proofErr w:type="spellEnd"/>
            <w:r w:rsidRPr="009F1814">
              <w:t xml:space="preserve">/УТБП </w:t>
            </w:r>
            <w:r>
              <w:t>ДБИТ)</w:t>
            </w:r>
          </w:p>
        </w:tc>
        <w:tc>
          <w:tcPr>
            <w:tcW w:w="6344" w:type="dxa"/>
          </w:tcPr>
          <w:p w:rsidR="001E3703" w:rsidRPr="001E3703" w:rsidRDefault="001E3703" w:rsidP="001E3703">
            <w:pPr>
              <w:rPr>
                <w:rFonts w:ascii="Tahoma" w:hAnsi="Tahoma" w:cs="Tahoma"/>
                <w:sz w:val="16"/>
                <w:szCs w:val="16"/>
              </w:rPr>
            </w:pPr>
            <w:proofErr w:type="spellStart"/>
            <w:r w:rsidRPr="001E3703">
              <w:rPr>
                <w:rFonts w:ascii="Tahoma" w:hAnsi="Tahoma" w:cs="Tahoma"/>
                <w:b/>
                <w:bCs/>
                <w:sz w:val="16"/>
                <w:szCs w:val="16"/>
              </w:rPr>
              <w:t>From</w:t>
            </w:r>
            <w:proofErr w:type="spellEnd"/>
            <w:r w:rsidRPr="001E3703">
              <w:rPr>
                <w:rFonts w:ascii="Tahoma" w:hAnsi="Tahoma" w:cs="Tahoma"/>
                <w:b/>
                <w:bCs/>
                <w:sz w:val="16"/>
                <w:szCs w:val="16"/>
              </w:rPr>
              <w:t>:</w:t>
            </w:r>
            <w:r w:rsidRPr="001E3703">
              <w:rPr>
                <w:rFonts w:ascii="Tahoma" w:hAnsi="Tahoma" w:cs="Tahoma"/>
                <w:sz w:val="16"/>
                <w:szCs w:val="16"/>
              </w:rPr>
              <w:t xml:space="preserve"> Беккер Андрей Викторович </w:t>
            </w:r>
            <w:r w:rsidRPr="001E3703">
              <w:rPr>
                <w:rFonts w:ascii="Tahoma" w:hAnsi="Tahoma" w:cs="Tahoma"/>
                <w:sz w:val="16"/>
                <w:szCs w:val="16"/>
              </w:rPr>
              <w:br/>
            </w:r>
            <w:proofErr w:type="spellStart"/>
            <w:r w:rsidRPr="001E3703">
              <w:rPr>
                <w:rFonts w:ascii="Tahoma" w:hAnsi="Tahoma" w:cs="Tahoma"/>
                <w:b/>
                <w:bCs/>
                <w:sz w:val="16"/>
                <w:szCs w:val="16"/>
              </w:rPr>
              <w:t>Sent</w:t>
            </w:r>
            <w:proofErr w:type="spellEnd"/>
            <w:r w:rsidRPr="001E3703">
              <w:rPr>
                <w:rFonts w:ascii="Tahoma" w:hAnsi="Tahoma" w:cs="Tahoma"/>
                <w:b/>
                <w:bCs/>
                <w:sz w:val="16"/>
                <w:szCs w:val="16"/>
              </w:rPr>
              <w:t>:</w:t>
            </w:r>
            <w:r w:rsidRPr="001E3703">
              <w:rPr>
                <w:rFonts w:ascii="Tahoma" w:hAnsi="Tahoma" w:cs="Tahoma"/>
                <w:sz w:val="16"/>
                <w:szCs w:val="16"/>
              </w:rPr>
              <w:t xml:space="preserve"> </w:t>
            </w:r>
            <w:proofErr w:type="spellStart"/>
            <w:r w:rsidRPr="001E3703">
              <w:rPr>
                <w:rFonts w:ascii="Tahoma" w:hAnsi="Tahoma" w:cs="Tahoma"/>
                <w:sz w:val="16"/>
                <w:szCs w:val="16"/>
              </w:rPr>
              <w:t>Friday</w:t>
            </w:r>
            <w:proofErr w:type="spellEnd"/>
            <w:r w:rsidRPr="001E3703">
              <w:rPr>
                <w:rFonts w:ascii="Tahoma" w:hAnsi="Tahoma" w:cs="Tahoma"/>
                <w:sz w:val="16"/>
                <w:szCs w:val="16"/>
              </w:rPr>
              <w:t xml:space="preserve">, </w:t>
            </w:r>
            <w:proofErr w:type="spellStart"/>
            <w:r w:rsidRPr="001E3703">
              <w:rPr>
                <w:rFonts w:ascii="Tahoma" w:hAnsi="Tahoma" w:cs="Tahoma"/>
                <w:sz w:val="16"/>
                <w:szCs w:val="16"/>
              </w:rPr>
              <w:t>July</w:t>
            </w:r>
            <w:proofErr w:type="spellEnd"/>
            <w:r w:rsidRPr="001E3703">
              <w:rPr>
                <w:rFonts w:ascii="Tahoma" w:hAnsi="Tahoma" w:cs="Tahoma"/>
                <w:sz w:val="16"/>
                <w:szCs w:val="16"/>
              </w:rPr>
              <w:t xml:space="preserve"> 11, 2014 5:23 PM</w:t>
            </w:r>
            <w:r w:rsidRPr="001E3703">
              <w:rPr>
                <w:rFonts w:ascii="Tahoma" w:hAnsi="Tahoma" w:cs="Tahoma"/>
                <w:sz w:val="16"/>
                <w:szCs w:val="16"/>
              </w:rPr>
              <w:br/>
            </w:r>
            <w:r w:rsidRPr="001E3703">
              <w:rPr>
                <w:rFonts w:ascii="Tahoma" w:hAnsi="Tahoma" w:cs="Tahoma"/>
                <w:b/>
                <w:bCs/>
                <w:sz w:val="16"/>
                <w:szCs w:val="16"/>
              </w:rPr>
              <w:t>To:</w:t>
            </w:r>
            <w:r w:rsidRPr="001E3703">
              <w:rPr>
                <w:rFonts w:ascii="Tahoma" w:hAnsi="Tahoma" w:cs="Tahoma"/>
                <w:sz w:val="16"/>
                <w:szCs w:val="16"/>
              </w:rPr>
              <w:t xml:space="preserve"> Беккер Андрей Викторович</w:t>
            </w:r>
            <w:r w:rsidRPr="001E3703">
              <w:rPr>
                <w:rFonts w:ascii="Tahoma" w:hAnsi="Tahoma" w:cs="Tahoma"/>
                <w:sz w:val="16"/>
                <w:szCs w:val="16"/>
              </w:rPr>
              <w:br/>
            </w:r>
            <w:proofErr w:type="spellStart"/>
            <w:r w:rsidRPr="001E3703">
              <w:rPr>
                <w:rFonts w:ascii="Tahoma" w:hAnsi="Tahoma" w:cs="Tahoma"/>
                <w:b/>
                <w:bCs/>
                <w:sz w:val="16"/>
                <w:szCs w:val="16"/>
              </w:rPr>
              <w:t>Subject</w:t>
            </w:r>
            <w:proofErr w:type="spellEnd"/>
            <w:r w:rsidRPr="001E3703">
              <w:rPr>
                <w:rFonts w:ascii="Tahoma" w:hAnsi="Tahoma" w:cs="Tahoma"/>
                <w:b/>
                <w:bCs/>
                <w:sz w:val="16"/>
                <w:szCs w:val="16"/>
              </w:rPr>
              <w:t>:</w:t>
            </w:r>
            <w:r w:rsidRPr="001E3703">
              <w:rPr>
                <w:rFonts w:ascii="Tahoma" w:hAnsi="Tahoma" w:cs="Tahoma"/>
                <w:sz w:val="16"/>
                <w:szCs w:val="16"/>
              </w:rPr>
              <w:t xml:space="preserve"> RE: На согласование - 2. Экспертиза по заявке BR-7169 “Регистрация и активация в программе «Коллекция» через сайт Программы за один шаг” в рамках </w:t>
            </w:r>
            <w:proofErr w:type="spellStart"/>
            <w:r w:rsidRPr="001E3703">
              <w:rPr>
                <w:rFonts w:ascii="Tahoma" w:hAnsi="Tahoma" w:cs="Tahoma"/>
                <w:sz w:val="16"/>
                <w:szCs w:val="16"/>
              </w:rPr>
              <w:t>предпроекта</w:t>
            </w:r>
            <w:proofErr w:type="spellEnd"/>
            <w:r w:rsidRPr="001E3703">
              <w:rPr>
                <w:rFonts w:ascii="Tahoma" w:hAnsi="Tahoma" w:cs="Tahoma"/>
                <w:sz w:val="16"/>
                <w:szCs w:val="16"/>
              </w:rPr>
              <w:t xml:space="preserve"> «Коллекция 2.0»</w:t>
            </w:r>
          </w:p>
          <w:p w:rsidR="001E3703" w:rsidRPr="001E3703" w:rsidRDefault="001E3703" w:rsidP="001E3703">
            <w:pPr>
              <w:rPr>
                <w:rFonts w:ascii="Calibri" w:eastAsiaTheme="minorHAnsi" w:hAnsi="Calibri" w:cs="Calibri"/>
                <w:sz w:val="16"/>
                <w:szCs w:val="16"/>
              </w:rPr>
            </w:pPr>
          </w:p>
          <w:p w:rsidR="001E3703" w:rsidRPr="001E3703" w:rsidRDefault="001E3703" w:rsidP="001E3703">
            <w:pPr>
              <w:rPr>
                <w:color w:val="1F497D"/>
                <w:sz w:val="16"/>
                <w:szCs w:val="16"/>
              </w:rPr>
            </w:pPr>
            <w:r w:rsidRPr="001E3703">
              <w:rPr>
                <w:color w:val="1F497D"/>
                <w:sz w:val="16"/>
                <w:szCs w:val="16"/>
              </w:rPr>
              <w:t>Согласовано.</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С уважением,</w:t>
            </w:r>
          </w:p>
          <w:p w:rsidR="001E3703" w:rsidRPr="001E3703" w:rsidRDefault="001E3703" w:rsidP="001E3703">
            <w:pPr>
              <w:rPr>
                <w:color w:val="1F497D"/>
                <w:sz w:val="16"/>
                <w:szCs w:val="16"/>
              </w:rPr>
            </w:pPr>
            <w:r w:rsidRPr="001E3703">
              <w:rPr>
                <w:color w:val="1F497D"/>
                <w:sz w:val="16"/>
                <w:szCs w:val="16"/>
              </w:rPr>
              <w:t>Беккер Андрей</w:t>
            </w:r>
          </w:p>
          <w:p w:rsidR="001E3703" w:rsidRPr="001E3703" w:rsidRDefault="001E3703" w:rsidP="001E3703">
            <w:pPr>
              <w:rPr>
                <w:color w:val="1F497D"/>
                <w:sz w:val="16"/>
                <w:szCs w:val="16"/>
              </w:rPr>
            </w:pPr>
            <w:r w:rsidRPr="001E3703">
              <w:rPr>
                <w:color w:val="1F497D"/>
                <w:sz w:val="16"/>
                <w:szCs w:val="16"/>
              </w:rPr>
              <w:t>Отдел ДБО УТДО ДБИТ</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ЗАО ВТБ24</w:t>
            </w:r>
          </w:p>
          <w:p w:rsidR="001E3703" w:rsidRPr="001E3703" w:rsidRDefault="001E3703" w:rsidP="001E3703">
            <w:pPr>
              <w:rPr>
                <w:color w:val="1F497D"/>
                <w:sz w:val="16"/>
                <w:szCs w:val="16"/>
              </w:rPr>
            </w:pPr>
            <w:proofErr w:type="spellStart"/>
            <w:r w:rsidRPr="001E3703">
              <w:rPr>
                <w:color w:val="1F497D"/>
                <w:sz w:val="16"/>
                <w:szCs w:val="16"/>
              </w:rPr>
              <w:t>г</w:t>
            </w:r>
            <w:proofErr w:type="gramStart"/>
            <w:r w:rsidRPr="001E3703">
              <w:rPr>
                <w:color w:val="1F497D"/>
                <w:sz w:val="16"/>
                <w:szCs w:val="16"/>
              </w:rPr>
              <w:t>.М</w:t>
            </w:r>
            <w:proofErr w:type="gramEnd"/>
            <w:r w:rsidRPr="001E3703">
              <w:rPr>
                <w:color w:val="1F497D"/>
                <w:sz w:val="16"/>
                <w:szCs w:val="16"/>
              </w:rPr>
              <w:t>осква</w:t>
            </w:r>
            <w:proofErr w:type="spellEnd"/>
            <w:r w:rsidRPr="001E3703">
              <w:rPr>
                <w:color w:val="1F497D"/>
                <w:sz w:val="16"/>
                <w:szCs w:val="16"/>
              </w:rPr>
              <w:t xml:space="preserve">, </w:t>
            </w:r>
            <w:proofErr w:type="spellStart"/>
            <w:r w:rsidRPr="001E3703">
              <w:rPr>
                <w:color w:val="1F497D"/>
                <w:sz w:val="16"/>
                <w:szCs w:val="16"/>
              </w:rPr>
              <w:t>ул.Мясницкая</w:t>
            </w:r>
            <w:proofErr w:type="spellEnd"/>
            <w:r w:rsidRPr="001E3703">
              <w:rPr>
                <w:color w:val="1F497D"/>
                <w:sz w:val="16"/>
                <w:szCs w:val="16"/>
              </w:rPr>
              <w:t>, 35</w:t>
            </w:r>
          </w:p>
          <w:p w:rsidR="001E3703" w:rsidRPr="001E3703" w:rsidRDefault="001E3703" w:rsidP="001E3703">
            <w:pPr>
              <w:rPr>
                <w:color w:val="1F497D"/>
                <w:sz w:val="16"/>
                <w:szCs w:val="16"/>
              </w:rPr>
            </w:pPr>
            <w:r w:rsidRPr="001E3703">
              <w:rPr>
                <w:color w:val="1F497D"/>
                <w:sz w:val="16"/>
                <w:szCs w:val="16"/>
              </w:rPr>
              <w:t>тел.: +7 (495) 960-2424 доб.  42639</w:t>
            </w:r>
          </w:p>
          <w:p w:rsidR="008318D8" w:rsidRPr="001E3703" w:rsidRDefault="008318D8" w:rsidP="001125C7">
            <w:pPr>
              <w:rPr>
                <w:sz w:val="16"/>
                <w:szCs w:val="16"/>
              </w:rPr>
            </w:pPr>
          </w:p>
        </w:tc>
      </w:tr>
      <w:tr w:rsidR="008318D8" w:rsidRPr="003029B5" w:rsidTr="00CF7343">
        <w:tc>
          <w:tcPr>
            <w:tcW w:w="3227" w:type="dxa"/>
            <w:vAlign w:val="center"/>
          </w:tcPr>
          <w:p w:rsidR="008318D8" w:rsidRPr="003029B5" w:rsidDel="00BB20BF" w:rsidRDefault="008318D8" w:rsidP="008318D8">
            <w:pPr>
              <w:pStyle w:val="ad"/>
            </w:pPr>
            <w:r w:rsidRPr="003029B5">
              <w:t>Архитектор</w:t>
            </w:r>
            <w:r>
              <w:t xml:space="preserve"> </w:t>
            </w:r>
            <w:r w:rsidRPr="003029B5">
              <w:t>(</w:t>
            </w:r>
            <w:r>
              <w:t xml:space="preserve">УА </w:t>
            </w:r>
            <w:r w:rsidRPr="003029B5">
              <w:t>ДБИТ)</w:t>
            </w:r>
          </w:p>
        </w:tc>
        <w:tc>
          <w:tcPr>
            <w:tcW w:w="6344" w:type="dxa"/>
          </w:tcPr>
          <w:p w:rsidR="00155623" w:rsidRPr="00155623" w:rsidRDefault="00155623" w:rsidP="00155623">
            <w:pPr>
              <w:rPr>
                <w:rFonts w:ascii="Tahoma" w:hAnsi="Tahoma" w:cs="Tahoma"/>
                <w:sz w:val="16"/>
                <w:szCs w:val="16"/>
              </w:rPr>
            </w:pPr>
            <w:proofErr w:type="spellStart"/>
            <w:r w:rsidRPr="00155623">
              <w:rPr>
                <w:rFonts w:ascii="Tahoma" w:hAnsi="Tahoma" w:cs="Tahoma"/>
                <w:b/>
                <w:bCs/>
                <w:sz w:val="16"/>
                <w:szCs w:val="16"/>
              </w:rPr>
              <w:t>From</w:t>
            </w:r>
            <w:proofErr w:type="spellEnd"/>
            <w:r w:rsidRPr="00155623">
              <w:rPr>
                <w:rFonts w:ascii="Tahoma" w:hAnsi="Tahoma" w:cs="Tahoma"/>
                <w:b/>
                <w:bCs/>
                <w:sz w:val="16"/>
                <w:szCs w:val="16"/>
              </w:rPr>
              <w:t>:</w:t>
            </w:r>
            <w:r w:rsidRPr="00155623">
              <w:rPr>
                <w:rFonts w:ascii="Tahoma" w:hAnsi="Tahoma" w:cs="Tahoma"/>
                <w:sz w:val="16"/>
                <w:szCs w:val="16"/>
              </w:rPr>
              <w:t xml:space="preserve"> Аверичев Дмитрий Валерьевич </w:t>
            </w:r>
            <w:r w:rsidRPr="00155623">
              <w:rPr>
                <w:rFonts w:ascii="Tahoma" w:hAnsi="Tahoma" w:cs="Tahoma"/>
                <w:sz w:val="16"/>
                <w:szCs w:val="16"/>
              </w:rPr>
              <w:br/>
            </w:r>
            <w:proofErr w:type="spellStart"/>
            <w:r w:rsidRPr="00155623">
              <w:rPr>
                <w:rFonts w:ascii="Tahoma" w:hAnsi="Tahoma" w:cs="Tahoma"/>
                <w:b/>
                <w:bCs/>
                <w:sz w:val="16"/>
                <w:szCs w:val="16"/>
              </w:rPr>
              <w:t>Sent</w:t>
            </w:r>
            <w:proofErr w:type="spellEnd"/>
            <w:r w:rsidRPr="00155623">
              <w:rPr>
                <w:rFonts w:ascii="Tahoma" w:hAnsi="Tahoma" w:cs="Tahoma"/>
                <w:b/>
                <w:bCs/>
                <w:sz w:val="16"/>
                <w:szCs w:val="16"/>
              </w:rPr>
              <w:t>:</w:t>
            </w:r>
            <w:r w:rsidRPr="00155623">
              <w:rPr>
                <w:rFonts w:ascii="Tahoma" w:hAnsi="Tahoma" w:cs="Tahoma"/>
                <w:sz w:val="16"/>
                <w:szCs w:val="16"/>
              </w:rPr>
              <w:t xml:space="preserve"> </w:t>
            </w:r>
            <w:proofErr w:type="spellStart"/>
            <w:r w:rsidRPr="00155623">
              <w:rPr>
                <w:rFonts w:ascii="Tahoma" w:hAnsi="Tahoma" w:cs="Tahoma"/>
                <w:sz w:val="16"/>
                <w:szCs w:val="16"/>
              </w:rPr>
              <w:t>Friday</w:t>
            </w:r>
            <w:proofErr w:type="spellEnd"/>
            <w:r w:rsidRPr="00155623">
              <w:rPr>
                <w:rFonts w:ascii="Tahoma" w:hAnsi="Tahoma" w:cs="Tahoma"/>
                <w:sz w:val="16"/>
                <w:szCs w:val="16"/>
              </w:rPr>
              <w:t xml:space="preserve">, </w:t>
            </w:r>
            <w:proofErr w:type="spellStart"/>
            <w:r w:rsidRPr="00155623">
              <w:rPr>
                <w:rFonts w:ascii="Tahoma" w:hAnsi="Tahoma" w:cs="Tahoma"/>
                <w:sz w:val="16"/>
                <w:szCs w:val="16"/>
              </w:rPr>
              <w:t>July</w:t>
            </w:r>
            <w:proofErr w:type="spellEnd"/>
            <w:r w:rsidRPr="00155623">
              <w:rPr>
                <w:rFonts w:ascii="Tahoma" w:hAnsi="Tahoma" w:cs="Tahoma"/>
                <w:sz w:val="16"/>
                <w:szCs w:val="16"/>
              </w:rPr>
              <w:t xml:space="preserve"> 18, 2014 4:56 PM</w:t>
            </w:r>
            <w:r w:rsidRPr="00155623">
              <w:rPr>
                <w:rFonts w:ascii="Tahoma" w:hAnsi="Tahoma" w:cs="Tahoma"/>
                <w:sz w:val="16"/>
                <w:szCs w:val="16"/>
              </w:rPr>
              <w:br/>
            </w:r>
            <w:r w:rsidRPr="00155623">
              <w:rPr>
                <w:rFonts w:ascii="Tahoma" w:hAnsi="Tahoma" w:cs="Tahoma"/>
                <w:b/>
                <w:bCs/>
                <w:sz w:val="16"/>
                <w:szCs w:val="16"/>
              </w:rPr>
              <w:t>To:</w:t>
            </w:r>
            <w:r w:rsidRPr="00155623">
              <w:rPr>
                <w:rFonts w:ascii="Tahoma" w:hAnsi="Tahoma" w:cs="Tahoma"/>
                <w:sz w:val="16"/>
                <w:szCs w:val="16"/>
              </w:rPr>
              <w:t xml:space="preserve"> Беккер Андрей Викторович</w:t>
            </w:r>
            <w:r w:rsidRPr="00155623">
              <w:rPr>
                <w:rFonts w:ascii="Tahoma" w:hAnsi="Tahoma" w:cs="Tahoma"/>
                <w:sz w:val="16"/>
                <w:szCs w:val="16"/>
              </w:rPr>
              <w:br/>
            </w:r>
            <w:proofErr w:type="spellStart"/>
            <w:r w:rsidRPr="00155623">
              <w:rPr>
                <w:rFonts w:ascii="Tahoma" w:hAnsi="Tahoma" w:cs="Tahoma"/>
                <w:b/>
                <w:bCs/>
                <w:sz w:val="16"/>
                <w:szCs w:val="16"/>
              </w:rPr>
              <w:t>Subject</w:t>
            </w:r>
            <w:proofErr w:type="spellEnd"/>
            <w:r w:rsidRPr="00155623">
              <w:rPr>
                <w:rFonts w:ascii="Tahoma" w:hAnsi="Tahoma" w:cs="Tahoma"/>
                <w:b/>
                <w:bCs/>
                <w:sz w:val="16"/>
                <w:szCs w:val="16"/>
              </w:rPr>
              <w:t>:</w:t>
            </w:r>
            <w:r w:rsidRPr="00155623">
              <w:rPr>
                <w:rFonts w:ascii="Tahoma" w:hAnsi="Tahoma" w:cs="Tahoma"/>
                <w:sz w:val="16"/>
                <w:szCs w:val="16"/>
              </w:rPr>
              <w:t xml:space="preserve"> RE: На согласование - 2. Экспертиза по заявке BR-7169 “Регистрация и активация в программе «Коллекция» через сайт Программы за один шаг” в рамках </w:t>
            </w:r>
            <w:proofErr w:type="spellStart"/>
            <w:r w:rsidRPr="00155623">
              <w:rPr>
                <w:rFonts w:ascii="Tahoma" w:hAnsi="Tahoma" w:cs="Tahoma"/>
                <w:sz w:val="16"/>
                <w:szCs w:val="16"/>
              </w:rPr>
              <w:t>предпроекта</w:t>
            </w:r>
            <w:proofErr w:type="spellEnd"/>
            <w:r w:rsidRPr="00155623">
              <w:rPr>
                <w:rFonts w:ascii="Tahoma" w:hAnsi="Tahoma" w:cs="Tahoma"/>
                <w:sz w:val="16"/>
                <w:szCs w:val="16"/>
              </w:rPr>
              <w:t xml:space="preserve"> «Коллекция 2.0»</w:t>
            </w:r>
          </w:p>
          <w:p w:rsidR="00155623" w:rsidRPr="00155623" w:rsidRDefault="00155623" w:rsidP="00155623">
            <w:pPr>
              <w:rPr>
                <w:rFonts w:ascii="Calibri" w:eastAsiaTheme="minorHAnsi" w:hAnsi="Calibri" w:cs="Calibri"/>
                <w:sz w:val="16"/>
                <w:szCs w:val="16"/>
              </w:rPr>
            </w:pPr>
          </w:p>
          <w:p w:rsidR="00155623" w:rsidRPr="00155623" w:rsidRDefault="00155623" w:rsidP="00155623">
            <w:pPr>
              <w:rPr>
                <w:color w:val="1F497D"/>
                <w:sz w:val="16"/>
                <w:szCs w:val="16"/>
              </w:rPr>
            </w:pPr>
            <w:r w:rsidRPr="00155623">
              <w:rPr>
                <w:color w:val="1F497D"/>
                <w:sz w:val="16"/>
                <w:szCs w:val="16"/>
              </w:rPr>
              <w:t>Согласовано</w:t>
            </w:r>
          </w:p>
          <w:p w:rsidR="00155623" w:rsidRPr="00155623" w:rsidRDefault="00155623" w:rsidP="00155623">
            <w:pPr>
              <w:rPr>
                <w:color w:val="1F497D"/>
                <w:sz w:val="16"/>
                <w:szCs w:val="16"/>
              </w:rPr>
            </w:pPr>
          </w:p>
          <w:p w:rsidR="008318D8" w:rsidRDefault="00155623" w:rsidP="00155623">
            <w:r w:rsidRPr="00155623">
              <w:rPr>
                <w:color w:val="1F497D"/>
                <w:sz w:val="16"/>
                <w:szCs w:val="16"/>
              </w:rPr>
              <w:t xml:space="preserve">Прилагаю карточку сервиса. Собственно, карточка та же, что и для 7124. Объекты, которые относятся к каждой из заявок, размечены соответствующим номером (атрибут </w:t>
            </w:r>
            <w:proofErr w:type="spellStart"/>
            <w:r w:rsidRPr="00155623">
              <w:rPr>
                <w:color w:val="1F497D"/>
                <w:sz w:val="16"/>
                <w:szCs w:val="16"/>
              </w:rPr>
              <w:t>Keywords</w:t>
            </w:r>
            <w:proofErr w:type="spellEnd"/>
            <w:r w:rsidRPr="00155623">
              <w:rPr>
                <w:color w:val="1F497D"/>
                <w:sz w:val="16"/>
                <w:szCs w:val="16"/>
              </w:rPr>
              <w:t>). При необходимости можно сгенерировать отдельную поясняющую картинку для каждой заявки (см. ниже).</w:t>
            </w:r>
          </w:p>
        </w:tc>
      </w:tr>
      <w:tr w:rsidR="008318D8" w:rsidRPr="003029B5" w:rsidTr="00CF7343">
        <w:tc>
          <w:tcPr>
            <w:tcW w:w="3227" w:type="dxa"/>
            <w:vAlign w:val="center"/>
          </w:tcPr>
          <w:p w:rsidR="008318D8" w:rsidRPr="003029B5" w:rsidRDefault="008318D8" w:rsidP="008318D8">
            <w:pPr>
              <w:pStyle w:val="ad"/>
            </w:pPr>
            <w:r>
              <w:t xml:space="preserve">Менеджер внедрения </w:t>
            </w:r>
            <w:r w:rsidRPr="003029B5">
              <w:t>(</w:t>
            </w:r>
            <w:r>
              <w:t>ОВ ДБИТ</w:t>
            </w:r>
            <w:r w:rsidRPr="003029B5">
              <w:t>)</w:t>
            </w:r>
          </w:p>
        </w:tc>
        <w:tc>
          <w:tcPr>
            <w:tcW w:w="6344" w:type="dxa"/>
          </w:tcPr>
          <w:p w:rsidR="008318D8" w:rsidRDefault="008318D8" w:rsidP="00E93BB2">
            <w:pPr>
              <w:spacing w:before="100" w:beforeAutospacing="1" w:after="100" w:afterAutospacing="1"/>
            </w:pPr>
          </w:p>
        </w:tc>
      </w:tr>
      <w:tr w:rsidR="008318D8" w:rsidRPr="003029B5" w:rsidTr="00CF7343">
        <w:tc>
          <w:tcPr>
            <w:tcW w:w="3227" w:type="dxa"/>
            <w:vAlign w:val="center"/>
          </w:tcPr>
          <w:p w:rsidR="008318D8" w:rsidRPr="003029B5" w:rsidRDefault="008318D8" w:rsidP="008318D8">
            <w:pPr>
              <w:pStyle w:val="ad"/>
            </w:pPr>
            <w:proofErr w:type="gramStart"/>
            <w:r w:rsidRPr="000A09BC">
              <w:t>Ответственный</w:t>
            </w:r>
            <w:proofErr w:type="gramEnd"/>
            <w:r w:rsidRPr="000A09BC">
              <w:t xml:space="preserve"> за внедрение и тиражирование</w:t>
            </w:r>
            <w:r w:rsidRPr="003029B5">
              <w:t xml:space="preserve"> </w:t>
            </w:r>
            <w:r>
              <w:t>(</w:t>
            </w:r>
            <w:r w:rsidRPr="003029B5">
              <w:t>ДБИТ)</w:t>
            </w:r>
          </w:p>
        </w:tc>
        <w:tc>
          <w:tcPr>
            <w:tcW w:w="6344" w:type="dxa"/>
          </w:tcPr>
          <w:p w:rsidR="008318D8" w:rsidRDefault="008318D8" w:rsidP="00E93BB2"/>
        </w:tc>
      </w:tr>
      <w:tr w:rsidR="008318D8" w:rsidRPr="003029B5" w:rsidTr="00CF7343">
        <w:tc>
          <w:tcPr>
            <w:tcW w:w="3227" w:type="dxa"/>
            <w:vAlign w:val="center"/>
          </w:tcPr>
          <w:p w:rsidR="008318D8" w:rsidRPr="003029B5" w:rsidRDefault="008318D8" w:rsidP="008318D8">
            <w:pPr>
              <w:pStyle w:val="ad"/>
            </w:pPr>
            <w:r>
              <w:t>Разработчик (</w:t>
            </w:r>
            <w:proofErr w:type="spellStart"/>
            <w:r>
              <w:t>УРиВ</w:t>
            </w:r>
            <w:proofErr w:type="spellEnd"/>
            <w:r>
              <w:t xml:space="preserve"> </w:t>
            </w:r>
            <w:r w:rsidRPr="003029B5">
              <w:t>ДБИТ</w:t>
            </w:r>
            <w:r>
              <w:t>)</w:t>
            </w:r>
          </w:p>
        </w:tc>
        <w:tc>
          <w:tcPr>
            <w:tcW w:w="6344" w:type="dxa"/>
          </w:tcPr>
          <w:p w:rsidR="008318D8" w:rsidRDefault="008318D8" w:rsidP="00311778"/>
        </w:tc>
      </w:tr>
      <w:tr w:rsidR="008318D8" w:rsidRPr="003029B5" w:rsidTr="00CF7343">
        <w:tc>
          <w:tcPr>
            <w:tcW w:w="3227" w:type="dxa"/>
            <w:vAlign w:val="center"/>
          </w:tcPr>
          <w:p w:rsidR="008318D8" w:rsidRPr="003029B5" w:rsidRDefault="008318D8" w:rsidP="008318D8">
            <w:pPr>
              <w:pStyle w:val="ad"/>
            </w:pPr>
            <w:r>
              <w:t xml:space="preserve">Тестировщик (ОТ </w:t>
            </w:r>
            <w:r w:rsidRPr="003029B5">
              <w:t>ДБИТ</w:t>
            </w:r>
            <w:r>
              <w:t>)</w:t>
            </w:r>
          </w:p>
        </w:tc>
        <w:tc>
          <w:tcPr>
            <w:tcW w:w="6344" w:type="dxa"/>
          </w:tcPr>
          <w:p w:rsidR="008318D8" w:rsidRDefault="008318D8" w:rsidP="00311778">
            <w:pPr>
              <w:jc w:val="both"/>
            </w:pPr>
          </w:p>
        </w:tc>
      </w:tr>
      <w:tr w:rsidR="008318D8" w:rsidRPr="003029B5" w:rsidTr="00CF7343">
        <w:tc>
          <w:tcPr>
            <w:tcW w:w="3227" w:type="dxa"/>
            <w:vAlign w:val="center"/>
          </w:tcPr>
          <w:p w:rsidR="008318D8" w:rsidRPr="003029B5" w:rsidRDefault="008318D8" w:rsidP="008318D8">
            <w:pPr>
              <w:pStyle w:val="ad"/>
            </w:pPr>
            <w:r>
              <w:t>Заказчик (</w:t>
            </w:r>
            <w:r w:rsidRPr="003029B5">
              <w:t>ССП Заказчика</w:t>
            </w:r>
            <w:r>
              <w:t>)</w:t>
            </w:r>
          </w:p>
        </w:tc>
        <w:tc>
          <w:tcPr>
            <w:tcW w:w="6344" w:type="dxa"/>
          </w:tcPr>
          <w:p w:rsidR="00105969" w:rsidRDefault="00105969" w:rsidP="007E72C5"/>
        </w:tc>
      </w:tr>
      <w:tr w:rsidR="008318D8" w:rsidRPr="003029B5" w:rsidTr="00CF7343">
        <w:tc>
          <w:tcPr>
            <w:tcW w:w="3227" w:type="dxa"/>
            <w:vAlign w:val="center"/>
          </w:tcPr>
          <w:p w:rsidR="008318D8" w:rsidRPr="00C11B4B" w:rsidRDefault="008318D8" w:rsidP="008318D8">
            <w:pPr>
              <w:pStyle w:val="ad"/>
            </w:pPr>
            <w:r>
              <w:t>Заинтересованное ССП</w:t>
            </w:r>
          </w:p>
        </w:tc>
        <w:tc>
          <w:tcPr>
            <w:tcW w:w="6344" w:type="dxa"/>
          </w:tcPr>
          <w:p w:rsidR="00B007F0" w:rsidRPr="00B007F0" w:rsidRDefault="00B007F0" w:rsidP="00B007F0">
            <w:pPr>
              <w:rPr>
                <w:rFonts w:ascii="Tahoma" w:hAnsi="Tahoma" w:cs="Tahoma"/>
                <w:sz w:val="16"/>
                <w:szCs w:val="16"/>
              </w:rPr>
            </w:pPr>
            <w:proofErr w:type="spellStart"/>
            <w:r w:rsidRPr="00B007F0">
              <w:rPr>
                <w:rFonts w:ascii="Tahoma" w:hAnsi="Tahoma" w:cs="Tahoma"/>
                <w:b/>
                <w:bCs/>
                <w:sz w:val="16"/>
                <w:szCs w:val="16"/>
              </w:rPr>
              <w:t>From</w:t>
            </w:r>
            <w:proofErr w:type="spellEnd"/>
            <w:r w:rsidRPr="00B007F0">
              <w:rPr>
                <w:rFonts w:ascii="Tahoma" w:hAnsi="Tahoma" w:cs="Tahoma"/>
                <w:b/>
                <w:bCs/>
                <w:sz w:val="16"/>
                <w:szCs w:val="16"/>
              </w:rPr>
              <w:t>:</w:t>
            </w:r>
            <w:r w:rsidRPr="00B007F0">
              <w:rPr>
                <w:rFonts w:ascii="Tahoma" w:hAnsi="Tahoma" w:cs="Tahoma"/>
                <w:sz w:val="16"/>
                <w:szCs w:val="16"/>
              </w:rPr>
              <w:t xml:space="preserve"> Доценко Вероника Анатольевна </w:t>
            </w:r>
            <w:r w:rsidRPr="00B007F0">
              <w:rPr>
                <w:rFonts w:ascii="Tahoma" w:hAnsi="Tahoma" w:cs="Tahoma"/>
                <w:sz w:val="16"/>
                <w:szCs w:val="16"/>
              </w:rPr>
              <w:br/>
            </w:r>
            <w:proofErr w:type="spellStart"/>
            <w:r w:rsidRPr="00B007F0">
              <w:rPr>
                <w:rFonts w:ascii="Tahoma" w:hAnsi="Tahoma" w:cs="Tahoma"/>
                <w:b/>
                <w:bCs/>
                <w:sz w:val="16"/>
                <w:szCs w:val="16"/>
              </w:rPr>
              <w:t>Sent</w:t>
            </w:r>
            <w:proofErr w:type="spellEnd"/>
            <w:r w:rsidRPr="00B007F0">
              <w:rPr>
                <w:rFonts w:ascii="Tahoma" w:hAnsi="Tahoma" w:cs="Tahoma"/>
                <w:b/>
                <w:bCs/>
                <w:sz w:val="16"/>
                <w:szCs w:val="16"/>
              </w:rPr>
              <w:t>:</w:t>
            </w:r>
            <w:r w:rsidRPr="00B007F0">
              <w:rPr>
                <w:rFonts w:ascii="Tahoma" w:hAnsi="Tahoma" w:cs="Tahoma"/>
                <w:sz w:val="16"/>
                <w:szCs w:val="16"/>
              </w:rPr>
              <w:t xml:space="preserve"> </w:t>
            </w:r>
            <w:proofErr w:type="spellStart"/>
            <w:r w:rsidRPr="00B007F0">
              <w:rPr>
                <w:rFonts w:ascii="Tahoma" w:hAnsi="Tahoma" w:cs="Tahoma"/>
                <w:sz w:val="16"/>
                <w:szCs w:val="16"/>
              </w:rPr>
              <w:t>Friday</w:t>
            </w:r>
            <w:proofErr w:type="spellEnd"/>
            <w:r w:rsidRPr="00B007F0">
              <w:rPr>
                <w:rFonts w:ascii="Tahoma" w:hAnsi="Tahoma" w:cs="Tahoma"/>
                <w:sz w:val="16"/>
                <w:szCs w:val="16"/>
              </w:rPr>
              <w:t xml:space="preserve">, </w:t>
            </w:r>
            <w:proofErr w:type="spellStart"/>
            <w:r w:rsidRPr="00B007F0">
              <w:rPr>
                <w:rFonts w:ascii="Tahoma" w:hAnsi="Tahoma" w:cs="Tahoma"/>
                <w:sz w:val="16"/>
                <w:szCs w:val="16"/>
              </w:rPr>
              <w:t>July</w:t>
            </w:r>
            <w:proofErr w:type="spellEnd"/>
            <w:r w:rsidRPr="00B007F0">
              <w:rPr>
                <w:rFonts w:ascii="Tahoma" w:hAnsi="Tahoma" w:cs="Tahoma"/>
                <w:sz w:val="16"/>
                <w:szCs w:val="16"/>
              </w:rPr>
              <w:t xml:space="preserve"> 11, 2014 4:57 PM</w:t>
            </w:r>
            <w:r w:rsidRPr="00B007F0">
              <w:rPr>
                <w:rFonts w:ascii="Tahoma" w:hAnsi="Tahoma" w:cs="Tahoma"/>
                <w:sz w:val="16"/>
                <w:szCs w:val="16"/>
              </w:rPr>
              <w:br/>
            </w:r>
            <w:r w:rsidRPr="00B007F0">
              <w:rPr>
                <w:rFonts w:ascii="Tahoma" w:hAnsi="Tahoma" w:cs="Tahoma"/>
                <w:b/>
                <w:bCs/>
                <w:sz w:val="16"/>
                <w:szCs w:val="16"/>
              </w:rPr>
              <w:t>To:</w:t>
            </w:r>
            <w:r w:rsidRPr="00B007F0">
              <w:rPr>
                <w:rFonts w:ascii="Tahoma" w:hAnsi="Tahoma" w:cs="Tahoma"/>
                <w:sz w:val="16"/>
                <w:szCs w:val="16"/>
              </w:rPr>
              <w:t xml:space="preserve"> Першукова Наталья Сергеевна; Кривошей Наталия Владимировна; Беккер Андрей Викторович</w:t>
            </w:r>
            <w:r w:rsidRPr="00B007F0">
              <w:rPr>
                <w:rFonts w:ascii="Tahoma" w:hAnsi="Tahoma" w:cs="Tahoma"/>
                <w:sz w:val="16"/>
                <w:szCs w:val="16"/>
              </w:rPr>
              <w:br/>
            </w:r>
            <w:proofErr w:type="spellStart"/>
            <w:r w:rsidRPr="00B007F0">
              <w:rPr>
                <w:rFonts w:ascii="Tahoma" w:hAnsi="Tahoma" w:cs="Tahoma"/>
                <w:b/>
                <w:bCs/>
                <w:sz w:val="16"/>
                <w:szCs w:val="16"/>
              </w:rPr>
              <w:t>Subject</w:t>
            </w:r>
            <w:proofErr w:type="spellEnd"/>
            <w:r w:rsidRPr="00B007F0">
              <w:rPr>
                <w:rFonts w:ascii="Tahoma" w:hAnsi="Tahoma" w:cs="Tahoma"/>
                <w:b/>
                <w:bCs/>
                <w:sz w:val="16"/>
                <w:szCs w:val="16"/>
              </w:rPr>
              <w:t>:</w:t>
            </w:r>
            <w:r w:rsidRPr="00B007F0">
              <w:rPr>
                <w:rFonts w:ascii="Tahoma" w:hAnsi="Tahoma" w:cs="Tahoma"/>
                <w:sz w:val="16"/>
                <w:szCs w:val="16"/>
              </w:rPr>
              <w:t xml:space="preserve"> FW: </w:t>
            </w:r>
            <w:proofErr w:type="spellStart"/>
            <w:r w:rsidRPr="00B007F0">
              <w:rPr>
                <w:rFonts w:ascii="Tahoma" w:hAnsi="Tahoma" w:cs="Tahoma"/>
                <w:sz w:val="16"/>
                <w:szCs w:val="16"/>
              </w:rPr>
              <w:t>эксперизы</w:t>
            </w:r>
            <w:proofErr w:type="spellEnd"/>
            <w:r w:rsidRPr="00B007F0">
              <w:rPr>
                <w:rFonts w:ascii="Tahoma" w:hAnsi="Tahoma" w:cs="Tahoma"/>
                <w:sz w:val="16"/>
                <w:szCs w:val="16"/>
              </w:rPr>
              <w:t xml:space="preserve"> на согласование</w:t>
            </w:r>
            <w:r w:rsidRPr="00B007F0">
              <w:rPr>
                <w:rFonts w:ascii="Tahoma" w:hAnsi="Tahoma" w:cs="Tahoma"/>
                <w:sz w:val="16"/>
                <w:szCs w:val="16"/>
              </w:rPr>
              <w:br/>
            </w:r>
            <w:proofErr w:type="spellStart"/>
            <w:r w:rsidRPr="00B007F0">
              <w:rPr>
                <w:rFonts w:ascii="Tahoma" w:hAnsi="Tahoma" w:cs="Tahoma"/>
                <w:b/>
                <w:bCs/>
                <w:sz w:val="16"/>
                <w:szCs w:val="16"/>
              </w:rPr>
              <w:t>Importance</w:t>
            </w:r>
            <w:proofErr w:type="spellEnd"/>
            <w:r w:rsidRPr="00B007F0">
              <w:rPr>
                <w:rFonts w:ascii="Tahoma" w:hAnsi="Tahoma" w:cs="Tahoma"/>
                <w:b/>
                <w:bCs/>
                <w:sz w:val="16"/>
                <w:szCs w:val="16"/>
              </w:rPr>
              <w:t>:</w:t>
            </w:r>
            <w:r w:rsidRPr="00B007F0">
              <w:rPr>
                <w:rFonts w:ascii="Tahoma" w:hAnsi="Tahoma" w:cs="Tahoma"/>
                <w:sz w:val="16"/>
                <w:szCs w:val="16"/>
              </w:rPr>
              <w:t xml:space="preserve"> </w:t>
            </w:r>
            <w:proofErr w:type="spellStart"/>
            <w:r w:rsidRPr="00B007F0">
              <w:rPr>
                <w:rFonts w:ascii="Tahoma" w:hAnsi="Tahoma" w:cs="Tahoma"/>
                <w:sz w:val="16"/>
                <w:szCs w:val="16"/>
              </w:rPr>
              <w:t>High</w:t>
            </w:r>
            <w:proofErr w:type="spellEnd"/>
          </w:p>
          <w:p w:rsidR="00B007F0" w:rsidRPr="00B007F0" w:rsidRDefault="00B007F0" w:rsidP="00B007F0">
            <w:pPr>
              <w:rPr>
                <w:rFonts w:ascii="Calibri" w:eastAsiaTheme="minorHAnsi" w:hAnsi="Calibri" w:cs="Calibri"/>
                <w:sz w:val="16"/>
                <w:szCs w:val="16"/>
                <w:lang w:eastAsia="en-US"/>
              </w:rPr>
            </w:pPr>
          </w:p>
          <w:p w:rsidR="00B007F0" w:rsidRPr="00B007F0" w:rsidRDefault="00B007F0" w:rsidP="00B007F0">
            <w:pPr>
              <w:rPr>
                <w:color w:val="1F497D"/>
                <w:sz w:val="16"/>
                <w:szCs w:val="16"/>
              </w:rPr>
            </w:pPr>
            <w:r w:rsidRPr="00B007F0">
              <w:rPr>
                <w:color w:val="1F497D"/>
                <w:sz w:val="16"/>
                <w:szCs w:val="16"/>
              </w:rPr>
              <w:t>Что-то с кодировкой.</w:t>
            </w:r>
          </w:p>
          <w:p w:rsidR="00B007F0" w:rsidRPr="00B007F0" w:rsidRDefault="00B007F0" w:rsidP="00B007F0">
            <w:pPr>
              <w:rPr>
                <w:color w:val="1F497D"/>
                <w:sz w:val="16"/>
                <w:szCs w:val="16"/>
              </w:rPr>
            </w:pPr>
          </w:p>
          <w:p w:rsidR="00B007F0" w:rsidRPr="00B007F0" w:rsidRDefault="00B007F0" w:rsidP="00B007F0">
            <w:pPr>
              <w:rPr>
                <w:color w:val="1F497D"/>
                <w:sz w:val="16"/>
                <w:szCs w:val="16"/>
              </w:rPr>
            </w:pPr>
            <w:r w:rsidRPr="00B007F0">
              <w:rPr>
                <w:color w:val="1F497D"/>
                <w:sz w:val="16"/>
                <w:szCs w:val="16"/>
              </w:rPr>
              <w:t xml:space="preserve">Девочки, согласуйте, пожалуйста, </w:t>
            </w:r>
            <w:r w:rsidRPr="00B007F0">
              <w:rPr>
                <w:color w:val="1F497D"/>
                <w:sz w:val="16"/>
                <w:szCs w:val="16"/>
                <w:lang w:val="en-US"/>
              </w:rPr>
              <w:t>BR</w:t>
            </w:r>
            <w:r w:rsidRPr="00B007F0">
              <w:rPr>
                <w:color w:val="1F497D"/>
                <w:sz w:val="16"/>
                <w:szCs w:val="16"/>
              </w:rPr>
              <w:t xml:space="preserve"> во вложении. </w:t>
            </w:r>
          </w:p>
          <w:p w:rsidR="00B007F0" w:rsidRPr="00B007F0" w:rsidRDefault="00B007F0" w:rsidP="00B007F0">
            <w:pPr>
              <w:rPr>
                <w:color w:val="1F497D"/>
                <w:sz w:val="16"/>
                <w:szCs w:val="16"/>
              </w:rPr>
            </w:pPr>
            <w:r w:rsidRPr="00B007F0">
              <w:rPr>
                <w:color w:val="1F497D"/>
                <w:sz w:val="16"/>
                <w:szCs w:val="16"/>
              </w:rPr>
              <w:t>Комментарии от меня:</w:t>
            </w:r>
          </w:p>
          <w:p w:rsidR="00B007F0" w:rsidRPr="00B007F0" w:rsidRDefault="00B007F0" w:rsidP="00B007F0">
            <w:pPr>
              <w:rPr>
                <w:color w:val="1F497D"/>
                <w:sz w:val="16"/>
                <w:szCs w:val="16"/>
              </w:rPr>
            </w:pPr>
            <w:r w:rsidRPr="00B007F0">
              <w:rPr>
                <w:color w:val="1F497D"/>
                <w:sz w:val="16"/>
                <w:szCs w:val="16"/>
                <w:lang w:val="en-US"/>
              </w:rPr>
              <w:t>BR</w:t>
            </w:r>
            <w:r w:rsidRPr="00B007F0">
              <w:rPr>
                <w:color w:val="1F497D"/>
                <w:sz w:val="16"/>
                <w:szCs w:val="16"/>
              </w:rPr>
              <w:t xml:space="preserve">-7169: согласовано с замечаниями: на </w:t>
            </w:r>
            <w:proofErr w:type="spellStart"/>
            <w:r w:rsidRPr="00B007F0">
              <w:rPr>
                <w:color w:val="1F497D"/>
                <w:sz w:val="16"/>
                <w:szCs w:val="16"/>
              </w:rPr>
              <w:t>стр</w:t>
            </w:r>
            <w:proofErr w:type="spellEnd"/>
            <w:r w:rsidRPr="00B007F0">
              <w:rPr>
                <w:color w:val="1F497D"/>
                <w:sz w:val="16"/>
                <w:szCs w:val="16"/>
              </w:rPr>
              <w:t xml:space="preserve"> 9 по Дате рождения и </w:t>
            </w:r>
            <w:r w:rsidRPr="00B007F0">
              <w:rPr>
                <w:color w:val="1F497D"/>
                <w:sz w:val="16"/>
                <w:szCs w:val="16"/>
                <w:lang w:val="en-US"/>
              </w:rPr>
              <w:t>e</w:t>
            </w:r>
            <w:r w:rsidRPr="00B007F0">
              <w:rPr>
                <w:color w:val="1F497D"/>
                <w:sz w:val="16"/>
                <w:szCs w:val="16"/>
              </w:rPr>
              <w:t>-</w:t>
            </w:r>
            <w:r w:rsidRPr="00B007F0">
              <w:rPr>
                <w:color w:val="1F497D"/>
                <w:sz w:val="16"/>
                <w:szCs w:val="16"/>
                <w:lang w:val="en-US"/>
              </w:rPr>
              <w:t>mail</w:t>
            </w:r>
            <w:r w:rsidRPr="00B007F0">
              <w:rPr>
                <w:color w:val="1F497D"/>
                <w:sz w:val="16"/>
                <w:szCs w:val="16"/>
              </w:rPr>
              <w:t xml:space="preserve"> можно в комментариях отразить требования к формату данных, по </w:t>
            </w:r>
            <w:r w:rsidRPr="00B007F0">
              <w:rPr>
                <w:color w:val="1F497D"/>
                <w:sz w:val="16"/>
                <w:szCs w:val="16"/>
                <w:lang w:val="en-US"/>
              </w:rPr>
              <w:t>e</w:t>
            </w:r>
            <w:r w:rsidRPr="00B007F0">
              <w:rPr>
                <w:color w:val="1F497D"/>
                <w:sz w:val="16"/>
                <w:szCs w:val="16"/>
              </w:rPr>
              <w:t>-</w:t>
            </w:r>
            <w:r w:rsidRPr="00B007F0">
              <w:rPr>
                <w:color w:val="1F497D"/>
                <w:sz w:val="16"/>
                <w:szCs w:val="16"/>
                <w:lang w:val="en-US"/>
              </w:rPr>
              <w:t>mail</w:t>
            </w:r>
            <w:r w:rsidRPr="00B007F0">
              <w:rPr>
                <w:color w:val="1F497D"/>
                <w:sz w:val="16"/>
                <w:szCs w:val="16"/>
              </w:rPr>
              <w:t xml:space="preserve"> аналогичные замечания </w:t>
            </w:r>
            <w:r w:rsidRPr="00B007F0">
              <w:rPr>
                <w:color w:val="1F497D"/>
                <w:sz w:val="16"/>
                <w:szCs w:val="16"/>
              </w:rPr>
              <w:lastRenderedPageBreak/>
              <w:t>к стр.11 и 12</w:t>
            </w:r>
          </w:p>
          <w:p w:rsidR="00B007F0" w:rsidRPr="00B007F0" w:rsidRDefault="00B007F0" w:rsidP="00B007F0">
            <w:pPr>
              <w:rPr>
                <w:color w:val="1F497D"/>
                <w:sz w:val="16"/>
                <w:szCs w:val="16"/>
              </w:rPr>
            </w:pPr>
          </w:p>
          <w:p w:rsidR="00B007F0" w:rsidRPr="00B007F0" w:rsidRDefault="00B007F0" w:rsidP="00B007F0">
            <w:pPr>
              <w:rPr>
                <w:color w:val="1F497D"/>
                <w:sz w:val="16"/>
                <w:szCs w:val="16"/>
              </w:rPr>
            </w:pPr>
            <w:r w:rsidRPr="00B007F0">
              <w:rPr>
                <w:color w:val="1F497D"/>
                <w:sz w:val="16"/>
                <w:szCs w:val="16"/>
                <w:lang w:val="en-US"/>
              </w:rPr>
              <w:t>BR</w:t>
            </w:r>
            <w:r w:rsidRPr="00B007F0">
              <w:rPr>
                <w:color w:val="1F497D"/>
                <w:sz w:val="16"/>
                <w:szCs w:val="16"/>
              </w:rPr>
              <w:t>-7124: согласовано</w:t>
            </w:r>
          </w:p>
          <w:p w:rsidR="00B007F0" w:rsidRPr="00B007F0" w:rsidRDefault="00B007F0" w:rsidP="00B007F0">
            <w:pPr>
              <w:rPr>
                <w:color w:val="1F497D"/>
                <w:sz w:val="16"/>
                <w:szCs w:val="16"/>
              </w:rPr>
            </w:pPr>
          </w:p>
          <w:p w:rsidR="00B007F0" w:rsidRPr="00B007F0" w:rsidRDefault="00B007F0" w:rsidP="00B007F0">
            <w:pPr>
              <w:rPr>
                <w:color w:val="1F497D"/>
                <w:sz w:val="16"/>
                <w:szCs w:val="16"/>
              </w:rPr>
            </w:pPr>
            <w:r w:rsidRPr="00B007F0">
              <w:rPr>
                <w:color w:val="1F497D"/>
                <w:sz w:val="16"/>
                <w:szCs w:val="16"/>
                <w:lang w:val="en-US"/>
              </w:rPr>
              <w:t>BR</w:t>
            </w:r>
            <w:r w:rsidRPr="00B007F0">
              <w:rPr>
                <w:color w:val="1F497D"/>
                <w:sz w:val="16"/>
                <w:szCs w:val="16"/>
              </w:rPr>
              <w:t>-7036: согласовано</w:t>
            </w:r>
          </w:p>
          <w:p w:rsidR="00B007F0" w:rsidRPr="00B007F0" w:rsidRDefault="00B007F0" w:rsidP="00B007F0">
            <w:pPr>
              <w:rPr>
                <w:color w:val="1F497D"/>
                <w:sz w:val="16"/>
                <w:szCs w:val="16"/>
              </w:rPr>
            </w:pP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С уважением, Вероника Доценко</w:t>
            </w: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Менеджер продукта Группы программы Коллекция</w:t>
            </w: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Отдела сервисных продуктов и программ лояльности</w:t>
            </w: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Департамента розничного бизнеса</w:t>
            </w:r>
          </w:p>
          <w:p w:rsidR="005E07D7" w:rsidRPr="00B007F0" w:rsidRDefault="00B007F0" w:rsidP="00295FCA">
            <w:pPr>
              <w:rPr>
                <w:rFonts w:ascii="Cambria" w:hAnsi="Cambria"/>
                <w:b/>
                <w:bCs/>
                <w:color w:val="244061"/>
                <w:sz w:val="20"/>
                <w:szCs w:val="20"/>
              </w:rPr>
            </w:pPr>
            <w:r w:rsidRPr="00B007F0">
              <w:rPr>
                <w:rFonts w:ascii="Cambria" w:hAnsi="Cambria"/>
                <w:b/>
                <w:bCs/>
                <w:color w:val="244061"/>
                <w:sz w:val="16"/>
                <w:szCs w:val="16"/>
              </w:rPr>
              <w:t>ВТБ</w:t>
            </w:r>
            <w:r w:rsidRPr="00B007F0">
              <w:rPr>
                <w:rFonts w:ascii="Cambria" w:hAnsi="Cambria"/>
                <w:b/>
                <w:bCs/>
                <w:color w:val="FF0000"/>
                <w:sz w:val="16"/>
                <w:szCs w:val="16"/>
              </w:rPr>
              <w:t>24</w:t>
            </w:r>
            <w:r w:rsidRPr="00B007F0">
              <w:rPr>
                <w:rFonts w:ascii="Cambria" w:hAnsi="Cambria"/>
                <w:b/>
                <w:bCs/>
                <w:color w:val="244061"/>
                <w:sz w:val="16"/>
                <w:szCs w:val="16"/>
              </w:rPr>
              <w:t xml:space="preserve"> (ЗАО)</w:t>
            </w:r>
          </w:p>
        </w:tc>
      </w:tr>
      <w:tr w:rsidR="00780102" w:rsidTr="003F7C78">
        <w:tc>
          <w:tcPr>
            <w:tcW w:w="3227" w:type="dxa"/>
            <w:vAlign w:val="center"/>
          </w:tcPr>
          <w:p w:rsidR="00780102" w:rsidRPr="00C11B4B" w:rsidRDefault="00780102" w:rsidP="003F7C78">
            <w:pPr>
              <w:pStyle w:val="ad"/>
            </w:pPr>
            <w:r>
              <w:lastRenderedPageBreak/>
              <w:t>Заинтересованное ССП</w:t>
            </w:r>
          </w:p>
        </w:tc>
        <w:tc>
          <w:tcPr>
            <w:tcW w:w="6344" w:type="dxa"/>
          </w:tcPr>
          <w:p w:rsidR="00780102" w:rsidRDefault="00780102" w:rsidP="003F7C78"/>
        </w:tc>
      </w:tr>
      <w:tr w:rsidR="008318D8" w:rsidRPr="003029B5" w:rsidTr="00CF7343">
        <w:tc>
          <w:tcPr>
            <w:tcW w:w="9571" w:type="dxa"/>
            <w:gridSpan w:val="2"/>
            <w:vAlign w:val="center"/>
          </w:tcPr>
          <w:p w:rsidR="008318D8" w:rsidRPr="008318D8" w:rsidRDefault="008318D8" w:rsidP="008318D8">
            <w:pPr>
              <w:pStyle w:val="ad"/>
              <w:jc w:val="center"/>
              <w:rPr>
                <w:b/>
              </w:rPr>
            </w:pPr>
            <w:r w:rsidRPr="008318D8">
              <w:rPr>
                <w:b/>
              </w:rPr>
              <w:t>Руководство ДБИТ</w:t>
            </w:r>
          </w:p>
        </w:tc>
      </w:tr>
      <w:tr w:rsidR="008318D8" w:rsidRPr="003029B5" w:rsidTr="00412DBC">
        <w:tc>
          <w:tcPr>
            <w:tcW w:w="3227" w:type="dxa"/>
            <w:vAlign w:val="center"/>
          </w:tcPr>
          <w:p w:rsidR="008318D8" w:rsidRPr="008318D8" w:rsidRDefault="008318D8" w:rsidP="008318D8">
            <w:pPr>
              <w:pStyle w:val="ad"/>
              <w:rPr>
                <w:b/>
              </w:rPr>
            </w:pPr>
            <w:r w:rsidRPr="008318D8">
              <w:rPr>
                <w:b/>
              </w:rPr>
              <w:t>Должность</w:t>
            </w:r>
          </w:p>
        </w:tc>
        <w:tc>
          <w:tcPr>
            <w:tcW w:w="6344" w:type="dxa"/>
            <w:vAlign w:val="center"/>
          </w:tcPr>
          <w:p w:rsidR="008318D8" w:rsidRPr="008318D8" w:rsidRDefault="008318D8" w:rsidP="008318D8">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RDefault="008318D8" w:rsidP="008318D8">
            <w:pPr>
              <w:pStyle w:val="ad"/>
            </w:pPr>
            <w:r>
              <w:t>Начальник УТБП</w:t>
            </w:r>
            <w:r w:rsidRPr="003029B5">
              <w:t xml:space="preserve"> ДБИТ</w:t>
            </w:r>
            <w:r w:rsidRPr="003029B5" w:rsidDel="005E3195">
              <w:t xml:space="preserve"> </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Начальник УТДО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 xml:space="preserve">Начальник </w:t>
            </w:r>
            <w:proofErr w:type="spellStart"/>
            <w:r>
              <w:t>УВиКТ</w:t>
            </w:r>
            <w:proofErr w:type="spellEnd"/>
            <w:r>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 xml:space="preserve">Начальник </w:t>
            </w:r>
            <w:proofErr w:type="spellStart"/>
            <w:r w:rsidRPr="003029B5">
              <w:t>УРиВ</w:t>
            </w:r>
            <w:proofErr w:type="spellEnd"/>
            <w:r w:rsidRPr="003029B5">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 xml:space="preserve">Руководитель </w:t>
            </w:r>
            <w:r w:rsidRPr="003029B5">
              <w:t>ОО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bl>
    <w:p w:rsidR="00F8310D" w:rsidRPr="00BD3C3F" w:rsidRDefault="00F8310D" w:rsidP="00F8310D">
      <w:bookmarkStart w:id="30" w:name="_Приложение_№22_«Бизнес-функциональн"/>
      <w:bookmarkEnd w:id="30"/>
    </w:p>
    <w:p w:rsidR="00CB60CA" w:rsidRDefault="00CB60CA">
      <w:pPr>
        <w:spacing w:after="200" w:line="276" w:lineRule="auto"/>
      </w:pPr>
      <w:r>
        <w:br w:type="page"/>
      </w:r>
    </w:p>
    <w:p w:rsidR="002A5828" w:rsidRPr="00D318AC" w:rsidRDefault="00CB60CA" w:rsidP="00D318AC">
      <w:pPr>
        <w:pStyle w:val="2"/>
        <w:rPr>
          <w:rStyle w:val="11"/>
          <w:rFonts w:eastAsiaTheme="majorEastAsia"/>
        </w:rPr>
      </w:pPr>
      <w:r w:rsidRPr="00D318AC">
        <w:rPr>
          <w:rStyle w:val="11"/>
          <w:rFonts w:eastAsiaTheme="majorEastAsia"/>
        </w:rPr>
        <w:lastRenderedPageBreak/>
        <w:t>Приложение №1</w:t>
      </w:r>
      <w:r w:rsidR="006D4BC1">
        <w:rPr>
          <w:rStyle w:val="11"/>
          <w:rFonts w:eastAsiaTheme="majorEastAsia"/>
        </w:rPr>
        <w:t xml:space="preserve">- </w:t>
      </w:r>
      <w:r w:rsidR="00E93BB2">
        <w:rPr>
          <w:rStyle w:val="11"/>
          <w:rFonts w:eastAsiaTheme="majorEastAsia"/>
        </w:rPr>
        <w:t>Диаграм</w:t>
      </w:r>
      <w:r w:rsidR="00E36CDD">
        <w:rPr>
          <w:rStyle w:val="11"/>
          <w:rFonts w:eastAsiaTheme="majorEastAsia"/>
        </w:rPr>
        <w:t>ма</w:t>
      </w:r>
      <w:r w:rsidR="00E93BB2">
        <w:rPr>
          <w:rStyle w:val="11"/>
          <w:rFonts w:eastAsiaTheme="majorEastAsia"/>
        </w:rPr>
        <w:t xml:space="preserve"> </w:t>
      </w:r>
      <w:r w:rsidR="00E36CDD">
        <w:rPr>
          <w:rStyle w:val="11"/>
          <w:rFonts w:eastAsiaTheme="majorEastAsia"/>
        </w:rPr>
        <w:t>действия</w:t>
      </w:r>
    </w:p>
    <w:p w:rsidR="00CB60CA" w:rsidRDefault="00CB60CA"/>
    <w:p w:rsidR="00923B5E" w:rsidRDefault="00166149">
      <w:pPr>
        <w:spacing w:after="200" w:line="276" w:lineRule="auto"/>
      </w:pPr>
      <w:r>
        <w:object w:dxaOrig="1530" w:dyaOrig="1002">
          <v:shape id="_x0000_i1026" type="#_x0000_t75" style="width:76.75pt;height:49.6pt" o:ole="">
            <v:imagedata r:id="rId17" o:title=""/>
          </v:shape>
          <o:OLEObject Type="Embed" ProgID="Visio.Drawing.11" ShapeID="_x0000_i1026" DrawAspect="Icon" ObjectID="_1468243329" r:id="rId18"/>
        </w:object>
      </w:r>
    </w:p>
    <w:p w:rsidR="00625181" w:rsidRDefault="00625181">
      <w:pPr>
        <w:spacing w:after="200" w:line="276" w:lineRule="auto"/>
      </w:pPr>
      <w:r>
        <w:br w:type="page"/>
      </w:r>
    </w:p>
    <w:p w:rsidR="00923B5E" w:rsidRDefault="00923B5E" w:rsidP="00923B5E">
      <w:pPr>
        <w:pStyle w:val="2"/>
        <w:rPr>
          <w:rStyle w:val="11"/>
          <w:rFonts w:eastAsiaTheme="majorEastAsia"/>
        </w:rPr>
      </w:pPr>
      <w:r w:rsidRPr="00CB60CA">
        <w:rPr>
          <w:rStyle w:val="11"/>
          <w:rFonts w:eastAsiaTheme="majorEastAsia"/>
        </w:rPr>
        <w:lastRenderedPageBreak/>
        <w:t>Приложение №</w:t>
      </w:r>
      <w:r>
        <w:rPr>
          <w:rStyle w:val="11"/>
          <w:rFonts w:eastAsiaTheme="majorEastAsia"/>
        </w:rPr>
        <w:t xml:space="preserve">2 – Бизнес сервисы </w:t>
      </w:r>
    </w:p>
    <w:p w:rsidR="00923B5E" w:rsidRDefault="00923B5E"/>
    <w:bookmarkStart w:id="31" w:name="_MON_1467457358"/>
    <w:bookmarkEnd w:id="31"/>
    <w:p w:rsidR="00DE031D" w:rsidRDefault="00C93ACA">
      <w:pPr>
        <w:spacing w:after="200" w:line="276" w:lineRule="auto"/>
      </w:pPr>
      <w:r>
        <w:object w:dxaOrig="1530" w:dyaOrig="1002">
          <v:shape id="_x0000_i1027" type="#_x0000_t75" style="width:76.75pt;height:50.25pt" o:ole="">
            <v:imagedata r:id="rId19" o:title=""/>
          </v:shape>
          <o:OLEObject Type="Embed" ProgID="Word.Document.12" ShapeID="_x0000_i1027" DrawAspect="Icon" ObjectID="_1468243330" r:id="rId20">
            <o:FieldCodes>\s</o:FieldCodes>
          </o:OLEObject>
        </w:object>
      </w:r>
      <w:r w:rsidR="00DE031D">
        <w:br w:type="page"/>
      </w:r>
    </w:p>
    <w:p w:rsidR="00DE031D" w:rsidRDefault="00DE031D" w:rsidP="00DE031D">
      <w:pPr>
        <w:pStyle w:val="2"/>
        <w:rPr>
          <w:rStyle w:val="11"/>
          <w:rFonts w:eastAsiaTheme="majorEastAsia"/>
        </w:rPr>
      </w:pPr>
      <w:bookmarkStart w:id="32" w:name="_Приложение_№3_–"/>
      <w:bookmarkEnd w:id="32"/>
      <w:r w:rsidRPr="00CB60CA">
        <w:rPr>
          <w:rStyle w:val="11"/>
          <w:rFonts w:eastAsiaTheme="majorEastAsia"/>
        </w:rPr>
        <w:lastRenderedPageBreak/>
        <w:t>Приложение №</w:t>
      </w:r>
      <w:r>
        <w:rPr>
          <w:rStyle w:val="11"/>
          <w:rFonts w:eastAsiaTheme="majorEastAsia"/>
        </w:rPr>
        <w:t xml:space="preserve">3 – Описание полей </w:t>
      </w:r>
      <w:proofErr w:type="gramStart"/>
      <w:r>
        <w:rPr>
          <w:rStyle w:val="11"/>
          <w:rFonts w:eastAsiaTheme="majorEastAsia"/>
        </w:rPr>
        <w:t>интернет-анкеты</w:t>
      </w:r>
      <w:proofErr w:type="gramEnd"/>
    </w:p>
    <w:p w:rsidR="00DE031D" w:rsidRDefault="00DE031D" w:rsidP="00DE031D">
      <w:pPr>
        <w:pStyle w:val="2"/>
        <w:rPr>
          <w:rStyle w:val="11"/>
          <w:rFonts w:eastAsiaTheme="majorEastAsia"/>
        </w:rPr>
      </w:pPr>
      <w:r>
        <w:rPr>
          <w:rStyle w:val="11"/>
          <w:rFonts w:eastAsiaTheme="majorEastAsia"/>
        </w:rPr>
        <w:t xml:space="preserve"> </w:t>
      </w:r>
      <w:bookmarkStart w:id="33" w:name="_MON_1466606298"/>
      <w:bookmarkEnd w:id="33"/>
      <w:r w:rsidR="00C654E5">
        <w:rPr>
          <w:rStyle w:val="11"/>
          <w:rFonts w:eastAsiaTheme="majorEastAsia"/>
        </w:rPr>
        <w:object w:dxaOrig="1530" w:dyaOrig="1002">
          <v:shape id="_x0000_i1028" type="#_x0000_t75" style="width:76.75pt;height:50.25pt" o:ole="">
            <v:imagedata r:id="rId21" o:title=""/>
          </v:shape>
          <o:OLEObject Type="Embed" ProgID="Word.Document.8" ShapeID="_x0000_i1028" DrawAspect="Icon" ObjectID="_1468243331" r:id="rId22">
            <o:FieldCodes>\s</o:FieldCodes>
          </o:OLEObject>
        </w:object>
      </w:r>
    </w:p>
    <w:p w:rsidR="00DE031D" w:rsidRDefault="00DE031D"/>
    <w:sectPr w:rsidR="00DE031D" w:rsidSect="00C3722A">
      <w:headerReference w:type="even" r:id="rId23"/>
      <w:footerReference w:type="default" r:id="rId24"/>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Evgeniya Chzhan" w:date="2014-07-30T16:27:00Z" w:initials="EC">
    <w:p w:rsidR="001866A2" w:rsidRPr="001866A2" w:rsidRDefault="001866A2">
      <w:pPr>
        <w:pStyle w:val="af7"/>
      </w:pPr>
      <w:r>
        <w:rPr>
          <w:rStyle w:val="af6"/>
        </w:rPr>
        <w:annotationRef/>
      </w:r>
      <w:r>
        <w:t xml:space="preserve">Речь шла только об </w:t>
      </w:r>
      <w:r>
        <w:rPr>
          <w:lang w:val="en-US"/>
        </w:rPr>
        <w:t>SMS</w:t>
      </w:r>
      <w:r w:rsidRPr="001866A2">
        <w:t xml:space="preserve"> </w:t>
      </w:r>
      <w:r>
        <w:t xml:space="preserve">при успешной/неуспешной регистрации. Требования к </w:t>
      </w:r>
      <w:r>
        <w:rPr>
          <w:lang w:val="en-US"/>
        </w:rPr>
        <w:t>e</w:t>
      </w:r>
      <w:r w:rsidRPr="001866A2">
        <w:t>-</w:t>
      </w:r>
      <w:r>
        <w:rPr>
          <w:lang w:val="en-US"/>
        </w:rPr>
        <w:t>mail</w:t>
      </w:r>
      <w:r w:rsidRPr="001866A2">
        <w:t xml:space="preserve"> </w:t>
      </w:r>
      <w:r>
        <w:t>не выдвигались.</w:t>
      </w:r>
    </w:p>
  </w:comment>
  <w:comment w:id="7" w:author="Evgeniya Chzhan" w:date="2014-07-30T16:28:00Z" w:initials="EC">
    <w:p w:rsidR="00DD74C7" w:rsidRPr="00DD74C7" w:rsidRDefault="00DD74C7">
      <w:pPr>
        <w:pStyle w:val="af7"/>
      </w:pPr>
      <w:r>
        <w:rPr>
          <w:rStyle w:val="af6"/>
        </w:rPr>
        <w:annotationRef/>
      </w:r>
      <w:r>
        <w:t xml:space="preserve">Не так. В текущей реализации </w:t>
      </w:r>
      <w:r>
        <w:rPr>
          <w:lang w:val="en-US"/>
        </w:rPr>
        <w:t>SMS</w:t>
      </w:r>
      <w:r w:rsidRPr="00DD74C7">
        <w:t xml:space="preserve"> </w:t>
      </w:r>
      <w:r>
        <w:t>отправляется только при успешной регистрации. Прошу этот комментарий убрать из текста.</w:t>
      </w:r>
    </w:p>
  </w:comment>
  <w:comment w:id="15" w:author="Evgeniya Chzhan" w:date="2014-07-30T16:34:00Z" w:initials="EC">
    <w:p w:rsidR="00191680" w:rsidRDefault="00191680" w:rsidP="00191680">
      <w:pPr>
        <w:pStyle w:val="af7"/>
      </w:pPr>
      <w:r>
        <w:rPr>
          <w:rStyle w:val="af6"/>
        </w:rPr>
        <w:annotationRef/>
      </w:r>
      <w:r>
        <w:t>Судя по тому, что написано выше – это ограничение полностью противоречит содержанию экспертизы.</w:t>
      </w:r>
    </w:p>
    <w:p w:rsidR="00191680" w:rsidRDefault="00191680" w:rsidP="00191680">
      <w:pPr>
        <w:pStyle w:val="af7"/>
      </w:pPr>
      <w:r>
        <w:t xml:space="preserve">Данное ограничение писала я в своей изначальной экспертизе. Поскольку принято решение, что смс о неуспешной регистрации также отправляет Сайт, нам на своей стороне нужно скорректировать экспертизу </w:t>
      </w:r>
      <w:r>
        <w:rPr>
          <w:lang w:val="en-US"/>
        </w:rPr>
        <w:t>BR</w:t>
      </w:r>
      <w:r w:rsidRPr="00766E63">
        <w:t>-7169</w:t>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F27" w:rsidRDefault="00F25F27" w:rsidP="00F8310D">
      <w:r>
        <w:separator/>
      </w:r>
    </w:p>
  </w:endnote>
  <w:endnote w:type="continuationSeparator" w:id="0">
    <w:p w:rsidR="00F25F27" w:rsidRDefault="00F25F27" w:rsidP="00F8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8FA" w:rsidRDefault="00B138FA" w:rsidP="00CF7343">
    <w:pPr>
      <w:pStyle w:val="a7"/>
      <w:jc w:val="center"/>
    </w:pPr>
    <w:r>
      <w:fldChar w:fldCharType="begin"/>
    </w:r>
    <w:r>
      <w:instrText xml:space="preserve"> PAGE   \* MERGEFORMAT </w:instrText>
    </w:r>
    <w:r>
      <w:fldChar w:fldCharType="separate"/>
    </w:r>
    <w:r w:rsidR="00191680">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F27" w:rsidRDefault="00F25F27" w:rsidP="00F8310D">
      <w:r>
        <w:separator/>
      </w:r>
    </w:p>
  </w:footnote>
  <w:footnote w:type="continuationSeparator" w:id="0">
    <w:p w:rsidR="00F25F27" w:rsidRDefault="00F25F27" w:rsidP="00F8310D">
      <w:r>
        <w:continuationSeparator/>
      </w:r>
    </w:p>
  </w:footnote>
  <w:footnote w:id="1">
    <w:p w:rsidR="00B138FA" w:rsidRPr="002179B5" w:rsidRDefault="00B138FA" w:rsidP="00F8310D">
      <w:pPr>
        <w:pStyle w:val="a4"/>
      </w:pPr>
      <w:r>
        <w:rPr>
          <w:rStyle w:val="a6"/>
        </w:rPr>
        <w:footnoteRef/>
      </w:r>
      <w:r w:rsidRPr="002179B5">
        <w:t xml:space="preserve"> </w:t>
      </w:r>
      <w:r>
        <w:t>Может быть изложено в форме диаграммы компонентов с описанием функций компонентов.</w:t>
      </w:r>
    </w:p>
  </w:footnote>
  <w:footnote w:id="2">
    <w:p w:rsidR="00B138FA" w:rsidRPr="002179B5" w:rsidRDefault="00B138FA" w:rsidP="00F8310D">
      <w:pPr>
        <w:pStyle w:val="a4"/>
      </w:pPr>
      <w:r>
        <w:rPr>
          <w:rStyle w:val="a6"/>
        </w:rPr>
        <w:footnoteRef/>
      </w:r>
      <w:r w:rsidRPr="002179B5">
        <w:t xml:space="preserve"> </w:t>
      </w:r>
      <w:r>
        <w:t>В случае если на момент Экспертизы модуль отсутствует (например, требуется новая система), указывается рабочее функциональное наименование системы с указанием «новая система».</w:t>
      </w:r>
    </w:p>
  </w:footnote>
  <w:footnote w:id="3">
    <w:p w:rsidR="00B138FA" w:rsidRPr="00E7275B" w:rsidRDefault="00B138FA" w:rsidP="00F8310D">
      <w:pPr>
        <w:pStyle w:val="a4"/>
      </w:pPr>
      <w:r>
        <w:rPr>
          <w:rStyle w:val="a6"/>
        </w:rPr>
        <w:footnoteRef/>
      </w:r>
      <w:r w:rsidRPr="00E7275B">
        <w:t xml:space="preserve"> </w:t>
      </w:r>
      <w:r>
        <w:t>Пункт может быть исключен в случае, если рабочая команда не считает необходимым зафиксировать риски.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6D5A"/>
    <w:multiLevelType w:val="hybridMultilevel"/>
    <w:tmpl w:val="7088697C"/>
    <w:lvl w:ilvl="0" w:tplc="3182C46E">
      <w:start w:val="8"/>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363B37"/>
    <w:multiLevelType w:val="hybridMultilevel"/>
    <w:tmpl w:val="87B48D82"/>
    <w:lvl w:ilvl="0" w:tplc="00340FD8">
      <w:start w:val="1"/>
      <w:numFmt w:val="decimal"/>
      <w:lvlText w:val="%1."/>
      <w:lvlJc w:val="left"/>
      <w:pPr>
        <w:ind w:left="720" w:hanging="360"/>
      </w:pPr>
      <w:rPr>
        <w:rFonts w:ascii="Arial" w:hAnsi="Arial" w:cs="Arial"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D05A96"/>
    <w:multiLevelType w:val="multilevel"/>
    <w:tmpl w:val="4DDC3ED8"/>
    <w:lvl w:ilvl="0">
      <w:start w:val="1"/>
      <w:numFmt w:val="bullet"/>
      <w:pStyle w:val="NF"/>
      <w:lvlText w:val=""/>
      <w:lvlJc w:val="left"/>
      <w:pPr>
        <w:tabs>
          <w:tab w:val="num" w:pos="360"/>
        </w:tabs>
        <w:ind w:left="360" w:hanging="360"/>
      </w:pPr>
      <w:rPr>
        <w:rFonts w:ascii="Symbol" w:hAnsi="Symbol" w:hint="default"/>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CFB1842"/>
    <w:multiLevelType w:val="hybridMultilevel"/>
    <w:tmpl w:val="FF0632EC"/>
    <w:lvl w:ilvl="0" w:tplc="75D0505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05C5070"/>
    <w:multiLevelType w:val="hybridMultilevel"/>
    <w:tmpl w:val="637E68D4"/>
    <w:lvl w:ilvl="0" w:tplc="8934055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nsid w:val="10D7453F"/>
    <w:multiLevelType w:val="hybridMultilevel"/>
    <w:tmpl w:val="DB54CDC4"/>
    <w:lvl w:ilvl="0" w:tplc="60003372">
      <w:start w:val="1"/>
      <w:numFmt w:val="decimal"/>
      <w:lvlText w:val="%1."/>
      <w:lvlJc w:val="left"/>
      <w:pPr>
        <w:ind w:left="1353" w:hanging="360"/>
      </w:pPr>
      <w:rPr>
        <w:rFonts w:hint="default"/>
        <w:b/>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nsid w:val="14CF06E2"/>
    <w:multiLevelType w:val="hybridMultilevel"/>
    <w:tmpl w:val="C7AED9F8"/>
    <w:lvl w:ilvl="0" w:tplc="1A046E10">
      <w:start w:val="1"/>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nsid w:val="19267CF0"/>
    <w:multiLevelType w:val="hybridMultilevel"/>
    <w:tmpl w:val="8ABA83FC"/>
    <w:lvl w:ilvl="0" w:tplc="8D9C232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99817C4"/>
    <w:multiLevelType w:val="hybridMultilevel"/>
    <w:tmpl w:val="52F052DE"/>
    <w:lvl w:ilvl="0" w:tplc="BD4A5DEA">
      <w:start w:val="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9C306DD"/>
    <w:multiLevelType w:val="hybridMultilevel"/>
    <w:tmpl w:val="01823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1A4F05DD"/>
    <w:multiLevelType w:val="multilevel"/>
    <w:tmpl w:val="56D8031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2B23EE0"/>
    <w:multiLevelType w:val="multilevel"/>
    <w:tmpl w:val="B18481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7EF2701"/>
    <w:multiLevelType w:val="hybridMultilevel"/>
    <w:tmpl w:val="4B185EAA"/>
    <w:lvl w:ilvl="0" w:tplc="224286E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nsid w:val="29612565"/>
    <w:multiLevelType w:val="hybridMultilevel"/>
    <w:tmpl w:val="A312939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4">
    <w:nsid w:val="2DE31A6C"/>
    <w:multiLevelType w:val="hybridMultilevel"/>
    <w:tmpl w:val="ABA457E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32C16326"/>
    <w:multiLevelType w:val="multilevel"/>
    <w:tmpl w:val="BCD4B37A"/>
    <w:lvl w:ilvl="0">
      <w:start w:val="1"/>
      <w:numFmt w:val="decimal"/>
      <w:lvlText w:val="%1."/>
      <w:lvlJc w:val="left"/>
      <w:pPr>
        <w:tabs>
          <w:tab w:val="num" w:pos="340"/>
        </w:tabs>
        <w:ind w:left="0" w:firstLine="0"/>
      </w:pPr>
      <w:rPr>
        <w:rFonts w:hint="default"/>
        <w:b/>
        <w:color w:val="auto"/>
      </w:rPr>
    </w:lvl>
    <w:lvl w:ilvl="1">
      <w:start w:val="1"/>
      <w:numFmt w:val="decimal"/>
      <w:lvlText w:val="%1.%2."/>
      <w:lvlJc w:val="left"/>
      <w:pPr>
        <w:tabs>
          <w:tab w:val="num" w:pos="3998"/>
        </w:tabs>
        <w:ind w:left="3544" w:firstLine="0"/>
      </w:pPr>
      <w:rPr>
        <w:rFonts w:hint="default"/>
        <w:b/>
      </w:rPr>
    </w:lvl>
    <w:lvl w:ilvl="2">
      <w:start w:val="1"/>
      <w:numFmt w:val="decimal"/>
      <w:lvlText w:val="%1.%2.%3."/>
      <w:lvlJc w:val="left"/>
      <w:pPr>
        <w:tabs>
          <w:tab w:val="num" w:pos="1248"/>
        </w:tabs>
        <w:ind w:left="568" w:firstLine="0"/>
      </w:pPr>
      <w:rPr>
        <w:rFonts w:hint="default"/>
        <w:b/>
        <w:i w:val="0"/>
        <w:color w:val="auto"/>
        <w:sz w:val="24"/>
        <w:szCs w:val="24"/>
      </w:rPr>
    </w:lvl>
    <w:lvl w:ilvl="3">
      <w:start w:val="1"/>
      <w:numFmt w:val="decimal"/>
      <w:lvlText w:val="%1.%2.%3.%4."/>
      <w:lvlJc w:val="left"/>
      <w:pPr>
        <w:tabs>
          <w:tab w:val="num" w:pos="2184"/>
        </w:tabs>
        <w:ind w:left="1277"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lang w:val="en-US"/>
      </w:rPr>
    </w:lvl>
    <w:lvl w:ilvl="4">
      <w:start w:val="1"/>
      <w:numFmt w:val="decimal"/>
      <w:lvlText w:val="%1.%2.%3.%4.%5."/>
      <w:lvlJc w:val="left"/>
      <w:pPr>
        <w:tabs>
          <w:tab w:val="num" w:pos="1134"/>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6">
    <w:nsid w:val="375A3B41"/>
    <w:multiLevelType w:val="hybridMultilevel"/>
    <w:tmpl w:val="8F5E8FA6"/>
    <w:lvl w:ilvl="0" w:tplc="66D46C58">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232992"/>
    <w:multiLevelType w:val="hybridMultilevel"/>
    <w:tmpl w:val="431CDD50"/>
    <w:lvl w:ilvl="0" w:tplc="A6408434">
      <w:start w:val="1"/>
      <w:numFmt w:val="bullet"/>
      <w:pStyle w:val="a"/>
      <w:lvlText w:val=""/>
      <w:lvlJc w:val="left"/>
      <w:pPr>
        <w:ind w:left="2062" w:hanging="360"/>
      </w:pPr>
      <w:rPr>
        <w:rFonts w:ascii="Symbol" w:hAnsi="Symbol" w:hint="default"/>
      </w:rPr>
    </w:lvl>
    <w:lvl w:ilvl="1" w:tplc="5A12FAFA">
      <w:start w:val="1"/>
      <w:numFmt w:val="bullet"/>
      <w:lvlText w:val="o"/>
      <w:lvlJc w:val="left"/>
      <w:pPr>
        <w:ind w:left="2858" w:hanging="360"/>
      </w:pPr>
      <w:rPr>
        <w:rFonts w:ascii="Courier New" w:hAnsi="Courier New" w:cs="Courier New" w:hint="default"/>
      </w:rPr>
    </w:lvl>
    <w:lvl w:ilvl="2" w:tplc="FCFAC162">
      <w:start w:val="1"/>
      <w:numFmt w:val="bullet"/>
      <w:lvlText w:val=""/>
      <w:lvlJc w:val="left"/>
      <w:pPr>
        <w:ind w:left="3578" w:hanging="360"/>
      </w:pPr>
      <w:rPr>
        <w:rFonts w:ascii="Wingdings" w:hAnsi="Wingdings" w:hint="default"/>
      </w:rPr>
    </w:lvl>
    <w:lvl w:ilvl="3" w:tplc="748475E0">
      <w:start w:val="1"/>
      <w:numFmt w:val="bullet"/>
      <w:lvlText w:val=""/>
      <w:lvlJc w:val="left"/>
      <w:pPr>
        <w:ind w:left="4298" w:hanging="360"/>
      </w:pPr>
      <w:rPr>
        <w:rFonts w:ascii="Symbol" w:hAnsi="Symbol" w:hint="default"/>
      </w:rPr>
    </w:lvl>
    <w:lvl w:ilvl="4" w:tplc="8FA06AD8" w:tentative="1">
      <w:start w:val="1"/>
      <w:numFmt w:val="bullet"/>
      <w:lvlText w:val="o"/>
      <w:lvlJc w:val="left"/>
      <w:pPr>
        <w:ind w:left="5018" w:hanging="360"/>
      </w:pPr>
      <w:rPr>
        <w:rFonts w:ascii="Courier New" w:hAnsi="Courier New" w:cs="Courier New" w:hint="default"/>
      </w:rPr>
    </w:lvl>
    <w:lvl w:ilvl="5" w:tplc="458CA078" w:tentative="1">
      <w:start w:val="1"/>
      <w:numFmt w:val="bullet"/>
      <w:lvlText w:val=""/>
      <w:lvlJc w:val="left"/>
      <w:pPr>
        <w:ind w:left="5738" w:hanging="360"/>
      </w:pPr>
      <w:rPr>
        <w:rFonts w:ascii="Wingdings" w:hAnsi="Wingdings" w:hint="default"/>
      </w:rPr>
    </w:lvl>
    <w:lvl w:ilvl="6" w:tplc="A45014F4" w:tentative="1">
      <w:start w:val="1"/>
      <w:numFmt w:val="bullet"/>
      <w:lvlText w:val=""/>
      <w:lvlJc w:val="left"/>
      <w:pPr>
        <w:ind w:left="6458" w:hanging="360"/>
      </w:pPr>
      <w:rPr>
        <w:rFonts w:ascii="Symbol" w:hAnsi="Symbol" w:hint="default"/>
      </w:rPr>
    </w:lvl>
    <w:lvl w:ilvl="7" w:tplc="1B0AC8B0" w:tentative="1">
      <w:start w:val="1"/>
      <w:numFmt w:val="bullet"/>
      <w:lvlText w:val="o"/>
      <w:lvlJc w:val="left"/>
      <w:pPr>
        <w:ind w:left="7178" w:hanging="360"/>
      </w:pPr>
      <w:rPr>
        <w:rFonts w:ascii="Courier New" w:hAnsi="Courier New" w:cs="Courier New" w:hint="default"/>
      </w:rPr>
    </w:lvl>
    <w:lvl w:ilvl="8" w:tplc="96DE47F2" w:tentative="1">
      <w:start w:val="1"/>
      <w:numFmt w:val="bullet"/>
      <w:lvlText w:val=""/>
      <w:lvlJc w:val="left"/>
      <w:pPr>
        <w:ind w:left="7898" w:hanging="360"/>
      </w:pPr>
      <w:rPr>
        <w:rFonts w:ascii="Wingdings" w:hAnsi="Wingdings" w:hint="default"/>
      </w:rPr>
    </w:lvl>
  </w:abstractNum>
  <w:abstractNum w:abstractNumId="18">
    <w:nsid w:val="476D6DCD"/>
    <w:multiLevelType w:val="hybridMultilevel"/>
    <w:tmpl w:val="4B185EAA"/>
    <w:lvl w:ilvl="0" w:tplc="224286E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
    <w:nsid w:val="4DDC454C"/>
    <w:multiLevelType w:val="multilevel"/>
    <w:tmpl w:val="950A4D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1A86EB7"/>
    <w:multiLevelType w:val="multilevel"/>
    <w:tmpl w:val="4A32E13C"/>
    <w:lvl w:ilvl="0">
      <w:start w:val="1"/>
      <w:numFmt w:val="decimal"/>
      <w:lvlText w:val="%1."/>
      <w:lvlJc w:val="left"/>
      <w:pPr>
        <w:ind w:left="720" w:hanging="360"/>
      </w:pPr>
      <w:rPr>
        <w:rFonts w:hint="default"/>
        <w:b/>
      </w:rPr>
    </w:lvl>
    <w:lvl w:ilvl="1">
      <w:start w:val="1"/>
      <w:numFmt w:val="decimal"/>
      <w:isLgl/>
      <w:lvlText w:val="%1.%2."/>
      <w:lvlJc w:val="left"/>
      <w:pPr>
        <w:ind w:left="1215" w:hanging="49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2112659"/>
    <w:multiLevelType w:val="multilevel"/>
    <w:tmpl w:val="C172AFAA"/>
    <w:lvl w:ilvl="0">
      <w:start w:val="1"/>
      <w:numFmt w:val="decimal"/>
      <w:lvlText w:val="%1."/>
      <w:lvlJc w:val="left"/>
      <w:pPr>
        <w:ind w:left="360" w:hanging="360"/>
      </w:pPr>
      <w:rPr>
        <w:rFonts w:hint="default"/>
      </w:rPr>
    </w:lvl>
    <w:lvl w:ilvl="1">
      <w:start w:val="1"/>
      <w:numFmt w:val="decimal"/>
      <w:lvlText w:val="%1.%2."/>
      <w:lvlJc w:val="left"/>
      <w:pPr>
        <w:ind w:left="1785" w:hanging="36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4995" w:hanging="72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205" w:hanging="108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415" w:hanging="1440"/>
      </w:pPr>
      <w:rPr>
        <w:rFonts w:hint="default"/>
      </w:rPr>
    </w:lvl>
    <w:lvl w:ilvl="8">
      <w:start w:val="1"/>
      <w:numFmt w:val="decimal"/>
      <w:lvlText w:val="%1.%2.%3.%4.%5.%6.%7.%8.%9."/>
      <w:lvlJc w:val="left"/>
      <w:pPr>
        <w:ind w:left="13200" w:hanging="1800"/>
      </w:pPr>
      <w:rPr>
        <w:rFonts w:hint="default"/>
      </w:rPr>
    </w:lvl>
  </w:abstractNum>
  <w:abstractNum w:abstractNumId="22">
    <w:nsid w:val="58BB3B3C"/>
    <w:multiLevelType w:val="hybridMultilevel"/>
    <w:tmpl w:val="C3B6B02C"/>
    <w:lvl w:ilvl="0" w:tplc="BCE429F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3">
    <w:nsid w:val="59EA3EE6"/>
    <w:multiLevelType w:val="hybridMultilevel"/>
    <w:tmpl w:val="0D246732"/>
    <w:lvl w:ilvl="0" w:tplc="5018F71E">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nsid w:val="5B591F7D"/>
    <w:multiLevelType w:val="hybridMultilevel"/>
    <w:tmpl w:val="5BD8F9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0CB2502"/>
    <w:multiLevelType w:val="hybridMultilevel"/>
    <w:tmpl w:val="D07010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CF4165E"/>
    <w:multiLevelType w:val="hybridMultilevel"/>
    <w:tmpl w:val="3ACAC28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E9A5343"/>
    <w:multiLevelType w:val="multilevel"/>
    <w:tmpl w:val="94F278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0CB69E2"/>
    <w:multiLevelType w:val="multilevel"/>
    <w:tmpl w:val="8904F042"/>
    <w:lvl w:ilvl="0">
      <w:start w:val="1"/>
      <w:numFmt w:val="decimal"/>
      <w:lvlText w:val="%1."/>
      <w:lvlJc w:val="left"/>
      <w:pPr>
        <w:ind w:left="540" w:hanging="540"/>
      </w:pPr>
      <w:rPr>
        <w:rFonts w:hint="default"/>
      </w:rPr>
    </w:lvl>
    <w:lvl w:ilvl="1">
      <w:start w:val="4"/>
      <w:numFmt w:val="decimal"/>
      <w:lvlText w:val="%1.%2."/>
      <w:lvlJc w:val="left"/>
      <w:pPr>
        <w:ind w:left="1603" w:hanging="540"/>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29">
    <w:nsid w:val="72F91B94"/>
    <w:multiLevelType w:val="multilevel"/>
    <w:tmpl w:val="37DA2B14"/>
    <w:lvl w:ilvl="0">
      <w:start w:val="3"/>
      <w:numFmt w:val="decimal"/>
      <w:lvlText w:val="%1."/>
      <w:lvlJc w:val="left"/>
      <w:pPr>
        <w:ind w:left="720" w:hanging="720"/>
      </w:pPr>
      <w:rPr>
        <w:rFonts w:hint="default"/>
      </w:rPr>
    </w:lvl>
    <w:lvl w:ilvl="1">
      <w:start w:val="1"/>
      <w:numFmt w:val="decimal"/>
      <w:lvlText w:val="%1.%2."/>
      <w:lvlJc w:val="left"/>
      <w:pPr>
        <w:ind w:left="1665" w:hanging="720"/>
      </w:pPr>
      <w:rPr>
        <w:rFonts w:hint="default"/>
      </w:rPr>
    </w:lvl>
    <w:lvl w:ilvl="2">
      <w:start w:val="2"/>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5."/>
      <w:lvlJc w:val="left"/>
      <w:pPr>
        <w:ind w:left="4860" w:hanging="1080"/>
      </w:pPr>
      <w:rPr>
        <w:rFonts w:ascii="Times New Roman" w:eastAsiaTheme="minorHAnsi" w:hAnsi="Times New Roman" w:cstheme="minorBidi"/>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30">
    <w:nsid w:val="74EB3B1E"/>
    <w:multiLevelType w:val="multilevel"/>
    <w:tmpl w:val="923A3A16"/>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eastAsiaTheme="minorHAnsi" w:cs="Times New Roman" w:hint="default"/>
        <w:b/>
        <w:color w:val="auto"/>
        <w:sz w:val="24"/>
      </w:rPr>
    </w:lvl>
    <w:lvl w:ilvl="2">
      <w:start w:val="1"/>
      <w:numFmt w:val="decimal"/>
      <w:isLgl/>
      <w:lvlText w:val="%1.%2.%3."/>
      <w:lvlJc w:val="left"/>
      <w:pPr>
        <w:ind w:left="720" w:hanging="720"/>
      </w:pPr>
      <w:rPr>
        <w:rFonts w:eastAsiaTheme="minorHAnsi" w:cs="Times New Roman" w:hint="default"/>
        <w:b w:val="0"/>
        <w:color w:val="auto"/>
        <w:sz w:val="24"/>
      </w:rPr>
    </w:lvl>
    <w:lvl w:ilvl="3">
      <w:start w:val="1"/>
      <w:numFmt w:val="decimal"/>
      <w:isLgl/>
      <w:lvlText w:val="%1.%2.%3.%4."/>
      <w:lvlJc w:val="left"/>
      <w:pPr>
        <w:ind w:left="1430" w:hanging="1080"/>
      </w:pPr>
      <w:rPr>
        <w:rFonts w:eastAsiaTheme="minorHAnsi" w:cs="Times New Roman" w:hint="default"/>
        <w:b/>
        <w:color w:val="auto"/>
        <w:sz w:val="24"/>
      </w:rPr>
    </w:lvl>
    <w:lvl w:ilvl="4">
      <w:start w:val="1"/>
      <w:numFmt w:val="decimal"/>
      <w:isLgl/>
      <w:lvlText w:val="%1.%2.%3.%4.%5."/>
      <w:lvlJc w:val="left"/>
      <w:pPr>
        <w:ind w:left="1440" w:hanging="1440"/>
      </w:pPr>
      <w:rPr>
        <w:rFonts w:eastAsiaTheme="minorHAnsi" w:cs="Times New Roman" w:hint="default"/>
        <w:b w:val="0"/>
        <w:color w:val="auto"/>
        <w:sz w:val="24"/>
      </w:rPr>
    </w:lvl>
    <w:lvl w:ilvl="5">
      <w:start w:val="1"/>
      <w:numFmt w:val="decimal"/>
      <w:isLgl/>
      <w:lvlText w:val="%1.%2.%3.%4.%5.%6."/>
      <w:lvlJc w:val="left"/>
      <w:pPr>
        <w:ind w:left="1440" w:hanging="1440"/>
      </w:pPr>
      <w:rPr>
        <w:rFonts w:eastAsiaTheme="minorHAnsi" w:cs="Times New Roman" w:hint="default"/>
        <w:b w:val="0"/>
        <w:color w:val="auto"/>
        <w:sz w:val="24"/>
      </w:rPr>
    </w:lvl>
    <w:lvl w:ilvl="6">
      <w:start w:val="1"/>
      <w:numFmt w:val="decimal"/>
      <w:isLgl/>
      <w:lvlText w:val="%1.%2.%3.%4.%5.%6.%7."/>
      <w:lvlJc w:val="left"/>
      <w:pPr>
        <w:ind w:left="1800" w:hanging="1800"/>
      </w:pPr>
      <w:rPr>
        <w:rFonts w:eastAsiaTheme="minorHAnsi" w:cs="Times New Roman" w:hint="default"/>
        <w:b w:val="0"/>
        <w:color w:val="auto"/>
        <w:sz w:val="24"/>
      </w:rPr>
    </w:lvl>
    <w:lvl w:ilvl="7">
      <w:start w:val="1"/>
      <w:numFmt w:val="decimal"/>
      <w:isLgl/>
      <w:lvlText w:val="%1.%2.%3.%4.%5.%6.%7.%8."/>
      <w:lvlJc w:val="left"/>
      <w:pPr>
        <w:ind w:left="2160" w:hanging="2160"/>
      </w:pPr>
      <w:rPr>
        <w:rFonts w:eastAsiaTheme="minorHAnsi" w:cs="Times New Roman" w:hint="default"/>
        <w:b w:val="0"/>
        <w:color w:val="auto"/>
        <w:sz w:val="24"/>
      </w:rPr>
    </w:lvl>
    <w:lvl w:ilvl="8">
      <w:start w:val="1"/>
      <w:numFmt w:val="decimal"/>
      <w:isLgl/>
      <w:lvlText w:val="%1.%2.%3.%4.%5.%6.%7.%8.%9."/>
      <w:lvlJc w:val="left"/>
      <w:pPr>
        <w:ind w:left="2160" w:hanging="2160"/>
      </w:pPr>
      <w:rPr>
        <w:rFonts w:eastAsiaTheme="minorHAnsi" w:cs="Times New Roman" w:hint="default"/>
        <w:b w:val="0"/>
        <w:color w:val="auto"/>
        <w:sz w:val="24"/>
      </w:rPr>
    </w:lvl>
  </w:abstractNum>
  <w:abstractNum w:abstractNumId="31">
    <w:nsid w:val="763937CC"/>
    <w:multiLevelType w:val="hybridMultilevel"/>
    <w:tmpl w:val="0AA4AFA4"/>
    <w:lvl w:ilvl="0" w:tplc="531CE18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2">
    <w:nsid w:val="778B619F"/>
    <w:multiLevelType w:val="multilevel"/>
    <w:tmpl w:val="C7D82508"/>
    <w:lvl w:ilvl="0">
      <w:start w:val="1"/>
      <w:numFmt w:val="decimal"/>
      <w:lvlText w:val="%1."/>
      <w:lvlJc w:val="left"/>
      <w:pPr>
        <w:ind w:left="900" w:hanging="900"/>
      </w:pPr>
      <w:rPr>
        <w:rFonts w:hint="default"/>
        <w:u w:val="single"/>
      </w:rPr>
    </w:lvl>
    <w:lvl w:ilvl="1">
      <w:start w:val="4"/>
      <w:numFmt w:val="decimal"/>
      <w:lvlText w:val="%1.%2."/>
      <w:lvlJc w:val="left"/>
      <w:pPr>
        <w:ind w:left="1579" w:hanging="900"/>
      </w:pPr>
      <w:rPr>
        <w:rFonts w:hint="default"/>
        <w:u w:val="single"/>
      </w:rPr>
    </w:lvl>
    <w:lvl w:ilvl="2">
      <w:start w:val="3"/>
      <w:numFmt w:val="decimal"/>
      <w:lvlText w:val="%1.%2.%3."/>
      <w:lvlJc w:val="left"/>
      <w:pPr>
        <w:ind w:left="2258" w:hanging="900"/>
      </w:pPr>
      <w:rPr>
        <w:rFonts w:hint="default"/>
        <w:u w:val="single"/>
      </w:rPr>
    </w:lvl>
    <w:lvl w:ilvl="3">
      <w:start w:val="2"/>
      <w:numFmt w:val="decimal"/>
      <w:lvlText w:val="%1.%2.%3.%4."/>
      <w:lvlJc w:val="left"/>
      <w:pPr>
        <w:ind w:left="2937" w:hanging="900"/>
      </w:pPr>
      <w:rPr>
        <w:rFonts w:hint="default"/>
        <w:u w:val="single"/>
      </w:rPr>
    </w:lvl>
    <w:lvl w:ilvl="4">
      <w:start w:val="1"/>
      <w:numFmt w:val="decimal"/>
      <w:lvlText w:val="%1.%2.%3.%4.%5."/>
      <w:lvlJc w:val="left"/>
      <w:pPr>
        <w:ind w:left="3796" w:hanging="1080"/>
      </w:pPr>
      <w:rPr>
        <w:rFonts w:hint="default"/>
        <w:u w:val="single"/>
      </w:rPr>
    </w:lvl>
    <w:lvl w:ilvl="5">
      <w:start w:val="1"/>
      <w:numFmt w:val="decimal"/>
      <w:lvlText w:val="%1.%2.%3.%4.%5.%6."/>
      <w:lvlJc w:val="left"/>
      <w:pPr>
        <w:ind w:left="4475" w:hanging="1080"/>
      </w:pPr>
      <w:rPr>
        <w:rFonts w:hint="default"/>
        <w:u w:val="single"/>
      </w:rPr>
    </w:lvl>
    <w:lvl w:ilvl="6">
      <w:start w:val="1"/>
      <w:numFmt w:val="decimal"/>
      <w:lvlText w:val="%1.%2.%3.%4.%5.%6.%7."/>
      <w:lvlJc w:val="left"/>
      <w:pPr>
        <w:ind w:left="5514" w:hanging="1440"/>
      </w:pPr>
      <w:rPr>
        <w:rFonts w:hint="default"/>
        <w:u w:val="single"/>
      </w:rPr>
    </w:lvl>
    <w:lvl w:ilvl="7">
      <w:start w:val="1"/>
      <w:numFmt w:val="decimal"/>
      <w:lvlText w:val="%1.%2.%3.%4.%5.%6.%7.%8."/>
      <w:lvlJc w:val="left"/>
      <w:pPr>
        <w:ind w:left="6193" w:hanging="1440"/>
      </w:pPr>
      <w:rPr>
        <w:rFonts w:hint="default"/>
        <w:u w:val="single"/>
      </w:rPr>
    </w:lvl>
    <w:lvl w:ilvl="8">
      <w:start w:val="1"/>
      <w:numFmt w:val="decimal"/>
      <w:lvlText w:val="%1.%2.%3.%4.%5.%6.%7.%8.%9."/>
      <w:lvlJc w:val="left"/>
      <w:pPr>
        <w:ind w:left="7232" w:hanging="1800"/>
      </w:pPr>
      <w:rPr>
        <w:rFonts w:hint="default"/>
        <w:u w:val="single"/>
      </w:rPr>
    </w:lvl>
  </w:abstractNum>
  <w:abstractNum w:abstractNumId="33">
    <w:nsid w:val="7A764789"/>
    <w:multiLevelType w:val="hybridMultilevel"/>
    <w:tmpl w:val="CE6A4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2"/>
  </w:num>
  <w:num w:numId="3">
    <w:abstractNumId w:val="16"/>
  </w:num>
  <w:num w:numId="4">
    <w:abstractNumId w:val="30"/>
  </w:num>
  <w:num w:numId="5">
    <w:abstractNumId w:val="7"/>
  </w:num>
  <w:num w:numId="6">
    <w:abstractNumId w:val="3"/>
  </w:num>
  <w:num w:numId="7">
    <w:abstractNumId w:val="2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3"/>
  </w:num>
  <w:num w:numId="11">
    <w:abstractNumId w:val="1"/>
  </w:num>
  <w:num w:numId="12">
    <w:abstractNumId w:val="4"/>
  </w:num>
  <w:num w:numId="13">
    <w:abstractNumId w:val="20"/>
  </w:num>
  <w:num w:numId="14">
    <w:abstractNumId w:val="33"/>
  </w:num>
  <w:num w:numId="15">
    <w:abstractNumId w:val="18"/>
  </w:num>
  <w:num w:numId="16">
    <w:abstractNumId w:val="2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9"/>
  </w:num>
  <w:num w:numId="20">
    <w:abstractNumId w:val="21"/>
  </w:num>
  <w:num w:numId="21">
    <w:abstractNumId w:val="11"/>
  </w:num>
  <w:num w:numId="22">
    <w:abstractNumId w:val="19"/>
  </w:num>
  <w:num w:numId="23">
    <w:abstractNumId w:val="28"/>
  </w:num>
  <w:num w:numId="24">
    <w:abstractNumId w:val="32"/>
  </w:num>
  <w:num w:numId="25">
    <w:abstractNumId w:val="8"/>
  </w:num>
  <w:num w:numId="26">
    <w:abstractNumId w:val="15"/>
  </w:num>
  <w:num w:numId="27">
    <w:abstractNumId w:val="5"/>
  </w:num>
  <w:num w:numId="28">
    <w:abstractNumId w:val="0"/>
  </w:num>
  <w:num w:numId="29">
    <w:abstractNumId w:val="6"/>
  </w:num>
  <w:num w:numId="30">
    <w:abstractNumId w:val="25"/>
  </w:num>
  <w:num w:numId="31">
    <w:abstractNumId w:val="22"/>
  </w:num>
  <w:num w:numId="32">
    <w:abstractNumId w:val="23"/>
  </w:num>
  <w:num w:numId="33">
    <w:abstractNumId w:val="31"/>
  </w:num>
  <w:num w:numId="3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0D"/>
    <w:rsid w:val="00000DD3"/>
    <w:rsid w:val="00005CC6"/>
    <w:rsid w:val="0000785D"/>
    <w:rsid w:val="000138D2"/>
    <w:rsid w:val="0001579B"/>
    <w:rsid w:val="00016A54"/>
    <w:rsid w:val="0002068D"/>
    <w:rsid w:val="00021FDF"/>
    <w:rsid w:val="000233FF"/>
    <w:rsid w:val="00023651"/>
    <w:rsid w:val="00023B2F"/>
    <w:rsid w:val="00023C47"/>
    <w:rsid w:val="000242DE"/>
    <w:rsid w:val="000246E4"/>
    <w:rsid w:val="00024B36"/>
    <w:rsid w:val="00024CFF"/>
    <w:rsid w:val="00031A1B"/>
    <w:rsid w:val="00034C8E"/>
    <w:rsid w:val="00035854"/>
    <w:rsid w:val="000364F3"/>
    <w:rsid w:val="000429C5"/>
    <w:rsid w:val="00045354"/>
    <w:rsid w:val="00047F1D"/>
    <w:rsid w:val="00047FDE"/>
    <w:rsid w:val="00050259"/>
    <w:rsid w:val="000537F6"/>
    <w:rsid w:val="00054550"/>
    <w:rsid w:val="0005579C"/>
    <w:rsid w:val="0005693A"/>
    <w:rsid w:val="00056D1E"/>
    <w:rsid w:val="000611C4"/>
    <w:rsid w:val="000618DD"/>
    <w:rsid w:val="000642CD"/>
    <w:rsid w:val="00065A85"/>
    <w:rsid w:val="0006682F"/>
    <w:rsid w:val="000678C7"/>
    <w:rsid w:val="00070894"/>
    <w:rsid w:val="00072948"/>
    <w:rsid w:val="0007475E"/>
    <w:rsid w:val="00080EFD"/>
    <w:rsid w:val="00083276"/>
    <w:rsid w:val="00084BD5"/>
    <w:rsid w:val="00084FB6"/>
    <w:rsid w:val="00094DA4"/>
    <w:rsid w:val="00096CFC"/>
    <w:rsid w:val="000979CB"/>
    <w:rsid w:val="000A36F4"/>
    <w:rsid w:val="000A4DDB"/>
    <w:rsid w:val="000A7561"/>
    <w:rsid w:val="000B0CAF"/>
    <w:rsid w:val="000B4C85"/>
    <w:rsid w:val="000B6281"/>
    <w:rsid w:val="000B62DA"/>
    <w:rsid w:val="000C0C73"/>
    <w:rsid w:val="000C21FB"/>
    <w:rsid w:val="000C2893"/>
    <w:rsid w:val="000C3462"/>
    <w:rsid w:val="000C3B52"/>
    <w:rsid w:val="000C469E"/>
    <w:rsid w:val="000C48B1"/>
    <w:rsid w:val="000C5A01"/>
    <w:rsid w:val="000C7AFF"/>
    <w:rsid w:val="000D27C5"/>
    <w:rsid w:val="000D3E4D"/>
    <w:rsid w:val="000D602E"/>
    <w:rsid w:val="000D63CD"/>
    <w:rsid w:val="000D6EDD"/>
    <w:rsid w:val="000D7EF9"/>
    <w:rsid w:val="000E07B6"/>
    <w:rsid w:val="000E0F26"/>
    <w:rsid w:val="000E16DC"/>
    <w:rsid w:val="000E29F6"/>
    <w:rsid w:val="000E3F3C"/>
    <w:rsid w:val="000E6238"/>
    <w:rsid w:val="000F1781"/>
    <w:rsid w:val="000F5C56"/>
    <w:rsid w:val="000F63EC"/>
    <w:rsid w:val="000F6FB0"/>
    <w:rsid w:val="00100AAE"/>
    <w:rsid w:val="00101E2F"/>
    <w:rsid w:val="00101E4B"/>
    <w:rsid w:val="001041CC"/>
    <w:rsid w:val="00105969"/>
    <w:rsid w:val="001062F0"/>
    <w:rsid w:val="001125C7"/>
    <w:rsid w:val="001127A4"/>
    <w:rsid w:val="00113E0E"/>
    <w:rsid w:val="00115123"/>
    <w:rsid w:val="001163AF"/>
    <w:rsid w:val="00116428"/>
    <w:rsid w:val="00120AA4"/>
    <w:rsid w:val="0012366D"/>
    <w:rsid w:val="00123E6A"/>
    <w:rsid w:val="00124085"/>
    <w:rsid w:val="001248D8"/>
    <w:rsid w:val="00126326"/>
    <w:rsid w:val="00127642"/>
    <w:rsid w:val="0012790B"/>
    <w:rsid w:val="00132AF7"/>
    <w:rsid w:val="00134027"/>
    <w:rsid w:val="00134944"/>
    <w:rsid w:val="001366DC"/>
    <w:rsid w:val="001367C6"/>
    <w:rsid w:val="00137C1B"/>
    <w:rsid w:val="00140604"/>
    <w:rsid w:val="001417A5"/>
    <w:rsid w:val="0014271F"/>
    <w:rsid w:val="001427DF"/>
    <w:rsid w:val="00144E2D"/>
    <w:rsid w:val="0014505E"/>
    <w:rsid w:val="001456A2"/>
    <w:rsid w:val="00145905"/>
    <w:rsid w:val="001474E6"/>
    <w:rsid w:val="00150A38"/>
    <w:rsid w:val="00151B0A"/>
    <w:rsid w:val="00152F73"/>
    <w:rsid w:val="00153954"/>
    <w:rsid w:val="0015496E"/>
    <w:rsid w:val="00155623"/>
    <w:rsid w:val="0015592A"/>
    <w:rsid w:val="00155958"/>
    <w:rsid w:val="00160F32"/>
    <w:rsid w:val="00165F4C"/>
    <w:rsid w:val="00166149"/>
    <w:rsid w:val="0017404F"/>
    <w:rsid w:val="001740D6"/>
    <w:rsid w:val="00174663"/>
    <w:rsid w:val="0017470A"/>
    <w:rsid w:val="001755E0"/>
    <w:rsid w:val="00175D72"/>
    <w:rsid w:val="00180AE7"/>
    <w:rsid w:val="001816B8"/>
    <w:rsid w:val="00181BE5"/>
    <w:rsid w:val="00182D2C"/>
    <w:rsid w:val="00185707"/>
    <w:rsid w:val="00185F03"/>
    <w:rsid w:val="001866A2"/>
    <w:rsid w:val="001875E4"/>
    <w:rsid w:val="00187D76"/>
    <w:rsid w:val="00190B7D"/>
    <w:rsid w:val="00191680"/>
    <w:rsid w:val="00192432"/>
    <w:rsid w:val="00193E86"/>
    <w:rsid w:val="00195D0C"/>
    <w:rsid w:val="001978E8"/>
    <w:rsid w:val="001A007B"/>
    <w:rsid w:val="001A208E"/>
    <w:rsid w:val="001A6D5F"/>
    <w:rsid w:val="001A7911"/>
    <w:rsid w:val="001B2C29"/>
    <w:rsid w:val="001B3468"/>
    <w:rsid w:val="001C0196"/>
    <w:rsid w:val="001C1E30"/>
    <w:rsid w:val="001C5B02"/>
    <w:rsid w:val="001D282A"/>
    <w:rsid w:val="001D2DD6"/>
    <w:rsid w:val="001D620C"/>
    <w:rsid w:val="001D7B5C"/>
    <w:rsid w:val="001E05A8"/>
    <w:rsid w:val="001E077A"/>
    <w:rsid w:val="001E1DC9"/>
    <w:rsid w:val="001E2AB8"/>
    <w:rsid w:val="001E2D3E"/>
    <w:rsid w:val="001E3703"/>
    <w:rsid w:val="001E4BEC"/>
    <w:rsid w:val="001E561C"/>
    <w:rsid w:val="001E5F86"/>
    <w:rsid w:val="001E6C5F"/>
    <w:rsid w:val="001E764A"/>
    <w:rsid w:val="001F1F87"/>
    <w:rsid w:val="001F2660"/>
    <w:rsid w:val="001F3079"/>
    <w:rsid w:val="001F3601"/>
    <w:rsid w:val="001F41C3"/>
    <w:rsid w:val="001F45D5"/>
    <w:rsid w:val="002002A3"/>
    <w:rsid w:val="00201EBE"/>
    <w:rsid w:val="00203F4F"/>
    <w:rsid w:val="00205AD3"/>
    <w:rsid w:val="0020643D"/>
    <w:rsid w:val="002143CE"/>
    <w:rsid w:val="00215943"/>
    <w:rsid w:val="002166F5"/>
    <w:rsid w:val="00216713"/>
    <w:rsid w:val="00221813"/>
    <w:rsid w:val="00223899"/>
    <w:rsid w:val="00223FB3"/>
    <w:rsid w:val="00224D35"/>
    <w:rsid w:val="002342C0"/>
    <w:rsid w:val="00234452"/>
    <w:rsid w:val="00235F17"/>
    <w:rsid w:val="00237AFF"/>
    <w:rsid w:val="00240A21"/>
    <w:rsid w:val="00242D83"/>
    <w:rsid w:val="00243DAF"/>
    <w:rsid w:val="00245F0C"/>
    <w:rsid w:val="002464C5"/>
    <w:rsid w:val="002465B4"/>
    <w:rsid w:val="00251DAF"/>
    <w:rsid w:val="00252C0D"/>
    <w:rsid w:val="002540E2"/>
    <w:rsid w:val="00254BE6"/>
    <w:rsid w:val="002558E3"/>
    <w:rsid w:val="002623DF"/>
    <w:rsid w:val="00262E13"/>
    <w:rsid w:val="0026338A"/>
    <w:rsid w:val="002639BA"/>
    <w:rsid w:val="00264FC1"/>
    <w:rsid w:val="0026562E"/>
    <w:rsid w:val="00265CF6"/>
    <w:rsid w:val="00267201"/>
    <w:rsid w:val="002718FE"/>
    <w:rsid w:val="00272EDF"/>
    <w:rsid w:val="00274E65"/>
    <w:rsid w:val="00274E6D"/>
    <w:rsid w:val="002772BE"/>
    <w:rsid w:val="00281234"/>
    <w:rsid w:val="00281A26"/>
    <w:rsid w:val="0028312A"/>
    <w:rsid w:val="00290F5A"/>
    <w:rsid w:val="00295074"/>
    <w:rsid w:val="00295FCA"/>
    <w:rsid w:val="002A1C57"/>
    <w:rsid w:val="002A2695"/>
    <w:rsid w:val="002A56A6"/>
    <w:rsid w:val="002A5828"/>
    <w:rsid w:val="002A7B9D"/>
    <w:rsid w:val="002B0441"/>
    <w:rsid w:val="002B2A72"/>
    <w:rsid w:val="002B621D"/>
    <w:rsid w:val="002C11BB"/>
    <w:rsid w:val="002C21B7"/>
    <w:rsid w:val="002C2824"/>
    <w:rsid w:val="002C2F16"/>
    <w:rsid w:val="002C592F"/>
    <w:rsid w:val="002D3484"/>
    <w:rsid w:val="002D54AB"/>
    <w:rsid w:val="002D6140"/>
    <w:rsid w:val="002E05D1"/>
    <w:rsid w:val="002E1634"/>
    <w:rsid w:val="002E750D"/>
    <w:rsid w:val="002E7B8D"/>
    <w:rsid w:val="002F32BE"/>
    <w:rsid w:val="002F32C7"/>
    <w:rsid w:val="002F52D8"/>
    <w:rsid w:val="002F5B9C"/>
    <w:rsid w:val="002F66E7"/>
    <w:rsid w:val="002F7652"/>
    <w:rsid w:val="0030281E"/>
    <w:rsid w:val="003029A9"/>
    <w:rsid w:val="00303C18"/>
    <w:rsid w:val="0030530F"/>
    <w:rsid w:val="003058BE"/>
    <w:rsid w:val="00307EF8"/>
    <w:rsid w:val="00311778"/>
    <w:rsid w:val="00314144"/>
    <w:rsid w:val="00316B23"/>
    <w:rsid w:val="00317E59"/>
    <w:rsid w:val="00322B64"/>
    <w:rsid w:val="00323CA9"/>
    <w:rsid w:val="0032494C"/>
    <w:rsid w:val="00325527"/>
    <w:rsid w:val="00325C11"/>
    <w:rsid w:val="003278D6"/>
    <w:rsid w:val="003302A4"/>
    <w:rsid w:val="0033082A"/>
    <w:rsid w:val="00331959"/>
    <w:rsid w:val="003329E4"/>
    <w:rsid w:val="00334D80"/>
    <w:rsid w:val="00337FD2"/>
    <w:rsid w:val="0034064A"/>
    <w:rsid w:val="00342524"/>
    <w:rsid w:val="003440A5"/>
    <w:rsid w:val="00344663"/>
    <w:rsid w:val="0034540A"/>
    <w:rsid w:val="0034607A"/>
    <w:rsid w:val="0034638B"/>
    <w:rsid w:val="00346E5B"/>
    <w:rsid w:val="00350B6C"/>
    <w:rsid w:val="00354BEC"/>
    <w:rsid w:val="003557D4"/>
    <w:rsid w:val="00362040"/>
    <w:rsid w:val="00364011"/>
    <w:rsid w:val="00367A08"/>
    <w:rsid w:val="003703DB"/>
    <w:rsid w:val="0037040D"/>
    <w:rsid w:val="00372A70"/>
    <w:rsid w:val="00372DC5"/>
    <w:rsid w:val="0038092B"/>
    <w:rsid w:val="00381C5F"/>
    <w:rsid w:val="0038590B"/>
    <w:rsid w:val="003907B7"/>
    <w:rsid w:val="003910D8"/>
    <w:rsid w:val="00397FB8"/>
    <w:rsid w:val="003A2E11"/>
    <w:rsid w:val="003A3086"/>
    <w:rsid w:val="003A35EC"/>
    <w:rsid w:val="003A367B"/>
    <w:rsid w:val="003A5459"/>
    <w:rsid w:val="003A7200"/>
    <w:rsid w:val="003A7700"/>
    <w:rsid w:val="003A7F7C"/>
    <w:rsid w:val="003B1210"/>
    <w:rsid w:val="003B1A72"/>
    <w:rsid w:val="003B3BBB"/>
    <w:rsid w:val="003B7AC9"/>
    <w:rsid w:val="003C17BF"/>
    <w:rsid w:val="003C2A72"/>
    <w:rsid w:val="003C2FB3"/>
    <w:rsid w:val="003C3406"/>
    <w:rsid w:val="003C41F9"/>
    <w:rsid w:val="003C4997"/>
    <w:rsid w:val="003C642B"/>
    <w:rsid w:val="003C676B"/>
    <w:rsid w:val="003C7B19"/>
    <w:rsid w:val="003D2AB0"/>
    <w:rsid w:val="003D40EA"/>
    <w:rsid w:val="003D6ACA"/>
    <w:rsid w:val="003D7ED7"/>
    <w:rsid w:val="003E11F6"/>
    <w:rsid w:val="003E163D"/>
    <w:rsid w:val="003E3E9B"/>
    <w:rsid w:val="003E55A5"/>
    <w:rsid w:val="003E58A8"/>
    <w:rsid w:val="003E7229"/>
    <w:rsid w:val="003E78C8"/>
    <w:rsid w:val="003F0555"/>
    <w:rsid w:val="003F1A88"/>
    <w:rsid w:val="003F2C8A"/>
    <w:rsid w:val="003F67FD"/>
    <w:rsid w:val="003F7C78"/>
    <w:rsid w:val="0040167D"/>
    <w:rsid w:val="0040183B"/>
    <w:rsid w:val="0040303E"/>
    <w:rsid w:val="00403A13"/>
    <w:rsid w:val="004041AB"/>
    <w:rsid w:val="004104A3"/>
    <w:rsid w:val="004107BE"/>
    <w:rsid w:val="0041091D"/>
    <w:rsid w:val="00410BFF"/>
    <w:rsid w:val="00411A62"/>
    <w:rsid w:val="00412DBC"/>
    <w:rsid w:val="004140A8"/>
    <w:rsid w:val="00414EDA"/>
    <w:rsid w:val="0041634A"/>
    <w:rsid w:val="004171B4"/>
    <w:rsid w:val="00417923"/>
    <w:rsid w:val="00420CE7"/>
    <w:rsid w:val="0042110E"/>
    <w:rsid w:val="004212DE"/>
    <w:rsid w:val="0042138A"/>
    <w:rsid w:val="004217F5"/>
    <w:rsid w:val="00421882"/>
    <w:rsid w:val="00422079"/>
    <w:rsid w:val="004222B9"/>
    <w:rsid w:val="004236D6"/>
    <w:rsid w:val="00425DC8"/>
    <w:rsid w:val="004318D1"/>
    <w:rsid w:val="00431EFE"/>
    <w:rsid w:val="00432AEE"/>
    <w:rsid w:val="00433D15"/>
    <w:rsid w:val="00435420"/>
    <w:rsid w:val="0044019A"/>
    <w:rsid w:val="0044396D"/>
    <w:rsid w:val="00443BAD"/>
    <w:rsid w:val="0044441A"/>
    <w:rsid w:val="004446BA"/>
    <w:rsid w:val="00445A42"/>
    <w:rsid w:val="00451442"/>
    <w:rsid w:val="00452576"/>
    <w:rsid w:val="004528E5"/>
    <w:rsid w:val="00455B8D"/>
    <w:rsid w:val="00462F8F"/>
    <w:rsid w:val="00463BD6"/>
    <w:rsid w:val="0046549D"/>
    <w:rsid w:val="00465F85"/>
    <w:rsid w:val="004670E3"/>
    <w:rsid w:val="00470528"/>
    <w:rsid w:val="00470FE2"/>
    <w:rsid w:val="00472D6A"/>
    <w:rsid w:val="00483541"/>
    <w:rsid w:val="00485725"/>
    <w:rsid w:val="00485882"/>
    <w:rsid w:val="00493F94"/>
    <w:rsid w:val="00494719"/>
    <w:rsid w:val="00495F80"/>
    <w:rsid w:val="00496957"/>
    <w:rsid w:val="00496BD8"/>
    <w:rsid w:val="004A1575"/>
    <w:rsid w:val="004A2124"/>
    <w:rsid w:val="004A321C"/>
    <w:rsid w:val="004A7531"/>
    <w:rsid w:val="004B12C4"/>
    <w:rsid w:val="004B2120"/>
    <w:rsid w:val="004B23C5"/>
    <w:rsid w:val="004B2ED3"/>
    <w:rsid w:val="004B4AE4"/>
    <w:rsid w:val="004B4F8C"/>
    <w:rsid w:val="004B6FEC"/>
    <w:rsid w:val="004B71BC"/>
    <w:rsid w:val="004B7923"/>
    <w:rsid w:val="004C1348"/>
    <w:rsid w:val="004C155F"/>
    <w:rsid w:val="004C39F1"/>
    <w:rsid w:val="004C42FA"/>
    <w:rsid w:val="004C4487"/>
    <w:rsid w:val="004C5621"/>
    <w:rsid w:val="004C5FD7"/>
    <w:rsid w:val="004C621B"/>
    <w:rsid w:val="004C6F47"/>
    <w:rsid w:val="004D0E54"/>
    <w:rsid w:val="004D1627"/>
    <w:rsid w:val="004D22D2"/>
    <w:rsid w:val="004D31D5"/>
    <w:rsid w:val="004D44D6"/>
    <w:rsid w:val="004D4C5C"/>
    <w:rsid w:val="004D6674"/>
    <w:rsid w:val="004D6729"/>
    <w:rsid w:val="004D6FFD"/>
    <w:rsid w:val="004E0F04"/>
    <w:rsid w:val="004E1DDA"/>
    <w:rsid w:val="004E3386"/>
    <w:rsid w:val="004E3CE0"/>
    <w:rsid w:val="004E4B60"/>
    <w:rsid w:val="004F0355"/>
    <w:rsid w:val="004F039C"/>
    <w:rsid w:val="004F08C5"/>
    <w:rsid w:val="004F12C7"/>
    <w:rsid w:val="004F46FE"/>
    <w:rsid w:val="004F56A8"/>
    <w:rsid w:val="004F574A"/>
    <w:rsid w:val="004F7CE4"/>
    <w:rsid w:val="00500870"/>
    <w:rsid w:val="00500E34"/>
    <w:rsid w:val="00502685"/>
    <w:rsid w:val="00502CA6"/>
    <w:rsid w:val="00506AB8"/>
    <w:rsid w:val="00506F2A"/>
    <w:rsid w:val="00510D7E"/>
    <w:rsid w:val="00511082"/>
    <w:rsid w:val="00512171"/>
    <w:rsid w:val="00513DE4"/>
    <w:rsid w:val="00514DA7"/>
    <w:rsid w:val="00515EE3"/>
    <w:rsid w:val="00522775"/>
    <w:rsid w:val="00523326"/>
    <w:rsid w:val="00525232"/>
    <w:rsid w:val="005278B4"/>
    <w:rsid w:val="00530AB6"/>
    <w:rsid w:val="0053370A"/>
    <w:rsid w:val="005349DA"/>
    <w:rsid w:val="005353E7"/>
    <w:rsid w:val="00536191"/>
    <w:rsid w:val="005367DD"/>
    <w:rsid w:val="00536DFA"/>
    <w:rsid w:val="00542DBD"/>
    <w:rsid w:val="005454BB"/>
    <w:rsid w:val="00550D25"/>
    <w:rsid w:val="00551839"/>
    <w:rsid w:val="00552701"/>
    <w:rsid w:val="00552F10"/>
    <w:rsid w:val="00554ED7"/>
    <w:rsid w:val="005559F3"/>
    <w:rsid w:val="005606EC"/>
    <w:rsid w:val="0056291D"/>
    <w:rsid w:val="005629A9"/>
    <w:rsid w:val="00562BF1"/>
    <w:rsid w:val="00563AAB"/>
    <w:rsid w:val="00563B87"/>
    <w:rsid w:val="005646E9"/>
    <w:rsid w:val="005651AD"/>
    <w:rsid w:val="005654AD"/>
    <w:rsid w:val="005657E2"/>
    <w:rsid w:val="00567203"/>
    <w:rsid w:val="005701E2"/>
    <w:rsid w:val="00570745"/>
    <w:rsid w:val="00570CA7"/>
    <w:rsid w:val="00574300"/>
    <w:rsid w:val="005760C6"/>
    <w:rsid w:val="005778FE"/>
    <w:rsid w:val="00580A87"/>
    <w:rsid w:val="0058306D"/>
    <w:rsid w:val="00583870"/>
    <w:rsid w:val="005841B4"/>
    <w:rsid w:val="00586CDC"/>
    <w:rsid w:val="00587875"/>
    <w:rsid w:val="00587D88"/>
    <w:rsid w:val="00594C35"/>
    <w:rsid w:val="00597297"/>
    <w:rsid w:val="005A2C0B"/>
    <w:rsid w:val="005A2C10"/>
    <w:rsid w:val="005A3522"/>
    <w:rsid w:val="005A4A9A"/>
    <w:rsid w:val="005A597D"/>
    <w:rsid w:val="005A6AD1"/>
    <w:rsid w:val="005B4790"/>
    <w:rsid w:val="005B4E29"/>
    <w:rsid w:val="005B6944"/>
    <w:rsid w:val="005C2CDD"/>
    <w:rsid w:val="005C3AC4"/>
    <w:rsid w:val="005C527B"/>
    <w:rsid w:val="005C5481"/>
    <w:rsid w:val="005C5CF2"/>
    <w:rsid w:val="005C68F4"/>
    <w:rsid w:val="005C6EDF"/>
    <w:rsid w:val="005D1B46"/>
    <w:rsid w:val="005D2AB1"/>
    <w:rsid w:val="005D3A75"/>
    <w:rsid w:val="005D494F"/>
    <w:rsid w:val="005D4A8B"/>
    <w:rsid w:val="005D4FBE"/>
    <w:rsid w:val="005D7F0D"/>
    <w:rsid w:val="005E043F"/>
    <w:rsid w:val="005E07D7"/>
    <w:rsid w:val="005E3016"/>
    <w:rsid w:val="005E3195"/>
    <w:rsid w:val="005E5BC7"/>
    <w:rsid w:val="005E6650"/>
    <w:rsid w:val="005E6911"/>
    <w:rsid w:val="005F0895"/>
    <w:rsid w:val="005F1CE6"/>
    <w:rsid w:val="005F6AFF"/>
    <w:rsid w:val="006038F5"/>
    <w:rsid w:val="00603B36"/>
    <w:rsid w:val="00604B61"/>
    <w:rsid w:val="0060574C"/>
    <w:rsid w:val="00606AA7"/>
    <w:rsid w:val="00610ED5"/>
    <w:rsid w:val="0061389A"/>
    <w:rsid w:val="00613E4E"/>
    <w:rsid w:val="006152AB"/>
    <w:rsid w:val="0062206A"/>
    <w:rsid w:val="00622900"/>
    <w:rsid w:val="00623B7B"/>
    <w:rsid w:val="00623C4C"/>
    <w:rsid w:val="006247C7"/>
    <w:rsid w:val="00624D93"/>
    <w:rsid w:val="00625181"/>
    <w:rsid w:val="006307F2"/>
    <w:rsid w:val="00630C26"/>
    <w:rsid w:val="00632455"/>
    <w:rsid w:val="00634FC6"/>
    <w:rsid w:val="00636288"/>
    <w:rsid w:val="00643788"/>
    <w:rsid w:val="00646A3A"/>
    <w:rsid w:val="00647217"/>
    <w:rsid w:val="00647D37"/>
    <w:rsid w:val="0065550B"/>
    <w:rsid w:val="00655934"/>
    <w:rsid w:val="0065748D"/>
    <w:rsid w:val="00660CD9"/>
    <w:rsid w:val="00661CA5"/>
    <w:rsid w:val="00661F47"/>
    <w:rsid w:val="00662575"/>
    <w:rsid w:val="006633D1"/>
    <w:rsid w:val="00663F75"/>
    <w:rsid w:val="00665637"/>
    <w:rsid w:val="006672A9"/>
    <w:rsid w:val="00670660"/>
    <w:rsid w:val="006736A6"/>
    <w:rsid w:val="0067386A"/>
    <w:rsid w:val="00674E21"/>
    <w:rsid w:val="006758D1"/>
    <w:rsid w:val="00676005"/>
    <w:rsid w:val="006765ED"/>
    <w:rsid w:val="00680966"/>
    <w:rsid w:val="00682C63"/>
    <w:rsid w:val="0068419A"/>
    <w:rsid w:val="00690C7B"/>
    <w:rsid w:val="00691A5D"/>
    <w:rsid w:val="00692053"/>
    <w:rsid w:val="0069414F"/>
    <w:rsid w:val="006944B1"/>
    <w:rsid w:val="00695391"/>
    <w:rsid w:val="00695D59"/>
    <w:rsid w:val="00696A5E"/>
    <w:rsid w:val="006970EE"/>
    <w:rsid w:val="006A0EBB"/>
    <w:rsid w:val="006A30EB"/>
    <w:rsid w:val="006A460D"/>
    <w:rsid w:val="006B11C2"/>
    <w:rsid w:val="006B36DB"/>
    <w:rsid w:val="006B3BD4"/>
    <w:rsid w:val="006B43A9"/>
    <w:rsid w:val="006B43BF"/>
    <w:rsid w:val="006B746D"/>
    <w:rsid w:val="006C0634"/>
    <w:rsid w:val="006C1494"/>
    <w:rsid w:val="006C1B94"/>
    <w:rsid w:val="006C4767"/>
    <w:rsid w:val="006C74BC"/>
    <w:rsid w:val="006D083D"/>
    <w:rsid w:val="006D3421"/>
    <w:rsid w:val="006D4BC1"/>
    <w:rsid w:val="006D5F34"/>
    <w:rsid w:val="006D6AE1"/>
    <w:rsid w:val="006E1808"/>
    <w:rsid w:val="006E1B0E"/>
    <w:rsid w:val="006E2C15"/>
    <w:rsid w:val="006E5023"/>
    <w:rsid w:val="006E689C"/>
    <w:rsid w:val="006E7179"/>
    <w:rsid w:val="006F5B77"/>
    <w:rsid w:val="00703F5A"/>
    <w:rsid w:val="007053BD"/>
    <w:rsid w:val="00710AF7"/>
    <w:rsid w:val="00711F5E"/>
    <w:rsid w:val="0071522A"/>
    <w:rsid w:val="00715DA2"/>
    <w:rsid w:val="00717E0F"/>
    <w:rsid w:val="0072099D"/>
    <w:rsid w:val="00720A51"/>
    <w:rsid w:val="007226F2"/>
    <w:rsid w:val="007246B9"/>
    <w:rsid w:val="007264AC"/>
    <w:rsid w:val="00726EA9"/>
    <w:rsid w:val="0072774F"/>
    <w:rsid w:val="007305F4"/>
    <w:rsid w:val="00730627"/>
    <w:rsid w:val="00733C0A"/>
    <w:rsid w:val="0073454B"/>
    <w:rsid w:val="00734C49"/>
    <w:rsid w:val="00734E93"/>
    <w:rsid w:val="007353BD"/>
    <w:rsid w:val="007367E7"/>
    <w:rsid w:val="00740ADA"/>
    <w:rsid w:val="00742349"/>
    <w:rsid w:val="007438E3"/>
    <w:rsid w:val="007452BC"/>
    <w:rsid w:val="00746BFE"/>
    <w:rsid w:val="007507EE"/>
    <w:rsid w:val="00752579"/>
    <w:rsid w:val="0075302F"/>
    <w:rsid w:val="0076364A"/>
    <w:rsid w:val="0076442E"/>
    <w:rsid w:val="00767AE7"/>
    <w:rsid w:val="00772708"/>
    <w:rsid w:val="00774A44"/>
    <w:rsid w:val="00775412"/>
    <w:rsid w:val="00780102"/>
    <w:rsid w:val="0078416B"/>
    <w:rsid w:val="007848AF"/>
    <w:rsid w:val="00785590"/>
    <w:rsid w:val="007857D9"/>
    <w:rsid w:val="00786457"/>
    <w:rsid w:val="00787AF7"/>
    <w:rsid w:val="00791A8A"/>
    <w:rsid w:val="00791C0E"/>
    <w:rsid w:val="007928FF"/>
    <w:rsid w:val="0079572F"/>
    <w:rsid w:val="00796091"/>
    <w:rsid w:val="007A0AF2"/>
    <w:rsid w:val="007A27AD"/>
    <w:rsid w:val="007A2E73"/>
    <w:rsid w:val="007A331F"/>
    <w:rsid w:val="007A35A1"/>
    <w:rsid w:val="007A5F06"/>
    <w:rsid w:val="007A7D3D"/>
    <w:rsid w:val="007B01E0"/>
    <w:rsid w:val="007B1EA3"/>
    <w:rsid w:val="007B29A9"/>
    <w:rsid w:val="007B2A34"/>
    <w:rsid w:val="007B2F3B"/>
    <w:rsid w:val="007B316B"/>
    <w:rsid w:val="007B56D3"/>
    <w:rsid w:val="007B6642"/>
    <w:rsid w:val="007B6EC1"/>
    <w:rsid w:val="007C204B"/>
    <w:rsid w:val="007C25B8"/>
    <w:rsid w:val="007C25BE"/>
    <w:rsid w:val="007C2D07"/>
    <w:rsid w:val="007D118C"/>
    <w:rsid w:val="007D1CB2"/>
    <w:rsid w:val="007D1CD1"/>
    <w:rsid w:val="007D62D6"/>
    <w:rsid w:val="007D7DEF"/>
    <w:rsid w:val="007E2A56"/>
    <w:rsid w:val="007E387B"/>
    <w:rsid w:val="007E395E"/>
    <w:rsid w:val="007E465C"/>
    <w:rsid w:val="007E696A"/>
    <w:rsid w:val="007E72C5"/>
    <w:rsid w:val="007F4660"/>
    <w:rsid w:val="00801C85"/>
    <w:rsid w:val="00805105"/>
    <w:rsid w:val="0080538A"/>
    <w:rsid w:val="008115DA"/>
    <w:rsid w:val="008117D2"/>
    <w:rsid w:val="00811820"/>
    <w:rsid w:val="00814D78"/>
    <w:rsid w:val="00821063"/>
    <w:rsid w:val="00821ACE"/>
    <w:rsid w:val="0082479A"/>
    <w:rsid w:val="00825F4D"/>
    <w:rsid w:val="008262DF"/>
    <w:rsid w:val="008273EF"/>
    <w:rsid w:val="008318D8"/>
    <w:rsid w:val="0083347C"/>
    <w:rsid w:val="00835038"/>
    <w:rsid w:val="008354AE"/>
    <w:rsid w:val="00841C7A"/>
    <w:rsid w:val="00844519"/>
    <w:rsid w:val="008456EF"/>
    <w:rsid w:val="00847347"/>
    <w:rsid w:val="00850DAC"/>
    <w:rsid w:val="008516F7"/>
    <w:rsid w:val="00851E8A"/>
    <w:rsid w:val="00853756"/>
    <w:rsid w:val="00854419"/>
    <w:rsid w:val="00854CF8"/>
    <w:rsid w:val="00854E6C"/>
    <w:rsid w:val="00855591"/>
    <w:rsid w:val="00857D4F"/>
    <w:rsid w:val="008637D5"/>
    <w:rsid w:val="0086388E"/>
    <w:rsid w:val="00865C48"/>
    <w:rsid w:val="00873D8D"/>
    <w:rsid w:val="00874A9C"/>
    <w:rsid w:val="00876E6D"/>
    <w:rsid w:val="00877291"/>
    <w:rsid w:val="008808DA"/>
    <w:rsid w:val="0088458A"/>
    <w:rsid w:val="00885461"/>
    <w:rsid w:val="00885B95"/>
    <w:rsid w:val="0088754C"/>
    <w:rsid w:val="00887F50"/>
    <w:rsid w:val="0089192A"/>
    <w:rsid w:val="00895BD6"/>
    <w:rsid w:val="008A0BE1"/>
    <w:rsid w:val="008A15E1"/>
    <w:rsid w:val="008A24D4"/>
    <w:rsid w:val="008A3471"/>
    <w:rsid w:val="008A3ED7"/>
    <w:rsid w:val="008A7E10"/>
    <w:rsid w:val="008B0764"/>
    <w:rsid w:val="008B0D32"/>
    <w:rsid w:val="008B1424"/>
    <w:rsid w:val="008B1D80"/>
    <w:rsid w:val="008B374F"/>
    <w:rsid w:val="008B6060"/>
    <w:rsid w:val="008B6516"/>
    <w:rsid w:val="008C211D"/>
    <w:rsid w:val="008C3A14"/>
    <w:rsid w:val="008C3FD5"/>
    <w:rsid w:val="008D6044"/>
    <w:rsid w:val="008D74C3"/>
    <w:rsid w:val="008E0E46"/>
    <w:rsid w:val="008E6754"/>
    <w:rsid w:val="008F1907"/>
    <w:rsid w:val="008F2D24"/>
    <w:rsid w:val="008F3BB8"/>
    <w:rsid w:val="008F4607"/>
    <w:rsid w:val="008F4760"/>
    <w:rsid w:val="008F5E57"/>
    <w:rsid w:val="00902EF4"/>
    <w:rsid w:val="00907C71"/>
    <w:rsid w:val="009128D7"/>
    <w:rsid w:val="00913210"/>
    <w:rsid w:val="00915155"/>
    <w:rsid w:val="0091575A"/>
    <w:rsid w:val="00921989"/>
    <w:rsid w:val="00923B5E"/>
    <w:rsid w:val="0092439E"/>
    <w:rsid w:val="00930880"/>
    <w:rsid w:val="00931688"/>
    <w:rsid w:val="00931B2D"/>
    <w:rsid w:val="00931B45"/>
    <w:rsid w:val="00932C6B"/>
    <w:rsid w:val="00932D0E"/>
    <w:rsid w:val="009332B3"/>
    <w:rsid w:val="00933B3F"/>
    <w:rsid w:val="00933ED0"/>
    <w:rsid w:val="009371CE"/>
    <w:rsid w:val="00937CFC"/>
    <w:rsid w:val="00940711"/>
    <w:rsid w:val="00940DC6"/>
    <w:rsid w:val="009412B0"/>
    <w:rsid w:val="009415E0"/>
    <w:rsid w:val="00941DB4"/>
    <w:rsid w:val="00943CB1"/>
    <w:rsid w:val="00947DDA"/>
    <w:rsid w:val="00952082"/>
    <w:rsid w:val="00952D73"/>
    <w:rsid w:val="00954BF2"/>
    <w:rsid w:val="009567FC"/>
    <w:rsid w:val="00957176"/>
    <w:rsid w:val="009573FC"/>
    <w:rsid w:val="009575F0"/>
    <w:rsid w:val="0096070E"/>
    <w:rsid w:val="00961872"/>
    <w:rsid w:val="00961D5F"/>
    <w:rsid w:val="009643AE"/>
    <w:rsid w:val="009655B4"/>
    <w:rsid w:val="00965F77"/>
    <w:rsid w:val="009760A1"/>
    <w:rsid w:val="00980998"/>
    <w:rsid w:val="00981446"/>
    <w:rsid w:val="00983679"/>
    <w:rsid w:val="00983C94"/>
    <w:rsid w:val="00985603"/>
    <w:rsid w:val="009856FC"/>
    <w:rsid w:val="00993688"/>
    <w:rsid w:val="00995500"/>
    <w:rsid w:val="0099566E"/>
    <w:rsid w:val="00995ECC"/>
    <w:rsid w:val="00997758"/>
    <w:rsid w:val="009A4C78"/>
    <w:rsid w:val="009A6C58"/>
    <w:rsid w:val="009B3F4E"/>
    <w:rsid w:val="009B4BD3"/>
    <w:rsid w:val="009B61D9"/>
    <w:rsid w:val="009B6F23"/>
    <w:rsid w:val="009B7899"/>
    <w:rsid w:val="009C0F1A"/>
    <w:rsid w:val="009C1942"/>
    <w:rsid w:val="009C2ECB"/>
    <w:rsid w:val="009C367B"/>
    <w:rsid w:val="009C793B"/>
    <w:rsid w:val="009D2F68"/>
    <w:rsid w:val="009D4877"/>
    <w:rsid w:val="009D48D2"/>
    <w:rsid w:val="009D55CA"/>
    <w:rsid w:val="009D6D74"/>
    <w:rsid w:val="009D7293"/>
    <w:rsid w:val="009E1333"/>
    <w:rsid w:val="009E191C"/>
    <w:rsid w:val="009E5401"/>
    <w:rsid w:val="009E5D4A"/>
    <w:rsid w:val="009E6B2B"/>
    <w:rsid w:val="009F079F"/>
    <w:rsid w:val="009F1814"/>
    <w:rsid w:val="009F1921"/>
    <w:rsid w:val="009F25EC"/>
    <w:rsid w:val="009F548B"/>
    <w:rsid w:val="009F6E01"/>
    <w:rsid w:val="00A004EA"/>
    <w:rsid w:val="00A00EB8"/>
    <w:rsid w:val="00A02E4F"/>
    <w:rsid w:val="00A0437E"/>
    <w:rsid w:val="00A04438"/>
    <w:rsid w:val="00A046ED"/>
    <w:rsid w:val="00A06161"/>
    <w:rsid w:val="00A06FB4"/>
    <w:rsid w:val="00A07049"/>
    <w:rsid w:val="00A0705B"/>
    <w:rsid w:val="00A0742E"/>
    <w:rsid w:val="00A10972"/>
    <w:rsid w:val="00A11B56"/>
    <w:rsid w:val="00A14009"/>
    <w:rsid w:val="00A2027C"/>
    <w:rsid w:val="00A23E26"/>
    <w:rsid w:val="00A252B4"/>
    <w:rsid w:val="00A25943"/>
    <w:rsid w:val="00A27FA6"/>
    <w:rsid w:val="00A30819"/>
    <w:rsid w:val="00A34031"/>
    <w:rsid w:val="00A36651"/>
    <w:rsid w:val="00A37A3D"/>
    <w:rsid w:val="00A431D8"/>
    <w:rsid w:val="00A43877"/>
    <w:rsid w:val="00A443FA"/>
    <w:rsid w:val="00A45930"/>
    <w:rsid w:val="00A50C3E"/>
    <w:rsid w:val="00A52A8F"/>
    <w:rsid w:val="00A52CCC"/>
    <w:rsid w:val="00A52E27"/>
    <w:rsid w:val="00A5305E"/>
    <w:rsid w:val="00A55E57"/>
    <w:rsid w:val="00A56220"/>
    <w:rsid w:val="00A608FD"/>
    <w:rsid w:val="00A60A90"/>
    <w:rsid w:val="00A615D9"/>
    <w:rsid w:val="00A6252F"/>
    <w:rsid w:val="00A6260B"/>
    <w:rsid w:val="00A62BEF"/>
    <w:rsid w:val="00A62CC4"/>
    <w:rsid w:val="00A62DB7"/>
    <w:rsid w:val="00A6532E"/>
    <w:rsid w:val="00A65C25"/>
    <w:rsid w:val="00A6762C"/>
    <w:rsid w:val="00A7028B"/>
    <w:rsid w:val="00A719FD"/>
    <w:rsid w:val="00A726DE"/>
    <w:rsid w:val="00A756ED"/>
    <w:rsid w:val="00A7652F"/>
    <w:rsid w:val="00A76B3C"/>
    <w:rsid w:val="00A8359C"/>
    <w:rsid w:val="00A852A6"/>
    <w:rsid w:val="00A87D77"/>
    <w:rsid w:val="00A96DC2"/>
    <w:rsid w:val="00A96F35"/>
    <w:rsid w:val="00A97914"/>
    <w:rsid w:val="00AA02A9"/>
    <w:rsid w:val="00AA15DE"/>
    <w:rsid w:val="00AA1E4E"/>
    <w:rsid w:val="00AA3A87"/>
    <w:rsid w:val="00AA7884"/>
    <w:rsid w:val="00AB04A0"/>
    <w:rsid w:val="00AB2B9C"/>
    <w:rsid w:val="00AB2FCC"/>
    <w:rsid w:val="00AB6338"/>
    <w:rsid w:val="00AB6546"/>
    <w:rsid w:val="00AB7920"/>
    <w:rsid w:val="00AC0B5E"/>
    <w:rsid w:val="00AC39D4"/>
    <w:rsid w:val="00AC49BF"/>
    <w:rsid w:val="00AC5F7C"/>
    <w:rsid w:val="00AC6909"/>
    <w:rsid w:val="00AC7F6B"/>
    <w:rsid w:val="00AD271A"/>
    <w:rsid w:val="00AD33CE"/>
    <w:rsid w:val="00AD5AFE"/>
    <w:rsid w:val="00AD61BB"/>
    <w:rsid w:val="00AD639A"/>
    <w:rsid w:val="00AD7A39"/>
    <w:rsid w:val="00AE032B"/>
    <w:rsid w:val="00AE2673"/>
    <w:rsid w:val="00AE4B62"/>
    <w:rsid w:val="00AE595F"/>
    <w:rsid w:val="00AE69E3"/>
    <w:rsid w:val="00AF2D2F"/>
    <w:rsid w:val="00AF30E4"/>
    <w:rsid w:val="00AF4C56"/>
    <w:rsid w:val="00B0022F"/>
    <w:rsid w:val="00B007F0"/>
    <w:rsid w:val="00B02A96"/>
    <w:rsid w:val="00B051D9"/>
    <w:rsid w:val="00B06264"/>
    <w:rsid w:val="00B06BF8"/>
    <w:rsid w:val="00B06C64"/>
    <w:rsid w:val="00B108EA"/>
    <w:rsid w:val="00B138FA"/>
    <w:rsid w:val="00B15F9D"/>
    <w:rsid w:val="00B16360"/>
    <w:rsid w:val="00B2029C"/>
    <w:rsid w:val="00B21BA7"/>
    <w:rsid w:val="00B230C2"/>
    <w:rsid w:val="00B23BE6"/>
    <w:rsid w:val="00B25B02"/>
    <w:rsid w:val="00B27714"/>
    <w:rsid w:val="00B278F8"/>
    <w:rsid w:val="00B31161"/>
    <w:rsid w:val="00B31779"/>
    <w:rsid w:val="00B32323"/>
    <w:rsid w:val="00B33582"/>
    <w:rsid w:val="00B411AE"/>
    <w:rsid w:val="00B42389"/>
    <w:rsid w:val="00B4527B"/>
    <w:rsid w:val="00B45D6B"/>
    <w:rsid w:val="00B466EB"/>
    <w:rsid w:val="00B47AF6"/>
    <w:rsid w:val="00B505F6"/>
    <w:rsid w:val="00B506FE"/>
    <w:rsid w:val="00B53A5C"/>
    <w:rsid w:val="00B62129"/>
    <w:rsid w:val="00B625F6"/>
    <w:rsid w:val="00B64A7D"/>
    <w:rsid w:val="00B64DC2"/>
    <w:rsid w:val="00B74598"/>
    <w:rsid w:val="00B808B9"/>
    <w:rsid w:val="00B83FC6"/>
    <w:rsid w:val="00B8529D"/>
    <w:rsid w:val="00B86F5E"/>
    <w:rsid w:val="00B87A51"/>
    <w:rsid w:val="00B94DC4"/>
    <w:rsid w:val="00B94EE3"/>
    <w:rsid w:val="00B95385"/>
    <w:rsid w:val="00B96A9B"/>
    <w:rsid w:val="00BA1756"/>
    <w:rsid w:val="00BA562D"/>
    <w:rsid w:val="00BA7A7D"/>
    <w:rsid w:val="00BB08FC"/>
    <w:rsid w:val="00BB0C73"/>
    <w:rsid w:val="00BB1288"/>
    <w:rsid w:val="00BB16FB"/>
    <w:rsid w:val="00BB2D36"/>
    <w:rsid w:val="00BB3025"/>
    <w:rsid w:val="00BB7424"/>
    <w:rsid w:val="00BB778E"/>
    <w:rsid w:val="00BB7D35"/>
    <w:rsid w:val="00BC11ED"/>
    <w:rsid w:val="00BC38DD"/>
    <w:rsid w:val="00BC40CA"/>
    <w:rsid w:val="00BC4FE4"/>
    <w:rsid w:val="00BC5227"/>
    <w:rsid w:val="00BC6D47"/>
    <w:rsid w:val="00BC7BB6"/>
    <w:rsid w:val="00BD0AAB"/>
    <w:rsid w:val="00BD0DFF"/>
    <w:rsid w:val="00BD1043"/>
    <w:rsid w:val="00BD62AE"/>
    <w:rsid w:val="00BD77A8"/>
    <w:rsid w:val="00BD7AF2"/>
    <w:rsid w:val="00BE1897"/>
    <w:rsid w:val="00BE517B"/>
    <w:rsid w:val="00BE60D5"/>
    <w:rsid w:val="00BF7687"/>
    <w:rsid w:val="00BF7BAF"/>
    <w:rsid w:val="00C04A3A"/>
    <w:rsid w:val="00C06E93"/>
    <w:rsid w:val="00C071E0"/>
    <w:rsid w:val="00C07402"/>
    <w:rsid w:val="00C077D6"/>
    <w:rsid w:val="00C13B3F"/>
    <w:rsid w:val="00C1502F"/>
    <w:rsid w:val="00C23DEF"/>
    <w:rsid w:val="00C26C52"/>
    <w:rsid w:val="00C272A8"/>
    <w:rsid w:val="00C310D7"/>
    <w:rsid w:val="00C33729"/>
    <w:rsid w:val="00C339D3"/>
    <w:rsid w:val="00C3722A"/>
    <w:rsid w:val="00C4373B"/>
    <w:rsid w:val="00C452D4"/>
    <w:rsid w:val="00C45FD5"/>
    <w:rsid w:val="00C473E8"/>
    <w:rsid w:val="00C47F28"/>
    <w:rsid w:val="00C552F2"/>
    <w:rsid w:val="00C55A8D"/>
    <w:rsid w:val="00C565A7"/>
    <w:rsid w:val="00C62DFC"/>
    <w:rsid w:val="00C654E5"/>
    <w:rsid w:val="00C65F66"/>
    <w:rsid w:val="00C66197"/>
    <w:rsid w:val="00C726DE"/>
    <w:rsid w:val="00C72889"/>
    <w:rsid w:val="00C73571"/>
    <w:rsid w:val="00C73966"/>
    <w:rsid w:val="00C74913"/>
    <w:rsid w:val="00C75731"/>
    <w:rsid w:val="00C83BA9"/>
    <w:rsid w:val="00C84310"/>
    <w:rsid w:val="00C85727"/>
    <w:rsid w:val="00C91786"/>
    <w:rsid w:val="00C93773"/>
    <w:rsid w:val="00C93A55"/>
    <w:rsid w:val="00C93ACA"/>
    <w:rsid w:val="00C954F2"/>
    <w:rsid w:val="00C963C6"/>
    <w:rsid w:val="00C97A31"/>
    <w:rsid w:val="00CA026C"/>
    <w:rsid w:val="00CA1A23"/>
    <w:rsid w:val="00CA4219"/>
    <w:rsid w:val="00CA445B"/>
    <w:rsid w:val="00CA504D"/>
    <w:rsid w:val="00CA53CF"/>
    <w:rsid w:val="00CA6F1D"/>
    <w:rsid w:val="00CB0100"/>
    <w:rsid w:val="00CB031A"/>
    <w:rsid w:val="00CB0CAF"/>
    <w:rsid w:val="00CB60CA"/>
    <w:rsid w:val="00CC0801"/>
    <w:rsid w:val="00CC0B74"/>
    <w:rsid w:val="00CC27E2"/>
    <w:rsid w:val="00CC3211"/>
    <w:rsid w:val="00CC3675"/>
    <w:rsid w:val="00CC43C3"/>
    <w:rsid w:val="00CC5537"/>
    <w:rsid w:val="00CC675D"/>
    <w:rsid w:val="00CD3BCC"/>
    <w:rsid w:val="00CD427B"/>
    <w:rsid w:val="00CD4BF5"/>
    <w:rsid w:val="00CD4C8E"/>
    <w:rsid w:val="00CD5C79"/>
    <w:rsid w:val="00CE006F"/>
    <w:rsid w:val="00CE2535"/>
    <w:rsid w:val="00CE3970"/>
    <w:rsid w:val="00CE5A0A"/>
    <w:rsid w:val="00CE76D5"/>
    <w:rsid w:val="00CF6234"/>
    <w:rsid w:val="00CF6D85"/>
    <w:rsid w:val="00CF7343"/>
    <w:rsid w:val="00D03E17"/>
    <w:rsid w:val="00D064D7"/>
    <w:rsid w:val="00D07A5D"/>
    <w:rsid w:val="00D11E3A"/>
    <w:rsid w:val="00D12047"/>
    <w:rsid w:val="00D12BBD"/>
    <w:rsid w:val="00D21BF2"/>
    <w:rsid w:val="00D250CB"/>
    <w:rsid w:val="00D25CD5"/>
    <w:rsid w:val="00D2743E"/>
    <w:rsid w:val="00D318AC"/>
    <w:rsid w:val="00D33C51"/>
    <w:rsid w:val="00D351CA"/>
    <w:rsid w:val="00D37CFF"/>
    <w:rsid w:val="00D41897"/>
    <w:rsid w:val="00D43B3D"/>
    <w:rsid w:val="00D4458E"/>
    <w:rsid w:val="00D44EDA"/>
    <w:rsid w:val="00D532A3"/>
    <w:rsid w:val="00D538E2"/>
    <w:rsid w:val="00D54D60"/>
    <w:rsid w:val="00D54FCD"/>
    <w:rsid w:val="00D57910"/>
    <w:rsid w:val="00D61665"/>
    <w:rsid w:val="00D63B01"/>
    <w:rsid w:val="00D6469D"/>
    <w:rsid w:val="00D654D1"/>
    <w:rsid w:val="00D65940"/>
    <w:rsid w:val="00D67FCB"/>
    <w:rsid w:val="00D7055C"/>
    <w:rsid w:val="00D7246F"/>
    <w:rsid w:val="00D72BD6"/>
    <w:rsid w:val="00D73C22"/>
    <w:rsid w:val="00D73E0B"/>
    <w:rsid w:val="00D747A7"/>
    <w:rsid w:val="00D772A8"/>
    <w:rsid w:val="00D77ECE"/>
    <w:rsid w:val="00D80CD2"/>
    <w:rsid w:val="00D81310"/>
    <w:rsid w:val="00D8171F"/>
    <w:rsid w:val="00D823B1"/>
    <w:rsid w:val="00D8274A"/>
    <w:rsid w:val="00D829B6"/>
    <w:rsid w:val="00D862A7"/>
    <w:rsid w:val="00D877E6"/>
    <w:rsid w:val="00D90137"/>
    <w:rsid w:val="00D902F7"/>
    <w:rsid w:val="00D90C76"/>
    <w:rsid w:val="00D914BE"/>
    <w:rsid w:val="00D91DB6"/>
    <w:rsid w:val="00D94BBF"/>
    <w:rsid w:val="00D9599B"/>
    <w:rsid w:val="00DA075B"/>
    <w:rsid w:val="00DA0C12"/>
    <w:rsid w:val="00DA4959"/>
    <w:rsid w:val="00DB2090"/>
    <w:rsid w:val="00DB341C"/>
    <w:rsid w:val="00DB619A"/>
    <w:rsid w:val="00DB79B5"/>
    <w:rsid w:val="00DC43B3"/>
    <w:rsid w:val="00DC4941"/>
    <w:rsid w:val="00DC624D"/>
    <w:rsid w:val="00DC7E5F"/>
    <w:rsid w:val="00DD2A1F"/>
    <w:rsid w:val="00DD497F"/>
    <w:rsid w:val="00DD74C7"/>
    <w:rsid w:val="00DE0259"/>
    <w:rsid w:val="00DE031D"/>
    <w:rsid w:val="00DE07AF"/>
    <w:rsid w:val="00DE322F"/>
    <w:rsid w:val="00DE3DE5"/>
    <w:rsid w:val="00DE5DC0"/>
    <w:rsid w:val="00DE625C"/>
    <w:rsid w:val="00DF1B8D"/>
    <w:rsid w:val="00DF2E06"/>
    <w:rsid w:val="00DF338F"/>
    <w:rsid w:val="00DF4943"/>
    <w:rsid w:val="00DF5100"/>
    <w:rsid w:val="00E029F2"/>
    <w:rsid w:val="00E03770"/>
    <w:rsid w:val="00E03D61"/>
    <w:rsid w:val="00E05B05"/>
    <w:rsid w:val="00E0705A"/>
    <w:rsid w:val="00E07F0E"/>
    <w:rsid w:val="00E13FC1"/>
    <w:rsid w:val="00E14A42"/>
    <w:rsid w:val="00E1638E"/>
    <w:rsid w:val="00E1710A"/>
    <w:rsid w:val="00E2023D"/>
    <w:rsid w:val="00E226DB"/>
    <w:rsid w:val="00E25B3F"/>
    <w:rsid w:val="00E263DB"/>
    <w:rsid w:val="00E27A66"/>
    <w:rsid w:val="00E31EF8"/>
    <w:rsid w:val="00E34C1F"/>
    <w:rsid w:val="00E35DB8"/>
    <w:rsid w:val="00E36CDD"/>
    <w:rsid w:val="00E50E04"/>
    <w:rsid w:val="00E526ED"/>
    <w:rsid w:val="00E529C5"/>
    <w:rsid w:val="00E537BF"/>
    <w:rsid w:val="00E5474A"/>
    <w:rsid w:val="00E605C4"/>
    <w:rsid w:val="00E618D3"/>
    <w:rsid w:val="00E66A4A"/>
    <w:rsid w:val="00E67129"/>
    <w:rsid w:val="00E677B7"/>
    <w:rsid w:val="00E67F06"/>
    <w:rsid w:val="00E70179"/>
    <w:rsid w:val="00E713C7"/>
    <w:rsid w:val="00E71443"/>
    <w:rsid w:val="00E724C7"/>
    <w:rsid w:val="00E7298D"/>
    <w:rsid w:val="00E72DB0"/>
    <w:rsid w:val="00E730AB"/>
    <w:rsid w:val="00E75F19"/>
    <w:rsid w:val="00E77CCC"/>
    <w:rsid w:val="00E80202"/>
    <w:rsid w:val="00E802ED"/>
    <w:rsid w:val="00E84E05"/>
    <w:rsid w:val="00E86A3B"/>
    <w:rsid w:val="00E87B31"/>
    <w:rsid w:val="00E908AE"/>
    <w:rsid w:val="00E91084"/>
    <w:rsid w:val="00E929CA"/>
    <w:rsid w:val="00E93BB2"/>
    <w:rsid w:val="00E9525B"/>
    <w:rsid w:val="00EA120B"/>
    <w:rsid w:val="00EA3FDD"/>
    <w:rsid w:val="00EA66B7"/>
    <w:rsid w:val="00EA7A03"/>
    <w:rsid w:val="00EB0225"/>
    <w:rsid w:val="00EB2FF3"/>
    <w:rsid w:val="00EB62D4"/>
    <w:rsid w:val="00EB7BA2"/>
    <w:rsid w:val="00ED016F"/>
    <w:rsid w:val="00ED04A7"/>
    <w:rsid w:val="00ED118C"/>
    <w:rsid w:val="00ED1FE1"/>
    <w:rsid w:val="00ED47AD"/>
    <w:rsid w:val="00ED695B"/>
    <w:rsid w:val="00EE0458"/>
    <w:rsid w:val="00EE22ED"/>
    <w:rsid w:val="00EE2F71"/>
    <w:rsid w:val="00EE4EF4"/>
    <w:rsid w:val="00EE57C1"/>
    <w:rsid w:val="00EE5862"/>
    <w:rsid w:val="00EF1173"/>
    <w:rsid w:val="00EF1BC8"/>
    <w:rsid w:val="00EF53DD"/>
    <w:rsid w:val="00EF5785"/>
    <w:rsid w:val="00EF5C15"/>
    <w:rsid w:val="00EF5E9F"/>
    <w:rsid w:val="00EF6F8A"/>
    <w:rsid w:val="00F01D37"/>
    <w:rsid w:val="00F0249A"/>
    <w:rsid w:val="00F070AA"/>
    <w:rsid w:val="00F139CA"/>
    <w:rsid w:val="00F175CF"/>
    <w:rsid w:val="00F20682"/>
    <w:rsid w:val="00F21792"/>
    <w:rsid w:val="00F23FCE"/>
    <w:rsid w:val="00F2500E"/>
    <w:rsid w:val="00F25F27"/>
    <w:rsid w:val="00F27769"/>
    <w:rsid w:val="00F336AF"/>
    <w:rsid w:val="00F337A7"/>
    <w:rsid w:val="00F35AE4"/>
    <w:rsid w:val="00F4031E"/>
    <w:rsid w:val="00F4073C"/>
    <w:rsid w:val="00F40AA2"/>
    <w:rsid w:val="00F40D57"/>
    <w:rsid w:val="00F41BAB"/>
    <w:rsid w:val="00F426F2"/>
    <w:rsid w:val="00F42FE2"/>
    <w:rsid w:val="00F44A47"/>
    <w:rsid w:val="00F4610B"/>
    <w:rsid w:val="00F46B15"/>
    <w:rsid w:val="00F47D39"/>
    <w:rsid w:val="00F5252C"/>
    <w:rsid w:val="00F5287B"/>
    <w:rsid w:val="00F53FA3"/>
    <w:rsid w:val="00F53FC4"/>
    <w:rsid w:val="00F54619"/>
    <w:rsid w:val="00F55096"/>
    <w:rsid w:val="00F60F36"/>
    <w:rsid w:val="00F62CDE"/>
    <w:rsid w:val="00F63E33"/>
    <w:rsid w:val="00F644D7"/>
    <w:rsid w:val="00F66CF4"/>
    <w:rsid w:val="00F701FC"/>
    <w:rsid w:val="00F71EBF"/>
    <w:rsid w:val="00F736A8"/>
    <w:rsid w:val="00F81131"/>
    <w:rsid w:val="00F8310D"/>
    <w:rsid w:val="00F8510A"/>
    <w:rsid w:val="00F86A2E"/>
    <w:rsid w:val="00F91D77"/>
    <w:rsid w:val="00F9387E"/>
    <w:rsid w:val="00F954B0"/>
    <w:rsid w:val="00F96249"/>
    <w:rsid w:val="00F96DE8"/>
    <w:rsid w:val="00F96FE0"/>
    <w:rsid w:val="00FA1894"/>
    <w:rsid w:val="00FA19C1"/>
    <w:rsid w:val="00FA44A1"/>
    <w:rsid w:val="00FB15FE"/>
    <w:rsid w:val="00FB3A92"/>
    <w:rsid w:val="00FB7DB4"/>
    <w:rsid w:val="00FC028A"/>
    <w:rsid w:val="00FC0644"/>
    <w:rsid w:val="00FC0D8D"/>
    <w:rsid w:val="00FC1C87"/>
    <w:rsid w:val="00FC25C3"/>
    <w:rsid w:val="00FC40C3"/>
    <w:rsid w:val="00FC71D5"/>
    <w:rsid w:val="00FD483B"/>
    <w:rsid w:val="00FD5AA0"/>
    <w:rsid w:val="00FD74D2"/>
    <w:rsid w:val="00FE2AE2"/>
    <w:rsid w:val="00FE5558"/>
    <w:rsid w:val="00FF09FE"/>
    <w:rsid w:val="00FF0E5D"/>
    <w:rsid w:val="00FF285D"/>
    <w:rsid w:val="00FF5D66"/>
    <w:rsid w:val="00FF5FBE"/>
    <w:rsid w:val="00FF7120"/>
    <w:rsid w:val="00FF7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uiPriority w:val="99"/>
    <w:rsid w:val="00455B8D"/>
    <w:rPr>
      <w:b/>
      <w:bCs/>
    </w:rPr>
  </w:style>
  <w:style w:type="paragraph" w:customStyle="1" w:styleId="TableText">
    <w:name w:val="Table Text"/>
    <w:aliases w:val="ВТБ24 Таблица содержание"/>
    <w:basedOn w:val="a0"/>
    <w:link w:val="TableText0"/>
    <w:autoRedefine/>
    <w:qFormat/>
    <w:rsid w:val="00DE625C"/>
    <w:pPr>
      <w:spacing w:line="276" w:lineRule="auto"/>
    </w:pPr>
    <w:rPr>
      <w:rFonts w:eastAsia="Calibri" w:cs="Calibri"/>
      <w:lang w:eastAsia="en-US"/>
    </w:rPr>
  </w:style>
  <w:style w:type="character" w:customStyle="1" w:styleId="TableText0">
    <w:name w:val="Table Text Знак"/>
    <w:aliases w:val="ВТБ24 Таблица содержание Знак"/>
    <w:link w:val="TableText"/>
    <w:rsid w:val="00DE625C"/>
    <w:rPr>
      <w:rFonts w:ascii="Times New Roman" w:eastAsia="Calibri" w:hAnsi="Times New Roman" w:cs="Calibri"/>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uiPriority w:val="99"/>
    <w:rsid w:val="00455B8D"/>
    <w:rPr>
      <w:b/>
      <w:bCs/>
    </w:rPr>
  </w:style>
  <w:style w:type="paragraph" w:customStyle="1" w:styleId="TableText">
    <w:name w:val="Table Text"/>
    <w:aliases w:val="ВТБ24 Таблица содержание"/>
    <w:basedOn w:val="a0"/>
    <w:link w:val="TableText0"/>
    <w:autoRedefine/>
    <w:qFormat/>
    <w:rsid w:val="00DE625C"/>
    <w:pPr>
      <w:spacing w:line="276" w:lineRule="auto"/>
    </w:pPr>
    <w:rPr>
      <w:rFonts w:eastAsia="Calibri" w:cs="Calibri"/>
      <w:lang w:eastAsia="en-US"/>
    </w:rPr>
  </w:style>
  <w:style w:type="character" w:customStyle="1" w:styleId="TableText0">
    <w:name w:val="Table Text Знак"/>
    <w:aliases w:val="ВТБ24 Таблица содержание Знак"/>
    <w:link w:val="TableText"/>
    <w:rsid w:val="00DE625C"/>
    <w:rPr>
      <w:rFonts w:ascii="Times New Roman" w:eastAsia="Calibri" w:hAnsi="Times New Roman" w:cs="Calibri"/>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0784">
      <w:bodyDiv w:val="1"/>
      <w:marLeft w:val="0"/>
      <w:marRight w:val="0"/>
      <w:marTop w:val="0"/>
      <w:marBottom w:val="0"/>
      <w:divBdr>
        <w:top w:val="none" w:sz="0" w:space="0" w:color="auto"/>
        <w:left w:val="none" w:sz="0" w:space="0" w:color="auto"/>
        <w:bottom w:val="none" w:sz="0" w:space="0" w:color="auto"/>
        <w:right w:val="none" w:sz="0" w:space="0" w:color="auto"/>
      </w:divBdr>
    </w:div>
    <w:div w:id="81996469">
      <w:bodyDiv w:val="1"/>
      <w:marLeft w:val="0"/>
      <w:marRight w:val="0"/>
      <w:marTop w:val="0"/>
      <w:marBottom w:val="0"/>
      <w:divBdr>
        <w:top w:val="none" w:sz="0" w:space="0" w:color="auto"/>
        <w:left w:val="none" w:sz="0" w:space="0" w:color="auto"/>
        <w:bottom w:val="none" w:sz="0" w:space="0" w:color="auto"/>
        <w:right w:val="none" w:sz="0" w:space="0" w:color="auto"/>
      </w:divBdr>
    </w:div>
    <w:div w:id="100564663">
      <w:bodyDiv w:val="1"/>
      <w:marLeft w:val="0"/>
      <w:marRight w:val="0"/>
      <w:marTop w:val="0"/>
      <w:marBottom w:val="0"/>
      <w:divBdr>
        <w:top w:val="none" w:sz="0" w:space="0" w:color="auto"/>
        <w:left w:val="none" w:sz="0" w:space="0" w:color="auto"/>
        <w:bottom w:val="none" w:sz="0" w:space="0" w:color="auto"/>
        <w:right w:val="none" w:sz="0" w:space="0" w:color="auto"/>
      </w:divBdr>
    </w:div>
    <w:div w:id="163053669">
      <w:bodyDiv w:val="1"/>
      <w:marLeft w:val="0"/>
      <w:marRight w:val="0"/>
      <w:marTop w:val="0"/>
      <w:marBottom w:val="0"/>
      <w:divBdr>
        <w:top w:val="none" w:sz="0" w:space="0" w:color="auto"/>
        <w:left w:val="none" w:sz="0" w:space="0" w:color="auto"/>
        <w:bottom w:val="none" w:sz="0" w:space="0" w:color="auto"/>
        <w:right w:val="none" w:sz="0" w:space="0" w:color="auto"/>
      </w:divBdr>
    </w:div>
    <w:div w:id="177812053">
      <w:bodyDiv w:val="1"/>
      <w:marLeft w:val="0"/>
      <w:marRight w:val="0"/>
      <w:marTop w:val="0"/>
      <w:marBottom w:val="0"/>
      <w:divBdr>
        <w:top w:val="none" w:sz="0" w:space="0" w:color="auto"/>
        <w:left w:val="none" w:sz="0" w:space="0" w:color="auto"/>
        <w:bottom w:val="none" w:sz="0" w:space="0" w:color="auto"/>
        <w:right w:val="none" w:sz="0" w:space="0" w:color="auto"/>
      </w:divBdr>
    </w:div>
    <w:div w:id="271013040">
      <w:bodyDiv w:val="1"/>
      <w:marLeft w:val="0"/>
      <w:marRight w:val="0"/>
      <w:marTop w:val="0"/>
      <w:marBottom w:val="0"/>
      <w:divBdr>
        <w:top w:val="none" w:sz="0" w:space="0" w:color="auto"/>
        <w:left w:val="none" w:sz="0" w:space="0" w:color="auto"/>
        <w:bottom w:val="none" w:sz="0" w:space="0" w:color="auto"/>
        <w:right w:val="none" w:sz="0" w:space="0" w:color="auto"/>
      </w:divBdr>
    </w:div>
    <w:div w:id="290521762">
      <w:bodyDiv w:val="1"/>
      <w:marLeft w:val="0"/>
      <w:marRight w:val="0"/>
      <w:marTop w:val="0"/>
      <w:marBottom w:val="0"/>
      <w:divBdr>
        <w:top w:val="none" w:sz="0" w:space="0" w:color="auto"/>
        <w:left w:val="none" w:sz="0" w:space="0" w:color="auto"/>
        <w:bottom w:val="none" w:sz="0" w:space="0" w:color="auto"/>
        <w:right w:val="none" w:sz="0" w:space="0" w:color="auto"/>
      </w:divBdr>
    </w:div>
    <w:div w:id="340590956">
      <w:bodyDiv w:val="1"/>
      <w:marLeft w:val="0"/>
      <w:marRight w:val="0"/>
      <w:marTop w:val="0"/>
      <w:marBottom w:val="0"/>
      <w:divBdr>
        <w:top w:val="none" w:sz="0" w:space="0" w:color="auto"/>
        <w:left w:val="none" w:sz="0" w:space="0" w:color="auto"/>
        <w:bottom w:val="none" w:sz="0" w:space="0" w:color="auto"/>
        <w:right w:val="none" w:sz="0" w:space="0" w:color="auto"/>
      </w:divBdr>
    </w:div>
    <w:div w:id="466894515">
      <w:bodyDiv w:val="1"/>
      <w:marLeft w:val="0"/>
      <w:marRight w:val="0"/>
      <w:marTop w:val="0"/>
      <w:marBottom w:val="0"/>
      <w:divBdr>
        <w:top w:val="none" w:sz="0" w:space="0" w:color="auto"/>
        <w:left w:val="none" w:sz="0" w:space="0" w:color="auto"/>
        <w:bottom w:val="none" w:sz="0" w:space="0" w:color="auto"/>
        <w:right w:val="none" w:sz="0" w:space="0" w:color="auto"/>
      </w:divBdr>
    </w:div>
    <w:div w:id="540750004">
      <w:bodyDiv w:val="1"/>
      <w:marLeft w:val="0"/>
      <w:marRight w:val="0"/>
      <w:marTop w:val="0"/>
      <w:marBottom w:val="0"/>
      <w:divBdr>
        <w:top w:val="none" w:sz="0" w:space="0" w:color="auto"/>
        <w:left w:val="none" w:sz="0" w:space="0" w:color="auto"/>
        <w:bottom w:val="none" w:sz="0" w:space="0" w:color="auto"/>
        <w:right w:val="none" w:sz="0" w:space="0" w:color="auto"/>
      </w:divBdr>
    </w:div>
    <w:div w:id="548499631">
      <w:bodyDiv w:val="1"/>
      <w:marLeft w:val="0"/>
      <w:marRight w:val="0"/>
      <w:marTop w:val="0"/>
      <w:marBottom w:val="0"/>
      <w:divBdr>
        <w:top w:val="none" w:sz="0" w:space="0" w:color="auto"/>
        <w:left w:val="none" w:sz="0" w:space="0" w:color="auto"/>
        <w:bottom w:val="none" w:sz="0" w:space="0" w:color="auto"/>
        <w:right w:val="none" w:sz="0" w:space="0" w:color="auto"/>
      </w:divBdr>
    </w:div>
    <w:div w:id="556556158">
      <w:bodyDiv w:val="1"/>
      <w:marLeft w:val="0"/>
      <w:marRight w:val="0"/>
      <w:marTop w:val="0"/>
      <w:marBottom w:val="0"/>
      <w:divBdr>
        <w:top w:val="none" w:sz="0" w:space="0" w:color="auto"/>
        <w:left w:val="none" w:sz="0" w:space="0" w:color="auto"/>
        <w:bottom w:val="none" w:sz="0" w:space="0" w:color="auto"/>
        <w:right w:val="none" w:sz="0" w:space="0" w:color="auto"/>
      </w:divBdr>
    </w:div>
    <w:div w:id="579026364">
      <w:bodyDiv w:val="1"/>
      <w:marLeft w:val="0"/>
      <w:marRight w:val="0"/>
      <w:marTop w:val="0"/>
      <w:marBottom w:val="0"/>
      <w:divBdr>
        <w:top w:val="none" w:sz="0" w:space="0" w:color="auto"/>
        <w:left w:val="none" w:sz="0" w:space="0" w:color="auto"/>
        <w:bottom w:val="none" w:sz="0" w:space="0" w:color="auto"/>
        <w:right w:val="none" w:sz="0" w:space="0" w:color="auto"/>
      </w:divBdr>
    </w:div>
    <w:div w:id="620189040">
      <w:bodyDiv w:val="1"/>
      <w:marLeft w:val="0"/>
      <w:marRight w:val="0"/>
      <w:marTop w:val="0"/>
      <w:marBottom w:val="0"/>
      <w:divBdr>
        <w:top w:val="none" w:sz="0" w:space="0" w:color="auto"/>
        <w:left w:val="none" w:sz="0" w:space="0" w:color="auto"/>
        <w:bottom w:val="none" w:sz="0" w:space="0" w:color="auto"/>
        <w:right w:val="none" w:sz="0" w:space="0" w:color="auto"/>
      </w:divBdr>
    </w:div>
    <w:div w:id="763185953">
      <w:bodyDiv w:val="1"/>
      <w:marLeft w:val="0"/>
      <w:marRight w:val="0"/>
      <w:marTop w:val="0"/>
      <w:marBottom w:val="0"/>
      <w:divBdr>
        <w:top w:val="none" w:sz="0" w:space="0" w:color="auto"/>
        <w:left w:val="none" w:sz="0" w:space="0" w:color="auto"/>
        <w:bottom w:val="none" w:sz="0" w:space="0" w:color="auto"/>
        <w:right w:val="none" w:sz="0" w:space="0" w:color="auto"/>
      </w:divBdr>
    </w:div>
    <w:div w:id="792602391">
      <w:bodyDiv w:val="1"/>
      <w:marLeft w:val="0"/>
      <w:marRight w:val="0"/>
      <w:marTop w:val="0"/>
      <w:marBottom w:val="0"/>
      <w:divBdr>
        <w:top w:val="none" w:sz="0" w:space="0" w:color="auto"/>
        <w:left w:val="none" w:sz="0" w:space="0" w:color="auto"/>
        <w:bottom w:val="none" w:sz="0" w:space="0" w:color="auto"/>
        <w:right w:val="none" w:sz="0" w:space="0" w:color="auto"/>
      </w:divBdr>
    </w:div>
    <w:div w:id="797576553">
      <w:bodyDiv w:val="1"/>
      <w:marLeft w:val="0"/>
      <w:marRight w:val="0"/>
      <w:marTop w:val="0"/>
      <w:marBottom w:val="0"/>
      <w:divBdr>
        <w:top w:val="none" w:sz="0" w:space="0" w:color="auto"/>
        <w:left w:val="none" w:sz="0" w:space="0" w:color="auto"/>
        <w:bottom w:val="none" w:sz="0" w:space="0" w:color="auto"/>
        <w:right w:val="none" w:sz="0" w:space="0" w:color="auto"/>
      </w:divBdr>
    </w:div>
    <w:div w:id="820854520">
      <w:bodyDiv w:val="1"/>
      <w:marLeft w:val="0"/>
      <w:marRight w:val="0"/>
      <w:marTop w:val="0"/>
      <w:marBottom w:val="0"/>
      <w:divBdr>
        <w:top w:val="none" w:sz="0" w:space="0" w:color="auto"/>
        <w:left w:val="none" w:sz="0" w:space="0" w:color="auto"/>
        <w:bottom w:val="none" w:sz="0" w:space="0" w:color="auto"/>
        <w:right w:val="none" w:sz="0" w:space="0" w:color="auto"/>
      </w:divBdr>
    </w:div>
    <w:div w:id="891429178">
      <w:bodyDiv w:val="1"/>
      <w:marLeft w:val="0"/>
      <w:marRight w:val="0"/>
      <w:marTop w:val="0"/>
      <w:marBottom w:val="0"/>
      <w:divBdr>
        <w:top w:val="none" w:sz="0" w:space="0" w:color="auto"/>
        <w:left w:val="none" w:sz="0" w:space="0" w:color="auto"/>
        <w:bottom w:val="none" w:sz="0" w:space="0" w:color="auto"/>
        <w:right w:val="none" w:sz="0" w:space="0" w:color="auto"/>
      </w:divBdr>
    </w:div>
    <w:div w:id="1048411137">
      <w:bodyDiv w:val="1"/>
      <w:marLeft w:val="0"/>
      <w:marRight w:val="0"/>
      <w:marTop w:val="0"/>
      <w:marBottom w:val="0"/>
      <w:divBdr>
        <w:top w:val="none" w:sz="0" w:space="0" w:color="auto"/>
        <w:left w:val="none" w:sz="0" w:space="0" w:color="auto"/>
        <w:bottom w:val="none" w:sz="0" w:space="0" w:color="auto"/>
        <w:right w:val="none" w:sz="0" w:space="0" w:color="auto"/>
      </w:divBdr>
    </w:div>
    <w:div w:id="1097750468">
      <w:bodyDiv w:val="1"/>
      <w:marLeft w:val="0"/>
      <w:marRight w:val="0"/>
      <w:marTop w:val="0"/>
      <w:marBottom w:val="0"/>
      <w:divBdr>
        <w:top w:val="none" w:sz="0" w:space="0" w:color="auto"/>
        <w:left w:val="none" w:sz="0" w:space="0" w:color="auto"/>
        <w:bottom w:val="none" w:sz="0" w:space="0" w:color="auto"/>
        <w:right w:val="none" w:sz="0" w:space="0" w:color="auto"/>
      </w:divBdr>
    </w:div>
    <w:div w:id="1191140276">
      <w:bodyDiv w:val="1"/>
      <w:marLeft w:val="0"/>
      <w:marRight w:val="0"/>
      <w:marTop w:val="0"/>
      <w:marBottom w:val="0"/>
      <w:divBdr>
        <w:top w:val="none" w:sz="0" w:space="0" w:color="auto"/>
        <w:left w:val="none" w:sz="0" w:space="0" w:color="auto"/>
        <w:bottom w:val="none" w:sz="0" w:space="0" w:color="auto"/>
        <w:right w:val="none" w:sz="0" w:space="0" w:color="auto"/>
      </w:divBdr>
    </w:div>
    <w:div w:id="1250040109">
      <w:bodyDiv w:val="1"/>
      <w:marLeft w:val="0"/>
      <w:marRight w:val="0"/>
      <w:marTop w:val="0"/>
      <w:marBottom w:val="0"/>
      <w:divBdr>
        <w:top w:val="none" w:sz="0" w:space="0" w:color="auto"/>
        <w:left w:val="none" w:sz="0" w:space="0" w:color="auto"/>
        <w:bottom w:val="none" w:sz="0" w:space="0" w:color="auto"/>
        <w:right w:val="none" w:sz="0" w:space="0" w:color="auto"/>
      </w:divBdr>
    </w:div>
    <w:div w:id="1296253179">
      <w:bodyDiv w:val="1"/>
      <w:marLeft w:val="0"/>
      <w:marRight w:val="0"/>
      <w:marTop w:val="0"/>
      <w:marBottom w:val="0"/>
      <w:divBdr>
        <w:top w:val="none" w:sz="0" w:space="0" w:color="auto"/>
        <w:left w:val="none" w:sz="0" w:space="0" w:color="auto"/>
        <w:bottom w:val="none" w:sz="0" w:space="0" w:color="auto"/>
        <w:right w:val="none" w:sz="0" w:space="0" w:color="auto"/>
      </w:divBdr>
    </w:div>
    <w:div w:id="1312294223">
      <w:bodyDiv w:val="1"/>
      <w:marLeft w:val="0"/>
      <w:marRight w:val="0"/>
      <w:marTop w:val="0"/>
      <w:marBottom w:val="0"/>
      <w:divBdr>
        <w:top w:val="none" w:sz="0" w:space="0" w:color="auto"/>
        <w:left w:val="none" w:sz="0" w:space="0" w:color="auto"/>
        <w:bottom w:val="none" w:sz="0" w:space="0" w:color="auto"/>
        <w:right w:val="none" w:sz="0" w:space="0" w:color="auto"/>
      </w:divBdr>
    </w:div>
    <w:div w:id="1318454273">
      <w:bodyDiv w:val="1"/>
      <w:marLeft w:val="0"/>
      <w:marRight w:val="0"/>
      <w:marTop w:val="0"/>
      <w:marBottom w:val="0"/>
      <w:divBdr>
        <w:top w:val="none" w:sz="0" w:space="0" w:color="auto"/>
        <w:left w:val="none" w:sz="0" w:space="0" w:color="auto"/>
        <w:bottom w:val="none" w:sz="0" w:space="0" w:color="auto"/>
        <w:right w:val="none" w:sz="0" w:space="0" w:color="auto"/>
      </w:divBdr>
    </w:div>
    <w:div w:id="1343052384">
      <w:bodyDiv w:val="1"/>
      <w:marLeft w:val="0"/>
      <w:marRight w:val="0"/>
      <w:marTop w:val="0"/>
      <w:marBottom w:val="0"/>
      <w:divBdr>
        <w:top w:val="none" w:sz="0" w:space="0" w:color="auto"/>
        <w:left w:val="none" w:sz="0" w:space="0" w:color="auto"/>
        <w:bottom w:val="none" w:sz="0" w:space="0" w:color="auto"/>
        <w:right w:val="none" w:sz="0" w:space="0" w:color="auto"/>
      </w:divBdr>
    </w:div>
    <w:div w:id="1385105912">
      <w:bodyDiv w:val="1"/>
      <w:marLeft w:val="0"/>
      <w:marRight w:val="0"/>
      <w:marTop w:val="0"/>
      <w:marBottom w:val="0"/>
      <w:divBdr>
        <w:top w:val="none" w:sz="0" w:space="0" w:color="auto"/>
        <w:left w:val="none" w:sz="0" w:space="0" w:color="auto"/>
        <w:bottom w:val="none" w:sz="0" w:space="0" w:color="auto"/>
        <w:right w:val="none" w:sz="0" w:space="0" w:color="auto"/>
      </w:divBdr>
    </w:div>
    <w:div w:id="1507401268">
      <w:bodyDiv w:val="1"/>
      <w:marLeft w:val="0"/>
      <w:marRight w:val="0"/>
      <w:marTop w:val="0"/>
      <w:marBottom w:val="0"/>
      <w:divBdr>
        <w:top w:val="none" w:sz="0" w:space="0" w:color="auto"/>
        <w:left w:val="none" w:sz="0" w:space="0" w:color="auto"/>
        <w:bottom w:val="none" w:sz="0" w:space="0" w:color="auto"/>
        <w:right w:val="none" w:sz="0" w:space="0" w:color="auto"/>
      </w:divBdr>
    </w:div>
    <w:div w:id="1521549815">
      <w:bodyDiv w:val="1"/>
      <w:marLeft w:val="0"/>
      <w:marRight w:val="0"/>
      <w:marTop w:val="0"/>
      <w:marBottom w:val="0"/>
      <w:divBdr>
        <w:top w:val="none" w:sz="0" w:space="0" w:color="auto"/>
        <w:left w:val="none" w:sz="0" w:space="0" w:color="auto"/>
        <w:bottom w:val="none" w:sz="0" w:space="0" w:color="auto"/>
        <w:right w:val="none" w:sz="0" w:space="0" w:color="auto"/>
      </w:divBdr>
    </w:div>
    <w:div w:id="1532842603">
      <w:bodyDiv w:val="1"/>
      <w:marLeft w:val="0"/>
      <w:marRight w:val="0"/>
      <w:marTop w:val="0"/>
      <w:marBottom w:val="0"/>
      <w:divBdr>
        <w:top w:val="none" w:sz="0" w:space="0" w:color="auto"/>
        <w:left w:val="none" w:sz="0" w:space="0" w:color="auto"/>
        <w:bottom w:val="none" w:sz="0" w:space="0" w:color="auto"/>
        <w:right w:val="none" w:sz="0" w:space="0" w:color="auto"/>
      </w:divBdr>
    </w:div>
    <w:div w:id="1535189277">
      <w:bodyDiv w:val="1"/>
      <w:marLeft w:val="0"/>
      <w:marRight w:val="0"/>
      <w:marTop w:val="0"/>
      <w:marBottom w:val="0"/>
      <w:divBdr>
        <w:top w:val="none" w:sz="0" w:space="0" w:color="auto"/>
        <w:left w:val="none" w:sz="0" w:space="0" w:color="auto"/>
        <w:bottom w:val="none" w:sz="0" w:space="0" w:color="auto"/>
        <w:right w:val="none" w:sz="0" w:space="0" w:color="auto"/>
      </w:divBdr>
    </w:div>
    <w:div w:id="1545558529">
      <w:bodyDiv w:val="1"/>
      <w:marLeft w:val="0"/>
      <w:marRight w:val="0"/>
      <w:marTop w:val="0"/>
      <w:marBottom w:val="0"/>
      <w:divBdr>
        <w:top w:val="none" w:sz="0" w:space="0" w:color="auto"/>
        <w:left w:val="none" w:sz="0" w:space="0" w:color="auto"/>
        <w:bottom w:val="none" w:sz="0" w:space="0" w:color="auto"/>
        <w:right w:val="none" w:sz="0" w:space="0" w:color="auto"/>
      </w:divBdr>
    </w:div>
    <w:div w:id="1553350802">
      <w:bodyDiv w:val="1"/>
      <w:marLeft w:val="0"/>
      <w:marRight w:val="0"/>
      <w:marTop w:val="0"/>
      <w:marBottom w:val="0"/>
      <w:divBdr>
        <w:top w:val="none" w:sz="0" w:space="0" w:color="auto"/>
        <w:left w:val="none" w:sz="0" w:space="0" w:color="auto"/>
        <w:bottom w:val="none" w:sz="0" w:space="0" w:color="auto"/>
        <w:right w:val="none" w:sz="0" w:space="0" w:color="auto"/>
      </w:divBdr>
    </w:div>
    <w:div w:id="1639064732">
      <w:bodyDiv w:val="1"/>
      <w:marLeft w:val="0"/>
      <w:marRight w:val="0"/>
      <w:marTop w:val="0"/>
      <w:marBottom w:val="0"/>
      <w:divBdr>
        <w:top w:val="none" w:sz="0" w:space="0" w:color="auto"/>
        <w:left w:val="none" w:sz="0" w:space="0" w:color="auto"/>
        <w:bottom w:val="none" w:sz="0" w:space="0" w:color="auto"/>
        <w:right w:val="none" w:sz="0" w:space="0" w:color="auto"/>
      </w:divBdr>
    </w:div>
    <w:div w:id="1644308028">
      <w:bodyDiv w:val="1"/>
      <w:marLeft w:val="0"/>
      <w:marRight w:val="0"/>
      <w:marTop w:val="0"/>
      <w:marBottom w:val="0"/>
      <w:divBdr>
        <w:top w:val="none" w:sz="0" w:space="0" w:color="auto"/>
        <w:left w:val="none" w:sz="0" w:space="0" w:color="auto"/>
        <w:bottom w:val="none" w:sz="0" w:space="0" w:color="auto"/>
        <w:right w:val="none" w:sz="0" w:space="0" w:color="auto"/>
      </w:divBdr>
    </w:div>
    <w:div w:id="1645815565">
      <w:bodyDiv w:val="1"/>
      <w:marLeft w:val="0"/>
      <w:marRight w:val="0"/>
      <w:marTop w:val="0"/>
      <w:marBottom w:val="0"/>
      <w:divBdr>
        <w:top w:val="none" w:sz="0" w:space="0" w:color="auto"/>
        <w:left w:val="none" w:sz="0" w:space="0" w:color="auto"/>
        <w:bottom w:val="none" w:sz="0" w:space="0" w:color="auto"/>
        <w:right w:val="none" w:sz="0" w:space="0" w:color="auto"/>
      </w:divBdr>
    </w:div>
    <w:div w:id="1700814956">
      <w:bodyDiv w:val="1"/>
      <w:marLeft w:val="0"/>
      <w:marRight w:val="0"/>
      <w:marTop w:val="0"/>
      <w:marBottom w:val="0"/>
      <w:divBdr>
        <w:top w:val="none" w:sz="0" w:space="0" w:color="auto"/>
        <w:left w:val="none" w:sz="0" w:space="0" w:color="auto"/>
        <w:bottom w:val="none" w:sz="0" w:space="0" w:color="auto"/>
        <w:right w:val="none" w:sz="0" w:space="0" w:color="auto"/>
      </w:divBdr>
    </w:div>
    <w:div w:id="1757359910">
      <w:bodyDiv w:val="1"/>
      <w:marLeft w:val="0"/>
      <w:marRight w:val="0"/>
      <w:marTop w:val="0"/>
      <w:marBottom w:val="0"/>
      <w:divBdr>
        <w:top w:val="none" w:sz="0" w:space="0" w:color="auto"/>
        <w:left w:val="none" w:sz="0" w:space="0" w:color="auto"/>
        <w:bottom w:val="none" w:sz="0" w:space="0" w:color="auto"/>
        <w:right w:val="none" w:sz="0" w:space="0" w:color="auto"/>
      </w:divBdr>
    </w:div>
    <w:div w:id="1828470069">
      <w:bodyDiv w:val="1"/>
      <w:marLeft w:val="0"/>
      <w:marRight w:val="0"/>
      <w:marTop w:val="0"/>
      <w:marBottom w:val="0"/>
      <w:divBdr>
        <w:top w:val="none" w:sz="0" w:space="0" w:color="auto"/>
        <w:left w:val="none" w:sz="0" w:space="0" w:color="auto"/>
        <w:bottom w:val="none" w:sz="0" w:space="0" w:color="auto"/>
        <w:right w:val="none" w:sz="0" w:space="0" w:color="auto"/>
      </w:divBdr>
    </w:div>
    <w:div w:id="194171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file:///D:\02%20Work\&#1042;&#1058;&#1041;24\&#1069;&#1090;&#1072;&#1087;%20X_&#1050;&#1086;&#1083;&#1083;&#1077;&#1082;&#1094;&#1080;&#1103;%2020\+%20&#1055;&#1086;&#1076;&#1082;&#1083;&#1102;&#1095;&#1077;&#1085;&#1080;&#1077;%20&#1079;&#1072;%201%20&#1096;&#1072;&#1075;%20BR-7169%20&#1080;%20BR-7124\&#1056;&#1077;&#1075;&#1080;&#1089;&#1090;&#1088;&#1072;&#1094;&#1080;&#1103;\&#1072;&#1082;&#1090;&#1080;" TargetMode="Externa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package" Target="embeddings/Microsoft_Word_Document1.doc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02%20Work\&#1042;&#1058;&#1041;24\&#1069;&#1090;&#1072;&#1087;%20X_&#1050;&#1086;&#1083;&#1083;&#1077;&#1082;&#1094;&#1080;&#1103;%2020\+%20&#1055;&#1086;&#1076;&#1082;&#1083;&#1102;&#1095;&#1077;&#1085;&#1080;&#1077;%20&#1079;&#1072;%201%20&#1096;&#1072;&#1075;%20BR-7169%20&#1080;%20BR-7124\&#1056;&#1077;&#1075;&#1080;&#1089;&#1090;&#1088;&#1072;&#1094;&#1080;&#1103;\&#1072;&#1082;&#1090;&#1080;"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D:\02%20Work\&#1042;&#1058;&#1041;24\&#1069;&#1090;&#1072;&#1087;%20X_&#1050;&#1086;&#1083;&#1083;&#1077;&#1082;&#1094;&#1080;&#1103;%2020\+%20&#1055;&#1086;&#1076;&#1082;&#1083;&#1102;&#1095;&#1077;&#1085;&#1080;&#1077;%20&#1079;&#1072;%201%20&#1096;&#1072;&#1075;%20BR-7169%20&#1080;%20BR-7124\&#1056;&#1077;&#1075;&#1080;&#1089;&#1090;&#1088;&#1072;&#1094;&#1080;&#1103;\&#1072;&#1082;&#1090;&#1080;" TargetMode="External"/><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bonus.vtb24.ru" TargetMode="External"/><Relationship Id="rId22" Type="http://schemas.openxmlformats.org/officeDocument/2006/relationships/oleObject" Target="embeddings/Microsoft_Word_97_-_2003_Document1.doc"/></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03E0-D642-470D-AA4B-9F97F841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23</Pages>
  <Words>4750</Words>
  <Characters>27077</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aleksandrovaiv</dc:creator>
  <cp:lastModifiedBy>Evgeniya Chzhan</cp:lastModifiedBy>
  <cp:revision>6</cp:revision>
  <cp:lastPrinted>2014-07-08T15:08:00Z</cp:lastPrinted>
  <dcterms:created xsi:type="dcterms:W3CDTF">2014-07-30T12:17:00Z</dcterms:created>
  <dcterms:modified xsi:type="dcterms:W3CDTF">2014-07-30T12:34:00Z</dcterms:modified>
</cp:coreProperties>
</file>