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F156D2"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2558E3" w:rsidRPr="002558E3">
        <w:t>7</w:t>
      </w:r>
      <w:r w:rsidR="00F156D2" w:rsidRPr="00F156D2">
        <w:t>124</w:t>
      </w:r>
      <w:r w:rsidR="002B2A72">
        <w:t xml:space="preserve"> </w:t>
      </w:r>
      <w:r w:rsidR="00F156D2">
        <w:t xml:space="preserve">Регистрация и активация в программе </w:t>
      </w:r>
      <w:r w:rsidR="00F156D2" w:rsidRPr="00F156D2">
        <w:t>“</w:t>
      </w:r>
      <w:r w:rsidR="00F156D2">
        <w:t>Коллекция</w:t>
      </w:r>
      <w:r w:rsidR="00F156D2" w:rsidRPr="00F156D2">
        <w:t>”</w:t>
      </w:r>
      <w:r w:rsidR="00F156D2">
        <w:t xml:space="preserve"> за один шаг через </w:t>
      </w:r>
      <w:proofErr w:type="spellStart"/>
      <w:r w:rsidR="008F24B6">
        <w:t>Телебанк</w:t>
      </w:r>
      <w:proofErr w:type="spellEnd"/>
      <w:r w:rsidR="008F24B6">
        <w:t xml:space="preserve">, </w:t>
      </w:r>
      <w:r w:rsidR="00F156D2">
        <w:rPr>
          <w:lang w:val="en-US"/>
        </w:rPr>
        <w:t>call</w:t>
      </w:r>
      <w:r w:rsidR="00F156D2">
        <w:t>-центр, банкоматы и отделения банка.</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0</w:t>
      </w:r>
      <w:r w:rsidR="00CB7B86">
        <w:rPr>
          <w:bCs/>
          <w:sz w:val="22"/>
          <w:szCs w:val="22"/>
          <w:lang w:val="en-US"/>
        </w:rPr>
        <w:t>5</w:t>
      </w:r>
      <w:r w:rsidR="000A7561" w:rsidRPr="000A7561">
        <w:rPr>
          <w:bCs/>
          <w:sz w:val="22"/>
          <w:szCs w:val="22"/>
        </w:rPr>
        <w:t>.0</w:t>
      </w:r>
      <w:r w:rsidR="00CB7B86">
        <w:rPr>
          <w:bCs/>
          <w:sz w:val="22"/>
          <w:szCs w:val="22"/>
          <w:lang w:val="en-US"/>
        </w:rPr>
        <w:t>6</w:t>
      </w:r>
      <w:r w:rsidR="000A7561" w:rsidRPr="000A7561">
        <w:rPr>
          <w:bCs/>
          <w:sz w:val="22"/>
          <w:szCs w:val="22"/>
        </w:rPr>
        <w:t>.2014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lastRenderedPageBreak/>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D2328C">
            <w:pPr>
              <w:pStyle w:val="ad"/>
              <w:rPr>
                <w:sz w:val="24"/>
              </w:rPr>
            </w:pPr>
            <w:r w:rsidRPr="00245F0C">
              <w:rPr>
                <w:sz w:val="24"/>
              </w:rPr>
              <w:t xml:space="preserve">Сайт </w:t>
            </w:r>
            <w:r w:rsidR="00D2328C">
              <w:rPr>
                <w:sz w:val="24"/>
              </w:rPr>
              <w:t>П</w:t>
            </w:r>
            <w:r w:rsidRPr="00245F0C">
              <w:rPr>
                <w:sz w:val="24"/>
              </w:rPr>
              <w:t xml:space="preserve">рограммы «Коллекция» процессинг на стороне сайта осуществляется компанией </w:t>
            </w:r>
            <w:proofErr w:type="spellStart"/>
            <w:r w:rsidR="00A02E4F">
              <w:rPr>
                <w:sz w:val="24"/>
                <w:lang w:val="en-US"/>
              </w:rPr>
              <w:t>RapidSoft</w:t>
            </w:r>
            <w:proofErr w:type="spellEnd"/>
            <w:r w:rsidRPr="00245F0C">
              <w:rPr>
                <w:sz w:val="24"/>
              </w:rPr>
              <w:t>.</w:t>
            </w:r>
          </w:p>
        </w:tc>
      </w:tr>
      <w:tr w:rsidR="00C47F28" w:rsidRPr="00903F7C" w:rsidTr="00C47F28">
        <w:trPr>
          <w:trHeight w:val="827"/>
        </w:trPr>
        <w:tc>
          <w:tcPr>
            <w:tcW w:w="3424"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ad"/>
              <w:rPr>
                <w:bCs/>
                <w:sz w:val="24"/>
                <w:lang w:val="en-US"/>
              </w:rPr>
            </w:pPr>
            <w:r w:rsidRPr="00245F0C">
              <w:rPr>
                <w:bCs/>
                <w:sz w:val="24"/>
              </w:rPr>
              <w:t>Участник</w:t>
            </w:r>
          </w:p>
        </w:tc>
        <w:tc>
          <w:tcPr>
            <w:tcW w:w="6465"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NF0"/>
              <w:rPr>
                <w:rFonts w:ascii="Times New Roman" w:hAnsi="Times New Roman"/>
                <w:sz w:val="24"/>
              </w:rPr>
            </w:pPr>
            <w:r w:rsidRPr="00245F0C">
              <w:rPr>
                <w:rFonts w:ascii="Times New Roman" w:hAnsi="Times New Roman"/>
                <w:sz w:val="24"/>
              </w:rPr>
              <w:t>Клиент банка, выразивший согласие на участие в «Коллекции».</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094DA4" w:rsidRPr="005778FE" w:rsidTr="00094DA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ad"/>
              <w:rPr>
                <w:bCs/>
                <w:sz w:val="24"/>
              </w:rPr>
            </w:pPr>
            <w:proofErr w:type="spellStart"/>
            <w:r w:rsidRPr="00094DA4">
              <w:rPr>
                <w:sz w:val="24"/>
              </w:rPr>
              <w:t>Мультикарта</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NF0"/>
              <w:rPr>
                <w:rFonts w:ascii="Times New Roman" w:hAnsi="Times New Roman"/>
                <w:bCs/>
                <w:sz w:val="24"/>
              </w:rPr>
            </w:pPr>
            <w:r w:rsidRPr="00094DA4">
              <w:rPr>
                <w:rFonts w:ascii="Times New Roman" w:hAnsi="Times New Roman"/>
                <w:sz w:val="24"/>
              </w:rPr>
              <w:t>ООО «</w:t>
            </w:r>
            <w:proofErr w:type="spellStart"/>
            <w:r w:rsidRPr="00094DA4">
              <w:rPr>
                <w:rFonts w:ascii="Times New Roman" w:hAnsi="Times New Roman"/>
                <w:sz w:val="24"/>
              </w:rPr>
              <w:t>МультиКарта</w:t>
            </w:r>
            <w:proofErr w:type="spellEnd"/>
            <w:r w:rsidRPr="00094DA4">
              <w:rPr>
                <w:rFonts w:ascii="Times New Roman" w:hAnsi="Times New Roman"/>
                <w:sz w:val="24"/>
              </w:rPr>
              <w:t>»</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BF3498">
            <w:pPr>
              <w:pStyle w:val="NF0"/>
              <w:rPr>
                <w:rFonts w:ascii="Times New Roman" w:hAnsi="Times New Roman"/>
                <w:sz w:val="24"/>
              </w:rPr>
            </w:pPr>
            <w:r w:rsidRPr="00931688">
              <w:rPr>
                <w:rFonts w:ascii="Times New Roman" w:hAnsi="Times New Roman"/>
                <w:sz w:val="24"/>
              </w:rPr>
              <w:t>Сервис</w:t>
            </w:r>
            <w:r w:rsidR="00BF3498" w:rsidRPr="00BF3498">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w:t>
            </w:r>
            <w:r w:rsidR="00BF3498" w:rsidRPr="00BF3498">
              <w:rPr>
                <w:rFonts w:ascii="Times New Roman" w:hAnsi="Times New Roman"/>
                <w:sz w:val="24"/>
              </w:rPr>
              <w:t xml:space="preserve">, </w:t>
            </w:r>
            <w:r w:rsidRPr="00931688">
              <w:rPr>
                <w:rFonts w:ascii="Times New Roman" w:hAnsi="Times New Roman"/>
                <w:sz w:val="24"/>
              </w:rPr>
              <w:t>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931688" w:rsidRPr="00E31EF8" w:rsidTr="00931688">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rFonts w:eastAsia="Times New Roman"/>
                <w:sz w:val="24"/>
                <w:lang w:eastAsia="en-US"/>
              </w:rPr>
            </w:pPr>
            <w:r w:rsidRPr="00931688">
              <w:rPr>
                <w:sz w:val="24"/>
              </w:rPr>
              <w:t>КХД</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lang w:eastAsia="en-US"/>
              </w:rPr>
            </w:pPr>
            <w:r w:rsidRPr="00931688">
              <w:rPr>
                <w:rFonts w:ascii="Times New Roman" w:hAnsi="Times New Roman"/>
                <w:sz w:val="24"/>
              </w:rPr>
              <w:t>Корпоративное хранилище данных «</w:t>
            </w:r>
            <w:proofErr w:type="spellStart"/>
            <w:r w:rsidRPr="00931688">
              <w:rPr>
                <w:rFonts w:ascii="Times New Roman" w:hAnsi="Times New Roman"/>
                <w:sz w:val="24"/>
              </w:rPr>
              <w:t>Терадата</w:t>
            </w:r>
            <w:proofErr w:type="spellEnd"/>
            <w:r w:rsidRPr="00931688">
              <w:rPr>
                <w:rFonts w:ascii="Times New Roman" w:hAnsi="Times New Roman"/>
                <w:sz w:val="24"/>
              </w:rPr>
              <w:t>»</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D525A4" w:rsidRPr="00470FE2" w:rsidDel="0074737A" w:rsidTr="009A0157">
        <w:trPr>
          <w:trHeight w:val="513"/>
        </w:trPr>
        <w:tc>
          <w:tcPr>
            <w:tcW w:w="3424" w:type="dxa"/>
            <w:tcBorders>
              <w:top w:val="single" w:sz="4" w:space="0" w:color="auto"/>
              <w:left w:val="single" w:sz="4" w:space="0" w:color="auto"/>
              <w:bottom w:val="single" w:sz="4" w:space="0" w:color="auto"/>
              <w:right w:val="single" w:sz="4" w:space="0" w:color="auto"/>
            </w:tcBorders>
            <w:vAlign w:val="center"/>
          </w:tcPr>
          <w:p w:rsidR="00D525A4" w:rsidRPr="00D525A4" w:rsidRDefault="00D525A4" w:rsidP="008870EC">
            <w:pPr>
              <w:pStyle w:val="ad"/>
              <w:rPr>
                <w:sz w:val="24"/>
              </w:rPr>
            </w:pPr>
            <w:proofErr w:type="spellStart"/>
            <w:r w:rsidRPr="00D525A4">
              <w:rPr>
                <w:sz w:val="24"/>
              </w:rPr>
              <w:t>Siebel</w:t>
            </w:r>
            <w:proofErr w:type="spellEnd"/>
            <w:r w:rsidRPr="00D525A4">
              <w:rPr>
                <w:sz w:val="24"/>
              </w:rPr>
              <w:t xml:space="preserve"> CRM</w:t>
            </w:r>
          </w:p>
        </w:tc>
        <w:tc>
          <w:tcPr>
            <w:tcW w:w="6465" w:type="dxa"/>
            <w:tcBorders>
              <w:top w:val="single" w:sz="4" w:space="0" w:color="auto"/>
              <w:left w:val="single" w:sz="4" w:space="0" w:color="auto"/>
              <w:bottom w:val="single" w:sz="4" w:space="0" w:color="auto"/>
              <w:right w:val="single" w:sz="4" w:space="0" w:color="auto"/>
            </w:tcBorders>
            <w:vAlign w:val="center"/>
          </w:tcPr>
          <w:p w:rsidR="00D525A4" w:rsidRPr="00D525A4" w:rsidDel="0074737A" w:rsidRDefault="00D525A4" w:rsidP="00D525A4">
            <w:pPr>
              <w:pStyle w:val="NF0"/>
              <w:rPr>
                <w:rFonts w:ascii="Times New Roman" w:hAnsi="Times New Roman"/>
                <w:sz w:val="24"/>
              </w:rPr>
            </w:pPr>
            <w:r w:rsidRPr="00D525A4">
              <w:rPr>
                <w:rFonts w:ascii="Times New Roman" w:hAnsi="Times New Roman"/>
                <w:sz w:val="24"/>
              </w:rPr>
              <w:t xml:space="preserve">Единая фронтальная </w:t>
            </w:r>
            <w:proofErr w:type="gramStart"/>
            <w:r w:rsidRPr="00D525A4">
              <w:rPr>
                <w:rFonts w:ascii="Times New Roman" w:hAnsi="Times New Roman"/>
                <w:sz w:val="24"/>
              </w:rPr>
              <w:t>система</w:t>
            </w:r>
            <w:proofErr w:type="gramEnd"/>
            <w:r w:rsidRPr="00D525A4">
              <w:rPr>
                <w:rFonts w:ascii="Times New Roman" w:hAnsi="Times New Roman"/>
                <w:sz w:val="24"/>
              </w:rPr>
              <w:t xml:space="preserve"> внедрен</w:t>
            </w:r>
            <w:r>
              <w:rPr>
                <w:rFonts w:ascii="Times New Roman" w:hAnsi="Times New Roman"/>
                <w:sz w:val="24"/>
              </w:rPr>
              <w:t>н</w:t>
            </w:r>
            <w:r w:rsidRPr="00D525A4">
              <w:rPr>
                <w:rFonts w:ascii="Times New Roman" w:hAnsi="Times New Roman"/>
                <w:sz w:val="24"/>
              </w:rPr>
              <w:t xml:space="preserve">ая в </w:t>
            </w:r>
            <w:r>
              <w:rPr>
                <w:rFonts w:ascii="Times New Roman" w:hAnsi="Times New Roman"/>
                <w:sz w:val="24"/>
              </w:rPr>
              <w:t>Б</w:t>
            </w:r>
            <w:r w:rsidRPr="00D525A4">
              <w:rPr>
                <w:rFonts w:ascii="Times New Roman" w:hAnsi="Times New Roman"/>
                <w:sz w:val="24"/>
              </w:rPr>
              <w:t>анке.</w:t>
            </w:r>
          </w:p>
        </w:tc>
      </w:tr>
      <w:tr w:rsidR="009A0157" w:rsidRPr="00D525A4" w:rsidDel="0074737A" w:rsidTr="009A0157">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A0157" w:rsidRPr="00D525A4" w:rsidRDefault="009A0157" w:rsidP="008870EC">
            <w:pPr>
              <w:pStyle w:val="ad"/>
              <w:rPr>
                <w:sz w:val="24"/>
              </w:rPr>
            </w:pPr>
            <w:proofErr w:type="spellStart"/>
            <w:r>
              <w:rPr>
                <w:sz w:val="24"/>
              </w:rPr>
              <w:t>Телебанк</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9A0157" w:rsidRPr="00D525A4" w:rsidDel="0074737A" w:rsidRDefault="009A0157" w:rsidP="009A0157">
            <w:pPr>
              <w:pStyle w:val="NF0"/>
              <w:rPr>
                <w:rFonts w:ascii="Times New Roman" w:hAnsi="Times New Roman"/>
                <w:sz w:val="24"/>
              </w:rPr>
            </w:pPr>
            <w:r>
              <w:rPr>
                <w:rFonts w:ascii="Times New Roman" w:hAnsi="Times New Roman"/>
                <w:sz w:val="24"/>
              </w:rPr>
              <w:t>Интернет банк для физических лиц.</w:t>
            </w:r>
          </w:p>
        </w:tc>
      </w:tr>
      <w:tr w:rsidR="00562EE3" w:rsidRPr="00CE2BCC" w:rsidTr="00562EE3">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ad"/>
              <w:rPr>
                <w:sz w:val="24"/>
              </w:rPr>
            </w:pPr>
            <w:r w:rsidRPr="00562EE3">
              <w:rPr>
                <w:sz w:val="24"/>
              </w:rPr>
              <w:t xml:space="preserve">клиент-рекомендуемый </w:t>
            </w:r>
          </w:p>
          <w:p w:rsidR="00562EE3" w:rsidRPr="00562EE3" w:rsidRDefault="00562EE3" w:rsidP="00FF1C9D">
            <w:pPr>
              <w:pStyle w:val="ad"/>
              <w:rPr>
                <w:sz w:val="24"/>
              </w:rPr>
            </w:pPr>
            <w:r w:rsidRPr="00562EE3">
              <w:rPr>
                <w:sz w:val="24"/>
              </w:rPr>
              <w:t xml:space="preserve">или Рекомендуемый </w:t>
            </w:r>
          </w:p>
          <w:p w:rsidR="00562EE3" w:rsidRPr="00562EE3" w:rsidRDefault="00562EE3" w:rsidP="00FF1C9D">
            <w:pPr>
              <w:pStyle w:val="ad"/>
              <w:rPr>
                <w:sz w:val="24"/>
              </w:rPr>
            </w:pPr>
            <w:r w:rsidRPr="00562EE3">
              <w:rPr>
                <w:sz w:val="24"/>
              </w:rPr>
              <w:t>или Новый Клиент</w:t>
            </w:r>
          </w:p>
        </w:tc>
        <w:tc>
          <w:tcPr>
            <w:tcW w:w="6465"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NF0"/>
              <w:rPr>
                <w:rFonts w:ascii="Times New Roman" w:hAnsi="Times New Roman"/>
                <w:sz w:val="24"/>
              </w:rPr>
            </w:pPr>
            <w:r w:rsidRPr="00562EE3">
              <w:rPr>
                <w:rFonts w:ascii="Times New Roman" w:hAnsi="Times New Roman"/>
                <w:sz w:val="24"/>
              </w:rPr>
              <w:t>Клиент, который  подал заявку на регистрацию в Программе “Коллекция” и заполнил поле «</w:t>
            </w:r>
            <w:proofErr w:type="spellStart"/>
            <w:r w:rsidRPr="00562EE3">
              <w:rPr>
                <w:rFonts w:ascii="Times New Roman" w:hAnsi="Times New Roman"/>
                <w:sz w:val="24"/>
              </w:rPr>
              <w:t>Рекомендатель</w:t>
            </w:r>
            <w:proofErr w:type="spellEnd"/>
            <w:r w:rsidRPr="00562EE3">
              <w:rPr>
                <w:rFonts w:ascii="Times New Roman" w:hAnsi="Times New Roman"/>
                <w:sz w:val="24"/>
              </w:rPr>
              <w:t>»</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4B12C4" w:rsidRDefault="00F430BA" w:rsidP="00F430BA">
      <w:pPr>
        <w:pStyle w:val="af4"/>
        <w:numPr>
          <w:ilvl w:val="0"/>
          <w:numId w:val="25"/>
        </w:numPr>
      </w:pPr>
      <w:r>
        <w:t>Для с</w:t>
      </w:r>
      <w:r w:rsidR="00611094">
        <w:t>отрудник</w:t>
      </w:r>
      <w:r>
        <w:t>а</w:t>
      </w:r>
      <w:r w:rsidR="00611094">
        <w:t xml:space="preserve"> отделения </w:t>
      </w:r>
      <w:r w:rsidR="00611094" w:rsidRPr="00F430BA">
        <w:t>/</w:t>
      </w:r>
      <w:r>
        <w:t>ДКО необходимо реализовать функциональность для подключения</w:t>
      </w:r>
      <w:r w:rsidRPr="00F430BA">
        <w:t>/</w:t>
      </w:r>
      <w:r>
        <w:t>отключения клиента к</w:t>
      </w:r>
      <w:r w:rsidRPr="00F430BA">
        <w:t>/</w:t>
      </w:r>
      <w:proofErr w:type="gramStart"/>
      <w:r>
        <w:t>от</w:t>
      </w:r>
      <w:proofErr w:type="gramEnd"/>
      <w:r>
        <w:t xml:space="preserve"> Программе</w:t>
      </w:r>
      <w:r w:rsidRPr="00F430BA">
        <w:t>/</w:t>
      </w:r>
      <w:r>
        <w:t>ы Коллекция</w:t>
      </w:r>
      <w:r w:rsidR="00160B46">
        <w:t>, если клиент обратится с данной просьбой</w:t>
      </w:r>
      <w:r>
        <w:t>.</w:t>
      </w:r>
    </w:p>
    <w:p w:rsidR="00F430BA" w:rsidRPr="00F430BA" w:rsidRDefault="00F430BA" w:rsidP="00F430BA">
      <w:pPr>
        <w:pStyle w:val="af4"/>
        <w:numPr>
          <w:ilvl w:val="0"/>
          <w:numId w:val="25"/>
        </w:numPr>
      </w:pPr>
      <w:r>
        <w:t xml:space="preserve">Необходимо предоставить возможность клиенту через </w:t>
      </w:r>
      <w:proofErr w:type="spellStart"/>
      <w:r>
        <w:t>Телебанк</w:t>
      </w:r>
      <w:proofErr w:type="spellEnd"/>
      <w:r>
        <w:t>, банкомат подключиться к Программе Коллекция.</w:t>
      </w:r>
    </w:p>
    <w:p w:rsidR="00F8310D" w:rsidRPr="00296D10" w:rsidRDefault="00F430BA" w:rsidP="00F430BA">
      <w:pPr>
        <w:pStyle w:val="ab"/>
        <w:ind w:left="426"/>
      </w:pPr>
      <w:r>
        <w:t>В результате подключения на стороне банка должна происходить регистрация и активация клиента без дополнительных действий со стороны клиента</w:t>
      </w:r>
      <w:r w:rsidR="00420CDA">
        <w:t>, т.е.</w:t>
      </w:r>
      <w:r w:rsidR="002E3E0D">
        <w:t xml:space="preserve"> регистрация и активация клиент</w:t>
      </w:r>
      <w:r w:rsidR="0034413E">
        <w:t>а</w:t>
      </w:r>
      <w:r w:rsidR="00420CDA">
        <w:t xml:space="preserve"> должн</w:t>
      </w:r>
      <w:r w:rsidR="0034413E">
        <w:t>ы</w:t>
      </w:r>
      <w:r w:rsidR="00420CDA">
        <w:t xml:space="preserve"> происходить за один шаг</w:t>
      </w:r>
      <w:r>
        <w:t>.</w:t>
      </w:r>
    </w:p>
    <w:p w:rsidR="00F8310D" w:rsidRPr="00296D10" w:rsidRDefault="00F8310D" w:rsidP="00775412">
      <w:pPr>
        <w:pStyle w:val="1"/>
        <w:numPr>
          <w:ilvl w:val="0"/>
          <w:numId w:val="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160B46">
      <w:pPr>
        <w:pStyle w:val="ab"/>
        <w:ind w:left="284"/>
      </w:pPr>
      <w:r>
        <w:t>Принять</w:t>
      </w:r>
    </w:p>
    <w:p w:rsidR="005606EC" w:rsidRPr="00296D10" w:rsidRDefault="005606EC" w:rsidP="00F8310D">
      <w:pPr>
        <w:pStyle w:val="ab"/>
        <w:ind w:left="567" w:hanging="567"/>
      </w:pPr>
    </w:p>
    <w:p w:rsidR="00F8310D" w:rsidRPr="00E526ED" w:rsidRDefault="00F8310D" w:rsidP="00775412">
      <w:pPr>
        <w:pStyle w:val="1"/>
        <w:numPr>
          <w:ilvl w:val="0"/>
          <w:numId w:val="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397958">
      <w:pPr>
        <w:ind w:left="426"/>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Pr="0019653E" w:rsidRDefault="00F8510A" w:rsidP="00775412">
      <w:pPr>
        <w:pStyle w:val="4"/>
        <w:numPr>
          <w:ilvl w:val="3"/>
          <w:numId w:val="4"/>
        </w:numPr>
        <w:ind w:left="851" w:hanging="851"/>
        <w:rPr>
          <w:rFonts w:eastAsiaTheme="minorHAnsi" w:cs="Times New Roman"/>
          <w:color w:val="000000"/>
          <w:sz w:val="22"/>
          <w:szCs w:val="22"/>
          <w:lang w:eastAsia="en-US"/>
        </w:rPr>
      </w:pPr>
      <w:bookmarkStart w:id="1" w:name="_Диаграмма_действия_“Подключение"/>
      <w:bookmarkEnd w:id="1"/>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r w:rsidR="001317DE" w:rsidRPr="001317DE">
        <w:rPr>
          <w:rFonts w:eastAsiaTheme="minorHAnsi" w:cs="Times New Roman"/>
          <w:color w:val="000000"/>
          <w:sz w:val="22"/>
          <w:szCs w:val="22"/>
          <w:lang w:eastAsia="en-US"/>
        </w:rPr>
        <w:t xml:space="preserve">“Подключение клиента к Программе Коллекция через </w:t>
      </w:r>
      <w:proofErr w:type="spellStart"/>
      <w:r w:rsidR="001317DE" w:rsidRPr="001317DE">
        <w:rPr>
          <w:rFonts w:eastAsiaTheme="minorHAnsi" w:cs="Times New Roman"/>
          <w:color w:val="000000"/>
          <w:sz w:val="22"/>
          <w:szCs w:val="22"/>
          <w:lang w:eastAsia="en-US"/>
        </w:rPr>
        <w:t>Зибель</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CRM</w:t>
      </w:r>
      <w:r w:rsidR="001317DE" w:rsidRPr="001317DE">
        <w:rPr>
          <w:rFonts w:eastAsiaTheme="minorHAnsi" w:cs="Times New Roman"/>
          <w:color w:val="000000"/>
          <w:sz w:val="22"/>
          <w:szCs w:val="22"/>
          <w:lang w:eastAsia="en-US"/>
        </w:rPr>
        <w:t xml:space="preserve">, </w:t>
      </w:r>
      <w:proofErr w:type="spellStart"/>
      <w:r w:rsidR="001317DE" w:rsidRPr="001317DE">
        <w:rPr>
          <w:rFonts w:eastAsiaTheme="minorHAnsi" w:cs="Times New Roman"/>
          <w:color w:val="000000"/>
          <w:sz w:val="22"/>
          <w:szCs w:val="22"/>
          <w:lang w:eastAsia="en-US"/>
        </w:rPr>
        <w:t>Телебанк</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ATM</w:t>
      </w:r>
      <w:r w:rsidR="001317DE" w:rsidRPr="001317DE">
        <w:rPr>
          <w:rFonts w:eastAsiaTheme="minorHAnsi" w:cs="Times New Roman"/>
          <w:color w:val="000000"/>
          <w:sz w:val="22"/>
          <w:szCs w:val="22"/>
          <w:lang w:eastAsia="en-US"/>
        </w:rPr>
        <w:t>”</w:t>
      </w:r>
    </w:p>
    <w:p w:rsidR="001317DE" w:rsidRPr="0019653E" w:rsidRDefault="001317DE" w:rsidP="001317DE">
      <w:pPr>
        <w:rPr>
          <w:rFonts w:eastAsiaTheme="minorHAnsi"/>
          <w:lang w:eastAsia="en-US"/>
        </w:rPr>
      </w:pPr>
    </w:p>
    <w:p w:rsidR="00414EDA" w:rsidRDefault="001D785A" w:rsidP="00414EDA">
      <w:pPr>
        <w:pStyle w:val="24"/>
        <w:jc w:val="center"/>
      </w:pPr>
      <w:r>
        <w:object w:dxaOrig="9648" w:dyaOrig="8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3.25pt" o:ole="">
            <v:imagedata r:id="rId9" o:title=""/>
          </v:shape>
          <o:OLEObject Type="Embed" ProgID="Visio.Drawing.11" ShapeID="_x0000_i1025" DrawAspect="Content" ObjectID="_1465377269" r:id="rId10"/>
        </w:object>
      </w:r>
    </w:p>
    <w:p w:rsidR="0082106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F1C9D" w:rsidRPr="00FF1C9D" w:rsidRDefault="00147E95" w:rsidP="00821063">
      <w:pPr>
        <w:pStyle w:val="24"/>
        <w:rPr>
          <w:rFonts w:ascii="Times New Roman" w:hAnsi="Times New Roman"/>
          <w:b w:val="0"/>
          <w:sz w:val="24"/>
        </w:rPr>
      </w:pPr>
      <w:r>
        <w:rPr>
          <w:rFonts w:ascii="Times New Roman" w:hAnsi="Times New Roman"/>
          <w:b w:val="0"/>
          <w:sz w:val="24"/>
        </w:rPr>
        <w:tab/>
      </w:r>
      <w:r w:rsidR="00FF1C9D">
        <w:rPr>
          <w:rFonts w:ascii="Times New Roman" w:hAnsi="Times New Roman"/>
          <w:b w:val="0"/>
          <w:sz w:val="24"/>
        </w:rPr>
        <w:t>Клиент не подключен к Программе Коллекция.</w:t>
      </w:r>
    </w:p>
    <w:p w:rsidR="00147E95" w:rsidRDefault="00147E95" w:rsidP="00BC5227">
      <w:pPr>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4E7438" w:rsidRDefault="00147E95" w:rsidP="00147E95">
      <w:pPr>
        <w:autoSpaceDE w:val="0"/>
        <w:autoSpaceDN w:val="0"/>
        <w:adjustRightInd w:val="0"/>
        <w:spacing w:line="288" w:lineRule="auto"/>
        <w:ind w:left="284"/>
        <w:jc w:val="both"/>
        <w:rPr>
          <w:rFonts w:eastAsia="Arial Unicode MS"/>
        </w:rPr>
      </w:pPr>
      <w:r w:rsidRPr="00A55001">
        <w:rPr>
          <w:rFonts w:eastAsia="Arial Unicode MS"/>
          <w:b/>
        </w:rPr>
        <w:t>Шаг 1</w:t>
      </w:r>
      <w:r>
        <w:rPr>
          <w:rFonts w:eastAsia="Arial Unicode MS"/>
        </w:rPr>
        <w:t xml:space="preserve">- Клиент в банкомате выбрал элемент управления </w:t>
      </w:r>
      <w:r w:rsidRPr="008F2D24">
        <w:rPr>
          <w:rFonts w:eastAsia="Arial Unicode MS"/>
        </w:rPr>
        <w:t>“</w:t>
      </w:r>
      <w:r>
        <w:rPr>
          <w:rFonts w:eastAsia="Arial Unicode MS"/>
        </w:rPr>
        <w:t>Подключение к Программе Коллекция</w:t>
      </w:r>
      <w:r w:rsidRPr="008F2D24">
        <w:rPr>
          <w:rFonts w:eastAsia="Arial Unicode MS"/>
        </w:rPr>
        <w:t>”</w:t>
      </w:r>
      <w:r>
        <w:rPr>
          <w:rFonts w:eastAsia="Arial Unicode MS"/>
        </w:rPr>
        <w:t xml:space="preserve">. </w:t>
      </w:r>
    </w:p>
    <w:p w:rsidR="00147E95" w:rsidRDefault="00561DF7" w:rsidP="00147E95">
      <w:pPr>
        <w:autoSpaceDE w:val="0"/>
        <w:autoSpaceDN w:val="0"/>
        <w:adjustRightInd w:val="0"/>
        <w:spacing w:line="288" w:lineRule="auto"/>
        <w:ind w:left="284"/>
        <w:jc w:val="both"/>
        <w:rPr>
          <w:rFonts w:eastAsia="Arial Unicode MS"/>
        </w:rPr>
      </w:pPr>
      <w:r w:rsidRPr="00561DF7">
        <w:rPr>
          <w:rFonts w:eastAsia="Arial Unicode MS"/>
        </w:rPr>
        <w:t xml:space="preserve">Банкомат отправил </w:t>
      </w:r>
      <w:r>
        <w:rPr>
          <w:rFonts w:eastAsia="Arial Unicode MS"/>
        </w:rPr>
        <w:t xml:space="preserve">в </w:t>
      </w:r>
      <w:proofErr w:type="spellStart"/>
      <w:r>
        <w:rPr>
          <w:rFonts w:eastAsia="Arial Unicode MS"/>
        </w:rPr>
        <w:t>Мультикарту</w:t>
      </w:r>
      <w:proofErr w:type="spellEnd"/>
      <w:r>
        <w:rPr>
          <w:rFonts w:eastAsia="Arial Unicode MS"/>
          <w:b/>
        </w:rPr>
        <w:t xml:space="preserve"> з</w:t>
      </w:r>
      <w:r w:rsidR="00147E95">
        <w:rPr>
          <w:rFonts w:eastAsia="Arial Unicode MS"/>
        </w:rPr>
        <w:t xml:space="preserve">апрос на </w:t>
      </w:r>
      <w:r w:rsidR="00147E95" w:rsidRPr="000E55CA">
        <w:rPr>
          <w:rFonts w:eastAsia="Arial Unicode MS"/>
        </w:rPr>
        <w:t>“</w:t>
      </w:r>
      <w:r w:rsidR="00147E95">
        <w:rPr>
          <w:rFonts w:eastAsia="Arial Unicode MS"/>
        </w:rPr>
        <w:t>Подключение к Программе Коллекция</w:t>
      </w:r>
      <w:r w:rsidR="00147E95" w:rsidRPr="000E55CA">
        <w:rPr>
          <w:rFonts w:eastAsiaTheme="minorHAnsi"/>
          <w:color w:val="000000"/>
          <w:lang w:eastAsia="en-US"/>
        </w:rPr>
        <w:t>”</w:t>
      </w:r>
      <w:r>
        <w:rPr>
          <w:rFonts w:eastAsiaTheme="minorHAnsi"/>
          <w:color w:val="000000"/>
          <w:lang w:eastAsia="en-US"/>
        </w:rPr>
        <w:t xml:space="preserve">. </w:t>
      </w:r>
      <w:r w:rsidR="00147E95">
        <w:rPr>
          <w:rFonts w:eastAsia="Arial Unicode MS"/>
        </w:rPr>
        <w:t xml:space="preserve">Требования к </w:t>
      </w:r>
      <w:proofErr w:type="spellStart"/>
      <w:r w:rsidR="00147E95">
        <w:rPr>
          <w:rFonts w:eastAsia="Arial Unicode MS"/>
        </w:rPr>
        <w:t>Мультикарте</w:t>
      </w:r>
      <w:proofErr w:type="spellEnd"/>
      <w:r w:rsidR="00147E95">
        <w:rPr>
          <w:rFonts w:eastAsia="Arial Unicode MS"/>
        </w:rPr>
        <w:t xml:space="preserve"> описаны в пункте </w:t>
      </w:r>
      <w:hyperlink w:anchor="_4.2.1._Общие_требования" w:history="1">
        <w:r w:rsidR="00147E95" w:rsidRPr="00A55001">
          <w:rPr>
            <w:rStyle w:val="afb"/>
            <w:rFonts w:eastAsia="Arial Unicode MS"/>
          </w:rPr>
          <w:t xml:space="preserve">4.2.1. Общие требования к </w:t>
        </w:r>
        <w:proofErr w:type="spellStart"/>
        <w:r w:rsidR="00147E95" w:rsidRPr="00A55001">
          <w:rPr>
            <w:rStyle w:val="afb"/>
            <w:rFonts w:eastAsia="Arial Unicode MS"/>
          </w:rPr>
          <w:t>Мультикарте</w:t>
        </w:r>
        <w:proofErr w:type="spellEnd"/>
        <w:r w:rsidR="00147E95" w:rsidRPr="00A55001">
          <w:rPr>
            <w:rStyle w:val="afb"/>
            <w:rFonts w:eastAsia="Arial Unicode MS"/>
          </w:rPr>
          <w:t>.</w:t>
        </w:r>
      </w:hyperlink>
    </w:p>
    <w:p w:rsidR="00147E95" w:rsidRDefault="00147E95" w:rsidP="00147E95">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proofErr w:type="spellStart"/>
      <w:r>
        <w:rPr>
          <w:rFonts w:eastAsia="Arial Unicode MS"/>
        </w:rPr>
        <w:t>Мультикарта</w:t>
      </w:r>
      <w:proofErr w:type="spellEnd"/>
      <w:r>
        <w:rPr>
          <w:rFonts w:eastAsia="Arial Unicode MS"/>
        </w:rPr>
        <w:t xml:space="preserve"> вызывает </w:t>
      </w:r>
      <w:hyperlink r:id="rId11" w:anchor="_4.2.2.1._БС_" w:history="1">
        <w:r w:rsidRPr="00A57BD5">
          <w:rPr>
            <w:rStyle w:val="afb"/>
            <w:rFonts w:eastAsia="Arial Unicode MS"/>
          </w:rPr>
          <w:t>БС “Регистрация/активация клиента в Программе Коллекция”</w:t>
        </w:r>
        <w:r w:rsidRPr="00A57BD5">
          <w:rPr>
            <w:rStyle w:val="afb"/>
          </w:rPr>
          <w:t>.</w:t>
        </w:r>
      </w:hyperlink>
    </w:p>
    <w:p w:rsidR="00147E95" w:rsidRDefault="00147E95" w:rsidP="00147E95">
      <w:pPr>
        <w:ind w:left="284"/>
        <w:jc w:val="both"/>
        <w:rPr>
          <w:rFonts w:eastAsiaTheme="minorHAnsi"/>
          <w:color w:val="000000"/>
          <w:lang w:eastAsia="en-US"/>
        </w:rPr>
      </w:pPr>
      <w:r w:rsidRPr="00A55001">
        <w:rPr>
          <w:rFonts w:eastAsia="Arial Unicode MS"/>
          <w:b/>
        </w:rPr>
        <w:t>Шаг 3</w:t>
      </w:r>
      <w:r>
        <w:rPr>
          <w:rFonts w:eastAsia="Arial Unicode MS"/>
        </w:rPr>
        <w:t xml:space="preserve"> - Клиент в </w:t>
      </w:r>
      <w:proofErr w:type="spellStart"/>
      <w:r>
        <w:rPr>
          <w:rFonts w:eastAsia="Arial Unicode MS"/>
        </w:rPr>
        <w:t>Телебанке</w:t>
      </w:r>
      <w:proofErr w:type="spellEnd"/>
      <w:r>
        <w:rPr>
          <w:rFonts w:eastAsia="Arial Unicode MS"/>
        </w:rPr>
        <w:t xml:space="preserve"> заполнил все обязательные поля заявки на подключение к Программе Коллекция, затем отправил ее (нажа</w:t>
      </w:r>
      <w:r w:rsidR="002E1C74">
        <w:rPr>
          <w:rFonts w:eastAsia="Arial Unicode MS"/>
        </w:rPr>
        <w:t>в</w:t>
      </w:r>
      <w:r>
        <w:rPr>
          <w:rFonts w:eastAsia="Arial Unicode MS"/>
        </w:rPr>
        <w:t xml:space="preserve">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w:t>
      </w:r>
      <w:proofErr w:type="spellStart"/>
      <w:r>
        <w:rPr>
          <w:rFonts w:eastAsia="Arial Unicode MS"/>
        </w:rPr>
        <w:t>Телебанк</w:t>
      </w:r>
      <w:proofErr w:type="spellEnd"/>
      <w:r>
        <w:rPr>
          <w:rFonts w:eastAsia="Arial Unicode MS"/>
        </w:rPr>
        <w:t xml:space="preserve"> вызывает  </w:t>
      </w:r>
      <w:hyperlink r:id="rId12" w:anchor="_4.2.2.1._БС_" w:history="1">
        <w:r w:rsidRPr="00FF1C9D">
          <w:rPr>
            <w:rStyle w:val="afb"/>
            <w:rFonts w:eastAsiaTheme="minorHAnsi"/>
            <w:lang w:eastAsia="en-US"/>
          </w:rPr>
          <w:t>БС “Регистрация/активация клиента в Программе Коллекция”.</w:t>
        </w:r>
      </w:hyperlink>
    </w:p>
    <w:p w:rsidR="00147E95" w:rsidRDefault="00147E95" w:rsidP="00147E95">
      <w:pPr>
        <w:ind w:left="284"/>
        <w:jc w:val="both"/>
        <w:rPr>
          <w:rFonts w:eastAsia="Arial Unicode MS"/>
        </w:rPr>
      </w:pPr>
      <w:r>
        <w:rPr>
          <w:rFonts w:eastAsia="Arial Unicode MS"/>
        </w:rPr>
        <w:t xml:space="preserve">Требования к </w:t>
      </w:r>
      <w:proofErr w:type="spellStart"/>
      <w:r>
        <w:rPr>
          <w:rFonts w:eastAsia="Arial Unicode MS"/>
        </w:rPr>
        <w:t>Телебанку</w:t>
      </w:r>
      <w:proofErr w:type="spellEnd"/>
      <w:r>
        <w:rPr>
          <w:rFonts w:eastAsia="Arial Unicode MS"/>
        </w:rPr>
        <w:t xml:space="preserve"> описаны в пункте </w:t>
      </w:r>
      <w:hyperlink w:anchor="_4.2.5._Требования_к" w:history="1">
        <w:r w:rsidRPr="00A55001">
          <w:rPr>
            <w:rStyle w:val="afb"/>
            <w:rFonts w:eastAsia="Arial Unicode MS"/>
          </w:rPr>
          <w:t xml:space="preserve">4.2.5. Требования к </w:t>
        </w:r>
        <w:proofErr w:type="spellStart"/>
        <w:r w:rsidRPr="00A55001">
          <w:rPr>
            <w:rStyle w:val="afb"/>
            <w:rFonts w:eastAsia="Arial Unicode MS"/>
          </w:rPr>
          <w:t>Телебанку</w:t>
        </w:r>
        <w:proofErr w:type="spellEnd"/>
        <w:r w:rsidRPr="00A55001">
          <w:rPr>
            <w:rStyle w:val="afb"/>
            <w:rFonts w:eastAsia="Arial Unicode MS"/>
          </w:rPr>
          <w:t>.</w:t>
        </w:r>
      </w:hyperlink>
    </w:p>
    <w:p w:rsidR="00147E95" w:rsidRDefault="00147E95" w:rsidP="00FC0A1F">
      <w:pPr>
        <w:ind w:left="284"/>
        <w:jc w:val="both"/>
        <w:rPr>
          <w:rFonts w:eastAsia="Arial Unicode MS"/>
        </w:rPr>
      </w:pPr>
      <w:r w:rsidRPr="00A55001">
        <w:rPr>
          <w:rFonts w:eastAsia="Arial Unicode MS"/>
          <w:b/>
        </w:rPr>
        <w:lastRenderedPageBreak/>
        <w:t>Шаг 4</w:t>
      </w:r>
      <w:r>
        <w:rPr>
          <w:rFonts w:eastAsia="Arial Unicode MS"/>
        </w:rPr>
        <w:t xml:space="preserve"> – Пользователь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заполнил все обязательные поля заявки на подключение к Программе Кол</w:t>
      </w:r>
      <w:r w:rsidR="00BA1E47">
        <w:rPr>
          <w:rFonts w:eastAsia="Arial Unicode MS"/>
        </w:rPr>
        <w:t>лекция, затем отправил ее (нажав</w:t>
      </w:r>
      <w:r>
        <w:rPr>
          <w:rFonts w:eastAsia="Arial Unicode MS"/>
        </w:rPr>
        <w:t xml:space="preserve">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вызывает  </w:t>
      </w:r>
      <w:hyperlink r:id="rId13" w:anchor="_4.2.2.1._БС_" w:history="1">
        <w:r w:rsidRPr="00FF1C9D">
          <w:rPr>
            <w:rStyle w:val="afb"/>
            <w:rFonts w:eastAsiaTheme="minorHAnsi"/>
            <w:lang w:eastAsia="en-US"/>
          </w:rPr>
          <w:t>БС “Регистрация/активация клиента в Программе Коллекция”.</w:t>
        </w:r>
      </w:hyperlink>
    </w:p>
    <w:p w:rsidR="00147E95" w:rsidRDefault="00147E95" w:rsidP="00FC0A1F">
      <w:pPr>
        <w:ind w:left="284"/>
        <w:jc w:val="both"/>
        <w:rPr>
          <w:rFonts w:eastAsia="Arial Unicode MS"/>
        </w:rPr>
      </w:pPr>
      <w:r>
        <w:rPr>
          <w:rFonts w:eastAsia="Arial Unicode MS"/>
        </w:rPr>
        <w:t xml:space="preserve">Требования к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описаны в пункте </w:t>
      </w:r>
      <w:hyperlink w:anchor="_4.2.6._Требования_к" w:history="1">
        <w:r w:rsidRPr="00F77680">
          <w:rPr>
            <w:rStyle w:val="afb"/>
            <w:rFonts w:eastAsia="Arial Unicode MS"/>
          </w:rPr>
          <w:t xml:space="preserve">4.2.6. Требования к </w:t>
        </w:r>
        <w:proofErr w:type="spellStart"/>
        <w:r w:rsidRPr="00F77680">
          <w:rPr>
            <w:rStyle w:val="afb"/>
            <w:rFonts w:eastAsia="Arial Unicode MS"/>
          </w:rPr>
          <w:t>Зибель</w:t>
        </w:r>
        <w:proofErr w:type="spellEnd"/>
        <w:r w:rsidRPr="00F77680">
          <w:rPr>
            <w:rStyle w:val="afb"/>
            <w:rFonts w:eastAsia="Arial Unicode MS"/>
          </w:rPr>
          <w:t xml:space="preserve"> CRM (отделения банка и ДКО).</w:t>
        </w:r>
      </w:hyperlink>
      <w:r>
        <w:rPr>
          <w:rFonts w:eastAsia="Arial Unicode MS"/>
        </w:rPr>
        <w:t xml:space="preserve"> </w:t>
      </w:r>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Шаг 5</w:t>
      </w:r>
      <w:r>
        <w:rPr>
          <w:rFonts w:eastAsia="Arial Unicode MS"/>
        </w:rPr>
        <w:t xml:space="preserve"> -</w:t>
      </w:r>
      <w:r w:rsidRPr="004F0355">
        <w:rPr>
          <w:rFonts w:eastAsia="Arial Unicode MS"/>
        </w:rPr>
        <w:t xml:space="preserve"> </w:t>
      </w:r>
      <w:hyperlink r:id="rId14" w:anchor="_4.2.2.1._БС_" w:history="1">
        <w:r w:rsidRPr="00B81A8C">
          <w:rPr>
            <w:rStyle w:val="afb"/>
            <w:rFonts w:eastAsia="Arial Unicode MS"/>
          </w:rPr>
          <w:t>БС “Регистрация/активация клиента в Программе Коллекция”</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147E95" w:rsidRPr="00852F7C" w:rsidRDefault="00147E95" w:rsidP="00FC0A1F">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sidR="00561DF7">
        <w:rPr>
          <w:rFonts w:eastAsia="Arial Unicode MS"/>
        </w:rPr>
        <w:t>,</w:t>
      </w:r>
      <w:r w:rsidRPr="00852F7C">
        <w:rPr>
          <w:rFonts w:eastAsia="Arial Unicode MS"/>
        </w:rPr>
        <w:t xml:space="preserve"> </w:t>
      </w:r>
      <w:r w:rsidR="00561DF7">
        <w:rPr>
          <w:rFonts w:eastAsia="Arial Unicode MS"/>
        </w:rPr>
        <w:t xml:space="preserve">затем </w:t>
      </w:r>
      <w:r w:rsidRPr="00852F7C">
        <w:rPr>
          <w:rFonts w:eastAsia="Arial Unicode MS"/>
        </w:rPr>
        <w:t>выгрузка</w:t>
      </w:r>
      <w:r w:rsidR="00561DF7">
        <w:rPr>
          <w:rFonts w:eastAsia="Arial Unicode MS"/>
        </w:rPr>
        <w:t xml:space="preserve"> раз в сутки </w:t>
      </w:r>
      <w:r w:rsidRPr="00852F7C">
        <w:t>реестра</w:t>
      </w:r>
      <w:r w:rsidR="00561DF7">
        <w:t xml:space="preserve"> с накопленными </w:t>
      </w:r>
      <w:r>
        <w:t xml:space="preserve">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561DF7">
        <w:rPr>
          <w:b/>
        </w:rPr>
        <w:t xml:space="preserve"> </w:t>
      </w:r>
      <w:r w:rsidR="00561DF7">
        <w:rPr>
          <w:rFonts w:eastAsia="Arial Unicode MS"/>
        </w:rPr>
        <w:t>за сутки</w:t>
      </w:r>
      <w:r>
        <w:t>.</w:t>
      </w:r>
      <w:r w:rsidRPr="00852F7C">
        <w:rPr>
          <w:rFonts w:eastAsia="Arial Unicode MS"/>
        </w:rPr>
        <w:t xml:space="preserve"> </w:t>
      </w: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Pr>
          <w:rFonts w:eastAsia="Arial Unicode MS"/>
          <w:b/>
        </w:rPr>
        <w:t>6</w:t>
      </w:r>
      <w:r>
        <w:rPr>
          <w:rFonts w:eastAsia="Arial Unicode MS"/>
        </w:rPr>
        <w:t xml:space="preserve"> – Хранилище раз в сутки загружает реестр с заявками клиентов на регистрацию и активацию.</w:t>
      </w:r>
    </w:p>
    <w:p w:rsidR="00147E95" w:rsidRDefault="00147E95" w:rsidP="00FC0A1F">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22320A">
          <w:rPr>
            <w:rStyle w:val="afb"/>
            <w:rFonts w:eastAsia="Arial Unicode MS"/>
            <w:b w:val="0"/>
          </w:rPr>
          <w:t>4.2.3. Требования к Хранилищу.</w:t>
        </w:r>
      </w:hyperlink>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Pr>
          <w:rFonts w:eastAsia="Arial Unicode MS"/>
          <w:b/>
        </w:rPr>
        <w:t xml:space="preserve">7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w:t>
      </w:r>
      <w:r w:rsidR="00742657">
        <w:rPr>
          <w:rFonts w:eastAsia="Arial Unicode MS"/>
        </w:rPr>
        <w:t>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237AFF" w:rsidRDefault="00CF4449" w:rsidP="00FC0A1F">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CF4449">
          <w:rPr>
            <w:rStyle w:val="afb"/>
            <w:rFonts w:eastAsia="Arial Unicode MS"/>
          </w:rPr>
          <w:t>4.2.4. Требования к Сайту “ВТБ24-Лояльность”.</w:t>
        </w:r>
      </w:hyperlink>
    </w:p>
    <w:p w:rsidR="00CF4449" w:rsidRDefault="00CF4449" w:rsidP="00FC0A1F">
      <w:pPr>
        <w:ind w:firstLine="284"/>
        <w:jc w:val="both"/>
        <w:rPr>
          <w:b/>
        </w:rPr>
      </w:pPr>
    </w:p>
    <w:p w:rsidR="00B32323" w:rsidRPr="00F9387E" w:rsidRDefault="00821063" w:rsidP="00FC0A1F">
      <w:pPr>
        <w:jc w:val="both"/>
        <w:rPr>
          <w:b/>
        </w:rPr>
      </w:pPr>
      <w:r w:rsidRPr="00F9387E">
        <w:rPr>
          <w:b/>
        </w:rPr>
        <w:t>Результат</w:t>
      </w:r>
      <w:r w:rsidR="00B32323" w:rsidRPr="00F9387E">
        <w:rPr>
          <w:b/>
        </w:rPr>
        <w:t>.</w:t>
      </w:r>
    </w:p>
    <w:p w:rsidR="00821063" w:rsidRPr="00147E95" w:rsidRDefault="007367E7" w:rsidP="00FC0A1F">
      <w:pPr>
        <w:ind w:left="426"/>
        <w:jc w:val="both"/>
      </w:pPr>
      <w:r>
        <w:t>Клиент</w:t>
      </w:r>
      <w:r w:rsidR="00147E95">
        <w:t xml:space="preserve"> успешно</w:t>
      </w:r>
      <w:r>
        <w:t xml:space="preserve"> </w:t>
      </w:r>
      <w:r w:rsidR="00147E95">
        <w:t>зарегистрирован и активирован в  П</w:t>
      </w:r>
      <w:r>
        <w:t>рограмме Коллекция.</w:t>
      </w:r>
    </w:p>
    <w:p w:rsidR="00900DCF" w:rsidRPr="00147E95" w:rsidRDefault="00900DCF" w:rsidP="00FC0A1F">
      <w:pPr>
        <w:jc w:val="both"/>
      </w:pPr>
    </w:p>
    <w:p w:rsidR="001317DE" w:rsidRPr="001317DE" w:rsidRDefault="001317DE" w:rsidP="00FC0A1F">
      <w:pPr>
        <w:pStyle w:val="4"/>
        <w:numPr>
          <w:ilvl w:val="3"/>
          <w:numId w:val="4"/>
        </w:numPr>
        <w:ind w:left="851" w:hanging="851"/>
        <w:jc w:val="both"/>
        <w:rPr>
          <w:rFonts w:eastAsiaTheme="minorHAnsi" w:cs="Times New Roman"/>
          <w:color w:val="000000"/>
          <w:sz w:val="22"/>
          <w:szCs w:val="22"/>
          <w:lang w:eastAsia="en-US"/>
        </w:rPr>
      </w:pPr>
      <w:bookmarkStart w:id="2" w:name="_Диаграмма_действия_“Отключение"/>
      <w:bookmarkEnd w:id="2"/>
      <w:r>
        <w:rPr>
          <w:rFonts w:eastAsiaTheme="minorHAnsi"/>
        </w:rPr>
        <w:t xml:space="preserve">Диаграмма действия </w:t>
      </w:r>
      <w:r w:rsidRPr="001317DE">
        <w:rPr>
          <w:rFonts w:eastAsiaTheme="minorHAnsi" w:cs="Times New Roman"/>
          <w:color w:val="000000"/>
          <w:sz w:val="22"/>
          <w:szCs w:val="22"/>
          <w:lang w:eastAsia="en-US"/>
        </w:rPr>
        <w:t>“Отключение клиента от Программы Коллекция”</w:t>
      </w:r>
    </w:p>
    <w:p w:rsidR="001317DE" w:rsidRDefault="001D785A" w:rsidP="00FC0A1F">
      <w:pPr>
        <w:jc w:val="both"/>
        <w:rPr>
          <w:rFonts w:eastAsiaTheme="minorHAnsi"/>
          <w:lang w:val="en-US" w:eastAsia="en-US"/>
        </w:rPr>
      </w:pPr>
      <w:r>
        <w:object w:dxaOrig="9648" w:dyaOrig="5545">
          <v:shape id="_x0000_i1026" type="#_x0000_t75" style="width:467.25pt;height:268.5pt" o:ole="">
            <v:imagedata r:id="rId15" o:title=""/>
          </v:shape>
          <o:OLEObject Type="Embed" ProgID="Visio.Drawing.11" ShapeID="_x0000_i1026" DrawAspect="Content" ObjectID="_1465377270" r:id="rId16"/>
        </w:object>
      </w:r>
    </w:p>
    <w:p w:rsidR="00900DCF" w:rsidRPr="00B32323" w:rsidRDefault="00900DCF" w:rsidP="00FC0A1F">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041BD" w:rsidRPr="00FC0A1F" w:rsidRDefault="00FC0A1F" w:rsidP="00FC0A1F">
      <w:pPr>
        <w:ind w:left="284"/>
        <w:jc w:val="both"/>
        <w:rPr>
          <w:rFonts w:eastAsia="Arial Unicode MS"/>
        </w:rPr>
      </w:pPr>
      <w:r>
        <w:rPr>
          <w:rFonts w:eastAsia="Arial Unicode MS"/>
        </w:rPr>
        <w:t xml:space="preserve">Клиент подключен к Программе </w:t>
      </w:r>
      <w:r w:rsidR="00742657">
        <w:rPr>
          <w:rFonts w:eastAsia="Arial Unicode MS"/>
        </w:rPr>
        <w:t>К</w:t>
      </w:r>
      <w:r>
        <w:rPr>
          <w:rFonts w:eastAsia="Arial Unicode MS"/>
        </w:rPr>
        <w:t>оллекция.</w:t>
      </w:r>
    </w:p>
    <w:p w:rsidR="00900DCF" w:rsidRPr="00FC0A1F" w:rsidRDefault="00900DCF" w:rsidP="00FC0A1F">
      <w:pPr>
        <w:jc w:val="both"/>
        <w:rPr>
          <w:rFonts w:eastAsia="Arial Unicode MS"/>
        </w:rPr>
      </w:pPr>
    </w:p>
    <w:p w:rsidR="00900DCF" w:rsidRPr="00821063" w:rsidRDefault="00900DCF" w:rsidP="00FC0A1F">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FC0A1F" w:rsidRDefault="00FC0A1F" w:rsidP="00FC0A1F">
      <w:pPr>
        <w:ind w:left="284"/>
        <w:jc w:val="both"/>
        <w:rPr>
          <w:rFonts w:eastAsia="Arial Unicode MS"/>
        </w:rPr>
      </w:pPr>
      <w:r w:rsidRPr="00FC0A1F">
        <w:rPr>
          <w:rFonts w:eastAsia="Arial Unicode MS"/>
          <w:b/>
        </w:rPr>
        <w:lastRenderedPageBreak/>
        <w:t>Шаг 1</w:t>
      </w:r>
      <w:r w:rsidRPr="004F0355">
        <w:rPr>
          <w:rFonts w:eastAsia="Arial Unicode MS"/>
        </w:rPr>
        <w:t xml:space="preserve"> </w:t>
      </w:r>
      <w:r>
        <w:rPr>
          <w:rFonts w:eastAsia="Arial Unicode MS"/>
        </w:rPr>
        <w:t xml:space="preserve">– Пользователь </w:t>
      </w:r>
      <w:proofErr w:type="spellStart"/>
      <w:r>
        <w:rPr>
          <w:rFonts w:eastAsia="Arial Unicode MS"/>
        </w:rPr>
        <w:t>Зибель</w:t>
      </w:r>
      <w:proofErr w:type="spellEnd"/>
      <w:r>
        <w:rPr>
          <w:rFonts w:eastAsia="Arial Unicode MS"/>
        </w:rPr>
        <w:t xml:space="preserve"> </w:t>
      </w:r>
      <w:r>
        <w:rPr>
          <w:rFonts w:eastAsia="Arial Unicode MS"/>
          <w:lang w:val="en-US"/>
        </w:rPr>
        <w:t>CRM</w:t>
      </w:r>
      <w:r w:rsidRPr="00FC0A1F">
        <w:rPr>
          <w:rFonts w:eastAsia="Arial Unicode MS"/>
        </w:rPr>
        <w:t xml:space="preserve"> </w:t>
      </w:r>
      <w:r>
        <w:rPr>
          <w:rFonts w:eastAsia="Arial Unicode MS"/>
        </w:rPr>
        <w:t>выбирает элемент в карточке клиента для отключения клиента от Программы Коллекция.</w:t>
      </w:r>
    </w:p>
    <w:p w:rsidR="00FC0A1F" w:rsidRDefault="00FC0A1F" w:rsidP="00FC0A1F">
      <w:pPr>
        <w:ind w:left="284"/>
        <w:jc w:val="both"/>
        <w:rPr>
          <w:rFonts w:eastAsia="Arial Unicode MS"/>
        </w:rPr>
      </w:pPr>
      <w:r>
        <w:rPr>
          <w:rFonts w:eastAsia="Arial Unicode MS"/>
        </w:rPr>
        <w:t>Для отправки заявки в Хранилище на отключение</w:t>
      </w:r>
      <w:r w:rsidRPr="00F77680">
        <w:rPr>
          <w:rFonts w:eastAsia="Arial Unicode MS"/>
        </w:rPr>
        <w:t xml:space="preserve"> </w:t>
      </w:r>
      <w:r>
        <w:rPr>
          <w:rFonts w:eastAsia="Arial Unicode MS"/>
        </w:rPr>
        <w:t xml:space="preserve">клиента от Программы Коллекция,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вызывает  </w:t>
      </w:r>
      <w:hyperlink r:id="rId17" w:anchor="_4.2.2.2._БС_" w:history="1">
        <w:r w:rsidRPr="00FC0A1F">
          <w:rPr>
            <w:rStyle w:val="afb"/>
            <w:rFonts w:eastAsia="Arial Unicode MS"/>
          </w:rPr>
          <w:t>БС “Отключение клиента от Программы Коллекция”.</w:t>
        </w:r>
      </w:hyperlink>
    </w:p>
    <w:p w:rsidR="00FC0A1F" w:rsidRPr="00FC0A1F" w:rsidRDefault="00FC0A1F" w:rsidP="00FC0A1F">
      <w:pPr>
        <w:ind w:left="284"/>
        <w:jc w:val="both"/>
        <w:rPr>
          <w:rFonts w:eastAsia="Arial Unicode MS"/>
        </w:rPr>
      </w:pPr>
    </w:p>
    <w:p w:rsidR="00FC0A1F" w:rsidRDefault="00900DCF" w:rsidP="00FC0A1F">
      <w:pPr>
        <w:autoSpaceDE w:val="0"/>
        <w:autoSpaceDN w:val="0"/>
        <w:adjustRightInd w:val="0"/>
        <w:spacing w:line="288" w:lineRule="auto"/>
        <w:ind w:left="284"/>
        <w:jc w:val="both"/>
        <w:rPr>
          <w:rFonts w:eastAsia="Arial Unicode MS"/>
        </w:rPr>
      </w:pPr>
      <w:r w:rsidRPr="00FC0A1F">
        <w:rPr>
          <w:rFonts w:eastAsia="Arial Unicode MS"/>
          <w:b/>
        </w:rPr>
        <w:t>Шаг 2</w:t>
      </w:r>
      <w:r w:rsidRPr="004F0355">
        <w:rPr>
          <w:rFonts w:eastAsia="Arial Unicode MS"/>
        </w:rPr>
        <w:t xml:space="preserve"> </w:t>
      </w:r>
      <w:r>
        <w:rPr>
          <w:rFonts w:eastAsia="Arial Unicode MS"/>
        </w:rPr>
        <w:t>–</w:t>
      </w:r>
      <w:r w:rsidR="00FC0A1F">
        <w:rPr>
          <w:rFonts w:eastAsia="Arial Unicode MS"/>
        </w:rPr>
        <w:t xml:space="preserve"> </w:t>
      </w:r>
      <w:hyperlink r:id="rId18" w:anchor="_4.2.2.2._БС_" w:history="1">
        <w:r w:rsidR="00FC0A1F" w:rsidRPr="00FC0A1F">
          <w:rPr>
            <w:rStyle w:val="afb"/>
            <w:rFonts w:eastAsia="Arial Unicode MS"/>
          </w:rPr>
          <w:t>БС “Отключение клиента от Программы Коллекция”</w:t>
        </w:r>
      </w:hyperlink>
      <w:r w:rsidR="00FC0A1F" w:rsidRPr="006C1B94">
        <w:rPr>
          <w:rFonts w:eastAsia="Arial Unicode MS"/>
        </w:rPr>
        <w:t xml:space="preserve"> </w:t>
      </w:r>
      <w:r w:rsidR="00FC0A1F">
        <w:rPr>
          <w:rFonts w:eastAsia="Arial Unicode MS"/>
        </w:rPr>
        <w:t xml:space="preserve">определяет </w:t>
      </w:r>
      <w:r w:rsidR="00FC0A1F">
        <w:rPr>
          <w:rFonts w:eastAsia="Arial Unicode MS"/>
          <w:lang w:val="en-US"/>
        </w:rPr>
        <w:t>ID</w:t>
      </w:r>
      <w:r w:rsidR="00FC0A1F" w:rsidRPr="006C1B94">
        <w:rPr>
          <w:rFonts w:eastAsia="Arial Unicode MS"/>
        </w:rPr>
        <w:t xml:space="preserve"> </w:t>
      </w:r>
      <w:r w:rsidR="00FC0A1F">
        <w:rPr>
          <w:rFonts w:eastAsia="Arial Unicode MS"/>
        </w:rPr>
        <w:t>клиента в МДМ  (методы определения изложены в описании БС).</w:t>
      </w:r>
    </w:p>
    <w:p w:rsidR="00742657" w:rsidRPr="00852F7C" w:rsidRDefault="00742657" w:rsidP="0074265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w:t>
      </w:r>
      <w:r>
        <w:rPr>
          <w:rFonts w:eastAsia="Arial Unicode MS"/>
        </w:rPr>
        <w:t xml:space="preserve"> на</w:t>
      </w:r>
      <w:r w:rsidRPr="00852F7C">
        <w:rPr>
          <w:rFonts w:eastAsia="Arial Unicode MS"/>
        </w:rPr>
        <w:t xml:space="preserve"> </w:t>
      </w:r>
      <w:r>
        <w:rPr>
          <w:rFonts w:eastAsia="Arial Unicode MS"/>
        </w:rPr>
        <w:t>отключение,</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раз в сутки </w:t>
      </w:r>
      <w:r w:rsidRPr="00852F7C">
        <w:t>реестра</w:t>
      </w:r>
      <w:r>
        <w:t xml:space="preserve"> с заявками </w:t>
      </w:r>
      <w:r w:rsidRPr="00852F7C">
        <w:t>клиент</w:t>
      </w:r>
      <w:r>
        <w:t>ов</w:t>
      </w:r>
      <w:r w:rsidRPr="00852F7C">
        <w:t xml:space="preserve"> </w:t>
      </w:r>
      <w:r>
        <w:t xml:space="preserve">на отключение от Программы Коллекция </w:t>
      </w:r>
      <w:r w:rsidRPr="00852F7C">
        <w:t xml:space="preserve">в формате </w:t>
      </w:r>
      <w:r w:rsidRPr="00852F7C">
        <w:rPr>
          <w:b/>
          <w:lang w:val="en-US"/>
        </w:rPr>
        <w:t>txt</w:t>
      </w:r>
      <w:r>
        <w:rPr>
          <w:b/>
        </w:rPr>
        <w:t xml:space="preserve"> </w:t>
      </w:r>
      <w:r>
        <w:rPr>
          <w:rFonts w:eastAsia="Arial Unicode MS"/>
        </w:rPr>
        <w:t>за сутки</w:t>
      </w:r>
      <w:r>
        <w:t>.</w:t>
      </w:r>
      <w:r w:rsidRPr="00852F7C">
        <w:rPr>
          <w:rFonts w:eastAsia="Arial Unicode MS"/>
        </w:rPr>
        <w:t xml:space="preserve"> </w:t>
      </w:r>
    </w:p>
    <w:p w:rsidR="00FC0A1F" w:rsidRDefault="00FC0A1F" w:rsidP="00FC0A1F">
      <w:pPr>
        <w:autoSpaceDE w:val="0"/>
        <w:autoSpaceDN w:val="0"/>
        <w:adjustRightInd w:val="0"/>
        <w:spacing w:line="288" w:lineRule="auto"/>
        <w:ind w:left="284"/>
        <w:jc w:val="both"/>
        <w:rPr>
          <w:rFonts w:eastAsia="Arial Unicode MS"/>
        </w:rPr>
      </w:pPr>
      <w:r w:rsidRPr="0022320A">
        <w:rPr>
          <w:rFonts w:eastAsia="Arial Unicode MS"/>
          <w:b/>
        </w:rPr>
        <w:t>Шаг 3</w:t>
      </w:r>
      <w:r w:rsidRPr="004F0355">
        <w:rPr>
          <w:rFonts w:eastAsia="Arial Unicode MS"/>
        </w:rPr>
        <w:t xml:space="preserve"> </w:t>
      </w:r>
      <w:r>
        <w:rPr>
          <w:rFonts w:eastAsia="Arial Unicode MS"/>
        </w:rPr>
        <w:t xml:space="preserve">– Хранилище раз в сутки </w:t>
      </w:r>
      <w:r w:rsidR="0022320A">
        <w:rPr>
          <w:rFonts w:eastAsia="Arial Unicode MS"/>
        </w:rPr>
        <w:t>загружает реестр</w:t>
      </w:r>
      <w:r>
        <w:rPr>
          <w:rFonts w:eastAsia="Arial Unicode MS"/>
        </w:rPr>
        <w:t xml:space="preserve"> с заявками клиентов на </w:t>
      </w:r>
      <w:r w:rsidR="0022320A">
        <w:rPr>
          <w:rFonts w:eastAsia="Arial Unicode MS"/>
        </w:rPr>
        <w:t>отключение от Программы Коллекция.</w:t>
      </w:r>
    </w:p>
    <w:p w:rsidR="0022320A" w:rsidRPr="0022320A" w:rsidRDefault="0022320A" w:rsidP="00FC0A1F">
      <w:pPr>
        <w:autoSpaceDE w:val="0"/>
        <w:autoSpaceDN w:val="0"/>
        <w:adjustRightInd w:val="0"/>
        <w:spacing w:line="288" w:lineRule="auto"/>
        <w:ind w:left="284"/>
        <w:jc w:val="both"/>
        <w:rPr>
          <w:rFonts w:eastAsia="Arial Unicode MS"/>
        </w:rPr>
      </w:pPr>
      <w:r w:rsidRPr="0022320A">
        <w:rPr>
          <w:rFonts w:eastAsia="Arial Unicode MS"/>
        </w:rPr>
        <w:t>Хранилище пров</w:t>
      </w:r>
      <w:r>
        <w:rPr>
          <w:rFonts w:eastAsia="Arial Unicode MS"/>
        </w:rPr>
        <w:t xml:space="preserve">одит отключение от Программы Коллекция согласно пункту </w:t>
      </w:r>
      <w:hyperlink w:anchor="_4.2.3._Требования_к" w:history="1">
        <w:r w:rsidRPr="00EC5515">
          <w:rPr>
            <w:rStyle w:val="afb"/>
            <w:rFonts w:eastAsia="Arial Unicode MS"/>
          </w:rPr>
          <w:t>4.2.3. Требования к Хранилищу.</w:t>
        </w:r>
      </w:hyperlink>
    </w:p>
    <w:p w:rsidR="00900DCF" w:rsidRPr="0019653E" w:rsidRDefault="00900DCF" w:rsidP="00900DCF">
      <w:pPr>
        <w:rPr>
          <w:rFonts w:eastAsia="Arial Unicode MS"/>
        </w:rPr>
      </w:pPr>
    </w:p>
    <w:p w:rsidR="00900DCF" w:rsidRPr="00F9387E" w:rsidRDefault="00900DCF" w:rsidP="00900DCF">
      <w:pPr>
        <w:jc w:val="both"/>
        <w:rPr>
          <w:b/>
        </w:rPr>
      </w:pPr>
      <w:r w:rsidRPr="00F9387E">
        <w:rPr>
          <w:b/>
        </w:rPr>
        <w:t>Результат.</w:t>
      </w:r>
    </w:p>
    <w:p w:rsidR="00900DCF" w:rsidRPr="0022320A" w:rsidRDefault="0022320A" w:rsidP="0022320A">
      <w:pPr>
        <w:ind w:left="284"/>
        <w:rPr>
          <w:rFonts w:eastAsiaTheme="minorHAnsi"/>
          <w:lang w:eastAsia="en-US"/>
        </w:rPr>
      </w:pPr>
      <w:r>
        <w:t>Хранилище отключает клиента от Программы Коллекция.</w:t>
      </w:r>
    </w:p>
    <w:p w:rsidR="001317DE" w:rsidRPr="001317DE" w:rsidRDefault="001317DE" w:rsidP="001317DE">
      <w:pPr>
        <w:pStyle w:val="4"/>
        <w:numPr>
          <w:ilvl w:val="3"/>
          <w:numId w:val="4"/>
        </w:numPr>
        <w:ind w:left="851" w:hanging="851"/>
        <w:rPr>
          <w:rFonts w:eastAsiaTheme="minorHAnsi" w:cs="Times New Roman"/>
          <w:color w:val="000000"/>
          <w:sz w:val="22"/>
          <w:szCs w:val="22"/>
          <w:lang w:eastAsia="en-US"/>
        </w:rPr>
      </w:pPr>
      <w:bookmarkStart w:id="3" w:name="_Диаграмма_действия_“Подключен"/>
      <w:bookmarkEnd w:id="3"/>
      <w:r w:rsidRPr="001317DE">
        <w:rPr>
          <w:rFonts w:eastAsiaTheme="minorHAnsi" w:cs="Times New Roman"/>
        </w:rPr>
        <w:t xml:space="preserve">Диаграмма действия </w:t>
      </w:r>
      <w:r w:rsidRPr="001317DE">
        <w:rPr>
          <w:rFonts w:eastAsiaTheme="minorHAnsi" w:cs="Times New Roman"/>
          <w:color w:val="000000"/>
          <w:sz w:val="22"/>
          <w:szCs w:val="22"/>
          <w:lang w:eastAsia="en-US"/>
        </w:rPr>
        <w:t>“Подключен ли клиент к Программе Коллекция”</w:t>
      </w:r>
    </w:p>
    <w:p w:rsidR="001317DE" w:rsidRPr="001317DE" w:rsidRDefault="001D785A" w:rsidP="001317DE">
      <w:pPr>
        <w:rPr>
          <w:rFonts w:eastAsiaTheme="minorHAnsi"/>
          <w:lang w:eastAsia="en-US"/>
        </w:rPr>
      </w:pPr>
      <w:r>
        <w:object w:dxaOrig="9659" w:dyaOrig="5063">
          <v:shape id="_x0000_i1027" type="#_x0000_t75" style="width:467.25pt;height:245.25pt" o:ole="">
            <v:imagedata r:id="rId19" o:title=""/>
          </v:shape>
          <o:OLEObject Type="Embed" ProgID="Visio.Drawing.11" ShapeID="_x0000_i1027" DrawAspect="Content" ObjectID="_1465377271" r:id="rId20"/>
        </w:object>
      </w:r>
    </w:p>
    <w:p w:rsidR="00900DCF" w:rsidRPr="00B32323" w:rsidRDefault="00900DCF" w:rsidP="00D8777D">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3D3E33" w:rsidRDefault="00D8777D" w:rsidP="003D3E33">
      <w:pPr>
        <w:ind w:left="284"/>
        <w:jc w:val="both"/>
        <w:rPr>
          <w:rFonts w:eastAsia="Arial Unicode MS"/>
        </w:rPr>
      </w:pPr>
      <w:r>
        <w:rPr>
          <w:rFonts w:eastAsia="Arial Unicode MS"/>
        </w:rPr>
        <w:t>Необходимо проверить участие клиента в Программе Коллекция для выполнени</w:t>
      </w:r>
      <w:r w:rsidR="003D3E33">
        <w:rPr>
          <w:rFonts w:eastAsia="Arial Unicode MS"/>
        </w:rPr>
        <w:t>я</w:t>
      </w:r>
      <w:r>
        <w:rPr>
          <w:rFonts w:eastAsia="Arial Unicode MS"/>
        </w:rPr>
        <w:t xml:space="preserve"> требований</w:t>
      </w:r>
      <w:r w:rsidR="003D3E33">
        <w:rPr>
          <w:rFonts w:eastAsia="Arial Unicode MS"/>
        </w:rPr>
        <w:t xml:space="preserve"> из пунктов</w:t>
      </w:r>
      <w:r>
        <w:rPr>
          <w:rFonts w:eastAsia="Arial Unicode MS"/>
        </w:rPr>
        <w:t xml:space="preserve"> </w:t>
      </w:r>
      <w:r w:rsidR="003D3E33">
        <w:rPr>
          <w:rFonts w:eastAsia="Arial Unicode MS"/>
        </w:rPr>
        <w:t xml:space="preserve"> </w:t>
      </w:r>
      <w:hyperlink w:anchor="_4.2.5._Требования_к" w:history="1">
        <w:r w:rsidR="003D3E33" w:rsidRPr="00A55001">
          <w:rPr>
            <w:rStyle w:val="afb"/>
            <w:rFonts w:eastAsia="Arial Unicode MS"/>
          </w:rPr>
          <w:t xml:space="preserve">4.2.5. Требования к </w:t>
        </w:r>
        <w:proofErr w:type="spellStart"/>
        <w:r w:rsidR="003D3E33" w:rsidRPr="00A55001">
          <w:rPr>
            <w:rStyle w:val="afb"/>
            <w:rFonts w:eastAsia="Arial Unicode MS"/>
          </w:rPr>
          <w:t>Телебанку</w:t>
        </w:r>
        <w:proofErr w:type="spellEnd"/>
      </w:hyperlink>
      <w:r w:rsidR="003D3E33">
        <w:rPr>
          <w:rFonts w:eastAsia="Arial Unicode MS"/>
        </w:rPr>
        <w:t xml:space="preserve">, </w:t>
      </w:r>
      <w:hyperlink w:anchor="_4.2.6._Требования_к" w:history="1">
        <w:r w:rsidR="003D3E33" w:rsidRPr="00F77680">
          <w:rPr>
            <w:rStyle w:val="afb"/>
            <w:rFonts w:eastAsia="Arial Unicode MS"/>
          </w:rPr>
          <w:t xml:space="preserve">4.2.6. Требования к </w:t>
        </w:r>
        <w:proofErr w:type="spellStart"/>
        <w:r w:rsidR="003D3E33" w:rsidRPr="00F77680">
          <w:rPr>
            <w:rStyle w:val="afb"/>
            <w:rFonts w:eastAsia="Arial Unicode MS"/>
          </w:rPr>
          <w:t>Зибель</w:t>
        </w:r>
        <w:proofErr w:type="spellEnd"/>
        <w:r w:rsidR="003D3E33" w:rsidRPr="00F77680">
          <w:rPr>
            <w:rStyle w:val="afb"/>
            <w:rFonts w:eastAsia="Arial Unicode MS"/>
          </w:rPr>
          <w:t xml:space="preserve"> CRM (отделения банка и ДКО)</w:t>
        </w:r>
      </w:hyperlink>
      <w:r w:rsidR="0059361C">
        <w:rPr>
          <w:rFonts w:eastAsia="Arial Unicode MS"/>
        </w:rPr>
        <w:t>.</w:t>
      </w:r>
    </w:p>
    <w:p w:rsidR="00900DCF" w:rsidRPr="00900DCF" w:rsidRDefault="00900DCF" w:rsidP="00D8777D">
      <w:pPr>
        <w:jc w:val="both"/>
        <w:rPr>
          <w:rFonts w:eastAsia="Arial Unicode MS"/>
        </w:rPr>
      </w:pPr>
    </w:p>
    <w:p w:rsidR="00900DCF" w:rsidRPr="00742657" w:rsidRDefault="00900DCF" w:rsidP="00D8777D">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944C49" w:rsidRPr="00C96127" w:rsidRDefault="00944C49" w:rsidP="003D3E33">
      <w:pPr>
        <w:ind w:left="284"/>
        <w:jc w:val="both"/>
        <w:rPr>
          <w:rFonts w:eastAsia="Arial Unicode MS"/>
        </w:rPr>
      </w:pPr>
      <w:r w:rsidRPr="00262EF3">
        <w:rPr>
          <w:rFonts w:eastAsia="Arial Unicode MS"/>
          <w:b/>
        </w:rPr>
        <w:t>Шаг 1</w:t>
      </w:r>
      <w:r>
        <w:rPr>
          <w:rFonts w:eastAsia="Arial Unicode MS"/>
        </w:rPr>
        <w:t>-</w:t>
      </w:r>
      <w:r w:rsidR="00C96127">
        <w:rPr>
          <w:rFonts w:eastAsia="Arial Unicode MS"/>
        </w:rPr>
        <w:t xml:space="preserve"> Для того чтобы проверить подключен ли клиент к Программе Коллекция</w:t>
      </w:r>
      <w:r w:rsidR="00262EF3">
        <w:rPr>
          <w:rFonts w:eastAsia="Arial Unicode MS"/>
        </w:rPr>
        <w:t>,</w:t>
      </w:r>
      <w:r w:rsidR="00C96127">
        <w:rPr>
          <w:rFonts w:eastAsia="Arial Unicode MS"/>
        </w:rPr>
        <w:t xml:space="preserve"> </w:t>
      </w:r>
      <w:proofErr w:type="spellStart"/>
      <w:r w:rsidR="00C96127">
        <w:rPr>
          <w:rFonts w:eastAsia="Arial Unicode MS"/>
        </w:rPr>
        <w:t>Телебанк</w:t>
      </w:r>
      <w:proofErr w:type="spellEnd"/>
      <w:r w:rsidR="00C96127">
        <w:rPr>
          <w:rFonts w:eastAsia="Arial Unicode MS"/>
        </w:rPr>
        <w:t xml:space="preserve"> вызывает БС</w:t>
      </w:r>
      <w:r w:rsidR="00C96127" w:rsidRPr="00C96127">
        <w:rPr>
          <w:rFonts w:eastAsia="Arial Unicode MS"/>
        </w:rPr>
        <w:t xml:space="preserve"> “</w:t>
      </w:r>
      <w:r w:rsidR="00C96127">
        <w:rPr>
          <w:rFonts w:eastAsia="Arial Unicode MS"/>
        </w:rPr>
        <w:t>Бонусный счет клиента ФЛ</w:t>
      </w:r>
      <w:r w:rsidR="00C96127" w:rsidRPr="00C96127">
        <w:rPr>
          <w:rFonts w:eastAsia="Arial Unicode MS"/>
        </w:rPr>
        <w:t>”</w:t>
      </w:r>
      <w:r w:rsidR="00C96127">
        <w:rPr>
          <w:rFonts w:eastAsia="Arial Unicode MS"/>
        </w:rPr>
        <w:t xml:space="preserve"> (описание БС см. в </w:t>
      </w:r>
      <w:r w:rsidR="00C96127">
        <w:rPr>
          <w:rFonts w:eastAsia="Arial Unicode MS"/>
          <w:lang w:val="en-US"/>
        </w:rPr>
        <w:t>BR</w:t>
      </w:r>
      <w:r w:rsidR="00C96127" w:rsidRPr="00C96127">
        <w:rPr>
          <w:rFonts w:eastAsia="Arial Unicode MS"/>
        </w:rPr>
        <w:t>-7039 “Расширение каналов информирования клиентов о начисленных бонусах в рамках программы «Коллекция»”</w:t>
      </w:r>
      <w:r w:rsidR="00C96127">
        <w:rPr>
          <w:rFonts w:eastAsia="Arial Unicode MS"/>
        </w:rPr>
        <w:t>).</w:t>
      </w:r>
    </w:p>
    <w:p w:rsidR="00C96127" w:rsidRDefault="00C96127"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w:t>
      </w:r>
      <w:proofErr w:type="spellStart"/>
      <w:r>
        <w:rPr>
          <w:rFonts w:eastAsia="Arial Unicode MS"/>
        </w:rPr>
        <w:t>Телебанка</w:t>
      </w:r>
      <w:proofErr w:type="spellEnd"/>
      <w:r>
        <w:rPr>
          <w:rFonts w:eastAsia="Arial Unicode MS"/>
        </w:rPr>
        <w:t xml:space="preserve"> это означает, что клиент к Программе Коллекция не подключен.</w:t>
      </w:r>
    </w:p>
    <w:p w:rsidR="00C96127" w:rsidRPr="00C96127" w:rsidRDefault="00C96127" w:rsidP="003D3E33">
      <w:pPr>
        <w:ind w:left="284"/>
        <w:jc w:val="both"/>
        <w:rPr>
          <w:rFonts w:eastAsia="Arial Unicode MS"/>
        </w:rPr>
      </w:pPr>
      <w:r>
        <w:rPr>
          <w:rFonts w:eastAsia="Arial Unicode MS"/>
        </w:rPr>
        <w:lastRenderedPageBreak/>
        <w:t xml:space="preserve">Если БС вернул бонусный </w:t>
      </w:r>
      <w:proofErr w:type="gramStart"/>
      <w:r>
        <w:rPr>
          <w:rFonts w:eastAsia="Arial Unicode MS"/>
        </w:rPr>
        <w:t>остаток клиента</w:t>
      </w:r>
      <w:proofErr w:type="gramEnd"/>
      <w:r>
        <w:rPr>
          <w:rFonts w:eastAsia="Arial Unicode MS"/>
        </w:rPr>
        <w:t xml:space="preserve">, то для </w:t>
      </w:r>
      <w:proofErr w:type="spellStart"/>
      <w:r>
        <w:rPr>
          <w:rFonts w:eastAsia="Arial Unicode MS"/>
        </w:rPr>
        <w:t>Телебанка</w:t>
      </w:r>
      <w:proofErr w:type="spellEnd"/>
      <w:r>
        <w:rPr>
          <w:rFonts w:eastAsia="Arial Unicode MS"/>
        </w:rPr>
        <w:t xml:space="preserve"> это означает, что клиент</w:t>
      </w:r>
      <w:r w:rsidR="00262EF3" w:rsidRPr="00262EF3">
        <w:rPr>
          <w:rFonts w:eastAsia="Arial Unicode MS"/>
        </w:rPr>
        <w:t xml:space="preserve"> </w:t>
      </w:r>
      <w:r w:rsidR="00262EF3">
        <w:rPr>
          <w:rFonts w:eastAsia="Arial Unicode MS"/>
        </w:rPr>
        <w:t xml:space="preserve">подключен </w:t>
      </w:r>
      <w:r>
        <w:rPr>
          <w:rFonts w:eastAsia="Arial Unicode MS"/>
        </w:rPr>
        <w:t xml:space="preserve"> к Программе Коллекция.</w:t>
      </w:r>
    </w:p>
    <w:p w:rsidR="00262EF3" w:rsidRPr="00C96127" w:rsidRDefault="00900DCF" w:rsidP="003D3E33">
      <w:pPr>
        <w:ind w:left="284"/>
        <w:jc w:val="both"/>
        <w:rPr>
          <w:rFonts w:eastAsia="Arial Unicode MS"/>
        </w:rPr>
      </w:pPr>
      <w:r w:rsidRPr="00262EF3">
        <w:rPr>
          <w:rFonts w:eastAsia="Arial Unicode MS"/>
          <w:b/>
        </w:rPr>
        <w:t>Шаг 2</w:t>
      </w:r>
      <w:r w:rsidRPr="004F0355">
        <w:rPr>
          <w:rFonts w:eastAsia="Arial Unicode MS"/>
        </w:rPr>
        <w:t xml:space="preserve"> </w:t>
      </w:r>
      <w:r>
        <w:rPr>
          <w:rFonts w:eastAsia="Arial Unicode MS"/>
        </w:rPr>
        <w:t>–</w:t>
      </w:r>
      <w:r w:rsidR="00262EF3" w:rsidRPr="00262EF3">
        <w:rPr>
          <w:rFonts w:eastAsia="Arial Unicode MS"/>
        </w:rPr>
        <w:t xml:space="preserve"> </w:t>
      </w:r>
      <w:r w:rsidR="00262EF3">
        <w:rPr>
          <w:rFonts w:eastAsia="Arial Unicode MS"/>
        </w:rPr>
        <w:t xml:space="preserve">Для того чтобы проверить подключен ли клиент к Программе Коллекция, </w:t>
      </w:r>
      <w:proofErr w:type="spellStart"/>
      <w:r w:rsidR="00262EF3">
        <w:rPr>
          <w:rFonts w:eastAsia="Arial Unicode MS"/>
        </w:rPr>
        <w:t>Зибель</w:t>
      </w:r>
      <w:proofErr w:type="spellEnd"/>
      <w:r w:rsidR="00262EF3">
        <w:rPr>
          <w:rFonts w:eastAsia="Arial Unicode MS"/>
        </w:rPr>
        <w:t xml:space="preserve"> </w:t>
      </w:r>
      <w:r w:rsidR="00262EF3">
        <w:rPr>
          <w:rFonts w:eastAsia="Arial Unicode MS"/>
          <w:lang w:val="en-US"/>
        </w:rPr>
        <w:t>CRM</w:t>
      </w:r>
      <w:r w:rsidR="00262EF3">
        <w:rPr>
          <w:rFonts w:eastAsia="Arial Unicode MS"/>
        </w:rPr>
        <w:t xml:space="preserve"> вызывает БС</w:t>
      </w:r>
      <w:r w:rsidR="00262EF3" w:rsidRPr="00C96127">
        <w:rPr>
          <w:rFonts w:eastAsia="Arial Unicode MS"/>
        </w:rPr>
        <w:t xml:space="preserve"> “</w:t>
      </w:r>
      <w:r w:rsidR="00262EF3">
        <w:rPr>
          <w:rFonts w:eastAsia="Arial Unicode MS"/>
        </w:rPr>
        <w:t>Бонусный счет клиента ФЛ</w:t>
      </w:r>
      <w:r w:rsidR="00262EF3" w:rsidRPr="00C96127">
        <w:rPr>
          <w:rFonts w:eastAsia="Arial Unicode MS"/>
        </w:rPr>
        <w:t>”</w:t>
      </w:r>
      <w:r w:rsidR="00262EF3">
        <w:rPr>
          <w:rFonts w:eastAsia="Arial Unicode MS"/>
        </w:rPr>
        <w:t xml:space="preserve"> (описание БС см. в </w:t>
      </w:r>
      <w:r w:rsidR="00262EF3">
        <w:rPr>
          <w:rFonts w:eastAsia="Arial Unicode MS"/>
          <w:lang w:val="en-US"/>
        </w:rPr>
        <w:t>BR</w:t>
      </w:r>
      <w:r w:rsidR="00262EF3" w:rsidRPr="00C96127">
        <w:rPr>
          <w:rFonts w:eastAsia="Arial Unicode MS"/>
        </w:rPr>
        <w:t>-7039 “Расширение каналов информирования клиентов о начисленных бонусах в рамках программы «Коллекция»”</w:t>
      </w:r>
      <w:r w:rsidR="00262EF3">
        <w:rPr>
          <w:rFonts w:eastAsia="Arial Unicode MS"/>
        </w:rPr>
        <w:t>).</w:t>
      </w:r>
    </w:p>
    <w:p w:rsidR="00262EF3" w:rsidRDefault="00262EF3"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это означает, что клиент к Программе Коллекция не подключен.</w:t>
      </w:r>
    </w:p>
    <w:p w:rsidR="00900DCF" w:rsidRPr="00944C49" w:rsidRDefault="00262EF3" w:rsidP="003D3E33">
      <w:pPr>
        <w:ind w:left="284"/>
        <w:jc w:val="both"/>
        <w:rPr>
          <w:rFonts w:eastAsia="Arial Unicode MS"/>
        </w:rPr>
      </w:pPr>
      <w:r>
        <w:rPr>
          <w:rFonts w:eastAsia="Arial Unicode MS"/>
        </w:rPr>
        <w:t xml:space="preserve">Если БС вернул бонусный </w:t>
      </w:r>
      <w:proofErr w:type="gramStart"/>
      <w:r>
        <w:rPr>
          <w:rFonts w:eastAsia="Arial Unicode MS"/>
        </w:rPr>
        <w:t>остаток клиента</w:t>
      </w:r>
      <w:proofErr w:type="gramEnd"/>
      <w:r>
        <w:rPr>
          <w:rFonts w:eastAsia="Arial Unicode MS"/>
        </w:rPr>
        <w:t xml:space="preserve">, то для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это означает, что клиент</w:t>
      </w:r>
      <w:r w:rsidRPr="00262EF3">
        <w:rPr>
          <w:rFonts w:eastAsia="Arial Unicode MS"/>
        </w:rPr>
        <w:t xml:space="preserve"> </w:t>
      </w:r>
      <w:r>
        <w:rPr>
          <w:rFonts w:eastAsia="Arial Unicode MS"/>
        </w:rPr>
        <w:t>подключен  к Программе Коллекция.</w:t>
      </w:r>
    </w:p>
    <w:p w:rsidR="00900DCF" w:rsidRPr="00D8777D" w:rsidRDefault="00262EF3" w:rsidP="003D3E33">
      <w:pPr>
        <w:ind w:left="284"/>
        <w:jc w:val="both"/>
        <w:rPr>
          <w:rFonts w:eastAsia="Arial Unicode MS"/>
        </w:rPr>
      </w:pPr>
      <w:r w:rsidRPr="00262EF3">
        <w:rPr>
          <w:rFonts w:eastAsia="Arial Unicode MS"/>
          <w:b/>
        </w:rPr>
        <w:t xml:space="preserve">Шаг </w:t>
      </w:r>
      <w:r w:rsidRPr="00D8777D">
        <w:rPr>
          <w:rFonts w:eastAsia="Arial Unicode MS"/>
          <w:b/>
        </w:rPr>
        <w:t>3</w:t>
      </w:r>
      <w:r w:rsidRPr="004F0355">
        <w:rPr>
          <w:rFonts w:eastAsia="Arial Unicode MS"/>
        </w:rPr>
        <w:t xml:space="preserve"> </w:t>
      </w:r>
      <w:r>
        <w:rPr>
          <w:rFonts w:eastAsia="Arial Unicode MS"/>
        </w:rPr>
        <w:t>–</w:t>
      </w:r>
      <w:r w:rsidR="00D8777D" w:rsidRPr="00D8777D">
        <w:rPr>
          <w:rFonts w:eastAsia="Arial Unicode MS"/>
        </w:rPr>
        <w:t xml:space="preserve"> </w:t>
      </w:r>
      <w:r w:rsidR="00D8777D">
        <w:rPr>
          <w:rFonts w:eastAsia="Arial Unicode MS"/>
        </w:rPr>
        <w:t>Описание работы БС</w:t>
      </w:r>
      <w:r w:rsidR="00D8777D" w:rsidRPr="00C96127">
        <w:rPr>
          <w:rFonts w:eastAsia="Arial Unicode MS"/>
        </w:rPr>
        <w:t xml:space="preserve"> “</w:t>
      </w:r>
      <w:r w:rsidR="00D8777D">
        <w:rPr>
          <w:rFonts w:eastAsia="Arial Unicode MS"/>
        </w:rPr>
        <w:t>Бонусный счет клиента ФЛ</w:t>
      </w:r>
      <w:r w:rsidR="00D8777D" w:rsidRPr="00C96127">
        <w:rPr>
          <w:rFonts w:eastAsia="Arial Unicode MS"/>
        </w:rPr>
        <w:t>”</w:t>
      </w:r>
      <w:r w:rsidR="00D8777D">
        <w:rPr>
          <w:rFonts w:eastAsia="Arial Unicode MS"/>
        </w:rPr>
        <w:t xml:space="preserve"> и описание взаимодействия с Хранилищем описаны в </w:t>
      </w:r>
      <w:r w:rsidR="00D8777D">
        <w:rPr>
          <w:rFonts w:eastAsia="Arial Unicode MS"/>
          <w:lang w:val="en-US"/>
        </w:rPr>
        <w:t>BR</w:t>
      </w:r>
      <w:r w:rsidR="00D8777D" w:rsidRPr="00C96127">
        <w:rPr>
          <w:rFonts w:eastAsia="Arial Unicode MS"/>
        </w:rPr>
        <w:t>-7039 “Расширение каналов информирования клиентов о начисленных бонусах в рамках программы «Коллекция»”</w:t>
      </w:r>
      <w:r w:rsidR="00D8777D">
        <w:rPr>
          <w:rFonts w:eastAsia="Arial Unicode MS"/>
        </w:rPr>
        <w:t>.</w:t>
      </w:r>
    </w:p>
    <w:p w:rsidR="00262EF3" w:rsidRPr="00D8777D" w:rsidRDefault="00262EF3" w:rsidP="00D8777D">
      <w:pPr>
        <w:jc w:val="both"/>
        <w:rPr>
          <w:rFonts w:eastAsia="Arial Unicode MS"/>
        </w:rPr>
      </w:pPr>
    </w:p>
    <w:p w:rsidR="00900DCF" w:rsidRPr="00F9387E" w:rsidRDefault="00900DCF" w:rsidP="00D8777D">
      <w:pPr>
        <w:jc w:val="both"/>
        <w:rPr>
          <w:b/>
        </w:rPr>
      </w:pPr>
      <w:r w:rsidRPr="00F9387E">
        <w:rPr>
          <w:b/>
        </w:rPr>
        <w:t>Результат.</w:t>
      </w:r>
    </w:p>
    <w:p w:rsidR="00900DCF" w:rsidRPr="00944C49" w:rsidRDefault="00D8777D" w:rsidP="003D3E33">
      <w:pPr>
        <w:ind w:left="284"/>
        <w:jc w:val="both"/>
        <w:rPr>
          <w:rFonts w:eastAsiaTheme="minorHAnsi"/>
          <w:lang w:eastAsia="en-US"/>
        </w:rPr>
      </w:pPr>
      <w:r>
        <w:t>Проверка на участие клиента в Программе Коллекция пройдена.</w:t>
      </w:r>
    </w:p>
    <w:p w:rsidR="001317DE" w:rsidRPr="001317DE" w:rsidRDefault="001317DE" w:rsidP="001317DE">
      <w:pPr>
        <w:rPr>
          <w:rFonts w:eastAsiaTheme="minorHAnsi"/>
          <w:lang w:eastAsia="en-US"/>
        </w:rPr>
      </w:pPr>
    </w:p>
    <w:p w:rsidR="006E1808" w:rsidRDefault="00CC0B74" w:rsidP="00E526ED">
      <w:pPr>
        <w:pStyle w:val="2"/>
        <w:rPr>
          <w:rStyle w:val="11"/>
          <w:rFonts w:eastAsiaTheme="majorEastAsia" w:cstheme="majorBidi"/>
          <w:kern w:val="0"/>
          <w:sz w:val="24"/>
          <w:szCs w:val="24"/>
        </w:rPr>
      </w:pPr>
      <w:r w:rsidRPr="00E526ED">
        <w:rPr>
          <w:color w:val="000000" w:themeColor="text1"/>
        </w:rPr>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841B4" w:rsidRDefault="00E537BF" w:rsidP="00E537BF">
      <w:pPr>
        <w:pStyle w:val="3"/>
      </w:pPr>
      <w:bookmarkStart w:id="4" w:name="_4.2.1._Общие_требования"/>
      <w:bookmarkEnd w:id="4"/>
      <w:r w:rsidRPr="005841B4">
        <w:t xml:space="preserve">4.2.1. </w:t>
      </w:r>
      <w:r>
        <w:t xml:space="preserve">Общие требования к </w:t>
      </w:r>
      <w:proofErr w:type="spellStart"/>
      <w:r w:rsidR="00C65F66">
        <w:t>Мультикар</w:t>
      </w:r>
      <w:r w:rsidR="00B278F8">
        <w:t>т</w:t>
      </w:r>
      <w:r w:rsidR="00C65F66">
        <w:t>е</w:t>
      </w:r>
      <w:proofErr w:type="spellEnd"/>
    </w:p>
    <w:p w:rsidR="00D65940" w:rsidRDefault="00D65940" w:rsidP="00E537BF"/>
    <w:p w:rsidR="00E537BF" w:rsidRDefault="00CA445B" w:rsidP="00520078">
      <w:pPr>
        <w:pStyle w:val="af4"/>
        <w:numPr>
          <w:ilvl w:val="0"/>
          <w:numId w:val="16"/>
        </w:numPr>
        <w:jc w:val="both"/>
        <w:rPr>
          <w:rFonts w:eastAsia="Arial Unicode MS"/>
        </w:rPr>
      </w:pPr>
      <w:r>
        <w:t xml:space="preserve">В программном интерфейсе пользователя банкомата необходимо предусмотреть элемент управления для </w:t>
      </w:r>
      <w:r w:rsidR="00520078">
        <w:t>регистрации</w:t>
      </w:r>
      <w:r w:rsidR="00520078" w:rsidRPr="00520078">
        <w:t xml:space="preserve"> </w:t>
      </w:r>
      <w:r w:rsidR="00520078">
        <w:t xml:space="preserve">и активации </w:t>
      </w:r>
      <w:r w:rsidR="00D2328C">
        <w:rPr>
          <w:rFonts w:eastAsia="Arial Unicode MS"/>
        </w:rPr>
        <w:t>клиента в П</w:t>
      </w:r>
      <w:r w:rsidRPr="00CA445B">
        <w:rPr>
          <w:rFonts w:eastAsia="Arial Unicode MS"/>
        </w:rPr>
        <w:t>рограмме Коллекция (ветка меню пользователя и наименование пункта меню будут уточнены на этапе БФТЗ)</w:t>
      </w:r>
      <w:r>
        <w:rPr>
          <w:rFonts w:eastAsia="Arial Unicode MS"/>
        </w:rPr>
        <w:t>.</w:t>
      </w:r>
      <w:r w:rsidR="00F40AA2">
        <w:rPr>
          <w:rFonts w:eastAsia="Arial Unicode MS"/>
        </w:rPr>
        <w:t xml:space="preserve"> Данный элемент управления должен быть доступным только для карт ВТБ24.</w:t>
      </w:r>
    </w:p>
    <w:p w:rsidR="00F40AA2" w:rsidRPr="00CA445B" w:rsidRDefault="00F40AA2" w:rsidP="00E16BE1">
      <w:pPr>
        <w:pStyle w:val="af4"/>
        <w:numPr>
          <w:ilvl w:val="0"/>
          <w:numId w:val="16"/>
        </w:numPr>
        <w:jc w:val="both"/>
        <w:rPr>
          <w:rFonts w:eastAsia="Arial Unicode MS"/>
        </w:rPr>
      </w:pPr>
      <w:proofErr w:type="gramStart"/>
      <w:r>
        <w:rPr>
          <w:rFonts w:eastAsia="Arial Unicode MS"/>
        </w:rPr>
        <w:t xml:space="preserve">После выбора действия (элемента) в </w:t>
      </w:r>
      <w:r w:rsidR="005D2AB1">
        <w:rPr>
          <w:rFonts w:eastAsia="Arial Unicode MS"/>
        </w:rPr>
        <w:t xml:space="preserve">программном интерфейсе </w:t>
      </w:r>
      <w:r>
        <w:rPr>
          <w:rFonts w:eastAsia="Arial Unicode MS"/>
        </w:rPr>
        <w:t>банкомат</w:t>
      </w:r>
      <w:r w:rsidR="005D2AB1">
        <w:rPr>
          <w:rFonts w:eastAsia="Arial Unicode MS"/>
        </w:rPr>
        <w:t>а</w:t>
      </w:r>
      <w:r>
        <w:rPr>
          <w:rFonts w:eastAsia="Arial Unicode MS"/>
        </w:rPr>
        <w:t xml:space="preserve"> </w:t>
      </w:r>
      <w:r w:rsidR="00520078">
        <w:t>для регистрации</w:t>
      </w:r>
      <w:r w:rsidR="00520078" w:rsidRPr="00520078">
        <w:t xml:space="preserve"> </w:t>
      </w:r>
      <w:r w:rsidR="00520078">
        <w:t xml:space="preserve">и активации </w:t>
      </w:r>
      <w:r w:rsidR="00520078" w:rsidRPr="00CA445B">
        <w:rPr>
          <w:rFonts w:eastAsia="Arial Unicode MS"/>
        </w:rPr>
        <w:t xml:space="preserve">клиента в </w:t>
      </w:r>
      <w:r w:rsidR="00D2328C">
        <w:rPr>
          <w:rFonts w:eastAsia="Arial Unicode MS"/>
        </w:rPr>
        <w:t>П</w:t>
      </w:r>
      <w:r w:rsidR="00520078" w:rsidRPr="00CA445B">
        <w:rPr>
          <w:rFonts w:eastAsia="Arial Unicode MS"/>
        </w:rPr>
        <w:t>рограмме Коллекция</w:t>
      </w:r>
      <w:r w:rsidR="00E16BE1">
        <w:rPr>
          <w:rFonts w:eastAsia="Arial Unicode MS"/>
        </w:rPr>
        <w:t xml:space="preserve"> необходимо заполнить поля </w:t>
      </w:r>
      <w:r w:rsidR="00E16BE1" w:rsidRPr="00E16BE1">
        <w:rPr>
          <w:rFonts w:eastAsia="Arial Unicode MS"/>
        </w:rPr>
        <w:t>"</w:t>
      </w:r>
      <w:r w:rsidR="00E16BE1">
        <w:rPr>
          <w:rFonts w:eastAsia="Arial Unicode MS"/>
        </w:rPr>
        <w:t>н</w:t>
      </w:r>
      <w:r w:rsidR="00E16BE1" w:rsidRPr="00E16BE1">
        <w:rPr>
          <w:rFonts w:eastAsia="Arial Unicode MS"/>
        </w:rPr>
        <w:t>омер мобильного телефона Клиента</w:t>
      </w:r>
      <w:r w:rsidR="00E16BE1">
        <w:rPr>
          <w:rFonts w:eastAsia="Arial Unicode MS"/>
        </w:rPr>
        <w:t xml:space="preserve"> (обязательное)</w:t>
      </w:r>
      <w:r w:rsidR="00E16BE1" w:rsidRPr="00E16BE1">
        <w:rPr>
          <w:rFonts w:eastAsia="Arial Unicode MS"/>
        </w:rPr>
        <w:t>", "</w:t>
      </w:r>
      <w:r w:rsidR="00E16BE1">
        <w:rPr>
          <w:rFonts w:eastAsia="Arial Unicode MS"/>
        </w:rPr>
        <w:t>н</w:t>
      </w:r>
      <w:r w:rsidR="00E16BE1" w:rsidRPr="00E16BE1">
        <w:rPr>
          <w:rFonts w:eastAsia="Arial Unicode MS"/>
        </w:rPr>
        <w:t xml:space="preserve">омер мобильного телефона </w:t>
      </w:r>
      <w:proofErr w:type="spellStart"/>
      <w:r w:rsidR="00E16BE1" w:rsidRPr="00E16BE1">
        <w:rPr>
          <w:rFonts w:eastAsia="Arial Unicode MS"/>
        </w:rPr>
        <w:t>Рекомендателя</w:t>
      </w:r>
      <w:proofErr w:type="spellEnd"/>
      <w:r w:rsidR="00E16BE1">
        <w:rPr>
          <w:rFonts w:eastAsia="Arial Unicode MS"/>
        </w:rPr>
        <w:t xml:space="preserve"> (необязательное)</w:t>
      </w:r>
      <w:r w:rsidR="00E16BE1" w:rsidRPr="00E16BE1">
        <w:rPr>
          <w:rFonts w:eastAsia="Arial Unicode MS"/>
        </w:rPr>
        <w:t>"</w:t>
      </w:r>
      <w:r w:rsidR="00923B5E">
        <w:rPr>
          <w:rFonts w:eastAsia="Arial Unicode MS"/>
        </w:rPr>
        <w:t>,</w:t>
      </w:r>
      <w:r w:rsidR="005D2AB1">
        <w:rPr>
          <w:rFonts w:eastAsia="Arial Unicode MS"/>
        </w:rPr>
        <w:t xml:space="preserve"> </w:t>
      </w:r>
      <w:r w:rsidR="00F50EEA">
        <w:rPr>
          <w:rFonts w:eastAsia="Arial Unicode MS"/>
        </w:rPr>
        <w:t xml:space="preserve">затем </w:t>
      </w:r>
      <w:proofErr w:type="spellStart"/>
      <w:r w:rsidR="005D2AB1">
        <w:rPr>
          <w:rFonts w:eastAsia="Arial Unicode MS"/>
        </w:rPr>
        <w:t>Мультикарта</w:t>
      </w:r>
      <w:proofErr w:type="spellEnd"/>
      <w:r w:rsidR="005D2AB1">
        <w:rPr>
          <w:rFonts w:eastAsia="Arial Unicode MS"/>
        </w:rPr>
        <w:t xml:space="preserve"> должна </w:t>
      </w:r>
      <w:r w:rsidR="005D2AB1" w:rsidRPr="005D2AB1">
        <w:rPr>
          <w:rFonts w:eastAsia="Arial Unicode MS"/>
          <w:szCs w:val="24"/>
        </w:rPr>
        <w:t>вызывать БС “</w:t>
      </w:r>
      <w:r w:rsidR="00520078" w:rsidRPr="00520078">
        <w:rPr>
          <w:rFonts w:eastAsia="Arial Unicode MS"/>
        </w:rPr>
        <w:t xml:space="preserve"> </w:t>
      </w:r>
      <w:r w:rsidR="00520078" w:rsidRPr="007568B5">
        <w:rPr>
          <w:rFonts w:eastAsia="Arial Unicode MS"/>
        </w:rPr>
        <w:t>Р</w:t>
      </w:r>
      <w:r w:rsidR="00D2328C">
        <w:rPr>
          <w:rFonts w:eastAsia="Arial Unicode MS"/>
        </w:rPr>
        <w:t>егистрация/активация клиента в П</w:t>
      </w:r>
      <w:r w:rsidR="00520078" w:rsidRPr="007568B5">
        <w:rPr>
          <w:rFonts w:eastAsia="Arial Unicode MS"/>
        </w:rPr>
        <w:t>рограмме Коллекция</w:t>
      </w:r>
      <w:r w:rsidR="00520078" w:rsidRPr="00FF74FF">
        <w:rPr>
          <w:rFonts w:eastAsia="Arial Unicode MS"/>
        </w:rPr>
        <w:t xml:space="preserve"> </w:t>
      </w:r>
      <w:r w:rsidR="005D2AB1" w:rsidRPr="005D2AB1">
        <w:rPr>
          <w:rFonts w:eastAsia="Arial Unicode MS"/>
          <w:szCs w:val="24"/>
        </w:rPr>
        <w:t>”</w:t>
      </w:r>
      <w:r w:rsidR="00520078">
        <w:rPr>
          <w:rFonts w:eastAsia="Arial Unicode MS"/>
          <w:szCs w:val="24"/>
        </w:rPr>
        <w:t xml:space="preserve"> (операция </w:t>
      </w:r>
      <w:r w:rsidR="00520078" w:rsidRPr="00520078">
        <w:rPr>
          <w:rFonts w:eastAsia="Arial Unicode MS"/>
          <w:sz w:val="28"/>
          <w:szCs w:val="28"/>
        </w:rPr>
        <w:t>“</w:t>
      </w:r>
      <w:r w:rsidR="00520078" w:rsidRPr="0059361C">
        <w:rPr>
          <w:rFonts w:eastAsia="Arial Unicode MS"/>
          <w:szCs w:val="24"/>
        </w:rPr>
        <w:t>Поиск клиента по номеру карты”)</w:t>
      </w:r>
      <w:r w:rsidR="005D2AB1" w:rsidRPr="005D2AB1">
        <w:rPr>
          <w:rFonts w:eastAsia="Arial Unicode MS"/>
          <w:szCs w:val="24"/>
        </w:rPr>
        <w:t xml:space="preserve"> на УСБС-</w:t>
      </w:r>
      <w:r w:rsidR="00520078">
        <w:rPr>
          <w:rFonts w:eastAsia="Arial Unicode MS"/>
          <w:szCs w:val="24"/>
          <w:lang w:val="en-US"/>
        </w:rPr>
        <w:t>middle</w:t>
      </w:r>
      <w:r w:rsidR="00923B5E">
        <w:rPr>
          <w:rFonts w:eastAsia="Arial Unicode MS"/>
          <w:szCs w:val="24"/>
        </w:rPr>
        <w:t xml:space="preserve"> предварительно проверив </w:t>
      </w:r>
      <w:r w:rsidR="00923B5E">
        <w:rPr>
          <w:rFonts w:eastAsia="Arial Unicode MS"/>
          <w:szCs w:val="24"/>
          <w:lang w:val="en-US"/>
        </w:rPr>
        <w:t>PIN</w:t>
      </w:r>
      <w:r w:rsidR="00923B5E">
        <w:rPr>
          <w:rFonts w:eastAsia="Arial Unicode MS"/>
          <w:szCs w:val="24"/>
        </w:rPr>
        <w:t xml:space="preserve">-код (см. </w:t>
      </w:r>
      <w:hyperlink w:anchor="_Ограничения_и_соглашения" w:history="1">
        <w:r w:rsidR="00923B5E" w:rsidRPr="00923B5E">
          <w:rPr>
            <w:rStyle w:val="afb"/>
            <w:rFonts w:eastAsia="Arial Unicode MS"/>
            <w:szCs w:val="24"/>
          </w:rPr>
          <w:t>Ограничение</w:t>
        </w:r>
      </w:hyperlink>
      <w:r w:rsidR="00923B5E">
        <w:rPr>
          <w:rFonts w:eastAsia="Arial Unicode MS"/>
          <w:szCs w:val="24"/>
        </w:rPr>
        <w:t xml:space="preserve"> №1)</w:t>
      </w:r>
      <w:r w:rsidR="005D2AB1" w:rsidRPr="005D2AB1">
        <w:rPr>
          <w:rFonts w:eastAsia="Arial Unicode MS"/>
          <w:szCs w:val="24"/>
        </w:rPr>
        <w:t>.</w:t>
      </w:r>
      <w:proofErr w:type="gramEnd"/>
    </w:p>
    <w:p w:rsidR="00CA445B" w:rsidRPr="00520078" w:rsidRDefault="005D2AB1" w:rsidP="00520078">
      <w:pPr>
        <w:pStyle w:val="af4"/>
        <w:numPr>
          <w:ilvl w:val="0"/>
          <w:numId w:val="16"/>
        </w:numPr>
        <w:jc w:val="both"/>
      </w:pPr>
      <w:proofErr w:type="spellStart"/>
      <w:r>
        <w:t>Мультикарта</w:t>
      </w:r>
      <w:proofErr w:type="spellEnd"/>
      <w:r>
        <w:t xml:space="preserve"> должна принимать результат выполнения запроса от </w:t>
      </w:r>
      <w:r w:rsidRPr="005D2AB1">
        <w:rPr>
          <w:rFonts w:eastAsia="Arial Unicode MS"/>
          <w:szCs w:val="24"/>
        </w:rPr>
        <w:t>БС “</w:t>
      </w:r>
      <w:r w:rsidR="00520078" w:rsidRPr="007568B5">
        <w:rPr>
          <w:rFonts w:eastAsia="Arial Unicode MS"/>
        </w:rPr>
        <w:t xml:space="preserve">Регистрация/активация клиента в </w:t>
      </w:r>
      <w:r w:rsidR="00D2328C">
        <w:rPr>
          <w:rFonts w:eastAsia="Arial Unicode MS"/>
        </w:rPr>
        <w:t>П</w:t>
      </w:r>
      <w:r w:rsidR="00520078" w:rsidRPr="007568B5">
        <w:rPr>
          <w:rFonts w:eastAsia="Arial Unicode MS"/>
        </w:rPr>
        <w:t>рограмме Коллекция</w:t>
      </w:r>
      <w:r w:rsidRPr="005D2AB1">
        <w:rPr>
          <w:rFonts w:eastAsia="Arial Unicode MS"/>
          <w:szCs w:val="24"/>
        </w:rPr>
        <w:t>”</w:t>
      </w:r>
      <w:r w:rsidR="00520078">
        <w:rPr>
          <w:rFonts w:eastAsia="Arial Unicode MS"/>
          <w:szCs w:val="24"/>
        </w:rPr>
        <w:t>,</w:t>
      </w:r>
      <w:r>
        <w:rPr>
          <w:rFonts w:eastAsia="Arial Unicode MS"/>
          <w:szCs w:val="24"/>
        </w:rPr>
        <w:t xml:space="preserve"> обрабатывать его и отображать пользователю на экране банкомата.</w:t>
      </w:r>
    </w:p>
    <w:p w:rsidR="00520078" w:rsidRDefault="00BA1E47" w:rsidP="00520078">
      <w:pPr>
        <w:pStyle w:val="af4"/>
        <w:jc w:val="both"/>
        <w:rPr>
          <w:rFonts w:eastAsia="Arial Unicode MS"/>
          <w:szCs w:val="24"/>
        </w:rPr>
      </w:pPr>
      <w:r>
        <w:rPr>
          <w:rFonts w:eastAsia="Arial Unicode MS"/>
          <w:szCs w:val="24"/>
        </w:rPr>
        <w:t>В случае</w:t>
      </w:r>
      <w:r w:rsidR="00520078">
        <w:rPr>
          <w:rFonts w:eastAsia="Arial Unicode MS"/>
          <w:szCs w:val="24"/>
        </w:rPr>
        <w:t xml:space="preserve"> если </w:t>
      </w:r>
      <w:r w:rsidR="006A61E3">
        <w:rPr>
          <w:rFonts w:eastAsia="Arial Unicode MS"/>
          <w:szCs w:val="24"/>
        </w:rPr>
        <w:t>заявка клиента была обработана без ошибок,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“Ваша анкета принята в обработку”</w:t>
      </w:r>
      <w:r w:rsidR="006A61E3">
        <w:rPr>
          <w:rFonts w:eastAsia="Arial Unicode MS"/>
          <w:szCs w:val="24"/>
        </w:rPr>
        <w:t xml:space="preserve">. </w:t>
      </w:r>
      <w:r>
        <w:rPr>
          <w:rFonts w:eastAsia="Arial Unicode MS"/>
          <w:szCs w:val="24"/>
        </w:rPr>
        <w:t>Е</w:t>
      </w:r>
      <w:r w:rsidR="006A61E3">
        <w:rPr>
          <w:rFonts w:eastAsia="Arial Unicode MS"/>
          <w:szCs w:val="24"/>
        </w:rPr>
        <w:t>сли при обработке заявки в БС возникли ошибки,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“Сервис временно недоступен, попробуйте повторить попытку позже”</w:t>
      </w:r>
      <w:r w:rsidR="006A61E3">
        <w:rPr>
          <w:rFonts w:eastAsia="Arial Unicode MS"/>
          <w:szCs w:val="24"/>
        </w:rPr>
        <w:t>.</w:t>
      </w:r>
    </w:p>
    <w:p w:rsidR="006A61E3" w:rsidRDefault="006A61E3" w:rsidP="00520078">
      <w:pPr>
        <w:pStyle w:val="af4"/>
        <w:jc w:val="both"/>
        <w:rPr>
          <w:rFonts w:eastAsia="Arial Unicode MS"/>
          <w:szCs w:val="24"/>
        </w:rPr>
      </w:pPr>
    </w:p>
    <w:p w:rsidR="006A61E3" w:rsidRDefault="006A61E3" w:rsidP="00520078">
      <w:pPr>
        <w:pStyle w:val="af4"/>
        <w:jc w:val="both"/>
      </w:pPr>
      <w:r>
        <w:t>Формулировки сообщений будут уточнены заказчиком на этапе БФТЗ.</w:t>
      </w:r>
    </w:p>
    <w:p w:rsidR="00AC7F6B" w:rsidRPr="005841B4" w:rsidRDefault="00506AB8" w:rsidP="00420CDA">
      <w:pPr>
        <w:pStyle w:val="3"/>
        <w:jc w:val="both"/>
      </w:pPr>
      <w:r w:rsidRPr="005841B4">
        <w:t>4.2.</w:t>
      </w:r>
      <w:r w:rsidR="00E537BF">
        <w:t>2</w:t>
      </w:r>
      <w:r w:rsidRPr="005841B4">
        <w:t xml:space="preserve">. </w:t>
      </w:r>
      <w:r w:rsidR="004D6674" w:rsidRPr="005841B4">
        <w:t xml:space="preserve">Требования к </w:t>
      </w:r>
      <w:r w:rsidR="00C65F66">
        <w:t>УСБС</w:t>
      </w:r>
    </w:p>
    <w:p w:rsidR="00EB0225" w:rsidRDefault="00EB0225" w:rsidP="00420CDA">
      <w:pPr>
        <w:jc w:val="both"/>
      </w:pPr>
    </w:p>
    <w:p w:rsidR="00D65940" w:rsidRPr="0068419A" w:rsidRDefault="00D65940" w:rsidP="00420CDA">
      <w:pPr>
        <w:ind w:left="426"/>
        <w:jc w:val="both"/>
        <w:rPr>
          <w:b/>
          <w:bCs/>
        </w:rPr>
      </w:pPr>
      <w:r w:rsidRPr="0068419A">
        <w:rPr>
          <w:b/>
          <w:bCs/>
        </w:rPr>
        <w:t xml:space="preserve">Общие требования к БС. </w:t>
      </w:r>
    </w:p>
    <w:p w:rsidR="00D65940" w:rsidRPr="0068419A" w:rsidRDefault="00D65940" w:rsidP="00420CDA">
      <w:pPr>
        <w:ind w:left="426"/>
        <w:jc w:val="both"/>
        <w:rPr>
          <w:bCs/>
        </w:rPr>
      </w:pPr>
      <w:r w:rsidRPr="0068419A">
        <w:rPr>
          <w:bCs/>
        </w:rPr>
        <w:t>БС при передаче запроса из фронтальной системы (системы-инициатора) в продуктовую систему (систему-получатель) осуществляет его трансляцию, а именно:</w:t>
      </w:r>
    </w:p>
    <w:p w:rsidR="00D65940" w:rsidRPr="00993688" w:rsidRDefault="00D65940" w:rsidP="00420CDA">
      <w:pPr>
        <w:pStyle w:val="af4"/>
        <w:numPr>
          <w:ilvl w:val="0"/>
          <w:numId w:val="12"/>
        </w:numPr>
        <w:jc w:val="both"/>
        <w:rPr>
          <w:bCs/>
        </w:rPr>
      </w:pPr>
      <w:r w:rsidRPr="00993688">
        <w:rPr>
          <w:bCs/>
        </w:rPr>
        <w:lastRenderedPageBreak/>
        <w:t>преобразует формат запроса;</w:t>
      </w:r>
    </w:p>
    <w:p w:rsidR="00D65940" w:rsidRPr="00993688" w:rsidRDefault="00D65940" w:rsidP="00420CDA">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420CDA">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420CDA">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420CDA">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420CDA">
      <w:pPr>
        <w:ind w:left="426"/>
        <w:jc w:val="both"/>
        <w:rPr>
          <w:b/>
          <w:bCs/>
        </w:rPr>
      </w:pPr>
    </w:p>
    <w:p w:rsidR="00D65940" w:rsidRDefault="00D65940" w:rsidP="00420CDA">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420CDA">
      <w:pPr>
        <w:ind w:left="426"/>
        <w:jc w:val="both"/>
        <w:rPr>
          <w:b/>
          <w:bCs/>
        </w:rPr>
      </w:pPr>
      <w:r w:rsidRPr="0068419A">
        <w:rPr>
          <w:bCs/>
        </w:rPr>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420CDA">
      <w:pPr>
        <w:ind w:left="426"/>
        <w:jc w:val="both"/>
        <w:rPr>
          <w:b/>
          <w:bCs/>
        </w:rPr>
      </w:pPr>
    </w:p>
    <w:p w:rsidR="00D65940" w:rsidRPr="00983C94" w:rsidRDefault="00D65940" w:rsidP="00420CDA">
      <w:pPr>
        <w:ind w:left="426"/>
        <w:jc w:val="both"/>
        <w:rPr>
          <w:b/>
          <w:bCs/>
        </w:rPr>
      </w:pPr>
      <w:r w:rsidRPr="00983C94">
        <w:rPr>
          <w:b/>
          <w:bCs/>
        </w:rPr>
        <w:t>Общие требования к результатам выполнения БС</w:t>
      </w:r>
      <w:r>
        <w:rPr>
          <w:b/>
          <w:bCs/>
        </w:rPr>
        <w:t>.</w:t>
      </w:r>
    </w:p>
    <w:p w:rsidR="00D65940" w:rsidRDefault="00D65940" w:rsidP="00420CDA">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420CDA">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420CDA">
      <w:pPr>
        <w:ind w:left="426"/>
        <w:jc w:val="both"/>
      </w:pPr>
      <w:r w:rsidRPr="00CD0BDA">
        <w:t>00 – успешное выполнение</w:t>
      </w:r>
      <w:r>
        <w:t xml:space="preserve"> БС</w:t>
      </w:r>
      <w:r w:rsidRPr="00E91084">
        <w:t>;</w:t>
      </w:r>
      <w:r>
        <w:t xml:space="preserve"> </w:t>
      </w:r>
    </w:p>
    <w:p w:rsidR="00D65940" w:rsidRPr="00E91084" w:rsidRDefault="00D65940" w:rsidP="00420CDA">
      <w:pPr>
        <w:ind w:left="426"/>
        <w:jc w:val="both"/>
      </w:pPr>
      <w:r w:rsidRPr="00CD0BDA">
        <w:t>0</w:t>
      </w:r>
      <w:r>
        <w:t>1</w:t>
      </w:r>
      <w:r w:rsidRPr="00CD0BDA">
        <w:t xml:space="preserve"> – ошибка внутри </w:t>
      </w:r>
      <w:r>
        <w:t>продуктовой системы</w:t>
      </w:r>
      <w:r w:rsidRPr="00E91084">
        <w:t>.</w:t>
      </w:r>
    </w:p>
    <w:p w:rsidR="00D65940" w:rsidRDefault="00D65940" w:rsidP="00420CDA">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420CDA">
      <w:pPr>
        <w:ind w:left="426"/>
        <w:jc w:val="both"/>
      </w:pPr>
    </w:p>
    <w:p w:rsidR="00D65940" w:rsidRPr="00983C94" w:rsidRDefault="00D65940" w:rsidP="00420CDA">
      <w:pPr>
        <w:ind w:left="426"/>
        <w:jc w:val="both"/>
        <w:rPr>
          <w:b/>
          <w:bCs/>
        </w:rPr>
      </w:pPr>
      <w:r w:rsidRPr="00983C94">
        <w:rPr>
          <w:b/>
          <w:bCs/>
        </w:rPr>
        <w:t>Общие требования к действиям при таймауте</w:t>
      </w:r>
      <w:r>
        <w:rPr>
          <w:b/>
          <w:bCs/>
        </w:rPr>
        <w:t>.</w:t>
      </w:r>
    </w:p>
    <w:p w:rsidR="00D65940" w:rsidRDefault="00D65940" w:rsidP="00420CDA">
      <w:pPr>
        <w:ind w:left="426"/>
        <w:jc w:val="both"/>
      </w:pPr>
      <w:r>
        <w:t>В случае повторного возникновения таймаута при вызове БС осуществляется повторная инициация выполнения запроса к БС.</w:t>
      </w:r>
    </w:p>
    <w:p w:rsidR="00D65940" w:rsidRPr="00484F81" w:rsidRDefault="00D65940" w:rsidP="00420CDA">
      <w:pPr>
        <w:pStyle w:val="ab"/>
        <w:ind w:left="426" w:firstLine="708"/>
      </w:pPr>
    </w:p>
    <w:p w:rsidR="00D65940" w:rsidRPr="00696A5E" w:rsidRDefault="00D65940" w:rsidP="00420CDA">
      <w:pPr>
        <w:pStyle w:val="4"/>
        <w:jc w:val="both"/>
      </w:pPr>
      <w:r w:rsidRPr="00696A5E">
        <w:rPr>
          <w:rStyle w:val="50"/>
          <w:rFonts w:eastAsiaTheme="majorEastAsia"/>
          <w:b/>
        </w:rPr>
        <w:t>Перечень БС</w:t>
      </w:r>
    </w:p>
    <w:p w:rsidR="00D65940" w:rsidRDefault="00D65940" w:rsidP="00420CDA">
      <w:pPr>
        <w:jc w:val="both"/>
      </w:pPr>
    </w:p>
    <w:p w:rsidR="00D65940" w:rsidRDefault="00D65940" w:rsidP="00420CDA">
      <w:pPr>
        <w:ind w:left="426"/>
        <w:jc w:val="both"/>
      </w:pPr>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875940"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395"/>
        <w:gridCol w:w="918"/>
        <w:gridCol w:w="1670"/>
        <w:gridCol w:w="887"/>
        <w:gridCol w:w="1030"/>
        <w:gridCol w:w="1440"/>
        <w:gridCol w:w="1682"/>
        <w:gridCol w:w="1251"/>
      </w:tblGrid>
      <w:tr w:rsidR="00D36A64" w:rsidTr="00120974">
        <w:trPr>
          <w:cantSplit/>
          <w:trHeight w:val="495"/>
        </w:trPr>
        <w:tc>
          <w:tcPr>
            <w:tcW w:w="39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918"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887"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1030" w:type="dxa"/>
            <w:tcBorders>
              <w:top w:val="single" w:sz="8" w:space="0" w:color="auto"/>
              <w:left w:val="nil"/>
              <w:bottom w:val="single" w:sz="8" w:space="0" w:color="auto"/>
              <w:right w:val="single" w:sz="4" w:space="0" w:color="auto"/>
            </w:tcBorders>
            <w:shd w:val="clear" w:color="auto" w:fill="auto"/>
            <w:vAlign w:val="center"/>
            <w:hideMark/>
          </w:tcPr>
          <w:p w:rsidR="00D65940" w:rsidRPr="000308CA" w:rsidRDefault="00D65940" w:rsidP="007568B5">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44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682"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251" w:type="dxa"/>
            <w:tcBorders>
              <w:top w:val="single" w:sz="8" w:space="0" w:color="auto"/>
              <w:left w:val="nil"/>
              <w:bottom w:val="single" w:sz="8" w:space="0" w:color="auto"/>
              <w:right w:val="single" w:sz="8"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D36A64" w:rsidTr="00120974">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D65940" w:rsidRPr="00A874EF" w:rsidRDefault="00D65940" w:rsidP="007568B5">
            <w:pPr>
              <w:jc w:val="center"/>
              <w:rPr>
                <w:color w:val="000000"/>
                <w:sz w:val="18"/>
                <w:szCs w:val="18"/>
              </w:rPr>
            </w:pPr>
            <w:r w:rsidRPr="00A874EF">
              <w:rPr>
                <w:color w:val="000000"/>
                <w:sz w:val="18"/>
                <w:szCs w:val="18"/>
              </w:rPr>
              <w:t>1</w:t>
            </w:r>
          </w:p>
        </w:tc>
        <w:tc>
          <w:tcPr>
            <w:tcW w:w="918" w:type="dxa"/>
            <w:tcBorders>
              <w:top w:val="nil"/>
              <w:left w:val="nil"/>
              <w:bottom w:val="single" w:sz="4" w:space="0" w:color="auto"/>
              <w:right w:val="single" w:sz="4" w:space="0" w:color="auto"/>
            </w:tcBorders>
            <w:shd w:val="clear" w:color="auto" w:fill="auto"/>
            <w:vAlign w:val="center"/>
            <w:hideMark/>
          </w:tcPr>
          <w:p w:rsidR="00D65940" w:rsidRPr="00A3310A" w:rsidRDefault="00AD271A" w:rsidP="007568B5">
            <w:pPr>
              <w:jc w:val="center"/>
              <w:rPr>
                <w:color w:val="000000"/>
                <w:sz w:val="16"/>
                <w:szCs w:val="16"/>
                <w:lang w:val="en-US"/>
              </w:rPr>
            </w:pPr>
            <w:r>
              <w:rPr>
                <w:color w:val="000000"/>
                <w:sz w:val="16"/>
                <w:szCs w:val="16"/>
                <w:highlight w:val="yellow"/>
                <w:lang w:val="en-US"/>
              </w:rPr>
              <w:t>BS</w:t>
            </w:r>
            <w:r w:rsidR="00733C0A">
              <w:rPr>
                <w:color w:val="000000"/>
                <w:sz w:val="16"/>
                <w:szCs w:val="16"/>
                <w:lang w:val="en-US"/>
              </w:rPr>
              <w:t>_</w:t>
            </w:r>
          </w:p>
        </w:tc>
        <w:tc>
          <w:tcPr>
            <w:tcW w:w="1670" w:type="dxa"/>
            <w:tcBorders>
              <w:top w:val="nil"/>
              <w:left w:val="nil"/>
              <w:bottom w:val="single" w:sz="4" w:space="0" w:color="auto"/>
              <w:right w:val="single" w:sz="4" w:space="0" w:color="auto"/>
            </w:tcBorders>
            <w:shd w:val="clear" w:color="auto" w:fill="auto"/>
            <w:vAlign w:val="center"/>
            <w:hideMark/>
          </w:tcPr>
          <w:p w:rsidR="00D65940" w:rsidRPr="00D65940" w:rsidRDefault="009A69D3" w:rsidP="009A69D3">
            <w:pPr>
              <w:jc w:val="center"/>
              <w:rPr>
                <w:color w:val="000000"/>
                <w:sz w:val="16"/>
                <w:szCs w:val="16"/>
              </w:rPr>
            </w:pPr>
            <w:r>
              <w:rPr>
                <w:rFonts w:eastAsia="Arial Unicode MS"/>
                <w:sz w:val="16"/>
                <w:szCs w:val="16"/>
              </w:rPr>
              <w:t>Операция</w:t>
            </w:r>
            <w:r w:rsidR="00D65940" w:rsidRPr="00D65940">
              <w:rPr>
                <w:rFonts w:eastAsia="Arial Unicode MS"/>
                <w:sz w:val="16"/>
                <w:szCs w:val="16"/>
              </w:rPr>
              <w:t xml:space="preserve"> “</w:t>
            </w:r>
            <w:r w:rsidRPr="00D65940">
              <w:rPr>
                <w:rFonts w:eastAsia="Arial Unicode MS"/>
                <w:sz w:val="16"/>
                <w:szCs w:val="16"/>
              </w:rPr>
              <w:t>Поиск клиента по номеру карты</w:t>
            </w:r>
            <w:r w:rsidR="00D65940" w:rsidRPr="00D65940">
              <w:rPr>
                <w:rFonts w:eastAsia="Arial Unicode MS"/>
                <w:sz w:val="16"/>
                <w:szCs w:val="16"/>
              </w:rPr>
              <w:t>”</w:t>
            </w:r>
          </w:p>
        </w:tc>
        <w:tc>
          <w:tcPr>
            <w:tcW w:w="887" w:type="dxa"/>
            <w:tcBorders>
              <w:top w:val="nil"/>
              <w:left w:val="nil"/>
              <w:bottom w:val="single" w:sz="4" w:space="0" w:color="auto"/>
              <w:right w:val="single" w:sz="4" w:space="0" w:color="auto"/>
            </w:tcBorders>
            <w:shd w:val="clear" w:color="auto" w:fill="auto"/>
            <w:vAlign w:val="center"/>
          </w:tcPr>
          <w:p w:rsidR="00D65940" w:rsidRPr="00D65940" w:rsidRDefault="004C4487" w:rsidP="004C4487">
            <w:pPr>
              <w:jc w:val="center"/>
              <w:rPr>
                <w:color w:val="000000"/>
                <w:sz w:val="16"/>
                <w:szCs w:val="16"/>
              </w:rPr>
            </w:pPr>
            <w:r>
              <w:rPr>
                <w:color w:val="000000"/>
                <w:sz w:val="16"/>
                <w:szCs w:val="16"/>
              </w:rPr>
              <w:t>с</w:t>
            </w:r>
            <w:r w:rsidR="00D65940"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D65940" w:rsidRPr="00966BAC" w:rsidRDefault="00D65940" w:rsidP="00966BAC">
            <w:pPr>
              <w:jc w:val="center"/>
              <w:rPr>
                <w:color w:val="000000"/>
                <w:sz w:val="16"/>
                <w:szCs w:val="16"/>
                <w:lang w:val="en-US"/>
              </w:rPr>
            </w:pPr>
            <w:proofErr w:type="gramStart"/>
            <w:r w:rsidRPr="004C6F47">
              <w:rPr>
                <w:color w:val="000000"/>
                <w:sz w:val="16"/>
                <w:szCs w:val="16"/>
              </w:rPr>
              <w:t>УСБС</w:t>
            </w:r>
            <w:proofErr w:type="gramEnd"/>
            <w:r w:rsidRPr="004C6F47">
              <w:rPr>
                <w:color w:val="000000"/>
                <w:sz w:val="16"/>
                <w:szCs w:val="16"/>
              </w:rPr>
              <w:t>-</w:t>
            </w:r>
            <w:r w:rsidR="00966BAC">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D65940" w:rsidRPr="00D36A64" w:rsidRDefault="00D36A64" w:rsidP="007568B5">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D65940" w:rsidRPr="00D36A64" w:rsidRDefault="00E30378" w:rsidP="00E30378">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 xml:space="preserve">Выходные параметры идентичны </w:t>
            </w:r>
            <w:proofErr w:type="gramStart"/>
            <w:r>
              <w:rPr>
                <w:rFonts w:ascii="Times New Roman" w:eastAsia="Arial Unicode MS" w:hAnsi="Times New Roman"/>
                <w:sz w:val="16"/>
                <w:szCs w:val="16"/>
              </w:rPr>
              <w:t>входным</w:t>
            </w:r>
            <w:proofErr w:type="gramEnd"/>
            <w:r>
              <w:rPr>
                <w:rFonts w:ascii="Times New Roman" w:eastAsia="Arial Unicode MS" w:hAnsi="Times New Roman"/>
                <w:sz w:val="16"/>
                <w:szCs w:val="16"/>
              </w:rPr>
              <w:t>. Заполняется поле</w:t>
            </w:r>
            <w:r w:rsidRPr="00E30378">
              <w:t xml:space="preserve"> </w:t>
            </w:r>
            <w:r>
              <w:rPr>
                <w:rFonts w:ascii="Times New Roman" w:hAnsi="Times New Roman"/>
                <w:lang w:val="en-US"/>
              </w:rPr>
              <w:t>ID</w:t>
            </w:r>
            <w:r w:rsidRPr="00E30378">
              <w:rPr>
                <w:rFonts w:ascii="Times New Roman" w:hAnsi="Times New Roman"/>
                <w:sz w:val="16"/>
                <w:szCs w:val="16"/>
              </w:rPr>
              <w:t xml:space="preserve"> клиента в МДМ</w:t>
            </w:r>
          </w:p>
        </w:tc>
        <w:tc>
          <w:tcPr>
            <w:tcW w:w="1251" w:type="dxa"/>
            <w:tcBorders>
              <w:top w:val="nil"/>
              <w:left w:val="nil"/>
              <w:bottom w:val="single" w:sz="4" w:space="0" w:color="auto"/>
              <w:right w:val="single" w:sz="8" w:space="0" w:color="auto"/>
            </w:tcBorders>
            <w:shd w:val="clear" w:color="auto" w:fill="auto"/>
            <w:vAlign w:val="center"/>
            <w:hideMark/>
          </w:tcPr>
          <w:p w:rsidR="00D65940" w:rsidRPr="004C6F47" w:rsidRDefault="00D65940" w:rsidP="007568B5">
            <w:pPr>
              <w:jc w:val="center"/>
              <w:rPr>
                <w:color w:val="000000"/>
                <w:sz w:val="16"/>
                <w:szCs w:val="16"/>
              </w:rPr>
            </w:pPr>
            <w:r>
              <w:rPr>
                <w:color w:val="000000"/>
                <w:sz w:val="16"/>
                <w:szCs w:val="16"/>
              </w:rPr>
              <w:t>Необходимо реализовать (Новый)</w:t>
            </w:r>
          </w:p>
        </w:tc>
      </w:tr>
      <w:tr w:rsidR="00120974" w:rsidRPr="004C6F47" w:rsidTr="008870EC">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2</w:t>
            </w:r>
          </w:p>
        </w:tc>
        <w:tc>
          <w:tcPr>
            <w:tcW w:w="918"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r>
              <w:rPr>
                <w:color w:val="000000"/>
                <w:sz w:val="16"/>
                <w:szCs w:val="16"/>
                <w:highlight w:val="yellow"/>
                <w:lang w:val="en-US"/>
              </w:rPr>
              <w:t>BS</w:t>
            </w:r>
            <w:r w:rsidRPr="00E30378">
              <w:rPr>
                <w:color w:val="000000"/>
                <w:sz w:val="16"/>
                <w:szCs w:val="16"/>
              </w:rPr>
              <w:t>_</w:t>
            </w:r>
          </w:p>
        </w:tc>
        <w:tc>
          <w:tcPr>
            <w:tcW w:w="1670" w:type="dxa"/>
            <w:tcBorders>
              <w:top w:val="nil"/>
              <w:left w:val="nil"/>
              <w:bottom w:val="single" w:sz="4" w:space="0" w:color="auto"/>
              <w:right w:val="single" w:sz="4" w:space="0" w:color="auto"/>
            </w:tcBorders>
            <w:shd w:val="clear" w:color="auto" w:fill="auto"/>
            <w:vAlign w:val="center"/>
            <w:hideMark/>
          </w:tcPr>
          <w:p w:rsidR="00120974" w:rsidRPr="00D65940" w:rsidRDefault="009A69D3" w:rsidP="00D2328C">
            <w:pPr>
              <w:jc w:val="center"/>
              <w:rPr>
                <w:color w:val="000000"/>
                <w:sz w:val="16"/>
                <w:szCs w:val="16"/>
              </w:rPr>
            </w:pPr>
            <w:r>
              <w:rPr>
                <w:rFonts w:eastAsia="Arial Unicode MS"/>
                <w:sz w:val="16"/>
                <w:szCs w:val="16"/>
              </w:rPr>
              <w:t>Операция</w:t>
            </w:r>
            <w:r w:rsidRPr="00D65940">
              <w:rPr>
                <w:rFonts w:eastAsia="Arial Unicode MS"/>
                <w:sz w:val="16"/>
                <w:szCs w:val="16"/>
              </w:rPr>
              <w:t xml:space="preserve"> </w:t>
            </w:r>
            <w:r w:rsidR="00120974" w:rsidRPr="00D65940">
              <w:rPr>
                <w:rFonts w:eastAsia="Arial Unicode MS"/>
                <w:sz w:val="16"/>
                <w:szCs w:val="16"/>
              </w:rPr>
              <w:t>“</w:t>
            </w:r>
            <w:r w:rsidR="00120974">
              <w:rPr>
                <w:rFonts w:eastAsia="Arial Unicode MS"/>
                <w:sz w:val="16"/>
                <w:szCs w:val="16"/>
              </w:rPr>
              <w:t>Регистрация</w:t>
            </w:r>
            <w:r w:rsidR="00120974" w:rsidRPr="00966BAC">
              <w:rPr>
                <w:rFonts w:eastAsia="Arial Unicode MS"/>
                <w:sz w:val="16"/>
                <w:szCs w:val="16"/>
              </w:rPr>
              <w:t>/</w:t>
            </w:r>
            <w:r w:rsidR="00120974">
              <w:rPr>
                <w:rFonts w:eastAsia="Arial Unicode MS"/>
                <w:sz w:val="16"/>
                <w:szCs w:val="16"/>
              </w:rPr>
              <w:t xml:space="preserve">активация </w:t>
            </w:r>
            <w:r w:rsidR="00120974" w:rsidRPr="00D65940">
              <w:rPr>
                <w:rFonts w:eastAsia="Arial Unicode MS"/>
                <w:sz w:val="16"/>
                <w:szCs w:val="16"/>
              </w:rPr>
              <w:t xml:space="preserve">клиента в </w:t>
            </w:r>
            <w:r w:rsidR="00D2328C">
              <w:rPr>
                <w:rFonts w:eastAsia="Arial Unicode MS"/>
                <w:sz w:val="16"/>
                <w:szCs w:val="16"/>
              </w:rPr>
              <w:t>П</w:t>
            </w:r>
            <w:r w:rsidR="00120974" w:rsidRPr="00D65940">
              <w:rPr>
                <w:rFonts w:eastAsia="Arial Unicode MS"/>
                <w:sz w:val="16"/>
                <w:szCs w:val="16"/>
              </w:rPr>
              <w:t>рограмме</w:t>
            </w:r>
            <w:r w:rsidR="00120974">
              <w:rPr>
                <w:rFonts w:eastAsia="Arial Unicode MS"/>
                <w:sz w:val="16"/>
                <w:szCs w:val="16"/>
              </w:rPr>
              <w:t xml:space="preserve"> </w:t>
            </w:r>
            <w:r w:rsidR="00120974" w:rsidRPr="00D65940">
              <w:rPr>
                <w:rFonts w:eastAsia="Arial Unicode MS"/>
                <w:sz w:val="16"/>
                <w:szCs w:val="16"/>
              </w:rPr>
              <w:t>Коллекция”</w:t>
            </w:r>
          </w:p>
        </w:tc>
        <w:tc>
          <w:tcPr>
            <w:tcW w:w="887" w:type="dxa"/>
            <w:tcBorders>
              <w:top w:val="nil"/>
              <w:left w:val="nil"/>
              <w:bottom w:val="single" w:sz="4" w:space="0" w:color="auto"/>
              <w:right w:val="single" w:sz="4" w:space="0" w:color="auto"/>
            </w:tcBorders>
            <w:shd w:val="clear" w:color="auto" w:fill="auto"/>
            <w:vAlign w:val="center"/>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proofErr w:type="gramStart"/>
            <w:r w:rsidRPr="004C6F47">
              <w:rPr>
                <w:color w:val="000000"/>
                <w:sz w:val="16"/>
                <w:szCs w:val="16"/>
              </w:rPr>
              <w:t>УСБС</w:t>
            </w:r>
            <w:proofErr w:type="gramEnd"/>
            <w:r w:rsidRPr="004C6F47">
              <w:rPr>
                <w:color w:val="000000"/>
                <w:sz w:val="16"/>
                <w:szCs w:val="16"/>
              </w:rPr>
              <w:t>-</w:t>
            </w:r>
            <w:r>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Реестр на регистрацию</w:t>
            </w:r>
            <w:r w:rsidRPr="00D36A64">
              <w:rPr>
                <w:rFonts w:ascii="Times New Roman" w:eastAsia="Arial Unicode MS" w:hAnsi="Times New Roman"/>
                <w:sz w:val="16"/>
                <w:szCs w:val="16"/>
              </w:rPr>
              <w:t>/</w:t>
            </w:r>
            <w:r>
              <w:rPr>
                <w:rFonts w:ascii="Times New Roman" w:eastAsia="Arial Unicode MS" w:hAnsi="Times New Roman"/>
                <w:sz w:val="16"/>
                <w:szCs w:val="16"/>
              </w:rPr>
              <w:t>активацию клиентов (формат см. ниже)</w:t>
            </w:r>
          </w:p>
        </w:tc>
        <w:tc>
          <w:tcPr>
            <w:tcW w:w="1251" w:type="dxa"/>
            <w:tcBorders>
              <w:top w:val="nil"/>
              <w:left w:val="nil"/>
              <w:bottom w:val="single" w:sz="4" w:space="0" w:color="auto"/>
              <w:right w:val="single" w:sz="8" w:space="0" w:color="auto"/>
            </w:tcBorders>
            <w:shd w:val="clear" w:color="auto" w:fill="auto"/>
            <w:vAlign w:val="center"/>
            <w:hideMark/>
          </w:tcPr>
          <w:p w:rsidR="00120974" w:rsidRPr="004C6F47" w:rsidRDefault="00120974" w:rsidP="008870EC">
            <w:pPr>
              <w:jc w:val="center"/>
              <w:rPr>
                <w:color w:val="000000"/>
                <w:sz w:val="16"/>
                <w:szCs w:val="16"/>
              </w:rPr>
            </w:pPr>
            <w:r>
              <w:rPr>
                <w:color w:val="000000"/>
                <w:sz w:val="16"/>
                <w:szCs w:val="16"/>
              </w:rPr>
              <w:t>Необходимо реализовать (Новый)</w:t>
            </w:r>
          </w:p>
        </w:tc>
      </w:tr>
      <w:tr w:rsidR="00120974" w:rsidRPr="00D65940" w:rsidTr="00120974">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3</w:t>
            </w:r>
          </w:p>
        </w:tc>
        <w:tc>
          <w:tcPr>
            <w:tcW w:w="918"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lang w:val="en-US"/>
              </w:rPr>
            </w:pPr>
            <w:r w:rsidRPr="00D65940">
              <w:rPr>
                <w:rFonts w:eastAsia="Arial Unicode MS"/>
                <w:sz w:val="16"/>
                <w:szCs w:val="16"/>
                <w:lang w:val="en-US"/>
              </w:rPr>
              <w:t>ULBS</w:t>
            </w:r>
            <w:r w:rsidRPr="00120974">
              <w:rPr>
                <w:rFonts w:eastAsia="Arial Unicode MS"/>
                <w:sz w:val="16"/>
                <w:szCs w:val="16"/>
                <w:lang w:val="en-US"/>
              </w:rPr>
              <w:t>78</w:t>
            </w:r>
          </w:p>
        </w:tc>
        <w:tc>
          <w:tcPr>
            <w:tcW w:w="167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rPr>
            </w:pPr>
            <w:r w:rsidRPr="00D65940">
              <w:rPr>
                <w:rFonts w:eastAsia="Arial Unicode MS"/>
                <w:sz w:val="16"/>
                <w:szCs w:val="16"/>
              </w:rPr>
              <w:t>БС “Поиск клиента по номеру карты”</w:t>
            </w:r>
          </w:p>
        </w:tc>
        <w:tc>
          <w:tcPr>
            <w:tcW w:w="887"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УСБС-фронт</w:t>
            </w:r>
          </w:p>
        </w:tc>
        <w:tc>
          <w:tcPr>
            <w:tcW w:w="144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color w:val="000000"/>
                <w:sz w:val="16"/>
                <w:szCs w:val="16"/>
              </w:rPr>
            </w:pPr>
            <w:r w:rsidRPr="00D65940">
              <w:rPr>
                <w:color w:val="000000"/>
                <w:sz w:val="16"/>
                <w:szCs w:val="16"/>
              </w:rPr>
              <w:t>Номер карты</w:t>
            </w:r>
            <w:r>
              <w:rPr>
                <w:color w:val="000000"/>
                <w:sz w:val="16"/>
                <w:szCs w:val="16"/>
              </w:rPr>
              <w:t xml:space="preserve"> (16 знаков)</w:t>
            </w:r>
          </w:p>
        </w:tc>
        <w:tc>
          <w:tcPr>
            <w:tcW w:w="1682"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Реализован</w:t>
            </w:r>
          </w:p>
        </w:tc>
      </w:tr>
      <w:tr w:rsidR="008870EC" w:rsidRPr="00D65940" w:rsidTr="008870EC">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8870EC" w:rsidRPr="00A874EF" w:rsidRDefault="008870EC" w:rsidP="008870EC">
            <w:pPr>
              <w:jc w:val="center"/>
              <w:rPr>
                <w:color w:val="000000"/>
                <w:sz w:val="18"/>
                <w:szCs w:val="18"/>
              </w:rPr>
            </w:pPr>
            <w:r>
              <w:rPr>
                <w:color w:val="000000"/>
                <w:sz w:val="18"/>
                <w:szCs w:val="18"/>
              </w:rPr>
              <w:t>4</w:t>
            </w:r>
          </w:p>
        </w:tc>
        <w:tc>
          <w:tcPr>
            <w:tcW w:w="918" w:type="dxa"/>
            <w:tcBorders>
              <w:top w:val="nil"/>
              <w:left w:val="nil"/>
              <w:bottom w:val="single" w:sz="4" w:space="0" w:color="auto"/>
              <w:right w:val="single" w:sz="4" w:space="0" w:color="auto"/>
            </w:tcBorders>
            <w:shd w:val="clear" w:color="auto" w:fill="auto"/>
            <w:vAlign w:val="center"/>
            <w:hideMark/>
          </w:tcPr>
          <w:p w:rsidR="008870EC" w:rsidRPr="00120974" w:rsidRDefault="008870EC" w:rsidP="008870EC">
            <w:pPr>
              <w:jc w:val="center"/>
              <w:rPr>
                <w:rFonts w:eastAsia="Arial Unicode MS"/>
                <w:sz w:val="16"/>
                <w:szCs w:val="16"/>
                <w:lang w:val="en-US"/>
              </w:rPr>
            </w:pPr>
            <w:r>
              <w:rPr>
                <w:color w:val="000000"/>
                <w:sz w:val="16"/>
                <w:szCs w:val="16"/>
                <w:highlight w:val="yellow"/>
                <w:lang w:val="en-US"/>
              </w:rPr>
              <w:t>BS</w:t>
            </w:r>
            <w:r w:rsidRPr="00E30378">
              <w:rPr>
                <w:color w:val="000000"/>
                <w:sz w:val="16"/>
                <w:szCs w:val="16"/>
              </w:rPr>
              <w:t>_</w:t>
            </w:r>
          </w:p>
        </w:tc>
        <w:tc>
          <w:tcPr>
            <w:tcW w:w="1670" w:type="dxa"/>
            <w:tcBorders>
              <w:top w:val="nil"/>
              <w:left w:val="nil"/>
              <w:bottom w:val="single" w:sz="4" w:space="0" w:color="auto"/>
              <w:right w:val="single" w:sz="4" w:space="0" w:color="auto"/>
            </w:tcBorders>
            <w:shd w:val="clear" w:color="auto" w:fill="auto"/>
            <w:vAlign w:val="center"/>
            <w:hideMark/>
          </w:tcPr>
          <w:p w:rsidR="008870EC" w:rsidRPr="00120974" w:rsidRDefault="008870EC" w:rsidP="00D2328C">
            <w:pPr>
              <w:jc w:val="center"/>
              <w:rPr>
                <w:rFonts w:eastAsia="Arial Unicode MS"/>
                <w:sz w:val="16"/>
                <w:szCs w:val="16"/>
              </w:rPr>
            </w:pPr>
            <w:r w:rsidRPr="00D65940">
              <w:rPr>
                <w:rFonts w:eastAsia="Arial Unicode MS"/>
                <w:sz w:val="16"/>
                <w:szCs w:val="16"/>
              </w:rPr>
              <w:t>БС “</w:t>
            </w:r>
            <w:r>
              <w:rPr>
                <w:rFonts w:eastAsia="Arial Unicode MS"/>
                <w:sz w:val="16"/>
                <w:szCs w:val="16"/>
              </w:rPr>
              <w:t xml:space="preserve">Отключение </w:t>
            </w:r>
            <w:r w:rsidRPr="00D65940">
              <w:rPr>
                <w:rFonts w:eastAsia="Arial Unicode MS"/>
                <w:sz w:val="16"/>
                <w:szCs w:val="16"/>
              </w:rPr>
              <w:t xml:space="preserve">клиента </w:t>
            </w:r>
            <w:r>
              <w:rPr>
                <w:rFonts w:eastAsia="Arial Unicode MS"/>
                <w:sz w:val="16"/>
                <w:szCs w:val="16"/>
              </w:rPr>
              <w:t>от</w:t>
            </w:r>
            <w:r w:rsidRPr="00D65940">
              <w:rPr>
                <w:rFonts w:eastAsia="Arial Unicode MS"/>
                <w:sz w:val="16"/>
                <w:szCs w:val="16"/>
              </w:rPr>
              <w:t xml:space="preserve"> </w:t>
            </w:r>
            <w:r w:rsidR="00D2328C">
              <w:rPr>
                <w:rFonts w:eastAsia="Arial Unicode MS"/>
                <w:sz w:val="16"/>
                <w:szCs w:val="16"/>
              </w:rPr>
              <w:t>П</w:t>
            </w:r>
            <w:r w:rsidRPr="00D65940">
              <w:rPr>
                <w:rFonts w:eastAsia="Arial Unicode MS"/>
                <w:sz w:val="16"/>
                <w:szCs w:val="16"/>
              </w:rPr>
              <w:t>рограмм</w:t>
            </w:r>
            <w:r>
              <w:rPr>
                <w:rFonts w:eastAsia="Arial Unicode MS"/>
                <w:sz w:val="16"/>
                <w:szCs w:val="16"/>
              </w:rPr>
              <w:t xml:space="preserve">ы </w:t>
            </w:r>
            <w:r w:rsidRPr="00D65940">
              <w:rPr>
                <w:rFonts w:eastAsia="Arial Unicode MS"/>
                <w:sz w:val="16"/>
                <w:szCs w:val="16"/>
              </w:rPr>
              <w:t>Коллекция”</w:t>
            </w:r>
          </w:p>
        </w:tc>
        <w:tc>
          <w:tcPr>
            <w:tcW w:w="887" w:type="dxa"/>
            <w:tcBorders>
              <w:top w:val="nil"/>
              <w:left w:val="nil"/>
              <w:bottom w:val="single" w:sz="4" w:space="0" w:color="auto"/>
              <w:right w:val="single" w:sz="4" w:space="0" w:color="auto"/>
            </w:tcBorders>
            <w:shd w:val="clear" w:color="auto" w:fill="auto"/>
            <w:vAlign w:val="center"/>
            <w:hideMark/>
          </w:tcPr>
          <w:p w:rsidR="008870EC" w:rsidRPr="00D65940" w:rsidRDefault="008870EC"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8870EC" w:rsidRPr="00D65940" w:rsidRDefault="004E6777" w:rsidP="008870EC">
            <w:pPr>
              <w:jc w:val="center"/>
              <w:rPr>
                <w:color w:val="000000"/>
                <w:sz w:val="16"/>
                <w:szCs w:val="16"/>
              </w:rPr>
            </w:pPr>
            <w:proofErr w:type="gramStart"/>
            <w:r w:rsidRPr="004C6F47">
              <w:rPr>
                <w:color w:val="000000"/>
                <w:sz w:val="16"/>
                <w:szCs w:val="16"/>
              </w:rPr>
              <w:t>УСБС</w:t>
            </w:r>
            <w:proofErr w:type="gramEnd"/>
            <w:r w:rsidRPr="004C6F47">
              <w:rPr>
                <w:color w:val="000000"/>
                <w:sz w:val="16"/>
                <w:szCs w:val="16"/>
              </w:rPr>
              <w:t>-</w:t>
            </w:r>
            <w:r>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8870EC" w:rsidRPr="00120974" w:rsidRDefault="00771892" w:rsidP="008870EC">
            <w:pPr>
              <w:jc w:val="center"/>
              <w:rPr>
                <w:color w:val="000000"/>
                <w:sz w:val="16"/>
                <w:szCs w:val="16"/>
              </w:rPr>
            </w:pPr>
            <w:r>
              <w:rPr>
                <w:color w:val="000000"/>
                <w:sz w:val="16"/>
                <w:szCs w:val="16"/>
                <w:lang w:val="en-US"/>
              </w:rPr>
              <w:t xml:space="preserve">ID </w:t>
            </w:r>
            <w:r>
              <w:rPr>
                <w:color w:val="000000"/>
                <w:sz w:val="16"/>
                <w:szCs w:val="16"/>
              </w:rPr>
              <w:t>клиента</w:t>
            </w:r>
            <w:r w:rsidRPr="00120974">
              <w:rPr>
                <w:color w:val="000000"/>
                <w:sz w:val="16"/>
                <w:szCs w:val="16"/>
                <w:lang w:val="en-US"/>
              </w:rPr>
              <w:t xml:space="preserve"> в </w:t>
            </w:r>
            <w:r>
              <w:rPr>
                <w:color w:val="000000"/>
                <w:sz w:val="16"/>
                <w:szCs w:val="16"/>
                <w:lang w:val="en-US"/>
              </w:rPr>
              <w:t>MDM</w:t>
            </w:r>
          </w:p>
        </w:tc>
        <w:tc>
          <w:tcPr>
            <w:tcW w:w="1682" w:type="dxa"/>
            <w:tcBorders>
              <w:top w:val="nil"/>
              <w:left w:val="nil"/>
              <w:bottom w:val="single" w:sz="4" w:space="0" w:color="auto"/>
              <w:right w:val="single" w:sz="4" w:space="0" w:color="auto"/>
            </w:tcBorders>
            <w:shd w:val="clear" w:color="auto" w:fill="auto"/>
            <w:vAlign w:val="center"/>
            <w:hideMark/>
          </w:tcPr>
          <w:p w:rsidR="008870EC" w:rsidRPr="00D65940" w:rsidRDefault="008870EC"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8870EC" w:rsidRPr="00D65940" w:rsidRDefault="004E6777" w:rsidP="008870EC">
            <w:pPr>
              <w:jc w:val="center"/>
              <w:rPr>
                <w:color w:val="000000"/>
                <w:sz w:val="16"/>
                <w:szCs w:val="16"/>
              </w:rPr>
            </w:pPr>
            <w:r>
              <w:rPr>
                <w:color w:val="000000"/>
                <w:sz w:val="16"/>
                <w:szCs w:val="16"/>
              </w:rPr>
              <w:t>Необходимо реализовать (Новый)</w:t>
            </w:r>
          </w:p>
        </w:tc>
      </w:tr>
      <w:tr w:rsidR="00052490" w:rsidRPr="00D65940" w:rsidTr="00052490">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052490" w:rsidRPr="00A874EF" w:rsidRDefault="00052490" w:rsidP="007955EF">
            <w:pPr>
              <w:jc w:val="center"/>
              <w:rPr>
                <w:color w:val="000000"/>
                <w:sz w:val="18"/>
                <w:szCs w:val="18"/>
              </w:rPr>
            </w:pPr>
            <w:r>
              <w:rPr>
                <w:color w:val="000000"/>
                <w:sz w:val="18"/>
                <w:szCs w:val="18"/>
              </w:rPr>
              <w:t>5</w:t>
            </w:r>
          </w:p>
        </w:tc>
        <w:tc>
          <w:tcPr>
            <w:tcW w:w="918"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highlight w:val="yellow"/>
              </w:rPr>
            </w:pPr>
            <w:r w:rsidRPr="00052490">
              <w:rPr>
                <w:sz w:val="16"/>
                <w:szCs w:val="16"/>
                <w:lang w:val="en-US"/>
              </w:rPr>
              <w:t>BS</w:t>
            </w:r>
            <w:r w:rsidRPr="00052490">
              <w:rPr>
                <w:sz w:val="16"/>
                <w:szCs w:val="16"/>
              </w:rPr>
              <w:t>100</w:t>
            </w:r>
          </w:p>
        </w:tc>
        <w:tc>
          <w:tcPr>
            <w:tcW w:w="167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052490">
            <w:pPr>
              <w:jc w:val="center"/>
              <w:rPr>
                <w:rFonts w:eastAsia="Arial Unicode MS"/>
                <w:sz w:val="16"/>
                <w:szCs w:val="16"/>
              </w:rPr>
            </w:pPr>
            <w:r w:rsidRPr="00052490">
              <w:rPr>
                <w:rFonts w:eastAsia="Arial Unicode MS"/>
                <w:sz w:val="16"/>
                <w:szCs w:val="16"/>
              </w:rPr>
              <w:t>БС “</w:t>
            </w:r>
            <w:r w:rsidRPr="00052490">
              <w:rPr>
                <w:sz w:val="16"/>
                <w:szCs w:val="16"/>
              </w:rPr>
              <w:t>Бонусный счет клиента ФЛ</w:t>
            </w:r>
            <w:r w:rsidRPr="00052490">
              <w:rPr>
                <w:rFonts w:eastAsia="Arial Unicode MS"/>
                <w:sz w:val="16"/>
                <w:szCs w:val="16"/>
              </w:rPr>
              <w:t>”</w:t>
            </w:r>
          </w:p>
        </w:tc>
        <w:tc>
          <w:tcPr>
            <w:tcW w:w="887"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052490">
            <w:pPr>
              <w:jc w:val="center"/>
              <w:rPr>
                <w:color w:val="000000"/>
                <w:sz w:val="16"/>
                <w:szCs w:val="16"/>
              </w:rPr>
            </w:pPr>
            <w:r w:rsidRPr="004C6F47">
              <w:rPr>
                <w:color w:val="000000"/>
                <w:sz w:val="16"/>
                <w:szCs w:val="16"/>
              </w:rPr>
              <w:t>УСБС-</w:t>
            </w:r>
            <w:r>
              <w:rPr>
                <w:color w:val="000000"/>
                <w:sz w:val="16"/>
                <w:szCs w:val="16"/>
              </w:rPr>
              <w:t>фронт</w:t>
            </w:r>
          </w:p>
        </w:tc>
        <w:tc>
          <w:tcPr>
            <w:tcW w:w="144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lang w:val="en-US"/>
              </w:rPr>
            </w:pPr>
            <w:r w:rsidRPr="00D65940">
              <w:rPr>
                <w:color w:val="000000"/>
                <w:sz w:val="16"/>
                <w:szCs w:val="16"/>
              </w:rPr>
              <w:t>Номер карты</w:t>
            </w:r>
            <w:r>
              <w:rPr>
                <w:color w:val="000000"/>
                <w:sz w:val="16"/>
                <w:szCs w:val="16"/>
              </w:rPr>
              <w:t xml:space="preserve"> (16-19 знаков)</w:t>
            </w:r>
          </w:p>
        </w:tc>
        <w:tc>
          <w:tcPr>
            <w:tcW w:w="1682"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proofErr w:type="spellStart"/>
            <w:r w:rsidRPr="00052490">
              <w:rPr>
                <w:rFonts w:ascii="Times New Roman" w:hAnsi="Times New Roman"/>
                <w:color w:val="000000"/>
                <w:sz w:val="16"/>
                <w:szCs w:val="16"/>
                <w:lang w:val="en-US"/>
              </w:rPr>
              <w:t>клиента</w:t>
            </w:r>
            <w:proofErr w:type="spellEnd"/>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052490" w:rsidRDefault="00052490" w:rsidP="007955EF">
            <w:pPr>
              <w:jc w:val="center"/>
              <w:rPr>
                <w:color w:val="000000"/>
                <w:sz w:val="16"/>
                <w:szCs w:val="16"/>
              </w:rPr>
            </w:pPr>
            <w:r>
              <w:rPr>
                <w:color w:val="000000"/>
                <w:sz w:val="16"/>
                <w:szCs w:val="16"/>
              </w:rPr>
              <w:t>Необходимо реализовать (Новый)</w:t>
            </w:r>
          </w:p>
          <w:p w:rsidR="008274F6" w:rsidRPr="0019653E" w:rsidRDefault="008274F6" w:rsidP="007955EF">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-7039</w:t>
            </w:r>
          </w:p>
        </w:tc>
      </w:tr>
    </w:tbl>
    <w:p w:rsidR="00D65940" w:rsidRDefault="00D65940" w:rsidP="00D65940"/>
    <w:p w:rsidR="009D6D74" w:rsidRPr="00FF74FF" w:rsidRDefault="00FF74FF" w:rsidP="00420CDA">
      <w:pPr>
        <w:ind w:left="426"/>
        <w:jc w:val="both"/>
      </w:pPr>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420CDA">
      <w:pPr>
        <w:jc w:val="both"/>
      </w:pPr>
    </w:p>
    <w:p w:rsidR="00FF74FF" w:rsidRDefault="00FF74FF" w:rsidP="00420CDA">
      <w:pPr>
        <w:pStyle w:val="4"/>
        <w:jc w:val="both"/>
        <w:rPr>
          <w:rFonts w:eastAsia="Arial Unicode MS"/>
        </w:rPr>
      </w:pPr>
      <w:bookmarkStart w:id="5" w:name="_4.2.2.1._БС_“Регистрация/активация"/>
      <w:bookmarkEnd w:id="5"/>
      <w:r w:rsidRPr="005841B4">
        <w:t>4.2.</w:t>
      </w:r>
      <w:r>
        <w:t>2</w:t>
      </w:r>
      <w:r w:rsidRPr="00FF74FF">
        <w:t xml:space="preserve">.1. </w:t>
      </w:r>
      <w:r w:rsidRPr="00FF74FF">
        <w:rPr>
          <w:rFonts w:eastAsia="Arial Unicode MS"/>
        </w:rPr>
        <w:t>БС “</w:t>
      </w:r>
      <w:r w:rsidR="007568B5" w:rsidRPr="007568B5">
        <w:rPr>
          <w:rFonts w:eastAsia="Arial Unicode MS"/>
        </w:rPr>
        <w:t>Р</w:t>
      </w:r>
      <w:r w:rsidR="00D2328C">
        <w:rPr>
          <w:rFonts w:eastAsia="Arial Unicode MS"/>
        </w:rPr>
        <w:t>егистрация/активация клиента в П</w:t>
      </w:r>
      <w:r w:rsidR="007568B5" w:rsidRPr="007568B5">
        <w:rPr>
          <w:rFonts w:eastAsia="Arial Unicode MS"/>
        </w:rPr>
        <w:t>рограмме Коллекция</w:t>
      </w:r>
      <w:r w:rsidRPr="00FF74FF">
        <w:rPr>
          <w:rFonts w:eastAsia="Arial Unicode MS"/>
        </w:rPr>
        <w:t>”</w:t>
      </w:r>
    </w:p>
    <w:p w:rsidR="007568B5" w:rsidRDefault="007568B5" w:rsidP="00420CDA">
      <w:pPr>
        <w:jc w:val="both"/>
      </w:pPr>
    </w:p>
    <w:p w:rsidR="007568B5" w:rsidRPr="007568B5" w:rsidRDefault="007568B5" w:rsidP="00420CDA">
      <w:pPr>
        <w:ind w:left="426"/>
        <w:jc w:val="both"/>
      </w:pPr>
      <w:r w:rsidRPr="00060C15">
        <w:rPr>
          <w:b/>
        </w:rPr>
        <w:t>Потребитель</w:t>
      </w:r>
      <w:r w:rsidR="00060C15">
        <w:rPr>
          <w:b/>
        </w:rPr>
        <w:t xml:space="preserve"> БС (фронтальные системы)</w:t>
      </w:r>
      <w:r w:rsidRPr="00060C15">
        <w:rPr>
          <w:b/>
        </w:rPr>
        <w:t>:</w:t>
      </w:r>
      <w:r w:rsidRPr="007568B5">
        <w:t xml:space="preserve"> </w:t>
      </w:r>
      <w:proofErr w:type="spellStart"/>
      <w:r>
        <w:t>Телебанк</w:t>
      </w:r>
      <w:proofErr w:type="spellEnd"/>
      <w:r>
        <w:t xml:space="preserve">, Банкоматы, </w:t>
      </w:r>
      <w:proofErr w:type="spellStart"/>
      <w:r w:rsidR="00D525A4" w:rsidRPr="00B118D1">
        <w:t>Siebel</w:t>
      </w:r>
      <w:proofErr w:type="spellEnd"/>
      <w:r w:rsidR="00D525A4" w:rsidRPr="00B118D1">
        <w:t xml:space="preserve"> CRM</w:t>
      </w:r>
      <w:r w:rsidR="00D525A4">
        <w:t>.</w:t>
      </w:r>
    </w:p>
    <w:p w:rsidR="00FF74FF" w:rsidRPr="00FF74FF" w:rsidRDefault="00FF74FF" w:rsidP="00420CDA">
      <w:pPr>
        <w:ind w:left="426"/>
        <w:jc w:val="both"/>
      </w:pPr>
    </w:p>
    <w:p w:rsidR="008B6060" w:rsidRDefault="008B6060"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420CDA">
      <w:pPr>
        <w:ind w:left="426"/>
        <w:jc w:val="both"/>
      </w:pPr>
      <w:r w:rsidRPr="009F25EC">
        <w:rPr>
          <w:b/>
        </w:rPr>
        <w:t>Взаимодействие с поставщиком:</w:t>
      </w:r>
      <w:r w:rsidRPr="00EB0225">
        <w:t xml:space="preserve"> </w:t>
      </w:r>
      <w:r>
        <w:t>БС</w:t>
      </w:r>
      <w:r w:rsidR="00060C15">
        <w:t xml:space="preserve"> раз в сутки выгружает реестр с клиентами на регистрацию</w:t>
      </w:r>
      <w:r w:rsidR="00060C15" w:rsidRPr="00060C15">
        <w:t>/</w:t>
      </w:r>
      <w:r w:rsidR="00060C15">
        <w:t xml:space="preserve">активацию в формате </w:t>
      </w:r>
      <w:r w:rsidR="00CC485A">
        <w:rPr>
          <w:b/>
          <w:lang w:val="en-US"/>
        </w:rPr>
        <w:t>txt</w:t>
      </w:r>
      <w:r>
        <w:t>.</w:t>
      </w:r>
    </w:p>
    <w:p w:rsidR="008B6060" w:rsidRPr="009F25EC" w:rsidRDefault="008B6060" w:rsidP="00420CDA">
      <w:pPr>
        <w:ind w:left="426"/>
        <w:jc w:val="both"/>
      </w:pPr>
    </w:p>
    <w:p w:rsidR="008B6060" w:rsidRDefault="008B6060" w:rsidP="00420CDA">
      <w:pPr>
        <w:ind w:left="426"/>
        <w:jc w:val="both"/>
      </w:pPr>
      <w:r>
        <w:t>Список параметров может быть уточнен на этапе написания функциональной части и ЧТЗ.</w:t>
      </w:r>
    </w:p>
    <w:p w:rsidR="008B6060" w:rsidRPr="00296848" w:rsidRDefault="008B6060" w:rsidP="00420CDA">
      <w:pPr>
        <w:ind w:left="426"/>
        <w:jc w:val="both"/>
      </w:pPr>
      <w:r>
        <w:t>Также описание сервиса можно посмотреть в карточке сервиса</w:t>
      </w:r>
      <w:r w:rsidRPr="00A25943">
        <w:t xml:space="preserve"> “</w:t>
      </w:r>
      <w:r w:rsidR="00CC485A" w:rsidRPr="007568B5">
        <w:rPr>
          <w:rFonts w:eastAsia="Arial Unicode MS"/>
        </w:rPr>
        <w:t xml:space="preserve">Регистрация/активация клиента в </w:t>
      </w:r>
      <w:r w:rsidR="00D2328C">
        <w:rPr>
          <w:rFonts w:eastAsia="Arial Unicode MS"/>
        </w:rPr>
        <w:t>П</w:t>
      </w:r>
      <w:r w:rsidR="00CC485A" w:rsidRPr="007568B5">
        <w:rPr>
          <w:rFonts w:eastAsia="Arial Unicode MS"/>
        </w:rPr>
        <w:t>рограмме Коллекция</w:t>
      </w:r>
      <w:r w:rsidR="00CC485A" w:rsidRPr="00FF74FF">
        <w:rPr>
          <w:rFonts w:eastAsia="Arial Unicode MS"/>
        </w:rPr>
        <w:t xml:space="preserve"> </w:t>
      </w:r>
      <w:r w:rsidRPr="00A25943">
        <w:t xml:space="preserve">” (см. </w:t>
      </w:r>
      <w:hyperlink w:anchor="_Приложение_№2_–" w:history="1">
        <w:r w:rsidRPr="00A25943">
          <w:rPr>
            <w:rStyle w:val="afb"/>
          </w:rPr>
          <w:t>Приложение №2</w:t>
        </w:r>
      </w:hyperlink>
      <w:r w:rsidRPr="00A25943">
        <w:t>).</w:t>
      </w:r>
    </w:p>
    <w:p w:rsidR="008B6060" w:rsidRPr="00296848" w:rsidRDefault="008B6060" w:rsidP="00420CDA">
      <w:pPr>
        <w:jc w:val="both"/>
      </w:pPr>
    </w:p>
    <w:p w:rsidR="008B6060" w:rsidRPr="009F25EC" w:rsidRDefault="008B6060" w:rsidP="00420CDA">
      <w:pPr>
        <w:jc w:val="both"/>
        <w:rPr>
          <w:b/>
        </w:rPr>
      </w:pPr>
      <w:r w:rsidRPr="009F25EC">
        <w:rPr>
          <w:b/>
        </w:rPr>
        <w:t>Входные параметры</w:t>
      </w:r>
      <w:r w:rsidR="00A25943">
        <w:rPr>
          <w:b/>
        </w:rPr>
        <w:t xml:space="preserve"> </w:t>
      </w:r>
      <w:r w:rsidR="00A25943" w:rsidRPr="00A25943">
        <w:rPr>
          <w:b/>
        </w:rPr>
        <w:t>в БС</w:t>
      </w:r>
      <w:r w:rsidRPr="00A25943">
        <w:rPr>
          <w:b/>
        </w:rPr>
        <w:t xml:space="preserve"> </w:t>
      </w:r>
      <w:r w:rsidR="00A25943" w:rsidRPr="00A25943">
        <w:rPr>
          <w:b/>
        </w:rPr>
        <w:t>”</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A25943" w:rsidRPr="00A25943">
        <w:rPr>
          <w:rFonts w:eastAsia="Arial Unicode MS"/>
          <w:b/>
        </w:rPr>
        <w:t>”</w:t>
      </w:r>
      <w:r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8B6060" w:rsidRPr="00CD4BFB" w:rsidTr="000A25E9">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Комментарий (особенности формирования поля)</w:t>
            </w:r>
          </w:p>
        </w:tc>
      </w:tr>
      <w:tr w:rsidR="000A25E9" w:rsidRPr="00A25943" w:rsidTr="000A25E9">
        <w:tc>
          <w:tcPr>
            <w:tcW w:w="1360" w:type="pct"/>
            <w:tcBorders>
              <w:top w:val="single" w:sz="4" w:space="0" w:color="auto"/>
              <w:left w:val="single" w:sz="4" w:space="0" w:color="auto"/>
              <w:bottom w:val="single" w:sz="4" w:space="0" w:color="auto"/>
              <w:right w:val="single" w:sz="4" w:space="0" w:color="auto"/>
            </w:tcBorders>
          </w:tcPr>
          <w:p w:rsidR="000A25E9" w:rsidRPr="00966BAC" w:rsidRDefault="000A25E9" w:rsidP="000A25E9">
            <w:pPr>
              <w:pStyle w:val="TableText"/>
            </w:pPr>
            <w:r>
              <w:t>Телефонный код страны</w:t>
            </w:r>
          </w:p>
        </w:tc>
        <w:tc>
          <w:tcPr>
            <w:tcW w:w="872"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0A25E9"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8B6060" w:rsidRPr="007D40D7" w:rsidTr="000A25E9">
        <w:tc>
          <w:tcPr>
            <w:tcW w:w="1360" w:type="pct"/>
            <w:tcBorders>
              <w:top w:val="single" w:sz="4" w:space="0" w:color="auto"/>
              <w:left w:val="single" w:sz="4" w:space="0" w:color="auto"/>
              <w:bottom w:val="single" w:sz="4" w:space="0" w:color="auto"/>
              <w:right w:val="single" w:sz="4" w:space="0" w:color="auto"/>
            </w:tcBorders>
          </w:tcPr>
          <w:p w:rsidR="008B6060" w:rsidRPr="00966BAC" w:rsidRDefault="00966BAC" w:rsidP="000A25E9">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8B6060"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t xml:space="preserve">Номер мобильного телефона </w:t>
            </w:r>
            <w:proofErr w:type="spellStart"/>
            <w:r>
              <w:t>Р</w:t>
            </w:r>
            <w:r w:rsidRPr="00966BAC">
              <w:t>екомендателя</w:t>
            </w:r>
            <w:proofErr w:type="spellEnd"/>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966BAC" w:rsidRDefault="00966BAC"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w:t>
            </w:r>
            <w:r w:rsidR="00B04E6A">
              <w:rPr>
                <w:rFonts w:ascii="Times New Roman" w:hAnsi="Times New Roman" w:cs="Times New Roman"/>
                <w:sz w:val="24"/>
                <w:szCs w:val="24"/>
              </w:rPr>
              <w:t>с</w:t>
            </w:r>
            <w:r>
              <w:rPr>
                <w:rFonts w:ascii="Times New Roman" w:hAnsi="Times New Roman" w:cs="Times New Roman"/>
                <w:sz w:val="24"/>
                <w:szCs w:val="24"/>
              </w:rPr>
              <w:t>ли регистрация клиента происходит из банкомата, то данн</w:t>
            </w:r>
            <w:r w:rsidR="00C62168">
              <w:rPr>
                <w:rFonts w:ascii="Times New Roman" w:hAnsi="Times New Roman" w:cs="Times New Roman"/>
                <w:sz w:val="24"/>
                <w:szCs w:val="24"/>
              </w:rPr>
              <w:t>ый атрибут</w:t>
            </w:r>
            <w:r>
              <w:rPr>
                <w:rFonts w:ascii="Times New Roman" w:hAnsi="Times New Roman" w:cs="Times New Roman"/>
                <w:sz w:val="24"/>
                <w:szCs w:val="24"/>
              </w:rPr>
              <w:t xml:space="preserve"> не заполняется.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E30378">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E30378" w:rsidRDefault="00E30378" w:rsidP="00E3037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r>
              <w:rPr>
                <w:rFonts w:ascii="Times New Roman" w:hAnsi="Times New Roman" w:cs="Times New Roman"/>
                <w:sz w:val="24"/>
                <w:szCs w:val="24"/>
              </w:rPr>
              <w:t xml:space="preserve">Параметр обязателен для операции </w:t>
            </w:r>
            <w:r w:rsidRPr="00E30378">
              <w:rPr>
                <w:rFonts w:ascii="Times New Roman" w:eastAsia="Arial Unicode MS" w:hAnsi="Times New Roman" w:cs="Times New Roman"/>
                <w:sz w:val="24"/>
                <w:szCs w:val="24"/>
              </w:rPr>
              <w:t>“Р</w:t>
            </w:r>
            <w:r w:rsidR="00D2328C">
              <w:rPr>
                <w:rFonts w:ascii="Times New Roman" w:eastAsia="Arial Unicode MS" w:hAnsi="Times New Roman" w:cs="Times New Roman"/>
                <w:sz w:val="24"/>
                <w:szCs w:val="24"/>
              </w:rPr>
              <w:t>егистрация/активация клиента в П</w:t>
            </w:r>
            <w:r w:rsidRPr="00E30378">
              <w:rPr>
                <w:rFonts w:ascii="Times New Roman" w:eastAsia="Arial Unicode MS" w:hAnsi="Times New Roman" w:cs="Times New Roman"/>
                <w:sz w:val="24"/>
                <w:szCs w:val="24"/>
              </w:rPr>
              <w:t>рограмме Коллекция”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t>Номер карты</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C62168">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Default="00966BAC"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25943">
              <w:rPr>
                <w:rFonts w:ascii="Times New Roman" w:hAnsi="Times New Roman" w:cs="Times New Roman"/>
                <w:sz w:val="24"/>
                <w:szCs w:val="24"/>
              </w:rPr>
              <w:t>Полный номер карты (</w:t>
            </w:r>
            <w:r w:rsidR="00C96127" w:rsidRPr="00C96127">
              <w:rPr>
                <w:rFonts w:ascii="Times New Roman" w:hAnsi="Times New Roman" w:cs="Times New Roman"/>
                <w:sz w:val="24"/>
                <w:szCs w:val="24"/>
              </w:rPr>
              <w:t xml:space="preserve">от 16 до 19 </w:t>
            </w:r>
            <w:r w:rsidR="00BA1E47">
              <w:rPr>
                <w:rFonts w:ascii="Times New Roman" w:hAnsi="Times New Roman" w:cs="Times New Roman"/>
                <w:sz w:val="24"/>
                <w:szCs w:val="24"/>
              </w:rPr>
              <w:t>цифр</w:t>
            </w:r>
            <w:r w:rsidRPr="00C96127">
              <w:rPr>
                <w:rFonts w:ascii="Times New Roman" w:hAnsi="Times New Roman" w:cs="Times New Roman"/>
                <w:sz w:val="24"/>
                <w:szCs w:val="24"/>
              </w:rPr>
              <w:t>)</w:t>
            </w:r>
          </w:p>
          <w:p w:rsidR="00C62168" w:rsidRPr="00966BAC" w:rsidRDefault="00C62168"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Данный атрибут заполняется только при регистрации из банкомата.</w:t>
            </w:r>
          </w:p>
        </w:tc>
      </w:tr>
    </w:tbl>
    <w:p w:rsidR="008B6060" w:rsidRDefault="008B6060" w:rsidP="008B6060"/>
    <w:p w:rsidR="008B6060" w:rsidRDefault="008B6060" w:rsidP="008B6060">
      <w:pPr>
        <w:rPr>
          <w:b/>
        </w:rPr>
      </w:pPr>
      <w:r w:rsidRPr="009F25EC">
        <w:rPr>
          <w:b/>
        </w:rPr>
        <w:t xml:space="preserve">Логика работы </w:t>
      </w:r>
      <w:r w:rsidR="00A25943" w:rsidRPr="00A25943">
        <w:rPr>
          <w:b/>
        </w:rPr>
        <w:t>БС ”</w:t>
      </w:r>
      <w:r w:rsidR="007568B5" w:rsidRPr="00966BAC">
        <w:rPr>
          <w:rFonts w:eastAsia="Arial Unicode MS"/>
          <w:b/>
        </w:rPr>
        <w:t>Р</w:t>
      </w:r>
      <w:r w:rsidR="00D2328C">
        <w:rPr>
          <w:rFonts w:eastAsia="Arial Unicode MS"/>
          <w:b/>
        </w:rPr>
        <w:t>егистрация/активация клиента в П</w:t>
      </w:r>
      <w:r w:rsidR="007568B5" w:rsidRPr="00966BAC">
        <w:rPr>
          <w:rFonts w:eastAsia="Arial Unicode MS"/>
          <w:b/>
        </w:rPr>
        <w:t>рограмме Коллекция</w:t>
      </w:r>
      <w:r w:rsidR="00A25943" w:rsidRPr="00A25943">
        <w:rPr>
          <w:rFonts w:eastAsia="Arial Unicode MS"/>
          <w:b/>
        </w:rPr>
        <w:t>”</w:t>
      </w:r>
      <w:r w:rsidR="00A25943" w:rsidRPr="00A25943">
        <w:rPr>
          <w:b/>
        </w:rPr>
        <w:t>:</w:t>
      </w:r>
    </w:p>
    <w:p w:rsidR="005D7384" w:rsidRDefault="005D7384" w:rsidP="008B6060">
      <w:pPr>
        <w:rPr>
          <w:b/>
        </w:rPr>
      </w:pPr>
    </w:p>
    <w:p w:rsidR="008B6060" w:rsidRDefault="005D7384" w:rsidP="008B6060">
      <w:pPr>
        <w:rPr>
          <w:b/>
        </w:rPr>
      </w:pPr>
      <w:r>
        <w:rPr>
          <w:b/>
        </w:rPr>
        <w:t>Логика работы БС для банкоматов.</w:t>
      </w:r>
    </w:p>
    <w:p w:rsidR="00975C34" w:rsidRPr="00975C34" w:rsidRDefault="009A69D3" w:rsidP="00975C34">
      <w:pPr>
        <w:pStyle w:val="af4"/>
        <w:numPr>
          <w:ilvl w:val="0"/>
          <w:numId w:val="15"/>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Банкомат</w:t>
      </w:r>
      <w:r w:rsidR="009A4E61">
        <w:rPr>
          <w:rFonts w:eastAsia="Arial Unicode MS"/>
        </w:rPr>
        <w:t>ы</w:t>
      </w:r>
      <w:r w:rsidR="00FE180C">
        <w:rPr>
          <w:rFonts w:eastAsia="Arial Unicode MS"/>
        </w:rPr>
        <w:t xml:space="preserve">, </w:t>
      </w:r>
      <w:r w:rsidR="00975C34">
        <w:rPr>
          <w:rFonts w:eastAsia="Arial Unicode MS"/>
        </w:rPr>
        <w:t xml:space="preserve">то </w:t>
      </w:r>
      <w:proofErr w:type="spellStart"/>
      <w:r w:rsidR="00975C34">
        <w:rPr>
          <w:rFonts w:eastAsia="Arial Unicode MS"/>
        </w:rPr>
        <w:t>Мультикарта</w:t>
      </w:r>
      <w:proofErr w:type="spellEnd"/>
      <w:r w:rsidR="00975C34">
        <w:rPr>
          <w:rFonts w:eastAsia="Arial Unicode MS"/>
        </w:rPr>
        <w:t xml:space="preserve"> должна вызывать БС </w:t>
      </w:r>
      <w:r w:rsidR="00975C34" w:rsidRPr="00975C34">
        <w:rPr>
          <w:rFonts w:eastAsia="Arial Unicode MS"/>
        </w:rPr>
        <w:t>“</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975C34" w:rsidRPr="00975C34">
        <w:rPr>
          <w:rFonts w:eastAsia="Arial Unicode MS"/>
        </w:rPr>
        <w:t xml:space="preserve">” </w:t>
      </w:r>
      <w:r w:rsidR="00975C34">
        <w:rPr>
          <w:rFonts w:eastAsia="Arial Unicode MS"/>
        </w:rPr>
        <w:t xml:space="preserve">с типом операции </w:t>
      </w:r>
      <w:r w:rsidR="00975C34" w:rsidRPr="00975C34">
        <w:rPr>
          <w:rFonts w:eastAsia="Arial Unicode MS"/>
          <w:szCs w:val="24"/>
        </w:rPr>
        <w:t>“Поиск клиента по номеру карты”</w:t>
      </w:r>
    </w:p>
    <w:p w:rsidR="00FF0E5D" w:rsidRPr="00975C3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sidRPr="00975C34">
        <w:rPr>
          <w:rFonts w:eastAsia="Arial Unicode MS"/>
          <w:szCs w:val="24"/>
        </w:rPr>
        <w:t xml:space="preserve"> В операции “Поиск клиента по номеру карты”</w:t>
      </w:r>
      <w:r>
        <w:rPr>
          <w:rFonts w:eastAsia="Arial Unicode MS"/>
          <w:szCs w:val="24"/>
        </w:rPr>
        <w:t xml:space="preserve"> д</w:t>
      </w:r>
      <w:r w:rsidR="00E029F2" w:rsidRPr="00975C34">
        <w:rPr>
          <w:rFonts w:eastAsia="Arial Unicode MS"/>
        </w:rPr>
        <w:t xml:space="preserve">ля определения </w:t>
      </w:r>
      <w:r w:rsidR="00E029F2" w:rsidRPr="00975C34">
        <w:rPr>
          <w:rFonts w:eastAsia="Arial Unicode MS"/>
          <w:lang w:val="en-US"/>
        </w:rPr>
        <w:t>ID</w:t>
      </w:r>
      <w:r w:rsidR="00E029F2" w:rsidRPr="00975C34">
        <w:rPr>
          <w:rFonts w:eastAsia="Arial Unicode MS"/>
        </w:rPr>
        <w:t xml:space="preserve"> клиента в МДМ </w:t>
      </w:r>
      <w:r w:rsidR="00BE1897" w:rsidRPr="00975C34">
        <w:rPr>
          <w:rFonts w:eastAsia="Arial Unicode MS"/>
        </w:rPr>
        <w:t>осуществляется вызов п</w:t>
      </w:r>
      <w:r w:rsidR="006C1494" w:rsidRPr="00975C34">
        <w:rPr>
          <w:rFonts w:eastAsia="Arial Unicode MS"/>
        </w:rPr>
        <w:t xml:space="preserve">о номеру карты БС </w:t>
      </w:r>
      <w:r w:rsidR="006C1494" w:rsidRPr="00975C34">
        <w:rPr>
          <w:rFonts w:eastAsia="Arial Unicode MS"/>
          <w:lang w:val="en-US"/>
        </w:rPr>
        <w:t>ULBS</w:t>
      </w:r>
      <w:r w:rsidR="006C1494" w:rsidRPr="00975C34">
        <w:rPr>
          <w:rFonts w:eastAsia="Arial Unicode MS"/>
        </w:rPr>
        <w:t xml:space="preserve">78 “Поиск клиента по номеру карты” (реализован </w:t>
      </w:r>
      <w:r w:rsidR="006C1494" w:rsidRPr="00975C34">
        <w:rPr>
          <w:rFonts w:eastAsia="Arial Unicode MS"/>
          <w:lang w:val="en-US"/>
        </w:rPr>
        <w:t>BR</w:t>
      </w:r>
      <w:r w:rsidR="006C1494" w:rsidRPr="00975C34">
        <w:rPr>
          <w:rFonts w:eastAsia="Arial Unicode MS"/>
        </w:rPr>
        <w:t xml:space="preserve">-5543, доработан в </w:t>
      </w:r>
      <w:r w:rsidR="006C1494" w:rsidRPr="00975C34">
        <w:rPr>
          <w:rFonts w:eastAsia="Arial Unicode MS"/>
          <w:lang w:val="en-US"/>
        </w:rPr>
        <w:t>BR</w:t>
      </w:r>
      <w:r w:rsidR="006C1494" w:rsidRPr="00975C34">
        <w:rPr>
          <w:rFonts w:eastAsia="Arial Unicode MS"/>
        </w:rPr>
        <w:t>-5687) в синхронном режиме</w:t>
      </w:r>
      <w:r w:rsidR="00BE1897" w:rsidRPr="00975C34">
        <w:rPr>
          <w:rFonts w:eastAsia="Arial Unicode MS"/>
        </w:rPr>
        <w:t>.</w:t>
      </w:r>
      <w:r w:rsidR="006C1494" w:rsidRPr="00975C34">
        <w:rPr>
          <w:rFonts w:eastAsia="Arial Unicode MS"/>
        </w:rPr>
        <w:t xml:space="preserve"> </w:t>
      </w:r>
    </w:p>
    <w:p w:rsidR="00FF0E5D" w:rsidRDefault="00FF0E5D" w:rsidP="005D7384">
      <w:pPr>
        <w:pStyle w:val="af4"/>
        <w:autoSpaceDE w:val="0"/>
        <w:autoSpaceDN w:val="0"/>
        <w:adjustRightInd w:val="0"/>
        <w:spacing w:line="288" w:lineRule="auto"/>
        <w:ind w:left="786" w:firstLine="65"/>
        <w:jc w:val="both"/>
        <w:rPr>
          <w:rFonts w:eastAsiaTheme="minorEastAsia" w:cs="Times New Roman"/>
          <w:szCs w:val="24"/>
        </w:rPr>
      </w:pPr>
      <w:r w:rsidRPr="00FF0E5D">
        <w:rPr>
          <w:szCs w:val="24"/>
        </w:rPr>
        <w:t>В случае возникновения транспортных или прикладных</w:t>
      </w:r>
      <w:r>
        <w:t xml:space="preserve"> </w:t>
      </w:r>
      <w:r w:rsidRPr="00FF0E5D">
        <w:rPr>
          <w:szCs w:val="24"/>
        </w:rPr>
        <w:t>ошибок при попытке взаимодействия с БС “</w:t>
      </w:r>
      <w:r w:rsidR="00E029F2" w:rsidRPr="006C1494">
        <w:rPr>
          <w:rFonts w:eastAsia="Arial Unicode MS"/>
        </w:rPr>
        <w:t>Поиск клиента по номеру карты</w:t>
      </w:r>
      <w:r w:rsidRPr="00FF0E5D">
        <w:rPr>
          <w:szCs w:val="24"/>
        </w:rPr>
        <w:t xml:space="preserve">” необходимо </w:t>
      </w:r>
      <w:r w:rsidR="00E029F2">
        <w:rPr>
          <w:szCs w:val="24"/>
        </w:rPr>
        <w:t xml:space="preserve">возвращать </w:t>
      </w:r>
      <w:r w:rsidR="00E029F2" w:rsidRPr="00BE1897">
        <w:rPr>
          <w:szCs w:val="24"/>
        </w:rPr>
        <w:t>потребителю</w:t>
      </w:r>
      <w:r w:rsidR="00BE1897" w:rsidRPr="00BE1897">
        <w:t xml:space="preserve"> БС ”</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BE1897" w:rsidRPr="00BE1897">
        <w:rPr>
          <w:rFonts w:eastAsia="Arial Unicode MS"/>
        </w:rPr>
        <w:t>”</w:t>
      </w:r>
      <w:r w:rsidR="00E029F2" w:rsidRPr="00BE1897">
        <w:rPr>
          <w:szCs w:val="24"/>
        </w:rPr>
        <w:t xml:space="preserve"> </w:t>
      </w:r>
      <w:r w:rsidR="00E029F2">
        <w:rPr>
          <w:szCs w:val="24"/>
        </w:rPr>
        <w:t>ошибку 001-</w:t>
      </w:r>
      <w:r w:rsidR="00E029F2" w:rsidRPr="00E029F2">
        <w:rPr>
          <w:rFonts w:eastAsiaTheme="minorEastAsia" w:cs="Times New Roman"/>
          <w:szCs w:val="24"/>
        </w:rPr>
        <w:t xml:space="preserve"> </w:t>
      </w:r>
      <w:r w:rsidR="00E029F2" w:rsidRPr="002653E9">
        <w:rPr>
          <w:rFonts w:eastAsiaTheme="minorEastAsia" w:cs="Times New Roman"/>
          <w:szCs w:val="24"/>
        </w:rPr>
        <w:t>Сервис временно недоступен</w:t>
      </w:r>
      <w:r w:rsidR="00E029F2">
        <w:rPr>
          <w:rFonts w:eastAsiaTheme="minorEastAsia" w:cs="Times New Roman"/>
          <w:szCs w:val="24"/>
        </w:rPr>
        <w:t>.</w:t>
      </w:r>
    </w:p>
    <w:p w:rsidR="00975C34" w:rsidRPr="005D738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Pr>
          <w:rFonts w:eastAsia="Arial Unicode MS"/>
        </w:rPr>
        <w:t xml:space="preserve"> </w:t>
      </w:r>
      <w:r w:rsidR="005D7384">
        <w:rPr>
          <w:rFonts w:eastAsia="Arial Unicode MS"/>
        </w:rPr>
        <w:t>Происх</w:t>
      </w:r>
      <w:r w:rsidR="005D7384" w:rsidRPr="005D7384">
        <w:rPr>
          <w:rFonts w:eastAsia="Arial Unicode MS"/>
          <w:szCs w:val="24"/>
        </w:rPr>
        <w:t xml:space="preserve">одит вызов операции бизнес сервиса “Регистрация/активация клиента в </w:t>
      </w:r>
      <w:r w:rsidR="00D2328C">
        <w:rPr>
          <w:rFonts w:eastAsia="Arial Unicode MS"/>
          <w:szCs w:val="24"/>
        </w:rPr>
        <w:t>П</w:t>
      </w:r>
      <w:r w:rsidR="005D7384" w:rsidRPr="005D7384">
        <w:rPr>
          <w:rFonts w:eastAsia="Arial Unicode MS"/>
          <w:szCs w:val="24"/>
        </w:rPr>
        <w:t>рограмме Коллекция”.</w:t>
      </w:r>
    </w:p>
    <w:p w:rsidR="005D7384" w:rsidRPr="005D7384" w:rsidRDefault="009A4E61" w:rsidP="005D7384">
      <w:pPr>
        <w:pStyle w:val="af4"/>
        <w:autoSpaceDE w:val="0"/>
        <w:autoSpaceDN w:val="0"/>
        <w:adjustRightInd w:val="0"/>
        <w:spacing w:line="288" w:lineRule="auto"/>
        <w:ind w:left="851"/>
        <w:jc w:val="both"/>
        <w:rPr>
          <w:rFonts w:eastAsia="Arial Unicode MS"/>
        </w:rPr>
      </w:pPr>
      <w:r>
        <w:rPr>
          <w:rFonts w:eastAsia="Arial Unicode MS"/>
          <w:szCs w:val="24"/>
        </w:rPr>
        <w:t>В д</w:t>
      </w:r>
      <w:r w:rsidR="005D7384">
        <w:rPr>
          <w:rFonts w:eastAsia="Arial Unicode MS"/>
          <w:szCs w:val="24"/>
        </w:rPr>
        <w:t>анн</w:t>
      </w:r>
      <w:r>
        <w:rPr>
          <w:rFonts w:eastAsia="Arial Unicode MS"/>
          <w:szCs w:val="24"/>
        </w:rPr>
        <w:t>ой</w:t>
      </w:r>
      <w:r w:rsidR="005D7384">
        <w:rPr>
          <w:rFonts w:eastAsia="Arial Unicode MS"/>
          <w:szCs w:val="24"/>
        </w:rPr>
        <w:t xml:space="preserve"> операци</w:t>
      </w:r>
      <w:r>
        <w:rPr>
          <w:rFonts w:eastAsia="Arial Unicode MS"/>
          <w:szCs w:val="24"/>
        </w:rPr>
        <w:t>и происходит накопление заявок на регистрацию</w:t>
      </w:r>
      <w:r w:rsidR="0007542E">
        <w:rPr>
          <w:rFonts w:eastAsia="Arial Unicode MS"/>
          <w:szCs w:val="24"/>
        </w:rPr>
        <w:t xml:space="preserve"> и </w:t>
      </w:r>
      <w:r>
        <w:rPr>
          <w:rFonts w:eastAsia="Arial Unicode MS"/>
          <w:szCs w:val="24"/>
        </w:rPr>
        <w:t xml:space="preserve">активацию и </w:t>
      </w:r>
      <w:r w:rsidR="005D7384">
        <w:rPr>
          <w:rFonts w:eastAsia="Arial Unicode MS"/>
          <w:szCs w:val="24"/>
        </w:rPr>
        <w:t xml:space="preserve"> </w:t>
      </w:r>
      <w:r>
        <w:rPr>
          <w:rFonts w:eastAsia="Arial Unicode MS"/>
          <w:szCs w:val="24"/>
        </w:rPr>
        <w:t xml:space="preserve"> выгрузка </w:t>
      </w:r>
      <w:r>
        <w:rPr>
          <w:rFonts w:cs="Times New Roman"/>
        </w:rPr>
        <w:t xml:space="preserve">раз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sidR="005D7384">
        <w:rPr>
          <w:rFonts w:eastAsia="Arial Unicode MS"/>
          <w:szCs w:val="24"/>
        </w:rPr>
        <w:t xml:space="preserve"> </w:t>
      </w:r>
    </w:p>
    <w:p w:rsidR="005D7384" w:rsidRPr="005D7384" w:rsidRDefault="005D7384" w:rsidP="005D7384">
      <w:pPr>
        <w:autoSpaceDE w:val="0"/>
        <w:autoSpaceDN w:val="0"/>
        <w:adjustRightInd w:val="0"/>
        <w:spacing w:line="288" w:lineRule="auto"/>
        <w:jc w:val="both"/>
        <w:rPr>
          <w:rFonts w:eastAsia="Arial Unicode MS"/>
          <w:b/>
        </w:rPr>
      </w:pPr>
      <w:r>
        <w:rPr>
          <w:b/>
        </w:rPr>
        <w:t xml:space="preserve">Логика работы БС для </w:t>
      </w:r>
      <w:proofErr w:type="spellStart"/>
      <w:r>
        <w:rPr>
          <w:b/>
        </w:rPr>
        <w:t>Телебанка</w:t>
      </w:r>
      <w:proofErr w:type="spellEnd"/>
      <w:r w:rsidRPr="005D7384">
        <w:rPr>
          <w:b/>
        </w:rPr>
        <w:t xml:space="preserve">, </w:t>
      </w:r>
      <w:proofErr w:type="spellStart"/>
      <w:r w:rsidRPr="005D7384">
        <w:rPr>
          <w:b/>
        </w:rPr>
        <w:t>Siebel</w:t>
      </w:r>
      <w:proofErr w:type="spellEnd"/>
      <w:r w:rsidRPr="005D7384">
        <w:rPr>
          <w:b/>
        </w:rPr>
        <w:t xml:space="preserve"> CRM.</w:t>
      </w:r>
    </w:p>
    <w:p w:rsidR="009A4E61" w:rsidRPr="009A4E61" w:rsidRDefault="009A4E61" w:rsidP="009A4E61">
      <w:pPr>
        <w:pStyle w:val="af4"/>
        <w:numPr>
          <w:ilvl w:val="0"/>
          <w:numId w:val="19"/>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канал </w:t>
      </w:r>
      <w:proofErr w:type="spellStart"/>
      <w:r w:rsidRPr="009A4E61">
        <w:t>Телебанка</w:t>
      </w:r>
      <w:proofErr w:type="spellEnd"/>
      <w:r w:rsidRPr="009A4E61">
        <w:t xml:space="preserve">, </w:t>
      </w:r>
      <w:proofErr w:type="spellStart"/>
      <w:r w:rsidRPr="009A4E61">
        <w:t>Siebel</w:t>
      </w:r>
      <w:proofErr w:type="spellEnd"/>
      <w:r w:rsidRPr="009A4E61">
        <w:t xml:space="preserve"> CRM</w:t>
      </w:r>
      <w:r w:rsidRPr="009A4E61">
        <w:rPr>
          <w:rFonts w:eastAsia="Arial Unicode MS"/>
        </w:rPr>
        <w:t>,</w:t>
      </w:r>
      <w:r>
        <w:rPr>
          <w:rFonts w:eastAsia="Arial Unicode MS"/>
        </w:rPr>
        <w:t xml:space="preserve"> то происходит вызов операции бизнес сервиса </w:t>
      </w:r>
      <w:r w:rsidRPr="009A4E61">
        <w:rPr>
          <w:rFonts w:eastAsia="Arial Unicode MS"/>
          <w:szCs w:val="24"/>
        </w:rPr>
        <w:t>“Р</w:t>
      </w:r>
      <w:r w:rsidR="00D2328C">
        <w:rPr>
          <w:rFonts w:eastAsia="Arial Unicode MS"/>
          <w:szCs w:val="24"/>
        </w:rPr>
        <w:t>егистрация/активация клиента в П</w:t>
      </w:r>
      <w:r w:rsidRPr="009A4E61">
        <w:rPr>
          <w:rFonts w:eastAsia="Arial Unicode MS"/>
          <w:szCs w:val="24"/>
        </w:rPr>
        <w:t>рограмме Коллекция”</w:t>
      </w:r>
      <w:r>
        <w:rPr>
          <w:rFonts w:eastAsia="Arial Unicode MS"/>
          <w:szCs w:val="24"/>
        </w:rPr>
        <w:t>.</w:t>
      </w:r>
    </w:p>
    <w:p w:rsidR="009A4E61" w:rsidRPr="005D7384" w:rsidRDefault="009A4E61" w:rsidP="009A4E61">
      <w:pPr>
        <w:pStyle w:val="af4"/>
        <w:autoSpaceDE w:val="0"/>
        <w:autoSpaceDN w:val="0"/>
        <w:adjustRightInd w:val="0"/>
        <w:spacing w:line="288" w:lineRule="auto"/>
        <w:ind w:left="786"/>
        <w:jc w:val="both"/>
        <w:rPr>
          <w:rFonts w:eastAsia="Arial Unicode MS"/>
        </w:rPr>
      </w:pPr>
      <w:r>
        <w:rPr>
          <w:rFonts w:eastAsia="Arial Unicode MS"/>
          <w:szCs w:val="24"/>
        </w:rPr>
        <w:t>В данной операции происходит накопление заявок на регистрацию</w:t>
      </w:r>
      <w:r w:rsidR="0007542E">
        <w:rPr>
          <w:rFonts w:eastAsia="Arial Unicode MS"/>
          <w:szCs w:val="24"/>
        </w:rPr>
        <w:t xml:space="preserve"> и </w:t>
      </w:r>
      <w:r>
        <w:rPr>
          <w:rFonts w:eastAsia="Arial Unicode MS"/>
          <w:szCs w:val="24"/>
        </w:rPr>
        <w:t xml:space="preserve">активацию и   выгрузка </w:t>
      </w:r>
      <w:r>
        <w:rPr>
          <w:rFonts w:cs="Times New Roman"/>
        </w:rPr>
        <w:t xml:space="preserve">раз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Pr>
          <w:rFonts w:eastAsia="Arial Unicode MS"/>
          <w:szCs w:val="24"/>
        </w:rPr>
        <w:t xml:space="preserve"> </w:t>
      </w:r>
    </w:p>
    <w:p w:rsidR="008B6060" w:rsidRPr="009F25EC" w:rsidRDefault="008B6060" w:rsidP="008B6060">
      <w:pPr>
        <w:pStyle w:val="af4"/>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Pr>
          <w:b/>
        </w:rPr>
        <w:t xml:space="preserve"> </w:t>
      </w:r>
      <w:r w:rsidR="00A25943" w:rsidRPr="00A25943">
        <w:rPr>
          <w:b/>
        </w:rPr>
        <w:t>БС ”</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A25943" w:rsidRPr="00A25943">
        <w:rPr>
          <w:rFonts w:eastAsia="Arial Unicode MS"/>
          <w:b/>
        </w:rPr>
        <w:t>”</w:t>
      </w:r>
      <w:r w:rsidR="00A25943"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3D6ACA" w:rsidRPr="00CD4BFB" w:rsidTr="00561278">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Комментарий (особенности формирования поля)</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t xml:space="preserve">Номер мобильного телефона </w:t>
            </w:r>
            <w:proofErr w:type="spellStart"/>
            <w:r>
              <w:t>Р</w:t>
            </w:r>
            <w:r w:rsidRPr="00966BAC">
              <w:t>екомендателя</w:t>
            </w:r>
            <w:proofErr w:type="spellEnd"/>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Ели регистрация клиента происходит из банкомата, то данное поле не заполняется.</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bl>
    <w:p w:rsidR="008B6060" w:rsidRDefault="008B6060" w:rsidP="008B6060"/>
    <w:p w:rsidR="003D6ACA" w:rsidRPr="00A443FA" w:rsidRDefault="00A443FA" w:rsidP="008B6060">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B6060" w:rsidRPr="00312341" w:rsidTr="000B26D9">
        <w:tc>
          <w:tcPr>
            <w:tcW w:w="1552"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Код ошибки</w:t>
            </w:r>
          </w:p>
        </w:tc>
        <w:tc>
          <w:tcPr>
            <w:tcW w:w="4265"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Описание</w:t>
            </w:r>
          </w:p>
        </w:tc>
        <w:tc>
          <w:tcPr>
            <w:tcW w:w="3646" w:type="dxa"/>
            <w:shd w:val="clear" w:color="auto" w:fill="D9D9D9" w:themeFill="background1" w:themeFillShade="D9"/>
          </w:tcPr>
          <w:p w:rsidR="008B6060" w:rsidRPr="00312341" w:rsidRDefault="008B6060" w:rsidP="007568B5">
            <w:pPr>
              <w:pStyle w:val="240"/>
              <w:jc w:val="center"/>
              <w:rPr>
                <w:b/>
                <w:lang w:val="ru-RU"/>
              </w:rPr>
            </w:pPr>
            <w:r>
              <w:rPr>
                <w:b/>
                <w:lang w:val="ru-RU"/>
              </w:rPr>
              <w:t>Примечание</w:t>
            </w:r>
          </w:p>
        </w:tc>
      </w:tr>
      <w:tr w:rsidR="008B6060" w:rsidRPr="00E145AB" w:rsidDel="00E145AB" w:rsidTr="000B26D9">
        <w:tc>
          <w:tcPr>
            <w:tcW w:w="1552" w:type="dxa"/>
          </w:tcPr>
          <w:p w:rsidR="008B6060" w:rsidRPr="00B04D3A" w:rsidRDefault="008B6060" w:rsidP="007568B5">
            <w:pPr>
              <w:jc w:val="center"/>
              <w:rPr>
                <w:rFonts w:cs="Calibri"/>
                <w:color w:val="000000"/>
              </w:rPr>
            </w:pPr>
            <w:r>
              <w:rPr>
                <w:rFonts w:cs="Calibri"/>
                <w:color w:val="000000"/>
              </w:rPr>
              <w:t>0</w:t>
            </w:r>
            <w:r w:rsidRPr="00B04D3A">
              <w:rPr>
                <w:rFonts w:cs="Calibri"/>
                <w:color w:val="000000"/>
              </w:rPr>
              <w:t>01</w:t>
            </w:r>
          </w:p>
        </w:tc>
        <w:tc>
          <w:tcPr>
            <w:tcW w:w="4265" w:type="dxa"/>
          </w:tcPr>
          <w:p w:rsidR="008B6060" w:rsidRPr="002653E9" w:rsidRDefault="008B6060"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B6060" w:rsidRPr="00E145AB" w:rsidDel="00E145AB" w:rsidRDefault="008B6060" w:rsidP="007568B5">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lastRenderedPageBreak/>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462057" w:rsidTr="000B26D9">
        <w:tc>
          <w:tcPr>
            <w:tcW w:w="1552" w:type="dxa"/>
            <w:tcBorders>
              <w:top w:val="single" w:sz="4" w:space="0" w:color="auto"/>
              <w:left w:val="single" w:sz="4" w:space="0" w:color="auto"/>
              <w:bottom w:val="single" w:sz="4" w:space="0" w:color="auto"/>
              <w:right w:val="single" w:sz="4" w:space="0" w:color="auto"/>
            </w:tcBorders>
          </w:tcPr>
          <w:p w:rsidR="00164948" w:rsidRDefault="00164948" w:rsidP="008870EC">
            <w:pPr>
              <w:jc w:val="center"/>
              <w:rPr>
                <w:rFonts w:cs="Calibri"/>
                <w:color w:val="000000"/>
              </w:rPr>
            </w:pPr>
            <w:r>
              <w:rPr>
                <w:rFonts w:cs="Calibri"/>
                <w:color w:val="000000"/>
              </w:rPr>
              <w:t>004</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Не заполнено обязательное поле</w:t>
            </w:r>
          </w:p>
        </w:tc>
        <w:tc>
          <w:tcPr>
            <w:tcW w:w="3646" w:type="dxa"/>
            <w:tcBorders>
              <w:top w:val="single" w:sz="4" w:space="0" w:color="auto"/>
              <w:left w:val="single" w:sz="4" w:space="0" w:color="auto"/>
              <w:bottom w:val="single" w:sz="4" w:space="0" w:color="auto"/>
              <w:right w:val="single" w:sz="4" w:space="0" w:color="auto"/>
            </w:tcBorders>
          </w:tcPr>
          <w:p w:rsidR="00164948" w:rsidRPr="00462057" w:rsidRDefault="00164948" w:rsidP="008870EC">
            <w:pPr>
              <w:rPr>
                <w:color w:val="000000"/>
              </w:rPr>
            </w:pPr>
          </w:p>
        </w:tc>
      </w:tr>
      <w:tr w:rsidR="000B26D9" w:rsidRPr="00E145AB" w:rsidTr="000B26D9">
        <w:tc>
          <w:tcPr>
            <w:tcW w:w="1552" w:type="dxa"/>
          </w:tcPr>
          <w:p w:rsidR="000B26D9" w:rsidRPr="000B26D9" w:rsidRDefault="000B26D9" w:rsidP="000B26D9">
            <w:pPr>
              <w:jc w:val="center"/>
              <w:rPr>
                <w:rFonts w:cs="Calibri"/>
                <w:color w:val="000000"/>
                <w:lang w:val="en-US"/>
              </w:rPr>
            </w:pPr>
            <w:r w:rsidRPr="00B04D3A">
              <w:rPr>
                <w:rFonts w:cs="Calibri"/>
                <w:color w:val="000000"/>
              </w:rPr>
              <w:t>0</w:t>
            </w:r>
            <w:r>
              <w:rPr>
                <w:rFonts w:cs="Calibri"/>
                <w:color w:val="000000"/>
              </w:rPr>
              <w:t>0</w:t>
            </w:r>
            <w:r>
              <w:rPr>
                <w:rFonts w:cs="Calibri"/>
                <w:color w:val="000000"/>
                <w:lang w:val="en-US"/>
              </w:rPr>
              <w:t>5</w:t>
            </w:r>
          </w:p>
        </w:tc>
        <w:tc>
          <w:tcPr>
            <w:tcW w:w="4265" w:type="dxa"/>
          </w:tcPr>
          <w:p w:rsidR="000B26D9" w:rsidRPr="002653E9" w:rsidRDefault="000B26D9" w:rsidP="008870E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0B26D9" w:rsidRPr="00E145AB" w:rsidRDefault="000B26D9" w:rsidP="008870EC">
            <w:pPr>
              <w:rPr>
                <w:color w:val="000000"/>
              </w:rPr>
            </w:pPr>
          </w:p>
        </w:tc>
      </w:tr>
    </w:tbl>
    <w:p w:rsidR="008B6060" w:rsidRDefault="008B6060" w:rsidP="008B6060"/>
    <w:p w:rsidR="00D2328C" w:rsidRDefault="00D2328C" w:rsidP="00420CDA">
      <w:pPr>
        <w:pStyle w:val="4"/>
        <w:jc w:val="both"/>
        <w:rPr>
          <w:rFonts w:eastAsia="Arial Unicode MS"/>
        </w:rPr>
      </w:pPr>
      <w:bookmarkStart w:id="6" w:name="_4.2.2.2._БС_“Отключение"/>
      <w:bookmarkEnd w:id="6"/>
      <w:r w:rsidRPr="005841B4">
        <w:t>4.2.</w:t>
      </w:r>
      <w:r>
        <w:t>2</w:t>
      </w:r>
      <w:r w:rsidRPr="00FF74FF">
        <w:t>.</w:t>
      </w:r>
      <w:r>
        <w:t>2</w:t>
      </w:r>
      <w:r w:rsidRPr="00FF74FF">
        <w:t xml:space="preserve">. </w:t>
      </w:r>
      <w:r w:rsidRPr="00FF74FF">
        <w:rPr>
          <w:rFonts w:eastAsia="Arial Unicode MS"/>
        </w:rPr>
        <w:t>БС “</w:t>
      </w:r>
      <w:r w:rsidRPr="00D2328C">
        <w:rPr>
          <w:rFonts w:eastAsia="Arial Unicode MS"/>
        </w:rPr>
        <w:t xml:space="preserve">Отключение клиента от </w:t>
      </w:r>
      <w:r>
        <w:rPr>
          <w:rFonts w:eastAsia="Arial Unicode MS"/>
        </w:rPr>
        <w:t>П</w:t>
      </w:r>
      <w:r w:rsidRPr="00D2328C">
        <w:rPr>
          <w:rFonts w:eastAsia="Arial Unicode MS"/>
        </w:rPr>
        <w:t>рограммы Коллекция</w:t>
      </w:r>
      <w:r w:rsidRPr="00FF74FF">
        <w:rPr>
          <w:rFonts w:eastAsia="Arial Unicode MS"/>
        </w:rPr>
        <w:t>”</w:t>
      </w:r>
    </w:p>
    <w:p w:rsidR="00D2328C" w:rsidRPr="00D2328C" w:rsidRDefault="00D2328C" w:rsidP="00420CDA">
      <w:pPr>
        <w:jc w:val="both"/>
        <w:rPr>
          <w:rFonts w:eastAsia="Arial Unicode MS"/>
        </w:rPr>
      </w:pPr>
    </w:p>
    <w:p w:rsidR="00D2328C" w:rsidRPr="007568B5" w:rsidRDefault="00D2328C" w:rsidP="00420CDA">
      <w:pPr>
        <w:ind w:left="426"/>
        <w:jc w:val="both"/>
      </w:pPr>
      <w:r w:rsidRPr="00060C15">
        <w:rPr>
          <w:b/>
        </w:rPr>
        <w:t>Потребитель</w:t>
      </w:r>
      <w:r>
        <w:rPr>
          <w:b/>
        </w:rPr>
        <w:t xml:space="preserve"> БС (фронтальные системы)</w:t>
      </w:r>
      <w:r w:rsidRPr="00060C15">
        <w:rPr>
          <w:b/>
        </w:rPr>
        <w:t>:</w:t>
      </w:r>
      <w:r w:rsidRPr="007568B5">
        <w:t xml:space="preserve"> </w:t>
      </w:r>
      <w:proofErr w:type="spellStart"/>
      <w:r w:rsidRPr="00B118D1">
        <w:t>Siebel</w:t>
      </w:r>
      <w:proofErr w:type="spellEnd"/>
      <w:r w:rsidRPr="00B118D1">
        <w:t xml:space="preserve"> CRM</w:t>
      </w:r>
      <w:r>
        <w:t>.</w:t>
      </w:r>
    </w:p>
    <w:p w:rsidR="00D2328C" w:rsidRPr="00FF74FF" w:rsidRDefault="00D2328C" w:rsidP="00420CDA">
      <w:pPr>
        <w:ind w:left="426"/>
        <w:jc w:val="both"/>
      </w:pPr>
    </w:p>
    <w:p w:rsidR="00D2328C" w:rsidRDefault="00D2328C"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D2328C" w:rsidRDefault="00D2328C" w:rsidP="00420CDA">
      <w:pPr>
        <w:ind w:left="426"/>
        <w:jc w:val="both"/>
      </w:pPr>
      <w:r w:rsidRPr="009F25EC">
        <w:rPr>
          <w:b/>
        </w:rPr>
        <w:t>Взаимодействие с поставщиком:</w:t>
      </w:r>
      <w:r w:rsidRPr="00EB0225">
        <w:t xml:space="preserve"> </w:t>
      </w:r>
      <w:r>
        <w:t xml:space="preserve">БС раз в сутки выгружает реестр с клиентами на отключение в формате </w:t>
      </w:r>
      <w:r>
        <w:rPr>
          <w:b/>
          <w:lang w:val="en-US"/>
        </w:rPr>
        <w:t>txt</w:t>
      </w:r>
      <w:r>
        <w:t>.</w:t>
      </w:r>
    </w:p>
    <w:p w:rsidR="00D2328C" w:rsidRPr="009F25EC" w:rsidRDefault="00D2328C" w:rsidP="00420CDA">
      <w:pPr>
        <w:ind w:left="426"/>
        <w:jc w:val="both"/>
      </w:pPr>
    </w:p>
    <w:p w:rsidR="00D2328C" w:rsidRDefault="00D2328C" w:rsidP="00420CDA">
      <w:pPr>
        <w:ind w:left="426"/>
        <w:jc w:val="both"/>
      </w:pPr>
      <w:r>
        <w:t>Список параметров может быть уточнен на этапе написания функциональной части и ЧТЗ.</w:t>
      </w:r>
    </w:p>
    <w:p w:rsidR="00D2328C" w:rsidRPr="00296848" w:rsidRDefault="00D2328C" w:rsidP="00420CDA">
      <w:pPr>
        <w:ind w:left="426"/>
        <w:jc w:val="both"/>
      </w:pPr>
      <w:r>
        <w:t>Также описание сервиса можно посмотреть в карточке сервиса</w:t>
      </w:r>
      <w:r w:rsidRPr="00A25943">
        <w:t xml:space="preserve"> “</w:t>
      </w:r>
      <w:r w:rsidRPr="00D2328C">
        <w:rPr>
          <w:rFonts w:eastAsia="Arial Unicode MS"/>
        </w:rPr>
        <w:t xml:space="preserve">Отключение клиента от </w:t>
      </w:r>
      <w:r>
        <w:rPr>
          <w:rFonts w:eastAsia="Arial Unicode MS"/>
        </w:rPr>
        <w:t>П</w:t>
      </w:r>
      <w:r w:rsidRPr="00D2328C">
        <w:rPr>
          <w:rFonts w:eastAsia="Arial Unicode MS"/>
        </w:rPr>
        <w:t>рограммы Коллекция</w:t>
      </w:r>
      <w:r w:rsidRPr="00A25943">
        <w:t xml:space="preserve"> ” (см. </w:t>
      </w:r>
      <w:hyperlink w:anchor="_Приложение_№2_–" w:history="1">
        <w:r w:rsidRPr="00A25943">
          <w:rPr>
            <w:rStyle w:val="afb"/>
          </w:rPr>
          <w:t>Приложение №2</w:t>
        </w:r>
      </w:hyperlink>
      <w:r w:rsidRPr="00A25943">
        <w:t>).</w:t>
      </w:r>
    </w:p>
    <w:p w:rsidR="00D2328C" w:rsidRPr="00296848" w:rsidRDefault="00D2328C" w:rsidP="00D2328C"/>
    <w:p w:rsidR="00D2328C" w:rsidRPr="009F25EC" w:rsidRDefault="00D2328C" w:rsidP="00D2328C">
      <w:pPr>
        <w:rPr>
          <w:b/>
        </w:rPr>
      </w:pPr>
      <w:r w:rsidRPr="009F25EC">
        <w:rPr>
          <w:b/>
        </w:rPr>
        <w:t>Входные параметры</w:t>
      </w:r>
      <w:r>
        <w:rPr>
          <w:b/>
        </w:rPr>
        <w:t xml:space="preserve"> </w:t>
      </w:r>
      <w:r w:rsidRPr="00A25943">
        <w:rPr>
          <w:b/>
        </w:rPr>
        <w:t>в БС ”</w:t>
      </w:r>
      <w:r w:rsidRPr="00D2328C">
        <w:rPr>
          <w:rFonts w:eastAsia="Arial Unicode MS"/>
          <w:b/>
        </w:rPr>
        <w:t>Отключение клиента от</w:t>
      </w:r>
      <w:r>
        <w:rPr>
          <w:rFonts w:eastAsia="Arial Unicode MS"/>
          <w:b/>
        </w:rPr>
        <w:t xml:space="preserve"> П</w:t>
      </w:r>
      <w:r w:rsidRPr="00D2328C">
        <w:rPr>
          <w:rFonts w:eastAsia="Arial Unicode MS"/>
          <w:b/>
        </w:rPr>
        <w:t xml:space="preserve">рограммы Коллекция </w:t>
      </w:r>
      <w:r w:rsidRPr="00A25943">
        <w:rPr>
          <w:rFonts w:eastAsia="Arial Unicode MS"/>
          <w:b/>
        </w:rPr>
        <w:t>”</w:t>
      </w:r>
      <w:r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98601B" w:rsidRPr="00CD4BFB" w:rsidTr="00FF1C9D">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Комментарий (особенности формирования поля)</w:t>
            </w:r>
          </w:p>
        </w:tc>
      </w:tr>
      <w:tr w:rsidR="0098601B" w:rsidRPr="00966BAC" w:rsidTr="00FF1C9D">
        <w:tc>
          <w:tcPr>
            <w:tcW w:w="1360"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A25943">
              <w:t>[</w:t>
            </w:r>
            <w:r>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8601B" w:rsidRPr="00E30378" w:rsidRDefault="0098601B"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p>
        </w:tc>
      </w:tr>
    </w:tbl>
    <w:p w:rsidR="00D2328C" w:rsidRDefault="00D2328C" w:rsidP="008B6060"/>
    <w:p w:rsidR="009F4F7E" w:rsidRPr="005D7384" w:rsidRDefault="009F4F7E" w:rsidP="009F4F7E">
      <w:pPr>
        <w:autoSpaceDE w:val="0"/>
        <w:autoSpaceDN w:val="0"/>
        <w:adjustRightInd w:val="0"/>
        <w:spacing w:line="288" w:lineRule="auto"/>
        <w:jc w:val="both"/>
        <w:rPr>
          <w:rFonts w:eastAsia="Arial Unicode MS"/>
          <w:b/>
        </w:rPr>
      </w:pPr>
      <w:r>
        <w:rPr>
          <w:b/>
        </w:rPr>
        <w:t xml:space="preserve">Логика работы БС для </w:t>
      </w:r>
      <w:proofErr w:type="spellStart"/>
      <w:r w:rsidRPr="005D7384">
        <w:rPr>
          <w:b/>
        </w:rPr>
        <w:t>Siebel</w:t>
      </w:r>
      <w:proofErr w:type="spellEnd"/>
      <w:r w:rsidRPr="005D7384">
        <w:rPr>
          <w:b/>
        </w:rPr>
        <w:t xml:space="preserve"> CRM.</w:t>
      </w:r>
    </w:p>
    <w:p w:rsidR="009F4F7E" w:rsidRPr="00B8768F" w:rsidRDefault="009F4F7E" w:rsidP="009F4F7E">
      <w:pPr>
        <w:pStyle w:val="af4"/>
        <w:autoSpaceDE w:val="0"/>
        <w:autoSpaceDN w:val="0"/>
        <w:adjustRightInd w:val="0"/>
        <w:spacing w:line="288" w:lineRule="auto"/>
        <w:ind w:left="709"/>
        <w:jc w:val="both"/>
        <w:rPr>
          <w:rFonts w:eastAsia="Arial Unicode MS"/>
          <w:szCs w:val="24"/>
        </w:rPr>
      </w:pPr>
      <w:r>
        <w:rPr>
          <w:rFonts w:eastAsia="Arial Unicode MS"/>
          <w:szCs w:val="24"/>
        </w:rPr>
        <w:t>В БС происходит</w:t>
      </w:r>
      <w:r w:rsidRPr="00B8768F">
        <w:rPr>
          <w:rFonts w:eastAsia="Arial Unicode MS"/>
          <w:szCs w:val="24"/>
        </w:rPr>
        <w:t>:</w:t>
      </w:r>
    </w:p>
    <w:p w:rsidR="009F4F7E" w:rsidRPr="009F4F7E" w:rsidRDefault="00B8768F" w:rsidP="00B8768F">
      <w:pPr>
        <w:pStyle w:val="af4"/>
        <w:autoSpaceDE w:val="0"/>
        <w:autoSpaceDN w:val="0"/>
        <w:adjustRightInd w:val="0"/>
        <w:spacing w:line="288" w:lineRule="auto"/>
        <w:ind w:left="1276"/>
        <w:jc w:val="both"/>
        <w:rPr>
          <w:rFonts w:eastAsia="Arial Unicode MS"/>
          <w:szCs w:val="24"/>
        </w:rPr>
      </w:pPr>
      <w:r>
        <w:rPr>
          <w:rFonts w:eastAsia="Arial Unicode MS"/>
          <w:szCs w:val="24"/>
        </w:rPr>
        <w:t xml:space="preserve">- </w:t>
      </w:r>
      <w:r w:rsidR="009F4F7E">
        <w:rPr>
          <w:rFonts w:eastAsia="Arial Unicode MS"/>
          <w:szCs w:val="24"/>
        </w:rPr>
        <w:t>накопление заявок на отключение клиентов от Программы Коллекция</w:t>
      </w:r>
      <w:r w:rsidR="009F4F7E" w:rsidRPr="009F4F7E">
        <w:rPr>
          <w:rFonts w:eastAsia="Arial Unicode MS"/>
          <w:szCs w:val="24"/>
        </w:rPr>
        <w:t>;</w:t>
      </w:r>
    </w:p>
    <w:p w:rsidR="009F4F7E" w:rsidRPr="005D7384" w:rsidRDefault="00B8768F" w:rsidP="00B8768F">
      <w:pPr>
        <w:pStyle w:val="af4"/>
        <w:autoSpaceDE w:val="0"/>
        <w:autoSpaceDN w:val="0"/>
        <w:adjustRightInd w:val="0"/>
        <w:spacing w:line="288" w:lineRule="auto"/>
        <w:ind w:left="1276"/>
        <w:jc w:val="both"/>
        <w:rPr>
          <w:rFonts w:eastAsia="Arial Unicode MS"/>
        </w:rPr>
      </w:pPr>
      <w:r>
        <w:rPr>
          <w:rFonts w:eastAsia="Arial Unicode MS"/>
          <w:szCs w:val="24"/>
        </w:rPr>
        <w:t xml:space="preserve">- </w:t>
      </w:r>
      <w:r w:rsidR="009F4F7E">
        <w:rPr>
          <w:rFonts w:eastAsia="Arial Unicode MS"/>
          <w:szCs w:val="24"/>
        </w:rPr>
        <w:t xml:space="preserve">выгрузка </w:t>
      </w:r>
      <w:r w:rsidR="009F4F7E">
        <w:rPr>
          <w:rFonts w:cs="Times New Roman"/>
        </w:rPr>
        <w:t xml:space="preserve">раз в сутки реестра с клиентами </w:t>
      </w:r>
      <w:r w:rsidR="009F4F7E">
        <w:t xml:space="preserve">на отключение </w:t>
      </w:r>
      <w:r w:rsidR="009F4F7E">
        <w:rPr>
          <w:rFonts w:cs="Times New Roman"/>
        </w:rPr>
        <w:t xml:space="preserve">в формате </w:t>
      </w:r>
      <w:r w:rsidR="009F4F7E">
        <w:rPr>
          <w:b/>
          <w:lang w:val="en-US"/>
        </w:rPr>
        <w:t>txt</w:t>
      </w:r>
      <w:r w:rsidR="009F4F7E">
        <w:t>.</w:t>
      </w:r>
      <w:r w:rsidR="009F4F7E">
        <w:rPr>
          <w:rFonts w:eastAsia="Arial Unicode MS"/>
          <w:szCs w:val="24"/>
        </w:rPr>
        <w:t xml:space="preserve"> </w:t>
      </w:r>
    </w:p>
    <w:p w:rsidR="009F4F7E" w:rsidRPr="009F25EC" w:rsidRDefault="009F4F7E" w:rsidP="009F4F7E">
      <w:pPr>
        <w:pStyle w:val="af4"/>
      </w:pPr>
    </w:p>
    <w:p w:rsidR="009F4F7E" w:rsidRPr="002342C0" w:rsidRDefault="009F4F7E" w:rsidP="009F4F7E">
      <w:pPr>
        <w:pStyle w:val="af4"/>
        <w:numPr>
          <w:ilvl w:val="0"/>
          <w:numId w:val="20"/>
        </w:numPr>
        <w:spacing w:after="0" w:line="240" w:lineRule="auto"/>
        <w:jc w:val="both"/>
        <w:rPr>
          <w:vanish/>
          <w:szCs w:val="24"/>
        </w:rPr>
      </w:pPr>
    </w:p>
    <w:p w:rsidR="009F4F7E" w:rsidRPr="002342C0" w:rsidRDefault="009F4F7E" w:rsidP="009F4F7E">
      <w:pPr>
        <w:pStyle w:val="af4"/>
        <w:numPr>
          <w:ilvl w:val="1"/>
          <w:numId w:val="20"/>
        </w:numPr>
        <w:spacing w:after="0" w:line="240" w:lineRule="auto"/>
        <w:jc w:val="both"/>
        <w:rPr>
          <w:vanish/>
          <w:szCs w:val="24"/>
        </w:rPr>
      </w:pPr>
    </w:p>
    <w:p w:rsidR="009F4F7E" w:rsidRDefault="009F4F7E" w:rsidP="009F4F7E">
      <w:pPr>
        <w:rPr>
          <w:b/>
        </w:rPr>
      </w:pPr>
      <w:r w:rsidRPr="009F25EC">
        <w:rPr>
          <w:b/>
        </w:rPr>
        <w:t>Выходные параметры</w:t>
      </w:r>
      <w:r>
        <w:rPr>
          <w:b/>
        </w:rPr>
        <w:t xml:space="preserve"> </w:t>
      </w:r>
      <w:r w:rsidRPr="00A25943">
        <w:rPr>
          <w:b/>
        </w:rPr>
        <w:t>БС ”</w:t>
      </w:r>
      <w:r w:rsidRPr="009F4F7E">
        <w:rPr>
          <w:rFonts w:eastAsia="Arial Unicode MS"/>
          <w:b/>
        </w:rPr>
        <w:t xml:space="preserve"> </w:t>
      </w:r>
      <w:r w:rsidRPr="00D2328C">
        <w:rPr>
          <w:rFonts w:eastAsia="Arial Unicode MS"/>
          <w:b/>
        </w:rPr>
        <w:t>Отключение клиента от</w:t>
      </w:r>
      <w:r>
        <w:rPr>
          <w:rFonts w:eastAsia="Arial Unicode MS"/>
          <w:b/>
        </w:rPr>
        <w:t xml:space="preserve"> П</w:t>
      </w:r>
      <w:r w:rsidRPr="00D2328C">
        <w:rPr>
          <w:rFonts w:eastAsia="Arial Unicode MS"/>
          <w:b/>
        </w:rPr>
        <w:t xml:space="preserve">рограммы Коллекция </w:t>
      </w:r>
      <w:r w:rsidRPr="00A25943">
        <w:rPr>
          <w:rFonts w:eastAsia="Arial Unicode MS"/>
          <w:b/>
        </w:rPr>
        <w:t>”</w:t>
      </w:r>
      <w:r w:rsidRPr="00A25943">
        <w:rPr>
          <w:b/>
        </w:rPr>
        <w:t>:</w:t>
      </w:r>
    </w:p>
    <w:p w:rsidR="009F4F7E" w:rsidRDefault="009F4F7E" w:rsidP="009F4F7E">
      <w:pPr>
        <w:rPr>
          <w:b/>
        </w:rPr>
      </w:pP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9F4F7E" w:rsidRPr="00CD4BFB" w:rsidTr="00FF1C9D">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Комментарий (особенности формирования поля)</w:t>
            </w:r>
          </w:p>
        </w:tc>
      </w:tr>
      <w:tr w:rsidR="009F4F7E" w:rsidRPr="00966BAC" w:rsidTr="00FF1C9D">
        <w:tc>
          <w:tcPr>
            <w:tcW w:w="1360"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bl>
    <w:p w:rsidR="009F4F7E" w:rsidRDefault="009F4F7E" w:rsidP="009F4F7E"/>
    <w:p w:rsidR="009F4F7E" w:rsidRPr="00A443FA" w:rsidRDefault="009F4F7E" w:rsidP="009F4F7E">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9F4F7E" w:rsidRPr="00312341" w:rsidTr="00FF1C9D">
        <w:tc>
          <w:tcPr>
            <w:tcW w:w="1552" w:type="dxa"/>
            <w:shd w:val="clear" w:color="auto" w:fill="D9D9D9" w:themeFill="background1" w:themeFillShade="D9"/>
          </w:tcPr>
          <w:p w:rsidR="009F4F7E" w:rsidRPr="00312341" w:rsidRDefault="009F4F7E" w:rsidP="00FF1C9D">
            <w:pPr>
              <w:pStyle w:val="240"/>
              <w:jc w:val="center"/>
              <w:rPr>
                <w:b/>
                <w:lang w:val="ru-RU"/>
              </w:rPr>
            </w:pPr>
            <w:r w:rsidRPr="00312341">
              <w:rPr>
                <w:b/>
                <w:lang w:val="ru-RU"/>
              </w:rPr>
              <w:t>Код ошибки</w:t>
            </w:r>
          </w:p>
        </w:tc>
        <w:tc>
          <w:tcPr>
            <w:tcW w:w="4265" w:type="dxa"/>
            <w:shd w:val="clear" w:color="auto" w:fill="D9D9D9" w:themeFill="background1" w:themeFillShade="D9"/>
          </w:tcPr>
          <w:p w:rsidR="009F4F7E" w:rsidRPr="00312341" w:rsidRDefault="009F4F7E" w:rsidP="00FF1C9D">
            <w:pPr>
              <w:pStyle w:val="240"/>
              <w:jc w:val="center"/>
              <w:rPr>
                <w:b/>
                <w:lang w:val="ru-RU"/>
              </w:rPr>
            </w:pPr>
            <w:r w:rsidRPr="00312341">
              <w:rPr>
                <w:b/>
                <w:lang w:val="ru-RU"/>
              </w:rPr>
              <w:t>Описание</w:t>
            </w:r>
          </w:p>
        </w:tc>
        <w:tc>
          <w:tcPr>
            <w:tcW w:w="3646" w:type="dxa"/>
            <w:shd w:val="clear" w:color="auto" w:fill="D9D9D9" w:themeFill="background1" w:themeFillShade="D9"/>
          </w:tcPr>
          <w:p w:rsidR="009F4F7E" w:rsidRPr="00312341" w:rsidRDefault="009F4F7E" w:rsidP="00FF1C9D">
            <w:pPr>
              <w:pStyle w:val="240"/>
              <w:jc w:val="center"/>
              <w:rPr>
                <w:b/>
                <w:lang w:val="ru-RU"/>
              </w:rPr>
            </w:pPr>
            <w:r>
              <w:rPr>
                <w:b/>
                <w:lang w:val="ru-RU"/>
              </w:rPr>
              <w:t>Примечание</w:t>
            </w:r>
          </w:p>
        </w:tc>
      </w:tr>
      <w:tr w:rsidR="009F4F7E" w:rsidRPr="00E145AB" w:rsidDel="00E145AB" w:rsidTr="00FF1C9D">
        <w:tc>
          <w:tcPr>
            <w:tcW w:w="1552" w:type="dxa"/>
          </w:tcPr>
          <w:p w:rsidR="009F4F7E" w:rsidRPr="00B04D3A" w:rsidRDefault="009F4F7E" w:rsidP="00FF1C9D">
            <w:pPr>
              <w:jc w:val="center"/>
              <w:rPr>
                <w:rFonts w:cs="Calibri"/>
                <w:color w:val="000000"/>
              </w:rPr>
            </w:pPr>
            <w:r>
              <w:rPr>
                <w:rFonts w:cs="Calibri"/>
                <w:color w:val="000000"/>
              </w:rPr>
              <w:t>0</w:t>
            </w:r>
            <w:r w:rsidRPr="00B04D3A">
              <w:rPr>
                <w:rFonts w:cs="Calibri"/>
                <w:color w:val="000000"/>
              </w:rPr>
              <w:t>01</w:t>
            </w:r>
          </w:p>
        </w:tc>
        <w:tc>
          <w:tcPr>
            <w:tcW w:w="4265" w:type="dxa"/>
          </w:tcPr>
          <w:p w:rsidR="009F4F7E" w:rsidRPr="002653E9" w:rsidRDefault="009F4F7E"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9F4F7E" w:rsidRPr="00E145AB" w:rsidDel="00E145AB" w:rsidRDefault="009F4F7E" w:rsidP="00FF1C9D">
            <w:pPr>
              <w:rPr>
                <w:color w:val="000000"/>
              </w:rPr>
            </w:pPr>
          </w:p>
        </w:tc>
      </w:tr>
      <w:tr w:rsidR="009F4F7E" w:rsidRPr="00E145AB" w:rsidTr="00FF1C9D">
        <w:tc>
          <w:tcPr>
            <w:tcW w:w="1552" w:type="dxa"/>
            <w:tcBorders>
              <w:top w:val="single" w:sz="4" w:space="0" w:color="auto"/>
              <w:left w:val="single" w:sz="4" w:space="0" w:color="auto"/>
              <w:bottom w:val="single" w:sz="4" w:space="0" w:color="auto"/>
              <w:right w:val="single" w:sz="4" w:space="0" w:color="auto"/>
            </w:tcBorders>
          </w:tcPr>
          <w:p w:rsidR="009F4F7E" w:rsidRPr="00B04D3A" w:rsidRDefault="009F4F7E" w:rsidP="00FF1C9D">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9F4F7E" w:rsidRPr="00164948" w:rsidRDefault="009F4F7E" w:rsidP="00FF1C9D">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9F4F7E" w:rsidRPr="00E145AB" w:rsidRDefault="009F4F7E" w:rsidP="00FF1C9D">
            <w:pPr>
              <w:rPr>
                <w:color w:val="000000"/>
              </w:rPr>
            </w:pPr>
          </w:p>
        </w:tc>
      </w:tr>
      <w:tr w:rsidR="009F4F7E" w:rsidRPr="00E145AB" w:rsidTr="00FF1C9D">
        <w:tc>
          <w:tcPr>
            <w:tcW w:w="1552" w:type="dxa"/>
            <w:tcBorders>
              <w:top w:val="single" w:sz="4" w:space="0" w:color="auto"/>
              <w:left w:val="single" w:sz="4" w:space="0" w:color="auto"/>
              <w:bottom w:val="single" w:sz="4" w:space="0" w:color="auto"/>
              <w:right w:val="single" w:sz="4" w:space="0" w:color="auto"/>
            </w:tcBorders>
          </w:tcPr>
          <w:p w:rsidR="009F4F7E" w:rsidRPr="00B04D3A" w:rsidRDefault="009F4F7E" w:rsidP="00FF1C9D">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9F4F7E" w:rsidRPr="00164948" w:rsidRDefault="009F4F7E" w:rsidP="00FF1C9D">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9F4F7E" w:rsidRPr="00E145AB" w:rsidRDefault="009F4F7E" w:rsidP="00FF1C9D">
            <w:pPr>
              <w:rPr>
                <w:color w:val="000000"/>
              </w:rPr>
            </w:pPr>
          </w:p>
        </w:tc>
      </w:tr>
    </w:tbl>
    <w:p w:rsidR="009F4F7E" w:rsidRDefault="009F4F7E" w:rsidP="009F4F7E"/>
    <w:p w:rsidR="009F4F7E" w:rsidRDefault="009F4F7E" w:rsidP="008B6060"/>
    <w:p w:rsidR="009C0F1A" w:rsidRPr="005841B4" w:rsidRDefault="009C0F1A" w:rsidP="009C0F1A">
      <w:pPr>
        <w:pStyle w:val="3"/>
      </w:pPr>
      <w:bookmarkStart w:id="7" w:name="_4.2.3._Требования_к"/>
      <w:bookmarkEnd w:id="7"/>
      <w:r w:rsidRPr="005841B4">
        <w:lastRenderedPageBreak/>
        <w:t>4.</w:t>
      </w:r>
      <w:r w:rsidR="00BE517B">
        <w:t>2</w:t>
      </w:r>
      <w:r w:rsidRPr="005841B4">
        <w:t>.</w:t>
      </w:r>
      <w:r w:rsidR="00BE517B">
        <w:t>3</w:t>
      </w:r>
      <w:r w:rsidRPr="005841B4">
        <w:t xml:space="preserve">. Требования к </w:t>
      </w:r>
      <w:r w:rsidR="00C65F66">
        <w:t>Хранилищу</w:t>
      </w:r>
    </w:p>
    <w:p w:rsidR="006A6BD9" w:rsidRDefault="006A6BD9" w:rsidP="006A6BD9">
      <w:pPr>
        <w:pStyle w:val="4"/>
        <w:rPr>
          <w:rFonts w:eastAsia="Arial Unicode MS"/>
        </w:rPr>
      </w:pPr>
      <w:r w:rsidRPr="005841B4">
        <w:t>4.2.</w:t>
      </w:r>
      <w:r>
        <w:t>3</w:t>
      </w:r>
      <w:r w:rsidRPr="00FF74FF">
        <w:t>.</w:t>
      </w:r>
      <w:r>
        <w:t>1</w:t>
      </w:r>
      <w:r w:rsidRPr="00FF74FF">
        <w:t xml:space="preserve">. </w:t>
      </w:r>
      <w:r>
        <w:t xml:space="preserve"> Реестры на регистрацию, активацию, отключени</w:t>
      </w:r>
      <w:r w:rsidR="006A0223">
        <w:t>е</w:t>
      </w:r>
      <w:r>
        <w:t xml:space="preserve"> клиентов</w:t>
      </w:r>
    </w:p>
    <w:p w:rsidR="006A6BD9" w:rsidRDefault="006A6BD9">
      <w:pPr>
        <w:spacing w:after="200" w:line="276" w:lineRule="auto"/>
        <w:rPr>
          <w:b/>
          <w:u w:val="single"/>
        </w:rPr>
      </w:pPr>
    </w:p>
    <w:p w:rsidR="00321828" w:rsidRPr="00321828" w:rsidRDefault="00321828" w:rsidP="00904DAF">
      <w:pPr>
        <w:spacing w:after="200" w:line="276" w:lineRule="auto"/>
        <w:ind w:left="426"/>
        <w:rPr>
          <w:b/>
          <w:u w:val="single"/>
        </w:rPr>
      </w:pPr>
      <w:r w:rsidRPr="00321828">
        <w:rPr>
          <w:b/>
          <w:u w:val="single"/>
        </w:rPr>
        <w:t>Загрузка реестра с клиентами</w:t>
      </w:r>
      <w:r w:rsidR="0070722B">
        <w:rPr>
          <w:b/>
          <w:u w:val="single"/>
          <w:lang w:val="en-US"/>
        </w:rPr>
        <w:t>:</w:t>
      </w:r>
    </w:p>
    <w:p w:rsidR="008A24D4" w:rsidRPr="0070722B" w:rsidRDefault="0070722B" w:rsidP="00B8768F">
      <w:pPr>
        <w:pStyle w:val="af4"/>
        <w:numPr>
          <w:ilvl w:val="0"/>
          <w:numId w:val="22"/>
        </w:numPr>
        <w:ind w:left="851" w:hanging="11"/>
        <w:jc w:val="both"/>
      </w:pPr>
      <w:proofErr w:type="gramStart"/>
      <w:r>
        <w:t>н</w:t>
      </w:r>
      <w:r w:rsidR="00321828">
        <w:t>еобходимо</w:t>
      </w:r>
      <w:r w:rsidRPr="0070722B">
        <w:t xml:space="preserve"> </w:t>
      </w:r>
      <w:r>
        <w:t>раз в сутки</w:t>
      </w:r>
      <w:r w:rsidR="00321828">
        <w:t xml:space="preserve"> реализовать загрузку реестра с заявками на регистрацию и активацию клиент</w:t>
      </w:r>
      <w:r>
        <w:t>ов</w:t>
      </w:r>
      <w:r w:rsidR="00321828">
        <w:t xml:space="preserve"> в Программе </w:t>
      </w:r>
      <w:r w:rsidR="00321828" w:rsidRPr="00321828">
        <w:t>“</w:t>
      </w:r>
      <w:r w:rsidR="00321828">
        <w:t>Коллекция</w:t>
      </w:r>
      <w:r w:rsidR="00321828" w:rsidRPr="00321828">
        <w:t>”</w:t>
      </w:r>
      <w:r w:rsidR="00B8768F">
        <w:t xml:space="preserve"> (см. </w:t>
      </w:r>
      <w:hyperlink r:id="rId21" w:anchor="_4.2.2.1._БС_" w:history="1">
        <w:r w:rsidR="00B8768F" w:rsidRPr="00B8768F">
          <w:rPr>
            <w:rStyle w:val="afb"/>
          </w:rPr>
          <w:t>4.2.2.1.</w:t>
        </w:r>
        <w:proofErr w:type="gramEnd"/>
        <w:r w:rsidR="00B8768F" w:rsidRPr="00B8768F">
          <w:rPr>
            <w:rStyle w:val="afb"/>
          </w:rPr>
          <w:t xml:space="preserve"> </w:t>
        </w:r>
        <w:proofErr w:type="gramStart"/>
        <w:r w:rsidR="00B8768F" w:rsidRPr="00B8768F">
          <w:rPr>
            <w:rStyle w:val="afb"/>
          </w:rPr>
          <w:t>БС “Регистрация/активация клиента в Программе Коллекция”)</w:t>
        </w:r>
        <w:r w:rsidRPr="00B8768F">
          <w:rPr>
            <w:rStyle w:val="afb"/>
          </w:rPr>
          <w:t>;</w:t>
        </w:r>
      </w:hyperlink>
      <w:proofErr w:type="gramEnd"/>
    </w:p>
    <w:p w:rsidR="0070722B" w:rsidRPr="0070722B" w:rsidRDefault="0070722B" w:rsidP="00B8768F">
      <w:pPr>
        <w:pStyle w:val="af4"/>
        <w:numPr>
          <w:ilvl w:val="0"/>
          <w:numId w:val="22"/>
        </w:numPr>
        <w:ind w:left="851" w:hanging="11"/>
        <w:jc w:val="both"/>
      </w:pPr>
      <w:proofErr w:type="gramStart"/>
      <w:r>
        <w:t>необходимо</w:t>
      </w:r>
      <w:r w:rsidRPr="0070722B">
        <w:t xml:space="preserve"> </w:t>
      </w:r>
      <w:r>
        <w:t xml:space="preserve">раз в сутки реализовать загрузку реестра с заявками на отключение клиентов от Программы </w:t>
      </w:r>
      <w:r w:rsidRPr="00321828">
        <w:t>“</w:t>
      </w:r>
      <w:r>
        <w:t>Коллекция</w:t>
      </w:r>
      <w:r w:rsidRPr="00321828">
        <w:t>”</w:t>
      </w:r>
      <w:r w:rsidR="00B8768F">
        <w:t xml:space="preserve"> (см. </w:t>
      </w:r>
      <w:hyperlink r:id="rId22" w:anchor="_4.2.2.2._БС_" w:history="1">
        <w:r w:rsidR="00B8768F" w:rsidRPr="00B8768F">
          <w:rPr>
            <w:rStyle w:val="afb"/>
          </w:rPr>
          <w:t>4.2.2.2.</w:t>
        </w:r>
        <w:proofErr w:type="gramEnd"/>
        <w:r w:rsidR="00B8768F" w:rsidRPr="00B8768F">
          <w:rPr>
            <w:rStyle w:val="afb"/>
          </w:rPr>
          <w:t xml:space="preserve"> </w:t>
        </w:r>
        <w:proofErr w:type="gramStart"/>
        <w:r w:rsidR="00B8768F" w:rsidRPr="00B8768F">
          <w:rPr>
            <w:rStyle w:val="afb"/>
          </w:rPr>
          <w:t>БС “Отключение клиента от Программы Коллекция”</w:t>
        </w:r>
      </w:hyperlink>
      <w:r w:rsidR="00B8768F">
        <w:t>)</w:t>
      </w:r>
      <w:r>
        <w:t>.</w:t>
      </w:r>
      <w:proofErr w:type="gramEnd"/>
    </w:p>
    <w:p w:rsidR="008A24D4" w:rsidRPr="0007542E" w:rsidRDefault="0007542E" w:rsidP="00904DAF">
      <w:pPr>
        <w:ind w:left="426"/>
        <w:jc w:val="both"/>
        <w:rPr>
          <w:b/>
          <w:u w:val="single"/>
        </w:rPr>
      </w:pPr>
      <w:r w:rsidRPr="0007542E">
        <w:rPr>
          <w:b/>
          <w:u w:val="single"/>
        </w:rPr>
        <w:t>Обработка реестра с клиентами</w:t>
      </w:r>
      <w:r w:rsidR="000079EB">
        <w:rPr>
          <w:b/>
          <w:u w:val="single"/>
        </w:rPr>
        <w:t xml:space="preserve"> на регистрацию, активацию, отключение</w:t>
      </w:r>
      <w:r w:rsidRPr="0007542E">
        <w:rPr>
          <w:b/>
          <w:u w:val="single"/>
        </w:rPr>
        <w:t>.</w:t>
      </w:r>
    </w:p>
    <w:p w:rsidR="00413AF0" w:rsidRDefault="00413AF0" w:rsidP="00904DAF">
      <w:pPr>
        <w:ind w:left="426"/>
        <w:jc w:val="both"/>
      </w:pPr>
    </w:p>
    <w:p w:rsidR="00BE311C" w:rsidRDefault="006A6BD9" w:rsidP="00904DAF">
      <w:pPr>
        <w:ind w:left="851"/>
        <w:jc w:val="both"/>
        <w:rPr>
          <w:u w:val="single"/>
        </w:rPr>
      </w:pPr>
      <w:r>
        <w:rPr>
          <w:u w:val="single"/>
        </w:rPr>
        <w:t>Общая информация</w:t>
      </w:r>
      <w:r w:rsidR="00BE311C" w:rsidRPr="00BE311C">
        <w:rPr>
          <w:u w:val="single"/>
        </w:rPr>
        <w:t>.</w:t>
      </w:r>
    </w:p>
    <w:p w:rsidR="00842051" w:rsidRDefault="00413AF0" w:rsidP="00345A97">
      <w:pPr>
        <w:ind w:left="1134"/>
        <w:jc w:val="both"/>
      </w:pPr>
      <w:r>
        <w:t>Клиентов</w:t>
      </w:r>
      <w:r w:rsidR="00BE311C">
        <w:t xml:space="preserve"> из</w:t>
      </w:r>
      <w:r>
        <w:t xml:space="preserve"> </w:t>
      </w:r>
      <w:r w:rsidR="0070722B">
        <w:t xml:space="preserve">загруженных </w:t>
      </w:r>
      <w:r>
        <w:t>реест</w:t>
      </w:r>
      <w:r w:rsidR="0070722B">
        <w:t>ров</w:t>
      </w:r>
      <w:r>
        <w:t xml:space="preserve"> необходимо регистрировать</w:t>
      </w:r>
      <w:r w:rsidR="0070722B">
        <w:t xml:space="preserve">, </w:t>
      </w:r>
      <w:r>
        <w:t>активировать</w:t>
      </w:r>
      <w:r w:rsidR="0070722B">
        <w:t>, отключать</w:t>
      </w:r>
      <w:r>
        <w:t xml:space="preserve"> согласно</w:t>
      </w:r>
      <w:r w:rsidR="00842051">
        <w:t xml:space="preserve"> </w:t>
      </w:r>
      <w:r>
        <w:t xml:space="preserve">механизму из </w:t>
      </w:r>
      <w:r w:rsidR="00842051" w:rsidRPr="00842051">
        <w:rPr>
          <w:rStyle w:val="afe"/>
          <w:b w:val="0"/>
        </w:rPr>
        <w:t>BR-5580</w:t>
      </w:r>
      <w:r w:rsidR="00842051" w:rsidRPr="00842051">
        <w:rPr>
          <w:rStyle w:val="afe"/>
        </w:rPr>
        <w:t xml:space="preserve"> «</w:t>
      </w:r>
      <w:r w:rsidR="00842051" w:rsidRPr="00842051">
        <w:t>Проект Коллекция</w:t>
      </w:r>
      <w:r w:rsidR="008870EC" w:rsidRPr="008870EC">
        <w:t xml:space="preserve">: </w:t>
      </w:r>
      <w:r w:rsidR="008870EC" w:rsidRPr="001A7900">
        <w:rPr>
          <w:b/>
        </w:rPr>
        <w:t>р</w:t>
      </w:r>
      <w:r w:rsidR="00842051" w:rsidRPr="001A7900">
        <w:rPr>
          <w:b/>
        </w:rPr>
        <w:t>егистрация</w:t>
      </w:r>
      <w:r w:rsidR="00842051" w:rsidRPr="00842051">
        <w:t xml:space="preserve"> и </w:t>
      </w:r>
      <w:r w:rsidR="00842051" w:rsidRPr="001A7900">
        <w:rPr>
          <w:b/>
        </w:rPr>
        <w:t>отключение</w:t>
      </w:r>
      <w:r w:rsidR="00842051" w:rsidRPr="00842051">
        <w:t>»</w:t>
      </w:r>
      <w:r w:rsidR="00842051" w:rsidRPr="00842051">
        <w:rPr>
          <w:bCs/>
        </w:rPr>
        <w:t xml:space="preserve">, BR-6045 </w:t>
      </w:r>
      <w:r w:rsidR="008870EC" w:rsidRPr="00842051">
        <w:rPr>
          <w:bCs/>
        </w:rPr>
        <w:t>«</w:t>
      </w:r>
      <w:r w:rsidR="00842051" w:rsidRPr="00842051">
        <w:rPr>
          <w:bCs/>
        </w:rPr>
        <w:t>Проект Коллекция</w:t>
      </w:r>
      <w:r w:rsidR="008870EC" w:rsidRPr="008870EC">
        <w:rPr>
          <w:bCs/>
        </w:rPr>
        <w:t>:</w:t>
      </w:r>
      <w:r w:rsidR="00842051" w:rsidRPr="00842051">
        <w:rPr>
          <w:bCs/>
        </w:rPr>
        <w:t xml:space="preserve"> реализац</w:t>
      </w:r>
      <w:r w:rsidR="00D2328C">
        <w:rPr>
          <w:bCs/>
        </w:rPr>
        <w:t xml:space="preserve">ия функции </w:t>
      </w:r>
      <w:r w:rsidR="00D2328C" w:rsidRPr="001A7900">
        <w:rPr>
          <w:b/>
          <w:bCs/>
        </w:rPr>
        <w:t>активации</w:t>
      </w:r>
      <w:r w:rsidR="00D2328C">
        <w:rPr>
          <w:bCs/>
        </w:rPr>
        <w:t xml:space="preserve"> клиента в П</w:t>
      </w:r>
      <w:r w:rsidR="00BE311C">
        <w:rPr>
          <w:bCs/>
        </w:rPr>
        <w:t>р</w:t>
      </w:r>
      <w:r w:rsidR="00842051" w:rsidRPr="00842051">
        <w:rPr>
          <w:bCs/>
        </w:rPr>
        <w:t>ограмме Коллекция и выпуск карты (без физического носителя)</w:t>
      </w:r>
      <w:r w:rsidR="008870EC" w:rsidRPr="008870EC">
        <w:t xml:space="preserve"> </w:t>
      </w:r>
      <w:r w:rsidR="008870EC" w:rsidRPr="00842051">
        <w:t>»</w:t>
      </w:r>
      <w:r w:rsidR="008870EC">
        <w:t>.</w:t>
      </w:r>
    </w:p>
    <w:p w:rsidR="006D6526" w:rsidRDefault="006D6526" w:rsidP="00904DAF">
      <w:pPr>
        <w:ind w:left="851"/>
        <w:jc w:val="both"/>
      </w:pPr>
    </w:p>
    <w:p w:rsidR="00345A97" w:rsidRPr="00345A97" w:rsidRDefault="00345A97" w:rsidP="00904DAF">
      <w:pPr>
        <w:ind w:left="851"/>
        <w:jc w:val="both"/>
        <w:rPr>
          <w:u w:val="single"/>
          <w:lang w:val="en-US"/>
        </w:rPr>
      </w:pPr>
      <w:r>
        <w:rPr>
          <w:u w:val="single"/>
        </w:rPr>
        <w:t>Отключение клиента</w:t>
      </w:r>
      <w:r>
        <w:rPr>
          <w:u w:val="single"/>
          <w:lang w:val="en-US"/>
        </w:rPr>
        <w:t>:</w:t>
      </w:r>
    </w:p>
    <w:p w:rsidR="00345A97" w:rsidRPr="00345A97" w:rsidRDefault="00345A97" w:rsidP="00345A97">
      <w:pPr>
        <w:pStyle w:val="af4"/>
        <w:numPr>
          <w:ilvl w:val="0"/>
          <w:numId w:val="22"/>
        </w:numPr>
        <w:spacing w:before="120" w:after="120" w:line="240" w:lineRule="auto"/>
        <w:ind w:left="1134" w:hanging="11"/>
        <w:jc w:val="both"/>
      </w:pPr>
      <w:r>
        <w:rPr>
          <w:rFonts w:cs="Times New Roman"/>
          <w:szCs w:val="24"/>
        </w:rPr>
        <w:t xml:space="preserve"> необходимо обеспечить отключение клиента согласно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1A7900">
        <w:rPr>
          <w:b/>
        </w:rPr>
        <w:t>отключение</w:t>
      </w:r>
      <w:r w:rsidRPr="00842051">
        <w:t>»</w:t>
      </w:r>
      <w:r w:rsidRPr="00345A97">
        <w:t>;</w:t>
      </w:r>
    </w:p>
    <w:p w:rsidR="006D6526" w:rsidRPr="00345A97" w:rsidRDefault="00345A97" w:rsidP="00345A97">
      <w:pPr>
        <w:pStyle w:val="af4"/>
        <w:numPr>
          <w:ilvl w:val="0"/>
          <w:numId w:val="22"/>
        </w:numPr>
        <w:ind w:left="1134" w:hanging="11"/>
        <w:jc w:val="both"/>
        <w:rPr>
          <w:rFonts w:eastAsia="Arial Unicode MS"/>
        </w:rPr>
      </w:pPr>
      <w:r>
        <w:t>н</w:t>
      </w:r>
      <w:r w:rsidR="006D6526">
        <w:t xml:space="preserve">еобходимо обеспечить взаимодействие </w:t>
      </w:r>
      <w:r w:rsidR="006D6526" w:rsidRPr="00345A97">
        <w:rPr>
          <w:rFonts w:eastAsia="Arial Unicode MS"/>
        </w:rPr>
        <w:t xml:space="preserve">“3.4. </w:t>
      </w:r>
      <w:r w:rsidR="006D6526">
        <w:t>Отключение клиентов от Системы лояльности</w:t>
      </w:r>
      <w:r w:rsidR="006D6526" w:rsidRPr="00345A97">
        <w:rPr>
          <w:rFonts w:eastAsia="Arial Unicode MS"/>
        </w:rPr>
        <w:t>” из документа</w:t>
      </w:r>
      <w:r w:rsidR="006D6526" w:rsidRPr="00FD4A86">
        <w:t xml:space="preserve"> </w:t>
      </w:r>
      <w:r w:rsidR="006D6526" w:rsidRPr="00345A97">
        <w:rPr>
          <w:rFonts w:eastAsia="Arial Unicode MS"/>
        </w:rPr>
        <w:t>«Описание электронного обмена информацией с системой ВТБ24-Лояльность».</w:t>
      </w:r>
    </w:p>
    <w:p w:rsidR="00BE311C" w:rsidRDefault="00BE311C" w:rsidP="00904DAF">
      <w:pPr>
        <w:ind w:left="851"/>
        <w:jc w:val="both"/>
      </w:pPr>
    </w:p>
    <w:p w:rsidR="00BE311C" w:rsidRPr="00BE311C" w:rsidRDefault="00BE311C" w:rsidP="00904DAF">
      <w:pPr>
        <w:ind w:left="851"/>
        <w:jc w:val="both"/>
        <w:rPr>
          <w:u w:val="single"/>
        </w:rPr>
      </w:pPr>
      <w:r w:rsidRPr="00BE311C">
        <w:rPr>
          <w:u w:val="single"/>
        </w:rPr>
        <w:t>Реестр регистрации/активации клиента.</w:t>
      </w:r>
    </w:p>
    <w:p w:rsidR="00BE311C" w:rsidRDefault="00BE311C" w:rsidP="00345A97">
      <w:pPr>
        <w:ind w:left="1134"/>
        <w:jc w:val="both"/>
      </w:pPr>
      <w:r>
        <w:t>Активация клиента должна происходить сразу после успешной регистрации без дополнительных подтверждений на активацию со стороны клиента отправившего запрос.</w:t>
      </w:r>
    </w:p>
    <w:p w:rsidR="00ED5E24" w:rsidRDefault="00ED5E24" w:rsidP="0007542E">
      <w:pPr>
        <w:jc w:val="both"/>
      </w:pPr>
    </w:p>
    <w:p w:rsidR="00F50EEA" w:rsidRDefault="00F50EEA" w:rsidP="0007542E">
      <w:pPr>
        <w:jc w:val="both"/>
      </w:pPr>
    </w:p>
    <w:p w:rsidR="006A6BD9" w:rsidRDefault="006A6BD9" w:rsidP="006A6BD9">
      <w:pPr>
        <w:pStyle w:val="4"/>
      </w:pPr>
      <w:r w:rsidRPr="005841B4">
        <w:t>4.2.</w:t>
      </w:r>
      <w:r>
        <w:t>3</w:t>
      </w:r>
      <w:r w:rsidRPr="00FF74FF">
        <w:t>.</w:t>
      </w:r>
      <w:r>
        <w:t>2</w:t>
      </w:r>
      <w:r w:rsidRPr="00FF74FF">
        <w:t xml:space="preserve">. </w:t>
      </w:r>
      <w:r>
        <w:t xml:space="preserve"> Номер мобильного телефона </w:t>
      </w:r>
      <w:proofErr w:type="spellStart"/>
      <w:r>
        <w:t>Р</w:t>
      </w:r>
      <w:r w:rsidRPr="00966BAC">
        <w:t>екомендателя</w:t>
      </w:r>
      <w:proofErr w:type="spellEnd"/>
    </w:p>
    <w:p w:rsidR="006A6BD9" w:rsidRDefault="006A6BD9" w:rsidP="006A6BD9">
      <w:pPr>
        <w:rPr>
          <w:rFonts w:eastAsia="Arial Unicode MS"/>
        </w:rPr>
      </w:pPr>
    </w:p>
    <w:p w:rsidR="00F82553" w:rsidRDefault="006A6BD9" w:rsidP="00EF3FF9">
      <w:pPr>
        <w:ind w:left="426"/>
        <w:jc w:val="both"/>
        <w:rPr>
          <w:ins w:id="8" w:author="Беккер Андрей Викторович" w:date="2014-06-27T12:18:00Z"/>
          <w:rFonts w:eastAsia="Arial Unicode MS"/>
        </w:rPr>
      </w:pPr>
      <w:r>
        <w:rPr>
          <w:rFonts w:eastAsia="Arial Unicode MS"/>
        </w:rPr>
        <w:t xml:space="preserve">Для реализации механизма начисления бонусов </w:t>
      </w:r>
      <w:proofErr w:type="spellStart"/>
      <w:r>
        <w:rPr>
          <w:rFonts w:eastAsia="Arial Unicode MS"/>
        </w:rPr>
        <w:t>Рекомендателю</w:t>
      </w:r>
      <w:proofErr w:type="spellEnd"/>
      <w:r w:rsidR="001A7900">
        <w:rPr>
          <w:rFonts w:eastAsia="Arial Unicode MS"/>
        </w:rPr>
        <w:t xml:space="preserve"> в Хранилище</w:t>
      </w:r>
      <w:r>
        <w:rPr>
          <w:rFonts w:eastAsia="Arial Unicode MS"/>
        </w:rPr>
        <w:t xml:space="preserve"> согласно</w:t>
      </w:r>
      <w:r w:rsidR="001A7900" w:rsidRPr="001A7900">
        <w:rPr>
          <w:rFonts w:eastAsia="Arial Unicode MS"/>
        </w:rPr>
        <w:t xml:space="preserve"> </w:t>
      </w:r>
      <w:r w:rsidR="001A7900">
        <w:rPr>
          <w:rFonts w:eastAsia="Arial Unicode MS"/>
        </w:rPr>
        <w:t>изложенным</w:t>
      </w:r>
      <w:r>
        <w:rPr>
          <w:rFonts w:eastAsia="Arial Unicode MS"/>
        </w:rPr>
        <w:t xml:space="preserve"> требо</w:t>
      </w:r>
      <w:bookmarkStart w:id="9" w:name="Номер_мобильного_телефона_Рекомендателя"/>
      <w:bookmarkEnd w:id="9"/>
      <w:r>
        <w:rPr>
          <w:rFonts w:eastAsia="Arial Unicode MS"/>
        </w:rPr>
        <w:t>ван</w:t>
      </w:r>
      <w:r w:rsidR="00562EE3">
        <w:rPr>
          <w:rFonts w:eastAsia="Arial Unicode MS"/>
        </w:rPr>
        <w:t>иям</w:t>
      </w:r>
      <w:r w:rsidR="001A7900">
        <w:rPr>
          <w:rFonts w:eastAsia="Arial Unicode MS"/>
        </w:rPr>
        <w:t xml:space="preserve"> </w:t>
      </w:r>
      <w:r>
        <w:rPr>
          <w:rFonts w:eastAsia="Arial Unicode MS"/>
        </w:rPr>
        <w:t xml:space="preserve">в </w:t>
      </w:r>
      <w:r w:rsidR="00B5235E" w:rsidRPr="00B5235E">
        <w:rPr>
          <w:rFonts w:eastAsia="Arial Unicode MS"/>
        </w:rPr>
        <w:t xml:space="preserve">BR-7034 “Начисление бонусов за акцию пригласи друга в рамках </w:t>
      </w:r>
      <w:proofErr w:type="spellStart"/>
      <w:r w:rsidR="00B5235E" w:rsidRPr="00B5235E">
        <w:rPr>
          <w:rFonts w:eastAsia="Arial Unicode MS"/>
        </w:rPr>
        <w:t>предпроекта</w:t>
      </w:r>
      <w:proofErr w:type="spellEnd"/>
      <w:r w:rsidR="00B5235E" w:rsidRPr="00B5235E">
        <w:rPr>
          <w:rFonts w:eastAsia="Arial Unicode MS"/>
        </w:rPr>
        <w:t xml:space="preserve">  Коллекция 2.0”</w:t>
      </w:r>
      <w:r w:rsidR="00562EE3">
        <w:rPr>
          <w:rFonts w:eastAsia="Arial Unicode MS"/>
        </w:rPr>
        <w:t xml:space="preserve"> необходимо идентифицировать </w:t>
      </w:r>
      <w:proofErr w:type="spellStart"/>
      <w:r w:rsidR="00562EE3">
        <w:rPr>
          <w:rFonts w:eastAsia="Arial Unicode MS"/>
        </w:rPr>
        <w:t>Рекомендателя</w:t>
      </w:r>
      <w:proofErr w:type="spellEnd"/>
      <w:r w:rsidR="001A7900">
        <w:rPr>
          <w:rFonts w:eastAsia="Arial Unicode MS"/>
        </w:rPr>
        <w:t xml:space="preserve"> </w:t>
      </w:r>
      <w:del w:id="10" w:author="Беккер Андрей Викторович" w:date="2014-06-27T12:17:00Z">
        <w:r w:rsidR="001A7900" w:rsidDel="00F82553">
          <w:rPr>
            <w:rFonts w:eastAsia="Arial Unicode MS"/>
          </w:rPr>
          <w:delText>на сайте</w:delText>
        </w:r>
      </w:del>
      <w:del w:id="11" w:author="Беккер Андрей Викторович" w:date="2014-06-27T12:02:00Z">
        <w:r w:rsidR="001A7900" w:rsidDel="00EA0446">
          <w:rPr>
            <w:rFonts w:eastAsia="Arial Unicode MS"/>
          </w:rPr>
          <w:delText xml:space="preserve"> Коллекция</w:delText>
        </w:r>
      </w:del>
      <w:ins w:id="12" w:author="Беккер Андрей Викторович" w:date="2014-06-27T12:17:00Z">
        <w:r w:rsidR="00F82553">
          <w:rPr>
            <w:rFonts w:eastAsia="Arial Unicode MS"/>
          </w:rPr>
          <w:t xml:space="preserve"> в </w:t>
        </w:r>
      </w:ins>
      <w:ins w:id="13" w:author="Беккер Андрей Викторович" w:date="2014-06-27T12:02:00Z">
        <w:r w:rsidR="00EA0446">
          <w:rPr>
            <w:rFonts w:eastAsia="Arial Unicode MS"/>
          </w:rPr>
          <w:t xml:space="preserve"> Хранилищ</w:t>
        </w:r>
      </w:ins>
      <w:ins w:id="14" w:author="Беккер Андрей Викторович" w:date="2014-06-27T12:17:00Z">
        <w:r w:rsidR="00F82553">
          <w:rPr>
            <w:rFonts w:eastAsia="Arial Unicode MS"/>
          </w:rPr>
          <w:t>е</w:t>
        </w:r>
      </w:ins>
      <w:r w:rsidR="00562EE3">
        <w:rPr>
          <w:rFonts w:eastAsia="Arial Unicode MS"/>
        </w:rPr>
        <w:t>.</w:t>
      </w:r>
    </w:p>
    <w:p w:rsidR="00EA0446" w:rsidRPr="00F82553" w:rsidRDefault="00EF3FF9" w:rsidP="00EF3FF9">
      <w:pPr>
        <w:ind w:left="426"/>
        <w:jc w:val="both"/>
        <w:rPr>
          <w:ins w:id="15" w:author="Беккер Андрей Викторович" w:date="2014-06-27T12:04:00Z"/>
        </w:rPr>
      </w:pPr>
      <w:ins w:id="16" w:author="Беккер Андрей Викторович" w:date="2014-06-27T12:19:00Z">
        <w:r>
          <w:t xml:space="preserve">Хранилищу </w:t>
        </w:r>
      </w:ins>
      <w:ins w:id="17" w:author="Беккер Андрей Викторович" w:date="2014-06-27T12:04:00Z">
        <w:r w:rsidR="00EA0446" w:rsidRPr="00F82553">
          <w:t>необходимо проверять указанный номер телефона</w:t>
        </w:r>
      </w:ins>
      <w:ins w:id="18" w:author="Беккер Андрей Викторович" w:date="2014-06-27T12:22:00Z">
        <w:r w:rsidR="00A3479C">
          <w:t xml:space="preserve"> (логин)</w:t>
        </w:r>
      </w:ins>
      <w:ins w:id="19" w:author="Беккер Андрей Викторович" w:date="2014-06-27T12:04:00Z">
        <w:r w:rsidR="00EA0446" w:rsidRPr="00F82553">
          <w:t xml:space="preserve"> клиента-</w:t>
        </w:r>
        <w:proofErr w:type="spellStart"/>
        <w:r w:rsidR="00EA0446" w:rsidRPr="00F82553">
          <w:t>рекомендателя</w:t>
        </w:r>
        <w:proofErr w:type="spellEnd"/>
        <w:r w:rsidR="00EA0446" w:rsidRPr="00F82553">
          <w:t xml:space="preserve"> на наличие клиента в Системе (клиент должен быть зарегистрирован и не заблокирован)</w:t>
        </w:r>
      </w:ins>
      <w:ins w:id="20" w:author="Беккер Андрей Викторович" w:date="2014-06-27T12:19:00Z">
        <w:r>
          <w:t>.</w:t>
        </w:r>
      </w:ins>
    </w:p>
    <w:p w:rsidR="00EA0446" w:rsidRDefault="00EA0446" w:rsidP="00904DAF">
      <w:pPr>
        <w:ind w:left="426"/>
        <w:jc w:val="both"/>
        <w:rPr>
          <w:rFonts w:eastAsia="Arial Unicode MS"/>
        </w:rPr>
      </w:pPr>
    </w:p>
    <w:p w:rsidR="00562EE3" w:rsidRPr="00B630EC" w:rsidRDefault="00562EE3" w:rsidP="00904DAF">
      <w:pPr>
        <w:ind w:left="426"/>
        <w:jc w:val="both"/>
        <w:rPr>
          <w:rFonts w:eastAsia="Arial Unicode MS"/>
        </w:rPr>
      </w:pPr>
      <w:del w:id="21" w:author="Беккер Андрей Викторович" w:date="2014-06-27T12:02:00Z">
        <w:r w:rsidDel="00EA0446">
          <w:rPr>
            <w:rFonts w:eastAsia="Arial Unicode MS"/>
          </w:rPr>
          <w:delText>Для этого необходимо доработать взаимодействие</w:delText>
        </w:r>
        <w:r w:rsidR="00FD4A86" w:rsidDel="00EA0446">
          <w:rPr>
            <w:rFonts w:eastAsia="Arial Unicode MS"/>
          </w:rPr>
          <w:delText xml:space="preserve"> </w:delText>
        </w:r>
        <w:r w:rsidR="00FD4A86" w:rsidRPr="00FD4A86" w:rsidDel="00EA0446">
          <w:rPr>
            <w:rFonts w:eastAsia="Arial Unicode MS"/>
          </w:rPr>
          <w:delText>“3.2.</w:delText>
        </w:r>
        <w:r w:rsidR="00B630EC" w:rsidRPr="00B630EC" w:rsidDel="00EA0446">
          <w:rPr>
            <w:rFonts w:eastAsia="Arial Unicode MS"/>
          </w:rPr>
          <w:delText xml:space="preserve"> </w:delText>
        </w:r>
        <w:r w:rsidR="00FD4A86" w:rsidRPr="00FD4A86" w:rsidDel="00EA0446">
          <w:rPr>
            <w:rFonts w:eastAsia="Arial Unicode MS"/>
          </w:rPr>
          <w:delText xml:space="preserve">Регистрация клиентов на стороне Банка” </w:delText>
        </w:r>
        <w:r w:rsidR="00FD4A86" w:rsidDel="00EA0446">
          <w:rPr>
            <w:rFonts w:eastAsia="Arial Unicode MS"/>
          </w:rPr>
          <w:delText>из документа</w:delText>
        </w:r>
        <w:r w:rsidR="00FD4A86" w:rsidRPr="00FD4A86" w:rsidDel="00EA0446">
          <w:delText xml:space="preserve"> </w:delText>
        </w:r>
        <w:r w:rsidR="00B630EC" w:rsidRPr="00FD4A86" w:rsidDel="00EA0446">
          <w:rPr>
            <w:rFonts w:eastAsia="Arial Unicode MS"/>
          </w:rPr>
          <w:delText>«</w:delText>
        </w:r>
        <w:r w:rsidR="00FD4A86" w:rsidRPr="00FD4A86" w:rsidDel="00EA0446">
          <w:rPr>
            <w:rFonts w:eastAsia="Arial Unicode MS"/>
          </w:rPr>
          <w:delText>Описание электронного обмена информацией с системой ВТБ24-Лояльность</w:delText>
        </w:r>
      </w:del>
      <w:del w:id="22" w:author="Беккер Андрей Викторович" w:date="2014-06-27T12:24:00Z">
        <w:r w:rsidR="00FD4A86" w:rsidRPr="00FD4A86" w:rsidDel="00E9534C">
          <w:rPr>
            <w:rFonts w:eastAsia="Arial Unicode MS"/>
          </w:rPr>
          <w:delText>»</w:delText>
        </w:r>
        <w:r w:rsidDel="00E9534C">
          <w:rPr>
            <w:rFonts w:eastAsia="Arial Unicode MS"/>
          </w:rPr>
          <w:delText>.</w:delText>
        </w:r>
      </w:del>
    </w:p>
    <w:p w:rsidR="00B630EC" w:rsidRPr="0019653E" w:rsidRDefault="00B630EC" w:rsidP="00904DAF">
      <w:pPr>
        <w:ind w:left="426"/>
        <w:jc w:val="both"/>
        <w:rPr>
          <w:rFonts w:eastAsia="Arial Unicode MS"/>
        </w:rPr>
      </w:pPr>
    </w:p>
    <w:p w:rsidR="00B630EC" w:rsidRPr="00B630EC" w:rsidDel="00EA0446" w:rsidRDefault="00B630EC" w:rsidP="00904DAF">
      <w:pPr>
        <w:ind w:left="426"/>
        <w:jc w:val="both"/>
        <w:rPr>
          <w:del w:id="23" w:author="Беккер Андрей Викторович" w:date="2014-06-27T12:01:00Z"/>
          <w:rFonts w:eastAsia="Arial Unicode MS"/>
        </w:rPr>
      </w:pPr>
      <w:del w:id="24" w:author="Беккер Андрей Викторович" w:date="2014-06-27T12:01:00Z">
        <w:r w:rsidDel="00EA0446">
          <w:rPr>
            <w:rFonts w:eastAsia="Arial Unicode MS"/>
          </w:rPr>
          <w:lastRenderedPageBreak/>
          <w:delText xml:space="preserve">В </w:delText>
        </w:r>
        <w:r w:rsidRPr="00006326" w:rsidDel="00EA0446">
          <w:rPr>
            <w:rFonts w:eastAsia="Arial Unicode MS"/>
          </w:rPr>
          <w:delText>формат</w:delText>
        </w:r>
        <w:r w:rsidDel="00EA0446">
          <w:rPr>
            <w:rFonts w:eastAsia="Arial Unicode MS"/>
          </w:rPr>
          <w:delText xml:space="preserve"> исходящего файла от Хранилища необходимо добавить поле </w:delText>
        </w:r>
        <w:r w:rsidRPr="00212562" w:rsidDel="00EA0446">
          <w:rPr>
            <w:szCs w:val="20"/>
            <w:lang w:val="en-US"/>
          </w:rPr>
          <w:delText>MobilePhone</w:delText>
        </w:r>
        <w:r w:rsidRPr="00B630EC" w:rsidDel="00EA0446">
          <w:delText>Recommender</w:delText>
        </w:r>
        <w:r w:rsidDel="00EA0446">
          <w:delText xml:space="preserve"> (номер мобильного телефона Рекомендателя).</w:delText>
        </w:r>
      </w:del>
    </w:p>
    <w:p w:rsidR="007F26AD" w:rsidRDefault="007F26AD" w:rsidP="00904DAF">
      <w:pPr>
        <w:ind w:left="426"/>
        <w:jc w:val="both"/>
        <w:rPr>
          <w:rFonts w:eastAsia="Arial Unicode MS"/>
        </w:rPr>
      </w:pPr>
    </w:p>
    <w:p w:rsidR="001447CF" w:rsidDel="00EA0446" w:rsidRDefault="007F26AD" w:rsidP="00904DAF">
      <w:pPr>
        <w:ind w:left="426"/>
        <w:jc w:val="both"/>
        <w:rPr>
          <w:del w:id="25" w:author="Беккер Андрей Викторович" w:date="2014-06-27T12:01:00Z"/>
        </w:rPr>
      </w:pPr>
      <w:del w:id="26" w:author="Беккер Андрей Викторович" w:date="2014-06-27T12:01:00Z">
        <w:r w:rsidDel="00EA0446">
          <w:rPr>
            <w:rFonts w:eastAsia="Arial Unicode MS"/>
          </w:rPr>
          <w:delText>В формат входящего файла</w:delText>
        </w:r>
        <w:r w:rsidR="002E5D82" w:rsidDel="00EA0446">
          <w:rPr>
            <w:rFonts w:eastAsia="Arial Unicode MS"/>
          </w:rPr>
          <w:delText xml:space="preserve"> </w:delText>
        </w:r>
        <w:r w:rsidDel="00EA0446">
          <w:rPr>
            <w:rFonts w:eastAsia="Arial Unicode MS"/>
          </w:rPr>
          <w:delText xml:space="preserve">от Сайта </w:delText>
        </w:r>
        <w:r w:rsidR="003621DF" w:rsidDel="00EA0446">
          <w:rPr>
            <w:rFonts w:eastAsia="Arial Unicode MS"/>
          </w:rPr>
          <w:delText>к</w:delText>
        </w:r>
        <w:r w:rsidDel="00EA0446">
          <w:rPr>
            <w:rFonts w:eastAsia="Arial Unicode MS"/>
          </w:rPr>
          <w:delText xml:space="preserve"> Хранилищ</w:delText>
        </w:r>
        <w:r w:rsidR="003621DF" w:rsidDel="00EA0446">
          <w:rPr>
            <w:rFonts w:eastAsia="Arial Unicode MS"/>
          </w:rPr>
          <w:delText>у</w:delText>
        </w:r>
        <w:r w:rsidDel="00EA0446">
          <w:rPr>
            <w:rFonts w:eastAsia="Arial Unicode MS"/>
          </w:rPr>
          <w:delText xml:space="preserve"> необходимо добавить поле </w:delText>
        </w:r>
        <w:r w:rsidRPr="00B630EC" w:rsidDel="00EA0446">
          <w:delText>RecommenderClientId</w:delText>
        </w:r>
        <w:r w:rsidDel="00EA0446">
          <w:delText xml:space="preserve"> (идентификатор клиента (</w:delText>
        </w:r>
        <w:r w:rsidRPr="00716DFE" w:rsidDel="00EA0446">
          <w:delText>ClientId</w:delText>
        </w:r>
        <w:r w:rsidDel="00EA0446">
          <w:delText xml:space="preserve">) Сайта Коллекция, которому </w:delText>
        </w:r>
        <w:r w:rsidR="009450AA" w:rsidDel="00EA0446">
          <w:delText>соответствует</w:delText>
        </w:r>
        <w:r w:rsidDel="00EA0446">
          <w:delText xml:space="preserve"> мобильный телефон (логин) Рекомендателя)</w:delText>
        </w:r>
      </w:del>
    </w:p>
    <w:p w:rsidR="00CB0124" w:rsidRDefault="00CB0124" w:rsidP="00904DAF">
      <w:pPr>
        <w:ind w:left="426"/>
        <w:jc w:val="both"/>
      </w:pPr>
    </w:p>
    <w:p w:rsidR="003621DF" w:rsidDel="00EA0446" w:rsidRDefault="00CB0124" w:rsidP="00904DAF">
      <w:pPr>
        <w:ind w:left="426"/>
        <w:jc w:val="both"/>
        <w:rPr>
          <w:del w:id="27" w:author="Беккер Андрей Викторович" w:date="2014-06-27T12:01:00Z"/>
        </w:rPr>
      </w:pPr>
      <w:del w:id="28" w:author="Беккер Андрей Викторович" w:date="2014-06-27T12:01:00Z">
        <w:r w:rsidDel="00EA0446">
          <w:delText>Хранилище должно поддерживать изменени</w:delText>
        </w:r>
        <w:r w:rsidR="009450AA" w:rsidDel="00EA0446">
          <w:delText>я</w:delText>
        </w:r>
        <w:r w:rsidDel="00EA0446">
          <w:delText xml:space="preserve"> в формат</w:delText>
        </w:r>
        <w:r w:rsidR="009450AA" w:rsidDel="00EA0446">
          <w:delText>е</w:delText>
        </w:r>
        <w:r w:rsidDel="00EA0446">
          <w:delText xml:space="preserve"> обмена с Сайтом  (взаимодействие </w:delText>
        </w:r>
        <w:r w:rsidRPr="00FD4A86" w:rsidDel="00EA0446">
          <w:rPr>
            <w:rFonts w:eastAsia="Arial Unicode MS"/>
          </w:rPr>
          <w:delText>3.2.</w:delText>
        </w:r>
        <w:r w:rsidRPr="00B630EC" w:rsidDel="00EA0446">
          <w:rPr>
            <w:rFonts w:eastAsia="Arial Unicode MS"/>
          </w:rPr>
          <w:delText xml:space="preserve"> </w:delText>
        </w:r>
        <w:r w:rsidRPr="00FD4A86" w:rsidDel="00EA0446">
          <w:rPr>
            <w:rFonts w:eastAsia="Arial Unicode MS"/>
          </w:rPr>
          <w:delText>Регистрация клиентов на стороне Банка</w:delText>
        </w:r>
        <w:r w:rsidDel="00EA0446">
          <w:delText>).</w:delText>
        </w:r>
      </w:del>
    </w:p>
    <w:p w:rsidR="00DC7BCA" w:rsidDel="00B37C1F" w:rsidRDefault="00DC7BCA" w:rsidP="001447CF">
      <w:pPr>
        <w:pStyle w:val="3"/>
        <w:rPr>
          <w:del w:id="29" w:author="Беккер Андрей Викторович" w:date="2014-06-27T12:24:00Z"/>
        </w:rPr>
      </w:pPr>
    </w:p>
    <w:p w:rsidR="001447CF" w:rsidRPr="005841B4" w:rsidRDefault="001447CF" w:rsidP="001447CF">
      <w:pPr>
        <w:pStyle w:val="3"/>
      </w:pPr>
      <w:bookmarkStart w:id="30" w:name="_4.2.4._Требования_к"/>
      <w:bookmarkStart w:id="31" w:name="_GoBack"/>
      <w:bookmarkEnd w:id="30"/>
      <w:bookmarkEnd w:id="31"/>
      <w:r w:rsidRPr="005841B4">
        <w:t>4.</w:t>
      </w:r>
      <w:r>
        <w:t>2</w:t>
      </w:r>
      <w:r w:rsidRPr="005841B4">
        <w:t>.</w:t>
      </w:r>
      <w:r>
        <w:t>4</w:t>
      </w:r>
      <w:r w:rsidRPr="005841B4">
        <w:t xml:space="preserve">. Требования к </w:t>
      </w:r>
      <w:r>
        <w:t xml:space="preserve">Сайту </w:t>
      </w:r>
      <w:r w:rsidRPr="00850DAC">
        <w:rPr>
          <w:rFonts w:eastAsia="Arial Unicode MS"/>
          <w:u w:color="000000"/>
        </w:rPr>
        <w:t>“</w:t>
      </w:r>
      <w:r w:rsidRPr="00A55E57">
        <w:rPr>
          <w:rFonts w:eastAsia="Arial Unicode MS"/>
          <w:u w:color="000000"/>
        </w:rPr>
        <w:t>ВТБ24</w:t>
      </w:r>
      <w:r w:rsidRPr="00850DAC">
        <w:rPr>
          <w:rFonts w:eastAsia="Arial Unicode MS"/>
          <w:u w:color="000000"/>
        </w:rPr>
        <w:t>-</w:t>
      </w:r>
      <w:r>
        <w:rPr>
          <w:rFonts w:eastAsia="Arial Unicode MS"/>
          <w:u w:color="000000"/>
        </w:rPr>
        <w:t>Лояльность</w:t>
      </w:r>
      <w:r w:rsidRPr="00850DAC">
        <w:rPr>
          <w:rFonts w:eastAsia="Arial Unicode MS"/>
          <w:u w:color="000000"/>
        </w:rPr>
        <w:t>”</w:t>
      </w:r>
    </w:p>
    <w:p w:rsidR="003621DF" w:rsidDel="00EA0446" w:rsidRDefault="003621DF" w:rsidP="00B630EC">
      <w:pPr>
        <w:jc w:val="both"/>
        <w:rPr>
          <w:del w:id="32" w:author="Беккер Андрей Викторович" w:date="2014-06-27T12:00:00Z"/>
        </w:rPr>
      </w:pPr>
    </w:p>
    <w:p w:rsidR="003621DF" w:rsidDel="00EA0446" w:rsidRDefault="003621DF" w:rsidP="00904DAF">
      <w:pPr>
        <w:ind w:left="426"/>
        <w:jc w:val="both"/>
        <w:rPr>
          <w:del w:id="33" w:author="Беккер Андрей Викторович" w:date="2014-06-27T12:00:00Z"/>
        </w:rPr>
      </w:pPr>
      <w:del w:id="34" w:author="Беккер Андрей Викторович" w:date="2014-06-27T12:00:00Z">
        <w:r w:rsidDel="00EA0446">
          <w:delText>Сайт должен поддерживать измене</w:delText>
        </w:r>
        <w:r w:rsidR="00CB0124" w:rsidDel="00EA0446">
          <w:delText>нный</w:delText>
        </w:r>
        <w:r w:rsidDel="00EA0446">
          <w:delText xml:space="preserve">  формат обмена с Хранилищем (см. пункт</w:delText>
        </w:r>
        <w:r w:rsidR="00CB0124" w:rsidDel="00EA0446">
          <w:delText xml:space="preserve"> 4.2.3.2.</w:delText>
        </w:r>
        <w:r w:rsidDel="00EA0446">
          <w:delText xml:space="preserve"> </w:delText>
        </w:r>
        <w:r w:rsidR="00CB0124" w:rsidDel="00EA0446">
          <w:delText xml:space="preserve"> </w:delText>
        </w:r>
        <w:r w:rsidR="00EA0446" w:rsidDel="00EA0446">
          <w:fldChar w:fldCharType="begin"/>
        </w:r>
        <w:r w:rsidR="00EA0446" w:rsidDel="00EA0446">
          <w:delInstrText xml:space="preserve"> HYPERLINK \l "Номер_мобильного_телефона_Рекомендателя" </w:delInstrText>
        </w:r>
        <w:r w:rsidR="00EA0446" w:rsidDel="00EA0446">
          <w:fldChar w:fldCharType="separate"/>
        </w:r>
        <w:r w:rsidR="00CB0124" w:rsidRPr="00CB0124" w:rsidDel="00EA0446">
          <w:rPr>
            <w:rStyle w:val="afb"/>
          </w:rPr>
          <w:delText>Номер мобильного телефона Рекомендателя</w:delText>
        </w:r>
        <w:r w:rsidR="00EA0446" w:rsidDel="00EA0446">
          <w:rPr>
            <w:rStyle w:val="afb"/>
          </w:rPr>
          <w:fldChar w:fldCharType="end"/>
        </w:r>
        <w:r w:rsidDel="00EA0446">
          <w:delText>)</w:delText>
        </w:r>
        <w:r w:rsidR="00CB0124" w:rsidDel="00EA0446">
          <w:delText>.</w:delText>
        </w:r>
      </w:del>
    </w:p>
    <w:p w:rsidR="00DC7BCA" w:rsidRDefault="00DC7BCA" w:rsidP="00B630EC">
      <w:pPr>
        <w:jc w:val="both"/>
      </w:pPr>
    </w:p>
    <w:p w:rsidR="001447CF" w:rsidRDefault="001447CF" w:rsidP="00904DAF">
      <w:pPr>
        <w:spacing w:before="120" w:after="120"/>
        <w:ind w:left="426"/>
        <w:jc w:val="both"/>
        <w:rPr>
          <w:b/>
          <w:u w:val="single"/>
        </w:rPr>
      </w:pPr>
      <w:bookmarkStart w:id="35" w:name="Доработки_сайта_Программы_лояльности"/>
      <w:r w:rsidRPr="00101634">
        <w:rPr>
          <w:b/>
          <w:u w:val="single"/>
        </w:rPr>
        <w:t xml:space="preserve">Доработки сайта Программы лояльности </w:t>
      </w:r>
      <w:bookmarkEnd w:id="35"/>
      <w:r w:rsidRPr="00101634">
        <w:rPr>
          <w:b/>
          <w:u w:val="single"/>
        </w:rPr>
        <w:t>ВТБ24 «Коллекция»:</w:t>
      </w:r>
    </w:p>
    <w:p w:rsidR="001447CF" w:rsidDel="00EF3FF9" w:rsidRDefault="001447CF" w:rsidP="00904DAF">
      <w:pPr>
        <w:pStyle w:val="af4"/>
        <w:spacing w:before="120" w:after="120" w:line="240" w:lineRule="auto"/>
        <w:ind w:left="993"/>
        <w:jc w:val="both"/>
        <w:rPr>
          <w:del w:id="36" w:author="Беккер Андрей Викторович" w:date="2014-06-27T12:20:00Z"/>
          <w:rFonts w:cs="Times New Roman"/>
          <w:szCs w:val="24"/>
        </w:rPr>
      </w:pPr>
      <w:del w:id="37" w:author="Беккер Андрей Викторович" w:date="2014-06-27T12:20:00Z">
        <w:r w:rsidDel="00EF3FF9">
          <w:rPr>
            <w:rFonts w:cs="Times New Roman"/>
            <w:szCs w:val="24"/>
          </w:rPr>
          <w:delText>- п</w:delText>
        </w:r>
        <w:r w:rsidRPr="00293154" w:rsidDel="00EF3FF9">
          <w:rPr>
            <w:rFonts w:cs="Times New Roman"/>
            <w:szCs w:val="24"/>
          </w:rPr>
          <w:delText>ри регистрации</w:delText>
        </w:r>
        <w:r w:rsidDel="00EF3FF9">
          <w:rPr>
            <w:rFonts w:cs="Times New Roman"/>
            <w:szCs w:val="24"/>
          </w:rPr>
          <w:delText xml:space="preserve"> клиента на Сайте из систем Банка</w:delText>
        </w:r>
        <w:r w:rsidR="00B8768F" w:rsidDel="00EF3FF9">
          <w:rPr>
            <w:rFonts w:cs="Times New Roman"/>
            <w:szCs w:val="24"/>
          </w:rPr>
          <w:delText>,</w:delText>
        </w:r>
        <w:r w:rsidRPr="00293154" w:rsidDel="00EF3FF9">
          <w:rPr>
            <w:rFonts w:cs="Times New Roman"/>
            <w:szCs w:val="24"/>
          </w:rPr>
          <w:delText xml:space="preserve"> необходимо проверять указанный номер телефона клиента-</w:delText>
        </w:r>
        <w:r w:rsidDel="00EF3FF9">
          <w:rPr>
            <w:rFonts w:cs="Times New Roman"/>
            <w:szCs w:val="24"/>
          </w:rPr>
          <w:delText>р</w:delText>
        </w:r>
        <w:r w:rsidRPr="00293154" w:rsidDel="00EF3FF9">
          <w:rPr>
            <w:rFonts w:cs="Times New Roman"/>
            <w:szCs w:val="24"/>
          </w:rPr>
          <w:delText xml:space="preserve">екомендателя на наличие клиента в Системе </w:delText>
        </w:r>
        <w:r w:rsidDel="00EF3FF9">
          <w:rPr>
            <w:rFonts w:cs="Times New Roman"/>
            <w:szCs w:val="24"/>
          </w:rPr>
          <w:delText xml:space="preserve">Сайта </w:delText>
        </w:r>
        <w:r w:rsidRPr="00293154" w:rsidDel="00EF3FF9">
          <w:rPr>
            <w:rFonts w:cs="Times New Roman"/>
            <w:szCs w:val="24"/>
          </w:rPr>
          <w:delText>(клиент должен быть зарегистрирован и не заблокирован). Если клиент</w:delText>
        </w:r>
        <w:r w:rsidDel="00EF3FF9">
          <w:rPr>
            <w:rFonts w:cs="Times New Roman"/>
            <w:szCs w:val="24"/>
          </w:rPr>
          <w:delText>-рекомендатель</w:delText>
        </w:r>
        <w:r w:rsidRPr="00293154" w:rsidDel="00EF3FF9">
          <w:rPr>
            <w:rFonts w:cs="Times New Roman"/>
            <w:szCs w:val="24"/>
          </w:rPr>
          <w:delText xml:space="preserve"> не соответствует данным требованиям, то</w:delText>
        </w:r>
        <w:r w:rsidDel="00EF3FF9">
          <w:rPr>
            <w:rFonts w:cs="Times New Roman"/>
            <w:szCs w:val="24"/>
          </w:rPr>
          <w:delText xml:space="preserve"> </w:delText>
        </w:r>
        <w:r w:rsidR="00006326" w:rsidDel="00EF3FF9">
          <w:rPr>
            <w:rFonts w:cs="Times New Roman"/>
            <w:szCs w:val="24"/>
          </w:rPr>
          <w:delText xml:space="preserve">в поле </w:delText>
        </w:r>
        <w:r w:rsidR="00006326" w:rsidRPr="00B630EC" w:rsidDel="00EF3FF9">
          <w:delText>RecommenderClientId</w:delText>
        </w:r>
        <w:r w:rsidR="00006326" w:rsidDel="00EF3FF9">
          <w:delText xml:space="preserve"> Хранилищу ничего не передается</w:delText>
        </w:r>
        <w:r w:rsidR="0019653E" w:rsidRPr="0019653E" w:rsidDel="00EF3FF9">
          <w:rPr>
            <w:rFonts w:cs="Times New Roman"/>
            <w:szCs w:val="24"/>
          </w:rPr>
          <w:delText>;</w:delText>
        </w:r>
      </w:del>
    </w:p>
    <w:p w:rsidR="00345A97" w:rsidRPr="00345A97" w:rsidRDefault="00345A97" w:rsidP="00345A97">
      <w:pPr>
        <w:pStyle w:val="af4"/>
        <w:spacing w:before="120" w:after="120" w:line="240" w:lineRule="auto"/>
        <w:ind w:left="993"/>
        <w:jc w:val="both"/>
      </w:pPr>
      <w:r>
        <w:rPr>
          <w:rFonts w:cs="Times New Roman"/>
          <w:szCs w:val="24"/>
        </w:rPr>
        <w:t xml:space="preserve">- необходимо обеспечить отключение клиента согласно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1A7900">
        <w:rPr>
          <w:b/>
        </w:rPr>
        <w:t>отключение</w:t>
      </w:r>
      <w:r w:rsidRPr="00842051">
        <w:t>»</w:t>
      </w:r>
      <w:r w:rsidRPr="00345A97">
        <w:t>;</w:t>
      </w:r>
    </w:p>
    <w:p w:rsidR="0019653E" w:rsidRPr="00B630EC" w:rsidRDefault="0019653E" w:rsidP="00345A97">
      <w:pPr>
        <w:pStyle w:val="af4"/>
        <w:spacing w:before="120" w:after="120" w:line="240" w:lineRule="auto"/>
        <w:ind w:left="993"/>
        <w:jc w:val="both"/>
        <w:rPr>
          <w:rFonts w:eastAsia="Arial Unicode MS"/>
        </w:rPr>
      </w:pPr>
      <w:r w:rsidRPr="0019653E">
        <w:rPr>
          <w:rFonts w:cs="Times New Roman"/>
          <w:szCs w:val="24"/>
        </w:rPr>
        <w:t xml:space="preserve">- </w:t>
      </w:r>
      <w:r>
        <w:t xml:space="preserve">необходимо обеспечить взаимодействие </w:t>
      </w:r>
      <w:r w:rsidRPr="00FD4A86">
        <w:rPr>
          <w:rFonts w:eastAsia="Arial Unicode MS"/>
        </w:rPr>
        <w:t>“3.</w:t>
      </w:r>
      <w:r w:rsidRPr="0019653E">
        <w:rPr>
          <w:rFonts w:eastAsia="Arial Unicode MS"/>
        </w:rPr>
        <w:t>4</w:t>
      </w:r>
      <w:r w:rsidRPr="00FD4A86">
        <w:rPr>
          <w:rFonts w:eastAsia="Arial Unicode MS"/>
        </w:rPr>
        <w:t>.</w:t>
      </w:r>
      <w:r w:rsidRPr="00B630EC">
        <w:rPr>
          <w:rFonts w:eastAsia="Arial Unicode MS"/>
        </w:rPr>
        <w:t xml:space="preserve"> </w:t>
      </w:r>
      <w:bookmarkStart w:id="38" w:name="_Toc350437933"/>
      <w:r>
        <w:t>Отключение клиентов от Системы лояльности</w:t>
      </w:r>
      <w:bookmarkEnd w:id="38"/>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w:t>
      </w:r>
    </w:p>
    <w:p w:rsidR="0019653E" w:rsidRPr="0019653E" w:rsidRDefault="0019653E" w:rsidP="00904DAF">
      <w:pPr>
        <w:pStyle w:val="af4"/>
        <w:spacing w:before="120" w:after="120" w:line="240" w:lineRule="auto"/>
        <w:ind w:left="993"/>
        <w:jc w:val="both"/>
        <w:rPr>
          <w:rFonts w:cs="Times New Roman"/>
          <w:szCs w:val="24"/>
        </w:rPr>
      </w:pPr>
    </w:p>
    <w:p w:rsidR="00DC7BCA" w:rsidRPr="00DC7BCA" w:rsidRDefault="00DC7BCA" w:rsidP="00DC7BCA">
      <w:pPr>
        <w:pStyle w:val="3"/>
      </w:pPr>
      <w:bookmarkStart w:id="39" w:name="_4.2.5._Требования_к"/>
      <w:bookmarkEnd w:id="39"/>
      <w:r w:rsidRPr="005841B4">
        <w:t>4.</w:t>
      </w:r>
      <w:r>
        <w:t>2</w:t>
      </w:r>
      <w:r w:rsidRPr="005841B4">
        <w:t>.</w:t>
      </w:r>
      <w:r>
        <w:t>5</w:t>
      </w:r>
      <w:r w:rsidRPr="005841B4">
        <w:t xml:space="preserve">. Требования к </w:t>
      </w:r>
      <w:proofErr w:type="spellStart"/>
      <w:r>
        <w:t>Телебанку</w:t>
      </w:r>
      <w:proofErr w:type="spellEnd"/>
    </w:p>
    <w:p w:rsidR="001447CF" w:rsidRDefault="001447CF" w:rsidP="00B630EC">
      <w:pPr>
        <w:jc w:val="both"/>
      </w:pPr>
    </w:p>
    <w:p w:rsidR="00771892" w:rsidRDefault="00771892" w:rsidP="006C5B12">
      <w:pPr>
        <w:pStyle w:val="af4"/>
        <w:numPr>
          <w:ilvl w:val="0"/>
          <w:numId w:val="23"/>
        </w:numPr>
        <w:jc w:val="both"/>
      </w:pPr>
      <w:r>
        <w:t xml:space="preserve">Механизм </w:t>
      </w:r>
      <w:r w:rsidR="00AD5C0B">
        <w:t xml:space="preserve">взаимодействия </w:t>
      </w:r>
      <w:proofErr w:type="spellStart"/>
      <w:r w:rsidR="00AD5C0B">
        <w:t>Телебанка</w:t>
      </w:r>
      <w:proofErr w:type="spellEnd"/>
      <w:r w:rsidR="00AD5C0B">
        <w:t xml:space="preserve"> с Хранилищем описан в пункт</w:t>
      </w:r>
      <w:r w:rsidR="006C5B12">
        <w:t>ах</w:t>
      </w:r>
      <w:r w:rsidR="00AD5C0B">
        <w:t xml:space="preserve"> </w:t>
      </w:r>
      <w:hyperlink r:id="rId23" w:anchor="_Диаграмма_действия_" w:history="1">
        <w:r w:rsidR="006C5B12" w:rsidRPr="006C5B12">
          <w:rPr>
            <w:rStyle w:val="afb"/>
          </w:rPr>
          <w:t xml:space="preserve">2.1.1.1. “Диаграмма действия </w:t>
        </w:r>
        <w:r w:rsidR="006C5B12" w:rsidRPr="006C5B12">
          <w:rPr>
            <w:rStyle w:val="afb"/>
            <w:rFonts w:cs="Times New Roman"/>
            <w:szCs w:val="24"/>
          </w:rPr>
          <w:t xml:space="preserve">“Подключение клиента к Программе Коллекция через </w:t>
        </w:r>
        <w:proofErr w:type="spellStart"/>
        <w:r w:rsidR="006C5B12" w:rsidRPr="006C5B12">
          <w:rPr>
            <w:rStyle w:val="afb"/>
            <w:rFonts w:cs="Times New Roman"/>
            <w:szCs w:val="24"/>
          </w:rPr>
          <w:t>Зибель</w:t>
        </w:r>
        <w:proofErr w:type="spellEnd"/>
        <w:r w:rsidR="006C5B12" w:rsidRPr="006C5B12">
          <w:rPr>
            <w:rStyle w:val="afb"/>
            <w:rFonts w:cs="Times New Roman"/>
            <w:szCs w:val="24"/>
          </w:rPr>
          <w:t xml:space="preserve"> </w:t>
        </w:r>
        <w:r w:rsidR="006C5B12" w:rsidRPr="006C5B12">
          <w:rPr>
            <w:rStyle w:val="afb"/>
            <w:rFonts w:cs="Times New Roman"/>
            <w:szCs w:val="24"/>
            <w:lang w:val="en-US"/>
          </w:rPr>
          <w:t>CRM</w:t>
        </w:r>
        <w:r w:rsidR="006C5B12" w:rsidRPr="006C5B12">
          <w:rPr>
            <w:rStyle w:val="afb"/>
            <w:rFonts w:cs="Times New Roman"/>
            <w:szCs w:val="24"/>
          </w:rPr>
          <w:t xml:space="preserve">, </w:t>
        </w:r>
        <w:proofErr w:type="spellStart"/>
        <w:r w:rsidR="006C5B12" w:rsidRPr="006C5B12">
          <w:rPr>
            <w:rStyle w:val="afb"/>
            <w:rFonts w:cs="Times New Roman"/>
            <w:szCs w:val="24"/>
          </w:rPr>
          <w:t>Телебанк</w:t>
        </w:r>
        <w:proofErr w:type="spellEnd"/>
        <w:r w:rsidR="006C5B12" w:rsidRPr="006C5B12">
          <w:rPr>
            <w:rStyle w:val="afb"/>
            <w:rFonts w:cs="Times New Roman"/>
            <w:szCs w:val="24"/>
          </w:rPr>
          <w:t xml:space="preserve">, </w:t>
        </w:r>
        <w:r w:rsidR="006C5B12" w:rsidRPr="006C5B12">
          <w:rPr>
            <w:rStyle w:val="afb"/>
            <w:rFonts w:cs="Times New Roman"/>
            <w:szCs w:val="24"/>
            <w:lang w:val="en-US"/>
          </w:rPr>
          <w:t>ATM</w:t>
        </w:r>
        <w:r w:rsidR="006C5B12" w:rsidRPr="006C5B12">
          <w:rPr>
            <w:rStyle w:val="afb"/>
            <w:rFonts w:cs="Times New Roman"/>
            <w:szCs w:val="24"/>
          </w:rPr>
          <w:t>””</w:t>
        </w:r>
      </w:hyperlink>
      <w:r w:rsidR="006C5B12" w:rsidRPr="006C5B12">
        <w:rPr>
          <w:rFonts w:cs="Times New Roman"/>
          <w:color w:val="000000"/>
          <w:szCs w:val="24"/>
        </w:rPr>
        <w:t xml:space="preserve">,  </w:t>
      </w:r>
      <w:hyperlink r:id="rId24" w:anchor="_Диаграмма_действия_" w:history="1">
        <w:r w:rsidR="006C5B12" w:rsidRPr="006C5B12">
          <w:rPr>
            <w:rStyle w:val="afb"/>
            <w:rFonts w:cs="Times New Roman"/>
            <w:szCs w:val="24"/>
          </w:rPr>
          <w:t>4.1.1.3. “Диаграмма действия “Подключен ли клиент к Программе Коллекция”.</w:t>
        </w:r>
      </w:hyperlink>
    </w:p>
    <w:p w:rsidR="00676493" w:rsidRDefault="00AA6D04" w:rsidP="00676493">
      <w:pPr>
        <w:pStyle w:val="af4"/>
        <w:numPr>
          <w:ilvl w:val="0"/>
          <w:numId w:val="23"/>
        </w:numPr>
        <w:jc w:val="both"/>
      </w:pPr>
      <w:r>
        <w:t>Н</w:t>
      </w:r>
      <w:r w:rsidR="00676493">
        <w:t>еобходимо реализовать возможность подключ</w:t>
      </w:r>
      <w:r>
        <w:t>ения</w:t>
      </w:r>
      <w:r w:rsidR="00676493">
        <w:t xml:space="preserve"> </w:t>
      </w:r>
      <w:r>
        <w:t xml:space="preserve">клиента банка в </w:t>
      </w:r>
      <w:proofErr w:type="spellStart"/>
      <w:r>
        <w:t>Телебанке</w:t>
      </w:r>
      <w:proofErr w:type="spellEnd"/>
      <w:r>
        <w:t xml:space="preserve"> </w:t>
      </w:r>
      <w:r w:rsidR="00676493">
        <w:t>к Программе Коллекция.</w:t>
      </w:r>
    </w:p>
    <w:p w:rsidR="00676493" w:rsidRDefault="00676493" w:rsidP="00771892">
      <w:pPr>
        <w:pStyle w:val="af4"/>
        <w:numPr>
          <w:ilvl w:val="0"/>
          <w:numId w:val="23"/>
        </w:numPr>
        <w:jc w:val="both"/>
      </w:pPr>
      <w:r>
        <w:t xml:space="preserve">Если клиент банка к Программе Коллекция  подключен, то возможность подключения через </w:t>
      </w:r>
      <w:proofErr w:type="spellStart"/>
      <w:r>
        <w:t>Телебанк</w:t>
      </w:r>
      <w:proofErr w:type="spellEnd"/>
      <w:r>
        <w:t xml:space="preserve"> к Программе Коллекция не должна быть доступна.</w:t>
      </w:r>
    </w:p>
    <w:p w:rsidR="000D0FEA" w:rsidRPr="000D0FEA" w:rsidRDefault="000D0FEA" w:rsidP="00771892">
      <w:pPr>
        <w:pStyle w:val="af4"/>
        <w:numPr>
          <w:ilvl w:val="0"/>
          <w:numId w:val="23"/>
        </w:numPr>
        <w:jc w:val="both"/>
      </w:pPr>
      <w:r>
        <w:t>В форме</w:t>
      </w:r>
      <w:r w:rsidR="00AF6F40">
        <w:t xml:space="preserve"> </w:t>
      </w:r>
      <w:proofErr w:type="spellStart"/>
      <w:r w:rsidR="00AF6F40">
        <w:t>Телебанка</w:t>
      </w:r>
      <w:proofErr w:type="spellEnd"/>
      <w:r>
        <w:t xml:space="preserve"> для регистрации в Программе Коллекция необходимо предоставить возможность </w:t>
      </w:r>
      <w:r w:rsidR="00636860">
        <w:t>клиенту</w:t>
      </w:r>
      <w:r>
        <w:t xml:space="preserve"> заполнять следующие поля</w:t>
      </w:r>
      <w:r w:rsidRPr="000D0FEA">
        <w:t>:</w:t>
      </w:r>
    </w:p>
    <w:p w:rsidR="000D0FEA" w:rsidRDefault="000D0FEA" w:rsidP="000D0FEA">
      <w:pPr>
        <w:pStyle w:val="af4"/>
        <w:numPr>
          <w:ilvl w:val="0"/>
          <w:numId w:val="22"/>
        </w:numPr>
        <w:tabs>
          <w:tab w:val="left" w:pos="1560"/>
        </w:tabs>
        <w:ind w:left="1418" w:hanging="11"/>
        <w:jc w:val="both"/>
      </w:pPr>
      <w:r>
        <w:t>номер мобильного телефона Клиента</w:t>
      </w:r>
      <w:r w:rsidR="009D6098">
        <w:t xml:space="preserve"> (</w:t>
      </w:r>
      <w:proofErr w:type="gramStart"/>
      <w:r w:rsidR="009D6098">
        <w:t>обязательное</w:t>
      </w:r>
      <w:proofErr w:type="gramEnd"/>
      <w:r w:rsidR="009D6098">
        <w:t>)</w:t>
      </w:r>
      <w:r w:rsidRPr="00F50EEA">
        <w:t>;</w:t>
      </w:r>
    </w:p>
    <w:p w:rsidR="000D0FEA" w:rsidRDefault="000D0FEA" w:rsidP="000D0FEA">
      <w:pPr>
        <w:pStyle w:val="af4"/>
        <w:numPr>
          <w:ilvl w:val="0"/>
          <w:numId w:val="22"/>
        </w:numPr>
        <w:tabs>
          <w:tab w:val="left" w:pos="1560"/>
        </w:tabs>
        <w:ind w:left="1418" w:hanging="11"/>
        <w:jc w:val="both"/>
      </w:pPr>
      <w:r>
        <w:t xml:space="preserve">номер мобильного телефона </w:t>
      </w:r>
      <w:proofErr w:type="spellStart"/>
      <w:r>
        <w:t>Рекомендателя</w:t>
      </w:r>
      <w:proofErr w:type="spellEnd"/>
      <w:r>
        <w:t xml:space="preserve"> (</w:t>
      </w:r>
      <w:proofErr w:type="gramStart"/>
      <w:r>
        <w:t>необязательное</w:t>
      </w:r>
      <w:proofErr w:type="gramEnd"/>
      <w:r>
        <w:t>)</w:t>
      </w:r>
      <w:r w:rsidRPr="00AF6F40">
        <w:t>;</w:t>
      </w:r>
    </w:p>
    <w:p w:rsidR="000D0FEA" w:rsidRDefault="000D0FEA" w:rsidP="000D0FEA">
      <w:pPr>
        <w:pStyle w:val="af4"/>
        <w:numPr>
          <w:ilvl w:val="0"/>
          <w:numId w:val="22"/>
        </w:numPr>
        <w:tabs>
          <w:tab w:val="left" w:pos="1560"/>
        </w:tabs>
        <w:ind w:left="1418" w:hanging="11"/>
        <w:jc w:val="both"/>
      </w:pPr>
      <w:proofErr w:type="gramStart"/>
      <w:r>
        <w:t>е</w:t>
      </w:r>
      <w:proofErr w:type="gramEnd"/>
      <w:r>
        <w:t>-</w:t>
      </w:r>
      <w:proofErr w:type="spellStart"/>
      <w:r>
        <w:t>mail</w:t>
      </w:r>
      <w:proofErr w:type="spellEnd"/>
      <w:r>
        <w:t xml:space="preserve"> клиента (необязательное)</w:t>
      </w:r>
      <w:r>
        <w:rPr>
          <w:lang w:val="en-US"/>
        </w:rPr>
        <w:t>.</w:t>
      </w:r>
    </w:p>
    <w:p w:rsidR="00AD5C0B" w:rsidRDefault="00AD5C0B" w:rsidP="00771892">
      <w:pPr>
        <w:pStyle w:val="af4"/>
        <w:numPr>
          <w:ilvl w:val="0"/>
          <w:numId w:val="23"/>
        </w:numPr>
        <w:jc w:val="both"/>
      </w:pPr>
      <w:r>
        <w:t xml:space="preserve">В данной заявке описаны механизмы взаимодействия </w:t>
      </w:r>
      <w:proofErr w:type="spellStart"/>
      <w:r>
        <w:t>Телебанка</w:t>
      </w:r>
      <w:proofErr w:type="spellEnd"/>
      <w:r>
        <w:t xml:space="preserve"> с Хранилищем и описан интеграционный слой между Хранилищем и </w:t>
      </w:r>
      <w:proofErr w:type="spellStart"/>
      <w:r>
        <w:t>Телебанком</w:t>
      </w:r>
      <w:proofErr w:type="spellEnd"/>
      <w:r>
        <w:t xml:space="preserve">.  Доработки </w:t>
      </w:r>
      <w:proofErr w:type="spellStart"/>
      <w:r>
        <w:t>Телебанка</w:t>
      </w:r>
      <w:proofErr w:type="spellEnd"/>
      <w:r>
        <w:t xml:space="preserve"> (пользовательский интерфейс и т.д.) должны быть описаны в заявке  проект</w:t>
      </w:r>
      <w:r w:rsidR="00E16BE1">
        <w:t>а</w:t>
      </w:r>
      <w:r>
        <w:t xml:space="preserve"> Удаленные канал ДБО.</w:t>
      </w:r>
      <w:r w:rsidR="000D0FEA">
        <w:t xml:space="preserve"> Для инициации процесса</w:t>
      </w:r>
      <w:r w:rsidR="00E16BE1">
        <w:t xml:space="preserve"> оценки и разработки </w:t>
      </w:r>
      <w:r w:rsidR="00E16BE1">
        <w:lastRenderedPageBreak/>
        <w:t xml:space="preserve">требований в </w:t>
      </w:r>
      <w:proofErr w:type="spellStart"/>
      <w:r w:rsidR="00E16BE1">
        <w:t>Телебанке</w:t>
      </w:r>
      <w:proofErr w:type="spellEnd"/>
      <w:r w:rsidR="000D0FEA">
        <w:t xml:space="preserve"> необходимо направить </w:t>
      </w:r>
      <w:proofErr w:type="spellStart"/>
      <w:r w:rsidR="000D0FEA">
        <w:t>межпроектный</w:t>
      </w:r>
      <w:proofErr w:type="spellEnd"/>
      <w:r w:rsidR="000D0FEA">
        <w:t xml:space="preserve"> запрос в проект</w:t>
      </w:r>
      <w:r w:rsidR="000D0FEA" w:rsidRPr="000D0FEA">
        <w:t xml:space="preserve"> </w:t>
      </w:r>
      <w:r w:rsidR="000D0FEA">
        <w:t>Удаленные канал</w:t>
      </w:r>
      <w:r w:rsidR="00ED22CF">
        <w:t>ы</w:t>
      </w:r>
      <w:r w:rsidR="000D0FEA">
        <w:t xml:space="preserve"> ДБО.</w:t>
      </w:r>
    </w:p>
    <w:p w:rsidR="00822CAC" w:rsidRDefault="00822CAC" w:rsidP="00822CAC">
      <w:pPr>
        <w:pStyle w:val="3"/>
      </w:pPr>
      <w:bookmarkStart w:id="40" w:name="_4.2.6._Требования_к"/>
      <w:bookmarkEnd w:id="40"/>
      <w:r w:rsidRPr="005841B4">
        <w:t>4.</w:t>
      </w:r>
      <w:r>
        <w:t>2</w:t>
      </w:r>
      <w:r w:rsidRPr="005841B4">
        <w:t>.</w:t>
      </w:r>
      <w:r w:rsidRPr="00676493">
        <w:t>6</w:t>
      </w:r>
      <w:r w:rsidRPr="005841B4">
        <w:t xml:space="preserve">. Требования к </w:t>
      </w:r>
      <w:proofErr w:type="spellStart"/>
      <w:r>
        <w:t>Зибель</w:t>
      </w:r>
      <w:proofErr w:type="spellEnd"/>
      <w:r>
        <w:t xml:space="preserve"> </w:t>
      </w:r>
      <w:r>
        <w:rPr>
          <w:lang w:val="en-US"/>
        </w:rPr>
        <w:t>CRM</w:t>
      </w:r>
      <w:r w:rsidR="00F50EEA">
        <w:t xml:space="preserve"> (отделения банка и ДКО)</w:t>
      </w:r>
      <w:r w:rsidRPr="00DC7BCA">
        <w:t>.</w:t>
      </w:r>
    </w:p>
    <w:p w:rsidR="00F50EEA" w:rsidRPr="00F50EEA" w:rsidRDefault="00F50EEA" w:rsidP="00F50EEA"/>
    <w:p w:rsidR="00F50EEA" w:rsidRDefault="00F50EEA" w:rsidP="006C5B12">
      <w:pPr>
        <w:pStyle w:val="af4"/>
        <w:numPr>
          <w:ilvl w:val="0"/>
          <w:numId w:val="24"/>
        </w:numPr>
        <w:jc w:val="both"/>
      </w:pPr>
      <w:r>
        <w:t xml:space="preserve">Механизм взаимодействия </w:t>
      </w:r>
      <w:proofErr w:type="spellStart"/>
      <w:r>
        <w:t>Зибель</w:t>
      </w:r>
      <w:proofErr w:type="spellEnd"/>
      <w:r>
        <w:t xml:space="preserve"> </w:t>
      </w:r>
      <w:r>
        <w:rPr>
          <w:lang w:val="en-US"/>
        </w:rPr>
        <w:t>CRM</w:t>
      </w:r>
      <w:r>
        <w:t xml:space="preserve"> с Хранилищем описан в пун</w:t>
      </w:r>
      <w:r w:rsidRPr="006C5B12">
        <w:t>к</w:t>
      </w:r>
      <w:r w:rsidR="00C9073C">
        <w:t>тах</w:t>
      </w:r>
      <w:r w:rsidRPr="006C5B12">
        <w:rPr>
          <w:color w:val="FFFFFF" w:themeColor="background1"/>
        </w:rPr>
        <w:t>т</w:t>
      </w:r>
      <w:hyperlink r:id="rId25" w:anchor="_Диаграмма_действия_" w:history="1">
        <w:r w:rsidR="006C5B12" w:rsidRPr="006C5B12">
          <w:rPr>
            <w:rStyle w:val="afb"/>
          </w:rPr>
          <w:t xml:space="preserve">2.1.1.1. “Диаграмма действия </w:t>
        </w:r>
        <w:r w:rsidR="006C5B12" w:rsidRPr="006C5B12">
          <w:rPr>
            <w:rStyle w:val="afb"/>
            <w:rFonts w:cs="Times New Roman"/>
            <w:szCs w:val="24"/>
          </w:rPr>
          <w:t xml:space="preserve">“Подключение клиента к Программе Коллекция через </w:t>
        </w:r>
        <w:proofErr w:type="spellStart"/>
        <w:r w:rsidR="006C5B12" w:rsidRPr="006C5B12">
          <w:rPr>
            <w:rStyle w:val="afb"/>
            <w:rFonts w:cs="Times New Roman"/>
            <w:szCs w:val="24"/>
          </w:rPr>
          <w:t>Зибель</w:t>
        </w:r>
        <w:proofErr w:type="spellEnd"/>
        <w:r w:rsidR="006C5B12" w:rsidRPr="006C5B12">
          <w:rPr>
            <w:rStyle w:val="afb"/>
            <w:rFonts w:cs="Times New Roman"/>
            <w:szCs w:val="24"/>
          </w:rPr>
          <w:t xml:space="preserve"> </w:t>
        </w:r>
        <w:r w:rsidR="006C5B12" w:rsidRPr="006C5B12">
          <w:rPr>
            <w:rStyle w:val="afb"/>
            <w:rFonts w:cs="Times New Roman"/>
            <w:szCs w:val="24"/>
            <w:lang w:val="en-US"/>
          </w:rPr>
          <w:t>CRM</w:t>
        </w:r>
        <w:r w:rsidR="006C5B12" w:rsidRPr="006C5B12">
          <w:rPr>
            <w:rStyle w:val="afb"/>
            <w:rFonts w:cs="Times New Roman"/>
            <w:szCs w:val="24"/>
          </w:rPr>
          <w:t xml:space="preserve">, </w:t>
        </w:r>
        <w:proofErr w:type="spellStart"/>
        <w:r w:rsidR="006C5B12" w:rsidRPr="006C5B12">
          <w:rPr>
            <w:rStyle w:val="afb"/>
            <w:rFonts w:cs="Times New Roman"/>
            <w:szCs w:val="24"/>
          </w:rPr>
          <w:t>Телебанк</w:t>
        </w:r>
        <w:proofErr w:type="spellEnd"/>
        <w:r w:rsidR="006C5B12" w:rsidRPr="006C5B12">
          <w:rPr>
            <w:rStyle w:val="afb"/>
            <w:rFonts w:cs="Times New Roman"/>
            <w:szCs w:val="24"/>
          </w:rPr>
          <w:t xml:space="preserve">, </w:t>
        </w:r>
        <w:r w:rsidR="006C5B12" w:rsidRPr="006C5B12">
          <w:rPr>
            <w:rStyle w:val="afb"/>
            <w:rFonts w:cs="Times New Roman"/>
            <w:szCs w:val="24"/>
            <w:lang w:val="en-US"/>
          </w:rPr>
          <w:t>ATM</w:t>
        </w:r>
        <w:r w:rsidR="006C5B12" w:rsidRPr="006C5B12">
          <w:rPr>
            <w:rStyle w:val="afb"/>
            <w:rFonts w:cs="Times New Roman"/>
            <w:szCs w:val="24"/>
          </w:rPr>
          <w:t>””</w:t>
        </w:r>
      </w:hyperlink>
      <w:r w:rsidR="006C5B12" w:rsidRPr="006C5B12">
        <w:rPr>
          <w:rFonts w:cs="Times New Roman"/>
          <w:color w:val="000000"/>
          <w:szCs w:val="24"/>
        </w:rPr>
        <w:t xml:space="preserve">, </w:t>
      </w:r>
      <w:hyperlink r:id="rId26" w:anchor="_Диаграмма_действия_" w:history="1">
        <w:r w:rsidR="006C5B12" w:rsidRPr="006C5B12">
          <w:rPr>
            <w:rStyle w:val="afb"/>
            <w:rFonts w:cs="Times New Roman"/>
            <w:szCs w:val="24"/>
          </w:rPr>
          <w:t xml:space="preserve">4.1.1.2. </w:t>
        </w:r>
        <w:r w:rsidR="006C5B12" w:rsidRPr="005A7F0D">
          <w:rPr>
            <w:rStyle w:val="afb"/>
            <w:rFonts w:cs="Times New Roman"/>
            <w:szCs w:val="24"/>
          </w:rPr>
          <w:t>“</w:t>
        </w:r>
        <w:r w:rsidR="006C5B12" w:rsidRPr="006C5B12">
          <w:rPr>
            <w:rStyle w:val="afb"/>
            <w:rFonts w:cs="Times New Roman"/>
            <w:szCs w:val="24"/>
          </w:rPr>
          <w:t>Диаграмма действия “Отключение клиента от Программы Коллекция”</w:t>
        </w:r>
        <w:r w:rsidR="006C5B12" w:rsidRPr="005A7F0D">
          <w:rPr>
            <w:rStyle w:val="afb"/>
            <w:rFonts w:cs="Times New Roman"/>
            <w:szCs w:val="24"/>
          </w:rPr>
          <w:t>”</w:t>
        </w:r>
      </w:hyperlink>
      <w:r w:rsidR="006C5B12">
        <w:rPr>
          <w:rFonts w:cs="Times New Roman"/>
          <w:color w:val="000000"/>
          <w:szCs w:val="24"/>
        </w:rPr>
        <w:t>,</w:t>
      </w:r>
      <w:r w:rsidR="006C5B12" w:rsidRPr="006C5B12">
        <w:rPr>
          <w:rFonts w:cs="Times New Roman"/>
          <w:color w:val="000000"/>
          <w:szCs w:val="24"/>
        </w:rPr>
        <w:t xml:space="preserve"> </w:t>
      </w:r>
      <w:hyperlink r:id="rId27" w:anchor="_Диаграмма_действия_" w:history="1">
        <w:r w:rsidR="006C5B12" w:rsidRPr="006C5B12">
          <w:rPr>
            <w:rStyle w:val="afb"/>
            <w:rFonts w:cs="Times New Roman"/>
            <w:szCs w:val="24"/>
          </w:rPr>
          <w:t xml:space="preserve">4.1.1.3. “Диаграмма действия “Подключен ли клиент к Программе </w:t>
        </w:r>
        <w:proofErr w:type="spellStart"/>
        <w:r w:rsidR="006C5B12" w:rsidRPr="006C5B12">
          <w:rPr>
            <w:rStyle w:val="afb"/>
            <w:rFonts w:cs="Times New Roman"/>
            <w:szCs w:val="24"/>
          </w:rPr>
          <w:t>Коллекция”</w:t>
        </w:r>
        <w:proofErr w:type="gramStart"/>
        <w:r w:rsidR="006C5B12" w:rsidRPr="006C5B12">
          <w:rPr>
            <w:rStyle w:val="afb"/>
            <w:rFonts w:cs="Times New Roman"/>
            <w:szCs w:val="24"/>
          </w:rPr>
          <w:t>.</w:t>
        </w:r>
        <w:proofErr w:type="gramEnd"/>
      </w:hyperlink>
      <w:proofErr w:type="gramStart"/>
      <w:r w:rsidR="006C5B12" w:rsidRPr="006C5B12">
        <w:rPr>
          <w:color w:val="FFFFFF" w:themeColor="background1"/>
        </w:rPr>
        <w:t>а</w:t>
      </w:r>
      <w:proofErr w:type="gramEnd"/>
      <w:r w:rsidR="006C5B12" w:rsidRPr="006C5B12">
        <w:rPr>
          <w:color w:val="FFFFFF" w:themeColor="background1"/>
        </w:rPr>
        <w:t>х</w:t>
      </w:r>
      <w:proofErr w:type="spellEnd"/>
      <w:r w:rsidR="006C5B12">
        <w:t xml:space="preserve"> </w:t>
      </w:r>
      <w:r>
        <w:t xml:space="preserve"> </w:t>
      </w:r>
    </w:p>
    <w:p w:rsidR="00F50EEA" w:rsidRDefault="00C94EFE" w:rsidP="00F50EEA">
      <w:pPr>
        <w:pStyle w:val="af4"/>
        <w:numPr>
          <w:ilvl w:val="0"/>
          <w:numId w:val="24"/>
        </w:numPr>
        <w:jc w:val="both"/>
      </w:pPr>
      <w:r>
        <w:t>Для п</w:t>
      </w:r>
      <w:r w:rsidR="00F50EEA">
        <w:t>ользовател</w:t>
      </w:r>
      <w:r>
        <w:t xml:space="preserve">ей </w:t>
      </w:r>
      <w:proofErr w:type="spellStart"/>
      <w:r w:rsidR="00F50EEA">
        <w:t>Зибель</w:t>
      </w:r>
      <w:proofErr w:type="spellEnd"/>
      <w:r w:rsidR="00F50EEA">
        <w:t xml:space="preserve"> </w:t>
      </w:r>
      <w:r w:rsidR="00F50EEA">
        <w:rPr>
          <w:lang w:val="en-US"/>
        </w:rPr>
        <w:t>CRM</w:t>
      </w:r>
      <w:r w:rsidR="00F50EEA">
        <w:t xml:space="preserve"> необходимо реализовать возможность подключ</w:t>
      </w:r>
      <w:r>
        <w:t>ения клиента банка к Программе Коллекция.</w:t>
      </w:r>
    </w:p>
    <w:p w:rsidR="00F50EEA" w:rsidRDefault="00F50EEA" w:rsidP="00F50EEA">
      <w:pPr>
        <w:pStyle w:val="af4"/>
        <w:numPr>
          <w:ilvl w:val="0"/>
          <w:numId w:val="24"/>
        </w:numPr>
        <w:jc w:val="both"/>
      </w:pPr>
      <w:r>
        <w:t xml:space="preserve">Если клиент банка к Программе Коллекция  подключен, то возможность подключения через </w:t>
      </w:r>
      <w:proofErr w:type="spellStart"/>
      <w:r>
        <w:t>Зибель</w:t>
      </w:r>
      <w:proofErr w:type="spellEnd"/>
      <w:r>
        <w:t xml:space="preserve"> </w:t>
      </w:r>
      <w:r>
        <w:rPr>
          <w:lang w:val="en-US"/>
        </w:rPr>
        <w:t>CRM</w:t>
      </w:r>
      <w:r>
        <w:t xml:space="preserve"> к Программе Коллекция не должна быть доступна.</w:t>
      </w:r>
    </w:p>
    <w:p w:rsidR="00636860" w:rsidRDefault="007955EF" w:rsidP="00F50EEA">
      <w:pPr>
        <w:pStyle w:val="af4"/>
        <w:numPr>
          <w:ilvl w:val="0"/>
          <w:numId w:val="24"/>
        </w:numPr>
        <w:jc w:val="both"/>
      </w:pPr>
      <w:r>
        <w:t>Для п</w:t>
      </w:r>
      <w:r w:rsidR="00636860">
        <w:t>ользовател</w:t>
      </w:r>
      <w:r>
        <w:t>ей</w:t>
      </w:r>
      <w:r w:rsidR="00636860">
        <w:t xml:space="preserve"> </w:t>
      </w:r>
      <w:proofErr w:type="spellStart"/>
      <w:r w:rsidR="00636860">
        <w:t>Зибель</w:t>
      </w:r>
      <w:proofErr w:type="spellEnd"/>
      <w:r w:rsidR="00636860">
        <w:t xml:space="preserve"> </w:t>
      </w:r>
      <w:r w:rsidR="00636860">
        <w:rPr>
          <w:lang w:val="en-US"/>
        </w:rPr>
        <w:t>CRM</w:t>
      </w:r>
      <w:r w:rsidR="00636860">
        <w:t xml:space="preserve"> необходимо реализовать возможность отключ</w:t>
      </w:r>
      <w:r>
        <w:t>ения</w:t>
      </w:r>
      <w:r w:rsidR="00636860">
        <w:t xml:space="preserve"> </w:t>
      </w:r>
      <w:r>
        <w:t xml:space="preserve">клиента банка </w:t>
      </w:r>
      <w:r w:rsidR="00636860">
        <w:t>от Программы Коллекция.</w:t>
      </w:r>
    </w:p>
    <w:p w:rsidR="00F50EEA" w:rsidRPr="000D0FEA" w:rsidRDefault="00586A11" w:rsidP="00F50EEA">
      <w:pPr>
        <w:pStyle w:val="af4"/>
        <w:numPr>
          <w:ilvl w:val="0"/>
          <w:numId w:val="24"/>
        </w:numPr>
        <w:jc w:val="both"/>
      </w:pPr>
      <w:r>
        <w:t xml:space="preserve">Необходимо предоставить возможность пользователю </w:t>
      </w:r>
      <w:proofErr w:type="spellStart"/>
      <w:r>
        <w:t>Зибель</w:t>
      </w:r>
      <w:proofErr w:type="spellEnd"/>
      <w:r>
        <w:t xml:space="preserve"> </w:t>
      </w:r>
      <w:r>
        <w:rPr>
          <w:lang w:val="en-US"/>
        </w:rPr>
        <w:t>CRM</w:t>
      </w:r>
      <w:r>
        <w:t xml:space="preserve"> заполнять следующие поля в</w:t>
      </w:r>
      <w:r w:rsidR="00636860">
        <w:t xml:space="preserve"> карточке клиента</w:t>
      </w:r>
      <w:r>
        <w:t xml:space="preserve"> </w:t>
      </w:r>
      <w:r w:rsidR="00F50EEA">
        <w:t>для регистрации в Программе Коллекция</w:t>
      </w:r>
      <w:r w:rsidR="00F50EEA" w:rsidRPr="000D0FEA">
        <w:t>:</w:t>
      </w:r>
    </w:p>
    <w:p w:rsidR="00F50EEA" w:rsidRDefault="00F50EEA" w:rsidP="00F50EEA">
      <w:pPr>
        <w:pStyle w:val="af4"/>
        <w:numPr>
          <w:ilvl w:val="0"/>
          <w:numId w:val="22"/>
        </w:numPr>
        <w:tabs>
          <w:tab w:val="left" w:pos="1560"/>
        </w:tabs>
        <w:ind w:left="1418" w:hanging="11"/>
        <w:jc w:val="both"/>
      </w:pPr>
      <w:r>
        <w:t>номер мобильного телефона Клиента (</w:t>
      </w:r>
      <w:proofErr w:type="gramStart"/>
      <w:r>
        <w:t>обязательное</w:t>
      </w:r>
      <w:proofErr w:type="gramEnd"/>
      <w:r>
        <w:t>)</w:t>
      </w:r>
      <w:r w:rsidRPr="00F50EEA">
        <w:t>;</w:t>
      </w:r>
    </w:p>
    <w:p w:rsidR="00F50EEA" w:rsidRDefault="00F50EEA" w:rsidP="00F50EEA">
      <w:pPr>
        <w:pStyle w:val="af4"/>
        <w:numPr>
          <w:ilvl w:val="0"/>
          <w:numId w:val="22"/>
        </w:numPr>
        <w:tabs>
          <w:tab w:val="left" w:pos="1560"/>
        </w:tabs>
        <w:ind w:left="1418" w:hanging="11"/>
        <w:jc w:val="both"/>
      </w:pPr>
      <w:r>
        <w:t xml:space="preserve">номер мобильного телефона </w:t>
      </w:r>
      <w:proofErr w:type="spellStart"/>
      <w:r>
        <w:t>Рекомендателя</w:t>
      </w:r>
      <w:proofErr w:type="spellEnd"/>
      <w:r>
        <w:t xml:space="preserve"> (</w:t>
      </w:r>
      <w:proofErr w:type="gramStart"/>
      <w:r>
        <w:t>необязательное</w:t>
      </w:r>
      <w:proofErr w:type="gramEnd"/>
      <w:r>
        <w:t>)</w:t>
      </w:r>
      <w:r w:rsidRPr="00AF6F40">
        <w:t>;</w:t>
      </w:r>
    </w:p>
    <w:p w:rsidR="00F50EEA" w:rsidRDefault="00F50EEA" w:rsidP="00F50EEA">
      <w:pPr>
        <w:pStyle w:val="af4"/>
        <w:numPr>
          <w:ilvl w:val="0"/>
          <w:numId w:val="22"/>
        </w:numPr>
        <w:tabs>
          <w:tab w:val="left" w:pos="1560"/>
        </w:tabs>
        <w:ind w:left="1418" w:hanging="11"/>
        <w:jc w:val="both"/>
      </w:pPr>
      <w:proofErr w:type="gramStart"/>
      <w:r>
        <w:t>е</w:t>
      </w:r>
      <w:proofErr w:type="gramEnd"/>
      <w:r>
        <w:t>-</w:t>
      </w:r>
      <w:proofErr w:type="spellStart"/>
      <w:r>
        <w:t>mail</w:t>
      </w:r>
      <w:proofErr w:type="spellEnd"/>
      <w:r>
        <w:t xml:space="preserve"> клиента (необязательное)</w:t>
      </w:r>
      <w:r>
        <w:rPr>
          <w:lang w:val="en-US"/>
        </w:rPr>
        <w:t>.</w:t>
      </w:r>
    </w:p>
    <w:p w:rsidR="00F50EEA" w:rsidRDefault="00F50EEA" w:rsidP="00F50EEA">
      <w:pPr>
        <w:pStyle w:val="af4"/>
        <w:numPr>
          <w:ilvl w:val="0"/>
          <w:numId w:val="24"/>
        </w:numPr>
        <w:jc w:val="both"/>
      </w:pPr>
      <w:r>
        <w:t xml:space="preserve">В данной заявке описаны механизмы взаимодействия </w:t>
      </w:r>
      <w:proofErr w:type="spellStart"/>
      <w:r w:rsidR="00636860">
        <w:t>Зибель</w:t>
      </w:r>
      <w:proofErr w:type="spellEnd"/>
      <w:r w:rsidR="00636860">
        <w:t xml:space="preserve"> </w:t>
      </w:r>
      <w:r w:rsidR="00636860">
        <w:rPr>
          <w:lang w:val="en-US"/>
        </w:rPr>
        <w:t>CRM</w:t>
      </w:r>
      <w:r>
        <w:t xml:space="preserve"> с Хранилищем и описан интеграционный слой между Хранилищем и </w:t>
      </w:r>
      <w:proofErr w:type="spellStart"/>
      <w:r w:rsidR="00636860">
        <w:t>Зибель</w:t>
      </w:r>
      <w:proofErr w:type="spellEnd"/>
      <w:r w:rsidR="00636860">
        <w:t xml:space="preserve"> </w:t>
      </w:r>
      <w:r w:rsidR="00636860">
        <w:rPr>
          <w:lang w:val="en-US"/>
        </w:rPr>
        <w:t>CRM</w:t>
      </w:r>
      <w:r>
        <w:t xml:space="preserve">.  Доработки </w:t>
      </w:r>
      <w:proofErr w:type="spellStart"/>
      <w:r w:rsidR="00636860">
        <w:t>Зибель</w:t>
      </w:r>
      <w:proofErr w:type="spellEnd"/>
      <w:r w:rsidR="00636860">
        <w:t xml:space="preserve"> </w:t>
      </w:r>
      <w:r w:rsidR="00636860">
        <w:rPr>
          <w:lang w:val="en-US"/>
        </w:rPr>
        <w:t>CRM</w:t>
      </w:r>
      <w:r>
        <w:t xml:space="preserve"> (</w:t>
      </w:r>
      <w:r w:rsidR="00636860">
        <w:t xml:space="preserve">расположение элементов управления, </w:t>
      </w:r>
      <w:r>
        <w:t xml:space="preserve">пользовательский интерфейс и т.д.) должны быть описаны в заявке  проекта </w:t>
      </w:r>
      <w:r w:rsidR="00636860">
        <w:t>ЕФР</w:t>
      </w:r>
      <w:r>
        <w:t xml:space="preserve">. Для инициации процесса оценки и разработки требований в </w:t>
      </w:r>
      <w:proofErr w:type="spellStart"/>
      <w:r w:rsidR="00636860">
        <w:t>Зибель</w:t>
      </w:r>
      <w:proofErr w:type="spellEnd"/>
      <w:r w:rsidR="00636860">
        <w:t xml:space="preserve"> </w:t>
      </w:r>
      <w:r w:rsidR="00636860">
        <w:rPr>
          <w:lang w:val="en-US"/>
        </w:rPr>
        <w:t>CRM</w:t>
      </w:r>
      <w:r>
        <w:t xml:space="preserve"> необходимо направить </w:t>
      </w:r>
      <w:proofErr w:type="spellStart"/>
      <w:r>
        <w:t>межпроектный</w:t>
      </w:r>
      <w:proofErr w:type="spellEnd"/>
      <w:r>
        <w:t xml:space="preserve"> запрос в проект</w:t>
      </w:r>
      <w:r w:rsidRPr="000D0FEA">
        <w:t xml:space="preserve"> </w:t>
      </w:r>
      <w:r w:rsidR="00636860">
        <w:t>ЕФР</w:t>
      </w:r>
      <w:r>
        <w:t>.</w:t>
      </w:r>
    </w:p>
    <w:p w:rsidR="00F8310D" w:rsidRPr="00696A5E" w:rsidRDefault="00F8310D" w:rsidP="00696A5E">
      <w:pPr>
        <w:pStyle w:val="1"/>
        <w:rPr>
          <w:rStyle w:val="11"/>
        </w:rPr>
      </w:pPr>
      <w:bookmarkStart w:id="41" w:name="_Ограничения_и_соглашения"/>
      <w:bookmarkEnd w:id="41"/>
      <w:r w:rsidRPr="00696A5E">
        <w:rPr>
          <w:rStyle w:val="11"/>
        </w:rPr>
        <w:t>Ограничения и соглашения реализации</w:t>
      </w:r>
    </w:p>
    <w:p w:rsidR="0076364A" w:rsidRPr="00636860" w:rsidRDefault="00BA7A7D" w:rsidP="00904DAF">
      <w:pPr>
        <w:pStyle w:val="ab"/>
        <w:numPr>
          <w:ilvl w:val="0"/>
          <w:numId w:val="3"/>
        </w:numPr>
        <w:ind w:left="709" w:hanging="11"/>
        <w:rPr>
          <w:rFonts w:cs="Arial"/>
          <w:b/>
          <w:color w:val="000000" w:themeColor="text1"/>
          <w:kern w:val="32"/>
          <w:sz w:val="32"/>
          <w:szCs w:val="32"/>
        </w:rPr>
      </w:pPr>
      <w:r>
        <w:t xml:space="preserve">Требование, проверки </w:t>
      </w:r>
      <w:r>
        <w:rPr>
          <w:lang w:val="en-US"/>
        </w:rPr>
        <w:t>PIN</w:t>
      </w:r>
      <w:r w:rsidRPr="00BA7A7D">
        <w:t xml:space="preserve"> </w:t>
      </w:r>
      <w:r>
        <w:t xml:space="preserve">при совершении транзакции </w:t>
      </w:r>
      <w:r w:rsidRPr="00BA7A7D">
        <w:t>“</w:t>
      </w:r>
      <w:r w:rsidRPr="005D2AB1">
        <w:t xml:space="preserve">Получение баланса клиента в </w:t>
      </w:r>
      <w:r w:rsidR="00D2328C">
        <w:t>П</w:t>
      </w:r>
      <w:r w:rsidRPr="005D2AB1">
        <w:t>рограмме Коллекция</w:t>
      </w:r>
      <w:r w:rsidRPr="00BA7A7D">
        <w:t>”</w:t>
      </w:r>
      <w:r>
        <w:t>, необходимо считать не критичным</w:t>
      </w:r>
      <w:r w:rsidR="0002068D">
        <w:t>,</w:t>
      </w:r>
      <w:r>
        <w:t xml:space="preserve"> </w:t>
      </w:r>
      <w:r w:rsidR="0002068D">
        <w:t>если данный механизм не будет реализован к моменту реализации данной заявки.</w:t>
      </w:r>
      <w:r>
        <w:t xml:space="preserve"> </w:t>
      </w:r>
    </w:p>
    <w:p w:rsidR="00636860" w:rsidRPr="00054550" w:rsidRDefault="00636860" w:rsidP="00904DAF">
      <w:pPr>
        <w:pStyle w:val="ab"/>
        <w:numPr>
          <w:ilvl w:val="0"/>
          <w:numId w:val="3"/>
        </w:numPr>
        <w:ind w:left="709" w:hanging="11"/>
        <w:rPr>
          <w:rFonts w:cs="Arial"/>
          <w:b/>
          <w:color w:val="000000" w:themeColor="text1"/>
          <w:kern w:val="32"/>
          <w:sz w:val="32"/>
          <w:szCs w:val="32"/>
        </w:rPr>
      </w:pPr>
      <w:r>
        <w:t>Авторизац</w:t>
      </w:r>
      <w:r w:rsidR="00DA6F79">
        <w:t>и</w:t>
      </w:r>
      <w:r w:rsidR="00D15BD2">
        <w:t>и</w:t>
      </w:r>
      <w:r>
        <w:t xml:space="preserve"> клиента</w:t>
      </w:r>
      <w:r w:rsidR="00D15BD2">
        <w:t>, котор</w:t>
      </w:r>
      <w:r w:rsidR="00C05D9A">
        <w:t>ую</w:t>
      </w:r>
      <w:r w:rsidR="00D15BD2">
        <w:t xml:space="preserve"> проводит</w:t>
      </w:r>
      <w:r>
        <w:t xml:space="preserve"> сотрудник ДКО</w:t>
      </w:r>
      <w:r w:rsidR="00D15BD2">
        <w:t xml:space="preserve">, достаточно для подключения клиента к Программе Коллекция в случае, если клиент пожелает </w:t>
      </w:r>
      <w:r w:rsidR="00DA6F79">
        <w:t>подключиться к Программе Коллекция</w:t>
      </w:r>
      <w:r w:rsidR="00D15BD2">
        <w:t>.</w:t>
      </w: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904DAF" w:rsidRPr="00E526ED" w:rsidRDefault="00904DAF" w:rsidP="00904DAF">
      <w:pPr>
        <w:pStyle w:val="1"/>
        <w:numPr>
          <w:ilvl w:val="0"/>
          <w:numId w:val="4"/>
        </w:numPr>
        <w:rPr>
          <w:rStyle w:val="11"/>
          <w:b w:val="0"/>
          <w:bCs w:val="0"/>
        </w:rPr>
      </w:pPr>
      <w:r w:rsidRPr="00631E5F">
        <w:rPr>
          <w:rStyle w:val="11"/>
        </w:rPr>
        <w:lastRenderedPageBreak/>
        <w:t>Оценка плана мероприятий по реализации</w:t>
      </w:r>
    </w:p>
    <w:p w:rsidR="00904DAF" w:rsidRPr="00E526ED" w:rsidRDefault="00904DAF" w:rsidP="00904DAF">
      <w:pPr>
        <w:pStyle w:val="2"/>
        <w:rPr>
          <w:color w:val="000000" w:themeColor="text1"/>
        </w:rPr>
      </w:pPr>
      <w:r>
        <w:rPr>
          <w:color w:val="000000" w:themeColor="text1"/>
        </w:rPr>
        <w:t>5</w:t>
      </w:r>
      <w:r w:rsidRPr="00E526ED">
        <w:rPr>
          <w:color w:val="000000" w:themeColor="text1"/>
        </w:rPr>
        <w:t>.</w:t>
      </w:r>
      <w:r>
        <w:rPr>
          <w:color w:val="000000" w:themeColor="text1"/>
        </w:rPr>
        <w:t>1</w:t>
      </w:r>
      <w:r w:rsidRPr="00E526ED">
        <w:rPr>
          <w:color w:val="000000" w:themeColor="text1"/>
        </w:rPr>
        <w:t xml:space="preserve">. </w:t>
      </w:r>
      <w:r w:rsidRPr="00631E5F">
        <w:rPr>
          <w:rStyle w:val="11"/>
          <w:rFonts w:eastAsiaTheme="majorEastAsia" w:cstheme="majorBidi"/>
          <w:kern w:val="0"/>
          <w:sz w:val="24"/>
          <w:szCs w:val="24"/>
        </w:rPr>
        <w:t>План доработки Хранилища</w:t>
      </w:r>
    </w:p>
    <w:p w:rsidR="00904DAF" w:rsidRDefault="00904DAF" w:rsidP="00904DAF">
      <w:pPr>
        <w:pStyle w:val="2"/>
        <w:rPr>
          <w:rStyle w:val="11"/>
          <w:rFonts w:eastAsiaTheme="majorEastAsia" w:cstheme="majorBidi"/>
          <w:kern w:val="0"/>
          <w:sz w:val="24"/>
          <w:szCs w:val="24"/>
        </w:rPr>
      </w:pPr>
      <w:r>
        <w:rPr>
          <w:color w:val="000000" w:themeColor="text1"/>
        </w:rPr>
        <w:t>5</w:t>
      </w:r>
      <w:r w:rsidRPr="00E526ED">
        <w:rPr>
          <w:color w:val="000000" w:themeColor="text1"/>
        </w:rPr>
        <w:t>.</w:t>
      </w:r>
      <w:r>
        <w:rPr>
          <w:color w:val="000000" w:themeColor="text1"/>
        </w:rPr>
        <w:t>2</w:t>
      </w:r>
      <w:r w:rsidRPr="00E526ED">
        <w:rPr>
          <w:color w:val="000000" w:themeColor="text1"/>
        </w:rPr>
        <w:t xml:space="preserve">. </w:t>
      </w:r>
      <w:r w:rsidRPr="00631E5F">
        <w:rPr>
          <w:rStyle w:val="11"/>
          <w:rFonts w:eastAsiaTheme="majorEastAsia" w:cstheme="majorBidi"/>
          <w:kern w:val="0"/>
          <w:sz w:val="24"/>
          <w:szCs w:val="24"/>
        </w:rPr>
        <w:t>План доработки Сайта программы Коллекция</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775412">
      <w:pPr>
        <w:pStyle w:val="ab"/>
        <w:numPr>
          <w:ilvl w:val="0"/>
          <w:numId w:val="4"/>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83276">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83276">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B4669E" w:rsidP="00F40AA2">
            <w:pPr>
              <w:rPr>
                <w:sz w:val="20"/>
              </w:rPr>
            </w:pPr>
            <w:r>
              <w:rPr>
                <w:sz w:val="20"/>
              </w:rPr>
              <w:t>18</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32494C" w:rsidRPr="000660A0" w:rsidTr="00083276">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32494C">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32494C">
            <w:pPr>
              <w:rPr>
                <w:sz w:val="20"/>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DC624D" w:rsidRPr="00144E2D" w:rsidRDefault="00DC624D" w:rsidP="00DC624D">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8A24D4">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8A24D4">
            <w:pPr>
              <w:rPr>
                <w:sz w:val="20"/>
              </w:rPr>
            </w:pPr>
          </w:p>
        </w:tc>
      </w:tr>
      <w:tr w:rsidR="0032494C" w:rsidRPr="000660A0" w:rsidTr="00D747A7">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D747A7" w:rsidRDefault="0032494C" w:rsidP="00D747A7">
            <w:pPr>
              <w:rPr>
                <w:sz w:val="20"/>
                <w:lang w:val="en-US"/>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r>
      <w:tr w:rsidR="0032494C" w:rsidRPr="000660A0" w:rsidTr="001127A4">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1127A4" w:rsidRDefault="0032494C" w:rsidP="005E07D7">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1127A4" w:rsidRDefault="0032494C" w:rsidP="001127A4">
            <w:pPr>
              <w:rPr>
                <w:sz w:val="20"/>
                <w:lang w:val="en-US"/>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r>
    </w:tbl>
    <w:p w:rsidR="008F3BB8" w:rsidRDefault="008F3BB8">
      <w:pPr>
        <w:spacing w:after="200" w:line="276" w:lineRule="auto"/>
        <w:rPr>
          <w:rStyle w:val="11"/>
          <w:rFonts w:eastAsia="Arial Unicode MS"/>
          <w:bCs/>
        </w:rPr>
      </w:pPr>
      <w:r>
        <w:rPr>
          <w:rStyle w:val="11"/>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5A7F0D"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5A7F0D"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5734C0"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105969" w:rsidP="00105969">
            <w:pPr>
              <w:pStyle w:val="ad"/>
              <w:jc w:val="center"/>
              <w:rPr>
                <w:szCs w:val="22"/>
              </w:rPr>
            </w:pPr>
          </w:p>
        </w:tc>
        <w:tc>
          <w:tcPr>
            <w:tcW w:w="1391" w:type="dxa"/>
            <w:vAlign w:val="center"/>
          </w:tcPr>
          <w:p w:rsidR="00105969" w:rsidRPr="00105969" w:rsidRDefault="00105969" w:rsidP="00105969">
            <w:pPr>
              <w:pStyle w:val="ad"/>
              <w:jc w:val="center"/>
              <w:rPr>
                <w:szCs w:val="22"/>
              </w:rPr>
            </w:pPr>
          </w:p>
        </w:tc>
      </w:tr>
      <w:tr w:rsidR="00913210" w:rsidTr="008A24D4">
        <w:tc>
          <w:tcPr>
            <w:tcW w:w="1761" w:type="dxa"/>
            <w:vAlign w:val="center"/>
          </w:tcPr>
          <w:p w:rsidR="00913210" w:rsidRDefault="008A7E10" w:rsidP="008A24D4">
            <w:pPr>
              <w:pStyle w:val="ad"/>
              <w:jc w:val="center"/>
            </w:pPr>
            <w:r w:rsidRPr="008A7E10">
              <w:t>Компания ООО "Программа "Коллекция"</w:t>
            </w:r>
          </w:p>
        </w:tc>
        <w:tc>
          <w:tcPr>
            <w:tcW w:w="3025" w:type="dxa"/>
            <w:vAlign w:val="center"/>
          </w:tcPr>
          <w:p w:rsidR="00913210" w:rsidRDefault="008A7E10" w:rsidP="008A24D4">
            <w:pPr>
              <w:pStyle w:val="ad"/>
              <w:jc w:val="center"/>
            </w:pPr>
            <w:r w:rsidRPr="008A7E10">
              <w:t>Генеральный директор</w:t>
            </w:r>
          </w:p>
        </w:tc>
        <w:tc>
          <w:tcPr>
            <w:tcW w:w="1843" w:type="dxa"/>
            <w:vAlign w:val="center"/>
          </w:tcPr>
          <w:p w:rsidR="00913210" w:rsidRPr="008A7E10" w:rsidRDefault="00913210" w:rsidP="008A7E10">
            <w:pPr>
              <w:pStyle w:val="ad"/>
              <w:jc w:val="center"/>
              <w:rPr>
                <w:szCs w:val="22"/>
              </w:rPr>
            </w:pPr>
            <w:r w:rsidRPr="008A7E10">
              <w:rPr>
                <w:szCs w:val="22"/>
              </w:rPr>
              <w:t>Белозерова Т</w:t>
            </w:r>
            <w:r w:rsidR="008A7E10">
              <w:rPr>
                <w:szCs w:val="22"/>
              </w:rPr>
              <w:t>.В.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Pr="008A7E10" w:rsidRDefault="006247C7" w:rsidP="008A7E10">
            <w:pPr>
              <w:pStyle w:val="ad"/>
              <w:rPr>
                <w:szCs w:val="22"/>
                <w:lang w:val="en-US"/>
              </w:rPr>
            </w:pPr>
            <w:r>
              <w:rPr>
                <w:szCs w:val="22"/>
              </w:rPr>
              <w:t>Отдел</w:t>
            </w:r>
            <w:r w:rsidR="008A7E10">
              <w:rPr>
                <w:szCs w:val="22"/>
              </w:rPr>
              <w:t xml:space="preserve"> ДБО УТДО ДБИТ</w:t>
            </w:r>
          </w:p>
        </w:tc>
        <w:tc>
          <w:tcPr>
            <w:tcW w:w="3025" w:type="dxa"/>
            <w:vAlign w:val="center"/>
          </w:tcPr>
          <w:p w:rsidR="00913210" w:rsidRDefault="008A7E10" w:rsidP="008A7E10">
            <w:pPr>
              <w:pStyle w:val="ad"/>
              <w:jc w:val="center"/>
            </w:pPr>
            <w:r w:rsidRPr="00140604">
              <w:rPr>
                <w:szCs w:val="22"/>
              </w:rPr>
              <w:t>Ведущий технолог</w:t>
            </w:r>
          </w:p>
        </w:tc>
        <w:tc>
          <w:tcPr>
            <w:tcW w:w="1843" w:type="dxa"/>
            <w:vAlign w:val="center"/>
          </w:tcPr>
          <w:p w:rsidR="00913210" w:rsidRDefault="008A7E10" w:rsidP="008A24D4">
            <w:pPr>
              <w:pStyle w:val="ad"/>
              <w:jc w:val="center"/>
            </w:pPr>
            <w:r w:rsidRPr="00140604">
              <w:rPr>
                <w:szCs w:val="22"/>
              </w:rPr>
              <w:t>Беккер А.В.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t>УА ДБИТ</w:t>
            </w:r>
          </w:p>
        </w:tc>
        <w:tc>
          <w:tcPr>
            <w:tcW w:w="3025" w:type="dxa"/>
            <w:vAlign w:val="center"/>
          </w:tcPr>
          <w:p w:rsidR="00913210" w:rsidRPr="008A7E10" w:rsidRDefault="008A7E10" w:rsidP="008A24D4">
            <w:pPr>
              <w:pStyle w:val="ad"/>
              <w:jc w:val="center"/>
            </w:pPr>
            <w:r>
              <w:t>Архитектор</w:t>
            </w:r>
          </w:p>
        </w:tc>
        <w:tc>
          <w:tcPr>
            <w:tcW w:w="1843" w:type="dxa"/>
            <w:vAlign w:val="center"/>
          </w:tcPr>
          <w:p w:rsidR="00913210" w:rsidRPr="005F3D63" w:rsidRDefault="00913210" w:rsidP="008A24D4">
            <w:pPr>
              <w:pStyle w:val="ad"/>
              <w:jc w:val="center"/>
            </w:pPr>
            <w:r>
              <w:t>Аверичев Д.В.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8318D8" w:rsidRDefault="008318D8" w:rsidP="00C62DFC"/>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8318D8" w:rsidRDefault="008318D8" w:rsidP="001125C7"/>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8318D8" w:rsidRDefault="008318D8" w:rsidP="007E72C5"/>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r w:rsidRPr="000A09BC">
              <w:t>Ответственный за внедрение и тиражирование</w:t>
            </w:r>
            <w:r w:rsidRPr="003029B5">
              <w:t xml:space="preserve"> </w:t>
            </w:r>
            <w:r>
              <w:t>(</w:t>
            </w:r>
            <w:r w:rsidRPr="003029B5">
              <w:t>ДБИТ)</w:t>
            </w:r>
          </w:p>
        </w:tc>
        <w:tc>
          <w:tcPr>
            <w:tcW w:w="6344" w:type="dxa"/>
          </w:tcPr>
          <w:p w:rsidR="008318D8" w:rsidRDefault="008318D8" w:rsidP="00E93BB2"/>
        </w:tc>
      </w:tr>
      <w:tr w:rsidR="00E605C4" w:rsidTr="00D54FCD">
        <w:tc>
          <w:tcPr>
            <w:tcW w:w="3227" w:type="dxa"/>
            <w:vAlign w:val="center"/>
          </w:tcPr>
          <w:p w:rsidR="00E605C4" w:rsidRPr="003029B5" w:rsidRDefault="00E605C4" w:rsidP="00E605C4">
            <w:pPr>
              <w:pStyle w:val="ad"/>
            </w:pPr>
            <w:r w:rsidRPr="00E605C4">
              <w:t xml:space="preserve">Отдел защиты информации УИБ </w:t>
            </w:r>
            <w:r>
              <w:t>(</w:t>
            </w:r>
            <w:r w:rsidRPr="003029B5">
              <w:t>ДБ)</w:t>
            </w:r>
          </w:p>
        </w:tc>
        <w:tc>
          <w:tcPr>
            <w:tcW w:w="6344" w:type="dxa"/>
          </w:tcPr>
          <w:p w:rsidR="00E605C4" w:rsidRDefault="00E605C4" w:rsidP="00311778">
            <w:pPr>
              <w:autoSpaceDE w:val="0"/>
              <w:autoSpaceDN w:val="0"/>
            </w:pPr>
          </w:p>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proofErr w:type="spellStart"/>
            <w:r>
              <w:t>Тестировщик</w:t>
            </w:r>
            <w:proofErr w:type="spellEnd"/>
            <w:r>
              <w:t xml:space="preserve"> (ОТ </w:t>
            </w:r>
            <w:r w:rsidRPr="003029B5">
              <w:t>ДБИТ</w:t>
            </w:r>
            <w:r>
              <w:t>)</w:t>
            </w:r>
          </w:p>
        </w:tc>
        <w:tc>
          <w:tcPr>
            <w:tcW w:w="6344" w:type="dxa"/>
          </w:tcPr>
          <w:p w:rsidR="008318D8" w:rsidRDefault="001E6C5F" w:rsidP="00311778">
            <w:pPr>
              <w:jc w:val="both"/>
            </w:pPr>
            <w:r w:rsidRPr="001E6C5F">
              <w:rPr>
                <w:i/>
                <w:iCs/>
                <w:noProof/>
                <w:color w:val="1F497D"/>
                <w:sz w:val="16"/>
                <w:szCs w:val="16"/>
              </w:rPr>
              <w:t xml:space="preserve"> </w:t>
            </w: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5E07D7" w:rsidRDefault="005E07D7" w:rsidP="004C621B"/>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42" w:name="_Приложение_№22_«Бизнес-функциональн"/>
      <w:bookmarkEnd w:id="42"/>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337FD2" w:rsidRDefault="00FB0C54">
      <w:r>
        <w:object w:dxaOrig="1530" w:dyaOrig="1002">
          <v:shape id="_x0000_i1028" type="#_x0000_t75" style="width:76.5pt;height:50.25pt" o:ole="">
            <v:imagedata r:id="rId28" o:title=""/>
          </v:shape>
          <o:OLEObject Type="Embed" ProgID="Visio.Drawing.11" ShapeID="_x0000_i1028" DrawAspect="Icon" ObjectID="_1465377272" r:id="rId29"/>
        </w:object>
      </w:r>
    </w:p>
    <w:p w:rsidR="00923B5E" w:rsidRDefault="00923B5E">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sectPr w:rsidR="00923B5E" w:rsidSect="00C3722A">
      <w:headerReference w:type="even" r:id="rId30"/>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C3A" w:rsidRDefault="00BD7C3A" w:rsidP="00F8310D">
      <w:r>
        <w:separator/>
      </w:r>
    </w:p>
  </w:endnote>
  <w:endnote w:type="continuationSeparator" w:id="0">
    <w:p w:rsidR="00BD7C3A" w:rsidRDefault="00BD7C3A"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46" w:rsidRDefault="00EA0446" w:rsidP="00CF7343">
    <w:pPr>
      <w:pStyle w:val="a7"/>
      <w:jc w:val="center"/>
    </w:pPr>
    <w:r>
      <w:fldChar w:fldCharType="begin"/>
    </w:r>
    <w:r>
      <w:instrText xml:space="preserve"> PAGE   \* MERGEFORMAT </w:instrText>
    </w:r>
    <w:r>
      <w:fldChar w:fldCharType="separate"/>
    </w:r>
    <w:r w:rsidR="00B37C1F">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C3A" w:rsidRDefault="00BD7C3A" w:rsidP="00F8310D">
      <w:r>
        <w:separator/>
      </w:r>
    </w:p>
  </w:footnote>
  <w:footnote w:type="continuationSeparator" w:id="0">
    <w:p w:rsidR="00BD7C3A" w:rsidRDefault="00BD7C3A" w:rsidP="00F8310D">
      <w:r>
        <w:continuationSeparator/>
      </w:r>
    </w:p>
  </w:footnote>
  <w:footnote w:id="1">
    <w:p w:rsidR="00EA0446" w:rsidRPr="002179B5" w:rsidRDefault="00EA0446"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EA0446" w:rsidRPr="002179B5" w:rsidRDefault="00EA0446"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EA0446" w:rsidRPr="00E7275B" w:rsidRDefault="00EA0446"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p w:rsidR="00EA0446" w:rsidRDefault="00EA0446"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7">
    <w:nsid w:val="2A73353F"/>
    <w:multiLevelType w:val="hybridMultilevel"/>
    <w:tmpl w:val="6B2E5AA6"/>
    <w:lvl w:ilvl="0" w:tplc="F934D9F6">
      <w:start w:val="1"/>
      <w:numFmt w:val="decimal"/>
      <w:lvlText w:val="%1."/>
      <w:lvlJc w:val="left"/>
      <w:pPr>
        <w:ind w:left="1146" w:hanging="360"/>
      </w:pPr>
      <w:rPr>
        <w:rFonts w:hint="default"/>
        <w:b/>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321C295E"/>
    <w:multiLevelType w:val="hybridMultilevel"/>
    <w:tmpl w:val="6AB64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2">
    <w:nsid w:val="476D6DCD"/>
    <w:multiLevelType w:val="hybridMultilevel"/>
    <w:tmpl w:val="7EB4204C"/>
    <w:lvl w:ilvl="0" w:tplc="50EE4F78">
      <w:start w:val="1"/>
      <w:numFmt w:val="decimal"/>
      <w:lvlText w:val="%1."/>
      <w:lvlJc w:val="left"/>
      <w:pPr>
        <w:ind w:left="786" w:hanging="360"/>
      </w:pPr>
      <w:rPr>
        <w:rFonts w:ascii="Times New Roman" w:eastAsia="Arial Unicode MS" w:hAnsi="Times New Roman" w:cstheme="minorBidi"/>
        <w:b/>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4EB0746D"/>
    <w:multiLevelType w:val="hybridMultilevel"/>
    <w:tmpl w:val="5EE25FDA"/>
    <w:lvl w:ilvl="0" w:tplc="1D4ADE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F650E51"/>
    <w:multiLevelType w:val="hybridMultilevel"/>
    <w:tmpl w:val="E11C7B7E"/>
    <w:lvl w:ilvl="0" w:tplc="3C9C9A6E">
      <w:start w:val="30"/>
      <w:numFmt w:val="bullet"/>
      <w:lvlText w:val="-"/>
      <w:lvlJc w:val="left"/>
      <w:pPr>
        <w:ind w:left="720" w:hanging="360"/>
      </w:pPr>
      <w:rPr>
        <w:rFonts w:ascii="Calibri" w:eastAsia="Calibr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E4A0274"/>
    <w:multiLevelType w:val="multilevel"/>
    <w:tmpl w:val="239688BA"/>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b/>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8">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C252157"/>
    <w:multiLevelType w:val="hybridMultilevel"/>
    <w:tmpl w:val="BDB20AC4"/>
    <w:lvl w:ilvl="0" w:tplc="42F0830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4EB3B1E"/>
    <w:multiLevelType w:val="multilevel"/>
    <w:tmpl w:val="9F2E1A2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val="0"/>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23">
    <w:nsid w:val="78632F92"/>
    <w:multiLevelType w:val="hybridMultilevel"/>
    <w:tmpl w:val="496067B4"/>
    <w:lvl w:ilvl="0" w:tplc="01B6EFC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4">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22"/>
  </w:num>
  <w:num w:numId="5">
    <w:abstractNumId w:val="4"/>
  </w:num>
  <w:num w:numId="6">
    <w:abstractNumId w:val="2"/>
  </w:num>
  <w:num w:numId="7">
    <w:abstractNumId w:val="16"/>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6"/>
  </w:num>
  <w:num w:numId="11">
    <w:abstractNumId w:val="0"/>
  </w:num>
  <w:num w:numId="12">
    <w:abstractNumId w:val="3"/>
  </w:num>
  <w:num w:numId="13">
    <w:abstractNumId w:val="15"/>
  </w:num>
  <w:num w:numId="14">
    <w:abstractNumId w:val="24"/>
  </w:num>
  <w:num w:numId="15">
    <w:abstractNumId w:val="12"/>
  </w:num>
  <w:num w:numId="16">
    <w:abstractNumId w:val="20"/>
  </w:num>
  <w:num w:numId="17">
    <w:abstractNumId w:val="14"/>
  </w:num>
  <w:num w:numId="18">
    <w:abstractNumId w:val="17"/>
  </w:num>
  <w:num w:numId="19">
    <w:abstractNumId w:val="19"/>
  </w:num>
  <w:num w:numId="20">
    <w:abstractNumId w:val="7"/>
  </w:num>
  <w:num w:numId="21">
    <w:abstractNumId w:val="23"/>
  </w:num>
  <w:num w:numId="22">
    <w:abstractNumId w:val="5"/>
  </w:num>
  <w:num w:numId="23">
    <w:abstractNumId w:val="9"/>
  </w:num>
  <w:num w:numId="24">
    <w:abstractNumId w:val="13"/>
  </w:num>
  <w:num w:numId="25">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6326"/>
    <w:rsid w:val="0000785D"/>
    <w:rsid w:val="000079EB"/>
    <w:rsid w:val="0001579B"/>
    <w:rsid w:val="00016A54"/>
    <w:rsid w:val="0002068D"/>
    <w:rsid w:val="00021FDF"/>
    <w:rsid w:val="00023C47"/>
    <w:rsid w:val="000246E4"/>
    <w:rsid w:val="00024B36"/>
    <w:rsid w:val="00034C8E"/>
    <w:rsid w:val="000364F3"/>
    <w:rsid w:val="000429C5"/>
    <w:rsid w:val="00047F1D"/>
    <w:rsid w:val="00052490"/>
    <w:rsid w:val="000537F6"/>
    <w:rsid w:val="00054550"/>
    <w:rsid w:val="0005579C"/>
    <w:rsid w:val="0005693A"/>
    <w:rsid w:val="00056D1E"/>
    <w:rsid w:val="00060C15"/>
    <w:rsid w:val="000611C4"/>
    <w:rsid w:val="000618DD"/>
    <w:rsid w:val="000642CD"/>
    <w:rsid w:val="0006682F"/>
    <w:rsid w:val="00072948"/>
    <w:rsid w:val="0007475E"/>
    <w:rsid w:val="0007542E"/>
    <w:rsid w:val="00080EFD"/>
    <w:rsid w:val="00083276"/>
    <w:rsid w:val="00084BD5"/>
    <w:rsid w:val="00094DA4"/>
    <w:rsid w:val="00096CFC"/>
    <w:rsid w:val="000979CB"/>
    <w:rsid w:val="000A25E9"/>
    <w:rsid w:val="000A36F4"/>
    <w:rsid w:val="000A4DDB"/>
    <w:rsid w:val="000A7561"/>
    <w:rsid w:val="000B0CAF"/>
    <w:rsid w:val="000B26D9"/>
    <w:rsid w:val="000B4C85"/>
    <w:rsid w:val="000B6281"/>
    <w:rsid w:val="000B62DA"/>
    <w:rsid w:val="000C0C73"/>
    <w:rsid w:val="000C21FB"/>
    <w:rsid w:val="000C3462"/>
    <w:rsid w:val="000C48B1"/>
    <w:rsid w:val="000C5A01"/>
    <w:rsid w:val="000C7AFF"/>
    <w:rsid w:val="000D0FEA"/>
    <w:rsid w:val="000D27C5"/>
    <w:rsid w:val="000D3E4D"/>
    <w:rsid w:val="000E07B6"/>
    <w:rsid w:val="000E0F26"/>
    <w:rsid w:val="000E16DC"/>
    <w:rsid w:val="000E3F3C"/>
    <w:rsid w:val="000E55CA"/>
    <w:rsid w:val="000E6238"/>
    <w:rsid w:val="000F1781"/>
    <w:rsid w:val="000F5C56"/>
    <w:rsid w:val="000F6FB0"/>
    <w:rsid w:val="00100AAE"/>
    <w:rsid w:val="001041CC"/>
    <w:rsid w:val="00105969"/>
    <w:rsid w:val="001062F0"/>
    <w:rsid w:val="001125C7"/>
    <w:rsid w:val="001127A4"/>
    <w:rsid w:val="00113E0E"/>
    <w:rsid w:val="00115123"/>
    <w:rsid w:val="001163AF"/>
    <w:rsid w:val="00116428"/>
    <w:rsid w:val="00120974"/>
    <w:rsid w:val="00120AA4"/>
    <w:rsid w:val="0012366D"/>
    <w:rsid w:val="00123E6A"/>
    <w:rsid w:val="00124085"/>
    <w:rsid w:val="001248D8"/>
    <w:rsid w:val="00126326"/>
    <w:rsid w:val="00127642"/>
    <w:rsid w:val="0012790B"/>
    <w:rsid w:val="001317DE"/>
    <w:rsid w:val="00132AF7"/>
    <w:rsid w:val="00134027"/>
    <w:rsid w:val="00137C1B"/>
    <w:rsid w:val="00140604"/>
    <w:rsid w:val="001417A5"/>
    <w:rsid w:val="0014271F"/>
    <w:rsid w:val="001427DF"/>
    <w:rsid w:val="001447CF"/>
    <w:rsid w:val="00144E2D"/>
    <w:rsid w:val="0014505E"/>
    <w:rsid w:val="001456A2"/>
    <w:rsid w:val="00145905"/>
    <w:rsid w:val="001474E6"/>
    <w:rsid w:val="00147E95"/>
    <w:rsid w:val="00151B0A"/>
    <w:rsid w:val="0015592A"/>
    <w:rsid w:val="0015765B"/>
    <w:rsid w:val="00160B46"/>
    <w:rsid w:val="00160F32"/>
    <w:rsid w:val="00161629"/>
    <w:rsid w:val="00164948"/>
    <w:rsid w:val="001740D6"/>
    <w:rsid w:val="0017470A"/>
    <w:rsid w:val="00175D72"/>
    <w:rsid w:val="001816B8"/>
    <w:rsid w:val="00181BE5"/>
    <w:rsid w:val="00185707"/>
    <w:rsid w:val="00192432"/>
    <w:rsid w:val="00193E86"/>
    <w:rsid w:val="00195D0C"/>
    <w:rsid w:val="0019653E"/>
    <w:rsid w:val="001A007B"/>
    <w:rsid w:val="001A208E"/>
    <w:rsid w:val="001A7900"/>
    <w:rsid w:val="001A7911"/>
    <w:rsid w:val="001B2C29"/>
    <w:rsid w:val="001B3468"/>
    <w:rsid w:val="001C0196"/>
    <w:rsid w:val="001C1E30"/>
    <w:rsid w:val="001D2DD6"/>
    <w:rsid w:val="001D620C"/>
    <w:rsid w:val="001D785A"/>
    <w:rsid w:val="001D7B5C"/>
    <w:rsid w:val="001E05A8"/>
    <w:rsid w:val="001E1DC9"/>
    <w:rsid w:val="001E6C5F"/>
    <w:rsid w:val="001E764A"/>
    <w:rsid w:val="001F1F87"/>
    <w:rsid w:val="001F3079"/>
    <w:rsid w:val="001F3601"/>
    <w:rsid w:val="001F41C3"/>
    <w:rsid w:val="001F45D5"/>
    <w:rsid w:val="002002A3"/>
    <w:rsid w:val="00201EBE"/>
    <w:rsid w:val="00203F4F"/>
    <w:rsid w:val="00205AD3"/>
    <w:rsid w:val="0020643D"/>
    <w:rsid w:val="002143CE"/>
    <w:rsid w:val="00215943"/>
    <w:rsid w:val="002166F5"/>
    <w:rsid w:val="0022320A"/>
    <w:rsid w:val="00223FB3"/>
    <w:rsid w:val="00224D35"/>
    <w:rsid w:val="002342C0"/>
    <w:rsid w:val="00235F17"/>
    <w:rsid w:val="00237AFF"/>
    <w:rsid w:val="00242D83"/>
    <w:rsid w:val="00243DAF"/>
    <w:rsid w:val="00245F0C"/>
    <w:rsid w:val="002464C5"/>
    <w:rsid w:val="002465B4"/>
    <w:rsid w:val="00252C0D"/>
    <w:rsid w:val="002540E2"/>
    <w:rsid w:val="00254BE6"/>
    <w:rsid w:val="002558E3"/>
    <w:rsid w:val="002623DF"/>
    <w:rsid w:val="00262E13"/>
    <w:rsid w:val="00262EF3"/>
    <w:rsid w:val="0026338A"/>
    <w:rsid w:val="002639BA"/>
    <w:rsid w:val="00264FC1"/>
    <w:rsid w:val="0026562E"/>
    <w:rsid w:val="00265CF6"/>
    <w:rsid w:val="00267201"/>
    <w:rsid w:val="002715FE"/>
    <w:rsid w:val="002718FE"/>
    <w:rsid w:val="00274E65"/>
    <w:rsid w:val="00274E6D"/>
    <w:rsid w:val="00281234"/>
    <w:rsid w:val="00290F5A"/>
    <w:rsid w:val="00295074"/>
    <w:rsid w:val="002A56A6"/>
    <w:rsid w:val="002A5828"/>
    <w:rsid w:val="002B0441"/>
    <w:rsid w:val="002B2A72"/>
    <w:rsid w:val="002B621D"/>
    <w:rsid w:val="002C11BB"/>
    <w:rsid w:val="002C2781"/>
    <w:rsid w:val="002C2824"/>
    <w:rsid w:val="002C592F"/>
    <w:rsid w:val="002D3484"/>
    <w:rsid w:val="002D54AB"/>
    <w:rsid w:val="002D6140"/>
    <w:rsid w:val="002E05D1"/>
    <w:rsid w:val="002E1634"/>
    <w:rsid w:val="002E1C74"/>
    <w:rsid w:val="002E3E0D"/>
    <w:rsid w:val="002E5D82"/>
    <w:rsid w:val="002E750D"/>
    <w:rsid w:val="002E7B8D"/>
    <w:rsid w:val="002F32C7"/>
    <w:rsid w:val="002F5B9C"/>
    <w:rsid w:val="002F66E7"/>
    <w:rsid w:val="002F7652"/>
    <w:rsid w:val="003029A9"/>
    <w:rsid w:val="00303C18"/>
    <w:rsid w:val="00307EF8"/>
    <w:rsid w:val="00311778"/>
    <w:rsid w:val="00314144"/>
    <w:rsid w:val="00314AA1"/>
    <w:rsid w:val="00317E59"/>
    <w:rsid w:val="00321828"/>
    <w:rsid w:val="00322B64"/>
    <w:rsid w:val="0032494C"/>
    <w:rsid w:val="00325527"/>
    <w:rsid w:val="00325C11"/>
    <w:rsid w:val="003278D6"/>
    <w:rsid w:val="00331959"/>
    <w:rsid w:val="003329E4"/>
    <w:rsid w:val="00337FD2"/>
    <w:rsid w:val="0034064A"/>
    <w:rsid w:val="0034413E"/>
    <w:rsid w:val="0034540A"/>
    <w:rsid w:val="00345A97"/>
    <w:rsid w:val="0034607A"/>
    <w:rsid w:val="0034638B"/>
    <w:rsid w:val="00350B6C"/>
    <w:rsid w:val="00354BEC"/>
    <w:rsid w:val="003557D4"/>
    <w:rsid w:val="00362040"/>
    <w:rsid w:val="003621DF"/>
    <w:rsid w:val="00367A08"/>
    <w:rsid w:val="003703DB"/>
    <w:rsid w:val="0037040D"/>
    <w:rsid w:val="00372A70"/>
    <w:rsid w:val="00372DC5"/>
    <w:rsid w:val="0038092B"/>
    <w:rsid w:val="0038590B"/>
    <w:rsid w:val="003907B7"/>
    <w:rsid w:val="003910D8"/>
    <w:rsid w:val="00397958"/>
    <w:rsid w:val="00397FB8"/>
    <w:rsid w:val="003A35EC"/>
    <w:rsid w:val="003A367B"/>
    <w:rsid w:val="003A5459"/>
    <w:rsid w:val="003A7700"/>
    <w:rsid w:val="003B1210"/>
    <w:rsid w:val="003B3BBB"/>
    <w:rsid w:val="003C17BF"/>
    <w:rsid w:val="003C2A72"/>
    <w:rsid w:val="003C2FB3"/>
    <w:rsid w:val="003C3BD7"/>
    <w:rsid w:val="003C41F9"/>
    <w:rsid w:val="003C642B"/>
    <w:rsid w:val="003C676B"/>
    <w:rsid w:val="003C7B19"/>
    <w:rsid w:val="003D2AB0"/>
    <w:rsid w:val="003D3E33"/>
    <w:rsid w:val="003D40EA"/>
    <w:rsid w:val="003D6ACA"/>
    <w:rsid w:val="003D7ED7"/>
    <w:rsid w:val="003E11F6"/>
    <w:rsid w:val="003E3E9B"/>
    <w:rsid w:val="003E55A5"/>
    <w:rsid w:val="003E58A8"/>
    <w:rsid w:val="003E7229"/>
    <w:rsid w:val="003E78C8"/>
    <w:rsid w:val="003F1A88"/>
    <w:rsid w:val="003F2C8A"/>
    <w:rsid w:val="003F67FD"/>
    <w:rsid w:val="0040167D"/>
    <w:rsid w:val="0040183B"/>
    <w:rsid w:val="0040303E"/>
    <w:rsid w:val="00403A13"/>
    <w:rsid w:val="004041AB"/>
    <w:rsid w:val="004104A3"/>
    <w:rsid w:val="0041091D"/>
    <w:rsid w:val="00412DBC"/>
    <w:rsid w:val="00413AF0"/>
    <w:rsid w:val="004140A8"/>
    <w:rsid w:val="00414EDA"/>
    <w:rsid w:val="0041634A"/>
    <w:rsid w:val="00417923"/>
    <w:rsid w:val="00420CDA"/>
    <w:rsid w:val="00420CE7"/>
    <w:rsid w:val="0042110E"/>
    <w:rsid w:val="004212DE"/>
    <w:rsid w:val="0042138A"/>
    <w:rsid w:val="004222B9"/>
    <w:rsid w:val="004236D6"/>
    <w:rsid w:val="00425DC8"/>
    <w:rsid w:val="004318D1"/>
    <w:rsid w:val="00431EFE"/>
    <w:rsid w:val="0043627B"/>
    <w:rsid w:val="0044396D"/>
    <w:rsid w:val="0044441A"/>
    <w:rsid w:val="004446BA"/>
    <w:rsid w:val="00452576"/>
    <w:rsid w:val="004528E5"/>
    <w:rsid w:val="00455B8D"/>
    <w:rsid w:val="00462F8F"/>
    <w:rsid w:val="00463BD6"/>
    <w:rsid w:val="00465F85"/>
    <w:rsid w:val="00470FE2"/>
    <w:rsid w:val="00472D6A"/>
    <w:rsid w:val="00485725"/>
    <w:rsid w:val="00485882"/>
    <w:rsid w:val="00494719"/>
    <w:rsid w:val="00495F80"/>
    <w:rsid w:val="00496957"/>
    <w:rsid w:val="00496BD8"/>
    <w:rsid w:val="004A321C"/>
    <w:rsid w:val="004A7531"/>
    <w:rsid w:val="004B12C4"/>
    <w:rsid w:val="004B23C5"/>
    <w:rsid w:val="004B4F8C"/>
    <w:rsid w:val="004B6FEC"/>
    <w:rsid w:val="004B71BC"/>
    <w:rsid w:val="004B7923"/>
    <w:rsid w:val="004C1348"/>
    <w:rsid w:val="004C155F"/>
    <w:rsid w:val="004C39F1"/>
    <w:rsid w:val="004C4487"/>
    <w:rsid w:val="004C5621"/>
    <w:rsid w:val="004C5FD7"/>
    <w:rsid w:val="004C621B"/>
    <w:rsid w:val="004C6F47"/>
    <w:rsid w:val="004D1627"/>
    <w:rsid w:val="004D22D2"/>
    <w:rsid w:val="004D31D5"/>
    <w:rsid w:val="004D44D6"/>
    <w:rsid w:val="004D4C5C"/>
    <w:rsid w:val="004D6674"/>
    <w:rsid w:val="004D6729"/>
    <w:rsid w:val="004E0F04"/>
    <w:rsid w:val="004E1DDA"/>
    <w:rsid w:val="004E3386"/>
    <w:rsid w:val="004E3CE0"/>
    <w:rsid w:val="004E4B60"/>
    <w:rsid w:val="004E6777"/>
    <w:rsid w:val="004E7438"/>
    <w:rsid w:val="004F0355"/>
    <w:rsid w:val="004F08C5"/>
    <w:rsid w:val="004F12C7"/>
    <w:rsid w:val="004F46FE"/>
    <w:rsid w:val="004F56A8"/>
    <w:rsid w:val="004F7CE4"/>
    <w:rsid w:val="00500870"/>
    <w:rsid w:val="00500E34"/>
    <w:rsid w:val="00502685"/>
    <w:rsid w:val="00502CA6"/>
    <w:rsid w:val="00506AB8"/>
    <w:rsid w:val="00506F2A"/>
    <w:rsid w:val="00510D7E"/>
    <w:rsid w:val="00511082"/>
    <w:rsid w:val="00512171"/>
    <w:rsid w:val="00514DA7"/>
    <w:rsid w:val="00515EE3"/>
    <w:rsid w:val="00520078"/>
    <w:rsid w:val="00522775"/>
    <w:rsid w:val="00523326"/>
    <w:rsid w:val="005278B4"/>
    <w:rsid w:val="0053370A"/>
    <w:rsid w:val="005349DA"/>
    <w:rsid w:val="005353E7"/>
    <w:rsid w:val="00536191"/>
    <w:rsid w:val="005367DD"/>
    <w:rsid w:val="00537628"/>
    <w:rsid w:val="00542DBD"/>
    <w:rsid w:val="00550D25"/>
    <w:rsid w:val="00551839"/>
    <w:rsid w:val="00552701"/>
    <w:rsid w:val="00552F10"/>
    <w:rsid w:val="00554ED7"/>
    <w:rsid w:val="005559F3"/>
    <w:rsid w:val="005606EC"/>
    <w:rsid w:val="00561278"/>
    <w:rsid w:val="00561DF7"/>
    <w:rsid w:val="0056291D"/>
    <w:rsid w:val="00562EE3"/>
    <w:rsid w:val="00563AAB"/>
    <w:rsid w:val="005646E9"/>
    <w:rsid w:val="005651AD"/>
    <w:rsid w:val="005654AD"/>
    <w:rsid w:val="005657E2"/>
    <w:rsid w:val="00567203"/>
    <w:rsid w:val="005701E2"/>
    <w:rsid w:val="00570CA7"/>
    <w:rsid w:val="005760C6"/>
    <w:rsid w:val="005778FE"/>
    <w:rsid w:val="00583870"/>
    <w:rsid w:val="005841B4"/>
    <w:rsid w:val="00586A11"/>
    <w:rsid w:val="00587875"/>
    <w:rsid w:val="00587D88"/>
    <w:rsid w:val="0059361C"/>
    <w:rsid w:val="005A2C0B"/>
    <w:rsid w:val="005A2C10"/>
    <w:rsid w:val="005A3522"/>
    <w:rsid w:val="005A4A9A"/>
    <w:rsid w:val="005A597D"/>
    <w:rsid w:val="005A7F0D"/>
    <w:rsid w:val="005B4790"/>
    <w:rsid w:val="005B4E29"/>
    <w:rsid w:val="005B6944"/>
    <w:rsid w:val="005C2CDD"/>
    <w:rsid w:val="005C3AC4"/>
    <w:rsid w:val="005C5481"/>
    <w:rsid w:val="005C5CF2"/>
    <w:rsid w:val="005C6C9D"/>
    <w:rsid w:val="005C6EDF"/>
    <w:rsid w:val="005D1B46"/>
    <w:rsid w:val="005D2AB1"/>
    <w:rsid w:val="005D494F"/>
    <w:rsid w:val="005D7384"/>
    <w:rsid w:val="005E043F"/>
    <w:rsid w:val="005E07D7"/>
    <w:rsid w:val="005E3016"/>
    <w:rsid w:val="005E3195"/>
    <w:rsid w:val="005E6650"/>
    <w:rsid w:val="005E6911"/>
    <w:rsid w:val="005F6AFF"/>
    <w:rsid w:val="006038F5"/>
    <w:rsid w:val="00611094"/>
    <w:rsid w:val="006152AB"/>
    <w:rsid w:val="006205A6"/>
    <w:rsid w:val="0062206A"/>
    <w:rsid w:val="00622900"/>
    <w:rsid w:val="00623B7B"/>
    <w:rsid w:val="006247C7"/>
    <w:rsid w:val="00624D93"/>
    <w:rsid w:val="006307F2"/>
    <w:rsid w:val="00632455"/>
    <w:rsid w:val="00634FC6"/>
    <w:rsid w:val="00636860"/>
    <w:rsid w:val="00643788"/>
    <w:rsid w:val="00647217"/>
    <w:rsid w:val="00647D37"/>
    <w:rsid w:val="0065550B"/>
    <w:rsid w:val="00655934"/>
    <w:rsid w:val="00660CD9"/>
    <w:rsid w:val="00661CA5"/>
    <w:rsid w:val="00661F47"/>
    <w:rsid w:val="006633D1"/>
    <w:rsid w:val="00663F75"/>
    <w:rsid w:val="00665637"/>
    <w:rsid w:val="00670660"/>
    <w:rsid w:val="006736A6"/>
    <w:rsid w:val="0067386A"/>
    <w:rsid w:val="00674E21"/>
    <w:rsid w:val="00676005"/>
    <w:rsid w:val="00676493"/>
    <w:rsid w:val="006765ED"/>
    <w:rsid w:val="00680966"/>
    <w:rsid w:val="00682C63"/>
    <w:rsid w:val="0068419A"/>
    <w:rsid w:val="00691A5D"/>
    <w:rsid w:val="00692053"/>
    <w:rsid w:val="00695391"/>
    <w:rsid w:val="00695D59"/>
    <w:rsid w:val="00696A5E"/>
    <w:rsid w:val="006970EE"/>
    <w:rsid w:val="006A0223"/>
    <w:rsid w:val="006A0EBB"/>
    <w:rsid w:val="006A61E3"/>
    <w:rsid w:val="006A6BD9"/>
    <w:rsid w:val="006B11C2"/>
    <w:rsid w:val="006B36DB"/>
    <w:rsid w:val="006B3BD4"/>
    <w:rsid w:val="006B43A9"/>
    <w:rsid w:val="006B746D"/>
    <w:rsid w:val="006C1494"/>
    <w:rsid w:val="006C1B94"/>
    <w:rsid w:val="006C4767"/>
    <w:rsid w:val="006C5B12"/>
    <w:rsid w:val="006C74BC"/>
    <w:rsid w:val="006D083D"/>
    <w:rsid w:val="006D4BC1"/>
    <w:rsid w:val="006D5F34"/>
    <w:rsid w:val="006D6526"/>
    <w:rsid w:val="006D6AE1"/>
    <w:rsid w:val="006E1808"/>
    <w:rsid w:val="006E1B0E"/>
    <w:rsid w:val="006E2C15"/>
    <w:rsid w:val="006E5023"/>
    <w:rsid w:val="006E689C"/>
    <w:rsid w:val="006E7179"/>
    <w:rsid w:val="006F64E7"/>
    <w:rsid w:val="0070722B"/>
    <w:rsid w:val="00715DA2"/>
    <w:rsid w:val="00717E0F"/>
    <w:rsid w:val="0072099D"/>
    <w:rsid w:val="007226F2"/>
    <w:rsid w:val="00726EA9"/>
    <w:rsid w:val="0072774F"/>
    <w:rsid w:val="007305F4"/>
    <w:rsid w:val="00730627"/>
    <w:rsid w:val="00733C0A"/>
    <w:rsid w:val="0073454B"/>
    <w:rsid w:val="00734C49"/>
    <w:rsid w:val="007367E7"/>
    <w:rsid w:val="00740ADA"/>
    <w:rsid w:val="00742349"/>
    <w:rsid w:val="00742657"/>
    <w:rsid w:val="007438E3"/>
    <w:rsid w:val="007452BC"/>
    <w:rsid w:val="00746BFE"/>
    <w:rsid w:val="007507EE"/>
    <w:rsid w:val="00752579"/>
    <w:rsid w:val="0075302F"/>
    <w:rsid w:val="007568B5"/>
    <w:rsid w:val="0076364A"/>
    <w:rsid w:val="00771892"/>
    <w:rsid w:val="00772708"/>
    <w:rsid w:val="00775412"/>
    <w:rsid w:val="0078416B"/>
    <w:rsid w:val="007848AF"/>
    <w:rsid w:val="00785590"/>
    <w:rsid w:val="00786457"/>
    <w:rsid w:val="00787AF7"/>
    <w:rsid w:val="00791A8A"/>
    <w:rsid w:val="00791C0E"/>
    <w:rsid w:val="007955EF"/>
    <w:rsid w:val="007A0AF2"/>
    <w:rsid w:val="007A27AD"/>
    <w:rsid w:val="007A331F"/>
    <w:rsid w:val="007A35A1"/>
    <w:rsid w:val="007A5F06"/>
    <w:rsid w:val="007A7D3D"/>
    <w:rsid w:val="007B01E0"/>
    <w:rsid w:val="007B316B"/>
    <w:rsid w:val="007B56D3"/>
    <w:rsid w:val="007B6642"/>
    <w:rsid w:val="007C204B"/>
    <w:rsid w:val="007C25B8"/>
    <w:rsid w:val="007C25BE"/>
    <w:rsid w:val="007C2D07"/>
    <w:rsid w:val="007C4239"/>
    <w:rsid w:val="007D118C"/>
    <w:rsid w:val="007D1CB2"/>
    <w:rsid w:val="007D7DEF"/>
    <w:rsid w:val="007E2A56"/>
    <w:rsid w:val="007E387B"/>
    <w:rsid w:val="007E395E"/>
    <w:rsid w:val="007E465C"/>
    <w:rsid w:val="007E696A"/>
    <w:rsid w:val="007E72C5"/>
    <w:rsid w:val="007F26AD"/>
    <w:rsid w:val="007F4660"/>
    <w:rsid w:val="008019D3"/>
    <w:rsid w:val="00805105"/>
    <w:rsid w:val="0080538A"/>
    <w:rsid w:val="008115DA"/>
    <w:rsid w:val="00811820"/>
    <w:rsid w:val="00813CB8"/>
    <w:rsid w:val="00814D78"/>
    <w:rsid w:val="00821063"/>
    <w:rsid w:val="00821ACE"/>
    <w:rsid w:val="00822722"/>
    <w:rsid w:val="00822CAC"/>
    <w:rsid w:val="0082479A"/>
    <w:rsid w:val="00825F4D"/>
    <w:rsid w:val="008262DF"/>
    <w:rsid w:val="008273EF"/>
    <w:rsid w:val="008274F6"/>
    <w:rsid w:val="008318D8"/>
    <w:rsid w:val="0083347C"/>
    <w:rsid w:val="008354AE"/>
    <w:rsid w:val="00842051"/>
    <w:rsid w:val="00844519"/>
    <w:rsid w:val="008456EF"/>
    <w:rsid w:val="00847347"/>
    <w:rsid w:val="00850DAC"/>
    <w:rsid w:val="00851E8A"/>
    <w:rsid w:val="00852F7C"/>
    <w:rsid w:val="00854419"/>
    <w:rsid w:val="00854CF8"/>
    <w:rsid w:val="00854E6C"/>
    <w:rsid w:val="00857D4F"/>
    <w:rsid w:val="008637D5"/>
    <w:rsid w:val="0086388E"/>
    <w:rsid w:val="00865C48"/>
    <w:rsid w:val="00873D8D"/>
    <w:rsid w:val="00874A9C"/>
    <w:rsid w:val="008808DA"/>
    <w:rsid w:val="0088458A"/>
    <w:rsid w:val="00885461"/>
    <w:rsid w:val="008870EC"/>
    <w:rsid w:val="0088754C"/>
    <w:rsid w:val="00887F50"/>
    <w:rsid w:val="008912D3"/>
    <w:rsid w:val="00895BD6"/>
    <w:rsid w:val="008A15E1"/>
    <w:rsid w:val="008A24D4"/>
    <w:rsid w:val="008A3471"/>
    <w:rsid w:val="008A3ED7"/>
    <w:rsid w:val="008A7E10"/>
    <w:rsid w:val="008B0764"/>
    <w:rsid w:val="008B0D32"/>
    <w:rsid w:val="008B1424"/>
    <w:rsid w:val="008B374F"/>
    <w:rsid w:val="008B6060"/>
    <w:rsid w:val="008C3FD5"/>
    <w:rsid w:val="008E05CA"/>
    <w:rsid w:val="008E0E46"/>
    <w:rsid w:val="008E6754"/>
    <w:rsid w:val="008F1907"/>
    <w:rsid w:val="008F24B6"/>
    <w:rsid w:val="008F2D24"/>
    <w:rsid w:val="008F3BB8"/>
    <w:rsid w:val="008F4760"/>
    <w:rsid w:val="008F5E57"/>
    <w:rsid w:val="00900DCF"/>
    <w:rsid w:val="00902EF4"/>
    <w:rsid w:val="00904DAF"/>
    <w:rsid w:val="00907C71"/>
    <w:rsid w:val="009128D7"/>
    <w:rsid w:val="00913210"/>
    <w:rsid w:val="00915155"/>
    <w:rsid w:val="0091575A"/>
    <w:rsid w:val="00920AC3"/>
    <w:rsid w:val="00921989"/>
    <w:rsid w:val="00923B5E"/>
    <w:rsid w:val="0092439E"/>
    <w:rsid w:val="00930880"/>
    <w:rsid w:val="00931688"/>
    <w:rsid w:val="00931B45"/>
    <w:rsid w:val="00932C6B"/>
    <w:rsid w:val="00932D0E"/>
    <w:rsid w:val="009332B3"/>
    <w:rsid w:val="00933B3F"/>
    <w:rsid w:val="00933ED0"/>
    <w:rsid w:val="009371CE"/>
    <w:rsid w:val="00937CFC"/>
    <w:rsid w:val="00940711"/>
    <w:rsid w:val="00940DC6"/>
    <w:rsid w:val="009412B0"/>
    <w:rsid w:val="00941DB4"/>
    <w:rsid w:val="00943CB1"/>
    <w:rsid w:val="00944C49"/>
    <w:rsid w:val="009450AA"/>
    <w:rsid w:val="00947DDA"/>
    <w:rsid w:val="00952082"/>
    <w:rsid w:val="009567FC"/>
    <w:rsid w:val="00957176"/>
    <w:rsid w:val="009573FC"/>
    <w:rsid w:val="009575F0"/>
    <w:rsid w:val="0096070E"/>
    <w:rsid w:val="00961872"/>
    <w:rsid w:val="00961D5F"/>
    <w:rsid w:val="009643AE"/>
    <w:rsid w:val="00965F77"/>
    <w:rsid w:val="00966BAC"/>
    <w:rsid w:val="00975C34"/>
    <w:rsid w:val="00980998"/>
    <w:rsid w:val="00983679"/>
    <w:rsid w:val="00983C94"/>
    <w:rsid w:val="00985603"/>
    <w:rsid w:val="009856FC"/>
    <w:rsid w:val="0098601B"/>
    <w:rsid w:val="009928D7"/>
    <w:rsid w:val="00993688"/>
    <w:rsid w:val="0099566E"/>
    <w:rsid w:val="00997758"/>
    <w:rsid w:val="009A0157"/>
    <w:rsid w:val="009A4C78"/>
    <w:rsid w:val="009A4E61"/>
    <w:rsid w:val="009A69D3"/>
    <w:rsid w:val="009B00B0"/>
    <w:rsid w:val="009B4BD3"/>
    <w:rsid w:val="009B61D9"/>
    <w:rsid w:val="009B6F23"/>
    <w:rsid w:val="009B7899"/>
    <w:rsid w:val="009C0F1A"/>
    <w:rsid w:val="009C1942"/>
    <w:rsid w:val="009C793B"/>
    <w:rsid w:val="009D2F68"/>
    <w:rsid w:val="009D4877"/>
    <w:rsid w:val="009D48D2"/>
    <w:rsid w:val="009D55CA"/>
    <w:rsid w:val="009D6098"/>
    <w:rsid w:val="009D6D74"/>
    <w:rsid w:val="009D7293"/>
    <w:rsid w:val="009E1205"/>
    <w:rsid w:val="009E1333"/>
    <w:rsid w:val="009E191C"/>
    <w:rsid w:val="009E5401"/>
    <w:rsid w:val="009E6B2B"/>
    <w:rsid w:val="009F1814"/>
    <w:rsid w:val="009F1921"/>
    <w:rsid w:val="009F25EC"/>
    <w:rsid w:val="009F4F7E"/>
    <w:rsid w:val="009F548B"/>
    <w:rsid w:val="009F6E01"/>
    <w:rsid w:val="00A004EA"/>
    <w:rsid w:val="00A00EB8"/>
    <w:rsid w:val="00A02E4F"/>
    <w:rsid w:val="00A0437E"/>
    <w:rsid w:val="00A04438"/>
    <w:rsid w:val="00A0705B"/>
    <w:rsid w:val="00A0742E"/>
    <w:rsid w:val="00A10972"/>
    <w:rsid w:val="00A11B56"/>
    <w:rsid w:val="00A12830"/>
    <w:rsid w:val="00A2027C"/>
    <w:rsid w:val="00A25943"/>
    <w:rsid w:val="00A27FA6"/>
    <w:rsid w:val="00A30819"/>
    <w:rsid w:val="00A34031"/>
    <w:rsid w:val="00A3479C"/>
    <w:rsid w:val="00A37A3D"/>
    <w:rsid w:val="00A431D8"/>
    <w:rsid w:val="00A443FA"/>
    <w:rsid w:val="00A45930"/>
    <w:rsid w:val="00A50C3E"/>
    <w:rsid w:val="00A52A8F"/>
    <w:rsid w:val="00A52CCC"/>
    <w:rsid w:val="00A52E27"/>
    <w:rsid w:val="00A5305E"/>
    <w:rsid w:val="00A55001"/>
    <w:rsid w:val="00A55E57"/>
    <w:rsid w:val="00A57BD5"/>
    <w:rsid w:val="00A60A90"/>
    <w:rsid w:val="00A6252F"/>
    <w:rsid w:val="00A62CC4"/>
    <w:rsid w:val="00A62DB7"/>
    <w:rsid w:val="00A64807"/>
    <w:rsid w:val="00A6532E"/>
    <w:rsid w:val="00A65C25"/>
    <w:rsid w:val="00A6762C"/>
    <w:rsid w:val="00A719FD"/>
    <w:rsid w:val="00A726DE"/>
    <w:rsid w:val="00A756ED"/>
    <w:rsid w:val="00A7652F"/>
    <w:rsid w:val="00A8359C"/>
    <w:rsid w:val="00A852A6"/>
    <w:rsid w:val="00A96DC2"/>
    <w:rsid w:val="00A97914"/>
    <w:rsid w:val="00AA02A9"/>
    <w:rsid w:val="00AA15DE"/>
    <w:rsid w:val="00AA1E4E"/>
    <w:rsid w:val="00AA3A87"/>
    <w:rsid w:val="00AA6D04"/>
    <w:rsid w:val="00AA7884"/>
    <w:rsid w:val="00AB04A0"/>
    <w:rsid w:val="00AB2B9C"/>
    <w:rsid w:val="00AB6546"/>
    <w:rsid w:val="00AB7920"/>
    <w:rsid w:val="00AC0B5E"/>
    <w:rsid w:val="00AC39D4"/>
    <w:rsid w:val="00AC49BF"/>
    <w:rsid w:val="00AC5F7C"/>
    <w:rsid w:val="00AC6909"/>
    <w:rsid w:val="00AC7F6B"/>
    <w:rsid w:val="00AD271A"/>
    <w:rsid w:val="00AD33CE"/>
    <w:rsid w:val="00AD5C0B"/>
    <w:rsid w:val="00AD639A"/>
    <w:rsid w:val="00AE032B"/>
    <w:rsid w:val="00AE128E"/>
    <w:rsid w:val="00AE2673"/>
    <w:rsid w:val="00AE4B62"/>
    <w:rsid w:val="00AE595F"/>
    <w:rsid w:val="00AE69E3"/>
    <w:rsid w:val="00AF2D2F"/>
    <w:rsid w:val="00AF30E4"/>
    <w:rsid w:val="00AF4C56"/>
    <w:rsid w:val="00AF6F40"/>
    <w:rsid w:val="00B0022F"/>
    <w:rsid w:val="00B02A96"/>
    <w:rsid w:val="00B04E6A"/>
    <w:rsid w:val="00B051D9"/>
    <w:rsid w:val="00B0568D"/>
    <w:rsid w:val="00B06BF8"/>
    <w:rsid w:val="00B06C64"/>
    <w:rsid w:val="00B108EA"/>
    <w:rsid w:val="00B15F9D"/>
    <w:rsid w:val="00B2029C"/>
    <w:rsid w:val="00B21BA7"/>
    <w:rsid w:val="00B230C2"/>
    <w:rsid w:val="00B25321"/>
    <w:rsid w:val="00B25B02"/>
    <w:rsid w:val="00B27714"/>
    <w:rsid w:val="00B278F8"/>
    <w:rsid w:val="00B32323"/>
    <w:rsid w:val="00B33582"/>
    <w:rsid w:val="00B37C1F"/>
    <w:rsid w:val="00B42181"/>
    <w:rsid w:val="00B42389"/>
    <w:rsid w:val="00B4669E"/>
    <w:rsid w:val="00B466EB"/>
    <w:rsid w:val="00B47AF6"/>
    <w:rsid w:val="00B505F6"/>
    <w:rsid w:val="00B506FE"/>
    <w:rsid w:val="00B5235E"/>
    <w:rsid w:val="00B53A5C"/>
    <w:rsid w:val="00B62129"/>
    <w:rsid w:val="00B630EC"/>
    <w:rsid w:val="00B74598"/>
    <w:rsid w:val="00B81A8C"/>
    <w:rsid w:val="00B83FC6"/>
    <w:rsid w:val="00B8768F"/>
    <w:rsid w:val="00B94DC4"/>
    <w:rsid w:val="00B94EE3"/>
    <w:rsid w:val="00B95385"/>
    <w:rsid w:val="00B96A9B"/>
    <w:rsid w:val="00BA1E47"/>
    <w:rsid w:val="00BA562D"/>
    <w:rsid w:val="00BA7A7D"/>
    <w:rsid w:val="00BB08FC"/>
    <w:rsid w:val="00BB0C73"/>
    <w:rsid w:val="00BB1288"/>
    <w:rsid w:val="00BB16FB"/>
    <w:rsid w:val="00BB2D36"/>
    <w:rsid w:val="00BB3025"/>
    <w:rsid w:val="00BB778E"/>
    <w:rsid w:val="00BB7D35"/>
    <w:rsid w:val="00BC02AD"/>
    <w:rsid w:val="00BC11ED"/>
    <w:rsid w:val="00BC38DD"/>
    <w:rsid w:val="00BC4FE4"/>
    <w:rsid w:val="00BC5227"/>
    <w:rsid w:val="00BC6D47"/>
    <w:rsid w:val="00BC7BB6"/>
    <w:rsid w:val="00BD0AAB"/>
    <w:rsid w:val="00BD0DFF"/>
    <w:rsid w:val="00BD1043"/>
    <w:rsid w:val="00BD62AE"/>
    <w:rsid w:val="00BD7AF2"/>
    <w:rsid w:val="00BD7C3A"/>
    <w:rsid w:val="00BE1897"/>
    <w:rsid w:val="00BE311C"/>
    <w:rsid w:val="00BE517B"/>
    <w:rsid w:val="00BF3498"/>
    <w:rsid w:val="00BF7687"/>
    <w:rsid w:val="00BF7BAF"/>
    <w:rsid w:val="00C04A3A"/>
    <w:rsid w:val="00C05D9A"/>
    <w:rsid w:val="00C071E0"/>
    <w:rsid w:val="00C077D6"/>
    <w:rsid w:val="00C13B3F"/>
    <w:rsid w:val="00C1502F"/>
    <w:rsid w:val="00C23DEF"/>
    <w:rsid w:val="00C26C52"/>
    <w:rsid w:val="00C272A8"/>
    <w:rsid w:val="00C310D7"/>
    <w:rsid w:val="00C33729"/>
    <w:rsid w:val="00C3722A"/>
    <w:rsid w:val="00C4373B"/>
    <w:rsid w:val="00C45FD5"/>
    <w:rsid w:val="00C473E8"/>
    <w:rsid w:val="00C47F28"/>
    <w:rsid w:val="00C552F2"/>
    <w:rsid w:val="00C55A8D"/>
    <w:rsid w:val="00C565A7"/>
    <w:rsid w:val="00C62168"/>
    <w:rsid w:val="00C62DFC"/>
    <w:rsid w:val="00C65F66"/>
    <w:rsid w:val="00C726DE"/>
    <w:rsid w:val="00C72889"/>
    <w:rsid w:val="00C73571"/>
    <w:rsid w:val="00C75731"/>
    <w:rsid w:val="00C83BA9"/>
    <w:rsid w:val="00C84310"/>
    <w:rsid w:val="00C85727"/>
    <w:rsid w:val="00C9073C"/>
    <w:rsid w:val="00C91786"/>
    <w:rsid w:val="00C93773"/>
    <w:rsid w:val="00C94EFE"/>
    <w:rsid w:val="00C954F2"/>
    <w:rsid w:val="00C96127"/>
    <w:rsid w:val="00C963C6"/>
    <w:rsid w:val="00CA026C"/>
    <w:rsid w:val="00CA1A23"/>
    <w:rsid w:val="00CA4219"/>
    <w:rsid w:val="00CA445B"/>
    <w:rsid w:val="00CA504D"/>
    <w:rsid w:val="00CA53CF"/>
    <w:rsid w:val="00CA6F1D"/>
    <w:rsid w:val="00CB0100"/>
    <w:rsid w:val="00CB0124"/>
    <w:rsid w:val="00CB031A"/>
    <w:rsid w:val="00CB60CA"/>
    <w:rsid w:val="00CB7B86"/>
    <w:rsid w:val="00CC0801"/>
    <w:rsid w:val="00CC0B74"/>
    <w:rsid w:val="00CC27E2"/>
    <w:rsid w:val="00CC3211"/>
    <w:rsid w:val="00CC3B63"/>
    <w:rsid w:val="00CC485A"/>
    <w:rsid w:val="00CC5537"/>
    <w:rsid w:val="00CD3BCC"/>
    <w:rsid w:val="00CD427B"/>
    <w:rsid w:val="00CD4BF5"/>
    <w:rsid w:val="00CD4C8E"/>
    <w:rsid w:val="00CD5C79"/>
    <w:rsid w:val="00CE2535"/>
    <w:rsid w:val="00CE3970"/>
    <w:rsid w:val="00CE5A0A"/>
    <w:rsid w:val="00CE76D5"/>
    <w:rsid w:val="00CF4449"/>
    <w:rsid w:val="00CF7343"/>
    <w:rsid w:val="00D03E17"/>
    <w:rsid w:val="00D064D7"/>
    <w:rsid w:val="00D07A5D"/>
    <w:rsid w:val="00D11E3A"/>
    <w:rsid w:val="00D12047"/>
    <w:rsid w:val="00D12BBD"/>
    <w:rsid w:val="00D15BD2"/>
    <w:rsid w:val="00D21BF2"/>
    <w:rsid w:val="00D2328C"/>
    <w:rsid w:val="00D250CB"/>
    <w:rsid w:val="00D318AC"/>
    <w:rsid w:val="00D33C51"/>
    <w:rsid w:val="00D351CA"/>
    <w:rsid w:val="00D36A64"/>
    <w:rsid w:val="00D37CFF"/>
    <w:rsid w:val="00D41897"/>
    <w:rsid w:val="00D4458E"/>
    <w:rsid w:val="00D44EDA"/>
    <w:rsid w:val="00D4698F"/>
    <w:rsid w:val="00D525A4"/>
    <w:rsid w:val="00D532A3"/>
    <w:rsid w:val="00D538E2"/>
    <w:rsid w:val="00D54D60"/>
    <w:rsid w:val="00D54FCD"/>
    <w:rsid w:val="00D61665"/>
    <w:rsid w:val="00D63B01"/>
    <w:rsid w:val="00D6469D"/>
    <w:rsid w:val="00D65940"/>
    <w:rsid w:val="00D67FCB"/>
    <w:rsid w:val="00D7055C"/>
    <w:rsid w:val="00D7246F"/>
    <w:rsid w:val="00D72BD6"/>
    <w:rsid w:val="00D73C22"/>
    <w:rsid w:val="00D73E0B"/>
    <w:rsid w:val="00D747A7"/>
    <w:rsid w:val="00D772A8"/>
    <w:rsid w:val="00D8171F"/>
    <w:rsid w:val="00D823B1"/>
    <w:rsid w:val="00D8274A"/>
    <w:rsid w:val="00D829B6"/>
    <w:rsid w:val="00D862A7"/>
    <w:rsid w:val="00D8777D"/>
    <w:rsid w:val="00D877E6"/>
    <w:rsid w:val="00D902F7"/>
    <w:rsid w:val="00D90C76"/>
    <w:rsid w:val="00D914BE"/>
    <w:rsid w:val="00D91DB6"/>
    <w:rsid w:val="00D9599B"/>
    <w:rsid w:val="00DA6F79"/>
    <w:rsid w:val="00DB2090"/>
    <w:rsid w:val="00DB341C"/>
    <w:rsid w:val="00DB619A"/>
    <w:rsid w:val="00DC2895"/>
    <w:rsid w:val="00DC43B3"/>
    <w:rsid w:val="00DC4941"/>
    <w:rsid w:val="00DC624D"/>
    <w:rsid w:val="00DC7BCA"/>
    <w:rsid w:val="00DC7E5F"/>
    <w:rsid w:val="00DD2A1F"/>
    <w:rsid w:val="00DE0259"/>
    <w:rsid w:val="00DE07AF"/>
    <w:rsid w:val="00DE250F"/>
    <w:rsid w:val="00DE322F"/>
    <w:rsid w:val="00DE3DE5"/>
    <w:rsid w:val="00DE4C5D"/>
    <w:rsid w:val="00DE5DC0"/>
    <w:rsid w:val="00DF1B8D"/>
    <w:rsid w:val="00DF2E06"/>
    <w:rsid w:val="00DF338F"/>
    <w:rsid w:val="00DF4943"/>
    <w:rsid w:val="00E029F2"/>
    <w:rsid w:val="00E14146"/>
    <w:rsid w:val="00E14A42"/>
    <w:rsid w:val="00E16BE1"/>
    <w:rsid w:val="00E1710A"/>
    <w:rsid w:val="00E2023D"/>
    <w:rsid w:val="00E25B3F"/>
    <w:rsid w:val="00E27A66"/>
    <w:rsid w:val="00E30378"/>
    <w:rsid w:val="00E31EF8"/>
    <w:rsid w:val="00E35DB8"/>
    <w:rsid w:val="00E36CDD"/>
    <w:rsid w:val="00E42306"/>
    <w:rsid w:val="00E526ED"/>
    <w:rsid w:val="00E529C5"/>
    <w:rsid w:val="00E537BF"/>
    <w:rsid w:val="00E5474A"/>
    <w:rsid w:val="00E605C4"/>
    <w:rsid w:val="00E66A4A"/>
    <w:rsid w:val="00E67F06"/>
    <w:rsid w:val="00E70179"/>
    <w:rsid w:val="00E713C7"/>
    <w:rsid w:val="00E724C7"/>
    <w:rsid w:val="00E7298D"/>
    <w:rsid w:val="00E75F19"/>
    <w:rsid w:val="00E77CCC"/>
    <w:rsid w:val="00E80202"/>
    <w:rsid w:val="00E802ED"/>
    <w:rsid w:val="00E84E05"/>
    <w:rsid w:val="00E87B31"/>
    <w:rsid w:val="00E908AE"/>
    <w:rsid w:val="00E91084"/>
    <w:rsid w:val="00E929CA"/>
    <w:rsid w:val="00E93BB2"/>
    <w:rsid w:val="00E9525B"/>
    <w:rsid w:val="00E9534C"/>
    <w:rsid w:val="00EA0446"/>
    <w:rsid w:val="00EA120B"/>
    <w:rsid w:val="00EA3FDD"/>
    <w:rsid w:val="00EB0225"/>
    <w:rsid w:val="00EB62D4"/>
    <w:rsid w:val="00EB7BA2"/>
    <w:rsid w:val="00EC205E"/>
    <w:rsid w:val="00EC5515"/>
    <w:rsid w:val="00ED016F"/>
    <w:rsid w:val="00ED04A7"/>
    <w:rsid w:val="00ED118C"/>
    <w:rsid w:val="00ED1FE1"/>
    <w:rsid w:val="00ED22CF"/>
    <w:rsid w:val="00ED47AD"/>
    <w:rsid w:val="00ED5E24"/>
    <w:rsid w:val="00ED695B"/>
    <w:rsid w:val="00ED7D2F"/>
    <w:rsid w:val="00EE22ED"/>
    <w:rsid w:val="00EE4EF4"/>
    <w:rsid w:val="00EE57C1"/>
    <w:rsid w:val="00EE5862"/>
    <w:rsid w:val="00EF1BC8"/>
    <w:rsid w:val="00EF3FF9"/>
    <w:rsid w:val="00EF53DD"/>
    <w:rsid w:val="00EF5785"/>
    <w:rsid w:val="00EF5C15"/>
    <w:rsid w:val="00EF6F8A"/>
    <w:rsid w:val="00F01D37"/>
    <w:rsid w:val="00F0249A"/>
    <w:rsid w:val="00F041BD"/>
    <w:rsid w:val="00F070AA"/>
    <w:rsid w:val="00F139CA"/>
    <w:rsid w:val="00F156D2"/>
    <w:rsid w:val="00F175CF"/>
    <w:rsid w:val="00F20682"/>
    <w:rsid w:val="00F21792"/>
    <w:rsid w:val="00F23FCE"/>
    <w:rsid w:val="00F2500E"/>
    <w:rsid w:val="00F27769"/>
    <w:rsid w:val="00F336AF"/>
    <w:rsid w:val="00F337A7"/>
    <w:rsid w:val="00F35AE4"/>
    <w:rsid w:val="00F4031E"/>
    <w:rsid w:val="00F4073C"/>
    <w:rsid w:val="00F40AA2"/>
    <w:rsid w:val="00F40D57"/>
    <w:rsid w:val="00F41BAB"/>
    <w:rsid w:val="00F426F2"/>
    <w:rsid w:val="00F42FE2"/>
    <w:rsid w:val="00F430BA"/>
    <w:rsid w:val="00F46B15"/>
    <w:rsid w:val="00F50EEA"/>
    <w:rsid w:val="00F5252C"/>
    <w:rsid w:val="00F5287B"/>
    <w:rsid w:val="00F53FC4"/>
    <w:rsid w:val="00F54619"/>
    <w:rsid w:val="00F62CDE"/>
    <w:rsid w:val="00F66CF4"/>
    <w:rsid w:val="00F701FC"/>
    <w:rsid w:val="00F71EBF"/>
    <w:rsid w:val="00F736A8"/>
    <w:rsid w:val="00F77680"/>
    <w:rsid w:val="00F81131"/>
    <w:rsid w:val="00F82553"/>
    <w:rsid w:val="00F8310D"/>
    <w:rsid w:val="00F8510A"/>
    <w:rsid w:val="00F86A2E"/>
    <w:rsid w:val="00F9387E"/>
    <w:rsid w:val="00F954B0"/>
    <w:rsid w:val="00F9560C"/>
    <w:rsid w:val="00F96249"/>
    <w:rsid w:val="00F96DE8"/>
    <w:rsid w:val="00F96FE0"/>
    <w:rsid w:val="00FA1894"/>
    <w:rsid w:val="00FA19C1"/>
    <w:rsid w:val="00FA3533"/>
    <w:rsid w:val="00FA44A1"/>
    <w:rsid w:val="00FB0C54"/>
    <w:rsid w:val="00FB15FE"/>
    <w:rsid w:val="00FB3A92"/>
    <w:rsid w:val="00FC0644"/>
    <w:rsid w:val="00FC0A1F"/>
    <w:rsid w:val="00FC0D8D"/>
    <w:rsid w:val="00FC1C87"/>
    <w:rsid w:val="00FC25C3"/>
    <w:rsid w:val="00FC40C3"/>
    <w:rsid w:val="00FC71D5"/>
    <w:rsid w:val="00FD483B"/>
    <w:rsid w:val="00FD4A86"/>
    <w:rsid w:val="00FD74D2"/>
    <w:rsid w:val="00FE180C"/>
    <w:rsid w:val="00FE2AE2"/>
    <w:rsid w:val="00FF09FE"/>
    <w:rsid w:val="00FF0E5D"/>
    <w:rsid w:val="00FF1C9D"/>
    <w:rsid w:val="00FF285D"/>
    <w:rsid w:val="00FF5D66"/>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8670677">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979263619">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0262018">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056;&#1077;&#1075;&#1080;&#1089;&#1090;&#1088;&#1072;&#1094;&#1080;&#1103;/&#1072;&#1082;&#1090;&#1080;&#1074;&#1072;&#1094;&#1080;&#1103;" TargetMode="External"/><Relationship Id="rId18" Type="http://schemas.openxmlformats.org/officeDocument/2006/relationships/hyperlink" Target="&#1054;&#1090;&#1082;&#1083;&#1102;&#1095;&#1077;&#1085;&#1080;&#1077;" TargetMode="External"/><Relationship Id="rId26" Type="http://schemas.openxmlformats.org/officeDocument/2006/relationships/hyperlink" Target="&#1054;&#1090;&#1082;&#1083;&#1102;&#1095;&#1077;&#1085;&#1080;&#1077;" TargetMode="External"/><Relationship Id="rId3" Type="http://schemas.openxmlformats.org/officeDocument/2006/relationships/styles" Target="styles.xml"/><Relationship Id="rId21" Type="http://schemas.openxmlformats.org/officeDocument/2006/relationships/hyperlink" Target="&#1056;&#1077;&#1075;&#1080;&#1089;&#1090;&#1088;&#1072;&#1094;&#1080;&#1103;/&#1072;&#1082;&#1090;&#1080;&#1074;&#1072;&#1094;&#1080;&#1103;" TargetMode="External"/><Relationship Id="rId7" Type="http://schemas.openxmlformats.org/officeDocument/2006/relationships/footnotes" Target="footnotes.xml"/><Relationship Id="rId12" Type="http://schemas.openxmlformats.org/officeDocument/2006/relationships/hyperlink" Target="&#1056;&#1077;&#1075;&#1080;&#1089;&#1090;&#1088;&#1072;&#1094;&#1080;&#1103;/&#1072;&#1082;&#1090;&#1080;&#1074;&#1072;&#1094;&#1080;&#1103;" TargetMode="External"/><Relationship Id="rId17" Type="http://schemas.openxmlformats.org/officeDocument/2006/relationships/hyperlink" Target="&#1054;&#1090;&#1082;&#1083;&#1102;&#1095;&#1077;&#1085;&#1080;&#1077;" TargetMode="External"/><Relationship Id="rId25" Type="http://schemas.openxmlformats.org/officeDocument/2006/relationships/hyperlink" Target="&#1055;&#1086;&#1076;&#1082;&#1083;&#1102;&#1095;&#1077;&#1085;&#1080;&#107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056;&#1077;&#1075;&#1080;&#1089;&#1090;&#1088;&#1072;&#1094;&#1080;&#1103;/&#1072;&#1082;&#1090;&#1080;&#1074;&#1072;&#1094;&#1080;&#1103;" TargetMode="External"/><Relationship Id="rId24" Type="http://schemas.openxmlformats.org/officeDocument/2006/relationships/hyperlink" Target="&#1055;&#1086;&#1076;&#1082;&#1083;&#1102;&#1095;&#1077;&#1085;"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1055;&#1086;&#1076;&#1082;&#1083;&#1102;&#1095;&#1077;&#1085;&#1080;&#1077;" TargetMode="External"/><Relationship Id="rId28"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1056;&#1077;&#1075;&#1080;&#1089;&#1090;&#1088;&#1072;&#1094;&#1080;&#1103;/&#1072;&#1082;&#1090;&#1080;&#1074;&#1072;&#1094;&#1080;&#1103;" TargetMode="External"/><Relationship Id="rId22" Type="http://schemas.openxmlformats.org/officeDocument/2006/relationships/hyperlink" Target="&#1054;&#1090;&#1082;&#1083;&#1102;&#1095;&#1077;&#1085;&#1080;&#1077;" TargetMode="External"/><Relationship Id="rId27" Type="http://schemas.openxmlformats.org/officeDocument/2006/relationships/hyperlink" Target="&#1055;&#1086;&#1076;&#1082;&#1083;&#1102;&#1095;&#1077;&#1085;"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CE09-C76F-4F10-BC0C-48363380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28786</TotalTime>
  <Pages>20</Pages>
  <Words>4058</Words>
  <Characters>23136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Беккер Андрей Викторович</cp:lastModifiedBy>
  <cp:revision>835</cp:revision>
  <cp:lastPrinted>2014-01-21T15:03:00Z</cp:lastPrinted>
  <dcterms:created xsi:type="dcterms:W3CDTF">2013-11-28T08:25:00Z</dcterms:created>
  <dcterms:modified xsi:type="dcterms:W3CDTF">2014-06-27T08:24:00Z</dcterms:modified>
</cp:coreProperties>
</file>