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CD4C8E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</w:t>
      </w:r>
      <w:r w:rsidR="001C452C" w:rsidRPr="001C452C">
        <w:t>3</w:t>
      </w:r>
      <w:r w:rsidR="002B2A72">
        <w:t xml:space="preserve"> </w:t>
      </w:r>
      <w:r w:rsidR="001C452C" w:rsidRPr="001C452C">
        <w:rPr>
          <w:bCs/>
          <w:szCs w:val="24"/>
        </w:rPr>
        <w:t>Доплата рублями при заказе вознаграждения</w:t>
      </w:r>
      <w:r w:rsidR="00CD4C8E" w:rsidRPr="00CD4C8E">
        <w:rPr>
          <w:bCs/>
          <w:szCs w:val="24"/>
        </w:rPr>
        <w:t xml:space="preserve"> в рамках программы «Коллекция»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EF6F8A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  <w:lang w:val="en-US"/>
        </w:rPr>
        <w:t>1</w:t>
      </w:r>
      <w:r w:rsidR="00A17A57">
        <w:rPr>
          <w:bCs/>
          <w:sz w:val="22"/>
          <w:szCs w:val="22"/>
          <w:lang w:val="en-US"/>
        </w:rPr>
        <w:t>0</w:t>
      </w:r>
      <w:r w:rsidR="000A7561" w:rsidRPr="000A7561">
        <w:rPr>
          <w:bCs/>
          <w:sz w:val="22"/>
          <w:szCs w:val="22"/>
        </w:rPr>
        <w:t>.0</w:t>
      </w:r>
      <w:r w:rsidR="00A17A57">
        <w:rPr>
          <w:bCs/>
          <w:sz w:val="22"/>
          <w:szCs w:val="22"/>
          <w:lang w:val="en-US"/>
        </w:rPr>
        <w:t>7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A02E4F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программы «Коллекция»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 xml:space="preserve">Клиент банка, выразивший согласие на участие в </w:t>
            </w:r>
            <w:r w:rsidR="00907007">
              <w:rPr>
                <w:rFonts w:ascii="Times New Roman" w:hAnsi="Times New Roman"/>
                <w:sz w:val="24"/>
              </w:rPr>
              <w:t xml:space="preserve">Программе </w:t>
            </w:r>
            <w:r w:rsidRPr="00245F0C">
              <w:rPr>
                <w:rFonts w:ascii="Times New Roman" w:hAnsi="Times New Roman"/>
                <w:sz w:val="24"/>
              </w:rPr>
              <w:t>«Коллекции».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550BB6" w:rsidRPr="005778FE" w:rsidTr="00550BB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D91124" w:rsidRDefault="00550BB6" w:rsidP="00B503C5">
            <w:pPr>
              <w:pStyle w:val="ad"/>
              <w:rPr>
                <w:bCs/>
                <w:sz w:val="24"/>
              </w:rPr>
            </w:pPr>
            <w:r w:rsidRPr="00D91124">
              <w:rPr>
                <w:bCs/>
                <w:sz w:val="24"/>
              </w:rPr>
              <w:t>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D91124" w:rsidRDefault="00550BB6" w:rsidP="00B503C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Информационная система</w:t>
            </w:r>
          </w:p>
        </w:tc>
      </w:tr>
      <w:tr w:rsidR="00CC2A6A" w:rsidRPr="00550BB6" w:rsidTr="00CC2A6A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D91124" w:rsidRDefault="00CC2A6A" w:rsidP="004A1A5C">
            <w:pPr>
              <w:pStyle w:val="ad"/>
              <w:rPr>
                <w:bCs/>
                <w:sz w:val="24"/>
              </w:rPr>
            </w:pPr>
            <w:r w:rsidRPr="00D91124">
              <w:rPr>
                <w:bCs/>
                <w:sz w:val="24"/>
              </w:rPr>
              <w:t>ЛК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D91124" w:rsidRDefault="00CC2A6A" w:rsidP="004A1A5C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Личный кабинет на Сайте Коллекция</w:t>
            </w:r>
          </w:p>
        </w:tc>
      </w:tr>
      <w:tr w:rsidR="00593913" w:rsidRPr="00550BB6" w:rsidTr="00593913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913" w:rsidRPr="00D91124" w:rsidRDefault="00D91124" w:rsidP="00D91124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D91124">
              <w:rPr>
                <w:rFonts w:ascii="Times New Roman" w:hAnsi="Times New Roman" w:cs="Times New Roman"/>
                <w:bCs/>
              </w:rPr>
              <w:t>CVV2 (CVC2)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913" w:rsidRPr="00907007" w:rsidRDefault="00D91124" w:rsidP="00907007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</w:rPr>
              <w:t xml:space="preserve">CVV2 (CardVerificationValue2) —трёхзначный или четырёхзначный код проверки подлинности карты платёжной системы </w:t>
            </w:r>
            <w:proofErr w:type="spellStart"/>
            <w:r w:rsidRPr="00D91124">
              <w:rPr>
                <w:rFonts w:ascii="Times New Roman" w:hAnsi="Times New Roman" w:cs="Times New Roman"/>
              </w:rPr>
              <w:t>Visa</w:t>
            </w:r>
            <w:proofErr w:type="spellEnd"/>
            <w:r w:rsidRPr="00D91124">
              <w:rPr>
                <w:rFonts w:ascii="Times New Roman" w:hAnsi="Times New Roman" w:cs="Times New Roman"/>
              </w:rPr>
              <w:t xml:space="preserve">. Аналогичный защитный код для карт </w:t>
            </w:r>
            <w:proofErr w:type="spellStart"/>
            <w:r w:rsidRPr="00D91124">
              <w:rPr>
                <w:rFonts w:ascii="Times New Roman" w:hAnsi="Times New Roman" w:cs="Times New Roman"/>
              </w:rPr>
              <w:t>MasterCard</w:t>
            </w:r>
            <w:proofErr w:type="spellEnd"/>
            <w:r w:rsidR="00907007" w:rsidRPr="00907007">
              <w:rPr>
                <w:rFonts w:ascii="Times New Roman" w:hAnsi="Times New Roman" w:cs="Times New Roman"/>
              </w:rPr>
              <w:t xml:space="preserve"> </w:t>
            </w:r>
            <w:r w:rsidRPr="00D91124">
              <w:rPr>
                <w:rFonts w:ascii="Times New Roman" w:hAnsi="Times New Roman" w:cs="Times New Roman"/>
              </w:rPr>
              <w:t>носит название CardValidationCode2 (CVC2).</w:t>
            </w: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  <w:proofErr w:type="spellStart"/>
            <w:r w:rsidRPr="00D91124">
              <w:rPr>
                <w:rFonts w:eastAsiaTheme="minorHAnsi"/>
                <w:color w:val="000000"/>
                <w:lang w:eastAsia="en-US"/>
              </w:rPr>
              <w:t>Uniteller</w:t>
            </w:r>
            <w:proofErr w:type="spellEnd"/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ЗАО «</w:t>
            </w:r>
            <w:proofErr w:type="spellStart"/>
            <w:r w:rsidRPr="00D91124">
              <w:rPr>
                <w:rFonts w:ascii="Times New Roman" w:hAnsi="Times New Roman"/>
                <w:bCs/>
                <w:sz w:val="24"/>
              </w:rPr>
              <w:t>Предпроцессинговый</w:t>
            </w:r>
            <w:proofErr w:type="spellEnd"/>
            <w:r w:rsidRPr="00D91124">
              <w:rPr>
                <w:rFonts w:ascii="Times New Roman" w:hAnsi="Times New Roman"/>
                <w:bCs/>
                <w:sz w:val="24"/>
              </w:rPr>
              <w:t xml:space="preserve"> расчетный центр»</w:t>
            </w: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  <w:bCs/>
              </w:rPr>
              <w:t>PAN</w:t>
            </w:r>
          </w:p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</w:rPr>
              <w:t>Номер платёжной карты (</w:t>
            </w:r>
            <w:proofErr w:type="spellStart"/>
            <w:r w:rsidRPr="00D91124">
              <w:rPr>
                <w:rFonts w:ascii="Times New Roman" w:hAnsi="Times New Roman" w:cs="Times New Roman"/>
              </w:rPr>
              <w:t>PrimaryAccountNumber</w:t>
            </w:r>
            <w:proofErr w:type="spellEnd"/>
            <w:r w:rsidRPr="00D91124">
              <w:rPr>
                <w:rFonts w:ascii="Times New Roman" w:hAnsi="Times New Roman" w:cs="Times New Roman"/>
              </w:rPr>
              <w:t>), кредитной или дебетовой, которая идентифицирует платёжную систему и персональный счёт держателя карты.</w:t>
            </w:r>
          </w:p>
          <w:p w:rsidR="00D91124" w:rsidRPr="00D91124" w:rsidRDefault="00D91124" w:rsidP="00D91124">
            <w:pPr>
              <w:pStyle w:val="NF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  <w:bCs/>
              </w:rPr>
              <w:t>Авторизация</w:t>
            </w:r>
          </w:p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B60787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sz w:val="24"/>
              </w:rPr>
              <w:t xml:space="preserve">При платеже по банковской карте </w:t>
            </w:r>
            <w:proofErr w:type="gramStart"/>
            <w:r w:rsidRPr="00D91124">
              <w:rPr>
                <w:rFonts w:ascii="Times New Roman" w:hAnsi="Times New Roman"/>
                <w:sz w:val="24"/>
              </w:rPr>
              <w:t>—п</w:t>
            </w:r>
            <w:proofErr w:type="gramEnd"/>
            <w:r w:rsidRPr="00D91124">
              <w:rPr>
                <w:rFonts w:ascii="Times New Roman" w:hAnsi="Times New Roman"/>
                <w:sz w:val="24"/>
              </w:rPr>
              <w:t>роцедура получения разрешения эмитента на совершение операции оплаты по карте(часто термином «авторизация» обозначается операция блокировки средств на карте Покупателя).</w:t>
            </w: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Default="00D91124" w:rsidP="00D91124">
            <w:pPr>
              <w:pStyle w:val="Default"/>
              <w:rPr>
                <w:rFonts w:ascii="Times New Roman" w:hAnsi="Times New Roman" w:cs="Times New Roman"/>
                <w:bCs/>
              </w:rPr>
            </w:pPr>
            <w:commentRangeStart w:id="1"/>
            <w:proofErr w:type="spellStart"/>
            <w:r w:rsidRPr="00D91124">
              <w:rPr>
                <w:rFonts w:ascii="Times New Roman" w:hAnsi="Times New Roman" w:cs="Times New Roman"/>
                <w:bCs/>
              </w:rPr>
              <w:t>Uniteller</w:t>
            </w:r>
            <w:proofErr w:type="spellEnd"/>
          </w:p>
          <w:p w:rsidR="0009063C" w:rsidRPr="00D91124" w:rsidRDefault="0009063C" w:rsidP="001B1285">
            <w:pPr>
              <w:pStyle w:val="Defaul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63C" w:rsidRPr="0009063C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</w:rPr>
              <w:t>ЗАО «</w:t>
            </w:r>
            <w:proofErr w:type="spellStart"/>
            <w:r w:rsidRPr="00D91124">
              <w:rPr>
                <w:rFonts w:ascii="Times New Roman" w:hAnsi="Times New Roman" w:cs="Times New Roman"/>
              </w:rPr>
              <w:t>Предпроцессинговый</w:t>
            </w:r>
            <w:proofErr w:type="spellEnd"/>
            <w:r w:rsidRPr="00D91124">
              <w:rPr>
                <w:rFonts w:ascii="Times New Roman" w:hAnsi="Times New Roman" w:cs="Times New Roman"/>
              </w:rPr>
              <w:t xml:space="preserve"> расчетный центр»</w:t>
            </w:r>
            <w:commentRangeEnd w:id="1"/>
            <w:r w:rsidR="00250A40">
              <w:rPr>
                <w:rStyle w:val="af6"/>
                <w:rFonts w:ascii="Times New Roman" w:eastAsia="Times New Roman" w:hAnsi="Times New Roman" w:cs="Times New Roman"/>
                <w:color w:val="auto"/>
                <w:lang w:eastAsia="ru-RU"/>
              </w:rPr>
              <w:commentReference w:id="1"/>
            </w:r>
          </w:p>
        </w:tc>
      </w:tr>
      <w:tr w:rsidR="00EE3FAE" w:rsidRPr="00D91124" w:rsidTr="00EE3FA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FAE" w:rsidRPr="000F71B6" w:rsidRDefault="00EE3FAE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0F71B6">
              <w:rPr>
                <w:rFonts w:ascii="Times New Roman" w:hAnsi="Times New Roman" w:cs="Times New Roman"/>
              </w:rPr>
              <w:t>Партнер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FAE" w:rsidRPr="000F71B6" w:rsidRDefault="00EE3FAE" w:rsidP="00005B9C">
            <w:pPr>
              <w:pStyle w:val="Default"/>
              <w:rPr>
                <w:rFonts w:ascii="Times New Roman" w:hAnsi="Times New Roman" w:cs="Times New Roman"/>
              </w:rPr>
            </w:pPr>
            <w:r w:rsidRPr="000F71B6">
              <w:rPr>
                <w:rFonts w:ascii="Times New Roman" w:hAnsi="Times New Roman" w:cs="Times New Roman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77C56" w:rsidRPr="000F71B6" w:rsidTr="00377C5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</w:rPr>
            </w:pPr>
            <w:r w:rsidRPr="00377C56">
              <w:rPr>
                <w:rFonts w:ascii="Times New Roman" w:hAnsi="Times New Roman" w:cs="Times New Roman"/>
                <w:bCs/>
              </w:rPr>
              <w:t>Виртуальная карта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B230D8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proofErr w:type="gramStart"/>
            <w:r w:rsidRPr="00377C56">
              <w:rPr>
                <w:rFonts w:ascii="Times New Roman" w:hAnsi="Times New Roman" w:cs="Times New Roman"/>
                <w:bCs/>
              </w:rPr>
              <w:t xml:space="preserve">Карта без физического носителя, с отдельным </w:t>
            </w:r>
            <w:proofErr w:type="spellStart"/>
            <w:r w:rsidRPr="00377C56">
              <w:rPr>
                <w:rFonts w:ascii="Times New Roman" w:hAnsi="Times New Roman" w:cs="Times New Roman"/>
                <w:bCs/>
              </w:rPr>
              <w:t>БИНом</w:t>
            </w:r>
            <w:proofErr w:type="spellEnd"/>
            <w:r w:rsidRPr="00377C56">
              <w:rPr>
                <w:rFonts w:ascii="Times New Roman" w:hAnsi="Times New Roman" w:cs="Times New Roman"/>
                <w:bCs/>
              </w:rPr>
              <w:t>, с максимально возможным сроком действия.</w:t>
            </w:r>
            <w:proofErr w:type="gramEnd"/>
            <w:r w:rsidRPr="00377C56">
              <w:rPr>
                <w:rFonts w:ascii="Times New Roman" w:hAnsi="Times New Roman" w:cs="Times New Roman"/>
                <w:bCs/>
              </w:rPr>
              <w:t xml:space="preserve"> По карте отключены операции снятия наличных, операции покупки возможны только на сайте Программы и у ограниченного списка </w:t>
            </w:r>
            <w:r w:rsidR="006C48F9">
              <w:rPr>
                <w:rFonts w:ascii="Times New Roman" w:hAnsi="Times New Roman" w:cs="Times New Roman"/>
                <w:bCs/>
              </w:rPr>
              <w:t xml:space="preserve">партнеров </w:t>
            </w:r>
            <w:r w:rsidRPr="00377C56">
              <w:rPr>
                <w:rFonts w:ascii="Times New Roman" w:hAnsi="Times New Roman" w:cs="Times New Roman"/>
                <w:bCs/>
              </w:rPr>
              <w:t>(заключивши</w:t>
            </w:r>
            <w:r w:rsidR="00B230D8">
              <w:rPr>
                <w:rFonts w:ascii="Times New Roman" w:hAnsi="Times New Roman" w:cs="Times New Roman"/>
                <w:bCs/>
              </w:rPr>
              <w:t>х</w:t>
            </w:r>
            <w:r w:rsidRPr="00377C56">
              <w:rPr>
                <w:rFonts w:ascii="Times New Roman" w:hAnsi="Times New Roman" w:cs="Times New Roman"/>
                <w:bCs/>
              </w:rPr>
              <w:t xml:space="preserve"> с Банком договор </w:t>
            </w:r>
            <w:proofErr w:type="spellStart"/>
            <w:r w:rsidRPr="00377C56">
              <w:rPr>
                <w:rFonts w:ascii="Times New Roman" w:hAnsi="Times New Roman" w:cs="Times New Roman"/>
                <w:bCs/>
              </w:rPr>
              <w:lastRenderedPageBreak/>
              <w:t>эквайринга</w:t>
            </w:r>
            <w:proofErr w:type="spellEnd"/>
            <w:r w:rsidRPr="00377C56">
              <w:rPr>
                <w:rFonts w:ascii="Times New Roman" w:hAnsi="Times New Roman" w:cs="Times New Roman"/>
                <w:bCs/>
              </w:rPr>
              <w:t xml:space="preserve"> в рамках программы Коллекция). Карта используется </w:t>
            </w:r>
            <w:proofErr w:type="gramStart"/>
            <w:r w:rsidRPr="00377C56">
              <w:rPr>
                <w:rFonts w:ascii="Times New Roman" w:hAnsi="Times New Roman" w:cs="Times New Roman"/>
                <w:bCs/>
              </w:rPr>
              <w:t>для выполнения расчетов с партнерами при выполнении клиентом покупок за баллы на сайте</w:t>
            </w:r>
            <w:proofErr w:type="gramEnd"/>
            <w:r w:rsidRPr="00377C56">
              <w:rPr>
                <w:rFonts w:ascii="Times New Roman" w:hAnsi="Times New Roman" w:cs="Times New Roman"/>
                <w:bCs/>
              </w:rPr>
              <w:t xml:space="preserve"> «ВТБ24-Лояльность».</w:t>
            </w:r>
          </w:p>
        </w:tc>
      </w:tr>
      <w:tr w:rsidR="00377C56" w:rsidRPr="000F71B6" w:rsidTr="00377C5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377C56">
              <w:rPr>
                <w:rFonts w:ascii="Times New Roman" w:hAnsi="Times New Roman" w:cs="Times New Roman"/>
                <w:bCs/>
                <w:lang w:val="en-US"/>
              </w:rPr>
              <w:lastRenderedPageBreak/>
              <w:t>IPSP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377C56">
              <w:rPr>
                <w:rFonts w:ascii="Times New Roman" w:hAnsi="Times New Roman" w:cs="Times New Roman"/>
                <w:bCs/>
                <w:lang w:val="en-US"/>
              </w:rPr>
              <w:t>Internet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payment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service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provider</w:t>
            </w:r>
            <w:r w:rsidRPr="00377C56">
              <w:rPr>
                <w:rFonts w:ascii="Times New Roman" w:hAnsi="Times New Roman" w:cs="Times New Roman"/>
                <w:bCs/>
              </w:rPr>
              <w:t xml:space="preserve"> – компания, обеспечивающая прием платежей в интернете посредством банковских карт.</w:t>
            </w:r>
          </w:p>
        </w:tc>
      </w:tr>
      <w:tr w:rsidR="00776BB8" w:rsidRPr="00377C56" w:rsidTr="00776BB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BB8" w:rsidRPr="00776BB8" w:rsidRDefault="00776BB8" w:rsidP="00005B9C">
            <w:pPr>
              <w:pStyle w:val="Default"/>
              <w:rPr>
                <w:rFonts w:ascii="Times New Roman" w:hAnsi="Times New Roman" w:cs="Times New Roman"/>
                <w:bCs/>
                <w:lang w:val="en-US"/>
              </w:rPr>
            </w:pPr>
            <w:r w:rsidRPr="00776BB8">
              <w:rPr>
                <w:rFonts w:ascii="Times New Roman" w:hAnsi="Times New Roman" w:cs="Times New Roman"/>
                <w:szCs w:val="20"/>
              </w:rPr>
              <w:t>OTP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BB8" w:rsidRPr="00776BB8" w:rsidRDefault="00776BB8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proofErr w:type="spellStart"/>
            <w:r w:rsidRPr="00776BB8">
              <w:rPr>
                <w:rFonts w:ascii="Times New Roman" w:hAnsi="Times New Roman" w:cs="Times New Roman"/>
                <w:szCs w:val="20"/>
              </w:rPr>
              <w:t>One-time-password</w:t>
            </w:r>
            <w:proofErr w:type="spellEnd"/>
            <w:r w:rsidRPr="00776BB8">
              <w:rPr>
                <w:rFonts w:ascii="Times New Roman" w:hAnsi="Times New Roman" w:cs="Times New Roman"/>
                <w:szCs w:val="20"/>
              </w:rPr>
              <w:t>, одноразовый пароль, присылаемый Пользователю с помощью SMS.</w:t>
            </w:r>
          </w:p>
        </w:tc>
      </w:tr>
      <w:tr w:rsidR="001B1285" w:rsidRPr="00776BB8" w:rsidTr="001B1285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285" w:rsidRDefault="001B1285" w:rsidP="001B1285">
            <w:pPr>
              <w:pStyle w:val="Defaul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ИС </w:t>
            </w:r>
            <w:proofErr w:type="spellStart"/>
            <w:r w:rsidRPr="00D91124">
              <w:rPr>
                <w:rFonts w:ascii="Times New Roman" w:hAnsi="Times New Roman" w:cs="Times New Roman"/>
                <w:bCs/>
              </w:rPr>
              <w:t>Uniteller</w:t>
            </w:r>
            <w:proofErr w:type="spellEnd"/>
          </w:p>
          <w:p w:rsidR="001B1285" w:rsidRPr="001B1285" w:rsidRDefault="001B1285" w:rsidP="009F4D55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285" w:rsidRPr="001B1285" w:rsidRDefault="001B1285" w:rsidP="009F4D55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09063C">
              <w:rPr>
                <w:rFonts w:ascii="Times New Roman" w:hAnsi="Times New Roman" w:cs="Times New Roman"/>
                <w:szCs w:val="20"/>
              </w:rPr>
              <w:t xml:space="preserve">Информационная система компании </w:t>
            </w:r>
            <w:proofErr w:type="spellStart"/>
            <w:r w:rsidRPr="0009063C">
              <w:rPr>
                <w:rFonts w:ascii="Times New Roman" w:hAnsi="Times New Roman" w:cs="Times New Roman"/>
                <w:szCs w:val="20"/>
              </w:rPr>
              <w:t>Uniteller</w:t>
            </w:r>
            <w:proofErr w:type="spellEnd"/>
            <w:r w:rsidRPr="0009063C">
              <w:rPr>
                <w:rFonts w:ascii="Times New Roman" w:hAnsi="Times New Roman" w:cs="Times New Roman"/>
                <w:szCs w:val="20"/>
              </w:rPr>
              <w:t>, предоставляющей услугу интернет-</w:t>
            </w:r>
            <w:proofErr w:type="spellStart"/>
            <w:r w:rsidRPr="0009063C">
              <w:rPr>
                <w:rFonts w:ascii="Times New Roman" w:hAnsi="Times New Roman" w:cs="Times New Roman"/>
                <w:szCs w:val="20"/>
              </w:rPr>
              <w:t>эквайринга</w:t>
            </w:r>
            <w:proofErr w:type="spellEnd"/>
            <w:r w:rsidRPr="0009063C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D91124" w:rsidRPr="00D91124" w:rsidRDefault="00D91124" w:rsidP="00D91124">
      <w:pPr>
        <w:pStyle w:val="af4"/>
        <w:ind w:left="360"/>
        <w:jc w:val="both"/>
        <w:rPr>
          <w:szCs w:val="24"/>
        </w:rPr>
      </w:pPr>
      <w:r w:rsidRPr="00D91124">
        <w:rPr>
          <w:szCs w:val="24"/>
        </w:rPr>
        <w:t>Необходимо реализовать возможност</w:t>
      </w:r>
      <w:r>
        <w:rPr>
          <w:szCs w:val="24"/>
        </w:rPr>
        <w:t>ь доплаты денежными средствами К</w:t>
      </w:r>
      <w:r w:rsidRPr="00D91124">
        <w:rPr>
          <w:szCs w:val="24"/>
        </w:rPr>
        <w:t>лиента за вознаграждение</w:t>
      </w:r>
      <w:r w:rsidR="006A7E51">
        <w:rPr>
          <w:szCs w:val="24"/>
        </w:rPr>
        <w:t>,</w:t>
      </w:r>
      <w:r w:rsidRPr="00D91124">
        <w:rPr>
          <w:szCs w:val="24"/>
        </w:rPr>
        <w:t xml:space="preserve"> покупаемое за бонусы на </w:t>
      </w:r>
      <w:r>
        <w:rPr>
          <w:szCs w:val="24"/>
        </w:rPr>
        <w:t>С</w:t>
      </w:r>
      <w:r w:rsidRPr="00D91124">
        <w:rPr>
          <w:szCs w:val="24"/>
        </w:rPr>
        <w:t xml:space="preserve">айте </w:t>
      </w:r>
      <w:r>
        <w:rPr>
          <w:szCs w:val="24"/>
        </w:rPr>
        <w:t>П</w:t>
      </w:r>
      <w:r w:rsidRPr="00D91124">
        <w:rPr>
          <w:szCs w:val="24"/>
        </w:rPr>
        <w:t>рограммы. Данная возможность предоставляется как клиентам, имеющим меньшее количество бонусов, чем требуется для полной оплаты вознаграждения и его доставки, так и клиентам, имеющим достаточную сумму бонусов для полной оплаты вознаграждения и его доставки.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commentRangeStart w:id="2"/>
      <w:r w:rsidR="00431EFE">
        <w:rPr>
          <w:rFonts w:eastAsiaTheme="minorHAnsi"/>
        </w:rPr>
        <w:lastRenderedPageBreak/>
        <w:t>Диаграмма действи</w:t>
      </w:r>
      <w:r w:rsidR="00431EFE" w:rsidRPr="00EC39B2">
        <w:rPr>
          <w:rFonts w:eastAsiaTheme="minorHAnsi" w:cs="Times New Roman"/>
        </w:rPr>
        <w:t>я</w:t>
      </w:r>
      <w:r w:rsidR="00F9387E" w:rsidRPr="00EC39B2">
        <w:rPr>
          <w:rFonts w:eastAsiaTheme="minorHAnsi" w:cs="Times New Roman"/>
        </w:rPr>
        <w:t xml:space="preserve"> </w:t>
      </w:r>
      <w:r w:rsidR="007A1C1C" w:rsidRPr="00EC39B2">
        <w:rPr>
          <w:rFonts w:eastAsiaTheme="minorHAnsi" w:cs="Times New Roman"/>
          <w:color w:val="000000"/>
          <w:lang w:eastAsia="en-US"/>
        </w:rPr>
        <w:t>“</w:t>
      </w:r>
      <w:r w:rsidR="00EC39B2" w:rsidRPr="00EC39B2">
        <w:rPr>
          <w:rFonts w:eastAsiaTheme="minorHAnsi" w:cs="Times New Roman"/>
          <w:color w:val="000000"/>
          <w:lang w:eastAsia="en-US"/>
        </w:rPr>
        <w:t>Оплата вознаграждения частично бонусами</w:t>
      </w:r>
      <w:r w:rsidR="00885D64">
        <w:rPr>
          <w:rFonts w:eastAsiaTheme="minorHAnsi" w:cs="Times New Roman"/>
          <w:color w:val="000000"/>
          <w:lang w:eastAsia="en-US"/>
        </w:rPr>
        <w:t>,</w:t>
      </w:r>
      <w:r w:rsidR="00EC39B2" w:rsidRPr="00EC39B2">
        <w:rPr>
          <w:rFonts w:eastAsiaTheme="minorHAnsi" w:cs="Times New Roman"/>
          <w:color w:val="000000"/>
          <w:lang w:eastAsia="en-US"/>
        </w:rPr>
        <w:t xml:space="preserve">  частично рублями</w:t>
      </w:r>
      <w:r w:rsidR="007A1C1C" w:rsidRPr="00EC39B2">
        <w:rPr>
          <w:rFonts w:eastAsiaTheme="minorHAnsi" w:cs="Times New Roman"/>
          <w:color w:val="000000"/>
          <w:lang w:eastAsia="en-US"/>
        </w:rPr>
        <w:t>”</w:t>
      </w:r>
      <w:commentRangeEnd w:id="2"/>
      <w:r w:rsidR="00432353">
        <w:rPr>
          <w:rStyle w:val="af6"/>
          <w:rFonts w:eastAsia="Times New Roman" w:cs="Times New Roman"/>
          <w:b w:val="0"/>
          <w:bCs w:val="0"/>
          <w:iCs w:val="0"/>
          <w:color w:val="auto"/>
        </w:rPr>
        <w:commentReference w:id="2"/>
      </w:r>
    </w:p>
    <w:p w:rsidR="00414EDA" w:rsidRDefault="003310BF" w:rsidP="00414EDA">
      <w:pPr>
        <w:pStyle w:val="24"/>
        <w:jc w:val="center"/>
      </w:pPr>
      <w:r>
        <w:object w:dxaOrig="9599" w:dyaOrig="5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3.9pt" o:ole="">
            <v:imagedata r:id="rId10" o:title=""/>
          </v:shape>
          <o:OLEObject Type="Embed" ProgID="Visio.Drawing.11" ShapeID="_x0000_i1025" DrawAspect="Content" ObjectID="_1467221361" r:id="rId11"/>
        </w:object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C00B4B" w:rsidRPr="00C00B4B" w:rsidRDefault="00032CE6" w:rsidP="00BC5227">
      <w:pPr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Клиент </w:t>
      </w:r>
      <w:r w:rsidR="00C00B4B">
        <w:rPr>
          <w:rFonts w:eastAsia="Arial Unicode MS"/>
        </w:rPr>
        <w:t xml:space="preserve">программы </w:t>
      </w:r>
      <w:r>
        <w:rPr>
          <w:rFonts w:eastAsia="Arial Unicode MS"/>
        </w:rPr>
        <w:t>Коллекция</w:t>
      </w:r>
      <w:r w:rsidR="00C00B4B">
        <w:rPr>
          <w:rFonts w:eastAsia="Arial Unicode MS"/>
        </w:rPr>
        <w:t xml:space="preserve"> оформил заказ</w:t>
      </w:r>
      <w:r w:rsidR="00C00B4B" w:rsidRPr="00C00B4B">
        <w:rPr>
          <w:rFonts w:eastAsia="Arial Unicode MS"/>
        </w:rPr>
        <w:t xml:space="preserve"> (</w:t>
      </w:r>
      <w:r w:rsidR="00C00B4B">
        <w:rPr>
          <w:rFonts w:eastAsia="Arial Unicode MS"/>
        </w:rPr>
        <w:t>у Партнера подключена возможнос</w:t>
      </w:r>
      <w:bookmarkStart w:id="3" w:name="_GoBack"/>
      <w:bookmarkEnd w:id="3"/>
      <w:r w:rsidR="00C00B4B">
        <w:rPr>
          <w:rFonts w:eastAsia="Arial Unicode MS"/>
        </w:rPr>
        <w:t>ть оплаты рублями и баллами</w:t>
      </w:r>
      <w:r w:rsidR="00C00B4B" w:rsidRPr="00C00B4B">
        <w:rPr>
          <w:rFonts w:eastAsia="Arial Unicode MS"/>
        </w:rPr>
        <w:t xml:space="preserve">): </w:t>
      </w:r>
    </w:p>
    <w:p w:rsidR="00821063" w:rsidRPr="00C00B4B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 w:rsidRPr="00C00B4B">
        <w:rPr>
          <w:rFonts w:eastAsia="Arial Unicode MS"/>
        </w:rPr>
        <w:t>выбрал вознаграждение;</w:t>
      </w:r>
    </w:p>
    <w:p w:rsidR="00C00B4B" w:rsidRPr="00C00B4B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>выбрал оплату рублями и баллами</w:t>
      </w:r>
      <w:r w:rsidRPr="00C00B4B">
        <w:rPr>
          <w:rFonts w:eastAsia="Arial Unicode MS"/>
        </w:rPr>
        <w:t>;</w:t>
      </w:r>
    </w:p>
    <w:p w:rsidR="00C00B4B" w:rsidRPr="00AB6487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commentRangeStart w:id="4"/>
      <w:r>
        <w:rPr>
          <w:rFonts w:eastAsia="Arial Unicode MS"/>
        </w:rPr>
        <w:t>заполнил все необходимые платежные реквизиты</w:t>
      </w:r>
      <w:r w:rsidRPr="00C00B4B">
        <w:rPr>
          <w:rFonts w:eastAsia="Arial Unicode MS"/>
        </w:rPr>
        <w:t>;</w:t>
      </w:r>
    </w:p>
    <w:p w:rsidR="00AB6487" w:rsidRPr="00C00B4B" w:rsidRDefault="00AB6487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>ввел одноразовый пароль</w:t>
      </w:r>
      <w:r w:rsidR="0053667E">
        <w:rPr>
          <w:rFonts w:eastAsia="Arial Unicode MS"/>
          <w:lang w:val="en-US"/>
        </w:rPr>
        <w:t>;</w:t>
      </w:r>
      <w:commentRangeEnd w:id="4"/>
      <w:r w:rsidR="00E0197D">
        <w:rPr>
          <w:rStyle w:val="af6"/>
          <w:rFonts w:eastAsia="Times New Roman" w:cs="Times New Roman"/>
          <w:lang w:eastAsia="ru-RU"/>
        </w:rPr>
        <w:commentReference w:id="4"/>
      </w:r>
    </w:p>
    <w:p w:rsidR="00C00B4B" w:rsidRPr="0053667E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commentRangeStart w:id="5"/>
      <w:r>
        <w:rPr>
          <w:rFonts w:eastAsia="Arial Unicode MS"/>
        </w:rPr>
        <w:t>отправил заказ на обработку.</w:t>
      </w:r>
      <w:commentRangeEnd w:id="5"/>
      <w:r w:rsidR="004D1DE8">
        <w:rPr>
          <w:rStyle w:val="af6"/>
          <w:rFonts w:eastAsia="Times New Roman" w:cs="Times New Roman"/>
          <w:lang w:eastAsia="ru-RU"/>
        </w:rPr>
        <w:commentReference w:id="5"/>
      </w:r>
    </w:p>
    <w:p w:rsidR="0053667E" w:rsidRPr="00C00B4B" w:rsidRDefault="0053667E" w:rsidP="0053667E">
      <w:pPr>
        <w:pStyle w:val="af4"/>
        <w:ind w:left="786"/>
        <w:jc w:val="both"/>
        <w:rPr>
          <w:rFonts w:eastAsia="Arial Unicode MS"/>
          <w:color w:val="000000"/>
          <w:u w:color="000000"/>
        </w:rPr>
      </w:pPr>
      <w:proofErr w:type="gramStart"/>
      <w:r>
        <w:t>(см. пункты</w:t>
      </w:r>
      <w:r w:rsidRPr="0053667E">
        <w:t xml:space="preserve"> 1</w:t>
      </w:r>
      <w:r>
        <w:t xml:space="preserve">-9 раздела </w:t>
      </w:r>
      <w:hyperlink w:anchor="_4.2.1._Требования_к" w:history="1">
        <w:r w:rsidRPr="0053667E">
          <w:rPr>
            <w:rStyle w:val="afb"/>
          </w:rPr>
          <w:t>4.2.1.</w:t>
        </w:r>
        <w:proofErr w:type="gramEnd"/>
        <w:r w:rsidRPr="0053667E">
          <w:rPr>
            <w:rStyle w:val="afb"/>
          </w:rPr>
          <w:t xml:space="preserve"> </w:t>
        </w:r>
        <w:proofErr w:type="gramStart"/>
        <w:r w:rsidRPr="0053667E">
          <w:rPr>
            <w:rStyle w:val="afb"/>
          </w:rPr>
          <w:t xml:space="preserve">Требования к Сайту и к  ИС </w:t>
        </w:r>
        <w:proofErr w:type="spellStart"/>
        <w:r w:rsidRPr="0053667E">
          <w:rPr>
            <w:rStyle w:val="afb"/>
          </w:rPr>
          <w:t>Uniteller</w:t>
        </w:r>
        <w:proofErr w:type="spellEnd"/>
      </w:hyperlink>
      <w:r>
        <w:t>)</w:t>
      </w:r>
      <w:proofErr w:type="gramEnd"/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commentRangeStart w:id="6"/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  <w:commentRangeEnd w:id="6"/>
      <w:r w:rsidR="00926D78">
        <w:rPr>
          <w:rStyle w:val="af6"/>
        </w:rPr>
        <w:commentReference w:id="6"/>
      </w:r>
    </w:p>
    <w:p w:rsidR="004A1A5C" w:rsidRPr="004A1A5C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proofErr w:type="gramStart"/>
      <w:r w:rsidRPr="00CB4BB9"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 xml:space="preserve">1 </w:t>
      </w:r>
      <w:r w:rsidR="004A1A5C">
        <w:rPr>
          <w:rFonts w:eastAsia="Arial Unicode MS"/>
          <w:b/>
        </w:rPr>
        <w:t xml:space="preserve">– </w:t>
      </w:r>
      <w:r w:rsidR="0053667E">
        <w:t xml:space="preserve">Сайт передает команду в </w:t>
      </w:r>
      <w:proofErr w:type="spellStart"/>
      <w:r w:rsidR="0053667E" w:rsidRPr="00B6095A">
        <w:t>Uniteller</w:t>
      </w:r>
      <w:proofErr w:type="spellEnd"/>
      <w:r w:rsidR="0053667E">
        <w:t xml:space="preserve"> для авторизации платежа по карте ВТБ24</w:t>
      </w:r>
      <w:r w:rsidR="00B60787">
        <w:t xml:space="preserve"> с физическим носителем</w:t>
      </w:r>
      <w:r w:rsidR="004A1A5C">
        <w:t xml:space="preserve"> (см. пункт</w:t>
      </w:r>
      <w:r w:rsidR="0053667E" w:rsidRPr="0053667E">
        <w:t xml:space="preserve"> 1</w:t>
      </w:r>
      <w:r w:rsidR="0053667E">
        <w:t>0</w:t>
      </w:r>
      <w:r w:rsidR="004A1A5C">
        <w:t xml:space="preserve"> </w:t>
      </w:r>
      <w:r w:rsidR="0053667E">
        <w:t xml:space="preserve">раздела </w:t>
      </w:r>
      <w:hyperlink w:anchor="_4.2.1._Требования_к" w:history="1">
        <w:r w:rsidR="0053667E" w:rsidRPr="0053667E">
          <w:rPr>
            <w:rStyle w:val="afb"/>
          </w:rPr>
          <w:t>4.2.1.</w:t>
        </w:r>
        <w:proofErr w:type="gramEnd"/>
        <w:r w:rsidR="0053667E" w:rsidRPr="0053667E">
          <w:rPr>
            <w:rStyle w:val="afb"/>
          </w:rPr>
          <w:t xml:space="preserve"> </w:t>
        </w:r>
        <w:proofErr w:type="gramStart"/>
        <w:r w:rsidR="0053667E" w:rsidRPr="0053667E">
          <w:rPr>
            <w:rStyle w:val="afb"/>
          </w:rPr>
          <w:t xml:space="preserve">Требования к Сайту и к  ИС </w:t>
        </w:r>
        <w:proofErr w:type="spellStart"/>
        <w:r w:rsidR="0053667E" w:rsidRPr="0053667E">
          <w:rPr>
            <w:rStyle w:val="afb"/>
          </w:rPr>
          <w:t>Uniteller</w:t>
        </w:r>
        <w:proofErr w:type="spellEnd"/>
      </w:hyperlink>
      <w:r w:rsidR="004A1A5C">
        <w:t>)</w:t>
      </w:r>
      <w:proofErr w:type="gramEnd"/>
    </w:p>
    <w:p w:rsidR="00821063" w:rsidRDefault="004A1A5C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  <w:b/>
        </w:rPr>
        <w:t xml:space="preserve">Шаг </w:t>
      </w:r>
      <w:del w:id="7" w:author="Evgeniya Chzhan" w:date="2014-07-18T19:03:00Z">
        <w:r w:rsidR="007F487F" w:rsidRPr="00CB4BB9" w:rsidDel="00EA6E17">
          <w:rPr>
            <w:rFonts w:eastAsia="Arial Unicode MS"/>
            <w:b/>
          </w:rPr>
          <w:delText xml:space="preserve">- </w:delText>
        </w:r>
      </w:del>
      <w:r w:rsidR="007F487F" w:rsidRPr="00CB4BB9">
        <w:rPr>
          <w:rFonts w:eastAsia="Arial Unicode MS"/>
          <w:b/>
        </w:rPr>
        <w:t>2</w:t>
      </w:r>
      <w:r w:rsidR="004F0355" w:rsidRPr="004F0355">
        <w:rPr>
          <w:rFonts w:eastAsia="Arial Unicode MS"/>
        </w:rPr>
        <w:t xml:space="preserve"> </w:t>
      </w:r>
      <w:r w:rsidR="004F0355">
        <w:rPr>
          <w:rFonts w:eastAsia="Arial Unicode MS"/>
        </w:rPr>
        <w:t>–</w:t>
      </w:r>
      <w:r w:rsidR="00B60787">
        <w:rPr>
          <w:rFonts w:eastAsia="Arial Unicode MS"/>
        </w:rPr>
        <w:t xml:space="preserve"> ИС </w:t>
      </w:r>
      <w:proofErr w:type="spellStart"/>
      <w:r w:rsidR="00B60787">
        <w:rPr>
          <w:rFonts w:eastAsia="Arial Unicode MS"/>
          <w:lang w:val="en-US"/>
        </w:rPr>
        <w:t>Uniteller</w:t>
      </w:r>
      <w:proofErr w:type="spellEnd"/>
      <w:r w:rsidR="00B60787" w:rsidRPr="00B60787">
        <w:rPr>
          <w:rFonts w:eastAsia="Arial Unicode MS"/>
        </w:rPr>
        <w:t xml:space="preserve"> </w:t>
      </w:r>
      <w:r w:rsidR="00B60787">
        <w:t xml:space="preserve">передает команду в </w:t>
      </w:r>
      <w:r w:rsidR="00B60787">
        <w:rPr>
          <w:lang w:val="en-US"/>
        </w:rPr>
        <w:t>Way</w:t>
      </w:r>
      <w:r w:rsidR="00B60787" w:rsidRPr="00B60787">
        <w:t>4 (</w:t>
      </w:r>
      <w:r w:rsidR="00B60787">
        <w:t xml:space="preserve">через </w:t>
      </w:r>
      <w:proofErr w:type="spellStart"/>
      <w:r w:rsidR="00B60787">
        <w:t>Мультикарту</w:t>
      </w:r>
      <w:proofErr w:type="spellEnd"/>
      <w:r w:rsidR="00B60787" w:rsidRPr="00B60787">
        <w:t>)</w:t>
      </w:r>
      <w:r w:rsidR="00B60787">
        <w:t xml:space="preserve"> для авторизации платежа по карте ВТБ24 с физическим носителем</w:t>
      </w:r>
      <w:r w:rsidR="00AC0979">
        <w:t xml:space="preserve"> (рублевая часть оплаты)</w:t>
      </w:r>
      <w:r w:rsidR="007F487F">
        <w:rPr>
          <w:rFonts w:eastAsia="Arial Unicode MS"/>
        </w:rPr>
        <w:t>.</w:t>
      </w:r>
    </w:p>
    <w:p w:rsidR="00B60787" w:rsidRDefault="00B60787" w:rsidP="00B466EB">
      <w:pPr>
        <w:autoSpaceDE w:val="0"/>
        <w:autoSpaceDN w:val="0"/>
        <w:adjustRightInd w:val="0"/>
        <w:spacing w:line="288" w:lineRule="auto"/>
        <w:ind w:left="426"/>
        <w:jc w:val="both"/>
      </w:pPr>
      <w:proofErr w:type="gramStart"/>
      <w:r>
        <w:rPr>
          <w:lang w:val="en-US"/>
        </w:rPr>
        <w:t>Way</w:t>
      </w:r>
      <w:r w:rsidRPr="00B60787">
        <w:t>4</w:t>
      </w:r>
      <w:r>
        <w:t xml:space="preserve"> осуществляет авторизацию платежа по карте ВТБ24 с физическим носителем</w:t>
      </w:r>
      <w:r w:rsidR="00214BCE">
        <w:t xml:space="preserve"> (происходит блокировка денежных средств)</w:t>
      </w:r>
      <w:r>
        <w:t>.</w:t>
      </w:r>
      <w:proofErr w:type="gramEnd"/>
    </w:p>
    <w:p w:rsidR="001740D6" w:rsidRPr="0017470A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commentRangeStart w:id="8"/>
      <w:r w:rsidR="00552023">
        <w:rPr>
          <w:rFonts w:eastAsia="Arial Unicode MS"/>
        </w:rPr>
        <w:t xml:space="preserve">Если </w:t>
      </w:r>
      <w:del w:id="9" w:author="Evgeniya Chzhan" w:date="2014-07-18T19:06:00Z">
        <w:r w:rsidR="00552023" w:rsidDel="00EA6E17">
          <w:delText xml:space="preserve">авторизацию </w:delText>
        </w:r>
      </w:del>
      <w:ins w:id="10" w:author="Evgeniya Chzhan" w:date="2014-07-18T19:06:00Z">
        <w:r w:rsidR="00EA6E17">
          <w:t xml:space="preserve">авторизация </w:t>
        </w:r>
      </w:ins>
      <w:r w:rsidR="00552023">
        <w:t>платежа по карте ВТБ24 с физическим носителем</w:t>
      </w:r>
      <w:r w:rsidR="00AC0979">
        <w:t xml:space="preserve"> (рублевая часть оплаты)</w:t>
      </w:r>
      <w:r w:rsidR="00552023">
        <w:rPr>
          <w:rFonts w:eastAsia="Arial Unicode MS"/>
        </w:rPr>
        <w:t xml:space="preserve"> прошла успешно</w:t>
      </w:r>
      <w:commentRangeEnd w:id="8"/>
      <w:r w:rsidR="00EA6E17">
        <w:rPr>
          <w:rStyle w:val="af6"/>
        </w:rPr>
        <w:commentReference w:id="8"/>
      </w:r>
      <w:r w:rsidR="00552023">
        <w:rPr>
          <w:rFonts w:eastAsia="Arial Unicode MS"/>
        </w:rPr>
        <w:t xml:space="preserve">, то </w:t>
      </w:r>
      <w:r w:rsidR="002C7F89">
        <w:rPr>
          <w:rFonts w:eastAsia="Arial Unicode MS"/>
        </w:rPr>
        <w:t>Сайт</w:t>
      </w:r>
      <w:r w:rsidR="00AC0979">
        <w:rPr>
          <w:rFonts w:eastAsia="Arial Unicode MS"/>
        </w:rPr>
        <w:t xml:space="preserve"> </w:t>
      </w:r>
      <w:r w:rsidR="00552023">
        <w:rPr>
          <w:rFonts w:eastAsia="Arial Unicode MS"/>
        </w:rPr>
        <w:t>выгружает</w:t>
      </w:r>
      <w:r w:rsidR="00AC0979">
        <w:rPr>
          <w:rFonts w:eastAsia="Arial Unicode MS"/>
        </w:rPr>
        <w:t xml:space="preserve"> Хранилищу заказ (часть заказа, которая оплачивается баллами) в реестре по взаимодействию </w:t>
      </w:r>
      <w:r w:rsidR="00AC0979" w:rsidRPr="00A52228">
        <w:t>“</w:t>
      </w:r>
      <w:r w:rsidR="00AC0979">
        <w:t xml:space="preserve">3.10. </w:t>
      </w:r>
      <w:proofErr w:type="gramStart"/>
      <w:r w:rsidR="00AC0979" w:rsidRPr="00A52228">
        <w:t>Отправка реестра совершенных заказов”</w:t>
      </w:r>
      <w:r w:rsidR="00AC0979">
        <w:t xml:space="preserve"> (см. пункт</w:t>
      </w:r>
      <w:r w:rsidR="00AC0979" w:rsidRPr="0053667E">
        <w:t xml:space="preserve"> 1</w:t>
      </w:r>
      <w:r w:rsidR="00AC0979">
        <w:t xml:space="preserve">1 раздела </w:t>
      </w:r>
      <w:hyperlink w:anchor="_4.2.1._Требования_к" w:history="1">
        <w:r w:rsidR="00AC0979" w:rsidRPr="0053667E">
          <w:rPr>
            <w:rStyle w:val="afb"/>
          </w:rPr>
          <w:t>4.2.1.</w:t>
        </w:r>
        <w:proofErr w:type="gramEnd"/>
        <w:r w:rsidR="00AC0979" w:rsidRPr="0053667E">
          <w:rPr>
            <w:rStyle w:val="afb"/>
          </w:rPr>
          <w:t xml:space="preserve"> </w:t>
        </w:r>
        <w:proofErr w:type="gramStart"/>
        <w:r w:rsidR="00AC0979" w:rsidRPr="0053667E">
          <w:rPr>
            <w:rStyle w:val="afb"/>
          </w:rPr>
          <w:t xml:space="preserve">Требования к Сайту и к  ИС </w:t>
        </w:r>
        <w:proofErr w:type="spellStart"/>
        <w:r w:rsidR="00AC0979" w:rsidRPr="0053667E">
          <w:rPr>
            <w:rStyle w:val="afb"/>
          </w:rPr>
          <w:t>Uniteller</w:t>
        </w:r>
        <w:proofErr w:type="spellEnd"/>
      </w:hyperlink>
      <w:r w:rsidR="00AC0979">
        <w:t>).</w:t>
      </w:r>
      <w:proofErr w:type="gramEnd"/>
    </w:p>
    <w:p w:rsidR="00005B9C" w:rsidRDefault="00A756ED" w:rsidP="00005B9C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lastRenderedPageBreak/>
        <w:t>Шаг 4</w:t>
      </w:r>
      <w:r w:rsidR="0083671C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AC0979">
        <w:rPr>
          <w:rFonts w:eastAsia="Arial Unicode MS"/>
        </w:rPr>
        <w:t>Хранилище</w:t>
      </w:r>
      <w:r w:rsidR="002B19F2">
        <w:rPr>
          <w:rFonts w:eastAsia="Arial Unicode MS"/>
        </w:rPr>
        <w:t xml:space="preserve"> обрабатывает</w:t>
      </w:r>
      <w:r w:rsidR="00005B9C">
        <w:rPr>
          <w:rFonts w:eastAsia="Arial Unicode MS"/>
        </w:rPr>
        <w:t xml:space="preserve"> реестр с заказами согласно требованиям </w:t>
      </w:r>
      <w:r w:rsidR="00005B9C" w:rsidRPr="001616D8">
        <w:t>BR-5581 «Проект Коллекция: заказ вознаграждений и выполнение расчетов с партнерами»</w:t>
      </w:r>
      <w:r w:rsidR="00005B9C">
        <w:t>.</w:t>
      </w:r>
    </w:p>
    <w:p w:rsidR="00005B9C" w:rsidRPr="00005B9C" w:rsidDel="00EE1139" w:rsidRDefault="00005B9C" w:rsidP="00005B9C">
      <w:pPr>
        <w:autoSpaceDE w:val="0"/>
        <w:autoSpaceDN w:val="0"/>
        <w:adjustRightInd w:val="0"/>
        <w:spacing w:line="288" w:lineRule="auto"/>
        <w:ind w:left="426"/>
        <w:jc w:val="both"/>
        <w:rPr>
          <w:del w:id="11" w:author="Evgeniya Chzhan" w:date="2014-07-18T19:09:00Z"/>
          <w:rFonts w:eastAsia="Arial Unicode MS"/>
        </w:rPr>
      </w:pPr>
      <w:commentRangeStart w:id="12"/>
      <w:del w:id="13" w:author="Evgeniya Chzhan" w:date="2014-07-18T19:09:00Z">
        <w:r w:rsidRPr="00005B9C" w:rsidDel="00EE1139">
          <w:rPr>
            <w:rFonts w:eastAsia="Arial Unicode MS"/>
          </w:rPr>
          <w:delText xml:space="preserve">Хранилище </w:delText>
        </w:r>
        <w:r w:rsidRPr="00005B9C" w:rsidDel="00EE1139">
          <w:delText xml:space="preserve"> </w:delText>
        </w:r>
        <w:r w:rsidDel="00EE1139">
          <w:delText xml:space="preserve">предает реестр в </w:delText>
        </w:r>
        <w:r w:rsidDel="00EE1139">
          <w:rPr>
            <w:lang w:val="en-US"/>
          </w:rPr>
          <w:delText>Way</w:delText>
        </w:r>
        <w:r w:rsidRPr="00005B9C" w:rsidDel="00EE1139">
          <w:delText xml:space="preserve">4 </w:delText>
        </w:r>
        <w:r w:rsidDel="00EE1139">
          <w:delText xml:space="preserve">для </w:delText>
        </w:r>
        <w:r w:rsidR="00156B0E" w:rsidDel="00EE1139">
          <w:delText>зачисления денежных средств на виртуальные карты клиентов для оплаты части заказа.</w:delText>
        </w:r>
      </w:del>
      <w:commentRangeEnd w:id="12"/>
      <w:r w:rsidR="00EE1139">
        <w:rPr>
          <w:rStyle w:val="af6"/>
        </w:rPr>
        <w:commentReference w:id="12"/>
      </w:r>
    </w:p>
    <w:p w:rsidR="00156B0E" w:rsidRPr="00005B9C" w:rsidRDefault="00156B0E" w:rsidP="00156B0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5</w:t>
      </w:r>
      <w:r>
        <w:rPr>
          <w:rFonts w:eastAsia="Arial Unicode MS"/>
        </w:rPr>
        <w:t xml:space="preserve"> – </w:t>
      </w:r>
      <w:r w:rsidRPr="00005B9C">
        <w:rPr>
          <w:rFonts w:eastAsia="Arial Unicode MS"/>
        </w:rPr>
        <w:t xml:space="preserve">Хранилище </w:t>
      </w:r>
      <w:r w:rsidRPr="00005B9C">
        <w:t xml:space="preserve"> </w:t>
      </w:r>
      <w:r>
        <w:t xml:space="preserve">предает реестр в </w:t>
      </w:r>
      <w:r>
        <w:rPr>
          <w:lang w:val="en-US"/>
        </w:rPr>
        <w:t>Way</w:t>
      </w:r>
      <w:r w:rsidRPr="00005B9C">
        <w:t xml:space="preserve">4 </w:t>
      </w:r>
      <w:r>
        <w:t>для зачисления денежных средств на виртуальные карты клиентов для оплаты части заказа (текущее взаимодействие без изменений).</w:t>
      </w:r>
    </w:p>
    <w:p w:rsidR="002B19F2" w:rsidRDefault="00156B0E" w:rsidP="009C032C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6-7</w:t>
      </w:r>
      <w:r w:rsidR="003310BF">
        <w:rPr>
          <w:rFonts w:eastAsia="Arial Unicode MS"/>
          <w:b/>
        </w:rPr>
        <w:t>-8-9</w:t>
      </w:r>
      <w:r>
        <w:rPr>
          <w:rFonts w:eastAsia="Arial Unicode MS"/>
        </w:rPr>
        <w:t xml:space="preserve"> – Если Сайт из Хранилища по</w:t>
      </w:r>
      <w:r w:rsidR="00DA673B">
        <w:rPr>
          <w:rFonts w:eastAsia="Arial Unicode MS"/>
        </w:rPr>
        <w:t>л</w:t>
      </w:r>
      <w:r>
        <w:rPr>
          <w:rFonts w:eastAsia="Arial Unicode MS"/>
        </w:rPr>
        <w:t xml:space="preserve">учил отрицательный результат зачисления денежных средств на виртуальную карту клиента, то Сайт через </w:t>
      </w:r>
      <w:proofErr w:type="spellStart"/>
      <w:r>
        <w:rPr>
          <w:rFonts w:eastAsia="Arial Unicode MS"/>
          <w:lang w:val="en-US"/>
        </w:rPr>
        <w:t>Uniteller</w:t>
      </w:r>
      <w:proofErr w:type="spellEnd"/>
      <w:r>
        <w:rPr>
          <w:rFonts w:eastAsia="Arial Unicode MS"/>
        </w:rPr>
        <w:t xml:space="preserve"> отменяет операцию по к</w:t>
      </w:r>
      <w:r>
        <w:t>арте ВТБ24 с физическим носителем</w:t>
      </w:r>
      <w:r w:rsidR="00CA4911">
        <w:t>. О</w:t>
      </w:r>
      <w:r w:rsidR="009409E3">
        <w:t>бработка заказа завершается</w:t>
      </w:r>
    </w:p>
    <w:p w:rsidR="009409E3" w:rsidRPr="004A1A5C" w:rsidRDefault="009409E3" w:rsidP="009409E3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proofErr w:type="gramStart"/>
      <w:r>
        <w:t>(см. пункт</w:t>
      </w:r>
      <w:r w:rsidRPr="0053667E">
        <w:t xml:space="preserve"> 1</w:t>
      </w:r>
      <w:r>
        <w:t xml:space="preserve">2 раздела </w:t>
      </w:r>
      <w:hyperlink w:anchor="_4.2.1._Требования_к" w:history="1">
        <w:r w:rsidRPr="0053667E">
          <w:rPr>
            <w:rStyle w:val="afb"/>
          </w:rPr>
          <w:t>4.2.1.</w:t>
        </w:r>
        <w:proofErr w:type="gramEnd"/>
        <w:r w:rsidRPr="0053667E">
          <w:rPr>
            <w:rStyle w:val="afb"/>
          </w:rPr>
          <w:t xml:space="preserve"> </w:t>
        </w:r>
        <w:proofErr w:type="gramStart"/>
        <w:r w:rsidRPr="0053667E">
          <w:rPr>
            <w:rStyle w:val="afb"/>
          </w:rPr>
          <w:t xml:space="preserve">Требования к Сайту и к  ИС </w:t>
        </w:r>
        <w:proofErr w:type="spellStart"/>
        <w:r w:rsidRPr="0053667E">
          <w:rPr>
            <w:rStyle w:val="afb"/>
          </w:rPr>
          <w:t>Uniteller</w:t>
        </w:r>
        <w:proofErr w:type="spellEnd"/>
      </w:hyperlink>
      <w:r>
        <w:t>).</w:t>
      </w:r>
      <w:proofErr w:type="gramEnd"/>
    </w:p>
    <w:p w:rsidR="00F56D5B" w:rsidRDefault="00F56D5B" w:rsidP="00F56D5B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6-10-11-12</w:t>
      </w:r>
      <w:r>
        <w:rPr>
          <w:rFonts w:eastAsia="Arial Unicode MS"/>
        </w:rPr>
        <w:t xml:space="preserve"> – Если Сайт из Хранилища по</w:t>
      </w:r>
      <w:r w:rsidR="00DA673B">
        <w:rPr>
          <w:rFonts w:eastAsia="Arial Unicode MS"/>
        </w:rPr>
        <w:t>л</w:t>
      </w:r>
      <w:r>
        <w:rPr>
          <w:rFonts w:eastAsia="Arial Unicode MS"/>
        </w:rPr>
        <w:t xml:space="preserve">учил положительный результат зачисления денежных средств на виртуальную карту клиента, то Сайт через </w:t>
      </w:r>
      <w:proofErr w:type="spellStart"/>
      <w:r>
        <w:rPr>
          <w:rFonts w:eastAsia="Arial Unicode MS"/>
          <w:lang w:val="en-US"/>
        </w:rPr>
        <w:t>Uniteller</w:t>
      </w:r>
      <w:proofErr w:type="spellEnd"/>
      <w:r>
        <w:rPr>
          <w:rFonts w:eastAsia="Arial Unicode MS"/>
        </w:rPr>
        <w:t xml:space="preserve"> подтверждает операцию по к</w:t>
      </w:r>
      <w:r>
        <w:t>арте ВТБ24 с физическим носителем.</w:t>
      </w:r>
    </w:p>
    <w:p w:rsidR="009409E3" w:rsidRPr="004A1A5C" w:rsidRDefault="00382E93" w:rsidP="009409E3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proofErr w:type="gramStart"/>
      <w:r w:rsidRPr="00382E93">
        <w:rPr>
          <w:rFonts w:eastAsia="Arial Unicode MS"/>
          <w:lang w:val="en-US"/>
        </w:rPr>
        <w:t>Way</w:t>
      </w:r>
      <w:r w:rsidRPr="002A48F0">
        <w:rPr>
          <w:rFonts w:eastAsia="Arial Unicode MS"/>
        </w:rPr>
        <w:t>4</w:t>
      </w:r>
      <w:r>
        <w:rPr>
          <w:rFonts w:eastAsia="Arial Unicode MS"/>
        </w:rPr>
        <w:t xml:space="preserve"> </w:t>
      </w:r>
      <w:r w:rsidR="002A48F0">
        <w:rPr>
          <w:rFonts w:eastAsia="Arial Unicode MS"/>
        </w:rPr>
        <w:t>производит списание денежных средств с карты ВТБ24 с физическим носителем</w:t>
      </w:r>
      <w:ins w:id="14" w:author="Evgeniya Chzhan" w:date="2014-07-18T19:10:00Z">
        <w:r w:rsidR="00E205C4">
          <w:rPr>
            <w:rFonts w:eastAsia="Arial Unicode MS"/>
          </w:rPr>
          <w:t xml:space="preserve"> </w:t>
        </w:r>
      </w:ins>
      <w:r w:rsidR="009409E3">
        <w:t>(см. пункт</w:t>
      </w:r>
      <w:r w:rsidR="009409E3" w:rsidRPr="0053667E">
        <w:t xml:space="preserve"> 1</w:t>
      </w:r>
      <w:r w:rsidR="009409E3">
        <w:t xml:space="preserve">2 раздела </w:t>
      </w:r>
      <w:hyperlink w:anchor="_4.2.1._Требования_к" w:history="1">
        <w:r w:rsidR="009409E3" w:rsidRPr="0053667E">
          <w:rPr>
            <w:rStyle w:val="afb"/>
          </w:rPr>
          <w:t>4.2.1.</w:t>
        </w:r>
        <w:proofErr w:type="gramEnd"/>
        <w:r w:rsidR="009409E3" w:rsidRPr="0053667E">
          <w:rPr>
            <w:rStyle w:val="afb"/>
          </w:rPr>
          <w:t xml:space="preserve"> </w:t>
        </w:r>
        <w:proofErr w:type="gramStart"/>
        <w:r w:rsidR="009409E3" w:rsidRPr="0053667E">
          <w:rPr>
            <w:rStyle w:val="afb"/>
          </w:rPr>
          <w:t xml:space="preserve">Требования к Сайту и к  ИС </w:t>
        </w:r>
        <w:proofErr w:type="spellStart"/>
        <w:r w:rsidR="009409E3" w:rsidRPr="0053667E">
          <w:rPr>
            <w:rStyle w:val="afb"/>
          </w:rPr>
          <w:t>Uniteller</w:t>
        </w:r>
        <w:proofErr w:type="spellEnd"/>
      </w:hyperlink>
      <w:r w:rsidR="009409E3">
        <w:t>)</w:t>
      </w:r>
      <w:proofErr w:type="gramEnd"/>
    </w:p>
    <w:p w:rsidR="00F56D5B" w:rsidRDefault="00F56D5B" w:rsidP="00F56D5B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 xml:space="preserve">13-14-15 </w:t>
      </w:r>
      <w:r>
        <w:rPr>
          <w:rFonts w:eastAsia="Arial Unicode MS"/>
        </w:rPr>
        <w:t xml:space="preserve">– Сайт через </w:t>
      </w:r>
      <w:proofErr w:type="spellStart"/>
      <w:r>
        <w:rPr>
          <w:rFonts w:eastAsia="Arial Unicode MS"/>
          <w:lang w:val="en-US"/>
        </w:rPr>
        <w:t>Uniteller</w:t>
      </w:r>
      <w:proofErr w:type="spellEnd"/>
      <w:r>
        <w:rPr>
          <w:rFonts w:eastAsia="Arial Unicode MS"/>
        </w:rPr>
        <w:t xml:space="preserve"> проводит оплату по виртуальной карте </w:t>
      </w:r>
      <w:r w:rsidR="00F66C27">
        <w:rPr>
          <w:rFonts w:eastAsia="Arial Unicode MS"/>
        </w:rPr>
        <w:t>клиента</w:t>
      </w:r>
      <w:r>
        <w:t>.</w:t>
      </w:r>
    </w:p>
    <w:p w:rsidR="00CA4911" w:rsidRPr="00156B0E" w:rsidRDefault="002A48F0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proofErr w:type="gramStart"/>
      <w:r w:rsidRPr="00382E93">
        <w:rPr>
          <w:rFonts w:eastAsia="Arial Unicode MS"/>
          <w:lang w:val="en-US"/>
        </w:rPr>
        <w:t>Way</w:t>
      </w:r>
      <w:r w:rsidRPr="002A48F0">
        <w:rPr>
          <w:rFonts w:eastAsia="Arial Unicode MS"/>
        </w:rPr>
        <w:t>4</w:t>
      </w:r>
      <w:r>
        <w:rPr>
          <w:rFonts w:eastAsia="Arial Unicode MS"/>
        </w:rPr>
        <w:t xml:space="preserve"> производит списание денежных средств с виртуальной карты клиента</w:t>
      </w:r>
      <w:r w:rsidR="009409E3">
        <w:rPr>
          <w:rFonts w:eastAsia="Arial Unicode MS"/>
        </w:rPr>
        <w:t xml:space="preserve"> </w:t>
      </w:r>
      <w:r w:rsidR="009409E3">
        <w:t>(см. пункт</w:t>
      </w:r>
      <w:r w:rsidR="009409E3" w:rsidRPr="0053667E">
        <w:t xml:space="preserve"> 1</w:t>
      </w:r>
      <w:r w:rsidR="009409E3">
        <w:t xml:space="preserve">2 раздела </w:t>
      </w:r>
      <w:hyperlink w:anchor="_4.2.1._Требования_к" w:history="1">
        <w:r w:rsidR="009409E3" w:rsidRPr="0053667E">
          <w:rPr>
            <w:rStyle w:val="afb"/>
          </w:rPr>
          <w:t>4.2.1.</w:t>
        </w:r>
        <w:proofErr w:type="gramEnd"/>
        <w:r w:rsidR="009409E3" w:rsidRPr="0053667E">
          <w:rPr>
            <w:rStyle w:val="afb"/>
          </w:rPr>
          <w:t xml:space="preserve"> </w:t>
        </w:r>
        <w:proofErr w:type="gramStart"/>
        <w:r w:rsidR="009409E3" w:rsidRPr="0053667E">
          <w:rPr>
            <w:rStyle w:val="afb"/>
          </w:rPr>
          <w:t xml:space="preserve">Требования к Сайту и к  ИС </w:t>
        </w:r>
        <w:proofErr w:type="spellStart"/>
        <w:r w:rsidR="009409E3" w:rsidRPr="0053667E">
          <w:rPr>
            <w:rStyle w:val="afb"/>
          </w:rPr>
          <w:t>Uniteller</w:t>
        </w:r>
        <w:proofErr w:type="spellEnd"/>
      </w:hyperlink>
      <w:r w:rsidR="009409E3">
        <w:t>)</w:t>
      </w:r>
      <w:r>
        <w:rPr>
          <w:rFonts w:eastAsia="Arial Unicode MS"/>
        </w:rPr>
        <w:t>.</w:t>
      </w:r>
      <w:proofErr w:type="gramEnd"/>
    </w:p>
    <w:p w:rsidR="009C032C" w:rsidRDefault="009C032C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Default="00667AD0" w:rsidP="009074B7">
      <w:pPr>
        <w:ind w:left="426"/>
        <w:jc w:val="both"/>
      </w:pPr>
      <w:r>
        <w:t>Оплата за заказ по виртуальной карте и карте с физическим носителем произведена.</w:t>
      </w:r>
    </w:p>
    <w:p w:rsidR="00D739A3" w:rsidRDefault="00D739A3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6E1808" w:rsidRDefault="00CC0B74" w:rsidP="009074B7">
      <w:pPr>
        <w:pStyle w:val="2"/>
        <w:jc w:val="both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решения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AC7F6B" w:rsidRDefault="00506AB8" w:rsidP="005841B4">
      <w:pPr>
        <w:pStyle w:val="3"/>
      </w:pPr>
      <w:bookmarkStart w:id="15" w:name="_4.2.1._Общие_требования"/>
      <w:bookmarkStart w:id="16" w:name="_4.2.1._Требования_к"/>
      <w:bookmarkEnd w:id="15"/>
      <w:bookmarkEnd w:id="16"/>
      <w:r w:rsidRPr="005841B4">
        <w:t>4.2.</w:t>
      </w:r>
      <w:r w:rsidR="003165C1">
        <w:t>1</w:t>
      </w:r>
      <w:r w:rsidRPr="005841B4">
        <w:t xml:space="preserve">. </w:t>
      </w:r>
      <w:r w:rsidR="004D6674" w:rsidRPr="005841B4">
        <w:t xml:space="preserve">Требования к </w:t>
      </w:r>
      <w:r w:rsidR="003165C1">
        <w:t>Сайту</w:t>
      </w:r>
      <w:r w:rsidR="00776BB8">
        <w:t xml:space="preserve"> и к </w:t>
      </w:r>
      <w:r w:rsidR="0053667E">
        <w:t xml:space="preserve"> ИС </w:t>
      </w:r>
      <w:proofErr w:type="spellStart"/>
      <w:r w:rsidR="00776BB8" w:rsidRPr="00B6095A">
        <w:t>Uniteller</w:t>
      </w:r>
      <w:proofErr w:type="spellEnd"/>
    </w:p>
    <w:p w:rsidR="00A01255" w:rsidRDefault="00A01255" w:rsidP="00A01255"/>
    <w:p w:rsidR="00A01255" w:rsidRPr="005B33CF" w:rsidRDefault="00A01255" w:rsidP="00474190">
      <w:pPr>
        <w:jc w:val="both"/>
        <w:rPr>
          <w:b/>
          <w:u w:val="single"/>
        </w:rPr>
      </w:pPr>
      <w:r w:rsidRPr="005B33CF">
        <w:rPr>
          <w:b/>
          <w:u w:val="single"/>
        </w:rPr>
        <w:t>Необходимо на Сайте обеспечить</w:t>
      </w:r>
      <w:r w:rsidR="00E3111E">
        <w:rPr>
          <w:b/>
          <w:u w:val="single"/>
        </w:rPr>
        <w:t xml:space="preserve"> сценарий заказа вознаграждения</w:t>
      </w:r>
    </w:p>
    <w:p w:rsidR="00A01255" w:rsidRDefault="00A01255" w:rsidP="00474190">
      <w:pPr>
        <w:jc w:val="both"/>
      </w:pPr>
    </w:p>
    <w:p w:rsidR="002F25B4" w:rsidRDefault="00A01255" w:rsidP="00C54789">
      <w:pPr>
        <w:pStyle w:val="af4"/>
        <w:numPr>
          <w:ilvl w:val="0"/>
          <w:numId w:val="22"/>
        </w:numPr>
        <w:jc w:val="both"/>
      </w:pPr>
      <w:commentRangeStart w:id="17"/>
      <w:r w:rsidRPr="00A01255">
        <w:t>Клиент выбирает вознаграждение в каталоге</w:t>
      </w:r>
      <w:r>
        <w:t xml:space="preserve"> на Сайте. Добав</w:t>
      </w:r>
      <w:r w:rsidR="00474190">
        <w:t>ляет</w:t>
      </w:r>
      <w:r>
        <w:t xml:space="preserve"> вознаграждение в корзину, если </w:t>
      </w:r>
      <w:r w:rsidRPr="00A01255">
        <w:t xml:space="preserve"> </w:t>
      </w:r>
      <w:r w:rsidR="00474190">
        <w:t xml:space="preserve">кнопка </w:t>
      </w:r>
      <w:r w:rsidR="00474190" w:rsidRPr="00474190">
        <w:t>“</w:t>
      </w:r>
      <w:r w:rsidR="00474190">
        <w:t>Добавить в корзину</w:t>
      </w:r>
      <w:r w:rsidR="00474190" w:rsidRPr="00474190">
        <w:t>”</w:t>
      </w:r>
      <w:r w:rsidR="00474190">
        <w:t xml:space="preserve"> </w:t>
      </w:r>
      <w:r w:rsidR="00C01FD2">
        <w:t>а</w:t>
      </w:r>
      <w:r w:rsidR="00474190">
        <w:t>ктивна.</w:t>
      </w:r>
    </w:p>
    <w:p w:rsidR="00474190" w:rsidRDefault="00474190" w:rsidP="00C54789">
      <w:pPr>
        <w:pStyle w:val="af4"/>
        <w:jc w:val="both"/>
        <w:rPr>
          <w:szCs w:val="24"/>
        </w:rPr>
      </w:pPr>
      <w:r>
        <w:t xml:space="preserve">Кнопка </w:t>
      </w:r>
      <w:r w:rsidRPr="00474190">
        <w:t>“</w:t>
      </w:r>
      <w:r>
        <w:t>Добавить в корзину</w:t>
      </w:r>
      <w:r w:rsidRPr="00474190">
        <w:t>”</w:t>
      </w:r>
      <w:r>
        <w:t xml:space="preserve"> должна </w:t>
      </w:r>
      <w:r w:rsidR="00C01FD2">
        <w:t>быть а</w:t>
      </w:r>
      <w:r>
        <w:t>ктивн</w:t>
      </w:r>
      <w:r w:rsidR="00C01FD2">
        <w:t>ой</w:t>
      </w:r>
      <w:r w:rsidRPr="00474190">
        <w:rPr>
          <w:szCs w:val="24"/>
        </w:rPr>
        <w:t>, если [Стоимость вознаграждения]*(100%-</w:t>
      </w:r>
      <w:r w:rsidRPr="00474190">
        <w:rPr>
          <w:szCs w:val="24"/>
          <w:lang w:val="en-US"/>
        </w:rPr>
        <w:t>X</w:t>
      </w:r>
      <w:r w:rsidRPr="00474190">
        <w:rPr>
          <w:szCs w:val="24"/>
        </w:rPr>
        <w:t>%)=&lt;[Свободный остаток на бонусном счете клиента].</w:t>
      </w:r>
    </w:p>
    <w:p w:rsidR="00C01FD2" w:rsidRDefault="00C01FD2" w:rsidP="00C54789">
      <w:pPr>
        <w:pStyle w:val="af4"/>
        <w:jc w:val="both"/>
      </w:pPr>
    </w:p>
    <w:p w:rsidR="006F58BF" w:rsidRDefault="00C01FD2" w:rsidP="00C54789">
      <w:pPr>
        <w:pStyle w:val="af4"/>
        <w:jc w:val="both"/>
        <w:rPr>
          <w:szCs w:val="24"/>
        </w:rPr>
      </w:pPr>
      <w:r w:rsidRPr="00474190">
        <w:rPr>
          <w:szCs w:val="24"/>
          <w:lang w:val="en-US"/>
        </w:rPr>
        <w:t>X</w:t>
      </w:r>
      <w:r w:rsidRPr="00474190">
        <w:rPr>
          <w:szCs w:val="24"/>
        </w:rPr>
        <w:t>%</w:t>
      </w:r>
      <w:r>
        <w:rPr>
          <w:szCs w:val="24"/>
        </w:rPr>
        <w:t xml:space="preserve"> - настраиваемый параметр на стороне Сайта</w:t>
      </w:r>
      <w:r w:rsidR="00027627">
        <w:rPr>
          <w:szCs w:val="24"/>
        </w:rPr>
        <w:t xml:space="preserve"> (индивидуальный параметр для Партнеров)</w:t>
      </w:r>
      <w:r>
        <w:rPr>
          <w:szCs w:val="24"/>
        </w:rPr>
        <w:t xml:space="preserve"> и означающий, часть от стоимости товара, которую Клиент может о</w:t>
      </w:r>
      <w:r w:rsidR="00D44DBD">
        <w:rPr>
          <w:szCs w:val="24"/>
        </w:rPr>
        <w:t>платить денежными средствами по карате ВТБ24 с физическим носителем.</w:t>
      </w:r>
    </w:p>
    <w:p w:rsidR="002D6A0C" w:rsidRDefault="002D6A0C" w:rsidP="00C54789">
      <w:pPr>
        <w:pStyle w:val="af4"/>
        <w:jc w:val="both"/>
        <w:rPr>
          <w:rFonts w:cs="Times New Roman"/>
        </w:rPr>
      </w:pPr>
    </w:p>
    <w:p w:rsidR="00027627" w:rsidRPr="00027627" w:rsidRDefault="00027627" w:rsidP="00C54789">
      <w:pPr>
        <w:pStyle w:val="af4"/>
        <w:jc w:val="both"/>
        <w:rPr>
          <w:rFonts w:cs="Times New Roman"/>
          <w:szCs w:val="24"/>
        </w:rPr>
      </w:pPr>
      <w:r w:rsidRPr="00027627">
        <w:rPr>
          <w:rFonts w:cs="Times New Roman"/>
        </w:rPr>
        <w:t xml:space="preserve">Доплата рублями </w:t>
      </w:r>
      <w:r>
        <w:rPr>
          <w:rFonts w:cs="Times New Roman"/>
        </w:rPr>
        <w:t>должна быть доступна</w:t>
      </w:r>
      <w:r w:rsidRPr="00027627">
        <w:rPr>
          <w:rFonts w:cs="Times New Roman"/>
        </w:rPr>
        <w:t xml:space="preserve"> только для поставщиков, у которых </w:t>
      </w:r>
      <w:r w:rsidR="00A72257">
        <w:rPr>
          <w:rFonts w:cs="Times New Roman"/>
        </w:rPr>
        <w:t>включена</w:t>
      </w:r>
      <w:r w:rsidR="002D6A0C">
        <w:rPr>
          <w:rFonts w:cs="Times New Roman"/>
        </w:rPr>
        <w:t xml:space="preserve"> </w:t>
      </w:r>
      <w:r>
        <w:rPr>
          <w:rFonts w:cs="Times New Roman"/>
        </w:rPr>
        <w:t>такая возможность</w:t>
      </w:r>
      <w:r w:rsidR="002D6A0C">
        <w:rPr>
          <w:rFonts w:cs="Times New Roman"/>
        </w:rPr>
        <w:t>.</w:t>
      </w:r>
      <w:commentRangeEnd w:id="17"/>
      <w:r w:rsidR="00FF7B3E">
        <w:rPr>
          <w:rStyle w:val="af6"/>
          <w:rFonts w:eastAsia="Times New Roman" w:cs="Times New Roman"/>
          <w:lang w:eastAsia="ru-RU"/>
        </w:rPr>
        <w:commentReference w:id="17"/>
      </w:r>
    </w:p>
    <w:p w:rsidR="00027627" w:rsidRDefault="00027627" w:rsidP="00C54789">
      <w:pPr>
        <w:pStyle w:val="af4"/>
        <w:jc w:val="both"/>
        <w:rPr>
          <w:szCs w:val="24"/>
        </w:rPr>
      </w:pPr>
    </w:p>
    <w:p w:rsidR="00A01255" w:rsidRPr="00211058" w:rsidRDefault="005B33CF" w:rsidP="00C54789">
      <w:pPr>
        <w:pStyle w:val="af4"/>
        <w:numPr>
          <w:ilvl w:val="0"/>
          <w:numId w:val="22"/>
        </w:numPr>
        <w:jc w:val="both"/>
        <w:rPr>
          <w:sz w:val="18"/>
          <w:szCs w:val="18"/>
        </w:rPr>
      </w:pPr>
      <w:commentRangeStart w:id="18"/>
      <w:r>
        <w:t xml:space="preserve">Клиент выбирает способ доставки </w:t>
      </w:r>
      <w:r w:rsidR="00A01255" w:rsidRPr="00A01255">
        <w:t>вознаграждения</w:t>
      </w:r>
      <w:r w:rsidR="00A52228">
        <w:t xml:space="preserve"> (заказа)</w:t>
      </w:r>
      <w:r w:rsidR="00A01255" w:rsidRPr="00A01255">
        <w:t>.</w:t>
      </w:r>
      <w:commentRangeEnd w:id="18"/>
      <w:r w:rsidR="00EF03E5">
        <w:rPr>
          <w:rStyle w:val="af6"/>
          <w:rFonts w:eastAsia="Times New Roman" w:cs="Times New Roman"/>
          <w:lang w:eastAsia="ru-RU"/>
        </w:rPr>
        <w:commentReference w:id="18"/>
      </w:r>
    </w:p>
    <w:p w:rsidR="00211058" w:rsidRPr="00D67935" w:rsidRDefault="00C54789" w:rsidP="002E5CD9">
      <w:pPr>
        <w:pStyle w:val="af4"/>
        <w:jc w:val="both"/>
        <w:rPr>
          <w:sz w:val="18"/>
          <w:szCs w:val="18"/>
        </w:rPr>
      </w:pPr>
      <w:r>
        <w:rPr>
          <w:szCs w:val="24"/>
        </w:rPr>
        <w:t xml:space="preserve">Если </w:t>
      </w:r>
      <w:r w:rsidR="00211058" w:rsidRPr="00474190">
        <w:rPr>
          <w:szCs w:val="24"/>
        </w:rPr>
        <w:t>[Стоимость вознаграждения]*(100%-</w:t>
      </w:r>
      <w:r w:rsidR="00211058" w:rsidRPr="00474190">
        <w:rPr>
          <w:szCs w:val="24"/>
          <w:lang w:val="en-US"/>
        </w:rPr>
        <w:t>X</w:t>
      </w:r>
      <w:r w:rsidR="00211058" w:rsidRPr="00474190">
        <w:rPr>
          <w:szCs w:val="24"/>
        </w:rPr>
        <w:t>%)</w:t>
      </w:r>
      <w:r w:rsidR="00211058">
        <w:rPr>
          <w:szCs w:val="24"/>
        </w:rPr>
        <w:t>+</w:t>
      </w:r>
      <w:r w:rsidR="00211058" w:rsidRPr="00211058">
        <w:rPr>
          <w:szCs w:val="24"/>
        </w:rPr>
        <w:t>[</w:t>
      </w:r>
      <w:r w:rsidRPr="00C54789">
        <w:rPr>
          <w:szCs w:val="24"/>
        </w:rPr>
        <w:t>Стоимость выбранной доставки пересчитанной в бонусы по курсу списания</w:t>
      </w:r>
      <w:r w:rsidR="00211058" w:rsidRPr="00C54789">
        <w:rPr>
          <w:szCs w:val="24"/>
        </w:rPr>
        <w:t>]=</w:t>
      </w:r>
      <w:r w:rsidR="00211058" w:rsidRPr="00474190">
        <w:rPr>
          <w:szCs w:val="24"/>
        </w:rPr>
        <w:t>&lt;[Свободный остаток на бонусном счете клиента]</w:t>
      </w:r>
      <w:r>
        <w:rPr>
          <w:szCs w:val="24"/>
        </w:rPr>
        <w:t>, то клиенту предлагается на выбор способ оплаты доставки (оплата баллами</w:t>
      </w:r>
      <w:r w:rsidR="007A44D2">
        <w:rPr>
          <w:szCs w:val="24"/>
        </w:rPr>
        <w:t xml:space="preserve"> или </w:t>
      </w:r>
      <w:r>
        <w:rPr>
          <w:szCs w:val="24"/>
        </w:rPr>
        <w:t>оплата рублями),  иначе, сумму оплаты доставки необходимо учитывать в оплате рублями.</w:t>
      </w:r>
    </w:p>
    <w:p w:rsidR="00D67935" w:rsidRPr="00D67935" w:rsidRDefault="00D67935" w:rsidP="002E5CD9">
      <w:pPr>
        <w:pStyle w:val="af4"/>
        <w:jc w:val="both"/>
        <w:rPr>
          <w:sz w:val="18"/>
          <w:szCs w:val="18"/>
        </w:rPr>
      </w:pPr>
    </w:p>
    <w:p w:rsidR="00D67935" w:rsidRDefault="00354E64" w:rsidP="002E5CD9">
      <w:pPr>
        <w:pStyle w:val="af4"/>
        <w:numPr>
          <w:ilvl w:val="0"/>
          <w:numId w:val="22"/>
        </w:numPr>
        <w:jc w:val="both"/>
        <w:rPr>
          <w:szCs w:val="24"/>
        </w:rPr>
      </w:pPr>
      <w:commentRangeStart w:id="19"/>
      <w:commentRangeStart w:id="20"/>
      <w:r>
        <w:rPr>
          <w:szCs w:val="24"/>
        </w:rPr>
        <w:t xml:space="preserve">Клиенту показывается поле </w:t>
      </w:r>
      <w:r w:rsidRPr="00354E64">
        <w:rPr>
          <w:szCs w:val="24"/>
        </w:rPr>
        <w:t>“</w:t>
      </w:r>
      <w:r>
        <w:rPr>
          <w:szCs w:val="24"/>
        </w:rPr>
        <w:t>Сумма к оплате бонусами</w:t>
      </w:r>
      <w:r w:rsidRPr="00354E64">
        <w:rPr>
          <w:szCs w:val="24"/>
        </w:rPr>
        <w:t>”</w:t>
      </w:r>
      <w:r>
        <w:rPr>
          <w:szCs w:val="24"/>
        </w:rPr>
        <w:t xml:space="preserve"> с</w:t>
      </w:r>
      <w:r w:rsidRPr="00354E64">
        <w:rPr>
          <w:szCs w:val="24"/>
        </w:rPr>
        <w:t xml:space="preserve"> </w:t>
      </w:r>
      <w:r>
        <w:rPr>
          <w:szCs w:val="24"/>
        </w:rPr>
        <w:t>возможностью редактирования.</w:t>
      </w:r>
      <w:r w:rsidR="007A44D2">
        <w:rPr>
          <w:szCs w:val="24"/>
        </w:rPr>
        <w:t xml:space="preserve"> Поле </w:t>
      </w:r>
      <w:r w:rsidR="007A44D2" w:rsidRPr="00354E64">
        <w:rPr>
          <w:szCs w:val="24"/>
        </w:rPr>
        <w:t>“</w:t>
      </w:r>
      <w:r w:rsidR="007A44D2">
        <w:rPr>
          <w:szCs w:val="24"/>
        </w:rPr>
        <w:t>Сумма к оплате бонусами</w:t>
      </w:r>
      <w:r w:rsidR="007A44D2" w:rsidRPr="00354E64">
        <w:rPr>
          <w:szCs w:val="24"/>
        </w:rPr>
        <w:t>”</w:t>
      </w:r>
      <w:r w:rsidR="007A44D2">
        <w:rPr>
          <w:szCs w:val="24"/>
        </w:rPr>
        <w:t xml:space="preserve"> необходимо </w:t>
      </w:r>
      <w:proofErr w:type="spellStart"/>
      <w:r w:rsidR="007A44D2">
        <w:rPr>
          <w:szCs w:val="24"/>
        </w:rPr>
        <w:t>предзаполнять</w:t>
      </w:r>
      <w:proofErr w:type="spellEnd"/>
      <w:r w:rsidR="007A44D2">
        <w:rPr>
          <w:szCs w:val="24"/>
        </w:rPr>
        <w:t xml:space="preserve"> значением </w:t>
      </w:r>
      <w:r w:rsidR="007A44D2" w:rsidRPr="00474190">
        <w:rPr>
          <w:szCs w:val="24"/>
        </w:rPr>
        <w:t>[Стоимость вознаграждения]*</w:t>
      </w:r>
      <w:r w:rsidR="007A44D2">
        <w:rPr>
          <w:szCs w:val="24"/>
        </w:rPr>
        <w:t>(100%-</w:t>
      </w:r>
      <w:r w:rsidR="007A44D2" w:rsidRPr="00474190">
        <w:rPr>
          <w:szCs w:val="24"/>
          <w:lang w:val="en-US"/>
        </w:rPr>
        <w:t>X</w:t>
      </w:r>
      <w:r w:rsidR="007A44D2" w:rsidRPr="00474190">
        <w:rPr>
          <w:szCs w:val="24"/>
        </w:rPr>
        <w:t>%</w:t>
      </w:r>
      <w:r w:rsidR="007A44D2">
        <w:rPr>
          <w:szCs w:val="24"/>
        </w:rPr>
        <w:t>).</w:t>
      </w:r>
      <w:commentRangeEnd w:id="20"/>
      <w:r w:rsidR="00F04143">
        <w:rPr>
          <w:rStyle w:val="af6"/>
          <w:rFonts w:eastAsia="Times New Roman" w:cs="Times New Roman"/>
          <w:lang w:eastAsia="ru-RU"/>
        </w:rPr>
        <w:commentReference w:id="20"/>
      </w:r>
    </w:p>
    <w:p w:rsidR="007A44D2" w:rsidRDefault="002E5CD9" w:rsidP="002E5CD9">
      <w:pPr>
        <w:pStyle w:val="af4"/>
        <w:jc w:val="both"/>
        <w:rPr>
          <w:szCs w:val="24"/>
        </w:rPr>
      </w:pPr>
      <w:commentRangeStart w:id="21"/>
      <w:r>
        <w:rPr>
          <w:szCs w:val="24"/>
        </w:rPr>
        <w:t>Значение в п</w:t>
      </w:r>
      <w:r w:rsidR="007A44D2">
        <w:rPr>
          <w:szCs w:val="24"/>
        </w:rPr>
        <w:t xml:space="preserve">оле </w:t>
      </w:r>
      <w:r w:rsidR="007A44D2" w:rsidRPr="00354E64">
        <w:rPr>
          <w:szCs w:val="24"/>
        </w:rPr>
        <w:t>“</w:t>
      </w:r>
      <w:r w:rsidR="007A44D2">
        <w:rPr>
          <w:szCs w:val="24"/>
        </w:rPr>
        <w:t>Сумма к оплате бонусами</w:t>
      </w:r>
      <w:r w:rsidR="007A44D2" w:rsidRPr="00354E64">
        <w:rPr>
          <w:szCs w:val="24"/>
        </w:rPr>
        <w:t>”</w:t>
      </w:r>
      <w:r w:rsidR="007A44D2">
        <w:rPr>
          <w:szCs w:val="24"/>
        </w:rPr>
        <w:t xml:space="preserve"> необходимо </w:t>
      </w:r>
      <w:proofErr w:type="spellStart"/>
      <w:r w:rsidR="007A44D2">
        <w:rPr>
          <w:szCs w:val="24"/>
        </w:rPr>
        <w:t>валидировать</w:t>
      </w:r>
      <w:proofErr w:type="spellEnd"/>
      <w:r>
        <w:rPr>
          <w:szCs w:val="24"/>
        </w:rPr>
        <w:t xml:space="preserve"> по правилу</w:t>
      </w:r>
    </w:p>
    <w:p w:rsidR="002E5CD9" w:rsidRPr="002E5CD9" w:rsidRDefault="002E5CD9" w:rsidP="002E5CD9">
      <w:pPr>
        <w:pStyle w:val="af4"/>
        <w:jc w:val="both"/>
        <w:rPr>
          <w:szCs w:val="24"/>
        </w:rPr>
      </w:pPr>
      <w:r w:rsidRPr="00474190">
        <w:rPr>
          <w:szCs w:val="24"/>
        </w:rPr>
        <w:t>[</w:t>
      </w:r>
      <w:r>
        <w:rPr>
          <w:szCs w:val="24"/>
        </w:rPr>
        <w:t>Минимально допустимая сумма к оплате бонусами</w:t>
      </w:r>
      <w:r w:rsidRPr="00474190">
        <w:rPr>
          <w:szCs w:val="24"/>
        </w:rPr>
        <w:t>]</w:t>
      </w:r>
      <w:r w:rsidRPr="002E5CD9">
        <w:rPr>
          <w:szCs w:val="24"/>
        </w:rPr>
        <w:t>=&lt;[</w:t>
      </w:r>
      <w:r>
        <w:rPr>
          <w:szCs w:val="24"/>
        </w:rPr>
        <w:t>Сумма к оплате бонусами</w:t>
      </w:r>
      <w:r w:rsidRPr="002E5CD9">
        <w:rPr>
          <w:szCs w:val="24"/>
        </w:rPr>
        <w:t>]=&lt;</w:t>
      </w:r>
      <w:r w:rsidRPr="00474190">
        <w:rPr>
          <w:szCs w:val="24"/>
        </w:rPr>
        <w:t>[</w:t>
      </w:r>
      <w:r>
        <w:rPr>
          <w:szCs w:val="24"/>
        </w:rPr>
        <w:t>Максимально допустимая сумма к оплате бонусами</w:t>
      </w:r>
      <w:r w:rsidRPr="00474190">
        <w:rPr>
          <w:szCs w:val="24"/>
        </w:rPr>
        <w:t>]</w:t>
      </w:r>
      <w:commentRangeEnd w:id="21"/>
      <w:r w:rsidR="00F5580D">
        <w:rPr>
          <w:rStyle w:val="af6"/>
          <w:rFonts w:eastAsia="Times New Roman" w:cs="Times New Roman"/>
          <w:lang w:eastAsia="ru-RU"/>
        </w:rPr>
        <w:commentReference w:id="21"/>
      </w:r>
    </w:p>
    <w:p w:rsidR="00354E64" w:rsidRDefault="007A44D2" w:rsidP="002E5CD9">
      <w:pPr>
        <w:pStyle w:val="af4"/>
        <w:jc w:val="both"/>
        <w:rPr>
          <w:szCs w:val="24"/>
        </w:rPr>
      </w:pPr>
      <w:commentRangeStart w:id="22"/>
      <w:r>
        <w:rPr>
          <w:szCs w:val="24"/>
        </w:rPr>
        <w:t xml:space="preserve">Под полем </w:t>
      </w:r>
      <w:r w:rsidRPr="00354E64">
        <w:rPr>
          <w:szCs w:val="24"/>
        </w:rPr>
        <w:t>“</w:t>
      </w:r>
      <w:r>
        <w:rPr>
          <w:szCs w:val="24"/>
        </w:rPr>
        <w:t>Сумма к оплате бонусами</w:t>
      </w:r>
      <w:r w:rsidRPr="00354E64">
        <w:rPr>
          <w:szCs w:val="24"/>
        </w:rPr>
        <w:t>”</w:t>
      </w:r>
      <w:r>
        <w:rPr>
          <w:szCs w:val="24"/>
        </w:rPr>
        <w:t xml:space="preserve"> необходимо выводить те</w:t>
      </w:r>
      <w:r w:rsidR="004A3221">
        <w:rPr>
          <w:szCs w:val="24"/>
        </w:rPr>
        <w:t>к</w:t>
      </w:r>
      <w:r>
        <w:rPr>
          <w:szCs w:val="24"/>
        </w:rPr>
        <w:t>ст-подсказку с минимальной и максимальной допустимой суммой к оплате бонусами.</w:t>
      </w:r>
      <w:commentRangeEnd w:id="22"/>
      <w:r w:rsidR="00F5580D">
        <w:rPr>
          <w:rStyle w:val="af6"/>
          <w:rFonts w:eastAsia="Times New Roman" w:cs="Times New Roman"/>
          <w:lang w:eastAsia="ru-RU"/>
        </w:rPr>
        <w:commentReference w:id="22"/>
      </w:r>
    </w:p>
    <w:p w:rsidR="007A44D2" w:rsidRDefault="007A44D2" w:rsidP="002E5CD9">
      <w:pPr>
        <w:pStyle w:val="af4"/>
        <w:jc w:val="both"/>
        <w:rPr>
          <w:szCs w:val="24"/>
        </w:rPr>
      </w:pPr>
      <w:r w:rsidRPr="00474190">
        <w:rPr>
          <w:szCs w:val="24"/>
        </w:rPr>
        <w:t>[</w:t>
      </w:r>
      <w:commentRangeStart w:id="23"/>
      <w:r>
        <w:rPr>
          <w:szCs w:val="24"/>
        </w:rPr>
        <w:t>Минимально допустимая сумма к оплате бонусами</w:t>
      </w:r>
      <w:r w:rsidRPr="00474190">
        <w:rPr>
          <w:szCs w:val="24"/>
        </w:rPr>
        <w:t>]</w:t>
      </w:r>
      <w:r>
        <w:rPr>
          <w:szCs w:val="24"/>
        </w:rPr>
        <w:t xml:space="preserve">= </w:t>
      </w:r>
      <w:r w:rsidRPr="00474190">
        <w:rPr>
          <w:szCs w:val="24"/>
        </w:rPr>
        <w:t>[Стоимость вознаграждения]*</w:t>
      </w:r>
      <w:r>
        <w:rPr>
          <w:szCs w:val="24"/>
        </w:rPr>
        <w:t>(100%-</w:t>
      </w:r>
      <w:r w:rsidRPr="00474190">
        <w:rPr>
          <w:szCs w:val="24"/>
          <w:lang w:val="en-US"/>
        </w:rPr>
        <w:t>X</w:t>
      </w:r>
      <w:r w:rsidRPr="00474190">
        <w:rPr>
          <w:szCs w:val="24"/>
        </w:rPr>
        <w:t>%</w:t>
      </w:r>
      <w:r>
        <w:rPr>
          <w:szCs w:val="24"/>
        </w:rPr>
        <w:t>).</w:t>
      </w:r>
    </w:p>
    <w:p w:rsidR="007A44D2" w:rsidRDefault="007A44D2" w:rsidP="002E5CD9">
      <w:pPr>
        <w:pStyle w:val="af4"/>
        <w:jc w:val="both"/>
        <w:rPr>
          <w:szCs w:val="24"/>
        </w:rPr>
      </w:pPr>
      <w:r w:rsidRPr="00474190">
        <w:rPr>
          <w:szCs w:val="24"/>
        </w:rPr>
        <w:t>[</w:t>
      </w:r>
      <w:r>
        <w:rPr>
          <w:szCs w:val="24"/>
        </w:rPr>
        <w:t>Максимально допустимая сумма к оплате бонусами</w:t>
      </w:r>
      <w:r w:rsidRPr="00474190">
        <w:rPr>
          <w:szCs w:val="24"/>
        </w:rPr>
        <w:t>]</w:t>
      </w:r>
      <w:r>
        <w:rPr>
          <w:szCs w:val="24"/>
        </w:rPr>
        <w:t>=</w:t>
      </w:r>
      <w:r w:rsidRPr="007A44D2">
        <w:rPr>
          <w:szCs w:val="24"/>
        </w:rPr>
        <w:t>[</w:t>
      </w:r>
      <w:r>
        <w:rPr>
          <w:szCs w:val="24"/>
        </w:rPr>
        <w:t>Стоимость вознаграждения</w:t>
      </w:r>
      <w:r w:rsidRPr="007A44D2">
        <w:rPr>
          <w:szCs w:val="24"/>
        </w:rPr>
        <w:t>]</w:t>
      </w:r>
      <w:r>
        <w:rPr>
          <w:szCs w:val="24"/>
        </w:rPr>
        <w:t>.</w:t>
      </w:r>
      <w:commentRangeEnd w:id="23"/>
      <w:r w:rsidR="00DD45D9">
        <w:rPr>
          <w:rStyle w:val="af6"/>
          <w:rFonts w:eastAsia="Times New Roman" w:cs="Times New Roman"/>
          <w:lang w:eastAsia="ru-RU"/>
        </w:rPr>
        <w:commentReference w:id="23"/>
      </w:r>
    </w:p>
    <w:p w:rsidR="007A44D2" w:rsidRDefault="007A44D2" w:rsidP="002E5CD9">
      <w:pPr>
        <w:pStyle w:val="af4"/>
        <w:jc w:val="both"/>
        <w:rPr>
          <w:szCs w:val="24"/>
        </w:rPr>
      </w:pPr>
      <w:commentRangeStart w:id="24"/>
      <w:r>
        <w:rPr>
          <w:szCs w:val="24"/>
        </w:rPr>
        <w:t>Р</w:t>
      </w:r>
      <w:r w:rsidR="006F435E">
        <w:rPr>
          <w:szCs w:val="24"/>
        </w:rPr>
        <w:t>я</w:t>
      </w:r>
      <w:r>
        <w:rPr>
          <w:szCs w:val="24"/>
        </w:rPr>
        <w:t xml:space="preserve">дом с полем </w:t>
      </w:r>
      <w:r w:rsidRPr="00354E64">
        <w:rPr>
          <w:szCs w:val="24"/>
        </w:rPr>
        <w:t>“</w:t>
      </w:r>
      <w:r>
        <w:rPr>
          <w:szCs w:val="24"/>
        </w:rPr>
        <w:t>Сумма к оплате бонусами</w:t>
      </w:r>
      <w:r w:rsidRPr="00354E64">
        <w:rPr>
          <w:szCs w:val="24"/>
        </w:rPr>
        <w:t>”</w:t>
      </w:r>
      <w:r>
        <w:rPr>
          <w:szCs w:val="24"/>
        </w:rPr>
        <w:t xml:space="preserve"> необходимо отображать поле </w:t>
      </w:r>
      <w:r w:rsidRPr="007A44D2">
        <w:rPr>
          <w:szCs w:val="24"/>
        </w:rPr>
        <w:t>“</w:t>
      </w:r>
      <w:r>
        <w:rPr>
          <w:szCs w:val="24"/>
        </w:rPr>
        <w:t xml:space="preserve">Сумма к оплате </w:t>
      </w:r>
      <w:r w:rsidR="002E5CD9">
        <w:rPr>
          <w:szCs w:val="24"/>
        </w:rPr>
        <w:t xml:space="preserve">доставки </w:t>
      </w:r>
      <w:r>
        <w:rPr>
          <w:szCs w:val="24"/>
        </w:rPr>
        <w:t>бонусами</w:t>
      </w:r>
      <w:r w:rsidRPr="007A44D2">
        <w:rPr>
          <w:szCs w:val="24"/>
        </w:rPr>
        <w:t>”</w:t>
      </w:r>
      <w:r w:rsidR="002E5CD9" w:rsidRPr="002E5CD9">
        <w:rPr>
          <w:szCs w:val="24"/>
        </w:rPr>
        <w:t xml:space="preserve"> (</w:t>
      </w:r>
      <w:r w:rsidR="002E5CD9">
        <w:rPr>
          <w:szCs w:val="24"/>
        </w:rPr>
        <w:t>заполняется, если на шаге 2 была выбрана оплата доставки баллами)</w:t>
      </w:r>
      <w:r>
        <w:rPr>
          <w:szCs w:val="24"/>
        </w:rPr>
        <w:t xml:space="preserve"> без возможности редактирования.</w:t>
      </w:r>
      <w:commentRangeEnd w:id="19"/>
      <w:r w:rsidR="00F04143">
        <w:rPr>
          <w:rStyle w:val="af6"/>
          <w:rFonts w:eastAsia="Times New Roman" w:cs="Times New Roman"/>
          <w:lang w:eastAsia="ru-RU"/>
        </w:rPr>
        <w:commentReference w:id="19"/>
      </w:r>
      <w:commentRangeEnd w:id="24"/>
      <w:r w:rsidR="004819F5">
        <w:rPr>
          <w:rStyle w:val="af6"/>
          <w:rFonts w:eastAsia="Times New Roman" w:cs="Times New Roman"/>
          <w:lang w:eastAsia="ru-RU"/>
        </w:rPr>
        <w:commentReference w:id="24"/>
      </w:r>
    </w:p>
    <w:p w:rsidR="007A44D2" w:rsidRDefault="007A44D2" w:rsidP="002E5CD9">
      <w:pPr>
        <w:pStyle w:val="af4"/>
        <w:jc w:val="both"/>
        <w:rPr>
          <w:szCs w:val="24"/>
        </w:rPr>
      </w:pPr>
    </w:p>
    <w:p w:rsidR="000D0444" w:rsidRDefault="000D0444" w:rsidP="002E5CD9">
      <w:pPr>
        <w:pStyle w:val="af4"/>
        <w:jc w:val="both"/>
        <w:rPr>
          <w:szCs w:val="24"/>
        </w:rPr>
      </w:pPr>
      <w:r>
        <w:rPr>
          <w:szCs w:val="24"/>
        </w:rPr>
        <w:t xml:space="preserve">Клиенту показывается поле </w:t>
      </w:r>
      <w:r w:rsidRPr="000D0444">
        <w:rPr>
          <w:szCs w:val="24"/>
        </w:rPr>
        <w:t>“</w:t>
      </w:r>
      <w:r>
        <w:rPr>
          <w:szCs w:val="24"/>
        </w:rPr>
        <w:t>Сумма доплаты</w:t>
      </w:r>
      <w:r w:rsidRPr="000D0444">
        <w:rPr>
          <w:szCs w:val="24"/>
        </w:rPr>
        <w:t>” (</w:t>
      </w:r>
      <w:r>
        <w:rPr>
          <w:szCs w:val="24"/>
        </w:rPr>
        <w:t xml:space="preserve">рядом с полем подсказка </w:t>
      </w:r>
      <w:r w:rsidRPr="000D0444">
        <w:rPr>
          <w:szCs w:val="24"/>
        </w:rPr>
        <w:t>“</w:t>
      </w:r>
      <w:r>
        <w:rPr>
          <w:szCs w:val="24"/>
        </w:rPr>
        <w:t>в рублях</w:t>
      </w:r>
      <w:r w:rsidRPr="000D0444">
        <w:rPr>
          <w:szCs w:val="24"/>
        </w:rPr>
        <w:t>”</w:t>
      </w:r>
      <w:r>
        <w:rPr>
          <w:szCs w:val="24"/>
        </w:rPr>
        <w:t xml:space="preserve">, </w:t>
      </w:r>
      <w:r w:rsidR="00767761">
        <w:rPr>
          <w:szCs w:val="24"/>
        </w:rPr>
        <w:t xml:space="preserve">значение в </w:t>
      </w:r>
      <w:r>
        <w:rPr>
          <w:szCs w:val="24"/>
        </w:rPr>
        <w:t>поле округлено до копеек</w:t>
      </w:r>
      <w:r w:rsidRPr="000D0444">
        <w:rPr>
          <w:szCs w:val="24"/>
        </w:rPr>
        <w:t>)</w:t>
      </w:r>
      <w:r>
        <w:rPr>
          <w:szCs w:val="24"/>
        </w:rPr>
        <w:t xml:space="preserve"> без возможности редактирования автоматически рассчитываемое по форуме </w:t>
      </w:r>
      <w:r w:rsidRPr="000D0444">
        <w:rPr>
          <w:szCs w:val="24"/>
        </w:rPr>
        <w:t>[</w:t>
      </w:r>
      <w:r>
        <w:rPr>
          <w:szCs w:val="24"/>
        </w:rPr>
        <w:t>Сумма доплаты]</w:t>
      </w:r>
      <w:r w:rsidRPr="000D0444">
        <w:rPr>
          <w:szCs w:val="24"/>
        </w:rPr>
        <w:t>=</w:t>
      </w:r>
      <w:r w:rsidR="00CE479E" w:rsidRPr="007A44D2">
        <w:rPr>
          <w:szCs w:val="24"/>
        </w:rPr>
        <w:t>[</w:t>
      </w:r>
      <w:r w:rsidR="00CE479E">
        <w:rPr>
          <w:szCs w:val="24"/>
        </w:rPr>
        <w:t>Стоимость вознаграждения</w:t>
      </w:r>
      <w:r w:rsidR="00CE479E" w:rsidRPr="007A44D2">
        <w:rPr>
          <w:szCs w:val="24"/>
        </w:rPr>
        <w:t>]</w:t>
      </w:r>
      <w:r w:rsidR="00CE479E" w:rsidRPr="002E5CD9">
        <w:rPr>
          <w:szCs w:val="24"/>
        </w:rPr>
        <w:t xml:space="preserve"> </w:t>
      </w:r>
      <w:r w:rsidR="00CE479E">
        <w:rPr>
          <w:szCs w:val="24"/>
        </w:rPr>
        <w:t xml:space="preserve">- </w:t>
      </w:r>
      <w:r w:rsidR="00CE479E" w:rsidRPr="002E5CD9">
        <w:rPr>
          <w:szCs w:val="24"/>
        </w:rPr>
        <w:t>[</w:t>
      </w:r>
      <w:r w:rsidR="00CE479E">
        <w:rPr>
          <w:szCs w:val="24"/>
        </w:rPr>
        <w:t>Сумма к оплате бонусами</w:t>
      </w:r>
      <w:r w:rsidR="00CE479E" w:rsidRPr="002E5CD9">
        <w:rPr>
          <w:szCs w:val="24"/>
        </w:rPr>
        <w:t>]</w:t>
      </w:r>
      <w:r w:rsidR="00CE479E">
        <w:rPr>
          <w:szCs w:val="24"/>
        </w:rPr>
        <w:t xml:space="preserve"> (пересчитано в рубли</w:t>
      </w:r>
      <w:r w:rsidR="00767761">
        <w:rPr>
          <w:szCs w:val="24"/>
        </w:rPr>
        <w:t xml:space="preserve"> по</w:t>
      </w:r>
      <w:r w:rsidR="00CE479E">
        <w:rPr>
          <w:szCs w:val="24"/>
        </w:rPr>
        <w:t xml:space="preserve"> текущему курсу).</w:t>
      </w:r>
    </w:p>
    <w:p w:rsidR="00CE479E" w:rsidRDefault="00CE479E" w:rsidP="00337D4A">
      <w:pPr>
        <w:pStyle w:val="af4"/>
        <w:jc w:val="both"/>
        <w:rPr>
          <w:szCs w:val="24"/>
        </w:rPr>
      </w:pPr>
      <w:r>
        <w:rPr>
          <w:szCs w:val="24"/>
        </w:rPr>
        <w:lastRenderedPageBreak/>
        <w:t xml:space="preserve">Рядом с полем </w:t>
      </w:r>
      <w:r w:rsidRPr="00354E64">
        <w:rPr>
          <w:szCs w:val="24"/>
        </w:rPr>
        <w:t>“</w:t>
      </w:r>
      <w:r>
        <w:rPr>
          <w:szCs w:val="24"/>
        </w:rPr>
        <w:t>Сумма доплаты</w:t>
      </w:r>
      <w:r w:rsidRPr="00354E64">
        <w:rPr>
          <w:szCs w:val="24"/>
        </w:rPr>
        <w:t>”</w:t>
      </w:r>
      <w:r>
        <w:rPr>
          <w:szCs w:val="24"/>
        </w:rPr>
        <w:t xml:space="preserve"> необходимо отображать поле </w:t>
      </w:r>
      <w:r w:rsidRPr="007A44D2">
        <w:rPr>
          <w:szCs w:val="24"/>
        </w:rPr>
        <w:t>“</w:t>
      </w:r>
      <w:r>
        <w:rPr>
          <w:szCs w:val="24"/>
        </w:rPr>
        <w:t xml:space="preserve">Сумма к оплате </w:t>
      </w:r>
      <w:commentRangeStart w:id="25"/>
      <w:r>
        <w:rPr>
          <w:szCs w:val="24"/>
        </w:rPr>
        <w:t xml:space="preserve">доставки </w:t>
      </w:r>
      <w:commentRangeEnd w:id="25"/>
      <w:r w:rsidR="009E5BFC">
        <w:rPr>
          <w:rStyle w:val="af6"/>
          <w:rFonts w:eastAsia="Times New Roman" w:cs="Times New Roman"/>
          <w:lang w:eastAsia="ru-RU"/>
        </w:rPr>
        <w:commentReference w:id="25"/>
      </w:r>
      <w:r>
        <w:rPr>
          <w:szCs w:val="24"/>
        </w:rPr>
        <w:t>рублями</w:t>
      </w:r>
      <w:r w:rsidRPr="007A44D2">
        <w:rPr>
          <w:szCs w:val="24"/>
        </w:rPr>
        <w:t>”</w:t>
      </w:r>
      <w:r w:rsidRPr="002E5CD9">
        <w:rPr>
          <w:szCs w:val="24"/>
        </w:rPr>
        <w:t xml:space="preserve"> (</w:t>
      </w:r>
      <w:r>
        <w:rPr>
          <w:szCs w:val="24"/>
        </w:rPr>
        <w:t xml:space="preserve">заполняется, если на шаге 2 была выбрана оплата </w:t>
      </w:r>
      <w:commentRangeStart w:id="26"/>
      <w:r>
        <w:rPr>
          <w:szCs w:val="24"/>
        </w:rPr>
        <w:t xml:space="preserve">доставки </w:t>
      </w:r>
      <w:commentRangeEnd w:id="26"/>
      <w:r w:rsidR="00C158CF">
        <w:rPr>
          <w:rStyle w:val="af6"/>
          <w:rFonts w:eastAsia="Times New Roman" w:cs="Times New Roman"/>
          <w:lang w:eastAsia="ru-RU"/>
        </w:rPr>
        <w:commentReference w:id="26"/>
      </w:r>
      <w:r>
        <w:rPr>
          <w:szCs w:val="24"/>
        </w:rPr>
        <w:t>рублями) без возможности редактирования.</w:t>
      </w:r>
    </w:p>
    <w:p w:rsidR="002308C1" w:rsidRPr="00B6095A" w:rsidRDefault="00337D4A" w:rsidP="00337D4A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</w:pPr>
      <w:commentRangeStart w:id="27"/>
      <w:r>
        <w:t>Сайт</w:t>
      </w:r>
      <w:r w:rsidR="002308C1">
        <w:t xml:space="preserve"> проверяет, производилась ли оплата с виртуальной карты </w:t>
      </w:r>
      <w:r>
        <w:t>Клиента</w:t>
      </w:r>
      <w:r w:rsidR="002308C1">
        <w:t xml:space="preserve"> через </w:t>
      </w:r>
      <w:proofErr w:type="spellStart"/>
      <w:r w:rsidR="002308C1" w:rsidRPr="00B6095A">
        <w:t>Uniteller</w:t>
      </w:r>
      <w:proofErr w:type="spellEnd"/>
      <w:r>
        <w:t>.</w:t>
      </w:r>
      <w:commentRangeEnd w:id="27"/>
      <w:r w:rsidR="003639E2">
        <w:rPr>
          <w:rStyle w:val="af6"/>
          <w:rFonts w:eastAsia="Times New Roman" w:cs="Times New Roman"/>
          <w:lang w:eastAsia="ru-RU"/>
        </w:rPr>
        <w:commentReference w:id="27"/>
      </w:r>
    </w:p>
    <w:p w:rsidR="002308C1" w:rsidRPr="00B6095A" w:rsidRDefault="002308C1" w:rsidP="00337D4A">
      <w:pPr>
        <w:pStyle w:val="af4"/>
        <w:keepLines/>
        <w:spacing w:after="120"/>
        <w:ind w:left="709"/>
        <w:contextualSpacing w:val="0"/>
        <w:jc w:val="both"/>
      </w:pPr>
      <w:r>
        <w:t>Если оплата ещё не производилась, то:</w:t>
      </w:r>
    </w:p>
    <w:p w:rsidR="00337D4A" w:rsidRDefault="00337D4A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r>
        <w:t xml:space="preserve">Клиенту </w:t>
      </w:r>
      <w:r w:rsidR="002308C1">
        <w:t>отображается страница с внутренним окном (</w:t>
      </w:r>
      <w:proofErr w:type="spellStart"/>
      <w:r w:rsidR="002308C1" w:rsidRPr="00337D4A">
        <w:rPr>
          <w:lang w:val="en-US"/>
        </w:rPr>
        <w:t>iframe</w:t>
      </w:r>
      <w:proofErr w:type="spellEnd"/>
      <w:r w:rsidR="002308C1" w:rsidRPr="00B6095A">
        <w:t xml:space="preserve">) </w:t>
      </w:r>
      <w:proofErr w:type="spellStart"/>
      <w:r w:rsidR="002308C1" w:rsidRPr="00B6095A">
        <w:t>Uniteller</w:t>
      </w:r>
      <w:proofErr w:type="spellEnd"/>
      <w:r w:rsidR="002308C1">
        <w:t xml:space="preserve"> для указания выданных банком реквизитов: номера виртуальной карты и срока её действия</w:t>
      </w:r>
      <w:r>
        <w:t>.</w:t>
      </w:r>
    </w:p>
    <w:p w:rsidR="002308C1" w:rsidRDefault="00337D4A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r>
        <w:t>Клиент</w:t>
      </w:r>
      <w:r w:rsidR="002308C1">
        <w:t xml:space="preserve"> вводит номер виртуальной карты и срок действия</w:t>
      </w:r>
      <w:r>
        <w:t>.</w:t>
      </w:r>
    </w:p>
    <w:p w:rsidR="002308C1" w:rsidRDefault="002308C1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proofErr w:type="spellStart"/>
      <w:r w:rsidRPr="00B6095A">
        <w:t>Uniteller</w:t>
      </w:r>
      <w:proofErr w:type="spellEnd"/>
      <w:r>
        <w:t xml:space="preserve"> проверяет реквизиты</w:t>
      </w:r>
      <w:r w:rsidR="00337D4A">
        <w:t xml:space="preserve"> виртуальной карты</w:t>
      </w:r>
      <w:r>
        <w:t>:</w:t>
      </w:r>
    </w:p>
    <w:p w:rsidR="002308C1" w:rsidRDefault="002308C1" w:rsidP="009B634D">
      <w:pPr>
        <w:pStyle w:val="af4"/>
        <w:keepLines/>
        <w:numPr>
          <w:ilvl w:val="2"/>
          <w:numId w:val="23"/>
        </w:numPr>
        <w:spacing w:after="120"/>
        <w:ind w:left="1843" w:hanging="567"/>
        <w:contextualSpacing w:val="0"/>
        <w:jc w:val="both"/>
      </w:pPr>
      <w:r>
        <w:t xml:space="preserve">Если данные для текущего </w:t>
      </w:r>
      <w:r w:rsidR="00337D4A">
        <w:t>Клиента</w:t>
      </w:r>
      <w:r>
        <w:t xml:space="preserve"> не верны, то </w:t>
      </w:r>
      <w:r w:rsidR="00337D4A">
        <w:t>Клиент</w:t>
      </w:r>
      <w:r>
        <w:t xml:space="preserve">у </w:t>
      </w:r>
      <w:proofErr w:type="spellStart"/>
      <w:r w:rsidRPr="00B6095A">
        <w:t>Uniteller</w:t>
      </w:r>
      <w:proofErr w:type="spellEnd"/>
      <w:r>
        <w:t xml:space="preserve"> отображает ошибку и сценарий завершается</w:t>
      </w:r>
      <w:r w:rsidR="00337D4A">
        <w:t>.</w:t>
      </w:r>
    </w:p>
    <w:p w:rsidR="002308C1" w:rsidRPr="00B6095A" w:rsidRDefault="002308C1" w:rsidP="009B634D">
      <w:pPr>
        <w:pStyle w:val="af4"/>
        <w:keepLines/>
        <w:numPr>
          <w:ilvl w:val="2"/>
          <w:numId w:val="23"/>
        </w:numPr>
        <w:spacing w:after="120"/>
        <w:ind w:left="1843" w:hanging="567"/>
        <w:contextualSpacing w:val="0"/>
        <w:jc w:val="both"/>
      </w:pPr>
      <w:r>
        <w:t xml:space="preserve">Иначе, если данные корректны, </w:t>
      </w:r>
      <w:proofErr w:type="spellStart"/>
      <w:r w:rsidRPr="00B6095A">
        <w:t>Uniteller</w:t>
      </w:r>
      <w:proofErr w:type="spellEnd"/>
      <w:r>
        <w:t xml:space="preserve"> регистрирует </w:t>
      </w:r>
      <w:r w:rsidR="00337D4A">
        <w:t>Клиен</w:t>
      </w:r>
      <w:ins w:id="28" w:author="Evgeniya Chzhan" w:date="2014-07-18T20:04:00Z">
        <w:r w:rsidR="007C583F">
          <w:t>т</w:t>
        </w:r>
      </w:ins>
      <w:r w:rsidR="00337D4A">
        <w:t>а</w:t>
      </w:r>
      <w:r>
        <w:t>, С</w:t>
      </w:r>
      <w:r w:rsidR="00337D4A">
        <w:t>айт</w:t>
      </w:r>
      <w:r>
        <w:t xml:space="preserve"> отмечает, что оплата с виртуальной карты </w:t>
      </w:r>
      <w:r w:rsidR="00337D4A">
        <w:t>Клиента</w:t>
      </w:r>
      <w:r>
        <w:t xml:space="preserve"> производилась и сценарий продолжается</w:t>
      </w:r>
      <w:r w:rsidR="00337D4A">
        <w:t>.</w:t>
      </w:r>
    </w:p>
    <w:p w:rsidR="00CE479E" w:rsidRPr="00BD71C9" w:rsidRDefault="00337D4A" w:rsidP="009B634D">
      <w:pPr>
        <w:pStyle w:val="af4"/>
        <w:numPr>
          <w:ilvl w:val="1"/>
          <w:numId w:val="23"/>
        </w:numPr>
        <w:ind w:left="1276" w:hanging="567"/>
        <w:jc w:val="both"/>
        <w:rPr>
          <w:szCs w:val="24"/>
        </w:rPr>
      </w:pPr>
      <w:r>
        <w:rPr>
          <w:szCs w:val="24"/>
        </w:rPr>
        <w:t>Если оплата частично производится рублями</w:t>
      </w:r>
      <w:r w:rsidR="00DE151A">
        <w:rPr>
          <w:szCs w:val="24"/>
        </w:rPr>
        <w:t>,</w:t>
      </w:r>
      <w:r>
        <w:rPr>
          <w:szCs w:val="24"/>
        </w:rPr>
        <w:t xml:space="preserve"> то</w:t>
      </w:r>
      <w:r w:rsidR="00DE151A" w:rsidRPr="00DE151A">
        <w:t xml:space="preserve"> </w:t>
      </w:r>
      <w:r w:rsidR="00DE151A">
        <w:t>Клиенту отображается страница с внутренним окном (</w:t>
      </w:r>
      <w:proofErr w:type="spellStart"/>
      <w:r w:rsidR="00DE151A" w:rsidRPr="00337D4A">
        <w:rPr>
          <w:lang w:val="en-US"/>
        </w:rPr>
        <w:t>iframe</w:t>
      </w:r>
      <w:proofErr w:type="spellEnd"/>
      <w:r w:rsidR="00DE151A" w:rsidRPr="00B6095A">
        <w:t xml:space="preserve">) </w:t>
      </w:r>
      <w:proofErr w:type="spellStart"/>
      <w:r w:rsidR="00DE151A" w:rsidRPr="00B6095A">
        <w:t>Uniteller</w:t>
      </w:r>
      <w:proofErr w:type="spellEnd"/>
      <w:r w:rsidR="00DE151A">
        <w:t xml:space="preserve"> для указания выданных банком реквизитов карты с физическим носителем: номер карты ВТБ24, срок действия карты, имя на карте,</w:t>
      </w:r>
      <w:r w:rsidR="00DE151A" w:rsidRPr="00DE151A">
        <w:t xml:space="preserve"> </w:t>
      </w:r>
      <w:r w:rsidR="00DE151A">
        <w:rPr>
          <w:lang w:val="en-US"/>
        </w:rPr>
        <w:t>CVV</w:t>
      </w:r>
      <w:r w:rsidR="001817C8">
        <w:t>2</w:t>
      </w:r>
      <w:r w:rsidR="00DE151A" w:rsidRPr="00DE151A">
        <w:t>/</w:t>
      </w:r>
      <w:r w:rsidR="00DE151A">
        <w:rPr>
          <w:lang w:val="en-US"/>
        </w:rPr>
        <w:t>CV</w:t>
      </w:r>
      <w:r w:rsidR="001817C8">
        <w:t>С</w:t>
      </w:r>
      <w:r w:rsidR="00DE151A" w:rsidRPr="00DE151A">
        <w:t>2.</w:t>
      </w:r>
    </w:p>
    <w:p w:rsidR="009B634D" w:rsidRDefault="00BD71C9" w:rsidP="009B634D">
      <w:pPr>
        <w:pStyle w:val="af4"/>
        <w:ind w:left="1276"/>
        <w:jc w:val="both"/>
        <w:rPr>
          <w:szCs w:val="24"/>
        </w:rPr>
      </w:pPr>
      <w:r w:rsidRPr="00BD71C9">
        <w:rPr>
          <w:szCs w:val="24"/>
        </w:rPr>
        <w:t xml:space="preserve">Проверка банка-эмитента </w:t>
      </w:r>
      <w:r>
        <w:rPr>
          <w:szCs w:val="24"/>
        </w:rPr>
        <w:t xml:space="preserve">необходимо </w:t>
      </w:r>
      <w:r w:rsidRPr="00BD71C9">
        <w:rPr>
          <w:szCs w:val="24"/>
        </w:rPr>
        <w:t xml:space="preserve">производить на уровне </w:t>
      </w:r>
      <w:r w:rsidRPr="00BD71C9">
        <w:rPr>
          <w:szCs w:val="24"/>
          <w:lang w:val="en-US"/>
        </w:rPr>
        <w:t>BIN</w:t>
      </w:r>
      <w:r w:rsidRPr="00BD71C9">
        <w:rPr>
          <w:szCs w:val="24"/>
        </w:rPr>
        <w:t>’а</w:t>
      </w:r>
      <w:r>
        <w:rPr>
          <w:szCs w:val="24"/>
        </w:rPr>
        <w:t xml:space="preserve"> карты (необходимо предусмотреть справочник </w:t>
      </w:r>
      <w:r>
        <w:rPr>
          <w:szCs w:val="24"/>
          <w:lang w:val="en-US"/>
        </w:rPr>
        <w:t>BIN</w:t>
      </w:r>
      <w:r w:rsidRPr="00BD71C9">
        <w:rPr>
          <w:szCs w:val="24"/>
        </w:rPr>
        <w:t>’</w:t>
      </w:r>
      <w:proofErr w:type="spellStart"/>
      <w:r>
        <w:rPr>
          <w:szCs w:val="24"/>
        </w:rPr>
        <w:t>ов</w:t>
      </w:r>
      <w:proofErr w:type="spellEnd"/>
      <w:r>
        <w:rPr>
          <w:szCs w:val="24"/>
        </w:rPr>
        <w:t xml:space="preserve"> карт ВТБ24)</w:t>
      </w:r>
      <w:r w:rsidRPr="00BD71C9">
        <w:rPr>
          <w:szCs w:val="24"/>
        </w:rPr>
        <w:t xml:space="preserve">. </w:t>
      </w:r>
    </w:p>
    <w:p w:rsidR="00D67935" w:rsidRPr="009B634D" w:rsidRDefault="009B634D" w:rsidP="009B634D">
      <w:pPr>
        <w:pStyle w:val="af4"/>
        <w:numPr>
          <w:ilvl w:val="0"/>
          <w:numId w:val="22"/>
        </w:numPr>
        <w:jc w:val="both"/>
        <w:rPr>
          <w:szCs w:val="24"/>
        </w:rPr>
      </w:pPr>
      <w:commentRangeStart w:id="29"/>
      <w:r w:rsidRPr="009B634D">
        <w:rPr>
          <w:szCs w:val="24"/>
        </w:rPr>
        <w:t>Клиент</w:t>
      </w:r>
      <w:r>
        <w:rPr>
          <w:szCs w:val="24"/>
        </w:rPr>
        <w:t xml:space="preserve">у отображается </w:t>
      </w:r>
      <w:r w:rsidRPr="009B634D">
        <w:rPr>
          <w:szCs w:val="24"/>
        </w:rPr>
        <w:t>сумм</w:t>
      </w:r>
      <w:r>
        <w:rPr>
          <w:szCs w:val="24"/>
        </w:rPr>
        <w:t>а</w:t>
      </w:r>
      <w:r w:rsidRPr="009B634D">
        <w:rPr>
          <w:szCs w:val="24"/>
        </w:rPr>
        <w:t xml:space="preserve"> </w:t>
      </w:r>
      <w:r>
        <w:rPr>
          <w:szCs w:val="24"/>
        </w:rPr>
        <w:t xml:space="preserve">для списания </w:t>
      </w:r>
      <w:r w:rsidRPr="009B634D">
        <w:rPr>
          <w:szCs w:val="24"/>
        </w:rPr>
        <w:t>бонусов и</w:t>
      </w:r>
      <w:r>
        <w:rPr>
          <w:szCs w:val="24"/>
        </w:rPr>
        <w:t xml:space="preserve"> сумма для списания рублей за вознаграждение</w:t>
      </w:r>
      <w:r w:rsidR="00D61E7E">
        <w:rPr>
          <w:szCs w:val="24"/>
        </w:rPr>
        <w:t xml:space="preserve"> (</w:t>
      </w:r>
      <w:r w:rsidR="00B8544C">
        <w:rPr>
          <w:szCs w:val="24"/>
        </w:rPr>
        <w:t>заказ</w:t>
      </w:r>
      <w:r w:rsidR="00D61E7E">
        <w:rPr>
          <w:szCs w:val="24"/>
        </w:rPr>
        <w:t>)</w:t>
      </w:r>
      <w:r w:rsidRPr="009B634D">
        <w:rPr>
          <w:szCs w:val="24"/>
        </w:rPr>
        <w:t>.</w:t>
      </w:r>
      <w:r w:rsidR="008B4F0D">
        <w:rPr>
          <w:szCs w:val="24"/>
        </w:rPr>
        <w:t xml:space="preserve"> Также необходимо отображать сумму оплаты доставки в рублях или в бонусах в зависимост</w:t>
      </w:r>
      <w:r w:rsidR="00DF751D">
        <w:rPr>
          <w:szCs w:val="24"/>
        </w:rPr>
        <w:t>и</w:t>
      </w:r>
      <w:r w:rsidR="008B4F0D">
        <w:rPr>
          <w:szCs w:val="24"/>
        </w:rPr>
        <w:t xml:space="preserve"> от вида оплаты</w:t>
      </w:r>
      <w:r w:rsidR="00DF751D">
        <w:rPr>
          <w:szCs w:val="24"/>
        </w:rPr>
        <w:t xml:space="preserve"> (см. шаг 2)</w:t>
      </w:r>
      <w:r w:rsidR="008B4F0D">
        <w:rPr>
          <w:szCs w:val="24"/>
        </w:rPr>
        <w:t>.</w:t>
      </w:r>
      <w:commentRangeEnd w:id="29"/>
      <w:r w:rsidR="007C583F">
        <w:rPr>
          <w:rStyle w:val="af6"/>
          <w:rFonts w:eastAsia="Times New Roman" w:cs="Times New Roman"/>
          <w:lang w:eastAsia="ru-RU"/>
        </w:rPr>
        <w:commentReference w:id="29"/>
      </w:r>
    </w:p>
    <w:p w:rsidR="009B634D" w:rsidRPr="009B634D" w:rsidRDefault="00B8544C" w:rsidP="009B634D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commentRangeStart w:id="30"/>
      <w:r>
        <w:t xml:space="preserve">Для подтверждения оплаты </w:t>
      </w:r>
      <w:r w:rsidR="009B634D">
        <w:t xml:space="preserve">Сайт отправляет Клиенту </w:t>
      </w:r>
      <w:r w:rsidR="009B634D" w:rsidRPr="009B634D">
        <w:rPr>
          <w:lang w:val="en-US"/>
        </w:rPr>
        <w:t>SMS</w:t>
      </w:r>
      <w:r w:rsidR="009B634D">
        <w:t xml:space="preserve"> </w:t>
      </w:r>
      <w:r w:rsidR="009B634D" w:rsidRPr="009B634D">
        <w:rPr>
          <w:lang w:val="en-US"/>
        </w:rPr>
        <w:t>c</w:t>
      </w:r>
      <w:r w:rsidR="009B634D" w:rsidRPr="009B634D">
        <w:t xml:space="preserve"> </w:t>
      </w:r>
      <w:r w:rsidR="009B634D">
        <w:t>одноразовым паролем, для подтверждения заказа и отображает страницу для ввода этого пароля (</w:t>
      </w:r>
      <w:r w:rsidR="009B634D" w:rsidRPr="009B634D">
        <w:rPr>
          <w:lang w:val="en-US"/>
        </w:rPr>
        <w:t>OTP</w:t>
      </w:r>
      <w:r w:rsidR="009B634D">
        <w:t>).</w:t>
      </w:r>
      <w:r w:rsidR="009B634D" w:rsidRPr="009B634D">
        <w:t xml:space="preserve"> </w:t>
      </w:r>
      <w:r w:rsidR="009B634D">
        <w:t>Клиент подтверждает операцию одноразовым паролем.</w:t>
      </w:r>
      <w:commentRangeEnd w:id="30"/>
      <w:r w:rsidR="009975B6">
        <w:rPr>
          <w:rStyle w:val="af6"/>
          <w:rFonts w:eastAsia="Times New Roman" w:cs="Times New Roman"/>
          <w:lang w:eastAsia="ru-RU"/>
        </w:rPr>
        <w:commentReference w:id="30"/>
      </w:r>
    </w:p>
    <w:p w:rsidR="009B634D" w:rsidRPr="002943A1" w:rsidRDefault="008B4F0D" w:rsidP="009B634D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commentRangeStart w:id="31"/>
      <w:r>
        <w:rPr>
          <w:szCs w:val="24"/>
        </w:rPr>
        <w:t>Сайт производит блокировку</w:t>
      </w:r>
      <w:r w:rsidR="002943A1">
        <w:rPr>
          <w:szCs w:val="24"/>
        </w:rPr>
        <w:t xml:space="preserve"> средств на бонусном счете Клиента. Блокируется сумма </w:t>
      </w:r>
      <w:r w:rsidR="00D61E7E">
        <w:rPr>
          <w:szCs w:val="24"/>
        </w:rPr>
        <w:t xml:space="preserve">заказа </w:t>
      </w:r>
      <w:r w:rsidR="002943A1">
        <w:rPr>
          <w:szCs w:val="24"/>
        </w:rPr>
        <w:t>равная</w:t>
      </w:r>
      <w:r>
        <w:rPr>
          <w:szCs w:val="24"/>
        </w:rPr>
        <w:t xml:space="preserve"> </w:t>
      </w:r>
      <w:r w:rsidR="002943A1" w:rsidRPr="002E5CD9">
        <w:rPr>
          <w:szCs w:val="24"/>
        </w:rPr>
        <w:t>[</w:t>
      </w:r>
      <w:r w:rsidR="002943A1">
        <w:rPr>
          <w:szCs w:val="24"/>
        </w:rPr>
        <w:t>Сумма к оплате бонусами</w:t>
      </w:r>
      <w:r w:rsidR="002943A1" w:rsidRPr="002E5CD9">
        <w:rPr>
          <w:szCs w:val="24"/>
        </w:rPr>
        <w:t>]</w:t>
      </w:r>
      <w:r w:rsidR="002943A1">
        <w:rPr>
          <w:szCs w:val="24"/>
        </w:rPr>
        <w:t>+</w:t>
      </w:r>
      <w:r w:rsidR="002943A1" w:rsidRPr="002943A1">
        <w:rPr>
          <w:szCs w:val="24"/>
        </w:rPr>
        <w:t>[</w:t>
      </w:r>
      <w:r w:rsidR="002943A1">
        <w:rPr>
          <w:szCs w:val="24"/>
        </w:rPr>
        <w:t>Сумма к оплате доставки бонусами</w:t>
      </w:r>
      <w:r w:rsidR="002943A1" w:rsidRPr="002943A1">
        <w:rPr>
          <w:szCs w:val="24"/>
        </w:rPr>
        <w:t>].</w:t>
      </w:r>
      <w:commentRangeEnd w:id="31"/>
      <w:r w:rsidR="00D02597">
        <w:rPr>
          <w:rStyle w:val="af6"/>
          <w:rFonts w:eastAsia="Times New Roman" w:cs="Times New Roman"/>
          <w:lang w:eastAsia="ru-RU"/>
        </w:rPr>
        <w:commentReference w:id="31"/>
      </w:r>
    </w:p>
    <w:p w:rsidR="002943A1" w:rsidRPr="001A7D28" w:rsidRDefault="008F640F" w:rsidP="001A7D28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t xml:space="preserve">Сайт устанавливает статус заказа «В обработке» (см. </w:t>
      </w:r>
      <w:r w:rsidRPr="008F640F">
        <w:t xml:space="preserve">Жизненный цикл заказа </w:t>
      </w:r>
      <w:r>
        <w:t xml:space="preserve">из документа </w:t>
      </w:r>
      <w:r w:rsidRPr="008F640F">
        <w:t>“</w:t>
      </w:r>
      <w:r w:rsidR="001A7D28" w:rsidRPr="001A7D28">
        <w:t>Спецификация на функционал и пользовательский  интерфейс</w:t>
      </w:r>
      <w:r w:rsidRPr="008F640F">
        <w:t>”</w:t>
      </w:r>
      <w:r>
        <w:t>).</w:t>
      </w:r>
    </w:p>
    <w:p w:rsidR="00EE3FAE" w:rsidRDefault="00EE3FAE" w:rsidP="00EE3FAE">
      <w:pPr>
        <w:pStyle w:val="af4"/>
        <w:keepLines/>
        <w:numPr>
          <w:ilvl w:val="0"/>
          <w:numId w:val="22"/>
        </w:numPr>
        <w:spacing w:after="120"/>
        <w:contextualSpacing w:val="0"/>
      </w:pPr>
      <w:commentRangeStart w:id="32"/>
      <w:r>
        <w:t>Партнер подтверждает заказ</w:t>
      </w:r>
      <w:r w:rsidR="009078F1">
        <w:t>.</w:t>
      </w:r>
      <w:commentRangeEnd w:id="32"/>
      <w:r w:rsidR="0048325F">
        <w:rPr>
          <w:rStyle w:val="af6"/>
          <w:rFonts w:eastAsia="Times New Roman" w:cs="Times New Roman"/>
          <w:lang w:eastAsia="ru-RU"/>
        </w:rPr>
        <w:commentReference w:id="32"/>
      </w:r>
    </w:p>
    <w:p w:rsidR="00310663" w:rsidRDefault="0015343D" w:rsidP="001A7D28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szCs w:val="24"/>
        </w:rPr>
        <w:t xml:space="preserve">Если оплата вознаграждения </w:t>
      </w:r>
      <w:r w:rsidR="000A4D16">
        <w:rPr>
          <w:szCs w:val="24"/>
        </w:rPr>
        <w:t>происходит только баллами, то сценарий</w:t>
      </w:r>
      <w:r w:rsidR="00310663">
        <w:rPr>
          <w:szCs w:val="24"/>
        </w:rPr>
        <w:t xml:space="preserve"> оплаты</w:t>
      </w:r>
      <w:r w:rsidR="000A4D16">
        <w:rPr>
          <w:szCs w:val="24"/>
        </w:rPr>
        <w:t xml:space="preserve"> должен происходить по текущему механизм</w:t>
      </w:r>
      <w:r w:rsidR="00310663">
        <w:rPr>
          <w:szCs w:val="24"/>
        </w:rPr>
        <w:t>у</w:t>
      </w:r>
      <w:r w:rsidR="000A4D16">
        <w:rPr>
          <w:szCs w:val="24"/>
        </w:rPr>
        <w:t xml:space="preserve"> без изменений.</w:t>
      </w:r>
      <w:r>
        <w:rPr>
          <w:szCs w:val="24"/>
        </w:rPr>
        <w:t xml:space="preserve"> </w:t>
      </w:r>
      <w:r w:rsidR="00ED7378">
        <w:rPr>
          <w:szCs w:val="24"/>
        </w:rPr>
        <w:t>Далее будет рассматриваться сценарий, когда оплата производится частично баллами, частично</w:t>
      </w:r>
      <w:r w:rsidR="003C36B9">
        <w:rPr>
          <w:szCs w:val="24"/>
        </w:rPr>
        <w:t xml:space="preserve"> </w:t>
      </w:r>
      <w:r w:rsidR="00ED7378">
        <w:rPr>
          <w:szCs w:val="24"/>
        </w:rPr>
        <w:t>рублями.</w:t>
      </w:r>
    </w:p>
    <w:p w:rsidR="00310663" w:rsidRDefault="00310663" w:rsidP="00ED7378">
      <w:pPr>
        <w:pStyle w:val="af4"/>
        <w:keepLines/>
        <w:tabs>
          <w:tab w:val="left" w:pos="284"/>
        </w:tabs>
        <w:spacing w:after="120"/>
        <w:contextualSpacing w:val="0"/>
        <w:jc w:val="both"/>
      </w:pPr>
      <w:commentRangeStart w:id="33"/>
      <w:r>
        <w:rPr>
          <w:szCs w:val="24"/>
        </w:rPr>
        <w:lastRenderedPageBreak/>
        <w:t xml:space="preserve">Если оплата происходит частично рублями, то Сайт передает команду в </w:t>
      </w:r>
      <w:proofErr w:type="spellStart"/>
      <w:r w:rsidRPr="00B6095A">
        <w:t>Uniteller</w:t>
      </w:r>
      <w:proofErr w:type="spellEnd"/>
      <w:r>
        <w:t xml:space="preserve"> для авторизации платежа по карте ВТБ24</w:t>
      </w:r>
      <w:r w:rsidR="00AC4EC8">
        <w:t xml:space="preserve"> (</w:t>
      </w:r>
      <w:r w:rsidR="004D2768" w:rsidRPr="00C354AF">
        <w:rPr>
          <w:rFonts w:cs="Times New Roman"/>
          <w:i/>
        </w:rPr>
        <w:t xml:space="preserve">оплачивается одной </w:t>
      </w:r>
      <w:proofErr w:type="gramStart"/>
      <w:r w:rsidR="004D2768" w:rsidRPr="00C354AF">
        <w:rPr>
          <w:rFonts w:cs="Times New Roman"/>
          <w:i/>
        </w:rPr>
        <w:t>транзакцией</w:t>
      </w:r>
      <w:proofErr w:type="gramEnd"/>
      <w:r w:rsidR="004D2768" w:rsidRPr="00C354AF">
        <w:rPr>
          <w:rFonts w:cs="Times New Roman"/>
          <w:i/>
        </w:rPr>
        <w:t xml:space="preserve"> в которую включена стоимость доставки</w:t>
      </w:r>
      <w:r w:rsidR="004D2768">
        <w:rPr>
          <w:rFonts w:cs="Times New Roman"/>
          <w:i/>
        </w:rPr>
        <w:t xml:space="preserve"> (если клиент выбрал оплату доставки рублями)</w:t>
      </w:r>
      <w:r w:rsidR="004D2768" w:rsidRPr="00C354AF">
        <w:rPr>
          <w:rFonts w:cs="Times New Roman"/>
          <w:i/>
        </w:rPr>
        <w:t xml:space="preserve"> и стоимость недостающей части товара</w:t>
      </w:r>
      <w:r w:rsidR="00AC4EC8">
        <w:t>)</w:t>
      </w:r>
      <w:r>
        <w:t xml:space="preserve"> с физическим носителем (реквизиты плательщика </w:t>
      </w:r>
      <w:r w:rsidR="00773164">
        <w:t>см.  в пункте 4</w:t>
      </w:r>
      <w:r>
        <w:t>)</w:t>
      </w:r>
      <w:r w:rsidR="00773164">
        <w:t>. Если авторизация платежа выполнена не</w:t>
      </w:r>
      <w:r w:rsidR="00D073A9">
        <w:t xml:space="preserve"> </w:t>
      </w:r>
      <w:r w:rsidR="00773164">
        <w:t>успешно, то Клиент информируется о недостаточности средств и о необходимости изменения суммы оплаты за вознаграждения в рублях</w:t>
      </w:r>
      <w:r w:rsidR="003A0AC8">
        <w:t xml:space="preserve"> (возвращение к шагу 2)</w:t>
      </w:r>
      <w:r w:rsidR="001B760A">
        <w:t>, либо в случае другого рода ошибок Кл</w:t>
      </w:r>
      <w:r w:rsidR="004252B5">
        <w:t>и</w:t>
      </w:r>
      <w:r w:rsidR="001B760A">
        <w:t>е</w:t>
      </w:r>
      <w:r w:rsidR="004252B5">
        <w:t>н</w:t>
      </w:r>
      <w:r w:rsidR="001B760A">
        <w:t xml:space="preserve">т информируется </w:t>
      </w:r>
      <w:r w:rsidR="004252B5">
        <w:t>об ошибк</w:t>
      </w:r>
      <w:r w:rsidR="00E74728">
        <w:t>е</w:t>
      </w:r>
      <w:r w:rsidR="004252B5">
        <w:t xml:space="preserve"> и отображается рекомендация провести оплату полностью бонусами</w:t>
      </w:r>
      <w:r w:rsidR="00ED7378">
        <w:t xml:space="preserve"> (возвращение к шагу 2)</w:t>
      </w:r>
      <w:r w:rsidR="00773164">
        <w:t>.</w:t>
      </w:r>
    </w:p>
    <w:p w:rsidR="00D145D1" w:rsidRPr="00D145D1" w:rsidRDefault="00D145D1" w:rsidP="00ED7378">
      <w:pPr>
        <w:pStyle w:val="af4"/>
        <w:keepLines/>
        <w:tabs>
          <w:tab w:val="left" w:pos="284"/>
        </w:tabs>
        <w:spacing w:after="120"/>
        <w:contextualSpacing w:val="0"/>
        <w:jc w:val="both"/>
        <w:rPr>
          <w:szCs w:val="24"/>
        </w:rPr>
      </w:pPr>
      <w:r w:rsidRPr="00CA18DF">
        <w:rPr>
          <w:b/>
        </w:rPr>
        <w:t>Примечания.</w:t>
      </w:r>
      <w:r w:rsidR="000C0CED">
        <w:rPr>
          <w:b/>
        </w:rPr>
        <w:t xml:space="preserve"> </w:t>
      </w:r>
      <w:r w:rsidRPr="00D145D1">
        <w:rPr>
          <w:szCs w:val="24"/>
        </w:rPr>
        <w:t>Требование к времени проведения авторизации платежа по карте ВТБ24: не дольше 15 минут. В случае превышения указанного времени Клиенту сообщается о необходимости пройти процедуру оформления заказа заново</w:t>
      </w:r>
      <w:r w:rsidR="002A7592">
        <w:rPr>
          <w:szCs w:val="24"/>
        </w:rPr>
        <w:t>.</w:t>
      </w:r>
      <w:commentRangeEnd w:id="33"/>
      <w:r w:rsidR="0048325F">
        <w:rPr>
          <w:rStyle w:val="af6"/>
          <w:rFonts w:eastAsia="Times New Roman" w:cs="Times New Roman"/>
          <w:lang w:eastAsia="ru-RU"/>
        </w:rPr>
        <w:commentReference w:id="33"/>
      </w:r>
    </w:p>
    <w:p w:rsidR="00ED7378" w:rsidRDefault="00A52228" w:rsidP="00936A8E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 w:rsidRPr="00A52228">
        <w:rPr>
          <w:szCs w:val="24"/>
        </w:rPr>
        <w:t xml:space="preserve"> </w:t>
      </w:r>
      <w:r>
        <w:rPr>
          <w:szCs w:val="24"/>
        </w:rPr>
        <w:t>Сайт предает в Хранилище</w:t>
      </w:r>
      <w:r w:rsidR="00552023">
        <w:rPr>
          <w:szCs w:val="24"/>
        </w:rPr>
        <w:t xml:space="preserve"> заказ</w:t>
      </w:r>
      <w:r w:rsidR="00AC0979">
        <w:rPr>
          <w:szCs w:val="24"/>
        </w:rPr>
        <w:t xml:space="preserve"> (часть </w:t>
      </w:r>
      <w:proofErr w:type="gramStart"/>
      <w:r w:rsidR="00AC0979">
        <w:rPr>
          <w:szCs w:val="24"/>
        </w:rPr>
        <w:t>заказа</w:t>
      </w:r>
      <w:proofErr w:type="gramEnd"/>
      <w:r w:rsidR="00AC0979">
        <w:rPr>
          <w:szCs w:val="24"/>
        </w:rPr>
        <w:t xml:space="preserve"> оплаченная бонусами)</w:t>
      </w:r>
      <w:r w:rsidR="00552023">
        <w:rPr>
          <w:szCs w:val="24"/>
        </w:rPr>
        <w:t xml:space="preserve"> в</w:t>
      </w:r>
      <w:r>
        <w:rPr>
          <w:szCs w:val="24"/>
        </w:rPr>
        <w:t xml:space="preserve"> реестр</w:t>
      </w:r>
      <w:r w:rsidR="00552023">
        <w:rPr>
          <w:szCs w:val="24"/>
        </w:rPr>
        <w:t>е</w:t>
      </w:r>
      <w:r>
        <w:rPr>
          <w:szCs w:val="24"/>
        </w:rPr>
        <w:t xml:space="preserve"> </w:t>
      </w:r>
      <w:r w:rsidR="00DD7513">
        <w:rPr>
          <w:szCs w:val="24"/>
        </w:rPr>
        <w:t>по</w:t>
      </w:r>
      <w:r>
        <w:rPr>
          <w:szCs w:val="24"/>
        </w:rPr>
        <w:t xml:space="preserve"> взаимодействи</w:t>
      </w:r>
      <w:r w:rsidR="00DD7513">
        <w:rPr>
          <w:szCs w:val="24"/>
        </w:rPr>
        <w:t>ю</w:t>
      </w:r>
      <w:r>
        <w:rPr>
          <w:szCs w:val="24"/>
        </w:rPr>
        <w:t xml:space="preserve"> </w:t>
      </w:r>
      <w:r w:rsidRPr="00A52228">
        <w:rPr>
          <w:szCs w:val="24"/>
        </w:rPr>
        <w:t>“</w:t>
      </w:r>
      <w:r w:rsidR="00526306">
        <w:rPr>
          <w:szCs w:val="24"/>
        </w:rPr>
        <w:t xml:space="preserve">3.10. </w:t>
      </w:r>
      <w:proofErr w:type="gramStart"/>
      <w:r w:rsidRPr="00A52228">
        <w:rPr>
          <w:szCs w:val="24"/>
        </w:rPr>
        <w:t>Отправка реестра совершенных заказов”</w:t>
      </w:r>
      <w:r w:rsidR="000349C6">
        <w:rPr>
          <w:szCs w:val="24"/>
        </w:rPr>
        <w:t xml:space="preserve"> (см. </w:t>
      </w:r>
      <w:r w:rsidR="000349C6">
        <w:t xml:space="preserve">пункт </w:t>
      </w:r>
      <w:hyperlink w:anchor="_4.2.3._Доработка_взаимодействия" w:history="1">
        <w:r w:rsidR="000349C6" w:rsidRPr="00CB1277">
          <w:rPr>
            <w:rStyle w:val="afb"/>
          </w:rPr>
          <w:t>4.2.3.</w:t>
        </w:r>
        <w:proofErr w:type="gramEnd"/>
        <w:r w:rsidR="000349C6" w:rsidRPr="00CB1277">
          <w:rPr>
            <w:rStyle w:val="afb"/>
          </w:rPr>
          <w:t xml:space="preserve"> Доработка взаимодействия Сайта с Хранилищем “3.10. </w:t>
        </w:r>
        <w:proofErr w:type="gramStart"/>
        <w:r w:rsidR="000349C6" w:rsidRPr="00CB1277">
          <w:rPr>
            <w:rStyle w:val="afb"/>
          </w:rPr>
          <w:t>Отправка реестра совершенных заказов”</w:t>
        </w:r>
      </w:hyperlink>
      <w:r w:rsidR="000349C6">
        <w:rPr>
          <w:szCs w:val="24"/>
        </w:rPr>
        <w:t>)</w:t>
      </w:r>
      <w:r>
        <w:rPr>
          <w:szCs w:val="24"/>
        </w:rPr>
        <w:t>.</w:t>
      </w:r>
      <w:proofErr w:type="gramEnd"/>
      <w:r w:rsidR="00526306">
        <w:rPr>
          <w:szCs w:val="24"/>
        </w:rPr>
        <w:t xml:space="preserve"> Далее в Хранилище должен</w:t>
      </w:r>
      <w:r w:rsidR="001616D8">
        <w:rPr>
          <w:szCs w:val="24"/>
        </w:rPr>
        <w:t xml:space="preserve"> происходить </w:t>
      </w:r>
      <w:r w:rsidR="0022738E">
        <w:rPr>
          <w:szCs w:val="24"/>
        </w:rPr>
        <w:t xml:space="preserve">процесс </w:t>
      </w:r>
      <w:r w:rsidR="001616D8">
        <w:rPr>
          <w:szCs w:val="24"/>
        </w:rPr>
        <w:t xml:space="preserve">зачисления денежных средств на виртуальную карту Клиента согласно </w:t>
      </w:r>
      <w:r w:rsidR="001616D8" w:rsidRPr="001616D8">
        <w:rPr>
          <w:szCs w:val="24"/>
        </w:rPr>
        <w:t>BR-5581 «Проект Коллекция: заказ вознаграждений и выполнение расчетов с партнерами»</w:t>
      </w:r>
      <w:r w:rsidR="001616D8">
        <w:rPr>
          <w:szCs w:val="24"/>
        </w:rPr>
        <w:t xml:space="preserve"> без изменений.</w:t>
      </w:r>
    </w:p>
    <w:p w:rsidR="0014299E" w:rsidRPr="00FB1C11" w:rsidRDefault="00AC4EC8" w:rsidP="00936A8E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szCs w:val="24"/>
        </w:rPr>
        <w:t xml:space="preserve"> </w:t>
      </w:r>
      <w:commentRangeStart w:id="34"/>
      <w:r>
        <w:rPr>
          <w:szCs w:val="24"/>
        </w:rPr>
        <w:t>Если зачислени</w:t>
      </w:r>
      <w:r w:rsidR="00EA620E">
        <w:rPr>
          <w:szCs w:val="24"/>
        </w:rPr>
        <w:t>е</w:t>
      </w:r>
      <w:r>
        <w:rPr>
          <w:szCs w:val="24"/>
        </w:rPr>
        <w:t xml:space="preserve"> денежных средств на виртуальную карту Клиента прошло </w:t>
      </w:r>
      <w:r w:rsidRPr="00DD7513">
        <w:rPr>
          <w:b/>
          <w:szCs w:val="24"/>
        </w:rPr>
        <w:t xml:space="preserve">не </w:t>
      </w:r>
      <w:r>
        <w:rPr>
          <w:szCs w:val="24"/>
        </w:rPr>
        <w:t xml:space="preserve">успешно, то </w:t>
      </w:r>
      <w:r w:rsidR="00DD7513">
        <w:rPr>
          <w:szCs w:val="24"/>
        </w:rPr>
        <w:t>процесс оплаты останавливается</w:t>
      </w:r>
      <w:commentRangeEnd w:id="34"/>
      <w:r w:rsidR="0080356A">
        <w:rPr>
          <w:rStyle w:val="af6"/>
          <w:rFonts w:eastAsia="Times New Roman" w:cs="Times New Roman"/>
          <w:lang w:eastAsia="ru-RU"/>
        </w:rPr>
        <w:commentReference w:id="34"/>
      </w:r>
      <w:r w:rsidR="00DD7513">
        <w:rPr>
          <w:szCs w:val="24"/>
        </w:rPr>
        <w:t xml:space="preserve">. Сайт устанавливает заказу статус </w:t>
      </w:r>
      <w:r w:rsidR="00DD7513">
        <w:t>«Оплата за заказ не прошла», «Оплата за доставку не прошла»</w:t>
      </w:r>
      <w:r w:rsidR="00DD7513" w:rsidRPr="00DD7513">
        <w:t>.</w:t>
      </w:r>
      <w:r w:rsidR="00464553" w:rsidRPr="00464553">
        <w:t xml:space="preserve"> </w:t>
      </w:r>
      <w:commentRangeStart w:id="35"/>
      <w:r w:rsidR="00464553">
        <w:rPr>
          <w:szCs w:val="24"/>
        </w:rPr>
        <w:t xml:space="preserve">Сайт передает команду в </w:t>
      </w:r>
      <w:proofErr w:type="spellStart"/>
      <w:r w:rsidR="00464553" w:rsidRPr="00B6095A">
        <w:t>Uniteller</w:t>
      </w:r>
      <w:proofErr w:type="spellEnd"/>
      <w:r w:rsidR="00464553">
        <w:t xml:space="preserve"> для отмены операции по карте ВТБ24.</w:t>
      </w:r>
      <w:r w:rsidR="00810827">
        <w:t xml:space="preserve"> Сайт разблокирует бонусы на счете.</w:t>
      </w:r>
      <w:commentRangeEnd w:id="35"/>
      <w:r w:rsidR="0080356A">
        <w:rPr>
          <w:rStyle w:val="af6"/>
          <w:rFonts w:eastAsia="Times New Roman" w:cs="Times New Roman"/>
          <w:lang w:eastAsia="ru-RU"/>
        </w:rPr>
        <w:commentReference w:id="35"/>
      </w:r>
    </w:p>
    <w:p w:rsidR="00D67935" w:rsidRDefault="00936A8E" w:rsidP="00936A8E">
      <w:pPr>
        <w:pStyle w:val="af4"/>
        <w:jc w:val="both"/>
      </w:pPr>
      <w:r>
        <w:rPr>
          <w:szCs w:val="24"/>
        </w:rPr>
        <w:t>Если зачислени</w:t>
      </w:r>
      <w:r w:rsidR="00EA620E">
        <w:rPr>
          <w:szCs w:val="24"/>
        </w:rPr>
        <w:t>е</w:t>
      </w:r>
      <w:r>
        <w:rPr>
          <w:szCs w:val="24"/>
        </w:rPr>
        <w:t xml:space="preserve"> денежных средств на виртуальную карту Клиента прошло успешно, то </w:t>
      </w:r>
      <w:r w:rsidRPr="00936A8E">
        <w:rPr>
          <w:szCs w:val="24"/>
        </w:rPr>
        <w:t>С</w:t>
      </w:r>
      <w:r>
        <w:rPr>
          <w:szCs w:val="24"/>
        </w:rPr>
        <w:t>айт</w:t>
      </w:r>
      <w:r w:rsidRPr="00936A8E">
        <w:rPr>
          <w:szCs w:val="24"/>
        </w:rPr>
        <w:t xml:space="preserve"> передает в </w:t>
      </w:r>
      <w:proofErr w:type="spellStart"/>
      <w:r w:rsidRPr="00936A8E">
        <w:rPr>
          <w:szCs w:val="24"/>
        </w:rPr>
        <w:t>Uniteller</w:t>
      </w:r>
      <w:proofErr w:type="spellEnd"/>
      <w:r w:rsidRPr="00936A8E">
        <w:rPr>
          <w:szCs w:val="24"/>
        </w:rPr>
        <w:t xml:space="preserve"> команду о необходимости оплаты за заказ</w:t>
      </w:r>
      <w:r w:rsidR="00B8544C">
        <w:rPr>
          <w:szCs w:val="24"/>
        </w:rPr>
        <w:t xml:space="preserve"> по виртуальной карте</w:t>
      </w:r>
      <w:r>
        <w:rPr>
          <w:szCs w:val="24"/>
        </w:rPr>
        <w:t>.</w:t>
      </w:r>
      <w:r w:rsidRPr="00936A8E">
        <w:rPr>
          <w:szCs w:val="24"/>
        </w:rPr>
        <w:t xml:space="preserve"> </w:t>
      </w:r>
      <w:r>
        <w:rPr>
          <w:szCs w:val="24"/>
        </w:rPr>
        <w:t xml:space="preserve">Сайт передает команду в </w:t>
      </w:r>
      <w:proofErr w:type="spellStart"/>
      <w:r w:rsidRPr="00B6095A">
        <w:t>Uniteller</w:t>
      </w:r>
      <w:proofErr w:type="spellEnd"/>
      <w:r>
        <w:t xml:space="preserve"> для совершения оплаты по карте  ВТБ24</w:t>
      </w:r>
      <w:r w:rsidR="00B8544C">
        <w:t xml:space="preserve"> с физическим носителем</w:t>
      </w:r>
      <w:r>
        <w:t>.</w:t>
      </w:r>
      <w:r w:rsidR="004960DF">
        <w:t xml:space="preserve"> Сайт</w:t>
      </w:r>
      <w:r w:rsidR="004960DF" w:rsidRPr="004960DF">
        <w:t xml:space="preserve"> устанавливает статусы</w:t>
      </w:r>
      <w:r w:rsidR="004960DF">
        <w:t xml:space="preserve"> заказа</w:t>
      </w:r>
      <w:r w:rsidR="004960DF" w:rsidRPr="004960DF">
        <w:t xml:space="preserve"> «Оплата за заказ произведена», «Оплата за доставку произведена»</w:t>
      </w:r>
      <w:r w:rsidR="004960DF">
        <w:t>.</w:t>
      </w:r>
      <w:r w:rsidR="0025518C" w:rsidRPr="0025518C">
        <w:t xml:space="preserve"> </w:t>
      </w:r>
      <w:r w:rsidR="0025518C">
        <w:t>Сайт производит списание ранее заблокированных средств со счета Клиента.</w:t>
      </w:r>
    </w:p>
    <w:p w:rsidR="00FB1C11" w:rsidRPr="00E3111E" w:rsidRDefault="00FB1C11" w:rsidP="00FB1C11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commentRangeStart w:id="36"/>
      <w:r>
        <w:rPr>
          <w:szCs w:val="24"/>
        </w:rPr>
        <w:t xml:space="preserve">Если заказ отменяется партнером, то в алгоритм отмены необходимо добавить шаг для отправки команды в </w:t>
      </w:r>
      <w:proofErr w:type="spellStart"/>
      <w:r w:rsidRPr="00B6095A">
        <w:t>Uniteller</w:t>
      </w:r>
      <w:proofErr w:type="spellEnd"/>
      <w:r>
        <w:t xml:space="preserve"> для отмены операции по карте ВТБ24</w:t>
      </w:r>
      <w:r w:rsidR="00B8544C">
        <w:t xml:space="preserve"> с физическим носителем</w:t>
      </w:r>
      <w:r>
        <w:t xml:space="preserve"> (если до этого производилась авторизация платежа).</w:t>
      </w:r>
      <w:commentRangeEnd w:id="36"/>
      <w:r w:rsidR="00676886">
        <w:rPr>
          <w:rStyle w:val="af6"/>
          <w:rFonts w:eastAsia="Times New Roman" w:cs="Times New Roman"/>
          <w:lang w:eastAsia="ru-RU"/>
        </w:rPr>
        <w:commentReference w:id="36"/>
      </w:r>
    </w:p>
    <w:p w:rsidR="00E3111E" w:rsidRPr="00E3111E" w:rsidRDefault="00E3111E" w:rsidP="00E3111E">
      <w:pPr>
        <w:keepLines/>
        <w:tabs>
          <w:tab w:val="left" w:pos="284"/>
        </w:tabs>
        <w:spacing w:after="120"/>
        <w:ind w:left="360"/>
        <w:jc w:val="both"/>
        <w:rPr>
          <w:b/>
          <w:u w:val="single"/>
        </w:rPr>
      </w:pPr>
      <w:r>
        <w:rPr>
          <w:b/>
          <w:u w:val="single"/>
        </w:rPr>
        <w:t>Взаимодействие с Партнер</w:t>
      </w:r>
      <w:r w:rsidR="00EA620E">
        <w:rPr>
          <w:b/>
          <w:u w:val="single"/>
        </w:rPr>
        <w:t>ами</w:t>
      </w:r>
    </w:p>
    <w:p w:rsidR="00E3111E" w:rsidRPr="00E3111E" w:rsidRDefault="00E3111E" w:rsidP="00E3111E">
      <w:pPr>
        <w:keepLines/>
        <w:tabs>
          <w:tab w:val="left" w:pos="284"/>
        </w:tabs>
        <w:spacing w:after="120"/>
        <w:ind w:left="709"/>
        <w:jc w:val="both"/>
      </w:pPr>
      <w:r w:rsidRPr="00E3111E">
        <w:t>В рамках данной за</w:t>
      </w:r>
      <w:r w:rsidR="003624BA">
        <w:t>дачи требуется реализовать для П</w:t>
      </w:r>
      <w:r w:rsidRPr="00E3111E">
        <w:t xml:space="preserve">артнеров, размещающих вознаграждения на </w:t>
      </w:r>
      <w:r>
        <w:t>С</w:t>
      </w:r>
      <w:r w:rsidRPr="00E3111E">
        <w:t>айте Коллекции, возможность сверки полной оплаты вознаграждения и доставки с двух карт клиента (виртуальной платежной карты и платежной карты с физическим носителем)</w:t>
      </w:r>
      <w:r>
        <w:t>.</w:t>
      </w:r>
    </w:p>
    <w:p w:rsidR="00B01CC7" w:rsidRPr="00B01CC7" w:rsidRDefault="00E3111E" w:rsidP="00B01CC7">
      <w:pPr>
        <w:pStyle w:val="af4"/>
        <w:keepLines/>
        <w:tabs>
          <w:tab w:val="left" w:pos="284"/>
        </w:tabs>
        <w:spacing w:after="120"/>
        <w:ind w:left="284"/>
        <w:contextualSpacing w:val="0"/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Требования к выписке</w:t>
      </w:r>
    </w:p>
    <w:p w:rsidR="00B01CC7" w:rsidRPr="00936A8E" w:rsidRDefault="00B01CC7" w:rsidP="00B01CC7">
      <w:pPr>
        <w:pStyle w:val="af4"/>
        <w:keepLines/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rFonts w:cs="Times New Roman"/>
        </w:rPr>
        <w:t xml:space="preserve">В выписке Клиента на Сайте программы «Коллекция» необходимо отображать только сумму списанных бонусов. Сумму списанных </w:t>
      </w:r>
      <w:r w:rsidR="00AA7BF4">
        <w:rPr>
          <w:rFonts w:cs="Times New Roman"/>
        </w:rPr>
        <w:t>денежных сре</w:t>
      </w:r>
      <w:proofErr w:type="gramStart"/>
      <w:r w:rsidR="00AA7BF4">
        <w:rPr>
          <w:rFonts w:cs="Times New Roman"/>
        </w:rPr>
        <w:t>дств</w:t>
      </w:r>
      <w:r>
        <w:rPr>
          <w:rFonts w:cs="Times New Roman"/>
        </w:rPr>
        <w:t xml:space="preserve"> пр</w:t>
      </w:r>
      <w:proofErr w:type="gramEnd"/>
      <w:r>
        <w:rPr>
          <w:rFonts w:cs="Times New Roman"/>
        </w:rPr>
        <w:t>и расчете по карте с физическим носителем клиент сможет увидеть в выписке по карте.</w:t>
      </w:r>
    </w:p>
    <w:p w:rsidR="00FB1C11" w:rsidRPr="002F25B4" w:rsidRDefault="00FB1C11" w:rsidP="00936A8E">
      <w:pPr>
        <w:pStyle w:val="af4"/>
        <w:jc w:val="both"/>
        <w:rPr>
          <w:sz w:val="18"/>
          <w:szCs w:val="18"/>
        </w:rPr>
      </w:pPr>
    </w:p>
    <w:p w:rsidR="008A5153" w:rsidRDefault="008A5153" w:rsidP="008A5153">
      <w:pPr>
        <w:pStyle w:val="3"/>
        <w:jc w:val="both"/>
      </w:pPr>
      <w:bookmarkStart w:id="37" w:name="_4.2.3._Требования_к"/>
      <w:bookmarkStart w:id="38" w:name="_4.2.3.1._Текущая_выписка"/>
      <w:bookmarkEnd w:id="37"/>
      <w:bookmarkEnd w:id="38"/>
      <w:r w:rsidRPr="005841B4">
        <w:t>4.</w:t>
      </w:r>
      <w:r>
        <w:t>2</w:t>
      </w:r>
      <w:r w:rsidRPr="005841B4">
        <w:t>.</w:t>
      </w:r>
      <w:r w:rsidR="00F04BDD">
        <w:t>2</w:t>
      </w:r>
      <w:r w:rsidRPr="005841B4">
        <w:t xml:space="preserve">. Требования к </w:t>
      </w:r>
      <w:r>
        <w:rPr>
          <w:lang w:val="en-US"/>
        </w:rPr>
        <w:t>Way</w:t>
      </w:r>
      <w:r w:rsidRPr="00E571FA">
        <w:t>4</w:t>
      </w:r>
    </w:p>
    <w:p w:rsidR="00E571FA" w:rsidRDefault="00E571FA" w:rsidP="00E571FA"/>
    <w:p w:rsidR="00E571FA" w:rsidRPr="00E571FA" w:rsidRDefault="00E571FA" w:rsidP="00E571FA">
      <w:pPr>
        <w:ind w:left="284"/>
        <w:jc w:val="both"/>
      </w:pPr>
      <w:r w:rsidRPr="00E571FA">
        <w:t xml:space="preserve">Доработок в </w:t>
      </w:r>
      <w:r w:rsidRPr="00E571FA">
        <w:rPr>
          <w:lang w:val="en-US"/>
        </w:rPr>
        <w:t>Way</w:t>
      </w:r>
      <w:r w:rsidRPr="00E571FA">
        <w:t>4 не планируется.</w:t>
      </w:r>
    </w:p>
    <w:p w:rsidR="00E571FA" w:rsidRPr="00E571FA" w:rsidRDefault="00E571FA" w:rsidP="00E571FA">
      <w:pPr>
        <w:ind w:left="284"/>
        <w:jc w:val="both"/>
      </w:pPr>
      <w:r w:rsidRPr="00E571FA">
        <w:t>Могут потребоваться только настройки. Характер настроек будет определе</w:t>
      </w:r>
      <w:r>
        <w:t>н</w:t>
      </w:r>
      <w:r w:rsidRPr="00E571FA">
        <w:t xml:space="preserve"> после получения перв</w:t>
      </w:r>
      <w:r w:rsidR="00860FE9">
        <w:t>ых</w:t>
      </w:r>
      <w:r w:rsidRPr="00E571FA">
        <w:t xml:space="preserve"> тестовых операций.</w:t>
      </w:r>
    </w:p>
    <w:p w:rsidR="001B6E0C" w:rsidRDefault="001B6E0C" w:rsidP="001B6E0C">
      <w:pPr>
        <w:pStyle w:val="3"/>
      </w:pPr>
      <w:bookmarkStart w:id="39" w:name="_4.2.3._Доработка_взаимодействия"/>
      <w:bookmarkEnd w:id="39"/>
      <w:r w:rsidRPr="005841B4">
        <w:t>4.2.</w:t>
      </w:r>
      <w:r w:rsidR="00F04BDD">
        <w:t>3</w:t>
      </w:r>
      <w:r w:rsidRPr="005841B4">
        <w:t xml:space="preserve">. </w:t>
      </w:r>
      <w:r>
        <w:t xml:space="preserve">Доработка взаимодействия Сайта с Хранилищем </w:t>
      </w:r>
      <w:r w:rsidR="00F04BDD" w:rsidRPr="00F04BDD">
        <w:t>“3.10. Отправка реестра совершенных заказов</w:t>
      </w:r>
      <w:r w:rsidR="00F04BDD" w:rsidRPr="003624BA">
        <w:t>”</w:t>
      </w:r>
    </w:p>
    <w:p w:rsidR="00F04BDD" w:rsidRPr="00F04BDD" w:rsidRDefault="00F04BDD" w:rsidP="00F04BDD"/>
    <w:p w:rsidR="00F04BDD" w:rsidRPr="00F04BDD" w:rsidRDefault="00F04BDD" w:rsidP="00CB1277">
      <w:pPr>
        <w:keepLines/>
        <w:spacing w:after="120"/>
        <w:ind w:left="284"/>
        <w:jc w:val="both"/>
      </w:pPr>
      <w:r w:rsidRPr="00F04BDD">
        <w:t xml:space="preserve">Необходимо </w:t>
      </w:r>
      <w:r w:rsidR="00262137">
        <w:t>д</w:t>
      </w:r>
      <w:r w:rsidRPr="00F04BDD">
        <w:t>оработ</w:t>
      </w:r>
      <w:r w:rsidR="00262137">
        <w:t>ать</w:t>
      </w:r>
      <w:r w:rsidRPr="00F04BDD">
        <w:t xml:space="preserve"> формат реестра</w:t>
      </w:r>
      <w:r w:rsidR="00600FAE" w:rsidRPr="00600FAE">
        <w:t xml:space="preserve"> </w:t>
      </w:r>
      <w:r w:rsidR="00600FAE">
        <w:t>от Сайта Хранилищу (указаны только новые поля и изменения в описании)</w:t>
      </w:r>
      <w:r w:rsidRPr="00F04BDD">
        <w:t xml:space="preserve">: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600FAE" w:rsidTr="009F4D55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600FAE" w:rsidTr="009F4D55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proofErr w:type="spellStart"/>
            <w:r w:rsidRPr="00600FAE">
              <w:rPr>
                <w:bCs/>
                <w:color w:val="000000" w:themeColor="text1"/>
              </w:rPr>
              <w:t>Advance</w:t>
            </w:r>
            <w:proofErr w:type="spellEnd"/>
          </w:p>
          <w:p w:rsidR="00600FAE" w:rsidRPr="00600FAE" w:rsidRDefault="00600FAE" w:rsidP="009F4D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600FAE">
            <w:pPr>
              <w:spacing w:before="100" w:beforeAutospacing="1" w:after="100" w:afterAutospacing="1"/>
            </w:pPr>
            <w:r>
              <w:t>сумма в рублях, оплаченная Клиентом банковской картой за конкретную позицию, с учётом количества</w:t>
            </w:r>
          </w:p>
          <w:p w:rsidR="00600FAE" w:rsidRDefault="00600FAE" w:rsidP="009F4D55">
            <w:pPr>
              <w:rPr>
                <w:rFonts w:ascii="Calibri" w:hAnsi="Calibri"/>
              </w:rPr>
            </w:pP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rPr>
                <w:rFonts w:ascii="Calibri" w:hAnsi="Calibri"/>
              </w:rPr>
            </w:pPr>
            <w:r>
              <w:rPr>
                <w:szCs w:val="20"/>
              </w:rPr>
              <w:t>Деньги</w:t>
            </w:r>
          </w:p>
        </w:tc>
      </w:tr>
      <w:tr w:rsidR="00600FAE" w:rsidRPr="00B80A88" w:rsidTr="009F4D55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proofErr w:type="spellStart"/>
            <w:r w:rsidRPr="00600FAE">
              <w:rPr>
                <w:bCs/>
                <w:color w:val="000000" w:themeColor="text1"/>
              </w:rPr>
              <w:t>AdvancePOSId</w:t>
            </w:r>
            <w:proofErr w:type="spellEnd"/>
          </w:p>
          <w:p w:rsidR="00600FAE" w:rsidRPr="00600FAE" w:rsidRDefault="00600FAE" w:rsidP="009F4D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Default="00600FAE" w:rsidP="00600FAE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идентификатор </w:t>
            </w:r>
            <w:proofErr w:type="spellStart"/>
            <w:r>
              <w:t>POS’а</w:t>
            </w:r>
            <w:proofErr w:type="spellEnd"/>
            <w:r>
              <w:t xml:space="preserve"> партнёра для приёма платежей с банковских карт Клиентов (второй </w:t>
            </w:r>
            <w:proofErr w:type="spellStart"/>
            <w:r>
              <w:t>UnitellerShopId</w:t>
            </w:r>
            <w:proofErr w:type="spellEnd"/>
            <w:r>
              <w:t xml:space="preserve"> </w:t>
            </w:r>
            <w:proofErr w:type="spellStart"/>
            <w:r>
              <w:t>парнёра</w:t>
            </w:r>
            <w:proofErr w:type="spellEnd"/>
            <w:r>
              <w:t>), общий для всех позиций заказа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B80A88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B80A88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t>Число</w:t>
            </w:r>
          </w:p>
        </w:tc>
      </w:tr>
      <w:tr w:rsidR="00600FAE" w:rsidRPr="00CA0043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proofErr w:type="spellStart"/>
            <w:r w:rsidRPr="00600FAE">
              <w:rPr>
                <w:bCs/>
                <w:color w:val="000000" w:themeColor="text1"/>
              </w:rPr>
              <w:t>AdvanceRRN</w:t>
            </w:r>
            <w:proofErr w:type="spellEnd"/>
          </w:p>
          <w:p w:rsidR="00600FAE" w:rsidRPr="00600FAE" w:rsidRDefault="00600FAE" w:rsidP="009F4D55">
            <w:pPr>
              <w:rPr>
                <w:color w:val="000000" w:themeColor="text1"/>
                <w:szCs w:val="20"/>
                <w:lang w:val="en-US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212562" w:rsidRDefault="00600FAE" w:rsidP="00600FAE">
            <w:pPr>
              <w:rPr>
                <w:szCs w:val="20"/>
              </w:rPr>
            </w:pPr>
            <w:r>
              <w:t xml:space="preserve">уникальный идентификатор платёжной транзакции по банковской карте Клиента в </w:t>
            </w:r>
            <w:proofErr w:type="spellStart"/>
            <w:r>
              <w:t>Uniteller</w:t>
            </w:r>
            <w:proofErr w:type="spellEnd"/>
            <w:r>
              <w:t xml:space="preserve"> (RRN), общий для всех позиций заказа (12 цифр)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212562" w:rsidRDefault="00600FAE" w:rsidP="009F4D55">
            <w:pPr>
              <w:rPr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CA0043" w:rsidRDefault="00600FAE" w:rsidP="009F4D55">
            <w:pPr>
              <w:rPr>
                <w:szCs w:val="20"/>
              </w:rPr>
            </w:pPr>
            <w:r>
              <w:t>Число</w:t>
            </w:r>
          </w:p>
        </w:tc>
      </w:tr>
      <w:tr w:rsidR="00600FAE" w:rsidRPr="00B80A88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proofErr w:type="spellStart"/>
            <w:r w:rsidRPr="00600FAE">
              <w:rPr>
                <w:bCs/>
                <w:color w:val="000000" w:themeColor="text1"/>
              </w:rPr>
              <w:t>OrderBonusCost</w:t>
            </w:r>
            <w:proofErr w:type="spellEnd"/>
            <w:r w:rsidRPr="00600FAE">
              <w:rPr>
                <w:bCs/>
                <w:color w:val="000000" w:themeColor="text1"/>
              </w:rPr>
              <w:t xml:space="preserve"> </w:t>
            </w:r>
          </w:p>
          <w:p w:rsidR="00600FAE" w:rsidRPr="00600FAE" w:rsidRDefault="00600FAE" w:rsidP="00600FAE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548DD4" w:themeColor="text2" w:themeTint="99"/>
              </w:rPr>
              <w:t>(изменено описание)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t>сумма на оплату позиции заказа в бонусах, с учётом количества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B80A88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rPr>
                <w:szCs w:val="20"/>
              </w:rPr>
              <w:t>Деньги</w:t>
            </w:r>
          </w:p>
        </w:tc>
      </w:tr>
      <w:tr w:rsidR="00600FAE" w:rsidRPr="00CA0043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rPr>
                <w:bCs/>
                <w:color w:val="000000" w:themeColor="text1"/>
              </w:rPr>
            </w:pPr>
            <w:proofErr w:type="spellStart"/>
            <w:r w:rsidRPr="00600FAE">
              <w:rPr>
                <w:bCs/>
                <w:color w:val="000000" w:themeColor="text1"/>
              </w:rPr>
              <w:t>OrderTotalCost</w:t>
            </w:r>
            <w:proofErr w:type="spellEnd"/>
            <w:r w:rsidRPr="00600FAE">
              <w:rPr>
                <w:bCs/>
                <w:color w:val="000000" w:themeColor="text1"/>
              </w:rPr>
              <w:t xml:space="preserve"> </w:t>
            </w:r>
          </w:p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548DD4" w:themeColor="text2" w:themeTint="99"/>
              </w:rPr>
              <w:t>(изменено описание)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t>сумма на оплату позиции заказа рублях, с учётом количества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rPr>
                <w:szCs w:val="20"/>
              </w:rPr>
              <w:t>Деньги</w:t>
            </w:r>
          </w:p>
        </w:tc>
      </w:tr>
    </w:tbl>
    <w:p w:rsidR="00600FAE" w:rsidRDefault="00600FAE" w:rsidP="00F04BDD">
      <w:pPr>
        <w:pStyle w:val="3"/>
      </w:pPr>
    </w:p>
    <w:p w:rsidR="00F04BDD" w:rsidRDefault="00F04BDD" w:rsidP="00F04BDD">
      <w:pPr>
        <w:pStyle w:val="3"/>
      </w:pPr>
      <w:r w:rsidRPr="005841B4">
        <w:t>4.2.</w:t>
      </w:r>
      <w:r>
        <w:t>4</w:t>
      </w:r>
      <w:r w:rsidRPr="005841B4">
        <w:t xml:space="preserve">. </w:t>
      </w:r>
      <w:r>
        <w:t>Доработки Хранилища</w:t>
      </w:r>
    </w:p>
    <w:p w:rsidR="00F04BDD" w:rsidRDefault="00F04BDD" w:rsidP="00F04BDD"/>
    <w:p w:rsidR="00F04BDD" w:rsidRPr="00F04BDD" w:rsidRDefault="00CB1277" w:rsidP="00CB1277">
      <w:pPr>
        <w:ind w:left="284"/>
      </w:pPr>
      <w:r>
        <w:t xml:space="preserve">Необходимо выполнить доработки для поддержания изменений во </w:t>
      </w:r>
      <w:r w:rsidR="00991133">
        <w:t>взаимодействии</w:t>
      </w:r>
      <w:r>
        <w:t xml:space="preserve"> из пункта </w:t>
      </w:r>
      <w:hyperlink w:anchor="_4.2.3._Доработка_взаимодействия" w:history="1">
        <w:r w:rsidRPr="00CB1277">
          <w:rPr>
            <w:rStyle w:val="afb"/>
          </w:rPr>
          <w:t>4.2.3. Доработка взаимодействия Сайта с Хранилищем “3.10. Отправка реестра совершенных заказов”.</w:t>
        </w:r>
      </w:hyperlink>
    </w:p>
    <w:p w:rsidR="008A5153" w:rsidRPr="008A5153" w:rsidRDefault="008A5153" w:rsidP="00961608">
      <w:pPr>
        <w:pStyle w:val="af4"/>
        <w:ind w:left="993"/>
        <w:jc w:val="both"/>
      </w:pP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t>Ограничения и соглашения реализации</w:t>
      </w:r>
    </w:p>
    <w:p w:rsidR="00E36CDD" w:rsidRPr="00822D3D" w:rsidRDefault="008D34B0" w:rsidP="00B01CC7">
      <w:pPr>
        <w:pStyle w:val="ab"/>
        <w:numPr>
          <w:ilvl w:val="0"/>
          <w:numId w:val="24"/>
        </w:numPr>
        <w:ind w:left="567"/>
        <w:rPr>
          <w:rFonts w:cs="Arial"/>
          <w:b/>
          <w:color w:val="000000" w:themeColor="text1"/>
          <w:kern w:val="32"/>
          <w:sz w:val="32"/>
          <w:szCs w:val="32"/>
        </w:rPr>
      </w:pPr>
      <w:r>
        <w:t>Дополнительных требований к отчетности</w:t>
      </w:r>
      <w:r w:rsidRPr="006103A9">
        <w:t xml:space="preserve"> </w:t>
      </w:r>
      <w:r>
        <w:t xml:space="preserve">в </w:t>
      </w:r>
      <w:r>
        <w:rPr>
          <w:lang w:val="en-US"/>
        </w:rPr>
        <w:t>Way</w:t>
      </w:r>
      <w:r w:rsidRPr="008D34B0">
        <w:t>4</w:t>
      </w:r>
      <w:r>
        <w:t xml:space="preserve"> не </w:t>
      </w:r>
      <w:r w:rsidR="0038470C">
        <w:t>предъявляется</w:t>
      </w:r>
      <w:r>
        <w:t xml:space="preserve">, т.к. в </w:t>
      </w:r>
      <w:r>
        <w:lastRenderedPageBreak/>
        <w:t>существующей отчетности по оборотам по пластиковым картам имеется информация</w:t>
      </w:r>
      <w:r w:rsidRPr="004A0170">
        <w:t>,</w:t>
      </w:r>
      <w:r>
        <w:t xml:space="preserve"> в </w:t>
      </w:r>
      <w:proofErr w:type="gramStart"/>
      <w:r>
        <w:t>адрес</w:t>
      </w:r>
      <w:proofErr w:type="gramEnd"/>
      <w:r>
        <w:t xml:space="preserve"> какого поставщика услуг/товаров была осуществлена транзакция. В случае расчетов с бонусной программой «Коллекция» будет отражено, что оплата ушла в счет «</w:t>
      </w:r>
      <w:r>
        <w:rPr>
          <w:lang w:val="en-US"/>
        </w:rPr>
        <w:t>bonus</w:t>
      </w:r>
      <w:r w:rsidRPr="00C354AF">
        <w:t>.</w:t>
      </w:r>
      <w:proofErr w:type="spellStart"/>
      <w:r>
        <w:rPr>
          <w:lang w:val="en-US"/>
        </w:rPr>
        <w:t>vtb</w:t>
      </w:r>
      <w:proofErr w:type="spellEnd"/>
      <w:r w:rsidRPr="00C354AF">
        <w:t>24.</w:t>
      </w:r>
      <w:proofErr w:type="spellStart"/>
      <w:r>
        <w:rPr>
          <w:lang w:val="en-US"/>
        </w:rPr>
        <w:t>ru</w:t>
      </w:r>
      <w:proofErr w:type="spellEnd"/>
      <w:r>
        <w:t>»</w:t>
      </w:r>
      <w:r w:rsidR="00822D3D">
        <w:t>.</w:t>
      </w:r>
    </w:p>
    <w:p w:rsidR="00822D3D" w:rsidRPr="00B01CC7" w:rsidRDefault="00B01CC7" w:rsidP="00B01CC7">
      <w:pPr>
        <w:pStyle w:val="af4"/>
        <w:numPr>
          <w:ilvl w:val="0"/>
          <w:numId w:val="24"/>
        </w:numPr>
        <w:ind w:left="567" w:hanging="283"/>
        <w:jc w:val="both"/>
        <w:rPr>
          <w:rStyle w:val="11"/>
          <w:rFonts w:eastAsiaTheme="minorHAnsi" w:cstheme="minorBidi"/>
          <w:i/>
          <w:color w:val="auto"/>
          <w:kern w:val="0"/>
          <w:sz w:val="24"/>
          <w:szCs w:val="22"/>
          <w:lang w:eastAsia="en-US"/>
        </w:rPr>
      </w:pPr>
      <w:r w:rsidRPr="00B01CC7">
        <w:rPr>
          <w:i/>
        </w:rPr>
        <w:t>«Оплата суммы, которая оплачивается из баллов</w:t>
      </w:r>
      <w:ins w:id="40" w:author="Evgeniya Chzhan" w:date="2014-07-18T20:24:00Z">
        <w:r w:rsidR="000962B1">
          <w:rPr>
            <w:i/>
          </w:rPr>
          <w:t>,</w:t>
        </w:r>
      </w:ins>
      <w:r w:rsidRPr="00B01CC7">
        <w:rPr>
          <w:i/>
        </w:rPr>
        <w:t xml:space="preserve"> происходит по действующей схеме. Оплата суммы, которая доплачивается рублями, оплачивается одной </w:t>
      </w:r>
      <w:proofErr w:type="gramStart"/>
      <w:r w:rsidRPr="00B01CC7">
        <w:rPr>
          <w:i/>
        </w:rPr>
        <w:t>транзакцией</w:t>
      </w:r>
      <w:proofErr w:type="gramEnd"/>
      <w:r w:rsidRPr="00B01CC7">
        <w:rPr>
          <w:i/>
        </w:rPr>
        <w:t xml:space="preserve"> в которую включена стоимость доставки и стоимость недостающей части товара.»</w:t>
      </w:r>
      <w:r>
        <w:rPr>
          <w:i/>
        </w:rPr>
        <w:t xml:space="preserve"> </w:t>
      </w:r>
      <w:r>
        <w:rPr>
          <w:rFonts w:cs="Times New Roman"/>
        </w:rPr>
        <w:t xml:space="preserve">Данное изменение внесено в целях упрощения процесса проведения оплаты для клиента и снижения количества доработок по задаче. Данное изменение накладывает ограничение на взаимодействие с партнерами, предоставляющими товары на сайте: оплата доставки поступает на счет партнера, в </w:t>
      </w:r>
      <w:proofErr w:type="gramStart"/>
      <w:r>
        <w:rPr>
          <w:rFonts w:cs="Times New Roman"/>
        </w:rPr>
        <w:t>связи</w:t>
      </w:r>
      <w:proofErr w:type="gramEnd"/>
      <w:r>
        <w:rPr>
          <w:rFonts w:cs="Times New Roman"/>
        </w:rPr>
        <w:t xml:space="preserve"> с чем партнер оказывает услугу по доставке.</w:t>
      </w: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814D78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Оценка плана мероприятий по реализации.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3165C1" w:rsidP="003165C1">
            <w:pPr>
              <w:rPr>
                <w:sz w:val="20"/>
              </w:rPr>
            </w:pPr>
            <w:r>
              <w:rPr>
                <w:sz w:val="20"/>
              </w:rPr>
              <w:t>14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EF670C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4A1A5C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6E753A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EF670C" w:rsidRDefault="00EF670C" w:rsidP="00DC624D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8A24D4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8A24D4">
            <w:pPr>
              <w:rPr>
                <w:sz w:val="20"/>
              </w:rPr>
            </w:pPr>
          </w:p>
        </w:tc>
      </w:tr>
      <w:tr w:rsidR="006E753A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6E753A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EF670C" w:rsidRDefault="006E753A" w:rsidP="00D91124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</w:tr>
      <w:tr w:rsidR="006E753A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1127A4" w:rsidRDefault="006E753A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EF670C" w:rsidRDefault="006E753A" w:rsidP="001127A4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893"/>
        <w:gridCol w:w="1303"/>
        <w:gridCol w:w="1191"/>
        <w:gridCol w:w="1559"/>
        <w:gridCol w:w="992"/>
      </w:tblGrid>
      <w:tr w:rsidR="0099566E" w:rsidRPr="00933E50" w:rsidTr="008A24D4">
        <w:tc>
          <w:tcPr>
            <w:tcW w:w="817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lastRenderedPageBreak/>
              <w:t xml:space="preserve">№ </w:t>
            </w:r>
            <w:proofErr w:type="gramStart"/>
            <w:r w:rsidRPr="00933E50">
              <w:rPr>
                <w:rFonts w:ascii="Arial" w:eastAsia="Times New Roman" w:hAnsi="Arial" w:cs="Arial"/>
                <w:sz w:val="24"/>
              </w:rPr>
              <w:t>п</w:t>
            </w:r>
            <w:proofErr w:type="gramEnd"/>
            <w:r w:rsidRPr="00933E50">
              <w:rPr>
                <w:rFonts w:ascii="Arial" w:eastAsia="Times New Roman" w:hAnsi="Arial" w:cs="Arial"/>
                <w:sz w:val="24"/>
              </w:rPr>
              <w:t>/п</w:t>
            </w:r>
          </w:p>
        </w:tc>
        <w:tc>
          <w:tcPr>
            <w:tcW w:w="289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Этап реализации</w:t>
            </w:r>
          </w:p>
        </w:tc>
        <w:tc>
          <w:tcPr>
            <w:tcW w:w="130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t>От какого этапа зависит</w:t>
            </w:r>
          </w:p>
        </w:tc>
        <w:tc>
          <w:tcPr>
            <w:tcW w:w="1191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Трудоемкость (</w:t>
            </w:r>
            <w:proofErr w:type="gramStart"/>
            <w:r w:rsidRPr="00933E50">
              <w:rPr>
                <w:rFonts w:ascii="Arial" w:eastAsia="Times New Roman" w:hAnsi="Arial" w:cs="Arial"/>
                <w:bCs/>
                <w:sz w:val="24"/>
              </w:rPr>
              <w:t>ч</w:t>
            </w:r>
            <w:proofErr w:type="gramEnd"/>
            <w:r w:rsidRPr="00933E50">
              <w:rPr>
                <w:rFonts w:ascii="Arial" w:eastAsia="Times New Roman" w:hAnsi="Arial" w:cs="Arial"/>
                <w:bCs/>
                <w:sz w:val="24"/>
              </w:rPr>
              <w:t>/д)</w:t>
            </w:r>
          </w:p>
        </w:tc>
        <w:tc>
          <w:tcPr>
            <w:tcW w:w="1559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Исполнитель</w:t>
            </w:r>
          </w:p>
        </w:tc>
        <w:tc>
          <w:tcPr>
            <w:tcW w:w="992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Стоимость (если требуется)</w:t>
            </w: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41" w:name="_Ref341783087"/>
          </w:p>
        </w:tc>
        <w:bookmarkEnd w:id="41"/>
        <w:tc>
          <w:tcPr>
            <w:tcW w:w="2893" w:type="dxa"/>
            <w:vAlign w:val="center"/>
          </w:tcPr>
          <w:p w:rsidR="0099566E" w:rsidRDefault="0099566E" w:rsidP="008A24D4">
            <w:pPr>
              <w:pStyle w:val="ad"/>
            </w:pPr>
            <w:r w:rsidRPr="00A55472">
              <w:rPr>
                <w:rFonts w:ascii="Arial" w:eastAsia="Times New Roman" w:hAnsi="Arial" w:cs="Arial"/>
                <w:sz w:val="24"/>
              </w:rPr>
              <w:t>Анализ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GlowByte</w:t>
            </w:r>
            <w:proofErr w:type="spellEnd"/>
            <w:r w:rsidRPr="00541439">
              <w:rPr>
                <w:rFonts w:ascii="Arial" w:eastAsia="Times New Roman" w:hAnsi="Arial" w:cs="Arial"/>
                <w:bCs/>
                <w:sz w:val="24"/>
              </w:rPr>
              <w:t xml:space="preserve"> </w:t>
            </w: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Cosulting</w:t>
            </w:r>
            <w:proofErr w:type="spellEnd"/>
          </w:p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42" w:name="_Ref320203295"/>
          </w:p>
        </w:tc>
        <w:bookmarkEnd w:id="42"/>
        <w:tc>
          <w:tcPr>
            <w:tcW w:w="2893" w:type="dxa"/>
            <w:vAlign w:val="center"/>
          </w:tcPr>
          <w:p w:rsidR="0099566E" w:rsidRPr="00E52113" w:rsidRDefault="0099566E" w:rsidP="008A24D4">
            <w:pPr>
              <w:pStyle w:val="ad"/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_Ref341783087 \r \h </w:instrText>
            </w:r>
            <w:r>
              <w:fldChar w:fldCharType="separate"/>
            </w:r>
            <w:r w:rsidR="004B3260">
              <w:t>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43" w:name="_Ref327814171"/>
          </w:p>
        </w:tc>
        <w:bookmarkEnd w:id="43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_Ref320203295 \r \h </w:instrText>
            </w:r>
            <w:r>
              <w:fldChar w:fldCharType="separate"/>
            </w:r>
            <w:r w:rsidR="004B3260">
              <w:t>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44" w:name="_Ref341776238"/>
          </w:p>
        </w:tc>
        <w:bookmarkEnd w:id="44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модели</w:t>
            </w:r>
          </w:p>
        </w:tc>
        <w:tc>
          <w:tcPr>
            <w:tcW w:w="1303" w:type="dxa"/>
            <w:vAlign w:val="center"/>
          </w:tcPr>
          <w:p w:rsidR="0099566E" w:rsidRPr="00A162D6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_Ref341783321 \r \h </w:instrText>
            </w:r>
            <w:r>
              <w:fldChar w:fldCharType="separate"/>
            </w:r>
            <w:r w:rsidR="004B3260">
              <w:rPr>
                <w:b/>
                <w:bCs/>
              </w:rPr>
              <w:t>Ошибка! Источник ссылки не найден.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45" w:name="_Ref341776398"/>
          </w:p>
        </w:tc>
        <w:bookmarkEnd w:id="45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_Ref341776238 \r \h </w:instrText>
            </w:r>
            <w:r>
              <w:fldChar w:fldCharType="separate"/>
            </w:r>
            <w:r w:rsidR="004B3260">
              <w:t>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46" w:name="_Ref341783352"/>
          </w:p>
        </w:tc>
        <w:bookmarkEnd w:id="46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потока начислений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_Ref341776398 \r \h </w:instrText>
            </w:r>
            <w:r>
              <w:fldChar w:fldCharType="separate"/>
            </w:r>
            <w:r w:rsidR="004B3260">
              <w:t>5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_Ref341783347 \r \h </w:instrText>
            </w:r>
            <w:r>
              <w:fldChar w:fldCharType="separate"/>
            </w:r>
            <w:r w:rsidR="004B3260">
              <w:t>14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47" w:name="_Ref341783361"/>
          </w:p>
        </w:tc>
        <w:bookmarkEnd w:id="47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с каналами по начислениям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_Ref341783352 \r \h </w:instrText>
            </w:r>
            <w:r>
              <w:fldChar w:fldCharType="separate"/>
            </w:r>
            <w:r w:rsidR="004B3260">
              <w:t>6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48" w:name="_Ref341783366"/>
          </w:p>
        </w:tc>
        <w:bookmarkEnd w:id="48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функционала с акт. Кампаниями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_Ref341783361 \r \h </w:instrText>
            </w:r>
            <w:r>
              <w:fldChar w:fldCharType="separate"/>
            </w:r>
            <w:r w:rsidR="004B3260">
              <w:t>7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49" w:name="_Ref341783379"/>
          </w:p>
        </w:tc>
        <w:bookmarkEnd w:id="4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Доработки механизма акт. Кампаний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_Ref341783366 \r \h </w:instrText>
            </w:r>
            <w:r>
              <w:fldChar w:fldCharType="separate"/>
            </w:r>
            <w:r w:rsidR="004B3260">
              <w:t>8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50" w:name="_Ref341783371"/>
          </w:p>
        </w:tc>
        <w:bookmarkEnd w:id="50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портальных форм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_Ref341783379 \r \h </w:instrText>
            </w:r>
            <w:r>
              <w:fldChar w:fldCharType="separate"/>
            </w:r>
            <w:r w:rsidR="004B3260">
              <w:t>9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51" w:name="_Ref341783401"/>
          </w:p>
        </w:tc>
        <w:bookmarkEnd w:id="51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_Ref341783371 \r \h </w:instrText>
            </w:r>
            <w:r>
              <w:fldChar w:fldCharType="separate"/>
            </w:r>
            <w:r w:rsidR="004B3260">
              <w:t>10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52" w:name="_Ref341783387"/>
          </w:p>
        </w:tc>
        <w:bookmarkEnd w:id="52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_Ref341783429 \r \h </w:instrText>
            </w:r>
            <w:r>
              <w:fldChar w:fldCharType="separate"/>
            </w:r>
            <w:r w:rsidR="004B3260">
              <w:t>15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53" w:name="_Ref341783347"/>
          </w:p>
        </w:tc>
        <w:bookmarkEnd w:id="53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54" w:name="_Ref341783429"/>
          </w:p>
        </w:tc>
        <w:bookmarkEnd w:id="54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</w:tbl>
    <w:p w:rsidR="005841B4" w:rsidRDefault="005841B4" w:rsidP="00F8310D">
      <w:pPr>
        <w:pStyle w:val="ab"/>
        <w:rPr>
          <w:rStyle w:val="11"/>
          <w:rFonts w:eastAsia="Arial Unicode MS"/>
          <w:bCs/>
        </w:rPr>
      </w:pPr>
    </w:p>
    <w:p w:rsidR="005841B4" w:rsidRDefault="005841B4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rFonts w:eastAsia="Arial Unicode MS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AB4954" w:rsidRDefault="00930C10" w:rsidP="008A24D4">
            <w:pPr>
              <w:pStyle w:val="ad"/>
              <w:jc w:val="center"/>
            </w:pPr>
            <w:r w:rsidRPr="005A7F0D">
              <w:t xml:space="preserve">Отдел управления доходностью портфеля, </w:t>
            </w:r>
            <w:proofErr w:type="spellStart"/>
            <w:r w:rsidRPr="005A7F0D">
              <w:t>УПлК</w:t>
            </w:r>
            <w:proofErr w:type="spellEnd"/>
            <w:r w:rsidRPr="005A7F0D">
              <w:t>, ДРБ</w:t>
            </w:r>
          </w:p>
        </w:tc>
        <w:tc>
          <w:tcPr>
            <w:tcW w:w="3025" w:type="dxa"/>
            <w:vAlign w:val="center"/>
          </w:tcPr>
          <w:p w:rsidR="00930C10" w:rsidRPr="00382C1C" w:rsidRDefault="00930C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30C10" w:rsidRPr="00DF15B6" w:rsidRDefault="00930C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30C10" w:rsidRDefault="00930C10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D91124">
            <w:pPr>
              <w:pStyle w:val="ad"/>
              <w:jc w:val="center"/>
            </w:pP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30C10" w:rsidRPr="005F3D63" w:rsidRDefault="00930C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E017FB" w:rsidRPr="008A7E10" w:rsidRDefault="00E017FB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E017FB" w:rsidRPr="008A7E10" w:rsidRDefault="00E017FB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8A7E10" w:rsidRDefault="00E017FB" w:rsidP="00DC5352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 ДБО УТДО ДБИТ</w:t>
            </w:r>
          </w:p>
        </w:tc>
        <w:tc>
          <w:tcPr>
            <w:tcW w:w="3025" w:type="dxa"/>
            <w:vAlign w:val="center"/>
          </w:tcPr>
          <w:p w:rsidR="00E017FB" w:rsidRDefault="00E017FB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C5623D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5734C0" w:rsidRDefault="00E017FB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E017FB" w:rsidRPr="008A7E10" w:rsidRDefault="00E017FB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E017FB" w:rsidRPr="005F3D63" w:rsidRDefault="00E017FB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991133" w:rsidTr="00991133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5734C0" w:rsidRDefault="00991133" w:rsidP="009F4D55">
            <w:pPr>
              <w:pStyle w:val="ad"/>
              <w:jc w:val="center"/>
            </w:pPr>
            <w:r w:rsidRPr="00991133">
              <w:t>Отдел карточных продуктов УТДО ДБИТ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8A7E10" w:rsidRDefault="00991133" w:rsidP="009F4D55">
            <w:pPr>
              <w:pStyle w:val="ad"/>
              <w:jc w:val="center"/>
            </w:pPr>
            <w:r w:rsidRPr="00991133">
              <w:t>Ведущий технолог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5F3D63" w:rsidRDefault="00991133" w:rsidP="00991133">
            <w:pPr>
              <w:pStyle w:val="ad"/>
              <w:jc w:val="center"/>
            </w:pPr>
            <w:r w:rsidRPr="00991133">
              <w:t>Фельдман А</w:t>
            </w:r>
            <w:r>
              <w:t>.</w:t>
            </w:r>
            <w:r w:rsidRPr="00991133">
              <w:t xml:space="preserve"> Д</w:t>
            </w:r>
            <w:r>
              <w:t>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Default="00991133" w:rsidP="009F4D55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Default="00991133" w:rsidP="009F4D55">
            <w:pPr>
              <w:pStyle w:val="ad"/>
              <w:jc w:val="center"/>
            </w:pPr>
          </w:p>
        </w:tc>
      </w:tr>
      <w:tr w:rsidR="005514B3" w:rsidRPr="00105969" w:rsidTr="005514B3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  <w:r w:rsidRPr="005514B3">
              <w:t>Отдел сервисных продуктов и программ лояльности, ДРБ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  <w:r w:rsidRPr="005514B3">
              <w:t xml:space="preserve">Зам. начальника </w:t>
            </w:r>
            <w:proofErr w:type="spellStart"/>
            <w:r w:rsidRPr="005514B3">
              <w:t>отдела</w:t>
            </w:r>
            <w:proofErr w:type="gramStart"/>
            <w:r w:rsidRPr="005514B3">
              <w:t>,р</w:t>
            </w:r>
            <w:proofErr w:type="gramEnd"/>
            <w:r w:rsidRPr="005514B3">
              <w:t>уководитель</w:t>
            </w:r>
            <w:proofErr w:type="spellEnd"/>
            <w:r w:rsidRPr="005514B3">
              <w:t xml:space="preserve"> группы программы "Коллекция"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  <w:r w:rsidRPr="005514B3">
              <w:t>Першукова Н. С.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410AC1" w:rsidRDefault="008318D8" w:rsidP="00C62DFC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1125C7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7E72C5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Pr="005E7F28" w:rsidRDefault="008318D8" w:rsidP="00E93BB2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E93BB2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5E7F28" w:rsidRDefault="008318D8" w:rsidP="00311778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5E7F28" w:rsidRDefault="008318D8" w:rsidP="00311778">
            <w:pPr>
              <w:jc w:val="both"/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Pr="005E7F28" w:rsidRDefault="00105969" w:rsidP="007E72C5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5E7F28" w:rsidRDefault="008E20F4" w:rsidP="00D91124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410AC1" w:rsidRDefault="008E20F4" w:rsidP="00EA1288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410AC1" w:rsidRDefault="008E20F4" w:rsidP="00D91124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Pr="00410AC1" w:rsidRDefault="005E07D7" w:rsidP="004C621B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55" w:name="_Приложение_№22_«Бизнес-функциональн"/>
      <w:bookmarkEnd w:id="55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EE012A">
      <w:r>
        <w:object w:dxaOrig="1530" w:dyaOrig="1002">
          <v:shape id="_x0000_i1026" type="#_x0000_t75" style="width:76.7pt;height:49.75pt" o:ole="">
            <v:imagedata r:id="rId12" o:title=""/>
          </v:shape>
          <o:OLEObject Type="Embed" ProgID="Visio.Drawing.11" ShapeID="_x0000_i1026" DrawAspect="Icon" ObjectID="_1467221362" r:id="rId13"/>
        </w:object>
      </w:r>
    </w:p>
    <w:sectPr w:rsidR="00337FD2" w:rsidSect="00600FAE">
      <w:head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vgeniya Chzhan" w:date="2014-07-18T18:54:00Z" w:initials="EC">
    <w:p w:rsidR="00DD45D9" w:rsidRDefault="00DD45D9">
      <w:pPr>
        <w:pStyle w:val="af7"/>
      </w:pPr>
      <w:r>
        <w:rPr>
          <w:rStyle w:val="af6"/>
        </w:rPr>
        <w:annotationRef/>
      </w:r>
      <w:r>
        <w:t>Повторение</w:t>
      </w:r>
    </w:p>
  </w:comment>
  <w:comment w:id="2" w:author="Evgeniya Chzhan" w:date="2014-07-18T20:40:00Z" w:initials="EC">
    <w:p w:rsidR="00DD45D9" w:rsidRPr="00926D78" w:rsidRDefault="00DD45D9">
      <w:pPr>
        <w:pStyle w:val="af7"/>
        <w:rPr>
          <w:b/>
        </w:rPr>
      </w:pPr>
      <w:r>
        <w:rPr>
          <w:rStyle w:val="af6"/>
        </w:rPr>
        <w:annotationRef/>
      </w:r>
      <w:r w:rsidRPr="00926D78">
        <w:rPr>
          <w:b/>
          <w:color w:val="C00000"/>
        </w:rPr>
        <w:t>Схема некорректная. Я бы порекомендовала созвониться и обсудить.</w:t>
      </w:r>
    </w:p>
    <w:p w:rsidR="00DD45D9" w:rsidRDefault="00DD45D9">
      <w:pPr>
        <w:pStyle w:val="af7"/>
      </w:pPr>
    </w:p>
    <w:p w:rsidR="00DD45D9" w:rsidRDefault="00DD45D9" w:rsidP="00E0197D">
      <w:pPr>
        <w:pStyle w:val="af7"/>
        <w:numPr>
          <w:ilvl w:val="0"/>
          <w:numId w:val="31"/>
        </w:numPr>
      </w:pPr>
      <w:r>
        <w:t xml:space="preserve"> Там где стрелочка №3 не хватает процедуры </w:t>
      </w:r>
      <w:proofErr w:type="spellStart"/>
      <w:r>
        <w:t>холдирования</w:t>
      </w:r>
      <w:proofErr w:type="spellEnd"/>
      <w:r>
        <w:t xml:space="preserve"> бонусных средств на сайте. Только после </w:t>
      </w:r>
      <w:proofErr w:type="gramStart"/>
      <w:r>
        <w:t>успешного</w:t>
      </w:r>
      <w:proofErr w:type="gramEnd"/>
      <w:r>
        <w:t xml:space="preserve"> </w:t>
      </w:r>
      <w:proofErr w:type="spellStart"/>
      <w:r>
        <w:t>холдирования</w:t>
      </w:r>
      <w:proofErr w:type="spellEnd"/>
      <w:r>
        <w:t xml:space="preserve"> средств формируется заказ и затем выгружается на оплату в Банк.</w:t>
      </w:r>
    </w:p>
    <w:p w:rsidR="00DD45D9" w:rsidRDefault="00DD45D9" w:rsidP="00926D78">
      <w:pPr>
        <w:pStyle w:val="af7"/>
        <w:numPr>
          <w:ilvl w:val="0"/>
          <w:numId w:val="31"/>
        </w:numPr>
      </w:pPr>
      <w:r>
        <w:t xml:space="preserve"> Также там должно быть подтверждение заказа от партнера, после которого мы планируем списывать денежные средства с карты </w:t>
      </w:r>
      <w:proofErr w:type="gramStart"/>
      <w:r>
        <w:t>средства</w:t>
      </w:r>
      <w:proofErr w:type="gramEnd"/>
      <w:r>
        <w:t xml:space="preserve"> не дожидаясь ответа Банка. По существующему процессу мы и бонусные средства не возвращаем, получая отказ от Банка. Таковы были требования Банка. Более того, большинство отказов потом разбираются и заказы </w:t>
      </w:r>
      <w:proofErr w:type="spellStart"/>
      <w:r>
        <w:t>допроводятся</w:t>
      </w:r>
      <w:proofErr w:type="spellEnd"/>
      <w:r>
        <w:t xml:space="preserve">. Если же деньги не списать, то вероятность </w:t>
      </w:r>
      <w:proofErr w:type="spellStart"/>
      <w:r>
        <w:t>допровести</w:t>
      </w:r>
      <w:proofErr w:type="spellEnd"/>
      <w:r>
        <w:t xml:space="preserve"> денежное списание будет крайне мала</w:t>
      </w:r>
    </w:p>
    <w:p w:rsidR="00DD45D9" w:rsidRDefault="00DD45D9" w:rsidP="00926D78">
      <w:pPr>
        <w:pStyle w:val="af7"/>
        <w:ind w:left="360"/>
      </w:pPr>
      <w:r>
        <w:t xml:space="preserve">Если же партнер аннулирует заказ, то средства мы возвращаем (отмена </w:t>
      </w:r>
      <w:proofErr w:type="spellStart"/>
      <w:r>
        <w:t>преавторизованного</w:t>
      </w:r>
      <w:proofErr w:type="spellEnd"/>
      <w:r>
        <w:t xml:space="preserve"> платежа).</w:t>
      </w:r>
      <w:r w:rsidRPr="00926D78">
        <w:rPr>
          <w:vanish/>
        </w:rPr>
        <w:cr/>
        <w:t>Х документе:ельность действий:  о томта изменено на 21.07.ятельно!н, поскольку он ее и им передает тоже.бо бонусами.</w:t>
      </w:r>
      <w:r w:rsidRPr="00926D78">
        <w:rPr>
          <w:vanish/>
        </w:rPr>
        <w:pgNum/>
      </w:r>
      <w:r w:rsidRPr="00926D78">
        <w:rPr>
          <w:vanish/>
        </w:rPr>
        <w:pgNum/>
      </w:r>
      <w:r w:rsidRPr="00926D78">
        <w:rPr>
          <w:vanish/>
        </w:rPr>
        <w:pgNum/>
      </w:r>
      <w:r w:rsidRPr="00926D78">
        <w:rPr>
          <w:vanish/>
        </w:rPr>
        <w:pgNum/>
      </w:r>
      <w:r w:rsidRPr="00926D78">
        <w:rPr>
          <w:vanish/>
        </w:rPr>
        <w:pgNum/>
      </w:r>
      <w:r w:rsidRPr="00926D78">
        <w:rPr>
          <w:vanish/>
        </w:rPr>
        <w:pgNum/>
      </w:r>
      <w:r w:rsidRPr="00926D78">
        <w:rPr>
          <w:vanish/>
        </w:rPr>
        <w:pgNum/>
      </w:r>
      <w:r w:rsidRPr="00926D78">
        <w:rPr>
          <w:vanish/>
        </w:rPr>
        <w:pgNum/>
      </w:r>
      <w:r w:rsidRPr="00926D78">
        <w:rPr>
          <w:vanish/>
        </w:rPr>
        <w:pgNum/>
      </w:r>
      <w:r w:rsidRPr="00926D78">
        <w:rPr>
          <w:vanish/>
        </w:rPr>
        <w:pgNum/>
      </w:r>
      <w:r w:rsidRPr="00926D78">
        <w:rPr>
          <w:vanish/>
        </w:rPr>
        <w:pgNum/>
      </w:r>
    </w:p>
    <w:p w:rsidR="00DD45D9" w:rsidRDefault="00DD45D9" w:rsidP="00926D78">
      <w:pPr>
        <w:pStyle w:val="af7"/>
        <w:numPr>
          <w:ilvl w:val="0"/>
          <w:numId w:val="31"/>
        </w:numPr>
      </w:pPr>
      <w:r>
        <w:t xml:space="preserve"> №9 – некорректное наименование блока. Не отмена оплаты, а отмена </w:t>
      </w:r>
      <w:proofErr w:type="spellStart"/>
      <w:r>
        <w:t>блокироваки</w:t>
      </w:r>
      <w:proofErr w:type="spellEnd"/>
      <w:r>
        <w:t xml:space="preserve"> (снятие </w:t>
      </w:r>
      <w:proofErr w:type="spellStart"/>
      <w:r>
        <w:t>холда</w:t>
      </w:r>
      <w:proofErr w:type="spellEnd"/>
      <w:r>
        <w:t>) денежных средств по карте.</w:t>
      </w:r>
    </w:p>
    <w:p w:rsidR="00EE4B00" w:rsidRDefault="00EE4B00" w:rsidP="00EE4B00">
      <w:pPr>
        <w:pStyle w:val="af7"/>
      </w:pPr>
    </w:p>
    <w:p w:rsidR="00EE4B00" w:rsidRPr="00432353" w:rsidRDefault="00EE4B00" w:rsidP="00EE4B00">
      <w:pPr>
        <w:pStyle w:val="af7"/>
      </w:pPr>
      <w:r>
        <w:t>Далее по процессу ниже…</w:t>
      </w:r>
    </w:p>
  </w:comment>
  <w:comment w:id="4" w:author="Evgeniya Chzhan" w:date="2014-07-18T19:02:00Z" w:initials="EC">
    <w:p w:rsidR="00DD45D9" w:rsidRDefault="00DD45D9">
      <w:pPr>
        <w:pStyle w:val="af7"/>
      </w:pPr>
      <w:r>
        <w:rPr>
          <w:rStyle w:val="af6"/>
        </w:rPr>
        <w:annotationRef/>
      </w:r>
      <w:r>
        <w:t>Поменять местами. Сначала вводит ОТР, потом переходит на форму оплаты картой с заполнением реквизитов банковской карты.</w:t>
      </w:r>
    </w:p>
  </w:comment>
  <w:comment w:id="5" w:author="Evgeniya Chzhan" w:date="2014-07-18T19:03:00Z" w:initials="EC">
    <w:p w:rsidR="00DD45D9" w:rsidRDefault="00DD45D9">
      <w:pPr>
        <w:pStyle w:val="af7"/>
      </w:pPr>
      <w:r>
        <w:rPr>
          <w:rStyle w:val="af6"/>
        </w:rPr>
        <w:annotationRef/>
      </w:r>
      <w:proofErr w:type="gramStart"/>
      <w:r>
        <w:t>Конечно</w:t>
      </w:r>
      <w:proofErr w:type="gramEnd"/>
      <w:r>
        <w:t xml:space="preserve"> клиент на обработку заказ не отправляет )) это делает </w:t>
      </w:r>
      <w:proofErr w:type="spellStart"/>
      <w:r>
        <w:t>система..но</w:t>
      </w:r>
      <w:proofErr w:type="spellEnd"/>
      <w:r>
        <w:t xml:space="preserve"> в принципе пункт ясен.</w:t>
      </w:r>
    </w:p>
  </w:comment>
  <w:comment w:id="6" w:author="Evgeniya Chzhan" w:date="2014-07-18T19:28:00Z" w:initials="EC">
    <w:p w:rsidR="00DD45D9" w:rsidRDefault="00DD45D9">
      <w:pPr>
        <w:pStyle w:val="af7"/>
      </w:pPr>
      <w:r>
        <w:rPr>
          <w:rStyle w:val="af6"/>
        </w:rPr>
        <w:annotationRef/>
      </w:r>
      <w:r>
        <w:t xml:space="preserve">Как я сказала, нужно общаться – сценарий описан не так, как планировалось. К письму ответному </w:t>
      </w:r>
      <w:proofErr w:type="spellStart"/>
      <w:r>
        <w:t>приаттачиваю</w:t>
      </w:r>
      <w:proofErr w:type="spellEnd"/>
      <w:r>
        <w:t xml:space="preserve"> нашу спецификацию на оплату доставки банковской картой. Можно там посмотреть, о чем речь. </w:t>
      </w:r>
    </w:p>
    <w:p w:rsidR="00DD45D9" w:rsidRDefault="00DD45D9">
      <w:pPr>
        <w:pStyle w:val="af7"/>
      </w:pPr>
    </w:p>
    <w:p w:rsidR="00DD45D9" w:rsidRDefault="00DD45D9">
      <w:pPr>
        <w:pStyle w:val="af7"/>
      </w:pPr>
      <w:r>
        <w:t>Мы можем в рамках доработки этой фичи сделать именно так, но в этом случае есть множество рисков.</w:t>
      </w:r>
    </w:p>
  </w:comment>
  <w:comment w:id="8" w:author="Evgeniya Chzhan" w:date="2014-07-18T19:08:00Z" w:initials="EC">
    <w:p w:rsidR="00DD45D9" w:rsidRDefault="00DD45D9">
      <w:pPr>
        <w:pStyle w:val="af7"/>
      </w:pPr>
      <w:r>
        <w:rPr>
          <w:rStyle w:val="af6"/>
        </w:rPr>
        <w:annotationRef/>
      </w:r>
      <w:r>
        <w:t xml:space="preserve">Не совсем так, как я прокомментировала в схеме, после авторизации платежа по карте Система должна </w:t>
      </w:r>
      <w:proofErr w:type="spellStart"/>
      <w:r>
        <w:t>захолдировать</w:t>
      </w:r>
      <w:proofErr w:type="spellEnd"/>
      <w:r>
        <w:t xml:space="preserve"> бонусные средства. И если и первое, и второе прошло успешно, то Система выгрузит в Хранилище заказ.</w:t>
      </w:r>
    </w:p>
  </w:comment>
  <w:comment w:id="12" w:author="Evgeniya Chzhan" w:date="2014-07-18T19:09:00Z" w:initials="EC">
    <w:p w:rsidR="00DD45D9" w:rsidRDefault="00DD45D9">
      <w:pPr>
        <w:pStyle w:val="af7"/>
      </w:pPr>
      <w:r>
        <w:rPr>
          <w:rStyle w:val="af6"/>
        </w:rPr>
        <w:annotationRef/>
      </w:r>
      <w:r>
        <w:t>Дубликат следующего предложения.</w:t>
      </w:r>
    </w:p>
  </w:comment>
  <w:comment w:id="17" w:author="Evgeniya Chzhan" w:date="2014-07-18T19:29:00Z" w:initials="EC">
    <w:p w:rsidR="00DD45D9" w:rsidRDefault="00DD45D9">
      <w:pPr>
        <w:pStyle w:val="af7"/>
      </w:pPr>
      <w:r>
        <w:rPr>
          <w:rStyle w:val="af6"/>
        </w:rPr>
        <w:annotationRef/>
      </w:r>
      <w:r>
        <w:t xml:space="preserve">Мы обсуждали и прямо на </w:t>
      </w:r>
      <w:proofErr w:type="spellStart"/>
      <w:r>
        <w:t>конф</w:t>
      </w:r>
      <w:proofErr w:type="spellEnd"/>
      <w:r>
        <w:t>-коле решили, что этот пункт делать НЕ БУДЕМ. Это просто невозможно, т.к. на момент</w:t>
      </w:r>
    </w:p>
  </w:comment>
  <w:comment w:id="18" w:author="Evgeniya Chzhan" w:date="2014-07-18T19:46:00Z" w:initials="EC">
    <w:p w:rsidR="00DD45D9" w:rsidRDefault="00DD45D9" w:rsidP="00EF03E5">
      <w:pPr>
        <w:pStyle w:val="af7"/>
      </w:pPr>
      <w:r>
        <w:rPr>
          <w:rStyle w:val="af6"/>
        </w:rPr>
        <w:annotationRef/>
      </w:r>
      <w:r>
        <w:t xml:space="preserve">НЕ ДОСТАВКИ! Мы обсуждали, что минимально допустимая сумма к оплате рублями – это доставка, максимально допустимая – это доставка + часть стоимости заказа, но не более </w:t>
      </w:r>
      <w:r>
        <w:rPr>
          <w:lang w:val="en-US"/>
        </w:rPr>
        <w:t>XX</w:t>
      </w:r>
      <w:r>
        <w:t>% от общей стоимости заказа (с доставкой).</w:t>
      </w:r>
    </w:p>
    <w:p w:rsidR="00DD45D9" w:rsidRDefault="00DD45D9" w:rsidP="00EF03E5">
      <w:pPr>
        <w:pStyle w:val="af7"/>
      </w:pPr>
    </w:p>
    <w:p w:rsidR="00DD45D9" w:rsidRDefault="00DD45D9" w:rsidP="00EF03E5">
      <w:pPr>
        <w:pStyle w:val="af7"/>
      </w:pPr>
      <w:r>
        <w:t>Пункт нужно переписать.</w:t>
      </w:r>
    </w:p>
  </w:comment>
  <w:comment w:id="20" w:author="Evgeniya Chzhan" w:date="2014-07-18T19:50:00Z" w:initials="EC">
    <w:p w:rsidR="00DD45D9" w:rsidRDefault="00DD45D9" w:rsidP="00F04143">
      <w:pPr>
        <w:pStyle w:val="af7"/>
      </w:pPr>
      <w:r>
        <w:rPr>
          <w:rStyle w:val="af6"/>
        </w:rPr>
        <w:annotationRef/>
      </w:r>
      <w:r>
        <w:t xml:space="preserve">Это означает, что мы по умолчанию предлагаем клиенту оплатить </w:t>
      </w:r>
      <w:proofErr w:type="spellStart"/>
      <w:r>
        <w:t>макмисмально</w:t>
      </w:r>
      <w:proofErr w:type="spellEnd"/>
      <w:r>
        <w:t xml:space="preserve"> возможную часть заказа деньгами. Это не совсем корректно, т.к. на мой </w:t>
      </w:r>
      <w:proofErr w:type="gramStart"/>
      <w:r>
        <w:t>взгляд</w:t>
      </w:r>
      <w:proofErr w:type="gramEnd"/>
      <w:r>
        <w:t xml:space="preserve"> мы заинтересованы прежде всего в обороте бонусов. Мне казалось, что по умолчанию мы будем предлагать оплатить все бонусами.</w:t>
      </w:r>
    </w:p>
    <w:p w:rsidR="00DD45D9" w:rsidRDefault="00DD45D9" w:rsidP="00F04143">
      <w:pPr>
        <w:pStyle w:val="af7"/>
      </w:pPr>
    </w:p>
    <w:p w:rsidR="00DD45D9" w:rsidRPr="00F5580D" w:rsidRDefault="00DD45D9" w:rsidP="00F04143">
      <w:pPr>
        <w:pStyle w:val="af7"/>
      </w:pPr>
      <w:r>
        <w:t>И если только бонусных средств у клиента не хватает, то предлагать частичную оплату деньгами, но не более ХХ</w:t>
      </w:r>
      <w:r w:rsidRPr="00F5580D">
        <w:t>% (</w:t>
      </w:r>
      <w:r>
        <w:t>или стоимости доставки, если ХХ%</w:t>
      </w:r>
      <w:r w:rsidRPr="00F5580D">
        <w:t>&lt;</w:t>
      </w:r>
      <w:r>
        <w:t>доставки).</w:t>
      </w:r>
    </w:p>
  </w:comment>
  <w:comment w:id="21" w:author="Evgeniya Chzhan" w:date="2014-07-18T19:54:00Z" w:initials="EC">
    <w:p w:rsidR="00DD45D9" w:rsidRDefault="00DD45D9">
      <w:pPr>
        <w:pStyle w:val="af7"/>
      </w:pPr>
      <w:r>
        <w:rPr>
          <w:rStyle w:val="af6"/>
        </w:rPr>
        <w:annotationRef/>
      </w:r>
      <w:r>
        <w:t xml:space="preserve">Я бы «плясала» от рублей. На мой </w:t>
      </w:r>
      <w:proofErr w:type="gramStart"/>
      <w:r>
        <w:t>взгляд</w:t>
      </w:r>
      <w:proofErr w:type="gramEnd"/>
      <w:r>
        <w:t xml:space="preserve"> так понятнее.</w:t>
      </w:r>
    </w:p>
    <w:p w:rsidR="00DD45D9" w:rsidRDefault="00DD45D9">
      <w:pPr>
        <w:pStyle w:val="af7"/>
      </w:pPr>
    </w:p>
    <w:p w:rsidR="00DD45D9" w:rsidRDefault="00DD45D9">
      <w:pPr>
        <w:pStyle w:val="af7"/>
      </w:pPr>
      <w:r>
        <w:t>И если уж на то пошло, то помимо указанного есть еще одно ограничение – собственный бонусный баланс клиента.</w:t>
      </w:r>
    </w:p>
  </w:comment>
  <w:comment w:id="22" w:author="Evgeniya Chzhan" w:date="2014-07-18T19:51:00Z" w:initials="EC">
    <w:p w:rsidR="00DD45D9" w:rsidRDefault="00DD45D9">
      <w:pPr>
        <w:pStyle w:val="af7"/>
      </w:pPr>
      <w:r>
        <w:rPr>
          <w:rStyle w:val="af6"/>
        </w:rPr>
        <w:annotationRef/>
      </w:r>
      <w:r>
        <w:t xml:space="preserve">Аналогичная история. Бонусы – это основная валюта Коллекции. На мой </w:t>
      </w:r>
      <w:proofErr w:type="gramStart"/>
      <w:r>
        <w:t>взгляд</w:t>
      </w:r>
      <w:proofErr w:type="gramEnd"/>
      <w:r>
        <w:t xml:space="preserve"> имеет смысл </w:t>
      </w:r>
      <w:proofErr w:type="spellStart"/>
      <w:r>
        <w:t>акцентироавть</w:t>
      </w:r>
      <w:proofErr w:type="spellEnd"/>
      <w:r>
        <w:t xml:space="preserve"> внимание, сколько клиент может оплатить рублями.</w:t>
      </w:r>
    </w:p>
  </w:comment>
  <w:comment w:id="23" w:author="Evgeniya Chzhan" w:date="2014-07-18T19:59:00Z" w:initials="EC">
    <w:p w:rsidR="00DD45D9" w:rsidRDefault="00DD45D9">
      <w:pPr>
        <w:pStyle w:val="af7"/>
      </w:pPr>
      <w:r>
        <w:rPr>
          <w:rStyle w:val="af6"/>
        </w:rPr>
        <w:annotationRef/>
      </w:r>
      <w:r>
        <w:t>Эти формулировки не отражают минимально допустимой суммы к оплате рублями, что является одной из важнейших составляющих заявки.</w:t>
      </w:r>
    </w:p>
    <w:p w:rsidR="00DD45D9" w:rsidRDefault="00DD45D9">
      <w:pPr>
        <w:pStyle w:val="af7"/>
      </w:pPr>
    </w:p>
    <w:p w:rsidR="00DD45D9" w:rsidRPr="003B62A3" w:rsidRDefault="00DD45D9" w:rsidP="00DD45D9">
      <w:pPr>
        <w:pStyle w:val="af4"/>
        <w:rPr>
          <w:sz w:val="20"/>
          <w:szCs w:val="20"/>
        </w:rPr>
      </w:pPr>
      <w:r w:rsidRPr="00DD45D9">
        <w:rPr>
          <w:sz w:val="20"/>
          <w:szCs w:val="20"/>
        </w:rPr>
        <w:t>[</w:t>
      </w:r>
      <w:r>
        <w:rPr>
          <w:sz w:val="20"/>
          <w:szCs w:val="20"/>
        </w:rPr>
        <w:t>Максима</w:t>
      </w:r>
      <w:r w:rsidRPr="00DD45D9">
        <w:rPr>
          <w:sz w:val="20"/>
          <w:szCs w:val="20"/>
        </w:rPr>
        <w:t>льно допустимая сумма к оплате рублями]= [Стоимость вознаграждения]*</w:t>
      </w:r>
      <w:r>
        <w:rPr>
          <w:sz w:val="20"/>
          <w:szCs w:val="20"/>
        </w:rPr>
        <w:t>Х</w:t>
      </w:r>
      <w:proofErr w:type="gramStart"/>
      <w:r w:rsidRPr="00DD45D9">
        <w:rPr>
          <w:sz w:val="20"/>
          <w:szCs w:val="20"/>
          <w:lang w:val="en-US"/>
        </w:rPr>
        <w:t>X</w:t>
      </w:r>
      <w:proofErr w:type="gramEnd"/>
      <w:r w:rsidRPr="00DD45D9">
        <w:rPr>
          <w:sz w:val="20"/>
          <w:szCs w:val="20"/>
        </w:rPr>
        <w:t>%.</w:t>
      </w:r>
      <w:r>
        <w:rPr>
          <w:sz w:val="20"/>
          <w:szCs w:val="20"/>
        </w:rPr>
        <w:t xml:space="preserve"> Исключение составляет случай, если </w:t>
      </w:r>
      <w:r w:rsidRPr="00DD45D9">
        <w:rPr>
          <w:sz w:val="20"/>
          <w:szCs w:val="20"/>
        </w:rPr>
        <w:t>[</w:t>
      </w:r>
      <w:r>
        <w:rPr>
          <w:sz w:val="20"/>
          <w:szCs w:val="20"/>
        </w:rPr>
        <w:t>Стоимость доставки</w:t>
      </w:r>
      <w:r w:rsidRPr="00DD45D9">
        <w:rPr>
          <w:sz w:val="20"/>
          <w:szCs w:val="20"/>
        </w:rPr>
        <w:t>]</w:t>
      </w:r>
      <w:r w:rsidRPr="001F7183">
        <w:rPr>
          <w:sz w:val="20"/>
          <w:szCs w:val="20"/>
        </w:rPr>
        <w:t>&gt;</w:t>
      </w:r>
      <w:r w:rsidRPr="00DD45D9">
        <w:rPr>
          <w:sz w:val="20"/>
          <w:szCs w:val="20"/>
        </w:rPr>
        <w:t xml:space="preserve"> </w:t>
      </w:r>
      <w:r>
        <w:rPr>
          <w:sz w:val="20"/>
          <w:szCs w:val="20"/>
        </w:rPr>
        <w:t>Х</w:t>
      </w:r>
      <w:r w:rsidRPr="00DD45D9">
        <w:rPr>
          <w:sz w:val="20"/>
          <w:szCs w:val="20"/>
          <w:lang w:val="en-US"/>
        </w:rPr>
        <w:t>X</w:t>
      </w:r>
      <w:r w:rsidRPr="00DD45D9">
        <w:rPr>
          <w:sz w:val="20"/>
          <w:szCs w:val="20"/>
        </w:rPr>
        <w:t>%</w:t>
      </w:r>
      <w:r>
        <w:rPr>
          <w:sz w:val="20"/>
          <w:szCs w:val="20"/>
        </w:rPr>
        <w:t>, тогда</w:t>
      </w:r>
      <w:r w:rsidR="00866949">
        <w:rPr>
          <w:sz w:val="20"/>
          <w:szCs w:val="20"/>
        </w:rPr>
        <w:t xml:space="preserve"> </w:t>
      </w:r>
      <w:r w:rsidR="001F7183" w:rsidRPr="00DD45D9">
        <w:rPr>
          <w:sz w:val="20"/>
          <w:szCs w:val="20"/>
        </w:rPr>
        <w:t>[</w:t>
      </w:r>
      <w:r w:rsidR="001F7183">
        <w:rPr>
          <w:sz w:val="20"/>
          <w:szCs w:val="20"/>
        </w:rPr>
        <w:t>Максима</w:t>
      </w:r>
      <w:r w:rsidR="001F7183" w:rsidRPr="00DD45D9">
        <w:rPr>
          <w:sz w:val="20"/>
          <w:szCs w:val="20"/>
        </w:rPr>
        <w:t>льно допустимая сумма к оплате рублями]=</w:t>
      </w:r>
      <w:r w:rsidR="001F7183" w:rsidRPr="001F7183">
        <w:rPr>
          <w:sz w:val="20"/>
          <w:szCs w:val="20"/>
        </w:rPr>
        <w:t xml:space="preserve"> </w:t>
      </w:r>
      <w:r w:rsidR="001F7183" w:rsidRPr="00DD45D9">
        <w:rPr>
          <w:sz w:val="20"/>
          <w:szCs w:val="20"/>
        </w:rPr>
        <w:t>[Стоимость доставки вознаграждения].</w:t>
      </w:r>
      <w:r w:rsidR="001F7183" w:rsidRPr="00DD45D9">
        <w:rPr>
          <w:rStyle w:val="af6"/>
          <w:rFonts w:eastAsia="Times New Roman" w:cs="Times New Roman"/>
          <w:sz w:val="20"/>
          <w:szCs w:val="20"/>
          <w:lang w:eastAsia="ru-RU"/>
        </w:rPr>
        <w:annotationRef/>
      </w:r>
    </w:p>
    <w:p w:rsidR="00DD45D9" w:rsidRPr="00DD45D9" w:rsidRDefault="00DD45D9" w:rsidP="00DD45D9">
      <w:pPr>
        <w:pStyle w:val="af4"/>
        <w:rPr>
          <w:sz w:val="20"/>
          <w:szCs w:val="20"/>
        </w:rPr>
      </w:pPr>
    </w:p>
    <w:p w:rsidR="00DD45D9" w:rsidRPr="00DD45D9" w:rsidRDefault="00DD45D9" w:rsidP="00DD45D9">
      <w:pPr>
        <w:pStyle w:val="af4"/>
        <w:rPr>
          <w:sz w:val="20"/>
          <w:szCs w:val="20"/>
        </w:rPr>
      </w:pPr>
      <w:r w:rsidRPr="00DD45D9">
        <w:rPr>
          <w:sz w:val="20"/>
          <w:szCs w:val="20"/>
        </w:rPr>
        <w:t>[Минимально допустимая сумма к оплате рублями]=[Стоимость доставки вознаграждения].</w:t>
      </w:r>
      <w:r w:rsidRPr="00DD45D9">
        <w:rPr>
          <w:rStyle w:val="af6"/>
          <w:rFonts w:eastAsia="Times New Roman" w:cs="Times New Roman"/>
          <w:sz w:val="20"/>
          <w:szCs w:val="20"/>
          <w:lang w:eastAsia="ru-RU"/>
        </w:rPr>
        <w:annotationRef/>
      </w:r>
    </w:p>
    <w:p w:rsidR="00DD45D9" w:rsidRDefault="00DD45D9">
      <w:pPr>
        <w:pStyle w:val="af7"/>
      </w:pPr>
      <w:r>
        <w:t>Как я сказала выше, рекомендую в описании перейти на рубли.</w:t>
      </w:r>
    </w:p>
  </w:comment>
  <w:comment w:id="19" w:author="Evgeniya Chzhan" w:date="2014-07-18T19:47:00Z" w:initials="EC">
    <w:p w:rsidR="00DD45D9" w:rsidRDefault="00DD45D9">
      <w:pPr>
        <w:pStyle w:val="af7"/>
      </w:pPr>
      <w:r>
        <w:rPr>
          <w:rStyle w:val="af6"/>
        </w:rPr>
        <w:annotationRef/>
      </w:r>
      <w:r>
        <w:t>Описание выглядит странно:</w:t>
      </w:r>
    </w:p>
    <w:p w:rsidR="00DD45D9" w:rsidRDefault="00DD45D9" w:rsidP="00F04143">
      <w:pPr>
        <w:pStyle w:val="af7"/>
        <w:numPr>
          <w:ilvl w:val="0"/>
          <w:numId w:val="32"/>
        </w:numPr>
      </w:pPr>
      <w:r>
        <w:t xml:space="preserve"> Кажется мне, что не будет выбор представлен полями ввода, это крайне неудобно. Полагаю, что это будет нечто вроде слайдера с ограничениями для выбора суммы оплаты рублями.</w:t>
      </w:r>
    </w:p>
  </w:comment>
  <w:comment w:id="24" w:author="Evgeniya Chzhan" w:date="2014-07-18T20:00:00Z" w:initials="EC">
    <w:p w:rsidR="00DD45D9" w:rsidRDefault="00DD45D9" w:rsidP="004562AE">
      <w:pPr>
        <w:pStyle w:val="af7"/>
      </w:pPr>
      <w:r>
        <w:rPr>
          <w:rStyle w:val="af6"/>
        </w:rPr>
        <w:annotationRef/>
      </w:r>
      <w:r>
        <w:t>Это неверно. Как я сказала выше, мы забываем о понятии «способ оплаты доставки». Теперь мы оплачиваем часть заказа деньгами (и эта часть может быть = стоимости доставки, а может ее превышать), часть бонусами.</w:t>
      </w:r>
    </w:p>
    <w:p w:rsidR="004562AE" w:rsidRDefault="004562AE" w:rsidP="004562AE">
      <w:pPr>
        <w:pStyle w:val="af7"/>
      </w:pPr>
    </w:p>
    <w:p w:rsidR="004562AE" w:rsidRDefault="00866949" w:rsidP="004562AE">
      <w:pPr>
        <w:pStyle w:val="af7"/>
      </w:pPr>
      <w:r>
        <w:t>Поэтому</w:t>
      </w:r>
      <w:r>
        <w:t xml:space="preserve"> на форме оформления заказа м</w:t>
      </w:r>
      <w:r>
        <w:t xml:space="preserve">ы клиенту показывает сумму, которую он оплачивает бонусами и сумму, которую он оплачивает рублями. Две </w:t>
      </w:r>
      <w:r>
        <w:t>итоговые суммы</w:t>
      </w:r>
      <w:r>
        <w:t>.</w:t>
      </w:r>
    </w:p>
  </w:comment>
  <w:comment w:id="25" w:author="Evgeniya Chzhan" w:date="2014-07-18T20:01:00Z" w:initials="EC">
    <w:p w:rsidR="009E5BFC" w:rsidRDefault="009E5BFC">
      <w:pPr>
        <w:pStyle w:val="af7"/>
      </w:pPr>
      <w:r>
        <w:rPr>
          <w:rStyle w:val="af6"/>
        </w:rPr>
        <w:annotationRef/>
      </w:r>
      <w:r>
        <w:t>НЕТ!</w:t>
      </w:r>
    </w:p>
  </w:comment>
  <w:comment w:id="26" w:author="Evgeniya Chzhan" w:date="2014-07-18T20:01:00Z" w:initials="EC">
    <w:p w:rsidR="00C158CF" w:rsidRDefault="00C158CF">
      <w:pPr>
        <w:pStyle w:val="af7"/>
      </w:pPr>
      <w:r>
        <w:rPr>
          <w:rStyle w:val="af6"/>
        </w:rPr>
        <w:annotationRef/>
      </w:r>
      <w:r>
        <w:t>НЕТ!</w:t>
      </w:r>
    </w:p>
  </w:comment>
  <w:comment w:id="27" w:author="Evgeniya Chzhan" w:date="2014-07-18T20:04:00Z" w:initials="EC">
    <w:p w:rsidR="003639E2" w:rsidRDefault="003639E2">
      <w:pPr>
        <w:pStyle w:val="af7"/>
      </w:pPr>
      <w:r>
        <w:rPr>
          <w:rStyle w:val="af6"/>
        </w:rPr>
        <w:annotationRef/>
      </w:r>
      <w:r w:rsidR="00DF308A">
        <w:t>Нет, это Сайт делает</w:t>
      </w:r>
      <w:r w:rsidR="00F803A9">
        <w:t xml:space="preserve">, </w:t>
      </w:r>
      <w:r>
        <w:t>когда клиент в Корзине нажимает кнопку «Заказать».</w:t>
      </w:r>
    </w:p>
  </w:comment>
  <w:comment w:id="29" w:author="Evgeniya Chzhan" w:date="2014-07-18T20:06:00Z" w:initials="EC">
    <w:p w:rsidR="007C583F" w:rsidRDefault="007C583F">
      <w:pPr>
        <w:pStyle w:val="af7"/>
      </w:pPr>
      <w:r>
        <w:rPr>
          <w:rStyle w:val="af6"/>
        </w:rPr>
        <w:annotationRef/>
      </w:r>
      <w:r>
        <w:t>Вообще не понимаю, о чем речь.</w:t>
      </w:r>
      <w:r w:rsidR="005964AD">
        <w:t xml:space="preserve"> Где и зачем отображается?</w:t>
      </w:r>
    </w:p>
  </w:comment>
  <w:comment w:id="30" w:author="Evgeniya Chzhan" w:date="2014-07-18T20:07:00Z" w:initials="EC">
    <w:p w:rsidR="009975B6" w:rsidRDefault="009975B6">
      <w:pPr>
        <w:pStyle w:val="af7"/>
      </w:pPr>
      <w:r>
        <w:rPr>
          <w:rStyle w:val="af6"/>
        </w:rPr>
        <w:annotationRef/>
      </w:r>
      <w:r>
        <w:t>Это происходит до открытия формы оплаты.</w:t>
      </w:r>
    </w:p>
  </w:comment>
  <w:comment w:id="31" w:author="Evgeniya Chzhan" w:date="2014-07-18T20:08:00Z" w:initials="EC">
    <w:p w:rsidR="00D02597" w:rsidRDefault="00D02597">
      <w:pPr>
        <w:pStyle w:val="af7"/>
      </w:pPr>
      <w:r>
        <w:rPr>
          <w:rStyle w:val="af6"/>
        </w:rPr>
        <w:annotationRef/>
      </w:r>
      <w:r>
        <w:t xml:space="preserve">Только если </w:t>
      </w:r>
      <w:proofErr w:type="spellStart"/>
      <w:r>
        <w:t>преавторизация</w:t>
      </w:r>
      <w:proofErr w:type="spellEnd"/>
      <w:r>
        <w:t xml:space="preserve"> платежа (денежных средств) прошла успешно. </w:t>
      </w:r>
      <w:r w:rsidR="00D73BFE">
        <w:t xml:space="preserve">Если нет, заказ </w:t>
      </w:r>
      <w:r w:rsidR="001B443B">
        <w:t>не создается.</w:t>
      </w:r>
    </w:p>
  </w:comment>
  <w:comment w:id="32" w:author="Evgeniya Chzhan" w:date="2014-07-18T20:13:00Z" w:initials="EC">
    <w:p w:rsidR="0048325F" w:rsidRDefault="0048325F">
      <w:pPr>
        <w:pStyle w:val="af7"/>
      </w:pPr>
      <w:r>
        <w:rPr>
          <w:rStyle w:val="af6"/>
        </w:rPr>
        <w:annotationRef/>
      </w:r>
      <w:r>
        <w:t xml:space="preserve">Совершенно верно!!! Это ключевой момент для оплаты деньгами. Если партнер подтверждает заказ, то мы не </w:t>
      </w:r>
      <w:proofErr w:type="gramStart"/>
      <w:r>
        <w:t xml:space="preserve">дожидаясь подтверждения от Банка подтверждаем </w:t>
      </w:r>
      <w:proofErr w:type="spellStart"/>
      <w:r>
        <w:t>преавторизованный</w:t>
      </w:r>
      <w:proofErr w:type="spellEnd"/>
      <w:r>
        <w:t xml:space="preserve"> платеж</w:t>
      </w:r>
      <w:proofErr w:type="gramEnd"/>
      <w:r w:rsidR="00866949">
        <w:t xml:space="preserve"> (подтверждаем </w:t>
      </w:r>
      <w:proofErr w:type="spellStart"/>
      <w:r w:rsidR="00866949">
        <w:t>холд</w:t>
      </w:r>
      <w:proofErr w:type="spellEnd"/>
      <w:r w:rsidR="00866949">
        <w:t>)</w:t>
      </w:r>
      <w:r>
        <w:t xml:space="preserve">. </w:t>
      </w:r>
      <w:proofErr w:type="gramStart"/>
      <w:r>
        <w:t xml:space="preserve">Если партнер аннулирует заказ, то мы отменяем </w:t>
      </w:r>
      <w:proofErr w:type="spellStart"/>
      <w:r>
        <w:t>преавторизованный</w:t>
      </w:r>
      <w:proofErr w:type="spellEnd"/>
      <w:r>
        <w:t xml:space="preserve"> платеж (снимаем </w:t>
      </w:r>
      <w:proofErr w:type="spellStart"/>
      <w:r>
        <w:t>холд</w:t>
      </w:r>
      <w:proofErr w:type="spellEnd"/>
      <w:r>
        <w:t>)</w:t>
      </w:r>
      <w:proofErr w:type="gramEnd"/>
    </w:p>
  </w:comment>
  <w:comment w:id="33" w:author="Evgeniya Chzhan" w:date="2014-07-18T20:11:00Z" w:initials="EC">
    <w:p w:rsidR="0048325F" w:rsidRDefault="0048325F">
      <w:pPr>
        <w:pStyle w:val="af7"/>
      </w:pPr>
      <w:r>
        <w:rPr>
          <w:rStyle w:val="af6"/>
        </w:rPr>
        <w:annotationRef/>
      </w:r>
      <w:r>
        <w:t>Что это? Это скорее относится к пункту 4…</w:t>
      </w:r>
    </w:p>
  </w:comment>
  <w:comment w:id="34" w:author="Evgeniya Chzhan" w:date="2014-07-18T20:13:00Z" w:initials="EC">
    <w:p w:rsidR="0080356A" w:rsidRDefault="0080356A">
      <w:pPr>
        <w:pStyle w:val="af7"/>
      </w:pPr>
      <w:r>
        <w:rPr>
          <w:rStyle w:val="af6"/>
        </w:rPr>
        <w:annotationRef/>
      </w:r>
      <w:r>
        <w:t>Что?</w:t>
      </w:r>
    </w:p>
  </w:comment>
  <w:comment w:id="35" w:author="Evgeniya Chzhan" w:date="2014-07-18T20:16:00Z" w:initials="EC">
    <w:p w:rsidR="0080356A" w:rsidRDefault="0080356A">
      <w:pPr>
        <w:pStyle w:val="af7"/>
      </w:pPr>
      <w:r>
        <w:rPr>
          <w:rStyle w:val="af6"/>
        </w:rPr>
        <w:annotationRef/>
      </w:r>
      <w:r>
        <w:t>Ничего из этого сейчас не происходит и не планируется.</w:t>
      </w:r>
    </w:p>
    <w:p w:rsidR="0080356A" w:rsidRDefault="0080356A">
      <w:pPr>
        <w:pStyle w:val="af7"/>
      </w:pPr>
      <w:r>
        <w:t xml:space="preserve">Сейчас по таким заказам происходит разбор: почему они не подтверждены и в 99% случаев оказывается, что это проблемы на стороне </w:t>
      </w:r>
      <w:proofErr w:type="gramStart"/>
      <w:r>
        <w:t>Банка</w:t>
      </w:r>
      <w:proofErr w:type="gramEnd"/>
      <w:r>
        <w:t xml:space="preserve"> и мы такие заказы вручную повторно выгружаем в Банк на оплату по запросу Коллекции.</w:t>
      </w:r>
    </w:p>
    <w:p w:rsidR="0080356A" w:rsidRDefault="0080356A">
      <w:pPr>
        <w:pStyle w:val="af7"/>
      </w:pPr>
    </w:p>
    <w:p w:rsidR="00927E05" w:rsidRDefault="0080356A">
      <w:pPr>
        <w:pStyle w:val="af7"/>
      </w:pPr>
      <w:r w:rsidRPr="00600F0E">
        <w:rPr>
          <w:u w:val="single"/>
        </w:rPr>
        <w:t>Примечание:</w:t>
      </w:r>
      <w:r>
        <w:t xml:space="preserve"> Такую доработку можем сделать. Но в этом случае такие заказы будут пропадать.</w:t>
      </w:r>
      <w:r w:rsidR="00600F0E">
        <w:t xml:space="preserve"> </w:t>
      </w:r>
      <w:r w:rsidR="00927E05">
        <w:t>При этом есть вероятность (почти гарантия), что в это время их партнер уже взял в работу или даже доставил. Как мы будем расплачиваться с партнерами?</w:t>
      </w:r>
    </w:p>
    <w:p w:rsidR="00927E05" w:rsidRDefault="00927E05">
      <w:pPr>
        <w:pStyle w:val="af7"/>
      </w:pPr>
    </w:p>
    <w:p w:rsidR="0080356A" w:rsidRDefault="00600F0E">
      <w:pPr>
        <w:pStyle w:val="af7"/>
      </w:pPr>
      <w:r>
        <w:t xml:space="preserve">И </w:t>
      </w:r>
      <w:r w:rsidR="00927E05">
        <w:t>такие изменения</w:t>
      </w:r>
      <w:r>
        <w:t xml:space="preserve"> нужно согласовать с Коллекцией.</w:t>
      </w:r>
      <w:r w:rsidR="00927E05">
        <w:t xml:space="preserve"> Вы согласовали это с Татьяной?</w:t>
      </w:r>
    </w:p>
  </w:comment>
  <w:comment w:id="36" w:author="Evgeniya Chzhan" w:date="2014-07-18T20:21:00Z" w:initials="EC">
    <w:p w:rsidR="00676886" w:rsidRDefault="00676886">
      <w:pPr>
        <w:pStyle w:val="af7"/>
      </w:pPr>
      <w:r>
        <w:rPr>
          <w:rStyle w:val="af6"/>
        </w:rPr>
        <w:annotationRef/>
      </w:r>
      <w:r>
        <w:t>Нет. Я писала об этом выше.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949" w:rsidRDefault="00866949" w:rsidP="00F8310D">
      <w:r>
        <w:separator/>
      </w:r>
    </w:p>
  </w:endnote>
  <w:endnote w:type="continuationSeparator" w:id="0">
    <w:p w:rsidR="00866949" w:rsidRDefault="00866949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5D9" w:rsidRDefault="00DD45D9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4B00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949" w:rsidRDefault="00866949" w:rsidP="00F8310D">
      <w:r>
        <w:separator/>
      </w:r>
    </w:p>
  </w:footnote>
  <w:footnote w:type="continuationSeparator" w:id="0">
    <w:p w:rsidR="00866949" w:rsidRDefault="00866949" w:rsidP="00F8310D">
      <w:r>
        <w:continuationSeparator/>
      </w:r>
    </w:p>
  </w:footnote>
  <w:footnote w:id="1">
    <w:p w:rsidR="00DD45D9" w:rsidRPr="002179B5" w:rsidRDefault="00DD45D9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DD45D9" w:rsidRPr="002179B5" w:rsidRDefault="00DD45D9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DD45D9" w:rsidRPr="00E7275B" w:rsidRDefault="00DD45D9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  <w:p w:rsidR="00DD45D9" w:rsidRDefault="00DD45D9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092"/>
    <w:multiLevelType w:val="multilevel"/>
    <w:tmpl w:val="F96C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CBD5106"/>
    <w:multiLevelType w:val="hybridMultilevel"/>
    <w:tmpl w:val="B7DE742A"/>
    <w:lvl w:ilvl="0" w:tplc="C5140C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0A1683"/>
    <w:multiLevelType w:val="hybridMultilevel"/>
    <w:tmpl w:val="4A9E0186"/>
    <w:lvl w:ilvl="0" w:tplc="5194EFF0">
      <w:start w:val="1"/>
      <w:numFmt w:val="decimal"/>
      <w:lvlText w:val="%1."/>
      <w:lvlJc w:val="left"/>
      <w:pPr>
        <w:ind w:left="-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900" w:hanging="360"/>
      </w:pPr>
    </w:lvl>
    <w:lvl w:ilvl="2" w:tplc="0419001B" w:tentative="1">
      <w:start w:val="1"/>
      <w:numFmt w:val="lowerRoman"/>
      <w:lvlText w:val="%3."/>
      <w:lvlJc w:val="right"/>
      <w:pPr>
        <w:ind w:left="-180" w:hanging="180"/>
      </w:pPr>
    </w:lvl>
    <w:lvl w:ilvl="3" w:tplc="0419000F" w:tentative="1">
      <w:start w:val="1"/>
      <w:numFmt w:val="decimal"/>
      <w:lvlText w:val="%4."/>
      <w:lvlJc w:val="left"/>
      <w:pPr>
        <w:ind w:left="540" w:hanging="360"/>
      </w:pPr>
    </w:lvl>
    <w:lvl w:ilvl="4" w:tplc="04190019" w:tentative="1">
      <w:start w:val="1"/>
      <w:numFmt w:val="lowerLetter"/>
      <w:lvlText w:val="%5."/>
      <w:lvlJc w:val="left"/>
      <w:pPr>
        <w:ind w:left="1260" w:hanging="360"/>
      </w:pPr>
    </w:lvl>
    <w:lvl w:ilvl="5" w:tplc="0419001B" w:tentative="1">
      <w:start w:val="1"/>
      <w:numFmt w:val="lowerRoman"/>
      <w:lvlText w:val="%6."/>
      <w:lvlJc w:val="right"/>
      <w:pPr>
        <w:ind w:left="1980" w:hanging="180"/>
      </w:pPr>
    </w:lvl>
    <w:lvl w:ilvl="6" w:tplc="0419000F" w:tentative="1">
      <w:start w:val="1"/>
      <w:numFmt w:val="decimal"/>
      <w:lvlText w:val="%7."/>
      <w:lvlJc w:val="left"/>
      <w:pPr>
        <w:ind w:left="2700" w:hanging="360"/>
      </w:pPr>
    </w:lvl>
    <w:lvl w:ilvl="7" w:tplc="04190019" w:tentative="1">
      <w:start w:val="1"/>
      <w:numFmt w:val="lowerLetter"/>
      <w:lvlText w:val="%8."/>
      <w:lvlJc w:val="left"/>
      <w:pPr>
        <w:ind w:left="3420" w:hanging="360"/>
      </w:pPr>
    </w:lvl>
    <w:lvl w:ilvl="8" w:tplc="041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6">
    <w:nsid w:val="15B4474B"/>
    <w:multiLevelType w:val="hybridMultilevel"/>
    <w:tmpl w:val="8520A084"/>
    <w:lvl w:ilvl="0" w:tplc="70F6F45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D5431A"/>
    <w:multiLevelType w:val="hybridMultilevel"/>
    <w:tmpl w:val="97DE8410"/>
    <w:lvl w:ilvl="0" w:tplc="CA0A89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9B076F"/>
    <w:multiLevelType w:val="hybridMultilevel"/>
    <w:tmpl w:val="74D44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60654"/>
    <w:multiLevelType w:val="hybridMultilevel"/>
    <w:tmpl w:val="15FE2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9217A"/>
    <w:multiLevelType w:val="hybridMultilevel"/>
    <w:tmpl w:val="F7A8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B61401"/>
    <w:multiLevelType w:val="hybridMultilevel"/>
    <w:tmpl w:val="6D4C6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AC3814"/>
    <w:multiLevelType w:val="hybridMultilevel"/>
    <w:tmpl w:val="283CCD2E"/>
    <w:lvl w:ilvl="0" w:tplc="3050CF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4537231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459F3989"/>
    <w:multiLevelType w:val="hybridMultilevel"/>
    <w:tmpl w:val="3E00F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9A1AC0"/>
    <w:multiLevelType w:val="hybridMultilevel"/>
    <w:tmpl w:val="FA343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C4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77A3D5B"/>
    <w:multiLevelType w:val="hybridMultilevel"/>
    <w:tmpl w:val="1A4407BA"/>
    <w:lvl w:ilvl="0" w:tplc="7EB8E566">
      <w:start w:val="2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58237033"/>
    <w:multiLevelType w:val="hybridMultilevel"/>
    <w:tmpl w:val="2FFA109A"/>
    <w:lvl w:ilvl="0" w:tplc="69A095F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C76BF9"/>
    <w:multiLevelType w:val="hybridMultilevel"/>
    <w:tmpl w:val="0C044C40"/>
    <w:lvl w:ilvl="0" w:tplc="B3C2CE62">
      <w:start w:val="4"/>
      <w:numFmt w:val="bullet"/>
      <w:lvlText w:val="-"/>
      <w:lvlJc w:val="left"/>
      <w:pPr>
        <w:ind w:left="786" w:hanging="360"/>
      </w:pPr>
      <w:rPr>
        <w:rFonts w:ascii="Times New Roman" w:eastAsia="Arial Unicode MS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B02946"/>
    <w:multiLevelType w:val="hybridMultilevel"/>
    <w:tmpl w:val="CF7441CC"/>
    <w:lvl w:ilvl="0" w:tplc="AA040B3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F8056D"/>
    <w:multiLevelType w:val="hybridMultilevel"/>
    <w:tmpl w:val="62FE3C7A"/>
    <w:lvl w:ilvl="0" w:tplc="9A2CEE60">
      <w:start w:val="1"/>
      <w:numFmt w:val="decimal"/>
      <w:lvlText w:val="%1)"/>
      <w:lvlJc w:val="left"/>
      <w:pPr>
        <w:ind w:left="1838" w:hanging="360"/>
      </w:pPr>
      <w:rPr>
        <w:rFonts w:hint="default"/>
        <w:b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58" w:hanging="360"/>
      </w:pPr>
    </w:lvl>
    <w:lvl w:ilvl="2" w:tplc="0419001B" w:tentative="1">
      <w:start w:val="1"/>
      <w:numFmt w:val="lowerRoman"/>
      <w:lvlText w:val="%3."/>
      <w:lvlJc w:val="right"/>
      <w:pPr>
        <w:ind w:left="3278" w:hanging="180"/>
      </w:pPr>
    </w:lvl>
    <w:lvl w:ilvl="3" w:tplc="0419000F" w:tentative="1">
      <w:start w:val="1"/>
      <w:numFmt w:val="decimal"/>
      <w:lvlText w:val="%4."/>
      <w:lvlJc w:val="left"/>
      <w:pPr>
        <w:ind w:left="3998" w:hanging="360"/>
      </w:pPr>
    </w:lvl>
    <w:lvl w:ilvl="4" w:tplc="04190019" w:tentative="1">
      <w:start w:val="1"/>
      <w:numFmt w:val="lowerLetter"/>
      <w:lvlText w:val="%5."/>
      <w:lvlJc w:val="left"/>
      <w:pPr>
        <w:ind w:left="4718" w:hanging="360"/>
      </w:pPr>
    </w:lvl>
    <w:lvl w:ilvl="5" w:tplc="0419001B" w:tentative="1">
      <w:start w:val="1"/>
      <w:numFmt w:val="lowerRoman"/>
      <w:lvlText w:val="%6."/>
      <w:lvlJc w:val="right"/>
      <w:pPr>
        <w:ind w:left="5438" w:hanging="180"/>
      </w:pPr>
    </w:lvl>
    <w:lvl w:ilvl="6" w:tplc="0419000F" w:tentative="1">
      <w:start w:val="1"/>
      <w:numFmt w:val="decimal"/>
      <w:lvlText w:val="%7."/>
      <w:lvlJc w:val="left"/>
      <w:pPr>
        <w:ind w:left="6158" w:hanging="360"/>
      </w:pPr>
    </w:lvl>
    <w:lvl w:ilvl="7" w:tplc="04190019" w:tentative="1">
      <w:start w:val="1"/>
      <w:numFmt w:val="lowerLetter"/>
      <w:lvlText w:val="%8."/>
      <w:lvlJc w:val="left"/>
      <w:pPr>
        <w:ind w:left="6878" w:hanging="360"/>
      </w:pPr>
    </w:lvl>
    <w:lvl w:ilvl="8" w:tplc="0419001B" w:tentative="1">
      <w:start w:val="1"/>
      <w:numFmt w:val="lowerRoman"/>
      <w:lvlText w:val="%9."/>
      <w:lvlJc w:val="right"/>
      <w:pPr>
        <w:ind w:left="7598" w:hanging="180"/>
      </w:pPr>
    </w:lvl>
  </w:abstractNum>
  <w:abstractNum w:abstractNumId="29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F8D3FD6"/>
    <w:multiLevelType w:val="hybridMultilevel"/>
    <w:tmpl w:val="A62A1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626BCA"/>
    <w:multiLevelType w:val="hybridMultilevel"/>
    <w:tmpl w:val="CCC2AC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32"/>
  </w:num>
  <w:num w:numId="5">
    <w:abstractNumId w:val="8"/>
  </w:num>
  <w:num w:numId="6">
    <w:abstractNumId w:val="4"/>
  </w:num>
  <w:num w:numId="7">
    <w:abstractNumId w:val="26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1"/>
  </w:num>
  <w:num w:numId="11">
    <w:abstractNumId w:val="1"/>
  </w:num>
  <w:num w:numId="12">
    <w:abstractNumId w:val="15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7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28"/>
  </w:num>
  <w:num w:numId="19">
    <w:abstractNumId w:val="17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4"/>
  </w:num>
  <w:num w:numId="23">
    <w:abstractNumId w:val="22"/>
  </w:num>
  <w:num w:numId="24">
    <w:abstractNumId w:val="6"/>
  </w:num>
  <w:num w:numId="25">
    <w:abstractNumId w:val="5"/>
  </w:num>
  <w:num w:numId="26">
    <w:abstractNumId w:val="3"/>
  </w:num>
  <w:num w:numId="27">
    <w:abstractNumId w:val="25"/>
  </w:num>
  <w:num w:numId="28">
    <w:abstractNumId w:val="19"/>
  </w:num>
  <w:num w:numId="29">
    <w:abstractNumId w:val="31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10"/>
  </w:num>
  <w:num w:numId="33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5B9C"/>
    <w:rsid w:val="0000785D"/>
    <w:rsid w:val="000122EC"/>
    <w:rsid w:val="0001579B"/>
    <w:rsid w:val="00016A54"/>
    <w:rsid w:val="00021FDF"/>
    <w:rsid w:val="00023C47"/>
    <w:rsid w:val="000246E4"/>
    <w:rsid w:val="00024B36"/>
    <w:rsid w:val="00027627"/>
    <w:rsid w:val="00032CE6"/>
    <w:rsid w:val="000349C6"/>
    <w:rsid w:val="00034C8E"/>
    <w:rsid w:val="00035B7C"/>
    <w:rsid w:val="000364F3"/>
    <w:rsid w:val="000367D9"/>
    <w:rsid w:val="000423AF"/>
    <w:rsid w:val="000429C5"/>
    <w:rsid w:val="00047F1D"/>
    <w:rsid w:val="000537F6"/>
    <w:rsid w:val="00054550"/>
    <w:rsid w:val="0005579C"/>
    <w:rsid w:val="0005693A"/>
    <w:rsid w:val="00056D1E"/>
    <w:rsid w:val="00060F26"/>
    <w:rsid w:val="000611C4"/>
    <w:rsid w:val="000618DD"/>
    <w:rsid w:val="00061C6D"/>
    <w:rsid w:val="0006382F"/>
    <w:rsid w:val="0006420A"/>
    <w:rsid w:val="000642CD"/>
    <w:rsid w:val="000662E0"/>
    <w:rsid w:val="0006682F"/>
    <w:rsid w:val="00072521"/>
    <w:rsid w:val="00072948"/>
    <w:rsid w:val="0007475E"/>
    <w:rsid w:val="00076A94"/>
    <w:rsid w:val="00080EFD"/>
    <w:rsid w:val="00080FB0"/>
    <w:rsid w:val="00083276"/>
    <w:rsid w:val="00084BD5"/>
    <w:rsid w:val="0009063C"/>
    <w:rsid w:val="000962B1"/>
    <w:rsid w:val="00096CFC"/>
    <w:rsid w:val="000979CB"/>
    <w:rsid w:val="00097A45"/>
    <w:rsid w:val="000A2D5D"/>
    <w:rsid w:val="000A36F4"/>
    <w:rsid w:val="000A37F5"/>
    <w:rsid w:val="000A4C54"/>
    <w:rsid w:val="000A4D16"/>
    <w:rsid w:val="000A4DDB"/>
    <w:rsid w:val="000A57A8"/>
    <w:rsid w:val="000A5BCA"/>
    <w:rsid w:val="000A7561"/>
    <w:rsid w:val="000B0CAF"/>
    <w:rsid w:val="000B2EDB"/>
    <w:rsid w:val="000B4C85"/>
    <w:rsid w:val="000B6281"/>
    <w:rsid w:val="000B62DA"/>
    <w:rsid w:val="000C084B"/>
    <w:rsid w:val="000C0C73"/>
    <w:rsid w:val="000C0CED"/>
    <w:rsid w:val="000C21FB"/>
    <w:rsid w:val="000C3462"/>
    <w:rsid w:val="000C48B1"/>
    <w:rsid w:val="000C5A01"/>
    <w:rsid w:val="000C6E98"/>
    <w:rsid w:val="000C7AFF"/>
    <w:rsid w:val="000D0444"/>
    <w:rsid w:val="000D27C5"/>
    <w:rsid w:val="000D3E4D"/>
    <w:rsid w:val="000E05A5"/>
    <w:rsid w:val="000E07B6"/>
    <w:rsid w:val="000E0F26"/>
    <w:rsid w:val="000E3F3C"/>
    <w:rsid w:val="000E576C"/>
    <w:rsid w:val="000E6238"/>
    <w:rsid w:val="000F1781"/>
    <w:rsid w:val="000F4FDD"/>
    <w:rsid w:val="000F55DA"/>
    <w:rsid w:val="000F5C56"/>
    <w:rsid w:val="000F6FB0"/>
    <w:rsid w:val="000F71B6"/>
    <w:rsid w:val="001003DA"/>
    <w:rsid w:val="00100AAE"/>
    <w:rsid w:val="00105969"/>
    <w:rsid w:val="001062F0"/>
    <w:rsid w:val="001125C7"/>
    <w:rsid w:val="001127A4"/>
    <w:rsid w:val="00113E0E"/>
    <w:rsid w:val="00115123"/>
    <w:rsid w:val="001163AF"/>
    <w:rsid w:val="00116428"/>
    <w:rsid w:val="001179EE"/>
    <w:rsid w:val="00120AA4"/>
    <w:rsid w:val="0012366D"/>
    <w:rsid w:val="00123E6A"/>
    <w:rsid w:val="00124085"/>
    <w:rsid w:val="00125047"/>
    <w:rsid w:val="00126326"/>
    <w:rsid w:val="001263A1"/>
    <w:rsid w:val="00127642"/>
    <w:rsid w:val="0012790B"/>
    <w:rsid w:val="00132AF7"/>
    <w:rsid w:val="00134027"/>
    <w:rsid w:val="00137C1B"/>
    <w:rsid w:val="00140604"/>
    <w:rsid w:val="001417A5"/>
    <w:rsid w:val="0014271F"/>
    <w:rsid w:val="001427DF"/>
    <w:rsid w:val="0014299E"/>
    <w:rsid w:val="00144E2D"/>
    <w:rsid w:val="0014505E"/>
    <w:rsid w:val="001456A2"/>
    <w:rsid w:val="00145905"/>
    <w:rsid w:val="00146F4B"/>
    <w:rsid w:val="001474E6"/>
    <w:rsid w:val="00150EBC"/>
    <w:rsid w:val="0015343D"/>
    <w:rsid w:val="0015592A"/>
    <w:rsid w:val="00156B0E"/>
    <w:rsid w:val="0016041B"/>
    <w:rsid w:val="00160F32"/>
    <w:rsid w:val="001616D8"/>
    <w:rsid w:val="0017108B"/>
    <w:rsid w:val="0017119B"/>
    <w:rsid w:val="00171C61"/>
    <w:rsid w:val="001740D6"/>
    <w:rsid w:val="0017470A"/>
    <w:rsid w:val="00174A20"/>
    <w:rsid w:val="00175D72"/>
    <w:rsid w:val="00181111"/>
    <w:rsid w:val="0018142E"/>
    <w:rsid w:val="001816B8"/>
    <w:rsid w:val="001817C8"/>
    <w:rsid w:val="00181BE5"/>
    <w:rsid w:val="001849F9"/>
    <w:rsid w:val="00185707"/>
    <w:rsid w:val="00192432"/>
    <w:rsid w:val="00193E86"/>
    <w:rsid w:val="00195D0C"/>
    <w:rsid w:val="001A007B"/>
    <w:rsid w:val="001A03B6"/>
    <w:rsid w:val="001A208E"/>
    <w:rsid w:val="001A7911"/>
    <w:rsid w:val="001A7D28"/>
    <w:rsid w:val="001B1285"/>
    <w:rsid w:val="001B2C29"/>
    <w:rsid w:val="001B3468"/>
    <w:rsid w:val="001B443B"/>
    <w:rsid w:val="001B5B4A"/>
    <w:rsid w:val="001B6E0C"/>
    <w:rsid w:val="001B760A"/>
    <w:rsid w:val="001C0196"/>
    <w:rsid w:val="001C1E30"/>
    <w:rsid w:val="001C452C"/>
    <w:rsid w:val="001D2DD6"/>
    <w:rsid w:val="001D620C"/>
    <w:rsid w:val="001D716D"/>
    <w:rsid w:val="001D7B5C"/>
    <w:rsid w:val="001E05A8"/>
    <w:rsid w:val="001E1DC9"/>
    <w:rsid w:val="001E6C5F"/>
    <w:rsid w:val="001E764A"/>
    <w:rsid w:val="001F1F87"/>
    <w:rsid w:val="001F3079"/>
    <w:rsid w:val="001F3601"/>
    <w:rsid w:val="001F3962"/>
    <w:rsid w:val="001F45D5"/>
    <w:rsid w:val="001F7183"/>
    <w:rsid w:val="002002A3"/>
    <w:rsid w:val="00201EBE"/>
    <w:rsid w:val="0020201A"/>
    <w:rsid w:val="002022B0"/>
    <w:rsid w:val="00203F4F"/>
    <w:rsid w:val="00205AD3"/>
    <w:rsid w:val="0020643D"/>
    <w:rsid w:val="0020739B"/>
    <w:rsid w:val="00211058"/>
    <w:rsid w:val="002143CE"/>
    <w:rsid w:val="00214BCE"/>
    <w:rsid w:val="00215943"/>
    <w:rsid w:val="002166DA"/>
    <w:rsid w:val="002166F5"/>
    <w:rsid w:val="00223FB3"/>
    <w:rsid w:val="00224D35"/>
    <w:rsid w:val="00226D49"/>
    <w:rsid w:val="0022738E"/>
    <w:rsid w:val="002308C1"/>
    <w:rsid w:val="002342C0"/>
    <w:rsid w:val="00235F17"/>
    <w:rsid w:val="00242D83"/>
    <w:rsid w:val="00243DAF"/>
    <w:rsid w:val="0024567C"/>
    <w:rsid w:val="00245F0C"/>
    <w:rsid w:val="002464C5"/>
    <w:rsid w:val="002465B4"/>
    <w:rsid w:val="00247C36"/>
    <w:rsid w:val="00250A40"/>
    <w:rsid w:val="00252C0D"/>
    <w:rsid w:val="002540E2"/>
    <w:rsid w:val="00254BE6"/>
    <w:rsid w:val="0025518C"/>
    <w:rsid w:val="002558E3"/>
    <w:rsid w:val="00262137"/>
    <w:rsid w:val="002623DF"/>
    <w:rsid w:val="00262E13"/>
    <w:rsid w:val="0026338A"/>
    <w:rsid w:val="002639BA"/>
    <w:rsid w:val="00264FC1"/>
    <w:rsid w:val="0026562E"/>
    <w:rsid w:val="00265BA3"/>
    <w:rsid w:val="00265CF6"/>
    <w:rsid w:val="00267201"/>
    <w:rsid w:val="002718FE"/>
    <w:rsid w:val="00274E65"/>
    <w:rsid w:val="00274E6D"/>
    <w:rsid w:val="00281234"/>
    <w:rsid w:val="00290F5A"/>
    <w:rsid w:val="00293DEC"/>
    <w:rsid w:val="002943A1"/>
    <w:rsid w:val="00295074"/>
    <w:rsid w:val="002A0ACE"/>
    <w:rsid w:val="002A30D5"/>
    <w:rsid w:val="002A48F0"/>
    <w:rsid w:val="002A56A6"/>
    <w:rsid w:val="002A5828"/>
    <w:rsid w:val="002A7592"/>
    <w:rsid w:val="002B0441"/>
    <w:rsid w:val="002B19F2"/>
    <w:rsid w:val="002B2A72"/>
    <w:rsid w:val="002B5B0B"/>
    <w:rsid w:val="002B621D"/>
    <w:rsid w:val="002B6B27"/>
    <w:rsid w:val="002C11BB"/>
    <w:rsid w:val="002C1AB9"/>
    <w:rsid w:val="002C2824"/>
    <w:rsid w:val="002C3069"/>
    <w:rsid w:val="002C592F"/>
    <w:rsid w:val="002C6218"/>
    <w:rsid w:val="002C7F89"/>
    <w:rsid w:val="002D2BCB"/>
    <w:rsid w:val="002D3484"/>
    <w:rsid w:val="002D54AB"/>
    <w:rsid w:val="002D6140"/>
    <w:rsid w:val="002D6A0C"/>
    <w:rsid w:val="002D746A"/>
    <w:rsid w:val="002E05D1"/>
    <w:rsid w:val="002E1634"/>
    <w:rsid w:val="002E28C4"/>
    <w:rsid w:val="002E5CD9"/>
    <w:rsid w:val="002E66B4"/>
    <w:rsid w:val="002E750D"/>
    <w:rsid w:val="002E7B8D"/>
    <w:rsid w:val="002F25B4"/>
    <w:rsid w:val="002F32C7"/>
    <w:rsid w:val="002F5B9C"/>
    <w:rsid w:val="002F66E7"/>
    <w:rsid w:val="002F672B"/>
    <w:rsid w:val="002F7652"/>
    <w:rsid w:val="003029A9"/>
    <w:rsid w:val="00303C18"/>
    <w:rsid w:val="00307EF8"/>
    <w:rsid w:val="00310663"/>
    <w:rsid w:val="0031159B"/>
    <w:rsid w:val="00311778"/>
    <w:rsid w:val="00314144"/>
    <w:rsid w:val="003165C1"/>
    <w:rsid w:val="00317E59"/>
    <w:rsid w:val="00321052"/>
    <w:rsid w:val="00322A44"/>
    <w:rsid w:val="00322B64"/>
    <w:rsid w:val="0032370C"/>
    <w:rsid w:val="00324590"/>
    <w:rsid w:val="0032494C"/>
    <w:rsid w:val="0032536D"/>
    <w:rsid w:val="00325527"/>
    <w:rsid w:val="00325C11"/>
    <w:rsid w:val="003278D6"/>
    <w:rsid w:val="003310BF"/>
    <w:rsid w:val="003317C0"/>
    <w:rsid w:val="00331959"/>
    <w:rsid w:val="003329E4"/>
    <w:rsid w:val="00337D4A"/>
    <w:rsid w:val="00337FD2"/>
    <w:rsid w:val="0034064A"/>
    <w:rsid w:val="00340F13"/>
    <w:rsid w:val="00343E4F"/>
    <w:rsid w:val="0034540A"/>
    <w:rsid w:val="0034607A"/>
    <w:rsid w:val="0034638B"/>
    <w:rsid w:val="00350B6C"/>
    <w:rsid w:val="00354BEC"/>
    <w:rsid w:val="00354E64"/>
    <w:rsid w:val="003557D4"/>
    <w:rsid w:val="003609AA"/>
    <w:rsid w:val="003624BA"/>
    <w:rsid w:val="003639E2"/>
    <w:rsid w:val="003668EF"/>
    <w:rsid w:val="00367A08"/>
    <w:rsid w:val="003703DB"/>
    <w:rsid w:val="0037040D"/>
    <w:rsid w:val="00372A65"/>
    <w:rsid w:val="00372A70"/>
    <w:rsid w:val="00372DC5"/>
    <w:rsid w:val="00377C56"/>
    <w:rsid w:val="0038092B"/>
    <w:rsid w:val="003829C1"/>
    <w:rsid w:val="00382E93"/>
    <w:rsid w:val="0038470C"/>
    <w:rsid w:val="0038590B"/>
    <w:rsid w:val="00385B40"/>
    <w:rsid w:val="00386CAD"/>
    <w:rsid w:val="00387BA4"/>
    <w:rsid w:val="003907B7"/>
    <w:rsid w:val="003910D8"/>
    <w:rsid w:val="0039537A"/>
    <w:rsid w:val="00397FB8"/>
    <w:rsid w:val="003A0AC8"/>
    <w:rsid w:val="003A35EC"/>
    <w:rsid w:val="003A367B"/>
    <w:rsid w:val="003A42F0"/>
    <w:rsid w:val="003A7700"/>
    <w:rsid w:val="003B1210"/>
    <w:rsid w:val="003B3BBB"/>
    <w:rsid w:val="003B5C15"/>
    <w:rsid w:val="003C17BF"/>
    <w:rsid w:val="003C2A72"/>
    <w:rsid w:val="003C2FB3"/>
    <w:rsid w:val="003C36B9"/>
    <w:rsid w:val="003C36D5"/>
    <w:rsid w:val="003C4026"/>
    <w:rsid w:val="003C41F9"/>
    <w:rsid w:val="003C57CD"/>
    <w:rsid w:val="003C642B"/>
    <w:rsid w:val="003C676B"/>
    <w:rsid w:val="003C7B19"/>
    <w:rsid w:val="003D2AB0"/>
    <w:rsid w:val="003D40EA"/>
    <w:rsid w:val="003D7ED7"/>
    <w:rsid w:val="003E11F6"/>
    <w:rsid w:val="003E3E9B"/>
    <w:rsid w:val="003E55A5"/>
    <w:rsid w:val="003E58A8"/>
    <w:rsid w:val="003E5D8D"/>
    <w:rsid w:val="003E664C"/>
    <w:rsid w:val="003E7229"/>
    <w:rsid w:val="003E78C8"/>
    <w:rsid w:val="003F084B"/>
    <w:rsid w:val="003F1A88"/>
    <w:rsid w:val="003F2C8A"/>
    <w:rsid w:val="003F67FD"/>
    <w:rsid w:val="0040167D"/>
    <w:rsid w:val="0040183B"/>
    <w:rsid w:val="004019ED"/>
    <w:rsid w:val="0040303E"/>
    <w:rsid w:val="00403A13"/>
    <w:rsid w:val="004041AB"/>
    <w:rsid w:val="004104A3"/>
    <w:rsid w:val="0041091D"/>
    <w:rsid w:val="00410AC1"/>
    <w:rsid w:val="00412DBC"/>
    <w:rsid w:val="004140A8"/>
    <w:rsid w:val="00414EDA"/>
    <w:rsid w:val="004160D2"/>
    <w:rsid w:val="0041634A"/>
    <w:rsid w:val="00417923"/>
    <w:rsid w:val="00420CE7"/>
    <w:rsid w:val="0042110E"/>
    <w:rsid w:val="004212DE"/>
    <w:rsid w:val="0042138A"/>
    <w:rsid w:val="004222B9"/>
    <w:rsid w:val="004236D6"/>
    <w:rsid w:val="004243BD"/>
    <w:rsid w:val="004252B5"/>
    <w:rsid w:val="00425DC8"/>
    <w:rsid w:val="004318D1"/>
    <w:rsid w:val="00431EFE"/>
    <w:rsid w:val="00432353"/>
    <w:rsid w:val="00436B92"/>
    <w:rsid w:val="0044396D"/>
    <w:rsid w:val="0044441A"/>
    <w:rsid w:val="004446BA"/>
    <w:rsid w:val="00446CFF"/>
    <w:rsid w:val="00447F0C"/>
    <w:rsid w:val="00452576"/>
    <w:rsid w:val="004528E5"/>
    <w:rsid w:val="00453FFF"/>
    <w:rsid w:val="00455B8D"/>
    <w:rsid w:val="004562AE"/>
    <w:rsid w:val="00462F8F"/>
    <w:rsid w:val="00463BD6"/>
    <w:rsid w:val="00464553"/>
    <w:rsid w:val="00465F85"/>
    <w:rsid w:val="00472D6A"/>
    <w:rsid w:val="00474190"/>
    <w:rsid w:val="0047468E"/>
    <w:rsid w:val="004819F5"/>
    <w:rsid w:val="0048325F"/>
    <w:rsid w:val="00483AD9"/>
    <w:rsid w:val="00485725"/>
    <w:rsid w:val="00485882"/>
    <w:rsid w:val="00494719"/>
    <w:rsid w:val="004951E8"/>
    <w:rsid w:val="00495F80"/>
    <w:rsid w:val="004960DF"/>
    <w:rsid w:val="00496957"/>
    <w:rsid w:val="00496BD8"/>
    <w:rsid w:val="004A1A5C"/>
    <w:rsid w:val="004A321C"/>
    <w:rsid w:val="004A3221"/>
    <w:rsid w:val="004A5F89"/>
    <w:rsid w:val="004A7531"/>
    <w:rsid w:val="004B0CC2"/>
    <w:rsid w:val="004B23C5"/>
    <w:rsid w:val="004B3260"/>
    <w:rsid w:val="004B4F8C"/>
    <w:rsid w:val="004B6FEC"/>
    <w:rsid w:val="004B71BC"/>
    <w:rsid w:val="004B7923"/>
    <w:rsid w:val="004C1041"/>
    <w:rsid w:val="004C1348"/>
    <w:rsid w:val="004C155F"/>
    <w:rsid w:val="004C2097"/>
    <w:rsid w:val="004C39F1"/>
    <w:rsid w:val="004C5621"/>
    <w:rsid w:val="004C5FD7"/>
    <w:rsid w:val="004C5FF1"/>
    <w:rsid w:val="004C621B"/>
    <w:rsid w:val="004C6F47"/>
    <w:rsid w:val="004C7687"/>
    <w:rsid w:val="004D1627"/>
    <w:rsid w:val="004D1DE8"/>
    <w:rsid w:val="004D22D2"/>
    <w:rsid w:val="004D2768"/>
    <w:rsid w:val="004D31D5"/>
    <w:rsid w:val="004D44D6"/>
    <w:rsid w:val="004D4C5C"/>
    <w:rsid w:val="004D6674"/>
    <w:rsid w:val="004D6729"/>
    <w:rsid w:val="004E0F04"/>
    <w:rsid w:val="004E1DDA"/>
    <w:rsid w:val="004E1E00"/>
    <w:rsid w:val="004E3386"/>
    <w:rsid w:val="004E3CE0"/>
    <w:rsid w:val="004E4B60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10D7E"/>
    <w:rsid w:val="00511082"/>
    <w:rsid w:val="00512171"/>
    <w:rsid w:val="00512C10"/>
    <w:rsid w:val="00514CAD"/>
    <w:rsid w:val="00514DA7"/>
    <w:rsid w:val="00515EE3"/>
    <w:rsid w:val="00522775"/>
    <w:rsid w:val="00523326"/>
    <w:rsid w:val="00526306"/>
    <w:rsid w:val="005278B4"/>
    <w:rsid w:val="0053267E"/>
    <w:rsid w:val="0053370A"/>
    <w:rsid w:val="00533BB0"/>
    <w:rsid w:val="005349DA"/>
    <w:rsid w:val="005353E7"/>
    <w:rsid w:val="00536191"/>
    <w:rsid w:val="0053667E"/>
    <w:rsid w:val="005367DD"/>
    <w:rsid w:val="00536DD7"/>
    <w:rsid w:val="00542DBD"/>
    <w:rsid w:val="00550BB6"/>
    <w:rsid w:val="00550D25"/>
    <w:rsid w:val="005514B3"/>
    <w:rsid w:val="00551839"/>
    <w:rsid w:val="00552023"/>
    <w:rsid w:val="00552701"/>
    <w:rsid w:val="00552F10"/>
    <w:rsid w:val="00554ED7"/>
    <w:rsid w:val="005559F3"/>
    <w:rsid w:val="005606EC"/>
    <w:rsid w:val="0056291D"/>
    <w:rsid w:val="00563AAB"/>
    <w:rsid w:val="005646E9"/>
    <w:rsid w:val="00564C9C"/>
    <w:rsid w:val="005651AD"/>
    <w:rsid w:val="005654AD"/>
    <w:rsid w:val="005657E2"/>
    <w:rsid w:val="00567203"/>
    <w:rsid w:val="005701E2"/>
    <w:rsid w:val="00570CA7"/>
    <w:rsid w:val="00573D40"/>
    <w:rsid w:val="005760C6"/>
    <w:rsid w:val="00576621"/>
    <w:rsid w:val="005778FE"/>
    <w:rsid w:val="00583870"/>
    <w:rsid w:val="005841B4"/>
    <w:rsid w:val="005846AC"/>
    <w:rsid w:val="00584CD7"/>
    <w:rsid w:val="00587875"/>
    <w:rsid w:val="00587D88"/>
    <w:rsid w:val="00593913"/>
    <w:rsid w:val="00595BAD"/>
    <w:rsid w:val="00595C49"/>
    <w:rsid w:val="005964AD"/>
    <w:rsid w:val="00596987"/>
    <w:rsid w:val="005A2C0B"/>
    <w:rsid w:val="005A2C10"/>
    <w:rsid w:val="005A3522"/>
    <w:rsid w:val="005A4A9A"/>
    <w:rsid w:val="005A597D"/>
    <w:rsid w:val="005B33CF"/>
    <w:rsid w:val="005B4236"/>
    <w:rsid w:val="005B4790"/>
    <w:rsid w:val="005B4E29"/>
    <w:rsid w:val="005B6944"/>
    <w:rsid w:val="005C1306"/>
    <w:rsid w:val="005C2CDD"/>
    <w:rsid w:val="005C3AC4"/>
    <w:rsid w:val="005C4479"/>
    <w:rsid w:val="005C5481"/>
    <w:rsid w:val="005C5CF2"/>
    <w:rsid w:val="005C6EDF"/>
    <w:rsid w:val="005D1B46"/>
    <w:rsid w:val="005D494F"/>
    <w:rsid w:val="005E043F"/>
    <w:rsid w:val="005E07D7"/>
    <w:rsid w:val="005E2DDB"/>
    <w:rsid w:val="005E3195"/>
    <w:rsid w:val="005E6650"/>
    <w:rsid w:val="005E6911"/>
    <w:rsid w:val="005E7F28"/>
    <w:rsid w:val="005F0567"/>
    <w:rsid w:val="005F6AFF"/>
    <w:rsid w:val="00600F0E"/>
    <w:rsid w:val="00600FAE"/>
    <w:rsid w:val="006038F5"/>
    <w:rsid w:val="0061372A"/>
    <w:rsid w:val="006152AB"/>
    <w:rsid w:val="006173DF"/>
    <w:rsid w:val="0062206A"/>
    <w:rsid w:val="00622900"/>
    <w:rsid w:val="00622F9C"/>
    <w:rsid w:val="00623868"/>
    <w:rsid w:val="00623B7B"/>
    <w:rsid w:val="00624D93"/>
    <w:rsid w:val="00626987"/>
    <w:rsid w:val="006307F2"/>
    <w:rsid w:val="00632455"/>
    <w:rsid w:val="006333EC"/>
    <w:rsid w:val="00634FC6"/>
    <w:rsid w:val="00641B9B"/>
    <w:rsid w:val="00643788"/>
    <w:rsid w:val="006462E2"/>
    <w:rsid w:val="00647217"/>
    <w:rsid w:val="00647D37"/>
    <w:rsid w:val="00651390"/>
    <w:rsid w:val="0065550B"/>
    <w:rsid w:val="00655934"/>
    <w:rsid w:val="0066004E"/>
    <w:rsid w:val="00660CD9"/>
    <w:rsid w:val="00661CA5"/>
    <w:rsid w:val="00661F47"/>
    <w:rsid w:val="006633D1"/>
    <w:rsid w:val="00663F75"/>
    <w:rsid w:val="00665637"/>
    <w:rsid w:val="00667AD0"/>
    <w:rsid w:val="00670660"/>
    <w:rsid w:val="0067094C"/>
    <w:rsid w:val="006736A6"/>
    <w:rsid w:val="0067386A"/>
    <w:rsid w:val="00676005"/>
    <w:rsid w:val="006765ED"/>
    <w:rsid w:val="00676886"/>
    <w:rsid w:val="0067775D"/>
    <w:rsid w:val="00680966"/>
    <w:rsid w:val="00682C63"/>
    <w:rsid w:val="00683A60"/>
    <w:rsid w:val="0068419A"/>
    <w:rsid w:val="00691A5D"/>
    <w:rsid w:val="00692053"/>
    <w:rsid w:val="00695391"/>
    <w:rsid w:val="00695D59"/>
    <w:rsid w:val="00696A5E"/>
    <w:rsid w:val="006970EE"/>
    <w:rsid w:val="006A0EBB"/>
    <w:rsid w:val="006A4A71"/>
    <w:rsid w:val="006A7E51"/>
    <w:rsid w:val="006B11C2"/>
    <w:rsid w:val="006B36DB"/>
    <w:rsid w:val="006B3BD4"/>
    <w:rsid w:val="006B43A9"/>
    <w:rsid w:val="006B6419"/>
    <w:rsid w:val="006B746D"/>
    <w:rsid w:val="006C4767"/>
    <w:rsid w:val="006C48F9"/>
    <w:rsid w:val="006C74BC"/>
    <w:rsid w:val="006D083D"/>
    <w:rsid w:val="006D1E5E"/>
    <w:rsid w:val="006D460A"/>
    <w:rsid w:val="006D4BC1"/>
    <w:rsid w:val="006D5F34"/>
    <w:rsid w:val="006D6AE1"/>
    <w:rsid w:val="006E1808"/>
    <w:rsid w:val="006E1B0E"/>
    <w:rsid w:val="006E2C04"/>
    <w:rsid w:val="006E2C15"/>
    <w:rsid w:val="006E35BA"/>
    <w:rsid w:val="006E3C82"/>
    <w:rsid w:val="006E3F96"/>
    <w:rsid w:val="006E5023"/>
    <w:rsid w:val="006E689C"/>
    <w:rsid w:val="006E7179"/>
    <w:rsid w:val="006E753A"/>
    <w:rsid w:val="006F27AF"/>
    <w:rsid w:val="006F3116"/>
    <w:rsid w:val="006F435E"/>
    <w:rsid w:val="006F442E"/>
    <w:rsid w:val="006F58BF"/>
    <w:rsid w:val="007005F6"/>
    <w:rsid w:val="00715DA2"/>
    <w:rsid w:val="00716DFE"/>
    <w:rsid w:val="00717E0F"/>
    <w:rsid w:val="0072099D"/>
    <w:rsid w:val="007226F2"/>
    <w:rsid w:val="00726EA9"/>
    <w:rsid w:val="0072774F"/>
    <w:rsid w:val="007305F4"/>
    <w:rsid w:val="0073454B"/>
    <w:rsid w:val="00734C49"/>
    <w:rsid w:val="0074037E"/>
    <w:rsid w:val="0074043A"/>
    <w:rsid w:val="00740ADA"/>
    <w:rsid w:val="00742349"/>
    <w:rsid w:val="007438E3"/>
    <w:rsid w:val="007452BC"/>
    <w:rsid w:val="00745DA3"/>
    <w:rsid w:val="00746BFE"/>
    <w:rsid w:val="00747100"/>
    <w:rsid w:val="007507EE"/>
    <w:rsid w:val="00752579"/>
    <w:rsid w:val="0075302F"/>
    <w:rsid w:val="00756F66"/>
    <w:rsid w:val="0076364A"/>
    <w:rsid w:val="00767761"/>
    <w:rsid w:val="0077068E"/>
    <w:rsid w:val="00772708"/>
    <w:rsid w:val="00773164"/>
    <w:rsid w:val="00775412"/>
    <w:rsid w:val="007768FC"/>
    <w:rsid w:val="00776BB8"/>
    <w:rsid w:val="0078416B"/>
    <w:rsid w:val="007848AF"/>
    <w:rsid w:val="00785590"/>
    <w:rsid w:val="00786457"/>
    <w:rsid w:val="00787AF7"/>
    <w:rsid w:val="00791A8A"/>
    <w:rsid w:val="00791C0E"/>
    <w:rsid w:val="0079546F"/>
    <w:rsid w:val="007A0AF2"/>
    <w:rsid w:val="007A1C1C"/>
    <w:rsid w:val="007A27AD"/>
    <w:rsid w:val="007A27D9"/>
    <w:rsid w:val="007A331F"/>
    <w:rsid w:val="007A35A1"/>
    <w:rsid w:val="007A3E20"/>
    <w:rsid w:val="007A44D2"/>
    <w:rsid w:val="007A5F06"/>
    <w:rsid w:val="007A7D3D"/>
    <w:rsid w:val="007B01E0"/>
    <w:rsid w:val="007B316B"/>
    <w:rsid w:val="007B56D3"/>
    <w:rsid w:val="007B6642"/>
    <w:rsid w:val="007C204B"/>
    <w:rsid w:val="007C25B8"/>
    <w:rsid w:val="007C25BE"/>
    <w:rsid w:val="007C2D07"/>
    <w:rsid w:val="007C583F"/>
    <w:rsid w:val="007D118C"/>
    <w:rsid w:val="007D1CB2"/>
    <w:rsid w:val="007D4502"/>
    <w:rsid w:val="007D5D0C"/>
    <w:rsid w:val="007D7DEF"/>
    <w:rsid w:val="007E2A56"/>
    <w:rsid w:val="007E387B"/>
    <w:rsid w:val="007E395E"/>
    <w:rsid w:val="007E399A"/>
    <w:rsid w:val="007E465C"/>
    <w:rsid w:val="007E696A"/>
    <w:rsid w:val="007E72C5"/>
    <w:rsid w:val="007F4660"/>
    <w:rsid w:val="007F487F"/>
    <w:rsid w:val="007F6197"/>
    <w:rsid w:val="0080356A"/>
    <w:rsid w:val="00804C92"/>
    <w:rsid w:val="00805105"/>
    <w:rsid w:val="0080538A"/>
    <w:rsid w:val="00810827"/>
    <w:rsid w:val="008115DA"/>
    <w:rsid w:val="00811820"/>
    <w:rsid w:val="008121C5"/>
    <w:rsid w:val="00814D78"/>
    <w:rsid w:val="00821063"/>
    <w:rsid w:val="00821ACE"/>
    <w:rsid w:val="00822D3D"/>
    <w:rsid w:val="00823C05"/>
    <w:rsid w:val="0082479A"/>
    <w:rsid w:val="00825F4D"/>
    <w:rsid w:val="008262DF"/>
    <w:rsid w:val="008263FF"/>
    <w:rsid w:val="00826BBA"/>
    <w:rsid w:val="008273EF"/>
    <w:rsid w:val="008318D8"/>
    <w:rsid w:val="0083347C"/>
    <w:rsid w:val="008354AE"/>
    <w:rsid w:val="0083671C"/>
    <w:rsid w:val="00844519"/>
    <w:rsid w:val="008456EF"/>
    <w:rsid w:val="00847347"/>
    <w:rsid w:val="00850DAC"/>
    <w:rsid w:val="00851E8A"/>
    <w:rsid w:val="00854419"/>
    <w:rsid w:val="00854CF8"/>
    <w:rsid w:val="00854E6C"/>
    <w:rsid w:val="00857D4F"/>
    <w:rsid w:val="00860FE9"/>
    <w:rsid w:val="008617E3"/>
    <w:rsid w:val="0086260D"/>
    <w:rsid w:val="008637D5"/>
    <w:rsid w:val="0086388E"/>
    <w:rsid w:val="00865C48"/>
    <w:rsid w:val="00866949"/>
    <w:rsid w:val="00871FF3"/>
    <w:rsid w:val="00873D8D"/>
    <w:rsid w:val="00874A9C"/>
    <w:rsid w:val="008808DA"/>
    <w:rsid w:val="0088458A"/>
    <w:rsid w:val="00885461"/>
    <w:rsid w:val="00885D64"/>
    <w:rsid w:val="0088754C"/>
    <w:rsid w:val="00887F50"/>
    <w:rsid w:val="0089159F"/>
    <w:rsid w:val="00895BD6"/>
    <w:rsid w:val="008A15E1"/>
    <w:rsid w:val="008A24D4"/>
    <w:rsid w:val="008A2C75"/>
    <w:rsid w:val="008A3ED7"/>
    <w:rsid w:val="008A5153"/>
    <w:rsid w:val="008A55DF"/>
    <w:rsid w:val="008A7E10"/>
    <w:rsid w:val="008B0D32"/>
    <w:rsid w:val="008B1424"/>
    <w:rsid w:val="008B374F"/>
    <w:rsid w:val="008B4F0D"/>
    <w:rsid w:val="008C1055"/>
    <w:rsid w:val="008C1A40"/>
    <w:rsid w:val="008C3FD5"/>
    <w:rsid w:val="008D2F17"/>
    <w:rsid w:val="008D34B0"/>
    <w:rsid w:val="008E0E46"/>
    <w:rsid w:val="008E18DD"/>
    <w:rsid w:val="008E20F4"/>
    <w:rsid w:val="008E3375"/>
    <w:rsid w:val="008E6754"/>
    <w:rsid w:val="008F1907"/>
    <w:rsid w:val="008F3BB8"/>
    <w:rsid w:val="008F4760"/>
    <w:rsid w:val="008F55DC"/>
    <w:rsid w:val="008F5E57"/>
    <w:rsid w:val="008F640F"/>
    <w:rsid w:val="009018CA"/>
    <w:rsid w:val="00902EF4"/>
    <w:rsid w:val="00907007"/>
    <w:rsid w:val="009074B7"/>
    <w:rsid w:val="009078F1"/>
    <w:rsid w:val="00907C71"/>
    <w:rsid w:val="009128D7"/>
    <w:rsid w:val="00913210"/>
    <w:rsid w:val="0091575A"/>
    <w:rsid w:val="0091723A"/>
    <w:rsid w:val="00921989"/>
    <w:rsid w:val="00922805"/>
    <w:rsid w:val="0092439E"/>
    <w:rsid w:val="00925475"/>
    <w:rsid w:val="00926D78"/>
    <w:rsid w:val="00927E05"/>
    <w:rsid w:val="00930880"/>
    <w:rsid w:val="00930C10"/>
    <w:rsid w:val="00931B45"/>
    <w:rsid w:val="00932C6B"/>
    <w:rsid w:val="00932D0E"/>
    <w:rsid w:val="009332B3"/>
    <w:rsid w:val="00933B3F"/>
    <w:rsid w:val="00933ED0"/>
    <w:rsid w:val="00936A8E"/>
    <w:rsid w:val="009371CE"/>
    <w:rsid w:val="00937B02"/>
    <w:rsid w:val="00937CFC"/>
    <w:rsid w:val="00940711"/>
    <w:rsid w:val="009409E3"/>
    <w:rsid w:val="00940DC6"/>
    <w:rsid w:val="009412B0"/>
    <w:rsid w:val="00941DB4"/>
    <w:rsid w:val="0094327C"/>
    <w:rsid w:val="00943CB1"/>
    <w:rsid w:val="00945591"/>
    <w:rsid w:val="00947DDA"/>
    <w:rsid w:val="00952082"/>
    <w:rsid w:val="009548D7"/>
    <w:rsid w:val="00956438"/>
    <w:rsid w:val="009567FC"/>
    <w:rsid w:val="00956AE2"/>
    <w:rsid w:val="00957176"/>
    <w:rsid w:val="009573FC"/>
    <w:rsid w:val="009575F0"/>
    <w:rsid w:val="0096070E"/>
    <w:rsid w:val="00961608"/>
    <w:rsid w:val="00961872"/>
    <w:rsid w:val="00961D5F"/>
    <w:rsid w:val="009624CA"/>
    <w:rsid w:val="009643AE"/>
    <w:rsid w:val="009656E9"/>
    <w:rsid w:val="00965F77"/>
    <w:rsid w:val="009672B0"/>
    <w:rsid w:val="00971D49"/>
    <w:rsid w:val="00980998"/>
    <w:rsid w:val="009817B8"/>
    <w:rsid w:val="00983679"/>
    <w:rsid w:val="00983C94"/>
    <w:rsid w:val="00985603"/>
    <w:rsid w:val="009856FC"/>
    <w:rsid w:val="00991133"/>
    <w:rsid w:val="00993688"/>
    <w:rsid w:val="0099566E"/>
    <w:rsid w:val="00995A94"/>
    <w:rsid w:val="009975B6"/>
    <w:rsid w:val="00997758"/>
    <w:rsid w:val="009A2B19"/>
    <w:rsid w:val="009A4C78"/>
    <w:rsid w:val="009B0550"/>
    <w:rsid w:val="009B1765"/>
    <w:rsid w:val="009B215D"/>
    <w:rsid w:val="009B4BD3"/>
    <w:rsid w:val="009B61D9"/>
    <w:rsid w:val="009B634D"/>
    <w:rsid w:val="009B6A66"/>
    <w:rsid w:val="009B6F23"/>
    <w:rsid w:val="009B7899"/>
    <w:rsid w:val="009C032C"/>
    <w:rsid w:val="009C0F1A"/>
    <w:rsid w:val="009C1942"/>
    <w:rsid w:val="009C1BDC"/>
    <w:rsid w:val="009C212E"/>
    <w:rsid w:val="009C6EB2"/>
    <w:rsid w:val="009C793B"/>
    <w:rsid w:val="009D2F68"/>
    <w:rsid w:val="009D4877"/>
    <w:rsid w:val="009D48D2"/>
    <w:rsid w:val="009D55CA"/>
    <w:rsid w:val="009D6D74"/>
    <w:rsid w:val="009D7293"/>
    <w:rsid w:val="009E1333"/>
    <w:rsid w:val="009E191C"/>
    <w:rsid w:val="009E2031"/>
    <w:rsid w:val="009E5401"/>
    <w:rsid w:val="009E5BFC"/>
    <w:rsid w:val="009E6B2B"/>
    <w:rsid w:val="009E7C8E"/>
    <w:rsid w:val="009F1814"/>
    <w:rsid w:val="009F1921"/>
    <w:rsid w:val="009F25EC"/>
    <w:rsid w:val="009F4D55"/>
    <w:rsid w:val="009F548B"/>
    <w:rsid w:val="009F6E01"/>
    <w:rsid w:val="00A004EA"/>
    <w:rsid w:val="00A00EB8"/>
    <w:rsid w:val="00A01255"/>
    <w:rsid w:val="00A02E4F"/>
    <w:rsid w:val="00A0437E"/>
    <w:rsid w:val="00A04438"/>
    <w:rsid w:val="00A0705B"/>
    <w:rsid w:val="00A0738C"/>
    <w:rsid w:val="00A0742E"/>
    <w:rsid w:val="00A1072E"/>
    <w:rsid w:val="00A10972"/>
    <w:rsid w:val="00A11411"/>
    <w:rsid w:val="00A11B56"/>
    <w:rsid w:val="00A162D6"/>
    <w:rsid w:val="00A17A57"/>
    <w:rsid w:val="00A2027C"/>
    <w:rsid w:val="00A27FA6"/>
    <w:rsid w:val="00A30819"/>
    <w:rsid w:val="00A3123E"/>
    <w:rsid w:val="00A34031"/>
    <w:rsid w:val="00A37A3D"/>
    <w:rsid w:val="00A431D8"/>
    <w:rsid w:val="00A45930"/>
    <w:rsid w:val="00A50C3E"/>
    <w:rsid w:val="00A52228"/>
    <w:rsid w:val="00A52A8F"/>
    <w:rsid w:val="00A52CCC"/>
    <w:rsid w:val="00A52E27"/>
    <w:rsid w:val="00A5305E"/>
    <w:rsid w:val="00A55E57"/>
    <w:rsid w:val="00A60A90"/>
    <w:rsid w:val="00A62CC4"/>
    <w:rsid w:val="00A62DB7"/>
    <w:rsid w:val="00A6532E"/>
    <w:rsid w:val="00A65C25"/>
    <w:rsid w:val="00A6762C"/>
    <w:rsid w:val="00A70AA8"/>
    <w:rsid w:val="00A72257"/>
    <w:rsid w:val="00A726DE"/>
    <w:rsid w:val="00A756ED"/>
    <w:rsid w:val="00A7652F"/>
    <w:rsid w:val="00A8359C"/>
    <w:rsid w:val="00A852A6"/>
    <w:rsid w:val="00A96DC2"/>
    <w:rsid w:val="00A97914"/>
    <w:rsid w:val="00AA02A9"/>
    <w:rsid w:val="00AA15DE"/>
    <w:rsid w:val="00AA1E4E"/>
    <w:rsid w:val="00AA3A87"/>
    <w:rsid w:val="00AA3DEE"/>
    <w:rsid w:val="00AA7884"/>
    <w:rsid w:val="00AA7BF4"/>
    <w:rsid w:val="00AB0005"/>
    <w:rsid w:val="00AB04A0"/>
    <w:rsid w:val="00AB2B9C"/>
    <w:rsid w:val="00AB6487"/>
    <w:rsid w:val="00AB6546"/>
    <w:rsid w:val="00AB7920"/>
    <w:rsid w:val="00AC0979"/>
    <w:rsid w:val="00AC0B5E"/>
    <w:rsid w:val="00AC39D4"/>
    <w:rsid w:val="00AC49BF"/>
    <w:rsid w:val="00AC4EC8"/>
    <w:rsid w:val="00AC5F7C"/>
    <w:rsid w:val="00AC6909"/>
    <w:rsid w:val="00AC7F6B"/>
    <w:rsid w:val="00AD33CE"/>
    <w:rsid w:val="00AD639A"/>
    <w:rsid w:val="00AE032B"/>
    <w:rsid w:val="00AE1B7B"/>
    <w:rsid w:val="00AE2673"/>
    <w:rsid w:val="00AE4B62"/>
    <w:rsid w:val="00AE5542"/>
    <w:rsid w:val="00AE595F"/>
    <w:rsid w:val="00AE69E3"/>
    <w:rsid w:val="00AE74E1"/>
    <w:rsid w:val="00AF154A"/>
    <w:rsid w:val="00AF2AFA"/>
    <w:rsid w:val="00AF2D2F"/>
    <w:rsid w:val="00AF30E4"/>
    <w:rsid w:val="00AF4C56"/>
    <w:rsid w:val="00B0022F"/>
    <w:rsid w:val="00B01CC7"/>
    <w:rsid w:val="00B02A96"/>
    <w:rsid w:val="00B051D9"/>
    <w:rsid w:val="00B06BF8"/>
    <w:rsid w:val="00B06C64"/>
    <w:rsid w:val="00B07046"/>
    <w:rsid w:val="00B108EA"/>
    <w:rsid w:val="00B13876"/>
    <w:rsid w:val="00B15F9D"/>
    <w:rsid w:val="00B2029C"/>
    <w:rsid w:val="00B21BA7"/>
    <w:rsid w:val="00B230C2"/>
    <w:rsid w:val="00B230D8"/>
    <w:rsid w:val="00B25B02"/>
    <w:rsid w:val="00B273EE"/>
    <w:rsid w:val="00B274D2"/>
    <w:rsid w:val="00B27714"/>
    <w:rsid w:val="00B30044"/>
    <w:rsid w:val="00B32323"/>
    <w:rsid w:val="00B33582"/>
    <w:rsid w:val="00B42389"/>
    <w:rsid w:val="00B466EB"/>
    <w:rsid w:val="00B47AF6"/>
    <w:rsid w:val="00B503C5"/>
    <w:rsid w:val="00B505F6"/>
    <w:rsid w:val="00B50607"/>
    <w:rsid w:val="00B506FE"/>
    <w:rsid w:val="00B53A5C"/>
    <w:rsid w:val="00B60787"/>
    <w:rsid w:val="00B62129"/>
    <w:rsid w:val="00B74598"/>
    <w:rsid w:val="00B80C87"/>
    <w:rsid w:val="00B83FC6"/>
    <w:rsid w:val="00B8544C"/>
    <w:rsid w:val="00B85D76"/>
    <w:rsid w:val="00B94DC4"/>
    <w:rsid w:val="00B94EE3"/>
    <w:rsid w:val="00B95385"/>
    <w:rsid w:val="00B96A9B"/>
    <w:rsid w:val="00BA562D"/>
    <w:rsid w:val="00BA7CC4"/>
    <w:rsid w:val="00BB08FC"/>
    <w:rsid w:val="00BB0C73"/>
    <w:rsid w:val="00BB1288"/>
    <w:rsid w:val="00BB16FB"/>
    <w:rsid w:val="00BB2D36"/>
    <w:rsid w:val="00BB3025"/>
    <w:rsid w:val="00BB3DBC"/>
    <w:rsid w:val="00BB778E"/>
    <w:rsid w:val="00BB7D35"/>
    <w:rsid w:val="00BC11ED"/>
    <w:rsid w:val="00BC38DD"/>
    <w:rsid w:val="00BC4FE4"/>
    <w:rsid w:val="00BC5227"/>
    <w:rsid w:val="00BC6D47"/>
    <w:rsid w:val="00BC7BB6"/>
    <w:rsid w:val="00BD0AAB"/>
    <w:rsid w:val="00BD0DFF"/>
    <w:rsid w:val="00BD1043"/>
    <w:rsid w:val="00BD3305"/>
    <w:rsid w:val="00BD54BF"/>
    <w:rsid w:val="00BD62AE"/>
    <w:rsid w:val="00BD71C9"/>
    <w:rsid w:val="00BD7AF2"/>
    <w:rsid w:val="00BE2F03"/>
    <w:rsid w:val="00BE517B"/>
    <w:rsid w:val="00BE65F3"/>
    <w:rsid w:val="00BF03CC"/>
    <w:rsid w:val="00BF5607"/>
    <w:rsid w:val="00BF7687"/>
    <w:rsid w:val="00BF7BAF"/>
    <w:rsid w:val="00C00B4B"/>
    <w:rsid w:val="00C0135B"/>
    <w:rsid w:val="00C01FD2"/>
    <w:rsid w:val="00C04A3A"/>
    <w:rsid w:val="00C071E0"/>
    <w:rsid w:val="00C077D6"/>
    <w:rsid w:val="00C13B3F"/>
    <w:rsid w:val="00C14A96"/>
    <w:rsid w:val="00C1502F"/>
    <w:rsid w:val="00C158CF"/>
    <w:rsid w:val="00C23DEF"/>
    <w:rsid w:val="00C26C52"/>
    <w:rsid w:val="00C272A8"/>
    <w:rsid w:val="00C310D7"/>
    <w:rsid w:val="00C32F15"/>
    <w:rsid w:val="00C33729"/>
    <w:rsid w:val="00C3722A"/>
    <w:rsid w:val="00C40333"/>
    <w:rsid w:val="00C416E0"/>
    <w:rsid w:val="00C4357B"/>
    <w:rsid w:val="00C4373B"/>
    <w:rsid w:val="00C45FD5"/>
    <w:rsid w:val="00C473E8"/>
    <w:rsid w:val="00C47F28"/>
    <w:rsid w:val="00C5116F"/>
    <w:rsid w:val="00C53AD3"/>
    <w:rsid w:val="00C54789"/>
    <w:rsid w:val="00C552F2"/>
    <w:rsid w:val="00C55A8D"/>
    <w:rsid w:val="00C5623D"/>
    <w:rsid w:val="00C565A7"/>
    <w:rsid w:val="00C62DFC"/>
    <w:rsid w:val="00C630A6"/>
    <w:rsid w:val="00C65ED2"/>
    <w:rsid w:val="00C726DE"/>
    <w:rsid w:val="00C72889"/>
    <w:rsid w:val="00C73571"/>
    <w:rsid w:val="00C75731"/>
    <w:rsid w:val="00C83BA9"/>
    <w:rsid w:val="00C84310"/>
    <w:rsid w:val="00C85727"/>
    <w:rsid w:val="00C91786"/>
    <w:rsid w:val="00C93773"/>
    <w:rsid w:val="00C94FA2"/>
    <w:rsid w:val="00C954F2"/>
    <w:rsid w:val="00C963C6"/>
    <w:rsid w:val="00CA026C"/>
    <w:rsid w:val="00CA18DF"/>
    <w:rsid w:val="00CA1A23"/>
    <w:rsid w:val="00CA4219"/>
    <w:rsid w:val="00CA4911"/>
    <w:rsid w:val="00CA504D"/>
    <w:rsid w:val="00CA53CF"/>
    <w:rsid w:val="00CA6F1D"/>
    <w:rsid w:val="00CB0100"/>
    <w:rsid w:val="00CB031A"/>
    <w:rsid w:val="00CB1277"/>
    <w:rsid w:val="00CB4BB9"/>
    <w:rsid w:val="00CB60CA"/>
    <w:rsid w:val="00CB6A0E"/>
    <w:rsid w:val="00CC042E"/>
    <w:rsid w:val="00CC0801"/>
    <w:rsid w:val="00CC0B74"/>
    <w:rsid w:val="00CC2A6A"/>
    <w:rsid w:val="00CC3211"/>
    <w:rsid w:val="00CC5537"/>
    <w:rsid w:val="00CD30C5"/>
    <w:rsid w:val="00CD3BCC"/>
    <w:rsid w:val="00CD427B"/>
    <w:rsid w:val="00CD4BF5"/>
    <w:rsid w:val="00CD4C8E"/>
    <w:rsid w:val="00CD5AD7"/>
    <w:rsid w:val="00CD5C79"/>
    <w:rsid w:val="00CE2535"/>
    <w:rsid w:val="00CE3970"/>
    <w:rsid w:val="00CE479E"/>
    <w:rsid w:val="00CE5A0A"/>
    <w:rsid w:val="00CE76D5"/>
    <w:rsid w:val="00CE7FC3"/>
    <w:rsid w:val="00CF615F"/>
    <w:rsid w:val="00CF7343"/>
    <w:rsid w:val="00D02597"/>
    <w:rsid w:val="00D03DA8"/>
    <w:rsid w:val="00D03E17"/>
    <w:rsid w:val="00D064D7"/>
    <w:rsid w:val="00D073A9"/>
    <w:rsid w:val="00D07A5D"/>
    <w:rsid w:val="00D10D86"/>
    <w:rsid w:val="00D11E3A"/>
    <w:rsid w:val="00D12047"/>
    <w:rsid w:val="00D12BBD"/>
    <w:rsid w:val="00D12E07"/>
    <w:rsid w:val="00D145D1"/>
    <w:rsid w:val="00D148FA"/>
    <w:rsid w:val="00D16811"/>
    <w:rsid w:val="00D21BF2"/>
    <w:rsid w:val="00D247AF"/>
    <w:rsid w:val="00D250CB"/>
    <w:rsid w:val="00D278C6"/>
    <w:rsid w:val="00D305CA"/>
    <w:rsid w:val="00D318AC"/>
    <w:rsid w:val="00D33C51"/>
    <w:rsid w:val="00D351CA"/>
    <w:rsid w:val="00D37CFF"/>
    <w:rsid w:val="00D41897"/>
    <w:rsid w:val="00D4458E"/>
    <w:rsid w:val="00D44DBD"/>
    <w:rsid w:val="00D44EDA"/>
    <w:rsid w:val="00D532A3"/>
    <w:rsid w:val="00D538E2"/>
    <w:rsid w:val="00D54D60"/>
    <w:rsid w:val="00D54FCD"/>
    <w:rsid w:val="00D61665"/>
    <w:rsid w:val="00D61E7E"/>
    <w:rsid w:val="00D63B01"/>
    <w:rsid w:val="00D6469D"/>
    <w:rsid w:val="00D67935"/>
    <w:rsid w:val="00D67FCB"/>
    <w:rsid w:val="00D7055C"/>
    <w:rsid w:val="00D7246F"/>
    <w:rsid w:val="00D72BD6"/>
    <w:rsid w:val="00D739A3"/>
    <w:rsid w:val="00D73BFE"/>
    <w:rsid w:val="00D73C22"/>
    <w:rsid w:val="00D73E0B"/>
    <w:rsid w:val="00D747A7"/>
    <w:rsid w:val="00D772A8"/>
    <w:rsid w:val="00D77E96"/>
    <w:rsid w:val="00D8171F"/>
    <w:rsid w:val="00D823B1"/>
    <w:rsid w:val="00D8274A"/>
    <w:rsid w:val="00D829B6"/>
    <w:rsid w:val="00D862A7"/>
    <w:rsid w:val="00D877E6"/>
    <w:rsid w:val="00D902F7"/>
    <w:rsid w:val="00D90C76"/>
    <w:rsid w:val="00D91124"/>
    <w:rsid w:val="00D914BE"/>
    <w:rsid w:val="00D91DB6"/>
    <w:rsid w:val="00D94324"/>
    <w:rsid w:val="00D9599B"/>
    <w:rsid w:val="00D95E63"/>
    <w:rsid w:val="00DA673B"/>
    <w:rsid w:val="00DB2090"/>
    <w:rsid w:val="00DB341C"/>
    <w:rsid w:val="00DB619A"/>
    <w:rsid w:val="00DB65BA"/>
    <w:rsid w:val="00DC30FC"/>
    <w:rsid w:val="00DC43B3"/>
    <w:rsid w:val="00DC4941"/>
    <w:rsid w:val="00DC5352"/>
    <w:rsid w:val="00DC624D"/>
    <w:rsid w:val="00DC7E5F"/>
    <w:rsid w:val="00DD1429"/>
    <w:rsid w:val="00DD2A1F"/>
    <w:rsid w:val="00DD45D9"/>
    <w:rsid w:val="00DD7513"/>
    <w:rsid w:val="00DE0259"/>
    <w:rsid w:val="00DE07AF"/>
    <w:rsid w:val="00DE151A"/>
    <w:rsid w:val="00DE322F"/>
    <w:rsid w:val="00DE3DE5"/>
    <w:rsid w:val="00DE5DC0"/>
    <w:rsid w:val="00DE639E"/>
    <w:rsid w:val="00DF1B8D"/>
    <w:rsid w:val="00DF2E06"/>
    <w:rsid w:val="00DF308A"/>
    <w:rsid w:val="00DF338F"/>
    <w:rsid w:val="00DF3972"/>
    <w:rsid w:val="00DF4943"/>
    <w:rsid w:val="00DF751D"/>
    <w:rsid w:val="00E017FB"/>
    <w:rsid w:val="00E0197D"/>
    <w:rsid w:val="00E049FE"/>
    <w:rsid w:val="00E06205"/>
    <w:rsid w:val="00E06CEB"/>
    <w:rsid w:val="00E14A42"/>
    <w:rsid w:val="00E1710A"/>
    <w:rsid w:val="00E2023D"/>
    <w:rsid w:val="00E205C4"/>
    <w:rsid w:val="00E22662"/>
    <w:rsid w:val="00E25B3F"/>
    <w:rsid w:val="00E27A66"/>
    <w:rsid w:val="00E3111E"/>
    <w:rsid w:val="00E35DB8"/>
    <w:rsid w:val="00E36CDD"/>
    <w:rsid w:val="00E526ED"/>
    <w:rsid w:val="00E529C5"/>
    <w:rsid w:val="00E537BF"/>
    <w:rsid w:val="00E5474A"/>
    <w:rsid w:val="00E571FA"/>
    <w:rsid w:val="00E605C4"/>
    <w:rsid w:val="00E66A4A"/>
    <w:rsid w:val="00E70179"/>
    <w:rsid w:val="00E713C7"/>
    <w:rsid w:val="00E71720"/>
    <w:rsid w:val="00E724C7"/>
    <w:rsid w:val="00E7298D"/>
    <w:rsid w:val="00E74728"/>
    <w:rsid w:val="00E75F19"/>
    <w:rsid w:val="00E77CCC"/>
    <w:rsid w:val="00E80202"/>
    <w:rsid w:val="00E802ED"/>
    <w:rsid w:val="00E84E05"/>
    <w:rsid w:val="00E87B31"/>
    <w:rsid w:val="00E908AE"/>
    <w:rsid w:val="00E91084"/>
    <w:rsid w:val="00E918F2"/>
    <w:rsid w:val="00E929CA"/>
    <w:rsid w:val="00E93BB2"/>
    <w:rsid w:val="00E94B98"/>
    <w:rsid w:val="00E9525B"/>
    <w:rsid w:val="00EA120B"/>
    <w:rsid w:val="00EA1288"/>
    <w:rsid w:val="00EA1305"/>
    <w:rsid w:val="00EA3FDD"/>
    <w:rsid w:val="00EA620E"/>
    <w:rsid w:val="00EA6E17"/>
    <w:rsid w:val="00EB0225"/>
    <w:rsid w:val="00EB3D86"/>
    <w:rsid w:val="00EB3E26"/>
    <w:rsid w:val="00EB62D4"/>
    <w:rsid w:val="00EB6D81"/>
    <w:rsid w:val="00EB7BA2"/>
    <w:rsid w:val="00EC39B2"/>
    <w:rsid w:val="00EC403A"/>
    <w:rsid w:val="00ED016F"/>
    <w:rsid w:val="00ED04A7"/>
    <w:rsid w:val="00ED118C"/>
    <w:rsid w:val="00ED1FE1"/>
    <w:rsid w:val="00ED47AD"/>
    <w:rsid w:val="00ED695B"/>
    <w:rsid w:val="00ED7378"/>
    <w:rsid w:val="00EE012A"/>
    <w:rsid w:val="00EE1139"/>
    <w:rsid w:val="00EE22ED"/>
    <w:rsid w:val="00EE3FAE"/>
    <w:rsid w:val="00EE4B00"/>
    <w:rsid w:val="00EE4EF4"/>
    <w:rsid w:val="00EE57C1"/>
    <w:rsid w:val="00EE5862"/>
    <w:rsid w:val="00EE74E0"/>
    <w:rsid w:val="00EF03E5"/>
    <w:rsid w:val="00EF1BC8"/>
    <w:rsid w:val="00EF1D55"/>
    <w:rsid w:val="00EF53DD"/>
    <w:rsid w:val="00EF5785"/>
    <w:rsid w:val="00EF5C15"/>
    <w:rsid w:val="00EF670C"/>
    <w:rsid w:val="00EF6F8A"/>
    <w:rsid w:val="00EF7DBC"/>
    <w:rsid w:val="00F01D37"/>
    <w:rsid w:val="00F0249A"/>
    <w:rsid w:val="00F04143"/>
    <w:rsid w:val="00F04BDD"/>
    <w:rsid w:val="00F070AA"/>
    <w:rsid w:val="00F139CA"/>
    <w:rsid w:val="00F175CF"/>
    <w:rsid w:val="00F20682"/>
    <w:rsid w:val="00F21792"/>
    <w:rsid w:val="00F23039"/>
    <w:rsid w:val="00F23449"/>
    <w:rsid w:val="00F237D7"/>
    <w:rsid w:val="00F23FCE"/>
    <w:rsid w:val="00F2500E"/>
    <w:rsid w:val="00F27769"/>
    <w:rsid w:val="00F336AF"/>
    <w:rsid w:val="00F337A7"/>
    <w:rsid w:val="00F35AE4"/>
    <w:rsid w:val="00F4031E"/>
    <w:rsid w:val="00F4073C"/>
    <w:rsid w:val="00F40D57"/>
    <w:rsid w:val="00F426F2"/>
    <w:rsid w:val="00F42FE2"/>
    <w:rsid w:val="00F46B15"/>
    <w:rsid w:val="00F47E32"/>
    <w:rsid w:val="00F5252C"/>
    <w:rsid w:val="00F5287B"/>
    <w:rsid w:val="00F53CC4"/>
    <w:rsid w:val="00F53FC4"/>
    <w:rsid w:val="00F543A2"/>
    <w:rsid w:val="00F54619"/>
    <w:rsid w:val="00F5580D"/>
    <w:rsid w:val="00F56D5B"/>
    <w:rsid w:val="00F6095C"/>
    <w:rsid w:val="00F62CDE"/>
    <w:rsid w:val="00F66C27"/>
    <w:rsid w:val="00F66CF4"/>
    <w:rsid w:val="00F701FC"/>
    <w:rsid w:val="00F71EBF"/>
    <w:rsid w:val="00F73220"/>
    <w:rsid w:val="00F736A8"/>
    <w:rsid w:val="00F803A9"/>
    <w:rsid w:val="00F81131"/>
    <w:rsid w:val="00F8310D"/>
    <w:rsid w:val="00F834DF"/>
    <w:rsid w:val="00F8510A"/>
    <w:rsid w:val="00F86A2E"/>
    <w:rsid w:val="00F9387E"/>
    <w:rsid w:val="00F96249"/>
    <w:rsid w:val="00F96DE8"/>
    <w:rsid w:val="00F96FE0"/>
    <w:rsid w:val="00FA1894"/>
    <w:rsid w:val="00FA19C1"/>
    <w:rsid w:val="00FA44A1"/>
    <w:rsid w:val="00FB15FE"/>
    <w:rsid w:val="00FB1C11"/>
    <w:rsid w:val="00FB29D9"/>
    <w:rsid w:val="00FB3A92"/>
    <w:rsid w:val="00FC0644"/>
    <w:rsid w:val="00FC0D8D"/>
    <w:rsid w:val="00FC1C87"/>
    <w:rsid w:val="00FC25C3"/>
    <w:rsid w:val="00FC40C3"/>
    <w:rsid w:val="00FC71D5"/>
    <w:rsid w:val="00FD0D9D"/>
    <w:rsid w:val="00FD1FC7"/>
    <w:rsid w:val="00FD483B"/>
    <w:rsid w:val="00FD74D2"/>
    <w:rsid w:val="00FE2AE2"/>
    <w:rsid w:val="00FE6848"/>
    <w:rsid w:val="00FF09FE"/>
    <w:rsid w:val="00FF1DF0"/>
    <w:rsid w:val="00FF285D"/>
    <w:rsid w:val="00FF52C2"/>
    <w:rsid w:val="00FF5D66"/>
    <w:rsid w:val="00FF7120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Default">
    <w:name w:val="Default"/>
    <w:rsid w:val="00D911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Абзац списка Знак1"/>
    <w:uiPriority w:val="34"/>
    <w:rsid w:val="00F04BDD"/>
    <w:rPr>
      <w:szCs w:val="22"/>
    </w:rPr>
  </w:style>
  <w:style w:type="paragraph" w:styleId="aff">
    <w:name w:val="Revision"/>
    <w:hidden/>
    <w:uiPriority w:val="99"/>
    <w:semiHidden/>
    <w:rsid w:val="00DD4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Default">
    <w:name w:val="Default"/>
    <w:rsid w:val="00D911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Абзац списка Знак1"/>
    <w:uiPriority w:val="34"/>
    <w:rsid w:val="00F04BDD"/>
    <w:rPr>
      <w:szCs w:val="22"/>
    </w:rPr>
  </w:style>
  <w:style w:type="paragraph" w:styleId="aff">
    <w:name w:val="Revision"/>
    <w:hidden/>
    <w:uiPriority w:val="99"/>
    <w:semiHidden/>
    <w:rsid w:val="00DD4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F5004-0CA3-43A7-A3E0-0B96228C2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16</Pages>
  <Words>2963</Words>
  <Characters>16894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Evgeniya Chzhan</cp:lastModifiedBy>
  <cp:revision>39</cp:revision>
  <cp:lastPrinted>2014-07-07T13:28:00Z</cp:lastPrinted>
  <dcterms:created xsi:type="dcterms:W3CDTF">2014-07-18T14:56:00Z</dcterms:created>
  <dcterms:modified xsi:type="dcterms:W3CDTF">2014-07-18T16:40:00Z</dcterms:modified>
</cp:coreProperties>
</file>