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B472" w14:textId="77777777" w:rsidR="00941FCD" w:rsidRPr="00895E3A" w:rsidRDefault="00941FCD"/>
    <w:p w14:paraId="68FEB473" w14:textId="77777777" w:rsidR="00941FCD" w:rsidRPr="00895E3A" w:rsidRDefault="00941FCD"/>
    <w:p w14:paraId="68FEB474" w14:textId="77777777" w:rsidR="00941FCD" w:rsidRPr="00895E3A" w:rsidRDefault="00941FCD"/>
    <w:p w14:paraId="68FEB475" w14:textId="77777777" w:rsidR="00941FCD" w:rsidRPr="00895E3A" w:rsidRDefault="00941FCD"/>
    <w:p w14:paraId="68FEB476" w14:textId="77777777" w:rsidR="00941FCD" w:rsidRPr="00895E3A" w:rsidRDefault="00941FCD"/>
    <w:p w14:paraId="68FEB477" w14:textId="77777777" w:rsidR="00941FCD" w:rsidRPr="00895E3A" w:rsidRDefault="00941FCD"/>
    <w:p w14:paraId="68FEB478" w14:textId="77777777" w:rsidR="00941FCD" w:rsidRPr="00895E3A" w:rsidRDefault="00941FCD"/>
    <w:tbl>
      <w:tblPr>
        <w:tblW w:w="9639" w:type="dxa"/>
        <w:tblInd w:w="113" w:type="dxa"/>
        <w:tblLook w:val="04A0" w:firstRow="1" w:lastRow="0" w:firstColumn="1" w:lastColumn="0" w:noHBand="0" w:noVBand="1"/>
      </w:tblPr>
      <w:tblGrid>
        <w:gridCol w:w="9639"/>
      </w:tblGrid>
      <w:tr w:rsidR="004A6496" w:rsidRPr="00895E3A" w14:paraId="68FEB47A" w14:textId="77777777" w:rsidTr="00941FCD">
        <w:trPr>
          <w:trHeight w:val="1134"/>
        </w:trPr>
        <w:tc>
          <w:tcPr>
            <w:tcW w:w="9639" w:type="dxa"/>
            <w:shd w:val="clear" w:color="auto" w:fill="auto"/>
          </w:tcPr>
          <w:p w14:paraId="68FEB479" w14:textId="77777777" w:rsidR="004A6496" w:rsidRPr="00895E3A" w:rsidRDefault="004426CB" w:rsidP="00832853">
            <w:pPr>
              <w:pStyle w:val="Title"/>
            </w:pPr>
            <w:r w:rsidRPr="00895E3A">
              <w:t>RapidSoft</w:t>
            </w:r>
          </w:p>
        </w:tc>
      </w:tr>
      <w:tr w:rsidR="004A6496" w:rsidRPr="00895E3A" w14:paraId="68FEB47C" w14:textId="77777777" w:rsidTr="00941FCD">
        <w:trPr>
          <w:trHeight w:val="20"/>
        </w:trPr>
        <w:tc>
          <w:tcPr>
            <w:tcW w:w="9639" w:type="dxa"/>
            <w:shd w:val="clear" w:color="auto" w:fill="auto"/>
          </w:tcPr>
          <w:p w14:paraId="68FEB47B" w14:textId="77777777" w:rsidR="004A6496" w:rsidRPr="00895E3A" w:rsidRDefault="00ED2329" w:rsidP="005A5F53">
            <w:pPr>
              <w:pStyle w:val="Title"/>
            </w:pPr>
            <w:r w:rsidRPr="00895E3A">
              <w:t xml:space="preserve">Лояльность </w:t>
            </w:r>
            <w:r w:rsidR="0067147D" w:rsidRPr="00895E3A">
              <w:t>–</w:t>
            </w:r>
            <w:r w:rsidRPr="00895E3A">
              <w:t xml:space="preserve"> </w:t>
            </w:r>
            <w:r w:rsidR="0067147D" w:rsidRPr="00895E3A">
              <w:t>техническое задание</w:t>
            </w:r>
            <w:r w:rsidR="00A92679" w:rsidRPr="00895E3A">
              <w:t xml:space="preserve"> </w:t>
            </w:r>
            <w:r w:rsidR="0067147D" w:rsidRPr="00895E3A">
              <w:t>на</w:t>
            </w:r>
            <w:r w:rsidR="00613B8B" w:rsidRPr="00895E3A">
              <w:t xml:space="preserve"> </w:t>
            </w:r>
            <w:r w:rsidR="00E119F6" w:rsidRPr="00895E3A">
              <w:t xml:space="preserve">компонент </w:t>
            </w:r>
            <w:r w:rsidR="00613B8B" w:rsidRPr="00895E3A">
              <w:t>«</w:t>
            </w:r>
            <w:r w:rsidR="005A5F53" w:rsidRPr="00895E3A">
              <w:t>Магазин подарков</w:t>
            </w:r>
            <w:r w:rsidR="00613B8B" w:rsidRPr="00895E3A">
              <w:t>»</w:t>
            </w:r>
          </w:p>
        </w:tc>
      </w:tr>
      <w:tr w:rsidR="004A6496" w:rsidRPr="00895E3A" w14:paraId="68FEB480" w14:textId="77777777" w:rsidTr="00941FCD">
        <w:trPr>
          <w:trHeight w:val="20"/>
        </w:trPr>
        <w:tc>
          <w:tcPr>
            <w:tcW w:w="9639" w:type="dxa"/>
            <w:shd w:val="clear" w:color="auto" w:fill="auto"/>
            <w:vAlign w:val="bottom"/>
          </w:tcPr>
          <w:p w14:paraId="68FEB47D" w14:textId="77777777" w:rsidR="00941FCD" w:rsidRPr="00895E3A" w:rsidRDefault="00941FCD" w:rsidP="00941FCD">
            <w:pPr>
              <w:spacing w:after="200"/>
              <w:rPr>
                <w:rStyle w:val="SubtleEmphasis"/>
                <w:rFonts w:cs="Tahoma"/>
              </w:rPr>
            </w:pPr>
          </w:p>
          <w:p w14:paraId="68FEB47E" w14:textId="77777777" w:rsidR="00941FCD" w:rsidRPr="00895E3A" w:rsidRDefault="00941FCD" w:rsidP="00941FCD">
            <w:pPr>
              <w:spacing w:after="200"/>
              <w:rPr>
                <w:rStyle w:val="SubtleEmphasis"/>
                <w:rFonts w:cs="Tahoma"/>
                <w:i/>
              </w:rPr>
            </w:pPr>
          </w:p>
          <w:p w14:paraId="68FEB47F" w14:textId="77777777" w:rsidR="004A6496" w:rsidRPr="00895E3A" w:rsidRDefault="004A6496" w:rsidP="00E41608">
            <w:pPr>
              <w:spacing w:after="200" w:line="240" w:lineRule="auto"/>
              <w:rPr>
                <w:rStyle w:val="SubtleEmphasis"/>
                <w:rFonts w:cs="Tahoma"/>
                <w:i/>
              </w:rPr>
            </w:pPr>
          </w:p>
        </w:tc>
      </w:tr>
      <w:tr w:rsidR="004A6496" w:rsidRPr="00895E3A" w14:paraId="68FEB488" w14:textId="77777777" w:rsidTr="00941FCD">
        <w:trPr>
          <w:trHeight w:val="20"/>
        </w:trPr>
        <w:tc>
          <w:tcPr>
            <w:tcW w:w="9639" w:type="dxa"/>
            <w:shd w:val="clear" w:color="auto" w:fill="auto"/>
          </w:tcPr>
          <w:p w14:paraId="68FEB481" w14:textId="77777777" w:rsidR="00941FCD" w:rsidRPr="00895E3A" w:rsidRDefault="00941FCD" w:rsidP="00941FCD">
            <w:pPr>
              <w:spacing w:after="200"/>
            </w:pPr>
          </w:p>
          <w:p w14:paraId="68FEB482" w14:textId="77777777" w:rsidR="00941FCD" w:rsidRPr="00895E3A" w:rsidRDefault="00941FCD" w:rsidP="00941FCD">
            <w:pPr>
              <w:spacing w:after="200"/>
            </w:pPr>
          </w:p>
          <w:p w14:paraId="68FEB483" w14:textId="77777777" w:rsidR="00941FCD" w:rsidRPr="00895E3A" w:rsidRDefault="00941FCD" w:rsidP="00941FCD">
            <w:pPr>
              <w:spacing w:after="200"/>
            </w:pPr>
          </w:p>
          <w:p w14:paraId="68FEB484" w14:textId="77777777" w:rsidR="004A6496" w:rsidRPr="00895E3A" w:rsidRDefault="004A6496" w:rsidP="00A971F4">
            <w:r w:rsidRPr="00895E3A">
              <w:t>Автор</w:t>
            </w:r>
            <w:r w:rsidR="00CE5D15" w:rsidRPr="00895E3A">
              <w:t>ы</w:t>
            </w:r>
            <w:r w:rsidRPr="00895E3A">
              <w:t xml:space="preserve">: </w:t>
            </w:r>
            <w:r w:rsidR="00BD2572" w:rsidRPr="00895E3A">
              <w:t>Андрей Моревский</w:t>
            </w:r>
            <w:r w:rsidR="005A5F53" w:rsidRPr="00895E3A">
              <w:t>, Михаил Михайлов</w:t>
            </w:r>
            <w:r w:rsidR="0065049F" w:rsidRPr="00895E3A">
              <w:t>, Олег Грищенко</w:t>
            </w:r>
          </w:p>
          <w:p w14:paraId="68FEB485" w14:textId="77777777" w:rsidR="004A6496" w:rsidRPr="00895E3A" w:rsidRDefault="00907739" w:rsidP="00A971F4">
            <w:r w:rsidRPr="00895E3A">
              <w:t xml:space="preserve">Версия: </w:t>
            </w:r>
            <w:r w:rsidR="005E4A75" w:rsidRPr="00895E3A">
              <w:t>1.</w:t>
            </w:r>
            <w:r w:rsidR="002D0040" w:rsidRPr="00895E3A">
              <w:t>4</w:t>
            </w:r>
            <w:r w:rsidR="00454E50" w:rsidRPr="00895E3A">
              <w:t>2</w:t>
            </w:r>
          </w:p>
          <w:p w14:paraId="68FEB486" w14:textId="77777777" w:rsidR="004850DB" w:rsidRPr="00895E3A" w:rsidRDefault="004850DB" w:rsidP="00B465F0">
            <w:r w:rsidRPr="00895E3A">
              <w:t xml:space="preserve">Количество страниц: </w:t>
            </w:r>
            <w:r w:rsidR="00127207" w:rsidRPr="00895E3A">
              <w:t>86</w:t>
            </w:r>
          </w:p>
          <w:p w14:paraId="68FEB487" w14:textId="77777777" w:rsidR="004A6496" w:rsidRPr="00895E3A" w:rsidRDefault="004A6496" w:rsidP="00B465F0">
            <w:r w:rsidRPr="00895E3A">
              <w:t xml:space="preserve">Дата изменения: </w:t>
            </w:r>
            <w:r w:rsidR="00E74F79" w:rsidRPr="00895E3A">
              <w:fldChar w:fldCharType="begin"/>
            </w:r>
            <w:r w:rsidRPr="00895E3A">
              <w:instrText xml:space="preserve"> DATE  \@ "dd.MM.yyyy"  \* MERGEFORMAT </w:instrText>
            </w:r>
            <w:r w:rsidR="00E74F79" w:rsidRPr="00895E3A">
              <w:fldChar w:fldCharType="separate"/>
            </w:r>
            <w:r w:rsidR="00FD4E34">
              <w:rPr>
                <w:noProof/>
              </w:rPr>
              <w:t>26.10.2013</w:t>
            </w:r>
            <w:r w:rsidR="00E74F79" w:rsidRPr="00895E3A">
              <w:fldChar w:fldCharType="end"/>
            </w:r>
          </w:p>
        </w:tc>
      </w:tr>
      <w:tr w:rsidR="004A6496" w:rsidRPr="00895E3A" w14:paraId="68FEB48A" w14:textId="77777777" w:rsidTr="00941FCD">
        <w:trPr>
          <w:trHeight w:val="20"/>
        </w:trPr>
        <w:tc>
          <w:tcPr>
            <w:tcW w:w="9639" w:type="dxa"/>
            <w:shd w:val="clear" w:color="auto" w:fill="auto"/>
          </w:tcPr>
          <w:p w14:paraId="68FEB489" w14:textId="77777777" w:rsidR="004A6496" w:rsidRPr="00895E3A" w:rsidRDefault="004A6496" w:rsidP="004A6496"/>
        </w:tc>
      </w:tr>
    </w:tbl>
    <w:p w14:paraId="68FEB48B" w14:textId="77777777" w:rsidR="00943186" w:rsidRPr="00895E3A" w:rsidRDefault="00943186" w:rsidP="00943186">
      <w:pPr>
        <w:pStyle w:val="a3"/>
        <w:rPr>
          <w:lang w:val="ru-RU"/>
        </w:rPr>
      </w:pPr>
      <w:bookmarkStart w:id="0" w:name="_Toc280106665"/>
      <w:bookmarkStart w:id="1" w:name="_Toc280115541"/>
      <w:bookmarkStart w:id="2" w:name="_Toc280115652"/>
      <w:bookmarkStart w:id="3" w:name="_Toc280116828"/>
      <w:bookmarkStart w:id="4" w:name="_Toc280117358"/>
      <w:bookmarkStart w:id="5" w:name="_Toc280118537"/>
      <w:bookmarkStart w:id="6" w:name="_Toc280169321"/>
      <w:bookmarkStart w:id="7" w:name="_Toc280351866"/>
      <w:bookmarkStart w:id="8" w:name="_Toc280352275"/>
      <w:bookmarkStart w:id="9" w:name="_Toc280354620"/>
      <w:bookmarkStart w:id="10" w:name="_Toc280355186"/>
      <w:bookmarkStart w:id="11" w:name="_Toc280115542"/>
      <w:bookmarkStart w:id="12" w:name="_Toc280115653"/>
      <w:bookmarkStart w:id="13" w:name="_Toc280116829"/>
      <w:bookmarkStart w:id="14" w:name="_Toc280117359"/>
      <w:bookmarkStart w:id="15" w:name="_Toc280118538"/>
      <w:bookmarkStart w:id="16" w:name="_Toc280169322"/>
      <w:bookmarkStart w:id="17" w:name="_Toc280351867"/>
      <w:bookmarkStart w:id="18" w:name="_Toc280352276"/>
      <w:bookmarkStart w:id="19" w:name="_Toc280354621"/>
      <w:r w:rsidRPr="00895E3A">
        <w:rPr>
          <w:lang w:val="ru-RU"/>
        </w:rPr>
        <w:lastRenderedPageBreak/>
        <w:t>Лист согласования и утверждения</w:t>
      </w:r>
      <w:bookmarkEnd w:id="0"/>
      <w:bookmarkEnd w:id="1"/>
      <w:bookmarkEnd w:id="2"/>
      <w:bookmarkEnd w:id="3"/>
      <w:bookmarkEnd w:id="4"/>
      <w:bookmarkEnd w:id="5"/>
      <w:bookmarkEnd w:id="6"/>
      <w:bookmarkEnd w:id="7"/>
      <w:bookmarkEnd w:id="8"/>
      <w:bookmarkEnd w:id="9"/>
      <w:bookmarkEnd w:id="10"/>
    </w:p>
    <w:p w14:paraId="68FEB48C" w14:textId="77777777" w:rsidR="00943186" w:rsidRPr="00895E3A" w:rsidRDefault="00943186" w:rsidP="00943186"/>
    <w:tbl>
      <w:tblPr>
        <w:tblW w:w="0" w:type="auto"/>
        <w:jc w:val="center"/>
        <w:tblLook w:val="04A0" w:firstRow="1" w:lastRow="0" w:firstColumn="1" w:lastColumn="0" w:noHBand="0" w:noVBand="1"/>
      </w:tblPr>
      <w:tblGrid>
        <w:gridCol w:w="3935"/>
        <w:gridCol w:w="3934"/>
      </w:tblGrid>
      <w:tr w:rsidR="00943186" w:rsidRPr="00895E3A" w14:paraId="68FEB499" w14:textId="77777777" w:rsidTr="00870BCC">
        <w:trPr>
          <w:jc w:val="center"/>
        </w:trPr>
        <w:tc>
          <w:tcPr>
            <w:tcW w:w="3935" w:type="dxa"/>
            <w:vAlign w:val="center"/>
          </w:tcPr>
          <w:p w14:paraId="68FEB48D" w14:textId="77777777" w:rsidR="00943186" w:rsidRPr="00895E3A" w:rsidRDefault="00943186" w:rsidP="00943186">
            <w:pPr>
              <w:rPr>
                <w:b/>
              </w:rPr>
            </w:pPr>
            <w:r w:rsidRPr="00895E3A">
              <w:rPr>
                <w:b/>
              </w:rPr>
              <w:t>Согласован:</w:t>
            </w:r>
          </w:p>
          <w:p w14:paraId="68FEB48E" w14:textId="77777777" w:rsidR="00943186" w:rsidRPr="00895E3A" w:rsidRDefault="00943186" w:rsidP="00943186">
            <w:r w:rsidRPr="00895E3A">
              <w:t>Ф.И.О         _____________________</w:t>
            </w:r>
          </w:p>
          <w:p w14:paraId="68FEB48F" w14:textId="77777777" w:rsidR="00943186" w:rsidRPr="00895E3A" w:rsidRDefault="00943186" w:rsidP="00943186">
            <w:r w:rsidRPr="00895E3A">
              <w:t>Должность _____________________</w:t>
            </w:r>
          </w:p>
          <w:p w14:paraId="68FEB490" w14:textId="77777777" w:rsidR="00943186" w:rsidRPr="00895E3A" w:rsidRDefault="00943186" w:rsidP="00943186">
            <w:r w:rsidRPr="00895E3A">
              <w:t>Подпись     _____________________</w:t>
            </w:r>
          </w:p>
          <w:p w14:paraId="68FEB491" w14:textId="77777777" w:rsidR="00943186" w:rsidRPr="00895E3A" w:rsidRDefault="00943186" w:rsidP="00943186">
            <w:r w:rsidRPr="00895E3A">
              <w:t>«______»_______________ 201__ г.</w:t>
            </w:r>
          </w:p>
          <w:p w14:paraId="68FEB492" w14:textId="77777777" w:rsidR="00943186" w:rsidRPr="00895E3A" w:rsidRDefault="00943186" w:rsidP="00943186"/>
        </w:tc>
        <w:tc>
          <w:tcPr>
            <w:tcW w:w="3934" w:type="dxa"/>
            <w:vAlign w:val="center"/>
          </w:tcPr>
          <w:p w14:paraId="68FEB493" w14:textId="77777777" w:rsidR="00943186" w:rsidRPr="00895E3A" w:rsidRDefault="00943186" w:rsidP="00943186">
            <w:pPr>
              <w:rPr>
                <w:b/>
              </w:rPr>
            </w:pPr>
            <w:r w:rsidRPr="00895E3A">
              <w:rPr>
                <w:b/>
              </w:rPr>
              <w:t>Согласован:</w:t>
            </w:r>
          </w:p>
          <w:p w14:paraId="68FEB494" w14:textId="77777777" w:rsidR="00943186" w:rsidRPr="00895E3A" w:rsidRDefault="00943186" w:rsidP="00943186">
            <w:r w:rsidRPr="00895E3A">
              <w:t>Ф.И.О        _____________________</w:t>
            </w:r>
          </w:p>
          <w:p w14:paraId="68FEB495" w14:textId="77777777" w:rsidR="00943186" w:rsidRPr="00895E3A" w:rsidRDefault="00943186" w:rsidP="00943186">
            <w:r w:rsidRPr="00895E3A">
              <w:t>Должность _____________________</w:t>
            </w:r>
          </w:p>
          <w:p w14:paraId="68FEB496" w14:textId="77777777" w:rsidR="00943186" w:rsidRPr="00895E3A" w:rsidRDefault="00943186" w:rsidP="00943186">
            <w:r w:rsidRPr="00895E3A">
              <w:t>Подпись     _____________________</w:t>
            </w:r>
          </w:p>
          <w:p w14:paraId="68FEB497" w14:textId="77777777" w:rsidR="00943186" w:rsidRPr="00895E3A" w:rsidRDefault="00943186" w:rsidP="00943186">
            <w:r w:rsidRPr="00895E3A">
              <w:t>«______»_______________ 201__ г.</w:t>
            </w:r>
          </w:p>
          <w:p w14:paraId="68FEB498" w14:textId="77777777" w:rsidR="00943186" w:rsidRPr="00895E3A" w:rsidRDefault="00943186" w:rsidP="00943186"/>
        </w:tc>
      </w:tr>
      <w:tr w:rsidR="00943186" w:rsidRPr="00895E3A" w14:paraId="68FEB4A6" w14:textId="77777777" w:rsidTr="00870BCC">
        <w:trPr>
          <w:jc w:val="center"/>
        </w:trPr>
        <w:tc>
          <w:tcPr>
            <w:tcW w:w="3935" w:type="dxa"/>
            <w:vAlign w:val="center"/>
          </w:tcPr>
          <w:p w14:paraId="68FEB49A" w14:textId="77777777" w:rsidR="00943186" w:rsidRPr="00895E3A" w:rsidRDefault="00943186" w:rsidP="00943186">
            <w:pPr>
              <w:rPr>
                <w:b/>
              </w:rPr>
            </w:pPr>
            <w:r w:rsidRPr="00895E3A">
              <w:rPr>
                <w:b/>
              </w:rPr>
              <w:t>Согласован:</w:t>
            </w:r>
          </w:p>
          <w:p w14:paraId="68FEB49B" w14:textId="77777777" w:rsidR="00943186" w:rsidRPr="00895E3A" w:rsidRDefault="00943186" w:rsidP="00943186">
            <w:r w:rsidRPr="00895E3A">
              <w:t>Ф.И.О         _____________________</w:t>
            </w:r>
          </w:p>
          <w:p w14:paraId="68FEB49C" w14:textId="77777777" w:rsidR="00943186" w:rsidRPr="00895E3A" w:rsidRDefault="00943186" w:rsidP="00943186">
            <w:r w:rsidRPr="00895E3A">
              <w:t>Должность _____________________</w:t>
            </w:r>
          </w:p>
          <w:p w14:paraId="68FEB49D" w14:textId="77777777" w:rsidR="00943186" w:rsidRPr="00895E3A" w:rsidRDefault="00943186" w:rsidP="00943186">
            <w:r w:rsidRPr="00895E3A">
              <w:t>Подпись     _____________________</w:t>
            </w:r>
          </w:p>
          <w:p w14:paraId="68FEB49E" w14:textId="77777777" w:rsidR="00943186" w:rsidRPr="00895E3A" w:rsidRDefault="00943186" w:rsidP="00943186">
            <w:r w:rsidRPr="00895E3A">
              <w:t>«______»_______________ 201__ г.</w:t>
            </w:r>
          </w:p>
          <w:p w14:paraId="68FEB49F" w14:textId="77777777" w:rsidR="00943186" w:rsidRPr="00895E3A" w:rsidRDefault="00943186" w:rsidP="00943186"/>
        </w:tc>
        <w:tc>
          <w:tcPr>
            <w:tcW w:w="3934" w:type="dxa"/>
            <w:vAlign w:val="center"/>
          </w:tcPr>
          <w:p w14:paraId="68FEB4A0" w14:textId="77777777" w:rsidR="00943186" w:rsidRPr="00895E3A" w:rsidRDefault="00943186" w:rsidP="00943186">
            <w:pPr>
              <w:rPr>
                <w:b/>
              </w:rPr>
            </w:pPr>
            <w:r w:rsidRPr="00895E3A">
              <w:rPr>
                <w:b/>
              </w:rPr>
              <w:t>Согласован:</w:t>
            </w:r>
          </w:p>
          <w:p w14:paraId="68FEB4A1" w14:textId="77777777" w:rsidR="00943186" w:rsidRPr="00895E3A" w:rsidRDefault="00943186" w:rsidP="00943186">
            <w:r w:rsidRPr="00895E3A">
              <w:t>Ф.И.О         _____________________</w:t>
            </w:r>
          </w:p>
          <w:p w14:paraId="68FEB4A2" w14:textId="77777777" w:rsidR="00943186" w:rsidRPr="00895E3A" w:rsidRDefault="00943186" w:rsidP="00943186">
            <w:r w:rsidRPr="00895E3A">
              <w:t>Должность _____________________</w:t>
            </w:r>
          </w:p>
          <w:p w14:paraId="68FEB4A3" w14:textId="77777777" w:rsidR="00943186" w:rsidRPr="00895E3A" w:rsidRDefault="00943186" w:rsidP="00943186">
            <w:r w:rsidRPr="00895E3A">
              <w:t>Подпись     _____________________</w:t>
            </w:r>
          </w:p>
          <w:p w14:paraId="68FEB4A4" w14:textId="77777777" w:rsidR="00943186" w:rsidRPr="00895E3A" w:rsidRDefault="00943186" w:rsidP="00943186">
            <w:r w:rsidRPr="00895E3A">
              <w:t>«______»_______________ 201__ г.</w:t>
            </w:r>
          </w:p>
          <w:p w14:paraId="68FEB4A5" w14:textId="77777777" w:rsidR="00943186" w:rsidRPr="00895E3A" w:rsidRDefault="00943186" w:rsidP="00943186"/>
        </w:tc>
      </w:tr>
      <w:tr w:rsidR="00943186" w:rsidRPr="00895E3A" w14:paraId="68FEB4B3" w14:textId="77777777" w:rsidTr="00870BCC">
        <w:trPr>
          <w:jc w:val="center"/>
        </w:trPr>
        <w:tc>
          <w:tcPr>
            <w:tcW w:w="3935" w:type="dxa"/>
            <w:vAlign w:val="center"/>
          </w:tcPr>
          <w:p w14:paraId="68FEB4A7" w14:textId="77777777" w:rsidR="00943186" w:rsidRPr="00895E3A" w:rsidRDefault="00943186" w:rsidP="00943186">
            <w:pPr>
              <w:rPr>
                <w:b/>
              </w:rPr>
            </w:pPr>
            <w:r w:rsidRPr="00895E3A">
              <w:rPr>
                <w:b/>
              </w:rPr>
              <w:t>Согласован:</w:t>
            </w:r>
          </w:p>
          <w:p w14:paraId="68FEB4A8" w14:textId="77777777" w:rsidR="00943186" w:rsidRPr="00895E3A" w:rsidRDefault="00943186" w:rsidP="00943186">
            <w:r w:rsidRPr="00895E3A">
              <w:t>Ф.И.О         _____________________</w:t>
            </w:r>
          </w:p>
          <w:p w14:paraId="68FEB4A9" w14:textId="77777777" w:rsidR="00943186" w:rsidRPr="00895E3A" w:rsidRDefault="00943186" w:rsidP="00943186">
            <w:r w:rsidRPr="00895E3A">
              <w:t>Должность _____________________</w:t>
            </w:r>
          </w:p>
          <w:p w14:paraId="68FEB4AA" w14:textId="77777777" w:rsidR="00943186" w:rsidRPr="00895E3A" w:rsidRDefault="00943186" w:rsidP="00943186">
            <w:r w:rsidRPr="00895E3A">
              <w:t>Подпись     _____________________</w:t>
            </w:r>
          </w:p>
          <w:p w14:paraId="68FEB4AB" w14:textId="77777777" w:rsidR="00943186" w:rsidRPr="00895E3A" w:rsidRDefault="00943186" w:rsidP="00943186">
            <w:r w:rsidRPr="00895E3A">
              <w:t>«______»_______________ 201__ г.</w:t>
            </w:r>
          </w:p>
          <w:p w14:paraId="68FEB4AC" w14:textId="77777777" w:rsidR="00943186" w:rsidRPr="00895E3A" w:rsidRDefault="00943186" w:rsidP="00943186"/>
        </w:tc>
        <w:tc>
          <w:tcPr>
            <w:tcW w:w="3934" w:type="dxa"/>
            <w:vAlign w:val="center"/>
          </w:tcPr>
          <w:p w14:paraId="68FEB4AD" w14:textId="77777777" w:rsidR="00943186" w:rsidRPr="00895E3A" w:rsidRDefault="00943186" w:rsidP="00943186">
            <w:pPr>
              <w:rPr>
                <w:b/>
              </w:rPr>
            </w:pPr>
            <w:r w:rsidRPr="00895E3A">
              <w:rPr>
                <w:b/>
              </w:rPr>
              <w:t>Согласован:</w:t>
            </w:r>
          </w:p>
          <w:p w14:paraId="68FEB4AE" w14:textId="77777777" w:rsidR="00943186" w:rsidRPr="00895E3A" w:rsidRDefault="00943186" w:rsidP="00943186">
            <w:r w:rsidRPr="00895E3A">
              <w:t>Ф.И.О         _____________________</w:t>
            </w:r>
          </w:p>
          <w:p w14:paraId="68FEB4AF" w14:textId="77777777" w:rsidR="00943186" w:rsidRPr="00895E3A" w:rsidRDefault="00943186" w:rsidP="00943186">
            <w:r w:rsidRPr="00895E3A">
              <w:t>Должность _____________________</w:t>
            </w:r>
          </w:p>
          <w:p w14:paraId="68FEB4B0" w14:textId="77777777" w:rsidR="00943186" w:rsidRPr="00895E3A" w:rsidRDefault="00943186" w:rsidP="00943186">
            <w:r w:rsidRPr="00895E3A">
              <w:t>Подпись     _____________________</w:t>
            </w:r>
          </w:p>
          <w:p w14:paraId="68FEB4B1" w14:textId="77777777" w:rsidR="00943186" w:rsidRPr="00895E3A" w:rsidRDefault="00943186" w:rsidP="00943186">
            <w:r w:rsidRPr="00895E3A">
              <w:t>«______»_______________ 201__ г.</w:t>
            </w:r>
          </w:p>
          <w:p w14:paraId="68FEB4B2" w14:textId="77777777" w:rsidR="00943186" w:rsidRPr="00895E3A" w:rsidRDefault="00943186" w:rsidP="00943186"/>
        </w:tc>
      </w:tr>
    </w:tbl>
    <w:p w14:paraId="68FEB4B4" w14:textId="77777777" w:rsidR="00943186" w:rsidRPr="00895E3A" w:rsidRDefault="00943186" w:rsidP="00943186"/>
    <w:p w14:paraId="68FEB4B5" w14:textId="77777777" w:rsidR="00BB704F" w:rsidRPr="00895E3A" w:rsidRDefault="00BB704F" w:rsidP="00E7668B">
      <w:pPr>
        <w:pStyle w:val="a3"/>
        <w:outlineLvl w:val="0"/>
        <w:rPr>
          <w:lang w:val="ru-RU"/>
        </w:rPr>
      </w:pPr>
      <w:bookmarkStart w:id="20" w:name="_Toc370582651"/>
      <w:r w:rsidRPr="00895E3A">
        <w:rPr>
          <w:lang w:val="ru-RU"/>
        </w:rPr>
        <w:lastRenderedPageBreak/>
        <w:t>История документа</w:t>
      </w:r>
      <w:bookmarkEnd w:id="11"/>
      <w:bookmarkEnd w:id="12"/>
      <w:bookmarkEnd w:id="13"/>
      <w:bookmarkEnd w:id="14"/>
      <w:bookmarkEnd w:id="15"/>
      <w:bookmarkEnd w:id="16"/>
      <w:bookmarkEnd w:id="17"/>
      <w:bookmarkEnd w:id="18"/>
      <w:bookmarkEnd w:id="19"/>
      <w:bookmarkEnd w:id="20"/>
    </w:p>
    <w:tbl>
      <w:tblPr>
        <w:tblW w:w="96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988"/>
        <w:gridCol w:w="1275"/>
        <w:gridCol w:w="2240"/>
        <w:gridCol w:w="5136"/>
      </w:tblGrid>
      <w:tr w:rsidR="00464916" w:rsidRPr="00895E3A" w14:paraId="68FEB4BA" w14:textId="77777777" w:rsidTr="00696ED2">
        <w:tc>
          <w:tcPr>
            <w:tcW w:w="988" w:type="dxa"/>
            <w:shd w:val="clear" w:color="auto" w:fill="D9D9D9"/>
          </w:tcPr>
          <w:p w14:paraId="68FEB4B6" w14:textId="77777777" w:rsidR="003563CF" w:rsidRPr="00895E3A" w:rsidRDefault="003563CF" w:rsidP="003E1507">
            <w:pPr>
              <w:spacing w:after="0"/>
              <w:rPr>
                <w:b/>
              </w:rPr>
            </w:pPr>
            <w:bookmarkStart w:id="21" w:name="_Toc280117449"/>
            <w:bookmarkStart w:id="22" w:name="_Toc280117510"/>
            <w:bookmarkStart w:id="23" w:name="_Toc280166925"/>
            <w:bookmarkStart w:id="24" w:name="_Toc280167727"/>
            <w:bookmarkStart w:id="25" w:name="_Toc280167811"/>
            <w:bookmarkStart w:id="26" w:name="_Toc280167845"/>
            <w:bookmarkStart w:id="27" w:name="_Toc280168160"/>
            <w:bookmarkStart w:id="28" w:name="_Toc280168335"/>
            <w:bookmarkStart w:id="29" w:name="_Toc280168375"/>
            <w:bookmarkStart w:id="30" w:name="_Toc280168422"/>
            <w:bookmarkStart w:id="31" w:name="_Toc280168462"/>
            <w:bookmarkStart w:id="32" w:name="_Toc280168502"/>
            <w:bookmarkStart w:id="33" w:name="_Toc280168536"/>
            <w:bookmarkEnd w:id="21"/>
            <w:bookmarkEnd w:id="22"/>
            <w:bookmarkEnd w:id="23"/>
            <w:bookmarkEnd w:id="24"/>
            <w:bookmarkEnd w:id="25"/>
            <w:bookmarkEnd w:id="26"/>
            <w:bookmarkEnd w:id="27"/>
            <w:bookmarkEnd w:id="28"/>
            <w:bookmarkEnd w:id="29"/>
            <w:bookmarkEnd w:id="30"/>
            <w:bookmarkEnd w:id="31"/>
            <w:bookmarkEnd w:id="32"/>
            <w:bookmarkEnd w:id="33"/>
            <w:r w:rsidRPr="00895E3A">
              <w:rPr>
                <w:b/>
              </w:rPr>
              <w:t>Версия</w:t>
            </w:r>
          </w:p>
        </w:tc>
        <w:tc>
          <w:tcPr>
            <w:tcW w:w="1275" w:type="dxa"/>
            <w:shd w:val="clear" w:color="auto" w:fill="D9D9D9"/>
          </w:tcPr>
          <w:p w14:paraId="68FEB4B7" w14:textId="77777777" w:rsidR="003563CF" w:rsidRPr="00895E3A" w:rsidRDefault="003563CF" w:rsidP="003E1507">
            <w:pPr>
              <w:spacing w:after="0"/>
              <w:rPr>
                <w:b/>
              </w:rPr>
            </w:pPr>
            <w:r w:rsidRPr="00895E3A">
              <w:rPr>
                <w:b/>
              </w:rPr>
              <w:t>Дата</w:t>
            </w:r>
          </w:p>
        </w:tc>
        <w:tc>
          <w:tcPr>
            <w:tcW w:w="2240" w:type="dxa"/>
            <w:shd w:val="clear" w:color="auto" w:fill="D9D9D9"/>
          </w:tcPr>
          <w:p w14:paraId="68FEB4B8" w14:textId="77777777" w:rsidR="003563CF" w:rsidRPr="00895E3A" w:rsidRDefault="003563CF" w:rsidP="003E1507">
            <w:pPr>
              <w:spacing w:after="0"/>
              <w:rPr>
                <w:b/>
              </w:rPr>
            </w:pPr>
            <w:r w:rsidRPr="00895E3A">
              <w:rPr>
                <w:b/>
              </w:rPr>
              <w:t>Автор</w:t>
            </w:r>
          </w:p>
        </w:tc>
        <w:tc>
          <w:tcPr>
            <w:tcW w:w="5136" w:type="dxa"/>
            <w:shd w:val="clear" w:color="auto" w:fill="D9D9D9"/>
          </w:tcPr>
          <w:p w14:paraId="68FEB4B9" w14:textId="77777777" w:rsidR="003563CF" w:rsidRPr="00895E3A" w:rsidRDefault="003563CF" w:rsidP="003E1507">
            <w:pPr>
              <w:spacing w:after="0"/>
              <w:rPr>
                <w:b/>
              </w:rPr>
            </w:pPr>
            <w:r w:rsidRPr="00895E3A">
              <w:rPr>
                <w:b/>
              </w:rPr>
              <w:t>Комментарии</w:t>
            </w:r>
          </w:p>
        </w:tc>
      </w:tr>
      <w:tr w:rsidR="00464916" w:rsidRPr="00895E3A" w14:paraId="68FEB4BF" w14:textId="77777777" w:rsidTr="00696ED2">
        <w:tc>
          <w:tcPr>
            <w:tcW w:w="988" w:type="dxa"/>
            <w:shd w:val="clear" w:color="auto" w:fill="auto"/>
            <w:tcMar>
              <w:top w:w="108" w:type="dxa"/>
            </w:tcMar>
          </w:tcPr>
          <w:p w14:paraId="68FEB4BB" w14:textId="77777777" w:rsidR="00CF436E" w:rsidRPr="00895E3A" w:rsidRDefault="00907739" w:rsidP="00907739">
            <w:r w:rsidRPr="00895E3A">
              <w:t>0</w:t>
            </w:r>
            <w:r w:rsidR="00867488" w:rsidRPr="00895E3A">
              <w:t>.</w:t>
            </w:r>
            <w:r w:rsidRPr="00895E3A">
              <w:t>1</w:t>
            </w:r>
          </w:p>
        </w:tc>
        <w:tc>
          <w:tcPr>
            <w:tcW w:w="1275" w:type="dxa"/>
            <w:shd w:val="clear" w:color="auto" w:fill="auto"/>
            <w:tcMar>
              <w:top w:w="108" w:type="dxa"/>
            </w:tcMar>
          </w:tcPr>
          <w:p w14:paraId="68FEB4BC" w14:textId="77777777" w:rsidR="00CF436E" w:rsidRPr="00895E3A" w:rsidRDefault="00427C96" w:rsidP="005C5CE3">
            <w:r w:rsidRPr="00895E3A">
              <w:t>0</w:t>
            </w:r>
            <w:r w:rsidR="004426CB" w:rsidRPr="00895E3A">
              <w:t>8.11</w:t>
            </w:r>
            <w:r w:rsidR="003A27FE" w:rsidRPr="00895E3A">
              <w:t>.201</w:t>
            </w:r>
            <w:r w:rsidR="00832853" w:rsidRPr="00895E3A">
              <w:t>2</w:t>
            </w:r>
          </w:p>
        </w:tc>
        <w:tc>
          <w:tcPr>
            <w:tcW w:w="2240" w:type="dxa"/>
            <w:shd w:val="clear" w:color="auto" w:fill="auto"/>
            <w:tcMar>
              <w:top w:w="108" w:type="dxa"/>
            </w:tcMar>
          </w:tcPr>
          <w:p w14:paraId="68FEB4BD" w14:textId="77777777" w:rsidR="00CF436E" w:rsidRPr="00895E3A" w:rsidRDefault="00BD2572" w:rsidP="00591782">
            <w:r w:rsidRPr="00895E3A">
              <w:t>Андрей Моревский</w:t>
            </w:r>
          </w:p>
        </w:tc>
        <w:tc>
          <w:tcPr>
            <w:tcW w:w="5136" w:type="dxa"/>
            <w:shd w:val="clear" w:color="auto" w:fill="auto"/>
            <w:tcMar>
              <w:top w:w="108" w:type="dxa"/>
            </w:tcMar>
          </w:tcPr>
          <w:p w14:paraId="68FEB4BE" w14:textId="77777777" w:rsidR="00CF436E" w:rsidRPr="00895E3A" w:rsidRDefault="00427C96" w:rsidP="00832853">
            <w:r w:rsidRPr="00895E3A">
              <w:t>Начата работа над документом</w:t>
            </w:r>
            <w:r w:rsidR="00FF124A" w:rsidRPr="00895E3A">
              <w:t>.</w:t>
            </w:r>
            <w:r w:rsidRPr="00895E3A">
              <w:t xml:space="preserve"> </w:t>
            </w:r>
          </w:p>
        </w:tc>
      </w:tr>
      <w:tr w:rsidR="00464916" w:rsidRPr="00895E3A" w14:paraId="68FEB4C4" w14:textId="77777777" w:rsidTr="00696ED2">
        <w:tc>
          <w:tcPr>
            <w:tcW w:w="988" w:type="dxa"/>
            <w:shd w:val="clear" w:color="auto" w:fill="auto"/>
            <w:tcMar>
              <w:top w:w="108" w:type="dxa"/>
            </w:tcMar>
          </w:tcPr>
          <w:p w14:paraId="68FEB4C0" w14:textId="77777777" w:rsidR="00272CFB" w:rsidRPr="00895E3A" w:rsidRDefault="005A5F53" w:rsidP="004E117A">
            <w:r w:rsidRPr="00895E3A">
              <w:t>0.2</w:t>
            </w:r>
          </w:p>
        </w:tc>
        <w:tc>
          <w:tcPr>
            <w:tcW w:w="1275" w:type="dxa"/>
            <w:shd w:val="clear" w:color="auto" w:fill="auto"/>
            <w:tcMar>
              <w:top w:w="108" w:type="dxa"/>
            </w:tcMar>
          </w:tcPr>
          <w:p w14:paraId="68FEB4C1" w14:textId="77777777" w:rsidR="00272CFB" w:rsidRPr="00895E3A" w:rsidRDefault="005A5F53" w:rsidP="00E76DF5">
            <w:r w:rsidRPr="00895E3A">
              <w:t>19.12.2012</w:t>
            </w:r>
          </w:p>
        </w:tc>
        <w:tc>
          <w:tcPr>
            <w:tcW w:w="2240" w:type="dxa"/>
            <w:shd w:val="clear" w:color="auto" w:fill="auto"/>
            <w:tcMar>
              <w:top w:w="108" w:type="dxa"/>
            </w:tcMar>
          </w:tcPr>
          <w:p w14:paraId="68FEB4C2" w14:textId="77777777" w:rsidR="00272CFB" w:rsidRPr="00895E3A" w:rsidRDefault="005A5F53" w:rsidP="00E76DF5">
            <w:r w:rsidRPr="00895E3A">
              <w:t>Михаил Михайлов</w:t>
            </w:r>
          </w:p>
        </w:tc>
        <w:tc>
          <w:tcPr>
            <w:tcW w:w="5136" w:type="dxa"/>
            <w:shd w:val="clear" w:color="auto" w:fill="auto"/>
            <w:tcMar>
              <w:top w:w="108" w:type="dxa"/>
            </w:tcMar>
          </w:tcPr>
          <w:p w14:paraId="68FEB4C3" w14:textId="77777777" w:rsidR="008D707F" w:rsidRPr="00895E3A" w:rsidRDefault="005A5F53" w:rsidP="00CB2B92">
            <w:proofErr w:type="gramStart"/>
            <w:r w:rsidRPr="00895E3A">
              <w:t>Добавлен</w:t>
            </w:r>
            <w:proofErr w:type="gramEnd"/>
            <w:r w:rsidRPr="00895E3A">
              <w:t xml:space="preserve"> WishList</w:t>
            </w:r>
            <w:r w:rsidR="00CB2B92" w:rsidRPr="00895E3A">
              <w:t xml:space="preserve"> (на основе тендерного задания)</w:t>
            </w:r>
          </w:p>
        </w:tc>
      </w:tr>
      <w:tr w:rsidR="00EA7BD3" w:rsidRPr="00895E3A" w14:paraId="68FEB4C9" w14:textId="77777777" w:rsidTr="00696ED2">
        <w:tc>
          <w:tcPr>
            <w:tcW w:w="988" w:type="dxa"/>
            <w:shd w:val="clear" w:color="auto" w:fill="auto"/>
            <w:tcMar>
              <w:top w:w="108" w:type="dxa"/>
            </w:tcMar>
          </w:tcPr>
          <w:p w14:paraId="68FEB4C5" w14:textId="77777777" w:rsidR="00EA7BD3" w:rsidRPr="00895E3A" w:rsidRDefault="00846E77" w:rsidP="00907739">
            <w:r w:rsidRPr="00895E3A">
              <w:t>0.3</w:t>
            </w:r>
          </w:p>
        </w:tc>
        <w:tc>
          <w:tcPr>
            <w:tcW w:w="1275" w:type="dxa"/>
            <w:shd w:val="clear" w:color="auto" w:fill="auto"/>
            <w:tcMar>
              <w:top w:w="108" w:type="dxa"/>
            </w:tcMar>
          </w:tcPr>
          <w:p w14:paraId="68FEB4C6" w14:textId="77777777" w:rsidR="00EA7BD3" w:rsidRPr="00895E3A" w:rsidRDefault="00846E77" w:rsidP="00626E6F">
            <w:r w:rsidRPr="00895E3A">
              <w:t>24.12.2012</w:t>
            </w:r>
          </w:p>
        </w:tc>
        <w:tc>
          <w:tcPr>
            <w:tcW w:w="2240" w:type="dxa"/>
            <w:shd w:val="clear" w:color="auto" w:fill="auto"/>
            <w:tcMar>
              <w:top w:w="108" w:type="dxa"/>
            </w:tcMar>
          </w:tcPr>
          <w:p w14:paraId="68FEB4C7" w14:textId="77777777" w:rsidR="00EA7BD3" w:rsidRPr="00895E3A" w:rsidRDefault="00846E77" w:rsidP="00127DE4">
            <w:r w:rsidRPr="00895E3A">
              <w:t>Михайлов Михаил</w:t>
            </w:r>
          </w:p>
        </w:tc>
        <w:tc>
          <w:tcPr>
            <w:tcW w:w="5136" w:type="dxa"/>
            <w:shd w:val="clear" w:color="auto" w:fill="auto"/>
            <w:tcMar>
              <w:top w:w="108" w:type="dxa"/>
            </w:tcMar>
          </w:tcPr>
          <w:p w14:paraId="68FEB4C8" w14:textId="77777777" w:rsidR="00EA7BD3" w:rsidRPr="00895E3A" w:rsidRDefault="00846E77">
            <w:r w:rsidRPr="00895E3A">
              <w:t>Добавлены</w:t>
            </w:r>
            <w:r w:rsidR="00181459" w:rsidRPr="00895E3A">
              <w:t xml:space="preserve"> понятия идентификатора товара </w:t>
            </w:r>
            <w:r w:rsidRPr="00895E3A">
              <w:t>в системе «Лояльность»</w:t>
            </w:r>
          </w:p>
        </w:tc>
      </w:tr>
      <w:tr w:rsidR="00EA7BD3" w:rsidRPr="00895E3A" w14:paraId="68FEB4CE" w14:textId="77777777" w:rsidTr="00696ED2">
        <w:tc>
          <w:tcPr>
            <w:tcW w:w="988" w:type="dxa"/>
            <w:shd w:val="clear" w:color="auto" w:fill="auto"/>
            <w:tcMar>
              <w:top w:w="108" w:type="dxa"/>
            </w:tcMar>
          </w:tcPr>
          <w:p w14:paraId="68FEB4CA" w14:textId="77777777" w:rsidR="00EA7BD3" w:rsidRPr="00895E3A" w:rsidRDefault="00DF171E" w:rsidP="00907739">
            <w:r w:rsidRPr="00895E3A">
              <w:t>0.4</w:t>
            </w:r>
          </w:p>
        </w:tc>
        <w:tc>
          <w:tcPr>
            <w:tcW w:w="1275" w:type="dxa"/>
            <w:shd w:val="clear" w:color="auto" w:fill="auto"/>
            <w:tcMar>
              <w:top w:w="108" w:type="dxa"/>
            </w:tcMar>
          </w:tcPr>
          <w:p w14:paraId="68FEB4CB" w14:textId="77777777" w:rsidR="00EA7BD3" w:rsidRPr="00895E3A" w:rsidRDefault="00DF171E" w:rsidP="00E76DF5">
            <w:r w:rsidRPr="00895E3A">
              <w:t>26.12.2012</w:t>
            </w:r>
          </w:p>
        </w:tc>
        <w:tc>
          <w:tcPr>
            <w:tcW w:w="2240" w:type="dxa"/>
            <w:shd w:val="clear" w:color="auto" w:fill="auto"/>
            <w:tcMar>
              <w:top w:w="108" w:type="dxa"/>
            </w:tcMar>
          </w:tcPr>
          <w:p w14:paraId="68FEB4CC" w14:textId="77777777" w:rsidR="00EA7BD3" w:rsidRPr="00895E3A" w:rsidRDefault="00DF171E" w:rsidP="00E76DF5">
            <w:r w:rsidRPr="00895E3A">
              <w:t>Михайлов Михаил</w:t>
            </w:r>
          </w:p>
        </w:tc>
        <w:tc>
          <w:tcPr>
            <w:tcW w:w="5136" w:type="dxa"/>
            <w:shd w:val="clear" w:color="auto" w:fill="auto"/>
            <w:tcMar>
              <w:top w:w="108" w:type="dxa"/>
            </w:tcMar>
          </w:tcPr>
          <w:p w14:paraId="68FEB4CD" w14:textId="77777777" w:rsidR="00EA7BD3" w:rsidRPr="00895E3A" w:rsidRDefault="00DF171E" w:rsidP="00703F6F">
            <w:r w:rsidRPr="00895E3A">
              <w:t>Пе</w:t>
            </w:r>
            <w:r w:rsidR="00CF7D33" w:rsidRPr="00895E3A">
              <w:t>ре</w:t>
            </w:r>
            <w:r w:rsidRPr="00895E3A">
              <w:t>работан API. Добавлены новые методы.</w:t>
            </w:r>
          </w:p>
        </w:tc>
      </w:tr>
      <w:tr w:rsidR="00EA7BD3" w:rsidRPr="00895E3A" w14:paraId="68FEB4D3" w14:textId="77777777" w:rsidTr="00696ED2">
        <w:tc>
          <w:tcPr>
            <w:tcW w:w="988" w:type="dxa"/>
            <w:shd w:val="clear" w:color="auto" w:fill="auto"/>
            <w:tcMar>
              <w:top w:w="108" w:type="dxa"/>
            </w:tcMar>
          </w:tcPr>
          <w:p w14:paraId="68FEB4CF" w14:textId="77777777" w:rsidR="00EA7BD3" w:rsidRPr="00895E3A" w:rsidRDefault="00531B68">
            <w:r w:rsidRPr="00895E3A">
              <w:t>1</w:t>
            </w:r>
            <w:r w:rsidR="005A795C" w:rsidRPr="00895E3A">
              <w:t>.</w:t>
            </w:r>
            <w:r w:rsidRPr="00895E3A">
              <w:t>1</w:t>
            </w:r>
          </w:p>
        </w:tc>
        <w:tc>
          <w:tcPr>
            <w:tcW w:w="1275" w:type="dxa"/>
            <w:shd w:val="clear" w:color="auto" w:fill="auto"/>
            <w:tcMar>
              <w:top w:w="108" w:type="dxa"/>
            </w:tcMar>
          </w:tcPr>
          <w:p w14:paraId="68FEB4D0" w14:textId="77777777" w:rsidR="00EA7BD3" w:rsidRPr="00895E3A" w:rsidRDefault="005A795C" w:rsidP="00626E6F">
            <w:r w:rsidRPr="00895E3A">
              <w:t>11.01.2013</w:t>
            </w:r>
          </w:p>
        </w:tc>
        <w:tc>
          <w:tcPr>
            <w:tcW w:w="2240" w:type="dxa"/>
            <w:shd w:val="clear" w:color="auto" w:fill="auto"/>
            <w:tcMar>
              <w:top w:w="108" w:type="dxa"/>
            </w:tcMar>
          </w:tcPr>
          <w:p w14:paraId="68FEB4D1" w14:textId="77777777" w:rsidR="00EA7BD3" w:rsidRPr="00895E3A" w:rsidRDefault="005A795C" w:rsidP="009433DE">
            <w:r w:rsidRPr="00895E3A">
              <w:t>Михайлов Михаил</w:t>
            </w:r>
          </w:p>
        </w:tc>
        <w:tc>
          <w:tcPr>
            <w:tcW w:w="5136" w:type="dxa"/>
            <w:shd w:val="clear" w:color="auto" w:fill="auto"/>
            <w:tcMar>
              <w:top w:w="108" w:type="dxa"/>
            </w:tcMar>
          </w:tcPr>
          <w:p w14:paraId="68FEB4D2" w14:textId="77777777" w:rsidR="00EA7BD3" w:rsidRPr="00895E3A" w:rsidRDefault="00CD3680" w:rsidP="003A5E2A">
            <w:r w:rsidRPr="00895E3A">
              <w:t>Добавлен метод получения значений атрибутов</w:t>
            </w:r>
            <w:r w:rsidR="003A2CB2" w:rsidRPr="00895E3A">
              <w:t>.</w:t>
            </w:r>
          </w:p>
        </w:tc>
      </w:tr>
      <w:tr w:rsidR="00EA7BD3" w:rsidRPr="00895E3A" w14:paraId="68FEB4D8" w14:textId="77777777" w:rsidTr="00696ED2">
        <w:tc>
          <w:tcPr>
            <w:tcW w:w="988" w:type="dxa"/>
            <w:shd w:val="clear" w:color="auto" w:fill="auto"/>
            <w:tcMar>
              <w:top w:w="108" w:type="dxa"/>
            </w:tcMar>
          </w:tcPr>
          <w:p w14:paraId="68FEB4D4" w14:textId="77777777" w:rsidR="00EA7BD3" w:rsidRPr="00895E3A" w:rsidRDefault="000B3E79" w:rsidP="00907739">
            <w:r w:rsidRPr="00895E3A">
              <w:t>1.2</w:t>
            </w:r>
          </w:p>
        </w:tc>
        <w:tc>
          <w:tcPr>
            <w:tcW w:w="1275" w:type="dxa"/>
            <w:shd w:val="clear" w:color="auto" w:fill="auto"/>
            <w:tcMar>
              <w:top w:w="108" w:type="dxa"/>
            </w:tcMar>
          </w:tcPr>
          <w:p w14:paraId="68FEB4D5" w14:textId="77777777" w:rsidR="00EA7BD3" w:rsidRPr="00895E3A" w:rsidRDefault="000B3E79" w:rsidP="00626E6F">
            <w:r w:rsidRPr="00895E3A">
              <w:t>15.01.2013</w:t>
            </w:r>
          </w:p>
        </w:tc>
        <w:tc>
          <w:tcPr>
            <w:tcW w:w="2240" w:type="dxa"/>
            <w:shd w:val="clear" w:color="auto" w:fill="auto"/>
            <w:tcMar>
              <w:top w:w="108" w:type="dxa"/>
            </w:tcMar>
          </w:tcPr>
          <w:p w14:paraId="68FEB4D6" w14:textId="77777777" w:rsidR="00EA7BD3" w:rsidRPr="00895E3A" w:rsidRDefault="000B3E79" w:rsidP="009433DE">
            <w:r w:rsidRPr="00895E3A">
              <w:t>Михайлов Михаил</w:t>
            </w:r>
          </w:p>
        </w:tc>
        <w:tc>
          <w:tcPr>
            <w:tcW w:w="5136" w:type="dxa"/>
            <w:shd w:val="clear" w:color="auto" w:fill="auto"/>
            <w:tcMar>
              <w:top w:w="108" w:type="dxa"/>
            </w:tcMar>
          </w:tcPr>
          <w:p w14:paraId="68FEB4D7" w14:textId="77777777" w:rsidR="00EA7BD3" w:rsidRPr="00895E3A" w:rsidRDefault="000B3E79" w:rsidP="003A5E2A">
            <w:r w:rsidRPr="00895E3A">
              <w:t>Переработан API. Изменены методы поиска категорий.</w:t>
            </w:r>
          </w:p>
        </w:tc>
      </w:tr>
      <w:tr w:rsidR="00EA7BD3" w:rsidRPr="00895E3A" w14:paraId="68FEB4DD" w14:textId="77777777" w:rsidTr="00696ED2">
        <w:tc>
          <w:tcPr>
            <w:tcW w:w="988" w:type="dxa"/>
            <w:shd w:val="clear" w:color="auto" w:fill="auto"/>
            <w:tcMar>
              <w:top w:w="108" w:type="dxa"/>
            </w:tcMar>
          </w:tcPr>
          <w:p w14:paraId="68FEB4D9" w14:textId="77777777" w:rsidR="00EA7BD3" w:rsidRPr="00895E3A" w:rsidRDefault="002C5F82" w:rsidP="003D3A3A">
            <w:r w:rsidRPr="00895E3A">
              <w:t>1.3</w:t>
            </w:r>
          </w:p>
        </w:tc>
        <w:tc>
          <w:tcPr>
            <w:tcW w:w="1275" w:type="dxa"/>
            <w:shd w:val="clear" w:color="auto" w:fill="auto"/>
            <w:tcMar>
              <w:top w:w="108" w:type="dxa"/>
            </w:tcMar>
          </w:tcPr>
          <w:p w14:paraId="68FEB4DA" w14:textId="77777777" w:rsidR="00EA7BD3" w:rsidRPr="00895E3A" w:rsidRDefault="002C5F82" w:rsidP="003D3A3A">
            <w:r w:rsidRPr="00895E3A">
              <w:t>15.01.2013</w:t>
            </w:r>
          </w:p>
        </w:tc>
        <w:tc>
          <w:tcPr>
            <w:tcW w:w="2240" w:type="dxa"/>
            <w:shd w:val="clear" w:color="auto" w:fill="auto"/>
            <w:tcMar>
              <w:top w:w="108" w:type="dxa"/>
            </w:tcMar>
          </w:tcPr>
          <w:p w14:paraId="68FEB4DB" w14:textId="77777777" w:rsidR="00EA7BD3" w:rsidRPr="00895E3A" w:rsidRDefault="002C5F82" w:rsidP="003D3A3A">
            <w:r w:rsidRPr="00895E3A">
              <w:t>Грищенко Олег</w:t>
            </w:r>
          </w:p>
        </w:tc>
        <w:tc>
          <w:tcPr>
            <w:tcW w:w="5136" w:type="dxa"/>
            <w:shd w:val="clear" w:color="auto" w:fill="auto"/>
            <w:tcMar>
              <w:top w:w="108" w:type="dxa"/>
            </w:tcMar>
          </w:tcPr>
          <w:p w14:paraId="68FEB4DC" w14:textId="77777777" w:rsidR="00EA7BD3" w:rsidRPr="00895E3A" w:rsidRDefault="002C5F82" w:rsidP="005C5CE3">
            <w:r w:rsidRPr="00895E3A">
              <w:t>Добавлен сервис управлен</w:t>
            </w:r>
            <w:r w:rsidR="00CF7D33" w:rsidRPr="00895E3A">
              <w:t>и</w:t>
            </w:r>
            <w:r w:rsidRPr="00895E3A">
              <w:t>я заказами</w:t>
            </w:r>
          </w:p>
        </w:tc>
      </w:tr>
      <w:tr w:rsidR="002D0040" w:rsidRPr="00895E3A" w14:paraId="68FEB4E2" w14:textId="77777777" w:rsidTr="00696ED2">
        <w:tc>
          <w:tcPr>
            <w:tcW w:w="988" w:type="dxa"/>
            <w:shd w:val="clear" w:color="auto" w:fill="auto"/>
            <w:tcMar>
              <w:top w:w="108" w:type="dxa"/>
            </w:tcMar>
          </w:tcPr>
          <w:p w14:paraId="68FEB4DE" w14:textId="77777777" w:rsidR="002D0040" w:rsidRPr="00895E3A" w:rsidRDefault="002D0040" w:rsidP="003D3A3A">
            <w:r w:rsidRPr="00895E3A">
              <w:t>1.4</w:t>
            </w:r>
          </w:p>
        </w:tc>
        <w:tc>
          <w:tcPr>
            <w:tcW w:w="1275" w:type="dxa"/>
            <w:shd w:val="clear" w:color="auto" w:fill="auto"/>
            <w:tcMar>
              <w:top w:w="108" w:type="dxa"/>
            </w:tcMar>
          </w:tcPr>
          <w:p w14:paraId="68FEB4DF" w14:textId="77777777" w:rsidR="002D0040" w:rsidRPr="00895E3A" w:rsidRDefault="002D0040" w:rsidP="002D0040">
            <w:r w:rsidRPr="00895E3A">
              <w:t>18.01.2013</w:t>
            </w:r>
          </w:p>
        </w:tc>
        <w:tc>
          <w:tcPr>
            <w:tcW w:w="2240" w:type="dxa"/>
            <w:shd w:val="clear" w:color="auto" w:fill="auto"/>
            <w:tcMar>
              <w:top w:w="108" w:type="dxa"/>
            </w:tcMar>
          </w:tcPr>
          <w:p w14:paraId="68FEB4E0" w14:textId="77777777" w:rsidR="002D0040" w:rsidRPr="00895E3A" w:rsidRDefault="002D0040" w:rsidP="003D3A3A">
            <w:r w:rsidRPr="00895E3A">
              <w:t>Грищенко Олег</w:t>
            </w:r>
          </w:p>
        </w:tc>
        <w:tc>
          <w:tcPr>
            <w:tcW w:w="5136" w:type="dxa"/>
            <w:shd w:val="clear" w:color="auto" w:fill="auto"/>
            <w:tcMar>
              <w:top w:w="108" w:type="dxa"/>
            </w:tcMar>
          </w:tcPr>
          <w:p w14:paraId="68FEB4E1" w14:textId="77777777" w:rsidR="002D0040" w:rsidRPr="00895E3A" w:rsidRDefault="002D0040" w:rsidP="002D0040">
            <w:r w:rsidRPr="00895E3A">
              <w:t>Добавлен сервис управления Корзиной</w:t>
            </w:r>
          </w:p>
        </w:tc>
      </w:tr>
      <w:tr w:rsidR="00EA7BD3" w:rsidRPr="00895E3A" w14:paraId="68FEB4E7" w14:textId="77777777" w:rsidTr="00696ED2">
        <w:tc>
          <w:tcPr>
            <w:tcW w:w="988" w:type="dxa"/>
            <w:shd w:val="clear" w:color="auto" w:fill="auto"/>
            <w:tcMar>
              <w:top w:w="108" w:type="dxa"/>
            </w:tcMar>
          </w:tcPr>
          <w:p w14:paraId="68FEB4E3" w14:textId="77777777" w:rsidR="00EA7BD3" w:rsidRPr="00895E3A" w:rsidRDefault="00127207" w:rsidP="003D3A3A">
            <w:r w:rsidRPr="00895E3A">
              <w:t>1.4</w:t>
            </w:r>
            <w:r w:rsidR="00FF1219" w:rsidRPr="00895E3A">
              <w:t>.</w:t>
            </w:r>
            <w:r w:rsidRPr="00895E3A">
              <w:t>1</w:t>
            </w:r>
          </w:p>
        </w:tc>
        <w:tc>
          <w:tcPr>
            <w:tcW w:w="1275" w:type="dxa"/>
            <w:shd w:val="clear" w:color="auto" w:fill="auto"/>
            <w:tcMar>
              <w:top w:w="108" w:type="dxa"/>
            </w:tcMar>
          </w:tcPr>
          <w:p w14:paraId="68FEB4E4" w14:textId="77777777" w:rsidR="00EA7BD3" w:rsidRPr="00895E3A" w:rsidRDefault="00127207" w:rsidP="003D3A3A">
            <w:r w:rsidRPr="00895E3A">
              <w:t>29.01.2013</w:t>
            </w:r>
          </w:p>
        </w:tc>
        <w:tc>
          <w:tcPr>
            <w:tcW w:w="2240" w:type="dxa"/>
            <w:shd w:val="clear" w:color="auto" w:fill="auto"/>
            <w:tcMar>
              <w:top w:w="108" w:type="dxa"/>
            </w:tcMar>
          </w:tcPr>
          <w:p w14:paraId="68FEB4E5" w14:textId="77777777" w:rsidR="00EA7BD3" w:rsidRPr="00895E3A" w:rsidRDefault="00127207" w:rsidP="003D3A3A">
            <w:r w:rsidRPr="00895E3A">
              <w:t>Михайлов Михаил</w:t>
            </w:r>
          </w:p>
        </w:tc>
        <w:tc>
          <w:tcPr>
            <w:tcW w:w="5136" w:type="dxa"/>
            <w:shd w:val="clear" w:color="auto" w:fill="auto"/>
            <w:tcMar>
              <w:top w:w="108" w:type="dxa"/>
            </w:tcMar>
          </w:tcPr>
          <w:p w14:paraId="68FEB4E6" w14:textId="77777777" w:rsidR="00EA7BD3" w:rsidRPr="00895E3A" w:rsidRDefault="00127207" w:rsidP="00B31F19">
            <w:r w:rsidRPr="00895E3A">
              <w:t>Изменено описание сервиса управления корзиной</w:t>
            </w:r>
          </w:p>
        </w:tc>
      </w:tr>
      <w:tr w:rsidR="00EA7BD3" w:rsidRPr="00895E3A" w14:paraId="68FEB4EC" w14:textId="77777777" w:rsidTr="00696ED2">
        <w:tc>
          <w:tcPr>
            <w:tcW w:w="988" w:type="dxa"/>
            <w:shd w:val="clear" w:color="auto" w:fill="auto"/>
            <w:tcMar>
              <w:top w:w="108" w:type="dxa"/>
            </w:tcMar>
          </w:tcPr>
          <w:p w14:paraId="68FEB4E8" w14:textId="77777777" w:rsidR="00EA7BD3" w:rsidRPr="00895E3A" w:rsidRDefault="00CC40F2" w:rsidP="003D3A3A">
            <w:r w:rsidRPr="00895E3A">
              <w:t>1.4</w:t>
            </w:r>
            <w:r w:rsidR="00FF1219" w:rsidRPr="00895E3A">
              <w:t>.</w:t>
            </w:r>
            <w:r w:rsidRPr="00895E3A">
              <w:t>2</w:t>
            </w:r>
          </w:p>
        </w:tc>
        <w:tc>
          <w:tcPr>
            <w:tcW w:w="1275" w:type="dxa"/>
            <w:shd w:val="clear" w:color="auto" w:fill="auto"/>
            <w:tcMar>
              <w:top w:w="108" w:type="dxa"/>
            </w:tcMar>
          </w:tcPr>
          <w:p w14:paraId="68FEB4E9" w14:textId="77777777" w:rsidR="00EA7BD3" w:rsidRPr="00895E3A" w:rsidRDefault="00CC40F2" w:rsidP="003D3A3A">
            <w:r w:rsidRPr="00895E3A">
              <w:t>08.02.2013</w:t>
            </w:r>
          </w:p>
        </w:tc>
        <w:tc>
          <w:tcPr>
            <w:tcW w:w="2240" w:type="dxa"/>
            <w:shd w:val="clear" w:color="auto" w:fill="auto"/>
            <w:tcMar>
              <w:top w:w="108" w:type="dxa"/>
            </w:tcMar>
          </w:tcPr>
          <w:p w14:paraId="68FEB4EA" w14:textId="77777777" w:rsidR="00EA7BD3" w:rsidRPr="00895E3A" w:rsidRDefault="00CC40F2" w:rsidP="003D3A3A">
            <w:r w:rsidRPr="00895E3A">
              <w:t>Грищенко Олег</w:t>
            </w:r>
          </w:p>
        </w:tc>
        <w:tc>
          <w:tcPr>
            <w:tcW w:w="5136" w:type="dxa"/>
            <w:shd w:val="clear" w:color="auto" w:fill="auto"/>
            <w:tcMar>
              <w:top w:w="108" w:type="dxa"/>
            </w:tcMar>
          </w:tcPr>
          <w:p w14:paraId="68FEB4EB" w14:textId="77777777" w:rsidR="00EA7BD3" w:rsidRPr="00895E3A" w:rsidRDefault="00CC40F2" w:rsidP="00586A24">
            <w:r w:rsidRPr="00895E3A">
              <w:t>Импо</w:t>
            </w:r>
            <w:proofErr w:type="gramStart"/>
            <w:r w:rsidRPr="00895E3A">
              <w:t>рт стр</w:t>
            </w:r>
            <w:proofErr w:type="gramEnd"/>
            <w:r w:rsidRPr="00895E3A">
              <w:t>ан доставки</w:t>
            </w:r>
          </w:p>
        </w:tc>
      </w:tr>
      <w:tr w:rsidR="00EA7BD3" w:rsidRPr="00895E3A" w14:paraId="68FEB4F1" w14:textId="77777777" w:rsidTr="00696ED2">
        <w:tc>
          <w:tcPr>
            <w:tcW w:w="988" w:type="dxa"/>
            <w:shd w:val="clear" w:color="auto" w:fill="auto"/>
            <w:tcMar>
              <w:top w:w="108" w:type="dxa"/>
            </w:tcMar>
          </w:tcPr>
          <w:p w14:paraId="68FEB4ED" w14:textId="77777777" w:rsidR="00EA7BD3" w:rsidRPr="00895E3A" w:rsidRDefault="00696ED2" w:rsidP="003D3A3A">
            <w:r w:rsidRPr="00895E3A">
              <w:t>1.4</w:t>
            </w:r>
            <w:r w:rsidR="00FF1219" w:rsidRPr="00895E3A">
              <w:t>.</w:t>
            </w:r>
            <w:r w:rsidRPr="00895E3A">
              <w:t>3</w:t>
            </w:r>
          </w:p>
        </w:tc>
        <w:tc>
          <w:tcPr>
            <w:tcW w:w="1275" w:type="dxa"/>
            <w:shd w:val="clear" w:color="auto" w:fill="auto"/>
            <w:tcMar>
              <w:top w:w="108" w:type="dxa"/>
            </w:tcMar>
          </w:tcPr>
          <w:p w14:paraId="68FEB4EE" w14:textId="77777777" w:rsidR="00EA7BD3" w:rsidRPr="00895E3A" w:rsidRDefault="00696ED2" w:rsidP="003D3A3A">
            <w:r w:rsidRPr="00895E3A">
              <w:t>25.02.2013</w:t>
            </w:r>
          </w:p>
        </w:tc>
        <w:tc>
          <w:tcPr>
            <w:tcW w:w="2240" w:type="dxa"/>
            <w:shd w:val="clear" w:color="auto" w:fill="auto"/>
            <w:tcMar>
              <w:top w:w="108" w:type="dxa"/>
            </w:tcMar>
          </w:tcPr>
          <w:p w14:paraId="68FEB4EF" w14:textId="77777777" w:rsidR="00EA7BD3" w:rsidRPr="00895E3A" w:rsidRDefault="00696ED2" w:rsidP="003D3A3A">
            <w:r w:rsidRPr="00895E3A">
              <w:t>Федоров Станислав</w:t>
            </w:r>
          </w:p>
        </w:tc>
        <w:tc>
          <w:tcPr>
            <w:tcW w:w="5136" w:type="dxa"/>
            <w:shd w:val="clear" w:color="auto" w:fill="auto"/>
            <w:tcMar>
              <w:top w:w="108" w:type="dxa"/>
            </w:tcMar>
          </w:tcPr>
          <w:p w14:paraId="68FEB4F0" w14:textId="77777777" w:rsidR="00EA7BD3" w:rsidRPr="00895E3A" w:rsidRDefault="00696ED2" w:rsidP="005C5CE3">
            <w:r w:rsidRPr="00895E3A">
              <w:t>Добавлены коды ошибок создания заказа.</w:t>
            </w:r>
          </w:p>
        </w:tc>
      </w:tr>
      <w:tr w:rsidR="00EA7BD3" w:rsidRPr="00895E3A" w14:paraId="68FEB4F6" w14:textId="77777777" w:rsidTr="00696ED2">
        <w:tc>
          <w:tcPr>
            <w:tcW w:w="988" w:type="dxa"/>
            <w:shd w:val="clear" w:color="auto" w:fill="auto"/>
            <w:tcMar>
              <w:top w:w="108" w:type="dxa"/>
            </w:tcMar>
          </w:tcPr>
          <w:p w14:paraId="68FEB4F2" w14:textId="77777777" w:rsidR="00EA7BD3" w:rsidRPr="00895E3A" w:rsidRDefault="00FF1219" w:rsidP="003D3A3A">
            <w:r w:rsidRPr="00895E3A">
              <w:t>1.4.4</w:t>
            </w:r>
          </w:p>
        </w:tc>
        <w:tc>
          <w:tcPr>
            <w:tcW w:w="1275" w:type="dxa"/>
            <w:shd w:val="clear" w:color="auto" w:fill="auto"/>
            <w:tcMar>
              <w:top w:w="108" w:type="dxa"/>
            </w:tcMar>
          </w:tcPr>
          <w:p w14:paraId="68FEB4F3" w14:textId="77777777" w:rsidR="00EA7BD3" w:rsidRPr="00895E3A" w:rsidRDefault="00FF1219" w:rsidP="003D3A3A">
            <w:r w:rsidRPr="00895E3A">
              <w:t>05.03.2013</w:t>
            </w:r>
          </w:p>
        </w:tc>
        <w:tc>
          <w:tcPr>
            <w:tcW w:w="2240" w:type="dxa"/>
            <w:shd w:val="clear" w:color="auto" w:fill="auto"/>
            <w:tcMar>
              <w:top w:w="108" w:type="dxa"/>
            </w:tcMar>
          </w:tcPr>
          <w:p w14:paraId="68FEB4F4" w14:textId="77777777" w:rsidR="00EA7BD3" w:rsidRPr="00895E3A" w:rsidRDefault="00FF1219" w:rsidP="003D3A3A">
            <w:r w:rsidRPr="00895E3A">
              <w:t>Дмитрий Саянкин</w:t>
            </w:r>
          </w:p>
        </w:tc>
        <w:tc>
          <w:tcPr>
            <w:tcW w:w="5136" w:type="dxa"/>
            <w:shd w:val="clear" w:color="auto" w:fill="auto"/>
            <w:tcMar>
              <w:top w:w="108" w:type="dxa"/>
            </w:tcMar>
          </w:tcPr>
          <w:p w14:paraId="68FEB4F5" w14:textId="77777777" w:rsidR="00EA7BD3" w:rsidRPr="00895E3A" w:rsidRDefault="00FF1219" w:rsidP="0063371A">
            <w:r w:rsidRPr="00895E3A">
              <w:t>Изменения во внутренних статусах доставки заказов</w:t>
            </w:r>
          </w:p>
        </w:tc>
      </w:tr>
      <w:tr w:rsidR="00EA7BD3" w:rsidRPr="00895E3A" w14:paraId="68FEB4FB" w14:textId="77777777" w:rsidTr="00696ED2">
        <w:tc>
          <w:tcPr>
            <w:tcW w:w="988" w:type="dxa"/>
            <w:shd w:val="clear" w:color="auto" w:fill="auto"/>
            <w:tcMar>
              <w:top w:w="108" w:type="dxa"/>
            </w:tcMar>
          </w:tcPr>
          <w:p w14:paraId="68FEB4F7" w14:textId="77777777" w:rsidR="00EA7BD3" w:rsidRPr="00895E3A" w:rsidRDefault="00EA7BD3" w:rsidP="003D3A3A"/>
        </w:tc>
        <w:tc>
          <w:tcPr>
            <w:tcW w:w="1275" w:type="dxa"/>
            <w:shd w:val="clear" w:color="auto" w:fill="auto"/>
            <w:tcMar>
              <w:top w:w="108" w:type="dxa"/>
            </w:tcMar>
          </w:tcPr>
          <w:p w14:paraId="68FEB4F8" w14:textId="77777777" w:rsidR="00EA7BD3" w:rsidRPr="00895E3A" w:rsidRDefault="00EA7BD3" w:rsidP="003D3A3A"/>
        </w:tc>
        <w:tc>
          <w:tcPr>
            <w:tcW w:w="2240" w:type="dxa"/>
            <w:shd w:val="clear" w:color="auto" w:fill="auto"/>
            <w:tcMar>
              <w:top w:w="108" w:type="dxa"/>
            </w:tcMar>
          </w:tcPr>
          <w:p w14:paraId="68FEB4F9" w14:textId="77777777" w:rsidR="00EA7BD3" w:rsidRPr="00895E3A" w:rsidRDefault="00EA7BD3" w:rsidP="003D3A3A"/>
        </w:tc>
        <w:tc>
          <w:tcPr>
            <w:tcW w:w="5136" w:type="dxa"/>
            <w:shd w:val="clear" w:color="auto" w:fill="auto"/>
            <w:tcMar>
              <w:top w:w="108" w:type="dxa"/>
            </w:tcMar>
          </w:tcPr>
          <w:p w14:paraId="68FEB4FA" w14:textId="77777777" w:rsidR="00EA7BD3" w:rsidRPr="00895E3A" w:rsidRDefault="00EA7BD3" w:rsidP="0063371A"/>
        </w:tc>
      </w:tr>
    </w:tbl>
    <w:p w14:paraId="68FEB4FC" w14:textId="77777777" w:rsidR="00F005FE" w:rsidRPr="00895E3A" w:rsidRDefault="00F005FE" w:rsidP="00F005FE">
      <w:pPr>
        <w:pStyle w:val="Heading1"/>
      </w:pPr>
      <w:r w:rsidRPr="00895E3A">
        <w:br w:type="page"/>
      </w:r>
    </w:p>
    <w:p w14:paraId="68FEB4FD" w14:textId="77777777" w:rsidR="00E17956" w:rsidRPr="00895E3A" w:rsidRDefault="005F67BA" w:rsidP="00F005FE">
      <w:pPr>
        <w:pStyle w:val="Heading1"/>
      </w:pPr>
      <w:bookmarkStart w:id="34" w:name="_Toc370582652"/>
      <w:r w:rsidRPr="00895E3A">
        <w:lastRenderedPageBreak/>
        <w:t>Оглавление</w:t>
      </w:r>
      <w:bookmarkEnd w:id="34"/>
    </w:p>
    <w:bookmarkStart w:id="35" w:name="_Toc280168577"/>
    <w:bookmarkStart w:id="36" w:name="_Toc280168701"/>
    <w:bookmarkStart w:id="37" w:name="_Toc280168757"/>
    <w:bookmarkStart w:id="38" w:name="_Toc280168797"/>
    <w:bookmarkStart w:id="39" w:name="_Toc280169042"/>
    <w:bookmarkStart w:id="40" w:name="_Toc280169190"/>
    <w:bookmarkStart w:id="41" w:name="_Toc280169257"/>
    <w:bookmarkStart w:id="42" w:name="_Toc280169323"/>
    <w:bookmarkStart w:id="43" w:name="_Toc280115449"/>
    <w:bookmarkStart w:id="44" w:name="_Toc280115543"/>
    <w:bookmarkStart w:id="45" w:name="_Toc280115654"/>
    <w:bookmarkStart w:id="46" w:name="_Toc280115911"/>
    <w:bookmarkStart w:id="47" w:name="_Toc280116144"/>
    <w:bookmarkStart w:id="48" w:name="_Toc280116294"/>
    <w:bookmarkStart w:id="49" w:name="_Toc280116622"/>
    <w:bookmarkStart w:id="50" w:name="_Toc280116740"/>
    <w:bookmarkStart w:id="51" w:name="_Toc280116830"/>
    <w:bookmarkStart w:id="52" w:name="_Toc280117360"/>
    <w:bookmarkStart w:id="53" w:name="_Toc280117450"/>
    <w:bookmarkStart w:id="54" w:name="_Toc280117511"/>
    <w:bookmarkStart w:id="55" w:name="_Toc280166926"/>
    <w:bookmarkStart w:id="56" w:name="_Toc280167728"/>
    <w:bookmarkStart w:id="57" w:name="_Toc280167812"/>
    <w:bookmarkStart w:id="58" w:name="_Toc280167846"/>
    <w:bookmarkStart w:id="59" w:name="_Toc280168161"/>
    <w:bookmarkStart w:id="60" w:name="_Toc280168336"/>
    <w:bookmarkStart w:id="61" w:name="_Toc280168376"/>
    <w:bookmarkStart w:id="62" w:name="_Toc280168423"/>
    <w:bookmarkStart w:id="63" w:name="_Toc280168463"/>
    <w:bookmarkStart w:id="64" w:name="_Toc280168503"/>
    <w:bookmarkStart w:id="65" w:name="_Toc280168537"/>
    <w:bookmarkStart w:id="66" w:name="_Toc280168578"/>
    <w:bookmarkStart w:id="67" w:name="_Toc280168702"/>
    <w:bookmarkStart w:id="68" w:name="_Toc280168758"/>
    <w:bookmarkStart w:id="69" w:name="_Toc280168798"/>
    <w:bookmarkStart w:id="70" w:name="_Toc280169043"/>
    <w:bookmarkStart w:id="71" w:name="_Toc280169191"/>
    <w:bookmarkStart w:id="72" w:name="_Toc280169258"/>
    <w:bookmarkStart w:id="73" w:name="_Toc280169324"/>
    <w:bookmarkStart w:id="74" w:name="_Toc280115455"/>
    <w:bookmarkStart w:id="75" w:name="_Toc280115549"/>
    <w:bookmarkStart w:id="76" w:name="_Toc280115660"/>
    <w:bookmarkStart w:id="77" w:name="_Toc280115917"/>
    <w:bookmarkStart w:id="78" w:name="_Toc280116150"/>
    <w:bookmarkStart w:id="79" w:name="_Toc280116300"/>
    <w:bookmarkStart w:id="80" w:name="_Toc280116628"/>
    <w:bookmarkStart w:id="81" w:name="_Toc280116746"/>
    <w:bookmarkStart w:id="82" w:name="_Toc280116836"/>
    <w:bookmarkStart w:id="83" w:name="_Toc280117366"/>
    <w:bookmarkStart w:id="84" w:name="_Toc280117456"/>
    <w:bookmarkStart w:id="85" w:name="_Toc280117517"/>
    <w:bookmarkStart w:id="86" w:name="_Toc280118544"/>
    <w:bookmarkStart w:id="87" w:name="_Toc280118578"/>
    <w:bookmarkStart w:id="88" w:name="_Toc280166932"/>
    <w:bookmarkStart w:id="89" w:name="_Toc280167734"/>
    <w:bookmarkStart w:id="90" w:name="_Toc280167818"/>
    <w:bookmarkStart w:id="91" w:name="_Toc280167852"/>
    <w:bookmarkStart w:id="92" w:name="_Toc280168167"/>
    <w:bookmarkStart w:id="93" w:name="_Toc280168342"/>
    <w:bookmarkStart w:id="94" w:name="_Toc280168382"/>
    <w:bookmarkStart w:id="95" w:name="_Toc280168429"/>
    <w:bookmarkStart w:id="96" w:name="_Toc280168469"/>
    <w:bookmarkStart w:id="97" w:name="_Toc280168509"/>
    <w:bookmarkStart w:id="98" w:name="_Toc280168543"/>
    <w:bookmarkStart w:id="99" w:name="_Toc280168584"/>
    <w:bookmarkStart w:id="100" w:name="_Toc280168708"/>
    <w:bookmarkStart w:id="101" w:name="_Toc280168764"/>
    <w:bookmarkStart w:id="102" w:name="_Toc280168804"/>
    <w:bookmarkStart w:id="103" w:name="_Toc280169049"/>
    <w:bookmarkStart w:id="104" w:name="_Toc280169197"/>
    <w:bookmarkStart w:id="105" w:name="_Toc280169264"/>
    <w:bookmarkStart w:id="106" w:name="_Toc280169330"/>
    <w:bookmarkStart w:id="107" w:name="_Toc280115460"/>
    <w:bookmarkStart w:id="108" w:name="_Toc280115554"/>
    <w:bookmarkStart w:id="109" w:name="_Toc280115665"/>
    <w:bookmarkStart w:id="110" w:name="_Toc280115922"/>
    <w:bookmarkStart w:id="111" w:name="_Toc280116155"/>
    <w:bookmarkStart w:id="112" w:name="_Toc280116305"/>
    <w:bookmarkStart w:id="113" w:name="_Toc280116633"/>
    <w:bookmarkStart w:id="114" w:name="_Toc280116751"/>
    <w:bookmarkStart w:id="115" w:name="_Toc280116841"/>
    <w:bookmarkStart w:id="116" w:name="_Toc280117371"/>
    <w:bookmarkStart w:id="117" w:name="_Toc280117461"/>
    <w:bookmarkStart w:id="118" w:name="_Toc280117522"/>
    <w:bookmarkStart w:id="119" w:name="_Toc280118548"/>
    <w:bookmarkStart w:id="120" w:name="_Toc280118582"/>
    <w:bookmarkStart w:id="121" w:name="_Toc280166937"/>
    <w:bookmarkStart w:id="122" w:name="_Toc280167739"/>
    <w:bookmarkStart w:id="123" w:name="_Toc280167823"/>
    <w:bookmarkStart w:id="124" w:name="_Toc280167857"/>
    <w:bookmarkStart w:id="125" w:name="_Toc280168172"/>
    <w:bookmarkStart w:id="126" w:name="_Toc280168347"/>
    <w:bookmarkStart w:id="127" w:name="_Toc280168387"/>
    <w:bookmarkStart w:id="128" w:name="_Toc280168434"/>
    <w:bookmarkStart w:id="129" w:name="_Toc280168474"/>
    <w:bookmarkStart w:id="130" w:name="_Toc280168514"/>
    <w:bookmarkStart w:id="131" w:name="_Toc280168548"/>
    <w:bookmarkStart w:id="132" w:name="_Toc280168589"/>
    <w:bookmarkStart w:id="133" w:name="_Toc280168713"/>
    <w:bookmarkStart w:id="134" w:name="_Toc280168769"/>
    <w:bookmarkStart w:id="135" w:name="_Toc280168809"/>
    <w:bookmarkStart w:id="136" w:name="_Toc280169054"/>
    <w:bookmarkStart w:id="137" w:name="_Toc280169202"/>
    <w:bookmarkStart w:id="138" w:name="_Toc280169269"/>
    <w:bookmarkStart w:id="139" w:name="_Toc280169335"/>
    <w:bookmarkStart w:id="140" w:name="_Toc280115465"/>
    <w:bookmarkStart w:id="141" w:name="_Toc280115559"/>
    <w:bookmarkStart w:id="142" w:name="_Toc280115670"/>
    <w:bookmarkStart w:id="143" w:name="_Toc280115927"/>
    <w:bookmarkStart w:id="144" w:name="_Toc280116160"/>
    <w:bookmarkStart w:id="145" w:name="_Toc280116310"/>
    <w:bookmarkStart w:id="146" w:name="_Toc280116638"/>
    <w:bookmarkStart w:id="147" w:name="_Toc280116756"/>
    <w:bookmarkStart w:id="148" w:name="_Toc280116846"/>
    <w:bookmarkStart w:id="149" w:name="_Toc280117376"/>
    <w:bookmarkStart w:id="150" w:name="_Toc280117466"/>
    <w:bookmarkStart w:id="151" w:name="_Toc280117527"/>
    <w:bookmarkStart w:id="152" w:name="_Toc280118552"/>
    <w:bookmarkStart w:id="153" w:name="_Toc280118586"/>
    <w:bookmarkStart w:id="154" w:name="_Toc280166942"/>
    <w:bookmarkStart w:id="155" w:name="_Toc280167744"/>
    <w:bookmarkStart w:id="156" w:name="_Toc280167828"/>
    <w:bookmarkStart w:id="157" w:name="_Toc280167862"/>
    <w:bookmarkStart w:id="158" w:name="_Toc280168177"/>
    <w:bookmarkStart w:id="159" w:name="_Toc280168352"/>
    <w:bookmarkStart w:id="160" w:name="_Toc280168392"/>
    <w:bookmarkStart w:id="161" w:name="_Toc280168439"/>
    <w:bookmarkStart w:id="162" w:name="_Toc280168479"/>
    <w:bookmarkStart w:id="163" w:name="_Toc280168519"/>
    <w:bookmarkStart w:id="164" w:name="_Toc280168553"/>
    <w:bookmarkStart w:id="165" w:name="_Toc280168594"/>
    <w:bookmarkStart w:id="166" w:name="_Toc280168718"/>
    <w:bookmarkStart w:id="167" w:name="_Toc280168774"/>
    <w:bookmarkStart w:id="168" w:name="_Toc280168814"/>
    <w:bookmarkStart w:id="169" w:name="_Toc280169059"/>
    <w:bookmarkStart w:id="170" w:name="_Toc280169207"/>
    <w:bookmarkStart w:id="171" w:name="_Toc280169274"/>
    <w:bookmarkStart w:id="172" w:name="_Toc280169340"/>
    <w:bookmarkStart w:id="173" w:name="_Toc280115470"/>
    <w:bookmarkStart w:id="174" w:name="_Toc280115564"/>
    <w:bookmarkStart w:id="175" w:name="_Toc280115675"/>
    <w:bookmarkStart w:id="176" w:name="_Toc280115932"/>
    <w:bookmarkStart w:id="177" w:name="_Toc280116165"/>
    <w:bookmarkStart w:id="178" w:name="_Toc280116315"/>
    <w:bookmarkStart w:id="179" w:name="_Toc280116643"/>
    <w:bookmarkStart w:id="180" w:name="_Toc280116761"/>
    <w:bookmarkStart w:id="181" w:name="_Toc280116851"/>
    <w:bookmarkStart w:id="182" w:name="_Toc280117381"/>
    <w:bookmarkStart w:id="183" w:name="_Toc280117471"/>
    <w:bookmarkStart w:id="184" w:name="_Toc280117532"/>
    <w:bookmarkStart w:id="185" w:name="_Toc280118556"/>
    <w:bookmarkStart w:id="186" w:name="_Toc280118590"/>
    <w:bookmarkStart w:id="187" w:name="_Toc280166947"/>
    <w:bookmarkStart w:id="188" w:name="_Toc280167749"/>
    <w:bookmarkStart w:id="189" w:name="_Toc280167833"/>
    <w:bookmarkStart w:id="190" w:name="_Toc280167867"/>
    <w:bookmarkStart w:id="191" w:name="_Toc280168182"/>
    <w:bookmarkStart w:id="192" w:name="_Toc280168357"/>
    <w:bookmarkStart w:id="193" w:name="_Toc280168397"/>
    <w:bookmarkStart w:id="194" w:name="_Toc280168444"/>
    <w:bookmarkStart w:id="195" w:name="_Toc280168484"/>
    <w:bookmarkStart w:id="196" w:name="_Toc280168524"/>
    <w:bookmarkStart w:id="197" w:name="_Toc280168558"/>
    <w:bookmarkStart w:id="198" w:name="_Toc280168599"/>
    <w:bookmarkStart w:id="199" w:name="_Toc280168723"/>
    <w:bookmarkStart w:id="200" w:name="_Toc280168779"/>
    <w:bookmarkStart w:id="201" w:name="_Toc280168819"/>
    <w:bookmarkStart w:id="202" w:name="_Toc280169064"/>
    <w:bookmarkStart w:id="203" w:name="_Toc280169212"/>
    <w:bookmarkStart w:id="204" w:name="_Toc280169279"/>
    <w:bookmarkStart w:id="205" w:name="_Toc280169345"/>
    <w:bookmarkStart w:id="206" w:name="_Toc280115475"/>
    <w:bookmarkStart w:id="207" w:name="_Toc280115569"/>
    <w:bookmarkStart w:id="208" w:name="_Toc280115680"/>
    <w:bookmarkStart w:id="209" w:name="_Toc280115937"/>
    <w:bookmarkStart w:id="210" w:name="_Toc280116170"/>
    <w:bookmarkStart w:id="211" w:name="_Toc280116320"/>
    <w:bookmarkStart w:id="212" w:name="_Toc280116648"/>
    <w:bookmarkStart w:id="213" w:name="_Toc280116766"/>
    <w:bookmarkStart w:id="214" w:name="_Toc280116856"/>
    <w:bookmarkStart w:id="215" w:name="_Toc280117386"/>
    <w:bookmarkStart w:id="216" w:name="_Toc280117476"/>
    <w:bookmarkStart w:id="217" w:name="_Toc280117537"/>
    <w:bookmarkStart w:id="218" w:name="_Toc280118560"/>
    <w:bookmarkStart w:id="219" w:name="_Toc280118594"/>
    <w:bookmarkStart w:id="220" w:name="_Toc280166952"/>
    <w:bookmarkStart w:id="221" w:name="_Toc280167754"/>
    <w:bookmarkStart w:id="222" w:name="_Toc280167838"/>
    <w:bookmarkStart w:id="223" w:name="_Toc280167872"/>
    <w:bookmarkStart w:id="224" w:name="_Toc280168187"/>
    <w:bookmarkStart w:id="225" w:name="_Toc280168362"/>
    <w:bookmarkStart w:id="226" w:name="_Toc280168402"/>
    <w:bookmarkStart w:id="227" w:name="_Toc280168449"/>
    <w:bookmarkStart w:id="228" w:name="_Toc280168489"/>
    <w:bookmarkStart w:id="229" w:name="_Toc280168529"/>
    <w:bookmarkStart w:id="230" w:name="_Toc280168563"/>
    <w:bookmarkStart w:id="231" w:name="_Toc280168604"/>
    <w:bookmarkStart w:id="232" w:name="_Toc280168728"/>
    <w:bookmarkStart w:id="233" w:name="_Toc280168784"/>
    <w:bookmarkStart w:id="234" w:name="_Toc280168824"/>
    <w:bookmarkStart w:id="235" w:name="_Toc280169069"/>
    <w:bookmarkStart w:id="236" w:name="_Toc280169217"/>
    <w:bookmarkStart w:id="237" w:name="_Toc280169284"/>
    <w:bookmarkStart w:id="238" w:name="_Toc28016935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14:paraId="3B381415" w14:textId="77777777" w:rsidR="00CF42A6" w:rsidRDefault="00E74F79">
      <w:pPr>
        <w:pStyle w:val="TOC1"/>
        <w:rPr>
          <w:rFonts w:asciiTheme="minorHAnsi" w:eastAsiaTheme="minorEastAsia" w:hAnsiTheme="minorHAnsi" w:cstheme="minorBidi"/>
          <w:bCs w:val="0"/>
          <w:noProof/>
          <w:sz w:val="22"/>
          <w:szCs w:val="22"/>
        </w:rPr>
      </w:pPr>
      <w:r w:rsidRPr="00895E3A">
        <w:rPr>
          <w:bCs w:val="0"/>
        </w:rPr>
        <w:fldChar w:fldCharType="begin"/>
      </w:r>
      <w:r w:rsidR="009C271E" w:rsidRPr="00895E3A">
        <w:rPr>
          <w:bCs w:val="0"/>
        </w:rPr>
        <w:instrText xml:space="preserve"> TOC \o "1-4" \h \z \u </w:instrText>
      </w:r>
      <w:r w:rsidRPr="00895E3A">
        <w:rPr>
          <w:bCs w:val="0"/>
        </w:rPr>
        <w:fldChar w:fldCharType="separate"/>
      </w:r>
      <w:hyperlink w:anchor="_Toc370582651" w:history="1">
        <w:r w:rsidR="00CF42A6" w:rsidRPr="00215C6D">
          <w:rPr>
            <w:rStyle w:val="Hyperlink"/>
          </w:rPr>
          <w:t>История документа</w:t>
        </w:r>
        <w:r w:rsidR="00CF42A6">
          <w:rPr>
            <w:noProof/>
            <w:webHidden/>
          </w:rPr>
          <w:tab/>
        </w:r>
        <w:r w:rsidR="00CF42A6">
          <w:rPr>
            <w:noProof/>
            <w:webHidden/>
          </w:rPr>
          <w:fldChar w:fldCharType="begin"/>
        </w:r>
        <w:r w:rsidR="00CF42A6">
          <w:rPr>
            <w:noProof/>
            <w:webHidden/>
          </w:rPr>
          <w:instrText xml:space="preserve"> PAGEREF _Toc370582651 \h </w:instrText>
        </w:r>
        <w:r w:rsidR="00CF42A6">
          <w:rPr>
            <w:noProof/>
            <w:webHidden/>
          </w:rPr>
        </w:r>
        <w:r w:rsidR="00CF42A6">
          <w:rPr>
            <w:noProof/>
            <w:webHidden/>
          </w:rPr>
          <w:fldChar w:fldCharType="separate"/>
        </w:r>
        <w:r w:rsidR="00CF42A6">
          <w:rPr>
            <w:noProof/>
            <w:webHidden/>
          </w:rPr>
          <w:t>3</w:t>
        </w:r>
        <w:r w:rsidR="00CF42A6">
          <w:rPr>
            <w:noProof/>
            <w:webHidden/>
          </w:rPr>
          <w:fldChar w:fldCharType="end"/>
        </w:r>
      </w:hyperlink>
    </w:p>
    <w:p w14:paraId="71672CFD" w14:textId="77777777" w:rsidR="00CF42A6" w:rsidRDefault="00CF42A6">
      <w:pPr>
        <w:pStyle w:val="TOC1"/>
        <w:rPr>
          <w:rFonts w:asciiTheme="minorHAnsi" w:eastAsiaTheme="minorEastAsia" w:hAnsiTheme="minorHAnsi" w:cstheme="minorBidi"/>
          <w:bCs w:val="0"/>
          <w:noProof/>
          <w:sz w:val="22"/>
          <w:szCs w:val="22"/>
        </w:rPr>
      </w:pPr>
      <w:hyperlink w:anchor="_Toc370582652" w:history="1">
        <w:r w:rsidRPr="00215C6D">
          <w:rPr>
            <w:rStyle w:val="Hyperlink"/>
          </w:rPr>
          <w:t>Оглавление</w:t>
        </w:r>
        <w:r>
          <w:rPr>
            <w:noProof/>
            <w:webHidden/>
          </w:rPr>
          <w:tab/>
        </w:r>
        <w:r>
          <w:rPr>
            <w:noProof/>
            <w:webHidden/>
          </w:rPr>
          <w:fldChar w:fldCharType="begin"/>
        </w:r>
        <w:r>
          <w:rPr>
            <w:noProof/>
            <w:webHidden/>
          </w:rPr>
          <w:instrText xml:space="preserve"> PAGEREF _Toc370582652 \h </w:instrText>
        </w:r>
        <w:r>
          <w:rPr>
            <w:noProof/>
            <w:webHidden/>
          </w:rPr>
        </w:r>
        <w:r>
          <w:rPr>
            <w:noProof/>
            <w:webHidden/>
          </w:rPr>
          <w:fldChar w:fldCharType="separate"/>
        </w:r>
        <w:r>
          <w:rPr>
            <w:noProof/>
            <w:webHidden/>
          </w:rPr>
          <w:t>4</w:t>
        </w:r>
        <w:r>
          <w:rPr>
            <w:noProof/>
            <w:webHidden/>
          </w:rPr>
          <w:fldChar w:fldCharType="end"/>
        </w:r>
      </w:hyperlink>
    </w:p>
    <w:p w14:paraId="1E35CB11"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2653" w:history="1">
        <w:r w:rsidRPr="00215C6D">
          <w:rPr>
            <w:rStyle w:val="Hyperlink"/>
          </w:rPr>
          <w:t>1.</w:t>
        </w:r>
        <w:r>
          <w:rPr>
            <w:rFonts w:asciiTheme="minorHAnsi" w:eastAsiaTheme="minorEastAsia" w:hAnsiTheme="minorHAnsi" w:cstheme="minorBidi"/>
            <w:bCs w:val="0"/>
            <w:noProof/>
            <w:sz w:val="22"/>
            <w:szCs w:val="22"/>
          </w:rPr>
          <w:tab/>
        </w:r>
        <w:r w:rsidRPr="00215C6D">
          <w:rPr>
            <w:rStyle w:val="Hyperlink"/>
          </w:rPr>
          <w:t>Общие положения</w:t>
        </w:r>
        <w:r>
          <w:rPr>
            <w:noProof/>
            <w:webHidden/>
          </w:rPr>
          <w:tab/>
        </w:r>
        <w:r>
          <w:rPr>
            <w:noProof/>
            <w:webHidden/>
          </w:rPr>
          <w:fldChar w:fldCharType="begin"/>
        </w:r>
        <w:r>
          <w:rPr>
            <w:noProof/>
            <w:webHidden/>
          </w:rPr>
          <w:instrText xml:space="preserve"> PAGEREF _Toc370582653 \h </w:instrText>
        </w:r>
        <w:r>
          <w:rPr>
            <w:noProof/>
            <w:webHidden/>
          </w:rPr>
        </w:r>
        <w:r>
          <w:rPr>
            <w:noProof/>
            <w:webHidden/>
          </w:rPr>
          <w:fldChar w:fldCharType="separate"/>
        </w:r>
        <w:r>
          <w:rPr>
            <w:noProof/>
            <w:webHidden/>
          </w:rPr>
          <w:t>29</w:t>
        </w:r>
        <w:r>
          <w:rPr>
            <w:noProof/>
            <w:webHidden/>
          </w:rPr>
          <w:fldChar w:fldCharType="end"/>
        </w:r>
      </w:hyperlink>
    </w:p>
    <w:p w14:paraId="10BC070C" w14:textId="77777777" w:rsidR="00CF42A6" w:rsidRDefault="00CF42A6">
      <w:pPr>
        <w:pStyle w:val="TOC2"/>
        <w:rPr>
          <w:rFonts w:asciiTheme="minorHAnsi" w:eastAsiaTheme="minorEastAsia" w:hAnsiTheme="minorHAnsi" w:cstheme="minorBidi"/>
          <w:noProof/>
          <w:sz w:val="22"/>
          <w:szCs w:val="22"/>
        </w:rPr>
      </w:pPr>
      <w:hyperlink w:anchor="_Toc370582654" w:history="1">
        <w:r w:rsidRPr="00215C6D">
          <w:rPr>
            <w:rStyle w:val="Hyperlink"/>
          </w:rPr>
          <w:t>1.1.</w:t>
        </w:r>
        <w:r>
          <w:rPr>
            <w:rFonts w:asciiTheme="minorHAnsi" w:eastAsiaTheme="minorEastAsia" w:hAnsiTheme="minorHAnsi" w:cstheme="minorBidi"/>
            <w:noProof/>
            <w:sz w:val="22"/>
            <w:szCs w:val="22"/>
          </w:rPr>
          <w:tab/>
        </w:r>
        <w:r w:rsidRPr="00215C6D">
          <w:rPr>
            <w:rStyle w:val="Hyperlink"/>
          </w:rPr>
          <w:t>Назначение документа</w:t>
        </w:r>
        <w:r>
          <w:rPr>
            <w:noProof/>
            <w:webHidden/>
          </w:rPr>
          <w:tab/>
        </w:r>
        <w:r>
          <w:rPr>
            <w:noProof/>
            <w:webHidden/>
          </w:rPr>
          <w:fldChar w:fldCharType="begin"/>
        </w:r>
        <w:r>
          <w:rPr>
            <w:noProof/>
            <w:webHidden/>
          </w:rPr>
          <w:instrText xml:space="preserve"> PAGEREF _Toc370582654 \h </w:instrText>
        </w:r>
        <w:r>
          <w:rPr>
            <w:noProof/>
            <w:webHidden/>
          </w:rPr>
        </w:r>
        <w:r>
          <w:rPr>
            <w:noProof/>
            <w:webHidden/>
          </w:rPr>
          <w:fldChar w:fldCharType="separate"/>
        </w:r>
        <w:r>
          <w:rPr>
            <w:noProof/>
            <w:webHidden/>
          </w:rPr>
          <w:t>29</w:t>
        </w:r>
        <w:r>
          <w:rPr>
            <w:noProof/>
            <w:webHidden/>
          </w:rPr>
          <w:fldChar w:fldCharType="end"/>
        </w:r>
      </w:hyperlink>
    </w:p>
    <w:p w14:paraId="18670FDC" w14:textId="77777777" w:rsidR="00CF42A6" w:rsidRDefault="00CF42A6">
      <w:pPr>
        <w:pStyle w:val="TOC2"/>
        <w:rPr>
          <w:rFonts w:asciiTheme="minorHAnsi" w:eastAsiaTheme="minorEastAsia" w:hAnsiTheme="minorHAnsi" w:cstheme="minorBidi"/>
          <w:noProof/>
          <w:sz w:val="22"/>
          <w:szCs w:val="22"/>
        </w:rPr>
      </w:pPr>
      <w:hyperlink w:anchor="_Toc370582655" w:history="1">
        <w:r w:rsidRPr="00215C6D">
          <w:rPr>
            <w:rStyle w:val="Hyperlink"/>
          </w:rPr>
          <w:t>1.2.</w:t>
        </w:r>
        <w:r>
          <w:rPr>
            <w:rFonts w:asciiTheme="minorHAnsi" w:eastAsiaTheme="minorEastAsia" w:hAnsiTheme="minorHAnsi" w:cstheme="minorBidi"/>
            <w:noProof/>
            <w:sz w:val="22"/>
            <w:szCs w:val="22"/>
          </w:rPr>
          <w:tab/>
        </w:r>
        <w:r w:rsidRPr="00215C6D">
          <w:rPr>
            <w:rStyle w:val="Hyperlink"/>
          </w:rPr>
          <w:t>Глоссарий</w:t>
        </w:r>
        <w:r>
          <w:rPr>
            <w:noProof/>
            <w:webHidden/>
          </w:rPr>
          <w:tab/>
        </w:r>
        <w:r>
          <w:rPr>
            <w:noProof/>
            <w:webHidden/>
          </w:rPr>
          <w:fldChar w:fldCharType="begin"/>
        </w:r>
        <w:r>
          <w:rPr>
            <w:noProof/>
            <w:webHidden/>
          </w:rPr>
          <w:instrText xml:space="preserve"> PAGEREF _Toc370582655 \h </w:instrText>
        </w:r>
        <w:r>
          <w:rPr>
            <w:noProof/>
            <w:webHidden/>
          </w:rPr>
        </w:r>
        <w:r>
          <w:rPr>
            <w:noProof/>
            <w:webHidden/>
          </w:rPr>
          <w:fldChar w:fldCharType="separate"/>
        </w:r>
        <w:r>
          <w:rPr>
            <w:noProof/>
            <w:webHidden/>
          </w:rPr>
          <w:t>29</w:t>
        </w:r>
        <w:r>
          <w:rPr>
            <w:noProof/>
            <w:webHidden/>
          </w:rPr>
          <w:fldChar w:fldCharType="end"/>
        </w:r>
      </w:hyperlink>
    </w:p>
    <w:p w14:paraId="44D81CC0" w14:textId="77777777" w:rsidR="00CF42A6" w:rsidRDefault="00CF42A6">
      <w:pPr>
        <w:pStyle w:val="TOC2"/>
        <w:rPr>
          <w:rFonts w:asciiTheme="minorHAnsi" w:eastAsiaTheme="minorEastAsia" w:hAnsiTheme="minorHAnsi" w:cstheme="minorBidi"/>
          <w:noProof/>
          <w:sz w:val="22"/>
          <w:szCs w:val="22"/>
        </w:rPr>
      </w:pPr>
      <w:hyperlink w:anchor="_Toc370582656" w:history="1">
        <w:r w:rsidRPr="00215C6D">
          <w:rPr>
            <w:rStyle w:val="Hyperlink"/>
          </w:rPr>
          <w:t>1.3.</w:t>
        </w:r>
        <w:r>
          <w:rPr>
            <w:rFonts w:asciiTheme="minorHAnsi" w:eastAsiaTheme="minorEastAsia" w:hAnsiTheme="minorHAnsi" w:cstheme="minorBidi"/>
            <w:noProof/>
            <w:sz w:val="22"/>
            <w:szCs w:val="22"/>
          </w:rPr>
          <w:tab/>
        </w:r>
        <w:r w:rsidRPr="00215C6D">
          <w:rPr>
            <w:rStyle w:val="Hyperlink"/>
          </w:rPr>
          <w:t>Связанные документы</w:t>
        </w:r>
        <w:r>
          <w:rPr>
            <w:noProof/>
            <w:webHidden/>
          </w:rPr>
          <w:tab/>
        </w:r>
        <w:r>
          <w:rPr>
            <w:noProof/>
            <w:webHidden/>
          </w:rPr>
          <w:fldChar w:fldCharType="begin"/>
        </w:r>
        <w:r>
          <w:rPr>
            <w:noProof/>
            <w:webHidden/>
          </w:rPr>
          <w:instrText xml:space="preserve"> PAGEREF _Toc370582656 \h </w:instrText>
        </w:r>
        <w:r>
          <w:rPr>
            <w:noProof/>
            <w:webHidden/>
          </w:rPr>
        </w:r>
        <w:r>
          <w:rPr>
            <w:noProof/>
            <w:webHidden/>
          </w:rPr>
          <w:fldChar w:fldCharType="separate"/>
        </w:r>
        <w:r>
          <w:rPr>
            <w:noProof/>
            <w:webHidden/>
          </w:rPr>
          <w:t>30</w:t>
        </w:r>
        <w:r>
          <w:rPr>
            <w:noProof/>
            <w:webHidden/>
          </w:rPr>
          <w:fldChar w:fldCharType="end"/>
        </w:r>
      </w:hyperlink>
    </w:p>
    <w:p w14:paraId="31D3C393"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2657" w:history="1">
        <w:r w:rsidRPr="00215C6D">
          <w:rPr>
            <w:rStyle w:val="Hyperlink"/>
          </w:rPr>
          <w:t>2.</w:t>
        </w:r>
        <w:r>
          <w:rPr>
            <w:rFonts w:asciiTheme="minorHAnsi" w:eastAsiaTheme="minorEastAsia" w:hAnsiTheme="minorHAnsi" w:cstheme="minorBidi"/>
            <w:bCs w:val="0"/>
            <w:noProof/>
            <w:sz w:val="22"/>
            <w:szCs w:val="22"/>
          </w:rPr>
          <w:tab/>
        </w:r>
        <w:r w:rsidRPr="00215C6D">
          <w:rPr>
            <w:rStyle w:val="Hyperlink"/>
          </w:rPr>
          <w:t>Описание компонента</w:t>
        </w:r>
        <w:r>
          <w:rPr>
            <w:noProof/>
            <w:webHidden/>
          </w:rPr>
          <w:tab/>
        </w:r>
        <w:r>
          <w:rPr>
            <w:noProof/>
            <w:webHidden/>
          </w:rPr>
          <w:fldChar w:fldCharType="begin"/>
        </w:r>
        <w:r>
          <w:rPr>
            <w:noProof/>
            <w:webHidden/>
          </w:rPr>
          <w:instrText xml:space="preserve"> PAGEREF _Toc370582657 \h </w:instrText>
        </w:r>
        <w:r>
          <w:rPr>
            <w:noProof/>
            <w:webHidden/>
          </w:rPr>
        </w:r>
        <w:r>
          <w:rPr>
            <w:noProof/>
            <w:webHidden/>
          </w:rPr>
          <w:fldChar w:fldCharType="separate"/>
        </w:r>
        <w:r>
          <w:rPr>
            <w:noProof/>
            <w:webHidden/>
          </w:rPr>
          <w:t>31</w:t>
        </w:r>
        <w:r>
          <w:rPr>
            <w:noProof/>
            <w:webHidden/>
          </w:rPr>
          <w:fldChar w:fldCharType="end"/>
        </w:r>
      </w:hyperlink>
    </w:p>
    <w:p w14:paraId="24029F5E" w14:textId="77777777" w:rsidR="00CF42A6" w:rsidRDefault="00CF42A6">
      <w:pPr>
        <w:pStyle w:val="TOC2"/>
        <w:rPr>
          <w:rFonts w:asciiTheme="minorHAnsi" w:eastAsiaTheme="minorEastAsia" w:hAnsiTheme="minorHAnsi" w:cstheme="minorBidi"/>
          <w:noProof/>
          <w:sz w:val="22"/>
          <w:szCs w:val="22"/>
        </w:rPr>
      </w:pPr>
      <w:hyperlink w:anchor="_Toc370582658" w:history="1">
        <w:r w:rsidRPr="00215C6D">
          <w:rPr>
            <w:rStyle w:val="Hyperlink"/>
          </w:rPr>
          <w:t>2.1.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_Toc370582658 \h </w:instrText>
        </w:r>
        <w:r>
          <w:rPr>
            <w:noProof/>
            <w:webHidden/>
          </w:rPr>
        </w:r>
        <w:r>
          <w:rPr>
            <w:noProof/>
            <w:webHidden/>
          </w:rPr>
          <w:fldChar w:fldCharType="separate"/>
        </w:r>
        <w:r>
          <w:rPr>
            <w:noProof/>
            <w:webHidden/>
          </w:rPr>
          <w:t>31</w:t>
        </w:r>
        <w:r>
          <w:rPr>
            <w:noProof/>
            <w:webHidden/>
          </w:rPr>
          <w:fldChar w:fldCharType="end"/>
        </w:r>
      </w:hyperlink>
    </w:p>
    <w:p w14:paraId="13A89F22" w14:textId="77777777" w:rsidR="00CF42A6" w:rsidRDefault="00CF42A6">
      <w:pPr>
        <w:pStyle w:val="TOC2"/>
        <w:rPr>
          <w:rFonts w:asciiTheme="minorHAnsi" w:eastAsiaTheme="minorEastAsia" w:hAnsiTheme="minorHAnsi" w:cstheme="minorBidi"/>
          <w:noProof/>
          <w:sz w:val="22"/>
          <w:szCs w:val="22"/>
        </w:rPr>
      </w:pPr>
      <w:hyperlink w:anchor="_Toc370582659" w:history="1">
        <w:r w:rsidRPr="00215C6D">
          <w:rPr>
            <w:rStyle w:val="Hyperlink"/>
          </w:rPr>
          <w:t>2.2.</w:t>
        </w:r>
        <w:r>
          <w:rPr>
            <w:rFonts w:asciiTheme="minorHAnsi" w:eastAsiaTheme="minorEastAsia" w:hAnsiTheme="minorHAnsi" w:cstheme="minorBidi"/>
            <w:noProof/>
            <w:sz w:val="22"/>
            <w:szCs w:val="22"/>
          </w:rPr>
          <w:tab/>
        </w:r>
        <w:r w:rsidRPr="00215C6D">
          <w:rPr>
            <w:rStyle w:val="Hyperlink"/>
          </w:rPr>
          <w:t>Операции</w:t>
        </w:r>
        <w:r>
          <w:rPr>
            <w:noProof/>
            <w:webHidden/>
          </w:rPr>
          <w:tab/>
        </w:r>
        <w:r>
          <w:rPr>
            <w:noProof/>
            <w:webHidden/>
          </w:rPr>
          <w:fldChar w:fldCharType="begin"/>
        </w:r>
        <w:r>
          <w:rPr>
            <w:noProof/>
            <w:webHidden/>
          </w:rPr>
          <w:instrText xml:space="preserve"> PAGEREF _Toc370582659 \h </w:instrText>
        </w:r>
        <w:r>
          <w:rPr>
            <w:noProof/>
            <w:webHidden/>
          </w:rPr>
        </w:r>
        <w:r>
          <w:rPr>
            <w:noProof/>
            <w:webHidden/>
          </w:rPr>
          <w:fldChar w:fldCharType="separate"/>
        </w:r>
        <w:r>
          <w:rPr>
            <w:noProof/>
            <w:webHidden/>
          </w:rPr>
          <w:t>31</w:t>
        </w:r>
        <w:r>
          <w:rPr>
            <w:noProof/>
            <w:webHidden/>
          </w:rPr>
          <w:fldChar w:fldCharType="end"/>
        </w:r>
      </w:hyperlink>
    </w:p>
    <w:p w14:paraId="46EDA7DA"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2660" w:history="1">
        <w:r w:rsidRPr="00215C6D">
          <w:rPr>
            <w:rStyle w:val="Hyperlink"/>
          </w:rPr>
          <w:t>3.</w:t>
        </w:r>
        <w:r>
          <w:rPr>
            <w:rFonts w:asciiTheme="minorHAnsi" w:eastAsiaTheme="minorEastAsia" w:hAnsiTheme="minorHAnsi" w:cstheme="minorBidi"/>
            <w:bCs w:val="0"/>
            <w:noProof/>
            <w:sz w:val="22"/>
            <w:szCs w:val="22"/>
          </w:rPr>
          <w:tab/>
        </w:r>
        <w:r w:rsidRPr="00215C6D">
          <w:rPr>
            <w:rStyle w:val="Hyperlink"/>
          </w:rPr>
          <w:t>Описание веб-сервисов</w:t>
        </w:r>
        <w:r>
          <w:rPr>
            <w:noProof/>
            <w:webHidden/>
          </w:rPr>
          <w:tab/>
        </w:r>
        <w:r>
          <w:rPr>
            <w:noProof/>
            <w:webHidden/>
          </w:rPr>
          <w:fldChar w:fldCharType="begin"/>
        </w:r>
        <w:r>
          <w:rPr>
            <w:noProof/>
            <w:webHidden/>
          </w:rPr>
          <w:instrText xml:space="preserve"> PAGEREF _Toc370582660 \h </w:instrText>
        </w:r>
        <w:r>
          <w:rPr>
            <w:noProof/>
            <w:webHidden/>
          </w:rPr>
        </w:r>
        <w:r>
          <w:rPr>
            <w:noProof/>
            <w:webHidden/>
          </w:rPr>
          <w:fldChar w:fldCharType="separate"/>
        </w:r>
        <w:r>
          <w:rPr>
            <w:noProof/>
            <w:webHidden/>
          </w:rPr>
          <w:t>33</w:t>
        </w:r>
        <w:r>
          <w:rPr>
            <w:noProof/>
            <w:webHidden/>
          </w:rPr>
          <w:fldChar w:fldCharType="end"/>
        </w:r>
      </w:hyperlink>
    </w:p>
    <w:p w14:paraId="264D417F" w14:textId="77777777" w:rsidR="00CF42A6" w:rsidRDefault="00CF42A6">
      <w:pPr>
        <w:pStyle w:val="TOC2"/>
        <w:rPr>
          <w:rFonts w:asciiTheme="minorHAnsi" w:eastAsiaTheme="minorEastAsia" w:hAnsiTheme="minorHAnsi" w:cstheme="minorBidi"/>
          <w:noProof/>
          <w:sz w:val="22"/>
          <w:szCs w:val="22"/>
        </w:rPr>
      </w:pPr>
      <w:hyperlink w:anchor="_Toc370582661" w:history="1">
        <w:r w:rsidRPr="00215C6D">
          <w:rPr>
            <w:rStyle w:val="Hyperlink"/>
          </w:rPr>
          <w:t>3.1.</w:t>
        </w:r>
        <w:r>
          <w:rPr>
            <w:rFonts w:asciiTheme="minorHAnsi" w:eastAsiaTheme="minorEastAsia" w:hAnsiTheme="minorHAnsi" w:cstheme="minorBidi"/>
            <w:noProof/>
            <w:sz w:val="22"/>
            <w:szCs w:val="22"/>
          </w:rPr>
          <w:tab/>
        </w:r>
        <w:r w:rsidRPr="00215C6D">
          <w:rPr>
            <w:rStyle w:val="Hyperlink"/>
          </w:rPr>
          <w:t>Сервис администрирования каталога подарков (CatalogAdminService)</w:t>
        </w:r>
        <w:r>
          <w:rPr>
            <w:noProof/>
            <w:webHidden/>
          </w:rPr>
          <w:tab/>
        </w:r>
        <w:r>
          <w:rPr>
            <w:noProof/>
            <w:webHidden/>
          </w:rPr>
          <w:fldChar w:fldCharType="begin"/>
        </w:r>
        <w:r>
          <w:rPr>
            <w:noProof/>
            <w:webHidden/>
          </w:rPr>
          <w:instrText xml:space="preserve"> PAGEREF _Toc370582661 \h </w:instrText>
        </w:r>
        <w:r>
          <w:rPr>
            <w:noProof/>
            <w:webHidden/>
          </w:rPr>
        </w:r>
        <w:r>
          <w:rPr>
            <w:noProof/>
            <w:webHidden/>
          </w:rPr>
          <w:fldChar w:fldCharType="separate"/>
        </w:r>
        <w:r>
          <w:rPr>
            <w:noProof/>
            <w:webHidden/>
          </w:rPr>
          <w:t>33</w:t>
        </w:r>
        <w:r>
          <w:rPr>
            <w:noProof/>
            <w:webHidden/>
          </w:rPr>
          <w:fldChar w:fldCharType="end"/>
        </w:r>
      </w:hyperlink>
    </w:p>
    <w:p w14:paraId="7CD65CCE" w14:textId="77777777" w:rsidR="00CF42A6" w:rsidRDefault="00CF42A6">
      <w:pPr>
        <w:pStyle w:val="TOC3"/>
        <w:rPr>
          <w:rFonts w:asciiTheme="minorHAnsi" w:eastAsiaTheme="minorEastAsia" w:hAnsiTheme="minorHAnsi" w:cstheme="minorBidi"/>
          <w:iCs w:val="0"/>
          <w:noProof/>
          <w:sz w:val="22"/>
          <w:szCs w:val="22"/>
        </w:rPr>
      </w:pPr>
      <w:hyperlink w:anchor="_Toc370582662" w:history="1">
        <w:r w:rsidRPr="00215C6D">
          <w:rPr>
            <w:rStyle w:val="Hyperlink"/>
          </w:rPr>
          <w:t>3.1.1.</w:t>
        </w:r>
        <w:r>
          <w:rPr>
            <w:rFonts w:asciiTheme="minorHAnsi" w:eastAsiaTheme="minorEastAsia" w:hAnsiTheme="minorHAnsi" w:cstheme="minorBidi"/>
            <w:iCs w:val="0"/>
            <w:noProof/>
            <w:sz w:val="22"/>
            <w:szCs w:val="22"/>
          </w:rPr>
          <w:tab/>
        </w:r>
        <w:r w:rsidRPr="00215C6D">
          <w:rPr>
            <w:rStyle w:val="Hyperlink"/>
          </w:rPr>
          <w:t>Поиск всех товаров (SearchAllProducts)</w:t>
        </w:r>
        <w:r>
          <w:rPr>
            <w:noProof/>
            <w:webHidden/>
          </w:rPr>
          <w:tab/>
        </w:r>
        <w:r>
          <w:rPr>
            <w:noProof/>
            <w:webHidden/>
          </w:rPr>
          <w:fldChar w:fldCharType="begin"/>
        </w:r>
        <w:r>
          <w:rPr>
            <w:noProof/>
            <w:webHidden/>
          </w:rPr>
          <w:instrText xml:space="preserve"> PAGEREF _Toc370582662 \h </w:instrText>
        </w:r>
        <w:r>
          <w:rPr>
            <w:noProof/>
            <w:webHidden/>
          </w:rPr>
        </w:r>
        <w:r>
          <w:rPr>
            <w:noProof/>
            <w:webHidden/>
          </w:rPr>
          <w:fldChar w:fldCharType="separate"/>
        </w:r>
        <w:r>
          <w:rPr>
            <w:noProof/>
            <w:webHidden/>
          </w:rPr>
          <w:t>33</w:t>
        </w:r>
        <w:r>
          <w:rPr>
            <w:noProof/>
            <w:webHidden/>
          </w:rPr>
          <w:fldChar w:fldCharType="end"/>
        </w:r>
      </w:hyperlink>
    </w:p>
    <w:p w14:paraId="46B3497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3" w:history="1">
        <w:r w:rsidRPr="00215C6D">
          <w:rPr>
            <w:rStyle w:val="Hyperlink"/>
          </w:rPr>
          <w:t>3.1.1.1.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_Toc370582663 \h </w:instrText>
        </w:r>
        <w:r>
          <w:rPr>
            <w:noProof/>
            <w:webHidden/>
          </w:rPr>
        </w:r>
        <w:r>
          <w:rPr>
            <w:noProof/>
            <w:webHidden/>
          </w:rPr>
          <w:fldChar w:fldCharType="separate"/>
        </w:r>
        <w:r>
          <w:rPr>
            <w:noProof/>
            <w:webHidden/>
          </w:rPr>
          <w:t>33</w:t>
        </w:r>
        <w:r>
          <w:rPr>
            <w:noProof/>
            <w:webHidden/>
          </w:rPr>
          <w:fldChar w:fldCharType="end"/>
        </w:r>
      </w:hyperlink>
    </w:p>
    <w:p w14:paraId="6716332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4" w:history="1">
        <w:r w:rsidRPr="00215C6D">
          <w:rPr>
            <w:rStyle w:val="Hyperlink"/>
          </w:rPr>
          <w:t>3.1.1.2.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_Toc370582664 \h </w:instrText>
        </w:r>
        <w:r>
          <w:rPr>
            <w:noProof/>
            <w:webHidden/>
          </w:rPr>
        </w:r>
        <w:r>
          <w:rPr>
            <w:noProof/>
            <w:webHidden/>
          </w:rPr>
          <w:fldChar w:fldCharType="separate"/>
        </w:r>
        <w:r>
          <w:rPr>
            <w:noProof/>
            <w:webHidden/>
          </w:rPr>
          <w:t>33</w:t>
        </w:r>
        <w:r>
          <w:rPr>
            <w:noProof/>
            <w:webHidden/>
          </w:rPr>
          <w:fldChar w:fldCharType="end"/>
        </w:r>
      </w:hyperlink>
    </w:p>
    <w:p w14:paraId="59B5E9C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5" w:history="1">
        <w:r w:rsidRPr="00215C6D">
          <w:rPr>
            <w:rStyle w:val="Hyperlink"/>
          </w:rPr>
          <w:t>3.1.1.3.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_Toc370582665 \h </w:instrText>
        </w:r>
        <w:r>
          <w:rPr>
            <w:noProof/>
            <w:webHidden/>
          </w:rPr>
        </w:r>
        <w:r>
          <w:rPr>
            <w:noProof/>
            <w:webHidden/>
          </w:rPr>
          <w:fldChar w:fldCharType="separate"/>
        </w:r>
        <w:r>
          <w:rPr>
            <w:noProof/>
            <w:webHidden/>
          </w:rPr>
          <w:t>33</w:t>
        </w:r>
        <w:r>
          <w:rPr>
            <w:noProof/>
            <w:webHidden/>
          </w:rPr>
          <w:fldChar w:fldCharType="end"/>
        </w:r>
      </w:hyperlink>
    </w:p>
    <w:p w14:paraId="32D5C25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6" w:history="1">
        <w:r w:rsidRPr="00215C6D">
          <w:rPr>
            <w:rStyle w:val="Hyperlink"/>
          </w:rPr>
          <w:t>3.1.1.4.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_Toc370582666 \h </w:instrText>
        </w:r>
        <w:r>
          <w:rPr>
            <w:noProof/>
            <w:webHidden/>
          </w:rPr>
        </w:r>
        <w:r>
          <w:rPr>
            <w:noProof/>
            <w:webHidden/>
          </w:rPr>
          <w:fldChar w:fldCharType="separate"/>
        </w:r>
        <w:r>
          <w:rPr>
            <w:noProof/>
            <w:webHidden/>
          </w:rPr>
          <w:t>33</w:t>
        </w:r>
        <w:r>
          <w:rPr>
            <w:noProof/>
            <w:webHidden/>
          </w:rPr>
          <w:fldChar w:fldCharType="end"/>
        </w:r>
      </w:hyperlink>
    </w:p>
    <w:p w14:paraId="4D8C8D8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7" w:history="1">
        <w:r w:rsidRPr="00215C6D">
          <w:rPr>
            <w:rStyle w:val="Hyperlink"/>
          </w:rPr>
          <w:t>3.1.1.5.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_Toc370582667 \h </w:instrText>
        </w:r>
        <w:r>
          <w:rPr>
            <w:noProof/>
            <w:webHidden/>
          </w:rPr>
        </w:r>
        <w:r>
          <w:rPr>
            <w:noProof/>
            <w:webHidden/>
          </w:rPr>
          <w:fldChar w:fldCharType="separate"/>
        </w:r>
        <w:r>
          <w:rPr>
            <w:noProof/>
            <w:webHidden/>
          </w:rPr>
          <w:t>36</w:t>
        </w:r>
        <w:r>
          <w:rPr>
            <w:noProof/>
            <w:webHidden/>
          </w:rPr>
          <w:fldChar w:fldCharType="end"/>
        </w:r>
      </w:hyperlink>
    </w:p>
    <w:p w14:paraId="241DF6F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68" w:history="1">
        <w:r w:rsidRPr="00215C6D">
          <w:rPr>
            <w:rStyle w:val="Hyperlink"/>
          </w:rPr>
          <w:t>3.1.1.6.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_Toc370582668 \h </w:instrText>
        </w:r>
        <w:r>
          <w:rPr>
            <w:noProof/>
            <w:webHidden/>
          </w:rPr>
        </w:r>
        <w:r>
          <w:rPr>
            <w:noProof/>
            <w:webHidden/>
          </w:rPr>
          <w:fldChar w:fldCharType="separate"/>
        </w:r>
        <w:r>
          <w:rPr>
            <w:noProof/>
            <w:webHidden/>
          </w:rPr>
          <w:t>38</w:t>
        </w:r>
        <w:r>
          <w:rPr>
            <w:noProof/>
            <w:webHidden/>
          </w:rPr>
          <w:fldChar w:fldCharType="end"/>
        </w:r>
      </w:hyperlink>
    </w:p>
    <w:p w14:paraId="2C983ECB" w14:textId="77777777" w:rsidR="00CF42A6" w:rsidRDefault="00CF42A6">
      <w:pPr>
        <w:pStyle w:val="TOC3"/>
        <w:rPr>
          <w:rFonts w:asciiTheme="minorHAnsi" w:eastAsiaTheme="minorEastAsia" w:hAnsiTheme="minorHAnsi" w:cstheme="minorBidi"/>
          <w:iCs w:val="0"/>
          <w:noProof/>
          <w:sz w:val="22"/>
          <w:szCs w:val="22"/>
        </w:rPr>
      </w:pPr>
      <w:hyperlink w:anchor="_Toc370582669" w:history="1">
        <w:r w:rsidRPr="00215C6D">
          <w:rPr>
            <w:rStyle w:val="Hyperlink"/>
            <w:bCs/>
          </w:rPr>
          <w:t>3.1.2.</w:t>
        </w:r>
        <w:r>
          <w:rPr>
            <w:rFonts w:asciiTheme="minorHAnsi" w:eastAsiaTheme="minorEastAsia" w:hAnsiTheme="minorHAnsi" w:cstheme="minorBidi"/>
            <w:iCs w:val="0"/>
            <w:noProof/>
            <w:sz w:val="22"/>
            <w:szCs w:val="22"/>
          </w:rPr>
          <w:tab/>
        </w:r>
        <w:r w:rsidRPr="00215C6D">
          <w:rPr>
            <w:rStyle w:val="Hyperlink"/>
            <w:bCs/>
          </w:rPr>
          <w:t>Добавление вознаграждения (CreateProduct)</w:t>
        </w:r>
        <w:r>
          <w:rPr>
            <w:noProof/>
            <w:webHidden/>
          </w:rPr>
          <w:tab/>
        </w:r>
        <w:r>
          <w:rPr>
            <w:noProof/>
            <w:webHidden/>
          </w:rPr>
          <w:fldChar w:fldCharType="begin"/>
        </w:r>
        <w:r>
          <w:rPr>
            <w:noProof/>
            <w:webHidden/>
          </w:rPr>
          <w:instrText xml:space="preserve"> PAGEREF _Toc370582669 \h </w:instrText>
        </w:r>
        <w:r>
          <w:rPr>
            <w:noProof/>
            <w:webHidden/>
          </w:rPr>
        </w:r>
        <w:r>
          <w:rPr>
            <w:noProof/>
            <w:webHidden/>
          </w:rPr>
          <w:fldChar w:fldCharType="separate"/>
        </w:r>
        <w:r>
          <w:rPr>
            <w:noProof/>
            <w:webHidden/>
          </w:rPr>
          <w:t>38</w:t>
        </w:r>
        <w:r>
          <w:rPr>
            <w:noProof/>
            <w:webHidden/>
          </w:rPr>
          <w:fldChar w:fldCharType="end"/>
        </w:r>
      </w:hyperlink>
    </w:p>
    <w:p w14:paraId="67ADBC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0" w:history="1">
        <w:r w:rsidRPr="00215C6D">
          <w:rPr>
            <w:rStyle w:val="Hyperlink"/>
            <w:bCs/>
            <w:iCs/>
          </w:rPr>
          <w:t>3.1.2.1.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_Toc370582670 \h </w:instrText>
        </w:r>
        <w:r>
          <w:rPr>
            <w:noProof/>
            <w:webHidden/>
          </w:rPr>
        </w:r>
        <w:r>
          <w:rPr>
            <w:noProof/>
            <w:webHidden/>
          </w:rPr>
          <w:fldChar w:fldCharType="separate"/>
        </w:r>
        <w:r>
          <w:rPr>
            <w:noProof/>
            <w:webHidden/>
          </w:rPr>
          <w:t>38</w:t>
        </w:r>
        <w:r>
          <w:rPr>
            <w:noProof/>
            <w:webHidden/>
          </w:rPr>
          <w:fldChar w:fldCharType="end"/>
        </w:r>
      </w:hyperlink>
    </w:p>
    <w:p w14:paraId="0F17E5C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1" w:history="1">
        <w:r w:rsidRPr="00215C6D">
          <w:rPr>
            <w:rStyle w:val="Hyperlink"/>
            <w:bCs/>
            <w:iCs/>
          </w:rPr>
          <w:t>3.1.2.2.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_Toc370582671 \h </w:instrText>
        </w:r>
        <w:r>
          <w:rPr>
            <w:noProof/>
            <w:webHidden/>
          </w:rPr>
        </w:r>
        <w:r>
          <w:rPr>
            <w:noProof/>
            <w:webHidden/>
          </w:rPr>
          <w:fldChar w:fldCharType="separate"/>
        </w:r>
        <w:r>
          <w:rPr>
            <w:noProof/>
            <w:webHidden/>
          </w:rPr>
          <w:t>38</w:t>
        </w:r>
        <w:r>
          <w:rPr>
            <w:noProof/>
            <w:webHidden/>
          </w:rPr>
          <w:fldChar w:fldCharType="end"/>
        </w:r>
      </w:hyperlink>
    </w:p>
    <w:p w14:paraId="22D7EE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2" w:history="1">
        <w:r w:rsidRPr="00215C6D">
          <w:rPr>
            <w:rStyle w:val="Hyperlink"/>
            <w:bCs/>
            <w:iCs/>
          </w:rPr>
          <w:t>3.1.2.3.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_Toc370582672 \h </w:instrText>
        </w:r>
        <w:r>
          <w:rPr>
            <w:noProof/>
            <w:webHidden/>
          </w:rPr>
        </w:r>
        <w:r>
          <w:rPr>
            <w:noProof/>
            <w:webHidden/>
          </w:rPr>
          <w:fldChar w:fldCharType="separate"/>
        </w:r>
        <w:r>
          <w:rPr>
            <w:noProof/>
            <w:webHidden/>
          </w:rPr>
          <w:t>38</w:t>
        </w:r>
        <w:r>
          <w:rPr>
            <w:noProof/>
            <w:webHidden/>
          </w:rPr>
          <w:fldChar w:fldCharType="end"/>
        </w:r>
      </w:hyperlink>
    </w:p>
    <w:p w14:paraId="50D8DBC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3" w:history="1">
        <w:r w:rsidRPr="00215C6D">
          <w:rPr>
            <w:rStyle w:val="Hyperlink"/>
            <w:bCs/>
            <w:iCs/>
          </w:rPr>
          <w:t>3.1.2.4.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_Toc370582673 \h </w:instrText>
        </w:r>
        <w:r>
          <w:rPr>
            <w:noProof/>
            <w:webHidden/>
          </w:rPr>
        </w:r>
        <w:r>
          <w:rPr>
            <w:noProof/>
            <w:webHidden/>
          </w:rPr>
          <w:fldChar w:fldCharType="separate"/>
        </w:r>
        <w:r>
          <w:rPr>
            <w:noProof/>
            <w:webHidden/>
          </w:rPr>
          <w:t>38</w:t>
        </w:r>
        <w:r>
          <w:rPr>
            <w:noProof/>
            <w:webHidden/>
          </w:rPr>
          <w:fldChar w:fldCharType="end"/>
        </w:r>
      </w:hyperlink>
    </w:p>
    <w:p w14:paraId="2A7390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4" w:history="1">
        <w:r w:rsidRPr="00215C6D">
          <w:rPr>
            <w:rStyle w:val="Hyperlink"/>
            <w:bCs/>
            <w:iCs/>
          </w:rPr>
          <w:t>3.1.2.5.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_Toc370582674 \h </w:instrText>
        </w:r>
        <w:r>
          <w:rPr>
            <w:noProof/>
            <w:webHidden/>
          </w:rPr>
        </w:r>
        <w:r>
          <w:rPr>
            <w:noProof/>
            <w:webHidden/>
          </w:rPr>
          <w:fldChar w:fldCharType="separate"/>
        </w:r>
        <w:r>
          <w:rPr>
            <w:noProof/>
            <w:webHidden/>
          </w:rPr>
          <w:t>39</w:t>
        </w:r>
        <w:r>
          <w:rPr>
            <w:noProof/>
            <w:webHidden/>
          </w:rPr>
          <w:fldChar w:fldCharType="end"/>
        </w:r>
      </w:hyperlink>
    </w:p>
    <w:p w14:paraId="2E6DC02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5" w:history="1">
        <w:r w:rsidRPr="00215C6D">
          <w:rPr>
            <w:rStyle w:val="Hyperlink"/>
            <w:bCs/>
            <w:iCs/>
          </w:rPr>
          <w:t>3.1.2.6.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_Toc370582675 \h </w:instrText>
        </w:r>
        <w:r>
          <w:rPr>
            <w:noProof/>
            <w:webHidden/>
          </w:rPr>
        </w:r>
        <w:r>
          <w:rPr>
            <w:noProof/>
            <w:webHidden/>
          </w:rPr>
          <w:fldChar w:fldCharType="separate"/>
        </w:r>
        <w:r>
          <w:rPr>
            <w:noProof/>
            <w:webHidden/>
          </w:rPr>
          <w:t>40</w:t>
        </w:r>
        <w:r>
          <w:rPr>
            <w:noProof/>
            <w:webHidden/>
          </w:rPr>
          <w:fldChar w:fldCharType="end"/>
        </w:r>
      </w:hyperlink>
    </w:p>
    <w:p w14:paraId="43712A13" w14:textId="77777777" w:rsidR="00CF42A6" w:rsidRDefault="00CF42A6">
      <w:pPr>
        <w:pStyle w:val="TOC3"/>
        <w:rPr>
          <w:rFonts w:asciiTheme="minorHAnsi" w:eastAsiaTheme="minorEastAsia" w:hAnsiTheme="minorHAnsi" w:cstheme="minorBidi"/>
          <w:iCs w:val="0"/>
          <w:noProof/>
          <w:sz w:val="22"/>
          <w:szCs w:val="22"/>
        </w:rPr>
      </w:pPr>
      <w:hyperlink w:anchor="_Toc370582676" w:history="1">
        <w:r w:rsidRPr="00215C6D">
          <w:rPr>
            <w:rStyle w:val="Hyperlink"/>
            <w:bCs/>
          </w:rPr>
          <w:t>3.1.3.</w:t>
        </w:r>
        <w:r>
          <w:rPr>
            <w:rFonts w:asciiTheme="minorHAnsi" w:eastAsiaTheme="minorEastAsia" w:hAnsiTheme="minorHAnsi" w:cstheme="minorBidi"/>
            <w:iCs w:val="0"/>
            <w:noProof/>
            <w:sz w:val="22"/>
            <w:szCs w:val="22"/>
          </w:rPr>
          <w:tab/>
        </w:r>
        <w:r w:rsidRPr="00215C6D">
          <w:rPr>
            <w:rStyle w:val="Hyperlink"/>
            <w:bCs/>
          </w:rPr>
          <w:t>Обновления вознаграждения (UpdateProduct)</w:t>
        </w:r>
        <w:r>
          <w:rPr>
            <w:noProof/>
            <w:webHidden/>
          </w:rPr>
          <w:tab/>
        </w:r>
        <w:r>
          <w:rPr>
            <w:noProof/>
            <w:webHidden/>
          </w:rPr>
          <w:fldChar w:fldCharType="begin"/>
        </w:r>
        <w:r>
          <w:rPr>
            <w:noProof/>
            <w:webHidden/>
          </w:rPr>
          <w:instrText xml:space="preserve"> PAGEREF _Toc370582676 \h </w:instrText>
        </w:r>
        <w:r>
          <w:rPr>
            <w:noProof/>
            <w:webHidden/>
          </w:rPr>
        </w:r>
        <w:r>
          <w:rPr>
            <w:noProof/>
            <w:webHidden/>
          </w:rPr>
          <w:fldChar w:fldCharType="separate"/>
        </w:r>
        <w:r>
          <w:rPr>
            <w:noProof/>
            <w:webHidden/>
          </w:rPr>
          <w:t>40</w:t>
        </w:r>
        <w:r>
          <w:rPr>
            <w:noProof/>
            <w:webHidden/>
          </w:rPr>
          <w:fldChar w:fldCharType="end"/>
        </w:r>
      </w:hyperlink>
    </w:p>
    <w:p w14:paraId="6768048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7" w:history="1">
        <w:r w:rsidRPr="00215C6D">
          <w:rPr>
            <w:rStyle w:val="Hyperlink"/>
            <w:bCs/>
            <w:iCs/>
          </w:rPr>
          <w:t>3.1.3.1.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_Toc370582677 \h </w:instrText>
        </w:r>
        <w:r>
          <w:rPr>
            <w:noProof/>
            <w:webHidden/>
          </w:rPr>
        </w:r>
        <w:r>
          <w:rPr>
            <w:noProof/>
            <w:webHidden/>
          </w:rPr>
          <w:fldChar w:fldCharType="separate"/>
        </w:r>
        <w:r>
          <w:rPr>
            <w:noProof/>
            <w:webHidden/>
          </w:rPr>
          <w:t>40</w:t>
        </w:r>
        <w:r>
          <w:rPr>
            <w:noProof/>
            <w:webHidden/>
          </w:rPr>
          <w:fldChar w:fldCharType="end"/>
        </w:r>
      </w:hyperlink>
    </w:p>
    <w:p w14:paraId="1C83736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8" w:history="1">
        <w:r w:rsidRPr="00215C6D">
          <w:rPr>
            <w:rStyle w:val="Hyperlink"/>
            <w:bCs/>
            <w:iCs/>
          </w:rPr>
          <w:t>3.1.3.2.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_Toc370582678 \h </w:instrText>
        </w:r>
        <w:r>
          <w:rPr>
            <w:noProof/>
            <w:webHidden/>
          </w:rPr>
        </w:r>
        <w:r>
          <w:rPr>
            <w:noProof/>
            <w:webHidden/>
          </w:rPr>
          <w:fldChar w:fldCharType="separate"/>
        </w:r>
        <w:r>
          <w:rPr>
            <w:noProof/>
            <w:webHidden/>
          </w:rPr>
          <w:t>40</w:t>
        </w:r>
        <w:r>
          <w:rPr>
            <w:noProof/>
            <w:webHidden/>
          </w:rPr>
          <w:fldChar w:fldCharType="end"/>
        </w:r>
      </w:hyperlink>
    </w:p>
    <w:p w14:paraId="79EF42F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79" w:history="1">
        <w:r w:rsidRPr="00215C6D">
          <w:rPr>
            <w:rStyle w:val="Hyperlink"/>
            <w:bCs/>
            <w:iCs/>
          </w:rPr>
          <w:t>3.1.3.3.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_Toc370582679 \h </w:instrText>
        </w:r>
        <w:r>
          <w:rPr>
            <w:noProof/>
            <w:webHidden/>
          </w:rPr>
        </w:r>
        <w:r>
          <w:rPr>
            <w:noProof/>
            <w:webHidden/>
          </w:rPr>
          <w:fldChar w:fldCharType="separate"/>
        </w:r>
        <w:r>
          <w:rPr>
            <w:noProof/>
            <w:webHidden/>
          </w:rPr>
          <w:t>40</w:t>
        </w:r>
        <w:r>
          <w:rPr>
            <w:noProof/>
            <w:webHidden/>
          </w:rPr>
          <w:fldChar w:fldCharType="end"/>
        </w:r>
      </w:hyperlink>
    </w:p>
    <w:p w14:paraId="6AE98E1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0" w:history="1">
        <w:r w:rsidRPr="00215C6D">
          <w:rPr>
            <w:rStyle w:val="Hyperlink"/>
            <w:bCs/>
            <w:iCs/>
          </w:rPr>
          <w:t>3.1.3.4.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_Toc370582680 \h </w:instrText>
        </w:r>
        <w:r>
          <w:rPr>
            <w:noProof/>
            <w:webHidden/>
          </w:rPr>
        </w:r>
        <w:r>
          <w:rPr>
            <w:noProof/>
            <w:webHidden/>
          </w:rPr>
          <w:fldChar w:fldCharType="separate"/>
        </w:r>
        <w:r>
          <w:rPr>
            <w:noProof/>
            <w:webHidden/>
          </w:rPr>
          <w:t>40</w:t>
        </w:r>
        <w:r>
          <w:rPr>
            <w:noProof/>
            <w:webHidden/>
          </w:rPr>
          <w:fldChar w:fldCharType="end"/>
        </w:r>
      </w:hyperlink>
    </w:p>
    <w:p w14:paraId="1CFD12C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1" w:history="1">
        <w:r w:rsidRPr="00215C6D">
          <w:rPr>
            <w:rStyle w:val="Hyperlink"/>
            <w:bCs/>
            <w:iCs/>
          </w:rPr>
          <w:t>3.1.3.5.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_Toc370582681 \h </w:instrText>
        </w:r>
        <w:r>
          <w:rPr>
            <w:noProof/>
            <w:webHidden/>
          </w:rPr>
        </w:r>
        <w:r>
          <w:rPr>
            <w:noProof/>
            <w:webHidden/>
          </w:rPr>
          <w:fldChar w:fldCharType="separate"/>
        </w:r>
        <w:r>
          <w:rPr>
            <w:noProof/>
            <w:webHidden/>
          </w:rPr>
          <w:t>41</w:t>
        </w:r>
        <w:r>
          <w:rPr>
            <w:noProof/>
            <w:webHidden/>
          </w:rPr>
          <w:fldChar w:fldCharType="end"/>
        </w:r>
      </w:hyperlink>
    </w:p>
    <w:p w14:paraId="33C5161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2" w:history="1">
        <w:r w:rsidRPr="00215C6D">
          <w:rPr>
            <w:rStyle w:val="Hyperlink"/>
            <w:bCs/>
            <w:iCs/>
          </w:rPr>
          <w:t>3.1.3.6.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_Toc370582682 \h </w:instrText>
        </w:r>
        <w:r>
          <w:rPr>
            <w:noProof/>
            <w:webHidden/>
          </w:rPr>
        </w:r>
        <w:r>
          <w:rPr>
            <w:noProof/>
            <w:webHidden/>
          </w:rPr>
          <w:fldChar w:fldCharType="separate"/>
        </w:r>
        <w:r>
          <w:rPr>
            <w:noProof/>
            <w:webHidden/>
          </w:rPr>
          <w:t>41</w:t>
        </w:r>
        <w:r>
          <w:rPr>
            <w:noProof/>
            <w:webHidden/>
          </w:rPr>
          <w:fldChar w:fldCharType="end"/>
        </w:r>
      </w:hyperlink>
    </w:p>
    <w:p w14:paraId="2AEDF927" w14:textId="77777777" w:rsidR="00CF42A6" w:rsidRDefault="00CF42A6">
      <w:pPr>
        <w:pStyle w:val="TOC3"/>
        <w:rPr>
          <w:rFonts w:asciiTheme="minorHAnsi" w:eastAsiaTheme="minorEastAsia" w:hAnsiTheme="minorHAnsi" w:cstheme="minorBidi"/>
          <w:iCs w:val="0"/>
          <w:noProof/>
          <w:sz w:val="22"/>
          <w:szCs w:val="22"/>
        </w:rPr>
      </w:pPr>
      <w:hyperlink w:anchor="_Toc370582683" w:history="1">
        <w:r w:rsidRPr="00215C6D">
          <w:rPr>
            <w:rStyle w:val="Hyperlink"/>
            <w:bCs/>
          </w:rPr>
          <w:t>3.1.4.</w:t>
        </w:r>
        <w:r>
          <w:rPr>
            <w:rFonts w:asciiTheme="minorHAnsi" w:eastAsiaTheme="minorEastAsia" w:hAnsiTheme="minorHAnsi" w:cstheme="minorBidi"/>
            <w:iCs w:val="0"/>
            <w:noProof/>
            <w:sz w:val="22"/>
            <w:szCs w:val="22"/>
          </w:rPr>
          <w:tab/>
        </w:r>
        <w:r w:rsidRPr="00215C6D">
          <w:rPr>
            <w:rStyle w:val="Hyperlink"/>
            <w:bCs/>
          </w:rPr>
          <w:t>Перемещение вознаграждений (MoveProducts)</w:t>
        </w:r>
        <w:r>
          <w:rPr>
            <w:noProof/>
            <w:webHidden/>
          </w:rPr>
          <w:tab/>
        </w:r>
        <w:r>
          <w:rPr>
            <w:noProof/>
            <w:webHidden/>
          </w:rPr>
          <w:fldChar w:fldCharType="begin"/>
        </w:r>
        <w:r>
          <w:rPr>
            <w:noProof/>
            <w:webHidden/>
          </w:rPr>
          <w:instrText xml:space="preserve"> PAGEREF _Toc370582683 \h </w:instrText>
        </w:r>
        <w:r>
          <w:rPr>
            <w:noProof/>
            <w:webHidden/>
          </w:rPr>
        </w:r>
        <w:r>
          <w:rPr>
            <w:noProof/>
            <w:webHidden/>
          </w:rPr>
          <w:fldChar w:fldCharType="separate"/>
        </w:r>
        <w:r>
          <w:rPr>
            <w:noProof/>
            <w:webHidden/>
          </w:rPr>
          <w:t>42</w:t>
        </w:r>
        <w:r>
          <w:rPr>
            <w:noProof/>
            <w:webHidden/>
          </w:rPr>
          <w:fldChar w:fldCharType="end"/>
        </w:r>
      </w:hyperlink>
    </w:p>
    <w:p w14:paraId="067C23D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4" w:history="1">
        <w:r w:rsidRPr="00215C6D">
          <w:rPr>
            <w:rStyle w:val="Hyperlink"/>
            <w:bCs/>
            <w:iCs/>
          </w:rPr>
          <w:t>3.1.4.1.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_Toc370582684 \h </w:instrText>
        </w:r>
        <w:r>
          <w:rPr>
            <w:noProof/>
            <w:webHidden/>
          </w:rPr>
        </w:r>
        <w:r>
          <w:rPr>
            <w:noProof/>
            <w:webHidden/>
          </w:rPr>
          <w:fldChar w:fldCharType="separate"/>
        </w:r>
        <w:r>
          <w:rPr>
            <w:noProof/>
            <w:webHidden/>
          </w:rPr>
          <w:t>42</w:t>
        </w:r>
        <w:r>
          <w:rPr>
            <w:noProof/>
            <w:webHidden/>
          </w:rPr>
          <w:fldChar w:fldCharType="end"/>
        </w:r>
      </w:hyperlink>
    </w:p>
    <w:p w14:paraId="63788ED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5" w:history="1">
        <w:r w:rsidRPr="00215C6D">
          <w:rPr>
            <w:rStyle w:val="Hyperlink"/>
            <w:bCs/>
            <w:iCs/>
          </w:rPr>
          <w:t>3.1.4.2.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_Toc370582685 \h </w:instrText>
        </w:r>
        <w:r>
          <w:rPr>
            <w:noProof/>
            <w:webHidden/>
          </w:rPr>
        </w:r>
        <w:r>
          <w:rPr>
            <w:noProof/>
            <w:webHidden/>
          </w:rPr>
          <w:fldChar w:fldCharType="separate"/>
        </w:r>
        <w:r>
          <w:rPr>
            <w:noProof/>
            <w:webHidden/>
          </w:rPr>
          <w:t>42</w:t>
        </w:r>
        <w:r>
          <w:rPr>
            <w:noProof/>
            <w:webHidden/>
          </w:rPr>
          <w:fldChar w:fldCharType="end"/>
        </w:r>
      </w:hyperlink>
    </w:p>
    <w:p w14:paraId="230C480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6" w:history="1">
        <w:r w:rsidRPr="00215C6D">
          <w:rPr>
            <w:rStyle w:val="Hyperlink"/>
            <w:bCs/>
            <w:iCs/>
          </w:rPr>
          <w:t>3.1.4.3.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_Toc370582686 \h </w:instrText>
        </w:r>
        <w:r>
          <w:rPr>
            <w:noProof/>
            <w:webHidden/>
          </w:rPr>
        </w:r>
        <w:r>
          <w:rPr>
            <w:noProof/>
            <w:webHidden/>
          </w:rPr>
          <w:fldChar w:fldCharType="separate"/>
        </w:r>
        <w:r>
          <w:rPr>
            <w:noProof/>
            <w:webHidden/>
          </w:rPr>
          <w:t>42</w:t>
        </w:r>
        <w:r>
          <w:rPr>
            <w:noProof/>
            <w:webHidden/>
          </w:rPr>
          <w:fldChar w:fldCharType="end"/>
        </w:r>
      </w:hyperlink>
    </w:p>
    <w:p w14:paraId="2934662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7" w:history="1">
        <w:r w:rsidRPr="00215C6D">
          <w:rPr>
            <w:rStyle w:val="Hyperlink"/>
            <w:bCs/>
            <w:iCs/>
          </w:rPr>
          <w:t>3.1.4.4.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_Toc370582687 \h </w:instrText>
        </w:r>
        <w:r>
          <w:rPr>
            <w:noProof/>
            <w:webHidden/>
          </w:rPr>
        </w:r>
        <w:r>
          <w:rPr>
            <w:noProof/>
            <w:webHidden/>
          </w:rPr>
          <w:fldChar w:fldCharType="separate"/>
        </w:r>
        <w:r>
          <w:rPr>
            <w:noProof/>
            <w:webHidden/>
          </w:rPr>
          <w:t>42</w:t>
        </w:r>
        <w:r>
          <w:rPr>
            <w:noProof/>
            <w:webHidden/>
          </w:rPr>
          <w:fldChar w:fldCharType="end"/>
        </w:r>
      </w:hyperlink>
    </w:p>
    <w:p w14:paraId="5A3E9FD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8" w:history="1">
        <w:r w:rsidRPr="00215C6D">
          <w:rPr>
            <w:rStyle w:val="Hyperlink"/>
            <w:bCs/>
            <w:iCs/>
          </w:rPr>
          <w:t>3.1.4.5.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_Toc370582688 \h </w:instrText>
        </w:r>
        <w:r>
          <w:rPr>
            <w:noProof/>
            <w:webHidden/>
          </w:rPr>
        </w:r>
        <w:r>
          <w:rPr>
            <w:noProof/>
            <w:webHidden/>
          </w:rPr>
          <w:fldChar w:fldCharType="separate"/>
        </w:r>
        <w:r>
          <w:rPr>
            <w:noProof/>
            <w:webHidden/>
          </w:rPr>
          <w:t>42</w:t>
        </w:r>
        <w:r>
          <w:rPr>
            <w:noProof/>
            <w:webHidden/>
          </w:rPr>
          <w:fldChar w:fldCharType="end"/>
        </w:r>
      </w:hyperlink>
    </w:p>
    <w:p w14:paraId="2F868FC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89" w:history="1">
        <w:r w:rsidRPr="00215C6D">
          <w:rPr>
            <w:rStyle w:val="Hyperlink"/>
            <w:bCs/>
            <w:iCs/>
          </w:rPr>
          <w:t>3.1.4.6.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_Toc370582689 \h </w:instrText>
        </w:r>
        <w:r>
          <w:rPr>
            <w:noProof/>
            <w:webHidden/>
          </w:rPr>
        </w:r>
        <w:r>
          <w:rPr>
            <w:noProof/>
            <w:webHidden/>
          </w:rPr>
          <w:fldChar w:fldCharType="separate"/>
        </w:r>
        <w:r>
          <w:rPr>
            <w:noProof/>
            <w:webHidden/>
          </w:rPr>
          <w:t>43</w:t>
        </w:r>
        <w:r>
          <w:rPr>
            <w:noProof/>
            <w:webHidden/>
          </w:rPr>
          <w:fldChar w:fldCharType="end"/>
        </w:r>
      </w:hyperlink>
    </w:p>
    <w:p w14:paraId="5846F0F4" w14:textId="77777777" w:rsidR="00CF42A6" w:rsidRDefault="00CF42A6">
      <w:pPr>
        <w:pStyle w:val="TOC3"/>
        <w:rPr>
          <w:rFonts w:asciiTheme="minorHAnsi" w:eastAsiaTheme="minorEastAsia" w:hAnsiTheme="minorHAnsi" w:cstheme="minorBidi"/>
          <w:iCs w:val="0"/>
          <w:noProof/>
          <w:sz w:val="22"/>
          <w:szCs w:val="22"/>
        </w:rPr>
      </w:pPr>
      <w:hyperlink w:anchor="_Toc370582690" w:history="1">
        <w:r w:rsidRPr="00215C6D">
          <w:rPr>
            <w:rStyle w:val="Hyperlink"/>
            <w:bCs/>
          </w:rPr>
          <w:t>3.1.5.</w:t>
        </w:r>
        <w:r>
          <w:rPr>
            <w:rFonts w:asciiTheme="minorHAnsi" w:eastAsiaTheme="minorEastAsia" w:hAnsiTheme="minorHAnsi" w:cstheme="minorBidi"/>
            <w:iCs w:val="0"/>
            <w:noProof/>
            <w:sz w:val="22"/>
            <w:szCs w:val="22"/>
          </w:rPr>
          <w:tab/>
        </w:r>
        <w:r w:rsidRPr="00215C6D">
          <w:rPr>
            <w:rStyle w:val="Hyperlink"/>
            <w:bCs/>
          </w:rPr>
          <w:t>Массовое удаление вознаграждений (DeleteProducts)</w:t>
        </w:r>
        <w:r>
          <w:rPr>
            <w:noProof/>
            <w:webHidden/>
          </w:rPr>
          <w:tab/>
        </w:r>
        <w:r>
          <w:rPr>
            <w:noProof/>
            <w:webHidden/>
          </w:rPr>
          <w:fldChar w:fldCharType="begin"/>
        </w:r>
        <w:r>
          <w:rPr>
            <w:noProof/>
            <w:webHidden/>
          </w:rPr>
          <w:instrText xml:space="preserve"> PAGEREF _Toc370582690 \h </w:instrText>
        </w:r>
        <w:r>
          <w:rPr>
            <w:noProof/>
            <w:webHidden/>
          </w:rPr>
        </w:r>
        <w:r>
          <w:rPr>
            <w:noProof/>
            <w:webHidden/>
          </w:rPr>
          <w:fldChar w:fldCharType="separate"/>
        </w:r>
        <w:r>
          <w:rPr>
            <w:noProof/>
            <w:webHidden/>
          </w:rPr>
          <w:t>43</w:t>
        </w:r>
        <w:r>
          <w:rPr>
            <w:noProof/>
            <w:webHidden/>
          </w:rPr>
          <w:fldChar w:fldCharType="end"/>
        </w:r>
      </w:hyperlink>
    </w:p>
    <w:p w14:paraId="34969FC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1" w:history="1">
        <w:r w:rsidRPr="00215C6D">
          <w:rPr>
            <w:rStyle w:val="Hyperlink"/>
            <w:bCs/>
            <w:iCs/>
          </w:rPr>
          <w:t>3.1.5.1.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_Toc370582691 \h </w:instrText>
        </w:r>
        <w:r>
          <w:rPr>
            <w:noProof/>
            <w:webHidden/>
          </w:rPr>
        </w:r>
        <w:r>
          <w:rPr>
            <w:noProof/>
            <w:webHidden/>
          </w:rPr>
          <w:fldChar w:fldCharType="separate"/>
        </w:r>
        <w:r>
          <w:rPr>
            <w:noProof/>
            <w:webHidden/>
          </w:rPr>
          <w:t>43</w:t>
        </w:r>
        <w:r>
          <w:rPr>
            <w:noProof/>
            <w:webHidden/>
          </w:rPr>
          <w:fldChar w:fldCharType="end"/>
        </w:r>
      </w:hyperlink>
    </w:p>
    <w:p w14:paraId="117D492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2" w:history="1">
        <w:r w:rsidRPr="00215C6D">
          <w:rPr>
            <w:rStyle w:val="Hyperlink"/>
            <w:bCs/>
            <w:iCs/>
          </w:rPr>
          <w:t>3.1.5.2.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_Toc370582692 \h </w:instrText>
        </w:r>
        <w:r>
          <w:rPr>
            <w:noProof/>
            <w:webHidden/>
          </w:rPr>
        </w:r>
        <w:r>
          <w:rPr>
            <w:noProof/>
            <w:webHidden/>
          </w:rPr>
          <w:fldChar w:fldCharType="separate"/>
        </w:r>
        <w:r>
          <w:rPr>
            <w:noProof/>
            <w:webHidden/>
          </w:rPr>
          <w:t>43</w:t>
        </w:r>
        <w:r>
          <w:rPr>
            <w:noProof/>
            <w:webHidden/>
          </w:rPr>
          <w:fldChar w:fldCharType="end"/>
        </w:r>
      </w:hyperlink>
    </w:p>
    <w:p w14:paraId="0E6D04B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3" w:history="1">
        <w:r w:rsidRPr="00215C6D">
          <w:rPr>
            <w:rStyle w:val="Hyperlink"/>
            <w:bCs/>
            <w:iCs/>
          </w:rPr>
          <w:t>3.1.5.3.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_Toc370582693 \h </w:instrText>
        </w:r>
        <w:r>
          <w:rPr>
            <w:noProof/>
            <w:webHidden/>
          </w:rPr>
        </w:r>
        <w:r>
          <w:rPr>
            <w:noProof/>
            <w:webHidden/>
          </w:rPr>
          <w:fldChar w:fldCharType="separate"/>
        </w:r>
        <w:r>
          <w:rPr>
            <w:noProof/>
            <w:webHidden/>
          </w:rPr>
          <w:t>43</w:t>
        </w:r>
        <w:r>
          <w:rPr>
            <w:noProof/>
            <w:webHidden/>
          </w:rPr>
          <w:fldChar w:fldCharType="end"/>
        </w:r>
      </w:hyperlink>
    </w:p>
    <w:p w14:paraId="0759966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4" w:history="1">
        <w:r w:rsidRPr="00215C6D">
          <w:rPr>
            <w:rStyle w:val="Hyperlink"/>
            <w:bCs/>
            <w:iCs/>
          </w:rPr>
          <w:t>3.1.5.4.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_Toc370582694 \h </w:instrText>
        </w:r>
        <w:r>
          <w:rPr>
            <w:noProof/>
            <w:webHidden/>
          </w:rPr>
        </w:r>
        <w:r>
          <w:rPr>
            <w:noProof/>
            <w:webHidden/>
          </w:rPr>
          <w:fldChar w:fldCharType="separate"/>
        </w:r>
        <w:r>
          <w:rPr>
            <w:noProof/>
            <w:webHidden/>
          </w:rPr>
          <w:t>43</w:t>
        </w:r>
        <w:r>
          <w:rPr>
            <w:noProof/>
            <w:webHidden/>
          </w:rPr>
          <w:fldChar w:fldCharType="end"/>
        </w:r>
      </w:hyperlink>
    </w:p>
    <w:p w14:paraId="12EBA55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5" w:history="1">
        <w:r w:rsidRPr="00215C6D">
          <w:rPr>
            <w:rStyle w:val="Hyperlink"/>
            <w:bCs/>
            <w:iCs/>
          </w:rPr>
          <w:t>3.1.5.5.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_Toc370582695 \h </w:instrText>
        </w:r>
        <w:r>
          <w:rPr>
            <w:noProof/>
            <w:webHidden/>
          </w:rPr>
        </w:r>
        <w:r>
          <w:rPr>
            <w:noProof/>
            <w:webHidden/>
          </w:rPr>
          <w:fldChar w:fldCharType="separate"/>
        </w:r>
        <w:r>
          <w:rPr>
            <w:noProof/>
            <w:webHidden/>
          </w:rPr>
          <w:t>44</w:t>
        </w:r>
        <w:r>
          <w:rPr>
            <w:noProof/>
            <w:webHidden/>
          </w:rPr>
          <w:fldChar w:fldCharType="end"/>
        </w:r>
      </w:hyperlink>
    </w:p>
    <w:p w14:paraId="7531DB3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6" w:history="1">
        <w:r w:rsidRPr="00215C6D">
          <w:rPr>
            <w:rStyle w:val="Hyperlink"/>
            <w:bCs/>
            <w:iCs/>
          </w:rPr>
          <w:t>3.1.5.6.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_Toc370582696 \h </w:instrText>
        </w:r>
        <w:r>
          <w:rPr>
            <w:noProof/>
            <w:webHidden/>
          </w:rPr>
        </w:r>
        <w:r>
          <w:rPr>
            <w:noProof/>
            <w:webHidden/>
          </w:rPr>
          <w:fldChar w:fldCharType="separate"/>
        </w:r>
        <w:r>
          <w:rPr>
            <w:noProof/>
            <w:webHidden/>
          </w:rPr>
          <w:t>44</w:t>
        </w:r>
        <w:r>
          <w:rPr>
            <w:noProof/>
            <w:webHidden/>
          </w:rPr>
          <w:fldChar w:fldCharType="end"/>
        </w:r>
      </w:hyperlink>
    </w:p>
    <w:p w14:paraId="14B4593A" w14:textId="77777777" w:rsidR="00CF42A6" w:rsidRDefault="00CF42A6">
      <w:pPr>
        <w:pStyle w:val="TOC3"/>
        <w:rPr>
          <w:rFonts w:asciiTheme="minorHAnsi" w:eastAsiaTheme="minorEastAsia" w:hAnsiTheme="minorHAnsi" w:cstheme="minorBidi"/>
          <w:iCs w:val="0"/>
          <w:noProof/>
          <w:sz w:val="22"/>
          <w:szCs w:val="22"/>
        </w:rPr>
      </w:pPr>
      <w:hyperlink w:anchor="_Toc370582697" w:history="1">
        <w:r w:rsidRPr="00215C6D">
          <w:rPr>
            <w:rStyle w:val="Hyperlink"/>
            <w:bCs/>
          </w:rPr>
          <w:t>3.1.6.</w:t>
        </w:r>
        <w:r>
          <w:rPr>
            <w:rFonts w:asciiTheme="minorHAnsi" w:eastAsiaTheme="minorEastAsia" w:hAnsiTheme="minorHAnsi" w:cstheme="minorBidi"/>
            <w:iCs w:val="0"/>
            <w:noProof/>
            <w:sz w:val="22"/>
            <w:szCs w:val="22"/>
          </w:rPr>
          <w:tab/>
        </w:r>
        <w:r w:rsidRPr="00215C6D">
          <w:rPr>
            <w:rStyle w:val="Hyperlink"/>
            <w:bCs/>
          </w:rPr>
          <w:t>Массовое изменение статуса вознаграждений (ChangeProductsStatus)</w:t>
        </w:r>
        <w:r>
          <w:rPr>
            <w:noProof/>
            <w:webHidden/>
          </w:rPr>
          <w:tab/>
        </w:r>
        <w:r>
          <w:rPr>
            <w:noProof/>
            <w:webHidden/>
          </w:rPr>
          <w:fldChar w:fldCharType="begin"/>
        </w:r>
        <w:r>
          <w:rPr>
            <w:noProof/>
            <w:webHidden/>
          </w:rPr>
          <w:instrText xml:space="preserve"> PAGEREF _Toc370582697 \h </w:instrText>
        </w:r>
        <w:r>
          <w:rPr>
            <w:noProof/>
            <w:webHidden/>
          </w:rPr>
        </w:r>
        <w:r>
          <w:rPr>
            <w:noProof/>
            <w:webHidden/>
          </w:rPr>
          <w:fldChar w:fldCharType="separate"/>
        </w:r>
        <w:r>
          <w:rPr>
            <w:noProof/>
            <w:webHidden/>
          </w:rPr>
          <w:t>44</w:t>
        </w:r>
        <w:r>
          <w:rPr>
            <w:noProof/>
            <w:webHidden/>
          </w:rPr>
          <w:fldChar w:fldCharType="end"/>
        </w:r>
      </w:hyperlink>
    </w:p>
    <w:p w14:paraId="65CFC40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8" w:history="1">
        <w:r w:rsidRPr="00215C6D">
          <w:rPr>
            <w:rStyle w:val="Hyperlink"/>
            <w:bCs/>
            <w:iCs/>
          </w:rPr>
          <w:t>3.1.6.1.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_Toc370582698 \h </w:instrText>
        </w:r>
        <w:r>
          <w:rPr>
            <w:noProof/>
            <w:webHidden/>
          </w:rPr>
        </w:r>
        <w:r>
          <w:rPr>
            <w:noProof/>
            <w:webHidden/>
          </w:rPr>
          <w:fldChar w:fldCharType="separate"/>
        </w:r>
        <w:r>
          <w:rPr>
            <w:noProof/>
            <w:webHidden/>
          </w:rPr>
          <w:t>44</w:t>
        </w:r>
        <w:r>
          <w:rPr>
            <w:noProof/>
            <w:webHidden/>
          </w:rPr>
          <w:fldChar w:fldCharType="end"/>
        </w:r>
      </w:hyperlink>
    </w:p>
    <w:p w14:paraId="6EA06F6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699" w:history="1">
        <w:r w:rsidRPr="00215C6D">
          <w:rPr>
            <w:rStyle w:val="Hyperlink"/>
            <w:bCs/>
            <w:iCs/>
          </w:rPr>
          <w:t>3.1.6.2.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_Toc370582699 \h </w:instrText>
        </w:r>
        <w:r>
          <w:rPr>
            <w:noProof/>
            <w:webHidden/>
          </w:rPr>
        </w:r>
        <w:r>
          <w:rPr>
            <w:noProof/>
            <w:webHidden/>
          </w:rPr>
          <w:fldChar w:fldCharType="separate"/>
        </w:r>
        <w:r>
          <w:rPr>
            <w:noProof/>
            <w:webHidden/>
          </w:rPr>
          <w:t>44</w:t>
        </w:r>
        <w:r>
          <w:rPr>
            <w:noProof/>
            <w:webHidden/>
          </w:rPr>
          <w:fldChar w:fldCharType="end"/>
        </w:r>
      </w:hyperlink>
    </w:p>
    <w:p w14:paraId="1BDF80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0" w:history="1">
        <w:r w:rsidRPr="00215C6D">
          <w:rPr>
            <w:rStyle w:val="Hyperlink"/>
            <w:bCs/>
            <w:iCs/>
          </w:rPr>
          <w:t>3.1.6.3.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_Toc370582700 \h </w:instrText>
        </w:r>
        <w:r>
          <w:rPr>
            <w:noProof/>
            <w:webHidden/>
          </w:rPr>
        </w:r>
        <w:r>
          <w:rPr>
            <w:noProof/>
            <w:webHidden/>
          </w:rPr>
          <w:fldChar w:fldCharType="separate"/>
        </w:r>
        <w:r>
          <w:rPr>
            <w:noProof/>
            <w:webHidden/>
          </w:rPr>
          <w:t>44</w:t>
        </w:r>
        <w:r>
          <w:rPr>
            <w:noProof/>
            <w:webHidden/>
          </w:rPr>
          <w:fldChar w:fldCharType="end"/>
        </w:r>
      </w:hyperlink>
    </w:p>
    <w:p w14:paraId="685117C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1" w:history="1">
        <w:r w:rsidRPr="00215C6D">
          <w:rPr>
            <w:rStyle w:val="Hyperlink"/>
            <w:bCs/>
            <w:iCs/>
          </w:rPr>
          <w:t>3.1.6.4.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_Toc370582701 \h </w:instrText>
        </w:r>
        <w:r>
          <w:rPr>
            <w:noProof/>
            <w:webHidden/>
          </w:rPr>
        </w:r>
        <w:r>
          <w:rPr>
            <w:noProof/>
            <w:webHidden/>
          </w:rPr>
          <w:fldChar w:fldCharType="separate"/>
        </w:r>
        <w:r>
          <w:rPr>
            <w:noProof/>
            <w:webHidden/>
          </w:rPr>
          <w:t>44</w:t>
        </w:r>
        <w:r>
          <w:rPr>
            <w:noProof/>
            <w:webHidden/>
          </w:rPr>
          <w:fldChar w:fldCharType="end"/>
        </w:r>
      </w:hyperlink>
    </w:p>
    <w:p w14:paraId="0A0AC58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2" w:history="1">
        <w:r w:rsidRPr="00215C6D">
          <w:rPr>
            <w:rStyle w:val="Hyperlink"/>
            <w:bCs/>
            <w:iCs/>
          </w:rPr>
          <w:t>3.1.6.5.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_Toc370582702 \h </w:instrText>
        </w:r>
        <w:r>
          <w:rPr>
            <w:noProof/>
            <w:webHidden/>
          </w:rPr>
        </w:r>
        <w:r>
          <w:rPr>
            <w:noProof/>
            <w:webHidden/>
          </w:rPr>
          <w:fldChar w:fldCharType="separate"/>
        </w:r>
        <w:r>
          <w:rPr>
            <w:noProof/>
            <w:webHidden/>
          </w:rPr>
          <w:t>45</w:t>
        </w:r>
        <w:r>
          <w:rPr>
            <w:noProof/>
            <w:webHidden/>
          </w:rPr>
          <w:fldChar w:fldCharType="end"/>
        </w:r>
      </w:hyperlink>
    </w:p>
    <w:p w14:paraId="5A488C6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3" w:history="1">
        <w:r w:rsidRPr="00215C6D">
          <w:rPr>
            <w:rStyle w:val="Hyperlink"/>
            <w:bCs/>
            <w:iCs/>
          </w:rPr>
          <w:t>3.1.6.6.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_Toc370582703 \h </w:instrText>
        </w:r>
        <w:r>
          <w:rPr>
            <w:noProof/>
            <w:webHidden/>
          </w:rPr>
        </w:r>
        <w:r>
          <w:rPr>
            <w:noProof/>
            <w:webHidden/>
          </w:rPr>
          <w:fldChar w:fldCharType="separate"/>
        </w:r>
        <w:r>
          <w:rPr>
            <w:noProof/>
            <w:webHidden/>
          </w:rPr>
          <w:t>45</w:t>
        </w:r>
        <w:r>
          <w:rPr>
            <w:noProof/>
            <w:webHidden/>
          </w:rPr>
          <w:fldChar w:fldCharType="end"/>
        </w:r>
      </w:hyperlink>
    </w:p>
    <w:p w14:paraId="2C3F4CBF" w14:textId="77777777" w:rsidR="00CF42A6" w:rsidRDefault="00CF42A6">
      <w:pPr>
        <w:pStyle w:val="TOC3"/>
        <w:rPr>
          <w:rFonts w:asciiTheme="minorHAnsi" w:eastAsiaTheme="minorEastAsia" w:hAnsiTheme="minorHAnsi" w:cstheme="minorBidi"/>
          <w:iCs w:val="0"/>
          <w:noProof/>
          <w:sz w:val="22"/>
          <w:szCs w:val="22"/>
        </w:rPr>
      </w:pPr>
      <w:hyperlink w:anchor="_Toc370582704" w:history="1">
        <w:r w:rsidRPr="00215C6D">
          <w:rPr>
            <w:rStyle w:val="Hyperlink"/>
            <w:bCs/>
          </w:rPr>
          <w:t>3.1.7.</w:t>
        </w:r>
        <w:r>
          <w:rPr>
            <w:rFonts w:asciiTheme="minorHAnsi" w:eastAsiaTheme="minorEastAsia" w:hAnsiTheme="minorHAnsi" w:cstheme="minorBidi"/>
            <w:iCs w:val="0"/>
            <w:noProof/>
            <w:sz w:val="22"/>
            <w:szCs w:val="22"/>
          </w:rPr>
          <w:tab/>
        </w:r>
        <w:r w:rsidRPr="00215C6D">
          <w:rPr>
            <w:rStyle w:val="Hyperlink"/>
            <w:bCs/>
          </w:rPr>
          <w:t>Массовое изменение статуса модерации вознаграждений (ChangeProductsModerationStatus)</w:t>
        </w:r>
        <w:r>
          <w:rPr>
            <w:noProof/>
            <w:webHidden/>
          </w:rPr>
          <w:tab/>
        </w:r>
        <w:r>
          <w:rPr>
            <w:noProof/>
            <w:webHidden/>
          </w:rPr>
          <w:fldChar w:fldCharType="begin"/>
        </w:r>
        <w:r>
          <w:rPr>
            <w:noProof/>
            <w:webHidden/>
          </w:rPr>
          <w:instrText xml:space="preserve"> PAGEREF _Toc370582704 \h </w:instrText>
        </w:r>
        <w:r>
          <w:rPr>
            <w:noProof/>
            <w:webHidden/>
          </w:rPr>
        </w:r>
        <w:r>
          <w:rPr>
            <w:noProof/>
            <w:webHidden/>
          </w:rPr>
          <w:fldChar w:fldCharType="separate"/>
        </w:r>
        <w:r>
          <w:rPr>
            <w:noProof/>
            <w:webHidden/>
          </w:rPr>
          <w:t>45</w:t>
        </w:r>
        <w:r>
          <w:rPr>
            <w:noProof/>
            <w:webHidden/>
          </w:rPr>
          <w:fldChar w:fldCharType="end"/>
        </w:r>
      </w:hyperlink>
    </w:p>
    <w:p w14:paraId="1370027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5" w:history="1">
        <w:r w:rsidRPr="00215C6D">
          <w:rPr>
            <w:rStyle w:val="Hyperlink"/>
            <w:bCs/>
            <w:iCs/>
          </w:rPr>
          <w:t>3.1.7.1.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_Toc370582705 \h </w:instrText>
        </w:r>
        <w:r>
          <w:rPr>
            <w:noProof/>
            <w:webHidden/>
          </w:rPr>
        </w:r>
        <w:r>
          <w:rPr>
            <w:noProof/>
            <w:webHidden/>
          </w:rPr>
          <w:fldChar w:fldCharType="separate"/>
        </w:r>
        <w:r>
          <w:rPr>
            <w:noProof/>
            <w:webHidden/>
          </w:rPr>
          <w:t>45</w:t>
        </w:r>
        <w:r>
          <w:rPr>
            <w:noProof/>
            <w:webHidden/>
          </w:rPr>
          <w:fldChar w:fldCharType="end"/>
        </w:r>
      </w:hyperlink>
    </w:p>
    <w:p w14:paraId="4B1C841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6" w:history="1">
        <w:r w:rsidRPr="00215C6D">
          <w:rPr>
            <w:rStyle w:val="Hyperlink"/>
            <w:bCs/>
            <w:iCs/>
          </w:rPr>
          <w:t>3.1.7.2.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_Toc370582706 \h </w:instrText>
        </w:r>
        <w:r>
          <w:rPr>
            <w:noProof/>
            <w:webHidden/>
          </w:rPr>
        </w:r>
        <w:r>
          <w:rPr>
            <w:noProof/>
            <w:webHidden/>
          </w:rPr>
          <w:fldChar w:fldCharType="separate"/>
        </w:r>
        <w:r>
          <w:rPr>
            <w:noProof/>
            <w:webHidden/>
          </w:rPr>
          <w:t>45</w:t>
        </w:r>
        <w:r>
          <w:rPr>
            <w:noProof/>
            <w:webHidden/>
          </w:rPr>
          <w:fldChar w:fldCharType="end"/>
        </w:r>
      </w:hyperlink>
    </w:p>
    <w:p w14:paraId="2003A0C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7" w:history="1">
        <w:r w:rsidRPr="00215C6D">
          <w:rPr>
            <w:rStyle w:val="Hyperlink"/>
            <w:bCs/>
            <w:iCs/>
          </w:rPr>
          <w:t>3.1.7.3.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_Toc370582707 \h </w:instrText>
        </w:r>
        <w:r>
          <w:rPr>
            <w:noProof/>
            <w:webHidden/>
          </w:rPr>
        </w:r>
        <w:r>
          <w:rPr>
            <w:noProof/>
            <w:webHidden/>
          </w:rPr>
          <w:fldChar w:fldCharType="separate"/>
        </w:r>
        <w:r>
          <w:rPr>
            <w:noProof/>
            <w:webHidden/>
          </w:rPr>
          <w:t>46</w:t>
        </w:r>
        <w:r>
          <w:rPr>
            <w:noProof/>
            <w:webHidden/>
          </w:rPr>
          <w:fldChar w:fldCharType="end"/>
        </w:r>
      </w:hyperlink>
    </w:p>
    <w:p w14:paraId="463AA30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8" w:history="1">
        <w:r w:rsidRPr="00215C6D">
          <w:rPr>
            <w:rStyle w:val="Hyperlink"/>
            <w:bCs/>
            <w:iCs/>
          </w:rPr>
          <w:t>3.1.7.4.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_Toc370582708 \h </w:instrText>
        </w:r>
        <w:r>
          <w:rPr>
            <w:noProof/>
            <w:webHidden/>
          </w:rPr>
        </w:r>
        <w:r>
          <w:rPr>
            <w:noProof/>
            <w:webHidden/>
          </w:rPr>
          <w:fldChar w:fldCharType="separate"/>
        </w:r>
        <w:r>
          <w:rPr>
            <w:noProof/>
            <w:webHidden/>
          </w:rPr>
          <w:t>46</w:t>
        </w:r>
        <w:r>
          <w:rPr>
            <w:noProof/>
            <w:webHidden/>
          </w:rPr>
          <w:fldChar w:fldCharType="end"/>
        </w:r>
      </w:hyperlink>
    </w:p>
    <w:p w14:paraId="528DA6C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09" w:history="1">
        <w:r w:rsidRPr="00215C6D">
          <w:rPr>
            <w:rStyle w:val="Hyperlink"/>
            <w:bCs/>
            <w:iCs/>
          </w:rPr>
          <w:t>3.1.7.5.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_Toc370582709 \h </w:instrText>
        </w:r>
        <w:r>
          <w:rPr>
            <w:noProof/>
            <w:webHidden/>
          </w:rPr>
        </w:r>
        <w:r>
          <w:rPr>
            <w:noProof/>
            <w:webHidden/>
          </w:rPr>
          <w:fldChar w:fldCharType="separate"/>
        </w:r>
        <w:r>
          <w:rPr>
            <w:noProof/>
            <w:webHidden/>
          </w:rPr>
          <w:t>46</w:t>
        </w:r>
        <w:r>
          <w:rPr>
            <w:noProof/>
            <w:webHidden/>
          </w:rPr>
          <w:fldChar w:fldCharType="end"/>
        </w:r>
      </w:hyperlink>
    </w:p>
    <w:p w14:paraId="1F44DD1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0" w:history="1">
        <w:r w:rsidRPr="00215C6D">
          <w:rPr>
            <w:rStyle w:val="Hyperlink"/>
            <w:bCs/>
            <w:iCs/>
          </w:rPr>
          <w:t>3.1.7.6.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_Toc370582710 \h </w:instrText>
        </w:r>
        <w:r>
          <w:rPr>
            <w:noProof/>
            <w:webHidden/>
          </w:rPr>
        </w:r>
        <w:r>
          <w:rPr>
            <w:noProof/>
            <w:webHidden/>
          </w:rPr>
          <w:fldChar w:fldCharType="separate"/>
        </w:r>
        <w:r>
          <w:rPr>
            <w:noProof/>
            <w:webHidden/>
          </w:rPr>
          <w:t>46</w:t>
        </w:r>
        <w:r>
          <w:rPr>
            <w:noProof/>
            <w:webHidden/>
          </w:rPr>
          <w:fldChar w:fldCharType="end"/>
        </w:r>
      </w:hyperlink>
    </w:p>
    <w:p w14:paraId="2FE2944C" w14:textId="77777777" w:rsidR="00CF42A6" w:rsidRDefault="00CF42A6">
      <w:pPr>
        <w:pStyle w:val="TOC3"/>
        <w:rPr>
          <w:rFonts w:asciiTheme="minorHAnsi" w:eastAsiaTheme="minorEastAsia" w:hAnsiTheme="minorHAnsi" w:cstheme="minorBidi"/>
          <w:iCs w:val="0"/>
          <w:noProof/>
          <w:sz w:val="22"/>
          <w:szCs w:val="22"/>
        </w:rPr>
      </w:pPr>
      <w:hyperlink w:anchor="_Toc370582711" w:history="1">
        <w:r w:rsidRPr="00215C6D">
          <w:rPr>
            <w:rStyle w:val="Hyperlink"/>
          </w:rPr>
          <w:t>3.1.8.</w:t>
        </w:r>
        <w:r>
          <w:rPr>
            <w:rFonts w:asciiTheme="minorHAnsi" w:eastAsiaTheme="minorEastAsia" w:hAnsiTheme="minorHAnsi" w:cstheme="minorBidi"/>
            <w:iCs w:val="0"/>
            <w:noProof/>
            <w:sz w:val="22"/>
            <w:szCs w:val="22"/>
          </w:rPr>
          <w:tab/>
        </w:r>
        <w:r w:rsidRPr="00215C6D">
          <w:rPr>
            <w:rStyle w:val="Hyperlink"/>
          </w:rPr>
          <w:t>Массовая установка целевых аудиторий для вознаграждений (SetProductsTargetAudiences)</w:t>
        </w:r>
        <w:r>
          <w:rPr>
            <w:noProof/>
            <w:webHidden/>
          </w:rPr>
          <w:tab/>
        </w:r>
        <w:r>
          <w:rPr>
            <w:noProof/>
            <w:webHidden/>
          </w:rPr>
          <w:fldChar w:fldCharType="begin"/>
        </w:r>
        <w:r>
          <w:rPr>
            <w:noProof/>
            <w:webHidden/>
          </w:rPr>
          <w:instrText xml:space="preserve"> PAGEREF _Toc370582711 \h </w:instrText>
        </w:r>
        <w:r>
          <w:rPr>
            <w:noProof/>
            <w:webHidden/>
          </w:rPr>
        </w:r>
        <w:r>
          <w:rPr>
            <w:noProof/>
            <w:webHidden/>
          </w:rPr>
          <w:fldChar w:fldCharType="separate"/>
        </w:r>
        <w:r>
          <w:rPr>
            <w:noProof/>
            <w:webHidden/>
          </w:rPr>
          <w:t>47</w:t>
        </w:r>
        <w:r>
          <w:rPr>
            <w:noProof/>
            <w:webHidden/>
          </w:rPr>
          <w:fldChar w:fldCharType="end"/>
        </w:r>
      </w:hyperlink>
    </w:p>
    <w:p w14:paraId="225FF26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2" w:history="1">
        <w:r w:rsidRPr="00215C6D">
          <w:rPr>
            <w:rStyle w:val="Hyperlink"/>
          </w:rPr>
          <w:t>3.1.8.1.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_Toc370582712 \h </w:instrText>
        </w:r>
        <w:r>
          <w:rPr>
            <w:noProof/>
            <w:webHidden/>
          </w:rPr>
        </w:r>
        <w:r>
          <w:rPr>
            <w:noProof/>
            <w:webHidden/>
          </w:rPr>
          <w:fldChar w:fldCharType="separate"/>
        </w:r>
        <w:r>
          <w:rPr>
            <w:noProof/>
            <w:webHidden/>
          </w:rPr>
          <w:t>47</w:t>
        </w:r>
        <w:r>
          <w:rPr>
            <w:noProof/>
            <w:webHidden/>
          </w:rPr>
          <w:fldChar w:fldCharType="end"/>
        </w:r>
      </w:hyperlink>
    </w:p>
    <w:p w14:paraId="55E2A47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3" w:history="1">
        <w:r w:rsidRPr="00215C6D">
          <w:rPr>
            <w:rStyle w:val="Hyperlink"/>
          </w:rPr>
          <w:t>3.1.8.2.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_Toc370582713 \h </w:instrText>
        </w:r>
        <w:r>
          <w:rPr>
            <w:noProof/>
            <w:webHidden/>
          </w:rPr>
        </w:r>
        <w:r>
          <w:rPr>
            <w:noProof/>
            <w:webHidden/>
          </w:rPr>
          <w:fldChar w:fldCharType="separate"/>
        </w:r>
        <w:r>
          <w:rPr>
            <w:noProof/>
            <w:webHidden/>
          </w:rPr>
          <w:t>47</w:t>
        </w:r>
        <w:r>
          <w:rPr>
            <w:noProof/>
            <w:webHidden/>
          </w:rPr>
          <w:fldChar w:fldCharType="end"/>
        </w:r>
      </w:hyperlink>
    </w:p>
    <w:p w14:paraId="72CB732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4" w:history="1">
        <w:r w:rsidRPr="00215C6D">
          <w:rPr>
            <w:rStyle w:val="Hyperlink"/>
          </w:rPr>
          <w:t>3.1.8.3.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_Toc370582714 \h </w:instrText>
        </w:r>
        <w:r>
          <w:rPr>
            <w:noProof/>
            <w:webHidden/>
          </w:rPr>
        </w:r>
        <w:r>
          <w:rPr>
            <w:noProof/>
            <w:webHidden/>
          </w:rPr>
          <w:fldChar w:fldCharType="separate"/>
        </w:r>
        <w:r>
          <w:rPr>
            <w:noProof/>
            <w:webHidden/>
          </w:rPr>
          <w:t>47</w:t>
        </w:r>
        <w:r>
          <w:rPr>
            <w:noProof/>
            <w:webHidden/>
          </w:rPr>
          <w:fldChar w:fldCharType="end"/>
        </w:r>
      </w:hyperlink>
    </w:p>
    <w:p w14:paraId="020D221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5" w:history="1">
        <w:r w:rsidRPr="00215C6D">
          <w:rPr>
            <w:rStyle w:val="Hyperlink"/>
          </w:rPr>
          <w:t>3.1.8.4.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_Toc370582715 \h </w:instrText>
        </w:r>
        <w:r>
          <w:rPr>
            <w:noProof/>
            <w:webHidden/>
          </w:rPr>
        </w:r>
        <w:r>
          <w:rPr>
            <w:noProof/>
            <w:webHidden/>
          </w:rPr>
          <w:fldChar w:fldCharType="separate"/>
        </w:r>
        <w:r>
          <w:rPr>
            <w:noProof/>
            <w:webHidden/>
          </w:rPr>
          <w:t>47</w:t>
        </w:r>
        <w:r>
          <w:rPr>
            <w:noProof/>
            <w:webHidden/>
          </w:rPr>
          <w:fldChar w:fldCharType="end"/>
        </w:r>
      </w:hyperlink>
    </w:p>
    <w:p w14:paraId="4CE1A9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6" w:history="1">
        <w:r w:rsidRPr="00215C6D">
          <w:rPr>
            <w:rStyle w:val="Hyperlink"/>
          </w:rPr>
          <w:t>3.1.8.5.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_Toc370582716 \h </w:instrText>
        </w:r>
        <w:r>
          <w:rPr>
            <w:noProof/>
            <w:webHidden/>
          </w:rPr>
        </w:r>
        <w:r>
          <w:rPr>
            <w:noProof/>
            <w:webHidden/>
          </w:rPr>
          <w:fldChar w:fldCharType="separate"/>
        </w:r>
        <w:r>
          <w:rPr>
            <w:noProof/>
            <w:webHidden/>
          </w:rPr>
          <w:t>48</w:t>
        </w:r>
        <w:r>
          <w:rPr>
            <w:noProof/>
            <w:webHidden/>
          </w:rPr>
          <w:fldChar w:fldCharType="end"/>
        </w:r>
      </w:hyperlink>
    </w:p>
    <w:p w14:paraId="0830182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7" w:history="1">
        <w:r w:rsidRPr="00215C6D">
          <w:rPr>
            <w:rStyle w:val="Hyperlink"/>
          </w:rPr>
          <w:t>3.1.8.6.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_Toc370582717 \h </w:instrText>
        </w:r>
        <w:r>
          <w:rPr>
            <w:noProof/>
            <w:webHidden/>
          </w:rPr>
        </w:r>
        <w:r>
          <w:rPr>
            <w:noProof/>
            <w:webHidden/>
          </w:rPr>
          <w:fldChar w:fldCharType="separate"/>
        </w:r>
        <w:r>
          <w:rPr>
            <w:noProof/>
            <w:webHidden/>
          </w:rPr>
          <w:t>48</w:t>
        </w:r>
        <w:r>
          <w:rPr>
            <w:noProof/>
            <w:webHidden/>
          </w:rPr>
          <w:fldChar w:fldCharType="end"/>
        </w:r>
      </w:hyperlink>
    </w:p>
    <w:p w14:paraId="381B3E53" w14:textId="77777777" w:rsidR="00CF42A6" w:rsidRDefault="00CF42A6">
      <w:pPr>
        <w:pStyle w:val="TOC3"/>
        <w:rPr>
          <w:rFonts w:asciiTheme="minorHAnsi" w:eastAsiaTheme="minorEastAsia" w:hAnsiTheme="minorHAnsi" w:cstheme="minorBidi"/>
          <w:iCs w:val="0"/>
          <w:noProof/>
          <w:sz w:val="22"/>
          <w:szCs w:val="22"/>
        </w:rPr>
      </w:pPr>
      <w:hyperlink w:anchor="_Toc370582718" w:history="1">
        <w:r w:rsidRPr="00215C6D">
          <w:rPr>
            <w:rStyle w:val="Hyperlink"/>
          </w:rPr>
          <w:t>3.1.9.</w:t>
        </w:r>
        <w:r>
          <w:rPr>
            <w:rFonts w:asciiTheme="minorHAnsi" w:eastAsiaTheme="minorEastAsia" w:hAnsiTheme="minorHAnsi" w:cstheme="minorBidi"/>
            <w:iCs w:val="0"/>
            <w:noProof/>
            <w:sz w:val="22"/>
            <w:szCs w:val="22"/>
          </w:rPr>
          <w:tab/>
        </w:r>
        <w:r w:rsidRPr="00215C6D">
          <w:rPr>
            <w:rStyle w:val="Hyperlink"/>
          </w:rPr>
          <w:t>Регистрация задачи импорта каталога партнера (ImportProductsFromYmlHttp)</w:t>
        </w:r>
        <w:r>
          <w:rPr>
            <w:noProof/>
            <w:webHidden/>
          </w:rPr>
          <w:tab/>
        </w:r>
        <w:r>
          <w:rPr>
            <w:noProof/>
            <w:webHidden/>
          </w:rPr>
          <w:fldChar w:fldCharType="begin"/>
        </w:r>
        <w:r>
          <w:rPr>
            <w:noProof/>
            <w:webHidden/>
          </w:rPr>
          <w:instrText xml:space="preserve"> PAGEREF _Toc370582718 \h </w:instrText>
        </w:r>
        <w:r>
          <w:rPr>
            <w:noProof/>
            <w:webHidden/>
          </w:rPr>
        </w:r>
        <w:r>
          <w:rPr>
            <w:noProof/>
            <w:webHidden/>
          </w:rPr>
          <w:fldChar w:fldCharType="separate"/>
        </w:r>
        <w:r>
          <w:rPr>
            <w:noProof/>
            <w:webHidden/>
          </w:rPr>
          <w:t>48</w:t>
        </w:r>
        <w:r>
          <w:rPr>
            <w:noProof/>
            <w:webHidden/>
          </w:rPr>
          <w:fldChar w:fldCharType="end"/>
        </w:r>
      </w:hyperlink>
    </w:p>
    <w:p w14:paraId="0832CBC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19" w:history="1">
        <w:r w:rsidRPr="00215C6D">
          <w:rPr>
            <w:rStyle w:val="Hyperlink"/>
          </w:rPr>
          <w:t>3.1.9.1.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_Toc370582719 \h </w:instrText>
        </w:r>
        <w:r>
          <w:rPr>
            <w:noProof/>
            <w:webHidden/>
          </w:rPr>
        </w:r>
        <w:r>
          <w:rPr>
            <w:noProof/>
            <w:webHidden/>
          </w:rPr>
          <w:fldChar w:fldCharType="separate"/>
        </w:r>
        <w:r>
          <w:rPr>
            <w:noProof/>
            <w:webHidden/>
          </w:rPr>
          <w:t>48</w:t>
        </w:r>
        <w:r>
          <w:rPr>
            <w:noProof/>
            <w:webHidden/>
          </w:rPr>
          <w:fldChar w:fldCharType="end"/>
        </w:r>
      </w:hyperlink>
    </w:p>
    <w:p w14:paraId="1FC11C3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0" w:history="1">
        <w:r w:rsidRPr="00215C6D">
          <w:rPr>
            <w:rStyle w:val="Hyperlink"/>
          </w:rPr>
          <w:t>3.1.9.2.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_Toc370582720 \h </w:instrText>
        </w:r>
        <w:r>
          <w:rPr>
            <w:noProof/>
            <w:webHidden/>
          </w:rPr>
        </w:r>
        <w:r>
          <w:rPr>
            <w:noProof/>
            <w:webHidden/>
          </w:rPr>
          <w:fldChar w:fldCharType="separate"/>
        </w:r>
        <w:r>
          <w:rPr>
            <w:noProof/>
            <w:webHidden/>
          </w:rPr>
          <w:t>48</w:t>
        </w:r>
        <w:r>
          <w:rPr>
            <w:noProof/>
            <w:webHidden/>
          </w:rPr>
          <w:fldChar w:fldCharType="end"/>
        </w:r>
      </w:hyperlink>
    </w:p>
    <w:p w14:paraId="4E63376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1" w:history="1">
        <w:r w:rsidRPr="00215C6D">
          <w:rPr>
            <w:rStyle w:val="Hyperlink"/>
          </w:rPr>
          <w:t>3.1.9.3.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_Toc370582721 \h </w:instrText>
        </w:r>
        <w:r>
          <w:rPr>
            <w:noProof/>
            <w:webHidden/>
          </w:rPr>
        </w:r>
        <w:r>
          <w:rPr>
            <w:noProof/>
            <w:webHidden/>
          </w:rPr>
          <w:fldChar w:fldCharType="separate"/>
        </w:r>
        <w:r>
          <w:rPr>
            <w:noProof/>
            <w:webHidden/>
          </w:rPr>
          <w:t>48</w:t>
        </w:r>
        <w:r>
          <w:rPr>
            <w:noProof/>
            <w:webHidden/>
          </w:rPr>
          <w:fldChar w:fldCharType="end"/>
        </w:r>
      </w:hyperlink>
    </w:p>
    <w:p w14:paraId="4F52303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2" w:history="1">
        <w:r w:rsidRPr="00215C6D">
          <w:rPr>
            <w:rStyle w:val="Hyperlink"/>
          </w:rPr>
          <w:t>3.1.9.4.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_Toc370582722 \h </w:instrText>
        </w:r>
        <w:r>
          <w:rPr>
            <w:noProof/>
            <w:webHidden/>
          </w:rPr>
        </w:r>
        <w:r>
          <w:rPr>
            <w:noProof/>
            <w:webHidden/>
          </w:rPr>
          <w:fldChar w:fldCharType="separate"/>
        </w:r>
        <w:r>
          <w:rPr>
            <w:noProof/>
            <w:webHidden/>
          </w:rPr>
          <w:t>49</w:t>
        </w:r>
        <w:r>
          <w:rPr>
            <w:noProof/>
            <w:webHidden/>
          </w:rPr>
          <w:fldChar w:fldCharType="end"/>
        </w:r>
      </w:hyperlink>
    </w:p>
    <w:p w14:paraId="1F10326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3" w:history="1">
        <w:r w:rsidRPr="00215C6D">
          <w:rPr>
            <w:rStyle w:val="Hyperlink"/>
          </w:rPr>
          <w:t>3.1.9.5.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_Toc370582723 \h </w:instrText>
        </w:r>
        <w:r>
          <w:rPr>
            <w:noProof/>
            <w:webHidden/>
          </w:rPr>
        </w:r>
        <w:r>
          <w:rPr>
            <w:noProof/>
            <w:webHidden/>
          </w:rPr>
          <w:fldChar w:fldCharType="separate"/>
        </w:r>
        <w:r>
          <w:rPr>
            <w:noProof/>
            <w:webHidden/>
          </w:rPr>
          <w:t>49</w:t>
        </w:r>
        <w:r>
          <w:rPr>
            <w:noProof/>
            <w:webHidden/>
          </w:rPr>
          <w:fldChar w:fldCharType="end"/>
        </w:r>
      </w:hyperlink>
    </w:p>
    <w:p w14:paraId="4B6A686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4" w:history="1">
        <w:r w:rsidRPr="00215C6D">
          <w:rPr>
            <w:rStyle w:val="Hyperlink"/>
          </w:rPr>
          <w:t>3.1.9.6.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_Toc370582724 \h </w:instrText>
        </w:r>
        <w:r>
          <w:rPr>
            <w:noProof/>
            <w:webHidden/>
          </w:rPr>
        </w:r>
        <w:r>
          <w:rPr>
            <w:noProof/>
            <w:webHidden/>
          </w:rPr>
          <w:fldChar w:fldCharType="separate"/>
        </w:r>
        <w:r>
          <w:rPr>
            <w:noProof/>
            <w:webHidden/>
          </w:rPr>
          <w:t>50</w:t>
        </w:r>
        <w:r>
          <w:rPr>
            <w:noProof/>
            <w:webHidden/>
          </w:rPr>
          <w:fldChar w:fldCharType="end"/>
        </w:r>
      </w:hyperlink>
    </w:p>
    <w:p w14:paraId="4C33AF66" w14:textId="77777777" w:rsidR="00CF42A6" w:rsidRDefault="00CF42A6">
      <w:pPr>
        <w:pStyle w:val="TOC3"/>
        <w:rPr>
          <w:rFonts w:asciiTheme="minorHAnsi" w:eastAsiaTheme="minorEastAsia" w:hAnsiTheme="minorHAnsi" w:cstheme="minorBidi"/>
          <w:iCs w:val="0"/>
          <w:noProof/>
          <w:sz w:val="22"/>
          <w:szCs w:val="22"/>
        </w:rPr>
      </w:pPr>
      <w:hyperlink w:anchor="_Toc370582725" w:history="1">
        <w:r w:rsidRPr="00215C6D">
          <w:rPr>
            <w:rStyle w:val="Hyperlink"/>
          </w:rPr>
          <w:t>3.1.10.</w:t>
        </w:r>
        <w:r>
          <w:rPr>
            <w:rFonts w:asciiTheme="minorHAnsi" w:eastAsiaTheme="minorEastAsia" w:hAnsiTheme="minorHAnsi" w:cstheme="minorBidi"/>
            <w:iCs w:val="0"/>
            <w:noProof/>
            <w:sz w:val="22"/>
            <w:szCs w:val="22"/>
          </w:rPr>
          <w:tab/>
        </w:r>
        <w:r w:rsidRPr="00215C6D">
          <w:rPr>
            <w:rStyle w:val="Hyperlink"/>
          </w:rPr>
          <w:t>Получение истории загрузок вознаграждений (GetProductCatalogImportTasksHistory)</w:t>
        </w:r>
        <w:r>
          <w:rPr>
            <w:noProof/>
            <w:webHidden/>
          </w:rPr>
          <w:tab/>
        </w:r>
        <w:r>
          <w:rPr>
            <w:noProof/>
            <w:webHidden/>
          </w:rPr>
          <w:fldChar w:fldCharType="begin"/>
        </w:r>
        <w:r>
          <w:rPr>
            <w:noProof/>
            <w:webHidden/>
          </w:rPr>
          <w:instrText xml:space="preserve"> PAGEREF _Toc370582725 \h </w:instrText>
        </w:r>
        <w:r>
          <w:rPr>
            <w:noProof/>
            <w:webHidden/>
          </w:rPr>
        </w:r>
        <w:r>
          <w:rPr>
            <w:noProof/>
            <w:webHidden/>
          </w:rPr>
          <w:fldChar w:fldCharType="separate"/>
        </w:r>
        <w:r>
          <w:rPr>
            <w:noProof/>
            <w:webHidden/>
          </w:rPr>
          <w:t>50</w:t>
        </w:r>
        <w:r>
          <w:rPr>
            <w:noProof/>
            <w:webHidden/>
          </w:rPr>
          <w:fldChar w:fldCharType="end"/>
        </w:r>
      </w:hyperlink>
    </w:p>
    <w:p w14:paraId="75DCCB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6" w:history="1">
        <w:r w:rsidRPr="00215C6D">
          <w:rPr>
            <w:rStyle w:val="Hyperlink"/>
          </w:rPr>
          <w:t>3.1.10.1.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_Toc370582726 \h </w:instrText>
        </w:r>
        <w:r>
          <w:rPr>
            <w:noProof/>
            <w:webHidden/>
          </w:rPr>
        </w:r>
        <w:r>
          <w:rPr>
            <w:noProof/>
            <w:webHidden/>
          </w:rPr>
          <w:fldChar w:fldCharType="separate"/>
        </w:r>
        <w:r>
          <w:rPr>
            <w:noProof/>
            <w:webHidden/>
          </w:rPr>
          <w:t>50</w:t>
        </w:r>
        <w:r>
          <w:rPr>
            <w:noProof/>
            <w:webHidden/>
          </w:rPr>
          <w:fldChar w:fldCharType="end"/>
        </w:r>
      </w:hyperlink>
    </w:p>
    <w:p w14:paraId="32799E7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7" w:history="1">
        <w:r w:rsidRPr="00215C6D">
          <w:rPr>
            <w:rStyle w:val="Hyperlink"/>
          </w:rPr>
          <w:t>3.1.10.2.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_Toc370582727 \h </w:instrText>
        </w:r>
        <w:r>
          <w:rPr>
            <w:noProof/>
            <w:webHidden/>
          </w:rPr>
        </w:r>
        <w:r>
          <w:rPr>
            <w:noProof/>
            <w:webHidden/>
          </w:rPr>
          <w:fldChar w:fldCharType="separate"/>
        </w:r>
        <w:r>
          <w:rPr>
            <w:noProof/>
            <w:webHidden/>
          </w:rPr>
          <w:t>50</w:t>
        </w:r>
        <w:r>
          <w:rPr>
            <w:noProof/>
            <w:webHidden/>
          </w:rPr>
          <w:fldChar w:fldCharType="end"/>
        </w:r>
      </w:hyperlink>
    </w:p>
    <w:p w14:paraId="7EC1F9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8" w:history="1">
        <w:r w:rsidRPr="00215C6D">
          <w:rPr>
            <w:rStyle w:val="Hyperlink"/>
          </w:rPr>
          <w:t>3.1.10.3.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_Toc370582728 \h </w:instrText>
        </w:r>
        <w:r>
          <w:rPr>
            <w:noProof/>
            <w:webHidden/>
          </w:rPr>
        </w:r>
        <w:r>
          <w:rPr>
            <w:noProof/>
            <w:webHidden/>
          </w:rPr>
          <w:fldChar w:fldCharType="separate"/>
        </w:r>
        <w:r>
          <w:rPr>
            <w:noProof/>
            <w:webHidden/>
          </w:rPr>
          <w:t>50</w:t>
        </w:r>
        <w:r>
          <w:rPr>
            <w:noProof/>
            <w:webHidden/>
          </w:rPr>
          <w:fldChar w:fldCharType="end"/>
        </w:r>
      </w:hyperlink>
    </w:p>
    <w:p w14:paraId="72801B8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29" w:history="1">
        <w:r w:rsidRPr="00215C6D">
          <w:rPr>
            <w:rStyle w:val="Hyperlink"/>
          </w:rPr>
          <w:t>3.1.10.4.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_Toc370582729 \h </w:instrText>
        </w:r>
        <w:r>
          <w:rPr>
            <w:noProof/>
            <w:webHidden/>
          </w:rPr>
        </w:r>
        <w:r>
          <w:rPr>
            <w:noProof/>
            <w:webHidden/>
          </w:rPr>
          <w:fldChar w:fldCharType="separate"/>
        </w:r>
        <w:r>
          <w:rPr>
            <w:noProof/>
            <w:webHidden/>
          </w:rPr>
          <w:t>50</w:t>
        </w:r>
        <w:r>
          <w:rPr>
            <w:noProof/>
            <w:webHidden/>
          </w:rPr>
          <w:fldChar w:fldCharType="end"/>
        </w:r>
      </w:hyperlink>
    </w:p>
    <w:p w14:paraId="37AD7D5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0" w:history="1">
        <w:r w:rsidRPr="00215C6D">
          <w:rPr>
            <w:rStyle w:val="Hyperlink"/>
          </w:rPr>
          <w:t>3.1.10.5.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_Toc370582730 \h </w:instrText>
        </w:r>
        <w:r>
          <w:rPr>
            <w:noProof/>
            <w:webHidden/>
          </w:rPr>
        </w:r>
        <w:r>
          <w:rPr>
            <w:noProof/>
            <w:webHidden/>
          </w:rPr>
          <w:fldChar w:fldCharType="separate"/>
        </w:r>
        <w:r>
          <w:rPr>
            <w:noProof/>
            <w:webHidden/>
          </w:rPr>
          <w:t>51</w:t>
        </w:r>
        <w:r>
          <w:rPr>
            <w:noProof/>
            <w:webHidden/>
          </w:rPr>
          <w:fldChar w:fldCharType="end"/>
        </w:r>
      </w:hyperlink>
    </w:p>
    <w:p w14:paraId="15AE1DF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1" w:history="1">
        <w:r w:rsidRPr="00215C6D">
          <w:rPr>
            <w:rStyle w:val="Hyperlink"/>
          </w:rPr>
          <w:t>3.1.10.6.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_Toc370582731 \h </w:instrText>
        </w:r>
        <w:r>
          <w:rPr>
            <w:noProof/>
            <w:webHidden/>
          </w:rPr>
        </w:r>
        <w:r>
          <w:rPr>
            <w:noProof/>
            <w:webHidden/>
          </w:rPr>
          <w:fldChar w:fldCharType="separate"/>
        </w:r>
        <w:r>
          <w:rPr>
            <w:noProof/>
            <w:webHidden/>
          </w:rPr>
          <w:t>52</w:t>
        </w:r>
        <w:r>
          <w:rPr>
            <w:noProof/>
            <w:webHidden/>
          </w:rPr>
          <w:fldChar w:fldCharType="end"/>
        </w:r>
      </w:hyperlink>
    </w:p>
    <w:p w14:paraId="53C15344" w14:textId="77777777" w:rsidR="00CF42A6" w:rsidRDefault="00CF42A6">
      <w:pPr>
        <w:pStyle w:val="TOC3"/>
        <w:rPr>
          <w:rFonts w:asciiTheme="minorHAnsi" w:eastAsiaTheme="minorEastAsia" w:hAnsiTheme="minorHAnsi" w:cstheme="minorBidi"/>
          <w:iCs w:val="0"/>
          <w:noProof/>
          <w:sz w:val="22"/>
          <w:szCs w:val="22"/>
        </w:rPr>
      </w:pPr>
      <w:hyperlink w:anchor="_Toc370582732" w:history="1">
        <w:r w:rsidRPr="00215C6D">
          <w:rPr>
            <w:rStyle w:val="Hyperlink"/>
          </w:rPr>
          <w:t>3.1.11.</w:t>
        </w:r>
        <w:r>
          <w:rPr>
            <w:rFonts w:asciiTheme="minorHAnsi" w:eastAsiaTheme="minorEastAsia" w:hAnsiTheme="minorHAnsi" w:cstheme="minorBidi"/>
            <w:iCs w:val="0"/>
            <w:noProof/>
            <w:sz w:val="22"/>
            <w:szCs w:val="22"/>
          </w:rPr>
          <w:tab/>
        </w:r>
        <w:r w:rsidRPr="00215C6D">
          <w:rPr>
            <w:rStyle w:val="Hyperlink"/>
          </w:rPr>
          <w:t>Импорт списка тарифов доставки (ImportDeliveryRatesFromHttp)</w:t>
        </w:r>
        <w:r>
          <w:rPr>
            <w:noProof/>
            <w:webHidden/>
          </w:rPr>
          <w:tab/>
        </w:r>
        <w:r>
          <w:rPr>
            <w:noProof/>
            <w:webHidden/>
          </w:rPr>
          <w:fldChar w:fldCharType="begin"/>
        </w:r>
        <w:r>
          <w:rPr>
            <w:noProof/>
            <w:webHidden/>
          </w:rPr>
          <w:instrText xml:space="preserve"> PAGEREF _Toc370582732 \h </w:instrText>
        </w:r>
        <w:r>
          <w:rPr>
            <w:noProof/>
            <w:webHidden/>
          </w:rPr>
        </w:r>
        <w:r>
          <w:rPr>
            <w:noProof/>
            <w:webHidden/>
          </w:rPr>
          <w:fldChar w:fldCharType="separate"/>
        </w:r>
        <w:r>
          <w:rPr>
            <w:noProof/>
            <w:webHidden/>
          </w:rPr>
          <w:t>52</w:t>
        </w:r>
        <w:r>
          <w:rPr>
            <w:noProof/>
            <w:webHidden/>
          </w:rPr>
          <w:fldChar w:fldCharType="end"/>
        </w:r>
      </w:hyperlink>
    </w:p>
    <w:p w14:paraId="3AA448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3" w:history="1">
        <w:r w:rsidRPr="00215C6D">
          <w:rPr>
            <w:rStyle w:val="Hyperlink"/>
          </w:rPr>
          <w:t>3.1.11.1.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_Toc370582733 \h </w:instrText>
        </w:r>
        <w:r>
          <w:rPr>
            <w:noProof/>
            <w:webHidden/>
          </w:rPr>
        </w:r>
        <w:r>
          <w:rPr>
            <w:noProof/>
            <w:webHidden/>
          </w:rPr>
          <w:fldChar w:fldCharType="separate"/>
        </w:r>
        <w:r>
          <w:rPr>
            <w:noProof/>
            <w:webHidden/>
          </w:rPr>
          <w:t>52</w:t>
        </w:r>
        <w:r>
          <w:rPr>
            <w:noProof/>
            <w:webHidden/>
          </w:rPr>
          <w:fldChar w:fldCharType="end"/>
        </w:r>
      </w:hyperlink>
    </w:p>
    <w:p w14:paraId="4B718C1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4" w:history="1">
        <w:r w:rsidRPr="00215C6D">
          <w:rPr>
            <w:rStyle w:val="Hyperlink"/>
          </w:rPr>
          <w:t>3.1.11.2.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_Toc370582734 \h </w:instrText>
        </w:r>
        <w:r>
          <w:rPr>
            <w:noProof/>
            <w:webHidden/>
          </w:rPr>
        </w:r>
        <w:r>
          <w:rPr>
            <w:noProof/>
            <w:webHidden/>
          </w:rPr>
          <w:fldChar w:fldCharType="separate"/>
        </w:r>
        <w:r>
          <w:rPr>
            <w:noProof/>
            <w:webHidden/>
          </w:rPr>
          <w:t>52</w:t>
        </w:r>
        <w:r>
          <w:rPr>
            <w:noProof/>
            <w:webHidden/>
          </w:rPr>
          <w:fldChar w:fldCharType="end"/>
        </w:r>
      </w:hyperlink>
    </w:p>
    <w:p w14:paraId="5E18FCF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5" w:history="1">
        <w:r w:rsidRPr="00215C6D">
          <w:rPr>
            <w:rStyle w:val="Hyperlink"/>
          </w:rPr>
          <w:t>3.1.11.3.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_Toc370582735 \h </w:instrText>
        </w:r>
        <w:r>
          <w:rPr>
            <w:noProof/>
            <w:webHidden/>
          </w:rPr>
        </w:r>
        <w:r>
          <w:rPr>
            <w:noProof/>
            <w:webHidden/>
          </w:rPr>
          <w:fldChar w:fldCharType="separate"/>
        </w:r>
        <w:r>
          <w:rPr>
            <w:noProof/>
            <w:webHidden/>
          </w:rPr>
          <w:t>53</w:t>
        </w:r>
        <w:r>
          <w:rPr>
            <w:noProof/>
            <w:webHidden/>
          </w:rPr>
          <w:fldChar w:fldCharType="end"/>
        </w:r>
      </w:hyperlink>
    </w:p>
    <w:p w14:paraId="7FAE68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6" w:history="1">
        <w:r w:rsidRPr="00215C6D">
          <w:rPr>
            <w:rStyle w:val="Hyperlink"/>
          </w:rPr>
          <w:t>3.1.11.4.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_Toc370582736 \h </w:instrText>
        </w:r>
        <w:r>
          <w:rPr>
            <w:noProof/>
            <w:webHidden/>
          </w:rPr>
        </w:r>
        <w:r>
          <w:rPr>
            <w:noProof/>
            <w:webHidden/>
          </w:rPr>
          <w:fldChar w:fldCharType="separate"/>
        </w:r>
        <w:r>
          <w:rPr>
            <w:noProof/>
            <w:webHidden/>
          </w:rPr>
          <w:t>53</w:t>
        </w:r>
        <w:r>
          <w:rPr>
            <w:noProof/>
            <w:webHidden/>
          </w:rPr>
          <w:fldChar w:fldCharType="end"/>
        </w:r>
      </w:hyperlink>
    </w:p>
    <w:p w14:paraId="60EDBF9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7" w:history="1">
        <w:r w:rsidRPr="00215C6D">
          <w:rPr>
            <w:rStyle w:val="Hyperlink"/>
          </w:rPr>
          <w:t>3.1.11.5.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_Toc370582737 \h </w:instrText>
        </w:r>
        <w:r>
          <w:rPr>
            <w:noProof/>
            <w:webHidden/>
          </w:rPr>
        </w:r>
        <w:r>
          <w:rPr>
            <w:noProof/>
            <w:webHidden/>
          </w:rPr>
          <w:fldChar w:fldCharType="separate"/>
        </w:r>
        <w:r>
          <w:rPr>
            <w:noProof/>
            <w:webHidden/>
          </w:rPr>
          <w:t>53</w:t>
        </w:r>
        <w:r>
          <w:rPr>
            <w:noProof/>
            <w:webHidden/>
          </w:rPr>
          <w:fldChar w:fldCharType="end"/>
        </w:r>
      </w:hyperlink>
    </w:p>
    <w:p w14:paraId="1BDCD48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38" w:history="1">
        <w:r w:rsidRPr="00215C6D">
          <w:rPr>
            <w:rStyle w:val="Hyperlink"/>
          </w:rPr>
          <w:t>3.1.11.6.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_Toc370582738 \h </w:instrText>
        </w:r>
        <w:r>
          <w:rPr>
            <w:noProof/>
            <w:webHidden/>
          </w:rPr>
        </w:r>
        <w:r>
          <w:rPr>
            <w:noProof/>
            <w:webHidden/>
          </w:rPr>
          <w:fldChar w:fldCharType="separate"/>
        </w:r>
        <w:r>
          <w:rPr>
            <w:noProof/>
            <w:webHidden/>
          </w:rPr>
          <w:t>54</w:t>
        </w:r>
        <w:r>
          <w:rPr>
            <w:noProof/>
            <w:webHidden/>
          </w:rPr>
          <w:fldChar w:fldCharType="end"/>
        </w:r>
      </w:hyperlink>
    </w:p>
    <w:p w14:paraId="01D15D57" w14:textId="77777777" w:rsidR="00CF42A6" w:rsidRDefault="00CF42A6">
      <w:pPr>
        <w:pStyle w:val="TOC3"/>
        <w:rPr>
          <w:rFonts w:asciiTheme="minorHAnsi" w:eastAsiaTheme="minorEastAsia" w:hAnsiTheme="minorHAnsi" w:cstheme="minorBidi"/>
          <w:iCs w:val="0"/>
          <w:noProof/>
          <w:sz w:val="22"/>
          <w:szCs w:val="22"/>
        </w:rPr>
      </w:pPr>
      <w:hyperlink w:anchor="_Toc370582739" w:history="1">
        <w:r w:rsidRPr="00215C6D">
          <w:rPr>
            <w:rStyle w:val="Hyperlink"/>
          </w:rPr>
          <w:t>3.1.12.</w:t>
        </w:r>
        <w:r>
          <w:rPr>
            <w:rFonts w:asciiTheme="minorHAnsi" w:eastAsiaTheme="minorEastAsia" w:hAnsiTheme="minorHAnsi" w:cstheme="minorBidi"/>
            <w:iCs w:val="0"/>
            <w:noProof/>
            <w:sz w:val="22"/>
            <w:szCs w:val="22"/>
          </w:rPr>
          <w:tab/>
        </w:r>
        <w:r w:rsidRPr="00215C6D">
          <w:rPr>
            <w:rStyle w:val="Hyperlink"/>
          </w:rPr>
          <w:t>Получение списка задач импорта тарифов доставки (GetDelivaryRateImportTasksHistory)</w:t>
        </w:r>
        <w:r>
          <w:rPr>
            <w:noProof/>
            <w:webHidden/>
          </w:rPr>
          <w:tab/>
        </w:r>
        <w:r>
          <w:rPr>
            <w:noProof/>
            <w:webHidden/>
          </w:rPr>
          <w:fldChar w:fldCharType="begin"/>
        </w:r>
        <w:r>
          <w:rPr>
            <w:noProof/>
            <w:webHidden/>
          </w:rPr>
          <w:instrText xml:space="preserve"> PAGEREF _Toc370582739 \h </w:instrText>
        </w:r>
        <w:r>
          <w:rPr>
            <w:noProof/>
            <w:webHidden/>
          </w:rPr>
        </w:r>
        <w:r>
          <w:rPr>
            <w:noProof/>
            <w:webHidden/>
          </w:rPr>
          <w:fldChar w:fldCharType="separate"/>
        </w:r>
        <w:r>
          <w:rPr>
            <w:noProof/>
            <w:webHidden/>
          </w:rPr>
          <w:t>54</w:t>
        </w:r>
        <w:r>
          <w:rPr>
            <w:noProof/>
            <w:webHidden/>
          </w:rPr>
          <w:fldChar w:fldCharType="end"/>
        </w:r>
      </w:hyperlink>
    </w:p>
    <w:p w14:paraId="57F68B7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0" w:history="1">
        <w:r w:rsidRPr="00215C6D">
          <w:rPr>
            <w:rStyle w:val="Hyperlink"/>
          </w:rPr>
          <w:t>3.1.12.1.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_Toc370582740 \h </w:instrText>
        </w:r>
        <w:r>
          <w:rPr>
            <w:noProof/>
            <w:webHidden/>
          </w:rPr>
        </w:r>
        <w:r>
          <w:rPr>
            <w:noProof/>
            <w:webHidden/>
          </w:rPr>
          <w:fldChar w:fldCharType="separate"/>
        </w:r>
        <w:r>
          <w:rPr>
            <w:noProof/>
            <w:webHidden/>
          </w:rPr>
          <w:t>54</w:t>
        </w:r>
        <w:r>
          <w:rPr>
            <w:noProof/>
            <w:webHidden/>
          </w:rPr>
          <w:fldChar w:fldCharType="end"/>
        </w:r>
      </w:hyperlink>
    </w:p>
    <w:p w14:paraId="28519BF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1" w:history="1">
        <w:r w:rsidRPr="00215C6D">
          <w:rPr>
            <w:rStyle w:val="Hyperlink"/>
          </w:rPr>
          <w:t>3.1.12.2.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_Toc370582741 \h </w:instrText>
        </w:r>
        <w:r>
          <w:rPr>
            <w:noProof/>
            <w:webHidden/>
          </w:rPr>
        </w:r>
        <w:r>
          <w:rPr>
            <w:noProof/>
            <w:webHidden/>
          </w:rPr>
          <w:fldChar w:fldCharType="separate"/>
        </w:r>
        <w:r>
          <w:rPr>
            <w:noProof/>
            <w:webHidden/>
          </w:rPr>
          <w:t>54</w:t>
        </w:r>
        <w:r>
          <w:rPr>
            <w:noProof/>
            <w:webHidden/>
          </w:rPr>
          <w:fldChar w:fldCharType="end"/>
        </w:r>
      </w:hyperlink>
    </w:p>
    <w:p w14:paraId="5DDA33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2" w:history="1">
        <w:r w:rsidRPr="00215C6D">
          <w:rPr>
            <w:rStyle w:val="Hyperlink"/>
          </w:rPr>
          <w:t>3.1.12.3.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_Toc370582742 \h </w:instrText>
        </w:r>
        <w:r>
          <w:rPr>
            <w:noProof/>
            <w:webHidden/>
          </w:rPr>
        </w:r>
        <w:r>
          <w:rPr>
            <w:noProof/>
            <w:webHidden/>
          </w:rPr>
          <w:fldChar w:fldCharType="separate"/>
        </w:r>
        <w:r>
          <w:rPr>
            <w:noProof/>
            <w:webHidden/>
          </w:rPr>
          <w:t>54</w:t>
        </w:r>
        <w:r>
          <w:rPr>
            <w:noProof/>
            <w:webHidden/>
          </w:rPr>
          <w:fldChar w:fldCharType="end"/>
        </w:r>
      </w:hyperlink>
    </w:p>
    <w:p w14:paraId="16F648E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3" w:history="1">
        <w:r w:rsidRPr="00215C6D">
          <w:rPr>
            <w:rStyle w:val="Hyperlink"/>
          </w:rPr>
          <w:t>3.1.12.4.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_Toc370582743 \h </w:instrText>
        </w:r>
        <w:r>
          <w:rPr>
            <w:noProof/>
            <w:webHidden/>
          </w:rPr>
        </w:r>
        <w:r>
          <w:rPr>
            <w:noProof/>
            <w:webHidden/>
          </w:rPr>
          <w:fldChar w:fldCharType="separate"/>
        </w:r>
        <w:r>
          <w:rPr>
            <w:noProof/>
            <w:webHidden/>
          </w:rPr>
          <w:t>54</w:t>
        </w:r>
        <w:r>
          <w:rPr>
            <w:noProof/>
            <w:webHidden/>
          </w:rPr>
          <w:fldChar w:fldCharType="end"/>
        </w:r>
      </w:hyperlink>
    </w:p>
    <w:p w14:paraId="0157C7D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4" w:history="1">
        <w:r w:rsidRPr="00215C6D">
          <w:rPr>
            <w:rStyle w:val="Hyperlink"/>
          </w:rPr>
          <w:t>3.1.12.5.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_Toc370582744 \h </w:instrText>
        </w:r>
        <w:r>
          <w:rPr>
            <w:noProof/>
            <w:webHidden/>
          </w:rPr>
        </w:r>
        <w:r>
          <w:rPr>
            <w:noProof/>
            <w:webHidden/>
          </w:rPr>
          <w:fldChar w:fldCharType="separate"/>
        </w:r>
        <w:r>
          <w:rPr>
            <w:noProof/>
            <w:webHidden/>
          </w:rPr>
          <w:t>55</w:t>
        </w:r>
        <w:r>
          <w:rPr>
            <w:noProof/>
            <w:webHidden/>
          </w:rPr>
          <w:fldChar w:fldCharType="end"/>
        </w:r>
      </w:hyperlink>
    </w:p>
    <w:p w14:paraId="1F9A81F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5" w:history="1">
        <w:r w:rsidRPr="00215C6D">
          <w:rPr>
            <w:rStyle w:val="Hyperlink"/>
          </w:rPr>
          <w:t>3.1.12.6.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_Toc370582745 \h </w:instrText>
        </w:r>
        <w:r>
          <w:rPr>
            <w:noProof/>
            <w:webHidden/>
          </w:rPr>
        </w:r>
        <w:r>
          <w:rPr>
            <w:noProof/>
            <w:webHidden/>
          </w:rPr>
          <w:fldChar w:fldCharType="separate"/>
        </w:r>
        <w:r>
          <w:rPr>
            <w:noProof/>
            <w:webHidden/>
          </w:rPr>
          <w:t>56</w:t>
        </w:r>
        <w:r>
          <w:rPr>
            <w:noProof/>
            <w:webHidden/>
          </w:rPr>
          <w:fldChar w:fldCharType="end"/>
        </w:r>
      </w:hyperlink>
    </w:p>
    <w:p w14:paraId="057881B4" w14:textId="77777777" w:rsidR="00CF42A6" w:rsidRDefault="00CF42A6">
      <w:pPr>
        <w:pStyle w:val="TOC3"/>
        <w:rPr>
          <w:rFonts w:asciiTheme="minorHAnsi" w:eastAsiaTheme="minorEastAsia" w:hAnsiTheme="minorHAnsi" w:cstheme="minorBidi"/>
          <w:iCs w:val="0"/>
          <w:noProof/>
          <w:sz w:val="22"/>
          <w:szCs w:val="22"/>
        </w:rPr>
      </w:pPr>
      <w:hyperlink w:anchor="_Toc370582746" w:history="1">
        <w:r w:rsidRPr="00215C6D">
          <w:rPr>
            <w:rStyle w:val="Hyperlink"/>
          </w:rPr>
          <w:t>3.1.13.</w:t>
        </w:r>
        <w:r>
          <w:rPr>
            <w:rFonts w:asciiTheme="minorHAnsi" w:eastAsiaTheme="minorEastAsia" w:hAnsiTheme="minorHAnsi" w:cstheme="minorBidi"/>
            <w:iCs w:val="0"/>
            <w:noProof/>
            <w:sz w:val="22"/>
            <w:szCs w:val="22"/>
          </w:rPr>
          <w:tab/>
        </w:r>
        <w:r w:rsidRPr="00215C6D">
          <w:rPr>
            <w:rStyle w:val="Hyperlink"/>
          </w:rPr>
          <w:t>Получение списка точек доставки (</w:t>
        </w:r>
        <w:r w:rsidRPr="00215C6D">
          <w:rPr>
            <w:rStyle w:val="Hyperlink"/>
            <w:lang w:val="en-US"/>
          </w:rPr>
          <w:t>GetDeliveryLocations</w:t>
        </w:r>
        <w:r w:rsidRPr="00215C6D">
          <w:rPr>
            <w:rStyle w:val="Hyperlink"/>
          </w:rPr>
          <w:t>)</w:t>
        </w:r>
        <w:r>
          <w:rPr>
            <w:noProof/>
            <w:webHidden/>
          </w:rPr>
          <w:tab/>
        </w:r>
        <w:r>
          <w:rPr>
            <w:noProof/>
            <w:webHidden/>
          </w:rPr>
          <w:fldChar w:fldCharType="begin"/>
        </w:r>
        <w:r>
          <w:rPr>
            <w:noProof/>
            <w:webHidden/>
          </w:rPr>
          <w:instrText xml:space="preserve"> PAGEREF _Toc370582746 \h </w:instrText>
        </w:r>
        <w:r>
          <w:rPr>
            <w:noProof/>
            <w:webHidden/>
          </w:rPr>
        </w:r>
        <w:r>
          <w:rPr>
            <w:noProof/>
            <w:webHidden/>
          </w:rPr>
          <w:fldChar w:fldCharType="separate"/>
        </w:r>
        <w:r>
          <w:rPr>
            <w:noProof/>
            <w:webHidden/>
          </w:rPr>
          <w:t>56</w:t>
        </w:r>
        <w:r>
          <w:rPr>
            <w:noProof/>
            <w:webHidden/>
          </w:rPr>
          <w:fldChar w:fldCharType="end"/>
        </w:r>
      </w:hyperlink>
    </w:p>
    <w:p w14:paraId="7B14925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7" w:history="1">
        <w:r w:rsidRPr="00215C6D">
          <w:rPr>
            <w:rStyle w:val="Hyperlink"/>
          </w:rPr>
          <w:t>3.1.13.1.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_Toc370582747 \h </w:instrText>
        </w:r>
        <w:r>
          <w:rPr>
            <w:noProof/>
            <w:webHidden/>
          </w:rPr>
        </w:r>
        <w:r>
          <w:rPr>
            <w:noProof/>
            <w:webHidden/>
          </w:rPr>
          <w:fldChar w:fldCharType="separate"/>
        </w:r>
        <w:r>
          <w:rPr>
            <w:noProof/>
            <w:webHidden/>
          </w:rPr>
          <w:t>56</w:t>
        </w:r>
        <w:r>
          <w:rPr>
            <w:noProof/>
            <w:webHidden/>
          </w:rPr>
          <w:fldChar w:fldCharType="end"/>
        </w:r>
      </w:hyperlink>
    </w:p>
    <w:p w14:paraId="5F401CA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8" w:history="1">
        <w:r w:rsidRPr="00215C6D">
          <w:rPr>
            <w:rStyle w:val="Hyperlink"/>
          </w:rPr>
          <w:t>3.1.13.2.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_Toc370582748 \h </w:instrText>
        </w:r>
        <w:r>
          <w:rPr>
            <w:noProof/>
            <w:webHidden/>
          </w:rPr>
        </w:r>
        <w:r>
          <w:rPr>
            <w:noProof/>
            <w:webHidden/>
          </w:rPr>
          <w:fldChar w:fldCharType="separate"/>
        </w:r>
        <w:r>
          <w:rPr>
            <w:noProof/>
            <w:webHidden/>
          </w:rPr>
          <w:t>56</w:t>
        </w:r>
        <w:r>
          <w:rPr>
            <w:noProof/>
            <w:webHidden/>
          </w:rPr>
          <w:fldChar w:fldCharType="end"/>
        </w:r>
      </w:hyperlink>
    </w:p>
    <w:p w14:paraId="3997A4C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49" w:history="1">
        <w:r w:rsidRPr="00215C6D">
          <w:rPr>
            <w:rStyle w:val="Hyperlink"/>
          </w:rPr>
          <w:t>3.1.13.3.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_Toc370582749 \h </w:instrText>
        </w:r>
        <w:r>
          <w:rPr>
            <w:noProof/>
            <w:webHidden/>
          </w:rPr>
        </w:r>
        <w:r>
          <w:rPr>
            <w:noProof/>
            <w:webHidden/>
          </w:rPr>
          <w:fldChar w:fldCharType="separate"/>
        </w:r>
        <w:r>
          <w:rPr>
            <w:noProof/>
            <w:webHidden/>
          </w:rPr>
          <w:t>57</w:t>
        </w:r>
        <w:r>
          <w:rPr>
            <w:noProof/>
            <w:webHidden/>
          </w:rPr>
          <w:fldChar w:fldCharType="end"/>
        </w:r>
      </w:hyperlink>
    </w:p>
    <w:p w14:paraId="099A5BE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0" w:history="1">
        <w:r w:rsidRPr="00215C6D">
          <w:rPr>
            <w:rStyle w:val="Hyperlink"/>
          </w:rPr>
          <w:t>3.1.13.4.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_Toc370582750 \h </w:instrText>
        </w:r>
        <w:r>
          <w:rPr>
            <w:noProof/>
            <w:webHidden/>
          </w:rPr>
        </w:r>
        <w:r>
          <w:rPr>
            <w:noProof/>
            <w:webHidden/>
          </w:rPr>
          <w:fldChar w:fldCharType="separate"/>
        </w:r>
        <w:r>
          <w:rPr>
            <w:noProof/>
            <w:webHidden/>
          </w:rPr>
          <w:t>57</w:t>
        </w:r>
        <w:r>
          <w:rPr>
            <w:noProof/>
            <w:webHidden/>
          </w:rPr>
          <w:fldChar w:fldCharType="end"/>
        </w:r>
      </w:hyperlink>
    </w:p>
    <w:p w14:paraId="01C3E04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1" w:history="1">
        <w:r w:rsidRPr="00215C6D">
          <w:rPr>
            <w:rStyle w:val="Hyperlink"/>
          </w:rPr>
          <w:t>3.1.13.5.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_Toc370582751 \h </w:instrText>
        </w:r>
        <w:r>
          <w:rPr>
            <w:noProof/>
            <w:webHidden/>
          </w:rPr>
        </w:r>
        <w:r>
          <w:rPr>
            <w:noProof/>
            <w:webHidden/>
          </w:rPr>
          <w:fldChar w:fldCharType="separate"/>
        </w:r>
        <w:r>
          <w:rPr>
            <w:noProof/>
            <w:webHidden/>
          </w:rPr>
          <w:t>58</w:t>
        </w:r>
        <w:r>
          <w:rPr>
            <w:noProof/>
            <w:webHidden/>
          </w:rPr>
          <w:fldChar w:fldCharType="end"/>
        </w:r>
      </w:hyperlink>
    </w:p>
    <w:p w14:paraId="527F718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2" w:history="1">
        <w:r w:rsidRPr="00215C6D">
          <w:rPr>
            <w:rStyle w:val="Hyperlink"/>
          </w:rPr>
          <w:t>3.1.13.6.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_Toc370582752 \h </w:instrText>
        </w:r>
        <w:r>
          <w:rPr>
            <w:noProof/>
            <w:webHidden/>
          </w:rPr>
        </w:r>
        <w:r>
          <w:rPr>
            <w:noProof/>
            <w:webHidden/>
          </w:rPr>
          <w:fldChar w:fldCharType="separate"/>
        </w:r>
        <w:r>
          <w:rPr>
            <w:noProof/>
            <w:webHidden/>
          </w:rPr>
          <w:t>59</w:t>
        </w:r>
        <w:r>
          <w:rPr>
            <w:noProof/>
            <w:webHidden/>
          </w:rPr>
          <w:fldChar w:fldCharType="end"/>
        </w:r>
      </w:hyperlink>
    </w:p>
    <w:p w14:paraId="7E327C24" w14:textId="77777777" w:rsidR="00CF42A6" w:rsidRDefault="00CF42A6">
      <w:pPr>
        <w:pStyle w:val="TOC3"/>
        <w:rPr>
          <w:rFonts w:asciiTheme="minorHAnsi" w:eastAsiaTheme="minorEastAsia" w:hAnsiTheme="minorHAnsi" w:cstheme="minorBidi"/>
          <w:iCs w:val="0"/>
          <w:noProof/>
          <w:sz w:val="22"/>
          <w:szCs w:val="22"/>
        </w:rPr>
      </w:pPr>
      <w:hyperlink w:anchor="_Toc370582753" w:history="1">
        <w:r w:rsidRPr="00215C6D">
          <w:rPr>
            <w:rStyle w:val="Hyperlink"/>
          </w:rPr>
          <w:t>3.1.14.</w:t>
        </w:r>
        <w:r>
          <w:rPr>
            <w:rFonts w:asciiTheme="minorHAnsi" w:eastAsiaTheme="minorEastAsia" w:hAnsiTheme="minorHAnsi" w:cstheme="minorBidi"/>
            <w:iCs w:val="0"/>
            <w:noProof/>
            <w:sz w:val="22"/>
            <w:szCs w:val="22"/>
          </w:rPr>
          <w:tab/>
        </w:r>
        <w:r w:rsidRPr="00215C6D">
          <w:rPr>
            <w:rStyle w:val="Hyperlink"/>
          </w:rPr>
          <w:t>Установка КЛАДР точки доставки (</w:t>
        </w:r>
        <w:r w:rsidRPr="00215C6D">
          <w:rPr>
            <w:rStyle w:val="Hyperlink"/>
            <w:lang w:val="en-US"/>
          </w:rPr>
          <w:t>SetDeliveryLocationKLADR</w:t>
        </w:r>
        <w:r w:rsidRPr="00215C6D">
          <w:rPr>
            <w:rStyle w:val="Hyperlink"/>
          </w:rPr>
          <w:t>)</w:t>
        </w:r>
        <w:r>
          <w:rPr>
            <w:noProof/>
            <w:webHidden/>
          </w:rPr>
          <w:tab/>
        </w:r>
        <w:r>
          <w:rPr>
            <w:noProof/>
            <w:webHidden/>
          </w:rPr>
          <w:fldChar w:fldCharType="begin"/>
        </w:r>
        <w:r>
          <w:rPr>
            <w:noProof/>
            <w:webHidden/>
          </w:rPr>
          <w:instrText xml:space="preserve"> PAGEREF _Toc370582753 \h </w:instrText>
        </w:r>
        <w:r>
          <w:rPr>
            <w:noProof/>
            <w:webHidden/>
          </w:rPr>
        </w:r>
        <w:r>
          <w:rPr>
            <w:noProof/>
            <w:webHidden/>
          </w:rPr>
          <w:fldChar w:fldCharType="separate"/>
        </w:r>
        <w:r>
          <w:rPr>
            <w:noProof/>
            <w:webHidden/>
          </w:rPr>
          <w:t>59</w:t>
        </w:r>
        <w:r>
          <w:rPr>
            <w:noProof/>
            <w:webHidden/>
          </w:rPr>
          <w:fldChar w:fldCharType="end"/>
        </w:r>
      </w:hyperlink>
    </w:p>
    <w:p w14:paraId="71D161D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4" w:history="1">
        <w:r w:rsidRPr="00215C6D">
          <w:rPr>
            <w:rStyle w:val="Hyperlink"/>
          </w:rPr>
          <w:t>3.1.14.1.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_Toc370582754 \h </w:instrText>
        </w:r>
        <w:r>
          <w:rPr>
            <w:noProof/>
            <w:webHidden/>
          </w:rPr>
        </w:r>
        <w:r>
          <w:rPr>
            <w:noProof/>
            <w:webHidden/>
          </w:rPr>
          <w:fldChar w:fldCharType="separate"/>
        </w:r>
        <w:r>
          <w:rPr>
            <w:noProof/>
            <w:webHidden/>
          </w:rPr>
          <w:t>59</w:t>
        </w:r>
        <w:r>
          <w:rPr>
            <w:noProof/>
            <w:webHidden/>
          </w:rPr>
          <w:fldChar w:fldCharType="end"/>
        </w:r>
      </w:hyperlink>
    </w:p>
    <w:p w14:paraId="08A383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5" w:history="1">
        <w:r w:rsidRPr="00215C6D">
          <w:rPr>
            <w:rStyle w:val="Hyperlink"/>
          </w:rPr>
          <w:t>3.1.14.2.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_Toc370582755 \h </w:instrText>
        </w:r>
        <w:r>
          <w:rPr>
            <w:noProof/>
            <w:webHidden/>
          </w:rPr>
        </w:r>
        <w:r>
          <w:rPr>
            <w:noProof/>
            <w:webHidden/>
          </w:rPr>
          <w:fldChar w:fldCharType="separate"/>
        </w:r>
        <w:r>
          <w:rPr>
            <w:noProof/>
            <w:webHidden/>
          </w:rPr>
          <w:t>59</w:t>
        </w:r>
        <w:r>
          <w:rPr>
            <w:noProof/>
            <w:webHidden/>
          </w:rPr>
          <w:fldChar w:fldCharType="end"/>
        </w:r>
      </w:hyperlink>
    </w:p>
    <w:p w14:paraId="03FA50E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6" w:history="1">
        <w:r w:rsidRPr="00215C6D">
          <w:rPr>
            <w:rStyle w:val="Hyperlink"/>
          </w:rPr>
          <w:t>3.1.14.3.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_Toc370582756 \h </w:instrText>
        </w:r>
        <w:r>
          <w:rPr>
            <w:noProof/>
            <w:webHidden/>
          </w:rPr>
        </w:r>
        <w:r>
          <w:rPr>
            <w:noProof/>
            <w:webHidden/>
          </w:rPr>
          <w:fldChar w:fldCharType="separate"/>
        </w:r>
        <w:r>
          <w:rPr>
            <w:noProof/>
            <w:webHidden/>
          </w:rPr>
          <w:t>59</w:t>
        </w:r>
        <w:r>
          <w:rPr>
            <w:noProof/>
            <w:webHidden/>
          </w:rPr>
          <w:fldChar w:fldCharType="end"/>
        </w:r>
      </w:hyperlink>
    </w:p>
    <w:p w14:paraId="34FD720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7" w:history="1">
        <w:r w:rsidRPr="00215C6D">
          <w:rPr>
            <w:rStyle w:val="Hyperlink"/>
          </w:rPr>
          <w:t>3.1.14.4.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_Toc370582757 \h </w:instrText>
        </w:r>
        <w:r>
          <w:rPr>
            <w:noProof/>
            <w:webHidden/>
          </w:rPr>
        </w:r>
        <w:r>
          <w:rPr>
            <w:noProof/>
            <w:webHidden/>
          </w:rPr>
          <w:fldChar w:fldCharType="separate"/>
        </w:r>
        <w:r>
          <w:rPr>
            <w:noProof/>
            <w:webHidden/>
          </w:rPr>
          <w:t>59</w:t>
        </w:r>
        <w:r>
          <w:rPr>
            <w:noProof/>
            <w:webHidden/>
          </w:rPr>
          <w:fldChar w:fldCharType="end"/>
        </w:r>
      </w:hyperlink>
    </w:p>
    <w:p w14:paraId="7A0B2E8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8" w:history="1">
        <w:r w:rsidRPr="00215C6D">
          <w:rPr>
            <w:rStyle w:val="Hyperlink"/>
          </w:rPr>
          <w:t>3.1.14.5.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_Toc370582758 \h </w:instrText>
        </w:r>
        <w:r>
          <w:rPr>
            <w:noProof/>
            <w:webHidden/>
          </w:rPr>
        </w:r>
        <w:r>
          <w:rPr>
            <w:noProof/>
            <w:webHidden/>
          </w:rPr>
          <w:fldChar w:fldCharType="separate"/>
        </w:r>
        <w:r>
          <w:rPr>
            <w:noProof/>
            <w:webHidden/>
          </w:rPr>
          <w:t>60</w:t>
        </w:r>
        <w:r>
          <w:rPr>
            <w:noProof/>
            <w:webHidden/>
          </w:rPr>
          <w:fldChar w:fldCharType="end"/>
        </w:r>
      </w:hyperlink>
    </w:p>
    <w:p w14:paraId="1A06058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59" w:history="1">
        <w:r w:rsidRPr="00215C6D">
          <w:rPr>
            <w:rStyle w:val="Hyperlink"/>
          </w:rPr>
          <w:t>3.1.14.6.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_Toc370582759 \h </w:instrText>
        </w:r>
        <w:r>
          <w:rPr>
            <w:noProof/>
            <w:webHidden/>
          </w:rPr>
        </w:r>
        <w:r>
          <w:rPr>
            <w:noProof/>
            <w:webHidden/>
          </w:rPr>
          <w:fldChar w:fldCharType="separate"/>
        </w:r>
        <w:r>
          <w:rPr>
            <w:noProof/>
            <w:webHidden/>
          </w:rPr>
          <w:t>60</w:t>
        </w:r>
        <w:r>
          <w:rPr>
            <w:noProof/>
            <w:webHidden/>
          </w:rPr>
          <w:fldChar w:fldCharType="end"/>
        </w:r>
      </w:hyperlink>
    </w:p>
    <w:p w14:paraId="740E12E2" w14:textId="77777777" w:rsidR="00CF42A6" w:rsidRDefault="00CF42A6">
      <w:pPr>
        <w:pStyle w:val="TOC3"/>
        <w:rPr>
          <w:rFonts w:asciiTheme="minorHAnsi" w:eastAsiaTheme="minorEastAsia" w:hAnsiTheme="minorHAnsi" w:cstheme="minorBidi"/>
          <w:iCs w:val="0"/>
          <w:noProof/>
          <w:sz w:val="22"/>
          <w:szCs w:val="22"/>
        </w:rPr>
      </w:pPr>
      <w:hyperlink w:anchor="_Toc370582760" w:history="1">
        <w:r w:rsidRPr="00215C6D">
          <w:rPr>
            <w:rStyle w:val="Hyperlink"/>
          </w:rPr>
          <w:t>3.1.15.</w:t>
        </w:r>
        <w:r>
          <w:rPr>
            <w:rFonts w:asciiTheme="minorHAnsi" w:eastAsiaTheme="minorEastAsia" w:hAnsiTheme="minorHAnsi" w:cstheme="minorBidi"/>
            <w:iCs w:val="0"/>
            <w:noProof/>
            <w:sz w:val="22"/>
            <w:szCs w:val="22"/>
          </w:rPr>
          <w:tab/>
        </w:r>
        <w:r w:rsidRPr="00215C6D">
          <w:rPr>
            <w:rStyle w:val="Hyperlink"/>
          </w:rPr>
          <w:t>Сброс точки доставки (ResetDeliveryLocation)</w:t>
        </w:r>
        <w:r>
          <w:rPr>
            <w:noProof/>
            <w:webHidden/>
          </w:rPr>
          <w:tab/>
        </w:r>
        <w:r>
          <w:rPr>
            <w:noProof/>
            <w:webHidden/>
          </w:rPr>
          <w:fldChar w:fldCharType="begin"/>
        </w:r>
        <w:r>
          <w:rPr>
            <w:noProof/>
            <w:webHidden/>
          </w:rPr>
          <w:instrText xml:space="preserve"> PAGEREF _Toc370582760 \h </w:instrText>
        </w:r>
        <w:r>
          <w:rPr>
            <w:noProof/>
            <w:webHidden/>
          </w:rPr>
        </w:r>
        <w:r>
          <w:rPr>
            <w:noProof/>
            <w:webHidden/>
          </w:rPr>
          <w:fldChar w:fldCharType="separate"/>
        </w:r>
        <w:r>
          <w:rPr>
            <w:noProof/>
            <w:webHidden/>
          </w:rPr>
          <w:t>60</w:t>
        </w:r>
        <w:r>
          <w:rPr>
            <w:noProof/>
            <w:webHidden/>
          </w:rPr>
          <w:fldChar w:fldCharType="end"/>
        </w:r>
      </w:hyperlink>
    </w:p>
    <w:p w14:paraId="5AF74CF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1" w:history="1">
        <w:r w:rsidRPr="00215C6D">
          <w:rPr>
            <w:rStyle w:val="Hyperlink"/>
          </w:rPr>
          <w:t>3.1.15.1.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_Toc370582761 \h </w:instrText>
        </w:r>
        <w:r>
          <w:rPr>
            <w:noProof/>
            <w:webHidden/>
          </w:rPr>
        </w:r>
        <w:r>
          <w:rPr>
            <w:noProof/>
            <w:webHidden/>
          </w:rPr>
          <w:fldChar w:fldCharType="separate"/>
        </w:r>
        <w:r>
          <w:rPr>
            <w:noProof/>
            <w:webHidden/>
          </w:rPr>
          <w:t>60</w:t>
        </w:r>
        <w:r>
          <w:rPr>
            <w:noProof/>
            <w:webHidden/>
          </w:rPr>
          <w:fldChar w:fldCharType="end"/>
        </w:r>
      </w:hyperlink>
    </w:p>
    <w:p w14:paraId="5C50195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2" w:history="1">
        <w:r w:rsidRPr="00215C6D">
          <w:rPr>
            <w:rStyle w:val="Hyperlink"/>
          </w:rPr>
          <w:t>3.1.15.2.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_Toc370582762 \h </w:instrText>
        </w:r>
        <w:r>
          <w:rPr>
            <w:noProof/>
            <w:webHidden/>
          </w:rPr>
        </w:r>
        <w:r>
          <w:rPr>
            <w:noProof/>
            <w:webHidden/>
          </w:rPr>
          <w:fldChar w:fldCharType="separate"/>
        </w:r>
        <w:r>
          <w:rPr>
            <w:noProof/>
            <w:webHidden/>
          </w:rPr>
          <w:t>61</w:t>
        </w:r>
        <w:r>
          <w:rPr>
            <w:noProof/>
            <w:webHidden/>
          </w:rPr>
          <w:fldChar w:fldCharType="end"/>
        </w:r>
      </w:hyperlink>
    </w:p>
    <w:p w14:paraId="07E9CDC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3" w:history="1">
        <w:r w:rsidRPr="00215C6D">
          <w:rPr>
            <w:rStyle w:val="Hyperlink"/>
          </w:rPr>
          <w:t>3.1.15.3.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_Toc370582763 \h </w:instrText>
        </w:r>
        <w:r>
          <w:rPr>
            <w:noProof/>
            <w:webHidden/>
          </w:rPr>
        </w:r>
        <w:r>
          <w:rPr>
            <w:noProof/>
            <w:webHidden/>
          </w:rPr>
          <w:fldChar w:fldCharType="separate"/>
        </w:r>
        <w:r>
          <w:rPr>
            <w:noProof/>
            <w:webHidden/>
          </w:rPr>
          <w:t>61</w:t>
        </w:r>
        <w:r>
          <w:rPr>
            <w:noProof/>
            <w:webHidden/>
          </w:rPr>
          <w:fldChar w:fldCharType="end"/>
        </w:r>
      </w:hyperlink>
    </w:p>
    <w:p w14:paraId="2F87AEE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4" w:history="1">
        <w:r w:rsidRPr="00215C6D">
          <w:rPr>
            <w:rStyle w:val="Hyperlink"/>
          </w:rPr>
          <w:t>3.1.15.4.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_Toc370582764 \h </w:instrText>
        </w:r>
        <w:r>
          <w:rPr>
            <w:noProof/>
            <w:webHidden/>
          </w:rPr>
        </w:r>
        <w:r>
          <w:rPr>
            <w:noProof/>
            <w:webHidden/>
          </w:rPr>
          <w:fldChar w:fldCharType="separate"/>
        </w:r>
        <w:r>
          <w:rPr>
            <w:noProof/>
            <w:webHidden/>
          </w:rPr>
          <w:t>61</w:t>
        </w:r>
        <w:r>
          <w:rPr>
            <w:noProof/>
            <w:webHidden/>
          </w:rPr>
          <w:fldChar w:fldCharType="end"/>
        </w:r>
      </w:hyperlink>
    </w:p>
    <w:p w14:paraId="034D671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5" w:history="1">
        <w:r w:rsidRPr="00215C6D">
          <w:rPr>
            <w:rStyle w:val="Hyperlink"/>
          </w:rPr>
          <w:t>3.1.15.5.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_Toc370582765 \h </w:instrText>
        </w:r>
        <w:r>
          <w:rPr>
            <w:noProof/>
            <w:webHidden/>
          </w:rPr>
        </w:r>
        <w:r>
          <w:rPr>
            <w:noProof/>
            <w:webHidden/>
          </w:rPr>
          <w:fldChar w:fldCharType="separate"/>
        </w:r>
        <w:r>
          <w:rPr>
            <w:noProof/>
            <w:webHidden/>
          </w:rPr>
          <w:t>61</w:t>
        </w:r>
        <w:r>
          <w:rPr>
            <w:noProof/>
            <w:webHidden/>
          </w:rPr>
          <w:fldChar w:fldCharType="end"/>
        </w:r>
      </w:hyperlink>
    </w:p>
    <w:p w14:paraId="4B79171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6" w:history="1">
        <w:r w:rsidRPr="00215C6D">
          <w:rPr>
            <w:rStyle w:val="Hyperlink"/>
          </w:rPr>
          <w:t>3.1.15.6.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_Toc370582766 \h </w:instrText>
        </w:r>
        <w:r>
          <w:rPr>
            <w:noProof/>
            <w:webHidden/>
          </w:rPr>
        </w:r>
        <w:r>
          <w:rPr>
            <w:noProof/>
            <w:webHidden/>
          </w:rPr>
          <w:fldChar w:fldCharType="separate"/>
        </w:r>
        <w:r>
          <w:rPr>
            <w:noProof/>
            <w:webHidden/>
          </w:rPr>
          <w:t>62</w:t>
        </w:r>
        <w:r>
          <w:rPr>
            <w:noProof/>
            <w:webHidden/>
          </w:rPr>
          <w:fldChar w:fldCharType="end"/>
        </w:r>
      </w:hyperlink>
    </w:p>
    <w:p w14:paraId="7F78254C" w14:textId="77777777" w:rsidR="00CF42A6" w:rsidRDefault="00CF42A6">
      <w:pPr>
        <w:pStyle w:val="TOC3"/>
        <w:rPr>
          <w:rFonts w:asciiTheme="minorHAnsi" w:eastAsiaTheme="minorEastAsia" w:hAnsiTheme="minorHAnsi" w:cstheme="minorBidi"/>
          <w:iCs w:val="0"/>
          <w:noProof/>
          <w:sz w:val="22"/>
          <w:szCs w:val="22"/>
        </w:rPr>
      </w:pPr>
      <w:hyperlink w:anchor="_Toc370582767" w:history="1">
        <w:r w:rsidRPr="00215C6D">
          <w:rPr>
            <w:rStyle w:val="Hyperlink"/>
          </w:rPr>
          <w:t>3.1.16.</w:t>
        </w:r>
        <w:r>
          <w:rPr>
            <w:rFonts w:asciiTheme="minorHAnsi" w:eastAsiaTheme="minorEastAsia" w:hAnsiTheme="minorHAnsi" w:cstheme="minorBidi"/>
            <w:iCs w:val="0"/>
            <w:noProof/>
            <w:sz w:val="22"/>
            <w:szCs w:val="22"/>
          </w:rPr>
          <w:tab/>
        </w:r>
        <w:r w:rsidRPr="00215C6D">
          <w:rPr>
            <w:rStyle w:val="Hyperlink"/>
          </w:rPr>
          <w:t>Получение истории изменений точек доставки (GetDeliveryLocationHistory)</w:t>
        </w:r>
        <w:r>
          <w:rPr>
            <w:noProof/>
            <w:webHidden/>
          </w:rPr>
          <w:tab/>
        </w:r>
        <w:r>
          <w:rPr>
            <w:noProof/>
            <w:webHidden/>
          </w:rPr>
          <w:fldChar w:fldCharType="begin"/>
        </w:r>
        <w:r>
          <w:rPr>
            <w:noProof/>
            <w:webHidden/>
          </w:rPr>
          <w:instrText xml:space="preserve"> PAGEREF _Toc370582767 \h </w:instrText>
        </w:r>
        <w:r>
          <w:rPr>
            <w:noProof/>
            <w:webHidden/>
          </w:rPr>
        </w:r>
        <w:r>
          <w:rPr>
            <w:noProof/>
            <w:webHidden/>
          </w:rPr>
          <w:fldChar w:fldCharType="separate"/>
        </w:r>
        <w:r>
          <w:rPr>
            <w:noProof/>
            <w:webHidden/>
          </w:rPr>
          <w:t>62</w:t>
        </w:r>
        <w:r>
          <w:rPr>
            <w:noProof/>
            <w:webHidden/>
          </w:rPr>
          <w:fldChar w:fldCharType="end"/>
        </w:r>
      </w:hyperlink>
    </w:p>
    <w:p w14:paraId="3F3BD82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8" w:history="1">
        <w:r w:rsidRPr="00215C6D">
          <w:rPr>
            <w:rStyle w:val="Hyperlink"/>
          </w:rPr>
          <w:t>3.1.16.1.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_Toc370582768 \h </w:instrText>
        </w:r>
        <w:r>
          <w:rPr>
            <w:noProof/>
            <w:webHidden/>
          </w:rPr>
        </w:r>
        <w:r>
          <w:rPr>
            <w:noProof/>
            <w:webHidden/>
          </w:rPr>
          <w:fldChar w:fldCharType="separate"/>
        </w:r>
        <w:r>
          <w:rPr>
            <w:noProof/>
            <w:webHidden/>
          </w:rPr>
          <w:t>62</w:t>
        </w:r>
        <w:r>
          <w:rPr>
            <w:noProof/>
            <w:webHidden/>
          </w:rPr>
          <w:fldChar w:fldCharType="end"/>
        </w:r>
      </w:hyperlink>
    </w:p>
    <w:p w14:paraId="75E15B6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69" w:history="1">
        <w:r w:rsidRPr="00215C6D">
          <w:rPr>
            <w:rStyle w:val="Hyperlink"/>
          </w:rPr>
          <w:t>3.1.16.2.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_Toc370582769 \h </w:instrText>
        </w:r>
        <w:r>
          <w:rPr>
            <w:noProof/>
            <w:webHidden/>
          </w:rPr>
        </w:r>
        <w:r>
          <w:rPr>
            <w:noProof/>
            <w:webHidden/>
          </w:rPr>
          <w:fldChar w:fldCharType="separate"/>
        </w:r>
        <w:r>
          <w:rPr>
            <w:noProof/>
            <w:webHidden/>
          </w:rPr>
          <w:t>62</w:t>
        </w:r>
        <w:r>
          <w:rPr>
            <w:noProof/>
            <w:webHidden/>
          </w:rPr>
          <w:fldChar w:fldCharType="end"/>
        </w:r>
      </w:hyperlink>
    </w:p>
    <w:p w14:paraId="617CD14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0" w:history="1">
        <w:r w:rsidRPr="00215C6D">
          <w:rPr>
            <w:rStyle w:val="Hyperlink"/>
          </w:rPr>
          <w:t>3.1.16.3.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_Toc370582770 \h </w:instrText>
        </w:r>
        <w:r>
          <w:rPr>
            <w:noProof/>
            <w:webHidden/>
          </w:rPr>
        </w:r>
        <w:r>
          <w:rPr>
            <w:noProof/>
            <w:webHidden/>
          </w:rPr>
          <w:fldChar w:fldCharType="separate"/>
        </w:r>
        <w:r>
          <w:rPr>
            <w:noProof/>
            <w:webHidden/>
          </w:rPr>
          <w:t>62</w:t>
        </w:r>
        <w:r>
          <w:rPr>
            <w:noProof/>
            <w:webHidden/>
          </w:rPr>
          <w:fldChar w:fldCharType="end"/>
        </w:r>
      </w:hyperlink>
    </w:p>
    <w:p w14:paraId="0C74FCF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1" w:history="1">
        <w:r w:rsidRPr="00215C6D">
          <w:rPr>
            <w:rStyle w:val="Hyperlink"/>
          </w:rPr>
          <w:t>3.1.16.4.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_Toc370582771 \h </w:instrText>
        </w:r>
        <w:r>
          <w:rPr>
            <w:noProof/>
            <w:webHidden/>
          </w:rPr>
        </w:r>
        <w:r>
          <w:rPr>
            <w:noProof/>
            <w:webHidden/>
          </w:rPr>
          <w:fldChar w:fldCharType="separate"/>
        </w:r>
        <w:r>
          <w:rPr>
            <w:noProof/>
            <w:webHidden/>
          </w:rPr>
          <w:t>62</w:t>
        </w:r>
        <w:r>
          <w:rPr>
            <w:noProof/>
            <w:webHidden/>
          </w:rPr>
          <w:fldChar w:fldCharType="end"/>
        </w:r>
      </w:hyperlink>
    </w:p>
    <w:p w14:paraId="7F1857D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2" w:history="1">
        <w:r w:rsidRPr="00215C6D">
          <w:rPr>
            <w:rStyle w:val="Hyperlink"/>
          </w:rPr>
          <w:t>3.1.16.5.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_Toc370582772 \h </w:instrText>
        </w:r>
        <w:r>
          <w:rPr>
            <w:noProof/>
            <w:webHidden/>
          </w:rPr>
        </w:r>
        <w:r>
          <w:rPr>
            <w:noProof/>
            <w:webHidden/>
          </w:rPr>
          <w:fldChar w:fldCharType="separate"/>
        </w:r>
        <w:r>
          <w:rPr>
            <w:noProof/>
            <w:webHidden/>
          </w:rPr>
          <w:t>63</w:t>
        </w:r>
        <w:r>
          <w:rPr>
            <w:noProof/>
            <w:webHidden/>
          </w:rPr>
          <w:fldChar w:fldCharType="end"/>
        </w:r>
      </w:hyperlink>
    </w:p>
    <w:p w14:paraId="63EF502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3" w:history="1">
        <w:r w:rsidRPr="00215C6D">
          <w:rPr>
            <w:rStyle w:val="Hyperlink"/>
          </w:rPr>
          <w:t>3.1.16.6.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_Toc370582773 \h </w:instrText>
        </w:r>
        <w:r>
          <w:rPr>
            <w:noProof/>
            <w:webHidden/>
          </w:rPr>
        </w:r>
        <w:r>
          <w:rPr>
            <w:noProof/>
            <w:webHidden/>
          </w:rPr>
          <w:fldChar w:fldCharType="separate"/>
        </w:r>
        <w:r>
          <w:rPr>
            <w:noProof/>
            <w:webHidden/>
          </w:rPr>
          <w:t>63</w:t>
        </w:r>
        <w:r>
          <w:rPr>
            <w:noProof/>
            <w:webHidden/>
          </w:rPr>
          <w:fldChar w:fldCharType="end"/>
        </w:r>
      </w:hyperlink>
    </w:p>
    <w:p w14:paraId="6EE237FD" w14:textId="77777777" w:rsidR="00CF42A6" w:rsidRDefault="00CF42A6">
      <w:pPr>
        <w:pStyle w:val="TOC3"/>
        <w:rPr>
          <w:rFonts w:asciiTheme="minorHAnsi" w:eastAsiaTheme="minorEastAsia" w:hAnsiTheme="minorHAnsi" w:cstheme="minorBidi"/>
          <w:iCs w:val="0"/>
          <w:noProof/>
          <w:sz w:val="22"/>
          <w:szCs w:val="22"/>
        </w:rPr>
      </w:pPr>
      <w:hyperlink w:anchor="_Toc370582774" w:history="1">
        <w:r w:rsidRPr="00215C6D">
          <w:rPr>
            <w:rStyle w:val="Hyperlink"/>
          </w:rPr>
          <w:t>3.1.17.</w:t>
        </w:r>
        <w:r>
          <w:rPr>
            <w:rFonts w:asciiTheme="minorHAnsi" w:eastAsiaTheme="minorEastAsia" w:hAnsiTheme="minorHAnsi" w:cstheme="minorBidi"/>
            <w:iCs w:val="0"/>
            <w:noProof/>
            <w:sz w:val="22"/>
            <w:szCs w:val="22"/>
          </w:rPr>
          <w:tab/>
        </w:r>
        <w:r w:rsidRPr="00215C6D">
          <w:rPr>
            <w:rStyle w:val="Hyperlink"/>
          </w:rPr>
          <w:t>Получение всех подкатегорий (GetAllSubCategories)</w:t>
        </w:r>
        <w:r>
          <w:rPr>
            <w:noProof/>
            <w:webHidden/>
          </w:rPr>
          <w:tab/>
        </w:r>
        <w:r>
          <w:rPr>
            <w:noProof/>
            <w:webHidden/>
          </w:rPr>
          <w:fldChar w:fldCharType="begin"/>
        </w:r>
        <w:r>
          <w:rPr>
            <w:noProof/>
            <w:webHidden/>
          </w:rPr>
          <w:instrText xml:space="preserve"> PAGEREF _Toc370582774 \h </w:instrText>
        </w:r>
        <w:r>
          <w:rPr>
            <w:noProof/>
            <w:webHidden/>
          </w:rPr>
        </w:r>
        <w:r>
          <w:rPr>
            <w:noProof/>
            <w:webHidden/>
          </w:rPr>
          <w:fldChar w:fldCharType="separate"/>
        </w:r>
        <w:r>
          <w:rPr>
            <w:noProof/>
            <w:webHidden/>
          </w:rPr>
          <w:t>64</w:t>
        </w:r>
        <w:r>
          <w:rPr>
            <w:noProof/>
            <w:webHidden/>
          </w:rPr>
          <w:fldChar w:fldCharType="end"/>
        </w:r>
      </w:hyperlink>
    </w:p>
    <w:p w14:paraId="778AC69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5" w:history="1">
        <w:r w:rsidRPr="00215C6D">
          <w:rPr>
            <w:rStyle w:val="Hyperlink"/>
          </w:rPr>
          <w:t>3.1.17.1.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_Toc370582775 \h </w:instrText>
        </w:r>
        <w:r>
          <w:rPr>
            <w:noProof/>
            <w:webHidden/>
          </w:rPr>
        </w:r>
        <w:r>
          <w:rPr>
            <w:noProof/>
            <w:webHidden/>
          </w:rPr>
          <w:fldChar w:fldCharType="separate"/>
        </w:r>
        <w:r>
          <w:rPr>
            <w:noProof/>
            <w:webHidden/>
          </w:rPr>
          <w:t>64</w:t>
        </w:r>
        <w:r>
          <w:rPr>
            <w:noProof/>
            <w:webHidden/>
          </w:rPr>
          <w:fldChar w:fldCharType="end"/>
        </w:r>
      </w:hyperlink>
    </w:p>
    <w:p w14:paraId="21F26FD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6" w:history="1">
        <w:r w:rsidRPr="00215C6D">
          <w:rPr>
            <w:rStyle w:val="Hyperlink"/>
          </w:rPr>
          <w:t>3.1.17.2.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_Toc370582776 \h </w:instrText>
        </w:r>
        <w:r>
          <w:rPr>
            <w:noProof/>
            <w:webHidden/>
          </w:rPr>
        </w:r>
        <w:r>
          <w:rPr>
            <w:noProof/>
            <w:webHidden/>
          </w:rPr>
          <w:fldChar w:fldCharType="separate"/>
        </w:r>
        <w:r>
          <w:rPr>
            <w:noProof/>
            <w:webHidden/>
          </w:rPr>
          <w:t>64</w:t>
        </w:r>
        <w:r>
          <w:rPr>
            <w:noProof/>
            <w:webHidden/>
          </w:rPr>
          <w:fldChar w:fldCharType="end"/>
        </w:r>
      </w:hyperlink>
    </w:p>
    <w:p w14:paraId="6CB9803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7" w:history="1">
        <w:r w:rsidRPr="00215C6D">
          <w:rPr>
            <w:rStyle w:val="Hyperlink"/>
          </w:rPr>
          <w:t>3.1.17.3.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_Toc370582777 \h </w:instrText>
        </w:r>
        <w:r>
          <w:rPr>
            <w:noProof/>
            <w:webHidden/>
          </w:rPr>
        </w:r>
        <w:r>
          <w:rPr>
            <w:noProof/>
            <w:webHidden/>
          </w:rPr>
          <w:fldChar w:fldCharType="separate"/>
        </w:r>
        <w:r>
          <w:rPr>
            <w:noProof/>
            <w:webHidden/>
          </w:rPr>
          <w:t>64</w:t>
        </w:r>
        <w:r>
          <w:rPr>
            <w:noProof/>
            <w:webHidden/>
          </w:rPr>
          <w:fldChar w:fldCharType="end"/>
        </w:r>
      </w:hyperlink>
    </w:p>
    <w:p w14:paraId="2378BA8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8" w:history="1">
        <w:r w:rsidRPr="00215C6D">
          <w:rPr>
            <w:rStyle w:val="Hyperlink"/>
          </w:rPr>
          <w:t>3.1.17.4.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_Toc370582778 \h </w:instrText>
        </w:r>
        <w:r>
          <w:rPr>
            <w:noProof/>
            <w:webHidden/>
          </w:rPr>
        </w:r>
        <w:r>
          <w:rPr>
            <w:noProof/>
            <w:webHidden/>
          </w:rPr>
          <w:fldChar w:fldCharType="separate"/>
        </w:r>
        <w:r>
          <w:rPr>
            <w:noProof/>
            <w:webHidden/>
          </w:rPr>
          <w:t>64</w:t>
        </w:r>
        <w:r>
          <w:rPr>
            <w:noProof/>
            <w:webHidden/>
          </w:rPr>
          <w:fldChar w:fldCharType="end"/>
        </w:r>
      </w:hyperlink>
    </w:p>
    <w:p w14:paraId="6998093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79" w:history="1">
        <w:r w:rsidRPr="00215C6D">
          <w:rPr>
            <w:rStyle w:val="Hyperlink"/>
          </w:rPr>
          <w:t>3.1.17.5.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_Toc370582779 \h </w:instrText>
        </w:r>
        <w:r>
          <w:rPr>
            <w:noProof/>
            <w:webHidden/>
          </w:rPr>
        </w:r>
        <w:r>
          <w:rPr>
            <w:noProof/>
            <w:webHidden/>
          </w:rPr>
          <w:fldChar w:fldCharType="separate"/>
        </w:r>
        <w:r>
          <w:rPr>
            <w:noProof/>
            <w:webHidden/>
          </w:rPr>
          <w:t>66</w:t>
        </w:r>
        <w:r>
          <w:rPr>
            <w:noProof/>
            <w:webHidden/>
          </w:rPr>
          <w:fldChar w:fldCharType="end"/>
        </w:r>
      </w:hyperlink>
    </w:p>
    <w:p w14:paraId="08A70DE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0" w:history="1">
        <w:r w:rsidRPr="00215C6D">
          <w:rPr>
            <w:rStyle w:val="Hyperlink"/>
          </w:rPr>
          <w:t>3.1.17.6.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_Toc370582780 \h </w:instrText>
        </w:r>
        <w:r>
          <w:rPr>
            <w:noProof/>
            <w:webHidden/>
          </w:rPr>
        </w:r>
        <w:r>
          <w:rPr>
            <w:noProof/>
            <w:webHidden/>
          </w:rPr>
          <w:fldChar w:fldCharType="separate"/>
        </w:r>
        <w:r>
          <w:rPr>
            <w:noProof/>
            <w:webHidden/>
          </w:rPr>
          <w:t>67</w:t>
        </w:r>
        <w:r>
          <w:rPr>
            <w:noProof/>
            <w:webHidden/>
          </w:rPr>
          <w:fldChar w:fldCharType="end"/>
        </w:r>
      </w:hyperlink>
    </w:p>
    <w:p w14:paraId="0BCC245E" w14:textId="77777777" w:rsidR="00CF42A6" w:rsidRDefault="00CF42A6">
      <w:pPr>
        <w:pStyle w:val="TOC3"/>
        <w:rPr>
          <w:rFonts w:asciiTheme="minorHAnsi" w:eastAsiaTheme="minorEastAsia" w:hAnsiTheme="minorHAnsi" w:cstheme="minorBidi"/>
          <w:iCs w:val="0"/>
          <w:noProof/>
          <w:sz w:val="22"/>
          <w:szCs w:val="22"/>
        </w:rPr>
      </w:pPr>
      <w:hyperlink w:anchor="_Toc370582781" w:history="1">
        <w:r w:rsidRPr="00215C6D">
          <w:rPr>
            <w:rStyle w:val="Hyperlink"/>
          </w:rPr>
          <w:t>3.1.18.</w:t>
        </w:r>
        <w:r>
          <w:rPr>
            <w:rFonts w:asciiTheme="minorHAnsi" w:eastAsiaTheme="minorEastAsia" w:hAnsiTheme="minorHAnsi" w:cstheme="minorBidi"/>
            <w:iCs w:val="0"/>
            <w:noProof/>
            <w:sz w:val="22"/>
            <w:szCs w:val="22"/>
          </w:rPr>
          <w:tab/>
        </w:r>
        <w:r w:rsidRPr="00215C6D">
          <w:rPr>
            <w:rStyle w:val="Hyperlink"/>
          </w:rPr>
          <w:t>Импорт списка стран доставки (ImportDeliveryCountries)</w:t>
        </w:r>
        <w:r>
          <w:rPr>
            <w:noProof/>
            <w:webHidden/>
          </w:rPr>
          <w:tab/>
        </w:r>
        <w:r>
          <w:rPr>
            <w:noProof/>
            <w:webHidden/>
          </w:rPr>
          <w:fldChar w:fldCharType="begin"/>
        </w:r>
        <w:r>
          <w:rPr>
            <w:noProof/>
            <w:webHidden/>
          </w:rPr>
          <w:instrText xml:space="preserve"> PAGEREF _Toc370582781 \h </w:instrText>
        </w:r>
        <w:r>
          <w:rPr>
            <w:noProof/>
            <w:webHidden/>
          </w:rPr>
        </w:r>
        <w:r>
          <w:rPr>
            <w:noProof/>
            <w:webHidden/>
          </w:rPr>
          <w:fldChar w:fldCharType="separate"/>
        </w:r>
        <w:r>
          <w:rPr>
            <w:noProof/>
            <w:webHidden/>
          </w:rPr>
          <w:t>67</w:t>
        </w:r>
        <w:r>
          <w:rPr>
            <w:noProof/>
            <w:webHidden/>
          </w:rPr>
          <w:fldChar w:fldCharType="end"/>
        </w:r>
      </w:hyperlink>
    </w:p>
    <w:p w14:paraId="319BE36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2" w:history="1">
        <w:r w:rsidRPr="00215C6D">
          <w:rPr>
            <w:rStyle w:val="Hyperlink"/>
          </w:rPr>
          <w:t>3.1.18.1.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_Toc370582782 \h </w:instrText>
        </w:r>
        <w:r>
          <w:rPr>
            <w:noProof/>
            <w:webHidden/>
          </w:rPr>
        </w:r>
        <w:r>
          <w:rPr>
            <w:noProof/>
            <w:webHidden/>
          </w:rPr>
          <w:fldChar w:fldCharType="separate"/>
        </w:r>
        <w:r>
          <w:rPr>
            <w:noProof/>
            <w:webHidden/>
          </w:rPr>
          <w:t>67</w:t>
        </w:r>
        <w:r>
          <w:rPr>
            <w:noProof/>
            <w:webHidden/>
          </w:rPr>
          <w:fldChar w:fldCharType="end"/>
        </w:r>
      </w:hyperlink>
    </w:p>
    <w:p w14:paraId="446F6AD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3" w:history="1">
        <w:r w:rsidRPr="00215C6D">
          <w:rPr>
            <w:rStyle w:val="Hyperlink"/>
          </w:rPr>
          <w:t>3.1.18.2.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_Toc370582783 \h </w:instrText>
        </w:r>
        <w:r>
          <w:rPr>
            <w:noProof/>
            <w:webHidden/>
          </w:rPr>
        </w:r>
        <w:r>
          <w:rPr>
            <w:noProof/>
            <w:webHidden/>
          </w:rPr>
          <w:fldChar w:fldCharType="separate"/>
        </w:r>
        <w:r>
          <w:rPr>
            <w:noProof/>
            <w:webHidden/>
          </w:rPr>
          <w:t>68</w:t>
        </w:r>
        <w:r>
          <w:rPr>
            <w:noProof/>
            <w:webHidden/>
          </w:rPr>
          <w:fldChar w:fldCharType="end"/>
        </w:r>
      </w:hyperlink>
    </w:p>
    <w:p w14:paraId="0162891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4" w:history="1">
        <w:r w:rsidRPr="00215C6D">
          <w:rPr>
            <w:rStyle w:val="Hyperlink"/>
          </w:rPr>
          <w:t>3.1.18.3.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_Toc370582784 \h </w:instrText>
        </w:r>
        <w:r>
          <w:rPr>
            <w:noProof/>
            <w:webHidden/>
          </w:rPr>
        </w:r>
        <w:r>
          <w:rPr>
            <w:noProof/>
            <w:webHidden/>
          </w:rPr>
          <w:fldChar w:fldCharType="separate"/>
        </w:r>
        <w:r>
          <w:rPr>
            <w:noProof/>
            <w:webHidden/>
          </w:rPr>
          <w:t>68</w:t>
        </w:r>
        <w:r>
          <w:rPr>
            <w:noProof/>
            <w:webHidden/>
          </w:rPr>
          <w:fldChar w:fldCharType="end"/>
        </w:r>
      </w:hyperlink>
    </w:p>
    <w:p w14:paraId="3C31AF5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5" w:history="1">
        <w:r w:rsidRPr="00215C6D">
          <w:rPr>
            <w:rStyle w:val="Hyperlink"/>
          </w:rPr>
          <w:t>3.1.18.4.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_Toc370582785 \h </w:instrText>
        </w:r>
        <w:r>
          <w:rPr>
            <w:noProof/>
            <w:webHidden/>
          </w:rPr>
        </w:r>
        <w:r>
          <w:rPr>
            <w:noProof/>
            <w:webHidden/>
          </w:rPr>
          <w:fldChar w:fldCharType="separate"/>
        </w:r>
        <w:r>
          <w:rPr>
            <w:noProof/>
            <w:webHidden/>
          </w:rPr>
          <w:t>68</w:t>
        </w:r>
        <w:r>
          <w:rPr>
            <w:noProof/>
            <w:webHidden/>
          </w:rPr>
          <w:fldChar w:fldCharType="end"/>
        </w:r>
      </w:hyperlink>
    </w:p>
    <w:p w14:paraId="592065B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6" w:history="1">
        <w:r w:rsidRPr="00215C6D">
          <w:rPr>
            <w:rStyle w:val="Hyperlink"/>
          </w:rPr>
          <w:t>3.1.18.5.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_Toc370582786 \h </w:instrText>
        </w:r>
        <w:r>
          <w:rPr>
            <w:noProof/>
            <w:webHidden/>
          </w:rPr>
        </w:r>
        <w:r>
          <w:rPr>
            <w:noProof/>
            <w:webHidden/>
          </w:rPr>
          <w:fldChar w:fldCharType="separate"/>
        </w:r>
        <w:r>
          <w:rPr>
            <w:noProof/>
            <w:webHidden/>
          </w:rPr>
          <w:t>68</w:t>
        </w:r>
        <w:r>
          <w:rPr>
            <w:noProof/>
            <w:webHidden/>
          </w:rPr>
          <w:fldChar w:fldCharType="end"/>
        </w:r>
      </w:hyperlink>
    </w:p>
    <w:p w14:paraId="4AEBCD6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7" w:history="1">
        <w:r w:rsidRPr="00215C6D">
          <w:rPr>
            <w:rStyle w:val="Hyperlink"/>
          </w:rPr>
          <w:t>3.1.18.6.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_Toc370582787 \h </w:instrText>
        </w:r>
        <w:r>
          <w:rPr>
            <w:noProof/>
            <w:webHidden/>
          </w:rPr>
        </w:r>
        <w:r>
          <w:rPr>
            <w:noProof/>
            <w:webHidden/>
          </w:rPr>
          <w:fldChar w:fldCharType="separate"/>
        </w:r>
        <w:r>
          <w:rPr>
            <w:noProof/>
            <w:webHidden/>
          </w:rPr>
          <w:t>69</w:t>
        </w:r>
        <w:r>
          <w:rPr>
            <w:noProof/>
            <w:webHidden/>
          </w:rPr>
          <w:fldChar w:fldCharType="end"/>
        </w:r>
      </w:hyperlink>
    </w:p>
    <w:p w14:paraId="533344FA" w14:textId="77777777" w:rsidR="00CF42A6" w:rsidRDefault="00CF42A6">
      <w:pPr>
        <w:pStyle w:val="TOC3"/>
        <w:rPr>
          <w:rFonts w:asciiTheme="minorHAnsi" w:eastAsiaTheme="minorEastAsia" w:hAnsiTheme="minorHAnsi" w:cstheme="minorBidi"/>
          <w:iCs w:val="0"/>
          <w:noProof/>
          <w:sz w:val="22"/>
          <w:szCs w:val="22"/>
        </w:rPr>
      </w:pPr>
      <w:hyperlink w:anchor="_Toc370582788" w:history="1">
        <w:r w:rsidRPr="00215C6D">
          <w:rPr>
            <w:rStyle w:val="Hyperlink"/>
          </w:rPr>
          <w:t>3.1.19.</w:t>
        </w:r>
        <w:r>
          <w:rPr>
            <w:rFonts w:asciiTheme="minorHAnsi" w:eastAsiaTheme="minorEastAsia" w:hAnsiTheme="minorHAnsi" w:cstheme="minorBidi"/>
            <w:iCs w:val="0"/>
            <w:noProof/>
            <w:sz w:val="22"/>
            <w:szCs w:val="22"/>
          </w:rPr>
          <w:tab/>
        </w:r>
        <w:r w:rsidRPr="00215C6D">
          <w:rPr>
            <w:rStyle w:val="Hyperlink"/>
          </w:rPr>
          <w:t>Создание категории (CreateCategory)</w:t>
        </w:r>
        <w:r>
          <w:rPr>
            <w:noProof/>
            <w:webHidden/>
          </w:rPr>
          <w:tab/>
        </w:r>
        <w:r>
          <w:rPr>
            <w:noProof/>
            <w:webHidden/>
          </w:rPr>
          <w:fldChar w:fldCharType="begin"/>
        </w:r>
        <w:r>
          <w:rPr>
            <w:noProof/>
            <w:webHidden/>
          </w:rPr>
          <w:instrText xml:space="preserve"> PAGEREF _Toc370582788 \h </w:instrText>
        </w:r>
        <w:r>
          <w:rPr>
            <w:noProof/>
            <w:webHidden/>
          </w:rPr>
        </w:r>
        <w:r>
          <w:rPr>
            <w:noProof/>
            <w:webHidden/>
          </w:rPr>
          <w:fldChar w:fldCharType="separate"/>
        </w:r>
        <w:r>
          <w:rPr>
            <w:noProof/>
            <w:webHidden/>
          </w:rPr>
          <w:t>69</w:t>
        </w:r>
        <w:r>
          <w:rPr>
            <w:noProof/>
            <w:webHidden/>
          </w:rPr>
          <w:fldChar w:fldCharType="end"/>
        </w:r>
      </w:hyperlink>
    </w:p>
    <w:p w14:paraId="70EA07E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89" w:history="1">
        <w:r w:rsidRPr="00215C6D">
          <w:rPr>
            <w:rStyle w:val="Hyperlink"/>
          </w:rPr>
          <w:t>3.1.19.1.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_Toc370582789 \h </w:instrText>
        </w:r>
        <w:r>
          <w:rPr>
            <w:noProof/>
            <w:webHidden/>
          </w:rPr>
        </w:r>
        <w:r>
          <w:rPr>
            <w:noProof/>
            <w:webHidden/>
          </w:rPr>
          <w:fldChar w:fldCharType="separate"/>
        </w:r>
        <w:r>
          <w:rPr>
            <w:noProof/>
            <w:webHidden/>
          </w:rPr>
          <w:t>69</w:t>
        </w:r>
        <w:r>
          <w:rPr>
            <w:noProof/>
            <w:webHidden/>
          </w:rPr>
          <w:fldChar w:fldCharType="end"/>
        </w:r>
      </w:hyperlink>
    </w:p>
    <w:p w14:paraId="5D3D338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0" w:history="1">
        <w:r w:rsidRPr="00215C6D">
          <w:rPr>
            <w:rStyle w:val="Hyperlink"/>
          </w:rPr>
          <w:t>3.1.19.2.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_Toc370582790 \h </w:instrText>
        </w:r>
        <w:r>
          <w:rPr>
            <w:noProof/>
            <w:webHidden/>
          </w:rPr>
        </w:r>
        <w:r>
          <w:rPr>
            <w:noProof/>
            <w:webHidden/>
          </w:rPr>
          <w:fldChar w:fldCharType="separate"/>
        </w:r>
        <w:r>
          <w:rPr>
            <w:noProof/>
            <w:webHidden/>
          </w:rPr>
          <w:t>69</w:t>
        </w:r>
        <w:r>
          <w:rPr>
            <w:noProof/>
            <w:webHidden/>
          </w:rPr>
          <w:fldChar w:fldCharType="end"/>
        </w:r>
      </w:hyperlink>
    </w:p>
    <w:p w14:paraId="0FEDC3F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1" w:history="1">
        <w:r w:rsidRPr="00215C6D">
          <w:rPr>
            <w:rStyle w:val="Hyperlink"/>
          </w:rPr>
          <w:t>3.1.19.3.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_Toc370582791 \h </w:instrText>
        </w:r>
        <w:r>
          <w:rPr>
            <w:noProof/>
            <w:webHidden/>
          </w:rPr>
        </w:r>
        <w:r>
          <w:rPr>
            <w:noProof/>
            <w:webHidden/>
          </w:rPr>
          <w:fldChar w:fldCharType="separate"/>
        </w:r>
        <w:r>
          <w:rPr>
            <w:noProof/>
            <w:webHidden/>
          </w:rPr>
          <w:t>69</w:t>
        </w:r>
        <w:r>
          <w:rPr>
            <w:noProof/>
            <w:webHidden/>
          </w:rPr>
          <w:fldChar w:fldCharType="end"/>
        </w:r>
      </w:hyperlink>
    </w:p>
    <w:p w14:paraId="2F82B3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2" w:history="1">
        <w:r w:rsidRPr="00215C6D">
          <w:rPr>
            <w:rStyle w:val="Hyperlink"/>
          </w:rPr>
          <w:t>3.1.19.4.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_Toc370582792 \h </w:instrText>
        </w:r>
        <w:r>
          <w:rPr>
            <w:noProof/>
            <w:webHidden/>
          </w:rPr>
        </w:r>
        <w:r>
          <w:rPr>
            <w:noProof/>
            <w:webHidden/>
          </w:rPr>
          <w:fldChar w:fldCharType="separate"/>
        </w:r>
        <w:r>
          <w:rPr>
            <w:noProof/>
            <w:webHidden/>
          </w:rPr>
          <w:t>69</w:t>
        </w:r>
        <w:r>
          <w:rPr>
            <w:noProof/>
            <w:webHidden/>
          </w:rPr>
          <w:fldChar w:fldCharType="end"/>
        </w:r>
      </w:hyperlink>
    </w:p>
    <w:p w14:paraId="442CB26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3" w:history="1">
        <w:r w:rsidRPr="00215C6D">
          <w:rPr>
            <w:rStyle w:val="Hyperlink"/>
          </w:rPr>
          <w:t>3.1.19.5.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_Toc370582793 \h </w:instrText>
        </w:r>
        <w:r>
          <w:rPr>
            <w:noProof/>
            <w:webHidden/>
          </w:rPr>
        </w:r>
        <w:r>
          <w:rPr>
            <w:noProof/>
            <w:webHidden/>
          </w:rPr>
          <w:fldChar w:fldCharType="separate"/>
        </w:r>
        <w:r>
          <w:rPr>
            <w:noProof/>
            <w:webHidden/>
          </w:rPr>
          <w:t>70</w:t>
        </w:r>
        <w:r>
          <w:rPr>
            <w:noProof/>
            <w:webHidden/>
          </w:rPr>
          <w:fldChar w:fldCharType="end"/>
        </w:r>
      </w:hyperlink>
    </w:p>
    <w:p w14:paraId="01C5EEA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4" w:history="1">
        <w:r w:rsidRPr="00215C6D">
          <w:rPr>
            <w:rStyle w:val="Hyperlink"/>
          </w:rPr>
          <w:t>3.1.19.6.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_Toc370582794 \h </w:instrText>
        </w:r>
        <w:r>
          <w:rPr>
            <w:noProof/>
            <w:webHidden/>
          </w:rPr>
        </w:r>
        <w:r>
          <w:rPr>
            <w:noProof/>
            <w:webHidden/>
          </w:rPr>
          <w:fldChar w:fldCharType="separate"/>
        </w:r>
        <w:r>
          <w:rPr>
            <w:noProof/>
            <w:webHidden/>
          </w:rPr>
          <w:t>71</w:t>
        </w:r>
        <w:r>
          <w:rPr>
            <w:noProof/>
            <w:webHidden/>
          </w:rPr>
          <w:fldChar w:fldCharType="end"/>
        </w:r>
      </w:hyperlink>
    </w:p>
    <w:p w14:paraId="2160EAC3" w14:textId="77777777" w:rsidR="00CF42A6" w:rsidRDefault="00CF42A6">
      <w:pPr>
        <w:pStyle w:val="TOC3"/>
        <w:rPr>
          <w:rFonts w:asciiTheme="minorHAnsi" w:eastAsiaTheme="minorEastAsia" w:hAnsiTheme="minorHAnsi" w:cstheme="minorBidi"/>
          <w:iCs w:val="0"/>
          <w:noProof/>
          <w:sz w:val="22"/>
          <w:szCs w:val="22"/>
        </w:rPr>
      </w:pPr>
      <w:hyperlink w:anchor="_Toc370582795" w:history="1">
        <w:r w:rsidRPr="00215C6D">
          <w:rPr>
            <w:rStyle w:val="Hyperlink"/>
          </w:rPr>
          <w:t>3.1.20.</w:t>
        </w:r>
        <w:r>
          <w:rPr>
            <w:rFonts w:asciiTheme="minorHAnsi" w:eastAsiaTheme="minorEastAsia" w:hAnsiTheme="minorHAnsi" w:cstheme="minorBidi"/>
            <w:iCs w:val="0"/>
            <w:noProof/>
            <w:sz w:val="22"/>
            <w:szCs w:val="22"/>
          </w:rPr>
          <w:tab/>
        </w:r>
        <w:r w:rsidRPr="00215C6D">
          <w:rPr>
            <w:rStyle w:val="Hyperlink"/>
          </w:rPr>
          <w:t>Обновление категории (UpdateCategory)</w:t>
        </w:r>
        <w:r>
          <w:rPr>
            <w:noProof/>
            <w:webHidden/>
          </w:rPr>
          <w:tab/>
        </w:r>
        <w:r>
          <w:rPr>
            <w:noProof/>
            <w:webHidden/>
          </w:rPr>
          <w:fldChar w:fldCharType="begin"/>
        </w:r>
        <w:r>
          <w:rPr>
            <w:noProof/>
            <w:webHidden/>
          </w:rPr>
          <w:instrText xml:space="preserve"> PAGEREF _Toc370582795 \h </w:instrText>
        </w:r>
        <w:r>
          <w:rPr>
            <w:noProof/>
            <w:webHidden/>
          </w:rPr>
        </w:r>
        <w:r>
          <w:rPr>
            <w:noProof/>
            <w:webHidden/>
          </w:rPr>
          <w:fldChar w:fldCharType="separate"/>
        </w:r>
        <w:r>
          <w:rPr>
            <w:noProof/>
            <w:webHidden/>
          </w:rPr>
          <w:t>72</w:t>
        </w:r>
        <w:r>
          <w:rPr>
            <w:noProof/>
            <w:webHidden/>
          </w:rPr>
          <w:fldChar w:fldCharType="end"/>
        </w:r>
      </w:hyperlink>
    </w:p>
    <w:p w14:paraId="1E1B04E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6" w:history="1">
        <w:r w:rsidRPr="00215C6D">
          <w:rPr>
            <w:rStyle w:val="Hyperlink"/>
          </w:rPr>
          <w:t>3.1.20.1.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_Toc370582796 \h </w:instrText>
        </w:r>
        <w:r>
          <w:rPr>
            <w:noProof/>
            <w:webHidden/>
          </w:rPr>
        </w:r>
        <w:r>
          <w:rPr>
            <w:noProof/>
            <w:webHidden/>
          </w:rPr>
          <w:fldChar w:fldCharType="separate"/>
        </w:r>
        <w:r>
          <w:rPr>
            <w:noProof/>
            <w:webHidden/>
          </w:rPr>
          <w:t>72</w:t>
        </w:r>
        <w:r>
          <w:rPr>
            <w:noProof/>
            <w:webHidden/>
          </w:rPr>
          <w:fldChar w:fldCharType="end"/>
        </w:r>
      </w:hyperlink>
    </w:p>
    <w:p w14:paraId="0D96BB2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7" w:history="1">
        <w:r w:rsidRPr="00215C6D">
          <w:rPr>
            <w:rStyle w:val="Hyperlink"/>
          </w:rPr>
          <w:t>3.1.20.2.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_Toc370582797 \h </w:instrText>
        </w:r>
        <w:r>
          <w:rPr>
            <w:noProof/>
            <w:webHidden/>
          </w:rPr>
        </w:r>
        <w:r>
          <w:rPr>
            <w:noProof/>
            <w:webHidden/>
          </w:rPr>
          <w:fldChar w:fldCharType="separate"/>
        </w:r>
        <w:r>
          <w:rPr>
            <w:noProof/>
            <w:webHidden/>
          </w:rPr>
          <w:t>72</w:t>
        </w:r>
        <w:r>
          <w:rPr>
            <w:noProof/>
            <w:webHidden/>
          </w:rPr>
          <w:fldChar w:fldCharType="end"/>
        </w:r>
      </w:hyperlink>
    </w:p>
    <w:p w14:paraId="6A9770D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8" w:history="1">
        <w:r w:rsidRPr="00215C6D">
          <w:rPr>
            <w:rStyle w:val="Hyperlink"/>
          </w:rPr>
          <w:t>3.1.20.3.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_Toc370582798 \h </w:instrText>
        </w:r>
        <w:r>
          <w:rPr>
            <w:noProof/>
            <w:webHidden/>
          </w:rPr>
        </w:r>
        <w:r>
          <w:rPr>
            <w:noProof/>
            <w:webHidden/>
          </w:rPr>
          <w:fldChar w:fldCharType="separate"/>
        </w:r>
        <w:r>
          <w:rPr>
            <w:noProof/>
            <w:webHidden/>
          </w:rPr>
          <w:t>72</w:t>
        </w:r>
        <w:r>
          <w:rPr>
            <w:noProof/>
            <w:webHidden/>
          </w:rPr>
          <w:fldChar w:fldCharType="end"/>
        </w:r>
      </w:hyperlink>
    </w:p>
    <w:p w14:paraId="4ED174A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799" w:history="1">
        <w:r w:rsidRPr="00215C6D">
          <w:rPr>
            <w:rStyle w:val="Hyperlink"/>
          </w:rPr>
          <w:t>3.1.20.4.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_Toc370582799 \h </w:instrText>
        </w:r>
        <w:r>
          <w:rPr>
            <w:noProof/>
            <w:webHidden/>
          </w:rPr>
        </w:r>
        <w:r>
          <w:rPr>
            <w:noProof/>
            <w:webHidden/>
          </w:rPr>
          <w:fldChar w:fldCharType="separate"/>
        </w:r>
        <w:r>
          <w:rPr>
            <w:noProof/>
            <w:webHidden/>
          </w:rPr>
          <w:t>72</w:t>
        </w:r>
        <w:r>
          <w:rPr>
            <w:noProof/>
            <w:webHidden/>
          </w:rPr>
          <w:fldChar w:fldCharType="end"/>
        </w:r>
      </w:hyperlink>
    </w:p>
    <w:p w14:paraId="5474DE2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0" w:history="1">
        <w:r w:rsidRPr="00215C6D">
          <w:rPr>
            <w:rStyle w:val="Hyperlink"/>
          </w:rPr>
          <w:t>3.1.20.5.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_Toc370582800 \h </w:instrText>
        </w:r>
        <w:r>
          <w:rPr>
            <w:noProof/>
            <w:webHidden/>
          </w:rPr>
        </w:r>
        <w:r>
          <w:rPr>
            <w:noProof/>
            <w:webHidden/>
          </w:rPr>
          <w:fldChar w:fldCharType="separate"/>
        </w:r>
        <w:r>
          <w:rPr>
            <w:noProof/>
            <w:webHidden/>
          </w:rPr>
          <w:t>73</w:t>
        </w:r>
        <w:r>
          <w:rPr>
            <w:noProof/>
            <w:webHidden/>
          </w:rPr>
          <w:fldChar w:fldCharType="end"/>
        </w:r>
      </w:hyperlink>
    </w:p>
    <w:p w14:paraId="227B031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1" w:history="1">
        <w:r w:rsidRPr="00215C6D">
          <w:rPr>
            <w:rStyle w:val="Hyperlink"/>
          </w:rPr>
          <w:t>3.1.20.6.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_Toc370582801 \h </w:instrText>
        </w:r>
        <w:r>
          <w:rPr>
            <w:noProof/>
            <w:webHidden/>
          </w:rPr>
        </w:r>
        <w:r>
          <w:rPr>
            <w:noProof/>
            <w:webHidden/>
          </w:rPr>
          <w:fldChar w:fldCharType="separate"/>
        </w:r>
        <w:r>
          <w:rPr>
            <w:noProof/>
            <w:webHidden/>
          </w:rPr>
          <w:t>74</w:t>
        </w:r>
        <w:r>
          <w:rPr>
            <w:noProof/>
            <w:webHidden/>
          </w:rPr>
          <w:fldChar w:fldCharType="end"/>
        </w:r>
      </w:hyperlink>
    </w:p>
    <w:p w14:paraId="643348EC" w14:textId="77777777" w:rsidR="00CF42A6" w:rsidRDefault="00CF42A6">
      <w:pPr>
        <w:pStyle w:val="TOC3"/>
        <w:rPr>
          <w:rFonts w:asciiTheme="minorHAnsi" w:eastAsiaTheme="minorEastAsia" w:hAnsiTheme="minorHAnsi" w:cstheme="minorBidi"/>
          <w:iCs w:val="0"/>
          <w:noProof/>
          <w:sz w:val="22"/>
          <w:szCs w:val="22"/>
        </w:rPr>
      </w:pPr>
      <w:hyperlink w:anchor="_Toc370582802" w:history="1">
        <w:r w:rsidRPr="00215C6D">
          <w:rPr>
            <w:rStyle w:val="Hyperlink"/>
          </w:rPr>
          <w:t>3.1.21.</w:t>
        </w:r>
        <w:r>
          <w:rPr>
            <w:rFonts w:asciiTheme="minorHAnsi" w:eastAsiaTheme="minorEastAsia" w:hAnsiTheme="minorHAnsi" w:cstheme="minorBidi"/>
            <w:iCs w:val="0"/>
            <w:noProof/>
            <w:sz w:val="22"/>
            <w:szCs w:val="22"/>
          </w:rPr>
          <w:tab/>
        </w:r>
        <w:r w:rsidRPr="00215C6D">
          <w:rPr>
            <w:rStyle w:val="Hyperlink"/>
          </w:rPr>
          <w:t>Удаление категории (DeleteCategory)</w:t>
        </w:r>
        <w:r>
          <w:rPr>
            <w:noProof/>
            <w:webHidden/>
          </w:rPr>
          <w:tab/>
        </w:r>
        <w:r>
          <w:rPr>
            <w:noProof/>
            <w:webHidden/>
          </w:rPr>
          <w:fldChar w:fldCharType="begin"/>
        </w:r>
        <w:r>
          <w:rPr>
            <w:noProof/>
            <w:webHidden/>
          </w:rPr>
          <w:instrText xml:space="preserve"> PAGEREF _Toc370582802 \h </w:instrText>
        </w:r>
        <w:r>
          <w:rPr>
            <w:noProof/>
            <w:webHidden/>
          </w:rPr>
        </w:r>
        <w:r>
          <w:rPr>
            <w:noProof/>
            <w:webHidden/>
          </w:rPr>
          <w:fldChar w:fldCharType="separate"/>
        </w:r>
        <w:r>
          <w:rPr>
            <w:noProof/>
            <w:webHidden/>
          </w:rPr>
          <w:t>74</w:t>
        </w:r>
        <w:r>
          <w:rPr>
            <w:noProof/>
            <w:webHidden/>
          </w:rPr>
          <w:fldChar w:fldCharType="end"/>
        </w:r>
      </w:hyperlink>
    </w:p>
    <w:p w14:paraId="1E817A5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3" w:history="1">
        <w:r w:rsidRPr="00215C6D">
          <w:rPr>
            <w:rStyle w:val="Hyperlink"/>
          </w:rPr>
          <w:t>3.1.21.1.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_Toc370582803 \h </w:instrText>
        </w:r>
        <w:r>
          <w:rPr>
            <w:noProof/>
            <w:webHidden/>
          </w:rPr>
        </w:r>
        <w:r>
          <w:rPr>
            <w:noProof/>
            <w:webHidden/>
          </w:rPr>
          <w:fldChar w:fldCharType="separate"/>
        </w:r>
        <w:r>
          <w:rPr>
            <w:noProof/>
            <w:webHidden/>
          </w:rPr>
          <w:t>74</w:t>
        </w:r>
        <w:r>
          <w:rPr>
            <w:noProof/>
            <w:webHidden/>
          </w:rPr>
          <w:fldChar w:fldCharType="end"/>
        </w:r>
      </w:hyperlink>
    </w:p>
    <w:p w14:paraId="683E8DE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4" w:history="1">
        <w:r w:rsidRPr="00215C6D">
          <w:rPr>
            <w:rStyle w:val="Hyperlink"/>
          </w:rPr>
          <w:t>3.1.21.2.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_Toc370582804 \h </w:instrText>
        </w:r>
        <w:r>
          <w:rPr>
            <w:noProof/>
            <w:webHidden/>
          </w:rPr>
        </w:r>
        <w:r>
          <w:rPr>
            <w:noProof/>
            <w:webHidden/>
          </w:rPr>
          <w:fldChar w:fldCharType="separate"/>
        </w:r>
        <w:r>
          <w:rPr>
            <w:noProof/>
            <w:webHidden/>
          </w:rPr>
          <w:t>74</w:t>
        </w:r>
        <w:r>
          <w:rPr>
            <w:noProof/>
            <w:webHidden/>
          </w:rPr>
          <w:fldChar w:fldCharType="end"/>
        </w:r>
      </w:hyperlink>
    </w:p>
    <w:p w14:paraId="42D6C94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5" w:history="1">
        <w:r w:rsidRPr="00215C6D">
          <w:rPr>
            <w:rStyle w:val="Hyperlink"/>
          </w:rPr>
          <w:t>3.1.21.3.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_Toc370582805 \h </w:instrText>
        </w:r>
        <w:r>
          <w:rPr>
            <w:noProof/>
            <w:webHidden/>
          </w:rPr>
        </w:r>
        <w:r>
          <w:rPr>
            <w:noProof/>
            <w:webHidden/>
          </w:rPr>
          <w:fldChar w:fldCharType="separate"/>
        </w:r>
        <w:r>
          <w:rPr>
            <w:noProof/>
            <w:webHidden/>
          </w:rPr>
          <w:t>74</w:t>
        </w:r>
        <w:r>
          <w:rPr>
            <w:noProof/>
            <w:webHidden/>
          </w:rPr>
          <w:fldChar w:fldCharType="end"/>
        </w:r>
      </w:hyperlink>
    </w:p>
    <w:p w14:paraId="44F3C9D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6" w:history="1">
        <w:r w:rsidRPr="00215C6D">
          <w:rPr>
            <w:rStyle w:val="Hyperlink"/>
          </w:rPr>
          <w:t>3.1.21.4.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_Toc370582806 \h </w:instrText>
        </w:r>
        <w:r>
          <w:rPr>
            <w:noProof/>
            <w:webHidden/>
          </w:rPr>
        </w:r>
        <w:r>
          <w:rPr>
            <w:noProof/>
            <w:webHidden/>
          </w:rPr>
          <w:fldChar w:fldCharType="separate"/>
        </w:r>
        <w:r>
          <w:rPr>
            <w:noProof/>
            <w:webHidden/>
          </w:rPr>
          <w:t>74</w:t>
        </w:r>
        <w:r>
          <w:rPr>
            <w:noProof/>
            <w:webHidden/>
          </w:rPr>
          <w:fldChar w:fldCharType="end"/>
        </w:r>
      </w:hyperlink>
    </w:p>
    <w:p w14:paraId="5793D17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7" w:history="1">
        <w:r w:rsidRPr="00215C6D">
          <w:rPr>
            <w:rStyle w:val="Hyperlink"/>
          </w:rPr>
          <w:t>3.1.21.5.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_Toc370582807 \h </w:instrText>
        </w:r>
        <w:r>
          <w:rPr>
            <w:noProof/>
            <w:webHidden/>
          </w:rPr>
        </w:r>
        <w:r>
          <w:rPr>
            <w:noProof/>
            <w:webHidden/>
          </w:rPr>
          <w:fldChar w:fldCharType="separate"/>
        </w:r>
        <w:r>
          <w:rPr>
            <w:noProof/>
            <w:webHidden/>
          </w:rPr>
          <w:t>75</w:t>
        </w:r>
        <w:r>
          <w:rPr>
            <w:noProof/>
            <w:webHidden/>
          </w:rPr>
          <w:fldChar w:fldCharType="end"/>
        </w:r>
      </w:hyperlink>
    </w:p>
    <w:p w14:paraId="5CD6B1B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08" w:history="1">
        <w:r w:rsidRPr="00215C6D">
          <w:rPr>
            <w:rStyle w:val="Hyperlink"/>
          </w:rPr>
          <w:t>3.1.21.6.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_Toc370582808 \h </w:instrText>
        </w:r>
        <w:r>
          <w:rPr>
            <w:noProof/>
            <w:webHidden/>
          </w:rPr>
        </w:r>
        <w:r>
          <w:rPr>
            <w:noProof/>
            <w:webHidden/>
          </w:rPr>
          <w:fldChar w:fldCharType="separate"/>
        </w:r>
        <w:r>
          <w:rPr>
            <w:noProof/>
            <w:webHidden/>
          </w:rPr>
          <w:t>75</w:t>
        </w:r>
        <w:r>
          <w:rPr>
            <w:noProof/>
            <w:webHidden/>
          </w:rPr>
          <w:fldChar w:fldCharType="end"/>
        </w:r>
      </w:hyperlink>
    </w:p>
    <w:p w14:paraId="336BC4BE" w14:textId="77777777" w:rsidR="00CF42A6" w:rsidRDefault="00CF42A6">
      <w:pPr>
        <w:pStyle w:val="TOC3"/>
        <w:rPr>
          <w:rFonts w:asciiTheme="minorHAnsi" w:eastAsiaTheme="minorEastAsia" w:hAnsiTheme="minorHAnsi" w:cstheme="minorBidi"/>
          <w:iCs w:val="0"/>
          <w:noProof/>
          <w:sz w:val="22"/>
          <w:szCs w:val="22"/>
        </w:rPr>
      </w:pPr>
      <w:hyperlink w:anchor="_Toc370582809" w:history="1">
        <w:r w:rsidRPr="00215C6D">
          <w:rPr>
            <w:rStyle w:val="Hyperlink"/>
            <w:bCs/>
          </w:rPr>
          <w:t>3.1.22.</w:t>
        </w:r>
        <w:r>
          <w:rPr>
            <w:rFonts w:asciiTheme="minorHAnsi" w:eastAsiaTheme="minorEastAsia" w:hAnsiTheme="minorHAnsi" w:cstheme="minorBidi"/>
            <w:iCs w:val="0"/>
            <w:noProof/>
            <w:sz w:val="22"/>
            <w:szCs w:val="22"/>
          </w:rPr>
          <w:tab/>
        </w:r>
        <w:r w:rsidRPr="00215C6D">
          <w:rPr>
            <w:rStyle w:val="Hyperlink"/>
            <w:bCs/>
          </w:rPr>
          <w:t>Перемещение категории (MoveCategory)</w:t>
        </w:r>
        <w:r>
          <w:rPr>
            <w:noProof/>
            <w:webHidden/>
          </w:rPr>
          <w:tab/>
        </w:r>
        <w:r>
          <w:rPr>
            <w:noProof/>
            <w:webHidden/>
          </w:rPr>
          <w:fldChar w:fldCharType="begin"/>
        </w:r>
        <w:r>
          <w:rPr>
            <w:noProof/>
            <w:webHidden/>
          </w:rPr>
          <w:instrText xml:space="preserve"> PAGEREF _Toc370582809 \h </w:instrText>
        </w:r>
        <w:r>
          <w:rPr>
            <w:noProof/>
            <w:webHidden/>
          </w:rPr>
        </w:r>
        <w:r>
          <w:rPr>
            <w:noProof/>
            <w:webHidden/>
          </w:rPr>
          <w:fldChar w:fldCharType="separate"/>
        </w:r>
        <w:r>
          <w:rPr>
            <w:noProof/>
            <w:webHidden/>
          </w:rPr>
          <w:t>76</w:t>
        </w:r>
        <w:r>
          <w:rPr>
            <w:noProof/>
            <w:webHidden/>
          </w:rPr>
          <w:fldChar w:fldCharType="end"/>
        </w:r>
      </w:hyperlink>
    </w:p>
    <w:p w14:paraId="4867870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0" w:history="1">
        <w:r w:rsidRPr="00215C6D">
          <w:rPr>
            <w:rStyle w:val="Hyperlink"/>
            <w:bCs/>
            <w:iCs/>
          </w:rPr>
          <w:t>3.1.22.1.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_Toc370582810 \h </w:instrText>
        </w:r>
        <w:r>
          <w:rPr>
            <w:noProof/>
            <w:webHidden/>
          </w:rPr>
        </w:r>
        <w:r>
          <w:rPr>
            <w:noProof/>
            <w:webHidden/>
          </w:rPr>
          <w:fldChar w:fldCharType="separate"/>
        </w:r>
        <w:r>
          <w:rPr>
            <w:noProof/>
            <w:webHidden/>
          </w:rPr>
          <w:t>76</w:t>
        </w:r>
        <w:r>
          <w:rPr>
            <w:noProof/>
            <w:webHidden/>
          </w:rPr>
          <w:fldChar w:fldCharType="end"/>
        </w:r>
      </w:hyperlink>
    </w:p>
    <w:p w14:paraId="46B35D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1" w:history="1">
        <w:r w:rsidRPr="00215C6D">
          <w:rPr>
            <w:rStyle w:val="Hyperlink"/>
            <w:bCs/>
            <w:iCs/>
          </w:rPr>
          <w:t>3.1.22.2.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_Toc370582811 \h </w:instrText>
        </w:r>
        <w:r>
          <w:rPr>
            <w:noProof/>
            <w:webHidden/>
          </w:rPr>
        </w:r>
        <w:r>
          <w:rPr>
            <w:noProof/>
            <w:webHidden/>
          </w:rPr>
          <w:fldChar w:fldCharType="separate"/>
        </w:r>
        <w:r>
          <w:rPr>
            <w:noProof/>
            <w:webHidden/>
          </w:rPr>
          <w:t>76</w:t>
        </w:r>
        <w:r>
          <w:rPr>
            <w:noProof/>
            <w:webHidden/>
          </w:rPr>
          <w:fldChar w:fldCharType="end"/>
        </w:r>
      </w:hyperlink>
    </w:p>
    <w:p w14:paraId="6A1E6D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2" w:history="1">
        <w:r w:rsidRPr="00215C6D">
          <w:rPr>
            <w:rStyle w:val="Hyperlink"/>
            <w:bCs/>
            <w:iCs/>
          </w:rPr>
          <w:t>3.1.22.3.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_Toc370582812 \h </w:instrText>
        </w:r>
        <w:r>
          <w:rPr>
            <w:noProof/>
            <w:webHidden/>
          </w:rPr>
        </w:r>
        <w:r>
          <w:rPr>
            <w:noProof/>
            <w:webHidden/>
          </w:rPr>
          <w:fldChar w:fldCharType="separate"/>
        </w:r>
        <w:r>
          <w:rPr>
            <w:noProof/>
            <w:webHidden/>
          </w:rPr>
          <w:t>76</w:t>
        </w:r>
        <w:r>
          <w:rPr>
            <w:noProof/>
            <w:webHidden/>
          </w:rPr>
          <w:fldChar w:fldCharType="end"/>
        </w:r>
      </w:hyperlink>
    </w:p>
    <w:p w14:paraId="2C4F265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3" w:history="1">
        <w:r w:rsidRPr="00215C6D">
          <w:rPr>
            <w:rStyle w:val="Hyperlink"/>
            <w:bCs/>
            <w:iCs/>
          </w:rPr>
          <w:t>3.1.22.4.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_Toc370582813 \h </w:instrText>
        </w:r>
        <w:r>
          <w:rPr>
            <w:noProof/>
            <w:webHidden/>
          </w:rPr>
        </w:r>
        <w:r>
          <w:rPr>
            <w:noProof/>
            <w:webHidden/>
          </w:rPr>
          <w:fldChar w:fldCharType="separate"/>
        </w:r>
        <w:r>
          <w:rPr>
            <w:noProof/>
            <w:webHidden/>
          </w:rPr>
          <w:t>76</w:t>
        </w:r>
        <w:r>
          <w:rPr>
            <w:noProof/>
            <w:webHidden/>
          </w:rPr>
          <w:fldChar w:fldCharType="end"/>
        </w:r>
      </w:hyperlink>
    </w:p>
    <w:p w14:paraId="737E02D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4" w:history="1">
        <w:r w:rsidRPr="00215C6D">
          <w:rPr>
            <w:rStyle w:val="Hyperlink"/>
            <w:bCs/>
            <w:iCs/>
          </w:rPr>
          <w:t>3.1.22.5.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_Toc370582814 \h </w:instrText>
        </w:r>
        <w:r>
          <w:rPr>
            <w:noProof/>
            <w:webHidden/>
          </w:rPr>
        </w:r>
        <w:r>
          <w:rPr>
            <w:noProof/>
            <w:webHidden/>
          </w:rPr>
          <w:fldChar w:fldCharType="separate"/>
        </w:r>
        <w:r>
          <w:rPr>
            <w:noProof/>
            <w:webHidden/>
          </w:rPr>
          <w:t>77</w:t>
        </w:r>
        <w:r>
          <w:rPr>
            <w:noProof/>
            <w:webHidden/>
          </w:rPr>
          <w:fldChar w:fldCharType="end"/>
        </w:r>
      </w:hyperlink>
    </w:p>
    <w:p w14:paraId="4440A16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5" w:history="1">
        <w:r w:rsidRPr="00215C6D">
          <w:rPr>
            <w:rStyle w:val="Hyperlink"/>
            <w:bCs/>
            <w:iCs/>
          </w:rPr>
          <w:t>3.1.22.6.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_Toc370582815 \h </w:instrText>
        </w:r>
        <w:r>
          <w:rPr>
            <w:noProof/>
            <w:webHidden/>
          </w:rPr>
        </w:r>
        <w:r>
          <w:rPr>
            <w:noProof/>
            <w:webHidden/>
          </w:rPr>
          <w:fldChar w:fldCharType="separate"/>
        </w:r>
        <w:r>
          <w:rPr>
            <w:noProof/>
            <w:webHidden/>
          </w:rPr>
          <w:t>77</w:t>
        </w:r>
        <w:r>
          <w:rPr>
            <w:noProof/>
            <w:webHidden/>
          </w:rPr>
          <w:fldChar w:fldCharType="end"/>
        </w:r>
      </w:hyperlink>
    </w:p>
    <w:p w14:paraId="7E7D4422" w14:textId="77777777" w:rsidR="00CF42A6" w:rsidRDefault="00CF42A6">
      <w:pPr>
        <w:pStyle w:val="TOC3"/>
        <w:rPr>
          <w:rFonts w:asciiTheme="minorHAnsi" w:eastAsiaTheme="minorEastAsia" w:hAnsiTheme="minorHAnsi" w:cstheme="minorBidi"/>
          <w:iCs w:val="0"/>
          <w:noProof/>
          <w:sz w:val="22"/>
          <w:szCs w:val="22"/>
        </w:rPr>
      </w:pPr>
      <w:hyperlink w:anchor="_Toc370582816" w:history="1">
        <w:r w:rsidRPr="00215C6D">
          <w:rPr>
            <w:rStyle w:val="Hyperlink"/>
          </w:rPr>
          <w:t>3.1.23.</w:t>
        </w:r>
        <w:r>
          <w:rPr>
            <w:rFonts w:asciiTheme="minorHAnsi" w:eastAsiaTheme="minorEastAsia" w:hAnsiTheme="minorHAnsi" w:cstheme="minorBidi"/>
            <w:iCs w:val="0"/>
            <w:noProof/>
            <w:sz w:val="22"/>
            <w:szCs w:val="22"/>
          </w:rPr>
          <w:tab/>
        </w:r>
        <w:r w:rsidRPr="00215C6D">
          <w:rPr>
            <w:rStyle w:val="Hyperlink"/>
          </w:rPr>
          <w:t>Смена статуса категорий (ChangeCategoriesStatus)</w:t>
        </w:r>
        <w:r>
          <w:rPr>
            <w:noProof/>
            <w:webHidden/>
          </w:rPr>
          <w:tab/>
        </w:r>
        <w:r>
          <w:rPr>
            <w:noProof/>
            <w:webHidden/>
          </w:rPr>
          <w:fldChar w:fldCharType="begin"/>
        </w:r>
        <w:r>
          <w:rPr>
            <w:noProof/>
            <w:webHidden/>
          </w:rPr>
          <w:instrText xml:space="preserve"> PAGEREF _Toc370582816 \h </w:instrText>
        </w:r>
        <w:r>
          <w:rPr>
            <w:noProof/>
            <w:webHidden/>
          </w:rPr>
        </w:r>
        <w:r>
          <w:rPr>
            <w:noProof/>
            <w:webHidden/>
          </w:rPr>
          <w:fldChar w:fldCharType="separate"/>
        </w:r>
        <w:r>
          <w:rPr>
            <w:noProof/>
            <w:webHidden/>
          </w:rPr>
          <w:t>77</w:t>
        </w:r>
        <w:r>
          <w:rPr>
            <w:noProof/>
            <w:webHidden/>
          </w:rPr>
          <w:fldChar w:fldCharType="end"/>
        </w:r>
      </w:hyperlink>
    </w:p>
    <w:p w14:paraId="26ABCA6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7" w:history="1">
        <w:r w:rsidRPr="00215C6D">
          <w:rPr>
            <w:rStyle w:val="Hyperlink"/>
          </w:rPr>
          <w:t>3.1.23.1.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_Toc370582817 \h </w:instrText>
        </w:r>
        <w:r>
          <w:rPr>
            <w:noProof/>
            <w:webHidden/>
          </w:rPr>
        </w:r>
        <w:r>
          <w:rPr>
            <w:noProof/>
            <w:webHidden/>
          </w:rPr>
          <w:fldChar w:fldCharType="separate"/>
        </w:r>
        <w:r>
          <w:rPr>
            <w:noProof/>
            <w:webHidden/>
          </w:rPr>
          <w:t>77</w:t>
        </w:r>
        <w:r>
          <w:rPr>
            <w:noProof/>
            <w:webHidden/>
          </w:rPr>
          <w:fldChar w:fldCharType="end"/>
        </w:r>
      </w:hyperlink>
    </w:p>
    <w:p w14:paraId="277FD92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8" w:history="1">
        <w:r w:rsidRPr="00215C6D">
          <w:rPr>
            <w:rStyle w:val="Hyperlink"/>
          </w:rPr>
          <w:t>3.1.23.2.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_Toc370582818 \h </w:instrText>
        </w:r>
        <w:r>
          <w:rPr>
            <w:noProof/>
            <w:webHidden/>
          </w:rPr>
        </w:r>
        <w:r>
          <w:rPr>
            <w:noProof/>
            <w:webHidden/>
          </w:rPr>
          <w:fldChar w:fldCharType="separate"/>
        </w:r>
        <w:r>
          <w:rPr>
            <w:noProof/>
            <w:webHidden/>
          </w:rPr>
          <w:t>77</w:t>
        </w:r>
        <w:r>
          <w:rPr>
            <w:noProof/>
            <w:webHidden/>
          </w:rPr>
          <w:fldChar w:fldCharType="end"/>
        </w:r>
      </w:hyperlink>
    </w:p>
    <w:p w14:paraId="6EBABF4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19" w:history="1">
        <w:r w:rsidRPr="00215C6D">
          <w:rPr>
            <w:rStyle w:val="Hyperlink"/>
          </w:rPr>
          <w:t>3.1.23.3.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_Toc370582819 \h </w:instrText>
        </w:r>
        <w:r>
          <w:rPr>
            <w:noProof/>
            <w:webHidden/>
          </w:rPr>
        </w:r>
        <w:r>
          <w:rPr>
            <w:noProof/>
            <w:webHidden/>
          </w:rPr>
          <w:fldChar w:fldCharType="separate"/>
        </w:r>
        <w:r>
          <w:rPr>
            <w:noProof/>
            <w:webHidden/>
          </w:rPr>
          <w:t>78</w:t>
        </w:r>
        <w:r>
          <w:rPr>
            <w:noProof/>
            <w:webHidden/>
          </w:rPr>
          <w:fldChar w:fldCharType="end"/>
        </w:r>
      </w:hyperlink>
    </w:p>
    <w:p w14:paraId="0D48E84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0" w:history="1">
        <w:r w:rsidRPr="00215C6D">
          <w:rPr>
            <w:rStyle w:val="Hyperlink"/>
          </w:rPr>
          <w:t>3.1.23.4.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_Toc370582820 \h </w:instrText>
        </w:r>
        <w:r>
          <w:rPr>
            <w:noProof/>
            <w:webHidden/>
          </w:rPr>
        </w:r>
        <w:r>
          <w:rPr>
            <w:noProof/>
            <w:webHidden/>
          </w:rPr>
          <w:fldChar w:fldCharType="separate"/>
        </w:r>
        <w:r>
          <w:rPr>
            <w:noProof/>
            <w:webHidden/>
          </w:rPr>
          <w:t>78</w:t>
        </w:r>
        <w:r>
          <w:rPr>
            <w:noProof/>
            <w:webHidden/>
          </w:rPr>
          <w:fldChar w:fldCharType="end"/>
        </w:r>
      </w:hyperlink>
    </w:p>
    <w:p w14:paraId="4103AB6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1" w:history="1">
        <w:r w:rsidRPr="00215C6D">
          <w:rPr>
            <w:rStyle w:val="Hyperlink"/>
          </w:rPr>
          <w:t>3.1.23.5.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_Toc370582821 \h </w:instrText>
        </w:r>
        <w:r>
          <w:rPr>
            <w:noProof/>
            <w:webHidden/>
          </w:rPr>
        </w:r>
        <w:r>
          <w:rPr>
            <w:noProof/>
            <w:webHidden/>
          </w:rPr>
          <w:fldChar w:fldCharType="separate"/>
        </w:r>
        <w:r>
          <w:rPr>
            <w:noProof/>
            <w:webHidden/>
          </w:rPr>
          <w:t>78</w:t>
        </w:r>
        <w:r>
          <w:rPr>
            <w:noProof/>
            <w:webHidden/>
          </w:rPr>
          <w:fldChar w:fldCharType="end"/>
        </w:r>
      </w:hyperlink>
    </w:p>
    <w:p w14:paraId="44D396C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2" w:history="1">
        <w:r w:rsidRPr="00215C6D">
          <w:rPr>
            <w:rStyle w:val="Hyperlink"/>
          </w:rPr>
          <w:t>3.1.23.6.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_Toc370582822 \h </w:instrText>
        </w:r>
        <w:r>
          <w:rPr>
            <w:noProof/>
            <w:webHidden/>
          </w:rPr>
        </w:r>
        <w:r>
          <w:rPr>
            <w:noProof/>
            <w:webHidden/>
          </w:rPr>
          <w:fldChar w:fldCharType="separate"/>
        </w:r>
        <w:r>
          <w:rPr>
            <w:noProof/>
            <w:webHidden/>
          </w:rPr>
          <w:t>79</w:t>
        </w:r>
        <w:r>
          <w:rPr>
            <w:noProof/>
            <w:webHidden/>
          </w:rPr>
          <w:fldChar w:fldCharType="end"/>
        </w:r>
      </w:hyperlink>
    </w:p>
    <w:p w14:paraId="044C8D57" w14:textId="77777777" w:rsidR="00CF42A6" w:rsidRDefault="00CF42A6">
      <w:pPr>
        <w:pStyle w:val="TOC3"/>
        <w:rPr>
          <w:rFonts w:asciiTheme="minorHAnsi" w:eastAsiaTheme="minorEastAsia" w:hAnsiTheme="minorHAnsi" w:cstheme="minorBidi"/>
          <w:iCs w:val="0"/>
          <w:noProof/>
          <w:sz w:val="22"/>
          <w:szCs w:val="22"/>
        </w:rPr>
      </w:pPr>
      <w:hyperlink w:anchor="_Toc370582823" w:history="1">
        <w:r w:rsidRPr="00215C6D">
          <w:rPr>
            <w:rStyle w:val="Hyperlink"/>
            <w:bCs/>
          </w:rPr>
          <w:t>3.1.24.</w:t>
        </w:r>
        <w:r>
          <w:rPr>
            <w:rFonts w:asciiTheme="minorHAnsi" w:eastAsiaTheme="minorEastAsia" w:hAnsiTheme="minorHAnsi" w:cstheme="minorBidi"/>
            <w:iCs w:val="0"/>
            <w:noProof/>
            <w:sz w:val="22"/>
            <w:szCs w:val="22"/>
          </w:rPr>
          <w:tab/>
        </w:r>
        <w:r w:rsidRPr="00215C6D">
          <w:rPr>
            <w:rStyle w:val="Hyperlink"/>
            <w:bCs/>
          </w:rPr>
          <w:t>Получение списка идентификаторов разрешенных категорий (GetCategoriesPermissions)</w:t>
        </w:r>
        <w:r>
          <w:rPr>
            <w:noProof/>
            <w:webHidden/>
          </w:rPr>
          <w:tab/>
        </w:r>
        <w:r>
          <w:rPr>
            <w:noProof/>
            <w:webHidden/>
          </w:rPr>
          <w:fldChar w:fldCharType="begin"/>
        </w:r>
        <w:r>
          <w:rPr>
            <w:noProof/>
            <w:webHidden/>
          </w:rPr>
          <w:instrText xml:space="preserve"> PAGEREF _Toc370582823 \h </w:instrText>
        </w:r>
        <w:r>
          <w:rPr>
            <w:noProof/>
            <w:webHidden/>
          </w:rPr>
        </w:r>
        <w:r>
          <w:rPr>
            <w:noProof/>
            <w:webHidden/>
          </w:rPr>
          <w:fldChar w:fldCharType="separate"/>
        </w:r>
        <w:r>
          <w:rPr>
            <w:noProof/>
            <w:webHidden/>
          </w:rPr>
          <w:t>79</w:t>
        </w:r>
        <w:r>
          <w:rPr>
            <w:noProof/>
            <w:webHidden/>
          </w:rPr>
          <w:fldChar w:fldCharType="end"/>
        </w:r>
      </w:hyperlink>
    </w:p>
    <w:p w14:paraId="07D700C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4" w:history="1">
        <w:r w:rsidRPr="00215C6D">
          <w:rPr>
            <w:rStyle w:val="Hyperlink"/>
            <w:bCs/>
            <w:iCs/>
          </w:rPr>
          <w:t>3.1.24.1.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_Toc370582824 \h </w:instrText>
        </w:r>
        <w:r>
          <w:rPr>
            <w:noProof/>
            <w:webHidden/>
          </w:rPr>
        </w:r>
        <w:r>
          <w:rPr>
            <w:noProof/>
            <w:webHidden/>
          </w:rPr>
          <w:fldChar w:fldCharType="separate"/>
        </w:r>
        <w:r>
          <w:rPr>
            <w:noProof/>
            <w:webHidden/>
          </w:rPr>
          <w:t>79</w:t>
        </w:r>
        <w:r>
          <w:rPr>
            <w:noProof/>
            <w:webHidden/>
          </w:rPr>
          <w:fldChar w:fldCharType="end"/>
        </w:r>
      </w:hyperlink>
    </w:p>
    <w:p w14:paraId="5E4662C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5" w:history="1">
        <w:r w:rsidRPr="00215C6D">
          <w:rPr>
            <w:rStyle w:val="Hyperlink"/>
            <w:bCs/>
            <w:iCs/>
          </w:rPr>
          <w:t>3.1.24.2.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_Toc370582825 \h </w:instrText>
        </w:r>
        <w:r>
          <w:rPr>
            <w:noProof/>
            <w:webHidden/>
          </w:rPr>
        </w:r>
        <w:r>
          <w:rPr>
            <w:noProof/>
            <w:webHidden/>
          </w:rPr>
          <w:fldChar w:fldCharType="separate"/>
        </w:r>
        <w:r>
          <w:rPr>
            <w:noProof/>
            <w:webHidden/>
          </w:rPr>
          <w:t>79</w:t>
        </w:r>
        <w:r>
          <w:rPr>
            <w:noProof/>
            <w:webHidden/>
          </w:rPr>
          <w:fldChar w:fldCharType="end"/>
        </w:r>
      </w:hyperlink>
    </w:p>
    <w:p w14:paraId="4D496AB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6" w:history="1">
        <w:r w:rsidRPr="00215C6D">
          <w:rPr>
            <w:rStyle w:val="Hyperlink"/>
            <w:bCs/>
            <w:iCs/>
          </w:rPr>
          <w:t>3.1.24.3.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_Toc370582826 \h </w:instrText>
        </w:r>
        <w:r>
          <w:rPr>
            <w:noProof/>
            <w:webHidden/>
          </w:rPr>
        </w:r>
        <w:r>
          <w:rPr>
            <w:noProof/>
            <w:webHidden/>
          </w:rPr>
          <w:fldChar w:fldCharType="separate"/>
        </w:r>
        <w:r>
          <w:rPr>
            <w:noProof/>
            <w:webHidden/>
          </w:rPr>
          <w:t>79</w:t>
        </w:r>
        <w:r>
          <w:rPr>
            <w:noProof/>
            <w:webHidden/>
          </w:rPr>
          <w:fldChar w:fldCharType="end"/>
        </w:r>
      </w:hyperlink>
    </w:p>
    <w:p w14:paraId="14903F0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7" w:history="1">
        <w:r w:rsidRPr="00215C6D">
          <w:rPr>
            <w:rStyle w:val="Hyperlink"/>
            <w:bCs/>
            <w:iCs/>
          </w:rPr>
          <w:t>3.1.24.4.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_Toc370582827 \h </w:instrText>
        </w:r>
        <w:r>
          <w:rPr>
            <w:noProof/>
            <w:webHidden/>
          </w:rPr>
        </w:r>
        <w:r>
          <w:rPr>
            <w:noProof/>
            <w:webHidden/>
          </w:rPr>
          <w:fldChar w:fldCharType="separate"/>
        </w:r>
        <w:r>
          <w:rPr>
            <w:noProof/>
            <w:webHidden/>
          </w:rPr>
          <w:t>79</w:t>
        </w:r>
        <w:r>
          <w:rPr>
            <w:noProof/>
            <w:webHidden/>
          </w:rPr>
          <w:fldChar w:fldCharType="end"/>
        </w:r>
      </w:hyperlink>
    </w:p>
    <w:p w14:paraId="7CCDF69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8" w:history="1">
        <w:r w:rsidRPr="00215C6D">
          <w:rPr>
            <w:rStyle w:val="Hyperlink"/>
            <w:bCs/>
            <w:iCs/>
          </w:rPr>
          <w:t>3.1.24.5.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_Toc370582828 \h </w:instrText>
        </w:r>
        <w:r>
          <w:rPr>
            <w:noProof/>
            <w:webHidden/>
          </w:rPr>
        </w:r>
        <w:r>
          <w:rPr>
            <w:noProof/>
            <w:webHidden/>
          </w:rPr>
          <w:fldChar w:fldCharType="separate"/>
        </w:r>
        <w:r>
          <w:rPr>
            <w:noProof/>
            <w:webHidden/>
          </w:rPr>
          <w:t>80</w:t>
        </w:r>
        <w:r>
          <w:rPr>
            <w:noProof/>
            <w:webHidden/>
          </w:rPr>
          <w:fldChar w:fldCharType="end"/>
        </w:r>
      </w:hyperlink>
    </w:p>
    <w:p w14:paraId="047A921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29" w:history="1">
        <w:r w:rsidRPr="00215C6D">
          <w:rPr>
            <w:rStyle w:val="Hyperlink"/>
            <w:bCs/>
            <w:iCs/>
          </w:rPr>
          <w:t>3.1.24.6.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_Toc370582829 \h </w:instrText>
        </w:r>
        <w:r>
          <w:rPr>
            <w:noProof/>
            <w:webHidden/>
          </w:rPr>
        </w:r>
        <w:r>
          <w:rPr>
            <w:noProof/>
            <w:webHidden/>
          </w:rPr>
          <w:fldChar w:fldCharType="separate"/>
        </w:r>
        <w:r>
          <w:rPr>
            <w:noProof/>
            <w:webHidden/>
          </w:rPr>
          <w:t>80</w:t>
        </w:r>
        <w:r>
          <w:rPr>
            <w:noProof/>
            <w:webHidden/>
          </w:rPr>
          <w:fldChar w:fldCharType="end"/>
        </w:r>
      </w:hyperlink>
    </w:p>
    <w:p w14:paraId="6D427675" w14:textId="77777777" w:rsidR="00CF42A6" w:rsidRDefault="00CF42A6">
      <w:pPr>
        <w:pStyle w:val="TOC3"/>
        <w:rPr>
          <w:rFonts w:asciiTheme="minorHAnsi" w:eastAsiaTheme="minorEastAsia" w:hAnsiTheme="minorHAnsi" w:cstheme="minorBidi"/>
          <w:iCs w:val="0"/>
          <w:noProof/>
          <w:sz w:val="22"/>
          <w:szCs w:val="22"/>
        </w:rPr>
      </w:pPr>
      <w:hyperlink w:anchor="_Toc370582830" w:history="1">
        <w:r w:rsidRPr="00215C6D">
          <w:rPr>
            <w:rStyle w:val="Hyperlink"/>
            <w:bCs/>
          </w:rPr>
          <w:t>3.1.25.</w:t>
        </w:r>
        <w:r>
          <w:rPr>
            <w:rFonts w:asciiTheme="minorHAnsi" w:eastAsiaTheme="minorEastAsia" w:hAnsiTheme="minorHAnsi" w:cstheme="minorBidi"/>
            <w:iCs w:val="0"/>
            <w:noProof/>
            <w:sz w:val="22"/>
            <w:szCs w:val="22"/>
          </w:rPr>
          <w:tab/>
        </w:r>
        <w:r w:rsidRPr="00215C6D">
          <w:rPr>
            <w:rStyle w:val="Hyperlink"/>
            <w:bCs/>
          </w:rPr>
          <w:t>Изменение разрешения на доступность категории (SetCategoriesPermissions)</w:t>
        </w:r>
        <w:r>
          <w:rPr>
            <w:noProof/>
            <w:webHidden/>
          </w:rPr>
          <w:tab/>
        </w:r>
        <w:r>
          <w:rPr>
            <w:noProof/>
            <w:webHidden/>
          </w:rPr>
          <w:fldChar w:fldCharType="begin"/>
        </w:r>
        <w:r>
          <w:rPr>
            <w:noProof/>
            <w:webHidden/>
          </w:rPr>
          <w:instrText xml:space="preserve"> PAGEREF _Toc370582830 \h </w:instrText>
        </w:r>
        <w:r>
          <w:rPr>
            <w:noProof/>
            <w:webHidden/>
          </w:rPr>
        </w:r>
        <w:r>
          <w:rPr>
            <w:noProof/>
            <w:webHidden/>
          </w:rPr>
          <w:fldChar w:fldCharType="separate"/>
        </w:r>
        <w:r>
          <w:rPr>
            <w:noProof/>
            <w:webHidden/>
          </w:rPr>
          <w:t>80</w:t>
        </w:r>
        <w:r>
          <w:rPr>
            <w:noProof/>
            <w:webHidden/>
          </w:rPr>
          <w:fldChar w:fldCharType="end"/>
        </w:r>
      </w:hyperlink>
    </w:p>
    <w:p w14:paraId="29C7500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1" w:history="1">
        <w:r w:rsidRPr="00215C6D">
          <w:rPr>
            <w:rStyle w:val="Hyperlink"/>
            <w:bCs/>
            <w:iCs/>
          </w:rPr>
          <w:t>3.1.25.1.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_Toc370582831 \h </w:instrText>
        </w:r>
        <w:r>
          <w:rPr>
            <w:noProof/>
            <w:webHidden/>
          </w:rPr>
        </w:r>
        <w:r>
          <w:rPr>
            <w:noProof/>
            <w:webHidden/>
          </w:rPr>
          <w:fldChar w:fldCharType="separate"/>
        </w:r>
        <w:r>
          <w:rPr>
            <w:noProof/>
            <w:webHidden/>
          </w:rPr>
          <w:t>80</w:t>
        </w:r>
        <w:r>
          <w:rPr>
            <w:noProof/>
            <w:webHidden/>
          </w:rPr>
          <w:fldChar w:fldCharType="end"/>
        </w:r>
      </w:hyperlink>
    </w:p>
    <w:p w14:paraId="5E55069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2" w:history="1">
        <w:r w:rsidRPr="00215C6D">
          <w:rPr>
            <w:rStyle w:val="Hyperlink"/>
            <w:bCs/>
            <w:iCs/>
          </w:rPr>
          <w:t>3.1.25.2.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_Toc370582832 \h </w:instrText>
        </w:r>
        <w:r>
          <w:rPr>
            <w:noProof/>
            <w:webHidden/>
          </w:rPr>
        </w:r>
        <w:r>
          <w:rPr>
            <w:noProof/>
            <w:webHidden/>
          </w:rPr>
          <w:fldChar w:fldCharType="separate"/>
        </w:r>
        <w:r>
          <w:rPr>
            <w:noProof/>
            <w:webHidden/>
          </w:rPr>
          <w:t>81</w:t>
        </w:r>
        <w:r>
          <w:rPr>
            <w:noProof/>
            <w:webHidden/>
          </w:rPr>
          <w:fldChar w:fldCharType="end"/>
        </w:r>
      </w:hyperlink>
    </w:p>
    <w:p w14:paraId="7EEB7D1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3" w:history="1">
        <w:r w:rsidRPr="00215C6D">
          <w:rPr>
            <w:rStyle w:val="Hyperlink"/>
            <w:bCs/>
            <w:iCs/>
          </w:rPr>
          <w:t>3.1.25.3.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_Toc370582833 \h </w:instrText>
        </w:r>
        <w:r>
          <w:rPr>
            <w:noProof/>
            <w:webHidden/>
          </w:rPr>
        </w:r>
        <w:r>
          <w:rPr>
            <w:noProof/>
            <w:webHidden/>
          </w:rPr>
          <w:fldChar w:fldCharType="separate"/>
        </w:r>
        <w:r>
          <w:rPr>
            <w:noProof/>
            <w:webHidden/>
          </w:rPr>
          <w:t>81</w:t>
        </w:r>
        <w:r>
          <w:rPr>
            <w:noProof/>
            <w:webHidden/>
          </w:rPr>
          <w:fldChar w:fldCharType="end"/>
        </w:r>
      </w:hyperlink>
    </w:p>
    <w:p w14:paraId="2B2BB7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4" w:history="1">
        <w:r w:rsidRPr="00215C6D">
          <w:rPr>
            <w:rStyle w:val="Hyperlink"/>
            <w:bCs/>
            <w:iCs/>
          </w:rPr>
          <w:t>3.1.25.4.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_Toc370582834 \h </w:instrText>
        </w:r>
        <w:r>
          <w:rPr>
            <w:noProof/>
            <w:webHidden/>
          </w:rPr>
        </w:r>
        <w:r>
          <w:rPr>
            <w:noProof/>
            <w:webHidden/>
          </w:rPr>
          <w:fldChar w:fldCharType="separate"/>
        </w:r>
        <w:r>
          <w:rPr>
            <w:noProof/>
            <w:webHidden/>
          </w:rPr>
          <w:t>81</w:t>
        </w:r>
        <w:r>
          <w:rPr>
            <w:noProof/>
            <w:webHidden/>
          </w:rPr>
          <w:fldChar w:fldCharType="end"/>
        </w:r>
      </w:hyperlink>
    </w:p>
    <w:p w14:paraId="473312B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5" w:history="1">
        <w:r w:rsidRPr="00215C6D">
          <w:rPr>
            <w:rStyle w:val="Hyperlink"/>
            <w:bCs/>
            <w:iCs/>
          </w:rPr>
          <w:t>3.1.25.5.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_Toc370582835 \h </w:instrText>
        </w:r>
        <w:r>
          <w:rPr>
            <w:noProof/>
            <w:webHidden/>
          </w:rPr>
        </w:r>
        <w:r>
          <w:rPr>
            <w:noProof/>
            <w:webHidden/>
          </w:rPr>
          <w:fldChar w:fldCharType="separate"/>
        </w:r>
        <w:r>
          <w:rPr>
            <w:noProof/>
            <w:webHidden/>
          </w:rPr>
          <w:t>81</w:t>
        </w:r>
        <w:r>
          <w:rPr>
            <w:noProof/>
            <w:webHidden/>
          </w:rPr>
          <w:fldChar w:fldCharType="end"/>
        </w:r>
      </w:hyperlink>
    </w:p>
    <w:p w14:paraId="0D62A5C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6" w:history="1">
        <w:r w:rsidRPr="00215C6D">
          <w:rPr>
            <w:rStyle w:val="Hyperlink"/>
            <w:bCs/>
            <w:iCs/>
          </w:rPr>
          <w:t>3.1.25.6.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_Toc370582836 \h </w:instrText>
        </w:r>
        <w:r>
          <w:rPr>
            <w:noProof/>
            <w:webHidden/>
          </w:rPr>
        </w:r>
        <w:r>
          <w:rPr>
            <w:noProof/>
            <w:webHidden/>
          </w:rPr>
          <w:fldChar w:fldCharType="separate"/>
        </w:r>
        <w:r>
          <w:rPr>
            <w:noProof/>
            <w:webHidden/>
          </w:rPr>
          <w:t>82</w:t>
        </w:r>
        <w:r>
          <w:rPr>
            <w:noProof/>
            <w:webHidden/>
          </w:rPr>
          <w:fldChar w:fldCharType="end"/>
        </w:r>
      </w:hyperlink>
    </w:p>
    <w:p w14:paraId="1C7F1B04" w14:textId="77777777" w:rsidR="00CF42A6" w:rsidRDefault="00CF42A6">
      <w:pPr>
        <w:pStyle w:val="TOC3"/>
        <w:rPr>
          <w:rFonts w:asciiTheme="minorHAnsi" w:eastAsiaTheme="minorEastAsia" w:hAnsiTheme="minorHAnsi" w:cstheme="minorBidi"/>
          <w:iCs w:val="0"/>
          <w:noProof/>
          <w:sz w:val="22"/>
          <w:szCs w:val="22"/>
        </w:rPr>
      </w:pPr>
      <w:hyperlink w:anchor="_Toc370582837" w:history="1">
        <w:r w:rsidRPr="00215C6D">
          <w:rPr>
            <w:rStyle w:val="Hyperlink"/>
            <w:bCs/>
          </w:rPr>
          <w:t>3.1.26.</w:t>
        </w:r>
        <w:r>
          <w:rPr>
            <w:rFonts w:asciiTheme="minorHAnsi" w:eastAsiaTheme="minorEastAsia" w:hAnsiTheme="minorHAnsi" w:cstheme="minorBidi"/>
            <w:iCs w:val="0"/>
            <w:noProof/>
            <w:sz w:val="22"/>
            <w:szCs w:val="22"/>
          </w:rPr>
          <w:tab/>
        </w:r>
        <w:r w:rsidRPr="00215C6D">
          <w:rPr>
            <w:rStyle w:val="Hyperlink"/>
            <w:bCs/>
          </w:rPr>
          <w:t>Получение списка привязок категорий партнера к категориями рубрикатора (GetPartnerProductCategoryLinks)</w:t>
        </w:r>
        <w:r>
          <w:rPr>
            <w:noProof/>
            <w:webHidden/>
          </w:rPr>
          <w:tab/>
        </w:r>
        <w:r>
          <w:rPr>
            <w:noProof/>
            <w:webHidden/>
          </w:rPr>
          <w:fldChar w:fldCharType="begin"/>
        </w:r>
        <w:r>
          <w:rPr>
            <w:noProof/>
            <w:webHidden/>
          </w:rPr>
          <w:instrText xml:space="preserve"> PAGEREF _Toc370582837 \h </w:instrText>
        </w:r>
        <w:r>
          <w:rPr>
            <w:noProof/>
            <w:webHidden/>
          </w:rPr>
        </w:r>
        <w:r>
          <w:rPr>
            <w:noProof/>
            <w:webHidden/>
          </w:rPr>
          <w:fldChar w:fldCharType="separate"/>
        </w:r>
        <w:r>
          <w:rPr>
            <w:noProof/>
            <w:webHidden/>
          </w:rPr>
          <w:t>82</w:t>
        </w:r>
        <w:r>
          <w:rPr>
            <w:noProof/>
            <w:webHidden/>
          </w:rPr>
          <w:fldChar w:fldCharType="end"/>
        </w:r>
      </w:hyperlink>
    </w:p>
    <w:p w14:paraId="533C19C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8" w:history="1">
        <w:r w:rsidRPr="00215C6D">
          <w:rPr>
            <w:rStyle w:val="Hyperlink"/>
            <w:bCs/>
            <w:iCs/>
          </w:rPr>
          <w:t>3.1.26.1.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_Toc370582838 \h </w:instrText>
        </w:r>
        <w:r>
          <w:rPr>
            <w:noProof/>
            <w:webHidden/>
          </w:rPr>
        </w:r>
        <w:r>
          <w:rPr>
            <w:noProof/>
            <w:webHidden/>
          </w:rPr>
          <w:fldChar w:fldCharType="separate"/>
        </w:r>
        <w:r>
          <w:rPr>
            <w:noProof/>
            <w:webHidden/>
          </w:rPr>
          <w:t>82</w:t>
        </w:r>
        <w:r>
          <w:rPr>
            <w:noProof/>
            <w:webHidden/>
          </w:rPr>
          <w:fldChar w:fldCharType="end"/>
        </w:r>
      </w:hyperlink>
    </w:p>
    <w:p w14:paraId="43B4EEE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39" w:history="1">
        <w:r w:rsidRPr="00215C6D">
          <w:rPr>
            <w:rStyle w:val="Hyperlink"/>
            <w:bCs/>
            <w:iCs/>
          </w:rPr>
          <w:t>3.1.26.2.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_Toc370582839 \h </w:instrText>
        </w:r>
        <w:r>
          <w:rPr>
            <w:noProof/>
            <w:webHidden/>
          </w:rPr>
        </w:r>
        <w:r>
          <w:rPr>
            <w:noProof/>
            <w:webHidden/>
          </w:rPr>
          <w:fldChar w:fldCharType="separate"/>
        </w:r>
        <w:r>
          <w:rPr>
            <w:noProof/>
            <w:webHidden/>
          </w:rPr>
          <w:t>83</w:t>
        </w:r>
        <w:r>
          <w:rPr>
            <w:noProof/>
            <w:webHidden/>
          </w:rPr>
          <w:fldChar w:fldCharType="end"/>
        </w:r>
      </w:hyperlink>
    </w:p>
    <w:p w14:paraId="0F3D31E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0" w:history="1">
        <w:r w:rsidRPr="00215C6D">
          <w:rPr>
            <w:rStyle w:val="Hyperlink"/>
            <w:bCs/>
            <w:iCs/>
          </w:rPr>
          <w:t>3.1.26.3.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_Toc370582840 \h </w:instrText>
        </w:r>
        <w:r>
          <w:rPr>
            <w:noProof/>
            <w:webHidden/>
          </w:rPr>
        </w:r>
        <w:r>
          <w:rPr>
            <w:noProof/>
            <w:webHidden/>
          </w:rPr>
          <w:fldChar w:fldCharType="separate"/>
        </w:r>
        <w:r>
          <w:rPr>
            <w:noProof/>
            <w:webHidden/>
          </w:rPr>
          <w:t>83</w:t>
        </w:r>
        <w:r>
          <w:rPr>
            <w:noProof/>
            <w:webHidden/>
          </w:rPr>
          <w:fldChar w:fldCharType="end"/>
        </w:r>
      </w:hyperlink>
    </w:p>
    <w:p w14:paraId="39B0A15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1" w:history="1">
        <w:r w:rsidRPr="00215C6D">
          <w:rPr>
            <w:rStyle w:val="Hyperlink"/>
            <w:bCs/>
            <w:iCs/>
          </w:rPr>
          <w:t>3.1.26.4.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_Toc370582841 \h </w:instrText>
        </w:r>
        <w:r>
          <w:rPr>
            <w:noProof/>
            <w:webHidden/>
          </w:rPr>
        </w:r>
        <w:r>
          <w:rPr>
            <w:noProof/>
            <w:webHidden/>
          </w:rPr>
          <w:fldChar w:fldCharType="separate"/>
        </w:r>
        <w:r>
          <w:rPr>
            <w:noProof/>
            <w:webHidden/>
          </w:rPr>
          <w:t>83</w:t>
        </w:r>
        <w:r>
          <w:rPr>
            <w:noProof/>
            <w:webHidden/>
          </w:rPr>
          <w:fldChar w:fldCharType="end"/>
        </w:r>
      </w:hyperlink>
    </w:p>
    <w:p w14:paraId="482B784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2" w:history="1">
        <w:r w:rsidRPr="00215C6D">
          <w:rPr>
            <w:rStyle w:val="Hyperlink"/>
            <w:bCs/>
            <w:iCs/>
          </w:rPr>
          <w:t>3.1.26.5.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_Toc370582842 \h </w:instrText>
        </w:r>
        <w:r>
          <w:rPr>
            <w:noProof/>
            <w:webHidden/>
          </w:rPr>
        </w:r>
        <w:r>
          <w:rPr>
            <w:noProof/>
            <w:webHidden/>
          </w:rPr>
          <w:fldChar w:fldCharType="separate"/>
        </w:r>
        <w:r>
          <w:rPr>
            <w:noProof/>
            <w:webHidden/>
          </w:rPr>
          <w:t>83</w:t>
        </w:r>
        <w:r>
          <w:rPr>
            <w:noProof/>
            <w:webHidden/>
          </w:rPr>
          <w:fldChar w:fldCharType="end"/>
        </w:r>
      </w:hyperlink>
    </w:p>
    <w:p w14:paraId="46B3040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3" w:history="1">
        <w:r w:rsidRPr="00215C6D">
          <w:rPr>
            <w:rStyle w:val="Hyperlink"/>
            <w:bCs/>
            <w:iCs/>
          </w:rPr>
          <w:t>3.1.26.6.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_Toc370582843 \h </w:instrText>
        </w:r>
        <w:r>
          <w:rPr>
            <w:noProof/>
            <w:webHidden/>
          </w:rPr>
        </w:r>
        <w:r>
          <w:rPr>
            <w:noProof/>
            <w:webHidden/>
          </w:rPr>
          <w:fldChar w:fldCharType="separate"/>
        </w:r>
        <w:r>
          <w:rPr>
            <w:noProof/>
            <w:webHidden/>
          </w:rPr>
          <w:t>84</w:t>
        </w:r>
        <w:r>
          <w:rPr>
            <w:noProof/>
            <w:webHidden/>
          </w:rPr>
          <w:fldChar w:fldCharType="end"/>
        </w:r>
      </w:hyperlink>
    </w:p>
    <w:p w14:paraId="5CAF5E02" w14:textId="77777777" w:rsidR="00CF42A6" w:rsidRDefault="00CF42A6">
      <w:pPr>
        <w:pStyle w:val="TOC3"/>
        <w:rPr>
          <w:rFonts w:asciiTheme="minorHAnsi" w:eastAsiaTheme="minorEastAsia" w:hAnsiTheme="minorHAnsi" w:cstheme="minorBidi"/>
          <w:iCs w:val="0"/>
          <w:noProof/>
          <w:sz w:val="22"/>
          <w:szCs w:val="22"/>
        </w:rPr>
      </w:pPr>
      <w:hyperlink w:anchor="_Toc370582844" w:history="1">
        <w:r w:rsidRPr="00215C6D">
          <w:rPr>
            <w:rStyle w:val="Hyperlink"/>
            <w:bCs/>
          </w:rPr>
          <w:t>3.1.27.</w:t>
        </w:r>
        <w:r>
          <w:rPr>
            <w:rFonts w:asciiTheme="minorHAnsi" w:eastAsiaTheme="minorEastAsia" w:hAnsiTheme="minorHAnsi" w:cstheme="minorBidi"/>
            <w:iCs w:val="0"/>
            <w:noProof/>
            <w:sz w:val="22"/>
            <w:szCs w:val="22"/>
          </w:rPr>
          <w:tab/>
        </w:r>
        <w:r w:rsidRPr="00215C6D">
          <w:rPr>
            <w:rStyle w:val="Hyperlink"/>
            <w:bCs/>
          </w:rPr>
          <w:t>Привязка категорий партнера к категории рубрикатора (SetPartnerProductCategoryLink)</w:t>
        </w:r>
        <w:r>
          <w:rPr>
            <w:noProof/>
            <w:webHidden/>
          </w:rPr>
          <w:tab/>
        </w:r>
        <w:r>
          <w:rPr>
            <w:noProof/>
            <w:webHidden/>
          </w:rPr>
          <w:fldChar w:fldCharType="begin"/>
        </w:r>
        <w:r>
          <w:rPr>
            <w:noProof/>
            <w:webHidden/>
          </w:rPr>
          <w:instrText xml:space="preserve"> PAGEREF _Toc370582844 \h </w:instrText>
        </w:r>
        <w:r>
          <w:rPr>
            <w:noProof/>
            <w:webHidden/>
          </w:rPr>
        </w:r>
        <w:r>
          <w:rPr>
            <w:noProof/>
            <w:webHidden/>
          </w:rPr>
          <w:fldChar w:fldCharType="separate"/>
        </w:r>
        <w:r>
          <w:rPr>
            <w:noProof/>
            <w:webHidden/>
          </w:rPr>
          <w:t>84</w:t>
        </w:r>
        <w:r>
          <w:rPr>
            <w:noProof/>
            <w:webHidden/>
          </w:rPr>
          <w:fldChar w:fldCharType="end"/>
        </w:r>
      </w:hyperlink>
    </w:p>
    <w:p w14:paraId="4EB6532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5" w:history="1">
        <w:r w:rsidRPr="00215C6D">
          <w:rPr>
            <w:rStyle w:val="Hyperlink"/>
            <w:bCs/>
            <w:iCs/>
          </w:rPr>
          <w:t>3.1.27.1.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_Toc370582845 \h </w:instrText>
        </w:r>
        <w:r>
          <w:rPr>
            <w:noProof/>
            <w:webHidden/>
          </w:rPr>
        </w:r>
        <w:r>
          <w:rPr>
            <w:noProof/>
            <w:webHidden/>
          </w:rPr>
          <w:fldChar w:fldCharType="separate"/>
        </w:r>
        <w:r>
          <w:rPr>
            <w:noProof/>
            <w:webHidden/>
          </w:rPr>
          <w:t>84</w:t>
        </w:r>
        <w:r>
          <w:rPr>
            <w:noProof/>
            <w:webHidden/>
          </w:rPr>
          <w:fldChar w:fldCharType="end"/>
        </w:r>
      </w:hyperlink>
    </w:p>
    <w:p w14:paraId="43A11CF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6" w:history="1">
        <w:r w:rsidRPr="00215C6D">
          <w:rPr>
            <w:rStyle w:val="Hyperlink"/>
            <w:bCs/>
            <w:iCs/>
          </w:rPr>
          <w:t>3.1.27.2.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_Toc370582846 \h </w:instrText>
        </w:r>
        <w:r>
          <w:rPr>
            <w:noProof/>
            <w:webHidden/>
          </w:rPr>
        </w:r>
        <w:r>
          <w:rPr>
            <w:noProof/>
            <w:webHidden/>
          </w:rPr>
          <w:fldChar w:fldCharType="separate"/>
        </w:r>
        <w:r>
          <w:rPr>
            <w:noProof/>
            <w:webHidden/>
          </w:rPr>
          <w:t>84</w:t>
        </w:r>
        <w:r>
          <w:rPr>
            <w:noProof/>
            <w:webHidden/>
          </w:rPr>
          <w:fldChar w:fldCharType="end"/>
        </w:r>
      </w:hyperlink>
    </w:p>
    <w:p w14:paraId="16E11E1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7" w:history="1">
        <w:r w:rsidRPr="00215C6D">
          <w:rPr>
            <w:rStyle w:val="Hyperlink"/>
            <w:bCs/>
            <w:iCs/>
          </w:rPr>
          <w:t>3.1.27.3.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_Toc370582847 \h </w:instrText>
        </w:r>
        <w:r>
          <w:rPr>
            <w:noProof/>
            <w:webHidden/>
          </w:rPr>
        </w:r>
        <w:r>
          <w:rPr>
            <w:noProof/>
            <w:webHidden/>
          </w:rPr>
          <w:fldChar w:fldCharType="separate"/>
        </w:r>
        <w:r>
          <w:rPr>
            <w:noProof/>
            <w:webHidden/>
          </w:rPr>
          <w:t>84</w:t>
        </w:r>
        <w:r>
          <w:rPr>
            <w:noProof/>
            <w:webHidden/>
          </w:rPr>
          <w:fldChar w:fldCharType="end"/>
        </w:r>
      </w:hyperlink>
    </w:p>
    <w:p w14:paraId="554C944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8" w:history="1">
        <w:r w:rsidRPr="00215C6D">
          <w:rPr>
            <w:rStyle w:val="Hyperlink"/>
            <w:bCs/>
            <w:iCs/>
          </w:rPr>
          <w:t>3.1.27.4.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_Toc370582848 \h </w:instrText>
        </w:r>
        <w:r>
          <w:rPr>
            <w:noProof/>
            <w:webHidden/>
          </w:rPr>
        </w:r>
        <w:r>
          <w:rPr>
            <w:noProof/>
            <w:webHidden/>
          </w:rPr>
          <w:fldChar w:fldCharType="separate"/>
        </w:r>
        <w:r>
          <w:rPr>
            <w:noProof/>
            <w:webHidden/>
          </w:rPr>
          <w:t>84</w:t>
        </w:r>
        <w:r>
          <w:rPr>
            <w:noProof/>
            <w:webHidden/>
          </w:rPr>
          <w:fldChar w:fldCharType="end"/>
        </w:r>
      </w:hyperlink>
    </w:p>
    <w:p w14:paraId="75E130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49" w:history="1">
        <w:r w:rsidRPr="00215C6D">
          <w:rPr>
            <w:rStyle w:val="Hyperlink"/>
            <w:bCs/>
            <w:iCs/>
          </w:rPr>
          <w:t>3.1.27.5.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_Toc370582849 \h </w:instrText>
        </w:r>
        <w:r>
          <w:rPr>
            <w:noProof/>
            <w:webHidden/>
          </w:rPr>
        </w:r>
        <w:r>
          <w:rPr>
            <w:noProof/>
            <w:webHidden/>
          </w:rPr>
          <w:fldChar w:fldCharType="separate"/>
        </w:r>
        <w:r>
          <w:rPr>
            <w:noProof/>
            <w:webHidden/>
          </w:rPr>
          <w:t>85</w:t>
        </w:r>
        <w:r>
          <w:rPr>
            <w:noProof/>
            <w:webHidden/>
          </w:rPr>
          <w:fldChar w:fldCharType="end"/>
        </w:r>
      </w:hyperlink>
    </w:p>
    <w:p w14:paraId="5B10530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0" w:history="1">
        <w:r w:rsidRPr="00215C6D">
          <w:rPr>
            <w:rStyle w:val="Hyperlink"/>
            <w:bCs/>
            <w:iCs/>
          </w:rPr>
          <w:t>3.1.27.6.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_Toc370582850 \h </w:instrText>
        </w:r>
        <w:r>
          <w:rPr>
            <w:noProof/>
            <w:webHidden/>
          </w:rPr>
        </w:r>
        <w:r>
          <w:rPr>
            <w:noProof/>
            <w:webHidden/>
          </w:rPr>
          <w:fldChar w:fldCharType="separate"/>
        </w:r>
        <w:r>
          <w:rPr>
            <w:noProof/>
            <w:webHidden/>
          </w:rPr>
          <w:t>85</w:t>
        </w:r>
        <w:r>
          <w:rPr>
            <w:noProof/>
            <w:webHidden/>
          </w:rPr>
          <w:fldChar w:fldCharType="end"/>
        </w:r>
      </w:hyperlink>
    </w:p>
    <w:p w14:paraId="1C4D6026" w14:textId="77777777" w:rsidR="00CF42A6" w:rsidRDefault="00CF42A6">
      <w:pPr>
        <w:pStyle w:val="TOC3"/>
        <w:rPr>
          <w:rFonts w:asciiTheme="minorHAnsi" w:eastAsiaTheme="minorEastAsia" w:hAnsiTheme="minorHAnsi" w:cstheme="minorBidi"/>
          <w:iCs w:val="0"/>
          <w:noProof/>
          <w:sz w:val="22"/>
          <w:szCs w:val="22"/>
        </w:rPr>
      </w:pPr>
      <w:hyperlink w:anchor="_Toc370582851" w:history="1">
        <w:r w:rsidRPr="00215C6D">
          <w:rPr>
            <w:rStyle w:val="Hyperlink"/>
          </w:rPr>
          <w:t>3.1.28.</w:t>
        </w:r>
        <w:r>
          <w:rPr>
            <w:rFonts w:asciiTheme="minorHAnsi" w:eastAsiaTheme="minorEastAsia" w:hAnsiTheme="minorHAnsi" w:cstheme="minorBidi"/>
            <w:iCs w:val="0"/>
            <w:noProof/>
            <w:sz w:val="22"/>
            <w:szCs w:val="22"/>
          </w:rPr>
          <w:tab/>
        </w:r>
        <w:r w:rsidRPr="00215C6D">
          <w:rPr>
            <w:rStyle w:val="Hyperlink"/>
          </w:rPr>
          <w:t>Создание партнёра (CreatePartner)</w:t>
        </w:r>
        <w:r>
          <w:rPr>
            <w:noProof/>
            <w:webHidden/>
          </w:rPr>
          <w:tab/>
        </w:r>
        <w:r>
          <w:rPr>
            <w:noProof/>
            <w:webHidden/>
          </w:rPr>
          <w:fldChar w:fldCharType="begin"/>
        </w:r>
        <w:r>
          <w:rPr>
            <w:noProof/>
            <w:webHidden/>
          </w:rPr>
          <w:instrText xml:space="preserve"> PAGEREF _Toc370582851 \h </w:instrText>
        </w:r>
        <w:r>
          <w:rPr>
            <w:noProof/>
            <w:webHidden/>
          </w:rPr>
        </w:r>
        <w:r>
          <w:rPr>
            <w:noProof/>
            <w:webHidden/>
          </w:rPr>
          <w:fldChar w:fldCharType="separate"/>
        </w:r>
        <w:r>
          <w:rPr>
            <w:noProof/>
            <w:webHidden/>
          </w:rPr>
          <w:t>86</w:t>
        </w:r>
        <w:r>
          <w:rPr>
            <w:noProof/>
            <w:webHidden/>
          </w:rPr>
          <w:fldChar w:fldCharType="end"/>
        </w:r>
      </w:hyperlink>
    </w:p>
    <w:p w14:paraId="5F6E654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2" w:history="1">
        <w:r w:rsidRPr="00215C6D">
          <w:rPr>
            <w:rStyle w:val="Hyperlink"/>
          </w:rPr>
          <w:t>3.1.28.1.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_Toc370582852 \h </w:instrText>
        </w:r>
        <w:r>
          <w:rPr>
            <w:noProof/>
            <w:webHidden/>
          </w:rPr>
        </w:r>
        <w:r>
          <w:rPr>
            <w:noProof/>
            <w:webHidden/>
          </w:rPr>
          <w:fldChar w:fldCharType="separate"/>
        </w:r>
        <w:r>
          <w:rPr>
            <w:noProof/>
            <w:webHidden/>
          </w:rPr>
          <w:t>86</w:t>
        </w:r>
        <w:r>
          <w:rPr>
            <w:noProof/>
            <w:webHidden/>
          </w:rPr>
          <w:fldChar w:fldCharType="end"/>
        </w:r>
      </w:hyperlink>
    </w:p>
    <w:p w14:paraId="2930159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3" w:history="1">
        <w:r w:rsidRPr="00215C6D">
          <w:rPr>
            <w:rStyle w:val="Hyperlink"/>
          </w:rPr>
          <w:t>3.1.28.2.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_Toc370582853 \h </w:instrText>
        </w:r>
        <w:r>
          <w:rPr>
            <w:noProof/>
            <w:webHidden/>
          </w:rPr>
        </w:r>
        <w:r>
          <w:rPr>
            <w:noProof/>
            <w:webHidden/>
          </w:rPr>
          <w:fldChar w:fldCharType="separate"/>
        </w:r>
        <w:r>
          <w:rPr>
            <w:noProof/>
            <w:webHidden/>
          </w:rPr>
          <w:t>86</w:t>
        </w:r>
        <w:r>
          <w:rPr>
            <w:noProof/>
            <w:webHidden/>
          </w:rPr>
          <w:fldChar w:fldCharType="end"/>
        </w:r>
      </w:hyperlink>
    </w:p>
    <w:p w14:paraId="34B9B9B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4" w:history="1">
        <w:r w:rsidRPr="00215C6D">
          <w:rPr>
            <w:rStyle w:val="Hyperlink"/>
          </w:rPr>
          <w:t>3.1.28.3.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_Toc370582854 \h </w:instrText>
        </w:r>
        <w:r>
          <w:rPr>
            <w:noProof/>
            <w:webHidden/>
          </w:rPr>
        </w:r>
        <w:r>
          <w:rPr>
            <w:noProof/>
            <w:webHidden/>
          </w:rPr>
          <w:fldChar w:fldCharType="separate"/>
        </w:r>
        <w:r>
          <w:rPr>
            <w:noProof/>
            <w:webHidden/>
          </w:rPr>
          <w:t>86</w:t>
        </w:r>
        <w:r>
          <w:rPr>
            <w:noProof/>
            <w:webHidden/>
          </w:rPr>
          <w:fldChar w:fldCharType="end"/>
        </w:r>
      </w:hyperlink>
    </w:p>
    <w:p w14:paraId="54169C9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5" w:history="1">
        <w:r w:rsidRPr="00215C6D">
          <w:rPr>
            <w:rStyle w:val="Hyperlink"/>
          </w:rPr>
          <w:t>3.1.28.4.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_Toc370582855 \h </w:instrText>
        </w:r>
        <w:r>
          <w:rPr>
            <w:noProof/>
            <w:webHidden/>
          </w:rPr>
        </w:r>
        <w:r>
          <w:rPr>
            <w:noProof/>
            <w:webHidden/>
          </w:rPr>
          <w:fldChar w:fldCharType="separate"/>
        </w:r>
        <w:r>
          <w:rPr>
            <w:noProof/>
            <w:webHidden/>
          </w:rPr>
          <w:t>86</w:t>
        </w:r>
        <w:r>
          <w:rPr>
            <w:noProof/>
            <w:webHidden/>
          </w:rPr>
          <w:fldChar w:fldCharType="end"/>
        </w:r>
      </w:hyperlink>
    </w:p>
    <w:p w14:paraId="0282110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6" w:history="1">
        <w:r w:rsidRPr="00215C6D">
          <w:rPr>
            <w:rStyle w:val="Hyperlink"/>
          </w:rPr>
          <w:t>3.1.28.5.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_Toc370582856 \h </w:instrText>
        </w:r>
        <w:r>
          <w:rPr>
            <w:noProof/>
            <w:webHidden/>
          </w:rPr>
        </w:r>
        <w:r>
          <w:rPr>
            <w:noProof/>
            <w:webHidden/>
          </w:rPr>
          <w:fldChar w:fldCharType="separate"/>
        </w:r>
        <w:r>
          <w:rPr>
            <w:noProof/>
            <w:webHidden/>
          </w:rPr>
          <w:t>87</w:t>
        </w:r>
        <w:r>
          <w:rPr>
            <w:noProof/>
            <w:webHidden/>
          </w:rPr>
          <w:fldChar w:fldCharType="end"/>
        </w:r>
      </w:hyperlink>
    </w:p>
    <w:p w14:paraId="52D491B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7" w:history="1">
        <w:r w:rsidRPr="00215C6D">
          <w:rPr>
            <w:rStyle w:val="Hyperlink"/>
          </w:rPr>
          <w:t>3.1.28.6.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_Toc370582857 \h </w:instrText>
        </w:r>
        <w:r>
          <w:rPr>
            <w:noProof/>
            <w:webHidden/>
          </w:rPr>
        </w:r>
        <w:r>
          <w:rPr>
            <w:noProof/>
            <w:webHidden/>
          </w:rPr>
          <w:fldChar w:fldCharType="separate"/>
        </w:r>
        <w:r>
          <w:rPr>
            <w:noProof/>
            <w:webHidden/>
          </w:rPr>
          <w:t>88</w:t>
        </w:r>
        <w:r>
          <w:rPr>
            <w:noProof/>
            <w:webHidden/>
          </w:rPr>
          <w:fldChar w:fldCharType="end"/>
        </w:r>
      </w:hyperlink>
    </w:p>
    <w:p w14:paraId="3FE6CE3C" w14:textId="77777777" w:rsidR="00CF42A6" w:rsidRDefault="00CF42A6">
      <w:pPr>
        <w:pStyle w:val="TOC3"/>
        <w:rPr>
          <w:rFonts w:asciiTheme="minorHAnsi" w:eastAsiaTheme="minorEastAsia" w:hAnsiTheme="minorHAnsi" w:cstheme="minorBidi"/>
          <w:iCs w:val="0"/>
          <w:noProof/>
          <w:sz w:val="22"/>
          <w:szCs w:val="22"/>
        </w:rPr>
      </w:pPr>
      <w:hyperlink w:anchor="_Toc370582858" w:history="1">
        <w:r w:rsidRPr="00215C6D">
          <w:rPr>
            <w:rStyle w:val="Hyperlink"/>
            <w:bCs/>
          </w:rPr>
          <w:t>3.1.29.</w:t>
        </w:r>
        <w:r>
          <w:rPr>
            <w:rFonts w:asciiTheme="minorHAnsi" w:eastAsiaTheme="minorEastAsia" w:hAnsiTheme="minorHAnsi" w:cstheme="minorBidi"/>
            <w:iCs w:val="0"/>
            <w:noProof/>
            <w:sz w:val="22"/>
            <w:szCs w:val="22"/>
          </w:rPr>
          <w:tab/>
        </w:r>
        <w:r w:rsidRPr="00215C6D">
          <w:rPr>
            <w:rStyle w:val="Hyperlink"/>
            <w:bCs/>
          </w:rPr>
          <w:t>Редактирование партнёра (UpdatePartner)</w:t>
        </w:r>
        <w:r>
          <w:rPr>
            <w:noProof/>
            <w:webHidden/>
          </w:rPr>
          <w:tab/>
        </w:r>
        <w:r>
          <w:rPr>
            <w:noProof/>
            <w:webHidden/>
          </w:rPr>
          <w:fldChar w:fldCharType="begin"/>
        </w:r>
        <w:r>
          <w:rPr>
            <w:noProof/>
            <w:webHidden/>
          </w:rPr>
          <w:instrText xml:space="preserve"> PAGEREF _Toc370582858 \h </w:instrText>
        </w:r>
        <w:r>
          <w:rPr>
            <w:noProof/>
            <w:webHidden/>
          </w:rPr>
        </w:r>
        <w:r>
          <w:rPr>
            <w:noProof/>
            <w:webHidden/>
          </w:rPr>
          <w:fldChar w:fldCharType="separate"/>
        </w:r>
        <w:r>
          <w:rPr>
            <w:noProof/>
            <w:webHidden/>
          </w:rPr>
          <w:t>88</w:t>
        </w:r>
        <w:r>
          <w:rPr>
            <w:noProof/>
            <w:webHidden/>
          </w:rPr>
          <w:fldChar w:fldCharType="end"/>
        </w:r>
      </w:hyperlink>
    </w:p>
    <w:p w14:paraId="1482997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59" w:history="1">
        <w:r w:rsidRPr="00215C6D">
          <w:rPr>
            <w:rStyle w:val="Hyperlink"/>
            <w:bCs/>
            <w:iCs/>
          </w:rPr>
          <w:t>3.1.29.1.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_Toc370582859 \h </w:instrText>
        </w:r>
        <w:r>
          <w:rPr>
            <w:noProof/>
            <w:webHidden/>
          </w:rPr>
        </w:r>
        <w:r>
          <w:rPr>
            <w:noProof/>
            <w:webHidden/>
          </w:rPr>
          <w:fldChar w:fldCharType="separate"/>
        </w:r>
        <w:r>
          <w:rPr>
            <w:noProof/>
            <w:webHidden/>
          </w:rPr>
          <w:t>88</w:t>
        </w:r>
        <w:r>
          <w:rPr>
            <w:noProof/>
            <w:webHidden/>
          </w:rPr>
          <w:fldChar w:fldCharType="end"/>
        </w:r>
      </w:hyperlink>
    </w:p>
    <w:p w14:paraId="7146DAA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0" w:history="1">
        <w:r w:rsidRPr="00215C6D">
          <w:rPr>
            <w:rStyle w:val="Hyperlink"/>
            <w:bCs/>
            <w:iCs/>
          </w:rPr>
          <w:t>3.1.29.2.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_Toc370582860 \h </w:instrText>
        </w:r>
        <w:r>
          <w:rPr>
            <w:noProof/>
            <w:webHidden/>
          </w:rPr>
        </w:r>
        <w:r>
          <w:rPr>
            <w:noProof/>
            <w:webHidden/>
          </w:rPr>
          <w:fldChar w:fldCharType="separate"/>
        </w:r>
        <w:r>
          <w:rPr>
            <w:noProof/>
            <w:webHidden/>
          </w:rPr>
          <w:t>88</w:t>
        </w:r>
        <w:r>
          <w:rPr>
            <w:noProof/>
            <w:webHidden/>
          </w:rPr>
          <w:fldChar w:fldCharType="end"/>
        </w:r>
      </w:hyperlink>
    </w:p>
    <w:p w14:paraId="463FF44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1" w:history="1">
        <w:r w:rsidRPr="00215C6D">
          <w:rPr>
            <w:rStyle w:val="Hyperlink"/>
            <w:bCs/>
            <w:iCs/>
          </w:rPr>
          <w:t>3.1.29.3.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_Toc370582861 \h </w:instrText>
        </w:r>
        <w:r>
          <w:rPr>
            <w:noProof/>
            <w:webHidden/>
          </w:rPr>
        </w:r>
        <w:r>
          <w:rPr>
            <w:noProof/>
            <w:webHidden/>
          </w:rPr>
          <w:fldChar w:fldCharType="separate"/>
        </w:r>
        <w:r>
          <w:rPr>
            <w:noProof/>
            <w:webHidden/>
          </w:rPr>
          <w:t>88</w:t>
        </w:r>
        <w:r>
          <w:rPr>
            <w:noProof/>
            <w:webHidden/>
          </w:rPr>
          <w:fldChar w:fldCharType="end"/>
        </w:r>
      </w:hyperlink>
    </w:p>
    <w:p w14:paraId="1E8AB13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2" w:history="1">
        <w:r w:rsidRPr="00215C6D">
          <w:rPr>
            <w:rStyle w:val="Hyperlink"/>
            <w:bCs/>
            <w:iCs/>
          </w:rPr>
          <w:t>3.1.29.4.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_Toc370582862 \h </w:instrText>
        </w:r>
        <w:r>
          <w:rPr>
            <w:noProof/>
            <w:webHidden/>
          </w:rPr>
        </w:r>
        <w:r>
          <w:rPr>
            <w:noProof/>
            <w:webHidden/>
          </w:rPr>
          <w:fldChar w:fldCharType="separate"/>
        </w:r>
        <w:r>
          <w:rPr>
            <w:noProof/>
            <w:webHidden/>
          </w:rPr>
          <w:t>88</w:t>
        </w:r>
        <w:r>
          <w:rPr>
            <w:noProof/>
            <w:webHidden/>
          </w:rPr>
          <w:fldChar w:fldCharType="end"/>
        </w:r>
      </w:hyperlink>
    </w:p>
    <w:p w14:paraId="49BE578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3" w:history="1">
        <w:r w:rsidRPr="00215C6D">
          <w:rPr>
            <w:rStyle w:val="Hyperlink"/>
            <w:bCs/>
            <w:iCs/>
          </w:rPr>
          <w:t>3.1.29.5.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_Toc370582863 \h </w:instrText>
        </w:r>
        <w:r>
          <w:rPr>
            <w:noProof/>
            <w:webHidden/>
          </w:rPr>
        </w:r>
        <w:r>
          <w:rPr>
            <w:noProof/>
            <w:webHidden/>
          </w:rPr>
          <w:fldChar w:fldCharType="separate"/>
        </w:r>
        <w:r>
          <w:rPr>
            <w:noProof/>
            <w:webHidden/>
          </w:rPr>
          <w:t>89</w:t>
        </w:r>
        <w:r>
          <w:rPr>
            <w:noProof/>
            <w:webHidden/>
          </w:rPr>
          <w:fldChar w:fldCharType="end"/>
        </w:r>
      </w:hyperlink>
    </w:p>
    <w:p w14:paraId="26301B1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4" w:history="1">
        <w:r w:rsidRPr="00215C6D">
          <w:rPr>
            <w:rStyle w:val="Hyperlink"/>
            <w:bCs/>
            <w:iCs/>
          </w:rPr>
          <w:t>3.1.29.6.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_Toc370582864 \h </w:instrText>
        </w:r>
        <w:r>
          <w:rPr>
            <w:noProof/>
            <w:webHidden/>
          </w:rPr>
        </w:r>
        <w:r>
          <w:rPr>
            <w:noProof/>
            <w:webHidden/>
          </w:rPr>
          <w:fldChar w:fldCharType="separate"/>
        </w:r>
        <w:r>
          <w:rPr>
            <w:noProof/>
            <w:webHidden/>
          </w:rPr>
          <w:t>90</w:t>
        </w:r>
        <w:r>
          <w:rPr>
            <w:noProof/>
            <w:webHidden/>
          </w:rPr>
          <w:fldChar w:fldCharType="end"/>
        </w:r>
      </w:hyperlink>
    </w:p>
    <w:p w14:paraId="1E8B839E" w14:textId="77777777" w:rsidR="00CF42A6" w:rsidRDefault="00CF42A6">
      <w:pPr>
        <w:pStyle w:val="TOC3"/>
        <w:rPr>
          <w:rFonts w:asciiTheme="minorHAnsi" w:eastAsiaTheme="minorEastAsia" w:hAnsiTheme="minorHAnsi" w:cstheme="minorBidi"/>
          <w:iCs w:val="0"/>
          <w:noProof/>
          <w:sz w:val="22"/>
          <w:szCs w:val="22"/>
        </w:rPr>
      </w:pPr>
      <w:hyperlink w:anchor="_Toc370582865" w:history="1">
        <w:r w:rsidRPr="00215C6D">
          <w:rPr>
            <w:rStyle w:val="Hyperlink"/>
            <w:bCs/>
          </w:rPr>
          <w:t>3.1.30.</w:t>
        </w:r>
        <w:r>
          <w:rPr>
            <w:rFonts w:asciiTheme="minorHAnsi" w:eastAsiaTheme="minorEastAsia" w:hAnsiTheme="minorHAnsi" w:cstheme="minorBidi"/>
            <w:iCs w:val="0"/>
            <w:noProof/>
            <w:sz w:val="22"/>
            <w:szCs w:val="22"/>
          </w:rPr>
          <w:tab/>
        </w:r>
        <w:r w:rsidRPr="00215C6D">
          <w:rPr>
            <w:rStyle w:val="Hyperlink"/>
            <w:bCs/>
          </w:rPr>
          <w:t>Получение списка партнеров (GetPartners)</w:t>
        </w:r>
        <w:r>
          <w:rPr>
            <w:noProof/>
            <w:webHidden/>
          </w:rPr>
          <w:tab/>
        </w:r>
        <w:r>
          <w:rPr>
            <w:noProof/>
            <w:webHidden/>
          </w:rPr>
          <w:fldChar w:fldCharType="begin"/>
        </w:r>
        <w:r>
          <w:rPr>
            <w:noProof/>
            <w:webHidden/>
          </w:rPr>
          <w:instrText xml:space="preserve"> PAGEREF _Toc370582865 \h </w:instrText>
        </w:r>
        <w:r>
          <w:rPr>
            <w:noProof/>
            <w:webHidden/>
          </w:rPr>
        </w:r>
        <w:r>
          <w:rPr>
            <w:noProof/>
            <w:webHidden/>
          </w:rPr>
          <w:fldChar w:fldCharType="separate"/>
        </w:r>
        <w:r>
          <w:rPr>
            <w:noProof/>
            <w:webHidden/>
          </w:rPr>
          <w:t>90</w:t>
        </w:r>
        <w:r>
          <w:rPr>
            <w:noProof/>
            <w:webHidden/>
          </w:rPr>
          <w:fldChar w:fldCharType="end"/>
        </w:r>
      </w:hyperlink>
    </w:p>
    <w:p w14:paraId="6945047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6" w:history="1">
        <w:r w:rsidRPr="00215C6D">
          <w:rPr>
            <w:rStyle w:val="Hyperlink"/>
            <w:bCs/>
            <w:iCs/>
          </w:rPr>
          <w:t>3.1.30.1.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_Toc370582866 \h </w:instrText>
        </w:r>
        <w:r>
          <w:rPr>
            <w:noProof/>
            <w:webHidden/>
          </w:rPr>
        </w:r>
        <w:r>
          <w:rPr>
            <w:noProof/>
            <w:webHidden/>
          </w:rPr>
          <w:fldChar w:fldCharType="separate"/>
        </w:r>
        <w:r>
          <w:rPr>
            <w:noProof/>
            <w:webHidden/>
          </w:rPr>
          <w:t>90</w:t>
        </w:r>
        <w:r>
          <w:rPr>
            <w:noProof/>
            <w:webHidden/>
          </w:rPr>
          <w:fldChar w:fldCharType="end"/>
        </w:r>
      </w:hyperlink>
    </w:p>
    <w:p w14:paraId="17C9085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7" w:history="1">
        <w:r w:rsidRPr="00215C6D">
          <w:rPr>
            <w:rStyle w:val="Hyperlink"/>
            <w:bCs/>
            <w:iCs/>
          </w:rPr>
          <w:t>3.1.30.2.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_Toc370582867 \h </w:instrText>
        </w:r>
        <w:r>
          <w:rPr>
            <w:noProof/>
            <w:webHidden/>
          </w:rPr>
        </w:r>
        <w:r>
          <w:rPr>
            <w:noProof/>
            <w:webHidden/>
          </w:rPr>
          <w:fldChar w:fldCharType="separate"/>
        </w:r>
        <w:r>
          <w:rPr>
            <w:noProof/>
            <w:webHidden/>
          </w:rPr>
          <w:t>90</w:t>
        </w:r>
        <w:r>
          <w:rPr>
            <w:noProof/>
            <w:webHidden/>
          </w:rPr>
          <w:fldChar w:fldCharType="end"/>
        </w:r>
      </w:hyperlink>
    </w:p>
    <w:p w14:paraId="1651096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8" w:history="1">
        <w:r w:rsidRPr="00215C6D">
          <w:rPr>
            <w:rStyle w:val="Hyperlink"/>
            <w:bCs/>
            <w:iCs/>
          </w:rPr>
          <w:t>3.1.30.3.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_Toc370582868 \h </w:instrText>
        </w:r>
        <w:r>
          <w:rPr>
            <w:noProof/>
            <w:webHidden/>
          </w:rPr>
        </w:r>
        <w:r>
          <w:rPr>
            <w:noProof/>
            <w:webHidden/>
          </w:rPr>
          <w:fldChar w:fldCharType="separate"/>
        </w:r>
        <w:r>
          <w:rPr>
            <w:noProof/>
            <w:webHidden/>
          </w:rPr>
          <w:t>90</w:t>
        </w:r>
        <w:r>
          <w:rPr>
            <w:noProof/>
            <w:webHidden/>
          </w:rPr>
          <w:fldChar w:fldCharType="end"/>
        </w:r>
      </w:hyperlink>
    </w:p>
    <w:p w14:paraId="3DE1B50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69" w:history="1">
        <w:r w:rsidRPr="00215C6D">
          <w:rPr>
            <w:rStyle w:val="Hyperlink"/>
            <w:bCs/>
            <w:iCs/>
          </w:rPr>
          <w:t>3.1.30.4.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_Toc370582869 \h </w:instrText>
        </w:r>
        <w:r>
          <w:rPr>
            <w:noProof/>
            <w:webHidden/>
          </w:rPr>
        </w:r>
        <w:r>
          <w:rPr>
            <w:noProof/>
            <w:webHidden/>
          </w:rPr>
          <w:fldChar w:fldCharType="separate"/>
        </w:r>
        <w:r>
          <w:rPr>
            <w:noProof/>
            <w:webHidden/>
          </w:rPr>
          <w:t>91</w:t>
        </w:r>
        <w:r>
          <w:rPr>
            <w:noProof/>
            <w:webHidden/>
          </w:rPr>
          <w:fldChar w:fldCharType="end"/>
        </w:r>
      </w:hyperlink>
    </w:p>
    <w:p w14:paraId="16EB229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0" w:history="1">
        <w:r w:rsidRPr="00215C6D">
          <w:rPr>
            <w:rStyle w:val="Hyperlink"/>
            <w:bCs/>
            <w:iCs/>
          </w:rPr>
          <w:t>3.1.30.5.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_Toc370582870 \h </w:instrText>
        </w:r>
        <w:r>
          <w:rPr>
            <w:noProof/>
            <w:webHidden/>
          </w:rPr>
        </w:r>
        <w:r>
          <w:rPr>
            <w:noProof/>
            <w:webHidden/>
          </w:rPr>
          <w:fldChar w:fldCharType="separate"/>
        </w:r>
        <w:r>
          <w:rPr>
            <w:noProof/>
            <w:webHidden/>
          </w:rPr>
          <w:t>91</w:t>
        </w:r>
        <w:r>
          <w:rPr>
            <w:noProof/>
            <w:webHidden/>
          </w:rPr>
          <w:fldChar w:fldCharType="end"/>
        </w:r>
      </w:hyperlink>
    </w:p>
    <w:p w14:paraId="5599D7A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1" w:history="1">
        <w:r w:rsidRPr="00215C6D">
          <w:rPr>
            <w:rStyle w:val="Hyperlink"/>
            <w:bCs/>
            <w:iCs/>
          </w:rPr>
          <w:t>3.1.30.6.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_Toc370582871 \h </w:instrText>
        </w:r>
        <w:r>
          <w:rPr>
            <w:noProof/>
            <w:webHidden/>
          </w:rPr>
        </w:r>
        <w:r>
          <w:rPr>
            <w:noProof/>
            <w:webHidden/>
          </w:rPr>
          <w:fldChar w:fldCharType="separate"/>
        </w:r>
        <w:r>
          <w:rPr>
            <w:noProof/>
            <w:webHidden/>
          </w:rPr>
          <w:t>91</w:t>
        </w:r>
        <w:r>
          <w:rPr>
            <w:noProof/>
            <w:webHidden/>
          </w:rPr>
          <w:fldChar w:fldCharType="end"/>
        </w:r>
      </w:hyperlink>
    </w:p>
    <w:p w14:paraId="09F35713" w14:textId="77777777" w:rsidR="00CF42A6" w:rsidRDefault="00CF42A6">
      <w:pPr>
        <w:pStyle w:val="TOC3"/>
        <w:rPr>
          <w:rFonts w:asciiTheme="minorHAnsi" w:eastAsiaTheme="minorEastAsia" w:hAnsiTheme="minorHAnsi" w:cstheme="minorBidi"/>
          <w:iCs w:val="0"/>
          <w:noProof/>
          <w:sz w:val="22"/>
          <w:szCs w:val="22"/>
        </w:rPr>
      </w:pPr>
      <w:hyperlink w:anchor="_Toc370582872" w:history="1">
        <w:r w:rsidRPr="00215C6D">
          <w:rPr>
            <w:rStyle w:val="Hyperlink"/>
            <w:bCs/>
          </w:rPr>
          <w:t>3.1.31.</w:t>
        </w:r>
        <w:r>
          <w:rPr>
            <w:rFonts w:asciiTheme="minorHAnsi" w:eastAsiaTheme="minorEastAsia" w:hAnsiTheme="minorHAnsi" w:cstheme="minorBidi"/>
            <w:iCs w:val="0"/>
            <w:noProof/>
            <w:sz w:val="22"/>
            <w:szCs w:val="22"/>
          </w:rPr>
          <w:tab/>
        </w:r>
        <w:r w:rsidRPr="00215C6D">
          <w:rPr>
            <w:rStyle w:val="Hyperlink"/>
            <w:bCs/>
          </w:rPr>
          <w:t>Получение базовой информации о партнерах (GetPartnersInfo)</w:t>
        </w:r>
        <w:r>
          <w:rPr>
            <w:noProof/>
            <w:webHidden/>
          </w:rPr>
          <w:tab/>
        </w:r>
        <w:r>
          <w:rPr>
            <w:noProof/>
            <w:webHidden/>
          </w:rPr>
          <w:fldChar w:fldCharType="begin"/>
        </w:r>
        <w:r>
          <w:rPr>
            <w:noProof/>
            <w:webHidden/>
          </w:rPr>
          <w:instrText xml:space="preserve"> PAGEREF _Toc370582872 \h </w:instrText>
        </w:r>
        <w:r>
          <w:rPr>
            <w:noProof/>
            <w:webHidden/>
          </w:rPr>
        </w:r>
        <w:r>
          <w:rPr>
            <w:noProof/>
            <w:webHidden/>
          </w:rPr>
          <w:fldChar w:fldCharType="separate"/>
        </w:r>
        <w:r>
          <w:rPr>
            <w:noProof/>
            <w:webHidden/>
          </w:rPr>
          <w:t>92</w:t>
        </w:r>
        <w:r>
          <w:rPr>
            <w:noProof/>
            <w:webHidden/>
          </w:rPr>
          <w:fldChar w:fldCharType="end"/>
        </w:r>
      </w:hyperlink>
    </w:p>
    <w:p w14:paraId="57601DD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3" w:history="1">
        <w:r w:rsidRPr="00215C6D">
          <w:rPr>
            <w:rStyle w:val="Hyperlink"/>
            <w:bCs/>
            <w:iCs/>
          </w:rPr>
          <w:t>3.1.31.1.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_Toc370582873 \h </w:instrText>
        </w:r>
        <w:r>
          <w:rPr>
            <w:noProof/>
            <w:webHidden/>
          </w:rPr>
        </w:r>
        <w:r>
          <w:rPr>
            <w:noProof/>
            <w:webHidden/>
          </w:rPr>
          <w:fldChar w:fldCharType="separate"/>
        </w:r>
        <w:r>
          <w:rPr>
            <w:noProof/>
            <w:webHidden/>
          </w:rPr>
          <w:t>92</w:t>
        </w:r>
        <w:r>
          <w:rPr>
            <w:noProof/>
            <w:webHidden/>
          </w:rPr>
          <w:fldChar w:fldCharType="end"/>
        </w:r>
      </w:hyperlink>
    </w:p>
    <w:p w14:paraId="1D66765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4" w:history="1">
        <w:r w:rsidRPr="00215C6D">
          <w:rPr>
            <w:rStyle w:val="Hyperlink"/>
            <w:bCs/>
            <w:iCs/>
          </w:rPr>
          <w:t>3.1.31.2.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_Toc370582874 \h </w:instrText>
        </w:r>
        <w:r>
          <w:rPr>
            <w:noProof/>
            <w:webHidden/>
          </w:rPr>
        </w:r>
        <w:r>
          <w:rPr>
            <w:noProof/>
            <w:webHidden/>
          </w:rPr>
          <w:fldChar w:fldCharType="separate"/>
        </w:r>
        <w:r>
          <w:rPr>
            <w:noProof/>
            <w:webHidden/>
          </w:rPr>
          <w:t>92</w:t>
        </w:r>
        <w:r>
          <w:rPr>
            <w:noProof/>
            <w:webHidden/>
          </w:rPr>
          <w:fldChar w:fldCharType="end"/>
        </w:r>
      </w:hyperlink>
    </w:p>
    <w:p w14:paraId="7ED68CE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5" w:history="1">
        <w:r w:rsidRPr="00215C6D">
          <w:rPr>
            <w:rStyle w:val="Hyperlink"/>
            <w:bCs/>
            <w:iCs/>
          </w:rPr>
          <w:t>3.1.31.3.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_Toc370582875 \h </w:instrText>
        </w:r>
        <w:r>
          <w:rPr>
            <w:noProof/>
            <w:webHidden/>
          </w:rPr>
        </w:r>
        <w:r>
          <w:rPr>
            <w:noProof/>
            <w:webHidden/>
          </w:rPr>
          <w:fldChar w:fldCharType="separate"/>
        </w:r>
        <w:r>
          <w:rPr>
            <w:noProof/>
            <w:webHidden/>
          </w:rPr>
          <w:t>92</w:t>
        </w:r>
        <w:r>
          <w:rPr>
            <w:noProof/>
            <w:webHidden/>
          </w:rPr>
          <w:fldChar w:fldCharType="end"/>
        </w:r>
      </w:hyperlink>
    </w:p>
    <w:p w14:paraId="07E8FEB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6" w:history="1">
        <w:r w:rsidRPr="00215C6D">
          <w:rPr>
            <w:rStyle w:val="Hyperlink"/>
            <w:bCs/>
            <w:iCs/>
          </w:rPr>
          <w:t>3.1.31.4.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_Toc370582876 \h </w:instrText>
        </w:r>
        <w:r>
          <w:rPr>
            <w:noProof/>
            <w:webHidden/>
          </w:rPr>
        </w:r>
        <w:r>
          <w:rPr>
            <w:noProof/>
            <w:webHidden/>
          </w:rPr>
          <w:fldChar w:fldCharType="separate"/>
        </w:r>
        <w:r>
          <w:rPr>
            <w:noProof/>
            <w:webHidden/>
          </w:rPr>
          <w:t>92</w:t>
        </w:r>
        <w:r>
          <w:rPr>
            <w:noProof/>
            <w:webHidden/>
          </w:rPr>
          <w:fldChar w:fldCharType="end"/>
        </w:r>
      </w:hyperlink>
    </w:p>
    <w:p w14:paraId="1081A41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7" w:history="1">
        <w:r w:rsidRPr="00215C6D">
          <w:rPr>
            <w:rStyle w:val="Hyperlink"/>
            <w:bCs/>
            <w:iCs/>
          </w:rPr>
          <w:t>3.1.31.5.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_Toc370582877 \h </w:instrText>
        </w:r>
        <w:r>
          <w:rPr>
            <w:noProof/>
            <w:webHidden/>
          </w:rPr>
        </w:r>
        <w:r>
          <w:rPr>
            <w:noProof/>
            <w:webHidden/>
          </w:rPr>
          <w:fldChar w:fldCharType="separate"/>
        </w:r>
        <w:r>
          <w:rPr>
            <w:noProof/>
            <w:webHidden/>
          </w:rPr>
          <w:t>92</w:t>
        </w:r>
        <w:r>
          <w:rPr>
            <w:noProof/>
            <w:webHidden/>
          </w:rPr>
          <w:fldChar w:fldCharType="end"/>
        </w:r>
      </w:hyperlink>
    </w:p>
    <w:p w14:paraId="5881548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78" w:history="1">
        <w:r w:rsidRPr="00215C6D">
          <w:rPr>
            <w:rStyle w:val="Hyperlink"/>
            <w:bCs/>
            <w:iCs/>
          </w:rPr>
          <w:t>3.1.31.6.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_Toc370582878 \h </w:instrText>
        </w:r>
        <w:r>
          <w:rPr>
            <w:noProof/>
            <w:webHidden/>
          </w:rPr>
        </w:r>
        <w:r>
          <w:rPr>
            <w:noProof/>
            <w:webHidden/>
          </w:rPr>
          <w:fldChar w:fldCharType="separate"/>
        </w:r>
        <w:r>
          <w:rPr>
            <w:noProof/>
            <w:webHidden/>
          </w:rPr>
          <w:t>93</w:t>
        </w:r>
        <w:r>
          <w:rPr>
            <w:noProof/>
            <w:webHidden/>
          </w:rPr>
          <w:fldChar w:fldCharType="end"/>
        </w:r>
      </w:hyperlink>
    </w:p>
    <w:p w14:paraId="7495C6FD" w14:textId="77777777" w:rsidR="00CF42A6" w:rsidRDefault="00CF42A6">
      <w:pPr>
        <w:pStyle w:val="TOC3"/>
        <w:rPr>
          <w:rFonts w:asciiTheme="minorHAnsi" w:eastAsiaTheme="minorEastAsia" w:hAnsiTheme="minorHAnsi" w:cstheme="minorBidi"/>
          <w:iCs w:val="0"/>
          <w:noProof/>
          <w:sz w:val="22"/>
          <w:szCs w:val="22"/>
        </w:rPr>
      </w:pPr>
      <w:hyperlink w:anchor="_Toc370582879" w:history="1">
        <w:r w:rsidRPr="00215C6D">
          <w:rPr>
            <w:rStyle w:val="Hyperlink"/>
            <w:bCs/>
          </w:rPr>
          <w:t>3.1.32.</w:t>
        </w:r>
        <w:r>
          <w:rPr>
            <w:rFonts w:asciiTheme="minorHAnsi" w:eastAsiaTheme="minorEastAsia" w:hAnsiTheme="minorHAnsi" w:cstheme="minorBidi"/>
            <w:iCs w:val="0"/>
            <w:noProof/>
            <w:sz w:val="22"/>
            <w:szCs w:val="22"/>
          </w:rPr>
          <w:tab/>
        </w:r>
        <w:r w:rsidRPr="00215C6D">
          <w:rPr>
            <w:rStyle w:val="Hyperlink"/>
            <w:bCs/>
          </w:rPr>
          <w:t>Получение партнера по идентификатору (GetPartnerById)</w:t>
        </w:r>
        <w:r>
          <w:rPr>
            <w:noProof/>
            <w:webHidden/>
          </w:rPr>
          <w:tab/>
        </w:r>
        <w:r>
          <w:rPr>
            <w:noProof/>
            <w:webHidden/>
          </w:rPr>
          <w:fldChar w:fldCharType="begin"/>
        </w:r>
        <w:r>
          <w:rPr>
            <w:noProof/>
            <w:webHidden/>
          </w:rPr>
          <w:instrText xml:space="preserve"> PAGEREF _Toc370582879 \h </w:instrText>
        </w:r>
        <w:r>
          <w:rPr>
            <w:noProof/>
            <w:webHidden/>
          </w:rPr>
        </w:r>
        <w:r>
          <w:rPr>
            <w:noProof/>
            <w:webHidden/>
          </w:rPr>
          <w:fldChar w:fldCharType="separate"/>
        </w:r>
        <w:r>
          <w:rPr>
            <w:noProof/>
            <w:webHidden/>
          </w:rPr>
          <w:t>93</w:t>
        </w:r>
        <w:r>
          <w:rPr>
            <w:noProof/>
            <w:webHidden/>
          </w:rPr>
          <w:fldChar w:fldCharType="end"/>
        </w:r>
      </w:hyperlink>
    </w:p>
    <w:p w14:paraId="30FFDE5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0" w:history="1">
        <w:r w:rsidRPr="00215C6D">
          <w:rPr>
            <w:rStyle w:val="Hyperlink"/>
            <w:bCs/>
            <w:iCs/>
          </w:rPr>
          <w:t>3.1.32.1.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_Toc370582880 \h </w:instrText>
        </w:r>
        <w:r>
          <w:rPr>
            <w:noProof/>
            <w:webHidden/>
          </w:rPr>
        </w:r>
        <w:r>
          <w:rPr>
            <w:noProof/>
            <w:webHidden/>
          </w:rPr>
          <w:fldChar w:fldCharType="separate"/>
        </w:r>
        <w:r>
          <w:rPr>
            <w:noProof/>
            <w:webHidden/>
          </w:rPr>
          <w:t>93</w:t>
        </w:r>
        <w:r>
          <w:rPr>
            <w:noProof/>
            <w:webHidden/>
          </w:rPr>
          <w:fldChar w:fldCharType="end"/>
        </w:r>
      </w:hyperlink>
    </w:p>
    <w:p w14:paraId="6301379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1" w:history="1">
        <w:r w:rsidRPr="00215C6D">
          <w:rPr>
            <w:rStyle w:val="Hyperlink"/>
            <w:bCs/>
            <w:iCs/>
          </w:rPr>
          <w:t>3.1.32.2.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_Toc370582881 \h </w:instrText>
        </w:r>
        <w:r>
          <w:rPr>
            <w:noProof/>
            <w:webHidden/>
          </w:rPr>
        </w:r>
        <w:r>
          <w:rPr>
            <w:noProof/>
            <w:webHidden/>
          </w:rPr>
          <w:fldChar w:fldCharType="separate"/>
        </w:r>
        <w:r>
          <w:rPr>
            <w:noProof/>
            <w:webHidden/>
          </w:rPr>
          <w:t>93</w:t>
        </w:r>
        <w:r>
          <w:rPr>
            <w:noProof/>
            <w:webHidden/>
          </w:rPr>
          <w:fldChar w:fldCharType="end"/>
        </w:r>
      </w:hyperlink>
    </w:p>
    <w:p w14:paraId="40BFB94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2" w:history="1">
        <w:r w:rsidRPr="00215C6D">
          <w:rPr>
            <w:rStyle w:val="Hyperlink"/>
            <w:bCs/>
            <w:iCs/>
          </w:rPr>
          <w:t>3.1.32.3.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_Toc370582882 \h </w:instrText>
        </w:r>
        <w:r>
          <w:rPr>
            <w:noProof/>
            <w:webHidden/>
          </w:rPr>
        </w:r>
        <w:r>
          <w:rPr>
            <w:noProof/>
            <w:webHidden/>
          </w:rPr>
          <w:fldChar w:fldCharType="separate"/>
        </w:r>
        <w:r>
          <w:rPr>
            <w:noProof/>
            <w:webHidden/>
          </w:rPr>
          <w:t>94</w:t>
        </w:r>
        <w:r>
          <w:rPr>
            <w:noProof/>
            <w:webHidden/>
          </w:rPr>
          <w:fldChar w:fldCharType="end"/>
        </w:r>
      </w:hyperlink>
    </w:p>
    <w:p w14:paraId="1634F0C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3" w:history="1">
        <w:r w:rsidRPr="00215C6D">
          <w:rPr>
            <w:rStyle w:val="Hyperlink"/>
            <w:bCs/>
            <w:iCs/>
          </w:rPr>
          <w:t>3.1.32.4.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_Toc370582883 \h </w:instrText>
        </w:r>
        <w:r>
          <w:rPr>
            <w:noProof/>
            <w:webHidden/>
          </w:rPr>
        </w:r>
        <w:r>
          <w:rPr>
            <w:noProof/>
            <w:webHidden/>
          </w:rPr>
          <w:fldChar w:fldCharType="separate"/>
        </w:r>
        <w:r>
          <w:rPr>
            <w:noProof/>
            <w:webHidden/>
          </w:rPr>
          <w:t>94</w:t>
        </w:r>
        <w:r>
          <w:rPr>
            <w:noProof/>
            <w:webHidden/>
          </w:rPr>
          <w:fldChar w:fldCharType="end"/>
        </w:r>
      </w:hyperlink>
    </w:p>
    <w:p w14:paraId="0805DD6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4" w:history="1">
        <w:r w:rsidRPr="00215C6D">
          <w:rPr>
            <w:rStyle w:val="Hyperlink"/>
            <w:bCs/>
            <w:iCs/>
          </w:rPr>
          <w:t>3.1.32.5.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_Toc370582884 \h </w:instrText>
        </w:r>
        <w:r>
          <w:rPr>
            <w:noProof/>
            <w:webHidden/>
          </w:rPr>
        </w:r>
        <w:r>
          <w:rPr>
            <w:noProof/>
            <w:webHidden/>
          </w:rPr>
          <w:fldChar w:fldCharType="separate"/>
        </w:r>
        <w:r>
          <w:rPr>
            <w:noProof/>
            <w:webHidden/>
          </w:rPr>
          <w:t>94</w:t>
        </w:r>
        <w:r>
          <w:rPr>
            <w:noProof/>
            <w:webHidden/>
          </w:rPr>
          <w:fldChar w:fldCharType="end"/>
        </w:r>
      </w:hyperlink>
    </w:p>
    <w:p w14:paraId="640BB3D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5" w:history="1">
        <w:r w:rsidRPr="00215C6D">
          <w:rPr>
            <w:rStyle w:val="Hyperlink"/>
            <w:bCs/>
            <w:iCs/>
          </w:rPr>
          <w:t>3.1.32.6.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_Toc370582885 \h </w:instrText>
        </w:r>
        <w:r>
          <w:rPr>
            <w:noProof/>
            <w:webHidden/>
          </w:rPr>
        </w:r>
        <w:r>
          <w:rPr>
            <w:noProof/>
            <w:webHidden/>
          </w:rPr>
          <w:fldChar w:fldCharType="separate"/>
        </w:r>
        <w:r>
          <w:rPr>
            <w:noProof/>
            <w:webHidden/>
          </w:rPr>
          <w:t>94</w:t>
        </w:r>
        <w:r>
          <w:rPr>
            <w:noProof/>
            <w:webHidden/>
          </w:rPr>
          <w:fldChar w:fldCharType="end"/>
        </w:r>
      </w:hyperlink>
    </w:p>
    <w:p w14:paraId="2FFE85B6" w14:textId="77777777" w:rsidR="00CF42A6" w:rsidRDefault="00CF42A6">
      <w:pPr>
        <w:pStyle w:val="TOC3"/>
        <w:rPr>
          <w:rFonts w:asciiTheme="minorHAnsi" w:eastAsiaTheme="minorEastAsia" w:hAnsiTheme="minorHAnsi" w:cstheme="minorBidi"/>
          <w:iCs w:val="0"/>
          <w:noProof/>
          <w:sz w:val="22"/>
          <w:szCs w:val="22"/>
        </w:rPr>
      </w:pPr>
      <w:hyperlink w:anchor="_Toc370582886" w:history="1">
        <w:r w:rsidRPr="00215C6D">
          <w:rPr>
            <w:rStyle w:val="Hyperlink"/>
            <w:bCs/>
          </w:rPr>
          <w:t>3.1.33.</w:t>
        </w:r>
        <w:r>
          <w:rPr>
            <w:rFonts w:asciiTheme="minorHAnsi" w:eastAsiaTheme="minorEastAsia" w:hAnsiTheme="minorHAnsi" w:cstheme="minorBidi"/>
            <w:iCs w:val="0"/>
            <w:noProof/>
            <w:sz w:val="22"/>
            <w:szCs w:val="22"/>
          </w:rPr>
          <w:tab/>
        </w:r>
        <w:r w:rsidRPr="00215C6D">
          <w:rPr>
            <w:rStyle w:val="Hyperlink"/>
            <w:bCs/>
          </w:rPr>
          <w:t>Получение базовой информации о партнере (GetPartnerInfoByInfo)</w:t>
        </w:r>
        <w:r>
          <w:rPr>
            <w:noProof/>
            <w:webHidden/>
          </w:rPr>
          <w:tab/>
        </w:r>
        <w:r>
          <w:rPr>
            <w:noProof/>
            <w:webHidden/>
          </w:rPr>
          <w:fldChar w:fldCharType="begin"/>
        </w:r>
        <w:r>
          <w:rPr>
            <w:noProof/>
            <w:webHidden/>
          </w:rPr>
          <w:instrText xml:space="preserve"> PAGEREF _Toc370582886 \h </w:instrText>
        </w:r>
        <w:r>
          <w:rPr>
            <w:noProof/>
            <w:webHidden/>
          </w:rPr>
        </w:r>
        <w:r>
          <w:rPr>
            <w:noProof/>
            <w:webHidden/>
          </w:rPr>
          <w:fldChar w:fldCharType="separate"/>
        </w:r>
        <w:r>
          <w:rPr>
            <w:noProof/>
            <w:webHidden/>
          </w:rPr>
          <w:t>95</w:t>
        </w:r>
        <w:r>
          <w:rPr>
            <w:noProof/>
            <w:webHidden/>
          </w:rPr>
          <w:fldChar w:fldCharType="end"/>
        </w:r>
      </w:hyperlink>
    </w:p>
    <w:p w14:paraId="525C6BB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7" w:history="1">
        <w:r w:rsidRPr="00215C6D">
          <w:rPr>
            <w:rStyle w:val="Hyperlink"/>
            <w:bCs/>
            <w:iCs/>
          </w:rPr>
          <w:t>3.1.33.1.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_Toc370582887 \h </w:instrText>
        </w:r>
        <w:r>
          <w:rPr>
            <w:noProof/>
            <w:webHidden/>
          </w:rPr>
        </w:r>
        <w:r>
          <w:rPr>
            <w:noProof/>
            <w:webHidden/>
          </w:rPr>
          <w:fldChar w:fldCharType="separate"/>
        </w:r>
        <w:r>
          <w:rPr>
            <w:noProof/>
            <w:webHidden/>
          </w:rPr>
          <w:t>95</w:t>
        </w:r>
        <w:r>
          <w:rPr>
            <w:noProof/>
            <w:webHidden/>
          </w:rPr>
          <w:fldChar w:fldCharType="end"/>
        </w:r>
      </w:hyperlink>
    </w:p>
    <w:p w14:paraId="3E9D01B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8" w:history="1">
        <w:r w:rsidRPr="00215C6D">
          <w:rPr>
            <w:rStyle w:val="Hyperlink"/>
            <w:bCs/>
            <w:iCs/>
          </w:rPr>
          <w:t>3.1.33.2.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_Toc370582888 \h </w:instrText>
        </w:r>
        <w:r>
          <w:rPr>
            <w:noProof/>
            <w:webHidden/>
          </w:rPr>
        </w:r>
        <w:r>
          <w:rPr>
            <w:noProof/>
            <w:webHidden/>
          </w:rPr>
          <w:fldChar w:fldCharType="separate"/>
        </w:r>
        <w:r>
          <w:rPr>
            <w:noProof/>
            <w:webHidden/>
          </w:rPr>
          <w:t>95</w:t>
        </w:r>
        <w:r>
          <w:rPr>
            <w:noProof/>
            <w:webHidden/>
          </w:rPr>
          <w:fldChar w:fldCharType="end"/>
        </w:r>
      </w:hyperlink>
    </w:p>
    <w:p w14:paraId="285829E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89" w:history="1">
        <w:r w:rsidRPr="00215C6D">
          <w:rPr>
            <w:rStyle w:val="Hyperlink"/>
            <w:bCs/>
            <w:iCs/>
          </w:rPr>
          <w:t>3.1.33.3.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_Toc370582889 \h </w:instrText>
        </w:r>
        <w:r>
          <w:rPr>
            <w:noProof/>
            <w:webHidden/>
          </w:rPr>
        </w:r>
        <w:r>
          <w:rPr>
            <w:noProof/>
            <w:webHidden/>
          </w:rPr>
          <w:fldChar w:fldCharType="separate"/>
        </w:r>
        <w:r>
          <w:rPr>
            <w:noProof/>
            <w:webHidden/>
          </w:rPr>
          <w:t>95</w:t>
        </w:r>
        <w:r>
          <w:rPr>
            <w:noProof/>
            <w:webHidden/>
          </w:rPr>
          <w:fldChar w:fldCharType="end"/>
        </w:r>
      </w:hyperlink>
    </w:p>
    <w:p w14:paraId="594BEA3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0" w:history="1">
        <w:r w:rsidRPr="00215C6D">
          <w:rPr>
            <w:rStyle w:val="Hyperlink"/>
            <w:bCs/>
            <w:iCs/>
          </w:rPr>
          <w:t>3.1.33.4.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_Toc370582890 \h </w:instrText>
        </w:r>
        <w:r>
          <w:rPr>
            <w:noProof/>
            <w:webHidden/>
          </w:rPr>
        </w:r>
        <w:r>
          <w:rPr>
            <w:noProof/>
            <w:webHidden/>
          </w:rPr>
          <w:fldChar w:fldCharType="separate"/>
        </w:r>
        <w:r>
          <w:rPr>
            <w:noProof/>
            <w:webHidden/>
          </w:rPr>
          <w:t>95</w:t>
        </w:r>
        <w:r>
          <w:rPr>
            <w:noProof/>
            <w:webHidden/>
          </w:rPr>
          <w:fldChar w:fldCharType="end"/>
        </w:r>
      </w:hyperlink>
    </w:p>
    <w:p w14:paraId="506435E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1" w:history="1">
        <w:r w:rsidRPr="00215C6D">
          <w:rPr>
            <w:rStyle w:val="Hyperlink"/>
            <w:bCs/>
            <w:iCs/>
          </w:rPr>
          <w:t>3.1.33.5.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_Toc370582891 \h </w:instrText>
        </w:r>
        <w:r>
          <w:rPr>
            <w:noProof/>
            <w:webHidden/>
          </w:rPr>
        </w:r>
        <w:r>
          <w:rPr>
            <w:noProof/>
            <w:webHidden/>
          </w:rPr>
          <w:fldChar w:fldCharType="separate"/>
        </w:r>
        <w:r>
          <w:rPr>
            <w:noProof/>
            <w:webHidden/>
          </w:rPr>
          <w:t>96</w:t>
        </w:r>
        <w:r>
          <w:rPr>
            <w:noProof/>
            <w:webHidden/>
          </w:rPr>
          <w:fldChar w:fldCharType="end"/>
        </w:r>
      </w:hyperlink>
    </w:p>
    <w:p w14:paraId="2F74285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2" w:history="1">
        <w:r w:rsidRPr="00215C6D">
          <w:rPr>
            <w:rStyle w:val="Hyperlink"/>
            <w:bCs/>
            <w:iCs/>
          </w:rPr>
          <w:t>3.1.33.6.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_Toc370582892 \h </w:instrText>
        </w:r>
        <w:r>
          <w:rPr>
            <w:noProof/>
            <w:webHidden/>
          </w:rPr>
        </w:r>
        <w:r>
          <w:rPr>
            <w:noProof/>
            <w:webHidden/>
          </w:rPr>
          <w:fldChar w:fldCharType="separate"/>
        </w:r>
        <w:r>
          <w:rPr>
            <w:noProof/>
            <w:webHidden/>
          </w:rPr>
          <w:t>96</w:t>
        </w:r>
        <w:r>
          <w:rPr>
            <w:noProof/>
            <w:webHidden/>
          </w:rPr>
          <w:fldChar w:fldCharType="end"/>
        </w:r>
      </w:hyperlink>
    </w:p>
    <w:p w14:paraId="163D955D" w14:textId="77777777" w:rsidR="00CF42A6" w:rsidRDefault="00CF42A6">
      <w:pPr>
        <w:pStyle w:val="TOC3"/>
        <w:rPr>
          <w:rFonts w:asciiTheme="minorHAnsi" w:eastAsiaTheme="minorEastAsia" w:hAnsiTheme="minorHAnsi" w:cstheme="minorBidi"/>
          <w:iCs w:val="0"/>
          <w:noProof/>
          <w:sz w:val="22"/>
          <w:szCs w:val="22"/>
        </w:rPr>
      </w:pPr>
      <w:hyperlink w:anchor="_Toc370582893" w:history="1">
        <w:r w:rsidRPr="00215C6D">
          <w:rPr>
            <w:rStyle w:val="Hyperlink"/>
            <w:bCs/>
          </w:rPr>
          <w:t>3.1.34.</w:t>
        </w:r>
        <w:r>
          <w:rPr>
            <w:rFonts w:asciiTheme="minorHAnsi" w:eastAsiaTheme="minorEastAsia" w:hAnsiTheme="minorHAnsi" w:cstheme="minorBidi"/>
            <w:iCs w:val="0"/>
            <w:noProof/>
            <w:sz w:val="22"/>
            <w:szCs w:val="22"/>
          </w:rPr>
          <w:tab/>
        </w:r>
        <w:r w:rsidRPr="00215C6D">
          <w:rPr>
            <w:rStyle w:val="Hyperlink"/>
            <w:bCs/>
          </w:rPr>
          <w:t>Сохранение настроек партнера (SetPartnerSettings)</w:t>
        </w:r>
        <w:r>
          <w:rPr>
            <w:noProof/>
            <w:webHidden/>
          </w:rPr>
          <w:tab/>
        </w:r>
        <w:r>
          <w:rPr>
            <w:noProof/>
            <w:webHidden/>
          </w:rPr>
          <w:fldChar w:fldCharType="begin"/>
        </w:r>
        <w:r>
          <w:rPr>
            <w:noProof/>
            <w:webHidden/>
          </w:rPr>
          <w:instrText xml:space="preserve"> PAGEREF _Toc370582893 \h </w:instrText>
        </w:r>
        <w:r>
          <w:rPr>
            <w:noProof/>
            <w:webHidden/>
          </w:rPr>
        </w:r>
        <w:r>
          <w:rPr>
            <w:noProof/>
            <w:webHidden/>
          </w:rPr>
          <w:fldChar w:fldCharType="separate"/>
        </w:r>
        <w:r>
          <w:rPr>
            <w:noProof/>
            <w:webHidden/>
          </w:rPr>
          <w:t>96</w:t>
        </w:r>
        <w:r>
          <w:rPr>
            <w:noProof/>
            <w:webHidden/>
          </w:rPr>
          <w:fldChar w:fldCharType="end"/>
        </w:r>
      </w:hyperlink>
    </w:p>
    <w:p w14:paraId="5397C3E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4" w:history="1">
        <w:r w:rsidRPr="00215C6D">
          <w:rPr>
            <w:rStyle w:val="Hyperlink"/>
            <w:bCs/>
            <w:iCs/>
          </w:rPr>
          <w:t>3.1.34.1.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_Toc370582894 \h </w:instrText>
        </w:r>
        <w:r>
          <w:rPr>
            <w:noProof/>
            <w:webHidden/>
          </w:rPr>
        </w:r>
        <w:r>
          <w:rPr>
            <w:noProof/>
            <w:webHidden/>
          </w:rPr>
          <w:fldChar w:fldCharType="separate"/>
        </w:r>
        <w:r>
          <w:rPr>
            <w:noProof/>
            <w:webHidden/>
          </w:rPr>
          <w:t>96</w:t>
        </w:r>
        <w:r>
          <w:rPr>
            <w:noProof/>
            <w:webHidden/>
          </w:rPr>
          <w:fldChar w:fldCharType="end"/>
        </w:r>
      </w:hyperlink>
    </w:p>
    <w:p w14:paraId="0042B0A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5" w:history="1">
        <w:r w:rsidRPr="00215C6D">
          <w:rPr>
            <w:rStyle w:val="Hyperlink"/>
            <w:bCs/>
            <w:iCs/>
          </w:rPr>
          <w:t>3.1.34.2.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_Toc370582895 \h </w:instrText>
        </w:r>
        <w:r>
          <w:rPr>
            <w:noProof/>
            <w:webHidden/>
          </w:rPr>
        </w:r>
        <w:r>
          <w:rPr>
            <w:noProof/>
            <w:webHidden/>
          </w:rPr>
          <w:fldChar w:fldCharType="separate"/>
        </w:r>
        <w:r>
          <w:rPr>
            <w:noProof/>
            <w:webHidden/>
          </w:rPr>
          <w:t>97</w:t>
        </w:r>
        <w:r>
          <w:rPr>
            <w:noProof/>
            <w:webHidden/>
          </w:rPr>
          <w:fldChar w:fldCharType="end"/>
        </w:r>
      </w:hyperlink>
    </w:p>
    <w:p w14:paraId="19800B0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6" w:history="1">
        <w:r w:rsidRPr="00215C6D">
          <w:rPr>
            <w:rStyle w:val="Hyperlink"/>
            <w:bCs/>
            <w:iCs/>
          </w:rPr>
          <w:t>3.1.34.3.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_Toc370582896 \h </w:instrText>
        </w:r>
        <w:r>
          <w:rPr>
            <w:noProof/>
            <w:webHidden/>
          </w:rPr>
        </w:r>
        <w:r>
          <w:rPr>
            <w:noProof/>
            <w:webHidden/>
          </w:rPr>
          <w:fldChar w:fldCharType="separate"/>
        </w:r>
        <w:r>
          <w:rPr>
            <w:noProof/>
            <w:webHidden/>
          </w:rPr>
          <w:t>97</w:t>
        </w:r>
        <w:r>
          <w:rPr>
            <w:noProof/>
            <w:webHidden/>
          </w:rPr>
          <w:fldChar w:fldCharType="end"/>
        </w:r>
      </w:hyperlink>
    </w:p>
    <w:p w14:paraId="6033D7E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7" w:history="1">
        <w:r w:rsidRPr="00215C6D">
          <w:rPr>
            <w:rStyle w:val="Hyperlink"/>
            <w:bCs/>
            <w:iCs/>
          </w:rPr>
          <w:t>3.1.34.4.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_Toc370582897 \h </w:instrText>
        </w:r>
        <w:r>
          <w:rPr>
            <w:noProof/>
            <w:webHidden/>
          </w:rPr>
        </w:r>
        <w:r>
          <w:rPr>
            <w:noProof/>
            <w:webHidden/>
          </w:rPr>
          <w:fldChar w:fldCharType="separate"/>
        </w:r>
        <w:r>
          <w:rPr>
            <w:noProof/>
            <w:webHidden/>
          </w:rPr>
          <w:t>97</w:t>
        </w:r>
        <w:r>
          <w:rPr>
            <w:noProof/>
            <w:webHidden/>
          </w:rPr>
          <w:fldChar w:fldCharType="end"/>
        </w:r>
      </w:hyperlink>
    </w:p>
    <w:p w14:paraId="3FEE57E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8" w:history="1">
        <w:r w:rsidRPr="00215C6D">
          <w:rPr>
            <w:rStyle w:val="Hyperlink"/>
            <w:bCs/>
            <w:iCs/>
          </w:rPr>
          <w:t>3.1.34.5.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_Toc370582898 \h </w:instrText>
        </w:r>
        <w:r>
          <w:rPr>
            <w:noProof/>
            <w:webHidden/>
          </w:rPr>
        </w:r>
        <w:r>
          <w:rPr>
            <w:noProof/>
            <w:webHidden/>
          </w:rPr>
          <w:fldChar w:fldCharType="separate"/>
        </w:r>
        <w:r>
          <w:rPr>
            <w:noProof/>
            <w:webHidden/>
          </w:rPr>
          <w:t>97</w:t>
        </w:r>
        <w:r>
          <w:rPr>
            <w:noProof/>
            <w:webHidden/>
          </w:rPr>
          <w:fldChar w:fldCharType="end"/>
        </w:r>
      </w:hyperlink>
    </w:p>
    <w:p w14:paraId="35AFBBB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899" w:history="1">
        <w:r w:rsidRPr="00215C6D">
          <w:rPr>
            <w:rStyle w:val="Hyperlink"/>
            <w:bCs/>
            <w:iCs/>
          </w:rPr>
          <w:t>3.1.34.6.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_Toc370582899 \h </w:instrText>
        </w:r>
        <w:r>
          <w:rPr>
            <w:noProof/>
            <w:webHidden/>
          </w:rPr>
        </w:r>
        <w:r>
          <w:rPr>
            <w:noProof/>
            <w:webHidden/>
          </w:rPr>
          <w:fldChar w:fldCharType="separate"/>
        </w:r>
        <w:r>
          <w:rPr>
            <w:noProof/>
            <w:webHidden/>
          </w:rPr>
          <w:t>98</w:t>
        </w:r>
        <w:r>
          <w:rPr>
            <w:noProof/>
            <w:webHidden/>
          </w:rPr>
          <w:fldChar w:fldCharType="end"/>
        </w:r>
      </w:hyperlink>
    </w:p>
    <w:p w14:paraId="31C16A85" w14:textId="77777777" w:rsidR="00CF42A6" w:rsidRDefault="00CF42A6">
      <w:pPr>
        <w:pStyle w:val="TOC3"/>
        <w:rPr>
          <w:rFonts w:asciiTheme="minorHAnsi" w:eastAsiaTheme="minorEastAsia" w:hAnsiTheme="minorHAnsi" w:cstheme="minorBidi"/>
          <w:iCs w:val="0"/>
          <w:noProof/>
          <w:sz w:val="22"/>
          <w:szCs w:val="22"/>
        </w:rPr>
      </w:pPr>
      <w:hyperlink w:anchor="_Toc370582900" w:history="1">
        <w:r w:rsidRPr="00215C6D">
          <w:rPr>
            <w:rStyle w:val="Hyperlink"/>
            <w:bCs/>
          </w:rPr>
          <w:t>3.1.35.</w:t>
        </w:r>
        <w:r>
          <w:rPr>
            <w:rFonts w:asciiTheme="minorHAnsi" w:eastAsiaTheme="minorEastAsia" w:hAnsiTheme="minorHAnsi" w:cstheme="minorBidi"/>
            <w:iCs w:val="0"/>
            <w:noProof/>
            <w:sz w:val="22"/>
            <w:szCs w:val="22"/>
          </w:rPr>
          <w:tab/>
        </w:r>
        <w:r w:rsidRPr="00215C6D">
          <w:rPr>
            <w:rStyle w:val="Hyperlink"/>
            <w:bCs/>
          </w:rPr>
          <w:t>Удаление настроек партнера (DeletePartnerSettings)</w:t>
        </w:r>
        <w:r>
          <w:rPr>
            <w:noProof/>
            <w:webHidden/>
          </w:rPr>
          <w:tab/>
        </w:r>
        <w:r>
          <w:rPr>
            <w:noProof/>
            <w:webHidden/>
          </w:rPr>
          <w:fldChar w:fldCharType="begin"/>
        </w:r>
        <w:r>
          <w:rPr>
            <w:noProof/>
            <w:webHidden/>
          </w:rPr>
          <w:instrText xml:space="preserve"> PAGEREF _Toc370582900 \h </w:instrText>
        </w:r>
        <w:r>
          <w:rPr>
            <w:noProof/>
            <w:webHidden/>
          </w:rPr>
        </w:r>
        <w:r>
          <w:rPr>
            <w:noProof/>
            <w:webHidden/>
          </w:rPr>
          <w:fldChar w:fldCharType="separate"/>
        </w:r>
        <w:r>
          <w:rPr>
            <w:noProof/>
            <w:webHidden/>
          </w:rPr>
          <w:t>98</w:t>
        </w:r>
        <w:r>
          <w:rPr>
            <w:noProof/>
            <w:webHidden/>
          </w:rPr>
          <w:fldChar w:fldCharType="end"/>
        </w:r>
      </w:hyperlink>
    </w:p>
    <w:p w14:paraId="642040A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1" w:history="1">
        <w:r w:rsidRPr="00215C6D">
          <w:rPr>
            <w:rStyle w:val="Hyperlink"/>
            <w:bCs/>
            <w:iCs/>
          </w:rPr>
          <w:t>3.1.35.1.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_Toc370582901 \h </w:instrText>
        </w:r>
        <w:r>
          <w:rPr>
            <w:noProof/>
            <w:webHidden/>
          </w:rPr>
        </w:r>
        <w:r>
          <w:rPr>
            <w:noProof/>
            <w:webHidden/>
          </w:rPr>
          <w:fldChar w:fldCharType="separate"/>
        </w:r>
        <w:r>
          <w:rPr>
            <w:noProof/>
            <w:webHidden/>
          </w:rPr>
          <w:t>98</w:t>
        </w:r>
        <w:r>
          <w:rPr>
            <w:noProof/>
            <w:webHidden/>
          </w:rPr>
          <w:fldChar w:fldCharType="end"/>
        </w:r>
      </w:hyperlink>
    </w:p>
    <w:p w14:paraId="445CA2A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2" w:history="1">
        <w:r w:rsidRPr="00215C6D">
          <w:rPr>
            <w:rStyle w:val="Hyperlink"/>
            <w:bCs/>
            <w:iCs/>
          </w:rPr>
          <w:t>3.1.35.2.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_Toc370582902 \h </w:instrText>
        </w:r>
        <w:r>
          <w:rPr>
            <w:noProof/>
            <w:webHidden/>
          </w:rPr>
        </w:r>
        <w:r>
          <w:rPr>
            <w:noProof/>
            <w:webHidden/>
          </w:rPr>
          <w:fldChar w:fldCharType="separate"/>
        </w:r>
        <w:r>
          <w:rPr>
            <w:noProof/>
            <w:webHidden/>
          </w:rPr>
          <w:t>98</w:t>
        </w:r>
        <w:r>
          <w:rPr>
            <w:noProof/>
            <w:webHidden/>
          </w:rPr>
          <w:fldChar w:fldCharType="end"/>
        </w:r>
      </w:hyperlink>
    </w:p>
    <w:p w14:paraId="30D7C62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3" w:history="1">
        <w:r w:rsidRPr="00215C6D">
          <w:rPr>
            <w:rStyle w:val="Hyperlink"/>
            <w:bCs/>
            <w:iCs/>
          </w:rPr>
          <w:t>3.1.35.3.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_Toc370582903 \h </w:instrText>
        </w:r>
        <w:r>
          <w:rPr>
            <w:noProof/>
            <w:webHidden/>
          </w:rPr>
        </w:r>
        <w:r>
          <w:rPr>
            <w:noProof/>
            <w:webHidden/>
          </w:rPr>
          <w:fldChar w:fldCharType="separate"/>
        </w:r>
        <w:r>
          <w:rPr>
            <w:noProof/>
            <w:webHidden/>
          </w:rPr>
          <w:t>98</w:t>
        </w:r>
        <w:r>
          <w:rPr>
            <w:noProof/>
            <w:webHidden/>
          </w:rPr>
          <w:fldChar w:fldCharType="end"/>
        </w:r>
      </w:hyperlink>
    </w:p>
    <w:p w14:paraId="60DA24A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4" w:history="1">
        <w:r w:rsidRPr="00215C6D">
          <w:rPr>
            <w:rStyle w:val="Hyperlink"/>
            <w:bCs/>
            <w:iCs/>
          </w:rPr>
          <w:t>3.1.35.4.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_Toc370582904 \h </w:instrText>
        </w:r>
        <w:r>
          <w:rPr>
            <w:noProof/>
            <w:webHidden/>
          </w:rPr>
        </w:r>
        <w:r>
          <w:rPr>
            <w:noProof/>
            <w:webHidden/>
          </w:rPr>
          <w:fldChar w:fldCharType="separate"/>
        </w:r>
        <w:r>
          <w:rPr>
            <w:noProof/>
            <w:webHidden/>
          </w:rPr>
          <w:t>98</w:t>
        </w:r>
        <w:r>
          <w:rPr>
            <w:noProof/>
            <w:webHidden/>
          </w:rPr>
          <w:fldChar w:fldCharType="end"/>
        </w:r>
      </w:hyperlink>
    </w:p>
    <w:p w14:paraId="2BBC19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5" w:history="1">
        <w:r w:rsidRPr="00215C6D">
          <w:rPr>
            <w:rStyle w:val="Hyperlink"/>
            <w:bCs/>
            <w:iCs/>
          </w:rPr>
          <w:t>3.1.35.5.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_Toc370582905 \h </w:instrText>
        </w:r>
        <w:r>
          <w:rPr>
            <w:noProof/>
            <w:webHidden/>
          </w:rPr>
        </w:r>
        <w:r>
          <w:rPr>
            <w:noProof/>
            <w:webHidden/>
          </w:rPr>
          <w:fldChar w:fldCharType="separate"/>
        </w:r>
        <w:r>
          <w:rPr>
            <w:noProof/>
            <w:webHidden/>
          </w:rPr>
          <w:t>99</w:t>
        </w:r>
        <w:r>
          <w:rPr>
            <w:noProof/>
            <w:webHidden/>
          </w:rPr>
          <w:fldChar w:fldCharType="end"/>
        </w:r>
      </w:hyperlink>
    </w:p>
    <w:p w14:paraId="6A2ACAE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6" w:history="1">
        <w:r w:rsidRPr="00215C6D">
          <w:rPr>
            <w:rStyle w:val="Hyperlink"/>
            <w:bCs/>
            <w:iCs/>
          </w:rPr>
          <w:t>3.1.35.6.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_Toc370582906 \h </w:instrText>
        </w:r>
        <w:r>
          <w:rPr>
            <w:noProof/>
            <w:webHidden/>
          </w:rPr>
        </w:r>
        <w:r>
          <w:rPr>
            <w:noProof/>
            <w:webHidden/>
          </w:rPr>
          <w:fldChar w:fldCharType="separate"/>
        </w:r>
        <w:r>
          <w:rPr>
            <w:noProof/>
            <w:webHidden/>
          </w:rPr>
          <w:t>99</w:t>
        </w:r>
        <w:r>
          <w:rPr>
            <w:noProof/>
            <w:webHidden/>
          </w:rPr>
          <w:fldChar w:fldCharType="end"/>
        </w:r>
      </w:hyperlink>
    </w:p>
    <w:p w14:paraId="06B7728A" w14:textId="77777777" w:rsidR="00CF42A6" w:rsidRDefault="00CF42A6">
      <w:pPr>
        <w:pStyle w:val="TOC3"/>
        <w:rPr>
          <w:rFonts w:asciiTheme="minorHAnsi" w:eastAsiaTheme="minorEastAsia" w:hAnsiTheme="minorHAnsi" w:cstheme="minorBidi"/>
          <w:iCs w:val="0"/>
          <w:noProof/>
          <w:sz w:val="22"/>
          <w:szCs w:val="22"/>
        </w:rPr>
      </w:pPr>
      <w:hyperlink w:anchor="_Toc370582907" w:history="1">
        <w:r w:rsidRPr="00215C6D">
          <w:rPr>
            <w:rStyle w:val="Hyperlink"/>
            <w:bCs/>
          </w:rPr>
          <w:t>3.1.36.</w:t>
        </w:r>
        <w:r>
          <w:rPr>
            <w:rFonts w:asciiTheme="minorHAnsi" w:eastAsiaTheme="minorEastAsia" w:hAnsiTheme="minorHAnsi" w:cstheme="minorBidi"/>
            <w:iCs w:val="0"/>
            <w:noProof/>
            <w:sz w:val="22"/>
            <w:szCs w:val="22"/>
          </w:rPr>
          <w:tab/>
        </w:r>
        <w:r w:rsidRPr="00215C6D">
          <w:rPr>
            <w:rStyle w:val="Hyperlink"/>
            <w:bCs/>
          </w:rPr>
          <w:t>Получение настроек партнера (GetPartnerSettings)</w:t>
        </w:r>
        <w:r>
          <w:rPr>
            <w:noProof/>
            <w:webHidden/>
          </w:rPr>
          <w:tab/>
        </w:r>
        <w:r>
          <w:rPr>
            <w:noProof/>
            <w:webHidden/>
          </w:rPr>
          <w:fldChar w:fldCharType="begin"/>
        </w:r>
        <w:r>
          <w:rPr>
            <w:noProof/>
            <w:webHidden/>
          </w:rPr>
          <w:instrText xml:space="preserve"> PAGEREF _Toc370582907 \h </w:instrText>
        </w:r>
        <w:r>
          <w:rPr>
            <w:noProof/>
            <w:webHidden/>
          </w:rPr>
        </w:r>
        <w:r>
          <w:rPr>
            <w:noProof/>
            <w:webHidden/>
          </w:rPr>
          <w:fldChar w:fldCharType="separate"/>
        </w:r>
        <w:r>
          <w:rPr>
            <w:noProof/>
            <w:webHidden/>
          </w:rPr>
          <w:t>99</w:t>
        </w:r>
        <w:r>
          <w:rPr>
            <w:noProof/>
            <w:webHidden/>
          </w:rPr>
          <w:fldChar w:fldCharType="end"/>
        </w:r>
      </w:hyperlink>
    </w:p>
    <w:p w14:paraId="46B1D17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8" w:history="1">
        <w:r w:rsidRPr="00215C6D">
          <w:rPr>
            <w:rStyle w:val="Hyperlink"/>
            <w:bCs/>
            <w:iCs/>
          </w:rPr>
          <w:t>3.1.36.1.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_Toc370582908 \h </w:instrText>
        </w:r>
        <w:r>
          <w:rPr>
            <w:noProof/>
            <w:webHidden/>
          </w:rPr>
        </w:r>
        <w:r>
          <w:rPr>
            <w:noProof/>
            <w:webHidden/>
          </w:rPr>
          <w:fldChar w:fldCharType="separate"/>
        </w:r>
        <w:r>
          <w:rPr>
            <w:noProof/>
            <w:webHidden/>
          </w:rPr>
          <w:t>99</w:t>
        </w:r>
        <w:r>
          <w:rPr>
            <w:noProof/>
            <w:webHidden/>
          </w:rPr>
          <w:fldChar w:fldCharType="end"/>
        </w:r>
      </w:hyperlink>
    </w:p>
    <w:p w14:paraId="2EBD274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09" w:history="1">
        <w:r w:rsidRPr="00215C6D">
          <w:rPr>
            <w:rStyle w:val="Hyperlink"/>
            <w:bCs/>
            <w:iCs/>
          </w:rPr>
          <w:t>3.1.36.2.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_Toc370582909 \h </w:instrText>
        </w:r>
        <w:r>
          <w:rPr>
            <w:noProof/>
            <w:webHidden/>
          </w:rPr>
        </w:r>
        <w:r>
          <w:rPr>
            <w:noProof/>
            <w:webHidden/>
          </w:rPr>
          <w:fldChar w:fldCharType="separate"/>
        </w:r>
        <w:r>
          <w:rPr>
            <w:noProof/>
            <w:webHidden/>
          </w:rPr>
          <w:t>99</w:t>
        </w:r>
        <w:r>
          <w:rPr>
            <w:noProof/>
            <w:webHidden/>
          </w:rPr>
          <w:fldChar w:fldCharType="end"/>
        </w:r>
      </w:hyperlink>
    </w:p>
    <w:p w14:paraId="2997D9D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0" w:history="1">
        <w:r w:rsidRPr="00215C6D">
          <w:rPr>
            <w:rStyle w:val="Hyperlink"/>
            <w:bCs/>
            <w:iCs/>
          </w:rPr>
          <w:t>3.1.36.3.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_Toc370582910 \h </w:instrText>
        </w:r>
        <w:r>
          <w:rPr>
            <w:noProof/>
            <w:webHidden/>
          </w:rPr>
        </w:r>
        <w:r>
          <w:rPr>
            <w:noProof/>
            <w:webHidden/>
          </w:rPr>
          <w:fldChar w:fldCharType="separate"/>
        </w:r>
        <w:r>
          <w:rPr>
            <w:noProof/>
            <w:webHidden/>
          </w:rPr>
          <w:t>99</w:t>
        </w:r>
        <w:r>
          <w:rPr>
            <w:noProof/>
            <w:webHidden/>
          </w:rPr>
          <w:fldChar w:fldCharType="end"/>
        </w:r>
      </w:hyperlink>
    </w:p>
    <w:p w14:paraId="418C857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1" w:history="1">
        <w:r w:rsidRPr="00215C6D">
          <w:rPr>
            <w:rStyle w:val="Hyperlink"/>
            <w:bCs/>
            <w:iCs/>
          </w:rPr>
          <w:t>3.1.36.4.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_Toc370582911 \h </w:instrText>
        </w:r>
        <w:r>
          <w:rPr>
            <w:noProof/>
            <w:webHidden/>
          </w:rPr>
        </w:r>
        <w:r>
          <w:rPr>
            <w:noProof/>
            <w:webHidden/>
          </w:rPr>
          <w:fldChar w:fldCharType="separate"/>
        </w:r>
        <w:r>
          <w:rPr>
            <w:noProof/>
            <w:webHidden/>
          </w:rPr>
          <w:t>100</w:t>
        </w:r>
        <w:r>
          <w:rPr>
            <w:noProof/>
            <w:webHidden/>
          </w:rPr>
          <w:fldChar w:fldCharType="end"/>
        </w:r>
      </w:hyperlink>
    </w:p>
    <w:p w14:paraId="46E8EBD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2" w:history="1">
        <w:r w:rsidRPr="00215C6D">
          <w:rPr>
            <w:rStyle w:val="Hyperlink"/>
            <w:bCs/>
            <w:iCs/>
          </w:rPr>
          <w:t>3.1.36.5.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_Toc370582912 \h </w:instrText>
        </w:r>
        <w:r>
          <w:rPr>
            <w:noProof/>
            <w:webHidden/>
          </w:rPr>
        </w:r>
        <w:r>
          <w:rPr>
            <w:noProof/>
            <w:webHidden/>
          </w:rPr>
          <w:fldChar w:fldCharType="separate"/>
        </w:r>
        <w:r>
          <w:rPr>
            <w:noProof/>
            <w:webHidden/>
          </w:rPr>
          <w:t>100</w:t>
        </w:r>
        <w:r>
          <w:rPr>
            <w:noProof/>
            <w:webHidden/>
          </w:rPr>
          <w:fldChar w:fldCharType="end"/>
        </w:r>
      </w:hyperlink>
    </w:p>
    <w:p w14:paraId="70AC672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3" w:history="1">
        <w:r w:rsidRPr="00215C6D">
          <w:rPr>
            <w:rStyle w:val="Hyperlink"/>
            <w:bCs/>
            <w:iCs/>
          </w:rPr>
          <w:t>3.1.36.6.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_Toc370582913 \h </w:instrText>
        </w:r>
        <w:r>
          <w:rPr>
            <w:noProof/>
            <w:webHidden/>
          </w:rPr>
        </w:r>
        <w:r>
          <w:rPr>
            <w:noProof/>
            <w:webHidden/>
          </w:rPr>
          <w:fldChar w:fldCharType="separate"/>
        </w:r>
        <w:r>
          <w:rPr>
            <w:noProof/>
            <w:webHidden/>
          </w:rPr>
          <w:t>100</w:t>
        </w:r>
        <w:r>
          <w:rPr>
            <w:noProof/>
            <w:webHidden/>
          </w:rPr>
          <w:fldChar w:fldCharType="end"/>
        </w:r>
      </w:hyperlink>
    </w:p>
    <w:p w14:paraId="20FD3688" w14:textId="77777777" w:rsidR="00CF42A6" w:rsidRDefault="00CF42A6">
      <w:pPr>
        <w:pStyle w:val="TOC3"/>
        <w:rPr>
          <w:rFonts w:asciiTheme="minorHAnsi" w:eastAsiaTheme="minorEastAsia" w:hAnsiTheme="minorHAnsi" w:cstheme="minorBidi"/>
          <w:iCs w:val="0"/>
          <w:noProof/>
          <w:sz w:val="22"/>
          <w:szCs w:val="22"/>
        </w:rPr>
      </w:pPr>
      <w:hyperlink w:anchor="_Toc370582914" w:history="1">
        <w:r w:rsidRPr="00215C6D">
          <w:rPr>
            <w:rStyle w:val="Hyperlink"/>
          </w:rPr>
          <w:t>3.1.22</w:t>
        </w:r>
        <w:r>
          <w:rPr>
            <w:rFonts w:asciiTheme="minorHAnsi" w:eastAsiaTheme="minorEastAsia" w:hAnsiTheme="minorHAnsi" w:cstheme="minorBidi"/>
            <w:iCs w:val="0"/>
            <w:noProof/>
            <w:sz w:val="22"/>
            <w:szCs w:val="22"/>
          </w:rPr>
          <w:tab/>
        </w:r>
        <w:r w:rsidRPr="00215C6D">
          <w:rPr>
            <w:rStyle w:val="Hyperlink"/>
          </w:rPr>
          <w:t>Поиск заказов (SearchOrders)</w:t>
        </w:r>
        <w:r>
          <w:rPr>
            <w:noProof/>
            <w:webHidden/>
          </w:rPr>
          <w:tab/>
        </w:r>
        <w:r>
          <w:rPr>
            <w:noProof/>
            <w:webHidden/>
          </w:rPr>
          <w:fldChar w:fldCharType="begin"/>
        </w:r>
        <w:r>
          <w:rPr>
            <w:noProof/>
            <w:webHidden/>
          </w:rPr>
          <w:instrText xml:space="preserve"> PAGEREF _Toc370582914 \h </w:instrText>
        </w:r>
        <w:r>
          <w:rPr>
            <w:noProof/>
            <w:webHidden/>
          </w:rPr>
        </w:r>
        <w:r>
          <w:rPr>
            <w:noProof/>
            <w:webHidden/>
          </w:rPr>
          <w:fldChar w:fldCharType="separate"/>
        </w:r>
        <w:r>
          <w:rPr>
            <w:noProof/>
            <w:webHidden/>
          </w:rPr>
          <w:t>101</w:t>
        </w:r>
        <w:r>
          <w:rPr>
            <w:noProof/>
            <w:webHidden/>
          </w:rPr>
          <w:fldChar w:fldCharType="end"/>
        </w:r>
      </w:hyperlink>
    </w:p>
    <w:p w14:paraId="2D21B54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5" w:history="1">
        <w:r w:rsidRPr="00215C6D">
          <w:rPr>
            <w:rStyle w:val="Hyperlink"/>
          </w:rPr>
          <w:t>3.1.22.1</w:t>
        </w:r>
        <w:r>
          <w:rPr>
            <w:rFonts w:asciiTheme="minorHAnsi" w:eastAsiaTheme="minorEastAsia" w:hAnsiTheme="minorHAnsi" w:cstheme="minorBidi"/>
            <w:noProof/>
            <w:sz w:val="22"/>
            <w:szCs w:val="22"/>
          </w:rPr>
          <w:tab/>
        </w:r>
        <w:r w:rsidRPr="00215C6D">
          <w:rPr>
            <w:rStyle w:val="Hyperlink"/>
          </w:rPr>
          <w:t>Карточка опрации</w:t>
        </w:r>
        <w:r>
          <w:rPr>
            <w:noProof/>
            <w:webHidden/>
          </w:rPr>
          <w:tab/>
        </w:r>
        <w:r>
          <w:rPr>
            <w:noProof/>
            <w:webHidden/>
          </w:rPr>
          <w:fldChar w:fldCharType="begin"/>
        </w:r>
        <w:r>
          <w:rPr>
            <w:noProof/>
            <w:webHidden/>
          </w:rPr>
          <w:instrText xml:space="preserve"> PAGEREF _Toc370582915 \h </w:instrText>
        </w:r>
        <w:r>
          <w:rPr>
            <w:noProof/>
            <w:webHidden/>
          </w:rPr>
        </w:r>
        <w:r>
          <w:rPr>
            <w:noProof/>
            <w:webHidden/>
          </w:rPr>
          <w:fldChar w:fldCharType="separate"/>
        </w:r>
        <w:r>
          <w:rPr>
            <w:noProof/>
            <w:webHidden/>
          </w:rPr>
          <w:t>101</w:t>
        </w:r>
        <w:r>
          <w:rPr>
            <w:noProof/>
            <w:webHidden/>
          </w:rPr>
          <w:fldChar w:fldCharType="end"/>
        </w:r>
      </w:hyperlink>
    </w:p>
    <w:p w14:paraId="013455A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6" w:history="1">
        <w:r w:rsidRPr="00215C6D">
          <w:rPr>
            <w:rStyle w:val="Hyperlink"/>
          </w:rPr>
          <w:t>3.1.22.2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_Toc370582916 \h </w:instrText>
        </w:r>
        <w:r>
          <w:rPr>
            <w:noProof/>
            <w:webHidden/>
          </w:rPr>
        </w:r>
        <w:r>
          <w:rPr>
            <w:noProof/>
            <w:webHidden/>
          </w:rPr>
          <w:fldChar w:fldCharType="separate"/>
        </w:r>
        <w:r>
          <w:rPr>
            <w:noProof/>
            <w:webHidden/>
          </w:rPr>
          <w:t>101</w:t>
        </w:r>
        <w:r>
          <w:rPr>
            <w:noProof/>
            <w:webHidden/>
          </w:rPr>
          <w:fldChar w:fldCharType="end"/>
        </w:r>
      </w:hyperlink>
    </w:p>
    <w:p w14:paraId="4FC616D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7" w:history="1">
        <w:r w:rsidRPr="00215C6D">
          <w:rPr>
            <w:rStyle w:val="Hyperlink"/>
          </w:rPr>
          <w:t>3.1.22.3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_Toc370582917 \h </w:instrText>
        </w:r>
        <w:r>
          <w:rPr>
            <w:noProof/>
            <w:webHidden/>
          </w:rPr>
        </w:r>
        <w:r>
          <w:rPr>
            <w:noProof/>
            <w:webHidden/>
          </w:rPr>
          <w:fldChar w:fldCharType="separate"/>
        </w:r>
        <w:r>
          <w:rPr>
            <w:noProof/>
            <w:webHidden/>
          </w:rPr>
          <w:t>101</w:t>
        </w:r>
        <w:r>
          <w:rPr>
            <w:noProof/>
            <w:webHidden/>
          </w:rPr>
          <w:fldChar w:fldCharType="end"/>
        </w:r>
      </w:hyperlink>
    </w:p>
    <w:p w14:paraId="7D6650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8" w:history="1">
        <w:r w:rsidRPr="00215C6D">
          <w:rPr>
            <w:rStyle w:val="Hyperlink"/>
          </w:rPr>
          <w:t>3.1.22.4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_Toc370582918 \h </w:instrText>
        </w:r>
        <w:r>
          <w:rPr>
            <w:noProof/>
            <w:webHidden/>
          </w:rPr>
        </w:r>
        <w:r>
          <w:rPr>
            <w:noProof/>
            <w:webHidden/>
          </w:rPr>
          <w:fldChar w:fldCharType="separate"/>
        </w:r>
        <w:r>
          <w:rPr>
            <w:noProof/>
            <w:webHidden/>
          </w:rPr>
          <w:t>101</w:t>
        </w:r>
        <w:r>
          <w:rPr>
            <w:noProof/>
            <w:webHidden/>
          </w:rPr>
          <w:fldChar w:fldCharType="end"/>
        </w:r>
      </w:hyperlink>
    </w:p>
    <w:p w14:paraId="592B3E7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19" w:history="1">
        <w:r w:rsidRPr="00215C6D">
          <w:rPr>
            <w:rStyle w:val="Hyperlink"/>
          </w:rPr>
          <w:t>3.1.22.5</w:t>
        </w:r>
        <w:r>
          <w:rPr>
            <w:rFonts w:asciiTheme="minorHAnsi" w:eastAsiaTheme="minorEastAsia" w:hAnsiTheme="minorHAnsi" w:cstheme="minorBidi"/>
            <w:noProof/>
            <w:sz w:val="22"/>
            <w:szCs w:val="22"/>
          </w:rPr>
          <w:tab/>
        </w:r>
        <w:r w:rsidRPr="00215C6D">
          <w:rPr>
            <w:rStyle w:val="Hyperlink"/>
          </w:rPr>
          <w:t>Выходные параметры</w:t>
        </w:r>
        <w:r>
          <w:rPr>
            <w:noProof/>
            <w:webHidden/>
          </w:rPr>
          <w:tab/>
        </w:r>
        <w:r>
          <w:rPr>
            <w:noProof/>
            <w:webHidden/>
          </w:rPr>
          <w:fldChar w:fldCharType="begin"/>
        </w:r>
        <w:r>
          <w:rPr>
            <w:noProof/>
            <w:webHidden/>
          </w:rPr>
          <w:instrText xml:space="preserve"> PAGEREF _Toc370582919 \h </w:instrText>
        </w:r>
        <w:r>
          <w:rPr>
            <w:noProof/>
            <w:webHidden/>
          </w:rPr>
        </w:r>
        <w:r>
          <w:rPr>
            <w:noProof/>
            <w:webHidden/>
          </w:rPr>
          <w:fldChar w:fldCharType="separate"/>
        </w:r>
        <w:r>
          <w:rPr>
            <w:noProof/>
            <w:webHidden/>
          </w:rPr>
          <w:t>103</w:t>
        </w:r>
        <w:r>
          <w:rPr>
            <w:noProof/>
            <w:webHidden/>
          </w:rPr>
          <w:fldChar w:fldCharType="end"/>
        </w:r>
      </w:hyperlink>
    </w:p>
    <w:p w14:paraId="6B08B17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0" w:history="1">
        <w:r w:rsidRPr="00215C6D">
          <w:rPr>
            <w:rStyle w:val="Hyperlink"/>
          </w:rPr>
          <w:t>3.1.22.6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_Toc370582920 \h </w:instrText>
        </w:r>
        <w:r>
          <w:rPr>
            <w:noProof/>
            <w:webHidden/>
          </w:rPr>
        </w:r>
        <w:r>
          <w:rPr>
            <w:noProof/>
            <w:webHidden/>
          </w:rPr>
          <w:fldChar w:fldCharType="separate"/>
        </w:r>
        <w:r>
          <w:rPr>
            <w:noProof/>
            <w:webHidden/>
          </w:rPr>
          <w:t>103</w:t>
        </w:r>
        <w:r>
          <w:rPr>
            <w:noProof/>
            <w:webHidden/>
          </w:rPr>
          <w:fldChar w:fldCharType="end"/>
        </w:r>
      </w:hyperlink>
    </w:p>
    <w:p w14:paraId="478C6E88" w14:textId="77777777" w:rsidR="00CF42A6" w:rsidRDefault="00CF42A6">
      <w:pPr>
        <w:pStyle w:val="TOC3"/>
        <w:rPr>
          <w:rFonts w:asciiTheme="minorHAnsi" w:eastAsiaTheme="minorEastAsia" w:hAnsiTheme="minorHAnsi" w:cstheme="minorBidi"/>
          <w:iCs w:val="0"/>
          <w:noProof/>
          <w:sz w:val="22"/>
          <w:szCs w:val="22"/>
        </w:rPr>
      </w:pPr>
      <w:hyperlink w:anchor="_Toc370582921" w:history="1">
        <w:r w:rsidRPr="00215C6D">
          <w:rPr>
            <w:rStyle w:val="Hyperlink"/>
          </w:rPr>
          <w:t>3.1.37.</w:t>
        </w:r>
        <w:r>
          <w:rPr>
            <w:rFonts w:asciiTheme="minorHAnsi" w:eastAsiaTheme="minorEastAsia" w:hAnsiTheme="minorHAnsi" w:cstheme="minorBidi"/>
            <w:iCs w:val="0"/>
            <w:noProof/>
            <w:sz w:val="22"/>
            <w:szCs w:val="22"/>
          </w:rPr>
          <w:tab/>
        </w:r>
        <w:r w:rsidRPr="00215C6D">
          <w:rPr>
            <w:rStyle w:val="Hyperlink"/>
          </w:rPr>
          <w:t>Обновление статусов заказов (ChangeOrdersStatuses)</w:t>
        </w:r>
        <w:r>
          <w:rPr>
            <w:noProof/>
            <w:webHidden/>
          </w:rPr>
          <w:tab/>
        </w:r>
        <w:r>
          <w:rPr>
            <w:noProof/>
            <w:webHidden/>
          </w:rPr>
          <w:fldChar w:fldCharType="begin"/>
        </w:r>
        <w:r>
          <w:rPr>
            <w:noProof/>
            <w:webHidden/>
          </w:rPr>
          <w:instrText xml:space="preserve"> PAGEREF _Toc370582921 \h </w:instrText>
        </w:r>
        <w:r>
          <w:rPr>
            <w:noProof/>
            <w:webHidden/>
          </w:rPr>
        </w:r>
        <w:r>
          <w:rPr>
            <w:noProof/>
            <w:webHidden/>
          </w:rPr>
          <w:fldChar w:fldCharType="separate"/>
        </w:r>
        <w:r>
          <w:rPr>
            <w:noProof/>
            <w:webHidden/>
          </w:rPr>
          <w:t>104</w:t>
        </w:r>
        <w:r>
          <w:rPr>
            <w:noProof/>
            <w:webHidden/>
          </w:rPr>
          <w:fldChar w:fldCharType="end"/>
        </w:r>
      </w:hyperlink>
    </w:p>
    <w:p w14:paraId="717924A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2" w:history="1">
        <w:r w:rsidRPr="00215C6D">
          <w:rPr>
            <w:rStyle w:val="Hyperlink"/>
          </w:rPr>
          <w:t>3.1.37.1.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_Toc370582922 \h </w:instrText>
        </w:r>
        <w:r>
          <w:rPr>
            <w:noProof/>
            <w:webHidden/>
          </w:rPr>
        </w:r>
        <w:r>
          <w:rPr>
            <w:noProof/>
            <w:webHidden/>
          </w:rPr>
          <w:fldChar w:fldCharType="separate"/>
        </w:r>
        <w:r>
          <w:rPr>
            <w:noProof/>
            <w:webHidden/>
          </w:rPr>
          <w:t>104</w:t>
        </w:r>
        <w:r>
          <w:rPr>
            <w:noProof/>
            <w:webHidden/>
          </w:rPr>
          <w:fldChar w:fldCharType="end"/>
        </w:r>
      </w:hyperlink>
    </w:p>
    <w:p w14:paraId="4F80254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3" w:history="1">
        <w:r w:rsidRPr="00215C6D">
          <w:rPr>
            <w:rStyle w:val="Hyperlink"/>
          </w:rPr>
          <w:t>3.1.37.2.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_Toc370582923 \h </w:instrText>
        </w:r>
        <w:r>
          <w:rPr>
            <w:noProof/>
            <w:webHidden/>
          </w:rPr>
        </w:r>
        <w:r>
          <w:rPr>
            <w:noProof/>
            <w:webHidden/>
          </w:rPr>
          <w:fldChar w:fldCharType="separate"/>
        </w:r>
        <w:r>
          <w:rPr>
            <w:noProof/>
            <w:webHidden/>
          </w:rPr>
          <w:t>104</w:t>
        </w:r>
        <w:r>
          <w:rPr>
            <w:noProof/>
            <w:webHidden/>
          </w:rPr>
          <w:fldChar w:fldCharType="end"/>
        </w:r>
      </w:hyperlink>
    </w:p>
    <w:p w14:paraId="02233CD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4" w:history="1">
        <w:r w:rsidRPr="00215C6D">
          <w:rPr>
            <w:rStyle w:val="Hyperlink"/>
          </w:rPr>
          <w:t>3.1.37.3.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_Toc370582924 \h </w:instrText>
        </w:r>
        <w:r>
          <w:rPr>
            <w:noProof/>
            <w:webHidden/>
          </w:rPr>
        </w:r>
        <w:r>
          <w:rPr>
            <w:noProof/>
            <w:webHidden/>
          </w:rPr>
          <w:fldChar w:fldCharType="separate"/>
        </w:r>
        <w:r>
          <w:rPr>
            <w:noProof/>
            <w:webHidden/>
          </w:rPr>
          <w:t>104</w:t>
        </w:r>
        <w:r>
          <w:rPr>
            <w:noProof/>
            <w:webHidden/>
          </w:rPr>
          <w:fldChar w:fldCharType="end"/>
        </w:r>
      </w:hyperlink>
    </w:p>
    <w:p w14:paraId="1CE2878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5" w:history="1">
        <w:r w:rsidRPr="00215C6D">
          <w:rPr>
            <w:rStyle w:val="Hyperlink"/>
          </w:rPr>
          <w:t>3.1.37.4.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_Toc370582925 \h </w:instrText>
        </w:r>
        <w:r>
          <w:rPr>
            <w:noProof/>
            <w:webHidden/>
          </w:rPr>
        </w:r>
        <w:r>
          <w:rPr>
            <w:noProof/>
            <w:webHidden/>
          </w:rPr>
          <w:fldChar w:fldCharType="separate"/>
        </w:r>
        <w:r>
          <w:rPr>
            <w:noProof/>
            <w:webHidden/>
          </w:rPr>
          <w:t>104</w:t>
        </w:r>
        <w:r>
          <w:rPr>
            <w:noProof/>
            <w:webHidden/>
          </w:rPr>
          <w:fldChar w:fldCharType="end"/>
        </w:r>
      </w:hyperlink>
    </w:p>
    <w:p w14:paraId="397559E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6" w:history="1">
        <w:r w:rsidRPr="00215C6D">
          <w:rPr>
            <w:rStyle w:val="Hyperlink"/>
          </w:rPr>
          <w:t>3.1.37.5.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_Toc370582926 \h </w:instrText>
        </w:r>
        <w:r>
          <w:rPr>
            <w:noProof/>
            <w:webHidden/>
          </w:rPr>
        </w:r>
        <w:r>
          <w:rPr>
            <w:noProof/>
            <w:webHidden/>
          </w:rPr>
          <w:fldChar w:fldCharType="separate"/>
        </w:r>
        <w:r>
          <w:rPr>
            <w:noProof/>
            <w:webHidden/>
          </w:rPr>
          <w:t>104</w:t>
        </w:r>
        <w:r>
          <w:rPr>
            <w:noProof/>
            <w:webHidden/>
          </w:rPr>
          <w:fldChar w:fldCharType="end"/>
        </w:r>
      </w:hyperlink>
    </w:p>
    <w:p w14:paraId="66079F7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7" w:history="1">
        <w:r w:rsidRPr="00215C6D">
          <w:rPr>
            <w:rStyle w:val="Hyperlink"/>
          </w:rPr>
          <w:t>3.1.37.6.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_Toc370582927 \h </w:instrText>
        </w:r>
        <w:r>
          <w:rPr>
            <w:noProof/>
            <w:webHidden/>
          </w:rPr>
        </w:r>
        <w:r>
          <w:rPr>
            <w:noProof/>
            <w:webHidden/>
          </w:rPr>
          <w:fldChar w:fldCharType="separate"/>
        </w:r>
        <w:r>
          <w:rPr>
            <w:noProof/>
            <w:webHidden/>
          </w:rPr>
          <w:t>104</w:t>
        </w:r>
        <w:r>
          <w:rPr>
            <w:noProof/>
            <w:webHidden/>
          </w:rPr>
          <w:fldChar w:fldCharType="end"/>
        </w:r>
      </w:hyperlink>
    </w:p>
    <w:p w14:paraId="4D7D147C" w14:textId="77777777" w:rsidR="00CF42A6" w:rsidRDefault="00CF42A6">
      <w:pPr>
        <w:pStyle w:val="TOC3"/>
        <w:rPr>
          <w:rFonts w:asciiTheme="minorHAnsi" w:eastAsiaTheme="minorEastAsia" w:hAnsiTheme="minorHAnsi" w:cstheme="minorBidi"/>
          <w:iCs w:val="0"/>
          <w:noProof/>
          <w:sz w:val="22"/>
          <w:szCs w:val="22"/>
        </w:rPr>
      </w:pPr>
      <w:hyperlink w:anchor="_Toc370582928" w:history="1">
        <w:r w:rsidRPr="00215C6D">
          <w:rPr>
            <w:rStyle w:val="Hyperlink"/>
          </w:rPr>
          <w:t>3.1.23</w:t>
        </w:r>
        <w:r>
          <w:rPr>
            <w:rFonts w:asciiTheme="minorHAnsi" w:eastAsiaTheme="minorEastAsia" w:hAnsiTheme="minorHAnsi" w:cstheme="minorBidi"/>
            <w:iCs w:val="0"/>
            <w:noProof/>
            <w:sz w:val="22"/>
            <w:szCs w:val="22"/>
          </w:rPr>
          <w:tab/>
        </w:r>
        <w:r w:rsidRPr="00215C6D">
          <w:rPr>
            <w:rStyle w:val="Hyperlink"/>
          </w:rPr>
          <w:t>Просмотр истории смены статусов заказа (GetOrderStatusesHistory)</w:t>
        </w:r>
        <w:r>
          <w:rPr>
            <w:noProof/>
            <w:webHidden/>
          </w:rPr>
          <w:tab/>
        </w:r>
        <w:r>
          <w:rPr>
            <w:noProof/>
            <w:webHidden/>
          </w:rPr>
          <w:fldChar w:fldCharType="begin"/>
        </w:r>
        <w:r>
          <w:rPr>
            <w:noProof/>
            <w:webHidden/>
          </w:rPr>
          <w:instrText xml:space="preserve"> PAGEREF _Toc370582928 \h </w:instrText>
        </w:r>
        <w:r>
          <w:rPr>
            <w:noProof/>
            <w:webHidden/>
          </w:rPr>
        </w:r>
        <w:r>
          <w:rPr>
            <w:noProof/>
            <w:webHidden/>
          </w:rPr>
          <w:fldChar w:fldCharType="separate"/>
        </w:r>
        <w:r>
          <w:rPr>
            <w:noProof/>
            <w:webHidden/>
          </w:rPr>
          <w:t>105</w:t>
        </w:r>
        <w:r>
          <w:rPr>
            <w:noProof/>
            <w:webHidden/>
          </w:rPr>
          <w:fldChar w:fldCharType="end"/>
        </w:r>
      </w:hyperlink>
    </w:p>
    <w:p w14:paraId="5287AFB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29" w:history="1">
        <w:r w:rsidRPr="00215C6D">
          <w:rPr>
            <w:rStyle w:val="Hyperlink"/>
          </w:rPr>
          <w:t>3.1.23.1</w:t>
        </w:r>
        <w:r>
          <w:rPr>
            <w:rFonts w:asciiTheme="minorHAnsi" w:eastAsiaTheme="minorEastAsia" w:hAnsiTheme="minorHAnsi" w:cstheme="minorBidi"/>
            <w:noProof/>
            <w:sz w:val="22"/>
            <w:szCs w:val="22"/>
          </w:rPr>
          <w:tab/>
        </w:r>
        <w:r w:rsidRPr="00215C6D">
          <w:rPr>
            <w:rStyle w:val="Hyperlink"/>
          </w:rPr>
          <w:t>Карточка опрации</w:t>
        </w:r>
        <w:r>
          <w:rPr>
            <w:noProof/>
            <w:webHidden/>
          </w:rPr>
          <w:tab/>
        </w:r>
        <w:r>
          <w:rPr>
            <w:noProof/>
            <w:webHidden/>
          </w:rPr>
          <w:fldChar w:fldCharType="begin"/>
        </w:r>
        <w:r>
          <w:rPr>
            <w:noProof/>
            <w:webHidden/>
          </w:rPr>
          <w:instrText xml:space="preserve"> PAGEREF _Toc370582929 \h </w:instrText>
        </w:r>
        <w:r>
          <w:rPr>
            <w:noProof/>
            <w:webHidden/>
          </w:rPr>
        </w:r>
        <w:r>
          <w:rPr>
            <w:noProof/>
            <w:webHidden/>
          </w:rPr>
          <w:fldChar w:fldCharType="separate"/>
        </w:r>
        <w:r>
          <w:rPr>
            <w:noProof/>
            <w:webHidden/>
          </w:rPr>
          <w:t>105</w:t>
        </w:r>
        <w:r>
          <w:rPr>
            <w:noProof/>
            <w:webHidden/>
          </w:rPr>
          <w:fldChar w:fldCharType="end"/>
        </w:r>
      </w:hyperlink>
    </w:p>
    <w:p w14:paraId="3A6DC59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0" w:history="1">
        <w:r w:rsidRPr="00215C6D">
          <w:rPr>
            <w:rStyle w:val="Hyperlink"/>
          </w:rPr>
          <w:t>3.1.23.2</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_Toc370582930 \h </w:instrText>
        </w:r>
        <w:r>
          <w:rPr>
            <w:noProof/>
            <w:webHidden/>
          </w:rPr>
        </w:r>
        <w:r>
          <w:rPr>
            <w:noProof/>
            <w:webHidden/>
          </w:rPr>
          <w:fldChar w:fldCharType="separate"/>
        </w:r>
        <w:r>
          <w:rPr>
            <w:noProof/>
            <w:webHidden/>
          </w:rPr>
          <w:t>105</w:t>
        </w:r>
        <w:r>
          <w:rPr>
            <w:noProof/>
            <w:webHidden/>
          </w:rPr>
          <w:fldChar w:fldCharType="end"/>
        </w:r>
      </w:hyperlink>
    </w:p>
    <w:p w14:paraId="204138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1" w:history="1">
        <w:r w:rsidRPr="00215C6D">
          <w:rPr>
            <w:rStyle w:val="Hyperlink"/>
          </w:rPr>
          <w:t>3.1.23.3</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_Toc370582931 \h </w:instrText>
        </w:r>
        <w:r>
          <w:rPr>
            <w:noProof/>
            <w:webHidden/>
          </w:rPr>
        </w:r>
        <w:r>
          <w:rPr>
            <w:noProof/>
            <w:webHidden/>
          </w:rPr>
          <w:fldChar w:fldCharType="separate"/>
        </w:r>
        <w:r>
          <w:rPr>
            <w:noProof/>
            <w:webHidden/>
          </w:rPr>
          <w:t>105</w:t>
        </w:r>
        <w:r>
          <w:rPr>
            <w:noProof/>
            <w:webHidden/>
          </w:rPr>
          <w:fldChar w:fldCharType="end"/>
        </w:r>
      </w:hyperlink>
    </w:p>
    <w:p w14:paraId="0128E98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2" w:history="1">
        <w:r w:rsidRPr="00215C6D">
          <w:rPr>
            <w:rStyle w:val="Hyperlink"/>
          </w:rPr>
          <w:t>3.1.23.4</w:t>
        </w:r>
        <w:r>
          <w:rPr>
            <w:rFonts w:asciiTheme="minorHAnsi" w:eastAsiaTheme="minorEastAsia" w:hAnsiTheme="minorHAnsi" w:cstheme="minorBidi"/>
            <w:noProof/>
            <w:sz w:val="22"/>
            <w:szCs w:val="22"/>
          </w:rPr>
          <w:tab/>
        </w:r>
        <w:r w:rsidRPr="00215C6D">
          <w:rPr>
            <w:rStyle w:val="Hyperlink"/>
          </w:rPr>
          <w:t>Выходные параметры</w:t>
        </w:r>
        <w:r>
          <w:rPr>
            <w:noProof/>
            <w:webHidden/>
          </w:rPr>
          <w:tab/>
        </w:r>
        <w:r>
          <w:rPr>
            <w:noProof/>
            <w:webHidden/>
          </w:rPr>
          <w:fldChar w:fldCharType="begin"/>
        </w:r>
        <w:r>
          <w:rPr>
            <w:noProof/>
            <w:webHidden/>
          </w:rPr>
          <w:instrText xml:space="preserve"> PAGEREF _Toc370582932 \h </w:instrText>
        </w:r>
        <w:r>
          <w:rPr>
            <w:noProof/>
            <w:webHidden/>
          </w:rPr>
        </w:r>
        <w:r>
          <w:rPr>
            <w:noProof/>
            <w:webHidden/>
          </w:rPr>
          <w:fldChar w:fldCharType="separate"/>
        </w:r>
        <w:r>
          <w:rPr>
            <w:noProof/>
            <w:webHidden/>
          </w:rPr>
          <w:t>106</w:t>
        </w:r>
        <w:r>
          <w:rPr>
            <w:noProof/>
            <w:webHidden/>
          </w:rPr>
          <w:fldChar w:fldCharType="end"/>
        </w:r>
      </w:hyperlink>
    </w:p>
    <w:p w14:paraId="1993598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3" w:history="1">
        <w:r w:rsidRPr="00215C6D">
          <w:rPr>
            <w:rStyle w:val="Hyperlink"/>
          </w:rPr>
          <w:t>3.1.23.5</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_Toc370582933 \h </w:instrText>
        </w:r>
        <w:r>
          <w:rPr>
            <w:noProof/>
            <w:webHidden/>
          </w:rPr>
        </w:r>
        <w:r>
          <w:rPr>
            <w:noProof/>
            <w:webHidden/>
          </w:rPr>
          <w:fldChar w:fldCharType="separate"/>
        </w:r>
        <w:r>
          <w:rPr>
            <w:noProof/>
            <w:webHidden/>
          </w:rPr>
          <w:t>106</w:t>
        </w:r>
        <w:r>
          <w:rPr>
            <w:noProof/>
            <w:webHidden/>
          </w:rPr>
          <w:fldChar w:fldCharType="end"/>
        </w:r>
      </w:hyperlink>
    </w:p>
    <w:p w14:paraId="44DE4B16" w14:textId="77777777" w:rsidR="00CF42A6" w:rsidRDefault="00CF42A6">
      <w:pPr>
        <w:pStyle w:val="TOC3"/>
        <w:rPr>
          <w:rFonts w:asciiTheme="minorHAnsi" w:eastAsiaTheme="minorEastAsia" w:hAnsiTheme="minorHAnsi" w:cstheme="minorBidi"/>
          <w:iCs w:val="0"/>
          <w:noProof/>
          <w:sz w:val="22"/>
          <w:szCs w:val="22"/>
        </w:rPr>
      </w:pPr>
      <w:hyperlink w:anchor="_Toc370582935" w:history="1">
        <w:r w:rsidRPr="00215C6D">
          <w:rPr>
            <w:rStyle w:val="Hyperlink"/>
          </w:rPr>
          <w:t>3.1.39.</w:t>
        </w:r>
        <w:r>
          <w:rPr>
            <w:rFonts w:asciiTheme="minorHAnsi" w:eastAsiaTheme="minorEastAsia" w:hAnsiTheme="minorHAnsi" w:cstheme="minorBidi"/>
            <w:iCs w:val="0"/>
            <w:noProof/>
            <w:sz w:val="22"/>
            <w:szCs w:val="22"/>
          </w:rPr>
          <w:tab/>
        </w:r>
        <w:r w:rsidRPr="00215C6D">
          <w:rPr>
            <w:rStyle w:val="Hyperlink"/>
          </w:rPr>
          <w:t>Обновление описание статуса заказа (ChangeOrdersStatusDescription)</w:t>
        </w:r>
        <w:r>
          <w:rPr>
            <w:noProof/>
            <w:webHidden/>
          </w:rPr>
          <w:tab/>
        </w:r>
        <w:r>
          <w:rPr>
            <w:noProof/>
            <w:webHidden/>
          </w:rPr>
          <w:fldChar w:fldCharType="begin"/>
        </w:r>
        <w:r>
          <w:rPr>
            <w:noProof/>
            <w:webHidden/>
          </w:rPr>
          <w:instrText xml:space="preserve"> PAGEREF _Toc370582935 \h </w:instrText>
        </w:r>
        <w:r>
          <w:rPr>
            <w:noProof/>
            <w:webHidden/>
          </w:rPr>
        </w:r>
        <w:r>
          <w:rPr>
            <w:noProof/>
            <w:webHidden/>
          </w:rPr>
          <w:fldChar w:fldCharType="separate"/>
        </w:r>
        <w:r>
          <w:rPr>
            <w:noProof/>
            <w:webHidden/>
          </w:rPr>
          <w:t>106</w:t>
        </w:r>
        <w:r>
          <w:rPr>
            <w:noProof/>
            <w:webHidden/>
          </w:rPr>
          <w:fldChar w:fldCharType="end"/>
        </w:r>
      </w:hyperlink>
    </w:p>
    <w:p w14:paraId="1EF3756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6" w:history="1">
        <w:r w:rsidRPr="00215C6D">
          <w:rPr>
            <w:rStyle w:val="Hyperlink"/>
          </w:rPr>
          <w:t>3.1.39.1.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_Toc370582936 \h </w:instrText>
        </w:r>
        <w:r>
          <w:rPr>
            <w:noProof/>
            <w:webHidden/>
          </w:rPr>
        </w:r>
        <w:r>
          <w:rPr>
            <w:noProof/>
            <w:webHidden/>
          </w:rPr>
          <w:fldChar w:fldCharType="separate"/>
        </w:r>
        <w:r>
          <w:rPr>
            <w:noProof/>
            <w:webHidden/>
          </w:rPr>
          <w:t>106</w:t>
        </w:r>
        <w:r>
          <w:rPr>
            <w:noProof/>
            <w:webHidden/>
          </w:rPr>
          <w:fldChar w:fldCharType="end"/>
        </w:r>
      </w:hyperlink>
    </w:p>
    <w:p w14:paraId="7CECC47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7" w:history="1">
        <w:r w:rsidRPr="00215C6D">
          <w:rPr>
            <w:rStyle w:val="Hyperlink"/>
          </w:rPr>
          <w:t>3.1.39.2.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_Toc370582937 \h </w:instrText>
        </w:r>
        <w:r>
          <w:rPr>
            <w:noProof/>
            <w:webHidden/>
          </w:rPr>
        </w:r>
        <w:r>
          <w:rPr>
            <w:noProof/>
            <w:webHidden/>
          </w:rPr>
          <w:fldChar w:fldCharType="separate"/>
        </w:r>
        <w:r>
          <w:rPr>
            <w:noProof/>
            <w:webHidden/>
          </w:rPr>
          <w:t>107</w:t>
        </w:r>
        <w:r>
          <w:rPr>
            <w:noProof/>
            <w:webHidden/>
          </w:rPr>
          <w:fldChar w:fldCharType="end"/>
        </w:r>
      </w:hyperlink>
    </w:p>
    <w:p w14:paraId="223907D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8" w:history="1">
        <w:r w:rsidRPr="00215C6D">
          <w:rPr>
            <w:rStyle w:val="Hyperlink"/>
          </w:rPr>
          <w:t>3.1.39.3.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_Toc370582938 \h </w:instrText>
        </w:r>
        <w:r>
          <w:rPr>
            <w:noProof/>
            <w:webHidden/>
          </w:rPr>
        </w:r>
        <w:r>
          <w:rPr>
            <w:noProof/>
            <w:webHidden/>
          </w:rPr>
          <w:fldChar w:fldCharType="separate"/>
        </w:r>
        <w:r>
          <w:rPr>
            <w:noProof/>
            <w:webHidden/>
          </w:rPr>
          <w:t>107</w:t>
        </w:r>
        <w:r>
          <w:rPr>
            <w:noProof/>
            <w:webHidden/>
          </w:rPr>
          <w:fldChar w:fldCharType="end"/>
        </w:r>
      </w:hyperlink>
    </w:p>
    <w:p w14:paraId="00EE35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39" w:history="1">
        <w:r w:rsidRPr="00215C6D">
          <w:rPr>
            <w:rStyle w:val="Hyperlink"/>
          </w:rPr>
          <w:t>3.1.39.4.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_Toc370582939 \h </w:instrText>
        </w:r>
        <w:r>
          <w:rPr>
            <w:noProof/>
            <w:webHidden/>
          </w:rPr>
        </w:r>
        <w:r>
          <w:rPr>
            <w:noProof/>
            <w:webHidden/>
          </w:rPr>
          <w:fldChar w:fldCharType="separate"/>
        </w:r>
        <w:r>
          <w:rPr>
            <w:noProof/>
            <w:webHidden/>
          </w:rPr>
          <w:t>107</w:t>
        </w:r>
        <w:r>
          <w:rPr>
            <w:noProof/>
            <w:webHidden/>
          </w:rPr>
          <w:fldChar w:fldCharType="end"/>
        </w:r>
      </w:hyperlink>
    </w:p>
    <w:p w14:paraId="4D8EB3C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0" w:history="1">
        <w:r w:rsidRPr="00215C6D">
          <w:rPr>
            <w:rStyle w:val="Hyperlink"/>
          </w:rPr>
          <w:t>3.1.39.5.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_Toc370582940 \h </w:instrText>
        </w:r>
        <w:r>
          <w:rPr>
            <w:noProof/>
            <w:webHidden/>
          </w:rPr>
        </w:r>
        <w:r>
          <w:rPr>
            <w:noProof/>
            <w:webHidden/>
          </w:rPr>
          <w:fldChar w:fldCharType="separate"/>
        </w:r>
        <w:r>
          <w:rPr>
            <w:noProof/>
            <w:webHidden/>
          </w:rPr>
          <w:t>107</w:t>
        </w:r>
        <w:r>
          <w:rPr>
            <w:noProof/>
            <w:webHidden/>
          </w:rPr>
          <w:fldChar w:fldCharType="end"/>
        </w:r>
      </w:hyperlink>
    </w:p>
    <w:p w14:paraId="769473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1" w:history="1">
        <w:r w:rsidRPr="00215C6D">
          <w:rPr>
            <w:rStyle w:val="Hyperlink"/>
          </w:rPr>
          <w:t>3.1.39.6.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_Toc370582941 \h </w:instrText>
        </w:r>
        <w:r>
          <w:rPr>
            <w:noProof/>
            <w:webHidden/>
          </w:rPr>
        </w:r>
        <w:r>
          <w:rPr>
            <w:noProof/>
            <w:webHidden/>
          </w:rPr>
          <w:fldChar w:fldCharType="separate"/>
        </w:r>
        <w:r>
          <w:rPr>
            <w:noProof/>
            <w:webHidden/>
          </w:rPr>
          <w:t>107</w:t>
        </w:r>
        <w:r>
          <w:rPr>
            <w:noProof/>
            <w:webHidden/>
          </w:rPr>
          <w:fldChar w:fldCharType="end"/>
        </w:r>
      </w:hyperlink>
    </w:p>
    <w:p w14:paraId="3821B061" w14:textId="77777777" w:rsidR="00CF42A6" w:rsidRDefault="00CF42A6">
      <w:pPr>
        <w:pStyle w:val="TOC3"/>
        <w:rPr>
          <w:rFonts w:asciiTheme="minorHAnsi" w:eastAsiaTheme="minorEastAsia" w:hAnsiTheme="minorHAnsi" w:cstheme="minorBidi"/>
          <w:iCs w:val="0"/>
          <w:noProof/>
          <w:sz w:val="22"/>
          <w:szCs w:val="22"/>
        </w:rPr>
      </w:pPr>
      <w:hyperlink w:anchor="_Toc370582942" w:history="1">
        <w:r w:rsidRPr="00215C6D">
          <w:rPr>
            <w:rStyle w:val="Hyperlink"/>
          </w:rPr>
          <w:t>3.1.40.</w:t>
        </w:r>
        <w:r>
          <w:rPr>
            <w:rFonts w:asciiTheme="minorHAnsi" w:eastAsiaTheme="minorEastAsia" w:hAnsiTheme="minorHAnsi" w:cstheme="minorBidi"/>
            <w:iCs w:val="0"/>
            <w:noProof/>
            <w:sz w:val="22"/>
            <w:szCs w:val="22"/>
          </w:rPr>
          <w:tab/>
        </w:r>
        <w:r w:rsidRPr="00215C6D">
          <w:rPr>
            <w:rStyle w:val="Hyperlink"/>
          </w:rPr>
          <w:t>Обновление статусов оплаты заказов (ChangeOrdersPaymentStatuses)</w:t>
        </w:r>
        <w:r>
          <w:rPr>
            <w:noProof/>
            <w:webHidden/>
          </w:rPr>
          <w:tab/>
        </w:r>
        <w:r>
          <w:rPr>
            <w:noProof/>
            <w:webHidden/>
          </w:rPr>
          <w:fldChar w:fldCharType="begin"/>
        </w:r>
        <w:r>
          <w:rPr>
            <w:noProof/>
            <w:webHidden/>
          </w:rPr>
          <w:instrText xml:space="preserve"> PAGEREF _Toc370582942 \h </w:instrText>
        </w:r>
        <w:r>
          <w:rPr>
            <w:noProof/>
            <w:webHidden/>
          </w:rPr>
        </w:r>
        <w:r>
          <w:rPr>
            <w:noProof/>
            <w:webHidden/>
          </w:rPr>
          <w:fldChar w:fldCharType="separate"/>
        </w:r>
        <w:r>
          <w:rPr>
            <w:noProof/>
            <w:webHidden/>
          </w:rPr>
          <w:t>107</w:t>
        </w:r>
        <w:r>
          <w:rPr>
            <w:noProof/>
            <w:webHidden/>
          </w:rPr>
          <w:fldChar w:fldCharType="end"/>
        </w:r>
      </w:hyperlink>
    </w:p>
    <w:p w14:paraId="7F78501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3" w:history="1">
        <w:r w:rsidRPr="00215C6D">
          <w:rPr>
            <w:rStyle w:val="Hyperlink"/>
          </w:rPr>
          <w:t>3.1.40.1.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_Toc370582943 \h </w:instrText>
        </w:r>
        <w:r>
          <w:rPr>
            <w:noProof/>
            <w:webHidden/>
          </w:rPr>
        </w:r>
        <w:r>
          <w:rPr>
            <w:noProof/>
            <w:webHidden/>
          </w:rPr>
          <w:fldChar w:fldCharType="separate"/>
        </w:r>
        <w:r>
          <w:rPr>
            <w:noProof/>
            <w:webHidden/>
          </w:rPr>
          <w:t>107</w:t>
        </w:r>
        <w:r>
          <w:rPr>
            <w:noProof/>
            <w:webHidden/>
          </w:rPr>
          <w:fldChar w:fldCharType="end"/>
        </w:r>
      </w:hyperlink>
    </w:p>
    <w:p w14:paraId="45A4FD1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4" w:history="1">
        <w:r w:rsidRPr="00215C6D">
          <w:rPr>
            <w:rStyle w:val="Hyperlink"/>
          </w:rPr>
          <w:t>3.1.40.2.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_Toc370582944 \h </w:instrText>
        </w:r>
        <w:r>
          <w:rPr>
            <w:noProof/>
            <w:webHidden/>
          </w:rPr>
        </w:r>
        <w:r>
          <w:rPr>
            <w:noProof/>
            <w:webHidden/>
          </w:rPr>
          <w:fldChar w:fldCharType="separate"/>
        </w:r>
        <w:r>
          <w:rPr>
            <w:noProof/>
            <w:webHidden/>
          </w:rPr>
          <w:t>108</w:t>
        </w:r>
        <w:r>
          <w:rPr>
            <w:noProof/>
            <w:webHidden/>
          </w:rPr>
          <w:fldChar w:fldCharType="end"/>
        </w:r>
      </w:hyperlink>
    </w:p>
    <w:p w14:paraId="658F001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5" w:history="1">
        <w:r w:rsidRPr="00215C6D">
          <w:rPr>
            <w:rStyle w:val="Hyperlink"/>
          </w:rPr>
          <w:t>3.1.40.3.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_Toc370582945 \h </w:instrText>
        </w:r>
        <w:r>
          <w:rPr>
            <w:noProof/>
            <w:webHidden/>
          </w:rPr>
        </w:r>
        <w:r>
          <w:rPr>
            <w:noProof/>
            <w:webHidden/>
          </w:rPr>
          <w:fldChar w:fldCharType="separate"/>
        </w:r>
        <w:r>
          <w:rPr>
            <w:noProof/>
            <w:webHidden/>
          </w:rPr>
          <w:t>108</w:t>
        </w:r>
        <w:r>
          <w:rPr>
            <w:noProof/>
            <w:webHidden/>
          </w:rPr>
          <w:fldChar w:fldCharType="end"/>
        </w:r>
      </w:hyperlink>
    </w:p>
    <w:p w14:paraId="3A03B29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6" w:history="1">
        <w:r w:rsidRPr="00215C6D">
          <w:rPr>
            <w:rStyle w:val="Hyperlink"/>
          </w:rPr>
          <w:t>3.1.40.4.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_Toc370582946 \h </w:instrText>
        </w:r>
        <w:r>
          <w:rPr>
            <w:noProof/>
            <w:webHidden/>
          </w:rPr>
        </w:r>
        <w:r>
          <w:rPr>
            <w:noProof/>
            <w:webHidden/>
          </w:rPr>
          <w:fldChar w:fldCharType="separate"/>
        </w:r>
        <w:r>
          <w:rPr>
            <w:noProof/>
            <w:webHidden/>
          </w:rPr>
          <w:t>108</w:t>
        </w:r>
        <w:r>
          <w:rPr>
            <w:noProof/>
            <w:webHidden/>
          </w:rPr>
          <w:fldChar w:fldCharType="end"/>
        </w:r>
      </w:hyperlink>
    </w:p>
    <w:p w14:paraId="3AE85B0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7" w:history="1">
        <w:r w:rsidRPr="00215C6D">
          <w:rPr>
            <w:rStyle w:val="Hyperlink"/>
          </w:rPr>
          <w:t>3.1.40.5.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_Toc370582947 \h </w:instrText>
        </w:r>
        <w:r>
          <w:rPr>
            <w:noProof/>
            <w:webHidden/>
          </w:rPr>
        </w:r>
        <w:r>
          <w:rPr>
            <w:noProof/>
            <w:webHidden/>
          </w:rPr>
          <w:fldChar w:fldCharType="separate"/>
        </w:r>
        <w:r>
          <w:rPr>
            <w:noProof/>
            <w:webHidden/>
          </w:rPr>
          <w:t>108</w:t>
        </w:r>
        <w:r>
          <w:rPr>
            <w:noProof/>
            <w:webHidden/>
          </w:rPr>
          <w:fldChar w:fldCharType="end"/>
        </w:r>
      </w:hyperlink>
    </w:p>
    <w:p w14:paraId="7EF9BAA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48" w:history="1">
        <w:r w:rsidRPr="00215C6D">
          <w:rPr>
            <w:rStyle w:val="Hyperlink"/>
          </w:rPr>
          <w:t>3.1.40.6.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_Toc370582948 \h </w:instrText>
        </w:r>
        <w:r>
          <w:rPr>
            <w:noProof/>
            <w:webHidden/>
          </w:rPr>
        </w:r>
        <w:r>
          <w:rPr>
            <w:noProof/>
            <w:webHidden/>
          </w:rPr>
          <w:fldChar w:fldCharType="separate"/>
        </w:r>
        <w:r>
          <w:rPr>
            <w:noProof/>
            <w:webHidden/>
          </w:rPr>
          <w:t>108</w:t>
        </w:r>
        <w:r>
          <w:rPr>
            <w:noProof/>
            <w:webHidden/>
          </w:rPr>
          <w:fldChar w:fldCharType="end"/>
        </w:r>
      </w:hyperlink>
    </w:p>
    <w:p w14:paraId="4D7B0DC2" w14:textId="77777777" w:rsidR="00CF42A6" w:rsidRDefault="00CF42A6">
      <w:pPr>
        <w:pStyle w:val="TOC3"/>
        <w:rPr>
          <w:rFonts w:asciiTheme="minorHAnsi" w:eastAsiaTheme="minorEastAsia" w:hAnsiTheme="minorHAnsi" w:cstheme="minorBidi"/>
          <w:iCs w:val="0"/>
          <w:noProof/>
          <w:sz w:val="22"/>
          <w:szCs w:val="22"/>
        </w:rPr>
      </w:pPr>
      <w:hyperlink w:anchor="_Toc370582949" w:history="1">
        <w:r w:rsidRPr="00215C6D">
          <w:rPr>
            <w:rStyle w:val="Hyperlink"/>
          </w:rPr>
          <w:t>3.1.41.</w:t>
        </w:r>
        <w:r>
          <w:rPr>
            <w:rFonts w:asciiTheme="minorHAnsi" w:eastAsiaTheme="minorEastAsia" w:hAnsiTheme="minorHAnsi" w:cstheme="minorBidi"/>
            <w:iCs w:val="0"/>
            <w:noProof/>
            <w:sz w:val="22"/>
            <w:szCs w:val="22"/>
          </w:rPr>
          <w:tab/>
        </w:r>
        <w:r w:rsidRPr="00215C6D">
          <w:rPr>
            <w:rStyle w:val="Hyperlink"/>
          </w:rPr>
          <w:t>Обновление статусов оплаты доставки заказов (ChangeOrdersDeliveryStatuses)</w:t>
        </w:r>
        <w:r>
          <w:rPr>
            <w:noProof/>
            <w:webHidden/>
          </w:rPr>
          <w:tab/>
        </w:r>
        <w:r>
          <w:rPr>
            <w:noProof/>
            <w:webHidden/>
          </w:rPr>
          <w:fldChar w:fldCharType="begin"/>
        </w:r>
        <w:r>
          <w:rPr>
            <w:noProof/>
            <w:webHidden/>
          </w:rPr>
          <w:instrText xml:space="preserve"> PAGEREF _Toc370582949 \h </w:instrText>
        </w:r>
        <w:r>
          <w:rPr>
            <w:noProof/>
            <w:webHidden/>
          </w:rPr>
        </w:r>
        <w:r>
          <w:rPr>
            <w:noProof/>
            <w:webHidden/>
          </w:rPr>
          <w:fldChar w:fldCharType="separate"/>
        </w:r>
        <w:r>
          <w:rPr>
            <w:noProof/>
            <w:webHidden/>
          </w:rPr>
          <w:t>109</w:t>
        </w:r>
        <w:r>
          <w:rPr>
            <w:noProof/>
            <w:webHidden/>
          </w:rPr>
          <w:fldChar w:fldCharType="end"/>
        </w:r>
      </w:hyperlink>
    </w:p>
    <w:p w14:paraId="04CBAB0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0" w:history="1">
        <w:r w:rsidRPr="00215C6D">
          <w:rPr>
            <w:rStyle w:val="Hyperlink"/>
          </w:rPr>
          <w:t>3.1.41.1.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_Toc370582950 \h </w:instrText>
        </w:r>
        <w:r>
          <w:rPr>
            <w:noProof/>
            <w:webHidden/>
          </w:rPr>
        </w:r>
        <w:r>
          <w:rPr>
            <w:noProof/>
            <w:webHidden/>
          </w:rPr>
          <w:fldChar w:fldCharType="separate"/>
        </w:r>
        <w:r>
          <w:rPr>
            <w:noProof/>
            <w:webHidden/>
          </w:rPr>
          <w:t>109</w:t>
        </w:r>
        <w:r>
          <w:rPr>
            <w:noProof/>
            <w:webHidden/>
          </w:rPr>
          <w:fldChar w:fldCharType="end"/>
        </w:r>
      </w:hyperlink>
    </w:p>
    <w:p w14:paraId="146C5C4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1" w:history="1">
        <w:r w:rsidRPr="00215C6D">
          <w:rPr>
            <w:rStyle w:val="Hyperlink"/>
          </w:rPr>
          <w:t>3.1.41.2.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_Toc370582951 \h </w:instrText>
        </w:r>
        <w:r>
          <w:rPr>
            <w:noProof/>
            <w:webHidden/>
          </w:rPr>
        </w:r>
        <w:r>
          <w:rPr>
            <w:noProof/>
            <w:webHidden/>
          </w:rPr>
          <w:fldChar w:fldCharType="separate"/>
        </w:r>
        <w:r>
          <w:rPr>
            <w:noProof/>
            <w:webHidden/>
          </w:rPr>
          <w:t>109</w:t>
        </w:r>
        <w:r>
          <w:rPr>
            <w:noProof/>
            <w:webHidden/>
          </w:rPr>
          <w:fldChar w:fldCharType="end"/>
        </w:r>
      </w:hyperlink>
    </w:p>
    <w:p w14:paraId="1C1C962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2" w:history="1">
        <w:r w:rsidRPr="00215C6D">
          <w:rPr>
            <w:rStyle w:val="Hyperlink"/>
          </w:rPr>
          <w:t>3.1.41.3.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_Toc370582952 \h </w:instrText>
        </w:r>
        <w:r>
          <w:rPr>
            <w:noProof/>
            <w:webHidden/>
          </w:rPr>
        </w:r>
        <w:r>
          <w:rPr>
            <w:noProof/>
            <w:webHidden/>
          </w:rPr>
          <w:fldChar w:fldCharType="separate"/>
        </w:r>
        <w:r>
          <w:rPr>
            <w:noProof/>
            <w:webHidden/>
          </w:rPr>
          <w:t>109</w:t>
        </w:r>
        <w:r>
          <w:rPr>
            <w:noProof/>
            <w:webHidden/>
          </w:rPr>
          <w:fldChar w:fldCharType="end"/>
        </w:r>
      </w:hyperlink>
    </w:p>
    <w:p w14:paraId="0FB98D9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3" w:history="1">
        <w:r w:rsidRPr="00215C6D">
          <w:rPr>
            <w:rStyle w:val="Hyperlink"/>
          </w:rPr>
          <w:t>3.1.41.4.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_Toc370582953 \h </w:instrText>
        </w:r>
        <w:r>
          <w:rPr>
            <w:noProof/>
            <w:webHidden/>
          </w:rPr>
        </w:r>
        <w:r>
          <w:rPr>
            <w:noProof/>
            <w:webHidden/>
          </w:rPr>
          <w:fldChar w:fldCharType="separate"/>
        </w:r>
        <w:r>
          <w:rPr>
            <w:noProof/>
            <w:webHidden/>
          </w:rPr>
          <w:t>109</w:t>
        </w:r>
        <w:r>
          <w:rPr>
            <w:noProof/>
            <w:webHidden/>
          </w:rPr>
          <w:fldChar w:fldCharType="end"/>
        </w:r>
      </w:hyperlink>
    </w:p>
    <w:p w14:paraId="5C79CCD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4" w:history="1">
        <w:r w:rsidRPr="00215C6D">
          <w:rPr>
            <w:rStyle w:val="Hyperlink"/>
          </w:rPr>
          <w:t>3.1.41.5.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_Toc370582954 \h </w:instrText>
        </w:r>
        <w:r>
          <w:rPr>
            <w:noProof/>
            <w:webHidden/>
          </w:rPr>
        </w:r>
        <w:r>
          <w:rPr>
            <w:noProof/>
            <w:webHidden/>
          </w:rPr>
          <w:fldChar w:fldCharType="separate"/>
        </w:r>
        <w:r>
          <w:rPr>
            <w:noProof/>
            <w:webHidden/>
          </w:rPr>
          <w:t>109</w:t>
        </w:r>
        <w:r>
          <w:rPr>
            <w:noProof/>
            <w:webHidden/>
          </w:rPr>
          <w:fldChar w:fldCharType="end"/>
        </w:r>
      </w:hyperlink>
    </w:p>
    <w:p w14:paraId="47B559E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5" w:history="1">
        <w:r w:rsidRPr="00215C6D">
          <w:rPr>
            <w:rStyle w:val="Hyperlink"/>
          </w:rPr>
          <w:t>3.1.41.6.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_Toc370582955 \h </w:instrText>
        </w:r>
        <w:r>
          <w:rPr>
            <w:noProof/>
            <w:webHidden/>
          </w:rPr>
        </w:r>
        <w:r>
          <w:rPr>
            <w:noProof/>
            <w:webHidden/>
          </w:rPr>
          <w:fldChar w:fldCharType="separate"/>
        </w:r>
        <w:r>
          <w:rPr>
            <w:noProof/>
            <w:webHidden/>
          </w:rPr>
          <w:t>110</w:t>
        </w:r>
        <w:r>
          <w:rPr>
            <w:noProof/>
            <w:webHidden/>
          </w:rPr>
          <w:fldChar w:fldCharType="end"/>
        </w:r>
      </w:hyperlink>
    </w:p>
    <w:p w14:paraId="134608E6" w14:textId="77777777" w:rsidR="00CF42A6" w:rsidRDefault="00CF42A6">
      <w:pPr>
        <w:pStyle w:val="TOC3"/>
        <w:rPr>
          <w:rFonts w:asciiTheme="minorHAnsi" w:eastAsiaTheme="minorEastAsia" w:hAnsiTheme="minorHAnsi" w:cstheme="minorBidi"/>
          <w:iCs w:val="0"/>
          <w:noProof/>
          <w:sz w:val="22"/>
          <w:szCs w:val="22"/>
        </w:rPr>
      </w:pPr>
      <w:hyperlink w:anchor="_Toc370582956" w:history="1">
        <w:r w:rsidRPr="00215C6D">
          <w:rPr>
            <w:rStyle w:val="Hyperlink"/>
          </w:rPr>
          <w:t>3.1.42.</w:t>
        </w:r>
        <w:r>
          <w:rPr>
            <w:rFonts w:asciiTheme="minorHAnsi" w:eastAsiaTheme="minorEastAsia" w:hAnsiTheme="minorHAnsi" w:cstheme="minorBidi"/>
            <w:iCs w:val="0"/>
            <w:noProof/>
            <w:sz w:val="22"/>
            <w:szCs w:val="22"/>
          </w:rPr>
          <w:tab/>
        </w:r>
        <w:r w:rsidRPr="00215C6D">
          <w:rPr>
            <w:rStyle w:val="Hyperlink"/>
          </w:rPr>
          <w:t>Удаление кэшированных расчетов цены продуктов (</w:t>
        </w:r>
        <w:r w:rsidRPr="00215C6D">
          <w:rPr>
            <w:rStyle w:val="Hyperlink"/>
            <w:lang w:val="en-US"/>
          </w:rPr>
          <w:t>DeleteCache</w:t>
        </w:r>
        <w:r w:rsidRPr="00215C6D">
          <w:rPr>
            <w:rStyle w:val="Hyperlink"/>
          </w:rPr>
          <w:t>)</w:t>
        </w:r>
        <w:r>
          <w:rPr>
            <w:noProof/>
            <w:webHidden/>
          </w:rPr>
          <w:tab/>
        </w:r>
        <w:r>
          <w:rPr>
            <w:noProof/>
            <w:webHidden/>
          </w:rPr>
          <w:fldChar w:fldCharType="begin"/>
        </w:r>
        <w:r>
          <w:rPr>
            <w:noProof/>
            <w:webHidden/>
          </w:rPr>
          <w:instrText xml:space="preserve"> PAGEREF _Toc370582956 \h </w:instrText>
        </w:r>
        <w:r>
          <w:rPr>
            <w:noProof/>
            <w:webHidden/>
          </w:rPr>
        </w:r>
        <w:r>
          <w:rPr>
            <w:noProof/>
            <w:webHidden/>
          </w:rPr>
          <w:fldChar w:fldCharType="separate"/>
        </w:r>
        <w:r>
          <w:rPr>
            <w:noProof/>
            <w:webHidden/>
          </w:rPr>
          <w:t>110</w:t>
        </w:r>
        <w:r>
          <w:rPr>
            <w:noProof/>
            <w:webHidden/>
          </w:rPr>
          <w:fldChar w:fldCharType="end"/>
        </w:r>
      </w:hyperlink>
    </w:p>
    <w:p w14:paraId="00D0123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7" w:history="1">
        <w:r w:rsidRPr="00215C6D">
          <w:rPr>
            <w:rStyle w:val="Hyperlink"/>
          </w:rPr>
          <w:t>3.1.42.1.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_Toc370582957 \h </w:instrText>
        </w:r>
        <w:r>
          <w:rPr>
            <w:noProof/>
            <w:webHidden/>
          </w:rPr>
        </w:r>
        <w:r>
          <w:rPr>
            <w:noProof/>
            <w:webHidden/>
          </w:rPr>
          <w:fldChar w:fldCharType="separate"/>
        </w:r>
        <w:r>
          <w:rPr>
            <w:noProof/>
            <w:webHidden/>
          </w:rPr>
          <w:t>110</w:t>
        </w:r>
        <w:r>
          <w:rPr>
            <w:noProof/>
            <w:webHidden/>
          </w:rPr>
          <w:fldChar w:fldCharType="end"/>
        </w:r>
      </w:hyperlink>
    </w:p>
    <w:p w14:paraId="49574D0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8" w:history="1">
        <w:r w:rsidRPr="00215C6D">
          <w:rPr>
            <w:rStyle w:val="Hyperlink"/>
          </w:rPr>
          <w:t>3.1.42.2.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_Toc370582958 \h </w:instrText>
        </w:r>
        <w:r>
          <w:rPr>
            <w:noProof/>
            <w:webHidden/>
          </w:rPr>
        </w:r>
        <w:r>
          <w:rPr>
            <w:noProof/>
            <w:webHidden/>
          </w:rPr>
          <w:fldChar w:fldCharType="separate"/>
        </w:r>
        <w:r>
          <w:rPr>
            <w:noProof/>
            <w:webHidden/>
          </w:rPr>
          <w:t>110</w:t>
        </w:r>
        <w:r>
          <w:rPr>
            <w:noProof/>
            <w:webHidden/>
          </w:rPr>
          <w:fldChar w:fldCharType="end"/>
        </w:r>
      </w:hyperlink>
    </w:p>
    <w:p w14:paraId="3531D95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59" w:history="1">
        <w:r w:rsidRPr="00215C6D">
          <w:rPr>
            <w:rStyle w:val="Hyperlink"/>
          </w:rPr>
          <w:t>3.1.42.3.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_Toc370582959 \h </w:instrText>
        </w:r>
        <w:r>
          <w:rPr>
            <w:noProof/>
            <w:webHidden/>
          </w:rPr>
        </w:r>
        <w:r>
          <w:rPr>
            <w:noProof/>
            <w:webHidden/>
          </w:rPr>
          <w:fldChar w:fldCharType="separate"/>
        </w:r>
        <w:r>
          <w:rPr>
            <w:noProof/>
            <w:webHidden/>
          </w:rPr>
          <w:t>110</w:t>
        </w:r>
        <w:r>
          <w:rPr>
            <w:noProof/>
            <w:webHidden/>
          </w:rPr>
          <w:fldChar w:fldCharType="end"/>
        </w:r>
      </w:hyperlink>
    </w:p>
    <w:p w14:paraId="546C73F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60" w:history="1">
        <w:r w:rsidRPr="00215C6D">
          <w:rPr>
            <w:rStyle w:val="Hyperlink"/>
          </w:rPr>
          <w:t>3.1.42.4.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_Toc370582960 \h </w:instrText>
        </w:r>
        <w:r>
          <w:rPr>
            <w:noProof/>
            <w:webHidden/>
          </w:rPr>
        </w:r>
        <w:r>
          <w:rPr>
            <w:noProof/>
            <w:webHidden/>
          </w:rPr>
          <w:fldChar w:fldCharType="separate"/>
        </w:r>
        <w:r>
          <w:rPr>
            <w:noProof/>
            <w:webHidden/>
          </w:rPr>
          <w:t>110</w:t>
        </w:r>
        <w:r>
          <w:rPr>
            <w:noProof/>
            <w:webHidden/>
          </w:rPr>
          <w:fldChar w:fldCharType="end"/>
        </w:r>
      </w:hyperlink>
    </w:p>
    <w:p w14:paraId="5FAA9B6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61" w:history="1">
        <w:r w:rsidRPr="00215C6D">
          <w:rPr>
            <w:rStyle w:val="Hyperlink"/>
          </w:rPr>
          <w:t>3.1.42.5.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_Toc370582961 \h </w:instrText>
        </w:r>
        <w:r>
          <w:rPr>
            <w:noProof/>
            <w:webHidden/>
          </w:rPr>
        </w:r>
        <w:r>
          <w:rPr>
            <w:noProof/>
            <w:webHidden/>
          </w:rPr>
          <w:fldChar w:fldCharType="separate"/>
        </w:r>
        <w:r>
          <w:rPr>
            <w:noProof/>
            <w:webHidden/>
          </w:rPr>
          <w:t>110</w:t>
        </w:r>
        <w:r>
          <w:rPr>
            <w:noProof/>
            <w:webHidden/>
          </w:rPr>
          <w:fldChar w:fldCharType="end"/>
        </w:r>
      </w:hyperlink>
    </w:p>
    <w:p w14:paraId="2F17DCB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62" w:history="1">
        <w:r w:rsidRPr="00215C6D">
          <w:rPr>
            <w:rStyle w:val="Hyperlink"/>
          </w:rPr>
          <w:t>3.1.42.6.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_Toc370582962 \h </w:instrText>
        </w:r>
        <w:r>
          <w:rPr>
            <w:noProof/>
            <w:webHidden/>
          </w:rPr>
        </w:r>
        <w:r>
          <w:rPr>
            <w:noProof/>
            <w:webHidden/>
          </w:rPr>
          <w:fldChar w:fldCharType="separate"/>
        </w:r>
        <w:r>
          <w:rPr>
            <w:noProof/>
            <w:webHidden/>
          </w:rPr>
          <w:t>111</w:t>
        </w:r>
        <w:r>
          <w:rPr>
            <w:noProof/>
            <w:webHidden/>
          </w:rPr>
          <w:fldChar w:fldCharType="end"/>
        </w:r>
      </w:hyperlink>
    </w:p>
    <w:bookmarkStart w:id="239" w:name="_GoBack"/>
    <w:bookmarkEnd w:id="239"/>
    <w:p w14:paraId="4E525B33" w14:textId="77777777" w:rsidR="00CF42A6" w:rsidRDefault="00CF42A6">
      <w:pPr>
        <w:pStyle w:val="TOC2"/>
        <w:rPr>
          <w:rFonts w:asciiTheme="minorHAnsi" w:eastAsiaTheme="minorEastAsia" w:hAnsiTheme="minorHAnsi" w:cstheme="minorBidi"/>
          <w:noProof/>
          <w:sz w:val="22"/>
          <w:szCs w:val="22"/>
        </w:rPr>
      </w:pPr>
      <w:r w:rsidRPr="00215C6D">
        <w:rPr>
          <w:rStyle w:val="Hyperlink"/>
        </w:rPr>
        <w:fldChar w:fldCharType="begin"/>
      </w:r>
      <w:r w:rsidRPr="00215C6D">
        <w:rPr>
          <w:rStyle w:val="Hyperlink"/>
        </w:rPr>
        <w:instrText xml:space="preserve"> </w:instrText>
      </w:r>
      <w:r>
        <w:rPr>
          <w:noProof/>
        </w:rPr>
        <w:instrText>HYPERLINK \l "_Toc370582995"</w:instrText>
      </w:r>
      <w:r w:rsidRPr="00215C6D">
        <w:rPr>
          <w:rStyle w:val="Hyperlink"/>
        </w:rPr>
        <w:instrText xml:space="preserve"> </w:instrText>
      </w:r>
      <w:r w:rsidRPr="00215C6D">
        <w:rPr>
          <w:rStyle w:val="Hyperlink"/>
        </w:rPr>
      </w:r>
      <w:r w:rsidRPr="00215C6D">
        <w:rPr>
          <w:rStyle w:val="Hyperlink"/>
        </w:rPr>
        <w:fldChar w:fldCharType="separate"/>
      </w:r>
      <w:r w:rsidRPr="00215C6D">
        <w:rPr>
          <w:rStyle w:val="Hyperlink"/>
        </w:rPr>
        <w:t>3.2.</w:t>
      </w:r>
      <w:r>
        <w:rPr>
          <w:rFonts w:asciiTheme="minorHAnsi" w:eastAsiaTheme="minorEastAsia" w:hAnsiTheme="minorHAnsi" w:cstheme="minorBidi"/>
          <w:noProof/>
          <w:sz w:val="22"/>
          <w:szCs w:val="22"/>
        </w:rPr>
        <w:tab/>
      </w:r>
      <w:r w:rsidRPr="00215C6D">
        <w:rPr>
          <w:rStyle w:val="Hyperlink"/>
        </w:rPr>
        <w:t>Сервис поиска по каталогу подарков (CatalogSearcherService)</w:t>
      </w:r>
      <w:r>
        <w:rPr>
          <w:noProof/>
          <w:webHidden/>
        </w:rPr>
        <w:tab/>
      </w:r>
      <w:r>
        <w:rPr>
          <w:noProof/>
          <w:webHidden/>
        </w:rPr>
        <w:fldChar w:fldCharType="begin"/>
      </w:r>
      <w:r>
        <w:rPr>
          <w:noProof/>
          <w:webHidden/>
        </w:rPr>
        <w:instrText xml:space="preserve"> PAGEREF _Toc370582995 \h </w:instrText>
      </w:r>
      <w:r>
        <w:rPr>
          <w:noProof/>
          <w:webHidden/>
        </w:rPr>
      </w:r>
      <w:r>
        <w:rPr>
          <w:noProof/>
          <w:webHidden/>
        </w:rPr>
        <w:fldChar w:fldCharType="separate"/>
      </w:r>
      <w:r>
        <w:rPr>
          <w:noProof/>
          <w:webHidden/>
        </w:rPr>
        <w:t>111</w:t>
      </w:r>
      <w:r>
        <w:rPr>
          <w:noProof/>
          <w:webHidden/>
        </w:rPr>
        <w:fldChar w:fldCharType="end"/>
      </w:r>
      <w:r w:rsidRPr="00215C6D">
        <w:rPr>
          <w:rStyle w:val="Hyperlink"/>
        </w:rPr>
        <w:fldChar w:fldCharType="end"/>
      </w:r>
    </w:p>
    <w:p w14:paraId="48819E9A" w14:textId="77777777" w:rsidR="00CF42A6" w:rsidRDefault="00CF42A6">
      <w:pPr>
        <w:pStyle w:val="TOC3"/>
        <w:rPr>
          <w:rFonts w:asciiTheme="minorHAnsi" w:eastAsiaTheme="minorEastAsia" w:hAnsiTheme="minorHAnsi" w:cstheme="minorBidi"/>
          <w:iCs w:val="0"/>
          <w:noProof/>
          <w:sz w:val="22"/>
          <w:szCs w:val="22"/>
        </w:rPr>
      </w:pPr>
      <w:hyperlink w:anchor="_Toc370582996" w:history="1">
        <w:r w:rsidRPr="00215C6D">
          <w:rPr>
            <w:rStyle w:val="Hyperlink"/>
          </w:rPr>
          <w:t>3.2.1.</w:t>
        </w:r>
        <w:r>
          <w:rPr>
            <w:rFonts w:asciiTheme="minorHAnsi" w:eastAsiaTheme="minorEastAsia" w:hAnsiTheme="minorHAnsi" w:cstheme="minorBidi"/>
            <w:iCs w:val="0"/>
            <w:noProof/>
            <w:sz w:val="22"/>
            <w:szCs w:val="22"/>
          </w:rPr>
          <w:tab/>
        </w:r>
        <w:r w:rsidRPr="00215C6D">
          <w:rPr>
            <w:rStyle w:val="Hyperlink"/>
          </w:rPr>
          <w:t>Получение всех партнеров-поставщиков (GetAllPartners)</w:t>
        </w:r>
        <w:r>
          <w:rPr>
            <w:noProof/>
            <w:webHidden/>
          </w:rPr>
          <w:tab/>
        </w:r>
        <w:r>
          <w:rPr>
            <w:noProof/>
            <w:webHidden/>
          </w:rPr>
          <w:fldChar w:fldCharType="begin"/>
        </w:r>
        <w:r>
          <w:rPr>
            <w:noProof/>
            <w:webHidden/>
          </w:rPr>
          <w:instrText xml:space="preserve"> PAGEREF _Toc370582996 \h </w:instrText>
        </w:r>
        <w:r>
          <w:rPr>
            <w:noProof/>
            <w:webHidden/>
          </w:rPr>
        </w:r>
        <w:r>
          <w:rPr>
            <w:noProof/>
            <w:webHidden/>
          </w:rPr>
          <w:fldChar w:fldCharType="separate"/>
        </w:r>
        <w:r>
          <w:rPr>
            <w:noProof/>
            <w:webHidden/>
          </w:rPr>
          <w:t>111</w:t>
        </w:r>
        <w:r>
          <w:rPr>
            <w:noProof/>
            <w:webHidden/>
          </w:rPr>
          <w:fldChar w:fldCharType="end"/>
        </w:r>
      </w:hyperlink>
    </w:p>
    <w:p w14:paraId="2FAE431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97" w:history="1">
        <w:r w:rsidRPr="00215C6D">
          <w:rPr>
            <w:rStyle w:val="Hyperlink"/>
          </w:rPr>
          <w:t>3.2.1.1.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_Toc370582997 \h </w:instrText>
        </w:r>
        <w:r>
          <w:rPr>
            <w:noProof/>
            <w:webHidden/>
          </w:rPr>
        </w:r>
        <w:r>
          <w:rPr>
            <w:noProof/>
            <w:webHidden/>
          </w:rPr>
          <w:fldChar w:fldCharType="separate"/>
        </w:r>
        <w:r>
          <w:rPr>
            <w:noProof/>
            <w:webHidden/>
          </w:rPr>
          <w:t>111</w:t>
        </w:r>
        <w:r>
          <w:rPr>
            <w:noProof/>
            <w:webHidden/>
          </w:rPr>
          <w:fldChar w:fldCharType="end"/>
        </w:r>
      </w:hyperlink>
    </w:p>
    <w:p w14:paraId="4B50148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98" w:history="1">
        <w:r w:rsidRPr="00215C6D">
          <w:rPr>
            <w:rStyle w:val="Hyperlink"/>
          </w:rPr>
          <w:t>3.2.1.2.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_Toc370582998 \h </w:instrText>
        </w:r>
        <w:r>
          <w:rPr>
            <w:noProof/>
            <w:webHidden/>
          </w:rPr>
        </w:r>
        <w:r>
          <w:rPr>
            <w:noProof/>
            <w:webHidden/>
          </w:rPr>
          <w:fldChar w:fldCharType="separate"/>
        </w:r>
        <w:r>
          <w:rPr>
            <w:noProof/>
            <w:webHidden/>
          </w:rPr>
          <w:t>111</w:t>
        </w:r>
        <w:r>
          <w:rPr>
            <w:noProof/>
            <w:webHidden/>
          </w:rPr>
          <w:fldChar w:fldCharType="end"/>
        </w:r>
      </w:hyperlink>
    </w:p>
    <w:p w14:paraId="5A307D1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2999" w:history="1">
        <w:r w:rsidRPr="00215C6D">
          <w:rPr>
            <w:rStyle w:val="Hyperlink"/>
          </w:rPr>
          <w:t>3.2.1.3.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_Toc370582999 \h </w:instrText>
        </w:r>
        <w:r>
          <w:rPr>
            <w:noProof/>
            <w:webHidden/>
          </w:rPr>
        </w:r>
        <w:r>
          <w:rPr>
            <w:noProof/>
            <w:webHidden/>
          </w:rPr>
          <w:fldChar w:fldCharType="separate"/>
        </w:r>
        <w:r>
          <w:rPr>
            <w:noProof/>
            <w:webHidden/>
          </w:rPr>
          <w:t>111</w:t>
        </w:r>
        <w:r>
          <w:rPr>
            <w:noProof/>
            <w:webHidden/>
          </w:rPr>
          <w:fldChar w:fldCharType="end"/>
        </w:r>
      </w:hyperlink>
    </w:p>
    <w:p w14:paraId="113B095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0" w:history="1">
        <w:r w:rsidRPr="00215C6D">
          <w:rPr>
            <w:rStyle w:val="Hyperlink"/>
          </w:rPr>
          <w:t>3.2.1.4.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_Toc370583000 \h </w:instrText>
        </w:r>
        <w:r>
          <w:rPr>
            <w:noProof/>
            <w:webHidden/>
          </w:rPr>
        </w:r>
        <w:r>
          <w:rPr>
            <w:noProof/>
            <w:webHidden/>
          </w:rPr>
          <w:fldChar w:fldCharType="separate"/>
        </w:r>
        <w:r>
          <w:rPr>
            <w:noProof/>
            <w:webHidden/>
          </w:rPr>
          <w:t>111</w:t>
        </w:r>
        <w:r>
          <w:rPr>
            <w:noProof/>
            <w:webHidden/>
          </w:rPr>
          <w:fldChar w:fldCharType="end"/>
        </w:r>
      </w:hyperlink>
    </w:p>
    <w:p w14:paraId="20E0F98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1" w:history="1">
        <w:r w:rsidRPr="00215C6D">
          <w:rPr>
            <w:rStyle w:val="Hyperlink"/>
          </w:rPr>
          <w:t>3.2.1.5.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_Toc370583001 \h </w:instrText>
        </w:r>
        <w:r>
          <w:rPr>
            <w:noProof/>
            <w:webHidden/>
          </w:rPr>
        </w:r>
        <w:r>
          <w:rPr>
            <w:noProof/>
            <w:webHidden/>
          </w:rPr>
          <w:fldChar w:fldCharType="separate"/>
        </w:r>
        <w:r>
          <w:rPr>
            <w:noProof/>
            <w:webHidden/>
          </w:rPr>
          <w:t>112</w:t>
        </w:r>
        <w:r>
          <w:rPr>
            <w:noProof/>
            <w:webHidden/>
          </w:rPr>
          <w:fldChar w:fldCharType="end"/>
        </w:r>
      </w:hyperlink>
    </w:p>
    <w:p w14:paraId="71D0D9F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2" w:history="1">
        <w:r w:rsidRPr="00215C6D">
          <w:rPr>
            <w:rStyle w:val="Hyperlink"/>
          </w:rPr>
          <w:t>3.2.1.6.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_Toc370583002 \h </w:instrText>
        </w:r>
        <w:r>
          <w:rPr>
            <w:noProof/>
            <w:webHidden/>
          </w:rPr>
        </w:r>
        <w:r>
          <w:rPr>
            <w:noProof/>
            <w:webHidden/>
          </w:rPr>
          <w:fldChar w:fldCharType="separate"/>
        </w:r>
        <w:r>
          <w:rPr>
            <w:noProof/>
            <w:webHidden/>
          </w:rPr>
          <w:t>112</w:t>
        </w:r>
        <w:r>
          <w:rPr>
            <w:noProof/>
            <w:webHidden/>
          </w:rPr>
          <w:fldChar w:fldCharType="end"/>
        </w:r>
      </w:hyperlink>
    </w:p>
    <w:p w14:paraId="7446246D" w14:textId="77777777" w:rsidR="00CF42A6" w:rsidRDefault="00CF42A6">
      <w:pPr>
        <w:pStyle w:val="TOC3"/>
        <w:rPr>
          <w:rFonts w:asciiTheme="minorHAnsi" w:eastAsiaTheme="minorEastAsia" w:hAnsiTheme="minorHAnsi" w:cstheme="minorBidi"/>
          <w:iCs w:val="0"/>
          <w:noProof/>
          <w:sz w:val="22"/>
          <w:szCs w:val="22"/>
        </w:rPr>
      </w:pPr>
      <w:hyperlink w:anchor="_Toc370583003" w:history="1">
        <w:r w:rsidRPr="00215C6D">
          <w:rPr>
            <w:rStyle w:val="Hyperlink"/>
          </w:rPr>
          <w:t>3.2.2.</w:t>
        </w:r>
        <w:r>
          <w:rPr>
            <w:rFonts w:asciiTheme="minorHAnsi" w:eastAsiaTheme="minorEastAsia" w:hAnsiTheme="minorHAnsi" w:cstheme="minorBidi"/>
            <w:iCs w:val="0"/>
            <w:noProof/>
            <w:sz w:val="22"/>
            <w:szCs w:val="22"/>
          </w:rPr>
          <w:tab/>
        </w:r>
        <w:r w:rsidRPr="00215C6D">
          <w:rPr>
            <w:rStyle w:val="Hyperlink"/>
          </w:rPr>
          <w:t>Получение публичных подкатегорий (GetPublicSubCategories)</w:t>
        </w:r>
        <w:r>
          <w:rPr>
            <w:noProof/>
            <w:webHidden/>
          </w:rPr>
          <w:tab/>
        </w:r>
        <w:r>
          <w:rPr>
            <w:noProof/>
            <w:webHidden/>
          </w:rPr>
          <w:fldChar w:fldCharType="begin"/>
        </w:r>
        <w:r>
          <w:rPr>
            <w:noProof/>
            <w:webHidden/>
          </w:rPr>
          <w:instrText xml:space="preserve"> PAGEREF _Toc370583003 \h </w:instrText>
        </w:r>
        <w:r>
          <w:rPr>
            <w:noProof/>
            <w:webHidden/>
          </w:rPr>
        </w:r>
        <w:r>
          <w:rPr>
            <w:noProof/>
            <w:webHidden/>
          </w:rPr>
          <w:fldChar w:fldCharType="separate"/>
        </w:r>
        <w:r>
          <w:rPr>
            <w:noProof/>
            <w:webHidden/>
          </w:rPr>
          <w:t>112</w:t>
        </w:r>
        <w:r>
          <w:rPr>
            <w:noProof/>
            <w:webHidden/>
          </w:rPr>
          <w:fldChar w:fldCharType="end"/>
        </w:r>
      </w:hyperlink>
    </w:p>
    <w:p w14:paraId="41F0723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4" w:history="1">
        <w:r w:rsidRPr="00215C6D">
          <w:rPr>
            <w:rStyle w:val="Hyperlink"/>
          </w:rPr>
          <w:t>3.2.2.1.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_Toc370583004 \h </w:instrText>
        </w:r>
        <w:r>
          <w:rPr>
            <w:noProof/>
            <w:webHidden/>
          </w:rPr>
        </w:r>
        <w:r>
          <w:rPr>
            <w:noProof/>
            <w:webHidden/>
          </w:rPr>
          <w:fldChar w:fldCharType="separate"/>
        </w:r>
        <w:r>
          <w:rPr>
            <w:noProof/>
            <w:webHidden/>
          </w:rPr>
          <w:t>112</w:t>
        </w:r>
        <w:r>
          <w:rPr>
            <w:noProof/>
            <w:webHidden/>
          </w:rPr>
          <w:fldChar w:fldCharType="end"/>
        </w:r>
      </w:hyperlink>
    </w:p>
    <w:p w14:paraId="4059A0B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5" w:history="1">
        <w:r w:rsidRPr="00215C6D">
          <w:rPr>
            <w:rStyle w:val="Hyperlink"/>
          </w:rPr>
          <w:t>3.2.2.2.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_Toc370583005 \h </w:instrText>
        </w:r>
        <w:r>
          <w:rPr>
            <w:noProof/>
            <w:webHidden/>
          </w:rPr>
        </w:r>
        <w:r>
          <w:rPr>
            <w:noProof/>
            <w:webHidden/>
          </w:rPr>
          <w:fldChar w:fldCharType="separate"/>
        </w:r>
        <w:r>
          <w:rPr>
            <w:noProof/>
            <w:webHidden/>
          </w:rPr>
          <w:t>113</w:t>
        </w:r>
        <w:r>
          <w:rPr>
            <w:noProof/>
            <w:webHidden/>
          </w:rPr>
          <w:fldChar w:fldCharType="end"/>
        </w:r>
      </w:hyperlink>
    </w:p>
    <w:p w14:paraId="49782B7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6" w:history="1">
        <w:r w:rsidRPr="00215C6D">
          <w:rPr>
            <w:rStyle w:val="Hyperlink"/>
          </w:rPr>
          <w:t>3.2.2.3.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_Toc370583006 \h </w:instrText>
        </w:r>
        <w:r>
          <w:rPr>
            <w:noProof/>
            <w:webHidden/>
          </w:rPr>
        </w:r>
        <w:r>
          <w:rPr>
            <w:noProof/>
            <w:webHidden/>
          </w:rPr>
          <w:fldChar w:fldCharType="separate"/>
        </w:r>
        <w:r>
          <w:rPr>
            <w:noProof/>
            <w:webHidden/>
          </w:rPr>
          <w:t>113</w:t>
        </w:r>
        <w:r>
          <w:rPr>
            <w:noProof/>
            <w:webHidden/>
          </w:rPr>
          <w:fldChar w:fldCharType="end"/>
        </w:r>
      </w:hyperlink>
    </w:p>
    <w:p w14:paraId="2227F53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7" w:history="1">
        <w:r w:rsidRPr="00215C6D">
          <w:rPr>
            <w:rStyle w:val="Hyperlink"/>
          </w:rPr>
          <w:t>3.2.2.4.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_Toc370583007 \h </w:instrText>
        </w:r>
        <w:r>
          <w:rPr>
            <w:noProof/>
            <w:webHidden/>
          </w:rPr>
        </w:r>
        <w:r>
          <w:rPr>
            <w:noProof/>
            <w:webHidden/>
          </w:rPr>
          <w:fldChar w:fldCharType="separate"/>
        </w:r>
        <w:r>
          <w:rPr>
            <w:noProof/>
            <w:webHidden/>
          </w:rPr>
          <w:t>113</w:t>
        </w:r>
        <w:r>
          <w:rPr>
            <w:noProof/>
            <w:webHidden/>
          </w:rPr>
          <w:fldChar w:fldCharType="end"/>
        </w:r>
      </w:hyperlink>
    </w:p>
    <w:p w14:paraId="71F6B39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8" w:history="1">
        <w:r w:rsidRPr="00215C6D">
          <w:rPr>
            <w:rStyle w:val="Hyperlink"/>
          </w:rPr>
          <w:t>3.2.2.5.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_Toc370583008 \h </w:instrText>
        </w:r>
        <w:r>
          <w:rPr>
            <w:noProof/>
            <w:webHidden/>
          </w:rPr>
        </w:r>
        <w:r>
          <w:rPr>
            <w:noProof/>
            <w:webHidden/>
          </w:rPr>
          <w:fldChar w:fldCharType="separate"/>
        </w:r>
        <w:r>
          <w:rPr>
            <w:noProof/>
            <w:webHidden/>
          </w:rPr>
          <w:t>114</w:t>
        </w:r>
        <w:r>
          <w:rPr>
            <w:noProof/>
            <w:webHidden/>
          </w:rPr>
          <w:fldChar w:fldCharType="end"/>
        </w:r>
      </w:hyperlink>
    </w:p>
    <w:p w14:paraId="205490A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09" w:history="1">
        <w:r w:rsidRPr="00215C6D">
          <w:rPr>
            <w:rStyle w:val="Hyperlink"/>
          </w:rPr>
          <w:t>3.2.2.6.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_Toc370583009 \h </w:instrText>
        </w:r>
        <w:r>
          <w:rPr>
            <w:noProof/>
            <w:webHidden/>
          </w:rPr>
        </w:r>
        <w:r>
          <w:rPr>
            <w:noProof/>
            <w:webHidden/>
          </w:rPr>
          <w:fldChar w:fldCharType="separate"/>
        </w:r>
        <w:r>
          <w:rPr>
            <w:noProof/>
            <w:webHidden/>
          </w:rPr>
          <w:t>116</w:t>
        </w:r>
        <w:r>
          <w:rPr>
            <w:noProof/>
            <w:webHidden/>
          </w:rPr>
          <w:fldChar w:fldCharType="end"/>
        </w:r>
      </w:hyperlink>
    </w:p>
    <w:p w14:paraId="673F418B" w14:textId="77777777" w:rsidR="00CF42A6" w:rsidRDefault="00CF42A6">
      <w:pPr>
        <w:pStyle w:val="TOC3"/>
        <w:rPr>
          <w:rFonts w:asciiTheme="minorHAnsi" w:eastAsiaTheme="minorEastAsia" w:hAnsiTheme="minorHAnsi" w:cstheme="minorBidi"/>
          <w:iCs w:val="0"/>
          <w:noProof/>
          <w:sz w:val="22"/>
          <w:szCs w:val="22"/>
        </w:rPr>
      </w:pPr>
      <w:hyperlink w:anchor="_Toc370583010" w:history="1">
        <w:r w:rsidRPr="00215C6D">
          <w:rPr>
            <w:rStyle w:val="Hyperlink"/>
          </w:rPr>
          <w:t>3.2.3.</w:t>
        </w:r>
        <w:r>
          <w:rPr>
            <w:rFonts w:asciiTheme="minorHAnsi" w:eastAsiaTheme="minorEastAsia" w:hAnsiTheme="minorHAnsi" w:cstheme="minorBidi"/>
            <w:iCs w:val="0"/>
            <w:noProof/>
            <w:sz w:val="22"/>
            <w:szCs w:val="22"/>
          </w:rPr>
          <w:tab/>
        </w:r>
        <w:r w:rsidRPr="00215C6D">
          <w:rPr>
            <w:rStyle w:val="Hyperlink"/>
          </w:rPr>
          <w:t>Получение информации о категории (GetCategoryInfo)</w:t>
        </w:r>
        <w:r>
          <w:rPr>
            <w:noProof/>
            <w:webHidden/>
          </w:rPr>
          <w:tab/>
        </w:r>
        <w:r>
          <w:rPr>
            <w:noProof/>
            <w:webHidden/>
          </w:rPr>
          <w:fldChar w:fldCharType="begin"/>
        </w:r>
        <w:r>
          <w:rPr>
            <w:noProof/>
            <w:webHidden/>
          </w:rPr>
          <w:instrText xml:space="preserve"> PAGEREF _Toc370583010 \h </w:instrText>
        </w:r>
        <w:r>
          <w:rPr>
            <w:noProof/>
            <w:webHidden/>
          </w:rPr>
        </w:r>
        <w:r>
          <w:rPr>
            <w:noProof/>
            <w:webHidden/>
          </w:rPr>
          <w:fldChar w:fldCharType="separate"/>
        </w:r>
        <w:r>
          <w:rPr>
            <w:noProof/>
            <w:webHidden/>
          </w:rPr>
          <w:t>116</w:t>
        </w:r>
        <w:r>
          <w:rPr>
            <w:noProof/>
            <w:webHidden/>
          </w:rPr>
          <w:fldChar w:fldCharType="end"/>
        </w:r>
      </w:hyperlink>
    </w:p>
    <w:p w14:paraId="00C265A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1" w:history="1">
        <w:r w:rsidRPr="00215C6D">
          <w:rPr>
            <w:rStyle w:val="Hyperlink"/>
          </w:rPr>
          <w:t>3.2.3.1.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_Toc370583011 \h </w:instrText>
        </w:r>
        <w:r>
          <w:rPr>
            <w:noProof/>
            <w:webHidden/>
          </w:rPr>
        </w:r>
        <w:r>
          <w:rPr>
            <w:noProof/>
            <w:webHidden/>
          </w:rPr>
          <w:fldChar w:fldCharType="separate"/>
        </w:r>
        <w:r>
          <w:rPr>
            <w:noProof/>
            <w:webHidden/>
          </w:rPr>
          <w:t>116</w:t>
        </w:r>
        <w:r>
          <w:rPr>
            <w:noProof/>
            <w:webHidden/>
          </w:rPr>
          <w:fldChar w:fldCharType="end"/>
        </w:r>
      </w:hyperlink>
    </w:p>
    <w:p w14:paraId="3CC1E68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2" w:history="1">
        <w:r w:rsidRPr="00215C6D">
          <w:rPr>
            <w:rStyle w:val="Hyperlink"/>
          </w:rPr>
          <w:t>3.2.3.2.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_Toc370583012 \h </w:instrText>
        </w:r>
        <w:r>
          <w:rPr>
            <w:noProof/>
            <w:webHidden/>
          </w:rPr>
        </w:r>
        <w:r>
          <w:rPr>
            <w:noProof/>
            <w:webHidden/>
          </w:rPr>
          <w:fldChar w:fldCharType="separate"/>
        </w:r>
        <w:r>
          <w:rPr>
            <w:noProof/>
            <w:webHidden/>
          </w:rPr>
          <w:t>116</w:t>
        </w:r>
        <w:r>
          <w:rPr>
            <w:noProof/>
            <w:webHidden/>
          </w:rPr>
          <w:fldChar w:fldCharType="end"/>
        </w:r>
      </w:hyperlink>
    </w:p>
    <w:p w14:paraId="75B5610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3" w:history="1">
        <w:r w:rsidRPr="00215C6D">
          <w:rPr>
            <w:rStyle w:val="Hyperlink"/>
          </w:rPr>
          <w:t>3.2.3.3.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_Toc370583013 \h </w:instrText>
        </w:r>
        <w:r>
          <w:rPr>
            <w:noProof/>
            <w:webHidden/>
          </w:rPr>
        </w:r>
        <w:r>
          <w:rPr>
            <w:noProof/>
            <w:webHidden/>
          </w:rPr>
          <w:fldChar w:fldCharType="separate"/>
        </w:r>
        <w:r>
          <w:rPr>
            <w:noProof/>
            <w:webHidden/>
          </w:rPr>
          <w:t>116</w:t>
        </w:r>
        <w:r>
          <w:rPr>
            <w:noProof/>
            <w:webHidden/>
          </w:rPr>
          <w:fldChar w:fldCharType="end"/>
        </w:r>
      </w:hyperlink>
    </w:p>
    <w:p w14:paraId="4A57E6E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4" w:history="1">
        <w:r w:rsidRPr="00215C6D">
          <w:rPr>
            <w:rStyle w:val="Hyperlink"/>
          </w:rPr>
          <w:t>3.2.3.4.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_Toc370583014 \h </w:instrText>
        </w:r>
        <w:r>
          <w:rPr>
            <w:noProof/>
            <w:webHidden/>
          </w:rPr>
        </w:r>
        <w:r>
          <w:rPr>
            <w:noProof/>
            <w:webHidden/>
          </w:rPr>
          <w:fldChar w:fldCharType="separate"/>
        </w:r>
        <w:r>
          <w:rPr>
            <w:noProof/>
            <w:webHidden/>
          </w:rPr>
          <w:t>116</w:t>
        </w:r>
        <w:r>
          <w:rPr>
            <w:noProof/>
            <w:webHidden/>
          </w:rPr>
          <w:fldChar w:fldCharType="end"/>
        </w:r>
      </w:hyperlink>
    </w:p>
    <w:p w14:paraId="294280A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5" w:history="1">
        <w:r w:rsidRPr="00215C6D">
          <w:rPr>
            <w:rStyle w:val="Hyperlink"/>
          </w:rPr>
          <w:t>3.2.3.5.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_Toc370583015 \h </w:instrText>
        </w:r>
        <w:r>
          <w:rPr>
            <w:noProof/>
            <w:webHidden/>
          </w:rPr>
        </w:r>
        <w:r>
          <w:rPr>
            <w:noProof/>
            <w:webHidden/>
          </w:rPr>
          <w:fldChar w:fldCharType="separate"/>
        </w:r>
        <w:r>
          <w:rPr>
            <w:noProof/>
            <w:webHidden/>
          </w:rPr>
          <w:t>117</w:t>
        </w:r>
        <w:r>
          <w:rPr>
            <w:noProof/>
            <w:webHidden/>
          </w:rPr>
          <w:fldChar w:fldCharType="end"/>
        </w:r>
      </w:hyperlink>
    </w:p>
    <w:p w14:paraId="774DE10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6" w:history="1">
        <w:r w:rsidRPr="00215C6D">
          <w:rPr>
            <w:rStyle w:val="Hyperlink"/>
          </w:rPr>
          <w:t>3.2.3.6.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_Toc370583016 \h </w:instrText>
        </w:r>
        <w:r>
          <w:rPr>
            <w:noProof/>
            <w:webHidden/>
          </w:rPr>
        </w:r>
        <w:r>
          <w:rPr>
            <w:noProof/>
            <w:webHidden/>
          </w:rPr>
          <w:fldChar w:fldCharType="separate"/>
        </w:r>
        <w:r>
          <w:rPr>
            <w:noProof/>
            <w:webHidden/>
          </w:rPr>
          <w:t>118</w:t>
        </w:r>
        <w:r>
          <w:rPr>
            <w:noProof/>
            <w:webHidden/>
          </w:rPr>
          <w:fldChar w:fldCharType="end"/>
        </w:r>
      </w:hyperlink>
    </w:p>
    <w:p w14:paraId="01BFA8E3" w14:textId="77777777" w:rsidR="00CF42A6" w:rsidRDefault="00CF42A6">
      <w:pPr>
        <w:pStyle w:val="TOC3"/>
        <w:rPr>
          <w:rFonts w:asciiTheme="minorHAnsi" w:eastAsiaTheme="minorEastAsia" w:hAnsiTheme="minorHAnsi" w:cstheme="minorBidi"/>
          <w:iCs w:val="0"/>
          <w:noProof/>
          <w:sz w:val="22"/>
          <w:szCs w:val="22"/>
        </w:rPr>
      </w:pPr>
      <w:hyperlink w:anchor="_Toc370583017" w:history="1">
        <w:r w:rsidRPr="00215C6D">
          <w:rPr>
            <w:rStyle w:val="Hyperlink"/>
          </w:rPr>
          <w:t>3.2.4.</w:t>
        </w:r>
        <w:r>
          <w:rPr>
            <w:rFonts w:asciiTheme="minorHAnsi" w:eastAsiaTheme="minorEastAsia" w:hAnsiTheme="minorHAnsi" w:cstheme="minorBidi"/>
            <w:iCs w:val="0"/>
            <w:noProof/>
            <w:sz w:val="22"/>
            <w:szCs w:val="22"/>
          </w:rPr>
          <w:tab/>
        </w:r>
        <w:r w:rsidRPr="00215C6D">
          <w:rPr>
            <w:rStyle w:val="Hyperlink"/>
          </w:rPr>
          <w:t>Поиск публичных товаров (SearchPublicProducts)</w:t>
        </w:r>
        <w:r>
          <w:rPr>
            <w:noProof/>
            <w:webHidden/>
          </w:rPr>
          <w:tab/>
        </w:r>
        <w:r>
          <w:rPr>
            <w:noProof/>
            <w:webHidden/>
          </w:rPr>
          <w:fldChar w:fldCharType="begin"/>
        </w:r>
        <w:r>
          <w:rPr>
            <w:noProof/>
            <w:webHidden/>
          </w:rPr>
          <w:instrText xml:space="preserve"> PAGEREF _Toc370583017 \h </w:instrText>
        </w:r>
        <w:r>
          <w:rPr>
            <w:noProof/>
            <w:webHidden/>
          </w:rPr>
        </w:r>
        <w:r>
          <w:rPr>
            <w:noProof/>
            <w:webHidden/>
          </w:rPr>
          <w:fldChar w:fldCharType="separate"/>
        </w:r>
        <w:r>
          <w:rPr>
            <w:noProof/>
            <w:webHidden/>
          </w:rPr>
          <w:t>118</w:t>
        </w:r>
        <w:r>
          <w:rPr>
            <w:noProof/>
            <w:webHidden/>
          </w:rPr>
          <w:fldChar w:fldCharType="end"/>
        </w:r>
      </w:hyperlink>
    </w:p>
    <w:p w14:paraId="30BEB50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8" w:history="1">
        <w:r w:rsidRPr="00215C6D">
          <w:rPr>
            <w:rStyle w:val="Hyperlink"/>
          </w:rPr>
          <w:t>3.2.4.1.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_Toc370583018 \h </w:instrText>
        </w:r>
        <w:r>
          <w:rPr>
            <w:noProof/>
            <w:webHidden/>
          </w:rPr>
        </w:r>
        <w:r>
          <w:rPr>
            <w:noProof/>
            <w:webHidden/>
          </w:rPr>
          <w:fldChar w:fldCharType="separate"/>
        </w:r>
        <w:r>
          <w:rPr>
            <w:noProof/>
            <w:webHidden/>
          </w:rPr>
          <w:t>118</w:t>
        </w:r>
        <w:r>
          <w:rPr>
            <w:noProof/>
            <w:webHidden/>
          </w:rPr>
          <w:fldChar w:fldCharType="end"/>
        </w:r>
      </w:hyperlink>
    </w:p>
    <w:p w14:paraId="1F32A51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19" w:history="1">
        <w:r w:rsidRPr="00215C6D">
          <w:rPr>
            <w:rStyle w:val="Hyperlink"/>
          </w:rPr>
          <w:t>3.2.4.2.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_Toc370583019 \h </w:instrText>
        </w:r>
        <w:r>
          <w:rPr>
            <w:noProof/>
            <w:webHidden/>
          </w:rPr>
        </w:r>
        <w:r>
          <w:rPr>
            <w:noProof/>
            <w:webHidden/>
          </w:rPr>
          <w:fldChar w:fldCharType="separate"/>
        </w:r>
        <w:r>
          <w:rPr>
            <w:noProof/>
            <w:webHidden/>
          </w:rPr>
          <w:t>118</w:t>
        </w:r>
        <w:r>
          <w:rPr>
            <w:noProof/>
            <w:webHidden/>
          </w:rPr>
          <w:fldChar w:fldCharType="end"/>
        </w:r>
      </w:hyperlink>
    </w:p>
    <w:p w14:paraId="74F4E10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0" w:history="1">
        <w:r w:rsidRPr="00215C6D">
          <w:rPr>
            <w:rStyle w:val="Hyperlink"/>
          </w:rPr>
          <w:t>3.2.4.3.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_Toc370583020 \h </w:instrText>
        </w:r>
        <w:r>
          <w:rPr>
            <w:noProof/>
            <w:webHidden/>
          </w:rPr>
        </w:r>
        <w:r>
          <w:rPr>
            <w:noProof/>
            <w:webHidden/>
          </w:rPr>
          <w:fldChar w:fldCharType="separate"/>
        </w:r>
        <w:r>
          <w:rPr>
            <w:noProof/>
            <w:webHidden/>
          </w:rPr>
          <w:t>118</w:t>
        </w:r>
        <w:r>
          <w:rPr>
            <w:noProof/>
            <w:webHidden/>
          </w:rPr>
          <w:fldChar w:fldCharType="end"/>
        </w:r>
      </w:hyperlink>
    </w:p>
    <w:p w14:paraId="716AFDF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1" w:history="1">
        <w:r w:rsidRPr="00215C6D">
          <w:rPr>
            <w:rStyle w:val="Hyperlink"/>
          </w:rPr>
          <w:t>3.2.4.4.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_Toc370583021 \h </w:instrText>
        </w:r>
        <w:r>
          <w:rPr>
            <w:noProof/>
            <w:webHidden/>
          </w:rPr>
        </w:r>
        <w:r>
          <w:rPr>
            <w:noProof/>
            <w:webHidden/>
          </w:rPr>
          <w:fldChar w:fldCharType="separate"/>
        </w:r>
        <w:r>
          <w:rPr>
            <w:noProof/>
            <w:webHidden/>
          </w:rPr>
          <w:t>118</w:t>
        </w:r>
        <w:r>
          <w:rPr>
            <w:noProof/>
            <w:webHidden/>
          </w:rPr>
          <w:fldChar w:fldCharType="end"/>
        </w:r>
      </w:hyperlink>
    </w:p>
    <w:p w14:paraId="309F221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2" w:history="1">
        <w:r w:rsidRPr="00215C6D">
          <w:rPr>
            <w:rStyle w:val="Hyperlink"/>
          </w:rPr>
          <w:t>3.2.4.5.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_Toc370583022 \h </w:instrText>
        </w:r>
        <w:r>
          <w:rPr>
            <w:noProof/>
            <w:webHidden/>
          </w:rPr>
        </w:r>
        <w:r>
          <w:rPr>
            <w:noProof/>
            <w:webHidden/>
          </w:rPr>
          <w:fldChar w:fldCharType="separate"/>
        </w:r>
        <w:r>
          <w:rPr>
            <w:noProof/>
            <w:webHidden/>
          </w:rPr>
          <w:t>121</w:t>
        </w:r>
        <w:r>
          <w:rPr>
            <w:noProof/>
            <w:webHidden/>
          </w:rPr>
          <w:fldChar w:fldCharType="end"/>
        </w:r>
      </w:hyperlink>
    </w:p>
    <w:p w14:paraId="63EB88F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3" w:history="1">
        <w:r w:rsidRPr="00215C6D">
          <w:rPr>
            <w:rStyle w:val="Hyperlink"/>
          </w:rPr>
          <w:t>3.2.4.6.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_Toc370583023 \h </w:instrText>
        </w:r>
        <w:r>
          <w:rPr>
            <w:noProof/>
            <w:webHidden/>
          </w:rPr>
        </w:r>
        <w:r>
          <w:rPr>
            <w:noProof/>
            <w:webHidden/>
          </w:rPr>
          <w:fldChar w:fldCharType="separate"/>
        </w:r>
        <w:r>
          <w:rPr>
            <w:noProof/>
            <w:webHidden/>
          </w:rPr>
          <w:t>122</w:t>
        </w:r>
        <w:r>
          <w:rPr>
            <w:noProof/>
            <w:webHidden/>
          </w:rPr>
          <w:fldChar w:fldCharType="end"/>
        </w:r>
      </w:hyperlink>
    </w:p>
    <w:p w14:paraId="5DF29046" w14:textId="77777777" w:rsidR="00CF42A6" w:rsidRDefault="00CF42A6">
      <w:pPr>
        <w:pStyle w:val="TOC3"/>
        <w:rPr>
          <w:rFonts w:asciiTheme="minorHAnsi" w:eastAsiaTheme="minorEastAsia" w:hAnsiTheme="minorHAnsi" w:cstheme="minorBidi"/>
          <w:iCs w:val="0"/>
          <w:noProof/>
          <w:sz w:val="22"/>
          <w:szCs w:val="22"/>
        </w:rPr>
      </w:pPr>
      <w:hyperlink w:anchor="_Toc370583024" w:history="1">
        <w:r w:rsidRPr="00215C6D">
          <w:rPr>
            <w:rStyle w:val="Hyperlink"/>
          </w:rPr>
          <w:t>3.2.5.</w:t>
        </w:r>
        <w:r>
          <w:rPr>
            <w:rFonts w:asciiTheme="minorHAnsi" w:eastAsiaTheme="minorEastAsia" w:hAnsiTheme="minorHAnsi" w:cstheme="minorBidi"/>
            <w:iCs w:val="0"/>
            <w:noProof/>
            <w:sz w:val="22"/>
            <w:szCs w:val="22"/>
          </w:rPr>
          <w:tab/>
        </w:r>
        <w:r w:rsidRPr="00215C6D">
          <w:rPr>
            <w:rStyle w:val="Hyperlink"/>
          </w:rPr>
          <w:t>Получение товара по идентификатору (GetProductById)</w:t>
        </w:r>
        <w:r>
          <w:rPr>
            <w:noProof/>
            <w:webHidden/>
          </w:rPr>
          <w:tab/>
        </w:r>
        <w:r>
          <w:rPr>
            <w:noProof/>
            <w:webHidden/>
          </w:rPr>
          <w:fldChar w:fldCharType="begin"/>
        </w:r>
        <w:r>
          <w:rPr>
            <w:noProof/>
            <w:webHidden/>
          </w:rPr>
          <w:instrText xml:space="preserve"> PAGEREF _Toc370583024 \h </w:instrText>
        </w:r>
        <w:r>
          <w:rPr>
            <w:noProof/>
            <w:webHidden/>
          </w:rPr>
        </w:r>
        <w:r>
          <w:rPr>
            <w:noProof/>
            <w:webHidden/>
          </w:rPr>
          <w:fldChar w:fldCharType="separate"/>
        </w:r>
        <w:r>
          <w:rPr>
            <w:noProof/>
            <w:webHidden/>
          </w:rPr>
          <w:t>123</w:t>
        </w:r>
        <w:r>
          <w:rPr>
            <w:noProof/>
            <w:webHidden/>
          </w:rPr>
          <w:fldChar w:fldCharType="end"/>
        </w:r>
      </w:hyperlink>
    </w:p>
    <w:p w14:paraId="3D95A2C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5" w:history="1">
        <w:r w:rsidRPr="00215C6D">
          <w:rPr>
            <w:rStyle w:val="Hyperlink"/>
          </w:rPr>
          <w:t>3.2.5.1.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_Toc370583025 \h </w:instrText>
        </w:r>
        <w:r>
          <w:rPr>
            <w:noProof/>
            <w:webHidden/>
          </w:rPr>
        </w:r>
        <w:r>
          <w:rPr>
            <w:noProof/>
            <w:webHidden/>
          </w:rPr>
          <w:fldChar w:fldCharType="separate"/>
        </w:r>
        <w:r>
          <w:rPr>
            <w:noProof/>
            <w:webHidden/>
          </w:rPr>
          <w:t>123</w:t>
        </w:r>
        <w:r>
          <w:rPr>
            <w:noProof/>
            <w:webHidden/>
          </w:rPr>
          <w:fldChar w:fldCharType="end"/>
        </w:r>
      </w:hyperlink>
    </w:p>
    <w:p w14:paraId="30925B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6" w:history="1">
        <w:r w:rsidRPr="00215C6D">
          <w:rPr>
            <w:rStyle w:val="Hyperlink"/>
          </w:rPr>
          <w:t>3.2.5.2.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_Toc370583026 \h </w:instrText>
        </w:r>
        <w:r>
          <w:rPr>
            <w:noProof/>
            <w:webHidden/>
          </w:rPr>
        </w:r>
        <w:r>
          <w:rPr>
            <w:noProof/>
            <w:webHidden/>
          </w:rPr>
          <w:fldChar w:fldCharType="separate"/>
        </w:r>
        <w:r>
          <w:rPr>
            <w:noProof/>
            <w:webHidden/>
          </w:rPr>
          <w:t>123</w:t>
        </w:r>
        <w:r>
          <w:rPr>
            <w:noProof/>
            <w:webHidden/>
          </w:rPr>
          <w:fldChar w:fldCharType="end"/>
        </w:r>
      </w:hyperlink>
    </w:p>
    <w:p w14:paraId="79CD019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7" w:history="1">
        <w:r w:rsidRPr="00215C6D">
          <w:rPr>
            <w:rStyle w:val="Hyperlink"/>
          </w:rPr>
          <w:t>3.2.5.3.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_Toc370583027 \h </w:instrText>
        </w:r>
        <w:r>
          <w:rPr>
            <w:noProof/>
            <w:webHidden/>
          </w:rPr>
        </w:r>
        <w:r>
          <w:rPr>
            <w:noProof/>
            <w:webHidden/>
          </w:rPr>
          <w:fldChar w:fldCharType="separate"/>
        </w:r>
        <w:r>
          <w:rPr>
            <w:noProof/>
            <w:webHidden/>
          </w:rPr>
          <w:t>123</w:t>
        </w:r>
        <w:r>
          <w:rPr>
            <w:noProof/>
            <w:webHidden/>
          </w:rPr>
          <w:fldChar w:fldCharType="end"/>
        </w:r>
      </w:hyperlink>
    </w:p>
    <w:p w14:paraId="48C39BC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8" w:history="1">
        <w:r w:rsidRPr="00215C6D">
          <w:rPr>
            <w:rStyle w:val="Hyperlink"/>
          </w:rPr>
          <w:t>3.2.5.4.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_Toc370583028 \h </w:instrText>
        </w:r>
        <w:r>
          <w:rPr>
            <w:noProof/>
            <w:webHidden/>
          </w:rPr>
        </w:r>
        <w:r>
          <w:rPr>
            <w:noProof/>
            <w:webHidden/>
          </w:rPr>
          <w:fldChar w:fldCharType="separate"/>
        </w:r>
        <w:r>
          <w:rPr>
            <w:noProof/>
            <w:webHidden/>
          </w:rPr>
          <w:t>123</w:t>
        </w:r>
        <w:r>
          <w:rPr>
            <w:noProof/>
            <w:webHidden/>
          </w:rPr>
          <w:fldChar w:fldCharType="end"/>
        </w:r>
      </w:hyperlink>
    </w:p>
    <w:p w14:paraId="133C26E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29" w:history="1">
        <w:r w:rsidRPr="00215C6D">
          <w:rPr>
            <w:rStyle w:val="Hyperlink"/>
          </w:rPr>
          <w:t>3.2.5.5.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_Toc370583029 \h </w:instrText>
        </w:r>
        <w:r>
          <w:rPr>
            <w:noProof/>
            <w:webHidden/>
          </w:rPr>
        </w:r>
        <w:r>
          <w:rPr>
            <w:noProof/>
            <w:webHidden/>
          </w:rPr>
          <w:fldChar w:fldCharType="separate"/>
        </w:r>
        <w:r>
          <w:rPr>
            <w:noProof/>
            <w:webHidden/>
          </w:rPr>
          <w:t>124</w:t>
        </w:r>
        <w:r>
          <w:rPr>
            <w:noProof/>
            <w:webHidden/>
          </w:rPr>
          <w:fldChar w:fldCharType="end"/>
        </w:r>
      </w:hyperlink>
    </w:p>
    <w:p w14:paraId="05ACCD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0" w:history="1">
        <w:r w:rsidRPr="00215C6D">
          <w:rPr>
            <w:rStyle w:val="Hyperlink"/>
          </w:rPr>
          <w:t>3.2.5.6.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_Toc370583030 \h </w:instrText>
        </w:r>
        <w:r>
          <w:rPr>
            <w:noProof/>
            <w:webHidden/>
          </w:rPr>
        </w:r>
        <w:r>
          <w:rPr>
            <w:noProof/>
            <w:webHidden/>
          </w:rPr>
          <w:fldChar w:fldCharType="separate"/>
        </w:r>
        <w:r>
          <w:rPr>
            <w:noProof/>
            <w:webHidden/>
          </w:rPr>
          <w:t>124</w:t>
        </w:r>
        <w:r>
          <w:rPr>
            <w:noProof/>
            <w:webHidden/>
          </w:rPr>
          <w:fldChar w:fldCharType="end"/>
        </w:r>
      </w:hyperlink>
    </w:p>
    <w:p w14:paraId="515464B7" w14:textId="77777777" w:rsidR="00CF42A6" w:rsidRDefault="00CF42A6">
      <w:pPr>
        <w:pStyle w:val="TOC3"/>
        <w:rPr>
          <w:rFonts w:asciiTheme="minorHAnsi" w:eastAsiaTheme="minorEastAsia" w:hAnsiTheme="minorHAnsi" w:cstheme="minorBidi"/>
          <w:iCs w:val="0"/>
          <w:noProof/>
          <w:sz w:val="22"/>
          <w:szCs w:val="22"/>
        </w:rPr>
      </w:pPr>
      <w:hyperlink w:anchor="_Toc370583031" w:history="1">
        <w:r w:rsidRPr="00215C6D">
          <w:rPr>
            <w:rStyle w:val="Hyperlink"/>
          </w:rPr>
          <w:t>3.2.6.</w:t>
        </w:r>
        <w:r>
          <w:rPr>
            <w:rFonts w:asciiTheme="minorHAnsi" w:eastAsiaTheme="minorEastAsia" w:hAnsiTheme="minorHAnsi" w:cstheme="minorBidi"/>
            <w:iCs w:val="0"/>
            <w:noProof/>
            <w:sz w:val="22"/>
            <w:szCs w:val="22"/>
          </w:rPr>
          <w:tab/>
        </w:r>
        <w:r w:rsidRPr="00215C6D">
          <w:rPr>
            <w:rStyle w:val="Hyperlink"/>
          </w:rPr>
          <w:t>Получение мета данных для фильтрации (GetFilterMetaData)</w:t>
        </w:r>
        <w:r>
          <w:rPr>
            <w:noProof/>
            <w:webHidden/>
          </w:rPr>
          <w:tab/>
        </w:r>
        <w:r>
          <w:rPr>
            <w:noProof/>
            <w:webHidden/>
          </w:rPr>
          <w:fldChar w:fldCharType="begin"/>
        </w:r>
        <w:r>
          <w:rPr>
            <w:noProof/>
            <w:webHidden/>
          </w:rPr>
          <w:instrText xml:space="preserve"> PAGEREF _Toc370583031 \h </w:instrText>
        </w:r>
        <w:r>
          <w:rPr>
            <w:noProof/>
            <w:webHidden/>
          </w:rPr>
        </w:r>
        <w:r>
          <w:rPr>
            <w:noProof/>
            <w:webHidden/>
          </w:rPr>
          <w:fldChar w:fldCharType="separate"/>
        </w:r>
        <w:r>
          <w:rPr>
            <w:noProof/>
            <w:webHidden/>
          </w:rPr>
          <w:t>125</w:t>
        </w:r>
        <w:r>
          <w:rPr>
            <w:noProof/>
            <w:webHidden/>
          </w:rPr>
          <w:fldChar w:fldCharType="end"/>
        </w:r>
      </w:hyperlink>
    </w:p>
    <w:p w14:paraId="2DA8A9A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2" w:history="1">
        <w:r w:rsidRPr="00215C6D">
          <w:rPr>
            <w:rStyle w:val="Hyperlink"/>
          </w:rPr>
          <w:t>3.2.6.1.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_Toc370583032 \h </w:instrText>
        </w:r>
        <w:r>
          <w:rPr>
            <w:noProof/>
            <w:webHidden/>
          </w:rPr>
        </w:r>
        <w:r>
          <w:rPr>
            <w:noProof/>
            <w:webHidden/>
          </w:rPr>
          <w:fldChar w:fldCharType="separate"/>
        </w:r>
        <w:r>
          <w:rPr>
            <w:noProof/>
            <w:webHidden/>
          </w:rPr>
          <w:t>125</w:t>
        </w:r>
        <w:r>
          <w:rPr>
            <w:noProof/>
            <w:webHidden/>
          </w:rPr>
          <w:fldChar w:fldCharType="end"/>
        </w:r>
      </w:hyperlink>
    </w:p>
    <w:p w14:paraId="3A8252F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3" w:history="1">
        <w:r w:rsidRPr="00215C6D">
          <w:rPr>
            <w:rStyle w:val="Hyperlink"/>
          </w:rPr>
          <w:t>3.2.6.2.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_Toc370583033 \h </w:instrText>
        </w:r>
        <w:r>
          <w:rPr>
            <w:noProof/>
            <w:webHidden/>
          </w:rPr>
        </w:r>
        <w:r>
          <w:rPr>
            <w:noProof/>
            <w:webHidden/>
          </w:rPr>
          <w:fldChar w:fldCharType="separate"/>
        </w:r>
        <w:r>
          <w:rPr>
            <w:noProof/>
            <w:webHidden/>
          </w:rPr>
          <w:t>125</w:t>
        </w:r>
        <w:r>
          <w:rPr>
            <w:noProof/>
            <w:webHidden/>
          </w:rPr>
          <w:fldChar w:fldCharType="end"/>
        </w:r>
      </w:hyperlink>
    </w:p>
    <w:p w14:paraId="34B50CD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4" w:history="1">
        <w:r w:rsidRPr="00215C6D">
          <w:rPr>
            <w:rStyle w:val="Hyperlink"/>
          </w:rPr>
          <w:t>3.2.6.3.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_Toc370583034 \h </w:instrText>
        </w:r>
        <w:r>
          <w:rPr>
            <w:noProof/>
            <w:webHidden/>
          </w:rPr>
        </w:r>
        <w:r>
          <w:rPr>
            <w:noProof/>
            <w:webHidden/>
          </w:rPr>
          <w:fldChar w:fldCharType="separate"/>
        </w:r>
        <w:r>
          <w:rPr>
            <w:noProof/>
            <w:webHidden/>
          </w:rPr>
          <w:t>125</w:t>
        </w:r>
        <w:r>
          <w:rPr>
            <w:noProof/>
            <w:webHidden/>
          </w:rPr>
          <w:fldChar w:fldCharType="end"/>
        </w:r>
      </w:hyperlink>
    </w:p>
    <w:p w14:paraId="20BA88C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5" w:history="1">
        <w:r w:rsidRPr="00215C6D">
          <w:rPr>
            <w:rStyle w:val="Hyperlink"/>
          </w:rPr>
          <w:t>3.2.6.4.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_Toc370583035 \h </w:instrText>
        </w:r>
        <w:r>
          <w:rPr>
            <w:noProof/>
            <w:webHidden/>
          </w:rPr>
        </w:r>
        <w:r>
          <w:rPr>
            <w:noProof/>
            <w:webHidden/>
          </w:rPr>
          <w:fldChar w:fldCharType="separate"/>
        </w:r>
        <w:r>
          <w:rPr>
            <w:noProof/>
            <w:webHidden/>
          </w:rPr>
          <w:t>125</w:t>
        </w:r>
        <w:r>
          <w:rPr>
            <w:noProof/>
            <w:webHidden/>
          </w:rPr>
          <w:fldChar w:fldCharType="end"/>
        </w:r>
      </w:hyperlink>
    </w:p>
    <w:p w14:paraId="2F1DC04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6" w:history="1">
        <w:r w:rsidRPr="00215C6D">
          <w:rPr>
            <w:rStyle w:val="Hyperlink"/>
          </w:rPr>
          <w:t>3.2.6.5.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_Toc370583036 \h </w:instrText>
        </w:r>
        <w:r>
          <w:rPr>
            <w:noProof/>
            <w:webHidden/>
          </w:rPr>
        </w:r>
        <w:r>
          <w:rPr>
            <w:noProof/>
            <w:webHidden/>
          </w:rPr>
          <w:fldChar w:fldCharType="separate"/>
        </w:r>
        <w:r>
          <w:rPr>
            <w:noProof/>
            <w:webHidden/>
          </w:rPr>
          <w:t>126</w:t>
        </w:r>
        <w:r>
          <w:rPr>
            <w:noProof/>
            <w:webHidden/>
          </w:rPr>
          <w:fldChar w:fldCharType="end"/>
        </w:r>
      </w:hyperlink>
    </w:p>
    <w:p w14:paraId="23669EB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7" w:history="1">
        <w:r w:rsidRPr="00215C6D">
          <w:rPr>
            <w:rStyle w:val="Hyperlink"/>
          </w:rPr>
          <w:t>3.2.6.6.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_Toc370583037 \h </w:instrText>
        </w:r>
        <w:r>
          <w:rPr>
            <w:noProof/>
            <w:webHidden/>
          </w:rPr>
        </w:r>
        <w:r>
          <w:rPr>
            <w:noProof/>
            <w:webHidden/>
          </w:rPr>
          <w:fldChar w:fldCharType="separate"/>
        </w:r>
        <w:r>
          <w:rPr>
            <w:noProof/>
            <w:webHidden/>
          </w:rPr>
          <w:t>126</w:t>
        </w:r>
        <w:r>
          <w:rPr>
            <w:noProof/>
            <w:webHidden/>
          </w:rPr>
          <w:fldChar w:fldCharType="end"/>
        </w:r>
      </w:hyperlink>
    </w:p>
    <w:p w14:paraId="32E499EB" w14:textId="77777777" w:rsidR="00CF42A6" w:rsidRDefault="00CF42A6">
      <w:pPr>
        <w:pStyle w:val="TOC3"/>
        <w:rPr>
          <w:rFonts w:asciiTheme="minorHAnsi" w:eastAsiaTheme="minorEastAsia" w:hAnsiTheme="minorHAnsi" w:cstheme="minorBidi"/>
          <w:iCs w:val="0"/>
          <w:noProof/>
          <w:sz w:val="22"/>
          <w:szCs w:val="22"/>
        </w:rPr>
      </w:pPr>
      <w:hyperlink w:anchor="_Toc370583038" w:history="1">
        <w:r w:rsidRPr="00215C6D">
          <w:rPr>
            <w:rStyle w:val="Hyperlink"/>
          </w:rPr>
          <w:t>3.2.7.</w:t>
        </w:r>
        <w:r>
          <w:rPr>
            <w:rFonts w:asciiTheme="minorHAnsi" w:eastAsiaTheme="minorEastAsia" w:hAnsiTheme="minorHAnsi" w:cstheme="minorBidi"/>
            <w:iCs w:val="0"/>
            <w:noProof/>
            <w:sz w:val="22"/>
            <w:szCs w:val="22"/>
          </w:rPr>
          <w:tab/>
        </w:r>
        <w:r w:rsidRPr="00215C6D">
          <w:rPr>
            <w:rStyle w:val="Hyperlink"/>
          </w:rPr>
          <w:t>Получение стран доставки (GetDeliveryCountries)</w:t>
        </w:r>
        <w:r>
          <w:rPr>
            <w:noProof/>
            <w:webHidden/>
          </w:rPr>
          <w:tab/>
        </w:r>
        <w:r>
          <w:rPr>
            <w:noProof/>
            <w:webHidden/>
          </w:rPr>
          <w:fldChar w:fldCharType="begin"/>
        </w:r>
        <w:r>
          <w:rPr>
            <w:noProof/>
            <w:webHidden/>
          </w:rPr>
          <w:instrText xml:space="preserve"> PAGEREF _Toc370583038 \h </w:instrText>
        </w:r>
        <w:r>
          <w:rPr>
            <w:noProof/>
            <w:webHidden/>
          </w:rPr>
        </w:r>
        <w:r>
          <w:rPr>
            <w:noProof/>
            <w:webHidden/>
          </w:rPr>
          <w:fldChar w:fldCharType="separate"/>
        </w:r>
        <w:r>
          <w:rPr>
            <w:noProof/>
            <w:webHidden/>
          </w:rPr>
          <w:t>126</w:t>
        </w:r>
        <w:r>
          <w:rPr>
            <w:noProof/>
            <w:webHidden/>
          </w:rPr>
          <w:fldChar w:fldCharType="end"/>
        </w:r>
      </w:hyperlink>
    </w:p>
    <w:p w14:paraId="06F19D5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39" w:history="1">
        <w:r w:rsidRPr="00215C6D">
          <w:rPr>
            <w:rStyle w:val="Hyperlink"/>
          </w:rPr>
          <w:t>3.2.7.1.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_Toc370583039 \h </w:instrText>
        </w:r>
        <w:r>
          <w:rPr>
            <w:noProof/>
            <w:webHidden/>
          </w:rPr>
        </w:r>
        <w:r>
          <w:rPr>
            <w:noProof/>
            <w:webHidden/>
          </w:rPr>
          <w:fldChar w:fldCharType="separate"/>
        </w:r>
        <w:r>
          <w:rPr>
            <w:noProof/>
            <w:webHidden/>
          </w:rPr>
          <w:t>126</w:t>
        </w:r>
        <w:r>
          <w:rPr>
            <w:noProof/>
            <w:webHidden/>
          </w:rPr>
          <w:fldChar w:fldCharType="end"/>
        </w:r>
      </w:hyperlink>
    </w:p>
    <w:p w14:paraId="7E2F06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0" w:history="1">
        <w:r w:rsidRPr="00215C6D">
          <w:rPr>
            <w:rStyle w:val="Hyperlink"/>
          </w:rPr>
          <w:t>3.2.7.2.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_Toc370583040 \h </w:instrText>
        </w:r>
        <w:r>
          <w:rPr>
            <w:noProof/>
            <w:webHidden/>
          </w:rPr>
        </w:r>
        <w:r>
          <w:rPr>
            <w:noProof/>
            <w:webHidden/>
          </w:rPr>
          <w:fldChar w:fldCharType="separate"/>
        </w:r>
        <w:r>
          <w:rPr>
            <w:noProof/>
            <w:webHidden/>
          </w:rPr>
          <w:t>127</w:t>
        </w:r>
        <w:r>
          <w:rPr>
            <w:noProof/>
            <w:webHidden/>
          </w:rPr>
          <w:fldChar w:fldCharType="end"/>
        </w:r>
      </w:hyperlink>
    </w:p>
    <w:p w14:paraId="6D1B1C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1" w:history="1">
        <w:r w:rsidRPr="00215C6D">
          <w:rPr>
            <w:rStyle w:val="Hyperlink"/>
          </w:rPr>
          <w:t>3.2.7.3.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_Toc370583041 \h </w:instrText>
        </w:r>
        <w:r>
          <w:rPr>
            <w:noProof/>
            <w:webHidden/>
          </w:rPr>
        </w:r>
        <w:r>
          <w:rPr>
            <w:noProof/>
            <w:webHidden/>
          </w:rPr>
          <w:fldChar w:fldCharType="separate"/>
        </w:r>
        <w:r>
          <w:rPr>
            <w:noProof/>
            <w:webHidden/>
          </w:rPr>
          <w:t>127</w:t>
        </w:r>
        <w:r>
          <w:rPr>
            <w:noProof/>
            <w:webHidden/>
          </w:rPr>
          <w:fldChar w:fldCharType="end"/>
        </w:r>
      </w:hyperlink>
    </w:p>
    <w:p w14:paraId="4414B2C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2" w:history="1">
        <w:r w:rsidRPr="00215C6D">
          <w:rPr>
            <w:rStyle w:val="Hyperlink"/>
          </w:rPr>
          <w:t>3.2.7.4.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_Toc370583042 \h </w:instrText>
        </w:r>
        <w:r>
          <w:rPr>
            <w:noProof/>
            <w:webHidden/>
          </w:rPr>
        </w:r>
        <w:r>
          <w:rPr>
            <w:noProof/>
            <w:webHidden/>
          </w:rPr>
          <w:fldChar w:fldCharType="separate"/>
        </w:r>
        <w:r>
          <w:rPr>
            <w:noProof/>
            <w:webHidden/>
          </w:rPr>
          <w:t>127</w:t>
        </w:r>
        <w:r>
          <w:rPr>
            <w:noProof/>
            <w:webHidden/>
          </w:rPr>
          <w:fldChar w:fldCharType="end"/>
        </w:r>
      </w:hyperlink>
    </w:p>
    <w:p w14:paraId="691C553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3" w:history="1">
        <w:r w:rsidRPr="00215C6D">
          <w:rPr>
            <w:rStyle w:val="Hyperlink"/>
          </w:rPr>
          <w:t>3.2.7.5.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_Toc370583043 \h </w:instrText>
        </w:r>
        <w:r>
          <w:rPr>
            <w:noProof/>
            <w:webHidden/>
          </w:rPr>
        </w:r>
        <w:r>
          <w:rPr>
            <w:noProof/>
            <w:webHidden/>
          </w:rPr>
          <w:fldChar w:fldCharType="separate"/>
        </w:r>
        <w:r>
          <w:rPr>
            <w:noProof/>
            <w:webHidden/>
          </w:rPr>
          <w:t>127</w:t>
        </w:r>
        <w:r>
          <w:rPr>
            <w:noProof/>
            <w:webHidden/>
          </w:rPr>
          <w:fldChar w:fldCharType="end"/>
        </w:r>
      </w:hyperlink>
    </w:p>
    <w:p w14:paraId="7EFCEFC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4" w:history="1">
        <w:r w:rsidRPr="00215C6D">
          <w:rPr>
            <w:rStyle w:val="Hyperlink"/>
          </w:rPr>
          <w:t>3.2.7.6.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_Toc370583044 \h </w:instrText>
        </w:r>
        <w:r>
          <w:rPr>
            <w:noProof/>
            <w:webHidden/>
          </w:rPr>
        </w:r>
        <w:r>
          <w:rPr>
            <w:noProof/>
            <w:webHidden/>
          </w:rPr>
          <w:fldChar w:fldCharType="separate"/>
        </w:r>
        <w:r>
          <w:rPr>
            <w:noProof/>
            <w:webHidden/>
          </w:rPr>
          <w:t>128</w:t>
        </w:r>
        <w:r>
          <w:rPr>
            <w:noProof/>
            <w:webHidden/>
          </w:rPr>
          <w:fldChar w:fldCharType="end"/>
        </w:r>
      </w:hyperlink>
    </w:p>
    <w:p w14:paraId="48884B63" w14:textId="77777777" w:rsidR="00CF42A6" w:rsidRDefault="00CF42A6">
      <w:pPr>
        <w:pStyle w:val="TOC3"/>
        <w:rPr>
          <w:rFonts w:asciiTheme="minorHAnsi" w:eastAsiaTheme="minorEastAsia" w:hAnsiTheme="minorHAnsi" w:cstheme="minorBidi"/>
          <w:iCs w:val="0"/>
          <w:noProof/>
          <w:sz w:val="22"/>
          <w:szCs w:val="22"/>
        </w:rPr>
      </w:pPr>
      <w:hyperlink w:anchor="_Toc370583045" w:history="1">
        <w:r w:rsidRPr="00215C6D">
          <w:rPr>
            <w:rStyle w:val="Hyperlink"/>
            <w:bCs/>
          </w:rPr>
          <w:t>3.2.8.</w:t>
        </w:r>
        <w:r>
          <w:rPr>
            <w:rFonts w:asciiTheme="minorHAnsi" w:eastAsiaTheme="minorEastAsia" w:hAnsiTheme="minorHAnsi" w:cstheme="minorBidi"/>
            <w:iCs w:val="0"/>
            <w:noProof/>
            <w:sz w:val="22"/>
            <w:szCs w:val="22"/>
          </w:rPr>
          <w:tab/>
        </w:r>
        <w:r w:rsidRPr="00215C6D">
          <w:rPr>
            <w:rStyle w:val="Hyperlink"/>
            <w:bCs/>
          </w:rPr>
          <w:t>Получение популярных товаров (GetPopularProducts)</w:t>
        </w:r>
        <w:r>
          <w:rPr>
            <w:noProof/>
            <w:webHidden/>
          </w:rPr>
          <w:tab/>
        </w:r>
        <w:r>
          <w:rPr>
            <w:noProof/>
            <w:webHidden/>
          </w:rPr>
          <w:fldChar w:fldCharType="begin"/>
        </w:r>
        <w:r>
          <w:rPr>
            <w:noProof/>
            <w:webHidden/>
          </w:rPr>
          <w:instrText xml:space="preserve"> PAGEREF _Toc370583045 \h </w:instrText>
        </w:r>
        <w:r>
          <w:rPr>
            <w:noProof/>
            <w:webHidden/>
          </w:rPr>
        </w:r>
        <w:r>
          <w:rPr>
            <w:noProof/>
            <w:webHidden/>
          </w:rPr>
          <w:fldChar w:fldCharType="separate"/>
        </w:r>
        <w:r>
          <w:rPr>
            <w:noProof/>
            <w:webHidden/>
          </w:rPr>
          <w:t>128</w:t>
        </w:r>
        <w:r>
          <w:rPr>
            <w:noProof/>
            <w:webHidden/>
          </w:rPr>
          <w:fldChar w:fldCharType="end"/>
        </w:r>
      </w:hyperlink>
    </w:p>
    <w:p w14:paraId="2FC0EC8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6" w:history="1">
        <w:r w:rsidRPr="00215C6D">
          <w:rPr>
            <w:rStyle w:val="Hyperlink"/>
            <w:bCs/>
            <w:iCs/>
          </w:rPr>
          <w:t>3.2.8.1.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_Toc370583046 \h </w:instrText>
        </w:r>
        <w:r>
          <w:rPr>
            <w:noProof/>
            <w:webHidden/>
          </w:rPr>
        </w:r>
        <w:r>
          <w:rPr>
            <w:noProof/>
            <w:webHidden/>
          </w:rPr>
          <w:fldChar w:fldCharType="separate"/>
        </w:r>
        <w:r>
          <w:rPr>
            <w:noProof/>
            <w:webHidden/>
          </w:rPr>
          <w:t>128</w:t>
        </w:r>
        <w:r>
          <w:rPr>
            <w:noProof/>
            <w:webHidden/>
          </w:rPr>
          <w:fldChar w:fldCharType="end"/>
        </w:r>
      </w:hyperlink>
    </w:p>
    <w:p w14:paraId="173FEA6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7" w:history="1">
        <w:r w:rsidRPr="00215C6D">
          <w:rPr>
            <w:rStyle w:val="Hyperlink"/>
            <w:bCs/>
            <w:iCs/>
          </w:rPr>
          <w:t>3.2.8.2.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_Toc370583047 \h </w:instrText>
        </w:r>
        <w:r>
          <w:rPr>
            <w:noProof/>
            <w:webHidden/>
          </w:rPr>
        </w:r>
        <w:r>
          <w:rPr>
            <w:noProof/>
            <w:webHidden/>
          </w:rPr>
          <w:fldChar w:fldCharType="separate"/>
        </w:r>
        <w:r>
          <w:rPr>
            <w:noProof/>
            <w:webHidden/>
          </w:rPr>
          <w:t>128</w:t>
        </w:r>
        <w:r>
          <w:rPr>
            <w:noProof/>
            <w:webHidden/>
          </w:rPr>
          <w:fldChar w:fldCharType="end"/>
        </w:r>
      </w:hyperlink>
    </w:p>
    <w:p w14:paraId="0A0FB9E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8" w:history="1">
        <w:r w:rsidRPr="00215C6D">
          <w:rPr>
            <w:rStyle w:val="Hyperlink"/>
            <w:bCs/>
            <w:iCs/>
          </w:rPr>
          <w:t>3.2.8.3.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_Toc370583048 \h </w:instrText>
        </w:r>
        <w:r>
          <w:rPr>
            <w:noProof/>
            <w:webHidden/>
          </w:rPr>
        </w:r>
        <w:r>
          <w:rPr>
            <w:noProof/>
            <w:webHidden/>
          </w:rPr>
          <w:fldChar w:fldCharType="separate"/>
        </w:r>
        <w:r>
          <w:rPr>
            <w:noProof/>
            <w:webHidden/>
          </w:rPr>
          <w:t>128</w:t>
        </w:r>
        <w:r>
          <w:rPr>
            <w:noProof/>
            <w:webHidden/>
          </w:rPr>
          <w:fldChar w:fldCharType="end"/>
        </w:r>
      </w:hyperlink>
    </w:p>
    <w:p w14:paraId="185B6F8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49" w:history="1">
        <w:r w:rsidRPr="00215C6D">
          <w:rPr>
            <w:rStyle w:val="Hyperlink"/>
            <w:bCs/>
            <w:iCs/>
          </w:rPr>
          <w:t>3.2.8.4.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_Toc370583049 \h </w:instrText>
        </w:r>
        <w:r>
          <w:rPr>
            <w:noProof/>
            <w:webHidden/>
          </w:rPr>
        </w:r>
        <w:r>
          <w:rPr>
            <w:noProof/>
            <w:webHidden/>
          </w:rPr>
          <w:fldChar w:fldCharType="separate"/>
        </w:r>
        <w:r>
          <w:rPr>
            <w:noProof/>
            <w:webHidden/>
          </w:rPr>
          <w:t>128</w:t>
        </w:r>
        <w:r>
          <w:rPr>
            <w:noProof/>
            <w:webHidden/>
          </w:rPr>
          <w:fldChar w:fldCharType="end"/>
        </w:r>
      </w:hyperlink>
    </w:p>
    <w:p w14:paraId="06D2E9D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0" w:history="1">
        <w:r w:rsidRPr="00215C6D">
          <w:rPr>
            <w:rStyle w:val="Hyperlink"/>
            <w:bCs/>
            <w:iCs/>
          </w:rPr>
          <w:t>3.2.8.5.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_Toc370583050 \h </w:instrText>
        </w:r>
        <w:r>
          <w:rPr>
            <w:noProof/>
            <w:webHidden/>
          </w:rPr>
        </w:r>
        <w:r>
          <w:rPr>
            <w:noProof/>
            <w:webHidden/>
          </w:rPr>
          <w:fldChar w:fldCharType="separate"/>
        </w:r>
        <w:r>
          <w:rPr>
            <w:noProof/>
            <w:webHidden/>
          </w:rPr>
          <w:t>129</w:t>
        </w:r>
        <w:r>
          <w:rPr>
            <w:noProof/>
            <w:webHidden/>
          </w:rPr>
          <w:fldChar w:fldCharType="end"/>
        </w:r>
      </w:hyperlink>
    </w:p>
    <w:p w14:paraId="64607A8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1" w:history="1">
        <w:r w:rsidRPr="00215C6D">
          <w:rPr>
            <w:rStyle w:val="Hyperlink"/>
            <w:bCs/>
            <w:iCs/>
          </w:rPr>
          <w:t>3.2.8.6.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_Toc370583051 \h </w:instrText>
        </w:r>
        <w:r>
          <w:rPr>
            <w:noProof/>
            <w:webHidden/>
          </w:rPr>
        </w:r>
        <w:r>
          <w:rPr>
            <w:noProof/>
            <w:webHidden/>
          </w:rPr>
          <w:fldChar w:fldCharType="separate"/>
        </w:r>
        <w:r>
          <w:rPr>
            <w:noProof/>
            <w:webHidden/>
          </w:rPr>
          <w:t>129</w:t>
        </w:r>
        <w:r>
          <w:rPr>
            <w:noProof/>
            <w:webHidden/>
          </w:rPr>
          <w:fldChar w:fldCharType="end"/>
        </w:r>
      </w:hyperlink>
    </w:p>
    <w:p w14:paraId="644935BA" w14:textId="77777777" w:rsidR="00CF42A6" w:rsidRDefault="00CF42A6">
      <w:pPr>
        <w:pStyle w:val="TOC3"/>
        <w:rPr>
          <w:rFonts w:asciiTheme="minorHAnsi" w:eastAsiaTheme="minorEastAsia" w:hAnsiTheme="minorHAnsi" w:cstheme="minorBidi"/>
          <w:iCs w:val="0"/>
          <w:noProof/>
          <w:sz w:val="22"/>
          <w:szCs w:val="22"/>
        </w:rPr>
      </w:pPr>
      <w:hyperlink w:anchor="_Toc370583052" w:history="1">
        <w:r w:rsidRPr="00215C6D">
          <w:rPr>
            <w:rStyle w:val="Hyperlink"/>
            <w:bCs/>
          </w:rPr>
          <w:t>3.2.9.</w:t>
        </w:r>
        <w:r>
          <w:rPr>
            <w:rFonts w:asciiTheme="minorHAnsi" w:eastAsiaTheme="minorEastAsia" w:hAnsiTheme="minorHAnsi" w:cstheme="minorBidi"/>
            <w:iCs w:val="0"/>
            <w:noProof/>
            <w:sz w:val="22"/>
            <w:szCs w:val="22"/>
          </w:rPr>
          <w:tab/>
        </w:r>
        <w:r w:rsidRPr="00215C6D">
          <w:rPr>
            <w:rStyle w:val="Hyperlink"/>
            <w:bCs/>
          </w:rPr>
          <w:t>Получение имен доплнительных атрибутов у продуктов в категории  (GetCategoryProductParams)</w:t>
        </w:r>
        <w:r>
          <w:rPr>
            <w:noProof/>
            <w:webHidden/>
          </w:rPr>
          <w:tab/>
        </w:r>
        <w:r>
          <w:rPr>
            <w:noProof/>
            <w:webHidden/>
          </w:rPr>
          <w:fldChar w:fldCharType="begin"/>
        </w:r>
        <w:r>
          <w:rPr>
            <w:noProof/>
            <w:webHidden/>
          </w:rPr>
          <w:instrText xml:space="preserve"> PAGEREF _Toc370583052 \h </w:instrText>
        </w:r>
        <w:r>
          <w:rPr>
            <w:noProof/>
            <w:webHidden/>
          </w:rPr>
        </w:r>
        <w:r>
          <w:rPr>
            <w:noProof/>
            <w:webHidden/>
          </w:rPr>
          <w:fldChar w:fldCharType="separate"/>
        </w:r>
        <w:r>
          <w:rPr>
            <w:noProof/>
            <w:webHidden/>
          </w:rPr>
          <w:t>130</w:t>
        </w:r>
        <w:r>
          <w:rPr>
            <w:noProof/>
            <w:webHidden/>
          </w:rPr>
          <w:fldChar w:fldCharType="end"/>
        </w:r>
      </w:hyperlink>
    </w:p>
    <w:p w14:paraId="679F129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3" w:history="1">
        <w:r w:rsidRPr="00215C6D">
          <w:rPr>
            <w:rStyle w:val="Hyperlink"/>
            <w:bCs/>
            <w:iCs/>
          </w:rPr>
          <w:t>3.2.9.1.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_Toc370583053 \h </w:instrText>
        </w:r>
        <w:r>
          <w:rPr>
            <w:noProof/>
            <w:webHidden/>
          </w:rPr>
        </w:r>
        <w:r>
          <w:rPr>
            <w:noProof/>
            <w:webHidden/>
          </w:rPr>
          <w:fldChar w:fldCharType="separate"/>
        </w:r>
        <w:r>
          <w:rPr>
            <w:noProof/>
            <w:webHidden/>
          </w:rPr>
          <w:t>130</w:t>
        </w:r>
        <w:r>
          <w:rPr>
            <w:noProof/>
            <w:webHidden/>
          </w:rPr>
          <w:fldChar w:fldCharType="end"/>
        </w:r>
      </w:hyperlink>
    </w:p>
    <w:p w14:paraId="5C99D60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4" w:history="1">
        <w:r w:rsidRPr="00215C6D">
          <w:rPr>
            <w:rStyle w:val="Hyperlink"/>
            <w:bCs/>
            <w:iCs/>
          </w:rPr>
          <w:t>3.2.9.2.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_Toc370583054 \h </w:instrText>
        </w:r>
        <w:r>
          <w:rPr>
            <w:noProof/>
            <w:webHidden/>
          </w:rPr>
        </w:r>
        <w:r>
          <w:rPr>
            <w:noProof/>
            <w:webHidden/>
          </w:rPr>
          <w:fldChar w:fldCharType="separate"/>
        </w:r>
        <w:r>
          <w:rPr>
            <w:noProof/>
            <w:webHidden/>
          </w:rPr>
          <w:t>130</w:t>
        </w:r>
        <w:r>
          <w:rPr>
            <w:noProof/>
            <w:webHidden/>
          </w:rPr>
          <w:fldChar w:fldCharType="end"/>
        </w:r>
      </w:hyperlink>
    </w:p>
    <w:p w14:paraId="14B5490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5" w:history="1">
        <w:r w:rsidRPr="00215C6D">
          <w:rPr>
            <w:rStyle w:val="Hyperlink"/>
            <w:bCs/>
            <w:iCs/>
          </w:rPr>
          <w:t>3.2.9.3.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_Toc370583055 \h </w:instrText>
        </w:r>
        <w:r>
          <w:rPr>
            <w:noProof/>
            <w:webHidden/>
          </w:rPr>
        </w:r>
        <w:r>
          <w:rPr>
            <w:noProof/>
            <w:webHidden/>
          </w:rPr>
          <w:fldChar w:fldCharType="separate"/>
        </w:r>
        <w:r>
          <w:rPr>
            <w:noProof/>
            <w:webHidden/>
          </w:rPr>
          <w:t>130</w:t>
        </w:r>
        <w:r>
          <w:rPr>
            <w:noProof/>
            <w:webHidden/>
          </w:rPr>
          <w:fldChar w:fldCharType="end"/>
        </w:r>
      </w:hyperlink>
    </w:p>
    <w:p w14:paraId="09BE59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6" w:history="1">
        <w:r w:rsidRPr="00215C6D">
          <w:rPr>
            <w:rStyle w:val="Hyperlink"/>
            <w:bCs/>
            <w:iCs/>
          </w:rPr>
          <w:t>3.2.9.4.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_Toc370583056 \h </w:instrText>
        </w:r>
        <w:r>
          <w:rPr>
            <w:noProof/>
            <w:webHidden/>
          </w:rPr>
        </w:r>
        <w:r>
          <w:rPr>
            <w:noProof/>
            <w:webHidden/>
          </w:rPr>
          <w:fldChar w:fldCharType="separate"/>
        </w:r>
        <w:r>
          <w:rPr>
            <w:noProof/>
            <w:webHidden/>
          </w:rPr>
          <w:t>130</w:t>
        </w:r>
        <w:r>
          <w:rPr>
            <w:noProof/>
            <w:webHidden/>
          </w:rPr>
          <w:fldChar w:fldCharType="end"/>
        </w:r>
      </w:hyperlink>
    </w:p>
    <w:p w14:paraId="666EB99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7" w:history="1">
        <w:r w:rsidRPr="00215C6D">
          <w:rPr>
            <w:rStyle w:val="Hyperlink"/>
            <w:bCs/>
            <w:iCs/>
          </w:rPr>
          <w:t>3.2.9.5.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_Toc370583057 \h </w:instrText>
        </w:r>
        <w:r>
          <w:rPr>
            <w:noProof/>
            <w:webHidden/>
          </w:rPr>
        </w:r>
        <w:r>
          <w:rPr>
            <w:noProof/>
            <w:webHidden/>
          </w:rPr>
          <w:fldChar w:fldCharType="separate"/>
        </w:r>
        <w:r>
          <w:rPr>
            <w:noProof/>
            <w:webHidden/>
          </w:rPr>
          <w:t>130</w:t>
        </w:r>
        <w:r>
          <w:rPr>
            <w:noProof/>
            <w:webHidden/>
          </w:rPr>
          <w:fldChar w:fldCharType="end"/>
        </w:r>
      </w:hyperlink>
    </w:p>
    <w:p w14:paraId="40D34EF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58" w:history="1">
        <w:r w:rsidRPr="00215C6D">
          <w:rPr>
            <w:rStyle w:val="Hyperlink"/>
            <w:bCs/>
            <w:iCs/>
          </w:rPr>
          <w:t>3.2.9.6.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_Toc370583058 \h </w:instrText>
        </w:r>
        <w:r>
          <w:rPr>
            <w:noProof/>
            <w:webHidden/>
          </w:rPr>
        </w:r>
        <w:r>
          <w:rPr>
            <w:noProof/>
            <w:webHidden/>
          </w:rPr>
          <w:fldChar w:fldCharType="separate"/>
        </w:r>
        <w:r>
          <w:rPr>
            <w:noProof/>
            <w:webHidden/>
          </w:rPr>
          <w:t>131</w:t>
        </w:r>
        <w:r>
          <w:rPr>
            <w:noProof/>
            <w:webHidden/>
          </w:rPr>
          <w:fldChar w:fldCharType="end"/>
        </w:r>
      </w:hyperlink>
    </w:p>
    <w:p w14:paraId="058A3E65" w14:textId="77777777" w:rsidR="00CF42A6" w:rsidRDefault="00CF42A6">
      <w:pPr>
        <w:pStyle w:val="TOC3"/>
        <w:rPr>
          <w:rFonts w:asciiTheme="minorHAnsi" w:eastAsiaTheme="minorEastAsia" w:hAnsiTheme="minorHAnsi" w:cstheme="minorBidi"/>
          <w:iCs w:val="0"/>
          <w:noProof/>
          <w:sz w:val="22"/>
          <w:szCs w:val="22"/>
        </w:rPr>
      </w:pPr>
      <w:hyperlink w:anchor="_Toc370583059" w:history="1">
        <w:r w:rsidRPr="00215C6D">
          <w:rPr>
            <w:rStyle w:val="Hyperlink"/>
            <w:bCs/>
          </w:rPr>
          <w:t>3.2.10.</w:t>
        </w:r>
        <w:r>
          <w:rPr>
            <w:rFonts w:asciiTheme="minorHAnsi" w:eastAsiaTheme="minorEastAsia" w:hAnsiTheme="minorHAnsi" w:cstheme="minorBidi"/>
            <w:iCs w:val="0"/>
            <w:noProof/>
            <w:sz w:val="22"/>
            <w:szCs w:val="22"/>
          </w:rPr>
          <w:tab/>
        </w:r>
        <w:r w:rsidRPr="00215C6D">
          <w:rPr>
            <w:rStyle w:val="Hyperlink"/>
            <w:bCs/>
          </w:rPr>
          <w:t>Получение рекомендуемых продуктов  (</w:t>
        </w:r>
        <w:r w:rsidRPr="00215C6D">
          <w:rPr>
            <w:rStyle w:val="Hyperlink"/>
            <w:highlight w:val="white"/>
          </w:rPr>
          <w:t>GetRecomendedProducts</w:t>
        </w:r>
        <w:r w:rsidRPr="00215C6D">
          <w:rPr>
            <w:rStyle w:val="Hyperlink"/>
            <w:bCs/>
          </w:rPr>
          <w:t>)</w:t>
        </w:r>
        <w:r>
          <w:rPr>
            <w:noProof/>
            <w:webHidden/>
          </w:rPr>
          <w:tab/>
        </w:r>
        <w:r>
          <w:rPr>
            <w:noProof/>
            <w:webHidden/>
          </w:rPr>
          <w:fldChar w:fldCharType="begin"/>
        </w:r>
        <w:r>
          <w:rPr>
            <w:noProof/>
            <w:webHidden/>
          </w:rPr>
          <w:instrText xml:space="preserve"> PAGEREF _Toc370583059 \h </w:instrText>
        </w:r>
        <w:r>
          <w:rPr>
            <w:noProof/>
            <w:webHidden/>
          </w:rPr>
        </w:r>
        <w:r>
          <w:rPr>
            <w:noProof/>
            <w:webHidden/>
          </w:rPr>
          <w:fldChar w:fldCharType="separate"/>
        </w:r>
        <w:r>
          <w:rPr>
            <w:noProof/>
            <w:webHidden/>
          </w:rPr>
          <w:t>131</w:t>
        </w:r>
        <w:r>
          <w:rPr>
            <w:noProof/>
            <w:webHidden/>
          </w:rPr>
          <w:fldChar w:fldCharType="end"/>
        </w:r>
      </w:hyperlink>
    </w:p>
    <w:p w14:paraId="23884D2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0" w:history="1">
        <w:r w:rsidRPr="00215C6D">
          <w:rPr>
            <w:rStyle w:val="Hyperlink"/>
            <w:bCs/>
            <w:iCs/>
          </w:rPr>
          <w:t>3.2.10.1.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_Toc370583060 \h </w:instrText>
        </w:r>
        <w:r>
          <w:rPr>
            <w:noProof/>
            <w:webHidden/>
          </w:rPr>
        </w:r>
        <w:r>
          <w:rPr>
            <w:noProof/>
            <w:webHidden/>
          </w:rPr>
          <w:fldChar w:fldCharType="separate"/>
        </w:r>
        <w:r>
          <w:rPr>
            <w:noProof/>
            <w:webHidden/>
          </w:rPr>
          <w:t>131</w:t>
        </w:r>
        <w:r>
          <w:rPr>
            <w:noProof/>
            <w:webHidden/>
          </w:rPr>
          <w:fldChar w:fldCharType="end"/>
        </w:r>
      </w:hyperlink>
    </w:p>
    <w:p w14:paraId="3F05C92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1" w:history="1">
        <w:r w:rsidRPr="00215C6D">
          <w:rPr>
            <w:rStyle w:val="Hyperlink"/>
            <w:bCs/>
            <w:iCs/>
          </w:rPr>
          <w:t>3.2.10.2.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_Toc370583061 \h </w:instrText>
        </w:r>
        <w:r>
          <w:rPr>
            <w:noProof/>
            <w:webHidden/>
          </w:rPr>
        </w:r>
        <w:r>
          <w:rPr>
            <w:noProof/>
            <w:webHidden/>
          </w:rPr>
          <w:fldChar w:fldCharType="separate"/>
        </w:r>
        <w:r>
          <w:rPr>
            <w:noProof/>
            <w:webHidden/>
          </w:rPr>
          <w:t>131</w:t>
        </w:r>
        <w:r>
          <w:rPr>
            <w:noProof/>
            <w:webHidden/>
          </w:rPr>
          <w:fldChar w:fldCharType="end"/>
        </w:r>
      </w:hyperlink>
    </w:p>
    <w:p w14:paraId="5C02EF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2" w:history="1">
        <w:r w:rsidRPr="00215C6D">
          <w:rPr>
            <w:rStyle w:val="Hyperlink"/>
            <w:bCs/>
            <w:iCs/>
          </w:rPr>
          <w:t>3.2.10.3.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_Toc370583062 \h </w:instrText>
        </w:r>
        <w:r>
          <w:rPr>
            <w:noProof/>
            <w:webHidden/>
          </w:rPr>
        </w:r>
        <w:r>
          <w:rPr>
            <w:noProof/>
            <w:webHidden/>
          </w:rPr>
          <w:fldChar w:fldCharType="separate"/>
        </w:r>
        <w:r>
          <w:rPr>
            <w:noProof/>
            <w:webHidden/>
          </w:rPr>
          <w:t>131</w:t>
        </w:r>
        <w:r>
          <w:rPr>
            <w:noProof/>
            <w:webHidden/>
          </w:rPr>
          <w:fldChar w:fldCharType="end"/>
        </w:r>
      </w:hyperlink>
    </w:p>
    <w:p w14:paraId="77AAF7E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3" w:history="1">
        <w:r w:rsidRPr="00215C6D">
          <w:rPr>
            <w:rStyle w:val="Hyperlink"/>
            <w:bCs/>
            <w:iCs/>
          </w:rPr>
          <w:t>3.2.10.4.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_Toc370583063 \h </w:instrText>
        </w:r>
        <w:r>
          <w:rPr>
            <w:noProof/>
            <w:webHidden/>
          </w:rPr>
        </w:r>
        <w:r>
          <w:rPr>
            <w:noProof/>
            <w:webHidden/>
          </w:rPr>
          <w:fldChar w:fldCharType="separate"/>
        </w:r>
        <w:r>
          <w:rPr>
            <w:noProof/>
            <w:webHidden/>
          </w:rPr>
          <w:t>131</w:t>
        </w:r>
        <w:r>
          <w:rPr>
            <w:noProof/>
            <w:webHidden/>
          </w:rPr>
          <w:fldChar w:fldCharType="end"/>
        </w:r>
      </w:hyperlink>
    </w:p>
    <w:p w14:paraId="74F4990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4" w:history="1">
        <w:r w:rsidRPr="00215C6D">
          <w:rPr>
            <w:rStyle w:val="Hyperlink"/>
            <w:bCs/>
            <w:iCs/>
          </w:rPr>
          <w:t>3.2.10.5.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_Toc370583064 \h </w:instrText>
        </w:r>
        <w:r>
          <w:rPr>
            <w:noProof/>
            <w:webHidden/>
          </w:rPr>
        </w:r>
        <w:r>
          <w:rPr>
            <w:noProof/>
            <w:webHidden/>
          </w:rPr>
          <w:fldChar w:fldCharType="separate"/>
        </w:r>
        <w:r>
          <w:rPr>
            <w:noProof/>
            <w:webHidden/>
          </w:rPr>
          <w:t>132</w:t>
        </w:r>
        <w:r>
          <w:rPr>
            <w:noProof/>
            <w:webHidden/>
          </w:rPr>
          <w:fldChar w:fldCharType="end"/>
        </w:r>
      </w:hyperlink>
    </w:p>
    <w:p w14:paraId="669E979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5" w:history="1">
        <w:r w:rsidRPr="00215C6D">
          <w:rPr>
            <w:rStyle w:val="Hyperlink"/>
            <w:bCs/>
            <w:iCs/>
          </w:rPr>
          <w:t>3.2.10.6.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_Toc370583065 \h </w:instrText>
        </w:r>
        <w:r>
          <w:rPr>
            <w:noProof/>
            <w:webHidden/>
          </w:rPr>
        </w:r>
        <w:r>
          <w:rPr>
            <w:noProof/>
            <w:webHidden/>
          </w:rPr>
          <w:fldChar w:fldCharType="separate"/>
        </w:r>
        <w:r>
          <w:rPr>
            <w:noProof/>
            <w:webHidden/>
          </w:rPr>
          <w:t>132</w:t>
        </w:r>
        <w:r>
          <w:rPr>
            <w:noProof/>
            <w:webHidden/>
          </w:rPr>
          <w:fldChar w:fldCharType="end"/>
        </w:r>
      </w:hyperlink>
    </w:p>
    <w:p w14:paraId="6D2AB97F" w14:textId="77777777" w:rsidR="00CF42A6" w:rsidRDefault="00CF42A6">
      <w:pPr>
        <w:pStyle w:val="TOC2"/>
        <w:rPr>
          <w:rFonts w:asciiTheme="minorHAnsi" w:eastAsiaTheme="minorEastAsia" w:hAnsiTheme="minorHAnsi" w:cstheme="minorBidi"/>
          <w:noProof/>
          <w:sz w:val="22"/>
          <w:szCs w:val="22"/>
        </w:rPr>
      </w:pPr>
      <w:hyperlink w:anchor="_Toc370583066" w:history="1">
        <w:r w:rsidRPr="00215C6D">
          <w:rPr>
            <w:rStyle w:val="Hyperlink"/>
          </w:rPr>
          <w:t>3.3.</w:t>
        </w:r>
        <w:r>
          <w:rPr>
            <w:rFonts w:asciiTheme="minorHAnsi" w:eastAsiaTheme="minorEastAsia" w:hAnsiTheme="minorHAnsi" w:cstheme="minorBidi"/>
            <w:noProof/>
            <w:sz w:val="22"/>
            <w:szCs w:val="22"/>
          </w:rPr>
          <w:tab/>
        </w:r>
        <w:r w:rsidRPr="00215C6D">
          <w:rPr>
            <w:rStyle w:val="Hyperlink"/>
          </w:rPr>
          <w:t>Сервис WishList (WishListService)</w:t>
        </w:r>
        <w:r>
          <w:rPr>
            <w:noProof/>
            <w:webHidden/>
          </w:rPr>
          <w:tab/>
        </w:r>
        <w:r>
          <w:rPr>
            <w:noProof/>
            <w:webHidden/>
          </w:rPr>
          <w:fldChar w:fldCharType="begin"/>
        </w:r>
        <w:r>
          <w:rPr>
            <w:noProof/>
            <w:webHidden/>
          </w:rPr>
          <w:instrText xml:space="preserve"> PAGEREF _Toc370583066 \h </w:instrText>
        </w:r>
        <w:r>
          <w:rPr>
            <w:noProof/>
            <w:webHidden/>
          </w:rPr>
        </w:r>
        <w:r>
          <w:rPr>
            <w:noProof/>
            <w:webHidden/>
          </w:rPr>
          <w:fldChar w:fldCharType="separate"/>
        </w:r>
        <w:r>
          <w:rPr>
            <w:noProof/>
            <w:webHidden/>
          </w:rPr>
          <w:t>132</w:t>
        </w:r>
        <w:r>
          <w:rPr>
            <w:noProof/>
            <w:webHidden/>
          </w:rPr>
          <w:fldChar w:fldCharType="end"/>
        </w:r>
      </w:hyperlink>
    </w:p>
    <w:p w14:paraId="1B1B3314" w14:textId="77777777" w:rsidR="00CF42A6" w:rsidRDefault="00CF42A6">
      <w:pPr>
        <w:pStyle w:val="TOC3"/>
        <w:rPr>
          <w:rFonts w:asciiTheme="minorHAnsi" w:eastAsiaTheme="minorEastAsia" w:hAnsiTheme="minorHAnsi" w:cstheme="minorBidi"/>
          <w:iCs w:val="0"/>
          <w:noProof/>
          <w:sz w:val="22"/>
          <w:szCs w:val="22"/>
        </w:rPr>
      </w:pPr>
      <w:hyperlink w:anchor="_Toc370583067" w:history="1">
        <w:r w:rsidRPr="00215C6D">
          <w:rPr>
            <w:rStyle w:val="Hyperlink"/>
          </w:rPr>
          <w:t>3.3.1.</w:t>
        </w:r>
        <w:r>
          <w:rPr>
            <w:rFonts w:asciiTheme="minorHAnsi" w:eastAsiaTheme="minorEastAsia" w:hAnsiTheme="minorHAnsi" w:cstheme="minorBidi"/>
            <w:iCs w:val="0"/>
            <w:noProof/>
            <w:sz w:val="22"/>
            <w:szCs w:val="22"/>
          </w:rPr>
          <w:tab/>
        </w:r>
        <w:r w:rsidRPr="00215C6D">
          <w:rPr>
            <w:rStyle w:val="Hyperlink"/>
          </w:rPr>
          <w:t>Добавление товара в WishList (Add)</w:t>
        </w:r>
        <w:r>
          <w:rPr>
            <w:noProof/>
            <w:webHidden/>
          </w:rPr>
          <w:tab/>
        </w:r>
        <w:r>
          <w:rPr>
            <w:noProof/>
            <w:webHidden/>
          </w:rPr>
          <w:fldChar w:fldCharType="begin"/>
        </w:r>
        <w:r>
          <w:rPr>
            <w:noProof/>
            <w:webHidden/>
          </w:rPr>
          <w:instrText xml:space="preserve"> PAGEREF _Toc370583067 \h </w:instrText>
        </w:r>
        <w:r>
          <w:rPr>
            <w:noProof/>
            <w:webHidden/>
          </w:rPr>
        </w:r>
        <w:r>
          <w:rPr>
            <w:noProof/>
            <w:webHidden/>
          </w:rPr>
          <w:fldChar w:fldCharType="separate"/>
        </w:r>
        <w:r>
          <w:rPr>
            <w:noProof/>
            <w:webHidden/>
          </w:rPr>
          <w:t>132</w:t>
        </w:r>
        <w:r>
          <w:rPr>
            <w:noProof/>
            <w:webHidden/>
          </w:rPr>
          <w:fldChar w:fldCharType="end"/>
        </w:r>
      </w:hyperlink>
    </w:p>
    <w:p w14:paraId="7D83362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8" w:history="1">
        <w:r w:rsidRPr="00215C6D">
          <w:rPr>
            <w:rStyle w:val="Hyperlink"/>
          </w:rPr>
          <w:t>3.3.1.1.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_Toc370583068 \h </w:instrText>
        </w:r>
        <w:r>
          <w:rPr>
            <w:noProof/>
            <w:webHidden/>
          </w:rPr>
        </w:r>
        <w:r>
          <w:rPr>
            <w:noProof/>
            <w:webHidden/>
          </w:rPr>
          <w:fldChar w:fldCharType="separate"/>
        </w:r>
        <w:r>
          <w:rPr>
            <w:noProof/>
            <w:webHidden/>
          </w:rPr>
          <w:t>132</w:t>
        </w:r>
        <w:r>
          <w:rPr>
            <w:noProof/>
            <w:webHidden/>
          </w:rPr>
          <w:fldChar w:fldCharType="end"/>
        </w:r>
      </w:hyperlink>
    </w:p>
    <w:p w14:paraId="2DC105E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69" w:history="1">
        <w:r w:rsidRPr="00215C6D">
          <w:rPr>
            <w:rStyle w:val="Hyperlink"/>
          </w:rPr>
          <w:t>3.3.1.2.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_Toc370583069 \h </w:instrText>
        </w:r>
        <w:r>
          <w:rPr>
            <w:noProof/>
            <w:webHidden/>
          </w:rPr>
        </w:r>
        <w:r>
          <w:rPr>
            <w:noProof/>
            <w:webHidden/>
          </w:rPr>
          <w:fldChar w:fldCharType="separate"/>
        </w:r>
        <w:r>
          <w:rPr>
            <w:noProof/>
            <w:webHidden/>
          </w:rPr>
          <w:t>132</w:t>
        </w:r>
        <w:r>
          <w:rPr>
            <w:noProof/>
            <w:webHidden/>
          </w:rPr>
          <w:fldChar w:fldCharType="end"/>
        </w:r>
      </w:hyperlink>
    </w:p>
    <w:p w14:paraId="610C4E7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0" w:history="1">
        <w:r w:rsidRPr="00215C6D">
          <w:rPr>
            <w:rStyle w:val="Hyperlink"/>
          </w:rPr>
          <w:t>3.3.1.3.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_Toc370583070 \h </w:instrText>
        </w:r>
        <w:r>
          <w:rPr>
            <w:noProof/>
            <w:webHidden/>
          </w:rPr>
        </w:r>
        <w:r>
          <w:rPr>
            <w:noProof/>
            <w:webHidden/>
          </w:rPr>
          <w:fldChar w:fldCharType="separate"/>
        </w:r>
        <w:r>
          <w:rPr>
            <w:noProof/>
            <w:webHidden/>
          </w:rPr>
          <w:t>133</w:t>
        </w:r>
        <w:r>
          <w:rPr>
            <w:noProof/>
            <w:webHidden/>
          </w:rPr>
          <w:fldChar w:fldCharType="end"/>
        </w:r>
      </w:hyperlink>
    </w:p>
    <w:p w14:paraId="302A825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1" w:history="1">
        <w:r w:rsidRPr="00215C6D">
          <w:rPr>
            <w:rStyle w:val="Hyperlink"/>
          </w:rPr>
          <w:t>3.3.1.4.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_Toc370583071 \h </w:instrText>
        </w:r>
        <w:r>
          <w:rPr>
            <w:noProof/>
            <w:webHidden/>
          </w:rPr>
        </w:r>
        <w:r>
          <w:rPr>
            <w:noProof/>
            <w:webHidden/>
          </w:rPr>
          <w:fldChar w:fldCharType="separate"/>
        </w:r>
        <w:r>
          <w:rPr>
            <w:noProof/>
            <w:webHidden/>
          </w:rPr>
          <w:t>133</w:t>
        </w:r>
        <w:r>
          <w:rPr>
            <w:noProof/>
            <w:webHidden/>
          </w:rPr>
          <w:fldChar w:fldCharType="end"/>
        </w:r>
      </w:hyperlink>
    </w:p>
    <w:p w14:paraId="69D656E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2" w:history="1">
        <w:r w:rsidRPr="00215C6D">
          <w:rPr>
            <w:rStyle w:val="Hyperlink"/>
          </w:rPr>
          <w:t>3.3.1.5.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_Toc370583072 \h </w:instrText>
        </w:r>
        <w:r>
          <w:rPr>
            <w:noProof/>
            <w:webHidden/>
          </w:rPr>
        </w:r>
        <w:r>
          <w:rPr>
            <w:noProof/>
            <w:webHidden/>
          </w:rPr>
          <w:fldChar w:fldCharType="separate"/>
        </w:r>
        <w:r>
          <w:rPr>
            <w:noProof/>
            <w:webHidden/>
          </w:rPr>
          <w:t>133</w:t>
        </w:r>
        <w:r>
          <w:rPr>
            <w:noProof/>
            <w:webHidden/>
          </w:rPr>
          <w:fldChar w:fldCharType="end"/>
        </w:r>
      </w:hyperlink>
    </w:p>
    <w:p w14:paraId="5ED006C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3" w:history="1">
        <w:r w:rsidRPr="00215C6D">
          <w:rPr>
            <w:rStyle w:val="Hyperlink"/>
          </w:rPr>
          <w:t>3.3.1.6.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_Toc370583073 \h </w:instrText>
        </w:r>
        <w:r>
          <w:rPr>
            <w:noProof/>
            <w:webHidden/>
          </w:rPr>
        </w:r>
        <w:r>
          <w:rPr>
            <w:noProof/>
            <w:webHidden/>
          </w:rPr>
          <w:fldChar w:fldCharType="separate"/>
        </w:r>
        <w:r>
          <w:rPr>
            <w:noProof/>
            <w:webHidden/>
          </w:rPr>
          <w:t>134</w:t>
        </w:r>
        <w:r>
          <w:rPr>
            <w:noProof/>
            <w:webHidden/>
          </w:rPr>
          <w:fldChar w:fldCharType="end"/>
        </w:r>
      </w:hyperlink>
    </w:p>
    <w:p w14:paraId="6DA1B31F" w14:textId="77777777" w:rsidR="00CF42A6" w:rsidRDefault="00CF42A6">
      <w:pPr>
        <w:pStyle w:val="TOC3"/>
        <w:rPr>
          <w:rFonts w:asciiTheme="minorHAnsi" w:eastAsiaTheme="minorEastAsia" w:hAnsiTheme="minorHAnsi" w:cstheme="minorBidi"/>
          <w:iCs w:val="0"/>
          <w:noProof/>
          <w:sz w:val="22"/>
          <w:szCs w:val="22"/>
        </w:rPr>
      </w:pPr>
      <w:hyperlink w:anchor="_Toc370583074" w:history="1">
        <w:r w:rsidRPr="00215C6D">
          <w:rPr>
            <w:rStyle w:val="Hyperlink"/>
          </w:rPr>
          <w:t>3.3.2.</w:t>
        </w:r>
        <w:r>
          <w:rPr>
            <w:rFonts w:asciiTheme="minorHAnsi" w:eastAsiaTheme="minorEastAsia" w:hAnsiTheme="minorHAnsi" w:cstheme="minorBidi"/>
            <w:iCs w:val="0"/>
            <w:noProof/>
            <w:sz w:val="22"/>
            <w:szCs w:val="22"/>
          </w:rPr>
          <w:tab/>
        </w:r>
        <w:r w:rsidRPr="00215C6D">
          <w:rPr>
            <w:rStyle w:val="Hyperlink"/>
          </w:rPr>
          <w:t>Установка количества товара в WishList (SetQuantity)</w:t>
        </w:r>
        <w:r>
          <w:rPr>
            <w:noProof/>
            <w:webHidden/>
          </w:rPr>
          <w:tab/>
        </w:r>
        <w:r>
          <w:rPr>
            <w:noProof/>
            <w:webHidden/>
          </w:rPr>
          <w:fldChar w:fldCharType="begin"/>
        </w:r>
        <w:r>
          <w:rPr>
            <w:noProof/>
            <w:webHidden/>
          </w:rPr>
          <w:instrText xml:space="preserve"> PAGEREF _Toc370583074 \h </w:instrText>
        </w:r>
        <w:r>
          <w:rPr>
            <w:noProof/>
            <w:webHidden/>
          </w:rPr>
        </w:r>
        <w:r>
          <w:rPr>
            <w:noProof/>
            <w:webHidden/>
          </w:rPr>
          <w:fldChar w:fldCharType="separate"/>
        </w:r>
        <w:r>
          <w:rPr>
            <w:noProof/>
            <w:webHidden/>
          </w:rPr>
          <w:t>134</w:t>
        </w:r>
        <w:r>
          <w:rPr>
            <w:noProof/>
            <w:webHidden/>
          </w:rPr>
          <w:fldChar w:fldCharType="end"/>
        </w:r>
      </w:hyperlink>
    </w:p>
    <w:p w14:paraId="6F61A5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5" w:history="1">
        <w:r w:rsidRPr="00215C6D">
          <w:rPr>
            <w:rStyle w:val="Hyperlink"/>
          </w:rPr>
          <w:t>3.3.2.1.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_Toc370583075 \h </w:instrText>
        </w:r>
        <w:r>
          <w:rPr>
            <w:noProof/>
            <w:webHidden/>
          </w:rPr>
        </w:r>
        <w:r>
          <w:rPr>
            <w:noProof/>
            <w:webHidden/>
          </w:rPr>
          <w:fldChar w:fldCharType="separate"/>
        </w:r>
        <w:r>
          <w:rPr>
            <w:noProof/>
            <w:webHidden/>
          </w:rPr>
          <w:t>134</w:t>
        </w:r>
        <w:r>
          <w:rPr>
            <w:noProof/>
            <w:webHidden/>
          </w:rPr>
          <w:fldChar w:fldCharType="end"/>
        </w:r>
      </w:hyperlink>
    </w:p>
    <w:p w14:paraId="1016CF1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6" w:history="1">
        <w:r w:rsidRPr="00215C6D">
          <w:rPr>
            <w:rStyle w:val="Hyperlink"/>
          </w:rPr>
          <w:t>3.3.2.2.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_Toc370583076 \h </w:instrText>
        </w:r>
        <w:r>
          <w:rPr>
            <w:noProof/>
            <w:webHidden/>
          </w:rPr>
        </w:r>
        <w:r>
          <w:rPr>
            <w:noProof/>
            <w:webHidden/>
          </w:rPr>
          <w:fldChar w:fldCharType="separate"/>
        </w:r>
        <w:r>
          <w:rPr>
            <w:noProof/>
            <w:webHidden/>
          </w:rPr>
          <w:t>134</w:t>
        </w:r>
        <w:r>
          <w:rPr>
            <w:noProof/>
            <w:webHidden/>
          </w:rPr>
          <w:fldChar w:fldCharType="end"/>
        </w:r>
      </w:hyperlink>
    </w:p>
    <w:p w14:paraId="5613194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7" w:history="1">
        <w:r w:rsidRPr="00215C6D">
          <w:rPr>
            <w:rStyle w:val="Hyperlink"/>
          </w:rPr>
          <w:t>3.3.2.3.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_Toc370583077 \h </w:instrText>
        </w:r>
        <w:r>
          <w:rPr>
            <w:noProof/>
            <w:webHidden/>
          </w:rPr>
        </w:r>
        <w:r>
          <w:rPr>
            <w:noProof/>
            <w:webHidden/>
          </w:rPr>
          <w:fldChar w:fldCharType="separate"/>
        </w:r>
        <w:r>
          <w:rPr>
            <w:noProof/>
            <w:webHidden/>
          </w:rPr>
          <w:t>134</w:t>
        </w:r>
        <w:r>
          <w:rPr>
            <w:noProof/>
            <w:webHidden/>
          </w:rPr>
          <w:fldChar w:fldCharType="end"/>
        </w:r>
      </w:hyperlink>
    </w:p>
    <w:p w14:paraId="35BE22B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8" w:history="1">
        <w:r w:rsidRPr="00215C6D">
          <w:rPr>
            <w:rStyle w:val="Hyperlink"/>
          </w:rPr>
          <w:t>3.3.2.4.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_Toc370583078 \h </w:instrText>
        </w:r>
        <w:r>
          <w:rPr>
            <w:noProof/>
            <w:webHidden/>
          </w:rPr>
        </w:r>
        <w:r>
          <w:rPr>
            <w:noProof/>
            <w:webHidden/>
          </w:rPr>
          <w:fldChar w:fldCharType="separate"/>
        </w:r>
        <w:r>
          <w:rPr>
            <w:noProof/>
            <w:webHidden/>
          </w:rPr>
          <w:t>134</w:t>
        </w:r>
        <w:r>
          <w:rPr>
            <w:noProof/>
            <w:webHidden/>
          </w:rPr>
          <w:fldChar w:fldCharType="end"/>
        </w:r>
      </w:hyperlink>
    </w:p>
    <w:p w14:paraId="5A46C9D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79" w:history="1">
        <w:r w:rsidRPr="00215C6D">
          <w:rPr>
            <w:rStyle w:val="Hyperlink"/>
          </w:rPr>
          <w:t>3.3.2.5.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_Toc370583079 \h </w:instrText>
        </w:r>
        <w:r>
          <w:rPr>
            <w:noProof/>
            <w:webHidden/>
          </w:rPr>
        </w:r>
        <w:r>
          <w:rPr>
            <w:noProof/>
            <w:webHidden/>
          </w:rPr>
          <w:fldChar w:fldCharType="separate"/>
        </w:r>
        <w:r>
          <w:rPr>
            <w:noProof/>
            <w:webHidden/>
          </w:rPr>
          <w:t>135</w:t>
        </w:r>
        <w:r>
          <w:rPr>
            <w:noProof/>
            <w:webHidden/>
          </w:rPr>
          <w:fldChar w:fldCharType="end"/>
        </w:r>
      </w:hyperlink>
    </w:p>
    <w:p w14:paraId="68B9B3D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0" w:history="1">
        <w:r w:rsidRPr="00215C6D">
          <w:rPr>
            <w:rStyle w:val="Hyperlink"/>
          </w:rPr>
          <w:t>3.3.2.6.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_Toc370583080 \h </w:instrText>
        </w:r>
        <w:r>
          <w:rPr>
            <w:noProof/>
            <w:webHidden/>
          </w:rPr>
        </w:r>
        <w:r>
          <w:rPr>
            <w:noProof/>
            <w:webHidden/>
          </w:rPr>
          <w:fldChar w:fldCharType="separate"/>
        </w:r>
        <w:r>
          <w:rPr>
            <w:noProof/>
            <w:webHidden/>
          </w:rPr>
          <w:t>135</w:t>
        </w:r>
        <w:r>
          <w:rPr>
            <w:noProof/>
            <w:webHidden/>
          </w:rPr>
          <w:fldChar w:fldCharType="end"/>
        </w:r>
      </w:hyperlink>
    </w:p>
    <w:p w14:paraId="37341EAF" w14:textId="77777777" w:rsidR="00CF42A6" w:rsidRDefault="00CF42A6">
      <w:pPr>
        <w:pStyle w:val="TOC3"/>
        <w:rPr>
          <w:rFonts w:asciiTheme="minorHAnsi" w:eastAsiaTheme="minorEastAsia" w:hAnsiTheme="minorHAnsi" w:cstheme="minorBidi"/>
          <w:iCs w:val="0"/>
          <w:noProof/>
          <w:sz w:val="22"/>
          <w:szCs w:val="22"/>
        </w:rPr>
      </w:pPr>
      <w:hyperlink w:anchor="_Toc370583081" w:history="1">
        <w:r w:rsidRPr="00215C6D">
          <w:rPr>
            <w:rStyle w:val="Hyperlink"/>
          </w:rPr>
          <w:t>3.3.3.</w:t>
        </w:r>
        <w:r>
          <w:rPr>
            <w:rFonts w:asciiTheme="minorHAnsi" w:eastAsiaTheme="minorEastAsia" w:hAnsiTheme="minorHAnsi" w:cstheme="minorBidi"/>
            <w:iCs w:val="0"/>
            <w:noProof/>
            <w:sz w:val="22"/>
            <w:szCs w:val="22"/>
          </w:rPr>
          <w:tab/>
        </w:r>
        <w:r w:rsidRPr="00215C6D">
          <w:rPr>
            <w:rStyle w:val="Hyperlink"/>
          </w:rPr>
          <w:t>Удаление товара из WishList клиента (Remove)</w:t>
        </w:r>
        <w:r>
          <w:rPr>
            <w:noProof/>
            <w:webHidden/>
          </w:rPr>
          <w:tab/>
        </w:r>
        <w:r>
          <w:rPr>
            <w:noProof/>
            <w:webHidden/>
          </w:rPr>
          <w:fldChar w:fldCharType="begin"/>
        </w:r>
        <w:r>
          <w:rPr>
            <w:noProof/>
            <w:webHidden/>
          </w:rPr>
          <w:instrText xml:space="preserve"> PAGEREF _Toc370583081 \h </w:instrText>
        </w:r>
        <w:r>
          <w:rPr>
            <w:noProof/>
            <w:webHidden/>
          </w:rPr>
        </w:r>
        <w:r>
          <w:rPr>
            <w:noProof/>
            <w:webHidden/>
          </w:rPr>
          <w:fldChar w:fldCharType="separate"/>
        </w:r>
        <w:r>
          <w:rPr>
            <w:noProof/>
            <w:webHidden/>
          </w:rPr>
          <w:t>136</w:t>
        </w:r>
        <w:r>
          <w:rPr>
            <w:noProof/>
            <w:webHidden/>
          </w:rPr>
          <w:fldChar w:fldCharType="end"/>
        </w:r>
      </w:hyperlink>
    </w:p>
    <w:p w14:paraId="6589FD8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2" w:history="1">
        <w:r w:rsidRPr="00215C6D">
          <w:rPr>
            <w:rStyle w:val="Hyperlink"/>
          </w:rPr>
          <w:t>3.3.3.1.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_Toc370583082 \h </w:instrText>
        </w:r>
        <w:r>
          <w:rPr>
            <w:noProof/>
            <w:webHidden/>
          </w:rPr>
        </w:r>
        <w:r>
          <w:rPr>
            <w:noProof/>
            <w:webHidden/>
          </w:rPr>
          <w:fldChar w:fldCharType="separate"/>
        </w:r>
        <w:r>
          <w:rPr>
            <w:noProof/>
            <w:webHidden/>
          </w:rPr>
          <w:t>136</w:t>
        </w:r>
        <w:r>
          <w:rPr>
            <w:noProof/>
            <w:webHidden/>
          </w:rPr>
          <w:fldChar w:fldCharType="end"/>
        </w:r>
      </w:hyperlink>
    </w:p>
    <w:p w14:paraId="79D0421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3" w:history="1">
        <w:r w:rsidRPr="00215C6D">
          <w:rPr>
            <w:rStyle w:val="Hyperlink"/>
          </w:rPr>
          <w:t>3.3.3.2.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_Toc370583083 \h </w:instrText>
        </w:r>
        <w:r>
          <w:rPr>
            <w:noProof/>
            <w:webHidden/>
          </w:rPr>
        </w:r>
        <w:r>
          <w:rPr>
            <w:noProof/>
            <w:webHidden/>
          </w:rPr>
          <w:fldChar w:fldCharType="separate"/>
        </w:r>
        <w:r>
          <w:rPr>
            <w:noProof/>
            <w:webHidden/>
          </w:rPr>
          <w:t>136</w:t>
        </w:r>
        <w:r>
          <w:rPr>
            <w:noProof/>
            <w:webHidden/>
          </w:rPr>
          <w:fldChar w:fldCharType="end"/>
        </w:r>
      </w:hyperlink>
    </w:p>
    <w:p w14:paraId="4583631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4" w:history="1">
        <w:r w:rsidRPr="00215C6D">
          <w:rPr>
            <w:rStyle w:val="Hyperlink"/>
          </w:rPr>
          <w:t>3.3.3.3.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_Toc370583084 \h </w:instrText>
        </w:r>
        <w:r>
          <w:rPr>
            <w:noProof/>
            <w:webHidden/>
          </w:rPr>
        </w:r>
        <w:r>
          <w:rPr>
            <w:noProof/>
            <w:webHidden/>
          </w:rPr>
          <w:fldChar w:fldCharType="separate"/>
        </w:r>
        <w:r>
          <w:rPr>
            <w:noProof/>
            <w:webHidden/>
          </w:rPr>
          <w:t>136</w:t>
        </w:r>
        <w:r>
          <w:rPr>
            <w:noProof/>
            <w:webHidden/>
          </w:rPr>
          <w:fldChar w:fldCharType="end"/>
        </w:r>
      </w:hyperlink>
    </w:p>
    <w:p w14:paraId="5C7D25D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5" w:history="1">
        <w:r w:rsidRPr="00215C6D">
          <w:rPr>
            <w:rStyle w:val="Hyperlink"/>
          </w:rPr>
          <w:t>3.3.3.4.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_Toc370583085 \h </w:instrText>
        </w:r>
        <w:r>
          <w:rPr>
            <w:noProof/>
            <w:webHidden/>
          </w:rPr>
        </w:r>
        <w:r>
          <w:rPr>
            <w:noProof/>
            <w:webHidden/>
          </w:rPr>
          <w:fldChar w:fldCharType="separate"/>
        </w:r>
        <w:r>
          <w:rPr>
            <w:noProof/>
            <w:webHidden/>
          </w:rPr>
          <w:t>136</w:t>
        </w:r>
        <w:r>
          <w:rPr>
            <w:noProof/>
            <w:webHidden/>
          </w:rPr>
          <w:fldChar w:fldCharType="end"/>
        </w:r>
      </w:hyperlink>
    </w:p>
    <w:p w14:paraId="4820D98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6" w:history="1">
        <w:r w:rsidRPr="00215C6D">
          <w:rPr>
            <w:rStyle w:val="Hyperlink"/>
          </w:rPr>
          <w:t>3.3.3.5.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_Toc370583086 \h </w:instrText>
        </w:r>
        <w:r>
          <w:rPr>
            <w:noProof/>
            <w:webHidden/>
          </w:rPr>
        </w:r>
        <w:r>
          <w:rPr>
            <w:noProof/>
            <w:webHidden/>
          </w:rPr>
          <w:fldChar w:fldCharType="separate"/>
        </w:r>
        <w:r>
          <w:rPr>
            <w:noProof/>
            <w:webHidden/>
          </w:rPr>
          <w:t>137</w:t>
        </w:r>
        <w:r>
          <w:rPr>
            <w:noProof/>
            <w:webHidden/>
          </w:rPr>
          <w:fldChar w:fldCharType="end"/>
        </w:r>
      </w:hyperlink>
    </w:p>
    <w:p w14:paraId="2F4613F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7" w:history="1">
        <w:r w:rsidRPr="00215C6D">
          <w:rPr>
            <w:rStyle w:val="Hyperlink"/>
          </w:rPr>
          <w:t>3.3.3.6.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_Toc370583087 \h </w:instrText>
        </w:r>
        <w:r>
          <w:rPr>
            <w:noProof/>
            <w:webHidden/>
          </w:rPr>
        </w:r>
        <w:r>
          <w:rPr>
            <w:noProof/>
            <w:webHidden/>
          </w:rPr>
          <w:fldChar w:fldCharType="separate"/>
        </w:r>
        <w:r>
          <w:rPr>
            <w:noProof/>
            <w:webHidden/>
          </w:rPr>
          <w:t>137</w:t>
        </w:r>
        <w:r>
          <w:rPr>
            <w:noProof/>
            <w:webHidden/>
          </w:rPr>
          <w:fldChar w:fldCharType="end"/>
        </w:r>
      </w:hyperlink>
    </w:p>
    <w:p w14:paraId="2E79CC18" w14:textId="77777777" w:rsidR="00CF42A6" w:rsidRDefault="00CF42A6">
      <w:pPr>
        <w:pStyle w:val="TOC3"/>
        <w:rPr>
          <w:rFonts w:asciiTheme="minorHAnsi" w:eastAsiaTheme="minorEastAsia" w:hAnsiTheme="minorHAnsi" w:cstheme="minorBidi"/>
          <w:iCs w:val="0"/>
          <w:noProof/>
          <w:sz w:val="22"/>
          <w:szCs w:val="22"/>
        </w:rPr>
      </w:pPr>
      <w:hyperlink w:anchor="_Toc370583088" w:history="1">
        <w:r w:rsidRPr="00215C6D">
          <w:rPr>
            <w:rStyle w:val="Hyperlink"/>
          </w:rPr>
          <w:t>3.3.4.</w:t>
        </w:r>
        <w:r>
          <w:rPr>
            <w:rFonts w:asciiTheme="minorHAnsi" w:eastAsiaTheme="minorEastAsia" w:hAnsiTheme="minorHAnsi" w:cstheme="minorBidi"/>
            <w:iCs w:val="0"/>
            <w:noProof/>
            <w:sz w:val="22"/>
            <w:szCs w:val="22"/>
          </w:rPr>
          <w:tab/>
        </w:r>
        <w:r w:rsidRPr="00215C6D">
          <w:rPr>
            <w:rStyle w:val="Hyperlink"/>
          </w:rPr>
          <w:t>Получение перечня товаров из WishList клиента (GetWishList)</w:t>
        </w:r>
        <w:r>
          <w:rPr>
            <w:noProof/>
            <w:webHidden/>
          </w:rPr>
          <w:tab/>
        </w:r>
        <w:r>
          <w:rPr>
            <w:noProof/>
            <w:webHidden/>
          </w:rPr>
          <w:fldChar w:fldCharType="begin"/>
        </w:r>
        <w:r>
          <w:rPr>
            <w:noProof/>
            <w:webHidden/>
          </w:rPr>
          <w:instrText xml:space="preserve"> PAGEREF _Toc370583088 \h </w:instrText>
        </w:r>
        <w:r>
          <w:rPr>
            <w:noProof/>
            <w:webHidden/>
          </w:rPr>
        </w:r>
        <w:r>
          <w:rPr>
            <w:noProof/>
            <w:webHidden/>
          </w:rPr>
          <w:fldChar w:fldCharType="separate"/>
        </w:r>
        <w:r>
          <w:rPr>
            <w:noProof/>
            <w:webHidden/>
          </w:rPr>
          <w:t>137</w:t>
        </w:r>
        <w:r>
          <w:rPr>
            <w:noProof/>
            <w:webHidden/>
          </w:rPr>
          <w:fldChar w:fldCharType="end"/>
        </w:r>
      </w:hyperlink>
    </w:p>
    <w:p w14:paraId="11977FE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89" w:history="1">
        <w:r w:rsidRPr="00215C6D">
          <w:rPr>
            <w:rStyle w:val="Hyperlink"/>
          </w:rPr>
          <w:t>3.3.4.1.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_Toc370583089 \h </w:instrText>
        </w:r>
        <w:r>
          <w:rPr>
            <w:noProof/>
            <w:webHidden/>
          </w:rPr>
        </w:r>
        <w:r>
          <w:rPr>
            <w:noProof/>
            <w:webHidden/>
          </w:rPr>
          <w:fldChar w:fldCharType="separate"/>
        </w:r>
        <w:r>
          <w:rPr>
            <w:noProof/>
            <w:webHidden/>
          </w:rPr>
          <w:t>137</w:t>
        </w:r>
        <w:r>
          <w:rPr>
            <w:noProof/>
            <w:webHidden/>
          </w:rPr>
          <w:fldChar w:fldCharType="end"/>
        </w:r>
      </w:hyperlink>
    </w:p>
    <w:p w14:paraId="7C116EF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0" w:history="1">
        <w:r w:rsidRPr="00215C6D">
          <w:rPr>
            <w:rStyle w:val="Hyperlink"/>
          </w:rPr>
          <w:t>3.3.4.2.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_Toc370583090 \h </w:instrText>
        </w:r>
        <w:r>
          <w:rPr>
            <w:noProof/>
            <w:webHidden/>
          </w:rPr>
        </w:r>
        <w:r>
          <w:rPr>
            <w:noProof/>
            <w:webHidden/>
          </w:rPr>
          <w:fldChar w:fldCharType="separate"/>
        </w:r>
        <w:r>
          <w:rPr>
            <w:noProof/>
            <w:webHidden/>
          </w:rPr>
          <w:t>138</w:t>
        </w:r>
        <w:r>
          <w:rPr>
            <w:noProof/>
            <w:webHidden/>
          </w:rPr>
          <w:fldChar w:fldCharType="end"/>
        </w:r>
      </w:hyperlink>
    </w:p>
    <w:p w14:paraId="43DAFB9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1" w:history="1">
        <w:r w:rsidRPr="00215C6D">
          <w:rPr>
            <w:rStyle w:val="Hyperlink"/>
          </w:rPr>
          <w:t>3.3.4.3.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_Toc370583091 \h </w:instrText>
        </w:r>
        <w:r>
          <w:rPr>
            <w:noProof/>
            <w:webHidden/>
          </w:rPr>
        </w:r>
        <w:r>
          <w:rPr>
            <w:noProof/>
            <w:webHidden/>
          </w:rPr>
          <w:fldChar w:fldCharType="separate"/>
        </w:r>
        <w:r>
          <w:rPr>
            <w:noProof/>
            <w:webHidden/>
          </w:rPr>
          <w:t>138</w:t>
        </w:r>
        <w:r>
          <w:rPr>
            <w:noProof/>
            <w:webHidden/>
          </w:rPr>
          <w:fldChar w:fldCharType="end"/>
        </w:r>
      </w:hyperlink>
    </w:p>
    <w:p w14:paraId="42F254B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2" w:history="1">
        <w:r w:rsidRPr="00215C6D">
          <w:rPr>
            <w:rStyle w:val="Hyperlink"/>
          </w:rPr>
          <w:t>3.3.4.4.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_Toc370583092 \h </w:instrText>
        </w:r>
        <w:r>
          <w:rPr>
            <w:noProof/>
            <w:webHidden/>
          </w:rPr>
        </w:r>
        <w:r>
          <w:rPr>
            <w:noProof/>
            <w:webHidden/>
          </w:rPr>
          <w:fldChar w:fldCharType="separate"/>
        </w:r>
        <w:r>
          <w:rPr>
            <w:noProof/>
            <w:webHidden/>
          </w:rPr>
          <w:t>138</w:t>
        </w:r>
        <w:r>
          <w:rPr>
            <w:noProof/>
            <w:webHidden/>
          </w:rPr>
          <w:fldChar w:fldCharType="end"/>
        </w:r>
      </w:hyperlink>
    </w:p>
    <w:p w14:paraId="65A935F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3" w:history="1">
        <w:r w:rsidRPr="00215C6D">
          <w:rPr>
            <w:rStyle w:val="Hyperlink"/>
          </w:rPr>
          <w:t>3.3.4.5.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_Toc370583093 \h </w:instrText>
        </w:r>
        <w:r>
          <w:rPr>
            <w:noProof/>
            <w:webHidden/>
          </w:rPr>
        </w:r>
        <w:r>
          <w:rPr>
            <w:noProof/>
            <w:webHidden/>
          </w:rPr>
          <w:fldChar w:fldCharType="separate"/>
        </w:r>
        <w:r>
          <w:rPr>
            <w:noProof/>
            <w:webHidden/>
          </w:rPr>
          <w:t>139</w:t>
        </w:r>
        <w:r>
          <w:rPr>
            <w:noProof/>
            <w:webHidden/>
          </w:rPr>
          <w:fldChar w:fldCharType="end"/>
        </w:r>
      </w:hyperlink>
    </w:p>
    <w:p w14:paraId="2789239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4" w:history="1">
        <w:r w:rsidRPr="00215C6D">
          <w:rPr>
            <w:rStyle w:val="Hyperlink"/>
          </w:rPr>
          <w:t>3.3.4.6.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_Toc370583094 \h </w:instrText>
        </w:r>
        <w:r>
          <w:rPr>
            <w:noProof/>
            <w:webHidden/>
          </w:rPr>
        </w:r>
        <w:r>
          <w:rPr>
            <w:noProof/>
            <w:webHidden/>
          </w:rPr>
          <w:fldChar w:fldCharType="separate"/>
        </w:r>
        <w:r>
          <w:rPr>
            <w:noProof/>
            <w:webHidden/>
          </w:rPr>
          <w:t>140</w:t>
        </w:r>
        <w:r>
          <w:rPr>
            <w:noProof/>
            <w:webHidden/>
          </w:rPr>
          <w:fldChar w:fldCharType="end"/>
        </w:r>
      </w:hyperlink>
    </w:p>
    <w:p w14:paraId="53285624" w14:textId="77777777" w:rsidR="00CF42A6" w:rsidRDefault="00CF42A6">
      <w:pPr>
        <w:pStyle w:val="TOC3"/>
        <w:rPr>
          <w:rFonts w:asciiTheme="minorHAnsi" w:eastAsiaTheme="minorEastAsia" w:hAnsiTheme="minorHAnsi" w:cstheme="minorBidi"/>
          <w:iCs w:val="0"/>
          <w:noProof/>
          <w:sz w:val="22"/>
          <w:szCs w:val="22"/>
        </w:rPr>
      </w:pPr>
      <w:hyperlink w:anchor="_Toc370583095" w:history="1">
        <w:r w:rsidRPr="00215C6D">
          <w:rPr>
            <w:rStyle w:val="Hyperlink"/>
          </w:rPr>
          <w:t>3.3.5.</w:t>
        </w:r>
        <w:r>
          <w:rPr>
            <w:rFonts w:asciiTheme="minorHAnsi" w:eastAsiaTheme="minorEastAsia" w:hAnsiTheme="minorHAnsi" w:cstheme="minorBidi"/>
            <w:iCs w:val="0"/>
            <w:noProof/>
            <w:sz w:val="22"/>
            <w:szCs w:val="22"/>
          </w:rPr>
          <w:tab/>
        </w:r>
        <w:r w:rsidRPr="00215C6D">
          <w:rPr>
            <w:rStyle w:val="Hyperlink"/>
          </w:rPr>
          <w:t>Получение элемента WishList клиента (GetWishListItem)</w:t>
        </w:r>
        <w:r>
          <w:rPr>
            <w:noProof/>
            <w:webHidden/>
          </w:rPr>
          <w:tab/>
        </w:r>
        <w:r>
          <w:rPr>
            <w:noProof/>
            <w:webHidden/>
          </w:rPr>
          <w:fldChar w:fldCharType="begin"/>
        </w:r>
        <w:r>
          <w:rPr>
            <w:noProof/>
            <w:webHidden/>
          </w:rPr>
          <w:instrText xml:space="preserve"> PAGEREF _Toc370583095 \h </w:instrText>
        </w:r>
        <w:r>
          <w:rPr>
            <w:noProof/>
            <w:webHidden/>
          </w:rPr>
        </w:r>
        <w:r>
          <w:rPr>
            <w:noProof/>
            <w:webHidden/>
          </w:rPr>
          <w:fldChar w:fldCharType="separate"/>
        </w:r>
        <w:r>
          <w:rPr>
            <w:noProof/>
            <w:webHidden/>
          </w:rPr>
          <w:t>141</w:t>
        </w:r>
        <w:r>
          <w:rPr>
            <w:noProof/>
            <w:webHidden/>
          </w:rPr>
          <w:fldChar w:fldCharType="end"/>
        </w:r>
      </w:hyperlink>
    </w:p>
    <w:p w14:paraId="4D7D729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6" w:history="1">
        <w:r w:rsidRPr="00215C6D">
          <w:rPr>
            <w:rStyle w:val="Hyperlink"/>
          </w:rPr>
          <w:t>3.3.5.1.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_Toc370583096 \h </w:instrText>
        </w:r>
        <w:r>
          <w:rPr>
            <w:noProof/>
            <w:webHidden/>
          </w:rPr>
        </w:r>
        <w:r>
          <w:rPr>
            <w:noProof/>
            <w:webHidden/>
          </w:rPr>
          <w:fldChar w:fldCharType="separate"/>
        </w:r>
        <w:r>
          <w:rPr>
            <w:noProof/>
            <w:webHidden/>
          </w:rPr>
          <w:t>141</w:t>
        </w:r>
        <w:r>
          <w:rPr>
            <w:noProof/>
            <w:webHidden/>
          </w:rPr>
          <w:fldChar w:fldCharType="end"/>
        </w:r>
      </w:hyperlink>
    </w:p>
    <w:p w14:paraId="60A166E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7" w:history="1">
        <w:r w:rsidRPr="00215C6D">
          <w:rPr>
            <w:rStyle w:val="Hyperlink"/>
          </w:rPr>
          <w:t>3.3.5.2.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_Toc370583097 \h </w:instrText>
        </w:r>
        <w:r>
          <w:rPr>
            <w:noProof/>
            <w:webHidden/>
          </w:rPr>
        </w:r>
        <w:r>
          <w:rPr>
            <w:noProof/>
            <w:webHidden/>
          </w:rPr>
          <w:fldChar w:fldCharType="separate"/>
        </w:r>
        <w:r>
          <w:rPr>
            <w:noProof/>
            <w:webHidden/>
          </w:rPr>
          <w:t>141</w:t>
        </w:r>
        <w:r>
          <w:rPr>
            <w:noProof/>
            <w:webHidden/>
          </w:rPr>
          <w:fldChar w:fldCharType="end"/>
        </w:r>
      </w:hyperlink>
    </w:p>
    <w:p w14:paraId="2AF50B7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8" w:history="1">
        <w:r w:rsidRPr="00215C6D">
          <w:rPr>
            <w:rStyle w:val="Hyperlink"/>
          </w:rPr>
          <w:t>3.3.5.3.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_Toc370583098 \h </w:instrText>
        </w:r>
        <w:r>
          <w:rPr>
            <w:noProof/>
            <w:webHidden/>
          </w:rPr>
        </w:r>
        <w:r>
          <w:rPr>
            <w:noProof/>
            <w:webHidden/>
          </w:rPr>
          <w:fldChar w:fldCharType="separate"/>
        </w:r>
        <w:r>
          <w:rPr>
            <w:noProof/>
            <w:webHidden/>
          </w:rPr>
          <w:t>141</w:t>
        </w:r>
        <w:r>
          <w:rPr>
            <w:noProof/>
            <w:webHidden/>
          </w:rPr>
          <w:fldChar w:fldCharType="end"/>
        </w:r>
      </w:hyperlink>
    </w:p>
    <w:p w14:paraId="15C6083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099" w:history="1">
        <w:r w:rsidRPr="00215C6D">
          <w:rPr>
            <w:rStyle w:val="Hyperlink"/>
          </w:rPr>
          <w:t>3.3.5.4.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_Toc370583099 \h </w:instrText>
        </w:r>
        <w:r>
          <w:rPr>
            <w:noProof/>
            <w:webHidden/>
          </w:rPr>
        </w:r>
        <w:r>
          <w:rPr>
            <w:noProof/>
            <w:webHidden/>
          </w:rPr>
          <w:fldChar w:fldCharType="separate"/>
        </w:r>
        <w:r>
          <w:rPr>
            <w:noProof/>
            <w:webHidden/>
          </w:rPr>
          <w:t>141</w:t>
        </w:r>
        <w:r>
          <w:rPr>
            <w:noProof/>
            <w:webHidden/>
          </w:rPr>
          <w:fldChar w:fldCharType="end"/>
        </w:r>
      </w:hyperlink>
    </w:p>
    <w:p w14:paraId="6935BEA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0" w:history="1">
        <w:r w:rsidRPr="00215C6D">
          <w:rPr>
            <w:rStyle w:val="Hyperlink"/>
          </w:rPr>
          <w:t>3.3.5.5.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_Toc370583100 \h </w:instrText>
        </w:r>
        <w:r>
          <w:rPr>
            <w:noProof/>
            <w:webHidden/>
          </w:rPr>
        </w:r>
        <w:r>
          <w:rPr>
            <w:noProof/>
            <w:webHidden/>
          </w:rPr>
          <w:fldChar w:fldCharType="separate"/>
        </w:r>
        <w:r>
          <w:rPr>
            <w:noProof/>
            <w:webHidden/>
          </w:rPr>
          <w:t>141</w:t>
        </w:r>
        <w:r>
          <w:rPr>
            <w:noProof/>
            <w:webHidden/>
          </w:rPr>
          <w:fldChar w:fldCharType="end"/>
        </w:r>
      </w:hyperlink>
    </w:p>
    <w:p w14:paraId="4DDF1D7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1" w:history="1">
        <w:r w:rsidRPr="00215C6D">
          <w:rPr>
            <w:rStyle w:val="Hyperlink"/>
          </w:rPr>
          <w:t>3.3.5.6.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_Toc370583101 \h </w:instrText>
        </w:r>
        <w:r>
          <w:rPr>
            <w:noProof/>
            <w:webHidden/>
          </w:rPr>
        </w:r>
        <w:r>
          <w:rPr>
            <w:noProof/>
            <w:webHidden/>
          </w:rPr>
          <w:fldChar w:fldCharType="separate"/>
        </w:r>
        <w:r>
          <w:rPr>
            <w:noProof/>
            <w:webHidden/>
          </w:rPr>
          <w:t>142</w:t>
        </w:r>
        <w:r>
          <w:rPr>
            <w:noProof/>
            <w:webHidden/>
          </w:rPr>
          <w:fldChar w:fldCharType="end"/>
        </w:r>
      </w:hyperlink>
    </w:p>
    <w:p w14:paraId="037A95E2" w14:textId="77777777" w:rsidR="00CF42A6" w:rsidRDefault="00CF42A6">
      <w:pPr>
        <w:pStyle w:val="TOC2"/>
        <w:rPr>
          <w:rFonts w:asciiTheme="minorHAnsi" w:eastAsiaTheme="minorEastAsia" w:hAnsiTheme="minorHAnsi" w:cstheme="minorBidi"/>
          <w:noProof/>
          <w:sz w:val="22"/>
          <w:szCs w:val="22"/>
        </w:rPr>
      </w:pPr>
      <w:hyperlink w:anchor="_Toc370583102" w:history="1">
        <w:r w:rsidRPr="00215C6D">
          <w:rPr>
            <w:rStyle w:val="Hyperlink"/>
          </w:rPr>
          <w:t>3.4.</w:t>
        </w:r>
        <w:r>
          <w:rPr>
            <w:rFonts w:asciiTheme="minorHAnsi" w:eastAsiaTheme="minorEastAsia" w:hAnsiTheme="minorHAnsi" w:cstheme="minorBidi"/>
            <w:noProof/>
            <w:sz w:val="22"/>
            <w:szCs w:val="22"/>
          </w:rPr>
          <w:tab/>
        </w:r>
        <w:r w:rsidRPr="00215C6D">
          <w:rPr>
            <w:rStyle w:val="Hyperlink"/>
          </w:rPr>
          <w:t>Сервис управления заказами (OrderManagementService)</w:t>
        </w:r>
        <w:r>
          <w:rPr>
            <w:noProof/>
            <w:webHidden/>
          </w:rPr>
          <w:tab/>
        </w:r>
        <w:r>
          <w:rPr>
            <w:noProof/>
            <w:webHidden/>
          </w:rPr>
          <w:fldChar w:fldCharType="begin"/>
        </w:r>
        <w:r>
          <w:rPr>
            <w:noProof/>
            <w:webHidden/>
          </w:rPr>
          <w:instrText xml:space="preserve"> PAGEREF _Toc370583102 \h </w:instrText>
        </w:r>
        <w:r>
          <w:rPr>
            <w:noProof/>
            <w:webHidden/>
          </w:rPr>
        </w:r>
        <w:r>
          <w:rPr>
            <w:noProof/>
            <w:webHidden/>
          </w:rPr>
          <w:fldChar w:fldCharType="separate"/>
        </w:r>
        <w:r>
          <w:rPr>
            <w:noProof/>
            <w:webHidden/>
          </w:rPr>
          <w:t>142</w:t>
        </w:r>
        <w:r>
          <w:rPr>
            <w:noProof/>
            <w:webHidden/>
          </w:rPr>
          <w:fldChar w:fldCharType="end"/>
        </w:r>
      </w:hyperlink>
    </w:p>
    <w:p w14:paraId="10D4BA4C" w14:textId="77777777" w:rsidR="00CF42A6" w:rsidRDefault="00CF42A6">
      <w:pPr>
        <w:pStyle w:val="TOC3"/>
        <w:rPr>
          <w:rFonts w:asciiTheme="minorHAnsi" w:eastAsiaTheme="minorEastAsia" w:hAnsiTheme="minorHAnsi" w:cstheme="minorBidi"/>
          <w:iCs w:val="0"/>
          <w:noProof/>
          <w:sz w:val="22"/>
          <w:szCs w:val="22"/>
        </w:rPr>
      </w:pPr>
      <w:hyperlink w:anchor="_Toc370583103" w:history="1">
        <w:r w:rsidRPr="00215C6D">
          <w:rPr>
            <w:rStyle w:val="Hyperlink"/>
          </w:rPr>
          <w:t>3.4.1.</w:t>
        </w:r>
        <w:r>
          <w:rPr>
            <w:rFonts w:asciiTheme="minorHAnsi" w:eastAsiaTheme="minorEastAsia" w:hAnsiTheme="minorHAnsi" w:cstheme="minorBidi"/>
            <w:iCs w:val="0"/>
            <w:noProof/>
            <w:sz w:val="22"/>
            <w:szCs w:val="22"/>
          </w:rPr>
          <w:tab/>
        </w:r>
        <w:r w:rsidRPr="00215C6D">
          <w:rPr>
            <w:rStyle w:val="Hyperlink"/>
          </w:rPr>
          <w:t>Создание заказа (CreateOrderFromBasketItem)</w:t>
        </w:r>
        <w:r>
          <w:rPr>
            <w:noProof/>
            <w:webHidden/>
          </w:rPr>
          <w:tab/>
        </w:r>
        <w:r>
          <w:rPr>
            <w:noProof/>
            <w:webHidden/>
          </w:rPr>
          <w:fldChar w:fldCharType="begin"/>
        </w:r>
        <w:r>
          <w:rPr>
            <w:noProof/>
            <w:webHidden/>
          </w:rPr>
          <w:instrText xml:space="preserve"> PAGEREF _Toc370583103 \h </w:instrText>
        </w:r>
        <w:r>
          <w:rPr>
            <w:noProof/>
            <w:webHidden/>
          </w:rPr>
        </w:r>
        <w:r>
          <w:rPr>
            <w:noProof/>
            <w:webHidden/>
          </w:rPr>
          <w:fldChar w:fldCharType="separate"/>
        </w:r>
        <w:r>
          <w:rPr>
            <w:noProof/>
            <w:webHidden/>
          </w:rPr>
          <w:t>142</w:t>
        </w:r>
        <w:r>
          <w:rPr>
            <w:noProof/>
            <w:webHidden/>
          </w:rPr>
          <w:fldChar w:fldCharType="end"/>
        </w:r>
      </w:hyperlink>
    </w:p>
    <w:p w14:paraId="4BFBBC1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4" w:history="1">
        <w:r w:rsidRPr="00215C6D">
          <w:rPr>
            <w:rStyle w:val="Hyperlink"/>
          </w:rPr>
          <w:t>3.4.1.1.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_Toc370583104 \h </w:instrText>
        </w:r>
        <w:r>
          <w:rPr>
            <w:noProof/>
            <w:webHidden/>
          </w:rPr>
        </w:r>
        <w:r>
          <w:rPr>
            <w:noProof/>
            <w:webHidden/>
          </w:rPr>
          <w:fldChar w:fldCharType="separate"/>
        </w:r>
        <w:r>
          <w:rPr>
            <w:noProof/>
            <w:webHidden/>
          </w:rPr>
          <w:t>142</w:t>
        </w:r>
        <w:r>
          <w:rPr>
            <w:noProof/>
            <w:webHidden/>
          </w:rPr>
          <w:fldChar w:fldCharType="end"/>
        </w:r>
      </w:hyperlink>
    </w:p>
    <w:p w14:paraId="136CA1D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5" w:history="1">
        <w:r w:rsidRPr="00215C6D">
          <w:rPr>
            <w:rStyle w:val="Hyperlink"/>
          </w:rPr>
          <w:t>3.4.1.2.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_Toc370583105 \h </w:instrText>
        </w:r>
        <w:r>
          <w:rPr>
            <w:noProof/>
            <w:webHidden/>
          </w:rPr>
        </w:r>
        <w:r>
          <w:rPr>
            <w:noProof/>
            <w:webHidden/>
          </w:rPr>
          <w:fldChar w:fldCharType="separate"/>
        </w:r>
        <w:r>
          <w:rPr>
            <w:noProof/>
            <w:webHidden/>
          </w:rPr>
          <w:t>142</w:t>
        </w:r>
        <w:r>
          <w:rPr>
            <w:noProof/>
            <w:webHidden/>
          </w:rPr>
          <w:fldChar w:fldCharType="end"/>
        </w:r>
      </w:hyperlink>
    </w:p>
    <w:p w14:paraId="49889D6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6" w:history="1">
        <w:r w:rsidRPr="00215C6D">
          <w:rPr>
            <w:rStyle w:val="Hyperlink"/>
          </w:rPr>
          <w:t>3.4.1.3.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_Toc370583106 \h </w:instrText>
        </w:r>
        <w:r>
          <w:rPr>
            <w:noProof/>
            <w:webHidden/>
          </w:rPr>
        </w:r>
        <w:r>
          <w:rPr>
            <w:noProof/>
            <w:webHidden/>
          </w:rPr>
          <w:fldChar w:fldCharType="separate"/>
        </w:r>
        <w:r>
          <w:rPr>
            <w:noProof/>
            <w:webHidden/>
          </w:rPr>
          <w:t>143</w:t>
        </w:r>
        <w:r>
          <w:rPr>
            <w:noProof/>
            <w:webHidden/>
          </w:rPr>
          <w:fldChar w:fldCharType="end"/>
        </w:r>
      </w:hyperlink>
    </w:p>
    <w:p w14:paraId="190A4C8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7" w:history="1">
        <w:r w:rsidRPr="00215C6D">
          <w:rPr>
            <w:rStyle w:val="Hyperlink"/>
          </w:rPr>
          <w:t>3.4.1.4.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_Toc370583107 \h </w:instrText>
        </w:r>
        <w:r>
          <w:rPr>
            <w:noProof/>
            <w:webHidden/>
          </w:rPr>
        </w:r>
        <w:r>
          <w:rPr>
            <w:noProof/>
            <w:webHidden/>
          </w:rPr>
          <w:fldChar w:fldCharType="separate"/>
        </w:r>
        <w:r>
          <w:rPr>
            <w:noProof/>
            <w:webHidden/>
          </w:rPr>
          <w:t>143</w:t>
        </w:r>
        <w:r>
          <w:rPr>
            <w:noProof/>
            <w:webHidden/>
          </w:rPr>
          <w:fldChar w:fldCharType="end"/>
        </w:r>
      </w:hyperlink>
    </w:p>
    <w:p w14:paraId="3B26E36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8" w:history="1">
        <w:r w:rsidRPr="00215C6D">
          <w:rPr>
            <w:rStyle w:val="Hyperlink"/>
          </w:rPr>
          <w:t>3.4.1.5.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_Toc370583108 \h </w:instrText>
        </w:r>
        <w:r>
          <w:rPr>
            <w:noProof/>
            <w:webHidden/>
          </w:rPr>
        </w:r>
        <w:r>
          <w:rPr>
            <w:noProof/>
            <w:webHidden/>
          </w:rPr>
          <w:fldChar w:fldCharType="separate"/>
        </w:r>
        <w:r>
          <w:rPr>
            <w:noProof/>
            <w:webHidden/>
          </w:rPr>
          <w:t>143</w:t>
        </w:r>
        <w:r>
          <w:rPr>
            <w:noProof/>
            <w:webHidden/>
          </w:rPr>
          <w:fldChar w:fldCharType="end"/>
        </w:r>
      </w:hyperlink>
    </w:p>
    <w:p w14:paraId="5DEE089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09" w:history="1">
        <w:r w:rsidRPr="00215C6D">
          <w:rPr>
            <w:rStyle w:val="Hyperlink"/>
          </w:rPr>
          <w:t>3.4.1.6.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_Toc370583109 \h </w:instrText>
        </w:r>
        <w:r>
          <w:rPr>
            <w:noProof/>
            <w:webHidden/>
          </w:rPr>
        </w:r>
        <w:r>
          <w:rPr>
            <w:noProof/>
            <w:webHidden/>
          </w:rPr>
          <w:fldChar w:fldCharType="separate"/>
        </w:r>
        <w:r>
          <w:rPr>
            <w:noProof/>
            <w:webHidden/>
          </w:rPr>
          <w:t>144</w:t>
        </w:r>
        <w:r>
          <w:rPr>
            <w:noProof/>
            <w:webHidden/>
          </w:rPr>
          <w:fldChar w:fldCharType="end"/>
        </w:r>
      </w:hyperlink>
    </w:p>
    <w:p w14:paraId="0FCD12A1" w14:textId="77777777" w:rsidR="00CF42A6" w:rsidRDefault="00CF42A6">
      <w:pPr>
        <w:pStyle w:val="TOC3"/>
        <w:rPr>
          <w:rFonts w:asciiTheme="minorHAnsi" w:eastAsiaTheme="minorEastAsia" w:hAnsiTheme="minorHAnsi" w:cstheme="minorBidi"/>
          <w:iCs w:val="0"/>
          <w:noProof/>
          <w:sz w:val="22"/>
          <w:szCs w:val="22"/>
        </w:rPr>
      </w:pPr>
      <w:hyperlink w:anchor="_Toc370583110" w:history="1">
        <w:r w:rsidRPr="00215C6D">
          <w:rPr>
            <w:rStyle w:val="Hyperlink"/>
          </w:rPr>
          <w:t>3.4.2.</w:t>
        </w:r>
        <w:r>
          <w:rPr>
            <w:rFonts w:asciiTheme="minorHAnsi" w:eastAsiaTheme="minorEastAsia" w:hAnsiTheme="minorHAnsi" w:cstheme="minorBidi"/>
            <w:iCs w:val="0"/>
            <w:noProof/>
            <w:sz w:val="22"/>
            <w:szCs w:val="22"/>
          </w:rPr>
          <w:tab/>
        </w:r>
        <w:r w:rsidRPr="00215C6D">
          <w:rPr>
            <w:rStyle w:val="Hyperlink"/>
          </w:rPr>
          <w:t>Подтверждение заказа клиентом (ClientCommitOrder)</w:t>
        </w:r>
        <w:r>
          <w:rPr>
            <w:noProof/>
            <w:webHidden/>
          </w:rPr>
          <w:tab/>
        </w:r>
        <w:r>
          <w:rPr>
            <w:noProof/>
            <w:webHidden/>
          </w:rPr>
          <w:fldChar w:fldCharType="begin"/>
        </w:r>
        <w:r>
          <w:rPr>
            <w:noProof/>
            <w:webHidden/>
          </w:rPr>
          <w:instrText xml:space="preserve"> PAGEREF _Toc370583110 \h </w:instrText>
        </w:r>
        <w:r>
          <w:rPr>
            <w:noProof/>
            <w:webHidden/>
          </w:rPr>
        </w:r>
        <w:r>
          <w:rPr>
            <w:noProof/>
            <w:webHidden/>
          </w:rPr>
          <w:fldChar w:fldCharType="separate"/>
        </w:r>
        <w:r>
          <w:rPr>
            <w:noProof/>
            <w:webHidden/>
          </w:rPr>
          <w:t>144</w:t>
        </w:r>
        <w:r>
          <w:rPr>
            <w:noProof/>
            <w:webHidden/>
          </w:rPr>
          <w:fldChar w:fldCharType="end"/>
        </w:r>
      </w:hyperlink>
    </w:p>
    <w:p w14:paraId="495068A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1" w:history="1">
        <w:r w:rsidRPr="00215C6D">
          <w:rPr>
            <w:rStyle w:val="Hyperlink"/>
          </w:rPr>
          <w:t>3.4.2.1.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_Toc370583111 \h </w:instrText>
        </w:r>
        <w:r>
          <w:rPr>
            <w:noProof/>
            <w:webHidden/>
          </w:rPr>
        </w:r>
        <w:r>
          <w:rPr>
            <w:noProof/>
            <w:webHidden/>
          </w:rPr>
          <w:fldChar w:fldCharType="separate"/>
        </w:r>
        <w:r>
          <w:rPr>
            <w:noProof/>
            <w:webHidden/>
          </w:rPr>
          <w:t>144</w:t>
        </w:r>
        <w:r>
          <w:rPr>
            <w:noProof/>
            <w:webHidden/>
          </w:rPr>
          <w:fldChar w:fldCharType="end"/>
        </w:r>
      </w:hyperlink>
    </w:p>
    <w:p w14:paraId="2CCCABE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2" w:history="1">
        <w:r w:rsidRPr="00215C6D">
          <w:rPr>
            <w:rStyle w:val="Hyperlink"/>
          </w:rPr>
          <w:t>3.4.2.2.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_Toc370583112 \h </w:instrText>
        </w:r>
        <w:r>
          <w:rPr>
            <w:noProof/>
            <w:webHidden/>
          </w:rPr>
        </w:r>
        <w:r>
          <w:rPr>
            <w:noProof/>
            <w:webHidden/>
          </w:rPr>
          <w:fldChar w:fldCharType="separate"/>
        </w:r>
        <w:r>
          <w:rPr>
            <w:noProof/>
            <w:webHidden/>
          </w:rPr>
          <w:t>144</w:t>
        </w:r>
        <w:r>
          <w:rPr>
            <w:noProof/>
            <w:webHidden/>
          </w:rPr>
          <w:fldChar w:fldCharType="end"/>
        </w:r>
      </w:hyperlink>
    </w:p>
    <w:p w14:paraId="42EBD5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3" w:history="1">
        <w:r w:rsidRPr="00215C6D">
          <w:rPr>
            <w:rStyle w:val="Hyperlink"/>
          </w:rPr>
          <w:t>3.4.2.3.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_Toc370583113 \h </w:instrText>
        </w:r>
        <w:r>
          <w:rPr>
            <w:noProof/>
            <w:webHidden/>
          </w:rPr>
        </w:r>
        <w:r>
          <w:rPr>
            <w:noProof/>
            <w:webHidden/>
          </w:rPr>
          <w:fldChar w:fldCharType="separate"/>
        </w:r>
        <w:r>
          <w:rPr>
            <w:noProof/>
            <w:webHidden/>
          </w:rPr>
          <w:t>144</w:t>
        </w:r>
        <w:r>
          <w:rPr>
            <w:noProof/>
            <w:webHidden/>
          </w:rPr>
          <w:fldChar w:fldCharType="end"/>
        </w:r>
      </w:hyperlink>
    </w:p>
    <w:p w14:paraId="6C5DD66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4" w:history="1">
        <w:r w:rsidRPr="00215C6D">
          <w:rPr>
            <w:rStyle w:val="Hyperlink"/>
          </w:rPr>
          <w:t>3.4.2.4.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_Toc370583114 \h </w:instrText>
        </w:r>
        <w:r>
          <w:rPr>
            <w:noProof/>
            <w:webHidden/>
          </w:rPr>
        </w:r>
        <w:r>
          <w:rPr>
            <w:noProof/>
            <w:webHidden/>
          </w:rPr>
          <w:fldChar w:fldCharType="separate"/>
        </w:r>
        <w:r>
          <w:rPr>
            <w:noProof/>
            <w:webHidden/>
          </w:rPr>
          <w:t>145</w:t>
        </w:r>
        <w:r>
          <w:rPr>
            <w:noProof/>
            <w:webHidden/>
          </w:rPr>
          <w:fldChar w:fldCharType="end"/>
        </w:r>
      </w:hyperlink>
    </w:p>
    <w:p w14:paraId="66F7B41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5" w:history="1">
        <w:r w:rsidRPr="00215C6D">
          <w:rPr>
            <w:rStyle w:val="Hyperlink"/>
          </w:rPr>
          <w:t>3.4.2.5.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_Toc370583115 \h </w:instrText>
        </w:r>
        <w:r>
          <w:rPr>
            <w:noProof/>
            <w:webHidden/>
          </w:rPr>
        </w:r>
        <w:r>
          <w:rPr>
            <w:noProof/>
            <w:webHidden/>
          </w:rPr>
          <w:fldChar w:fldCharType="separate"/>
        </w:r>
        <w:r>
          <w:rPr>
            <w:noProof/>
            <w:webHidden/>
          </w:rPr>
          <w:t>145</w:t>
        </w:r>
        <w:r>
          <w:rPr>
            <w:noProof/>
            <w:webHidden/>
          </w:rPr>
          <w:fldChar w:fldCharType="end"/>
        </w:r>
      </w:hyperlink>
    </w:p>
    <w:p w14:paraId="47C5B67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6" w:history="1">
        <w:r w:rsidRPr="00215C6D">
          <w:rPr>
            <w:rStyle w:val="Hyperlink"/>
          </w:rPr>
          <w:t>3.4.2.6.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_Toc370583116 \h </w:instrText>
        </w:r>
        <w:r>
          <w:rPr>
            <w:noProof/>
            <w:webHidden/>
          </w:rPr>
        </w:r>
        <w:r>
          <w:rPr>
            <w:noProof/>
            <w:webHidden/>
          </w:rPr>
          <w:fldChar w:fldCharType="separate"/>
        </w:r>
        <w:r>
          <w:rPr>
            <w:noProof/>
            <w:webHidden/>
          </w:rPr>
          <w:t>145</w:t>
        </w:r>
        <w:r>
          <w:rPr>
            <w:noProof/>
            <w:webHidden/>
          </w:rPr>
          <w:fldChar w:fldCharType="end"/>
        </w:r>
      </w:hyperlink>
    </w:p>
    <w:p w14:paraId="06F4FB33" w14:textId="77777777" w:rsidR="00CF42A6" w:rsidRDefault="00CF42A6">
      <w:pPr>
        <w:pStyle w:val="TOC3"/>
        <w:rPr>
          <w:rFonts w:asciiTheme="minorHAnsi" w:eastAsiaTheme="minorEastAsia" w:hAnsiTheme="minorHAnsi" w:cstheme="minorBidi"/>
          <w:iCs w:val="0"/>
          <w:noProof/>
          <w:sz w:val="22"/>
          <w:szCs w:val="22"/>
        </w:rPr>
      </w:pPr>
      <w:hyperlink w:anchor="_Toc370583117" w:history="1">
        <w:r w:rsidRPr="00215C6D">
          <w:rPr>
            <w:rStyle w:val="Hyperlink"/>
            <w:bCs/>
          </w:rPr>
          <w:t>3.4.3.</w:t>
        </w:r>
        <w:r>
          <w:rPr>
            <w:rFonts w:asciiTheme="minorHAnsi" w:eastAsiaTheme="minorEastAsia" w:hAnsiTheme="minorHAnsi" w:cstheme="minorBidi"/>
            <w:iCs w:val="0"/>
            <w:noProof/>
            <w:sz w:val="22"/>
            <w:szCs w:val="22"/>
          </w:rPr>
          <w:tab/>
        </w:r>
        <w:r w:rsidRPr="00215C6D">
          <w:rPr>
            <w:rStyle w:val="Hyperlink"/>
            <w:bCs/>
          </w:rPr>
          <w:t>Подтверждение заказа партнёром (PartnerCommitOrder)</w:t>
        </w:r>
        <w:r>
          <w:rPr>
            <w:noProof/>
            <w:webHidden/>
          </w:rPr>
          <w:tab/>
        </w:r>
        <w:r>
          <w:rPr>
            <w:noProof/>
            <w:webHidden/>
          </w:rPr>
          <w:fldChar w:fldCharType="begin"/>
        </w:r>
        <w:r>
          <w:rPr>
            <w:noProof/>
            <w:webHidden/>
          </w:rPr>
          <w:instrText xml:space="preserve"> PAGEREF _Toc370583117 \h </w:instrText>
        </w:r>
        <w:r>
          <w:rPr>
            <w:noProof/>
            <w:webHidden/>
          </w:rPr>
        </w:r>
        <w:r>
          <w:rPr>
            <w:noProof/>
            <w:webHidden/>
          </w:rPr>
          <w:fldChar w:fldCharType="separate"/>
        </w:r>
        <w:r>
          <w:rPr>
            <w:noProof/>
            <w:webHidden/>
          </w:rPr>
          <w:t>146</w:t>
        </w:r>
        <w:r>
          <w:rPr>
            <w:noProof/>
            <w:webHidden/>
          </w:rPr>
          <w:fldChar w:fldCharType="end"/>
        </w:r>
      </w:hyperlink>
    </w:p>
    <w:p w14:paraId="7F55877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8" w:history="1">
        <w:r w:rsidRPr="00215C6D">
          <w:rPr>
            <w:rStyle w:val="Hyperlink"/>
            <w:bCs/>
            <w:iCs/>
          </w:rPr>
          <w:t>3.4.3.1.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_Toc370583118 \h </w:instrText>
        </w:r>
        <w:r>
          <w:rPr>
            <w:noProof/>
            <w:webHidden/>
          </w:rPr>
        </w:r>
        <w:r>
          <w:rPr>
            <w:noProof/>
            <w:webHidden/>
          </w:rPr>
          <w:fldChar w:fldCharType="separate"/>
        </w:r>
        <w:r>
          <w:rPr>
            <w:noProof/>
            <w:webHidden/>
          </w:rPr>
          <w:t>146</w:t>
        </w:r>
        <w:r>
          <w:rPr>
            <w:noProof/>
            <w:webHidden/>
          </w:rPr>
          <w:fldChar w:fldCharType="end"/>
        </w:r>
      </w:hyperlink>
    </w:p>
    <w:p w14:paraId="0F3A424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19" w:history="1">
        <w:r w:rsidRPr="00215C6D">
          <w:rPr>
            <w:rStyle w:val="Hyperlink"/>
            <w:bCs/>
            <w:iCs/>
          </w:rPr>
          <w:t>3.4.3.2.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_Toc370583119 \h </w:instrText>
        </w:r>
        <w:r>
          <w:rPr>
            <w:noProof/>
            <w:webHidden/>
          </w:rPr>
        </w:r>
        <w:r>
          <w:rPr>
            <w:noProof/>
            <w:webHidden/>
          </w:rPr>
          <w:fldChar w:fldCharType="separate"/>
        </w:r>
        <w:r>
          <w:rPr>
            <w:noProof/>
            <w:webHidden/>
          </w:rPr>
          <w:t>146</w:t>
        </w:r>
        <w:r>
          <w:rPr>
            <w:noProof/>
            <w:webHidden/>
          </w:rPr>
          <w:fldChar w:fldCharType="end"/>
        </w:r>
      </w:hyperlink>
    </w:p>
    <w:p w14:paraId="490CC50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0" w:history="1">
        <w:r w:rsidRPr="00215C6D">
          <w:rPr>
            <w:rStyle w:val="Hyperlink"/>
            <w:bCs/>
            <w:iCs/>
          </w:rPr>
          <w:t>3.4.3.3.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_Toc370583120 \h </w:instrText>
        </w:r>
        <w:r>
          <w:rPr>
            <w:noProof/>
            <w:webHidden/>
          </w:rPr>
        </w:r>
        <w:r>
          <w:rPr>
            <w:noProof/>
            <w:webHidden/>
          </w:rPr>
          <w:fldChar w:fldCharType="separate"/>
        </w:r>
        <w:r>
          <w:rPr>
            <w:noProof/>
            <w:webHidden/>
          </w:rPr>
          <w:t>146</w:t>
        </w:r>
        <w:r>
          <w:rPr>
            <w:noProof/>
            <w:webHidden/>
          </w:rPr>
          <w:fldChar w:fldCharType="end"/>
        </w:r>
      </w:hyperlink>
    </w:p>
    <w:p w14:paraId="09EE87D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1" w:history="1">
        <w:r w:rsidRPr="00215C6D">
          <w:rPr>
            <w:rStyle w:val="Hyperlink"/>
            <w:bCs/>
            <w:iCs/>
          </w:rPr>
          <w:t>3.4.3.4.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_Toc370583121 \h </w:instrText>
        </w:r>
        <w:r>
          <w:rPr>
            <w:noProof/>
            <w:webHidden/>
          </w:rPr>
        </w:r>
        <w:r>
          <w:rPr>
            <w:noProof/>
            <w:webHidden/>
          </w:rPr>
          <w:fldChar w:fldCharType="separate"/>
        </w:r>
        <w:r>
          <w:rPr>
            <w:noProof/>
            <w:webHidden/>
          </w:rPr>
          <w:t>146</w:t>
        </w:r>
        <w:r>
          <w:rPr>
            <w:noProof/>
            <w:webHidden/>
          </w:rPr>
          <w:fldChar w:fldCharType="end"/>
        </w:r>
      </w:hyperlink>
    </w:p>
    <w:p w14:paraId="1EDDF9B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2" w:history="1">
        <w:r w:rsidRPr="00215C6D">
          <w:rPr>
            <w:rStyle w:val="Hyperlink"/>
            <w:bCs/>
            <w:iCs/>
          </w:rPr>
          <w:t>3.4.3.5.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_Toc370583122 \h </w:instrText>
        </w:r>
        <w:r>
          <w:rPr>
            <w:noProof/>
            <w:webHidden/>
          </w:rPr>
        </w:r>
        <w:r>
          <w:rPr>
            <w:noProof/>
            <w:webHidden/>
          </w:rPr>
          <w:fldChar w:fldCharType="separate"/>
        </w:r>
        <w:r>
          <w:rPr>
            <w:noProof/>
            <w:webHidden/>
          </w:rPr>
          <w:t>147</w:t>
        </w:r>
        <w:r>
          <w:rPr>
            <w:noProof/>
            <w:webHidden/>
          </w:rPr>
          <w:fldChar w:fldCharType="end"/>
        </w:r>
      </w:hyperlink>
    </w:p>
    <w:p w14:paraId="44C23E5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3" w:history="1">
        <w:r w:rsidRPr="00215C6D">
          <w:rPr>
            <w:rStyle w:val="Hyperlink"/>
            <w:bCs/>
            <w:iCs/>
          </w:rPr>
          <w:t>3.4.3.6.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_Toc370583123 \h </w:instrText>
        </w:r>
        <w:r>
          <w:rPr>
            <w:noProof/>
            <w:webHidden/>
          </w:rPr>
        </w:r>
        <w:r>
          <w:rPr>
            <w:noProof/>
            <w:webHidden/>
          </w:rPr>
          <w:fldChar w:fldCharType="separate"/>
        </w:r>
        <w:r>
          <w:rPr>
            <w:noProof/>
            <w:webHidden/>
          </w:rPr>
          <w:t>147</w:t>
        </w:r>
        <w:r>
          <w:rPr>
            <w:noProof/>
            <w:webHidden/>
          </w:rPr>
          <w:fldChar w:fldCharType="end"/>
        </w:r>
      </w:hyperlink>
    </w:p>
    <w:p w14:paraId="6ADF8845" w14:textId="77777777" w:rsidR="00CF42A6" w:rsidRDefault="00CF42A6">
      <w:pPr>
        <w:pStyle w:val="TOC3"/>
        <w:rPr>
          <w:rFonts w:asciiTheme="minorHAnsi" w:eastAsiaTheme="minorEastAsia" w:hAnsiTheme="minorHAnsi" w:cstheme="minorBidi"/>
          <w:iCs w:val="0"/>
          <w:noProof/>
          <w:sz w:val="22"/>
          <w:szCs w:val="22"/>
        </w:rPr>
      </w:pPr>
      <w:hyperlink w:anchor="_Toc370583124" w:history="1">
        <w:r w:rsidRPr="00215C6D">
          <w:rPr>
            <w:rStyle w:val="Hyperlink"/>
          </w:rPr>
          <w:t>3.4.4.</w:t>
        </w:r>
        <w:r>
          <w:rPr>
            <w:rFonts w:asciiTheme="minorHAnsi" w:eastAsiaTheme="minorEastAsia" w:hAnsiTheme="minorHAnsi" w:cstheme="minorBidi"/>
            <w:iCs w:val="0"/>
            <w:noProof/>
            <w:sz w:val="22"/>
            <w:szCs w:val="22"/>
          </w:rPr>
          <w:tab/>
        </w:r>
        <w:r w:rsidRPr="00215C6D">
          <w:rPr>
            <w:rStyle w:val="Hyperlink"/>
          </w:rPr>
          <w:t>Обновление статусов заказов (ChangeOrdersStatuses)</w:t>
        </w:r>
        <w:r>
          <w:rPr>
            <w:noProof/>
            <w:webHidden/>
          </w:rPr>
          <w:tab/>
        </w:r>
        <w:r>
          <w:rPr>
            <w:noProof/>
            <w:webHidden/>
          </w:rPr>
          <w:fldChar w:fldCharType="begin"/>
        </w:r>
        <w:r>
          <w:rPr>
            <w:noProof/>
            <w:webHidden/>
          </w:rPr>
          <w:instrText xml:space="preserve"> PAGEREF _Toc370583124 \h </w:instrText>
        </w:r>
        <w:r>
          <w:rPr>
            <w:noProof/>
            <w:webHidden/>
          </w:rPr>
        </w:r>
        <w:r>
          <w:rPr>
            <w:noProof/>
            <w:webHidden/>
          </w:rPr>
          <w:fldChar w:fldCharType="separate"/>
        </w:r>
        <w:r>
          <w:rPr>
            <w:noProof/>
            <w:webHidden/>
          </w:rPr>
          <w:t>148</w:t>
        </w:r>
        <w:r>
          <w:rPr>
            <w:noProof/>
            <w:webHidden/>
          </w:rPr>
          <w:fldChar w:fldCharType="end"/>
        </w:r>
      </w:hyperlink>
    </w:p>
    <w:p w14:paraId="1C7B9D0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5" w:history="1">
        <w:r w:rsidRPr="00215C6D">
          <w:rPr>
            <w:rStyle w:val="Hyperlink"/>
          </w:rPr>
          <w:t>3.4.4.1.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_Toc370583125 \h </w:instrText>
        </w:r>
        <w:r>
          <w:rPr>
            <w:noProof/>
            <w:webHidden/>
          </w:rPr>
        </w:r>
        <w:r>
          <w:rPr>
            <w:noProof/>
            <w:webHidden/>
          </w:rPr>
          <w:fldChar w:fldCharType="separate"/>
        </w:r>
        <w:r>
          <w:rPr>
            <w:noProof/>
            <w:webHidden/>
          </w:rPr>
          <w:t>148</w:t>
        </w:r>
        <w:r>
          <w:rPr>
            <w:noProof/>
            <w:webHidden/>
          </w:rPr>
          <w:fldChar w:fldCharType="end"/>
        </w:r>
      </w:hyperlink>
    </w:p>
    <w:p w14:paraId="4D43E6F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6" w:history="1">
        <w:r w:rsidRPr="00215C6D">
          <w:rPr>
            <w:rStyle w:val="Hyperlink"/>
          </w:rPr>
          <w:t>3.4.4.2.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_Toc370583126 \h </w:instrText>
        </w:r>
        <w:r>
          <w:rPr>
            <w:noProof/>
            <w:webHidden/>
          </w:rPr>
        </w:r>
        <w:r>
          <w:rPr>
            <w:noProof/>
            <w:webHidden/>
          </w:rPr>
          <w:fldChar w:fldCharType="separate"/>
        </w:r>
        <w:r>
          <w:rPr>
            <w:noProof/>
            <w:webHidden/>
          </w:rPr>
          <w:t>148</w:t>
        </w:r>
        <w:r>
          <w:rPr>
            <w:noProof/>
            <w:webHidden/>
          </w:rPr>
          <w:fldChar w:fldCharType="end"/>
        </w:r>
      </w:hyperlink>
    </w:p>
    <w:p w14:paraId="410162C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7" w:history="1">
        <w:r w:rsidRPr="00215C6D">
          <w:rPr>
            <w:rStyle w:val="Hyperlink"/>
          </w:rPr>
          <w:t>3.4.4.3.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_Toc370583127 \h </w:instrText>
        </w:r>
        <w:r>
          <w:rPr>
            <w:noProof/>
            <w:webHidden/>
          </w:rPr>
        </w:r>
        <w:r>
          <w:rPr>
            <w:noProof/>
            <w:webHidden/>
          </w:rPr>
          <w:fldChar w:fldCharType="separate"/>
        </w:r>
        <w:r>
          <w:rPr>
            <w:noProof/>
            <w:webHidden/>
          </w:rPr>
          <w:t>148</w:t>
        </w:r>
        <w:r>
          <w:rPr>
            <w:noProof/>
            <w:webHidden/>
          </w:rPr>
          <w:fldChar w:fldCharType="end"/>
        </w:r>
      </w:hyperlink>
    </w:p>
    <w:p w14:paraId="6D36871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8" w:history="1">
        <w:r w:rsidRPr="00215C6D">
          <w:rPr>
            <w:rStyle w:val="Hyperlink"/>
          </w:rPr>
          <w:t>3.4.4.4.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_Toc370583128 \h </w:instrText>
        </w:r>
        <w:r>
          <w:rPr>
            <w:noProof/>
            <w:webHidden/>
          </w:rPr>
        </w:r>
        <w:r>
          <w:rPr>
            <w:noProof/>
            <w:webHidden/>
          </w:rPr>
          <w:fldChar w:fldCharType="separate"/>
        </w:r>
        <w:r>
          <w:rPr>
            <w:noProof/>
            <w:webHidden/>
          </w:rPr>
          <w:t>148</w:t>
        </w:r>
        <w:r>
          <w:rPr>
            <w:noProof/>
            <w:webHidden/>
          </w:rPr>
          <w:fldChar w:fldCharType="end"/>
        </w:r>
      </w:hyperlink>
    </w:p>
    <w:p w14:paraId="5FE861C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29" w:history="1">
        <w:r w:rsidRPr="00215C6D">
          <w:rPr>
            <w:rStyle w:val="Hyperlink"/>
          </w:rPr>
          <w:t>3.4.4.5.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_Toc370583129 \h </w:instrText>
        </w:r>
        <w:r>
          <w:rPr>
            <w:noProof/>
            <w:webHidden/>
          </w:rPr>
        </w:r>
        <w:r>
          <w:rPr>
            <w:noProof/>
            <w:webHidden/>
          </w:rPr>
          <w:fldChar w:fldCharType="separate"/>
        </w:r>
        <w:r>
          <w:rPr>
            <w:noProof/>
            <w:webHidden/>
          </w:rPr>
          <w:t>148</w:t>
        </w:r>
        <w:r>
          <w:rPr>
            <w:noProof/>
            <w:webHidden/>
          </w:rPr>
          <w:fldChar w:fldCharType="end"/>
        </w:r>
      </w:hyperlink>
    </w:p>
    <w:p w14:paraId="70FCF26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0" w:history="1">
        <w:r w:rsidRPr="00215C6D">
          <w:rPr>
            <w:rStyle w:val="Hyperlink"/>
          </w:rPr>
          <w:t>3.4.4.6.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_Toc370583130 \h </w:instrText>
        </w:r>
        <w:r>
          <w:rPr>
            <w:noProof/>
            <w:webHidden/>
          </w:rPr>
        </w:r>
        <w:r>
          <w:rPr>
            <w:noProof/>
            <w:webHidden/>
          </w:rPr>
          <w:fldChar w:fldCharType="separate"/>
        </w:r>
        <w:r>
          <w:rPr>
            <w:noProof/>
            <w:webHidden/>
          </w:rPr>
          <w:t>149</w:t>
        </w:r>
        <w:r>
          <w:rPr>
            <w:noProof/>
            <w:webHidden/>
          </w:rPr>
          <w:fldChar w:fldCharType="end"/>
        </w:r>
      </w:hyperlink>
    </w:p>
    <w:p w14:paraId="32EB4536" w14:textId="77777777" w:rsidR="00CF42A6" w:rsidRDefault="00CF42A6">
      <w:pPr>
        <w:pStyle w:val="TOC3"/>
        <w:rPr>
          <w:rFonts w:asciiTheme="minorHAnsi" w:eastAsiaTheme="minorEastAsia" w:hAnsiTheme="minorHAnsi" w:cstheme="minorBidi"/>
          <w:iCs w:val="0"/>
          <w:noProof/>
          <w:sz w:val="22"/>
          <w:szCs w:val="22"/>
        </w:rPr>
      </w:pPr>
      <w:hyperlink w:anchor="_Toc370583131" w:history="1">
        <w:r w:rsidRPr="00215C6D">
          <w:rPr>
            <w:rStyle w:val="Hyperlink"/>
            <w:bCs/>
          </w:rPr>
          <w:t>3.4.5.</w:t>
        </w:r>
        <w:r>
          <w:rPr>
            <w:rFonts w:asciiTheme="minorHAnsi" w:eastAsiaTheme="minorEastAsia" w:hAnsiTheme="minorHAnsi" w:cstheme="minorBidi"/>
            <w:iCs w:val="0"/>
            <w:noProof/>
            <w:sz w:val="22"/>
            <w:szCs w:val="22"/>
          </w:rPr>
          <w:tab/>
        </w:r>
        <w:r w:rsidRPr="00215C6D">
          <w:rPr>
            <w:rStyle w:val="Hyperlink"/>
            <w:bCs/>
          </w:rPr>
          <w:t>Поиск истории заказов (GetOrdersHistory)</w:t>
        </w:r>
        <w:r>
          <w:rPr>
            <w:noProof/>
            <w:webHidden/>
          </w:rPr>
          <w:tab/>
        </w:r>
        <w:r>
          <w:rPr>
            <w:noProof/>
            <w:webHidden/>
          </w:rPr>
          <w:fldChar w:fldCharType="begin"/>
        </w:r>
        <w:r>
          <w:rPr>
            <w:noProof/>
            <w:webHidden/>
          </w:rPr>
          <w:instrText xml:space="preserve"> PAGEREF _Toc370583131 \h </w:instrText>
        </w:r>
        <w:r>
          <w:rPr>
            <w:noProof/>
            <w:webHidden/>
          </w:rPr>
        </w:r>
        <w:r>
          <w:rPr>
            <w:noProof/>
            <w:webHidden/>
          </w:rPr>
          <w:fldChar w:fldCharType="separate"/>
        </w:r>
        <w:r>
          <w:rPr>
            <w:noProof/>
            <w:webHidden/>
          </w:rPr>
          <w:t>149</w:t>
        </w:r>
        <w:r>
          <w:rPr>
            <w:noProof/>
            <w:webHidden/>
          </w:rPr>
          <w:fldChar w:fldCharType="end"/>
        </w:r>
      </w:hyperlink>
    </w:p>
    <w:p w14:paraId="06CAF7A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2" w:history="1">
        <w:r w:rsidRPr="00215C6D">
          <w:rPr>
            <w:rStyle w:val="Hyperlink"/>
            <w:bCs/>
            <w:iCs/>
          </w:rPr>
          <w:t>3.4.5.1.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_Toc370583132 \h </w:instrText>
        </w:r>
        <w:r>
          <w:rPr>
            <w:noProof/>
            <w:webHidden/>
          </w:rPr>
        </w:r>
        <w:r>
          <w:rPr>
            <w:noProof/>
            <w:webHidden/>
          </w:rPr>
          <w:fldChar w:fldCharType="separate"/>
        </w:r>
        <w:r>
          <w:rPr>
            <w:noProof/>
            <w:webHidden/>
          </w:rPr>
          <w:t>149</w:t>
        </w:r>
        <w:r>
          <w:rPr>
            <w:noProof/>
            <w:webHidden/>
          </w:rPr>
          <w:fldChar w:fldCharType="end"/>
        </w:r>
      </w:hyperlink>
    </w:p>
    <w:p w14:paraId="338C26C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3" w:history="1">
        <w:r w:rsidRPr="00215C6D">
          <w:rPr>
            <w:rStyle w:val="Hyperlink"/>
            <w:bCs/>
            <w:iCs/>
          </w:rPr>
          <w:t>3.4.5.2.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_Toc370583133 \h </w:instrText>
        </w:r>
        <w:r>
          <w:rPr>
            <w:noProof/>
            <w:webHidden/>
          </w:rPr>
        </w:r>
        <w:r>
          <w:rPr>
            <w:noProof/>
            <w:webHidden/>
          </w:rPr>
          <w:fldChar w:fldCharType="separate"/>
        </w:r>
        <w:r>
          <w:rPr>
            <w:noProof/>
            <w:webHidden/>
          </w:rPr>
          <w:t>149</w:t>
        </w:r>
        <w:r>
          <w:rPr>
            <w:noProof/>
            <w:webHidden/>
          </w:rPr>
          <w:fldChar w:fldCharType="end"/>
        </w:r>
      </w:hyperlink>
    </w:p>
    <w:p w14:paraId="22B94B7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4" w:history="1">
        <w:r w:rsidRPr="00215C6D">
          <w:rPr>
            <w:rStyle w:val="Hyperlink"/>
            <w:bCs/>
            <w:iCs/>
          </w:rPr>
          <w:t>3.4.5.3.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_Toc370583134 \h </w:instrText>
        </w:r>
        <w:r>
          <w:rPr>
            <w:noProof/>
            <w:webHidden/>
          </w:rPr>
        </w:r>
        <w:r>
          <w:rPr>
            <w:noProof/>
            <w:webHidden/>
          </w:rPr>
          <w:fldChar w:fldCharType="separate"/>
        </w:r>
        <w:r>
          <w:rPr>
            <w:noProof/>
            <w:webHidden/>
          </w:rPr>
          <w:t>149</w:t>
        </w:r>
        <w:r>
          <w:rPr>
            <w:noProof/>
            <w:webHidden/>
          </w:rPr>
          <w:fldChar w:fldCharType="end"/>
        </w:r>
      </w:hyperlink>
    </w:p>
    <w:p w14:paraId="399192B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5" w:history="1">
        <w:r w:rsidRPr="00215C6D">
          <w:rPr>
            <w:rStyle w:val="Hyperlink"/>
            <w:bCs/>
            <w:iCs/>
          </w:rPr>
          <w:t>3.4.5.4.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_Toc370583135 \h </w:instrText>
        </w:r>
        <w:r>
          <w:rPr>
            <w:noProof/>
            <w:webHidden/>
          </w:rPr>
        </w:r>
        <w:r>
          <w:rPr>
            <w:noProof/>
            <w:webHidden/>
          </w:rPr>
          <w:fldChar w:fldCharType="separate"/>
        </w:r>
        <w:r>
          <w:rPr>
            <w:noProof/>
            <w:webHidden/>
          </w:rPr>
          <w:t>149</w:t>
        </w:r>
        <w:r>
          <w:rPr>
            <w:noProof/>
            <w:webHidden/>
          </w:rPr>
          <w:fldChar w:fldCharType="end"/>
        </w:r>
      </w:hyperlink>
    </w:p>
    <w:p w14:paraId="20B53E1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6" w:history="1">
        <w:r w:rsidRPr="00215C6D">
          <w:rPr>
            <w:rStyle w:val="Hyperlink"/>
            <w:bCs/>
            <w:iCs/>
          </w:rPr>
          <w:t>3.4.5.5.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_Toc370583136 \h </w:instrText>
        </w:r>
        <w:r>
          <w:rPr>
            <w:noProof/>
            <w:webHidden/>
          </w:rPr>
        </w:r>
        <w:r>
          <w:rPr>
            <w:noProof/>
            <w:webHidden/>
          </w:rPr>
          <w:fldChar w:fldCharType="separate"/>
        </w:r>
        <w:r>
          <w:rPr>
            <w:noProof/>
            <w:webHidden/>
          </w:rPr>
          <w:t>150</w:t>
        </w:r>
        <w:r>
          <w:rPr>
            <w:noProof/>
            <w:webHidden/>
          </w:rPr>
          <w:fldChar w:fldCharType="end"/>
        </w:r>
      </w:hyperlink>
    </w:p>
    <w:p w14:paraId="641B84C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7" w:history="1">
        <w:r w:rsidRPr="00215C6D">
          <w:rPr>
            <w:rStyle w:val="Hyperlink"/>
            <w:bCs/>
            <w:iCs/>
          </w:rPr>
          <w:t>3.4.5.6.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_Toc370583137 \h </w:instrText>
        </w:r>
        <w:r>
          <w:rPr>
            <w:noProof/>
            <w:webHidden/>
          </w:rPr>
        </w:r>
        <w:r>
          <w:rPr>
            <w:noProof/>
            <w:webHidden/>
          </w:rPr>
          <w:fldChar w:fldCharType="separate"/>
        </w:r>
        <w:r>
          <w:rPr>
            <w:noProof/>
            <w:webHidden/>
          </w:rPr>
          <w:t>151</w:t>
        </w:r>
        <w:r>
          <w:rPr>
            <w:noProof/>
            <w:webHidden/>
          </w:rPr>
          <w:fldChar w:fldCharType="end"/>
        </w:r>
      </w:hyperlink>
    </w:p>
    <w:p w14:paraId="0EC23F6F" w14:textId="77777777" w:rsidR="00CF42A6" w:rsidRDefault="00CF42A6">
      <w:pPr>
        <w:pStyle w:val="TOC3"/>
        <w:rPr>
          <w:rFonts w:asciiTheme="minorHAnsi" w:eastAsiaTheme="minorEastAsia" w:hAnsiTheme="minorHAnsi" w:cstheme="minorBidi"/>
          <w:iCs w:val="0"/>
          <w:noProof/>
          <w:sz w:val="22"/>
          <w:szCs w:val="22"/>
        </w:rPr>
      </w:pPr>
      <w:hyperlink w:anchor="_Toc370583138" w:history="1">
        <w:r w:rsidRPr="00215C6D">
          <w:rPr>
            <w:rStyle w:val="Hyperlink"/>
            <w:bCs/>
          </w:rPr>
          <w:t>3.4.6.</w:t>
        </w:r>
        <w:r>
          <w:rPr>
            <w:rFonts w:asciiTheme="minorHAnsi" w:eastAsiaTheme="minorEastAsia" w:hAnsiTheme="minorHAnsi" w:cstheme="minorBidi"/>
            <w:iCs w:val="0"/>
            <w:noProof/>
            <w:sz w:val="22"/>
            <w:szCs w:val="22"/>
          </w:rPr>
          <w:tab/>
        </w:r>
        <w:r w:rsidRPr="00215C6D">
          <w:rPr>
            <w:rStyle w:val="Hyperlink"/>
            <w:bCs/>
          </w:rPr>
          <w:t>Получение заказов на оплату (GetOrdersForPayment)</w:t>
        </w:r>
        <w:r>
          <w:rPr>
            <w:noProof/>
            <w:webHidden/>
          </w:rPr>
          <w:tab/>
        </w:r>
        <w:r>
          <w:rPr>
            <w:noProof/>
            <w:webHidden/>
          </w:rPr>
          <w:fldChar w:fldCharType="begin"/>
        </w:r>
        <w:r>
          <w:rPr>
            <w:noProof/>
            <w:webHidden/>
          </w:rPr>
          <w:instrText xml:space="preserve"> PAGEREF _Toc370583138 \h </w:instrText>
        </w:r>
        <w:r>
          <w:rPr>
            <w:noProof/>
            <w:webHidden/>
          </w:rPr>
        </w:r>
        <w:r>
          <w:rPr>
            <w:noProof/>
            <w:webHidden/>
          </w:rPr>
          <w:fldChar w:fldCharType="separate"/>
        </w:r>
        <w:r>
          <w:rPr>
            <w:noProof/>
            <w:webHidden/>
          </w:rPr>
          <w:t>151</w:t>
        </w:r>
        <w:r>
          <w:rPr>
            <w:noProof/>
            <w:webHidden/>
          </w:rPr>
          <w:fldChar w:fldCharType="end"/>
        </w:r>
      </w:hyperlink>
    </w:p>
    <w:p w14:paraId="4D08371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39" w:history="1">
        <w:r w:rsidRPr="00215C6D">
          <w:rPr>
            <w:rStyle w:val="Hyperlink"/>
            <w:bCs/>
            <w:iCs/>
          </w:rPr>
          <w:t>3.4.6.1.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_Toc370583139 \h </w:instrText>
        </w:r>
        <w:r>
          <w:rPr>
            <w:noProof/>
            <w:webHidden/>
          </w:rPr>
        </w:r>
        <w:r>
          <w:rPr>
            <w:noProof/>
            <w:webHidden/>
          </w:rPr>
          <w:fldChar w:fldCharType="separate"/>
        </w:r>
        <w:r>
          <w:rPr>
            <w:noProof/>
            <w:webHidden/>
          </w:rPr>
          <w:t>151</w:t>
        </w:r>
        <w:r>
          <w:rPr>
            <w:noProof/>
            <w:webHidden/>
          </w:rPr>
          <w:fldChar w:fldCharType="end"/>
        </w:r>
      </w:hyperlink>
    </w:p>
    <w:p w14:paraId="4F35C51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0" w:history="1">
        <w:r w:rsidRPr="00215C6D">
          <w:rPr>
            <w:rStyle w:val="Hyperlink"/>
            <w:bCs/>
            <w:iCs/>
          </w:rPr>
          <w:t>3.4.6.2.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_Toc370583140 \h </w:instrText>
        </w:r>
        <w:r>
          <w:rPr>
            <w:noProof/>
            <w:webHidden/>
          </w:rPr>
        </w:r>
        <w:r>
          <w:rPr>
            <w:noProof/>
            <w:webHidden/>
          </w:rPr>
          <w:fldChar w:fldCharType="separate"/>
        </w:r>
        <w:r>
          <w:rPr>
            <w:noProof/>
            <w:webHidden/>
          </w:rPr>
          <w:t>151</w:t>
        </w:r>
        <w:r>
          <w:rPr>
            <w:noProof/>
            <w:webHidden/>
          </w:rPr>
          <w:fldChar w:fldCharType="end"/>
        </w:r>
      </w:hyperlink>
    </w:p>
    <w:p w14:paraId="5CD7FB5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1" w:history="1">
        <w:r w:rsidRPr="00215C6D">
          <w:rPr>
            <w:rStyle w:val="Hyperlink"/>
            <w:bCs/>
            <w:iCs/>
          </w:rPr>
          <w:t>3.4.6.3.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_Toc370583141 \h </w:instrText>
        </w:r>
        <w:r>
          <w:rPr>
            <w:noProof/>
            <w:webHidden/>
          </w:rPr>
        </w:r>
        <w:r>
          <w:rPr>
            <w:noProof/>
            <w:webHidden/>
          </w:rPr>
          <w:fldChar w:fldCharType="separate"/>
        </w:r>
        <w:r>
          <w:rPr>
            <w:noProof/>
            <w:webHidden/>
          </w:rPr>
          <w:t>152</w:t>
        </w:r>
        <w:r>
          <w:rPr>
            <w:noProof/>
            <w:webHidden/>
          </w:rPr>
          <w:fldChar w:fldCharType="end"/>
        </w:r>
      </w:hyperlink>
    </w:p>
    <w:p w14:paraId="64D24AF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2" w:history="1">
        <w:r w:rsidRPr="00215C6D">
          <w:rPr>
            <w:rStyle w:val="Hyperlink"/>
            <w:bCs/>
            <w:iCs/>
          </w:rPr>
          <w:t>3.4.6.4.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_Toc370583142 \h </w:instrText>
        </w:r>
        <w:r>
          <w:rPr>
            <w:noProof/>
            <w:webHidden/>
          </w:rPr>
        </w:r>
        <w:r>
          <w:rPr>
            <w:noProof/>
            <w:webHidden/>
          </w:rPr>
          <w:fldChar w:fldCharType="separate"/>
        </w:r>
        <w:r>
          <w:rPr>
            <w:noProof/>
            <w:webHidden/>
          </w:rPr>
          <w:t>152</w:t>
        </w:r>
        <w:r>
          <w:rPr>
            <w:noProof/>
            <w:webHidden/>
          </w:rPr>
          <w:fldChar w:fldCharType="end"/>
        </w:r>
      </w:hyperlink>
    </w:p>
    <w:p w14:paraId="7291CF9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3" w:history="1">
        <w:r w:rsidRPr="00215C6D">
          <w:rPr>
            <w:rStyle w:val="Hyperlink"/>
            <w:bCs/>
            <w:iCs/>
          </w:rPr>
          <w:t>3.4.6.5.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_Toc370583143 \h </w:instrText>
        </w:r>
        <w:r>
          <w:rPr>
            <w:noProof/>
            <w:webHidden/>
          </w:rPr>
        </w:r>
        <w:r>
          <w:rPr>
            <w:noProof/>
            <w:webHidden/>
          </w:rPr>
          <w:fldChar w:fldCharType="separate"/>
        </w:r>
        <w:r>
          <w:rPr>
            <w:noProof/>
            <w:webHidden/>
          </w:rPr>
          <w:t>152</w:t>
        </w:r>
        <w:r>
          <w:rPr>
            <w:noProof/>
            <w:webHidden/>
          </w:rPr>
          <w:fldChar w:fldCharType="end"/>
        </w:r>
      </w:hyperlink>
    </w:p>
    <w:p w14:paraId="5ED513F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4" w:history="1">
        <w:r w:rsidRPr="00215C6D">
          <w:rPr>
            <w:rStyle w:val="Hyperlink"/>
            <w:bCs/>
            <w:iCs/>
          </w:rPr>
          <w:t>3.4.6.6.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_Toc370583144 \h </w:instrText>
        </w:r>
        <w:r>
          <w:rPr>
            <w:noProof/>
            <w:webHidden/>
          </w:rPr>
        </w:r>
        <w:r>
          <w:rPr>
            <w:noProof/>
            <w:webHidden/>
          </w:rPr>
          <w:fldChar w:fldCharType="separate"/>
        </w:r>
        <w:r>
          <w:rPr>
            <w:noProof/>
            <w:webHidden/>
          </w:rPr>
          <w:t>153</w:t>
        </w:r>
        <w:r>
          <w:rPr>
            <w:noProof/>
            <w:webHidden/>
          </w:rPr>
          <w:fldChar w:fldCharType="end"/>
        </w:r>
      </w:hyperlink>
    </w:p>
    <w:p w14:paraId="2F6AE0CA" w14:textId="77777777" w:rsidR="00CF42A6" w:rsidRDefault="00CF42A6">
      <w:pPr>
        <w:pStyle w:val="TOC3"/>
        <w:rPr>
          <w:rFonts w:asciiTheme="minorHAnsi" w:eastAsiaTheme="minorEastAsia" w:hAnsiTheme="minorHAnsi" w:cstheme="minorBidi"/>
          <w:iCs w:val="0"/>
          <w:noProof/>
          <w:sz w:val="22"/>
          <w:szCs w:val="22"/>
        </w:rPr>
      </w:pPr>
      <w:hyperlink w:anchor="_Toc370583145" w:history="1">
        <w:r w:rsidRPr="00215C6D">
          <w:rPr>
            <w:rStyle w:val="Hyperlink"/>
            <w:bCs/>
          </w:rPr>
          <w:t>3.4.7.</w:t>
        </w:r>
        <w:r>
          <w:rPr>
            <w:rFonts w:asciiTheme="minorHAnsi" w:eastAsiaTheme="minorEastAsia" w:hAnsiTheme="minorHAnsi" w:cstheme="minorBidi"/>
            <w:iCs w:val="0"/>
            <w:noProof/>
            <w:sz w:val="22"/>
            <w:szCs w:val="22"/>
          </w:rPr>
          <w:tab/>
        </w:r>
        <w:r w:rsidRPr="00215C6D">
          <w:rPr>
            <w:rStyle w:val="Hyperlink"/>
            <w:bCs/>
          </w:rPr>
          <w:t>Получение заказа по уникльному идентификатору (GetOrderById)</w:t>
        </w:r>
        <w:r>
          <w:rPr>
            <w:noProof/>
            <w:webHidden/>
          </w:rPr>
          <w:tab/>
        </w:r>
        <w:r>
          <w:rPr>
            <w:noProof/>
            <w:webHidden/>
          </w:rPr>
          <w:fldChar w:fldCharType="begin"/>
        </w:r>
        <w:r>
          <w:rPr>
            <w:noProof/>
            <w:webHidden/>
          </w:rPr>
          <w:instrText xml:space="preserve"> PAGEREF _Toc370583145 \h </w:instrText>
        </w:r>
        <w:r>
          <w:rPr>
            <w:noProof/>
            <w:webHidden/>
          </w:rPr>
        </w:r>
        <w:r>
          <w:rPr>
            <w:noProof/>
            <w:webHidden/>
          </w:rPr>
          <w:fldChar w:fldCharType="separate"/>
        </w:r>
        <w:r>
          <w:rPr>
            <w:noProof/>
            <w:webHidden/>
          </w:rPr>
          <w:t>153</w:t>
        </w:r>
        <w:r>
          <w:rPr>
            <w:noProof/>
            <w:webHidden/>
          </w:rPr>
          <w:fldChar w:fldCharType="end"/>
        </w:r>
      </w:hyperlink>
    </w:p>
    <w:p w14:paraId="323E6FD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6" w:history="1">
        <w:r w:rsidRPr="00215C6D">
          <w:rPr>
            <w:rStyle w:val="Hyperlink"/>
            <w:bCs/>
            <w:iCs/>
          </w:rPr>
          <w:t>3.4.7.1.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_Toc370583146 \h </w:instrText>
        </w:r>
        <w:r>
          <w:rPr>
            <w:noProof/>
            <w:webHidden/>
          </w:rPr>
        </w:r>
        <w:r>
          <w:rPr>
            <w:noProof/>
            <w:webHidden/>
          </w:rPr>
          <w:fldChar w:fldCharType="separate"/>
        </w:r>
        <w:r>
          <w:rPr>
            <w:noProof/>
            <w:webHidden/>
          </w:rPr>
          <w:t>153</w:t>
        </w:r>
        <w:r>
          <w:rPr>
            <w:noProof/>
            <w:webHidden/>
          </w:rPr>
          <w:fldChar w:fldCharType="end"/>
        </w:r>
      </w:hyperlink>
    </w:p>
    <w:p w14:paraId="205639E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7" w:history="1">
        <w:r w:rsidRPr="00215C6D">
          <w:rPr>
            <w:rStyle w:val="Hyperlink"/>
            <w:bCs/>
            <w:iCs/>
          </w:rPr>
          <w:t>3.4.7.2.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_Toc370583147 \h </w:instrText>
        </w:r>
        <w:r>
          <w:rPr>
            <w:noProof/>
            <w:webHidden/>
          </w:rPr>
        </w:r>
        <w:r>
          <w:rPr>
            <w:noProof/>
            <w:webHidden/>
          </w:rPr>
          <w:fldChar w:fldCharType="separate"/>
        </w:r>
        <w:r>
          <w:rPr>
            <w:noProof/>
            <w:webHidden/>
          </w:rPr>
          <w:t>153</w:t>
        </w:r>
        <w:r>
          <w:rPr>
            <w:noProof/>
            <w:webHidden/>
          </w:rPr>
          <w:fldChar w:fldCharType="end"/>
        </w:r>
      </w:hyperlink>
    </w:p>
    <w:p w14:paraId="26F7BA0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8" w:history="1">
        <w:r w:rsidRPr="00215C6D">
          <w:rPr>
            <w:rStyle w:val="Hyperlink"/>
            <w:bCs/>
            <w:iCs/>
          </w:rPr>
          <w:t>3.4.7.3.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_Toc370583148 \h </w:instrText>
        </w:r>
        <w:r>
          <w:rPr>
            <w:noProof/>
            <w:webHidden/>
          </w:rPr>
        </w:r>
        <w:r>
          <w:rPr>
            <w:noProof/>
            <w:webHidden/>
          </w:rPr>
          <w:fldChar w:fldCharType="separate"/>
        </w:r>
        <w:r>
          <w:rPr>
            <w:noProof/>
            <w:webHidden/>
          </w:rPr>
          <w:t>153</w:t>
        </w:r>
        <w:r>
          <w:rPr>
            <w:noProof/>
            <w:webHidden/>
          </w:rPr>
          <w:fldChar w:fldCharType="end"/>
        </w:r>
      </w:hyperlink>
    </w:p>
    <w:p w14:paraId="08A906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49" w:history="1">
        <w:r w:rsidRPr="00215C6D">
          <w:rPr>
            <w:rStyle w:val="Hyperlink"/>
            <w:bCs/>
            <w:iCs/>
          </w:rPr>
          <w:t>3.4.7.4.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_Toc370583149 \h </w:instrText>
        </w:r>
        <w:r>
          <w:rPr>
            <w:noProof/>
            <w:webHidden/>
          </w:rPr>
        </w:r>
        <w:r>
          <w:rPr>
            <w:noProof/>
            <w:webHidden/>
          </w:rPr>
          <w:fldChar w:fldCharType="separate"/>
        </w:r>
        <w:r>
          <w:rPr>
            <w:noProof/>
            <w:webHidden/>
          </w:rPr>
          <w:t>153</w:t>
        </w:r>
        <w:r>
          <w:rPr>
            <w:noProof/>
            <w:webHidden/>
          </w:rPr>
          <w:fldChar w:fldCharType="end"/>
        </w:r>
      </w:hyperlink>
    </w:p>
    <w:p w14:paraId="575DA49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0" w:history="1">
        <w:r w:rsidRPr="00215C6D">
          <w:rPr>
            <w:rStyle w:val="Hyperlink"/>
            <w:bCs/>
            <w:iCs/>
          </w:rPr>
          <w:t>3.4.7.5.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_Toc370583150 \h </w:instrText>
        </w:r>
        <w:r>
          <w:rPr>
            <w:noProof/>
            <w:webHidden/>
          </w:rPr>
        </w:r>
        <w:r>
          <w:rPr>
            <w:noProof/>
            <w:webHidden/>
          </w:rPr>
          <w:fldChar w:fldCharType="separate"/>
        </w:r>
        <w:r>
          <w:rPr>
            <w:noProof/>
            <w:webHidden/>
          </w:rPr>
          <w:t>153</w:t>
        </w:r>
        <w:r>
          <w:rPr>
            <w:noProof/>
            <w:webHidden/>
          </w:rPr>
          <w:fldChar w:fldCharType="end"/>
        </w:r>
      </w:hyperlink>
    </w:p>
    <w:p w14:paraId="3E8004F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1" w:history="1">
        <w:r w:rsidRPr="00215C6D">
          <w:rPr>
            <w:rStyle w:val="Hyperlink"/>
            <w:bCs/>
            <w:iCs/>
          </w:rPr>
          <w:t>3.4.7.6.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_Toc370583151 \h </w:instrText>
        </w:r>
        <w:r>
          <w:rPr>
            <w:noProof/>
            <w:webHidden/>
          </w:rPr>
        </w:r>
        <w:r>
          <w:rPr>
            <w:noProof/>
            <w:webHidden/>
          </w:rPr>
          <w:fldChar w:fldCharType="separate"/>
        </w:r>
        <w:r>
          <w:rPr>
            <w:noProof/>
            <w:webHidden/>
          </w:rPr>
          <w:t>154</w:t>
        </w:r>
        <w:r>
          <w:rPr>
            <w:noProof/>
            <w:webHidden/>
          </w:rPr>
          <w:fldChar w:fldCharType="end"/>
        </w:r>
      </w:hyperlink>
    </w:p>
    <w:p w14:paraId="504AE526" w14:textId="77777777" w:rsidR="00CF42A6" w:rsidRDefault="00CF42A6">
      <w:pPr>
        <w:pStyle w:val="TOC3"/>
        <w:rPr>
          <w:rFonts w:asciiTheme="minorHAnsi" w:eastAsiaTheme="minorEastAsia" w:hAnsiTheme="minorHAnsi" w:cstheme="minorBidi"/>
          <w:iCs w:val="0"/>
          <w:noProof/>
          <w:sz w:val="22"/>
          <w:szCs w:val="22"/>
        </w:rPr>
      </w:pPr>
      <w:hyperlink w:anchor="_Toc370583152" w:history="1">
        <w:r w:rsidRPr="00215C6D">
          <w:rPr>
            <w:rStyle w:val="Hyperlink"/>
            <w:bCs/>
          </w:rPr>
          <w:t>3.4.8.</w:t>
        </w:r>
        <w:r>
          <w:rPr>
            <w:rFonts w:asciiTheme="minorHAnsi" w:eastAsiaTheme="minorEastAsia" w:hAnsiTheme="minorHAnsi" w:cstheme="minorBidi"/>
            <w:iCs w:val="0"/>
            <w:noProof/>
            <w:sz w:val="22"/>
            <w:szCs w:val="22"/>
          </w:rPr>
          <w:tab/>
        </w:r>
        <w:r w:rsidRPr="00215C6D">
          <w:rPr>
            <w:rStyle w:val="Hyperlink"/>
            <w:bCs/>
          </w:rPr>
          <w:t>Получение последних адресов доставки заказа (GetLastDeliveryAddresses)</w:t>
        </w:r>
        <w:r>
          <w:rPr>
            <w:noProof/>
            <w:webHidden/>
          </w:rPr>
          <w:tab/>
        </w:r>
        <w:r>
          <w:rPr>
            <w:noProof/>
            <w:webHidden/>
          </w:rPr>
          <w:fldChar w:fldCharType="begin"/>
        </w:r>
        <w:r>
          <w:rPr>
            <w:noProof/>
            <w:webHidden/>
          </w:rPr>
          <w:instrText xml:space="preserve"> PAGEREF _Toc370583152 \h </w:instrText>
        </w:r>
        <w:r>
          <w:rPr>
            <w:noProof/>
            <w:webHidden/>
          </w:rPr>
        </w:r>
        <w:r>
          <w:rPr>
            <w:noProof/>
            <w:webHidden/>
          </w:rPr>
          <w:fldChar w:fldCharType="separate"/>
        </w:r>
        <w:r>
          <w:rPr>
            <w:noProof/>
            <w:webHidden/>
          </w:rPr>
          <w:t>154</w:t>
        </w:r>
        <w:r>
          <w:rPr>
            <w:noProof/>
            <w:webHidden/>
          </w:rPr>
          <w:fldChar w:fldCharType="end"/>
        </w:r>
      </w:hyperlink>
    </w:p>
    <w:p w14:paraId="6445BAD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3" w:history="1">
        <w:r w:rsidRPr="00215C6D">
          <w:rPr>
            <w:rStyle w:val="Hyperlink"/>
            <w:bCs/>
            <w:iCs/>
          </w:rPr>
          <w:t>3.4.8.1.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_Toc370583153 \h </w:instrText>
        </w:r>
        <w:r>
          <w:rPr>
            <w:noProof/>
            <w:webHidden/>
          </w:rPr>
        </w:r>
        <w:r>
          <w:rPr>
            <w:noProof/>
            <w:webHidden/>
          </w:rPr>
          <w:fldChar w:fldCharType="separate"/>
        </w:r>
        <w:r>
          <w:rPr>
            <w:noProof/>
            <w:webHidden/>
          </w:rPr>
          <w:t>154</w:t>
        </w:r>
        <w:r>
          <w:rPr>
            <w:noProof/>
            <w:webHidden/>
          </w:rPr>
          <w:fldChar w:fldCharType="end"/>
        </w:r>
      </w:hyperlink>
    </w:p>
    <w:p w14:paraId="621DDAB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4" w:history="1">
        <w:r w:rsidRPr="00215C6D">
          <w:rPr>
            <w:rStyle w:val="Hyperlink"/>
            <w:bCs/>
            <w:iCs/>
          </w:rPr>
          <w:t>3.4.8.2.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_Toc370583154 \h </w:instrText>
        </w:r>
        <w:r>
          <w:rPr>
            <w:noProof/>
            <w:webHidden/>
          </w:rPr>
        </w:r>
        <w:r>
          <w:rPr>
            <w:noProof/>
            <w:webHidden/>
          </w:rPr>
          <w:fldChar w:fldCharType="separate"/>
        </w:r>
        <w:r>
          <w:rPr>
            <w:noProof/>
            <w:webHidden/>
          </w:rPr>
          <w:t>154</w:t>
        </w:r>
        <w:r>
          <w:rPr>
            <w:noProof/>
            <w:webHidden/>
          </w:rPr>
          <w:fldChar w:fldCharType="end"/>
        </w:r>
      </w:hyperlink>
    </w:p>
    <w:p w14:paraId="2E5C8E0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5" w:history="1">
        <w:r w:rsidRPr="00215C6D">
          <w:rPr>
            <w:rStyle w:val="Hyperlink"/>
            <w:bCs/>
            <w:iCs/>
          </w:rPr>
          <w:t>3.4.8.3.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_Toc370583155 \h </w:instrText>
        </w:r>
        <w:r>
          <w:rPr>
            <w:noProof/>
            <w:webHidden/>
          </w:rPr>
        </w:r>
        <w:r>
          <w:rPr>
            <w:noProof/>
            <w:webHidden/>
          </w:rPr>
          <w:fldChar w:fldCharType="separate"/>
        </w:r>
        <w:r>
          <w:rPr>
            <w:noProof/>
            <w:webHidden/>
          </w:rPr>
          <w:t>154</w:t>
        </w:r>
        <w:r>
          <w:rPr>
            <w:noProof/>
            <w:webHidden/>
          </w:rPr>
          <w:fldChar w:fldCharType="end"/>
        </w:r>
      </w:hyperlink>
    </w:p>
    <w:p w14:paraId="2FC24DF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6" w:history="1">
        <w:r w:rsidRPr="00215C6D">
          <w:rPr>
            <w:rStyle w:val="Hyperlink"/>
            <w:bCs/>
            <w:iCs/>
          </w:rPr>
          <w:t>3.4.8.4.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_Toc370583156 \h </w:instrText>
        </w:r>
        <w:r>
          <w:rPr>
            <w:noProof/>
            <w:webHidden/>
          </w:rPr>
        </w:r>
        <w:r>
          <w:rPr>
            <w:noProof/>
            <w:webHidden/>
          </w:rPr>
          <w:fldChar w:fldCharType="separate"/>
        </w:r>
        <w:r>
          <w:rPr>
            <w:noProof/>
            <w:webHidden/>
          </w:rPr>
          <w:t>155</w:t>
        </w:r>
        <w:r>
          <w:rPr>
            <w:noProof/>
            <w:webHidden/>
          </w:rPr>
          <w:fldChar w:fldCharType="end"/>
        </w:r>
      </w:hyperlink>
    </w:p>
    <w:p w14:paraId="4C35838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7" w:history="1">
        <w:r w:rsidRPr="00215C6D">
          <w:rPr>
            <w:rStyle w:val="Hyperlink"/>
            <w:bCs/>
            <w:iCs/>
          </w:rPr>
          <w:t>3.4.8.5.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_Toc370583157 \h </w:instrText>
        </w:r>
        <w:r>
          <w:rPr>
            <w:noProof/>
            <w:webHidden/>
          </w:rPr>
        </w:r>
        <w:r>
          <w:rPr>
            <w:noProof/>
            <w:webHidden/>
          </w:rPr>
          <w:fldChar w:fldCharType="separate"/>
        </w:r>
        <w:r>
          <w:rPr>
            <w:noProof/>
            <w:webHidden/>
          </w:rPr>
          <w:t>155</w:t>
        </w:r>
        <w:r>
          <w:rPr>
            <w:noProof/>
            <w:webHidden/>
          </w:rPr>
          <w:fldChar w:fldCharType="end"/>
        </w:r>
      </w:hyperlink>
    </w:p>
    <w:p w14:paraId="3C04800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58" w:history="1">
        <w:r w:rsidRPr="00215C6D">
          <w:rPr>
            <w:rStyle w:val="Hyperlink"/>
            <w:bCs/>
            <w:iCs/>
          </w:rPr>
          <w:t>3.4.8.6.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_Toc370583158 \h </w:instrText>
        </w:r>
        <w:r>
          <w:rPr>
            <w:noProof/>
            <w:webHidden/>
          </w:rPr>
        </w:r>
        <w:r>
          <w:rPr>
            <w:noProof/>
            <w:webHidden/>
          </w:rPr>
          <w:fldChar w:fldCharType="separate"/>
        </w:r>
        <w:r>
          <w:rPr>
            <w:noProof/>
            <w:webHidden/>
          </w:rPr>
          <w:t>155</w:t>
        </w:r>
        <w:r>
          <w:rPr>
            <w:noProof/>
            <w:webHidden/>
          </w:rPr>
          <w:fldChar w:fldCharType="end"/>
        </w:r>
      </w:hyperlink>
    </w:p>
    <w:p w14:paraId="13AF80A8" w14:textId="77777777" w:rsidR="00CF42A6" w:rsidRDefault="00CF42A6">
      <w:pPr>
        <w:pStyle w:val="TOC3"/>
        <w:rPr>
          <w:rFonts w:asciiTheme="minorHAnsi" w:eastAsiaTheme="minorEastAsia" w:hAnsiTheme="minorHAnsi" w:cstheme="minorBidi"/>
          <w:iCs w:val="0"/>
          <w:noProof/>
          <w:sz w:val="22"/>
          <w:szCs w:val="22"/>
        </w:rPr>
      </w:pPr>
      <w:hyperlink w:anchor="_Toc370583159" w:history="1">
        <w:r w:rsidRPr="00215C6D">
          <w:rPr>
            <w:rStyle w:val="Hyperlink"/>
            <w:bCs/>
          </w:rPr>
          <w:t>3.4.9.</w:t>
        </w:r>
        <w:r>
          <w:rPr>
            <w:rFonts w:asciiTheme="minorHAnsi" w:eastAsiaTheme="minorEastAsia" w:hAnsiTheme="minorHAnsi" w:cstheme="minorBidi"/>
            <w:iCs w:val="0"/>
            <w:noProof/>
            <w:sz w:val="22"/>
            <w:szCs w:val="22"/>
          </w:rPr>
          <w:tab/>
        </w:r>
        <w:r w:rsidRPr="00215C6D">
          <w:rPr>
            <w:rStyle w:val="Hyperlink"/>
            <w:bCs/>
          </w:rPr>
          <w:t>Создание заказа онлайн партнера (CreateOnlinePartnerOrder)</w:t>
        </w:r>
        <w:r>
          <w:rPr>
            <w:noProof/>
            <w:webHidden/>
          </w:rPr>
          <w:tab/>
        </w:r>
        <w:r>
          <w:rPr>
            <w:noProof/>
            <w:webHidden/>
          </w:rPr>
          <w:fldChar w:fldCharType="begin"/>
        </w:r>
        <w:r>
          <w:rPr>
            <w:noProof/>
            <w:webHidden/>
          </w:rPr>
          <w:instrText xml:space="preserve"> PAGEREF _Toc370583159 \h </w:instrText>
        </w:r>
        <w:r>
          <w:rPr>
            <w:noProof/>
            <w:webHidden/>
          </w:rPr>
        </w:r>
        <w:r>
          <w:rPr>
            <w:noProof/>
            <w:webHidden/>
          </w:rPr>
          <w:fldChar w:fldCharType="separate"/>
        </w:r>
        <w:r>
          <w:rPr>
            <w:noProof/>
            <w:webHidden/>
          </w:rPr>
          <w:t>156</w:t>
        </w:r>
        <w:r>
          <w:rPr>
            <w:noProof/>
            <w:webHidden/>
          </w:rPr>
          <w:fldChar w:fldCharType="end"/>
        </w:r>
      </w:hyperlink>
    </w:p>
    <w:p w14:paraId="4EE75BC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0" w:history="1">
        <w:r w:rsidRPr="00215C6D">
          <w:rPr>
            <w:rStyle w:val="Hyperlink"/>
            <w:bCs/>
            <w:iCs/>
          </w:rPr>
          <w:t>3.4.9.1.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_Toc370583160 \h </w:instrText>
        </w:r>
        <w:r>
          <w:rPr>
            <w:noProof/>
            <w:webHidden/>
          </w:rPr>
        </w:r>
        <w:r>
          <w:rPr>
            <w:noProof/>
            <w:webHidden/>
          </w:rPr>
          <w:fldChar w:fldCharType="separate"/>
        </w:r>
        <w:r>
          <w:rPr>
            <w:noProof/>
            <w:webHidden/>
          </w:rPr>
          <w:t>156</w:t>
        </w:r>
        <w:r>
          <w:rPr>
            <w:noProof/>
            <w:webHidden/>
          </w:rPr>
          <w:fldChar w:fldCharType="end"/>
        </w:r>
      </w:hyperlink>
    </w:p>
    <w:p w14:paraId="1CB9150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1" w:history="1">
        <w:r w:rsidRPr="00215C6D">
          <w:rPr>
            <w:rStyle w:val="Hyperlink"/>
            <w:bCs/>
            <w:iCs/>
          </w:rPr>
          <w:t>3.4.9.2.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_Toc370583161 \h </w:instrText>
        </w:r>
        <w:r>
          <w:rPr>
            <w:noProof/>
            <w:webHidden/>
          </w:rPr>
        </w:r>
        <w:r>
          <w:rPr>
            <w:noProof/>
            <w:webHidden/>
          </w:rPr>
          <w:fldChar w:fldCharType="separate"/>
        </w:r>
        <w:r>
          <w:rPr>
            <w:noProof/>
            <w:webHidden/>
          </w:rPr>
          <w:t>156</w:t>
        </w:r>
        <w:r>
          <w:rPr>
            <w:noProof/>
            <w:webHidden/>
          </w:rPr>
          <w:fldChar w:fldCharType="end"/>
        </w:r>
      </w:hyperlink>
    </w:p>
    <w:p w14:paraId="03693DD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2" w:history="1">
        <w:r w:rsidRPr="00215C6D">
          <w:rPr>
            <w:rStyle w:val="Hyperlink"/>
            <w:bCs/>
            <w:iCs/>
          </w:rPr>
          <w:t>3.4.9.3.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_Toc370583162 \h </w:instrText>
        </w:r>
        <w:r>
          <w:rPr>
            <w:noProof/>
            <w:webHidden/>
          </w:rPr>
        </w:r>
        <w:r>
          <w:rPr>
            <w:noProof/>
            <w:webHidden/>
          </w:rPr>
          <w:fldChar w:fldCharType="separate"/>
        </w:r>
        <w:r>
          <w:rPr>
            <w:noProof/>
            <w:webHidden/>
          </w:rPr>
          <w:t>156</w:t>
        </w:r>
        <w:r>
          <w:rPr>
            <w:noProof/>
            <w:webHidden/>
          </w:rPr>
          <w:fldChar w:fldCharType="end"/>
        </w:r>
      </w:hyperlink>
    </w:p>
    <w:p w14:paraId="7775F15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3" w:history="1">
        <w:r w:rsidRPr="00215C6D">
          <w:rPr>
            <w:rStyle w:val="Hyperlink"/>
            <w:bCs/>
            <w:iCs/>
          </w:rPr>
          <w:t>3.4.9.4.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_Toc370583163 \h </w:instrText>
        </w:r>
        <w:r>
          <w:rPr>
            <w:noProof/>
            <w:webHidden/>
          </w:rPr>
        </w:r>
        <w:r>
          <w:rPr>
            <w:noProof/>
            <w:webHidden/>
          </w:rPr>
          <w:fldChar w:fldCharType="separate"/>
        </w:r>
        <w:r>
          <w:rPr>
            <w:noProof/>
            <w:webHidden/>
          </w:rPr>
          <w:t>156</w:t>
        </w:r>
        <w:r>
          <w:rPr>
            <w:noProof/>
            <w:webHidden/>
          </w:rPr>
          <w:fldChar w:fldCharType="end"/>
        </w:r>
      </w:hyperlink>
    </w:p>
    <w:p w14:paraId="02B9669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4" w:history="1">
        <w:r w:rsidRPr="00215C6D">
          <w:rPr>
            <w:rStyle w:val="Hyperlink"/>
            <w:bCs/>
            <w:iCs/>
          </w:rPr>
          <w:t>3.4.9.5.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_Toc370583164 \h </w:instrText>
        </w:r>
        <w:r>
          <w:rPr>
            <w:noProof/>
            <w:webHidden/>
          </w:rPr>
        </w:r>
        <w:r>
          <w:rPr>
            <w:noProof/>
            <w:webHidden/>
          </w:rPr>
          <w:fldChar w:fldCharType="separate"/>
        </w:r>
        <w:r>
          <w:rPr>
            <w:noProof/>
            <w:webHidden/>
          </w:rPr>
          <w:t>156</w:t>
        </w:r>
        <w:r>
          <w:rPr>
            <w:noProof/>
            <w:webHidden/>
          </w:rPr>
          <w:fldChar w:fldCharType="end"/>
        </w:r>
      </w:hyperlink>
    </w:p>
    <w:p w14:paraId="1DA14E4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5" w:history="1">
        <w:r w:rsidRPr="00215C6D">
          <w:rPr>
            <w:rStyle w:val="Hyperlink"/>
            <w:bCs/>
            <w:iCs/>
          </w:rPr>
          <w:t>3.4.9.6.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_Toc370583165 \h </w:instrText>
        </w:r>
        <w:r>
          <w:rPr>
            <w:noProof/>
            <w:webHidden/>
          </w:rPr>
        </w:r>
        <w:r>
          <w:rPr>
            <w:noProof/>
            <w:webHidden/>
          </w:rPr>
          <w:fldChar w:fldCharType="separate"/>
        </w:r>
        <w:r>
          <w:rPr>
            <w:noProof/>
            <w:webHidden/>
          </w:rPr>
          <w:t>157</w:t>
        </w:r>
        <w:r>
          <w:rPr>
            <w:noProof/>
            <w:webHidden/>
          </w:rPr>
          <w:fldChar w:fldCharType="end"/>
        </w:r>
      </w:hyperlink>
    </w:p>
    <w:p w14:paraId="5043CB36" w14:textId="77777777" w:rsidR="00CF42A6" w:rsidRDefault="00CF42A6">
      <w:pPr>
        <w:pStyle w:val="TOC3"/>
        <w:rPr>
          <w:rFonts w:asciiTheme="minorHAnsi" w:eastAsiaTheme="minorEastAsia" w:hAnsiTheme="minorHAnsi" w:cstheme="minorBidi"/>
          <w:iCs w:val="0"/>
          <w:noProof/>
          <w:sz w:val="22"/>
          <w:szCs w:val="22"/>
        </w:rPr>
      </w:pPr>
      <w:hyperlink w:anchor="_Toc370583166" w:history="1">
        <w:r w:rsidRPr="00215C6D">
          <w:rPr>
            <w:rStyle w:val="Hyperlink"/>
            <w:bCs/>
          </w:rPr>
          <w:t>3.4.10.</w:t>
        </w:r>
        <w:r>
          <w:rPr>
            <w:rFonts w:asciiTheme="minorHAnsi" w:eastAsiaTheme="minorEastAsia" w:hAnsiTheme="minorHAnsi" w:cstheme="minorBidi"/>
            <w:iCs w:val="0"/>
            <w:noProof/>
            <w:sz w:val="22"/>
            <w:szCs w:val="22"/>
          </w:rPr>
          <w:tab/>
        </w:r>
        <w:r w:rsidRPr="00215C6D">
          <w:rPr>
            <w:rStyle w:val="Hyperlink"/>
            <w:bCs/>
          </w:rPr>
          <w:t>Обновление заказа онлайн партнера (UpdateOnlinePartnerOrder)</w:t>
        </w:r>
        <w:r>
          <w:rPr>
            <w:noProof/>
            <w:webHidden/>
          </w:rPr>
          <w:tab/>
        </w:r>
        <w:r>
          <w:rPr>
            <w:noProof/>
            <w:webHidden/>
          </w:rPr>
          <w:fldChar w:fldCharType="begin"/>
        </w:r>
        <w:r>
          <w:rPr>
            <w:noProof/>
            <w:webHidden/>
          </w:rPr>
          <w:instrText xml:space="preserve"> PAGEREF _Toc370583166 \h </w:instrText>
        </w:r>
        <w:r>
          <w:rPr>
            <w:noProof/>
            <w:webHidden/>
          </w:rPr>
        </w:r>
        <w:r>
          <w:rPr>
            <w:noProof/>
            <w:webHidden/>
          </w:rPr>
          <w:fldChar w:fldCharType="separate"/>
        </w:r>
        <w:r>
          <w:rPr>
            <w:noProof/>
            <w:webHidden/>
          </w:rPr>
          <w:t>157</w:t>
        </w:r>
        <w:r>
          <w:rPr>
            <w:noProof/>
            <w:webHidden/>
          </w:rPr>
          <w:fldChar w:fldCharType="end"/>
        </w:r>
      </w:hyperlink>
    </w:p>
    <w:p w14:paraId="53D7BEE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7" w:history="1">
        <w:r w:rsidRPr="00215C6D">
          <w:rPr>
            <w:rStyle w:val="Hyperlink"/>
            <w:bCs/>
            <w:iCs/>
          </w:rPr>
          <w:t>3.4.10.1.</w:t>
        </w:r>
        <w:r>
          <w:rPr>
            <w:rFonts w:asciiTheme="minorHAnsi" w:eastAsiaTheme="minorEastAsia" w:hAnsiTheme="minorHAnsi" w:cstheme="minorBidi"/>
            <w:noProof/>
            <w:sz w:val="22"/>
            <w:szCs w:val="22"/>
          </w:rPr>
          <w:tab/>
        </w:r>
        <w:r w:rsidRPr="00215C6D">
          <w:rPr>
            <w:rStyle w:val="Hyperlink"/>
            <w:bCs/>
            <w:iCs/>
          </w:rPr>
          <w:t>Карточка операции</w:t>
        </w:r>
        <w:r>
          <w:rPr>
            <w:noProof/>
            <w:webHidden/>
          </w:rPr>
          <w:tab/>
        </w:r>
        <w:r>
          <w:rPr>
            <w:noProof/>
            <w:webHidden/>
          </w:rPr>
          <w:fldChar w:fldCharType="begin"/>
        </w:r>
        <w:r>
          <w:rPr>
            <w:noProof/>
            <w:webHidden/>
          </w:rPr>
          <w:instrText xml:space="preserve"> PAGEREF _Toc370583167 \h </w:instrText>
        </w:r>
        <w:r>
          <w:rPr>
            <w:noProof/>
            <w:webHidden/>
          </w:rPr>
        </w:r>
        <w:r>
          <w:rPr>
            <w:noProof/>
            <w:webHidden/>
          </w:rPr>
          <w:fldChar w:fldCharType="separate"/>
        </w:r>
        <w:r>
          <w:rPr>
            <w:noProof/>
            <w:webHidden/>
          </w:rPr>
          <w:t>157</w:t>
        </w:r>
        <w:r>
          <w:rPr>
            <w:noProof/>
            <w:webHidden/>
          </w:rPr>
          <w:fldChar w:fldCharType="end"/>
        </w:r>
      </w:hyperlink>
    </w:p>
    <w:p w14:paraId="16C4113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8" w:history="1">
        <w:r w:rsidRPr="00215C6D">
          <w:rPr>
            <w:rStyle w:val="Hyperlink"/>
            <w:bCs/>
            <w:iCs/>
          </w:rPr>
          <w:t>3.4.10.2.</w:t>
        </w:r>
        <w:r>
          <w:rPr>
            <w:rFonts w:asciiTheme="minorHAnsi" w:eastAsiaTheme="minorEastAsia" w:hAnsiTheme="minorHAnsi" w:cstheme="minorBidi"/>
            <w:noProof/>
            <w:sz w:val="22"/>
            <w:szCs w:val="22"/>
          </w:rPr>
          <w:tab/>
        </w:r>
        <w:r w:rsidRPr="00215C6D">
          <w:rPr>
            <w:rStyle w:val="Hyperlink"/>
            <w:bCs/>
            <w:iCs/>
          </w:rPr>
          <w:t>Параметры назначения</w:t>
        </w:r>
        <w:r>
          <w:rPr>
            <w:noProof/>
            <w:webHidden/>
          </w:rPr>
          <w:tab/>
        </w:r>
        <w:r>
          <w:rPr>
            <w:noProof/>
            <w:webHidden/>
          </w:rPr>
          <w:fldChar w:fldCharType="begin"/>
        </w:r>
        <w:r>
          <w:rPr>
            <w:noProof/>
            <w:webHidden/>
          </w:rPr>
          <w:instrText xml:space="preserve"> PAGEREF _Toc370583168 \h </w:instrText>
        </w:r>
        <w:r>
          <w:rPr>
            <w:noProof/>
            <w:webHidden/>
          </w:rPr>
        </w:r>
        <w:r>
          <w:rPr>
            <w:noProof/>
            <w:webHidden/>
          </w:rPr>
          <w:fldChar w:fldCharType="separate"/>
        </w:r>
        <w:r>
          <w:rPr>
            <w:noProof/>
            <w:webHidden/>
          </w:rPr>
          <w:t>157</w:t>
        </w:r>
        <w:r>
          <w:rPr>
            <w:noProof/>
            <w:webHidden/>
          </w:rPr>
          <w:fldChar w:fldCharType="end"/>
        </w:r>
      </w:hyperlink>
    </w:p>
    <w:p w14:paraId="7AD54EA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69" w:history="1">
        <w:r w:rsidRPr="00215C6D">
          <w:rPr>
            <w:rStyle w:val="Hyperlink"/>
            <w:bCs/>
            <w:iCs/>
          </w:rPr>
          <w:t>3.4.10.3.</w:t>
        </w:r>
        <w:r>
          <w:rPr>
            <w:rFonts w:asciiTheme="minorHAnsi" w:eastAsiaTheme="minorEastAsia" w:hAnsiTheme="minorHAnsi" w:cstheme="minorBidi"/>
            <w:noProof/>
            <w:sz w:val="22"/>
            <w:szCs w:val="22"/>
          </w:rPr>
          <w:tab/>
        </w:r>
        <w:r w:rsidRPr="00215C6D">
          <w:rPr>
            <w:rStyle w:val="Hyperlink"/>
            <w:bCs/>
            <w:iCs/>
          </w:rPr>
          <w:t>Влияние на другие операции</w:t>
        </w:r>
        <w:r>
          <w:rPr>
            <w:noProof/>
            <w:webHidden/>
          </w:rPr>
          <w:tab/>
        </w:r>
        <w:r>
          <w:rPr>
            <w:noProof/>
            <w:webHidden/>
          </w:rPr>
          <w:fldChar w:fldCharType="begin"/>
        </w:r>
        <w:r>
          <w:rPr>
            <w:noProof/>
            <w:webHidden/>
          </w:rPr>
          <w:instrText xml:space="preserve"> PAGEREF _Toc370583169 \h </w:instrText>
        </w:r>
        <w:r>
          <w:rPr>
            <w:noProof/>
            <w:webHidden/>
          </w:rPr>
        </w:r>
        <w:r>
          <w:rPr>
            <w:noProof/>
            <w:webHidden/>
          </w:rPr>
          <w:fldChar w:fldCharType="separate"/>
        </w:r>
        <w:r>
          <w:rPr>
            <w:noProof/>
            <w:webHidden/>
          </w:rPr>
          <w:t>157</w:t>
        </w:r>
        <w:r>
          <w:rPr>
            <w:noProof/>
            <w:webHidden/>
          </w:rPr>
          <w:fldChar w:fldCharType="end"/>
        </w:r>
      </w:hyperlink>
    </w:p>
    <w:p w14:paraId="64368D0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0" w:history="1">
        <w:r w:rsidRPr="00215C6D">
          <w:rPr>
            <w:rStyle w:val="Hyperlink"/>
            <w:bCs/>
            <w:iCs/>
          </w:rPr>
          <w:t>3.4.10.4.</w:t>
        </w:r>
        <w:r>
          <w:rPr>
            <w:rFonts w:asciiTheme="minorHAnsi" w:eastAsiaTheme="minorEastAsia" w:hAnsiTheme="minorHAnsi" w:cstheme="minorBidi"/>
            <w:noProof/>
            <w:sz w:val="22"/>
            <w:szCs w:val="22"/>
          </w:rPr>
          <w:tab/>
        </w:r>
        <w:r w:rsidRPr="00215C6D">
          <w:rPr>
            <w:rStyle w:val="Hyperlink"/>
            <w:bCs/>
            <w:iCs/>
          </w:rPr>
          <w:t>Входные параметры</w:t>
        </w:r>
        <w:r>
          <w:rPr>
            <w:noProof/>
            <w:webHidden/>
          </w:rPr>
          <w:tab/>
        </w:r>
        <w:r>
          <w:rPr>
            <w:noProof/>
            <w:webHidden/>
          </w:rPr>
          <w:fldChar w:fldCharType="begin"/>
        </w:r>
        <w:r>
          <w:rPr>
            <w:noProof/>
            <w:webHidden/>
          </w:rPr>
          <w:instrText xml:space="preserve"> PAGEREF _Toc370583170 \h </w:instrText>
        </w:r>
        <w:r>
          <w:rPr>
            <w:noProof/>
            <w:webHidden/>
          </w:rPr>
        </w:r>
        <w:r>
          <w:rPr>
            <w:noProof/>
            <w:webHidden/>
          </w:rPr>
          <w:fldChar w:fldCharType="separate"/>
        </w:r>
        <w:r>
          <w:rPr>
            <w:noProof/>
            <w:webHidden/>
          </w:rPr>
          <w:t>158</w:t>
        </w:r>
        <w:r>
          <w:rPr>
            <w:noProof/>
            <w:webHidden/>
          </w:rPr>
          <w:fldChar w:fldCharType="end"/>
        </w:r>
      </w:hyperlink>
    </w:p>
    <w:p w14:paraId="1BCCCF8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1" w:history="1">
        <w:r w:rsidRPr="00215C6D">
          <w:rPr>
            <w:rStyle w:val="Hyperlink"/>
            <w:bCs/>
            <w:iCs/>
          </w:rPr>
          <w:t>3.4.10.5.</w:t>
        </w:r>
        <w:r>
          <w:rPr>
            <w:rFonts w:asciiTheme="minorHAnsi" w:eastAsiaTheme="minorEastAsia" w:hAnsiTheme="minorHAnsi" w:cstheme="minorBidi"/>
            <w:noProof/>
            <w:sz w:val="22"/>
            <w:szCs w:val="22"/>
          </w:rPr>
          <w:tab/>
        </w:r>
        <w:r w:rsidRPr="00215C6D">
          <w:rPr>
            <w:rStyle w:val="Hyperlink"/>
            <w:bCs/>
            <w:iCs/>
          </w:rPr>
          <w:t>Выходные данные</w:t>
        </w:r>
        <w:r>
          <w:rPr>
            <w:noProof/>
            <w:webHidden/>
          </w:rPr>
          <w:tab/>
        </w:r>
        <w:r>
          <w:rPr>
            <w:noProof/>
            <w:webHidden/>
          </w:rPr>
          <w:fldChar w:fldCharType="begin"/>
        </w:r>
        <w:r>
          <w:rPr>
            <w:noProof/>
            <w:webHidden/>
          </w:rPr>
          <w:instrText xml:space="preserve"> PAGEREF _Toc370583171 \h </w:instrText>
        </w:r>
        <w:r>
          <w:rPr>
            <w:noProof/>
            <w:webHidden/>
          </w:rPr>
        </w:r>
        <w:r>
          <w:rPr>
            <w:noProof/>
            <w:webHidden/>
          </w:rPr>
          <w:fldChar w:fldCharType="separate"/>
        </w:r>
        <w:r>
          <w:rPr>
            <w:noProof/>
            <w:webHidden/>
          </w:rPr>
          <w:t>158</w:t>
        </w:r>
        <w:r>
          <w:rPr>
            <w:noProof/>
            <w:webHidden/>
          </w:rPr>
          <w:fldChar w:fldCharType="end"/>
        </w:r>
      </w:hyperlink>
    </w:p>
    <w:p w14:paraId="1B418E2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2" w:history="1">
        <w:r w:rsidRPr="00215C6D">
          <w:rPr>
            <w:rStyle w:val="Hyperlink"/>
            <w:bCs/>
            <w:iCs/>
          </w:rPr>
          <w:t>3.4.10.6.</w:t>
        </w:r>
        <w:r>
          <w:rPr>
            <w:rFonts w:asciiTheme="minorHAnsi" w:eastAsiaTheme="minorEastAsia" w:hAnsiTheme="minorHAnsi" w:cstheme="minorBidi"/>
            <w:noProof/>
            <w:sz w:val="22"/>
            <w:szCs w:val="22"/>
          </w:rPr>
          <w:tab/>
        </w:r>
        <w:r w:rsidRPr="00215C6D">
          <w:rPr>
            <w:rStyle w:val="Hyperlink"/>
            <w:bCs/>
            <w:iCs/>
          </w:rPr>
          <w:t>Логика выполнения</w:t>
        </w:r>
        <w:r>
          <w:rPr>
            <w:noProof/>
            <w:webHidden/>
          </w:rPr>
          <w:tab/>
        </w:r>
        <w:r>
          <w:rPr>
            <w:noProof/>
            <w:webHidden/>
          </w:rPr>
          <w:fldChar w:fldCharType="begin"/>
        </w:r>
        <w:r>
          <w:rPr>
            <w:noProof/>
            <w:webHidden/>
          </w:rPr>
          <w:instrText xml:space="preserve"> PAGEREF _Toc370583172 \h </w:instrText>
        </w:r>
        <w:r>
          <w:rPr>
            <w:noProof/>
            <w:webHidden/>
          </w:rPr>
        </w:r>
        <w:r>
          <w:rPr>
            <w:noProof/>
            <w:webHidden/>
          </w:rPr>
          <w:fldChar w:fldCharType="separate"/>
        </w:r>
        <w:r>
          <w:rPr>
            <w:noProof/>
            <w:webHidden/>
          </w:rPr>
          <w:t>159</w:t>
        </w:r>
        <w:r>
          <w:rPr>
            <w:noProof/>
            <w:webHidden/>
          </w:rPr>
          <w:fldChar w:fldCharType="end"/>
        </w:r>
      </w:hyperlink>
    </w:p>
    <w:p w14:paraId="3CF69B5F" w14:textId="77777777" w:rsidR="00CF42A6" w:rsidRDefault="00CF42A6">
      <w:pPr>
        <w:pStyle w:val="TOC2"/>
        <w:rPr>
          <w:rFonts w:asciiTheme="minorHAnsi" w:eastAsiaTheme="minorEastAsia" w:hAnsiTheme="minorHAnsi" w:cstheme="minorBidi"/>
          <w:noProof/>
          <w:sz w:val="22"/>
          <w:szCs w:val="22"/>
        </w:rPr>
      </w:pPr>
      <w:hyperlink w:anchor="_Toc370583173" w:history="1">
        <w:r w:rsidRPr="00215C6D">
          <w:rPr>
            <w:rStyle w:val="Hyperlink"/>
          </w:rPr>
          <w:t>3.5.</w:t>
        </w:r>
        <w:r>
          <w:rPr>
            <w:rFonts w:asciiTheme="minorHAnsi" w:eastAsiaTheme="minorEastAsia" w:hAnsiTheme="minorHAnsi" w:cstheme="minorBidi"/>
            <w:noProof/>
            <w:sz w:val="22"/>
            <w:szCs w:val="22"/>
          </w:rPr>
          <w:tab/>
        </w:r>
        <w:r w:rsidRPr="00215C6D">
          <w:rPr>
            <w:rStyle w:val="Hyperlink"/>
          </w:rPr>
          <w:t>Сервис управления корзиной (BasketService)</w:t>
        </w:r>
        <w:r>
          <w:rPr>
            <w:noProof/>
            <w:webHidden/>
          </w:rPr>
          <w:tab/>
        </w:r>
        <w:r>
          <w:rPr>
            <w:noProof/>
            <w:webHidden/>
          </w:rPr>
          <w:fldChar w:fldCharType="begin"/>
        </w:r>
        <w:r>
          <w:rPr>
            <w:noProof/>
            <w:webHidden/>
          </w:rPr>
          <w:instrText xml:space="preserve"> PAGEREF _Toc370583173 \h </w:instrText>
        </w:r>
        <w:r>
          <w:rPr>
            <w:noProof/>
            <w:webHidden/>
          </w:rPr>
        </w:r>
        <w:r>
          <w:rPr>
            <w:noProof/>
            <w:webHidden/>
          </w:rPr>
          <w:fldChar w:fldCharType="separate"/>
        </w:r>
        <w:r>
          <w:rPr>
            <w:noProof/>
            <w:webHidden/>
          </w:rPr>
          <w:t>159</w:t>
        </w:r>
        <w:r>
          <w:rPr>
            <w:noProof/>
            <w:webHidden/>
          </w:rPr>
          <w:fldChar w:fldCharType="end"/>
        </w:r>
      </w:hyperlink>
    </w:p>
    <w:p w14:paraId="5BB3705D" w14:textId="77777777" w:rsidR="00CF42A6" w:rsidRDefault="00CF42A6">
      <w:pPr>
        <w:pStyle w:val="TOC3"/>
        <w:rPr>
          <w:rFonts w:asciiTheme="minorHAnsi" w:eastAsiaTheme="minorEastAsia" w:hAnsiTheme="minorHAnsi" w:cstheme="minorBidi"/>
          <w:iCs w:val="0"/>
          <w:noProof/>
          <w:sz w:val="22"/>
          <w:szCs w:val="22"/>
        </w:rPr>
      </w:pPr>
      <w:hyperlink w:anchor="_Toc370583174" w:history="1">
        <w:r w:rsidRPr="00215C6D">
          <w:rPr>
            <w:rStyle w:val="Hyperlink"/>
          </w:rPr>
          <w:t>3.5.1.</w:t>
        </w:r>
        <w:r>
          <w:rPr>
            <w:rFonts w:asciiTheme="minorHAnsi" w:eastAsiaTheme="minorEastAsia" w:hAnsiTheme="minorHAnsi" w:cstheme="minorBidi"/>
            <w:iCs w:val="0"/>
            <w:noProof/>
            <w:sz w:val="22"/>
            <w:szCs w:val="22"/>
          </w:rPr>
          <w:tab/>
        </w:r>
        <w:r w:rsidRPr="00215C6D">
          <w:rPr>
            <w:rStyle w:val="Hyperlink"/>
          </w:rPr>
          <w:t>Добавление товара в корзину клиента (Add)</w:t>
        </w:r>
        <w:r>
          <w:rPr>
            <w:noProof/>
            <w:webHidden/>
          </w:rPr>
          <w:tab/>
        </w:r>
        <w:r>
          <w:rPr>
            <w:noProof/>
            <w:webHidden/>
          </w:rPr>
          <w:fldChar w:fldCharType="begin"/>
        </w:r>
        <w:r>
          <w:rPr>
            <w:noProof/>
            <w:webHidden/>
          </w:rPr>
          <w:instrText xml:space="preserve"> PAGEREF _Toc370583174 \h </w:instrText>
        </w:r>
        <w:r>
          <w:rPr>
            <w:noProof/>
            <w:webHidden/>
          </w:rPr>
        </w:r>
        <w:r>
          <w:rPr>
            <w:noProof/>
            <w:webHidden/>
          </w:rPr>
          <w:fldChar w:fldCharType="separate"/>
        </w:r>
        <w:r>
          <w:rPr>
            <w:noProof/>
            <w:webHidden/>
          </w:rPr>
          <w:t>159</w:t>
        </w:r>
        <w:r>
          <w:rPr>
            <w:noProof/>
            <w:webHidden/>
          </w:rPr>
          <w:fldChar w:fldCharType="end"/>
        </w:r>
      </w:hyperlink>
    </w:p>
    <w:p w14:paraId="0DEA8C5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5" w:history="1">
        <w:r w:rsidRPr="00215C6D">
          <w:rPr>
            <w:rStyle w:val="Hyperlink"/>
          </w:rPr>
          <w:t>3.5.1.1.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_Toc370583175 \h </w:instrText>
        </w:r>
        <w:r>
          <w:rPr>
            <w:noProof/>
            <w:webHidden/>
          </w:rPr>
        </w:r>
        <w:r>
          <w:rPr>
            <w:noProof/>
            <w:webHidden/>
          </w:rPr>
          <w:fldChar w:fldCharType="separate"/>
        </w:r>
        <w:r>
          <w:rPr>
            <w:noProof/>
            <w:webHidden/>
          </w:rPr>
          <w:t>159</w:t>
        </w:r>
        <w:r>
          <w:rPr>
            <w:noProof/>
            <w:webHidden/>
          </w:rPr>
          <w:fldChar w:fldCharType="end"/>
        </w:r>
      </w:hyperlink>
    </w:p>
    <w:p w14:paraId="7A17607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6" w:history="1">
        <w:r w:rsidRPr="00215C6D">
          <w:rPr>
            <w:rStyle w:val="Hyperlink"/>
          </w:rPr>
          <w:t>3.5.1.2.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_Toc370583176 \h </w:instrText>
        </w:r>
        <w:r>
          <w:rPr>
            <w:noProof/>
            <w:webHidden/>
          </w:rPr>
        </w:r>
        <w:r>
          <w:rPr>
            <w:noProof/>
            <w:webHidden/>
          </w:rPr>
          <w:fldChar w:fldCharType="separate"/>
        </w:r>
        <w:r>
          <w:rPr>
            <w:noProof/>
            <w:webHidden/>
          </w:rPr>
          <w:t>159</w:t>
        </w:r>
        <w:r>
          <w:rPr>
            <w:noProof/>
            <w:webHidden/>
          </w:rPr>
          <w:fldChar w:fldCharType="end"/>
        </w:r>
      </w:hyperlink>
    </w:p>
    <w:p w14:paraId="6DDC942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7" w:history="1">
        <w:r w:rsidRPr="00215C6D">
          <w:rPr>
            <w:rStyle w:val="Hyperlink"/>
          </w:rPr>
          <w:t>3.5.1.3.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_Toc370583177 \h </w:instrText>
        </w:r>
        <w:r>
          <w:rPr>
            <w:noProof/>
            <w:webHidden/>
          </w:rPr>
        </w:r>
        <w:r>
          <w:rPr>
            <w:noProof/>
            <w:webHidden/>
          </w:rPr>
          <w:fldChar w:fldCharType="separate"/>
        </w:r>
        <w:r>
          <w:rPr>
            <w:noProof/>
            <w:webHidden/>
          </w:rPr>
          <w:t>160</w:t>
        </w:r>
        <w:r>
          <w:rPr>
            <w:noProof/>
            <w:webHidden/>
          </w:rPr>
          <w:fldChar w:fldCharType="end"/>
        </w:r>
      </w:hyperlink>
    </w:p>
    <w:p w14:paraId="422CEE7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8" w:history="1">
        <w:r w:rsidRPr="00215C6D">
          <w:rPr>
            <w:rStyle w:val="Hyperlink"/>
          </w:rPr>
          <w:t>3.5.1.4.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_Toc370583178 \h </w:instrText>
        </w:r>
        <w:r>
          <w:rPr>
            <w:noProof/>
            <w:webHidden/>
          </w:rPr>
        </w:r>
        <w:r>
          <w:rPr>
            <w:noProof/>
            <w:webHidden/>
          </w:rPr>
          <w:fldChar w:fldCharType="separate"/>
        </w:r>
        <w:r>
          <w:rPr>
            <w:noProof/>
            <w:webHidden/>
          </w:rPr>
          <w:t>160</w:t>
        </w:r>
        <w:r>
          <w:rPr>
            <w:noProof/>
            <w:webHidden/>
          </w:rPr>
          <w:fldChar w:fldCharType="end"/>
        </w:r>
      </w:hyperlink>
    </w:p>
    <w:p w14:paraId="50C62C8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79" w:history="1">
        <w:r w:rsidRPr="00215C6D">
          <w:rPr>
            <w:rStyle w:val="Hyperlink"/>
          </w:rPr>
          <w:t>3.5.1.5.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_Toc370583179 \h </w:instrText>
        </w:r>
        <w:r>
          <w:rPr>
            <w:noProof/>
            <w:webHidden/>
          </w:rPr>
        </w:r>
        <w:r>
          <w:rPr>
            <w:noProof/>
            <w:webHidden/>
          </w:rPr>
          <w:fldChar w:fldCharType="separate"/>
        </w:r>
        <w:r>
          <w:rPr>
            <w:noProof/>
            <w:webHidden/>
          </w:rPr>
          <w:t>160</w:t>
        </w:r>
        <w:r>
          <w:rPr>
            <w:noProof/>
            <w:webHidden/>
          </w:rPr>
          <w:fldChar w:fldCharType="end"/>
        </w:r>
      </w:hyperlink>
    </w:p>
    <w:p w14:paraId="5DA6AE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0" w:history="1">
        <w:r w:rsidRPr="00215C6D">
          <w:rPr>
            <w:rStyle w:val="Hyperlink"/>
          </w:rPr>
          <w:t>3.5.1.6.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_Toc370583180 \h </w:instrText>
        </w:r>
        <w:r>
          <w:rPr>
            <w:noProof/>
            <w:webHidden/>
          </w:rPr>
        </w:r>
        <w:r>
          <w:rPr>
            <w:noProof/>
            <w:webHidden/>
          </w:rPr>
          <w:fldChar w:fldCharType="separate"/>
        </w:r>
        <w:r>
          <w:rPr>
            <w:noProof/>
            <w:webHidden/>
          </w:rPr>
          <w:t>161</w:t>
        </w:r>
        <w:r>
          <w:rPr>
            <w:noProof/>
            <w:webHidden/>
          </w:rPr>
          <w:fldChar w:fldCharType="end"/>
        </w:r>
      </w:hyperlink>
    </w:p>
    <w:p w14:paraId="5E814994" w14:textId="77777777" w:rsidR="00CF42A6" w:rsidRDefault="00CF42A6">
      <w:pPr>
        <w:pStyle w:val="TOC3"/>
        <w:rPr>
          <w:rFonts w:asciiTheme="minorHAnsi" w:eastAsiaTheme="minorEastAsia" w:hAnsiTheme="minorHAnsi" w:cstheme="minorBidi"/>
          <w:iCs w:val="0"/>
          <w:noProof/>
          <w:sz w:val="22"/>
          <w:szCs w:val="22"/>
        </w:rPr>
      </w:pPr>
      <w:hyperlink w:anchor="_Toc370583181" w:history="1">
        <w:r w:rsidRPr="00215C6D">
          <w:rPr>
            <w:rStyle w:val="Hyperlink"/>
          </w:rPr>
          <w:t>3.5.2.</w:t>
        </w:r>
        <w:r>
          <w:rPr>
            <w:rFonts w:asciiTheme="minorHAnsi" w:eastAsiaTheme="minorEastAsia" w:hAnsiTheme="minorHAnsi" w:cstheme="minorBidi"/>
            <w:iCs w:val="0"/>
            <w:noProof/>
            <w:sz w:val="22"/>
            <w:szCs w:val="22"/>
          </w:rPr>
          <w:tab/>
        </w:r>
        <w:r w:rsidRPr="00215C6D">
          <w:rPr>
            <w:rStyle w:val="Hyperlink"/>
          </w:rPr>
          <w:t>Установка количества товара в корзине (SetQuantity)</w:t>
        </w:r>
        <w:r>
          <w:rPr>
            <w:noProof/>
            <w:webHidden/>
          </w:rPr>
          <w:tab/>
        </w:r>
        <w:r>
          <w:rPr>
            <w:noProof/>
            <w:webHidden/>
          </w:rPr>
          <w:fldChar w:fldCharType="begin"/>
        </w:r>
        <w:r>
          <w:rPr>
            <w:noProof/>
            <w:webHidden/>
          </w:rPr>
          <w:instrText xml:space="preserve"> PAGEREF _Toc370583181 \h </w:instrText>
        </w:r>
        <w:r>
          <w:rPr>
            <w:noProof/>
            <w:webHidden/>
          </w:rPr>
        </w:r>
        <w:r>
          <w:rPr>
            <w:noProof/>
            <w:webHidden/>
          </w:rPr>
          <w:fldChar w:fldCharType="separate"/>
        </w:r>
        <w:r>
          <w:rPr>
            <w:noProof/>
            <w:webHidden/>
          </w:rPr>
          <w:t>161</w:t>
        </w:r>
        <w:r>
          <w:rPr>
            <w:noProof/>
            <w:webHidden/>
          </w:rPr>
          <w:fldChar w:fldCharType="end"/>
        </w:r>
      </w:hyperlink>
    </w:p>
    <w:p w14:paraId="20F08DE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2" w:history="1">
        <w:r w:rsidRPr="00215C6D">
          <w:rPr>
            <w:rStyle w:val="Hyperlink"/>
          </w:rPr>
          <w:t>3.5.2.1.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_Toc370583182 \h </w:instrText>
        </w:r>
        <w:r>
          <w:rPr>
            <w:noProof/>
            <w:webHidden/>
          </w:rPr>
        </w:r>
        <w:r>
          <w:rPr>
            <w:noProof/>
            <w:webHidden/>
          </w:rPr>
          <w:fldChar w:fldCharType="separate"/>
        </w:r>
        <w:r>
          <w:rPr>
            <w:noProof/>
            <w:webHidden/>
          </w:rPr>
          <w:t>161</w:t>
        </w:r>
        <w:r>
          <w:rPr>
            <w:noProof/>
            <w:webHidden/>
          </w:rPr>
          <w:fldChar w:fldCharType="end"/>
        </w:r>
      </w:hyperlink>
    </w:p>
    <w:p w14:paraId="477FC5C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3" w:history="1">
        <w:r w:rsidRPr="00215C6D">
          <w:rPr>
            <w:rStyle w:val="Hyperlink"/>
          </w:rPr>
          <w:t>3.5.2.2.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_Toc370583183 \h </w:instrText>
        </w:r>
        <w:r>
          <w:rPr>
            <w:noProof/>
            <w:webHidden/>
          </w:rPr>
        </w:r>
        <w:r>
          <w:rPr>
            <w:noProof/>
            <w:webHidden/>
          </w:rPr>
          <w:fldChar w:fldCharType="separate"/>
        </w:r>
        <w:r>
          <w:rPr>
            <w:noProof/>
            <w:webHidden/>
          </w:rPr>
          <w:t>161</w:t>
        </w:r>
        <w:r>
          <w:rPr>
            <w:noProof/>
            <w:webHidden/>
          </w:rPr>
          <w:fldChar w:fldCharType="end"/>
        </w:r>
      </w:hyperlink>
    </w:p>
    <w:p w14:paraId="0BD369B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4" w:history="1">
        <w:r w:rsidRPr="00215C6D">
          <w:rPr>
            <w:rStyle w:val="Hyperlink"/>
          </w:rPr>
          <w:t>3.5.2.3.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_Toc370583184 \h </w:instrText>
        </w:r>
        <w:r>
          <w:rPr>
            <w:noProof/>
            <w:webHidden/>
          </w:rPr>
        </w:r>
        <w:r>
          <w:rPr>
            <w:noProof/>
            <w:webHidden/>
          </w:rPr>
          <w:fldChar w:fldCharType="separate"/>
        </w:r>
        <w:r>
          <w:rPr>
            <w:noProof/>
            <w:webHidden/>
          </w:rPr>
          <w:t>161</w:t>
        </w:r>
        <w:r>
          <w:rPr>
            <w:noProof/>
            <w:webHidden/>
          </w:rPr>
          <w:fldChar w:fldCharType="end"/>
        </w:r>
      </w:hyperlink>
    </w:p>
    <w:p w14:paraId="488B661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5" w:history="1">
        <w:r w:rsidRPr="00215C6D">
          <w:rPr>
            <w:rStyle w:val="Hyperlink"/>
          </w:rPr>
          <w:t>3.5.2.4.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_Toc370583185 \h </w:instrText>
        </w:r>
        <w:r>
          <w:rPr>
            <w:noProof/>
            <w:webHidden/>
          </w:rPr>
        </w:r>
        <w:r>
          <w:rPr>
            <w:noProof/>
            <w:webHidden/>
          </w:rPr>
          <w:fldChar w:fldCharType="separate"/>
        </w:r>
        <w:r>
          <w:rPr>
            <w:noProof/>
            <w:webHidden/>
          </w:rPr>
          <w:t>161</w:t>
        </w:r>
        <w:r>
          <w:rPr>
            <w:noProof/>
            <w:webHidden/>
          </w:rPr>
          <w:fldChar w:fldCharType="end"/>
        </w:r>
      </w:hyperlink>
    </w:p>
    <w:p w14:paraId="26D7C38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6" w:history="1">
        <w:r w:rsidRPr="00215C6D">
          <w:rPr>
            <w:rStyle w:val="Hyperlink"/>
          </w:rPr>
          <w:t>3.5.2.5.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_Toc370583186 \h </w:instrText>
        </w:r>
        <w:r>
          <w:rPr>
            <w:noProof/>
            <w:webHidden/>
          </w:rPr>
        </w:r>
        <w:r>
          <w:rPr>
            <w:noProof/>
            <w:webHidden/>
          </w:rPr>
          <w:fldChar w:fldCharType="separate"/>
        </w:r>
        <w:r>
          <w:rPr>
            <w:noProof/>
            <w:webHidden/>
          </w:rPr>
          <w:t>162</w:t>
        </w:r>
        <w:r>
          <w:rPr>
            <w:noProof/>
            <w:webHidden/>
          </w:rPr>
          <w:fldChar w:fldCharType="end"/>
        </w:r>
      </w:hyperlink>
    </w:p>
    <w:p w14:paraId="3E7465E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7" w:history="1">
        <w:r w:rsidRPr="00215C6D">
          <w:rPr>
            <w:rStyle w:val="Hyperlink"/>
          </w:rPr>
          <w:t>3.5.2.6.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_Toc370583187 \h </w:instrText>
        </w:r>
        <w:r>
          <w:rPr>
            <w:noProof/>
            <w:webHidden/>
          </w:rPr>
        </w:r>
        <w:r>
          <w:rPr>
            <w:noProof/>
            <w:webHidden/>
          </w:rPr>
          <w:fldChar w:fldCharType="separate"/>
        </w:r>
        <w:r>
          <w:rPr>
            <w:noProof/>
            <w:webHidden/>
          </w:rPr>
          <w:t>162</w:t>
        </w:r>
        <w:r>
          <w:rPr>
            <w:noProof/>
            <w:webHidden/>
          </w:rPr>
          <w:fldChar w:fldCharType="end"/>
        </w:r>
      </w:hyperlink>
    </w:p>
    <w:p w14:paraId="12767603" w14:textId="77777777" w:rsidR="00CF42A6" w:rsidRDefault="00CF42A6">
      <w:pPr>
        <w:pStyle w:val="TOC3"/>
        <w:rPr>
          <w:rFonts w:asciiTheme="minorHAnsi" w:eastAsiaTheme="minorEastAsia" w:hAnsiTheme="minorHAnsi" w:cstheme="minorBidi"/>
          <w:iCs w:val="0"/>
          <w:noProof/>
          <w:sz w:val="22"/>
          <w:szCs w:val="22"/>
        </w:rPr>
      </w:pPr>
      <w:hyperlink w:anchor="_Toc370583188" w:history="1">
        <w:r w:rsidRPr="00215C6D">
          <w:rPr>
            <w:rStyle w:val="Hyperlink"/>
          </w:rPr>
          <w:t>3.5.3.</w:t>
        </w:r>
        <w:r>
          <w:rPr>
            <w:rFonts w:asciiTheme="minorHAnsi" w:eastAsiaTheme="minorEastAsia" w:hAnsiTheme="minorHAnsi" w:cstheme="minorBidi"/>
            <w:iCs w:val="0"/>
            <w:noProof/>
            <w:sz w:val="22"/>
            <w:szCs w:val="22"/>
          </w:rPr>
          <w:tab/>
        </w:r>
        <w:r w:rsidRPr="00215C6D">
          <w:rPr>
            <w:rStyle w:val="Hyperlink"/>
          </w:rPr>
          <w:t>Удаление товара из корзины клиента (Remove)</w:t>
        </w:r>
        <w:r>
          <w:rPr>
            <w:noProof/>
            <w:webHidden/>
          </w:rPr>
          <w:tab/>
        </w:r>
        <w:r>
          <w:rPr>
            <w:noProof/>
            <w:webHidden/>
          </w:rPr>
          <w:fldChar w:fldCharType="begin"/>
        </w:r>
        <w:r>
          <w:rPr>
            <w:noProof/>
            <w:webHidden/>
          </w:rPr>
          <w:instrText xml:space="preserve"> PAGEREF _Toc370583188 \h </w:instrText>
        </w:r>
        <w:r>
          <w:rPr>
            <w:noProof/>
            <w:webHidden/>
          </w:rPr>
        </w:r>
        <w:r>
          <w:rPr>
            <w:noProof/>
            <w:webHidden/>
          </w:rPr>
          <w:fldChar w:fldCharType="separate"/>
        </w:r>
        <w:r>
          <w:rPr>
            <w:noProof/>
            <w:webHidden/>
          </w:rPr>
          <w:t>163</w:t>
        </w:r>
        <w:r>
          <w:rPr>
            <w:noProof/>
            <w:webHidden/>
          </w:rPr>
          <w:fldChar w:fldCharType="end"/>
        </w:r>
      </w:hyperlink>
    </w:p>
    <w:p w14:paraId="659A06D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89" w:history="1">
        <w:r w:rsidRPr="00215C6D">
          <w:rPr>
            <w:rStyle w:val="Hyperlink"/>
          </w:rPr>
          <w:t>3.5.3.1.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_Toc370583189 \h </w:instrText>
        </w:r>
        <w:r>
          <w:rPr>
            <w:noProof/>
            <w:webHidden/>
          </w:rPr>
        </w:r>
        <w:r>
          <w:rPr>
            <w:noProof/>
            <w:webHidden/>
          </w:rPr>
          <w:fldChar w:fldCharType="separate"/>
        </w:r>
        <w:r>
          <w:rPr>
            <w:noProof/>
            <w:webHidden/>
          </w:rPr>
          <w:t>163</w:t>
        </w:r>
        <w:r>
          <w:rPr>
            <w:noProof/>
            <w:webHidden/>
          </w:rPr>
          <w:fldChar w:fldCharType="end"/>
        </w:r>
      </w:hyperlink>
    </w:p>
    <w:p w14:paraId="61043C7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0" w:history="1">
        <w:r w:rsidRPr="00215C6D">
          <w:rPr>
            <w:rStyle w:val="Hyperlink"/>
          </w:rPr>
          <w:t>3.5.3.2.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_Toc370583190 \h </w:instrText>
        </w:r>
        <w:r>
          <w:rPr>
            <w:noProof/>
            <w:webHidden/>
          </w:rPr>
        </w:r>
        <w:r>
          <w:rPr>
            <w:noProof/>
            <w:webHidden/>
          </w:rPr>
          <w:fldChar w:fldCharType="separate"/>
        </w:r>
        <w:r>
          <w:rPr>
            <w:noProof/>
            <w:webHidden/>
          </w:rPr>
          <w:t>163</w:t>
        </w:r>
        <w:r>
          <w:rPr>
            <w:noProof/>
            <w:webHidden/>
          </w:rPr>
          <w:fldChar w:fldCharType="end"/>
        </w:r>
      </w:hyperlink>
    </w:p>
    <w:p w14:paraId="7A90987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1" w:history="1">
        <w:r w:rsidRPr="00215C6D">
          <w:rPr>
            <w:rStyle w:val="Hyperlink"/>
          </w:rPr>
          <w:t>3.5.3.3.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_Toc370583191 \h </w:instrText>
        </w:r>
        <w:r>
          <w:rPr>
            <w:noProof/>
            <w:webHidden/>
          </w:rPr>
        </w:r>
        <w:r>
          <w:rPr>
            <w:noProof/>
            <w:webHidden/>
          </w:rPr>
          <w:fldChar w:fldCharType="separate"/>
        </w:r>
        <w:r>
          <w:rPr>
            <w:noProof/>
            <w:webHidden/>
          </w:rPr>
          <w:t>163</w:t>
        </w:r>
        <w:r>
          <w:rPr>
            <w:noProof/>
            <w:webHidden/>
          </w:rPr>
          <w:fldChar w:fldCharType="end"/>
        </w:r>
      </w:hyperlink>
    </w:p>
    <w:p w14:paraId="1835008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2" w:history="1">
        <w:r w:rsidRPr="00215C6D">
          <w:rPr>
            <w:rStyle w:val="Hyperlink"/>
          </w:rPr>
          <w:t>3.5.3.4.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_Toc370583192 \h </w:instrText>
        </w:r>
        <w:r>
          <w:rPr>
            <w:noProof/>
            <w:webHidden/>
          </w:rPr>
        </w:r>
        <w:r>
          <w:rPr>
            <w:noProof/>
            <w:webHidden/>
          </w:rPr>
          <w:fldChar w:fldCharType="separate"/>
        </w:r>
        <w:r>
          <w:rPr>
            <w:noProof/>
            <w:webHidden/>
          </w:rPr>
          <w:t>163</w:t>
        </w:r>
        <w:r>
          <w:rPr>
            <w:noProof/>
            <w:webHidden/>
          </w:rPr>
          <w:fldChar w:fldCharType="end"/>
        </w:r>
      </w:hyperlink>
    </w:p>
    <w:p w14:paraId="44619D4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3" w:history="1">
        <w:r w:rsidRPr="00215C6D">
          <w:rPr>
            <w:rStyle w:val="Hyperlink"/>
          </w:rPr>
          <w:t>3.5.3.5.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_Toc370583193 \h </w:instrText>
        </w:r>
        <w:r>
          <w:rPr>
            <w:noProof/>
            <w:webHidden/>
          </w:rPr>
        </w:r>
        <w:r>
          <w:rPr>
            <w:noProof/>
            <w:webHidden/>
          </w:rPr>
          <w:fldChar w:fldCharType="separate"/>
        </w:r>
        <w:r>
          <w:rPr>
            <w:noProof/>
            <w:webHidden/>
          </w:rPr>
          <w:t>164</w:t>
        </w:r>
        <w:r>
          <w:rPr>
            <w:noProof/>
            <w:webHidden/>
          </w:rPr>
          <w:fldChar w:fldCharType="end"/>
        </w:r>
      </w:hyperlink>
    </w:p>
    <w:p w14:paraId="6FDC422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4" w:history="1">
        <w:r w:rsidRPr="00215C6D">
          <w:rPr>
            <w:rStyle w:val="Hyperlink"/>
          </w:rPr>
          <w:t>3.5.3.6.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_Toc370583194 \h </w:instrText>
        </w:r>
        <w:r>
          <w:rPr>
            <w:noProof/>
            <w:webHidden/>
          </w:rPr>
        </w:r>
        <w:r>
          <w:rPr>
            <w:noProof/>
            <w:webHidden/>
          </w:rPr>
          <w:fldChar w:fldCharType="separate"/>
        </w:r>
        <w:r>
          <w:rPr>
            <w:noProof/>
            <w:webHidden/>
          </w:rPr>
          <w:t>164</w:t>
        </w:r>
        <w:r>
          <w:rPr>
            <w:noProof/>
            <w:webHidden/>
          </w:rPr>
          <w:fldChar w:fldCharType="end"/>
        </w:r>
      </w:hyperlink>
    </w:p>
    <w:p w14:paraId="6FE3A2D1" w14:textId="77777777" w:rsidR="00CF42A6" w:rsidRDefault="00CF42A6">
      <w:pPr>
        <w:pStyle w:val="TOC3"/>
        <w:rPr>
          <w:rFonts w:asciiTheme="minorHAnsi" w:eastAsiaTheme="minorEastAsia" w:hAnsiTheme="minorHAnsi" w:cstheme="minorBidi"/>
          <w:iCs w:val="0"/>
          <w:noProof/>
          <w:sz w:val="22"/>
          <w:szCs w:val="22"/>
        </w:rPr>
      </w:pPr>
      <w:hyperlink w:anchor="_Toc370583195" w:history="1">
        <w:r w:rsidRPr="00215C6D">
          <w:rPr>
            <w:rStyle w:val="Hyperlink"/>
          </w:rPr>
          <w:t>3.5.4.</w:t>
        </w:r>
        <w:r>
          <w:rPr>
            <w:rFonts w:asciiTheme="minorHAnsi" w:eastAsiaTheme="minorEastAsia" w:hAnsiTheme="minorHAnsi" w:cstheme="minorBidi"/>
            <w:iCs w:val="0"/>
            <w:noProof/>
            <w:sz w:val="22"/>
            <w:szCs w:val="22"/>
          </w:rPr>
          <w:tab/>
        </w:r>
        <w:r w:rsidRPr="00215C6D">
          <w:rPr>
            <w:rStyle w:val="Hyperlink"/>
          </w:rPr>
          <w:t>Получение перечня товаров из корзины клиента (GetBasket)</w:t>
        </w:r>
        <w:r>
          <w:rPr>
            <w:noProof/>
            <w:webHidden/>
          </w:rPr>
          <w:tab/>
        </w:r>
        <w:r>
          <w:rPr>
            <w:noProof/>
            <w:webHidden/>
          </w:rPr>
          <w:fldChar w:fldCharType="begin"/>
        </w:r>
        <w:r>
          <w:rPr>
            <w:noProof/>
            <w:webHidden/>
          </w:rPr>
          <w:instrText xml:space="preserve"> PAGEREF _Toc370583195 \h </w:instrText>
        </w:r>
        <w:r>
          <w:rPr>
            <w:noProof/>
            <w:webHidden/>
          </w:rPr>
        </w:r>
        <w:r>
          <w:rPr>
            <w:noProof/>
            <w:webHidden/>
          </w:rPr>
          <w:fldChar w:fldCharType="separate"/>
        </w:r>
        <w:r>
          <w:rPr>
            <w:noProof/>
            <w:webHidden/>
          </w:rPr>
          <w:t>164</w:t>
        </w:r>
        <w:r>
          <w:rPr>
            <w:noProof/>
            <w:webHidden/>
          </w:rPr>
          <w:fldChar w:fldCharType="end"/>
        </w:r>
      </w:hyperlink>
    </w:p>
    <w:p w14:paraId="0AEA307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6" w:history="1">
        <w:r w:rsidRPr="00215C6D">
          <w:rPr>
            <w:rStyle w:val="Hyperlink"/>
          </w:rPr>
          <w:t>3.5.4.1.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_Toc370583196 \h </w:instrText>
        </w:r>
        <w:r>
          <w:rPr>
            <w:noProof/>
            <w:webHidden/>
          </w:rPr>
        </w:r>
        <w:r>
          <w:rPr>
            <w:noProof/>
            <w:webHidden/>
          </w:rPr>
          <w:fldChar w:fldCharType="separate"/>
        </w:r>
        <w:r>
          <w:rPr>
            <w:noProof/>
            <w:webHidden/>
          </w:rPr>
          <w:t>164</w:t>
        </w:r>
        <w:r>
          <w:rPr>
            <w:noProof/>
            <w:webHidden/>
          </w:rPr>
          <w:fldChar w:fldCharType="end"/>
        </w:r>
      </w:hyperlink>
    </w:p>
    <w:p w14:paraId="5552783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7" w:history="1">
        <w:r w:rsidRPr="00215C6D">
          <w:rPr>
            <w:rStyle w:val="Hyperlink"/>
          </w:rPr>
          <w:t>3.5.4.2.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_Toc370583197 \h </w:instrText>
        </w:r>
        <w:r>
          <w:rPr>
            <w:noProof/>
            <w:webHidden/>
          </w:rPr>
        </w:r>
        <w:r>
          <w:rPr>
            <w:noProof/>
            <w:webHidden/>
          </w:rPr>
          <w:fldChar w:fldCharType="separate"/>
        </w:r>
        <w:r>
          <w:rPr>
            <w:noProof/>
            <w:webHidden/>
          </w:rPr>
          <w:t>165</w:t>
        </w:r>
        <w:r>
          <w:rPr>
            <w:noProof/>
            <w:webHidden/>
          </w:rPr>
          <w:fldChar w:fldCharType="end"/>
        </w:r>
      </w:hyperlink>
    </w:p>
    <w:p w14:paraId="57DB6D5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8" w:history="1">
        <w:r w:rsidRPr="00215C6D">
          <w:rPr>
            <w:rStyle w:val="Hyperlink"/>
          </w:rPr>
          <w:t>3.5.4.3.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_Toc370583198 \h </w:instrText>
        </w:r>
        <w:r>
          <w:rPr>
            <w:noProof/>
            <w:webHidden/>
          </w:rPr>
        </w:r>
        <w:r>
          <w:rPr>
            <w:noProof/>
            <w:webHidden/>
          </w:rPr>
          <w:fldChar w:fldCharType="separate"/>
        </w:r>
        <w:r>
          <w:rPr>
            <w:noProof/>
            <w:webHidden/>
          </w:rPr>
          <w:t>165</w:t>
        </w:r>
        <w:r>
          <w:rPr>
            <w:noProof/>
            <w:webHidden/>
          </w:rPr>
          <w:fldChar w:fldCharType="end"/>
        </w:r>
      </w:hyperlink>
    </w:p>
    <w:p w14:paraId="17FD75E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199" w:history="1">
        <w:r w:rsidRPr="00215C6D">
          <w:rPr>
            <w:rStyle w:val="Hyperlink"/>
          </w:rPr>
          <w:t>3.5.4.4.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_Toc370583199 \h </w:instrText>
        </w:r>
        <w:r>
          <w:rPr>
            <w:noProof/>
            <w:webHidden/>
          </w:rPr>
        </w:r>
        <w:r>
          <w:rPr>
            <w:noProof/>
            <w:webHidden/>
          </w:rPr>
          <w:fldChar w:fldCharType="separate"/>
        </w:r>
        <w:r>
          <w:rPr>
            <w:noProof/>
            <w:webHidden/>
          </w:rPr>
          <w:t>165</w:t>
        </w:r>
        <w:r>
          <w:rPr>
            <w:noProof/>
            <w:webHidden/>
          </w:rPr>
          <w:fldChar w:fldCharType="end"/>
        </w:r>
      </w:hyperlink>
    </w:p>
    <w:p w14:paraId="71A0B83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0" w:history="1">
        <w:r w:rsidRPr="00215C6D">
          <w:rPr>
            <w:rStyle w:val="Hyperlink"/>
          </w:rPr>
          <w:t>3.5.4.5.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_Toc370583200 \h </w:instrText>
        </w:r>
        <w:r>
          <w:rPr>
            <w:noProof/>
            <w:webHidden/>
          </w:rPr>
        </w:r>
        <w:r>
          <w:rPr>
            <w:noProof/>
            <w:webHidden/>
          </w:rPr>
          <w:fldChar w:fldCharType="separate"/>
        </w:r>
        <w:r>
          <w:rPr>
            <w:noProof/>
            <w:webHidden/>
          </w:rPr>
          <w:t>166</w:t>
        </w:r>
        <w:r>
          <w:rPr>
            <w:noProof/>
            <w:webHidden/>
          </w:rPr>
          <w:fldChar w:fldCharType="end"/>
        </w:r>
      </w:hyperlink>
    </w:p>
    <w:p w14:paraId="3DC90B8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1" w:history="1">
        <w:r w:rsidRPr="00215C6D">
          <w:rPr>
            <w:rStyle w:val="Hyperlink"/>
          </w:rPr>
          <w:t>3.5.4.6.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_Toc370583201 \h </w:instrText>
        </w:r>
        <w:r>
          <w:rPr>
            <w:noProof/>
            <w:webHidden/>
          </w:rPr>
        </w:r>
        <w:r>
          <w:rPr>
            <w:noProof/>
            <w:webHidden/>
          </w:rPr>
          <w:fldChar w:fldCharType="separate"/>
        </w:r>
        <w:r>
          <w:rPr>
            <w:noProof/>
            <w:webHidden/>
          </w:rPr>
          <w:t>167</w:t>
        </w:r>
        <w:r>
          <w:rPr>
            <w:noProof/>
            <w:webHidden/>
          </w:rPr>
          <w:fldChar w:fldCharType="end"/>
        </w:r>
      </w:hyperlink>
    </w:p>
    <w:p w14:paraId="64CAF368" w14:textId="77777777" w:rsidR="00CF42A6" w:rsidRDefault="00CF42A6">
      <w:pPr>
        <w:pStyle w:val="TOC3"/>
        <w:rPr>
          <w:rFonts w:asciiTheme="minorHAnsi" w:eastAsiaTheme="minorEastAsia" w:hAnsiTheme="minorHAnsi" w:cstheme="minorBidi"/>
          <w:iCs w:val="0"/>
          <w:noProof/>
          <w:sz w:val="22"/>
          <w:szCs w:val="22"/>
        </w:rPr>
      </w:pPr>
      <w:hyperlink w:anchor="_Toc370583202" w:history="1">
        <w:r w:rsidRPr="00215C6D">
          <w:rPr>
            <w:rStyle w:val="Hyperlink"/>
          </w:rPr>
          <w:t>3.5.5.</w:t>
        </w:r>
        <w:r>
          <w:rPr>
            <w:rFonts w:asciiTheme="minorHAnsi" w:eastAsiaTheme="minorEastAsia" w:hAnsiTheme="minorHAnsi" w:cstheme="minorBidi"/>
            <w:iCs w:val="0"/>
            <w:noProof/>
            <w:sz w:val="22"/>
            <w:szCs w:val="22"/>
          </w:rPr>
          <w:tab/>
        </w:r>
        <w:r w:rsidRPr="00215C6D">
          <w:rPr>
            <w:rStyle w:val="Hyperlink"/>
          </w:rPr>
          <w:t>Получение элемента корзины клиента (GetBasketItem)</w:t>
        </w:r>
        <w:r>
          <w:rPr>
            <w:noProof/>
            <w:webHidden/>
          </w:rPr>
          <w:tab/>
        </w:r>
        <w:r>
          <w:rPr>
            <w:noProof/>
            <w:webHidden/>
          </w:rPr>
          <w:fldChar w:fldCharType="begin"/>
        </w:r>
        <w:r>
          <w:rPr>
            <w:noProof/>
            <w:webHidden/>
          </w:rPr>
          <w:instrText xml:space="preserve"> PAGEREF _Toc370583202 \h </w:instrText>
        </w:r>
        <w:r>
          <w:rPr>
            <w:noProof/>
            <w:webHidden/>
          </w:rPr>
        </w:r>
        <w:r>
          <w:rPr>
            <w:noProof/>
            <w:webHidden/>
          </w:rPr>
          <w:fldChar w:fldCharType="separate"/>
        </w:r>
        <w:r>
          <w:rPr>
            <w:noProof/>
            <w:webHidden/>
          </w:rPr>
          <w:t>167</w:t>
        </w:r>
        <w:r>
          <w:rPr>
            <w:noProof/>
            <w:webHidden/>
          </w:rPr>
          <w:fldChar w:fldCharType="end"/>
        </w:r>
      </w:hyperlink>
    </w:p>
    <w:p w14:paraId="58E8C8A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3" w:history="1">
        <w:r w:rsidRPr="00215C6D">
          <w:rPr>
            <w:rStyle w:val="Hyperlink"/>
          </w:rPr>
          <w:t>3.5.5.1.</w:t>
        </w:r>
        <w:r>
          <w:rPr>
            <w:rFonts w:asciiTheme="minorHAnsi" w:eastAsiaTheme="minorEastAsia" w:hAnsiTheme="minorHAnsi" w:cstheme="minorBidi"/>
            <w:noProof/>
            <w:sz w:val="22"/>
            <w:szCs w:val="22"/>
          </w:rPr>
          <w:tab/>
        </w:r>
        <w:r w:rsidRPr="00215C6D">
          <w:rPr>
            <w:rStyle w:val="Hyperlink"/>
          </w:rPr>
          <w:t>Карточка операции</w:t>
        </w:r>
        <w:r>
          <w:rPr>
            <w:noProof/>
            <w:webHidden/>
          </w:rPr>
          <w:tab/>
        </w:r>
        <w:r>
          <w:rPr>
            <w:noProof/>
            <w:webHidden/>
          </w:rPr>
          <w:fldChar w:fldCharType="begin"/>
        </w:r>
        <w:r>
          <w:rPr>
            <w:noProof/>
            <w:webHidden/>
          </w:rPr>
          <w:instrText xml:space="preserve"> PAGEREF _Toc370583203 \h </w:instrText>
        </w:r>
        <w:r>
          <w:rPr>
            <w:noProof/>
            <w:webHidden/>
          </w:rPr>
        </w:r>
        <w:r>
          <w:rPr>
            <w:noProof/>
            <w:webHidden/>
          </w:rPr>
          <w:fldChar w:fldCharType="separate"/>
        </w:r>
        <w:r>
          <w:rPr>
            <w:noProof/>
            <w:webHidden/>
          </w:rPr>
          <w:t>167</w:t>
        </w:r>
        <w:r>
          <w:rPr>
            <w:noProof/>
            <w:webHidden/>
          </w:rPr>
          <w:fldChar w:fldCharType="end"/>
        </w:r>
      </w:hyperlink>
    </w:p>
    <w:p w14:paraId="7567844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4" w:history="1">
        <w:r w:rsidRPr="00215C6D">
          <w:rPr>
            <w:rStyle w:val="Hyperlink"/>
          </w:rPr>
          <w:t>3.5.5.2.</w:t>
        </w:r>
        <w:r>
          <w:rPr>
            <w:rFonts w:asciiTheme="minorHAnsi" w:eastAsiaTheme="minorEastAsia" w:hAnsiTheme="minorHAnsi" w:cstheme="minorBidi"/>
            <w:noProof/>
            <w:sz w:val="22"/>
            <w:szCs w:val="22"/>
          </w:rPr>
          <w:tab/>
        </w:r>
        <w:r w:rsidRPr="00215C6D">
          <w:rPr>
            <w:rStyle w:val="Hyperlink"/>
          </w:rPr>
          <w:t>Параметры назначения</w:t>
        </w:r>
        <w:r>
          <w:rPr>
            <w:noProof/>
            <w:webHidden/>
          </w:rPr>
          <w:tab/>
        </w:r>
        <w:r>
          <w:rPr>
            <w:noProof/>
            <w:webHidden/>
          </w:rPr>
          <w:fldChar w:fldCharType="begin"/>
        </w:r>
        <w:r>
          <w:rPr>
            <w:noProof/>
            <w:webHidden/>
          </w:rPr>
          <w:instrText xml:space="preserve"> PAGEREF _Toc370583204 \h </w:instrText>
        </w:r>
        <w:r>
          <w:rPr>
            <w:noProof/>
            <w:webHidden/>
          </w:rPr>
        </w:r>
        <w:r>
          <w:rPr>
            <w:noProof/>
            <w:webHidden/>
          </w:rPr>
          <w:fldChar w:fldCharType="separate"/>
        </w:r>
        <w:r>
          <w:rPr>
            <w:noProof/>
            <w:webHidden/>
          </w:rPr>
          <w:t>167</w:t>
        </w:r>
        <w:r>
          <w:rPr>
            <w:noProof/>
            <w:webHidden/>
          </w:rPr>
          <w:fldChar w:fldCharType="end"/>
        </w:r>
      </w:hyperlink>
    </w:p>
    <w:p w14:paraId="1F4A025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5" w:history="1">
        <w:r w:rsidRPr="00215C6D">
          <w:rPr>
            <w:rStyle w:val="Hyperlink"/>
          </w:rPr>
          <w:t>3.5.5.3.</w:t>
        </w:r>
        <w:r>
          <w:rPr>
            <w:rFonts w:asciiTheme="minorHAnsi" w:eastAsiaTheme="minorEastAsia" w:hAnsiTheme="minorHAnsi" w:cstheme="minorBidi"/>
            <w:noProof/>
            <w:sz w:val="22"/>
            <w:szCs w:val="22"/>
          </w:rPr>
          <w:tab/>
        </w:r>
        <w:r w:rsidRPr="00215C6D">
          <w:rPr>
            <w:rStyle w:val="Hyperlink"/>
          </w:rPr>
          <w:t>Влияние на другие операции</w:t>
        </w:r>
        <w:r>
          <w:rPr>
            <w:noProof/>
            <w:webHidden/>
          </w:rPr>
          <w:tab/>
        </w:r>
        <w:r>
          <w:rPr>
            <w:noProof/>
            <w:webHidden/>
          </w:rPr>
          <w:fldChar w:fldCharType="begin"/>
        </w:r>
        <w:r>
          <w:rPr>
            <w:noProof/>
            <w:webHidden/>
          </w:rPr>
          <w:instrText xml:space="preserve"> PAGEREF _Toc370583205 \h </w:instrText>
        </w:r>
        <w:r>
          <w:rPr>
            <w:noProof/>
            <w:webHidden/>
          </w:rPr>
        </w:r>
        <w:r>
          <w:rPr>
            <w:noProof/>
            <w:webHidden/>
          </w:rPr>
          <w:fldChar w:fldCharType="separate"/>
        </w:r>
        <w:r>
          <w:rPr>
            <w:noProof/>
            <w:webHidden/>
          </w:rPr>
          <w:t>168</w:t>
        </w:r>
        <w:r>
          <w:rPr>
            <w:noProof/>
            <w:webHidden/>
          </w:rPr>
          <w:fldChar w:fldCharType="end"/>
        </w:r>
      </w:hyperlink>
    </w:p>
    <w:p w14:paraId="754985B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6" w:history="1">
        <w:r w:rsidRPr="00215C6D">
          <w:rPr>
            <w:rStyle w:val="Hyperlink"/>
          </w:rPr>
          <w:t>3.5.5.4.</w:t>
        </w:r>
        <w:r>
          <w:rPr>
            <w:rFonts w:asciiTheme="minorHAnsi" w:eastAsiaTheme="minorEastAsia" w:hAnsiTheme="minorHAnsi" w:cstheme="minorBidi"/>
            <w:noProof/>
            <w:sz w:val="22"/>
            <w:szCs w:val="22"/>
          </w:rPr>
          <w:tab/>
        </w:r>
        <w:r w:rsidRPr="00215C6D">
          <w:rPr>
            <w:rStyle w:val="Hyperlink"/>
          </w:rPr>
          <w:t>Входные параметры</w:t>
        </w:r>
        <w:r>
          <w:rPr>
            <w:noProof/>
            <w:webHidden/>
          </w:rPr>
          <w:tab/>
        </w:r>
        <w:r>
          <w:rPr>
            <w:noProof/>
            <w:webHidden/>
          </w:rPr>
          <w:fldChar w:fldCharType="begin"/>
        </w:r>
        <w:r>
          <w:rPr>
            <w:noProof/>
            <w:webHidden/>
          </w:rPr>
          <w:instrText xml:space="preserve"> PAGEREF _Toc370583206 \h </w:instrText>
        </w:r>
        <w:r>
          <w:rPr>
            <w:noProof/>
            <w:webHidden/>
          </w:rPr>
        </w:r>
        <w:r>
          <w:rPr>
            <w:noProof/>
            <w:webHidden/>
          </w:rPr>
          <w:fldChar w:fldCharType="separate"/>
        </w:r>
        <w:r>
          <w:rPr>
            <w:noProof/>
            <w:webHidden/>
          </w:rPr>
          <w:t>168</w:t>
        </w:r>
        <w:r>
          <w:rPr>
            <w:noProof/>
            <w:webHidden/>
          </w:rPr>
          <w:fldChar w:fldCharType="end"/>
        </w:r>
      </w:hyperlink>
    </w:p>
    <w:p w14:paraId="209BDF2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7" w:history="1">
        <w:r w:rsidRPr="00215C6D">
          <w:rPr>
            <w:rStyle w:val="Hyperlink"/>
          </w:rPr>
          <w:t>3.5.5.5.</w:t>
        </w:r>
        <w:r>
          <w:rPr>
            <w:rFonts w:asciiTheme="minorHAnsi" w:eastAsiaTheme="minorEastAsia" w:hAnsiTheme="minorHAnsi" w:cstheme="minorBidi"/>
            <w:noProof/>
            <w:sz w:val="22"/>
            <w:szCs w:val="22"/>
          </w:rPr>
          <w:tab/>
        </w:r>
        <w:r w:rsidRPr="00215C6D">
          <w:rPr>
            <w:rStyle w:val="Hyperlink"/>
          </w:rPr>
          <w:t>Выходные данные</w:t>
        </w:r>
        <w:r>
          <w:rPr>
            <w:noProof/>
            <w:webHidden/>
          </w:rPr>
          <w:tab/>
        </w:r>
        <w:r>
          <w:rPr>
            <w:noProof/>
            <w:webHidden/>
          </w:rPr>
          <w:fldChar w:fldCharType="begin"/>
        </w:r>
        <w:r>
          <w:rPr>
            <w:noProof/>
            <w:webHidden/>
          </w:rPr>
          <w:instrText xml:space="preserve"> PAGEREF _Toc370583207 \h </w:instrText>
        </w:r>
        <w:r>
          <w:rPr>
            <w:noProof/>
            <w:webHidden/>
          </w:rPr>
        </w:r>
        <w:r>
          <w:rPr>
            <w:noProof/>
            <w:webHidden/>
          </w:rPr>
          <w:fldChar w:fldCharType="separate"/>
        </w:r>
        <w:r>
          <w:rPr>
            <w:noProof/>
            <w:webHidden/>
          </w:rPr>
          <w:t>168</w:t>
        </w:r>
        <w:r>
          <w:rPr>
            <w:noProof/>
            <w:webHidden/>
          </w:rPr>
          <w:fldChar w:fldCharType="end"/>
        </w:r>
      </w:hyperlink>
    </w:p>
    <w:p w14:paraId="16CD9A9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08" w:history="1">
        <w:r w:rsidRPr="00215C6D">
          <w:rPr>
            <w:rStyle w:val="Hyperlink"/>
          </w:rPr>
          <w:t>3.5.5.6.</w:t>
        </w:r>
        <w:r>
          <w:rPr>
            <w:rFonts w:asciiTheme="minorHAnsi" w:eastAsiaTheme="minorEastAsia" w:hAnsiTheme="minorHAnsi" w:cstheme="minorBidi"/>
            <w:noProof/>
            <w:sz w:val="22"/>
            <w:szCs w:val="22"/>
          </w:rPr>
          <w:tab/>
        </w:r>
        <w:r w:rsidRPr="00215C6D">
          <w:rPr>
            <w:rStyle w:val="Hyperlink"/>
          </w:rPr>
          <w:t>Логика выполнения</w:t>
        </w:r>
        <w:r>
          <w:rPr>
            <w:noProof/>
            <w:webHidden/>
          </w:rPr>
          <w:tab/>
        </w:r>
        <w:r>
          <w:rPr>
            <w:noProof/>
            <w:webHidden/>
          </w:rPr>
          <w:fldChar w:fldCharType="begin"/>
        </w:r>
        <w:r>
          <w:rPr>
            <w:noProof/>
            <w:webHidden/>
          </w:rPr>
          <w:instrText xml:space="preserve"> PAGEREF _Toc370583208 \h </w:instrText>
        </w:r>
        <w:r>
          <w:rPr>
            <w:noProof/>
            <w:webHidden/>
          </w:rPr>
        </w:r>
        <w:r>
          <w:rPr>
            <w:noProof/>
            <w:webHidden/>
          </w:rPr>
          <w:fldChar w:fldCharType="separate"/>
        </w:r>
        <w:r>
          <w:rPr>
            <w:noProof/>
            <w:webHidden/>
          </w:rPr>
          <w:t>168</w:t>
        </w:r>
        <w:r>
          <w:rPr>
            <w:noProof/>
            <w:webHidden/>
          </w:rPr>
          <w:fldChar w:fldCharType="end"/>
        </w:r>
      </w:hyperlink>
    </w:p>
    <w:p w14:paraId="68B05324"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3209" w:history="1">
        <w:r w:rsidRPr="00215C6D">
          <w:rPr>
            <w:rStyle w:val="Hyperlink"/>
          </w:rPr>
          <w:t>4.</w:t>
        </w:r>
        <w:r>
          <w:rPr>
            <w:rFonts w:asciiTheme="minorHAnsi" w:eastAsiaTheme="minorEastAsia" w:hAnsiTheme="minorHAnsi" w:cstheme="minorBidi"/>
            <w:bCs w:val="0"/>
            <w:noProof/>
            <w:sz w:val="22"/>
            <w:szCs w:val="22"/>
          </w:rPr>
          <w:tab/>
        </w:r>
        <w:r w:rsidRPr="00215C6D">
          <w:rPr>
            <w:rStyle w:val="Hyperlink"/>
          </w:rPr>
          <w:t>Алгоритмы</w:t>
        </w:r>
        <w:r>
          <w:rPr>
            <w:noProof/>
            <w:webHidden/>
          </w:rPr>
          <w:tab/>
        </w:r>
        <w:r>
          <w:rPr>
            <w:noProof/>
            <w:webHidden/>
          </w:rPr>
          <w:fldChar w:fldCharType="begin"/>
        </w:r>
        <w:r>
          <w:rPr>
            <w:noProof/>
            <w:webHidden/>
          </w:rPr>
          <w:instrText xml:space="preserve"> PAGEREF _Toc370583209 \h </w:instrText>
        </w:r>
        <w:r>
          <w:rPr>
            <w:noProof/>
            <w:webHidden/>
          </w:rPr>
        </w:r>
        <w:r>
          <w:rPr>
            <w:noProof/>
            <w:webHidden/>
          </w:rPr>
          <w:fldChar w:fldCharType="separate"/>
        </w:r>
        <w:r>
          <w:rPr>
            <w:noProof/>
            <w:webHidden/>
          </w:rPr>
          <w:t>169</w:t>
        </w:r>
        <w:r>
          <w:rPr>
            <w:noProof/>
            <w:webHidden/>
          </w:rPr>
          <w:fldChar w:fldCharType="end"/>
        </w:r>
      </w:hyperlink>
    </w:p>
    <w:p w14:paraId="4F72866F" w14:textId="77777777" w:rsidR="00CF42A6" w:rsidRDefault="00CF42A6">
      <w:pPr>
        <w:pStyle w:val="TOC2"/>
        <w:rPr>
          <w:rFonts w:asciiTheme="minorHAnsi" w:eastAsiaTheme="minorEastAsia" w:hAnsiTheme="minorHAnsi" w:cstheme="minorBidi"/>
          <w:noProof/>
          <w:sz w:val="22"/>
          <w:szCs w:val="22"/>
        </w:rPr>
      </w:pPr>
      <w:hyperlink w:anchor="_Toc370583210" w:history="1">
        <w:r w:rsidRPr="00215C6D">
          <w:rPr>
            <w:rStyle w:val="Hyperlink"/>
          </w:rPr>
          <w:t>4.1.</w:t>
        </w:r>
        <w:r>
          <w:rPr>
            <w:rFonts w:asciiTheme="minorHAnsi" w:eastAsiaTheme="minorEastAsia" w:hAnsiTheme="minorHAnsi" w:cstheme="minorBidi"/>
            <w:noProof/>
            <w:sz w:val="22"/>
            <w:szCs w:val="22"/>
          </w:rPr>
          <w:tab/>
        </w:r>
        <w:r w:rsidRPr="00215C6D">
          <w:rPr>
            <w:rStyle w:val="Hyperlink"/>
          </w:rPr>
          <w:t>Вычисление общей цены на товар в баллах</w:t>
        </w:r>
        <w:r>
          <w:rPr>
            <w:noProof/>
            <w:webHidden/>
          </w:rPr>
          <w:tab/>
        </w:r>
        <w:r>
          <w:rPr>
            <w:noProof/>
            <w:webHidden/>
          </w:rPr>
          <w:fldChar w:fldCharType="begin"/>
        </w:r>
        <w:r>
          <w:rPr>
            <w:noProof/>
            <w:webHidden/>
          </w:rPr>
          <w:instrText xml:space="preserve"> PAGEREF _Toc370583210 \h </w:instrText>
        </w:r>
        <w:r>
          <w:rPr>
            <w:noProof/>
            <w:webHidden/>
          </w:rPr>
        </w:r>
        <w:r>
          <w:rPr>
            <w:noProof/>
            <w:webHidden/>
          </w:rPr>
          <w:fldChar w:fldCharType="separate"/>
        </w:r>
        <w:r>
          <w:rPr>
            <w:noProof/>
            <w:webHidden/>
          </w:rPr>
          <w:t>169</w:t>
        </w:r>
        <w:r>
          <w:rPr>
            <w:noProof/>
            <w:webHidden/>
          </w:rPr>
          <w:fldChar w:fldCharType="end"/>
        </w:r>
      </w:hyperlink>
    </w:p>
    <w:p w14:paraId="779C41EA" w14:textId="77777777" w:rsidR="00CF42A6" w:rsidRDefault="00CF42A6">
      <w:pPr>
        <w:pStyle w:val="TOC2"/>
        <w:rPr>
          <w:rFonts w:asciiTheme="minorHAnsi" w:eastAsiaTheme="minorEastAsia" w:hAnsiTheme="minorHAnsi" w:cstheme="minorBidi"/>
          <w:noProof/>
          <w:sz w:val="22"/>
          <w:szCs w:val="22"/>
        </w:rPr>
      </w:pPr>
      <w:hyperlink w:anchor="_Toc370583211" w:history="1">
        <w:r w:rsidRPr="00215C6D">
          <w:rPr>
            <w:rStyle w:val="Hyperlink"/>
          </w:rPr>
          <w:t>4.2.</w:t>
        </w:r>
        <w:r>
          <w:rPr>
            <w:rFonts w:asciiTheme="minorHAnsi" w:eastAsiaTheme="minorEastAsia" w:hAnsiTheme="minorHAnsi" w:cstheme="minorBidi"/>
            <w:noProof/>
            <w:sz w:val="22"/>
            <w:szCs w:val="22"/>
          </w:rPr>
          <w:tab/>
        </w:r>
        <w:r w:rsidRPr="00215C6D">
          <w:rPr>
            <w:rStyle w:val="Hyperlink"/>
          </w:rPr>
          <w:t>Вычисление клиентского статуса товара</w:t>
        </w:r>
        <w:r>
          <w:rPr>
            <w:noProof/>
            <w:webHidden/>
          </w:rPr>
          <w:tab/>
        </w:r>
        <w:r>
          <w:rPr>
            <w:noProof/>
            <w:webHidden/>
          </w:rPr>
          <w:fldChar w:fldCharType="begin"/>
        </w:r>
        <w:r>
          <w:rPr>
            <w:noProof/>
            <w:webHidden/>
          </w:rPr>
          <w:instrText xml:space="preserve"> PAGEREF _Toc370583211 \h </w:instrText>
        </w:r>
        <w:r>
          <w:rPr>
            <w:noProof/>
            <w:webHidden/>
          </w:rPr>
        </w:r>
        <w:r>
          <w:rPr>
            <w:noProof/>
            <w:webHidden/>
          </w:rPr>
          <w:fldChar w:fldCharType="separate"/>
        </w:r>
        <w:r>
          <w:rPr>
            <w:noProof/>
            <w:webHidden/>
          </w:rPr>
          <w:t>169</w:t>
        </w:r>
        <w:r>
          <w:rPr>
            <w:noProof/>
            <w:webHidden/>
          </w:rPr>
          <w:fldChar w:fldCharType="end"/>
        </w:r>
      </w:hyperlink>
    </w:p>
    <w:p w14:paraId="409995EF" w14:textId="77777777" w:rsidR="00CF42A6" w:rsidRDefault="00CF42A6">
      <w:pPr>
        <w:pStyle w:val="TOC2"/>
        <w:rPr>
          <w:rFonts w:asciiTheme="minorHAnsi" w:eastAsiaTheme="minorEastAsia" w:hAnsiTheme="minorHAnsi" w:cstheme="minorBidi"/>
          <w:noProof/>
          <w:sz w:val="22"/>
          <w:szCs w:val="22"/>
        </w:rPr>
      </w:pPr>
      <w:hyperlink w:anchor="_Toc370583212" w:history="1">
        <w:r w:rsidRPr="00215C6D">
          <w:rPr>
            <w:rStyle w:val="Hyperlink"/>
          </w:rPr>
          <w:t>4.3.</w:t>
        </w:r>
        <w:r>
          <w:rPr>
            <w:rFonts w:asciiTheme="minorHAnsi" w:eastAsiaTheme="minorEastAsia" w:hAnsiTheme="minorHAnsi" w:cstheme="minorBidi"/>
            <w:noProof/>
            <w:sz w:val="22"/>
            <w:szCs w:val="22"/>
          </w:rPr>
          <w:tab/>
        </w:r>
        <w:r w:rsidRPr="00215C6D">
          <w:rPr>
            <w:rStyle w:val="Hyperlink"/>
          </w:rPr>
          <w:t>Импорт товаров из YML-файла.</w:t>
        </w:r>
        <w:r>
          <w:rPr>
            <w:noProof/>
            <w:webHidden/>
          </w:rPr>
          <w:tab/>
        </w:r>
        <w:r>
          <w:rPr>
            <w:noProof/>
            <w:webHidden/>
          </w:rPr>
          <w:fldChar w:fldCharType="begin"/>
        </w:r>
        <w:r>
          <w:rPr>
            <w:noProof/>
            <w:webHidden/>
          </w:rPr>
          <w:instrText xml:space="preserve"> PAGEREF _Toc370583212 \h </w:instrText>
        </w:r>
        <w:r>
          <w:rPr>
            <w:noProof/>
            <w:webHidden/>
          </w:rPr>
        </w:r>
        <w:r>
          <w:rPr>
            <w:noProof/>
            <w:webHidden/>
          </w:rPr>
          <w:fldChar w:fldCharType="separate"/>
        </w:r>
        <w:r>
          <w:rPr>
            <w:noProof/>
            <w:webHidden/>
          </w:rPr>
          <w:t>170</w:t>
        </w:r>
        <w:r>
          <w:rPr>
            <w:noProof/>
            <w:webHidden/>
          </w:rPr>
          <w:fldChar w:fldCharType="end"/>
        </w:r>
      </w:hyperlink>
    </w:p>
    <w:p w14:paraId="5F19C944" w14:textId="77777777" w:rsidR="00CF42A6" w:rsidRDefault="00CF42A6">
      <w:pPr>
        <w:pStyle w:val="TOC2"/>
        <w:rPr>
          <w:rFonts w:asciiTheme="minorHAnsi" w:eastAsiaTheme="minorEastAsia" w:hAnsiTheme="minorHAnsi" w:cstheme="minorBidi"/>
          <w:noProof/>
          <w:sz w:val="22"/>
          <w:szCs w:val="22"/>
        </w:rPr>
      </w:pPr>
      <w:hyperlink w:anchor="_Toc370583213" w:history="1">
        <w:r w:rsidRPr="00215C6D">
          <w:rPr>
            <w:rStyle w:val="Hyperlink"/>
          </w:rPr>
          <w:t>4.4.</w:t>
        </w:r>
        <w:r>
          <w:rPr>
            <w:rFonts w:asciiTheme="minorHAnsi" w:eastAsiaTheme="minorEastAsia" w:hAnsiTheme="minorHAnsi" w:cstheme="minorBidi"/>
            <w:noProof/>
            <w:sz w:val="22"/>
            <w:szCs w:val="22"/>
          </w:rPr>
          <w:tab/>
        </w:r>
        <w:r w:rsidRPr="00215C6D">
          <w:rPr>
            <w:rStyle w:val="Hyperlink"/>
          </w:rPr>
          <w:t>Импорт списка тафиров доставки из CSV-файла.</w:t>
        </w:r>
        <w:r>
          <w:rPr>
            <w:noProof/>
            <w:webHidden/>
          </w:rPr>
          <w:tab/>
        </w:r>
        <w:r>
          <w:rPr>
            <w:noProof/>
            <w:webHidden/>
          </w:rPr>
          <w:fldChar w:fldCharType="begin"/>
        </w:r>
        <w:r>
          <w:rPr>
            <w:noProof/>
            <w:webHidden/>
          </w:rPr>
          <w:instrText xml:space="preserve"> PAGEREF _Toc370583213 \h </w:instrText>
        </w:r>
        <w:r>
          <w:rPr>
            <w:noProof/>
            <w:webHidden/>
          </w:rPr>
        </w:r>
        <w:r>
          <w:rPr>
            <w:noProof/>
            <w:webHidden/>
          </w:rPr>
          <w:fldChar w:fldCharType="separate"/>
        </w:r>
        <w:r>
          <w:rPr>
            <w:noProof/>
            <w:webHidden/>
          </w:rPr>
          <w:t>172</w:t>
        </w:r>
        <w:r>
          <w:rPr>
            <w:noProof/>
            <w:webHidden/>
          </w:rPr>
          <w:fldChar w:fldCharType="end"/>
        </w:r>
      </w:hyperlink>
    </w:p>
    <w:p w14:paraId="7B4B0E91"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3214" w:history="1">
        <w:r w:rsidRPr="00215C6D">
          <w:rPr>
            <w:rStyle w:val="Hyperlink"/>
          </w:rPr>
          <w:t>5.</w:t>
        </w:r>
        <w:r>
          <w:rPr>
            <w:rFonts w:asciiTheme="minorHAnsi" w:eastAsiaTheme="minorEastAsia" w:hAnsiTheme="minorHAnsi" w:cstheme="minorBidi"/>
            <w:bCs w:val="0"/>
            <w:noProof/>
            <w:sz w:val="22"/>
            <w:szCs w:val="22"/>
          </w:rPr>
          <w:tab/>
        </w:r>
        <w:r w:rsidRPr="00215C6D">
          <w:rPr>
            <w:rStyle w:val="Hyperlink"/>
          </w:rPr>
          <w:t>Типы данных веб-сервисов</w:t>
        </w:r>
        <w:r>
          <w:rPr>
            <w:noProof/>
            <w:webHidden/>
          </w:rPr>
          <w:tab/>
        </w:r>
        <w:r>
          <w:rPr>
            <w:noProof/>
            <w:webHidden/>
          </w:rPr>
          <w:fldChar w:fldCharType="begin"/>
        </w:r>
        <w:r>
          <w:rPr>
            <w:noProof/>
            <w:webHidden/>
          </w:rPr>
          <w:instrText xml:space="preserve"> PAGEREF _Toc370583214 \h </w:instrText>
        </w:r>
        <w:r>
          <w:rPr>
            <w:noProof/>
            <w:webHidden/>
          </w:rPr>
        </w:r>
        <w:r>
          <w:rPr>
            <w:noProof/>
            <w:webHidden/>
          </w:rPr>
          <w:fldChar w:fldCharType="separate"/>
        </w:r>
        <w:r>
          <w:rPr>
            <w:noProof/>
            <w:webHidden/>
          </w:rPr>
          <w:t>174</w:t>
        </w:r>
        <w:r>
          <w:rPr>
            <w:noProof/>
            <w:webHidden/>
          </w:rPr>
          <w:fldChar w:fldCharType="end"/>
        </w:r>
      </w:hyperlink>
    </w:p>
    <w:p w14:paraId="097ABADA" w14:textId="77777777" w:rsidR="00CF42A6" w:rsidRDefault="00CF42A6">
      <w:pPr>
        <w:pStyle w:val="TOC2"/>
        <w:rPr>
          <w:rFonts w:asciiTheme="minorHAnsi" w:eastAsiaTheme="minorEastAsia" w:hAnsiTheme="minorHAnsi" w:cstheme="minorBidi"/>
          <w:noProof/>
          <w:sz w:val="22"/>
          <w:szCs w:val="22"/>
        </w:rPr>
      </w:pPr>
      <w:hyperlink w:anchor="_Toc370583215" w:history="1">
        <w:r w:rsidRPr="00215C6D">
          <w:rPr>
            <w:rStyle w:val="Hyperlink"/>
          </w:rPr>
          <w:t>5.1.</w:t>
        </w:r>
        <w:r>
          <w:rPr>
            <w:rFonts w:asciiTheme="minorHAnsi" w:eastAsiaTheme="minorEastAsia" w:hAnsiTheme="minorHAnsi" w:cstheme="minorBidi"/>
            <w:noProof/>
            <w:sz w:val="22"/>
            <w:szCs w:val="22"/>
          </w:rPr>
          <w:tab/>
        </w:r>
        <w:r w:rsidRPr="00215C6D">
          <w:rPr>
            <w:rStyle w:val="Hyperlink"/>
          </w:rPr>
          <w:t>Заказ</w:t>
        </w:r>
        <w:r>
          <w:rPr>
            <w:noProof/>
            <w:webHidden/>
          </w:rPr>
          <w:tab/>
        </w:r>
        <w:r>
          <w:rPr>
            <w:noProof/>
            <w:webHidden/>
          </w:rPr>
          <w:fldChar w:fldCharType="begin"/>
        </w:r>
        <w:r>
          <w:rPr>
            <w:noProof/>
            <w:webHidden/>
          </w:rPr>
          <w:instrText xml:space="preserve"> PAGEREF _Toc370583215 \h </w:instrText>
        </w:r>
        <w:r>
          <w:rPr>
            <w:noProof/>
            <w:webHidden/>
          </w:rPr>
        </w:r>
        <w:r>
          <w:rPr>
            <w:noProof/>
            <w:webHidden/>
          </w:rPr>
          <w:fldChar w:fldCharType="separate"/>
        </w:r>
        <w:r>
          <w:rPr>
            <w:noProof/>
            <w:webHidden/>
          </w:rPr>
          <w:t>174</w:t>
        </w:r>
        <w:r>
          <w:rPr>
            <w:noProof/>
            <w:webHidden/>
          </w:rPr>
          <w:fldChar w:fldCharType="end"/>
        </w:r>
      </w:hyperlink>
    </w:p>
    <w:p w14:paraId="445EFF82" w14:textId="77777777" w:rsidR="00CF42A6" w:rsidRDefault="00CF42A6">
      <w:pPr>
        <w:pStyle w:val="TOC2"/>
        <w:rPr>
          <w:rFonts w:asciiTheme="minorHAnsi" w:eastAsiaTheme="minorEastAsia" w:hAnsiTheme="minorHAnsi" w:cstheme="minorBidi"/>
          <w:noProof/>
          <w:sz w:val="22"/>
          <w:szCs w:val="22"/>
        </w:rPr>
      </w:pPr>
      <w:hyperlink w:anchor="_Toc370583216" w:history="1">
        <w:r w:rsidRPr="00215C6D">
          <w:rPr>
            <w:rStyle w:val="Hyperlink"/>
          </w:rPr>
          <w:t>5.2.</w:t>
        </w:r>
        <w:r>
          <w:rPr>
            <w:rFonts w:asciiTheme="minorHAnsi" w:eastAsiaTheme="minorEastAsia" w:hAnsiTheme="minorHAnsi" w:cstheme="minorBidi"/>
            <w:noProof/>
            <w:sz w:val="22"/>
            <w:szCs w:val="22"/>
          </w:rPr>
          <w:tab/>
        </w:r>
        <w:r w:rsidRPr="00215C6D">
          <w:rPr>
            <w:rStyle w:val="Hyperlink"/>
          </w:rPr>
          <w:t>Позиция заказа</w:t>
        </w:r>
        <w:r>
          <w:rPr>
            <w:noProof/>
            <w:webHidden/>
          </w:rPr>
          <w:tab/>
        </w:r>
        <w:r>
          <w:rPr>
            <w:noProof/>
            <w:webHidden/>
          </w:rPr>
          <w:fldChar w:fldCharType="begin"/>
        </w:r>
        <w:r>
          <w:rPr>
            <w:noProof/>
            <w:webHidden/>
          </w:rPr>
          <w:instrText xml:space="preserve"> PAGEREF _Toc370583216 \h </w:instrText>
        </w:r>
        <w:r>
          <w:rPr>
            <w:noProof/>
            <w:webHidden/>
          </w:rPr>
        </w:r>
        <w:r>
          <w:rPr>
            <w:noProof/>
            <w:webHidden/>
          </w:rPr>
          <w:fldChar w:fldCharType="separate"/>
        </w:r>
        <w:r>
          <w:rPr>
            <w:noProof/>
            <w:webHidden/>
          </w:rPr>
          <w:t>176</w:t>
        </w:r>
        <w:r>
          <w:rPr>
            <w:noProof/>
            <w:webHidden/>
          </w:rPr>
          <w:fldChar w:fldCharType="end"/>
        </w:r>
      </w:hyperlink>
    </w:p>
    <w:p w14:paraId="0B7CEE8E" w14:textId="77777777" w:rsidR="00CF42A6" w:rsidRDefault="00CF42A6">
      <w:pPr>
        <w:pStyle w:val="TOC2"/>
        <w:rPr>
          <w:rFonts w:asciiTheme="minorHAnsi" w:eastAsiaTheme="minorEastAsia" w:hAnsiTheme="minorHAnsi" w:cstheme="minorBidi"/>
          <w:noProof/>
          <w:sz w:val="22"/>
          <w:szCs w:val="22"/>
        </w:rPr>
      </w:pPr>
      <w:hyperlink w:anchor="_Toc370583217" w:history="1">
        <w:r w:rsidRPr="00215C6D">
          <w:rPr>
            <w:rStyle w:val="Hyperlink"/>
          </w:rPr>
          <w:t>5.3.</w:t>
        </w:r>
        <w:r>
          <w:rPr>
            <w:rFonts w:asciiTheme="minorHAnsi" w:eastAsiaTheme="minorEastAsia" w:hAnsiTheme="minorHAnsi" w:cstheme="minorBidi"/>
            <w:noProof/>
            <w:sz w:val="22"/>
            <w:szCs w:val="22"/>
          </w:rPr>
          <w:tab/>
        </w:r>
        <w:r w:rsidRPr="00215C6D">
          <w:rPr>
            <w:rStyle w:val="Hyperlink"/>
          </w:rPr>
          <w:t>Сведения о доставке</w:t>
        </w:r>
        <w:r>
          <w:rPr>
            <w:noProof/>
            <w:webHidden/>
          </w:rPr>
          <w:tab/>
        </w:r>
        <w:r>
          <w:rPr>
            <w:noProof/>
            <w:webHidden/>
          </w:rPr>
          <w:fldChar w:fldCharType="begin"/>
        </w:r>
        <w:r>
          <w:rPr>
            <w:noProof/>
            <w:webHidden/>
          </w:rPr>
          <w:instrText xml:space="preserve"> PAGEREF _Toc370583217 \h </w:instrText>
        </w:r>
        <w:r>
          <w:rPr>
            <w:noProof/>
            <w:webHidden/>
          </w:rPr>
        </w:r>
        <w:r>
          <w:rPr>
            <w:noProof/>
            <w:webHidden/>
          </w:rPr>
          <w:fldChar w:fldCharType="separate"/>
        </w:r>
        <w:r>
          <w:rPr>
            <w:noProof/>
            <w:webHidden/>
          </w:rPr>
          <w:t>176</w:t>
        </w:r>
        <w:r>
          <w:rPr>
            <w:noProof/>
            <w:webHidden/>
          </w:rPr>
          <w:fldChar w:fldCharType="end"/>
        </w:r>
      </w:hyperlink>
    </w:p>
    <w:p w14:paraId="52D86645" w14:textId="77777777" w:rsidR="00CF42A6" w:rsidRDefault="00CF42A6">
      <w:pPr>
        <w:pStyle w:val="TOC2"/>
        <w:rPr>
          <w:rFonts w:asciiTheme="minorHAnsi" w:eastAsiaTheme="minorEastAsia" w:hAnsiTheme="minorHAnsi" w:cstheme="minorBidi"/>
          <w:noProof/>
          <w:sz w:val="22"/>
          <w:szCs w:val="22"/>
        </w:rPr>
      </w:pPr>
      <w:hyperlink w:anchor="_Toc370583218" w:history="1">
        <w:r w:rsidRPr="00215C6D">
          <w:rPr>
            <w:rStyle w:val="Hyperlink"/>
          </w:rPr>
          <w:t>5.4.</w:t>
        </w:r>
        <w:r>
          <w:rPr>
            <w:rFonts w:asciiTheme="minorHAnsi" w:eastAsiaTheme="minorEastAsia" w:hAnsiTheme="minorHAnsi" w:cstheme="minorBidi"/>
            <w:noProof/>
            <w:sz w:val="22"/>
            <w:szCs w:val="22"/>
          </w:rPr>
          <w:tab/>
        </w:r>
        <w:r w:rsidRPr="00215C6D">
          <w:rPr>
            <w:rStyle w:val="Hyperlink"/>
          </w:rPr>
          <w:t>Адрес доставки (DeliveryAddress)</w:t>
        </w:r>
        <w:r>
          <w:rPr>
            <w:noProof/>
            <w:webHidden/>
          </w:rPr>
          <w:tab/>
        </w:r>
        <w:r>
          <w:rPr>
            <w:noProof/>
            <w:webHidden/>
          </w:rPr>
          <w:fldChar w:fldCharType="begin"/>
        </w:r>
        <w:r>
          <w:rPr>
            <w:noProof/>
            <w:webHidden/>
          </w:rPr>
          <w:instrText xml:space="preserve"> PAGEREF _Toc370583218 \h </w:instrText>
        </w:r>
        <w:r>
          <w:rPr>
            <w:noProof/>
            <w:webHidden/>
          </w:rPr>
        </w:r>
        <w:r>
          <w:rPr>
            <w:noProof/>
            <w:webHidden/>
          </w:rPr>
          <w:fldChar w:fldCharType="separate"/>
        </w:r>
        <w:r>
          <w:rPr>
            <w:noProof/>
            <w:webHidden/>
          </w:rPr>
          <w:t>178</w:t>
        </w:r>
        <w:r>
          <w:rPr>
            <w:noProof/>
            <w:webHidden/>
          </w:rPr>
          <w:fldChar w:fldCharType="end"/>
        </w:r>
      </w:hyperlink>
    </w:p>
    <w:p w14:paraId="52D8571B" w14:textId="77777777" w:rsidR="00CF42A6" w:rsidRDefault="00CF42A6">
      <w:pPr>
        <w:pStyle w:val="TOC2"/>
        <w:rPr>
          <w:rFonts w:asciiTheme="minorHAnsi" w:eastAsiaTheme="minorEastAsia" w:hAnsiTheme="minorHAnsi" w:cstheme="minorBidi"/>
          <w:noProof/>
          <w:sz w:val="22"/>
          <w:szCs w:val="22"/>
        </w:rPr>
      </w:pPr>
      <w:hyperlink w:anchor="_Toc370583219" w:history="1">
        <w:r w:rsidRPr="00215C6D">
          <w:rPr>
            <w:rStyle w:val="Hyperlink"/>
          </w:rPr>
          <w:t>5.5.</w:t>
        </w:r>
        <w:r>
          <w:rPr>
            <w:rFonts w:asciiTheme="minorHAnsi" w:eastAsiaTheme="minorEastAsia" w:hAnsiTheme="minorHAnsi" w:cstheme="minorBidi"/>
            <w:noProof/>
            <w:sz w:val="22"/>
            <w:szCs w:val="22"/>
          </w:rPr>
          <w:tab/>
        </w:r>
        <w:r w:rsidRPr="00215C6D">
          <w:rPr>
            <w:rStyle w:val="Hyperlink"/>
          </w:rPr>
          <w:t>Контактная информация</w:t>
        </w:r>
        <w:r>
          <w:rPr>
            <w:noProof/>
            <w:webHidden/>
          </w:rPr>
          <w:tab/>
        </w:r>
        <w:r>
          <w:rPr>
            <w:noProof/>
            <w:webHidden/>
          </w:rPr>
          <w:fldChar w:fldCharType="begin"/>
        </w:r>
        <w:r>
          <w:rPr>
            <w:noProof/>
            <w:webHidden/>
          </w:rPr>
          <w:instrText xml:space="preserve"> PAGEREF _Toc370583219 \h </w:instrText>
        </w:r>
        <w:r>
          <w:rPr>
            <w:noProof/>
            <w:webHidden/>
          </w:rPr>
        </w:r>
        <w:r>
          <w:rPr>
            <w:noProof/>
            <w:webHidden/>
          </w:rPr>
          <w:fldChar w:fldCharType="separate"/>
        </w:r>
        <w:r>
          <w:rPr>
            <w:noProof/>
            <w:webHidden/>
          </w:rPr>
          <w:t>179</w:t>
        </w:r>
        <w:r>
          <w:rPr>
            <w:noProof/>
            <w:webHidden/>
          </w:rPr>
          <w:fldChar w:fldCharType="end"/>
        </w:r>
      </w:hyperlink>
    </w:p>
    <w:p w14:paraId="5092922E" w14:textId="77777777" w:rsidR="00CF42A6" w:rsidRDefault="00CF42A6">
      <w:pPr>
        <w:pStyle w:val="TOC2"/>
        <w:rPr>
          <w:rFonts w:asciiTheme="minorHAnsi" w:eastAsiaTheme="minorEastAsia" w:hAnsiTheme="minorHAnsi" w:cstheme="minorBidi"/>
          <w:noProof/>
          <w:sz w:val="22"/>
          <w:szCs w:val="22"/>
        </w:rPr>
      </w:pPr>
      <w:hyperlink w:anchor="_Toc370583220" w:history="1">
        <w:r w:rsidRPr="00215C6D">
          <w:rPr>
            <w:rStyle w:val="Hyperlink"/>
          </w:rPr>
          <w:t>5.6.</w:t>
        </w:r>
        <w:r>
          <w:rPr>
            <w:rFonts w:asciiTheme="minorHAnsi" w:eastAsiaTheme="minorEastAsia" w:hAnsiTheme="minorHAnsi" w:cstheme="minorBidi"/>
            <w:noProof/>
            <w:sz w:val="22"/>
            <w:szCs w:val="22"/>
          </w:rPr>
          <w:tab/>
        </w:r>
        <w:r w:rsidRPr="00215C6D">
          <w:rPr>
            <w:rStyle w:val="Hyperlink"/>
          </w:rPr>
          <w:t>Телефон</w:t>
        </w:r>
        <w:r>
          <w:rPr>
            <w:noProof/>
            <w:webHidden/>
          </w:rPr>
          <w:tab/>
        </w:r>
        <w:r>
          <w:rPr>
            <w:noProof/>
            <w:webHidden/>
          </w:rPr>
          <w:fldChar w:fldCharType="begin"/>
        </w:r>
        <w:r>
          <w:rPr>
            <w:noProof/>
            <w:webHidden/>
          </w:rPr>
          <w:instrText xml:space="preserve"> PAGEREF _Toc370583220 \h </w:instrText>
        </w:r>
        <w:r>
          <w:rPr>
            <w:noProof/>
            <w:webHidden/>
          </w:rPr>
        </w:r>
        <w:r>
          <w:rPr>
            <w:noProof/>
            <w:webHidden/>
          </w:rPr>
          <w:fldChar w:fldCharType="separate"/>
        </w:r>
        <w:r>
          <w:rPr>
            <w:noProof/>
            <w:webHidden/>
          </w:rPr>
          <w:t>180</w:t>
        </w:r>
        <w:r>
          <w:rPr>
            <w:noProof/>
            <w:webHidden/>
          </w:rPr>
          <w:fldChar w:fldCharType="end"/>
        </w:r>
      </w:hyperlink>
    </w:p>
    <w:p w14:paraId="21FED3B7" w14:textId="77777777" w:rsidR="00CF42A6" w:rsidRDefault="00CF42A6">
      <w:pPr>
        <w:pStyle w:val="TOC2"/>
        <w:rPr>
          <w:rFonts w:asciiTheme="minorHAnsi" w:eastAsiaTheme="minorEastAsia" w:hAnsiTheme="minorHAnsi" w:cstheme="minorBidi"/>
          <w:noProof/>
          <w:sz w:val="22"/>
          <w:szCs w:val="22"/>
        </w:rPr>
      </w:pPr>
      <w:hyperlink w:anchor="_Toc370583221" w:history="1">
        <w:r w:rsidRPr="00215C6D">
          <w:rPr>
            <w:rStyle w:val="Hyperlink"/>
          </w:rPr>
          <w:t>5.7.</w:t>
        </w:r>
        <w:r>
          <w:rPr>
            <w:rFonts w:asciiTheme="minorHAnsi" w:eastAsiaTheme="minorEastAsia" w:hAnsiTheme="minorHAnsi" w:cstheme="minorBidi"/>
            <w:noProof/>
            <w:sz w:val="22"/>
            <w:szCs w:val="22"/>
          </w:rPr>
          <w:tab/>
        </w:r>
        <w:r w:rsidRPr="00215C6D">
          <w:rPr>
            <w:rStyle w:val="Hyperlink"/>
          </w:rPr>
          <w:t>Статус заказа</w:t>
        </w:r>
        <w:r>
          <w:rPr>
            <w:noProof/>
            <w:webHidden/>
          </w:rPr>
          <w:tab/>
        </w:r>
        <w:r>
          <w:rPr>
            <w:noProof/>
            <w:webHidden/>
          </w:rPr>
          <w:fldChar w:fldCharType="begin"/>
        </w:r>
        <w:r>
          <w:rPr>
            <w:noProof/>
            <w:webHidden/>
          </w:rPr>
          <w:instrText xml:space="preserve"> PAGEREF _Toc370583221 \h </w:instrText>
        </w:r>
        <w:r>
          <w:rPr>
            <w:noProof/>
            <w:webHidden/>
          </w:rPr>
        </w:r>
        <w:r>
          <w:rPr>
            <w:noProof/>
            <w:webHidden/>
          </w:rPr>
          <w:fldChar w:fldCharType="separate"/>
        </w:r>
        <w:r>
          <w:rPr>
            <w:noProof/>
            <w:webHidden/>
          </w:rPr>
          <w:t>181</w:t>
        </w:r>
        <w:r>
          <w:rPr>
            <w:noProof/>
            <w:webHidden/>
          </w:rPr>
          <w:fldChar w:fldCharType="end"/>
        </w:r>
      </w:hyperlink>
    </w:p>
    <w:p w14:paraId="480CE7A0" w14:textId="77777777" w:rsidR="00CF42A6" w:rsidRDefault="00CF42A6">
      <w:pPr>
        <w:pStyle w:val="TOC2"/>
        <w:rPr>
          <w:rFonts w:asciiTheme="minorHAnsi" w:eastAsiaTheme="minorEastAsia" w:hAnsiTheme="minorHAnsi" w:cstheme="minorBidi"/>
          <w:noProof/>
          <w:sz w:val="22"/>
          <w:szCs w:val="22"/>
        </w:rPr>
      </w:pPr>
      <w:hyperlink w:anchor="_Toc370583222" w:history="1">
        <w:r w:rsidRPr="00215C6D">
          <w:rPr>
            <w:rStyle w:val="Hyperlink"/>
          </w:rPr>
          <w:t>5.8.</w:t>
        </w:r>
        <w:r>
          <w:rPr>
            <w:rFonts w:asciiTheme="minorHAnsi" w:eastAsiaTheme="minorEastAsia" w:hAnsiTheme="minorHAnsi" w:cstheme="minorBidi"/>
            <w:noProof/>
            <w:sz w:val="22"/>
            <w:szCs w:val="22"/>
          </w:rPr>
          <w:tab/>
        </w:r>
        <w:r w:rsidRPr="00215C6D">
          <w:rPr>
            <w:rStyle w:val="Hyperlink"/>
          </w:rPr>
          <w:t>Справочник кодов возврата</w:t>
        </w:r>
        <w:r>
          <w:rPr>
            <w:noProof/>
            <w:webHidden/>
          </w:rPr>
          <w:tab/>
        </w:r>
        <w:r>
          <w:rPr>
            <w:noProof/>
            <w:webHidden/>
          </w:rPr>
          <w:fldChar w:fldCharType="begin"/>
        </w:r>
        <w:r>
          <w:rPr>
            <w:noProof/>
            <w:webHidden/>
          </w:rPr>
          <w:instrText xml:space="preserve"> PAGEREF _Toc370583222 \h </w:instrText>
        </w:r>
        <w:r>
          <w:rPr>
            <w:noProof/>
            <w:webHidden/>
          </w:rPr>
        </w:r>
        <w:r>
          <w:rPr>
            <w:noProof/>
            <w:webHidden/>
          </w:rPr>
          <w:fldChar w:fldCharType="separate"/>
        </w:r>
        <w:r>
          <w:rPr>
            <w:noProof/>
            <w:webHidden/>
          </w:rPr>
          <w:t>182</w:t>
        </w:r>
        <w:r>
          <w:rPr>
            <w:noProof/>
            <w:webHidden/>
          </w:rPr>
          <w:fldChar w:fldCharType="end"/>
        </w:r>
      </w:hyperlink>
    </w:p>
    <w:p w14:paraId="321EBE4A" w14:textId="77777777" w:rsidR="00CF42A6" w:rsidRDefault="00CF42A6">
      <w:pPr>
        <w:pStyle w:val="TOC2"/>
        <w:rPr>
          <w:rFonts w:asciiTheme="minorHAnsi" w:eastAsiaTheme="minorEastAsia" w:hAnsiTheme="minorHAnsi" w:cstheme="minorBidi"/>
          <w:noProof/>
          <w:sz w:val="22"/>
          <w:szCs w:val="22"/>
        </w:rPr>
      </w:pPr>
      <w:hyperlink w:anchor="_Toc370583223" w:history="1">
        <w:r w:rsidRPr="00215C6D">
          <w:rPr>
            <w:rStyle w:val="Hyperlink"/>
          </w:rPr>
          <w:t>5.9.</w:t>
        </w:r>
        <w:r>
          <w:rPr>
            <w:rFonts w:asciiTheme="minorHAnsi" w:eastAsiaTheme="minorEastAsia" w:hAnsiTheme="minorHAnsi" w:cstheme="minorBidi"/>
            <w:noProof/>
            <w:sz w:val="22"/>
            <w:szCs w:val="22"/>
          </w:rPr>
          <w:tab/>
        </w:r>
        <w:r w:rsidRPr="00215C6D">
          <w:rPr>
            <w:rStyle w:val="Hyperlink"/>
          </w:rPr>
          <w:t>Ошибка в импортируемом документе (DocumentError)</w:t>
        </w:r>
        <w:r>
          <w:rPr>
            <w:noProof/>
            <w:webHidden/>
          </w:rPr>
          <w:tab/>
        </w:r>
        <w:r>
          <w:rPr>
            <w:noProof/>
            <w:webHidden/>
          </w:rPr>
          <w:fldChar w:fldCharType="begin"/>
        </w:r>
        <w:r>
          <w:rPr>
            <w:noProof/>
            <w:webHidden/>
          </w:rPr>
          <w:instrText xml:space="preserve"> PAGEREF _Toc370583223 \h </w:instrText>
        </w:r>
        <w:r>
          <w:rPr>
            <w:noProof/>
            <w:webHidden/>
          </w:rPr>
        </w:r>
        <w:r>
          <w:rPr>
            <w:noProof/>
            <w:webHidden/>
          </w:rPr>
          <w:fldChar w:fldCharType="separate"/>
        </w:r>
        <w:r>
          <w:rPr>
            <w:noProof/>
            <w:webHidden/>
          </w:rPr>
          <w:t>184</w:t>
        </w:r>
        <w:r>
          <w:rPr>
            <w:noProof/>
            <w:webHidden/>
          </w:rPr>
          <w:fldChar w:fldCharType="end"/>
        </w:r>
      </w:hyperlink>
    </w:p>
    <w:p w14:paraId="6076FC91" w14:textId="77777777" w:rsidR="00CF42A6" w:rsidRDefault="00CF42A6">
      <w:pPr>
        <w:pStyle w:val="TOC2"/>
        <w:rPr>
          <w:rFonts w:asciiTheme="minorHAnsi" w:eastAsiaTheme="minorEastAsia" w:hAnsiTheme="minorHAnsi" w:cstheme="minorBidi"/>
          <w:noProof/>
          <w:sz w:val="22"/>
          <w:szCs w:val="22"/>
        </w:rPr>
      </w:pPr>
      <w:hyperlink w:anchor="_Toc370583224" w:history="1">
        <w:r w:rsidRPr="00215C6D">
          <w:rPr>
            <w:rStyle w:val="Hyperlink"/>
          </w:rPr>
          <w:t>5.10.</w:t>
        </w:r>
        <w:r>
          <w:rPr>
            <w:rFonts w:asciiTheme="minorHAnsi" w:eastAsiaTheme="minorEastAsia" w:hAnsiTheme="minorHAnsi" w:cstheme="minorBidi"/>
            <w:noProof/>
            <w:sz w:val="22"/>
            <w:szCs w:val="22"/>
          </w:rPr>
          <w:tab/>
        </w:r>
        <w:r w:rsidRPr="00215C6D">
          <w:rPr>
            <w:rStyle w:val="Hyperlink"/>
          </w:rPr>
          <w:t>Страна</w:t>
        </w:r>
        <w:r>
          <w:rPr>
            <w:noProof/>
            <w:webHidden/>
          </w:rPr>
          <w:tab/>
        </w:r>
        <w:r>
          <w:rPr>
            <w:noProof/>
            <w:webHidden/>
          </w:rPr>
          <w:fldChar w:fldCharType="begin"/>
        </w:r>
        <w:r>
          <w:rPr>
            <w:noProof/>
            <w:webHidden/>
          </w:rPr>
          <w:instrText xml:space="preserve"> PAGEREF _Toc370583224 \h </w:instrText>
        </w:r>
        <w:r>
          <w:rPr>
            <w:noProof/>
            <w:webHidden/>
          </w:rPr>
        </w:r>
        <w:r>
          <w:rPr>
            <w:noProof/>
            <w:webHidden/>
          </w:rPr>
          <w:fldChar w:fldCharType="separate"/>
        </w:r>
        <w:r>
          <w:rPr>
            <w:noProof/>
            <w:webHidden/>
          </w:rPr>
          <w:t>184</w:t>
        </w:r>
        <w:r>
          <w:rPr>
            <w:noProof/>
            <w:webHidden/>
          </w:rPr>
          <w:fldChar w:fldCharType="end"/>
        </w:r>
      </w:hyperlink>
    </w:p>
    <w:p w14:paraId="4FC41ECA" w14:textId="77777777" w:rsidR="00CF42A6" w:rsidRDefault="00CF42A6">
      <w:pPr>
        <w:pStyle w:val="TOC2"/>
        <w:rPr>
          <w:rFonts w:asciiTheme="minorHAnsi" w:eastAsiaTheme="minorEastAsia" w:hAnsiTheme="minorHAnsi" w:cstheme="minorBidi"/>
          <w:noProof/>
          <w:sz w:val="22"/>
          <w:szCs w:val="22"/>
        </w:rPr>
      </w:pPr>
      <w:hyperlink w:anchor="_Toc370583225" w:history="1">
        <w:r w:rsidRPr="00215C6D">
          <w:rPr>
            <w:rStyle w:val="Hyperlink"/>
          </w:rPr>
          <w:t>5.11.</w:t>
        </w:r>
        <w:r>
          <w:rPr>
            <w:rFonts w:asciiTheme="minorHAnsi" w:eastAsiaTheme="minorEastAsia" w:hAnsiTheme="minorHAnsi" w:cstheme="minorBidi"/>
            <w:noProof/>
            <w:sz w:val="22"/>
            <w:szCs w:val="22"/>
          </w:rPr>
          <w:tab/>
        </w:r>
        <w:r w:rsidRPr="00215C6D">
          <w:rPr>
            <w:rStyle w:val="Hyperlink"/>
          </w:rPr>
          <w:t>Основнай результат (ResultBase)</w:t>
        </w:r>
        <w:r>
          <w:rPr>
            <w:noProof/>
            <w:webHidden/>
          </w:rPr>
          <w:tab/>
        </w:r>
        <w:r>
          <w:rPr>
            <w:noProof/>
            <w:webHidden/>
          </w:rPr>
          <w:fldChar w:fldCharType="begin"/>
        </w:r>
        <w:r>
          <w:rPr>
            <w:noProof/>
            <w:webHidden/>
          </w:rPr>
          <w:instrText xml:space="preserve"> PAGEREF _Toc370583225 \h </w:instrText>
        </w:r>
        <w:r>
          <w:rPr>
            <w:noProof/>
            <w:webHidden/>
          </w:rPr>
        </w:r>
        <w:r>
          <w:rPr>
            <w:noProof/>
            <w:webHidden/>
          </w:rPr>
          <w:fldChar w:fldCharType="separate"/>
        </w:r>
        <w:r>
          <w:rPr>
            <w:noProof/>
            <w:webHidden/>
          </w:rPr>
          <w:t>184</w:t>
        </w:r>
        <w:r>
          <w:rPr>
            <w:noProof/>
            <w:webHidden/>
          </w:rPr>
          <w:fldChar w:fldCharType="end"/>
        </w:r>
      </w:hyperlink>
    </w:p>
    <w:p w14:paraId="31DE1C9A" w14:textId="77777777" w:rsidR="00CF42A6" w:rsidRDefault="00CF42A6">
      <w:pPr>
        <w:pStyle w:val="TOC2"/>
        <w:rPr>
          <w:rFonts w:asciiTheme="minorHAnsi" w:eastAsiaTheme="minorEastAsia" w:hAnsiTheme="minorHAnsi" w:cstheme="minorBidi"/>
          <w:noProof/>
          <w:sz w:val="22"/>
          <w:szCs w:val="22"/>
        </w:rPr>
      </w:pPr>
      <w:hyperlink w:anchor="_Toc370583226" w:history="1">
        <w:r w:rsidRPr="00215C6D">
          <w:rPr>
            <w:rStyle w:val="Hyperlink"/>
          </w:rPr>
          <w:t>5.12.</w:t>
        </w:r>
        <w:r>
          <w:rPr>
            <w:rFonts w:asciiTheme="minorHAnsi" w:eastAsiaTheme="minorEastAsia" w:hAnsiTheme="minorHAnsi" w:cstheme="minorBidi"/>
            <w:noProof/>
            <w:sz w:val="22"/>
            <w:szCs w:val="22"/>
          </w:rPr>
          <w:tab/>
        </w:r>
        <w:r w:rsidRPr="00215C6D">
          <w:rPr>
            <w:rStyle w:val="Hyperlink"/>
            <w:iCs/>
          </w:rPr>
          <w:t>Результат изменения статусов (ChangeOrderStatusResult)</w:t>
        </w:r>
        <w:r>
          <w:rPr>
            <w:noProof/>
            <w:webHidden/>
          </w:rPr>
          <w:tab/>
        </w:r>
        <w:r>
          <w:rPr>
            <w:noProof/>
            <w:webHidden/>
          </w:rPr>
          <w:fldChar w:fldCharType="begin"/>
        </w:r>
        <w:r>
          <w:rPr>
            <w:noProof/>
            <w:webHidden/>
          </w:rPr>
          <w:instrText xml:space="preserve"> PAGEREF _Toc370583226 \h </w:instrText>
        </w:r>
        <w:r>
          <w:rPr>
            <w:noProof/>
            <w:webHidden/>
          </w:rPr>
        </w:r>
        <w:r>
          <w:rPr>
            <w:noProof/>
            <w:webHidden/>
          </w:rPr>
          <w:fldChar w:fldCharType="separate"/>
        </w:r>
        <w:r>
          <w:rPr>
            <w:noProof/>
            <w:webHidden/>
          </w:rPr>
          <w:t>185</w:t>
        </w:r>
        <w:r>
          <w:rPr>
            <w:noProof/>
            <w:webHidden/>
          </w:rPr>
          <w:fldChar w:fldCharType="end"/>
        </w:r>
      </w:hyperlink>
    </w:p>
    <w:p w14:paraId="30FC0508" w14:textId="77777777" w:rsidR="00CF42A6" w:rsidRDefault="00CF42A6">
      <w:pPr>
        <w:pStyle w:val="TOC2"/>
        <w:rPr>
          <w:rFonts w:asciiTheme="minorHAnsi" w:eastAsiaTheme="minorEastAsia" w:hAnsiTheme="minorHAnsi" w:cstheme="minorBidi"/>
          <w:noProof/>
          <w:sz w:val="22"/>
          <w:szCs w:val="22"/>
        </w:rPr>
      </w:pPr>
      <w:hyperlink w:anchor="_Toc370583227" w:history="1">
        <w:r w:rsidRPr="00215C6D">
          <w:rPr>
            <w:rStyle w:val="Hyperlink"/>
          </w:rPr>
          <w:t>5.13.</w:t>
        </w:r>
        <w:r>
          <w:rPr>
            <w:rFonts w:asciiTheme="minorHAnsi" w:eastAsiaTheme="minorEastAsia" w:hAnsiTheme="minorHAnsi" w:cstheme="minorBidi"/>
            <w:noProof/>
            <w:sz w:val="22"/>
            <w:szCs w:val="22"/>
          </w:rPr>
          <w:tab/>
        </w:r>
        <w:r w:rsidRPr="00215C6D">
          <w:rPr>
            <w:rStyle w:val="Hyperlink"/>
          </w:rPr>
          <w:t>Партнёр (Partner)</w:t>
        </w:r>
        <w:r>
          <w:rPr>
            <w:noProof/>
            <w:webHidden/>
          </w:rPr>
          <w:tab/>
        </w:r>
        <w:r>
          <w:rPr>
            <w:noProof/>
            <w:webHidden/>
          </w:rPr>
          <w:fldChar w:fldCharType="begin"/>
        </w:r>
        <w:r>
          <w:rPr>
            <w:noProof/>
            <w:webHidden/>
          </w:rPr>
          <w:instrText xml:space="preserve"> PAGEREF _Toc370583227 \h </w:instrText>
        </w:r>
        <w:r>
          <w:rPr>
            <w:noProof/>
            <w:webHidden/>
          </w:rPr>
        </w:r>
        <w:r>
          <w:rPr>
            <w:noProof/>
            <w:webHidden/>
          </w:rPr>
          <w:fldChar w:fldCharType="separate"/>
        </w:r>
        <w:r>
          <w:rPr>
            <w:noProof/>
            <w:webHidden/>
          </w:rPr>
          <w:t>185</w:t>
        </w:r>
        <w:r>
          <w:rPr>
            <w:noProof/>
            <w:webHidden/>
          </w:rPr>
          <w:fldChar w:fldCharType="end"/>
        </w:r>
      </w:hyperlink>
    </w:p>
    <w:p w14:paraId="4F59C984" w14:textId="77777777" w:rsidR="00CF42A6" w:rsidRDefault="00CF42A6">
      <w:pPr>
        <w:pStyle w:val="TOC2"/>
        <w:rPr>
          <w:rFonts w:asciiTheme="minorHAnsi" w:eastAsiaTheme="minorEastAsia" w:hAnsiTheme="minorHAnsi" w:cstheme="minorBidi"/>
          <w:noProof/>
          <w:sz w:val="22"/>
          <w:szCs w:val="22"/>
        </w:rPr>
      </w:pPr>
      <w:hyperlink w:anchor="_Toc370583228" w:history="1">
        <w:r w:rsidRPr="00215C6D">
          <w:rPr>
            <w:rStyle w:val="Hyperlink"/>
          </w:rPr>
          <w:t>5.14.</w:t>
        </w:r>
        <w:r>
          <w:rPr>
            <w:rFonts w:asciiTheme="minorHAnsi" w:eastAsiaTheme="minorEastAsia" w:hAnsiTheme="minorHAnsi" w:cstheme="minorBidi"/>
            <w:noProof/>
            <w:sz w:val="22"/>
            <w:szCs w:val="22"/>
          </w:rPr>
          <w:tab/>
        </w:r>
        <w:r w:rsidRPr="00215C6D">
          <w:rPr>
            <w:rStyle w:val="Hyperlink"/>
          </w:rPr>
          <w:t>Информация о партнёре (PartnerInfo)</w:t>
        </w:r>
        <w:r>
          <w:rPr>
            <w:noProof/>
            <w:webHidden/>
          </w:rPr>
          <w:tab/>
        </w:r>
        <w:r>
          <w:rPr>
            <w:noProof/>
            <w:webHidden/>
          </w:rPr>
          <w:fldChar w:fldCharType="begin"/>
        </w:r>
        <w:r>
          <w:rPr>
            <w:noProof/>
            <w:webHidden/>
          </w:rPr>
          <w:instrText xml:space="preserve"> PAGEREF _Toc370583228 \h </w:instrText>
        </w:r>
        <w:r>
          <w:rPr>
            <w:noProof/>
            <w:webHidden/>
          </w:rPr>
        </w:r>
        <w:r>
          <w:rPr>
            <w:noProof/>
            <w:webHidden/>
          </w:rPr>
          <w:fldChar w:fldCharType="separate"/>
        </w:r>
        <w:r>
          <w:rPr>
            <w:noProof/>
            <w:webHidden/>
          </w:rPr>
          <w:t>186</w:t>
        </w:r>
        <w:r>
          <w:rPr>
            <w:noProof/>
            <w:webHidden/>
          </w:rPr>
          <w:fldChar w:fldCharType="end"/>
        </w:r>
      </w:hyperlink>
    </w:p>
    <w:p w14:paraId="42949CFA" w14:textId="77777777" w:rsidR="00CF42A6" w:rsidRDefault="00CF42A6">
      <w:pPr>
        <w:pStyle w:val="TOC2"/>
        <w:rPr>
          <w:rFonts w:asciiTheme="minorHAnsi" w:eastAsiaTheme="minorEastAsia" w:hAnsiTheme="minorHAnsi" w:cstheme="minorBidi"/>
          <w:noProof/>
          <w:sz w:val="22"/>
          <w:szCs w:val="22"/>
        </w:rPr>
      </w:pPr>
      <w:hyperlink w:anchor="_Toc370583229" w:history="1">
        <w:r w:rsidRPr="00215C6D">
          <w:rPr>
            <w:rStyle w:val="Hyperlink"/>
          </w:rPr>
          <w:t>5.15.</w:t>
        </w:r>
        <w:r>
          <w:rPr>
            <w:rFonts w:asciiTheme="minorHAnsi" w:eastAsiaTheme="minorEastAsia" w:hAnsiTheme="minorHAnsi" w:cstheme="minorBidi"/>
            <w:noProof/>
            <w:sz w:val="22"/>
            <w:szCs w:val="22"/>
          </w:rPr>
          <w:tab/>
        </w:r>
        <w:r w:rsidRPr="00215C6D">
          <w:rPr>
            <w:rStyle w:val="Hyperlink"/>
          </w:rPr>
          <w:t>Настройка партнёра (PartnerSettings)</w:t>
        </w:r>
        <w:r>
          <w:rPr>
            <w:noProof/>
            <w:webHidden/>
          </w:rPr>
          <w:tab/>
        </w:r>
        <w:r>
          <w:rPr>
            <w:noProof/>
            <w:webHidden/>
          </w:rPr>
          <w:fldChar w:fldCharType="begin"/>
        </w:r>
        <w:r>
          <w:rPr>
            <w:noProof/>
            <w:webHidden/>
          </w:rPr>
          <w:instrText xml:space="preserve"> PAGEREF _Toc370583229 \h </w:instrText>
        </w:r>
        <w:r>
          <w:rPr>
            <w:noProof/>
            <w:webHidden/>
          </w:rPr>
        </w:r>
        <w:r>
          <w:rPr>
            <w:noProof/>
            <w:webHidden/>
          </w:rPr>
          <w:fldChar w:fldCharType="separate"/>
        </w:r>
        <w:r>
          <w:rPr>
            <w:noProof/>
            <w:webHidden/>
          </w:rPr>
          <w:t>186</w:t>
        </w:r>
        <w:r>
          <w:rPr>
            <w:noProof/>
            <w:webHidden/>
          </w:rPr>
          <w:fldChar w:fldCharType="end"/>
        </w:r>
      </w:hyperlink>
    </w:p>
    <w:p w14:paraId="5A56FC5C" w14:textId="77777777" w:rsidR="00CF42A6" w:rsidRDefault="00CF42A6">
      <w:pPr>
        <w:pStyle w:val="TOC2"/>
        <w:rPr>
          <w:rFonts w:asciiTheme="minorHAnsi" w:eastAsiaTheme="minorEastAsia" w:hAnsiTheme="minorHAnsi" w:cstheme="minorBidi"/>
          <w:noProof/>
          <w:sz w:val="22"/>
          <w:szCs w:val="22"/>
        </w:rPr>
      </w:pPr>
      <w:hyperlink w:anchor="_Toc370583230" w:history="1">
        <w:r w:rsidRPr="00215C6D">
          <w:rPr>
            <w:rStyle w:val="Hyperlink"/>
          </w:rPr>
          <w:t>5.16.</w:t>
        </w:r>
        <w:r>
          <w:rPr>
            <w:rFonts w:asciiTheme="minorHAnsi" w:eastAsiaTheme="minorEastAsia" w:hAnsiTheme="minorHAnsi" w:cstheme="minorBidi"/>
            <w:noProof/>
            <w:sz w:val="22"/>
            <w:szCs w:val="22"/>
          </w:rPr>
          <w:tab/>
        </w:r>
        <w:r w:rsidRPr="00215C6D">
          <w:rPr>
            <w:rStyle w:val="Hyperlink"/>
          </w:rPr>
          <w:t>Привязка категории рубрикатора к категории партнера (PartnerProductCategoryLink)</w:t>
        </w:r>
        <w:r>
          <w:rPr>
            <w:noProof/>
            <w:webHidden/>
          </w:rPr>
          <w:tab/>
        </w:r>
        <w:r>
          <w:rPr>
            <w:noProof/>
            <w:webHidden/>
          </w:rPr>
          <w:fldChar w:fldCharType="begin"/>
        </w:r>
        <w:r>
          <w:rPr>
            <w:noProof/>
            <w:webHidden/>
          </w:rPr>
          <w:instrText xml:space="preserve"> PAGEREF _Toc370583230 \h </w:instrText>
        </w:r>
        <w:r>
          <w:rPr>
            <w:noProof/>
            <w:webHidden/>
          </w:rPr>
        </w:r>
        <w:r>
          <w:rPr>
            <w:noProof/>
            <w:webHidden/>
          </w:rPr>
          <w:fldChar w:fldCharType="separate"/>
        </w:r>
        <w:r>
          <w:rPr>
            <w:noProof/>
            <w:webHidden/>
          </w:rPr>
          <w:t>187</w:t>
        </w:r>
        <w:r>
          <w:rPr>
            <w:noProof/>
            <w:webHidden/>
          </w:rPr>
          <w:fldChar w:fldCharType="end"/>
        </w:r>
      </w:hyperlink>
    </w:p>
    <w:p w14:paraId="561C3195" w14:textId="77777777" w:rsidR="00CF42A6" w:rsidRDefault="00CF42A6">
      <w:pPr>
        <w:pStyle w:val="TOC2"/>
        <w:rPr>
          <w:rFonts w:asciiTheme="minorHAnsi" w:eastAsiaTheme="minorEastAsia" w:hAnsiTheme="minorHAnsi" w:cstheme="minorBidi"/>
          <w:noProof/>
          <w:sz w:val="22"/>
          <w:szCs w:val="22"/>
        </w:rPr>
      </w:pPr>
      <w:hyperlink w:anchor="_Toc370583231" w:history="1">
        <w:r w:rsidRPr="00215C6D">
          <w:rPr>
            <w:rStyle w:val="Hyperlink"/>
          </w:rPr>
          <w:t>5.17.</w:t>
        </w:r>
        <w:r>
          <w:rPr>
            <w:rFonts w:asciiTheme="minorHAnsi" w:eastAsiaTheme="minorEastAsia" w:hAnsiTheme="minorHAnsi" w:cstheme="minorBidi"/>
            <w:noProof/>
            <w:sz w:val="22"/>
            <w:szCs w:val="22"/>
          </w:rPr>
          <w:tab/>
        </w:r>
        <w:r w:rsidRPr="00215C6D">
          <w:rPr>
            <w:rStyle w:val="Hyperlink"/>
          </w:rPr>
          <w:t>Описатель категории партнера в привязке (CategoryPath)</w:t>
        </w:r>
        <w:r>
          <w:rPr>
            <w:noProof/>
            <w:webHidden/>
          </w:rPr>
          <w:tab/>
        </w:r>
        <w:r>
          <w:rPr>
            <w:noProof/>
            <w:webHidden/>
          </w:rPr>
          <w:fldChar w:fldCharType="begin"/>
        </w:r>
        <w:r>
          <w:rPr>
            <w:noProof/>
            <w:webHidden/>
          </w:rPr>
          <w:instrText xml:space="preserve"> PAGEREF _Toc370583231 \h </w:instrText>
        </w:r>
        <w:r>
          <w:rPr>
            <w:noProof/>
            <w:webHidden/>
          </w:rPr>
        </w:r>
        <w:r>
          <w:rPr>
            <w:noProof/>
            <w:webHidden/>
          </w:rPr>
          <w:fldChar w:fldCharType="separate"/>
        </w:r>
        <w:r>
          <w:rPr>
            <w:noProof/>
            <w:webHidden/>
          </w:rPr>
          <w:t>187</w:t>
        </w:r>
        <w:r>
          <w:rPr>
            <w:noProof/>
            <w:webHidden/>
          </w:rPr>
          <w:fldChar w:fldCharType="end"/>
        </w:r>
      </w:hyperlink>
    </w:p>
    <w:p w14:paraId="12A70B01" w14:textId="77777777" w:rsidR="00CF42A6" w:rsidRDefault="00CF42A6">
      <w:pPr>
        <w:pStyle w:val="TOC2"/>
        <w:rPr>
          <w:rFonts w:asciiTheme="minorHAnsi" w:eastAsiaTheme="minorEastAsia" w:hAnsiTheme="minorHAnsi" w:cstheme="minorBidi"/>
          <w:noProof/>
          <w:sz w:val="22"/>
          <w:szCs w:val="22"/>
        </w:rPr>
      </w:pPr>
      <w:hyperlink w:anchor="_Toc370583232" w:history="1">
        <w:r w:rsidRPr="00215C6D">
          <w:rPr>
            <w:rStyle w:val="Hyperlink"/>
          </w:rPr>
          <w:t>5.18.</w:t>
        </w:r>
        <w:r>
          <w:rPr>
            <w:rFonts w:asciiTheme="minorHAnsi" w:eastAsiaTheme="minorEastAsia" w:hAnsiTheme="minorHAnsi" w:cstheme="minorBidi"/>
            <w:noProof/>
            <w:sz w:val="22"/>
            <w:szCs w:val="22"/>
          </w:rPr>
          <w:tab/>
        </w:r>
        <w:r w:rsidRPr="00215C6D">
          <w:rPr>
            <w:rStyle w:val="Hyperlink"/>
          </w:rPr>
          <w:t>Категория продукта (ProductCategory)</w:t>
        </w:r>
        <w:r>
          <w:rPr>
            <w:noProof/>
            <w:webHidden/>
          </w:rPr>
          <w:tab/>
        </w:r>
        <w:r>
          <w:rPr>
            <w:noProof/>
            <w:webHidden/>
          </w:rPr>
          <w:fldChar w:fldCharType="begin"/>
        </w:r>
        <w:r>
          <w:rPr>
            <w:noProof/>
            <w:webHidden/>
          </w:rPr>
          <w:instrText xml:space="preserve"> PAGEREF _Toc370583232 \h </w:instrText>
        </w:r>
        <w:r>
          <w:rPr>
            <w:noProof/>
            <w:webHidden/>
          </w:rPr>
        </w:r>
        <w:r>
          <w:rPr>
            <w:noProof/>
            <w:webHidden/>
          </w:rPr>
          <w:fldChar w:fldCharType="separate"/>
        </w:r>
        <w:r>
          <w:rPr>
            <w:noProof/>
            <w:webHidden/>
          </w:rPr>
          <w:t>187</w:t>
        </w:r>
        <w:r>
          <w:rPr>
            <w:noProof/>
            <w:webHidden/>
          </w:rPr>
          <w:fldChar w:fldCharType="end"/>
        </w:r>
      </w:hyperlink>
    </w:p>
    <w:p w14:paraId="2D5DF217" w14:textId="77777777" w:rsidR="00CF42A6" w:rsidRDefault="00CF42A6">
      <w:pPr>
        <w:pStyle w:val="TOC2"/>
        <w:rPr>
          <w:rFonts w:asciiTheme="minorHAnsi" w:eastAsiaTheme="minorEastAsia" w:hAnsiTheme="minorHAnsi" w:cstheme="minorBidi"/>
          <w:noProof/>
          <w:sz w:val="22"/>
          <w:szCs w:val="22"/>
        </w:rPr>
      </w:pPr>
      <w:hyperlink w:anchor="_Toc370583233" w:history="1">
        <w:r w:rsidRPr="00215C6D">
          <w:rPr>
            <w:rStyle w:val="Hyperlink"/>
          </w:rPr>
          <w:t>5.19.</w:t>
        </w:r>
        <w:r>
          <w:rPr>
            <w:rFonts w:asciiTheme="minorHAnsi" w:eastAsiaTheme="minorEastAsia" w:hAnsiTheme="minorHAnsi" w:cstheme="minorBidi"/>
            <w:noProof/>
            <w:sz w:val="22"/>
            <w:szCs w:val="22"/>
          </w:rPr>
          <w:tab/>
        </w:r>
        <w:r w:rsidRPr="00215C6D">
          <w:rPr>
            <w:rStyle w:val="Hyperlink"/>
          </w:rPr>
          <w:t>Список произвольных характеристик товара (ProductParam)</w:t>
        </w:r>
        <w:r>
          <w:rPr>
            <w:noProof/>
            <w:webHidden/>
          </w:rPr>
          <w:tab/>
        </w:r>
        <w:r>
          <w:rPr>
            <w:noProof/>
            <w:webHidden/>
          </w:rPr>
          <w:fldChar w:fldCharType="begin"/>
        </w:r>
        <w:r>
          <w:rPr>
            <w:noProof/>
            <w:webHidden/>
          </w:rPr>
          <w:instrText xml:space="preserve"> PAGEREF _Toc370583233 \h </w:instrText>
        </w:r>
        <w:r>
          <w:rPr>
            <w:noProof/>
            <w:webHidden/>
          </w:rPr>
        </w:r>
        <w:r>
          <w:rPr>
            <w:noProof/>
            <w:webHidden/>
          </w:rPr>
          <w:fldChar w:fldCharType="separate"/>
        </w:r>
        <w:r>
          <w:rPr>
            <w:noProof/>
            <w:webHidden/>
          </w:rPr>
          <w:t>189</w:t>
        </w:r>
        <w:r>
          <w:rPr>
            <w:noProof/>
            <w:webHidden/>
          </w:rPr>
          <w:fldChar w:fldCharType="end"/>
        </w:r>
      </w:hyperlink>
    </w:p>
    <w:p w14:paraId="081D3633" w14:textId="77777777" w:rsidR="00CF42A6" w:rsidRDefault="00CF42A6">
      <w:pPr>
        <w:pStyle w:val="TOC2"/>
        <w:rPr>
          <w:rFonts w:asciiTheme="minorHAnsi" w:eastAsiaTheme="minorEastAsia" w:hAnsiTheme="minorHAnsi" w:cstheme="minorBidi"/>
          <w:noProof/>
          <w:sz w:val="22"/>
          <w:szCs w:val="22"/>
        </w:rPr>
      </w:pPr>
      <w:hyperlink w:anchor="_Toc370583234" w:history="1">
        <w:r w:rsidRPr="00215C6D">
          <w:rPr>
            <w:rStyle w:val="Hyperlink"/>
          </w:rPr>
          <w:t>5.20.</w:t>
        </w:r>
        <w:r>
          <w:rPr>
            <w:rFonts w:asciiTheme="minorHAnsi" w:eastAsiaTheme="minorEastAsia" w:hAnsiTheme="minorHAnsi" w:cstheme="minorBidi"/>
            <w:noProof/>
            <w:sz w:val="22"/>
            <w:szCs w:val="22"/>
          </w:rPr>
          <w:tab/>
        </w:r>
        <w:r w:rsidRPr="00215C6D">
          <w:rPr>
            <w:rStyle w:val="Hyperlink"/>
          </w:rPr>
          <w:t>Целевая аудитория продукта (ProductTargetAudience)</w:t>
        </w:r>
        <w:r>
          <w:rPr>
            <w:noProof/>
            <w:webHidden/>
          </w:rPr>
          <w:tab/>
        </w:r>
        <w:r>
          <w:rPr>
            <w:noProof/>
            <w:webHidden/>
          </w:rPr>
          <w:fldChar w:fldCharType="begin"/>
        </w:r>
        <w:r>
          <w:rPr>
            <w:noProof/>
            <w:webHidden/>
          </w:rPr>
          <w:instrText xml:space="preserve"> PAGEREF _Toc370583234 \h </w:instrText>
        </w:r>
        <w:r>
          <w:rPr>
            <w:noProof/>
            <w:webHidden/>
          </w:rPr>
        </w:r>
        <w:r>
          <w:rPr>
            <w:noProof/>
            <w:webHidden/>
          </w:rPr>
          <w:fldChar w:fldCharType="separate"/>
        </w:r>
        <w:r>
          <w:rPr>
            <w:noProof/>
            <w:webHidden/>
          </w:rPr>
          <w:t>189</w:t>
        </w:r>
        <w:r>
          <w:rPr>
            <w:noProof/>
            <w:webHidden/>
          </w:rPr>
          <w:fldChar w:fldCharType="end"/>
        </w:r>
      </w:hyperlink>
    </w:p>
    <w:p w14:paraId="63B4EDD6" w14:textId="77777777" w:rsidR="00CF42A6" w:rsidRDefault="00CF42A6">
      <w:pPr>
        <w:pStyle w:val="TOC2"/>
        <w:rPr>
          <w:rFonts w:asciiTheme="minorHAnsi" w:eastAsiaTheme="minorEastAsia" w:hAnsiTheme="minorHAnsi" w:cstheme="minorBidi"/>
          <w:noProof/>
          <w:sz w:val="22"/>
          <w:szCs w:val="22"/>
        </w:rPr>
      </w:pPr>
      <w:hyperlink w:anchor="_Toc370583235" w:history="1">
        <w:r w:rsidRPr="00215C6D">
          <w:rPr>
            <w:rStyle w:val="Hyperlink"/>
          </w:rPr>
          <w:t>5.21.</w:t>
        </w:r>
        <w:r>
          <w:rPr>
            <w:rFonts w:asciiTheme="minorHAnsi" w:eastAsiaTheme="minorEastAsia" w:hAnsiTheme="minorHAnsi" w:cstheme="minorBidi"/>
            <w:noProof/>
            <w:sz w:val="22"/>
            <w:szCs w:val="22"/>
          </w:rPr>
          <w:tab/>
        </w:r>
        <w:r w:rsidRPr="00215C6D">
          <w:rPr>
            <w:rStyle w:val="Hyperlink"/>
          </w:rPr>
          <w:t>Задача импорта тарифов доставки (DeliveryRateImportTask)</w:t>
        </w:r>
        <w:r>
          <w:rPr>
            <w:noProof/>
            <w:webHidden/>
          </w:rPr>
          <w:tab/>
        </w:r>
        <w:r>
          <w:rPr>
            <w:noProof/>
            <w:webHidden/>
          </w:rPr>
          <w:fldChar w:fldCharType="begin"/>
        </w:r>
        <w:r>
          <w:rPr>
            <w:noProof/>
            <w:webHidden/>
          </w:rPr>
          <w:instrText xml:space="preserve"> PAGEREF _Toc370583235 \h </w:instrText>
        </w:r>
        <w:r>
          <w:rPr>
            <w:noProof/>
            <w:webHidden/>
          </w:rPr>
        </w:r>
        <w:r>
          <w:rPr>
            <w:noProof/>
            <w:webHidden/>
          </w:rPr>
          <w:fldChar w:fldCharType="separate"/>
        </w:r>
        <w:r>
          <w:rPr>
            <w:noProof/>
            <w:webHidden/>
          </w:rPr>
          <w:t>190</w:t>
        </w:r>
        <w:r>
          <w:rPr>
            <w:noProof/>
            <w:webHidden/>
          </w:rPr>
          <w:fldChar w:fldCharType="end"/>
        </w:r>
      </w:hyperlink>
    </w:p>
    <w:p w14:paraId="2F150422" w14:textId="77777777" w:rsidR="00CF42A6" w:rsidRDefault="00CF42A6">
      <w:pPr>
        <w:pStyle w:val="TOC2"/>
        <w:rPr>
          <w:rFonts w:asciiTheme="minorHAnsi" w:eastAsiaTheme="minorEastAsia" w:hAnsiTheme="minorHAnsi" w:cstheme="minorBidi"/>
          <w:noProof/>
          <w:sz w:val="22"/>
          <w:szCs w:val="22"/>
        </w:rPr>
      </w:pPr>
      <w:hyperlink w:anchor="_Toc370583236" w:history="1">
        <w:r w:rsidRPr="00215C6D">
          <w:rPr>
            <w:rStyle w:val="Hyperlink"/>
          </w:rPr>
          <w:t>5.22.</w:t>
        </w:r>
        <w:r>
          <w:rPr>
            <w:rFonts w:asciiTheme="minorHAnsi" w:eastAsiaTheme="minorEastAsia" w:hAnsiTheme="minorHAnsi" w:cstheme="minorBidi"/>
            <w:noProof/>
            <w:sz w:val="22"/>
            <w:szCs w:val="22"/>
          </w:rPr>
          <w:tab/>
        </w:r>
        <w:r w:rsidRPr="00215C6D">
          <w:rPr>
            <w:rStyle w:val="Hyperlink"/>
          </w:rPr>
          <w:t>Элемент истории точки доставки (DeliveryLocationHistory)</w:t>
        </w:r>
        <w:r>
          <w:rPr>
            <w:noProof/>
            <w:webHidden/>
          </w:rPr>
          <w:tab/>
        </w:r>
        <w:r>
          <w:rPr>
            <w:noProof/>
            <w:webHidden/>
          </w:rPr>
          <w:fldChar w:fldCharType="begin"/>
        </w:r>
        <w:r>
          <w:rPr>
            <w:noProof/>
            <w:webHidden/>
          </w:rPr>
          <w:instrText xml:space="preserve"> PAGEREF _Toc370583236 \h </w:instrText>
        </w:r>
        <w:r>
          <w:rPr>
            <w:noProof/>
            <w:webHidden/>
          </w:rPr>
        </w:r>
        <w:r>
          <w:rPr>
            <w:noProof/>
            <w:webHidden/>
          </w:rPr>
          <w:fldChar w:fldCharType="separate"/>
        </w:r>
        <w:r>
          <w:rPr>
            <w:noProof/>
            <w:webHidden/>
          </w:rPr>
          <w:t>191</w:t>
        </w:r>
        <w:r>
          <w:rPr>
            <w:noProof/>
            <w:webHidden/>
          </w:rPr>
          <w:fldChar w:fldCharType="end"/>
        </w:r>
      </w:hyperlink>
    </w:p>
    <w:p w14:paraId="544C5A93" w14:textId="77777777" w:rsidR="00CF42A6" w:rsidRDefault="00CF42A6">
      <w:pPr>
        <w:pStyle w:val="TOC2"/>
        <w:rPr>
          <w:rFonts w:asciiTheme="minorHAnsi" w:eastAsiaTheme="minorEastAsia" w:hAnsiTheme="minorHAnsi" w:cstheme="minorBidi"/>
          <w:noProof/>
          <w:sz w:val="22"/>
          <w:szCs w:val="22"/>
        </w:rPr>
      </w:pPr>
      <w:hyperlink w:anchor="_Toc370583237" w:history="1">
        <w:r w:rsidRPr="00215C6D">
          <w:rPr>
            <w:rStyle w:val="Hyperlink"/>
          </w:rPr>
          <w:t>5.23.</w:t>
        </w:r>
        <w:r>
          <w:rPr>
            <w:rFonts w:asciiTheme="minorHAnsi" w:eastAsiaTheme="minorEastAsia" w:hAnsiTheme="minorHAnsi" w:cstheme="minorBidi"/>
            <w:noProof/>
            <w:sz w:val="22"/>
            <w:szCs w:val="22"/>
          </w:rPr>
          <w:tab/>
        </w:r>
        <w:r w:rsidRPr="00215C6D">
          <w:rPr>
            <w:rStyle w:val="Hyperlink"/>
          </w:rPr>
          <w:t>История заказов (OrderHistory)</w:t>
        </w:r>
        <w:r>
          <w:rPr>
            <w:noProof/>
            <w:webHidden/>
          </w:rPr>
          <w:tab/>
        </w:r>
        <w:r>
          <w:rPr>
            <w:noProof/>
            <w:webHidden/>
          </w:rPr>
          <w:fldChar w:fldCharType="begin"/>
        </w:r>
        <w:r>
          <w:rPr>
            <w:noProof/>
            <w:webHidden/>
          </w:rPr>
          <w:instrText xml:space="preserve"> PAGEREF _Toc370583237 \h </w:instrText>
        </w:r>
        <w:r>
          <w:rPr>
            <w:noProof/>
            <w:webHidden/>
          </w:rPr>
        </w:r>
        <w:r>
          <w:rPr>
            <w:noProof/>
            <w:webHidden/>
          </w:rPr>
          <w:fldChar w:fldCharType="separate"/>
        </w:r>
        <w:r>
          <w:rPr>
            <w:noProof/>
            <w:webHidden/>
          </w:rPr>
          <w:t>192</w:t>
        </w:r>
        <w:r>
          <w:rPr>
            <w:noProof/>
            <w:webHidden/>
          </w:rPr>
          <w:fldChar w:fldCharType="end"/>
        </w:r>
      </w:hyperlink>
    </w:p>
    <w:p w14:paraId="103BAB85"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3238" w:history="1">
        <w:r w:rsidRPr="00215C6D">
          <w:rPr>
            <w:rStyle w:val="Hyperlink"/>
          </w:rPr>
          <w:t>6.</w:t>
        </w:r>
        <w:r>
          <w:rPr>
            <w:rFonts w:asciiTheme="minorHAnsi" w:eastAsiaTheme="minorEastAsia" w:hAnsiTheme="minorHAnsi" w:cstheme="minorBidi"/>
            <w:bCs w:val="0"/>
            <w:noProof/>
            <w:sz w:val="22"/>
            <w:szCs w:val="22"/>
          </w:rPr>
          <w:tab/>
        </w:r>
        <w:r w:rsidRPr="00215C6D">
          <w:rPr>
            <w:rStyle w:val="Hyperlink"/>
          </w:rPr>
          <w:t>Конфигурация веб-сервисов</w:t>
        </w:r>
        <w:r>
          <w:rPr>
            <w:noProof/>
            <w:webHidden/>
          </w:rPr>
          <w:tab/>
        </w:r>
        <w:r>
          <w:rPr>
            <w:noProof/>
            <w:webHidden/>
          </w:rPr>
          <w:fldChar w:fldCharType="begin"/>
        </w:r>
        <w:r>
          <w:rPr>
            <w:noProof/>
            <w:webHidden/>
          </w:rPr>
          <w:instrText xml:space="preserve"> PAGEREF _Toc370583238 \h </w:instrText>
        </w:r>
        <w:r>
          <w:rPr>
            <w:noProof/>
            <w:webHidden/>
          </w:rPr>
        </w:r>
        <w:r>
          <w:rPr>
            <w:noProof/>
            <w:webHidden/>
          </w:rPr>
          <w:fldChar w:fldCharType="separate"/>
        </w:r>
        <w:r>
          <w:rPr>
            <w:noProof/>
            <w:webHidden/>
          </w:rPr>
          <w:t>193</w:t>
        </w:r>
        <w:r>
          <w:rPr>
            <w:noProof/>
            <w:webHidden/>
          </w:rPr>
          <w:fldChar w:fldCharType="end"/>
        </w:r>
      </w:hyperlink>
    </w:p>
    <w:p w14:paraId="5C2FD94B" w14:textId="77777777" w:rsidR="00CF42A6" w:rsidRDefault="00CF42A6">
      <w:pPr>
        <w:pStyle w:val="TOC2"/>
        <w:rPr>
          <w:rFonts w:asciiTheme="minorHAnsi" w:eastAsiaTheme="minorEastAsia" w:hAnsiTheme="minorHAnsi" w:cstheme="minorBidi"/>
          <w:noProof/>
          <w:sz w:val="22"/>
          <w:szCs w:val="22"/>
        </w:rPr>
      </w:pPr>
      <w:hyperlink w:anchor="_Toc370583239" w:history="1">
        <w:r w:rsidRPr="00215C6D">
          <w:rPr>
            <w:rStyle w:val="Hyperlink"/>
          </w:rPr>
          <w:t>6.1.</w:t>
        </w:r>
        <w:r>
          <w:rPr>
            <w:rFonts w:asciiTheme="minorHAnsi" w:eastAsiaTheme="minorEastAsia" w:hAnsiTheme="minorHAnsi" w:cstheme="minorBidi"/>
            <w:noProof/>
            <w:sz w:val="22"/>
            <w:szCs w:val="22"/>
          </w:rPr>
          <w:tab/>
        </w:r>
        <w:r w:rsidRPr="00215C6D">
          <w:rPr>
            <w:rStyle w:val="Hyperlink"/>
          </w:rPr>
          <w:t>Веб-сервис поиска по каталогу</w:t>
        </w:r>
        <w:r>
          <w:rPr>
            <w:noProof/>
            <w:webHidden/>
          </w:rPr>
          <w:tab/>
        </w:r>
        <w:r>
          <w:rPr>
            <w:noProof/>
            <w:webHidden/>
          </w:rPr>
          <w:fldChar w:fldCharType="begin"/>
        </w:r>
        <w:r>
          <w:rPr>
            <w:noProof/>
            <w:webHidden/>
          </w:rPr>
          <w:instrText xml:space="preserve"> PAGEREF _Toc370583239 \h </w:instrText>
        </w:r>
        <w:r>
          <w:rPr>
            <w:noProof/>
            <w:webHidden/>
          </w:rPr>
        </w:r>
        <w:r>
          <w:rPr>
            <w:noProof/>
            <w:webHidden/>
          </w:rPr>
          <w:fldChar w:fldCharType="separate"/>
        </w:r>
        <w:r>
          <w:rPr>
            <w:noProof/>
            <w:webHidden/>
          </w:rPr>
          <w:t>193</w:t>
        </w:r>
        <w:r>
          <w:rPr>
            <w:noProof/>
            <w:webHidden/>
          </w:rPr>
          <w:fldChar w:fldCharType="end"/>
        </w:r>
      </w:hyperlink>
    </w:p>
    <w:p w14:paraId="32AFF321" w14:textId="77777777" w:rsidR="00CF42A6" w:rsidRDefault="00CF42A6">
      <w:pPr>
        <w:pStyle w:val="TOC3"/>
        <w:rPr>
          <w:rFonts w:asciiTheme="minorHAnsi" w:eastAsiaTheme="minorEastAsia" w:hAnsiTheme="minorHAnsi" w:cstheme="minorBidi"/>
          <w:iCs w:val="0"/>
          <w:noProof/>
          <w:sz w:val="22"/>
          <w:szCs w:val="22"/>
        </w:rPr>
      </w:pPr>
      <w:hyperlink w:anchor="_Toc370583240" w:history="1">
        <w:r w:rsidRPr="00215C6D">
          <w:rPr>
            <w:rStyle w:val="Hyperlink"/>
          </w:rPr>
          <w:t>6.1.1.</w:t>
        </w:r>
        <w:r>
          <w:rPr>
            <w:rFonts w:asciiTheme="minorHAnsi" w:eastAsiaTheme="minorEastAsia" w:hAnsiTheme="minorHAnsi" w:cstheme="minorBidi"/>
            <w:iCs w:val="0"/>
            <w:noProof/>
            <w:sz w:val="22"/>
            <w:szCs w:val="22"/>
          </w:rPr>
          <w:tab/>
        </w:r>
        <w:r w:rsidRPr="00215C6D">
          <w:rPr>
            <w:rStyle w:val="Hyperlink"/>
          </w:rPr>
          <w:t>Параметры операций сервиса</w:t>
        </w:r>
        <w:r>
          <w:rPr>
            <w:noProof/>
            <w:webHidden/>
          </w:rPr>
          <w:tab/>
        </w:r>
        <w:r>
          <w:rPr>
            <w:noProof/>
            <w:webHidden/>
          </w:rPr>
          <w:fldChar w:fldCharType="begin"/>
        </w:r>
        <w:r>
          <w:rPr>
            <w:noProof/>
            <w:webHidden/>
          </w:rPr>
          <w:instrText xml:space="preserve"> PAGEREF _Toc370583240 \h </w:instrText>
        </w:r>
        <w:r>
          <w:rPr>
            <w:noProof/>
            <w:webHidden/>
          </w:rPr>
        </w:r>
        <w:r>
          <w:rPr>
            <w:noProof/>
            <w:webHidden/>
          </w:rPr>
          <w:fldChar w:fldCharType="separate"/>
        </w:r>
        <w:r>
          <w:rPr>
            <w:noProof/>
            <w:webHidden/>
          </w:rPr>
          <w:t>193</w:t>
        </w:r>
        <w:r>
          <w:rPr>
            <w:noProof/>
            <w:webHidden/>
          </w:rPr>
          <w:fldChar w:fldCharType="end"/>
        </w:r>
      </w:hyperlink>
    </w:p>
    <w:p w14:paraId="230F0D82" w14:textId="77777777" w:rsidR="00CF42A6" w:rsidRDefault="00CF42A6">
      <w:pPr>
        <w:pStyle w:val="TOC1"/>
        <w:tabs>
          <w:tab w:val="left" w:pos="403"/>
        </w:tabs>
        <w:rPr>
          <w:rFonts w:asciiTheme="minorHAnsi" w:eastAsiaTheme="minorEastAsia" w:hAnsiTheme="minorHAnsi" w:cstheme="minorBidi"/>
          <w:bCs w:val="0"/>
          <w:noProof/>
          <w:sz w:val="22"/>
          <w:szCs w:val="22"/>
        </w:rPr>
      </w:pPr>
      <w:hyperlink w:anchor="_Toc370583241" w:history="1">
        <w:r w:rsidRPr="00215C6D">
          <w:rPr>
            <w:rStyle w:val="Hyperlink"/>
          </w:rPr>
          <w:t>7.</w:t>
        </w:r>
        <w:r>
          <w:rPr>
            <w:rFonts w:asciiTheme="minorHAnsi" w:eastAsiaTheme="minorEastAsia" w:hAnsiTheme="minorHAnsi" w:cstheme="minorBidi"/>
            <w:bCs w:val="0"/>
            <w:noProof/>
            <w:sz w:val="22"/>
            <w:szCs w:val="22"/>
          </w:rPr>
          <w:tab/>
        </w:r>
        <w:r w:rsidRPr="00215C6D">
          <w:rPr>
            <w:rStyle w:val="Hyperlink"/>
          </w:rPr>
          <w:t>Описание БД</w:t>
        </w:r>
        <w:r>
          <w:rPr>
            <w:noProof/>
            <w:webHidden/>
          </w:rPr>
          <w:tab/>
        </w:r>
        <w:r>
          <w:rPr>
            <w:noProof/>
            <w:webHidden/>
          </w:rPr>
          <w:fldChar w:fldCharType="begin"/>
        </w:r>
        <w:r>
          <w:rPr>
            <w:noProof/>
            <w:webHidden/>
          </w:rPr>
          <w:instrText xml:space="preserve"> PAGEREF _Toc370583241 \h </w:instrText>
        </w:r>
        <w:r>
          <w:rPr>
            <w:noProof/>
            <w:webHidden/>
          </w:rPr>
        </w:r>
        <w:r>
          <w:rPr>
            <w:noProof/>
            <w:webHidden/>
          </w:rPr>
          <w:fldChar w:fldCharType="separate"/>
        </w:r>
        <w:r>
          <w:rPr>
            <w:noProof/>
            <w:webHidden/>
          </w:rPr>
          <w:t>194</w:t>
        </w:r>
        <w:r>
          <w:rPr>
            <w:noProof/>
            <w:webHidden/>
          </w:rPr>
          <w:fldChar w:fldCharType="end"/>
        </w:r>
      </w:hyperlink>
    </w:p>
    <w:p w14:paraId="138609DF" w14:textId="77777777" w:rsidR="00CF42A6" w:rsidRDefault="00CF42A6">
      <w:pPr>
        <w:pStyle w:val="TOC2"/>
        <w:rPr>
          <w:rFonts w:asciiTheme="minorHAnsi" w:eastAsiaTheme="minorEastAsia" w:hAnsiTheme="minorHAnsi" w:cstheme="minorBidi"/>
          <w:noProof/>
          <w:sz w:val="22"/>
          <w:szCs w:val="22"/>
        </w:rPr>
      </w:pPr>
      <w:hyperlink w:anchor="_Toc370583242" w:history="1">
        <w:r w:rsidRPr="00215C6D">
          <w:rPr>
            <w:rStyle w:val="Hyperlink"/>
          </w:rPr>
          <w:t>7.1.</w:t>
        </w:r>
        <w:r>
          <w:rPr>
            <w:rFonts w:asciiTheme="minorHAnsi" w:eastAsiaTheme="minorEastAsia" w:hAnsiTheme="minorHAnsi" w:cstheme="minorBidi"/>
            <w:noProof/>
            <w:sz w:val="22"/>
            <w:szCs w:val="22"/>
          </w:rPr>
          <w:tab/>
        </w:r>
        <w:r w:rsidRPr="00215C6D">
          <w:rPr>
            <w:rStyle w:val="Hyperlink"/>
          </w:rPr>
          <w:t>Справочники</w:t>
        </w:r>
        <w:r>
          <w:rPr>
            <w:noProof/>
            <w:webHidden/>
          </w:rPr>
          <w:tab/>
        </w:r>
        <w:r>
          <w:rPr>
            <w:noProof/>
            <w:webHidden/>
          </w:rPr>
          <w:fldChar w:fldCharType="begin"/>
        </w:r>
        <w:r>
          <w:rPr>
            <w:noProof/>
            <w:webHidden/>
          </w:rPr>
          <w:instrText xml:space="preserve"> PAGEREF _Toc370583242 \h </w:instrText>
        </w:r>
        <w:r>
          <w:rPr>
            <w:noProof/>
            <w:webHidden/>
          </w:rPr>
        </w:r>
        <w:r>
          <w:rPr>
            <w:noProof/>
            <w:webHidden/>
          </w:rPr>
          <w:fldChar w:fldCharType="separate"/>
        </w:r>
        <w:r>
          <w:rPr>
            <w:noProof/>
            <w:webHidden/>
          </w:rPr>
          <w:t>194</w:t>
        </w:r>
        <w:r>
          <w:rPr>
            <w:noProof/>
            <w:webHidden/>
          </w:rPr>
          <w:fldChar w:fldCharType="end"/>
        </w:r>
      </w:hyperlink>
    </w:p>
    <w:p w14:paraId="18357B18" w14:textId="77777777" w:rsidR="00CF42A6" w:rsidRDefault="00CF42A6">
      <w:pPr>
        <w:pStyle w:val="TOC3"/>
        <w:rPr>
          <w:rFonts w:asciiTheme="minorHAnsi" w:eastAsiaTheme="minorEastAsia" w:hAnsiTheme="minorHAnsi" w:cstheme="minorBidi"/>
          <w:iCs w:val="0"/>
          <w:noProof/>
          <w:sz w:val="22"/>
          <w:szCs w:val="22"/>
        </w:rPr>
      </w:pPr>
      <w:hyperlink w:anchor="_Toc370583243" w:history="1">
        <w:r w:rsidRPr="00215C6D">
          <w:rPr>
            <w:rStyle w:val="Hyperlink"/>
          </w:rPr>
          <w:t>7.1.1.</w:t>
        </w:r>
        <w:r>
          <w:rPr>
            <w:rFonts w:asciiTheme="minorHAnsi" w:eastAsiaTheme="minorEastAsia" w:hAnsiTheme="minorHAnsi" w:cstheme="minorBidi"/>
            <w:iCs w:val="0"/>
            <w:noProof/>
            <w:sz w:val="22"/>
            <w:szCs w:val="22"/>
          </w:rPr>
          <w:tab/>
        </w:r>
        <w:r w:rsidRPr="00215C6D">
          <w:rPr>
            <w:rStyle w:val="Hyperlink"/>
          </w:rPr>
          <w:t>Справочник статусов категорий</w:t>
        </w:r>
        <w:r>
          <w:rPr>
            <w:noProof/>
            <w:webHidden/>
          </w:rPr>
          <w:tab/>
        </w:r>
        <w:r>
          <w:rPr>
            <w:noProof/>
            <w:webHidden/>
          </w:rPr>
          <w:fldChar w:fldCharType="begin"/>
        </w:r>
        <w:r>
          <w:rPr>
            <w:noProof/>
            <w:webHidden/>
          </w:rPr>
          <w:instrText xml:space="preserve"> PAGEREF _Toc370583243 \h </w:instrText>
        </w:r>
        <w:r>
          <w:rPr>
            <w:noProof/>
            <w:webHidden/>
          </w:rPr>
        </w:r>
        <w:r>
          <w:rPr>
            <w:noProof/>
            <w:webHidden/>
          </w:rPr>
          <w:fldChar w:fldCharType="separate"/>
        </w:r>
        <w:r>
          <w:rPr>
            <w:noProof/>
            <w:webHidden/>
          </w:rPr>
          <w:t>194</w:t>
        </w:r>
        <w:r>
          <w:rPr>
            <w:noProof/>
            <w:webHidden/>
          </w:rPr>
          <w:fldChar w:fldCharType="end"/>
        </w:r>
      </w:hyperlink>
    </w:p>
    <w:p w14:paraId="56BFFB5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44" w:history="1">
        <w:r w:rsidRPr="00215C6D">
          <w:rPr>
            <w:rStyle w:val="Hyperlink"/>
          </w:rPr>
          <w:t>7.1.1.1.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_Toc370583244 \h </w:instrText>
        </w:r>
        <w:r>
          <w:rPr>
            <w:noProof/>
            <w:webHidden/>
          </w:rPr>
        </w:r>
        <w:r>
          <w:rPr>
            <w:noProof/>
            <w:webHidden/>
          </w:rPr>
          <w:fldChar w:fldCharType="separate"/>
        </w:r>
        <w:r>
          <w:rPr>
            <w:noProof/>
            <w:webHidden/>
          </w:rPr>
          <w:t>194</w:t>
        </w:r>
        <w:r>
          <w:rPr>
            <w:noProof/>
            <w:webHidden/>
          </w:rPr>
          <w:fldChar w:fldCharType="end"/>
        </w:r>
      </w:hyperlink>
    </w:p>
    <w:p w14:paraId="1E1A3E9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45" w:history="1">
        <w:r w:rsidRPr="00215C6D">
          <w:rPr>
            <w:rStyle w:val="Hyperlink"/>
          </w:rPr>
          <w:t>7.1.1.2.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_Toc370583245 \h </w:instrText>
        </w:r>
        <w:r>
          <w:rPr>
            <w:noProof/>
            <w:webHidden/>
          </w:rPr>
        </w:r>
        <w:r>
          <w:rPr>
            <w:noProof/>
            <w:webHidden/>
          </w:rPr>
          <w:fldChar w:fldCharType="separate"/>
        </w:r>
        <w:r>
          <w:rPr>
            <w:noProof/>
            <w:webHidden/>
          </w:rPr>
          <w:t>195</w:t>
        </w:r>
        <w:r>
          <w:rPr>
            <w:noProof/>
            <w:webHidden/>
          </w:rPr>
          <w:fldChar w:fldCharType="end"/>
        </w:r>
      </w:hyperlink>
    </w:p>
    <w:p w14:paraId="6FDF84E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46" w:history="1">
        <w:r w:rsidRPr="00215C6D">
          <w:rPr>
            <w:rStyle w:val="Hyperlink"/>
          </w:rPr>
          <w:t>7.1.1.3.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_Toc370583246 \h </w:instrText>
        </w:r>
        <w:r>
          <w:rPr>
            <w:noProof/>
            <w:webHidden/>
          </w:rPr>
        </w:r>
        <w:r>
          <w:rPr>
            <w:noProof/>
            <w:webHidden/>
          </w:rPr>
          <w:fldChar w:fldCharType="separate"/>
        </w:r>
        <w:r>
          <w:rPr>
            <w:noProof/>
            <w:webHidden/>
          </w:rPr>
          <w:t>195</w:t>
        </w:r>
        <w:r>
          <w:rPr>
            <w:noProof/>
            <w:webHidden/>
          </w:rPr>
          <w:fldChar w:fldCharType="end"/>
        </w:r>
      </w:hyperlink>
    </w:p>
    <w:p w14:paraId="6CFAD3F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47" w:history="1">
        <w:r w:rsidRPr="00215C6D">
          <w:rPr>
            <w:rStyle w:val="Hyperlink"/>
          </w:rPr>
          <w:t>7.1.1.4.</w:t>
        </w:r>
        <w:r>
          <w:rPr>
            <w:rFonts w:asciiTheme="minorHAnsi" w:eastAsiaTheme="minorEastAsia" w:hAnsiTheme="minorHAnsi" w:cstheme="minorBidi"/>
            <w:noProof/>
            <w:sz w:val="22"/>
            <w:szCs w:val="22"/>
          </w:rPr>
          <w:tab/>
        </w:r>
        <w:r w:rsidRPr="00215C6D">
          <w:rPr>
            <w:rStyle w:val="Hyperlink"/>
          </w:rPr>
          <w:t>Значения</w:t>
        </w:r>
        <w:r>
          <w:rPr>
            <w:noProof/>
            <w:webHidden/>
          </w:rPr>
          <w:tab/>
        </w:r>
        <w:r>
          <w:rPr>
            <w:noProof/>
            <w:webHidden/>
          </w:rPr>
          <w:fldChar w:fldCharType="begin"/>
        </w:r>
        <w:r>
          <w:rPr>
            <w:noProof/>
            <w:webHidden/>
          </w:rPr>
          <w:instrText xml:space="preserve"> PAGEREF _Toc370583247 \h </w:instrText>
        </w:r>
        <w:r>
          <w:rPr>
            <w:noProof/>
            <w:webHidden/>
          </w:rPr>
        </w:r>
        <w:r>
          <w:rPr>
            <w:noProof/>
            <w:webHidden/>
          </w:rPr>
          <w:fldChar w:fldCharType="separate"/>
        </w:r>
        <w:r>
          <w:rPr>
            <w:noProof/>
            <w:webHidden/>
          </w:rPr>
          <w:t>195</w:t>
        </w:r>
        <w:r>
          <w:rPr>
            <w:noProof/>
            <w:webHidden/>
          </w:rPr>
          <w:fldChar w:fldCharType="end"/>
        </w:r>
      </w:hyperlink>
    </w:p>
    <w:p w14:paraId="6DA32F6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48" w:history="1">
        <w:r w:rsidRPr="00215C6D">
          <w:rPr>
            <w:rStyle w:val="Hyperlink"/>
          </w:rPr>
          <w:t>7.1.1.5.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_Toc370583248 \h </w:instrText>
        </w:r>
        <w:r>
          <w:rPr>
            <w:noProof/>
            <w:webHidden/>
          </w:rPr>
        </w:r>
        <w:r>
          <w:rPr>
            <w:noProof/>
            <w:webHidden/>
          </w:rPr>
          <w:fldChar w:fldCharType="separate"/>
        </w:r>
        <w:r>
          <w:rPr>
            <w:noProof/>
            <w:webHidden/>
          </w:rPr>
          <w:t>195</w:t>
        </w:r>
        <w:r>
          <w:rPr>
            <w:noProof/>
            <w:webHidden/>
          </w:rPr>
          <w:fldChar w:fldCharType="end"/>
        </w:r>
      </w:hyperlink>
    </w:p>
    <w:p w14:paraId="285E7FED" w14:textId="77777777" w:rsidR="00CF42A6" w:rsidRDefault="00CF42A6">
      <w:pPr>
        <w:pStyle w:val="TOC3"/>
        <w:rPr>
          <w:rFonts w:asciiTheme="minorHAnsi" w:eastAsiaTheme="minorEastAsia" w:hAnsiTheme="minorHAnsi" w:cstheme="minorBidi"/>
          <w:iCs w:val="0"/>
          <w:noProof/>
          <w:sz w:val="22"/>
          <w:szCs w:val="22"/>
        </w:rPr>
      </w:pPr>
      <w:hyperlink w:anchor="_Toc370583249" w:history="1">
        <w:r w:rsidRPr="00215C6D">
          <w:rPr>
            <w:rStyle w:val="Hyperlink"/>
          </w:rPr>
          <w:t>7.1.2.</w:t>
        </w:r>
        <w:r>
          <w:rPr>
            <w:rFonts w:asciiTheme="minorHAnsi" w:eastAsiaTheme="minorEastAsia" w:hAnsiTheme="minorHAnsi" w:cstheme="minorBidi"/>
            <w:iCs w:val="0"/>
            <w:noProof/>
            <w:sz w:val="22"/>
            <w:szCs w:val="22"/>
          </w:rPr>
          <w:tab/>
        </w:r>
        <w:r w:rsidRPr="00215C6D">
          <w:rPr>
            <w:rStyle w:val="Hyperlink"/>
          </w:rPr>
          <w:t>Справочник статусов товаров</w:t>
        </w:r>
        <w:r>
          <w:rPr>
            <w:noProof/>
            <w:webHidden/>
          </w:rPr>
          <w:tab/>
        </w:r>
        <w:r>
          <w:rPr>
            <w:noProof/>
            <w:webHidden/>
          </w:rPr>
          <w:fldChar w:fldCharType="begin"/>
        </w:r>
        <w:r>
          <w:rPr>
            <w:noProof/>
            <w:webHidden/>
          </w:rPr>
          <w:instrText xml:space="preserve"> PAGEREF _Toc370583249 \h </w:instrText>
        </w:r>
        <w:r>
          <w:rPr>
            <w:noProof/>
            <w:webHidden/>
          </w:rPr>
        </w:r>
        <w:r>
          <w:rPr>
            <w:noProof/>
            <w:webHidden/>
          </w:rPr>
          <w:fldChar w:fldCharType="separate"/>
        </w:r>
        <w:r>
          <w:rPr>
            <w:noProof/>
            <w:webHidden/>
          </w:rPr>
          <w:t>195</w:t>
        </w:r>
        <w:r>
          <w:rPr>
            <w:noProof/>
            <w:webHidden/>
          </w:rPr>
          <w:fldChar w:fldCharType="end"/>
        </w:r>
      </w:hyperlink>
    </w:p>
    <w:p w14:paraId="4C5E642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0" w:history="1">
        <w:r w:rsidRPr="00215C6D">
          <w:rPr>
            <w:rStyle w:val="Hyperlink"/>
          </w:rPr>
          <w:t>7.1.2.1.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_Toc370583250 \h </w:instrText>
        </w:r>
        <w:r>
          <w:rPr>
            <w:noProof/>
            <w:webHidden/>
          </w:rPr>
        </w:r>
        <w:r>
          <w:rPr>
            <w:noProof/>
            <w:webHidden/>
          </w:rPr>
          <w:fldChar w:fldCharType="separate"/>
        </w:r>
        <w:r>
          <w:rPr>
            <w:noProof/>
            <w:webHidden/>
          </w:rPr>
          <w:t>195</w:t>
        </w:r>
        <w:r>
          <w:rPr>
            <w:noProof/>
            <w:webHidden/>
          </w:rPr>
          <w:fldChar w:fldCharType="end"/>
        </w:r>
      </w:hyperlink>
    </w:p>
    <w:p w14:paraId="5C357A8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1" w:history="1">
        <w:r w:rsidRPr="00215C6D">
          <w:rPr>
            <w:rStyle w:val="Hyperlink"/>
          </w:rPr>
          <w:t>7.1.2.2.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_Toc370583251 \h </w:instrText>
        </w:r>
        <w:r>
          <w:rPr>
            <w:noProof/>
            <w:webHidden/>
          </w:rPr>
        </w:r>
        <w:r>
          <w:rPr>
            <w:noProof/>
            <w:webHidden/>
          </w:rPr>
          <w:fldChar w:fldCharType="separate"/>
        </w:r>
        <w:r>
          <w:rPr>
            <w:noProof/>
            <w:webHidden/>
          </w:rPr>
          <w:t>195</w:t>
        </w:r>
        <w:r>
          <w:rPr>
            <w:noProof/>
            <w:webHidden/>
          </w:rPr>
          <w:fldChar w:fldCharType="end"/>
        </w:r>
      </w:hyperlink>
    </w:p>
    <w:p w14:paraId="0AAA234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2" w:history="1">
        <w:r w:rsidRPr="00215C6D">
          <w:rPr>
            <w:rStyle w:val="Hyperlink"/>
          </w:rPr>
          <w:t>7.1.2.3.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_Toc370583252 \h </w:instrText>
        </w:r>
        <w:r>
          <w:rPr>
            <w:noProof/>
            <w:webHidden/>
          </w:rPr>
        </w:r>
        <w:r>
          <w:rPr>
            <w:noProof/>
            <w:webHidden/>
          </w:rPr>
          <w:fldChar w:fldCharType="separate"/>
        </w:r>
        <w:r>
          <w:rPr>
            <w:noProof/>
            <w:webHidden/>
          </w:rPr>
          <w:t>196</w:t>
        </w:r>
        <w:r>
          <w:rPr>
            <w:noProof/>
            <w:webHidden/>
          </w:rPr>
          <w:fldChar w:fldCharType="end"/>
        </w:r>
      </w:hyperlink>
    </w:p>
    <w:p w14:paraId="3C18F26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3" w:history="1">
        <w:r w:rsidRPr="00215C6D">
          <w:rPr>
            <w:rStyle w:val="Hyperlink"/>
          </w:rPr>
          <w:t>7.1.2.4.</w:t>
        </w:r>
        <w:r>
          <w:rPr>
            <w:rFonts w:asciiTheme="minorHAnsi" w:eastAsiaTheme="minorEastAsia" w:hAnsiTheme="minorHAnsi" w:cstheme="minorBidi"/>
            <w:noProof/>
            <w:sz w:val="22"/>
            <w:szCs w:val="22"/>
          </w:rPr>
          <w:tab/>
        </w:r>
        <w:r w:rsidRPr="00215C6D">
          <w:rPr>
            <w:rStyle w:val="Hyperlink"/>
          </w:rPr>
          <w:t>Данные</w:t>
        </w:r>
        <w:r>
          <w:rPr>
            <w:noProof/>
            <w:webHidden/>
          </w:rPr>
          <w:tab/>
        </w:r>
        <w:r>
          <w:rPr>
            <w:noProof/>
            <w:webHidden/>
          </w:rPr>
          <w:fldChar w:fldCharType="begin"/>
        </w:r>
        <w:r>
          <w:rPr>
            <w:noProof/>
            <w:webHidden/>
          </w:rPr>
          <w:instrText xml:space="preserve"> PAGEREF _Toc370583253 \h </w:instrText>
        </w:r>
        <w:r>
          <w:rPr>
            <w:noProof/>
            <w:webHidden/>
          </w:rPr>
        </w:r>
        <w:r>
          <w:rPr>
            <w:noProof/>
            <w:webHidden/>
          </w:rPr>
          <w:fldChar w:fldCharType="separate"/>
        </w:r>
        <w:r>
          <w:rPr>
            <w:noProof/>
            <w:webHidden/>
          </w:rPr>
          <w:t>196</w:t>
        </w:r>
        <w:r>
          <w:rPr>
            <w:noProof/>
            <w:webHidden/>
          </w:rPr>
          <w:fldChar w:fldCharType="end"/>
        </w:r>
      </w:hyperlink>
    </w:p>
    <w:p w14:paraId="241914F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4" w:history="1">
        <w:r w:rsidRPr="00215C6D">
          <w:rPr>
            <w:rStyle w:val="Hyperlink"/>
          </w:rPr>
          <w:t>7.1.2.5.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_Toc370583254 \h </w:instrText>
        </w:r>
        <w:r>
          <w:rPr>
            <w:noProof/>
            <w:webHidden/>
          </w:rPr>
        </w:r>
        <w:r>
          <w:rPr>
            <w:noProof/>
            <w:webHidden/>
          </w:rPr>
          <w:fldChar w:fldCharType="separate"/>
        </w:r>
        <w:r>
          <w:rPr>
            <w:noProof/>
            <w:webHidden/>
          </w:rPr>
          <w:t>196</w:t>
        </w:r>
        <w:r>
          <w:rPr>
            <w:noProof/>
            <w:webHidden/>
          </w:rPr>
          <w:fldChar w:fldCharType="end"/>
        </w:r>
      </w:hyperlink>
    </w:p>
    <w:p w14:paraId="7145371E" w14:textId="77777777" w:rsidR="00CF42A6" w:rsidRDefault="00CF42A6">
      <w:pPr>
        <w:pStyle w:val="TOC3"/>
        <w:rPr>
          <w:rFonts w:asciiTheme="minorHAnsi" w:eastAsiaTheme="minorEastAsia" w:hAnsiTheme="minorHAnsi" w:cstheme="minorBidi"/>
          <w:iCs w:val="0"/>
          <w:noProof/>
          <w:sz w:val="22"/>
          <w:szCs w:val="22"/>
        </w:rPr>
      </w:pPr>
      <w:hyperlink w:anchor="_Toc370583255" w:history="1">
        <w:r w:rsidRPr="00215C6D">
          <w:rPr>
            <w:rStyle w:val="Hyperlink"/>
          </w:rPr>
          <w:t>7.1.3.</w:t>
        </w:r>
        <w:r>
          <w:rPr>
            <w:rFonts w:asciiTheme="minorHAnsi" w:eastAsiaTheme="minorEastAsia" w:hAnsiTheme="minorHAnsi" w:cstheme="minorBidi"/>
            <w:iCs w:val="0"/>
            <w:noProof/>
            <w:sz w:val="22"/>
            <w:szCs w:val="22"/>
          </w:rPr>
          <w:tab/>
        </w:r>
        <w:r w:rsidRPr="00215C6D">
          <w:rPr>
            <w:rStyle w:val="Hyperlink"/>
          </w:rPr>
          <w:t>Справочник отслеживаемых атрибутов товара</w:t>
        </w:r>
        <w:r>
          <w:rPr>
            <w:noProof/>
            <w:webHidden/>
          </w:rPr>
          <w:tab/>
        </w:r>
        <w:r>
          <w:rPr>
            <w:noProof/>
            <w:webHidden/>
          </w:rPr>
          <w:fldChar w:fldCharType="begin"/>
        </w:r>
        <w:r>
          <w:rPr>
            <w:noProof/>
            <w:webHidden/>
          </w:rPr>
          <w:instrText xml:space="preserve"> PAGEREF _Toc370583255 \h </w:instrText>
        </w:r>
        <w:r>
          <w:rPr>
            <w:noProof/>
            <w:webHidden/>
          </w:rPr>
        </w:r>
        <w:r>
          <w:rPr>
            <w:noProof/>
            <w:webHidden/>
          </w:rPr>
          <w:fldChar w:fldCharType="separate"/>
        </w:r>
        <w:r>
          <w:rPr>
            <w:noProof/>
            <w:webHidden/>
          </w:rPr>
          <w:t>196</w:t>
        </w:r>
        <w:r>
          <w:rPr>
            <w:noProof/>
            <w:webHidden/>
          </w:rPr>
          <w:fldChar w:fldCharType="end"/>
        </w:r>
      </w:hyperlink>
    </w:p>
    <w:p w14:paraId="0760646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6" w:history="1">
        <w:r w:rsidRPr="00215C6D">
          <w:rPr>
            <w:rStyle w:val="Hyperlink"/>
          </w:rPr>
          <w:t>7.1.3.1.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_Toc370583256 \h </w:instrText>
        </w:r>
        <w:r>
          <w:rPr>
            <w:noProof/>
            <w:webHidden/>
          </w:rPr>
        </w:r>
        <w:r>
          <w:rPr>
            <w:noProof/>
            <w:webHidden/>
          </w:rPr>
          <w:fldChar w:fldCharType="separate"/>
        </w:r>
        <w:r>
          <w:rPr>
            <w:noProof/>
            <w:webHidden/>
          </w:rPr>
          <w:t>196</w:t>
        </w:r>
        <w:r>
          <w:rPr>
            <w:noProof/>
            <w:webHidden/>
          </w:rPr>
          <w:fldChar w:fldCharType="end"/>
        </w:r>
      </w:hyperlink>
    </w:p>
    <w:p w14:paraId="17F76E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7" w:history="1">
        <w:r w:rsidRPr="00215C6D">
          <w:rPr>
            <w:rStyle w:val="Hyperlink"/>
          </w:rPr>
          <w:t>7.1.3.2.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_Toc370583257 \h </w:instrText>
        </w:r>
        <w:r>
          <w:rPr>
            <w:noProof/>
            <w:webHidden/>
          </w:rPr>
        </w:r>
        <w:r>
          <w:rPr>
            <w:noProof/>
            <w:webHidden/>
          </w:rPr>
          <w:fldChar w:fldCharType="separate"/>
        </w:r>
        <w:r>
          <w:rPr>
            <w:noProof/>
            <w:webHidden/>
          </w:rPr>
          <w:t>196</w:t>
        </w:r>
        <w:r>
          <w:rPr>
            <w:noProof/>
            <w:webHidden/>
          </w:rPr>
          <w:fldChar w:fldCharType="end"/>
        </w:r>
      </w:hyperlink>
    </w:p>
    <w:p w14:paraId="0A5E88D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8" w:history="1">
        <w:r w:rsidRPr="00215C6D">
          <w:rPr>
            <w:rStyle w:val="Hyperlink"/>
          </w:rPr>
          <w:t>7.1.3.3.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_Toc370583258 \h </w:instrText>
        </w:r>
        <w:r>
          <w:rPr>
            <w:noProof/>
            <w:webHidden/>
          </w:rPr>
        </w:r>
        <w:r>
          <w:rPr>
            <w:noProof/>
            <w:webHidden/>
          </w:rPr>
          <w:fldChar w:fldCharType="separate"/>
        </w:r>
        <w:r>
          <w:rPr>
            <w:noProof/>
            <w:webHidden/>
          </w:rPr>
          <w:t>197</w:t>
        </w:r>
        <w:r>
          <w:rPr>
            <w:noProof/>
            <w:webHidden/>
          </w:rPr>
          <w:fldChar w:fldCharType="end"/>
        </w:r>
      </w:hyperlink>
    </w:p>
    <w:p w14:paraId="67B57D3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59" w:history="1">
        <w:r w:rsidRPr="00215C6D">
          <w:rPr>
            <w:rStyle w:val="Hyperlink"/>
          </w:rPr>
          <w:t>7.1.3.4.</w:t>
        </w:r>
        <w:r>
          <w:rPr>
            <w:rFonts w:asciiTheme="minorHAnsi" w:eastAsiaTheme="minorEastAsia" w:hAnsiTheme="minorHAnsi" w:cstheme="minorBidi"/>
            <w:noProof/>
            <w:sz w:val="22"/>
            <w:szCs w:val="22"/>
          </w:rPr>
          <w:tab/>
        </w:r>
        <w:r w:rsidRPr="00215C6D">
          <w:rPr>
            <w:rStyle w:val="Hyperlink"/>
          </w:rPr>
          <w:t>Значения</w:t>
        </w:r>
        <w:r>
          <w:rPr>
            <w:noProof/>
            <w:webHidden/>
          </w:rPr>
          <w:tab/>
        </w:r>
        <w:r>
          <w:rPr>
            <w:noProof/>
            <w:webHidden/>
          </w:rPr>
          <w:fldChar w:fldCharType="begin"/>
        </w:r>
        <w:r>
          <w:rPr>
            <w:noProof/>
            <w:webHidden/>
          </w:rPr>
          <w:instrText xml:space="preserve"> PAGEREF _Toc370583259 \h </w:instrText>
        </w:r>
        <w:r>
          <w:rPr>
            <w:noProof/>
            <w:webHidden/>
          </w:rPr>
        </w:r>
        <w:r>
          <w:rPr>
            <w:noProof/>
            <w:webHidden/>
          </w:rPr>
          <w:fldChar w:fldCharType="separate"/>
        </w:r>
        <w:r>
          <w:rPr>
            <w:noProof/>
            <w:webHidden/>
          </w:rPr>
          <w:t>197</w:t>
        </w:r>
        <w:r>
          <w:rPr>
            <w:noProof/>
            <w:webHidden/>
          </w:rPr>
          <w:fldChar w:fldCharType="end"/>
        </w:r>
      </w:hyperlink>
    </w:p>
    <w:p w14:paraId="3890CB1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0" w:history="1">
        <w:r w:rsidRPr="00215C6D">
          <w:rPr>
            <w:rStyle w:val="Hyperlink"/>
          </w:rPr>
          <w:t>7.1.3.5.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_Toc370583260 \h </w:instrText>
        </w:r>
        <w:r>
          <w:rPr>
            <w:noProof/>
            <w:webHidden/>
          </w:rPr>
        </w:r>
        <w:r>
          <w:rPr>
            <w:noProof/>
            <w:webHidden/>
          </w:rPr>
          <w:fldChar w:fldCharType="separate"/>
        </w:r>
        <w:r>
          <w:rPr>
            <w:noProof/>
            <w:webHidden/>
          </w:rPr>
          <w:t>197</w:t>
        </w:r>
        <w:r>
          <w:rPr>
            <w:noProof/>
            <w:webHidden/>
          </w:rPr>
          <w:fldChar w:fldCharType="end"/>
        </w:r>
      </w:hyperlink>
    </w:p>
    <w:p w14:paraId="25CD2394" w14:textId="77777777" w:rsidR="00CF42A6" w:rsidRDefault="00CF42A6">
      <w:pPr>
        <w:pStyle w:val="TOC3"/>
        <w:rPr>
          <w:rFonts w:asciiTheme="minorHAnsi" w:eastAsiaTheme="minorEastAsia" w:hAnsiTheme="minorHAnsi" w:cstheme="minorBidi"/>
          <w:iCs w:val="0"/>
          <w:noProof/>
          <w:sz w:val="22"/>
          <w:szCs w:val="22"/>
        </w:rPr>
      </w:pPr>
      <w:hyperlink w:anchor="_Toc370583261" w:history="1">
        <w:r w:rsidRPr="00215C6D">
          <w:rPr>
            <w:rStyle w:val="Hyperlink"/>
          </w:rPr>
          <w:t>7.1.4.</w:t>
        </w:r>
        <w:r>
          <w:rPr>
            <w:rFonts w:asciiTheme="minorHAnsi" w:eastAsiaTheme="minorEastAsia" w:hAnsiTheme="minorHAnsi" w:cstheme="minorBidi"/>
            <w:iCs w:val="0"/>
            <w:noProof/>
            <w:sz w:val="22"/>
            <w:szCs w:val="22"/>
          </w:rPr>
          <w:tab/>
        </w:r>
        <w:r w:rsidRPr="00215C6D">
          <w:rPr>
            <w:rStyle w:val="Hyperlink"/>
          </w:rPr>
          <w:t>Справочник статусов доступности пользователя</w:t>
        </w:r>
        <w:r>
          <w:rPr>
            <w:noProof/>
            <w:webHidden/>
          </w:rPr>
          <w:tab/>
        </w:r>
        <w:r>
          <w:rPr>
            <w:noProof/>
            <w:webHidden/>
          </w:rPr>
          <w:fldChar w:fldCharType="begin"/>
        </w:r>
        <w:r>
          <w:rPr>
            <w:noProof/>
            <w:webHidden/>
          </w:rPr>
          <w:instrText xml:space="preserve"> PAGEREF _Toc370583261 \h </w:instrText>
        </w:r>
        <w:r>
          <w:rPr>
            <w:noProof/>
            <w:webHidden/>
          </w:rPr>
        </w:r>
        <w:r>
          <w:rPr>
            <w:noProof/>
            <w:webHidden/>
          </w:rPr>
          <w:fldChar w:fldCharType="separate"/>
        </w:r>
        <w:r>
          <w:rPr>
            <w:noProof/>
            <w:webHidden/>
          </w:rPr>
          <w:t>198</w:t>
        </w:r>
        <w:r>
          <w:rPr>
            <w:noProof/>
            <w:webHidden/>
          </w:rPr>
          <w:fldChar w:fldCharType="end"/>
        </w:r>
      </w:hyperlink>
    </w:p>
    <w:p w14:paraId="49DAAAE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2" w:history="1">
        <w:r w:rsidRPr="00215C6D">
          <w:rPr>
            <w:rStyle w:val="Hyperlink"/>
          </w:rPr>
          <w:t>7.1.4.1.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_Toc370583262 \h </w:instrText>
        </w:r>
        <w:r>
          <w:rPr>
            <w:noProof/>
            <w:webHidden/>
          </w:rPr>
        </w:r>
        <w:r>
          <w:rPr>
            <w:noProof/>
            <w:webHidden/>
          </w:rPr>
          <w:fldChar w:fldCharType="separate"/>
        </w:r>
        <w:r>
          <w:rPr>
            <w:noProof/>
            <w:webHidden/>
          </w:rPr>
          <w:t>198</w:t>
        </w:r>
        <w:r>
          <w:rPr>
            <w:noProof/>
            <w:webHidden/>
          </w:rPr>
          <w:fldChar w:fldCharType="end"/>
        </w:r>
      </w:hyperlink>
    </w:p>
    <w:p w14:paraId="64DB13F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3" w:history="1">
        <w:r w:rsidRPr="00215C6D">
          <w:rPr>
            <w:rStyle w:val="Hyperlink"/>
          </w:rPr>
          <w:t>7.1.4.2.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_Toc370583263 \h </w:instrText>
        </w:r>
        <w:r>
          <w:rPr>
            <w:noProof/>
            <w:webHidden/>
          </w:rPr>
        </w:r>
        <w:r>
          <w:rPr>
            <w:noProof/>
            <w:webHidden/>
          </w:rPr>
          <w:fldChar w:fldCharType="separate"/>
        </w:r>
        <w:r>
          <w:rPr>
            <w:noProof/>
            <w:webHidden/>
          </w:rPr>
          <w:t>198</w:t>
        </w:r>
        <w:r>
          <w:rPr>
            <w:noProof/>
            <w:webHidden/>
          </w:rPr>
          <w:fldChar w:fldCharType="end"/>
        </w:r>
      </w:hyperlink>
    </w:p>
    <w:p w14:paraId="439ADA54" w14:textId="77777777" w:rsidR="00CF42A6" w:rsidRDefault="00CF42A6">
      <w:pPr>
        <w:pStyle w:val="TOC4"/>
        <w:tabs>
          <w:tab w:val="right" w:leader="dot" w:pos="9627"/>
        </w:tabs>
        <w:rPr>
          <w:rFonts w:asciiTheme="minorHAnsi" w:eastAsiaTheme="minorEastAsia" w:hAnsiTheme="minorHAnsi" w:cstheme="minorBidi"/>
          <w:noProof/>
          <w:sz w:val="22"/>
          <w:szCs w:val="22"/>
        </w:rPr>
      </w:pPr>
      <w:hyperlink w:anchor="_Toc370583264" w:history="1">
        <w:r w:rsidRPr="00215C6D">
          <w:rPr>
            <w:rStyle w:val="Hyperlink"/>
          </w:rPr>
          <w:t>Справочник является постоянным. Никакие операции по изменению справочника не допускаются.</w:t>
        </w:r>
        <w:r>
          <w:rPr>
            <w:noProof/>
            <w:webHidden/>
          </w:rPr>
          <w:tab/>
        </w:r>
        <w:r>
          <w:rPr>
            <w:noProof/>
            <w:webHidden/>
          </w:rPr>
          <w:fldChar w:fldCharType="begin"/>
        </w:r>
        <w:r>
          <w:rPr>
            <w:noProof/>
            <w:webHidden/>
          </w:rPr>
          <w:instrText xml:space="preserve"> PAGEREF _Toc370583264 \h </w:instrText>
        </w:r>
        <w:r>
          <w:rPr>
            <w:noProof/>
            <w:webHidden/>
          </w:rPr>
        </w:r>
        <w:r>
          <w:rPr>
            <w:noProof/>
            <w:webHidden/>
          </w:rPr>
          <w:fldChar w:fldCharType="separate"/>
        </w:r>
        <w:r>
          <w:rPr>
            <w:noProof/>
            <w:webHidden/>
          </w:rPr>
          <w:t>198</w:t>
        </w:r>
        <w:r>
          <w:rPr>
            <w:noProof/>
            <w:webHidden/>
          </w:rPr>
          <w:fldChar w:fldCharType="end"/>
        </w:r>
      </w:hyperlink>
    </w:p>
    <w:p w14:paraId="26B6A74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5" w:history="1">
        <w:r w:rsidRPr="00215C6D">
          <w:rPr>
            <w:rStyle w:val="Hyperlink"/>
          </w:rPr>
          <w:t>7.1.4.3.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_Toc370583265 \h </w:instrText>
        </w:r>
        <w:r>
          <w:rPr>
            <w:noProof/>
            <w:webHidden/>
          </w:rPr>
        </w:r>
        <w:r>
          <w:rPr>
            <w:noProof/>
            <w:webHidden/>
          </w:rPr>
          <w:fldChar w:fldCharType="separate"/>
        </w:r>
        <w:r>
          <w:rPr>
            <w:noProof/>
            <w:webHidden/>
          </w:rPr>
          <w:t>198</w:t>
        </w:r>
        <w:r>
          <w:rPr>
            <w:noProof/>
            <w:webHidden/>
          </w:rPr>
          <w:fldChar w:fldCharType="end"/>
        </w:r>
      </w:hyperlink>
    </w:p>
    <w:p w14:paraId="483D063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6" w:history="1">
        <w:r w:rsidRPr="00215C6D">
          <w:rPr>
            <w:rStyle w:val="Hyperlink"/>
          </w:rPr>
          <w:t>7.1.4.4.</w:t>
        </w:r>
        <w:r>
          <w:rPr>
            <w:rFonts w:asciiTheme="minorHAnsi" w:eastAsiaTheme="minorEastAsia" w:hAnsiTheme="minorHAnsi" w:cstheme="minorBidi"/>
            <w:noProof/>
            <w:sz w:val="22"/>
            <w:szCs w:val="22"/>
          </w:rPr>
          <w:tab/>
        </w:r>
        <w:r w:rsidRPr="00215C6D">
          <w:rPr>
            <w:rStyle w:val="Hyperlink"/>
          </w:rPr>
          <w:t>Данные</w:t>
        </w:r>
        <w:r>
          <w:rPr>
            <w:noProof/>
            <w:webHidden/>
          </w:rPr>
          <w:tab/>
        </w:r>
        <w:r>
          <w:rPr>
            <w:noProof/>
            <w:webHidden/>
          </w:rPr>
          <w:fldChar w:fldCharType="begin"/>
        </w:r>
        <w:r>
          <w:rPr>
            <w:noProof/>
            <w:webHidden/>
          </w:rPr>
          <w:instrText xml:space="preserve"> PAGEREF _Toc370583266 \h </w:instrText>
        </w:r>
        <w:r>
          <w:rPr>
            <w:noProof/>
            <w:webHidden/>
          </w:rPr>
        </w:r>
        <w:r>
          <w:rPr>
            <w:noProof/>
            <w:webHidden/>
          </w:rPr>
          <w:fldChar w:fldCharType="separate"/>
        </w:r>
        <w:r>
          <w:rPr>
            <w:noProof/>
            <w:webHidden/>
          </w:rPr>
          <w:t>198</w:t>
        </w:r>
        <w:r>
          <w:rPr>
            <w:noProof/>
            <w:webHidden/>
          </w:rPr>
          <w:fldChar w:fldCharType="end"/>
        </w:r>
      </w:hyperlink>
    </w:p>
    <w:p w14:paraId="6823821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7" w:history="1">
        <w:r w:rsidRPr="00215C6D">
          <w:rPr>
            <w:rStyle w:val="Hyperlink"/>
          </w:rPr>
          <w:t>7.1.4.5.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_Toc370583267 \h </w:instrText>
        </w:r>
        <w:r>
          <w:rPr>
            <w:noProof/>
            <w:webHidden/>
          </w:rPr>
        </w:r>
        <w:r>
          <w:rPr>
            <w:noProof/>
            <w:webHidden/>
          </w:rPr>
          <w:fldChar w:fldCharType="separate"/>
        </w:r>
        <w:r>
          <w:rPr>
            <w:noProof/>
            <w:webHidden/>
          </w:rPr>
          <w:t>198</w:t>
        </w:r>
        <w:r>
          <w:rPr>
            <w:noProof/>
            <w:webHidden/>
          </w:rPr>
          <w:fldChar w:fldCharType="end"/>
        </w:r>
      </w:hyperlink>
    </w:p>
    <w:p w14:paraId="35432CC3" w14:textId="77777777" w:rsidR="00CF42A6" w:rsidRDefault="00CF42A6">
      <w:pPr>
        <w:pStyle w:val="TOC3"/>
        <w:rPr>
          <w:rFonts w:asciiTheme="minorHAnsi" w:eastAsiaTheme="minorEastAsia" w:hAnsiTheme="minorHAnsi" w:cstheme="minorBidi"/>
          <w:iCs w:val="0"/>
          <w:noProof/>
          <w:sz w:val="22"/>
          <w:szCs w:val="22"/>
        </w:rPr>
      </w:pPr>
      <w:hyperlink w:anchor="_Toc370583268" w:history="1">
        <w:r w:rsidRPr="00215C6D">
          <w:rPr>
            <w:rStyle w:val="Hyperlink"/>
          </w:rPr>
          <w:t>7.1.5.</w:t>
        </w:r>
        <w:r>
          <w:rPr>
            <w:rFonts w:asciiTheme="minorHAnsi" w:eastAsiaTheme="minorEastAsia" w:hAnsiTheme="minorHAnsi" w:cstheme="minorBidi"/>
            <w:iCs w:val="0"/>
            <w:noProof/>
            <w:sz w:val="22"/>
            <w:szCs w:val="22"/>
          </w:rPr>
          <w:tab/>
        </w:r>
        <w:r w:rsidRPr="00215C6D">
          <w:rPr>
            <w:rStyle w:val="Hyperlink"/>
          </w:rPr>
          <w:t>Справочник статусов заказа</w:t>
        </w:r>
        <w:r>
          <w:rPr>
            <w:noProof/>
            <w:webHidden/>
          </w:rPr>
          <w:tab/>
        </w:r>
        <w:r>
          <w:rPr>
            <w:noProof/>
            <w:webHidden/>
          </w:rPr>
          <w:fldChar w:fldCharType="begin"/>
        </w:r>
        <w:r>
          <w:rPr>
            <w:noProof/>
            <w:webHidden/>
          </w:rPr>
          <w:instrText xml:space="preserve"> PAGEREF _Toc370583268 \h </w:instrText>
        </w:r>
        <w:r>
          <w:rPr>
            <w:noProof/>
            <w:webHidden/>
          </w:rPr>
        </w:r>
        <w:r>
          <w:rPr>
            <w:noProof/>
            <w:webHidden/>
          </w:rPr>
          <w:fldChar w:fldCharType="separate"/>
        </w:r>
        <w:r>
          <w:rPr>
            <w:noProof/>
            <w:webHidden/>
          </w:rPr>
          <w:t>198</w:t>
        </w:r>
        <w:r>
          <w:rPr>
            <w:noProof/>
            <w:webHidden/>
          </w:rPr>
          <w:fldChar w:fldCharType="end"/>
        </w:r>
      </w:hyperlink>
    </w:p>
    <w:p w14:paraId="6D18FE5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69" w:history="1">
        <w:r w:rsidRPr="00215C6D">
          <w:rPr>
            <w:rStyle w:val="Hyperlink"/>
          </w:rPr>
          <w:t>7.1.5.1.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_Toc370583269 \h </w:instrText>
        </w:r>
        <w:r>
          <w:rPr>
            <w:noProof/>
            <w:webHidden/>
          </w:rPr>
        </w:r>
        <w:r>
          <w:rPr>
            <w:noProof/>
            <w:webHidden/>
          </w:rPr>
          <w:fldChar w:fldCharType="separate"/>
        </w:r>
        <w:r>
          <w:rPr>
            <w:noProof/>
            <w:webHidden/>
          </w:rPr>
          <w:t>198</w:t>
        </w:r>
        <w:r>
          <w:rPr>
            <w:noProof/>
            <w:webHidden/>
          </w:rPr>
          <w:fldChar w:fldCharType="end"/>
        </w:r>
      </w:hyperlink>
    </w:p>
    <w:p w14:paraId="72E2571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0" w:history="1">
        <w:r w:rsidRPr="00215C6D">
          <w:rPr>
            <w:rStyle w:val="Hyperlink"/>
          </w:rPr>
          <w:t>7.1.5.2.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_Toc370583270 \h </w:instrText>
        </w:r>
        <w:r>
          <w:rPr>
            <w:noProof/>
            <w:webHidden/>
          </w:rPr>
        </w:r>
        <w:r>
          <w:rPr>
            <w:noProof/>
            <w:webHidden/>
          </w:rPr>
          <w:fldChar w:fldCharType="separate"/>
        </w:r>
        <w:r>
          <w:rPr>
            <w:noProof/>
            <w:webHidden/>
          </w:rPr>
          <w:t>199</w:t>
        </w:r>
        <w:r>
          <w:rPr>
            <w:noProof/>
            <w:webHidden/>
          </w:rPr>
          <w:fldChar w:fldCharType="end"/>
        </w:r>
      </w:hyperlink>
    </w:p>
    <w:p w14:paraId="70335D53" w14:textId="77777777" w:rsidR="00CF42A6" w:rsidRDefault="00CF42A6">
      <w:pPr>
        <w:pStyle w:val="TOC4"/>
        <w:tabs>
          <w:tab w:val="right" w:leader="dot" w:pos="9627"/>
        </w:tabs>
        <w:rPr>
          <w:rFonts w:asciiTheme="minorHAnsi" w:eastAsiaTheme="minorEastAsia" w:hAnsiTheme="minorHAnsi" w:cstheme="minorBidi"/>
          <w:noProof/>
          <w:sz w:val="22"/>
          <w:szCs w:val="22"/>
        </w:rPr>
      </w:pPr>
      <w:hyperlink w:anchor="_Toc370583271" w:history="1">
        <w:r w:rsidRPr="00215C6D">
          <w:rPr>
            <w:rStyle w:val="Hyperlink"/>
          </w:rPr>
          <w:t>Справочник является постоянным. Никакие операции по изменению справочника не допускаются.</w:t>
        </w:r>
        <w:r>
          <w:rPr>
            <w:noProof/>
            <w:webHidden/>
          </w:rPr>
          <w:tab/>
        </w:r>
        <w:r>
          <w:rPr>
            <w:noProof/>
            <w:webHidden/>
          </w:rPr>
          <w:fldChar w:fldCharType="begin"/>
        </w:r>
        <w:r>
          <w:rPr>
            <w:noProof/>
            <w:webHidden/>
          </w:rPr>
          <w:instrText xml:space="preserve"> PAGEREF _Toc370583271 \h </w:instrText>
        </w:r>
        <w:r>
          <w:rPr>
            <w:noProof/>
            <w:webHidden/>
          </w:rPr>
        </w:r>
        <w:r>
          <w:rPr>
            <w:noProof/>
            <w:webHidden/>
          </w:rPr>
          <w:fldChar w:fldCharType="separate"/>
        </w:r>
        <w:r>
          <w:rPr>
            <w:noProof/>
            <w:webHidden/>
          </w:rPr>
          <w:t>199</w:t>
        </w:r>
        <w:r>
          <w:rPr>
            <w:noProof/>
            <w:webHidden/>
          </w:rPr>
          <w:fldChar w:fldCharType="end"/>
        </w:r>
      </w:hyperlink>
    </w:p>
    <w:p w14:paraId="7D9028D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2" w:history="1">
        <w:r w:rsidRPr="00215C6D">
          <w:rPr>
            <w:rStyle w:val="Hyperlink"/>
          </w:rPr>
          <w:t>7.1.5.3.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_Toc370583272 \h </w:instrText>
        </w:r>
        <w:r>
          <w:rPr>
            <w:noProof/>
            <w:webHidden/>
          </w:rPr>
        </w:r>
        <w:r>
          <w:rPr>
            <w:noProof/>
            <w:webHidden/>
          </w:rPr>
          <w:fldChar w:fldCharType="separate"/>
        </w:r>
        <w:r>
          <w:rPr>
            <w:noProof/>
            <w:webHidden/>
          </w:rPr>
          <w:t>199</w:t>
        </w:r>
        <w:r>
          <w:rPr>
            <w:noProof/>
            <w:webHidden/>
          </w:rPr>
          <w:fldChar w:fldCharType="end"/>
        </w:r>
      </w:hyperlink>
    </w:p>
    <w:p w14:paraId="1E7CC642"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3" w:history="1">
        <w:r w:rsidRPr="00215C6D">
          <w:rPr>
            <w:rStyle w:val="Hyperlink"/>
          </w:rPr>
          <w:t>7.1.5.4.</w:t>
        </w:r>
        <w:r>
          <w:rPr>
            <w:rFonts w:asciiTheme="minorHAnsi" w:eastAsiaTheme="minorEastAsia" w:hAnsiTheme="minorHAnsi" w:cstheme="minorBidi"/>
            <w:noProof/>
            <w:sz w:val="22"/>
            <w:szCs w:val="22"/>
          </w:rPr>
          <w:tab/>
        </w:r>
        <w:r w:rsidRPr="00215C6D">
          <w:rPr>
            <w:rStyle w:val="Hyperlink"/>
          </w:rPr>
          <w:t>Данные</w:t>
        </w:r>
        <w:r>
          <w:rPr>
            <w:noProof/>
            <w:webHidden/>
          </w:rPr>
          <w:tab/>
        </w:r>
        <w:r>
          <w:rPr>
            <w:noProof/>
            <w:webHidden/>
          </w:rPr>
          <w:fldChar w:fldCharType="begin"/>
        </w:r>
        <w:r>
          <w:rPr>
            <w:noProof/>
            <w:webHidden/>
          </w:rPr>
          <w:instrText xml:space="preserve"> PAGEREF _Toc370583273 \h </w:instrText>
        </w:r>
        <w:r>
          <w:rPr>
            <w:noProof/>
            <w:webHidden/>
          </w:rPr>
        </w:r>
        <w:r>
          <w:rPr>
            <w:noProof/>
            <w:webHidden/>
          </w:rPr>
          <w:fldChar w:fldCharType="separate"/>
        </w:r>
        <w:r>
          <w:rPr>
            <w:noProof/>
            <w:webHidden/>
          </w:rPr>
          <w:t>199</w:t>
        </w:r>
        <w:r>
          <w:rPr>
            <w:noProof/>
            <w:webHidden/>
          </w:rPr>
          <w:fldChar w:fldCharType="end"/>
        </w:r>
      </w:hyperlink>
    </w:p>
    <w:p w14:paraId="33CEA45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4" w:history="1">
        <w:r w:rsidRPr="00215C6D">
          <w:rPr>
            <w:rStyle w:val="Hyperlink"/>
          </w:rPr>
          <w:t>7.1.5.5.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_Toc370583274 \h </w:instrText>
        </w:r>
        <w:r>
          <w:rPr>
            <w:noProof/>
            <w:webHidden/>
          </w:rPr>
        </w:r>
        <w:r>
          <w:rPr>
            <w:noProof/>
            <w:webHidden/>
          </w:rPr>
          <w:fldChar w:fldCharType="separate"/>
        </w:r>
        <w:r>
          <w:rPr>
            <w:noProof/>
            <w:webHidden/>
          </w:rPr>
          <w:t>199</w:t>
        </w:r>
        <w:r>
          <w:rPr>
            <w:noProof/>
            <w:webHidden/>
          </w:rPr>
          <w:fldChar w:fldCharType="end"/>
        </w:r>
      </w:hyperlink>
    </w:p>
    <w:p w14:paraId="1982CF88" w14:textId="77777777" w:rsidR="00CF42A6" w:rsidRDefault="00CF42A6">
      <w:pPr>
        <w:pStyle w:val="TOC3"/>
        <w:rPr>
          <w:rFonts w:asciiTheme="minorHAnsi" w:eastAsiaTheme="minorEastAsia" w:hAnsiTheme="minorHAnsi" w:cstheme="minorBidi"/>
          <w:iCs w:val="0"/>
          <w:noProof/>
          <w:sz w:val="22"/>
          <w:szCs w:val="22"/>
        </w:rPr>
      </w:pPr>
      <w:hyperlink w:anchor="_Toc370583275" w:history="1">
        <w:r w:rsidRPr="00215C6D">
          <w:rPr>
            <w:rStyle w:val="Hyperlink"/>
          </w:rPr>
          <w:t>7.1.6.</w:t>
        </w:r>
        <w:r>
          <w:rPr>
            <w:rFonts w:asciiTheme="minorHAnsi" w:eastAsiaTheme="minorEastAsia" w:hAnsiTheme="minorHAnsi" w:cstheme="minorBidi"/>
            <w:iCs w:val="0"/>
            <w:noProof/>
            <w:sz w:val="22"/>
            <w:szCs w:val="22"/>
          </w:rPr>
          <w:tab/>
        </w:r>
        <w:r w:rsidRPr="00215C6D">
          <w:rPr>
            <w:rStyle w:val="Hyperlink"/>
          </w:rPr>
          <w:t>Справочник публичных статусов заказа</w:t>
        </w:r>
        <w:r>
          <w:rPr>
            <w:noProof/>
            <w:webHidden/>
          </w:rPr>
          <w:tab/>
        </w:r>
        <w:r>
          <w:rPr>
            <w:noProof/>
            <w:webHidden/>
          </w:rPr>
          <w:fldChar w:fldCharType="begin"/>
        </w:r>
        <w:r>
          <w:rPr>
            <w:noProof/>
            <w:webHidden/>
          </w:rPr>
          <w:instrText xml:space="preserve"> PAGEREF _Toc370583275 \h </w:instrText>
        </w:r>
        <w:r>
          <w:rPr>
            <w:noProof/>
            <w:webHidden/>
          </w:rPr>
        </w:r>
        <w:r>
          <w:rPr>
            <w:noProof/>
            <w:webHidden/>
          </w:rPr>
          <w:fldChar w:fldCharType="separate"/>
        </w:r>
        <w:r>
          <w:rPr>
            <w:noProof/>
            <w:webHidden/>
          </w:rPr>
          <w:t>200</w:t>
        </w:r>
        <w:r>
          <w:rPr>
            <w:noProof/>
            <w:webHidden/>
          </w:rPr>
          <w:fldChar w:fldCharType="end"/>
        </w:r>
      </w:hyperlink>
    </w:p>
    <w:p w14:paraId="4A6063E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6" w:history="1">
        <w:r w:rsidRPr="00215C6D">
          <w:rPr>
            <w:rStyle w:val="Hyperlink"/>
          </w:rPr>
          <w:t>7.1.6.1.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_Toc370583276 \h </w:instrText>
        </w:r>
        <w:r>
          <w:rPr>
            <w:noProof/>
            <w:webHidden/>
          </w:rPr>
        </w:r>
        <w:r>
          <w:rPr>
            <w:noProof/>
            <w:webHidden/>
          </w:rPr>
          <w:fldChar w:fldCharType="separate"/>
        </w:r>
        <w:r>
          <w:rPr>
            <w:noProof/>
            <w:webHidden/>
          </w:rPr>
          <w:t>200</w:t>
        </w:r>
        <w:r>
          <w:rPr>
            <w:noProof/>
            <w:webHidden/>
          </w:rPr>
          <w:fldChar w:fldCharType="end"/>
        </w:r>
      </w:hyperlink>
    </w:p>
    <w:p w14:paraId="6EE58A6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7" w:history="1">
        <w:r w:rsidRPr="00215C6D">
          <w:rPr>
            <w:rStyle w:val="Hyperlink"/>
          </w:rPr>
          <w:t>7.1.6.2.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_Toc370583277 \h </w:instrText>
        </w:r>
        <w:r>
          <w:rPr>
            <w:noProof/>
            <w:webHidden/>
          </w:rPr>
        </w:r>
        <w:r>
          <w:rPr>
            <w:noProof/>
            <w:webHidden/>
          </w:rPr>
          <w:fldChar w:fldCharType="separate"/>
        </w:r>
        <w:r>
          <w:rPr>
            <w:noProof/>
            <w:webHidden/>
          </w:rPr>
          <w:t>200</w:t>
        </w:r>
        <w:r>
          <w:rPr>
            <w:noProof/>
            <w:webHidden/>
          </w:rPr>
          <w:fldChar w:fldCharType="end"/>
        </w:r>
      </w:hyperlink>
    </w:p>
    <w:p w14:paraId="76FB8A6D" w14:textId="77777777" w:rsidR="00CF42A6" w:rsidRDefault="00CF42A6">
      <w:pPr>
        <w:pStyle w:val="TOC4"/>
        <w:tabs>
          <w:tab w:val="right" w:leader="dot" w:pos="9627"/>
        </w:tabs>
        <w:rPr>
          <w:rFonts w:asciiTheme="minorHAnsi" w:eastAsiaTheme="minorEastAsia" w:hAnsiTheme="minorHAnsi" w:cstheme="minorBidi"/>
          <w:noProof/>
          <w:sz w:val="22"/>
          <w:szCs w:val="22"/>
        </w:rPr>
      </w:pPr>
      <w:hyperlink w:anchor="_Toc370583278" w:history="1">
        <w:r w:rsidRPr="00215C6D">
          <w:rPr>
            <w:rStyle w:val="Hyperlink"/>
          </w:rPr>
          <w:t>Справочник является постоянным. Никакие операции по изменению справочника не допускаются.</w:t>
        </w:r>
        <w:r>
          <w:rPr>
            <w:noProof/>
            <w:webHidden/>
          </w:rPr>
          <w:tab/>
        </w:r>
        <w:r>
          <w:rPr>
            <w:noProof/>
            <w:webHidden/>
          </w:rPr>
          <w:fldChar w:fldCharType="begin"/>
        </w:r>
        <w:r>
          <w:rPr>
            <w:noProof/>
            <w:webHidden/>
          </w:rPr>
          <w:instrText xml:space="preserve"> PAGEREF _Toc370583278 \h </w:instrText>
        </w:r>
        <w:r>
          <w:rPr>
            <w:noProof/>
            <w:webHidden/>
          </w:rPr>
        </w:r>
        <w:r>
          <w:rPr>
            <w:noProof/>
            <w:webHidden/>
          </w:rPr>
          <w:fldChar w:fldCharType="separate"/>
        </w:r>
        <w:r>
          <w:rPr>
            <w:noProof/>
            <w:webHidden/>
          </w:rPr>
          <w:t>200</w:t>
        </w:r>
        <w:r>
          <w:rPr>
            <w:noProof/>
            <w:webHidden/>
          </w:rPr>
          <w:fldChar w:fldCharType="end"/>
        </w:r>
      </w:hyperlink>
    </w:p>
    <w:p w14:paraId="2AFA5EE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79" w:history="1">
        <w:r w:rsidRPr="00215C6D">
          <w:rPr>
            <w:rStyle w:val="Hyperlink"/>
          </w:rPr>
          <w:t>7.1.6.3.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_Toc370583279 \h </w:instrText>
        </w:r>
        <w:r>
          <w:rPr>
            <w:noProof/>
            <w:webHidden/>
          </w:rPr>
        </w:r>
        <w:r>
          <w:rPr>
            <w:noProof/>
            <w:webHidden/>
          </w:rPr>
          <w:fldChar w:fldCharType="separate"/>
        </w:r>
        <w:r>
          <w:rPr>
            <w:noProof/>
            <w:webHidden/>
          </w:rPr>
          <w:t>200</w:t>
        </w:r>
        <w:r>
          <w:rPr>
            <w:noProof/>
            <w:webHidden/>
          </w:rPr>
          <w:fldChar w:fldCharType="end"/>
        </w:r>
      </w:hyperlink>
    </w:p>
    <w:p w14:paraId="6218702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0" w:history="1">
        <w:r w:rsidRPr="00215C6D">
          <w:rPr>
            <w:rStyle w:val="Hyperlink"/>
          </w:rPr>
          <w:t>7.1.6.4.</w:t>
        </w:r>
        <w:r>
          <w:rPr>
            <w:rFonts w:asciiTheme="minorHAnsi" w:eastAsiaTheme="minorEastAsia" w:hAnsiTheme="minorHAnsi" w:cstheme="minorBidi"/>
            <w:noProof/>
            <w:sz w:val="22"/>
            <w:szCs w:val="22"/>
          </w:rPr>
          <w:tab/>
        </w:r>
        <w:r w:rsidRPr="00215C6D">
          <w:rPr>
            <w:rStyle w:val="Hyperlink"/>
          </w:rPr>
          <w:t>Данные</w:t>
        </w:r>
        <w:r>
          <w:rPr>
            <w:noProof/>
            <w:webHidden/>
          </w:rPr>
          <w:tab/>
        </w:r>
        <w:r>
          <w:rPr>
            <w:noProof/>
            <w:webHidden/>
          </w:rPr>
          <w:fldChar w:fldCharType="begin"/>
        </w:r>
        <w:r>
          <w:rPr>
            <w:noProof/>
            <w:webHidden/>
          </w:rPr>
          <w:instrText xml:space="preserve"> PAGEREF _Toc370583280 \h </w:instrText>
        </w:r>
        <w:r>
          <w:rPr>
            <w:noProof/>
            <w:webHidden/>
          </w:rPr>
        </w:r>
        <w:r>
          <w:rPr>
            <w:noProof/>
            <w:webHidden/>
          </w:rPr>
          <w:fldChar w:fldCharType="separate"/>
        </w:r>
        <w:r>
          <w:rPr>
            <w:noProof/>
            <w:webHidden/>
          </w:rPr>
          <w:t>200</w:t>
        </w:r>
        <w:r>
          <w:rPr>
            <w:noProof/>
            <w:webHidden/>
          </w:rPr>
          <w:fldChar w:fldCharType="end"/>
        </w:r>
      </w:hyperlink>
    </w:p>
    <w:p w14:paraId="5E93820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1" w:history="1">
        <w:r w:rsidRPr="00215C6D">
          <w:rPr>
            <w:rStyle w:val="Hyperlink"/>
          </w:rPr>
          <w:t>7.1.6.5.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_Toc370583281 \h </w:instrText>
        </w:r>
        <w:r>
          <w:rPr>
            <w:noProof/>
            <w:webHidden/>
          </w:rPr>
        </w:r>
        <w:r>
          <w:rPr>
            <w:noProof/>
            <w:webHidden/>
          </w:rPr>
          <w:fldChar w:fldCharType="separate"/>
        </w:r>
        <w:r>
          <w:rPr>
            <w:noProof/>
            <w:webHidden/>
          </w:rPr>
          <w:t>201</w:t>
        </w:r>
        <w:r>
          <w:rPr>
            <w:noProof/>
            <w:webHidden/>
          </w:rPr>
          <w:fldChar w:fldCharType="end"/>
        </w:r>
      </w:hyperlink>
    </w:p>
    <w:p w14:paraId="5BEF212D" w14:textId="77777777" w:rsidR="00CF42A6" w:rsidRDefault="00CF42A6">
      <w:pPr>
        <w:pStyle w:val="TOC2"/>
        <w:rPr>
          <w:rFonts w:asciiTheme="minorHAnsi" w:eastAsiaTheme="minorEastAsia" w:hAnsiTheme="minorHAnsi" w:cstheme="minorBidi"/>
          <w:noProof/>
          <w:sz w:val="22"/>
          <w:szCs w:val="22"/>
        </w:rPr>
      </w:pPr>
      <w:hyperlink w:anchor="_Toc370583282" w:history="1">
        <w:r w:rsidRPr="00215C6D">
          <w:rPr>
            <w:rStyle w:val="Hyperlink"/>
          </w:rPr>
          <w:t>7.2.</w:t>
        </w:r>
        <w:r>
          <w:rPr>
            <w:rFonts w:asciiTheme="minorHAnsi" w:eastAsiaTheme="minorEastAsia" w:hAnsiTheme="minorHAnsi" w:cstheme="minorBidi"/>
            <w:noProof/>
            <w:sz w:val="22"/>
            <w:szCs w:val="22"/>
          </w:rPr>
          <w:tab/>
        </w:r>
        <w:r w:rsidRPr="00215C6D">
          <w:rPr>
            <w:rStyle w:val="Hyperlink"/>
          </w:rPr>
          <w:t>Каталоги</w:t>
        </w:r>
        <w:r>
          <w:rPr>
            <w:noProof/>
            <w:webHidden/>
          </w:rPr>
          <w:tab/>
        </w:r>
        <w:r>
          <w:rPr>
            <w:noProof/>
            <w:webHidden/>
          </w:rPr>
          <w:fldChar w:fldCharType="begin"/>
        </w:r>
        <w:r>
          <w:rPr>
            <w:noProof/>
            <w:webHidden/>
          </w:rPr>
          <w:instrText xml:space="preserve"> PAGEREF _Toc370583282 \h </w:instrText>
        </w:r>
        <w:r>
          <w:rPr>
            <w:noProof/>
            <w:webHidden/>
          </w:rPr>
        </w:r>
        <w:r>
          <w:rPr>
            <w:noProof/>
            <w:webHidden/>
          </w:rPr>
          <w:fldChar w:fldCharType="separate"/>
        </w:r>
        <w:r>
          <w:rPr>
            <w:noProof/>
            <w:webHidden/>
          </w:rPr>
          <w:t>201</w:t>
        </w:r>
        <w:r>
          <w:rPr>
            <w:noProof/>
            <w:webHidden/>
          </w:rPr>
          <w:fldChar w:fldCharType="end"/>
        </w:r>
      </w:hyperlink>
    </w:p>
    <w:p w14:paraId="7FD899C1" w14:textId="77777777" w:rsidR="00CF42A6" w:rsidRDefault="00CF42A6">
      <w:pPr>
        <w:pStyle w:val="TOC3"/>
        <w:rPr>
          <w:rFonts w:asciiTheme="minorHAnsi" w:eastAsiaTheme="minorEastAsia" w:hAnsiTheme="minorHAnsi" w:cstheme="minorBidi"/>
          <w:iCs w:val="0"/>
          <w:noProof/>
          <w:sz w:val="22"/>
          <w:szCs w:val="22"/>
        </w:rPr>
      </w:pPr>
      <w:hyperlink w:anchor="_Toc370583283" w:history="1">
        <w:r w:rsidRPr="00215C6D">
          <w:rPr>
            <w:rStyle w:val="Hyperlink"/>
          </w:rPr>
          <w:t>7.2.1.</w:t>
        </w:r>
        <w:r>
          <w:rPr>
            <w:rFonts w:asciiTheme="minorHAnsi" w:eastAsiaTheme="minorEastAsia" w:hAnsiTheme="minorHAnsi" w:cstheme="minorBidi"/>
            <w:iCs w:val="0"/>
            <w:noProof/>
            <w:sz w:val="22"/>
            <w:szCs w:val="22"/>
          </w:rPr>
          <w:tab/>
        </w:r>
        <w:r w:rsidRPr="00215C6D">
          <w:rPr>
            <w:rStyle w:val="Hyperlink"/>
          </w:rPr>
          <w:t>Рубрикатор товаров (prod.ProductCategories)</w:t>
        </w:r>
        <w:r>
          <w:rPr>
            <w:noProof/>
            <w:webHidden/>
          </w:rPr>
          <w:tab/>
        </w:r>
        <w:r>
          <w:rPr>
            <w:noProof/>
            <w:webHidden/>
          </w:rPr>
          <w:fldChar w:fldCharType="begin"/>
        </w:r>
        <w:r>
          <w:rPr>
            <w:noProof/>
            <w:webHidden/>
          </w:rPr>
          <w:instrText xml:space="preserve"> PAGEREF _Toc370583283 \h </w:instrText>
        </w:r>
        <w:r>
          <w:rPr>
            <w:noProof/>
            <w:webHidden/>
          </w:rPr>
        </w:r>
        <w:r>
          <w:rPr>
            <w:noProof/>
            <w:webHidden/>
          </w:rPr>
          <w:fldChar w:fldCharType="separate"/>
        </w:r>
        <w:r>
          <w:rPr>
            <w:noProof/>
            <w:webHidden/>
          </w:rPr>
          <w:t>201</w:t>
        </w:r>
        <w:r>
          <w:rPr>
            <w:noProof/>
            <w:webHidden/>
          </w:rPr>
          <w:fldChar w:fldCharType="end"/>
        </w:r>
      </w:hyperlink>
    </w:p>
    <w:p w14:paraId="338F7C3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4" w:history="1">
        <w:r w:rsidRPr="00215C6D">
          <w:rPr>
            <w:rStyle w:val="Hyperlink"/>
          </w:rPr>
          <w:t>7.2.1.1.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_Toc370583284 \h </w:instrText>
        </w:r>
        <w:r>
          <w:rPr>
            <w:noProof/>
            <w:webHidden/>
          </w:rPr>
        </w:r>
        <w:r>
          <w:rPr>
            <w:noProof/>
            <w:webHidden/>
          </w:rPr>
          <w:fldChar w:fldCharType="separate"/>
        </w:r>
        <w:r>
          <w:rPr>
            <w:noProof/>
            <w:webHidden/>
          </w:rPr>
          <w:t>201</w:t>
        </w:r>
        <w:r>
          <w:rPr>
            <w:noProof/>
            <w:webHidden/>
          </w:rPr>
          <w:fldChar w:fldCharType="end"/>
        </w:r>
      </w:hyperlink>
    </w:p>
    <w:p w14:paraId="229D5AF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5" w:history="1">
        <w:r w:rsidRPr="00215C6D">
          <w:rPr>
            <w:rStyle w:val="Hyperlink"/>
          </w:rPr>
          <w:t>7.2.1.2.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_Toc370583285 \h </w:instrText>
        </w:r>
        <w:r>
          <w:rPr>
            <w:noProof/>
            <w:webHidden/>
          </w:rPr>
        </w:r>
        <w:r>
          <w:rPr>
            <w:noProof/>
            <w:webHidden/>
          </w:rPr>
          <w:fldChar w:fldCharType="separate"/>
        </w:r>
        <w:r>
          <w:rPr>
            <w:noProof/>
            <w:webHidden/>
          </w:rPr>
          <w:t>201</w:t>
        </w:r>
        <w:r>
          <w:rPr>
            <w:noProof/>
            <w:webHidden/>
          </w:rPr>
          <w:fldChar w:fldCharType="end"/>
        </w:r>
      </w:hyperlink>
    </w:p>
    <w:p w14:paraId="09B7A1C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6" w:history="1">
        <w:r w:rsidRPr="00215C6D">
          <w:rPr>
            <w:rStyle w:val="Hyperlink"/>
          </w:rPr>
          <w:t>7.2.1.3.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_Toc370583286 \h </w:instrText>
        </w:r>
        <w:r>
          <w:rPr>
            <w:noProof/>
            <w:webHidden/>
          </w:rPr>
        </w:r>
        <w:r>
          <w:rPr>
            <w:noProof/>
            <w:webHidden/>
          </w:rPr>
          <w:fldChar w:fldCharType="separate"/>
        </w:r>
        <w:r>
          <w:rPr>
            <w:noProof/>
            <w:webHidden/>
          </w:rPr>
          <w:t>201</w:t>
        </w:r>
        <w:r>
          <w:rPr>
            <w:noProof/>
            <w:webHidden/>
          </w:rPr>
          <w:fldChar w:fldCharType="end"/>
        </w:r>
      </w:hyperlink>
    </w:p>
    <w:p w14:paraId="64C6264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7" w:history="1">
        <w:r w:rsidRPr="00215C6D">
          <w:rPr>
            <w:rStyle w:val="Hyperlink"/>
          </w:rPr>
          <w:t>7.2.1.4.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_Toc370583287 \h </w:instrText>
        </w:r>
        <w:r>
          <w:rPr>
            <w:noProof/>
            <w:webHidden/>
          </w:rPr>
        </w:r>
        <w:r>
          <w:rPr>
            <w:noProof/>
            <w:webHidden/>
          </w:rPr>
          <w:fldChar w:fldCharType="separate"/>
        </w:r>
        <w:r>
          <w:rPr>
            <w:noProof/>
            <w:webHidden/>
          </w:rPr>
          <w:t>202</w:t>
        </w:r>
        <w:r>
          <w:rPr>
            <w:noProof/>
            <w:webHidden/>
          </w:rPr>
          <w:fldChar w:fldCharType="end"/>
        </w:r>
      </w:hyperlink>
    </w:p>
    <w:p w14:paraId="20B793F1" w14:textId="77777777" w:rsidR="00CF42A6" w:rsidRDefault="00CF42A6">
      <w:pPr>
        <w:pStyle w:val="TOC3"/>
        <w:rPr>
          <w:rFonts w:asciiTheme="minorHAnsi" w:eastAsiaTheme="minorEastAsia" w:hAnsiTheme="minorHAnsi" w:cstheme="minorBidi"/>
          <w:iCs w:val="0"/>
          <w:noProof/>
          <w:sz w:val="22"/>
          <w:szCs w:val="22"/>
        </w:rPr>
      </w:pPr>
      <w:hyperlink w:anchor="_Toc370583288" w:history="1">
        <w:r w:rsidRPr="00215C6D">
          <w:rPr>
            <w:rStyle w:val="Hyperlink"/>
          </w:rPr>
          <w:t>7.2.2.</w:t>
        </w:r>
        <w:r>
          <w:rPr>
            <w:rFonts w:asciiTheme="minorHAnsi" w:eastAsiaTheme="minorEastAsia" w:hAnsiTheme="minorHAnsi" w:cstheme="minorBidi"/>
            <w:iCs w:val="0"/>
            <w:noProof/>
            <w:sz w:val="22"/>
            <w:szCs w:val="22"/>
          </w:rPr>
          <w:tab/>
        </w:r>
        <w:r w:rsidRPr="00215C6D">
          <w:rPr>
            <w:rStyle w:val="Hyperlink"/>
          </w:rPr>
          <w:t>Каталог товаров</w:t>
        </w:r>
        <w:r>
          <w:rPr>
            <w:noProof/>
            <w:webHidden/>
          </w:rPr>
          <w:tab/>
        </w:r>
        <w:r>
          <w:rPr>
            <w:noProof/>
            <w:webHidden/>
          </w:rPr>
          <w:fldChar w:fldCharType="begin"/>
        </w:r>
        <w:r>
          <w:rPr>
            <w:noProof/>
            <w:webHidden/>
          </w:rPr>
          <w:instrText xml:space="preserve"> PAGEREF _Toc370583288 \h </w:instrText>
        </w:r>
        <w:r>
          <w:rPr>
            <w:noProof/>
            <w:webHidden/>
          </w:rPr>
        </w:r>
        <w:r>
          <w:rPr>
            <w:noProof/>
            <w:webHidden/>
          </w:rPr>
          <w:fldChar w:fldCharType="separate"/>
        </w:r>
        <w:r>
          <w:rPr>
            <w:noProof/>
            <w:webHidden/>
          </w:rPr>
          <w:t>202</w:t>
        </w:r>
        <w:r>
          <w:rPr>
            <w:noProof/>
            <w:webHidden/>
          </w:rPr>
          <w:fldChar w:fldCharType="end"/>
        </w:r>
      </w:hyperlink>
    </w:p>
    <w:p w14:paraId="3DB33AB9"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89" w:history="1">
        <w:r w:rsidRPr="00215C6D">
          <w:rPr>
            <w:rStyle w:val="Hyperlink"/>
          </w:rPr>
          <w:t>7.2.2.1.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_Toc370583289 \h </w:instrText>
        </w:r>
        <w:r>
          <w:rPr>
            <w:noProof/>
            <w:webHidden/>
          </w:rPr>
        </w:r>
        <w:r>
          <w:rPr>
            <w:noProof/>
            <w:webHidden/>
          </w:rPr>
          <w:fldChar w:fldCharType="separate"/>
        </w:r>
        <w:r>
          <w:rPr>
            <w:noProof/>
            <w:webHidden/>
          </w:rPr>
          <w:t>202</w:t>
        </w:r>
        <w:r>
          <w:rPr>
            <w:noProof/>
            <w:webHidden/>
          </w:rPr>
          <w:fldChar w:fldCharType="end"/>
        </w:r>
      </w:hyperlink>
    </w:p>
    <w:p w14:paraId="1FE0B19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0" w:history="1">
        <w:r w:rsidRPr="00215C6D">
          <w:rPr>
            <w:rStyle w:val="Hyperlink"/>
          </w:rPr>
          <w:t>7.2.2.2.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_Toc370583290 \h </w:instrText>
        </w:r>
        <w:r>
          <w:rPr>
            <w:noProof/>
            <w:webHidden/>
          </w:rPr>
        </w:r>
        <w:r>
          <w:rPr>
            <w:noProof/>
            <w:webHidden/>
          </w:rPr>
          <w:fldChar w:fldCharType="separate"/>
        </w:r>
        <w:r>
          <w:rPr>
            <w:noProof/>
            <w:webHidden/>
          </w:rPr>
          <w:t>203</w:t>
        </w:r>
        <w:r>
          <w:rPr>
            <w:noProof/>
            <w:webHidden/>
          </w:rPr>
          <w:fldChar w:fldCharType="end"/>
        </w:r>
      </w:hyperlink>
    </w:p>
    <w:p w14:paraId="0A08997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1" w:history="1">
        <w:r w:rsidRPr="00215C6D">
          <w:rPr>
            <w:rStyle w:val="Hyperlink"/>
          </w:rPr>
          <w:t>7.2.2.3.</w:t>
        </w:r>
        <w:r>
          <w:rPr>
            <w:rFonts w:asciiTheme="minorHAnsi" w:eastAsiaTheme="minorEastAsia" w:hAnsiTheme="minorHAnsi" w:cstheme="minorBidi"/>
            <w:noProof/>
            <w:sz w:val="22"/>
            <w:szCs w:val="22"/>
          </w:rPr>
          <w:tab/>
        </w:r>
        <w:r w:rsidRPr="00215C6D">
          <w:rPr>
            <w:rStyle w:val="Hyperlink"/>
          </w:rPr>
          <w:t>Структура (prod.Products)</w:t>
        </w:r>
        <w:r>
          <w:rPr>
            <w:noProof/>
            <w:webHidden/>
          </w:rPr>
          <w:tab/>
        </w:r>
        <w:r>
          <w:rPr>
            <w:noProof/>
            <w:webHidden/>
          </w:rPr>
          <w:fldChar w:fldCharType="begin"/>
        </w:r>
        <w:r>
          <w:rPr>
            <w:noProof/>
            <w:webHidden/>
          </w:rPr>
          <w:instrText xml:space="preserve"> PAGEREF _Toc370583291 \h </w:instrText>
        </w:r>
        <w:r>
          <w:rPr>
            <w:noProof/>
            <w:webHidden/>
          </w:rPr>
        </w:r>
        <w:r>
          <w:rPr>
            <w:noProof/>
            <w:webHidden/>
          </w:rPr>
          <w:fldChar w:fldCharType="separate"/>
        </w:r>
        <w:r>
          <w:rPr>
            <w:noProof/>
            <w:webHidden/>
          </w:rPr>
          <w:t>203</w:t>
        </w:r>
        <w:r>
          <w:rPr>
            <w:noProof/>
            <w:webHidden/>
          </w:rPr>
          <w:fldChar w:fldCharType="end"/>
        </w:r>
      </w:hyperlink>
    </w:p>
    <w:p w14:paraId="06F3130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2" w:history="1">
        <w:r w:rsidRPr="00215C6D">
          <w:rPr>
            <w:rStyle w:val="Hyperlink"/>
          </w:rPr>
          <w:t>7.2.2.4.</w:t>
        </w:r>
        <w:r>
          <w:rPr>
            <w:rFonts w:asciiTheme="minorHAnsi" w:eastAsiaTheme="minorEastAsia" w:hAnsiTheme="minorHAnsi" w:cstheme="minorBidi"/>
            <w:noProof/>
            <w:sz w:val="22"/>
            <w:szCs w:val="22"/>
          </w:rPr>
          <w:tab/>
        </w:r>
        <w:r w:rsidRPr="00215C6D">
          <w:rPr>
            <w:rStyle w:val="Hyperlink"/>
          </w:rPr>
          <w:t>Структура (prod.PartnerProductCatalogs)</w:t>
        </w:r>
        <w:r>
          <w:rPr>
            <w:noProof/>
            <w:webHidden/>
          </w:rPr>
          <w:tab/>
        </w:r>
        <w:r>
          <w:rPr>
            <w:noProof/>
            <w:webHidden/>
          </w:rPr>
          <w:fldChar w:fldCharType="begin"/>
        </w:r>
        <w:r>
          <w:rPr>
            <w:noProof/>
            <w:webHidden/>
          </w:rPr>
          <w:instrText xml:space="preserve"> PAGEREF _Toc370583292 \h </w:instrText>
        </w:r>
        <w:r>
          <w:rPr>
            <w:noProof/>
            <w:webHidden/>
          </w:rPr>
        </w:r>
        <w:r>
          <w:rPr>
            <w:noProof/>
            <w:webHidden/>
          </w:rPr>
          <w:fldChar w:fldCharType="separate"/>
        </w:r>
        <w:r>
          <w:rPr>
            <w:noProof/>
            <w:webHidden/>
          </w:rPr>
          <w:t>207</w:t>
        </w:r>
        <w:r>
          <w:rPr>
            <w:noProof/>
            <w:webHidden/>
          </w:rPr>
          <w:fldChar w:fldCharType="end"/>
        </w:r>
      </w:hyperlink>
    </w:p>
    <w:p w14:paraId="362E26B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3" w:history="1">
        <w:r w:rsidRPr="00215C6D">
          <w:rPr>
            <w:rStyle w:val="Hyperlink"/>
          </w:rPr>
          <w:t>7.2.2.5.</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_Toc370583293 \h </w:instrText>
        </w:r>
        <w:r>
          <w:rPr>
            <w:noProof/>
            <w:webHidden/>
          </w:rPr>
        </w:r>
        <w:r>
          <w:rPr>
            <w:noProof/>
            <w:webHidden/>
          </w:rPr>
          <w:fldChar w:fldCharType="separate"/>
        </w:r>
        <w:r>
          <w:rPr>
            <w:noProof/>
            <w:webHidden/>
          </w:rPr>
          <w:t>208</w:t>
        </w:r>
        <w:r>
          <w:rPr>
            <w:noProof/>
            <w:webHidden/>
          </w:rPr>
          <w:fldChar w:fldCharType="end"/>
        </w:r>
      </w:hyperlink>
    </w:p>
    <w:p w14:paraId="238F601E" w14:textId="77777777" w:rsidR="00CF42A6" w:rsidRDefault="00CF42A6">
      <w:pPr>
        <w:pStyle w:val="TOC2"/>
        <w:rPr>
          <w:rFonts w:asciiTheme="minorHAnsi" w:eastAsiaTheme="minorEastAsia" w:hAnsiTheme="minorHAnsi" w:cstheme="minorBidi"/>
          <w:noProof/>
          <w:sz w:val="22"/>
          <w:szCs w:val="22"/>
        </w:rPr>
      </w:pPr>
      <w:hyperlink w:anchor="_Toc370583294" w:history="1">
        <w:r w:rsidRPr="00215C6D">
          <w:rPr>
            <w:rStyle w:val="Hyperlink"/>
          </w:rPr>
          <w:t>7.3.</w:t>
        </w:r>
        <w:r>
          <w:rPr>
            <w:rFonts w:asciiTheme="minorHAnsi" w:eastAsiaTheme="minorEastAsia" w:hAnsiTheme="minorHAnsi" w:cstheme="minorBidi"/>
            <w:noProof/>
            <w:sz w:val="22"/>
            <w:szCs w:val="22"/>
          </w:rPr>
          <w:tab/>
        </w:r>
        <w:r w:rsidRPr="00215C6D">
          <w:rPr>
            <w:rStyle w:val="Hyperlink"/>
          </w:rPr>
          <w:t>Реестры</w:t>
        </w:r>
        <w:r>
          <w:rPr>
            <w:noProof/>
            <w:webHidden/>
          </w:rPr>
          <w:tab/>
        </w:r>
        <w:r>
          <w:rPr>
            <w:noProof/>
            <w:webHidden/>
          </w:rPr>
          <w:fldChar w:fldCharType="begin"/>
        </w:r>
        <w:r>
          <w:rPr>
            <w:noProof/>
            <w:webHidden/>
          </w:rPr>
          <w:instrText xml:space="preserve"> PAGEREF _Toc370583294 \h </w:instrText>
        </w:r>
        <w:r>
          <w:rPr>
            <w:noProof/>
            <w:webHidden/>
          </w:rPr>
        </w:r>
        <w:r>
          <w:rPr>
            <w:noProof/>
            <w:webHidden/>
          </w:rPr>
          <w:fldChar w:fldCharType="separate"/>
        </w:r>
        <w:r>
          <w:rPr>
            <w:noProof/>
            <w:webHidden/>
          </w:rPr>
          <w:t>208</w:t>
        </w:r>
        <w:r>
          <w:rPr>
            <w:noProof/>
            <w:webHidden/>
          </w:rPr>
          <w:fldChar w:fldCharType="end"/>
        </w:r>
      </w:hyperlink>
    </w:p>
    <w:p w14:paraId="4E67367D" w14:textId="77777777" w:rsidR="00CF42A6" w:rsidRDefault="00CF42A6">
      <w:pPr>
        <w:pStyle w:val="TOC3"/>
        <w:rPr>
          <w:rFonts w:asciiTheme="minorHAnsi" w:eastAsiaTheme="minorEastAsia" w:hAnsiTheme="minorHAnsi" w:cstheme="minorBidi"/>
          <w:iCs w:val="0"/>
          <w:noProof/>
          <w:sz w:val="22"/>
          <w:szCs w:val="22"/>
        </w:rPr>
      </w:pPr>
      <w:hyperlink w:anchor="_Toc370583295" w:history="1">
        <w:r w:rsidRPr="00215C6D">
          <w:rPr>
            <w:rStyle w:val="Hyperlink"/>
          </w:rPr>
          <w:t>7.3.1.</w:t>
        </w:r>
        <w:r>
          <w:rPr>
            <w:rFonts w:asciiTheme="minorHAnsi" w:eastAsiaTheme="minorEastAsia" w:hAnsiTheme="minorHAnsi" w:cstheme="minorBidi"/>
            <w:iCs w:val="0"/>
            <w:noProof/>
            <w:sz w:val="22"/>
            <w:szCs w:val="22"/>
          </w:rPr>
          <w:tab/>
        </w:r>
        <w:r w:rsidRPr="00215C6D">
          <w:rPr>
            <w:rStyle w:val="Hyperlink"/>
          </w:rPr>
          <w:t>Реестр запрещенных категорий</w:t>
        </w:r>
        <w:r>
          <w:rPr>
            <w:noProof/>
            <w:webHidden/>
          </w:rPr>
          <w:tab/>
        </w:r>
        <w:r>
          <w:rPr>
            <w:noProof/>
            <w:webHidden/>
          </w:rPr>
          <w:fldChar w:fldCharType="begin"/>
        </w:r>
        <w:r>
          <w:rPr>
            <w:noProof/>
            <w:webHidden/>
          </w:rPr>
          <w:instrText xml:space="preserve"> PAGEREF _Toc370583295 \h </w:instrText>
        </w:r>
        <w:r>
          <w:rPr>
            <w:noProof/>
            <w:webHidden/>
          </w:rPr>
        </w:r>
        <w:r>
          <w:rPr>
            <w:noProof/>
            <w:webHidden/>
          </w:rPr>
          <w:fldChar w:fldCharType="separate"/>
        </w:r>
        <w:r>
          <w:rPr>
            <w:noProof/>
            <w:webHidden/>
          </w:rPr>
          <w:t>208</w:t>
        </w:r>
        <w:r>
          <w:rPr>
            <w:noProof/>
            <w:webHidden/>
          </w:rPr>
          <w:fldChar w:fldCharType="end"/>
        </w:r>
      </w:hyperlink>
    </w:p>
    <w:p w14:paraId="68A2403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6" w:history="1">
        <w:r w:rsidRPr="00215C6D">
          <w:rPr>
            <w:rStyle w:val="Hyperlink"/>
          </w:rPr>
          <w:t>7.3.1.1.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_Toc370583296 \h </w:instrText>
        </w:r>
        <w:r>
          <w:rPr>
            <w:noProof/>
            <w:webHidden/>
          </w:rPr>
        </w:r>
        <w:r>
          <w:rPr>
            <w:noProof/>
            <w:webHidden/>
          </w:rPr>
          <w:fldChar w:fldCharType="separate"/>
        </w:r>
        <w:r>
          <w:rPr>
            <w:noProof/>
            <w:webHidden/>
          </w:rPr>
          <w:t>208</w:t>
        </w:r>
        <w:r>
          <w:rPr>
            <w:noProof/>
            <w:webHidden/>
          </w:rPr>
          <w:fldChar w:fldCharType="end"/>
        </w:r>
      </w:hyperlink>
    </w:p>
    <w:p w14:paraId="3386398D"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7" w:history="1">
        <w:r w:rsidRPr="00215C6D">
          <w:rPr>
            <w:rStyle w:val="Hyperlink"/>
          </w:rPr>
          <w:t>7.3.1.2.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_Toc370583297 \h </w:instrText>
        </w:r>
        <w:r>
          <w:rPr>
            <w:noProof/>
            <w:webHidden/>
          </w:rPr>
        </w:r>
        <w:r>
          <w:rPr>
            <w:noProof/>
            <w:webHidden/>
          </w:rPr>
          <w:fldChar w:fldCharType="separate"/>
        </w:r>
        <w:r>
          <w:rPr>
            <w:noProof/>
            <w:webHidden/>
          </w:rPr>
          <w:t>208</w:t>
        </w:r>
        <w:r>
          <w:rPr>
            <w:noProof/>
            <w:webHidden/>
          </w:rPr>
          <w:fldChar w:fldCharType="end"/>
        </w:r>
      </w:hyperlink>
    </w:p>
    <w:p w14:paraId="3F5A993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8" w:history="1">
        <w:r w:rsidRPr="00215C6D">
          <w:rPr>
            <w:rStyle w:val="Hyperlink"/>
          </w:rPr>
          <w:t>7.3.1.3.</w:t>
        </w:r>
        <w:r>
          <w:rPr>
            <w:rFonts w:asciiTheme="minorHAnsi" w:eastAsiaTheme="minorEastAsia" w:hAnsiTheme="minorHAnsi" w:cstheme="minorBidi"/>
            <w:noProof/>
            <w:sz w:val="22"/>
            <w:szCs w:val="22"/>
          </w:rPr>
          <w:tab/>
        </w:r>
        <w:r w:rsidRPr="00215C6D">
          <w:rPr>
            <w:rStyle w:val="Hyperlink"/>
          </w:rPr>
          <w:t>Структура</w:t>
        </w:r>
        <w:r>
          <w:rPr>
            <w:noProof/>
            <w:webHidden/>
          </w:rPr>
          <w:tab/>
        </w:r>
        <w:r>
          <w:rPr>
            <w:noProof/>
            <w:webHidden/>
          </w:rPr>
          <w:fldChar w:fldCharType="begin"/>
        </w:r>
        <w:r>
          <w:rPr>
            <w:noProof/>
            <w:webHidden/>
          </w:rPr>
          <w:instrText xml:space="preserve"> PAGEREF _Toc370583298 \h </w:instrText>
        </w:r>
        <w:r>
          <w:rPr>
            <w:noProof/>
            <w:webHidden/>
          </w:rPr>
        </w:r>
        <w:r>
          <w:rPr>
            <w:noProof/>
            <w:webHidden/>
          </w:rPr>
          <w:fldChar w:fldCharType="separate"/>
        </w:r>
        <w:r>
          <w:rPr>
            <w:noProof/>
            <w:webHidden/>
          </w:rPr>
          <w:t>208</w:t>
        </w:r>
        <w:r>
          <w:rPr>
            <w:noProof/>
            <w:webHidden/>
          </w:rPr>
          <w:fldChar w:fldCharType="end"/>
        </w:r>
      </w:hyperlink>
    </w:p>
    <w:p w14:paraId="11B46EE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299" w:history="1">
        <w:r w:rsidRPr="00215C6D">
          <w:rPr>
            <w:rStyle w:val="Hyperlink"/>
          </w:rPr>
          <w:t>7.3.1.4.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_Toc370583299 \h </w:instrText>
        </w:r>
        <w:r>
          <w:rPr>
            <w:noProof/>
            <w:webHidden/>
          </w:rPr>
        </w:r>
        <w:r>
          <w:rPr>
            <w:noProof/>
            <w:webHidden/>
          </w:rPr>
          <w:fldChar w:fldCharType="separate"/>
        </w:r>
        <w:r>
          <w:rPr>
            <w:noProof/>
            <w:webHidden/>
          </w:rPr>
          <w:t>209</w:t>
        </w:r>
        <w:r>
          <w:rPr>
            <w:noProof/>
            <w:webHidden/>
          </w:rPr>
          <w:fldChar w:fldCharType="end"/>
        </w:r>
      </w:hyperlink>
    </w:p>
    <w:p w14:paraId="521070C9" w14:textId="77777777" w:rsidR="00CF42A6" w:rsidRDefault="00CF42A6">
      <w:pPr>
        <w:pStyle w:val="TOC3"/>
        <w:rPr>
          <w:rFonts w:asciiTheme="minorHAnsi" w:eastAsiaTheme="minorEastAsia" w:hAnsiTheme="minorHAnsi" w:cstheme="minorBidi"/>
          <w:iCs w:val="0"/>
          <w:noProof/>
          <w:sz w:val="22"/>
          <w:szCs w:val="22"/>
        </w:rPr>
      </w:pPr>
      <w:hyperlink w:anchor="_Toc370583300" w:history="1">
        <w:r w:rsidRPr="00215C6D">
          <w:rPr>
            <w:rStyle w:val="Hyperlink"/>
          </w:rPr>
          <w:t>7.3.2.</w:t>
        </w:r>
        <w:r>
          <w:rPr>
            <w:rFonts w:asciiTheme="minorHAnsi" w:eastAsiaTheme="minorEastAsia" w:hAnsiTheme="minorHAnsi" w:cstheme="minorBidi"/>
            <w:iCs w:val="0"/>
            <w:noProof/>
            <w:sz w:val="22"/>
            <w:szCs w:val="22"/>
          </w:rPr>
          <w:tab/>
        </w:r>
        <w:r w:rsidRPr="00215C6D">
          <w:rPr>
            <w:rStyle w:val="Hyperlink"/>
          </w:rPr>
          <w:t>Реестр заказов</w:t>
        </w:r>
        <w:r>
          <w:rPr>
            <w:noProof/>
            <w:webHidden/>
          </w:rPr>
          <w:tab/>
        </w:r>
        <w:r>
          <w:rPr>
            <w:noProof/>
            <w:webHidden/>
          </w:rPr>
          <w:fldChar w:fldCharType="begin"/>
        </w:r>
        <w:r>
          <w:rPr>
            <w:noProof/>
            <w:webHidden/>
          </w:rPr>
          <w:instrText xml:space="preserve"> PAGEREF _Toc370583300 \h </w:instrText>
        </w:r>
        <w:r>
          <w:rPr>
            <w:noProof/>
            <w:webHidden/>
          </w:rPr>
        </w:r>
        <w:r>
          <w:rPr>
            <w:noProof/>
            <w:webHidden/>
          </w:rPr>
          <w:fldChar w:fldCharType="separate"/>
        </w:r>
        <w:r>
          <w:rPr>
            <w:noProof/>
            <w:webHidden/>
          </w:rPr>
          <w:t>209</w:t>
        </w:r>
        <w:r>
          <w:rPr>
            <w:noProof/>
            <w:webHidden/>
          </w:rPr>
          <w:fldChar w:fldCharType="end"/>
        </w:r>
      </w:hyperlink>
    </w:p>
    <w:p w14:paraId="5BC39E1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1" w:history="1">
        <w:r w:rsidRPr="00215C6D">
          <w:rPr>
            <w:rStyle w:val="Hyperlink"/>
          </w:rPr>
          <w:t>7.3.2.1.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_Toc370583301 \h </w:instrText>
        </w:r>
        <w:r>
          <w:rPr>
            <w:noProof/>
            <w:webHidden/>
          </w:rPr>
        </w:r>
        <w:r>
          <w:rPr>
            <w:noProof/>
            <w:webHidden/>
          </w:rPr>
          <w:fldChar w:fldCharType="separate"/>
        </w:r>
        <w:r>
          <w:rPr>
            <w:noProof/>
            <w:webHidden/>
          </w:rPr>
          <w:t>209</w:t>
        </w:r>
        <w:r>
          <w:rPr>
            <w:noProof/>
            <w:webHidden/>
          </w:rPr>
          <w:fldChar w:fldCharType="end"/>
        </w:r>
      </w:hyperlink>
    </w:p>
    <w:p w14:paraId="7A93E43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2" w:history="1">
        <w:r w:rsidRPr="00215C6D">
          <w:rPr>
            <w:rStyle w:val="Hyperlink"/>
          </w:rPr>
          <w:t>7.3.2.2.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_Toc370583302 \h </w:instrText>
        </w:r>
        <w:r>
          <w:rPr>
            <w:noProof/>
            <w:webHidden/>
          </w:rPr>
        </w:r>
        <w:r>
          <w:rPr>
            <w:noProof/>
            <w:webHidden/>
          </w:rPr>
          <w:fldChar w:fldCharType="separate"/>
        </w:r>
        <w:r>
          <w:rPr>
            <w:noProof/>
            <w:webHidden/>
          </w:rPr>
          <w:t>209</w:t>
        </w:r>
        <w:r>
          <w:rPr>
            <w:noProof/>
            <w:webHidden/>
          </w:rPr>
          <w:fldChar w:fldCharType="end"/>
        </w:r>
      </w:hyperlink>
    </w:p>
    <w:p w14:paraId="16A6FD5B"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3" w:history="1">
        <w:r w:rsidRPr="00215C6D">
          <w:rPr>
            <w:rStyle w:val="Hyperlink"/>
          </w:rPr>
          <w:t>7.3.2.3.</w:t>
        </w:r>
        <w:r>
          <w:rPr>
            <w:rFonts w:asciiTheme="minorHAnsi" w:eastAsiaTheme="minorEastAsia" w:hAnsiTheme="minorHAnsi" w:cstheme="minorBidi"/>
            <w:noProof/>
            <w:sz w:val="22"/>
            <w:szCs w:val="22"/>
          </w:rPr>
          <w:tab/>
        </w:r>
        <w:r w:rsidRPr="00215C6D">
          <w:rPr>
            <w:rStyle w:val="Hyperlink"/>
          </w:rPr>
          <w:t>Структура (Orders)</w:t>
        </w:r>
        <w:r>
          <w:rPr>
            <w:noProof/>
            <w:webHidden/>
          </w:rPr>
          <w:tab/>
        </w:r>
        <w:r>
          <w:rPr>
            <w:noProof/>
            <w:webHidden/>
          </w:rPr>
          <w:fldChar w:fldCharType="begin"/>
        </w:r>
        <w:r>
          <w:rPr>
            <w:noProof/>
            <w:webHidden/>
          </w:rPr>
          <w:instrText xml:space="preserve"> PAGEREF _Toc370583303 \h </w:instrText>
        </w:r>
        <w:r>
          <w:rPr>
            <w:noProof/>
            <w:webHidden/>
          </w:rPr>
        </w:r>
        <w:r>
          <w:rPr>
            <w:noProof/>
            <w:webHidden/>
          </w:rPr>
          <w:fldChar w:fldCharType="separate"/>
        </w:r>
        <w:r>
          <w:rPr>
            <w:noProof/>
            <w:webHidden/>
          </w:rPr>
          <w:t>209</w:t>
        </w:r>
        <w:r>
          <w:rPr>
            <w:noProof/>
            <w:webHidden/>
          </w:rPr>
          <w:fldChar w:fldCharType="end"/>
        </w:r>
      </w:hyperlink>
    </w:p>
    <w:p w14:paraId="1F524AC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4" w:history="1">
        <w:r w:rsidRPr="00215C6D">
          <w:rPr>
            <w:rStyle w:val="Hyperlink"/>
          </w:rPr>
          <w:t>7.3.2.4.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_Toc370583304 \h </w:instrText>
        </w:r>
        <w:r>
          <w:rPr>
            <w:noProof/>
            <w:webHidden/>
          </w:rPr>
        </w:r>
        <w:r>
          <w:rPr>
            <w:noProof/>
            <w:webHidden/>
          </w:rPr>
          <w:fldChar w:fldCharType="separate"/>
        </w:r>
        <w:r>
          <w:rPr>
            <w:noProof/>
            <w:webHidden/>
          </w:rPr>
          <w:t>211</w:t>
        </w:r>
        <w:r>
          <w:rPr>
            <w:noProof/>
            <w:webHidden/>
          </w:rPr>
          <w:fldChar w:fldCharType="end"/>
        </w:r>
      </w:hyperlink>
    </w:p>
    <w:p w14:paraId="330B690B" w14:textId="77777777" w:rsidR="00CF42A6" w:rsidRDefault="00CF42A6">
      <w:pPr>
        <w:pStyle w:val="TOC3"/>
        <w:rPr>
          <w:rFonts w:asciiTheme="minorHAnsi" w:eastAsiaTheme="minorEastAsia" w:hAnsiTheme="minorHAnsi" w:cstheme="minorBidi"/>
          <w:iCs w:val="0"/>
          <w:noProof/>
          <w:sz w:val="22"/>
          <w:szCs w:val="22"/>
        </w:rPr>
      </w:pPr>
      <w:hyperlink w:anchor="_Toc370583305" w:history="1">
        <w:r w:rsidRPr="00215C6D">
          <w:rPr>
            <w:rStyle w:val="Hyperlink"/>
          </w:rPr>
          <w:t>7.3.3.</w:t>
        </w:r>
        <w:r>
          <w:rPr>
            <w:rFonts w:asciiTheme="minorHAnsi" w:eastAsiaTheme="minorEastAsia" w:hAnsiTheme="minorHAnsi" w:cstheme="minorBidi"/>
            <w:iCs w:val="0"/>
            <w:noProof/>
            <w:sz w:val="22"/>
            <w:szCs w:val="22"/>
          </w:rPr>
          <w:tab/>
        </w:r>
        <w:r w:rsidRPr="00215C6D">
          <w:rPr>
            <w:rStyle w:val="Hyperlink"/>
          </w:rPr>
          <w:t>Реестр WishList клиента</w:t>
        </w:r>
        <w:r>
          <w:rPr>
            <w:noProof/>
            <w:webHidden/>
          </w:rPr>
          <w:tab/>
        </w:r>
        <w:r>
          <w:rPr>
            <w:noProof/>
            <w:webHidden/>
          </w:rPr>
          <w:fldChar w:fldCharType="begin"/>
        </w:r>
        <w:r>
          <w:rPr>
            <w:noProof/>
            <w:webHidden/>
          </w:rPr>
          <w:instrText xml:space="preserve"> PAGEREF _Toc370583305 \h </w:instrText>
        </w:r>
        <w:r>
          <w:rPr>
            <w:noProof/>
            <w:webHidden/>
          </w:rPr>
        </w:r>
        <w:r>
          <w:rPr>
            <w:noProof/>
            <w:webHidden/>
          </w:rPr>
          <w:fldChar w:fldCharType="separate"/>
        </w:r>
        <w:r>
          <w:rPr>
            <w:noProof/>
            <w:webHidden/>
          </w:rPr>
          <w:t>211</w:t>
        </w:r>
        <w:r>
          <w:rPr>
            <w:noProof/>
            <w:webHidden/>
          </w:rPr>
          <w:fldChar w:fldCharType="end"/>
        </w:r>
      </w:hyperlink>
    </w:p>
    <w:p w14:paraId="57C9A00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6" w:history="1">
        <w:r w:rsidRPr="00215C6D">
          <w:rPr>
            <w:rStyle w:val="Hyperlink"/>
          </w:rPr>
          <w:t>7.3.3.1.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_Toc370583306 \h </w:instrText>
        </w:r>
        <w:r>
          <w:rPr>
            <w:noProof/>
            <w:webHidden/>
          </w:rPr>
        </w:r>
        <w:r>
          <w:rPr>
            <w:noProof/>
            <w:webHidden/>
          </w:rPr>
          <w:fldChar w:fldCharType="separate"/>
        </w:r>
        <w:r>
          <w:rPr>
            <w:noProof/>
            <w:webHidden/>
          </w:rPr>
          <w:t>211</w:t>
        </w:r>
        <w:r>
          <w:rPr>
            <w:noProof/>
            <w:webHidden/>
          </w:rPr>
          <w:fldChar w:fldCharType="end"/>
        </w:r>
      </w:hyperlink>
    </w:p>
    <w:p w14:paraId="6D0D7FB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7" w:history="1">
        <w:r w:rsidRPr="00215C6D">
          <w:rPr>
            <w:rStyle w:val="Hyperlink"/>
          </w:rPr>
          <w:t>7.3.3.2.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_Toc370583307 \h </w:instrText>
        </w:r>
        <w:r>
          <w:rPr>
            <w:noProof/>
            <w:webHidden/>
          </w:rPr>
        </w:r>
        <w:r>
          <w:rPr>
            <w:noProof/>
            <w:webHidden/>
          </w:rPr>
          <w:fldChar w:fldCharType="separate"/>
        </w:r>
        <w:r>
          <w:rPr>
            <w:noProof/>
            <w:webHidden/>
          </w:rPr>
          <w:t>211</w:t>
        </w:r>
        <w:r>
          <w:rPr>
            <w:noProof/>
            <w:webHidden/>
          </w:rPr>
          <w:fldChar w:fldCharType="end"/>
        </w:r>
      </w:hyperlink>
    </w:p>
    <w:p w14:paraId="39E87DE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8" w:history="1">
        <w:r w:rsidRPr="00215C6D">
          <w:rPr>
            <w:rStyle w:val="Hyperlink"/>
          </w:rPr>
          <w:t>7.3.3.3.</w:t>
        </w:r>
        <w:r>
          <w:rPr>
            <w:rFonts w:asciiTheme="minorHAnsi" w:eastAsiaTheme="minorEastAsia" w:hAnsiTheme="minorHAnsi" w:cstheme="minorBidi"/>
            <w:noProof/>
            <w:sz w:val="22"/>
            <w:szCs w:val="22"/>
          </w:rPr>
          <w:tab/>
        </w:r>
        <w:r w:rsidRPr="00215C6D">
          <w:rPr>
            <w:rStyle w:val="Hyperlink"/>
          </w:rPr>
          <w:t>Структура (WishListItems)</w:t>
        </w:r>
        <w:r>
          <w:rPr>
            <w:noProof/>
            <w:webHidden/>
          </w:rPr>
          <w:tab/>
        </w:r>
        <w:r>
          <w:rPr>
            <w:noProof/>
            <w:webHidden/>
          </w:rPr>
          <w:fldChar w:fldCharType="begin"/>
        </w:r>
        <w:r>
          <w:rPr>
            <w:noProof/>
            <w:webHidden/>
          </w:rPr>
          <w:instrText xml:space="preserve"> PAGEREF _Toc370583308 \h </w:instrText>
        </w:r>
        <w:r>
          <w:rPr>
            <w:noProof/>
            <w:webHidden/>
          </w:rPr>
        </w:r>
        <w:r>
          <w:rPr>
            <w:noProof/>
            <w:webHidden/>
          </w:rPr>
          <w:fldChar w:fldCharType="separate"/>
        </w:r>
        <w:r>
          <w:rPr>
            <w:noProof/>
            <w:webHidden/>
          </w:rPr>
          <w:t>212</w:t>
        </w:r>
        <w:r>
          <w:rPr>
            <w:noProof/>
            <w:webHidden/>
          </w:rPr>
          <w:fldChar w:fldCharType="end"/>
        </w:r>
      </w:hyperlink>
    </w:p>
    <w:p w14:paraId="273296E1"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09" w:history="1">
        <w:r w:rsidRPr="00215C6D">
          <w:rPr>
            <w:rStyle w:val="Hyperlink"/>
          </w:rPr>
          <w:t>7.3.3.4.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_Toc370583309 \h </w:instrText>
        </w:r>
        <w:r>
          <w:rPr>
            <w:noProof/>
            <w:webHidden/>
          </w:rPr>
        </w:r>
        <w:r>
          <w:rPr>
            <w:noProof/>
            <w:webHidden/>
          </w:rPr>
          <w:fldChar w:fldCharType="separate"/>
        </w:r>
        <w:r>
          <w:rPr>
            <w:noProof/>
            <w:webHidden/>
          </w:rPr>
          <w:t>212</w:t>
        </w:r>
        <w:r>
          <w:rPr>
            <w:noProof/>
            <w:webHidden/>
          </w:rPr>
          <w:fldChar w:fldCharType="end"/>
        </w:r>
      </w:hyperlink>
    </w:p>
    <w:p w14:paraId="5AD303AA" w14:textId="77777777" w:rsidR="00CF42A6" w:rsidRDefault="00CF42A6">
      <w:pPr>
        <w:pStyle w:val="TOC3"/>
        <w:rPr>
          <w:rFonts w:asciiTheme="minorHAnsi" w:eastAsiaTheme="minorEastAsia" w:hAnsiTheme="minorHAnsi" w:cstheme="minorBidi"/>
          <w:iCs w:val="0"/>
          <w:noProof/>
          <w:sz w:val="22"/>
          <w:szCs w:val="22"/>
        </w:rPr>
      </w:pPr>
      <w:hyperlink w:anchor="_Toc370583310" w:history="1">
        <w:r w:rsidRPr="00215C6D">
          <w:rPr>
            <w:rStyle w:val="Hyperlink"/>
          </w:rPr>
          <w:t>7.3.4.</w:t>
        </w:r>
        <w:r>
          <w:rPr>
            <w:rFonts w:asciiTheme="minorHAnsi" w:eastAsiaTheme="minorEastAsia" w:hAnsiTheme="minorHAnsi" w:cstheme="minorBidi"/>
            <w:iCs w:val="0"/>
            <w:noProof/>
            <w:sz w:val="22"/>
            <w:szCs w:val="22"/>
          </w:rPr>
          <w:tab/>
        </w:r>
        <w:r w:rsidRPr="00215C6D">
          <w:rPr>
            <w:rStyle w:val="Hyperlink"/>
          </w:rPr>
          <w:t>Реестр корзины клиента</w:t>
        </w:r>
        <w:r>
          <w:rPr>
            <w:noProof/>
            <w:webHidden/>
          </w:rPr>
          <w:tab/>
        </w:r>
        <w:r>
          <w:rPr>
            <w:noProof/>
            <w:webHidden/>
          </w:rPr>
          <w:fldChar w:fldCharType="begin"/>
        </w:r>
        <w:r>
          <w:rPr>
            <w:noProof/>
            <w:webHidden/>
          </w:rPr>
          <w:instrText xml:space="preserve"> PAGEREF _Toc370583310 \h </w:instrText>
        </w:r>
        <w:r>
          <w:rPr>
            <w:noProof/>
            <w:webHidden/>
          </w:rPr>
        </w:r>
        <w:r>
          <w:rPr>
            <w:noProof/>
            <w:webHidden/>
          </w:rPr>
          <w:fldChar w:fldCharType="separate"/>
        </w:r>
        <w:r>
          <w:rPr>
            <w:noProof/>
            <w:webHidden/>
          </w:rPr>
          <w:t>212</w:t>
        </w:r>
        <w:r>
          <w:rPr>
            <w:noProof/>
            <w:webHidden/>
          </w:rPr>
          <w:fldChar w:fldCharType="end"/>
        </w:r>
      </w:hyperlink>
    </w:p>
    <w:p w14:paraId="6C4066F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1" w:history="1">
        <w:r w:rsidRPr="00215C6D">
          <w:rPr>
            <w:rStyle w:val="Hyperlink"/>
          </w:rPr>
          <w:t>7.3.4.1.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_Toc370583311 \h </w:instrText>
        </w:r>
        <w:r>
          <w:rPr>
            <w:noProof/>
            <w:webHidden/>
          </w:rPr>
        </w:r>
        <w:r>
          <w:rPr>
            <w:noProof/>
            <w:webHidden/>
          </w:rPr>
          <w:fldChar w:fldCharType="separate"/>
        </w:r>
        <w:r>
          <w:rPr>
            <w:noProof/>
            <w:webHidden/>
          </w:rPr>
          <w:t>212</w:t>
        </w:r>
        <w:r>
          <w:rPr>
            <w:noProof/>
            <w:webHidden/>
          </w:rPr>
          <w:fldChar w:fldCharType="end"/>
        </w:r>
      </w:hyperlink>
    </w:p>
    <w:p w14:paraId="7DBC4775"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2" w:history="1">
        <w:r w:rsidRPr="00215C6D">
          <w:rPr>
            <w:rStyle w:val="Hyperlink"/>
          </w:rPr>
          <w:t>7.3.4.2.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_Toc370583312 \h </w:instrText>
        </w:r>
        <w:r>
          <w:rPr>
            <w:noProof/>
            <w:webHidden/>
          </w:rPr>
        </w:r>
        <w:r>
          <w:rPr>
            <w:noProof/>
            <w:webHidden/>
          </w:rPr>
          <w:fldChar w:fldCharType="separate"/>
        </w:r>
        <w:r>
          <w:rPr>
            <w:noProof/>
            <w:webHidden/>
          </w:rPr>
          <w:t>212</w:t>
        </w:r>
        <w:r>
          <w:rPr>
            <w:noProof/>
            <w:webHidden/>
          </w:rPr>
          <w:fldChar w:fldCharType="end"/>
        </w:r>
      </w:hyperlink>
    </w:p>
    <w:p w14:paraId="3B0E596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3" w:history="1">
        <w:r w:rsidRPr="00215C6D">
          <w:rPr>
            <w:rStyle w:val="Hyperlink"/>
          </w:rPr>
          <w:t>7.3.4.3.</w:t>
        </w:r>
        <w:r>
          <w:rPr>
            <w:rFonts w:asciiTheme="minorHAnsi" w:eastAsiaTheme="minorEastAsia" w:hAnsiTheme="minorHAnsi" w:cstheme="minorBidi"/>
            <w:noProof/>
            <w:sz w:val="22"/>
            <w:szCs w:val="22"/>
          </w:rPr>
          <w:tab/>
        </w:r>
        <w:r w:rsidRPr="00215C6D">
          <w:rPr>
            <w:rStyle w:val="Hyperlink"/>
          </w:rPr>
          <w:t>Структура (BasketItems)</w:t>
        </w:r>
        <w:r>
          <w:rPr>
            <w:noProof/>
            <w:webHidden/>
          </w:rPr>
          <w:tab/>
        </w:r>
        <w:r>
          <w:rPr>
            <w:noProof/>
            <w:webHidden/>
          </w:rPr>
          <w:fldChar w:fldCharType="begin"/>
        </w:r>
        <w:r>
          <w:rPr>
            <w:noProof/>
            <w:webHidden/>
          </w:rPr>
          <w:instrText xml:space="preserve"> PAGEREF _Toc370583313 \h </w:instrText>
        </w:r>
        <w:r>
          <w:rPr>
            <w:noProof/>
            <w:webHidden/>
          </w:rPr>
        </w:r>
        <w:r>
          <w:rPr>
            <w:noProof/>
            <w:webHidden/>
          </w:rPr>
          <w:fldChar w:fldCharType="separate"/>
        </w:r>
        <w:r>
          <w:rPr>
            <w:noProof/>
            <w:webHidden/>
          </w:rPr>
          <w:t>213</w:t>
        </w:r>
        <w:r>
          <w:rPr>
            <w:noProof/>
            <w:webHidden/>
          </w:rPr>
          <w:fldChar w:fldCharType="end"/>
        </w:r>
      </w:hyperlink>
    </w:p>
    <w:p w14:paraId="30888EA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4" w:history="1">
        <w:r w:rsidRPr="00215C6D">
          <w:rPr>
            <w:rStyle w:val="Hyperlink"/>
          </w:rPr>
          <w:t>7.3.4.4.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_Toc370583314 \h </w:instrText>
        </w:r>
        <w:r>
          <w:rPr>
            <w:noProof/>
            <w:webHidden/>
          </w:rPr>
        </w:r>
        <w:r>
          <w:rPr>
            <w:noProof/>
            <w:webHidden/>
          </w:rPr>
          <w:fldChar w:fldCharType="separate"/>
        </w:r>
        <w:r>
          <w:rPr>
            <w:noProof/>
            <w:webHidden/>
          </w:rPr>
          <w:t>213</w:t>
        </w:r>
        <w:r>
          <w:rPr>
            <w:noProof/>
            <w:webHidden/>
          </w:rPr>
          <w:fldChar w:fldCharType="end"/>
        </w:r>
      </w:hyperlink>
    </w:p>
    <w:p w14:paraId="01D6368D" w14:textId="77777777" w:rsidR="00CF42A6" w:rsidRDefault="00CF42A6">
      <w:pPr>
        <w:pStyle w:val="TOC3"/>
        <w:rPr>
          <w:rFonts w:asciiTheme="minorHAnsi" w:eastAsiaTheme="minorEastAsia" w:hAnsiTheme="minorHAnsi" w:cstheme="minorBidi"/>
          <w:iCs w:val="0"/>
          <w:noProof/>
          <w:sz w:val="22"/>
          <w:szCs w:val="22"/>
        </w:rPr>
      </w:pPr>
      <w:hyperlink w:anchor="_Toc370583315" w:history="1">
        <w:r w:rsidRPr="00215C6D">
          <w:rPr>
            <w:rStyle w:val="Hyperlink"/>
          </w:rPr>
          <w:t>7.3.5.</w:t>
        </w:r>
        <w:r>
          <w:rPr>
            <w:rFonts w:asciiTheme="minorHAnsi" w:eastAsiaTheme="minorEastAsia" w:hAnsiTheme="minorHAnsi" w:cstheme="minorBidi"/>
            <w:iCs w:val="0"/>
            <w:noProof/>
            <w:sz w:val="22"/>
            <w:szCs w:val="22"/>
          </w:rPr>
          <w:tab/>
        </w:r>
        <w:r w:rsidRPr="00215C6D">
          <w:rPr>
            <w:rStyle w:val="Hyperlink"/>
          </w:rPr>
          <w:t>Реестр стран доставки</w:t>
        </w:r>
        <w:r>
          <w:rPr>
            <w:noProof/>
            <w:webHidden/>
          </w:rPr>
          <w:tab/>
        </w:r>
        <w:r>
          <w:rPr>
            <w:noProof/>
            <w:webHidden/>
          </w:rPr>
          <w:fldChar w:fldCharType="begin"/>
        </w:r>
        <w:r>
          <w:rPr>
            <w:noProof/>
            <w:webHidden/>
          </w:rPr>
          <w:instrText xml:space="preserve"> PAGEREF _Toc370583315 \h </w:instrText>
        </w:r>
        <w:r>
          <w:rPr>
            <w:noProof/>
            <w:webHidden/>
          </w:rPr>
        </w:r>
        <w:r>
          <w:rPr>
            <w:noProof/>
            <w:webHidden/>
          </w:rPr>
          <w:fldChar w:fldCharType="separate"/>
        </w:r>
        <w:r>
          <w:rPr>
            <w:noProof/>
            <w:webHidden/>
          </w:rPr>
          <w:t>213</w:t>
        </w:r>
        <w:r>
          <w:rPr>
            <w:noProof/>
            <w:webHidden/>
          </w:rPr>
          <w:fldChar w:fldCharType="end"/>
        </w:r>
      </w:hyperlink>
    </w:p>
    <w:p w14:paraId="11F77F7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6" w:history="1">
        <w:r w:rsidRPr="00215C6D">
          <w:rPr>
            <w:rStyle w:val="Hyperlink"/>
          </w:rPr>
          <w:t>7.3.5.1.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_Toc370583316 \h </w:instrText>
        </w:r>
        <w:r>
          <w:rPr>
            <w:noProof/>
            <w:webHidden/>
          </w:rPr>
        </w:r>
        <w:r>
          <w:rPr>
            <w:noProof/>
            <w:webHidden/>
          </w:rPr>
          <w:fldChar w:fldCharType="separate"/>
        </w:r>
        <w:r>
          <w:rPr>
            <w:noProof/>
            <w:webHidden/>
          </w:rPr>
          <w:t>213</w:t>
        </w:r>
        <w:r>
          <w:rPr>
            <w:noProof/>
            <w:webHidden/>
          </w:rPr>
          <w:fldChar w:fldCharType="end"/>
        </w:r>
      </w:hyperlink>
    </w:p>
    <w:p w14:paraId="5EE0B8B7"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7" w:history="1">
        <w:r w:rsidRPr="00215C6D">
          <w:rPr>
            <w:rStyle w:val="Hyperlink"/>
          </w:rPr>
          <w:t>7.3.5.2.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_Toc370583317 \h </w:instrText>
        </w:r>
        <w:r>
          <w:rPr>
            <w:noProof/>
            <w:webHidden/>
          </w:rPr>
        </w:r>
        <w:r>
          <w:rPr>
            <w:noProof/>
            <w:webHidden/>
          </w:rPr>
          <w:fldChar w:fldCharType="separate"/>
        </w:r>
        <w:r>
          <w:rPr>
            <w:noProof/>
            <w:webHidden/>
          </w:rPr>
          <w:t>213</w:t>
        </w:r>
        <w:r>
          <w:rPr>
            <w:noProof/>
            <w:webHidden/>
          </w:rPr>
          <w:fldChar w:fldCharType="end"/>
        </w:r>
      </w:hyperlink>
    </w:p>
    <w:p w14:paraId="6E1B2AD4"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8" w:history="1">
        <w:r w:rsidRPr="00215C6D">
          <w:rPr>
            <w:rStyle w:val="Hyperlink"/>
          </w:rPr>
          <w:t>7.3.5.3.</w:t>
        </w:r>
        <w:r>
          <w:rPr>
            <w:rFonts w:asciiTheme="minorHAnsi" w:eastAsiaTheme="minorEastAsia" w:hAnsiTheme="minorHAnsi" w:cstheme="minorBidi"/>
            <w:noProof/>
            <w:sz w:val="22"/>
            <w:szCs w:val="22"/>
          </w:rPr>
          <w:tab/>
        </w:r>
        <w:r w:rsidRPr="00215C6D">
          <w:rPr>
            <w:rStyle w:val="Hyperlink"/>
          </w:rPr>
          <w:t>Структура (DeliveryCountries)</w:t>
        </w:r>
        <w:r>
          <w:rPr>
            <w:noProof/>
            <w:webHidden/>
          </w:rPr>
          <w:tab/>
        </w:r>
        <w:r>
          <w:rPr>
            <w:noProof/>
            <w:webHidden/>
          </w:rPr>
          <w:fldChar w:fldCharType="begin"/>
        </w:r>
        <w:r>
          <w:rPr>
            <w:noProof/>
            <w:webHidden/>
          </w:rPr>
          <w:instrText xml:space="preserve"> PAGEREF _Toc370583318 \h </w:instrText>
        </w:r>
        <w:r>
          <w:rPr>
            <w:noProof/>
            <w:webHidden/>
          </w:rPr>
        </w:r>
        <w:r>
          <w:rPr>
            <w:noProof/>
            <w:webHidden/>
          </w:rPr>
          <w:fldChar w:fldCharType="separate"/>
        </w:r>
        <w:r>
          <w:rPr>
            <w:noProof/>
            <w:webHidden/>
          </w:rPr>
          <w:t>213</w:t>
        </w:r>
        <w:r>
          <w:rPr>
            <w:noProof/>
            <w:webHidden/>
          </w:rPr>
          <w:fldChar w:fldCharType="end"/>
        </w:r>
      </w:hyperlink>
    </w:p>
    <w:p w14:paraId="23470BDE"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19" w:history="1">
        <w:r w:rsidRPr="00215C6D">
          <w:rPr>
            <w:rStyle w:val="Hyperlink"/>
          </w:rPr>
          <w:t>7.3.5.4.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_Toc370583319 \h </w:instrText>
        </w:r>
        <w:r>
          <w:rPr>
            <w:noProof/>
            <w:webHidden/>
          </w:rPr>
        </w:r>
        <w:r>
          <w:rPr>
            <w:noProof/>
            <w:webHidden/>
          </w:rPr>
          <w:fldChar w:fldCharType="separate"/>
        </w:r>
        <w:r>
          <w:rPr>
            <w:noProof/>
            <w:webHidden/>
          </w:rPr>
          <w:t>214</w:t>
        </w:r>
        <w:r>
          <w:rPr>
            <w:noProof/>
            <w:webHidden/>
          </w:rPr>
          <w:fldChar w:fldCharType="end"/>
        </w:r>
      </w:hyperlink>
    </w:p>
    <w:p w14:paraId="779EF912" w14:textId="77777777" w:rsidR="00CF42A6" w:rsidRDefault="00CF42A6">
      <w:pPr>
        <w:pStyle w:val="TOC3"/>
        <w:rPr>
          <w:rFonts w:asciiTheme="minorHAnsi" w:eastAsiaTheme="minorEastAsia" w:hAnsiTheme="minorHAnsi" w:cstheme="minorBidi"/>
          <w:iCs w:val="0"/>
          <w:noProof/>
          <w:sz w:val="22"/>
          <w:szCs w:val="22"/>
        </w:rPr>
      </w:pPr>
      <w:hyperlink w:anchor="_Toc370583320" w:history="1">
        <w:r w:rsidRPr="00215C6D">
          <w:rPr>
            <w:rStyle w:val="Hyperlink"/>
            <w:bCs/>
          </w:rPr>
          <w:t>7.3.6.</w:t>
        </w:r>
        <w:r>
          <w:rPr>
            <w:rFonts w:asciiTheme="minorHAnsi" w:eastAsiaTheme="minorEastAsia" w:hAnsiTheme="minorHAnsi" w:cstheme="minorBidi"/>
            <w:iCs w:val="0"/>
            <w:noProof/>
            <w:sz w:val="22"/>
            <w:szCs w:val="22"/>
          </w:rPr>
          <w:tab/>
        </w:r>
        <w:r w:rsidRPr="00215C6D">
          <w:rPr>
            <w:rStyle w:val="Hyperlink"/>
            <w:bCs/>
          </w:rPr>
          <w:t>Реестр популярных подарков</w:t>
        </w:r>
        <w:r>
          <w:rPr>
            <w:noProof/>
            <w:webHidden/>
          </w:rPr>
          <w:tab/>
        </w:r>
        <w:r>
          <w:rPr>
            <w:noProof/>
            <w:webHidden/>
          </w:rPr>
          <w:fldChar w:fldCharType="begin"/>
        </w:r>
        <w:r>
          <w:rPr>
            <w:noProof/>
            <w:webHidden/>
          </w:rPr>
          <w:instrText xml:space="preserve"> PAGEREF _Toc370583320 \h </w:instrText>
        </w:r>
        <w:r>
          <w:rPr>
            <w:noProof/>
            <w:webHidden/>
          </w:rPr>
        </w:r>
        <w:r>
          <w:rPr>
            <w:noProof/>
            <w:webHidden/>
          </w:rPr>
          <w:fldChar w:fldCharType="separate"/>
        </w:r>
        <w:r>
          <w:rPr>
            <w:noProof/>
            <w:webHidden/>
          </w:rPr>
          <w:t>214</w:t>
        </w:r>
        <w:r>
          <w:rPr>
            <w:noProof/>
            <w:webHidden/>
          </w:rPr>
          <w:fldChar w:fldCharType="end"/>
        </w:r>
      </w:hyperlink>
    </w:p>
    <w:p w14:paraId="28C614F0"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21" w:history="1">
        <w:r w:rsidRPr="00215C6D">
          <w:rPr>
            <w:rStyle w:val="Hyperlink"/>
            <w:bCs/>
            <w:iCs/>
          </w:rPr>
          <w:t>7.3.6.1.</w:t>
        </w:r>
        <w:r>
          <w:rPr>
            <w:rFonts w:asciiTheme="minorHAnsi" w:eastAsiaTheme="minorEastAsia" w:hAnsiTheme="minorHAnsi" w:cstheme="minorBidi"/>
            <w:noProof/>
            <w:sz w:val="22"/>
            <w:szCs w:val="22"/>
          </w:rPr>
          <w:tab/>
        </w:r>
        <w:r w:rsidRPr="00215C6D">
          <w:rPr>
            <w:rStyle w:val="Hyperlink"/>
            <w:bCs/>
            <w:iCs/>
          </w:rPr>
          <w:t>Определение</w:t>
        </w:r>
        <w:r>
          <w:rPr>
            <w:noProof/>
            <w:webHidden/>
          </w:rPr>
          <w:tab/>
        </w:r>
        <w:r>
          <w:rPr>
            <w:noProof/>
            <w:webHidden/>
          </w:rPr>
          <w:fldChar w:fldCharType="begin"/>
        </w:r>
        <w:r>
          <w:rPr>
            <w:noProof/>
            <w:webHidden/>
          </w:rPr>
          <w:instrText xml:space="preserve"> PAGEREF _Toc370583321 \h </w:instrText>
        </w:r>
        <w:r>
          <w:rPr>
            <w:noProof/>
            <w:webHidden/>
          </w:rPr>
        </w:r>
        <w:r>
          <w:rPr>
            <w:noProof/>
            <w:webHidden/>
          </w:rPr>
          <w:fldChar w:fldCharType="separate"/>
        </w:r>
        <w:r>
          <w:rPr>
            <w:noProof/>
            <w:webHidden/>
          </w:rPr>
          <w:t>214</w:t>
        </w:r>
        <w:r>
          <w:rPr>
            <w:noProof/>
            <w:webHidden/>
          </w:rPr>
          <w:fldChar w:fldCharType="end"/>
        </w:r>
      </w:hyperlink>
    </w:p>
    <w:p w14:paraId="521DF628"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22" w:history="1">
        <w:r w:rsidRPr="00215C6D">
          <w:rPr>
            <w:rStyle w:val="Hyperlink"/>
            <w:bCs/>
            <w:iCs/>
          </w:rPr>
          <w:t>7.3.6.2.</w:t>
        </w:r>
        <w:r>
          <w:rPr>
            <w:rFonts w:asciiTheme="minorHAnsi" w:eastAsiaTheme="minorEastAsia" w:hAnsiTheme="minorHAnsi" w:cstheme="minorBidi"/>
            <w:noProof/>
            <w:sz w:val="22"/>
            <w:szCs w:val="22"/>
          </w:rPr>
          <w:tab/>
        </w:r>
        <w:r w:rsidRPr="00215C6D">
          <w:rPr>
            <w:rStyle w:val="Hyperlink"/>
            <w:bCs/>
            <w:iCs/>
          </w:rPr>
          <w:t>Допустимые операции</w:t>
        </w:r>
        <w:r>
          <w:rPr>
            <w:noProof/>
            <w:webHidden/>
          </w:rPr>
          <w:tab/>
        </w:r>
        <w:r>
          <w:rPr>
            <w:noProof/>
            <w:webHidden/>
          </w:rPr>
          <w:fldChar w:fldCharType="begin"/>
        </w:r>
        <w:r>
          <w:rPr>
            <w:noProof/>
            <w:webHidden/>
          </w:rPr>
          <w:instrText xml:space="preserve"> PAGEREF _Toc370583322 \h </w:instrText>
        </w:r>
        <w:r>
          <w:rPr>
            <w:noProof/>
            <w:webHidden/>
          </w:rPr>
        </w:r>
        <w:r>
          <w:rPr>
            <w:noProof/>
            <w:webHidden/>
          </w:rPr>
          <w:fldChar w:fldCharType="separate"/>
        </w:r>
        <w:r>
          <w:rPr>
            <w:noProof/>
            <w:webHidden/>
          </w:rPr>
          <w:t>214</w:t>
        </w:r>
        <w:r>
          <w:rPr>
            <w:noProof/>
            <w:webHidden/>
          </w:rPr>
          <w:fldChar w:fldCharType="end"/>
        </w:r>
      </w:hyperlink>
    </w:p>
    <w:p w14:paraId="6279347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23" w:history="1">
        <w:r w:rsidRPr="00215C6D">
          <w:rPr>
            <w:rStyle w:val="Hyperlink"/>
            <w:bCs/>
            <w:iCs/>
          </w:rPr>
          <w:t>7.3.6.3.</w:t>
        </w:r>
        <w:r>
          <w:rPr>
            <w:rFonts w:asciiTheme="minorHAnsi" w:eastAsiaTheme="minorEastAsia" w:hAnsiTheme="minorHAnsi" w:cstheme="minorBidi"/>
            <w:noProof/>
            <w:sz w:val="22"/>
            <w:szCs w:val="22"/>
          </w:rPr>
          <w:tab/>
        </w:r>
        <w:r w:rsidRPr="00215C6D">
          <w:rPr>
            <w:rStyle w:val="Hyperlink"/>
            <w:bCs/>
            <w:iCs/>
          </w:rPr>
          <w:t>Структура (PopularProducts)</w:t>
        </w:r>
        <w:r>
          <w:rPr>
            <w:noProof/>
            <w:webHidden/>
          </w:rPr>
          <w:tab/>
        </w:r>
        <w:r>
          <w:rPr>
            <w:noProof/>
            <w:webHidden/>
          </w:rPr>
          <w:fldChar w:fldCharType="begin"/>
        </w:r>
        <w:r>
          <w:rPr>
            <w:noProof/>
            <w:webHidden/>
          </w:rPr>
          <w:instrText xml:space="preserve"> PAGEREF _Toc370583323 \h </w:instrText>
        </w:r>
        <w:r>
          <w:rPr>
            <w:noProof/>
            <w:webHidden/>
          </w:rPr>
        </w:r>
        <w:r>
          <w:rPr>
            <w:noProof/>
            <w:webHidden/>
          </w:rPr>
          <w:fldChar w:fldCharType="separate"/>
        </w:r>
        <w:r>
          <w:rPr>
            <w:noProof/>
            <w:webHidden/>
          </w:rPr>
          <w:t>214</w:t>
        </w:r>
        <w:r>
          <w:rPr>
            <w:noProof/>
            <w:webHidden/>
          </w:rPr>
          <w:fldChar w:fldCharType="end"/>
        </w:r>
      </w:hyperlink>
    </w:p>
    <w:p w14:paraId="5EDFCF6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24" w:history="1">
        <w:r w:rsidRPr="00215C6D">
          <w:rPr>
            <w:rStyle w:val="Hyperlink"/>
            <w:bCs/>
            <w:iCs/>
          </w:rPr>
          <w:t>7.3.6.4.</w:t>
        </w:r>
        <w:r>
          <w:rPr>
            <w:rFonts w:asciiTheme="minorHAnsi" w:eastAsiaTheme="minorEastAsia" w:hAnsiTheme="minorHAnsi" w:cstheme="minorBidi"/>
            <w:noProof/>
            <w:sz w:val="22"/>
            <w:szCs w:val="22"/>
          </w:rPr>
          <w:tab/>
        </w:r>
        <w:r w:rsidRPr="00215C6D">
          <w:rPr>
            <w:rStyle w:val="Hyperlink"/>
            <w:bCs/>
            <w:iCs/>
          </w:rPr>
          <w:t>Версионирование</w:t>
        </w:r>
        <w:r>
          <w:rPr>
            <w:noProof/>
            <w:webHidden/>
          </w:rPr>
          <w:tab/>
        </w:r>
        <w:r>
          <w:rPr>
            <w:noProof/>
            <w:webHidden/>
          </w:rPr>
          <w:fldChar w:fldCharType="begin"/>
        </w:r>
        <w:r>
          <w:rPr>
            <w:noProof/>
            <w:webHidden/>
          </w:rPr>
          <w:instrText xml:space="preserve"> PAGEREF _Toc370583324 \h </w:instrText>
        </w:r>
        <w:r>
          <w:rPr>
            <w:noProof/>
            <w:webHidden/>
          </w:rPr>
        </w:r>
        <w:r>
          <w:rPr>
            <w:noProof/>
            <w:webHidden/>
          </w:rPr>
          <w:fldChar w:fldCharType="separate"/>
        </w:r>
        <w:r>
          <w:rPr>
            <w:noProof/>
            <w:webHidden/>
          </w:rPr>
          <w:t>215</w:t>
        </w:r>
        <w:r>
          <w:rPr>
            <w:noProof/>
            <w:webHidden/>
          </w:rPr>
          <w:fldChar w:fldCharType="end"/>
        </w:r>
      </w:hyperlink>
    </w:p>
    <w:p w14:paraId="4B250932" w14:textId="77777777" w:rsidR="00CF42A6" w:rsidRDefault="00CF42A6">
      <w:pPr>
        <w:pStyle w:val="TOC3"/>
        <w:rPr>
          <w:rFonts w:asciiTheme="minorHAnsi" w:eastAsiaTheme="minorEastAsia" w:hAnsiTheme="minorHAnsi" w:cstheme="minorBidi"/>
          <w:iCs w:val="0"/>
          <w:noProof/>
          <w:sz w:val="22"/>
          <w:szCs w:val="22"/>
        </w:rPr>
      </w:pPr>
      <w:hyperlink w:anchor="_Toc370583325" w:history="1">
        <w:r w:rsidRPr="00215C6D">
          <w:rPr>
            <w:rStyle w:val="Hyperlink"/>
          </w:rPr>
          <w:t>7.3.7.</w:t>
        </w:r>
        <w:r>
          <w:rPr>
            <w:rFonts w:asciiTheme="minorHAnsi" w:eastAsiaTheme="minorEastAsia" w:hAnsiTheme="minorHAnsi" w:cstheme="minorBidi"/>
            <w:iCs w:val="0"/>
            <w:noProof/>
            <w:sz w:val="22"/>
            <w:szCs w:val="22"/>
          </w:rPr>
          <w:tab/>
        </w:r>
        <w:r w:rsidRPr="00215C6D">
          <w:rPr>
            <w:rStyle w:val="Hyperlink"/>
          </w:rPr>
          <w:t>Реестр партнеров</w:t>
        </w:r>
        <w:r>
          <w:rPr>
            <w:noProof/>
            <w:webHidden/>
          </w:rPr>
          <w:tab/>
        </w:r>
        <w:r>
          <w:rPr>
            <w:noProof/>
            <w:webHidden/>
          </w:rPr>
          <w:fldChar w:fldCharType="begin"/>
        </w:r>
        <w:r>
          <w:rPr>
            <w:noProof/>
            <w:webHidden/>
          </w:rPr>
          <w:instrText xml:space="preserve"> PAGEREF _Toc370583325 \h </w:instrText>
        </w:r>
        <w:r>
          <w:rPr>
            <w:noProof/>
            <w:webHidden/>
          </w:rPr>
        </w:r>
        <w:r>
          <w:rPr>
            <w:noProof/>
            <w:webHidden/>
          </w:rPr>
          <w:fldChar w:fldCharType="separate"/>
        </w:r>
        <w:r>
          <w:rPr>
            <w:noProof/>
            <w:webHidden/>
          </w:rPr>
          <w:t>215</w:t>
        </w:r>
        <w:r>
          <w:rPr>
            <w:noProof/>
            <w:webHidden/>
          </w:rPr>
          <w:fldChar w:fldCharType="end"/>
        </w:r>
      </w:hyperlink>
    </w:p>
    <w:p w14:paraId="66DEAE62" w14:textId="77777777" w:rsidR="00CF42A6" w:rsidRDefault="00CF42A6">
      <w:pPr>
        <w:pStyle w:val="TOC4"/>
        <w:tabs>
          <w:tab w:val="left" w:pos="1400"/>
          <w:tab w:val="right" w:leader="dot" w:pos="9627"/>
        </w:tabs>
        <w:rPr>
          <w:rFonts w:asciiTheme="minorHAnsi" w:eastAsiaTheme="minorEastAsia" w:hAnsiTheme="minorHAnsi" w:cstheme="minorBidi"/>
          <w:noProof/>
          <w:sz w:val="22"/>
          <w:szCs w:val="22"/>
        </w:rPr>
      </w:pPr>
      <w:hyperlink w:anchor="_Toc370583326" w:history="1">
        <w:r w:rsidRPr="00215C6D">
          <w:rPr>
            <w:rStyle w:val="Hyperlink"/>
          </w:rPr>
          <w:t>7.3.7.1</w:t>
        </w:r>
        <w:r>
          <w:rPr>
            <w:rFonts w:asciiTheme="minorHAnsi" w:eastAsiaTheme="minorEastAsia" w:hAnsiTheme="minorHAnsi" w:cstheme="minorBidi"/>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_Toc370583326 \h </w:instrText>
        </w:r>
        <w:r>
          <w:rPr>
            <w:noProof/>
            <w:webHidden/>
          </w:rPr>
        </w:r>
        <w:r>
          <w:rPr>
            <w:noProof/>
            <w:webHidden/>
          </w:rPr>
          <w:fldChar w:fldCharType="separate"/>
        </w:r>
        <w:r>
          <w:rPr>
            <w:noProof/>
            <w:webHidden/>
          </w:rPr>
          <w:t>215</w:t>
        </w:r>
        <w:r>
          <w:rPr>
            <w:noProof/>
            <w:webHidden/>
          </w:rPr>
          <w:fldChar w:fldCharType="end"/>
        </w:r>
      </w:hyperlink>
    </w:p>
    <w:p w14:paraId="07D4E309" w14:textId="77777777" w:rsidR="00CF42A6" w:rsidRDefault="00CF42A6">
      <w:pPr>
        <w:pStyle w:val="TOC4"/>
        <w:tabs>
          <w:tab w:val="left" w:pos="1400"/>
          <w:tab w:val="right" w:leader="dot" w:pos="9627"/>
        </w:tabs>
        <w:rPr>
          <w:rFonts w:asciiTheme="minorHAnsi" w:eastAsiaTheme="minorEastAsia" w:hAnsiTheme="minorHAnsi" w:cstheme="minorBidi"/>
          <w:noProof/>
          <w:sz w:val="22"/>
          <w:szCs w:val="22"/>
        </w:rPr>
      </w:pPr>
      <w:hyperlink w:anchor="_Toc370583327" w:history="1">
        <w:r w:rsidRPr="00215C6D">
          <w:rPr>
            <w:rStyle w:val="Hyperlink"/>
          </w:rPr>
          <w:t>7.3.7.2</w:t>
        </w:r>
        <w:r>
          <w:rPr>
            <w:rFonts w:asciiTheme="minorHAnsi" w:eastAsiaTheme="minorEastAsia" w:hAnsiTheme="minorHAnsi" w:cstheme="minorBidi"/>
            <w:noProof/>
            <w:sz w:val="22"/>
            <w:szCs w:val="22"/>
          </w:rPr>
          <w:tab/>
        </w:r>
        <w:r w:rsidRPr="00215C6D">
          <w:rPr>
            <w:rStyle w:val="Hyperlink"/>
          </w:rPr>
          <w:t>Допустимые операции</w:t>
        </w:r>
        <w:r>
          <w:rPr>
            <w:noProof/>
            <w:webHidden/>
          </w:rPr>
          <w:tab/>
        </w:r>
        <w:r>
          <w:rPr>
            <w:noProof/>
            <w:webHidden/>
          </w:rPr>
          <w:fldChar w:fldCharType="begin"/>
        </w:r>
        <w:r>
          <w:rPr>
            <w:noProof/>
            <w:webHidden/>
          </w:rPr>
          <w:instrText xml:space="preserve"> PAGEREF _Toc370583327 \h </w:instrText>
        </w:r>
        <w:r>
          <w:rPr>
            <w:noProof/>
            <w:webHidden/>
          </w:rPr>
        </w:r>
        <w:r>
          <w:rPr>
            <w:noProof/>
            <w:webHidden/>
          </w:rPr>
          <w:fldChar w:fldCharType="separate"/>
        </w:r>
        <w:r>
          <w:rPr>
            <w:noProof/>
            <w:webHidden/>
          </w:rPr>
          <w:t>215</w:t>
        </w:r>
        <w:r>
          <w:rPr>
            <w:noProof/>
            <w:webHidden/>
          </w:rPr>
          <w:fldChar w:fldCharType="end"/>
        </w:r>
      </w:hyperlink>
    </w:p>
    <w:p w14:paraId="0D16864C" w14:textId="77777777" w:rsidR="00CF42A6" w:rsidRDefault="00CF42A6">
      <w:pPr>
        <w:pStyle w:val="TOC4"/>
        <w:tabs>
          <w:tab w:val="left" w:pos="1400"/>
          <w:tab w:val="right" w:leader="dot" w:pos="9627"/>
        </w:tabs>
        <w:rPr>
          <w:rFonts w:asciiTheme="minorHAnsi" w:eastAsiaTheme="minorEastAsia" w:hAnsiTheme="minorHAnsi" w:cstheme="minorBidi"/>
          <w:noProof/>
          <w:sz w:val="22"/>
          <w:szCs w:val="22"/>
        </w:rPr>
      </w:pPr>
      <w:hyperlink w:anchor="_Toc370583328" w:history="1">
        <w:r w:rsidRPr="00215C6D">
          <w:rPr>
            <w:rStyle w:val="Hyperlink"/>
          </w:rPr>
          <w:t>7.3.7.3</w:t>
        </w:r>
        <w:r>
          <w:rPr>
            <w:rFonts w:asciiTheme="minorHAnsi" w:eastAsiaTheme="minorEastAsia" w:hAnsiTheme="minorHAnsi" w:cstheme="minorBidi"/>
            <w:noProof/>
            <w:sz w:val="22"/>
            <w:szCs w:val="22"/>
          </w:rPr>
          <w:tab/>
        </w:r>
        <w:r w:rsidRPr="00215C6D">
          <w:rPr>
            <w:rStyle w:val="Hyperlink"/>
          </w:rPr>
          <w:t>Структура (Partners)</w:t>
        </w:r>
        <w:r>
          <w:rPr>
            <w:noProof/>
            <w:webHidden/>
          </w:rPr>
          <w:tab/>
        </w:r>
        <w:r>
          <w:rPr>
            <w:noProof/>
            <w:webHidden/>
          </w:rPr>
          <w:fldChar w:fldCharType="begin"/>
        </w:r>
        <w:r>
          <w:rPr>
            <w:noProof/>
            <w:webHidden/>
          </w:rPr>
          <w:instrText xml:space="preserve"> PAGEREF _Toc370583328 \h </w:instrText>
        </w:r>
        <w:r>
          <w:rPr>
            <w:noProof/>
            <w:webHidden/>
          </w:rPr>
        </w:r>
        <w:r>
          <w:rPr>
            <w:noProof/>
            <w:webHidden/>
          </w:rPr>
          <w:fldChar w:fldCharType="separate"/>
        </w:r>
        <w:r>
          <w:rPr>
            <w:noProof/>
            <w:webHidden/>
          </w:rPr>
          <w:t>215</w:t>
        </w:r>
        <w:r>
          <w:rPr>
            <w:noProof/>
            <w:webHidden/>
          </w:rPr>
          <w:fldChar w:fldCharType="end"/>
        </w:r>
      </w:hyperlink>
    </w:p>
    <w:p w14:paraId="342AC3AA" w14:textId="77777777" w:rsidR="00CF42A6" w:rsidRDefault="00CF42A6">
      <w:pPr>
        <w:pStyle w:val="TOC4"/>
        <w:tabs>
          <w:tab w:val="left" w:pos="1400"/>
          <w:tab w:val="right" w:leader="dot" w:pos="9627"/>
        </w:tabs>
        <w:rPr>
          <w:rFonts w:asciiTheme="minorHAnsi" w:eastAsiaTheme="minorEastAsia" w:hAnsiTheme="minorHAnsi" w:cstheme="minorBidi"/>
          <w:noProof/>
          <w:sz w:val="22"/>
          <w:szCs w:val="22"/>
        </w:rPr>
      </w:pPr>
      <w:hyperlink w:anchor="_Toc370583329" w:history="1">
        <w:r w:rsidRPr="00215C6D">
          <w:rPr>
            <w:rStyle w:val="Hyperlink"/>
          </w:rPr>
          <w:t>7.3.7.4</w:t>
        </w:r>
        <w:r>
          <w:rPr>
            <w:rFonts w:asciiTheme="minorHAnsi" w:eastAsiaTheme="minorEastAsia" w:hAnsiTheme="minorHAnsi" w:cstheme="minorBidi"/>
            <w:noProof/>
            <w:sz w:val="22"/>
            <w:szCs w:val="22"/>
          </w:rPr>
          <w:tab/>
        </w:r>
        <w:r w:rsidRPr="00215C6D">
          <w:rPr>
            <w:rStyle w:val="Hyperlink"/>
          </w:rPr>
          <w:t>Версионирование</w:t>
        </w:r>
        <w:r>
          <w:rPr>
            <w:noProof/>
            <w:webHidden/>
          </w:rPr>
          <w:tab/>
        </w:r>
        <w:r>
          <w:rPr>
            <w:noProof/>
            <w:webHidden/>
          </w:rPr>
          <w:fldChar w:fldCharType="begin"/>
        </w:r>
        <w:r>
          <w:rPr>
            <w:noProof/>
            <w:webHidden/>
          </w:rPr>
          <w:instrText xml:space="preserve"> PAGEREF _Toc370583329 \h </w:instrText>
        </w:r>
        <w:r>
          <w:rPr>
            <w:noProof/>
            <w:webHidden/>
          </w:rPr>
        </w:r>
        <w:r>
          <w:rPr>
            <w:noProof/>
            <w:webHidden/>
          </w:rPr>
          <w:fldChar w:fldCharType="separate"/>
        </w:r>
        <w:r>
          <w:rPr>
            <w:noProof/>
            <w:webHidden/>
          </w:rPr>
          <w:t>216</w:t>
        </w:r>
        <w:r>
          <w:rPr>
            <w:noProof/>
            <w:webHidden/>
          </w:rPr>
          <w:fldChar w:fldCharType="end"/>
        </w:r>
      </w:hyperlink>
    </w:p>
    <w:p w14:paraId="67A1111E" w14:textId="77777777" w:rsidR="00CF42A6" w:rsidRDefault="00CF42A6">
      <w:pPr>
        <w:pStyle w:val="TOC3"/>
        <w:rPr>
          <w:rFonts w:asciiTheme="minorHAnsi" w:eastAsiaTheme="minorEastAsia" w:hAnsiTheme="minorHAnsi" w:cstheme="minorBidi"/>
          <w:iCs w:val="0"/>
          <w:noProof/>
          <w:sz w:val="22"/>
          <w:szCs w:val="22"/>
        </w:rPr>
      </w:pPr>
      <w:hyperlink w:anchor="_Toc370583330" w:history="1">
        <w:r w:rsidRPr="00215C6D">
          <w:rPr>
            <w:rStyle w:val="Hyperlink"/>
            <w:bCs/>
          </w:rPr>
          <w:t>7.3.8.</w:t>
        </w:r>
        <w:r>
          <w:rPr>
            <w:rFonts w:asciiTheme="minorHAnsi" w:eastAsiaTheme="minorEastAsia" w:hAnsiTheme="minorHAnsi" w:cstheme="minorBidi"/>
            <w:iCs w:val="0"/>
            <w:noProof/>
            <w:sz w:val="22"/>
            <w:szCs w:val="22"/>
          </w:rPr>
          <w:tab/>
        </w:r>
        <w:r w:rsidRPr="00215C6D">
          <w:rPr>
            <w:rStyle w:val="Hyperlink"/>
            <w:bCs/>
          </w:rPr>
          <w:t>Реестр задач импорта каталогов партнеров</w:t>
        </w:r>
        <w:r>
          <w:rPr>
            <w:noProof/>
            <w:webHidden/>
          </w:rPr>
          <w:tab/>
        </w:r>
        <w:r>
          <w:rPr>
            <w:noProof/>
            <w:webHidden/>
          </w:rPr>
          <w:fldChar w:fldCharType="begin"/>
        </w:r>
        <w:r>
          <w:rPr>
            <w:noProof/>
            <w:webHidden/>
          </w:rPr>
          <w:instrText xml:space="preserve"> PAGEREF _Toc370583330 \h </w:instrText>
        </w:r>
        <w:r>
          <w:rPr>
            <w:noProof/>
            <w:webHidden/>
          </w:rPr>
        </w:r>
        <w:r>
          <w:rPr>
            <w:noProof/>
            <w:webHidden/>
          </w:rPr>
          <w:fldChar w:fldCharType="separate"/>
        </w:r>
        <w:r>
          <w:rPr>
            <w:noProof/>
            <w:webHidden/>
          </w:rPr>
          <w:t>216</w:t>
        </w:r>
        <w:r>
          <w:rPr>
            <w:noProof/>
            <w:webHidden/>
          </w:rPr>
          <w:fldChar w:fldCharType="end"/>
        </w:r>
      </w:hyperlink>
    </w:p>
    <w:p w14:paraId="291AAD3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1" w:history="1">
        <w:r w:rsidRPr="00215C6D">
          <w:rPr>
            <w:rStyle w:val="Hyperlink"/>
            <w:bCs/>
            <w:iCs/>
          </w:rPr>
          <w:t>7.3.8.1.</w:t>
        </w:r>
        <w:r>
          <w:rPr>
            <w:rFonts w:asciiTheme="minorHAnsi" w:eastAsiaTheme="minorEastAsia" w:hAnsiTheme="minorHAnsi" w:cstheme="minorBidi"/>
            <w:noProof/>
            <w:sz w:val="22"/>
            <w:szCs w:val="22"/>
          </w:rPr>
          <w:tab/>
        </w:r>
        <w:r w:rsidRPr="00215C6D">
          <w:rPr>
            <w:rStyle w:val="Hyperlink"/>
            <w:bCs/>
            <w:iCs/>
          </w:rPr>
          <w:t>Определение</w:t>
        </w:r>
        <w:r>
          <w:rPr>
            <w:noProof/>
            <w:webHidden/>
          </w:rPr>
          <w:tab/>
        </w:r>
        <w:r>
          <w:rPr>
            <w:noProof/>
            <w:webHidden/>
          </w:rPr>
          <w:fldChar w:fldCharType="begin"/>
        </w:r>
        <w:r>
          <w:rPr>
            <w:noProof/>
            <w:webHidden/>
          </w:rPr>
          <w:instrText xml:space="preserve"> PAGEREF _Toc370583331 \h </w:instrText>
        </w:r>
        <w:r>
          <w:rPr>
            <w:noProof/>
            <w:webHidden/>
          </w:rPr>
        </w:r>
        <w:r>
          <w:rPr>
            <w:noProof/>
            <w:webHidden/>
          </w:rPr>
          <w:fldChar w:fldCharType="separate"/>
        </w:r>
        <w:r>
          <w:rPr>
            <w:noProof/>
            <w:webHidden/>
          </w:rPr>
          <w:t>216</w:t>
        </w:r>
        <w:r>
          <w:rPr>
            <w:noProof/>
            <w:webHidden/>
          </w:rPr>
          <w:fldChar w:fldCharType="end"/>
        </w:r>
      </w:hyperlink>
    </w:p>
    <w:p w14:paraId="7F74512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2" w:history="1">
        <w:r w:rsidRPr="00215C6D">
          <w:rPr>
            <w:rStyle w:val="Hyperlink"/>
            <w:bCs/>
            <w:iCs/>
          </w:rPr>
          <w:t>7.3.8.2.</w:t>
        </w:r>
        <w:r>
          <w:rPr>
            <w:rFonts w:asciiTheme="minorHAnsi" w:eastAsiaTheme="minorEastAsia" w:hAnsiTheme="minorHAnsi" w:cstheme="minorBidi"/>
            <w:noProof/>
            <w:sz w:val="22"/>
            <w:szCs w:val="22"/>
          </w:rPr>
          <w:tab/>
        </w:r>
        <w:r w:rsidRPr="00215C6D">
          <w:rPr>
            <w:rStyle w:val="Hyperlink"/>
            <w:bCs/>
            <w:iCs/>
          </w:rPr>
          <w:t>Допустимые операции</w:t>
        </w:r>
        <w:r>
          <w:rPr>
            <w:noProof/>
            <w:webHidden/>
          </w:rPr>
          <w:tab/>
        </w:r>
        <w:r>
          <w:rPr>
            <w:noProof/>
            <w:webHidden/>
          </w:rPr>
          <w:fldChar w:fldCharType="begin"/>
        </w:r>
        <w:r>
          <w:rPr>
            <w:noProof/>
            <w:webHidden/>
          </w:rPr>
          <w:instrText xml:space="preserve"> PAGEREF _Toc370583332 \h </w:instrText>
        </w:r>
        <w:r>
          <w:rPr>
            <w:noProof/>
            <w:webHidden/>
          </w:rPr>
        </w:r>
        <w:r>
          <w:rPr>
            <w:noProof/>
            <w:webHidden/>
          </w:rPr>
          <w:fldChar w:fldCharType="separate"/>
        </w:r>
        <w:r>
          <w:rPr>
            <w:noProof/>
            <w:webHidden/>
          </w:rPr>
          <w:t>217</w:t>
        </w:r>
        <w:r>
          <w:rPr>
            <w:noProof/>
            <w:webHidden/>
          </w:rPr>
          <w:fldChar w:fldCharType="end"/>
        </w:r>
      </w:hyperlink>
    </w:p>
    <w:p w14:paraId="2C5B13A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3" w:history="1">
        <w:r w:rsidRPr="00215C6D">
          <w:rPr>
            <w:rStyle w:val="Hyperlink"/>
            <w:bCs/>
            <w:iCs/>
          </w:rPr>
          <w:t>7.3.8.3.</w:t>
        </w:r>
        <w:r>
          <w:rPr>
            <w:rFonts w:asciiTheme="minorHAnsi" w:eastAsiaTheme="minorEastAsia" w:hAnsiTheme="minorHAnsi" w:cstheme="minorBidi"/>
            <w:noProof/>
            <w:sz w:val="22"/>
            <w:szCs w:val="22"/>
          </w:rPr>
          <w:tab/>
        </w:r>
        <w:r w:rsidRPr="00215C6D">
          <w:rPr>
            <w:rStyle w:val="Hyperlink"/>
            <w:bCs/>
            <w:iCs/>
          </w:rPr>
          <w:t>Структура (ProductImportTask)</w:t>
        </w:r>
        <w:r>
          <w:rPr>
            <w:noProof/>
            <w:webHidden/>
          </w:rPr>
          <w:tab/>
        </w:r>
        <w:r>
          <w:rPr>
            <w:noProof/>
            <w:webHidden/>
          </w:rPr>
          <w:fldChar w:fldCharType="begin"/>
        </w:r>
        <w:r>
          <w:rPr>
            <w:noProof/>
            <w:webHidden/>
          </w:rPr>
          <w:instrText xml:space="preserve"> PAGEREF _Toc370583333 \h </w:instrText>
        </w:r>
        <w:r>
          <w:rPr>
            <w:noProof/>
            <w:webHidden/>
          </w:rPr>
        </w:r>
        <w:r>
          <w:rPr>
            <w:noProof/>
            <w:webHidden/>
          </w:rPr>
          <w:fldChar w:fldCharType="separate"/>
        </w:r>
        <w:r>
          <w:rPr>
            <w:noProof/>
            <w:webHidden/>
          </w:rPr>
          <w:t>217</w:t>
        </w:r>
        <w:r>
          <w:rPr>
            <w:noProof/>
            <w:webHidden/>
          </w:rPr>
          <w:fldChar w:fldCharType="end"/>
        </w:r>
      </w:hyperlink>
    </w:p>
    <w:p w14:paraId="3D0D9B26"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4" w:history="1">
        <w:r w:rsidRPr="00215C6D">
          <w:rPr>
            <w:rStyle w:val="Hyperlink"/>
            <w:bCs/>
            <w:iCs/>
          </w:rPr>
          <w:t>7.3.8.4.</w:t>
        </w:r>
        <w:r>
          <w:rPr>
            <w:rFonts w:asciiTheme="minorHAnsi" w:eastAsiaTheme="minorEastAsia" w:hAnsiTheme="minorHAnsi" w:cstheme="minorBidi"/>
            <w:noProof/>
            <w:sz w:val="22"/>
            <w:szCs w:val="22"/>
          </w:rPr>
          <w:tab/>
        </w:r>
        <w:r w:rsidRPr="00215C6D">
          <w:rPr>
            <w:rStyle w:val="Hyperlink"/>
            <w:bCs/>
            <w:iCs/>
          </w:rPr>
          <w:t>Версионирование</w:t>
        </w:r>
        <w:r>
          <w:rPr>
            <w:noProof/>
            <w:webHidden/>
          </w:rPr>
          <w:tab/>
        </w:r>
        <w:r>
          <w:rPr>
            <w:noProof/>
            <w:webHidden/>
          </w:rPr>
          <w:fldChar w:fldCharType="begin"/>
        </w:r>
        <w:r>
          <w:rPr>
            <w:noProof/>
            <w:webHidden/>
          </w:rPr>
          <w:instrText xml:space="preserve"> PAGEREF _Toc370583334 \h </w:instrText>
        </w:r>
        <w:r>
          <w:rPr>
            <w:noProof/>
            <w:webHidden/>
          </w:rPr>
        </w:r>
        <w:r>
          <w:rPr>
            <w:noProof/>
            <w:webHidden/>
          </w:rPr>
          <w:fldChar w:fldCharType="separate"/>
        </w:r>
        <w:r>
          <w:rPr>
            <w:noProof/>
            <w:webHidden/>
          </w:rPr>
          <w:t>218</w:t>
        </w:r>
        <w:r>
          <w:rPr>
            <w:noProof/>
            <w:webHidden/>
          </w:rPr>
          <w:fldChar w:fldCharType="end"/>
        </w:r>
      </w:hyperlink>
    </w:p>
    <w:p w14:paraId="4E05E475" w14:textId="77777777" w:rsidR="00CF42A6" w:rsidRDefault="00CF42A6">
      <w:pPr>
        <w:pStyle w:val="TOC3"/>
        <w:rPr>
          <w:rFonts w:asciiTheme="minorHAnsi" w:eastAsiaTheme="minorEastAsia" w:hAnsiTheme="minorHAnsi" w:cstheme="minorBidi"/>
          <w:iCs w:val="0"/>
          <w:noProof/>
          <w:sz w:val="22"/>
          <w:szCs w:val="22"/>
        </w:rPr>
      </w:pPr>
      <w:hyperlink w:anchor="_Toc370583335" w:history="1">
        <w:r w:rsidRPr="00215C6D">
          <w:rPr>
            <w:rStyle w:val="Hyperlink"/>
            <w:bCs/>
          </w:rPr>
          <w:t>7.3.9.</w:t>
        </w:r>
        <w:r>
          <w:rPr>
            <w:rFonts w:asciiTheme="minorHAnsi" w:eastAsiaTheme="minorEastAsia" w:hAnsiTheme="minorHAnsi" w:cstheme="minorBidi"/>
            <w:iCs w:val="0"/>
            <w:noProof/>
            <w:sz w:val="22"/>
            <w:szCs w:val="22"/>
          </w:rPr>
          <w:tab/>
        </w:r>
        <w:r w:rsidRPr="00215C6D">
          <w:rPr>
            <w:rStyle w:val="Hyperlink"/>
            <w:bCs/>
          </w:rPr>
          <w:t>Реестр точек доставки</w:t>
        </w:r>
        <w:r w:rsidRPr="00215C6D">
          <w:rPr>
            <w:rStyle w:val="Hyperlink"/>
            <w:bCs/>
            <w:lang w:val="en-US"/>
          </w:rPr>
          <w:t xml:space="preserve"> (DeliveryLocations)</w:t>
        </w:r>
        <w:r>
          <w:rPr>
            <w:noProof/>
            <w:webHidden/>
          </w:rPr>
          <w:tab/>
        </w:r>
        <w:r>
          <w:rPr>
            <w:noProof/>
            <w:webHidden/>
          </w:rPr>
          <w:fldChar w:fldCharType="begin"/>
        </w:r>
        <w:r>
          <w:rPr>
            <w:noProof/>
            <w:webHidden/>
          </w:rPr>
          <w:instrText xml:space="preserve"> PAGEREF _Toc370583335 \h </w:instrText>
        </w:r>
        <w:r>
          <w:rPr>
            <w:noProof/>
            <w:webHidden/>
          </w:rPr>
        </w:r>
        <w:r>
          <w:rPr>
            <w:noProof/>
            <w:webHidden/>
          </w:rPr>
          <w:fldChar w:fldCharType="separate"/>
        </w:r>
        <w:r>
          <w:rPr>
            <w:noProof/>
            <w:webHidden/>
          </w:rPr>
          <w:t>218</w:t>
        </w:r>
        <w:r>
          <w:rPr>
            <w:noProof/>
            <w:webHidden/>
          </w:rPr>
          <w:fldChar w:fldCharType="end"/>
        </w:r>
      </w:hyperlink>
    </w:p>
    <w:p w14:paraId="531A4CAC"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6" w:history="1">
        <w:r w:rsidRPr="00215C6D">
          <w:rPr>
            <w:rStyle w:val="Hyperlink"/>
            <w:bCs/>
            <w:iCs/>
          </w:rPr>
          <w:t>7.3.9.1.</w:t>
        </w:r>
        <w:r>
          <w:rPr>
            <w:rFonts w:asciiTheme="minorHAnsi" w:eastAsiaTheme="minorEastAsia" w:hAnsiTheme="minorHAnsi" w:cstheme="minorBidi"/>
            <w:noProof/>
            <w:sz w:val="22"/>
            <w:szCs w:val="22"/>
          </w:rPr>
          <w:tab/>
        </w:r>
        <w:r w:rsidRPr="00215C6D">
          <w:rPr>
            <w:rStyle w:val="Hyperlink"/>
            <w:bCs/>
            <w:iCs/>
          </w:rPr>
          <w:t>Определение</w:t>
        </w:r>
        <w:r>
          <w:rPr>
            <w:noProof/>
            <w:webHidden/>
          </w:rPr>
          <w:tab/>
        </w:r>
        <w:r>
          <w:rPr>
            <w:noProof/>
            <w:webHidden/>
          </w:rPr>
          <w:fldChar w:fldCharType="begin"/>
        </w:r>
        <w:r>
          <w:rPr>
            <w:noProof/>
            <w:webHidden/>
          </w:rPr>
          <w:instrText xml:space="preserve"> PAGEREF _Toc370583336 \h </w:instrText>
        </w:r>
        <w:r>
          <w:rPr>
            <w:noProof/>
            <w:webHidden/>
          </w:rPr>
        </w:r>
        <w:r>
          <w:rPr>
            <w:noProof/>
            <w:webHidden/>
          </w:rPr>
          <w:fldChar w:fldCharType="separate"/>
        </w:r>
        <w:r>
          <w:rPr>
            <w:noProof/>
            <w:webHidden/>
          </w:rPr>
          <w:t>218</w:t>
        </w:r>
        <w:r>
          <w:rPr>
            <w:noProof/>
            <w:webHidden/>
          </w:rPr>
          <w:fldChar w:fldCharType="end"/>
        </w:r>
      </w:hyperlink>
    </w:p>
    <w:p w14:paraId="32FC391A"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7" w:history="1">
        <w:r w:rsidRPr="00215C6D">
          <w:rPr>
            <w:rStyle w:val="Hyperlink"/>
            <w:bCs/>
            <w:iCs/>
          </w:rPr>
          <w:t>7.3.9.2.</w:t>
        </w:r>
        <w:r>
          <w:rPr>
            <w:rFonts w:asciiTheme="minorHAnsi" w:eastAsiaTheme="minorEastAsia" w:hAnsiTheme="minorHAnsi" w:cstheme="minorBidi"/>
            <w:noProof/>
            <w:sz w:val="22"/>
            <w:szCs w:val="22"/>
          </w:rPr>
          <w:tab/>
        </w:r>
        <w:r w:rsidRPr="00215C6D">
          <w:rPr>
            <w:rStyle w:val="Hyperlink"/>
            <w:bCs/>
            <w:iCs/>
          </w:rPr>
          <w:t>Допустимые операции</w:t>
        </w:r>
        <w:r>
          <w:rPr>
            <w:noProof/>
            <w:webHidden/>
          </w:rPr>
          <w:tab/>
        </w:r>
        <w:r>
          <w:rPr>
            <w:noProof/>
            <w:webHidden/>
          </w:rPr>
          <w:fldChar w:fldCharType="begin"/>
        </w:r>
        <w:r>
          <w:rPr>
            <w:noProof/>
            <w:webHidden/>
          </w:rPr>
          <w:instrText xml:space="preserve"> PAGEREF _Toc370583337 \h </w:instrText>
        </w:r>
        <w:r>
          <w:rPr>
            <w:noProof/>
            <w:webHidden/>
          </w:rPr>
        </w:r>
        <w:r>
          <w:rPr>
            <w:noProof/>
            <w:webHidden/>
          </w:rPr>
          <w:fldChar w:fldCharType="separate"/>
        </w:r>
        <w:r>
          <w:rPr>
            <w:noProof/>
            <w:webHidden/>
          </w:rPr>
          <w:t>218</w:t>
        </w:r>
        <w:r>
          <w:rPr>
            <w:noProof/>
            <w:webHidden/>
          </w:rPr>
          <w:fldChar w:fldCharType="end"/>
        </w:r>
      </w:hyperlink>
    </w:p>
    <w:p w14:paraId="11277363"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8" w:history="1">
        <w:r w:rsidRPr="00215C6D">
          <w:rPr>
            <w:rStyle w:val="Hyperlink"/>
            <w:bCs/>
            <w:iCs/>
          </w:rPr>
          <w:t>7.3.9.3.</w:t>
        </w:r>
        <w:r>
          <w:rPr>
            <w:rFonts w:asciiTheme="minorHAnsi" w:eastAsiaTheme="minorEastAsia" w:hAnsiTheme="minorHAnsi" w:cstheme="minorBidi"/>
            <w:noProof/>
            <w:sz w:val="22"/>
            <w:szCs w:val="22"/>
          </w:rPr>
          <w:tab/>
        </w:r>
        <w:r w:rsidRPr="00215C6D">
          <w:rPr>
            <w:rStyle w:val="Hyperlink"/>
            <w:bCs/>
            <w:iCs/>
          </w:rPr>
          <w:t>Структура (DeliveryLocation)</w:t>
        </w:r>
        <w:r>
          <w:rPr>
            <w:noProof/>
            <w:webHidden/>
          </w:rPr>
          <w:tab/>
        </w:r>
        <w:r>
          <w:rPr>
            <w:noProof/>
            <w:webHidden/>
          </w:rPr>
          <w:fldChar w:fldCharType="begin"/>
        </w:r>
        <w:r>
          <w:rPr>
            <w:noProof/>
            <w:webHidden/>
          </w:rPr>
          <w:instrText xml:space="preserve"> PAGEREF _Toc370583338 \h </w:instrText>
        </w:r>
        <w:r>
          <w:rPr>
            <w:noProof/>
            <w:webHidden/>
          </w:rPr>
        </w:r>
        <w:r>
          <w:rPr>
            <w:noProof/>
            <w:webHidden/>
          </w:rPr>
          <w:fldChar w:fldCharType="separate"/>
        </w:r>
        <w:r>
          <w:rPr>
            <w:noProof/>
            <w:webHidden/>
          </w:rPr>
          <w:t>219</w:t>
        </w:r>
        <w:r>
          <w:rPr>
            <w:noProof/>
            <w:webHidden/>
          </w:rPr>
          <w:fldChar w:fldCharType="end"/>
        </w:r>
      </w:hyperlink>
    </w:p>
    <w:p w14:paraId="318267BF" w14:textId="77777777" w:rsidR="00CF42A6" w:rsidRDefault="00CF42A6">
      <w:pPr>
        <w:pStyle w:val="TOC4"/>
        <w:tabs>
          <w:tab w:val="left" w:pos="1600"/>
          <w:tab w:val="right" w:leader="dot" w:pos="9627"/>
        </w:tabs>
        <w:rPr>
          <w:rFonts w:asciiTheme="minorHAnsi" w:eastAsiaTheme="minorEastAsia" w:hAnsiTheme="minorHAnsi" w:cstheme="minorBidi"/>
          <w:noProof/>
          <w:sz w:val="22"/>
          <w:szCs w:val="22"/>
        </w:rPr>
      </w:pPr>
      <w:hyperlink w:anchor="_Toc370583339" w:history="1">
        <w:r w:rsidRPr="00215C6D">
          <w:rPr>
            <w:rStyle w:val="Hyperlink"/>
            <w:bCs/>
            <w:iCs/>
          </w:rPr>
          <w:t>7.3.9.4.</w:t>
        </w:r>
        <w:r>
          <w:rPr>
            <w:rFonts w:asciiTheme="minorHAnsi" w:eastAsiaTheme="minorEastAsia" w:hAnsiTheme="minorHAnsi" w:cstheme="minorBidi"/>
            <w:noProof/>
            <w:sz w:val="22"/>
            <w:szCs w:val="22"/>
          </w:rPr>
          <w:tab/>
        </w:r>
        <w:r w:rsidRPr="00215C6D">
          <w:rPr>
            <w:rStyle w:val="Hyperlink"/>
            <w:bCs/>
            <w:iCs/>
          </w:rPr>
          <w:t>Версионирование</w:t>
        </w:r>
        <w:r>
          <w:rPr>
            <w:noProof/>
            <w:webHidden/>
          </w:rPr>
          <w:tab/>
        </w:r>
        <w:r>
          <w:rPr>
            <w:noProof/>
            <w:webHidden/>
          </w:rPr>
          <w:fldChar w:fldCharType="begin"/>
        </w:r>
        <w:r>
          <w:rPr>
            <w:noProof/>
            <w:webHidden/>
          </w:rPr>
          <w:instrText xml:space="preserve"> PAGEREF _Toc370583339 \h </w:instrText>
        </w:r>
        <w:r>
          <w:rPr>
            <w:noProof/>
            <w:webHidden/>
          </w:rPr>
        </w:r>
        <w:r>
          <w:rPr>
            <w:noProof/>
            <w:webHidden/>
          </w:rPr>
          <w:fldChar w:fldCharType="separate"/>
        </w:r>
        <w:r>
          <w:rPr>
            <w:noProof/>
            <w:webHidden/>
          </w:rPr>
          <w:t>220</w:t>
        </w:r>
        <w:r>
          <w:rPr>
            <w:noProof/>
            <w:webHidden/>
          </w:rPr>
          <w:fldChar w:fldCharType="end"/>
        </w:r>
      </w:hyperlink>
    </w:p>
    <w:p w14:paraId="72D2C880" w14:textId="77777777" w:rsidR="00CF42A6" w:rsidRDefault="00CF42A6">
      <w:pPr>
        <w:pStyle w:val="TOC2"/>
        <w:rPr>
          <w:rFonts w:asciiTheme="minorHAnsi" w:eastAsiaTheme="minorEastAsia" w:hAnsiTheme="minorHAnsi" w:cstheme="minorBidi"/>
          <w:noProof/>
          <w:sz w:val="22"/>
          <w:szCs w:val="22"/>
        </w:rPr>
      </w:pPr>
      <w:hyperlink w:anchor="_Toc370583340" w:history="1">
        <w:r w:rsidRPr="00215C6D">
          <w:rPr>
            <w:rStyle w:val="Hyperlink"/>
          </w:rPr>
          <w:t>7.4.</w:t>
        </w:r>
        <w:r>
          <w:rPr>
            <w:rFonts w:asciiTheme="minorHAnsi" w:eastAsiaTheme="minorEastAsia" w:hAnsiTheme="minorHAnsi" w:cstheme="minorBidi"/>
            <w:noProof/>
            <w:sz w:val="22"/>
            <w:szCs w:val="22"/>
          </w:rPr>
          <w:tab/>
        </w:r>
        <w:r w:rsidRPr="00215C6D">
          <w:rPr>
            <w:rStyle w:val="Hyperlink"/>
          </w:rPr>
          <w:t>SQl Server Agent Jobs</w:t>
        </w:r>
        <w:r>
          <w:rPr>
            <w:noProof/>
            <w:webHidden/>
          </w:rPr>
          <w:tab/>
        </w:r>
        <w:r>
          <w:rPr>
            <w:noProof/>
            <w:webHidden/>
          </w:rPr>
          <w:fldChar w:fldCharType="begin"/>
        </w:r>
        <w:r>
          <w:rPr>
            <w:noProof/>
            <w:webHidden/>
          </w:rPr>
          <w:instrText xml:space="preserve"> PAGEREF _Toc370583340 \h </w:instrText>
        </w:r>
        <w:r>
          <w:rPr>
            <w:noProof/>
            <w:webHidden/>
          </w:rPr>
        </w:r>
        <w:r>
          <w:rPr>
            <w:noProof/>
            <w:webHidden/>
          </w:rPr>
          <w:fldChar w:fldCharType="separate"/>
        </w:r>
        <w:r>
          <w:rPr>
            <w:noProof/>
            <w:webHidden/>
          </w:rPr>
          <w:t>221</w:t>
        </w:r>
        <w:r>
          <w:rPr>
            <w:noProof/>
            <w:webHidden/>
          </w:rPr>
          <w:fldChar w:fldCharType="end"/>
        </w:r>
      </w:hyperlink>
    </w:p>
    <w:p w14:paraId="1B62C698" w14:textId="77777777" w:rsidR="00CF42A6" w:rsidRDefault="00CF42A6">
      <w:pPr>
        <w:pStyle w:val="TOC3"/>
        <w:rPr>
          <w:rFonts w:asciiTheme="minorHAnsi" w:eastAsiaTheme="minorEastAsia" w:hAnsiTheme="minorHAnsi" w:cstheme="minorBidi"/>
          <w:iCs w:val="0"/>
          <w:noProof/>
          <w:sz w:val="22"/>
          <w:szCs w:val="22"/>
        </w:rPr>
      </w:pPr>
      <w:hyperlink w:anchor="_Toc370583341" w:history="1">
        <w:r w:rsidRPr="00215C6D">
          <w:rPr>
            <w:rStyle w:val="Hyperlink"/>
          </w:rPr>
          <w:t>7.4.1.</w:t>
        </w:r>
        <w:r>
          <w:rPr>
            <w:rFonts w:asciiTheme="minorHAnsi" w:eastAsiaTheme="minorEastAsia" w:hAnsiTheme="minorHAnsi" w:cstheme="minorBidi"/>
            <w:iCs w:val="0"/>
            <w:noProof/>
            <w:sz w:val="22"/>
            <w:szCs w:val="22"/>
          </w:rPr>
          <w:tab/>
        </w:r>
        <w:r w:rsidRPr="00215C6D">
          <w:rPr>
            <w:rStyle w:val="Hyperlink"/>
          </w:rPr>
          <w:t>Заполнить популярные товары (FillPopular job)</w:t>
        </w:r>
        <w:r>
          <w:rPr>
            <w:noProof/>
            <w:webHidden/>
          </w:rPr>
          <w:tab/>
        </w:r>
        <w:r>
          <w:rPr>
            <w:noProof/>
            <w:webHidden/>
          </w:rPr>
          <w:fldChar w:fldCharType="begin"/>
        </w:r>
        <w:r>
          <w:rPr>
            <w:noProof/>
            <w:webHidden/>
          </w:rPr>
          <w:instrText xml:space="preserve"> PAGEREF _Toc370583341 \h </w:instrText>
        </w:r>
        <w:r>
          <w:rPr>
            <w:noProof/>
            <w:webHidden/>
          </w:rPr>
        </w:r>
        <w:r>
          <w:rPr>
            <w:noProof/>
            <w:webHidden/>
          </w:rPr>
          <w:fldChar w:fldCharType="separate"/>
        </w:r>
        <w:r>
          <w:rPr>
            <w:noProof/>
            <w:webHidden/>
          </w:rPr>
          <w:t>221</w:t>
        </w:r>
        <w:r>
          <w:rPr>
            <w:noProof/>
            <w:webHidden/>
          </w:rPr>
          <w:fldChar w:fldCharType="end"/>
        </w:r>
      </w:hyperlink>
    </w:p>
    <w:p w14:paraId="376984DE" w14:textId="77777777" w:rsidR="00CF42A6" w:rsidRDefault="00CF42A6">
      <w:pPr>
        <w:pStyle w:val="TOC3"/>
        <w:rPr>
          <w:rFonts w:asciiTheme="minorHAnsi" w:eastAsiaTheme="minorEastAsia" w:hAnsiTheme="minorHAnsi" w:cstheme="minorBidi"/>
          <w:iCs w:val="0"/>
          <w:noProof/>
          <w:sz w:val="22"/>
          <w:szCs w:val="22"/>
        </w:rPr>
      </w:pPr>
      <w:hyperlink w:anchor="_Toc370583342" w:history="1">
        <w:r w:rsidRPr="00215C6D">
          <w:rPr>
            <w:rStyle w:val="Hyperlink"/>
          </w:rPr>
          <w:t>7.4.1.1.</w:t>
        </w:r>
        <w:r>
          <w:rPr>
            <w:rFonts w:asciiTheme="minorHAnsi" w:eastAsiaTheme="minorEastAsia" w:hAnsiTheme="minorHAnsi" w:cstheme="minorBidi"/>
            <w:iCs w:val="0"/>
            <w:noProof/>
            <w:sz w:val="22"/>
            <w:szCs w:val="22"/>
          </w:rPr>
          <w:tab/>
        </w:r>
        <w:r w:rsidRPr="00215C6D">
          <w:rPr>
            <w:rStyle w:val="Hyperlink"/>
          </w:rPr>
          <w:t>Определение</w:t>
        </w:r>
        <w:r>
          <w:rPr>
            <w:noProof/>
            <w:webHidden/>
          </w:rPr>
          <w:tab/>
        </w:r>
        <w:r>
          <w:rPr>
            <w:noProof/>
            <w:webHidden/>
          </w:rPr>
          <w:fldChar w:fldCharType="begin"/>
        </w:r>
        <w:r>
          <w:rPr>
            <w:noProof/>
            <w:webHidden/>
          </w:rPr>
          <w:instrText xml:space="preserve"> PAGEREF _Toc370583342 \h </w:instrText>
        </w:r>
        <w:r>
          <w:rPr>
            <w:noProof/>
            <w:webHidden/>
          </w:rPr>
        </w:r>
        <w:r>
          <w:rPr>
            <w:noProof/>
            <w:webHidden/>
          </w:rPr>
          <w:fldChar w:fldCharType="separate"/>
        </w:r>
        <w:r>
          <w:rPr>
            <w:noProof/>
            <w:webHidden/>
          </w:rPr>
          <w:t>221</w:t>
        </w:r>
        <w:r>
          <w:rPr>
            <w:noProof/>
            <w:webHidden/>
          </w:rPr>
          <w:fldChar w:fldCharType="end"/>
        </w:r>
      </w:hyperlink>
    </w:p>
    <w:p w14:paraId="68FEB74D" w14:textId="77777777" w:rsidR="0077026D" w:rsidRPr="00895E3A" w:rsidRDefault="00E74F79" w:rsidP="00F005FE">
      <w:pPr>
        <w:pStyle w:val="Content"/>
      </w:pPr>
      <w:r w:rsidRPr="00895E3A">
        <w:fldChar w:fldCharType="end"/>
      </w:r>
    </w:p>
    <w:p w14:paraId="68FEB74E" w14:textId="77777777" w:rsidR="0077026D" w:rsidRPr="00895E3A" w:rsidRDefault="0077026D" w:rsidP="0077026D">
      <w:r w:rsidRPr="00895E3A">
        <w:br w:type="page"/>
      </w:r>
    </w:p>
    <w:p w14:paraId="68FEB74F" w14:textId="77777777" w:rsidR="00BD2572" w:rsidRPr="00895E3A" w:rsidRDefault="00BD2572" w:rsidP="00E7668B">
      <w:pPr>
        <w:pStyle w:val="Heading1"/>
        <w:numPr>
          <w:ilvl w:val="0"/>
          <w:numId w:val="8"/>
        </w:numPr>
      </w:pPr>
      <w:bookmarkStart w:id="240" w:name="_Toc370582653"/>
      <w:r w:rsidRPr="00895E3A">
        <w:lastRenderedPageBreak/>
        <w:t>Общие положения</w:t>
      </w:r>
      <w:bookmarkEnd w:id="240"/>
    </w:p>
    <w:p w14:paraId="68FEB750" w14:textId="77777777" w:rsidR="00953CE8" w:rsidRPr="00895E3A" w:rsidRDefault="00953CE8" w:rsidP="00E7668B">
      <w:pPr>
        <w:pStyle w:val="Heading2"/>
        <w:numPr>
          <w:ilvl w:val="1"/>
          <w:numId w:val="8"/>
        </w:numPr>
        <w:rPr>
          <w:lang w:val="ru-RU"/>
        </w:rPr>
      </w:pPr>
      <w:bookmarkStart w:id="241" w:name="_Toc370582654"/>
      <w:r w:rsidRPr="00895E3A">
        <w:rPr>
          <w:lang w:val="ru-RU"/>
        </w:rPr>
        <w:t>Назначение документа</w:t>
      </w:r>
      <w:bookmarkEnd w:id="241"/>
    </w:p>
    <w:p w14:paraId="68FEB751" w14:textId="77777777" w:rsidR="00613B8B" w:rsidRPr="00895E3A" w:rsidRDefault="003F5DC1" w:rsidP="00613B8B">
      <w:r w:rsidRPr="00895E3A">
        <w:t xml:space="preserve">Настоящий документ </w:t>
      </w:r>
      <w:r w:rsidR="00613B8B" w:rsidRPr="00895E3A">
        <w:t xml:space="preserve">содержит </w:t>
      </w:r>
      <w:r w:rsidR="00017984" w:rsidRPr="00895E3A">
        <w:t>техническое задание на разработку</w:t>
      </w:r>
      <w:r w:rsidR="00613B8B" w:rsidRPr="00895E3A">
        <w:t xml:space="preserve"> компонент</w:t>
      </w:r>
      <w:r w:rsidR="00017984" w:rsidRPr="00895E3A">
        <w:t>а</w:t>
      </w:r>
      <w:r w:rsidR="00613B8B" w:rsidRPr="00895E3A">
        <w:t xml:space="preserve"> «</w:t>
      </w:r>
      <w:r w:rsidR="005A5F53" w:rsidRPr="00895E3A">
        <w:t>Магазин подарков</w:t>
      </w:r>
      <w:r w:rsidR="00613B8B" w:rsidRPr="00895E3A">
        <w:t>».</w:t>
      </w:r>
    </w:p>
    <w:p w14:paraId="68FEB752" w14:textId="77777777" w:rsidR="00613B8B" w:rsidRPr="00895E3A" w:rsidRDefault="00987D19" w:rsidP="00987D19">
      <w:r w:rsidRPr="00895E3A">
        <w:t xml:space="preserve">Документ </w:t>
      </w:r>
      <w:r w:rsidR="00613B8B" w:rsidRPr="00895E3A">
        <w:t>предназначен:</w:t>
      </w:r>
    </w:p>
    <w:p w14:paraId="68FEB753" w14:textId="77777777" w:rsidR="003F5DC1" w:rsidRPr="00895E3A" w:rsidRDefault="00613B8B" w:rsidP="0052443D">
      <w:pPr>
        <w:pStyle w:val="ListParagraph"/>
        <w:numPr>
          <w:ilvl w:val="0"/>
          <w:numId w:val="9"/>
        </w:numPr>
      </w:pPr>
      <w:r w:rsidRPr="00895E3A">
        <w:t>для</w:t>
      </w:r>
      <w:r w:rsidR="002B2655" w:rsidRPr="00895E3A">
        <w:t xml:space="preserve"> разработчиков </w:t>
      </w:r>
      <w:r w:rsidRPr="00895E3A">
        <w:t>компонента в качестве исходного документа для спецификации на компонент и разработки;</w:t>
      </w:r>
    </w:p>
    <w:p w14:paraId="68FEB754" w14:textId="77777777" w:rsidR="00613B8B" w:rsidRPr="00895E3A" w:rsidRDefault="00613B8B" w:rsidP="0052443D">
      <w:pPr>
        <w:pStyle w:val="ListParagraph"/>
        <w:numPr>
          <w:ilvl w:val="0"/>
          <w:numId w:val="9"/>
        </w:numPr>
      </w:pPr>
      <w:r w:rsidRPr="00895E3A">
        <w:t>для инженеров по качеству в качестве исходного документа для проведения функциональн</w:t>
      </w:r>
      <w:r w:rsidR="00017984" w:rsidRPr="00895E3A">
        <w:t>ого</w:t>
      </w:r>
      <w:r w:rsidRPr="00895E3A">
        <w:t xml:space="preserve"> </w:t>
      </w:r>
      <w:r w:rsidR="00017984" w:rsidRPr="00895E3A">
        <w:t xml:space="preserve">и нагрузочного </w:t>
      </w:r>
      <w:r w:rsidRPr="00895E3A">
        <w:t xml:space="preserve">тестирования. </w:t>
      </w:r>
    </w:p>
    <w:p w14:paraId="68FEB755" w14:textId="77777777" w:rsidR="005C5CE3" w:rsidRPr="00895E3A" w:rsidRDefault="005C5CE3" w:rsidP="00E7668B">
      <w:pPr>
        <w:pStyle w:val="Heading2"/>
        <w:numPr>
          <w:ilvl w:val="1"/>
          <w:numId w:val="8"/>
        </w:numPr>
        <w:ind w:left="0" w:firstLine="0"/>
        <w:rPr>
          <w:lang w:val="ru-RU"/>
        </w:rPr>
      </w:pPr>
      <w:bookmarkStart w:id="242" w:name="_Toc370582655"/>
      <w:r w:rsidRPr="00895E3A">
        <w:rPr>
          <w:lang w:val="ru-RU"/>
        </w:rPr>
        <w:t>Глоссарий</w:t>
      </w:r>
      <w:bookmarkEnd w:id="242"/>
    </w:p>
    <w:tbl>
      <w:tblPr>
        <w:tblStyle w:val="TableGrid"/>
        <w:tblW w:w="9464" w:type="dxa"/>
        <w:tblLook w:val="04A0" w:firstRow="1" w:lastRow="0" w:firstColumn="1" w:lastColumn="0" w:noHBand="0" w:noVBand="1"/>
      </w:tblPr>
      <w:tblGrid>
        <w:gridCol w:w="2694"/>
        <w:gridCol w:w="6770"/>
      </w:tblGrid>
      <w:tr w:rsidR="005C5CE3" w:rsidRPr="00895E3A" w14:paraId="68FEB758" w14:textId="77777777" w:rsidTr="00013824">
        <w:tc>
          <w:tcPr>
            <w:tcW w:w="2694" w:type="dxa"/>
          </w:tcPr>
          <w:p w14:paraId="68FEB756" w14:textId="77777777" w:rsidR="005C5CE3" w:rsidRPr="00895E3A" w:rsidRDefault="00613B8B" w:rsidP="00C47748">
            <w:pPr>
              <w:rPr>
                <w:b/>
              </w:rPr>
            </w:pPr>
            <w:r w:rsidRPr="00895E3A">
              <w:rPr>
                <w:b/>
              </w:rPr>
              <w:t>Термин</w:t>
            </w:r>
          </w:p>
        </w:tc>
        <w:tc>
          <w:tcPr>
            <w:tcW w:w="6770" w:type="dxa"/>
          </w:tcPr>
          <w:p w14:paraId="68FEB757" w14:textId="77777777" w:rsidR="005C5CE3" w:rsidRPr="00895E3A" w:rsidRDefault="00613B8B" w:rsidP="00C47748">
            <w:pPr>
              <w:rPr>
                <w:b/>
              </w:rPr>
            </w:pPr>
            <w:r w:rsidRPr="00895E3A">
              <w:rPr>
                <w:b/>
              </w:rPr>
              <w:t>Определение</w:t>
            </w:r>
          </w:p>
        </w:tc>
      </w:tr>
      <w:tr w:rsidR="0001181B" w:rsidRPr="00895E3A" w14:paraId="68FEB75B" w14:textId="77777777" w:rsidTr="00013824">
        <w:tc>
          <w:tcPr>
            <w:tcW w:w="2694" w:type="dxa"/>
          </w:tcPr>
          <w:p w14:paraId="68FEB759" w14:textId="77777777" w:rsidR="0001181B" w:rsidRPr="00895E3A" w:rsidRDefault="0001181B" w:rsidP="00013824">
            <w:r w:rsidRPr="00895E3A">
              <w:t>БД</w:t>
            </w:r>
          </w:p>
        </w:tc>
        <w:tc>
          <w:tcPr>
            <w:tcW w:w="6770" w:type="dxa"/>
          </w:tcPr>
          <w:p w14:paraId="68FEB75A" w14:textId="77777777" w:rsidR="0001181B" w:rsidRPr="00895E3A" w:rsidRDefault="0001181B" w:rsidP="00013824">
            <w:r w:rsidRPr="00895E3A">
              <w:t>База данных</w:t>
            </w:r>
          </w:p>
        </w:tc>
      </w:tr>
      <w:tr w:rsidR="005A5F53" w:rsidRPr="00895E3A" w14:paraId="68FEB75E" w14:textId="77777777" w:rsidTr="00013824">
        <w:tc>
          <w:tcPr>
            <w:tcW w:w="2694" w:type="dxa"/>
          </w:tcPr>
          <w:p w14:paraId="68FEB75C" w14:textId="77777777" w:rsidR="005A5F53" w:rsidRPr="00895E3A" w:rsidRDefault="005A5F53" w:rsidP="00013824">
            <w:r w:rsidRPr="00895E3A">
              <w:t>Подарок</w:t>
            </w:r>
          </w:p>
        </w:tc>
        <w:tc>
          <w:tcPr>
            <w:tcW w:w="6770" w:type="dxa"/>
          </w:tcPr>
          <w:p w14:paraId="68FEB75D" w14:textId="77777777" w:rsidR="005A5F53" w:rsidRPr="00895E3A" w:rsidRDefault="005A5F53" w:rsidP="00013824">
            <w:r w:rsidRPr="00895E3A">
              <w:t>Товар или услуга, которые предоставляются партнерами программы участникам програмы</w:t>
            </w:r>
          </w:p>
        </w:tc>
      </w:tr>
      <w:tr w:rsidR="005A5F53" w:rsidRPr="00895E3A" w14:paraId="68FEB761" w14:textId="77777777" w:rsidTr="00013824">
        <w:tc>
          <w:tcPr>
            <w:tcW w:w="2694" w:type="dxa"/>
          </w:tcPr>
          <w:p w14:paraId="68FEB75F" w14:textId="77777777" w:rsidR="005A5F53" w:rsidRPr="00895E3A" w:rsidRDefault="005A5F53" w:rsidP="00013824">
            <w:r w:rsidRPr="00895E3A">
              <w:t>Товар</w:t>
            </w:r>
          </w:p>
        </w:tc>
        <w:tc>
          <w:tcPr>
            <w:tcW w:w="6770" w:type="dxa"/>
          </w:tcPr>
          <w:p w14:paraId="68FEB760" w14:textId="77777777" w:rsidR="005A5F53" w:rsidRPr="00895E3A" w:rsidRDefault="005A5F53" w:rsidP="00013824">
            <w:r w:rsidRPr="00895E3A">
              <w:t>См. «Подарок»</w:t>
            </w:r>
          </w:p>
        </w:tc>
      </w:tr>
      <w:tr w:rsidR="005A5F53" w:rsidRPr="00895E3A" w14:paraId="68FEB764" w14:textId="77777777" w:rsidTr="00013824">
        <w:tc>
          <w:tcPr>
            <w:tcW w:w="2694" w:type="dxa"/>
          </w:tcPr>
          <w:p w14:paraId="68FEB762" w14:textId="77777777" w:rsidR="005A5F53" w:rsidRPr="00895E3A" w:rsidRDefault="005A5F53" w:rsidP="005C5CE3">
            <w:r w:rsidRPr="00895E3A">
              <w:t>Каталог товаров</w:t>
            </w:r>
          </w:p>
        </w:tc>
        <w:tc>
          <w:tcPr>
            <w:tcW w:w="6770" w:type="dxa"/>
          </w:tcPr>
          <w:p w14:paraId="68FEB763" w14:textId="77777777" w:rsidR="005A5F53" w:rsidRPr="00895E3A" w:rsidRDefault="005A5F53" w:rsidP="00430B2C">
            <w:r w:rsidRPr="00895E3A">
              <w:t>Список товаров от всех партнеров-поставщиков в привязке к категориям из рубрикатора товаров</w:t>
            </w:r>
          </w:p>
        </w:tc>
      </w:tr>
      <w:tr w:rsidR="005A5F53" w:rsidRPr="00895E3A" w14:paraId="68FEB767" w14:textId="77777777" w:rsidTr="00013824">
        <w:tc>
          <w:tcPr>
            <w:tcW w:w="2694" w:type="dxa"/>
          </w:tcPr>
          <w:p w14:paraId="68FEB765" w14:textId="77777777" w:rsidR="005A5F53" w:rsidRPr="00895E3A" w:rsidRDefault="005A5F53" w:rsidP="00590B97">
            <w:r w:rsidRPr="00895E3A">
              <w:t>Рубрикатор товаров</w:t>
            </w:r>
          </w:p>
        </w:tc>
        <w:tc>
          <w:tcPr>
            <w:tcW w:w="6770" w:type="dxa"/>
          </w:tcPr>
          <w:p w14:paraId="68FEB766" w14:textId="77777777" w:rsidR="005A5F53" w:rsidRPr="00895E3A" w:rsidRDefault="005A5F53" w:rsidP="00430B2C">
            <w:r w:rsidRPr="00895E3A">
              <w:t>Дерево категорий товаров</w:t>
            </w:r>
          </w:p>
        </w:tc>
      </w:tr>
      <w:tr w:rsidR="005A5F53" w:rsidRPr="00895E3A" w14:paraId="68FEB76A" w14:textId="77777777" w:rsidTr="00013824">
        <w:tc>
          <w:tcPr>
            <w:tcW w:w="2694" w:type="dxa"/>
          </w:tcPr>
          <w:p w14:paraId="68FEB768" w14:textId="77777777" w:rsidR="005A5F53" w:rsidRPr="00895E3A" w:rsidRDefault="005A5F53" w:rsidP="005C5CE3">
            <w:r w:rsidRPr="00895E3A">
              <w:t xml:space="preserve">Партнер-поставщик </w:t>
            </w:r>
          </w:p>
        </w:tc>
        <w:tc>
          <w:tcPr>
            <w:tcW w:w="6770" w:type="dxa"/>
          </w:tcPr>
          <w:p w14:paraId="68FEB769" w14:textId="77777777" w:rsidR="005A5F53" w:rsidRPr="00895E3A" w:rsidRDefault="005A5F53" w:rsidP="00430B2C">
            <w:r w:rsidRPr="00895E3A">
              <w:t>Поставщик товаров</w:t>
            </w:r>
          </w:p>
        </w:tc>
      </w:tr>
      <w:tr w:rsidR="00190F54" w:rsidRPr="00895E3A" w14:paraId="68FEB76D" w14:textId="77777777" w:rsidTr="00013824">
        <w:tc>
          <w:tcPr>
            <w:tcW w:w="2694" w:type="dxa"/>
          </w:tcPr>
          <w:p w14:paraId="68FEB76B" w14:textId="77777777" w:rsidR="00190F54" w:rsidRPr="00895E3A" w:rsidRDefault="00190F54" w:rsidP="003D5DE2">
            <w:r w:rsidRPr="00895E3A">
              <w:t>Идентификатор товара</w:t>
            </w:r>
          </w:p>
        </w:tc>
        <w:tc>
          <w:tcPr>
            <w:tcW w:w="6770" w:type="dxa"/>
          </w:tcPr>
          <w:p w14:paraId="68FEB76C" w14:textId="77777777" w:rsidR="00190F54" w:rsidRPr="00895E3A" w:rsidRDefault="00190F54" w:rsidP="00430B2C">
            <w:r w:rsidRPr="00895E3A">
              <w:t>Идентификатор товара в системе поставщика</w:t>
            </w:r>
          </w:p>
        </w:tc>
      </w:tr>
      <w:tr w:rsidR="00190F54" w:rsidRPr="00895E3A" w14:paraId="68FEB770" w14:textId="77777777" w:rsidTr="00013824">
        <w:tc>
          <w:tcPr>
            <w:tcW w:w="2694" w:type="dxa"/>
          </w:tcPr>
          <w:p w14:paraId="68FEB76E" w14:textId="77777777" w:rsidR="00190F54" w:rsidRPr="00895E3A" w:rsidRDefault="00190F54" w:rsidP="00190F54">
            <w:r w:rsidRPr="00895E3A">
              <w:t>Внутренний идентификатор товара</w:t>
            </w:r>
          </w:p>
        </w:tc>
        <w:tc>
          <w:tcPr>
            <w:tcW w:w="6770" w:type="dxa"/>
          </w:tcPr>
          <w:p w14:paraId="68FEB76F" w14:textId="77777777" w:rsidR="00190F54" w:rsidRPr="00895E3A" w:rsidRDefault="00190F54" w:rsidP="003D5DE2">
            <w:r w:rsidRPr="00895E3A">
              <w:t>Идентификатор товара в системе «Лояльность»</w:t>
            </w:r>
          </w:p>
        </w:tc>
      </w:tr>
      <w:tr w:rsidR="005A5F53" w:rsidRPr="00895E3A" w14:paraId="68FEB773" w14:textId="77777777" w:rsidTr="00013824">
        <w:tc>
          <w:tcPr>
            <w:tcW w:w="2694" w:type="dxa"/>
          </w:tcPr>
          <w:p w14:paraId="68FEB771" w14:textId="77777777" w:rsidR="005A5F53" w:rsidRPr="00895E3A" w:rsidRDefault="005A5F53" w:rsidP="005C5CE3">
            <w:r w:rsidRPr="00895E3A">
              <w:t>YML</w:t>
            </w:r>
          </w:p>
        </w:tc>
        <w:tc>
          <w:tcPr>
            <w:tcW w:w="6770" w:type="dxa"/>
          </w:tcPr>
          <w:p w14:paraId="68FEB772" w14:textId="77777777" w:rsidR="005A5F53" w:rsidRPr="00895E3A" w:rsidRDefault="005A5F53" w:rsidP="00A05AD5">
            <w:r w:rsidRPr="00895E3A">
              <w:t>Yandex Market Language, стандарт, разработанный Яндексом для принятия и размещения информации в базе данных Яндекс</w:t>
            </w:r>
            <w:proofErr w:type="gramStart"/>
            <w:r w:rsidRPr="00895E3A">
              <w:t>.М</w:t>
            </w:r>
            <w:proofErr w:type="gramEnd"/>
            <w:r w:rsidRPr="00895E3A">
              <w:t>аркета, основан на стандарте XML</w:t>
            </w:r>
          </w:p>
        </w:tc>
      </w:tr>
      <w:tr w:rsidR="005A5F53" w:rsidRPr="00895E3A" w14:paraId="68FEB776" w14:textId="77777777" w:rsidTr="00013824">
        <w:tc>
          <w:tcPr>
            <w:tcW w:w="2694" w:type="dxa"/>
          </w:tcPr>
          <w:p w14:paraId="68FEB774" w14:textId="77777777" w:rsidR="005A5F53" w:rsidRPr="00895E3A" w:rsidRDefault="005A5F53" w:rsidP="005C5CE3">
            <w:r w:rsidRPr="00895E3A">
              <w:t>WishList</w:t>
            </w:r>
          </w:p>
        </w:tc>
        <w:tc>
          <w:tcPr>
            <w:tcW w:w="6770" w:type="dxa"/>
          </w:tcPr>
          <w:p w14:paraId="68FEB775" w14:textId="77777777" w:rsidR="005A5F53" w:rsidRPr="00895E3A" w:rsidRDefault="005A5F53" w:rsidP="00A05AD5">
            <w:r w:rsidRPr="00895E3A">
              <w:t>Перечень товаров, которые пользователь добавил в список желаемых</w:t>
            </w:r>
          </w:p>
        </w:tc>
      </w:tr>
    </w:tbl>
    <w:p w14:paraId="68FEB777" w14:textId="77777777" w:rsidR="000D7400" w:rsidRPr="00895E3A" w:rsidRDefault="00B80A5E" w:rsidP="00D34180">
      <w:pPr>
        <w:pStyle w:val="Heading2"/>
        <w:numPr>
          <w:ilvl w:val="1"/>
          <w:numId w:val="8"/>
        </w:numPr>
        <w:rPr>
          <w:lang w:val="ru-RU"/>
        </w:rPr>
      </w:pPr>
      <w:bookmarkStart w:id="243" w:name="_Связанные_документы"/>
      <w:bookmarkStart w:id="244" w:name="_Toc370582656"/>
      <w:bookmarkEnd w:id="243"/>
      <w:r w:rsidRPr="00895E3A">
        <w:rPr>
          <w:lang w:val="ru-RU"/>
        </w:rPr>
        <w:lastRenderedPageBreak/>
        <w:softHyphen/>
      </w:r>
      <w:r w:rsidR="00D34180" w:rsidRPr="00895E3A">
        <w:rPr>
          <w:lang w:val="ru-RU"/>
        </w:rPr>
        <w:t>Связанные документы</w:t>
      </w:r>
      <w:bookmarkEnd w:id="244"/>
    </w:p>
    <w:p w14:paraId="68FEB778" w14:textId="77777777" w:rsidR="007D51EA" w:rsidRPr="00895E3A" w:rsidRDefault="007D51EA" w:rsidP="0052443D">
      <w:pPr>
        <w:pStyle w:val="ListParagraph"/>
        <w:numPr>
          <w:ilvl w:val="0"/>
          <w:numId w:val="11"/>
        </w:numPr>
        <w:rPr>
          <w:rStyle w:val="Hyperlink"/>
          <w:noProof w:val="0"/>
          <w:color w:val="auto"/>
        </w:rPr>
      </w:pPr>
      <w:r w:rsidRPr="00895E3A">
        <w:t xml:space="preserve">«Описание YML», </w:t>
      </w:r>
      <w:hyperlink r:id="rId12" w:history="1">
        <w:r w:rsidR="006D77CA" w:rsidRPr="00895E3A">
          <w:rPr>
            <w:rStyle w:val="Hyperlink"/>
            <w:noProof w:val="0"/>
          </w:rPr>
          <w:t>http://help.yandex.ru/partnermarket/?id=1111425</w:t>
        </w:r>
      </w:hyperlink>
    </w:p>
    <w:p w14:paraId="68FEB779" w14:textId="77777777" w:rsidR="00F84000" w:rsidRPr="00895E3A" w:rsidRDefault="00F84000" w:rsidP="0052443D">
      <w:pPr>
        <w:pStyle w:val="ListParagraph"/>
        <w:numPr>
          <w:ilvl w:val="0"/>
          <w:numId w:val="11"/>
        </w:numPr>
      </w:pPr>
      <w:r w:rsidRPr="00895E3A">
        <w:t>«Лояльность – ТЗ на компонент Расчет механик»</w:t>
      </w:r>
    </w:p>
    <w:p w14:paraId="68FEB77A" w14:textId="77777777" w:rsidR="009E36D1" w:rsidRPr="00895E3A" w:rsidRDefault="009E36D1" w:rsidP="009E36D1">
      <w:pPr>
        <w:pStyle w:val="ListParagraph"/>
        <w:numPr>
          <w:ilvl w:val="0"/>
          <w:numId w:val="11"/>
        </w:numPr>
      </w:pPr>
      <w:r w:rsidRPr="00895E3A">
        <w:t>«Описание электронного обмена информацией с поставщиками подарков»</w:t>
      </w:r>
    </w:p>
    <w:p w14:paraId="68FEB77B" w14:textId="77777777" w:rsidR="008F7E56" w:rsidRPr="00895E3A" w:rsidRDefault="008F7E56" w:rsidP="008F7E56">
      <w:pPr>
        <w:pStyle w:val="ListParagraph"/>
        <w:numPr>
          <w:ilvl w:val="0"/>
          <w:numId w:val="11"/>
        </w:numPr>
      </w:pPr>
      <w:r w:rsidRPr="00895E3A">
        <w:rPr>
          <w:rStyle w:val="Hyperlink"/>
          <w:noProof w:val="0"/>
          <w:color w:val="auto"/>
        </w:rPr>
        <w:t>Общероссийский классификатор стран мира (ОКСМ),</w:t>
      </w:r>
      <w:hyperlink r:id="rId13" w:anchor="38" w:history="1">
        <w:r w:rsidRPr="00895E3A">
          <w:rPr>
            <w:rStyle w:val="Hyperlink"/>
          </w:rPr>
          <w:t>от 14 декабря 2001 г.</w:t>
        </w:r>
      </w:hyperlink>
      <w:r w:rsidRPr="00895E3A">
        <w:t xml:space="preserve">, включая </w:t>
      </w:r>
      <w:hyperlink r:id="rId14" w:history="1">
        <w:r w:rsidRPr="00895E3A">
          <w:rPr>
            <w:rStyle w:val="Hyperlink"/>
          </w:rPr>
          <w:t>изменения N 8/2008</w:t>
        </w:r>
      </w:hyperlink>
      <w:r w:rsidRPr="00895E3A">
        <w:t xml:space="preserve">, </w:t>
      </w:r>
      <w:hyperlink r:id="rId15" w:anchor="38" w:history="1">
        <w:r w:rsidRPr="00895E3A">
          <w:rPr>
            <w:rStyle w:val="Hyperlink"/>
            <w:noProof w:val="0"/>
          </w:rPr>
          <w:t>http://base.consultant.ru/cons/cgi/online.cgi?req=doc;base=LAW;n=85341#38</w:t>
        </w:r>
      </w:hyperlink>
    </w:p>
    <w:p w14:paraId="68FEB77C" w14:textId="77777777" w:rsidR="00C35F51" w:rsidRPr="00895E3A" w:rsidRDefault="00735895" w:rsidP="000956AD">
      <w:pPr>
        <w:ind w:left="360"/>
        <w:rPr>
          <w:bCs/>
          <w:color w:val="FF0000"/>
          <w:sz w:val="36"/>
          <w:szCs w:val="28"/>
        </w:rPr>
      </w:pPr>
      <w:r w:rsidRPr="00895E3A">
        <w:t xml:space="preserve"> </w:t>
      </w:r>
      <w:r w:rsidR="00C35F51" w:rsidRPr="00895E3A">
        <w:br w:type="page"/>
      </w:r>
    </w:p>
    <w:p w14:paraId="68FEB77D" w14:textId="77777777" w:rsidR="000D7400" w:rsidRPr="00895E3A" w:rsidRDefault="000D7400" w:rsidP="00E7668B">
      <w:pPr>
        <w:pStyle w:val="Heading1"/>
        <w:numPr>
          <w:ilvl w:val="0"/>
          <w:numId w:val="8"/>
        </w:numPr>
      </w:pPr>
      <w:bookmarkStart w:id="245" w:name="_Toc370582657"/>
      <w:r w:rsidRPr="00895E3A">
        <w:lastRenderedPageBreak/>
        <w:t xml:space="preserve">Описание </w:t>
      </w:r>
      <w:r w:rsidR="00613B8B" w:rsidRPr="00895E3A">
        <w:t>компонента</w:t>
      </w:r>
      <w:bookmarkEnd w:id="245"/>
    </w:p>
    <w:p w14:paraId="68FEB77E" w14:textId="77777777" w:rsidR="00695373" w:rsidRPr="00895E3A" w:rsidRDefault="00695373" w:rsidP="00E7668B">
      <w:pPr>
        <w:pStyle w:val="Heading2"/>
        <w:numPr>
          <w:ilvl w:val="1"/>
          <w:numId w:val="8"/>
        </w:numPr>
        <w:rPr>
          <w:lang w:val="ru-RU"/>
        </w:rPr>
      </w:pPr>
      <w:bookmarkStart w:id="246" w:name="_Toc370582658"/>
      <w:r w:rsidRPr="00895E3A">
        <w:rPr>
          <w:lang w:val="ru-RU"/>
        </w:rPr>
        <w:t>Определение</w:t>
      </w:r>
      <w:bookmarkEnd w:id="246"/>
    </w:p>
    <w:p w14:paraId="68FEB77F" w14:textId="77777777" w:rsidR="00613B8B" w:rsidRPr="00895E3A" w:rsidRDefault="00613B8B" w:rsidP="000D7400">
      <w:r w:rsidRPr="00895E3A">
        <w:t>Компонент «</w:t>
      </w:r>
      <w:r w:rsidR="005A5F53" w:rsidRPr="00895E3A">
        <w:t>Магазин подарков</w:t>
      </w:r>
      <w:r w:rsidRPr="00895E3A">
        <w:t xml:space="preserve">» (далее – Компонент) представляет собой комплекс </w:t>
      </w:r>
      <w:proofErr w:type="gramStart"/>
      <w:r w:rsidRPr="00895E3A">
        <w:t>из</w:t>
      </w:r>
      <w:proofErr w:type="gramEnd"/>
      <w:r w:rsidRPr="00895E3A">
        <w:t>:</w:t>
      </w:r>
    </w:p>
    <w:p w14:paraId="68FEB780" w14:textId="77777777" w:rsidR="00695373" w:rsidRPr="00895E3A" w:rsidRDefault="00613B8B" w:rsidP="0052443D">
      <w:pPr>
        <w:pStyle w:val="ListParagraph"/>
        <w:numPr>
          <w:ilvl w:val="0"/>
          <w:numId w:val="10"/>
        </w:numPr>
      </w:pPr>
      <w:r w:rsidRPr="00895E3A">
        <w:t xml:space="preserve">веб-сервиса, предоставляющего </w:t>
      </w:r>
      <w:r w:rsidR="00497F44" w:rsidRPr="00895E3A">
        <w:t>операции</w:t>
      </w:r>
      <w:r w:rsidRPr="00895E3A">
        <w:t xml:space="preserve"> для управления каталогом </w:t>
      </w:r>
      <w:r w:rsidR="00590B97" w:rsidRPr="00895E3A">
        <w:t>товаров</w:t>
      </w:r>
      <w:r w:rsidRPr="00895E3A">
        <w:t xml:space="preserve"> </w:t>
      </w:r>
      <w:r w:rsidR="0001181B" w:rsidRPr="00895E3A">
        <w:t>и поиска по каталогу;</w:t>
      </w:r>
    </w:p>
    <w:p w14:paraId="68FEB781" w14:textId="77777777" w:rsidR="00590B97" w:rsidRPr="00895E3A" w:rsidRDefault="00590B97" w:rsidP="0052443D">
      <w:pPr>
        <w:pStyle w:val="ListParagraph"/>
        <w:numPr>
          <w:ilvl w:val="0"/>
          <w:numId w:val="10"/>
        </w:numPr>
      </w:pPr>
      <w:proofErr w:type="gramStart"/>
      <w:r w:rsidRPr="00895E3A">
        <w:t>веб-сервиса, предоставляющего операции для управления заказами</w:t>
      </w:r>
      <w:r w:rsidR="005A5F53" w:rsidRPr="00895E3A">
        <w:t xml:space="preserve"> и wishlist’ом</w:t>
      </w:r>
      <w:r w:rsidRPr="00895E3A">
        <w:t>;</w:t>
      </w:r>
      <w:proofErr w:type="gramEnd"/>
    </w:p>
    <w:p w14:paraId="68FEB782" w14:textId="77777777" w:rsidR="0001181B" w:rsidRPr="00895E3A" w:rsidRDefault="0001181B" w:rsidP="0052443D">
      <w:pPr>
        <w:pStyle w:val="ListParagraph"/>
        <w:numPr>
          <w:ilvl w:val="0"/>
          <w:numId w:val="10"/>
        </w:numPr>
      </w:pPr>
      <w:r w:rsidRPr="00895E3A">
        <w:t xml:space="preserve">БД, в которой хранится каталог </w:t>
      </w:r>
      <w:r w:rsidR="00590B97" w:rsidRPr="00895E3A">
        <w:t>товаров</w:t>
      </w:r>
      <w:r w:rsidR="007D51EA" w:rsidRPr="00895E3A">
        <w:t xml:space="preserve"> и связанные с ним справочники.</w:t>
      </w:r>
    </w:p>
    <w:p w14:paraId="68FEB783" w14:textId="77777777" w:rsidR="0034045D" w:rsidRPr="00895E3A" w:rsidRDefault="00497F44" w:rsidP="00E7668B">
      <w:pPr>
        <w:pStyle w:val="Heading2"/>
        <w:numPr>
          <w:ilvl w:val="1"/>
          <w:numId w:val="8"/>
        </w:numPr>
        <w:rPr>
          <w:lang w:val="ru-RU"/>
        </w:rPr>
      </w:pPr>
      <w:bookmarkStart w:id="247" w:name="_Toc370582659"/>
      <w:r w:rsidRPr="00895E3A">
        <w:rPr>
          <w:lang w:val="ru-RU"/>
        </w:rPr>
        <w:t>Операции</w:t>
      </w:r>
      <w:bookmarkEnd w:id="247"/>
    </w:p>
    <w:p w14:paraId="68FEB784" w14:textId="77777777" w:rsidR="00BA492F" w:rsidRPr="00895E3A" w:rsidRDefault="00BA492F" w:rsidP="0034045D">
      <w:r w:rsidRPr="00895E3A">
        <w:t xml:space="preserve">Операции веб-сервиса разделяются на </w:t>
      </w:r>
      <w:r w:rsidR="00996AD8" w:rsidRPr="00895E3A">
        <w:t>3 веб сервиса</w:t>
      </w:r>
      <w:r w:rsidRPr="00895E3A">
        <w:t>:</w:t>
      </w:r>
    </w:p>
    <w:p w14:paraId="68FEB785" w14:textId="77777777" w:rsidR="00BA492F" w:rsidRPr="00895E3A" w:rsidRDefault="00BA492F" w:rsidP="00E31AB0">
      <w:pPr>
        <w:pStyle w:val="ListParagraph"/>
        <w:numPr>
          <w:ilvl w:val="0"/>
          <w:numId w:val="20"/>
        </w:numPr>
      </w:pPr>
      <w:r w:rsidRPr="00895E3A">
        <w:t>Операции управления каталогом;</w:t>
      </w:r>
    </w:p>
    <w:p w14:paraId="68FEB786" w14:textId="77777777" w:rsidR="005A5F53" w:rsidRPr="00895E3A" w:rsidRDefault="00BA492F" w:rsidP="00E31AB0">
      <w:pPr>
        <w:pStyle w:val="ListParagraph"/>
        <w:numPr>
          <w:ilvl w:val="0"/>
          <w:numId w:val="20"/>
        </w:numPr>
      </w:pPr>
      <w:r w:rsidRPr="00895E3A">
        <w:t>Операции поиска по каталогу</w:t>
      </w:r>
      <w:r w:rsidR="005A5F53" w:rsidRPr="00895E3A">
        <w:t>;</w:t>
      </w:r>
    </w:p>
    <w:p w14:paraId="68FEB787" w14:textId="77777777" w:rsidR="00BA492F" w:rsidRPr="00895E3A" w:rsidRDefault="005A5F53" w:rsidP="00E31AB0">
      <w:pPr>
        <w:pStyle w:val="ListParagraph"/>
        <w:numPr>
          <w:ilvl w:val="0"/>
          <w:numId w:val="20"/>
        </w:numPr>
      </w:pPr>
      <w:r w:rsidRPr="00895E3A">
        <w:t>Операции управления заказами и WishList.</w:t>
      </w:r>
    </w:p>
    <w:p w14:paraId="68FEB788" w14:textId="77777777" w:rsidR="0034045D" w:rsidRPr="00895E3A" w:rsidRDefault="00BA492F" w:rsidP="0034045D">
      <w:r w:rsidRPr="00895E3A">
        <w:t>В рамках группы «Операции управления каталогом» реализуются следующие операции</w:t>
      </w:r>
      <w:r w:rsidR="007D51EA" w:rsidRPr="00895E3A">
        <w:t>:</w:t>
      </w:r>
    </w:p>
    <w:p w14:paraId="68FEB789" w14:textId="77777777" w:rsidR="007D51EA" w:rsidRPr="00895E3A" w:rsidRDefault="00B830CB" w:rsidP="0052443D">
      <w:pPr>
        <w:pStyle w:val="ListParagraph"/>
        <w:numPr>
          <w:ilvl w:val="0"/>
          <w:numId w:val="12"/>
        </w:numPr>
      </w:pPr>
      <w:r w:rsidRPr="00895E3A">
        <w:t>импорт</w:t>
      </w:r>
      <w:r w:rsidR="007D51EA" w:rsidRPr="00895E3A">
        <w:t xml:space="preserve"> каталога </w:t>
      </w:r>
      <w:r w:rsidR="006A3ECF" w:rsidRPr="00895E3A">
        <w:t>товаров</w:t>
      </w:r>
      <w:r w:rsidR="007D51EA" w:rsidRPr="00895E3A">
        <w:t xml:space="preserve"> определенного партнера-поставщика из файла в формате YML</w:t>
      </w:r>
      <w:r w:rsidR="00070202" w:rsidRPr="00895E3A">
        <w:t>;</w:t>
      </w:r>
    </w:p>
    <w:p w14:paraId="68FEB78A" w14:textId="77777777" w:rsidR="00BA492F" w:rsidRPr="00895E3A" w:rsidRDefault="00BA492F" w:rsidP="0052443D">
      <w:pPr>
        <w:pStyle w:val="ListParagraph"/>
        <w:numPr>
          <w:ilvl w:val="0"/>
          <w:numId w:val="12"/>
        </w:numPr>
      </w:pPr>
      <w:r w:rsidRPr="00895E3A">
        <w:t>создание категории;</w:t>
      </w:r>
    </w:p>
    <w:p w14:paraId="68FEB78B" w14:textId="77777777" w:rsidR="00BA492F" w:rsidRPr="00895E3A" w:rsidRDefault="00BA492F" w:rsidP="0052443D">
      <w:pPr>
        <w:pStyle w:val="ListParagraph"/>
        <w:numPr>
          <w:ilvl w:val="0"/>
          <w:numId w:val="12"/>
        </w:numPr>
      </w:pPr>
      <w:r w:rsidRPr="00895E3A">
        <w:t>публикация категории;</w:t>
      </w:r>
    </w:p>
    <w:p w14:paraId="68FEB78C" w14:textId="77777777" w:rsidR="00BA492F" w:rsidRPr="00895E3A" w:rsidRDefault="00BA492F" w:rsidP="0052443D">
      <w:pPr>
        <w:pStyle w:val="ListParagraph"/>
        <w:numPr>
          <w:ilvl w:val="0"/>
          <w:numId w:val="12"/>
        </w:numPr>
      </w:pPr>
      <w:r w:rsidRPr="00895E3A">
        <w:t>деактивация категории;</w:t>
      </w:r>
    </w:p>
    <w:p w14:paraId="68FEB78D" w14:textId="77777777" w:rsidR="00BA492F" w:rsidRPr="00895E3A" w:rsidRDefault="00BA492F" w:rsidP="0052443D">
      <w:pPr>
        <w:pStyle w:val="ListParagraph"/>
        <w:numPr>
          <w:ilvl w:val="0"/>
          <w:numId w:val="12"/>
        </w:numPr>
      </w:pPr>
      <w:r w:rsidRPr="00895E3A">
        <w:t>удаление категории;</w:t>
      </w:r>
    </w:p>
    <w:p w14:paraId="68FEB78E" w14:textId="77777777" w:rsidR="00BA492F" w:rsidRPr="00895E3A" w:rsidRDefault="00BA492F" w:rsidP="0052443D">
      <w:pPr>
        <w:pStyle w:val="ListParagraph"/>
        <w:numPr>
          <w:ilvl w:val="0"/>
          <w:numId w:val="12"/>
        </w:numPr>
      </w:pPr>
      <w:r w:rsidRPr="00895E3A">
        <w:t>добавление товара;</w:t>
      </w:r>
    </w:p>
    <w:p w14:paraId="68FEB78F" w14:textId="77777777" w:rsidR="00BA492F" w:rsidRPr="00895E3A" w:rsidRDefault="00BA492F" w:rsidP="0052443D">
      <w:pPr>
        <w:pStyle w:val="ListParagraph"/>
        <w:numPr>
          <w:ilvl w:val="0"/>
          <w:numId w:val="12"/>
        </w:numPr>
      </w:pPr>
      <w:r w:rsidRPr="00895E3A">
        <w:t>изменение свойств товара;</w:t>
      </w:r>
    </w:p>
    <w:p w14:paraId="68FEB790" w14:textId="77777777" w:rsidR="00BA492F" w:rsidRPr="00895E3A" w:rsidRDefault="00BA492F" w:rsidP="0052443D">
      <w:pPr>
        <w:pStyle w:val="ListParagraph"/>
        <w:numPr>
          <w:ilvl w:val="0"/>
          <w:numId w:val="12"/>
        </w:numPr>
      </w:pPr>
      <w:r w:rsidRPr="00895E3A">
        <w:t>публикация товара;</w:t>
      </w:r>
    </w:p>
    <w:p w14:paraId="68FEB791" w14:textId="77777777" w:rsidR="00BA492F" w:rsidRPr="00895E3A" w:rsidRDefault="00BA492F" w:rsidP="0052443D">
      <w:pPr>
        <w:pStyle w:val="ListParagraph"/>
        <w:numPr>
          <w:ilvl w:val="0"/>
          <w:numId w:val="12"/>
        </w:numPr>
      </w:pPr>
      <w:r w:rsidRPr="00895E3A">
        <w:t>деактивация товара;</w:t>
      </w:r>
    </w:p>
    <w:p w14:paraId="68FEB792" w14:textId="77777777" w:rsidR="00BA492F" w:rsidRPr="00895E3A" w:rsidRDefault="00BA492F" w:rsidP="0052443D">
      <w:pPr>
        <w:pStyle w:val="ListParagraph"/>
        <w:numPr>
          <w:ilvl w:val="0"/>
          <w:numId w:val="12"/>
        </w:numPr>
      </w:pPr>
      <w:r w:rsidRPr="00895E3A">
        <w:t>удаление товара;</w:t>
      </w:r>
    </w:p>
    <w:p w14:paraId="68FEB793" w14:textId="77777777" w:rsidR="00BA492F" w:rsidRPr="00895E3A" w:rsidRDefault="00BA492F" w:rsidP="0052443D">
      <w:pPr>
        <w:pStyle w:val="ListParagraph"/>
        <w:numPr>
          <w:ilvl w:val="0"/>
          <w:numId w:val="12"/>
        </w:numPr>
      </w:pPr>
      <w:r w:rsidRPr="00895E3A">
        <w:t>перемещение категории;</w:t>
      </w:r>
    </w:p>
    <w:p w14:paraId="68FEB794" w14:textId="77777777" w:rsidR="00BA492F" w:rsidRPr="00895E3A" w:rsidRDefault="00BA492F" w:rsidP="0052443D">
      <w:pPr>
        <w:pStyle w:val="ListParagraph"/>
        <w:numPr>
          <w:ilvl w:val="0"/>
          <w:numId w:val="12"/>
        </w:numPr>
      </w:pPr>
      <w:r w:rsidRPr="00895E3A">
        <w:t>перемещение всех товаров категории.</w:t>
      </w:r>
    </w:p>
    <w:p w14:paraId="68FEB795" w14:textId="77777777" w:rsidR="00BA492F" w:rsidRPr="00895E3A" w:rsidRDefault="00BA492F" w:rsidP="00BA492F">
      <w:r w:rsidRPr="00895E3A">
        <w:t>В рамках группы «Операции поиска по каталогу» реализуются следующие операции:</w:t>
      </w:r>
    </w:p>
    <w:p w14:paraId="68FEB796" w14:textId="77777777" w:rsidR="00512F55" w:rsidRPr="00895E3A" w:rsidRDefault="00512F55" w:rsidP="00E31AB0">
      <w:pPr>
        <w:pStyle w:val="ListParagraph"/>
        <w:numPr>
          <w:ilvl w:val="0"/>
          <w:numId w:val="21"/>
        </w:numPr>
      </w:pPr>
      <w:r w:rsidRPr="00895E3A">
        <w:lastRenderedPageBreak/>
        <w:t>получение всех партнеров-поставщиков;</w:t>
      </w:r>
    </w:p>
    <w:p w14:paraId="68FEB797" w14:textId="77777777" w:rsidR="00494002" w:rsidRPr="00895E3A" w:rsidRDefault="00494002" w:rsidP="00E31AB0">
      <w:pPr>
        <w:pStyle w:val="ListParagraph"/>
        <w:numPr>
          <w:ilvl w:val="0"/>
          <w:numId w:val="21"/>
        </w:numPr>
      </w:pPr>
      <w:r w:rsidRPr="00895E3A">
        <w:t xml:space="preserve">получение </w:t>
      </w:r>
      <w:r w:rsidR="00FB56DA" w:rsidRPr="00895E3A">
        <w:t>всех публичных</w:t>
      </w:r>
      <w:r w:rsidRPr="00895E3A">
        <w:t xml:space="preserve"> категорий;</w:t>
      </w:r>
    </w:p>
    <w:p w14:paraId="68FEB798" w14:textId="77777777" w:rsidR="00FB56DA" w:rsidRPr="00895E3A" w:rsidRDefault="00FB56DA" w:rsidP="00E31AB0">
      <w:pPr>
        <w:pStyle w:val="ListParagraph"/>
        <w:numPr>
          <w:ilvl w:val="0"/>
          <w:numId w:val="21"/>
        </w:numPr>
      </w:pPr>
      <w:r w:rsidRPr="00895E3A">
        <w:t>получение всех категорий;</w:t>
      </w:r>
    </w:p>
    <w:p w14:paraId="68FEB799" w14:textId="77777777" w:rsidR="00A61710" w:rsidRPr="00895E3A" w:rsidRDefault="00A61710" w:rsidP="00E31AB0">
      <w:pPr>
        <w:pStyle w:val="ListParagraph"/>
        <w:numPr>
          <w:ilvl w:val="0"/>
          <w:numId w:val="21"/>
        </w:numPr>
      </w:pPr>
      <w:r w:rsidRPr="00895E3A">
        <w:t>получение публичных подкатегорий;</w:t>
      </w:r>
    </w:p>
    <w:p w14:paraId="68FEB79A" w14:textId="77777777" w:rsidR="00A61710" w:rsidRPr="00895E3A" w:rsidRDefault="00A61710" w:rsidP="00E31AB0">
      <w:pPr>
        <w:pStyle w:val="ListParagraph"/>
        <w:numPr>
          <w:ilvl w:val="0"/>
          <w:numId w:val="21"/>
        </w:numPr>
      </w:pPr>
      <w:r w:rsidRPr="00895E3A">
        <w:t>получение подкатегорий;</w:t>
      </w:r>
    </w:p>
    <w:p w14:paraId="68FEB79B" w14:textId="77777777" w:rsidR="00AA1BED" w:rsidRPr="00895E3A" w:rsidRDefault="00AA1BED" w:rsidP="00E31AB0">
      <w:pPr>
        <w:pStyle w:val="ListParagraph"/>
        <w:numPr>
          <w:ilvl w:val="0"/>
          <w:numId w:val="21"/>
        </w:numPr>
      </w:pPr>
      <w:r w:rsidRPr="00895E3A">
        <w:t>поиск публичных товаров;</w:t>
      </w:r>
    </w:p>
    <w:p w14:paraId="68FEB79C" w14:textId="77777777" w:rsidR="005A5F53" w:rsidRPr="00895E3A" w:rsidRDefault="00AA1BED" w:rsidP="00E31AB0">
      <w:pPr>
        <w:pStyle w:val="ListParagraph"/>
        <w:numPr>
          <w:ilvl w:val="0"/>
          <w:numId w:val="21"/>
        </w:numPr>
      </w:pPr>
      <w:r w:rsidRPr="00895E3A">
        <w:t>поиск всех товаров</w:t>
      </w:r>
      <w:r w:rsidR="00996AD8" w:rsidRPr="00895E3A">
        <w:t>;</w:t>
      </w:r>
    </w:p>
    <w:p w14:paraId="68FEB79D" w14:textId="77777777" w:rsidR="00996AD8" w:rsidRPr="00895E3A" w:rsidRDefault="00996AD8" w:rsidP="00E31AB0">
      <w:pPr>
        <w:pStyle w:val="ListParagraph"/>
        <w:numPr>
          <w:ilvl w:val="0"/>
          <w:numId w:val="21"/>
        </w:numPr>
      </w:pPr>
      <w:r w:rsidRPr="00895E3A">
        <w:t>получение товар</w:t>
      </w:r>
      <w:r w:rsidR="00CA7E0A" w:rsidRPr="00895E3A">
        <w:t>а</w:t>
      </w:r>
      <w:r w:rsidRPr="00895E3A">
        <w:t>.</w:t>
      </w:r>
    </w:p>
    <w:p w14:paraId="68FEB79E" w14:textId="77777777" w:rsidR="005A5F53" w:rsidRPr="00895E3A" w:rsidRDefault="005A5F53" w:rsidP="005A5F53">
      <w:r w:rsidRPr="00895E3A">
        <w:t>В рамках группы «Операции управления заказами и WishList» реализуются следующие операции:</w:t>
      </w:r>
    </w:p>
    <w:p w14:paraId="68FEB79F" w14:textId="77777777" w:rsidR="005A5F53" w:rsidRPr="00895E3A" w:rsidRDefault="005A5F53" w:rsidP="00E31AB0">
      <w:pPr>
        <w:pStyle w:val="ListParagraph"/>
        <w:numPr>
          <w:ilvl w:val="0"/>
          <w:numId w:val="22"/>
        </w:numPr>
      </w:pPr>
      <w:r w:rsidRPr="00895E3A">
        <w:t>добавление товара в WishList клиента;</w:t>
      </w:r>
    </w:p>
    <w:p w14:paraId="68FEB7A0" w14:textId="77777777" w:rsidR="005A5F53" w:rsidRPr="00895E3A" w:rsidRDefault="005A5F53" w:rsidP="00E31AB0">
      <w:pPr>
        <w:pStyle w:val="ListParagraph"/>
        <w:numPr>
          <w:ilvl w:val="0"/>
          <w:numId w:val="22"/>
        </w:numPr>
      </w:pPr>
      <w:r w:rsidRPr="00895E3A">
        <w:t>удаление товара из WishList клиента;</w:t>
      </w:r>
    </w:p>
    <w:p w14:paraId="68FEB7A1" w14:textId="77777777" w:rsidR="005A5F53" w:rsidRPr="00895E3A" w:rsidRDefault="005A5F53" w:rsidP="00E31AB0">
      <w:pPr>
        <w:pStyle w:val="ListParagraph"/>
        <w:numPr>
          <w:ilvl w:val="0"/>
          <w:numId w:val="22"/>
        </w:numPr>
      </w:pPr>
      <w:r w:rsidRPr="00895E3A">
        <w:t>получение товаров из WishList клиента.</w:t>
      </w:r>
    </w:p>
    <w:p w14:paraId="68FEB7A2" w14:textId="77777777" w:rsidR="006E09F5" w:rsidRPr="00895E3A" w:rsidRDefault="006E09F5" w:rsidP="00AA1BED">
      <w:pPr>
        <w:ind w:left="360"/>
        <w:rPr>
          <w:color w:val="FF0000"/>
        </w:rPr>
      </w:pPr>
    </w:p>
    <w:p w14:paraId="68FEB7A3" w14:textId="77777777" w:rsidR="00C35F51" w:rsidRPr="00895E3A" w:rsidRDefault="00C35F51" w:rsidP="00440D35">
      <w:pPr>
        <w:pStyle w:val="Heading2"/>
        <w:numPr>
          <w:ilvl w:val="0"/>
          <w:numId w:val="0"/>
        </w:numPr>
        <w:rPr>
          <w:color w:val="FF0000"/>
          <w:sz w:val="36"/>
          <w:szCs w:val="28"/>
          <w:lang w:val="ru-RU"/>
        </w:rPr>
      </w:pPr>
      <w:bookmarkStart w:id="248" w:name="_Общий_формат_входящих"/>
      <w:bookmarkStart w:id="249" w:name="_Описание_анкеты"/>
      <w:bookmarkEnd w:id="248"/>
      <w:bookmarkEnd w:id="249"/>
      <w:r w:rsidRPr="00895E3A">
        <w:rPr>
          <w:lang w:val="ru-RU"/>
        </w:rPr>
        <w:br w:type="page"/>
      </w:r>
    </w:p>
    <w:p w14:paraId="68FEB7A4" w14:textId="77777777" w:rsidR="001E64AC" w:rsidRPr="00895E3A" w:rsidRDefault="00980A10" w:rsidP="0052443D">
      <w:pPr>
        <w:pStyle w:val="Heading1"/>
        <w:numPr>
          <w:ilvl w:val="0"/>
          <w:numId w:val="13"/>
        </w:numPr>
      </w:pPr>
      <w:bookmarkStart w:id="250" w:name="_Toc370582660"/>
      <w:r w:rsidRPr="00895E3A">
        <w:lastRenderedPageBreak/>
        <w:t xml:space="preserve">Описание </w:t>
      </w:r>
      <w:r w:rsidR="00497F44" w:rsidRPr="00895E3A">
        <w:t>веб-сервис</w:t>
      </w:r>
      <w:r w:rsidR="00996AD8" w:rsidRPr="00895E3A">
        <w:t>ов</w:t>
      </w:r>
      <w:bookmarkEnd w:id="250"/>
    </w:p>
    <w:p w14:paraId="68FEB7A5" w14:textId="77777777" w:rsidR="00ED2329" w:rsidRPr="00895E3A" w:rsidRDefault="00175156" w:rsidP="00F5202C">
      <w:pPr>
        <w:pStyle w:val="Heading2"/>
        <w:numPr>
          <w:ilvl w:val="1"/>
          <w:numId w:val="13"/>
        </w:numPr>
        <w:rPr>
          <w:lang w:val="ru-RU"/>
        </w:rPr>
      </w:pPr>
      <w:bookmarkStart w:id="251" w:name="_Toc370582661"/>
      <w:r w:rsidRPr="00895E3A">
        <w:rPr>
          <w:lang w:val="ru-RU"/>
        </w:rPr>
        <w:t>С</w:t>
      </w:r>
      <w:r w:rsidR="00996AD8" w:rsidRPr="00895E3A">
        <w:rPr>
          <w:lang w:val="ru-RU"/>
        </w:rPr>
        <w:t>ервис</w:t>
      </w:r>
      <w:r w:rsidR="00190F54" w:rsidRPr="00895E3A">
        <w:rPr>
          <w:lang w:val="ru-RU"/>
        </w:rPr>
        <w:t xml:space="preserve"> </w:t>
      </w:r>
      <w:r w:rsidR="00EF15DE" w:rsidRPr="00895E3A">
        <w:rPr>
          <w:lang w:val="ru-RU"/>
        </w:rPr>
        <w:t xml:space="preserve">администрирования </w:t>
      </w:r>
      <w:r w:rsidR="006840EE" w:rsidRPr="00895E3A">
        <w:rPr>
          <w:lang w:val="ru-RU"/>
        </w:rPr>
        <w:t>каталог</w:t>
      </w:r>
      <w:r w:rsidR="00EF15DE" w:rsidRPr="00895E3A">
        <w:rPr>
          <w:lang w:val="ru-RU"/>
        </w:rPr>
        <w:t>а</w:t>
      </w:r>
      <w:r w:rsidR="006840EE" w:rsidRPr="00895E3A">
        <w:rPr>
          <w:lang w:val="ru-RU"/>
        </w:rPr>
        <w:t xml:space="preserve"> подарков</w:t>
      </w:r>
      <w:r w:rsidR="00F5202C" w:rsidRPr="00895E3A">
        <w:rPr>
          <w:lang w:val="ru-RU"/>
        </w:rPr>
        <w:t xml:space="preserve"> </w:t>
      </w:r>
      <w:r w:rsidR="00EF15DE" w:rsidRPr="00895E3A">
        <w:rPr>
          <w:lang w:val="ru-RU"/>
        </w:rPr>
        <w:t>(</w:t>
      </w:r>
      <w:r w:rsidR="00F5202C" w:rsidRPr="00895E3A">
        <w:rPr>
          <w:lang w:val="ru-RU"/>
        </w:rPr>
        <w:t>Catalog</w:t>
      </w:r>
      <w:r w:rsidR="00EF15DE" w:rsidRPr="00895E3A">
        <w:rPr>
          <w:lang w:val="ru-RU"/>
        </w:rPr>
        <w:t>AdminService)</w:t>
      </w:r>
      <w:bookmarkEnd w:id="251"/>
    </w:p>
    <w:p w14:paraId="3ABB07C9" w14:textId="77777777" w:rsidR="001D46D4" w:rsidRPr="00895E3A" w:rsidRDefault="001D46D4" w:rsidP="001D46D4">
      <w:pPr>
        <w:pStyle w:val="Heading3"/>
        <w:numPr>
          <w:ilvl w:val="2"/>
          <w:numId w:val="13"/>
        </w:numPr>
      </w:pPr>
      <w:bookmarkStart w:id="252" w:name="_Toc346032897"/>
      <w:bookmarkStart w:id="253" w:name="_Toc370582662"/>
      <w:r w:rsidRPr="00895E3A">
        <w:t>Поиск всех товаров</w:t>
      </w:r>
      <w:bookmarkEnd w:id="252"/>
      <w:r w:rsidRPr="00895E3A">
        <w:t xml:space="preserve"> (SearchAllProducts)</w:t>
      </w:r>
      <w:bookmarkEnd w:id="253"/>
    </w:p>
    <w:p w14:paraId="3426728D" w14:textId="77777777" w:rsidR="001D46D4" w:rsidRPr="00895E3A" w:rsidRDefault="001D46D4" w:rsidP="001D46D4">
      <w:pPr>
        <w:pStyle w:val="Heading4"/>
        <w:numPr>
          <w:ilvl w:val="3"/>
          <w:numId w:val="13"/>
        </w:numPr>
      </w:pPr>
      <w:bookmarkStart w:id="254" w:name="_Toc346032898"/>
      <w:bookmarkStart w:id="255" w:name="_Toc370582663"/>
      <w:r w:rsidRPr="00895E3A">
        <w:t>Карточка операции</w:t>
      </w:r>
      <w:bookmarkEnd w:id="254"/>
      <w:bookmarkEnd w:id="255"/>
    </w:p>
    <w:p w14:paraId="42055E78" w14:textId="77777777" w:rsidR="001D46D4" w:rsidRPr="00895E3A" w:rsidRDefault="001D46D4" w:rsidP="001D46D4">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13</w:t>
      </w:r>
      <w:r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1D46D4" w:rsidRPr="00895E3A" w14:paraId="41312312" w14:textId="77777777" w:rsidTr="007261CA">
        <w:tc>
          <w:tcPr>
            <w:tcW w:w="3652" w:type="dxa"/>
          </w:tcPr>
          <w:p w14:paraId="6305F3DD" w14:textId="77777777" w:rsidR="001D46D4" w:rsidRPr="00895E3A" w:rsidRDefault="001D46D4" w:rsidP="007261CA">
            <w:r w:rsidRPr="00895E3A">
              <w:t>Предназначение</w:t>
            </w:r>
          </w:p>
        </w:tc>
        <w:tc>
          <w:tcPr>
            <w:tcW w:w="6201" w:type="dxa"/>
          </w:tcPr>
          <w:p w14:paraId="7669500E" w14:textId="77777777" w:rsidR="001D46D4" w:rsidRPr="00895E3A" w:rsidRDefault="001D46D4" w:rsidP="007261CA">
            <w:r w:rsidRPr="00895E3A">
              <w:t>Операция предназначена для поиска товаров в каталоге товаров по статическому фильтру, описанному входными параметрами.</w:t>
            </w:r>
          </w:p>
        </w:tc>
      </w:tr>
      <w:tr w:rsidR="001D46D4" w:rsidRPr="00895E3A" w14:paraId="72A4D937" w14:textId="77777777" w:rsidTr="007261CA">
        <w:tc>
          <w:tcPr>
            <w:tcW w:w="3652" w:type="dxa"/>
          </w:tcPr>
          <w:p w14:paraId="151B384B" w14:textId="77777777" w:rsidR="001D46D4" w:rsidRPr="00895E3A" w:rsidRDefault="001D46D4" w:rsidP="007261CA">
            <w:r w:rsidRPr="00895E3A">
              <w:t>Режим выполнения</w:t>
            </w:r>
          </w:p>
        </w:tc>
        <w:tc>
          <w:tcPr>
            <w:tcW w:w="6201" w:type="dxa"/>
          </w:tcPr>
          <w:p w14:paraId="504B450D" w14:textId="77777777" w:rsidR="001D46D4" w:rsidRPr="00895E3A" w:rsidRDefault="001D46D4" w:rsidP="007261CA">
            <w:r w:rsidRPr="00895E3A">
              <w:t>Синхронный.</w:t>
            </w:r>
          </w:p>
        </w:tc>
      </w:tr>
    </w:tbl>
    <w:p w14:paraId="392DF67C" w14:textId="77777777" w:rsidR="001D46D4" w:rsidRPr="00895E3A" w:rsidRDefault="001D46D4" w:rsidP="001D46D4">
      <w:pPr>
        <w:pStyle w:val="Heading4"/>
        <w:numPr>
          <w:ilvl w:val="3"/>
          <w:numId w:val="13"/>
        </w:numPr>
      </w:pPr>
      <w:bookmarkStart w:id="256" w:name="_Toc346032899"/>
      <w:bookmarkStart w:id="257" w:name="_Toc370582664"/>
      <w:r w:rsidRPr="00895E3A">
        <w:t>Параметры назначения</w:t>
      </w:r>
      <w:bookmarkEnd w:id="256"/>
      <w:bookmarkEnd w:id="257"/>
    </w:p>
    <w:p w14:paraId="3355D547" w14:textId="77777777" w:rsidR="001D46D4" w:rsidRPr="00895E3A" w:rsidRDefault="001D46D4" w:rsidP="001D46D4">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14</w:t>
      </w:r>
      <w:r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1D46D4" w:rsidRPr="00895E3A" w14:paraId="5367AAD1" w14:textId="77777777" w:rsidTr="007261CA">
        <w:tc>
          <w:tcPr>
            <w:tcW w:w="4926" w:type="dxa"/>
          </w:tcPr>
          <w:p w14:paraId="7EE3E3A6" w14:textId="77777777" w:rsidR="001D46D4" w:rsidRPr="00895E3A" w:rsidRDefault="001D46D4" w:rsidP="007261CA">
            <w:pPr>
              <w:rPr>
                <w:b/>
              </w:rPr>
            </w:pPr>
            <w:r w:rsidRPr="00895E3A">
              <w:rPr>
                <w:b/>
              </w:rPr>
              <w:t>Параметр</w:t>
            </w:r>
          </w:p>
        </w:tc>
        <w:tc>
          <w:tcPr>
            <w:tcW w:w="4927" w:type="dxa"/>
          </w:tcPr>
          <w:p w14:paraId="07A155DD" w14:textId="77777777" w:rsidR="001D46D4" w:rsidRPr="00895E3A" w:rsidRDefault="001D46D4" w:rsidP="007261CA">
            <w:pPr>
              <w:rPr>
                <w:b/>
              </w:rPr>
            </w:pPr>
            <w:r w:rsidRPr="00895E3A">
              <w:rPr>
                <w:b/>
              </w:rPr>
              <w:t>Значение</w:t>
            </w:r>
          </w:p>
        </w:tc>
      </w:tr>
      <w:tr w:rsidR="001D46D4" w:rsidRPr="00895E3A" w14:paraId="17FBDBEB" w14:textId="77777777" w:rsidTr="007261CA">
        <w:tc>
          <w:tcPr>
            <w:tcW w:w="4926" w:type="dxa"/>
          </w:tcPr>
          <w:p w14:paraId="4B110238" w14:textId="77777777" w:rsidR="001D46D4" w:rsidRPr="00895E3A" w:rsidRDefault="001D46D4" w:rsidP="007261CA">
            <w:r w:rsidRPr="00895E3A">
              <w:t>Максимальное время от получения запроса до выдачи ответа</w:t>
            </w:r>
          </w:p>
        </w:tc>
        <w:tc>
          <w:tcPr>
            <w:tcW w:w="4927" w:type="dxa"/>
          </w:tcPr>
          <w:p w14:paraId="668F0691" w14:textId="77777777" w:rsidR="001D46D4" w:rsidRPr="00895E3A" w:rsidRDefault="001D46D4" w:rsidP="007261CA">
            <w:r w:rsidRPr="00895E3A">
              <w:t>200 миллисекунд</w:t>
            </w:r>
          </w:p>
        </w:tc>
      </w:tr>
    </w:tbl>
    <w:p w14:paraId="343087C9" w14:textId="77777777" w:rsidR="001D46D4" w:rsidRPr="00895E3A" w:rsidRDefault="001D46D4" w:rsidP="001D46D4">
      <w:pPr>
        <w:pStyle w:val="Heading4"/>
        <w:numPr>
          <w:ilvl w:val="3"/>
          <w:numId w:val="13"/>
        </w:numPr>
      </w:pPr>
      <w:bookmarkStart w:id="258" w:name="_Toc346032900"/>
      <w:bookmarkStart w:id="259" w:name="_Toc370582665"/>
      <w:r w:rsidRPr="00895E3A">
        <w:t>Влияние на другие операции</w:t>
      </w:r>
      <w:bookmarkEnd w:id="258"/>
      <w:bookmarkEnd w:id="259"/>
    </w:p>
    <w:p w14:paraId="44D5F373" w14:textId="77777777" w:rsidR="001D46D4" w:rsidRPr="00895E3A" w:rsidRDefault="001D46D4" w:rsidP="001D46D4">
      <w:r w:rsidRPr="00895E3A">
        <w:t>Отсутствует.</w:t>
      </w:r>
    </w:p>
    <w:p w14:paraId="5EE95CEA" w14:textId="77777777" w:rsidR="001D46D4" w:rsidRPr="00895E3A" w:rsidRDefault="001D46D4" w:rsidP="001D46D4">
      <w:pPr>
        <w:pStyle w:val="Heading4"/>
        <w:numPr>
          <w:ilvl w:val="3"/>
          <w:numId w:val="13"/>
        </w:numPr>
      </w:pPr>
      <w:bookmarkStart w:id="260" w:name="_Toc346032901"/>
      <w:bookmarkStart w:id="261" w:name="_Toc370582666"/>
      <w:r w:rsidRPr="00895E3A">
        <w:t>Входные параметры</w:t>
      </w:r>
      <w:bookmarkEnd w:id="260"/>
      <w:bookmarkEnd w:id="261"/>
    </w:p>
    <w:p w14:paraId="399E6A8E" w14:textId="77777777" w:rsidR="001D46D4" w:rsidRPr="00895E3A" w:rsidRDefault="001D46D4" w:rsidP="001D46D4">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15</w:t>
      </w:r>
      <w:r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907"/>
        <w:gridCol w:w="5092"/>
        <w:gridCol w:w="1854"/>
      </w:tblGrid>
      <w:tr w:rsidR="001D46D4" w:rsidRPr="00895E3A" w14:paraId="4E67C6E7" w14:textId="77777777" w:rsidTr="007261CA">
        <w:tc>
          <w:tcPr>
            <w:tcW w:w="2907" w:type="dxa"/>
          </w:tcPr>
          <w:p w14:paraId="0D6A927F" w14:textId="77777777" w:rsidR="001D46D4" w:rsidRPr="00895E3A" w:rsidRDefault="001D46D4" w:rsidP="007261CA">
            <w:pPr>
              <w:rPr>
                <w:b/>
              </w:rPr>
            </w:pPr>
            <w:r w:rsidRPr="00895E3A">
              <w:rPr>
                <w:b/>
              </w:rPr>
              <w:t>Параметр</w:t>
            </w:r>
          </w:p>
        </w:tc>
        <w:tc>
          <w:tcPr>
            <w:tcW w:w="5092" w:type="dxa"/>
          </w:tcPr>
          <w:p w14:paraId="4C82BB7F" w14:textId="77777777" w:rsidR="001D46D4" w:rsidRPr="00895E3A" w:rsidRDefault="001D46D4" w:rsidP="007261CA">
            <w:pPr>
              <w:rPr>
                <w:b/>
              </w:rPr>
            </w:pPr>
            <w:r w:rsidRPr="00895E3A">
              <w:rPr>
                <w:b/>
              </w:rPr>
              <w:t>Описание</w:t>
            </w:r>
          </w:p>
        </w:tc>
        <w:tc>
          <w:tcPr>
            <w:tcW w:w="1854" w:type="dxa"/>
          </w:tcPr>
          <w:p w14:paraId="4E5FDB2A" w14:textId="77777777" w:rsidR="001D46D4" w:rsidRPr="00895E3A" w:rsidRDefault="001D46D4" w:rsidP="007261CA">
            <w:pPr>
              <w:rPr>
                <w:b/>
              </w:rPr>
            </w:pPr>
            <w:r w:rsidRPr="00895E3A">
              <w:rPr>
                <w:b/>
              </w:rPr>
              <w:t>Обязательный?</w:t>
            </w:r>
          </w:p>
        </w:tc>
      </w:tr>
      <w:tr w:rsidR="001D46D4" w:rsidRPr="00895E3A" w14:paraId="1B4E23F1" w14:textId="77777777" w:rsidTr="007261CA">
        <w:tc>
          <w:tcPr>
            <w:tcW w:w="2907" w:type="dxa"/>
          </w:tcPr>
          <w:p w14:paraId="7E46744A" w14:textId="77777777" w:rsidR="001D46D4" w:rsidRPr="00895E3A" w:rsidRDefault="001D46D4" w:rsidP="007261CA">
            <w:r w:rsidRPr="00895E3A">
              <w:t>Тип сортировки (SortType)</w:t>
            </w:r>
          </w:p>
        </w:tc>
        <w:tc>
          <w:tcPr>
            <w:tcW w:w="5092" w:type="dxa"/>
          </w:tcPr>
          <w:p w14:paraId="6FE83C0E" w14:textId="77777777" w:rsidR="001D46D4" w:rsidRPr="00895E3A" w:rsidRDefault="001D46D4" w:rsidP="007261CA">
            <w:r w:rsidRPr="00895E3A">
              <w:t>Принимает одно из следующих значений:</w:t>
            </w:r>
          </w:p>
          <w:p w14:paraId="3B54EAFC" w14:textId="77777777" w:rsidR="001D46D4" w:rsidRPr="00895E3A" w:rsidRDefault="001D46D4" w:rsidP="007261CA">
            <w:r w:rsidRPr="00895E3A">
              <w:t>0 – сортировка по названию товара по алфавиту;</w:t>
            </w:r>
          </w:p>
          <w:p w14:paraId="43C78FCD" w14:textId="77777777" w:rsidR="001D46D4" w:rsidRPr="00895E3A" w:rsidRDefault="001D46D4" w:rsidP="007261CA">
            <w:r w:rsidRPr="00895E3A">
              <w:t>1 – сортировка по названию товара по алфавиту в обратном порядке;</w:t>
            </w:r>
          </w:p>
          <w:p w14:paraId="59E48589" w14:textId="77777777" w:rsidR="001D46D4" w:rsidRPr="00895E3A" w:rsidRDefault="001D46D4" w:rsidP="007261CA">
            <w:r w:rsidRPr="00895E3A">
              <w:t>2 – сортировка по цене товара по возрастанию, затем по названию товара по алфавиту;</w:t>
            </w:r>
          </w:p>
          <w:p w14:paraId="2EE3BF59" w14:textId="77777777" w:rsidR="001D46D4" w:rsidRPr="00895E3A" w:rsidRDefault="001D46D4" w:rsidP="007261CA">
            <w:r w:rsidRPr="00895E3A">
              <w:t>3 – сортировка по цене товара по убыванию, затем по названию товара по алфавиту.</w:t>
            </w:r>
          </w:p>
          <w:p w14:paraId="7230865B" w14:textId="77777777" w:rsidR="001D46D4" w:rsidRPr="00895E3A" w:rsidRDefault="001D46D4" w:rsidP="007261CA">
            <w:r w:rsidRPr="00895E3A">
              <w:t>4 – сортировка по дате добавления товара по убыванию, затем по названию товара по алфавиту.</w:t>
            </w:r>
          </w:p>
          <w:p w14:paraId="4A9F46C5" w14:textId="77777777" w:rsidR="001D46D4" w:rsidRPr="00895E3A" w:rsidRDefault="001D46D4" w:rsidP="007261CA">
            <w:r w:rsidRPr="00895E3A">
              <w:t>5 – сортировка по артикулу</w:t>
            </w:r>
          </w:p>
          <w:p w14:paraId="5B6ADB31" w14:textId="77777777" w:rsidR="001D46D4" w:rsidRPr="00895E3A" w:rsidRDefault="001D46D4" w:rsidP="007261CA">
            <w:r w:rsidRPr="00895E3A">
              <w:t>6 – сортировка по популярности по убыванию</w:t>
            </w:r>
          </w:p>
          <w:p w14:paraId="2D67C8A9" w14:textId="77777777" w:rsidR="001D46D4" w:rsidRPr="00895E3A" w:rsidRDefault="001D46D4" w:rsidP="007261CA">
            <w:r w:rsidRPr="00895E3A">
              <w:t>Если значение не указано, то значение равно 0.</w:t>
            </w:r>
          </w:p>
        </w:tc>
        <w:tc>
          <w:tcPr>
            <w:tcW w:w="1854" w:type="dxa"/>
          </w:tcPr>
          <w:p w14:paraId="0189B76B" w14:textId="77777777" w:rsidR="001D46D4" w:rsidRPr="00895E3A" w:rsidRDefault="001D46D4" w:rsidP="007261CA">
            <w:r w:rsidRPr="00895E3A">
              <w:t>Нет</w:t>
            </w:r>
          </w:p>
        </w:tc>
      </w:tr>
      <w:tr w:rsidR="001D46D4" w:rsidRPr="00895E3A" w14:paraId="3D92E71E" w14:textId="77777777" w:rsidTr="007261CA">
        <w:tc>
          <w:tcPr>
            <w:tcW w:w="2907" w:type="dxa"/>
          </w:tcPr>
          <w:p w14:paraId="1FC5A481" w14:textId="77777777" w:rsidR="001D46D4" w:rsidRPr="00895E3A" w:rsidRDefault="001D46D4" w:rsidP="007261CA">
            <w:r w:rsidRPr="00895E3A">
              <w:t xml:space="preserve">Идентификаторы </w:t>
            </w:r>
            <w:proofErr w:type="gramStart"/>
            <w:r w:rsidRPr="00895E3A">
              <w:t>родительских</w:t>
            </w:r>
            <w:proofErr w:type="gramEnd"/>
            <w:r w:rsidRPr="00895E3A">
              <w:t xml:space="preserve"> категории (ParentCategories)</w:t>
            </w:r>
          </w:p>
        </w:tc>
        <w:tc>
          <w:tcPr>
            <w:tcW w:w="5092" w:type="dxa"/>
          </w:tcPr>
          <w:p w14:paraId="7C44A092" w14:textId="77777777" w:rsidR="001D46D4" w:rsidRPr="00895E3A" w:rsidRDefault="001D46D4" w:rsidP="007261CA">
            <w:r w:rsidRPr="00895E3A">
              <w:t xml:space="preserve">Идентификаторы </w:t>
            </w:r>
            <w:proofErr w:type="gramStart"/>
            <w:r w:rsidRPr="00895E3A">
              <w:t>родительских</w:t>
            </w:r>
            <w:proofErr w:type="gramEnd"/>
            <w:r w:rsidRPr="00895E3A">
              <w:t xml:space="preserve"> категории. Если идентификаторы указаны, то возвращаемые товары должны принадлежать одной из заданных категории или их подкатегориям (зависит от признака учёта подкатегорий). Если идентификаторы не указаны, то возвращаемые товары могут принадлежать любой категории.</w:t>
            </w:r>
          </w:p>
        </w:tc>
        <w:tc>
          <w:tcPr>
            <w:tcW w:w="1854" w:type="dxa"/>
          </w:tcPr>
          <w:p w14:paraId="6FD0EFF8" w14:textId="77777777" w:rsidR="001D46D4" w:rsidRPr="00895E3A" w:rsidRDefault="001D46D4" w:rsidP="007261CA">
            <w:r w:rsidRPr="00895E3A">
              <w:t>Нет</w:t>
            </w:r>
          </w:p>
        </w:tc>
      </w:tr>
      <w:tr w:rsidR="001D46D4" w:rsidRPr="00895E3A" w14:paraId="5211F8B9" w14:textId="77777777" w:rsidTr="007261CA">
        <w:tc>
          <w:tcPr>
            <w:tcW w:w="2907" w:type="dxa"/>
          </w:tcPr>
          <w:p w14:paraId="47B944A3" w14:textId="77777777" w:rsidR="001D46D4" w:rsidRPr="00895E3A" w:rsidRDefault="001D46D4" w:rsidP="007261CA">
            <w:r w:rsidRPr="00895E3A">
              <w:t>Фрагмент названия товара (SearchTerm)</w:t>
            </w:r>
          </w:p>
        </w:tc>
        <w:tc>
          <w:tcPr>
            <w:tcW w:w="5092" w:type="dxa"/>
          </w:tcPr>
          <w:p w14:paraId="298AF9C8" w14:textId="77777777" w:rsidR="001D46D4" w:rsidRPr="00895E3A" w:rsidRDefault="001D46D4" w:rsidP="007261CA">
            <w:r w:rsidRPr="00895E3A">
              <w:t xml:space="preserve">Фрагмент из названия товара. Если значение указано, то в названии каждого возвращаемого товара должен присутствовать указанный фрагмент. Если значение не указано, то название возвращаемого товара может быть любым. </w:t>
            </w:r>
          </w:p>
        </w:tc>
        <w:tc>
          <w:tcPr>
            <w:tcW w:w="1854" w:type="dxa"/>
          </w:tcPr>
          <w:p w14:paraId="539D3BF5" w14:textId="77777777" w:rsidR="001D46D4" w:rsidRPr="00895E3A" w:rsidRDefault="001D46D4" w:rsidP="007261CA">
            <w:r w:rsidRPr="00895E3A">
              <w:t>Нет</w:t>
            </w:r>
          </w:p>
        </w:tc>
      </w:tr>
      <w:tr w:rsidR="001D46D4" w:rsidRPr="00895E3A" w14:paraId="104629FD" w14:textId="77777777" w:rsidTr="007261CA">
        <w:tc>
          <w:tcPr>
            <w:tcW w:w="2907" w:type="dxa"/>
          </w:tcPr>
          <w:p w14:paraId="167FBF6E" w14:textId="77777777" w:rsidR="001D46D4" w:rsidRPr="00895E3A" w:rsidRDefault="001D46D4" w:rsidP="007261CA">
            <w:r w:rsidRPr="00895E3A">
              <w:t>Партнеры (PartnerIds)</w:t>
            </w:r>
          </w:p>
        </w:tc>
        <w:tc>
          <w:tcPr>
            <w:tcW w:w="5092" w:type="dxa"/>
          </w:tcPr>
          <w:p w14:paraId="3DDF99DB" w14:textId="77777777" w:rsidR="001D46D4" w:rsidRPr="00895E3A" w:rsidRDefault="001D46D4" w:rsidP="007261CA">
            <w:r w:rsidRPr="00895E3A">
              <w:t>Список идентификаторов партнеров-поставщиков. Если список не пуст, то идентификатор партнера-поставщика каждого возвращаемого товара должен быть в списке. Если список пусть, то возвращаемые товары могут иметь любых партнеров-поставщиков.</w:t>
            </w:r>
          </w:p>
        </w:tc>
        <w:tc>
          <w:tcPr>
            <w:tcW w:w="1854" w:type="dxa"/>
          </w:tcPr>
          <w:p w14:paraId="461E378E" w14:textId="77777777" w:rsidR="001D46D4" w:rsidRPr="00895E3A" w:rsidRDefault="001D46D4" w:rsidP="007261CA">
            <w:r w:rsidRPr="00895E3A">
              <w:t>Нет</w:t>
            </w:r>
          </w:p>
        </w:tc>
      </w:tr>
      <w:tr w:rsidR="001D46D4" w:rsidRPr="00895E3A" w14:paraId="4ADF6437" w14:textId="77777777" w:rsidTr="007261CA">
        <w:tc>
          <w:tcPr>
            <w:tcW w:w="2907" w:type="dxa"/>
          </w:tcPr>
          <w:p w14:paraId="6EC59BDC" w14:textId="77777777" w:rsidR="001D46D4" w:rsidRPr="00895E3A" w:rsidRDefault="001D46D4" w:rsidP="007261CA">
            <w:r w:rsidRPr="00895E3A">
              <w:t>Внутренние идентификаторы товаров (ProductIds)</w:t>
            </w:r>
          </w:p>
        </w:tc>
        <w:tc>
          <w:tcPr>
            <w:tcW w:w="5092" w:type="dxa"/>
          </w:tcPr>
          <w:p w14:paraId="2DF935AB" w14:textId="77777777" w:rsidR="001D46D4" w:rsidRPr="00895E3A" w:rsidRDefault="001D46D4" w:rsidP="007261CA">
            <w:r w:rsidRPr="00895E3A">
              <w:t>Уникальные идентификаторы товаров в системе «Лояльность». Если значение указано, то каждый возвращаемый товар должен иметь указанный идентификатор. Если значение не указано, то идентификатор возвращаемых товаров может быть любым.</w:t>
            </w:r>
          </w:p>
        </w:tc>
        <w:tc>
          <w:tcPr>
            <w:tcW w:w="1854" w:type="dxa"/>
          </w:tcPr>
          <w:p w14:paraId="4C8CA694" w14:textId="77777777" w:rsidR="001D46D4" w:rsidRPr="00895E3A" w:rsidRDefault="001D46D4" w:rsidP="007261CA">
            <w:r w:rsidRPr="00895E3A">
              <w:t>Нет</w:t>
            </w:r>
          </w:p>
        </w:tc>
      </w:tr>
      <w:tr w:rsidR="001D46D4" w:rsidRPr="00895E3A" w14:paraId="317E9C32" w14:textId="77777777" w:rsidTr="007261CA">
        <w:tc>
          <w:tcPr>
            <w:tcW w:w="2907" w:type="dxa"/>
          </w:tcPr>
          <w:p w14:paraId="771473C2" w14:textId="77777777" w:rsidR="001D46D4" w:rsidRPr="00895E3A" w:rsidRDefault="001D46D4" w:rsidP="007261CA">
            <w:r w:rsidRPr="00895E3A">
              <w:t>Производители (Vendors)</w:t>
            </w:r>
          </w:p>
        </w:tc>
        <w:tc>
          <w:tcPr>
            <w:tcW w:w="5092" w:type="dxa"/>
          </w:tcPr>
          <w:p w14:paraId="66A9DB40" w14:textId="77777777" w:rsidR="001D46D4" w:rsidRPr="00895E3A" w:rsidRDefault="001D46D4" w:rsidP="007261CA">
            <w:r w:rsidRPr="00895E3A">
              <w:t>Список названий производителей товара. Если список не пуст, то название производителя каждого возвращаемого товара должно быть в списке. Если список пуст, то возвращаемые товары могут иметь любых производителей.</w:t>
            </w:r>
          </w:p>
        </w:tc>
        <w:tc>
          <w:tcPr>
            <w:tcW w:w="1854" w:type="dxa"/>
          </w:tcPr>
          <w:p w14:paraId="1D4D172B" w14:textId="77777777" w:rsidR="001D46D4" w:rsidRPr="00895E3A" w:rsidRDefault="001D46D4" w:rsidP="007261CA">
            <w:r w:rsidRPr="00895E3A">
              <w:t>Нет</w:t>
            </w:r>
          </w:p>
        </w:tc>
      </w:tr>
      <w:tr w:rsidR="001D46D4" w:rsidRPr="00895E3A" w14:paraId="744EB49E" w14:textId="77777777" w:rsidTr="007261CA">
        <w:tc>
          <w:tcPr>
            <w:tcW w:w="2907" w:type="dxa"/>
          </w:tcPr>
          <w:p w14:paraId="613B0041" w14:textId="77777777" w:rsidR="001D46D4" w:rsidRPr="00895E3A" w:rsidRDefault="001D46D4" w:rsidP="007261CA">
            <w:commentRangeStart w:id="262"/>
            <w:r w:rsidRPr="00895E3A">
              <w:t>Признак учета отсутствующего производителя (ReturnEmptyVendorProducts)</w:t>
            </w:r>
          </w:p>
        </w:tc>
        <w:tc>
          <w:tcPr>
            <w:tcW w:w="5092" w:type="dxa"/>
          </w:tcPr>
          <w:p w14:paraId="2F85B281" w14:textId="77777777" w:rsidR="001D46D4" w:rsidRPr="00895E3A" w:rsidRDefault="001D46D4" w:rsidP="007261CA">
            <w:r w:rsidRPr="00895E3A">
              <w:t>Значение учитывается только, если список названий производителей товара не пуст. Принимает одно из следующих значений:</w:t>
            </w:r>
          </w:p>
          <w:p w14:paraId="371DC020" w14:textId="77777777" w:rsidR="001D46D4" w:rsidRPr="00895E3A" w:rsidRDefault="001D46D4" w:rsidP="007261CA">
            <w:r w:rsidRPr="00895E3A">
              <w:t>0 – если производитель товара не указан, товар не возвращается;</w:t>
            </w:r>
          </w:p>
          <w:p w14:paraId="0B606D7C" w14:textId="77777777" w:rsidR="001D46D4" w:rsidRPr="00895E3A" w:rsidRDefault="001D46D4" w:rsidP="007261CA">
            <w:r w:rsidRPr="00895E3A">
              <w:t>1 – если производитель товара не указан, товар все равно может быть возвращен.</w:t>
            </w:r>
          </w:p>
          <w:p w14:paraId="0D54EA11" w14:textId="77777777" w:rsidR="001D46D4" w:rsidRPr="00895E3A" w:rsidRDefault="001D46D4" w:rsidP="007261CA">
            <w:r w:rsidRPr="00895E3A">
              <w:t>Если значение не указано, то значение равно 0.</w:t>
            </w:r>
          </w:p>
        </w:tc>
        <w:tc>
          <w:tcPr>
            <w:tcW w:w="1854" w:type="dxa"/>
          </w:tcPr>
          <w:p w14:paraId="0DA4549D" w14:textId="77777777" w:rsidR="001D46D4" w:rsidRPr="00895E3A" w:rsidRDefault="001D46D4" w:rsidP="007261CA">
            <w:r w:rsidRPr="00895E3A">
              <w:t>Нет</w:t>
            </w:r>
          </w:p>
        </w:tc>
      </w:tr>
      <w:tr w:rsidR="001D46D4" w:rsidRPr="00895E3A" w14:paraId="0EC253B9" w14:textId="77777777" w:rsidTr="007261CA">
        <w:tc>
          <w:tcPr>
            <w:tcW w:w="2907" w:type="dxa"/>
          </w:tcPr>
          <w:p w14:paraId="0A740A56" w14:textId="77777777" w:rsidR="001D46D4" w:rsidRPr="00895E3A" w:rsidRDefault="001D46D4" w:rsidP="007261CA">
            <w:r w:rsidRPr="00895E3A">
              <w:t>Минимальная цена (MinPrice)</w:t>
            </w:r>
          </w:p>
        </w:tc>
        <w:tc>
          <w:tcPr>
            <w:tcW w:w="5092" w:type="dxa"/>
          </w:tcPr>
          <w:p w14:paraId="20BD3F50" w14:textId="77777777" w:rsidR="001D46D4" w:rsidRPr="00895E3A" w:rsidRDefault="001D46D4" w:rsidP="007261CA">
            <w:r w:rsidRPr="00895E3A">
              <w:t>Минимальная цена товара. Указывается только целая часть. Если значение не указано, то минимальная цена равно 0.</w:t>
            </w:r>
          </w:p>
        </w:tc>
        <w:tc>
          <w:tcPr>
            <w:tcW w:w="1854" w:type="dxa"/>
          </w:tcPr>
          <w:p w14:paraId="1732B123" w14:textId="77777777" w:rsidR="001D46D4" w:rsidRPr="00895E3A" w:rsidRDefault="001D46D4" w:rsidP="007261CA">
            <w:r w:rsidRPr="00895E3A">
              <w:t>Нет</w:t>
            </w:r>
          </w:p>
        </w:tc>
      </w:tr>
      <w:tr w:rsidR="001D46D4" w:rsidRPr="00895E3A" w14:paraId="031D1FF6" w14:textId="77777777" w:rsidTr="007261CA">
        <w:tc>
          <w:tcPr>
            <w:tcW w:w="2907" w:type="dxa"/>
          </w:tcPr>
          <w:p w14:paraId="5012A909" w14:textId="77777777" w:rsidR="001D46D4" w:rsidRPr="00895E3A" w:rsidRDefault="001D46D4" w:rsidP="007261CA">
            <w:commentRangeStart w:id="263"/>
            <w:r w:rsidRPr="00895E3A">
              <w:t>Максимальная цена (MaxPrice)</w:t>
            </w:r>
          </w:p>
        </w:tc>
        <w:tc>
          <w:tcPr>
            <w:tcW w:w="5092" w:type="dxa"/>
          </w:tcPr>
          <w:p w14:paraId="76EBAD63" w14:textId="77777777" w:rsidR="001D46D4" w:rsidRPr="00895E3A" w:rsidRDefault="001D46D4" w:rsidP="007261CA">
            <w:r w:rsidRPr="00895E3A">
              <w:t>Максимальная цена товара. Указывается только целая часть. Если значение не указано, то максимальная цена не ограничена.</w:t>
            </w:r>
          </w:p>
        </w:tc>
        <w:tc>
          <w:tcPr>
            <w:tcW w:w="1854" w:type="dxa"/>
          </w:tcPr>
          <w:p w14:paraId="4A67971D" w14:textId="77777777" w:rsidR="001D46D4" w:rsidRPr="00895E3A" w:rsidRDefault="001D46D4" w:rsidP="007261CA">
            <w:r w:rsidRPr="00895E3A">
              <w:t>Нет</w:t>
            </w:r>
            <w:commentRangeEnd w:id="262"/>
            <w:r w:rsidRPr="00895E3A">
              <w:rPr>
                <w:rStyle w:val="CommentReference"/>
              </w:rPr>
              <w:commentReference w:id="262"/>
            </w:r>
            <w:commentRangeEnd w:id="263"/>
            <w:r w:rsidRPr="00895E3A">
              <w:rPr>
                <w:rStyle w:val="CommentReference"/>
              </w:rPr>
              <w:commentReference w:id="263"/>
            </w:r>
          </w:p>
        </w:tc>
      </w:tr>
      <w:tr w:rsidR="001D46D4" w:rsidRPr="00895E3A" w14:paraId="26B0F5E2" w14:textId="77777777" w:rsidTr="007261CA">
        <w:tc>
          <w:tcPr>
            <w:tcW w:w="2907" w:type="dxa"/>
          </w:tcPr>
          <w:p w14:paraId="0F5FCD7A" w14:textId="77777777" w:rsidR="001D46D4" w:rsidRPr="00895E3A" w:rsidRDefault="001D46D4" w:rsidP="007261CA">
            <w:r w:rsidRPr="00895E3A">
              <w:t>Количество пропущенных записей (CountToSkip)</w:t>
            </w:r>
          </w:p>
        </w:tc>
        <w:tc>
          <w:tcPr>
            <w:tcW w:w="5092" w:type="dxa"/>
          </w:tcPr>
          <w:p w14:paraId="695A8222" w14:textId="77777777" w:rsidR="001D46D4" w:rsidRPr="00895E3A" w:rsidRDefault="001D46D4" w:rsidP="007261CA">
            <w:r w:rsidRPr="00895E3A">
              <w:t>Количество товаров из списка найденных и отсортированных товаров, которые нужно пропустить и не возвращать. Если значение не указано, то значение равно 0.</w:t>
            </w:r>
          </w:p>
        </w:tc>
        <w:tc>
          <w:tcPr>
            <w:tcW w:w="1854" w:type="dxa"/>
          </w:tcPr>
          <w:p w14:paraId="503F47C3" w14:textId="77777777" w:rsidR="001D46D4" w:rsidRPr="00895E3A" w:rsidRDefault="001D46D4" w:rsidP="007261CA">
            <w:r w:rsidRPr="00895E3A">
              <w:t>Нет</w:t>
            </w:r>
          </w:p>
        </w:tc>
      </w:tr>
      <w:tr w:rsidR="001D46D4" w:rsidRPr="00895E3A" w14:paraId="199A07F1" w14:textId="77777777" w:rsidTr="007261CA">
        <w:tc>
          <w:tcPr>
            <w:tcW w:w="2907" w:type="dxa"/>
          </w:tcPr>
          <w:p w14:paraId="6DD5A41C" w14:textId="77777777" w:rsidR="001D46D4" w:rsidRPr="00895E3A" w:rsidRDefault="001D46D4" w:rsidP="007261CA">
            <w:r w:rsidRPr="00895E3A">
              <w:t>Максимальное количество возвращаемых записей (CountToTake)</w:t>
            </w:r>
          </w:p>
        </w:tc>
        <w:tc>
          <w:tcPr>
            <w:tcW w:w="5092" w:type="dxa"/>
          </w:tcPr>
          <w:p w14:paraId="3805AB2D" w14:textId="77777777" w:rsidR="001D46D4" w:rsidRPr="00895E3A" w:rsidRDefault="001D46D4" w:rsidP="007261CA">
            <w:r w:rsidRPr="00895E3A">
              <w:t>Максимальное количество возвращаемых товаров.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4C84B17E" w14:textId="77777777" w:rsidR="001D46D4" w:rsidRPr="00895E3A" w:rsidRDefault="001D46D4" w:rsidP="007261CA">
            <w:r w:rsidRPr="00895E3A">
              <w:t>Нет</w:t>
            </w:r>
          </w:p>
        </w:tc>
      </w:tr>
      <w:tr w:rsidR="001D46D4" w:rsidRPr="00895E3A" w14:paraId="4C2E40FA" w14:textId="77777777" w:rsidTr="007261CA">
        <w:tc>
          <w:tcPr>
            <w:tcW w:w="2907" w:type="dxa"/>
          </w:tcPr>
          <w:p w14:paraId="452F61DF" w14:textId="77777777" w:rsidR="001D46D4" w:rsidRPr="00895E3A" w:rsidRDefault="001D46D4" w:rsidP="007261CA">
            <w:r w:rsidRPr="00895E3A">
              <w:t>Признак подсчета общего количества найденных записей (CalcTotalCount)</w:t>
            </w:r>
          </w:p>
        </w:tc>
        <w:tc>
          <w:tcPr>
            <w:tcW w:w="5092" w:type="dxa"/>
          </w:tcPr>
          <w:p w14:paraId="45CA8021" w14:textId="77777777" w:rsidR="001D46D4" w:rsidRPr="00895E3A" w:rsidRDefault="001D46D4" w:rsidP="007261CA">
            <w:r w:rsidRPr="00895E3A">
              <w:t>Принимает одно из следующих значений:</w:t>
            </w:r>
          </w:p>
          <w:p w14:paraId="04A23CD8" w14:textId="77777777" w:rsidR="001D46D4" w:rsidRPr="00895E3A" w:rsidRDefault="001D46D4" w:rsidP="007261CA">
            <w:r w:rsidRPr="00895E3A">
              <w:t>0 – признак игнорируется;</w:t>
            </w:r>
          </w:p>
          <w:p w14:paraId="5F04EF8D" w14:textId="77777777" w:rsidR="001D46D4" w:rsidRPr="00895E3A" w:rsidRDefault="001D46D4" w:rsidP="007261CA">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5B66E031" w14:textId="77777777" w:rsidR="001D46D4" w:rsidRPr="00895E3A" w:rsidRDefault="001D46D4" w:rsidP="007261CA">
            <w:r w:rsidRPr="00895E3A">
              <w:t>Если значение не указано, то значение равно 0.</w:t>
            </w:r>
          </w:p>
        </w:tc>
        <w:tc>
          <w:tcPr>
            <w:tcW w:w="1854" w:type="dxa"/>
          </w:tcPr>
          <w:p w14:paraId="14B3AE31" w14:textId="77777777" w:rsidR="001D46D4" w:rsidRPr="00895E3A" w:rsidRDefault="001D46D4" w:rsidP="007261CA">
            <w:r w:rsidRPr="00895E3A">
              <w:t>Нет</w:t>
            </w:r>
          </w:p>
        </w:tc>
      </w:tr>
      <w:tr w:rsidR="001D46D4" w:rsidRPr="00895E3A" w14:paraId="3621BD8A" w14:textId="77777777" w:rsidTr="007261CA">
        <w:tc>
          <w:tcPr>
            <w:tcW w:w="2907" w:type="dxa"/>
          </w:tcPr>
          <w:p w14:paraId="257F92FC" w14:textId="77777777" w:rsidR="001D46D4" w:rsidRPr="00895E3A" w:rsidRDefault="001D46D4" w:rsidP="007261CA">
            <w:r w:rsidRPr="00895E3A">
              <w:t>Признак расчета максимальной стоимости товара (CalcMaxPrice)</w:t>
            </w:r>
          </w:p>
        </w:tc>
        <w:tc>
          <w:tcPr>
            <w:tcW w:w="5092" w:type="dxa"/>
          </w:tcPr>
          <w:p w14:paraId="2A36910F" w14:textId="77777777" w:rsidR="001D46D4" w:rsidRPr="00895E3A" w:rsidRDefault="001D46D4" w:rsidP="007261CA">
            <w:r w:rsidRPr="00895E3A">
              <w:t>Принимает одно из следующих значений:</w:t>
            </w:r>
          </w:p>
          <w:p w14:paraId="0A67B92E" w14:textId="77777777" w:rsidR="001D46D4" w:rsidRPr="00895E3A" w:rsidRDefault="001D46D4" w:rsidP="007261CA">
            <w:r w:rsidRPr="00895E3A">
              <w:t>0 – признак игнорируется;</w:t>
            </w:r>
          </w:p>
          <w:p w14:paraId="4837CD30" w14:textId="77777777" w:rsidR="001D46D4" w:rsidRPr="00895E3A" w:rsidRDefault="001D46D4" w:rsidP="007261CA">
            <w:r w:rsidRPr="00895E3A">
              <w:t>1 – необходимо рассчитать максимальную стоимость товаров в результирующем наборе.</w:t>
            </w:r>
          </w:p>
          <w:p w14:paraId="1FC77C1D" w14:textId="77777777" w:rsidR="001D46D4" w:rsidRPr="00895E3A" w:rsidRDefault="001D46D4" w:rsidP="007261CA">
            <w:r w:rsidRPr="00895E3A">
              <w:t>Если значение не указано, то значение равно 0.</w:t>
            </w:r>
          </w:p>
        </w:tc>
        <w:tc>
          <w:tcPr>
            <w:tcW w:w="1854" w:type="dxa"/>
          </w:tcPr>
          <w:p w14:paraId="42F11790" w14:textId="77777777" w:rsidR="001D46D4" w:rsidRPr="00895E3A" w:rsidRDefault="001D46D4" w:rsidP="007261CA">
            <w:r w:rsidRPr="00895E3A">
              <w:t>Нет</w:t>
            </w:r>
          </w:p>
        </w:tc>
      </w:tr>
      <w:tr w:rsidR="001D46D4" w:rsidRPr="00895E3A" w14:paraId="46D5D258" w14:textId="77777777" w:rsidTr="007261CA">
        <w:tc>
          <w:tcPr>
            <w:tcW w:w="2907" w:type="dxa"/>
          </w:tcPr>
          <w:p w14:paraId="477122E3" w14:textId="77777777" w:rsidR="001D46D4" w:rsidRPr="00895E3A" w:rsidRDefault="001D46D4" w:rsidP="007261CA">
            <w:r w:rsidRPr="00895E3A">
              <w:t>Конте</w:t>
            </w:r>
            <w:proofErr w:type="gramStart"/>
            <w:r w:rsidRPr="00895E3A">
              <w:t>кст кл</w:t>
            </w:r>
            <w:proofErr w:type="gramEnd"/>
            <w:r w:rsidRPr="00895E3A">
              <w:t>иента (ClientContext)</w:t>
            </w:r>
          </w:p>
        </w:tc>
        <w:tc>
          <w:tcPr>
            <w:tcW w:w="5092" w:type="dxa"/>
          </w:tcPr>
          <w:p w14:paraId="5A542A71" w14:textId="77777777" w:rsidR="001D46D4" w:rsidRPr="00895E3A" w:rsidRDefault="001D46D4" w:rsidP="007261CA">
            <w:r w:rsidRPr="00895E3A">
              <w:t>Набор пар ключ-значение, содержащий информацию о клиенте.</w:t>
            </w:r>
          </w:p>
        </w:tc>
        <w:tc>
          <w:tcPr>
            <w:tcW w:w="1854" w:type="dxa"/>
          </w:tcPr>
          <w:p w14:paraId="69ED11EE" w14:textId="77777777" w:rsidR="001D46D4" w:rsidRPr="00895E3A" w:rsidRDefault="001D46D4" w:rsidP="007261CA">
            <w:r w:rsidRPr="00895E3A">
              <w:t>Да</w:t>
            </w:r>
          </w:p>
        </w:tc>
      </w:tr>
      <w:tr w:rsidR="001D46D4" w:rsidRPr="00895E3A" w14:paraId="67FBAF03" w14:textId="77777777" w:rsidTr="007261CA">
        <w:tc>
          <w:tcPr>
            <w:tcW w:w="2907" w:type="dxa"/>
          </w:tcPr>
          <w:p w14:paraId="13F34F9D" w14:textId="77777777" w:rsidR="001D46D4" w:rsidRPr="00895E3A" w:rsidRDefault="001D46D4" w:rsidP="007261CA">
            <w:r w:rsidRPr="00895E3A">
              <w:t>Признак учёта подкатегорий (IncludeSubCategory)</w:t>
            </w:r>
          </w:p>
        </w:tc>
        <w:tc>
          <w:tcPr>
            <w:tcW w:w="5092" w:type="dxa"/>
          </w:tcPr>
          <w:p w14:paraId="7842051C" w14:textId="77777777" w:rsidR="001D46D4" w:rsidRPr="00895E3A" w:rsidRDefault="001D46D4" w:rsidP="007261CA">
            <w:r w:rsidRPr="00895E3A">
              <w:t>Принимает одно из следующих значений:</w:t>
            </w:r>
          </w:p>
          <w:p w14:paraId="17CB0387" w14:textId="77777777" w:rsidR="001D46D4" w:rsidRPr="00895E3A" w:rsidRDefault="001D46D4" w:rsidP="007261CA">
            <w:r w:rsidRPr="00895E3A">
              <w:t>0 – не учитывать подкатегории;</w:t>
            </w:r>
          </w:p>
          <w:p w14:paraId="62530B5D" w14:textId="77777777" w:rsidR="001D46D4" w:rsidRPr="00895E3A" w:rsidRDefault="001D46D4" w:rsidP="007261CA">
            <w:r w:rsidRPr="00895E3A">
              <w:t>1 – необходимо производить поиск товаров не только в указанных родительских категориях, но и в их подкатегориях любой вложенности.</w:t>
            </w:r>
          </w:p>
          <w:p w14:paraId="26E7C6E7" w14:textId="77777777" w:rsidR="001D46D4" w:rsidRPr="00895E3A" w:rsidRDefault="001D46D4" w:rsidP="007261CA">
            <w:r w:rsidRPr="00895E3A">
              <w:t>Если значение не указано, то значение равно 1.</w:t>
            </w:r>
          </w:p>
        </w:tc>
        <w:tc>
          <w:tcPr>
            <w:tcW w:w="1854" w:type="dxa"/>
          </w:tcPr>
          <w:p w14:paraId="24C656C6" w14:textId="77777777" w:rsidR="001D46D4" w:rsidRPr="00895E3A" w:rsidRDefault="001D46D4" w:rsidP="007261CA">
            <w:r w:rsidRPr="00895E3A">
              <w:t>Нет</w:t>
            </w:r>
          </w:p>
        </w:tc>
      </w:tr>
      <w:tr w:rsidR="001D46D4" w:rsidRPr="00895E3A" w14:paraId="77BA5C64" w14:textId="77777777" w:rsidTr="007261CA">
        <w:tc>
          <w:tcPr>
            <w:tcW w:w="2907" w:type="dxa"/>
          </w:tcPr>
          <w:p w14:paraId="3D75F210" w14:textId="77777777" w:rsidR="001D46D4" w:rsidRPr="00895E3A" w:rsidRDefault="001D46D4" w:rsidP="007261CA">
            <w:r w:rsidRPr="00895E3A">
              <w:t>Статус (Status)</w:t>
            </w:r>
          </w:p>
        </w:tc>
        <w:tc>
          <w:tcPr>
            <w:tcW w:w="5092" w:type="dxa"/>
          </w:tcPr>
          <w:p w14:paraId="70D41FD5" w14:textId="77777777" w:rsidR="001D46D4" w:rsidRPr="00895E3A" w:rsidRDefault="001D46D4" w:rsidP="007261CA">
            <w:r w:rsidRPr="00895E3A">
              <w:t>Статус</w:t>
            </w:r>
          </w:p>
        </w:tc>
        <w:tc>
          <w:tcPr>
            <w:tcW w:w="1854" w:type="dxa"/>
          </w:tcPr>
          <w:p w14:paraId="14D62E49" w14:textId="77777777" w:rsidR="001D46D4" w:rsidRPr="00895E3A" w:rsidRDefault="001D46D4" w:rsidP="007261CA">
            <w:r w:rsidRPr="00895E3A">
              <w:t>Нет</w:t>
            </w:r>
          </w:p>
        </w:tc>
      </w:tr>
      <w:tr w:rsidR="001D46D4" w:rsidRPr="00895E3A" w14:paraId="31B52079" w14:textId="77777777" w:rsidTr="007261CA">
        <w:tc>
          <w:tcPr>
            <w:tcW w:w="2907" w:type="dxa"/>
          </w:tcPr>
          <w:p w14:paraId="4377592C" w14:textId="77777777" w:rsidR="001D46D4" w:rsidRPr="00895E3A" w:rsidRDefault="001D46D4" w:rsidP="007261CA">
            <w:r w:rsidRPr="00895E3A">
              <w:t>Массив доп. параметров (ProductParams)</w:t>
            </w:r>
          </w:p>
        </w:tc>
        <w:tc>
          <w:tcPr>
            <w:tcW w:w="5092" w:type="dxa"/>
          </w:tcPr>
          <w:p w14:paraId="54A4B5BD" w14:textId="77777777" w:rsidR="001D46D4" w:rsidRPr="00895E3A" w:rsidRDefault="001D46D4" w:rsidP="007261CA">
            <w:r w:rsidRPr="00895E3A">
              <w:t xml:space="preserve">Массив </w:t>
            </w:r>
            <w:hyperlink w:anchor="_Список_произвольных_характеристик" w:history="1">
              <w:r w:rsidRPr="00895E3A">
                <w:rPr>
                  <w:rStyle w:val="Hyperlink"/>
                  <w:noProof w:val="0"/>
                </w:rPr>
                <w:t>доп. параметров</w:t>
              </w:r>
            </w:hyperlink>
          </w:p>
        </w:tc>
        <w:tc>
          <w:tcPr>
            <w:tcW w:w="1854" w:type="dxa"/>
          </w:tcPr>
          <w:p w14:paraId="4DDCFBCF" w14:textId="77777777" w:rsidR="001D46D4" w:rsidRPr="00895E3A" w:rsidRDefault="001D46D4" w:rsidP="007261CA">
            <w:r w:rsidRPr="00895E3A">
              <w:t>Нет</w:t>
            </w:r>
          </w:p>
        </w:tc>
      </w:tr>
      <w:tr w:rsidR="001D46D4" w:rsidRPr="00895E3A" w14:paraId="2299BFA3" w14:textId="77777777" w:rsidTr="007261CA">
        <w:tc>
          <w:tcPr>
            <w:tcW w:w="2907" w:type="dxa"/>
          </w:tcPr>
          <w:p w14:paraId="0CAB877E" w14:textId="77777777" w:rsidR="001D46D4" w:rsidRPr="00895E3A" w:rsidRDefault="001D46D4" w:rsidP="007261CA">
            <w:r w:rsidRPr="00895E3A">
              <w:t>Статус модерации (Moderation status)</w:t>
            </w:r>
          </w:p>
        </w:tc>
        <w:tc>
          <w:tcPr>
            <w:tcW w:w="5092" w:type="dxa"/>
          </w:tcPr>
          <w:p w14:paraId="2B79B5D5" w14:textId="77777777" w:rsidR="001D46D4" w:rsidRPr="00895E3A" w:rsidRDefault="001D46D4" w:rsidP="007261CA">
            <w:r w:rsidRPr="00895E3A">
              <w:t>Статус модерации</w:t>
            </w:r>
          </w:p>
        </w:tc>
        <w:tc>
          <w:tcPr>
            <w:tcW w:w="1854" w:type="dxa"/>
          </w:tcPr>
          <w:p w14:paraId="774163AC" w14:textId="77777777" w:rsidR="001D46D4" w:rsidRPr="00895E3A" w:rsidRDefault="001D46D4" w:rsidP="007261CA">
            <w:r w:rsidRPr="00895E3A">
              <w:t>Нет</w:t>
            </w:r>
          </w:p>
        </w:tc>
      </w:tr>
    </w:tbl>
    <w:p w14:paraId="7F599751" w14:textId="77777777" w:rsidR="001D46D4" w:rsidRPr="00895E3A" w:rsidRDefault="001D46D4" w:rsidP="001D46D4">
      <w:pPr>
        <w:pStyle w:val="Heading4"/>
        <w:numPr>
          <w:ilvl w:val="3"/>
          <w:numId w:val="13"/>
        </w:numPr>
      </w:pPr>
      <w:bookmarkStart w:id="264" w:name="_Toc346032902"/>
      <w:bookmarkStart w:id="265" w:name="_Toc370582667"/>
      <w:r w:rsidRPr="00895E3A">
        <w:t>Выходные данные</w:t>
      </w:r>
      <w:bookmarkEnd w:id="264"/>
      <w:bookmarkEnd w:id="265"/>
    </w:p>
    <w:p w14:paraId="2B0F0D17" w14:textId="77777777" w:rsidR="001D46D4" w:rsidRPr="00895E3A" w:rsidRDefault="001D46D4" w:rsidP="001D46D4">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16</w:t>
      </w:r>
      <w:r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1D46D4" w:rsidRPr="00895E3A" w14:paraId="0BED152D" w14:textId="77777777" w:rsidTr="007261CA">
        <w:tc>
          <w:tcPr>
            <w:tcW w:w="2093" w:type="dxa"/>
          </w:tcPr>
          <w:p w14:paraId="7B75FF32" w14:textId="77777777" w:rsidR="001D46D4" w:rsidRPr="00895E3A" w:rsidRDefault="001D46D4" w:rsidP="007261CA">
            <w:pPr>
              <w:rPr>
                <w:b/>
              </w:rPr>
            </w:pPr>
            <w:r w:rsidRPr="00895E3A">
              <w:rPr>
                <w:b/>
              </w:rPr>
              <w:t>Атрибут</w:t>
            </w:r>
          </w:p>
        </w:tc>
        <w:tc>
          <w:tcPr>
            <w:tcW w:w="5906" w:type="dxa"/>
          </w:tcPr>
          <w:p w14:paraId="78CC2B2E" w14:textId="77777777" w:rsidR="001D46D4" w:rsidRPr="00895E3A" w:rsidRDefault="001D46D4" w:rsidP="007261CA">
            <w:pPr>
              <w:rPr>
                <w:b/>
              </w:rPr>
            </w:pPr>
            <w:r w:rsidRPr="00895E3A">
              <w:rPr>
                <w:b/>
              </w:rPr>
              <w:t>Описание</w:t>
            </w:r>
          </w:p>
        </w:tc>
        <w:tc>
          <w:tcPr>
            <w:tcW w:w="1854" w:type="dxa"/>
          </w:tcPr>
          <w:p w14:paraId="4BA17407" w14:textId="77777777" w:rsidR="001D46D4" w:rsidRPr="00895E3A" w:rsidRDefault="001D46D4" w:rsidP="007261CA">
            <w:pPr>
              <w:rPr>
                <w:b/>
              </w:rPr>
            </w:pPr>
            <w:r w:rsidRPr="00895E3A">
              <w:rPr>
                <w:b/>
              </w:rPr>
              <w:t>Обязательный?</w:t>
            </w:r>
          </w:p>
        </w:tc>
      </w:tr>
      <w:tr w:rsidR="001D46D4" w:rsidRPr="00895E3A" w14:paraId="23C05BD8" w14:textId="77777777" w:rsidTr="007261CA">
        <w:tc>
          <w:tcPr>
            <w:tcW w:w="2093" w:type="dxa"/>
          </w:tcPr>
          <w:p w14:paraId="215210A7" w14:textId="77777777" w:rsidR="001D46D4" w:rsidRPr="00895E3A" w:rsidRDefault="001D46D4" w:rsidP="007261CA">
            <w:r w:rsidRPr="00895E3A">
              <w:t>Признак успешного выполнения операции (Success)</w:t>
            </w:r>
          </w:p>
        </w:tc>
        <w:tc>
          <w:tcPr>
            <w:tcW w:w="5906" w:type="dxa"/>
          </w:tcPr>
          <w:p w14:paraId="64559E13" w14:textId="77777777" w:rsidR="001D46D4" w:rsidRPr="00895E3A" w:rsidRDefault="001D46D4" w:rsidP="007261CA">
            <w:r w:rsidRPr="00895E3A">
              <w:t>Признак успешного выполнения операции</w:t>
            </w:r>
          </w:p>
        </w:tc>
        <w:tc>
          <w:tcPr>
            <w:tcW w:w="1854" w:type="dxa"/>
          </w:tcPr>
          <w:p w14:paraId="439E1CB6" w14:textId="77777777" w:rsidR="001D46D4" w:rsidRPr="00895E3A" w:rsidRDefault="001D46D4" w:rsidP="007261CA">
            <w:r w:rsidRPr="00895E3A">
              <w:t>Да</w:t>
            </w:r>
          </w:p>
        </w:tc>
      </w:tr>
      <w:tr w:rsidR="001D46D4" w:rsidRPr="00895E3A" w14:paraId="06C9A3EC" w14:textId="77777777" w:rsidTr="007261CA">
        <w:tc>
          <w:tcPr>
            <w:tcW w:w="2093" w:type="dxa"/>
          </w:tcPr>
          <w:p w14:paraId="25902C43" w14:textId="77777777" w:rsidR="001D46D4" w:rsidRPr="00895E3A" w:rsidRDefault="001D46D4" w:rsidP="007261CA">
            <w:r w:rsidRPr="00895E3A">
              <w:t>Код возврата (ResultCode)</w:t>
            </w:r>
          </w:p>
        </w:tc>
        <w:tc>
          <w:tcPr>
            <w:tcW w:w="5906" w:type="dxa"/>
          </w:tcPr>
          <w:p w14:paraId="26FEC20F" w14:textId="77777777" w:rsidR="001D46D4" w:rsidRPr="00895E3A" w:rsidRDefault="001D46D4" w:rsidP="007261CA">
            <w:r w:rsidRPr="00895E3A">
              <w:t>Целочисленный код, информирующий о результате выполнения операции. Допустимые значения:</w:t>
            </w:r>
          </w:p>
          <w:p w14:paraId="16678A60" w14:textId="77777777" w:rsidR="001D46D4" w:rsidRPr="00895E3A" w:rsidRDefault="001D46D4" w:rsidP="007261CA">
            <w:r w:rsidRPr="00895E3A">
              <w:t>0 – операция выполнена успешно</w:t>
            </w:r>
          </w:p>
          <w:p w14:paraId="1D343EF2" w14:textId="77777777" w:rsidR="001D46D4" w:rsidRPr="00895E3A" w:rsidRDefault="001D46D4" w:rsidP="007261CA">
            <w:r w:rsidRPr="00895E3A">
              <w:t>1 – во время выполнения операции произошла непредвиденная ошибка</w:t>
            </w:r>
          </w:p>
        </w:tc>
        <w:tc>
          <w:tcPr>
            <w:tcW w:w="1854" w:type="dxa"/>
          </w:tcPr>
          <w:p w14:paraId="785F9AFC" w14:textId="77777777" w:rsidR="001D46D4" w:rsidRPr="00895E3A" w:rsidRDefault="001D46D4" w:rsidP="007261CA">
            <w:r w:rsidRPr="00895E3A">
              <w:t>Да</w:t>
            </w:r>
          </w:p>
        </w:tc>
      </w:tr>
      <w:tr w:rsidR="001D46D4" w:rsidRPr="00895E3A" w14:paraId="44E6124B" w14:textId="77777777" w:rsidTr="007261CA">
        <w:tc>
          <w:tcPr>
            <w:tcW w:w="2093" w:type="dxa"/>
          </w:tcPr>
          <w:p w14:paraId="00A23748" w14:textId="77777777" w:rsidR="001D46D4" w:rsidRPr="00895E3A" w:rsidRDefault="001D46D4" w:rsidP="007261CA">
            <w:r w:rsidRPr="00895E3A">
              <w:t>Описание ошибки (ResultDescription)</w:t>
            </w:r>
          </w:p>
        </w:tc>
        <w:tc>
          <w:tcPr>
            <w:tcW w:w="5906" w:type="dxa"/>
          </w:tcPr>
          <w:p w14:paraId="6A2F6E84" w14:textId="77777777" w:rsidR="001D46D4" w:rsidRPr="00895E3A" w:rsidRDefault="001D46D4" w:rsidP="007261CA">
            <w:r w:rsidRPr="00895E3A">
              <w:t>Обязательно заполняется, если код возврата не равен 0. В других случаях никогда не заполняется.</w:t>
            </w:r>
          </w:p>
        </w:tc>
        <w:tc>
          <w:tcPr>
            <w:tcW w:w="1854" w:type="dxa"/>
          </w:tcPr>
          <w:p w14:paraId="38AFA1FC" w14:textId="77777777" w:rsidR="001D46D4" w:rsidRPr="00895E3A" w:rsidRDefault="001D46D4" w:rsidP="007261CA">
            <w:r w:rsidRPr="00895E3A">
              <w:t>Нет</w:t>
            </w:r>
          </w:p>
        </w:tc>
      </w:tr>
      <w:tr w:rsidR="001D46D4" w:rsidRPr="00895E3A" w14:paraId="6ED2D2AB" w14:textId="77777777" w:rsidTr="007261CA">
        <w:tc>
          <w:tcPr>
            <w:tcW w:w="2093" w:type="dxa"/>
          </w:tcPr>
          <w:p w14:paraId="4958A79B" w14:textId="77777777" w:rsidR="001D46D4" w:rsidRPr="00895E3A" w:rsidRDefault="001D46D4" w:rsidP="007261CA">
            <w:r w:rsidRPr="00895E3A">
              <w:t>Максимальное количество возвращаемых записей (MaxCountToTake)</w:t>
            </w:r>
          </w:p>
        </w:tc>
        <w:tc>
          <w:tcPr>
            <w:tcW w:w="5906" w:type="dxa"/>
          </w:tcPr>
          <w:p w14:paraId="6922AF69" w14:textId="77777777" w:rsidR="001D46D4" w:rsidRPr="00895E3A" w:rsidRDefault="001D46D4" w:rsidP="007261CA">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72B041A2" w14:textId="77777777" w:rsidR="001D46D4" w:rsidRPr="00895E3A" w:rsidRDefault="001D46D4" w:rsidP="007261CA">
            <w:r w:rsidRPr="00895E3A">
              <w:t>Да</w:t>
            </w:r>
          </w:p>
        </w:tc>
      </w:tr>
      <w:tr w:rsidR="001D46D4" w:rsidRPr="00895E3A" w14:paraId="3CD1AC9D" w14:textId="77777777" w:rsidTr="007261CA">
        <w:tc>
          <w:tcPr>
            <w:tcW w:w="2093" w:type="dxa"/>
          </w:tcPr>
          <w:p w14:paraId="28E8DCD7" w14:textId="77777777" w:rsidR="001D46D4" w:rsidRPr="00895E3A" w:rsidRDefault="001D46D4" w:rsidP="007261CA">
            <w:r w:rsidRPr="00895E3A">
              <w:t>Общее количество найденных записей (TotalCount)</w:t>
            </w:r>
          </w:p>
        </w:tc>
        <w:tc>
          <w:tcPr>
            <w:tcW w:w="5906" w:type="dxa"/>
          </w:tcPr>
          <w:p w14:paraId="086CDB2E" w14:textId="77777777" w:rsidR="001D46D4" w:rsidRPr="00895E3A" w:rsidRDefault="001D46D4" w:rsidP="007261CA">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53213A98" w14:textId="77777777" w:rsidR="001D46D4" w:rsidRPr="00895E3A" w:rsidRDefault="001D46D4" w:rsidP="007261CA">
            <w:r w:rsidRPr="00895E3A">
              <w:t>Нет</w:t>
            </w:r>
          </w:p>
        </w:tc>
      </w:tr>
      <w:tr w:rsidR="001D46D4" w:rsidRPr="00895E3A" w14:paraId="3DEA2D36" w14:textId="77777777" w:rsidTr="007261CA">
        <w:tc>
          <w:tcPr>
            <w:tcW w:w="2093" w:type="dxa"/>
          </w:tcPr>
          <w:p w14:paraId="52D7E33E" w14:textId="77777777" w:rsidR="001D46D4" w:rsidRPr="00895E3A" w:rsidRDefault="001D46D4" w:rsidP="007261CA">
            <w:r w:rsidRPr="00895E3A">
              <w:t>Максимальная стоимость товара (MaxPrice)</w:t>
            </w:r>
          </w:p>
        </w:tc>
        <w:tc>
          <w:tcPr>
            <w:tcW w:w="5906" w:type="dxa"/>
          </w:tcPr>
          <w:p w14:paraId="3F35A40E" w14:textId="77777777" w:rsidR="001D46D4" w:rsidRPr="00895E3A" w:rsidRDefault="001D46D4" w:rsidP="007261CA">
            <w:r w:rsidRPr="00895E3A">
              <w:t>Максимальная стоимость товара среди всех найденных</w:t>
            </w:r>
          </w:p>
        </w:tc>
        <w:tc>
          <w:tcPr>
            <w:tcW w:w="1854" w:type="dxa"/>
          </w:tcPr>
          <w:p w14:paraId="07E38175" w14:textId="77777777" w:rsidR="001D46D4" w:rsidRPr="00895E3A" w:rsidRDefault="001D46D4" w:rsidP="007261CA">
            <w:r w:rsidRPr="00895E3A">
              <w:t>Нет</w:t>
            </w:r>
          </w:p>
        </w:tc>
      </w:tr>
      <w:tr w:rsidR="001D46D4" w:rsidRPr="00895E3A" w14:paraId="7F02D63E" w14:textId="77777777" w:rsidTr="007261CA">
        <w:tc>
          <w:tcPr>
            <w:tcW w:w="2093" w:type="dxa"/>
          </w:tcPr>
          <w:p w14:paraId="5BD543F0" w14:textId="77777777" w:rsidR="001D46D4" w:rsidRPr="00895E3A" w:rsidRDefault="001D46D4" w:rsidP="007261CA">
            <w:r w:rsidRPr="00895E3A">
              <w:t>Товары (Products)</w:t>
            </w:r>
          </w:p>
        </w:tc>
        <w:tc>
          <w:tcPr>
            <w:tcW w:w="5906" w:type="dxa"/>
          </w:tcPr>
          <w:p w14:paraId="1F9C276E" w14:textId="77777777" w:rsidR="001D46D4" w:rsidRPr="00895E3A" w:rsidRDefault="001D46D4" w:rsidP="007261CA">
            <w:r w:rsidRPr="00895E3A">
              <w:t xml:space="preserve">Массив записей типа «Товар».  Запись типа </w:t>
            </w:r>
            <w:hyperlink w:anchor="_Структура" w:history="1">
              <w:r w:rsidRPr="00895E3A">
                <w:rPr>
                  <w:rStyle w:val="Hyperlink"/>
                  <w:noProof w:val="0"/>
                </w:rPr>
                <w:t>«Товар»</w:t>
              </w:r>
            </w:hyperlink>
            <w:r w:rsidRPr="00895E3A" w:rsidDel="00853D8D">
              <w:t xml:space="preserve"> </w:t>
            </w:r>
            <w:r w:rsidRPr="00895E3A">
              <w:t xml:space="preserve"> включает все атрибуты товара из каталога товаров, а также некоторые дополнительные атрибуты.</w:t>
            </w:r>
          </w:p>
        </w:tc>
        <w:tc>
          <w:tcPr>
            <w:tcW w:w="1854" w:type="dxa"/>
          </w:tcPr>
          <w:p w14:paraId="44A16740" w14:textId="77777777" w:rsidR="001D46D4" w:rsidRPr="00895E3A" w:rsidRDefault="001D46D4" w:rsidP="007261CA">
            <w:r w:rsidRPr="00895E3A">
              <w:t>Нет</w:t>
            </w:r>
          </w:p>
        </w:tc>
      </w:tr>
    </w:tbl>
    <w:p w14:paraId="2AE1FA1E" w14:textId="77777777" w:rsidR="001D46D4" w:rsidRPr="00895E3A" w:rsidRDefault="001D46D4" w:rsidP="001D46D4">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17</w:t>
      </w:r>
      <w:r w:rsidRPr="00895E3A">
        <w:rPr>
          <w:noProof/>
        </w:rPr>
        <w:fldChar w:fldCharType="end"/>
      </w:r>
      <w:r w:rsidRPr="00895E3A">
        <w:t xml:space="preserve"> «Дополнительные атрибуты запись типа «Товар»»</w:t>
      </w:r>
    </w:p>
    <w:tbl>
      <w:tblPr>
        <w:tblStyle w:val="TableGrid"/>
        <w:tblW w:w="0" w:type="auto"/>
        <w:tblLook w:val="04A0" w:firstRow="1" w:lastRow="0" w:firstColumn="1" w:lastColumn="0" w:noHBand="0" w:noVBand="1"/>
      </w:tblPr>
      <w:tblGrid>
        <w:gridCol w:w="2093"/>
        <w:gridCol w:w="5906"/>
        <w:gridCol w:w="1854"/>
      </w:tblGrid>
      <w:tr w:rsidR="001D46D4" w:rsidRPr="00895E3A" w14:paraId="6C1C3798" w14:textId="77777777" w:rsidTr="007261CA">
        <w:tc>
          <w:tcPr>
            <w:tcW w:w="2093" w:type="dxa"/>
          </w:tcPr>
          <w:p w14:paraId="3A451276" w14:textId="77777777" w:rsidR="001D46D4" w:rsidRPr="00895E3A" w:rsidRDefault="001D46D4" w:rsidP="007261CA">
            <w:pPr>
              <w:rPr>
                <w:b/>
              </w:rPr>
            </w:pPr>
            <w:r w:rsidRPr="00895E3A">
              <w:rPr>
                <w:b/>
              </w:rPr>
              <w:t>Атрибут</w:t>
            </w:r>
          </w:p>
        </w:tc>
        <w:tc>
          <w:tcPr>
            <w:tcW w:w="5906" w:type="dxa"/>
          </w:tcPr>
          <w:p w14:paraId="06E2103D" w14:textId="77777777" w:rsidR="001D46D4" w:rsidRPr="00895E3A" w:rsidRDefault="001D46D4" w:rsidP="007261CA">
            <w:pPr>
              <w:rPr>
                <w:b/>
              </w:rPr>
            </w:pPr>
            <w:r w:rsidRPr="00895E3A">
              <w:rPr>
                <w:b/>
              </w:rPr>
              <w:t>Описание</w:t>
            </w:r>
          </w:p>
        </w:tc>
        <w:tc>
          <w:tcPr>
            <w:tcW w:w="1854" w:type="dxa"/>
          </w:tcPr>
          <w:p w14:paraId="29959FB2" w14:textId="77777777" w:rsidR="001D46D4" w:rsidRPr="00895E3A" w:rsidRDefault="001D46D4" w:rsidP="007261CA">
            <w:pPr>
              <w:rPr>
                <w:b/>
              </w:rPr>
            </w:pPr>
            <w:r w:rsidRPr="00895E3A">
              <w:rPr>
                <w:b/>
              </w:rPr>
              <w:t>Обязательный?</w:t>
            </w:r>
          </w:p>
        </w:tc>
      </w:tr>
      <w:tr w:rsidR="001D46D4" w:rsidRPr="00895E3A" w14:paraId="0BBC90B9" w14:textId="77777777" w:rsidTr="007261CA">
        <w:tc>
          <w:tcPr>
            <w:tcW w:w="2093" w:type="dxa"/>
          </w:tcPr>
          <w:p w14:paraId="118DAA72" w14:textId="77777777" w:rsidR="001D46D4" w:rsidRPr="00895E3A" w:rsidRDefault="001D46D4" w:rsidP="007261CA">
            <w:r w:rsidRPr="00895E3A">
              <w:t>Признак доступности по городу</w:t>
            </w:r>
          </w:p>
        </w:tc>
        <w:tc>
          <w:tcPr>
            <w:tcW w:w="5906" w:type="dxa"/>
          </w:tcPr>
          <w:p w14:paraId="02D0A45F" w14:textId="77777777" w:rsidR="001D46D4" w:rsidRPr="00895E3A" w:rsidRDefault="001D46D4" w:rsidP="007261CA">
            <w:r w:rsidRPr="00895E3A">
              <w:t>Признак доступности товара для заказа в населенном пункте пользователя.</w:t>
            </w:r>
          </w:p>
        </w:tc>
        <w:tc>
          <w:tcPr>
            <w:tcW w:w="1854" w:type="dxa"/>
          </w:tcPr>
          <w:p w14:paraId="193E7288" w14:textId="77777777" w:rsidR="001D46D4" w:rsidRPr="00895E3A" w:rsidRDefault="001D46D4" w:rsidP="007261CA">
            <w:r w:rsidRPr="00895E3A">
              <w:t>Да</w:t>
            </w:r>
          </w:p>
        </w:tc>
      </w:tr>
      <w:tr w:rsidR="001D46D4" w:rsidRPr="00895E3A" w14:paraId="27913B47" w14:textId="77777777" w:rsidTr="007261CA">
        <w:tc>
          <w:tcPr>
            <w:tcW w:w="2093" w:type="dxa"/>
          </w:tcPr>
          <w:p w14:paraId="5C08ADFF" w14:textId="77777777" w:rsidR="001D46D4" w:rsidRPr="00895E3A" w:rsidRDefault="001D46D4" w:rsidP="007261CA">
            <w:r w:rsidRPr="00895E3A">
              <w:t>Базовую цену</w:t>
            </w:r>
          </w:p>
        </w:tc>
        <w:tc>
          <w:tcPr>
            <w:tcW w:w="5906" w:type="dxa"/>
          </w:tcPr>
          <w:p w14:paraId="5407F098" w14:textId="77777777" w:rsidR="001D46D4" w:rsidRPr="00895E3A" w:rsidRDefault="001D46D4" w:rsidP="007261CA">
            <w:r w:rsidRPr="00895E3A">
              <w:t>Цена на товар в баллах, полученная из цены в рублях с применением базовых механик.</w:t>
            </w:r>
          </w:p>
        </w:tc>
        <w:tc>
          <w:tcPr>
            <w:tcW w:w="1854" w:type="dxa"/>
          </w:tcPr>
          <w:p w14:paraId="4FA5D2B5" w14:textId="77777777" w:rsidR="001D46D4" w:rsidRPr="00895E3A" w:rsidRDefault="001D46D4" w:rsidP="007261CA">
            <w:r w:rsidRPr="00895E3A">
              <w:t>Да</w:t>
            </w:r>
          </w:p>
        </w:tc>
      </w:tr>
      <w:tr w:rsidR="001D46D4" w:rsidRPr="00895E3A" w14:paraId="7F6143D4" w14:textId="77777777" w:rsidTr="007261CA">
        <w:tc>
          <w:tcPr>
            <w:tcW w:w="2093" w:type="dxa"/>
          </w:tcPr>
          <w:p w14:paraId="099BDE40" w14:textId="77777777" w:rsidR="001D46D4" w:rsidRPr="00895E3A" w:rsidRDefault="001D46D4" w:rsidP="007261CA">
            <w:r w:rsidRPr="00895E3A">
              <w:t>Цену по акции</w:t>
            </w:r>
          </w:p>
        </w:tc>
        <w:tc>
          <w:tcPr>
            <w:tcW w:w="5906" w:type="dxa"/>
          </w:tcPr>
          <w:p w14:paraId="3BA9ED5B" w14:textId="77777777" w:rsidR="001D46D4" w:rsidRPr="00895E3A" w:rsidRDefault="001D46D4" w:rsidP="007261CA">
            <w:r w:rsidRPr="00895E3A">
              <w:t>Цена на товар в баллах, полученная из цены в рублях с применением базовых механик и механик по акциям.</w:t>
            </w:r>
          </w:p>
        </w:tc>
        <w:tc>
          <w:tcPr>
            <w:tcW w:w="1854" w:type="dxa"/>
          </w:tcPr>
          <w:p w14:paraId="01038711" w14:textId="77777777" w:rsidR="001D46D4" w:rsidRPr="00895E3A" w:rsidRDefault="001D46D4" w:rsidP="007261CA">
            <w:r w:rsidRPr="00895E3A">
              <w:t>Да</w:t>
            </w:r>
          </w:p>
        </w:tc>
      </w:tr>
    </w:tbl>
    <w:p w14:paraId="5174261C" w14:textId="77777777" w:rsidR="001D46D4" w:rsidRPr="00895E3A" w:rsidRDefault="001D46D4" w:rsidP="001D46D4">
      <w:pPr>
        <w:pStyle w:val="Heading4"/>
        <w:numPr>
          <w:ilvl w:val="3"/>
          <w:numId w:val="13"/>
        </w:numPr>
      </w:pPr>
      <w:bookmarkStart w:id="266" w:name="_Toc346032903"/>
      <w:bookmarkStart w:id="267" w:name="_Toc370582668"/>
      <w:r w:rsidRPr="00895E3A">
        <w:t>Логика выполнения</w:t>
      </w:r>
      <w:bookmarkEnd w:id="266"/>
      <w:bookmarkEnd w:id="267"/>
    </w:p>
    <w:p w14:paraId="6FE6DC8E" w14:textId="77777777" w:rsidR="001D46D4" w:rsidRPr="00895E3A" w:rsidRDefault="001D46D4" w:rsidP="001D46D4">
      <w:proofErr w:type="gramStart"/>
      <w:r w:rsidRPr="00895E3A">
        <w:t>Операция формирует фильтр на основании входных параметров; затем осуществляет поиск товаров с любым статусом в каталоге товаров согласно фильтру; затем сортирует найденные товары согласно заданному признаку сортировки; затем исключает товары согласно входному параметру «Количество пропущенных записей»; затем возвращает только то количество товаров, которое указано во входном параметре «Максимальное количество возвращаемых записей».</w:t>
      </w:r>
      <w:proofErr w:type="gramEnd"/>
    </w:p>
    <w:p w14:paraId="06A8325E" w14:textId="77777777" w:rsidR="001D46D4" w:rsidRPr="00895E3A" w:rsidRDefault="001D46D4" w:rsidP="001D46D4">
      <w:r w:rsidRPr="00895E3A">
        <w:t xml:space="preserve">При поиске товаров базовая цена и цена по акции с учетом доставки вычисляются при помощи подстановки SQL выражений полученных от компонента механики через вебсервис </w:t>
      </w:r>
      <w:r w:rsidRPr="00895E3A">
        <w:rPr>
          <w:rFonts w:ascii="Consolas" w:hAnsi="Consolas" w:cs="Consolas"/>
          <w:color w:val="000000"/>
          <w:sz w:val="19"/>
          <w:szCs w:val="19"/>
          <w:highlight w:val="white"/>
        </w:rPr>
        <w:t>GenerateSql</w:t>
      </w:r>
      <w:r w:rsidRPr="00895E3A">
        <w:rPr>
          <w:rFonts w:ascii="Consolas" w:hAnsi="Consolas" w:cs="Consolas"/>
          <w:color w:val="000000"/>
          <w:sz w:val="19"/>
          <w:szCs w:val="19"/>
        </w:rPr>
        <w:t>.</w:t>
      </w:r>
      <w:r w:rsidRPr="00895E3A">
        <w:t xml:space="preserve"> С целью реализации возможности сортировки по базовой и акционной цене с учетом </w:t>
      </w:r>
      <w:proofErr w:type="gramStart"/>
      <w:r w:rsidRPr="00895E3A">
        <w:t>доставки</w:t>
      </w:r>
      <w:proofErr w:type="gramEnd"/>
      <w:r w:rsidRPr="00895E3A">
        <w:t xml:space="preserve"> полученные SQL выражения подставляются непосредственно в процедуру поиска товаров.</w:t>
      </w:r>
    </w:p>
    <w:p w14:paraId="731A46F2" w14:textId="77777777" w:rsidR="001D46D4" w:rsidRPr="00895E3A" w:rsidRDefault="001D46D4" w:rsidP="001D46D4">
      <w:pPr>
        <w:keepNext/>
        <w:numPr>
          <w:ilvl w:val="2"/>
          <w:numId w:val="13"/>
        </w:numPr>
        <w:spacing w:before="200"/>
        <w:outlineLvl w:val="2"/>
        <w:rPr>
          <w:bCs/>
          <w:color w:val="000000"/>
          <w:sz w:val="28"/>
        </w:rPr>
      </w:pPr>
      <w:bookmarkStart w:id="268" w:name="_Toc370582669"/>
      <w:r w:rsidRPr="00895E3A">
        <w:rPr>
          <w:bCs/>
          <w:color w:val="000000"/>
          <w:sz w:val="28"/>
        </w:rPr>
        <w:t>Добавление вознаграждения (CreateProduct)</w:t>
      </w:r>
      <w:bookmarkEnd w:id="268"/>
    </w:p>
    <w:p w14:paraId="52209CC3" w14:textId="77777777" w:rsidR="001D46D4" w:rsidRPr="00895E3A" w:rsidRDefault="001D46D4" w:rsidP="001D46D4">
      <w:pPr>
        <w:keepNext/>
        <w:numPr>
          <w:ilvl w:val="3"/>
          <w:numId w:val="13"/>
        </w:numPr>
        <w:spacing w:before="200"/>
        <w:outlineLvl w:val="3"/>
        <w:rPr>
          <w:bCs/>
          <w:iCs/>
          <w:sz w:val="24"/>
        </w:rPr>
      </w:pPr>
      <w:bookmarkStart w:id="269" w:name="_Toc370582670"/>
      <w:r w:rsidRPr="00895E3A">
        <w:rPr>
          <w:bCs/>
          <w:iCs/>
          <w:sz w:val="24"/>
        </w:rPr>
        <w:t>Карточка операции</w:t>
      </w:r>
      <w:bookmarkEnd w:id="269"/>
    </w:p>
    <w:tbl>
      <w:tblPr>
        <w:tblStyle w:val="61"/>
        <w:tblW w:w="0" w:type="auto"/>
        <w:tblLook w:val="04A0" w:firstRow="1" w:lastRow="0" w:firstColumn="1" w:lastColumn="0" w:noHBand="0" w:noVBand="1"/>
      </w:tblPr>
      <w:tblGrid>
        <w:gridCol w:w="3652"/>
        <w:gridCol w:w="6201"/>
      </w:tblGrid>
      <w:tr w:rsidR="001D46D4" w:rsidRPr="00895E3A" w14:paraId="6349B02D" w14:textId="77777777" w:rsidTr="00A24C53">
        <w:tc>
          <w:tcPr>
            <w:tcW w:w="3652" w:type="dxa"/>
          </w:tcPr>
          <w:p w14:paraId="482ABF94" w14:textId="77777777" w:rsidR="001D46D4" w:rsidRPr="00895E3A" w:rsidRDefault="001D46D4" w:rsidP="00A24C53">
            <w:r w:rsidRPr="00895E3A">
              <w:t>Предназначение</w:t>
            </w:r>
          </w:p>
        </w:tc>
        <w:tc>
          <w:tcPr>
            <w:tcW w:w="6201" w:type="dxa"/>
          </w:tcPr>
          <w:p w14:paraId="2B046955" w14:textId="77777777" w:rsidR="001D46D4" w:rsidRPr="00895E3A" w:rsidRDefault="001D46D4" w:rsidP="00A24C53">
            <w:r w:rsidRPr="00895E3A">
              <w:t>Операция предназначена для получения списка привязок категорий партнера к категориям рубрикатора</w:t>
            </w:r>
          </w:p>
        </w:tc>
      </w:tr>
      <w:tr w:rsidR="001D46D4" w:rsidRPr="00895E3A" w14:paraId="3E0566F8" w14:textId="77777777" w:rsidTr="00A24C53">
        <w:tc>
          <w:tcPr>
            <w:tcW w:w="3652" w:type="dxa"/>
          </w:tcPr>
          <w:p w14:paraId="1CF8A76F" w14:textId="77777777" w:rsidR="001D46D4" w:rsidRPr="00895E3A" w:rsidRDefault="001D46D4" w:rsidP="00A24C53">
            <w:r w:rsidRPr="00895E3A">
              <w:t>Режим выполнения</w:t>
            </w:r>
          </w:p>
        </w:tc>
        <w:tc>
          <w:tcPr>
            <w:tcW w:w="6201" w:type="dxa"/>
          </w:tcPr>
          <w:p w14:paraId="0A3C152F" w14:textId="77777777" w:rsidR="001D46D4" w:rsidRPr="00895E3A" w:rsidRDefault="001D46D4" w:rsidP="00A24C53">
            <w:r w:rsidRPr="00895E3A">
              <w:t>Синхронный.</w:t>
            </w:r>
          </w:p>
        </w:tc>
      </w:tr>
    </w:tbl>
    <w:p w14:paraId="704C0917" w14:textId="77777777" w:rsidR="001D46D4" w:rsidRPr="00895E3A" w:rsidRDefault="001D46D4" w:rsidP="001D46D4">
      <w:pPr>
        <w:keepNext/>
        <w:numPr>
          <w:ilvl w:val="3"/>
          <w:numId w:val="13"/>
        </w:numPr>
        <w:spacing w:before="200"/>
        <w:outlineLvl w:val="3"/>
        <w:rPr>
          <w:bCs/>
          <w:iCs/>
          <w:sz w:val="24"/>
        </w:rPr>
      </w:pPr>
      <w:bookmarkStart w:id="270" w:name="_Toc370582671"/>
      <w:r w:rsidRPr="00895E3A">
        <w:rPr>
          <w:bCs/>
          <w:iCs/>
          <w:sz w:val="24"/>
        </w:rPr>
        <w:t>Параметры назначения</w:t>
      </w:r>
      <w:bookmarkEnd w:id="270"/>
    </w:p>
    <w:tbl>
      <w:tblPr>
        <w:tblStyle w:val="61"/>
        <w:tblW w:w="0" w:type="auto"/>
        <w:tblLook w:val="04A0" w:firstRow="1" w:lastRow="0" w:firstColumn="1" w:lastColumn="0" w:noHBand="0" w:noVBand="1"/>
      </w:tblPr>
      <w:tblGrid>
        <w:gridCol w:w="4926"/>
        <w:gridCol w:w="4927"/>
      </w:tblGrid>
      <w:tr w:rsidR="001D46D4" w:rsidRPr="00895E3A" w14:paraId="6C7C5557" w14:textId="77777777" w:rsidTr="00A24C53">
        <w:tc>
          <w:tcPr>
            <w:tcW w:w="4926" w:type="dxa"/>
          </w:tcPr>
          <w:p w14:paraId="30059EC2" w14:textId="77777777" w:rsidR="001D46D4" w:rsidRPr="00895E3A" w:rsidRDefault="001D46D4" w:rsidP="00A24C53">
            <w:pPr>
              <w:rPr>
                <w:b/>
              </w:rPr>
            </w:pPr>
            <w:r w:rsidRPr="00895E3A">
              <w:rPr>
                <w:b/>
              </w:rPr>
              <w:t>Параметр</w:t>
            </w:r>
          </w:p>
        </w:tc>
        <w:tc>
          <w:tcPr>
            <w:tcW w:w="4927" w:type="dxa"/>
          </w:tcPr>
          <w:p w14:paraId="62A8456D" w14:textId="77777777" w:rsidR="001D46D4" w:rsidRPr="00895E3A" w:rsidRDefault="001D46D4" w:rsidP="00A24C53">
            <w:pPr>
              <w:rPr>
                <w:b/>
              </w:rPr>
            </w:pPr>
            <w:r w:rsidRPr="00895E3A">
              <w:rPr>
                <w:b/>
              </w:rPr>
              <w:t>Значение</w:t>
            </w:r>
          </w:p>
        </w:tc>
      </w:tr>
      <w:tr w:rsidR="001D46D4" w:rsidRPr="00895E3A" w14:paraId="7B70464D" w14:textId="77777777" w:rsidTr="00A24C53">
        <w:tc>
          <w:tcPr>
            <w:tcW w:w="4926" w:type="dxa"/>
          </w:tcPr>
          <w:p w14:paraId="78E2D646" w14:textId="77777777" w:rsidR="001D46D4" w:rsidRPr="00895E3A" w:rsidRDefault="001D46D4" w:rsidP="00A24C53">
            <w:r w:rsidRPr="00895E3A">
              <w:t>Максимальное время от получения запроса до выдачи ответа</w:t>
            </w:r>
          </w:p>
        </w:tc>
        <w:tc>
          <w:tcPr>
            <w:tcW w:w="4927" w:type="dxa"/>
          </w:tcPr>
          <w:p w14:paraId="31433C62" w14:textId="77777777" w:rsidR="001D46D4" w:rsidRPr="00895E3A" w:rsidRDefault="001D46D4" w:rsidP="00A24C53">
            <w:r w:rsidRPr="00895E3A">
              <w:t>100 миллисекунд</w:t>
            </w:r>
          </w:p>
        </w:tc>
      </w:tr>
    </w:tbl>
    <w:p w14:paraId="1D45FBD9" w14:textId="77777777" w:rsidR="001D46D4" w:rsidRPr="00895E3A" w:rsidRDefault="001D46D4" w:rsidP="001D46D4">
      <w:pPr>
        <w:keepNext/>
        <w:numPr>
          <w:ilvl w:val="3"/>
          <w:numId w:val="13"/>
        </w:numPr>
        <w:spacing w:before="200"/>
        <w:outlineLvl w:val="3"/>
        <w:rPr>
          <w:bCs/>
          <w:iCs/>
          <w:sz w:val="24"/>
        </w:rPr>
      </w:pPr>
      <w:bookmarkStart w:id="271" w:name="_Toc370582672"/>
      <w:r w:rsidRPr="00895E3A">
        <w:rPr>
          <w:bCs/>
          <w:iCs/>
          <w:sz w:val="24"/>
        </w:rPr>
        <w:t>Влияние на другие операции</w:t>
      </w:r>
      <w:bookmarkEnd w:id="271"/>
    </w:p>
    <w:p w14:paraId="20DB81AF" w14:textId="77777777" w:rsidR="001D46D4" w:rsidRPr="00895E3A" w:rsidRDefault="001D46D4" w:rsidP="001D46D4">
      <w:r w:rsidRPr="00895E3A">
        <w:t>Отсутствует.</w:t>
      </w:r>
    </w:p>
    <w:p w14:paraId="200AE5DA" w14:textId="77777777" w:rsidR="001D46D4" w:rsidRPr="00895E3A" w:rsidRDefault="001D46D4" w:rsidP="001D46D4">
      <w:pPr>
        <w:keepNext/>
        <w:numPr>
          <w:ilvl w:val="3"/>
          <w:numId w:val="13"/>
        </w:numPr>
        <w:spacing w:before="200"/>
        <w:outlineLvl w:val="3"/>
        <w:rPr>
          <w:bCs/>
          <w:iCs/>
          <w:sz w:val="24"/>
        </w:rPr>
      </w:pPr>
      <w:bookmarkStart w:id="272" w:name="_Toc370582673"/>
      <w:r w:rsidRPr="00895E3A">
        <w:rPr>
          <w:bCs/>
          <w:iCs/>
          <w:sz w:val="24"/>
        </w:rPr>
        <w:t>Входные параметры</w:t>
      </w:r>
      <w:bookmarkEnd w:id="272"/>
    </w:p>
    <w:p w14:paraId="5D20966A"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581"/>
        <w:gridCol w:w="5418"/>
        <w:gridCol w:w="1854"/>
      </w:tblGrid>
      <w:tr w:rsidR="001D46D4" w:rsidRPr="00895E3A" w14:paraId="01C38555" w14:textId="77777777" w:rsidTr="00A24C53">
        <w:tc>
          <w:tcPr>
            <w:tcW w:w="2581" w:type="dxa"/>
          </w:tcPr>
          <w:p w14:paraId="46373F84" w14:textId="77777777" w:rsidR="001D46D4" w:rsidRPr="00895E3A" w:rsidRDefault="001D46D4" w:rsidP="00A24C53">
            <w:pPr>
              <w:rPr>
                <w:b/>
              </w:rPr>
            </w:pPr>
            <w:r w:rsidRPr="00895E3A">
              <w:rPr>
                <w:b/>
              </w:rPr>
              <w:t>Параметр</w:t>
            </w:r>
          </w:p>
        </w:tc>
        <w:tc>
          <w:tcPr>
            <w:tcW w:w="5418" w:type="dxa"/>
          </w:tcPr>
          <w:p w14:paraId="508C9114" w14:textId="77777777" w:rsidR="001D46D4" w:rsidRPr="00895E3A" w:rsidRDefault="001D46D4" w:rsidP="00A24C53">
            <w:pPr>
              <w:rPr>
                <w:b/>
              </w:rPr>
            </w:pPr>
            <w:r w:rsidRPr="00895E3A">
              <w:rPr>
                <w:b/>
              </w:rPr>
              <w:t>Описание</w:t>
            </w:r>
          </w:p>
        </w:tc>
        <w:tc>
          <w:tcPr>
            <w:tcW w:w="1854" w:type="dxa"/>
          </w:tcPr>
          <w:p w14:paraId="3BA69C36" w14:textId="77777777" w:rsidR="001D46D4" w:rsidRPr="00895E3A" w:rsidRDefault="001D46D4" w:rsidP="00A24C53">
            <w:pPr>
              <w:rPr>
                <w:b/>
              </w:rPr>
            </w:pPr>
            <w:r w:rsidRPr="00895E3A">
              <w:rPr>
                <w:b/>
              </w:rPr>
              <w:t>Обязательный?</w:t>
            </w:r>
          </w:p>
        </w:tc>
      </w:tr>
      <w:tr w:rsidR="001D46D4" w:rsidRPr="00895E3A" w14:paraId="53A581B2" w14:textId="77777777" w:rsidTr="00A24C53">
        <w:tc>
          <w:tcPr>
            <w:tcW w:w="2581" w:type="dxa"/>
          </w:tcPr>
          <w:p w14:paraId="44DECCD2" w14:textId="77777777" w:rsidR="001D46D4" w:rsidRPr="00895E3A" w:rsidRDefault="001D46D4" w:rsidP="00A24C53">
            <w:r w:rsidRPr="00895E3A">
              <w:t>Иденификатор пользователя (UserId)</w:t>
            </w:r>
          </w:p>
        </w:tc>
        <w:tc>
          <w:tcPr>
            <w:tcW w:w="5418" w:type="dxa"/>
          </w:tcPr>
          <w:p w14:paraId="32645DF2" w14:textId="77777777" w:rsidR="001D46D4" w:rsidRPr="00895E3A" w:rsidRDefault="001D46D4" w:rsidP="00A24C53">
            <w:r w:rsidRPr="00895E3A">
              <w:t>Иденификатор пользователя (строка 50 симв)</w:t>
            </w:r>
          </w:p>
        </w:tc>
        <w:tc>
          <w:tcPr>
            <w:tcW w:w="1854" w:type="dxa"/>
          </w:tcPr>
          <w:p w14:paraId="4F74EC99" w14:textId="77777777" w:rsidR="001D46D4" w:rsidRPr="00895E3A" w:rsidRDefault="001D46D4" w:rsidP="00A24C53">
            <w:r w:rsidRPr="00895E3A">
              <w:t>Да</w:t>
            </w:r>
          </w:p>
        </w:tc>
      </w:tr>
      <w:tr w:rsidR="001D46D4" w:rsidRPr="00895E3A" w14:paraId="2D61B476" w14:textId="77777777" w:rsidTr="00A24C53">
        <w:tc>
          <w:tcPr>
            <w:tcW w:w="2581" w:type="dxa"/>
          </w:tcPr>
          <w:p w14:paraId="0F6D7AE2" w14:textId="77777777" w:rsidR="001D46D4" w:rsidRPr="00895E3A" w:rsidRDefault="001D46D4" w:rsidP="00A24C53">
            <w:r w:rsidRPr="00895E3A">
              <w:t>Идентификатор партнера (PartnerId)</w:t>
            </w:r>
          </w:p>
        </w:tc>
        <w:tc>
          <w:tcPr>
            <w:tcW w:w="5418" w:type="dxa"/>
          </w:tcPr>
          <w:p w14:paraId="760FF52F" w14:textId="77777777" w:rsidR="001D46D4" w:rsidRPr="00895E3A" w:rsidRDefault="001D46D4" w:rsidP="00A24C53">
            <w:r w:rsidRPr="00895E3A">
              <w:t>Идентификатор партнера</w:t>
            </w:r>
          </w:p>
        </w:tc>
        <w:tc>
          <w:tcPr>
            <w:tcW w:w="1854" w:type="dxa"/>
          </w:tcPr>
          <w:p w14:paraId="5D3DF80B" w14:textId="77777777" w:rsidR="001D46D4" w:rsidRPr="00895E3A" w:rsidRDefault="001D46D4" w:rsidP="00A24C53">
            <w:r w:rsidRPr="00895E3A">
              <w:t>Да</w:t>
            </w:r>
          </w:p>
        </w:tc>
      </w:tr>
      <w:tr w:rsidR="001D46D4" w:rsidRPr="00895E3A" w14:paraId="4AD9BD5D" w14:textId="77777777" w:rsidTr="00A24C53">
        <w:tc>
          <w:tcPr>
            <w:tcW w:w="2581" w:type="dxa"/>
          </w:tcPr>
          <w:p w14:paraId="1854CD04" w14:textId="77777777" w:rsidR="001D46D4" w:rsidRPr="00895E3A" w:rsidRDefault="001D46D4" w:rsidP="00A24C53">
            <w:r w:rsidRPr="00895E3A">
              <w:t>Артикул (PartnerProductId)</w:t>
            </w:r>
          </w:p>
        </w:tc>
        <w:tc>
          <w:tcPr>
            <w:tcW w:w="5418" w:type="dxa"/>
          </w:tcPr>
          <w:p w14:paraId="0849C422" w14:textId="77777777" w:rsidR="001D46D4" w:rsidRPr="00895E3A" w:rsidRDefault="001D46D4" w:rsidP="00A24C53">
            <w:pPr>
              <w:tabs>
                <w:tab w:val="left" w:pos="1575"/>
              </w:tabs>
            </w:pPr>
            <w:r w:rsidRPr="00895E3A">
              <w:t>Артикул (строка 256 симв)</w:t>
            </w:r>
          </w:p>
        </w:tc>
        <w:tc>
          <w:tcPr>
            <w:tcW w:w="1854" w:type="dxa"/>
          </w:tcPr>
          <w:p w14:paraId="10F6103D" w14:textId="77777777" w:rsidR="001D46D4" w:rsidRPr="00895E3A" w:rsidRDefault="001D46D4" w:rsidP="00A24C53">
            <w:r w:rsidRPr="00895E3A">
              <w:t>Да</w:t>
            </w:r>
          </w:p>
        </w:tc>
      </w:tr>
      <w:tr w:rsidR="001D46D4" w:rsidRPr="00895E3A" w14:paraId="5E8CB8EE" w14:textId="77777777" w:rsidTr="00A24C53">
        <w:tc>
          <w:tcPr>
            <w:tcW w:w="2581" w:type="dxa"/>
          </w:tcPr>
          <w:p w14:paraId="1E428462" w14:textId="77777777" w:rsidR="001D46D4" w:rsidRPr="00895E3A" w:rsidRDefault="001D46D4" w:rsidP="00A24C53">
            <w:r w:rsidRPr="00895E3A">
              <w:t>Идентификатор категории (CategoryId)</w:t>
            </w:r>
          </w:p>
        </w:tc>
        <w:tc>
          <w:tcPr>
            <w:tcW w:w="5418" w:type="dxa"/>
          </w:tcPr>
          <w:p w14:paraId="78DD7725" w14:textId="77777777" w:rsidR="001D46D4" w:rsidRPr="00895E3A" w:rsidRDefault="001D46D4" w:rsidP="00A24C53">
            <w:r w:rsidRPr="00895E3A">
              <w:t>Идентификатор категории</w:t>
            </w:r>
          </w:p>
        </w:tc>
        <w:tc>
          <w:tcPr>
            <w:tcW w:w="1854" w:type="dxa"/>
          </w:tcPr>
          <w:p w14:paraId="6330B496" w14:textId="77777777" w:rsidR="001D46D4" w:rsidRPr="00895E3A" w:rsidRDefault="001D46D4" w:rsidP="00A24C53">
            <w:r w:rsidRPr="00895E3A">
              <w:t>Да</w:t>
            </w:r>
          </w:p>
        </w:tc>
      </w:tr>
      <w:tr w:rsidR="001D46D4" w:rsidRPr="00895E3A" w14:paraId="5187BA0B" w14:textId="77777777" w:rsidTr="00A24C53">
        <w:tc>
          <w:tcPr>
            <w:tcW w:w="2581" w:type="dxa"/>
          </w:tcPr>
          <w:p w14:paraId="579F6584" w14:textId="77777777" w:rsidR="001D46D4" w:rsidRPr="00895E3A" w:rsidRDefault="001D46D4" w:rsidP="00A24C53">
            <w:r w:rsidRPr="00895E3A">
              <w:t>Наименование (Name)</w:t>
            </w:r>
          </w:p>
        </w:tc>
        <w:tc>
          <w:tcPr>
            <w:tcW w:w="5418" w:type="dxa"/>
          </w:tcPr>
          <w:p w14:paraId="190657BD" w14:textId="77777777" w:rsidR="001D46D4" w:rsidRPr="00895E3A" w:rsidRDefault="001D46D4" w:rsidP="00A24C53">
            <w:r w:rsidRPr="00895E3A">
              <w:t>Наименование (строка 256 симв)</w:t>
            </w:r>
          </w:p>
        </w:tc>
        <w:tc>
          <w:tcPr>
            <w:tcW w:w="1854" w:type="dxa"/>
          </w:tcPr>
          <w:p w14:paraId="2360BEE2" w14:textId="77777777" w:rsidR="001D46D4" w:rsidRPr="00895E3A" w:rsidRDefault="001D46D4" w:rsidP="00A24C53">
            <w:r w:rsidRPr="00895E3A">
              <w:t>Да</w:t>
            </w:r>
          </w:p>
        </w:tc>
      </w:tr>
      <w:tr w:rsidR="001D46D4" w:rsidRPr="00895E3A" w14:paraId="43869844" w14:textId="77777777" w:rsidTr="00A24C53">
        <w:tc>
          <w:tcPr>
            <w:tcW w:w="2581" w:type="dxa"/>
          </w:tcPr>
          <w:p w14:paraId="5EF91EF2" w14:textId="77777777" w:rsidR="001D46D4" w:rsidRPr="00895E3A" w:rsidRDefault="001D46D4" w:rsidP="00A24C53">
            <w:r w:rsidRPr="00895E3A">
              <w:t>Цена в рублях (PriceRUR)</w:t>
            </w:r>
          </w:p>
        </w:tc>
        <w:tc>
          <w:tcPr>
            <w:tcW w:w="5418" w:type="dxa"/>
          </w:tcPr>
          <w:p w14:paraId="162519C9" w14:textId="77777777" w:rsidR="001D46D4" w:rsidRPr="00895E3A" w:rsidRDefault="001D46D4" w:rsidP="00A24C53">
            <w:r w:rsidRPr="00895E3A">
              <w:t>Цена в рублях, по умолчанию 0</w:t>
            </w:r>
          </w:p>
        </w:tc>
        <w:tc>
          <w:tcPr>
            <w:tcW w:w="1854" w:type="dxa"/>
          </w:tcPr>
          <w:p w14:paraId="285AEEC4" w14:textId="77777777" w:rsidR="001D46D4" w:rsidRPr="00895E3A" w:rsidRDefault="001D46D4" w:rsidP="00A24C53">
            <w:r w:rsidRPr="00895E3A">
              <w:t>Нет</w:t>
            </w:r>
          </w:p>
        </w:tc>
      </w:tr>
      <w:tr w:rsidR="001D46D4" w:rsidRPr="00895E3A" w14:paraId="0196E382" w14:textId="77777777" w:rsidTr="00A24C53">
        <w:tc>
          <w:tcPr>
            <w:tcW w:w="2581" w:type="dxa"/>
          </w:tcPr>
          <w:p w14:paraId="1D8C31FC" w14:textId="77777777" w:rsidR="001D46D4" w:rsidRPr="00895E3A" w:rsidRDefault="001D46D4" w:rsidP="00A24C53">
            <w:r w:rsidRPr="00895E3A">
              <w:t>Описание товара (Description)</w:t>
            </w:r>
          </w:p>
        </w:tc>
        <w:tc>
          <w:tcPr>
            <w:tcW w:w="5418" w:type="dxa"/>
          </w:tcPr>
          <w:p w14:paraId="26665CC0" w14:textId="77777777" w:rsidR="001D46D4" w:rsidRPr="00895E3A" w:rsidRDefault="001D46D4" w:rsidP="00A24C53">
            <w:r w:rsidRPr="00895E3A">
              <w:t>Описание товара (строка 512 симв)</w:t>
            </w:r>
          </w:p>
        </w:tc>
        <w:tc>
          <w:tcPr>
            <w:tcW w:w="1854" w:type="dxa"/>
          </w:tcPr>
          <w:p w14:paraId="4001012D" w14:textId="77777777" w:rsidR="001D46D4" w:rsidRPr="00895E3A" w:rsidRDefault="001D46D4" w:rsidP="00A24C53">
            <w:r w:rsidRPr="00895E3A">
              <w:t>Нет</w:t>
            </w:r>
          </w:p>
        </w:tc>
      </w:tr>
      <w:tr w:rsidR="001D46D4" w:rsidRPr="00895E3A" w14:paraId="4CAB7BEA" w14:textId="77777777" w:rsidTr="00A24C53">
        <w:tc>
          <w:tcPr>
            <w:tcW w:w="2581" w:type="dxa"/>
          </w:tcPr>
          <w:p w14:paraId="14A2A2A2" w14:textId="77777777" w:rsidR="001D46D4" w:rsidRPr="00895E3A" w:rsidRDefault="001D46D4" w:rsidP="00A24C53">
            <w:r w:rsidRPr="00895E3A">
              <w:t>Производитель (Vendor)</w:t>
            </w:r>
          </w:p>
        </w:tc>
        <w:tc>
          <w:tcPr>
            <w:tcW w:w="5418" w:type="dxa"/>
          </w:tcPr>
          <w:p w14:paraId="3E45E15E" w14:textId="77777777" w:rsidR="001D46D4" w:rsidRPr="00895E3A" w:rsidRDefault="001D46D4" w:rsidP="00A24C53">
            <w:r w:rsidRPr="00895E3A">
              <w:t>Производитель (строка 256 симв)</w:t>
            </w:r>
          </w:p>
        </w:tc>
        <w:tc>
          <w:tcPr>
            <w:tcW w:w="1854" w:type="dxa"/>
          </w:tcPr>
          <w:p w14:paraId="19E3A130" w14:textId="77777777" w:rsidR="001D46D4" w:rsidRPr="00895E3A" w:rsidRDefault="001D46D4" w:rsidP="00A24C53">
            <w:r w:rsidRPr="00895E3A">
              <w:t>Нет</w:t>
            </w:r>
          </w:p>
        </w:tc>
      </w:tr>
      <w:tr w:rsidR="001D46D4" w:rsidRPr="00895E3A" w14:paraId="4AE851C7" w14:textId="77777777" w:rsidTr="00A24C53">
        <w:tc>
          <w:tcPr>
            <w:tcW w:w="2581" w:type="dxa"/>
          </w:tcPr>
          <w:p w14:paraId="69BD92CD" w14:textId="77777777" w:rsidR="001D46D4" w:rsidRPr="00895E3A" w:rsidRDefault="001D46D4" w:rsidP="00A24C53">
            <w:r w:rsidRPr="00895E3A">
              <w:t>Вес (Weight)</w:t>
            </w:r>
          </w:p>
        </w:tc>
        <w:tc>
          <w:tcPr>
            <w:tcW w:w="5418" w:type="dxa"/>
          </w:tcPr>
          <w:p w14:paraId="28B5B7AA" w14:textId="77777777" w:rsidR="001D46D4" w:rsidRPr="00895E3A" w:rsidRDefault="001D46D4" w:rsidP="00A24C53">
            <w:pPr>
              <w:tabs>
                <w:tab w:val="left" w:pos="1665"/>
              </w:tabs>
            </w:pPr>
            <w:r w:rsidRPr="00895E3A">
              <w:t>Вес (в граммах)</w:t>
            </w:r>
          </w:p>
        </w:tc>
        <w:tc>
          <w:tcPr>
            <w:tcW w:w="1854" w:type="dxa"/>
          </w:tcPr>
          <w:p w14:paraId="5E53AB87" w14:textId="77777777" w:rsidR="001D46D4" w:rsidRPr="00895E3A" w:rsidRDefault="001D46D4" w:rsidP="00A24C53">
            <w:r w:rsidRPr="00895E3A">
              <w:t>Нет</w:t>
            </w:r>
          </w:p>
        </w:tc>
      </w:tr>
      <w:tr w:rsidR="001D46D4" w:rsidRPr="00895E3A" w14:paraId="26B64470" w14:textId="77777777" w:rsidTr="00A24C53">
        <w:tc>
          <w:tcPr>
            <w:tcW w:w="2581" w:type="dxa"/>
          </w:tcPr>
          <w:p w14:paraId="4D96232C" w14:textId="77777777" w:rsidR="001D46D4" w:rsidRPr="00895E3A" w:rsidRDefault="001D46D4" w:rsidP="00A24C53">
            <w:r w:rsidRPr="00895E3A">
              <w:t xml:space="preserve">Массив </w:t>
            </w:r>
            <w:proofErr w:type="gramStart"/>
            <w:r w:rsidRPr="00895E3A">
              <w:t>c</w:t>
            </w:r>
            <w:proofErr w:type="gramEnd"/>
            <w:r w:rsidRPr="00895E3A">
              <w:t>сылок на изображение (Pictures)</w:t>
            </w:r>
          </w:p>
        </w:tc>
        <w:tc>
          <w:tcPr>
            <w:tcW w:w="5418" w:type="dxa"/>
          </w:tcPr>
          <w:p w14:paraId="13D02DB2" w14:textId="77777777" w:rsidR="001D46D4" w:rsidRPr="00895E3A" w:rsidRDefault="001D46D4" w:rsidP="00A24C53">
            <w:r w:rsidRPr="00895E3A">
              <w:t>Ссылки на изображение</w:t>
            </w:r>
          </w:p>
        </w:tc>
        <w:tc>
          <w:tcPr>
            <w:tcW w:w="1854" w:type="dxa"/>
          </w:tcPr>
          <w:p w14:paraId="3475CFEB" w14:textId="77777777" w:rsidR="001D46D4" w:rsidRPr="00895E3A" w:rsidRDefault="001D46D4" w:rsidP="00A24C53">
            <w:r w:rsidRPr="00895E3A">
              <w:t>Нет</w:t>
            </w:r>
          </w:p>
        </w:tc>
      </w:tr>
      <w:tr w:rsidR="001D46D4" w:rsidRPr="00895E3A" w14:paraId="6AB27516" w14:textId="77777777" w:rsidTr="00A24C53">
        <w:tc>
          <w:tcPr>
            <w:tcW w:w="2581" w:type="dxa"/>
          </w:tcPr>
          <w:p w14:paraId="396C3CE7" w14:textId="77777777" w:rsidR="001D46D4" w:rsidRPr="00895E3A" w:rsidRDefault="001D46D4" w:rsidP="00A24C53">
            <w:r w:rsidRPr="00895E3A">
              <w:t>Массив дополнительных параметров (ProductParam)</w:t>
            </w:r>
          </w:p>
        </w:tc>
        <w:tc>
          <w:tcPr>
            <w:tcW w:w="5418" w:type="dxa"/>
          </w:tcPr>
          <w:tbl>
            <w:tblPr>
              <w:tblStyle w:val="61"/>
              <w:tblW w:w="0" w:type="auto"/>
              <w:tblLook w:val="04A0" w:firstRow="1" w:lastRow="0" w:firstColumn="1" w:lastColumn="0" w:noHBand="0" w:noVBand="1"/>
            </w:tblPr>
            <w:tblGrid>
              <w:gridCol w:w="1778"/>
              <w:gridCol w:w="1560"/>
              <w:gridCol w:w="1854"/>
            </w:tblGrid>
            <w:tr w:rsidR="001D46D4" w:rsidRPr="00895E3A" w14:paraId="7A178BB7" w14:textId="77777777" w:rsidTr="00A24C53">
              <w:tc>
                <w:tcPr>
                  <w:tcW w:w="2424" w:type="dxa"/>
                </w:tcPr>
                <w:p w14:paraId="086936F3" w14:textId="77777777" w:rsidR="001D46D4" w:rsidRPr="00895E3A" w:rsidRDefault="001D46D4" w:rsidP="00A24C53">
                  <w:pPr>
                    <w:rPr>
                      <w:b/>
                    </w:rPr>
                  </w:pPr>
                  <w:r w:rsidRPr="00895E3A">
                    <w:rPr>
                      <w:b/>
                    </w:rPr>
                    <w:t>Атрибут</w:t>
                  </w:r>
                </w:p>
              </w:tc>
              <w:tc>
                <w:tcPr>
                  <w:tcW w:w="5575" w:type="dxa"/>
                </w:tcPr>
                <w:p w14:paraId="476DB143" w14:textId="77777777" w:rsidR="001D46D4" w:rsidRPr="00895E3A" w:rsidRDefault="001D46D4" w:rsidP="00A24C53">
                  <w:pPr>
                    <w:rPr>
                      <w:b/>
                    </w:rPr>
                  </w:pPr>
                  <w:r w:rsidRPr="00895E3A">
                    <w:rPr>
                      <w:b/>
                    </w:rPr>
                    <w:t>Описание</w:t>
                  </w:r>
                </w:p>
              </w:tc>
              <w:tc>
                <w:tcPr>
                  <w:tcW w:w="1854" w:type="dxa"/>
                </w:tcPr>
                <w:p w14:paraId="56363EE4" w14:textId="77777777" w:rsidR="001D46D4" w:rsidRPr="00895E3A" w:rsidRDefault="001D46D4" w:rsidP="00A24C53">
                  <w:pPr>
                    <w:rPr>
                      <w:b/>
                    </w:rPr>
                  </w:pPr>
                  <w:r w:rsidRPr="00895E3A">
                    <w:rPr>
                      <w:b/>
                    </w:rPr>
                    <w:t>Обязательный?</w:t>
                  </w:r>
                </w:p>
              </w:tc>
            </w:tr>
            <w:tr w:rsidR="001D46D4" w:rsidRPr="00895E3A" w14:paraId="5605F857" w14:textId="77777777" w:rsidTr="00A24C53">
              <w:tc>
                <w:tcPr>
                  <w:tcW w:w="2424" w:type="dxa"/>
                </w:tcPr>
                <w:p w14:paraId="7457D1FB" w14:textId="77777777" w:rsidR="001D46D4" w:rsidRPr="00895E3A" w:rsidRDefault="001D46D4" w:rsidP="00A24C53">
                  <w:r w:rsidRPr="00895E3A">
                    <w:t>Имя (Name)</w:t>
                  </w:r>
                </w:p>
              </w:tc>
              <w:tc>
                <w:tcPr>
                  <w:tcW w:w="5575" w:type="dxa"/>
                </w:tcPr>
                <w:p w14:paraId="681F769A" w14:textId="77777777" w:rsidR="001D46D4" w:rsidRPr="00895E3A" w:rsidRDefault="001D46D4" w:rsidP="00A24C53">
                  <w:r w:rsidRPr="00895E3A">
                    <w:t>Имя</w:t>
                  </w:r>
                </w:p>
              </w:tc>
              <w:tc>
                <w:tcPr>
                  <w:tcW w:w="1854" w:type="dxa"/>
                </w:tcPr>
                <w:p w14:paraId="1A15EBDB" w14:textId="77777777" w:rsidR="001D46D4" w:rsidRPr="00895E3A" w:rsidRDefault="001D46D4" w:rsidP="00A24C53">
                  <w:r w:rsidRPr="00895E3A">
                    <w:t>Нет</w:t>
                  </w:r>
                </w:p>
              </w:tc>
            </w:tr>
            <w:tr w:rsidR="001D46D4" w:rsidRPr="00895E3A" w14:paraId="1BC7160C" w14:textId="77777777" w:rsidTr="00A24C53">
              <w:tc>
                <w:tcPr>
                  <w:tcW w:w="2424" w:type="dxa"/>
                </w:tcPr>
                <w:p w14:paraId="3E14FBE5" w14:textId="77777777" w:rsidR="001D46D4" w:rsidRPr="00895E3A" w:rsidRDefault="001D46D4" w:rsidP="00A24C53">
                  <w:r w:rsidRPr="00895E3A">
                    <w:t>Uni</w:t>
                  </w:r>
                </w:p>
              </w:tc>
              <w:tc>
                <w:tcPr>
                  <w:tcW w:w="5575" w:type="dxa"/>
                </w:tcPr>
                <w:p w14:paraId="4610554F" w14:textId="77777777" w:rsidR="001D46D4" w:rsidRPr="00895E3A" w:rsidRDefault="001D46D4" w:rsidP="00A24C53">
                  <w:r w:rsidRPr="00895E3A">
                    <w:t>Unit</w:t>
                  </w:r>
                </w:p>
              </w:tc>
              <w:tc>
                <w:tcPr>
                  <w:tcW w:w="1854" w:type="dxa"/>
                </w:tcPr>
                <w:p w14:paraId="7BA59EB9" w14:textId="77777777" w:rsidR="001D46D4" w:rsidRPr="00895E3A" w:rsidRDefault="001D46D4" w:rsidP="00A24C53">
                  <w:r w:rsidRPr="00895E3A">
                    <w:t>Нет</w:t>
                  </w:r>
                </w:p>
              </w:tc>
            </w:tr>
            <w:tr w:rsidR="001D46D4" w:rsidRPr="00895E3A" w14:paraId="2F37A9B4" w14:textId="77777777" w:rsidTr="00A24C53">
              <w:tc>
                <w:tcPr>
                  <w:tcW w:w="2424" w:type="dxa"/>
                </w:tcPr>
                <w:p w14:paraId="3FA58122" w14:textId="77777777" w:rsidR="001D46D4" w:rsidRPr="00895E3A" w:rsidRDefault="001D46D4" w:rsidP="00A24C53">
                  <w:r w:rsidRPr="00895E3A">
                    <w:t>Значение(Value)</w:t>
                  </w:r>
                </w:p>
              </w:tc>
              <w:tc>
                <w:tcPr>
                  <w:tcW w:w="5575" w:type="dxa"/>
                </w:tcPr>
                <w:p w14:paraId="4B57C6B9" w14:textId="77777777" w:rsidR="001D46D4" w:rsidRPr="00895E3A" w:rsidRDefault="001D46D4" w:rsidP="00A24C53">
                  <w:r w:rsidRPr="00895E3A">
                    <w:t>Значение</w:t>
                  </w:r>
                </w:p>
              </w:tc>
              <w:tc>
                <w:tcPr>
                  <w:tcW w:w="1854" w:type="dxa"/>
                </w:tcPr>
                <w:p w14:paraId="016F8B17" w14:textId="77777777" w:rsidR="001D46D4" w:rsidRPr="00895E3A" w:rsidRDefault="001D46D4" w:rsidP="00A24C53">
                  <w:r w:rsidRPr="00895E3A">
                    <w:t>Н</w:t>
                  </w:r>
                  <w:r w:rsidRPr="00895E3A">
                    <w:cr/>
                    <w:t>т</w:t>
                  </w:r>
                </w:p>
              </w:tc>
            </w:tr>
          </w:tbl>
          <w:p w14:paraId="057628A6" w14:textId="77777777" w:rsidR="001D46D4" w:rsidRPr="00895E3A" w:rsidRDefault="001D46D4" w:rsidP="00A24C53"/>
        </w:tc>
        <w:tc>
          <w:tcPr>
            <w:tcW w:w="1854" w:type="dxa"/>
          </w:tcPr>
          <w:p w14:paraId="21022782" w14:textId="77777777" w:rsidR="001D46D4" w:rsidRPr="00895E3A" w:rsidRDefault="001D46D4" w:rsidP="00A24C53">
            <w:r w:rsidRPr="00895E3A">
              <w:t>Нет</w:t>
            </w:r>
          </w:p>
        </w:tc>
      </w:tr>
      <w:tr w:rsidR="001D46D4" w:rsidRPr="00895E3A" w14:paraId="2E073F13" w14:textId="77777777" w:rsidTr="00A24C53">
        <w:tc>
          <w:tcPr>
            <w:tcW w:w="2581" w:type="dxa"/>
          </w:tcPr>
          <w:p w14:paraId="5B42C0CB" w14:textId="77777777" w:rsidR="001D46D4" w:rsidRPr="00895E3A" w:rsidRDefault="001D46D4" w:rsidP="00A24C53">
            <w:r w:rsidRPr="00895E3A">
              <w:t>Признак наличия товара (Available)</w:t>
            </w:r>
          </w:p>
        </w:tc>
        <w:tc>
          <w:tcPr>
            <w:tcW w:w="5418" w:type="dxa"/>
          </w:tcPr>
          <w:p w14:paraId="2AEB0E34" w14:textId="77777777" w:rsidR="001D46D4" w:rsidRPr="00895E3A" w:rsidRDefault="001D46D4" w:rsidP="00A24C53">
            <w:r w:rsidRPr="00895E3A">
              <w:t>Признак наличия товара (false – по умолчанию)</w:t>
            </w:r>
          </w:p>
        </w:tc>
        <w:tc>
          <w:tcPr>
            <w:tcW w:w="1854" w:type="dxa"/>
          </w:tcPr>
          <w:p w14:paraId="168CAE4B" w14:textId="77777777" w:rsidR="001D46D4" w:rsidRPr="00895E3A" w:rsidRDefault="001D46D4" w:rsidP="00A24C53">
            <w:r w:rsidRPr="00895E3A">
              <w:t>Нет</w:t>
            </w:r>
          </w:p>
        </w:tc>
      </w:tr>
    </w:tbl>
    <w:p w14:paraId="670B8ED9" w14:textId="77777777" w:rsidR="001D46D4" w:rsidRPr="00895E3A" w:rsidRDefault="001D46D4" w:rsidP="001D46D4">
      <w:pPr>
        <w:keepNext/>
        <w:numPr>
          <w:ilvl w:val="3"/>
          <w:numId w:val="13"/>
        </w:numPr>
        <w:spacing w:before="200"/>
        <w:outlineLvl w:val="3"/>
        <w:rPr>
          <w:bCs/>
          <w:iCs/>
          <w:sz w:val="24"/>
        </w:rPr>
      </w:pPr>
      <w:bookmarkStart w:id="273" w:name="_Toc370582674"/>
      <w:r w:rsidRPr="00895E3A">
        <w:rPr>
          <w:bCs/>
          <w:iCs/>
          <w:sz w:val="24"/>
        </w:rPr>
        <w:t>Выходные данные</w:t>
      </w:r>
      <w:bookmarkEnd w:id="273"/>
    </w:p>
    <w:p w14:paraId="4173F798"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45711283" w14:textId="77777777" w:rsidTr="00A24C53">
        <w:tc>
          <w:tcPr>
            <w:tcW w:w="2424" w:type="dxa"/>
          </w:tcPr>
          <w:p w14:paraId="18EE571D" w14:textId="77777777" w:rsidR="001D46D4" w:rsidRPr="00895E3A" w:rsidRDefault="001D46D4" w:rsidP="00A24C53">
            <w:pPr>
              <w:rPr>
                <w:b/>
              </w:rPr>
            </w:pPr>
            <w:r w:rsidRPr="00895E3A">
              <w:rPr>
                <w:b/>
              </w:rPr>
              <w:t>Атрибут</w:t>
            </w:r>
          </w:p>
        </w:tc>
        <w:tc>
          <w:tcPr>
            <w:tcW w:w="5575" w:type="dxa"/>
          </w:tcPr>
          <w:p w14:paraId="0A90C5A9" w14:textId="77777777" w:rsidR="001D46D4" w:rsidRPr="00895E3A" w:rsidRDefault="001D46D4" w:rsidP="00A24C53">
            <w:pPr>
              <w:rPr>
                <w:b/>
              </w:rPr>
            </w:pPr>
            <w:r w:rsidRPr="00895E3A">
              <w:rPr>
                <w:b/>
              </w:rPr>
              <w:t>Описание</w:t>
            </w:r>
          </w:p>
        </w:tc>
        <w:tc>
          <w:tcPr>
            <w:tcW w:w="1854" w:type="dxa"/>
          </w:tcPr>
          <w:p w14:paraId="6EFB9ADD" w14:textId="77777777" w:rsidR="001D46D4" w:rsidRPr="00895E3A" w:rsidRDefault="001D46D4" w:rsidP="00A24C53">
            <w:pPr>
              <w:rPr>
                <w:b/>
              </w:rPr>
            </w:pPr>
            <w:r w:rsidRPr="00895E3A">
              <w:rPr>
                <w:b/>
              </w:rPr>
              <w:t>Обязательный?</w:t>
            </w:r>
          </w:p>
        </w:tc>
      </w:tr>
      <w:tr w:rsidR="001D46D4" w:rsidRPr="00895E3A" w14:paraId="0A30FE70" w14:textId="77777777" w:rsidTr="00A24C53">
        <w:tc>
          <w:tcPr>
            <w:tcW w:w="2424" w:type="dxa"/>
          </w:tcPr>
          <w:p w14:paraId="1DDFF9BE" w14:textId="77777777" w:rsidR="001D46D4" w:rsidRPr="00895E3A" w:rsidRDefault="001D46D4" w:rsidP="00A24C53">
            <w:r w:rsidRPr="00895E3A">
              <w:t>Основной результат</w:t>
            </w:r>
          </w:p>
        </w:tc>
        <w:tc>
          <w:tcPr>
            <w:tcW w:w="5575" w:type="dxa"/>
          </w:tcPr>
          <w:p w14:paraId="347CB2CF" w14:textId="77777777" w:rsidR="001D46D4" w:rsidRPr="00895E3A" w:rsidRDefault="001D46D4" w:rsidP="00A24C53">
            <w:hyperlink w:anchor="_Результат_(ResultBase)" w:history="1">
              <w:r w:rsidRPr="00895E3A">
                <w:rPr>
                  <w:rStyle w:val="Hyperlink"/>
                  <w:noProof w:val="0"/>
                </w:rPr>
                <w:t>Основной результат</w:t>
              </w:r>
            </w:hyperlink>
            <w:r w:rsidRPr="00895E3A">
              <w:t>. Добавочные коды возврата:</w:t>
            </w:r>
          </w:p>
          <w:p w14:paraId="2EE47F4D" w14:textId="77777777" w:rsidR="001D46D4" w:rsidRPr="00895E3A" w:rsidRDefault="001D46D4" w:rsidP="00A24C53">
            <w:r w:rsidRPr="00895E3A">
              <w:t xml:space="preserve">9 – Продукт уже существует </w:t>
            </w:r>
            <w:proofErr w:type="gramStart"/>
            <w:r w:rsidRPr="00895E3A">
              <w:t>с</w:t>
            </w:r>
            <w:proofErr w:type="gramEnd"/>
            <w:r w:rsidRPr="00895E3A">
              <w:t xml:space="preserve"> </w:t>
            </w:r>
            <w:proofErr w:type="gramStart"/>
            <w:r w:rsidRPr="00895E3A">
              <w:t>данным</w:t>
            </w:r>
            <w:proofErr w:type="gramEnd"/>
            <w:r w:rsidRPr="00895E3A">
              <w:t xml:space="preserve"> ид</w:t>
            </w:r>
          </w:p>
          <w:p w14:paraId="0EF4671F" w14:textId="77777777" w:rsidR="001D46D4" w:rsidRPr="00895E3A" w:rsidRDefault="001D46D4" w:rsidP="00A24C53">
            <w:r w:rsidRPr="00895E3A">
              <w:t>903 – каталог партнера не найден</w:t>
            </w:r>
          </w:p>
        </w:tc>
        <w:tc>
          <w:tcPr>
            <w:tcW w:w="1854" w:type="dxa"/>
          </w:tcPr>
          <w:p w14:paraId="5124C1F0" w14:textId="77777777" w:rsidR="001D46D4" w:rsidRPr="00895E3A" w:rsidRDefault="001D46D4" w:rsidP="00A24C53">
            <w:r w:rsidRPr="00895E3A">
              <w:t>Да</w:t>
            </w:r>
          </w:p>
        </w:tc>
      </w:tr>
      <w:tr w:rsidR="001D46D4" w:rsidRPr="00895E3A" w14:paraId="3A03B139" w14:textId="77777777" w:rsidTr="00A24C53">
        <w:tc>
          <w:tcPr>
            <w:tcW w:w="2424" w:type="dxa"/>
          </w:tcPr>
          <w:p w14:paraId="149DD7E5" w14:textId="77777777" w:rsidR="001D46D4" w:rsidRPr="00895E3A" w:rsidRDefault="001D46D4" w:rsidP="00A24C53">
            <w:r w:rsidRPr="00895E3A">
              <w:t>Продукт (Product)</w:t>
            </w:r>
          </w:p>
        </w:tc>
        <w:tc>
          <w:tcPr>
            <w:tcW w:w="5575" w:type="dxa"/>
          </w:tcPr>
          <w:p w14:paraId="0670316E" w14:textId="77777777" w:rsidR="001D46D4" w:rsidRPr="00895E3A" w:rsidRDefault="001D46D4" w:rsidP="00A24C53">
            <w:r w:rsidRPr="00895E3A">
              <w:t xml:space="preserve">Продукт. Объект типа </w:t>
            </w:r>
            <w:hyperlink w:anchor="_Структура_(prod.Products)" w:history="1">
              <w:r w:rsidRPr="00895E3A">
                <w:rPr>
                  <w:rStyle w:val="Hyperlink"/>
                  <w:noProof w:val="0"/>
                </w:rPr>
                <w:t>«Товар»</w:t>
              </w:r>
            </w:hyperlink>
          </w:p>
        </w:tc>
        <w:tc>
          <w:tcPr>
            <w:tcW w:w="1854" w:type="dxa"/>
          </w:tcPr>
          <w:p w14:paraId="1924F625" w14:textId="77777777" w:rsidR="001D46D4" w:rsidRPr="00895E3A" w:rsidRDefault="001D46D4" w:rsidP="00A24C53">
            <w:r w:rsidRPr="00895E3A">
              <w:t>Да</w:t>
            </w:r>
          </w:p>
        </w:tc>
      </w:tr>
    </w:tbl>
    <w:p w14:paraId="3AB2B1FF" w14:textId="77777777" w:rsidR="001D46D4" w:rsidRPr="00895E3A" w:rsidRDefault="001D46D4" w:rsidP="001D46D4">
      <w:pPr>
        <w:keepNext/>
        <w:numPr>
          <w:ilvl w:val="3"/>
          <w:numId w:val="13"/>
        </w:numPr>
        <w:spacing w:before="200"/>
        <w:outlineLvl w:val="3"/>
        <w:rPr>
          <w:bCs/>
          <w:iCs/>
          <w:sz w:val="24"/>
        </w:rPr>
      </w:pPr>
      <w:bookmarkStart w:id="274" w:name="_Toc370582675"/>
      <w:r w:rsidRPr="00895E3A">
        <w:rPr>
          <w:bCs/>
          <w:iCs/>
          <w:sz w:val="24"/>
        </w:rPr>
        <w:t>Логика выполнения</w:t>
      </w:r>
      <w:bookmarkEnd w:id="274"/>
    </w:p>
    <w:p w14:paraId="746358C1" w14:textId="77777777" w:rsidR="001D46D4" w:rsidRPr="00895E3A" w:rsidRDefault="001D46D4" w:rsidP="001D46D4">
      <w:r w:rsidRPr="00895E3A">
        <w:t>Основной сценарий выполнения:</w:t>
      </w:r>
    </w:p>
    <w:p w14:paraId="2250CB24" w14:textId="77777777" w:rsidR="001D46D4" w:rsidRPr="00895E3A" w:rsidRDefault="001D46D4" w:rsidP="001D46D4">
      <w:pPr>
        <w:pStyle w:val="ListParagraph"/>
        <w:numPr>
          <w:ilvl w:val="0"/>
          <w:numId w:val="65"/>
        </w:numPr>
      </w:pPr>
      <w:r w:rsidRPr="00895E3A">
        <w:t>Система добавляет новый продукт.</w:t>
      </w:r>
    </w:p>
    <w:p w14:paraId="108DF4A1" w14:textId="77777777" w:rsidR="001D46D4" w:rsidRPr="00895E3A" w:rsidRDefault="001D46D4" w:rsidP="001D46D4">
      <w:pPr>
        <w:numPr>
          <w:ilvl w:val="0"/>
          <w:numId w:val="65"/>
        </w:numPr>
      </w:pPr>
      <w:r w:rsidRPr="00895E3A">
        <w:t>Система возвращает вставленные объек</w:t>
      </w:r>
      <w:proofErr w:type="gramStart"/>
      <w:r w:rsidRPr="00895E3A">
        <w:t>т(</w:t>
      </w:r>
      <w:proofErr w:type="gramEnd"/>
      <w:r w:rsidRPr="00895E3A">
        <w:t>продукт).</w:t>
      </w:r>
    </w:p>
    <w:p w14:paraId="30EE8215" w14:textId="77777777" w:rsidR="001D46D4" w:rsidRPr="00895E3A" w:rsidRDefault="001D46D4" w:rsidP="001D46D4">
      <w:pPr>
        <w:ind w:left="927"/>
      </w:pPr>
    </w:p>
    <w:p w14:paraId="39123B81" w14:textId="77777777" w:rsidR="001D46D4" w:rsidRPr="00895E3A" w:rsidRDefault="001D46D4" w:rsidP="001D46D4">
      <w:pPr>
        <w:keepNext/>
        <w:numPr>
          <w:ilvl w:val="2"/>
          <w:numId w:val="13"/>
        </w:numPr>
        <w:spacing w:before="200"/>
        <w:outlineLvl w:val="2"/>
        <w:rPr>
          <w:bCs/>
          <w:color w:val="000000"/>
          <w:sz w:val="28"/>
        </w:rPr>
      </w:pPr>
      <w:bookmarkStart w:id="275" w:name="_Toc370582676"/>
      <w:r w:rsidRPr="00895E3A">
        <w:rPr>
          <w:bCs/>
          <w:color w:val="000000"/>
          <w:sz w:val="28"/>
        </w:rPr>
        <w:t>Обновления вознаграждения (UpdateProduct)</w:t>
      </w:r>
      <w:bookmarkEnd w:id="275"/>
    </w:p>
    <w:p w14:paraId="0B818B0C" w14:textId="77777777" w:rsidR="001D46D4" w:rsidRPr="00895E3A" w:rsidRDefault="001D46D4" w:rsidP="001D46D4">
      <w:pPr>
        <w:keepNext/>
        <w:numPr>
          <w:ilvl w:val="3"/>
          <w:numId w:val="13"/>
        </w:numPr>
        <w:spacing w:before="200"/>
        <w:outlineLvl w:val="3"/>
        <w:rPr>
          <w:bCs/>
          <w:iCs/>
          <w:sz w:val="24"/>
        </w:rPr>
      </w:pPr>
      <w:bookmarkStart w:id="276" w:name="_Toc370582677"/>
      <w:r w:rsidRPr="00895E3A">
        <w:rPr>
          <w:bCs/>
          <w:iCs/>
          <w:sz w:val="24"/>
        </w:rPr>
        <w:t>Карточка операции</w:t>
      </w:r>
      <w:bookmarkEnd w:id="276"/>
    </w:p>
    <w:tbl>
      <w:tblPr>
        <w:tblStyle w:val="61"/>
        <w:tblW w:w="0" w:type="auto"/>
        <w:tblLook w:val="04A0" w:firstRow="1" w:lastRow="0" w:firstColumn="1" w:lastColumn="0" w:noHBand="0" w:noVBand="1"/>
      </w:tblPr>
      <w:tblGrid>
        <w:gridCol w:w="3652"/>
        <w:gridCol w:w="6201"/>
      </w:tblGrid>
      <w:tr w:rsidR="001D46D4" w:rsidRPr="00895E3A" w14:paraId="090BEDA1" w14:textId="77777777" w:rsidTr="00612679">
        <w:tc>
          <w:tcPr>
            <w:tcW w:w="3652" w:type="dxa"/>
          </w:tcPr>
          <w:p w14:paraId="03C01445" w14:textId="77777777" w:rsidR="001D46D4" w:rsidRPr="00895E3A" w:rsidRDefault="001D46D4" w:rsidP="00612679">
            <w:r w:rsidRPr="00895E3A">
              <w:t>Предназначение</w:t>
            </w:r>
          </w:p>
        </w:tc>
        <w:tc>
          <w:tcPr>
            <w:tcW w:w="6201" w:type="dxa"/>
          </w:tcPr>
          <w:p w14:paraId="7AD6446C" w14:textId="77777777" w:rsidR="001D46D4" w:rsidRPr="00895E3A" w:rsidRDefault="001D46D4" w:rsidP="00612679">
            <w:r w:rsidRPr="00895E3A">
              <w:t>Операция предназначена для получения списка привязок категорий партнера к категориям рубрикатора</w:t>
            </w:r>
          </w:p>
        </w:tc>
      </w:tr>
      <w:tr w:rsidR="001D46D4" w:rsidRPr="00895E3A" w14:paraId="31393241" w14:textId="77777777" w:rsidTr="00612679">
        <w:tc>
          <w:tcPr>
            <w:tcW w:w="3652" w:type="dxa"/>
          </w:tcPr>
          <w:p w14:paraId="29A7FFD9" w14:textId="77777777" w:rsidR="001D46D4" w:rsidRPr="00895E3A" w:rsidRDefault="001D46D4" w:rsidP="00612679">
            <w:r w:rsidRPr="00895E3A">
              <w:t>Режим выполнения</w:t>
            </w:r>
          </w:p>
        </w:tc>
        <w:tc>
          <w:tcPr>
            <w:tcW w:w="6201" w:type="dxa"/>
          </w:tcPr>
          <w:p w14:paraId="2D0EF0D0" w14:textId="77777777" w:rsidR="001D46D4" w:rsidRPr="00895E3A" w:rsidRDefault="001D46D4" w:rsidP="00612679">
            <w:r w:rsidRPr="00895E3A">
              <w:t>Синхронный.</w:t>
            </w:r>
          </w:p>
        </w:tc>
      </w:tr>
    </w:tbl>
    <w:p w14:paraId="7A49C785" w14:textId="77777777" w:rsidR="001D46D4" w:rsidRPr="00895E3A" w:rsidRDefault="001D46D4" w:rsidP="001D46D4">
      <w:pPr>
        <w:keepNext/>
        <w:numPr>
          <w:ilvl w:val="3"/>
          <w:numId w:val="13"/>
        </w:numPr>
        <w:spacing w:before="200"/>
        <w:outlineLvl w:val="3"/>
        <w:rPr>
          <w:bCs/>
          <w:iCs/>
          <w:sz w:val="24"/>
        </w:rPr>
      </w:pPr>
      <w:bookmarkStart w:id="277" w:name="_Toc370582678"/>
      <w:r w:rsidRPr="00895E3A">
        <w:rPr>
          <w:bCs/>
          <w:iCs/>
          <w:sz w:val="24"/>
        </w:rPr>
        <w:t>Параметры назначения</w:t>
      </w:r>
      <w:bookmarkEnd w:id="277"/>
    </w:p>
    <w:tbl>
      <w:tblPr>
        <w:tblStyle w:val="61"/>
        <w:tblW w:w="0" w:type="auto"/>
        <w:tblLook w:val="04A0" w:firstRow="1" w:lastRow="0" w:firstColumn="1" w:lastColumn="0" w:noHBand="0" w:noVBand="1"/>
      </w:tblPr>
      <w:tblGrid>
        <w:gridCol w:w="4926"/>
        <w:gridCol w:w="4927"/>
      </w:tblGrid>
      <w:tr w:rsidR="001D46D4" w:rsidRPr="00895E3A" w14:paraId="4684E33C" w14:textId="77777777" w:rsidTr="00612679">
        <w:tc>
          <w:tcPr>
            <w:tcW w:w="4926" w:type="dxa"/>
          </w:tcPr>
          <w:p w14:paraId="7B782655" w14:textId="77777777" w:rsidR="001D46D4" w:rsidRPr="00895E3A" w:rsidRDefault="001D46D4" w:rsidP="00612679">
            <w:pPr>
              <w:rPr>
                <w:b/>
              </w:rPr>
            </w:pPr>
            <w:r w:rsidRPr="00895E3A">
              <w:rPr>
                <w:b/>
              </w:rPr>
              <w:t>Параметр</w:t>
            </w:r>
          </w:p>
        </w:tc>
        <w:tc>
          <w:tcPr>
            <w:tcW w:w="4927" w:type="dxa"/>
          </w:tcPr>
          <w:p w14:paraId="4B63962C" w14:textId="77777777" w:rsidR="001D46D4" w:rsidRPr="00895E3A" w:rsidRDefault="001D46D4" w:rsidP="00612679">
            <w:pPr>
              <w:rPr>
                <w:b/>
              </w:rPr>
            </w:pPr>
            <w:r w:rsidRPr="00895E3A">
              <w:rPr>
                <w:b/>
              </w:rPr>
              <w:t>Значение</w:t>
            </w:r>
          </w:p>
        </w:tc>
      </w:tr>
      <w:tr w:rsidR="001D46D4" w:rsidRPr="00895E3A" w14:paraId="76F720BA" w14:textId="77777777" w:rsidTr="00612679">
        <w:tc>
          <w:tcPr>
            <w:tcW w:w="4926" w:type="dxa"/>
          </w:tcPr>
          <w:p w14:paraId="730E590C" w14:textId="77777777" w:rsidR="001D46D4" w:rsidRPr="00895E3A" w:rsidRDefault="001D46D4" w:rsidP="00612679">
            <w:r w:rsidRPr="00895E3A">
              <w:t>Максимальное время от получения запроса до выдачи ответа</w:t>
            </w:r>
          </w:p>
        </w:tc>
        <w:tc>
          <w:tcPr>
            <w:tcW w:w="4927" w:type="dxa"/>
          </w:tcPr>
          <w:p w14:paraId="087B22EA" w14:textId="77777777" w:rsidR="001D46D4" w:rsidRPr="00895E3A" w:rsidRDefault="001D46D4" w:rsidP="00612679">
            <w:r w:rsidRPr="00895E3A">
              <w:t>100 миллисекунд</w:t>
            </w:r>
          </w:p>
        </w:tc>
      </w:tr>
    </w:tbl>
    <w:p w14:paraId="01AF88D8" w14:textId="77777777" w:rsidR="001D46D4" w:rsidRPr="00895E3A" w:rsidRDefault="001D46D4" w:rsidP="001D46D4">
      <w:pPr>
        <w:keepNext/>
        <w:numPr>
          <w:ilvl w:val="3"/>
          <w:numId w:val="13"/>
        </w:numPr>
        <w:spacing w:before="200"/>
        <w:outlineLvl w:val="3"/>
        <w:rPr>
          <w:bCs/>
          <w:iCs/>
          <w:sz w:val="24"/>
        </w:rPr>
      </w:pPr>
      <w:bookmarkStart w:id="278" w:name="_Toc370582679"/>
      <w:r w:rsidRPr="00895E3A">
        <w:rPr>
          <w:bCs/>
          <w:iCs/>
          <w:sz w:val="24"/>
        </w:rPr>
        <w:t>Влияние на другие операции</w:t>
      </w:r>
      <w:bookmarkEnd w:id="278"/>
    </w:p>
    <w:p w14:paraId="462170F4" w14:textId="77777777" w:rsidR="001D46D4" w:rsidRPr="00895E3A" w:rsidRDefault="001D46D4" w:rsidP="001D46D4">
      <w:r w:rsidRPr="00895E3A">
        <w:t>Отсутствует.</w:t>
      </w:r>
    </w:p>
    <w:p w14:paraId="0BF71A1C" w14:textId="77777777" w:rsidR="001D46D4" w:rsidRPr="00895E3A" w:rsidRDefault="001D46D4" w:rsidP="001D46D4">
      <w:pPr>
        <w:keepNext/>
        <w:numPr>
          <w:ilvl w:val="3"/>
          <w:numId w:val="13"/>
        </w:numPr>
        <w:spacing w:before="200"/>
        <w:outlineLvl w:val="3"/>
        <w:rPr>
          <w:bCs/>
          <w:iCs/>
          <w:sz w:val="24"/>
        </w:rPr>
      </w:pPr>
      <w:bookmarkStart w:id="279" w:name="_Toc370582680"/>
      <w:r w:rsidRPr="00895E3A">
        <w:rPr>
          <w:bCs/>
          <w:iCs/>
          <w:sz w:val="24"/>
        </w:rPr>
        <w:t>Входные параметры</w:t>
      </w:r>
      <w:bookmarkEnd w:id="279"/>
    </w:p>
    <w:p w14:paraId="21B16A02" w14:textId="77777777" w:rsidR="001D46D4" w:rsidRPr="00895E3A" w:rsidRDefault="001D46D4" w:rsidP="001D46D4">
      <w:pPr>
        <w:keepNext/>
        <w:spacing w:before="120"/>
        <w:rPr>
          <w:bCs/>
          <w:i/>
          <w:noProof/>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581"/>
        <w:gridCol w:w="5418"/>
        <w:gridCol w:w="1854"/>
      </w:tblGrid>
      <w:tr w:rsidR="001D46D4" w:rsidRPr="00895E3A" w14:paraId="2C0EC4A0" w14:textId="77777777" w:rsidTr="00612679">
        <w:tc>
          <w:tcPr>
            <w:tcW w:w="2581" w:type="dxa"/>
          </w:tcPr>
          <w:p w14:paraId="2E3C8D4B" w14:textId="77777777" w:rsidR="001D46D4" w:rsidRPr="00895E3A" w:rsidRDefault="001D46D4" w:rsidP="00612679">
            <w:pPr>
              <w:rPr>
                <w:b/>
              </w:rPr>
            </w:pPr>
            <w:r w:rsidRPr="00895E3A">
              <w:rPr>
                <w:b/>
              </w:rPr>
              <w:t>Параметр</w:t>
            </w:r>
          </w:p>
        </w:tc>
        <w:tc>
          <w:tcPr>
            <w:tcW w:w="5418" w:type="dxa"/>
          </w:tcPr>
          <w:p w14:paraId="6405436C" w14:textId="77777777" w:rsidR="001D46D4" w:rsidRPr="00895E3A" w:rsidRDefault="001D46D4" w:rsidP="00612679">
            <w:pPr>
              <w:rPr>
                <w:b/>
              </w:rPr>
            </w:pPr>
            <w:r w:rsidRPr="00895E3A">
              <w:rPr>
                <w:b/>
              </w:rPr>
              <w:t>Описание</w:t>
            </w:r>
          </w:p>
        </w:tc>
        <w:tc>
          <w:tcPr>
            <w:tcW w:w="1854" w:type="dxa"/>
          </w:tcPr>
          <w:p w14:paraId="38F86385" w14:textId="77777777" w:rsidR="001D46D4" w:rsidRPr="00895E3A" w:rsidRDefault="001D46D4" w:rsidP="00612679">
            <w:pPr>
              <w:rPr>
                <w:b/>
              </w:rPr>
            </w:pPr>
            <w:r w:rsidRPr="00895E3A">
              <w:rPr>
                <w:b/>
              </w:rPr>
              <w:t>Обязательный?</w:t>
            </w:r>
          </w:p>
        </w:tc>
      </w:tr>
      <w:tr w:rsidR="001D46D4" w:rsidRPr="00895E3A" w14:paraId="2424E04B" w14:textId="77777777" w:rsidTr="00612679">
        <w:tc>
          <w:tcPr>
            <w:tcW w:w="2581" w:type="dxa"/>
          </w:tcPr>
          <w:p w14:paraId="4D9A09C3" w14:textId="77777777" w:rsidR="001D46D4" w:rsidRPr="00895E3A" w:rsidRDefault="001D46D4" w:rsidP="00612679">
            <w:r w:rsidRPr="00895E3A">
              <w:t>Иденификатор пользователя (UserId)</w:t>
            </w:r>
          </w:p>
        </w:tc>
        <w:tc>
          <w:tcPr>
            <w:tcW w:w="5418" w:type="dxa"/>
          </w:tcPr>
          <w:p w14:paraId="29755D4D" w14:textId="77777777" w:rsidR="001D46D4" w:rsidRPr="00895E3A" w:rsidRDefault="001D46D4" w:rsidP="00612679">
            <w:r w:rsidRPr="00895E3A">
              <w:t>Иденификатор пользователя (строка 50 симв)</w:t>
            </w:r>
          </w:p>
        </w:tc>
        <w:tc>
          <w:tcPr>
            <w:tcW w:w="1854" w:type="dxa"/>
          </w:tcPr>
          <w:p w14:paraId="16891630" w14:textId="77777777" w:rsidR="001D46D4" w:rsidRPr="00895E3A" w:rsidRDefault="001D46D4" w:rsidP="00612679">
            <w:r w:rsidRPr="00895E3A">
              <w:t>Да</w:t>
            </w:r>
          </w:p>
        </w:tc>
      </w:tr>
      <w:tr w:rsidR="001D46D4" w:rsidRPr="00895E3A" w14:paraId="540043D2" w14:textId="77777777" w:rsidTr="00612679">
        <w:tc>
          <w:tcPr>
            <w:tcW w:w="2581" w:type="dxa"/>
          </w:tcPr>
          <w:p w14:paraId="35BD6135" w14:textId="77777777" w:rsidR="001D46D4" w:rsidRPr="00895E3A" w:rsidRDefault="001D46D4" w:rsidP="00612679">
            <w:r w:rsidRPr="00895E3A">
              <w:t>Идентификатор партнера (PartnerId)</w:t>
            </w:r>
          </w:p>
        </w:tc>
        <w:tc>
          <w:tcPr>
            <w:tcW w:w="5418" w:type="dxa"/>
          </w:tcPr>
          <w:p w14:paraId="3D46FE6D" w14:textId="77777777" w:rsidR="001D46D4" w:rsidRPr="00895E3A" w:rsidRDefault="001D46D4" w:rsidP="00612679">
            <w:r w:rsidRPr="00895E3A">
              <w:t xml:space="preserve">Идентификатор партнера </w:t>
            </w:r>
          </w:p>
        </w:tc>
        <w:tc>
          <w:tcPr>
            <w:tcW w:w="1854" w:type="dxa"/>
          </w:tcPr>
          <w:p w14:paraId="679B8312" w14:textId="77777777" w:rsidR="001D46D4" w:rsidRPr="00895E3A" w:rsidRDefault="001D46D4" w:rsidP="00612679">
            <w:r w:rsidRPr="00895E3A">
              <w:t>Да</w:t>
            </w:r>
          </w:p>
        </w:tc>
      </w:tr>
      <w:tr w:rsidR="001D46D4" w:rsidRPr="00895E3A" w14:paraId="2D597EAA" w14:textId="77777777" w:rsidTr="00612679">
        <w:tc>
          <w:tcPr>
            <w:tcW w:w="2581" w:type="dxa"/>
          </w:tcPr>
          <w:p w14:paraId="2936B9EA" w14:textId="77777777" w:rsidR="001D46D4" w:rsidRPr="00895E3A" w:rsidRDefault="001D46D4" w:rsidP="00612679">
            <w:r w:rsidRPr="00895E3A">
              <w:t>Идентификатор продукта (ProductId)</w:t>
            </w:r>
          </w:p>
        </w:tc>
        <w:tc>
          <w:tcPr>
            <w:tcW w:w="5418" w:type="dxa"/>
          </w:tcPr>
          <w:p w14:paraId="33870BB1" w14:textId="77777777" w:rsidR="001D46D4" w:rsidRPr="00895E3A" w:rsidRDefault="001D46D4" w:rsidP="00612679">
            <w:pPr>
              <w:tabs>
                <w:tab w:val="left" w:pos="1575"/>
              </w:tabs>
            </w:pPr>
            <w:r w:rsidRPr="00895E3A">
              <w:t>Идентификатор продукта (строка 256 симв)</w:t>
            </w:r>
          </w:p>
        </w:tc>
        <w:tc>
          <w:tcPr>
            <w:tcW w:w="1854" w:type="dxa"/>
          </w:tcPr>
          <w:p w14:paraId="5ED85C4A" w14:textId="77777777" w:rsidR="001D46D4" w:rsidRPr="00895E3A" w:rsidRDefault="001D46D4" w:rsidP="00612679">
            <w:r w:rsidRPr="00895E3A">
              <w:t>Да</w:t>
            </w:r>
          </w:p>
        </w:tc>
      </w:tr>
      <w:tr w:rsidR="001D46D4" w:rsidRPr="00895E3A" w14:paraId="20D48AE4" w14:textId="77777777" w:rsidTr="00612679">
        <w:tc>
          <w:tcPr>
            <w:tcW w:w="2581" w:type="dxa"/>
          </w:tcPr>
          <w:p w14:paraId="5D5D1C4B" w14:textId="77777777" w:rsidR="001D46D4" w:rsidRPr="00895E3A" w:rsidRDefault="001D46D4" w:rsidP="00612679">
            <w:r w:rsidRPr="00895E3A">
              <w:t>Идентификатор категории (CategoryId)</w:t>
            </w:r>
          </w:p>
        </w:tc>
        <w:tc>
          <w:tcPr>
            <w:tcW w:w="5418" w:type="dxa"/>
          </w:tcPr>
          <w:p w14:paraId="58134F99" w14:textId="77777777" w:rsidR="001D46D4" w:rsidRPr="00895E3A" w:rsidRDefault="001D46D4" w:rsidP="00612679">
            <w:r w:rsidRPr="00895E3A">
              <w:t>Идентификатор категории</w:t>
            </w:r>
          </w:p>
        </w:tc>
        <w:tc>
          <w:tcPr>
            <w:tcW w:w="1854" w:type="dxa"/>
          </w:tcPr>
          <w:p w14:paraId="77E17F10" w14:textId="77777777" w:rsidR="001D46D4" w:rsidRPr="00895E3A" w:rsidRDefault="001D46D4" w:rsidP="00612679">
            <w:r w:rsidRPr="00895E3A">
              <w:t>Да</w:t>
            </w:r>
          </w:p>
        </w:tc>
      </w:tr>
      <w:tr w:rsidR="001D46D4" w:rsidRPr="00895E3A" w14:paraId="192DCF31" w14:textId="77777777" w:rsidTr="00612679">
        <w:tc>
          <w:tcPr>
            <w:tcW w:w="2581" w:type="dxa"/>
          </w:tcPr>
          <w:p w14:paraId="14E10CE5" w14:textId="77777777" w:rsidR="001D46D4" w:rsidRPr="00895E3A" w:rsidRDefault="001D46D4" w:rsidP="00612679">
            <w:r w:rsidRPr="00895E3A">
              <w:t>Наименование (Name)</w:t>
            </w:r>
          </w:p>
        </w:tc>
        <w:tc>
          <w:tcPr>
            <w:tcW w:w="5418" w:type="dxa"/>
          </w:tcPr>
          <w:p w14:paraId="18B86C49" w14:textId="77777777" w:rsidR="001D46D4" w:rsidRPr="00895E3A" w:rsidRDefault="001D46D4" w:rsidP="00612679">
            <w:r w:rsidRPr="00895E3A">
              <w:t>Наименование (строка 256 симв)</w:t>
            </w:r>
          </w:p>
        </w:tc>
        <w:tc>
          <w:tcPr>
            <w:tcW w:w="1854" w:type="dxa"/>
          </w:tcPr>
          <w:p w14:paraId="761EDDBF" w14:textId="77777777" w:rsidR="001D46D4" w:rsidRPr="00895E3A" w:rsidRDefault="001D46D4" w:rsidP="00612679">
            <w:r w:rsidRPr="00895E3A">
              <w:t>Да</w:t>
            </w:r>
          </w:p>
        </w:tc>
      </w:tr>
      <w:tr w:rsidR="001D46D4" w:rsidRPr="00895E3A" w14:paraId="66C6C0F5" w14:textId="77777777" w:rsidTr="00612679">
        <w:tc>
          <w:tcPr>
            <w:tcW w:w="2581" w:type="dxa"/>
          </w:tcPr>
          <w:p w14:paraId="0D72465F" w14:textId="77777777" w:rsidR="001D46D4" w:rsidRPr="00895E3A" w:rsidRDefault="001D46D4" w:rsidP="00612679">
            <w:r w:rsidRPr="00895E3A">
              <w:t>Цена в рублях (PriceRUR)</w:t>
            </w:r>
          </w:p>
        </w:tc>
        <w:tc>
          <w:tcPr>
            <w:tcW w:w="5418" w:type="dxa"/>
          </w:tcPr>
          <w:p w14:paraId="74026D7F" w14:textId="77777777" w:rsidR="001D46D4" w:rsidRPr="00895E3A" w:rsidRDefault="001D46D4" w:rsidP="00612679">
            <w:r w:rsidRPr="00895E3A">
              <w:t>Цена в рублях</w:t>
            </w:r>
          </w:p>
        </w:tc>
        <w:tc>
          <w:tcPr>
            <w:tcW w:w="1854" w:type="dxa"/>
          </w:tcPr>
          <w:p w14:paraId="1C2F89D0" w14:textId="77777777" w:rsidR="001D46D4" w:rsidRPr="00895E3A" w:rsidRDefault="001D46D4" w:rsidP="00612679">
            <w:r w:rsidRPr="00895E3A">
              <w:t>Да</w:t>
            </w:r>
          </w:p>
        </w:tc>
      </w:tr>
      <w:tr w:rsidR="001D46D4" w:rsidRPr="00895E3A" w14:paraId="6947DD2A" w14:textId="77777777" w:rsidTr="00612679">
        <w:tc>
          <w:tcPr>
            <w:tcW w:w="2581" w:type="dxa"/>
          </w:tcPr>
          <w:p w14:paraId="71E57362" w14:textId="77777777" w:rsidR="001D46D4" w:rsidRPr="00895E3A" w:rsidRDefault="001D46D4" w:rsidP="00612679">
            <w:r w:rsidRPr="00895E3A">
              <w:t>Описание товара (Description)</w:t>
            </w:r>
          </w:p>
        </w:tc>
        <w:tc>
          <w:tcPr>
            <w:tcW w:w="5418" w:type="dxa"/>
          </w:tcPr>
          <w:p w14:paraId="0A886486" w14:textId="77777777" w:rsidR="001D46D4" w:rsidRPr="00895E3A" w:rsidRDefault="001D46D4" w:rsidP="00612679">
            <w:r w:rsidRPr="00895E3A">
              <w:t>Описание товара (строка 512 симв)</w:t>
            </w:r>
          </w:p>
        </w:tc>
        <w:tc>
          <w:tcPr>
            <w:tcW w:w="1854" w:type="dxa"/>
          </w:tcPr>
          <w:p w14:paraId="2D852E24" w14:textId="77777777" w:rsidR="001D46D4" w:rsidRPr="00895E3A" w:rsidRDefault="001D46D4" w:rsidP="00612679">
            <w:r w:rsidRPr="00895E3A">
              <w:t>Нет</w:t>
            </w:r>
          </w:p>
        </w:tc>
      </w:tr>
      <w:tr w:rsidR="001D46D4" w:rsidRPr="00895E3A" w14:paraId="6D531F94" w14:textId="77777777" w:rsidTr="00612679">
        <w:tc>
          <w:tcPr>
            <w:tcW w:w="2581" w:type="dxa"/>
          </w:tcPr>
          <w:p w14:paraId="04FC760B" w14:textId="77777777" w:rsidR="001D46D4" w:rsidRPr="00895E3A" w:rsidRDefault="001D46D4" w:rsidP="00612679">
            <w:r w:rsidRPr="00895E3A">
              <w:t>Производитель (Vendor)</w:t>
            </w:r>
          </w:p>
        </w:tc>
        <w:tc>
          <w:tcPr>
            <w:tcW w:w="5418" w:type="dxa"/>
          </w:tcPr>
          <w:p w14:paraId="6449390B" w14:textId="77777777" w:rsidR="001D46D4" w:rsidRPr="00895E3A" w:rsidRDefault="001D46D4" w:rsidP="00612679">
            <w:r w:rsidRPr="00895E3A">
              <w:t>Производитель (строка 256 симв)</w:t>
            </w:r>
          </w:p>
        </w:tc>
        <w:tc>
          <w:tcPr>
            <w:tcW w:w="1854" w:type="dxa"/>
          </w:tcPr>
          <w:p w14:paraId="681E4BE9" w14:textId="77777777" w:rsidR="001D46D4" w:rsidRPr="00895E3A" w:rsidRDefault="001D46D4" w:rsidP="00612679">
            <w:r w:rsidRPr="00895E3A">
              <w:t>Нет</w:t>
            </w:r>
          </w:p>
        </w:tc>
      </w:tr>
      <w:tr w:rsidR="001D46D4" w:rsidRPr="00895E3A" w14:paraId="38E2F032" w14:textId="77777777" w:rsidTr="00612679">
        <w:tc>
          <w:tcPr>
            <w:tcW w:w="2581" w:type="dxa"/>
          </w:tcPr>
          <w:p w14:paraId="28EF6D39" w14:textId="77777777" w:rsidR="001D46D4" w:rsidRPr="00895E3A" w:rsidRDefault="001D46D4" w:rsidP="00612679">
            <w:r w:rsidRPr="00895E3A">
              <w:t>Вес (Weight)</w:t>
            </w:r>
          </w:p>
        </w:tc>
        <w:tc>
          <w:tcPr>
            <w:tcW w:w="5418" w:type="dxa"/>
          </w:tcPr>
          <w:p w14:paraId="043DF250" w14:textId="77777777" w:rsidR="001D46D4" w:rsidRPr="00895E3A" w:rsidRDefault="001D46D4" w:rsidP="00612679">
            <w:pPr>
              <w:tabs>
                <w:tab w:val="left" w:pos="1665"/>
              </w:tabs>
            </w:pPr>
            <w:r w:rsidRPr="00895E3A">
              <w:t>Вес (в граммах)</w:t>
            </w:r>
          </w:p>
        </w:tc>
        <w:tc>
          <w:tcPr>
            <w:tcW w:w="1854" w:type="dxa"/>
          </w:tcPr>
          <w:p w14:paraId="578588EE" w14:textId="77777777" w:rsidR="001D46D4" w:rsidRPr="00895E3A" w:rsidRDefault="001D46D4" w:rsidP="00612679">
            <w:r w:rsidRPr="00895E3A">
              <w:t>Нет</w:t>
            </w:r>
          </w:p>
        </w:tc>
      </w:tr>
      <w:tr w:rsidR="001D46D4" w:rsidRPr="00895E3A" w14:paraId="1F78D39F" w14:textId="77777777" w:rsidTr="00612679">
        <w:tc>
          <w:tcPr>
            <w:tcW w:w="2581" w:type="dxa"/>
          </w:tcPr>
          <w:p w14:paraId="752590EB" w14:textId="77777777" w:rsidR="001D46D4" w:rsidRPr="00895E3A" w:rsidRDefault="001D46D4" w:rsidP="00612679">
            <w:r w:rsidRPr="00895E3A">
              <w:t xml:space="preserve">Массив </w:t>
            </w:r>
            <w:proofErr w:type="gramStart"/>
            <w:r w:rsidRPr="00895E3A">
              <w:t>c</w:t>
            </w:r>
            <w:proofErr w:type="gramEnd"/>
            <w:r w:rsidRPr="00895E3A">
              <w:t>сылок на изображение (Pictures)</w:t>
            </w:r>
          </w:p>
        </w:tc>
        <w:tc>
          <w:tcPr>
            <w:tcW w:w="5418" w:type="dxa"/>
          </w:tcPr>
          <w:p w14:paraId="3D3570A5" w14:textId="77777777" w:rsidR="001D46D4" w:rsidRPr="00895E3A" w:rsidRDefault="001D46D4" w:rsidP="00612679">
            <w:r w:rsidRPr="00895E3A">
              <w:t>Ссылки на изображение</w:t>
            </w:r>
          </w:p>
        </w:tc>
        <w:tc>
          <w:tcPr>
            <w:tcW w:w="1854" w:type="dxa"/>
          </w:tcPr>
          <w:p w14:paraId="462F4BB9" w14:textId="77777777" w:rsidR="001D46D4" w:rsidRPr="00895E3A" w:rsidRDefault="001D46D4" w:rsidP="00612679">
            <w:r w:rsidRPr="00895E3A">
              <w:t>Нет</w:t>
            </w:r>
          </w:p>
        </w:tc>
      </w:tr>
      <w:tr w:rsidR="001D46D4" w:rsidRPr="00895E3A" w14:paraId="6A6FE652" w14:textId="77777777" w:rsidTr="00612679">
        <w:tc>
          <w:tcPr>
            <w:tcW w:w="2581" w:type="dxa"/>
          </w:tcPr>
          <w:p w14:paraId="795B4550" w14:textId="77777777" w:rsidR="001D46D4" w:rsidRPr="00895E3A" w:rsidRDefault="001D46D4" w:rsidP="00612679">
            <w:r w:rsidRPr="00895E3A">
              <w:t>Массив дополнительных параметров (ProductParam)</w:t>
            </w:r>
          </w:p>
        </w:tc>
        <w:tc>
          <w:tcPr>
            <w:tcW w:w="5418" w:type="dxa"/>
          </w:tcPr>
          <w:tbl>
            <w:tblPr>
              <w:tblStyle w:val="61"/>
              <w:tblW w:w="0" w:type="auto"/>
              <w:tblLook w:val="04A0" w:firstRow="1" w:lastRow="0" w:firstColumn="1" w:lastColumn="0" w:noHBand="0" w:noVBand="1"/>
            </w:tblPr>
            <w:tblGrid>
              <w:gridCol w:w="1778"/>
              <w:gridCol w:w="1560"/>
              <w:gridCol w:w="1854"/>
            </w:tblGrid>
            <w:tr w:rsidR="001D46D4" w:rsidRPr="00895E3A" w14:paraId="578F8AEE" w14:textId="77777777" w:rsidTr="00612679">
              <w:tc>
                <w:tcPr>
                  <w:tcW w:w="2424" w:type="dxa"/>
                </w:tcPr>
                <w:p w14:paraId="3D7F0400" w14:textId="77777777" w:rsidR="001D46D4" w:rsidRPr="00895E3A" w:rsidRDefault="001D46D4" w:rsidP="00612679">
                  <w:pPr>
                    <w:rPr>
                      <w:b/>
                    </w:rPr>
                  </w:pPr>
                  <w:r w:rsidRPr="00895E3A">
                    <w:rPr>
                      <w:b/>
                    </w:rPr>
                    <w:t>А</w:t>
                  </w:r>
                  <w:r w:rsidRPr="00895E3A">
                    <w:rPr>
                      <w:b/>
                    </w:rPr>
                    <w:cr/>
                    <w:t>рибут</w:t>
                  </w:r>
                </w:p>
              </w:tc>
              <w:tc>
                <w:tcPr>
                  <w:tcW w:w="5575" w:type="dxa"/>
                </w:tcPr>
                <w:p w14:paraId="4CC94A3E" w14:textId="77777777" w:rsidR="001D46D4" w:rsidRPr="00895E3A" w:rsidRDefault="001D46D4" w:rsidP="00612679">
                  <w:pPr>
                    <w:rPr>
                      <w:b/>
                    </w:rPr>
                  </w:pPr>
                  <w:r w:rsidRPr="00895E3A">
                    <w:rPr>
                      <w:b/>
                    </w:rPr>
                    <w:t>Описание</w:t>
                  </w:r>
                </w:p>
              </w:tc>
              <w:tc>
                <w:tcPr>
                  <w:tcW w:w="1854" w:type="dxa"/>
                </w:tcPr>
                <w:p w14:paraId="613208FC" w14:textId="77777777" w:rsidR="001D46D4" w:rsidRPr="00895E3A" w:rsidRDefault="001D46D4" w:rsidP="00612679">
                  <w:pPr>
                    <w:rPr>
                      <w:b/>
                    </w:rPr>
                  </w:pPr>
                  <w:r w:rsidRPr="00895E3A">
                    <w:rPr>
                      <w:b/>
                    </w:rPr>
                    <w:t>Обязательный?</w:t>
                  </w:r>
                </w:p>
              </w:tc>
            </w:tr>
            <w:tr w:rsidR="001D46D4" w:rsidRPr="00895E3A" w14:paraId="6B894AD3" w14:textId="77777777" w:rsidTr="00612679">
              <w:tc>
                <w:tcPr>
                  <w:tcW w:w="2424" w:type="dxa"/>
                </w:tcPr>
                <w:p w14:paraId="38D1AF11" w14:textId="77777777" w:rsidR="001D46D4" w:rsidRPr="00895E3A" w:rsidRDefault="001D46D4" w:rsidP="00612679">
                  <w:r w:rsidRPr="00895E3A">
                    <w:t>Имя (Name)</w:t>
                  </w:r>
                </w:p>
              </w:tc>
              <w:tc>
                <w:tcPr>
                  <w:tcW w:w="5575" w:type="dxa"/>
                </w:tcPr>
                <w:p w14:paraId="5F35FA83" w14:textId="77777777" w:rsidR="001D46D4" w:rsidRPr="00895E3A" w:rsidRDefault="001D46D4" w:rsidP="00612679">
                  <w:r w:rsidRPr="00895E3A">
                    <w:t>Имя</w:t>
                  </w:r>
                </w:p>
              </w:tc>
              <w:tc>
                <w:tcPr>
                  <w:tcW w:w="1854" w:type="dxa"/>
                </w:tcPr>
                <w:p w14:paraId="34D85D8A" w14:textId="77777777" w:rsidR="001D46D4" w:rsidRPr="00895E3A" w:rsidRDefault="001D46D4" w:rsidP="00612679">
                  <w:r w:rsidRPr="00895E3A">
                    <w:t>Нет</w:t>
                  </w:r>
                </w:p>
              </w:tc>
            </w:tr>
            <w:tr w:rsidR="001D46D4" w:rsidRPr="00895E3A" w14:paraId="7F1E9CB9" w14:textId="77777777" w:rsidTr="00612679">
              <w:tc>
                <w:tcPr>
                  <w:tcW w:w="2424" w:type="dxa"/>
                </w:tcPr>
                <w:p w14:paraId="0D087CBD" w14:textId="77777777" w:rsidR="001D46D4" w:rsidRPr="00895E3A" w:rsidRDefault="001D46D4" w:rsidP="00612679">
                  <w:r w:rsidRPr="00895E3A">
                    <w:cr/>
                    <w:t>nit</w:t>
                  </w:r>
                </w:p>
              </w:tc>
              <w:tc>
                <w:tcPr>
                  <w:tcW w:w="5575" w:type="dxa"/>
                </w:tcPr>
                <w:p w14:paraId="19A60A59" w14:textId="77777777" w:rsidR="001D46D4" w:rsidRPr="00895E3A" w:rsidRDefault="001D46D4" w:rsidP="00612679">
                  <w:r w:rsidRPr="00895E3A">
                    <w:t>Unit</w:t>
                  </w:r>
                </w:p>
              </w:tc>
              <w:tc>
                <w:tcPr>
                  <w:tcW w:w="1854" w:type="dxa"/>
                </w:tcPr>
                <w:p w14:paraId="11E7A7D7" w14:textId="77777777" w:rsidR="001D46D4" w:rsidRPr="00895E3A" w:rsidRDefault="001D46D4" w:rsidP="00612679">
                  <w:r w:rsidRPr="00895E3A">
                    <w:t>Нет</w:t>
                  </w:r>
                </w:p>
              </w:tc>
            </w:tr>
            <w:tr w:rsidR="001D46D4" w:rsidRPr="00895E3A" w14:paraId="6B882D99" w14:textId="77777777" w:rsidTr="00612679">
              <w:tc>
                <w:tcPr>
                  <w:tcW w:w="2424" w:type="dxa"/>
                </w:tcPr>
                <w:p w14:paraId="546F5932" w14:textId="77777777" w:rsidR="001D46D4" w:rsidRPr="00895E3A" w:rsidRDefault="001D46D4" w:rsidP="00612679">
                  <w:r w:rsidRPr="00895E3A">
                    <w:t>Значение(Value)</w:t>
                  </w:r>
                </w:p>
              </w:tc>
              <w:tc>
                <w:tcPr>
                  <w:tcW w:w="5575" w:type="dxa"/>
                </w:tcPr>
                <w:p w14:paraId="4EBDB3E5" w14:textId="77777777" w:rsidR="001D46D4" w:rsidRPr="00895E3A" w:rsidRDefault="001D46D4" w:rsidP="00612679">
                  <w:r w:rsidRPr="00895E3A">
                    <w:t>Значе</w:t>
                  </w:r>
                  <w:r w:rsidRPr="00895E3A">
                    <w:cr/>
                    <w:t>ие</w:t>
                  </w:r>
                </w:p>
              </w:tc>
              <w:tc>
                <w:tcPr>
                  <w:tcW w:w="1854" w:type="dxa"/>
                </w:tcPr>
                <w:p w14:paraId="5EAB4523" w14:textId="77777777" w:rsidR="001D46D4" w:rsidRPr="00895E3A" w:rsidRDefault="001D46D4" w:rsidP="00612679">
                  <w:r w:rsidRPr="00895E3A">
                    <w:t>Нет</w:t>
                  </w:r>
                </w:p>
              </w:tc>
            </w:tr>
          </w:tbl>
          <w:p w14:paraId="624A3746" w14:textId="77777777" w:rsidR="001D46D4" w:rsidRPr="00895E3A" w:rsidRDefault="001D46D4" w:rsidP="00612679"/>
        </w:tc>
        <w:tc>
          <w:tcPr>
            <w:tcW w:w="1854" w:type="dxa"/>
          </w:tcPr>
          <w:p w14:paraId="54375976" w14:textId="77777777" w:rsidR="001D46D4" w:rsidRPr="00895E3A" w:rsidRDefault="001D46D4" w:rsidP="00612679">
            <w:r w:rsidRPr="00895E3A">
              <w:t>Нет</w:t>
            </w:r>
          </w:p>
        </w:tc>
      </w:tr>
      <w:tr w:rsidR="001D46D4" w:rsidRPr="00895E3A" w14:paraId="0B3CE1FB" w14:textId="77777777" w:rsidTr="00612679">
        <w:tc>
          <w:tcPr>
            <w:tcW w:w="2581" w:type="dxa"/>
          </w:tcPr>
          <w:p w14:paraId="61E3CB8D" w14:textId="77777777" w:rsidR="001D46D4" w:rsidRPr="00895E3A" w:rsidRDefault="001D46D4" w:rsidP="00612679">
            <w:r w:rsidRPr="00895E3A">
              <w:t>Признак наличия товара (Available)</w:t>
            </w:r>
          </w:p>
        </w:tc>
        <w:tc>
          <w:tcPr>
            <w:tcW w:w="5418" w:type="dxa"/>
          </w:tcPr>
          <w:p w14:paraId="7B04D269" w14:textId="77777777" w:rsidR="001D46D4" w:rsidRPr="00895E3A" w:rsidRDefault="001D46D4" w:rsidP="00612679">
            <w:r w:rsidRPr="00895E3A">
              <w:t>Признак наличия товара (false – по умолчанию)</w:t>
            </w:r>
          </w:p>
        </w:tc>
        <w:tc>
          <w:tcPr>
            <w:tcW w:w="1854" w:type="dxa"/>
          </w:tcPr>
          <w:p w14:paraId="0308FF75" w14:textId="77777777" w:rsidR="001D46D4" w:rsidRPr="00895E3A" w:rsidRDefault="001D46D4" w:rsidP="00612679">
            <w:r w:rsidRPr="00895E3A">
              <w:t>Нет</w:t>
            </w:r>
          </w:p>
        </w:tc>
      </w:tr>
    </w:tbl>
    <w:p w14:paraId="39B60FAF" w14:textId="77777777" w:rsidR="001D46D4" w:rsidRPr="00895E3A" w:rsidRDefault="001D46D4" w:rsidP="001D46D4">
      <w:pPr>
        <w:keepNext/>
        <w:spacing w:before="120"/>
        <w:rPr>
          <w:bCs/>
          <w:i/>
          <w:color w:val="000000"/>
          <w:szCs w:val="18"/>
        </w:rPr>
      </w:pPr>
    </w:p>
    <w:p w14:paraId="18849192" w14:textId="77777777" w:rsidR="001D46D4" w:rsidRPr="00895E3A" w:rsidRDefault="001D46D4" w:rsidP="001D46D4">
      <w:pPr>
        <w:keepNext/>
        <w:numPr>
          <w:ilvl w:val="3"/>
          <w:numId w:val="13"/>
        </w:numPr>
        <w:spacing w:before="200"/>
        <w:outlineLvl w:val="3"/>
        <w:rPr>
          <w:bCs/>
          <w:iCs/>
          <w:sz w:val="24"/>
        </w:rPr>
      </w:pPr>
      <w:bookmarkStart w:id="280" w:name="_Toc370582681"/>
      <w:r w:rsidRPr="00895E3A">
        <w:rPr>
          <w:bCs/>
          <w:iCs/>
          <w:sz w:val="24"/>
        </w:rPr>
        <w:t>Выходные данные</w:t>
      </w:r>
      <w:bookmarkEnd w:id="280"/>
    </w:p>
    <w:p w14:paraId="30D152E6"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00CA1513" w14:textId="77777777" w:rsidTr="00612679">
        <w:tc>
          <w:tcPr>
            <w:tcW w:w="2424" w:type="dxa"/>
          </w:tcPr>
          <w:p w14:paraId="6966189F" w14:textId="77777777" w:rsidR="001D46D4" w:rsidRPr="00895E3A" w:rsidRDefault="001D46D4" w:rsidP="00612679">
            <w:pPr>
              <w:rPr>
                <w:b/>
              </w:rPr>
            </w:pPr>
            <w:r w:rsidRPr="00895E3A">
              <w:rPr>
                <w:b/>
              </w:rPr>
              <w:t>Атрибут</w:t>
            </w:r>
          </w:p>
        </w:tc>
        <w:tc>
          <w:tcPr>
            <w:tcW w:w="5575" w:type="dxa"/>
          </w:tcPr>
          <w:p w14:paraId="0CCB6827" w14:textId="77777777" w:rsidR="001D46D4" w:rsidRPr="00895E3A" w:rsidRDefault="001D46D4" w:rsidP="00612679">
            <w:pPr>
              <w:rPr>
                <w:b/>
              </w:rPr>
            </w:pPr>
            <w:r w:rsidRPr="00895E3A">
              <w:rPr>
                <w:b/>
              </w:rPr>
              <w:t>Описание</w:t>
            </w:r>
          </w:p>
        </w:tc>
        <w:tc>
          <w:tcPr>
            <w:tcW w:w="1854" w:type="dxa"/>
          </w:tcPr>
          <w:p w14:paraId="72675238" w14:textId="77777777" w:rsidR="001D46D4" w:rsidRPr="00895E3A" w:rsidRDefault="001D46D4" w:rsidP="00612679">
            <w:pPr>
              <w:rPr>
                <w:b/>
              </w:rPr>
            </w:pPr>
            <w:r w:rsidRPr="00895E3A">
              <w:rPr>
                <w:b/>
              </w:rPr>
              <w:t>Обязательный?</w:t>
            </w:r>
          </w:p>
        </w:tc>
      </w:tr>
      <w:tr w:rsidR="001D46D4" w:rsidRPr="00895E3A" w14:paraId="0D925156" w14:textId="77777777" w:rsidTr="00612679">
        <w:tc>
          <w:tcPr>
            <w:tcW w:w="2424" w:type="dxa"/>
          </w:tcPr>
          <w:p w14:paraId="63972E93" w14:textId="77777777" w:rsidR="001D46D4" w:rsidRPr="00895E3A" w:rsidRDefault="001D46D4" w:rsidP="00612679">
            <w:r w:rsidRPr="00895E3A">
              <w:t>Основной результат</w:t>
            </w:r>
          </w:p>
        </w:tc>
        <w:tc>
          <w:tcPr>
            <w:tcW w:w="5575" w:type="dxa"/>
          </w:tcPr>
          <w:p w14:paraId="39E2B1D8" w14:textId="77777777" w:rsidR="001D46D4" w:rsidRPr="00895E3A" w:rsidRDefault="001D46D4" w:rsidP="00612679">
            <w:hyperlink w:anchor="_Результат_(ResultBase)" w:history="1">
              <w:r w:rsidRPr="00895E3A">
                <w:rPr>
                  <w:rStyle w:val="Hyperlink"/>
                  <w:noProof w:val="0"/>
                </w:rPr>
                <w:t>Основной результат</w:t>
              </w:r>
            </w:hyperlink>
            <w:r w:rsidRPr="00895E3A">
              <w:t>. Добавочные коды возврата:</w:t>
            </w:r>
          </w:p>
          <w:p w14:paraId="48CD74C0" w14:textId="77777777" w:rsidR="001D46D4" w:rsidRPr="00895E3A" w:rsidRDefault="001D46D4" w:rsidP="00612679">
            <w:r w:rsidRPr="00895E3A">
              <w:t>903 – каталог партнера не найден</w:t>
            </w:r>
          </w:p>
          <w:p w14:paraId="0D04B5F5" w14:textId="77777777" w:rsidR="001D46D4" w:rsidRPr="00895E3A" w:rsidRDefault="001D46D4" w:rsidP="00612679">
            <w:r w:rsidRPr="00895E3A">
              <w:t>904 – нельзя менять партнера для продукта</w:t>
            </w:r>
          </w:p>
        </w:tc>
        <w:tc>
          <w:tcPr>
            <w:tcW w:w="1854" w:type="dxa"/>
          </w:tcPr>
          <w:p w14:paraId="08C52111" w14:textId="77777777" w:rsidR="001D46D4" w:rsidRPr="00895E3A" w:rsidRDefault="001D46D4" w:rsidP="00612679">
            <w:r w:rsidRPr="00895E3A">
              <w:t>Да</w:t>
            </w:r>
          </w:p>
        </w:tc>
      </w:tr>
    </w:tbl>
    <w:p w14:paraId="414700A5" w14:textId="77777777" w:rsidR="001D46D4" w:rsidRPr="00895E3A" w:rsidRDefault="001D46D4" w:rsidP="001D46D4">
      <w:pPr>
        <w:keepNext/>
        <w:numPr>
          <w:ilvl w:val="3"/>
          <w:numId w:val="13"/>
        </w:numPr>
        <w:spacing w:before="200"/>
        <w:outlineLvl w:val="3"/>
        <w:rPr>
          <w:bCs/>
          <w:iCs/>
          <w:sz w:val="24"/>
        </w:rPr>
      </w:pPr>
      <w:bookmarkStart w:id="281" w:name="_Toc370582682"/>
      <w:r w:rsidRPr="00895E3A">
        <w:rPr>
          <w:bCs/>
          <w:iCs/>
          <w:sz w:val="24"/>
        </w:rPr>
        <w:t>Логика выполнения</w:t>
      </w:r>
      <w:bookmarkEnd w:id="281"/>
    </w:p>
    <w:p w14:paraId="5BF0A0D1" w14:textId="77777777" w:rsidR="001D46D4" w:rsidRPr="00895E3A" w:rsidRDefault="001D46D4" w:rsidP="001D46D4">
      <w:r w:rsidRPr="00895E3A">
        <w:t>Основной сценарий выполнения:</w:t>
      </w:r>
    </w:p>
    <w:p w14:paraId="39565AD3" w14:textId="77777777" w:rsidR="001D46D4" w:rsidRPr="00895E3A" w:rsidRDefault="001D46D4" w:rsidP="001D46D4">
      <w:pPr>
        <w:pStyle w:val="ListParagraph"/>
        <w:numPr>
          <w:ilvl w:val="0"/>
          <w:numId w:val="66"/>
        </w:numPr>
      </w:pPr>
      <w:r w:rsidRPr="00895E3A">
        <w:t>Система обновляет продукт. Если возникает ошибки, отправляет соответствющие коды.</w:t>
      </w:r>
    </w:p>
    <w:p w14:paraId="40E735E1" w14:textId="77777777" w:rsidR="001D46D4" w:rsidRPr="00895E3A" w:rsidRDefault="001D46D4" w:rsidP="001D46D4">
      <w:pPr>
        <w:ind w:left="1647"/>
      </w:pPr>
    </w:p>
    <w:p w14:paraId="063B3E60" w14:textId="77777777" w:rsidR="001D46D4" w:rsidRPr="00895E3A" w:rsidRDefault="001D46D4" w:rsidP="001D46D4">
      <w:pPr>
        <w:keepNext/>
        <w:numPr>
          <w:ilvl w:val="2"/>
          <w:numId w:val="13"/>
        </w:numPr>
        <w:spacing w:before="200"/>
        <w:outlineLvl w:val="2"/>
        <w:rPr>
          <w:bCs/>
          <w:color w:val="000000"/>
          <w:sz w:val="28"/>
        </w:rPr>
      </w:pPr>
      <w:bookmarkStart w:id="282" w:name="_Toc370582683"/>
      <w:r w:rsidRPr="00895E3A">
        <w:rPr>
          <w:bCs/>
          <w:color w:val="000000"/>
          <w:sz w:val="28"/>
        </w:rPr>
        <w:t>Перемещение вознаграждений (MoveProducts)</w:t>
      </w:r>
      <w:bookmarkEnd w:id="282"/>
    </w:p>
    <w:p w14:paraId="29D49E13" w14:textId="77777777" w:rsidR="001D46D4" w:rsidRPr="00895E3A" w:rsidRDefault="001D46D4" w:rsidP="001D46D4">
      <w:pPr>
        <w:keepNext/>
        <w:numPr>
          <w:ilvl w:val="3"/>
          <w:numId w:val="13"/>
        </w:numPr>
        <w:spacing w:before="200"/>
        <w:outlineLvl w:val="3"/>
        <w:rPr>
          <w:bCs/>
          <w:iCs/>
          <w:sz w:val="24"/>
        </w:rPr>
      </w:pPr>
      <w:bookmarkStart w:id="283" w:name="_Toc370582684"/>
      <w:r w:rsidRPr="00895E3A">
        <w:rPr>
          <w:bCs/>
          <w:iCs/>
          <w:sz w:val="24"/>
        </w:rPr>
        <w:t>Карточка операции</w:t>
      </w:r>
      <w:bookmarkEnd w:id="283"/>
    </w:p>
    <w:tbl>
      <w:tblPr>
        <w:tblStyle w:val="61"/>
        <w:tblW w:w="0" w:type="auto"/>
        <w:tblLook w:val="04A0" w:firstRow="1" w:lastRow="0" w:firstColumn="1" w:lastColumn="0" w:noHBand="0" w:noVBand="1"/>
      </w:tblPr>
      <w:tblGrid>
        <w:gridCol w:w="3652"/>
        <w:gridCol w:w="6201"/>
      </w:tblGrid>
      <w:tr w:rsidR="001D46D4" w:rsidRPr="00895E3A" w14:paraId="2383CE06" w14:textId="77777777" w:rsidTr="000C6D65">
        <w:tc>
          <w:tcPr>
            <w:tcW w:w="3652" w:type="dxa"/>
          </w:tcPr>
          <w:p w14:paraId="5CC11764" w14:textId="77777777" w:rsidR="001D46D4" w:rsidRPr="00895E3A" w:rsidRDefault="001D46D4" w:rsidP="000C6D65">
            <w:r w:rsidRPr="00895E3A">
              <w:t>Предназначение</w:t>
            </w:r>
          </w:p>
        </w:tc>
        <w:tc>
          <w:tcPr>
            <w:tcW w:w="6201" w:type="dxa"/>
          </w:tcPr>
          <w:p w14:paraId="76AB4505" w14:textId="77777777" w:rsidR="001D46D4" w:rsidRPr="00895E3A" w:rsidRDefault="001D46D4" w:rsidP="000C6D65">
            <w:r w:rsidRPr="00895E3A">
              <w:t>Операция предназначена для получения списка привязок категорий партнера к категориям рубрикатора</w:t>
            </w:r>
          </w:p>
        </w:tc>
      </w:tr>
      <w:tr w:rsidR="001D46D4" w:rsidRPr="00895E3A" w14:paraId="70851A7A" w14:textId="77777777" w:rsidTr="000C6D65">
        <w:tc>
          <w:tcPr>
            <w:tcW w:w="3652" w:type="dxa"/>
          </w:tcPr>
          <w:p w14:paraId="128383BD" w14:textId="77777777" w:rsidR="001D46D4" w:rsidRPr="00895E3A" w:rsidRDefault="001D46D4" w:rsidP="000C6D65">
            <w:r w:rsidRPr="00895E3A">
              <w:t>Режим выполнения</w:t>
            </w:r>
          </w:p>
        </w:tc>
        <w:tc>
          <w:tcPr>
            <w:tcW w:w="6201" w:type="dxa"/>
          </w:tcPr>
          <w:p w14:paraId="5A61AF0B" w14:textId="77777777" w:rsidR="001D46D4" w:rsidRPr="00895E3A" w:rsidRDefault="001D46D4" w:rsidP="000C6D65">
            <w:r w:rsidRPr="00895E3A">
              <w:t>Синхронный.</w:t>
            </w:r>
          </w:p>
        </w:tc>
      </w:tr>
    </w:tbl>
    <w:p w14:paraId="3D55A039" w14:textId="77777777" w:rsidR="001D46D4" w:rsidRPr="00895E3A" w:rsidRDefault="001D46D4" w:rsidP="001D46D4">
      <w:pPr>
        <w:keepNext/>
        <w:numPr>
          <w:ilvl w:val="3"/>
          <w:numId w:val="13"/>
        </w:numPr>
        <w:spacing w:before="200"/>
        <w:outlineLvl w:val="3"/>
        <w:rPr>
          <w:bCs/>
          <w:iCs/>
          <w:sz w:val="24"/>
        </w:rPr>
      </w:pPr>
      <w:bookmarkStart w:id="284" w:name="_Toc370582685"/>
      <w:r w:rsidRPr="00895E3A">
        <w:rPr>
          <w:bCs/>
          <w:iCs/>
          <w:sz w:val="24"/>
        </w:rPr>
        <w:t>Параметры назначения</w:t>
      </w:r>
      <w:bookmarkEnd w:id="284"/>
    </w:p>
    <w:tbl>
      <w:tblPr>
        <w:tblStyle w:val="61"/>
        <w:tblW w:w="0" w:type="auto"/>
        <w:tblLook w:val="04A0" w:firstRow="1" w:lastRow="0" w:firstColumn="1" w:lastColumn="0" w:noHBand="0" w:noVBand="1"/>
      </w:tblPr>
      <w:tblGrid>
        <w:gridCol w:w="4926"/>
        <w:gridCol w:w="4927"/>
      </w:tblGrid>
      <w:tr w:rsidR="001D46D4" w:rsidRPr="00895E3A" w14:paraId="0162990D" w14:textId="77777777" w:rsidTr="000C6D65">
        <w:tc>
          <w:tcPr>
            <w:tcW w:w="4926" w:type="dxa"/>
          </w:tcPr>
          <w:p w14:paraId="18F085BF" w14:textId="77777777" w:rsidR="001D46D4" w:rsidRPr="00895E3A" w:rsidRDefault="001D46D4" w:rsidP="000C6D65">
            <w:pPr>
              <w:rPr>
                <w:b/>
              </w:rPr>
            </w:pPr>
            <w:r w:rsidRPr="00895E3A">
              <w:rPr>
                <w:b/>
              </w:rPr>
              <w:t>Параметр</w:t>
            </w:r>
          </w:p>
        </w:tc>
        <w:tc>
          <w:tcPr>
            <w:tcW w:w="4927" w:type="dxa"/>
          </w:tcPr>
          <w:p w14:paraId="5E47BE76" w14:textId="77777777" w:rsidR="001D46D4" w:rsidRPr="00895E3A" w:rsidRDefault="001D46D4" w:rsidP="000C6D65">
            <w:pPr>
              <w:rPr>
                <w:b/>
              </w:rPr>
            </w:pPr>
            <w:r w:rsidRPr="00895E3A">
              <w:rPr>
                <w:b/>
              </w:rPr>
              <w:t>Значение</w:t>
            </w:r>
          </w:p>
        </w:tc>
      </w:tr>
      <w:tr w:rsidR="001D46D4" w:rsidRPr="00895E3A" w14:paraId="3EE9B495" w14:textId="77777777" w:rsidTr="000C6D65">
        <w:tc>
          <w:tcPr>
            <w:tcW w:w="4926" w:type="dxa"/>
          </w:tcPr>
          <w:p w14:paraId="3E963594" w14:textId="77777777" w:rsidR="001D46D4" w:rsidRPr="00895E3A" w:rsidRDefault="001D46D4" w:rsidP="000C6D65">
            <w:r w:rsidRPr="00895E3A">
              <w:t>Максимальное время от получения запроса до выдачи ответа</w:t>
            </w:r>
          </w:p>
        </w:tc>
        <w:tc>
          <w:tcPr>
            <w:tcW w:w="4927" w:type="dxa"/>
          </w:tcPr>
          <w:p w14:paraId="23924EE7" w14:textId="77777777" w:rsidR="001D46D4" w:rsidRPr="00895E3A" w:rsidRDefault="001D46D4" w:rsidP="000C6D65">
            <w:r w:rsidRPr="00895E3A">
              <w:t>100 миллисекунд</w:t>
            </w:r>
          </w:p>
        </w:tc>
      </w:tr>
    </w:tbl>
    <w:p w14:paraId="26C1889B" w14:textId="77777777" w:rsidR="001D46D4" w:rsidRPr="00895E3A" w:rsidRDefault="001D46D4" w:rsidP="001D46D4">
      <w:pPr>
        <w:keepNext/>
        <w:numPr>
          <w:ilvl w:val="3"/>
          <w:numId w:val="13"/>
        </w:numPr>
        <w:spacing w:before="200"/>
        <w:outlineLvl w:val="3"/>
        <w:rPr>
          <w:bCs/>
          <w:iCs/>
          <w:sz w:val="24"/>
        </w:rPr>
      </w:pPr>
      <w:bookmarkStart w:id="285" w:name="_Toc370582686"/>
      <w:r w:rsidRPr="00895E3A">
        <w:rPr>
          <w:bCs/>
          <w:iCs/>
          <w:sz w:val="24"/>
        </w:rPr>
        <w:t>Влияние на другие операции</w:t>
      </w:r>
      <w:bookmarkEnd w:id="285"/>
    </w:p>
    <w:p w14:paraId="69A258EE" w14:textId="77777777" w:rsidR="001D46D4" w:rsidRPr="00895E3A" w:rsidRDefault="001D46D4" w:rsidP="001D46D4">
      <w:r w:rsidRPr="00895E3A">
        <w:t>Отсутствует.</w:t>
      </w:r>
    </w:p>
    <w:p w14:paraId="143A8C43" w14:textId="77777777" w:rsidR="001D46D4" w:rsidRPr="00895E3A" w:rsidRDefault="001D46D4" w:rsidP="001D46D4">
      <w:pPr>
        <w:keepNext/>
        <w:numPr>
          <w:ilvl w:val="3"/>
          <w:numId w:val="13"/>
        </w:numPr>
        <w:spacing w:before="200"/>
        <w:outlineLvl w:val="3"/>
        <w:rPr>
          <w:bCs/>
          <w:iCs/>
          <w:sz w:val="24"/>
        </w:rPr>
      </w:pPr>
      <w:bookmarkStart w:id="286" w:name="_Toc370582687"/>
      <w:r w:rsidRPr="00895E3A">
        <w:rPr>
          <w:bCs/>
          <w:iCs/>
          <w:sz w:val="24"/>
        </w:rPr>
        <w:t>Входные параметры</w:t>
      </w:r>
      <w:bookmarkEnd w:id="286"/>
    </w:p>
    <w:p w14:paraId="2523AC1A"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581"/>
        <w:gridCol w:w="5418"/>
        <w:gridCol w:w="1854"/>
      </w:tblGrid>
      <w:tr w:rsidR="001D46D4" w:rsidRPr="00895E3A" w14:paraId="51353F5C" w14:textId="77777777" w:rsidTr="000C6D65">
        <w:tc>
          <w:tcPr>
            <w:tcW w:w="2581" w:type="dxa"/>
          </w:tcPr>
          <w:p w14:paraId="648E190A" w14:textId="77777777" w:rsidR="001D46D4" w:rsidRPr="00895E3A" w:rsidRDefault="001D46D4" w:rsidP="000C6D65">
            <w:pPr>
              <w:rPr>
                <w:b/>
              </w:rPr>
            </w:pPr>
            <w:r w:rsidRPr="00895E3A">
              <w:rPr>
                <w:b/>
              </w:rPr>
              <w:t>Параметр</w:t>
            </w:r>
          </w:p>
        </w:tc>
        <w:tc>
          <w:tcPr>
            <w:tcW w:w="5418" w:type="dxa"/>
          </w:tcPr>
          <w:p w14:paraId="3A638C4B" w14:textId="77777777" w:rsidR="001D46D4" w:rsidRPr="00895E3A" w:rsidRDefault="001D46D4" w:rsidP="000C6D65">
            <w:pPr>
              <w:rPr>
                <w:b/>
              </w:rPr>
            </w:pPr>
            <w:r w:rsidRPr="00895E3A">
              <w:rPr>
                <w:b/>
              </w:rPr>
              <w:t>Описание</w:t>
            </w:r>
          </w:p>
        </w:tc>
        <w:tc>
          <w:tcPr>
            <w:tcW w:w="1854" w:type="dxa"/>
          </w:tcPr>
          <w:p w14:paraId="1809F629" w14:textId="77777777" w:rsidR="001D46D4" w:rsidRPr="00895E3A" w:rsidRDefault="001D46D4" w:rsidP="000C6D65">
            <w:pPr>
              <w:rPr>
                <w:b/>
              </w:rPr>
            </w:pPr>
            <w:r w:rsidRPr="00895E3A">
              <w:rPr>
                <w:b/>
              </w:rPr>
              <w:t>Обязательный?</w:t>
            </w:r>
          </w:p>
        </w:tc>
      </w:tr>
      <w:tr w:rsidR="001D46D4" w:rsidRPr="00895E3A" w14:paraId="546AF69D" w14:textId="77777777" w:rsidTr="000C6D65">
        <w:tc>
          <w:tcPr>
            <w:tcW w:w="2581" w:type="dxa"/>
          </w:tcPr>
          <w:p w14:paraId="02CC9CAB" w14:textId="77777777" w:rsidR="001D46D4" w:rsidRPr="00895E3A" w:rsidRDefault="001D46D4" w:rsidP="000C6D65">
            <w:r w:rsidRPr="00895E3A">
              <w:t>Идентификатор пользователя (UserId)</w:t>
            </w:r>
          </w:p>
        </w:tc>
        <w:tc>
          <w:tcPr>
            <w:tcW w:w="5418" w:type="dxa"/>
          </w:tcPr>
          <w:p w14:paraId="7EA30357" w14:textId="77777777" w:rsidR="001D46D4" w:rsidRPr="00895E3A" w:rsidRDefault="001D46D4" w:rsidP="000C6D65">
            <w:r w:rsidRPr="00895E3A">
              <w:t>Идентификатор пользователя.</w:t>
            </w:r>
          </w:p>
        </w:tc>
        <w:tc>
          <w:tcPr>
            <w:tcW w:w="1854" w:type="dxa"/>
          </w:tcPr>
          <w:p w14:paraId="4EC41BCA" w14:textId="77777777" w:rsidR="001D46D4" w:rsidRPr="00895E3A" w:rsidRDefault="001D46D4" w:rsidP="000C6D65">
            <w:r w:rsidRPr="00895E3A">
              <w:t>Да</w:t>
            </w:r>
          </w:p>
        </w:tc>
      </w:tr>
      <w:tr w:rsidR="001D46D4" w:rsidRPr="00895E3A" w14:paraId="3377F390" w14:textId="77777777" w:rsidTr="000C6D65">
        <w:tc>
          <w:tcPr>
            <w:tcW w:w="2581" w:type="dxa"/>
          </w:tcPr>
          <w:p w14:paraId="2683C3E5" w14:textId="77777777" w:rsidR="001D46D4" w:rsidRPr="00895E3A" w:rsidRDefault="001D46D4" w:rsidP="000C6D65">
            <w:r w:rsidRPr="00895E3A">
              <w:t>Массив идентификаторов продуктов (ProductIds)</w:t>
            </w:r>
          </w:p>
        </w:tc>
        <w:tc>
          <w:tcPr>
            <w:tcW w:w="5418" w:type="dxa"/>
          </w:tcPr>
          <w:p w14:paraId="27FF0062" w14:textId="77777777" w:rsidR="001D46D4" w:rsidRPr="00895E3A" w:rsidRDefault="001D46D4" w:rsidP="000C6D65">
            <w:r w:rsidRPr="00895E3A">
              <w:t>Массив идентификаторов продуктов</w:t>
            </w:r>
          </w:p>
        </w:tc>
        <w:tc>
          <w:tcPr>
            <w:tcW w:w="1854" w:type="dxa"/>
          </w:tcPr>
          <w:p w14:paraId="7CBE816B" w14:textId="77777777" w:rsidR="001D46D4" w:rsidRPr="00895E3A" w:rsidRDefault="001D46D4" w:rsidP="000C6D65">
            <w:r w:rsidRPr="00895E3A">
              <w:t>Да</w:t>
            </w:r>
          </w:p>
        </w:tc>
      </w:tr>
      <w:tr w:rsidR="001D46D4" w:rsidRPr="00895E3A" w14:paraId="230C87D5" w14:textId="77777777" w:rsidTr="000C6D65">
        <w:tc>
          <w:tcPr>
            <w:tcW w:w="2581" w:type="dxa"/>
          </w:tcPr>
          <w:p w14:paraId="1BC7A15F" w14:textId="77777777" w:rsidR="001D46D4" w:rsidRPr="00895E3A" w:rsidRDefault="001D46D4" w:rsidP="000C6D65">
            <w:r w:rsidRPr="00895E3A">
              <w:t>Идентификатор категории перемещения (TargetCategoryId)</w:t>
            </w:r>
          </w:p>
        </w:tc>
        <w:tc>
          <w:tcPr>
            <w:tcW w:w="5418" w:type="dxa"/>
          </w:tcPr>
          <w:p w14:paraId="54868CFB" w14:textId="77777777" w:rsidR="001D46D4" w:rsidRPr="00895E3A" w:rsidRDefault="001D46D4" w:rsidP="000C6D65">
            <w:r w:rsidRPr="00895E3A">
              <w:t>Идентификатор категории перемещения</w:t>
            </w:r>
          </w:p>
        </w:tc>
        <w:tc>
          <w:tcPr>
            <w:tcW w:w="1854" w:type="dxa"/>
          </w:tcPr>
          <w:p w14:paraId="48DB605C" w14:textId="77777777" w:rsidR="001D46D4" w:rsidRPr="00895E3A" w:rsidRDefault="001D46D4" w:rsidP="000C6D65">
            <w:r w:rsidRPr="00895E3A">
              <w:t>Да</w:t>
            </w:r>
          </w:p>
        </w:tc>
      </w:tr>
    </w:tbl>
    <w:p w14:paraId="32C3CB20" w14:textId="77777777" w:rsidR="001D46D4" w:rsidRPr="00895E3A" w:rsidRDefault="001D46D4" w:rsidP="001D46D4">
      <w:pPr>
        <w:keepNext/>
        <w:numPr>
          <w:ilvl w:val="3"/>
          <w:numId w:val="13"/>
        </w:numPr>
        <w:spacing w:before="200"/>
        <w:outlineLvl w:val="3"/>
        <w:rPr>
          <w:bCs/>
          <w:iCs/>
          <w:sz w:val="24"/>
        </w:rPr>
      </w:pPr>
      <w:bookmarkStart w:id="287" w:name="_Toc370582688"/>
      <w:r w:rsidRPr="00895E3A">
        <w:rPr>
          <w:bCs/>
          <w:iCs/>
          <w:sz w:val="24"/>
        </w:rPr>
        <w:t>Выходные данные</w:t>
      </w:r>
      <w:bookmarkEnd w:id="287"/>
    </w:p>
    <w:p w14:paraId="1C544ED0"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2C731336" w14:textId="77777777" w:rsidTr="000C6D65">
        <w:tc>
          <w:tcPr>
            <w:tcW w:w="2424" w:type="dxa"/>
          </w:tcPr>
          <w:p w14:paraId="69604046" w14:textId="77777777" w:rsidR="001D46D4" w:rsidRPr="00895E3A" w:rsidRDefault="001D46D4" w:rsidP="000C6D65">
            <w:pPr>
              <w:rPr>
                <w:b/>
              </w:rPr>
            </w:pPr>
            <w:r w:rsidRPr="00895E3A">
              <w:rPr>
                <w:b/>
              </w:rPr>
              <w:t>Атрибут</w:t>
            </w:r>
          </w:p>
        </w:tc>
        <w:tc>
          <w:tcPr>
            <w:tcW w:w="5575" w:type="dxa"/>
          </w:tcPr>
          <w:p w14:paraId="2C8EBEE8" w14:textId="77777777" w:rsidR="001D46D4" w:rsidRPr="00895E3A" w:rsidRDefault="001D46D4" w:rsidP="000C6D65">
            <w:pPr>
              <w:rPr>
                <w:b/>
              </w:rPr>
            </w:pPr>
            <w:r w:rsidRPr="00895E3A">
              <w:rPr>
                <w:b/>
              </w:rPr>
              <w:t>Описание</w:t>
            </w:r>
          </w:p>
        </w:tc>
        <w:tc>
          <w:tcPr>
            <w:tcW w:w="1854" w:type="dxa"/>
          </w:tcPr>
          <w:p w14:paraId="7B3E9F52" w14:textId="77777777" w:rsidR="001D46D4" w:rsidRPr="00895E3A" w:rsidRDefault="001D46D4" w:rsidP="000C6D65">
            <w:pPr>
              <w:rPr>
                <w:b/>
              </w:rPr>
            </w:pPr>
            <w:r w:rsidRPr="00895E3A">
              <w:rPr>
                <w:b/>
              </w:rPr>
              <w:t>Обязательный?</w:t>
            </w:r>
          </w:p>
        </w:tc>
      </w:tr>
      <w:tr w:rsidR="001D46D4" w:rsidRPr="00895E3A" w14:paraId="5A76E420" w14:textId="77777777" w:rsidTr="000C6D65">
        <w:tc>
          <w:tcPr>
            <w:tcW w:w="2424" w:type="dxa"/>
          </w:tcPr>
          <w:p w14:paraId="55B4D35C" w14:textId="77777777" w:rsidR="001D46D4" w:rsidRPr="00895E3A" w:rsidRDefault="001D46D4" w:rsidP="000C6D65">
            <w:r w:rsidRPr="00895E3A">
              <w:t>Основной результат</w:t>
            </w:r>
          </w:p>
        </w:tc>
        <w:tc>
          <w:tcPr>
            <w:tcW w:w="5575" w:type="dxa"/>
          </w:tcPr>
          <w:p w14:paraId="151D5AF9" w14:textId="77777777" w:rsidR="001D46D4" w:rsidRPr="00895E3A" w:rsidRDefault="001D46D4" w:rsidP="000C6D65">
            <w:hyperlink w:anchor="_Результат_(ResultBase)" w:history="1">
              <w:r w:rsidRPr="00895E3A">
                <w:rPr>
                  <w:rStyle w:val="Hyperlink"/>
                  <w:noProof w:val="0"/>
                </w:rPr>
                <w:t>Основной результат</w:t>
              </w:r>
            </w:hyperlink>
            <w:r w:rsidRPr="00895E3A">
              <w:t>.</w:t>
            </w:r>
          </w:p>
          <w:p w14:paraId="2237C12D" w14:textId="77777777" w:rsidR="001D46D4" w:rsidRPr="00895E3A" w:rsidRDefault="001D46D4" w:rsidP="000C6D65"/>
        </w:tc>
        <w:tc>
          <w:tcPr>
            <w:tcW w:w="1854" w:type="dxa"/>
          </w:tcPr>
          <w:p w14:paraId="4FFA9019" w14:textId="77777777" w:rsidR="001D46D4" w:rsidRPr="00895E3A" w:rsidRDefault="001D46D4" w:rsidP="000C6D65">
            <w:r w:rsidRPr="00895E3A">
              <w:t>Да</w:t>
            </w:r>
          </w:p>
        </w:tc>
      </w:tr>
    </w:tbl>
    <w:p w14:paraId="1E1A7FAF" w14:textId="77777777" w:rsidR="001D46D4" w:rsidRPr="00895E3A" w:rsidRDefault="001D46D4" w:rsidP="001D46D4">
      <w:pPr>
        <w:keepNext/>
        <w:numPr>
          <w:ilvl w:val="3"/>
          <w:numId w:val="13"/>
        </w:numPr>
        <w:spacing w:before="200"/>
        <w:outlineLvl w:val="3"/>
        <w:rPr>
          <w:bCs/>
          <w:iCs/>
          <w:sz w:val="24"/>
        </w:rPr>
      </w:pPr>
      <w:bookmarkStart w:id="288" w:name="_Toc370582689"/>
      <w:r w:rsidRPr="00895E3A">
        <w:rPr>
          <w:bCs/>
          <w:iCs/>
          <w:sz w:val="24"/>
        </w:rPr>
        <w:t>Логика выполнения</w:t>
      </w:r>
      <w:bookmarkEnd w:id="288"/>
    </w:p>
    <w:p w14:paraId="79A1312A" w14:textId="77777777" w:rsidR="001D46D4" w:rsidRPr="00895E3A" w:rsidRDefault="001D46D4" w:rsidP="001D46D4">
      <w:r w:rsidRPr="00895E3A">
        <w:t>Основной сценарий выполнения:</w:t>
      </w:r>
    </w:p>
    <w:p w14:paraId="37E81B3C" w14:textId="77777777" w:rsidR="001D46D4" w:rsidRPr="00895E3A" w:rsidRDefault="001D46D4" w:rsidP="001D46D4">
      <w:pPr>
        <w:ind w:left="927"/>
      </w:pPr>
      <w:r w:rsidRPr="00895E3A">
        <w:t>Система перемещает все вознаграждения в выбранную категорию.</w:t>
      </w:r>
    </w:p>
    <w:p w14:paraId="25564A2A" w14:textId="77777777" w:rsidR="001D46D4" w:rsidRPr="00895E3A" w:rsidRDefault="001D46D4" w:rsidP="001D46D4">
      <w:pPr>
        <w:keepNext/>
        <w:numPr>
          <w:ilvl w:val="2"/>
          <w:numId w:val="13"/>
        </w:numPr>
        <w:spacing w:before="200"/>
        <w:outlineLvl w:val="2"/>
        <w:rPr>
          <w:bCs/>
          <w:color w:val="000000"/>
          <w:sz w:val="28"/>
        </w:rPr>
      </w:pPr>
      <w:bookmarkStart w:id="289" w:name="_Toc370582690"/>
      <w:r w:rsidRPr="00895E3A">
        <w:rPr>
          <w:bCs/>
          <w:color w:val="000000"/>
          <w:sz w:val="28"/>
        </w:rPr>
        <w:t>Массовое удаление вознаграждений (DeleteProducts)</w:t>
      </w:r>
      <w:bookmarkEnd w:id="289"/>
    </w:p>
    <w:p w14:paraId="7A67FD94" w14:textId="77777777" w:rsidR="001D46D4" w:rsidRPr="00895E3A" w:rsidRDefault="001D46D4" w:rsidP="001D46D4">
      <w:pPr>
        <w:keepNext/>
        <w:numPr>
          <w:ilvl w:val="3"/>
          <w:numId w:val="13"/>
        </w:numPr>
        <w:spacing w:before="200"/>
        <w:outlineLvl w:val="3"/>
        <w:rPr>
          <w:bCs/>
          <w:iCs/>
          <w:sz w:val="24"/>
        </w:rPr>
      </w:pPr>
      <w:bookmarkStart w:id="290" w:name="_Toc370582691"/>
      <w:r w:rsidRPr="00895E3A">
        <w:rPr>
          <w:bCs/>
          <w:iCs/>
          <w:sz w:val="24"/>
        </w:rPr>
        <w:t>Карточка операции</w:t>
      </w:r>
      <w:bookmarkEnd w:id="290"/>
    </w:p>
    <w:tbl>
      <w:tblPr>
        <w:tblStyle w:val="61"/>
        <w:tblW w:w="0" w:type="auto"/>
        <w:tblLook w:val="04A0" w:firstRow="1" w:lastRow="0" w:firstColumn="1" w:lastColumn="0" w:noHBand="0" w:noVBand="1"/>
      </w:tblPr>
      <w:tblGrid>
        <w:gridCol w:w="3652"/>
        <w:gridCol w:w="6201"/>
      </w:tblGrid>
      <w:tr w:rsidR="001D46D4" w:rsidRPr="00895E3A" w14:paraId="6282FD35" w14:textId="77777777" w:rsidTr="001A75A5">
        <w:tc>
          <w:tcPr>
            <w:tcW w:w="3652" w:type="dxa"/>
          </w:tcPr>
          <w:p w14:paraId="02780C2F" w14:textId="77777777" w:rsidR="001D46D4" w:rsidRPr="00895E3A" w:rsidRDefault="001D46D4" w:rsidP="001A75A5">
            <w:r w:rsidRPr="00895E3A">
              <w:t>Предназначение</w:t>
            </w:r>
          </w:p>
        </w:tc>
        <w:tc>
          <w:tcPr>
            <w:tcW w:w="6201" w:type="dxa"/>
          </w:tcPr>
          <w:p w14:paraId="52780C76" w14:textId="77777777" w:rsidR="001D46D4" w:rsidRPr="00895E3A" w:rsidRDefault="001D46D4" w:rsidP="001A75A5">
            <w:r w:rsidRPr="00895E3A">
              <w:t>Операция предназначена для получения списка привязок категорий партнера к категориям рубрикатора</w:t>
            </w:r>
          </w:p>
        </w:tc>
      </w:tr>
      <w:tr w:rsidR="001D46D4" w:rsidRPr="00895E3A" w14:paraId="778389DF" w14:textId="77777777" w:rsidTr="001A75A5">
        <w:tc>
          <w:tcPr>
            <w:tcW w:w="3652" w:type="dxa"/>
          </w:tcPr>
          <w:p w14:paraId="5638D223" w14:textId="77777777" w:rsidR="001D46D4" w:rsidRPr="00895E3A" w:rsidRDefault="001D46D4" w:rsidP="001A75A5">
            <w:r w:rsidRPr="00895E3A">
              <w:t>Режим выполнения</w:t>
            </w:r>
          </w:p>
        </w:tc>
        <w:tc>
          <w:tcPr>
            <w:tcW w:w="6201" w:type="dxa"/>
          </w:tcPr>
          <w:p w14:paraId="5CE27A88" w14:textId="77777777" w:rsidR="001D46D4" w:rsidRPr="00895E3A" w:rsidRDefault="001D46D4" w:rsidP="001A75A5">
            <w:r w:rsidRPr="00895E3A">
              <w:t>Синхронный.</w:t>
            </w:r>
          </w:p>
        </w:tc>
      </w:tr>
    </w:tbl>
    <w:p w14:paraId="0C4D2162" w14:textId="77777777" w:rsidR="001D46D4" w:rsidRPr="00895E3A" w:rsidRDefault="001D46D4" w:rsidP="001D46D4">
      <w:pPr>
        <w:keepNext/>
        <w:numPr>
          <w:ilvl w:val="3"/>
          <w:numId w:val="13"/>
        </w:numPr>
        <w:spacing w:before="200"/>
        <w:outlineLvl w:val="3"/>
        <w:rPr>
          <w:bCs/>
          <w:iCs/>
          <w:sz w:val="24"/>
        </w:rPr>
      </w:pPr>
      <w:bookmarkStart w:id="291" w:name="_Toc370582692"/>
      <w:r w:rsidRPr="00895E3A">
        <w:rPr>
          <w:bCs/>
          <w:iCs/>
          <w:sz w:val="24"/>
        </w:rPr>
        <w:t>Параметры назначения</w:t>
      </w:r>
      <w:bookmarkEnd w:id="291"/>
    </w:p>
    <w:tbl>
      <w:tblPr>
        <w:tblStyle w:val="61"/>
        <w:tblW w:w="0" w:type="auto"/>
        <w:tblLook w:val="04A0" w:firstRow="1" w:lastRow="0" w:firstColumn="1" w:lastColumn="0" w:noHBand="0" w:noVBand="1"/>
      </w:tblPr>
      <w:tblGrid>
        <w:gridCol w:w="4926"/>
        <w:gridCol w:w="4927"/>
      </w:tblGrid>
      <w:tr w:rsidR="001D46D4" w:rsidRPr="00895E3A" w14:paraId="13EF866C" w14:textId="77777777" w:rsidTr="001A75A5">
        <w:tc>
          <w:tcPr>
            <w:tcW w:w="4926" w:type="dxa"/>
          </w:tcPr>
          <w:p w14:paraId="06065956" w14:textId="77777777" w:rsidR="001D46D4" w:rsidRPr="00895E3A" w:rsidRDefault="001D46D4" w:rsidP="001A75A5">
            <w:pPr>
              <w:rPr>
                <w:b/>
              </w:rPr>
            </w:pPr>
            <w:r w:rsidRPr="00895E3A">
              <w:rPr>
                <w:b/>
              </w:rPr>
              <w:t>Параметр</w:t>
            </w:r>
          </w:p>
        </w:tc>
        <w:tc>
          <w:tcPr>
            <w:tcW w:w="4927" w:type="dxa"/>
          </w:tcPr>
          <w:p w14:paraId="3C9DFC94" w14:textId="77777777" w:rsidR="001D46D4" w:rsidRPr="00895E3A" w:rsidRDefault="001D46D4" w:rsidP="001A75A5">
            <w:pPr>
              <w:rPr>
                <w:b/>
              </w:rPr>
            </w:pPr>
            <w:r w:rsidRPr="00895E3A">
              <w:rPr>
                <w:b/>
              </w:rPr>
              <w:t>Значение</w:t>
            </w:r>
          </w:p>
        </w:tc>
      </w:tr>
      <w:tr w:rsidR="001D46D4" w:rsidRPr="00895E3A" w14:paraId="0D7611F2" w14:textId="77777777" w:rsidTr="001A75A5">
        <w:tc>
          <w:tcPr>
            <w:tcW w:w="4926" w:type="dxa"/>
          </w:tcPr>
          <w:p w14:paraId="670489BD" w14:textId="77777777" w:rsidR="001D46D4" w:rsidRPr="00895E3A" w:rsidRDefault="001D46D4" w:rsidP="001A75A5">
            <w:r w:rsidRPr="00895E3A">
              <w:t>Максимальное время от получения запроса до выдачи ответа</w:t>
            </w:r>
          </w:p>
        </w:tc>
        <w:tc>
          <w:tcPr>
            <w:tcW w:w="4927" w:type="dxa"/>
          </w:tcPr>
          <w:p w14:paraId="342513D1" w14:textId="77777777" w:rsidR="001D46D4" w:rsidRPr="00895E3A" w:rsidRDefault="001D46D4" w:rsidP="001A75A5">
            <w:r w:rsidRPr="00895E3A">
              <w:t>100 миллисекунд</w:t>
            </w:r>
          </w:p>
        </w:tc>
      </w:tr>
    </w:tbl>
    <w:p w14:paraId="059B1C4D" w14:textId="77777777" w:rsidR="001D46D4" w:rsidRPr="00895E3A" w:rsidRDefault="001D46D4" w:rsidP="001D46D4">
      <w:pPr>
        <w:keepNext/>
        <w:numPr>
          <w:ilvl w:val="3"/>
          <w:numId w:val="13"/>
        </w:numPr>
        <w:spacing w:before="200"/>
        <w:outlineLvl w:val="3"/>
        <w:rPr>
          <w:bCs/>
          <w:iCs/>
          <w:sz w:val="24"/>
        </w:rPr>
      </w:pPr>
      <w:bookmarkStart w:id="292" w:name="_Toc370582693"/>
      <w:r w:rsidRPr="00895E3A">
        <w:rPr>
          <w:bCs/>
          <w:iCs/>
          <w:sz w:val="24"/>
        </w:rPr>
        <w:t>Влияние на другие операции</w:t>
      </w:r>
      <w:bookmarkEnd w:id="292"/>
    </w:p>
    <w:p w14:paraId="2A996FF8" w14:textId="77777777" w:rsidR="001D46D4" w:rsidRPr="00895E3A" w:rsidRDefault="001D46D4" w:rsidP="001D46D4">
      <w:r w:rsidRPr="00895E3A">
        <w:t>Отсутствует.</w:t>
      </w:r>
    </w:p>
    <w:p w14:paraId="5B694732" w14:textId="77777777" w:rsidR="001D46D4" w:rsidRPr="00895E3A" w:rsidRDefault="001D46D4" w:rsidP="001D46D4">
      <w:pPr>
        <w:keepNext/>
        <w:numPr>
          <w:ilvl w:val="3"/>
          <w:numId w:val="13"/>
        </w:numPr>
        <w:spacing w:before="200"/>
        <w:outlineLvl w:val="3"/>
        <w:rPr>
          <w:bCs/>
          <w:iCs/>
          <w:sz w:val="24"/>
        </w:rPr>
      </w:pPr>
      <w:bookmarkStart w:id="293" w:name="_Toc370582694"/>
      <w:r w:rsidRPr="00895E3A">
        <w:rPr>
          <w:bCs/>
          <w:iCs/>
          <w:sz w:val="24"/>
        </w:rPr>
        <w:t>Входные параметры</w:t>
      </w:r>
      <w:bookmarkEnd w:id="293"/>
    </w:p>
    <w:p w14:paraId="70DD3BA7"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581"/>
        <w:gridCol w:w="5418"/>
        <w:gridCol w:w="1854"/>
      </w:tblGrid>
      <w:tr w:rsidR="001D46D4" w:rsidRPr="00895E3A" w14:paraId="29915BAD" w14:textId="77777777" w:rsidTr="001A75A5">
        <w:tc>
          <w:tcPr>
            <w:tcW w:w="2581" w:type="dxa"/>
          </w:tcPr>
          <w:p w14:paraId="7246647C" w14:textId="77777777" w:rsidR="001D46D4" w:rsidRPr="00895E3A" w:rsidRDefault="001D46D4" w:rsidP="001A75A5">
            <w:pPr>
              <w:rPr>
                <w:b/>
              </w:rPr>
            </w:pPr>
            <w:r w:rsidRPr="00895E3A">
              <w:rPr>
                <w:b/>
              </w:rPr>
              <w:t>Параметр</w:t>
            </w:r>
          </w:p>
        </w:tc>
        <w:tc>
          <w:tcPr>
            <w:tcW w:w="5418" w:type="dxa"/>
          </w:tcPr>
          <w:p w14:paraId="1189DBC4" w14:textId="77777777" w:rsidR="001D46D4" w:rsidRPr="00895E3A" w:rsidRDefault="001D46D4" w:rsidP="001A75A5">
            <w:pPr>
              <w:rPr>
                <w:b/>
              </w:rPr>
            </w:pPr>
            <w:r w:rsidRPr="00895E3A">
              <w:rPr>
                <w:b/>
              </w:rPr>
              <w:t>Описание</w:t>
            </w:r>
          </w:p>
        </w:tc>
        <w:tc>
          <w:tcPr>
            <w:tcW w:w="1854" w:type="dxa"/>
          </w:tcPr>
          <w:p w14:paraId="70C0A546" w14:textId="77777777" w:rsidR="001D46D4" w:rsidRPr="00895E3A" w:rsidRDefault="001D46D4" w:rsidP="001A75A5">
            <w:pPr>
              <w:rPr>
                <w:b/>
              </w:rPr>
            </w:pPr>
            <w:r w:rsidRPr="00895E3A">
              <w:rPr>
                <w:b/>
              </w:rPr>
              <w:t>Обязательный?</w:t>
            </w:r>
          </w:p>
        </w:tc>
      </w:tr>
      <w:tr w:rsidR="001D46D4" w:rsidRPr="00895E3A" w14:paraId="62769701" w14:textId="77777777" w:rsidTr="001A75A5">
        <w:tc>
          <w:tcPr>
            <w:tcW w:w="2581" w:type="dxa"/>
          </w:tcPr>
          <w:p w14:paraId="4876CF64" w14:textId="77777777" w:rsidR="001D46D4" w:rsidRPr="00895E3A" w:rsidRDefault="001D46D4" w:rsidP="001A75A5">
            <w:r w:rsidRPr="00895E3A">
              <w:t>Идентификатор пользователя (UserId)</w:t>
            </w:r>
          </w:p>
        </w:tc>
        <w:tc>
          <w:tcPr>
            <w:tcW w:w="5418" w:type="dxa"/>
          </w:tcPr>
          <w:p w14:paraId="10FF1D7A" w14:textId="77777777" w:rsidR="001D46D4" w:rsidRPr="00895E3A" w:rsidRDefault="001D46D4" w:rsidP="001A75A5">
            <w:r w:rsidRPr="00895E3A">
              <w:t>Идентификатор пользователя.</w:t>
            </w:r>
          </w:p>
        </w:tc>
        <w:tc>
          <w:tcPr>
            <w:tcW w:w="1854" w:type="dxa"/>
          </w:tcPr>
          <w:p w14:paraId="261A853F" w14:textId="77777777" w:rsidR="001D46D4" w:rsidRPr="00895E3A" w:rsidRDefault="001D46D4" w:rsidP="001A75A5">
            <w:r w:rsidRPr="00895E3A">
              <w:t>Да</w:t>
            </w:r>
          </w:p>
        </w:tc>
      </w:tr>
      <w:tr w:rsidR="001D46D4" w:rsidRPr="00895E3A" w14:paraId="5E82070B" w14:textId="77777777" w:rsidTr="001A75A5">
        <w:tc>
          <w:tcPr>
            <w:tcW w:w="2581" w:type="dxa"/>
          </w:tcPr>
          <w:p w14:paraId="7A8BE863" w14:textId="77777777" w:rsidR="001D46D4" w:rsidRPr="00895E3A" w:rsidRDefault="001D46D4" w:rsidP="001A75A5">
            <w:r w:rsidRPr="00895E3A">
              <w:t>Массив идентификаторов продуктов (ProductIds)</w:t>
            </w:r>
          </w:p>
        </w:tc>
        <w:tc>
          <w:tcPr>
            <w:tcW w:w="5418" w:type="dxa"/>
          </w:tcPr>
          <w:p w14:paraId="645F14CD" w14:textId="77777777" w:rsidR="001D46D4" w:rsidRPr="00895E3A" w:rsidRDefault="001D46D4" w:rsidP="001A75A5">
            <w:r w:rsidRPr="00895E3A">
              <w:t>Массив идентификаторов продуктов</w:t>
            </w:r>
          </w:p>
        </w:tc>
        <w:tc>
          <w:tcPr>
            <w:tcW w:w="1854" w:type="dxa"/>
          </w:tcPr>
          <w:p w14:paraId="2EADD99C" w14:textId="77777777" w:rsidR="001D46D4" w:rsidRPr="00895E3A" w:rsidRDefault="001D46D4" w:rsidP="001A75A5">
            <w:r w:rsidRPr="00895E3A">
              <w:t>Да</w:t>
            </w:r>
          </w:p>
        </w:tc>
      </w:tr>
    </w:tbl>
    <w:p w14:paraId="3D5514E0" w14:textId="77777777" w:rsidR="001D46D4" w:rsidRPr="00895E3A" w:rsidRDefault="001D46D4" w:rsidP="001D46D4">
      <w:pPr>
        <w:keepNext/>
        <w:numPr>
          <w:ilvl w:val="3"/>
          <w:numId w:val="13"/>
        </w:numPr>
        <w:spacing w:before="200"/>
        <w:outlineLvl w:val="3"/>
        <w:rPr>
          <w:bCs/>
          <w:iCs/>
          <w:sz w:val="24"/>
        </w:rPr>
      </w:pPr>
      <w:bookmarkStart w:id="294" w:name="_Toc370582695"/>
      <w:r w:rsidRPr="00895E3A">
        <w:rPr>
          <w:bCs/>
          <w:iCs/>
          <w:sz w:val="24"/>
        </w:rPr>
        <w:t>Выходные данные</w:t>
      </w:r>
      <w:bookmarkEnd w:id="294"/>
    </w:p>
    <w:p w14:paraId="040EB417"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32072A96" w14:textId="77777777" w:rsidTr="001A75A5">
        <w:tc>
          <w:tcPr>
            <w:tcW w:w="2424" w:type="dxa"/>
          </w:tcPr>
          <w:p w14:paraId="431F7A3F" w14:textId="77777777" w:rsidR="001D46D4" w:rsidRPr="00895E3A" w:rsidRDefault="001D46D4" w:rsidP="001A75A5">
            <w:pPr>
              <w:rPr>
                <w:b/>
              </w:rPr>
            </w:pPr>
            <w:r w:rsidRPr="00895E3A">
              <w:rPr>
                <w:b/>
              </w:rPr>
              <w:t>Атрибут</w:t>
            </w:r>
          </w:p>
        </w:tc>
        <w:tc>
          <w:tcPr>
            <w:tcW w:w="5575" w:type="dxa"/>
          </w:tcPr>
          <w:p w14:paraId="29A19CF4" w14:textId="77777777" w:rsidR="001D46D4" w:rsidRPr="00895E3A" w:rsidRDefault="001D46D4" w:rsidP="001A75A5">
            <w:pPr>
              <w:rPr>
                <w:b/>
              </w:rPr>
            </w:pPr>
            <w:r w:rsidRPr="00895E3A">
              <w:rPr>
                <w:b/>
              </w:rPr>
              <w:t>Описание</w:t>
            </w:r>
          </w:p>
        </w:tc>
        <w:tc>
          <w:tcPr>
            <w:tcW w:w="1854" w:type="dxa"/>
          </w:tcPr>
          <w:p w14:paraId="380EFCDB" w14:textId="77777777" w:rsidR="001D46D4" w:rsidRPr="00895E3A" w:rsidRDefault="001D46D4" w:rsidP="001A75A5">
            <w:pPr>
              <w:rPr>
                <w:b/>
              </w:rPr>
            </w:pPr>
            <w:r w:rsidRPr="00895E3A">
              <w:rPr>
                <w:b/>
              </w:rPr>
              <w:t>Обязательный?</w:t>
            </w:r>
          </w:p>
        </w:tc>
      </w:tr>
      <w:tr w:rsidR="001D46D4" w:rsidRPr="00895E3A" w14:paraId="2BBE756F" w14:textId="77777777" w:rsidTr="001A75A5">
        <w:tc>
          <w:tcPr>
            <w:tcW w:w="2424" w:type="dxa"/>
          </w:tcPr>
          <w:p w14:paraId="57F98BD7" w14:textId="77777777" w:rsidR="001D46D4" w:rsidRPr="00895E3A" w:rsidRDefault="001D46D4" w:rsidP="001A75A5">
            <w:r w:rsidRPr="00895E3A">
              <w:t>Основной результат</w:t>
            </w:r>
          </w:p>
        </w:tc>
        <w:tc>
          <w:tcPr>
            <w:tcW w:w="5575" w:type="dxa"/>
          </w:tcPr>
          <w:p w14:paraId="1B769EA9" w14:textId="77777777" w:rsidR="001D46D4" w:rsidRPr="00895E3A" w:rsidRDefault="001D46D4" w:rsidP="001A75A5">
            <w:hyperlink w:anchor="_Результат_(ResultBase)" w:history="1">
              <w:r w:rsidRPr="00895E3A">
                <w:rPr>
                  <w:rStyle w:val="Hyperlink"/>
                  <w:noProof w:val="0"/>
                </w:rPr>
                <w:t>Основной результат</w:t>
              </w:r>
            </w:hyperlink>
            <w:r w:rsidRPr="00895E3A">
              <w:t>. Добавочные коды возврата:</w:t>
            </w:r>
          </w:p>
          <w:p w14:paraId="30B16DEC" w14:textId="77777777" w:rsidR="001D46D4" w:rsidRPr="00895E3A" w:rsidRDefault="001D46D4" w:rsidP="001A75A5"/>
        </w:tc>
        <w:tc>
          <w:tcPr>
            <w:tcW w:w="1854" w:type="dxa"/>
          </w:tcPr>
          <w:p w14:paraId="21D2B6E0" w14:textId="77777777" w:rsidR="001D46D4" w:rsidRPr="00895E3A" w:rsidRDefault="001D46D4" w:rsidP="001A75A5">
            <w:r w:rsidRPr="00895E3A">
              <w:t>Да</w:t>
            </w:r>
          </w:p>
        </w:tc>
      </w:tr>
    </w:tbl>
    <w:p w14:paraId="44ABF6CB" w14:textId="77777777" w:rsidR="001D46D4" w:rsidRPr="00895E3A" w:rsidRDefault="001D46D4" w:rsidP="001D46D4">
      <w:pPr>
        <w:keepNext/>
        <w:numPr>
          <w:ilvl w:val="3"/>
          <w:numId w:val="13"/>
        </w:numPr>
        <w:spacing w:before="200"/>
        <w:outlineLvl w:val="3"/>
        <w:rPr>
          <w:bCs/>
          <w:iCs/>
          <w:sz w:val="24"/>
        </w:rPr>
      </w:pPr>
      <w:bookmarkStart w:id="295" w:name="_Toc370582696"/>
      <w:r w:rsidRPr="00895E3A">
        <w:rPr>
          <w:bCs/>
          <w:iCs/>
          <w:sz w:val="24"/>
        </w:rPr>
        <w:t>Логика выполнения</w:t>
      </w:r>
      <w:bookmarkEnd w:id="295"/>
    </w:p>
    <w:p w14:paraId="1427B0ED" w14:textId="77777777" w:rsidR="001D46D4" w:rsidRPr="00895E3A" w:rsidRDefault="001D46D4" w:rsidP="001D46D4">
      <w:r w:rsidRPr="00895E3A">
        <w:t>Основной сценарий выполнения:</w:t>
      </w:r>
    </w:p>
    <w:p w14:paraId="51BB2C25" w14:textId="77777777" w:rsidR="001D46D4" w:rsidRPr="00895E3A" w:rsidRDefault="001D46D4" w:rsidP="001D46D4">
      <w:pPr>
        <w:ind w:left="927"/>
      </w:pPr>
      <w:r w:rsidRPr="00895E3A">
        <w:t>Система удаляет все найденные вознаграждения.</w:t>
      </w:r>
    </w:p>
    <w:p w14:paraId="14995C30" w14:textId="77777777" w:rsidR="001D46D4" w:rsidRPr="00895E3A" w:rsidRDefault="001D46D4" w:rsidP="001D46D4"/>
    <w:p w14:paraId="6902F599" w14:textId="77777777" w:rsidR="001D46D4" w:rsidRPr="00895E3A" w:rsidRDefault="001D46D4" w:rsidP="001D46D4">
      <w:pPr>
        <w:keepNext/>
        <w:numPr>
          <w:ilvl w:val="2"/>
          <w:numId w:val="13"/>
        </w:numPr>
        <w:spacing w:before="200"/>
        <w:outlineLvl w:val="2"/>
        <w:rPr>
          <w:bCs/>
          <w:color w:val="000000"/>
          <w:sz w:val="28"/>
        </w:rPr>
      </w:pPr>
      <w:bookmarkStart w:id="296" w:name="_Toc370582697"/>
      <w:r w:rsidRPr="00895E3A">
        <w:rPr>
          <w:bCs/>
          <w:color w:val="000000"/>
          <w:sz w:val="28"/>
        </w:rPr>
        <w:t>Массовое изменение статуса вознаграждений (ChangeProductsStatus)</w:t>
      </w:r>
      <w:bookmarkEnd w:id="296"/>
    </w:p>
    <w:p w14:paraId="3194CCEB" w14:textId="77777777" w:rsidR="001D46D4" w:rsidRPr="00895E3A" w:rsidRDefault="001D46D4" w:rsidP="001D46D4">
      <w:pPr>
        <w:keepNext/>
        <w:numPr>
          <w:ilvl w:val="3"/>
          <w:numId w:val="13"/>
        </w:numPr>
        <w:spacing w:before="200"/>
        <w:outlineLvl w:val="3"/>
        <w:rPr>
          <w:bCs/>
          <w:iCs/>
          <w:sz w:val="24"/>
        </w:rPr>
      </w:pPr>
      <w:bookmarkStart w:id="297" w:name="_Toc370582698"/>
      <w:r w:rsidRPr="00895E3A">
        <w:rPr>
          <w:bCs/>
          <w:iCs/>
          <w:sz w:val="24"/>
        </w:rPr>
        <w:t>Карточка операции</w:t>
      </w:r>
      <w:bookmarkEnd w:id="297"/>
    </w:p>
    <w:tbl>
      <w:tblPr>
        <w:tblStyle w:val="61"/>
        <w:tblW w:w="0" w:type="auto"/>
        <w:tblLook w:val="04A0" w:firstRow="1" w:lastRow="0" w:firstColumn="1" w:lastColumn="0" w:noHBand="0" w:noVBand="1"/>
      </w:tblPr>
      <w:tblGrid>
        <w:gridCol w:w="3652"/>
        <w:gridCol w:w="6201"/>
      </w:tblGrid>
      <w:tr w:rsidR="001D46D4" w:rsidRPr="00895E3A" w14:paraId="119051E1" w14:textId="77777777" w:rsidTr="003E71F6">
        <w:tc>
          <w:tcPr>
            <w:tcW w:w="3652" w:type="dxa"/>
          </w:tcPr>
          <w:p w14:paraId="34862126" w14:textId="77777777" w:rsidR="001D46D4" w:rsidRPr="00895E3A" w:rsidRDefault="001D46D4" w:rsidP="003E71F6">
            <w:r w:rsidRPr="00895E3A">
              <w:t>Предназначение</w:t>
            </w:r>
          </w:p>
        </w:tc>
        <w:tc>
          <w:tcPr>
            <w:tcW w:w="6201" w:type="dxa"/>
          </w:tcPr>
          <w:p w14:paraId="18B2771D" w14:textId="77777777" w:rsidR="001D46D4" w:rsidRPr="00895E3A" w:rsidRDefault="001D46D4" w:rsidP="003E71F6">
            <w:r w:rsidRPr="00895E3A">
              <w:t>Операция предназначена для получения списка привязок категорий партнера к категориям рубрикатора</w:t>
            </w:r>
          </w:p>
        </w:tc>
      </w:tr>
      <w:tr w:rsidR="001D46D4" w:rsidRPr="00895E3A" w14:paraId="6F2B640F" w14:textId="77777777" w:rsidTr="003E71F6">
        <w:tc>
          <w:tcPr>
            <w:tcW w:w="3652" w:type="dxa"/>
          </w:tcPr>
          <w:p w14:paraId="68A1DD02" w14:textId="77777777" w:rsidR="001D46D4" w:rsidRPr="00895E3A" w:rsidRDefault="001D46D4" w:rsidP="003E71F6">
            <w:r w:rsidRPr="00895E3A">
              <w:t>Режим выполнения</w:t>
            </w:r>
          </w:p>
        </w:tc>
        <w:tc>
          <w:tcPr>
            <w:tcW w:w="6201" w:type="dxa"/>
          </w:tcPr>
          <w:p w14:paraId="24A87F61" w14:textId="77777777" w:rsidR="001D46D4" w:rsidRPr="00895E3A" w:rsidRDefault="001D46D4" w:rsidP="003E71F6">
            <w:r w:rsidRPr="00895E3A">
              <w:t>Синхронный.</w:t>
            </w:r>
          </w:p>
        </w:tc>
      </w:tr>
    </w:tbl>
    <w:p w14:paraId="6EAA79A6" w14:textId="77777777" w:rsidR="001D46D4" w:rsidRPr="00895E3A" w:rsidRDefault="001D46D4" w:rsidP="001D46D4">
      <w:pPr>
        <w:keepNext/>
        <w:numPr>
          <w:ilvl w:val="3"/>
          <w:numId w:val="13"/>
        </w:numPr>
        <w:spacing w:before="200"/>
        <w:outlineLvl w:val="3"/>
        <w:rPr>
          <w:bCs/>
          <w:iCs/>
          <w:sz w:val="24"/>
        </w:rPr>
      </w:pPr>
      <w:bookmarkStart w:id="298" w:name="_Toc370582699"/>
      <w:r w:rsidRPr="00895E3A">
        <w:rPr>
          <w:bCs/>
          <w:iCs/>
          <w:sz w:val="24"/>
        </w:rPr>
        <w:t>Параметры назначения</w:t>
      </w:r>
      <w:bookmarkEnd w:id="298"/>
    </w:p>
    <w:tbl>
      <w:tblPr>
        <w:tblStyle w:val="61"/>
        <w:tblW w:w="0" w:type="auto"/>
        <w:tblLook w:val="04A0" w:firstRow="1" w:lastRow="0" w:firstColumn="1" w:lastColumn="0" w:noHBand="0" w:noVBand="1"/>
      </w:tblPr>
      <w:tblGrid>
        <w:gridCol w:w="4926"/>
        <w:gridCol w:w="4927"/>
      </w:tblGrid>
      <w:tr w:rsidR="001D46D4" w:rsidRPr="00895E3A" w14:paraId="5113BF5F" w14:textId="77777777" w:rsidTr="003E71F6">
        <w:tc>
          <w:tcPr>
            <w:tcW w:w="4926" w:type="dxa"/>
          </w:tcPr>
          <w:p w14:paraId="1D09CC38" w14:textId="77777777" w:rsidR="001D46D4" w:rsidRPr="00895E3A" w:rsidRDefault="001D46D4" w:rsidP="003E71F6">
            <w:pPr>
              <w:rPr>
                <w:b/>
              </w:rPr>
            </w:pPr>
            <w:r w:rsidRPr="00895E3A">
              <w:rPr>
                <w:b/>
              </w:rPr>
              <w:t>Параметр</w:t>
            </w:r>
          </w:p>
        </w:tc>
        <w:tc>
          <w:tcPr>
            <w:tcW w:w="4927" w:type="dxa"/>
          </w:tcPr>
          <w:p w14:paraId="1BEC3E03" w14:textId="77777777" w:rsidR="001D46D4" w:rsidRPr="00895E3A" w:rsidRDefault="001D46D4" w:rsidP="003E71F6">
            <w:pPr>
              <w:rPr>
                <w:b/>
              </w:rPr>
            </w:pPr>
            <w:r w:rsidRPr="00895E3A">
              <w:rPr>
                <w:b/>
              </w:rPr>
              <w:t>Значение</w:t>
            </w:r>
          </w:p>
        </w:tc>
      </w:tr>
      <w:tr w:rsidR="001D46D4" w:rsidRPr="00895E3A" w14:paraId="0DB68554" w14:textId="77777777" w:rsidTr="003E71F6">
        <w:tc>
          <w:tcPr>
            <w:tcW w:w="4926" w:type="dxa"/>
          </w:tcPr>
          <w:p w14:paraId="7DA187E2" w14:textId="77777777" w:rsidR="001D46D4" w:rsidRPr="00895E3A" w:rsidRDefault="001D46D4" w:rsidP="003E71F6">
            <w:r w:rsidRPr="00895E3A">
              <w:t>Максимальное время от получения запроса до выдачи ответа</w:t>
            </w:r>
          </w:p>
        </w:tc>
        <w:tc>
          <w:tcPr>
            <w:tcW w:w="4927" w:type="dxa"/>
          </w:tcPr>
          <w:p w14:paraId="38E6EA47" w14:textId="77777777" w:rsidR="001D46D4" w:rsidRPr="00895E3A" w:rsidRDefault="001D46D4" w:rsidP="003E71F6">
            <w:r w:rsidRPr="00895E3A">
              <w:t>100 миллисекунд</w:t>
            </w:r>
          </w:p>
        </w:tc>
      </w:tr>
    </w:tbl>
    <w:p w14:paraId="2E25B1B2" w14:textId="77777777" w:rsidR="001D46D4" w:rsidRPr="00895E3A" w:rsidRDefault="001D46D4" w:rsidP="001D46D4">
      <w:pPr>
        <w:keepNext/>
        <w:numPr>
          <w:ilvl w:val="3"/>
          <w:numId w:val="13"/>
        </w:numPr>
        <w:spacing w:before="200"/>
        <w:outlineLvl w:val="3"/>
        <w:rPr>
          <w:bCs/>
          <w:iCs/>
          <w:sz w:val="24"/>
        </w:rPr>
      </w:pPr>
      <w:bookmarkStart w:id="299" w:name="_Toc370582700"/>
      <w:r w:rsidRPr="00895E3A">
        <w:rPr>
          <w:bCs/>
          <w:iCs/>
          <w:sz w:val="24"/>
        </w:rPr>
        <w:t>Влияние на другие операции</w:t>
      </w:r>
      <w:bookmarkEnd w:id="299"/>
    </w:p>
    <w:p w14:paraId="771ECCC2" w14:textId="77777777" w:rsidR="001D46D4" w:rsidRPr="00895E3A" w:rsidRDefault="001D46D4" w:rsidP="001D46D4">
      <w:r w:rsidRPr="00895E3A">
        <w:t>Отсутствует.</w:t>
      </w:r>
    </w:p>
    <w:p w14:paraId="73A2192C" w14:textId="77777777" w:rsidR="001D46D4" w:rsidRPr="00895E3A" w:rsidRDefault="001D46D4" w:rsidP="001D46D4">
      <w:pPr>
        <w:keepNext/>
        <w:numPr>
          <w:ilvl w:val="3"/>
          <w:numId w:val="13"/>
        </w:numPr>
        <w:spacing w:before="200"/>
        <w:outlineLvl w:val="3"/>
        <w:rPr>
          <w:bCs/>
          <w:iCs/>
          <w:sz w:val="24"/>
        </w:rPr>
      </w:pPr>
      <w:bookmarkStart w:id="300" w:name="_Toc370582701"/>
      <w:r w:rsidRPr="00895E3A">
        <w:rPr>
          <w:bCs/>
          <w:iCs/>
          <w:sz w:val="24"/>
        </w:rPr>
        <w:t>Входные параметры</w:t>
      </w:r>
      <w:bookmarkEnd w:id="300"/>
    </w:p>
    <w:p w14:paraId="2CACA000"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355"/>
        <w:gridCol w:w="5644"/>
        <w:gridCol w:w="1854"/>
      </w:tblGrid>
      <w:tr w:rsidR="001D46D4" w:rsidRPr="00895E3A" w14:paraId="45BA01E3" w14:textId="77777777" w:rsidTr="003E71F6">
        <w:tc>
          <w:tcPr>
            <w:tcW w:w="2355" w:type="dxa"/>
          </w:tcPr>
          <w:p w14:paraId="7582F2F1" w14:textId="77777777" w:rsidR="001D46D4" w:rsidRPr="00895E3A" w:rsidRDefault="001D46D4" w:rsidP="003E71F6">
            <w:pPr>
              <w:rPr>
                <w:b/>
              </w:rPr>
            </w:pPr>
            <w:r w:rsidRPr="00895E3A">
              <w:rPr>
                <w:b/>
              </w:rPr>
              <w:t>Параметр</w:t>
            </w:r>
          </w:p>
        </w:tc>
        <w:tc>
          <w:tcPr>
            <w:tcW w:w="5644" w:type="dxa"/>
          </w:tcPr>
          <w:p w14:paraId="3BAF0AAD" w14:textId="77777777" w:rsidR="001D46D4" w:rsidRPr="00895E3A" w:rsidRDefault="001D46D4" w:rsidP="003E71F6">
            <w:pPr>
              <w:rPr>
                <w:b/>
              </w:rPr>
            </w:pPr>
            <w:r w:rsidRPr="00895E3A">
              <w:rPr>
                <w:b/>
              </w:rPr>
              <w:t>Описание</w:t>
            </w:r>
          </w:p>
        </w:tc>
        <w:tc>
          <w:tcPr>
            <w:tcW w:w="1854" w:type="dxa"/>
          </w:tcPr>
          <w:p w14:paraId="453963E4" w14:textId="77777777" w:rsidR="001D46D4" w:rsidRPr="00895E3A" w:rsidRDefault="001D46D4" w:rsidP="003E71F6">
            <w:pPr>
              <w:rPr>
                <w:b/>
              </w:rPr>
            </w:pPr>
            <w:r w:rsidRPr="00895E3A">
              <w:rPr>
                <w:b/>
              </w:rPr>
              <w:t>Обязательный?</w:t>
            </w:r>
          </w:p>
        </w:tc>
      </w:tr>
      <w:tr w:rsidR="001D46D4" w:rsidRPr="00895E3A" w14:paraId="5A7265EE" w14:textId="77777777" w:rsidTr="003E71F6">
        <w:tc>
          <w:tcPr>
            <w:tcW w:w="2355" w:type="dxa"/>
          </w:tcPr>
          <w:p w14:paraId="0BE73610" w14:textId="77777777" w:rsidR="001D46D4" w:rsidRPr="00895E3A" w:rsidRDefault="001D46D4" w:rsidP="003E71F6">
            <w:r w:rsidRPr="00895E3A">
              <w:t>Идентификатор клиена (UserId)</w:t>
            </w:r>
          </w:p>
        </w:tc>
        <w:tc>
          <w:tcPr>
            <w:tcW w:w="5644" w:type="dxa"/>
          </w:tcPr>
          <w:p w14:paraId="4011BA10" w14:textId="77777777" w:rsidR="001D46D4" w:rsidRPr="00895E3A" w:rsidRDefault="001D46D4" w:rsidP="003E71F6">
            <w:r w:rsidRPr="00895E3A">
              <w:t>Идентификатор клиента.</w:t>
            </w:r>
          </w:p>
        </w:tc>
        <w:tc>
          <w:tcPr>
            <w:tcW w:w="1854" w:type="dxa"/>
          </w:tcPr>
          <w:p w14:paraId="031BBEC6" w14:textId="77777777" w:rsidR="001D46D4" w:rsidRPr="00895E3A" w:rsidRDefault="001D46D4" w:rsidP="003E71F6">
            <w:r w:rsidRPr="00895E3A">
              <w:t>Да</w:t>
            </w:r>
          </w:p>
        </w:tc>
      </w:tr>
      <w:tr w:rsidR="001D46D4" w:rsidRPr="00895E3A" w14:paraId="0C5FB07F" w14:textId="77777777" w:rsidTr="003E71F6">
        <w:tc>
          <w:tcPr>
            <w:tcW w:w="2355" w:type="dxa"/>
          </w:tcPr>
          <w:p w14:paraId="71BD378C" w14:textId="77777777" w:rsidR="001D46D4" w:rsidRPr="00895E3A" w:rsidRDefault="001D46D4" w:rsidP="003E71F6">
            <w:r w:rsidRPr="00895E3A">
              <w:t>Массив Идентификаторов продуктов (ProductIds)</w:t>
            </w:r>
          </w:p>
        </w:tc>
        <w:tc>
          <w:tcPr>
            <w:tcW w:w="5644" w:type="dxa"/>
          </w:tcPr>
          <w:p w14:paraId="0308EFC6" w14:textId="77777777" w:rsidR="001D46D4" w:rsidRPr="00895E3A" w:rsidRDefault="001D46D4" w:rsidP="003E71F6">
            <w:r w:rsidRPr="00895E3A">
              <w:t>Массив идентификаторов продуктов</w:t>
            </w:r>
          </w:p>
        </w:tc>
        <w:tc>
          <w:tcPr>
            <w:tcW w:w="1854" w:type="dxa"/>
          </w:tcPr>
          <w:p w14:paraId="08E3206D" w14:textId="77777777" w:rsidR="001D46D4" w:rsidRPr="00895E3A" w:rsidRDefault="001D46D4" w:rsidP="003E71F6">
            <w:r w:rsidRPr="00895E3A">
              <w:t>Да</w:t>
            </w:r>
          </w:p>
        </w:tc>
      </w:tr>
      <w:tr w:rsidR="001D46D4" w:rsidRPr="00895E3A" w14:paraId="286E4855" w14:textId="77777777" w:rsidTr="003E71F6">
        <w:tc>
          <w:tcPr>
            <w:tcW w:w="2355" w:type="dxa"/>
          </w:tcPr>
          <w:p w14:paraId="4E02B9C4" w14:textId="77777777" w:rsidR="001D46D4" w:rsidRPr="00895E3A" w:rsidRDefault="001D46D4" w:rsidP="003E71F6">
            <w:r w:rsidRPr="00895E3A">
              <w:t>Статус модерации</w:t>
            </w:r>
          </w:p>
          <w:p w14:paraId="599D6348" w14:textId="77777777" w:rsidR="001D46D4" w:rsidRPr="00895E3A" w:rsidRDefault="001D46D4" w:rsidP="003E71F6">
            <w:r w:rsidRPr="00895E3A">
              <w:t>(ProductStatus)</w:t>
            </w:r>
          </w:p>
        </w:tc>
        <w:tc>
          <w:tcPr>
            <w:tcW w:w="5644" w:type="dxa"/>
          </w:tcPr>
          <w:p w14:paraId="05F69441" w14:textId="77777777" w:rsidR="001D46D4" w:rsidRPr="00895E3A" w:rsidRDefault="001D46D4" w:rsidP="003E71F6">
            <w:r w:rsidRPr="00895E3A">
              <w:t xml:space="preserve">Не </w:t>
            </w:r>
            <w:proofErr w:type="gramStart"/>
            <w:r w:rsidRPr="00895E3A">
              <w:t>активный</w:t>
            </w:r>
            <w:proofErr w:type="gramEnd"/>
            <w:r w:rsidRPr="00895E3A">
              <w:t xml:space="preserve"> (NotActive = 0, по умолчанию)</w:t>
            </w:r>
          </w:p>
          <w:p w14:paraId="5FA245F2" w14:textId="77777777" w:rsidR="001D46D4" w:rsidRPr="00895E3A" w:rsidRDefault="001D46D4" w:rsidP="003E71F6">
            <w:r w:rsidRPr="00895E3A">
              <w:t>Активный (Active = 1)</w:t>
            </w:r>
          </w:p>
        </w:tc>
        <w:tc>
          <w:tcPr>
            <w:tcW w:w="1854" w:type="dxa"/>
          </w:tcPr>
          <w:p w14:paraId="6F6247ED" w14:textId="77777777" w:rsidR="001D46D4" w:rsidRPr="00895E3A" w:rsidRDefault="001D46D4" w:rsidP="003E71F6">
            <w:r w:rsidRPr="00895E3A">
              <w:t>Нет</w:t>
            </w:r>
          </w:p>
        </w:tc>
      </w:tr>
    </w:tbl>
    <w:p w14:paraId="29D9BAD3" w14:textId="77777777" w:rsidR="001D46D4" w:rsidRPr="00895E3A" w:rsidRDefault="001D46D4" w:rsidP="001D46D4">
      <w:pPr>
        <w:keepNext/>
        <w:numPr>
          <w:ilvl w:val="3"/>
          <w:numId w:val="13"/>
        </w:numPr>
        <w:spacing w:before="200"/>
        <w:outlineLvl w:val="3"/>
        <w:rPr>
          <w:bCs/>
          <w:iCs/>
          <w:sz w:val="24"/>
        </w:rPr>
      </w:pPr>
      <w:bookmarkStart w:id="301" w:name="_Toc370582702"/>
      <w:r w:rsidRPr="00895E3A">
        <w:rPr>
          <w:bCs/>
          <w:iCs/>
          <w:sz w:val="24"/>
        </w:rPr>
        <w:t>Выходные данные</w:t>
      </w:r>
      <w:bookmarkEnd w:id="301"/>
    </w:p>
    <w:p w14:paraId="20E0F13E"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284B0E37" w14:textId="77777777" w:rsidTr="003E71F6">
        <w:tc>
          <w:tcPr>
            <w:tcW w:w="2424" w:type="dxa"/>
          </w:tcPr>
          <w:p w14:paraId="7093A107" w14:textId="77777777" w:rsidR="001D46D4" w:rsidRPr="00895E3A" w:rsidRDefault="001D46D4" w:rsidP="003E71F6">
            <w:pPr>
              <w:rPr>
                <w:b/>
              </w:rPr>
            </w:pPr>
            <w:r w:rsidRPr="00895E3A">
              <w:rPr>
                <w:b/>
              </w:rPr>
              <w:t>Атрибут</w:t>
            </w:r>
          </w:p>
        </w:tc>
        <w:tc>
          <w:tcPr>
            <w:tcW w:w="5575" w:type="dxa"/>
          </w:tcPr>
          <w:p w14:paraId="6A956AA6" w14:textId="77777777" w:rsidR="001D46D4" w:rsidRPr="00895E3A" w:rsidRDefault="001D46D4" w:rsidP="003E71F6">
            <w:pPr>
              <w:rPr>
                <w:b/>
              </w:rPr>
            </w:pPr>
            <w:r w:rsidRPr="00895E3A">
              <w:rPr>
                <w:b/>
              </w:rPr>
              <w:t>Описание</w:t>
            </w:r>
          </w:p>
        </w:tc>
        <w:tc>
          <w:tcPr>
            <w:tcW w:w="1854" w:type="dxa"/>
          </w:tcPr>
          <w:p w14:paraId="01294BBC" w14:textId="77777777" w:rsidR="001D46D4" w:rsidRPr="00895E3A" w:rsidRDefault="001D46D4" w:rsidP="003E71F6">
            <w:pPr>
              <w:rPr>
                <w:b/>
              </w:rPr>
            </w:pPr>
            <w:r w:rsidRPr="00895E3A">
              <w:rPr>
                <w:b/>
              </w:rPr>
              <w:t>Обязательный?</w:t>
            </w:r>
          </w:p>
        </w:tc>
      </w:tr>
      <w:tr w:rsidR="001D46D4" w:rsidRPr="00895E3A" w14:paraId="71273A14" w14:textId="77777777" w:rsidTr="003E71F6">
        <w:tc>
          <w:tcPr>
            <w:tcW w:w="2424" w:type="dxa"/>
          </w:tcPr>
          <w:p w14:paraId="626D202F" w14:textId="77777777" w:rsidR="001D46D4" w:rsidRPr="00895E3A" w:rsidRDefault="001D46D4" w:rsidP="003E71F6">
            <w:r w:rsidRPr="00895E3A">
              <w:t>Основной результат</w:t>
            </w:r>
          </w:p>
        </w:tc>
        <w:tc>
          <w:tcPr>
            <w:tcW w:w="5575" w:type="dxa"/>
          </w:tcPr>
          <w:p w14:paraId="0F788601" w14:textId="77777777" w:rsidR="001D46D4" w:rsidRPr="00895E3A" w:rsidRDefault="001D46D4" w:rsidP="003E71F6">
            <w:hyperlink w:anchor="_Результат_(ResultBase)" w:history="1">
              <w:r w:rsidRPr="00895E3A">
                <w:rPr>
                  <w:rStyle w:val="Hyperlink"/>
                  <w:noProof w:val="0"/>
                </w:rPr>
                <w:t>Основной результат</w:t>
              </w:r>
            </w:hyperlink>
            <w:r w:rsidRPr="00895E3A">
              <w:t>.</w:t>
            </w:r>
          </w:p>
        </w:tc>
        <w:tc>
          <w:tcPr>
            <w:tcW w:w="1854" w:type="dxa"/>
          </w:tcPr>
          <w:p w14:paraId="1DB984C5" w14:textId="77777777" w:rsidR="001D46D4" w:rsidRPr="00895E3A" w:rsidRDefault="001D46D4" w:rsidP="003E71F6">
            <w:r w:rsidRPr="00895E3A">
              <w:t>Да</w:t>
            </w:r>
          </w:p>
        </w:tc>
      </w:tr>
    </w:tbl>
    <w:p w14:paraId="08EBFA2B" w14:textId="77777777" w:rsidR="001D46D4" w:rsidRPr="00895E3A" w:rsidRDefault="001D46D4" w:rsidP="001D46D4">
      <w:pPr>
        <w:keepNext/>
        <w:numPr>
          <w:ilvl w:val="3"/>
          <w:numId w:val="13"/>
        </w:numPr>
        <w:spacing w:before="200"/>
        <w:outlineLvl w:val="3"/>
        <w:rPr>
          <w:bCs/>
          <w:iCs/>
          <w:sz w:val="24"/>
        </w:rPr>
      </w:pPr>
      <w:bookmarkStart w:id="302" w:name="_Toc370582703"/>
      <w:r w:rsidRPr="00895E3A">
        <w:rPr>
          <w:bCs/>
          <w:iCs/>
          <w:sz w:val="24"/>
        </w:rPr>
        <w:t>Логика выполнения</w:t>
      </w:r>
      <w:bookmarkEnd w:id="302"/>
    </w:p>
    <w:p w14:paraId="5FE9027C" w14:textId="77777777" w:rsidR="001D46D4" w:rsidRPr="00895E3A" w:rsidRDefault="001D46D4" w:rsidP="001D46D4">
      <w:r w:rsidRPr="00895E3A">
        <w:t>Основной сценарий выполнения:</w:t>
      </w:r>
    </w:p>
    <w:p w14:paraId="0911381A" w14:textId="77777777" w:rsidR="001D46D4" w:rsidRPr="00895E3A" w:rsidRDefault="001D46D4" w:rsidP="001D46D4">
      <w:pPr>
        <w:pStyle w:val="ListParagraph"/>
        <w:numPr>
          <w:ilvl w:val="0"/>
          <w:numId w:val="64"/>
        </w:numPr>
      </w:pPr>
      <w:r w:rsidRPr="00895E3A">
        <w:t>Система ищет все продукты для переданного ид партнера и списка ид продуктов.</w:t>
      </w:r>
    </w:p>
    <w:p w14:paraId="74A1E3E1" w14:textId="77777777" w:rsidR="001D46D4" w:rsidRPr="00895E3A" w:rsidRDefault="001D46D4" w:rsidP="001D46D4">
      <w:pPr>
        <w:numPr>
          <w:ilvl w:val="0"/>
          <w:numId w:val="64"/>
        </w:numPr>
      </w:pPr>
      <w:r w:rsidRPr="00895E3A">
        <w:t>Для найденных продуктов меняет статус.</w:t>
      </w:r>
    </w:p>
    <w:p w14:paraId="01B035EA" w14:textId="77777777" w:rsidR="001D46D4" w:rsidRPr="00895E3A" w:rsidRDefault="001D46D4" w:rsidP="001D46D4">
      <w:pPr>
        <w:numPr>
          <w:ilvl w:val="0"/>
          <w:numId w:val="64"/>
        </w:numPr>
      </w:pPr>
      <w:r w:rsidRPr="00895E3A">
        <w:t>Система возвращает количество обновленных записей.</w:t>
      </w:r>
    </w:p>
    <w:p w14:paraId="6010F932" w14:textId="77777777" w:rsidR="001D46D4" w:rsidRPr="00895E3A" w:rsidRDefault="001D46D4" w:rsidP="001D46D4">
      <w:pPr>
        <w:ind w:left="567"/>
      </w:pPr>
    </w:p>
    <w:p w14:paraId="44D5D9A9" w14:textId="77777777" w:rsidR="001D46D4" w:rsidRPr="00895E3A" w:rsidRDefault="001D46D4" w:rsidP="001D46D4">
      <w:pPr>
        <w:keepNext/>
        <w:numPr>
          <w:ilvl w:val="2"/>
          <w:numId w:val="13"/>
        </w:numPr>
        <w:spacing w:before="200"/>
        <w:outlineLvl w:val="2"/>
        <w:rPr>
          <w:bCs/>
          <w:color w:val="000000"/>
          <w:sz w:val="28"/>
        </w:rPr>
      </w:pPr>
      <w:bookmarkStart w:id="303" w:name="_Toc370582704"/>
      <w:r w:rsidRPr="00895E3A">
        <w:rPr>
          <w:bCs/>
          <w:color w:val="000000"/>
          <w:sz w:val="28"/>
        </w:rPr>
        <w:t>Массовое изменение статуса модерации вознаграждений (ChangeProductsModerationStatus)</w:t>
      </w:r>
      <w:bookmarkEnd w:id="303"/>
    </w:p>
    <w:p w14:paraId="5B0BFE1C" w14:textId="77777777" w:rsidR="001D46D4" w:rsidRPr="00895E3A" w:rsidRDefault="001D46D4" w:rsidP="001D46D4">
      <w:pPr>
        <w:keepNext/>
        <w:numPr>
          <w:ilvl w:val="3"/>
          <w:numId w:val="13"/>
        </w:numPr>
        <w:spacing w:before="200"/>
        <w:outlineLvl w:val="3"/>
        <w:rPr>
          <w:bCs/>
          <w:iCs/>
          <w:sz w:val="24"/>
        </w:rPr>
      </w:pPr>
      <w:bookmarkStart w:id="304" w:name="_Toc370582705"/>
      <w:r w:rsidRPr="00895E3A">
        <w:rPr>
          <w:bCs/>
          <w:iCs/>
          <w:sz w:val="24"/>
        </w:rPr>
        <w:t>Карточка операции</w:t>
      </w:r>
      <w:bookmarkEnd w:id="304"/>
    </w:p>
    <w:tbl>
      <w:tblPr>
        <w:tblStyle w:val="61"/>
        <w:tblW w:w="0" w:type="auto"/>
        <w:tblLook w:val="04A0" w:firstRow="1" w:lastRow="0" w:firstColumn="1" w:lastColumn="0" w:noHBand="0" w:noVBand="1"/>
      </w:tblPr>
      <w:tblGrid>
        <w:gridCol w:w="3652"/>
        <w:gridCol w:w="6201"/>
      </w:tblGrid>
      <w:tr w:rsidR="001D46D4" w:rsidRPr="00895E3A" w14:paraId="7136EBC4" w14:textId="77777777" w:rsidTr="008D7454">
        <w:tc>
          <w:tcPr>
            <w:tcW w:w="3652" w:type="dxa"/>
          </w:tcPr>
          <w:p w14:paraId="76207094" w14:textId="77777777" w:rsidR="001D46D4" w:rsidRPr="00895E3A" w:rsidRDefault="001D46D4" w:rsidP="008D7454">
            <w:r w:rsidRPr="00895E3A">
              <w:t>Предназначение</w:t>
            </w:r>
          </w:p>
        </w:tc>
        <w:tc>
          <w:tcPr>
            <w:tcW w:w="6201" w:type="dxa"/>
          </w:tcPr>
          <w:p w14:paraId="558BD9FF" w14:textId="77777777" w:rsidR="001D46D4" w:rsidRPr="00895E3A" w:rsidRDefault="001D46D4" w:rsidP="008D7454">
            <w:r w:rsidRPr="00895E3A">
              <w:t>Операция предназначена для получения списка привязок категорий партнера к категориям рубрикатора</w:t>
            </w:r>
          </w:p>
        </w:tc>
      </w:tr>
      <w:tr w:rsidR="001D46D4" w:rsidRPr="00895E3A" w14:paraId="602517C1" w14:textId="77777777" w:rsidTr="008D7454">
        <w:tc>
          <w:tcPr>
            <w:tcW w:w="3652" w:type="dxa"/>
          </w:tcPr>
          <w:p w14:paraId="62FFC021" w14:textId="77777777" w:rsidR="001D46D4" w:rsidRPr="00895E3A" w:rsidRDefault="001D46D4" w:rsidP="008D7454">
            <w:r w:rsidRPr="00895E3A">
              <w:t>Режим выполнения</w:t>
            </w:r>
          </w:p>
        </w:tc>
        <w:tc>
          <w:tcPr>
            <w:tcW w:w="6201" w:type="dxa"/>
          </w:tcPr>
          <w:p w14:paraId="087A8AA2" w14:textId="77777777" w:rsidR="001D46D4" w:rsidRPr="00895E3A" w:rsidRDefault="001D46D4" w:rsidP="008D7454">
            <w:r w:rsidRPr="00895E3A">
              <w:t>Синхронный.</w:t>
            </w:r>
          </w:p>
        </w:tc>
      </w:tr>
    </w:tbl>
    <w:p w14:paraId="0A0D3C14" w14:textId="77777777" w:rsidR="001D46D4" w:rsidRPr="00895E3A" w:rsidRDefault="001D46D4" w:rsidP="001D46D4">
      <w:pPr>
        <w:keepNext/>
        <w:numPr>
          <w:ilvl w:val="3"/>
          <w:numId w:val="13"/>
        </w:numPr>
        <w:spacing w:before="200"/>
        <w:outlineLvl w:val="3"/>
        <w:rPr>
          <w:bCs/>
          <w:iCs/>
          <w:sz w:val="24"/>
        </w:rPr>
      </w:pPr>
      <w:bookmarkStart w:id="305" w:name="_Toc370582706"/>
      <w:r w:rsidRPr="00895E3A">
        <w:rPr>
          <w:bCs/>
          <w:iCs/>
          <w:sz w:val="24"/>
        </w:rPr>
        <w:t>Параметры назначения</w:t>
      </w:r>
      <w:bookmarkEnd w:id="305"/>
    </w:p>
    <w:tbl>
      <w:tblPr>
        <w:tblStyle w:val="61"/>
        <w:tblW w:w="0" w:type="auto"/>
        <w:tblLook w:val="04A0" w:firstRow="1" w:lastRow="0" w:firstColumn="1" w:lastColumn="0" w:noHBand="0" w:noVBand="1"/>
      </w:tblPr>
      <w:tblGrid>
        <w:gridCol w:w="4926"/>
        <w:gridCol w:w="4927"/>
      </w:tblGrid>
      <w:tr w:rsidR="001D46D4" w:rsidRPr="00895E3A" w14:paraId="0D32E9C5" w14:textId="77777777" w:rsidTr="008D7454">
        <w:tc>
          <w:tcPr>
            <w:tcW w:w="4926" w:type="dxa"/>
          </w:tcPr>
          <w:p w14:paraId="38C6937F" w14:textId="77777777" w:rsidR="001D46D4" w:rsidRPr="00895E3A" w:rsidRDefault="001D46D4" w:rsidP="008D7454">
            <w:pPr>
              <w:rPr>
                <w:b/>
              </w:rPr>
            </w:pPr>
            <w:r w:rsidRPr="00895E3A">
              <w:rPr>
                <w:b/>
              </w:rPr>
              <w:t>Параметр</w:t>
            </w:r>
          </w:p>
        </w:tc>
        <w:tc>
          <w:tcPr>
            <w:tcW w:w="4927" w:type="dxa"/>
          </w:tcPr>
          <w:p w14:paraId="35154CDF" w14:textId="77777777" w:rsidR="001D46D4" w:rsidRPr="00895E3A" w:rsidRDefault="001D46D4" w:rsidP="008D7454">
            <w:pPr>
              <w:rPr>
                <w:b/>
              </w:rPr>
            </w:pPr>
            <w:r w:rsidRPr="00895E3A">
              <w:rPr>
                <w:b/>
              </w:rPr>
              <w:t>Значение</w:t>
            </w:r>
          </w:p>
        </w:tc>
      </w:tr>
      <w:tr w:rsidR="001D46D4" w:rsidRPr="00895E3A" w14:paraId="6BFD37FC" w14:textId="77777777" w:rsidTr="008D7454">
        <w:tc>
          <w:tcPr>
            <w:tcW w:w="4926" w:type="dxa"/>
          </w:tcPr>
          <w:p w14:paraId="753EED79" w14:textId="77777777" w:rsidR="001D46D4" w:rsidRPr="00895E3A" w:rsidRDefault="001D46D4" w:rsidP="008D7454">
            <w:r w:rsidRPr="00895E3A">
              <w:t>Максимальное время от получения запроса до выдачи ответа</w:t>
            </w:r>
          </w:p>
        </w:tc>
        <w:tc>
          <w:tcPr>
            <w:tcW w:w="4927" w:type="dxa"/>
          </w:tcPr>
          <w:p w14:paraId="0A294308" w14:textId="77777777" w:rsidR="001D46D4" w:rsidRPr="00895E3A" w:rsidRDefault="001D46D4" w:rsidP="008D7454">
            <w:r w:rsidRPr="00895E3A">
              <w:t>100 миллисекунд</w:t>
            </w:r>
          </w:p>
        </w:tc>
      </w:tr>
    </w:tbl>
    <w:p w14:paraId="6C59B395" w14:textId="77777777" w:rsidR="001D46D4" w:rsidRPr="00895E3A" w:rsidRDefault="001D46D4" w:rsidP="001D46D4">
      <w:pPr>
        <w:keepNext/>
        <w:numPr>
          <w:ilvl w:val="3"/>
          <w:numId w:val="13"/>
        </w:numPr>
        <w:spacing w:before="200"/>
        <w:outlineLvl w:val="3"/>
        <w:rPr>
          <w:bCs/>
          <w:iCs/>
          <w:sz w:val="24"/>
        </w:rPr>
      </w:pPr>
      <w:bookmarkStart w:id="306" w:name="_Toc370582707"/>
      <w:r w:rsidRPr="00895E3A">
        <w:rPr>
          <w:bCs/>
          <w:iCs/>
          <w:sz w:val="24"/>
        </w:rPr>
        <w:t>Влияние на другие операции</w:t>
      </w:r>
      <w:bookmarkEnd w:id="306"/>
    </w:p>
    <w:p w14:paraId="484B50D7" w14:textId="77777777" w:rsidR="001D46D4" w:rsidRPr="00895E3A" w:rsidRDefault="001D46D4" w:rsidP="001D46D4">
      <w:r w:rsidRPr="00895E3A">
        <w:t>Отсутствует.</w:t>
      </w:r>
    </w:p>
    <w:p w14:paraId="0C692FBC" w14:textId="77777777" w:rsidR="001D46D4" w:rsidRPr="00895E3A" w:rsidRDefault="001D46D4" w:rsidP="001D46D4">
      <w:pPr>
        <w:keepNext/>
        <w:numPr>
          <w:ilvl w:val="3"/>
          <w:numId w:val="13"/>
        </w:numPr>
        <w:spacing w:before="200"/>
        <w:outlineLvl w:val="3"/>
        <w:rPr>
          <w:bCs/>
          <w:iCs/>
          <w:sz w:val="24"/>
        </w:rPr>
      </w:pPr>
      <w:bookmarkStart w:id="307" w:name="_Toc370582708"/>
      <w:r w:rsidRPr="00895E3A">
        <w:rPr>
          <w:bCs/>
          <w:iCs/>
          <w:sz w:val="24"/>
        </w:rPr>
        <w:t>Входные параметры</w:t>
      </w:r>
      <w:bookmarkEnd w:id="307"/>
    </w:p>
    <w:p w14:paraId="3A58FACA"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1"/>
        <w:tblW w:w="0" w:type="auto"/>
        <w:tblLook w:val="04A0" w:firstRow="1" w:lastRow="0" w:firstColumn="1" w:lastColumn="0" w:noHBand="0" w:noVBand="1"/>
      </w:tblPr>
      <w:tblGrid>
        <w:gridCol w:w="2581"/>
        <w:gridCol w:w="5418"/>
        <w:gridCol w:w="1854"/>
      </w:tblGrid>
      <w:tr w:rsidR="001D46D4" w:rsidRPr="00895E3A" w14:paraId="1D9A47D6" w14:textId="77777777" w:rsidTr="008D7454">
        <w:tc>
          <w:tcPr>
            <w:tcW w:w="2581" w:type="dxa"/>
          </w:tcPr>
          <w:p w14:paraId="0299F9C5" w14:textId="77777777" w:rsidR="001D46D4" w:rsidRPr="00895E3A" w:rsidRDefault="001D46D4" w:rsidP="008D7454">
            <w:pPr>
              <w:rPr>
                <w:b/>
              </w:rPr>
            </w:pPr>
            <w:r w:rsidRPr="00895E3A">
              <w:rPr>
                <w:b/>
              </w:rPr>
              <w:t>Параметр</w:t>
            </w:r>
          </w:p>
        </w:tc>
        <w:tc>
          <w:tcPr>
            <w:tcW w:w="5418" w:type="dxa"/>
          </w:tcPr>
          <w:p w14:paraId="680F9AA2" w14:textId="77777777" w:rsidR="001D46D4" w:rsidRPr="00895E3A" w:rsidRDefault="001D46D4" w:rsidP="008D7454">
            <w:pPr>
              <w:rPr>
                <w:b/>
              </w:rPr>
            </w:pPr>
            <w:r w:rsidRPr="00895E3A">
              <w:rPr>
                <w:b/>
              </w:rPr>
              <w:t>Описание</w:t>
            </w:r>
          </w:p>
        </w:tc>
        <w:tc>
          <w:tcPr>
            <w:tcW w:w="1854" w:type="dxa"/>
          </w:tcPr>
          <w:p w14:paraId="39AC2F2B" w14:textId="77777777" w:rsidR="001D46D4" w:rsidRPr="00895E3A" w:rsidRDefault="001D46D4" w:rsidP="008D7454">
            <w:pPr>
              <w:rPr>
                <w:b/>
              </w:rPr>
            </w:pPr>
            <w:r w:rsidRPr="00895E3A">
              <w:rPr>
                <w:b/>
              </w:rPr>
              <w:t>Обязательный?</w:t>
            </w:r>
          </w:p>
        </w:tc>
      </w:tr>
      <w:tr w:rsidR="001D46D4" w:rsidRPr="00895E3A" w14:paraId="2F5ED599" w14:textId="77777777" w:rsidTr="008D7454">
        <w:tc>
          <w:tcPr>
            <w:tcW w:w="2581" w:type="dxa"/>
          </w:tcPr>
          <w:p w14:paraId="42C28D98" w14:textId="77777777" w:rsidR="001D46D4" w:rsidRPr="00895E3A" w:rsidRDefault="001D46D4" w:rsidP="008D7454">
            <w:r w:rsidRPr="00895E3A">
              <w:t>Идентификатор клиена (UserId)</w:t>
            </w:r>
          </w:p>
        </w:tc>
        <w:tc>
          <w:tcPr>
            <w:tcW w:w="5418" w:type="dxa"/>
          </w:tcPr>
          <w:p w14:paraId="3CBEEA8B" w14:textId="77777777" w:rsidR="001D46D4" w:rsidRPr="00895E3A" w:rsidRDefault="001D46D4" w:rsidP="008D7454">
            <w:r w:rsidRPr="00895E3A">
              <w:t>Идентификатор клиента.</w:t>
            </w:r>
          </w:p>
        </w:tc>
        <w:tc>
          <w:tcPr>
            <w:tcW w:w="1854" w:type="dxa"/>
          </w:tcPr>
          <w:p w14:paraId="0338A6AC" w14:textId="77777777" w:rsidR="001D46D4" w:rsidRPr="00895E3A" w:rsidRDefault="001D46D4" w:rsidP="008D7454">
            <w:r w:rsidRPr="00895E3A">
              <w:t>Да</w:t>
            </w:r>
          </w:p>
        </w:tc>
      </w:tr>
      <w:tr w:rsidR="001D46D4" w:rsidRPr="00895E3A" w14:paraId="6DB3A21F" w14:textId="77777777" w:rsidTr="008D7454">
        <w:tc>
          <w:tcPr>
            <w:tcW w:w="2581" w:type="dxa"/>
          </w:tcPr>
          <w:p w14:paraId="64352281" w14:textId="77777777" w:rsidR="001D46D4" w:rsidRPr="00895E3A" w:rsidRDefault="001D46D4" w:rsidP="008D7454">
            <w:r w:rsidRPr="00895E3A">
              <w:t>Массив Идентификаторов продуктов (ProductIds)</w:t>
            </w:r>
          </w:p>
        </w:tc>
        <w:tc>
          <w:tcPr>
            <w:tcW w:w="5418" w:type="dxa"/>
          </w:tcPr>
          <w:p w14:paraId="65798A20" w14:textId="77777777" w:rsidR="001D46D4" w:rsidRPr="00895E3A" w:rsidRDefault="001D46D4" w:rsidP="008D7454">
            <w:r w:rsidRPr="00895E3A">
              <w:t>Массив идентификаторов продуктов</w:t>
            </w:r>
          </w:p>
        </w:tc>
        <w:tc>
          <w:tcPr>
            <w:tcW w:w="1854" w:type="dxa"/>
          </w:tcPr>
          <w:p w14:paraId="02B4D09C" w14:textId="77777777" w:rsidR="001D46D4" w:rsidRPr="00895E3A" w:rsidRDefault="001D46D4" w:rsidP="008D7454">
            <w:r w:rsidRPr="00895E3A">
              <w:t>Да</w:t>
            </w:r>
          </w:p>
        </w:tc>
      </w:tr>
      <w:tr w:rsidR="001D46D4" w:rsidRPr="00895E3A" w14:paraId="5A4F5DE0" w14:textId="77777777" w:rsidTr="008D7454">
        <w:tc>
          <w:tcPr>
            <w:tcW w:w="2581" w:type="dxa"/>
          </w:tcPr>
          <w:p w14:paraId="1F5F7AF9" w14:textId="77777777" w:rsidR="001D46D4" w:rsidRPr="00895E3A" w:rsidRDefault="001D46D4" w:rsidP="008D7454">
            <w:r w:rsidRPr="00895E3A">
              <w:t>Статус модерации</w:t>
            </w:r>
          </w:p>
          <w:p w14:paraId="2CFD68AB" w14:textId="77777777" w:rsidR="001D46D4" w:rsidRPr="00895E3A" w:rsidRDefault="001D46D4" w:rsidP="008D7454">
            <w:r w:rsidRPr="00895E3A">
              <w:t>(ProductModerationStatus)</w:t>
            </w:r>
          </w:p>
        </w:tc>
        <w:tc>
          <w:tcPr>
            <w:tcW w:w="5418" w:type="dxa"/>
          </w:tcPr>
          <w:p w14:paraId="10A5232B" w14:textId="77777777" w:rsidR="001D46D4" w:rsidRPr="00895E3A" w:rsidRDefault="001D46D4" w:rsidP="008D7454">
            <w:r w:rsidRPr="00895E3A">
              <w:t>На модерации (InModeration = 0 (по умолчанию))</w:t>
            </w:r>
          </w:p>
          <w:p w14:paraId="2A42E132" w14:textId="77777777" w:rsidR="001D46D4" w:rsidRPr="00895E3A" w:rsidRDefault="001D46D4" w:rsidP="008D7454">
            <w:r w:rsidRPr="00895E3A">
              <w:t>Модерация окончилась отказом  (Canceled = 1)</w:t>
            </w:r>
          </w:p>
          <w:p w14:paraId="62C5F3F5" w14:textId="77777777" w:rsidR="001D46D4" w:rsidRPr="00895E3A" w:rsidRDefault="001D46D4" w:rsidP="008D7454">
            <w:r w:rsidRPr="00895E3A">
              <w:t>Модерация пройдена успешно (Applied = 2)</w:t>
            </w:r>
          </w:p>
        </w:tc>
        <w:tc>
          <w:tcPr>
            <w:tcW w:w="1854" w:type="dxa"/>
          </w:tcPr>
          <w:p w14:paraId="5F2CF211" w14:textId="77777777" w:rsidR="001D46D4" w:rsidRPr="00895E3A" w:rsidRDefault="001D46D4" w:rsidP="008D7454">
            <w:r w:rsidRPr="00895E3A">
              <w:t>Нет</w:t>
            </w:r>
          </w:p>
        </w:tc>
      </w:tr>
    </w:tbl>
    <w:p w14:paraId="31D14333" w14:textId="77777777" w:rsidR="001D46D4" w:rsidRPr="00895E3A" w:rsidRDefault="001D46D4" w:rsidP="001D46D4">
      <w:pPr>
        <w:keepNext/>
        <w:numPr>
          <w:ilvl w:val="3"/>
          <w:numId w:val="13"/>
        </w:numPr>
        <w:spacing w:before="200"/>
        <w:outlineLvl w:val="3"/>
        <w:rPr>
          <w:bCs/>
          <w:iCs/>
          <w:sz w:val="24"/>
        </w:rPr>
      </w:pPr>
      <w:bookmarkStart w:id="308" w:name="_Toc370582709"/>
      <w:r w:rsidRPr="00895E3A">
        <w:rPr>
          <w:bCs/>
          <w:iCs/>
          <w:sz w:val="24"/>
        </w:rPr>
        <w:t>Выходные данные</w:t>
      </w:r>
      <w:bookmarkEnd w:id="308"/>
    </w:p>
    <w:p w14:paraId="440BD9CA" w14:textId="77777777" w:rsidR="001D46D4" w:rsidRPr="00895E3A" w:rsidRDefault="001D46D4" w:rsidP="001D46D4">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1"/>
        <w:tblW w:w="0" w:type="auto"/>
        <w:tblLook w:val="04A0" w:firstRow="1" w:lastRow="0" w:firstColumn="1" w:lastColumn="0" w:noHBand="0" w:noVBand="1"/>
      </w:tblPr>
      <w:tblGrid>
        <w:gridCol w:w="2424"/>
        <w:gridCol w:w="5575"/>
        <w:gridCol w:w="1854"/>
      </w:tblGrid>
      <w:tr w:rsidR="001D46D4" w:rsidRPr="00895E3A" w14:paraId="22A7F54A" w14:textId="77777777" w:rsidTr="008D7454">
        <w:tc>
          <w:tcPr>
            <w:tcW w:w="2424" w:type="dxa"/>
          </w:tcPr>
          <w:p w14:paraId="15AEE131" w14:textId="77777777" w:rsidR="001D46D4" w:rsidRPr="00895E3A" w:rsidRDefault="001D46D4" w:rsidP="008D7454">
            <w:pPr>
              <w:rPr>
                <w:b/>
              </w:rPr>
            </w:pPr>
            <w:r w:rsidRPr="00895E3A">
              <w:rPr>
                <w:b/>
              </w:rPr>
              <w:t>Атрибут</w:t>
            </w:r>
          </w:p>
        </w:tc>
        <w:tc>
          <w:tcPr>
            <w:tcW w:w="5575" w:type="dxa"/>
          </w:tcPr>
          <w:p w14:paraId="7101E13A" w14:textId="77777777" w:rsidR="001D46D4" w:rsidRPr="00895E3A" w:rsidRDefault="001D46D4" w:rsidP="008D7454">
            <w:pPr>
              <w:rPr>
                <w:b/>
              </w:rPr>
            </w:pPr>
            <w:r w:rsidRPr="00895E3A">
              <w:rPr>
                <w:b/>
              </w:rPr>
              <w:t>Описание</w:t>
            </w:r>
          </w:p>
        </w:tc>
        <w:tc>
          <w:tcPr>
            <w:tcW w:w="1854" w:type="dxa"/>
          </w:tcPr>
          <w:p w14:paraId="702A5266" w14:textId="77777777" w:rsidR="001D46D4" w:rsidRPr="00895E3A" w:rsidRDefault="001D46D4" w:rsidP="008D7454">
            <w:pPr>
              <w:rPr>
                <w:b/>
              </w:rPr>
            </w:pPr>
            <w:r w:rsidRPr="00895E3A">
              <w:rPr>
                <w:b/>
              </w:rPr>
              <w:t>Обязательный?</w:t>
            </w:r>
          </w:p>
        </w:tc>
      </w:tr>
      <w:tr w:rsidR="001D46D4" w:rsidRPr="00895E3A" w14:paraId="6C876242" w14:textId="77777777" w:rsidTr="008D7454">
        <w:tc>
          <w:tcPr>
            <w:tcW w:w="2424" w:type="dxa"/>
          </w:tcPr>
          <w:p w14:paraId="2079D075" w14:textId="77777777" w:rsidR="001D46D4" w:rsidRPr="00895E3A" w:rsidRDefault="001D46D4" w:rsidP="008D7454">
            <w:r w:rsidRPr="00895E3A">
              <w:t>Основной результат</w:t>
            </w:r>
          </w:p>
        </w:tc>
        <w:tc>
          <w:tcPr>
            <w:tcW w:w="5575" w:type="dxa"/>
          </w:tcPr>
          <w:p w14:paraId="7C3ED14C" w14:textId="77777777" w:rsidR="001D46D4" w:rsidRPr="00895E3A" w:rsidRDefault="001D46D4" w:rsidP="008D7454">
            <w:hyperlink w:anchor="_Результат_(ResultBase)" w:history="1">
              <w:r w:rsidRPr="00895E3A">
                <w:rPr>
                  <w:rStyle w:val="Hyperlink"/>
                  <w:noProof w:val="0"/>
                </w:rPr>
                <w:t>Основной результат</w:t>
              </w:r>
            </w:hyperlink>
            <w:r w:rsidRPr="00895E3A">
              <w:t>.</w:t>
            </w:r>
          </w:p>
        </w:tc>
        <w:tc>
          <w:tcPr>
            <w:tcW w:w="1854" w:type="dxa"/>
          </w:tcPr>
          <w:p w14:paraId="10F044AD" w14:textId="77777777" w:rsidR="001D46D4" w:rsidRPr="00895E3A" w:rsidRDefault="001D46D4" w:rsidP="008D7454">
            <w:r w:rsidRPr="00895E3A">
              <w:t>Да</w:t>
            </w:r>
          </w:p>
        </w:tc>
      </w:tr>
    </w:tbl>
    <w:p w14:paraId="20D16DC6" w14:textId="77777777" w:rsidR="001D46D4" w:rsidRPr="00895E3A" w:rsidRDefault="001D46D4" w:rsidP="001D46D4">
      <w:pPr>
        <w:keepNext/>
        <w:numPr>
          <w:ilvl w:val="3"/>
          <w:numId w:val="13"/>
        </w:numPr>
        <w:spacing w:before="200"/>
        <w:outlineLvl w:val="3"/>
        <w:rPr>
          <w:bCs/>
          <w:iCs/>
          <w:sz w:val="24"/>
        </w:rPr>
      </w:pPr>
      <w:bookmarkStart w:id="309" w:name="_Toc370582710"/>
      <w:r w:rsidRPr="00895E3A">
        <w:rPr>
          <w:bCs/>
          <w:iCs/>
          <w:sz w:val="24"/>
        </w:rPr>
        <w:t>Логика выполнения</w:t>
      </w:r>
      <w:bookmarkEnd w:id="309"/>
    </w:p>
    <w:p w14:paraId="1D6CF8B5" w14:textId="77777777" w:rsidR="001D46D4" w:rsidRPr="00895E3A" w:rsidRDefault="001D46D4" w:rsidP="001D46D4">
      <w:r w:rsidRPr="00895E3A">
        <w:t>Основной сценарий выполнения:</w:t>
      </w:r>
    </w:p>
    <w:p w14:paraId="788DFEEF" w14:textId="77777777" w:rsidR="001D46D4" w:rsidRPr="00895E3A" w:rsidRDefault="001D46D4" w:rsidP="001D46D4">
      <w:pPr>
        <w:pStyle w:val="ListParagraph"/>
        <w:numPr>
          <w:ilvl w:val="0"/>
          <w:numId w:val="64"/>
        </w:numPr>
      </w:pPr>
      <w:r w:rsidRPr="00895E3A">
        <w:t>Система ищет все продукты для переданного ид партнера и списка ид продуктов.</w:t>
      </w:r>
    </w:p>
    <w:p w14:paraId="7A7A0617" w14:textId="77777777" w:rsidR="001D46D4" w:rsidRPr="00895E3A" w:rsidRDefault="001D46D4" w:rsidP="001D46D4">
      <w:pPr>
        <w:numPr>
          <w:ilvl w:val="0"/>
          <w:numId w:val="64"/>
        </w:numPr>
      </w:pPr>
      <w:r w:rsidRPr="00895E3A">
        <w:t>Для найденных продуктов меняет статус.</w:t>
      </w:r>
    </w:p>
    <w:p w14:paraId="36489685" w14:textId="77777777" w:rsidR="001D46D4" w:rsidRPr="00895E3A" w:rsidRDefault="001D46D4" w:rsidP="001D46D4">
      <w:pPr>
        <w:numPr>
          <w:ilvl w:val="0"/>
          <w:numId w:val="64"/>
        </w:numPr>
      </w:pPr>
      <w:r w:rsidRPr="00895E3A">
        <w:t>Система возвращает количество обновленных записей.</w:t>
      </w:r>
    </w:p>
    <w:p w14:paraId="0FF615EE" w14:textId="77777777" w:rsidR="001D46D4" w:rsidRPr="00895E3A" w:rsidRDefault="001D46D4" w:rsidP="001D46D4">
      <w:pPr>
        <w:pStyle w:val="Heading3"/>
        <w:numPr>
          <w:ilvl w:val="2"/>
          <w:numId w:val="13"/>
        </w:numPr>
      </w:pPr>
      <w:bookmarkStart w:id="310" w:name="_Toc370582711"/>
      <w:r w:rsidRPr="00895E3A">
        <w:t>Массовая установка целевых аудиторий для вознаграждений (SetProductsTargetAudiences)</w:t>
      </w:r>
      <w:bookmarkEnd w:id="310"/>
    </w:p>
    <w:p w14:paraId="6EB4000F" w14:textId="77777777" w:rsidR="001D46D4" w:rsidRPr="00895E3A" w:rsidRDefault="001D46D4" w:rsidP="001D46D4">
      <w:pPr>
        <w:pStyle w:val="Heading4"/>
        <w:numPr>
          <w:ilvl w:val="3"/>
          <w:numId w:val="13"/>
        </w:numPr>
      </w:pPr>
      <w:bookmarkStart w:id="311" w:name="_Toc370582712"/>
      <w:r w:rsidRPr="00895E3A">
        <w:t>Карточка операции</w:t>
      </w:r>
      <w:bookmarkEnd w:id="311"/>
    </w:p>
    <w:tbl>
      <w:tblPr>
        <w:tblStyle w:val="TableGrid"/>
        <w:tblW w:w="0" w:type="auto"/>
        <w:tblLook w:val="04A0" w:firstRow="1" w:lastRow="0" w:firstColumn="1" w:lastColumn="0" w:noHBand="0" w:noVBand="1"/>
      </w:tblPr>
      <w:tblGrid>
        <w:gridCol w:w="3652"/>
        <w:gridCol w:w="6201"/>
      </w:tblGrid>
      <w:tr w:rsidR="001D46D4" w:rsidRPr="00895E3A" w14:paraId="30284933" w14:textId="77777777" w:rsidTr="003876B3">
        <w:tc>
          <w:tcPr>
            <w:tcW w:w="3652" w:type="dxa"/>
          </w:tcPr>
          <w:p w14:paraId="0A732CEC" w14:textId="77777777" w:rsidR="001D46D4" w:rsidRPr="00895E3A" w:rsidRDefault="001D46D4" w:rsidP="003876B3">
            <w:r w:rsidRPr="00895E3A">
              <w:t>Предназначение</w:t>
            </w:r>
          </w:p>
        </w:tc>
        <w:tc>
          <w:tcPr>
            <w:tcW w:w="6201" w:type="dxa"/>
          </w:tcPr>
          <w:p w14:paraId="7F8F1BBE" w14:textId="77777777" w:rsidR="001D46D4" w:rsidRPr="00895E3A" w:rsidRDefault="001D46D4" w:rsidP="003876B3">
            <w:r w:rsidRPr="00895E3A">
              <w:t>Установка целевых аудиторий для вознаграждений</w:t>
            </w:r>
          </w:p>
        </w:tc>
      </w:tr>
      <w:tr w:rsidR="001D46D4" w:rsidRPr="00895E3A" w14:paraId="2A12075F" w14:textId="77777777" w:rsidTr="003876B3">
        <w:tc>
          <w:tcPr>
            <w:tcW w:w="3652" w:type="dxa"/>
          </w:tcPr>
          <w:p w14:paraId="148D0910" w14:textId="77777777" w:rsidR="001D46D4" w:rsidRPr="00895E3A" w:rsidRDefault="001D46D4" w:rsidP="003876B3">
            <w:r w:rsidRPr="00895E3A">
              <w:t>Режим выполнения</w:t>
            </w:r>
          </w:p>
        </w:tc>
        <w:tc>
          <w:tcPr>
            <w:tcW w:w="6201" w:type="dxa"/>
          </w:tcPr>
          <w:p w14:paraId="01A174FF" w14:textId="77777777" w:rsidR="001D46D4" w:rsidRPr="00895E3A" w:rsidRDefault="001D46D4" w:rsidP="003876B3">
            <w:r w:rsidRPr="00895E3A">
              <w:t>Синхронный.</w:t>
            </w:r>
          </w:p>
        </w:tc>
      </w:tr>
    </w:tbl>
    <w:p w14:paraId="10B18BDA" w14:textId="77777777" w:rsidR="001D46D4" w:rsidRPr="00895E3A" w:rsidRDefault="001D46D4" w:rsidP="001D46D4">
      <w:pPr>
        <w:pStyle w:val="Heading4"/>
        <w:numPr>
          <w:ilvl w:val="3"/>
          <w:numId w:val="13"/>
        </w:numPr>
      </w:pPr>
      <w:bookmarkStart w:id="312" w:name="_Toc370582713"/>
      <w:r w:rsidRPr="00895E3A">
        <w:t>Параметры назначения</w:t>
      </w:r>
      <w:bookmarkEnd w:id="312"/>
    </w:p>
    <w:tbl>
      <w:tblPr>
        <w:tblStyle w:val="TableGrid"/>
        <w:tblW w:w="0" w:type="auto"/>
        <w:tblLook w:val="04A0" w:firstRow="1" w:lastRow="0" w:firstColumn="1" w:lastColumn="0" w:noHBand="0" w:noVBand="1"/>
      </w:tblPr>
      <w:tblGrid>
        <w:gridCol w:w="4926"/>
        <w:gridCol w:w="4927"/>
      </w:tblGrid>
      <w:tr w:rsidR="001D46D4" w:rsidRPr="00895E3A" w14:paraId="118C4662" w14:textId="77777777" w:rsidTr="003876B3">
        <w:tc>
          <w:tcPr>
            <w:tcW w:w="4926" w:type="dxa"/>
          </w:tcPr>
          <w:p w14:paraId="064EDBFD" w14:textId="77777777" w:rsidR="001D46D4" w:rsidRPr="00895E3A" w:rsidRDefault="001D46D4" w:rsidP="003876B3">
            <w:pPr>
              <w:rPr>
                <w:b/>
              </w:rPr>
            </w:pPr>
            <w:r w:rsidRPr="00895E3A">
              <w:rPr>
                <w:b/>
              </w:rPr>
              <w:t>Параметр</w:t>
            </w:r>
          </w:p>
        </w:tc>
        <w:tc>
          <w:tcPr>
            <w:tcW w:w="4927" w:type="dxa"/>
          </w:tcPr>
          <w:p w14:paraId="1A5A3412" w14:textId="77777777" w:rsidR="001D46D4" w:rsidRPr="00895E3A" w:rsidRDefault="001D46D4" w:rsidP="003876B3">
            <w:pPr>
              <w:rPr>
                <w:b/>
              </w:rPr>
            </w:pPr>
            <w:r w:rsidRPr="00895E3A">
              <w:rPr>
                <w:b/>
              </w:rPr>
              <w:t>Значение</w:t>
            </w:r>
          </w:p>
        </w:tc>
      </w:tr>
      <w:tr w:rsidR="001D46D4" w:rsidRPr="00895E3A" w14:paraId="19149BE2" w14:textId="77777777" w:rsidTr="003876B3">
        <w:tc>
          <w:tcPr>
            <w:tcW w:w="4926" w:type="dxa"/>
          </w:tcPr>
          <w:p w14:paraId="4D74E366" w14:textId="77777777" w:rsidR="001D46D4" w:rsidRPr="00895E3A" w:rsidRDefault="001D46D4" w:rsidP="003876B3">
            <w:r w:rsidRPr="00895E3A">
              <w:t>Максимальное время от получения запроса до выдачи ответа</w:t>
            </w:r>
          </w:p>
        </w:tc>
        <w:tc>
          <w:tcPr>
            <w:tcW w:w="4927" w:type="dxa"/>
          </w:tcPr>
          <w:p w14:paraId="18448E52" w14:textId="77777777" w:rsidR="001D46D4" w:rsidRPr="00895E3A" w:rsidRDefault="001D46D4" w:rsidP="003876B3">
            <w:r w:rsidRPr="00895E3A">
              <w:t>1000 миллисекунд</w:t>
            </w:r>
          </w:p>
        </w:tc>
      </w:tr>
    </w:tbl>
    <w:p w14:paraId="46ACFA81" w14:textId="77777777" w:rsidR="001D46D4" w:rsidRPr="00895E3A" w:rsidRDefault="001D46D4" w:rsidP="001D46D4">
      <w:pPr>
        <w:pStyle w:val="Heading4"/>
        <w:numPr>
          <w:ilvl w:val="3"/>
          <w:numId w:val="13"/>
        </w:numPr>
      </w:pPr>
      <w:bookmarkStart w:id="313" w:name="_Toc370582714"/>
      <w:r w:rsidRPr="00895E3A">
        <w:t>Влияние на другие операции</w:t>
      </w:r>
      <w:bookmarkEnd w:id="313"/>
    </w:p>
    <w:p w14:paraId="7512F2B0" w14:textId="77777777" w:rsidR="001D46D4" w:rsidRPr="00895E3A" w:rsidRDefault="001D46D4" w:rsidP="001D46D4">
      <w:r w:rsidRPr="00895E3A">
        <w:t>Отсутствует.</w:t>
      </w:r>
    </w:p>
    <w:p w14:paraId="72F5433E" w14:textId="77777777" w:rsidR="001D46D4" w:rsidRPr="00895E3A" w:rsidRDefault="001D46D4" w:rsidP="001D46D4">
      <w:pPr>
        <w:pStyle w:val="Heading4"/>
        <w:numPr>
          <w:ilvl w:val="3"/>
          <w:numId w:val="13"/>
        </w:numPr>
      </w:pPr>
      <w:bookmarkStart w:id="314" w:name="_Toc370582715"/>
      <w:r w:rsidRPr="00895E3A">
        <w:t>Входные параметры</w:t>
      </w:r>
      <w:bookmarkEnd w:id="314"/>
    </w:p>
    <w:tbl>
      <w:tblPr>
        <w:tblStyle w:val="TableGrid"/>
        <w:tblW w:w="0" w:type="auto"/>
        <w:tblLook w:val="04A0" w:firstRow="1" w:lastRow="0" w:firstColumn="1" w:lastColumn="0" w:noHBand="0" w:noVBand="1"/>
      </w:tblPr>
      <w:tblGrid>
        <w:gridCol w:w="2274"/>
        <w:gridCol w:w="5725"/>
        <w:gridCol w:w="1854"/>
      </w:tblGrid>
      <w:tr w:rsidR="001D46D4" w:rsidRPr="00895E3A" w14:paraId="71AFA63B" w14:textId="77777777" w:rsidTr="003876B3">
        <w:tc>
          <w:tcPr>
            <w:tcW w:w="2274" w:type="dxa"/>
          </w:tcPr>
          <w:p w14:paraId="4621A4B9" w14:textId="77777777" w:rsidR="001D46D4" w:rsidRPr="00895E3A" w:rsidRDefault="001D46D4" w:rsidP="003876B3">
            <w:pPr>
              <w:rPr>
                <w:b/>
              </w:rPr>
            </w:pPr>
            <w:r w:rsidRPr="00895E3A">
              <w:rPr>
                <w:b/>
              </w:rPr>
              <w:t>Параметр</w:t>
            </w:r>
          </w:p>
        </w:tc>
        <w:tc>
          <w:tcPr>
            <w:tcW w:w="5725" w:type="dxa"/>
          </w:tcPr>
          <w:p w14:paraId="13B92926" w14:textId="77777777" w:rsidR="001D46D4" w:rsidRPr="00895E3A" w:rsidRDefault="001D46D4" w:rsidP="003876B3">
            <w:pPr>
              <w:rPr>
                <w:b/>
              </w:rPr>
            </w:pPr>
            <w:r w:rsidRPr="00895E3A">
              <w:rPr>
                <w:b/>
              </w:rPr>
              <w:t>Описание</w:t>
            </w:r>
          </w:p>
        </w:tc>
        <w:tc>
          <w:tcPr>
            <w:tcW w:w="1854" w:type="dxa"/>
          </w:tcPr>
          <w:p w14:paraId="416C4569" w14:textId="77777777" w:rsidR="001D46D4" w:rsidRPr="00895E3A" w:rsidRDefault="001D46D4" w:rsidP="003876B3">
            <w:pPr>
              <w:rPr>
                <w:b/>
              </w:rPr>
            </w:pPr>
            <w:r w:rsidRPr="00895E3A">
              <w:rPr>
                <w:b/>
              </w:rPr>
              <w:t>Обязательный?</w:t>
            </w:r>
          </w:p>
        </w:tc>
      </w:tr>
      <w:tr w:rsidR="001D46D4" w:rsidRPr="00895E3A" w14:paraId="58257CB0" w14:textId="77777777" w:rsidTr="003876B3">
        <w:tc>
          <w:tcPr>
            <w:tcW w:w="2274" w:type="dxa"/>
          </w:tcPr>
          <w:p w14:paraId="7A892482" w14:textId="77777777" w:rsidR="001D46D4" w:rsidRPr="00895E3A" w:rsidRDefault="001D46D4" w:rsidP="003876B3">
            <w:r w:rsidRPr="00895E3A">
              <w:t>Идентификатор клиента (clientId)</w:t>
            </w:r>
          </w:p>
        </w:tc>
        <w:tc>
          <w:tcPr>
            <w:tcW w:w="5725" w:type="dxa"/>
          </w:tcPr>
          <w:p w14:paraId="7A4A91D3" w14:textId="77777777" w:rsidR="001D46D4" w:rsidRPr="00895E3A" w:rsidRDefault="001D46D4" w:rsidP="003876B3">
            <w:r w:rsidRPr="00895E3A">
              <w:t>Идентификатор клиента</w:t>
            </w:r>
          </w:p>
        </w:tc>
        <w:tc>
          <w:tcPr>
            <w:tcW w:w="1854" w:type="dxa"/>
          </w:tcPr>
          <w:p w14:paraId="19C93C92" w14:textId="77777777" w:rsidR="001D46D4" w:rsidRPr="00895E3A" w:rsidRDefault="001D46D4" w:rsidP="003876B3">
            <w:r w:rsidRPr="00895E3A">
              <w:t>Да</w:t>
            </w:r>
          </w:p>
        </w:tc>
      </w:tr>
      <w:tr w:rsidR="001D46D4" w:rsidRPr="00895E3A" w14:paraId="5EC18407" w14:textId="77777777" w:rsidTr="003876B3">
        <w:tc>
          <w:tcPr>
            <w:tcW w:w="2274" w:type="dxa"/>
          </w:tcPr>
          <w:p w14:paraId="312D4900" w14:textId="77777777" w:rsidR="001D46D4" w:rsidRPr="00895E3A" w:rsidRDefault="001D46D4" w:rsidP="003876B3">
            <w:r w:rsidRPr="00895E3A">
              <w:t>Идентификатор клиента</w:t>
            </w:r>
          </w:p>
          <w:p w14:paraId="31564F68" w14:textId="77777777" w:rsidR="001D46D4" w:rsidRPr="00895E3A" w:rsidRDefault="001D46D4" w:rsidP="003876B3">
            <w:r w:rsidRPr="00895E3A">
              <w:t>(UserId)</w:t>
            </w:r>
          </w:p>
        </w:tc>
        <w:tc>
          <w:tcPr>
            <w:tcW w:w="5725" w:type="dxa"/>
          </w:tcPr>
          <w:p w14:paraId="57310A6B" w14:textId="77777777" w:rsidR="001D46D4" w:rsidRPr="00895E3A" w:rsidRDefault="001D46D4" w:rsidP="003876B3">
            <w:r w:rsidRPr="00895E3A">
              <w:t>Идентификатор клиента</w:t>
            </w:r>
          </w:p>
        </w:tc>
        <w:tc>
          <w:tcPr>
            <w:tcW w:w="1854" w:type="dxa"/>
          </w:tcPr>
          <w:p w14:paraId="0F698936" w14:textId="77777777" w:rsidR="001D46D4" w:rsidRPr="00895E3A" w:rsidRDefault="001D46D4" w:rsidP="003876B3">
            <w:r w:rsidRPr="00895E3A">
              <w:t>Да</w:t>
            </w:r>
          </w:p>
        </w:tc>
      </w:tr>
      <w:tr w:rsidR="001D46D4" w:rsidRPr="00895E3A" w14:paraId="012D27E3" w14:textId="77777777" w:rsidTr="003876B3">
        <w:tc>
          <w:tcPr>
            <w:tcW w:w="2274" w:type="dxa"/>
          </w:tcPr>
          <w:p w14:paraId="40F2EF36" w14:textId="77777777" w:rsidR="001D46D4" w:rsidRPr="00895E3A" w:rsidRDefault="001D46D4" w:rsidP="003876B3">
            <w:r w:rsidRPr="00895E3A">
              <w:t>Список идентификаторов продуктов (ProductIds)</w:t>
            </w:r>
          </w:p>
        </w:tc>
        <w:tc>
          <w:tcPr>
            <w:tcW w:w="5725" w:type="dxa"/>
          </w:tcPr>
          <w:p w14:paraId="42CFCF52" w14:textId="77777777" w:rsidR="001D46D4" w:rsidRPr="00895E3A" w:rsidRDefault="001D46D4" w:rsidP="003876B3">
            <w:r w:rsidRPr="00895E3A">
              <w:t>Список идентификаторов продуктов</w:t>
            </w:r>
          </w:p>
        </w:tc>
        <w:tc>
          <w:tcPr>
            <w:tcW w:w="1854" w:type="dxa"/>
          </w:tcPr>
          <w:p w14:paraId="39515B6D" w14:textId="77777777" w:rsidR="001D46D4" w:rsidRPr="00895E3A" w:rsidRDefault="001D46D4" w:rsidP="003876B3">
            <w:r w:rsidRPr="00895E3A">
              <w:t>Да</w:t>
            </w:r>
          </w:p>
        </w:tc>
      </w:tr>
      <w:tr w:rsidR="001D46D4" w:rsidRPr="00895E3A" w14:paraId="5611A120" w14:textId="77777777" w:rsidTr="003876B3">
        <w:tc>
          <w:tcPr>
            <w:tcW w:w="2274" w:type="dxa"/>
          </w:tcPr>
          <w:p w14:paraId="3C5FE749" w14:textId="77777777" w:rsidR="001D46D4" w:rsidRPr="00895E3A" w:rsidRDefault="001D46D4" w:rsidP="003876B3">
            <w:r w:rsidRPr="00895E3A">
              <w:t>Список идентификаторов целевых аудиторий</w:t>
            </w:r>
          </w:p>
          <w:p w14:paraId="4638C1B9" w14:textId="77777777" w:rsidR="001D46D4" w:rsidRPr="00895E3A" w:rsidRDefault="001D46D4" w:rsidP="003876B3">
            <w:r w:rsidRPr="00895E3A">
              <w:t>(TargetAudiencesIds)</w:t>
            </w:r>
          </w:p>
        </w:tc>
        <w:tc>
          <w:tcPr>
            <w:tcW w:w="5725" w:type="dxa"/>
          </w:tcPr>
          <w:p w14:paraId="0A6CB239" w14:textId="77777777" w:rsidR="001D46D4" w:rsidRPr="00895E3A" w:rsidRDefault="001D46D4" w:rsidP="003876B3">
            <w:r w:rsidRPr="00895E3A">
              <w:t>Список идентификаторов целевых аудиторий</w:t>
            </w:r>
          </w:p>
        </w:tc>
        <w:tc>
          <w:tcPr>
            <w:tcW w:w="1854" w:type="dxa"/>
          </w:tcPr>
          <w:p w14:paraId="06FDEA49" w14:textId="77777777" w:rsidR="001D46D4" w:rsidRPr="00895E3A" w:rsidRDefault="001D46D4" w:rsidP="003876B3">
            <w:r w:rsidRPr="00895E3A">
              <w:t>Да</w:t>
            </w:r>
          </w:p>
        </w:tc>
      </w:tr>
    </w:tbl>
    <w:p w14:paraId="7D5F21B6" w14:textId="77777777" w:rsidR="001D46D4" w:rsidRPr="00895E3A" w:rsidRDefault="001D46D4" w:rsidP="001D46D4">
      <w:pPr>
        <w:pStyle w:val="Heading4"/>
        <w:numPr>
          <w:ilvl w:val="3"/>
          <w:numId w:val="13"/>
        </w:numPr>
      </w:pPr>
      <w:bookmarkStart w:id="315" w:name="_Toc370582716"/>
      <w:r w:rsidRPr="00895E3A">
        <w:t>Выходные данные</w:t>
      </w:r>
      <w:bookmarkEnd w:id="315"/>
    </w:p>
    <w:tbl>
      <w:tblPr>
        <w:tblStyle w:val="TableGrid"/>
        <w:tblW w:w="0" w:type="auto"/>
        <w:tblLook w:val="04A0" w:firstRow="1" w:lastRow="0" w:firstColumn="1" w:lastColumn="0" w:noHBand="0" w:noVBand="1"/>
      </w:tblPr>
      <w:tblGrid>
        <w:gridCol w:w="2093"/>
        <w:gridCol w:w="5906"/>
        <w:gridCol w:w="1854"/>
      </w:tblGrid>
      <w:tr w:rsidR="001D46D4" w:rsidRPr="00895E3A" w14:paraId="31F4E929" w14:textId="77777777" w:rsidTr="003876B3">
        <w:tc>
          <w:tcPr>
            <w:tcW w:w="2093" w:type="dxa"/>
          </w:tcPr>
          <w:p w14:paraId="459D4232" w14:textId="77777777" w:rsidR="001D46D4" w:rsidRPr="00895E3A" w:rsidRDefault="001D46D4" w:rsidP="003876B3">
            <w:pPr>
              <w:rPr>
                <w:b/>
              </w:rPr>
            </w:pPr>
            <w:r w:rsidRPr="00895E3A">
              <w:rPr>
                <w:b/>
              </w:rPr>
              <w:t>Атрибут</w:t>
            </w:r>
          </w:p>
        </w:tc>
        <w:tc>
          <w:tcPr>
            <w:tcW w:w="5906" w:type="dxa"/>
          </w:tcPr>
          <w:p w14:paraId="3D015467" w14:textId="77777777" w:rsidR="001D46D4" w:rsidRPr="00895E3A" w:rsidRDefault="001D46D4" w:rsidP="003876B3">
            <w:pPr>
              <w:rPr>
                <w:b/>
              </w:rPr>
            </w:pPr>
            <w:r w:rsidRPr="00895E3A">
              <w:rPr>
                <w:b/>
              </w:rPr>
              <w:t>Описание</w:t>
            </w:r>
          </w:p>
        </w:tc>
        <w:tc>
          <w:tcPr>
            <w:tcW w:w="1854" w:type="dxa"/>
          </w:tcPr>
          <w:p w14:paraId="770FBDE5" w14:textId="77777777" w:rsidR="001D46D4" w:rsidRPr="00895E3A" w:rsidRDefault="001D46D4" w:rsidP="003876B3">
            <w:pPr>
              <w:rPr>
                <w:b/>
              </w:rPr>
            </w:pPr>
            <w:r w:rsidRPr="00895E3A">
              <w:rPr>
                <w:b/>
              </w:rPr>
              <w:t>Обязательный?</w:t>
            </w:r>
          </w:p>
        </w:tc>
      </w:tr>
      <w:tr w:rsidR="001D46D4" w:rsidRPr="00895E3A" w14:paraId="7FFE2F7C" w14:textId="77777777" w:rsidTr="003876B3">
        <w:tc>
          <w:tcPr>
            <w:tcW w:w="2093" w:type="dxa"/>
          </w:tcPr>
          <w:p w14:paraId="1BA1A430" w14:textId="77777777" w:rsidR="001D46D4" w:rsidRPr="00895E3A" w:rsidRDefault="001D46D4" w:rsidP="003876B3">
            <w:r w:rsidRPr="00895E3A">
              <w:t>Основной результат</w:t>
            </w:r>
          </w:p>
        </w:tc>
        <w:tc>
          <w:tcPr>
            <w:tcW w:w="5906" w:type="dxa"/>
          </w:tcPr>
          <w:p w14:paraId="23247432" w14:textId="77777777" w:rsidR="001D46D4" w:rsidRPr="00895E3A" w:rsidRDefault="001D46D4" w:rsidP="003876B3">
            <w:hyperlink w:anchor="_Основнай_результат_(ResultBase)" w:history="1">
              <w:r w:rsidRPr="00895E3A">
                <w:rPr>
                  <w:rStyle w:val="Hyperlink"/>
                  <w:noProof w:val="0"/>
                </w:rPr>
                <w:t>«Основной результат»</w:t>
              </w:r>
            </w:hyperlink>
          </w:p>
        </w:tc>
        <w:tc>
          <w:tcPr>
            <w:tcW w:w="1854" w:type="dxa"/>
          </w:tcPr>
          <w:p w14:paraId="488A62D4" w14:textId="77777777" w:rsidR="001D46D4" w:rsidRPr="00895E3A" w:rsidRDefault="001D46D4" w:rsidP="003876B3">
            <w:r w:rsidRPr="00895E3A">
              <w:t>Да</w:t>
            </w:r>
          </w:p>
        </w:tc>
      </w:tr>
    </w:tbl>
    <w:p w14:paraId="5570AB65" w14:textId="77777777" w:rsidR="001D46D4" w:rsidRPr="00895E3A" w:rsidRDefault="001D46D4" w:rsidP="001D46D4"/>
    <w:p w14:paraId="5E6C2B90" w14:textId="77777777" w:rsidR="001D46D4" w:rsidRPr="00895E3A" w:rsidRDefault="001D46D4" w:rsidP="001D46D4">
      <w:pPr>
        <w:pStyle w:val="Heading4"/>
        <w:numPr>
          <w:ilvl w:val="3"/>
          <w:numId w:val="13"/>
        </w:numPr>
      </w:pPr>
      <w:bookmarkStart w:id="316" w:name="_Toc370582717"/>
      <w:r w:rsidRPr="00895E3A">
        <w:t>Логика выполнения</w:t>
      </w:r>
      <w:bookmarkEnd w:id="316"/>
    </w:p>
    <w:p w14:paraId="76D02666" w14:textId="77777777" w:rsidR="001D46D4" w:rsidRPr="00895E3A" w:rsidRDefault="001D46D4" w:rsidP="001D46D4">
      <w:r w:rsidRPr="00895E3A">
        <w:t>Основной сценарий выполнения:</w:t>
      </w:r>
    </w:p>
    <w:p w14:paraId="2A5E1742" w14:textId="77777777" w:rsidR="001D46D4" w:rsidRPr="00895E3A" w:rsidRDefault="001D46D4" w:rsidP="001D46D4">
      <w:pPr>
        <w:pStyle w:val="ListParagraph"/>
        <w:ind w:left="720"/>
      </w:pPr>
      <w:r w:rsidRPr="00895E3A">
        <w:t xml:space="preserve">На основании входных данных удаляются записи привязок по </w:t>
      </w:r>
      <w:proofErr w:type="gramStart"/>
      <w:r w:rsidRPr="00895E3A">
        <w:t>переданным</w:t>
      </w:r>
      <w:proofErr w:type="gramEnd"/>
      <w:r w:rsidRPr="00895E3A">
        <w:t xml:space="preserve"> ид продуктов, затем добавляются записи.</w:t>
      </w:r>
    </w:p>
    <w:p w14:paraId="68FEB7A6" w14:textId="77777777" w:rsidR="00165CE0" w:rsidRPr="00895E3A" w:rsidRDefault="00F26C5B" w:rsidP="00F5202C">
      <w:pPr>
        <w:pStyle w:val="Heading3"/>
        <w:numPr>
          <w:ilvl w:val="2"/>
          <w:numId w:val="13"/>
        </w:numPr>
      </w:pPr>
      <w:bookmarkStart w:id="317" w:name="_Toc370582718"/>
      <w:r w:rsidRPr="00895E3A">
        <w:t>Регистрация задачи импорта</w:t>
      </w:r>
      <w:r w:rsidR="00D24FE6" w:rsidRPr="00895E3A">
        <w:t xml:space="preserve"> каталога партнера</w:t>
      </w:r>
      <w:r w:rsidR="00F5202C" w:rsidRPr="00895E3A">
        <w:t xml:space="preserve"> </w:t>
      </w:r>
      <w:r w:rsidR="007F5A5E" w:rsidRPr="00895E3A">
        <w:t>(</w:t>
      </w:r>
      <w:r w:rsidR="00F5202C" w:rsidRPr="00895E3A">
        <w:t>ImportProductsFromY</w:t>
      </w:r>
      <w:r w:rsidR="00A75469" w:rsidRPr="00895E3A">
        <w:t>mlHttp</w:t>
      </w:r>
      <w:r w:rsidR="007F5A5E" w:rsidRPr="00895E3A">
        <w:t>)</w:t>
      </w:r>
      <w:bookmarkEnd w:id="317"/>
    </w:p>
    <w:p w14:paraId="68FEB7A7" w14:textId="77777777" w:rsidR="00165CE0" w:rsidRPr="00895E3A" w:rsidRDefault="00EE3CB8" w:rsidP="0052443D">
      <w:pPr>
        <w:pStyle w:val="Heading4"/>
        <w:numPr>
          <w:ilvl w:val="3"/>
          <w:numId w:val="13"/>
        </w:numPr>
      </w:pPr>
      <w:bookmarkStart w:id="318" w:name="_Toc370582719"/>
      <w:r w:rsidRPr="00895E3A">
        <w:t>Карточка</w:t>
      </w:r>
      <w:r w:rsidR="00D44A2F" w:rsidRPr="00895E3A">
        <w:t xml:space="preserve"> </w:t>
      </w:r>
      <w:r w:rsidR="00497F44" w:rsidRPr="00895E3A">
        <w:t>операции</w:t>
      </w:r>
      <w:bookmarkEnd w:id="318"/>
    </w:p>
    <w:tbl>
      <w:tblPr>
        <w:tblStyle w:val="TableGrid"/>
        <w:tblW w:w="0" w:type="auto"/>
        <w:tblLook w:val="04A0" w:firstRow="1" w:lastRow="0" w:firstColumn="1" w:lastColumn="0" w:noHBand="0" w:noVBand="1"/>
      </w:tblPr>
      <w:tblGrid>
        <w:gridCol w:w="3652"/>
        <w:gridCol w:w="6201"/>
      </w:tblGrid>
      <w:tr w:rsidR="00165CE0" w:rsidRPr="00895E3A" w14:paraId="68FEB7AA" w14:textId="77777777" w:rsidTr="004E2C88">
        <w:tc>
          <w:tcPr>
            <w:tcW w:w="3652" w:type="dxa"/>
          </w:tcPr>
          <w:p w14:paraId="68FEB7A8" w14:textId="77777777" w:rsidR="00165CE0" w:rsidRPr="00895E3A" w:rsidRDefault="00D44A2F" w:rsidP="004E2C88">
            <w:r w:rsidRPr="00895E3A">
              <w:t>Предназначение</w:t>
            </w:r>
          </w:p>
        </w:tc>
        <w:tc>
          <w:tcPr>
            <w:tcW w:w="6201" w:type="dxa"/>
          </w:tcPr>
          <w:p w14:paraId="68FEB7A9" w14:textId="77777777" w:rsidR="00DF5FA3" w:rsidRPr="00895E3A" w:rsidRDefault="00497F44" w:rsidP="00A75469">
            <w:r w:rsidRPr="00895E3A">
              <w:t>Операция</w:t>
            </w:r>
            <w:r w:rsidR="00D44A2F" w:rsidRPr="00895E3A">
              <w:t xml:space="preserve"> </w:t>
            </w:r>
            <w:r w:rsidR="00A75469" w:rsidRPr="00895E3A">
              <w:t>регистрирует задачу импорта в реестре задач</w:t>
            </w:r>
            <w:r w:rsidR="006A3ECF" w:rsidRPr="00895E3A">
              <w:t xml:space="preserve">. </w:t>
            </w:r>
          </w:p>
        </w:tc>
      </w:tr>
      <w:tr w:rsidR="00165CE0" w:rsidRPr="00895E3A" w14:paraId="68FEB7AD" w14:textId="77777777" w:rsidTr="004E2C88">
        <w:tc>
          <w:tcPr>
            <w:tcW w:w="3652" w:type="dxa"/>
          </w:tcPr>
          <w:p w14:paraId="68FEB7AB" w14:textId="77777777" w:rsidR="00165CE0" w:rsidRPr="00895E3A" w:rsidRDefault="00165CE0" w:rsidP="004E2C88">
            <w:r w:rsidRPr="00895E3A">
              <w:t>Режим выполнения</w:t>
            </w:r>
          </w:p>
        </w:tc>
        <w:tc>
          <w:tcPr>
            <w:tcW w:w="6201" w:type="dxa"/>
          </w:tcPr>
          <w:p w14:paraId="68FEB7AC" w14:textId="77777777" w:rsidR="00165CE0" w:rsidRPr="00895E3A" w:rsidRDefault="003B4B0C" w:rsidP="00EE3CB8">
            <w:r w:rsidRPr="00895E3A">
              <w:t>Синхронный</w:t>
            </w:r>
            <w:r w:rsidR="00497F44" w:rsidRPr="00895E3A">
              <w:t>.</w:t>
            </w:r>
          </w:p>
        </w:tc>
      </w:tr>
    </w:tbl>
    <w:p w14:paraId="68FEB7AE" w14:textId="77777777" w:rsidR="00165CE0" w:rsidRPr="00895E3A" w:rsidRDefault="00165CE0" w:rsidP="0052443D">
      <w:pPr>
        <w:pStyle w:val="Heading4"/>
        <w:numPr>
          <w:ilvl w:val="3"/>
          <w:numId w:val="13"/>
        </w:numPr>
      </w:pPr>
      <w:bookmarkStart w:id="319" w:name="_Toc370582720"/>
      <w:r w:rsidRPr="00895E3A">
        <w:t>Параметры назначения</w:t>
      </w:r>
      <w:bookmarkEnd w:id="319"/>
    </w:p>
    <w:tbl>
      <w:tblPr>
        <w:tblStyle w:val="TableGrid"/>
        <w:tblW w:w="0" w:type="auto"/>
        <w:tblLook w:val="04A0" w:firstRow="1" w:lastRow="0" w:firstColumn="1" w:lastColumn="0" w:noHBand="0" w:noVBand="1"/>
      </w:tblPr>
      <w:tblGrid>
        <w:gridCol w:w="4926"/>
        <w:gridCol w:w="4927"/>
      </w:tblGrid>
      <w:tr w:rsidR="00165CE0" w:rsidRPr="00895E3A" w14:paraId="68FEB7B1" w14:textId="77777777" w:rsidTr="004E2C88">
        <w:tc>
          <w:tcPr>
            <w:tcW w:w="4926" w:type="dxa"/>
          </w:tcPr>
          <w:p w14:paraId="68FEB7AF" w14:textId="77777777" w:rsidR="00165CE0" w:rsidRPr="00895E3A" w:rsidRDefault="00165CE0" w:rsidP="004E2C88">
            <w:pPr>
              <w:rPr>
                <w:b/>
              </w:rPr>
            </w:pPr>
            <w:r w:rsidRPr="00895E3A">
              <w:rPr>
                <w:b/>
              </w:rPr>
              <w:t>Параметр</w:t>
            </w:r>
          </w:p>
        </w:tc>
        <w:tc>
          <w:tcPr>
            <w:tcW w:w="4927" w:type="dxa"/>
          </w:tcPr>
          <w:p w14:paraId="68FEB7B0" w14:textId="77777777" w:rsidR="00165CE0" w:rsidRPr="00895E3A" w:rsidRDefault="00165CE0" w:rsidP="004E2C88">
            <w:pPr>
              <w:rPr>
                <w:b/>
              </w:rPr>
            </w:pPr>
            <w:r w:rsidRPr="00895E3A">
              <w:rPr>
                <w:b/>
              </w:rPr>
              <w:t>Значение</w:t>
            </w:r>
          </w:p>
        </w:tc>
      </w:tr>
      <w:tr w:rsidR="00CC3B09" w:rsidRPr="00895E3A" w14:paraId="68FEB7B4" w14:textId="77777777" w:rsidTr="004E2C88">
        <w:tc>
          <w:tcPr>
            <w:tcW w:w="4926" w:type="dxa"/>
          </w:tcPr>
          <w:p w14:paraId="68FEB7B2" w14:textId="77777777" w:rsidR="00CC3B09" w:rsidRPr="00895E3A" w:rsidRDefault="00CC3B09" w:rsidP="00F60783">
            <w:r w:rsidRPr="00895E3A">
              <w:t>Максимальное время от получения запроса до выдачи ответа</w:t>
            </w:r>
          </w:p>
        </w:tc>
        <w:tc>
          <w:tcPr>
            <w:tcW w:w="4927" w:type="dxa"/>
          </w:tcPr>
          <w:p w14:paraId="68FEB7B3" w14:textId="77777777" w:rsidR="00CC3B09" w:rsidRPr="00895E3A" w:rsidRDefault="00CC3B09" w:rsidP="00F60783">
            <w:r w:rsidRPr="00895E3A">
              <w:t>200 миллисекунд</w:t>
            </w:r>
          </w:p>
        </w:tc>
      </w:tr>
      <w:tr w:rsidR="00165CE0" w:rsidRPr="00895E3A" w14:paraId="68FEB7B7" w14:textId="77777777" w:rsidTr="004E2C88">
        <w:tc>
          <w:tcPr>
            <w:tcW w:w="4926" w:type="dxa"/>
          </w:tcPr>
          <w:p w14:paraId="68FEB7B5" w14:textId="77777777" w:rsidR="00165CE0" w:rsidRPr="00895E3A" w:rsidRDefault="008B17F7" w:rsidP="00FC7813">
            <w:r w:rsidRPr="00895E3A">
              <w:t>Максимальное в</w:t>
            </w:r>
            <w:r w:rsidR="00CC3B09" w:rsidRPr="00895E3A">
              <w:t xml:space="preserve">ремя </w:t>
            </w:r>
            <w:r w:rsidR="00E74F37" w:rsidRPr="00895E3A">
              <w:t xml:space="preserve">импорта файла, содержащего 10000 товаров и </w:t>
            </w:r>
            <w:r w:rsidR="00FC7813" w:rsidRPr="00895E3A">
              <w:t>5</w:t>
            </w:r>
            <w:r w:rsidR="00E74F37" w:rsidRPr="00895E3A">
              <w:t>0 категорий</w:t>
            </w:r>
          </w:p>
        </w:tc>
        <w:tc>
          <w:tcPr>
            <w:tcW w:w="4927" w:type="dxa"/>
          </w:tcPr>
          <w:p w14:paraId="68FEB7B6" w14:textId="77777777" w:rsidR="00165CE0" w:rsidRPr="00895E3A" w:rsidRDefault="00FC7813" w:rsidP="008F3D2A">
            <w:r w:rsidRPr="00895E3A">
              <w:t>2</w:t>
            </w:r>
            <w:r w:rsidR="00E74F37" w:rsidRPr="00895E3A">
              <w:t xml:space="preserve"> минут</w:t>
            </w:r>
            <w:r w:rsidRPr="00895E3A">
              <w:t>ы</w:t>
            </w:r>
          </w:p>
        </w:tc>
      </w:tr>
      <w:tr w:rsidR="00FC7813" w:rsidRPr="00895E3A" w14:paraId="68FEB7BA" w14:textId="77777777" w:rsidTr="004E2C88">
        <w:tc>
          <w:tcPr>
            <w:tcW w:w="4926" w:type="dxa"/>
          </w:tcPr>
          <w:p w14:paraId="68FEB7B8" w14:textId="77777777" w:rsidR="00FC7813" w:rsidRPr="00895E3A" w:rsidRDefault="00FC7813" w:rsidP="00FC7813">
            <w:r w:rsidRPr="00895E3A">
              <w:t>Максимальное время  импорта файла, содержащего 100000 товаров и 1000 категорий</w:t>
            </w:r>
          </w:p>
        </w:tc>
        <w:tc>
          <w:tcPr>
            <w:tcW w:w="4927" w:type="dxa"/>
          </w:tcPr>
          <w:p w14:paraId="68FEB7B9" w14:textId="77777777" w:rsidR="00FC7813" w:rsidRPr="00895E3A" w:rsidRDefault="00FC7813" w:rsidP="008F3D2A">
            <w:r w:rsidRPr="00895E3A">
              <w:t>30 минут</w:t>
            </w:r>
          </w:p>
        </w:tc>
      </w:tr>
    </w:tbl>
    <w:p w14:paraId="68FEB7BB" w14:textId="77777777" w:rsidR="00BC14F1" w:rsidRPr="00895E3A" w:rsidRDefault="00BC14F1" w:rsidP="0052443D">
      <w:pPr>
        <w:pStyle w:val="Heading4"/>
        <w:numPr>
          <w:ilvl w:val="3"/>
          <w:numId w:val="13"/>
        </w:numPr>
      </w:pPr>
      <w:bookmarkStart w:id="320" w:name="_Toc370582721"/>
      <w:r w:rsidRPr="00895E3A">
        <w:t>Влияние на другие операции</w:t>
      </w:r>
      <w:bookmarkEnd w:id="320"/>
    </w:p>
    <w:p w14:paraId="68FEB7BC" w14:textId="77777777" w:rsidR="00F26C5B" w:rsidRPr="00895E3A" w:rsidRDefault="00F26C5B" w:rsidP="00BC14F1">
      <w:r w:rsidRPr="00895E3A">
        <w:t>Отсутствует.</w:t>
      </w:r>
    </w:p>
    <w:p w14:paraId="68FEB7BD" w14:textId="77777777" w:rsidR="003B4B0C" w:rsidRPr="00895E3A" w:rsidRDefault="003B4B0C" w:rsidP="003B4B0C">
      <w:pPr>
        <w:pStyle w:val="Heading4"/>
        <w:numPr>
          <w:ilvl w:val="3"/>
          <w:numId w:val="13"/>
        </w:numPr>
      </w:pPr>
      <w:bookmarkStart w:id="321" w:name="_Toc370582722"/>
      <w:r w:rsidRPr="00895E3A">
        <w:t>Входные параметры</w:t>
      </w:r>
      <w:bookmarkEnd w:id="321"/>
    </w:p>
    <w:p w14:paraId="68FEB7BE" w14:textId="77777777" w:rsidR="003B4B0C" w:rsidRPr="00895E3A" w:rsidRDefault="003B4B0C" w:rsidP="003B4B0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3B4B0C" w:rsidRPr="00895E3A" w14:paraId="68FEB7C2" w14:textId="77777777" w:rsidTr="003C0F1E">
        <w:tc>
          <w:tcPr>
            <w:tcW w:w="2093" w:type="dxa"/>
          </w:tcPr>
          <w:p w14:paraId="68FEB7BF" w14:textId="77777777" w:rsidR="003B4B0C" w:rsidRPr="00895E3A" w:rsidRDefault="003B4B0C" w:rsidP="003C0F1E">
            <w:pPr>
              <w:rPr>
                <w:b/>
              </w:rPr>
            </w:pPr>
            <w:r w:rsidRPr="00895E3A">
              <w:rPr>
                <w:b/>
              </w:rPr>
              <w:t>Параметр</w:t>
            </w:r>
          </w:p>
        </w:tc>
        <w:tc>
          <w:tcPr>
            <w:tcW w:w="5906" w:type="dxa"/>
          </w:tcPr>
          <w:p w14:paraId="68FEB7C0" w14:textId="77777777" w:rsidR="003B4B0C" w:rsidRPr="00895E3A" w:rsidRDefault="003B4B0C" w:rsidP="003C0F1E">
            <w:pPr>
              <w:rPr>
                <w:b/>
              </w:rPr>
            </w:pPr>
            <w:r w:rsidRPr="00895E3A">
              <w:rPr>
                <w:b/>
              </w:rPr>
              <w:t>Описание</w:t>
            </w:r>
          </w:p>
        </w:tc>
        <w:tc>
          <w:tcPr>
            <w:tcW w:w="1854" w:type="dxa"/>
          </w:tcPr>
          <w:p w14:paraId="68FEB7C1" w14:textId="77777777" w:rsidR="003B4B0C" w:rsidRPr="00895E3A" w:rsidRDefault="003B4B0C" w:rsidP="003C0F1E">
            <w:pPr>
              <w:rPr>
                <w:b/>
              </w:rPr>
            </w:pPr>
            <w:r w:rsidRPr="00895E3A">
              <w:rPr>
                <w:b/>
              </w:rPr>
              <w:t>Обязательный?</w:t>
            </w:r>
          </w:p>
        </w:tc>
      </w:tr>
      <w:tr w:rsidR="003B4B0C" w:rsidRPr="00895E3A" w14:paraId="68FEB7C6" w14:textId="77777777" w:rsidTr="003C0F1E">
        <w:tc>
          <w:tcPr>
            <w:tcW w:w="2093" w:type="dxa"/>
          </w:tcPr>
          <w:p w14:paraId="68FEB7C3" w14:textId="77777777" w:rsidR="003B4B0C" w:rsidRPr="00895E3A" w:rsidRDefault="003B4B0C" w:rsidP="003B4B0C">
            <w:r w:rsidRPr="00895E3A">
              <w:t>Идентификатор партнера поставщика</w:t>
            </w:r>
            <w:r w:rsidR="00BA025F" w:rsidRPr="00895E3A">
              <w:t xml:space="preserve"> </w:t>
            </w:r>
            <w:r w:rsidR="00BA025F" w:rsidRPr="00895E3A">
              <w:lastRenderedPageBreak/>
              <w:t>(partnerId)</w:t>
            </w:r>
          </w:p>
        </w:tc>
        <w:tc>
          <w:tcPr>
            <w:tcW w:w="5906" w:type="dxa"/>
          </w:tcPr>
          <w:p w14:paraId="68FEB7C4" w14:textId="77777777" w:rsidR="003B4B0C" w:rsidRPr="00895E3A" w:rsidRDefault="003B4B0C" w:rsidP="003C0F1E">
            <w:r w:rsidRPr="00895E3A">
              <w:lastRenderedPageBreak/>
              <w:t>Идентификатор партнера поставщика.</w:t>
            </w:r>
          </w:p>
        </w:tc>
        <w:tc>
          <w:tcPr>
            <w:tcW w:w="1854" w:type="dxa"/>
          </w:tcPr>
          <w:p w14:paraId="68FEB7C5" w14:textId="77777777" w:rsidR="003B4B0C" w:rsidRPr="00895E3A" w:rsidRDefault="003B4B0C" w:rsidP="003C0F1E">
            <w:r w:rsidRPr="00895E3A">
              <w:t>Да</w:t>
            </w:r>
          </w:p>
        </w:tc>
      </w:tr>
      <w:tr w:rsidR="003B4B0C" w:rsidRPr="00895E3A" w14:paraId="68FEB7CA" w14:textId="77777777" w:rsidTr="003C0F1E">
        <w:tc>
          <w:tcPr>
            <w:tcW w:w="2093" w:type="dxa"/>
          </w:tcPr>
          <w:p w14:paraId="68FEB7C7" w14:textId="77777777" w:rsidR="003B4B0C" w:rsidRPr="00895E3A" w:rsidRDefault="00F26C5B" w:rsidP="00F26C5B">
            <w:r w:rsidRPr="00895E3A">
              <w:lastRenderedPageBreak/>
              <w:t>Url ф</w:t>
            </w:r>
            <w:r w:rsidR="003B4B0C" w:rsidRPr="00895E3A">
              <w:t>айл</w:t>
            </w:r>
            <w:r w:rsidRPr="00895E3A">
              <w:t>а</w:t>
            </w:r>
            <w:r w:rsidR="003B4B0C" w:rsidRPr="00895E3A">
              <w:t>-каталог</w:t>
            </w:r>
            <w:r w:rsidRPr="00895E3A">
              <w:t>а</w:t>
            </w:r>
            <w:r w:rsidR="00BA025F" w:rsidRPr="00895E3A">
              <w:t xml:space="preserve"> (</w:t>
            </w:r>
            <w:r w:rsidRPr="00895E3A">
              <w:t>FullFilePath</w:t>
            </w:r>
            <w:r w:rsidR="00BA025F" w:rsidRPr="00895E3A">
              <w:t>)</w:t>
            </w:r>
          </w:p>
        </w:tc>
        <w:tc>
          <w:tcPr>
            <w:tcW w:w="5906" w:type="dxa"/>
          </w:tcPr>
          <w:p w14:paraId="68FEB7C8" w14:textId="77777777" w:rsidR="003B4B0C" w:rsidRPr="00895E3A" w:rsidRDefault="00F26C5B" w:rsidP="00F26C5B">
            <w:r w:rsidRPr="00895E3A">
              <w:t>Url файла-каталога</w:t>
            </w:r>
            <w:r w:rsidR="003B4B0C" w:rsidRPr="00895E3A">
              <w:t xml:space="preserve"> с подарками от поставщика формата YML.</w:t>
            </w:r>
          </w:p>
        </w:tc>
        <w:tc>
          <w:tcPr>
            <w:tcW w:w="1854" w:type="dxa"/>
          </w:tcPr>
          <w:p w14:paraId="68FEB7C9" w14:textId="77777777" w:rsidR="003B4B0C" w:rsidRPr="00895E3A" w:rsidRDefault="003B4B0C" w:rsidP="003C0F1E">
            <w:r w:rsidRPr="00895E3A">
              <w:t>Да</w:t>
            </w:r>
          </w:p>
        </w:tc>
      </w:tr>
      <w:tr w:rsidR="00F26C5B" w:rsidRPr="00895E3A" w14:paraId="68FEB7CE" w14:textId="77777777" w:rsidTr="003C0F1E">
        <w:tc>
          <w:tcPr>
            <w:tcW w:w="2093" w:type="dxa"/>
          </w:tcPr>
          <w:p w14:paraId="68FEB7CB" w14:textId="77777777" w:rsidR="00F26C5B" w:rsidRPr="00895E3A" w:rsidRDefault="00F26C5B" w:rsidP="00F60783">
            <w:r w:rsidRPr="00895E3A">
              <w:t>Иденификатор пользователя (UserId)</w:t>
            </w:r>
          </w:p>
        </w:tc>
        <w:tc>
          <w:tcPr>
            <w:tcW w:w="5906" w:type="dxa"/>
          </w:tcPr>
          <w:p w14:paraId="68FEB7CC" w14:textId="77777777" w:rsidR="00F26C5B" w:rsidRPr="00895E3A" w:rsidRDefault="00F26C5B" w:rsidP="00F60783">
            <w:r w:rsidRPr="00895E3A">
              <w:t>Иденификатор пользователя</w:t>
            </w:r>
          </w:p>
        </w:tc>
        <w:tc>
          <w:tcPr>
            <w:tcW w:w="1854" w:type="dxa"/>
          </w:tcPr>
          <w:p w14:paraId="68FEB7CD" w14:textId="77777777" w:rsidR="00F26C5B" w:rsidRPr="00895E3A" w:rsidRDefault="00F26C5B" w:rsidP="00F60783">
            <w:r w:rsidRPr="00895E3A">
              <w:t>Да</w:t>
            </w:r>
          </w:p>
        </w:tc>
      </w:tr>
      <w:tr w:rsidR="00F26C5B" w:rsidRPr="00895E3A" w14:paraId="68FEB7D2" w14:textId="77777777" w:rsidTr="003C0F1E">
        <w:tc>
          <w:tcPr>
            <w:tcW w:w="2093" w:type="dxa"/>
          </w:tcPr>
          <w:p w14:paraId="68FEB7CF" w14:textId="77777777" w:rsidR="00F26C5B" w:rsidRPr="00895E3A" w:rsidRDefault="00A30227" w:rsidP="00F26C5B">
            <w:r w:rsidRPr="00895E3A">
              <w:t>Тип обработки вес товара (WeightProcessType)</w:t>
            </w:r>
          </w:p>
        </w:tc>
        <w:tc>
          <w:tcPr>
            <w:tcW w:w="5906" w:type="dxa"/>
          </w:tcPr>
          <w:p w14:paraId="68FEB7D0" w14:textId="77777777" w:rsidR="00F26C5B" w:rsidRPr="00895E3A" w:rsidRDefault="00A30227" w:rsidP="00F26C5B">
            <w:r w:rsidRPr="00895E3A">
              <w:t>Тип обработки вес товара. По умолчанию 0 (AcceptEmptyWeight)</w:t>
            </w:r>
          </w:p>
        </w:tc>
        <w:tc>
          <w:tcPr>
            <w:tcW w:w="1854" w:type="dxa"/>
          </w:tcPr>
          <w:p w14:paraId="68FEB7D1" w14:textId="77777777" w:rsidR="00F26C5B" w:rsidRPr="00895E3A" w:rsidRDefault="00A30227" w:rsidP="003C0F1E">
            <w:r w:rsidRPr="00895E3A">
              <w:t>Нет</w:t>
            </w:r>
          </w:p>
        </w:tc>
      </w:tr>
    </w:tbl>
    <w:p w14:paraId="68FEB7D3" w14:textId="77777777" w:rsidR="003B4B0C" w:rsidRPr="00895E3A" w:rsidRDefault="003B4B0C" w:rsidP="003B4B0C">
      <w:pPr>
        <w:pStyle w:val="Heading4"/>
        <w:numPr>
          <w:ilvl w:val="3"/>
          <w:numId w:val="13"/>
        </w:numPr>
      </w:pPr>
      <w:bookmarkStart w:id="322" w:name="_Toc370582723"/>
      <w:r w:rsidRPr="00895E3A">
        <w:t>Выходные данные</w:t>
      </w:r>
      <w:bookmarkEnd w:id="322"/>
    </w:p>
    <w:p w14:paraId="68FEB7D4" w14:textId="77777777" w:rsidR="003B4B0C" w:rsidRPr="00895E3A" w:rsidRDefault="003B4B0C" w:rsidP="003B4B0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3B4B0C" w:rsidRPr="00895E3A" w14:paraId="68FEB7D8" w14:textId="77777777" w:rsidTr="003C0F1E">
        <w:tc>
          <w:tcPr>
            <w:tcW w:w="2093" w:type="dxa"/>
          </w:tcPr>
          <w:p w14:paraId="68FEB7D5" w14:textId="77777777" w:rsidR="003B4B0C" w:rsidRPr="00895E3A" w:rsidRDefault="003B4B0C" w:rsidP="003C0F1E">
            <w:pPr>
              <w:rPr>
                <w:b/>
              </w:rPr>
            </w:pPr>
            <w:r w:rsidRPr="00895E3A">
              <w:rPr>
                <w:b/>
              </w:rPr>
              <w:t>Атрибут</w:t>
            </w:r>
          </w:p>
        </w:tc>
        <w:tc>
          <w:tcPr>
            <w:tcW w:w="5906" w:type="dxa"/>
          </w:tcPr>
          <w:p w14:paraId="68FEB7D6" w14:textId="77777777" w:rsidR="003B4B0C" w:rsidRPr="00895E3A" w:rsidRDefault="003B4B0C" w:rsidP="003C0F1E">
            <w:pPr>
              <w:rPr>
                <w:b/>
              </w:rPr>
            </w:pPr>
            <w:r w:rsidRPr="00895E3A">
              <w:rPr>
                <w:b/>
              </w:rPr>
              <w:t>Описание</w:t>
            </w:r>
          </w:p>
        </w:tc>
        <w:tc>
          <w:tcPr>
            <w:tcW w:w="1854" w:type="dxa"/>
          </w:tcPr>
          <w:p w14:paraId="68FEB7D7" w14:textId="77777777" w:rsidR="003B4B0C" w:rsidRPr="00895E3A" w:rsidRDefault="003B4B0C" w:rsidP="003C0F1E">
            <w:pPr>
              <w:rPr>
                <w:b/>
              </w:rPr>
            </w:pPr>
            <w:r w:rsidRPr="00895E3A">
              <w:rPr>
                <w:b/>
              </w:rPr>
              <w:t>Обязательный?</w:t>
            </w:r>
          </w:p>
        </w:tc>
      </w:tr>
      <w:tr w:rsidR="00303AE8" w:rsidRPr="00895E3A" w14:paraId="68FEB7DC" w14:textId="77777777" w:rsidTr="003C0F1E">
        <w:tc>
          <w:tcPr>
            <w:tcW w:w="2093" w:type="dxa"/>
          </w:tcPr>
          <w:p w14:paraId="68FEB7D9" w14:textId="77777777" w:rsidR="00303AE8" w:rsidRPr="00895E3A" w:rsidRDefault="00303AE8" w:rsidP="003C0F1E">
            <w:r w:rsidRPr="00895E3A">
              <w:t>Признак успешного выполнения операции (Success)</w:t>
            </w:r>
          </w:p>
        </w:tc>
        <w:tc>
          <w:tcPr>
            <w:tcW w:w="5906" w:type="dxa"/>
          </w:tcPr>
          <w:p w14:paraId="68FEB7DA" w14:textId="77777777" w:rsidR="00303AE8" w:rsidRPr="00895E3A" w:rsidRDefault="00303AE8" w:rsidP="003B4B0C">
            <w:r w:rsidRPr="00895E3A">
              <w:t>Признак успешного выполнения операции</w:t>
            </w:r>
          </w:p>
        </w:tc>
        <w:tc>
          <w:tcPr>
            <w:tcW w:w="1854" w:type="dxa"/>
          </w:tcPr>
          <w:p w14:paraId="68FEB7DB" w14:textId="77777777" w:rsidR="00303AE8" w:rsidRPr="00895E3A" w:rsidRDefault="00303AE8" w:rsidP="003C0F1E">
            <w:r w:rsidRPr="00895E3A">
              <w:t>Да</w:t>
            </w:r>
          </w:p>
        </w:tc>
      </w:tr>
      <w:tr w:rsidR="00303AE8" w:rsidRPr="00895E3A" w14:paraId="68FEB7E2" w14:textId="77777777" w:rsidTr="003C0F1E">
        <w:tc>
          <w:tcPr>
            <w:tcW w:w="2093" w:type="dxa"/>
          </w:tcPr>
          <w:p w14:paraId="68FEB7DD" w14:textId="77777777" w:rsidR="00303AE8" w:rsidRPr="00895E3A" w:rsidRDefault="00303AE8" w:rsidP="003C0F1E">
            <w:r w:rsidRPr="00895E3A">
              <w:t>Код возврата (ResultCode)</w:t>
            </w:r>
          </w:p>
        </w:tc>
        <w:tc>
          <w:tcPr>
            <w:tcW w:w="5906" w:type="dxa"/>
          </w:tcPr>
          <w:p w14:paraId="68FEB7DE" w14:textId="77777777" w:rsidR="00303AE8" w:rsidRPr="00895E3A" w:rsidRDefault="00303AE8" w:rsidP="00303AE8">
            <w:r w:rsidRPr="00895E3A">
              <w:t>Целочисленный код, информирующий о результате выполнения операции. Допустимые значения:</w:t>
            </w:r>
          </w:p>
          <w:p w14:paraId="68FEB7DF" w14:textId="77777777" w:rsidR="00303AE8" w:rsidRPr="00895E3A" w:rsidRDefault="00303AE8" w:rsidP="00303AE8">
            <w:r w:rsidRPr="00895E3A">
              <w:t>0 – операция выполнена успешно</w:t>
            </w:r>
          </w:p>
          <w:p w14:paraId="68FEB7E0" w14:textId="77777777" w:rsidR="00303AE8" w:rsidRPr="00895E3A" w:rsidRDefault="00303AE8" w:rsidP="003B4B0C">
            <w:r w:rsidRPr="00895E3A">
              <w:t>1 – во время выполнения операции произошла непредвиденная ошибка</w:t>
            </w:r>
          </w:p>
        </w:tc>
        <w:tc>
          <w:tcPr>
            <w:tcW w:w="1854" w:type="dxa"/>
          </w:tcPr>
          <w:p w14:paraId="68FEB7E1" w14:textId="77777777" w:rsidR="00303AE8" w:rsidRPr="00895E3A" w:rsidRDefault="00303AE8" w:rsidP="003C0F1E">
            <w:r w:rsidRPr="00895E3A">
              <w:t>Да</w:t>
            </w:r>
          </w:p>
        </w:tc>
      </w:tr>
      <w:tr w:rsidR="00303AE8" w:rsidRPr="00895E3A" w14:paraId="68FEB7E6" w14:textId="77777777" w:rsidTr="003C0F1E">
        <w:tc>
          <w:tcPr>
            <w:tcW w:w="2093" w:type="dxa"/>
          </w:tcPr>
          <w:p w14:paraId="68FEB7E3" w14:textId="77777777" w:rsidR="00303AE8" w:rsidRPr="00895E3A" w:rsidRDefault="00303AE8" w:rsidP="003C0F1E">
            <w:r w:rsidRPr="00895E3A">
              <w:t>Описание ошибки (ResultDescription)</w:t>
            </w:r>
          </w:p>
        </w:tc>
        <w:tc>
          <w:tcPr>
            <w:tcW w:w="5906" w:type="dxa"/>
          </w:tcPr>
          <w:p w14:paraId="68FEB7E4" w14:textId="77777777" w:rsidR="00303AE8" w:rsidRPr="00895E3A" w:rsidRDefault="00303AE8" w:rsidP="003B4B0C">
            <w:r w:rsidRPr="00895E3A">
              <w:t>Обязательно заполняется, если код возврата не равен 0. В других случаях никогда не заполняется.</w:t>
            </w:r>
          </w:p>
        </w:tc>
        <w:tc>
          <w:tcPr>
            <w:tcW w:w="1854" w:type="dxa"/>
          </w:tcPr>
          <w:p w14:paraId="68FEB7E5" w14:textId="77777777" w:rsidR="00303AE8" w:rsidRPr="00895E3A" w:rsidRDefault="00303AE8" w:rsidP="003C0F1E">
            <w:r w:rsidRPr="00895E3A">
              <w:t>Нет</w:t>
            </w:r>
          </w:p>
        </w:tc>
      </w:tr>
      <w:tr w:rsidR="00303AE8" w:rsidRPr="00895E3A" w14:paraId="68FEB7EA" w14:textId="77777777" w:rsidTr="003C0F1E">
        <w:tc>
          <w:tcPr>
            <w:tcW w:w="2093" w:type="dxa"/>
          </w:tcPr>
          <w:p w14:paraId="68FEB7E7" w14:textId="77777777" w:rsidR="00303AE8" w:rsidRPr="00895E3A" w:rsidRDefault="00E82747" w:rsidP="003C0F1E">
            <w:r w:rsidRPr="00895E3A">
              <w:t>Идентификатор задачи импорта (TaskId)</w:t>
            </w:r>
          </w:p>
        </w:tc>
        <w:tc>
          <w:tcPr>
            <w:tcW w:w="5906" w:type="dxa"/>
          </w:tcPr>
          <w:p w14:paraId="68FEB7E8" w14:textId="77777777" w:rsidR="00023293" w:rsidRPr="00895E3A" w:rsidRDefault="00E82747" w:rsidP="00023293">
            <w:proofErr w:type="gramStart"/>
            <w:r w:rsidRPr="00895E3A">
              <w:t>Уникальный</w:t>
            </w:r>
            <w:proofErr w:type="gramEnd"/>
            <w:r w:rsidRPr="00895E3A">
              <w:t xml:space="preserve"> идентфикатор созданной задачи</w:t>
            </w:r>
          </w:p>
        </w:tc>
        <w:tc>
          <w:tcPr>
            <w:tcW w:w="1854" w:type="dxa"/>
          </w:tcPr>
          <w:p w14:paraId="68FEB7E9" w14:textId="77777777" w:rsidR="00303AE8" w:rsidRPr="00895E3A" w:rsidRDefault="00D24FE6" w:rsidP="003C0F1E">
            <w:r w:rsidRPr="00895E3A">
              <w:t>Нет</w:t>
            </w:r>
          </w:p>
        </w:tc>
      </w:tr>
    </w:tbl>
    <w:p w14:paraId="68FEB7EB" w14:textId="77777777" w:rsidR="00E82747" w:rsidRPr="00895E3A" w:rsidRDefault="00E82747" w:rsidP="00E82747">
      <w:pPr>
        <w:pStyle w:val="Heading4"/>
        <w:numPr>
          <w:ilvl w:val="3"/>
          <w:numId w:val="13"/>
        </w:numPr>
      </w:pPr>
      <w:bookmarkStart w:id="323" w:name="_Toc346032883"/>
      <w:bookmarkStart w:id="324" w:name="_Toc346032809"/>
      <w:bookmarkStart w:id="325" w:name="_Toc343685947"/>
      <w:bookmarkStart w:id="326" w:name="_Toc370582724"/>
      <w:r w:rsidRPr="00895E3A">
        <w:t>Логика выполнения</w:t>
      </w:r>
      <w:bookmarkEnd w:id="326"/>
    </w:p>
    <w:p w14:paraId="68FEB7EC" w14:textId="77777777" w:rsidR="00E82747" w:rsidRPr="00895E3A" w:rsidRDefault="00E82747" w:rsidP="00E82747">
      <w:r w:rsidRPr="00895E3A">
        <w:t xml:space="preserve">Операция создает новую задачу в </w:t>
      </w:r>
      <w:hyperlink w:anchor="РеестрЗадачИмпортаКаталогов" w:history="1">
        <w:r w:rsidRPr="00895E3A">
          <w:rPr>
            <w:rStyle w:val="Hyperlink"/>
            <w:noProof w:val="0"/>
          </w:rPr>
          <w:t>реестре задач импорта каталогов партнеров</w:t>
        </w:r>
      </w:hyperlink>
      <w:r w:rsidRPr="00895E3A">
        <w:t>.</w:t>
      </w:r>
    </w:p>
    <w:p w14:paraId="68FEB7ED" w14:textId="77777777" w:rsidR="00FA272F" w:rsidRPr="00895E3A" w:rsidRDefault="00FA272F" w:rsidP="00E82747">
      <w:r w:rsidRPr="00895E3A">
        <w:t xml:space="preserve">Задача обрабатывается асинхронно по алгоримту </w:t>
      </w:r>
      <w:hyperlink w:anchor="_Импорт_товаров_из" w:history="1">
        <w:r w:rsidRPr="00895E3A">
          <w:rPr>
            <w:rStyle w:val="Hyperlink"/>
            <w:noProof w:val="0"/>
          </w:rPr>
          <w:t>импорта</w:t>
        </w:r>
      </w:hyperlink>
      <w:r w:rsidRPr="00895E3A">
        <w:t>.</w:t>
      </w:r>
    </w:p>
    <w:p w14:paraId="68FEB7EE" w14:textId="77777777" w:rsidR="00FA272F" w:rsidRPr="00895E3A" w:rsidRDefault="00FA272F" w:rsidP="00FA272F">
      <w:pPr>
        <w:pStyle w:val="Heading3"/>
        <w:numPr>
          <w:ilvl w:val="2"/>
          <w:numId w:val="13"/>
        </w:numPr>
      </w:pPr>
      <w:bookmarkStart w:id="327" w:name="_Toc370582725"/>
      <w:r w:rsidRPr="00895E3A">
        <w:lastRenderedPageBreak/>
        <w:t>Получение истории загрузок вознаграждений (GetProductCatalogImportTasksHistory)</w:t>
      </w:r>
      <w:bookmarkEnd w:id="327"/>
    </w:p>
    <w:p w14:paraId="68FEB7EF" w14:textId="77777777" w:rsidR="00FA272F" w:rsidRPr="00895E3A" w:rsidRDefault="00FA272F" w:rsidP="00FA272F">
      <w:pPr>
        <w:pStyle w:val="Heading4"/>
        <w:numPr>
          <w:ilvl w:val="3"/>
          <w:numId w:val="13"/>
        </w:numPr>
      </w:pPr>
      <w:bookmarkStart w:id="328" w:name="_Toc370582726"/>
      <w:r w:rsidRPr="00895E3A">
        <w:t>Карточка операции</w:t>
      </w:r>
      <w:bookmarkEnd w:id="328"/>
    </w:p>
    <w:p w14:paraId="68FEB7F0" w14:textId="77777777" w:rsidR="00FA272F" w:rsidRPr="00895E3A" w:rsidRDefault="00FA272F" w:rsidP="00FA272F">
      <w:pPr>
        <w:pStyle w:val="Caption"/>
        <w:keepNext/>
      </w:pPr>
      <w:r w:rsidRPr="00895E3A">
        <w:t xml:space="preserve">табл. </w:t>
      </w:r>
      <w:r w:rsidR="00E74F79" w:rsidRPr="00895E3A">
        <w:fldChar w:fldCharType="begin"/>
      </w:r>
      <w:r w:rsidR="00174A5E" w:rsidRPr="00895E3A">
        <w:instrText xml:space="preserve"> SEQ табл. \* ARABIC </w:instrText>
      </w:r>
      <w:r w:rsidR="00E74F79" w:rsidRPr="00895E3A">
        <w:fldChar w:fldCharType="separate"/>
      </w:r>
      <w:r w:rsidRPr="00895E3A">
        <w:rPr>
          <w:noProof/>
        </w:rPr>
        <w:t>7</w:t>
      </w:r>
      <w:r w:rsidR="00E74F79" w:rsidRPr="00895E3A">
        <w:rPr>
          <w:noProof/>
        </w:rPr>
        <w:fldChar w:fldCharType="end"/>
      </w:r>
    </w:p>
    <w:tbl>
      <w:tblPr>
        <w:tblStyle w:val="TableGrid"/>
        <w:tblW w:w="0" w:type="auto"/>
        <w:tblLook w:val="04A0" w:firstRow="1" w:lastRow="0" w:firstColumn="1" w:lastColumn="0" w:noHBand="0" w:noVBand="1"/>
      </w:tblPr>
      <w:tblGrid>
        <w:gridCol w:w="3652"/>
        <w:gridCol w:w="6201"/>
      </w:tblGrid>
      <w:tr w:rsidR="00FA272F" w:rsidRPr="00895E3A" w14:paraId="68FEB7F3" w14:textId="77777777" w:rsidTr="00F60783">
        <w:tc>
          <w:tcPr>
            <w:tcW w:w="3652" w:type="dxa"/>
          </w:tcPr>
          <w:p w14:paraId="68FEB7F1" w14:textId="77777777" w:rsidR="00FA272F" w:rsidRPr="00895E3A" w:rsidRDefault="00FA272F" w:rsidP="00F60783">
            <w:r w:rsidRPr="00895E3A">
              <w:t>Предназначение</w:t>
            </w:r>
          </w:p>
        </w:tc>
        <w:tc>
          <w:tcPr>
            <w:tcW w:w="6201" w:type="dxa"/>
          </w:tcPr>
          <w:p w14:paraId="68FEB7F2" w14:textId="77777777" w:rsidR="00FA272F" w:rsidRPr="00895E3A" w:rsidRDefault="00FA272F" w:rsidP="009800DE">
            <w:r w:rsidRPr="00895E3A">
              <w:t>Операция предназначена для</w:t>
            </w:r>
            <w:r w:rsidR="009800DE" w:rsidRPr="00895E3A">
              <w:t xml:space="preserve"> п</w:t>
            </w:r>
            <w:r w:rsidRPr="00895E3A">
              <w:t xml:space="preserve">олучения списка </w:t>
            </w:r>
            <w:r w:rsidR="009800DE" w:rsidRPr="00895E3A">
              <w:t>задач импорта YML-файлов партнеров</w:t>
            </w:r>
            <w:r w:rsidRPr="00895E3A">
              <w:t>.</w:t>
            </w:r>
          </w:p>
        </w:tc>
      </w:tr>
      <w:tr w:rsidR="00FA272F" w:rsidRPr="00895E3A" w14:paraId="68FEB7F6" w14:textId="77777777" w:rsidTr="00F60783">
        <w:tc>
          <w:tcPr>
            <w:tcW w:w="3652" w:type="dxa"/>
          </w:tcPr>
          <w:p w14:paraId="68FEB7F4" w14:textId="77777777" w:rsidR="00FA272F" w:rsidRPr="00895E3A" w:rsidRDefault="00FA272F" w:rsidP="00F60783">
            <w:r w:rsidRPr="00895E3A">
              <w:t>Режим выполнения</w:t>
            </w:r>
          </w:p>
        </w:tc>
        <w:tc>
          <w:tcPr>
            <w:tcW w:w="6201" w:type="dxa"/>
          </w:tcPr>
          <w:p w14:paraId="68FEB7F5" w14:textId="77777777" w:rsidR="00FA272F" w:rsidRPr="00895E3A" w:rsidRDefault="00FA272F" w:rsidP="00F60783">
            <w:r w:rsidRPr="00895E3A">
              <w:t>Синхронный.</w:t>
            </w:r>
          </w:p>
        </w:tc>
      </w:tr>
    </w:tbl>
    <w:p w14:paraId="68FEB7F7" w14:textId="77777777" w:rsidR="00FA272F" w:rsidRPr="00895E3A" w:rsidRDefault="00FA272F" w:rsidP="00FA272F">
      <w:pPr>
        <w:pStyle w:val="Heading4"/>
        <w:numPr>
          <w:ilvl w:val="3"/>
          <w:numId w:val="13"/>
        </w:numPr>
      </w:pPr>
      <w:bookmarkStart w:id="329" w:name="_Toc370582727"/>
      <w:r w:rsidRPr="00895E3A">
        <w:t>Параметры назначения</w:t>
      </w:r>
      <w:bookmarkEnd w:id="329"/>
    </w:p>
    <w:p w14:paraId="68FEB7F8" w14:textId="77777777" w:rsidR="00FA272F" w:rsidRPr="00895E3A" w:rsidRDefault="00FA272F" w:rsidP="00FA272F">
      <w:pPr>
        <w:pStyle w:val="Caption"/>
        <w:keepNext/>
      </w:pPr>
      <w:r w:rsidRPr="00895E3A">
        <w:t xml:space="preserve">табл. </w:t>
      </w:r>
      <w:r w:rsidR="00E74F79" w:rsidRPr="00895E3A">
        <w:fldChar w:fldCharType="begin"/>
      </w:r>
      <w:r w:rsidR="00174A5E" w:rsidRPr="00895E3A">
        <w:instrText xml:space="preserve"> SEQ табл. \* ARABIC </w:instrText>
      </w:r>
      <w:r w:rsidR="00E74F79" w:rsidRPr="00895E3A">
        <w:fldChar w:fldCharType="separate"/>
      </w:r>
      <w:r w:rsidRPr="00895E3A">
        <w:rPr>
          <w:noProof/>
        </w:rPr>
        <w:t>8</w:t>
      </w:r>
      <w:r w:rsidR="00E74F79" w:rsidRPr="00895E3A">
        <w:rPr>
          <w:noProof/>
        </w:rPr>
        <w:fldChar w:fldCharType="end"/>
      </w:r>
    </w:p>
    <w:tbl>
      <w:tblPr>
        <w:tblStyle w:val="TableGrid"/>
        <w:tblW w:w="0" w:type="auto"/>
        <w:tblLook w:val="04A0" w:firstRow="1" w:lastRow="0" w:firstColumn="1" w:lastColumn="0" w:noHBand="0" w:noVBand="1"/>
      </w:tblPr>
      <w:tblGrid>
        <w:gridCol w:w="4926"/>
        <w:gridCol w:w="4927"/>
      </w:tblGrid>
      <w:tr w:rsidR="00FA272F" w:rsidRPr="00895E3A" w14:paraId="68FEB7FB" w14:textId="77777777" w:rsidTr="00F60783">
        <w:tc>
          <w:tcPr>
            <w:tcW w:w="4926" w:type="dxa"/>
          </w:tcPr>
          <w:p w14:paraId="68FEB7F9" w14:textId="77777777" w:rsidR="00FA272F" w:rsidRPr="00895E3A" w:rsidRDefault="00FA272F" w:rsidP="00F60783">
            <w:pPr>
              <w:rPr>
                <w:b/>
              </w:rPr>
            </w:pPr>
            <w:r w:rsidRPr="00895E3A">
              <w:rPr>
                <w:b/>
              </w:rPr>
              <w:t>Параметр</w:t>
            </w:r>
          </w:p>
        </w:tc>
        <w:tc>
          <w:tcPr>
            <w:tcW w:w="4927" w:type="dxa"/>
          </w:tcPr>
          <w:p w14:paraId="68FEB7FA" w14:textId="77777777" w:rsidR="00FA272F" w:rsidRPr="00895E3A" w:rsidRDefault="00FA272F" w:rsidP="00F60783">
            <w:pPr>
              <w:rPr>
                <w:b/>
              </w:rPr>
            </w:pPr>
            <w:r w:rsidRPr="00895E3A">
              <w:rPr>
                <w:b/>
              </w:rPr>
              <w:t>Значение</w:t>
            </w:r>
          </w:p>
        </w:tc>
      </w:tr>
      <w:tr w:rsidR="00FA272F" w:rsidRPr="00895E3A" w14:paraId="68FEB7FE" w14:textId="77777777" w:rsidTr="00F60783">
        <w:tc>
          <w:tcPr>
            <w:tcW w:w="4926" w:type="dxa"/>
          </w:tcPr>
          <w:p w14:paraId="68FEB7FC" w14:textId="77777777" w:rsidR="00FA272F" w:rsidRPr="00895E3A" w:rsidRDefault="00FA272F" w:rsidP="00F60783">
            <w:r w:rsidRPr="00895E3A">
              <w:t>Максимальное время от получения запроса до выдачи ответа</w:t>
            </w:r>
          </w:p>
        </w:tc>
        <w:tc>
          <w:tcPr>
            <w:tcW w:w="4927" w:type="dxa"/>
          </w:tcPr>
          <w:p w14:paraId="68FEB7FD" w14:textId="77777777" w:rsidR="00FA272F" w:rsidRPr="00895E3A" w:rsidRDefault="00FA272F" w:rsidP="00F60783">
            <w:r w:rsidRPr="00895E3A">
              <w:t>200 миллисекунд</w:t>
            </w:r>
          </w:p>
        </w:tc>
      </w:tr>
    </w:tbl>
    <w:p w14:paraId="68FEB7FF" w14:textId="77777777" w:rsidR="00FA272F" w:rsidRPr="00895E3A" w:rsidRDefault="00FA272F" w:rsidP="00FA272F">
      <w:pPr>
        <w:pStyle w:val="Heading4"/>
        <w:numPr>
          <w:ilvl w:val="3"/>
          <w:numId w:val="13"/>
        </w:numPr>
      </w:pPr>
      <w:bookmarkStart w:id="330" w:name="_Toc370582728"/>
      <w:r w:rsidRPr="00895E3A">
        <w:t>Влияние на другие операции</w:t>
      </w:r>
      <w:bookmarkEnd w:id="330"/>
    </w:p>
    <w:p w14:paraId="68FEB800" w14:textId="77777777" w:rsidR="00FA272F" w:rsidRPr="00895E3A" w:rsidRDefault="00FA272F" w:rsidP="00FA272F">
      <w:r w:rsidRPr="00895E3A">
        <w:t>Отсутствует.</w:t>
      </w:r>
    </w:p>
    <w:p w14:paraId="68FEB801" w14:textId="77777777" w:rsidR="00FA272F" w:rsidRPr="00895E3A" w:rsidRDefault="00FA272F" w:rsidP="00FA272F">
      <w:pPr>
        <w:pStyle w:val="Heading4"/>
        <w:numPr>
          <w:ilvl w:val="3"/>
          <w:numId w:val="13"/>
        </w:numPr>
      </w:pPr>
      <w:bookmarkStart w:id="331" w:name="_Toc370582729"/>
      <w:r w:rsidRPr="00895E3A">
        <w:t>Входные параметры</w:t>
      </w:r>
      <w:bookmarkEnd w:id="331"/>
    </w:p>
    <w:p w14:paraId="68FEB802" w14:textId="77777777" w:rsidR="00FA272F" w:rsidRPr="00895E3A" w:rsidRDefault="00FA272F" w:rsidP="00FA272F">
      <w:pPr>
        <w:pStyle w:val="Caption"/>
        <w:keepNext/>
      </w:pPr>
      <w:r w:rsidRPr="00895E3A">
        <w:t xml:space="preserve">табл. </w:t>
      </w:r>
      <w:r w:rsidR="00E74F79" w:rsidRPr="00895E3A">
        <w:fldChar w:fldCharType="begin"/>
      </w:r>
      <w:r w:rsidR="00174A5E" w:rsidRPr="00895E3A">
        <w:instrText xml:space="preserve"> SEQ табл. \* ARABIC </w:instrText>
      </w:r>
      <w:r w:rsidR="00E74F79" w:rsidRPr="00895E3A">
        <w:fldChar w:fldCharType="separate"/>
      </w:r>
      <w:r w:rsidRPr="00895E3A">
        <w:rPr>
          <w:noProof/>
        </w:rPr>
        <w:t>9</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FA272F" w:rsidRPr="00895E3A" w14:paraId="68FEB806" w14:textId="77777777" w:rsidTr="00F60783">
        <w:tc>
          <w:tcPr>
            <w:tcW w:w="2093" w:type="dxa"/>
          </w:tcPr>
          <w:p w14:paraId="68FEB803" w14:textId="77777777" w:rsidR="00FA272F" w:rsidRPr="00895E3A" w:rsidRDefault="00FA272F" w:rsidP="00F60783">
            <w:pPr>
              <w:rPr>
                <w:b/>
              </w:rPr>
            </w:pPr>
            <w:r w:rsidRPr="00895E3A">
              <w:rPr>
                <w:b/>
              </w:rPr>
              <w:t>Параметр</w:t>
            </w:r>
          </w:p>
        </w:tc>
        <w:tc>
          <w:tcPr>
            <w:tcW w:w="5906" w:type="dxa"/>
          </w:tcPr>
          <w:p w14:paraId="68FEB804" w14:textId="77777777" w:rsidR="00FA272F" w:rsidRPr="00895E3A" w:rsidRDefault="00FA272F" w:rsidP="00F60783">
            <w:pPr>
              <w:rPr>
                <w:b/>
              </w:rPr>
            </w:pPr>
            <w:r w:rsidRPr="00895E3A">
              <w:rPr>
                <w:b/>
              </w:rPr>
              <w:t>Описание</w:t>
            </w:r>
          </w:p>
        </w:tc>
        <w:tc>
          <w:tcPr>
            <w:tcW w:w="1854" w:type="dxa"/>
          </w:tcPr>
          <w:p w14:paraId="68FEB805" w14:textId="77777777" w:rsidR="00FA272F" w:rsidRPr="00895E3A" w:rsidRDefault="00FA272F" w:rsidP="00F60783">
            <w:pPr>
              <w:rPr>
                <w:b/>
              </w:rPr>
            </w:pPr>
            <w:r w:rsidRPr="00895E3A">
              <w:rPr>
                <w:b/>
              </w:rPr>
              <w:t>Обязательный?</w:t>
            </w:r>
          </w:p>
        </w:tc>
      </w:tr>
      <w:tr w:rsidR="00EE1AE0" w:rsidRPr="00895E3A" w14:paraId="68FEB80A" w14:textId="77777777" w:rsidTr="00F60783">
        <w:tc>
          <w:tcPr>
            <w:tcW w:w="2093" w:type="dxa"/>
          </w:tcPr>
          <w:p w14:paraId="68FEB807" w14:textId="77777777" w:rsidR="00EE1AE0" w:rsidRPr="00895E3A" w:rsidRDefault="00EE1AE0" w:rsidP="00F60783">
            <w:r w:rsidRPr="00895E3A">
              <w:t>Идентификатор партнера (PartnerId)</w:t>
            </w:r>
          </w:p>
        </w:tc>
        <w:tc>
          <w:tcPr>
            <w:tcW w:w="5906" w:type="dxa"/>
          </w:tcPr>
          <w:p w14:paraId="68FEB808" w14:textId="77777777" w:rsidR="00EE1AE0" w:rsidRPr="00895E3A" w:rsidRDefault="00EE1AE0" w:rsidP="00F60783">
            <w:r w:rsidRPr="00895E3A">
              <w:t>Идентификатор партнера</w:t>
            </w:r>
          </w:p>
        </w:tc>
        <w:tc>
          <w:tcPr>
            <w:tcW w:w="1854" w:type="dxa"/>
          </w:tcPr>
          <w:p w14:paraId="68FEB809" w14:textId="77777777" w:rsidR="00EE1AE0" w:rsidRPr="00895E3A" w:rsidRDefault="00EE1AE0" w:rsidP="00F60783">
            <w:r w:rsidRPr="00895E3A">
              <w:t>Нет</w:t>
            </w:r>
          </w:p>
        </w:tc>
      </w:tr>
      <w:tr w:rsidR="00FA272F" w:rsidRPr="00895E3A" w14:paraId="68FEB80E" w14:textId="77777777" w:rsidTr="00F60783">
        <w:tc>
          <w:tcPr>
            <w:tcW w:w="2093" w:type="dxa"/>
          </w:tcPr>
          <w:p w14:paraId="68FEB80B" w14:textId="77777777" w:rsidR="00FA272F" w:rsidRPr="00895E3A" w:rsidRDefault="00FA272F" w:rsidP="00F60783">
            <w:r w:rsidRPr="00895E3A">
              <w:t>Количество пропущенных записей (CountToSkip)</w:t>
            </w:r>
          </w:p>
        </w:tc>
        <w:tc>
          <w:tcPr>
            <w:tcW w:w="5906" w:type="dxa"/>
          </w:tcPr>
          <w:p w14:paraId="68FEB80C" w14:textId="77777777" w:rsidR="00FA272F" w:rsidRPr="00895E3A" w:rsidRDefault="00FA272F" w:rsidP="00F60783">
            <w:r w:rsidRPr="00895E3A">
              <w:t>Количество записей из списка найденных и отсортированных записей, которые нужно пропустить и не возвращать. Если значение не указано, то значение равно 0.</w:t>
            </w:r>
          </w:p>
        </w:tc>
        <w:tc>
          <w:tcPr>
            <w:tcW w:w="1854" w:type="dxa"/>
          </w:tcPr>
          <w:p w14:paraId="68FEB80D" w14:textId="77777777" w:rsidR="00FA272F" w:rsidRPr="00895E3A" w:rsidRDefault="00FA272F" w:rsidP="00F60783">
            <w:r w:rsidRPr="00895E3A">
              <w:t>Нет</w:t>
            </w:r>
          </w:p>
        </w:tc>
      </w:tr>
      <w:tr w:rsidR="00FA272F" w:rsidRPr="00895E3A" w14:paraId="68FEB812" w14:textId="77777777" w:rsidTr="00F60783">
        <w:tc>
          <w:tcPr>
            <w:tcW w:w="2093" w:type="dxa"/>
          </w:tcPr>
          <w:p w14:paraId="68FEB80F" w14:textId="77777777" w:rsidR="00FA272F" w:rsidRPr="00895E3A" w:rsidRDefault="00FA272F" w:rsidP="00F60783">
            <w:r w:rsidRPr="00895E3A">
              <w:t xml:space="preserve">Максимальное количество возвращаемых </w:t>
            </w:r>
            <w:r w:rsidRPr="00895E3A">
              <w:lastRenderedPageBreak/>
              <w:t>записей (CountToTake)</w:t>
            </w:r>
          </w:p>
        </w:tc>
        <w:tc>
          <w:tcPr>
            <w:tcW w:w="5906" w:type="dxa"/>
          </w:tcPr>
          <w:p w14:paraId="68FEB810" w14:textId="77777777" w:rsidR="00FA272F" w:rsidRPr="00895E3A" w:rsidRDefault="00FA272F" w:rsidP="00F60783">
            <w:r w:rsidRPr="00895E3A">
              <w:lastRenderedPageBreak/>
              <w:t>Максимальное количество возвращаемых записей. Если значение не указано, то значением является максимальное количество возвращаемых записей, установленное веб-</w:t>
            </w:r>
            <w:r w:rsidRPr="00895E3A">
              <w:lastRenderedPageBreak/>
              <w:t>сервисом.</w:t>
            </w:r>
          </w:p>
        </w:tc>
        <w:tc>
          <w:tcPr>
            <w:tcW w:w="1854" w:type="dxa"/>
          </w:tcPr>
          <w:p w14:paraId="68FEB811" w14:textId="77777777" w:rsidR="00FA272F" w:rsidRPr="00895E3A" w:rsidRDefault="00FA272F" w:rsidP="00F60783">
            <w:r w:rsidRPr="00895E3A">
              <w:lastRenderedPageBreak/>
              <w:t>Нет</w:t>
            </w:r>
          </w:p>
        </w:tc>
      </w:tr>
      <w:tr w:rsidR="00FA272F" w:rsidRPr="00895E3A" w14:paraId="68FEB819" w14:textId="77777777" w:rsidTr="00F60783">
        <w:tc>
          <w:tcPr>
            <w:tcW w:w="2093" w:type="dxa"/>
          </w:tcPr>
          <w:p w14:paraId="68FEB813" w14:textId="77777777" w:rsidR="00FA272F" w:rsidRPr="00895E3A" w:rsidRDefault="00FA272F" w:rsidP="00F60783">
            <w:r w:rsidRPr="00895E3A">
              <w:lastRenderedPageBreak/>
              <w:t>Признак подсчета общего количества найденных записей (CalcTotalCount)</w:t>
            </w:r>
          </w:p>
        </w:tc>
        <w:tc>
          <w:tcPr>
            <w:tcW w:w="5906" w:type="dxa"/>
          </w:tcPr>
          <w:p w14:paraId="68FEB814" w14:textId="77777777" w:rsidR="00FA272F" w:rsidRPr="00895E3A" w:rsidRDefault="00FA272F" w:rsidP="00F60783">
            <w:r w:rsidRPr="00895E3A">
              <w:t>Принимает одно из следующих значений:</w:t>
            </w:r>
          </w:p>
          <w:p w14:paraId="68FEB815" w14:textId="77777777" w:rsidR="00FA272F" w:rsidRPr="00895E3A" w:rsidRDefault="00FA272F" w:rsidP="00F60783">
            <w:r w:rsidRPr="00895E3A">
              <w:t>0 – признак игнорируется;</w:t>
            </w:r>
          </w:p>
          <w:p w14:paraId="68FEB816" w14:textId="77777777" w:rsidR="00FA272F" w:rsidRPr="00895E3A" w:rsidRDefault="00FA272F" w:rsidP="00F60783">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B817" w14:textId="77777777" w:rsidR="00FA272F" w:rsidRPr="00895E3A" w:rsidRDefault="00FA272F" w:rsidP="00F60783">
            <w:r w:rsidRPr="00895E3A">
              <w:t>Если значение не указано, то значение равно 0.</w:t>
            </w:r>
          </w:p>
        </w:tc>
        <w:tc>
          <w:tcPr>
            <w:tcW w:w="1854" w:type="dxa"/>
          </w:tcPr>
          <w:p w14:paraId="68FEB818" w14:textId="77777777" w:rsidR="00FA272F" w:rsidRPr="00895E3A" w:rsidRDefault="00FA272F" w:rsidP="00F60783">
            <w:r w:rsidRPr="00895E3A">
              <w:t>Нет</w:t>
            </w:r>
          </w:p>
        </w:tc>
      </w:tr>
    </w:tbl>
    <w:p w14:paraId="68FEB81A" w14:textId="77777777" w:rsidR="00FA272F" w:rsidRPr="00895E3A" w:rsidRDefault="00FA272F" w:rsidP="00FA272F">
      <w:pPr>
        <w:pStyle w:val="Heading4"/>
        <w:numPr>
          <w:ilvl w:val="3"/>
          <w:numId w:val="13"/>
        </w:numPr>
      </w:pPr>
      <w:bookmarkStart w:id="332" w:name="_Toc370582730"/>
      <w:r w:rsidRPr="00895E3A">
        <w:t>Выходные данные</w:t>
      </w:r>
      <w:bookmarkEnd w:id="332"/>
    </w:p>
    <w:p w14:paraId="68FEB81B" w14:textId="77777777" w:rsidR="00FA272F" w:rsidRPr="00895E3A" w:rsidRDefault="00FA272F" w:rsidP="00FA272F">
      <w:pPr>
        <w:pStyle w:val="Caption"/>
        <w:keepNext/>
      </w:pPr>
      <w:r w:rsidRPr="00895E3A">
        <w:t xml:space="preserve">табл. </w:t>
      </w:r>
      <w:r w:rsidR="00E74F79" w:rsidRPr="00895E3A">
        <w:fldChar w:fldCharType="begin"/>
      </w:r>
      <w:r w:rsidR="00174A5E" w:rsidRPr="00895E3A">
        <w:instrText xml:space="preserve"> SEQ табл. \* ARABIC </w:instrText>
      </w:r>
      <w:r w:rsidR="00E74F79" w:rsidRPr="00895E3A">
        <w:fldChar w:fldCharType="separate"/>
      </w:r>
      <w:r w:rsidRPr="00895E3A">
        <w:rPr>
          <w:noProof/>
        </w:rPr>
        <w:t>10</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FA272F" w:rsidRPr="00895E3A" w14:paraId="68FEB81F" w14:textId="77777777" w:rsidTr="00F60783">
        <w:tc>
          <w:tcPr>
            <w:tcW w:w="2093" w:type="dxa"/>
          </w:tcPr>
          <w:p w14:paraId="68FEB81C" w14:textId="77777777" w:rsidR="00FA272F" w:rsidRPr="00895E3A" w:rsidRDefault="00FA272F" w:rsidP="00F60783">
            <w:pPr>
              <w:rPr>
                <w:b/>
              </w:rPr>
            </w:pPr>
            <w:r w:rsidRPr="00895E3A">
              <w:rPr>
                <w:b/>
              </w:rPr>
              <w:t>Атрибут</w:t>
            </w:r>
          </w:p>
        </w:tc>
        <w:tc>
          <w:tcPr>
            <w:tcW w:w="5906" w:type="dxa"/>
          </w:tcPr>
          <w:p w14:paraId="68FEB81D" w14:textId="77777777" w:rsidR="00FA272F" w:rsidRPr="00895E3A" w:rsidRDefault="00FA272F" w:rsidP="00F60783">
            <w:pPr>
              <w:rPr>
                <w:b/>
              </w:rPr>
            </w:pPr>
            <w:r w:rsidRPr="00895E3A">
              <w:rPr>
                <w:b/>
              </w:rPr>
              <w:t>Описание</w:t>
            </w:r>
          </w:p>
        </w:tc>
        <w:tc>
          <w:tcPr>
            <w:tcW w:w="1854" w:type="dxa"/>
          </w:tcPr>
          <w:p w14:paraId="68FEB81E" w14:textId="77777777" w:rsidR="00FA272F" w:rsidRPr="00895E3A" w:rsidRDefault="00FA272F" w:rsidP="00F60783">
            <w:pPr>
              <w:rPr>
                <w:b/>
              </w:rPr>
            </w:pPr>
            <w:r w:rsidRPr="00895E3A">
              <w:rPr>
                <w:b/>
              </w:rPr>
              <w:t>Обязательный?</w:t>
            </w:r>
          </w:p>
        </w:tc>
      </w:tr>
      <w:tr w:rsidR="00FA272F" w:rsidRPr="00895E3A" w14:paraId="68FEB823" w14:textId="77777777" w:rsidTr="00F60783">
        <w:tc>
          <w:tcPr>
            <w:tcW w:w="2093" w:type="dxa"/>
          </w:tcPr>
          <w:p w14:paraId="68FEB820" w14:textId="77777777" w:rsidR="00FA272F" w:rsidRPr="00895E3A" w:rsidRDefault="00FA272F" w:rsidP="00F60783">
            <w:r w:rsidRPr="00895E3A">
              <w:t>Признак успешного выполнения операции (Success)</w:t>
            </w:r>
          </w:p>
        </w:tc>
        <w:tc>
          <w:tcPr>
            <w:tcW w:w="5906" w:type="dxa"/>
          </w:tcPr>
          <w:p w14:paraId="68FEB821" w14:textId="77777777" w:rsidR="00FA272F" w:rsidRPr="00895E3A" w:rsidRDefault="00FA272F" w:rsidP="00F60783">
            <w:r w:rsidRPr="00895E3A">
              <w:t>Признак успешного выполнения операции</w:t>
            </w:r>
          </w:p>
        </w:tc>
        <w:tc>
          <w:tcPr>
            <w:tcW w:w="1854" w:type="dxa"/>
          </w:tcPr>
          <w:p w14:paraId="68FEB822" w14:textId="77777777" w:rsidR="00FA272F" w:rsidRPr="00895E3A" w:rsidRDefault="00FA272F" w:rsidP="00F60783">
            <w:r w:rsidRPr="00895E3A">
              <w:t>Да</w:t>
            </w:r>
          </w:p>
        </w:tc>
      </w:tr>
      <w:tr w:rsidR="00FA272F" w:rsidRPr="00895E3A" w14:paraId="68FEB829" w14:textId="77777777" w:rsidTr="00F60783">
        <w:tc>
          <w:tcPr>
            <w:tcW w:w="2093" w:type="dxa"/>
          </w:tcPr>
          <w:p w14:paraId="68FEB824" w14:textId="77777777" w:rsidR="00FA272F" w:rsidRPr="00895E3A" w:rsidRDefault="00FA272F" w:rsidP="00F60783">
            <w:r w:rsidRPr="00895E3A">
              <w:t>Код возврата (ResultCode)</w:t>
            </w:r>
          </w:p>
        </w:tc>
        <w:tc>
          <w:tcPr>
            <w:tcW w:w="5906" w:type="dxa"/>
          </w:tcPr>
          <w:p w14:paraId="68FEB825" w14:textId="77777777" w:rsidR="00FA272F" w:rsidRPr="00895E3A" w:rsidRDefault="00FA272F" w:rsidP="00F60783">
            <w:r w:rsidRPr="00895E3A">
              <w:t>Целочисленный код, информирующий о результате выполнения операции. Допустимые значения:</w:t>
            </w:r>
          </w:p>
          <w:p w14:paraId="68FEB826" w14:textId="77777777" w:rsidR="00FA272F" w:rsidRPr="00895E3A" w:rsidRDefault="00FA272F" w:rsidP="00F60783">
            <w:r w:rsidRPr="00895E3A">
              <w:t>0 – операция выполнена успешно</w:t>
            </w:r>
          </w:p>
          <w:p w14:paraId="68FEB827" w14:textId="77777777" w:rsidR="00FA272F" w:rsidRPr="00895E3A" w:rsidRDefault="00FA272F" w:rsidP="00F60783">
            <w:r w:rsidRPr="00895E3A">
              <w:t>1 – во время выполнения операции произошла непредвиденная ошибка</w:t>
            </w:r>
          </w:p>
        </w:tc>
        <w:tc>
          <w:tcPr>
            <w:tcW w:w="1854" w:type="dxa"/>
          </w:tcPr>
          <w:p w14:paraId="68FEB828" w14:textId="77777777" w:rsidR="00FA272F" w:rsidRPr="00895E3A" w:rsidRDefault="00FA272F" w:rsidP="00F60783">
            <w:r w:rsidRPr="00895E3A">
              <w:t>Да</w:t>
            </w:r>
          </w:p>
        </w:tc>
      </w:tr>
      <w:tr w:rsidR="00FA272F" w:rsidRPr="00895E3A" w14:paraId="68FEB82D" w14:textId="77777777" w:rsidTr="00F60783">
        <w:tc>
          <w:tcPr>
            <w:tcW w:w="2093" w:type="dxa"/>
          </w:tcPr>
          <w:p w14:paraId="68FEB82A" w14:textId="77777777" w:rsidR="00FA272F" w:rsidRPr="00895E3A" w:rsidRDefault="00FA272F" w:rsidP="00F60783">
            <w:r w:rsidRPr="00895E3A">
              <w:t>Описание ошибки (ResultDescription)</w:t>
            </w:r>
          </w:p>
        </w:tc>
        <w:tc>
          <w:tcPr>
            <w:tcW w:w="5906" w:type="dxa"/>
          </w:tcPr>
          <w:p w14:paraId="68FEB82B" w14:textId="77777777" w:rsidR="00FA272F" w:rsidRPr="00895E3A" w:rsidRDefault="00FA272F" w:rsidP="00F60783">
            <w:r w:rsidRPr="00895E3A">
              <w:t>Обязательно заполняется, если код возврата не равен 0. В других случаях никогда не заполняется.</w:t>
            </w:r>
          </w:p>
        </w:tc>
        <w:tc>
          <w:tcPr>
            <w:tcW w:w="1854" w:type="dxa"/>
          </w:tcPr>
          <w:p w14:paraId="68FEB82C" w14:textId="77777777" w:rsidR="00FA272F" w:rsidRPr="00895E3A" w:rsidRDefault="00FA272F" w:rsidP="00F60783">
            <w:r w:rsidRPr="00895E3A">
              <w:t>Нет</w:t>
            </w:r>
          </w:p>
        </w:tc>
      </w:tr>
      <w:tr w:rsidR="00FA272F" w:rsidRPr="00895E3A" w14:paraId="68FEB831" w14:textId="77777777" w:rsidTr="00F60783">
        <w:tc>
          <w:tcPr>
            <w:tcW w:w="2093" w:type="dxa"/>
          </w:tcPr>
          <w:p w14:paraId="68FEB82E" w14:textId="77777777" w:rsidR="00FA272F" w:rsidRPr="00895E3A" w:rsidRDefault="00FA272F" w:rsidP="00F60783">
            <w:pPr>
              <w:rPr>
                <w:b/>
              </w:rPr>
            </w:pPr>
            <w:r w:rsidRPr="00895E3A">
              <w:t>Максимальное количество возвращаемых записей (</w:t>
            </w:r>
            <w:bookmarkStart w:id="333" w:name="OLE_LINK66"/>
            <w:bookmarkStart w:id="334" w:name="OLE_LINK73"/>
            <w:r w:rsidRPr="00895E3A">
              <w:t>MaxCountToTake</w:t>
            </w:r>
            <w:bookmarkEnd w:id="333"/>
            <w:bookmarkEnd w:id="334"/>
            <w:r w:rsidRPr="00895E3A">
              <w:t>)</w:t>
            </w:r>
          </w:p>
        </w:tc>
        <w:tc>
          <w:tcPr>
            <w:tcW w:w="5906" w:type="dxa"/>
          </w:tcPr>
          <w:p w14:paraId="68FEB82F" w14:textId="77777777" w:rsidR="00FA272F" w:rsidRPr="00895E3A" w:rsidRDefault="00FA272F" w:rsidP="00F60783">
            <w:pPr>
              <w:rPr>
                <w:b/>
              </w:rPr>
            </w:pPr>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68FEB830" w14:textId="77777777" w:rsidR="00FA272F" w:rsidRPr="00895E3A" w:rsidRDefault="00FA272F" w:rsidP="00F60783">
            <w:pPr>
              <w:rPr>
                <w:b/>
              </w:rPr>
            </w:pPr>
            <w:r w:rsidRPr="00895E3A">
              <w:t>Да</w:t>
            </w:r>
          </w:p>
        </w:tc>
      </w:tr>
      <w:tr w:rsidR="00FA272F" w:rsidRPr="00895E3A" w14:paraId="68FEB835" w14:textId="77777777" w:rsidTr="00F60783">
        <w:tc>
          <w:tcPr>
            <w:tcW w:w="2093" w:type="dxa"/>
          </w:tcPr>
          <w:p w14:paraId="68FEB832" w14:textId="77777777" w:rsidR="00FA272F" w:rsidRPr="00895E3A" w:rsidRDefault="00FA272F" w:rsidP="00F60783">
            <w:pPr>
              <w:rPr>
                <w:b/>
              </w:rPr>
            </w:pPr>
            <w:r w:rsidRPr="00895E3A">
              <w:t>Общее количество найденных записей (TotalCount)</w:t>
            </w:r>
          </w:p>
        </w:tc>
        <w:tc>
          <w:tcPr>
            <w:tcW w:w="5906" w:type="dxa"/>
          </w:tcPr>
          <w:p w14:paraId="68FEB833" w14:textId="77777777" w:rsidR="00FA272F" w:rsidRPr="00895E3A" w:rsidRDefault="00FA272F" w:rsidP="00F60783">
            <w:pPr>
              <w:rPr>
                <w:b/>
              </w:rPr>
            </w:pPr>
            <w:r w:rsidRPr="00895E3A">
              <w:t xml:space="preserve">Общее количество записей, соответствующим входным параметрам, кроме параметров «Количество пропущенных записей» и «Максимальное количество возвращаемых </w:t>
            </w:r>
            <w:r w:rsidRPr="00895E3A">
              <w:lastRenderedPageBreak/>
              <w:t>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B834" w14:textId="77777777" w:rsidR="00FA272F" w:rsidRPr="00895E3A" w:rsidRDefault="00FA272F" w:rsidP="00F60783">
            <w:pPr>
              <w:rPr>
                <w:b/>
              </w:rPr>
            </w:pPr>
            <w:r w:rsidRPr="00895E3A">
              <w:lastRenderedPageBreak/>
              <w:t>Нет</w:t>
            </w:r>
          </w:p>
        </w:tc>
      </w:tr>
      <w:tr w:rsidR="00FA272F" w:rsidRPr="00895E3A" w14:paraId="68FEB839" w14:textId="77777777" w:rsidTr="00F60783">
        <w:tc>
          <w:tcPr>
            <w:tcW w:w="2093" w:type="dxa"/>
          </w:tcPr>
          <w:p w14:paraId="68FEB836" w14:textId="77777777" w:rsidR="00FA272F" w:rsidRPr="00895E3A" w:rsidRDefault="009800DE" w:rsidP="009800DE">
            <w:r w:rsidRPr="00895E3A">
              <w:lastRenderedPageBreak/>
              <w:t>Задачи импорта</w:t>
            </w:r>
            <w:r w:rsidR="00FA272F" w:rsidRPr="00895E3A">
              <w:t xml:space="preserve"> (</w:t>
            </w:r>
            <w:r w:rsidRPr="00895E3A">
              <w:t>Tasks</w:t>
            </w:r>
            <w:r w:rsidR="00FA272F" w:rsidRPr="00895E3A">
              <w:t>)</w:t>
            </w:r>
          </w:p>
        </w:tc>
        <w:tc>
          <w:tcPr>
            <w:tcW w:w="5906" w:type="dxa"/>
          </w:tcPr>
          <w:p w14:paraId="68FEB837" w14:textId="77777777" w:rsidR="00FA272F" w:rsidRPr="00895E3A" w:rsidRDefault="00FA272F" w:rsidP="009800DE">
            <w:r w:rsidRPr="00895E3A">
              <w:t>Массив записей типа «</w:t>
            </w:r>
            <w:hyperlink w:anchor="ProductImportTask" w:history="1">
              <w:r w:rsidR="009800DE" w:rsidRPr="00895E3A">
                <w:rPr>
                  <w:rStyle w:val="Hyperlink"/>
                  <w:noProof w:val="0"/>
                </w:rPr>
                <w:t>Задача импорта</w:t>
              </w:r>
            </w:hyperlink>
            <w:r w:rsidRPr="00895E3A">
              <w:t>»</w:t>
            </w:r>
          </w:p>
        </w:tc>
        <w:tc>
          <w:tcPr>
            <w:tcW w:w="1854" w:type="dxa"/>
          </w:tcPr>
          <w:p w14:paraId="68FEB838" w14:textId="77777777" w:rsidR="00FA272F" w:rsidRPr="00895E3A" w:rsidRDefault="00FA272F" w:rsidP="00F60783">
            <w:r w:rsidRPr="00895E3A">
              <w:t>Нет</w:t>
            </w:r>
          </w:p>
        </w:tc>
      </w:tr>
    </w:tbl>
    <w:p w14:paraId="68FEB83A" w14:textId="77777777" w:rsidR="00FA272F" w:rsidRPr="00895E3A" w:rsidRDefault="00FA272F" w:rsidP="00FA272F">
      <w:pPr>
        <w:pStyle w:val="Heading4"/>
        <w:numPr>
          <w:ilvl w:val="3"/>
          <w:numId w:val="13"/>
        </w:numPr>
      </w:pPr>
      <w:bookmarkStart w:id="335" w:name="_Toc370582731"/>
      <w:r w:rsidRPr="00895E3A">
        <w:t>Логика выполнения</w:t>
      </w:r>
      <w:bookmarkEnd w:id="335"/>
    </w:p>
    <w:p w14:paraId="68FEB83B" w14:textId="77777777" w:rsidR="00F60783" w:rsidRPr="00895E3A" w:rsidRDefault="00F60783" w:rsidP="00E31AB0">
      <w:pPr>
        <w:pStyle w:val="ListParagraph"/>
        <w:numPr>
          <w:ilvl w:val="0"/>
          <w:numId w:val="69"/>
        </w:numPr>
      </w:pPr>
      <w:r w:rsidRPr="00895E3A">
        <w:t>Система</w:t>
      </w:r>
      <w:r w:rsidR="00FA272F" w:rsidRPr="00895E3A">
        <w:t xml:space="preserve"> извлекает </w:t>
      </w:r>
      <w:r w:rsidRPr="00895E3A">
        <w:t>перечень задач из БД</w:t>
      </w:r>
      <w:r w:rsidR="00EE1AE0" w:rsidRPr="00895E3A">
        <w:t xml:space="preserve"> согласно идентифкатору партнера, если указан.</w:t>
      </w:r>
    </w:p>
    <w:p w14:paraId="68FEB83C" w14:textId="77777777" w:rsidR="00F60783" w:rsidRPr="00895E3A" w:rsidRDefault="00F60783" w:rsidP="00E31AB0">
      <w:pPr>
        <w:pStyle w:val="ListParagraph"/>
        <w:numPr>
          <w:ilvl w:val="0"/>
          <w:numId w:val="69"/>
        </w:numPr>
      </w:pPr>
      <w:r w:rsidRPr="00895E3A">
        <w:t xml:space="preserve">Система сортирует задача таким </w:t>
      </w:r>
      <w:proofErr w:type="gramStart"/>
      <w:r w:rsidRPr="00895E3A">
        <w:t>образом</w:t>
      </w:r>
      <w:proofErr w:type="gramEnd"/>
      <w:r w:rsidRPr="00895E3A">
        <w:t xml:space="preserve"> что сначала идут задачи которые еще не выполнялись, то есть без даты начала обработки задачи</w:t>
      </w:r>
      <w:r w:rsidR="00096F11" w:rsidRPr="00895E3A">
        <w:t xml:space="preserve"> в обратном порядке создания задач, а затем в обратном порядке по дате начала обработки задачи.</w:t>
      </w:r>
    </w:p>
    <w:p w14:paraId="68FEB83D" w14:textId="3460F642" w:rsidR="003C0AB1" w:rsidRPr="00895E3A" w:rsidRDefault="003C0AB1" w:rsidP="003C0AB1">
      <w:pPr>
        <w:pStyle w:val="Heading3"/>
        <w:numPr>
          <w:ilvl w:val="2"/>
          <w:numId w:val="13"/>
        </w:numPr>
      </w:pPr>
      <w:bookmarkStart w:id="336" w:name="_Toc370582732"/>
      <w:r w:rsidRPr="00895E3A">
        <w:t>Импорт списка тарифов доставки (ImportDeliveryRates</w:t>
      </w:r>
      <w:r w:rsidR="00DF5B85" w:rsidRPr="00895E3A">
        <w:t>From</w:t>
      </w:r>
      <w:r w:rsidRPr="00895E3A">
        <w:t>Http)</w:t>
      </w:r>
      <w:bookmarkEnd w:id="336"/>
    </w:p>
    <w:p w14:paraId="68FEB83E" w14:textId="77777777" w:rsidR="003C0AB1" w:rsidRPr="00895E3A" w:rsidRDefault="003C0AB1" w:rsidP="003C0AB1">
      <w:pPr>
        <w:pStyle w:val="Heading4"/>
        <w:numPr>
          <w:ilvl w:val="3"/>
          <w:numId w:val="13"/>
        </w:numPr>
      </w:pPr>
      <w:bookmarkStart w:id="337" w:name="_Toc370582733"/>
      <w:r w:rsidRPr="00895E3A">
        <w:t>Карточка операции</w:t>
      </w:r>
      <w:bookmarkEnd w:id="337"/>
    </w:p>
    <w:tbl>
      <w:tblPr>
        <w:tblStyle w:val="TableGrid"/>
        <w:tblW w:w="0" w:type="auto"/>
        <w:tblLook w:val="04A0" w:firstRow="1" w:lastRow="0" w:firstColumn="1" w:lastColumn="0" w:noHBand="0" w:noVBand="1"/>
      </w:tblPr>
      <w:tblGrid>
        <w:gridCol w:w="3652"/>
        <w:gridCol w:w="6201"/>
      </w:tblGrid>
      <w:tr w:rsidR="003C0AB1" w:rsidRPr="00895E3A" w14:paraId="68FEB841" w14:textId="77777777" w:rsidTr="00183ABA">
        <w:tc>
          <w:tcPr>
            <w:tcW w:w="3652" w:type="dxa"/>
          </w:tcPr>
          <w:p w14:paraId="68FEB83F" w14:textId="77777777" w:rsidR="003C0AB1" w:rsidRPr="00895E3A" w:rsidRDefault="003C0AB1" w:rsidP="00183ABA">
            <w:r w:rsidRPr="00895E3A">
              <w:t>Предназначение</w:t>
            </w:r>
          </w:p>
        </w:tc>
        <w:tc>
          <w:tcPr>
            <w:tcW w:w="6201" w:type="dxa"/>
          </w:tcPr>
          <w:p w14:paraId="68FEB840" w14:textId="77777777" w:rsidR="003C0AB1" w:rsidRPr="00895E3A" w:rsidRDefault="003C0AB1" w:rsidP="00183ABA">
            <w:r w:rsidRPr="00895E3A">
              <w:t xml:space="preserve">Операция регистрирует задачу импорта в реестре задач. </w:t>
            </w:r>
          </w:p>
        </w:tc>
      </w:tr>
      <w:tr w:rsidR="003C0AB1" w:rsidRPr="00895E3A" w14:paraId="68FEB844" w14:textId="77777777" w:rsidTr="00183ABA">
        <w:tc>
          <w:tcPr>
            <w:tcW w:w="3652" w:type="dxa"/>
          </w:tcPr>
          <w:p w14:paraId="68FEB842" w14:textId="77777777" w:rsidR="003C0AB1" w:rsidRPr="00895E3A" w:rsidRDefault="003C0AB1" w:rsidP="00183ABA">
            <w:r w:rsidRPr="00895E3A">
              <w:t>Режим выполнения</w:t>
            </w:r>
          </w:p>
        </w:tc>
        <w:tc>
          <w:tcPr>
            <w:tcW w:w="6201" w:type="dxa"/>
          </w:tcPr>
          <w:p w14:paraId="68FEB843" w14:textId="77777777" w:rsidR="003C0AB1" w:rsidRPr="00895E3A" w:rsidRDefault="003C0AB1" w:rsidP="00183ABA">
            <w:r w:rsidRPr="00895E3A">
              <w:t>Синхронный.</w:t>
            </w:r>
          </w:p>
        </w:tc>
      </w:tr>
    </w:tbl>
    <w:p w14:paraId="68FEB845" w14:textId="77777777" w:rsidR="003C0AB1" w:rsidRPr="00895E3A" w:rsidRDefault="003C0AB1" w:rsidP="003C0AB1">
      <w:pPr>
        <w:pStyle w:val="Heading4"/>
        <w:numPr>
          <w:ilvl w:val="3"/>
          <w:numId w:val="13"/>
        </w:numPr>
      </w:pPr>
      <w:bookmarkStart w:id="338" w:name="_Toc370582734"/>
      <w:r w:rsidRPr="00895E3A">
        <w:t>Параметры назначения</w:t>
      </w:r>
      <w:bookmarkEnd w:id="338"/>
    </w:p>
    <w:tbl>
      <w:tblPr>
        <w:tblStyle w:val="TableGrid"/>
        <w:tblW w:w="0" w:type="auto"/>
        <w:tblLook w:val="04A0" w:firstRow="1" w:lastRow="0" w:firstColumn="1" w:lastColumn="0" w:noHBand="0" w:noVBand="1"/>
      </w:tblPr>
      <w:tblGrid>
        <w:gridCol w:w="4926"/>
        <w:gridCol w:w="4927"/>
      </w:tblGrid>
      <w:tr w:rsidR="003C0AB1" w:rsidRPr="00895E3A" w14:paraId="68FEB848" w14:textId="77777777" w:rsidTr="00183ABA">
        <w:tc>
          <w:tcPr>
            <w:tcW w:w="4926" w:type="dxa"/>
          </w:tcPr>
          <w:p w14:paraId="68FEB846" w14:textId="77777777" w:rsidR="003C0AB1" w:rsidRPr="00895E3A" w:rsidRDefault="003C0AB1" w:rsidP="00183ABA">
            <w:pPr>
              <w:rPr>
                <w:b/>
              </w:rPr>
            </w:pPr>
            <w:r w:rsidRPr="00895E3A">
              <w:rPr>
                <w:b/>
              </w:rPr>
              <w:t>Параметр</w:t>
            </w:r>
          </w:p>
        </w:tc>
        <w:tc>
          <w:tcPr>
            <w:tcW w:w="4927" w:type="dxa"/>
          </w:tcPr>
          <w:p w14:paraId="68FEB847" w14:textId="77777777" w:rsidR="003C0AB1" w:rsidRPr="00895E3A" w:rsidRDefault="003C0AB1" w:rsidP="00183ABA">
            <w:pPr>
              <w:rPr>
                <w:b/>
              </w:rPr>
            </w:pPr>
            <w:r w:rsidRPr="00895E3A">
              <w:rPr>
                <w:b/>
              </w:rPr>
              <w:t>Значение</w:t>
            </w:r>
          </w:p>
        </w:tc>
      </w:tr>
      <w:tr w:rsidR="003C0AB1" w:rsidRPr="00895E3A" w14:paraId="68FEB84B" w14:textId="77777777" w:rsidTr="00183ABA">
        <w:tc>
          <w:tcPr>
            <w:tcW w:w="4926" w:type="dxa"/>
          </w:tcPr>
          <w:p w14:paraId="68FEB849" w14:textId="77777777" w:rsidR="003C0AB1" w:rsidRPr="00895E3A" w:rsidRDefault="003C0AB1" w:rsidP="00183ABA">
            <w:r w:rsidRPr="00895E3A">
              <w:t>Максимальное время от получения запроса до выдачи ответа</w:t>
            </w:r>
          </w:p>
        </w:tc>
        <w:tc>
          <w:tcPr>
            <w:tcW w:w="4927" w:type="dxa"/>
          </w:tcPr>
          <w:p w14:paraId="68FEB84A" w14:textId="77777777" w:rsidR="003C0AB1" w:rsidRPr="00895E3A" w:rsidRDefault="003C0AB1" w:rsidP="00183ABA">
            <w:r w:rsidRPr="00895E3A">
              <w:t>200 миллисекунд</w:t>
            </w:r>
          </w:p>
        </w:tc>
      </w:tr>
      <w:tr w:rsidR="003C0AB1" w:rsidRPr="00895E3A" w14:paraId="68FEB84E" w14:textId="77777777" w:rsidTr="00183ABA">
        <w:tc>
          <w:tcPr>
            <w:tcW w:w="4926" w:type="dxa"/>
          </w:tcPr>
          <w:p w14:paraId="68FEB84C" w14:textId="77777777" w:rsidR="003C0AB1" w:rsidRPr="00895E3A" w:rsidRDefault="003C0AB1" w:rsidP="00183ABA">
            <w:r w:rsidRPr="00895E3A">
              <w:t>Максимальное время импорта файла, содержащего 10000 элементов</w:t>
            </w:r>
          </w:p>
        </w:tc>
        <w:tc>
          <w:tcPr>
            <w:tcW w:w="4927" w:type="dxa"/>
          </w:tcPr>
          <w:p w14:paraId="68FEB84D" w14:textId="77777777" w:rsidR="003C0AB1" w:rsidRPr="00895E3A" w:rsidRDefault="003C0AB1" w:rsidP="00183ABA">
            <w:r w:rsidRPr="00895E3A">
              <w:t>2 минуты</w:t>
            </w:r>
          </w:p>
        </w:tc>
      </w:tr>
      <w:tr w:rsidR="003C0AB1" w:rsidRPr="00895E3A" w14:paraId="68FEB851" w14:textId="77777777" w:rsidTr="00183ABA">
        <w:tc>
          <w:tcPr>
            <w:tcW w:w="4926" w:type="dxa"/>
          </w:tcPr>
          <w:p w14:paraId="68FEB84F" w14:textId="77777777" w:rsidR="003C0AB1" w:rsidRPr="00895E3A" w:rsidRDefault="003C0AB1" w:rsidP="00183ABA">
            <w:r w:rsidRPr="00895E3A">
              <w:t>Максимальное время  импорта файла, содержащего 100000 элементов</w:t>
            </w:r>
          </w:p>
        </w:tc>
        <w:tc>
          <w:tcPr>
            <w:tcW w:w="4927" w:type="dxa"/>
          </w:tcPr>
          <w:p w14:paraId="68FEB850" w14:textId="77777777" w:rsidR="003C0AB1" w:rsidRPr="00895E3A" w:rsidRDefault="003C0AB1" w:rsidP="00183ABA">
            <w:r w:rsidRPr="00895E3A">
              <w:t>30 минут</w:t>
            </w:r>
          </w:p>
        </w:tc>
      </w:tr>
    </w:tbl>
    <w:p w14:paraId="68FEB852" w14:textId="77777777" w:rsidR="003C0AB1" w:rsidRPr="00895E3A" w:rsidRDefault="003C0AB1" w:rsidP="003C0AB1">
      <w:pPr>
        <w:pStyle w:val="Heading4"/>
        <w:numPr>
          <w:ilvl w:val="3"/>
          <w:numId w:val="13"/>
        </w:numPr>
      </w:pPr>
      <w:bookmarkStart w:id="339" w:name="_Toc370582735"/>
      <w:r w:rsidRPr="00895E3A">
        <w:t>Влияние на другие операции</w:t>
      </w:r>
      <w:bookmarkEnd w:id="339"/>
    </w:p>
    <w:p w14:paraId="68FEB853" w14:textId="77777777" w:rsidR="003C0AB1" w:rsidRPr="00895E3A" w:rsidRDefault="003C0AB1" w:rsidP="003C0AB1">
      <w:r w:rsidRPr="00895E3A">
        <w:t>Отсутствует.</w:t>
      </w:r>
    </w:p>
    <w:p w14:paraId="68FEB854" w14:textId="77777777" w:rsidR="003C0AB1" w:rsidRPr="00895E3A" w:rsidRDefault="003C0AB1" w:rsidP="003C0AB1">
      <w:pPr>
        <w:pStyle w:val="Heading4"/>
        <w:numPr>
          <w:ilvl w:val="3"/>
          <w:numId w:val="13"/>
        </w:numPr>
      </w:pPr>
      <w:bookmarkStart w:id="340" w:name="_Toc370582736"/>
      <w:r w:rsidRPr="00895E3A">
        <w:lastRenderedPageBreak/>
        <w:t>Входные параметры</w:t>
      </w:r>
      <w:bookmarkEnd w:id="340"/>
    </w:p>
    <w:p w14:paraId="68FEB855" w14:textId="77777777" w:rsidR="003C0AB1" w:rsidRPr="00895E3A" w:rsidRDefault="003C0AB1" w:rsidP="003C0AB1">
      <w:pPr>
        <w:pStyle w:val="Caption"/>
        <w:keepNext/>
      </w:pPr>
      <w:r w:rsidRPr="00895E3A">
        <w:t xml:space="preserve">табл. </w:t>
      </w:r>
      <w:r w:rsidR="00E74F79" w:rsidRPr="00895E3A">
        <w:fldChar w:fldCharType="begin"/>
      </w:r>
      <w:r w:rsidR="00217314" w:rsidRPr="00895E3A">
        <w:instrText xml:space="preserve"> SEQ табл. \* ARABIC </w:instrText>
      </w:r>
      <w:r w:rsidR="00E74F79" w:rsidRPr="00895E3A">
        <w:fldChar w:fldCharType="separate"/>
      </w:r>
      <w:r w:rsidRPr="00895E3A">
        <w:rPr>
          <w:noProof/>
        </w:rPr>
        <w:t>1</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3C0AB1" w:rsidRPr="00895E3A" w14:paraId="68FEB859" w14:textId="77777777" w:rsidTr="00183ABA">
        <w:tc>
          <w:tcPr>
            <w:tcW w:w="2093" w:type="dxa"/>
          </w:tcPr>
          <w:p w14:paraId="68FEB856" w14:textId="77777777" w:rsidR="003C0AB1" w:rsidRPr="00895E3A" w:rsidRDefault="003C0AB1" w:rsidP="00183ABA">
            <w:pPr>
              <w:rPr>
                <w:b/>
              </w:rPr>
            </w:pPr>
            <w:r w:rsidRPr="00895E3A">
              <w:rPr>
                <w:b/>
              </w:rPr>
              <w:t>Параметр</w:t>
            </w:r>
          </w:p>
        </w:tc>
        <w:tc>
          <w:tcPr>
            <w:tcW w:w="5906" w:type="dxa"/>
          </w:tcPr>
          <w:p w14:paraId="68FEB857" w14:textId="77777777" w:rsidR="003C0AB1" w:rsidRPr="00895E3A" w:rsidRDefault="003C0AB1" w:rsidP="00183ABA">
            <w:pPr>
              <w:rPr>
                <w:b/>
              </w:rPr>
            </w:pPr>
            <w:r w:rsidRPr="00895E3A">
              <w:rPr>
                <w:b/>
              </w:rPr>
              <w:t>Описание</w:t>
            </w:r>
          </w:p>
        </w:tc>
        <w:tc>
          <w:tcPr>
            <w:tcW w:w="1854" w:type="dxa"/>
          </w:tcPr>
          <w:p w14:paraId="68FEB858" w14:textId="77777777" w:rsidR="003C0AB1" w:rsidRPr="00895E3A" w:rsidRDefault="003C0AB1" w:rsidP="00183ABA">
            <w:pPr>
              <w:rPr>
                <w:b/>
              </w:rPr>
            </w:pPr>
            <w:r w:rsidRPr="00895E3A">
              <w:rPr>
                <w:b/>
              </w:rPr>
              <w:t>Обязательный?</w:t>
            </w:r>
          </w:p>
        </w:tc>
      </w:tr>
      <w:tr w:rsidR="003C0AB1" w:rsidRPr="00895E3A" w14:paraId="68FEB85D" w14:textId="77777777" w:rsidTr="00183ABA">
        <w:tc>
          <w:tcPr>
            <w:tcW w:w="2093" w:type="dxa"/>
          </w:tcPr>
          <w:p w14:paraId="68FEB85A" w14:textId="77777777" w:rsidR="003C0AB1" w:rsidRPr="00895E3A" w:rsidRDefault="003C0AB1" w:rsidP="00183ABA">
            <w:r w:rsidRPr="00895E3A">
              <w:t>Идентификатор партнера поставщика (partnerId)</w:t>
            </w:r>
          </w:p>
        </w:tc>
        <w:tc>
          <w:tcPr>
            <w:tcW w:w="5906" w:type="dxa"/>
          </w:tcPr>
          <w:p w14:paraId="68FEB85B" w14:textId="77777777" w:rsidR="003C0AB1" w:rsidRPr="00895E3A" w:rsidRDefault="003C0AB1" w:rsidP="00183ABA">
            <w:r w:rsidRPr="00895E3A">
              <w:t>Идентификатор партнера поставщика.</w:t>
            </w:r>
          </w:p>
        </w:tc>
        <w:tc>
          <w:tcPr>
            <w:tcW w:w="1854" w:type="dxa"/>
          </w:tcPr>
          <w:p w14:paraId="68FEB85C" w14:textId="77777777" w:rsidR="003C0AB1" w:rsidRPr="00895E3A" w:rsidRDefault="003C0AB1" w:rsidP="00183ABA">
            <w:r w:rsidRPr="00895E3A">
              <w:t>Да</w:t>
            </w:r>
          </w:p>
        </w:tc>
      </w:tr>
      <w:tr w:rsidR="003C0AB1" w:rsidRPr="00895E3A" w14:paraId="68FEB861" w14:textId="77777777" w:rsidTr="00183ABA">
        <w:tc>
          <w:tcPr>
            <w:tcW w:w="2093" w:type="dxa"/>
          </w:tcPr>
          <w:p w14:paraId="68FEB85E" w14:textId="77777777" w:rsidR="003C0AB1" w:rsidRPr="00895E3A" w:rsidRDefault="003C0AB1" w:rsidP="00183ABA">
            <w:r w:rsidRPr="00895E3A">
              <w:t>Url файла (FullFilePath)</w:t>
            </w:r>
          </w:p>
        </w:tc>
        <w:tc>
          <w:tcPr>
            <w:tcW w:w="5906" w:type="dxa"/>
          </w:tcPr>
          <w:p w14:paraId="68FEB85F" w14:textId="77777777" w:rsidR="003C0AB1" w:rsidRPr="00895E3A" w:rsidRDefault="003C0AB1" w:rsidP="00183ABA">
            <w:r w:rsidRPr="00895E3A">
              <w:t xml:space="preserve">Url файла от поставщика </w:t>
            </w:r>
            <w:proofErr w:type="gramStart"/>
            <w:r w:rsidRPr="00895E3A">
              <w:t>формате</w:t>
            </w:r>
            <w:proofErr w:type="gramEnd"/>
            <w:r w:rsidRPr="00895E3A">
              <w:t xml:space="preserve"> CSV.</w:t>
            </w:r>
          </w:p>
        </w:tc>
        <w:tc>
          <w:tcPr>
            <w:tcW w:w="1854" w:type="dxa"/>
          </w:tcPr>
          <w:p w14:paraId="68FEB860" w14:textId="77777777" w:rsidR="003C0AB1" w:rsidRPr="00895E3A" w:rsidRDefault="003C0AB1" w:rsidP="00183ABA">
            <w:r w:rsidRPr="00895E3A">
              <w:t>Да</w:t>
            </w:r>
          </w:p>
        </w:tc>
      </w:tr>
      <w:tr w:rsidR="003C0AB1" w:rsidRPr="00895E3A" w14:paraId="68FEB865" w14:textId="77777777" w:rsidTr="00183ABA">
        <w:tc>
          <w:tcPr>
            <w:tcW w:w="2093" w:type="dxa"/>
          </w:tcPr>
          <w:p w14:paraId="68FEB862" w14:textId="77777777" w:rsidR="003C0AB1" w:rsidRPr="00895E3A" w:rsidRDefault="003C0AB1" w:rsidP="00183ABA">
            <w:r w:rsidRPr="00895E3A">
              <w:t>Иденификатор пользователя (UserId)</w:t>
            </w:r>
          </w:p>
        </w:tc>
        <w:tc>
          <w:tcPr>
            <w:tcW w:w="5906" w:type="dxa"/>
          </w:tcPr>
          <w:p w14:paraId="68FEB863" w14:textId="77777777" w:rsidR="003C0AB1" w:rsidRPr="00895E3A" w:rsidRDefault="003C0AB1" w:rsidP="00183ABA">
            <w:r w:rsidRPr="00895E3A">
              <w:t>Иденификатор пользователя</w:t>
            </w:r>
          </w:p>
        </w:tc>
        <w:tc>
          <w:tcPr>
            <w:tcW w:w="1854" w:type="dxa"/>
          </w:tcPr>
          <w:p w14:paraId="68FEB864" w14:textId="77777777" w:rsidR="003C0AB1" w:rsidRPr="00895E3A" w:rsidRDefault="003C0AB1" w:rsidP="00183ABA">
            <w:r w:rsidRPr="00895E3A">
              <w:t>Да</w:t>
            </w:r>
          </w:p>
        </w:tc>
      </w:tr>
    </w:tbl>
    <w:p w14:paraId="68FEB866" w14:textId="77777777" w:rsidR="003C0AB1" w:rsidRPr="00895E3A" w:rsidRDefault="003C0AB1" w:rsidP="003C0AB1">
      <w:pPr>
        <w:pStyle w:val="Heading4"/>
        <w:numPr>
          <w:ilvl w:val="3"/>
          <w:numId w:val="13"/>
        </w:numPr>
      </w:pPr>
      <w:bookmarkStart w:id="341" w:name="_Toc370582737"/>
      <w:r w:rsidRPr="00895E3A">
        <w:t>Выходные данные</w:t>
      </w:r>
      <w:bookmarkEnd w:id="341"/>
    </w:p>
    <w:p w14:paraId="68FEB867" w14:textId="77777777" w:rsidR="003C0AB1" w:rsidRPr="00895E3A" w:rsidRDefault="003C0AB1" w:rsidP="003C0AB1">
      <w:pPr>
        <w:pStyle w:val="Caption"/>
        <w:keepNext/>
      </w:pPr>
      <w:r w:rsidRPr="00895E3A">
        <w:t xml:space="preserve">табл. </w:t>
      </w:r>
      <w:r w:rsidR="00E74F79" w:rsidRPr="00895E3A">
        <w:fldChar w:fldCharType="begin"/>
      </w:r>
      <w:r w:rsidR="00217314" w:rsidRPr="00895E3A">
        <w:instrText xml:space="preserve"> SEQ табл. \* ARABIC </w:instrText>
      </w:r>
      <w:r w:rsidR="00E74F79" w:rsidRPr="00895E3A">
        <w:fldChar w:fldCharType="separate"/>
      </w:r>
      <w:r w:rsidRPr="00895E3A">
        <w:rPr>
          <w:noProof/>
        </w:rPr>
        <w:t>2</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3C0AB1" w:rsidRPr="00895E3A" w14:paraId="68FEB86B" w14:textId="77777777" w:rsidTr="00183ABA">
        <w:tc>
          <w:tcPr>
            <w:tcW w:w="2093" w:type="dxa"/>
          </w:tcPr>
          <w:p w14:paraId="68FEB868" w14:textId="77777777" w:rsidR="003C0AB1" w:rsidRPr="00895E3A" w:rsidRDefault="003C0AB1" w:rsidP="00183ABA">
            <w:pPr>
              <w:rPr>
                <w:b/>
              </w:rPr>
            </w:pPr>
            <w:r w:rsidRPr="00895E3A">
              <w:rPr>
                <w:b/>
              </w:rPr>
              <w:t>Атрибут</w:t>
            </w:r>
          </w:p>
        </w:tc>
        <w:tc>
          <w:tcPr>
            <w:tcW w:w="5906" w:type="dxa"/>
          </w:tcPr>
          <w:p w14:paraId="68FEB869" w14:textId="77777777" w:rsidR="003C0AB1" w:rsidRPr="00895E3A" w:rsidRDefault="003C0AB1" w:rsidP="00183ABA">
            <w:pPr>
              <w:rPr>
                <w:b/>
              </w:rPr>
            </w:pPr>
            <w:r w:rsidRPr="00895E3A">
              <w:rPr>
                <w:b/>
              </w:rPr>
              <w:t>Описание</w:t>
            </w:r>
          </w:p>
        </w:tc>
        <w:tc>
          <w:tcPr>
            <w:tcW w:w="1854" w:type="dxa"/>
          </w:tcPr>
          <w:p w14:paraId="68FEB86A" w14:textId="77777777" w:rsidR="003C0AB1" w:rsidRPr="00895E3A" w:rsidRDefault="003C0AB1" w:rsidP="00183ABA">
            <w:pPr>
              <w:rPr>
                <w:b/>
              </w:rPr>
            </w:pPr>
            <w:r w:rsidRPr="00895E3A">
              <w:rPr>
                <w:b/>
              </w:rPr>
              <w:t>Обязательный?</w:t>
            </w:r>
          </w:p>
        </w:tc>
      </w:tr>
      <w:tr w:rsidR="003C0AB1" w:rsidRPr="00895E3A" w14:paraId="68FEB86F" w14:textId="77777777" w:rsidTr="00183ABA">
        <w:tc>
          <w:tcPr>
            <w:tcW w:w="2093" w:type="dxa"/>
          </w:tcPr>
          <w:p w14:paraId="68FEB86C" w14:textId="77777777" w:rsidR="003C0AB1" w:rsidRPr="00895E3A" w:rsidRDefault="003C0AB1" w:rsidP="00183ABA">
            <w:r w:rsidRPr="00895E3A">
              <w:t>Признак успешного выполнения операции (Success)</w:t>
            </w:r>
          </w:p>
        </w:tc>
        <w:tc>
          <w:tcPr>
            <w:tcW w:w="5906" w:type="dxa"/>
          </w:tcPr>
          <w:p w14:paraId="68FEB86D" w14:textId="77777777" w:rsidR="003C0AB1" w:rsidRPr="00895E3A" w:rsidRDefault="003C0AB1" w:rsidP="00183ABA">
            <w:r w:rsidRPr="00895E3A">
              <w:t>Признак успешного выполнения операции</w:t>
            </w:r>
          </w:p>
        </w:tc>
        <w:tc>
          <w:tcPr>
            <w:tcW w:w="1854" w:type="dxa"/>
          </w:tcPr>
          <w:p w14:paraId="68FEB86E" w14:textId="77777777" w:rsidR="003C0AB1" w:rsidRPr="00895E3A" w:rsidRDefault="003C0AB1" w:rsidP="00183ABA">
            <w:r w:rsidRPr="00895E3A">
              <w:t>Да</w:t>
            </w:r>
          </w:p>
        </w:tc>
      </w:tr>
      <w:tr w:rsidR="003C0AB1" w:rsidRPr="00895E3A" w14:paraId="68FEB875" w14:textId="77777777" w:rsidTr="00183ABA">
        <w:tc>
          <w:tcPr>
            <w:tcW w:w="2093" w:type="dxa"/>
          </w:tcPr>
          <w:p w14:paraId="68FEB870" w14:textId="77777777" w:rsidR="003C0AB1" w:rsidRPr="00895E3A" w:rsidRDefault="003C0AB1" w:rsidP="00183ABA">
            <w:r w:rsidRPr="00895E3A">
              <w:t>Код возврата (ResultCode)</w:t>
            </w:r>
          </w:p>
        </w:tc>
        <w:tc>
          <w:tcPr>
            <w:tcW w:w="5906" w:type="dxa"/>
          </w:tcPr>
          <w:p w14:paraId="68FEB871" w14:textId="77777777" w:rsidR="003C0AB1" w:rsidRPr="00895E3A" w:rsidRDefault="003C0AB1" w:rsidP="00183ABA">
            <w:r w:rsidRPr="00895E3A">
              <w:t>Целочисленный код, информирующий о результате выполнения операции. Допустимые значения:</w:t>
            </w:r>
          </w:p>
          <w:p w14:paraId="68FEB872" w14:textId="77777777" w:rsidR="003C0AB1" w:rsidRPr="00895E3A" w:rsidRDefault="003C0AB1" w:rsidP="00183ABA">
            <w:r w:rsidRPr="00895E3A">
              <w:t>0 – операция выполнена успешно</w:t>
            </w:r>
          </w:p>
          <w:p w14:paraId="68FEB873" w14:textId="77777777" w:rsidR="003C0AB1" w:rsidRPr="00895E3A" w:rsidRDefault="003C0AB1" w:rsidP="00183ABA">
            <w:r w:rsidRPr="00895E3A">
              <w:t>1 – во время выполнения операции произошла непредвиденная ошибка</w:t>
            </w:r>
          </w:p>
        </w:tc>
        <w:tc>
          <w:tcPr>
            <w:tcW w:w="1854" w:type="dxa"/>
          </w:tcPr>
          <w:p w14:paraId="68FEB874" w14:textId="77777777" w:rsidR="003C0AB1" w:rsidRPr="00895E3A" w:rsidRDefault="003C0AB1" w:rsidP="00183ABA">
            <w:r w:rsidRPr="00895E3A">
              <w:t>Да</w:t>
            </w:r>
          </w:p>
        </w:tc>
      </w:tr>
      <w:tr w:rsidR="003C0AB1" w:rsidRPr="00895E3A" w14:paraId="68FEB879" w14:textId="77777777" w:rsidTr="00183ABA">
        <w:tc>
          <w:tcPr>
            <w:tcW w:w="2093" w:type="dxa"/>
          </w:tcPr>
          <w:p w14:paraId="68FEB876" w14:textId="77777777" w:rsidR="003C0AB1" w:rsidRPr="00895E3A" w:rsidRDefault="003C0AB1" w:rsidP="00183ABA">
            <w:r w:rsidRPr="00895E3A">
              <w:t>Описание ошибки (ResultDescription)</w:t>
            </w:r>
          </w:p>
        </w:tc>
        <w:tc>
          <w:tcPr>
            <w:tcW w:w="5906" w:type="dxa"/>
          </w:tcPr>
          <w:p w14:paraId="68FEB877" w14:textId="77777777" w:rsidR="003C0AB1" w:rsidRPr="00895E3A" w:rsidRDefault="003C0AB1" w:rsidP="00183ABA">
            <w:r w:rsidRPr="00895E3A">
              <w:t>Обязательно заполняется, если код возврата не равен 0. В других случаях никогда не заполняется.</w:t>
            </w:r>
          </w:p>
        </w:tc>
        <w:tc>
          <w:tcPr>
            <w:tcW w:w="1854" w:type="dxa"/>
          </w:tcPr>
          <w:p w14:paraId="68FEB878" w14:textId="77777777" w:rsidR="003C0AB1" w:rsidRPr="00895E3A" w:rsidRDefault="003C0AB1" w:rsidP="00183ABA">
            <w:r w:rsidRPr="00895E3A">
              <w:t>Нет</w:t>
            </w:r>
          </w:p>
        </w:tc>
      </w:tr>
      <w:tr w:rsidR="003C0AB1" w:rsidRPr="00895E3A" w14:paraId="68FEB87D" w14:textId="77777777" w:rsidTr="00183ABA">
        <w:tc>
          <w:tcPr>
            <w:tcW w:w="2093" w:type="dxa"/>
          </w:tcPr>
          <w:p w14:paraId="68FEB87A" w14:textId="77777777" w:rsidR="003C0AB1" w:rsidRPr="00895E3A" w:rsidRDefault="003C0AB1" w:rsidP="00183ABA">
            <w:r w:rsidRPr="00895E3A">
              <w:t>Идентификатор задачи импорта (JobId)</w:t>
            </w:r>
          </w:p>
        </w:tc>
        <w:tc>
          <w:tcPr>
            <w:tcW w:w="5906" w:type="dxa"/>
          </w:tcPr>
          <w:p w14:paraId="68FEB87B" w14:textId="77777777" w:rsidR="003C0AB1" w:rsidRPr="00895E3A" w:rsidRDefault="003C0AB1" w:rsidP="00183ABA">
            <w:proofErr w:type="gramStart"/>
            <w:r w:rsidRPr="00895E3A">
              <w:t>Уникальный</w:t>
            </w:r>
            <w:proofErr w:type="gramEnd"/>
            <w:r w:rsidRPr="00895E3A">
              <w:t xml:space="preserve"> идентфикатор созданной задачи</w:t>
            </w:r>
          </w:p>
        </w:tc>
        <w:tc>
          <w:tcPr>
            <w:tcW w:w="1854" w:type="dxa"/>
          </w:tcPr>
          <w:p w14:paraId="68FEB87C" w14:textId="77777777" w:rsidR="003C0AB1" w:rsidRPr="00895E3A" w:rsidRDefault="003C0AB1" w:rsidP="00183ABA">
            <w:r w:rsidRPr="00895E3A">
              <w:t>Нет</w:t>
            </w:r>
          </w:p>
        </w:tc>
      </w:tr>
    </w:tbl>
    <w:p w14:paraId="68FEB87E" w14:textId="77777777" w:rsidR="003C0AB1" w:rsidRPr="00895E3A" w:rsidRDefault="003C0AB1" w:rsidP="003C0AB1">
      <w:pPr>
        <w:pStyle w:val="Heading4"/>
        <w:numPr>
          <w:ilvl w:val="3"/>
          <w:numId w:val="13"/>
        </w:numPr>
      </w:pPr>
      <w:bookmarkStart w:id="342" w:name="_Toc370582738"/>
      <w:r w:rsidRPr="00895E3A">
        <w:lastRenderedPageBreak/>
        <w:t>Логика выполнения</w:t>
      </w:r>
      <w:bookmarkEnd w:id="342"/>
    </w:p>
    <w:p w14:paraId="68FEB87F" w14:textId="77777777" w:rsidR="003C0AB1" w:rsidRPr="00895E3A" w:rsidRDefault="003C0AB1" w:rsidP="003C0AB1">
      <w:r w:rsidRPr="00895E3A">
        <w:t xml:space="preserve">Операция </w:t>
      </w:r>
      <w:proofErr w:type="gramStart"/>
      <w:r w:rsidRPr="00895E3A">
        <w:t>создает</w:t>
      </w:r>
      <w:proofErr w:type="gramEnd"/>
      <w:r w:rsidRPr="00895E3A">
        <w:t xml:space="preserve"> регистрирует </w:t>
      </w:r>
      <w:commentRangeStart w:id="343"/>
      <w:r w:rsidRPr="00895E3A">
        <w:t>асинхронную задачу</w:t>
      </w:r>
      <w:commentRangeEnd w:id="343"/>
      <w:r w:rsidRPr="00895E3A">
        <w:rPr>
          <w:rStyle w:val="CommentReference"/>
        </w:rPr>
        <w:commentReference w:id="343"/>
      </w:r>
      <w:r w:rsidRPr="00895E3A">
        <w:t>.</w:t>
      </w:r>
    </w:p>
    <w:p w14:paraId="68FEB880" w14:textId="77777777" w:rsidR="003C0AB1" w:rsidRPr="00895E3A" w:rsidRDefault="003C0AB1" w:rsidP="003C0AB1">
      <w:r w:rsidRPr="00895E3A">
        <w:t xml:space="preserve">Задача обрабатывается асинхронно по алгоримту </w:t>
      </w:r>
      <w:hyperlink w:anchor="_Импорт_списка_тафиров" w:history="1">
        <w:r w:rsidRPr="00895E3A">
          <w:rPr>
            <w:rStyle w:val="Hyperlink"/>
            <w:noProof w:val="0"/>
          </w:rPr>
          <w:t>импорта</w:t>
        </w:r>
      </w:hyperlink>
      <w:r w:rsidRPr="00895E3A">
        <w:t>.</w:t>
      </w:r>
    </w:p>
    <w:p w14:paraId="400AD4BE" w14:textId="425CB712" w:rsidR="007F7FFC" w:rsidRPr="00895E3A" w:rsidRDefault="007F7FFC" w:rsidP="007F7FFC">
      <w:pPr>
        <w:pStyle w:val="Heading3"/>
        <w:numPr>
          <w:ilvl w:val="2"/>
          <w:numId w:val="13"/>
        </w:numPr>
      </w:pPr>
      <w:bookmarkStart w:id="344" w:name="_Toc370582739"/>
      <w:r w:rsidRPr="00895E3A">
        <w:t xml:space="preserve">Получение </w:t>
      </w:r>
      <w:r w:rsidR="00D06BD7" w:rsidRPr="00895E3A">
        <w:t xml:space="preserve">списка задач импорта тарифов доставки </w:t>
      </w:r>
      <w:r w:rsidRPr="00895E3A">
        <w:t>(GetDelivaryRateImportTasksHistory)</w:t>
      </w:r>
      <w:bookmarkEnd w:id="344"/>
    </w:p>
    <w:p w14:paraId="7A906565" w14:textId="77777777" w:rsidR="007F7FFC" w:rsidRPr="00895E3A" w:rsidRDefault="007F7FFC" w:rsidP="007F7FFC">
      <w:pPr>
        <w:pStyle w:val="Heading4"/>
        <w:numPr>
          <w:ilvl w:val="3"/>
          <w:numId w:val="13"/>
        </w:numPr>
      </w:pPr>
      <w:bookmarkStart w:id="345" w:name="_Toc370582740"/>
      <w:r w:rsidRPr="00895E3A">
        <w:t>Карточка операции</w:t>
      </w:r>
      <w:bookmarkEnd w:id="345"/>
    </w:p>
    <w:p w14:paraId="108ED4DF" w14:textId="77777777" w:rsidR="007F7FFC" w:rsidRPr="00895E3A" w:rsidRDefault="007F7FFC" w:rsidP="007F7FFC">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7</w:t>
      </w:r>
      <w:r w:rsidR="007C6394">
        <w:rPr>
          <w:noProof/>
        </w:rPr>
        <w:fldChar w:fldCharType="end"/>
      </w:r>
    </w:p>
    <w:tbl>
      <w:tblPr>
        <w:tblStyle w:val="TableGrid"/>
        <w:tblW w:w="0" w:type="auto"/>
        <w:tblLook w:val="04A0" w:firstRow="1" w:lastRow="0" w:firstColumn="1" w:lastColumn="0" w:noHBand="0" w:noVBand="1"/>
      </w:tblPr>
      <w:tblGrid>
        <w:gridCol w:w="3652"/>
        <w:gridCol w:w="6201"/>
      </w:tblGrid>
      <w:tr w:rsidR="007F7FFC" w:rsidRPr="00895E3A" w14:paraId="597B5F87" w14:textId="77777777" w:rsidTr="007F7FFC">
        <w:tc>
          <w:tcPr>
            <w:tcW w:w="3652" w:type="dxa"/>
          </w:tcPr>
          <w:p w14:paraId="5289282E" w14:textId="77777777" w:rsidR="007F7FFC" w:rsidRPr="00895E3A" w:rsidRDefault="007F7FFC" w:rsidP="007F7FFC">
            <w:r w:rsidRPr="00895E3A">
              <w:t>Предназначение</w:t>
            </w:r>
          </w:p>
        </w:tc>
        <w:tc>
          <w:tcPr>
            <w:tcW w:w="6201" w:type="dxa"/>
          </w:tcPr>
          <w:p w14:paraId="4B2159B5" w14:textId="5536687F" w:rsidR="007F7FFC" w:rsidRPr="00895E3A" w:rsidRDefault="007F7FFC" w:rsidP="00D06BD7">
            <w:r w:rsidRPr="00895E3A">
              <w:t>Операция предназначена для</w:t>
            </w:r>
            <w:r w:rsidR="00D06BD7" w:rsidRPr="00895E3A">
              <w:t xml:space="preserve"> получения </w:t>
            </w:r>
            <w:proofErr w:type="gramStart"/>
            <w:r w:rsidR="00D06BD7" w:rsidRPr="00895E3A">
              <w:t>списка задач импорта тарифов доставки</w:t>
            </w:r>
            <w:proofErr w:type="gramEnd"/>
            <w:r w:rsidRPr="00895E3A">
              <w:t>.</w:t>
            </w:r>
          </w:p>
        </w:tc>
      </w:tr>
      <w:tr w:rsidR="007F7FFC" w:rsidRPr="00895E3A" w14:paraId="3BA35278" w14:textId="77777777" w:rsidTr="007F7FFC">
        <w:tc>
          <w:tcPr>
            <w:tcW w:w="3652" w:type="dxa"/>
          </w:tcPr>
          <w:p w14:paraId="6D0C91A9" w14:textId="77777777" w:rsidR="007F7FFC" w:rsidRPr="00895E3A" w:rsidRDefault="007F7FFC" w:rsidP="007F7FFC">
            <w:r w:rsidRPr="00895E3A">
              <w:t>Режим выполнения</w:t>
            </w:r>
          </w:p>
        </w:tc>
        <w:tc>
          <w:tcPr>
            <w:tcW w:w="6201" w:type="dxa"/>
          </w:tcPr>
          <w:p w14:paraId="163CF583" w14:textId="77777777" w:rsidR="007F7FFC" w:rsidRPr="00895E3A" w:rsidRDefault="007F7FFC" w:rsidP="007F7FFC">
            <w:r w:rsidRPr="00895E3A">
              <w:t>Синхронный.</w:t>
            </w:r>
          </w:p>
        </w:tc>
      </w:tr>
    </w:tbl>
    <w:p w14:paraId="039FA20F" w14:textId="77777777" w:rsidR="007F7FFC" w:rsidRPr="00895E3A" w:rsidRDefault="007F7FFC" w:rsidP="007F7FFC">
      <w:pPr>
        <w:pStyle w:val="Heading4"/>
        <w:numPr>
          <w:ilvl w:val="3"/>
          <w:numId w:val="13"/>
        </w:numPr>
      </w:pPr>
      <w:bookmarkStart w:id="346" w:name="_Toc370582741"/>
      <w:r w:rsidRPr="00895E3A">
        <w:t>Параметры назначения</w:t>
      </w:r>
      <w:bookmarkEnd w:id="346"/>
    </w:p>
    <w:p w14:paraId="1E18D279" w14:textId="77777777" w:rsidR="007F7FFC" w:rsidRPr="00895E3A" w:rsidRDefault="007F7FFC" w:rsidP="007F7FFC">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8</w:t>
      </w:r>
      <w:r w:rsidR="007C6394">
        <w:rPr>
          <w:noProof/>
        </w:rPr>
        <w:fldChar w:fldCharType="end"/>
      </w:r>
    </w:p>
    <w:tbl>
      <w:tblPr>
        <w:tblStyle w:val="TableGrid"/>
        <w:tblW w:w="0" w:type="auto"/>
        <w:tblLook w:val="04A0" w:firstRow="1" w:lastRow="0" w:firstColumn="1" w:lastColumn="0" w:noHBand="0" w:noVBand="1"/>
      </w:tblPr>
      <w:tblGrid>
        <w:gridCol w:w="4926"/>
        <w:gridCol w:w="4927"/>
      </w:tblGrid>
      <w:tr w:rsidR="007F7FFC" w:rsidRPr="00895E3A" w14:paraId="4428933C" w14:textId="77777777" w:rsidTr="007F7FFC">
        <w:tc>
          <w:tcPr>
            <w:tcW w:w="4926" w:type="dxa"/>
          </w:tcPr>
          <w:p w14:paraId="394F2833" w14:textId="77777777" w:rsidR="007F7FFC" w:rsidRPr="00895E3A" w:rsidRDefault="007F7FFC" w:rsidP="007F7FFC">
            <w:pPr>
              <w:rPr>
                <w:b/>
              </w:rPr>
            </w:pPr>
            <w:r w:rsidRPr="00895E3A">
              <w:rPr>
                <w:b/>
              </w:rPr>
              <w:t>Параметр</w:t>
            </w:r>
          </w:p>
        </w:tc>
        <w:tc>
          <w:tcPr>
            <w:tcW w:w="4927" w:type="dxa"/>
          </w:tcPr>
          <w:p w14:paraId="2CC607DE" w14:textId="77777777" w:rsidR="007F7FFC" w:rsidRPr="00895E3A" w:rsidRDefault="007F7FFC" w:rsidP="007F7FFC">
            <w:pPr>
              <w:rPr>
                <w:b/>
              </w:rPr>
            </w:pPr>
            <w:r w:rsidRPr="00895E3A">
              <w:rPr>
                <w:b/>
              </w:rPr>
              <w:t>Значение</w:t>
            </w:r>
          </w:p>
        </w:tc>
      </w:tr>
      <w:tr w:rsidR="007F7FFC" w:rsidRPr="00895E3A" w14:paraId="29E026D2" w14:textId="77777777" w:rsidTr="007F7FFC">
        <w:tc>
          <w:tcPr>
            <w:tcW w:w="4926" w:type="dxa"/>
          </w:tcPr>
          <w:p w14:paraId="63A5387D" w14:textId="77777777" w:rsidR="007F7FFC" w:rsidRPr="00895E3A" w:rsidRDefault="007F7FFC" w:rsidP="007F7FFC">
            <w:r w:rsidRPr="00895E3A">
              <w:t>Максимальное время от получения запроса до выдачи ответа</w:t>
            </w:r>
          </w:p>
        </w:tc>
        <w:tc>
          <w:tcPr>
            <w:tcW w:w="4927" w:type="dxa"/>
          </w:tcPr>
          <w:p w14:paraId="54750F7E" w14:textId="490293DA" w:rsidR="007F7FFC" w:rsidRPr="00895E3A" w:rsidRDefault="00CE4B06" w:rsidP="007F7FFC">
            <w:r w:rsidRPr="00CE4B06">
              <w:t>100 миллисекунд</w:t>
            </w:r>
          </w:p>
        </w:tc>
      </w:tr>
    </w:tbl>
    <w:p w14:paraId="173E1C29" w14:textId="77777777" w:rsidR="007F7FFC" w:rsidRPr="00895E3A" w:rsidRDefault="007F7FFC" w:rsidP="007F7FFC">
      <w:pPr>
        <w:pStyle w:val="Heading4"/>
        <w:numPr>
          <w:ilvl w:val="3"/>
          <w:numId w:val="13"/>
        </w:numPr>
      </w:pPr>
      <w:bookmarkStart w:id="347" w:name="_Toc370582742"/>
      <w:r w:rsidRPr="00895E3A">
        <w:t>Влияние на другие операции</w:t>
      </w:r>
      <w:bookmarkEnd w:id="347"/>
    </w:p>
    <w:p w14:paraId="44CB0A84" w14:textId="77777777" w:rsidR="007F7FFC" w:rsidRPr="00895E3A" w:rsidRDefault="007F7FFC" w:rsidP="007F7FFC">
      <w:r w:rsidRPr="00895E3A">
        <w:t>Отсутствует.</w:t>
      </w:r>
    </w:p>
    <w:p w14:paraId="3C5F3794" w14:textId="77777777" w:rsidR="007F7FFC" w:rsidRPr="00895E3A" w:rsidRDefault="007F7FFC" w:rsidP="007F7FFC">
      <w:pPr>
        <w:pStyle w:val="Heading4"/>
        <w:numPr>
          <w:ilvl w:val="3"/>
          <w:numId w:val="13"/>
        </w:numPr>
      </w:pPr>
      <w:bookmarkStart w:id="348" w:name="_Toc370582743"/>
      <w:r w:rsidRPr="00895E3A">
        <w:t>Входные параметры</w:t>
      </w:r>
      <w:bookmarkEnd w:id="348"/>
    </w:p>
    <w:p w14:paraId="2BE40980" w14:textId="77777777" w:rsidR="007F7FFC" w:rsidRPr="00895E3A" w:rsidRDefault="007F7FFC" w:rsidP="007F7FFC">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9</w:t>
      </w:r>
      <w:r w:rsidR="007C6394">
        <w:rPr>
          <w:noProof/>
        </w:rPr>
        <w:fldChar w:fldCharType="end"/>
      </w:r>
    </w:p>
    <w:tbl>
      <w:tblPr>
        <w:tblStyle w:val="TableGrid"/>
        <w:tblW w:w="0" w:type="auto"/>
        <w:tblLook w:val="04A0" w:firstRow="1" w:lastRow="0" w:firstColumn="1" w:lastColumn="0" w:noHBand="0" w:noVBand="1"/>
      </w:tblPr>
      <w:tblGrid>
        <w:gridCol w:w="2093"/>
        <w:gridCol w:w="5906"/>
        <w:gridCol w:w="1854"/>
      </w:tblGrid>
      <w:tr w:rsidR="007F7FFC" w:rsidRPr="00895E3A" w14:paraId="3D343230" w14:textId="77777777" w:rsidTr="007F7FFC">
        <w:tc>
          <w:tcPr>
            <w:tcW w:w="2093" w:type="dxa"/>
          </w:tcPr>
          <w:p w14:paraId="664D3A15" w14:textId="77777777" w:rsidR="007F7FFC" w:rsidRPr="00895E3A" w:rsidRDefault="007F7FFC" w:rsidP="007F7FFC">
            <w:pPr>
              <w:rPr>
                <w:b/>
              </w:rPr>
            </w:pPr>
            <w:r w:rsidRPr="00895E3A">
              <w:rPr>
                <w:b/>
              </w:rPr>
              <w:t>Параметр</w:t>
            </w:r>
          </w:p>
        </w:tc>
        <w:tc>
          <w:tcPr>
            <w:tcW w:w="5906" w:type="dxa"/>
          </w:tcPr>
          <w:p w14:paraId="3BBA1584" w14:textId="77777777" w:rsidR="007F7FFC" w:rsidRPr="00895E3A" w:rsidRDefault="007F7FFC" w:rsidP="007F7FFC">
            <w:pPr>
              <w:rPr>
                <w:b/>
              </w:rPr>
            </w:pPr>
            <w:r w:rsidRPr="00895E3A">
              <w:rPr>
                <w:b/>
              </w:rPr>
              <w:t>Описание</w:t>
            </w:r>
          </w:p>
        </w:tc>
        <w:tc>
          <w:tcPr>
            <w:tcW w:w="1854" w:type="dxa"/>
          </w:tcPr>
          <w:p w14:paraId="6CD83348" w14:textId="77777777" w:rsidR="007F7FFC" w:rsidRPr="00895E3A" w:rsidRDefault="007F7FFC" w:rsidP="007F7FFC">
            <w:pPr>
              <w:rPr>
                <w:b/>
              </w:rPr>
            </w:pPr>
            <w:r w:rsidRPr="00895E3A">
              <w:rPr>
                <w:b/>
              </w:rPr>
              <w:t>Обязательный?</w:t>
            </w:r>
          </w:p>
        </w:tc>
      </w:tr>
      <w:tr w:rsidR="007F7FFC" w:rsidRPr="00895E3A" w14:paraId="5C351582" w14:textId="77777777" w:rsidTr="007F7FFC">
        <w:tc>
          <w:tcPr>
            <w:tcW w:w="2093" w:type="dxa"/>
          </w:tcPr>
          <w:p w14:paraId="16763DF9" w14:textId="619002F0" w:rsidR="007F7FFC" w:rsidRPr="00895E3A" w:rsidRDefault="00895E3A" w:rsidP="007F7FFC">
            <w:r w:rsidRPr="00895E3A">
              <w:t>Идентификатор партнера (PartnerId)</w:t>
            </w:r>
          </w:p>
        </w:tc>
        <w:tc>
          <w:tcPr>
            <w:tcW w:w="5906" w:type="dxa"/>
          </w:tcPr>
          <w:p w14:paraId="51342776" w14:textId="2547129D" w:rsidR="007F7FFC" w:rsidRPr="00895E3A" w:rsidRDefault="00895E3A" w:rsidP="007F7FFC">
            <w:r w:rsidRPr="00895E3A">
              <w:t>Идентификатора партнера</w:t>
            </w:r>
          </w:p>
        </w:tc>
        <w:tc>
          <w:tcPr>
            <w:tcW w:w="1854" w:type="dxa"/>
          </w:tcPr>
          <w:p w14:paraId="58DAC7F0" w14:textId="6CCD912B" w:rsidR="007F7FFC" w:rsidRPr="00895E3A" w:rsidRDefault="00895E3A" w:rsidP="007F7FFC">
            <w:r w:rsidRPr="00895E3A">
              <w:t>Нет</w:t>
            </w:r>
          </w:p>
        </w:tc>
      </w:tr>
      <w:tr w:rsidR="007F7FFC" w:rsidRPr="00895E3A" w14:paraId="31B3900D" w14:textId="77777777" w:rsidTr="007F7FFC">
        <w:tc>
          <w:tcPr>
            <w:tcW w:w="2093" w:type="dxa"/>
          </w:tcPr>
          <w:p w14:paraId="7B86F576" w14:textId="05C952D1" w:rsidR="007F7FFC" w:rsidRPr="00895E3A" w:rsidRDefault="00535C7A" w:rsidP="007F7FFC">
            <w:r w:rsidRPr="00895E3A">
              <w:t>Идентификатор пользователя (UserId)</w:t>
            </w:r>
          </w:p>
        </w:tc>
        <w:tc>
          <w:tcPr>
            <w:tcW w:w="5906" w:type="dxa"/>
          </w:tcPr>
          <w:p w14:paraId="0383BCE3" w14:textId="177AD10E" w:rsidR="007F7FFC" w:rsidRPr="00895E3A" w:rsidRDefault="00535C7A" w:rsidP="007F7FFC">
            <w:r w:rsidRPr="00895E3A">
              <w:t>Идентификатор пользователя</w:t>
            </w:r>
          </w:p>
        </w:tc>
        <w:tc>
          <w:tcPr>
            <w:tcW w:w="1854" w:type="dxa"/>
          </w:tcPr>
          <w:p w14:paraId="6FF1FE3E" w14:textId="5DB2B13E" w:rsidR="007F7FFC" w:rsidRPr="00895E3A" w:rsidRDefault="00535C7A" w:rsidP="007F7FFC">
            <w:r w:rsidRPr="00895E3A">
              <w:t>Да</w:t>
            </w:r>
          </w:p>
        </w:tc>
      </w:tr>
      <w:tr w:rsidR="007F7FFC" w:rsidRPr="00895E3A" w14:paraId="439AFF11" w14:textId="77777777" w:rsidTr="007F7FFC">
        <w:tc>
          <w:tcPr>
            <w:tcW w:w="2093" w:type="dxa"/>
          </w:tcPr>
          <w:p w14:paraId="58F6DDC7" w14:textId="77777777" w:rsidR="007F7FFC" w:rsidRPr="00895E3A" w:rsidRDefault="007F7FFC" w:rsidP="007F7FFC">
            <w:r w:rsidRPr="00895E3A">
              <w:lastRenderedPageBreak/>
              <w:t>Количество пропущенных записей (CountToSkip)</w:t>
            </w:r>
          </w:p>
        </w:tc>
        <w:tc>
          <w:tcPr>
            <w:tcW w:w="5906" w:type="dxa"/>
          </w:tcPr>
          <w:p w14:paraId="11A70ED6" w14:textId="77777777" w:rsidR="007F7FFC" w:rsidRPr="00895E3A" w:rsidRDefault="007F7FFC" w:rsidP="007F7FFC">
            <w:r w:rsidRPr="00895E3A">
              <w:t>Количество записей из списка найденных и отсортированных записей, которые нужно пропустить и не возвращать. Если значение не указано, то значение равно 0.</w:t>
            </w:r>
          </w:p>
        </w:tc>
        <w:tc>
          <w:tcPr>
            <w:tcW w:w="1854" w:type="dxa"/>
          </w:tcPr>
          <w:p w14:paraId="50F0DEAA" w14:textId="77777777" w:rsidR="007F7FFC" w:rsidRPr="00895E3A" w:rsidRDefault="007F7FFC" w:rsidP="007F7FFC">
            <w:r w:rsidRPr="00895E3A">
              <w:t>Нет</w:t>
            </w:r>
          </w:p>
        </w:tc>
      </w:tr>
      <w:tr w:rsidR="007F7FFC" w:rsidRPr="00895E3A" w14:paraId="67C40D9E" w14:textId="77777777" w:rsidTr="007F7FFC">
        <w:tc>
          <w:tcPr>
            <w:tcW w:w="2093" w:type="dxa"/>
          </w:tcPr>
          <w:p w14:paraId="2C380AD1" w14:textId="77777777" w:rsidR="007F7FFC" w:rsidRPr="00895E3A" w:rsidRDefault="007F7FFC" w:rsidP="007F7FFC">
            <w:r w:rsidRPr="00895E3A">
              <w:t>Максимальное количество возвращаемых записей (CountToTake)</w:t>
            </w:r>
          </w:p>
        </w:tc>
        <w:tc>
          <w:tcPr>
            <w:tcW w:w="5906" w:type="dxa"/>
          </w:tcPr>
          <w:p w14:paraId="7D03AD05" w14:textId="77777777" w:rsidR="007F7FFC" w:rsidRPr="00895E3A" w:rsidRDefault="007F7FFC" w:rsidP="007F7FFC">
            <w:r w:rsidRPr="00895E3A">
              <w:t>Максимальное количество возвращаемых записей.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11118265" w14:textId="77777777" w:rsidR="007F7FFC" w:rsidRPr="00895E3A" w:rsidRDefault="007F7FFC" w:rsidP="007F7FFC">
            <w:r w:rsidRPr="00895E3A">
              <w:t>Нет</w:t>
            </w:r>
          </w:p>
        </w:tc>
      </w:tr>
      <w:tr w:rsidR="007F7FFC" w:rsidRPr="00895E3A" w14:paraId="4CB7184F" w14:textId="77777777" w:rsidTr="007F7FFC">
        <w:tc>
          <w:tcPr>
            <w:tcW w:w="2093" w:type="dxa"/>
          </w:tcPr>
          <w:p w14:paraId="674B57B0" w14:textId="77777777" w:rsidR="007F7FFC" w:rsidRPr="00895E3A" w:rsidRDefault="007F7FFC" w:rsidP="007F7FFC">
            <w:r w:rsidRPr="00895E3A">
              <w:t>Признак подсчета общего количества найденных записей (CalcTotalCount)</w:t>
            </w:r>
          </w:p>
        </w:tc>
        <w:tc>
          <w:tcPr>
            <w:tcW w:w="5906" w:type="dxa"/>
          </w:tcPr>
          <w:p w14:paraId="506FED5A" w14:textId="77777777" w:rsidR="007F7FFC" w:rsidRPr="00895E3A" w:rsidRDefault="007F7FFC" w:rsidP="007F7FFC">
            <w:r w:rsidRPr="00895E3A">
              <w:t>Принимает одно из следующих значений:</w:t>
            </w:r>
          </w:p>
          <w:p w14:paraId="70F17D8B" w14:textId="77777777" w:rsidR="007F7FFC" w:rsidRPr="00895E3A" w:rsidRDefault="007F7FFC" w:rsidP="007F7FFC">
            <w:r w:rsidRPr="00895E3A">
              <w:t>0 – признак игнорируется;</w:t>
            </w:r>
          </w:p>
          <w:p w14:paraId="7B6A3441" w14:textId="77777777" w:rsidR="007F7FFC" w:rsidRPr="00895E3A" w:rsidRDefault="007F7FFC" w:rsidP="007F7FFC">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34639E12" w14:textId="77777777" w:rsidR="007F7FFC" w:rsidRPr="00895E3A" w:rsidRDefault="007F7FFC" w:rsidP="007F7FFC">
            <w:r w:rsidRPr="00895E3A">
              <w:t>Если значение не указано, то значение равно 0.</w:t>
            </w:r>
          </w:p>
        </w:tc>
        <w:tc>
          <w:tcPr>
            <w:tcW w:w="1854" w:type="dxa"/>
          </w:tcPr>
          <w:p w14:paraId="6CB3E723" w14:textId="77777777" w:rsidR="007F7FFC" w:rsidRPr="00895E3A" w:rsidRDefault="007F7FFC" w:rsidP="007F7FFC">
            <w:r w:rsidRPr="00895E3A">
              <w:t>Нет</w:t>
            </w:r>
          </w:p>
        </w:tc>
      </w:tr>
    </w:tbl>
    <w:p w14:paraId="499011C3" w14:textId="77777777" w:rsidR="007F7FFC" w:rsidRPr="00895E3A" w:rsidRDefault="007F7FFC" w:rsidP="007F7FFC">
      <w:pPr>
        <w:pStyle w:val="Heading4"/>
        <w:numPr>
          <w:ilvl w:val="3"/>
          <w:numId w:val="13"/>
        </w:numPr>
      </w:pPr>
      <w:bookmarkStart w:id="349" w:name="_Toc370582744"/>
      <w:r w:rsidRPr="00895E3A">
        <w:t>Выходные данные</w:t>
      </w:r>
      <w:bookmarkEnd w:id="349"/>
    </w:p>
    <w:p w14:paraId="370639FC" w14:textId="77777777" w:rsidR="007F7FFC" w:rsidRPr="00895E3A" w:rsidRDefault="007F7FFC" w:rsidP="007F7FFC">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10</w:t>
      </w:r>
      <w:r w:rsidR="007C6394">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7F7FFC" w:rsidRPr="00895E3A" w14:paraId="350D5DB6" w14:textId="77777777" w:rsidTr="007F7FFC">
        <w:tc>
          <w:tcPr>
            <w:tcW w:w="2093" w:type="dxa"/>
          </w:tcPr>
          <w:p w14:paraId="04EB51B7" w14:textId="77777777" w:rsidR="007F7FFC" w:rsidRPr="00895E3A" w:rsidRDefault="007F7FFC" w:rsidP="007F7FFC">
            <w:pPr>
              <w:rPr>
                <w:b/>
              </w:rPr>
            </w:pPr>
            <w:r w:rsidRPr="00895E3A">
              <w:rPr>
                <w:b/>
              </w:rPr>
              <w:t>Атрибут</w:t>
            </w:r>
          </w:p>
        </w:tc>
        <w:tc>
          <w:tcPr>
            <w:tcW w:w="5906" w:type="dxa"/>
          </w:tcPr>
          <w:p w14:paraId="52AA92CD" w14:textId="77777777" w:rsidR="007F7FFC" w:rsidRPr="00895E3A" w:rsidRDefault="007F7FFC" w:rsidP="007F7FFC">
            <w:pPr>
              <w:rPr>
                <w:b/>
              </w:rPr>
            </w:pPr>
            <w:r w:rsidRPr="00895E3A">
              <w:rPr>
                <w:b/>
              </w:rPr>
              <w:t>Описание</w:t>
            </w:r>
          </w:p>
        </w:tc>
        <w:tc>
          <w:tcPr>
            <w:tcW w:w="1854" w:type="dxa"/>
          </w:tcPr>
          <w:p w14:paraId="74CE9A96" w14:textId="77777777" w:rsidR="007F7FFC" w:rsidRPr="00895E3A" w:rsidRDefault="007F7FFC" w:rsidP="007F7FFC">
            <w:pPr>
              <w:rPr>
                <w:b/>
              </w:rPr>
            </w:pPr>
            <w:r w:rsidRPr="00895E3A">
              <w:rPr>
                <w:b/>
              </w:rPr>
              <w:t>Обязательный?</w:t>
            </w:r>
          </w:p>
        </w:tc>
      </w:tr>
      <w:tr w:rsidR="00535C7A" w:rsidRPr="00895E3A" w14:paraId="6508F68C" w14:textId="77777777" w:rsidTr="007F7FFC">
        <w:tc>
          <w:tcPr>
            <w:tcW w:w="2093" w:type="dxa"/>
          </w:tcPr>
          <w:p w14:paraId="0F517F38" w14:textId="7C67B6F5" w:rsidR="00535C7A" w:rsidRPr="00895E3A" w:rsidRDefault="00535C7A" w:rsidP="007F7FFC">
            <w:r w:rsidRPr="00895E3A">
              <w:t>Набор задач (Tasks)</w:t>
            </w:r>
          </w:p>
        </w:tc>
        <w:tc>
          <w:tcPr>
            <w:tcW w:w="5906" w:type="dxa"/>
          </w:tcPr>
          <w:p w14:paraId="448A52F2" w14:textId="04524023" w:rsidR="00535C7A" w:rsidRPr="00895E3A" w:rsidRDefault="00E26450" w:rsidP="007F7FFC">
            <w:r w:rsidRPr="00895E3A">
              <w:t xml:space="preserve">Набор записей типа </w:t>
            </w:r>
            <w:hyperlink w:anchor="_Задача_импорта_тарифов" w:history="1">
              <w:r w:rsidRPr="00895E3A">
                <w:rPr>
                  <w:rStyle w:val="Hyperlink"/>
                  <w:noProof w:val="0"/>
                </w:rPr>
                <w:t>задача импорта тарифов</w:t>
              </w:r>
            </w:hyperlink>
            <w:r w:rsidRPr="00895E3A">
              <w:t>.</w:t>
            </w:r>
          </w:p>
        </w:tc>
        <w:tc>
          <w:tcPr>
            <w:tcW w:w="1854" w:type="dxa"/>
          </w:tcPr>
          <w:p w14:paraId="099CF252" w14:textId="50FAE7F7" w:rsidR="00535C7A" w:rsidRPr="00895E3A" w:rsidRDefault="00191A51" w:rsidP="007F7FFC">
            <w:r w:rsidRPr="00895E3A">
              <w:t>Да</w:t>
            </w:r>
          </w:p>
        </w:tc>
      </w:tr>
      <w:tr w:rsidR="007F7FFC" w:rsidRPr="00895E3A" w14:paraId="4BE9B86C" w14:textId="77777777" w:rsidTr="007F7FFC">
        <w:tc>
          <w:tcPr>
            <w:tcW w:w="2093" w:type="dxa"/>
          </w:tcPr>
          <w:p w14:paraId="5CD0D446" w14:textId="77777777" w:rsidR="007F7FFC" w:rsidRPr="00895E3A" w:rsidRDefault="007F7FFC" w:rsidP="007F7FFC">
            <w:r w:rsidRPr="00895E3A">
              <w:t>Признак успешного выполнения операции (Success)</w:t>
            </w:r>
          </w:p>
        </w:tc>
        <w:tc>
          <w:tcPr>
            <w:tcW w:w="5906" w:type="dxa"/>
          </w:tcPr>
          <w:p w14:paraId="526C745E" w14:textId="77777777" w:rsidR="007F7FFC" w:rsidRPr="00895E3A" w:rsidRDefault="007F7FFC" w:rsidP="007F7FFC">
            <w:r w:rsidRPr="00895E3A">
              <w:t>Признак успешного выполнения операции</w:t>
            </w:r>
          </w:p>
        </w:tc>
        <w:tc>
          <w:tcPr>
            <w:tcW w:w="1854" w:type="dxa"/>
          </w:tcPr>
          <w:p w14:paraId="25B92C6A" w14:textId="77777777" w:rsidR="007F7FFC" w:rsidRPr="00895E3A" w:rsidRDefault="007F7FFC" w:rsidP="007F7FFC">
            <w:r w:rsidRPr="00895E3A">
              <w:t>Да</w:t>
            </w:r>
          </w:p>
        </w:tc>
      </w:tr>
      <w:tr w:rsidR="007F7FFC" w:rsidRPr="00895E3A" w14:paraId="28C01918" w14:textId="77777777" w:rsidTr="007F7FFC">
        <w:tc>
          <w:tcPr>
            <w:tcW w:w="2093" w:type="dxa"/>
          </w:tcPr>
          <w:p w14:paraId="6054DFDF" w14:textId="77777777" w:rsidR="007F7FFC" w:rsidRPr="00895E3A" w:rsidRDefault="007F7FFC" w:rsidP="007F7FFC">
            <w:r w:rsidRPr="00895E3A">
              <w:t>Код возврата (ResultCode)</w:t>
            </w:r>
          </w:p>
        </w:tc>
        <w:tc>
          <w:tcPr>
            <w:tcW w:w="5906" w:type="dxa"/>
          </w:tcPr>
          <w:p w14:paraId="331D69A5" w14:textId="77777777" w:rsidR="007F7FFC" w:rsidRPr="00895E3A" w:rsidRDefault="007F7FFC" w:rsidP="007F7FFC">
            <w:r w:rsidRPr="00895E3A">
              <w:t>Целочисленный код, информирующий о результате выполнения операции. Допустимые значения:</w:t>
            </w:r>
          </w:p>
          <w:p w14:paraId="0A6AAD8B" w14:textId="77777777" w:rsidR="007F7FFC" w:rsidRPr="00895E3A" w:rsidRDefault="007F7FFC" w:rsidP="007F7FFC">
            <w:r w:rsidRPr="00895E3A">
              <w:t>0 – операция выполнена успешно</w:t>
            </w:r>
          </w:p>
          <w:p w14:paraId="399075BA" w14:textId="77777777" w:rsidR="007F7FFC" w:rsidRPr="00895E3A" w:rsidRDefault="007F7FFC" w:rsidP="007F7FFC">
            <w:r w:rsidRPr="00895E3A">
              <w:t>1 – во время выполнения операции произошла непредвиденная ошибка</w:t>
            </w:r>
          </w:p>
        </w:tc>
        <w:tc>
          <w:tcPr>
            <w:tcW w:w="1854" w:type="dxa"/>
          </w:tcPr>
          <w:p w14:paraId="76013E4D" w14:textId="77777777" w:rsidR="007F7FFC" w:rsidRPr="00895E3A" w:rsidRDefault="007F7FFC" w:rsidP="007F7FFC">
            <w:r w:rsidRPr="00895E3A">
              <w:t>Да</w:t>
            </w:r>
          </w:p>
        </w:tc>
      </w:tr>
      <w:tr w:rsidR="007F7FFC" w:rsidRPr="00895E3A" w14:paraId="1B261B7F" w14:textId="77777777" w:rsidTr="007F7FFC">
        <w:tc>
          <w:tcPr>
            <w:tcW w:w="2093" w:type="dxa"/>
          </w:tcPr>
          <w:p w14:paraId="6C8F70C7" w14:textId="77777777" w:rsidR="007F7FFC" w:rsidRPr="00895E3A" w:rsidRDefault="007F7FFC" w:rsidP="007F7FFC">
            <w:r w:rsidRPr="00895E3A">
              <w:t>Описание ошибки (ResultDescription)</w:t>
            </w:r>
          </w:p>
        </w:tc>
        <w:tc>
          <w:tcPr>
            <w:tcW w:w="5906" w:type="dxa"/>
          </w:tcPr>
          <w:p w14:paraId="55E671EF" w14:textId="77777777" w:rsidR="007F7FFC" w:rsidRPr="00895E3A" w:rsidRDefault="007F7FFC" w:rsidP="007F7FFC">
            <w:r w:rsidRPr="00895E3A">
              <w:t>Обязательно заполняется, если код возврата не равен 0. В других случаях никогда не заполняется.</w:t>
            </w:r>
          </w:p>
        </w:tc>
        <w:tc>
          <w:tcPr>
            <w:tcW w:w="1854" w:type="dxa"/>
          </w:tcPr>
          <w:p w14:paraId="04ADD08B" w14:textId="77777777" w:rsidR="007F7FFC" w:rsidRPr="00895E3A" w:rsidRDefault="007F7FFC" w:rsidP="007F7FFC">
            <w:r w:rsidRPr="00895E3A">
              <w:t>Нет</w:t>
            </w:r>
          </w:p>
        </w:tc>
      </w:tr>
      <w:tr w:rsidR="007F7FFC" w:rsidRPr="00895E3A" w14:paraId="293A9A54" w14:textId="77777777" w:rsidTr="007F7FFC">
        <w:tc>
          <w:tcPr>
            <w:tcW w:w="2093" w:type="dxa"/>
          </w:tcPr>
          <w:p w14:paraId="1FF9970E" w14:textId="77777777" w:rsidR="007F7FFC" w:rsidRPr="00895E3A" w:rsidRDefault="007F7FFC" w:rsidP="007F7FFC">
            <w:pPr>
              <w:rPr>
                <w:b/>
              </w:rPr>
            </w:pPr>
            <w:r w:rsidRPr="00895E3A">
              <w:lastRenderedPageBreak/>
              <w:t>Максимальное количество возвращаемых записей (MaxCountToTake)</w:t>
            </w:r>
          </w:p>
        </w:tc>
        <w:tc>
          <w:tcPr>
            <w:tcW w:w="5906" w:type="dxa"/>
          </w:tcPr>
          <w:p w14:paraId="4524A53D" w14:textId="77777777" w:rsidR="007F7FFC" w:rsidRPr="00895E3A" w:rsidRDefault="007F7FFC" w:rsidP="007F7FFC">
            <w:pPr>
              <w:rPr>
                <w:b/>
              </w:rPr>
            </w:pPr>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29E3F4FF" w14:textId="77777777" w:rsidR="007F7FFC" w:rsidRPr="00895E3A" w:rsidRDefault="007F7FFC" w:rsidP="007F7FFC">
            <w:pPr>
              <w:rPr>
                <w:b/>
              </w:rPr>
            </w:pPr>
            <w:r w:rsidRPr="00895E3A">
              <w:t>Да</w:t>
            </w:r>
          </w:p>
        </w:tc>
      </w:tr>
      <w:tr w:rsidR="007F7FFC" w:rsidRPr="00895E3A" w14:paraId="1AD92086" w14:textId="77777777" w:rsidTr="007F7FFC">
        <w:tc>
          <w:tcPr>
            <w:tcW w:w="2093" w:type="dxa"/>
          </w:tcPr>
          <w:p w14:paraId="483F4B20" w14:textId="77777777" w:rsidR="007F7FFC" w:rsidRPr="00895E3A" w:rsidRDefault="007F7FFC" w:rsidP="007F7FFC">
            <w:pPr>
              <w:rPr>
                <w:b/>
              </w:rPr>
            </w:pPr>
            <w:r w:rsidRPr="00895E3A">
              <w:t>Общее количество найденных записей (TotalCount)</w:t>
            </w:r>
          </w:p>
        </w:tc>
        <w:tc>
          <w:tcPr>
            <w:tcW w:w="5906" w:type="dxa"/>
          </w:tcPr>
          <w:p w14:paraId="3F31F6D2" w14:textId="77777777" w:rsidR="007F7FFC" w:rsidRPr="00895E3A" w:rsidRDefault="007F7FFC" w:rsidP="007F7FFC">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7AD6BB37" w14:textId="77777777" w:rsidR="007F7FFC" w:rsidRPr="00895E3A" w:rsidRDefault="007F7FFC" w:rsidP="007F7FFC">
            <w:pPr>
              <w:rPr>
                <w:b/>
              </w:rPr>
            </w:pPr>
            <w:r w:rsidRPr="00895E3A">
              <w:t>Нет</w:t>
            </w:r>
          </w:p>
        </w:tc>
      </w:tr>
    </w:tbl>
    <w:p w14:paraId="2F133098" w14:textId="77777777" w:rsidR="007F7FFC" w:rsidRPr="00895E3A" w:rsidRDefault="007F7FFC" w:rsidP="007F7FFC">
      <w:pPr>
        <w:pStyle w:val="Heading4"/>
        <w:numPr>
          <w:ilvl w:val="3"/>
          <w:numId w:val="13"/>
        </w:numPr>
      </w:pPr>
      <w:bookmarkStart w:id="350" w:name="_Toc370582745"/>
      <w:r w:rsidRPr="00895E3A">
        <w:t>Логика выполнения</w:t>
      </w:r>
      <w:bookmarkEnd w:id="350"/>
    </w:p>
    <w:p w14:paraId="0E3C0DFD" w14:textId="4F549DA5" w:rsidR="007F7FFC" w:rsidRPr="00895E3A" w:rsidRDefault="007F7FFC" w:rsidP="007F7FFC">
      <w:r w:rsidRPr="00895E3A">
        <w:t>Операция извлекает из</w:t>
      </w:r>
      <w:r w:rsidR="00910FD8">
        <w:t xml:space="preserve"> </w:t>
      </w:r>
      <w:proofErr w:type="gramStart"/>
      <w:r w:rsidR="00910FD8">
        <w:t>БД</w:t>
      </w:r>
      <w:proofErr w:type="gramEnd"/>
      <w:r w:rsidR="00910FD8">
        <w:t xml:space="preserve"> данные по импортам тарифов доставки для указанного партнера, а если идентификатор не указан, то для всех партнеров</w:t>
      </w:r>
      <w:r w:rsidRPr="00895E3A">
        <w:t>.</w:t>
      </w:r>
    </w:p>
    <w:p w14:paraId="0AB2175E" w14:textId="604A1C51" w:rsidR="00DC3231" w:rsidRPr="00895E3A" w:rsidRDefault="00DC3231" w:rsidP="00DC3231">
      <w:pPr>
        <w:pStyle w:val="Heading3"/>
        <w:numPr>
          <w:ilvl w:val="2"/>
          <w:numId w:val="13"/>
        </w:numPr>
      </w:pPr>
      <w:bookmarkStart w:id="351" w:name="_Toc370582746"/>
      <w:r w:rsidRPr="00895E3A">
        <w:t xml:space="preserve">Получение списка </w:t>
      </w:r>
      <w:r>
        <w:t>точек</w:t>
      </w:r>
      <w:r w:rsidRPr="00895E3A">
        <w:t xml:space="preserve"> доставки (</w:t>
      </w:r>
      <w:r>
        <w:rPr>
          <w:lang w:val="en-US"/>
        </w:rPr>
        <w:t>GetDeliveryLocations</w:t>
      </w:r>
      <w:r w:rsidRPr="00895E3A">
        <w:t>)</w:t>
      </w:r>
      <w:bookmarkEnd w:id="351"/>
    </w:p>
    <w:p w14:paraId="6D373182" w14:textId="77777777" w:rsidR="00DC3231" w:rsidRPr="00895E3A" w:rsidRDefault="00DC3231" w:rsidP="00DC3231">
      <w:pPr>
        <w:pStyle w:val="Heading4"/>
        <w:numPr>
          <w:ilvl w:val="3"/>
          <w:numId w:val="13"/>
        </w:numPr>
      </w:pPr>
      <w:bookmarkStart w:id="352" w:name="_Toc370582747"/>
      <w:r w:rsidRPr="00895E3A">
        <w:t>Карточка операции</w:t>
      </w:r>
      <w:bookmarkEnd w:id="352"/>
    </w:p>
    <w:p w14:paraId="7973498D" w14:textId="77777777" w:rsidR="00DC3231" w:rsidRPr="00895E3A" w:rsidRDefault="00DC3231" w:rsidP="00DC323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7</w:t>
      </w:r>
      <w:r w:rsidR="007C6394">
        <w:rPr>
          <w:noProof/>
        </w:rPr>
        <w:fldChar w:fldCharType="end"/>
      </w:r>
    </w:p>
    <w:tbl>
      <w:tblPr>
        <w:tblStyle w:val="TableGrid"/>
        <w:tblW w:w="0" w:type="auto"/>
        <w:tblLook w:val="04A0" w:firstRow="1" w:lastRow="0" w:firstColumn="1" w:lastColumn="0" w:noHBand="0" w:noVBand="1"/>
      </w:tblPr>
      <w:tblGrid>
        <w:gridCol w:w="3652"/>
        <w:gridCol w:w="6201"/>
      </w:tblGrid>
      <w:tr w:rsidR="00DC3231" w:rsidRPr="00895E3A" w14:paraId="2EB5FC72" w14:textId="77777777" w:rsidTr="00DC3231">
        <w:tc>
          <w:tcPr>
            <w:tcW w:w="3652" w:type="dxa"/>
          </w:tcPr>
          <w:p w14:paraId="56D993D7" w14:textId="77777777" w:rsidR="00DC3231" w:rsidRPr="00895E3A" w:rsidRDefault="00DC3231" w:rsidP="00DC3231">
            <w:r w:rsidRPr="00895E3A">
              <w:t>Предназначение</w:t>
            </w:r>
          </w:p>
        </w:tc>
        <w:tc>
          <w:tcPr>
            <w:tcW w:w="6201" w:type="dxa"/>
          </w:tcPr>
          <w:p w14:paraId="7409956A" w14:textId="792099A3" w:rsidR="00DC3231" w:rsidRPr="00895E3A" w:rsidRDefault="00DC3231" w:rsidP="00DC3231">
            <w:r w:rsidRPr="00895E3A">
              <w:t>Операция предназначена для</w:t>
            </w:r>
            <w:r>
              <w:t xml:space="preserve"> получения</w:t>
            </w:r>
            <w:r w:rsidRPr="00DC3231">
              <w:t xml:space="preserve"> </w:t>
            </w:r>
            <w:r w:rsidRPr="00895E3A">
              <w:t>списка</w:t>
            </w:r>
            <w:r w:rsidRPr="00DC3231">
              <w:t xml:space="preserve"> </w:t>
            </w:r>
            <w:r>
              <w:t>актуальных точек доставки</w:t>
            </w:r>
            <w:r w:rsidRPr="00895E3A">
              <w:t>.</w:t>
            </w:r>
          </w:p>
        </w:tc>
      </w:tr>
      <w:tr w:rsidR="00DC3231" w:rsidRPr="00895E3A" w14:paraId="2645EE45" w14:textId="77777777" w:rsidTr="00DC3231">
        <w:tc>
          <w:tcPr>
            <w:tcW w:w="3652" w:type="dxa"/>
          </w:tcPr>
          <w:p w14:paraId="16A25B7D" w14:textId="77777777" w:rsidR="00DC3231" w:rsidRPr="00895E3A" w:rsidRDefault="00DC3231" w:rsidP="00DC3231">
            <w:r w:rsidRPr="00895E3A">
              <w:t>Режим выполнения</w:t>
            </w:r>
          </w:p>
        </w:tc>
        <w:tc>
          <w:tcPr>
            <w:tcW w:w="6201" w:type="dxa"/>
          </w:tcPr>
          <w:p w14:paraId="6D9C751E" w14:textId="77777777" w:rsidR="00DC3231" w:rsidRPr="00895E3A" w:rsidRDefault="00DC3231" w:rsidP="00DC3231">
            <w:r w:rsidRPr="00895E3A">
              <w:t>Синхронный.</w:t>
            </w:r>
          </w:p>
        </w:tc>
      </w:tr>
    </w:tbl>
    <w:p w14:paraId="63D295F8" w14:textId="77777777" w:rsidR="00DC3231" w:rsidRPr="00895E3A" w:rsidRDefault="00DC3231" w:rsidP="00DC3231">
      <w:pPr>
        <w:pStyle w:val="Heading4"/>
        <w:numPr>
          <w:ilvl w:val="3"/>
          <w:numId w:val="13"/>
        </w:numPr>
      </w:pPr>
      <w:bookmarkStart w:id="353" w:name="_Toc370582748"/>
      <w:r w:rsidRPr="00895E3A">
        <w:t>Параметры назначения</w:t>
      </w:r>
      <w:bookmarkEnd w:id="353"/>
    </w:p>
    <w:p w14:paraId="20D0412F" w14:textId="77777777" w:rsidR="00DC3231" w:rsidRPr="00895E3A" w:rsidRDefault="00DC3231" w:rsidP="00DC323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8</w:t>
      </w:r>
      <w:r w:rsidR="007C6394">
        <w:rPr>
          <w:noProof/>
        </w:rPr>
        <w:fldChar w:fldCharType="end"/>
      </w:r>
    </w:p>
    <w:tbl>
      <w:tblPr>
        <w:tblStyle w:val="TableGrid"/>
        <w:tblW w:w="0" w:type="auto"/>
        <w:tblLook w:val="04A0" w:firstRow="1" w:lastRow="0" w:firstColumn="1" w:lastColumn="0" w:noHBand="0" w:noVBand="1"/>
      </w:tblPr>
      <w:tblGrid>
        <w:gridCol w:w="4926"/>
        <w:gridCol w:w="4927"/>
      </w:tblGrid>
      <w:tr w:rsidR="00DC3231" w:rsidRPr="00895E3A" w14:paraId="1777C8DD" w14:textId="77777777" w:rsidTr="00DC3231">
        <w:tc>
          <w:tcPr>
            <w:tcW w:w="4926" w:type="dxa"/>
          </w:tcPr>
          <w:p w14:paraId="706165BD" w14:textId="77777777" w:rsidR="00DC3231" w:rsidRPr="00895E3A" w:rsidRDefault="00DC3231" w:rsidP="00DC3231">
            <w:pPr>
              <w:rPr>
                <w:b/>
              </w:rPr>
            </w:pPr>
            <w:r w:rsidRPr="00895E3A">
              <w:rPr>
                <w:b/>
              </w:rPr>
              <w:t>Параметр</w:t>
            </w:r>
          </w:p>
        </w:tc>
        <w:tc>
          <w:tcPr>
            <w:tcW w:w="4927" w:type="dxa"/>
          </w:tcPr>
          <w:p w14:paraId="6388F04E" w14:textId="77777777" w:rsidR="00DC3231" w:rsidRPr="00895E3A" w:rsidRDefault="00DC3231" w:rsidP="00DC3231">
            <w:pPr>
              <w:rPr>
                <w:b/>
              </w:rPr>
            </w:pPr>
            <w:r w:rsidRPr="00895E3A">
              <w:rPr>
                <w:b/>
              </w:rPr>
              <w:t>Значение</w:t>
            </w:r>
          </w:p>
        </w:tc>
      </w:tr>
      <w:tr w:rsidR="00DC3231" w:rsidRPr="00895E3A" w14:paraId="6A7B6E38" w14:textId="77777777" w:rsidTr="00DC3231">
        <w:tc>
          <w:tcPr>
            <w:tcW w:w="4926" w:type="dxa"/>
          </w:tcPr>
          <w:p w14:paraId="696188AB" w14:textId="77777777" w:rsidR="00DC3231" w:rsidRPr="00895E3A" w:rsidRDefault="00DC3231" w:rsidP="00DC3231">
            <w:r w:rsidRPr="00895E3A">
              <w:t>Максимальное время от получения запроса до выдачи ответа</w:t>
            </w:r>
          </w:p>
        </w:tc>
        <w:tc>
          <w:tcPr>
            <w:tcW w:w="4927" w:type="dxa"/>
          </w:tcPr>
          <w:p w14:paraId="5DC505C6" w14:textId="77777777" w:rsidR="00DC3231" w:rsidRPr="00895E3A" w:rsidRDefault="00DC3231" w:rsidP="00DC3231">
            <w:r w:rsidRPr="00895E3A">
              <w:t>200 миллисекунд</w:t>
            </w:r>
          </w:p>
        </w:tc>
      </w:tr>
    </w:tbl>
    <w:p w14:paraId="1C404CC3" w14:textId="77777777" w:rsidR="00DC3231" w:rsidRPr="00895E3A" w:rsidRDefault="00DC3231" w:rsidP="00DC3231">
      <w:pPr>
        <w:pStyle w:val="Heading4"/>
        <w:numPr>
          <w:ilvl w:val="3"/>
          <w:numId w:val="13"/>
        </w:numPr>
      </w:pPr>
      <w:bookmarkStart w:id="354" w:name="_Toc370582749"/>
      <w:r w:rsidRPr="00895E3A">
        <w:t>Влияние на другие операции</w:t>
      </w:r>
      <w:bookmarkEnd w:id="354"/>
    </w:p>
    <w:p w14:paraId="69CD9653" w14:textId="77777777" w:rsidR="00DC3231" w:rsidRPr="00895E3A" w:rsidRDefault="00DC3231" w:rsidP="00DC3231">
      <w:r w:rsidRPr="00895E3A">
        <w:t>Отсутствует.</w:t>
      </w:r>
    </w:p>
    <w:p w14:paraId="0F0CE4EB" w14:textId="77777777" w:rsidR="00DC3231" w:rsidRPr="00895E3A" w:rsidRDefault="00DC3231" w:rsidP="00DC3231">
      <w:pPr>
        <w:pStyle w:val="Heading4"/>
        <w:numPr>
          <w:ilvl w:val="3"/>
          <w:numId w:val="13"/>
        </w:numPr>
      </w:pPr>
      <w:bookmarkStart w:id="355" w:name="_Toc370582750"/>
      <w:r w:rsidRPr="00895E3A">
        <w:lastRenderedPageBreak/>
        <w:t>Входные параметры</w:t>
      </w:r>
      <w:bookmarkEnd w:id="355"/>
    </w:p>
    <w:p w14:paraId="7CB6BB06" w14:textId="77777777" w:rsidR="00DC3231" w:rsidRPr="00895E3A" w:rsidRDefault="00DC3231" w:rsidP="00DC323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9</w:t>
      </w:r>
      <w:r w:rsidR="007C6394">
        <w:rPr>
          <w:noProof/>
        </w:rPr>
        <w:fldChar w:fldCharType="end"/>
      </w:r>
    </w:p>
    <w:tbl>
      <w:tblPr>
        <w:tblStyle w:val="TableGrid"/>
        <w:tblW w:w="0" w:type="auto"/>
        <w:tblLook w:val="04A0" w:firstRow="1" w:lastRow="0" w:firstColumn="1" w:lastColumn="0" w:noHBand="0" w:noVBand="1"/>
      </w:tblPr>
      <w:tblGrid>
        <w:gridCol w:w="2093"/>
        <w:gridCol w:w="5906"/>
        <w:gridCol w:w="1854"/>
      </w:tblGrid>
      <w:tr w:rsidR="00DC3231" w:rsidRPr="00895E3A" w14:paraId="342AEEEE" w14:textId="77777777" w:rsidTr="00DC3231">
        <w:tc>
          <w:tcPr>
            <w:tcW w:w="2093" w:type="dxa"/>
          </w:tcPr>
          <w:p w14:paraId="0931C31A" w14:textId="77777777" w:rsidR="00DC3231" w:rsidRPr="00895E3A" w:rsidRDefault="00DC3231" w:rsidP="00DC3231">
            <w:pPr>
              <w:rPr>
                <w:b/>
              </w:rPr>
            </w:pPr>
            <w:r w:rsidRPr="00895E3A">
              <w:rPr>
                <w:b/>
              </w:rPr>
              <w:t>Параметр</w:t>
            </w:r>
          </w:p>
        </w:tc>
        <w:tc>
          <w:tcPr>
            <w:tcW w:w="5906" w:type="dxa"/>
          </w:tcPr>
          <w:p w14:paraId="551681E7" w14:textId="77777777" w:rsidR="00DC3231" w:rsidRPr="00895E3A" w:rsidRDefault="00DC3231" w:rsidP="00DC3231">
            <w:pPr>
              <w:rPr>
                <w:b/>
              </w:rPr>
            </w:pPr>
            <w:r w:rsidRPr="00895E3A">
              <w:rPr>
                <w:b/>
              </w:rPr>
              <w:t>Описание</w:t>
            </w:r>
          </w:p>
        </w:tc>
        <w:tc>
          <w:tcPr>
            <w:tcW w:w="1854" w:type="dxa"/>
          </w:tcPr>
          <w:p w14:paraId="5B82635E" w14:textId="77777777" w:rsidR="00DC3231" w:rsidRPr="00895E3A" w:rsidRDefault="00DC3231" w:rsidP="00DC3231">
            <w:pPr>
              <w:rPr>
                <w:b/>
              </w:rPr>
            </w:pPr>
            <w:r w:rsidRPr="00895E3A">
              <w:rPr>
                <w:b/>
              </w:rPr>
              <w:t>Обязательный?</w:t>
            </w:r>
          </w:p>
        </w:tc>
      </w:tr>
      <w:tr w:rsidR="00DC3231" w:rsidRPr="00895E3A" w14:paraId="4F06BB3B" w14:textId="77777777" w:rsidTr="00DC3231">
        <w:tc>
          <w:tcPr>
            <w:tcW w:w="2093" w:type="dxa"/>
          </w:tcPr>
          <w:p w14:paraId="6E1CFBDF" w14:textId="77777777" w:rsidR="00DC3231" w:rsidRPr="00895E3A" w:rsidRDefault="00DC3231" w:rsidP="00DC3231">
            <w:r w:rsidRPr="00895E3A">
              <w:t>Идентификатор партнера (PartnerId)</w:t>
            </w:r>
          </w:p>
        </w:tc>
        <w:tc>
          <w:tcPr>
            <w:tcW w:w="5906" w:type="dxa"/>
          </w:tcPr>
          <w:p w14:paraId="68F78AED" w14:textId="77777777" w:rsidR="00DC3231" w:rsidRPr="00895E3A" w:rsidRDefault="00DC3231" w:rsidP="00DC3231">
            <w:r w:rsidRPr="00895E3A">
              <w:t>Идентификатора партнера</w:t>
            </w:r>
          </w:p>
        </w:tc>
        <w:tc>
          <w:tcPr>
            <w:tcW w:w="1854" w:type="dxa"/>
          </w:tcPr>
          <w:p w14:paraId="7B999C1B" w14:textId="59A9E672" w:rsidR="00DC3231" w:rsidRPr="00895E3A" w:rsidRDefault="00DC3231" w:rsidP="00DC3231">
            <w:r>
              <w:t>Да</w:t>
            </w:r>
          </w:p>
        </w:tc>
      </w:tr>
      <w:tr w:rsidR="00DC3231" w:rsidRPr="00895E3A" w14:paraId="46568B6B" w14:textId="77777777" w:rsidTr="00DC3231">
        <w:tc>
          <w:tcPr>
            <w:tcW w:w="2093" w:type="dxa"/>
          </w:tcPr>
          <w:p w14:paraId="5049B75A" w14:textId="4552DCE6" w:rsidR="00DC3231" w:rsidRPr="00895E3A" w:rsidRDefault="00DC3231" w:rsidP="00DC3231">
            <w:r>
              <w:t>Список статусов</w:t>
            </w:r>
            <w:r w:rsidRPr="00895E3A">
              <w:t xml:space="preserve"> (</w:t>
            </w:r>
            <w:r>
              <w:rPr>
                <w:lang w:val="en-US"/>
              </w:rPr>
              <w:t>StatusFilters</w:t>
            </w:r>
            <w:r w:rsidRPr="00895E3A">
              <w:t>)</w:t>
            </w:r>
          </w:p>
        </w:tc>
        <w:tc>
          <w:tcPr>
            <w:tcW w:w="5906" w:type="dxa"/>
          </w:tcPr>
          <w:p w14:paraId="370BC745" w14:textId="4E7629FE" w:rsidR="00DC3231" w:rsidRPr="00DC3231" w:rsidRDefault="00385C9D" w:rsidP="00385C9D">
            <w:r>
              <w:t>Набор статусов точек доставки:</w:t>
            </w:r>
            <w:r>
              <w:br/>
              <w:t>1 — Привязанные</w:t>
            </w:r>
            <w:r>
              <w:br/>
              <w:t>2 — Не привязанные</w:t>
            </w:r>
            <w:r>
              <w:br/>
              <w:t>3 — Не корректные</w:t>
            </w:r>
            <w:r>
              <w:br/>
              <w:t>4 — Дублированные</w:t>
            </w:r>
          </w:p>
        </w:tc>
        <w:tc>
          <w:tcPr>
            <w:tcW w:w="1854" w:type="dxa"/>
          </w:tcPr>
          <w:p w14:paraId="59E87828" w14:textId="091CA532" w:rsidR="00DC3231" w:rsidRPr="00895E3A" w:rsidRDefault="00DC3231" w:rsidP="00DC3231">
            <w:r>
              <w:t>Нет</w:t>
            </w:r>
          </w:p>
        </w:tc>
      </w:tr>
      <w:tr w:rsidR="00DC3231" w:rsidRPr="00895E3A" w14:paraId="091DD832" w14:textId="77777777" w:rsidTr="00DC3231">
        <w:tc>
          <w:tcPr>
            <w:tcW w:w="2093" w:type="dxa"/>
          </w:tcPr>
          <w:p w14:paraId="536B6114" w14:textId="4723E738" w:rsidR="00DC3231" w:rsidRDefault="00DC3231" w:rsidP="00DC3231">
            <w:r>
              <w:t>Наличие тарифа (</w:t>
            </w:r>
            <w:r>
              <w:rPr>
                <w:lang w:val="en-US"/>
              </w:rPr>
              <w:t>HasRates</w:t>
            </w:r>
            <w:r>
              <w:t>)</w:t>
            </w:r>
          </w:p>
        </w:tc>
        <w:tc>
          <w:tcPr>
            <w:tcW w:w="5906" w:type="dxa"/>
          </w:tcPr>
          <w:p w14:paraId="5978246A" w14:textId="20CE56F0" w:rsidR="00DC3231" w:rsidRDefault="00DC3231" w:rsidP="00DC3231">
            <w:r>
              <w:t>Признак указывающий возвращать только те точки доставки, для которых определен хотя бы один тариф</w:t>
            </w:r>
          </w:p>
        </w:tc>
        <w:tc>
          <w:tcPr>
            <w:tcW w:w="1854" w:type="dxa"/>
          </w:tcPr>
          <w:p w14:paraId="7119E2C7" w14:textId="4F057E62" w:rsidR="00DC3231" w:rsidRPr="00DC3231" w:rsidRDefault="00DC3231" w:rsidP="00DC3231">
            <w:r>
              <w:t>Нет</w:t>
            </w:r>
          </w:p>
        </w:tc>
      </w:tr>
      <w:tr w:rsidR="00DC3231" w:rsidRPr="00895E3A" w14:paraId="59001CFC" w14:textId="77777777" w:rsidTr="00DC3231">
        <w:tc>
          <w:tcPr>
            <w:tcW w:w="2093" w:type="dxa"/>
          </w:tcPr>
          <w:p w14:paraId="402DC1DA" w14:textId="5B7D1664" w:rsidR="00DC3231" w:rsidRDefault="00DC3231" w:rsidP="00DC3231">
            <w:r>
              <w:t>Поисковая подстрока (</w:t>
            </w:r>
            <w:r>
              <w:rPr>
                <w:lang w:val="en-US"/>
              </w:rPr>
              <w:t>SearchTerm</w:t>
            </w:r>
            <w:r>
              <w:t>)</w:t>
            </w:r>
          </w:p>
        </w:tc>
        <w:tc>
          <w:tcPr>
            <w:tcW w:w="5906" w:type="dxa"/>
          </w:tcPr>
          <w:p w14:paraId="36729F43" w14:textId="226CEDE2" w:rsidR="00DC3231" w:rsidRDefault="00DC3231" w:rsidP="00DC3231">
            <w:r>
              <w:t>Подстрока, которая должна содержаться либо в названии, либо КЛАДР коде возвращаемых точек доставки</w:t>
            </w:r>
          </w:p>
        </w:tc>
        <w:tc>
          <w:tcPr>
            <w:tcW w:w="1854" w:type="dxa"/>
          </w:tcPr>
          <w:p w14:paraId="6654A9B9" w14:textId="5405E127" w:rsidR="00DC3231" w:rsidRDefault="00DC3231" w:rsidP="00DC3231">
            <w:r>
              <w:t>Нет</w:t>
            </w:r>
          </w:p>
        </w:tc>
      </w:tr>
      <w:tr w:rsidR="00DC3231" w:rsidRPr="00895E3A" w14:paraId="504C04F7" w14:textId="77777777" w:rsidTr="00DC3231">
        <w:tc>
          <w:tcPr>
            <w:tcW w:w="2093" w:type="dxa"/>
          </w:tcPr>
          <w:p w14:paraId="012F6F80" w14:textId="77777777" w:rsidR="00DC3231" w:rsidRPr="00895E3A" w:rsidRDefault="00DC3231" w:rsidP="00DC3231">
            <w:r w:rsidRPr="00895E3A">
              <w:t>Количество пропущенных записей (CountToSkip)</w:t>
            </w:r>
          </w:p>
        </w:tc>
        <w:tc>
          <w:tcPr>
            <w:tcW w:w="5906" w:type="dxa"/>
          </w:tcPr>
          <w:p w14:paraId="13D53CFF" w14:textId="77777777" w:rsidR="00DC3231" w:rsidRPr="00895E3A" w:rsidRDefault="00DC3231" w:rsidP="00DC3231">
            <w:r w:rsidRPr="00895E3A">
              <w:t>Количество записей из списка найденных и отсортированных записей, которые нужно пропустить и не возвращать. Если значение не указано, то значение равно 0.</w:t>
            </w:r>
          </w:p>
        </w:tc>
        <w:tc>
          <w:tcPr>
            <w:tcW w:w="1854" w:type="dxa"/>
          </w:tcPr>
          <w:p w14:paraId="7691BEA7" w14:textId="77777777" w:rsidR="00DC3231" w:rsidRPr="00895E3A" w:rsidRDefault="00DC3231" w:rsidP="00DC3231">
            <w:r w:rsidRPr="00895E3A">
              <w:t>Нет</w:t>
            </w:r>
          </w:p>
        </w:tc>
      </w:tr>
      <w:tr w:rsidR="00DC3231" w:rsidRPr="00895E3A" w14:paraId="4155F06E" w14:textId="77777777" w:rsidTr="00DC3231">
        <w:tc>
          <w:tcPr>
            <w:tcW w:w="2093" w:type="dxa"/>
          </w:tcPr>
          <w:p w14:paraId="0F67565E" w14:textId="77777777" w:rsidR="00DC3231" w:rsidRPr="00895E3A" w:rsidRDefault="00DC3231" w:rsidP="00DC3231">
            <w:r w:rsidRPr="00895E3A">
              <w:t>Максимальное количество возвращаемых записей (CountToTake)</w:t>
            </w:r>
          </w:p>
        </w:tc>
        <w:tc>
          <w:tcPr>
            <w:tcW w:w="5906" w:type="dxa"/>
          </w:tcPr>
          <w:p w14:paraId="0A691770" w14:textId="77777777" w:rsidR="00DC3231" w:rsidRPr="00895E3A" w:rsidRDefault="00DC3231" w:rsidP="00DC3231">
            <w:r w:rsidRPr="00895E3A">
              <w:t>Максимальное количество возвращаемых записей.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7CB4DB81" w14:textId="77777777" w:rsidR="00DC3231" w:rsidRPr="00895E3A" w:rsidRDefault="00DC3231" w:rsidP="00DC3231">
            <w:r w:rsidRPr="00895E3A">
              <w:t>Нет</w:t>
            </w:r>
          </w:p>
        </w:tc>
      </w:tr>
      <w:tr w:rsidR="00DC3231" w:rsidRPr="00895E3A" w14:paraId="59FA760F" w14:textId="77777777" w:rsidTr="00DC3231">
        <w:tc>
          <w:tcPr>
            <w:tcW w:w="2093" w:type="dxa"/>
          </w:tcPr>
          <w:p w14:paraId="18F57C83" w14:textId="77777777" w:rsidR="00DC3231" w:rsidRPr="00895E3A" w:rsidRDefault="00DC3231" w:rsidP="00DC3231">
            <w:r w:rsidRPr="00895E3A">
              <w:t>Признак подсчета общего количества найденных записей (CalcTotalCount)</w:t>
            </w:r>
          </w:p>
        </w:tc>
        <w:tc>
          <w:tcPr>
            <w:tcW w:w="5906" w:type="dxa"/>
          </w:tcPr>
          <w:p w14:paraId="1CB66B2F" w14:textId="77777777" w:rsidR="00DC3231" w:rsidRPr="00895E3A" w:rsidRDefault="00DC3231" w:rsidP="00DC3231">
            <w:r w:rsidRPr="00895E3A">
              <w:t>Принимает одно из следующих значений:</w:t>
            </w:r>
          </w:p>
          <w:p w14:paraId="1D3AA964" w14:textId="77777777" w:rsidR="00DC3231" w:rsidRPr="00895E3A" w:rsidRDefault="00DC3231" w:rsidP="00DC3231">
            <w:r w:rsidRPr="00895E3A">
              <w:t>0 – признак игнорируется;</w:t>
            </w:r>
          </w:p>
          <w:p w14:paraId="6E812775" w14:textId="77777777" w:rsidR="00DC3231" w:rsidRPr="00895E3A" w:rsidRDefault="00DC3231" w:rsidP="00DC3231">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BD3B44E" w14:textId="77777777" w:rsidR="00DC3231" w:rsidRPr="00895E3A" w:rsidRDefault="00DC3231" w:rsidP="00DC3231">
            <w:r w:rsidRPr="00895E3A">
              <w:lastRenderedPageBreak/>
              <w:t>Если значение не указано, то значение равно 0.</w:t>
            </w:r>
          </w:p>
        </w:tc>
        <w:tc>
          <w:tcPr>
            <w:tcW w:w="1854" w:type="dxa"/>
          </w:tcPr>
          <w:p w14:paraId="33B8F778" w14:textId="77777777" w:rsidR="00DC3231" w:rsidRPr="00895E3A" w:rsidRDefault="00DC3231" w:rsidP="00DC3231">
            <w:r w:rsidRPr="00895E3A">
              <w:lastRenderedPageBreak/>
              <w:t>Нет</w:t>
            </w:r>
          </w:p>
        </w:tc>
      </w:tr>
      <w:tr w:rsidR="00DC3231" w:rsidRPr="00895E3A" w14:paraId="4AF5340B" w14:textId="77777777" w:rsidTr="00DC3231">
        <w:tc>
          <w:tcPr>
            <w:tcW w:w="2093" w:type="dxa"/>
          </w:tcPr>
          <w:p w14:paraId="590EC8E5" w14:textId="42BC4B5B" w:rsidR="00DC3231" w:rsidRPr="00895E3A" w:rsidRDefault="00DC3231" w:rsidP="00DC3231">
            <w:r>
              <w:lastRenderedPageBreak/>
              <w:t>Идентификатор пользователя (</w:t>
            </w:r>
            <w:r>
              <w:rPr>
                <w:lang w:val="en-US"/>
              </w:rPr>
              <w:t>UserId</w:t>
            </w:r>
            <w:r>
              <w:t>)</w:t>
            </w:r>
          </w:p>
        </w:tc>
        <w:tc>
          <w:tcPr>
            <w:tcW w:w="5906" w:type="dxa"/>
          </w:tcPr>
          <w:p w14:paraId="273DEA69" w14:textId="4CA3BE38" w:rsidR="00DC3231" w:rsidRPr="00895E3A" w:rsidRDefault="00DC3231" w:rsidP="00DC3231">
            <w:r>
              <w:t>Идентификатор пользователя</w:t>
            </w:r>
          </w:p>
        </w:tc>
        <w:tc>
          <w:tcPr>
            <w:tcW w:w="1854" w:type="dxa"/>
          </w:tcPr>
          <w:p w14:paraId="0D56833B" w14:textId="40C55438" w:rsidR="00DC3231" w:rsidRPr="00DC3231" w:rsidRDefault="00DC3231" w:rsidP="00DC3231">
            <w:r>
              <w:t>Да</w:t>
            </w:r>
          </w:p>
        </w:tc>
      </w:tr>
    </w:tbl>
    <w:p w14:paraId="788FF184" w14:textId="77777777" w:rsidR="00DC3231" w:rsidRPr="00895E3A" w:rsidRDefault="00DC3231" w:rsidP="00DC3231">
      <w:pPr>
        <w:pStyle w:val="Heading4"/>
        <w:numPr>
          <w:ilvl w:val="3"/>
          <w:numId w:val="13"/>
        </w:numPr>
      </w:pPr>
      <w:bookmarkStart w:id="356" w:name="_Toc370582751"/>
      <w:r w:rsidRPr="00895E3A">
        <w:t>Выходные данные</w:t>
      </w:r>
      <w:bookmarkEnd w:id="356"/>
    </w:p>
    <w:p w14:paraId="45314D83" w14:textId="77777777" w:rsidR="00DC3231" w:rsidRPr="00895E3A" w:rsidRDefault="00DC3231" w:rsidP="00DC323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10</w:t>
      </w:r>
      <w:r w:rsidR="007C6394">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C3231" w:rsidRPr="00895E3A" w14:paraId="4F146CFE" w14:textId="77777777" w:rsidTr="00DC3231">
        <w:tc>
          <w:tcPr>
            <w:tcW w:w="2093" w:type="dxa"/>
          </w:tcPr>
          <w:p w14:paraId="0F777E79" w14:textId="77777777" w:rsidR="00DC3231" w:rsidRPr="00895E3A" w:rsidRDefault="00DC3231" w:rsidP="00DC3231">
            <w:pPr>
              <w:rPr>
                <w:b/>
              </w:rPr>
            </w:pPr>
            <w:r w:rsidRPr="00895E3A">
              <w:rPr>
                <w:b/>
              </w:rPr>
              <w:t>Атрибут</w:t>
            </w:r>
          </w:p>
        </w:tc>
        <w:tc>
          <w:tcPr>
            <w:tcW w:w="5906" w:type="dxa"/>
          </w:tcPr>
          <w:p w14:paraId="763BA04D" w14:textId="77777777" w:rsidR="00DC3231" w:rsidRPr="00895E3A" w:rsidRDefault="00DC3231" w:rsidP="00DC3231">
            <w:pPr>
              <w:rPr>
                <w:b/>
              </w:rPr>
            </w:pPr>
            <w:r w:rsidRPr="00895E3A">
              <w:rPr>
                <w:b/>
              </w:rPr>
              <w:t>Описание</w:t>
            </w:r>
          </w:p>
        </w:tc>
        <w:tc>
          <w:tcPr>
            <w:tcW w:w="1854" w:type="dxa"/>
          </w:tcPr>
          <w:p w14:paraId="68819A96" w14:textId="77777777" w:rsidR="00DC3231" w:rsidRPr="00895E3A" w:rsidRDefault="00DC3231" w:rsidP="00DC3231">
            <w:pPr>
              <w:rPr>
                <w:b/>
              </w:rPr>
            </w:pPr>
            <w:r w:rsidRPr="00895E3A">
              <w:rPr>
                <w:b/>
              </w:rPr>
              <w:t>Обязательный?</w:t>
            </w:r>
          </w:p>
        </w:tc>
      </w:tr>
      <w:tr w:rsidR="00A24F53" w:rsidRPr="00895E3A" w14:paraId="2180077F" w14:textId="77777777" w:rsidTr="00DC3231">
        <w:tc>
          <w:tcPr>
            <w:tcW w:w="2093" w:type="dxa"/>
          </w:tcPr>
          <w:p w14:paraId="5DA639D1" w14:textId="6A4790A4" w:rsidR="00A24F53" w:rsidRPr="00895E3A" w:rsidRDefault="00A24F53" w:rsidP="00385C9D">
            <w:r w:rsidRPr="00DD1097">
              <w:t>Коллекция точек доставки (DeliveryLocations)</w:t>
            </w:r>
          </w:p>
        </w:tc>
        <w:tc>
          <w:tcPr>
            <w:tcW w:w="5906" w:type="dxa"/>
          </w:tcPr>
          <w:p w14:paraId="4D04F632" w14:textId="429F0747" w:rsidR="00A24F53" w:rsidRPr="00895E3A" w:rsidRDefault="00A24F53" w:rsidP="00DC3231">
            <w:r w:rsidRPr="00DD1097">
              <w:t>Набор точек доставки удовлетворяющих условиям</w:t>
            </w:r>
          </w:p>
        </w:tc>
        <w:tc>
          <w:tcPr>
            <w:tcW w:w="1854" w:type="dxa"/>
          </w:tcPr>
          <w:p w14:paraId="5265ABE3" w14:textId="5EDB852D" w:rsidR="00A24F53" w:rsidRPr="00895E3A" w:rsidRDefault="00A24F53" w:rsidP="00DC3231">
            <w:r w:rsidRPr="00DD1097">
              <w:t>Да</w:t>
            </w:r>
          </w:p>
        </w:tc>
      </w:tr>
      <w:tr w:rsidR="00DC3231" w:rsidRPr="00895E3A" w14:paraId="1EEEE790" w14:textId="77777777" w:rsidTr="00DC3231">
        <w:tc>
          <w:tcPr>
            <w:tcW w:w="2093" w:type="dxa"/>
          </w:tcPr>
          <w:p w14:paraId="47AC596B" w14:textId="77777777" w:rsidR="00DC3231" w:rsidRPr="00895E3A" w:rsidRDefault="00DC3231" w:rsidP="00DC3231">
            <w:r w:rsidRPr="00895E3A">
              <w:t>Признак успешного выполнения операции (Success)</w:t>
            </w:r>
          </w:p>
        </w:tc>
        <w:tc>
          <w:tcPr>
            <w:tcW w:w="5906" w:type="dxa"/>
          </w:tcPr>
          <w:p w14:paraId="39EF463F" w14:textId="77777777" w:rsidR="00DC3231" w:rsidRPr="00895E3A" w:rsidRDefault="00DC3231" w:rsidP="00DC3231">
            <w:r w:rsidRPr="00895E3A">
              <w:t>Признак успешного выполнения операции</w:t>
            </w:r>
          </w:p>
        </w:tc>
        <w:tc>
          <w:tcPr>
            <w:tcW w:w="1854" w:type="dxa"/>
          </w:tcPr>
          <w:p w14:paraId="2B66B9B4" w14:textId="77777777" w:rsidR="00DC3231" w:rsidRPr="00895E3A" w:rsidRDefault="00DC3231" w:rsidP="00DC3231">
            <w:r w:rsidRPr="00895E3A">
              <w:t>Да</w:t>
            </w:r>
          </w:p>
        </w:tc>
      </w:tr>
      <w:tr w:rsidR="00DC3231" w:rsidRPr="00895E3A" w14:paraId="132A82D1" w14:textId="77777777" w:rsidTr="00DC3231">
        <w:tc>
          <w:tcPr>
            <w:tcW w:w="2093" w:type="dxa"/>
          </w:tcPr>
          <w:p w14:paraId="4E36497E" w14:textId="77777777" w:rsidR="00DC3231" w:rsidRPr="00895E3A" w:rsidRDefault="00DC3231" w:rsidP="00DC3231">
            <w:r w:rsidRPr="00895E3A">
              <w:t>Код возврата (ResultCode)</w:t>
            </w:r>
          </w:p>
        </w:tc>
        <w:tc>
          <w:tcPr>
            <w:tcW w:w="5906" w:type="dxa"/>
          </w:tcPr>
          <w:p w14:paraId="13AE39DF" w14:textId="77777777" w:rsidR="00DC3231" w:rsidRPr="00895E3A" w:rsidRDefault="00DC3231" w:rsidP="00DC3231">
            <w:r w:rsidRPr="00895E3A">
              <w:t>Целочисленный код, информирующий о результате выполнения операции. Допустимые значения:</w:t>
            </w:r>
          </w:p>
          <w:p w14:paraId="1DEEE459" w14:textId="77777777" w:rsidR="00DC3231" w:rsidRPr="00895E3A" w:rsidRDefault="00DC3231" w:rsidP="00DC3231">
            <w:r w:rsidRPr="00895E3A">
              <w:t>0 – операция выполнена успешно</w:t>
            </w:r>
          </w:p>
          <w:p w14:paraId="70BAF6FB" w14:textId="77777777" w:rsidR="00DC3231" w:rsidRPr="00895E3A" w:rsidRDefault="00DC3231" w:rsidP="00DC3231">
            <w:r w:rsidRPr="00895E3A">
              <w:t>1 – во время выполнения операции произошла непредвиденная ошибка</w:t>
            </w:r>
          </w:p>
        </w:tc>
        <w:tc>
          <w:tcPr>
            <w:tcW w:w="1854" w:type="dxa"/>
          </w:tcPr>
          <w:p w14:paraId="4FA1F46B" w14:textId="77777777" w:rsidR="00DC3231" w:rsidRPr="00895E3A" w:rsidRDefault="00DC3231" w:rsidP="00DC3231">
            <w:r w:rsidRPr="00895E3A">
              <w:t>Да</w:t>
            </w:r>
          </w:p>
        </w:tc>
      </w:tr>
      <w:tr w:rsidR="00DC3231" w:rsidRPr="00895E3A" w14:paraId="4B53C418" w14:textId="77777777" w:rsidTr="00DC3231">
        <w:tc>
          <w:tcPr>
            <w:tcW w:w="2093" w:type="dxa"/>
          </w:tcPr>
          <w:p w14:paraId="60E94C83" w14:textId="77777777" w:rsidR="00DC3231" w:rsidRPr="00895E3A" w:rsidRDefault="00DC3231" w:rsidP="00DC3231">
            <w:r w:rsidRPr="00895E3A">
              <w:t>Описание ошибки (ResultDescription)</w:t>
            </w:r>
          </w:p>
        </w:tc>
        <w:tc>
          <w:tcPr>
            <w:tcW w:w="5906" w:type="dxa"/>
          </w:tcPr>
          <w:p w14:paraId="71292D75" w14:textId="77777777" w:rsidR="00DC3231" w:rsidRPr="00895E3A" w:rsidRDefault="00DC3231" w:rsidP="00DC3231">
            <w:r w:rsidRPr="00895E3A">
              <w:t>Обязательно заполняется, если код возврата не равен 0. В других случаях никогда не заполняется.</w:t>
            </w:r>
          </w:p>
        </w:tc>
        <w:tc>
          <w:tcPr>
            <w:tcW w:w="1854" w:type="dxa"/>
          </w:tcPr>
          <w:p w14:paraId="53C1C29C" w14:textId="77777777" w:rsidR="00DC3231" w:rsidRPr="00895E3A" w:rsidRDefault="00DC3231" w:rsidP="00DC3231">
            <w:r w:rsidRPr="00895E3A">
              <w:t>Нет</w:t>
            </w:r>
          </w:p>
        </w:tc>
      </w:tr>
      <w:tr w:rsidR="00DC3231" w:rsidRPr="00895E3A" w14:paraId="580388C2" w14:textId="77777777" w:rsidTr="00DC3231">
        <w:tc>
          <w:tcPr>
            <w:tcW w:w="2093" w:type="dxa"/>
          </w:tcPr>
          <w:p w14:paraId="598AA2D2" w14:textId="77777777" w:rsidR="00DC3231" w:rsidRPr="00895E3A" w:rsidRDefault="00DC3231" w:rsidP="00DC3231">
            <w:pPr>
              <w:rPr>
                <w:b/>
              </w:rPr>
            </w:pPr>
            <w:r w:rsidRPr="00895E3A">
              <w:t>Общее количество найденных записей (TotalCount)</w:t>
            </w:r>
          </w:p>
        </w:tc>
        <w:tc>
          <w:tcPr>
            <w:tcW w:w="5906" w:type="dxa"/>
          </w:tcPr>
          <w:p w14:paraId="3695392B" w14:textId="77777777" w:rsidR="00DC3231" w:rsidRPr="00895E3A" w:rsidRDefault="00DC3231" w:rsidP="00DC3231">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15BEE929" w14:textId="77777777" w:rsidR="00DC3231" w:rsidRPr="00895E3A" w:rsidRDefault="00DC3231" w:rsidP="00DC3231">
            <w:pPr>
              <w:rPr>
                <w:b/>
              </w:rPr>
            </w:pPr>
            <w:r w:rsidRPr="00895E3A">
              <w:t>Нет</w:t>
            </w:r>
          </w:p>
        </w:tc>
      </w:tr>
    </w:tbl>
    <w:p w14:paraId="1AA26387" w14:textId="77777777" w:rsidR="00DC3231" w:rsidRPr="00895E3A" w:rsidRDefault="00DC3231" w:rsidP="00DC3231">
      <w:pPr>
        <w:pStyle w:val="Heading4"/>
        <w:numPr>
          <w:ilvl w:val="3"/>
          <w:numId w:val="13"/>
        </w:numPr>
      </w:pPr>
      <w:bookmarkStart w:id="357" w:name="_Toc370582752"/>
      <w:r w:rsidRPr="00895E3A">
        <w:t>Логика выполнения</w:t>
      </w:r>
      <w:bookmarkEnd w:id="357"/>
    </w:p>
    <w:p w14:paraId="62D0FED8" w14:textId="1DEF6FA9" w:rsidR="00DC3231" w:rsidRPr="00895E3A" w:rsidRDefault="00902539" w:rsidP="00DC3231">
      <w:r w:rsidRPr="00902539">
        <w:t>Системы проверяет право пользователя на работу с матрицей доставки (PartnersDeliveryMatrix), формирует список точек доставки, согласно параметрам и возвращает его.</w:t>
      </w:r>
    </w:p>
    <w:p w14:paraId="71B6DBC9" w14:textId="72D83BF2" w:rsidR="00CE4B06" w:rsidRPr="00895E3A" w:rsidRDefault="00CE4B06" w:rsidP="00CE4B06">
      <w:pPr>
        <w:pStyle w:val="Heading3"/>
        <w:numPr>
          <w:ilvl w:val="2"/>
          <w:numId w:val="13"/>
        </w:numPr>
      </w:pPr>
      <w:bookmarkStart w:id="358" w:name="_Toc370582753"/>
      <w:r w:rsidRPr="00CE4B06">
        <w:lastRenderedPageBreak/>
        <w:t>Установка КЛАДР точки доставки</w:t>
      </w:r>
      <w:r w:rsidRPr="00895E3A">
        <w:t xml:space="preserve"> (</w:t>
      </w:r>
      <w:r w:rsidRPr="00CE4B06">
        <w:rPr>
          <w:lang w:val="en-US"/>
        </w:rPr>
        <w:t>SetDeliveryLocationKLADR</w:t>
      </w:r>
      <w:r w:rsidRPr="00895E3A">
        <w:t>)</w:t>
      </w:r>
      <w:bookmarkEnd w:id="358"/>
    </w:p>
    <w:p w14:paraId="0F1A9353" w14:textId="77777777" w:rsidR="00CE4B06" w:rsidRPr="00895E3A" w:rsidRDefault="00CE4B06" w:rsidP="00CE4B06">
      <w:pPr>
        <w:pStyle w:val="Heading4"/>
        <w:numPr>
          <w:ilvl w:val="3"/>
          <w:numId w:val="13"/>
        </w:numPr>
      </w:pPr>
      <w:bookmarkStart w:id="359" w:name="_Toc370582754"/>
      <w:r w:rsidRPr="00895E3A">
        <w:t>Карточка операции</w:t>
      </w:r>
      <w:bookmarkEnd w:id="359"/>
    </w:p>
    <w:p w14:paraId="0992A0CF" w14:textId="77777777" w:rsidR="00CE4B06" w:rsidRPr="00895E3A" w:rsidRDefault="00CE4B06" w:rsidP="00CE4B06">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7</w:t>
      </w:r>
      <w:r w:rsidR="007C6394">
        <w:rPr>
          <w:noProof/>
        </w:rPr>
        <w:fldChar w:fldCharType="end"/>
      </w:r>
    </w:p>
    <w:tbl>
      <w:tblPr>
        <w:tblStyle w:val="TableGrid"/>
        <w:tblW w:w="0" w:type="auto"/>
        <w:tblLook w:val="04A0" w:firstRow="1" w:lastRow="0" w:firstColumn="1" w:lastColumn="0" w:noHBand="0" w:noVBand="1"/>
      </w:tblPr>
      <w:tblGrid>
        <w:gridCol w:w="3652"/>
        <w:gridCol w:w="6201"/>
      </w:tblGrid>
      <w:tr w:rsidR="00CE4B06" w:rsidRPr="00895E3A" w14:paraId="214774C4" w14:textId="77777777" w:rsidTr="0031541C">
        <w:tc>
          <w:tcPr>
            <w:tcW w:w="3652" w:type="dxa"/>
          </w:tcPr>
          <w:p w14:paraId="592FEDE1" w14:textId="77777777" w:rsidR="00CE4B06" w:rsidRPr="00895E3A" w:rsidRDefault="00CE4B06" w:rsidP="0031541C">
            <w:r w:rsidRPr="00895E3A">
              <w:t>Предназначение</w:t>
            </w:r>
          </w:p>
        </w:tc>
        <w:tc>
          <w:tcPr>
            <w:tcW w:w="6201" w:type="dxa"/>
          </w:tcPr>
          <w:p w14:paraId="1EC5B1EC" w14:textId="2D9A43BF" w:rsidR="00CE4B06" w:rsidRPr="00CE4B06" w:rsidRDefault="00CE4B06" w:rsidP="0031541C">
            <w:r w:rsidRPr="00CE4B06">
              <w:t>Операция предназначения для сохранения кода КЛАДР в точке доставки</w:t>
            </w:r>
            <w:r>
              <w:t>.</w:t>
            </w:r>
          </w:p>
        </w:tc>
      </w:tr>
      <w:tr w:rsidR="00CE4B06" w:rsidRPr="00895E3A" w14:paraId="4D688FB0" w14:textId="77777777" w:rsidTr="0031541C">
        <w:tc>
          <w:tcPr>
            <w:tcW w:w="3652" w:type="dxa"/>
          </w:tcPr>
          <w:p w14:paraId="4D57485D" w14:textId="77777777" w:rsidR="00CE4B06" w:rsidRPr="00895E3A" w:rsidRDefault="00CE4B06" w:rsidP="0031541C">
            <w:r w:rsidRPr="00895E3A">
              <w:t>Режим выполнения</w:t>
            </w:r>
          </w:p>
        </w:tc>
        <w:tc>
          <w:tcPr>
            <w:tcW w:w="6201" w:type="dxa"/>
          </w:tcPr>
          <w:p w14:paraId="287FE45D" w14:textId="77777777" w:rsidR="00CE4B06" w:rsidRPr="00895E3A" w:rsidRDefault="00CE4B06" w:rsidP="0031541C">
            <w:r w:rsidRPr="00895E3A">
              <w:t>Синхронный.</w:t>
            </w:r>
          </w:p>
        </w:tc>
      </w:tr>
    </w:tbl>
    <w:p w14:paraId="3F5D2CDA" w14:textId="77777777" w:rsidR="00CE4B06" w:rsidRPr="00895E3A" w:rsidRDefault="00CE4B06" w:rsidP="00CE4B06">
      <w:pPr>
        <w:pStyle w:val="Heading4"/>
        <w:numPr>
          <w:ilvl w:val="3"/>
          <w:numId w:val="13"/>
        </w:numPr>
      </w:pPr>
      <w:bookmarkStart w:id="360" w:name="_Toc370582755"/>
      <w:r w:rsidRPr="00895E3A">
        <w:t>Параметры назначения</w:t>
      </w:r>
      <w:bookmarkEnd w:id="360"/>
    </w:p>
    <w:p w14:paraId="748E7FD5" w14:textId="77777777" w:rsidR="00CE4B06" w:rsidRPr="00895E3A" w:rsidRDefault="00CE4B06" w:rsidP="00CE4B06">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8</w:t>
      </w:r>
      <w:r w:rsidR="007C6394">
        <w:rPr>
          <w:noProof/>
        </w:rPr>
        <w:fldChar w:fldCharType="end"/>
      </w:r>
    </w:p>
    <w:tbl>
      <w:tblPr>
        <w:tblStyle w:val="TableGrid"/>
        <w:tblW w:w="0" w:type="auto"/>
        <w:tblLook w:val="04A0" w:firstRow="1" w:lastRow="0" w:firstColumn="1" w:lastColumn="0" w:noHBand="0" w:noVBand="1"/>
      </w:tblPr>
      <w:tblGrid>
        <w:gridCol w:w="4926"/>
        <w:gridCol w:w="4927"/>
      </w:tblGrid>
      <w:tr w:rsidR="00CE4B06" w:rsidRPr="00895E3A" w14:paraId="03708547" w14:textId="77777777" w:rsidTr="0031541C">
        <w:tc>
          <w:tcPr>
            <w:tcW w:w="4926" w:type="dxa"/>
          </w:tcPr>
          <w:p w14:paraId="19CB0A03" w14:textId="77777777" w:rsidR="00CE4B06" w:rsidRPr="00895E3A" w:rsidRDefault="00CE4B06" w:rsidP="0031541C">
            <w:pPr>
              <w:rPr>
                <w:b/>
              </w:rPr>
            </w:pPr>
            <w:r w:rsidRPr="00895E3A">
              <w:rPr>
                <w:b/>
              </w:rPr>
              <w:t>Параметр</w:t>
            </w:r>
          </w:p>
        </w:tc>
        <w:tc>
          <w:tcPr>
            <w:tcW w:w="4927" w:type="dxa"/>
          </w:tcPr>
          <w:p w14:paraId="1D4BE3D8" w14:textId="77777777" w:rsidR="00CE4B06" w:rsidRPr="00895E3A" w:rsidRDefault="00CE4B06" w:rsidP="0031541C">
            <w:pPr>
              <w:rPr>
                <w:b/>
              </w:rPr>
            </w:pPr>
            <w:r w:rsidRPr="00895E3A">
              <w:rPr>
                <w:b/>
              </w:rPr>
              <w:t>Значение</w:t>
            </w:r>
          </w:p>
        </w:tc>
      </w:tr>
      <w:tr w:rsidR="00CE4B06" w:rsidRPr="00895E3A" w14:paraId="68379E64" w14:textId="77777777" w:rsidTr="0031541C">
        <w:tc>
          <w:tcPr>
            <w:tcW w:w="4926" w:type="dxa"/>
          </w:tcPr>
          <w:p w14:paraId="0EB5A3ED" w14:textId="77777777" w:rsidR="00CE4B06" w:rsidRPr="00895E3A" w:rsidRDefault="00CE4B06" w:rsidP="0031541C">
            <w:r w:rsidRPr="00895E3A">
              <w:t>Максимальное время от получения запроса до выдачи ответа</w:t>
            </w:r>
          </w:p>
        </w:tc>
        <w:tc>
          <w:tcPr>
            <w:tcW w:w="4927" w:type="dxa"/>
          </w:tcPr>
          <w:p w14:paraId="695E783D" w14:textId="47B5A0BC" w:rsidR="00CE4B06" w:rsidRPr="00895E3A" w:rsidRDefault="00CE4B06" w:rsidP="0031541C">
            <w:r w:rsidRPr="00CE4B06">
              <w:t>100 миллисекунд</w:t>
            </w:r>
          </w:p>
        </w:tc>
      </w:tr>
    </w:tbl>
    <w:p w14:paraId="38C44130" w14:textId="77777777" w:rsidR="00CE4B06" w:rsidRPr="00895E3A" w:rsidRDefault="00CE4B06" w:rsidP="00CE4B06">
      <w:pPr>
        <w:pStyle w:val="Heading4"/>
        <w:numPr>
          <w:ilvl w:val="3"/>
          <w:numId w:val="13"/>
        </w:numPr>
      </w:pPr>
      <w:bookmarkStart w:id="361" w:name="_Toc370582756"/>
      <w:r w:rsidRPr="00895E3A">
        <w:t>Влияние на другие операции</w:t>
      </w:r>
      <w:bookmarkEnd w:id="361"/>
    </w:p>
    <w:p w14:paraId="5C05A6A0" w14:textId="77777777" w:rsidR="00CE4B06" w:rsidRPr="00895E3A" w:rsidRDefault="00CE4B06" w:rsidP="00CE4B06">
      <w:r w:rsidRPr="00895E3A">
        <w:t>Отсутствует.</w:t>
      </w:r>
    </w:p>
    <w:p w14:paraId="5FD6404F" w14:textId="77777777" w:rsidR="00CE4B06" w:rsidRPr="00895E3A" w:rsidRDefault="00CE4B06" w:rsidP="00CE4B06">
      <w:pPr>
        <w:pStyle w:val="Heading4"/>
        <w:numPr>
          <w:ilvl w:val="3"/>
          <w:numId w:val="13"/>
        </w:numPr>
      </w:pPr>
      <w:bookmarkStart w:id="362" w:name="_Toc370582757"/>
      <w:r w:rsidRPr="00895E3A">
        <w:t>Входные параметры</w:t>
      </w:r>
      <w:bookmarkEnd w:id="362"/>
    </w:p>
    <w:p w14:paraId="396DFE07" w14:textId="77777777" w:rsidR="00CE4B06" w:rsidRPr="00895E3A" w:rsidRDefault="00CE4B06" w:rsidP="00CE4B06">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9</w:t>
      </w:r>
      <w:r w:rsidR="007C6394">
        <w:rPr>
          <w:noProof/>
        </w:rPr>
        <w:fldChar w:fldCharType="end"/>
      </w:r>
    </w:p>
    <w:tbl>
      <w:tblPr>
        <w:tblStyle w:val="TableGrid"/>
        <w:tblW w:w="0" w:type="auto"/>
        <w:tblLook w:val="04A0" w:firstRow="1" w:lastRow="0" w:firstColumn="1" w:lastColumn="0" w:noHBand="0" w:noVBand="1"/>
      </w:tblPr>
      <w:tblGrid>
        <w:gridCol w:w="2093"/>
        <w:gridCol w:w="5906"/>
        <w:gridCol w:w="1854"/>
      </w:tblGrid>
      <w:tr w:rsidR="00CE4B06" w:rsidRPr="00895E3A" w14:paraId="2E34A3C8" w14:textId="77777777" w:rsidTr="0031541C">
        <w:tc>
          <w:tcPr>
            <w:tcW w:w="2093" w:type="dxa"/>
          </w:tcPr>
          <w:p w14:paraId="4BB71887" w14:textId="77777777" w:rsidR="00CE4B06" w:rsidRPr="00895E3A" w:rsidRDefault="00CE4B06" w:rsidP="0031541C">
            <w:pPr>
              <w:rPr>
                <w:b/>
              </w:rPr>
            </w:pPr>
            <w:r w:rsidRPr="00895E3A">
              <w:rPr>
                <w:b/>
              </w:rPr>
              <w:t>Параметр</w:t>
            </w:r>
          </w:p>
        </w:tc>
        <w:tc>
          <w:tcPr>
            <w:tcW w:w="5906" w:type="dxa"/>
          </w:tcPr>
          <w:p w14:paraId="4A34BF8B" w14:textId="77777777" w:rsidR="00CE4B06" w:rsidRPr="00895E3A" w:rsidRDefault="00CE4B06" w:rsidP="0031541C">
            <w:pPr>
              <w:rPr>
                <w:b/>
              </w:rPr>
            </w:pPr>
            <w:r w:rsidRPr="00895E3A">
              <w:rPr>
                <w:b/>
              </w:rPr>
              <w:t>Описание</w:t>
            </w:r>
          </w:p>
        </w:tc>
        <w:tc>
          <w:tcPr>
            <w:tcW w:w="1854" w:type="dxa"/>
          </w:tcPr>
          <w:p w14:paraId="64A522CB" w14:textId="77777777" w:rsidR="00CE4B06" w:rsidRPr="00895E3A" w:rsidRDefault="00CE4B06" w:rsidP="0031541C">
            <w:pPr>
              <w:rPr>
                <w:b/>
              </w:rPr>
            </w:pPr>
            <w:r w:rsidRPr="00895E3A">
              <w:rPr>
                <w:b/>
              </w:rPr>
              <w:t>Обязательный?</w:t>
            </w:r>
          </w:p>
        </w:tc>
      </w:tr>
      <w:tr w:rsidR="00CE4B06" w:rsidRPr="00895E3A" w14:paraId="466F0ED3" w14:textId="77777777" w:rsidTr="0031541C">
        <w:tc>
          <w:tcPr>
            <w:tcW w:w="2093" w:type="dxa"/>
          </w:tcPr>
          <w:p w14:paraId="347C07EC" w14:textId="2B94AA5B" w:rsidR="00CE4B06" w:rsidRPr="00895E3A" w:rsidRDefault="00CE4B06" w:rsidP="0031541C">
            <w:r>
              <w:t>И</w:t>
            </w:r>
            <w:r w:rsidRPr="003770BC">
              <w:t>дентификатор точки доставки (LocationId)</w:t>
            </w:r>
          </w:p>
        </w:tc>
        <w:tc>
          <w:tcPr>
            <w:tcW w:w="5906" w:type="dxa"/>
          </w:tcPr>
          <w:p w14:paraId="1548C187" w14:textId="7CB1735F" w:rsidR="00CE4B06" w:rsidRPr="00895E3A" w:rsidRDefault="00CE4B06" w:rsidP="0031541C">
            <w:r w:rsidRPr="003770BC">
              <w:t>Идентификатор точки доставки</w:t>
            </w:r>
          </w:p>
        </w:tc>
        <w:tc>
          <w:tcPr>
            <w:tcW w:w="1854" w:type="dxa"/>
          </w:tcPr>
          <w:p w14:paraId="233514E3" w14:textId="31E7FAFE" w:rsidR="00CE4B06" w:rsidRPr="00895E3A" w:rsidRDefault="00CE4B06" w:rsidP="0031541C">
            <w:r w:rsidRPr="003770BC">
              <w:t>Да</w:t>
            </w:r>
          </w:p>
        </w:tc>
      </w:tr>
      <w:tr w:rsidR="00CE4B06" w:rsidRPr="00895E3A" w14:paraId="5D41F670" w14:textId="77777777" w:rsidTr="0031541C">
        <w:tc>
          <w:tcPr>
            <w:tcW w:w="2093" w:type="dxa"/>
          </w:tcPr>
          <w:p w14:paraId="2D987DA2" w14:textId="5A7D5462" w:rsidR="00CE4B06" w:rsidRPr="00895E3A" w:rsidRDefault="00CE4B06" w:rsidP="0031541C">
            <w:r w:rsidRPr="00F64A42">
              <w:t>Код КЛАДР (Kladr)</w:t>
            </w:r>
          </w:p>
        </w:tc>
        <w:tc>
          <w:tcPr>
            <w:tcW w:w="5906" w:type="dxa"/>
          </w:tcPr>
          <w:p w14:paraId="4E18868B" w14:textId="4A6C5363" w:rsidR="00CE4B06" w:rsidRPr="00DC3231" w:rsidRDefault="00CE4B06" w:rsidP="0031541C">
            <w:r w:rsidRPr="00F64A42">
              <w:t>Код КЛАДР</w:t>
            </w:r>
          </w:p>
        </w:tc>
        <w:tc>
          <w:tcPr>
            <w:tcW w:w="1854" w:type="dxa"/>
          </w:tcPr>
          <w:p w14:paraId="1DEE6268" w14:textId="63F320BE" w:rsidR="00CE4B06" w:rsidRPr="00895E3A" w:rsidRDefault="00CE4B06" w:rsidP="0031541C">
            <w:r w:rsidRPr="00F64A42">
              <w:t>Да</w:t>
            </w:r>
          </w:p>
        </w:tc>
      </w:tr>
      <w:tr w:rsidR="00CE4B06" w:rsidRPr="00895E3A" w14:paraId="1FA5C40C" w14:textId="77777777" w:rsidTr="0031541C">
        <w:tc>
          <w:tcPr>
            <w:tcW w:w="2093" w:type="dxa"/>
          </w:tcPr>
          <w:p w14:paraId="46980B8A" w14:textId="789F0F7F" w:rsidR="00CE4B06" w:rsidRDefault="00CE4B06" w:rsidP="0031541C">
            <w:r w:rsidRPr="00311157">
              <w:t>Идентификатор пользователя (UserId)</w:t>
            </w:r>
          </w:p>
        </w:tc>
        <w:tc>
          <w:tcPr>
            <w:tcW w:w="5906" w:type="dxa"/>
          </w:tcPr>
          <w:p w14:paraId="51FF99B4" w14:textId="098C79AC" w:rsidR="00CE4B06" w:rsidRDefault="00CE4B06" w:rsidP="0031541C">
            <w:r w:rsidRPr="00311157">
              <w:t>Идентификатор пользователя</w:t>
            </w:r>
          </w:p>
        </w:tc>
        <w:tc>
          <w:tcPr>
            <w:tcW w:w="1854" w:type="dxa"/>
          </w:tcPr>
          <w:p w14:paraId="55B86FCC" w14:textId="2871542C" w:rsidR="00CE4B06" w:rsidRPr="00DC3231" w:rsidRDefault="00CE4B06" w:rsidP="0031541C">
            <w:r w:rsidRPr="00311157">
              <w:t>Да</w:t>
            </w:r>
          </w:p>
        </w:tc>
      </w:tr>
    </w:tbl>
    <w:p w14:paraId="69546383" w14:textId="77777777" w:rsidR="00CE4B06" w:rsidRPr="00895E3A" w:rsidRDefault="00CE4B06" w:rsidP="00CE4B06">
      <w:pPr>
        <w:pStyle w:val="Heading4"/>
        <w:numPr>
          <w:ilvl w:val="3"/>
          <w:numId w:val="13"/>
        </w:numPr>
      </w:pPr>
      <w:bookmarkStart w:id="363" w:name="_Toc370582758"/>
      <w:r w:rsidRPr="00895E3A">
        <w:t>Выходные данные</w:t>
      </w:r>
      <w:bookmarkEnd w:id="363"/>
    </w:p>
    <w:p w14:paraId="657A8575" w14:textId="77777777" w:rsidR="00CE4B06" w:rsidRPr="00895E3A" w:rsidRDefault="00CE4B06" w:rsidP="00CE4B06">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10</w:t>
      </w:r>
      <w:r w:rsidR="007C6394">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CE4B06" w:rsidRPr="00895E3A" w14:paraId="25ABAC3B" w14:textId="77777777" w:rsidTr="0031541C">
        <w:tc>
          <w:tcPr>
            <w:tcW w:w="2093" w:type="dxa"/>
          </w:tcPr>
          <w:p w14:paraId="285ED6C9" w14:textId="77777777" w:rsidR="00CE4B06" w:rsidRPr="00895E3A" w:rsidRDefault="00CE4B06" w:rsidP="0031541C">
            <w:pPr>
              <w:rPr>
                <w:b/>
              </w:rPr>
            </w:pPr>
            <w:r w:rsidRPr="00895E3A">
              <w:rPr>
                <w:b/>
              </w:rPr>
              <w:t>Атрибут</w:t>
            </w:r>
          </w:p>
        </w:tc>
        <w:tc>
          <w:tcPr>
            <w:tcW w:w="5906" w:type="dxa"/>
          </w:tcPr>
          <w:p w14:paraId="5962AB78" w14:textId="77777777" w:rsidR="00CE4B06" w:rsidRPr="00895E3A" w:rsidRDefault="00CE4B06" w:rsidP="0031541C">
            <w:pPr>
              <w:rPr>
                <w:b/>
              </w:rPr>
            </w:pPr>
            <w:r w:rsidRPr="00895E3A">
              <w:rPr>
                <w:b/>
              </w:rPr>
              <w:t>Описание</w:t>
            </w:r>
          </w:p>
        </w:tc>
        <w:tc>
          <w:tcPr>
            <w:tcW w:w="1854" w:type="dxa"/>
          </w:tcPr>
          <w:p w14:paraId="3958FB41" w14:textId="77777777" w:rsidR="00CE4B06" w:rsidRPr="00895E3A" w:rsidRDefault="00CE4B06" w:rsidP="0031541C">
            <w:pPr>
              <w:rPr>
                <w:b/>
              </w:rPr>
            </w:pPr>
            <w:r w:rsidRPr="00895E3A">
              <w:rPr>
                <w:b/>
              </w:rPr>
              <w:t>Обязательный?</w:t>
            </w:r>
          </w:p>
        </w:tc>
      </w:tr>
      <w:tr w:rsidR="00CE4B06" w:rsidRPr="00895E3A" w14:paraId="49D64623" w14:textId="77777777" w:rsidTr="0031541C">
        <w:tc>
          <w:tcPr>
            <w:tcW w:w="2093" w:type="dxa"/>
          </w:tcPr>
          <w:p w14:paraId="3E286524" w14:textId="77777777" w:rsidR="00CE4B06" w:rsidRPr="00895E3A" w:rsidRDefault="00CE4B06" w:rsidP="0031541C">
            <w:r w:rsidRPr="00895E3A">
              <w:lastRenderedPageBreak/>
              <w:t>Признак успешного выполнения операции (Success)</w:t>
            </w:r>
          </w:p>
        </w:tc>
        <w:tc>
          <w:tcPr>
            <w:tcW w:w="5906" w:type="dxa"/>
          </w:tcPr>
          <w:p w14:paraId="2EBCF384" w14:textId="77777777" w:rsidR="00CE4B06" w:rsidRPr="00895E3A" w:rsidRDefault="00CE4B06" w:rsidP="0031541C">
            <w:r w:rsidRPr="00895E3A">
              <w:t>Признак успешного выполнения операции</w:t>
            </w:r>
          </w:p>
        </w:tc>
        <w:tc>
          <w:tcPr>
            <w:tcW w:w="1854" w:type="dxa"/>
          </w:tcPr>
          <w:p w14:paraId="21D6D5D6" w14:textId="77777777" w:rsidR="00CE4B06" w:rsidRPr="00895E3A" w:rsidRDefault="00CE4B06" w:rsidP="0031541C">
            <w:r w:rsidRPr="00895E3A">
              <w:t>Да</w:t>
            </w:r>
          </w:p>
        </w:tc>
      </w:tr>
      <w:tr w:rsidR="00CE4B06" w:rsidRPr="00895E3A" w14:paraId="2C6A0584" w14:textId="77777777" w:rsidTr="0031541C">
        <w:tc>
          <w:tcPr>
            <w:tcW w:w="2093" w:type="dxa"/>
          </w:tcPr>
          <w:p w14:paraId="3C4D8CEC" w14:textId="1BA96393" w:rsidR="00CE4B06" w:rsidRPr="00895E3A" w:rsidRDefault="00CE4B06" w:rsidP="0031541C">
            <w:r w:rsidRPr="00D2646A">
              <w:t>Код результата (ResultCode)</w:t>
            </w:r>
          </w:p>
        </w:tc>
        <w:tc>
          <w:tcPr>
            <w:tcW w:w="5906" w:type="dxa"/>
          </w:tcPr>
          <w:p w14:paraId="374E16DD" w14:textId="77777777" w:rsidR="00CE4B06" w:rsidRDefault="00CE4B06" w:rsidP="0031541C">
            <w:r w:rsidRPr="00D2646A">
              <w:t>Целочисленный код, информирующий о результате выполнения операции. Допустимые значения:</w:t>
            </w:r>
          </w:p>
          <w:p w14:paraId="02D83D80" w14:textId="77777777" w:rsidR="00CE4B06" w:rsidRDefault="00CE4B06" w:rsidP="00CE4B06">
            <w:r>
              <w:t>0 – операция выполнена успешно</w:t>
            </w:r>
          </w:p>
          <w:p w14:paraId="3CBC09DA" w14:textId="77777777" w:rsidR="00CE4B06" w:rsidRDefault="00CE4B06" w:rsidP="00CE4B06">
            <w:r>
              <w:t>1 – во время выполнения операции произошла непредвиденная ошибка</w:t>
            </w:r>
          </w:p>
          <w:p w14:paraId="14D2CC70" w14:textId="77777777" w:rsidR="00CE4B06" w:rsidRDefault="00CE4B06" w:rsidP="00CE4B06">
            <w:r>
              <w:t>2 – если точка доставки по идентификатору не найдена.</w:t>
            </w:r>
          </w:p>
          <w:p w14:paraId="75F99FCE" w14:textId="77777777" w:rsidR="00CE4B06" w:rsidRDefault="00CE4B06" w:rsidP="00CE4B06">
            <w:r>
              <w:t>800 – код КЛАДР не корректный</w:t>
            </w:r>
          </w:p>
          <w:p w14:paraId="047487BE" w14:textId="77777777" w:rsidR="00CE4B06" w:rsidRDefault="00CE4B06" w:rsidP="00CE4B06">
            <w:r>
              <w:t>803 – код КЛАДР не найден в геобазе</w:t>
            </w:r>
          </w:p>
          <w:p w14:paraId="3C306D9C" w14:textId="058838B4" w:rsidR="00CE4B06" w:rsidRPr="00895E3A" w:rsidRDefault="00CE4B06" w:rsidP="00CE4B06">
            <w:r>
              <w:t>802 – код КЛАДР занят другой точкой доставки</w:t>
            </w:r>
          </w:p>
        </w:tc>
        <w:tc>
          <w:tcPr>
            <w:tcW w:w="1854" w:type="dxa"/>
          </w:tcPr>
          <w:p w14:paraId="28E9CCFE" w14:textId="600AEC06" w:rsidR="00CE4B06" w:rsidRPr="00895E3A" w:rsidRDefault="00AF34B1" w:rsidP="0031541C">
            <w:r>
              <w:t>Да</w:t>
            </w:r>
          </w:p>
        </w:tc>
      </w:tr>
      <w:tr w:rsidR="00CE4B06" w:rsidRPr="00895E3A" w14:paraId="60751C4A" w14:textId="77777777" w:rsidTr="0031541C">
        <w:tc>
          <w:tcPr>
            <w:tcW w:w="2093" w:type="dxa"/>
          </w:tcPr>
          <w:p w14:paraId="7A62593D" w14:textId="77777777" w:rsidR="00CE4B06" w:rsidRPr="00895E3A" w:rsidRDefault="00CE4B06" w:rsidP="0031541C">
            <w:r w:rsidRPr="00895E3A">
              <w:t>Описание ошибки (ResultDescription)</w:t>
            </w:r>
          </w:p>
        </w:tc>
        <w:tc>
          <w:tcPr>
            <w:tcW w:w="5906" w:type="dxa"/>
          </w:tcPr>
          <w:p w14:paraId="2A067385" w14:textId="77777777" w:rsidR="00CE4B06" w:rsidRPr="00895E3A" w:rsidRDefault="00CE4B06" w:rsidP="0031541C">
            <w:r w:rsidRPr="00895E3A">
              <w:t>Обязательно заполняется, если код возврата не равен 0. В других случаях никогда не заполняется.</w:t>
            </w:r>
          </w:p>
        </w:tc>
        <w:tc>
          <w:tcPr>
            <w:tcW w:w="1854" w:type="dxa"/>
          </w:tcPr>
          <w:p w14:paraId="548A809E" w14:textId="77777777" w:rsidR="00CE4B06" w:rsidRPr="00895E3A" w:rsidRDefault="00CE4B06" w:rsidP="0031541C">
            <w:r w:rsidRPr="00895E3A">
              <w:t>Нет</w:t>
            </w:r>
          </w:p>
        </w:tc>
      </w:tr>
    </w:tbl>
    <w:p w14:paraId="7BB9E52F" w14:textId="77777777" w:rsidR="00CE4B06" w:rsidRPr="00895E3A" w:rsidRDefault="00CE4B06" w:rsidP="00CE4B06">
      <w:pPr>
        <w:pStyle w:val="Heading4"/>
        <w:numPr>
          <w:ilvl w:val="3"/>
          <w:numId w:val="13"/>
        </w:numPr>
      </w:pPr>
      <w:bookmarkStart w:id="364" w:name="_Toc370582759"/>
      <w:r w:rsidRPr="00895E3A">
        <w:t>Логика выполнения</w:t>
      </w:r>
      <w:bookmarkEnd w:id="364"/>
    </w:p>
    <w:p w14:paraId="259A38AF" w14:textId="2C03882F" w:rsidR="00CE4B06" w:rsidRPr="00895E3A" w:rsidRDefault="00CE4B06" w:rsidP="00CE4B06">
      <w:r w:rsidRPr="00CE4B06">
        <w:t>Системы проверяет право пользователя на работу с матрицей доставки (PartnersDeliveryMatrix), выполняет проверку корректности кода КЛАДР (правильно кода, наличие кода в геобазе, не использование кода среди других точек доступа имеющих тарифы</w:t>
      </w:r>
      <w:proofErr w:type="gramStart"/>
      <w:r w:rsidRPr="00CE4B06">
        <w:t xml:space="preserve"> )</w:t>
      </w:r>
      <w:proofErr w:type="gramEnd"/>
      <w:r w:rsidRPr="00CE4B06">
        <w:t>, в случае успешной проверки сохраняет код в точке доставки с изменением атрибута «Статус (Status)» в значение «1 (точка доставки корректная)».</w:t>
      </w:r>
    </w:p>
    <w:p w14:paraId="76D090C5" w14:textId="340150A1" w:rsidR="00AF34B1" w:rsidRPr="00895E3A" w:rsidRDefault="00AF34B1" w:rsidP="00AF34B1">
      <w:pPr>
        <w:pStyle w:val="Heading3"/>
        <w:numPr>
          <w:ilvl w:val="2"/>
          <w:numId w:val="13"/>
        </w:numPr>
      </w:pPr>
      <w:bookmarkStart w:id="365" w:name="_Toc370582760"/>
      <w:r w:rsidRPr="00AF34B1">
        <w:t>Сброс точки доставки (ResetDeliveryLocation)</w:t>
      </w:r>
      <w:bookmarkEnd w:id="365"/>
    </w:p>
    <w:p w14:paraId="3A4ED013" w14:textId="77777777" w:rsidR="00AF34B1" w:rsidRPr="00895E3A" w:rsidRDefault="00AF34B1" w:rsidP="00AF34B1">
      <w:pPr>
        <w:pStyle w:val="Heading4"/>
        <w:numPr>
          <w:ilvl w:val="3"/>
          <w:numId w:val="13"/>
        </w:numPr>
      </w:pPr>
      <w:bookmarkStart w:id="366" w:name="_Toc370582761"/>
      <w:r w:rsidRPr="00895E3A">
        <w:t>Карточка операции</w:t>
      </w:r>
      <w:bookmarkEnd w:id="366"/>
    </w:p>
    <w:p w14:paraId="7C914223" w14:textId="77777777" w:rsidR="00AF34B1" w:rsidRPr="00895E3A" w:rsidRDefault="00AF34B1" w:rsidP="00AF34B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7</w:t>
      </w:r>
      <w:r w:rsidR="007C6394">
        <w:rPr>
          <w:noProof/>
        </w:rPr>
        <w:fldChar w:fldCharType="end"/>
      </w:r>
    </w:p>
    <w:tbl>
      <w:tblPr>
        <w:tblStyle w:val="TableGrid"/>
        <w:tblW w:w="0" w:type="auto"/>
        <w:tblLook w:val="04A0" w:firstRow="1" w:lastRow="0" w:firstColumn="1" w:lastColumn="0" w:noHBand="0" w:noVBand="1"/>
      </w:tblPr>
      <w:tblGrid>
        <w:gridCol w:w="3652"/>
        <w:gridCol w:w="6201"/>
      </w:tblGrid>
      <w:tr w:rsidR="00AF34B1" w:rsidRPr="00895E3A" w14:paraId="11653782" w14:textId="77777777" w:rsidTr="0031541C">
        <w:tc>
          <w:tcPr>
            <w:tcW w:w="3652" w:type="dxa"/>
          </w:tcPr>
          <w:p w14:paraId="6BA345BA" w14:textId="77777777" w:rsidR="00AF34B1" w:rsidRPr="00895E3A" w:rsidRDefault="00AF34B1" w:rsidP="0031541C">
            <w:r w:rsidRPr="00895E3A">
              <w:t>Предназначение</w:t>
            </w:r>
          </w:p>
        </w:tc>
        <w:tc>
          <w:tcPr>
            <w:tcW w:w="6201" w:type="dxa"/>
          </w:tcPr>
          <w:p w14:paraId="71B6EB13" w14:textId="5AA2BCB2" w:rsidR="00AF34B1" w:rsidRPr="00CE4B06" w:rsidRDefault="00AF34B1" w:rsidP="0031541C">
            <w:r w:rsidRPr="00AF34B1">
              <w:t>Операция предназначения для сброса кода КЛАРД в точке доставки.</w:t>
            </w:r>
          </w:p>
        </w:tc>
      </w:tr>
      <w:tr w:rsidR="00AF34B1" w:rsidRPr="00895E3A" w14:paraId="1721548C" w14:textId="77777777" w:rsidTr="0031541C">
        <w:tc>
          <w:tcPr>
            <w:tcW w:w="3652" w:type="dxa"/>
          </w:tcPr>
          <w:p w14:paraId="730F3696" w14:textId="77777777" w:rsidR="00AF34B1" w:rsidRPr="00895E3A" w:rsidRDefault="00AF34B1" w:rsidP="0031541C">
            <w:r w:rsidRPr="00895E3A">
              <w:t>Режим выполнения</w:t>
            </w:r>
          </w:p>
        </w:tc>
        <w:tc>
          <w:tcPr>
            <w:tcW w:w="6201" w:type="dxa"/>
          </w:tcPr>
          <w:p w14:paraId="29AE19D2" w14:textId="77777777" w:rsidR="00AF34B1" w:rsidRPr="00895E3A" w:rsidRDefault="00AF34B1" w:rsidP="0031541C">
            <w:r w:rsidRPr="00895E3A">
              <w:t>Синхронный.</w:t>
            </w:r>
          </w:p>
        </w:tc>
      </w:tr>
    </w:tbl>
    <w:p w14:paraId="74B54EBB" w14:textId="77777777" w:rsidR="00AF34B1" w:rsidRPr="00895E3A" w:rsidRDefault="00AF34B1" w:rsidP="00AF34B1">
      <w:pPr>
        <w:pStyle w:val="Heading4"/>
        <w:numPr>
          <w:ilvl w:val="3"/>
          <w:numId w:val="13"/>
        </w:numPr>
      </w:pPr>
      <w:bookmarkStart w:id="367" w:name="_Toc370582762"/>
      <w:r w:rsidRPr="00895E3A">
        <w:lastRenderedPageBreak/>
        <w:t>Параметры назначения</w:t>
      </w:r>
      <w:bookmarkEnd w:id="367"/>
    </w:p>
    <w:p w14:paraId="6A9A4DE6" w14:textId="77777777" w:rsidR="00AF34B1" w:rsidRPr="00895E3A" w:rsidRDefault="00AF34B1" w:rsidP="00AF34B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8</w:t>
      </w:r>
      <w:r w:rsidR="007C6394">
        <w:rPr>
          <w:noProof/>
        </w:rPr>
        <w:fldChar w:fldCharType="end"/>
      </w:r>
    </w:p>
    <w:tbl>
      <w:tblPr>
        <w:tblStyle w:val="TableGrid"/>
        <w:tblW w:w="0" w:type="auto"/>
        <w:tblLook w:val="04A0" w:firstRow="1" w:lastRow="0" w:firstColumn="1" w:lastColumn="0" w:noHBand="0" w:noVBand="1"/>
      </w:tblPr>
      <w:tblGrid>
        <w:gridCol w:w="4926"/>
        <w:gridCol w:w="4927"/>
      </w:tblGrid>
      <w:tr w:rsidR="00AF34B1" w:rsidRPr="00895E3A" w14:paraId="13A843A7" w14:textId="77777777" w:rsidTr="0031541C">
        <w:tc>
          <w:tcPr>
            <w:tcW w:w="4926" w:type="dxa"/>
          </w:tcPr>
          <w:p w14:paraId="3CAB5509" w14:textId="77777777" w:rsidR="00AF34B1" w:rsidRPr="00895E3A" w:rsidRDefault="00AF34B1" w:rsidP="0031541C">
            <w:pPr>
              <w:rPr>
                <w:b/>
              </w:rPr>
            </w:pPr>
            <w:r w:rsidRPr="00895E3A">
              <w:rPr>
                <w:b/>
              </w:rPr>
              <w:t>Параметр</w:t>
            </w:r>
          </w:p>
        </w:tc>
        <w:tc>
          <w:tcPr>
            <w:tcW w:w="4927" w:type="dxa"/>
          </w:tcPr>
          <w:p w14:paraId="13EA0401" w14:textId="77777777" w:rsidR="00AF34B1" w:rsidRPr="00895E3A" w:rsidRDefault="00AF34B1" w:rsidP="0031541C">
            <w:pPr>
              <w:rPr>
                <w:b/>
              </w:rPr>
            </w:pPr>
            <w:r w:rsidRPr="00895E3A">
              <w:rPr>
                <w:b/>
              </w:rPr>
              <w:t>Значение</w:t>
            </w:r>
          </w:p>
        </w:tc>
      </w:tr>
      <w:tr w:rsidR="00AF34B1" w:rsidRPr="00895E3A" w14:paraId="30F11D39" w14:textId="77777777" w:rsidTr="0031541C">
        <w:tc>
          <w:tcPr>
            <w:tcW w:w="4926" w:type="dxa"/>
          </w:tcPr>
          <w:p w14:paraId="3938145E" w14:textId="77777777" w:rsidR="00AF34B1" w:rsidRPr="00895E3A" w:rsidRDefault="00AF34B1" w:rsidP="0031541C">
            <w:r w:rsidRPr="00895E3A">
              <w:t>Максимальное время от получения запроса до выдачи ответа</w:t>
            </w:r>
          </w:p>
        </w:tc>
        <w:tc>
          <w:tcPr>
            <w:tcW w:w="4927" w:type="dxa"/>
          </w:tcPr>
          <w:p w14:paraId="3772248E" w14:textId="77777777" w:rsidR="00AF34B1" w:rsidRPr="00895E3A" w:rsidRDefault="00AF34B1" w:rsidP="0031541C">
            <w:r w:rsidRPr="00CE4B06">
              <w:t>100 миллисекунд</w:t>
            </w:r>
          </w:p>
        </w:tc>
      </w:tr>
    </w:tbl>
    <w:p w14:paraId="2CFAF20B" w14:textId="77777777" w:rsidR="00AF34B1" w:rsidRPr="00895E3A" w:rsidRDefault="00AF34B1" w:rsidP="00AF34B1">
      <w:pPr>
        <w:pStyle w:val="Heading4"/>
        <w:numPr>
          <w:ilvl w:val="3"/>
          <w:numId w:val="13"/>
        </w:numPr>
      </w:pPr>
      <w:bookmarkStart w:id="368" w:name="_Toc370582763"/>
      <w:r w:rsidRPr="00895E3A">
        <w:t>Влияние на другие операции</w:t>
      </w:r>
      <w:bookmarkEnd w:id="368"/>
    </w:p>
    <w:p w14:paraId="32245DC6" w14:textId="77777777" w:rsidR="00AF34B1" w:rsidRPr="00895E3A" w:rsidRDefault="00AF34B1" w:rsidP="00AF34B1">
      <w:r w:rsidRPr="00895E3A">
        <w:t>Отсутствует.</w:t>
      </w:r>
    </w:p>
    <w:p w14:paraId="382E3D3C" w14:textId="77777777" w:rsidR="00AF34B1" w:rsidRPr="00895E3A" w:rsidRDefault="00AF34B1" w:rsidP="00AF34B1">
      <w:pPr>
        <w:pStyle w:val="Heading4"/>
        <w:numPr>
          <w:ilvl w:val="3"/>
          <w:numId w:val="13"/>
        </w:numPr>
      </w:pPr>
      <w:bookmarkStart w:id="369" w:name="_Toc370582764"/>
      <w:r w:rsidRPr="00895E3A">
        <w:t>Входные параметры</w:t>
      </w:r>
      <w:bookmarkEnd w:id="369"/>
    </w:p>
    <w:p w14:paraId="60F00B80" w14:textId="77777777" w:rsidR="00AF34B1" w:rsidRPr="00895E3A" w:rsidRDefault="00AF34B1" w:rsidP="00AF34B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9</w:t>
      </w:r>
      <w:r w:rsidR="007C6394">
        <w:rPr>
          <w:noProof/>
        </w:rPr>
        <w:fldChar w:fldCharType="end"/>
      </w:r>
    </w:p>
    <w:tbl>
      <w:tblPr>
        <w:tblStyle w:val="TableGrid"/>
        <w:tblW w:w="0" w:type="auto"/>
        <w:tblLook w:val="04A0" w:firstRow="1" w:lastRow="0" w:firstColumn="1" w:lastColumn="0" w:noHBand="0" w:noVBand="1"/>
      </w:tblPr>
      <w:tblGrid>
        <w:gridCol w:w="2093"/>
        <w:gridCol w:w="5906"/>
        <w:gridCol w:w="1854"/>
      </w:tblGrid>
      <w:tr w:rsidR="00AF34B1" w:rsidRPr="00895E3A" w14:paraId="43862505" w14:textId="77777777" w:rsidTr="0031541C">
        <w:tc>
          <w:tcPr>
            <w:tcW w:w="2093" w:type="dxa"/>
          </w:tcPr>
          <w:p w14:paraId="73F60C22" w14:textId="77777777" w:rsidR="00AF34B1" w:rsidRPr="00895E3A" w:rsidRDefault="00AF34B1" w:rsidP="0031541C">
            <w:pPr>
              <w:rPr>
                <w:b/>
              </w:rPr>
            </w:pPr>
            <w:r w:rsidRPr="00895E3A">
              <w:rPr>
                <w:b/>
              </w:rPr>
              <w:t>Параметр</w:t>
            </w:r>
          </w:p>
        </w:tc>
        <w:tc>
          <w:tcPr>
            <w:tcW w:w="5906" w:type="dxa"/>
          </w:tcPr>
          <w:p w14:paraId="413C5E00" w14:textId="77777777" w:rsidR="00AF34B1" w:rsidRPr="00895E3A" w:rsidRDefault="00AF34B1" w:rsidP="0031541C">
            <w:pPr>
              <w:rPr>
                <w:b/>
              </w:rPr>
            </w:pPr>
            <w:r w:rsidRPr="00895E3A">
              <w:rPr>
                <w:b/>
              </w:rPr>
              <w:t>Описание</w:t>
            </w:r>
          </w:p>
        </w:tc>
        <w:tc>
          <w:tcPr>
            <w:tcW w:w="1854" w:type="dxa"/>
          </w:tcPr>
          <w:p w14:paraId="43EF0456" w14:textId="77777777" w:rsidR="00AF34B1" w:rsidRPr="00895E3A" w:rsidRDefault="00AF34B1" w:rsidP="0031541C">
            <w:pPr>
              <w:rPr>
                <w:b/>
              </w:rPr>
            </w:pPr>
            <w:r w:rsidRPr="00895E3A">
              <w:rPr>
                <w:b/>
              </w:rPr>
              <w:t>Обязательный?</w:t>
            </w:r>
          </w:p>
        </w:tc>
      </w:tr>
      <w:tr w:rsidR="00AF34B1" w:rsidRPr="00895E3A" w14:paraId="389A616F" w14:textId="77777777" w:rsidTr="0031541C">
        <w:tc>
          <w:tcPr>
            <w:tcW w:w="2093" w:type="dxa"/>
          </w:tcPr>
          <w:p w14:paraId="0C46F920" w14:textId="7C87B256" w:rsidR="00AF34B1" w:rsidRPr="00895E3A" w:rsidRDefault="00AF34B1" w:rsidP="0031541C">
            <w:r w:rsidRPr="00A254B8">
              <w:t>Идентификатор точки доставки (LocationId)</w:t>
            </w:r>
          </w:p>
        </w:tc>
        <w:tc>
          <w:tcPr>
            <w:tcW w:w="5906" w:type="dxa"/>
          </w:tcPr>
          <w:p w14:paraId="19CFFEF8" w14:textId="0D4195BC" w:rsidR="00AF34B1" w:rsidRPr="00895E3A" w:rsidRDefault="00AF34B1" w:rsidP="0031541C">
            <w:r w:rsidRPr="00A254B8">
              <w:t>Идентификатор точки доставки</w:t>
            </w:r>
          </w:p>
        </w:tc>
        <w:tc>
          <w:tcPr>
            <w:tcW w:w="1854" w:type="dxa"/>
          </w:tcPr>
          <w:p w14:paraId="5B75285D" w14:textId="070A0FB6" w:rsidR="00AF34B1" w:rsidRPr="00895E3A" w:rsidRDefault="00AF34B1" w:rsidP="0031541C">
            <w:r w:rsidRPr="00A254B8">
              <w:t>Да</w:t>
            </w:r>
          </w:p>
        </w:tc>
      </w:tr>
      <w:tr w:rsidR="00AF34B1" w:rsidRPr="00895E3A" w14:paraId="67B9D52E" w14:textId="77777777" w:rsidTr="0031541C">
        <w:tc>
          <w:tcPr>
            <w:tcW w:w="2093" w:type="dxa"/>
          </w:tcPr>
          <w:p w14:paraId="1598BD83" w14:textId="0CC01315" w:rsidR="00AF34B1" w:rsidRPr="00895E3A" w:rsidRDefault="00AF34B1" w:rsidP="0031541C">
            <w:r w:rsidRPr="00A254B8">
              <w:t>Идентификатор пользователя (UserId)</w:t>
            </w:r>
          </w:p>
        </w:tc>
        <w:tc>
          <w:tcPr>
            <w:tcW w:w="5906" w:type="dxa"/>
          </w:tcPr>
          <w:p w14:paraId="1FAB0A6E" w14:textId="4AA77D68" w:rsidR="00AF34B1" w:rsidRPr="00DC3231" w:rsidRDefault="00AF34B1" w:rsidP="0031541C">
            <w:r w:rsidRPr="00A254B8">
              <w:t>Идентификатор пользователя</w:t>
            </w:r>
          </w:p>
        </w:tc>
        <w:tc>
          <w:tcPr>
            <w:tcW w:w="1854" w:type="dxa"/>
          </w:tcPr>
          <w:p w14:paraId="7FBBEE81" w14:textId="36BCC66A" w:rsidR="00AF34B1" w:rsidRPr="00895E3A" w:rsidRDefault="00AF34B1" w:rsidP="0031541C">
            <w:r w:rsidRPr="00A254B8">
              <w:t>Да</w:t>
            </w:r>
          </w:p>
        </w:tc>
      </w:tr>
    </w:tbl>
    <w:p w14:paraId="673D46B8" w14:textId="77777777" w:rsidR="00AF34B1" w:rsidRPr="00895E3A" w:rsidRDefault="00AF34B1" w:rsidP="00AF34B1">
      <w:pPr>
        <w:pStyle w:val="Heading4"/>
        <w:numPr>
          <w:ilvl w:val="3"/>
          <w:numId w:val="13"/>
        </w:numPr>
      </w:pPr>
      <w:bookmarkStart w:id="370" w:name="_Toc370582765"/>
      <w:r w:rsidRPr="00895E3A">
        <w:t>Выходные данные</w:t>
      </w:r>
      <w:bookmarkEnd w:id="370"/>
    </w:p>
    <w:p w14:paraId="34CEF176" w14:textId="77777777" w:rsidR="00AF34B1" w:rsidRPr="00895E3A" w:rsidRDefault="00AF34B1" w:rsidP="00AF34B1">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10</w:t>
      </w:r>
      <w:r w:rsidR="007C6394">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AF34B1" w:rsidRPr="00895E3A" w14:paraId="6B9117BC" w14:textId="77777777" w:rsidTr="0031541C">
        <w:tc>
          <w:tcPr>
            <w:tcW w:w="2093" w:type="dxa"/>
          </w:tcPr>
          <w:p w14:paraId="021215EF" w14:textId="77777777" w:rsidR="00AF34B1" w:rsidRPr="00895E3A" w:rsidRDefault="00AF34B1" w:rsidP="0031541C">
            <w:pPr>
              <w:rPr>
                <w:b/>
              </w:rPr>
            </w:pPr>
            <w:r w:rsidRPr="00895E3A">
              <w:rPr>
                <w:b/>
              </w:rPr>
              <w:t>Атрибут</w:t>
            </w:r>
          </w:p>
        </w:tc>
        <w:tc>
          <w:tcPr>
            <w:tcW w:w="5906" w:type="dxa"/>
          </w:tcPr>
          <w:p w14:paraId="0AE0320B" w14:textId="77777777" w:rsidR="00AF34B1" w:rsidRPr="00895E3A" w:rsidRDefault="00AF34B1" w:rsidP="0031541C">
            <w:pPr>
              <w:rPr>
                <w:b/>
              </w:rPr>
            </w:pPr>
            <w:r w:rsidRPr="00895E3A">
              <w:rPr>
                <w:b/>
              </w:rPr>
              <w:t>Описание</w:t>
            </w:r>
          </w:p>
        </w:tc>
        <w:tc>
          <w:tcPr>
            <w:tcW w:w="1854" w:type="dxa"/>
          </w:tcPr>
          <w:p w14:paraId="55EC76A9" w14:textId="77777777" w:rsidR="00AF34B1" w:rsidRPr="00895E3A" w:rsidRDefault="00AF34B1" w:rsidP="0031541C">
            <w:pPr>
              <w:rPr>
                <w:b/>
              </w:rPr>
            </w:pPr>
            <w:r w:rsidRPr="00895E3A">
              <w:rPr>
                <w:b/>
              </w:rPr>
              <w:t>Обязательный?</w:t>
            </w:r>
          </w:p>
        </w:tc>
      </w:tr>
      <w:tr w:rsidR="00AF34B1" w:rsidRPr="00895E3A" w14:paraId="61E5CE32" w14:textId="77777777" w:rsidTr="0031541C">
        <w:tc>
          <w:tcPr>
            <w:tcW w:w="2093" w:type="dxa"/>
          </w:tcPr>
          <w:p w14:paraId="38487CDC" w14:textId="77777777" w:rsidR="00AF34B1" w:rsidRPr="00895E3A" w:rsidRDefault="00AF34B1" w:rsidP="0031541C">
            <w:r w:rsidRPr="00895E3A">
              <w:t>Признак успешного выполнения операции (Success)</w:t>
            </w:r>
          </w:p>
        </w:tc>
        <w:tc>
          <w:tcPr>
            <w:tcW w:w="5906" w:type="dxa"/>
          </w:tcPr>
          <w:p w14:paraId="4FEADD9C" w14:textId="77777777" w:rsidR="00AF34B1" w:rsidRPr="00895E3A" w:rsidRDefault="00AF34B1" w:rsidP="0031541C">
            <w:r w:rsidRPr="00895E3A">
              <w:t>Признак успешного выполнения операции</w:t>
            </w:r>
          </w:p>
        </w:tc>
        <w:tc>
          <w:tcPr>
            <w:tcW w:w="1854" w:type="dxa"/>
          </w:tcPr>
          <w:p w14:paraId="004493C6" w14:textId="77777777" w:rsidR="00AF34B1" w:rsidRPr="00895E3A" w:rsidRDefault="00AF34B1" w:rsidP="0031541C">
            <w:r w:rsidRPr="00895E3A">
              <w:t>Да</w:t>
            </w:r>
          </w:p>
        </w:tc>
      </w:tr>
      <w:tr w:rsidR="00AF34B1" w:rsidRPr="00895E3A" w14:paraId="7781C52F" w14:textId="77777777" w:rsidTr="0031541C">
        <w:tc>
          <w:tcPr>
            <w:tcW w:w="2093" w:type="dxa"/>
          </w:tcPr>
          <w:p w14:paraId="48244801" w14:textId="23F06490" w:rsidR="00AF34B1" w:rsidRPr="00895E3A" w:rsidRDefault="00AF34B1" w:rsidP="0031541C">
            <w:r>
              <w:t>Код результата (ResultCode)</w:t>
            </w:r>
          </w:p>
        </w:tc>
        <w:tc>
          <w:tcPr>
            <w:tcW w:w="5906" w:type="dxa"/>
          </w:tcPr>
          <w:p w14:paraId="42696D63" w14:textId="77777777" w:rsidR="00AF34B1" w:rsidRDefault="004D3B90" w:rsidP="0031541C">
            <w:r w:rsidRPr="004D3B90">
              <w:t>Целочисленный код, информирующий о результате выполнения операции. Допустимые значения:</w:t>
            </w:r>
          </w:p>
          <w:p w14:paraId="3318C5CD" w14:textId="77777777" w:rsidR="004D3B90" w:rsidRDefault="004D3B90" w:rsidP="004D3B90">
            <w:r>
              <w:t>0 – операция выполнена успешно</w:t>
            </w:r>
          </w:p>
          <w:p w14:paraId="2669C476" w14:textId="58690E8E" w:rsidR="004D3B90" w:rsidRPr="00895E3A" w:rsidRDefault="004D3B90" w:rsidP="004D3B90">
            <w:r>
              <w:t>1 – во время выполнения операции произошла непредвиденная ошибка</w:t>
            </w:r>
          </w:p>
        </w:tc>
        <w:tc>
          <w:tcPr>
            <w:tcW w:w="1854" w:type="dxa"/>
          </w:tcPr>
          <w:p w14:paraId="42A2B836" w14:textId="015649E1" w:rsidR="00AF34B1" w:rsidRPr="00895E3A" w:rsidRDefault="004D3B90" w:rsidP="0031541C">
            <w:r w:rsidRPr="004D3B90">
              <w:t>Да</w:t>
            </w:r>
          </w:p>
        </w:tc>
      </w:tr>
      <w:tr w:rsidR="00AF34B1" w:rsidRPr="00895E3A" w14:paraId="3EEE5013" w14:textId="77777777" w:rsidTr="0031541C">
        <w:tc>
          <w:tcPr>
            <w:tcW w:w="2093" w:type="dxa"/>
          </w:tcPr>
          <w:p w14:paraId="4876868C" w14:textId="77777777" w:rsidR="00AF34B1" w:rsidRPr="00895E3A" w:rsidRDefault="00AF34B1" w:rsidP="0031541C">
            <w:r w:rsidRPr="00895E3A">
              <w:lastRenderedPageBreak/>
              <w:t>Описание ошибки (ResultDescription)</w:t>
            </w:r>
          </w:p>
        </w:tc>
        <w:tc>
          <w:tcPr>
            <w:tcW w:w="5906" w:type="dxa"/>
          </w:tcPr>
          <w:p w14:paraId="0614870C" w14:textId="77777777" w:rsidR="00AF34B1" w:rsidRPr="00895E3A" w:rsidRDefault="00AF34B1" w:rsidP="0031541C">
            <w:r w:rsidRPr="00895E3A">
              <w:t>Обязательно заполняется, если код возврата не равен 0. В других случаях никогда не заполняется.</w:t>
            </w:r>
          </w:p>
        </w:tc>
        <w:tc>
          <w:tcPr>
            <w:tcW w:w="1854" w:type="dxa"/>
          </w:tcPr>
          <w:p w14:paraId="5C8D9732" w14:textId="77777777" w:rsidR="00AF34B1" w:rsidRPr="00895E3A" w:rsidRDefault="00AF34B1" w:rsidP="0031541C">
            <w:r w:rsidRPr="00895E3A">
              <w:t>Нет</w:t>
            </w:r>
          </w:p>
        </w:tc>
      </w:tr>
    </w:tbl>
    <w:p w14:paraId="5782CCDB" w14:textId="77777777" w:rsidR="00AF34B1" w:rsidRPr="00895E3A" w:rsidRDefault="00AF34B1" w:rsidP="00AF34B1">
      <w:pPr>
        <w:pStyle w:val="Heading4"/>
        <w:numPr>
          <w:ilvl w:val="3"/>
          <w:numId w:val="13"/>
        </w:numPr>
      </w:pPr>
      <w:bookmarkStart w:id="371" w:name="_Toc370582766"/>
      <w:r w:rsidRPr="00895E3A">
        <w:t>Логика выполнения</w:t>
      </w:r>
      <w:bookmarkEnd w:id="371"/>
    </w:p>
    <w:p w14:paraId="4FF9D33C" w14:textId="0C62C41B" w:rsidR="00AF34B1" w:rsidRPr="00895E3A" w:rsidRDefault="001163E4" w:rsidP="00AF34B1">
      <w:r w:rsidRPr="001163E4">
        <w:t>Системы проверяет право пользователя на работу с матрицей доставки (PartnersDeliveryMatrix), удаляет значение атрибута «КЛАДР (KLADR)» соответствующей точки доставки и изменяет значение атрибута «Статус (Status)» на «2 (точка доставки не имеет кода КЛАДР)».</w:t>
      </w:r>
    </w:p>
    <w:p w14:paraId="428C8E63" w14:textId="53195E03" w:rsidR="004C72AF" w:rsidRPr="00895E3A" w:rsidRDefault="004C72AF" w:rsidP="004C72AF">
      <w:pPr>
        <w:pStyle w:val="Heading3"/>
        <w:numPr>
          <w:ilvl w:val="2"/>
          <w:numId w:val="13"/>
        </w:numPr>
      </w:pPr>
      <w:bookmarkStart w:id="372" w:name="_Toc370582767"/>
      <w:r w:rsidRPr="004C72AF">
        <w:t>Получение истории изменений точек доставки (GetDeliveryLocationHistory)</w:t>
      </w:r>
      <w:bookmarkEnd w:id="372"/>
    </w:p>
    <w:p w14:paraId="253F52FE" w14:textId="77777777" w:rsidR="004C72AF" w:rsidRPr="00895E3A" w:rsidRDefault="004C72AF" w:rsidP="004C72AF">
      <w:pPr>
        <w:pStyle w:val="Heading4"/>
        <w:numPr>
          <w:ilvl w:val="3"/>
          <w:numId w:val="13"/>
        </w:numPr>
      </w:pPr>
      <w:bookmarkStart w:id="373" w:name="_Toc370582768"/>
      <w:r w:rsidRPr="00895E3A">
        <w:t>Карточка операции</w:t>
      </w:r>
      <w:bookmarkEnd w:id="373"/>
    </w:p>
    <w:p w14:paraId="095FAAC0" w14:textId="77777777" w:rsidR="004C72AF" w:rsidRPr="00895E3A" w:rsidRDefault="004C72AF" w:rsidP="004C72AF">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7</w:t>
      </w:r>
      <w:r w:rsidR="007C6394">
        <w:rPr>
          <w:noProof/>
        </w:rPr>
        <w:fldChar w:fldCharType="end"/>
      </w:r>
    </w:p>
    <w:tbl>
      <w:tblPr>
        <w:tblStyle w:val="TableGrid"/>
        <w:tblW w:w="0" w:type="auto"/>
        <w:tblLook w:val="04A0" w:firstRow="1" w:lastRow="0" w:firstColumn="1" w:lastColumn="0" w:noHBand="0" w:noVBand="1"/>
      </w:tblPr>
      <w:tblGrid>
        <w:gridCol w:w="3652"/>
        <w:gridCol w:w="6201"/>
      </w:tblGrid>
      <w:tr w:rsidR="004C72AF" w:rsidRPr="00895E3A" w14:paraId="7D663ED1" w14:textId="77777777" w:rsidTr="007E2F0A">
        <w:tc>
          <w:tcPr>
            <w:tcW w:w="3652" w:type="dxa"/>
          </w:tcPr>
          <w:p w14:paraId="36263E60" w14:textId="77777777" w:rsidR="004C72AF" w:rsidRPr="00895E3A" w:rsidRDefault="004C72AF" w:rsidP="007E2F0A">
            <w:r w:rsidRPr="00895E3A">
              <w:t>Предназначение</w:t>
            </w:r>
          </w:p>
        </w:tc>
        <w:tc>
          <w:tcPr>
            <w:tcW w:w="6201" w:type="dxa"/>
          </w:tcPr>
          <w:p w14:paraId="7433AC4F" w14:textId="4C3C946C" w:rsidR="004C72AF" w:rsidRPr="00CE4B06" w:rsidRDefault="004C72AF" w:rsidP="007E2F0A">
            <w:r w:rsidRPr="004C72AF">
              <w:t>Операция предназначения получение истории изменений точек доставки.</w:t>
            </w:r>
          </w:p>
        </w:tc>
      </w:tr>
      <w:tr w:rsidR="004C72AF" w:rsidRPr="00895E3A" w14:paraId="5CBBA588" w14:textId="77777777" w:rsidTr="007E2F0A">
        <w:tc>
          <w:tcPr>
            <w:tcW w:w="3652" w:type="dxa"/>
          </w:tcPr>
          <w:p w14:paraId="5684DC53" w14:textId="77777777" w:rsidR="004C72AF" w:rsidRPr="00895E3A" w:rsidRDefault="004C72AF" w:rsidP="007E2F0A">
            <w:r w:rsidRPr="00895E3A">
              <w:t>Режим выполнения</w:t>
            </w:r>
          </w:p>
        </w:tc>
        <w:tc>
          <w:tcPr>
            <w:tcW w:w="6201" w:type="dxa"/>
          </w:tcPr>
          <w:p w14:paraId="4205347E" w14:textId="77777777" w:rsidR="004C72AF" w:rsidRPr="00895E3A" w:rsidRDefault="004C72AF" w:rsidP="007E2F0A">
            <w:r w:rsidRPr="00895E3A">
              <w:t>Синхронный.</w:t>
            </w:r>
          </w:p>
        </w:tc>
      </w:tr>
    </w:tbl>
    <w:p w14:paraId="25CA317E" w14:textId="77777777" w:rsidR="004C72AF" w:rsidRPr="00895E3A" w:rsidRDefault="004C72AF" w:rsidP="004C72AF">
      <w:pPr>
        <w:pStyle w:val="Heading4"/>
        <w:numPr>
          <w:ilvl w:val="3"/>
          <w:numId w:val="13"/>
        </w:numPr>
      </w:pPr>
      <w:bookmarkStart w:id="374" w:name="_Toc370582769"/>
      <w:r w:rsidRPr="00895E3A">
        <w:t>Параметры назначения</w:t>
      </w:r>
      <w:bookmarkEnd w:id="374"/>
    </w:p>
    <w:p w14:paraId="58D97581" w14:textId="77777777" w:rsidR="004C72AF" w:rsidRPr="00895E3A" w:rsidRDefault="004C72AF" w:rsidP="004C72AF">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8</w:t>
      </w:r>
      <w:r w:rsidR="007C6394">
        <w:rPr>
          <w:noProof/>
        </w:rPr>
        <w:fldChar w:fldCharType="end"/>
      </w:r>
    </w:p>
    <w:tbl>
      <w:tblPr>
        <w:tblStyle w:val="TableGrid"/>
        <w:tblW w:w="0" w:type="auto"/>
        <w:tblLook w:val="04A0" w:firstRow="1" w:lastRow="0" w:firstColumn="1" w:lastColumn="0" w:noHBand="0" w:noVBand="1"/>
      </w:tblPr>
      <w:tblGrid>
        <w:gridCol w:w="4926"/>
        <w:gridCol w:w="4927"/>
      </w:tblGrid>
      <w:tr w:rsidR="004C72AF" w:rsidRPr="00895E3A" w14:paraId="318AAAF6" w14:textId="77777777" w:rsidTr="007E2F0A">
        <w:tc>
          <w:tcPr>
            <w:tcW w:w="4926" w:type="dxa"/>
          </w:tcPr>
          <w:p w14:paraId="297DC1B0" w14:textId="77777777" w:rsidR="004C72AF" w:rsidRPr="00895E3A" w:rsidRDefault="004C72AF" w:rsidP="007E2F0A">
            <w:pPr>
              <w:rPr>
                <w:b/>
              </w:rPr>
            </w:pPr>
            <w:r w:rsidRPr="00895E3A">
              <w:rPr>
                <w:b/>
              </w:rPr>
              <w:t>Параметр</w:t>
            </w:r>
          </w:p>
        </w:tc>
        <w:tc>
          <w:tcPr>
            <w:tcW w:w="4927" w:type="dxa"/>
          </w:tcPr>
          <w:p w14:paraId="587C3F06" w14:textId="77777777" w:rsidR="004C72AF" w:rsidRPr="00895E3A" w:rsidRDefault="004C72AF" w:rsidP="007E2F0A">
            <w:pPr>
              <w:rPr>
                <w:b/>
              </w:rPr>
            </w:pPr>
            <w:r w:rsidRPr="00895E3A">
              <w:rPr>
                <w:b/>
              </w:rPr>
              <w:t>Значение</w:t>
            </w:r>
          </w:p>
        </w:tc>
      </w:tr>
      <w:tr w:rsidR="004C72AF" w:rsidRPr="00895E3A" w14:paraId="13F68832" w14:textId="77777777" w:rsidTr="007E2F0A">
        <w:tc>
          <w:tcPr>
            <w:tcW w:w="4926" w:type="dxa"/>
          </w:tcPr>
          <w:p w14:paraId="2FCD7AC8" w14:textId="77777777" w:rsidR="004C72AF" w:rsidRPr="00895E3A" w:rsidRDefault="004C72AF" w:rsidP="007E2F0A">
            <w:r w:rsidRPr="00895E3A">
              <w:t>Максимальное время от получения запроса до выдачи ответа</w:t>
            </w:r>
          </w:p>
        </w:tc>
        <w:tc>
          <w:tcPr>
            <w:tcW w:w="4927" w:type="dxa"/>
          </w:tcPr>
          <w:p w14:paraId="78EC1535" w14:textId="77777777" w:rsidR="004C72AF" w:rsidRPr="00895E3A" w:rsidRDefault="004C72AF" w:rsidP="007E2F0A">
            <w:r w:rsidRPr="00CE4B06">
              <w:t>100 миллисекунд</w:t>
            </w:r>
          </w:p>
        </w:tc>
      </w:tr>
    </w:tbl>
    <w:p w14:paraId="73D3960A" w14:textId="77777777" w:rsidR="004C72AF" w:rsidRPr="00895E3A" w:rsidRDefault="004C72AF" w:rsidP="004C72AF">
      <w:pPr>
        <w:pStyle w:val="Heading4"/>
        <w:numPr>
          <w:ilvl w:val="3"/>
          <w:numId w:val="13"/>
        </w:numPr>
      </w:pPr>
      <w:bookmarkStart w:id="375" w:name="_Toc370582770"/>
      <w:r w:rsidRPr="00895E3A">
        <w:t>Влияние на другие операции</w:t>
      </w:r>
      <w:bookmarkEnd w:id="375"/>
    </w:p>
    <w:p w14:paraId="17300076" w14:textId="77777777" w:rsidR="004C72AF" w:rsidRPr="00895E3A" w:rsidRDefault="004C72AF" w:rsidP="004C72AF">
      <w:r w:rsidRPr="00895E3A">
        <w:t>Отсутствует.</w:t>
      </w:r>
    </w:p>
    <w:p w14:paraId="278E680A" w14:textId="77777777" w:rsidR="004C72AF" w:rsidRPr="00895E3A" w:rsidRDefault="004C72AF" w:rsidP="004C72AF">
      <w:pPr>
        <w:pStyle w:val="Heading4"/>
        <w:numPr>
          <w:ilvl w:val="3"/>
          <w:numId w:val="13"/>
        </w:numPr>
      </w:pPr>
      <w:bookmarkStart w:id="376" w:name="_Toc370582771"/>
      <w:r w:rsidRPr="00895E3A">
        <w:t>Входные параметры</w:t>
      </w:r>
      <w:bookmarkEnd w:id="376"/>
    </w:p>
    <w:p w14:paraId="1D3A11D0" w14:textId="77777777" w:rsidR="004C72AF" w:rsidRPr="00895E3A" w:rsidRDefault="004C72AF" w:rsidP="004C72AF">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9</w:t>
      </w:r>
      <w:r w:rsidR="007C6394">
        <w:rPr>
          <w:noProof/>
        </w:rPr>
        <w:fldChar w:fldCharType="end"/>
      </w:r>
    </w:p>
    <w:tbl>
      <w:tblPr>
        <w:tblStyle w:val="TableGrid"/>
        <w:tblW w:w="0" w:type="auto"/>
        <w:tblLook w:val="04A0" w:firstRow="1" w:lastRow="0" w:firstColumn="1" w:lastColumn="0" w:noHBand="0" w:noVBand="1"/>
      </w:tblPr>
      <w:tblGrid>
        <w:gridCol w:w="2093"/>
        <w:gridCol w:w="5906"/>
        <w:gridCol w:w="1854"/>
      </w:tblGrid>
      <w:tr w:rsidR="004C72AF" w:rsidRPr="00895E3A" w14:paraId="3A917D5E" w14:textId="77777777" w:rsidTr="007E2F0A">
        <w:tc>
          <w:tcPr>
            <w:tcW w:w="2093" w:type="dxa"/>
          </w:tcPr>
          <w:p w14:paraId="57CA2BA8" w14:textId="77777777" w:rsidR="004C72AF" w:rsidRPr="00895E3A" w:rsidRDefault="004C72AF" w:rsidP="007E2F0A">
            <w:pPr>
              <w:rPr>
                <w:b/>
              </w:rPr>
            </w:pPr>
            <w:r w:rsidRPr="00895E3A">
              <w:rPr>
                <w:b/>
              </w:rPr>
              <w:t>Параметр</w:t>
            </w:r>
          </w:p>
        </w:tc>
        <w:tc>
          <w:tcPr>
            <w:tcW w:w="5906" w:type="dxa"/>
          </w:tcPr>
          <w:p w14:paraId="01F9B6BC" w14:textId="77777777" w:rsidR="004C72AF" w:rsidRPr="00895E3A" w:rsidRDefault="004C72AF" w:rsidP="007E2F0A">
            <w:pPr>
              <w:rPr>
                <w:b/>
              </w:rPr>
            </w:pPr>
            <w:r w:rsidRPr="00895E3A">
              <w:rPr>
                <w:b/>
              </w:rPr>
              <w:t>Описание</w:t>
            </w:r>
          </w:p>
        </w:tc>
        <w:tc>
          <w:tcPr>
            <w:tcW w:w="1854" w:type="dxa"/>
          </w:tcPr>
          <w:p w14:paraId="63E3F095" w14:textId="77777777" w:rsidR="004C72AF" w:rsidRPr="00895E3A" w:rsidRDefault="004C72AF" w:rsidP="007E2F0A">
            <w:pPr>
              <w:rPr>
                <w:b/>
              </w:rPr>
            </w:pPr>
            <w:r w:rsidRPr="00895E3A">
              <w:rPr>
                <w:b/>
              </w:rPr>
              <w:t>Обязательный?</w:t>
            </w:r>
          </w:p>
        </w:tc>
      </w:tr>
      <w:tr w:rsidR="004C72AF" w:rsidRPr="00895E3A" w14:paraId="36985BE6" w14:textId="77777777" w:rsidTr="007E2F0A">
        <w:tc>
          <w:tcPr>
            <w:tcW w:w="2093" w:type="dxa"/>
          </w:tcPr>
          <w:p w14:paraId="7A834594" w14:textId="7FD58563" w:rsidR="004C72AF" w:rsidRPr="00895E3A" w:rsidRDefault="004C72AF" w:rsidP="007E2F0A">
            <w:r w:rsidRPr="00BC643B">
              <w:t>Идентификатор партнера (PartnerId)</w:t>
            </w:r>
          </w:p>
        </w:tc>
        <w:tc>
          <w:tcPr>
            <w:tcW w:w="5906" w:type="dxa"/>
          </w:tcPr>
          <w:p w14:paraId="19113515" w14:textId="54EF75BE" w:rsidR="004C72AF" w:rsidRPr="00895E3A" w:rsidRDefault="004C72AF" w:rsidP="007E2F0A">
            <w:r w:rsidRPr="00BC643B">
              <w:t>Идентификатор партнера</w:t>
            </w:r>
          </w:p>
        </w:tc>
        <w:tc>
          <w:tcPr>
            <w:tcW w:w="1854" w:type="dxa"/>
          </w:tcPr>
          <w:p w14:paraId="442E12E9" w14:textId="5ECC41F3" w:rsidR="004C72AF" w:rsidRPr="00895E3A" w:rsidRDefault="004C72AF" w:rsidP="007E2F0A">
            <w:r w:rsidRPr="00BC643B">
              <w:t>Да</w:t>
            </w:r>
          </w:p>
        </w:tc>
      </w:tr>
      <w:tr w:rsidR="004C72AF" w:rsidRPr="00895E3A" w14:paraId="4A36DCFB" w14:textId="77777777" w:rsidTr="007E2F0A">
        <w:tc>
          <w:tcPr>
            <w:tcW w:w="2093" w:type="dxa"/>
          </w:tcPr>
          <w:p w14:paraId="0E0A4593" w14:textId="19F97671" w:rsidR="004C72AF" w:rsidRPr="00895E3A" w:rsidRDefault="004C72AF" w:rsidP="007E2F0A">
            <w:r w:rsidRPr="007854A2">
              <w:lastRenderedPageBreak/>
              <w:t>Максимальное кол-во возвращаемых записей (CountSkip)</w:t>
            </w:r>
          </w:p>
        </w:tc>
        <w:tc>
          <w:tcPr>
            <w:tcW w:w="5906" w:type="dxa"/>
          </w:tcPr>
          <w:p w14:paraId="3B1BC2AA" w14:textId="764E4851" w:rsidR="004C72AF" w:rsidRPr="00DC3231" w:rsidRDefault="004C72AF" w:rsidP="007E2F0A">
            <w:r w:rsidRPr="007854A2">
              <w:t>Максимальное количество возвращаемых точек доставки.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3307B851" w14:textId="1145DD36" w:rsidR="004C72AF" w:rsidRPr="00895E3A" w:rsidRDefault="004C72AF" w:rsidP="007E2F0A">
            <w:r w:rsidRPr="007854A2">
              <w:t>Нет</w:t>
            </w:r>
          </w:p>
        </w:tc>
      </w:tr>
      <w:tr w:rsidR="004C72AF" w:rsidRPr="00895E3A" w14:paraId="57906614" w14:textId="77777777" w:rsidTr="007E2F0A">
        <w:tc>
          <w:tcPr>
            <w:tcW w:w="2093" w:type="dxa"/>
          </w:tcPr>
          <w:p w14:paraId="712F303B" w14:textId="205677C7" w:rsidR="004C72AF" w:rsidRPr="007854A2" w:rsidRDefault="004C72AF" w:rsidP="007E2F0A">
            <w:r w:rsidRPr="00C327E6">
              <w:t>Количество пропущенных записей (CountTake)</w:t>
            </w:r>
          </w:p>
        </w:tc>
        <w:tc>
          <w:tcPr>
            <w:tcW w:w="5906" w:type="dxa"/>
          </w:tcPr>
          <w:p w14:paraId="3A5A495C" w14:textId="303DD1EE" w:rsidR="004C72AF" w:rsidRPr="007854A2" w:rsidRDefault="004C72AF" w:rsidP="007E2F0A">
            <w:r w:rsidRPr="00C327E6">
              <w:t xml:space="preserve">Количество из списка </w:t>
            </w:r>
            <w:proofErr w:type="gramStart"/>
            <w:r w:rsidRPr="00C327E6">
              <w:t>найденных</w:t>
            </w:r>
            <w:proofErr w:type="gramEnd"/>
            <w:r w:rsidRPr="00C327E6">
              <w:t>, которые нужно пропустить и не возвращать. Если значение не указано, то значение равно 0.</w:t>
            </w:r>
          </w:p>
        </w:tc>
        <w:tc>
          <w:tcPr>
            <w:tcW w:w="1854" w:type="dxa"/>
          </w:tcPr>
          <w:p w14:paraId="34BD2710" w14:textId="4EAB599F" w:rsidR="004C72AF" w:rsidRPr="007854A2" w:rsidRDefault="004C72AF" w:rsidP="007E2F0A">
            <w:r w:rsidRPr="00C327E6">
              <w:t>Нет</w:t>
            </w:r>
          </w:p>
        </w:tc>
      </w:tr>
      <w:tr w:rsidR="004C72AF" w:rsidRPr="00895E3A" w14:paraId="0A1DC806" w14:textId="77777777" w:rsidTr="007E2F0A">
        <w:tc>
          <w:tcPr>
            <w:tcW w:w="2093" w:type="dxa"/>
          </w:tcPr>
          <w:p w14:paraId="2E77F0F6" w14:textId="58D4C076" w:rsidR="004C72AF" w:rsidRPr="00C327E6" w:rsidRDefault="004C72AF" w:rsidP="007E2F0A">
            <w:r w:rsidRPr="00146070">
              <w:t>Идентификатор пользователя (UserId)</w:t>
            </w:r>
          </w:p>
        </w:tc>
        <w:tc>
          <w:tcPr>
            <w:tcW w:w="5906" w:type="dxa"/>
          </w:tcPr>
          <w:p w14:paraId="4A63CEDB" w14:textId="74E855BE" w:rsidR="004C72AF" w:rsidRPr="00C327E6" w:rsidRDefault="004C72AF" w:rsidP="007E2F0A">
            <w:r w:rsidRPr="00146070">
              <w:t>Идентификатор пользователя</w:t>
            </w:r>
          </w:p>
        </w:tc>
        <w:tc>
          <w:tcPr>
            <w:tcW w:w="1854" w:type="dxa"/>
          </w:tcPr>
          <w:p w14:paraId="720377F4" w14:textId="102E42ED" w:rsidR="004C72AF" w:rsidRPr="00C327E6" w:rsidRDefault="004C72AF" w:rsidP="007E2F0A">
            <w:r w:rsidRPr="00146070">
              <w:t>Да</w:t>
            </w:r>
          </w:p>
        </w:tc>
      </w:tr>
    </w:tbl>
    <w:p w14:paraId="35C8760E" w14:textId="77777777" w:rsidR="004C72AF" w:rsidRPr="00895E3A" w:rsidRDefault="004C72AF" w:rsidP="004C72AF">
      <w:pPr>
        <w:pStyle w:val="Heading4"/>
        <w:numPr>
          <w:ilvl w:val="3"/>
          <w:numId w:val="13"/>
        </w:numPr>
      </w:pPr>
      <w:bookmarkStart w:id="377" w:name="_Toc370582772"/>
      <w:r w:rsidRPr="00895E3A">
        <w:t>Выходные данные</w:t>
      </w:r>
      <w:bookmarkEnd w:id="377"/>
    </w:p>
    <w:p w14:paraId="6665CE00" w14:textId="77777777" w:rsidR="004C72AF" w:rsidRPr="00895E3A" w:rsidRDefault="004C72AF" w:rsidP="004C72AF">
      <w:pPr>
        <w:pStyle w:val="Caption"/>
        <w:keepNext/>
      </w:pPr>
      <w:r w:rsidRPr="00895E3A">
        <w:t xml:space="preserve">табл. </w:t>
      </w:r>
      <w:r w:rsidR="007C6394">
        <w:fldChar w:fldCharType="begin"/>
      </w:r>
      <w:r w:rsidR="007C6394">
        <w:instrText xml:space="preserve"> SEQ табл. \* ARABIC </w:instrText>
      </w:r>
      <w:r w:rsidR="007C6394">
        <w:fldChar w:fldCharType="separate"/>
      </w:r>
      <w:r w:rsidRPr="00895E3A">
        <w:rPr>
          <w:noProof/>
        </w:rPr>
        <w:t>10</w:t>
      </w:r>
      <w:r w:rsidR="007C6394">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434"/>
        <w:gridCol w:w="5565"/>
        <w:gridCol w:w="1854"/>
      </w:tblGrid>
      <w:tr w:rsidR="004C72AF" w:rsidRPr="00895E3A" w14:paraId="7A226BCB" w14:textId="77777777" w:rsidTr="007E2F0A">
        <w:tc>
          <w:tcPr>
            <w:tcW w:w="2093" w:type="dxa"/>
          </w:tcPr>
          <w:p w14:paraId="6A9CCAD0" w14:textId="77777777" w:rsidR="004C72AF" w:rsidRPr="00895E3A" w:rsidRDefault="004C72AF" w:rsidP="007E2F0A">
            <w:pPr>
              <w:rPr>
                <w:b/>
              </w:rPr>
            </w:pPr>
            <w:r w:rsidRPr="00895E3A">
              <w:rPr>
                <w:b/>
              </w:rPr>
              <w:t>Атрибут</w:t>
            </w:r>
          </w:p>
        </w:tc>
        <w:tc>
          <w:tcPr>
            <w:tcW w:w="5906" w:type="dxa"/>
          </w:tcPr>
          <w:p w14:paraId="1C1D6E39" w14:textId="77777777" w:rsidR="004C72AF" w:rsidRPr="00895E3A" w:rsidRDefault="004C72AF" w:rsidP="007E2F0A">
            <w:pPr>
              <w:rPr>
                <w:b/>
              </w:rPr>
            </w:pPr>
            <w:r w:rsidRPr="00895E3A">
              <w:rPr>
                <w:b/>
              </w:rPr>
              <w:t>Описание</w:t>
            </w:r>
          </w:p>
        </w:tc>
        <w:tc>
          <w:tcPr>
            <w:tcW w:w="1854" w:type="dxa"/>
          </w:tcPr>
          <w:p w14:paraId="301A4053" w14:textId="77777777" w:rsidR="004C72AF" w:rsidRPr="00895E3A" w:rsidRDefault="004C72AF" w:rsidP="007E2F0A">
            <w:pPr>
              <w:rPr>
                <w:b/>
              </w:rPr>
            </w:pPr>
            <w:r w:rsidRPr="00895E3A">
              <w:rPr>
                <w:b/>
              </w:rPr>
              <w:t>Обязательный?</w:t>
            </w:r>
          </w:p>
        </w:tc>
      </w:tr>
      <w:tr w:rsidR="004C72AF" w:rsidRPr="00895E3A" w14:paraId="328A673B" w14:textId="77777777" w:rsidTr="007E2F0A">
        <w:tc>
          <w:tcPr>
            <w:tcW w:w="2093" w:type="dxa"/>
          </w:tcPr>
          <w:p w14:paraId="4353AA4B" w14:textId="60C5F0F9" w:rsidR="004C72AF" w:rsidRPr="00895E3A" w:rsidRDefault="004C72AF" w:rsidP="007E2F0A">
            <w:r w:rsidRPr="00EC3898">
              <w:t>Набор записей истории (DeliveryLocationHistory)</w:t>
            </w:r>
          </w:p>
        </w:tc>
        <w:tc>
          <w:tcPr>
            <w:tcW w:w="5906" w:type="dxa"/>
          </w:tcPr>
          <w:p w14:paraId="7BB8CCCB" w14:textId="2288056B" w:rsidR="004C72AF" w:rsidRPr="00895E3A" w:rsidRDefault="004C72AF" w:rsidP="004C72AF">
            <w:r w:rsidRPr="00EC3898">
              <w:t xml:space="preserve">Набор записей </w:t>
            </w:r>
            <w:hyperlink w:anchor="_Элемент_истории_точки" w:history="1">
              <w:r w:rsidRPr="004C72AF">
                <w:rPr>
                  <w:rStyle w:val="Hyperlink"/>
                  <w:noProof w:val="0"/>
                </w:rPr>
                <w:t>Элемент истории точки доставки (DeliveryLocationHistory)</w:t>
              </w:r>
            </w:hyperlink>
            <w:r w:rsidRPr="00EC3898">
              <w:t>.</w:t>
            </w:r>
          </w:p>
        </w:tc>
        <w:tc>
          <w:tcPr>
            <w:tcW w:w="1854" w:type="dxa"/>
          </w:tcPr>
          <w:p w14:paraId="7B9587DF" w14:textId="1E0F914C" w:rsidR="004C72AF" w:rsidRPr="00895E3A" w:rsidRDefault="004C72AF" w:rsidP="007E2F0A">
            <w:r w:rsidRPr="00EC3898">
              <w:t>Да</w:t>
            </w:r>
          </w:p>
        </w:tc>
      </w:tr>
      <w:tr w:rsidR="004C72AF" w:rsidRPr="00895E3A" w14:paraId="49DF8940" w14:textId="77777777" w:rsidTr="007E2F0A">
        <w:tc>
          <w:tcPr>
            <w:tcW w:w="2093" w:type="dxa"/>
          </w:tcPr>
          <w:p w14:paraId="158E3B11" w14:textId="77777777" w:rsidR="004C72AF" w:rsidRPr="00895E3A" w:rsidRDefault="004C72AF" w:rsidP="007E2F0A">
            <w:r w:rsidRPr="00895E3A">
              <w:t>Признак успешного выполнения операции (Success)</w:t>
            </w:r>
          </w:p>
        </w:tc>
        <w:tc>
          <w:tcPr>
            <w:tcW w:w="5906" w:type="dxa"/>
          </w:tcPr>
          <w:p w14:paraId="0C7CB972" w14:textId="77777777" w:rsidR="004C72AF" w:rsidRPr="00895E3A" w:rsidRDefault="004C72AF" w:rsidP="007E2F0A">
            <w:r w:rsidRPr="00895E3A">
              <w:t>Признак успешного выполнения операции</w:t>
            </w:r>
          </w:p>
        </w:tc>
        <w:tc>
          <w:tcPr>
            <w:tcW w:w="1854" w:type="dxa"/>
          </w:tcPr>
          <w:p w14:paraId="27E2FBB8" w14:textId="77777777" w:rsidR="004C72AF" w:rsidRPr="00895E3A" w:rsidRDefault="004C72AF" w:rsidP="007E2F0A">
            <w:r w:rsidRPr="00895E3A">
              <w:t>Да</w:t>
            </w:r>
          </w:p>
        </w:tc>
      </w:tr>
      <w:tr w:rsidR="004C72AF" w:rsidRPr="00895E3A" w14:paraId="2121C657" w14:textId="77777777" w:rsidTr="007E2F0A">
        <w:tc>
          <w:tcPr>
            <w:tcW w:w="2093" w:type="dxa"/>
          </w:tcPr>
          <w:p w14:paraId="1FA13A10" w14:textId="77777777" w:rsidR="004C72AF" w:rsidRPr="00895E3A" w:rsidRDefault="004C72AF" w:rsidP="007E2F0A">
            <w:r>
              <w:t>Код результата (ResultCode)</w:t>
            </w:r>
          </w:p>
        </w:tc>
        <w:tc>
          <w:tcPr>
            <w:tcW w:w="5906" w:type="dxa"/>
          </w:tcPr>
          <w:p w14:paraId="073D3B2D" w14:textId="77777777" w:rsidR="004C72AF" w:rsidRDefault="004C72AF" w:rsidP="007E2F0A">
            <w:r w:rsidRPr="004D3B90">
              <w:t>Целочисленный код, информирующий о результате выполнения операции. Допустимые значения:</w:t>
            </w:r>
          </w:p>
          <w:p w14:paraId="5313EC23" w14:textId="77777777" w:rsidR="004C72AF" w:rsidRDefault="004C72AF" w:rsidP="007E2F0A">
            <w:r>
              <w:t>0 – операция выполнена успешно</w:t>
            </w:r>
          </w:p>
          <w:p w14:paraId="3E56DCCC" w14:textId="77777777" w:rsidR="004C72AF" w:rsidRPr="00895E3A" w:rsidRDefault="004C72AF" w:rsidP="007E2F0A">
            <w:r>
              <w:t>1 – во время выполнения операции произошла непредвиденная ошибка</w:t>
            </w:r>
          </w:p>
        </w:tc>
        <w:tc>
          <w:tcPr>
            <w:tcW w:w="1854" w:type="dxa"/>
          </w:tcPr>
          <w:p w14:paraId="25614F09" w14:textId="77777777" w:rsidR="004C72AF" w:rsidRPr="00895E3A" w:rsidRDefault="004C72AF" w:rsidP="007E2F0A">
            <w:r w:rsidRPr="004D3B90">
              <w:t>Да</w:t>
            </w:r>
          </w:p>
        </w:tc>
      </w:tr>
      <w:tr w:rsidR="004C72AF" w:rsidRPr="00895E3A" w14:paraId="47B1BB1A" w14:textId="77777777" w:rsidTr="007E2F0A">
        <w:tc>
          <w:tcPr>
            <w:tcW w:w="2093" w:type="dxa"/>
          </w:tcPr>
          <w:p w14:paraId="27C2C8AE" w14:textId="77777777" w:rsidR="004C72AF" w:rsidRPr="00895E3A" w:rsidRDefault="004C72AF" w:rsidP="007E2F0A">
            <w:r w:rsidRPr="00895E3A">
              <w:t>Описание ошибки (ResultDescription)</w:t>
            </w:r>
          </w:p>
        </w:tc>
        <w:tc>
          <w:tcPr>
            <w:tcW w:w="5906" w:type="dxa"/>
          </w:tcPr>
          <w:p w14:paraId="76998337" w14:textId="77777777" w:rsidR="004C72AF" w:rsidRPr="00895E3A" w:rsidRDefault="004C72AF" w:rsidP="007E2F0A">
            <w:r w:rsidRPr="00895E3A">
              <w:t>Обязательно заполняется, если код возврата не равен 0. В других случаях никогда не заполняется.</w:t>
            </w:r>
          </w:p>
        </w:tc>
        <w:tc>
          <w:tcPr>
            <w:tcW w:w="1854" w:type="dxa"/>
          </w:tcPr>
          <w:p w14:paraId="7A4BC42C" w14:textId="77777777" w:rsidR="004C72AF" w:rsidRPr="00895E3A" w:rsidRDefault="004C72AF" w:rsidP="007E2F0A">
            <w:r w:rsidRPr="00895E3A">
              <w:t>Нет</w:t>
            </w:r>
          </w:p>
        </w:tc>
      </w:tr>
    </w:tbl>
    <w:p w14:paraId="0863BCAD" w14:textId="77777777" w:rsidR="004C72AF" w:rsidRPr="00895E3A" w:rsidRDefault="004C72AF" w:rsidP="004C72AF">
      <w:pPr>
        <w:pStyle w:val="Heading4"/>
        <w:numPr>
          <w:ilvl w:val="3"/>
          <w:numId w:val="13"/>
        </w:numPr>
      </w:pPr>
      <w:bookmarkStart w:id="378" w:name="_Toc370582773"/>
      <w:r w:rsidRPr="00895E3A">
        <w:t>Логика выполнения</w:t>
      </w:r>
      <w:bookmarkEnd w:id="378"/>
    </w:p>
    <w:p w14:paraId="7549DF5C" w14:textId="713AFE38" w:rsidR="004C72AF" w:rsidRPr="00895E3A" w:rsidRDefault="004C72AF" w:rsidP="004C72AF">
      <w:r w:rsidRPr="004C72AF">
        <w:t>Системы проверяет право пользователя на работу с матрицей доставки (PartnersDeliveryMatrix), формирует список элементов истории.</w:t>
      </w:r>
    </w:p>
    <w:p w14:paraId="68FEB881" w14:textId="28D808B1" w:rsidR="007F5A5E" w:rsidRPr="00895E3A" w:rsidRDefault="007F5A5E" w:rsidP="00FE44FE">
      <w:pPr>
        <w:pStyle w:val="Heading3"/>
        <w:numPr>
          <w:ilvl w:val="2"/>
          <w:numId w:val="13"/>
        </w:numPr>
      </w:pPr>
      <w:bookmarkStart w:id="379" w:name="_Toc370582774"/>
      <w:r w:rsidRPr="00895E3A">
        <w:lastRenderedPageBreak/>
        <w:t>Получение всех подкатегорий</w:t>
      </w:r>
      <w:bookmarkEnd w:id="323"/>
      <w:r w:rsidR="00FE44FE" w:rsidRPr="00895E3A">
        <w:t xml:space="preserve"> (GetAllSubCategories)</w:t>
      </w:r>
      <w:bookmarkEnd w:id="379"/>
    </w:p>
    <w:p w14:paraId="68FEB882" w14:textId="77777777" w:rsidR="007F5A5E" w:rsidRPr="00895E3A" w:rsidRDefault="007F5A5E" w:rsidP="007F5A5E">
      <w:pPr>
        <w:pStyle w:val="Heading4"/>
        <w:numPr>
          <w:ilvl w:val="3"/>
          <w:numId w:val="13"/>
        </w:numPr>
      </w:pPr>
      <w:bookmarkStart w:id="380" w:name="_Toc346032884"/>
      <w:bookmarkStart w:id="381" w:name="_Toc370582775"/>
      <w:r w:rsidRPr="00895E3A">
        <w:t>Карточка операции</w:t>
      </w:r>
      <w:bookmarkEnd w:id="380"/>
      <w:bookmarkEnd w:id="381"/>
    </w:p>
    <w:p w14:paraId="68FEB883"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w:t>
      </w:r>
      <w:r w:rsidR="00E74F79" w:rsidRPr="00895E3A">
        <w:rPr>
          <w:noProof/>
        </w:rPr>
        <w:fldChar w:fldCharType="end"/>
      </w:r>
    </w:p>
    <w:tbl>
      <w:tblPr>
        <w:tblStyle w:val="TableGrid"/>
        <w:tblW w:w="0" w:type="auto"/>
        <w:tblLook w:val="04A0" w:firstRow="1" w:lastRow="0" w:firstColumn="1" w:lastColumn="0" w:noHBand="0" w:noVBand="1"/>
      </w:tblPr>
      <w:tblGrid>
        <w:gridCol w:w="3652"/>
        <w:gridCol w:w="6201"/>
      </w:tblGrid>
      <w:tr w:rsidR="007F5A5E" w:rsidRPr="00895E3A" w14:paraId="68FEB887" w14:textId="77777777" w:rsidTr="007F5A5E">
        <w:tc>
          <w:tcPr>
            <w:tcW w:w="3652" w:type="dxa"/>
          </w:tcPr>
          <w:p w14:paraId="68FEB884" w14:textId="77777777" w:rsidR="007F5A5E" w:rsidRPr="00895E3A" w:rsidRDefault="007F5A5E" w:rsidP="007F5A5E">
            <w:r w:rsidRPr="00895E3A">
              <w:t>Предназначение</w:t>
            </w:r>
          </w:p>
        </w:tc>
        <w:tc>
          <w:tcPr>
            <w:tcW w:w="6201" w:type="dxa"/>
          </w:tcPr>
          <w:p w14:paraId="68FEB886" w14:textId="19EF020C" w:rsidR="007F5A5E" w:rsidRPr="00895E3A" w:rsidRDefault="007F5A5E" w:rsidP="00BD1253">
            <w:r w:rsidRPr="00895E3A">
              <w:t>Операция предназначена для</w:t>
            </w:r>
            <w:r w:rsidR="00BD1253">
              <w:t xml:space="preserve"> п</w:t>
            </w:r>
            <w:r w:rsidRPr="00895E3A">
              <w:t>олучения плоского списка подкатегорий заданной родительской категории из рубрикатора и до требуемого уровня вложенности, доступных пользователю.</w:t>
            </w:r>
          </w:p>
        </w:tc>
      </w:tr>
      <w:tr w:rsidR="007F5A5E" w:rsidRPr="00895E3A" w14:paraId="68FEB88A" w14:textId="77777777" w:rsidTr="007F5A5E">
        <w:tc>
          <w:tcPr>
            <w:tcW w:w="3652" w:type="dxa"/>
          </w:tcPr>
          <w:p w14:paraId="68FEB888" w14:textId="77777777" w:rsidR="007F5A5E" w:rsidRPr="00895E3A" w:rsidRDefault="007F5A5E" w:rsidP="007F5A5E">
            <w:r w:rsidRPr="00895E3A">
              <w:t>Режим выполнения</w:t>
            </w:r>
          </w:p>
        </w:tc>
        <w:tc>
          <w:tcPr>
            <w:tcW w:w="6201" w:type="dxa"/>
          </w:tcPr>
          <w:p w14:paraId="68FEB889" w14:textId="77777777" w:rsidR="007F5A5E" w:rsidRPr="00895E3A" w:rsidRDefault="007F5A5E" w:rsidP="007F5A5E">
            <w:r w:rsidRPr="00895E3A">
              <w:t>Синхронный.</w:t>
            </w:r>
          </w:p>
        </w:tc>
      </w:tr>
    </w:tbl>
    <w:p w14:paraId="68FEB88B" w14:textId="77777777" w:rsidR="007F5A5E" w:rsidRPr="00895E3A" w:rsidRDefault="007F5A5E" w:rsidP="007F5A5E">
      <w:pPr>
        <w:pStyle w:val="Heading4"/>
        <w:numPr>
          <w:ilvl w:val="3"/>
          <w:numId w:val="13"/>
        </w:numPr>
      </w:pPr>
      <w:bookmarkStart w:id="382" w:name="_Toc346032885"/>
      <w:bookmarkStart w:id="383" w:name="_Toc370582776"/>
      <w:r w:rsidRPr="00895E3A">
        <w:t>Параметры назначения</w:t>
      </w:r>
      <w:bookmarkEnd w:id="382"/>
      <w:bookmarkEnd w:id="383"/>
    </w:p>
    <w:p w14:paraId="68FEB88C"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8</w:t>
      </w:r>
      <w:r w:rsidR="00E74F79" w:rsidRPr="00895E3A">
        <w:rPr>
          <w:noProof/>
        </w:rPr>
        <w:fldChar w:fldCharType="end"/>
      </w:r>
    </w:p>
    <w:tbl>
      <w:tblPr>
        <w:tblStyle w:val="TableGrid"/>
        <w:tblW w:w="0" w:type="auto"/>
        <w:tblLook w:val="04A0" w:firstRow="1" w:lastRow="0" w:firstColumn="1" w:lastColumn="0" w:noHBand="0" w:noVBand="1"/>
      </w:tblPr>
      <w:tblGrid>
        <w:gridCol w:w="4926"/>
        <w:gridCol w:w="4927"/>
      </w:tblGrid>
      <w:tr w:rsidR="007F5A5E" w:rsidRPr="00895E3A" w14:paraId="68FEB88F" w14:textId="77777777" w:rsidTr="007F5A5E">
        <w:tc>
          <w:tcPr>
            <w:tcW w:w="4926" w:type="dxa"/>
          </w:tcPr>
          <w:p w14:paraId="68FEB88D" w14:textId="77777777" w:rsidR="007F5A5E" w:rsidRPr="00895E3A" w:rsidRDefault="007F5A5E" w:rsidP="007F5A5E">
            <w:pPr>
              <w:rPr>
                <w:b/>
              </w:rPr>
            </w:pPr>
            <w:r w:rsidRPr="00895E3A">
              <w:rPr>
                <w:b/>
              </w:rPr>
              <w:t>Параметр</w:t>
            </w:r>
          </w:p>
        </w:tc>
        <w:tc>
          <w:tcPr>
            <w:tcW w:w="4927" w:type="dxa"/>
          </w:tcPr>
          <w:p w14:paraId="68FEB88E" w14:textId="77777777" w:rsidR="007F5A5E" w:rsidRPr="00895E3A" w:rsidRDefault="007F5A5E" w:rsidP="007F5A5E">
            <w:pPr>
              <w:rPr>
                <w:b/>
              </w:rPr>
            </w:pPr>
            <w:r w:rsidRPr="00895E3A">
              <w:rPr>
                <w:b/>
              </w:rPr>
              <w:t>Значение</w:t>
            </w:r>
          </w:p>
        </w:tc>
      </w:tr>
      <w:tr w:rsidR="007F5A5E" w:rsidRPr="00895E3A" w14:paraId="68FEB892" w14:textId="77777777" w:rsidTr="007F5A5E">
        <w:tc>
          <w:tcPr>
            <w:tcW w:w="4926" w:type="dxa"/>
          </w:tcPr>
          <w:p w14:paraId="68FEB890" w14:textId="77777777" w:rsidR="007F5A5E" w:rsidRPr="00895E3A" w:rsidRDefault="007F5A5E" w:rsidP="007F5A5E">
            <w:r w:rsidRPr="00895E3A">
              <w:t>Максимальное время от получения запроса до выдачи ответа</w:t>
            </w:r>
          </w:p>
        </w:tc>
        <w:tc>
          <w:tcPr>
            <w:tcW w:w="4927" w:type="dxa"/>
          </w:tcPr>
          <w:p w14:paraId="68FEB891" w14:textId="77777777" w:rsidR="007F5A5E" w:rsidRPr="00895E3A" w:rsidRDefault="007F5A5E" w:rsidP="007F5A5E">
            <w:r w:rsidRPr="00895E3A">
              <w:t>200 миллисекунд</w:t>
            </w:r>
          </w:p>
        </w:tc>
      </w:tr>
    </w:tbl>
    <w:p w14:paraId="68FEB893" w14:textId="77777777" w:rsidR="007F5A5E" w:rsidRPr="00895E3A" w:rsidRDefault="007F5A5E" w:rsidP="007F5A5E">
      <w:pPr>
        <w:pStyle w:val="Heading4"/>
        <w:numPr>
          <w:ilvl w:val="3"/>
          <w:numId w:val="13"/>
        </w:numPr>
      </w:pPr>
      <w:bookmarkStart w:id="384" w:name="_Toc346032886"/>
      <w:bookmarkStart w:id="385" w:name="_Toc370582777"/>
      <w:r w:rsidRPr="00895E3A">
        <w:t>Влияние на другие операции</w:t>
      </w:r>
      <w:bookmarkEnd w:id="384"/>
      <w:bookmarkEnd w:id="385"/>
    </w:p>
    <w:p w14:paraId="68FEB894" w14:textId="77777777" w:rsidR="007F5A5E" w:rsidRPr="00895E3A" w:rsidRDefault="007F5A5E" w:rsidP="007F5A5E">
      <w:r w:rsidRPr="00895E3A">
        <w:t>Отсутствует.</w:t>
      </w:r>
    </w:p>
    <w:p w14:paraId="68FEB895" w14:textId="77777777" w:rsidR="007F5A5E" w:rsidRPr="00895E3A" w:rsidRDefault="007F5A5E" w:rsidP="007F5A5E">
      <w:pPr>
        <w:pStyle w:val="Heading4"/>
        <w:numPr>
          <w:ilvl w:val="3"/>
          <w:numId w:val="13"/>
        </w:numPr>
      </w:pPr>
      <w:bookmarkStart w:id="386" w:name="_Toc346032887"/>
      <w:bookmarkStart w:id="387" w:name="_Toc370582778"/>
      <w:r w:rsidRPr="00895E3A">
        <w:t>Входные параметры</w:t>
      </w:r>
      <w:bookmarkEnd w:id="386"/>
      <w:bookmarkEnd w:id="387"/>
    </w:p>
    <w:p w14:paraId="68FEB896"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9</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7F5A5E" w:rsidRPr="00895E3A" w14:paraId="68FEB89A" w14:textId="77777777" w:rsidTr="007F5A5E">
        <w:tc>
          <w:tcPr>
            <w:tcW w:w="2093" w:type="dxa"/>
          </w:tcPr>
          <w:p w14:paraId="68FEB897" w14:textId="77777777" w:rsidR="007F5A5E" w:rsidRPr="00895E3A" w:rsidRDefault="007F5A5E" w:rsidP="007F5A5E">
            <w:pPr>
              <w:rPr>
                <w:b/>
              </w:rPr>
            </w:pPr>
            <w:r w:rsidRPr="00895E3A">
              <w:rPr>
                <w:b/>
              </w:rPr>
              <w:t>Параметр</w:t>
            </w:r>
          </w:p>
        </w:tc>
        <w:tc>
          <w:tcPr>
            <w:tcW w:w="5906" w:type="dxa"/>
          </w:tcPr>
          <w:p w14:paraId="68FEB898" w14:textId="77777777" w:rsidR="007F5A5E" w:rsidRPr="00895E3A" w:rsidRDefault="007F5A5E" w:rsidP="007F5A5E">
            <w:pPr>
              <w:rPr>
                <w:b/>
              </w:rPr>
            </w:pPr>
            <w:r w:rsidRPr="00895E3A">
              <w:rPr>
                <w:b/>
              </w:rPr>
              <w:t>Описание</w:t>
            </w:r>
          </w:p>
        </w:tc>
        <w:tc>
          <w:tcPr>
            <w:tcW w:w="1854" w:type="dxa"/>
          </w:tcPr>
          <w:p w14:paraId="68FEB899" w14:textId="77777777" w:rsidR="007F5A5E" w:rsidRPr="00895E3A" w:rsidRDefault="007F5A5E" w:rsidP="007F5A5E">
            <w:pPr>
              <w:rPr>
                <w:b/>
              </w:rPr>
            </w:pPr>
            <w:r w:rsidRPr="00895E3A">
              <w:rPr>
                <w:b/>
              </w:rPr>
              <w:t>Обязательный?</w:t>
            </w:r>
          </w:p>
        </w:tc>
      </w:tr>
      <w:tr w:rsidR="007F5A5E" w:rsidRPr="00895E3A" w14:paraId="68FEB89E" w14:textId="77777777" w:rsidTr="007F5A5E">
        <w:tc>
          <w:tcPr>
            <w:tcW w:w="2093" w:type="dxa"/>
          </w:tcPr>
          <w:p w14:paraId="68FEB89B" w14:textId="77777777" w:rsidR="007F5A5E" w:rsidRPr="00895E3A" w:rsidRDefault="007F5A5E" w:rsidP="007F5A5E">
            <w:r w:rsidRPr="00895E3A">
              <w:t>Идентификатор родительской категории</w:t>
            </w:r>
            <w:r w:rsidR="00910D27" w:rsidRPr="00895E3A">
              <w:t xml:space="preserve"> (</w:t>
            </w:r>
            <w:r w:rsidR="001104D8" w:rsidRPr="00895E3A">
              <w:t>ParentId</w:t>
            </w:r>
            <w:r w:rsidR="00910D27" w:rsidRPr="00895E3A">
              <w:t>)</w:t>
            </w:r>
          </w:p>
        </w:tc>
        <w:tc>
          <w:tcPr>
            <w:tcW w:w="5906" w:type="dxa"/>
          </w:tcPr>
          <w:p w14:paraId="68FEB89C" w14:textId="77777777" w:rsidR="007F5A5E" w:rsidRPr="00895E3A" w:rsidRDefault="007F5A5E" w:rsidP="007F5A5E">
            <w:r w:rsidRPr="00895E3A">
              <w:t>Идентификатор родительской категории. Если идентификатор указан, то возвращаются все категории-потомки указанного уровня вложенности указанной категории. Если идентификатор не указан, то берется идентификатор самого верхнего уровня.</w:t>
            </w:r>
          </w:p>
        </w:tc>
        <w:tc>
          <w:tcPr>
            <w:tcW w:w="1854" w:type="dxa"/>
          </w:tcPr>
          <w:p w14:paraId="68FEB89D" w14:textId="77777777" w:rsidR="007F5A5E" w:rsidRPr="00895E3A" w:rsidRDefault="007F5A5E" w:rsidP="007F5A5E">
            <w:r w:rsidRPr="00895E3A">
              <w:t>Нет</w:t>
            </w:r>
          </w:p>
        </w:tc>
      </w:tr>
      <w:tr w:rsidR="001104D8" w:rsidRPr="00895E3A" w14:paraId="68FEB8A2" w14:textId="77777777" w:rsidTr="001104D8">
        <w:tc>
          <w:tcPr>
            <w:tcW w:w="2093" w:type="dxa"/>
          </w:tcPr>
          <w:p w14:paraId="68FEB89F" w14:textId="77777777" w:rsidR="001104D8" w:rsidRPr="00895E3A" w:rsidRDefault="001104D8" w:rsidP="001104D8">
            <w:r w:rsidRPr="00895E3A">
              <w:t>Признак возврата родительской категории (IncludeParent)</w:t>
            </w:r>
          </w:p>
        </w:tc>
        <w:tc>
          <w:tcPr>
            <w:tcW w:w="5906" w:type="dxa"/>
          </w:tcPr>
          <w:p w14:paraId="68FEB8A0" w14:textId="77777777" w:rsidR="001104D8" w:rsidRPr="00895E3A" w:rsidRDefault="001104D8" w:rsidP="001104D8">
            <w:r w:rsidRPr="00895E3A">
              <w:t>Признак возврата родительской категории (false by default)</w:t>
            </w:r>
          </w:p>
        </w:tc>
        <w:tc>
          <w:tcPr>
            <w:tcW w:w="1854" w:type="dxa"/>
          </w:tcPr>
          <w:p w14:paraId="68FEB8A1" w14:textId="77777777" w:rsidR="001104D8" w:rsidRPr="00895E3A" w:rsidRDefault="001104D8" w:rsidP="001104D8">
            <w:r w:rsidRPr="00895E3A">
              <w:t>Нет</w:t>
            </w:r>
          </w:p>
        </w:tc>
      </w:tr>
      <w:tr w:rsidR="007F5A5E" w:rsidRPr="00895E3A" w14:paraId="68FEB8A6" w14:textId="77777777" w:rsidTr="007F5A5E">
        <w:tc>
          <w:tcPr>
            <w:tcW w:w="2093" w:type="dxa"/>
          </w:tcPr>
          <w:p w14:paraId="68FEB8A3" w14:textId="77777777" w:rsidR="007F5A5E" w:rsidRPr="00895E3A" w:rsidRDefault="007F5A5E" w:rsidP="007F5A5E">
            <w:r w:rsidRPr="00895E3A">
              <w:lastRenderedPageBreak/>
              <w:t>Уровень вложенности</w:t>
            </w:r>
            <w:r w:rsidR="00910D27" w:rsidRPr="00895E3A">
              <w:t xml:space="preserve"> (NestingLevel)</w:t>
            </w:r>
          </w:p>
        </w:tc>
        <w:tc>
          <w:tcPr>
            <w:tcW w:w="5906" w:type="dxa"/>
          </w:tcPr>
          <w:p w14:paraId="68FEB8A4" w14:textId="77777777" w:rsidR="007F5A5E" w:rsidRPr="00895E3A" w:rsidRDefault="007F5A5E" w:rsidP="007F5A5E">
            <w:r w:rsidRPr="00895E3A">
              <w:t>Количество подуровней каталога, которые необходимо вернуть. Если значение не установлено, то вернутся все подуровни.</w:t>
            </w:r>
          </w:p>
        </w:tc>
        <w:tc>
          <w:tcPr>
            <w:tcW w:w="1854" w:type="dxa"/>
          </w:tcPr>
          <w:p w14:paraId="68FEB8A5" w14:textId="77777777" w:rsidR="007F5A5E" w:rsidRPr="00895E3A" w:rsidRDefault="007F5A5E" w:rsidP="007F5A5E">
            <w:r w:rsidRPr="00895E3A">
              <w:t>Нет</w:t>
            </w:r>
          </w:p>
        </w:tc>
      </w:tr>
      <w:tr w:rsidR="007F5A5E" w:rsidRPr="00895E3A" w14:paraId="68FEB8AA" w14:textId="77777777" w:rsidTr="007F5A5E">
        <w:tc>
          <w:tcPr>
            <w:tcW w:w="2093" w:type="dxa"/>
          </w:tcPr>
          <w:p w14:paraId="68FEB8A7" w14:textId="77777777" w:rsidR="007F5A5E" w:rsidRPr="00895E3A" w:rsidRDefault="007F5A5E" w:rsidP="007F5A5E">
            <w:r w:rsidRPr="00895E3A">
              <w:t>Количество пропущенных записей</w:t>
            </w:r>
            <w:r w:rsidR="00910D27" w:rsidRPr="00895E3A">
              <w:t xml:space="preserve"> (CountToSkip)</w:t>
            </w:r>
          </w:p>
        </w:tc>
        <w:tc>
          <w:tcPr>
            <w:tcW w:w="5906" w:type="dxa"/>
          </w:tcPr>
          <w:p w14:paraId="68FEB8A8" w14:textId="77777777" w:rsidR="007F5A5E" w:rsidRPr="00895E3A" w:rsidRDefault="007F5A5E" w:rsidP="007F5A5E">
            <w:r w:rsidRPr="00895E3A">
              <w:t>Количество записей из списка найденных и отсортированных записей, которые нужно пропустить и не возвращать. Если значение не указано, то значение равно 0.</w:t>
            </w:r>
          </w:p>
        </w:tc>
        <w:tc>
          <w:tcPr>
            <w:tcW w:w="1854" w:type="dxa"/>
          </w:tcPr>
          <w:p w14:paraId="68FEB8A9" w14:textId="77777777" w:rsidR="007F5A5E" w:rsidRPr="00895E3A" w:rsidRDefault="007F5A5E" w:rsidP="007F5A5E">
            <w:r w:rsidRPr="00895E3A">
              <w:t>Нет</w:t>
            </w:r>
          </w:p>
        </w:tc>
      </w:tr>
      <w:tr w:rsidR="007F5A5E" w:rsidRPr="00895E3A" w14:paraId="68FEB8AE" w14:textId="77777777" w:rsidTr="007F5A5E">
        <w:tc>
          <w:tcPr>
            <w:tcW w:w="2093" w:type="dxa"/>
          </w:tcPr>
          <w:p w14:paraId="68FEB8AB" w14:textId="77777777" w:rsidR="007F5A5E" w:rsidRPr="00895E3A" w:rsidRDefault="007F5A5E" w:rsidP="007F5A5E">
            <w:r w:rsidRPr="00895E3A">
              <w:t>Максимальное количество возвращаемых записей</w:t>
            </w:r>
            <w:r w:rsidR="00910D27" w:rsidRPr="00895E3A">
              <w:t xml:space="preserve"> (CountToTake)</w:t>
            </w:r>
          </w:p>
        </w:tc>
        <w:tc>
          <w:tcPr>
            <w:tcW w:w="5906" w:type="dxa"/>
          </w:tcPr>
          <w:p w14:paraId="68FEB8AC" w14:textId="77777777" w:rsidR="007F5A5E" w:rsidRPr="00895E3A" w:rsidRDefault="007F5A5E" w:rsidP="007F5A5E">
            <w:r w:rsidRPr="00895E3A">
              <w:t>Максимальное количество возвращаемых записей.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B8AD" w14:textId="77777777" w:rsidR="007F5A5E" w:rsidRPr="00895E3A" w:rsidRDefault="007F5A5E" w:rsidP="007F5A5E">
            <w:r w:rsidRPr="00895E3A">
              <w:t>Нет</w:t>
            </w:r>
          </w:p>
        </w:tc>
      </w:tr>
      <w:tr w:rsidR="007F5A5E" w:rsidRPr="00895E3A" w14:paraId="68FEB8B5" w14:textId="77777777" w:rsidTr="007F5A5E">
        <w:tc>
          <w:tcPr>
            <w:tcW w:w="2093" w:type="dxa"/>
          </w:tcPr>
          <w:p w14:paraId="68FEB8AF" w14:textId="77777777" w:rsidR="007F5A5E" w:rsidRPr="00895E3A" w:rsidRDefault="007F5A5E" w:rsidP="007F5A5E">
            <w:r w:rsidRPr="00895E3A">
              <w:t>Признак подсчета общего количества найденных записей</w:t>
            </w:r>
            <w:r w:rsidR="00910D27" w:rsidRPr="00895E3A">
              <w:t xml:space="preserve"> (CalcTotalCount)</w:t>
            </w:r>
          </w:p>
        </w:tc>
        <w:tc>
          <w:tcPr>
            <w:tcW w:w="5906" w:type="dxa"/>
          </w:tcPr>
          <w:p w14:paraId="68FEB8B0" w14:textId="77777777" w:rsidR="007F5A5E" w:rsidRPr="00895E3A" w:rsidRDefault="007F5A5E" w:rsidP="007F5A5E">
            <w:r w:rsidRPr="00895E3A">
              <w:t>Принимает одно из следующих значений:</w:t>
            </w:r>
          </w:p>
          <w:p w14:paraId="68FEB8B1" w14:textId="77777777" w:rsidR="007F5A5E" w:rsidRPr="00895E3A" w:rsidRDefault="007F5A5E" w:rsidP="007F5A5E">
            <w:r w:rsidRPr="00895E3A">
              <w:t>0 – признак игнорируется;</w:t>
            </w:r>
          </w:p>
          <w:p w14:paraId="68FEB8B2" w14:textId="77777777" w:rsidR="007F5A5E" w:rsidRPr="00895E3A" w:rsidRDefault="007F5A5E" w:rsidP="007F5A5E">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B8B3" w14:textId="77777777" w:rsidR="007F5A5E" w:rsidRPr="00895E3A" w:rsidRDefault="007F5A5E" w:rsidP="007F5A5E">
            <w:r w:rsidRPr="00895E3A">
              <w:t>Если значение не указано, то значение равно 0.</w:t>
            </w:r>
          </w:p>
        </w:tc>
        <w:tc>
          <w:tcPr>
            <w:tcW w:w="1854" w:type="dxa"/>
          </w:tcPr>
          <w:p w14:paraId="68FEB8B4" w14:textId="77777777" w:rsidR="007F5A5E" w:rsidRPr="00895E3A" w:rsidRDefault="007F5A5E" w:rsidP="007F5A5E">
            <w:r w:rsidRPr="00895E3A">
              <w:t>Нет</w:t>
            </w:r>
          </w:p>
        </w:tc>
      </w:tr>
      <w:tr w:rsidR="001104D8" w:rsidRPr="00895E3A" w14:paraId="68FEB8BB" w14:textId="77777777" w:rsidTr="007F5A5E">
        <w:tc>
          <w:tcPr>
            <w:tcW w:w="2093" w:type="dxa"/>
          </w:tcPr>
          <w:p w14:paraId="68FEB8B6" w14:textId="77777777" w:rsidR="001104D8" w:rsidRPr="00895E3A" w:rsidRDefault="001104D8" w:rsidP="007F5A5E">
            <w:r w:rsidRPr="00895E3A">
              <w:t>Фильтр по типу категории</w:t>
            </w:r>
            <w:r w:rsidR="00885A7A" w:rsidRPr="00895E3A">
              <w:t xml:space="preserve"> (Type)</w:t>
            </w:r>
          </w:p>
        </w:tc>
        <w:tc>
          <w:tcPr>
            <w:tcW w:w="5906" w:type="dxa"/>
          </w:tcPr>
          <w:p w14:paraId="68FEB8B7" w14:textId="77777777" w:rsidR="001104D8" w:rsidRPr="00895E3A" w:rsidRDefault="001104D8" w:rsidP="007F5A5E">
            <w:r w:rsidRPr="00895E3A">
              <w:t>Фильтр по типу категории</w:t>
            </w:r>
          </w:p>
          <w:p w14:paraId="68FEB8B8" w14:textId="77777777" w:rsidR="00885A7A" w:rsidRPr="00895E3A" w:rsidRDefault="00885A7A" w:rsidP="00885A7A">
            <w:r w:rsidRPr="00895E3A">
              <w:t>Static = 0,</w:t>
            </w:r>
          </w:p>
          <w:p w14:paraId="68FEB8B9" w14:textId="77777777" w:rsidR="00885A7A" w:rsidRPr="00895E3A" w:rsidRDefault="00885A7A" w:rsidP="00885A7A">
            <w:r w:rsidRPr="00895E3A">
              <w:t>Online = 1</w:t>
            </w:r>
          </w:p>
        </w:tc>
        <w:tc>
          <w:tcPr>
            <w:tcW w:w="1854" w:type="dxa"/>
          </w:tcPr>
          <w:p w14:paraId="68FEB8BA" w14:textId="77777777" w:rsidR="001104D8" w:rsidRPr="00895E3A" w:rsidRDefault="001104D8" w:rsidP="007F5A5E">
            <w:r w:rsidRPr="00895E3A">
              <w:t>Нет</w:t>
            </w:r>
          </w:p>
        </w:tc>
      </w:tr>
      <w:tr w:rsidR="001104D8" w:rsidRPr="00895E3A" w14:paraId="68FEB8C1" w14:textId="77777777" w:rsidTr="007F5A5E">
        <w:tc>
          <w:tcPr>
            <w:tcW w:w="2093" w:type="dxa"/>
          </w:tcPr>
          <w:p w14:paraId="68FEB8BC" w14:textId="77777777" w:rsidR="001104D8" w:rsidRPr="00895E3A" w:rsidRDefault="00885A7A" w:rsidP="007F5A5E">
            <w:r w:rsidRPr="00895E3A">
              <w:t>Фильтр по статусу категории (Status)</w:t>
            </w:r>
          </w:p>
        </w:tc>
        <w:tc>
          <w:tcPr>
            <w:tcW w:w="5906" w:type="dxa"/>
          </w:tcPr>
          <w:p w14:paraId="68FEB8BD" w14:textId="77777777" w:rsidR="001104D8" w:rsidRPr="00895E3A" w:rsidRDefault="00885A7A" w:rsidP="007F5A5E">
            <w:r w:rsidRPr="00895E3A">
              <w:t>Фильтр по статусу категории</w:t>
            </w:r>
          </w:p>
          <w:p w14:paraId="68FEB8BE" w14:textId="77777777" w:rsidR="00885A7A" w:rsidRPr="00895E3A" w:rsidRDefault="00885A7A" w:rsidP="00885A7A">
            <w:r w:rsidRPr="00895E3A">
              <w:t>NotActive = 0,</w:t>
            </w:r>
          </w:p>
          <w:p w14:paraId="68FEB8BF" w14:textId="77777777" w:rsidR="00885A7A" w:rsidRPr="00895E3A" w:rsidRDefault="00885A7A" w:rsidP="00885A7A">
            <w:r w:rsidRPr="00895E3A">
              <w:t>Active = 1,</w:t>
            </w:r>
          </w:p>
        </w:tc>
        <w:tc>
          <w:tcPr>
            <w:tcW w:w="1854" w:type="dxa"/>
          </w:tcPr>
          <w:p w14:paraId="68FEB8C0" w14:textId="77777777" w:rsidR="001104D8" w:rsidRPr="00895E3A" w:rsidRDefault="00885A7A" w:rsidP="007F5A5E">
            <w:r w:rsidRPr="00895E3A">
              <w:t>Нет</w:t>
            </w:r>
          </w:p>
        </w:tc>
      </w:tr>
      <w:tr w:rsidR="00BD1253" w:rsidRPr="00895E3A" w14:paraId="03EC2C6F" w14:textId="77777777" w:rsidTr="007F5A5E">
        <w:tc>
          <w:tcPr>
            <w:tcW w:w="2093" w:type="dxa"/>
          </w:tcPr>
          <w:p w14:paraId="1DDD764B" w14:textId="16785ED6" w:rsidR="00BD1253" w:rsidRPr="00895E3A" w:rsidRDefault="00BD1253" w:rsidP="007F5A5E">
            <w:r>
              <w:t>Идентификатор пользователя (</w:t>
            </w:r>
            <w:r>
              <w:rPr>
                <w:lang w:val="en-US"/>
              </w:rPr>
              <w:t>UserId</w:t>
            </w:r>
            <w:r>
              <w:t>)</w:t>
            </w:r>
          </w:p>
        </w:tc>
        <w:tc>
          <w:tcPr>
            <w:tcW w:w="5906" w:type="dxa"/>
          </w:tcPr>
          <w:p w14:paraId="540FDB89" w14:textId="424DE2B9" w:rsidR="00BD1253" w:rsidRPr="00895E3A" w:rsidRDefault="00BD1253" w:rsidP="007F5A5E">
            <w:r w:rsidRPr="00BD1253">
              <w:t>Идентификатор пользователя выполняющего операцию</w:t>
            </w:r>
          </w:p>
        </w:tc>
        <w:tc>
          <w:tcPr>
            <w:tcW w:w="1854" w:type="dxa"/>
          </w:tcPr>
          <w:p w14:paraId="7F65EAC3" w14:textId="40FFBB6F" w:rsidR="00BD1253" w:rsidRPr="00895E3A" w:rsidRDefault="00BD1253" w:rsidP="007F5A5E">
            <w:r>
              <w:t>Да</w:t>
            </w:r>
          </w:p>
        </w:tc>
      </w:tr>
    </w:tbl>
    <w:p w14:paraId="68FEB8C2" w14:textId="77777777" w:rsidR="007F5A5E" w:rsidRPr="00895E3A" w:rsidRDefault="007F5A5E" w:rsidP="007F5A5E">
      <w:pPr>
        <w:pStyle w:val="Heading4"/>
        <w:numPr>
          <w:ilvl w:val="3"/>
          <w:numId w:val="13"/>
        </w:numPr>
      </w:pPr>
      <w:bookmarkStart w:id="388" w:name="_Toc346032888"/>
      <w:bookmarkStart w:id="389" w:name="_Toc370582779"/>
      <w:r w:rsidRPr="00895E3A">
        <w:lastRenderedPageBreak/>
        <w:t>Выходные данные</w:t>
      </w:r>
      <w:bookmarkEnd w:id="388"/>
      <w:bookmarkEnd w:id="389"/>
    </w:p>
    <w:p w14:paraId="68FEB8C3"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10</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7F5A5E" w:rsidRPr="00895E3A" w14:paraId="68FEB8C7" w14:textId="77777777" w:rsidTr="007F5A5E">
        <w:tc>
          <w:tcPr>
            <w:tcW w:w="2093" w:type="dxa"/>
          </w:tcPr>
          <w:p w14:paraId="68FEB8C4" w14:textId="77777777" w:rsidR="007F5A5E" w:rsidRPr="00895E3A" w:rsidRDefault="007F5A5E" w:rsidP="007F5A5E">
            <w:pPr>
              <w:rPr>
                <w:b/>
              </w:rPr>
            </w:pPr>
            <w:r w:rsidRPr="00895E3A">
              <w:rPr>
                <w:b/>
              </w:rPr>
              <w:t>Атрибут</w:t>
            </w:r>
          </w:p>
        </w:tc>
        <w:tc>
          <w:tcPr>
            <w:tcW w:w="5906" w:type="dxa"/>
          </w:tcPr>
          <w:p w14:paraId="68FEB8C5" w14:textId="77777777" w:rsidR="007F5A5E" w:rsidRPr="00895E3A" w:rsidRDefault="007F5A5E" w:rsidP="007F5A5E">
            <w:pPr>
              <w:rPr>
                <w:b/>
              </w:rPr>
            </w:pPr>
            <w:r w:rsidRPr="00895E3A">
              <w:rPr>
                <w:b/>
              </w:rPr>
              <w:t>Описание</w:t>
            </w:r>
          </w:p>
        </w:tc>
        <w:tc>
          <w:tcPr>
            <w:tcW w:w="1854" w:type="dxa"/>
          </w:tcPr>
          <w:p w14:paraId="68FEB8C6" w14:textId="77777777" w:rsidR="007F5A5E" w:rsidRPr="00895E3A" w:rsidRDefault="007F5A5E" w:rsidP="007F5A5E">
            <w:pPr>
              <w:rPr>
                <w:b/>
              </w:rPr>
            </w:pPr>
            <w:r w:rsidRPr="00895E3A">
              <w:rPr>
                <w:b/>
              </w:rPr>
              <w:t>Обязательный?</w:t>
            </w:r>
          </w:p>
        </w:tc>
      </w:tr>
      <w:tr w:rsidR="00B04AC3" w:rsidRPr="00895E3A" w14:paraId="68FEB8CB" w14:textId="77777777" w:rsidTr="007F5A5E">
        <w:tc>
          <w:tcPr>
            <w:tcW w:w="2093" w:type="dxa"/>
          </w:tcPr>
          <w:p w14:paraId="68FEB8C8" w14:textId="77777777" w:rsidR="00B04AC3" w:rsidRPr="00895E3A" w:rsidRDefault="00B04AC3" w:rsidP="007F5A5E">
            <w:r w:rsidRPr="00895E3A">
              <w:t>Признак успешного выполнения операции (Success)</w:t>
            </w:r>
          </w:p>
        </w:tc>
        <w:tc>
          <w:tcPr>
            <w:tcW w:w="5906" w:type="dxa"/>
          </w:tcPr>
          <w:p w14:paraId="68FEB8C9" w14:textId="77777777" w:rsidR="00B04AC3" w:rsidRPr="00895E3A" w:rsidRDefault="00B04AC3" w:rsidP="007F5A5E">
            <w:r w:rsidRPr="00895E3A">
              <w:t>Признак успешного выполнения операции</w:t>
            </w:r>
          </w:p>
        </w:tc>
        <w:tc>
          <w:tcPr>
            <w:tcW w:w="1854" w:type="dxa"/>
          </w:tcPr>
          <w:p w14:paraId="68FEB8CA" w14:textId="77777777" w:rsidR="00B04AC3" w:rsidRPr="00895E3A" w:rsidRDefault="00B04AC3" w:rsidP="007F5A5E">
            <w:r w:rsidRPr="00895E3A">
              <w:t>Да</w:t>
            </w:r>
          </w:p>
        </w:tc>
      </w:tr>
      <w:tr w:rsidR="00B04AC3" w:rsidRPr="00895E3A" w14:paraId="68FEB8D1" w14:textId="77777777" w:rsidTr="007F5A5E">
        <w:tc>
          <w:tcPr>
            <w:tcW w:w="2093" w:type="dxa"/>
          </w:tcPr>
          <w:p w14:paraId="68FEB8CC" w14:textId="77777777" w:rsidR="00B04AC3" w:rsidRPr="00895E3A" w:rsidRDefault="00B04AC3" w:rsidP="007F5A5E">
            <w:r w:rsidRPr="00895E3A">
              <w:t>Код возврата (ResultCode)</w:t>
            </w:r>
          </w:p>
        </w:tc>
        <w:tc>
          <w:tcPr>
            <w:tcW w:w="5906" w:type="dxa"/>
          </w:tcPr>
          <w:p w14:paraId="68FEB8CD" w14:textId="77777777" w:rsidR="00B04AC3" w:rsidRPr="00895E3A" w:rsidRDefault="00B04AC3" w:rsidP="007F5A5E">
            <w:r w:rsidRPr="00895E3A">
              <w:t>Целочисленный код, информирующий о результате выполнения операции. Допустимые значения:</w:t>
            </w:r>
          </w:p>
          <w:p w14:paraId="68FEB8CE" w14:textId="77777777" w:rsidR="00B04AC3" w:rsidRPr="00895E3A" w:rsidRDefault="00B04AC3" w:rsidP="007F5A5E">
            <w:r w:rsidRPr="00895E3A">
              <w:t>0 – операция выполнена успешно</w:t>
            </w:r>
          </w:p>
          <w:p w14:paraId="68FEB8CF" w14:textId="77777777" w:rsidR="00B04AC3" w:rsidRPr="00895E3A" w:rsidRDefault="00B04AC3" w:rsidP="007F5A5E">
            <w:r w:rsidRPr="00895E3A">
              <w:t>1 – во время выполнения операции произошла непредвиденная ошибка</w:t>
            </w:r>
          </w:p>
        </w:tc>
        <w:tc>
          <w:tcPr>
            <w:tcW w:w="1854" w:type="dxa"/>
          </w:tcPr>
          <w:p w14:paraId="68FEB8D0" w14:textId="77777777" w:rsidR="00B04AC3" w:rsidRPr="00895E3A" w:rsidRDefault="00B04AC3" w:rsidP="007F5A5E">
            <w:r w:rsidRPr="00895E3A">
              <w:t>Да</w:t>
            </w:r>
          </w:p>
        </w:tc>
      </w:tr>
      <w:tr w:rsidR="00B04AC3" w:rsidRPr="00895E3A" w14:paraId="68FEB8D5" w14:textId="77777777" w:rsidTr="007F5A5E">
        <w:tc>
          <w:tcPr>
            <w:tcW w:w="2093" w:type="dxa"/>
          </w:tcPr>
          <w:p w14:paraId="68FEB8D2" w14:textId="77777777" w:rsidR="00B04AC3" w:rsidRPr="00895E3A" w:rsidRDefault="00B04AC3" w:rsidP="007F5A5E">
            <w:r w:rsidRPr="00895E3A">
              <w:t>Описание ошибки (ResultDescription)</w:t>
            </w:r>
          </w:p>
        </w:tc>
        <w:tc>
          <w:tcPr>
            <w:tcW w:w="5906" w:type="dxa"/>
          </w:tcPr>
          <w:p w14:paraId="68FEB8D3" w14:textId="77777777" w:rsidR="00B04AC3" w:rsidRPr="00895E3A" w:rsidRDefault="00B04AC3" w:rsidP="007F5A5E">
            <w:r w:rsidRPr="00895E3A">
              <w:t>Обязательно заполняется, если код возврата не равен 0. В других случаях никогда не заполняется.</w:t>
            </w:r>
          </w:p>
        </w:tc>
        <w:tc>
          <w:tcPr>
            <w:tcW w:w="1854" w:type="dxa"/>
          </w:tcPr>
          <w:p w14:paraId="68FEB8D4" w14:textId="77777777" w:rsidR="00B04AC3" w:rsidRPr="00895E3A" w:rsidRDefault="00B04AC3" w:rsidP="007F5A5E">
            <w:r w:rsidRPr="00895E3A">
              <w:t>Нет</w:t>
            </w:r>
          </w:p>
        </w:tc>
      </w:tr>
      <w:tr w:rsidR="007F5A5E" w:rsidRPr="00895E3A" w14:paraId="68FEB8D9" w14:textId="77777777" w:rsidTr="007F5A5E">
        <w:tc>
          <w:tcPr>
            <w:tcW w:w="2093" w:type="dxa"/>
          </w:tcPr>
          <w:p w14:paraId="68FEB8D6" w14:textId="77777777" w:rsidR="007F5A5E" w:rsidRPr="00895E3A" w:rsidRDefault="007F5A5E" w:rsidP="007F5A5E">
            <w:pPr>
              <w:rPr>
                <w:b/>
              </w:rPr>
            </w:pPr>
            <w:r w:rsidRPr="00895E3A">
              <w:t>Максимальное количество возвращаемых записей</w:t>
            </w:r>
            <w:r w:rsidR="00B04AC3" w:rsidRPr="00895E3A">
              <w:t xml:space="preserve"> (MaxCountToTake)</w:t>
            </w:r>
          </w:p>
        </w:tc>
        <w:tc>
          <w:tcPr>
            <w:tcW w:w="5906" w:type="dxa"/>
          </w:tcPr>
          <w:p w14:paraId="68FEB8D7" w14:textId="77777777" w:rsidR="007F5A5E" w:rsidRPr="00895E3A" w:rsidRDefault="007F5A5E" w:rsidP="007F5A5E">
            <w:pPr>
              <w:rPr>
                <w:b/>
              </w:rPr>
            </w:pPr>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68FEB8D8" w14:textId="77777777" w:rsidR="007F5A5E" w:rsidRPr="00895E3A" w:rsidRDefault="007F5A5E" w:rsidP="007F5A5E">
            <w:pPr>
              <w:rPr>
                <w:b/>
              </w:rPr>
            </w:pPr>
            <w:r w:rsidRPr="00895E3A">
              <w:t>Да</w:t>
            </w:r>
          </w:p>
        </w:tc>
      </w:tr>
      <w:tr w:rsidR="007F5A5E" w:rsidRPr="00895E3A" w14:paraId="68FEB8DD" w14:textId="77777777" w:rsidTr="007F5A5E">
        <w:tc>
          <w:tcPr>
            <w:tcW w:w="2093" w:type="dxa"/>
          </w:tcPr>
          <w:p w14:paraId="68FEB8DA" w14:textId="77777777" w:rsidR="007F5A5E" w:rsidRPr="00895E3A" w:rsidRDefault="007F5A5E" w:rsidP="007F5A5E">
            <w:pPr>
              <w:rPr>
                <w:b/>
              </w:rPr>
            </w:pPr>
            <w:r w:rsidRPr="00895E3A">
              <w:t>Общее количество найденных записей</w:t>
            </w:r>
            <w:r w:rsidR="00B04AC3" w:rsidRPr="00895E3A">
              <w:t xml:space="preserve"> (TotalCount)</w:t>
            </w:r>
          </w:p>
        </w:tc>
        <w:tc>
          <w:tcPr>
            <w:tcW w:w="5906" w:type="dxa"/>
          </w:tcPr>
          <w:p w14:paraId="68FEB8DB" w14:textId="77777777" w:rsidR="007F5A5E" w:rsidRPr="00895E3A" w:rsidRDefault="007F5A5E" w:rsidP="007F5A5E">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B8DC" w14:textId="77777777" w:rsidR="007F5A5E" w:rsidRPr="00895E3A" w:rsidRDefault="007F5A5E" w:rsidP="007F5A5E">
            <w:pPr>
              <w:rPr>
                <w:b/>
              </w:rPr>
            </w:pPr>
            <w:r w:rsidRPr="00895E3A">
              <w:t>Нет</w:t>
            </w:r>
          </w:p>
        </w:tc>
      </w:tr>
      <w:tr w:rsidR="007F5A5E" w:rsidRPr="00895E3A" w14:paraId="68FEB8E1" w14:textId="77777777" w:rsidTr="007F5A5E">
        <w:tc>
          <w:tcPr>
            <w:tcW w:w="2093" w:type="dxa"/>
          </w:tcPr>
          <w:p w14:paraId="68FEB8DE" w14:textId="77777777" w:rsidR="007F5A5E" w:rsidRPr="00895E3A" w:rsidRDefault="007F5A5E" w:rsidP="007F5A5E">
            <w:r w:rsidRPr="00895E3A">
              <w:t>Количество дочерних категорий</w:t>
            </w:r>
            <w:r w:rsidR="00B04AC3" w:rsidRPr="00895E3A">
              <w:t xml:space="preserve"> (ChildrenCount)</w:t>
            </w:r>
          </w:p>
        </w:tc>
        <w:tc>
          <w:tcPr>
            <w:tcW w:w="5906" w:type="dxa"/>
          </w:tcPr>
          <w:p w14:paraId="68FEB8DF" w14:textId="77777777" w:rsidR="007F5A5E" w:rsidRPr="00895E3A" w:rsidRDefault="007F5A5E" w:rsidP="007F5A5E">
            <w:r w:rsidRPr="00895E3A">
              <w:t>Количество категорий, находящихся на первом подуровне относительно запрашиваемой категории.</w:t>
            </w:r>
          </w:p>
        </w:tc>
        <w:tc>
          <w:tcPr>
            <w:tcW w:w="1854" w:type="dxa"/>
          </w:tcPr>
          <w:p w14:paraId="68FEB8E0" w14:textId="77777777" w:rsidR="007F5A5E" w:rsidRPr="00895E3A" w:rsidRDefault="007F5A5E" w:rsidP="007F5A5E">
            <w:r w:rsidRPr="00895E3A">
              <w:t>Да</w:t>
            </w:r>
          </w:p>
        </w:tc>
      </w:tr>
      <w:tr w:rsidR="007F5A5E" w:rsidRPr="00895E3A" w14:paraId="68FEB8E5" w14:textId="77777777" w:rsidTr="007F5A5E">
        <w:tc>
          <w:tcPr>
            <w:tcW w:w="2093" w:type="dxa"/>
          </w:tcPr>
          <w:p w14:paraId="68FEB8E2" w14:textId="77777777" w:rsidR="007F5A5E" w:rsidRPr="00895E3A" w:rsidRDefault="007F5A5E" w:rsidP="007F5A5E">
            <w:r w:rsidRPr="00895E3A">
              <w:t>Категории</w:t>
            </w:r>
            <w:r w:rsidR="00B04AC3" w:rsidRPr="00895E3A">
              <w:t xml:space="preserve"> (Categories)</w:t>
            </w:r>
          </w:p>
        </w:tc>
        <w:tc>
          <w:tcPr>
            <w:tcW w:w="5906" w:type="dxa"/>
          </w:tcPr>
          <w:p w14:paraId="68FEB8E3" w14:textId="77777777" w:rsidR="007F5A5E" w:rsidRPr="00895E3A" w:rsidRDefault="007F5A5E" w:rsidP="007F5A5E">
            <w:r w:rsidRPr="00895E3A">
              <w:t>Массив записей типа «Категория»</w:t>
            </w:r>
          </w:p>
        </w:tc>
        <w:tc>
          <w:tcPr>
            <w:tcW w:w="1854" w:type="dxa"/>
          </w:tcPr>
          <w:p w14:paraId="68FEB8E4" w14:textId="77777777" w:rsidR="007F5A5E" w:rsidRPr="00895E3A" w:rsidRDefault="007F5A5E" w:rsidP="007F5A5E">
            <w:r w:rsidRPr="00895E3A">
              <w:t>Нет</w:t>
            </w:r>
          </w:p>
        </w:tc>
      </w:tr>
    </w:tbl>
    <w:p w14:paraId="68FEB8E6"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11</w:t>
      </w:r>
      <w:r w:rsidR="00E74F79" w:rsidRPr="00895E3A">
        <w:rPr>
          <w:noProof/>
        </w:rPr>
        <w:fldChar w:fldCharType="end"/>
      </w:r>
      <w:r w:rsidRPr="00895E3A">
        <w:t xml:space="preserve"> Запись типа «Категория»</w:t>
      </w:r>
    </w:p>
    <w:tbl>
      <w:tblPr>
        <w:tblStyle w:val="TableGrid"/>
        <w:tblW w:w="0" w:type="auto"/>
        <w:tblLook w:val="04A0" w:firstRow="1" w:lastRow="0" w:firstColumn="1" w:lastColumn="0" w:noHBand="0" w:noVBand="1"/>
      </w:tblPr>
      <w:tblGrid>
        <w:gridCol w:w="2093"/>
        <w:gridCol w:w="5906"/>
        <w:gridCol w:w="1854"/>
      </w:tblGrid>
      <w:tr w:rsidR="007F5A5E" w:rsidRPr="00895E3A" w14:paraId="68FEB8EA" w14:textId="77777777" w:rsidTr="007F5A5E">
        <w:tc>
          <w:tcPr>
            <w:tcW w:w="2093" w:type="dxa"/>
          </w:tcPr>
          <w:p w14:paraId="68FEB8E7" w14:textId="77777777" w:rsidR="007F5A5E" w:rsidRPr="00895E3A" w:rsidRDefault="007F5A5E" w:rsidP="007F5A5E">
            <w:pPr>
              <w:rPr>
                <w:b/>
              </w:rPr>
            </w:pPr>
            <w:r w:rsidRPr="00895E3A">
              <w:rPr>
                <w:b/>
              </w:rPr>
              <w:t>Атрибут</w:t>
            </w:r>
          </w:p>
        </w:tc>
        <w:tc>
          <w:tcPr>
            <w:tcW w:w="5906" w:type="dxa"/>
          </w:tcPr>
          <w:p w14:paraId="68FEB8E8" w14:textId="77777777" w:rsidR="007F5A5E" w:rsidRPr="00895E3A" w:rsidRDefault="007F5A5E" w:rsidP="007F5A5E">
            <w:pPr>
              <w:rPr>
                <w:b/>
              </w:rPr>
            </w:pPr>
            <w:r w:rsidRPr="00895E3A">
              <w:rPr>
                <w:b/>
              </w:rPr>
              <w:t>Описание</w:t>
            </w:r>
          </w:p>
        </w:tc>
        <w:tc>
          <w:tcPr>
            <w:tcW w:w="1854" w:type="dxa"/>
          </w:tcPr>
          <w:p w14:paraId="68FEB8E9" w14:textId="77777777" w:rsidR="007F5A5E" w:rsidRPr="00895E3A" w:rsidRDefault="007F5A5E" w:rsidP="007F5A5E">
            <w:pPr>
              <w:rPr>
                <w:b/>
              </w:rPr>
            </w:pPr>
            <w:r w:rsidRPr="00895E3A">
              <w:rPr>
                <w:b/>
              </w:rPr>
              <w:t>Обязательный?</w:t>
            </w:r>
          </w:p>
        </w:tc>
      </w:tr>
      <w:tr w:rsidR="007F5A5E" w:rsidRPr="00895E3A" w14:paraId="68FEB8EE" w14:textId="77777777" w:rsidTr="007F5A5E">
        <w:tc>
          <w:tcPr>
            <w:tcW w:w="2093" w:type="dxa"/>
          </w:tcPr>
          <w:p w14:paraId="68FEB8EB" w14:textId="77777777" w:rsidR="007F5A5E" w:rsidRPr="00895E3A" w:rsidRDefault="007F5A5E" w:rsidP="007F5A5E">
            <w:r w:rsidRPr="00895E3A">
              <w:lastRenderedPageBreak/>
              <w:t>Идентификатор  категории</w:t>
            </w:r>
          </w:p>
        </w:tc>
        <w:tc>
          <w:tcPr>
            <w:tcW w:w="5906" w:type="dxa"/>
          </w:tcPr>
          <w:p w14:paraId="68FEB8EC" w14:textId="77777777" w:rsidR="007F5A5E" w:rsidRPr="00895E3A" w:rsidRDefault="007F5A5E" w:rsidP="007F5A5E">
            <w:r w:rsidRPr="00895E3A">
              <w:t>Идентификатор категории из рубрикатора</w:t>
            </w:r>
          </w:p>
        </w:tc>
        <w:tc>
          <w:tcPr>
            <w:tcW w:w="1854" w:type="dxa"/>
          </w:tcPr>
          <w:p w14:paraId="68FEB8ED" w14:textId="77777777" w:rsidR="007F5A5E" w:rsidRPr="00895E3A" w:rsidRDefault="007F5A5E" w:rsidP="007F5A5E">
            <w:r w:rsidRPr="00895E3A">
              <w:t>Да</w:t>
            </w:r>
          </w:p>
        </w:tc>
      </w:tr>
      <w:tr w:rsidR="007F5A5E" w:rsidRPr="00895E3A" w14:paraId="68FEB8F2" w14:textId="77777777" w:rsidTr="007F5A5E">
        <w:tc>
          <w:tcPr>
            <w:tcW w:w="2093" w:type="dxa"/>
          </w:tcPr>
          <w:p w14:paraId="68FEB8EF" w14:textId="77777777" w:rsidR="007F5A5E" w:rsidRPr="00895E3A" w:rsidRDefault="007F5A5E" w:rsidP="007F5A5E">
            <w:r w:rsidRPr="00895E3A">
              <w:t>Идентификатор родительской категории</w:t>
            </w:r>
          </w:p>
        </w:tc>
        <w:tc>
          <w:tcPr>
            <w:tcW w:w="5906" w:type="dxa"/>
          </w:tcPr>
          <w:p w14:paraId="68FEB8F0" w14:textId="77777777" w:rsidR="007F5A5E" w:rsidRPr="00895E3A" w:rsidRDefault="007F5A5E" w:rsidP="007F5A5E">
            <w:r w:rsidRPr="00895E3A">
              <w:t>Идентификатор родительской категории из рубрикатора</w:t>
            </w:r>
          </w:p>
        </w:tc>
        <w:tc>
          <w:tcPr>
            <w:tcW w:w="1854" w:type="dxa"/>
          </w:tcPr>
          <w:p w14:paraId="68FEB8F1" w14:textId="77777777" w:rsidR="007F5A5E" w:rsidRPr="00895E3A" w:rsidRDefault="007F5A5E" w:rsidP="007F5A5E">
            <w:r w:rsidRPr="00895E3A">
              <w:t>Нет</w:t>
            </w:r>
          </w:p>
        </w:tc>
      </w:tr>
      <w:tr w:rsidR="007F5A5E" w:rsidRPr="00895E3A" w14:paraId="68FEB8F6" w14:textId="77777777" w:rsidTr="007F5A5E">
        <w:tc>
          <w:tcPr>
            <w:tcW w:w="2093" w:type="dxa"/>
          </w:tcPr>
          <w:p w14:paraId="68FEB8F3" w14:textId="77777777" w:rsidR="007F5A5E" w:rsidRPr="00895E3A" w:rsidRDefault="007F5A5E" w:rsidP="007F5A5E">
            <w:r w:rsidRPr="00895E3A">
              <w:t>Название категории</w:t>
            </w:r>
          </w:p>
        </w:tc>
        <w:tc>
          <w:tcPr>
            <w:tcW w:w="5906" w:type="dxa"/>
          </w:tcPr>
          <w:p w14:paraId="68FEB8F4" w14:textId="77777777" w:rsidR="007F5A5E" w:rsidRPr="00895E3A" w:rsidRDefault="007F5A5E" w:rsidP="007F5A5E">
            <w:r w:rsidRPr="00895E3A">
              <w:t>Название категории из рубрикатора</w:t>
            </w:r>
          </w:p>
        </w:tc>
        <w:tc>
          <w:tcPr>
            <w:tcW w:w="1854" w:type="dxa"/>
          </w:tcPr>
          <w:p w14:paraId="68FEB8F5" w14:textId="77777777" w:rsidR="007F5A5E" w:rsidRPr="00895E3A" w:rsidRDefault="007F5A5E" w:rsidP="007F5A5E">
            <w:r w:rsidRPr="00895E3A">
              <w:t>Да</w:t>
            </w:r>
          </w:p>
        </w:tc>
      </w:tr>
      <w:tr w:rsidR="007F5A5E" w:rsidRPr="00895E3A" w14:paraId="68FEB8FA" w14:textId="77777777" w:rsidTr="007F5A5E">
        <w:tc>
          <w:tcPr>
            <w:tcW w:w="2093" w:type="dxa"/>
          </w:tcPr>
          <w:p w14:paraId="68FEB8F7" w14:textId="77777777" w:rsidR="007F5A5E" w:rsidRPr="00895E3A" w:rsidRDefault="007F5A5E" w:rsidP="007F5A5E">
            <w:r w:rsidRPr="00895E3A">
              <w:t>Полный путь к категории</w:t>
            </w:r>
          </w:p>
        </w:tc>
        <w:tc>
          <w:tcPr>
            <w:tcW w:w="5906" w:type="dxa"/>
          </w:tcPr>
          <w:p w14:paraId="68FEB8F8" w14:textId="77777777" w:rsidR="007F5A5E" w:rsidRPr="00895E3A" w:rsidRDefault="007F5A5E" w:rsidP="007F5A5E">
            <w:r w:rsidRPr="00895E3A">
              <w:t>Полный путь категории из рубрикатора</w:t>
            </w:r>
          </w:p>
        </w:tc>
        <w:tc>
          <w:tcPr>
            <w:tcW w:w="1854" w:type="dxa"/>
          </w:tcPr>
          <w:p w14:paraId="68FEB8F9" w14:textId="77777777" w:rsidR="007F5A5E" w:rsidRPr="00895E3A" w:rsidRDefault="007F5A5E" w:rsidP="007F5A5E">
            <w:r w:rsidRPr="00895E3A">
              <w:t>Да</w:t>
            </w:r>
          </w:p>
        </w:tc>
      </w:tr>
    </w:tbl>
    <w:p w14:paraId="68FEB8FB" w14:textId="77777777" w:rsidR="007F5A5E" w:rsidRPr="00895E3A" w:rsidRDefault="007F5A5E" w:rsidP="007F5A5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12</w:t>
      </w:r>
      <w:r w:rsidR="00E74F79" w:rsidRPr="00895E3A">
        <w:rPr>
          <w:noProof/>
        </w:rPr>
        <w:fldChar w:fldCharType="end"/>
      </w:r>
      <w:r w:rsidRPr="00895E3A">
        <w:t xml:space="preserve"> Дополнительные атрибуты записи типа «Категория»</w:t>
      </w:r>
    </w:p>
    <w:tbl>
      <w:tblPr>
        <w:tblStyle w:val="TableGrid"/>
        <w:tblW w:w="0" w:type="auto"/>
        <w:tblLook w:val="04A0" w:firstRow="1" w:lastRow="0" w:firstColumn="1" w:lastColumn="0" w:noHBand="0" w:noVBand="1"/>
      </w:tblPr>
      <w:tblGrid>
        <w:gridCol w:w="2093"/>
        <w:gridCol w:w="5906"/>
        <w:gridCol w:w="1854"/>
      </w:tblGrid>
      <w:tr w:rsidR="007F5A5E" w:rsidRPr="00895E3A" w14:paraId="68FEB8FF" w14:textId="77777777" w:rsidTr="007F5A5E">
        <w:tc>
          <w:tcPr>
            <w:tcW w:w="2093" w:type="dxa"/>
          </w:tcPr>
          <w:p w14:paraId="68FEB8FC" w14:textId="77777777" w:rsidR="007F5A5E" w:rsidRPr="00895E3A" w:rsidRDefault="007F5A5E" w:rsidP="007F5A5E">
            <w:pPr>
              <w:rPr>
                <w:b/>
              </w:rPr>
            </w:pPr>
            <w:r w:rsidRPr="00895E3A">
              <w:rPr>
                <w:b/>
              </w:rPr>
              <w:t>Атрибут</w:t>
            </w:r>
          </w:p>
        </w:tc>
        <w:tc>
          <w:tcPr>
            <w:tcW w:w="5906" w:type="dxa"/>
          </w:tcPr>
          <w:p w14:paraId="68FEB8FD" w14:textId="77777777" w:rsidR="007F5A5E" w:rsidRPr="00895E3A" w:rsidRDefault="007F5A5E" w:rsidP="007F5A5E">
            <w:pPr>
              <w:rPr>
                <w:b/>
              </w:rPr>
            </w:pPr>
            <w:r w:rsidRPr="00895E3A">
              <w:rPr>
                <w:b/>
              </w:rPr>
              <w:t>Описание</w:t>
            </w:r>
          </w:p>
        </w:tc>
        <w:tc>
          <w:tcPr>
            <w:tcW w:w="1854" w:type="dxa"/>
          </w:tcPr>
          <w:p w14:paraId="68FEB8FE" w14:textId="77777777" w:rsidR="007F5A5E" w:rsidRPr="00895E3A" w:rsidRDefault="007F5A5E" w:rsidP="007F5A5E">
            <w:pPr>
              <w:rPr>
                <w:b/>
              </w:rPr>
            </w:pPr>
            <w:r w:rsidRPr="00895E3A">
              <w:rPr>
                <w:b/>
              </w:rPr>
              <w:t>Обязательный?</w:t>
            </w:r>
          </w:p>
        </w:tc>
      </w:tr>
      <w:tr w:rsidR="007F5A5E" w:rsidRPr="00895E3A" w14:paraId="68FEB903" w14:textId="77777777" w:rsidTr="007F5A5E">
        <w:tc>
          <w:tcPr>
            <w:tcW w:w="2093" w:type="dxa"/>
          </w:tcPr>
          <w:p w14:paraId="68FEB900" w14:textId="77777777" w:rsidR="007F5A5E" w:rsidRPr="00895E3A" w:rsidRDefault="007F5A5E" w:rsidP="007F5A5E">
            <w:r w:rsidRPr="00895E3A">
              <w:t>Количество товаров в категории</w:t>
            </w:r>
          </w:p>
        </w:tc>
        <w:tc>
          <w:tcPr>
            <w:tcW w:w="5906" w:type="dxa"/>
          </w:tcPr>
          <w:p w14:paraId="68FEB901" w14:textId="77777777" w:rsidR="007F5A5E" w:rsidRPr="00895E3A" w:rsidRDefault="007F5A5E" w:rsidP="007F5A5E">
            <w:r w:rsidRPr="00895E3A">
              <w:t>Количество товаров со статусом в данной категории</w:t>
            </w:r>
          </w:p>
        </w:tc>
        <w:tc>
          <w:tcPr>
            <w:tcW w:w="1854" w:type="dxa"/>
          </w:tcPr>
          <w:p w14:paraId="68FEB902" w14:textId="77777777" w:rsidR="007F5A5E" w:rsidRPr="00895E3A" w:rsidRDefault="007F5A5E" w:rsidP="007F5A5E">
            <w:r w:rsidRPr="00895E3A">
              <w:t>Да</w:t>
            </w:r>
          </w:p>
        </w:tc>
      </w:tr>
      <w:tr w:rsidR="007F5A5E" w:rsidRPr="00895E3A" w14:paraId="68FEB907" w14:textId="77777777" w:rsidTr="007F5A5E">
        <w:tc>
          <w:tcPr>
            <w:tcW w:w="2093" w:type="dxa"/>
          </w:tcPr>
          <w:p w14:paraId="68FEB904" w14:textId="77777777" w:rsidR="007F5A5E" w:rsidRPr="00895E3A" w:rsidRDefault="007F5A5E" w:rsidP="007F5A5E">
            <w:r w:rsidRPr="00895E3A">
              <w:t>Количество дочерних категорий</w:t>
            </w:r>
          </w:p>
        </w:tc>
        <w:tc>
          <w:tcPr>
            <w:tcW w:w="5906" w:type="dxa"/>
          </w:tcPr>
          <w:p w14:paraId="68FEB905" w14:textId="77777777" w:rsidR="007F5A5E" w:rsidRPr="00895E3A" w:rsidRDefault="007F5A5E" w:rsidP="007F5A5E">
            <w:r w:rsidRPr="00895E3A">
              <w:t>Количество дочерних категорий</w:t>
            </w:r>
          </w:p>
        </w:tc>
        <w:tc>
          <w:tcPr>
            <w:tcW w:w="1854" w:type="dxa"/>
          </w:tcPr>
          <w:p w14:paraId="68FEB906" w14:textId="77777777" w:rsidR="007F5A5E" w:rsidRPr="00895E3A" w:rsidRDefault="007F5A5E" w:rsidP="007F5A5E">
            <w:r w:rsidRPr="00895E3A">
              <w:t>Да</w:t>
            </w:r>
          </w:p>
        </w:tc>
      </w:tr>
      <w:tr w:rsidR="007F5A5E" w:rsidRPr="00895E3A" w14:paraId="68FEB90B" w14:textId="77777777" w:rsidTr="007F5A5E">
        <w:tc>
          <w:tcPr>
            <w:tcW w:w="2093" w:type="dxa"/>
          </w:tcPr>
          <w:p w14:paraId="68FEB908" w14:textId="77777777" w:rsidR="007F5A5E" w:rsidRPr="00895E3A" w:rsidRDefault="007F5A5E" w:rsidP="007F5A5E">
            <w:r w:rsidRPr="00895E3A">
              <w:t>Признак наличия дочерних категорий</w:t>
            </w:r>
          </w:p>
        </w:tc>
        <w:tc>
          <w:tcPr>
            <w:tcW w:w="5906" w:type="dxa"/>
          </w:tcPr>
          <w:p w14:paraId="68FEB909" w14:textId="77777777" w:rsidR="007F5A5E" w:rsidRPr="00895E3A" w:rsidRDefault="007F5A5E" w:rsidP="007F5A5E">
            <w:r w:rsidRPr="00895E3A">
              <w:t>Целое число, информирующее о наличии дочерних категорий. Если категорий нет, то значение равно 0, иначе больше 0.</w:t>
            </w:r>
          </w:p>
        </w:tc>
        <w:tc>
          <w:tcPr>
            <w:tcW w:w="1854" w:type="dxa"/>
          </w:tcPr>
          <w:p w14:paraId="68FEB90A" w14:textId="77777777" w:rsidR="007F5A5E" w:rsidRPr="00895E3A" w:rsidRDefault="007F5A5E" w:rsidP="007F5A5E">
            <w:r w:rsidRPr="00895E3A">
              <w:t>Да</w:t>
            </w:r>
          </w:p>
        </w:tc>
      </w:tr>
    </w:tbl>
    <w:p w14:paraId="68FEB90C" w14:textId="77777777" w:rsidR="007F5A5E" w:rsidRPr="00895E3A" w:rsidRDefault="007F5A5E" w:rsidP="007F5A5E">
      <w:pPr>
        <w:pStyle w:val="Heading4"/>
        <w:numPr>
          <w:ilvl w:val="3"/>
          <w:numId w:val="13"/>
        </w:numPr>
      </w:pPr>
      <w:bookmarkStart w:id="390" w:name="_Toc346032889"/>
      <w:bookmarkStart w:id="391" w:name="_Toc370582780"/>
      <w:r w:rsidRPr="00895E3A">
        <w:t>Логика выполнения</w:t>
      </w:r>
      <w:bookmarkEnd w:id="390"/>
      <w:bookmarkEnd w:id="391"/>
    </w:p>
    <w:p w14:paraId="68FEB90D" w14:textId="400F5ECE" w:rsidR="007F5A5E" w:rsidRPr="00895E3A" w:rsidRDefault="00C62E18" w:rsidP="007F5A5E">
      <w:r w:rsidRPr="00902539">
        <w:t xml:space="preserve">Системы проверяет право пользователя на </w:t>
      </w:r>
      <w:r w:rsidR="00DB081B">
        <w:t>получение</w:t>
      </w:r>
      <w:r w:rsidRPr="00902539">
        <w:t xml:space="preserve"> </w:t>
      </w:r>
      <w:r>
        <w:t>категори</w:t>
      </w:r>
      <w:r w:rsidR="00DB081B">
        <w:t>й</w:t>
      </w:r>
      <w:r>
        <w:t xml:space="preserve"> продуктов</w:t>
      </w:r>
      <w:r w:rsidRPr="00902539">
        <w:t xml:space="preserve"> (</w:t>
      </w:r>
      <w:r w:rsidRPr="00C62E18">
        <w:t>ProductCategories</w:t>
      </w:r>
      <w:r w:rsidRPr="00902539">
        <w:t>)</w:t>
      </w:r>
      <w:r>
        <w:t xml:space="preserve">, </w:t>
      </w:r>
      <w:r w:rsidR="007F5A5E" w:rsidRPr="00895E3A">
        <w:t>извлекает из рубрикатора категорий все категории (от заданной родительской и до</w:t>
      </w:r>
      <w:r>
        <w:t xml:space="preserve"> требуемого уровня вложенности)</w:t>
      </w:r>
      <w:r w:rsidR="007F5A5E" w:rsidRPr="00895E3A">
        <w:t xml:space="preserve">, доступные пользователю, рассчитывает для каждой категории количество товаров в ней и количество подкатегорий.  Затем список сортируется </w:t>
      </w:r>
      <w:hyperlink w:anchor="_Структура" w:history="1">
        <w:r w:rsidR="007F5A5E" w:rsidRPr="00895E3A">
          <w:rPr>
            <w:rStyle w:val="Hyperlink"/>
            <w:noProof w:val="0"/>
          </w:rPr>
          <w:t xml:space="preserve">по </w:t>
        </w:r>
        <w:r w:rsidR="005003DB" w:rsidRPr="00895E3A">
          <w:rPr>
            <w:rStyle w:val="Hyperlink"/>
            <w:noProof w:val="0"/>
          </w:rPr>
          <w:t>порядку сортировки (CatOrder)</w:t>
        </w:r>
      </w:hyperlink>
      <w:r w:rsidR="007F5A5E" w:rsidRPr="00895E3A">
        <w:t xml:space="preserve"> и из него выбирается требуемое «окно».</w:t>
      </w:r>
    </w:p>
    <w:p w14:paraId="68FEB9BB" w14:textId="77777777" w:rsidR="00B019D2" w:rsidRPr="00895E3A" w:rsidRDefault="00B019D2" w:rsidP="00B019D2">
      <w:pPr>
        <w:pStyle w:val="Heading3"/>
        <w:numPr>
          <w:ilvl w:val="2"/>
          <w:numId w:val="13"/>
        </w:numPr>
      </w:pPr>
      <w:bookmarkStart w:id="392" w:name="_Toc370582781"/>
      <w:r w:rsidRPr="00895E3A">
        <w:t>Импорт списка стран доставки (ImportDeliveryCountries)</w:t>
      </w:r>
      <w:bookmarkEnd w:id="392"/>
    </w:p>
    <w:p w14:paraId="68FEB9BC" w14:textId="77777777" w:rsidR="00B019D2" w:rsidRPr="00895E3A" w:rsidRDefault="00B019D2" w:rsidP="00B019D2">
      <w:pPr>
        <w:pStyle w:val="Heading4"/>
        <w:numPr>
          <w:ilvl w:val="3"/>
          <w:numId w:val="13"/>
        </w:numPr>
      </w:pPr>
      <w:bookmarkStart w:id="393" w:name="_Toc370582782"/>
      <w:r w:rsidRPr="00895E3A">
        <w:t>Карточка операции</w:t>
      </w:r>
      <w:bookmarkEnd w:id="393"/>
    </w:p>
    <w:tbl>
      <w:tblPr>
        <w:tblStyle w:val="TableGrid"/>
        <w:tblW w:w="0" w:type="auto"/>
        <w:tblLook w:val="04A0" w:firstRow="1" w:lastRow="0" w:firstColumn="1" w:lastColumn="0" w:noHBand="0" w:noVBand="1"/>
      </w:tblPr>
      <w:tblGrid>
        <w:gridCol w:w="3652"/>
        <w:gridCol w:w="6201"/>
      </w:tblGrid>
      <w:tr w:rsidR="00B019D2" w:rsidRPr="00895E3A" w14:paraId="68FEB9BF" w14:textId="77777777" w:rsidTr="002576B1">
        <w:tc>
          <w:tcPr>
            <w:tcW w:w="3652" w:type="dxa"/>
          </w:tcPr>
          <w:p w14:paraId="68FEB9BD" w14:textId="77777777" w:rsidR="00B019D2" w:rsidRPr="00895E3A" w:rsidRDefault="00B019D2" w:rsidP="002576B1">
            <w:r w:rsidRPr="00895E3A">
              <w:t>Предназначение</w:t>
            </w:r>
          </w:p>
        </w:tc>
        <w:tc>
          <w:tcPr>
            <w:tcW w:w="6201" w:type="dxa"/>
          </w:tcPr>
          <w:p w14:paraId="68FEB9BE" w14:textId="77777777" w:rsidR="00B019D2" w:rsidRPr="00895E3A" w:rsidRDefault="00B019D2" w:rsidP="009E36D1">
            <w:r w:rsidRPr="00895E3A">
              <w:t xml:space="preserve">Операция предназначена </w:t>
            </w:r>
            <w:proofErr w:type="gramStart"/>
            <w:r w:rsidRPr="00895E3A">
              <w:t>для</w:t>
            </w:r>
            <w:proofErr w:type="gramEnd"/>
            <w:r w:rsidR="005129E5" w:rsidRPr="00895E3A">
              <w:t xml:space="preserve"> </w:t>
            </w:r>
            <w:proofErr w:type="gramStart"/>
            <w:r w:rsidR="009E36D1" w:rsidRPr="00895E3A">
              <w:t>предоставление</w:t>
            </w:r>
            <w:proofErr w:type="gramEnd"/>
            <w:r w:rsidR="009E36D1" w:rsidRPr="00895E3A">
              <w:t xml:space="preserve"> пользователю на форме оформления доставки списка стран, допустимых для указания адреса доставки.</w:t>
            </w:r>
          </w:p>
        </w:tc>
      </w:tr>
      <w:tr w:rsidR="00B019D2" w:rsidRPr="00895E3A" w14:paraId="68FEB9C2" w14:textId="77777777" w:rsidTr="002576B1">
        <w:tc>
          <w:tcPr>
            <w:tcW w:w="3652" w:type="dxa"/>
          </w:tcPr>
          <w:p w14:paraId="68FEB9C0" w14:textId="77777777" w:rsidR="00B019D2" w:rsidRPr="00895E3A" w:rsidRDefault="00B019D2" w:rsidP="002576B1">
            <w:r w:rsidRPr="00895E3A">
              <w:t>Режим выполнения</w:t>
            </w:r>
          </w:p>
        </w:tc>
        <w:tc>
          <w:tcPr>
            <w:tcW w:w="6201" w:type="dxa"/>
          </w:tcPr>
          <w:p w14:paraId="68FEB9C1" w14:textId="77777777" w:rsidR="00B019D2" w:rsidRPr="00895E3A" w:rsidRDefault="00B019D2" w:rsidP="002576B1">
            <w:r w:rsidRPr="00895E3A">
              <w:t>Синхронный.</w:t>
            </w:r>
          </w:p>
        </w:tc>
      </w:tr>
    </w:tbl>
    <w:p w14:paraId="68FEB9C3" w14:textId="77777777" w:rsidR="00B019D2" w:rsidRPr="00895E3A" w:rsidRDefault="00B019D2" w:rsidP="00B019D2">
      <w:pPr>
        <w:pStyle w:val="Heading4"/>
        <w:numPr>
          <w:ilvl w:val="3"/>
          <w:numId w:val="13"/>
        </w:numPr>
      </w:pPr>
      <w:bookmarkStart w:id="394" w:name="_Toc370582783"/>
      <w:r w:rsidRPr="00895E3A">
        <w:t>Параметры назначения</w:t>
      </w:r>
      <w:bookmarkEnd w:id="394"/>
    </w:p>
    <w:p w14:paraId="68FEB9C4" w14:textId="77777777" w:rsidR="00B019D2" w:rsidRPr="00895E3A" w:rsidRDefault="00B019D2" w:rsidP="00B019D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18</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B019D2" w:rsidRPr="00895E3A" w14:paraId="68FEB9C7" w14:textId="77777777" w:rsidTr="002576B1">
        <w:tc>
          <w:tcPr>
            <w:tcW w:w="4926" w:type="dxa"/>
          </w:tcPr>
          <w:p w14:paraId="68FEB9C5" w14:textId="77777777" w:rsidR="00B019D2" w:rsidRPr="00895E3A" w:rsidRDefault="00B019D2" w:rsidP="002576B1">
            <w:pPr>
              <w:rPr>
                <w:b/>
              </w:rPr>
            </w:pPr>
            <w:r w:rsidRPr="00895E3A">
              <w:rPr>
                <w:b/>
              </w:rPr>
              <w:t>Параметр</w:t>
            </w:r>
          </w:p>
        </w:tc>
        <w:tc>
          <w:tcPr>
            <w:tcW w:w="4927" w:type="dxa"/>
          </w:tcPr>
          <w:p w14:paraId="68FEB9C6" w14:textId="77777777" w:rsidR="00B019D2" w:rsidRPr="00895E3A" w:rsidRDefault="00B019D2" w:rsidP="002576B1">
            <w:pPr>
              <w:rPr>
                <w:b/>
              </w:rPr>
            </w:pPr>
            <w:r w:rsidRPr="00895E3A">
              <w:rPr>
                <w:b/>
              </w:rPr>
              <w:t>Значение</w:t>
            </w:r>
          </w:p>
        </w:tc>
      </w:tr>
      <w:tr w:rsidR="009E36D1" w:rsidRPr="00895E3A" w14:paraId="68FEB9CA" w14:textId="77777777" w:rsidTr="002576B1">
        <w:tc>
          <w:tcPr>
            <w:tcW w:w="4926" w:type="dxa"/>
          </w:tcPr>
          <w:p w14:paraId="68FEB9C8" w14:textId="77777777" w:rsidR="009E36D1" w:rsidRPr="00895E3A" w:rsidRDefault="009E36D1" w:rsidP="009E36D1">
            <w:r w:rsidRPr="00895E3A">
              <w:t>Максимальное время  импорта файла, содержащего 10000 стран</w:t>
            </w:r>
          </w:p>
        </w:tc>
        <w:tc>
          <w:tcPr>
            <w:tcW w:w="4927" w:type="dxa"/>
          </w:tcPr>
          <w:p w14:paraId="68FEB9C9" w14:textId="77777777" w:rsidR="009E36D1" w:rsidRPr="00895E3A" w:rsidRDefault="009E36D1" w:rsidP="002576B1">
            <w:r w:rsidRPr="00895E3A">
              <w:t>1 минута</w:t>
            </w:r>
          </w:p>
        </w:tc>
      </w:tr>
    </w:tbl>
    <w:p w14:paraId="68FEB9CB" w14:textId="77777777" w:rsidR="00B019D2" w:rsidRPr="00895E3A" w:rsidRDefault="00B019D2" w:rsidP="00B019D2">
      <w:pPr>
        <w:pStyle w:val="Heading4"/>
        <w:numPr>
          <w:ilvl w:val="3"/>
          <w:numId w:val="13"/>
        </w:numPr>
      </w:pPr>
      <w:bookmarkStart w:id="395" w:name="_Toc370582784"/>
      <w:r w:rsidRPr="00895E3A">
        <w:t>Влияние на другие операции</w:t>
      </w:r>
      <w:bookmarkEnd w:id="395"/>
    </w:p>
    <w:p w14:paraId="68FEB9CC" w14:textId="77777777" w:rsidR="00B019D2" w:rsidRPr="00895E3A" w:rsidRDefault="00B019D2" w:rsidP="00B019D2">
      <w:r w:rsidRPr="00895E3A">
        <w:t>Отсутствует.</w:t>
      </w:r>
    </w:p>
    <w:p w14:paraId="68FEB9CD" w14:textId="77777777" w:rsidR="00B019D2" w:rsidRPr="00895E3A" w:rsidRDefault="00B019D2" w:rsidP="00B019D2">
      <w:pPr>
        <w:pStyle w:val="Heading4"/>
        <w:numPr>
          <w:ilvl w:val="3"/>
          <w:numId w:val="13"/>
        </w:numPr>
      </w:pPr>
      <w:bookmarkStart w:id="396" w:name="_Toc370582785"/>
      <w:r w:rsidRPr="00895E3A">
        <w:t>Входные параметры</w:t>
      </w:r>
      <w:bookmarkEnd w:id="396"/>
    </w:p>
    <w:p w14:paraId="68FEB9CE" w14:textId="77777777" w:rsidR="00B019D2" w:rsidRPr="00895E3A" w:rsidRDefault="00B019D2" w:rsidP="00B019D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19</w:t>
      </w:r>
      <w:r w:rsidR="00E74F79"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093"/>
        <w:gridCol w:w="5906"/>
        <w:gridCol w:w="1854"/>
      </w:tblGrid>
      <w:tr w:rsidR="00B019D2" w:rsidRPr="00895E3A" w14:paraId="68FEB9D2" w14:textId="77777777" w:rsidTr="002576B1">
        <w:tc>
          <w:tcPr>
            <w:tcW w:w="2093" w:type="dxa"/>
          </w:tcPr>
          <w:p w14:paraId="68FEB9CF" w14:textId="77777777" w:rsidR="00B019D2" w:rsidRPr="00895E3A" w:rsidRDefault="00B019D2" w:rsidP="002576B1">
            <w:pPr>
              <w:rPr>
                <w:b/>
              </w:rPr>
            </w:pPr>
            <w:r w:rsidRPr="00895E3A">
              <w:rPr>
                <w:b/>
              </w:rPr>
              <w:t>Параметр</w:t>
            </w:r>
          </w:p>
        </w:tc>
        <w:tc>
          <w:tcPr>
            <w:tcW w:w="5906" w:type="dxa"/>
          </w:tcPr>
          <w:p w14:paraId="68FEB9D0" w14:textId="77777777" w:rsidR="00B019D2" w:rsidRPr="00895E3A" w:rsidRDefault="00B019D2" w:rsidP="002576B1">
            <w:pPr>
              <w:rPr>
                <w:b/>
              </w:rPr>
            </w:pPr>
            <w:r w:rsidRPr="00895E3A">
              <w:rPr>
                <w:b/>
              </w:rPr>
              <w:t>Описание</w:t>
            </w:r>
          </w:p>
        </w:tc>
        <w:tc>
          <w:tcPr>
            <w:tcW w:w="1854" w:type="dxa"/>
          </w:tcPr>
          <w:p w14:paraId="68FEB9D1" w14:textId="77777777" w:rsidR="00B019D2" w:rsidRPr="00895E3A" w:rsidRDefault="00B019D2" w:rsidP="002576B1">
            <w:pPr>
              <w:rPr>
                <w:b/>
              </w:rPr>
            </w:pPr>
            <w:r w:rsidRPr="00895E3A">
              <w:rPr>
                <w:b/>
              </w:rPr>
              <w:t>Обязательный?</w:t>
            </w:r>
          </w:p>
        </w:tc>
      </w:tr>
      <w:tr w:rsidR="009E36D1" w:rsidRPr="00895E3A" w14:paraId="68FEB9D6" w14:textId="77777777" w:rsidTr="002576B1">
        <w:tc>
          <w:tcPr>
            <w:tcW w:w="2093" w:type="dxa"/>
          </w:tcPr>
          <w:p w14:paraId="68FEB9D3" w14:textId="77777777" w:rsidR="009E36D1" w:rsidRPr="00895E3A" w:rsidRDefault="009E36D1" w:rsidP="002576B1">
            <w:r w:rsidRPr="00895E3A">
              <w:t>Идентификатор партнера поставщика</w:t>
            </w:r>
            <w:r w:rsidR="00581C30" w:rsidRPr="00895E3A">
              <w:t xml:space="preserve"> (partnerId)</w:t>
            </w:r>
          </w:p>
        </w:tc>
        <w:tc>
          <w:tcPr>
            <w:tcW w:w="5906" w:type="dxa"/>
          </w:tcPr>
          <w:p w14:paraId="68FEB9D4" w14:textId="77777777" w:rsidR="009E36D1" w:rsidRPr="00895E3A" w:rsidRDefault="009E36D1" w:rsidP="002576B1">
            <w:r w:rsidRPr="00895E3A">
              <w:t>Идентификатор партнера поставщика.</w:t>
            </w:r>
          </w:p>
        </w:tc>
        <w:tc>
          <w:tcPr>
            <w:tcW w:w="1854" w:type="dxa"/>
          </w:tcPr>
          <w:p w14:paraId="68FEB9D5" w14:textId="77777777" w:rsidR="009E36D1" w:rsidRPr="00895E3A" w:rsidRDefault="009E36D1" w:rsidP="002576B1">
            <w:r w:rsidRPr="00895E3A">
              <w:t>Да</w:t>
            </w:r>
          </w:p>
        </w:tc>
      </w:tr>
      <w:tr w:rsidR="009E36D1" w:rsidRPr="00895E3A" w14:paraId="68FEB9DA" w14:textId="77777777" w:rsidTr="002576B1">
        <w:tc>
          <w:tcPr>
            <w:tcW w:w="2093" w:type="dxa"/>
          </w:tcPr>
          <w:p w14:paraId="68FEB9D7" w14:textId="77777777" w:rsidR="009E36D1" w:rsidRPr="00895E3A" w:rsidRDefault="009E36D1" w:rsidP="002576B1">
            <w:r w:rsidRPr="00895E3A">
              <w:t>Файл-каталог</w:t>
            </w:r>
            <w:r w:rsidR="00581C30" w:rsidRPr="00895E3A">
              <w:t xml:space="preserve"> (</w:t>
            </w:r>
            <w:r w:rsidR="008A74A0" w:rsidRPr="00895E3A">
              <w:t>filePath</w:t>
            </w:r>
            <w:r w:rsidR="00581C30" w:rsidRPr="00895E3A">
              <w:t>)</w:t>
            </w:r>
          </w:p>
        </w:tc>
        <w:tc>
          <w:tcPr>
            <w:tcW w:w="5906" w:type="dxa"/>
          </w:tcPr>
          <w:p w14:paraId="68FEB9D8" w14:textId="77777777" w:rsidR="009E36D1" w:rsidRPr="00895E3A" w:rsidRDefault="009E36D1" w:rsidP="009E36D1">
            <w:r w:rsidRPr="00895E3A">
              <w:t xml:space="preserve">Файл-каталог со странами от поставщика в </w:t>
            </w:r>
            <w:proofErr w:type="gramStart"/>
            <w:r w:rsidRPr="00895E3A">
              <w:t>формате</w:t>
            </w:r>
            <w:proofErr w:type="gramEnd"/>
            <w:r w:rsidRPr="00895E3A">
              <w:t xml:space="preserve"> описанном в </w:t>
            </w:r>
            <w:r w:rsidR="00581C30" w:rsidRPr="00895E3A">
              <w:t>документе «Описание электронного обмена информацией с поставщиками подарков»</w:t>
            </w:r>
          </w:p>
        </w:tc>
        <w:tc>
          <w:tcPr>
            <w:tcW w:w="1854" w:type="dxa"/>
          </w:tcPr>
          <w:p w14:paraId="68FEB9D9" w14:textId="77777777" w:rsidR="009E36D1" w:rsidRPr="00895E3A" w:rsidRDefault="009E36D1" w:rsidP="002576B1">
            <w:r w:rsidRPr="00895E3A">
              <w:t>Да</w:t>
            </w:r>
          </w:p>
        </w:tc>
      </w:tr>
    </w:tbl>
    <w:p w14:paraId="68FEB9DB" w14:textId="77777777" w:rsidR="00B019D2" w:rsidRPr="00895E3A" w:rsidRDefault="00B019D2" w:rsidP="00B019D2">
      <w:pPr>
        <w:pStyle w:val="Heading4"/>
        <w:numPr>
          <w:ilvl w:val="3"/>
          <w:numId w:val="13"/>
        </w:numPr>
      </w:pPr>
      <w:bookmarkStart w:id="397" w:name="_Toc370582786"/>
      <w:r w:rsidRPr="00895E3A">
        <w:t>Выходные данные</w:t>
      </w:r>
      <w:bookmarkEnd w:id="397"/>
    </w:p>
    <w:p w14:paraId="68FEB9DC" w14:textId="77777777" w:rsidR="00B019D2" w:rsidRPr="00895E3A" w:rsidRDefault="00B019D2" w:rsidP="00B019D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20</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B019D2" w:rsidRPr="00895E3A" w14:paraId="68FEB9E0" w14:textId="77777777" w:rsidTr="002576B1">
        <w:tc>
          <w:tcPr>
            <w:tcW w:w="2093" w:type="dxa"/>
          </w:tcPr>
          <w:p w14:paraId="68FEB9DD" w14:textId="77777777" w:rsidR="00B019D2" w:rsidRPr="00895E3A" w:rsidRDefault="00B019D2" w:rsidP="002576B1">
            <w:pPr>
              <w:rPr>
                <w:b/>
              </w:rPr>
            </w:pPr>
            <w:r w:rsidRPr="00895E3A">
              <w:rPr>
                <w:b/>
              </w:rPr>
              <w:t>Атрибут</w:t>
            </w:r>
          </w:p>
        </w:tc>
        <w:tc>
          <w:tcPr>
            <w:tcW w:w="5906" w:type="dxa"/>
          </w:tcPr>
          <w:p w14:paraId="68FEB9DE" w14:textId="77777777" w:rsidR="00B019D2" w:rsidRPr="00895E3A" w:rsidRDefault="00B019D2" w:rsidP="002576B1">
            <w:pPr>
              <w:rPr>
                <w:b/>
              </w:rPr>
            </w:pPr>
            <w:r w:rsidRPr="00895E3A">
              <w:rPr>
                <w:b/>
              </w:rPr>
              <w:t>Описание</w:t>
            </w:r>
          </w:p>
        </w:tc>
        <w:tc>
          <w:tcPr>
            <w:tcW w:w="1854" w:type="dxa"/>
          </w:tcPr>
          <w:p w14:paraId="68FEB9DF" w14:textId="77777777" w:rsidR="00B019D2" w:rsidRPr="00895E3A" w:rsidRDefault="00B019D2" w:rsidP="002576B1">
            <w:pPr>
              <w:rPr>
                <w:b/>
              </w:rPr>
            </w:pPr>
            <w:r w:rsidRPr="00895E3A">
              <w:rPr>
                <w:b/>
              </w:rPr>
              <w:t>Обязательный?</w:t>
            </w:r>
          </w:p>
        </w:tc>
      </w:tr>
      <w:tr w:rsidR="0056782D" w:rsidRPr="00895E3A" w14:paraId="68FEB9E4" w14:textId="77777777" w:rsidTr="002576B1">
        <w:tc>
          <w:tcPr>
            <w:tcW w:w="2093" w:type="dxa"/>
          </w:tcPr>
          <w:p w14:paraId="68FEB9E1" w14:textId="77777777" w:rsidR="0056782D" w:rsidRPr="00895E3A" w:rsidRDefault="0056782D" w:rsidP="002576B1">
            <w:r w:rsidRPr="00895E3A">
              <w:lastRenderedPageBreak/>
              <w:t>Признак успешного выполнения операции (Success)</w:t>
            </w:r>
          </w:p>
        </w:tc>
        <w:tc>
          <w:tcPr>
            <w:tcW w:w="5906" w:type="dxa"/>
          </w:tcPr>
          <w:p w14:paraId="68FEB9E2" w14:textId="77777777" w:rsidR="0056782D" w:rsidRPr="00895E3A" w:rsidRDefault="0056782D" w:rsidP="002576B1">
            <w:r w:rsidRPr="00895E3A">
              <w:t>Признак успешного выполнения операции</w:t>
            </w:r>
          </w:p>
        </w:tc>
        <w:tc>
          <w:tcPr>
            <w:tcW w:w="1854" w:type="dxa"/>
          </w:tcPr>
          <w:p w14:paraId="68FEB9E3" w14:textId="77777777" w:rsidR="0056782D" w:rsidRPr="00895E3A" w:rsidRDefault="0056782D" w:rsidP="002576B1">
            <w:r w:rsidRPr="00895E3A">
              <w:t>Да</w:t>
            </w:r>
          </w:p>
        </w:tc>
      </w:tr>
      <w:tr w:rsidR="0056782D" w:rsidRPr="00895E3A" w14:paraId="68FEB9EB" w14:textId="77777777" w:rsidTr="002576B1">
        <w:tc>
          <w:tcPr>
            <w:tcW w:w="2093" w:type="dxa"/>
          </w:tcPr>
          <w:p w14:paraId="68FEB9E5" w14:textId="77777777" w:rsidR="0056782D" w:rsidRPr="00895E3A" w:rsidRDefault="0056782D" w:rsidP="002576B1">
            <w:r w:rsidRPr="00895E3A">
              <w:t>Код возврата (ResultCode)</w:t>
            </w:r>
          </w:p>
        </w:tc>
        <w:tc>
          <w:tcPr>
            <w:tcW w:w="5906" w:type="dxa"/>
          </w:tcPr>
          <w:p w14:paraId="68FEB9E6" w14:textId="77777777" w:rsidR="0056782D" w:rsidRPr="00895E3A" w:rsidRDefault="0056782D" w:rsidP="002576B1">
            <w:r w:rsidRPr="00895E3A">
              <w:t>Целочисленный код, информирующий о результате выполнения операции. Допустимые значения:</w:t>
            </w:r>
          </w:p>
          <w:p w14:paraId="68FEB9E7" w14:textId="77777777" w:rsidR="0056782D" w:rsidRPr="00895E3A" w:rsidRDefault="0056782D" w:rsidP="002576B1">
            <w:r w:rsidRPr="00895E3A">
              <w:t>0 – операция выполнена успешно</w:t>
            </w:r>
          </w:p>
          <w:p w14:paraId="68FEB9E8" w14:textId="77777777" w:rsidR="0056782D" w:rsidRPr="00895E3A" w:rsidRDefault="0056782D" w:rsidP="002576B1">
            <w:r w:rsidRPr="00895E3A">
              <w:t>1 – во время выполнения операции произошла непредвиденная ошибка</w:t>
            </w:r>
          </w:p>
          <w:p w14:paraId="68FEB9E9" w14:textId="77777777" w:rsidR="0056782D" w:rsidRPr="00895E3A" w:rsidRDefault="0056782D" w:rsidP="002576B1">
            <w:r w:rsidRPr="00895E3A">
              <w:t>2 – в формате документа выявлены ошибки</w:t>
            </w:r>
          </w:p>
        </w:tc>
        <w:tc>
          <w:tcPr>
            <w:tcW w:w="1854" w:type="dxa"/>
          </w:tcPr>
          <w:p w14:paraId="68FEB9EA" w14:textId="77777777" w:rsidR="0056782D" w:rsidRPr="00895E3A" w:rsidRDefault="0056782D" w:rsidP="002576B1">
            <w:r w:rsidRPr="00895E3A">
              <w:t>Да</w:t>
            </w:r>
          </w:p>
        </w:tc>
      </w:tr>
      <w:tr w:rsidR="0056782D" w:rsidRPr="00895E3A" w14:paraId="68FEB9EF" w14:textId="77777777" w:rsidTr="002576B1">
        <w:tc>
          <w:tcPr>
            <w:tcW w:w="2093" w:type="dxa"/>
          </w:tcPr>
          <w:p w14:paraId="68FEB9EC" w14:textId="77777777" w:rsidR="0056782D" w:rsidRPr="00895E3A" w:rsidRDefault="0056782D" w:rsidP="002576B1">
            <w:r w:rsidRPr="00895E3A">
              <w:t>Описание ошибки (ResultDescription)</w:t>
            </w:r>
          </w:p>
        </w:tc>
        <w:tc>
          <w:tcPr>
            <w:tcW w:w="5906" w:type="dxa"/>
          </w:tcPr>
          <w:p w14:paraId="68FEB9ED" w14:textId="77777777" w:rsidR="0056782D" w:rsidRPr="00895E3A" w:rsidRDefault="0056782D" w:rsidP="002576B1">
            <w:r w:rsidRPr="00895E3A">
              <w:t>Обязательно заполняется, если код возврата не равен 0. В других случаях никогда не заполняется.</w:t>
            </w:r>
          </w:p>
        </w:tc>
        <w:tc>
          <w:tcPr>
            <w:tcW w:w="1854" w:type="dxa"/>
          </w:tcPr>
          <w:p w14:paraId="68FEB9EE" w14:textId="77777777" w:rsidR="0056782D" w:rsidRPr="00895E3A" w:rsidRDefault="0056782D" w:rsidP="002576B1">
            <w:r w:rsidRPr="00895E3A">
              <w:t>Нет</w:t>
            </w:r>
          </w:p>
        </w:tc>
      </w:tr>
      <w:tr w:rsidR="00D3251A" w:rsidRPr="00895E3A" w14:paraId="68FEB9F3" w14:textId="77777777" w:rsidTr="002576B1">
        <w:tc>
          <w:tcPr>
            <w:tcW w:w="2093" w:type="dxa"/>
          </w:tcPr>
          <w:p w14:paraId="68FEB9F0" w14:textId="77777777" w:rsidR="00D3251A" w:rsidRPr="00895E3A" w:rsidRDefault="00D3251A" w:rsidP="002576B1">
            <w:r w:rsidRPr="00895E3A">
              <w:t>Ошибки в документе</w:t>
            </w:r>
          </w:p>
        </w:tc>
        <w:tc>
          <w:tcPr>
            <w:tcW w:w="5906" w:type="dxa"/>
          </w:tcPr>
          <w:p w14:paraId="68FEB9F1" w14:textId="77777777" w:rsidR="00D3251A" w:rsidRPr="00895E3A" w:rsidRDefault="00D3251A" w:rsidP="00242646">
            <w:r w:rsidRPr="00895E3A">
              <w:t>Массив записей</w:t>
            </w:r>
            <w:r w:rsidR="009B0CF9" w:rsidRPr="00895E3A">
              <w:t xml:space="preserve"> типа</w:t>
            </w:r>
            <w:r w:rsidRPr="00895E3A">
              <w:t xml:space="preserve"> </w:t>
            </w:r>
            <w:hyperlink w:anchor="_Ошибка_в_импортируемом" w:history="1">
              <w:r w:rsidR="00242646" w:rsidRPr="00895E3A">
                <w:rPr>
                  <w:rStyle w:val="Hyperlink"/>
                  <w:noProof w:val="0"/>
                </w:rPr>
                <w:t>«Ошибка в импортируемом документе»</w:t>
              </w:r>
            </w:hyperlink>
          </w:p>
        </w:tc>
        <w:tc>
          <w:tcPr>
            <w:tcW w:w="1854" w:type="dxa"/>
          </w:tcPr>
          <w:p w14:paraId="68FEB9F2" w14:textId="77777777" w:rsidR="00D3251A" w:rsidRPr="00895E3A" w:rsidRDefault="00D3251A" w:rsidP="002576B1">
            <w:r w:rsidRPr="00895E3A">
              <w:t>Нет</w:t>
            </w:r>
          </w:p>
        </w:tc>
      </w:tr>
    </w:tbl>
    <w:p w14:paraId="68FEB9F4" w14:textId="77777777" w:rsidR="00B019D2" w:rsidRPr="00895E3A" w:rsidRDefault="00B019D2" w:rsidP="00B019D2">
      <w:pPr>
        <w:pStyle w:val="Heading4"/>
        <w:numPr>
          <w:ilvl w:val="3"/>
          <w:numId w:val="13"/>
        </w:numPr>
      </w:pPr>
      <w:bookmarkStart w:id="398" w:name="_Toc370582787"/>
      <w:r w:rsidRPr="00895E3A">
        <w:t>Логика выполнения</w:t>
      </w:r>
      <w:bookmarkEnd w:id="398"/>
    </w:p>
    <w:p w14:paraId="68FEB9F5" w14:textId="77777777" w:rsidR="008E3967" w:rsidRPr="00895E3A" w:rsidRDefault="008A74A0" w:rsidP="008E3967">
      <w:pPr>
        <w:pStyle w:val="a1"/>
      </w:pPr>
      <w:r w:rsidRPr="00895E3A">
        <w:t>Операция принимает файл со странами</w:t>
      </w:r>
    </w:p>
    <w:p w14:paraId="68FEB9F6" w14:textId="77777777" w:rsidR="008E3967" w:rsidRPr="00895E3A" w:rsidRDefault="00D3251A" w:rsidP="008E3967">
      <w:pPr>
        <w:pStyle w:val="a1"/>
      </w:pPr>
      <w:r w:rsidRPr="00895E3A">
        <w:t xml:space="preserve">Загрузчик выявляет ошибки в формате </w:t>
      </w:r>
      <w:r w:rsidR="00D4281F" w:rsidRPr="00895E3A">
        <w:t xml:space="preserve">переданного </w:t>
      </w:r>
      <w:r w:rsidRPr="00895E3A">
        <w:t>документа</w:t>
      </w:r>
    </w:p>
    <w:p w14:paraId="68FEB9F7" w14:textId="77777777" w:rsidR="00D3251A" w:rsidRPr="00895E3A" w:rsidRDefault="00D3251A" w:rsidP="008E3967">
      <w:pPr>
        <w:pStyle w:val="a1"/>
      </w:pPr>
      <w:r w:rsidRPr="00895E3A">
        <w:t xml:space="preserve">Если существуют ошибки в формате, то </w:t>
      </w:r>
      <w:r w:rsidR="00242646" w:rsidRPr="00895E3A">
        <w:t xml:space="preserve">информация об ошибках возвращается. </w:t>
      </w:r>
    </w:p>
    <w:p w14:paraId="68FEB9F8" w14:textId="77777777" w:rsidR="00B019D2" w:rsidRPr="00895E3A" w:rsidRDefault="00242646" w:rsidP="00B019D2">
      <w:pPr>
        <w:pStyle w:val="a1"/>
      </w:pPr>
      <w:r w:rsidRPr="00895E3A">
        <w:t xml:space="preserve">Если ошибки в формате отсутствуют, то </w:t>
      </w:r>
      <w:r w:rsidR="00E03D3C" w:rsidRPr="00895E3A">
        <w:t xml:space="preserve">существующий реестр стран доставки поставщика очищается и </w:t>
      </w:r>
      <w:r w:rsidR="00A65DB2" w:rsidRPr="00895E3A">
        <w:t>осуществляет</w:t>
      </w:r>
      <w:r w:rsidR="00E03D3C" w:rsidRPr="00895E3A">
        <w:t>ся загрузка</w:t>
      </w:r>
      <w:r w:rsidR="00A65DB2" w:rsidRPr="00895E3A">
        <w:t xml:space="preserve"> </w:t>
      </w:r>
      <w:r w:rsidR="00E03D3C" w:rsidRPr="00895E3A">
        <w:t xml:space="preserve">нового </w:t>
      </w:r>
      <w:r w:rsidR="00A65DB2" w:rsidRPr="00895E3A">
        <w:t>реестр</w:t>
      </w:r>
      <w:r w:rsidR="00E03D3C" w:rsidRPr="00895E3A">
        <w:t>а</w:t>
      </w:r>
      <w:r w:rsidR="00A65DB2" w:rsidRPr="00895E3A">
        <w:t>.</w:t>
      </w:r>
    </w:p>
    <w:p w14:paraId="68FEB9F9" w14:textId="77777777" w:rsidR="00F42DBA" w:rsidRPr="00895E3A" w:rsidRDefault="00F42DBA" w:rsidP="00F42DBA">
      <w:pPr>
        <w:pStyle w:val="Heading3"/>
        <w:numPr>
          <w:ilvl w:val="2"/>
          <w:numId w:val="13"/>
        </w:numPr>
      </w:pPr>
      <w:bookmarkStart w:id="399" w:name="_Toc370582788"/>
      <w:r w:rsidRPr="00895E3A">
        <w:t>Создание категории (</w:t>
      </w:r>
      <w:bookmarkStart w:id="400" w:name="OLE_LINK17"/>
      <w:bookmarkStart w:id="401" w:name="OLE_LINK40"/>
      <w:r w:rsidRPr="00895E3A">
        <w:t>CreateCategory</w:t>
      </w:r>
      <w:bookmarkEnd w:id="400"/>
      <w:bookmarkEnd w:id="401"/>
      <w:r w:rsidRPr="00895E3A">
        <w:t>)</w:t>
      </w:r>
      <w:bookmarkEnd w:id="399"/>
    </w:p>
    <w:p w14:paraId="68FEB9FA" w14:textId="77777777" w:rsidR="00F42DBA" w:rsidRPr="00895E3A" w:rsidRDefault="00F42DBA" w:rsidP="00F42DBA">
      <w:pPr>
        <w:pStyle w:val="Heading4"/>
        <w:numPr>
          <w:ilvl w:val="3"/>
          <w:numId w:val="13"/>
        </w:numPr>
      </w:pPr>
      <w:bookmarkStart w:id="402" w:name="_Toc370582789"/>
      <w:r w:rsidRPr="00895E3A">
        <w:t>Карточка операции</w:t>
      </w:r>
      <w:bookmarkEnd w:id="402"/>
    </w:p>
    <w:tbl>
      <w:tblPr>
        <w:tblStyle w:val="TableGrid"/>
        <w:tblW w:w="0" w:type="auto"/>
        <w:tblLook w:val="04A0" w:firstRow="1" w:lastRow="0" w:firstColumn="1" w:lastColumn="0" w:noHBand="0" w:noVBand="1"/>
      </w:tblPr>
      <w:tblGrid>
        <w:gridCol w:w="3652"/>
        <w:gridCol w:w="6201"/>
      </w:tblGrid>
      <w:tr w:rsidR="00F42DBA" w:rsidRPr="00895E3A" w14:paraId="68FEB9FD" w14:textId="77777777" w:rsidTr="007445A2">
        <w:tc>
          <w:tcPr>
            <w:tcW w:w="3652" w:type="dxa"/>
          </w:tcPr>
          <w:p w14:paraId="68FEB9FB" w14:textId="77777777" w:rsidR="00F42DBA" w:rsidRPr="00895E3A" w:rsidRDefault="00F42DBA" w:rsidP="007445A2">
            <w:r w:rsidRPr="00895E3A">
              <w:t>Предназначение</w:t>
            </w:r>
          </w:p>
        </w:tc>
        <w:tc>
          <w:tcPr>
            <w:tcW w:w="6201" w:type="dxa"/>
          </w:tcPr>
          <w:p w14:paraId="68FEB9FC" w14:textId="77777777" w:rsidR="00F42DBA" w:rsidRPr="00895E3A" w:rsidRDefault="00F42DBA" w:rsidP="00F42DBA">
            <w:r w:rsidRPr="00895E3A">
              <w:t>Операция предназначена для добавления категории в рубрикатор</w:t>
            </w:r>
          </w:p>
        </w:tc>
      </w:tr>
      <w:tr w:rsidR="00F42DBA" w:rsidRPr="00895E3A" w14:paraId="68FEBA00" w14:textId="77777777" w:rsidTr="007445A2">
        <w:tc>
          <w:tcPr>
            <w:tcW w:w="3652" w:type="dxa"/>
          </w:tcPr>
          <w:p w14:paraId="68FEB9FE" w14:textId="77777777" w:rsidR="00F42DBA" w:rsidRPr="00895E3A" w:rsidRDefault="00F42DBA" w:rsidP="007445A2">
            <w:r w:rsidRPr="00895E3A">
              <w:t>Режим выполнения</w:t>
            </w:r>
          </w:p>
        </w:tc>
        <w:tc>
          <w:tcPr>
            <w:tcW w:w="6201" w:type="dxa"/>
          </w:tcPr>
          <w:p w14:paraId="68FEB9FF" w14:textId="77777777" w:rsidR="00F42DBA" w:rsidRPr="00895E3A" w:rsidRDefault="00F42DBA" w:rsidP="007445A2">
            <w:r w:rsidRPr="00895E3A">
              <w:t>Синхронный.</w:t>
            </w:r>
          </w:p>
        </w:tc>
      </w:tr>
    </w:tbl>
    <w:p w14:paraId="68FEBA01" w14:textId="77777777" w:rsidR="00F42DBA" w:rsidRPr="00895E3A" w:rsidRDefault="00F42DBA" w:rsidP="00F42DBA">
      <w:pPr>
        <w:pStyle w:val="Heading4"/>
        <w:numPr>
          <w:ilvl w:val="3"/>
          <w:numId w:val="13"/>
        </w:numPr>
      </w:pPr>
      <w:bookmarkStart w:id="403" w:name="_Toc370582790"/>
      <w:r w:rsidRPr="00895E3A">
        <w:t>Параметры назначения</w:t>
      </w:r>
      <w:bookmarkEnd w:id="403"/>
    </w:p>
    <w:tbl>
      <w:tblPr>
        <w:tblStyle w:val="TableGrid"/>
        <w:tblW w:w="0" w:type="auto"/>
        <w:tblLook w:val="04A0" w:firstRow="1" w:lastRow="0" w:firstColumn="1" w:lastColumn="0" w:noHBand="0" w:noVBand="1"/>
      </w:tblPr>
      <w:tblGrid>
        <w:gridCol w:w="4926"/>
        <w:gridCol w:w="4927"/>
      </w:tblGrid>
      <w:tr w:rsidR="00F42DBA" w:rsidRPr="00895E3A" w14:paraId="68FEBA04" w14:textId="77777777" w:rsidTr="007445A2">
        <w:tc>
          <w:tcPr>
            <w:tcW w:w="4926" w:type="dxa"/>
          </w:tcPr>
          <w:p w14:paraId="68FEBA02" w14:textId="77777777" w:rsidR="00F42DBA" w:rsidRPr="00895E3A" w:rsidRDefault="00F42DBA" w:rsidP="007445A2">
            <w:pPr>
              <w:rPr>
                <w:b/>
              </w:rPr>
            </w:pPr>
            <w:r w:rsidRPr="00895E3A">
              <w:rPr>
                <w:b/>
              </w:rPr>
              <w:t>Параметр</w:t>
            </w:r>
          </w:p>
        </w:tc>
        <w:tc>
          <w:tcPr>
            <w:tcW w:w="4927" w:type="dxa"/>
          </w:tcPr>
          <w:p w14:paraId="68FEBA03" w14:textId="77777777" w:rsidR="00F42DBA" w:rsidRPr="00895E3A" w:rsidRDefault="00F42DBA" w:rsidP="007445A2">
            <w:pPr>
              <w:rPr>
                <w:b/>
              </w:rPr>
            </w:pPr>
            <w:r w:rsidRPr="00895E3A">
              <w:rPr>
                <w:b/>
              </w:rPr>
              <w:t>Значение</w:t>
            </w:r>
          </w:p>
        </w:tc>
      </w:tr>
      <w:tr w:rsidR="00F42DBA" w:rsidRPr="00895E3A" w14:paraId="68FEBA07" w14:textId="77777777" w:rsidTr="007445A2">
        <w:tc>
          <w:tcPr>
            <w:tcW w:w="4926" w:type="dxa"/>
          </w:tcPr>
          <w:p w14:paraId="68FEBA05" w14:textId="77777777" w:rsidR="00F42DBA" w:rsidRPr="00895E3A" w:rsidRDefault="00F42DBA" w:rsidP="007445A2">
            <w:r w:rsidRPr="00895E3A">
              <w:t xml:space="preserve">Максимальное время от получения запроса до </w:t>
            </w:r>
            <w:r w:rsidRPr="00895E3A">
              <w:lastRenderedPageBreak/>
              <w:t>выдачи ответа</w:t>
            </w:r>
          </w:p>
        </w:tc>
        <w:tc>
          <w:tcPr>
            <w:tcW w:w="4927" w:type="dxa"/>
          </w:tcPr>
          <w:p w14:paraId="68FEBA06" w14:textId="77777777" w:rsidR="00F42DBA" w:rsidRPr="00895E3A" w:rsidRDefault="00F42DBA" w:rsidP="007445A2">
            <w:r w:rsidRPr="00895E3A">
              <w:lastRenderedPageBreak/>
              <w:t>100 миллисекунд</w:t>
            </w:r>
          </w:p>
        </w:tc>
      </w:tr>
    </w:tbl>
    <w:p w14:paraId="68FEBA08" w14:textId="77777777" w:rsidR="00F42DBA" w:rsidRPr="00895E3A" w:rsidRDefault="00F42DBA" w:rsidP="00F42DBA">
      <w:pPr>
        <w:pStyle w:val="Heading4"/>
        <w:numPr>
          <w:ilvl w:val="3"/>
          <w:numId w:val="13"/>
        </w:numPr>
      </w:pPr>
      <w:bookmarkStart w:id="404" w:name="_Toc370582791"/>
      <w:r w:rsidRPr="00895E3A">
        <w:lastRenderedPageBreak/>
        <w:t>Влияние на другие операции</w:t>
      </w:r>
      <w:bookmarkEnd w:id="404"/>
    </w:p>
    <w:p w14:paraId="68FEBA09" w14:textId="77777777" w:rsidR="00F42DBA" w:rsidRPr="00895E3A" w:rsidRDefault="00F42DBA" w:rsidP="00F42DBA">
      <w:r w:rsidRPr="00895E3A">
        <w:t>Отсутствует.</w:t>
      </w:r>
    </w:p>
    <w:p w14:paraId="68FEBA0A" w14:textId="77777777" w:rsidR="00F42DBA" w:rsidRPr="00895E3A" w:rsidRDefault="00F42DBA" w:rsidP="00F42DBA">
      <w:pPr>
        <w:pStyle w:val="Heading4"/>
        <w:numPr>
          <w:ilvl w:val="3"/>
          <w:numId w:val="13"/>
        </w:numPr>
      </w:pPr>
      <w:bookmarkStart w:id="405" w:name="_Toc370582792"/>
      <w:r w:rsidRPr="00895E3A">
        <w:t>Входные параметры</w:t>
      </w:r>
      <w:bookmarkEnd w:id="405"/>
    </w:p>
    <w:p w14:paraId="68FEBA0B" w14:textId="77777777" w:rsidR="00F42DBA" w:rsidRPr="00895E3A" w:rsidRDefault="00F42DBA" w:rsidP="00F42DBA">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58</w:t>
      </w:r>
      <w:r w:rsidR="00E74F79" w:rsidRPr="00895E3A">
        <w:rPr>
          <w:noProof/>
        </w:rPr>
        <w:fldChar w:fldCharType="end"/>
      </w:r>
    </w:p>
    <w:tbl>
      <w:tblPr>
        <w:tblStyle w:val="TableGrid"/>
        <w:tblW w:w="0" w:type="auto"/>
        <w:tblLook w:val="04A0" w:firstRow="1" w:lastRow="0" w:firstColumn="1" w:lastColumn="0" w:noHBand="0" w:noVBand="1"/>
      </w:tblPr>
      <w:tblGrid>
        <w:gridCol w:w="2547"/>
        <w:gridCol w:w="5452"/>
        <w:gridCol w:w="1854"/>
      </w:tblGrid>
      <w:tr w:rsidR="00F42DBA" w:rsidRPr="00895E3A" w14:paraId="68FEBA0F" w14:textId="77777777" w:rsidTr="007445A2">
        <w:tc>
          <w:tcPr>
            <w:tcW w:w="2093" w:type="dxa"/>
          </w:tcPr>
          <w:p w14:paraId="68FEBA0C" w14:textId="77777777" w:rsidR="00F42DBA" w:rsidRPr="00895E3A" w:rsidRDefault="00F42DBA" w:rsidP="007445A2">
            <w:pPr>
              <w:rPr>
                <w:b/>
              </w:rPr>
            </w:pPr>
            <w:r w:rsidRPr="00895E3A">
              <w:rPr>
                <w:b/>
              </w:rPr>
              <w:t>Параметр</w:t>
            </w:r>
          </w:p>
        </w:tc>
        <w:tc>
          <w:tcPr>
            <w:tcW w:w="5906" w:type="dxa"/>
          </w:tcPr>
          <w:p w14:paraId="68FEBA0D" w14:textId="77777777" w:rsidR="00F42DBA" w:rsidRPr="00895E3A" w:rsidRDefault="00F42DBA" w:rsidP="007445A2">
            <w:pPr>
              <w:rPr>
                <w:b/>
              </w:rPr>
            </w:pPr>
            <w:r w:rsidRPr="00895E3A">
              <w:rPr>
                <w:b/>
              </w:rPr>
              <w:t>Описание</w:t>
            </w:r>
          </w:p>
        </w:tc>
        <w:tc>
          <w:tcPr>
            <w:tcW w:w="1854" w:type="dxa"/>
          </w:tcPr>
          <w:p w14:paraId="68FEBA0E" w14:textId="77777777" w:rsidR="00F42DBA" w:rsidRPr="00895E3A" w:rsidRDefault="00F42DBA" w:rsidP="007445A2">
            <w:pPr>
              <w:rPr>
                <w:b/>
              </w:rPr>
            </w:pPr>
            <w:r w:rsidRPr="00895E3A">
              <w:rPr>
                <w:b/>
              </w:rPr>
              <w:t>Обязательный?</w:t>
            </w:r>
          </w:p>
        </w:tc>
      </w:tr>
      <w:tr w:rsidR="00F42DBA" w:rsidRPr="00895E3A" w14:paraId="68FEBA13" w14:textId="77777777" w:rsidTr="007445A2">
        <w:tc>
          <w:tcPr>
            <w:tcW w:w="2093" w:type="dxa"/>
          </w:tcPr>
          <w:p w14:paraId="68FEBA10" w14:textId="015D805E" w:rsidR="00F42DBA" w:rsidRPr="00895E3A" w:rsidRDefault="00F42DBA" w:rsidP="00EF2E8B">
            <w:r w:rsidRPr="00895E3A">
              <w:t xml:space="preserve">Идентификатор </w:t>
            </w:r>
            <w:r w:rsidR="00EF2E8B">
              <w:t>пользователя</w:t>
            </w:r>
            <w:r w:rsidRPr="00895E3A">
              <w:t xml:space="preserve"> (</w:t>
            </w:r>
            <w:r w:rsidR="00EF2E8B">
              <w:rPr>
                <w:lang w:val="en-US"/>
              </w:rPr>
              <w:t>UserId</w:t>
            </w:r>
            <w:r w:rsidRPr="00895E3A">
              <w:t>)</w:t>
            </w:r>
          </w:p>
        </w:tc>
        <w:tc>
          <w:tcPr>
            <w:tcW w:w="5906" w:type="dxa"/>
          </w:tcPr>
          <w:p w14:paraId="68FEBA11" w14:textId="5971CA47" w:rsidR="00F42DBA" w:rsidRPr="00895E3A" w:rsidRDefault="00EF2E8B" w:rsidP="007445A2">
            <w:r w:rsidRPr="00EF2E8B">
              <w:t>Идентификатор пользователя выполняющего операцию</w:t>
            </w:r>
            <w:r w:rsidR="00F42DBA" w:rsidRPr="00895E3A">
              <w:t>.</w:t>
            </w:r>
          </w:p>
        </w:tc>
        <w:tc>
          <w:tcPr>
            <w:tcW w:w="1854" w:type="dxa"/>
          </w:tcPr>
          <w:p w14:paraId="68FEBA12" w14:textId="77777777" w:rsidR="00F42DBA" w:rsidRPr="00895E3A" w:rsidRDefault="00F42DBA" w:rsidP="007445A2">
            <w:r w:rsidRPr="00895E3A">
              <w:t>Да</w:t>
            </w:r>
          </w:p>
        </w:tc>
      </w:tr>
      <w:tr w:rsidR="00F42DBA" w:rsidRPr="00895E3A" w14:paraId="68FEBA17" w14:textId="77777777" w:rsidTr="007445A2">
        <w:tc>
          <w:tcPr>
            <w:tcW w:w="2093" w:type="dxa"/>
          </w:tcPr>
          <w:p w14:paraId="68FEBA14" w14:textId="77777777" w:rsidR="00F42DBA" w:rsidRPr="00895E3A" w:rsidRDefault="005F0288" w:rsidP="005F0288">
            <w:r w:rsidRPr="00895E3A">
              <w:t>И</w:t>
            </w:r>
            <w:r w:rsidR="00F42DBA" w:rsidRPr="00895E3A">
              <w:t xml:space="preserve">дентификатор </w:t>
            </w:r>
            <w:r w:rsidRPr="00895E3A">
              <w:t>родительской категории</w:t>
            </w:r>
            <w:r w:rsidR="00F42DBA" w:rsidRPr="00895E3A">
              <w:t xml:space="preserve"> (</w:t>
            </w:r>
            <w:r w:rsidR="00962B29" w:rsidRPr="00895E3A">
              <w:t>ParentCategoryId</w:t>
            </w:r>
            <w:r w:rsidR="00F42DBA" w:rsidRPr="00895E3A">
              <w:t>)</w:t>
            </w:r>
          </w:p>
        </w:tc>
        <w:tc>
          <w:tcPr>
            <w:tcW w:w="5906" w:type="dxa"/>
          </w:tcPr>
          <w:p w14:paraId="68FEBA15" w14:textId="77777777" w:rsidR="00F42DBA" w:rsidRPr="00895E3A" w:rsidRDefault="00F42DBA" w:rsidP="005F0288">
            <w:r w:rsidRPr="00895E3A">
              <w:t xml:space="preserve">Идентификатор </w:t>
            </w:r>
            <w:r w:rsidR="005F0288" w:rsidRPr="00895E3A">
              <w:t xml:space="preserve">родительской категории </w:t>
            </w:r>
            <w:r w:rsidRPr="00895E3A">
              <w:t>в системе «Лояльность».</w:t>
            </w:r>
          </w:p>
        </w:tc>
        <w:tc>
          <w:tcPr>
            <w:tcW w:w="1854" w:type="dxa"/>
          </w:tcPr>
          <w:p w14:paraId="68FEBA16" w14:textId="77777777" w:rsidR="00F42DBA" w:rsidRPr="00895E3A" w:rsidRDefault="00583209" w:rsidP="007445A2">
            <w:r w:rsidRPr="00895E3A">
              <w:t>Нет</w:t>
            </w:r>
          </w:p>
        </w:tc>
      </w:tr>
      <w:tr w:rsidR="00F42DBA" w:rsidRPr="00895E3A" w14:paraId="68FEBA1B" w14:textId="77777777" w:rsidTr="007445A2">
        <w:tc>
          <w:tcPr>
            <w:tcW w:w="2093" w:type="dxa"/>
          </w:tcPr>
          <w:p w14:paraId="68FEBA18" w14:textId="77777777" w:rsidR="00F42DBA" w:rsidRPr="00895E3A" w:rsidRDefault="005F0288" w:rsidP="007445A2">
            <w:r w:rsidRPr="00895E3A">
              <w:t>Наименование категории (Name)</w:t>
            </w:r>
          </w:p>
        </w:tc>
        <w:tc>
          <w:tcPr>
            <w:tcW w:w="5906" w:type="dxa"/>
          </w:tcPr>
          <w:p w14:paraId="68FEBA19" w14:textId="77777777" w:rsidR="00F42DBA" w:rsidRPr="00895E3A" w:rsidRDefault="005F0288" w:rsidP="007445A2">
            <w:r w:rsidRPr="00895E3A">
              <w:t>Наименование категории</w:t>
            </w:r>
          </w:p>
        </w:tc>
        <w:tc>
          <w:tcPr>
            <w:tcW w:w="1854" w:type="dxa"/>
          </w:tcPr>
          <w:p w14:paraId="68FEBA1A" w14:textId="77777777" w:rsidR="00F42DBA" w:rsidRPr="00895E3A" w:rsidRDefault="005F0288" w:rsidP="007445A2">
            <w:r w:rsidRPr="00895E3A">
              <w:t>Да</w:t>
            </w:r>
          </w:p>
        </w:tc>
      </w:tr>
      <w:tr w:rsidR="00583209" w:rsidRPr="00895E3A" w14:paraId="68FEBA22" w14:textId="77777777" w:rsidTr="007445A2">
        <w:tc>
          <w:tcPr>
            <w:tcW w:w="2093" w:type="dxa"/>
          </w:tcPr>
          <w:p w14:paraId="68FEBA1C" w14:textId="77777777" w:rsidR="00583209" w:rsidRPr="00895E3A" w:rsidRDefault="00583209" w:rsidP="007445A2">
            <w:r w:rsidRPr="00895E3A">
              <w:t>Статус категории (Status)</w:t>
            </w:r>
          </w:p>
        </w:tc>
        <w:tc>
          <w:tcPr>
            <w:tcW w:w="5906" w:type="dxa"/>
          </w:tcPr>
          <w:p w14:paraId="68FEBA1D" w14:textId="77777777" w:rsidR="00583209" w:rsidRPr="00895E3A" w:rsidRDefault="00583209" w:rsidP="007445A2">
            <w:r w:rsidRPr="00895E3A">
              <w:t>Возможные значения:</w:t>
            </w:r>
          </w:p>
          <w:p w14:paraId="68FEBA1E" w14:textId="77777777" w:rsidR="00583209" w:rsidRPr="00895E3A" w:rsidRDefault="00583209" w:rsidP="00332F8A">
            <w:r w:rsidRPr="00895E3A">
              <w:t>Not</w:t>
            </w:r>
            <w:r w:rsidR="00332F8A" w:rsidRPr="00895E3A">
              <w:t>Active</w:t>
            </w:r>
            <w:r w:rsidRPr="00895E3A">
              <w:t xml:space="preserve"> (</w:t>
            </w:r>
            <w:r w:rsidR="00332F8A" w:rsidRPr="00895E3A">
              <w:t>0</w:t>
            </w:r>
            <w:r w:rsidRPr="00895E3A">
              <w:t xml:space="preserve">) - не </w:t>
            </w:r>
            <w:r w:rsidR="00332F8A" w:rsidRPr="00895E3A">
              <w:t>активная</w:t>
            </w:r>
            <w:r w:rsidRPr="00895E3A">
              <w:t>.</w:t>
            </w:r>
          </w:p>
          <w:p w14:paraId="68FEBA1F" w14:textId="77777777" w:rsidR="00332F8A" w:rsidRPr="00895E3A" w:rsidRDefault="00332F8A" w:rsidP="00332F8A">
            <w:r w:rsidRPr="00895E3A">
              <w:t>Active (1) - активная;</w:t>
            </w:r>
          </w:p>
          <w:p w14:paraId="68FEBA20" w14:textId="77777777" w:rsidR="00332F8A" w:rsidRPr="00895E3A" w:rsidRDefault="00332F8A" w:rsidP="00332F8A">
            <w:r w:rsidRPr="00895E3A">
              <w:t>Значение по умолчанию - NotActive</w:t>
            </w:r>
          </w:p>
        </w:tc>
        <w:tc>
          <w:tcPr>
            <w:tcW w:w="1854" w:type="dxa"/>
          </w:tcPr>
          <w:p w14:paraId="68FEBA21" w14:textId="77777777" w:rsidR="00583209" w:rsidRPr="00895E3A" w:rsidRDefault="00332F8A" w:rsidP="007445A2">
            <w:r w:rsidRPr="00895E3A">
              <w:t>Нет</w:t>
            </w:r>
          </w:p>
        </w:tc>
      </w:tr>
      <w:tr w:rsidR="00DC114F" w:rsidRPr="00895E3A" w14:paraId="68FEBA29" w14:textId="77777777" w:rsidTr="007445A2">
        <w:tc>
          <w:tcPr>
            <w:tcW w:w="2093" w:type="dxa"/>
          </w:tcPr>
          <w:p w14:paraId="68FEBA23" w14:textId="77777777" w:rsidR="00DC114F" w:rsidRPr="00895E3A" w:rsidRDefault="00DC114F" w:rsidP="007445A2">
            <w:r w:rsidRPr="00895E3A">
              <w:t>Тип категории (</w:t>
            </w:r>
            <w:r w:rsidR="00BD1AC0" w:rsidRPr="00895E3A">
              <w:t>Type</w:t>
            </w:r>
            <w:r w:rsidRPr="00895E3A">
              <w:t>)</w:t>
            </w:r>
          </w:p>
        </w:tc>
        <w:tc>
          <w:tcPr>
            <w:tcW w:w="5906" w:type="dxa"/>
          </w:tcPr>
          <w:p w14:paraId="68FEBA24" w14:textId="77777777" w:rsidR="00DC114F" w:rsidRPr="00895E3A" w:rsidRDefault="00BD1AC0" w:rsidP="007445A2">
            <w:r w:rsidRPr="00895E3A">
              <w:t>Возможные значения:</w:t>
            </w:r>
          </w:p>
          <w:p w14:paraId="68FEBA25" w14:textId="77777777" w:rsidR="00BD1AC0" w:rsidRPr="00895E3A" w:rsidRDefault="00BD1AC0" w:rsidP="007445A2">
            <w:r w:rsidRPr="00895E3A">
              <w:t>Static (0) – статическая;</w:t>
            </w:r>
          </w:p>
          <w:p w14:paraId="68FEBA26" w14:textId="77777777" w:rsidR="00BD1AC0" w:rsidRPr="00895E3A" w:rsidRDefault="00962B29" w:rsidP="007445A2">
            <w:r w:rsidRPr="00895E3A">
              <w:t>Online</w:t>
            </w:r>
            <w:r w:rsidR="00BD1AC0" w:rsidRPr="00895E3A">
              <w:t xml:space="preserve"> (1) </w:t>
            </w:r>
            <w:r w:rsidR="005F65D1" w:rsidRPr="00895E3A">
              <w:t>–</w:t>
            </w:r>
            <w:r w:rsidR="00BD1AC0" w:rsidRPr="00895E3A">
              <w:t xml:space="preserve"> динамическая</w:t>
            </w:r>
          </w:p>
          <w:p w14:paraId="68FEBA27" w14:textId="77777777" w:rsidR="005F65D1" w:rsidRPr="00895E3A" w:rsidRDefault="005F65D1" w:rsidP="007445A2">
            <w:r w:rsidRPr="00895E3A">
              <w:t>Значение по умолчанию - Static</w:t>
            </w:r>
          </w:p>
        </w:tc>
        <w:tc>
          <w:tcPr>
            <w:tcW w:w="1854" w:type="dxa"/>
          </w:tcPr>
          <w:p w14:paraId="68FEBA28" w14:textId="77777777" w:rsidR="00DC114F" w:rsidRPr="00895E3A" w:rsidRDefault="00BD1AC0" w:rsidP="007445A2">
            <w:r w:rsidRPr="00895E3A">
              <w:t>Нет</w:t>
            </w:r>
          </w:p>
        </w:tc>
      </w:tr>
      <w:tr w:rsidR="004D72FC" w:rsidRPr="00895E3A" w14:paraId="68FEBA2D" w14:textId="77777777" w:rsidTr="007445A2">
        <w:tc>
          <w:tcPr>
            <w:tcW w:w="2093" w:type="dxa"/>
          </w:tcPr>
          <w:p w14:paraId="68FEBA2A" w14:textId="77777777" w:rsidR="004D72FC" w:rsidRPr="00895E3A" w:rsidRDefault="004D72FC" w:rsidP="00870E90">
            <w:r w:rsidRPr="00895E3A">
              <w:t>Ссылка динамической категории (</w:t>
            </w:r>
            <w:r w:rsidR="00870E90" w:rsidRPr="00895E3A">
              <w:t>OnlineCategoryUrl</w:t>
            </w:r>
            <w:r w:rsidRPr="00895E3A">
              <w:t>)</w:t>
            </w:r>
          </w:p>
        </w:tc>
        <w:tc>
          <w:tcPr>
            <w:tcW w:w="5906" w:type="dxa"/>
          </w:tcPr>
          <w:p w14:paraId="68FEBA2B" w14:textId="77777777" w:rsidR="004D72FC" w:rsidRPr="00895E3A" w:rsidRDefault="008F7143" w:rsidP="007445A2">
            <w:r w:rsidRPr="00895E3A">
              <w:t>Ссылка динамической категории</w:t>
            </w:r>
          </w:p>
        </w:tc>
        <w:tc>
          <w:tcPr>
            <w:tcW w:w="1854" w:type="dxa"/>
          </w:tcPr>
          <w:p w14:paraId="68FEBA2C" w14:textId="77777777" w:rsidR="004D72FC" w:rsidRPr="00895E3A" w:rsidRDefault="004D72FC" w:rsidP="007445A2">
            <w:r w:rsidRPr="00895E3A">
              <w:t>Да, если тип категории Dynamic</w:t>
            </w:r>
          </w:p>
        </w:tc>
      </w:tr>
      <w:tr w:rsidR="002F5931" w:rsidRPr="00895E3A" w14:paraId="5A9CF134" w14:textId="77777777" w:rsidTr="007445A2">
        <w:tc>
          <w:tcPr>
            <w:tcW w:w="2093" w:type="dxa"/>
          </w:tcPr>
          <w:p w14:paraId="0DD1D62A" w14:textId="26C3F23E" w:rsidR="002F5931" w:rsidRPr="002F5931" w:rsidRDefault="002F5931" w:rsidP="00870E90">
            <w:r w:rsidRPr="002F5931">
              <w:t>???</w:t>
            </w:r>
            <w:r>
              <w:t xml:space="preserve"> (</w:t>
            </w:r>
            <w:r w:rsidRPr="002F5931">
              <w:t>NotifyOrderStatusUrl</w:t>
            </w:r>
            <w:r>
              <w:t>)</w:t>
            </w:r>
          </w:p>
        </w:tc>
        <w:tc>
          <w:tcPr>
            <w:tcW w:w="5906" w:type="dxa"/>
          </w:tcPr>
          <w:p w14:paraId="4611BEFB" w14:textId="5F6BE0B6" w:rsidR="002F5931" w:rsidRPr="002F5931" w:rsidRDefault="002F5931" w:rsidP="007445A2">
            <w:pPr>
              <w:rPr>
                <w:lang w:val="en-US"/>
              </w:rPr>
            </w:pPr>
            <w:r>
              <w:rPr>
                <w:lang w:val="en-US"/>
              </w:rPr>
              <w:t>???</w:t>
            </w:r>
          </w:p>
        </w:tc>
        <w:tc>
          <w:tcPr>
            <w:tcW w:w="1854" w:type="dxa"/>
          </w:tcPr>
          <w:p w14:paraId="31D88617" w14:textId="0AFECA40" w:rsidR="002F5931" w:rsidRPr="007C6394" w:rsidRDefault="007C6394" w:rsidP="007445A2">
            <w:pPr>
              <w:rPr>
                <w:lang w:val="en-US"/>
              </w:rPr>
            </w:pPr>
            <w:r>
              <w:rPr>
                <w:lang w:val="en-US"/>
              </w:rPr>
              <w:t>???</w:t>
            </w:r>
          </w:p>
        </w:tc>
      </w:tr>
      <w:tr w:rsidR="002F5931" w:rsidRPr="00895E3A" w14:paraId="25AD12BD" w14:textId="77777777" w:rsidTr="007445A2">
        <w:tc>
          <w:tcPr>
            <w:tcW w:w="2093" w:type="dxa"/>
          </w:tcPr>
          <w:p w14:paraId="3701BB3D" w14:textId="7226887C" w:rsidR="002F5931" w:rsidRPr="00895E3A" w:rsidRDefault="002F5931" w:rsidP="00870E90">
            <w:r w:rsidRPr="002F5931">
              <w:t xml:space="preserve">??? </w:t>
            </w:r>
            <w:r>
              <w:t>(</w:t>
            </w:r>
            <w:r w:rsidRPr="002F5931">
              <w:t>OnlineCategoryPartnerId</w:t>
            </w:r>
            <w:r>
              <w:t>)</w:t>
            </w:r>
          </w:p>
        </w:tc>
        <w:tc>
          <w:tcPr>
            <w:tcW w:w="5906" w:type="dxa"/>
          </w:tcPr>
          <w:p w14:paraId="5878F085" w14:textId="79EE073E" w:rsidR="002F5931" w:rsidRPr="002F5931" w:rsidRDefault="002F5931" w:rsidP="007445A2">
            <w:r w:rsidRPr="002F5931">
              <w:t>???</w:t>
            </w:r>
          </w:p>
        </w:tc>
        <w:tc>
          <w:tcPr>
            <w:tcW w:w="1854" w:type="dxa"/>
          </w:tcPr>
          <w:p w14:paraId="32B00498" w14:textId="6BA1BA96" w:rsidR="002F5931" w:rsidRPr="007C6394" w:rsidRDefault="007C6394" w:rsidP="007445A2">
            <w:pPr>
              <w:rPr>
                <w:lang w:val="en-US"/>
              </w:rPr>
            </w:pPr>
            <w:r>
              <w:rPr>
                <w:lang w:val="en-US"/>
              </w:rPr>
              <w:t>???</w:t>
            </w:r>
          </w:p>
        </w:tc>
      </w:tr>
    </w:tbl>
    <w:p w14:paraId="68FEBA2E" w14:textId="77777777" w:rsidR="00F42DBA" w:rsidRPr="00895E3A" w:rsidRDefault="00F42DBA" w:rsidP="00F42DBA"/>
    <w:p w14:paraId="68FEBA2F" w14:textId="77777777" w:rsidR="00F42DBA" w:rsidRPr="00895E3A" w:rsidRDefault="00F42DBA" w:rsidP="00F42DBA">
      <w:pPr>
        <w:pStyle w:val="Heading4"/>
        <w:numPr>
          <w:ilvl w:val="3"/>
          <w:numId w:val="13"/>
        </w:numPr>
      </w:pPr>
      <w:bookmarkStart w:id="406" w:name="_Toc370582793"/>
      <w:r w:rsidRPr="00895E3A">
        <w:lastRenderedPageBreak/>
        <w:t>Выходные данные</w:t>
      </w:r>
      <w:bookmarkEnd w:id="406"/>
    </w:p>
    <w:p w14:paraId="68FEBA30" w14:textId="77777777" w:rsidR="00F42DBA" w:rsidRPr="00895E3A" w:rsidRDefault="00F42DBA" w:rsidP="00F42DBA">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59</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F42DBA" w:rsidRPr="00895E3A" w14:paraId="68FEBA34" w14:textId="77777777" w:rsidTr="007445A2">
        <w:tc>
          <w:tcPr>
            <w:tcW w:w="2093" w:type="dxa"/>
          </w:tcPr>
          <w:p w14:paraId="68FEBA31" w14:textId="77777777" w:rsidR="00F42DBA" w:rsidRPr="00895E3A" w:rsidRDefault="00F42DBA" w:rsidP="007445A2">
            <w:pPr>
              <w:rPr>
                <w:b/>
              </w:rPr>
            </w:pPr>
            <w:r w:rsidRPr="00895E3A">
              <w:rPr>
                <w:b/>
              </w:rPr>
              <w:t>Атрибут</w:t>
            </w:r>
          </w:p>
        </w:tc>
        <w:tc>
          <w:tcPr>
            <w:tcW w:w="5906" w:type="dxa"/>
          </w:tcPr>
          <w:p w14:paraId="68FEBA32" w14:textId="77777777" w:rsidR="00F42DBA" w:rsidRPr="00895E3A" w:rsidRDefault="00F42DBA" w:rsidP="007445A2">
            <w:pPr>
              <w:rPr>
                <w:b/>
              </w:rPr>
            </w:pPr>
            <w:r w:rsidRPr="00895E3A">
              <w:rPr>
                <w:b/>
              </w:rPr>
              <w:t>Описание</w:t>
            </w:r>
          </w:p>
        </w:tc>
        <w:tc>
          <w:tcPr>
            <w:tcW w:w="1854" w:type="dxa"/>
          </w:tcPr>
          <w:p w14:paraId="68FEBA33" w14:textId="77777777" w:rsidR="00F42DBA" w:rsidRPr="00895E3A" w:rsidRDefault="00F42DBA" w:rsidP="007445A2">
            <w:pPr>
              <w:rPr>
                <w:b/>
              </w:rPr>
            </w:pPr>
            <w:r w:rsidRPr="00895E3A">
              <w:rPr>
                <w:b/>
              </w:rPr>
              <w:t>Обязательный?</w:t>
            </w:r>
          </w:p>
        </w:tc>
      </w:tr>
      <w:tr w:rsidR="00F42DBA" w:rsidRPr="00895E3A" w14:paraId="68FEBA38" w14:textId="77777777" w:rsidTr="007445A2">
        <w:tc>
          <w:tcPr>
            <w:tcW w:w="2093" w:type="dxa"/>
          </w:tcPr>
          <w:p w14:paraId="68FEBA35" w14:textId="77777777" w:rsidR="00F42DBA" w:rsidRPr="00895E3A" w:rsidRDefault="00F42DBA" w:rsidP="007445A2">
            <w:r w:rsidRPr="00895E3A">
              <w:t>Признак успешного выполнения операции (Success)</w:t>
            </w:r>
          </w:p>
        </w:tc>
        <w:tc>
          <w:tcPr>
            <w:tcW w:w="5906" w:type="dxa"/>
          </w:tcPr>
          <w:p w14:paraId="68FEBA36" w14:textId="77777777" w:rsidR="00F42DBA" w:rsidRPr="00895E3A" w:rsidRDefault="00F42DBA" w:rsidP="007445A2">
            <w:r w:rsidRPr="00895E3A">
              <w:t>Признак успешного выполнения операции</w:t>
            </w:r>
          </w:p>
        </w:tc>
        <w:tc>
          <w:tcPr>
            <w:tcW w:w="1854" w:type="dxa"/>
          </w:tcPr>
          <w:p w14:paraId="68FEBA37" w14:textId="77777777" w:rsidR="00F42DBA" w:rsidRPr="00895E3A" w:rsidRDefault="00F42DBA" w:rsidP="007445A2">
            <w:r w:rsidRPr="00895E3A">
              <w:t>Да</w:t>
            </w:r>
          </w:p>
        </w:tc>
      </w:tr>
      <w:tr w:rsidR="00F42DBA" w:rsidRPr="00895E3A" w14:paraId="68FEBA42" w14:textId="77777777" w:rsidTr="007445A2">
        <w:tc>
          <w:tcPr>
            <w:tcW w:w="2093" w:type="dxa"/>
          </w:tcPr>
          <w:p w14:paraId="68FEBA39" w14:textId="77777777" w:rsidR="00F42DBA" w:rsidRPr="00895E3A" w:rsidRDefault="00F42DBA" w:rsidP="007445A2">
            <w:r w:rsidRPr="00895E3A">
              <w:t>Код возврата (ResultCode)</w:t>
            </w:r>
          </w:p>
        </w:tc>
        <w:tc>
          <w:tcPr>
            <w:tcW w:w="5906" w:type="dxa"/>
          </w:tcPr>
          <w:p w14:paraId="68FEBA3A" w14:textId="77777777" w:rsidR="00F42DBA" w:rsidRPr="00895E3A" w:rsidRDefault="00F42DBA" w:rsidP="007445A2">
            <w:r w:rsidRPr="00895E3A">
              <w:t>Целочисленный код, информирующий о результате выполнения операции. Допустимые значения:</w:t>
            </w:r>
          </w:p>
          <w:p w14:paraId="68FEBA3B" w14:textId="77777777" w:rsidR="002B5496" w:rsidRPr="00895E3A" w:rsidRDefault="002B5496" w:rsidP="007445A2">
            <w:r w:rsidRPr="00895E3A">
              <w:t>-1 – ошибка входных параметров</w:t>
            </w:r>
          </w:p>
          <w:p w14:paraId="68FEBA3C" w14:textId="77777777" w:rsidR="00F42DBA" w:rsidRPr="00895E3A" w:rsidRDefault="00F42DBA" w:rsidP="007445A2">
            <w:r w:rsidRPr="00895E3A">
              <w:t>0 – операция выполнена успешно</w:t>
            </w:r>
          </w:p>
          <w:p w14:paraId="68FEBA3D" w14:textId="77777777" w:rsidR="00F42DBA" w:rsidRPr="00895E3A" w:rsidRDefault="00F42DBA" w:rsidP="007445A2">
            <w:r w:rsidRPr="00895E3A">
              <w:t>1 – во время выполнения операции произошла непредвиденная ошибка</w:t>
            </w:r>
          </w:p>
          <w:p w14:paraId="68FEBA3E" w14:textId="77777777" w:rsidR="00F42DBA" w:rsidRPr="00895E3A" w:rsidRDefault="00F42DBA" w:rsidP="005F0288">
            <w:r w:rsidRPr="00895E3A">
              <w:t>2</w:t>
            </w:r>
            <w:r w:rsidR="00F64780" w:rsidRPr="00895E3A">
              <w:t>0</w:t>
            </w:r>
            <w:r w:rsidRPr="00895E3A">
              <w:t xml:space="preserve"> – </w:t>
            </w:r>
            <w:r w:rsidR="005F0288" w:rsidRPr="00895E3A">
              <w:t>категория с данным именем уже существует</w:t>
            </w:r>
          </w:p>
          <w:p w14:paraId="68FEBA3F" w14:textId="77777777" w:rsidR="00D60146" w:rsidRPr="00895E3A" w:rsidRDefault="00D60146" w:rsidP="005F0288">
            <w:r w:rsidRPr="00895E3A">
              <w:t>3 – родительская категория не найдена</w:t>
            </w:r>
          </w:p>
          <w:p w14:paraId="68FEBA40" w14:textId="77777777" w:rsidR="00314753" w:rsidRPr="00895E3A" w:rsidRDefault="00314753" w:rsidP="005F0288">
            <w:r w:rsidRPr="00895E3A">
              <w:t xml:space="preserve">5 - </w:t>
            </w:r>
            <w:proofErr w:type="gramStart"/>
            <w:r w:rsidRPr="00895E3A">
              <w:t>Не возможно</w:t>
            </w:r>
            <w:proofErr w:type="gramEnd"/>
            <w:r w:rsidRPr="00895E3A">
              <w:t xml:space="preserve"> создать подкатегорию в динамической категории</w:t>
            </w:r>
          </w:p>
        </w:tc>
        <w:tc>
          <w:tcPr>
            <w:tcW w:w="1854" w:type="dxa"/>
          </w:tcPr>
          <w:p w14:paraId="68FEBA41" w14:textId="77777777" w:rsidR="00F42DBA" w:rsidRPr="00895E3A" w:rsidRDefault="00F42DBA" w:rsidP="007445A2">
            <w:r w:rsidRPr="00895E3A">
              <w:t>Да</w:t>
            </w:r>
          </w:p>
        </w:tc>
      </w:tr>
      <w:tr w:rsidR="00F42DBA" w:rsidRPr="00895E3A" w14:paraId="68FEBA46" w14:textId="77777777" w:rsidTr="007445A2">
        <w:tc>
          <w:tcPr>
            <w:tcW w:w="2093" w:type="dxa"/>
          </w:tcPr>
          <w:p w14:paraId="68FEBA43" w14:textId="77777777" w:rsidR="00F42DBA" w:rsidRPr="00895E3A" w:rsidRDefault="00F42DBA" w:rsidP="007445A2">
            <w:r w:rsidRPr="00895E3A">
              <w:t>Описание ошибки (ResultDescription)</w:t>
            </w:r>
          </w:p>
        </w:tc>
        <w:tc>
          <w:tcPr>
            <w:tcW w:w="5906" w:type="dxa"/>
          </w:tcPr>
          <w:p w14:paraId="68FEBA44" w14:textId="77777777" w:rsidR="00F42DBA" w:rsidRPr="00895E3A" w:rsidRDefault="00F42DBA" w:rsidP="007445A2">
            <w:r w:rsidRPr="00895E3A">
              <w:t>Обязательно заполняется, если код возврата не равен 0. В других случаях никогда не заполняется.</w:t>
            </w:r>
          </w:p>
        </w:tc>
        <w:tc>
          <w:tcPr>
            <w:tcW w:w="1854" w:type="dxa"/>
          </w:tcPr>
          <w:p w14:paraId="68FEBA45" w14:textId="77777777" w:rsidR="00F42DBA" w:rsidRPr="00895E3A" w:rsidRDefault="00F42DBA" w:rsidP="007445A2">
            <w:r w:rsidRPr="00895E3A">
              <w:t>Нет</w:t>
            </w:r>
          </w:p>
        </w:tc>
      </w:tr>
      <w:tr w:rsidR="008C4EC0" w:rsidRPr="00895E3A" w14:paraId="68FEBA4B" w14:textId="77777777" w:rsidTr="007445A2">
        <w:tc>
          <w:tcPr>
            <w:tcW w:w="2093" w:type="dxa"/>
          </w:tcPr>
          <w:p w14:paraId="68FEBA47" w14:textId="77777777" w:rsidR="008C4EC0" w:rsidRPr="00895E3A" w:rsidRDefault="008C4EC0" w:rsidP="007445A2">
            <w:r w:rsidRPr="00895E3A">
              <w:t>Добавленная категория</w:t>
            </w:r>
          </w:p>
          <w:p w14:paraId="68FEBA48" w14:textId="77777777" w:rsidR="008C4EC0" w:rsidRPr="00895E3A" w:rsidRDefault="008C4EC0" w:rsidP="007445A2">
            <w:r w:rsidRPr="00895E3A">
              <w:t>(Category)</w:t>
            </w:r>
          </w:p>
        </w:tc>
        <w:tc>
          <w:tcPr>
            <w:tcW w:w="5906" w:type="dxa"/>
          </w:tcPr>
          <w:p w14:paraId="68FEBA49" w14:textId="77777777" w:rsidR="008C4EC0" w:rsidRPr="00895E3A" w:rsidRDefault="007C6394" w:rsidP="007445A2">
            <w:hyperlink w:anchor="_Категория_продукта_(ProductCategory" w:history="1">
              <w:r w:rsidR="008C4EC0" w:rsidRPr="00895E3A">
                <w:rPr>
                  <w:rStyle w:val="Hyperlink"/>
                  <w:noProof w:val="0"/>
                </w:rPr>
                <w:t>Добавленная категория</w:t>
              </w:r>
            </w:hyperlink>
          </w:p>
        </w:tc>
        <w:tc>
          <w:tcPr>
            <w:tcW w:w="1854" w:type="dxa"/>
          </w:tcPr>
          <w:p w14:paraId="68FEBA4A" w14:textId="77777777" w:rsidR="008C4EC0" w:rsidRPr="00895E3A" w:rsidRDefault="008C4EC0" w:rsidP="007445A2">
            <w:r w:rsidRPr="00895E3A">
              <w:t>Да</w:t>
            </w:r>
          </w:p>
        </w:tc>
      </w:tr>
    </w:tbl>
    <w:p w14:paraId="68FEBA4C" w14:textId="77777777" w:rsidR="00F42DBA" w:rsidRPr="00895E3A" w:rsidRDefault="00F42DBA" w:rsidP="00F42DBA">
      <w:pPr>
        <w:pStyle w:val="Heading4"/>
        <w:numPr>
          <w:ilvl w:val="3"/>
          <w:numId w:val="13"/>
        </w:numPr>
      </w:pPr>
      <w:bookmarkStart w:id="407" w:name="_Toc370582794"/>
      <w:r w:rsidRPr="00895E3A">
        <w:t>Логика выполнения</w:t>
      </w:r>
      <w:bookmarkEnd w:id="407"/>
    </w:p>
    <w:p w14:paraId="68FEBA4D" w14:textId="77777777" w:rsidR="00F42DBA" w:rsidRPr="00895E3A" w:rsidRDefault="00F42DBA" w:rsidP="00F42DBA">
      <w:r w:rsidRPr="00895E3A">
        <w:t>Основной сценарий выполнения:</w:t>
      </w:r>
    </w:p>
    <w:p w14:paraId="1069A0E0" w14:textId="50BA54B8" w:rsidR="00DB081B" w:rsidRPr="00DB081B" w:rsidRDefault="00792FD3" w:rsidP="00792FD3">
      <w:pPr>
        <w:pStyle w:val="ListParagraph"/>
        <w:numPr>
          <w:ilvl w:val="0"/>
          <w:numId w:val="33"/>
        </w:numPr>
      </w:pPr>
      <w:r w:rsidRPr="00902539">
        <w:t xml:space="preserve">Системы проверяет право пользователя на </w:t>
      </w:r>
      <w:r>
        <w:t>получение</w:t>
      </w:r>
      <w:r w:rsidRPr="00902539">
        <w:t xml:space="preserve"> </w:t>
      </w:r>
      <w:r>
        <w:t>категорий продуктов</w:t>
      </w:r>
      <w:r w:rsidRPr="00902539">
        <w:t xml:space="preserve"> (</w:t>
      </w:r>
      <w:r w:rsidRPr="00C62E18">
        <w:t>ProductCategories</w:t>
      </w:r>
      <w:r w:rsidRPr="00902539">
        <w:t>)</w:t>
      </w:r>
      <w:r w:rsidR="00DB081B" w:rsidRPr="00DB081B">
        <w:t xml:space="preserve"> </w:t>
      </w:r>
      <w:r w:rsidR="00DB081B">
        <w:t xml:space="preserve">и </w:t>
      </w:r>
      <w:r>
        <w:t>управление категориями продуктов (</w:t>
      </w:r>
      <w:r w:rsidRPr="00792FD3">
        <w:t>ProductCategoriesManage</w:t>
      </w:r>
      <w:r>
        <w:t>)</w:t>
      </w:r>
      <w:r w:rsidRPr="00792FD3">
        <w:t>;</w:t>
      </w:r>
    </w:p>
    <w:p w14:paraId="68FEBA4E" w14:textId="77777777" w:rsidR="00F42DBA" w:rsidRPr="00895E3A" w:rsidRDefault="00F42DBA" w:rsidP="00E31AB0">
      <w:pPr>
        <w:pStyle w:val="ListParagraph"/>
        <w:numPr>
          <w:ilvl w:val="0"/>
          <w:numId w:val="33"/>
        </w:numPr>
      </w:pPr>
      <w:r w:rsidRPr="00895E3A">
        <w:t xml:space="preserve">Система проверяет наличие </w:t>
      </w:r>
      <w:r w:rsidR="005F0288" w:rsidRPr="00895E3A">
        <w:t xml:space="preserve">одноимённой категории </w:t>
      </w:r>
      <w:r w:rsidRPr="00895E3A">
        <w:t xml:space="preserve">в </w:t>
      </w:r>
      <w:r w:rsidR="005F0288" w:rsidRPr="00895E3A">
        <w:t>Рубрикаторе</w:t>
      </w:r>
      <w:r w:rsidRPr="00895E3A">
        <w:t>;</w:t>
      </w:r>
    </w:p>
    <w:p w14:paraId="68FEBA4F" w14:textId="77777777" w:rsidR="00F42DBA" w:rsidRPr="00895E3A" w:rsidRDefault="005F0288" w:rsidP="00E31AB0">
      <w:pPr>
        <w:pStyle w:val="ListParagraph"/>
        <w:numPr>
          <w:ilvl w:val="0"/>
          <w:numId w:val="33"/>
        </w:numPr>
      </w:pPr>
      <w:r w:rsidRPr="00895E3A">
        <w:t>Если одноимённая категория существует, то возвращается код соответствующий ошибки;</w:t>
      </w:r>
    </w:p>
    <w:p w14:paraId="68FEBA50" w14:textId="77777777" w:rsidR="00D71E0A" w:rsidRPr="00895E3A" w:rsidRDefault="005F0288" w:rsidP="00E31AB0">
      <w:pPr>
        <w:pStyle w:val="ListParagraph"/>
        <w:numPr>
          <w:ilvl w:val="0"/>
          <w:numId w:val="33"/>
        </w:numPr>
      </w:pPr>
      <w:r w:rsidRPr="00895E3A">
        <w:t>Если одноимённая категория отсутствует, то новая категория создаётся и возвращается</w:t>
      </w:r>
      <w:r w:rsidR="00F42DBA" w:rsidRPr="00895E3A">
        <w:t xml:space="preserve"> код возврата 0.</w:t>
      </w:r>
    </w:p>
    <w:p w14:paraId="68FEBA51" w14:textId="77777777" w:rsidR="00D71E0A" w:rsidRPr="00895E3A" w:rsidRDefault="00D71E0A" w:rsidP="00D71E0A">
      <w:r w:rsidRPr="00895E3A">
        <w:lastRenderedPageBreak/>
        <w:t>При создании новой категории ей присваивается маскимальное значени порядока сортировки + 1 среди всех категорий</w:t>
      </w:r>
    </w:p>
    <w:p w14:paraId="68FEBA52" w14:textId="77777777" w:rsidR="00D71E0A" w:rsidRPr="00895E3A" w:rsidRDefault="00D71E0A" w:rsidP="00D71E0A">
      <w:pPr>
        <w:ind w:left="360"/>
      </w:pPr>
    </w:p>
    <w:p w14:paraId="68FEBA53" w14:textId="77777777" w:rsidR="00904750" w:rsidRPr="00895E3A" w:rsidRDefault="0093173D" w:rsidP="00904750">
      <w:pPr>
        <w:pStyle w:val="Heading3"/>
        <w:numPr>
          <w:ilvl w:val="2"/>
          <w:numId w:val="13"/>
        </w:numPr>
      </w:pPr>
      <w:bookmarkStart w:id="408" w:name="_Toc370582795"/>
      <w:r w:rsidRPr="00895E3A">
        <w:t xml:space="preserve">Обновление </w:t>
      </w:r>
      <w:r w:rsidR="00904750" w:rsidRPr="00895E3A">
        <w:t>категории (</w:t>
      </w:r>
      <w:r w:rsidR="00314753" w:rsidRPr="00895E3A">
        <w:t>Update</w:t>
      </w:r>
      <w:r w:rsidR="00904750" w:rsidRPr="00895E3A">
        <w:t>Category)</w:t>
      </w:r>
      <w:bookmarkEnd w:id="408"/>
    </w:p>
    <w:p w14:paraId="68FEBA54" w14:textId="77777777" w:rsidR="00904750" w:rsidRPr="00895E3A" w:rsidRDefault="00904750" w:rsidP="00904750">
      <w:pPr>
        <w:pStyle w:val="Heading4"/>
        <w:numPr>
          <w:ilvl w:val="3"/>
          <w:numId w:val="13"/>
        </w:numPr>
      </w:pPr>
      <w:bookmarkStart w:id="409" w:name="_Toc370582796"/>
      <w:r w:rsidRPr="00895E3A">
        <w:t>Карточка операции</w:t>
      </w:r>
      <w:bookmarkEnd w:id="409"/>
    </w:p>
    <w:tbl>
      <w:tblPr>
        <w:tblStyle w:val="TableGrid"/>
        <w:tblW w:w="0" w:type="auto"/>
        <w:tblLook w:val="04A0" w:firstRow="1" w:lastRow="0" w:firstColumn="1" w:lastColumn="0" w:noHBand="0" w:noVBand="1"/>
      </w:tblPr>
      <w:tblGrid>
        <w:gridCol w:w="3652"/>
        <w:gridCol w:w="6201"/>
      </w:tblGrid>
      <w:tr w:rsidR="00904750" w:rsidRPr="00895E3A" w14:paraId="68FEBA57" w14:textId="77777777" w:rsidTr="007445A2">
        <w:tc>
          <w:tcPr>
            <w:tcW w:w="3652" w:type="dxa"/>
          </w:tcPr>
          <w:p w14:paraId="68FEBA55" w14:textId="77777777" w:rsidR="00904750" w:rsidRPr="00895E3A" w:rsidRDefault="00904750" w:rsidP="007445A2">
            <w:r w:rsidRPr="00895E3A">
              <w:t>Предназначение</w:t>
            </w:r>
          </w:p>
        </w:tc>
        <w:tc>
          <w:tcPr>
            <w:tcW w:w="6201" w:type="dxa"/>
          </w:tcPr>
          <w:p w14:paraId="68FEBA56" w14:textId="77777777" w:rsidR="00904750" w:rsidRPr="00895E3A" w:rsidRDefault="00904750" w:rsidP="005512CC">
            <w:r w:rsidRPr="00895E3A">
              <w:t xml:space="preserve">Операция предназначена для </w:t>
            </w:r>
            <w:r w:rsidR="005512CC" w:rsidRPr="00895E3A">
              <w:t xml:space="preserve">смены имени </w:t>
            </w:r>
            <w:r w:rsidRPr="00895E3A">
              <w:t>категории в рубрикатор</w:t>
            </w:r>
            <w:r w:rsidR="005512CC" w:rsidRPr="00895E3A">
              <w:t>е</w:t>
            </w:r>
          </w:p>
        </w:tc>
      </w:tr>
      <w:tr w:rsidR="00904750" w:rsidRPr="00895E3A" w14:paraId="68FEBA5A" w14:textId="77777777" w:rsidTr="007445A2">
        <w:tc>
          <w:tcPr>
            <w:tcW w:w="3652" w:type="dxa"/>
          </w:tcPr>
          <w:p w14:paraId="68FEBA58" w14:textId="77777777" w:rsidR="00904750" w:rsidRPr="00895E3A" w:rsidRDefault="00904750" w:rsidP="007445A2">
            <w:r w:rsidRPr="00895E3A">
              <w:t>Режим выполнения</w:t>
            </w:r>
          </w:p>
        </w:tc>
        <w:tc>
          <w:tcPr>
            <w:tcW w:w="6201" w:type="dxa"/>
          </w:tcPr>
          <w:p w14:paraId="68FEBA59" w14:textId="77777777" w:rsidR="00904750" w:rsidRPr="00895E3A" w:rsidRDefault="00904750" w:rsidP="007445A2">
            <w:r w:rsidRPr="00895E3A">
              <w:t>Синхронный.</w:t>
            </w:r>
          </w:p>
        </w:tc>
      </w:tr>
    </w:tbl>
    <w:p w14:paraId="68FEBA5B" w14:textId="77777777" w:rsidR="00904750" w:rsidRPr="00895E3A" w:rsidRDefault="00904750" w:rsidP="00904750">
      <w:pPr>
        <w:pStyle w:val="Heading4"/>
        <w:numPr>
          <w:ilvl w:val="3"/>
          <w:numId w:val="13"/>
        </w:numPr>
      </w:pPr>
      <w:bookmarkStart w:id="410" w:name="_Toc370582797"/>
      <w:r w:rsidRPr="00895E3A">
        <w:t>Параметры назначения</w:t>
      </w:r>
      <w:bookmarkEnd w:id="410"/>
    </w:p>
    <w:tbl>
      <w:tblPr>
        <w:tblStyle w:val="TableGrid"/>
        <w:tblW w:w="0" w:type="auto"/>
        <w:tblLook w:val="04A0" w:firstRow="1" w:lastRow="0" w:firstColumn="1" w:lastColumn="0" w:noHBand="0" w:noVBand="1"/>
      </w:tblPr>
      <w:tblGrid>
        <w:gridCol w:w="4926"/>
        <w:gridCol w:w="4927"/>
      </w:tblGrid>
      <w:tr w:rsidR="00904750" w:rsidRPr="00895E3A" w14:paraId="68FEBA5E" w14:textId="77777777" w:rsidTr="007445A2">
        <w:tc>
          <w:tcPr>
            <w:tcW w:w="4926" w:type="dxa"/>
          </w:tcPr>
          <w:p w14:paraId="68FEBA5C" w14:textId="77777777" w:rsidR="00904750" w:rsidRPr="00895E3A" w:rsidRDefault="00904750" w:rsidP="007445A2">
            <w:pPr>
              <w:rPr>
                <w:b/>
              </w:rPr>
            </w:pPr>
            <w:r w:rsidRPr="00895E3A">
              <w:rPr>
                <w:b/>
              </w:rPr>
              <w:t>Параметр</w:t>
            </w:r>
          </w:p>
        </w:tc>
        <w:tc>
          <w:tcPr>
            <w:tcW w:w="4927" w:type="dxa"/>
          </w:tcPr>
          <w:p w14:paraId="68FEBA5D" w14:textId="77777777" w:rsidR="00904750" w:rsidRPr="00895E3A" w:rsidRDefault="00904750" w:rsidP="007445A2">
            <w:pPr>
              <w:rPr>
                <w:b/>
              </w:rPr>
            </w:pPr>
            <w:r w:rsidRPr="00895E3A">
              <w:rPr>
                <w:b/>
              </w:rPr>
              <w:t>Значение</w:t>
            </w:r>
          </w:p>
        </w:tc>
      </w:tr>
      <w:tr w:rsidR="00904750" w:rsidRPr="00895E3A" w14:paraId="68FEBA61" w14:textId="77777777" w:rsidTr="007445A2">
        <w:tc>
          <w:tcPr>
            <w:tcW w:w="4926" w:type="dxa"/>
          </w:tcPr>
          <w:p w14:paraId="68FEBA5F" w14:textId="77777777" w:rsidR="00904750" w:rsidRPr="00895E3A" w:rsidRDefault="00904750" w:rsidP="007445A2">
            <w:r w:rsidRPr="00895E3A">
              <w:t>Максимальное время от получения запроса до выдачи ответа</w:t>
            </w:r>
          </w:p>
        </w:tc>
        <w:tc>
          <w:tcPr>
            <w:tcW w:w="4927" w:type="dxa"/>
          </w:tcPr>
          <w:p w14:paraId="68FEBA60" w14:textId="77777777" w:rsidR="00904750" w:rsidRPr="00895E3A" w:rsidRDefault="00904750" w:rsidP="007445A2">
            <w:r w:rsidRPr="00895E3A">
              <w:t>100 миллисекунд</w:t>
            </w:r>
          </w:p>
        </w:tc>
      </w:tr>
    </w:tbl>
    <w:p w14:paraId="68FEBA62" w14:textId="77777777" w:rsidR="00904750" w:rsidRPr="00895E3A" w:rsidRDefault="00904750" w:rsidP="00904750">
      <w:pPr>
        <w:pStyle w:val="Heading4"/>
        <w:numPr>
          <w:ilvl w:val="3"/>
          <w:numId w:val="13"/>
        </w:numPr>
      </w:pPr>
      <w:bookmarkStart w:id="411" w:name="_Toc370582798"/>
      <w:r w:rsidRPr="00895E3A">
        <w:t>Влияние на другие операции</w:t>
      </w:r>
      <w:bookmarkEnd w:id="411"/>
    </w:p>
    <w:p w14:paraId="68FEBA63" w14:textId="77777777" w:rsidR="00904750" w:rsidRPr="00895E3A" w:rsidRDefault="00904750" w:rsidP="00904750">
      <w:r w:rsidRPr="00895E3A">
        <w:t>Отсутствует.</w:t>
      </w:r>
    </w:p>
    <w:p w14:paraId="68FEBA64" w14:textId="77777777" w:rsidR="00904750" w:rsidRPr="00895E3A" w:rsidRDefault="00904750" w:rsidP="00904750">
      <w:pPr>
        <w:pStyle w:val="Heading4"/>
        <w:numPr>
          <w:ilvl w:val="3"/>
          <w:numId w:val="13"/>
        </w:numPr>
      </w:pPr>
      <w:bookmarkStart w:id="412" w:name="_Toc370582799"/>
      <w:r w:rsidRPr="00895E3A">
        <w:t>Входные параметры</w:t>
      </w:r>
      <w:bookmarkEnd w:id="412"/>
    </w:p>
    <w:p w14:paraId="68FEBA65" w14:textId="77777777" w:rsidR="00904750" w:rsidRPr="00895E3A" w:rsidRDefault="00904750" w:rsidP="00904750">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58</w:t>
      </w:r>
      <w:r w:rsidR="00E74F79" w:rsidRPr="00895E3A">
        <w:rPr>
          <w:noProof/>
        </w:rPr>
        <w:fldChar w:fldCharType="end"/>
      </w:r>
    </w:p>
    <w:tbl>
      <w:tblPr>
        <w:tblStyle w:val="TableGrid"/>
        <w:tblW w:w="0" w:type="auto"/>
        <w:tblLook w:val="04A0" w:firstRow="1" w:lastRow="0" w:firstColumn="1" w:lastColumn="0" w:noHBand="0" w:noVBand="1"/>
      </w:tblPr>
      <w:tblGrid>
        <w:gridCol w:w="2576"/>
        <w:gridCol w:w="5423"/>
        <w:gridCol w:w="1854"/>
      </w:tblGrid>
      <w:tr w:rsidR="00904750" w:rsidRPr="00895E3A" w14:paraId="68FEBA69" w14:textId="77777777" w:rsidTr="00870E90">
        <w:tc>
          <w:tcPr>
            <w:tcW w:w="2355" w:type="dxa"/>
          </w:tcPr>
          <w:p w14:paraId="68FEBA66" w14:textId="77777777" w:rsidR="00904750" w:rsidRPr="00895E3A" w:rsidRDefault="00904750" w:rsidP="007445A2">
            <w:pPr>
              <w:rPr>
                <w:b/>
              </w:rPr>
            </w:pPr>
            <w:r w:rsidRPr="00895E3A">
              <w:rPr>
                <w:b/>
              </w:rPr>
              <w:t>Параметр</w:t>
            </w:r>
          </w:p>
        </w:tc>
        <w:tc>
          <w:tcPr>
            <w:tcW w:w="5644" w:type="dxa"/>
          </w:tcPr>
          <w:p w14:paraId="68FEBA67" w14:textId="77777777" w:rsidR="00904750" w:rsidRPr="00895E3A" w:rsidRDefault="00904750" w:rsidP="007445A2">
            <w:pPr>
              <w:rPr>
                <w:b/>
              </w:rPr>
            </w:pPr>
            <w:r w:rsidRPr="00895E3A">
              <w:rPr>
                <w:b/>
              </w:rPr>
              <w:t>Описание</w:t>
            </w:r>
          </w:p>
        </w:tc>
        <w:tc>
          <w:tcPr>
            <w:tcW w:w="1854" w:type="dxa"/>
          </w:tcPr>
          <w:p w14:paraId="68FEBA68" w14:textId="77777777" w:rsidR="00904750" w:rsidRPr="00895E3A" w:rsidRDefault="00904750" w:rsidP="007445A2">
            <w:pPr>
              <w:rPr>
                <w:b/>
              </w:rPr>
            </w:pPr>
            <w:r w:rsidRPr="00895E3A">
              <w:rPr>
                <w:b/>
              </w:rPr>
              <w:t>Обязательный?</w:t>
            </w:r>
          </w:p>
        </w:tc>
      </w:tr>
      <w:tr w:rsidR="007C6394" w:rsidRPr="00895E3A" w14:paraId="68FEBA6D" w14:textId="77777777" w:rsidTr="00C83784">
        <w:tc>
          <w:tcPr>
            <w:tcW w:w="2355" w:type="dxa"/>
          </w:tcPr>
          <w:p w14:paraId="68FEBA6A" w14:textId="7E4B2CB2" w:rsidR="007C6394" w:rsidRPr="00895E3A" w:rsidRDefault="007C6394" w:rsidP="00583209">
            <w:r w:rsidRPr="00895E3A">
              <w:t xml:space="preserve">Идентификатор </w:t>
            </w:r>
            <w:r>
              <w:t>пользователя</w:t>
            </w:r>
            <w:r w:rsidRPr="00895E3A">
              <w:t xml:space="preserve"> (</w:t>
            </w:r>
            <w:r>
              <w:rPr>
                <w:lang w:val="en-US"/>
              </w:rPr>
              <w:t>UserId</w:t>
            </w:r>
            <w:r w:rsidRPr="00895E3A">
              <w:t>)</w:t>
            </w:r>
          </w:p>
        </w:tc>
        <w:tc>
          <w:tcPr>
            <w:tcW w:w="5644" w:type="dxa"/>
          </w:tcPr>
          <w:p w14:paraId="68FEBA6B" w14:textId="55D27EBA" w:rsidR="007C6394" w:rsidRPr="00895E3A" w:rsidRDefault="007C6394" w:rsidP="007445A2">
            <w:r w:rsidRPr="00EF2E8B">
              <w:t>Идентификатор пользователя выполняющего операцию</w:t>
            </w:r>
            <w:r w:rsidRPr="00895E3A">
              <w:t>.</w:t>
            </w:r>
          </w:p>
        </w:tc>
        <w:tc>
          <w:tcPr>
            <w:tcW w:w="1854" w:type="dxa"/>
          </w:tcPr>
          <w:p w14:paraId="68FEBA6C" w14:textId="77777777" w:rsidR="007C6394" w:rsidRPr="00895E3A" w:rsidRDefault="007C6394" w:rsidP="007445A2">
            <w:r w:rsidRPr="00895E3A">
              <w:t>Да</w:t>
            </w:r>
          </w:p>
        </w:tc>
      </w:tr>
      <w:tr w:rsidR="00904750" w:rsidRPr="00895E3A" w14:paraId="68FEBA71" w14:textId="77777777" w:rsidTr="00C83784">
        <w:tc>
          <w:tcPr>
            <w:tcW w:w="2355" w:type="dxa"/>
          </w:tcPr>
          <w:p w14:paraId="68FEBA6E" w14:textId="2CBF9554" w:rsidR="00904750" w:rsidRPr="00895E3A" w:rsidRDefault="00904750" w:rsidP="00583209">
            <w:r w:rsidRPr="00895E3A">
              <w:t>Идентификатор категории (</w:t>
            </w:r>
            <w:r w:rsidR="007C6394">
              <w:rPr>
                <w:lang w:val="en-US"/>
              </w:rPr>
              <w:t>Category</w:t>
            </w:r>
            <w:r w:rsidRPr="00895E3A">
              <w:t>Id)</w:t>
            </w:r>
          </w:p>
        </w:tc>
        <w:tc>
          <w:tcPr>
            <w:tcW w:w="5644" w:type="dxa"/>
          </w:tcPr>
          <w:p w14:paraId="68FEBA6F" w14:textId="77777777" w:rsidR="00904750" w:rsidRPr="00895E3A" w:rsidRDefault="00904750" w:rsidP="00583209">
            <w:r w:rsidRPr="00895E3A">
              <w:t>Идентификатор категории в системе «Лояльность».</w:t>
            </w:r>
          </w:p>
        </w:tc>
        <w:tc>
          <w:tcPr>
            <w:tcW w:w="1854" w:type="dxa"/>
          </w:tcPr>
          <w:p w14:paraId="68FEBA70" w14:textId="77777777" w:rsidR="00904750" w:rsidRPr="00895E3A" w:rsidRDefault="00904750" w:rsidP="007445A2">
            <w:r w:rsidRPr="00895E3A">
              <w:t>Да</w:t>
            </w:r>
          </w:p>
        </w:tc>
      </w:tr>
      <w:tr w:rsidR="00904750" w:rsidRPr="00895E3A" w14:paraId="68FEBA75" w14:textId="77777777" w:rsidTr="00C83784">
        <w:tc>
          <w:tcPr>
            <w:tcW w:w="2355" w:type="dxa"/>
          </w:tcPr>
          <w:p w14:paraId="68FEBA72" w14:textId="77777777" w:rsidR="00904750" w:rsidRPr="00895E3A" w:rsidRDefault="005512CC" w:rsidP="005512CC">
            <w:r w:rsidRPr="00895E3A">
              <w:t>Новое н</w:t>
            </w:r>
            <w:r w:rsidR="00904750" w:rsidRPr="00895E3A">
              <w:t>аименование категории (</w:t>
            </w:r>
            <w:r w:rsidRPr="00895E3A">
              <w:t>New</w:t>
            </w:r>
            <w:r w:rsidR="00904750" w:rsidRPr="00895E3A">
              <w:t>Name)</w:t>
            </w:r>
          </w:p>
        </w:tc>
        <w:tc>
          <w:tcPr>
            <w:tcW w:w="5644" w:type="dxa"/>
          </w:tcPr>
          <w:p w14:paraId="68FEBA73" w14:textId="77777777" w:rsidR="00904750" w:rsidRPr="00895E3A" w:rsidRDefault="005512CC" w:rsidP="005512CC">
            <w:r w:rsidRPr="00895E3A">
              <w:t>Новое н</w:t>
            </w:r>
            <w:r w:rsidR="00904750" w:rsidRPr="00895E3A">
              <w:t>аименование категории</w:t>
            </w:r>
            <w:r w:rsidR="00583209" w:rsidRPr="00895E3A">
              <w:t>.</w:t>
            </w:r>
          </w:p>
        </w:tc>
        <w:tc>
          <w:tcPr>
            <w:tcW w:w="1854" w:type="dxa"/>
          </w:tcPr>
          <w:p w14:paraId="68FEBA74" w14:textId="77777777" w:rsidR="00904750" w:rsidRPr="00895E3A" w:rsidRDefault="00904750" w:rsidP="007445A2">
            <w:r w:rsidRPr="00895E3A">
              <w:t>Да</w:t>
            </w:r>
          </w:p>
        </w:tc>
      </w:tr>
      <w:tr w:rsidR="00870E90" w:rsidRPr="00895E3A" w14:paraId="68FEBA79" w14:textId="77777777" w:rsidTr="00C83784">
        <w:tc>
          <w:tcPr>
            <w:tcW w:w="2355" w:type="dxa"/>
          </w:tcPr>
          <w:p w14:paraId="68FEBA76" w14:textId="77777777" w:rsidR="00870E90" w:rsidRPr="00895E3A" w:rsidRDefault="00870E90" w:rsidP="005512CC">
            <w:r w:rsidRPr="00895E3A">
              <w:t>Ссылка динамической категории (NewOnlineCategoryUrl)</w:t>
            </w:r>
          </w:p>
        </w:tc>
        <w:tc>
          <w:tcPr>
            <w:tcW w:w="5644" w:type="dxa"/>
          </w:tcPr>
          <w:p w14:paraId="68FEBA77" w14:textId="77777777" w:rsidR="00870E90" w:rsidRPr="00895E3A" w:rsidRDefault="00870E90" w:rsidP="005512CC">
            <w:r w:rsidRPr="00895E3A">
              <w:t>Ссылка динамической категории</w:t>
            </w:r>
          </w:p>
        </w:tc>
        <w:tc>
          <w:tcPr>
            <w:tcW w:w="1854" w:type="dxa"/>
          </w:tcPr>
          <w:p w14:paraId="68FEBA78" w14:textId="77777777" w:rsidR="00870E90" w:rsidRPr="00895E3A" w:rsidRDefault="00870E90" w:rsidP="007445A2">
            <w:r w:rsidRPr="00895E3A">
              <w:t>Да, если тип категории Dynamic</w:t>
            </w:r>
          </w:p>
        </w:tc>
      </w:tr>
      <w:tr w:rsidR="007C6394" w:rsidRPr="00895E3A" w14:paraId="38726C97" w14:textId="77777777" w:rsidTr="00C83784">
        <w:tc>
          <w:tcPr>
            <w:tcW w:w="2355" w:type="dxa"/>
          </w:tcPr>
          <w:p w14:paraId="1C2DAEED" w14:textId="5E2BDD0F" w:rsidR="007C6394" w:rsidRPr="007C6394" w:rsidRDefault="007C6394" w:rsidP="005512CC">
            <w:pPr>
              <w:rPr>
                <w:lang w:val="en-US"/>
              </w:rPr>
            </w:pPr>
            <w:r>
              <w:rPr>
                <w:lang w:val="en-US"/>
              </w:rPr>
              <w:lastRenderedPageBreak/>
              <w:t>??? (</w:t>
            </w:r>
            <w:r w:rsidRPr="007C6394">
              <w:rPr>
                <w:lang w:val="en-US"/>
              </w:rPr>
              <w:t>NewNotifyOrderStatusUrl</w:t>
            </w:r>
            <w:r>
              <w:rPr>
                <w:lang w:val="en-US"/>
              </w:rPr>
              <w:t>)</w:t>
            </w:r>
          </w:p>
        </w:tc>
        <w:tc>
          <w:tcPr>
            <w:tcW w:w="5644" w:type="dxa"/>
          </w:tcPr>
          <w:p w14:paraId="1F9C6C01" w14:textId="315BDC1F" w:rsidR="007C6394" w:rsidRPr="007C6394" w:rsidRDefault="007C6394" w:rsidP="005512CC">
            <w:pPr>
              <w:rPr>
                <w:lang w:val="en-US"/>
              </w:rPr>
            </w:pPr>
            <w:r>
              <w:t>???</w:t>
            </w:r>
          </w:p>
        </w:tc>
        <w:tc>
          <w:tcPr>
            <w:tcW w:w="1854" w:type="dxa"/>
          </w:tcPr>
          <w:p w14:paraId="4EE814CA" w14:textId="2C185779" w:rsidR="007C6394" w:rsidRPr="007C6394" w:rsidRDefault="007C6394" w:rsidP="007445A2">
            <w:pPr>
              <w:rPr>
                <w:lang w:val="en-US"/>
              </w:rPr>
            </w:pPr>
            <w:r>
              <w:rPr>
                <w:lang w:val="en-US"/>
              </w:rPr>
              <w:t>???</w:t>
            </w:r>
          </w:p>
        </w:tc>
      </w:tr>
      <w:tr w:rsidR="00870E90" w:rsidRPr="00895E3A" w14:paraId="68FEBA80" w14:textId="77777777" w:rsidTr="00C83784">
        <w:tc>
          <w:tcPr>
            <w:tcW w:w="2355" w:type="dxa"/>
          </w:tcPr>
          <w:p w14:paraId="68FEBA7A" w14:textId="77777777" w:rsidR="00870E90" w:rsidRPr="00895E3A" w:rsidRDefault="00870E90" w:rsidP="00870E90">
            <w:r w:rsidRPr="00895E3A">
              <w:t>Новый статус категории (NewStatus)</w:t>
            </w:r>
          </w:p>
        </w:tc>
        <w:tc>
          <w:tcPr>
            <w:tcW w:w="5644" w:type="dxa"/>
          </w:tcPr>
          <w:p w14:paraId="68FEBA7B" w14:textId="77777777" w:rsidR="00870E90" w:rsidRPr="00895E3A" w:rsidRDefault="00870E90" w:rsidP="006F01CA">
            <w:r w:rsidRPr="00895E3A">
              <w:t>Возможные значения:</w:t>
            </w:r>
          </w:p>
          <w:p w14:paraId="68FEBA7C" w14:textId="77777777" w:rsidR="00870E90" w:rsidRPr="00895E3A" w:rsidRDefault="00870E90" w:rsidP="006F01CA">
            <w:r w:rsidRPr="00895E3A">
              <w:t>NotActive (0) - не активная.</w:t>
            </w:r>
          </w:p>
          <w:p w14:paraId="68FEBA7D" w14:textId="77777777" w:rsidR="00870E90" w:rsidRPr="00895E3A" w:rsidRDefault="00870E90" w:rsidP="006F01CA">
            <w:r w:rsidRPr="00895E3A">
              <w:t>Active (1) - активная;</w:t>
            </w:r>
          </w:p>
          <w:p w14:paraId="68FEBA7E" w14:textId="77777777" w:rsidR="00870E90" w:rsidRPr="00895E3A" w:rsidRDefault="00870E90" w:rsidP="005512CC">
            <w:r w:rsidRPr="00895E3A">
              <w:t>Значение по умолчанию - NotActive</w:t>
            </w:r>
          </w:p>
        </w:tc>
        <w:tc>
          <w:tcPr>
            <w:tcW w:w="1854" w:type="dxa"/>
          </w:tcPr>
          <w:p w14:paraId="68FEBA7F" w14:textId="77777777" w:rsidR="00870E90" w:rsidRPr="00895E3A" w:rsidRDefault="00870E90" w:rsidP="007445A2">
            <w:r w:rsidRPr="00895E3A">
              <w:t>Нет</w:t>
            </w:r>
          </w:p>
        </w:tc>
      </w:tr>
      <w:tr w:rsidR="007C6394" w:rsidRPr="00895E3A" w14:paraId="3156264E" w14:textId="77777777" w:rsidTr="00C83784">
        <w:tc>
          <w:tcPr>
            <w:tcW w:w="2355" w:type="dxa"/>
          </w:tcPr>
          <w:p w14:paraId="32801F18" w14:textId="23863EA7" w:rsidR="007C6394" w:rsidRPr="007C6394" w:rsidRDefault="007C6394" w:rsidP="00870E90">
            <w:pPr>
              <w:rPr>
                <w:lang w:val="en-US"/>
              </w:rPr>
            </w:pPr>
            <w:r>
              <w:t>??</w:t>
            </w:r>
            <w:r w:rsidRPr="007C6394">
              <w:t xml:space="preserve">? </w:t>
            </w:r>
            <w:r>
              <w:rPr>
                <w:lang w:val="en-US"/>
              </w:rPr>
              <w:t>(</w:t>
            </w:r>
            <w:r w:rsidRPr="007C6394">
              <w:rPr>
                <w:lang w:val="en-US"/>
              </w:rPr>
              <w:t>OnlineCategoryPartnerId</w:t>
            </w:r>
            <w:r>
              <w:rPr>
                <w:lang w:val="en-US"/>
              </w:rPr>
              <w:t>)</w:t>
            </w:r>
          </w:p>
        </w:tc>
        <w:tc>
          <w:tcPr>
            <w:tcW w:w="5644" w:type="dxa"/>
          </w:tcPr>
          <w:p w14:paraId="7835BA5A" w14:textId="701E61EF" w:rsidR="007C6394" w:rsidRPr="007C6394" w:rsidRDefault="007C6394" w:rsidP="006F01CA">
            <w:pPr>
              <w:rPr>
                <w:lang w:val="en-US"/>
              </w:rPr>
            </w:pPr>
            <w:r>
              <w:rPr>
                <w:lang w:val="en-US"/>
              </w:rPr>
              <w:t>???</w:t>
            </w:r>
          </w:p>
        </w:tc>
        <w:tc>
          <w:tcPr>
            <w:tcW w:w="1854" w:type="dxa"/>
          </w:tcPr>
          <w:p w14:paraId="403AF858" w14:textId="58A002C9" w:rsidR="007C6394" w:rsidRPr="007C6394" w:rsidRDefault="007C6394" w:rsidP="007445A2">
            <w:pPr>
              <w:rPr>
                <w:lang w:val="en-US"/>
              </w:rPr>
            </w:pPr>
            <w:r>
              <w:rPr>
                <w:lang w:val="en-US"/>
              </w:rPr>
              <w:t>???</w:t>
            </w:r>
          </w:p>
        </w:tc>
      </w:tr>
    </w:tbl>
    <w:p w14:paraId="68FEBA81" w14:textId="77777777" w:rsidR="00904750" w:rsidRPr="00895E3A" w:rsidRDefault="00904750" w:rsidP="00904750"/>
    <w:p w14:paraId="68FEBA82" w14:textId="77777777" w:rsidR="00904750" w:rsidRPr="00895E3A" w:rsidRDefault="00904750" w:rsidP="00904750">
      <w:pPr>
        <w:pStyle w:val="Heading4"/>
        <w:numPr>
          <w:ilvl w:val="3"/>
          <w:numId w:val="13"/>
        </w:numPr>
      </w:pPr>
      <w:bookmarkStart w:id="413" w:name="_Toc370582800"/>
      <w:r w:rsidRPr="00895E3A">
        <w:t>Выходные данные</w:t>
      </w:r>
      <w:bookmarkEnd w:id="413"/>
    </w:p>
    <w:p w14:paraId="68FEBA83" w14:textId="77777777" w:rsidR="00904750" w:rsidRPr="00895E3A" w:rsidRDefault="00904750" w:rsidP="00904750">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59</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904750" w:rsidRPr="00895E3A" w14:paraId="68FEBA87" w14:textId="77777777" w:rsidTr="007445A2">
        <w:tc>
          <w:tcPr>
            <w:tcW w:w="2093" w:type="dxa"/>
          </w:tcPr>
          <w:p w14:paraId="68FEBA84" w14:textId="77777777" w:rsidR="00904750" w:rsidRPr="00895E3A" w:rsidRDefault="00904750" w:rsidP="007445A2">
            <w:pPr>
              <w:rPr>
                <w:b/>
              </w:rPr>
            </w:pPr>
            <w:r w:rsidRPr="00895E3A">
              <w:rPr>
                <w:b/>
              </w:rPr>
              <w:t>Атрибут</w:t>
            </w:r>
          </w:p>
        </w:tc>
        <w:tc>
          <w:tcPr>
            <w:tcW w:w="5906" w:type="dxa"/>
          </w:tcPr>
          <w:p w14:paraId="68FEBA85" w14:textId="77777777" w:rsidR="00904750" w:rsidRPr="00895E3A" w:rsidRDefault="00904750" w:rsidP="007445A2">
            <w:pPr>
              <w:rPr>
                <w:b/>
              </w:rPr>
            </w:pPr>
            <w:r w:rsidRPr="00895E3A">
              <w:rPr>
                <w:b/>
              </w:rPr>
              <w:t>Описание</w:t>
            </w:r>
          </w:p>
        </w:tc>
        <w:tc>
          <w:tcPr>
            <w:tcW w:w="1854" w:type="dxa"/>
          </w:tcPr>
          <w:p w14:paraId="68FEBA86" w14:textId="77777777" w:rsidR="00904750" w:rsidRPr="00895E3A" w:rsidRDefault="00904750" w:rsidP="007445A2">
            <w:pPr>
              <w:rPr>
                <w:b/>
              </w:rPr>
            </w:pPr>
            <w:r w:rsidRPr="00895E3A">
              <w:rPr>
                <w:b/>
              </w:rPr>
              <w:t>Обязательный?</w:t>
            </w:r>
          </w:p>
        </w:tc>
      </w:tr>
      <w:tr w:rsidR="00314A08" w:rsidRPr="00895E3A" w14:paraId="453FF627" w14:textId="77777777" w:rsidTr="007445A2">
        <w:tc>
          <w:tcPr>
            <w:tcW w:w="2093" w:type="dxa"/>
          </w:tcPr>
          <w:p w14:paraId="710A3756" w14:textId="5805FAD0" w:rsidR="00314A08" w:rsidRPr="00314A08" w:rsidRDefault="00314A08" w:rsidP="007445A2">
            <w:r>
              <w:t>Обновленная категория (</w:t>
            </w:r>
            <w:r>
              <w:rPr>
                <w:lang w:val="en-US"/>
              </w:rPr>
              <w:t>Category</w:t>
            </w:r>
            <w:r>
              <w:t>)</w:t>
            </w:r>
          </w:p>
        </w:tc>
        <w:tc>
          <w:tcPr>
            <w:tcW w:w="5906" w:type="dxa"/>
          </w:tcPr>
          <w:p w14:paraId="2FF9D0CF" w14:textId="66E97C91" w:rsidR="00314A08" w:rsidRPr="00895E3A" w:rsidRDefault="00314A08" w:rsidP="007445A2">
            <w:hyperlink w:anchor="_Категория_продукта_(ProductCategory" w:history="1">
              <w:r>
                <w:rPr>
                  <w:rStyle w:val="Hyperlink"/>
                  <w:noProof w:val="0"/>
                </w:rPr>
                <w:t>Обновленная</w:t>
              </w:r>
              <w:r w:rsidRPr="00895E3A">
                <w:rPr>
                  <w:rStyle w:val="Hyperlink"/>
                  <w:noProof w:val="0"/>
                </w:rPr>
                <w:t xml:space="preserve"> категория</w:t>
              </w:r>
            </w:hyperlink>
          </w:p>
        </w:tc>
        <w:tc>
          <w:tcPr>
            <w:tcW w:w="1854" w:type="dxa"/>
          </w:tcPr>
          <w:p w14:paraId="1DCC64B3" w14:textId="265CB353" w:rsidR="00314A08" w:rsidRPr="00895E3A" w:rsidRDefault="00314A08" w:rsidP="007445A2">
            <w:r>
              <w:t>Да</w:t>
            </w:r>
          </w:p>
        </w:tc>
      </w:tr>
      <w:tr w:rsidR="00904750" w:rsidRPr="00895E3A" w14:paraId="68FEBA8B" w14:textId="77777777" w:rsidTr="007445A2">
        <w:tc>
          <w:tcPr>
            <w:tcW w:w="2093" w:type="dxa"/>
          </w:tcPr>
          <w:p w14:paraId="68FEBA88" w14:textId="77777777" w:rsidR="00904750" w:rsidRPr="00895E3A" w:rsidRDefault="00904750" w:rsidP="007445A2">
            <w:r w:rsidRPr="00895E3A">
              <w:t>Признак успешного выполнения операции (Success)</w:t>
            </w:r>
          </w:p>
        </w:tc>
        <w:tc>
          <w:tcPr>
            <w:tcW w:w="5906" w:type="dxa"/>
          </w:tcPr>
          <w:p w14:paraId="68FEBA89" w14:textId="77777777" w:rsidR="00904750" w:rsidRPr="00895E3A" w:rsidRDefault="00904750" w:rsidP="007445A2">
            <w:r w:rsidRPr="00895E3A">
              <w:t>Признак успешного выполнения операции</w:t>
            </w:r>
          </w:p>
        </w:tc>
        <w:tc>
          <w:tcPr>
            <w:tcW w:w="1854" w:type="dxa"/>
          </w:tcPr>
          <w:p w14:paraId="68FEBA8A" w14:textId="77777777" w:rsidR="00904750" w:rsidRPr="00895E3A" w:rsidRDefault="00904750" w:rsidP="007445A2">
            <w:r w:rsidRPr="00895E3A">
              <w:t>Да</w:t>
            </w:r>
          </w:p>
        </w:tc>
      </w:tr>
      <w:tr w:rsidR="00904750" w:rsidRPr="00895E3A" w14:paraId="68FEBA95" w14:textId="77777777" w:rsidTr="007445A2">
        <w:tc>
          <w:tcPr>
            <w:tcW w:w="2093" w:type="dxa"/>
          </w:tcPr>
          <w:p w14:paraId="68FEBA8C" w14:textId="77777777" w:rsidR="00904750" w:rsidRPr="00895E3A" w:rsidRDefault="00904750" w:rsidP="007445A2">
            <w:r w:rsidRPr="00895E3A">
              <w:t>Код возврата (ResultCode)</w:t>
            </w:r>
          </w:p>
        </w:tc>
        <w:tc>
          <w:tcPr>
            <w:tcW w:w="5906" w:type="dxa"/>
          </w:tcPr>
          <w:p w14:paraId="68FEBA8D" w14:textId="77777777" w:rsidR="00904750" w:rsidRPr="00895E3A" w:rsidRDefault="00904750" w:rsidP="007445A2">
            <w:r w:rsidRPr="00895E3A">
              <w:t>Целочисленный код, информирующий о результате выполнения операции. Допустимые значения:</w:t>
            </w:r>
          </w:p>
          <w:p w14:paraId="68FEBA8E" w14:textId="77777777" w:rsidR="00314753" w:rsidRPr="00895E3A" w:rsidRDefault="00314753" w:rsidP="00314753">
            <w:r w:rsidRPr="00895E3A">
              <w:t>0 – операция выполнена успешно</w:t>
            </w:r>
          </w:p>
          <w:p w14:paraId="68FEBA8F" w14:textId="77777777" w:rsidR="00314753" w:rsidRPr="00895E3A" w:rsidRDefault="00314753" w:rsidP="00314753">
            <w:r w:rsidRPr="00895E3A">
              <w:t>1 – во время выполнения операции произошла непредвиденная ошибка</w:t>
            </w:r>
          </w:p>
          <w:p w14:paraId="68FEBA90" w14:textId="77777777" w:rsidR="00314753" w:rsidRPr="00895E3A" w:rsidRDefault="00314753" w:rsidP="00314753">
            <w:r w:rsidRPr="00895E3A">
              <w:t>2</w:t>
            </w:r>
            <w:r w:rsidR="007037CB" w:rsidRPr="00895E3A">
              <w:t>0</w:t>
            </w:r>
            <w:r w:rsidRPr="00895E3A">
              <w:t xml:space="preserve"> – категория с данным именем уже существует</w:t>
            </w:r>
          </w:p>
          <w:p w14:paraId="68FEBA91" w14:textId="77777777" w:rsidR="00314753" w:rsidRPr="00895E3A" w:rsidRDefault="00314753" w:rsidP="00314753">
            <w:r w:rsidRPr="00895E3A">
              <w:t>3 – родительская категория не найдена</w:t>
            </w:r>
          </w:p>
          <w:p w14:paraId="68FEBA92" w14:textId="77777777" w:rsidR="00904750" w:rsidRPr="00895E3A" w:rsidRDefault="00314753" w:rsidP="00314753">
            <w:r w:rsidRPr="00895E3A">
              <w:t xml:space="preserve">5 - </w:t>
            </w:r>
            <w:proofErr w:type="gramStart"/>
            <w:r w:rsidRPr="00895E3A">
              <w:t>Не возможно</w:t>
            </w:r>
            <w:proofErr w:type="gramEnd"/>
            <w:r w:rsidRPr="00895E3A">
              <w:t xml:space="preserve"> создать подкатегорию в динамической категории</w:t>
            </w:r>
          </w:p>
          <w:p w14:paraId="68FEBA93" w14:textId="77777777" w:rsidR="00415329" w:rsidRPr="00895E3A" w:rsidRDefault="00415329" w:rsidP="00415329">
            <w:r w:rsidRPr="00895E3A">
              <w:t xml:space="preserve">7 – ошибка циклической ссылки. Невозможно выставить parentID на категорию, которая уже является child для </w:t>
            </w:r>
            <w:r w:rsidRPr="00895E3A">
              <w:lastRenderedPageBreak/>
              <w:t>изменяемой категории.</w:t>
            </w:r>
          </w:p>
        </w:tc>
        <w:tc>
          <w:tcPr>
            <w:tcW w:w="1854" w:type="dxa"/>
          </w:tcPr>
          <w:p w14:paraId="68FEBA94" w14:textId="77777777" w:rsidR="00904750" w:rsidRPr="00895E3A" w:rsidRDefault="00904750" w:rsidP="007445A2">
            <w:r w:rsidRPr="00895E3A">
              <w:lastRenderedPageBreak/>
              <w:t>Да</w:t>
            </w:r>
          </w:p>
        </w:tc>
      </w:tr>
      <w:tr w:rsidR="00904750" w:rsidRPr="00895E3A" w14:paraId="68FEBA99" w14:textId="77777777" w:rsidTr="007445A2">
        <w:tc>
          <w:tcPr>
            <w:tcW w:w="2093" w:type="dxa"/>
          </w:tcPr>
          <w:p w14:paraId="68FEBA96" w14:textId="77777777" w:rsidR="00904750" w:rsidRPr="00895E3A" w:rsidRDefault="00904750" w:rsidP="007445A2">
            <w:r w:rsidRPr="00895E3A">
              <w:lastRenderedPageBreak/>
              <w:t>Описание ошибки (ResultDescription)</w:t>
            </w:r>
          </w:p>
        </w:tc>
        <w:tc>
          <w:tcPr>
            <w:tcW w:w="5906" w:type="dxa"/>
          </w:tcPr>
          <w:p w14:paraId="68FEBA97" w14:textId="77777777" w:rsidR="00904750" w:rsidRPr="00895E3A" w:rsidRDefault="00904750" w:rsidP="007445A2">
            <w:r w:rsidRPr="00895E3A">
              <w:t>Обязательно заполняется, если код возврата не равен 0. В других случаях никогда не заполняется.</w:t>
            </w:r>
          </w:p>
        </w:tc>
        <w:tc>
          <w:tcPr>
            <w:tcW w:w="1854" w:type="dxa"/>
          </w:tcPr>
          <w:p w14:paraId="68FEBA98" w14:textId="77777777" w:rsidR="00904750" w:rsidRPr="00895E3A" w:rsidRDefault="00904750" w:rsidP="007445A2">
            <w:r w:rsidRPr="00895E3A">
              <w:t>Нет</w:t>
            </w:r>
          </w:p>
        </w:tc>
      </w:tr>
    </w:tbl>
    <w:p w14:paraId="68FEBA9A" w14:textId="77777777" w:rsidR="00904750" w:rsidRPr="00895E3A" w:rsidRDefault="00904750" w:rsidP="00904750">
      <w:pPr>
        <w:pStyle w:val="Heading4"/>
        <w:numPr>
          <w:ilvl w:val="3"/>
          <w:numId w:val="13"/>
        </w:numPr>
      </w:pPr>
      <w:bookmarkStart w:id="414" w:name="_Toc370582801"/>
      <w:r w:rsidRPr="00895E3A">
        <w:t>Логика выполнения</w:t>
      </w:r>
      <w:bookmarkEnd w:id="414"/>
    </w:p>
    <w:p w14:paraId="68FEBA9B" w14:textId="77777777" w:rsidR="00904750" w:rsidRPr="00895E3A" w:rsidRDefault="00904750" w:rsidP="00904750">
      <w:r w:rsidRPr="00895E3A">
        <w:t>Основной сценарий выполнения:</w:t>
      </w:r>
    </w:p>
    <w:p w14:paraId="2C022113" w14:textId="77777777" w:rsidR="00314A08" w:rsidRPr="00DB081B" w:rsidRDefault="00314A08" w:rsidP="00314A08">
      <w:pPr>
        <w:pStyle w:val="ListParagraph"/>
        <w:numPr>
          <w:ilvl w:val="0"/>
          <w:numId w:val="51"/>
        </w:numPr>
      </w:pPr>
      <w:r w:rsidRPr="00902539">
        <w:t xml:space="preserve">Системы проверяет право пользователя на </w:t>
      </w:r>
      <w:r>
        <w:t>получение</w:t>
      </w:r>
      <w:r w:rsidRPr="00902539">
        <w:t xml:space="preserve"> </w:t>
      </w:r>
      <w:r>
        <w:t>категорий продуктов</w:t>
      </w:r>
      <w:r w:rsidRPr="00902539">
        <w:t xml:space="preserve"> (</w:t>
      </w:r>
      <w:r w:rsidRPr="00C62E18">
        <w:t>ProductCategories</w:t>
      </w:r>
      <w:r w:rsidRPr="00902539">
        <w:t>)</w:t>
      </w:r>
      <w:r w:rsidRPr="00DB081B">
        <w:t xml:space="preserve"> </w:t>
      </w:r>
      <w:r>
        <w:t>и управление категориями продуктов (</w:t>
      </w:r>
      <w:r w:rsidRPr="00792FD3">
        <w:t>ProductCategoriesManage</w:t>
      </w:r>
      <w:r>
        <w:t>)</w:t>
      </w:r>
      <w:r w:rsidRPr="00792FD3">
        <w:t>;</w:t>
      </w:r>
    </w:p>
    <w:p w14:paraId="68FEBA9C" w14:textId="77777777" w:rsidR="00904750" w:rsidRPr="00895E3A" w:rsidRDefault="00904750" w:rsidP="00E31AB0">
      <w:pPr>
        <w:pStyle w:val="ListParagraph"/>
        <w:numPr>
          <w:ilvl w:val="0"/>
          <w:numId w:val="51"/>
        </w:numPr>
      </w:pPr>
      <w:r w:rsidRPr="00895E3A">
        <w:t>Система проверяет наличие одноимённой категории</w:t>
      </w:r>
      <w:r w:rsidR="005512CC" w:rsidRPr="00895E3A">
        <w:t xml:space="preserve"> (в соответствии с новым</w:t>
      </w:r>
      <w:r w:rsidR="00870E90" w:rsidRPr="00895E3A">
        <w:t xml:space="preserve"> полным</w:t>
      </w:r>
      <w:r w:rsidR="005512CC" w:rsidRPr="00895E3A">
        <w:t xml:space="preserve"> именем)</w:t>
      </w:r>
      <w:r w:rsidRPr="00895E3A">
        <w:t xml:space="preserve"> в Рубрикаторе;</w:t>
      </w:r>
    </w:p>
    <w:p w14:paraId="68FEBA9D" w14:textId="77777777" w:rsidR="00904750" w:rsidRPr="00895E3A" w:rsidRDefault="00904750" w:rsidP="00E31AB0">
      <w:pPr>
        <w:pStyle w:val="ListParagraph"/>
        <w:numPr>
          <w:ilvl w:val="0"/>
          <w:numId w:val="51"/>
        </w:numPr>
      </w:pPr>
      <w:r w:rsidRPr="00895E3A">
        <w:t>Если одноимённая категория существует, то возвращается код соответствующий ошибки;</w:t>
      </w:r>
    </w:p>
    <w:p w14:paraId="68FEBA9E" w14:textId="77777777" w:rsidR="00904750" w:rsidRPr="00895E3A" w:rsidRDefault="00904750" w:rsidP="00E31AB0">
      <w:pPr>
        <w:pStyle w:val="ListParagraph"/>
        <w:numPr>
          <w:ilvl w:val="0"/>
          <w:numId w:val="51"/>
        </w:numPr>
      </w:pPr>
      <w:r w:rsidRPr="00895E3A">
        <w:t xml:space="preserve">Если одноимённая категория отсутствует, то </w:t>
      </w:r>
      <w:r w:rsidR="00870E90" w:rsidRPr="00895E3A">
        <w:t xml:space="preserve">категория обновляется </w:t>
      </w:r>
      <w:r w:rsidRPr="00895E3A">
        <w:t>и возвращается код возврата 0.</w:t>
      </w:r>
    </w:p>
    <w:p w14:paraId="68FEBA9F" w14:textId="77777777" w:rsidR="00290960" w:rsidRPr="00895E3A" w:rsidRDefault="00290960" w:rsidP="00E31AB0">
      <w:pPr>
        <w:pStyle w:val="ListParagraph"/>
        <w:numPr>
          <w:ilvl w:val="0"/>
          <w:numId w:val="51"/>
        </w:numPr>
      </w:pPr>
      <w:r w:rsidRPr="00895E3A">
        <w:t>Если изменилось имя категории, обновляется имя и NamePath в самой категонии, а также изменяется NamePath во всех потомках.</w:t>
      </w:r>
    </w:p>
    <w:p w14:paraId="68FEBAE0" w14:textId="77777777" w:rsidR="006F01CA" w:rsidRPr="00895E3A" w:rsidRDefault="006F01CA" w:rsidP="006F01CA">
      <w:pPr>
        <w:pStyle w:val="Heading3"/>
        <w:numPr>
          <w:ilvl w:val="2"/>
          <w:numId w:val="13"/>
        </w:numPr>
      </w:pPr>
      <w:bookmarkStart w:id="415" w:name="_Toc370582802"/>
      <w:r w:rsidRPr="00895E3A">
        <w:t>Удаление категории (DeleteCategory)</w:t>
      </w:r>
      <w:bookmarkEnd w:id="415"/>
    </w:p>
    <w:p w14:paraId="68FEBAE1" w14:textId="77777777" w:rsidR="006F01CA" w:rsidRPr="00895E3A" w:rsidRDefault="006F01CA" w:rsidP="006F01CA">
      <w:pPr>
        <w:pStyle w:val="Heading4"/>
        <w:numPr>
          <w:ilvl w:val="3"/>
          <w:numId w:val="13"/>
        </w:numPr>
      </w:pPr>
      <w:bookmarkStart w:id="416" w:name="_Toc370582803"/>
      <w:r w:rsidRPr="00895E3A">
        <w:t>Карточка операции</w:t>
      </w:r>
      <w:bookmarkEnd w:id="416"/>
    </w:p>
    <w:tbl>
      <w:tblPr>
        <w:tblStyle w:val="TableGrid"/>
        <w:tblW w:w="0" w:type="auto"/>
        <w:tblLook w:val="04A0" w:firstRow="1" w:lastRow="0" w:firstColumn="1" w:lastColumn="0" w:noHBand="0" w:noVBand="1"/>
      </w:tblPr>
      <w:tblGrid>
        <w:gridCol w:w="3652"/>
        <w:gridCol w:w="6201"/>
      </w:tblGrid>
      <w:tr w:rsidR="006F01CA" w:rsidRPr="00895E3A" w14:paraId="68FEBAE4" w14:textId="77777777" w:rsidTr="006F01CA">
        <w:tc>
          <w:tcPr>
            <w:tcW w:w="3652" w:type="dxa"/>
          </w:tcPr>
          <w:p w14:paraId="68FEBAE2" w14:textId="77777777" w:rsidR="006F01CA" w:rsidRPr="00895E3A" w:rsidRDefault="006F01CA" w:rsidP="006F01CA">
            <w:r w:rsidRPr="00895E3A">
              <w:t>Предназначение</w:t>
            </w:r>
          </w:p>
        </w:tc>
        <w:tc>
          <w:tcPr>
            <w:tcW w:w="6201" w:type="dxa"/>
          </w:tcPr>
          <w:p w14:paraId="68FEBAE3" w14:textId="77777777" w:rsidR="006F01CA" w:rsidRPr="00895E3A" w:rsidRDefault="006F01CA" w:rsidP="006F01CA">
            <w:r w:rsidRPr="00895E3A">
              <w:t>Операция предназначена удаления категории в рубрикаторе</w:t>
            </w:r>
          </w:p>
        </w:tc>
      </w:tr>
      <w:tr w:rsidR="006F01CA" w:rsidRPr="00895E3A" w14:paraId="68FEBAE7" w14:textId="77777777" w:rsidTr="006F01CA">
        <w:tc>
          <w:tcPr>
            <w:tcW w:w="3652" w:type="dxa"/>
          </w:tcPr>
          <w:p w14:paraId="68FEBAE5" w14:textId="77777777" w:rsidR="006F01CA" w:rsidRPr="00895E3A" w:rsidRDefault="006F01CA" w:rsidP="006F01CA">
            <w:r w:rsidRPr="00895E3A">
              <w:t>Режим выполнения</w:t>
            </w:r>
          </w:p>
        </w:tc>
        <w:tc>
          <w:tcPr>
            <w:tcW w:w="6201" w:type="dxa"/>
          </w:tcPr>
          <w:p w14:paraId="68FEBAE6" w14:textId="77777777" w:rsidR="006F01CA" w:rsidRPr="00895E3A" w:rsidRDefault="006F01CA" w:rsidP="006F01CA">
            <w:r w:rsidRPr="00895E3A">
              <w:t>Синхронный.</w:t>
            </w:r>
          </w:p>
        </w:tc>
      </w:tr>
    </w:tbl>
    <w:p w14:paraId="68FEBAE8" w14:textId="77777777" w:rsidR="006F01CA" w:rsidRPr="00895E3A" w:rsidRDefault="006F01CA" w:rsidP="006F01CA">
      <w:pPr>
        <w:pStyle w:val="Heading4"/>
        <w:numPr>
          <w:ilvl w:val="3"/>
          <w:numId w:val="13"/>
        </w:numPr>
      </w:pPr>
      <w:bookmarkStart w:id="417" w:name="_Toc370582804"/>
      <w:r w:rsidRPr="00895E3A">
        <w:t>Параметры назначения</w:t>
      </w:r>
      <w:bookmarkEnd w:id="417"/>
    </w:p>
    <w:tbl>
      <w:tblPr>
        <w:tblStyle w:val="TableGrid"/>
        <w:tblW w:w="0" w:type="auto"/>
        <w:tblLook w:val="04A0" w:firstRow="1" w:lastRow="0" w:firstColumn="1" w:lastColumn="0" w:noHBand="0" w:noVBand="1"/>
      </w:tblPr>
      <w:tblGrid>
        <w:gridCol w:w="4926"/>
        <w:gridCol w:w="4927"/>
      </w:tblGrid>
      <w:tr w:rsidR="006F01CA" w:rsidRPr="00895E3A" w14:paraId="68FEBAEB" w14:textId="77777777" w:rsidTr="006F01CA">
        <w:tc>
          <w:tcPr>
            <w:tcW w:w="4926" w:type="dxa"/>
          </w:tcPr>
          <w:p w14:paraId="68FEBAE9" w14:textId="77777777" w:rsidR="006F01CA" w:rsidRPr="00895E3A" w:rsidRDefault="006F01CA" w:rsidP="006F01CA">
            <w:pPr>
              <w:rPr>
                <w:b/>
              </w:rPr>
            </w:pPr>
            <w:r w:rsidRPr="00895E3A">
              <w:rPr>
                <w:b/>
              </w:rPr>
              <w:t>Параметр</w:t>
            </w:r>
          </w:p>
        </w:tc>
        <w:tc>
          <w:tcPr>
            <w:tcW w:w="4927" w:type="dxa"/>
          </w:tcPr>
          <w:p w14:paraId="68FEBAEA" w14:textId="77777777" w:rsidR="006F01CA" w:rsidRPr="00895E3A" w:rsidRDefault="006F01CA" w:rsidP="006F01CA">
            <w:pPr>
              <w:rPr>
                <w:b/>
              </w:rPr>
            </w:pPr>
            <w:r w:rsidRPr="00895E3A">
              <w:rPr>
                <w:b/>
              </w:rPr>
              <w:t>Значение</w:t>
            </w:r>
          </w:p>
        </w:tc>
      </w:tr>
      <w:tr w:rsidR="006F01CA" w:rsidRPr="00895E3A" w14:paraId="68FEBAEE" w14:textId="77777777" w:rsidTr="006F01CA">
        <w:tc>
          <w:tcPr>
            <w:tcW w:w="4926" w:type="dxa"/>
          </w:tcPr>
          <w:p w14:paraId="68FEBAEC" w14:textId="77777777" w:rsidR="006F01CA" w:rsidRPr="00895E3A" w:rsidRDefault="006F01CA" w:rsidP="006F01CA">
            <w:r w:rsidRPr="00895E3A">
              <w:t>Максимальное время от получения запроса до выдачи ответа</w:t>
            </w:r>
          </w:p>
        </w:tc>
        <w:tc>
          <w:tcPr>
            <w:tcW w:w="4927" w:type="dxa"/>
          </w:tcPr>
          <w:p w14:paraId="68FEBAED" w14:textId="77777777" w:rsidR="006F01CA" w:rsidRPr="00895E3A" w:rsidRDefault="006F01CA" w:rsidP="006F01CA">
            <w:r w:rsidRPr="00895E3A">
              <w:t>100 миллисекунд</w:t>
            </w:r>
          </w:p>
        </w:tc>
      </w:tr>
    </w:tbl>
    <w:p w14:paraId="68FEBAEF" w14:textId="77777777" w:rsidR="006F01CA" w:rsidRPr="00895E3A" w:rsidRDefault="006F01CA" w:rsidP="006F01CA">
      <w:pPr>
        <w:pStyle w:val="Heading4"/>
        <w:numPr>
          <w:ilvl w:val="3"/>
          <w:numId w:val="13"/>
        </w:numPr>
      </w:pPr>
      <w:bookmarkStart w:id="418" w:name="_Toc370582805"/>
      <w:r w:rsidRPr="00895E3A">
        <w:t>Влияние на другие операции</w:t>
      </w:r>
      <w:bookmarkEnd w:id="418"/>
    </w:p>
    <w:p w14:paraId="68FEBAF0" w14:textId="77777777" w:rsidR="006F01CA" w:rsidRPr="00895E3A" w:rsidRDefault="006F01CA" w:rsidP="006F01CA">
      <w:r w:rsidRPr="00895E3A">
        <w:t>Отсутствует.</w:t>
      </w:r>
    </w:p>
    <w:p w14:paraId="68FEBAF1" w14:textId="77777777" w:rsidR="006F01CA" w:rsidRPr="00895E3A" w:rsidRDefault="006F01CA" w:rsidP="006F01CA">
      <w:pPr>
        <w:pStyle w:val="Heading4"/>
        <w:numPr>
          <w:ilvl w:val="3"/>
          <w:numId w:val="13"/>
        </w:numPr>
      </w:pPr>
      <w:bookmarkStart w:id="419" w:name="_Toc370582806"/>
      <w:r w:rsidRPr="00895E3A">
        <w:t>Входные параметры</w:t>
      </w:r>
      <w:bookmarkEnd w:id="419"/>
    </w:p>
    <w:p w14:paraId="68FEBAF2" w14:textId="77777777" w:rsidR="006F01CA" w:rsidRPr="00895E3A" w:rsidRDefault="006F01CA" w:rsidP="006F01CA">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58</w:t>
      </w:r>
      <w:r w:rsidR="00E74F79" w:rsidRPr="00895E3A">
        <w:rPr>
          <w:noProof/>
        </w:rPr>
        <w:fldChar w:fldCharType="end"/>
      </w:r>
    </w:p>
    <w:tbl>
      <w:tblPr>
        <w:tblStyle w:val="TableGrid"/>
        <w:tblW w:w="0" w:type="auto"/>
        <w:tblLook w:val="04A0" w:firstRow="1" w:lastRow="0" w:firstColumn="1" w:lastColumn="0" w:noHBand="0" w:noVBand="1"/>
      </w:tblPr>
      <w:tblGrid>
        <w:gridCol w:w="2355"/>
        <w:gridCol w:w="5644"/>
        <w:gridCol w:w="1854"/>
      </w:tblGrid>
      <w:tr w:rsidR="006F01CA" w:rsidRPr="00895E3A" w14:paraId="68FEBAF6" w14:textId="77777777" w:rsidTr="006F01CA">
        <w:tc>
          <w:tcPr>
            <w:tcW w:w="2355" w:type="dxa"/>
          </w:tcPr>
          <w:p w14:paraId="68FEBAF3" w14:textId="77777777" w:rsidR="006F01CA" w:rsidRPr="00895E3A" w:rsidRDefault="006F01CA" w:rsidP="006F01CA">
            <w:pPr>
              <w:rPr>
                <w:b/>
              </w:rPr>
            </w:pPr>
            <w:r w:rsidRPr="00895E3A">
              <w:rPr>
                <w:b/>
              </w:rPr>
              <w:t>Параметр</w:t>
            </w:r>
          </w:p>
        </w:tc>
        <w:tc>
          <w:tcPr>
            <w:tcW w:w="5644" w:type="dxa"/>
          </w:tcPr>
          <w:p w14:paraId="68FEBAF4" w14:textId="77777777" w:rsidR="006F01CA" w:rsidRPr="00895E3A" w:rsidRDefault="006F01CA" w:rsidP="006F01CA">
            <w:pPr>
              <w:rPr>
                <w:b/>
              </w:rPr>
            </w:pPr>
            <w:r w:rsidRPr="00895E3A">
              <w:rPr>
                <w:b/>
              </w:rPr>
              <w:t>Описание</w:t>
            </w:r>
          </w:p>
        </w:tc>
        <w:tc>
          <w:tcPr>
            <w:tcW w:w="1854" w:type="dxa"/>
          </w:tcPr>
          <w:p w14:paraId="68FEBAF5" w14:textId="77777777" w:rsidR="006F01CA" w:rsidRPr="00895E3A" w:rsidRDefault="006F01CA" w:rsidP="006F01CA">
            <w:pPr>
              <w:rPr>
                <w:b/>
              </w:rPr>
            </w:pPr>
            <w:r w:rsidRPr="00895E3A">
              <w:rPr>
                <w:b/>
              </w:rPr>
              <w:t>Обязательный?</w:t>
            </w:r>
          </w:p>
        </w:tc>
      </w:tr>
      <w:tr w:rsidR="00351370" w:rsidRPr="00895E3A" w14:paraId="68FEBAFA" w14:textId="77777777" w:rsidTr="006F01CA">
        <w:tc>
          <w:tcPr>
            <w:tcW w:w="2355" w:type="dxa"/>
          </w:tcPr>
          <w:p w14:paraId="68FEBAF7" w14:textId="41688226" w:rsidR="00351370" w:rsidRPr="00895E3A" w:rsidRDefault="00351370" w:rsidP="006F01CA">
            <w:r w:rsidRPr="00895E3A">
              <w:t xml:space="preserve">Идентификатор </w:t>
            </w:r>
            <w:r>
              <w:t>пользователя</w:t>
            </w:r>
            <w:r w:rsidRPr="00895E3A">
              <w:t xml:space="preserve"> (</w:t>
            </w:r>
            <w:r>
              <w:rPr>
                <w:lang w:val="en-US"/>
              </w:rPr>
              <w:t>UserId</w:t>
            </w:r>
            <w:r w:rsidRPr="00895E3A">
              <w:t>)</w:t>
            </w:r>
          </w:p>
        </w:tc>
        <w:tc>
          <w:tcPr>
            <w:tcW w:w="5644" w:type="dxa"/>
          </w:tcPr>
          <w:p w14:paraId="68FEBAF8" w14:textId="2FE5BB23" w:rsidR="00351370" w:rsidRPr="00895E3A" w:rsidRDefault="00351370" w:rsidP="006F01CA">
            <w:r w:rsidRPr="00EF2E8B">
              <w:t>Идентификатор пользователя выполняющего операцию</w:t>
            </w:r>
            <w:r w:rsidRPr="00895E3A">
              <w:t>.</w:t>
            </w:r>
          </w:p>
        </w:tc>
        <w:tc>
          <w:tcPr>
            <w:tcW w:w="1854" w:type="dxa"/>
          </w:tcPr>
          <w:p w14:paraId="68FEBAF9" w14:textId="57E80FF8" w:rsidR="00351370" w:rsidRPr="00895E3A" w:rsidRDefault="00351370" w:rsidP="006F01CA">
            <w:r w:rsidRPr="00895E3A">
              <w:t>Да</w:t>
            </w:r>
          </w:p>
        </w:tc>
      </w:tr>
      <w:tr w:rsidR="00174D06" w:rsidRPr="00895E3A" w14:paraId="68FEBAFE" w14:textId="77777777" w:rsidTr="006F01CA">
        <w:tc>
          <w:tcPr>
            <w:tcW w:w="2355" w:type="dxa"/>
          </w:tcPr>
          <w:p w14:paraId="68FEBAFB" w14:textId="77777777" w:rsidR="00174D06" w:rsidRPr="00895E3A" w:rsidRDefault="00174D06" w:rsidP="006F01CA">
            <w:r w:rsidRPr="00895E3A">
              <w:t xml:space="preserve">Идентификатор </w:t>
            </w:r>
            <w:ins w:id="420" w:author="koroleva" w:date="2013-04-08T13:50:00Z">
              <w:r w:rsidR="009C04FF" w:rsidRPr="00895E3A">
                <w:t>категории</w:t>
              </w:r>
            </w:ins>
            <w:del w:id="421" w:author="koroleva" w:date="2013-04-08T13:50:00Z">
              <w:r w:rsidRPr="00895E3A" w:rsidDel="009C04FF">
                <w:delText>клиента</w:delText>
              </w:r>
            </w:del>
            <w:r w:rsidRPr="00895E3A">
              <w:t xml:space="preserve"> (CategoryId)</w:t>
            </w:r>
          </w:p>
        </w:tc>
        <w:tc>
          <w:tcPr>
            <w:tcW w:w="5644" w:type="dxa"/>
          </w:tcPr>
          <w:p w14:paraId="68FEBAFC" w14:textId="77777777" w:rsidR="00174D06" w:rsidRPr="00895E3A" w:rsidRDefault="00174D06" w:rsidP="006F01CA">
            <w:r w:rsidRPr="00895E3A">
              <w:t>Уникальный идентификатор категории</w:t>
            </w:r>
            <w:proofErr w:type="gramStart"/>
            <w:r w:rsidRPr="00895E3A">
              <w:t>.</w:t>
            </w:r>
            <w:proofErr w:type="gramEnd"/>
            <w:r w:rsidR="00920A19" w:rsidRPr="00895E3A">
              <w:t xml:space="preserve"> (</w:t>
            </w:r>
            <w:proofErr w:type="gramStart"/>
            <w:r w:rsidR="00920A19" w:rsidRPr="00895E3A">
              <w:t>п</w:t>
            </w:r>
            <w:proofErr w:type="gramEnd"/>
            <w:r w:rsidR="00920A19" w:rsidRPr="00895E3A">
              <w:t>о умолчанию 0)</w:t>
            </w:r>
          </w:p>
        </w:tc>
        <w:tc>
          <w:tcPr>
            <w:tcW w:w="1854" w:type="dxa"/>
          </w:tcPr>
          <w:p w14:paraId="68FEBAFD" w14:textId="77777777" w:rsidR="00174D06" w:rsidRPr="00895E3A" w:rsidRDefault="00920A19" w:rsidP="006F01CA">
            <w:r w:rsidRPr="00895E3A">
              <w:t>Нет</w:t>
            </w:r>
          </w:p>
        </w:tc>
      </w:tr>
    </w:tbl>
    <w:p w14:paraId="68FEBAFF" w14:textId="77777777" w:rsidR="006F01CA" w:rsidRPr="00895E3A" w:rsidRDefault="006F01CA" w:rsidP="006F01CA"/>
    <w:p w14:paraId="68FEBB00" w14:textId="77777777" w:rsidR="000C575C" w:rsidRPr="00895E3A" w:rsidRDefault="000C575C" w:rsidP="000C575C">
      <w:pPr>
        <w:pStyle w:val="Heading4"/>
        <w:numPr>
          <w:ilvl w:val="3"/>
          <w:numId w:val="13"/>
        </w:numPr>
      </w:pPr>
      <w:bookmarkStart w:id="422" w:name="_Toc370582807"/>
      <w:r w:rsidRPr="00895E3A">
        <w:t>Выходные данные</w:t>
      </w:r>
      <w:bookmarkEnd w:id="422"/>
    </w:p>
    <w:p w14:paraId="68FEBB01" w14:textId="77777777" w:rsidR="000C575C" w:rsidRPr="00895E3A" w:rsidRDefault="000C575C" w:rsidP="000C575C">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59</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0C575C" w:rsidRPr="00895E3A" w14:paraId="68FEBB05" w14:textId="77777777" w:rsidTr="001E1A9B">
        <w:tc>
          <w:tcPr>
            <w:tcW w:w="2093" w:type="dxa"/>
          </w:tcPr>
          <w:p w14:paraId="68FEBB02" w14:textId="77777777" w:rsidR="000C575C" w:rsidRPr="00895E3A" w:rsidRDefault="000C575C" w:rsidP="001E1A9B">
            <w:pPr>
              <w:rPr>
                <w:b/>
              </w:rPr>
            </w:pPr>
            <w:r w:rsidRPr="00895E3A">
              <w:rPr>
                <w:b/>
              </w:rPr>
              <w:t>Атрибут</w:t>
            </w:r>
          </w:p>
        </w:tc>
        <w:tc>
          <w:tcPr>
            <w:tcW w:w="5906" w:type="dxa"/>
          </w:tcPr>
          <w:p w14:paraId="68FEBB03" w14:textId="77777777" w:rsidR="000C575C" w:rsidRPr="00895E3A" w:rsidRDefault="000C575C" w:rsidP="001E1A9B">
            <w:pPr>
              <w:rPr>
                <w:b/>
              </w:rPr>
            </w:pPr>
            <w:r w:rsidRPr="00895E3A">
              <w:rPr>
                <w:b/>
              </w:rPr>
              <w:t>Описание</w:t>
            </w:r>
          </w:p>
        </w:tc>
        <w:tc>
          <w:tcPr>
            <w:tcW w:w="1854" w:type="dxa"/>
          </w:tcPr>
          <w:p w14:paraId="68FEBB04" w14:textId="77777777" w:rsidR="000C575C" w:rsidRPr="00895E3A" w:rsidRDefault="000C575C" w:rsidP="001E1A9B">
            <w:pPr>
              <w:rPr>
                <w:b/>
              </w:rPr>
            </w:pPr>
            <w:r w:rsidRPr="00895E3A">
              <w:rPr>
                <w:b/>
              </w:rPr>
              <w:t>Обязательный?</w:t>
            </w:r>
          </w:p>
        </w:tc>
      </w:tr>
      <w:tr w:rsidR="000C575C" w:rsidRPr="00895E3A" w14:paraId="68FEBB09" w14:textId="77777777" w:rsidTr="001E1A9B">
        <w:tc>
          <w:tcPr>
            <w:tcW w:w="2093" w:type="dxa"/>
          </w:tcPr>
          <w:p w14:paraId="68FEBB06" w14:textId="77777777" w:rsidR="000C575C" w:rsidRPr="00895E3A" w:rsidRDefault="000C575C" w:rsidP="001E1A9B">
            <w:r w:rsidRPr="00895E3A">
              <w:lastRenderedPageBreak/>
              <w:t>Признак успешного выполнения операции (Success)</w:t>
            </w:r>
          </w:p>
        </w:tc>
        <w:tc>
          <w:tcPr>
            <w:tcW w:w="5906" w:type="dxa"/>
          </w:tcPr>
          <w:p w14:paraId="68FEBB07" w14:textId="77777777" w:rsidR="000C575C" w:rsidRPr="00895E3A" w:rsidRDefault="000C575C" w:rsidP="001E1A9B">
            <w:r w:rsidRPr="00895E3A">
              <w:t>Признак успешного выполнения операции</w:t>
            </w:r>
          </w:p>
        </w:tc>
        <w:tc>
          <w:tcPr>
            <w:tcW w:w="1854" w:type="dxa"/>
          </w:tcPr>
          <w:p w14:paraId="68FEBB08" w14:textId="77777777" w:rsidR="000C575C" w:rsidRPr="00895E3A" w:rsidRDefault="000C575C" w:rsidP="001E1A9B">
            <w:r w:rsidRPr="00895E3A">
              <w:t>Да</w:t>
            </w:r>
          </w:p>
        </w:tc>
      </w:tr>
      <w:tr w:rsidR="000C575C" w:rsidRPr="00895E3A" w14:paraId="68FEBB10" w14:textId="77777777" w:rsidTr="001E1A9B">
        <w:tc>
          <w:tcPr>
            <w:tcW w:w="2093" w:type="dxa"/>
          </w:tcPr>
          <w:p w14:paraId="68FEBB0A" w14:textId="77777777" w:rsidR="000C575C" w:rsidRPr="00895E3A" w:rsidRDefault="000C575C" w:rsidP="001E1A9B">
            <w:r w:rsidRPr="00895E3A">
              <w:t>Код возврата (ResultCode)</w:t>
            </w:r>
          </w:p>
        </w:tc>
        <w:tc>
          <w:tcPr>
            <w:tcW w:w="5906" w:type="dxa"/>
          </w:tcPr>
          <w:p w14:paraId="68FEBB0B" w14:textId="77777777" w:rsidR="000C575C" w:rsidRPr="00895E3A" w:rsidRDefault="000C575C" w:rsidP="001E1A9B">
            <w:r w:rsidRPr="00895E3A">
              <w:t>Целочисленный код, информирующий о результате выполнения операции. Допустимые значения:</w:t>
            </w:r>
          </w:p>
          <w:p w14:paraId="68FEBB0C" w14:textId="77777777" w:rsidR="000C575C" w:rsidRPr="00895E3A" w:rsidRDefault="000C575C" w:rsidP="001E1A9B">
            <w:r w:rsidRPr="00895E3A">
              <w:t>0 – операция выполнена успешно</w:t>
            </w:r>
          </w:p>
          <w:p w14:paraId="68FEBB0D" w14:textId="77777777" w:rsidR="00605642" w:rsidRPr="00895E3A" w:rsidRDefault="00605642" w:rsidP="001E1A9B">
            <w:r w:rsidRPr="00895E3A">
              <w:t>2 – категория не найдена</w:t>
            </w:r>
          </w:p>
          <w:p w14:paraId="68FEBB0E" w14:textId="77777777" w:rsidR="000C575C" w:rsidRPr="00895E3A" w:rsidRDefault="000C575C" w:rsidP="000C575C">
            <w:r w:rsidRPr="00895E3A">
              <w:t>6 – категория не пуста</w:t>
            </w:r>
          </w:p>
        </w:tc>
        <w:tc>
          <w:tcPr>
            <w:tcW w:w="1854" w:type="dxa"/>
          </w:tcPr>
          <w:p w14:paraId="68FEBB0F" w14:textId="77777777" w:rsidR="000C575C" w:rsidRPr="00895E3A" w:rsidRDefault="000C575C" w:rsidP="001E1A9B">
            <w:r w:rsidRPr="00895E3A">
              <w:t>Да</w:t>
            </w:r>
          </w:p>
        </w:tc>
      </w:tr>
      <w:tr w:rsidR="000C575C" w:rsidRPr="00895E3A" w14:paraId="68FEBB14" w14:textId="77777777" w:rsidTr="001E1A9B">
        <w:tc>
          <w:tcPr>
            <w:tcW w:w="2093" w:type="dxa"/>
          </w:tcPr>
          <w:p w14:paraId="68FEBB11" w14:textId="77777777" w:rsidR="000C575C" w:rsidRPr="00895E3A" w:rsidRDefault="000C575C" w:rsidP="001E1A9B">
            <w:r w:rsidRPr="00895E3A">
              <w:t>Описание ошибки (ResultDescription)</w:t>
            </w:r>
          </w:p>
        </w:tc>
        <w:tc>
          <w:tcPr>
            <w:tcW w:w="5906" w:type="dxa"/>
          </w:tcPr>
          <w:p w14:paraId="68FEBB12" w14:textId="77777777" w:rsidR="000C575C" w:rsidRPr="00895E3A" w:rsidRDefault="000C575C" w:rsidP="001E1A9B">
            <w:r w:rsidRPr="00895E3A">
              <w:t>Обязательно заполняется, если код возврата не равен 0. В других случаях никогда не заполняется.</w:t>
            </w:r>
          </w:p>
        </w:tc>
        <w:tc>
          <w:tcPr>
            <w:tcW w:w="1854" w:type="dxa"/>
          </w:tcPr>
          <w:p w14:paraId="68FEBB13" w14:textId="77777777" w:rsidR="000C575C" w:rsidRPr="00895E3A" w:rsidRDefault="000C575C" w:rsidP="001E1A9B">
            <w:r w:rsidRPr="00895E3A">
              <w:t>Нет</w:t>
            </w:r>
          </w:p>
        </w:tc>
      </w:tr>
    </w:tbl>
    <w:p w14:paraId="68FEBB15" w14:textId="77777777" w:rsidR="000C575C" w:rsidRPr="00895E3A" w:rsidRDefault="000C575C" w:rsidP="000C575C">
      <w:pPr>
        <w:pStyle w:val="Heading4"/>
        <w:numPr>
          <w:ilvl w:val="3"/>
          <w:numId w:val="13"/>
        </w:numPr>
      </w:pPr>
      <w:bookmarkStart w:id="423" w:name="_Toc370582808"/>
      <w:r w:rsidRPr="00895E3A">
        <w:t>Логика выполнения</w:t>
      </w:r>
      <w:bookmarkEnd w:id="423"/>
    </w:p>
    <w:p w14:paraId="68FEBB16" w14:textId="77777777" w:rsidR="000C575C" w:rsidRPr="00895E3A" w:rsidRDefault="000C575C" w:rsidP="000C575C">
      <w:r w:rsidRPr="00895E3A">
        <w:t>Основной сценарий выполнения:</w:t>
      </w:r>
    </w:p>
    <w:p w14:paraId="73C96CD6" w14:textId="77777777" w:rsidR="00351370" w:rsidRPr="00DB081B" w:rsidRDefault="00351370" w:rsidP="00351370">
      <w:pPr>
        <w:pStyle w:val="ListParagraph"/>
        <w:numPr>
          <w:ilvl w:val="0"/>
          <w:numId w:val="56"/>
        </w:numPr>
      </w:pPr>
      <w:r w:rsidRPr="00902539">
        <w:t xml:space="preserve">Системы проверяет право пользователя на </w:t>
      </w:r>
      <w:r>
        <w:t>получение</w:t>
      </w:r>
      <w:r w:rsidRPr="00902539">
        <w:t xml:space="preserve"> </w:t>
      </w:r>
      <w:r>
        <w:t>категорий продуктов</w:t>
      </w:r>
      <w:r w:rsidRPr="00902539">
        <w:t xml:space="preserve"> (</w:t>
      </w:r>
      <w:r w:rsidRPr="00C62E18">
        <w:t>ProductCategories</w:t>
      </w:r>
      <w:r w:rsidRPr="00902539">
        <w:t>)</w:t>
      </w:r>
      <w:r w:rsidRPr="00DB081B">
        <w:t xml:space="preserve"> </w:t>
      </w:r>
      <w:r>
        <w:t>и управление категориями продуктов (</w:t>
      </w:r>
      <w:r w:rsidRPr="00792FD3">
        <w:t>ProductCategoriesManage</w:t>
      </w:r>
      <w:r>
        <w:t>)</w:t>
      </w:r>
      <w:r w:rsidRPr="00792FD3">
        <w:t>;</w:t>
      </w:r>
    </w:p>
    <w:p w14:paraId="68FEBB17" w14:textId="77777777" w:rsidR="000C575C" w:rsidRPr="00895E3A" w:rsidDel="00D813B9" w:rsidRDefault="000C575C" w:rsidP="00E31AB0">
      <w:pPr>
        <w:pStyle w:val="ListParagraph"/>
        <w:numPr>
          <w:ilvl w:val="0"/>
          <w:numId w:val="56"/>
        </w:numPr>
        <w:rPr>
          <w:del w:id="424" w:author="Sergey Rekhin" w:date="2013-04-08T16:23:00Z"/>
        </w:rPr>
      </w:pPr>
      <w:del w:id="425" w:author="Sergey Rekhin" w:date="2013-04-08T16:23:00Z">
        <w:r w:rsidRPr="00895E3A" w:rsidDel="00D813B9">
          <w:delText>Система проверяет наличие одноимённой категории (в соответствии с новым полным именем) в Рубрикаторе;</w:delText>
        </w:r>
      </w:del>
    </w:p>
    <w:p w14:paraId="68FEBB18" w14:textId="77777777" w:rsidR="000C575C" w:rsidRPr="00895E3A" w:rsidDel="00D813B9" w:rsidRDefault="000C575C" w:rsidP="00E31AB0">
      <w:pPr>
        <w:pStyle w:val="ListParagraph"/>
        <w:numPr>
          <w:ilvl w:val="0"/>
          <w:numId w:val="56"/>
        </w:numPr>
        <w:rPr>
          <w:del w:id="426" w:author="Sergey Rekhin" w:date="2013-04-08T16:23:00Z"/>
        </w:rPr>
      </w:pPr>
      <w:del w:id="427" w:author="Sergey Rekhin" w:date="2013-04-08T16:23:00Z">
        <w:r w:rsidRPr="00895E3A" w:rsidDel="00D813B9">
          <w:delText>Если одноимённая категория не существует, то возвращается код соответствующий ошибки;</w:delText>
        </w:r>
      </w:del>
    </w:p>
    <w:p w14:paraId="68FEBB19" w14:textId="1C082490" w:rsidR="000C575C" w:rsidRPr="00895E3A" w:rsidRDefault="000C575C" w:rsidP="00E31AB0">
      <w:pPr>
        <w:pStyle w:val="ListParagraph"/>
        <w:numPr>
          <w:ilvl w:val="0"/>
          <w:numId w:val="56"/>
        </w:numPr>
      </w:pPr>
      <w:r w:rsidRPr="00895E3A">
        <w:t xml:space="preserve">Если </w:t>
      </w:r>
      <w:del w:id="428" w:author="Sergey Rekhin" w:date="2013-04-08T16:23:00Z">
        <w:r w:rsidRPr="00895E3A" w:rsidDel="00D813B9">
          <w:delText xml:space="preserve">одноимённая </w:delText>
        </w:r>
      </w:del>
      <w:r w:rsidRPr="00895E3A">
        <w:t xml:space="preserve">категория </w:t>
      </w:r>
      <w:del w:id="429" w:author="Sergey Rekhin" w:date="2013-04-08T16:23:00Z">
        <w:r w:rsidRPr="00895E3A" w:rsidDel="00D813B9">
          <w:delText>существует</w:delText>
        </w:r>
      </w:del>
      <w:ins w:id="430" w:author="Sergey Rekhin" w:date="2013-04-08T16:23:00Z">
        <w:r w:rsidR="00D813B9" w:rsidRPr="00895E3A">
          <w:t>н</w:t>
        </w:r>
      </w:ins>
      <w:ins w:id="431" w:author="Sergey Rekhin" w:date="2013-04-08T16:24:00Z">
        <w:r w:rsidR="00D813B9" w:rsidRPr="00895E3A">
          <w:t>айдена</w:t>
        </w:r>
      </w:ins>
      <w:r w:rsidRPr="00895E3A">
        <w:t>, то проверяется наличие товаров в</w:t>
      </w:r>
      <w:r w:rsidR="00351370">
        <w:t xml:space="preserve"> ней и в подчиненных категориях</w:t>
      </w:r>
      <w:r w:rsidR="00351370" w:rsidRPr="00351370">
        <w:t>;</w:t>
      </w:r>
    </w:p>
    <w:p w14:paraId="68FEBB1A" w14:textId="6D9CEC00" w:rsidR="000C575C" w:rsidRPr="00895E3A" w:rsidRDefault="000C575C" w:rsidP="00E31AB0">
      <w:pPr>
        <w:pStyle w:val="ListParagraph"/>
        <w:numPr>
          <w:ilvl w:val="0"/>
          <w:numId w:val="56"/>
        </w:numPr>
      </w:pPr>
      <w:r w:rsidRPr="00895E3A">
        <w:t>Если в удаляемой категории и/или в подчиненных категориях существуют товары, возвращается код соответствующий ошибки</w:t>
      </w:r>
      <w:r w:rsidR="00351370" w:rsidRPr="0088380E">
        <w:t>;</w:t>
      </w:r>
    </w:p>
    <w:p w14:paraId="68FEBB1B" w14:textId="77777777" w:rsidR="000C575C" w:rsidRPr="00895E3A" w:rsidRDefault="000C575C" w:rsidP="00E31AB0">
      <w:pPr>
        <w:pStyle w:val="ListParagraph"/>
        <w:numPr>
          <w:ilvl w:val="0"/>
          <w:numId w:val="56"/>
        </w:numPr>
      </w:pPr>
      <w:r w:rsidRPr="00895E3A">
        <w:t>Если удаляемой категории и в подчиненных категориях отсутствует товар, каталог удаляется. Возвращается код успешности операции.</w:t>
      </w:r>
    </w:p>
    <w:p w14:paraId="745A677D" w14:textId="77777777" w:rsidR="00135CDA" w:rsidRPr="00895E3A" w:rsidRDefault="00135CDA" w:rsidP="00135CDA">
      <w:pPr>
        <w:keepNext/>
        <w:numPr>
          <w:ilvl w:val="2"/>
          <w:numId w:val="13"/>
        </w:numPr>
        <w:spacing w:before="200"/>
        <w:outlineLvl w:val="2"/>
        <w:rPr>
          <w:bCs/>
          <w:color w:val="000000"/>
          <w:sz w:val="28"/>
        </w:rPr>
      </w:pPr>
      <w:bookmarkStart w:id="432" w:name="_Toc370582809"/>
      <w:r w:rsidRPr="00895E3A">
        <w:rPr>
          <w:bCs/>
          <w:color w:val="000000"/>
          <w:sz w:val="28"/>
        </w:rPr>
        <w:t>Перемещение категории (MoveCategory)</w:t>
      </w:r>
      <w:bookmarkEnd w:id="432"/>
    </w:p>
    <w:p w14:paraId="4B410BF0" w14:textId="77777777" w:rsidR="00135CDA" w:rsidRPr="00895E3A" w:rsidRDefault="00135CDA" w:rsidP="00135CDA">
      <w:pPr>
        <w:keepNext/>
        <w:numPr>
          <w:ilvl w:val="3"/>
          <w:numId w:val="13"/>
        </w:numPr>
        <w:spacing w:before="200"/>
        <w:outlineLvl w:val="3"/>
        <w:rPr>
          <w:bCs/>
          <w:iCs/>
          <w:sz w:val="24"/>
        </w:rPr>
      </w:pPr>
      <w:bookmarkStart w:id="433" w:name="_Toc370582810"/>
      <w:r w:rsidRPr="00895E3A">
        <w:rPr>
          <w:bCs/>
          <w:iCs/>
          <w:sz w:val="24"/>
        </w:rPr>
        <w:t>Карточка операции</w:t>
      </w:r>
      <w:bookmarkEnd w:id="433"/>
    </w:p>
    <w:tbl>
      <w:tblPr>
        <w:tblStyle w:val="6"/>
        <w:tblW w:w="0" w:type="auto"/>
        <w:tblLook w:val="04A0" w:firstRow="1" w:lastRow="0" w:firstColumn="1" w:lastColumn="0" w:noHBand="0" w:noVBand="1"/>
      </w:tblPr>
      <w:tblGrid>
        <w:gridCol w:w="3652"/>
        <w:gridCol w:w="6201"/>
      </w:tblGrid>
      <w:tr w:rsidR="00135CDA" w:rsidRPr="00895E3A" w14:paraId="3C2B865F" w14:textId="77777777" w:rsidTr="00266B70">
        <w:tc>
          <w:tcPr>
            <w:tcW w:w="3652" w:type="dxa"/>
          </w:tcPr>
          <w:p w14:paraId="1973D4D3" w14:textId="77777777" w:rsidR="00135CDA" w:rsidRPr="00895E3A" w:rsidRDefault="00135CDA" w:rsidP="00266B70">
            <w:r w:rsidRPr="00895E3A">
              <w:t>Предназначение</w:t>
            </w:r>
          </w:p>
        </w:tc>
        <w:tc>
          <w:tcPr>
            <w:tcW w:w="6201" w:type="dxa"/>
          </w:tcPr>
          <w:p w14:paraId="0BB865F1" w14:textId="77777777" w:rsidR="00135CDA" w:rsidRPr="00895E3A" w:rsidRDefault="00135CDA" w:rsidP="00266B70">
            <w:r w:rsidRPr="00895E3A">
              <w:t>Операция предназначена для того, чтобы администратор мог перемещать категории</w:t>
            </w:r>
          </w:p>
        </w:tc>
      </w:tr>
      <w:tr w:rsidR="00135CDA" w:rsidRPr="00895E3A" w14:paraId="3FAB6993" w14:textId="77777777" w:rsidTr="00266B70">
        <w:tc>
          <w:tcPr>
            <w:tcW w:w="3652" w:type="dxa"/>
          </w:tcPr>
          <w:p w14:paraId="6CCED0B6" w14:textId="77777777" w:rsidR="00135CDA" w:rsidRPr="00895E3A" w:rsidRDefault="00135CDA" w:rsidP="00266B70">
            <w:r w:rsidRPr="00895E3A">
              <w:t>Режим выполнения</w:t>
            </w:r>
          </w:p>
        </w:tc>
        <w:tc>
          <w:tcPr>
            <w:tcW w:w="6201" w:type="dxa"/>
          </w:tcPr>
          <w:p w14:paraId="5529CD07" w14:textId="77777777" w:rsidR="00135CDA" w:rsidRPr="00895E3A" w:rsidRDefault="00135CDA" w:rsidP="00266B70">
            <w:r w:rsidRPr="00895E3A">
              <w:t>Синхронный.</w:t>
            </w:r>
          </w:p>
        </w:tc>
      </w:tr>
    </w:tbl>
    <w:p w14:paraId="2DFDF2B0" w14:textId="77777777" w:rsidR="00135CDA" w:rsidRPr="00895E3A" w:rsidRDefault="00135CDA" w:rsidP="00135CDA">
      <w:pPr>
        <w:keepNext/>
        <w:numPr>
          <w:ilvl w:val="3"/>
          <w:numId w:val="13"/>
        </w:numPr>
        <w:spacing w:before="200"/>
        <w:outlineLvl w:val="3"/>
        <w:rPr>
          <w:bCs/>
          <w:iCs/>
          <w:sz w:val="24"/>
        </w:rPr>
      </w:pPr>
      <w:bookmarkStart w:id="434" w:name="_Toc370582811"/>
      <w:r w:rsidRPr="00895E3A">
        <w:rPr>
          <w:bCs/>
          <w:iCs/>
          <w:sz w:val="24"/>
        </w:rPr>
        <w:t>Параметры назначения</w:t>
      </w:r>
      <w:bookmarkEnd w:id="434"/>
    </w:p>
    <w:tbl>
      <w:tblPr>
        <w:tblStyle w:val="6"/>
        <w:tblW w:w="0" w:type="auto"/>
        <w:tblLook w:val="04A0" w:firstRow="1" w:lastRow="0" w:firstColumn="1" w:lastColumn="0" w:noHBand="0" w:noVBand="1"/>
      </w:tblPr>
      <w:tblGrid>
        <w:gridCol w:w="4926"/>
        <w:gridCol w:w="4927"/>
      </w:tblGrid>
      <w:tr w:rsidR="00135CDA" w:rsidRPr="00895E3A" w14:paraId="615005E4" w14:textId="77777777" w:rsidTr="00266B70">
        <w:tc>
          <w:tcPr>
            <w:tcW w:w="4926" w:type="dxa"/>
          </w:tcPr>
          <w:p w14:paraId="02540BF4" w14:textId="77777777" w:rsidR="00135CDA" w:rsidRPr="00895E3A" w:rsidRDefault="00135CDA" w:rsidP="00266B70">
            <w:pPr>
              <w:rPr>
                <w:b/>
              </w:rPr>
            </w:pPr>
            <w:r w:rsidRPr="00895E3A">
              <w:rPr>
                <w:b/>
              </w:rPr>
              <w:t>Параметр</w:t>
            </w:r>
          </w:p>
        </w:tc>
        <w:tc>
          <w:tcPr>
            <w:tcW w:w="4927" w:type="dxa"/>
          </w:tcPr>
          <w:p w14:paraId="6D5B4417" w14:textId="77777777" w:rsidR="00135CDA" w:rsidRPr="00895E3A" w:rsidRDefault="00135CDA" w:rsidP="00266B70">
            <w:pPr>
              <w:rPr>
                <w:b/>
              </w:rPr>
            </w:pPr>
            <w:r w:rsidRPr="00895E3A">
              <w:rPr>
                <w:b/>
              </w:rPr>
              <w:t>Значение</w:t>
            </w:r>
          </w:p>
        </w:tc>
      </w:tr>
      <w:tr w:rsidR="00135CDA" w:rsidRPr="00895E3A" w14:paraId="7733186B" w14:textId="77777777" w:rsidTr="00266B70">
        <w:tc>
          <w:tcPr>
            <w:tcW w:w="4926" w:type="dxa"/>
          </w:tcPr>
          <w:p w14:paraId="55FEDD02" w14:textId="77777777" w:rsidR="00135CDA" w:rsidRPr="00895E3A" w:rsidRDefault="00135CDA" w:rsidP="00266B70">
            <w:r w:rsidRPr="00895E3A">
              <w:t>Максимальное время от получения запроса до выдачи ответа</w:t>
            </w:r>
          </w:p>
        </w:tc>
        <w:tc>
          <w:tcPr>
            <w:tcW w:w="4927" w:type="dxa"/>
          </w:tcPr>
          <w:p w14:paraId="2D71861F" w14:textId="77777777" w:rsidR="00135CDA" w:rsidRPr="00895E3A" w:rsidRDefault="00135CDA" w:rsidP="00266B70">
            <w:r w:rsidRPr="00895E3A">
              <w:t>100 миллисекунд</w:t>
            </w:r>
          </w:p>
        </w:tc>
      </w:tr>
    </w:tbl>
    <w:p w14:paraId="7E3CB3CF" w14:textId="77777777" w:rsidR="00135CDA" w:rsidRPr="00895E3A" w:rsidRDefault="00135CDA" w:rsidP="00135CDA">
      <w:pPr>
        <w:keepNext/>
        <w:numPr>
          <w:ilvl w:val="3"/>
          <w:numId w:val="13"/>
        </w:numPr>
        <w:spacing w:before="200"/>
        <w:outlineLvl w:val="3"/>
        <w:rPr>
          <w:bCs/>
          <w:iCs/>
          <w:sz w:val="24"/>
        </w:rPr>
      </w:pPr>
      <w:bookmarkStart w:id="435" w:name="_Toc370582812"/>
      <w:r w:rsidRPr="00895E3A">
        <w:rPr>
          <w:bCs/>
          <w:iCs/>
          <w:sz w:val="24"/>
        </w:rPr>
        <w:t>Влияние на другие операции</w:t>
      </w:r>
      <w:bookmarkEnd w:id="435"/>
    </w:p>
    <w:p w14:paraId="79CAFE9D" w14:textId="77777777" w:rsidR="00135CDA" w:rsidRPr="00895E3A" w:rsidRDefault="00135CDA" w:rsidP="00135CDA">
      <w:r w:rsidRPr="00895E3A">
        <w:t>Отсутствует.</w:t>
      </w:r>
    </w:p>
    <w:p w14:paraId="7B96B4F5" w14:textId="77777777" w:rsidR="00135CDA" w:rsidRPr="00895E3A" w:rsidRDefault="00135CDA" w:rsidP="00135CDA">
      <w:pPr>
        <w:keepNext/>
        <w:numPr>
          <w:ilvl w:val="3"/>
          <w:numId w:val="13"/>
        </w:numPr>
        <w:spacing w:before="200"/>
        <w:outlineLvl w:val="3"/>
        <w:rPr>
          <w:bCs/>
          <w:iCs/>
          <w:sz w:val="24"/>
        </w:rPr>
      </w:pPr>
      <w:bookmarkStart w:id="436" w:name="_Toc370582813"/>
      <w:r w:rsidRPr="00895E3A">
        <w:rPr>
          <w:bCs/>
          <w:iCs/>
          <w:sz w:val="24"/>
        </w:rPr>
        <w:t>Входные параметры</w:t>
      </w:r>
      <w:bookmarkEnd w:id="436"/>
    </w:p>
    <w:p w14:paraId="5FA918CF"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66"/>
        <w:gridCol w:w="5633"/>
        <w:gridCol w:w="1854"/>
      </w:tblGrid>
      <w:tr w:rsidR="00135CDA" w:rsidRPr="00895E3A" w14:paraId="6BACFC1A" w14:textId="77777777" w:rsidTr="00135CDA">
        <w:tc>
          <w:tcPr>
            <w:tcW w:w="2366" w:type="dxa"/>
          </w:tcPr>
          <w:p w14:paraId="75299623" w14:textId="77777777" w:rsidR="00135CDA" w:rsidRPr="00895E3A" w:rsidRDefault="00135CDA" w:rsidP="00266B70">
            <w:pPr>
              <w:rPr>
                <w:b/>
              </w:rPr>
            </w:pPr>
            <w:r w:rsidRPr="00895E3A">
              <w:rPr>
                <w:b/>
              </w:rPr>
              <w:t>Параметр</w:t>
            </w:r>
          </w:p>
        </w:tc>
        <w:tc>
          <w:tcPr>
            <w:tcW w:w="5633" w:type="dxa"/>
          </w:tcPr>
          <w:p w14:paraId="5771ADDB" w14:textId="77777777" w:rsidR="00135CDA" w:rsidRPr="00895E3A" w:rsidRDefault="00135CDA" w:rsidP="00266B70">
            <w:pPr>
              <w:rPr>
                <w:b/>
              </w:rPr>
            </w:pPr>
            <w:r w:rsidRPr="00895E3A">
              <w:rPr>
                <w:b/>
              </w:rPr>
              <w:t>Описание</w:t>
            </w:r>
          </w:p>
        </w:tc>
        <w:tc>
          <w:tcPr>
            <w:tcW w:w="1854" w:type="dxa"/>
          </w:tcPr>
          <w:p w14:paraId="3F278F30" w14:textId="77777777" w:rsidR="00135CDA" w:rsidRPr="00895E3A" w:rsidRDefault="00135CDA" w:rsidP="00266B70">
            <w:pPr>
              <w:rPr>
                <w:b/>
              </w:rPr>
            </w:pPr>
            <w:r w:rsidRPr="00895E3A">
              <w:rPr>
                <w:b/>
              </w:rPr>
              <w:t>Обязательный?</w:t>
            </w:r>
          </w:p>
        </w:tc>
      </w:tr>
      <w:tr w:rsidR="00135CDA" w:rsidRPr="00895E3A" w14:paraId="654C7BDA" w14:textId="77777777" w:rsidTr="00135CDA">
        <w:tc>
          <w:tcPr>
            <w:tcW w:w="2366" w:type="dxa"/>
          </w:tcPr>
          <w:p w14:paraId="66505F37" w14:textId="2A5D47F9" w:rsidR="00135CDA" w:rsidRPr="00895E3A" w:rsidRDefault="00135CDA" w:rsidP="00266B70">
            <w:r w:rsidRPr="00895E3A">
              <w:t xml:space="preserve">Идентификатор </w:t>
            </w:r>
            <w:r>
              <w:t>пользователя</w:t>
            </w:r>
            <w:r w:rsidRPr="00895E3A">
              <w:t xml:space="preserve"> (</w:t>
            </w:r>
            <w:r>
              <w:rPr>
                <w:lang w:val="en-US"/>
              </w:rPr>
              <w:t>UserId</w:t>
            </w:r>
            <w:r w:rsidRPr="00895E3A">
              <w:t>)</w:t>
            </w:r>
          </w:p>
        </w:tc>
        <w:tc>
          <w:tcPr>
            <w:tcW w:w="5633" w:type="dxa"/>
          </w:tcPr>
          <w:p w14:paraId="34619EDE" w14:textId="06AE47E0" w:rsidR="00135CDA" w:rsidRPr="00895E3A" w:rsidRDefault="00135CDA" w:rsidP="00266B70">
            <w:r w:rsidRPr="00EF2E8B">
              <w:t>Идентификатор пользователя выполняющего операцию</w:t>
            </w:r>
            <w:r w:rsidRPr="00895E3A">
              <w:t>.</w:t>
            </w:r>
          </w:p>
        </w:tc>
        <w:tc>
          <w:tcPr>
            <w:tcW w:w="1854" w:type="dxa"/>
          </w:tcPr>
          <w:p w14:paraId="201874FB" w14:textId="3904CA82" w:rsidR="00135CDA" w:rsidRPr="00895E3A" w:rsidRDefault="00135CDA" w:rsidP="00266B70">
            <w:r w:rsidRPr="00895E3A">
              <w:t>Да</w:t>
            </w:r>
          </w:p>
        </w:tc>
      </w:tr>
      <w:tr w:rsidR="00135CDA" w:rsidRPr="00895E3A" w14:paraId="54A04F18" w14:textId="77777777" w:rsidTr="00135CDA">
        <w:tc>
          <w:tcPr>
            <w:tcW w:w="2366" w:type="dxa"/>
          </w:tcPr>
          <w:p w14:paraId="42383CA7" w14:textId="77777777" w:rsidR="00135CDA" w:rsidRPr="00895E3A" w:rsidRDefault="00135CDA" w:rsidP="00266B70">
            <w:r w:rsidRPr="00895E3A">
              <w:t>Идентификатор категории (CategoryId)</w:t>
            </w:r>
          </w:p>
        </w:tc>
        <w:tc>
          <w:tcPr>
            <w:tcW w:w="5633" w:type="dxa"/>
          </w:tcPr>
          <w:p w14:paraId="027BA013" w14:textId="7F1CA7A8" w:rsidR="00135CDA" w:rsidRPr="00895E3A" w:rsidRDefault="00135CDA" w:rsidP="00266B70">
            <w:r w:rsidRPr="00895E3A">
              <w:t xml:space="preserve">Идентификатор </w:t>
            </w:r>
            <w:r w:rsidRPr="00895E3A">
              <w:t>перемещаемой</w:t>
            </w:r>
            <w:r w:rsidRPr="00895E3A">
              <w:t xml:space="preserve"> категории.</w:t>
            </w:r>
          </w:p>
        </w:tc>
        <w:tc>
          <w:tcPr>
            <w:tcW w:w="1854" w:type="dxa"/>
          </w:tcPr>
          <w:p w14:paraId="5BB89E5D" w14:textId="77777777" w:rsidR="00135CDA" w:rsidRPr="00895E3A" w:rsidRDefault="00135CDA" w:rsidP="00266B70">
            <w:r w:rsidRPr="00895E3A">
              <w:t>Да</w:t>
            </w:r>
          </w:p>
        </w:tc>
      </w:tr>
      <w:tr w:rsidR="00135CDA" w:rsidRPr="00895E3A" w14:paraId="42AA158D" w14:textId="77777777" w:rsidTr="00135CDA">
        <w:tc>
          <w:tcPr>
            <w:tcW w:w="2366" w:type="dxa"/>
          </w:tcPr>
          <w:p w14:paraId="25073F7C" w14:textId="77777777" w:rsidR="00135CDA" w:rsidRPr="00895E3A" w:rsidRDefault="00135CDA" w:rsidP="00266B70">
            <w:r w:rsidRPr="00895E3A">
              <w:t>Идентификатор относительной категории (ReferenceCategoryId)</w:t>
            </w:r>
          </w:p>
        </w:tc>
        <w:tc>
          <w:tcPr>
            <w:tcW w:w="5633" w:type="dxa"/>
          </w:tcPr>
          <w:p w14:paraId="221B43E0" w14:textId="77777777" w:rsidR="00135CDA" w:rsidRPr="00895E3A" w:rsidRDefault="00135CDA" w:rsidP="00266B70">
            <w:r w:rsidRPr="00895E3A">
              <w:t xml:space="preserve">Идентификатор категории </w:t>
            </w:r>
            <w:proofErr w:type="gramStart"/>
            <w:r w:rsidRPr="00895E3A">
              <w:t>относительно</w:t>
            </w:r>
            <w:proofErr w:type="gramEnd"/>
            <w:r w:rsidRPr="00895E3A">
              <w:t xml:space="preserve"> которой осуществляется перенос</w:t>
            </w:r>
          </w:p>
        </w:tc>
        <w:tc>
          <w:tcPr>
            <w:tcW w:w="1854" w:type="dxa"/>
          </w:tcPr>
          <w:p w14:paraId="0B07BB53" w14:textId="77777777" w:rsidR="00135CDA" w:rsidRPr="00895E3A" w:rsidRDefault="00135CDA" w:rsidP="00266B70">
            <w:r w:rsidRPr="00895E3A">
              <w:t>Нет</w:t>
            </w:r>
          </w:p>
        </w:tc>
      </w:tr>
      <w:tr w:rsidR="00135CDA" w:rsidRPr="00895E3A" w14:paraId="09D855CC" w14:textId="77777777" w:rsidTr="00135CDA">
        <w:tc>
          <w:tcPr>
            <w:tcW w:w="2366" w:type="dxa"/>
          </w:tcPr>
          <w:p w14:paraId="1209971F" w14:textId="77777777" w:rsidR="00135CDA" w:rsidRPr="00895E3A" w:rsidRDefault="00135CDA" w:rsidP="00266B70">
            <w:r w:rsidRPr="00895E3A">
              <w:t>Тип перемещения (CategoryPositionTypes)</w:t>
            </w:r>
          </w:p>
        </w:tc>
        <w:tc>
          <w:tcPr>
            <w:tcW w:w="5633" w:type="dxa"/>
          </w:tcPr>
          <w:p w14:paraId="14F72C06" w14:textId="77777777" w:rsidR="00135CDA" w:rsidRPr="00895E3A" w:rsidRDefault="00135CDA" w:rsidP="00266B70">
            <w:r w:rsidRPr="00895E3A">
              <w:t>Тип перемещения. Допустимые значения:</w:t>
            </w:r>
          </w:p>
          <w:p w14:paraId="696098A6" w14:textId="77777777" w:rsidR="00135CDA" w:rsidRPr="00895E3A" w:rsidRDefault="00135CDA" w:rsidP="00266B70">
            <w:r w:rsidRPr="00895E3A">
              <w:t>Вставить перед категорией (Last = 0) используется по умолчанию,</w:t>
            </w:r>
          </w:p>
          <w:p w14:paraId="39CD1A88" w14:textId="77777777" w:rsidR="00135CDA" w:rsidRPr="00895E3A" w:rsidRDefault="00135CDA" w:rsidP="00266B70">
            <w:r w:rsidRPr="00895E3A">
              <w:t>Вставить после категории (First = 1),</w:t>
            </w:r>
          </w:p>
          <w:p w14:paraId="0C7FA169" w14:textId="77777777" w:rsidR="00135CDA" w:rsidRPr="00895E3A" w:rsidRDefault="00135CDA" w:rsidP="00266B70">
            <w:r w:rsidRPr="00895E3A">
              <w:t>Вставить в категорию первой (Before = 2),</w:t>
            </w:r>
          </w:p>
          <w:p w14:paraId="175FEFFF" w14:textId="07D9BB91" w:rsidR="00135CDA" w:rsidRPr="00895E3A" w:rsidRDefault="00135CDA" w:rsidP="00135CDA">
            <w:r w:rsidRPr="00895E3A">
              <w:t xml:space="preserve">Вставить в категорию </w:t>
            </w:r>
            <w:proofErr w:type="gramStart"/>
            <w:r w:rsidRPr="00895E3A">
              <w:t>последней</w:t>
            </w:r>
            <w:proofErr w:type="gramEnd"/>
            <w:r w:rsidRPr="00895E3A">
              <w:t xml:space="preserve"> (After = 3) </w:t>
            </w:r>
          </w:p>
        </w:tc>
        <w:tc>
          <w:tcPr>
            <w:tcW w:w="1854" w:type="dxa"/>
          </w:tcPr>
          <w:p w14:paraId="5686BB9D" w14:textId="77777777" w:rsidR="00135CDA" w:rsidRPr="00895E3A" w:rsidRDefault="00135CDA" w:rsidP="00266B70">
            <w:r w:rsidRPr="00895E3A">
              <w:t>Нет</w:t>
            </w:r>
          </w:p>
        </w:tc>
      </w:tr>
    </w:tbl>
    <w:p w14:paraId="4B602BD4" w14:textId="77777777" w:rsidR="00135CDA" w:rsidRPr="00895E3A" w:rsidRDefault="00135CDA" w:rsidP="00135CDA"/>
    <w:p w14:paraId="437E511D" w14:textId="77777777" w:rsidR="00135CDA" w:rsidRPr="00895E3A" w:rsidRDefault="00135CDA" w:rsidP="00135CDA">
      <w:pPr>
        <w:keepNext/>
        <w:numPr>
          <w:ilvl w:val="3"/>
          <w:numId w:val="13"/>
        </w:numPr>
        <w:spacing w:before="200"/>
        <w:outlineLvl w:val="3"/>
        <w:rPr>
          <w:bCs/>
          <w:iCs/>
          <w:sz w:val="24"/>
        </w:rPr>
      </w:pPr>
      <w:bookmarkStart w:id="437" w:name="_Toc370582814"/>
      <w:r w:rsidRPr="00895E3A">
        <w:rPr>
          <w:bCs/>
          <w:iCs/>
          <w:sz w:val="24"/>
        </w:rPr>
        <w:t>Выходные данные</w:t>
      </w:r>
      <w:bookmarkEnd w:id="437"/>
    </w:p>
    <w:p w14:paraId="5FFA8AFE"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135CDA" w:rsidRPr="00895E3A" w14:paraId="632B37B4" w14:textId="77777777" w:rsidTr="00266B70">
        <w:tc>
          <w:tcPr>
            <w:tcW w:w="2093" w:type="dxa"/>
          </w:tcPr>
          <w:p w14:paraId="29B31ABA" w14:textId="77777777" w:rsidR="00135CDA" w:rsidRPr="00895E3A" w:rsidRDefault="00135CDA" w:rsidP="00266B70">
            <w:pPr>
              <w:rPr>
                <w:b/>
              </w:rPr>
            </w:pPr>
            <w:r w:rsidRPr="00895E3A">
              <w:rPr>
                <w:b/>
              </w:rPr>
              <w:t>Атрибут</w:t>
            </w:r>
          </w:p>
        </w:tc>
        <w:tc>
          <w:tcPr>
            <w:tcW w:w="5906" w:type="dxa"/>
          </w:tcPr>
          <w:p w14:paraId="57150CFD" w14:textId="77777777" w:rsidR="00135CDA" w:rsidRPr="00895E3A" w:rsidRDefault="00135CDA" w:rsidP="00266B70">
            <w:pPr>
              <w:rPr>
                <w:b/>
              </w:rPr>
            </w:pPr>
            <w:r w:rsidRPr="00895E3A">
              <w:rPr>
                <w:b/>
              </w:rPr>
              <w:t>Описание</w:t>
            </w:r>
          </w:p>
        </w:tc>
        <w:tc>
          <w:tcPr>
            <w:tcW w:w="1854" w:type="dxa"/>
          </w:tcPr>
          <w:p w14:paraId="5DA02152" w14:textId="77777777" w:rsidR="00135CDA" w:rsidRPr="00895E3A" w:rsidRDefault="00135CDA" w:rsidP="00266B70">
            <w:pPr>
              <w:rPr>
                <w:b/>
              </w:rPr>
            </w:pPr>
            <w:r w:rsidRPr="00895E3A">
              <w:rPr>
                <w:b/>
              </w:rPr>
              <w:t>Обязательный?</w:t>
            </w:r>
          </w:p>
        </w:tc>
      </w:tr>
      <w:tr w:rsidR="00135CDA" w:rsidRPr="00895E3A" w14:paraId="566FB269" w14:textId="77777777" w:rsidTr="00266B70">
        <w:tc>
          <w:tcPr>
            <w:tcW w:w="2093" w:type="dxa"/>
          </w:tcPr>
          <w:p w14:paraId="0C04EA55" w14:textId="77777777" w:rsidR="00135CDA" w:rsidRPr="00895E3A" w:rsidRDefault="00135CDA" w:rsidP="00266B70">
            <w:r w:rsidRPr="00895E3A">
              <w:t>Основной результат</w:t>
            </w:r>
          </w:p>
        </w:tc>
        <w:tc>
          <w:tcPr>
            <w:tcW w:w="5906" w:type="dxa"/>
          </w:tcPr>
          <w:p w14:paraId="339E6E9C" w14:textId="77777777" w:rsidR="00135CDA" w:rsidRPr="00895E3A" w:rsidRDefault="00135CDA" w:rsidP="00266B70">
            <w:hyperlink w:anchor="_Результат_(ResultBase)" w:history="1">
              <w:r w:rsidRPr="00895E3A">
                <w:rPr>
                  <w:rStyle w:val="Hyperlink"/>
                  <w:noProof w:val="0"/>
                </w:rPr>
                <w:t>Основной результат</w:t>
              </w:r>
            </w:hyperlink>
            <w:r w:rsidRPr="00895E3A">
              <w:t xml:space="preserve">. Дополнительные коды ошибок (ResultCodes): </w:t>
            </w:r>
          </w:p>
          <w:p w14:paraId="60062532" w14:textId="77777777" w:rsidR="00135CDA" w:rsidRPr="00895E3A" w:rsidRDefault="00135CDA" w:rsidP="00266B70">
            <w:r w:rsidRPr="00895E3A">
              <w:t>2 – перемещаемая или относительная категории не найдены</w:t>
            </w:r>
          </w:p>
          <w:p w14:paraId="66CDD6CA" w14:textId="77777777" w:rsidR="00135CDA" w:rsidRPr="00895E3A" w:rsidRDefault="00135CDA" w:rsidP="00266B70">
            <w:r w:rsidRPr="00895E3A">
              <w:t>5 - Невозможно создать подкатегорию в динамической категории</w:t>
            </w:r>
          </w:p>
          <w:p w14:paraId="01B5E53E" w14:textId="77777777" w:rsidR="00135CDA" w:rsidRPr="00895E3A" w:rsidRDefault="00135CDA" w:rsidP="00266B70">
            <w:r w:rsidRPr="00895E3A">
              <w:t>20 – Категория с таким именем уже существует</w:t>
            </w:r>
          </w:p>
          <w:p w14:paraId="3A28378B" w14:textId="77777777" w:rsidR="00135CDA" w:rsidRPr="00895E3A" w:rsidRDefault="00135CDA" w:rsidP="00266B70"/>
        </w:tc>
        <w:tc>
          <w:tcPr>
            <w:tcW w:w="1854" w:type="dxa"/>
          </w:tcPr>
          <w:p w14:paraId="33E795EF" w14:textId="77777777" w:rsidR="00135CDA" w:rsidRPr="00895E3A" w:rsidRDefault="00135CDA" w:rsidP="00266B70">
            <w:r w:rsidRPr="00895E3A">
              <w:t>Да</w:t>
            </w:r>
          </w:p>
        </w:tc>
      </w:tr>
    </w:tbl>
    <w:p w14:paraId="161C5604" w14:textId="77777777" w:rsidR="00135CDA" w:rsidRPr="00895E3A" w:rsidRDefault="00135CDA" w:rsidP="00135CDA">
      <w:pPr>
        <w:keepNext/>
        <w:numPr>
          <w:ilvl w:val="3"/>
          <w:numId w:val="13"/>
        </w:numPr>
        <w:spacing w:before="200"/>
        <w:outlineLvl w:val="3"/>
        <w:rPr>
          <w:bCs/>
          <w:iCs/>
          <w:sz w:val="24"/>
        </w:rPr>
      </w:pPr>
      <w:bookmarkStart w:id="438" w:name="_Toc370582815"/>
      <w:r w:rsidRPr="00895E3A">
        <w:rPr>
          <w:bCs/>
          <w:iCs/>
          <w:sz w:val="24"/>
        </w:rPr>
        <w:t>Логика выполнения</w:t>
      </w:r>
      <w:bookmarkEnd w:id="438"/>
    </w:p>
    <w:p w14:paraId="581C9232" w14:textId="77777777" w:rsidR="00135CDA" w:rsidRPr="00895E3A" w:rsidRDefault="00135CDA" w:rsidP="00135CDA">
      <w:r w:rsidRPr="00895E3A">
        <w:t>Основной сценарий выполнения:</w:t>
      </w:r>
    </w:p>
    <w:p w14:paraId="3AE09A21" w14:textId="77777777" w:rsidR="00135CDA" w:rsidRPr="00135CDA" w:rsidRDefault="00135CDA" w:rsidP="00135CDA">
      <w:pPr>
        <w:pStyle w:val="ListParagraph"/>
        <w:numPr>
          <w:ilvl w:val="0"/>
          <w:numId w:val="58"/>
        </w:numPr>
      </w:pPr>
      <w:r w:rsidRPr="00902539">
        <w:t xml:space="preserve">Системы проверяет право пользователя на </w:t>
      </w:r>
      <w:r>
        <w:t>получение</w:t>
      </w:r>
      <w:r w:rsidRPr="00902539">
        <w:t xml:space="preserve"> </w:t>
      </w:r>
      <w:r>
        <w:t>категорий продуктов</w:t>
      </w:r>
      <w:r w:rsidRPr="00902539">
        <w:t xml:space="preserve"> (</w:t>
      </w:r>
      <w:r w:rsidRPr="00C62E18">
        <w:t>ProductCategories</w:t>
      </w:r>
      <w:r w:rsidRPr="00902539">
        <w:t>)</w:t>
      </w:r>
      <w:r w:rsidRPr="00DB081B">
        <w:t xml:space="preserve"> </w:t>
      </w:r>
      <w:r>
        <w:t>и управление категориями продуктов (</w:t>
      </w:r>
      <w:r w:rsidRPr="00792FD3">
        <w:t>ProductCategoriesManage</w:t>
      </w:r>
      <w:r>
        <w:t>)</w:t>
      </w:r>
      <w:r w:rsidRPr="00792FD3">
        <w:t>;</w:t>
      </w:r>
    </w:p>
    <w:p w14:paraId="5B217196" w14:textId="5585C22C" w:rsidR="00135CDA" w:rsidRPr="00895E3A" w:rsidRDefault="00135CDA" w:rsidP="00135CDA">
      <w:pPr>
        <w:pStyle w:val="ListParagraph"/>
        <w:numPr>
          <w:ilvl w:val="0"/>
          <w:numId w:val="58"/>
        </w:numPr>
      </w:pPr>
      <w:r w:rsidRPr="00895E3A">
        <w:t>Система проверяет корректность входных параметров, в случае ошибки возврат с кодом -1;</w:t>
      </w:r>
    </w:p>
    <w:p w14:paraId="2D0F7723" w14:textId="77777777" w:rsidR="00135CDA" w:rsidRPr="00895E3A" w:rsidRDefault="00135CDA" w:rsidP="00135CDA">
      <w:pPr>
        <w:numPr>
          <w:ilvl w:val="0"/>
          <w:numId w:val="58"/>
        </w:numPr>
      </w:pPr>
      <w:r w:rsidRPr="00895E3A">
        <w:t>В зависимости от типа перемещения, категория перемещается в заданное положение.</w:t>
      </w:r>
    </w:p>
    <w:p w14:paraId="33402D6A" w14:textId="77777777" w:rsidR="00135CDA" w:rsidRPr="00895E3A" w:rsidRDefault="00135CDA" w:rsidP="00135CDA">
      <w:pPr>
        <w:pStyle w:val="Heading3"/>
        <w:numPr>
          <w:ilvl w:val="2"/>
          <w:numId w:val="13"/>
        </w:numPr>
      </w:pPr>
      <w:bookmarkStart w:id="439" w:name="_Toc370582816"/>
      <w:r w:rsidRPr="00895E3A">
        <w:t>Смена статуса категорий (ChangeCategoriesStatus)</w:t>
      </w:r>
      <w:bookmarkEnd w:id="439"/>
    </w:p>
    <w:p w14:paraId="401B058A" w14:textId="77777777" w:rsidR="00135CDA" w:rsidRPr="00895E3A" w:rsidRDefault="00135CDA" w:rsidP="00135CDA">
      <w:pPr>
        <w:pStyle w:val="Heading4"/>
        <w:numPr>
          <w:ilvl w:val="3"/>
          <w:numId w:val="54"/>
        </w:numPr>
      </w:pPr>
      <w:bookmarkStart w:id="440" w:name="_Toc370582817"/>
      <w:r w:rsidRPr="00895E3A">
        <w:t>Карточка операции</w:t>
      </w:r>
      <w:bookmarkEnd w:id="440"/>
    </w:p>
    <w:tbl>
      <w:tblPr>
        <w:tblStyle w:val="TableGrid"/>
        <w:tblW w:w="0" w:type="auto"/>
        <w:tblLook w:val="04A0" w:firstRow="1" w:lastRow="0" w:firstColumn="1" w:lastColumn="0" w:noHBand="0" w:noVBand="1"/>
      </w:tblPr>
      <w:tblGrid>
        <w:gridCol w:w="3652"/>
        <w:gridCol w:w="6201"/>
      </w:tblGrid>
      <w:tr w:rsidR="00135CDA" w:rsidRPr="00895E3A" w14:paraId="4BD7138E" w14:textId="77777777" w:rsidTr="00526FFF">
        <w:tc>
          <w:tcPr>
            <w:tcW w:w="3652" w:type="dxa"/>
            <w:tcBorders>
              <w:top w:val="single" w:sz="4" w:space="0" w:color="auto"/>
              <w:left w:val="single" w:sz="4" w:space="0" w:color="auto"/>
              <w:bottom w:val="single" w:sz="4" w:space="0" w:color="auto"/>
              <w:right w:val="single" w:sz="4" w:space="0" w:color="auto"/>
            </w:tcBorders>
            <w:hideMark/>
          </w:tcPr>
          <w:p w14:paraId="67B0444A" w14:textId="77777777" w:rsidR="00135CDA" w:rsidRPr="00895E3A" w:rsidRDefault="00135CDA" w:rsidP="00526FFF">
            <w:r w:rsidRPr="00895E3A">
              <w:t>Предназначение</w:t>
            </w:r>
          </w:p>
        </w:tc>
        <w:tc>
          <w:tcPr>
            <w:tcW w:w="6201" w:type="dxa"/>
            <w:tcBorders>
              <w:top w:val="single" w:sz="4" w:space="0" w:color="auto"/>
              <w:left w:val="single" w:sz="4" w:space="0" w:color="auto"/>
              <w:bottom w:val="single" w:sz="4" w:space="0" w:color="auto"/>
              <w:right w:val="single" w:sz="4" w:space="0" w:color="auto"/>
            </w:tcBorders>
            <w:hideMark/>
          </w:tcPr>
          <w:p w14:paraId="7038BDD2" w14:textId="77777777" w:rsidR="00135CDA" w:rsidRPr="00895E3A" w:rsidRDefault="00135CDA" w:rsidP="00526FFF">
            <w:r w:rsidRPr="00895E3A">
              <w:t>Операция предназначена для смены статуса категории в рубрикаторе</w:t>
            </w:r>
          </w:p>
        </w:tc>
      </w:tr>
      <w:tr w:rsidR="00135CDA" w:rsidRPr="00895E3A" w14:paraId="6F39773C" w14:textId="77777777" w:rsidTr="00526FFF">
        <w:tc>
          <w:tcPr>
            <w:tcW w:w="3652" w:type="dxa"/>
            <w:tcBorders>
              <w:top w:val="single" w:sz="4" w:space="0" w:color="auto"/>
              <w:left w:val="single" w:sz="4" w:space="0" w:color="auto"/>
              <w:bottom w:val="single" w:sz="4" w:space="0" w:color="auto"/>
              <w:right w:val="single" w:sz="4" w:space="0" w:color="auto"/>
            </w:tcBorders>
            <w:hideMark/>
          </w:tcPr>
          <w:p w14:paraId="15160894" w14:textId="77777777" w:rsidR="00135CDA" w:rsidRPr="00895E3A" w:rsidRDefault="00135CDA" w:rsidP="00526FFF">
            <w:r w:rsidRPr="00895E3A">
              <w:t>Режим выполнения</w:t>
            </w:r>
          </w:p>
        </w:tc>
        <w:tc>
          <w:tcPr>
            <w:tcW w:w="6201" w:type="dxa"/>
            <w:tcBorders>
              <w:top w:val="single" w:sz="4" w:space="0" w:color="auto"/>
              <w:left w:val="single" w:sz="4" w:space="0" w:color="auto"/>
              <w:bottom w:val="single" w:sz="4" w:space="0" w:color="auto"/>
              <w:right w:val="single" w:sz="4" w:space="0" w:color="auto"/>
            </w:tcBorders>
            <w:hideMark/>
          </w:tcPr>
          <w:p w14:paraId="0953CF04" w14:textId="77777777" w:rsidR="00135CDA" w:rsidRPr="00895E3A" w:rsidRDefault="00135CDA" w:rsidP="00526FFF">
            <w:r w:rsidRPr="00895E3A">
              <w:t>Синхронный.</w:t>
            </w:r>
          </w:p>
        </w:tc>
      </w:tr>
    </w:tbl>
    <w:p w14:paraId="0AA02E23" w14:textId="77777777" w:rsidR="00135CDA" w:rsidRPr="00895E3A" w:rsidRDefault="00135CDA" w:rsidP="00135CDA">
      <w:pPr>
        <w:pStyle w:val="Heading4"/>
        <w:numPr>
          <w:ilvl w:val="3"/>
          <w:numId w:val="54"/>
        </w:numPr>
      </w:pPr>
      <w:bookmarkStart w:id="441" w:name="_Toc370582818"/>
      <w:r w:rsidRPr="00895E3A">
        <w:t>Параметры назначения</w:t>
      </w:r>
      <w:bookmarkEnd w:id="441"/>
    </w:p>
    <w:tbl>
      <w:tblPr>
        <w:tblStyle w:val="TableGrid"/>
        <w:tblW w:w="0" w:type="auto"/>
        <w:tblLook w:val="04A0" w:firstRow="1" w:lastRow="0" w:firstColumn="1" w:lastColumn="0" w:noHBand="0" w:noVBand="1"/>
      </w:tblPr>
      <w:tblGrid>
        <w:gridCol w:w="4926"/>
        <w:gridCol w:w="4927"/>
      </w:tblGrid>
      <w:tr w:rsidR="00135CDA" w:rsidRPr="00895E3A" w14:paraId="3129BEFB" w14:textId="77777777" w:rsidTr="00526FFF">
        <w:tc>
          <w:tcPr>
            <w:tcW w:w="4926" w:type="dxa"/>
            <w:tcBorders>
              <w:top w:val="single" w:sz="4" w:space="0" w:color="auto"/>
              <w:left w:val="single" w:sz="4" w:space="0" w:color="auto"/>
              <w:bottom w:val="single" w:sz="4" w:space="0" w:color="auto"/>
              <w:right w:val="single" w:sz="4" w:space="0" w:color="auto"/>
            </w:tcBorders>
            <w:hideMark/>
          </w:tcPr>
          <w:p w14:paraId="3E16B993" w14:textId="77777777" w:rsidR="00135CDA" w:rsidRPr="00895E3A" w:rsidRDefault="00135CDA" w:rsidP="00526FFF">
            <w:pPr>
              <w:rPr>
                <w:b/>
              </w:rPr>
            </w:pPr>
            <w:r w:rsidRPr="00895E3A">
              <w:rPr>
                <w:b/>
              </w:rPr>
              <w:t>Параметр</w:t>
            </w:r>
          </w:p>
        </w:tc>
        <w:tc>
          <w:tcPr>
            <w:tcW w:w="4927" w:type="dxa"/>
            <w:tcBorders>
              <w:top w:val="single" w:sz="4" w:space="0" w:color="auto"/>
              <w:left w:val="single" w:sz="4" w:space="0" w:color="auto"/>
              <w:bottom w:val="single" w:sz="4" w:space="0" w:color="auto"/>
              <w:right w:val="single" w:sz="4" w:space="0" w:color="auto"/>
            </w:tcBorders>
            <w:hideMark/>
          </w:tcPr>
          <w:p w14:paraId="08DA1379" w14:textId="77777777" w:rsidR="00135CDA" w:rsidRPr="00895E3A" w:rsidRDefault="00135CDA" w:rsidP="00526FFF">
            <w:pPr>
              <w:rPr>
                <w:b/>
              </w:rPr>
            </w:pPr>
            <w:r w:rsidRPr="00895E3A">
              <w:rPr>
                <w:b/>
              </w:rPr>
              <w:t>Значение</w:t>
            </w:r>
          </w:p>
        </w:tc>
      </w:tr>
      <w:tr w:rsidR="00135CDA" w:rsidRPr="00895E3A" w14:paraId="5AD448A9" w14:textId="77777777" w:rsidTr="00526FFF">
        <w:tc>
          <w:tcPr>
            <w:tcW w:w="4926" w:type="dxa"/>
            <w:tcBorders>
              <w:top w:val="single" w:sz="4" w:space="0" w:color="auto"/>
              <w:left w:val="single" w:sz="4" w:space="0" w:color="auto"/>
              <w:bottom w:val="single" w:sz="4" w:space="0" w:color="auto"/>
              <w:right w:val="single" w:sz="4" w:space="0" w:color="auto"/>
            </w:tcBorders>
            <w:hideMark/>
          </w:tcPr>
          <w:p w14:paraId="29907B9A" w14:textId="77777777" w:rsidR="00135CDA" w:rsidRPr="00895E3A" w:rsidRDefault="00135CDA" w:rsidP="00526FFF">
            <w:r w:rsidRPr="00895E3A">
              <w:t>Максимальное время от получения запроса до выдачи ответа</w:t>
            </w:r>
          </w:p>
        </w:tc>
        <w:tc>
          <w:tcPr>
            <w:tcW w:w="4927" w:type="dxa"/>
            <w:tcBorders>
              <w:top w:val="single" w:sz="4" w:space="0" w:color="auto"/>
              <w:left w:val="single" w:sz="4" w:space="0" w:color="auto"/>
              <w:bottom w:val="single" w:sz="4" w:space="0" w:color="auto"/>
              <w:right w:val="single" w:sz="4" w:space="0" w:color="auto"/>
            </w:tcBorders>
            <w:hideMark/>
          </w:tcPr>
          <w:p w14:paraId="26E28350" w14:textId="77777777" w:rsidR="00135CDA" w:rsidRPr="00895E3A" w:rsidRDefault="00135CDA" w:rsidP="00526FFF">
            <w:r w:rsidRPr="00895E3A">
              <w:t>100 миллисекунд</w:t>
            </w:r>
          </w:p>
        </w:tc>
      </w:tr>
    </w:tbl>
    <w:p w14:paraId="1CF468DE" w14:textId="77777777" w:rsidR="00135CDA" w:rsidRPr="00895E3A" w:rsidRDefault="00135CDA" w:rsidP="00135CDA">
      <w:pPr>
        <w:pStyle w:val="Heading4"/>
        <w:numPr>
          <w:ilvl w:val="3"/>
          <w:numId w:val="54"/>
        </w:numPr>
      </w:pPr>
      <w:bookmarkStart w:id="442" w:name="_Toc370582819"/>
      <w:r w:rsidRPr="00895E3A">
        <w:t>Влияние на другие операции</w:t>
      </w:r>
      <w:bookmarkEnd w:id="442"/>
    </w:p>
    <w:p w14:paraId="6767CE95" w14:textId="77777777" w:rsidR="00135CDA" w:rsidRPr="00895E3A" w:rsidRDefault="00135CDA" w:rsidP="00135CDA">
      <w:r w:rsidRPr="00895E3A">
        <w:t>Отсутствует.</w:t>
      </w:r>
    </w:p>
    <w:p w14:paraId="146D2457" w14:textId="77777777" w:rsidR="00135CDA" w:rsidRPr="00895E3A" w:rsidRDefault="00135CDA" w:rsidP="00135CDA">
      <w:pPr>
        <w:pStyle w:val="Heading4"/>
        <w:numPr>
          <w:ilvl w:val="3"/>
          <w:numId w:val="54"/>
        </w:numPr>
      </w:pPr>
      <w:bookmarkStart w:id="443" w:name="_Toc370582820"/>
      <w:r w:rsidRPr="00895E3A">
        <w:t>Входные параметры</w:t>
      </w:r>
      <w:bookmarkEnd w:id="443"/>
    </w:p>
    <w:p w14:paraId="3A17DAE6" w14:textId="77777777" w:rsidR="00135CDA" w:rsidRPr="00895E3A" w:rsidRDefault="00135CDA" w:rsidP="00135CDA">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58</w:t>
      </w:r>
      <w:r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135CDA" w:rsidRPr="00895E3A" w14:paraId="2C53A92F" w14:textId="77777777" w:rsidTr="00526FFF">
        <w:tc>
          <w:tcPr>
            <w:tcW w:w="2093" w:type="dxa"/>
            <w:tcBorders>
              <w:top w:val="single" w:sz="4" w:space="0" w:color="auto"/>
              <w:left w:val="single" w:sz="4" w:space="0" w:color="auto"/>
              <w:bottom w:val="single" w:sz="4" w:space="0" w:color="auto"/>
              <w:right w:val="single" w:sz="4" w:space="0" w:color="auto"/>
            </w:tcBorders>
            <w:hideMark/>
          </w:tcPr>
          <w:p w14:paraId="4035735C" w14:textId="77777777" w:rsidR="00135CDA" w:rsidRPr="00895E3A" w:rsidRDefault="00135CDA" w:rsidP="00526FFF">
            <w:pPr>
              <w:rPr>
                <w:b/>
              </w:rPr>
            </w:pPr>
            <w:r w:rsidRPr="00895E3A">
              <w:rPr>
                <w:b/>
              </w:rPr>
              <w:t>Параметр</w:t>
            </w:r>
          </w:p>
        </w:tc>
        <w:tc>
          <w:tcPr>
            <w:tcW w:w="5906" w:type="dxa"/>
            <w:tcBorders>
              <w:top w:val="single" w:sz="4" w:space="0" w:color="auto"/>
              <w:left w:val="single" w:sz="4" w:space="0" w:color="auto"/>
              <w:bottom w:val="single" w:sz="4" w:space="0" w:color="auto"/>
              <w:right w:val="single" w:sz="4" w:space="0" w:color="auto"/>
            </w:tcBorders>
            <w:hideMark/>
          </w:tcPr>
          <w:p w14:paraId="5D97670A" w14:textId="77777777" w:rsidR="00135CDA" w:rsidRPr="00895E3A" w:rsidRDefault="00135CDA" w:rsidP="00526FFF">
            <w:pPr>
              <w:rPr>
                <w:b/>
              </w:rPr>
            </w:pPr>
            <w:r w:rsidRPr="00895E3A">
              <w:rPr>
                <w:b/>
              </w:rPr>
              <w:t>Описание</w:t>
            </w:r>
          </w:p>
        </w:tc>
        <w:tc>
          <w:tcPr>
            <w:tcW w:w="1854" w:type="dxa"/>
            <w:tcBorders>
              <w:top w:val="single" w:sz="4" w:space="0" w:color="auto"/>
              <w:left w:val="single" w:sz="4" w:space="0" w:color="auto"/>
              <w:bottom w:val="single" w:sz="4" w:space="0" w:color="auto"/>
              <w:right w:val="single" w:sz="4" w:space="0" w:color="auto"/>
            </w:tcBorders>
            <w:hideMark/>
          </w:tcPr>
          <w:p w14:paraId="1458C393" w14:textId="77777777" w:rsidR="00135CDA" w:rsidRPr="00895E3A" w:rsidRDefault="00135CDA" w:rsidP="00526FFF">
            <w:pPr>
              <w:rPr>
                <w:b/>
              </w:rPr>
            </w:pPr>
            <w:r w:rsidRPr="00895E3A">
              <w:rPr>
                <w:b/>
              </w:rPr>
              <w:t>Обязательный?</w:t>
            </w:r>
          </w:p>
        </w:tc>
      </w:tr>
      <w:tr w:rsidR="00135CDA" w:rsidRPr="00895E3A" w14:paraId="42459226" w14:textId="77777777" w:rsidTr="00526FFF">
        <w:tc>
          <w:tcPr>
            <w:tcW w:w="2093" w:type="dxa"/>
            <w:tcBorders>
              <w:top w:val="single" w:sz="4" w:space="0" w:color="auto"/>
              <w:left w:val="single" w:sz="4" w:space="0" w:color="auto"/>
              <w:bottom w:val="single" w:sz="4" w:space="0" w:color="auto"/>
              <w:right w:val="single" w:sz="4" w:space="0" w:color="auto"/>
            </w:tcBorders>
          </w:tcPr>
          <w:p w14:paraId="208E2E31" w14:textId="77777777" w:rsidR="00135CDA" w:rsidRPr="00895E3A" w:rsidRDefault="00135CDA" w:rsidP="00526FFF">
            <w:r w:rsidRPr="00895E3A">
              <w:t xml:space="preserve">Идентификатор </w:t>
            </w:r>
            <w:r>
              <w:t>пользователя</w:t>
            </w:r>
            <w:r w:rsidRPr="00895E3A">
              <w:t xml:space="preserve"> (</w:t>
            </w:r>
            <w:r>
              <w:rPr>
                <w:lang w:val="en-US"/>
              </w:rPr>
              <w:t>UserId</w:t>
            </w:r>
            <w:r w:rsidRPr="00895E3A">
              <w:t>)</w:t>
            </w:r>
          </w:p>
        </w:tc>
        <w:tc>
          <w:tcPr>
            <w:tcW w:w="5906" w:type="dxa"/>
            <w:tcBorders>
              <w:top w:val="single" w:sz="4" w:space="0" w:color="auto"/>
              <w:left w:val="single" w:sz="4" w:space="0" w:color="auto"/>
              <w:bottom w:val="single" w:sz="4" w:space="0" w:color="auto"/>
              <w:right w:val="single" w:sz="4" w:space="0" w:color="auto"/>
            </w:tcBorders>
          </w:tcPr>
          <w:p w14:paraId="098ED789" w14:textId="77777777" w:rsidR="00135CDA" w:rsidRPr="00895E3A" w:rsidRDefault="00135CDA" w:rsidP="00526FFF">
            <w:r w:rsidRPr="00EF2E8B">
              <w:t>Идентификатор пользователя выполняющего операцию</w:t>
            </w:r>
            <w:r w:rsidRPr="00895E3A">
              <w:t>.</w:t>
            </w:r>
          </w:p>
        </w:tc>
        <w:tc>
          <w:tcPr>
            <w:tcW w:w="1854" w:type="dxa"/>
            <w:tcBorders>
              <w:top w:val="single" w:sz="4" w:space="0" w:color="auto"/>
              <w:left w:val="single" w:sz="4" w:space="0" w:color="auto"/>
              <w:bottom w:val="single" w:sz="4" w:space="0" w:color="auto"/>
              <w:right w:val="single" w:sz="4" w:space="0" w:color="auto"/>
            </w:tcBorders>
          </w:tcPr>
          <w:p w14:paraId="47EF4C0E" w14:textId="77777777" w:rsidR="00135CDA" w:rsidRPr="00895E3A" w:rsidRDefault="00135CDA" w:rsidP="00526FFF">
            <w:r w:rsidRPr="00895E3A">
              <w:t>Да</w:t>
            </w:r>
          </w:p>
        </w:tc>
      </w:tr>
      <w:tr w:rsidR="00135CDA" w:rsidRPr="00895E3A" w14:paraId="60C39D0D" w14:textId="77777777" w:rsidTr="00526FFF">
        <w:tc>
          <w:tcPr>
            <w:tcW w:w="2093" w:type="dxa"/>
            <w:tcBorders>
              <w:top w:val="single" w:sz="4" w:space="0" w:color="auto"/>
              <w:left w:val="single" w:sz="4" w:space="0" w:color="auto"/>
              <w:bottom w:val="single" w:sz="4" w:space="0" w:color="auto"/>
              <w:right w:val="single" w:sz="4" w:space="0" w:color="auto"/>
            </w:tcBorders>
            <w:hideMark/>
          </w:tcPr>
          <w:p w14:paraId="02048636" w14:textId="77777777" w:rsidR="00135CDA" w:rsidRPr="00895E3A" w:rsidRDefault="00135CDA" w:rsidP="00526FFF">
            <w:r w:rsidRPr="00895E3A">
              <w:t>Список идентификаторов категорий (</w:t>
            </w:r>
            <w:proofErr w:type="gramStart"/>
            <w:r w:rsidRPr="00895E3A">
              <w:t>С</w:t>
            </w:r>
            <w:proofErr w:type="gramEnd"/>
            <w:r w:rsidRPr="00895E3A">
              <w:t>ategoryIds)</w:t>
            </w:r>
          </w:p>
        </w:tc>
        <w:tc>
          <w:tcPr>
            <w:tcW w:w="5906" w:type="dxa"/>
            <w:tcBorders>
              <w:top w:val="single" w:sz="4" w:space="0" w:color="auto"/>
              <w:left w:val="single" w:sz="4" w:space="0" w:color="auto"/>
              <w:bottom w:val="single" w:sz="4" w:space="0" w:color="auto"/>
              <w:right w:val="single" w:sz="4" w:space="0" w:color="auto"/>
            </w:tcBorders>
            <w:hideMark/>
          </w:tcPr>
          <w:p w14:paraId="029D8742" w14:textId="77777777" w:rsidR="00135CDA" w:rsidRPr="00895E3A" w:rsidRDefault="00135CDA" w:rsidP="00526FFF">
            <w:r w:rsidRPr="00895E3A">
              <w:t>Список идентификаторов категории в системе «Лояльность».</w:t>
            </w:r>
          </w:p>
        </w:tc>
        <w:tc>
          <w:tcPr>
            <w:tcW w:w="1854" w:type="dxa"/>
            <w:tcBorders>
              <w:top w:val="single" w:sz="4" w:space="0" w:color="auto"/>
              <w:left w:val="single" w:sz="4" w:space="0" w:color="auto"/>
              <w:bottom w:val="single" w:sz="4" w:space="0" w:color="auto"/>
              <w:right w:val="single" w:sz="4" w:space="0" w:color="auto"/>
            </w:tcBorders>
            <w:hideMark/>
          </w:tcPr>
          <w:p w14:paraId="705AA6F3" w14:textId="77777777" w:rsidR="00135CDA" w:rsidRPr="00895E3A" w:rsidRDefault="00135CDA" w:rsidP="00526FFF">
            <w:r w:rsidRPr="00895E3A">
              <w:t>Да</w:t>
            </w:r>
          </w:p>
        </w:tc>
      </w:tr>
      <w:tr w:rsidR="00135CDA" w:rsidRPr="00895E3A" w14:paraId="2C320E14" w14:textId="77777777" w:rsidTr="00526FFF">
        <w:tc>
          <w:tcPr>
            <w:tcW w:w="2093" w:type="dxa"/>
            <w:tcBorders>
              <w:top w:val="single" w:sz="4" w:space="0" w:color="auto"/>
              <w:left w:val="single" w:sz="4" w:space="0" w:color="auto"/>
              <w:bottom w:val="single" w:sz="4" w:space="0" w:color="auto"/>
              <w:right w:val="single" w:sz="4" w:space="0" w:color="auto"/>
            </w:tcBorders>
            <w:hideMark/>
          </w:tcPr>
          <w:p w14:paraId="4B6CD9C2" w14:textId="77777777" w:rsidR="00135CDA" w:rsidRPr="00895E3A" w:rsidRDefault="00135CDA" w:rsidP="00526FFF">
            <w:r w:rsidRPr="00895E3A">
              <w:t>Новое статус категорий (Status</w:t>
            </w:r>
            <w:del w:id="444" w:author="koroleva" w:date="2013-04-05T17:24:00Z">
              <w:r w:rsidRPr="00895E3A" w:rsidDel="00947953">
                <w:delText>Code</w:delText>
              </w:r>
            </w:del>
            <w:r w:rsidRPr="00895E3A">
              <w:t>)</w:t>
            </w:r>
          </w:p>
        </w:tc>
        <w:tc>
          <w:tcPr>
            <w:tcW w:w="5906" w:type="dxa"/>
            <w:tcBorders>
              <w:top w:val="single" w:sz="4" w:space="0" w:color="auto"/>
              <w:left w:val="single" w:sz="4" w:space="0" w:color="auto"/>
              <w:bottom w:val="single" w:sz="4" w:space="0" w:color="auto"/>
              <w:right w:val="single" w:sz="4" w:space="0" w:color="auto"/>
            </w:tcBorders>
            <w:hideMark/>
          </w:tcPr>
          <w:p w14:paraId="29EABFBE" w14:textId="77777777" w:rsidR="00135CDA" w:rsidRPr="00895E3A" w:rsidRDefault="00135CDA" w:rsidP="00526FFF">
            <w:r w:rsidRPr="00895E3A">
              <w:t>Новый статус категории.</w:t>
            </w:r>
          </w:p>
          <w:p w14:paraId="2DCAB4D1" w14:textId="77777777" w:rsidR="00135CDA" w:rsidRPr="00895E3A" w:rsidRDefault="00135CDA" w:rsidP="00526FFF">
            <w:r w:rsidRPr="00895E3A">
              <w:t xml:space="preserve">  NotActive = 0 (по умолчанию)</w:t>
            </w:r>
          </w:p>
          <w:p w14:paraId="548772C4" w14:textId="77777777" w:rsidR="00135CDA" w:rsidRPr="00895E3A" w:rsidRDefault="00135CDA" w:rsidP="00526FFF">
            <w:r w:rsidRPr="00895E3A">
              <w:t xml:space="preserve">  Active = 1</w:t>
            </w:r>
          </w:p>
        </w:tc>
        <w:tc>
          <w:tcPr>
            <w:tcW w:w="1854" w:type="dxa"/>
            <w:tcBorders>
              <w:top w:val="single" w:sz="4" w:space="0" w:color="auto"/>
              <w:left w:val="single" w:sz="4" w:space="0" w:color="auto"/>
              <w:bottom w:val="single" w:sz="4" w:space="0" w:color="auto"/>
              <w:right w:val="single" w:sz="4" w:space="0" w:color="auto"/>
            </w:tcBorders>
            <w:hideMark/>
          </w:tcPr>
          <w:p w14:paraId="6B4AB5EC" w14:textId="77777777" w:rsidR="00135CDA" w:rsidRPr="00895E3A" w:rsidRDefault="00135CDA" w:rsidP="00526FFF">
            <w:r w:rsidRPr="00895E3A">
              <w:t>Нет</w:t>
            </w:r>
          </w:p>
        </w:tc>
      </w:tr>
    </w:tbl>
    <w:p w14:paraId="1752EC1C" w14:textId="77777777" w:rsidR="00135CDA" w:rsidRPr="00895E3A" w:rsidRDefault="00135CDA" w:rsidP="00135CDA"/>
    <w:p w14:paraId="6338B5A7" w14:textId="77777777" w:rsidR="00135CDA" w:rsidRPr="00895E3A" w:rsidRDefault="00135CDA" w:rsidP="00135CDA">
      <w:pPr>
        <w:pStyle w:val="Heading4"/>
        <w:numPr>
          <w:ilvl w:val="3"/>
          <w:numId w:val="54"/>
        </w:numPr>
      </w:pPr>
      <w:bookmarkStart w:id="445" w:name="_Toc370582821"/>
      <w:r w:rsidRPr="00895E3A">
        <w:t>Выходные данные</w:t>
      </w:r>
      <w:bookmarkEnd w:id="445"/>
    </w:p>
    <w:p w14:paraId="119DAC73" w14:textId="77777777" w:rsidR="00135CDA" w:rsidRPr="00895E3A" w:rsidRDefault="00135CDA" w:rsidP="00135CDA">
      <w:pPr>
        <w:pStyle w:val="Caption"/>
        <w:keepNext/>
      </w:pPr>
      <w:r w:rsidRPr="00895E3A">
        <w:t xml:space="preserve">табл. </w:t>
      </w:r>
      <w:r w:rsidRPr="00895E3A">
        <w:fldChar w:fldCharType="begin"/>
      </w:r>
      <w:r w:rsidRPr="00895E3A">
        <w:instrText xml:space="preserve"> SEQ табл. \* ARABIC </w:instrText>
      </w:r>
      <w:r w:rsidRPr="00895E3A">
        <w:fldChar w:fldCharType="separate"/>
      </w:r>
      <w:r w:rsidRPr="00895E3A">
        <w:rPr>
          <w:noProof/>
        </w:rPr>
        <w:t>59</w:t>
      </w:r>
      <w:r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591"/>
        <w:gridCol w:w="5408"/>
        <w:gridCol w:w="1854"/>
      </w:tblGrid>
      <w:tr w:rsidR="00135CDA" w:rsidRPr="00895E3A" w14:paraId="56FB4BDA" w14:textId="77777777" w:rsidTr="00526FFF">
        <w:tc>
          <w:tcPr>
            <w:tcW w:w="2591" w:type="dxa"/>
            <w:tcBorders>
              <w:top w:val="single" w:sz="4" w:space="0" w:color="auto"/>
              <w:left w:val="single" w:sz="4" w:space="0" w:color="auto"/>
              <w:bottom w:val="single" w:sz="4" w:space="0" w:color="auto"/>
              <w:right w:val="single" w:sz="4" w:space="0" w:color="auto"/>
            </w:tcBorders>
            <w:hideMark/>
          </w:tcPr>
          <w:p w14:paraId="68ED7704" w14:textId="77777777" w:rsidR="00135CDA" w:rsidRPr="00895E3A" w:rsidRDefault="00135CDA" w:rsidP="00526FFF">
            <w:pPr>
              <w:rPr>
                <w:b/>
              </w:rPr>
            </w:pPr>
            <w:r w:rsidRPr="00895E3A">
              <w:rPr>
                <w:b/>
              </w:rPr>
              <w:t>Атрибут</w:t>
            </w:r>
          </w:p>
        </w:tc>
        <w:tc>
          <w:tcPr>
            <w:tcW w:w="5408" w:type="dxa"/>
            <w:tcBorders>
              <w:top w:val="single" w:sz="4" w:space="0" w:color="auto"/>
              <w:left w:val="single" w:sz="4" w:space="0" w:color="auto"/>
              <w:bottom w:val="single" w:sz="4" w:space="0" w:color="auto"/>
              <w:right w:val="single" w:sz="4" w:space="0" w:color="auto"/>
            </w:tcBorders>
            <w:hideMark/>
          </w:tcPr>
          <w:p w14:paraId="78FBB9FA" w14:textId="77777777" w:rsidR="00135CDA" w:rsidRPr="00895E3A" w:rsidRDefault="00135CDA" w:rsidP="00526FFF">
            <w:pPr>
              <w:rPr>
                <w:b/>
              </w:rPr>
            </w:pPr>
            <w:r w:rsidRPr="00895E3A">
              <w:rPr>
                <w:b/>
              </w:rPr>
              <w:t>Описание</w:t>
            </w:r>
          </w:p>
        </w:tc>
        <w:tc>
          <w:tcPr>
            <w:tcW w:w="1854" w:type="dxa"/>
            <w:tcBorders>
              <w:top w:val="single" w:sz="4" w:space="0" w:color="auto"/>
              <w:left w:val="single" w:sz="4" w:space="0" w:color="auto"/>
              <w:bottom w:val="single" w:sz="4" w:space="0" w:color="auto"/>
              <w:right w:val="single" w:sz="4" w:space="0" w:color="auto"/>
            </w:tcBorders>
            <w:hideMark/>
          </w:tcPr>
          <w:p w14:paraId="6C1AB0BE" w14:textId="77777777" w:rsidR="00135CDA" w:rsidRPr="00895E3A" w:rsidRDefault="00135CDA" w:rsidP="00526FFF">
            <w:pPr>
              <w:rPr>
                <w:b/>
              </w:rPr>
            </w:pPr>
            <w:r w:rsidRPr="00895E3A">
              <w:rPr>
                <w:b/>
              </w:rPr>
              <w:t>Обязательный?</w:t>
            </w:r>
          </w:p>
        </w:tc>
      </w:tr>
      <w:tr w:rsidR="00135CDA" w:rsidRPr="00895E3A" w14:paraId="5C2E201A" w14:textId="77777777" w:rsidTr="00526FFF">
        <w:tc>
          <w:tcPr>
            <w:tcW w:w="2591" w:type="dxa"/>
            <w:tcBorders>
              <w:top w:val="single" w:sz="4" w:space="0" w:color="auto"/>
              <w:left w:val="single" w:sz="4" w:space="0" w:color="auto"/>
              <w:bottom w:val="single" w:sz="4" w:space="0" w:color="auto"/>
              <w:right w:val="single" w:sz="4" w:space="0" w:color="auto"/>
            </w:tcBorders>
            <w:hideMark/>
          </w:tcPr>
          <w:p w14:paraId="0199DA84" w14:textId="77777777" w:rsidR="00135CDA" w:rsidRPr="00895E3A" w:rsidRDefault="00135CDA" w:rsidP="00526FFF">
            <w:r w:rsidRPr="00895E3A">
              <w:t>Признак успешного выполнения операции (Success)</w:t>
            </w:r>
          </w:p>
        </w:tc>
        <w:tc>
          <w:tcPr>
            <w:tcW w:w="5408" w:type="dxa"/>
            <w:tcBorders>
              <w:top w:val="single" w:sz="4" w:space="0" w:color="auto"/>
              <w:left w:val="single" w:sz="4" w:space="0" w:color="auto"/>
              <w:bottom w:val="single" w:sz="4" w:space="0" w:color="auto"/>
              <w:right w:val="single" w:sz="4" w:space="0" w:color="auto"/>
            </w:tcBorders>
            <w:hideMark/>
          </w:tcPr>
          <w:p w14:paraId="0660B826" w14:textId="77777777" w:rsidR="00135CDA" w:rsidRPr="00895E3A" w:rsidRDefault="00135CDA" w:rsidP="00526FFF">
            <w:r w:rsidRPr="00895E3A">
              <w:t>Признак успешного выполнения операции</w:t>
            </w:r>
          </w:p>
        </w:tc>
        <w:tc>
          <w:tcPr>
            <w:tcW w:w="1854" w:type="dxa"/>
            <w:tcBorders>
              <w:top w:val="single" w:sz="4" w:space="0" w:color="auto"/>
              <w:left w:val="single" w:sz="4" w:space="0" w:color="auto"/>
              <w:bottom w:val="single" w:sz="4" w:space="0" w:color="auto"/>
              <w:right w:val="single" w:sz="4" w:space="0" w:color="auto"/>
            </w:tcBorders>
            <w:hideMark/>
          </w:tcPr>
          <w:p w14:paraId="47853424" w14:textId="77777777" w:rsidR="00135CDA" w:rsidRPr="00895E3A" w:rsidRDefault="00135CDA" w:rsidP="00526FFF">
            <w:r w:rsidRPr="00895E3A">
              <w:t>Да</w:t>
            </w:r>
          </w:p>
        </w:tc>
      </w:tr>
      <w:tr w:rsidR="00135CDA" w:rsidRPr="00895E3A" w14:paraId="6686103D" w14:textId="77777777" w:rsidTr="00526FFF">
        <w:tc>
          <w:tcPr>
            <w:tcW w:w="2591" w:type="dxa"/>
            <w:tcBorders>
              <w:top w:val="single" w:sz="4" w:space="0" w:color="auto"/>
              <w:left w:val="single" w:sz="4" w:space="0" w:color="auto"/>
              <w:bottom w:val="single" w:sz="4" w:space="0" w:color="auto"/>
              <w:right w:val="single" w:sz="4" w:space="0" w:color="auto"/>
            </w:tcBorders>
          </w:tcPr>
          <w:p w14:paraId="709269EC" w14:textId="77777777" w:rsidR="00135CDA" w:rsidRPr="00895E3A" w:rsidRDefault="00135CDA" w:rsidP="00526FFF">
            <w:r w:rsidRPr="00895E3A">
              <w:t>Код возврата (ResultCode)</w:t>
            </w:r>
          </w:p>
        </w:tc>
        <w:tc>
          <w:tcPr>
            <w:tcW w:w="5408" w:type="dxa"/>
            <w:tcBorders>
              <w:top w:val="single" w:sz="4" w:space="0" w:color="auto"/>
              <w:left w:val="single" w:sz="4" w:space="0" w:color="auto"/>
              <w:bottom w:val="single" w:sz="4" w:space="0" w:color="auto"/>
              <w:right w:val="single" w:sz="4" w:space="0" w:color="auto"/>
            </w:tcBorders>
          </w:tcPr>
          <w:p w14:paraId="3BF672D4" w14:textId="77777777" w:rsidR="00135CDA" w:rsidRPr="00895E3A" w:rsidRDefault="00135CDA" w:rsidP="00526FFF">
            <w:r w:rsidRPr="00895E3A">
              <w:t>Целочисленный код, информирующий о результате выполнения операции. Допустимые значения:</w:t>
            </w:r>
          </w:p>
          <w:p w14:paraId="789FFEA9" w14:textId="77777777" w:rsidR="00135CDA" w:rsidRPr="00895E3A" w:rsidRDefault="00135CDA" w:rsidP="00526FFF">
            <w:r w:rsidRPr="00895E3A">
              <w:t>-1 – ошибка входных параметров</w:t>
            </w:r>
          </w:p>
          <w:p w14:paraId="2CF99CD2" w14:textId="77777777" w:rsidR="00135CDA" w:rsidRPr="00895E3A" w:rsidDel="005172BA" w:rsidRDefault="00135CDA" w:rsidP="00526FFF">
            <w:pPr>
              <w:rPr>
                <w:del w:id="446" w:author="koroleva" w:date="2013-04-05T17:38:00Z"/>
              </w:rPr>
            </w:pPr>
            <w:r w:rsidRPr="00895E3A">
              <w:t>0 – операция выполнена успешно</w:t>
            </w:r>
          </w:p>
          <w:p w14:paraId="7F01EED7" w14:textId="77777777" w:rsidR="00135CDA" w:rsidRPr="00895E3A" w:rsidRDefault="00135CDA" w:rsidP="00526FFF"/>
        </w:tc>
        <w:tc>
          <w:tcPr>
            <w:tcW w:w="1854" w:type="dxa"/>
            <w:tcBorders>
              <w:top w:val="single" w:sz="4" w:space="0" w:color="auto"/>
              <w:left w:val="single" w:sz="4" w:space="0" w:color="auto"/>
              <w:bottom w:val="single" w:sz="4" w:space="0" w:color="auto"/>
              <w:right w:val="single" w:sz="4" w:space="0" w:color="auto"/>
            </w:tcBorders>
          </w:tcPr>
          <w:p w14:paraId="0834A40C" w14:textId="77777777" w:rsidR="00135CDA" w:rsidRPr="00895E3A" w:rsidRDefault="00135CDA" w:rsidP="00526FFF">
            <w:r w:rsidRPr="00895E3A">
              <w:t>Да</w:t>
            </w:r>
          </w:p>
        </w:tc>
      </w:tr>
      <w:tr w:rsidR="00135CDA" w:rsidRPr="00895E3A" w14:paraId="7D5D38B2" w14:textId="77777777" w:rsidTr="00526FFF">
        <w:tc>
          <w:tcPr>
            <w:tcW w:w="2591" w:type="dxa"/>
            <w:tcBorders>
              <w:top w:val="single" w:sz="4" w:space="0" w:color="auto"/>
              <w:left w:val="single" w:sz="4" w:space="0" w:color="auto"/>
              <w:bottom w:val="single" w:sz="4" w:space="0" w:color="auto"/>
              <w:right w:val="single" w:sz="4" w:space="0" w:color="auto"/>
            </w:tcBorders>
          </w:tcPr>
          <w:p w14:paraId="4029D09F" w14:textId="77777777" w:rsidR="00135CDA" w:rsidRPr="00895E3A" w:rsidRDefault="00135CDA" w:rsidP="00526FFF">
            <w:r w:rsidRPr="00895E3A">
              <w:t>Описание ошибки (ResultDescription)</w:t>
            </w:r>
          </w:p>
        </w:tc>
        <w:tc>
          <w:tcPr>
            <w:tcW w:w="5408" w:type="dxa"/>
            <w:tcBorders>
              <w:top w:val="single" w:sz="4" w:space="0" w:color="auto"/>
              <w:left w:val="single" w:sz="4" w:space="0" w:color="auto"/>
              <w:bottom w:val="single" w:sz="4" w:space="0" w:color="auto"/>
              <w:right w:val="single" w:sz="4" w:space="0" w:color="auto"/>
            </w:tcBorders>
          </w:tcPr>
          <w:p w14:paraId="1F354326" w14:textId="77777777" w:rsidR="00135CDA" w:rsidRPr="00895E3A" w:rsidRDefault="00135CDA" w:rsidP="00526FFF">
            <w:r w:rsidRPr="00895E3A">
              <w:t>Обязательно заполняется, если код возврата не равен 0. В других случаях никогда не заполняется.</w:t>
            </w:r>
          </w:p>
        </w:tc>
        <w:tc>
          <w:tcPr>
            <w:tcW w:w="1854" w:type="dxa"/>
            <w:tcBorders>
              <w:top w:val="single" w:sz="4" w:space="0" w:color="auto"/>
              <w:left w:val="single" w:sz="4" w:space="0" w:color="auto"/>
              <w:bottom w:val="single" w:sz="4" w:space="0" w:color="auto"/>
              <w:right w:val="single" w:sz="4" w:space="0" w:color="auto"/>
            </w:tcBorders>
          </w:tcPr>
          <w:p w14:paraId="595DC50C" w14:textId="77777777" w:rsidR="00135CDA" w:rsidRPr="00895E3A" w:rsidRDefault="00135CDA" w:rsidP="00526FFF">
            <w:r w:rsidRPr="00895E3A">
              <w:t>Нет</w:t>
            </w:r>
          </w:p>
        </w:tc>
      </w:tr>
    </w:tbl>
    <w:p w14:paraId="7C54EE9C" w14:textId="77777777" w:rsidR="00135CDA" w:rsidRPr="00895E3A" w:rsidRDefault="00135CDA" w:rsidP="00135CDA">
      <w:pPr>
        <w:pStyle w:val="Heading4"/>
        <w:numPr>
          <w:ilvl w:val="3"/>
          <w:numId w:val="54"/>
        </w:numPr>
      </w:pPr>
      <w:bookmarkStart w:id="447" w:name="_Toc370582822"/>
      <w:r w:rsidRPr="00895E3A">
        <w:t>Логика выполнения</w:t>
      </w:r>
      <w:bookmarkEnd w:id="447"/>
    </w:p>
    <w:p w14:paraId="6152D0E1" w14:textId="77777777" w:rsidR="00135CDA" w:rsidRPr="00895E3A" w:rsidRDefault="00135CDA" w:rsidP="00135CDA">
      <w:r w:rsidRPr="00895E3A">
        <w:t>Основной сценарий выполнения:</w:t>
      </w:r>
    </w:p>
    <w:p w14:paraId="41242B78" w14:textId="77777777" w:rsidR="00135CDA" w:rsidRPr="00DB081B" w:rsidRDefault="00135CDA" w:rsidP="00135CDA">
      <w:pPr>
        <w:pStyle w:val="ListParagraph"/>
        <w:numPr>
          <w:ilvl w:val="0"/>
          <w:numId w:val="55"/>
        </w:numPr>
      </w:pPr>
      <w:r w:rsidRPr="00902539">
        <w:t xml:space="preserve">Системы проверяет право пользователя на </w:t>
      </w:r>
      <w:r>
        <w:t>получение</w:t>
      </w:r>
      <w:r w:rsidRPr="00902539">
        <w:t xml:space="preserve"> </w:t>
      </w:r>
      <w:r>
        <w:t>категорий продуктов</w:t>
      </w:r>
      <w:r w:rsidRPr="00902539">
        <w:t xml:space="preserve"> (</w:t>
      </w:r>
      <w:r w:rsidRPr="00C62E18">
        <w:t>ProductCategories</w:t>
      </w:r>
      <w:r w:rsidRPr="00902539">
        <w:t>)</w:t>
      </w:r>
      <w:r w:rsidRPr="00DB081B">
        <w:t xml:space="preserve"> </w:t>
      </w:r>
      <w:r>
        <w:t>и управление категориями продуктов (</w:t>
      </w:r>
      <w:r w:rsidRPr="00792FD3">
        <w:t>ProductCategoriesManage</w:t>
      </w:r>
      <w:r>
        <w:t>)</w:t>
      </w:r>
      <w:r w:rsidRPr="00792FD3">
        <w:t>;</w:t>
      </w:r>
    </w:p>
    <w:p w14:paraId="23A46B5E" w14:textId="77777777" w:rsidR="00135CDA" w:rsidRPr="00895E3A" w:rsidRDefault="00135CDA" w:rsidP="00135CDA">
      <w:pPr>
        <w:pStyle w:val="ListParagraph"/>
        <w:numPr>
          <w:ilvl w:val="0"/>
          <w:numId w:val="55"/>
        </w:numPr>
      </w:pPr>
      <w:r w:rsidRPr="00895E3A">
        <w:t>Система находит категории по переданному идентификатору;</w:t>
      </w:r>
    </w:p>
    <w:p w14:paraId="75B7C7A4" w14:textId="77777777" w:rsidR="00135CDA" w:rsidRPr="00895E3A" w:rsidRDefault="00135CDA" w:rsidP="00135CDA">
      <w:pPr>
        <w:pStyle w:val="ListParagraph"/>
        <w:numPr>
          <w:ilvl w:val="0"/>
          <w:numId w:val="55"/>
        </w:numPr>
      </w:pPr>
      <w:r w:rsidRPr="00895E3A">
        <w:t>Для каждой найденной категории меняет переданный статус;</w:t>
      </w:r>
    </w:p>
    <w:p w14:paraId="2672DE42" w14:textId="77777777" w:rsidR="00135CDA" w:rsidRPr="00895E3A" w:rsidRDefault="00135CDA" w:rsidP="00135CDA">
      <w:pPr>
        <w:pStyle w:val="ListParagraph"/>
        <w:numPr>
          <w:ilvl w:val="0"/>
          <w:numId w:val="55"/>
        </w:numPr>
      </w:pPr>
      <w:r w:rsidRPr="00895E3A">
        <w:t>Возвращает количество категорий, статусы которых были изменены.</w:t>
      </w:r>
    </w:p>
    <w:p w14:paraId="7725F69D" w14:textId="77777777" w:rsidR="00135CDA" w:rsidRPr="00895E3A" w:rsidRDefault="00135CDA" w:rsidP="00135CDA">
      <w:pPr>
        <w:keepNext/>
        <w:numPr>
          <w:ilvl w:val="2"/>
          <w:numId w:val="13"/>
        </w:numPr>
        <w:spacing w:before="200"/>
        <w:outlineLvl w:val="2"/>
        <w:rPr>
          <w:bCs/>
          <w:color w:val="000000"/>
          <w:sz w:val="28"/>
        </w:rPr>
      </w:pPr>
      <w:bookmarkStart w:id="448" w:name="_Toc370582823"/>
      <w:r w:rsidRPr="00895E3A">
        <w:rPr>
          <w:bCs/>
          <w:color w:val="000000"/>
          <w:sz w:val="28"/>
        </w:rPr>
        <w:t>Получение списка идентификаторов разрешенных категорий (GetCategoriesPermissions)</w:t>
      </w:r>
      <w:bookmarkEnd w:id="448"/>
    </w:p>
    <w:p w14:paraId="0672CF83" w14:textId="77777777" w:rsidR="00135CDA" w:rsidRPr="00895E3A" w:rsidRDefault="00135CDA" w:rsidP="00135CDA">
      <w:pPr>
        <w:keepNext/>
        <w:numPr>
          <w:ilvl w:val="3"/>
          <w:numId w:val="13"/>
        </w:numPr>
        <w:spacing w:before="200"/>
        <w:outlineLvl w:val="3"/>
        <w:rPr>
          <w:bCs/>
          <w:iCs/>
          <w:sz w:val="24"/>
        </w:rPr>
      </w:pPr>
      <w:bookmarkStart w:id="449" w:name="_Toc370582824"/>
      <w:r w:rsidRPr="00895E3A">
        <w:rPr>
          <w:bCs/>
          <w:iCs/>
          <w:sz w:val="24"/>
        </w:rPr>
        <w:t>Карточка операции</w:t>
      </w:r>
      <w:bookmarkEnd w:id="449"/>
    </w:p>
    <w:tbl>
      <w:tblPr>
        <w:tblStyle w:val="6"/>
        <w:tblW w:w="0" w:type="auto"/>
        <w:tblLook w:val="04A0" w:firstRow="1" w:lastRow="0" w:firstColumn="1" w:lastColumn="0" w:noHBand="0" w:noVBand="1"/>
      </w:tblPr>
      <w:tblGrid>
        <w:gridCol w:w="3652"/>
        <w:gridCol w:w="6201"/>
      </w:tblGrid>
      <w:tr w:rsidR="00135CDA" w:rsidRPr="00895E3A" w14:paraId="389DECE1" w14:textId="77777777" w:rsidTr="00CA72EA">
        <w:tc>
          <w:tcPr>
            <w:tcW w:w="3652" w:type="dxa"/>
          </w:tcPr>
          <w:p w14:paraId="7D8F8C68" w14:textId="77777777" w:rsidR="00135CDA" w:rsidRPr="00895E3A" w:rsidRDefault="00135CDA" w:rsidP="00CA72EA">
            <w:r w:rsidRPr="00895E3A">
              <w:t>Предназначение</w:t>
            </w:r>
          </w:p>
        </w:tc>
        <w:tc>
          <w:tcPr>
            <w:tcW w:w="6201" w:type="dxa"/>
          </w:tcPr>
          <w:p w14:paraId="070A7E5A" w14:textId="77777777" w:rsidR="00135CDA" w:rsidRPr="00895E3A" w:rsidRDefault="00135CDA" w:rsidP="00CA72EA">
            <w:r w:rsidRPr="00895E3A">
              <w:t>Операция предназначена для получения списка идентификаторов разрешенных для партнера категорий</w:t>
            </w:r>
          </w:p>
        </w:tc>
      </w:tr>
      <w:tr w:rsidR="00135CDA" w:rsidRPr="00895E3A" w14:paraId="36E29151" w14:textId="77777777" w:rsidTr="00CA72EA">
        <w:tc>
          <w:tcPr>
            <w:tcW w:w="3652" w:type="dxa"/>
          </w:tcPr>
          <w:p w14:paraId="1D9557B2" w14:textId="77777777" w:rsidR="00135CDA" w:rsidRPr="00895E3A" w:rsidRDefault="00135CDA" w:rsidP="00CA72EA">
            <w:r w:rsidRPr="00895E3A">
              <w:t>Режим выполнения</w:t>
            </w:r>
          </w:p>
        </w:tc>
        <w:tc>
          <w:tcPr>
            <w:tcW w:w="6201" w:type="dxa"/>
          </w:tcPr>
          <w:p w14:paraId="055206FB" w14:textId="77777777" w:rsidR="00135CDA" w:rsidRPr="00895E3A" w:rsidRDefault="00135CDA" w:rsidP="00CA72EA">
            <w:r w:rsidRPr="00895E3A">
              <w:t>Синхронный.</w:t>
            </w:r>
          </w:p>
        </w:tc>
      </w:tr>
    </w:tbl>
    <w:p w14:paraId="2CEDAADE" w14:textId="77777777" w:rsidR="00135CDA" w:rsidRPr="00895E3A" w:rsidRDefault="00135CDA" w:rsidP="00135CDA">
      <w:pPr>
        <w:keepNext/>
        <w:numPr>
          <w:ilvl w:val="3"/>
          <w:numId w:val="13"/>
        </w:numPr>
        <w:spacing w:before="200"/>
        <w:outlineLvl w:val="3"/>
        <w:rPr>
          <w:bCs/>
          <w:iCs/>
          <w:sz w:val="24"/>
        </w:rPr>
      </w:pPr>
      <w:bookmarkStart w:id="450" w:name="_Toc370582825"/>
      <w:r w:rsidRPr="00895E3A">
        <w:rPr>
          <w:bCs/>
          <w:iCs/>
          <w:sz w:val="24"/>
        </w:rPr>
        <w:t>Параметры назначения</w:t>
      </w:r>
      <w:bookmarkEnd w:id="450"/>
    </w:p>
    <w:tbl>
      <w:tblPr>
        <w:tblStyle w:val="6"/>
        <w:tblW w:w="0" w:type="auto"/>
        <w:tblLook w:val="04A0" w:firstRow="1" w:lastRow="0" w:firstColumn="1" w:lastColumn="0" w:noHBand="0" w:noVBand="1"/>
      </w:tblPr>
      <w:tblGrid>
        <w:gridCol w:w="4926"/>
        <w:gridCol w:w="4927"/>
      </w:tblGrid>
      <w:tr w:rsidR="00135CDA" w:rsidRPr="00895E3A" w14:paraId="0445308E" w14:textId="77777777" w:rsidTr="00CA72EA">
        <w:tc>
          <w:tcPr>
            <w:tcW w:w="4926" w:type="dxa"/>
          </w:tcPr>
          <w:p w14:paraId="34C0C357" w14:textId="77777777" w:rsidR="00135CDA" w:rsidRPr="00895E3A" w:rsidRDefault="00135CDA" w:rsidP="00CA72EA">
            <w:pPr>
              <w:rPr>
                <w:b/>
              </w:rPr>
            </w:pPr>
            <w:r w:rsidRPr="00895E3A">
              <w:rPr>
                <w:b/>
              </w:rPr>
              <w:t>Параметр</w:t>
            </w:r>
          </w:p>
        </w:tc>
        <w:tc>
          <w:tcPr>
            <w:tcW w:w="4927" w:type="dxa"/>
          </w:tcPr>
          <w:p w14:paraId="6212BF63" w14:textId="77777777" w:rsidR="00135CDA" w:rsidRPr="00895E3A" w:rsidRDefault="00135CDA" w:rsidP="00CA72EA">
            <w:pPr>
              <w:rPr>
                <w:b/>
              </w:rPr>
            </w:pPr>
            <w:r w:rsidRPr="00895E3A">
              <w:rPr>
                <w:b/>
              </w:rPr>
              <w:t>Значение</w:t>
            </w:r>
          </w:p>
        </w:tc>
      </w:tr>
      <w:tr w:rsidR="00135CDA" w:rsidRPr="00895E3A" w14:paraId="2759EA46" w14:textId="77777777" w:rsidTr="00CA72EA">
        <w:tc>
          <w:tcPr>
            <w:tcW w:w="4926" w:type="dxa"/>
          </w:tcPr>
          <w:p w14:paraId="6D64672A" w14:textId="77777777" w:rsidR="00135CDA" w:rsidRPr="00895E3A" w:rsidRDefault="00135CDA" w:rsidP="00CA72EA">
            <w:r w:rsidRPr="00895E3A">
              <w:t>Максимальное время от получения запроса до выдачи ответа</w:t>
            </w:r>
          </w:p>
        </w:tc>
        <w:tc>
          <w:tcPr>
            <w:tcW w:w="4927" w:type="dxa"/>
          </w:tcPr>
          <w:p w14:paraId="3FD69D36" w14:textId="77777777" w:rsidR="00135CDA" w:rsidRPr="00895E3A" w:rsidRDefault="00135CDA" w:rsidP="00CA72EA">
            <w:r w:rsidRPr="00895E3A">
              <w:t>100 миллисекунд</w:t>
            </w:r>
          </w:p>
        </w:tc>
      </w:tr>
    </w:tbl>
    <w:p w14:paraId="3F7D481C" w14:textId="77777777" w:rsidR="00135CDA" w:rsidRPr="00895E3A" w:rsidRDefault="00135CDA" w:rsidP="00135CDA">
      <w:pPr>
        <w:keepNext/>
        <w:numPr>
          <w:ilvl w:val="3"/>
          <w:numId w:val="13"/>
        </w:numPr>
        <w:spacing w:before="200"/>
        <w:outlineLvl w:val="3"/>
        <w:rPr>
          <w:bCs/>
          <w:iCs/>
          <w:sz w:val="24"/>
        </w:rPr>
      </w:pPr>
      <w:bookmarkStart w:id="451" w:name="_Toc370582826"/>
      <w:r w:rsidRPr="00895E3A">
        <w:rPr>
          <w:bCs/>
          <w:iCs/>
          <w:sz w:val="24"/>
        </w:rPr>
        <w:t>Влияние на другие операции</w:t>
      </w:r>
      <w:bookmarkEnd w:id="451"/>
    </w:p>
    <w:p w14:paraId="44443B5B" w14:textId="77777777" w:rsidR="00135CDA" w:rsidRPr="00895E3A" w:rsidRDefault="00135CDA" w:rsidP="00135CDA">
      <w:r w:rsidRPr="00895E3A">
        <w:t>Отсутствует.</w:t>
      </w:r>
    </w:p>
    <w:p w14:paraId="08A5DC17" w14:textId="77777777" w:rsidR="00135CDA" w:rsidRPr="00895E3A" w:rsidRDefault="00135CDA" w:rsidP="00135CDA">
      <w:pPr>
        <w:keepNext/>
        <w:numPr>
          <w:ilvl w:val="3"/>
          <w:numId w:val="13"/>
        </w:numPr>
        <w:spacing w:before="200"/>
        <w:outlineLvl w:val="3"/>
        <w:rPr>
          <w:bCs/>
          <w:iCs/>
          <w:sz w:val="24"/>
        </w:rPr>
      </w:pPr>
      <w:bookmarkStart w:id="452" w:name="_Toc370582827"/>
      <w:r w:rsidRPr="00895E3A">
        <w:rPr>
          <w:bCs/>
          <w:iCs/>
          <w:sz w:val="24"/>
        </w:rPr>
        <w:t>Входные параметры</w:t>
      </w:r>
      <w:bookmarkEnd w:id="452"/>
    </w:p>
    <w:p w14:paraId="5DF92383"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135CDA" w:rsidRPr="00895E3A" w14:paraId="483F1BAD" w14:textId="77777777" w:rsidTr="00CA72EA">
        <w:tc>
          <w:tcPr>
            <w:tcW w:w="2355" w:type="dxa"/>
          </w:tcPr>
          <w:p w14:paraId="39D44B88" w14:textId="77777777" w:rsidR="00135CDA" w:rsidRPr="00895E3A" w:rsidRDefault="00135CDA" w:rsidP="00CA72EA">
            <w:pPr>
              <w:rPr>
                <w:b/>
              </w:rPr>
            </w:pPr>
            <w:r w:rsidRPr="00895E3A">
              <w:rPr>
                <w:b/>
              </w:rPr>
              <w:t>Параметр</w:t>
            </w:r>
          </w:p>
        </w:tc>
        <w:tc>
          <w:tcPr>
            <w:tcW w:w="5644" w:type="dxa"/>
          </w:tcPr>
          <w:p w14:paraId="20626C50" w14:textId="77777777" w:rsidR="00135CDA" w:rsidRPr="00895E3A" w:rsidRDefault="00135CDA" w:rsidP="00CA72EA">
            <w:pPr>
              <w:rPr>
                <w:b/>
              </w:rPr>
            </w:pPr>
            <w:r w:rsidRPr="00895E3A">
              <w:rPr>
                <w:b/>
              </w:rPr>
              <w:t>Описание</w:t>
            </w:r>
          </w:p>
        </w:tc>
        <w:tc>
          <w:tcPr>
            <w:tcW w:w="1854" w:type="dxa"/>
          </w:tcPr>
          <w:p w14:paraId="7AE1EC9C" w14:textId="77777777" w:rsidR="00135CDA" w:rsidRPr="00895E3A" w:rsidRDefault="00135CDA" w:rsidP="00CA72EA">
            <w:pPr>
              <w:rPr>
                <w:b/>
              </w:rPr>
            </w:pPr>
            <w:r w:rsidRPr="00895E3A">
              <w:rPr>
                <w:b/>
              </w:rPr>
              <w:t>Обязательный?</w:t>
            </w:r>
          </w:p>
        </w:tc>
      </w:tr>
      <w:tr w:rsidR="00135CDA" w:rsidRPr="00895E3A" w14:paraId="25B7DBE0" w14:textId="77777777" w:rsidTr="00CA72EA">
        <w:tc>
          <w:tcPr>
            <w:tcW w:w="2355" w:type="dxa"/>
          </w:tcPr>
          <w:p w14:paraId="38159131" w14:textId="77777777" w:rsidR="00135CDA" w:rsidRPr="00895E3A" w:rsidRDefault="00135CDA" w:rsidP="00CA72EA">
            <w:r w:rsidRPr="00895E3A">
              <w:t>Идентификатор партнера (PartnerId)</w:t>
            </w:r>
          </w:p>
        </w:tc>
        <w:tc>
          <w:tcPr>
            <w:tcW w:w="5644" w:type="dxa"/>
          </w:tcPr>
          <w:p w14:paraId="2E6FDA5F" w14:textId="77777777" w:rsidR="00135CDA" w:rsidRPr="00895E3A" w:rsidRDefault="00135CDA" w:rsidP="00CA72EA">
            <w:r w:rsidRPr="00895E3A">
              <w:t xml:space="preserve">Идентификатор </w:t>
            </w:r>
            <w:proofErr w:type="gramStart"/>
            <w:r w:rsidRPr="00895E3A">
              <w:t>партнера</w:t>
            </w:r>
            <w:proofErr w:type="gramEnd"/>
            <w:r w:rsidRPr="00895E3A">
              <w:t xml:space="preserve"> для которого изменяютсяразрешения.</w:t>
            </w:r>
          </w:p>
        </w:tc>
        <w:tc>
          <w:tcPr>
            <w:tcW w:w="1854" w:type="dxa"/>
          </w:tcPr>
          <w:p w14:paraId="141932A0" w14:textId="77777777" w:rsidR="00135CDA" w:rsidRPr="00895E3A" w:rsidRDefault="00135CDA" w:rsidP="00CA72EA">
            <w:r w:rsidRPr="00895E3A">
              <w:t>Да</w:t>
            </w:r>
          </w:p>
        </w:tc>
      </w:tr>
    </w:tbl>
    <w:p w14:paraId="197AD940" w14:textId="77777777" w:rsidR="00135CDA" w:rsidRPr="00895E3A" w:rsidRDefault="00135CDA" w:rsidP="00135CDA">
      <w:pPr>
        <w:keepNext/>
        <w:numPr>
          <w:ilvl w:val="3"/>
          <w:numId w:val="13"/>
        </w:numPr>
        <w:spacing w:before="200"/>
        <w:outlineLvl w:val="3"/>
        <w:rPr>
          <w:bCs/>
          <w:iCs/>
          <w:sz w:val="24"/>
        </w:rPr>
      </w:pPr>
      <w:bookmarkStart w:id="453" w:name="_Toc370582828"/>
      <w:r w:rsidRPr="00895E3A">
        <w:rPr>
          <w:bCs/>
          <w:iCs/>
          <w:sz w:val="24"/>
        </w:rPr>
        <w:t>Выходные данные</w:t>
      </w:r>
      <w:bookmarkEnd w:id="453"/>
    </w:p>
    <w:p w14:paraId="18ED1A8F"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135CDA" w:rsidRPr="00895E3A" w14:paraId="5C94FF16" w14:textId="77777777" w:rsidTr="00CA72EA">
        <w:tc>
          <w:tcPr>
            <w:tcW w:w="2093" w:type="dxa"/>
          </w:tcPr>
          <w:p w14:paraId="5B209D2A" w14:textId="77777777" w:rsidR="00135CDA" w:rsidRPr="00895E3A" w:rsidRDefault="00135CDA" w:rsidP="00CA72EA">
            <w:pPr>
              <w:rPr>
                <w:b/>
              </w:rPr>
            </w:pPr>
            <w:r w:rsidRPr="00895E3A">
              <w:rPr>
                <w:b/>
              </w:rPr>
              <w:t>Атрибут</w:t>
            </w:r>
          </w:p>
        </w:tc>
        <w:tc>
          <w:tcPr>
            <w:tcW w:w="5906" w:type="dxa"/>
          </w:tcPr>
          <w:p w14:paraId="0D3A3D76" w14:textId="77777777" w:rsidR="00135CDA" w:rsidRPr="00895E3A" w:rsidRDefault="00135CDA" w:rsidP="00CA72EA">
            <w:pPr>
              <w:rPr>
                <w:b/>
              </w:rPr>
            </w:pPr>
            <w:r w:rsidRPr="00895E3A">
              <w:rPr>
                <w:b/>
              </w:rPr>
              <w:t>Описание</w:t>
            </w:r>
          </w:p>
        </w:tc>
        <w:tc>
          <w:tcPr>
            <w:tcW w:w="1854" w:type="dxa"/>
          </w:tcPr>
          <w:p w14:paraId="0E548C3F" w14:textId="77777777" w:rsidR="00135CDA" w:rsidRPr="00895E3A" w:rsidRDefault="00135CDA" w:rsidP="00CA72EA">
            <w:pPr>
              <w:rPr>
                <w:b/>
              </w:rPr>
            </w:pPr>
            <w:r w:rsidRPr="00895E3A">
              <w:rPr>
                <w:b/>
              </w:rPr>
              <w:t>Обязательный?</w:t>
            </w:r>
          </w:p>
        </w:tc>
      </w:tr>
      <w:tr w:rsidR="00135CDA" w:rsidRPr="00895E3A" w14:paraId="2A90B85A" w14:textId="77777777" w:rsidTr="00CA72EA">
        <w:tc>
          <w:tcPr>
            <w:tcW w:w="2093" w:type="dxa"/>
          </w:tcPr>
          <w:p w14:paraId="5B0AE3A7" w14:textId="77777777" w:rsidR="00135CDA" w:rsidRPr="00895E3A" w:rsidRDefault="00135CDA" w:rsidP="00CA72EA">
            <w:r w:rsidRPr="00895E3A">
              <w:t>Список идентификаторов категорий (CategoryIds)</w:t>
            </w:r>
          </w:p>
        </w:tc>
        <w:tc>
          <w:tcPr>
            <w:tcW w:w="5906" w:type="dxa"/>
          </w:tcPr>
          <w:p w14:paraId="4BCC76C0" w14:textId="77777777" w:rsidR="00135CDA" w:rsidRPr="00895E3A" w:rsidRDefault="00135CDA" w:rsidP="00CA72EA">
            <w:r w:rsidRPr="00895E3A">
              <w:t>Список идентификаторов разрешенных категорий</w:t>
            </w:r>
          </w:p>
        </w:tc>
        <w:tc>
          <w:tcPr>
            <w:tcW w:w="1854" w:type="dxa"/>
          </w:tcPr>
          <w:p w14:paraId="7DF491F7" w14:textId="77777777" w:rsidR="00135CDA" w:rsidRPr="00895E3A" w:rsidRDefault="00135CDA" w:rsidP="00CA72EA">
            <w:r w:rsidRPr="00895E3A">
              <w:t>Да</w:t>
            </w:r>
          </w:p>
        </w:tc>
      </w:tr>
      <w:tr w:rsidR="00135CDA" w:rsidRPr="00895E3A" w14:paraId="2BD0D4C2" w14:textId="77777777" w:rsidTr="00CA72EA">
        <w:tc>
          <w:tcPr>
            <w:tcW w:w="2093" w:type="dxa"/>
          </w:tcPr>
          <w:p w14:paraId="0CFD25D9" w14:textId="77777777" w:rsidR="00135CDA" w:rsidRPr="00895E3A" w:rsidRDefault="00135CDA" w:rsidP="00CA72EA">
            <w:r w:rsidRPr="00895E3A">
              <w:t>Признак успешного выполнения операции (Success)</w:t>
            </w:r>
          </w:p>
        </w:tc>
        <w:tc>
          <w:tcPr>
            <w:tcW w:w="5906" w:type="dxa"/>
          </w:tcPr>
          <w:p w14:paraId="66A19E71" w14:textId="77777777" w:rsidR="00135CDA" w:rsidRPr="00895E3A" w:rsidRDefault="00135CDA" w:rsidP="00CA72EA">
            <w:r w:rsidRPr="00895E3A">
              <w:t>Признак успешного выполнения операции</w:t>
            </w:r>
          </w:p>
        </w:tc>
        <w:tc>
          <w:tcPr>
            <w:tcW w:w="1854" w:type="dxa"/>
          </w:tcPr>
          <w:p w14:paraId="6148401F" w14:textId="77777777" w:rsidR="00135CDA" w:rsidRPr="00895E3A" w:rsidRDefault="00135CDA" w:rsidP="00CA72EA">
            <w:r w:rsidRPr="00895E3A">
              <w:t>Да</w:t>
            </w:r>
          </w:p>
        </w:tc>
      </w:tr>
      <w:tr w:rsidR="00135CDA" w:rsidRPr="00895E3A" w14:paraId="6FB02850" w14:textId="77777777" w:rsidTr="00CA72EA">
        <w:tc>
          <w:tcPr>
            <w:tcW w:w="2093" w:type="dxa"/>
          </w:tcPr>
          <w:p w14:paraId="057ED4BF" w14:textId="77777777" w:rsidR="00135CDA" w:rsidRPr="00895E3A" w:rsidRDefault="00135CDA" w:rsidP="00CA72EA">
            <w:r w:rsidRPr="00895E3A">
              <w:t>Код возврата (ResultCode)</w:t>
            </w:r>
          </w:p>
        </w:tc>
        <w:tc>
          <w:tcPr>
            <w:tcW w:w="5906" w:type="dxa"/>
          </w:tcPr>
          <w:p w14:paraId="6DB454B0" w14:textId="77777777" w:rsidR="00135CDA" w:rsidRPr="00895E3A" w:rsidRDefault="00135CDA" w:rsidP="00CA72EA">
            <w:r w:rsidRPr="00895E3A">
              <w:t>Целочисленный код, информирующий о результате выполнения операции. Допустимые значения:</w:t>
            </w:r>
          </w:p>
          <w:p w14:paraId="3A21D1B5" w14:textId="77777777" w:rsidR="00135CDA" w:rsidRPr="00895E3A" w:rsidRDefault="00135CDA" w:rsidP="00CA72EA">
            <w:r w:rsidRPr="00895E3A">
              <w:t>0 – операция выполнена успешно;</w:t>
            </w:r>
          </w:p>
          <w:p w14:paraId="3E76EAA4" w14:textId="77777777" w:rsidR="00135CDA" w:rsidRPr="00895E3A" w:rsidRDefault="00135CDA" w:rsidP="00CA72EA">
            <w:r w:rsidRPr="00895E3A">
              <w:t>1 – во время выполнения операции произошла непредвиденная ошибка.</w:t>
            </w:r>
          </w:p>
        </w:tc>
        <w:tc>
          <w:tcPr>
            <w:tcW w:w="1854" w:type="dxa"/>
          </w:tcPr>
          <w:p w14:paraId="73145FE7" w14:textId="77777777" w:rsidR="00135CDA" w:rsidRPr="00895E3A" w:rsidRDefault="00135CDA" w:rsidP="00CA72EA">
            <w:r w:rsidRPr="00895E3A">
              <w:t>Да</w:t>
            </w:r>
          </w:p>
        </w:tc>
      </w:tr>
      <w:tr w:rsidR="00135CDA" w:rsidRPr="00895E3A" w14:paraId="35B64F86" w14:textId="77777777" w:rsidTr="00CA72EA">
        <w:tc>
          <w:tcPr>
            <w:tcW w:w="2093" w:type="dxa"/>
          </w:tcPr>
          <w:p w14:paraId="54076798" w14:textId="77777777" w:rsidR="00135CDA" w:rsidRPr="00895E3A" w:rsidRDefault="00135CDA" w:rsidP="00CA72EA">
            <w:r w:rsidRPr="00895E3A">
              <w:t>Описание ошибки (ResultDescription)</w:t>
            </w:r>
          </w:p>
        </w:tc>
        <w:tc>
          <w:tcPr>
            <w:tcW w:w="5906" w:type="dxa"/>
          </w:tcPr>
          <w:p w14:paraId="3B1E06AA" w14:textId="77777777" w:rsidR="00135CDA" w:rsidRPr="00895E3A" w:rsidRDefault="00135CDA" w:rsidP="00CA72EA">
            <w:r w:rsidRPr="00895E3A">
              <w:t>Обязательно заполняется, если код возврата не равен 0. В других случаях никогда не заполняется.</w:t>
            </w:r>
          </w:p>
        </w:tc>
        <w:tc>
          <w:tcPr>
            <w:tcW w:w="1854" w:type="dxa"/>
          </w:tcPr>
          <w:p w14:paraId="09F27670" w14:textId="77777777" w:rsidR="00135CDA" w:rsidRPr="00895E3A" w:rsidRDefault="00135CDA" w:rsidP="00CA72EA">
            <w:r w:rsidRPr="00895E3A">
              <w:t>Нет</w:t>
            </w:r>
          </w:p>
        </w:tc>
      </w:tr>
    </w:tbl>
    <w:p w14:paraId="2E15A14C" w14:textId="77777777" w:rsidR="00135CDA" w:rsidRPr="00895E3A" w:rsidRDefault="00135CDA" w:rsidP="00135CDA">
      <w:pPr>
        <w:keepNext/>
        <w:numPr>
          <w:ilvl w:val="3"/>
          <w:numId w:val="13"/>
        </w:numPr>
        <w:spacing w:before="200"/>
        <w:outlineLvl w:val="3"/>
        <w:rPr>
          <w:bCs/>
          <w:iCs/>
          <w:sz w:val="24"/>
        </w:rPr>
      </w:pPr>
      <w:bookmarkStart w:id="454" w:name="_Toc370582829"/>
      <w:r w:rsidRPr="00895E3A">
        <w:rPr>
          <w:bCs/>
          <w:iCs/>
          <w:sz w:val="24"/>
        </w:rPr>
        <w:t>Логика выполнения</w:t>
      </w:r>
      <w:bookmarkEnd w:id="454"/>
    </w:p>
    <w:p w14:paraId="0ED99D61" w14:textId="77777777" w:rsidR="00135CDA" w:rsidRPr="00895E3A" w:rsidRDefault="00135CDA" w:rsidP="00135CDA">
      <w:r w:rsidRPr="00895E3A">
        <w:t>Основной сценарий выполнения:</w:t>
      </w:r>
    </w:p>
    <w:p w14:paraId="4D7751A1" w14:textId="77777777" w:rsidR="00135CDA" w:rsidRPr="00895E3A" w:rsidRDefault="00135CDA" w:rsidP="00135CDA">
      <w:pPr>
        <w:numPr>
          <w:ilvl w:val="0"/>
          <w:numId w:val="60"/>
        </w:numPr>
      </w:pPr>
      <w:r w:rsidRPr="00895E3A">
        <w:t>Система загружает список идентификаторов разрешенных категорий партнера и возвращает их с кодом успешности операции.</w:t>
      </w:r>
    </w:p>
    <w:p w14:paraId="306996E3" w14:textId="77777777" w:rsidR="00135CDA" w:rsidRPr="00895E3A" w:rsidRDefault="00135CDA" w:rsidP="00135CDA">
      <w:pPr>
        <w:keepNext/>
        <w:numPr>
          <w:ilvl w:val="2"/>
          <w:numId w:val="13"/>
        </w:numPr>
        <w:spacing w:before="200"/>
        <w:outlineLvl w:val="2"/>
        <w:rPr>
          <w:bCs/>
          <w:color w:val="000000"/>
          <w:sz w:val="28"/>
        </w:rPr>
      </w:pPr>
      <w:bookmarkStart w:id="455" w:name="_Toc370582830"/>
      <w:r w:rsidRPr="00895E3A">
        <w:rPr>
          <w:bCs/>
          <w:color w:val="000000"/>
          <w:sz w:val="28"/>
        </w:rPr>
        <w:t>Изменение разрешения на доступность категории (SetCategoriesPermissions)</w:t>
      </w:r>
      <w:bookmarkEnd w:id="455"/>
    </w:p>
    <w:p w14:paraId="5DCE3E55" w14:textId="77777777" w:rsidR="00135CDA" w:rsidRPr="00895E3A" w:rsidRDefault="00135CDA" w:rsidP="00135CDA">
      <w:pPr>
        <w:keepNext/>
        <w:numPr>
          <w:ilvl w:val="3"/>
          <w:numId w:val="13"/>
        </w:numPr>
        <w:spacing w:before="200"/>
        <w:outlineLvl w:val="3"/>
        <w:rPr>
          <w:bCs/>
          <w:iCs/>
          <w:sz w:val="24"/>
        </w:rPr>
      </w:pPr>
      <w:bookmarkStart w:id="456" w:name="_Toc370582831"/>
      <w:r w:rsidRPr="00895E3A">
        <w:rPr>
          <w:bCs/>
          <w:iCs/>
          <w:sz w:val="24"/>
        </w:rPr>
        <w:t>Карточка операции</w:t>
      </w:r>
      <w:bookmarkEnd w:id="456"/>
    </w:p>
    <w:tbl>
      <w:tblPr>
        <w:tblStyle w:val="6"/>
        <w:tblW w:w="0" w:type="auto"/>
        <w:tblLook w:val="04A0" w:firstRow="1" w:lastRow="0" w:firstColumn="1" w:lastColumn="0" w:noHBand="0" w:noVBand="1"/>
      </w:tblPr>
      <w:tblGrid>
        <w:gridCol w:w="3652"/>
        <w:gridCol w:w="6201"/>
      </w:tblGrid>
      <w:tr w:rsidR="00135CDA" w:rsidRPr="00895E3A" w14:paraId="785EA804" w14:textId="77777777" w:rsidTr="00956508">
        <w:tc>
          <w:tcPr>
            <w:tcW w:w="3652" w:type="dxa"/>
          </w:tcPr>
          <w:p w14:paraId="4C3A21BD" w14:textId="77777777" w:rsidR="00135CDA" w:rsidRPr="00895E3A" w:rsidRDefault="00135CDA" w:rsidP="00956508">
            <w:r w:rsidRPr="00895E3A">
              <w:t>Предназначение</w:t>
            </w:r>
          </w:p>
        </w:tc>
        <w:tc>
          <w:tcPr>
            <w:tcW w:w="6201" w:type="dxa"/>
          </w:tcPr>
          <w:p w14:paraId="6D2D27D9" w14:textId="77777777" w:rsidR="00135CDA" w:rsidRPr="00895E3A" w:rsidRDefault="00135CDA" w:rsidP="00956508">
            <w:r w:rsidRPr="00895E3A">
              <w:t>Операция предназначена изменения разрешения на доступность категории для партнера</w:t>
            </w:r>
          </w:p>
        </w:tc>
      </w:tr>
      <w:tr w:rsidR="00135CDA" w:rsidRPr="00895E3A" w14:paraId="4C160DF3" w14:textId="77777777" w:rsidTr="00956508">
        <w:tc>
          <w:tcPr>
            <w:tcW w:w="3652" w:type="dxa"/>
          </w:tcPr>
          <w:p w14:paraId="626088C7" w14:textId="77777777" w:rsidR="00135CDA" w:rsidRPr="00895E3A" w:rsidRDefault="00135CDA" w:rsidP="00956508">
            <w:r w:rsidRPr="00895E3A">
              <w:t>Режим выполнения</w:t>
            </w:r>
          </w:p>
        </w:tc>
        <w:tc>
          <w:tcPr>
            <w:tcW w:w="6201" w:type="dxa"/>
          </w:tcPr>
          <w:p w14:paraId="2C6C26B7" w14:textId="77777777" w:rsidR="00135CDA" w:rsidRPr="00895E3A" w:rsidRDefault="00135CDA" w:rsidP="00956508">
            <w:r w:rsidRPr="00895E3A">
              <w:t>Синхронный.</w:t>
            </w:r>
          </w:p>
        </w:tc>
      </w:tr>
    </w:tbl>
    <w:p w14:paraId="05220A75" w14:textId="77777777" w:rsidR="00135CDA" w:rsidRPr="00895E3A" w:rsidRDefault="00135CDA" w:rsidP="00135CDA">
      <w:pPr>
        <w:keepNext/>
        <w:numPr>
          <w:ilvl w:val="3"/>
          <w:numId w:val="13"/>
        </w:numPr>
        <w:spacing w:before="200"/>
        <w:outlineLvl w:val="3"/>
        <w:rPr>
          <w:bCs/>
          <w:iCs/>
          <w:sz w:val="24"/>
        </w:rPr>
      </w:pPr>
      <w:bookmarkStart w:id="457" w:name="_Toc370582832"/>
      <w:r w:rsidRPr="00895E3A">
        <w:rPr>
          <w:bCs/>
          <w:iCs/>
          <w:sz w:val="24"/>
        </w:rPr>
        <w:t>Параметры назначения</w:t>
      </w:r>
      <w:bookmarkEnd w:id="457"/>
    </w:p>
    <w:tbl>
      <w:tblPr>
        <w:tblStyle w:val="6"/>
        <w:tblW w:w="0" w:type="auto"/>
        <w:tblLook w:val="04A0" w:firstRow="1" w:lastRow="0" w:firstColumn="1" w:lastColumn="0" w:noHBand="0" w:noVBand="1"/>
      </w:tblPr>
      <w:tblGrid>
        <w:gridCol w:w="4926"/>
        <w:gridCol w:w="4927"/>
      </w:tblGrid>
      <w:tr w:rsidR="00135CDA" w:rsidRPr="00895E3A" w14:paraId="50606147" w14:textId="77777777" w:rsidTr="00956508">
        <w:tc>
          <w:tcPr>
            <w:tcW w:w="4926" w:type="dxa"/>
          </w:tcPr>
          <w:p w14:paraId="05F7E28E" w14:textId="77777777" w:rsidR="00135CDA" w:rsidRPr="00895E3A" w:rsidRDefault="00135CDA" w:rsidP="00956508">
            <w:pPr>
              <w:rPr>
                <w:b/>
              </w:rPr>
            </w:pPr>
            <w:r w:rsidRPr="00895E3A">
              <w:rPr>
                <w:b/>
              </w:rPr>
              <w:t>Параметр</w:t>
            </w:r>
          </w:p>
        </w:tc>
        <w:tc>
          <w:tcPr>
            <w:tcW w:w="4927" w:type="dxa"/>
          </w:tcPr>
          <w:p w14:paraId="11BB0FF8" w14:textId="77777777" w:rsidR="00135CDA" w:rsidRPr="00895E3A" w:rsidRDefault="00135CDA" w:rsidP="00956508">
            <w:pPr>
              <w:rPr>
                <w:b/>
              </w:rPr>
            </w:pPr>
            <w:r w:rsidRPr="00895E3A">
              <w:rPr>
                <w:b/>
              </w:rPr>
              <w:t>Значение</w:t>
            </w:r>
          </w:p>
        </w:tc>
      </w:tr>
      <w:tr w:rsidR="00135CDA" w:rsidRPr="00895E3A" w14:paraId="46D0BBAB" w14:textId="77777777" w:rsidTr="00956508">
        <w:tc>
          <w:tcPr>
            <w:tcW w:w="4926" w:type="dxa"/>
          </w:tcPr>
          <w:p w14:paraId="1C80C5E0" w14:textId="77777777" w:rsidR="00135CDA" w:rsidRPr="00895E3A" w:rsidRDefault="00135CDA" w:rsidP="00956508">
            <w:r w:rsidRPr="00895E3A">
              <w:t>Максимальное время от получения запроса до выдачи ответа</w:t>
            </w:r>
          </w:p>
        </w:tc>
        <w:tc>
          <w:tcPr>
            <w:tcW w:w="4927" w:type="dxa"/>
          </w:tcPr>
          <w:p w14:paraId="1333D721" w14:textId="77777777" w:rsidR="00135CDA" w:rsidRPr="00895E3A" w:rsidRDefault="00135CDA" w:rsidP="00956508">
            <w:r w:rsidRPr="00895E3A">
              <w:t>100 миллисекунд</w:t>
            </w:r>
          </w:p>
        </w:tc>
      </w:tr>
    </w:tbl>
    <w:p w14:paraId="50BC6F2E" w14:textId="77777777" w:rsidR="00135CDA" w:rsidRPr="00895E3A" w:rsidRDefault="00135CDA" w:rsidP="00135CDA">
      <w:pPr>
        <w:keepNext/>
        <w:numPr>
          <w:ilvl w:val="3"/>
          <w:numId w:val="13"/>
        </w:numPr>
        <w:spacing w:before="200"/>
        <w:outlineLvl w:val="3"/>
        <w:rPr>
          <w:bCs/>
          <w:iCs/>
          <w:sz w:val="24"/>
        </w:rPr>
      </w:pPr>
      <w:bookmarkStart w:id="458" w:name="_Toc370582833"/>
      <w:r w:rsidRPr="00895E3A">
        <w:rPr>
          <w:bCs/>
          <w:iCs/>
          <w:sz w:val="24"/>
        </w:rPr>
        <w:t>Влияние на другие операции</w:t>
      </w:r>
      <w:bookmarkEnd w:id="458"/>
    </w:p>
    <w:p w14:paraId="68020C4E" w14:textId="77777777" w:rsidR="00135CDA" w:rsidRPr="00895E3A" w:rsidRDefault="00135CDA" w:rsidP="00135CDA">
      <w:r w:rsidRPr="00895E3A">
        <w:t>Отсутствует.</w:t>
      </w:r>
    </w:p>
    <w:p w14:paraId="319EE8F3" w14:textId="77777777" w:rsidR="00135CDA" w:rsidRPr="00895E3A" w:rsidRDefault="00135CDA" w:rsidP="00135CDA">
      <w:pPr>
        <w:keepNext/>
        <w:numPr>
          <w:ilvl w:val="3"/>
          <w:numId w:val="13"/>
        </w:numPr>
        <w:spacing w:before="200"/>
        <w:outlineLvl w:val="3"/>
        <w:rPr>
          <w:bCs/>
          <w:iCs/>
          <w:sz w:val="24"/>
        </w:rPr>
      </w:pPr>
      <w:bookmarkStart w:id="459" w:name="_Toc370582834"/>
      <w:r w:rsidRPr="00895E3A">
        <w:rPr>
          <w:bCs/>
          <w:iCs/>
          <w:sz w:val="24"/>
        </w:rPr>
        <w:t>Входные параметры</w:t>
      </w:r>
      <w:bookmarkEnd w:id="459"/>
    </w:p>
    <w:p w14:paraId="385B793C"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135CDA" w:rsidRPr="00895E3A" w14:paraId="54DDC434" w14:textId="77777777" w:rsidTr="00956508">
        <w:tc>
          <w:tcPr>
            <w:tcW w:w="2355" w:type="dxa"/>
          </w:tcPr>
          <w:p w14:paraId="2846CD2A" w14:textId="77777777" w:rsidR="00135CDA" w:rsidRPr="00895E3A" w:rsidRDefault="00135CDA" w:rsidP="00956508">
            <w:pPr>
              <w:rPr>
                <w:b/>
              </w:rPr>
            </w:pPr>
            <w:r w:rsidRPr="00895E3A">
              <w:rPr>
                <w:b/>
              </w:rPr>
              <w:t>Параметр</w:t>
            </w:r>
          </w:p>
        </w:tc>
        <w:tc>
          <w:tcPr>
            <w:tcW w:w="5644" w:type="dxa"/>
          </w:tcPr>
          <w:p w14:paraId="3F3979FB" w14:textId="77777777" w:rsidR="00135CDA" w:rsidRPr="00895E3A" w:rsidRDefault="00135CDA" w:rsidP="00956508">
            <w:pPr>
              <w:rPr>
                <w:b/>
              </w:rPr>
            </w:pPr>
            <w:r w:rsidRPr="00895E3A">
              <w:rPr>
                <w:b/>
              </w:rPr>
              <w:t>Описание</w:t>
            </w:r>
          </w:p>
        </w:tc>
        <w:tc>
          <w:tcPr>
            <w:tcW w:w="1854" w:type="dxa"/>
          </w:tcPr>
          <w:p w14:paraId="1B097517" w14:textId="77777777" w:rsidR="00135CDA" w:rsidRPr="00895E3A" w:rsidRDefault="00135CDA" w:rsidP="00956508">
            <w:pPr>
              <w:rPr>
                <w:b/>
              </w:rPr>
            </w:pPr>
            <w:r w:rsidRPr="00895E3A">
              <w:rPr>
                <w:b/>
              </w:rPr>
              <w:t>Обязательный?</w:t>
            </w:r>
          </w:p>
        </w:tc>
      </w:tr>
      <w:tr w:rsidR="00135CDA" w:rsidRPr="00895E3A" w14:paraId="7AD2FE3C" w14:textId="77777777" w:rsidTr="00956508">
        <w:tc>
          <w:tcPr>
            <w:tcW w:w="2355" w:type="dxa"/>
          </w:tcPr>
          <w:p w14:paraId="5ABCD85B" w14:textId="77777777" w:rsidR="00135CDA" w:rsidRPr="00895E3A" w:rsidRDefault="00135CDA" w:rsidP="00956508">
            <w:r w:rsidRPr="00895E3A">
              <w:t>Идентификатор партнера (PartnerId)</w:t>
            </w:r>
          </w:p>
        </w:tc>
        <w:tc>
          <w:tcPr>
            <w:tcW w:w="5644" w:type="dxa"/>
          </w:tcPr>
          <w:p w14:paraId="19C4F041" w14:textId="77777777" w:rsidR="00135CDA" w:rsidRPr="00895E3A" w:rsidRDefault="00135CDA" w:rsidP="00956508">
            <w:r w:rsidRPr="00895E3A">
              <w:t xml:space="preserve">Идентификатор </w:t>
            </w:r>
            <w:proofErr w:type="gramStart"/>
            <w:r w:rsidRPr="00895E3A">
              <w:t>партнера</w:t>
            </w:r>
            <w:proofErr w:type="gramEnd"/>
            <w:r w:rsidRPr="00895E3A">
              <w:t xml:space="preserve"> для которого изменяютсяразрешения.</w:t>
            </w:r>
          </w:p>
        </w:tc>
        <w:tc>
          <w:tcPr>
            <w:tcW w:w="1854" w:type="dxa"/>
          </w:tcPr>
          <w:p w14:paraId="3341B53F" w14:textId="77777777" w:rsidR="00135CDA" w:rsidRPr="00895E3A" w:rsidRDefault="00135CDA" w:rsidP="00956508">
            <w:r w:rsidRPr="00895E3A">
              <w:t>Да</w:t>
            </w:r>
          </w:p>
        </w:tc>
      </w:tr>
      <w:tr w:rsidR="00135CDA" w:rsidRPr="00895E3A" w14:paraId="480E1D10" w14:textId="77777777" w:rsidTr="00956508">
        <w:tc>
          <w:tcPr>
            <w:tcW w:w="2355" w:type="dxa"/>
          </w:tcPr>
          <w:p w14:paraId="0B704786" w14:textId="77777777" w:rsidR="00135CDA" w:rsidRPr="00895E3A" w:rsidRDefault="00135CDA" w:rsidP="00956508">
            <w:r w:rsidRPr="00895E3A">
              <w:t>Список идентификаторов категорий для добавления (Add</w:t>
            </w:r>
            <w:proofErr w:type="gramStart"/>
            <w:r w:rsidRPr="00895E3A">
              <w:t>С</w:t>
            </w:r>
            <w:proofErr w:type="gramEnd"/>
            <w:r w:rsidRPr="00895E3A">
              <w:t>ategoryIds)</w:t>
            </w:r>
          </w:p>
        </w:tc>
        <w:tc>
          <w:tcPr>
            <w:tcW w:w="5644" w:type="dxa"/>
          </w:tcPr>
          <w:p w14:paraId="6D749FBE" w14:textId="77777777" w:rsidR="00135CDA" w:rsidRPr="00895E3A" w:rsidRDefault="00135CDA" w:rsidP="00956508">
            <w:r w:rsidRPr="00895E3A">
              <w:t xml:space="preserve">Список идентификаторов </w:t>
            </w:r>
            <w:proofErr w:type="gramStart"/>
            <w:r w:rsidRPr="00895E3A">
              <w:t>категорий</w:t>
            </w:r>
            <w:proofErr w:type="gramEnd"/>
            <w:r w:rsidRPr="00895E3A">
              <w:t xml:space="preserve"> для которых добавляется разрешение.</w:t>
            </w:r>
          </w:p>
        </w:tc>
        <w:tc>
          <w:tcPr>
            <w:tcW w:w="1854" w:type="dxa"/>
          </w:tcPr>
          <w:p w14:paraId="2E21217A" w14:textId="77777777" w:rsidR="00135CDA" w:rsidRPr="00895E3A" w:rsidRDefault="00135CDA" w:rsidP="00956508">
            <w:r w:rsidRPr="00895E3A">
              <w:t>Нет</w:t>
            </w:r>
          </w:p>
        </w:tc>
      </w:tr>
      <w:tr w:rsidR="00135CDA" w:rsidRPr="00895E3A" w14:paraId="3A6DAFD7" w14:textId="77777777" w:rsidTr="00956508">
        <w:tc>
          <w:tcPr>
            <w:tcW w:w="2355" w:type="dxa"/>
          </w:tcPr>
          <w:p w14:paraId="607DBD30" w14:textId="77777777" w:rsidR="00135CDA" w:rsidRPr="00895E3A" w:rsidRDefault="00135CDA" w:rsidP="00956508">
            <w:r w:rsidRPr="00895E3A">
              <w:t>Список идентификаторов категорий для удаления (Remove</w:t>
            </w:r>
            <w:proofErr w:type="gramStart"/>
            <w:r w:rsidRPr="00895E3A">
              <w:t>С</w:t>
            </w:r>
            <w:proofErr w:type="gramEnd"/>
            <w:r w:rsidRPr="00895E3A">
              <w:t>ategoryIds)</w:t>
            </w:r>
          </w:p>
        </w:tc>
        <w:tc>
          <w:tcPr>
            <w:tcW w:w="5644" w:type="dxa"/>
          </w:tcPr>
          <w:p w14:paraId="52CFB420" w14:textId="77777777" w:rsidR="00135CDA" w:rsidRPr="00895E3A" w:rsidRDefault="00135CDA" w:rsidP="00956508">
            <w:r w:rsidRPr="00895E3A">
              <w:t xml:space="preserve">Список идентификаторов </w:t>
            </w:r>
            <w:proofErr w:type="gramStart"/>
            <w:r w:rsidRPr="00895E3A">
              <w:t>категорий</w:t>
            </w:r>
            <w:proofErr w:type="gramEnd"/>
            <w:r w:rsidRPr="00895E3A">
              <w:t xml:space="preserve"> для которых удаляется разрешение.</w:t>
            </w:r>
          </w:p>
        </w:tc>
        <w:tc>
          <w:tcPr>
            <w:tcW w:w="1854" w:type="dxa"/>
          </w:tcPr>
          <w:p w14:paraId="053E19BA" w14:textId="77777777" w:rsidR="00135CDA" w:rsidRPr="00895E3A" w:rsidRDefault="00135CDA" w:rsidP="00956508">
            <w:r w:rsidRPr="00895E3A">
              <w:t>Нет</w:t>
            </w:r>
          </w:p>
        </w:tc>
      </w:tr>
      <w:tr w:rsidR="00135CDA" w:rsidRPr="00895E3A" w14:paraId="4B4ED2DF" w14:textId="77777777" w:rsidTr="00956508">
        <w:tc>
          <w:tcPr>
            <w:tcW w:w="2355" w:type="dxa"/>
          </w:tcPr>
          <w:p w14:paraId="1CFF9895" w14:textId="77777777" w:rsidR="00135CDA" w:rsidRPr="00895E3A" w:rsidRDefault="00135CDA" w:rsidP="00956508">
            <w:r w:rsidRPr="00895E3A">
              <w:t>Идентификатор пользователя (ClientId)</w:t>
            </w:r>
          </w:p>
        </w:tc>
        <w:tc>
          <w:tcPr>
            <w:tcW w:w="5644" w:type="dxa"/>
          </w:tcPr>
          <w:p w14:paraId="148D5EED" w14:textId="77777777" w:rsidR="00135CDA" w:rsidRPr="00895E3A" w:rsidRDefault="00135CDA" w:rsidP="00956508">
            <w:r w:rsidRPr="00895E3A">
              <w:t>Идентификатор пользователя обновляющего категорию.</w:t>
            </w:r>
          </w:p>
        </w:tc>
        <w:tc>
          <w:tcPr>
            <w:tcW w:w="1854" w:type="dxa"/>
          </w:tcPr>
          <w:p w14:paraId="0E7F78ED" w14:textId="77777777" w:rsidR="00135CDA" w:rsidRPr="00895E3A" w:rsidRDefault="00135CDA" w:rsidP="00956508">
            <w:r w:rsidRPr="00895E3A">
              <w:t>Да</w:t>
            </w:r>
          </w:p>
        </w:tc>
      </w:tr>
    </w:tbl>
    <w:p w14:paraId="29FC8663" w14:textId="77777777" w:rsidR="00135CDA" w:rsidRPr="00895E3A" w:rsidRDefault="00135CDA" w:rsidP="00135CDA">
      <w:pPr>
        <w:keepNext/>
        <w:numPr>
          <w:ilvl w:val="3"/>
          <w:numId w:val="13"/>
        </w:numPr>
        <w:spacing w:before="200"/>
        <w:outlineLvl w:val="3"/>
        <w:rPr>
          <w:bCs/>
          <w:iCs/>
          <w:sz w:val="24"/>
        </w:rPr>
      </w:pPr>
      <w:bookmarkStart w:id="460" w:name="_Toc370582835"/>
      <w:r w:rsidRPr="00895E3A">
        <w:rPr>
          <w:bCs/>
          <w:iCs/>
          <w:sz w:val="24"/>
        </w:rPr>
        <w:t>Выходные данные</w:t>
      </w:r>
      <w:bookmarkEnd w:id="460"/>
    </w:p>
    <w:p w14:paraId="57BC417B"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135CDA" w:rsidRPr="00895E3A" w14:paraId="321FA458" w14:textId="77777777" w:rsidTr="00956508">
        <w:tc>
          <w:tcPr>
            <w:tcW w:w="2093" w:type="dxa"/>
          </w:tcPr>
          <w:p w14:paraId="6C28EA64" w14:textId="77777777" w:rsidR="00135CDA" w:rsidRPr="00895E3A" w:rsidRDefault="00135CDA" w:rsidP="00956508">
            <w:pPr>
              <w:rPr>
                <w:b/>
              </w:rPr>
            </w:pPr>
            <w:r w:rsidRPr="00895E3A">
              <w:rPr>
                <w:b/>
              </w:rPr>
              <w:t>Атрибут</w:t>
            </w:r>
          </w:p>
        </w:tc>
        <w:tc>
          <w:tcPr>
            <w:tcW w:w="5906" w:type="dxa"/>
          </w:tcPr>
          <w:p w14:paraId="78B4EEF1" w14:textId="77777777" w:rsidR="00135CDA" w:rsidRPr="00895E3A" w:rsidRDefault="00135CDA" w:rsidP="00956508">
            <w:pPr>
              <w:rPr>
                <w:b/>
              </w:rPr>
            </w:pPr>
            <w:r w:rsidRPr="00895E3A">
              <w:rPr>
                <w:b/>
              </w:rPr>
              <w:t>Описание</w:t>
            </w:r>
          </w:p>
        </w:tc>
        <w:tc>
          <w:tcPr>
            <w:tcW w:w="1854" w:type="dxa"/>
          </w:tcPr>
          <w:p w14:paraId="503F940D" w14:textId="77777777" w:rsidR="00135CDA" w:rsidRPr="00895E3A" w:rsidRDefault="00135CDA" w:rsidP="00956508">
            <w:pPr>
              <w:rPr>
                <w:b/>
              </w:rPr>
            </w:pPr>
            <w:r w:rsidRPr="00895E3A">
              <w:rPr>
                <w:b/>
              </w:rPr>
              <w:t>Обязательный?</w:t>
            </w:r>
          </w:p>
        </w:tc>
      </w:tr>
      <w:tr w:rsidR="00135CDA" w:rsidRPr="00895E3A" w14:paraId="6F2174AD" w14:textId="77777777" w:rsidTr="00956508">
        <w:tc>
          <w:tcPr>
            <w:tcW w:w="2093" w:type="dxa"/>
          </w:tcPr>
          <w:p w14:paraId="02F093D9" w14:textId="77777777" w:rsidR="00135CDA" w:rsidRPr="00895E3A" w:rsidRDefault="00135CDA" w:rsidP="00956508">
            <w:r w:rsidRPr="00895E3A">
              <w:t>Признак успешного выполнения операции (Success)</w:t>
            </w:r>
          </w:p>
        </w:tc>
        <w:tc>
          <w:tcPr>
            <w:tcW w:w="5906" w:type="dxa"/>
          </w:tcPr>
          <w:p w14:paraId="62649112" w14:textId="77777777" w:rsidR="00135CDA" w:rsidRPr="00895E3A" w:rsidRDefault="00135CDA" w:rsidP="00956508">
            <w:r w:rsidRPr="00895E3A">
              <w:t>Признак успешного выполнения операции</w:t>
            </w:r>
          </w:p>
        </w:tc>
        <w:tc>
          <w:tcPr>
            <w:tcW w:w="1854" w:type="dxa"/>
          </w:tcPr>
          <w:p w14:paraId="471E43F2" w14:textId="77777777" w:rsidR="00135CDA" w:rsidRPr="00895E3A" w:rsidRDefault="00135CDA" w:rsidP="00956508">
            <w:r w:rsidRPr="00895E3A">
              <w:t>Да</w:t>
            </w:r>
          </w:p>
        </w:tc>
      </w:tr>
      <w:tr w:rsidR="00135CDA" w:rsidRPr="00895E3A" w14:paraId="7F1A8F83" w14:textId="77777777" w:rsidTr="00956508">
        <w:tc>
          <w:tcPr>
            <w:tcW w:w="2093" w:type="dxa"/>
          </w:tcPr>
          <w:p w14:paraId="718601E9" w14:textId="77777777" w:rsidR="00135CDA" w:rsidRPr="00895E3A" w:rsidRDefault="00135CDA" w:rsidP="00956508">
            <w:r w:rsidRPr="00895E3A">
              <w:t>Код возврата (ResultCode)</w:t>
            </w:r>
          </w:p>
        </w:tc>
        <w:tc>
          <w:tcPr>
            <w:tcW w:w="5906" w:type="dxa"/>
          </w:tcPr>
          <w:p w14:paraId="3D044B98" w14:textId="77777777" w:rsidR="00135CDA" w:rsidRPr="00895E3A" w:rsidRDefault="00135CDA" w:rsidP="00956508">
            <w:r w:rsidRPr="00895E3A">
              <w:t>Целочисленный код, информирующий о результате выполнения операции. Допустимые значения:</w:t>
            </w:r>
          </w:p>
          <w:p w14:paraId="68D4DB1C" w14:textId="77777777" w:rsidR="00135CDA" w:rsidRPr="00895E3A" w:rsidRDefault="00135CDA" w:rsidP="00956508">
            <w:r w:rsidRPr="00895E3A">
              <w:t>0 – операция выполнена успешно;</w:t>
            </w:r>
          </w:p>
          <w:p w14:paraId="48E6B9A8" w14:textId="77777777" w:rsidR="00135CDA" w:rsidRPr="00895E3A" w:rsidRDefault="00135CDA" w:rsidP="00956508">
            <w:r w:rsidRPr="00895E3A">
              <w:t>503 – списки идентификаторов категорий содержат пересечения;</w:t>
            </w:r>
          </w:p>
          <w:p w14:paraId="566D3EDE" w14:textId="77777777" w:rsidR="00135CDA" w:rsidRPr="00895E3A" w:rsidRDefault="00135CDA" w:rsidP="00956508">
            <w:r w:rsidRPr="00895E3A">
              <w:t>901 - партнер не найден;</w:t>
            </w:r>
          </w:p>
          <w:p w14:paraId="3811A683" w14:textId="77777777" w:rsidR="00135CDA" w:rsidRPr="00895E3A" w:rsidRDefault="00135CDA" w:rsidP="00956508">
            <w:bookmarkStart w:id="461" w:name="OLE_LINK43"/>
            <w:bookmarkStart w:id="462" w:name="OLE_LINK65"/>
            <w:r w:rsidRPr="00895E3A">
              <w:t xml:space="preserve">500 </w:t>
            </w:r>
            <w:bookmarkEnd w:id="461"/>
            <w:bookmarkEnd w:id="462"/>
            <w:r w:rsidRPr="00895E3A">
              <w:t>- категория не найдена;</w:t>
            </w:r>
          </w:p>
          <w:p w14:paraId="182DBD98" w14:textId="77777777" w:rsidR="00135CDA" w:rsidRPr="00895E3A" w:rsidRDefault="00135CDA" w:rsidP="00956508">
            <w:r w:rsidRPr="00895E3A">
              <w:t>1 – во время выполнения операции произошла непредвиденная ошибка.</w:t>
            </w:r>
          </w:p>
        </w:tc>
        <w:tc>
          <w:tcPr>
            <w:tcW w:w="1854" w:type="dxa"/>
          </w:tcPr>
          <w:p w14:paraId="2DCF2711" w14:textId="77777777" w:rsidR="00135CDA" w:rsidRPr="00895E3A" w:rsidRDefault="00135CDA" w:rsidP="00956508">
            <w:r w:rsidRPr="00895E3A">
              <w:t>Да</w:t>
            </w:r>
          </w:p>
        </w:tc>
      </w:tr>
      <w:tr w:rsidR="00135CDA" w:rsidRPr="00895E3A" w14:paraId="6FD94F5D" w14:textId="77777777" w:rsidTr="00956508">
        <w:tc>
          <w:tcPr>
            <w:tcW w:w="2093" w:type="dxa"/>
          </w:tcPr>
          <w:p w14:paraId="39009AB6" w14:textId="77777777" w:rsidR="00135CDA" w:rsidRPr="00895E3A" w:rsidRDefault="00135CDA" w:rsidP="00956508">
            <w:r w:rsidRPr="00895E3A">
              <w:t>Описание ошибки (ResultDescription)</w:t>
            </w:r>
          </w:p>
        </w:tc>
        <w:tc>
          <w:tcPr>
            <w:tcW w:w="5906" w:type="dxa"/>
          </w:tcPr>
          <w:p w14:paraId="673C1759" w14:textId="77777777" w:rsidR="00135CDA" w:rsidRPr="00895E3A" w:rsidRDefault="00135CDA" w:rsidP="00956508">
            <w:r w:rsidRPr="00895E3A">
              <w:t>Обязательно заполняется, если код возврата не равен 0. В других случаях никогда не заполняется.</w:t>
            </w:r>
          </w:p>
        </w:tc>
        <w:tc>
          <w:tcPr>
            <w:tcW w:w="1854" w:type="dxa"/>
          </w:tcPr>
          <w:p w14:paraId="0758AC5E" w14:textId="77777777" w:rsidR="00135CDA" w:rsidRPr="00895E3A" w:rsidRDefault="00135CDA" w:rsidP="00956508">
            <w:r w:rsidRPr="00895E3A">
              <w:t>Нет</w:t>
            </w:r>
          </w:p>
        </w:tc>
      </w:tr>
    </w:tbl>
    <w:p w14:paraId="7EC68BFB" w14:textId="77777777" w:rsidR="00135CDA" w:rsidRPr="00895E3A" w:rsidRDefault="00135CDA" w:rsidP="00135CDA">
      <w:pPr>
        <w:keepNext/>
        <w:numPr>
          <w:ilvl w:val="3"/>
          <w:numId w:val="13"/>
        </w:numPr>
        <w:spacing w:before="200"/>
        <w:outlineLvl w:val="3"/>
        <w:rPr>
          <w:bCs/>
          <w:iCs/>
          <w:sz w:val="24"/>
        </w:rPr>
      </w:pPr>
      <w:bookmarkStart w:id="463" w:name="_Toc370582836"/>
      <w:r w:rsidRPr="00895E3A">
        <w:rPr>
          <w:bCs/>
          <w:iCs/>
          <w:sz w:val="24"/>
        </w:rPr>
        <w:t>Логика выполнения</w:t>
      </w:r>
      <w:bookmarkEnd w:id="463"/>
    </w:p>
    <w:p w14:paraId="21F51D4A" w14:textId="77777777" w:rsidR="00135CDA" w:rsidRPr="00895E3A" w:rsidRDefault="00135CDA" w:rsidP="00135CDA">
      <w:r w:rsidRPr="00895E3A">
        <w:t>Основной сценарий выполнения:</w:t>
      </w:r>
    </w:p>
    <w:p w14:paraId="53715229" w14:textId="77777777" w:rsidR="00135CDA" w:rsidRPr="00895E3A" w:rsidRDefault="00135CDA" w:rsidP="00135CDA">
      <w:pPr>
        <w:pStyle w:val="ListParagraph"/>
        <w:numPr>
          <w:ilvl w:val="0"/>
          <w:numId w:val="59"/>
        </w:numPr>
      </w:pPr>
      <w:r w:rsidRPr="00895E3A">
        <w:t>Система проверяет корректность входных параметров, в случае ошибки возврат с кодом -1;</w:t>
      </w:r>
    </w:p>
    <w:p w14:paraId="3D69C42A" w14:textId="77777777" w:rsidR="00135CDA" w:rsidRPr="00895E3A" w:rsidRDefault="00135CDA" w:rsidP="00135CDA">
      <w:pPr>
        <w:numPr>
          <w:ilvl w:val="0"/>
          <w:numId w:val="59"/>
        </w:numPr>
      </w:pPr>
      <w:r w:rsidRPr="00895E3A">
        <w:t>Для каждого идентификатора в списке идентификаторов категорий для добавления сохраняется разрешение для заданного идентификатором партнера, если такое разрешение не найдено в БД.</w:t>
      </w:r>
    </w:p>
    <w:p w14:paraId="1D974DDC" w14:textId="77777777" w:rsidR="00135CDA" w:rsidRPr="00895E3A" w:rsidRDefault="00135CDA" w:rsidP="00135CDA">
      <w:pPr>
        <w:numPr>
          <w:ilvl w:val="0"/>
          <w:numId w:val="59"/>
        </w:numPr>
      </w:pPr>
      <w:r w:rsidRPr="00895E3A">
        <w:t>Для каждого идентификатора в списке идентификаторов категорий для удаления удаляется разрешение для заданного идентификатором партнера, если такое разрешения найдено в БД.</w:t>
      </w:r>
    </w:p>
    <w:p w14:paraId="5092B927" w14:textId="77777777" w:rsidR="00135CDA" w:rsidRPr="00895E3A" w:rsidRDefault="00135CDA" w:rsidP="00135CDA">
      <w:pPr>
        <w:numPr>
          <w:ilvl w:val="0"/>
          <w:numId w:val="59"/>
        </w:numPr>
      </w:pPr>
      <w:r w:rsidRPr="00895E3A">
        <w:t>Возвращается код успешности операции.</w:t>
      </w:r>
    </w:p>
    <w:p w14:paraId="71492AEF" w14:textId="77777777" w:rsidR="00135CDA" w:rsidRPr="00895E3A" w:rsidRDefault="00135CDA" w:rsidP="00135CDA">
      <w:pPr>
        <w:keepNext/>
        <w:numPr>
          <w:ilvl w:val="2"/>
          <w:numId w:val="13"/>
        </w:numPr>
        <w:spacing w:before="200"/>
        <w:outlineLvl w:val="2"/>
        <w:rPr>
          <w:bCs/>
          <w:color w:val="000000"/>
          <w:sz w:val="28"/>
        </w:rPr>
      </w:pPr>
      <w:bookmarkStart w:id="464" w:name="_Toc370582837"/>
      <w:r w:rsidRPr="00895E3A">
        <w:rPr>
          <w:bCs/>
          <w:color w:val="000000"/>
          <w:sz w:val="28"/>
        </w:rPr>
        <w:t xml:space="preserve">Получение списка привязок категорий партнера </w:t>
      </w:r>
      <w:proofErr w:type="gramStart"/>
      <w:r w:rsidRPr="00895E3A">
        <w:rPr>
          <w:bCs/>
          <w:color w:val="000000"/>
          <w:sz w:val="28"/>
        </w:rPr>
        <w:t>к</w:t>
      </w:r>
      <w:proofErr w:type="gramEnd"/>
      <w:r w:rsidRPr="00895E3A">
        <w:rPr>
          <w:bCs/>
          <w:color w:val="000000"/>
          <w:sz w:val="28"/>
        </w:rPr>
        <w:t xml:space="preserve"> категориями рубрикатора (GetPartnerProductCategoryLinks)</w:t>
      </w:r>
      <w:bookmarkEnd w:id="464"/>
    </w:p>
    <w:p w14:paraId="1F010F22" w14:textId="77777777" w:rsidR="00135CDA" w:rsidRPr="00895E3A" w:rsidRDefault="00135CDA" w:rsidP="00135CDA">
      <w:pPr>
        <w:keepNext/>
        <w:numPr>
          <w:ilvl w:val="3"/>
          <w:numId w:val="13"/>
        </w:numPr>
        <w:spacing w:before="200"/>
        <w:outlineLvl w:val="3"/>
        <w:rPr>
          <w:bCs/>
          <w:iCs/>
          <w:sz w:val="24"/>
        </w:rPr>
      </w:pPr>
      <w:bookmarkStart w:id="465" w:name="_Toc370582838"/>
      <w:r w:rsidRPr="00895E3A">
        <w:rPr>
          <w:bCs/>
          <w:iCs/>
          <w:sz w:val="24"/>
        </w:rPr>
        <w:t>Карточка операции</w:t>
      </w:r>
      <w:bookmarkEnd w:id="465"/>
    </w:p>
    <w:tbl>
      <w:tblPr>
        <w:tblStyle w:val="6"/>
        <w:tblW w:w="0" w:type="auto"/>
        <w:tblLook w:val="04A0" w:firstRow="1" w:lastRow="0" w:firstColumn="1" w:lastColumn="0" w:noHBand="0" w:noVBand="1"/>
      </w:tblPr>
      <w:tblGrid>
        <w:gridCol w:w="3652"/>
        <w:gridCol w:w="6201"/>
      </w:tblGrid>
      <w:tr w:rsidR="00135CDA" w:rsidRPr="00895E3A" w14:paraId="0D9B3216" w14:textId="77777777" w:rsidTr="00333406">
        <w:tc>
          <w:tcPr>
            <w:tcW w:w="3652" w:type="dxa"/>
          </w:tcPr>
          <w:p w14:paraId="06AE4C05" w14:textId="77777777" w:rsidR="00135CDA" w:rsidRPr="00895E3A" w:rsidRDefault="00135CDA" w:rsidP="00333406">
            <w:r w:rsidRPr="00895E3A">
              <w:t>Предназначение</w:t>
            </w:r>
          </w:p>
        </w:tc>
        <w:tc>
          <w:tcPr>
            <w:tcW w:w="6201" w:type="dxa"/>
          </w:tcPr>
          <w:p w14:paraId="67A705ED" w14:textId="77777777" w:rsidR="00135CDA" w:rsidRPr="00895E3A" w:rsidRDefault="00135CDA" w:rsidP="00333406">
            <w:r w:rsidRPr="00895E3A">
              <w:t>Операция предназначена для получения списка привязок категорий партнера к категориям рубрикатора</w:t>
            </w:r>
          </w:p>
        </w:tc>
      </w:tr>
      <w:tr w:rsidR="00135CDA" w:rsidRPr="00895E3A" w14:paraId="5135CECE" w14:textId="77777777" w:rsidTr="00333406">
        <w:tc>
          <w:tcPr>
            <w:tcW w:w="3652" w:type="dxa"/>
          </w:tcPr>
          <w:p w14:paraId="15DD396E" w14:textId="77777777" w:rsidR="00135CDA" w:rsidRPr="00895E3A" w:rsidRDefault="00135CDA" w:rsidP="00333406">
            <w:r w:rsidRPr="00895E3A">
              <w:t>Режим выполнения</w:t>
            </w:r>
          </w:p>
        </w:tc>
        <w:tc>
          <w:tcPr>
            <w:tcW w:w="6201" w:type="dxa"/>
          </w:tcPr>
          <w:p w14:paraId="62F0F6B8" w14:textId="77777777" w:rsidR="00135CDA" w:rsidRPr="00895E3A" w:rsidRDefault="00135CDA" w:rsidP="00333406">
            <w:r w:rsidRPr="00895E3A">
              <w:t>Синхронный.</w:t>
            </w:r>
          </w:p>
        </w:tc>
      </w:tr>
    </w:tbl>
    <w:p w14:paraId="184B8623" w14:textId="77777777" w:rsidR="00135CDA" w:rsidRPr="00895E3A" w:rsidRDefault="00135CDA" w:rsidP="00135CDA">
      <w:pPr>
        <w:keepNext/>
        <w:numPr>
          <w:ilvl w:val="3"/>
          <w:numId w:val="13"/>
        </w:numPr>
        <w:spacing w:before="200"/>
        <w:outlineLvl w:val="3"/>
        <w:rPr>
          <w:bCs/>
          <w:iCs/>
          <w:sz w:val="24"/>
        </w:rPr>
      </w:pPr>
      <w:bookmarkStart w:id="466" w:name="_Toc370582839"/>
      <w:r w:rsidRPr="00895E3A">
        <w:rPr>
          <w:bCs/>
          <w:iCs/>
          <w:sz w:val="24"/>
        </w:rPr>
        <w:t>Параметры назначения</w:t>
      </w:r>
      <w:bookmarkEnd w:id="466"/>
    </w:p>
    <w:tbl>
      <w:tblPr>
        <w:tblStyle w:val="6"/>
        <w:tblW w:w="0" w:type="auto"/>
        <w:tblLook w:val="04A0" w:firstRow="1" w:lastRow="0" w:firstColumn="1" w:lastColumn="0" w:noHBand="0" w:noVBand="1"/>
      </w:tblPr>
      <w:tblGrid>
        <w:gridCol w:w="4926"/>
        <w:gridCol w:w="4927"/>
      </w:tblGrid>
      <w:tr w:rsidR="00135CDA" w:rsidRPr="00895E3A" w14:paraId="13B975DE" w14:textId="77777777" w:rsidTr="00333406">
        <w:tc>
          <w:tcPr>
            <w:tcW w:w="4926" w:type="dxa"/>
          </w:tcPr>
          <w:p w14:paraId="2465A344" w14:textId="77777777" w:rsidR="00135CDA" w:rsidRPr="00895E3A" w:rsidRDefault="00135CDA" w:rsidP="00333406">
            <w:pPr>
              <w:rPr>
                <w:b/>
              </w:rPr>
            </w:pPr>
            <w:r w:rsidRPr="00895E3A">
              <w:rPr>
                <w:b/>
              </w:rPr>
              <w:t>Параметр</w:t>
            </w:r>
          </w:p>
        </w:tc>
        <w:tc>
          <w:tcPr>
            <w:tcW w:w="4927" w:type="dxa"/>
          </w:tcPr>
          <w:p w14:paraId="6A35242B" w14:textId="77777777" w:rsidR="00135CDA" w:rsidRPr="00895E3A" w:rsidRDefault="00135CDA" w:rsidP="00333406">
            <w:pPr>
              <w:rPr>
                <w:b/>
              </w:rPr>
            </w:pPr>
            <w:r w:rsidRPr="00895E3A">
              <w:rPr>
                <w:b/>
              </w:rPr>
              <w:t>Значение</w:t>
            </w:r>
          </w:p>
        </w:tc>
      </w:tr>
      <w:tr w:rsidR="00135CDA" w:rsidRPr="00895E3A" w14:paraId="1BC3F589" w14:textId="77777777" w:rsidTr="00333406">
        <w:tc>
          <w:tcPr>
            <w:tcW w:w="4926" w:type="dxa"/>
          </w:tcPr>
          <w:p w14:paraId="4CEB7CDF" w14:textId="77777777" w:rsidR="00135CDA" w:rsidRPr="00895E3A" w:rsidRDefault="00135CDA" w:rsidP="00333406">
            <w:r w:rsidRPr="00895E3A">
              <w:t>Максимальное время от получения запроса до выдачи ответа</w:t>
            </w:r>
          </w:p>
        </w:tc>
        <w:tc>
          <w:tcPr>
            <w:tcW w:w="4927" w:type="dxa"/>
          </w:tcPr>
          <w:p w14:paraId="01224BD6" w14:textId="77777777" w:rsidR="00135CDA" w:rsidRPr="00895E3A" w:rsidRDefault="00135CDA" w:rsidP="00333406">
            <w:r w:rsidRPr="00895E3A">
              <w:t>100 миллисекунд</w:t>
            </w:r>
          </w:p>
        </w:tc>
      </w:tr>
    </w:tbl>
    <w:p w14:paraId="47AF435D" w14:textId="77777777" w:rsidR="00135CDA" w:rsidRPr="00895E3A" w:rsidRDefault="00135CDA" w:rsidP="00135CDA">
      <w:pPr>
        <w:keepNext/>
        <w:numPr>
          <w:ilvl w:val="3"/>
          <w:numId w:val="13"/>
        </w:numPr>
        <w:spacing w:before="200"/>
        <w:outlineLvl w:val="3"/>
        <w:rPr>
          <w:bCs/>
          <w:iCs/>
          <w:sz w:val="24"/>
        </w:rPr>
      </w:pPr>
      <w:bookmarkStart w:id="467" w:name="_Toc370582840"/>
      <w:r w:rsidRPr="00895E3A">
        <w:rPr>
          <w:bCs/>
          <w:iCs/>
          <w:sz w:val="24"/>
        </w:rPr>
        <w:t>Влияние на другие операции</w:t>
      </w:r>
      <w:bookmarkEnd w:id="467"/>
    </w:p>
    <w:p w14:paraId="29B82DC7" w14:textId="77777777" w:rsidR="00135CDA" w:rsidRPr="00895E3A" w:rsidRDefault="00135CDA" w:rsidP="00135CDA">
      <w:r w:rsidRPr="00895E3A">
        <w:t>Отсутствует.</w:t>
      </w:r>
    </w:p>
    <w:p w14:paraId="19C0E524" w14:textId="77777777" w:rsidR="00135CDA" w:rsidRPr="00895E3A" w:rsidRDefault="00135CDA" w:rsidP="00135CDA">
      <w:pPr>
        <w:keepNext/>
        <w:numPr>
          <w:ilvl w:val="3"/>
          <w:numId w:val="13"/>
        </w:numPr>
        <w:spacing w:before="200"/>
        <w:outlineLvl w:val="3"/>
        <w:rPr>
          <w:bCs/>
          <w:iCs/>
          <w:sz w:val="24"/>
        </w:rPr>
      </w:pPr>
      <w:bookmarkStart w:id="468" w:name="_Toc370582841"/>
      <w:r w:rsidRPr="00895E3A">
        <w:rPr>
          <w:bCs/>
          <w:iCs/>
          <w:sz w:val="24"/>
        </w:rPr>
        <w:t>Входные параметры</w:t>
      </w:r>
      <w:bookmarkEnd w:id="468"/>
    </w:p>
    <w:p w14:paraId="18235240"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135CDA" w:rsidRPr="00895E3A" w14:paraId="515D146E" w14:textId="77777777" w:rsidTr="00333406">
        <w:tc>
          <w:tcPr>
            <w:tcW w:w="2355" w:type="dxa"/>
          </w:tcPr>
          <w:p w14:paraId="1E170F42" w14:textId="77777777" w:rsidR="00135CDA" w:rsidRPr="00895E3A" w:rsidRDefault="00135CDA" w:rsidP="00333406">
            <w:pPr>
              <w:rPr>
                <w:b/>
              </w:rPr>
            </w:pPr>
            <w:r w:rsidRPr="00895E3A">
              <w:rPr>
                <w:b/>
              </w:rPr>
              <w:t>Параметр</w:t>
            </w:r>
          </w:p>
        </w:tc>
        <w:tc>
          <w:tcPr>
            <w:tcW w:w="5644" w:type="dxa"/>
          </w:tcPr>
          <w:p w14:paraId="75B11EAE" w14:textId="77777777" w:rsidR="00135CDA" w:rsidRPr="00895E3A" w:rsidRDefault="00135CDA" w:rsidP="00333406">
            <w:pPr>
              <w:rPr>
                <w:b/>
              </w:rPr>
            </w:pPr>
            <w:r w:rsidRPr="00895E3A">
              <w:rPr>
                <w:b/>
              </w:rPr>
              <w:t>Описание</w:t>
            </w:r>
          </w:p>
        </w:tc>
        <w:tc>
          <w:tcPr>
            <w:tcW w:w="1854" w:type="dxa"/>
          </w:tcPr>
          <w:p w14:paraId="26F2F2E5" w14:textId="77777777" w:rsidR="00135CDA" w:rsidRPr="00895E3A" w:rsidRDefault="00135CDA" w:rsidP="00333406">
            <w:pPr>
              <w:rPr>
                <w:b/>
              </w:rPr>
            </w:pPr>
            <w:r w:rsidRPr="00895E3A">
              <w:rPr>
                <w:b/>
              </w:rPr>
              <w:t>Обязательный?</w:t>
            </w:r>
          </w:p>
        </w:tc>
      </w:tr>
      <w:tr w:rsidR="00135CDA" w:rsidRPr="00895E3A" w14:paraId="30C4D726" w14:textId="77777777" w:rsidTr="00333406">
        <w:tc>
          <w:tcPr>
            <w:tcW w:w="2355" w:type="dxa"/>
          </w:tcPr>
          <w:p w14:paraId="7AE5A69C" w14:textId="77777777" w:rsidR="00135CDA" w:rsidRPr="00895E3A" w:rsidRDefault="00135CDA" w:rsidP="00333406">
            <w:r w:rsidRPr="00895E3A">
              <w:t>Идентификатор партнера (PartnerId)</w:t>
            </w:r>
          </w:p>
        </w:tc>
        <w:tc>
          <w:tcPr>
            <w:tcW w:w="5644" w:type="dxa"/>
          </w:tcPr>
          <w:p w14:paraId="5735A907" w14:textId="77777777" w:rsidR="00135CDA" w:rsidRPr="00895E3A" w:rsidRDefault="00135CDA" w:rsidP="00333406">
            <w:r w:rsidRPr="00895E3A">
              <w:t xml:space="preserve">Идентификатор </w:t>
            </w:r>
            <w:proofErr w:type="gramStart"/>
            <w:r w:rsidRPr="00895E3A">
              <w:t>партнера</w:t>
            </w:r>
            <w:proofErr w:type="gramEnd"/>
            <w:r w:rsidRPr="00895E3A">
              <w:t xml:space="preserve"> для которого изменяются разрешения.</w:t>
            </w:r>
          </w:p>
        </w:tc>
        <w:tc>
          <w:tcPr>
            <w:tcW w:w="1854" w:type="dxa"/>
          </w:tcPr>
          <w:p w14:paraId="40A26336" w14:textId="77777777" w:rsidR="00135CDA" w:rsidRPr="00895E3A" w:rsidRDefault="00135CDA" w:rsidP="00333406">
            <w:r w:rsidRPr="00895E3A">
              <w:t>Да</w:t>
            </w:r>
          </w:p>
        </w:tc>
      </w:tr>
      <w:tr w:rsidR="00135CDA" w:rsidRPr="00895E3A" w14:paraId="709AD2FA" w14:textId="77777777" w:rsidTr="00333406">
        <w:tc>
          <w:tcPr>
            <w:tcW w:w="2355" w:type="dxa"/>
          </w:tcPr>
          <w:p w14:paraId="0A7EA00E" w14:textId="77777777" w:rsidR="00135CDA" w:rsidRPr="00895E3A" w:rsidRDefault="00135CDA" w:rsidP="00333406">
            <w:r w:rsidRPr="00895E3A">
              <w:t>Список идентификаторов категорий рубрикатора (CategoryIds)</w:t>
            </w:r>
          </w:p>
        </w:tc>
        <w:tc>
          <w:tcPr>
            <w:tcW w:w="5644" w:type="dxa"/>
          </w:tcPr>
          <w:p w14:paraId="36CEE4FF" w14:textId="77777777" w:rsidR="00135CDA" w:rsidRPr="00895E3A" w:rsidRDefault="00135CDA" w:rsidP="00333406">
            <w:r w:rsidRPr="00895E3A">
              <w:t>Список идентификаторов категорий рубрикторов.</w:t>
            </w:r>
          </w:p>
        </w:tc>
        <w:tc>
          <w:tcPr>
            <w:tcW w:w="1854" w:type="dxa"/>
          </w:tcPr>
          <w:p w14:paraId="3A33CF0C" w14:textId="77777777" w:rsidR="00135CDA" w:rsidRPr="00895E3A" w:rsidRDefault="00135CDA" w:rsidP="00333406">
            <w:r w:rsidRPr="00895E3A">
              <w:t>Нет</w:t>
            </w:r>
          </w:p>
        </w:tc>
      </w:tr>
    </w:tbl>
    <w:p w14:paraId="7E9CB5EE" w14:textId="77777777" w:rsidR="00135CDA" w:rsidRPr="00895E3A" w:rsidRDefault="00135CDA" w:rsidP="00135CDA">
      <w:pPr>
        <w:keepNext/>
        <w:numPr>
          <w:ilvl w:val="3"/>
          <w:numId w:val="13"/>
        </w:numPr>
        <w:spacing w:before="200"/>
        <w:outlineLvl w:val="3"/>
        <w:rPr>
          <w:bCs/>
          <w:iCs/>
          <w:sz w:val="24"/>
        </w:rPr>
      </w:pPr>
      <w:bookmarkStart w:id="469" w:name="_Toc370582842"/>
      <w:r w:rsidRPr="00895E3A">
        <w:rPr>
          <w:bCs/>
          <w:iCs/>
          <w:sz w:val="24"/>
        </w:rPr>
        <w:t>Выходные данные</w:t>
      </w:r>
      <w:bookmarkEnd w:id="469"/>
    </w:p>
    <w:p w14:paraId="5CFC6811"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135CDA" w:rsidRPr="00895E3A" w14:paraId="191D88FB" w14:textId="77777777" w:rsidTr="00333406">
        <w:tc>
          <w:tcPr>
            <w:tcW w:w="2093" w:type="dxa"/>
          </w:tcPr>
          <w:p w14:paraId="5A3130B6" w14:textId="77777777" w:rsidR="00135CDA" w:rsidRPr="00895E3A" w:rsidRDefault="00135CDA" w:rsidP="00333406">
            <w:pPr>
              <w:rPr>
                <w:b/>
              </w:rPr>
            </w:pPr>
            <w:r w:rsidRPr="00895E3A">
              <w:rPr>
                <w:b/>
              </w:rPr>
              <w:t>Атрибут</w:t>
            </w:r>
          </w:p>
        </w:tc>
        <w:tc>
          <w:tcPr>
            <w:tcW w:w="5906" w:type="dxa"/>
          </w:tcPr>
          <w:p w14:paraId="2C269C79" w14:textId="77777777" w:rsidR="00135CDA" w:rsidRPr="00895E3A" w:rsidRDefault="00135CDA" w:rsidP="00333406">
            <w:pPr>
              <w:rPr>
                <w:b/>
              </w:rPr>
            </w:pPr>
            <w:r w:rsidRPr="00895E3A">
              <w:rPr>
                <w:b/>
              </w:rPr>
              <w:t>Описание</w:t>
            </w:r>
          </w:p>
        </w:tc>
        <w:tc>
          <w:tcPr>
            <w:tcW w:w="1854" w:type="dxa"/>
          </w:tcPr>
          <w:p w14:paraId="604D8614" w14:textId="77777777" w:rsidR="00135CDA" w:rsidRPr="00895E3A" w:rsidRDefault="00135CDA" w:rsidP="00333406">
            <w:pPr>
              <w:rPr>
                <w:b/>
              </w:rPr>
            </w:pPr>
            <w:r w:rsidRPr="00895E3A">
              <w:rPr>
                <w:b/>
              </w:rPr>
              <w:t>Обязательный?</w:t>
            </w:r>
          </w:p>
        </w:tc>
      </w:tr>
      <w:tr w:rsidR="00135CDA" w:rsidRPr="00895E3A" w14:paraId="2160810B" w14:textId="77777777" w:rsidTr="00333406">
        <w:tc>
          <w:tcPr>
            <w:tcW w:w="2093" w:type="dxa"/>
          </w:tcPr>
          <w:p w14:paraId="1D1CC540" w14:textId="77777777" w:rsidR="00135CDA" w:rsidRPr="00895E3A" w:rsidRDefault="00135CDA" w:rsidP="00333406">
            <w:r w:rsidRPr="00895E3A">
              <w:t>Список привязок (Links)</w:t>
            </w:r>
          </w:p>
        </w:tc>
        <w:tc>
          <w:tcPr>
            <w:tcW w:w="5906" w:type="dxa"/>
          </w:tcPr>
          <w:p w14:paraId="73C7E756" w14:textId="77777777" w:rsidR="00135CDA" w:rsidRPr="00895E3A" w:rsidRDefault="00135CDA" w:rsidP="00333406">
            <w:r w:rsidRPr="00895E3A">
              <w:t xml:space="preserve">Список </w:t>
            </w:r>
            <w:hyperlink w:anchor="_Привязка_категории_рубрикатора" w:history="1">
              <w:r w:rsidRPr="00895E3A">
                <w:rPr>
                  <w:rStyle w:val="Hyperlink"/>
                  <w:noProof w:val="0"/>
                </w:rPr>
                <w:t>привязок категории рубрикатора к категориям партнера</w:t>
              </w:r>
            </w:hyperlink>
          </w:p>
        </w:tc>
        <w:tc>
          <w:tcPr>
            <w:tcW w:w="1854" w:type="dxa"/>
          </w:tcPr>
          <w:p w14:paraId="5702CC32" w14:textId="77777777" w:rsidR="00135CDA" w:rsidRPr="00895E3A" w:rsidRDefault="00135CDA" w:rsidP="00333406">
            <w:r w:rsidRPr="00895E3A">
              <w:t>Да</w:t>
            </w:r>
          </w:p>
        </w:tc>
      </w:tr>
      <w:tr w:rsidR="00135CDA" w:rsidRPr="00895E3A" w14:paraId="48B1CCB8" w14:textId="77777777" w:rsidTr="00333406">
        <w:tc>
          <w:tcPr>
            <w:tcW w:w="2093" w:type="dxa"/>
          </w:tcPr>
          <w:p w14:paraId="0E434589" w14:textId="77777777" w:rsidR="00135CDA" w:rsidRPr="00895E3A" w:rsidRDefault="00135CDA" w:rsidP="00333406">
            <w:r w:rsidRPr="00895E3A">
              <w:t>Признак успешного выполнения операции (Success)</w:t>
            </w:r>
          </w:p>
        </w:tc>
        <w:tc>
          <w:tcPr>
            <w:tcW w:w="5906" w:type="dxa"/>
          </w:tcPr>
          <w:p w14:paraId="45CF57A2" w14:textId="77777777" w:rsidR="00135CDA" w:rsidRPr="00895E3A" w:rsidRDefault="00135CDA" w:rsidP="00333406">
            <w:r w:rsidRPr="00895E3A">
              <w:t>Признак успешного выполнения операции</w:t>
            </w:r>
          </w:p>
        </w:tc>
        <w:tc>
          <w:tcPr>
            <w:tcW w:w="1854" w:type="dxa"/>
          </w:tcPr>
          <w:p w14:paraId="3E61CAE7" w14:textId="77777777" w:rsidR="00135CDA" w:rsidRPr="00895E3A" w:rsidRDefault="00135CDA" w:rsidP="00333406">
            <w:r w:rsidRPr="00895E3A">
              <w:t>Да</w:t>
            </w:r>
          </w:p>
        </w:tc>
      </w:tr>
      <w:tr w:rsidR="00135CDA" w:rsidRPr="00895E3A" w14:paraId="57CE5150" w14:textId="77777777" w:rsidTr="00333406">
        <w:tc>
          <w:tcPr>
            <w:tcW w:w="2093" w:type="dxa"/>
          </w:tcPr>
          <w:p w14:paraId="68078FA6" w14:textId="77777777" w:rsidR="00135CDA" w:rsidRPr="00895E3A" w:rsidRDefault="00135CDA" w:rsidP="00333406">
            <w:r w:rsidRPr="00895E3A">
              <w:t>Код возврата (ResultCode)</w:t>
            </w:r>
          </w:p>
        </w:tc>
        <w:tc>
          <w:tcPr>
            <w:tcW w:w="5906" w:type="dxa"/>
          </w:tcPr>
          <w:p w14:paraId="051EC739" w14:textId="77777777" w:rsidR="00135CDA" w:rsidRPr="00895E3A" w:rsidRDefault="00135CDA" w:rsidP="00333406">
            <w:r w:rsidRPr="00895E3A">
              <w:t>Целочисленный код, информирующий о результате выполнения операции. Допустимые значения:</w:t>
            </w:r>
          </w:p>
          <w:p w14:paraId="08CD891D" w14:textId="77777777" w:rsidR="00135CDA" w:rsidRPr="00895E3A" w:rsidRDefault="00135CDA" w:rsidP="00333406">
            <w:r w:rsidRPr="00895E3A">
              <w:t>0 – операция выполнена успешно;</w:t>
            </w:r>
          </w:p>
          <w:p w14:paraId="5011C1E0" w14:textId="77777777" w:rsidR="00135CDA" w:rsidRPr="00895E3A" w:rsidRDefault="00135CDA" w:rsidP="00333406">
            <w:r w:rsidRPr="00895E3A">
              <w:t>1 – во время выполнения операции произошла непредвиденная ошибка.</w:t>
            </w:r>
          </w:p>
        </w:tc>
        <w:tc>
          <w:tcPr>
            <w:tcW w:w="1854" w:type="dxa"/>
          </w:tcPr>
          <w:p w14:paraId="54478BE2" w14:textId="77777777" w:rsidR="00135CDA" w:rsidRPr="00895E3A" w:rsidRDefault="00135CDA" w:rsidP="00333406">
            <w:r w:rsidRPr="00895E3A">
              <w:t>Да</w:t>
            </w:r>
          </w:p>
        </w:tc>
      </w:tr>
      <w:tr w:rsidR="00135CDA" w:rsidRPr="00895E3A" w14:paraId="53924256" w14:textId="77777777" w:rsidTr="00333406">
        <w:tc>
          <w:tcPr>
            <w:tcW w:w="2093" w:type="dxa"/>
          </w:tcPr>
          <w:p w14:paraId="21125FB4" w14:textId="77777777" w:rsidR="00135CDA" w:rsidRPr="00895E3A" w:rsidRDefault="00135CDA" w:rsidP="00333406">
            <w:r w:rsidRPr="00895E3A">
              <w:t>Описание ошибки (ResultDescription)</w:t>
            </w:r>
          </w:p>
        </w:tc>
        <w:tc>
          <w:tcPr>
            <w:tcW w:w="5906" w:type="dxa"/>
          </w:tcPr>
          <w:p w14:paraId="58EE369C" w14:textId="77777777" w:rsidR="00135CDA" w:rsidRPr="00895E3A" w:rsidRDefault="00135CDA" w:rsidP="00333406">
            <w:r w:rsidRPr="00895E3A">
              <w:t>Обязательно заполняется, если код возврата не равен 0. В других случаях никогда не заполняется.</w:t>
            </w:r>
          </w:p>
        </w:tc>
        <w:tc>
          <w:tcPr>
            <w:tcW w:w="1854" w:type="dxa"/>
          </w:tcPr>
          <w:p w14:paraId="45B1DDAE" w14:textId="77777777" w:rsidR="00135CDA" w:rsidRPr="00895E3A" w:rsidRDefault="00135CDA" w:rsidP="00333406">
            <w:r w:rsidRPr="00895E3A">
              <w:t>Нет</w:t>
            </w:r>
          </w:p>
        </w:tc>
      </w:tr>
    </w:tbl>
    <w:p w14:paraId="2D07CD30" w14:textId="77777777" w:rsidR="00135CDA" w:rsidRPr="00895E3A" w:rsidRDefault="00135CDA" w:rsidP="00135CDA">
      <w:pPr>
        <w:keepNext/>
        <w:numPr>
          <w:ilvl w:val="3"/>
          <w:numId w:val="13"/>
        </w:numPr>
        <w:spacing w:before="200"/>
        <w:outlineLvl w:val="3"/>
        <w:rPr>
          <w:bCs/>
          <w:iCs/>
          <w:sz w:val="24"/>
        </w:rPr>
      </w:pPr>
      <w:bookmarkStart w:id="470" w:name="_Toc370582843"/>
      <w:r w:rsidRPr="00895E3A">
        <w:rPr>
          <w:bCs/>
          <w:iCs/>
          <w:sz w:val="24"/>
        </w:rPr>
        <w:t>Логика выполнения</w:t>
      </w:r>
      <w:bookmarkEnd w:id="470"/>
    </w:p>
    <w:p w14:paraId="1F576C27" w14:textId="77777777" w:rsidR="00135CDA" w:rsidRPr="00895E3A" w:rsidRDefault="00135CDA" w:rsidP="00135CDA">
      <w:r w:rsidRPr="00895E3A">
        <w:t>Основной сценарий выполнения:</w:t>
      </w:r>
    </w:p>
    <w:p w14:paraId="77DCD31B" w14:textId="77777777" w:rsidR="00135CDA" w:rsidRPr="00895E3A" w:rsidRDefault="00135CDA" w:rsidP="00135CDA">
      <w:pPr>
        <w:numPr>
          <w:ilvl w:val="0"/>
          <w:numId w:val="61"/>
        </w:numPr>
      </w:pPr>
      <w:r w:rsidRPr="00895E3A">
        <w:t>Система загружает список привязок партнера.</w:t>
      </w:r>
    </w:p>
    <w:p w14:paraId="6D9BA2D3" w14:textId="77777777" w:rsidR="00135CDA" w:rsidRPr="00895E3A" w:rsidRDefault="00135CDA" w:rsidP="00135CDA">
      <w:pPr>
        <w:numPr>
          <w:ilvl w:val="0"/>
          <w:numId w:val="61"/>
        </w:numPr>
      </w:pPr>
      <w:r w:rsidRPr="00895E3A">
        <w:t>Если "Список идентификаторов категорий рубрикатора" указан, то система фильтрует полученные привязки.</w:t>
      </w:r>
    </w:p>
    <w:p w14:paraId="06C267C6" w14:textId="77777777" w:rsidR="00135CDA" w:rsidRPr="00895E3A" w:rsidRDefault="00135CDA" w:rsidP="00135CDA">
      <w:pPr>
        <w:numPr>
          <w:ilvl w:val="0"/>
          <w:numId w:val="61"/>
        </w:numPr>
      </w:pPr>
      <w:r w:rsidRPr="00895E3A">
        <w:t>Система возвращает привязоки с кодом успешности операции.</w:t>
      </w:r>
    </w:p>
    <w:p w14:paraId="2D12F572" w14:textId="77777777" w:rsidR="00135CDA" w:rsidRPr="00895E3A" w:rsidRDefault="00135CDA" w:rsidP="00135CDA">
      <w:pPr>
        <w:keepNext/>
        <w:numPr>
          <w:ilvl w:val="2"/>
          <w:numId w:val="13"/>
        </w:numPr>
        <w:spacing w:before="200"/>
        <w:outlineLvl w:val="2"/>
        <w:rPr>
          <w:bCs/>
          <w:color w:val="000000"/>
          <w:sz w:val="28"/>
        </w:rPr>
      </w:pPr>
      <w:bookmarkStart w:id="471" w:name="_Toc370582844"/>
      <w:r w:rsidRPr="00895E3A">
        <w:rPr>
          <w:bCs/>
          <w:color w:val="000000"/>
          <w:sz w:val="28"/>
        </w:rPr>
        <w:t>Привязка категорий партнера к категории рубрикатора (SetPartnerProductCategoryLink)</w:t>
      </w:r>
      <w:bookmarkEnd w:id="471"/>
    </w:p>
    <w:p w14:paraId="4B5EECCE" w14:textId="77777777" w:rsidR="00135CDA" w:rsidRPr="00895E3A" w:rsidRDefault="00135CDA" w:rsidP="00135CDA">
      <w:pPr>
        <w:keepNext/>
        <w:numPr>
          <w:ilvl w:val="3"/>
          <w:numId w:val="13"/>
        </w:numPr>
        <w:spacing w:before="200"/>
        <w:outlineLvl w:val="3"/>
        <w:rPr>
          <w:bCs/>
          <w:iCs/>
          <w:sz w:val="24"/>
        </w:rPr>
      </w:pPr>
      <w:bookmarkStart w:id="472" w:name="_Toc370582845"/>
      <w:r w:rsidRPr="00895E3A">
        <w:rPr>
          <w:bCs/>
          <w:iCs/>
          <w:sz w:val="24"/>
        </w:rPr>
        <w:t>Карточка операции</w:t>
      </w:r>
      <w:bookmarkEnd w:id="472"/>
    </w:p>
    <w:tbl>
      <w:tblPr>
        <w:tblStyle w:val="6"/>
        <w:tblW w:w="0" w:type="auto"/>
        <w:tblLook w:val="04A0" w:firstRow="1" w:lastRow="0" w:firstColumn="1" w:lastColumn="0" w:noHBand="0" w:noVBand="1"/>
      </w:tblPr>
      <w:tblGrid>
        <w:gridCol w:w="3652"/>
        <w:gridCol w:w="6201"/>
      </w:tblGrid>
      <w:tr w:rsidR="00135CDA" w:rsidRPr="00895E3A" w14:paraId="74974B8A" w14:textId="77777777" w:rsidTr="003410AB">
        <w:tc>
          <w:tcPr>
            <w:tcW w:w="3652" w:type="dxa"/>
          </w:tcPr>
          <w:p w14:paraId="13AF853D" w14:textId="77777777" w:rsidR="00135CDA" w:rsidRPr="00895E3A" w:rsidRDefault="00135CDA" w:rsidP="003410AB">
            <w:r w:rsidRPr="00895E3A">
              <w:t>Предназначение</w:t>
            </w:r>
          </w:p>
        </w:tc>
        <w:tc>
          <w:tcPr>
            <w:tcW w:w="6201" w:type="dxa"/>
          </w:tcPr>
          <w:p w14:paraId="4F9725F0" w14:textId="77777777" w:rsidR="00135CDA" w:rsidRPr="00895E3A" w:rsidRDefault="00135CDA" w:rsidP="003410AB">
            <w:r w:rsidRPr="00895E3A">
              <w:t>Операция предназначена для привязки категорий партнера к категории рубрикатора</w:t>
            </w:r>
          </w:p>
        </w:tc>
      </w:tr>
      <w:tr w:rsidR="00135CDA" w:rsidRPr="00895E3A" w14:paraId="2B5AA76F" w14:textId="77777777" w:rsidTr="003410AB">
        <w:tc>
          <w:tcPr>
            <w:tcW w:w="3652" w:type="dxa"/>
          </w:tcPr>
          <w:p w14:paraId="6B39E7CA" w14:textId="77777777" w:rsidR="00135CDA" w:rsidRPr="00895E3A" w:rsidRDefault="00135CDA" w:rsidP="003410AB">
            <w:r w:rsidRPr="00895E3A">
              <w:t>Режим выполнения</w:t>
            </w:r>
          </w:p>
        </w:tc>
        <w:tc>
          <w:tcPr>
            <w:tcW w:w="6201" w:type="dxa"/>
          </w:tcPr>
          <w:p w14:paraId="277E1790" w14:textId="77777777" w:rsidR="00135CDA" w:rsidRPr="00895E3A" w:rsidRDefault="00135CDA" w:rsidP="003410AB">
            <w:r w:rsidRPr="00895E3A">
              <w:t>Синхронный.</w:t>
            </w:r>
          </w:p>
        </w:tc>
      </w:tr>
    </w:tbl>
    <w:p w14:paraId="4FD62909" w14:textId="77777777" w:rsidR="00135CDA" w:rsidRPr="00895E3A" w:rsidRDefault="00135CDA" w:rsidP="00135CDA">
      <w:pPr>
        <w:keepNext/>
        <w:numPr>
          <w:ilvl w:val="3"/>
          <w:numId w:val="13"/>
        </w:numPr>
        <w:spacing w:before="200"/>
        <w:outlineLvl w:val="3"/>
        <w:rPr>
          <w:bCs/>
          <w:iCs/>
          <w:sz w:val="24"/>
        </w:rPr>
      </w:pPr>
      <w:bookmarkStart w:id="473" w:name="_Toc370582846"/>
      <w:r w:rsidRPr="00895E3A">
        <w:rPr>
          <w:bCs/>
          <w:iCs/>
          <w:sz w:val="24"/>
        </w:rPr>
        <w:t>Параметры назначения</w:t>
      </w:r>
      <w:bookmarkEnd w:id="473"/>
    </w:p>
    <w:tbl>
      <w:tblPr>
        <w:tblStyle w:val="6"/>
        <w:tblW w:w="0" w:type="auto"/>
        <w:tblLook w:val="04A0" w:firstRow="1" w:lastRow="0" w:firstColumn="1" w:lastColumn="0" w:noHBand="0" w:noVBand="1"/>
      </w:tblPr>
      <w:tblGrid>
        <w:gridCol w:w="4926"/>
        <w:gridCol w:w="4927"/>
      </w:tblGrid>
      <w:tr w:rsidR="00135CDA" w:rsidRPr="00895E3A" w14:paraId="4606A47D" w14:textId="77777777" w:rsidTr="003410AB">
        <w:tc>
          <w:tcPr>
            <w:tcW w:w="4926" w:type="dxa"/>
          </w:tcPr>
          <w:p w14:paraId="65F124B2" w14:textId="77777777" w:rsidR="00135CDA" w:rsidRPr="00895E3A" w:rsidRDefault="00135CDA" w:rsidP="003410AB">
            <w:pPr>
              <w:rPr>
                <w:b/>
              </w:rPr>
            </w:pPr>
            <w:r w:rsidRPr="00895E3A">
              <w:rPr>
                <w:b/>
              </w:rPr>
              <w:t>Параметр</w:t>
            </w:r>
          </w:p>
        </w:tc>
        <w:tc>
          <w:tcPr>
            <w:tcW w:w="4927" w:type="dxa"/>
          </w:tcPr>
          <w:p w14:paraId="6F19A61D" w14:textId="77777777" w:rsidR="00135CDA" w:rsidRPr="00895E3A" w:rsidRDefault="00135CDA" w:rsidP="003410AB">
            <w:pPr>
              <w:rPr>
                <w:b/>
              </w:rPr>
            </w:pPr>
            <w:r w:rsidRPr="00895E3A">
              <w:rPr>
                <w:b/>
              </w:rPr>
              <w:t>Значение</w:t>
            </w:r>
          </w:p>
        </w:tc>
      </w:tr>
      <w:tr w:rsidR="00135CDA" w:rsidRPr="00895E3A" w14:paraId="3BAE291A" w14:textId="77777777" w:rsidTr="003410AB">
        <w:tc>
          <w:tcPr>
            <w:tcW w:w="4926" w:type="dxa"/>
          </w:tcPr>
          <w:p w14:paraId="07E1364A" w14:textId="77777777" w:rsidR="00135CDA" w:rsidRPr="00895E3A" w:rsidRDefault="00135CDA" w:rsidP="003410AB">
            <w:r w:rsidRPr="00895E3A">
              <w:t>Максимальное время от получения запроса до выдачи ответа</w:t>
            </w:r>
          </w:p>
        </w:tc>
        <w:tc>
          <w:tcPr>
            <w:tcW w:w="4927" w:type="dxa"/>
          </w:tcPr>
          <w:p w14:paraId="65EC776B" w14:textId="77777777" w:rsidR="00135CDA" w:rsidRPr="00895E3A" w:rsidRDefault="00135CDA" w:rsidP="003410AB">
            <w:r w:rsidRPr="00895E3A">
              <w:t>100 миллисекунд</w:t>
            </w:r>
          </w:p>
        </w:tc>
      </w:tr>
    </w:tbl>
    <w:p w14:paraId="236B8D22" w14:textId="77777777" w:rsidR="00135CDA" w:rsidRPr="00895E3A" w:rsidRDefault="00135CDA" w:rsidP="00135CDA">
      <w:pPr>
        <w:keepNext/>
        <w:numPr>
          <w:ilvl w:val="3"/>
          <w:numId w:val="13"/>
        </w:numPr>
        <w:spacing w:before="200"/>
        <w:outlineLvl w:val="3"/>
        <w:rPr>
          <w:bCs/>
          <w:iCs/>
          <w:sz w:val="24"/>
        </w:rPr>
      </w:pPr>
      <w:bookmarkStart w:id="474" w:name="_Toc370582847"/>
      <w:r w:rsidRPr="00895E3A">
        <w:rPr>
          <w:bCs/>
          <w:iCs/>
          <w:sz w:val="24"/>
        </w:rPr>
        <w:t>Влияние на другие операции</w:t>
      </w:r>
      <w:bookmarkEnd w:id="474"/>
    </w:p>
    <w:p w14:paraId="70121E27" w14:textId="77777777" w:rsidR="00135CDA" w:rsidRPr="00895E3A" w:rsidRDefault="00135CDA" w:rsidP="00135CDA">
      <w:r w:rsidRPr="00895E3A">
        <w:t>Отсутствует.</w:t>
      </w:r>
    </w:p>
    <w:p w14:paraId="021B9EFB" w14:textId="77777777" w:rsidR="00135CDA" w:rsidRPr="00895E3A" w:rsidRDefault="00135CDA" w:rsidP="00135CDA">
      <w:pPr>
        <w:keepNext/>
        <w:numPr>
          <w:ilvl w:val="3"/>
          <w:numId w:val="13"/>
        </w:numPr>
        <w:spacing w:before="200"/>
        <w:outlineLvl w:val="3"/>
        <w:rPr>
          <w:bCs/>
          <w:iCs/>
          <w:sz w:val="24"/>
        </w:rPr>
      </w:pPr>
      <w:bookmarkStart w:id="475" w:name="_Toc370582848"/>
      <w:r w:rsidRPr="00895E3A">
        <w:rPr>
          <w:bCs/>
          <w:iCs/>
          <w:sz w:val="24"/>
        </w:rPr>
        <w:t>Входные параметры</w:t>
      </w:r>
      <w:bookmarkEnd w:id="475"/>
    </w:p>
    <w:p w14:paraId="78AEAA5E"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135CDA" w:rsidRPr="00895E3A" w14:paraId="61C2DB7A" w14:textId="77777777" w:rsidTr="003410AB">
        <w:tc>
          <w:tcPr>
            <w:tcW w:w="2355" w:type="dxa"/>
          </w:tcPr>
          <w:p w14:paraId="5FCAD847" w14:textId="77777777" w:rsidR="00135CDA" w:rsidRPr="00895E3A" w:rsidRDefault="00135CDA" w:rsidP="003410AB">
            <w:pPr>
              <w:rPr>
                <w:b/>
              </w:rPr>
            </w:pPr>
            <w:r w:rsidRPr="00895E3A">
              <w:rPr>
                <w:b/>
              </w:rPr>
              <w:t>Параметр</w:t>
            </w:r>
          </w:p>
        </w:tc>
        <w:tc>
          <w:tcPr>
            <w:tcW w:w="5644" w:type="dxa"/>
          </w:tcPr>
          <w:p w14:paraId="03D7FD94" w14:textId="77777777" w:rsidR="00135CDA" w:rsidRPr="00895E3A" w:rsidRDefault="00135CDA" w:rsidP="003410AB">
            <w:pPr>
              <w:rPr>
                <w:b/>
              </w:rPr>
            </w:pPr>
            <w:r w:rsidRPr="00895E3A">
              <w:rPr>
                <w:b/>
              </w:rPr>
              <w:t>Описание</w:t>
            </w:r>
          </w:p>
        </w:tc>
        <w:tc>
          <w:tcPr>
            <w:tcW w:w="1854" w:type="dxa"/>
          </w:tcPr>
          <w:p w14:paraId="1027CBD1" w14:textId="77777777" w:rsidR="00135CDA" w:rsidRPr="00895E3A" w:rsidRDefault="00135CDA" w:rsidP="003410AB">
            <w:pPr>
              <w:rPr>
                <w:b/>
              </w:rPr>
            </w:pPr>
            <w:r w:rsidRPr="00895E3A">
              <w:rPr>
                <w:b/>
              </w:rPr>
              <w:t>Обязательный?</w:t>
            </w:r>
          </w:p>
        </w:tc>
      </w:tr>
      <w:tr w:rsidR="00135CDA" w:rsidRPr="00895E3A" w14:paraId="2F3F3571" w14:textId="77777777" w:rsidTr="003410AB">
        <w:tc>
          <w:tcPr>
            <w:tcW w:w="2355" w:type="dxa"/>
          </w:tcPr>
          <w:p w14:paraId="0B6ACD43" w14:textId="77777777" w:rsidR="00135CDA" w:rsidRPr="00895E3A" w:rsidRDefault="00135CDA" w:rsidP="003410AB">
            <w:r w:rsidRPr="00895E3A">
              <w:t>Привязка (Link)</w:t>
            </w:r>
          </w:p>
        </w:tc>
        <w:tc>
          <w:tcPr>
            <w:tcW w:w="5644" w:type="dxa"/>
          </w:tcPr>
          <w:p w14:paraId="1B513312" w14:textId="77777777" w:rsidR="00135CDA" w:rsidRPr="00895E3A" w:rsidRDefault="00135CDA" w:rsidP="003410AB">
            <w:hyperlink w:anchor="_Привязка_(PartnerProductCategoryLin" w:history="1">
              <w:r w:rsidRPr="00895E3A">
                <w:rPr>
                  <w:rStyle w:val="Hyperlink"/>
                  <w:noProof w:val="0"/>
                </w:rPr>
                <w:t>Привязка категории рубрикатора к категориям партнера</w:t>
              </w:r>
            </w:hyperlink>
            <w:r w:rsidRPr="00895E3A">
              <w:t>.</w:t>
            </w:r>
          </w:p>
        </w:tc>
        <w:tc>
          <w:tcPr>
            <w:tcW w:w="1854" w:type="dxa"/>
          </w:tcPr>
          <w:p w14:paraId="15210811" w14:textId="77777777" w:rsidR="00135CDA" w:rsidRPr="00895E3A" w:rsidRDefault="00135CDA" w:rsidP="003410AB">
            <w:r w:rsidRPr="00895E3A">
              <w:t>Да</w:t>
            </w:r>
          </w:p>
        </w:tc>
      </w:tr>
      <w:tr w:rsidR="00135CDA" w:rsidRPr="00895E3A" w14:paraId="4FD2AAEF" w14:textId="77777777" w:rsidTr="003410AB">
        <w:tc>
          <w:tcPr>
            <w:tcW w:w="2355" w:type="dxa"/>
          </w:tcPr>
          <w:p w14:paraId="26F1EB8C" w14:textId="77777777" w:rsidR="00135CDA" w:rsidRPr="00895E3A" w:rsidRDefault="00135CDA" w:rsidP="003410AB">
            <w:r w:rsidRPr="00895E3A">
              <w:t>Идентификатор пользователя (UserId)</w:t>
            </w:r>
          </w:p>
        </w:tc>
        <w:tc>
          <w:tcPr>
            <w:tcW w:w="5644" w:type="dxa"/>
          </w:tcPr>
          <w:p w14:paraId="29E615E1" w14:textId="77777777" w:rsidR="00135CDA" w:rsidRPr="00895E3A" w:rsidRDefault="00135CDA" w:rsidP="003410AB">
            <w:r w:rsidRPr="00895E3A">
              <w:t>Идентификатор пользователя.</w:t>
            </w:r>
          </w:p>
        </w:tc>
        <w:tc>
          <w:tcPr>
            <w:tcW w:w="1854" w:type="dxa"/>
          </w:tcPr>
          <w:p w14:paraId="7AE21F2B" w14:textId="77777777" w:rsidR="00135CDA" w:rsidRPr="00895E3A" w:rsidRDefault="00135CDA" w:rsidP="003410AB">
            <w:r w:rsidRPr="00895E3A">
              <w:t>Да</w:t>
            </w:r>
          </w:p>
        </w:tc>
      </w:tr>
    </w:tbl>
    <w:p w14:paraId="5FF46578" w14:textId="77777777" w:rsidR="00135CDA" w:rsidRPr="00895E3A" w:rsidRDefault="00135CDA" w:rsidP="00135CDA">
      <w:pPr>
        <w:keepNext/>
        <w:numPr>
          <w:ilvl w:val="3"/>
          <w:numId w:val="13"/>
        </w:numPr>
        <w:spacing w:before="200"/>
        <w:outlineLvl w:val="3"/>
        <w:rPr>
          <w:bCs/>
          <w:iCs/>
          <w:sz w:val="24"/>
        </w:rPr>
      </w:pPr>
      <w:bookmarkStart w:id="476" w:name="_Toc370582849"/>
      <w:r w:rsidRPr="00895E3A">
        <w:rPr>
          <w:bCs/>
          <w:iCs/>
          <w:sz w:val="24"/>
        </w:rPr>
        <w:t>Выходные данные</w:t>
      </w:r>
      <w:bookmarkEnd w:id="476"/>
    </w:p>
    <w:p w14:paraId="3DE593D8" w14:textId="77777777" w:rsidR="00135CDA" w:rsidRPr="00895E3A" w:rsidRDefault="00135CDA" w:rsidP="00135CDA">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135CDA" w:rsidRPr="00895E3A" w14:paraId="11A44F72" w14:textId="77777777" w:rsidTr="003410AB">
        <w:tc>
          <w:tcPr>
            <w:tcW w:w="2093" w:type="dxa"/>
          </w:tcPr>
          <w:p w14:paraId="2B65AAD9" w14:textId="77777777" w:rsidR="00135CDA" w:rsidRPr="00895E3A" w:rsidRDefault="00135CDA" w:rsidP="003410AB">
            <w:pPr>
              <w:rPr>
                <w:b/>
              </w:rPr>
            </w:pPr>
            <w:r w:rsidRPr="00895E3A">
              <w:rPr>
                <w:b/>
              </w:rPr>
              <w:t>Атрибут</w:t>
            </w:r>
          </w:p>
        </w:tc>
        <w:tc>
          <w:tcPr>
            <w:tcW w:w="5906" w:type="dxa"/>
          </w:tcPr>
          <w:p w14:paraId="76581774" w14:textId="77777777" w:rsidR="00135CDA" w:rsidRPr="00895E3A" w:rsidRDefault="00135CDA" w:rsidP="003410AB">
            <w:pPr>
              <w:rPr>
                <w:b/>
              </w:rPr>
            </w:pPr>
            <w:r w:rsidRPr="00895E3A">
              <w:rPr>
                <w:b/>
              </w:rPr>
              <w:t>Описание</w:t>
            </w:r>
          </w:p>
        </w:tc>
        <w:tc>
          <w:tcPr>
            <w:tcW w:w="1854" w:type="dxa"/>
          </w:tcPr>
          <w:p w14:paraId="2C88A811" w14:textId="77777777" w:rsidR="00135CDA" w:rsidRPr="00895E3A" w:rsidRDefault="00135CDA" w:rsidP="003410AB">
            <w:pPr>
              <w:rPr>
                <w:b/>
              </w:rPr>
            </w:pPr>
            <w:r w:rsidRPr="00895E3A">
              <w:rPr>
                <w:b/>
              </w:rPr>
              <w:t>Обязательный?</w:t>
            </w:r>
          </w:p>
        </w:tc>
      </w:tr>
      <w:tr w:rsidR="00135CDA" w:rsidRPr="00895E3A" w14:paraId="41FE7D6A" w14:textId="77777777" w:rsidTr="003410AB">
        <w:tc>
          <w:tcPr>
            <w:tcW w:w="2093" w:type="dxa"/>
          </w:tcPr>
          <w:p w14:paraId="678895E3" w14:textId="77777777" w:rsidR="00135CDA" w:rsidRPr="00895E3A" w:rsidRDefault="00135CDA" w:rsidP="003410AB">
            <w:r w:rsidRPr="00895E3A">
              <w:t>Привязка (Link)</w:t>
            </w:r>
          </w:p>
        </w:tc>
        <w:tc>
          <w:tcPr>
            <w:tcW w:w="5906" w:type="dxa"/>
          </w:tcPr>
          <w:p w14:paraId="7DEB1E9F" w14:textId="77777777" w:rsidR="00135CDA" w:rsidRPr="00895E3A" w:rsidRDefault="00135CDA" w:rsidP="003410AB">
            <w:r w:rsidRPr="00895E3A">
              <w:t xml:space="preserve">Созданная </w:t>
            </w:r>
            <w:hyperlink w:anchor="_Привязка_(PartnerProductCategoryLin" w:history="1">
              <w:r w:rsidRPr="00895E3A">
                <w:rPr>
                  <w:rStyle w:val="Hyperlink"/>
                  <w:noProof w:val="0"/>
                </w:rPr>
                <w:t>привязка категории рубрикатора к категориям партнера</w:t>
              </w:r>
            </w:hyperlink>
          </w:p>
        </w:tc>
        <w:tc>
          <w:tcPr>
            <w:tcW w:w="1854" w:type="dxa"/>
          </w:tcPr>
          <w:p w14:paraId="4002AEF3" w14:textId="77777777" w:rsidR="00135CDA" w:rsidRPr="00895E3A" w:rsidRDefault="00135CDA" w:rsidP="003410AB">
            <w:r w:rsidRPr="00895E3A">
              <w:t>Да</w:t>
            </w:r>
          </w:p>
        </w:tc>
      </w:tr>
      <w:tr w:rsidR="00135CDA" w:rsidRPr="00895E3A" w14:paraId="2A9D176D" w14:textId="77777777" w:rsidTr="003410AB">
        <w:tc>
          <w:tcPr>
            <w:tcW w:w="2093" w:type="dxa"/>
          </w:tcPr>
          <w:p w14:paraId="5B1E1CE1" w14:textId="77777777" w:rsidR="00135CDA" w:rsidRPr="00895E3A" w:rsidRDefault="00135CDA" w:rsidP="003410AB">
            <w:r w:rsidRPr="00895E3A">
              <w:t>Признак успешного выполнения операции (Success)</w:t>
            </w:r>
          </w:p>
        </w:tc>
        <w:tc>
          <w:tcPr>
            <w:tcW w:w="5906" w:type="dxa"/>
          </w:tcPr>
          <w:p w14:paraId="2D46C79F" w14:textId="77777777" w:rsidR="00135CDA" w:rsidRPr="00895E3A" w:rsidRDefault="00135CDA" w:rsidP="003410AB">
            <w:r w:rsidRPr="00895E3A">
              <w:t>Признак успешного выполнения операции</w:t>
            </w:r>
          </w:p>
        </w:tc>
        <w:tc>
          <w:tcPr>
            <w:tcW w:w="1854" w:type="dxa"/>
          </w:tcPr>
          <w:p w14:paraId="0F64D71C" w14:textId="77777777" w:rsidR="00135CDA" w:rsidRPr="00895E3A" w:rsidRDefault="00135CDA" w:rsidP="003410AB">
            <w:r w:rsidRPr="00895E3A">
              <w:t>Да</w:t>
            </w:r>
          </w:p>
        </w:tc>
      </w:tr>
      <w:tr w:rsidR="00135CDA" w:rsidRPr="00895E3A" w14:paraId="51E7F325" w14:textId="77777777" w:rsidTr="003410AB">
        <w:tc>
          <w:tcPr>
            <w:tcW w:w="2093" w:type="dxa"/>
          </w:tcPr>
          <w:p w14:paraId="67988AA9" w14:textId="77777777" w:rsidR="00135CDA" w:rsidRPr="00895E3A" w:rsidRDefault="00135CDA" w:rsidP="003410AB">
            <w:r w:rsidRPr="00895E3A">
              <w:t>Код возврата (ResultCode)</w:t>
            </w:r>
          </w:p>
        </w:tc>
        <w:tc>
          <w:tcPr>
            <w:tcW w:w="5906" w:type="dxa"/>
          </w:tcPr>
          <w:p w14:paraId="620C5BF8" w14:textId="77777777" w:rsidR="00135CDA" w:rsidRPr="00895E3A" w:rsidRDefault="00135CDA" w:rsidP="003410AB">
            <w:r w:rsidRPr="00895E3A">
              <w:t>Целочисленный код, информирующий о результате выполнения операции. Допустимые значения:</w:t>
            </w:r>
          </w:p>
          <w:p w14:paraId="0F312C7D" w14:textId="77777777" w:rsidR="00135CDA" w:rsidRPr="00895E3A" w:rsidRDefault="00135CDA" w:rsidP="003410AB">
            <w:r w:rsidRPr="00895E3A">
              <w:t>0 – операция выполнена успешно;</w:t>
            </w:r>
          </w:p>
          <w:p w14:paraId="6C846065" w14:textId="77777777" w:rsidR="00135CDA" w:rsidRPr="00895E3A" w:rsidRDefault="00135CDA" w:rsidP="003410AB">
            <w:r w:rsidRPr="00895E3A">
              <w:t xml:space="preserve">-1 – в привязке не указаны все обязательные данные, либо указанные данные не корректны </w:t>
            </w:r>
          </w:p>
          <w:p w14:paraId="2D72EA3E" w14:textId="77777777" w:rsidR="00135CDA" w:rsidRPr="00895E3A" w:rsidRDefault="00135CDA" w:rsidP="003410AB">
            <w:r w:rsidRPr="00895E3A">
              <w:t>1 – во время выполнения операции произошла непредвиденная ошибка.</w:t>
            </w:r>
          </w:p>
          <w:p w14:paraId="2C912790" w14:textId="77777777" w:rsidR="00135CDA" w:rsidRPr="00895E3A" w:rsidRDefault="00135CDA" w:rsidP="003410AB">
            <w:r w:rsidRPr="00895E3A">
              <w:t>9 – уже существует привязка к категории рубрикатора к категории партнера</w:t>
            </w:r>
          </w:p>
        </w:tc>
        <w:tc>
          <w:tcPr>
            <w:tcW w:w="1854" w:type="dxa"/>
          </w:tcPr>
          <w:p w14:paraId="57A78D63" w14:textId="77777777" w:rsidR="00135CDA" w:rsidRPr="00895E3A" w:rsidRDefault="00135CDA" w:rsidP="003410AB">
            <w:r w:rsidRPr="00895E3A">
              <w:t>Да</w:t>
            </w:r>
          </w:p>
        </w:tc>
      </w:tr>
      <w:tr w:rsidR="00135CDA" w:rsidRPr="00895E3A" w14:paraId="30C859CD" w14:textId="77777777" w:rsidTr="003410AB">
        <w:tc>
          <w:tcPr>
            <w:tcW w:w="2093" w:type="dxa"/>
          </w:tcPr>
          <w:p w14:paraId="4A67A6A9" w14:textId="77777777" w:rsidR="00135CDA" w:rsidRPr="00895E3A" w:rsidRDefault="00135CDA" w:rsidP="003410AB">
            <w:r w:rsidRPr="00895E3A">
              <w:t>Описание ошибки (ResultDescription)</w:t>
            </w:r>
          </w:p>
        </w:tc>
        <w:tc>
          <w:tcPr>
            <w:tcW w:w="5906" w:type="dxa"/>
          </w:tcPr>
          <w:p w14:paraId="05718188" w14:textId="77777777" w:rsidR="00135CDA" w:rsidRPr="00895E3A" w:rsidRDefault="00135CDA" w:rsidP="003410AB">
            <w:r w:rsidRPr="00895E3A">
              <w:t>Обязательно заполняется, если код возврата не равен 0. В других случаях никогда не заполняется.</w:t>
            </w:r>
          </w:p>
        </w:tc>
        <w:tc>
          <w:tcPr>
            <w:tcW w:w="1854" w:type="dxa"/>
          </w:tcPr>
          <w:p w14:paraId="6E82F39A" w14:textId="77777777" w:rsidR="00135CDA" w:rsidRPr="00895E3A" w:rsidRDefault="00135CDA" w:rsidP="003410AB">
            <w:r w:rsidRPr="00895E3A">
              <w:t>Нет</w:t>
            </w:r>
          </w:p>
        </w:tc>
      </w:tr>
    </w:tbl>
    <w:p w14:paraId="1129D4E2" w14:textId="77777777" w:rsidR="00135CDA" w:rsidRPr="00895E3A" w:rsidRDefault="00135CDA" w:rsidP="00135CDA">
      <w:pPr>
        <w:keepNext/>
        <w:numPr>
          <w:ilvl w:val="3"/>
          <w:numId w:val="13"/>
        </w:numPr>
        <w:spacing w:before="200"/>
        <w:outlineLvl w:val="3"/>
        <w:rPr>
          <w:bCs/>
          <w:iCs/>
          <w:sz w:val="24"/>
        </w:rPr>
      </w:pPr>
      <w:bookmarkStart w:id="477" w:name="_Toc370582850"/>
      <w:r w:rsidRPr="00895E3A">
        <w:rPr>
          <w:bCs/>
          <w:iCs/>
          <w:sz w:val="24"/>
        </w:rPr>
        <w:t>Логика выполнения</w:t>
      </w:r>
      <w:bookmarkEnd w:id="477"/>
    </w:p>
    <w:p w14:paraId="0CD8998D" w14:textId="77777777" w:rsidR="00135CDA" w:rsidRPr="00895E3A" w:rsidRDefault="00135CDA" w:rsidP="00135CDA">
      <w:r w:rsidRPr="00895E3A">
        <w:t>Основной сценарий выполнения:</w:t>
      </w:r>
    </w:p>
    <w:p w14:paraId="6C877995" w14:textId="77777777" w:rsidR="00135CDA" w:rsidRPr="00895E3A" w:rsidRDefault="00135CDA" w:rsidP="00135CDA">
      <w:pPr>
        <w:numPr>
          <w:ilvl w:val="0"/>
          <w:numId w:val="75"/>
        </w:numPr>
      </w:pPr>
      <w:r w:rsidRPr="00895E3A">
        <w:t>Система проверяет существование партнера и категории рубрикатора.</w:t>
      </w:r>
    </w:p>
    <w:p w14:paraId="24502E49" w14:textId="77777777" w:rsidR="00135CDA" w:rsidRPr="00895E3A" w:rsidRDefault="00135CDA" w:rsidP="00135CDA">
      <w:pPr>
        <w:numPr>
          <w:ilvl w:val="0"/>
          <w:numId w:val="75"/>
        </w:numPr>
      </w:pPr>
      <w:r w:rsidRPr="00895E3A">
        <w:t xml:space="preserve">Система </w:t>
      </w:r>
      <w:proofErr w:type="gramStart"/>
      <w:r w:rsidRPr="00895E3A">
        <w:t>проверяет</w:t>
      </w:r>
      <w:proofErr w:type="gramEnd"/>
      <w:r w:rsidRPr="00895E3A">
        <w:t xml:space="preserve"> что категория рубрикатора еще не привязана ни к одной категории партнера, указанной во входных даных.</w:t>
      </w:r>
    </w:p>
    <w:p w14:paraId="330C6263" w14:textId="77777777" w:rsidR="00135CDA" w:rsidRPr="00895E3A" w:rsidRDefault="00135CDA" w:rsidP="00135CDA">
      <w:pPr>
        <w:numPr>
          <w:ilvl w:val="0"/>
          <w:numId w:val="75"/>
        </w:numPr>
      </w:pPr>
      <w:r w:rsidRPr="00895E3A">
        <w:t>Система сохраняет привязку и возвращает ее с кодом успешности операции.</w:t>
      </w:r>
    </w:p>
    <w:p w14:paraId="68FEBB1C" w14:textId="77777777" w:rsidR="004A523B" w:rsidRPr="00895E3A" w:rsidRDefault="004A523B" w:rsidP="004A523B">
      <w:pPr>
        <w:pStyle w:val="Heading3"/>
        <w:numPr>
          <w:ilvl w:val="2"/>
          <w:numId w:val="13"/>
        </w:numPr>
      </w:pPr>
      <w:bookmarkStart w:id="478" w:name="_Toc370582851"/>
      <w:r w:rsidRPr="00895E3A">
        <w:t>Создание партнёра (CreatePartner)</w:t>
      </w:r>
      <w:bookmarkEnd w:id="478"/>
    </w:p>
    <w:p w14:paraId="68FEBB1D" w14:textId="77777777" w:rsidR="004A523B" w:rsidRPr="00895E3A" w:rsidRDefault="004A523B" w:rsidP="004A523B">
      <w:pPr>
        <w:pStyle w:val="Heading4"/>
        <w:numPr>
          <w:ilvl w:val="3"/>
          <w:numId w:val="13"/>
        </w:numPr>
      </w:pPr>
      <w:bookmarkStart w:id="479" w:name="_Toc370582852"/>
      <w:r w:rsidRPr="00895E3A">
        <w:t>Карточка операции</w:t>
      </w:r>
      <w:bookmarkEnd w:id="479"/>
    </w:p>
    <w:tbl>
      <w:tblPr>
        <w:tblStyle w:val="TableGrid"/>
        <w:tblW w:w="0" w:type="auto"/>
        <w:tblLook w:val="04A0" w:firstRow="1" w:lastRow="0" w:firstColumn="1" w:lastColumn="0" w:noHBand="0" w:noVBand="1"/>
      </w:tblPr>
      <w:tblGrid>
        <w:gridCol w:w="3652"/>
        <w:gridCol w:w="6201"/>
      </w:tblGrid>
      <w:tr w:rsidR="004A523B" w:rsidRPr="00895E3A" w14:paraId="68FEBB20" w14:textId="77777777" w:rsidTr="004522D0">
        <w:tc>
          <w:tcPr>
            <w:tcW w:w="3652" w:type="dxa"/>
          </w:tcPr>
          <w:p w14:paraId="68FEBB1E" w14:textId="77777777" w:rsidR="004A523B" w:rsidRPr="00895E3A" w:rsidRDefault="004A523B" w:rsidP="004522D0">
            <w:r w:rsidRPr="00895E3A">
              <w:t>Предназначение</w:t>
            </w:r>
          </w:p>
        </w:tc>
        <w:tc>
          <w:tcPr>
            <w:tcW w:w="6201" w:type="dxa"/>
          </w:tcPr>
          <w:p w14:paraId="68FEBB1F" w14:textId="77777777" w:rsidR="004A523B" w:rsidRPr="00895E3A" w:rsidRDefault="004A523B" w:rsidP="004A523B">
            <w:r w:rsidRPr="00895E3A">
              <w:t>Операция предназначена для того, чтобы администратор мог создать партнера, и задать его атрибуты</w:t>
            </w:r>
          </w:p>
        </w:tc>
      </w:tr>
      <w:tr w:rsidR="004A523B" w:rsidRPr="00895E3A" w14:paraId="68FEBB23" w14:textId="77777777" w:rsidTr="004522D0">
        <w:tc>
          <w:tcPr>
            <w:tcW w:w="3652" w:type="dxa"/>
          </w:tcPr>
          <w:p w14:paraId="68FEBB21" w14:textId="77777777" w:rsidR="004A523B" w:rsidRPr="00895E3A" w:rsidRDefault="004A523B" w:rsidP="004522D0">
            <w:r w:rsidRPr="00895E3A">
              <w:t>Режим выполнения</w:t>
            </w:r>
          </w:p>
        </w:tc>
        <w:tc>
          <w:tcPr>
            <w:tcW w:w="6201" w:type="dxa"/>
          </w:tcPr>
          <w:p w14:paraId="68FEBB22" w14:textId="77777777" w:rsidR="004A523B" w:rsidRPr="00895E3A" w:rsidRDefault="004A523B" w:rsidP="004522D0">
            <w:r w:rsidRPr="00895E3A">
              <w:t>Синхронный.</w:t>
            </w:r>
          </w:p>
        </w:tc>
      </w:tr>
    </w:tbl>
    <w:p w14:paraId="68FEBB24" w14:textId="77777777" w:rsidR="004A523B" w:rsidRPr="00895E3A" w:rsidRDefault="004A523B" w:rsidP="004A523B">
      <w:pPr>
        <w:pStyle w:val="Heading4"/>
        <w:numPr>
          <w:ilvl w:val="3"/>
          <w:numId w:val="13"/>
        </w:numPr>
      </w:pPr>
      <w:bookmarkStart w:id="480" w:name="_Toc370582853"/>
      <w:r w:rsidRPr="00895E3A">
        <w:lastRenderedPageBreak/>
        <w:t>Параметры назначения</w:t>
      </w:r>
      <w:bookmarkEnd w:id="480"/>
    </w:p>
    <w:tbl>
      <w:tblPr>
        <w:tblStyle w:val="TableGrid"/>
        <w:tblW w:w="0" w:type="auto"/>
        <w:tblLook w:val="04A0" w:firstRow="1" w:lastRow="0" w:firstColumn="1" w:lastColumn="0" w:noHBand="0" w:noVBand="1"/>
      </w:tblPr>
      <w:tblGrid>
        <w:gridCol w:w="4926"/>
        <w:gridCol w:w="4927"/>
      </w:tblGrid>
      <w:tr w:rsidR="004A523B" w:rsidRPr="00895E3A" w14:paraId="68FEBB27" w14:textId="77777777" w:rsidTr="004522D0">
        <w:tc>
          <w:tcPr>
            <w:tcW w:w="4926" w:type="dxa"/>
          </w:tcPr>
          <w:p w14:paraId="68FEBB25" w14:textId="77777777" w:rsidR="004A523B" w:rsidRPr="00895E3A" w:rsidRDefault="004A523B" w:rsidP="004522D0">
            <w:pPr>
              <w:rPr>
                <w:b/>
              </w:rPr>
            </w:pPr>
            <w:r w:rsidRPr="00895E3A">
              <w:rPr>
                <w:b/>
              </w:rPr>
              <w:t>Параметр</w:t>
            </w:r>
          </w:p>
        </w:tc>
        <w:tc>
          <w:tcPr>
            <w:tcW w:w="4927" w:type="dxa"/>
          </w:tcPr>
          <w:p w14:paraId="68FEBB26" w14:textId="77777777" w:rsidR="004A523B" w:rsidRPr="00895E3A" w:rsidRDefault="004A523B" w:rsidP="004522D0">
            <w:pPr>
              <w:rPr>
                <w:b/>
              </w:rPr>
            </w:pPr>
            <w:r w:rsidRPr="00895E3A">
              <w:rPr>
                <w:b/>
              </w:rPr>
              <w:t>Значение</w:t>
            </w:r>
          </w:p>
        </w:tc>
      </w:tr>
      <w:tr w:rsidR="004A523B" w:rsidRPr="00895E3A" w14:paraId="68FEBB2A" w14:textId="77777777" w:rsidTr="004522D0">
        <w:tc>
          <w:tcPr>
            <w:tcW w:w="4926" w:type="dxa"/>
          </w:tcPr>
          <w:p w14:paraId="68FEBB28" w14:textId="77777777" w:rsidR="004A523B" w:rsidRPr="00895E3A" w:rsidRDefault="004A523B" w:rsidP="004522D0">
            <w:r w:rsidRPr="00895E3A">
              <w:t>Максимальное время от получения запроса до выдачи ответа</w:t>
            </w:r>
          </w:p>
        </w:tc>
        <w:tc>
          <w:tcPr>
            <w:tcW w:w="4927" w:type="dxa"/>
          </w:tcPr>
          <w:p w14:paraId="68FEBB29" w14:textId="77777777" w:rsidR="004A523B" w:rsidRPr="00895E3A" w:rsidRDefault="004A523B" w:rsidP="004522D0">
            <w:r w:rsidRPr="00895E3A">
              <w:t>100 миллисекунд</w:t>
            </w:r>
          </w:p>
        </w:tc>
      </w:tr>
    </w:tbl>
    <w:p w14:paraId="68FEBB2B" w14:textId="77777777" w:rsidR="004A523B" w:rsidRPr="00895E3A" w:rsidRDefault="004A523B" w:rsidP="004A523B">
      <w:pPr>
        <w:pStyle w:val="Heading4"/>
        <w:numPr>
          <w:ilvl w:val="3"/>
          <w:numId w:val="13"/>
        </w:numPr>
      </w:pPr>
      <w:bookmarkStart w:id="481" w:name="_Toc370582854"/>
      <w:r w:rsidRPr="00895E3A">
        <w:t>Влияние на другие операции</w:t>
      </w:r>
      <w:bookmarkEnd w:id="481"/>
    </w:p>
    <w:p w14:paraId="68FEBB2C" w14:textId="77777777" w:rsidR="004A523B" w:rsidRPr="00895E3A" w:rsidRDefault="004A523B" w:rsidP="004A523B">
      <w:r w:rsidRPr="00895E3A">
        <w:t>Отсутствует.</w:t>
      </w:r>
    </w:p>
    <w:p w14:paraId="68FEBB2D" w14:textId="77777777" w:rsidR="004A523B" w:rsidRPr="00895E3A" w:rsidRDefault="004A523B" w:rsidP="004A523B">
      <w:pPr>
        <w:pStyle w:val="Heading4"/>
        <w:numPr>
          <w:ilvl w:val="3"/>
          <w:numId w:val="13"/>
        </w:numPr>
      </w:pPr>
      <w:bookmarkStart w:id="482" w:name="_Toc370582855"/>
      <w:r w:rsidRPr="00895E3A">
        <w:t>Входные параметры</w:t>
      </w:r>
      <w:bookmarkEnd w:id="482"/>
    </w:p>
    <w:p w14:paraId="68FEBB2E" w14:textId="77777777" w:rsidR="004A523B" w:rsidRPr="00895E3A" w:rsidRDefault="004A523B" w:rsidP="004A523B">
      <w:pPr>
        <w:pStyle w:val="Caption"/>
        <w:keepNext/>
      </w:pPr>
      <w:r w:rsidRPr="00895E3A">
        <w:t xml:space="preserve">табл. </w:t>
      </w:r>
      <w:r w:rsidR="00E74F79" w:rsidRPr="00895E3A">
        <w:fldChar w:fldCharType="begin"/>
      </w:r>
      <w:r w:rsidRPr="00895E3A">
        <w:instrText xml:space="preserve"> SEQ табл. \* ARABIC </w:instrText>
      </w:r>
      <w:r w:rsidR="00E74F79" w:rsidRPr="00895E3A">
        <w:fldChar w:fldCharType="separate"/>
      </w:r>
      <w:r w:rsidRPr="00895E3A">
        <w:rPr>
          <w:noProof/>
        </w:rPr>
        <w:t>58</w:t>
      </w:r>
      <w:r w:rsidR="00E74F79" w:rsidRPr="00895E3A">
        <w:rPr>
          <w:noProof/>
        </w:rPr>
        <w:fldChar w:fldCharType="end"/>
      </w:r>
    </w:p>
    <w:tbl>
      <w:tblPr>
        <w:tblStyle w:val="TableGrid"/>
        <w:tblW w:w="0" w:type="auto"/>
        <w:tblLook w:val="04A0" w:firstRow="1" w:lastRow="0" w:firstColumn="1" w:lastColumn="0" w:noHBand="0" w:noVBand="1"/>
      </w:tblPr>
      <w:tblGrid>
        <w:gridCol w:w="3308"/>
        <w:gridCol w:w="4691"/>
        <w:gridCol w:w="1854"/>
      </w:tblGrid>
      <w:tr w:rsidR="004A523B" w:rsidRPr="00895E3A" w14:paraId="68FEBB32" w14:textId="77777777" w:rsidTr="004522D0">
        <w:tc>
          <w:tcPr>
            <w:tcW w:w="2355" w:type="dxa"/>
          </w:tcPr>
          <w:p w14:paraId="68FEBB2F" w14:textId="77777777" w:rsidR="004A523B" w:rsidRPr="00895E3A" w:rsidRDefault="004A523B" w:rsidP="004522D0">
            <w:pPr>
              <w:rPr>
                <w:b/>
              </w:rPr>
            </w:pPr>
            <w:r w:rsidRPr="00895E3A">
              <w:rPr>
                <w:b/>
              </w:rPr>
              <w:t>Параметр</w:t>
            </w:r>
          </w:p>
        </w:tc>
        <w:tc>
          <w:tcPr>
            <w:tcW w:w="5644" w:type="dxa"/>
          </w:tcPr>
          <w:p w14:paraId="68FEBB30" w14:textId="77777777" w:rsidR="004A523B" w:rsidRPr="00895E3A" w:rsidRDefault="004A523B" w:rsidP="004522D0">
            <w:pPr>
              <w:rPr>
                <w:b/>
              </w:rPr>
            </w:pPr>
            <w:r w:rsidRPr="00895E3A">
              <w:rPr>
                <w:b/>
              </w:rPr>
              <w:t>Описание</w:t>
            </w:r>
          </w:p>
        </w:tc>
        <w:tc>
          <w:tcPr>
            <w:tcW w:w="1854" w:type="dxa"/>
          </w:tcPr>
          <w:p w14:paraId="68FEBB31" w14:textId="77777777" w:rsidR="004A523B" w:rsidRPr="00895E3A" w:rsidRDefault="004A523B" w:rsidP="004522D0">
            <w:pPr>
              <w:rPr>
                <w:b/>
              </w:rPr>
            </w:pPr>
            <w:r w:rsidRPr="00895E3A">
              <w:rPr>
                <w:b/>
              </w:rPr>
              <w:t>Обязательный?</w:t>
            </w:r>
          </w:p>
        </w:tc>
      </w:tr>
      <w:tr w:rsidR="004A523B" w:rsidRPr="00895E3A" w14:paraId="68FEBB36" w14:textId="77777777" w:rsidTr="004522D0">
        <w:tc>
          <w:tcPr>
            <w:tcW w:w="2355" w:type="dxa"/>
          </w:tcPr>
          <w:p w14:paraId="68FEBB33" w14:textId="77777777" w:rsidR="004A523B" w:rsidRPr="00895E3A" w:rsidRDefault="004A523B" w:rsidP="004522D0">
            <w:r w:rsidRPr="00895E3A">
              <w:t>Идентификатор клиента (</w:t>
            </w:r>
            <w:r w:rsidR="00B21014" w:rsidRPr="00895E3A">
              <w:t>InsertedUserId</w:t>
            </w:r>
            <w:r w:rsidRPr="00895E3A">
              <w:t>)</w:t>
            </w:r>
          </w:p>
        </w:tc>
        <w:tc>
          <w:tcPr>
            <w:tcW w:w="5644" w:type="dxa"/>
          </w:tcPr>
          <w:p w14:paraId="68FEBB34" w14:textId="77777777" w:rsidR="004A523B" w:rsidRPr="00895E3A" w:rsidRDefault="004522D0" w:rsidP="004522D0">
            <w:r w:rsidRPr="00895E3A">
              <w:t>Идентификатор клиента в  системе</w:t>
            </w:r>
          </w:p>
        </w:tc>
        <w:tc>
          <w:tcPr>
            <w:tcW w:w="1854" w:type="dxa"/>
          </w:tcPr>
          <w:p w14:paraId="68FEBB35" w14:textId="77777777" w:rsidR="004A523B" w:rsidRPr="00895E3A" w:rsidRDefault="004A523B" w:rsidP="004522D0">
            <w:r w:rsidRPr="00895E3A">
              <w:t>Да</w:t>
            </w:r>
          </w:p>
        </w:tc>
      </w:tr>
      <w:tr w:rsidR="009C316F" w:rsidRPr="00895E3A" w14:paraId="68FEBB3A" w14:textId="77777777" w:rsidTr="004522D0">
        <w:tc>
          <w:tcPr>
            <w:tcW w:w="2355" w:type="dxa"/>
          </w:tcPr>
          <w:p w14:paraId="68FEBB37" w14:textId="77777777" w:rsidR="009C316F" w:rsidRPr="00895E3A" w:rsidRDefault="009C316F" w:rsidP="004522D0">
            <w:r w:rsidRPr="00895E3A">
              <w:t>Имя (</w:t>
            </w:r>
            <w:r w:rsidR="000870E7" w:rsidRPr="00895E3A">
              <w:t>New</w:t>
            </w:r>
            <w:r w:rsidRPr="00895E3A">
              <w:t>Name)</w:t>
            </w:r>
          </w:p>
        </w:tc>
        <w:tc>
          <w:tcPr>
            <w:tcW w:w="5644" w:type="dxa"/>
          </w:tcPr>
          <w:p w14:paraId="68FEBB38" w14:textId="77777777" w:rsidR="009C316F" w:rsidRPr="00895E3A" w:rsidRDefault="009C316F" w:rsidP="004522D0">
            <w:r w:rsidRPr="00895E3A">
              <w:t>Наименование партнёра</w:t>
            </w:r>
          </w:p>
        </w:tc>
        <w:tc>
          <w:tcPr>
            <w:tcW w:w="1854" w:type="dxa"/>
          </w:tcPr>
          <w:p w14:paraId="68FEBB39" w14:textId="77777777" w:rsidR="009C316F" w:rsidRPr="00895E3A" w:rsidRDefault="009C316F" w:rsidP="004522D0">
            <w:r w:rsidRPr="00895E3A">
              <w:t>Да</w:t>
            </w:r>
          </w:p>
        </w:tc>
      </w:tr>
      <w:tr w:rsidR="004522D0" w:rsidRPr="00895E3A" w14:paraId="68FEBB42" w14:textId="77777777" w:rsidTr="004522D0">
        <w:tc>
          <w:tcPr>
            <w:tcW w:w="2355" w:type="dxa"/>
          </w:tcPr>
          <w:p w14:paraId="68FEBB3B" w14:textId="77777777" w:rsidR="004522D0" w:rsidRPr="00895E3A" w:rsidRDefault="004522D0" w:rsidP="004522D0">
            <w:r w:rsidRPr="00895E3A">
              <w:t>Тип партнёра (Type)</w:t>
            </w:r>
          </w:p>
        </w:tc>
        <w:tc>
          <w:tcPr>
            <w:tcW w:w="5644" w:type="dxa"/>
          </w:tcPr>
          <w:p w14:paraId="68FEBB3C" w14:textId="77777777" w:rsidR="004522D0" w:rsidRPr="00895E3A" w:rsidRDefault="004522D0" w:rsidP="004522D0">
            <w:r w:rsidRPr="00895E3A">
              <w:t>Тип партнёра. Принимает одно из значений:</w:t>
            </w:r>
          </w:p>
          <w:p w14:paraId="68FEBB3D" w14:textId="77777777" w:rsidR="004522D0" w:rsidRPr="00895E3A" w:rsidRDefault="004522D0" w:rsidP="004522D0">
            <w:r w:rsidRPr="00895E3A">
              <w:t>0 – Онлайн партнёр</w:t>
            </w:r>
            <w:r w:rsidR="00B7093C" w:rsidRPr="00895E3A">
              <w:t xml:space="preserve"> (Online)</w:t>
            </w:r>
            <w:r w:rsidRPr="00895E3A">
              <w:t>;</w:t>
            </w:r>
          </w:p>
          <w:p w14:paraId="68FEBB3E" w14:textId="77777777" w:rsidR="004522D0" w:rsidRPr="00895E3A" w:rsidRDefault="004522D0" w:rsidP="004522D0">
            <w:r w:rsidRPr="00895E3A">
              <w:t>1 – Директ партнёр</w:t>
            </w:r>
            <w:r w:rsidR="00B7093C" w:rsidRPr="00895E3A">
              <w:t xml:space="preserve"> (Direct)</w:t>
            </w:r>
            <w:r w:rsidRPr="00895E3A">
              <w:t>;</w:t>
            </w:r>
          </w:p>
          <w:p w14:paraId="68FEBB3F" w14:textId="77777777" w:rsidR="004522D0" w:rsidRPr="00895E3A" w:rsidRDefault="004522D0" w:rsidP="004522D0">
            <w:r w:rsidRPr="00895E3A">
              <w:t>2 – Оффлайн партнёр</w:t>
            </w:r>
            <w:r w:rsidR="00B7093C" w:rsidRPr="00895E3A">
              <w:t xml:space="preserve"> (Offline)</w:t>
            </w:r>
            <w:r w:rsidRPr="00895E3A">
              <w:t>.</w:t>
            </w:r>
          </w:p>
          <w:p w14:paraId="68FEBB40" w14:textId="77777777" w:rsidR="004522D0" w:rsidRPr="00895E3A" w:rsidRDefault="004522D0" w:rsidP="004522D0">
            <w:r w:rsidRPr="00895E3A">
              <w:t>0 – значение по умолчанию</w:t>
            </w:r>
          </w:p>
        </w:tc>
        <w:tc>
          <w:tcPr>
            <w:tcW w:w="1854" w:type="dxa"/>
          </w:tcPr>
          <w:p w14:paraId="68FEBB41" w14:textId="77777777" w:rsidR="004522D0" w:rsidRPr="00895E3A" w:rsidRDefault="004522D0" w:rsidP="004522D0">
            <w:r w:rsidRPr="00895E3A">
              <w:t>Нет</w:t>
            </w:r>
          </w:p>
        </w:tc>
      </w:tr>
      <w:tr w:rsidR="004522D0" w:rsidRPr="00895E3A" w14:paraId="68FEBB49" w14:textId="77777777" w:rsidTr="004522D0">
        <w:tc>
          <w:tcPr>
            <w:tcW w:w="2355" w:type="dxa"/>
          </w:tcPr>
          <w:p w14:paraId="68FEBB43" w14:textId="77777777" w:rsidR="004522D0" w:rsidRPr="00895E3A" w:rsidRDefault="004522D0" w:rsidP="004522D0">
            <w:r w:rsidRPr="00895E3A">
              <w:t>Статус (Status)</w:t>
            </w:r>
          </w:p>
        </w:tc>
        <w:tc>
          <w:tcPr>
            <w:tcW w:w="5644" w:type="dxa"/>
          </w:tcPr>
          <w:p w14:paraId="68FEBB44" w14:textId="77777777" w:rsidR="004522D0" w:rsidRPr="00895E3A" w:rsidRDefault="004522D0" w:rsidP="004522D0">
            <w:r w:rsidRPr="00895E3A">
              <w:t>Статус партнёра. Принимает одно из значений:</w:t>
            </w:r>
          </w:p>
          <w:p w14:paraId="68FEBB45" w14:textId="77777777" w:rsidR="004522D0" w:rsidRPr="00895E3A" w:rsidRDefault="004522D0" w:rsidP="004522D0">
            <w:r w:rsidRPr="00895E3A">
              <w:t>0 – Не активный</w:t>
            </w:r>
            <w:r w:rsidR="00B7093C" w:rsidRPr="00895E3A">
              <w:t xml:space="preserve"> (NotActive)</w:t>
            </w:r>
            <w:r w:rsidRPr="00895E3A">
              <w:t>;</w:t>
            </w:r>
          </w:p>
          <w:p w14:paraId="68FEBB46" w14:textId="77777777" w:rsidR="004522D0" w:rsidRPr="00895E3A" w:rsidRDefault="004522D0" w:rsidP="004522D0">
            <w:r w:rsidRPr="00895E3A">
              <w:t>1 – Активный</w:t>
            </w:r>
            <w:r w:rsidR="00B7093C" w:rsidRPr="00895E3A">
              <w:t xml:space="preserve"> (Active)</w:t>
            </w:r>
            <w:r w:rsidRPr="00895E3A">
              <w:t>;</w:t>
            </w:r>
          </w:p>
          <w:p w14:paraId="68FEBB47" w14:textId="77777777" w:rsidR="004522D0" w:rsidRPr="00895E3A" w:rsidRDefault="004522D0" w:rsidP="004522D0">
            <w:r w:rsidRPr="00895E3A">
              <w:t>0 – значение по умолчанию</w:t>
            </w:r>
          </w:p>
        </w:tc>
        <w:tc>
          <w:tcPr>
            <w:tcW w:w="1854" w:type="dxa"/>
          </w:tcPr>
          <w:p w14:paraId="68FEBB48" w14:textId="77777777" w:rsidR="004522D0" w:rsidRPr="00895E3A" w:rsidRDefault="004522D0" w:rsidP="004522D0">
            <w:r w:rsidRPr="00895E3A">
              <w:t>Нет</w:t>
            </w:r>
          </w:p>
        </w:tc>
      </w:tr>
      <w:tr w:rsidR="004522D0" w:rsidRPr="00895E3A" w14:paraId="68FEBB51" w14:textId="77777777" w:rsidTr="004522D0">
        <w:tc>
          <w:tcPr>
            <w:tcW w:w="2355" w:type="dxa"/>
          </w:tcPr>
          <w:p w14:paraId="68FEBB4A" w14:textId="77777777" w:rsidR="004522D0" w:rsidRPr="00895E3A" w:rsidRDefault="004522D0" w:rsidP="00B7093C">
            <w:r w:rsidRPr="00895E3A">
              <w:t xml:space="preserve">Степень </w:t>
            </w:r>
            <w:r w:rsidR="00B7093C" w:rsidRPr="00895E3A">
              <w:t>доверия (TrustLevel)</w:t>
            </w:r>
          </w:p>
        </w:tc>
        <w:tc>
          <w:tcPr>
            <w:tcW w:w="5644" w:type="dxa"/>
          </w:tcPr>
          <w:p w14:paraId="68FEBB4B" w14:textId="77777777" w:rsidR="00B7093C" w:rsidRPr="00895E3A" w:rsidRDefault="00B7093C" w:rsidP="00B7093C">
            <w:r w:rsidRPr="00895E3A">
              <w:t>Степень доверия партнёра. Принимает одно из значений:</w:t>
            </w:r>
          </w:p>
          <w:p w14:paraId="68FEBB4C" w14:textId="77777777" w:rsidR="00B7093C" w:rsidRPr="00895E3A" w:rsidRDefault="00B7093C" w:rsidP="00B7093C">
            <w:r w:rsidRPr="00895E3A">
              <w:t>2 – Высокая (Hight);</w:t>
            </w:r>
          </w:p>
          <w:p w14:paraId="68FEBB4D" w14:textId="77777777" w:rsidR="00B7093C" w:rsidRPr="00895E3A" w:rsidRDefault="00B7093C" w:rsidP="00B7093C">
            <w:r w:rsidRPr="00895E3A">
              <w:t>1 – Средняя (Middle);</w:t>
            </w:r>
          </w:p>
          <w:p w14:paraId="68FEBB4E" w14:textId="77777777" w:rsidR="00B7093C" w:rsidRPr="00895E3A" w:rsidRDefault="00B7093C" w:rsidP="00B7093C">
            <w:r w:rsidRPr="00895E3A">
              <w:t>0 – Низкая (Low);</w:t>
            </w:r>
          </w:p>
          <w:p w14:paraId="68FEBB4F" w14:textId="77777777" w:rsidR="004522D0" w:rsidRPr="00895E3A" w:rsidRDefault="00B7093C" w:rsidP="00B7093C">
            <w:r w:rsidRPr="00895E3A">
              <w:t>0 – значение по умолчанию</w:t>
            </w:r>
          </w:p>
        </w:tc>
        <w:tc>
          <w:tcPr>
            <w:tcW w:w="1854" w:type="dxa"/>
          </w:tcPr>
          <w:p w14:paraId="68FEBB50" w14:textId="77777777" w:rsidR="004522D0" w:rsidRPr="00895E3A" w:rsidRDefault="00B7093C" w:rsidP="004522D0">
            <w:r w:rsidRPr="00895E3A">
              <w:t>Нет</w:t>
            </w:r>
          </w:p>
        </w:tc>
      </w:tr>
      <w:tr w:rsidR="002D2278" w:rsidRPr="00895E3A" w14:paraId="68FEBB55" w14:textId="77777777" w:rsidTr="00A75469">
        <w:tc>
          <w:tcPr>
            <w:tcW w:w="2355" w:type="dxa"/>
          </w:tcPr>
          <w:p w14:paraId="68FEBB52" w14:textId="77777777" w:rsidR="002D2278" w:rsidRPr="00895E3A" w:rsidRDefault="002D2278" w:rsidP="00A75469">
            <w:r w:rsidRPr="00895E3A">
              <w:lastRenderedPageBreak/>
              <w:t>Описание (Description)</w:t>
            </w:r>
          </w:p>
        </w:tc>
        <w:tc>
          <w:tcPr>
            <w:tcW w:w="5644" w:type="dxa"/>
          </w:tcPr>
          <w:p w14:paraId="68FEBB53" w14:textId="77777777" w:rsidR="002D2278" w:rsidRPr="00895E3A" w:rsidRDefault="002D2278" w:rsidP="00A75469">
            <w:r w:rsidRPr="00895E3A">
              <w:t>Текстовое описание партнёра.</w:t>
            </w:r>
          </w:p>
        </w:tc>
        <w:tc>
          <w:tcPr>
            <w:tcW w:w="1854" w:type="dxa"/>
          </w:tcPr>
          <w:p w14:paraId="68FEBB54" w14:textId="77777777" w:rsidR="002D2278" w:rsidRPr="00895E3A" w:rsidRDefault="002D2278" w:rsidP="00A75469">
            <w:r w:rsidRPr="00895E3A">
              <w:t>Нет</w:t>
            </w:r>
          </w:p>
        </w:tc>
      </w:tr>
      <w:tr w:rsidR="002D2278" w:rsidRPr="00895E3A" w14:paraId="68FEBB59" w14:textId="77777777" w:rsidTr="004522D0">
        <w:tc>
          <w:tcPr>
            <w:tcW w:w="2355" w:type="dxa"/>
          </w:tcPr>
          <w:p w14:paraId="68FEBB56" w14:textId="77777777" w:rsidR="002D2278" w:rsidRPr="00895E3A" w:rsidRDefault="002D2278" w:rsidP="00B7093C">
            <w:r w:rsidRPr="00895E3A">
              <w:t>Курьер (</w:t>
            </w:r>
            <w:r w:rsidRPr="00895E3A">
              <w:rPr>
                <w:rFonts w:ascii="Consolas" w:hAnsi="Consolas" w:cs="Consolas"/>
                <w:color w:val="000000"/>
                <w:sz w:val="19"/>
                <w:szCs w:val="19"/>
                <w:highlight w:val="white"/>
              </w:rPr>
              <w:t>CarrierId</w:t>
            </w:r>
            <w:r w:rsidRPr="00895E3A">
              <w:t>)</w:t>
            </w:r>
          </w:p>
        </w:tc>
        <w:tc>
          <w:tcPr>
            <w:tcW w:w="5644" w:type="dxa"/>
          </w:tcPr>
          <w:p w14:paraId="68FEBB57" w14:textId="77777777" w:rsidR="002D2278" w:rsidRPr="00895E3A" w:rsidRDefault="002D2278" w:rsidP="002D2278">
            <w:r w:rsidRPr="00895E3A">
              <w:t>Идентификатор курьера</w:t>
            </w:r>
          </w:p>
        </w:tc>
        <w:tc>
          <w:tcPr>
            <w:tcW w:w="1854" w:type="dxa"/>
          </w:tcPr>
          <w:p w14:paraId="68FEBB58" w14:textId="77777777" w:rsidR="002D2278" w:rsidRPr="00895E3A" w:rsidRDefault="002D2278" w:rsidP="004522D0">
            <w:r w:rsidRPr="00895E3A">
              <w:t>Нет</w:t>
            </w:r>
          </w:p>
        </w:tc>
      </w:tr>
      <w:tr w:rsidR="0003606E" w:rsidRPr="00895E3A" w14:paraId="68FEBB5D" w14:textId="77777777" w:rsidTr="004522D0">
        <w:tc>
          <w:tcPr>
            <w:tcW w:w="2355" w:type="dxa"/>
          </w:tcPr>
          <w:p w14:paraId="68FEBB5A" w14:textId="77777777" w:rsidR="0003606E" w:rsidRPr="00895E3A" w:rsidRDefault="0003606E" w:rsidP="0003606E">
            <w:r w:rsidRPr="00895E3A">
              <w:t>Список email адресов (ReportRecipients)</w:t>
            </w:r>
          </w:p>
        </w:tc>
        <w:tc>
          <w:tcPr>
            <w:tcW w:w="5644" w:type="dxa"/>
          </w:tcPr>
          <w:p w14:paraId="68FEBB5B" w14:textId="77777777" w:rsidR="0003606E" w:rsidRPr="00895E3A" w:rsidRDefault="0003606E" w:rsidP="002D2278">
            <w:r w:rsidRPr="00895E3A">
              <w:t xml:space="preserve">Список email адресов </w:t>
            </w:r>
            <w:proofErr w:type="gramStart"/>
            <w:r w:rsidRPr="00895E3A">
              <w:t>через</w:t>
            </w:r>
            <w:proofErr w:type="gramEnd"/>
            <w:r w:rsidRPr="00895E3A">
              <w:t xml:space="preserve"> ";", </w:t>
            </w:r>
            <w:proofErr w:type="gramStart"/>
            <w:r w:rsidRPr="00895E3A">
              <w:t>на</w:t>
            </w:r>
            <w:proofErr w:type="gramEnd"/>
            <w:r w:rsidRPr="00895E3A">
              <w:t xml:space="preserve"> которые необходимо отправлять отчеты импорта.</w:t>
            </w:r>
          </w:p>
        </w:tc>
        <w:tc>
          <w:tcPr>
            <w:tcW w:w="1854" w:type="dxa"/>
          </w:tcPr>
          <w:p w14:paraId="68FEBB5C" w14:textId="77777777" w:rsidR="0003606E" w:rsidRPr="00895E3A" w:rsidRDefault="0003606E" w:rsidP="004522D0">
            <w:r w:rsidRPr="00895E3A">
              <w:t>Нет</w:t>
            </w:r>
          </w:p>
        </w:tc>
      </w:tr>
      <w:tr w:rsidR="0003606E" w:rsidRPr="00895E3A" w14:paraId="68FEBB61" w14:textId="77777777" w:rsidTr="004522D0">
        <w:tc>
          <w:tcPr>
            <w:tcW w:w="2355" w:type="dxa"/>
          </w:tcPr>
          <w:p w14:paraId="68FEBB5E" w14:textId="77777777" w:rsidR="0003606E" w:rsidRPr="00895E3A" w:rsidRDefault="0003606E" w:rsidP="0003606E">
            <w:r w:rsidRPr="00895E3A">
              <w:t>Идентификатор etl-пакета (ImportDeliveryRatesEtlPackageId)</w:t>
            </w:r>
          </w:p>
        </w:tc>
        <w:tc>
          <w:tcPr>
            <w:tcW w:w="5644" w:type="dxa"/>
          </w:tcPr>
          <w:p w14:paraId="68FEBB5F" w14:textId="77777777" w:rsidR="0003606E" w:rsidRPr="00895E3A" w:rsidRDefault="0003606E" w:rsidP="002D2278">
            <w:r w:rsidRPr="00895E3A">
              <w:t>Идентификатор etl-пакета для импорта списка тарифов доставки</w:t>
            </w:r>
          </w:p>
        </w:tc>
        <w:tc>
          <w:tcPr>
            <w:tcW w:w="1854" w:type="dxa"/>
          </w:tcPr>
          <w:p w14:paraId="68FEBB60" w14:textId="77777777" w:rsidR="0003606E" w:rsidRPr="00895E3A" w:rsidRDefault="0003606E" w:rsidP="004522D0">
            <w:r w:rsidRPr="00895E3A">
              <w:t>Нет</w:t>
            </w:r>
          </w:p>
        </w:tc>
      </w:tr>
    </w:tbl>
    <w:p w14:paraId="68FEBB62" w14:textId="77777777" w:rsidR="00607805" w:rsidRPr="00895E3A" w:rsidRDefault="00607805" w:rsidP="004A523B"/>
    <w:p w14:paraId="68FEBB63" w14:textId="77777777" w:rsidR="004A523B" w:rsidRPr="00895E3A" w:rsidRDefault="004A523B" w:rsidP="004A523B">
      <w:pPr>
        <w:pStyle w:val="Heading4"/>
        <w:numPr>
          <w:ilvl w:val="3"/>
          <w:numId w:val="13"/>
        </w:numPr>
      </w:pPr>
      <w:bookmarkStart w:id="483" w:name="_Toc370582856"/>
      <w:r w:rsidRPr="00895E3A">
        <w:t>Выходные данные</w:t>
      </w:r>
      <w:bookmarkEnd w:id="483"/>
    </w:p>
    <w:p w14:paraId="68FEBB64" w14:textId="77777777" w:rsidR="004A523B" w:rsidRPr="00895E3A" w:rsidRDefault="004A523B" w:rsidP="004A523B">
      <w:pPr>
        <w:pStyle w:val="Caption"/>
        <w:keepNext/>
      </w:pPr>
      <w:r w:rsidRPr="00895E3A">
        <w:t xml:space="preserve">табл. </w:t>
      </w:r>
      <w:r w:rsidR="00E74F79" w:rsidRPr="00895E3A">
        <w:fldChar w:fldCharType="begin"/>
      </w:r>
      <w:r w:rsidRPr="00895E3A">
        <w:instrText xml:space="preserve"> SEQ табл. \* ARABIC </w:instrText>
      </w:r>
      <w:r w:rsidR="00E74F79" w:rsidRPr="00895E3A">
        <w:fldChar w:fldCharType="separate"/>
      </w:r>
      <w:r w:rsidRPr="00895E3A">
        <w:rPr>
          <w:noProof/>
        </w:rPr>
        <w:t>59</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4A523B" w:rsidRPr="00895E3A" w14:paraId="68FEBB68" w14:textId="77777777" w:rsidTr="004522D0">
        <w:tc>
          <w:tcPr>
            <w:tcW w:w="2093" w:type="dxa"/>
          </w:tcPr>
          <w:p w14:paraId="68FEBB65" w14:textId="77777777" w:rsidR="004A523B" w:rsidRPr="00895E3A" w:rsidRDefault="004A523B" w:rsidP="004522D0">
            <w:pPr>
              <w:rPr>
                <w:b/>
              </w:rPr>
            </w:pPr>
            <w:r w:rsidRPr="00895E3A">
              <w:rPr>
                <w:b/>
              </w:rPr>
              <w:t>Атрибут</w:t>
            </w:r>
          </w:p>
        </w:tc>
        <w:tc>
          <w:tcPr>
            <w:tcW w:w="5906" w:type="dxa"/>
          </w:tcPr>
          <w:p w14:paraId="68FEBB66" w14:textId="77777777" w:rsidR="004A523B" w:rsidRPr="00895E3A" w:rsidRDefault="004A523B" w:rsidP="004522D0">
            <w:pPr>
              <w:rPr>
                <w:b/>
              </w:rPr>
            </w:pPr>
            <w:r w:rsidRPr="00895E3A">
              <w:rPr>
                <w:b/>
              </w:rPr>
              <w:t>Описание</w:t>
            </w:r>
          </w:p>
        </w:tc>
        <w:tc>
          <w:tcPr>
            <w:tcW w:w="1854" w:type="dxa"/>
          </w:tcPr>
          <w:p w14:paraId="68FEBB67" w14:textId="77777777" w:rsidR="004A523B" w:rsidRPr="00895E3A" w:rsidRDefault="004A523B" w:rsidP="004522D0">
            <w:pPr>
              <w:rPr>
                <w:b/>
              </w:rPr>
            </w:pPr>
            <w:r w:rsidRPr="00895E3A">
              <w:rPr>
                <w:b/>
              </w:rPr>
              <w:t>Обязательный?</w:t>
            </w:r>
          </w:p>
        </w:tc>
      </w:tr>
      <w:tr w:rsidR="009C316F" w:rsidRPr="00895E3A" w14:paraId="68FEBB6C" w14:textId="77777777" w:rsidTr="004522D0">
        <w:tc>
          <w:tcPr>
            <w:tcW w:w="2093" w:type="dxa"/>
          </w:tcPr>
          <w:p w14:paraId="68FEBB69" w14:textId="77777777" w:rsidR="009C316F" w:rsidRPr="00895E3A" w:rsidRDefault="009C316F" w:rsidP="004522D0">
            <w:r w:rsidRPr="00895E3A">
              <w:t>Партнёр (Partner)</w:t>
            </w:r>
          </w:p>
        </w:tc>
        <w:tc>
          <w:tcPr>
            <w:tcW w:w="5906" w:type="dxa"/>
          </w:tcPr>
          <w:p w14:paraId="68FEBB6A" w14:textId="77777777" w:rsidR="009C316F" w:rsidRPr="00895E3A" w:rsidRDefault="009C316F" w:rsidP="004522D0">
            <w:r w:rsidRPr="00895E3A">
              <w:t xml:space="preserve">Созданный партнёр. Запись типа </w:t>
            </w:r>
            <w:hyperlink w:anchor="_Партнёр_(Partner)" w:history="1">
              <w:r w:rsidR="005D4737" w:rsidRPr="00895E3A">
                <w:rPr>
                  <w:rStyle w:val="Hyperlink"/>
                  <w:noProof w:val="0"/>
                </w:rPr>
                <w:t>Партнёр (Partner)</w:t>
              </w:r>
            </w:hyperlink>
          </w:p>
        </w:tc>
        <w:tc>
          <w:tcPr>
            <w:tcW w:w="1854" w:type="dxa"/>
          </w:tcPr>
          <w:p w14:paraId="68FEBB6B" w14:textId="77777777" w:rsidR="009C316F" w:rsidRPr="00895E3A" w:rsidRDefault="009C316F" w:rsidP="004522D0">
            <w:r w:rsidRPr="00895E3A">
              <w:t>Да</w:t>
            </w:r>
          </w:p>
        </w:tc>
      </w:tr>
      <w:tr w:rsidR="004A523B" w:rsidRPr="00895E3A" w14:paraId="68FEBB70" w14:textId="77777777" w:rsidTr="004522D0">
        <w:tc>
          <w:tcPr>
            <w:tcW w:w="2093" w:type="dxa"/>
          </w:tcPr>
          <w:p w14:paraId="68FEBB6D" w14:textId="77777777" w:rsidR="004A523B" w:rsidRPr="00895E3A" w:rsidRDefault="004A523B" w:rsidP="004522D0">
            <w:r w:rsidRPr="00895E3A">
              <w:t>Признак успешного выполнения операции (Success)</w:t>
            </w:r>
          </w:p>
        </w:tc>
        <w:tc>
          <w:tcPr>
            <w:tcW w:w="5906" w:type="dxa"/>
          </w:tcPr>
          <w:p w14:paraId="68FEBB6E" w14:textId="77777777" w:rsidR="004A523B" w:rsidRPr="00895E3A" w:rsidRDefault="004A523B" w:rsidP="004522D0">
            <w:r w:rsidRPr="00895E3A">
              <w:t>Признак успешного выполнения операции</w:t>
            </w:r>
          </w:p>
        </w:tc>
        <w:tc>
          <w:tcPr>
            <w:tcW w:w="1854" w:type="dxa"/>
          </w:tcPr>
          <w:p w14:paraId="68FEBB6F" w14:textId="77777777" w:rsidR="004A523B" w:rsidRPr="00895E3A" w:rsidRDefault="004A523B" w:rsidP="004522D0">
            <w:r w:rsidRPr="00895E3A">
              <w:t>Да</w:t>
            </w:r>
          </w:p>
        </w:tc>
      </w:tr>
      <w:tr w:rsidR="004A523B" w:rsidRPr="00895E3A" w14:paraId="68FEBB77" w14:textId="77777777" w:rsidTr="004522D0">
        <w:tc>
          <w:tcPr>
            <w:tcW w:w="2093" w:type="dxa"/>
          </w:tcPr>
          <w:p w14:paraId="68FEBB71" w14:textId="77777777" w:rsidR="004A523B" w:rsidRPr="00895E3A" w:rsidRDefault="004A523B" w:rsidP="004522D0">
            <w:r w:rsidRPr="00895E3A">
              <w:t>Код возврата (ResultCode)</w:t>
            </w:r>
          </w:p>
        </w:tc>
        <w:tc>
          <w:tcPr>
            <w:tcW w:w="5906" w:type="dxa"/>
          </w:tcPr>
          <w:p w14:paraId="68FEBB72" w14:textId="77777777" w:rsidR="004A523B" w:rsidRPr="00895E3A" w:rsidRDefault="004A523B" w:rsidP="004522D0">
            <w:r w:rsidRPr="00895E3A">
              <w:t>Целочисленный код, информирующий о результате выполнения операции. Допустимые значения:</w:t>
            </w:r>
          </w:p>
          <w:p w14:paraId="68FEBB73" w14:textId="77777777" w:rsidR="004A523B" w:rsidRPr="00895E3A" w:rsidRDefault="004A523B" w:rsidP="004522D0">
            <w:r w:rsidRPr="00895E3A">
              <w:t>0 – операция выполнена успешно</w:t>
            </w:r>
          </w:p>
          <w:p w14:paraId="68FEBB74" w14:textId="77777777" w:rsidR="004A523B" w:rsidRPr="00895E3A" w:rsidRDefault="00274E25" w:rsidP="004522D0">
            <w:r w:rsidRPr="00895E3A">
              <w:t>90</w:t>
            </w:r>
            <w:r w:rsidR="00D01A38" w:rsidRPr="00895E3A">
              <w:t>1</w:t>
            </w:r>
            <w:r w:rsidR="004A523B" w:rsidRPr="00895E3A">
              <w:t xml:space="preserve"> – </w:t>
            </w:r>
            <w:r w:rsidR="00D01A38" w:rsidRPr="00895E3A">
              <w:t>партнер не найден</w:t>
            </w:r>
          </w:p>
          <w:p w14:paraId="1F151392" w14:textId="77777777" w:rsidR="004A523B" w:rsidRPr="00895E3A" w:rsidRDefault="00274E25" w:rsidP="00274E25">
            <w:r w:rsidRPr="00895E3A">
              <w:t>902</w:t>
            </w:r>
            <w:r w:rsidR="004A523B" w:rsidRPr="00895E3A">
              <w:t xml:space="preserve"> – </w:t>
            </w:r>
            <w:r w:rsidR="00D01A38" w:rsidRPr="00895E3A">
              <w:t>партнер с таким именем уже существует</w:t>
            </w:r>
          </w:p>
          <w:p w14:paraId="68FEBB75" w14:textId="069C8EB3" w:rsidR="005E28FB" w:rsidRPr="00895E3A" w:rsidRDefault="005E28FB" w:rsidP="00274E25">
            <w:r w:rsidRPr="00895E3A">
              <w:t>1 – во время выполнения операции произошла</w:t>
            </w:r>
          </w:p>
        </w:tc>
        <w:tc>
          <w:tcPr>
            <w:tcW w:w="1854" w:type="dxa"/>
          </w:tcPr>
          <w:p w14:paraId="68FEBB76" w14:textId="77777777" w:rsidR="004A523B" w:rsidRPr="00895E3A" w:rsidRDefault="004A523B" w:rsidP="004522D0">
            <w:r w:rsidRPr="00895E3A">
              <w:t>Да</w:t>
            </w:r>
          </w:p>
        </w:tc>
      </w:tr>
      <w:tr w:rsidR="004A523B" w:rsidRPr="00895E3A" w14:paraId="68FEBB7B" w14:textId="77777777" w:rsidTr="004522D0">
        <w:tc>
          <w:tcPr>
            <w:tcW w:w="2093" w:type="dxa"/>
          </w:tcPr>
          <w:p w14:paraId="68FEBB78" w14:textId="77777777" w:rsidR="004A523B" w:rsidRPr="00895E3A" w:rsidRDefault="004A523B" w:rsidP="004522D0">
            <w:r w:rsidRPr="00895E3A">
              <w:t>Описание ошибки (ResultDescription)</w:t>
            </w:r>
          </w:p>
        </w:tc>
        <w:tc>
          <w:tcPr>
            <w:tcW w:w="5906" w:type="dxa"/>
          </w:tcPr>
          <w:p w14:paraId="68FEBB79" w14:textId="77777777" w:rsidR="004A523B" w:rsidRPr="00895E3A" w:rsidRDefault="004A523B" w:rsidP="004522D0">
            <w:r w:rsidRPr="00895E3A">
              <w:t>Обязательно заполняется, если код возврата не равен 0. В других случаях никогда не заполняется.</w:t>
            </w:r>
          </w:p>
        </w:tc>
        <w:tc>
          <w:tcPr>
            <w:tcW w:w="1854" w:type="dxa"/>
          </w:tcPr>
          <w:p w14:paraId="68FEBB7A" w14:textId="77777777" w:rsidR="004A523B" w:rsidRPr="00895E3A" w:rsidRDefault="004A523B" w:rsidP="004522D0">
            <w:r w:rsidRPr="00895E3A">
              <w:t>Нет</w:t>
            </w:r>
          </w:p>
        </w:tc>
      </w:tr>
    </w:tbl>
    <w:p w14:paraId="68FEBB7C" w14:textId="77777777" w:rsidR="004A523B" w:rsidRPr="00895E3A" w:rsidRDefault="004A523B" w:rsidP="004A523B">
      <w:pPr>
        <w:pStyle w:val="Heading4"/>
        <w:numPr>
          <w:ilvl w:val="3"/>
          <w:numId w:val="13"/>
        </w:numPr>
      </w:pPr>
      <w:bookmarkStart w:id="484" w:name="_Toc370582857"/>
      <w:r w:rsidRPr="00895E3A">
        <w:t>Логика выполнения</w:t>
      </w:r>
      <w:bookmarkEnd w:id="484"/>
    </w:p>
    <w:p w14:paraId="68FEBB7D" w14:textId="77777777" w:rsidR="004A523B" w:rsidRPr="00895E3A" w:rsidRDefault="004A523B" w:rsidP="004A523B">
      <w:r w:rsidRPr="00895E3A">
        <w:t>Основной сценарий выполнения:</w:t>
      </w:r>
    </w:p>
    <w:p w14:paraId="68FEBB7E" w14:textId="77777777" w:rsidR="004A523B" w:rsidRPr="00895E3A" w:rsidRDefault="004A523B" w:rsidP="00E31AB0">
      <w:pPr>
        <w:pStyle w:val="ListParagraph"/>
        <w:numPr>
          <w:ilvl w:val="0"/>
          <w:numId w:val="57"/>
        </w:numPr>
      </w:pPr>
      <w:r w:rsidRPr="00895E3A">
        <w:t>Сист</w:t>
      </w:r>
      <w:r w:rsidR="00607805" w:rsidRPr="00895E3A">
        <w:t>ема проверяет наличие одноимённого партнёра;</w:t>
      </w:r>
    </w:p>
    <w:p w14:paraId="68FEBB7F" w14:textId="77777777" w:rsidR="004A523B" w:rsidRPr="00895E3A" w:rsidRDefault="00607805" w:rsidP="00E31AB0">
      <w:pPr>
        <w:pStyle w:val="ListParagraph"/>
        <w:numPr>
          <w:ilvl w:val="0"/>
          <w:numId w:val="57"/>
        </w:numPr>
      </w:pPr>
      <w:r w:rsidRPr="00895E3A">
        <w:t>Если одноимённый</w:t>
      </w:r>
      <w:r w:rsidR="004A523B" w:rsidRPr="00895E3A">
        <w:t xml:space="preserve"> </w:t>
      </w:r>
      <w:r w:rsidRPr="00895E3A">
        <w:t xml:space="preserve">партнёр </w:t>
      </w:r>
      <w:r w:rsidR="004A523B" w:rsidRPr="00895E3A">
        <w:t>существует, то возвращается код соответствующий ошибки;</w:t>
      </w:r>
    </w:p>
    <w:p w14:paraId="68FEBB80" w14:textId="77777777" w:rsidR="004A523B" w:rsidRPr="00895E3A" w:rsidRDefault="004A523B" w:rsidP="00E31AB0">
      <w:pPr>
        <w:pStyle w:val="ListParagraph"/>
        <w:numPr>
          <w:ilvl w:val="0"/>
          <w:numId w:val="57"/>
        </w:numPr>
      </w:pPr>
      <w:r w:rsidRPr="00895E3A">
        <w:t>Если одноимённ</w:t>
      </w:r>
      <w:r w:rsidR="00607805" w:rsidRPr="00895E3A">
        <w:t>ый</w:t>
      </w:r>
      <w:r w:rsidRPr="00895E3A">
        <w:t xml:space="preserve"> </w:t>
      </w:r>
      <w:r w:rsidR="00607805" w:rsidRPr="00895E3A">
        <w:t xml:space="preserve">партнёр не </w:t>
      </w:r>
      <w:proofErr w:type="gramStart"/>
      <w:r w:rsidRPr="00895E3A">
        <w:t>существует</w:t>
      </w:r>
      <w:proofErr w:type="gramEnd"/>
      <w:r w:rsidRPr="00895E3A">
        <w:t xml:space="preserve"> то</w:t>
      </w:r>
      <w:r w:rsidR="00607805" w:rsidRPr="00895E3A">
        <w:t xml:space="preserve"> партнёр создаётся и возвращается</w:t>
      </w:r>
      <w:r w:rsidRPr="00895E3A">
        <w:t>.</w:t>
      </w:r>
    </w:p>
    <w:p w14:paraId="68FEBB81" w14:textId="77777777" w:rsidR="00607805" w:rsidRPr="00895E3A" w:rsidRDefault="00607805" w:rsidP="00607805">
      <w:pPr>
        <w:keepNext/>
        <w:numPr>
          <w:ilvl w:val="2"/>
          <w:numId w:val="13"/>
        </w:numPr>
        <w:spacing w:before="200"/>
        <w:outlineLvl w:val="2"/>
        <w:rPr>
          <w:bCs/>
          <w:color w:val="000000"/>
          <w:sz w:val="28"/>
        </w:rPr>
      </w:pPr>
      <w:bookmarkStart w:id="485" w:name="_Toc370582858"/>
      <w:r w:rsidRPr="00895E3A">
        <w:rPr>
          <w:bCs/>
          <w:color w:val="000000"/>
          <w:sz w:val="28"/>
        </w:rPr>
        <w:lastRenderedPageBreak/>
        <w:t>Редактирование партнёра (UpdatePartner)</w:t>
      </w:r>
      <w:bookmarkEnd w:id="485"/>
    </w:p>
    <w:p w14:paraId="68FEBB82" w14:textId="77777777" w:rsidR="00607805" w:rsidRPr="00895E3A" w:rsidRDefault="00607805" w:rsidP="00607805">
      <w:pPr>
        <w:keepNext/>
        <w:numPr>
          <w:ilvl w:val="3"/>
          <w:numId w:val="13"/>
        </w:numPr>
        <w:spacing w:before="200"/>
        <w:outlineLvl w:val="3"/>
        <w:rPr>
          <w:bCs/>
          <w:iCs/>
          <w:sz w:val="24"/>
        </w:rPr>
      </w:pPr>
      <w:bookmarkStart w:id="486" w:name="_Toc370582859"/>
      <w:r w:rsidRPr="00895E3A">
        <w:rPr>
          <w:bCs/>
          <w:iCs/>
          <w:sz w:val="24"/>
        </w:rPr>
        <w:t>Карточка операции</w:t>
      </w:r>
      <w:bookmarkEnd w:id="486"/>
    </w:p>
    <w:tbl>
      <w:tblPr>
        <w:tblStyle w:val="6"/>
        <w:tblW w:w="0" w:type="auto"/>
        <w:tblLook w:val="04A0" w:firstRow="1" w:lastRow="0" w:firstColumn="1" w:lastColumn="0" w:noHBand="0" w:noVBand="1"/>
      </w:tblPr>
      <w:tblGrid>
        <w:gridCol w:w="3652"/>
        <w:gridCol w:w="6201"/>
      </w:tblGrid>
      <w:tr w:rsidR="00607805" w:rsidRPr="00895E3A" w14:paraId="68FEBB85" w14:textId="77777777" w:rsidTr="00E73F42">
        <w:tc>
          <w:tcPr>
            <w:tcW w:w="3652" w:type="dxa"/>
          </w:tcPr>
          <w:p w14:paraId="68FEBB83" w14:textId="77777777" w:rsidR="00607805" w:rsidRPr="00895E3A" w:rsidRDefault="00607805" w:rsidP="00607805">
            <w:r w:rsidRPr="00895E3A">
              <w:t>Предназначение</w:t>
            </w:r>
          </w:p>
        </w:tc>
        <w:tc>
          <w:tcPr>
            <w:tcW w:w="6201" w:type="dxa"/>
          </w:tcPr>
          <w:p w14:paraId="68FEBB84" w14:textId="77777777" w:rsidR="00607805" w:rsidRPr="00895E3A" w:rsidRDefault="00607805" w:rsidP="00607805">
            <w:r w:rsidRPr="00895E3A">
              <w:t>Операция предназначена для того, чтобы администратор мог отредактировать партнера</w:t>
            </w:r>
          </w:p>
        </w:tc>
      </w:tr>
      <w:tr w:rsidR="00607805" w:rsidRPr="00895E3A" w14:paraId="68FEBB88" w14:textId="77777777" w:rsidTr="00E73F42">
        <w:tc>
          <w:tcPr>
            <w:tcW w:w="3652" w:type="dxa"/>
          </w:tcPr>
          <w:p w14:paraId="68FEBB86" w14:textId="77777777" w:rsidR="00607805" w:rsidRPr="00895E3A" w:rsidRDefault="00607805" w:rsidP="00607805">
            <w:r w:rsidRPr="00895E3A">
              <w:t>Режим выполнения</w:t>
            </w:r>
          </w:p>
        </w:tc>
        <w:tc>
          <w:tcPr>
            <w:tcW w:w="6201" w:type="dxa"/>
          </w:tcPr>
          <w:p w14:paraId="68FEBB87" w14:textId="77777777" w:rsidR="00607805" w:rsidRPr="00895E3A" w:rsidRDefault="00607805" w:rsidP="00607805">
            <w:r w:rsidRPr="00895E3A">
              <w:t>Синхронный.</w:t>
            </w:r>
          </w:p>
        </w:tc>
      </w:tr>
    </w:tbl>
    <w:p w14:paraId="68FEBB89" w14:textId="77777777" w:rsidR="00607805" w:rsidRPr="00895E3A" w:rsidRDefault="00607805" w:rsidP="00607805">
      <w:pPr>
        <w:keepNext/>
        <w:numPr>
          <w:ilvl w:val="3"/>
          <w:numId w:val="13"/>
        </w:numPr>
        <w:spacing w:before="200"/>
        <w:outlineLvl w:val="3"/>
        <w:rPr>
          <w:bCs/>
          <w:iCs/>
          <w:sz w:val="24"/>
        </w:rPr>
      </w:pPr>
      <w:bookmarkStart w:id="487" w:name="_Toc370582860"/>
      <w:r w:rsidRPr="00895E3A">
        <w:rPr>
          <w:bCs/>
          <w:iCs/>
          <w:sz w:val="24"/>
        </w:rPr>
        <w:t>Параметры назначения</w:t>
      </w:r>
      <w:bookmarkEnd w:id="487"/>
    </w:p>
    <w:tbl>
      <w:tblPr>
        <w:tblStyle w:val="6"/>
        <w:tblW w:w="0" w:type="auto"/>
        <w:tblLook w:val="04A0" w:firstRow="1" w:lastRow="0" w:firstColumn="1" w:lastColumn="0" w:noHBand="0" w:noVBand="1"/>
      </w:tblPr>
      <w:tblGrid>
        <w:gridCol w:w="4926"/>
        <w:gridCol w:w="4927"/>
      </w:tblGrid>
      <w:tr w:rsidR="00607805" w:rsidRPr="00895E3A" w14:paraId="68FEBB8C" w14:textId="77777777" w:rsidTr="00E73F42">
        <w:tc>
          <w:tcPr>
            <w:tcW w:w="4926" w:type="dxa"/>
          </w:tcPr>
          <w:p w14:paraId="68FEBB8A" w14:textId="77777777" w:rsidR="00607805" w:rsidRPr="00895E3A" w:rsidRDefault="00607805" w:rsidP="00607805">
            <w:pPr>
              <w:rPr>
                <w:b/>
              </w:rPr>
            </w:pPr>
            <w:r w:rsidRPr="00895E3A">
              <w:rPr>
                <w:b/>
              </w:rPr>
              <w:t>Параметр</w:t>
            </w:r>
          </w:p>
        </w:tc>
        <w:tc>
          <w:tcPr>
            <w:tcW w:w="4927" w:type="dxa"/>
          </w:tcPr>
          <w:p w14:paraId="68FEBB8B" w14:textId="77777777" w:rsidR="00607805" w:rsidRPr="00895E3A" w:rsidRDefault="00607805" w:rsidP="00607805">
            <w:pPr>
              <w:rPr>
                <w:b/>
              </w:rPr>
            </w:pPr>
            <w:r w:rsidRPr="00895E3A">
              <w:rPr>
                <w:b/>
              </w:rPr>
              <w:t>Значение</w:t>
            </w:r>
          </w:p>
        </w:tc>
      </w:tr>
      <w:tr w:rsidR="00607805" w:rsidRPr="00895E3A" w14:paraId="68FEBB8F" w14:textId="77777777" w:rsidTr="00E73F42">
        <w:tc>
          <w:tcPr>
            <w:tcW w:w="4926" w:type="dxa"/>
          </w:tcPr>
          <w:p w14:paraId="68FEBB8D" w14:textId="77777777" w:rsidR="00607805" w:rsidRPr="00895E3A" w:rsidRDefault="00607805" w:rsidP="00607805">
            <w:r w:rsidRPr="00895E3A">
              <w:t>Максимальное время от получения запроса до выдачи ответа</w:t>
            </w:r>
          </w:p>
        </w:tc>
        <w:tc>
          <w:tcPr>
            <w:tcW w:w="4927" w:type="dxa"/>
          </w:tcPr>
          <w:p w14:paraId="68FEBB8E" w14:textId="77777777" w:rsidR="00607805" w:rsidRPr="00895E3A" w:rsidRDefault="00607805" w:rsidP="00607805">
            <w:r w:rsidRPr="00895E3A">
              <w:t>100 миллисекунд</w:t>
            </w:r>
          </w:p>
        </w:tc>
      </w:tr>
    </w:tbl>
    <w:p w14:paraId="68FEBB90" w14:textId="77777777" w:rsidR="00607805" w:rsidRPr="00895E3A" w:rsidRDefault="00607805" w:rsidP="00607805">
      <w:pPr>
        <w:keepNext/>
        <w:numPr>
          <w:ilvl w:val="3"/>
          <w:numId w:val="13"/>
        </w:numPr>
        <w:spacing w:before="200"/>
        <w:outlineLvl w:val="3"/>
        <w:rPr>
          <w:bCs/>
          <w:iCs/>
          <w:sz w:val="24"/>
        </w:rPr>
      </w:pPr>
      <w:bookmarkStart w:id="488" w:name="_Toc370582861"/>
      <w:r w:rsidRPr="00895E3A">
        <w:rPr>
          <w:bCs/>
          <w:iCs/>
          <w:sz w:val="24"/>
        </w:rPr>
        <w:t>Влияние на другие операции</w:t>
      </w:r>
      <w:bookmarkEnd w:id="488"/>
    </w:p>
    <w:p w14:paraId="68FEBB91" w14:textId="77777777" w:rsidR="00607805" w:rsidRPr="00895E3A" w:rsidRDefault="00607805" w:rsidP="00607805">
      <w:r w:rsidRPr="00895E3A">
        <w:t>Отсутствует.</w:t>
      </w:r>
    </w:p>
    <w:p w14:paraId="68FEBB92" w14:textId="77777777" w:rsidR="00607805" w:rsidRPr="00895E3A" w:rsidRDefault="00607805" w:rsidP="00607805">
      <w:pPr>
        <w:keepNext/>
        <w:numPr>
          <w:ilvl w:val="3"/>
          <w:numId w:val="13"/>
        </w:numPr>
        <w:spacing w:before="200"/>
        <w:outlineLvl w:val="3"/>
        <w:rPr>
          <w:bCs/>
          <w:iCs/>
          <w:sz w:val="24"/>
        </w:rPr>
      </w:pPr>
      <w:bookmarkStart w:id="489" w:name="_Toc370582862"/>
      <w:r w:rsidRPr="00895E3A">
        <w:rPr>
          <w:bCs/>
          <w:iCs/>
          <w:sz w:val="24"/>
        </w:rPr>
        <w:t>Входные параметры</w:t>
      </w:r>
      <w:bookmarkEnd w:id="489"/>
    </w:p>
    <w:p w14:paraId="68FEBB93" w14:textId="77777777" w:rsidR="00607805" w:rsidRPr="00895E3A" w:rsidRDefault="00607805" w:rsidP="00607805">
      <w:pPr>
        <w:keepNext/>
        <w:spacing w:before="120"/>
        <w:rPr>
          <w:bCs/>
          <w:i/>
          <w:color w:val="000000"/>
          <w:szCs w:val="18"/>
        </w:rPr>
      </w:pPr>
      <w:r w:rsidRPr="00895E3A">
        <w:rPr>
          <w:bCs/>
          <w:i/>
          <w:color w:val="000000"/>
          <w:szCs w:val="18"/>
        </w:rPr>
        <w:t xml:space="preserve">табл. </w:t>
      </w:r>
      <w:r w:rsidR="00E74F79" w:rsidRPr="00895E3A">
        <w:rPr>
          <w:bCs/>
          <w:i/>
          <w:color w:val="000000"/>
          <w:szCs w:val="18"/>
        </w:rPr>
        <w:fldChar w:fldCharType="begin"/>
      </w:r>
      <w:r w:rsidRPr="00895E3A">
        <w:rPr>
          <w:bCs/>
          <w:i/>
          <w:color w:val="000000"/>
          <w:szCs w:val="18"/>
        </w:rPr>
        <w:instrText xml:space="preserve"> SEQ табл. \* ARABIC </w:instrText>
      </w:r>
      <w:r w:rsidR="00E74F79" w:rsidRPr="00895E3A">
        <w:rPr>
          <w:bCs/>
          <w:i/>
          <w:color w:val="000000"/>
          <w:szCs w:val="18"/>
        </w:rPr>
        <w:fldChar w:fldCharType="separate"/>
      </w:r>
      <w:r w:rsidRPr="00895E3A">
        <w:rPr>
          <w:bCs/>
          <w:i/>
          <w:noProof/>
          <w:color w:val="000000"/>
          <w:szCs w:val="18"/>
        </w:rPr>
        <w:t>58</w:t>
      </w:r>
      <w:r w:rsidR="00E74F79" w:rsidRPr="00895E3A">
        <w:rPr>
          <w:bCs/>
          <w:i/>
          <w:noProof/>
          <w:color w:val="000000"/>
          <w:szCs w:val="18"/>
        </w:rPr>
        <w:fldChar w:fldCharType="end"/>
      </w:r>
    </w:p>
    <w:tbl>
      <w:tblPr>
        <w:tblStyle w:val="6"/>
        <w:tblW w:w="0" w:type="auto"/>
        <w:tblLook w:val="04A0" w:firstRow="1" w:lastRow="0" w:firstColumn="1" w:lastColumn="0" w:noHBand="0" w:noVBand="1"/>
      </w:tblPr>
      <w:tblGrid>
        <w:gridCol w:w="3695"/>
        <w:gridCol w:w="4304"/>
        <w:gridCol w:w="1854"/>
      </w:tblGrid>
      <w:tr w:rsidR="00607805" w:rsidRPr="00895E3A" w14:paraId="68FEBB97" w14:textId="77777777" w:rsidTr="00E73F42">
        <w:tc>
          <w:tcPr>
            <w:tcW w:w="2355" w:type="dxa"/>
          </w:tcPr>
          <w:p w14:paraId="68FEBB94" w14:textId="77777777" w:rsidR="00607805" w:rsidRPr="00895E3A" w:rsidRDefault="00607805" w:rsidP="00607805">
            <w:pPr>
              <w:rPr>
                <w:b/>
              </w:rPr>
            </w:pPr>
            <w:r w:rsidRPr="00895E3A">
              <w:rPr>
                <w:b/>
              </w:rPr>
              <w:t>Параметр</w:t>
            </w:r>
          </w:p>
        </w:tc>
        <w:tc>
          <w:tcPr>
            <w:tcW w:w="5644" w:type="dxa"/>
          </w:tcPr>
          <w:p w14:paraId="68FEBB95" w14:textId="77777777" w:rsidR="00607805" w:rsidRPr="00895E3A" w:rsidRDefault="00607805" w:rsidP="00607805">
            <w:pPr>
              <w:rPr>
                <w:b/>
              </w:rPr>
            </w:pPr>
            <w:r w:rsidRPr="00895E3A">
              <w:rPr>
                <w:b/>
              </w:rPr>
              <w:t>Описание</w:t>
            </w:r>
          </w:p>
        </w:tc>
        <w:tc>
          <w:tcPr>
            <w:tcW w:w="1854" w:type="dxa"/>
          </w:tcPr>
          <w:p w14:paraId="68FEBB96" w14:textId="77777777" w:rsidR="00607805" w:rsidRPr="00895E3A" w:rsidRDefault="00607805" w:rsidP="00607805">
            <w:pPr>
              <w:rPr>
                <w:b/>
              </w:rPr>
            </w:pPr>
            <w:r w:rsidRPr="00895E3A">
              <w:rPr>
                <w:b/>
              </w:rPr>
              <w:t>Обязательный?</w:t>
            </w:r>
          </w:p>
        </w:tc>
      </w:tr>
      <w:tr w:rsidR="00607805" w:rsidRPr="00895E3A" w14:paraId="68FEBB9B" w14:textId="77777777" w:rsidTr="00E73F42">
        <w:tc>
          <w:tcPr>
            <w:tcW w:w="2355" w:type="dxa"/>
          </w:tcPr>
          <w:p w14:paraId="68FEBB98" w14:textId="77777777" w:rsidR="00607805" w:rsidRPr="00895E3A" w:rsidRDefault="00607805" w:rsidP="00607805">
            <w:r w:rsidRPr="00895E3A">
              <w:t>Идентификатор клиента (</w:t>
            </w:r>
            <w:r w:rsidR="00C83822" w:rsidRPr="00895E3A">
              <w:t>UpdatedUserId</w:t>
            </w:r>
            <w:r w:rsidRPr="00895E3A">
              <w:t>)</w:t>
            </w:r>
          </w:p>
        </w:tc>
        <w:tc>
          <w:tcPr>
            <w:tcW w:w="5644" w:type="dxa"/>
          </w:tcPr>
          <w:p w14:paraId="68FEBB99" w14:textId="77777777" w:rsidR="00607805" w:rsidRPr="00895E3A" w:rsidRDefault="00607805" w:rsidP="00607805">
            <w:r w:rsidRPr="00895E3A">
              <w:t>Идентификатор клиента в  системе</w:t>
            </w:r>
          </w:p>
        </w:tc>
        <w:tc>
          <w:tcPr>
            <w:tcW w:w="1854" w:type="dxa"/>
          </w:tcPr>
          <w:p w14:paraId="68FEBB9A" w14:textId="77777777" w:rsidR="00607805" w:rsidRPr="00895E3A" w:rsidRDefault="00607805" w:rsidP="00607805">
            <w:r w:rsidRPr="00895E3A">
              <w:t>Да</w:t>
            </w:r>
          </w:p>
        </w:tc>
      </w:tr>
      <w:tr w:rsidR="00B21014" w:rsidRPr="00895E3A" w14:paraId="68FEBB9F" w14:textId="77777777" w:rsidTr="00B21014">
        <w:tc>
          <w:tcPr>
            <w:tcW w:w="2355" w:type="dxa"/>
          </w:tcPr>
          <w:p w14:paraId="68FEBB9C" w14:textId="77777777" w:rsidR="00B21014" w:rsidRPr="00895E3A" w:rsidRDefault="00B21014" w:rsidP="00B21014">
            <w:r w:rsidRPr="00895E3A">
              <w:t>Идентификатор партнера (Id)</w:t>
            </w:r>
          </w:p>
        </w:tc>
        <w:tc>
          <w:tcPr>
            <w:tcW w:w="5644" w:type="dxa"/>
          </w:tcPr>
          <w:p w14:paraId="68FEBB9D" w14:textId="77777777" w:rsidR="00B21014" w:rsidRPr="00895E3A" w:rsidRDefault="00B21014" w:rsidP="00B21014">
            <w:r w:rsidRPr="00895E3A">
              <w:t>Идентификатор партнера</w:t>
            </w:r>
          </w:p>
        </w:tc>
        <w:tc>
          <w:tcPr>
            <w:tcW w:w="1854" w:type="dxa"/>
          </w:tcPr>
          <w:p w14:paraId="68FEBB9E" w14:textId="77777777" w:rsidR="00B21014" w:rsidRPr="00895E3A" w:rsidRDefault="00B21014" w:rsidP="000870E7">
            <w:r w:rsidRPr="00895E3A">
              <w:t>Да</w:t>
            </w:r>
          </w:p>
        </w:tc>
      </w:tr>
      <w:tr w:rsidR="00607805" w:rsidRPr="00895E3A" w14:paraId="68FEBBA3" w14:textId="77777777" w:rsidTr="00E73F42">
        <w:tc>
          <w:tcPr>
            <w:tcW w:w="2355" w:type="dxa"/>
          </w:tcPr>
          <w:p w14:paraId="68FEBBA0" w14:textId="77777777" w:rsidR="00607805" w:rsidRPr="00895E3A" w:rsidRDefault="00607805" w:rsidP="00607805">
            <w:r w:rsidRPr="00895E3A">
              <w:t>Имя (</w:t>
            </w:r>
            <w:r w:rsidR="003C31CD" w:rsidRPr="00895E3A">
              <w:t>New</w:t>
            </w:r>
            <w:r w:rsidRPr="00895E3A">
              <w:t>Name)</w:t>
            </w:r>
          </w:p>
        </w:tc>
        <w:tc>
          <w:tcPr>
            <w:tcW w:w="5644" w:type="dxa"/>
          </w:tcPr>
          <w:p w14:paraId="68FEBBA1" w14:textId="77777777" w:rsidR="00607805" w:rsidRPr="00895E3A" w:rsidRDefault="00607805" w:rsidP="00607805">
            <w:r w:rsidRPr="00895E3A">
              <w:t>Наименование партнёра</w:t>
            </w:r>
          </w:p>
        </w:tc>
        <w:tc>
          <w:tcPr>
            <w:tcW w:w="1854" w:type="dxa"/>
          </w:tcPr>
          <w:p w14:paraId="68FEBBA2" w14:textId="77777777" w:rsidR="00607805" w:rsidRPr="00895E3A" w:rsidRDefault="00C31D6F" w:rsidP="00607805">
            <w:r w:rsidRPr="00895E3A">
              <w:t>Да</w:t>
            </w:r>
          </w:p>
        </w:tc>
      </w:tr>
      <w:tr w:rsidR="00607805" w:rsidRPr="00895E3A" w14:paraId="68FEBBAB" w14:textId="77777777" w:rsidTr="00E73F42">
        <w:tc>
          <w:tcPr>
            <w:tcW w:w="2355" w:type="dxa"/>
          </w:tcPr>
          <w:p w14:paraId="68FEBBA4" w14:textId="77777777" w:rsidR="00607805" w:rsidRPr="00895E3A" w:rsidRDefault="00607805" w:rsidP="00607805">
            <w:r w:rsidRPr="00895E3A">
              <w:t>Тип партнёра (</w:t>
            </w:r>
            <w:r w:rsidR="003C31CD" w:rsidRPr="00895E3A">
              <w:t>New</w:t>
            </w:r>
            <w:r w:rsidRPr="00895E3A">
              <w:t>Type)</w:t>
            </w:r>
          </w:p>
        </w:tc>
        <w:tc>
          <w:tcPr>
            <w:tcW w:w="5644" w:type="dxa"/>
          </w:tcPr>
          <w:p w14:paraId="68FEBBA5" w14:textId="77777777" w:rsidR="00607805" w:rsidRPr="00895E3A" w:rsidRDefault="00607805" w:rsidP="00607805">
            <w:r w:rsidRPr="00895E3A">
              <w:t>Тип партнёра. Принимает одно из значений:</w:t>
            </w:r>
          </w:p>
          <w:p w14:paraId="68FEBBA6" w14:textId="77777777" w:rsidR="00607805" w:rsidRPr="00895E3A" w:rsidRDefault="00607805" w:rsidP="00607805">
            <w:r w:rsidRPr="00895E3A">
              <w:t>0 – Онлайн партнёр (Online);</w:t>
            </w:r>
          </w:p>
          <w:p w14:paraId="68FEBBA7" w14:textId="77777777" w:rsidR="00607805" w:rsidRPr="00895E3A" w:rsidRDefault="00607805" w:rsidP="00607805">
            <w:r w:rsidRPr="00895E3A">
              <w:t>1 – Директ партнёр (Direct);</w:t>
            </w:r>
          </w:p>
          <w:p w14:paraId="68FEBBA8" w14:textId="77777777" w:rsidR="00607805" w:rsidRPr="00895E3A" w:rsidRDefault="00607805" w:rsidP="00607805">
            <w:r w:rsidRPr="00895E3A">
              <w:t>2 – Оффлайн партнёр (Offline).</w:t>
            </w:r>
          </w:p>
          <w:p w14:paraId="68FEBBA9" w14:textId="77777777" w:rsidR="00607805" w:rsidRPr="00895E3A" w:rsidRDefault="00607805" w:rsidP="00607805">
            <w:r w:rsidRPr="00895E3A">
              <w:t>0 – значение по умолчанию</w:t>
            </w:r>
          </w:p>
        </w:tc>
        <w:tc>
          <w:tcPr>
            <w:tcW w:w="1854" w:type="dxa"/>
          </w:tcPr>
          <w:p w14:paraId="68FEBBAA" w14:textId="77777777" w:rsidR="00607805" w:rsidRPr="00895E3A" w:rsidRDefault="00607805" w:rsidP="00607805">
            <w:r w:rsidRPr="00895E3A">
              <w:t>Нет</w:t>
            </w:r>
          </w:p>
        </w:tc>
      </w:tr>
      <w:tr w:rsidR="00607805" w:rsidRPr="00895E3A" w14:paraId="68FEBBB2" w14:textId="77777777" w:rsidTr="00E73F42">
        <w:tc>
          <w:tcPr>
            <w:tcW w:w="2355" w:type="dxa"/>
          </w:tcPr>
          <w:p w14:paraId="68FEBBAC" w14:textId="77777777" w:rsidR="00607805" w:rsidRPr="00895E3A" w:rsidRDefault="00607805" w:rsidP="00607805">
            <w:r w:rsidRPr="00895E3A">
              <w:t>Статус (</w:t>
            </w:r>
            <w:r w:rsidR="003C31CD" w:rsidRPr="00895E3A">
              <w:t>New</w:t>
            </w:r>
            <w:r w:rsidRPr="00895E3A">
              <w:t>Status)</w:t>
            </w:r>
          </w:p>
        </w:tc>
        <w:tc>
          <w:tcPr>
            <w:tcW w:w="5644" w:type="dxa"/>
          </w:tcPr>
          <w:p w14:paraId="68FEBBAD" w14:textId="77777777" w:rsidR="00607805" w:rsidRPr="00895E3A" w:rsidRDefault="00607805" w:rsidP="00607805">
            <w:r w:rsidRPr="00895E3A">
              <w:t>Статус партнёра. Принимает одно из значений:</w:t>
            </w:r>
          </w:p>
          <w:p w14:paraId="68FEBBAE" w14:textId="77777777" w:rsidR="00607805" w:rsidRPr="00895E3A" w:rsidRDefault="00607805" w:rsidP="00607805">
            <w:r w:rsidRPr="00895E3A">
              <w:lastRenderedPageBreak/>
              <w:t>0 – Не активный (NotActive);</w:t>
            </w:r>
          </w:p>
          <w:p w14:paraId="68FEBBAF" w14:textId="77777777" w:rsidR="00607805" w:rsidRPr="00895E3A" w:rsidRDefault="00607805" w:rsidP="00607805">
            <w:r w:rsidRPr="00895E3A">
              <w:t>1 – Активный (Active);</w:t>
            </w:r>
          </w:p>
          <w:p w14:paraId="68FEBBB0" w14:textId="77777777" w:rsidR="00607805" w:rsidRPr="00895E3A" w:rsidRDefault="00607805" w:rsidP="00607805">
            <w:r w:rsidRPr="00895E3A">
              <w:t>0 – значение по умолчанию</w:t>
            </w:r>
          </w:p>
        </w:tc>
        <w:tc>
          <w:tcPr>
            <w:tcW w:w="1854" w:type="dxa"/>
          </w:tcPr>
          <w:p w14:paraId="68FEBBB1" w14:textId="77777777" w:rsidR="00607805" w:rsidRPr="00895E3A" w:rsidRDefault="00607805" w:rsidP="00607805">
            <w:r w:rsidRPr="00895E3A">
              <w:lastRenderedPageBreak/>
              <w:t>Нет</w:t>
            </w:r>
          </w:p>
        </w:tc>
      </w:tr>
      <w:tr w:rsidR="00607805" w:rsidRPr="00895E3A" w14:paraId="68FEBBBA" w14:textId="77777777" w:rsidTr="00E73F42">
        <w:tc>
          <w:tcPr>
            <w:tcW w:w="2355" w:type="dxa"/>
          </w:tcPr>
          <w:p w14:paraId="68FEBBB3" w14:textId="77777777" w:rsidR="00607805" w:rsidRPr="00895E3A" w:rsidRDefault="00607805" w:rsidP="00607805">
            <w:r w:rsidRPr="00895E3A">
              <w:lastRenderedPageBreak/>
              <w:t>Степень доверия (</w:t>
            </w:r>
            <w:r w:rsidR="003C31CD" w:rsidRPr="00895E3A">
              <w:t>New</w:t>
            </w:r>
            <w:r w:rsidRPr="00895E3A">
              <w:t>TrustLevel)</w:t>
            </w:r>
          </w:p>
        </w:tc>
        <w:tc>
          <w:tcPr>
            <w:tcW w:w="5644" w:type="dxa"/>
          </w:tcPr>
          <w:p w14:paraId="68FEBBB4" w14:textId="77777777" w:rsidR="00607805" w:rsidRPr="00895E3A" w:rsidRDefault="00607805" w:rsidP="00607805">
            <w:r w:rsidRPr="00895E3A">
              <w:t>Степень доверия партнёра. Принимает одно из значений:</w:t>
            </w:r>
          </w:p>
          <w:p w14:paraId="68FEBBB5" w14:textId="77777777" w:rsidR="00607805" w:rsidRPr="00895E3A" w:rsidRDefault="00607805" w:rsidP="00607805">
            <w:r w:rsidRPr="00895E3A">
              <w:t>2 – Высокая (Hight);</w:t>
            </w:r>
          </w:p>
          <w:p w14:paraId="68FEBBB6" w14:textId="77777777" w:rsidR="00607805" w:rsidRPr="00895E3A" w:rsidRDefault="00607805" w:rsidP="00607805">
            <w:r w:rsidRPr="00895E3A">
              <w:t>1 – Средняя (Middle);</w:t>
            </w:r>
          </w:p>
          <w:p w14:paraId="68FEBBB7" w14:textId="77777777" w:rsidR="00607805" w:rsidRPr="00895E3A" w:rsidRDefault="00607805" w:rsidP="00607805">
            <w:r w:rsidRPr="00895E3A">
              <w:t>0 – Низкая (Low);</w:t>
            </w:r>
          </w:p>
          <w:p w14:paraId="68FEBBB8" w14:textId="77777777" w:rsidR="00607805" w:rsidRPr="00895E3A" w:rsidRDefault="00607805" w:rsidP="00607805">
            <w:r w:rsidRPr="00895E3A">
              <w:t>0 – значение по умолчанию</w:t>
            </w:r>
          </w:p>
        </w:tc>
        <w:tc>
          <w:tcPr>
            <w:tcW w:w="1854" w:type="dxa"/>
          </w:tcPr>
          <w:p w14:paraId="68FEBBB9" w14:textId="77777777" w:rsidR="00607805" w:rsidRPr="00895E3A" w:rsidRDefault="00607805" w:rsidP="00607805">
            <w:r w:rsidRPr="00895E3A">
              <w:t>Нет</w:t>
            </w:r>
          </w:p>
        </w:tc>
      </w:tr>
      <w:tr w:rsidR="00607805" w:rsidRPr="00895E3A" w14:paraId="68FEBBBE" w14:textId="77777777" w:rsidTr="00E73F42">
        <w:tc>
          <w:tcPr>
            <w:tcW w:w="2355" w:type="dxa"/>
          </w:tcPr>
          <w:p w14:paraId="68FEBBBB" w14:textId="77777777" w:rsidR="00607805" w:rsidRPr="00895E3A" w:rsidRDefault="00607805" w:rsidP="00607805">
            <w:r w:rsidRPr="00895E3A">
              <w:t>Описание (</w:t>
            </w:r>
            <w:r w:rsidR="003C31CD" w:rsidRPr="00895E3A">
              <w:t>New</w:t>
            </w:r>
            <w:r w:rsidRPr="00895E3A">
              <w:t>Description)</w:t>
            </w:r>
          </w:p>
        </w:tc>
        <w:tc>
          <w:tcPr>
            <w:tcW w:w="5644" w:type="dxa"/>
          </w:tcPr>
          <w:p w14:paraId="68FEBBBC" w14:textId="77777777" w:rsidR="00607805" w:rsidRPr="00895E3A" w:rsidRDefault="00607805" w:rsidP="00607805">
            <w:r w:rsidRPr="00895E3A">
              <w:t>Текстовое описание партнёра.</w:t>
            </w:r>
          </w:p>
        </w:tc>
        <w:tc>
          <w:tcPr>
            <w:tcW w:w="1854" w:type="dxa"/>
          </w:tcPr>
          <w:p w14:paraId="68FEBBBD" w14:textId="77777777" w:rsidR="00607805" w:rsidRPr="00895E3A" w:rsidRDefault="00607805" w:rsidP="00607805">
            <w:r w:rsidRPr="00895E3A">
              <w:t>Нет</w:t>
            </w:r>
            <w:r w:rsidR="002D2278" w:rsidRPr="00895E3A">
              <w:br/>
            </w:r>
          </w:p>
        </w:tc>
      </w:tr>
      <w:tr w:rsidR="002D2278" w:rsidRPr="00895E3A" w14:paraId="68FEBBC2" w14:textId="77777777" w:rsidTr="00E73F42">
        <w:tc>
          <w:tcPr>
            <w:tcW w:w="2355" w:type="dxa"/>
          </w:tcPr>
          <w:p w14:paraId="68FEBBBF" w14:textId="77777777" w:rsidR="002D2278" w:rsidRPr="00895E3A" w:rsidRDefault="002D2278" w:rsidP="00607805">
            <w:r w:rsidRPr="00895E3A">
              <w:t>Курьер (CarrierId)</w:t>
            </w:r>
          </w:p>
        </w:tc>
        <w:tc>
          <w:tcPr>
            <w:tcW w:w="5644" w:type="dxa"/>
          </w:tcPr>
          <w:p w14:paraId="68FEBBC0" w14:textId="77777777" w:rsidR="002D2278" w:rsidRPr="00895E3A" w:rsidRDefault="002D2278" w:rsidP="00607805">
            <w:r w:rsidRPr="00895E3A">
              <w:t>Идентификатор курьера</w:t>
            </w:r>
          </w:p>
        </w:tc>
        <w:tc>
          <w:tcPr>
            <w:tcW w:w="1854" w:type="dxa"/>
          </w:tcPr>
          <w:p w14:paraId="68FEBBC1" w14:textId="77777777" w:rsidR="002D2278" w:rsidRPr="00895E3A" w:rsidRDefault="002D2278" w:rsidP="00607805">
            <w:r w:rsidRPr="00895E3A">
              <w:t>Нет</w:t>
            </w:r>
          </w:p>
        </w:tc>
      </w:tr>
      <w:tr w:rsidR="004A6FBA" w:rsidRPr="00895E3A" w14:paraId="68FEBBC6" w14:textId="77777777" w:rsidTr="00E73F42">
        <w:tc>
          <w:tcPr>
            <w:tcW w:w="2355" w:type="dxa"/>
          </w:tcPr>
          <w:p w14:paraId="68FEBBC3" w14:textId="77777777" w:rsidR="004A6FBA" w:rsidRPr="00895E3A" w:rsidRDefault="004A6FBA" w:rsidP="00607805">
            <w:r w:rsidRPr="00895E3A">
              <w:t>Список email адресов (</w:t>
            </w:r>
            <w:bookmarkStart w:id="490" w:name="OLE_LINK74"/>
            <w:bookmarkStart w:id="491" w:name="OLE_LINK83"/>
            <w:r w:rsidRPr="00895E3A">
              <w:t>NewReportRecipients</w:t>
            </w:r>
            <w:bookmarkEnd w:id="490"/>
            <w:bookmarkEnd w:id="491"/>
            <w:r w:rsidRPr="00895E3A">
              <w:t>)</w:t>
            </w:r>
          </w:p>
        </w:tc>
        <w:tc>
          <w:tcPr>
            <w:tcW w:w="5644" w:type="dxa"/>
          </w:tcPr>
          <w:p w14:paraId="68FEBBC4" w14:textId="77777777" w:rsidR="004A6FBA" w:rsidRPr="00895E3A" w:rsidRDefault="004A6FBA" w:rsidP="00607805">
            <w:r w:rsidRPr="00895E3A">
              <w:t xml:space="preserve">Список email адресов </w:t>
            </w:r>
            <w:proofErr w:type="gramStart"/>
            <w:r w:rsidRPr="00895E3A">
              <w:t>через</w:t>
            </w:r>
            <w:proofErr w:type="gramEnd"/>
            <w:r w:rsidRPr="00895E3A">
              <w:t xml:space="preserve"> ";", </w:t>
            </w:r>
            <w:proofErr w:type="gramStart"/>
            <w:r w:rsidRPr="00895E3A">
              <w:t>на</w:t>
            </w:r>
            <w:proofErr w:type="gramEnd"/>
            <w:r w:rsidRPr="00895E3A">
              <w:t xml:space="preserve"> которые необходимо отправлять отчеты импорта.</w:t>
            </w:r>
          </w:p>
        </w:tc>
        <w:tc>
          <w:tcPr>
            <w:tcW w:w="1854" w:type="dxa"/>
          </w:tcPr>
          <w:p w14:paraId="68FEBBC5" w14:textId="77777777" w:rsidR="004A6FBA" w:rsidRPr="00895E3A" w:rsidRDefault="004A6FBA" w:rsidP="00607805">
            <w:r w:rsidRPr="00895E3A">
              <w:t>Нет</w:t>
            </w:r>
          </w:p>
        </w:tc>
      </w:tr>
      <w:tr w:rsidR="004A6FBA" w:rsidRPr="00895E3A" w14:paraId="68FEBBCA" w14:textId="77777777" w:rsidTr="00E73F42">
        <w:tc>
          <w:tcPr>
            <w:tcW w:w="2355" w:type="dxa"/>
          </w:tcPr>
          <w:p w14:paraId="68FEBBC7" w14:textId="77777777" w:rsidR="004A6FBA" w:rsidRPr="00895E3A" w:rsidRDefault="004A6FBA" w:rsidP="00607805">
            <w:r w:rsidRPr="00895E3A">
              <w:t>Идентификатор etl-пакета (NewImportDeliveryRatesEtlPackageId)</w:t>
            </w:r>
          </w:p>
        </w:tc>
        <w:tc>
          <w:tcPr>
            <w:tcW w:w="5644" w:type="dxa"/>
          </w:tcPr>
          <w:p w14:paraId="68FEBBC8" w14:textId="77777777" w:rsidR="004A6FBA" w:rsidRPr="00895E3A" w:rsidRDefault="004A6FBA" w:rsidP="00607805">
            <w:r w:rsidRPr="00895E3A">
              <w:t>Идентификатор etl-пакета для импорта списка тарифов доставки</w:t>
            </w:r>
          </w:p>
        </w:tc>
        <w:tc>
          <w:tcPr>
            <w:tcW w:w="1854" w:type="dxa"/>
          </w:tcPr>
          <w:p w14:paraId="68FEBBC9" w14:textId="77777777" w:rsidR="004A6FBA" w:rsidRPr="00895E3A" w:rsidRDefault="004A6FBA" w:rsidP="00607805">
            <w:r w:rsidRPr="00895E3A">
              <w:t>Нет</w:t>
            </w:r>
          </w:p>
        </w:tc>
      </w:tr>
    </w:tbl>
    <w:p w14:paraId="68FEBBCB" w14:textId="77777777" w:rsidR="00607805" w:rsidRPr="00895E3A" w:rsidRDefault="00607805" w:rsidP="00607805"/>
    <w:p w14:paraId="68FEBBCC" w14:textId="77777777" w:rsidR="00607805" w:rsidRPr="00895E3A" w:rsidRDefault="00607805" w:rsidP="00607805">
      <w:pPr>
        <w:keepNext/>
        <w:numPr>
          <w:ilvl w:val="3"/>
          <w:numId w:val="13"/>
        </w:numPr>
        <w:spacing w:before="200"/>
        <w:outlineLvl w:val="3"/>
        <w:rPr>
          <w:bCs/>
          <w:iCs/>
          <w:sz w:val="24"/>
        </w:rPr>
      </w:pPr>
      <w:bookmarkStart w:id="492" w:name="_Toc370582863"/>
      <w:r w:rsidRPr="00895E3A">
        <w:rPr>
          <w:bCs/>
          <w:iCs/>
          <w:sz w:val="24"/>
        </w:rPr>
        <w:t>Выходные данные</w:t>
      </w:r>
      <w:bookmarkEnd w:id="492"/>
    </w:p>
    <w:p w14:paraId="68FEBBCD" w14:textId="77777777" w:rsidR="00607805" w:rsidRPr="00895E3A" w:rsidRDefault="00607805" w:rsidP="00607805">
      <w:pPr>
        <w:keepNext/>
        <w:spacing w:before="120"/>
        <w:rPr>
          <w:bCs/>
          <w:i/>
          <w:color w:val="000000"/>
          <w:szCs w:val="18"/>
        </w:rPr>
      </w:pPr>
      <w:r w:rsidRPr="00895E3A">
        <w:rPr>
          <w:bCs/>
          <w:i/>
          <w:color w:val="000000"/>
          <w:szCs w:val="18"/>
        </w:rPr>
        <w:t xml:space="preserve">табл. </w:t>
      </w:r>
      <w:r w:rsidR="00E74F79" w:rsidRPr="00895E3A">
        <w:rPr>
          <w:bCs/>
          <w:i/>
          <w:color w:val="000000"/>
          <w:szCs w:val="18"/>
        </w:rPr>
        <w:fldChar w:fldCharType="begin"/>
      </w:r>
      <w:r w:rsidRPr="00895E3A">
        <w:rPr>
          <w:bCs/>
          <w:i/>
          <w:color w:val="000000"/>
          <w:szCs w:val="18"/>
        </w:rPr>
        <w:instrText xml:space="preserve"> SEQ табл. \* ARABIC </w:instrText>
      </w:r>
      <w:r w:rsidR="00E74F79" w:rsidRPr="00895E3A">
        <w:rPr>
          <w:bCs/>
          <w:i/>
          <w:color w:val="000000"/>
          <w:szCs w:val="18"/>
        </w:rPr>
        <w:fldChar w:fldCharType="separate"/>
      </w:r>
      <w:r w:rsidRPr="00895E3A">
        <w:rPr>
          <w:bCs/>
          <w:i/>
          <w:noProof/>
          <w:color w:val="000000"/>
          <w:szCs w:val="18"/>
        </w:rPr>
        <w:t>59</w:t>
      </w:r>
      <w:r w:rsidR="00E74F79"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607805" w:rsidRPr="00895E3A" w14:paraId="68FEBBD1" w14:textId="77777777" w:rsidTr="00E73F42">
        <w:tc>
          <w:tcPr>
            <w:tcW w:w="2093" w:type="dxa"/>
          </w:tcPr>
          <w:p w14:paraId="68FEBBCE" w14:textId="77777777" w:rsidR="00607805" w:rsidRPr="00895E3A" w:rsidRDefault="00607805" w:rsidP="00607805">
            <w:pPr>
              <w:rPr>
                <w:b/>
              </w:rPr>
            </w:pPr>
            <w:r w:rsidRPr="00895E3A">
              <w:rPr>
                <w:b/>
              </w:rPr>
              <w:t>Атрибут</w:t>
            </w:r>
          </w:p>
        </w:tc>
        <w:tc>
          <w:tcPr>
            <w:tcW w:w="5906" w:type="dxa"/>
          </w:tcPr>
          <w:p w14:paraId="68FEBBCF" w14:textId="77777777" w:rsidR="00607805" w:rsidRPr="00895E3A" w:rsidRDefault="00607805" w:rsidP="00607805">
            <w:pPr>
              <w:rPr>
                <w:b/>
              </w:rPr>
            </w:pPr>
            <w:r w:rsidRPr="00895E3A">
              <w:rPr>
                <w:b/>
              </w:rPr>
              <w:t>Описание</w:t>
            </w:r>
          </w:p>
        </w:tc>
        <w:tc>
          <w:tcPr>
            <w:tcW w:w="1854" w:type="dxa"/>
          </w:tcPr>
          <w:p w14:paraId="68FEBBD0" w14:textId="77777777" w:rsidR="00607805" w:rsidRPr="00895E3A" w:rsidRDefault="00607805" w:rsidP="00607805">
            <w:pPr>
              <w:rPr>
                <w:b/>
              </w:rPr>
            </w:pPr>
            <w:r w:rsidRPr="00895E3A">
              <w:rPr>
                <w:b/>
              </w:rPr>
              <w:t>Обязательный?</w:t>
            </w:r>
          </w:p>
        </w:tc>
      </w:tr>
      <w:tr w:rsidR="00607805" w:rsidRPr="00895E3A" w14:paraId="68FEBBD5" w14:textId="77777777" w:rsidTr="00E73F42">
        <w:tc>
          <w:tcPr>
            <w:tcW w:w="2093" w:type="dxa"/>
          </w:tcPr>
          <w:p w14:paraId="68FEBBD2" w14:textId="77777777" w:rsidR="00607805" w:rsidRPr="00895E3A" w:rsidRDefault="00607805" w:rsidP="00607805">
            <w:r w:rsidRPr="00895E3A">
              <w:t>Партнёр (Partner)</w:t>
            </w:r>
          </w:p>
        </w:tc>
        <w:tc>
          <w:tcPr>
            <w:tcW w:w="5906" w:type="dxa"/>
          </w:tcPr>
          <w:p w14:paraId="68FEBBD3" w14:textId="77777777" w:rsidR="00607805" w:rsidRPr="00895E3A" w:rsidRDefault="00607805" w:rsidP="00607805">
            <w:r w:rsidRPr="00895E3A">
              <w:t xml:space="preserve">Созданный партнёр. Запись типа </w:t>
            </w:r>
            <w:hyperlink w:anchor="_Партнёр_(Partner)" w:history="1">
              <w:r w:rsidRPr="00895E3A">
                <w:rPr>
                  <w:color w:val="0000FF"/>
                </w:rPr>
                <w:t>Партнёр (Partner)</w:t>
              </w:r>
            </w:hyperlink>
          </w:p>
        </w:tc>
        <w:tc>
          <w:tcPr>
            <w:tcW w:w="1854" w:type="dxa"/>
          </w:tcPr>
          <w:p w14:paraId="68FEBBD4" w14:textId="77777777" w:rsidR="00607805" w:rsidRPr="00895E3A" w:rsidRDefault="00607805" w:rsidP="00607805">
            <w:r w:rsidRPr="00895E3A">
              <w:t>Да</w:t>
            </w:r>
          </w:p>
        </w:tc>
      </w:tr>
      <w:tr w:rsidR="00607805" w:rsidRPr="00895E3A" w14:paraId="68FEBBD9" w14:textId="77777777" w:rsidTr="00E73F42">
        <w:tc>
          <w:tcPr>
            <w:tcW w:w="2093" w:type="dxa"/>
          </w:tcPr>
          <w:p w14:paraId="68FEBBD6" w14:textId="77777777" w:rsidR="00607805" w:rsidRPr="00895E3A" w:rsidRDefault="00607805" w:rsidP="00607805">
            <w:r w:rsidRPr="00895E3A">
              <w:t>Признак успешного выполнения операции (Success)</w:t>
            </w:r>
          </w:p>
        </w:tc>
        <w:tc>
          <w:tcPr>
            <w:tcW w:w="5906" w:type="dxa"/>
          </w:tcPr>
          <w:p w14:paraId="68FEBBD7" w14:textId="77777777" w:rsidR="00607805" w:rsidRPr="00895E3A" w:rsidRDefault="00607805" w:rsidP="00607805">
            <w:r w:rsidRPr="00895E3A">
              <w:t>Признак успешного выполнения операции</w:t>
            </w:r>
          </w:p>
        </w:tc>
        <w:tc>
          <w:tcPr>
            <w:tcW w:w="1854" w:type="dxa"/>
          </w:tcPr>
          <w:p w14:paraId="68FEBBD8" w14:textId="77777777" w:rsidR="00607805" w:rsidRPr="00895E3A" w:rsidRDefault="00607805" w:rsidP="00607805">
            <w:r w:rsidRPr="00895E3A">
              <w:t>Да</w:t>
            </w:r>
          </w:p>
        </w:tc>
      </w:tr>
      <w:tr w:rsidR="00607805" w:rsidRPr="00895E3A" w14:paraId="68FEBBE0" w14:textId="77777777" w:rsidTr="00E73F42">
        <w:tc>
          <w:tcPr>
            <w:tcW w:w="2093" w:type="dxa"/>
          </w:tcPr>
          <w:p w14:paraId="68FEBBDA" w14:textId="77777777" w:rsidR="00607805" w:rsidRPr="00895E3A" w:rsidRDefault="00607805" w:rsidP="00607805">
            <w:r w:rsidRPr="00895E3A">
              <w:t>Код возврата (ResultCode)</w:t>
            </w:r>
          </w:p>
        </w:tc>
        <w:tc>
          <w:tcPr>
            <w:tcW w:w="5906" w:type="dxa"/>
          </w:tcPr>
          <w:p w14:paraId="68FEBBDB" w14:textId="77777777" w:rsidR="00607805" w:rsidRPr="00895E3A" w:rsidRDefault="00607805" w:rsidP="00607805">
            <w:r w:rsidRPr="00895E3A">
              <w:t>Целочисленный код, информирующий о результате выполнения операции. Допустимые значения:</w:t>
            </w:r>
          </w:p>
          <w:p w14:paraId="68FEBBDC" w14:textId="77777777" w:rsidR="00607805" w:rsidRPr="00895E3A" w:rsidRDefault="00607805" w:rsidP="00607805">
            <w:r w:rsidRPr="00895E3A">
              <w:t>0 – операция выполнена успешно</w:t>
            </w:r>
          </w:p>
          <w:p w14:paraId="68FEBBDD" w14:textId="77777777" w:rsidR="00D01A38" w:rsidRPr="00895E3A" w:rsidRDefault="00274E25" w:rsidP="00D01A38">
            <w:r w:rsidRPr="00895E3A">
              <w:t>90</w:t>
            </w:r>
            <w:r w:rsidR="00D01A38" w:rsidRPr="00895E3A">
              <w:t>1 – партнер не найден</w:t>
            </w:r>
          </w:p>
          <w:p w14:paraId="0878F27D" w14:textId="77777777" w:rsidR="00607805" w:rsidRPr="00895E3A" w:rsidRDefault="00274E25" w:rsidP="00D01A38">
            <w:r w:rsidRPr="00895E3A">
              <w:lastRenderedPageBreak/>
              <w:t>90</w:t>
            </w:r>
            <w:r w:rsidR="00D01A38" w:rsidRPr="00895E3A">
              <w:t>2 – партнер с таким именем уже существует</w:t>
            </w:r>
          </w:p>
          <w:p w14:paraId="68FEBBDE" w14:textId="22FB55BE" w:rsidR="005E28FB" w:rsidRPr="00895E3A" w:rsidRDefault="005E28FB" w:rsidP="00D01A38">
            <w:r w:rsidRPr="00895E3A">
              <w:t>1 – во время выполнения операции произошла</w:t>
            </w:r>
          </w:p>
        </w:tc>
        <w:tc>
          <w:tcPr>
            <w:tcW w:w="1854" w:type="dxa"/>
          </w:tcPr>
          <w:p w14:paraId="68FEBBDF" w14:textId="77777777" w:rsidR="00607805" w:rsidRPr="00895E3A" w:rsidRDefault="00607805" w:rsidP="00607805">
            <w:r w:rsidRPr="00895E3A">
              <w:lastRenderedPageBreak/>
              <w:t>Да</w:t>
            </w:r>
          </w:p>
        </w:tc>
      </w:tr>
      <w:tr w:rsidR="00607805" w:rsidRPr="00895E3A" w14:paraId="68FEBBE4" w14:textId="77777777" w:rsidTr="00E73F42">
        <w:tc>
          <w:tcPr>
            <w:tcW w:w="2093" w:type="dxa"/>
          </w:tcPr>
          <w:p w14:paraId="68FEBBE1" w14:textId="77777777" w:rsidR="00607805" w:rsidRPr="00895E3A" w:rsidRDefault="00607805" w:rsidP="00607805">
            <w:r w:rsidRPr="00895E3A">
              <w:lastRenderedPageBreak/>
              <w:t>Описание ошибки (ResultDescription)</w:t>
            </w:r>
          </w:p>
        </w:tc>
        <w:tc>
          <w:tcPr>
            <w:tcW w:w="5906" w:type="dxa"/>
          </w:tcPr>
          <w:p w14:paraId="68FEBBE2" w14:textId="77777777" w:rsidR="00607805" w:rsidRPr="00895E3A" w:rsidRDefault="00607805" w:rsidP="00607805">
            <w:r w:rsidRPr="00895E3A">
              <w:t>Обязательно заполняется, если код возврата не равен 0. В других случаях никогда не заполняется.</w:t>
            </w:r>
          </w:p>
        </w:tc>
        <w:tc>
          <w:tcPr>
            <w:tcW w:w="1854" w:type="dxa"/>
          </w:tcPr>
          <w:p w14:paraId="68FEBBE3" w14:textId="77777777" w:rsidR="00607805" w:rsidRPr="00895E3A" w:rsidRDefault="00607805" w:rsidP="00607805">
            <w:r w:rsidRPr="00895E3A">
              <w:t>Нет</w:t>
            </w:r>
          </w:p>
        </w:tc>
      </w:tr>
    </w:tbl>
    <w:p w14:paraId="68FEBBE5" w14:textId="77777777" w:rsidR="00607805" w:rsidRPr="00895E3A" w:rsidRDefault="00607805" w:rsidP="00607805">
      <w:pPr>
        <w:keepNext/>
        <w:numPr>
          <w:ilvl w:val="3"/>
          <w:numId w:val="13"/>
        </w:numPr>
        <w:spacing w:before="200"/>
        <w:outlineLvl w:val="3"/>
        <w:rPr>
          <w:bCs/>
          <w:iCs/>
          <w:sz w:val="24"/>
        </w:rPr>
      </w:pPr>
      <w:bookmarkStart w:id="493" w:name="_Toc370582864"/>
      <w:r w:rsidRPr="00895E3A">
        <w:rPr>
          <w:bCs/>
          <w:iCs/>
          <w:sz w:val="24"/>
        </w:rPr>
        <w:t>Логика выполнения</w:t>
      </w:r>
      <w:bookmarkEnd w:id="493"/>
    </w:p>
    <w:p w14:paraId="68FEBBE6" w14:textId="77777777" w:rsidR="00607805" w:rsidRPr="00895E3A" w:rsidRDefault="00607805" w:rsidP="00607805">
      <w:r w:rsidRPr="00895E3A">
        <w:t>Основной сценарий выполнения:</w:t>
      </w:r>
    </w:p>
    <w:p w14:paraId="68FEBBE7" w14:textId="77777777" w:rsidR="00607805" w:rsidRPr="00895E3A" w:rsidRDefault="00607805" w:rsidP="00E31AB0">
      <w:pPr>
        <w:numPr>
          <w:ilvl w:val="0"/>
          <w:numId w:val="57"/>
        </w:numPr>
      </w:pPr>
      <w:r w:rsidRPr="00895E3A">
        <w:t>Система проверяет наличие одноимённого партнёра;</w:t>
      </w:r>
    </w:p>
    <w:p w14:paraId="68FEBBE8" w14:textId="77777777" w:rsidR="00607805" w:rsidRPr="00895E3A" w:rsidRDefault="00607805" w:rsidP="00E31AB0">
      <w:pPr>
        <w:numPr>
          <w:ilvl w:val="0"/>
          <w:numId w:val="57"/>
        </w:numPr>
      </w:pPr>
      <w:r w:rsidRPr="00895E3A">
        <w:t>Если одноимённый партнёр существует, то возвращается код соответствующий ошибки;</w:t>
      </w:r>
    </w:p>
    <w:p w14:paraId="68FEBBE9" w14:textId="77777777" w:rsidR="00607805" w:rsidRPr="00895E3A" w:rsidRDefault="00607805" w:rsidP="00E31AB0">
      <w:pPr>
        <w:numPr>
          <w:ilvl w:val="0"/>
          <w:numId w:val="57"/>
        </w:numPr>
      </w:pPr>
      <w:r w:rsidRPr="00895E3A">
        <w:t xml:space="preserve">Если одноимённый партнёр не </w:t>
      </w:r>
      <w:proofErr w:type="gramStart"/>
      <w:r w:rsidRPr="00895E3A">
        <w:t xml:space="preserve">существует то партнёр </w:t>
      </w:r>
      <w:r w:rsidR="002D219A" w:rsidRPr="00895E3A">
        <w:t>обновляется</w:t>
      </w:r>
      <w:proofErr w:type="gramEnd"/>
      <w:r w:rsidRPr="00895E3A">
        <w:t>.</w:t>
      </w:r>
    </w:p>
    <w:p w14:paraId="68FEBBEA" w14:textId="77777777" w:rsidR="00F93BDD" w:rsidRPr="00895E3A" w:rsidRDefault="00F93BDD" w:rsidP="00F93BDD">
      <w:pPr>
        <w:keepNext/>
        <w:numPr>
          <w:ilvl w:val="2"/>
          <w:numId w:val="13"/>
        </w:numPr>
        <w:spacing w:before="200"/>
        <w:outlineLvl w:val="2"/>
        <w:rPr>
          <w:bCs/>
          <w:color w:val="000000"/>
          <w:sz w:val="28"/>
        </w:rPr>
      </w:pPr>
      <w:bookmarkStart w:id="494" w:name="_Toc370582865"/>
      <w:r w:rsidRPr="00895E3A">
        <w:rPr>
          <w:bCs/>
          <w:color w:val="000000"/>
          <w:sz w:val="28"/>
        </w:rPr>
        <w:t>Получение списка партнеров (GetPartners)</w:t>
      </w:r>
      <w:bookmarkEnd w:id="494"/>
    </w:p>
    <w:p w14:paraId="68FEBBEB" w14:textId="77777777" w:rsidR="00F93BDD" w:rsidRPr="00895E3A" w:rsidRDefault="00F93BDD" w:rsidP="00F93BDD">
      <w:pPr>
        <w:keepNext/>
        <w:numPr>
          <w:ilvl w:val="3"/>
          <w:numId w:val="13"/>
        </w:numPr>
        <w:spacing w:before="200"/>
        <w:outlineLvl w:val="3"/>
        <w:rPr>
          <w:bCs/>
          <w:iCs/>
          <w:sz w:val="24"/>
        </w:rPr>
      </w:pPr>
      <w:bookmarkStart w:id="495" w:name="_Toc370582866"/>
      <w:r w:rsidRPr="00895E3A">
        <w:rPr>
          <w:bCs/>
          <w:iCs/>
          <w:sz w:val="24"/>
        </w:rPr>
        <w:t>Карточка операции</w:t>
      </w:r>
      <w:bookmarkEnd w:id="495"/>
    </w:p>
    <w:tbl>
      <w:tblPr>
        <w:tblStyle w:val="6"/>
        <w:tblW w:w="0" w:type="auto"/>
        <w:tblLook w:val="04A0" w:firstRow="1" w:lastRow="0" w:firstColumn="1" w:lastColumn="0" w:noHBand="0" w:noVBand="1"/>
      </w:tblPr>
      <w:tblGrid>
        <w:gridCol w:w="3652"/>
        <w:gridCol w:w="6201"/>
      </w:tblGrid>
      <w:tr w:rsidR="00F93BDD" w:rsidRPr="00895E3A" w14:paraId="68FEBBEE" w14:textId="77777777" w:rsidTr="003A61FF">
        <w:tc>
          <w:tcPr>
            <w:tcW w:w="3652" w:type="dxa"/>
          </w:tcPr>
          <w:p w14:paraId="68FEBBEC" w14:textId="77777777" w:rsidR="00F93BDD" w:rsidRPr="00895E3A" w:rsidRDefault="00F93BDD" w:rsidP="003A61FF">
            <w:r w:rsidRPr="00895E3A">
              <w:t>Предназначение</w:t>
            </w:r>
          </w:p>
        </w:tc>
        <w:tc>
          <w:tcPr>
            <w:tcW w:w="6201" w:type="dxa"/>
          </w:tcPr>
          <w:p w14:paraId="68FEBBED" w14:textId="77777777" w:rsidR="00F93BDD" w:rsidRPr="00895E3A" w:rsidRDefault="00F93BDD" w:rsidP="00B60568">
            <w:r w:rsidRPr="00895E3A">
              <w:t xml:space="preserve">Операция предназначена </w:t>
            </w:r>
            <w:r w:rsidR="00B60568" w:rsidRPr="00895E3A">
              <w:t>получения списка партнеров</w:t>
            </w:r>
          </w:p>
        </w:tc>
      </w:tr>
      <w:tr w:rsidR="00F93BDD" w:rsidRPr="00895E3A" w14:paraId="68FEBBF1" w14:textId="77777777" w:rsidTr="003A61FF">
        <w:tc>
          <w:tcPr>
            <w:tcW w:w="3652" w:type="dxa"/>
          </w:tcPr>
          <w:p w14:paraId="68FEBBEF" w14:textId="77777777" w:rsidR="00F93BDD" w:rsidRPr="00895E3A" w:rsidRDefault="00F93BDD" w:rsidP="003A61FF">
            <w:r w:rsidRPr="00895E3A">
              <w:t>Режим выполнения</w:t>
            </w:r>
          </w:p>
        </w:tc>
        <w:tc>
          <w:tcPr>
            <w:tcW w:w="6201" w:type="dxa"/>
          </w:tcPr>
          <w:p w14:paraId="68FEBBF0" w14:textId="77777777" w:rsidR="00F93BDD" w:rsidRPr="00895E3A" w:rsidRDefault="00F93BDD" w:rsidP="003A61FF">
            <w:r w:rsidRPr="00895E3A">
              <w:t>Синхронный.</w:t>
            </w:r>
          </w:p>
        </w:tc>
      </w:tr>
    </w:tbl>
    <w:p w14:paraId="68FEBBF2" w14:textId="77777777" w:rsidR="00F93BDD" w:rsidRPr="00895E3A" w:rsidRDefault="00F93BDD" w:rsidP="00F93BDD">
      <w:pPr>
        <w:keepNext/>
        <w:numPr>
          <w:ilvl w:val="3"/>
          <w:numId w:val="13"/>
        </w:numPr>
        <w:spacing w:before="200"/>
        <w:outlineLvl w:val="3"/>
        <w:rPr>
          <w:bCs/>
          <w:iCs/>
          <w:sz w:val="24"/>
        </w:rPr>
      </w:pPr>
      <w:bookmarkStart w:id="496" w:name="_Toc370582867"/>
      <w:r w:rsidRPr="00895E3A">
        <w:rPr>
          <w:bCs/>
          <w:iCs/>
          <w:sz w:val="24"/>
        </w:rPr>
        <w:t>Параметры назначения</w:t>
      </w:r>
      <w:bookmarkEnd w:id="496"/>
    </w:p>
    <w:tbl>
      <w:tblPr>
        <w:tblStyle w:val="6"/>
        <w:tblW w:w="0" w:type="auto"/>
        <w:tblLook w:val="04A0" w:firstRow="1" w:lastRow="0" w:firstColumn="1" w:lastColumn="0" w:noHBand="0" w:noVBand="1"/>
      </w:tblPr>
      <w:tblGrid>
        <w:gridCol w:w="4926"/>
        <w:gridCol w:w="4927"/>
      </w:tblGrid>
      <w:tr w:rsidR="00F93BDD" w:rsidRPr="00895E3A" w14:paraId="68FEBBF5" w14:textId="77777777" w:rsidTr="003A61FF">
        <w:tc>
          <w:tcPr>
            <w:tcW w:w="4926" w:type="dxa"/>
          </w:tcPr>
          <w:p w14:paraId="68FEBBF3" w14:textId="77777777" w:rsidR="00F93BDD" w:rsidRPr="00895E3A" w:rsidRDefault="00F93BDD" w:rsidP="003A61FF">
            <w:pPr>
              <w:rPr>
                <w:b/>
              </w:rPr>
            </w:pPr>
            <w:r w:rsidRPr="00895E3A">
              <w:rPr>
                <w:b/>
              </w:rPr>
              <w:t>Параметр</w:t>
            </w:r>
          </w:p>
        </w:tc>
        <w:tc>
          <w:tcPr>
            <w:tcW w:w="4927" w:type="dxa"/>
          </w:tcPr>
          <w:p w14:paraId="68FEBBF4" w14:textId="77777777" w:rsidR="00F93BDD" w:rsidRPr="00895E3A" w:rsidRDefault="00F93BDD" w:rsidP="003A61FF">
            <w:pPr>
              <w:rPr>
                <w:b/>
              </w:rPr>
            </w:pPr>
            <w:r w:rsidRPr="00895E3A">
              <w:rPr>
                <w:b/>
              </w:rPr>
              <w:t>Значение</w:t>
            </w:r>
          </w:p>
        </w:tc>
      </w:tr>
      <w:tr w:rsidR="00F93BDD" w:rsidRPr="00895E3A" w14:paraId="68FEBBF8" w14:textId="77777777" w:rsidTr="003A61FF">
        <w:tc>
          <w:tcPr>
            <w:tcW w:w="4926" w:type="dxa"/>
          </w:tcPr>
          <w:p w14:paraId="68FEBBF6" w14:textId="77777777" w:rsidR="00F93BDD" w:rsidRPr="00895E3A" w:rsidRDefault="00F93BDD" w:rsidP="003A61FF">
            <w:r w:rsidRPr="00895E3A">
              <w:t>Максимальное время от получения запроса до выдачи ответа</w:t>
            </w:r>
          </w:p>
        </w:tc>
        <w:tc>
          <w:tcPr>
            <w:tcW w:w="4927" w:type="dxa"/>
          </w:tcPr>
          <w:p w14:paraId="68FEBBF7" w14:textId="77777777" w:rsidR="00F93BDD" w:rsidRPr="00895E3A" w:rsidRDefault="00F93BDD" w:rsidP="003A61FF">
            <w:r w:rsidRPr="00895E3A">
              <w:t>100 миллисекунд</w:t>
            </w:r>
          </w:p>
        </w:tc>
      </w:tr>
    </w:tbl>
    <w:p w14:paraId="68FEBBF9" w14:textId="77777777" w:rsidR="00F93BDD" w:rsidRPr="00895E3A" w:rsidRDefault="00F93BDD" w:rsidP="00F93BDD">
      <w:pPr>
        <w:keepNext/>
        <w:numPr>
          <w:ilvl w:val="3"/>
          <w:numId w:val="13"/>
        </w:numPr>
        <w:spacing w:before="200"/>
        <w:outlineLvl w:val="3"/>
        <w:rPr>
          <w:bCs/>
          <w:iCs/>
          <w:sz w:val="24"/>
        </w:rPr>
      </w:pPr>
      <w:bookmarkStart w:id="497" w:name="_Toc370582868"/>
      <w:r w:rsidRPr="00895E3A">
        <w:rPr>
          <w:bCs/>
          <w:iCs/>
          <w:sz w:val="24"/>
        </w:rPr>
        <w:t>Влияние на другие операции</w:t>
      </w:r>
      <w:bookmarkEnd w:id="497"/>
    </w:p>
    <w:p w14:paraId="68FEBBFA" w14:textId="77777777" w:rsidR="00F93BDD" w:rsidRPr="00895E3A" w:rsidRDefault="00F93BDD" w:rsidP="00F93BDD">
      <w:r w:rsidRPr="00895E3A">
        <w:t>Отсутствует.</w:t>
      </w:r>
    </w:p>
    <w:p w14:paraId="68FEBBFB" w14:textId="77777777" w:rsidR="00F93BDD" w:rsidRPr="00895E3A" w:rsidRDefault="00F93BDD" w:rsidP="00F93BDD">
      <w:pPr>
        <w:keepNext/>
        <w:numPr>
          <w:ilvl w:val="3"/>
          <w:numId w:val="13"/>
        </w:numPr>
        <w:spacing w:before="200"/>
        <w:outlineLvl w:val="3"/>
        <w:rPr>
          <w:bCs/>
          <w:iCs/>
          <w:sz w:val="24"/>
        </w:rPr>
      </w:pPr>
      <w:bookmarkStart w:id="498" w:name="_Toc370582869"/>
      <w:r w:rsidRPr="00895E3A">
        <w:rPr>
          <w:bCs/>
          <w:iCs/>
          <w:sz w:val="24"/>
        </w:rPr>
        <w:t>Входные параметры</w:t>
      </w:r>
      <w:bookmarkEnd w:id="498"/>
    </w:p>
    <w:p w14:paraId="68FEBBFC" w14:textId="77777777" w:rsidR="00F93BDD" w:rsidRPr="00895E3A" w:rsidRDefault="00F93BDD" w:rsidP="00F93BD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F93BDD" w:rsidRPr="00895E3A" w14:paraId="68FEBC00" w14:textId="77777777" w:rsidTr="003A61FF">
        <w:tc>
          <w:tcPr>
            <w:tcW w:w="2355" w:type="dxa"/>
          </w:tcPr>
          <w:p w14:paraId="68FEBBFD" w14:textId="77777777" w:rsidR="00F93BDD" w:rsidRPr="00895E3A" w:rsidRDefault="00F93BDD" w:rsidP="003A61FF">
            <w:pPr>
              <w:rPr>
                <w:b/>
              </w:rPr>
            </w:pPr>
            <w:r w:rsidRPr="00895E3A">
              <w:rPr>
                <w:b/>
              </w:rPr>
              <w:t>Параметр</w:t>
            </w:r>
          </w:p>
        </w:tc>
        <w:tc>
          <w:tcPr>
            <w:tcW w:w="5644" w:type="dxa"/>
          </w:tcPr>
          <w:p w14:paraId="68FEBBFE" w14:textId="77777777" w:rsidR="00F93BDD" w:rsidRPr="00895E3A" w:rsidRDefault="00F93BDD" w:rsidP="003A61FF">
            <w:pPr>
              <w:rPr>
                <w:b/>
              </w:rPr>
            </w:pPr>
            <w:r w:rsidRPr="00895E3A">
              <w:rPr>
                <w:b/>
              </w:rPr>
              <w:t>Описание</w:t>
            </w:r>
          </w:p>
        </w:tc>
        <w:tc>
          <w:tcPr>
            <w:tcW w:w="1854" w:type="dxa"/>
          </w:tcPr>
          <w:p w14:paraId="68FEBBFF" w14:textId="77777777" w:rsidR="00F93BDD" w:rsidRPr="00895E3A" w:rsidRDefault="00F93BDD" w:rsidP="003A61FF">
            <w:pPr>
              <w:rPr>
                <w:b/>
              </w:rPr>
            </w:pPr>
            <w:r w:rsidRPr="00895E3A">
              <w:rPr>
                <w:b/>
              </w:rPr>
              <w:t>Обязательный?</w:t>
            </w:r>
          </w:p>
        </w:tc>
      </w:tr>
      <w:tr w:rsidR="00F93BDD" w:rsidRPr="00895E3A" w14:paraId="68FEBC04" w14:textId="77777777" w:rsidTr="003A61FF">
        <w:tc>
          <w:tcPr>
            <w:tcW w:w="2355" w:type="dxa"/>
          </w:tcPr>
          <w:p w14:paraId="68FEBC01" w14:textId="77777777" w:rsidR="00F93BDD" w:rsidRPr="00895E3A" w:rsidRDefault="00B60568" w:rsidP="003A61FF">
            <w:r w:rsidRPr="00895E3A">
              <w:t>Идентификаторы партнеров (Ids)</w:t>
            </w:r>
          </w:p>
        </w:tc>
        <w:tc>
          <w:tcPr>
            <w:tcW w:w="5644" w:type="dxa"/>
          </w:tcPr>
          <w:p w14:paraId="68FEBC02" w14:textId="77777777" w:rsidR="00F93BDD" w:rsidRPr="00895E3A" w:rsidRDefault="00B60568" w:rsidP="00B60568">
            <w:r w:rsidRPr="00895E3A">
              <w:t xml:space="preserve">Необязательный список идентификаторов партнеров, если </w:t>
            </w:r>
            <w:r w:rsidR="00E532B9" w:rsidRPr="00895E3A">
              <w:t>список не указан или не содержит элементов, то операция должна вернуть всех партнеров</w:t>
            </w:r>
          </w:p>
        </w:tc>
        <w:tc>
          <w:tcPr>
            <w:tcW w:w="1854" w:type="dxa"/>
          </w:tcPr>
          <w:p w14:paraId="68FEBC03" w14:textId="77777777" w:rsidR="00F93BDD" w:rsidRPr="00895E3A" w:rsidRDefault="00B60568" w:rsidP="003A61FF">
            <w:r w:rsidRPr="00895E3A">
              <w:t>Нет</w:t>
            </w:r>
          </w:p>
        </w:tc>
      </w:tr>
      <w:tr w:rsidR="00F93BDD" w:rsidRPr="00895E3A" w14:paraId="68FEBC08" w14:textId="77777777" w:rsidTr="003A61FF">
        <w:tc>
          <w:tcPr>
            <w:tcW w:w="2355" w:type="dxa"/>
          </w:tcPr>
          <w:p w14:paraId="68FEBC05" w14:textId="77777777" w:rsidR="00F93BDD" w:rsidRPr="00895E3A" w:rsidRDefault="00E532B9" w:rsidP="003A61FF">
            <w:r w:rsidRPr="00895E3A">
              <w:lastRenderedPageBreak/>
              <w:t>Идентификатор пользователя (UserId)</w:t>
            </w:r>
          </w:p>
        </w:tc>
        <w:tc>
          <w:tcPr>
            <w:tcW w:w="5644" w:type="dxa"/>
          </w:tcPr>
          <w:p w14:paraId="68FEBC06" w14:textId="77777777" w:rsidR="00F93BDD" w:rsidRPr="00895E3A" w:rsidRDefault="00E532B9" w:rsidP="003A61FF">
            <w:r w:rsidRPr="00895E3A">
              <w:t>Идентификатор пользователя</w:t>
            </w:r>
          </w:p>
        </w:tc>
        <w:tc>
          <w:tcPr>
            <w:tcW w:w="1854" w:type="dxa"/>
          </w:tcPr>
          <w:p w14:paraId="68FEBC07" w14:textId="77777777" w:rsidR="00F93BDD" w:rsidRPr="00895E3A" w:rsidRDefault="00E532B9" w:rsidP="003A61FF">
            <w:r w:rsidRPr="00895E3A">
              <w:t>Да</w:t>
            </w:r>
          </w:p>
        </w:tc>
      </w:tr>
    </w:tbl>
    <w:p w14:paraId="68FEBC09" w14:textId="77777777" w:rsidR="00F93BDD" w:rsidRPr="00895E3A" w:rsidRDefault="00F93BDD" w:rsidP="00F93BDD"/>
    <w:p w14:paraId="68FEBC0A" w14:textId="77777777" w:rsidR="00F93BDD" w:rsidRPr="00895E3A" w:rsidRDefault="00F93BDD" w:rsidP="00F93BDD">
      <w:pPr>
        <w:keepNext/>
        <w:numPr>
          <w:ilvl w:val="3"/>
          <w:numId w:val="13"/>
        </w:numPr>
        <w:spacing w:before="200"/>
        <w:outlineLvl w:val="3"/>
        <w:rPr>
          <w:bCs/>
          <w:iCs/>
          <w:sz w:val="24"/>
        </w:rPr>
      </w:pPr>
      <w:bookmarkStart w:id="499" w:name="_Toc370582870"/>
      <w:r w:rsidRPr="00895E3A">
        <w:rPr>
          <w:bCs/>
          <w:iCs/>
          <w:sz w:val="24"/>
        </w:rPr>
        <w:t>Выходные данные</w:t>
      </w:r>
      <w:bookmarkEnd w:id="499"/>
    </w:p>
    <w:p w14:paraId="68FEBC0B" w14:textId="77777777" w:rsidR="00F93BDD" w:rsidRPr="00895E3A" w:rsidRDefault="00F93BDD" w:rsidP="00F93BD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F93BDD" w:rsidRPr="00895E3A" w14:paraId="68FEBC0F" w14:textId="77777777" w:rsidTr="003A61FF">
        <w:tc>
          <w:tcPr>
            <w:tcW w:w="2093" w:type="dxa"/>
          </w:tcPr>
          <w:p w14:paraId="68FEBC0C" w14:textId="77777777" w:rsidR="00F93BDD" w:rsidRPr="00895E3A" w:rsidRDefault="00F93BDD" w:rsidP="003A61FF">
            <w:pPr>
              <w:rPr>
                <w:b/>
              </w:rPr>
            </w:pPr>
            <w:r w:rsidRPr="00895E3A">
              <w:rPr>
                <w:b/>
              </w:rPr>
              <w:t>Атрибут</w:t>
            </w:r>
          </w:p>
        </w:tc>
        <w:tc>
          <w:tcPr>
            <w:tcW w:w="5906" w:type="dxa"/>
          </w:tcPr>
          <w:p w14:paraId="68FEBC0D" w14:textId="77777777" w:rsidR="00F93BDD" w:rsidRPr="00895E3A" w:rsidRDefault="00F93BDD" w:rsidP="003A61FF">
            <w:pPr>
              <w:rPr>
                <w:b/>
              </w:rPr>
            </w:pPr>
            <w:r w:rsidRPr="00895E3A">
              <w:rPr>
                <w:b/>
              </w:rPr>
              <w:t>Описание</w:t>
            </w:r>
          </w:p>
        </w:tc>
        <w:tc>
          <w:tcPr>
            <w:tcW w:w="1854" w:type="dxa"/>
          </w:tcPr>
          <w:p w14:paraId="68FEBC0E" w14:textId="77777777" w:rsidR="00F93BDD" w:rsidRPr="00895E3A" w:rsidRDefault="00F93BDD" w:rsidP="003A61FF">
            <w:pPr>
              <w:rPr>
                <w:b/>
              </w:rPr>
            </w:pPr>
            <w:r w:rsidRPr="00895E3A">
              <w:rPr>
                <w:b/>
              </w:rPr>
              <w:t>Обязательный?</w:t>
            </w:r>
          </w:p>
        </w:tc>
      </w:tr>
      <w:tr w:rsidR="00F93BDD" w:rsidRPr="00895E3A" w14:paraId="68FEBC13" w14:textId="77777777" w:rsidTr="003A61FF">
        <w:tc>
          <w:tcPr>
            <w:tcW w:w="2093" w:type="dxa"/>
          </w:tcPr>
          <w:p w14:paraId="68FEBC10" w14:textId="77777777" w:rsidR="00F93BDD" w:rsidRPr="00895E3A" w:rsidRDefault="00F93BDD" w:rsidP="003A61FF">
            <w:r w:rsidRPr="00895E3A">
              <w:t>Партнёр</w:t>
            </w:r>
            <w:r w:rsidR="00E532B9" w:rsidRPr="00895E3A">
              <w:t>ы</w:t>
            </w:r>
            <w:r w:rsidRPr="00895E3A">
              <w:t xml:space="preserve"> (Partner</w:t>
            </w:r>
            <w:r w:rsidR="00E532B9" w:rsidRPr="00895E3A">
              <w:t>s</w:t>
            </w:r>
            <w:r w:rsidRPr="00895E3A">
              <w:t>)</w:t>
            </w:r>
          </w:p>
        </w:tc>
        <w:tc>
          <w:tcPr>
            <w:tcW w:w="5906" w:type="dxa"/>
          </w:tcPr>
          <w:p w14:paraId="68FEBC11" w14:textId="068179B0" w:rsidR="00F93BDD" w:rsidRPr="00895E3A" w:rsidRDefault="00A1673D" w:rsidP="00A1673D">
            <w:r w:rsidRPr="00895E3A">
              <w:t xml:space="preserve">Набор </w:t>
            </w:r>
            <w:r w:rsidR="00F93BDD" w:rsidRPr="00895E3A">
              <w:t>партнёр</w:t>
            </w:r>
            <w:r w:rsidRPr="00895E3A">
              <w:t>ов, то есть з</w:t>
            </w:r>
            <w:r w:rsidR="00F93BDD" w:rsidRPr="00895E3A">
              <w:t>апис</w:t>
            </w:r>
            <w:r w:rsidRPr="00895E3A">
              <w:t>ей</w:t>
            </w:r>
            <w:r w:rsidR="00F93BDD" w:rsidRPr="00895E3A">
              <w:t xml:space="preserve"> типа </w:t>
            </w:r>
            <w:hyperlink w:anchor="_Партнёр_(Partner)" w:history="1">
              <w:r w:rsidR="00F93BDD" w:rsidRPr="00895E3A">
                <w:rPr>
                  <w:color w:val="0000FF"/>
                </w:rPr>
                <w:t>Партнёр (Partner)</w:t>
              </w:r>
            </w:hyperlink>
          </w:p>
        </w:tc>
        <w:tc>
          <w:tcPr>
            <w:tcW w:w="1854" w:type="dxa"/>
          </w:tcPr>
          <w:p w14:paraId="68FEBC12" w14:textId="77777777" w:rsidR="00F93BDD" w:rsidRPr="00895E3A" w:rsidRDefault="00F93BDD" w:rsidP="003A61FF">
            <w:r w:rsidRPr="00895E3A">
              <w:t>Да</w:t>
            </w:r>
          </w:p>
        </w:tc>
      </w:tr>
      <w:tr w:rsidR="00F93BDD" w:rsidRPr="00895E3A" w14:paraId="68FEBC17" w14:textId="77777777" w:rsidTr="003A61FF">
        <w:tc>
          <w:tcPr>
            <w:tcW w:w="2093" w:type="dxa"/>
          </w:tcPr>
          <w:p w14:paraId="68FEBC14" w14:textId="77777777" w:rsidR="00F93BDD" w:rsidRPr="00895E3A" w:rsidRDefault="00F93BDD" w:rsidP="003A61FF">
            <w:r w:rsidRPr="00895E3A">
              <w:t>Признак успешного выполнения операции (Success)</w:t>
            </w:r>
          </w:p>
        </w:tc>
        <w:tc>
          <w:tcPr>
            <w:tcW w:w="5906" w:type="dxa"/>
          </w:tcPr>
          <w:p w14:paraId="68FEBC15" w14:textId="77777777" w:rsidR="00F93BDD" w:rsidRPr="00895E3A" w:rsidRDefault="00F93BDD" w:rsidP="003A61FF">
            <w:r w:rsidRPr="00895E3A">
              <w:t>Признак успешного выполнения операции</w:t>
            </w:r>
          </w:p>
        </w:tc>
        <w:tc>
          <w:tcPr>
            <w:tcW w:w="1854" w:type="dxa"/>
          </w:tcPr>
          <w:p w14:paraId="68FEBC16" w14:textId="77777777" w:rsidR="00F93BDD" w:rsidRPr="00895E3A" w:rsidRDefault="00F93BDD" w:rsidP="003A61FF">
            <w:r w:rsidRPr="00895E3A">
              <w:t>Да</w:t>
            </w:r>
          </w:p>
        </w:tc>
      </w:tr>
      <w:tr w:rsidR="00F93BDD" w:rsidRPr="00895E3A" w14:paraId="68FEBC1D" w14:textId="77777777" w:rsidTr="003A61FF">
        <w:tc>
          <w:tcPr>
            <w:tcW w:w="2093" w:type="dxa"/>
          </w:tcPr>
          <w:p w14:paraId="68FEBC18" w14:textId="77777777" w:rsidR="00F93BDD" w:rsidRPr="00895E3A" w:rsidRDefault="00F93BDD" w:rsidP="003A61FF">
            <w:r w:rsidRPr="00895E3A">
              <w:t>Код возврата (ResultCode)</w:t>
            </w:r>
          </w:p>
        </w:tc>
        <w:tc>
          <w:tcPr>
            <w:tcW w:w="5906" w:type="dxa"/>
          </w:tcPr>
          <w:p w14:paraId="68FEBC19" w14:textId="77777777" w:rsidR="00F93BDD" w:rsidRPr="00895E3A" w:rsidRDefault="00F93BDD" w:rsidP="003A61FF">
            <w:r w:rsidRPr="00895E3A">
              <w:t>Целочисленный код, информирующий о результате выполнения операции. Допустимые значения:</w:t>
            </w:r>
          </w:p>
          <w:p w14:paraId="68FEBC1A" w14:textId="77777777" w:rsidR="00F93BDD" w:rsidRPr="00895E3A" w:rsidRDefault="00F93BDD" w:rsidP="003A61FF">
            <w:r w:rsidRPr="00895E3A">
              <w:t>0 – операция выполнена успешно</w:t>
            </w:r>
          </w:p>
          <w:p w14:paraId="572947EC" w14:textId="77777777" w:rsidR="00F93BDD" w:rsidRPr="00895E3A" w:rsidRDefault="00F93BDD" w:rsidP="003A61FF">
            <w:r w:rsidRPr="00895E3A">
              <w:t>901 – партнер</w:t>
            </w:r>
            <w:r w:rsidR="00E532B9" w:rsidRPr="00895E3A">
              <w:t>ы</w:t>
            </w:r>
            <w:r w:rsidRPr="00895E3A">
              <w:t xml:space="preserve"> не найден</w:t>
            </w:r>
            <w:r w:rsidR="00E532B9" w:rsidRPr="00895E3A">
              <w:t>ы</w:t>
            </w:r>
          </w:p>
          <w:p w14:paraId="68FEBC1B" w14:textId="65B91574" w:rsidR="005E28FB" w:rsidRPr="00895E3A" w:rsidRDefault="005E28FB" w:rsidP="003A61FF">
            <w:r w:rsidRPr="00895E3A">
              <w:t>1 – во время выполнения операции произошла</w:t>
            </w:r>
          </w:p>
        </w:tc>
        <w:tc>
          <w:tcPr>
            <w:tcW w:w="1854" w:type="dxa"/>
          </w:tcPr>
          <w:p w14:paraId="68FEBC1C" w14:textId="77777777" w:rsidR="00F93BDD" w:rsidRPr="00895E3A" w:rsidRDefault="00F93BDD" w:rsidP="003A61FF">
            <w:r w:rsidRPr="00895E3A">
              <w:t>Да</w:t>
            </w:r>
          </w:p>
        </w:tc>
      </w:tr>
      <w:tr w:rsidR="00F93BDD" w:rsidRPr="00895E3A" w14:paraId="68FEBC21" w14:textId="77777777" w:rsidTr="003A61FF">
        <w:tc>
          <w:tcPr>
            <w:tcW w:w="2093" w:type="dxa"/>
          </w:tcPr>
          <w:p w14:paraId="68FEBC1E" w14:textId="77777777" w:rsidR="00F93BDD" w:rsidRPr="00895E3A" w:rsidRDefault="00F93BDD" w:rsidP="003A61FF">
            <w:r w:rsidRPr="00895E3A">
              <w:t>Описание ошибки (ResultDescription)</w:t>
            </w:r>
          </w:p>
        </w:tc>
        <w:tc>
          <w:tcPr>
            <w:tcW w:w="5906" w:type="dxa"/>
          </w:tcPr>
          <w:p w14:paraId="68FEBC1F" w14:textId="77777777" w:rsidR="00F93BDD" w:rsidRPr="00895E3A" w:rsidRDefault="00F93BDD" w:rsidP="003A61FF">
            <w:r w:rsidRPr="00895E3A">
              <w:t>Обязательно заполняется, если код возврата не равен 0. В других случаях никогда не заполняется.</w:t>
            </w:r>
          </w:p>
        </w:tc>
        <w:tc>
          <w:tcPr>
            <w:tcW w:w="1854" w:type="dxa"/>
          </w:tcPr>
          <w:p w14:paraId="68FEBC20" w14:textId="77777777" w:rsidR="00F93BDD" w:rsidRPr="00895E3A" w:rsidRDefault="00F93BDD" w:rsidP="003A61FF">
            <w:r w:rsidRPr="00895E3A">
              <w:t>Нет</w:t>
            </w:r>
          </w:p>
        </w:tc>
      </w:tr>
    </w:tbl>
    <w:p w14:paraId="68FEBC22" w14:textId="77777777" w:rsidR="00F93BDD" w:rsidRPr="00895E3A" w:rsidRDefault="00F93BDD" w:rsidP="00F93BDD">
      <w:pPr>
        <w:keepNext/>
        <w:numPr>
          <w:ilvl w:val="3"/>
          <w:numId w:val="13"/>
        </w:numPr>
        <w:spacing w:before="200"/>
        <w:outlineLvl w:val="3"/>
        <w:rPr>
          <w:bCs/>
          <w:iCs/>
          <w:sz w:val="24"/>
        </w:rPr>
      </w:pPr>
      <w:bookmarkStart w:id="500" w:name="_Toc370582871"/>
      <w:r w:rsidRPr="00895E3A">
        <w:rPr>
          <w:bCs/>
          <w:iCs/>
          <w:sz w:val="24"/>
        </w:rPr>
        <w:t>Логика выполнения</w:t>
      </w:r>
      <w:bookmarkEnd w:id="500"/>
    </w:p>
    <w:p w14:paraId="68FEBC23" w14:textId="77777777" w:rsidR="00F93BDD" w:rsidRPr="00895E3A" w:rsidRDefault="00F93BDD" w:rsidP="00F93BDD">
      <w:r w:rsidRPr="00895E3A">
        <w:t>Основной сценарий выполнения:</w:t>
      </w:r>
    </w:p>
    <w:p w14:paraId="68FEBC24" w14:textId="76970AB2" w:rsidR="00F93BDD" w:rsidRPr="00895E3A" w:rsidRDefault="00F93BDD" w:rsidP="00E55F8E">
      <w:pPr>
        <w:numPr>
          <w:ilvl w:val="0"/>
          <w:numId w:val="76"/>
        </w:numPr>
      </w:pPr>
      <w:r w:rsidRPr="00895E3A">
        <w:t xml:space="preserve">Система </w:t>
      </w:r>
      <w:r w:rsidR="00E532B9" w:rsidRPr="00895E3A">
        <w:t xml:space="preserve">извлекает список партнеров из БД согласно </w:t>
      </w:r>
      <w:r w:rsidR="009B4D76" w:rsidRPr="00895E3A">
        <w:t>идентификаторам</w:t>
      </w:r>
      <w:r w:rsidR="00E532B9" w:rsidRPr="00895E3A">
        <w:t xml:space="preserve"> партнеров, если они указаны, иначе извлекает список партнеров</w:t>
      </w:r>
      <w:r w:rsidRPr="00895E3A">
        <w:t>;</w:t>
      </w:r>
    </w:p>
    <w:p w14:paraId="68FEBC25" w14:textId="5BA4C5BF" w:rsidR="00F93BDD" w:rsidRPr="00895E3A" w:rsidRDefault="00F93BDD" w:rsidP="00E55F8E">
      <w:pPr>
        <w:numPr>
          <w:ilvl w:val="0"/>
          <w:numId w:val="76"/>
        </w:numPr>
      </w:pPr>
      <w:r w:rsidRPr="00895E3A">
        <w:t xml:space="preserve">Если </w:t>
      </w:r>
      <w:r w:rsidR="00CD2DE1" w:rsidRPr="00895E3A">
        <w:t>ни одного</w:t>
      </w:r>
      <w:r w:rsidR="00E532B9" w:rsidRPr="00895E3A">
        <w:t xml:space="preserve"> </w:t>
      </w:r>
      <w:r w:rsidR="00CD2DE1" w:rsidRPr="00895E3A">
        <w:t>партнёра</w:t>
      </w:r>
      <w:r w:rsidR="00E532B9" w:rsidRPr="00895E3A">
        <w:t xml:space="preserve"> не найдено</w:t>
      </w:r>
      <w:r w:rsidRPr="00895E3A">
        <w:t>, то возвраща</w:t>
      </w:r>
      <w:r w:rsidR="00E532B9" w:rsidRPr="00895E3A">
        <w:t xml:space="preserve">ется код ошибки 901, иначе возвращаются отобранные партнеры с кодом </w:t>
      </w:r>
      <w:r w:rsidR="00CD2DE1" w:rsidRPr="00895E3A">
        <w:t xml:space="preserve">возврата </w:t>
      </w:r>
      <w:r w:rsidR="00E532B9" w:rsidRPr="00895E3A">
        <w:t xml:space="preserve">0. </w:t>
      </w:r>
    </w:p>
    <w:p w14:paraId="0A25D336" w14:textId="4F29DD3D" w:rsidR="003A61FF" w:rsidRPr="00895E3A" w:rsidRDefault="003A61FF" w:rsidP="003A61FF">
      <w:pPr>
        <w:keepNext/>
        <w:numPr>
          <w:ilvl w:val="2"/>
          <w:numId w:val="13"/>
        </w:numPr>
        <w:spacing w:before="200"/>
        <w:outlineLvl w:val="2"/>
        <w:rPr>
          <w:bCs/>
          <w:color w:val="000000"/>
          <w:sz w:val="28"/>
        </w:rPr>
      </w:pPr>
      <w:bookmarkStart w:id="501" w:name="_Toc370582872"/>
      <w:r w:rsidRPr="00895E3A">
        <w:rPr>
          <w:bCs/>
          <w:color w:val="000000"/>
          <w:sz w:val="28"/>
        </w:rPr>
        <w:t xml:space="preserve">Получение </w:t>
      </w:r>
      <w:r w:rsidR="00A1673D" w:rsidRPr="00895E3A">
        <w:rPr>
          <w:bCs/>
          <w:color w:val="000000"/>
          <w:sz w:val="28"/>
        </w:rPr>
        <w:t xml:space="preserve">базовой </w:t>
      </w:r>
      <w:r w:rsidR="009B4D76" w:rsidRPr="00895E3A">
        <w:rPr>
          <w:bCs/>
          <w:color w:val="000000"/>
          <w:sz w:val="28"/>
        </w:rPr>
        <w:t>информации о партнерах</w:t>
      </w:r>
      <w:r w:rsidRPr="00895E3A">
        <w:rPr>
          <w:bCs/>
          <w:color w:val="000000"/>
          <w:sz w:val="28"/>
        </w:rPr>
        <w:t xml:space="preserve"> (GetPartnersInfo)</w:t>
      </w:r>
      <w:bookmarkEnd w:id="501"/>
    </w:p>
    <w:p w14:paraId="68247011" w14:textId="77777777" w:rsidR="003A61FF" w:rsidRPr="00895E3A" w:rsidRDefault="003A61FF" w:rsidP="003A61FF">
      <w:pPr>
        <w:keepNext/>
        <w:numPr>
          <w:ilvl w:val="3"/>
          <w:numId w:val="13"/>
        </w:numPr>
        <w:spacing w:before="200"/>
        <w:outlineLvl w:val="3"/>
        <w:rPr>
          <w:bCs/>
          <w:iCs/>
          <w:sz w:val="24"/>
        </w:rPr>
      </w:pPr>
      <w:bookmarkStart w:id="502" w:name="_Toc370582873"/>
      <w:r w:rsidRPr="00895E3A">
        <w:rPr>
          <w:bCs/>
          <w:iCs/>
          <w:sz w:val="24"/>
        </w:rPr>
        <w:t>Карточка операции</w:t>
      </w:r>
      <w:bookmarkEnd w:id="502"/>
    </w:p>
    <w:tbl>
      <w:tblPr>
        <w:tblStyle w:val="6"/>
        <w:tblW w:w="0" w:type="auto"/>
        <w:tblLook w:val="04A0" w:firstRow="1" w:lastRow="0" w:firstColumn="1" w:lastColumn="0" w:noHBand="0" w:noVBand="1"/>
      </w:tblPr>
      <w:tblGrid>
        <w:gridCol w:w="3652"/>
        <w:gridCol w:w="6201"/>
      </w:tblGrid>
      <w:tr w:rsidR="003A61FF" w:rsidRPr="00895E3A" w14:paraId="28C1C099" w14:textId="77777777" w:rsidTr="003A61FF">
        <w:tc>
          <w:tcPr>
            <w:tcW w:w="3652" w:type="dxa"/>
          </w:tcPr>
          <w:p w14:paraId="58EC37E2" w14:textId="77777777" w:rsidR="003A61FF" w:rsidRPr="00895E3A" w:rsidRDefault="003A61FF" w:rsidP="003A61FF">
            <w:r w:rsidRPr="00895E3A">
              <w:t>Предназначение</w:t>
            </w:r>
          </w:p>
        </w:tc>
        <w:tc>
          <w:tcPr>
            <w:tcW w:w="6201" w:type="dxa"/>
          </w:tcPr>
          <w:p w14:paraId="7928AEAB" w14:textId="71FA4644" w:rsidR="003A61FF" w:rsidRPr="00895E3A" w:rsidRDefault="003A61FF" w:rsidP="006C3917">
            <w:r w:rsidRPr="00895E3A">
              <w:t xml:space="preserve">Операция предназначена получения </w:t>
            </w:r>
            <w:r w:rsidR="009B4D76" w:rsidRPr="00895E3A">
              <w:t>списка</w:t>
            </w:r>
            <w:r w:rsidR="00A1673D" w:rsidRPr="00895E3A">
              <w:t>,</w:t>
            </w:r>
            <w:r w:rsidR="009B4D76" w:rsidRPr="00895E3A">
              <w:t xml:space="preserve"> содержащего </w:t>
            </w:r>
            <w:r w:rsidR="00A1673D" w:rsidRPr="00895E3A">
              <w:t xml:space="preserve">базовую </w:t>
            </w:r>
            <w:r w:rsidR="009B4D76" w:rsidRPr="00895E3A">
              <w:t>информацию о партнерах</w:t>
            </w:r>
            <w:r w:rsidR="00A1673D" w:rsidRPr="00895E3A">
              <w:t>.</w:t>
            </w:r>
          </w:p>
        </w:tc>
      </w:tr>
      <w:tr w:rsidR="003A61FF" w:rsidRPr="00895E3A" w14:paraId="4DA3D24F" w14:textId="77777777" w:rsidTr="003A61FF">
        <w:tc>
          <w:tcPr>
            <w:tcW w:w="3652" w:type="dxa"/>
          </w:tcPr>
          <w:p w14:paraId="2C066568" w14:textId="77777777" w:rsidR="003A61FF" w:rsidRPr="00895E3A" w:rsidRDefault="003A61FF" w:rsidP="003A61FF">
            <w:r w:rsidRPr="00895E3A">
              <w:lastRenderedPageBreak/>
              <w:t>Режим выполнения</w:t>
            </w:r>
          </w:p>
        </w:tc>
        <w:tc>
          <w:tcPr>
            <w:tcW w:w="6201" w:type="dxa"/>
          </w:tcPr>
          <w:p w14:paraId="0C6D06A0" w14:textId="77777777" w:rsidR="003A61FF" w:rsidRPr="00895E3A" w:rsidRDefault="003A61FF" w:rsidP="003A61FF">
            <w:r w:rsidRPr="00895E3A">
              <w:t>Синхронный.</w:t>
            </w:r>
          </w:p>
        </w:tc>
      </w:tr>
    </w:tbl>
    <w:p w14:paraId="20C804A8" w14:textId="77777777" w:rsidR="003A61FF" w:rsidRPr="00895E3A" w:rsidRDefault="003A61FF" w:rsidP="003A61FF">
      <w:pPr>
        <w:keepNext/>
        <w:numPr>
          <w:ilvl w:val="3"/>
          <w:numId w:val="13"/>
        </w:numPr>
        <w:spacing w:before="200"/>
        <w:outlineLvl w:val="3"/>
        <w:rPr>
          <w:bCs/>
          <w:iCs/>
          <w:sz w:val="24"/>
        </w:rPr>
      </w:pPr>
      <w:bookmarkStart w:id="503" w:name="_Toc370582874"/>
      <w:r w:rsidRPr="00895E3A">
        <w:rPr>
          <w:bCs/>
          <w:iCs/>
          <w:sz w:val="24"/>
        </w:rPr>
        <w:t>Параметры назначения</w:t>
      </w:r>
      <w:bookmarkEnd w:id="503"/>
    </w:p>
    <w:tbl>
      <w:tblPr>
        <w:tblStyle w:val="6"/>
        <w:tblW w:w="0" w:type="auto"/>
        <w:tblLook w:val="04A0" w:firstRow="1" w:lastRow="0" w:firstColumn="1" w:lastColumn="0" w:noHBand="0" w:noVBand="1"/>
      </w:tblPr>
      <w:tblGrid>
        <w:gridCol w:w="4926"/>
        <w:gridCol w:w="4927"/>
      </w:tblGrid>
      <w:tr w:rsidR="003A61FF" w:rsidRPr="00895E3A" w14:paraId="6ACD3BAB" w14:textId="77777777" w:rsidTr="003A61FF">
        <w:tc>
          <w:tcPr>
            <w:tcW w:w="4926" w:type="dxa"/>
          </w:tcPr>
          <w:p w14:paraId="34676059" w14:textId="77777777" w:rsidR="003A61FF" w:rsidRPr="00895E3A" w:rsidRDefault="003A61FF" w:rsidP="003A61FF">
            <w:pPr>
              <w:rPr>
                <w:b/>
              </w:rPr>
            </w:pPr>
            <w:r w:rsidRPr="00895E3A">
              <w:rPr>
                <w:b/>
              </w:rPr>
              <w:t>Параметр</w:t>
            </w:r>
          </w:p>
        </w:tc>
        <w:tc>
          <w:tcPr>
            <w:tcW w:w="4927" w:type="dxa"/>
          </w:tcPr>
          <w:p w14:paraId="7CE7FC76" w14:textId="77777777" w:rsidR="003A61FF" w:rsidRPr="00895E3A" w:rsidRDefault="003A61FF" w:rsidP="003A61FF">
            <w:pPr>
              <w:rPr>
                <w:b/>
              </w:rPr>
            </w:pPr>
            <w:r w:rsidRPr="00895E3A">
              <w:rPr>
                <w:b/>
              </w:rPr>
              <w:t>Значение</w:t>
            </w:r>
          </w:p>
        </w:tc>
      </w:tr>
      <w:tr w:rsidR="003A61FF" w:rsidRPr="00895E3A" w14:paraId="52D73E56" w14:textId="77777777" w:rsidTr="003A61FF">
        <w:tc>
          <w:tcPr>
            <w:tcW w:w="4926" w:type="dxa"/>
          </w:tcPr>
          <w:p w14:paraId="5E76F240" w14:textId="77777777" w:rsidR="003A61FF" w:rsidRPr="00895E3A" w:rsidRDefault="003A61FF" w:rsidP="003A61FF">
            <w:r w:rsidRPr="00895E3A">
              <w:t>Максимальное время от получения запроса до выдачи ответа</w:t>
            </w:r>
          </w:p>
        </w:tc>
        <w:tc>
          <w:tcPr>
            <w:tcW w:w="4927" w:type="dxa"/>
          </w:tcPr>
          <w:p w14:paraId="14386715" w14:textId="77777777" w:rsidR="003A61FF" w:rsidRPr="00895E3A" w:rsidRDefault="003A61FF" w:rsidP="003A61FF">
            <w:r w:rsidRPr="00895E3A">
              <w:t>100 миллисекунд</w:t>
            </w:r>
          </w:p>
        </w:tc>
      </w:tr>
    </w:tbl>
    <w:p w14:paraId="267F3B71" w14:textId="77777777" w:rsidR="003A61FF" w:rsidRPr="00895E3A" w:rsidRDefault="003A61FF" w:rsidP="003A61FF">
      <w:pPr>
        <w:keepNext/>
        <w:numPr>
          <w:ilvl w:val="3"/>
          <w:numId w:val="13"/>
        </w:numPr>
        <w:spacing w:before="200"/>
        <w:outlineLvl w:val="3"/>
        <w:rPr>
          <w:bCs/>
          <w:iCs/>
          <w:sz w:val="24"/>
        </w:rPr>
      </w:pPr>
      <w:bookmarkStart w:id="504" w:name="_Toc370582875"/>
      <w:r w:rsidRPr="00895E3A">
        <w:rPr>
          <w:bCs/>
          <w:iCs/>
          <w:sz w:val="24"/>
        </w:rPr>
        <w:t>Влияние на другие операции</w:t>
      </w:r>
      <w:bookmarkEnd w:id="504"/>
    </w:p>
    <w:p w14:paraId="7A181B7D" w14:textId="77777777" w:rsidR="003A61FF" w:rsidRPr="00895E3A" w:rsidRDefault="003A61FF" w:rsidP="003A61FF">
      <w:r w:rsidRPr="00895E3A">
        <w:t>Отсутствует.</w:t>
      </w:r>
    </w:p>
    <w:p w14:paraId="09E38885" w14:textId="77777777" w:rsidR="003A61FF" w:rsidRPr="00895E3A" w:rsidRDefault="003A61FF" w:rsidP="003A61FF">
      <w:pPr>
        <w:keepNext/>
        <w:numPr>
          <w:ilvl w:val="3"/>
          <w:numId w:val="13"/>
        </w:numPr>
        <w:spacing w:before="200"/>
        <w:outlineLvl w:val="3"/>
        <w:rPr>
          <w:bCs/>
          <w:iCs/>
          <w:sz w:val="24"/>
        </w:rPr>
      </w:pPr>
      <w:bookmarkStart w:id="505" w:name="_Toc370582876"/>
      <w:r w:rsidRPr="00895E3A">
        <w:rPr>
          <w:bCs/>
          <w:iCs/>
          <w:sz w:val="24"/>
        </w:rPr>
        <w:t>Входные параметры</w:t>
      </w:r>
      <w:bookmarkEnd w:id="505"/>
    </w:p>
    <w:p w14:paraId="78F8FE66" w14:textId="77777777" w:rsidR="003A61FF" w:rsidRPr="00895E3A" w:rsidRDefault="003A61FF" w:rsidP="003A61FF">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3A61FF" w:rsidRPr="00895E3A" w14:paraId="2A830534" w14:textId="77777777" w:rsidTr="003A61FF">
        <w:tc>
          <w:tcPr>
            <w:tcW w:w="2355" w:type="dxa"/>
          </w:tcPr>
          <w:p w14:paraId="03449614" w14:textId="77777777" w:rsidR="003A61FF" w:rsidRPr="00895E3A" w:rsidRDefault="003A61FF" w:rsidP="003A61FF">
            <w:pPr>
              <w:rPr>
                <w:b/>
              </w:rPr>
            </w:pPr>
            <w:r w:rsidRPr="00895E3A">
              <w:rPr>
                <w:b/>
              </w:rPr>
              <w:t>Параметр</w:t>
            </w:r>
          </w:p>
        </w:tc>
        <w:tc>
          <w:tcPr>
            <w:tcW w:w="5644" w:type="dxa"/>
          </w:tcPr>
          <w:p w14:paraId="793E3D07" w14:textId="77777777" w:rsidR="003A61FF" w:rsidRPr="00895E3A" w:rsidRDefault="003A61FF" w:rsidP="003A61FF">
            <w:pPr>
              <w:rPr>
                <w:b/>
              </w:rPr>
            </w:pPr>
            <w:r w:rsidRPr="00895E3A">
              <w:rPr>
                <w:b/>
              </w:rPr>
              <w:t>Описание</w:t>
            </w:r>
          </w:p>
        </w:tc>
        <w:tc>
          <w:tcPr>
            <w:tcW w:w="1854" w:type="dxa"/>
          </w:tcPr>
          <w:p w14:paraId="63B8257D" w14:textId="77777777" w:rsidR="003A61FF" w:rsidRPr="00895E3A" w:rsidRDefault="003A61FF" w:rsidP="003A61FF">
            <w:pPr>
              <w:rPr>
                <w:b/>
              </w:rPr>
            </w:pPr>
            <w:r w:rsidRPr="00895E3A">
              <w:rPr>
                <w:b/>
              </w:rPr>
              <w:t>Обязательный?</w:t>
            </w:r>
          </w:p>
        </w:tc>
      </w:tr>
      <w:tr w:rsidR="003A61FF" w:rsidRPr="00895E3A" w14:paraId="180741A8" w14:textId="77777777" w:rsidTr="003A61FF">
        <w:tc>
          <w:tcPr>
            <w:tcW w:w="2355" w:type="dxa"/>
          </w:tcPr>
          <w:p w14:paraId="7F6B58BB" w14:textId="77777777" w:rsidR="003A61FF" w:rsidRPr="00895E3A" w:rsidRDefault="003A61FF" w:rsidP="003A61FF">
            <w:r w:rsidRPr="00895E3A">
              <w:t>Идентификаторы партнеров (Ids)</w:t>
            </w:r>
          </w:p>
        </w:tc>
        <w:tc>
          <w:tcPr>
            <w:tcW w:w="5644" w:type="dxa"/>
          </w:tcPr>
          <w:p w14:paraId="5437EAA7" w14:textId="0F2A5978" w:rsidR="003A61FF" w:rsidRPr="00895E3A" w:rsidRDefault="003A61FF" w:rsidP="009B4D76">
            <w:r w:rsidRPr="00895E3A">
              <w:t xml:space="preserve">Необязательный список идентификаторов партнеров, если список не указан или не содержит элементов, то операция должна вернуть </w:t>
            </w:r>
            <w:r w:rsidR="009B4D76" w:rsidRPr="00895E3A">
              <w:t>информацию по всем</w:t>
            </w:r>
            <w:r w:rsidRPr="00895E3A">
              <w:t xml:space="preserve"> партнер</w:t>
            </w:r>
            <w:r w:rsidR="009B4D76" w:rsidRPr="00895E3A">
              <w:t>ам</w:t>
            </w:r>
          </w:p>
        </w:tc>
        <w:tc>
          <w:tcPr>
            <w:tcW w:w="1854" w:type="dxa"/>
          </w:tcPr>
          <w:p w14:paraId="0031F817" w14:textId="77777777" w:rsidR="003A61FF" w:rsidRPr="00895E3A" w:rsidRDefault="003A61FF" w:rsidP="003A61FF">
            <w:r w:rsidRPr="00895E3A">
              <w:t>Нет</w:t>
            </w:r>
          </w:p>
        </w:tc>
      </w:tr>
      <w:tr w:rsidR="003A61FF" w:rsidRPr="00895E3A" w14:paraId="3087ECEA" w14:textId="77777777" w:rsidTr="003A61FF">
        <w:tc>
          <w:tcPr>
            <w:tcW w:w="2355" w:type="dxa"/>
          </w:tcPr>
          <w:p w14:paraId="696E7F74" w14:textId="77777777" w:rsidR="003A61FF" w:rsidRPr="00895E3A" w:rsidRDefault="003A61FF" w:rsidP="003A61FF">
            <w:r w:rsidRPr="00895E3A">
              <w:t>Идентификатор пользователя (UserId)</w:t>
            </w:r>
          </w:p>
        </w:tc>
        <w:tc>
          <w:tcPr>
            <w:tcW w:w="5644" w:type="dxa"/>
          </w:tcPr>
          <w:p w14:paraId="4F1C80E7" w14:textId="77777777" w:rsidR="003A61FF" w:rsidRPr="00895E3A" w:rsidRDefault="003A61FF" w:rsidP="003A61FF">
            <w:r w:rsidRPr="00895E3A">
              <w:t>Идентификатор пользователя</w:t>
            </w:r>
          </w:p>
        </w:tc>
        <w:tc>
          <w:tcPr>
            <w:tcW w:w="1854" w:type="dxa"/>
          </w:tcPr>
          <w:p w14:paraId="138A0253" w14:textId="77777777" w:rsidR="003A61FF" w:rsidRPr="00895E3A" w:rsidRDefault="003A61FF" w:rsidP="003A61FF">
            <w:r w:rsidRPr="00895E3A">
              <w:t>Да</w:t>
            </w:r>
          </w:p>
        </w:tc>
      </w:tr>
    </w:tbl>
    <w:p w14:paraId="6998A0C7" w14:textId="77777777" w:rsidR="003A61FF" w:rsidRPr="00895E3A" w:rsidRDefault="003A61FF" w:rsidP="003A61FF"/>
    <w:p w14:paraId="1F5CCEFB" w14:textId="77777777" w:rsidR="003A61FF" w:rsidRPr="00895E3A" w:rsidRDefault="003A61FF" w:rsidP="003A61FF">
      <w:pPr>
        <w:keepNext/>
        <w:numPr>
          <w:ilvl w:val="3"/>
          <w:numId w:val="13"/>
        </w:numPr>
        <w:spacing w:before="200"/>
        <w:outlineLvl w:val="3"/>
        <w:rPr>
          <w:bCs/>
          <w:iCs/>
          <w:sz w:val="24"/>
        </w:rPr>
      </w:pPr>
      <w:bookmarkStart w:id="506" w:name="_Toc370582877"/>
      <w:r w:rsidRPr="00895E3A">
        <w:rPr>
          <w:bCs/>
          <w:iCs/>
          <w:sz w:val="24"/>
        </w:rPr>
        <w:t>Выходные данные</w:t>
      </w:r>
      <w:bookmarkEnd w:id="506"/>
    </w:p>
    <w:p w14:paraId="467D411C" w14:textId="77777777" w:rsidR="003A61FF" w:rsidRPr="00895E3A" w:rsidRDefault="003A61FF" w:rsidP="003A61FF">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3A61FF" w:rsidRPr="00895E3A" w14:paraId="2C77D6ED" w14:textId="77777777" w:rsidTr="003A61FF">
        <w:tc>
          <w:tcPr>
            <w:tcW w:w="2093" w:type="dxa"/>
          </w:tcPr>
          <w:p w14:paraId="4E37A56A" w14:textId="77777777" w:rsidR="003A61FF" w:rsidRPr="00895E3A" w:rsidRDefault="003A61FF" w:rsidP="003A61FF">
            <w:pPr>
              <w:rPr>
                <w:b/>
              </w:rPr>
            </w:pPr>
            <w:r w:rsidRPr="00895E3A">
              <w:rPr>
                <w:b/>
              </w:rPr>
              <w:t>Атрибут</w:t>
            </w:r>
          </w:p>
        </w:tc>
        <w:tc>
          <w:tcPr>
            <w:tcW w:w="5906" w:type="dxa"/>
          </w:tcPr>
          <w:p w14:paraId="47D1AFF8" w14:textId="77777777" w:rsidR="003A61FF" w:rsidRPr="00895E3A" w:rsidRDefault="003A61FF" w:rsidP="003A61FF">
            <w:pPr>
              <w:rPr>
                <w:b/>
              </w:rPr>
            </w:pPr>
            <w:r w:rsidRPr="00895E3A">
              <w:rPr>
                <w:b/>
              </w:rPr>
              <w:t>Описание</w:t>
            </w:r>
          </w:p>
        </w:tc>
        <w:tc>
          <w:tcPr>
            <w:tcW w:w="1854" w:type="dxa"/>
          </w:tcPr>
          <w:p w14:paraId="52589C7A" w14:textId="77777777" w:rsidR="003A61FF" w:rsidRPr="00895E3A" w:rsidRDefault="003A61FF" w:rsidP="003A61FF">
            <w:pPr>
              <w:rPr>
                <w:b/>
              </w:rPr>
            </w:pPr>
            <w:r w:rsidRPr="00895E3A">
              <w:rPr>
                <w:b/>
              </w:rPr>
              <w:t>Обязательный?</w:t>
            </w:r>
          </w:p>
        </w:tc>
      </w:tr>
      <w:tr w:rsidR="003A61FF" w:rsidRPr="00895E3A" w14:paraId="5B388B57" w14:textId="77777777" w:rsidTr="003A61FF">
        <w:tc>
          <w:tcPr>
            <w:tcW w:w="2093" w:type="dxa"/>
          </w:tcPr>
          <w:p w14:paraId="0C7D1D70" w14:textId="27A98158" w:rsidR="003A61FF" w:rsidRPr="00895E3A" w:rsidRDefault="00A1673D" w:rsidP="00A1673D">
            <w:r w:rsidRPr="00895E3A">
              <w:t>Информация о п</w:t>
            </w:r>
            <w:r w:rsidR="003A61FF" w:rsidRPr="00895E3A">
              <w:t>артнёр</w:t>
            </w:r>
            <w:r w:rsidRPr="00895E3A">
              <w:t>ах</w:t>
            </w:r>
            <w:r w:rsidR="003A61FF" w:rsidRPr="00895E3A">
              <w:t xml:space="preserve"> (Partners</w:t>
            </w:r>
            <w:r w:rsidRPr="00895E3A">
              <w:t>Info</w:t>
            </w:r>
            <w:r w:rsidR="003A61FF" w:rsidRPr="00895E3A">
              <w:t>)</w:t>
            </w:r>
          </w:p>
        </w:tc>
        <w:tc>
          <w:tcPr>
            <w:tcW w:w="5906" w:type="dxa"/>
          </w:tcPr>
          <w:p w14:paraId="36DF1546" w14:textId="6E9CE884" w:rsidR="003A61FF" w:rsidRPr="00895E3A" w:rsidRDefault="00A1673D" w:rsidP="008D05E9">
            <w:r w:rsidRPr="00895E3A">
              <w:t xml:space="preserve">Набор записей типа </w:t>
            </w:r>
            <w:hyperlink w:anchor="_Информация_о_партнёре" w:history="1">
              <w:r w:rsidRPr="00895E3A">
                <w:rPr>
                  <w:rStyle w:val="Hyperlink"/>
                  <w:noProof w:val="0"/>
                </w:rPr>
                <w:t>информация о партнер</w:t>
              </w:r>
              <w:r w:rsidR="008D05E9" w:rsidRPr="00895E3A">
                <w:rPr>
                  <w:rStyle w:val="Hyperlink"/>
                  <w:noProof w:val="0"/>
                </w:rPr>
                <w:t>е</w:t>
              </w:r>
            </w:hyperlink>
            <w:r w:rsidRPr="00895E3A">
              <w:t>.</w:t>
            </w:r>
          </w:p>
        </w:tc>
        <w:tc>
          <w:tcPr>
            <w:tcW w:w="1854" w:type="dxa"/>
          </w:tcPr>
          <w:p w14:paraId="273FF220" w14:textId="77777777" w:rsidR="003A61FF" w:rsidRPr="00895E3A" w:rsidRDefault="003A61FF" w:rsidP="003A61FF">
            <w:r w:rsidRPr="00895E3A">
              <w:t>Да</w:t>
            </w:r>
          </w:p>
        </w:tc>
      </w:tr>
      <w:tr w:rsidR="003A61FF" w:rsidRPr="00895E3A" w14:paraId="410C0A8E" w14:textId="77777777" w:rsidTr="003A61FF">
        <w:tc>
          <w:tcPr>
            <w:tcW w:w="2093" w:type="dxa"/>
          </w:tcPr>
          <w:p w14:paraId="23468104" w14:textId="77777777" w:rsidR="003A61FF" w:rsidRPr="00895E3A" w:rsidRDefault="003A61FF" w:rsidP="003A61FF">
            <w:r w:rsidRPr="00895E3A">
              <w:t>Признак успешного выполнения операции (Success)</w:t>
            </w:r>
          </w:p>
        </w:tc>
        <w:tc>
          <w:tcPr>
            <w:tcW w:w="5906" w:type="dxa"/>
          </w:tcPr>
          <w:p w14:paraId="62D04C52" w14:textId="77777777" w:rsidR="003A61FF" w:rsidRPr="00895E3A" w:rsidRDefault="003A61FF" w:rsidP="003A61FF">
            <w:r w:rsidRPr="00895E3A">
              <w:t>Признак успешного выполнения операции</w:t>
            </w:r>
          </w:p>
        </w:tc>
        <w:tc>
          <w:tcPr>
            <w:tcW w:w="1854" w:type="dxa"/>
          </w:tcPr>
          <w:p w14:paraId="6C0CC5C5" w14:textId="77777777" w:rsidR="003A61FF" w:rsidRPr="00895E3A" w:rsidRDefault="003A61FF" w:rsidP="003A61FF">
            <w:r w:rsidRPr="00895E3A">
              <w:t>Да</w:t>
            </w:r>
          </w:p>
        </w:tc>
      </w:tr>
      <w:tr w:rsidR="003A61FF" w:rsidRPr="00895E3A" w14:paraId="38ED4212" w14:textId="77777777" w:rsidTr="003A61FF">
        <w:tc>
          <w:tcPr>
            <w:tcW w:w="2093" w:type="dxa"/>
          </w:tcPr>
          <w:p w14:paraId="05FDCA52" w14:textId="77777777" w:rsidR="003A61FF" w:rsidRPr="00895E3A" w:rsidRDefault="003A61FF" w:rsidP="003A61FF">
            <w:r w:rsidRPr="00895E3A">
              <w:t xml:space="preserve">Код возврата </w:t>
            </w:r>
            <w:r w:rsidRPr="00895E3A">
              <w:lastRenderedPageBreak/>
              <w:t>(ResultCode)</w:t>
            </w:r>
          </w:p>
        </w:tc>
        <w:tc>
          <w:tcPr>
            <w:tcW w:w="5906" w:type="dxa"/>
          </w:tcPr>
          <w:p w14:paraId="7447725E" w14:textId="77777777" w:rsidR="003A61FF" w:rsidRPr="00895E3A" w:rsidRDefault="003A61FF" w:rsidP="003A61FF">
            <w:r w:rsidRPr="00895E3A">
              <w:lastRenderedPageBreak/>
              <w:t xml:space="preserve">Целочисленный код, информирующий о результате </w:t>
            </w:r>
            <w:r w:rsidRPr="00895E3A">
              <w:lastRenderedPageBreak/>
              <w:t>выполнения операции. Допустимые значения:</w:t>
            </w:r>
          </w:p>
          <w:p w14:paraId="73FB8465" w14:textId="77777777" w:rsidR="003A61FF" w:rsidRPr="00895E3A" w:rsidRDefault="003A61FF" w:rsidP="003A61FF">
            <w:r w:rsidRPr="00895E3A">
              <w:t>0 – операция выполнена успешно</w:t>
            </w:r>
          </w:p>
          <w:p w14:paraId="56F95FA6" w14:textId="77777777" w:rsidR="003A61FF" w:rsidRPr="00895E3A" w:rsidRDefault="003A61FF" w:rsidP="003A61FF">
            <w:r w:rsidRPr="00895E3A">
              <w:t>901 – партнеры не найдены</w:t>
            </w:r>
          </w:p>
          <w:p w14:paraId="13130776" w14:textId="37D73C18" w:rsidR="005E28FB" w:rsidRPr="00895E3A" w:rsidRDefault="005E28FB" w:rsidP="003A61FF">
            <w:r w:rsidRPr="00895E3A">
              <w:t>1 – во время выполнения операции произошла</w:t>
            </w:r>
          </w:p>
        </w:tc>
        <w:tc>
          <w:tcPr>
            <w:tcW w:w="1854" w:type="dxa"/>
          </w:tcPr>
          <w:p w14:paraId="5C11FB94" w14:textId="77777777" w:rsidR="003A61FF" w:rsidRPr="00895E3A" w:rsidRDefault="003A61FF" w:rsidP="003A61FF">
            <w:r w:rsidRPr="00895E3A">
              <w:lastRenderedPageBreak/>
              <w:t>Да</w:t>
            </w:r>
          </w:p>
        </w:tc>
      </w:tr>
      <w:tr w:rsidR="003A61FF" w:rsidRPr="00895E3A" w14:paraId="29F7032A" w14:textId="77777777" w:rsidTr="003A61FF">
        <w:tc>
          <w:tcPr>
            <w:tcW w:w="2093" w:type="dxa"/>
          </w:tcPr>
          <w:p w14:paraId="010C7633" w14:textId="77777777" w:rsidR="003A61FF" w:rsidRPr="00895E3A" w:rsidRDefault="003A61FF" w:rsidP="003A61FF">
            <w:r w:rsidRPr="00895E3A">
              <w:lastRenderedPageBreak/>
              <w:t>Описание ошибки (ResultDescription)</w:t>
            </w:r>
          </w:p>
        </w:tc>
        <w:tc>
          <w:tcPr>
            <w:tcW w:w="5906" w:type="dxa"/>
          </w:tcPr>
          <w:p w14:paraId="561F24D8" w14:textId="77777777" w:rsidR="003A61FF" w:rsidRPr="00895E3A" w:rsidRDefault="003A61FF" w:rsidP="003A61FF">
            <w:r w:rsidRPr="00895E3A">
              <w:t>Обязательно заполняется, если код возврата не равен 0. В других случаях никогда не заполняется.</w:t>
            </w:r>
          </w:p>
        </w:tc>
        <w:tc>
          <w:tcPr>
            <w:tcW w:w="1854" w:type="dxa"/>
          </w:tcPr>
          <w:p w14:paraId="03D553A8" w14:textId="77777777" w:rsidR="003A61FF" w:rsidRPr="00895E3A" w:rsidRDefault="003A61FF" w:rsidP="003A61FF">
            <w:r w:rsidRPr="00895E3A">
              <w:t>Нет</w:t>
            </w:r>
          </w:p>
        </w:tc>
      </w:tr>
    </w:tbl>
    <w:p w14:paraId="04411F67" w14:textId="77777777" w:rsidR="003A61FF" w:rsidRPr="00895E3A" w:rsidRDefault="003A61FF" w:rsidP="003A61FF">
      <w:pPr>
        <w:keepNext/>
        <w:numPr>
          <w:ilvl w:val="3"/>
          <w:numId w:val="13"/>
        </w:numPr>
        <w:spacing w:before="200"/>
        <w:outlineLvl w:val="3"/>
        <w:rPr>
          <w:bCs/>
          <w:iCs/>
          <w:sz w:val="24"/>
        </w:rPr>
      </w:pPr>
      <w:bookmarkStart w:id="507" w:name="_Toc370582878"/>
      <w:r w:rsidRPr="00895E3A">
        <w:rPr>
          <w:bCs/>
          <w:iCs/>
          <w:sz w:val="24"/>
        </w:rPr>
        <w:t>Логика выполнения</w:t>
      </w:r>
      <w:bookmarkEnd w:id="507"/>
    </w:p>
    <w:p w14:paraId="515E6E49" w14:textId="77777777" w:rsidR="003A61FF" w:rsidRPr="00895E3A" w:rsidRDefault="003A61FF" w:rsidP="003A61FF">
      <w:r w:rsidRPr="00895E3A">
        <w:t>Основной сценарий выполнения:</w:t>
      </w:r>
    </w:p>
    <w:p w14:paraId="2EB9C561" w14:textId="0566FB94" w:rsidR="003A61FF" w:rsidRPr="00895E3A" w:rsidRDefault="003A61FF" w:rsidP="00E55F8E">
      <w:pPr>
        <w:numPr>
          <w:ilvl w:val="0"/>
          <w:numId w:val="76"/>
        </w:numPr>
      </w:pPr>
      <w:r w:rsidRPr="00895E3A">
        <w:t xml:space="preserve">Система извлекает список партнеров из БД согласно </w:t>
      </w:r>
      <w:r w:rsidR="00A1673D" w:rsidRPr="00895E3A">
        <w:t>идентификаторам</w:t>
      </w:r>
      <w:r w:rsidRPr="00895E3A">
        <w:t xml:space="preserve"> партнеров, если они указаны, иначе извлекает список партнеров;</w:t>
      </w:r>
    </w:p>
    <w:p w14:paraId="27D5F26E" w14:textId="1CAF78FC" w:rsidR="003A61FF" w:rsidRPr="00895E3A" w:rsidRDefault="003A61FF" w:rsidP="00E55F8E">
      <w:pPr>
        <w:numPr>
          <w:ilvl w:val="0"/>
          <w:numId w:val="76"/>
        </w:numPr>
      </w:pPr>
      <w:r w:rsidRPr="00895E3A">
        <w:t>Если ни</w:t>
      </w:r>
      <w:r w:rsidR="00CD2DE1" w:rsidRPr="00895E3A">
        <w:t xml:space="preserve"> </w:t>
      </w:r>
      <w:r w:rsidRPr="00895E3A">
        <w:t xml:space="preserve">одного </w:t>
      </w:r>
      <w:r w:rsidR="00CD2DE1" w:rsidRPr="00895E3A">
        <w:t>партнёра</w:t>
      </w:r>
      <w:r w:rsidRPr="00895E3A">
        <w:t xml:space="preserve"> не найдено, то возвращается код ошибки 901, иначе возвраща</w:t>
      </w:r>
      <w:r w:rsidR="00CD2DE1" w:rsidRPr="00895E3A">
        <w:t>е</w:t>
      </w:r>
      <w:r w:rsidRPr="00895E3A">
        <w:t xml:space="preserve">тся </w:t>
      </w:r>
      <w:r w:rsidR="00CD2DE1" w:rsidRPr="00895E3A">
        <w:t xml:space="preserve">базовая информация </w:t>
      </w:r>
      <w:r w:rsidRPr="00895E3A">
        <w:t>отобранны</w:t>
      </w:r>
      <w:r w:rsidR="00CD2DE1" w:rsidRPr="00895E3A">
        <w:t>х</w:t>
      </w:r>
      <w:r w:rsidRPr="00895E3A">
        <w:t xml:space="preserve"> партнер</w:t>
      </w:r>
      <w:r w:rsidR="00CD2DE1" w:rsidRPr="00895E3A">
        <w:t>о</w:t>
      </w:r>
      <w:r w:rsidR="00010870" w:rsidRPr="00895E3A">
        <w:t>в</w:t>
      </w:r>
      <w:r w:rsidR="00D90718" w:rsidRPr="00895E3A">
        <w:t xml:space="preserve"> с</w:t>
      </w:r>
      <w:r w:rsidRPr="00895E3A">
        <w:t xml:space="preserve"> кодом</w:t>
      </w:r>
      <w:r w:rsidR="00CD2DE1" w:rsidRPr="00895E3A">
        <w:t xml:space="preserve"> возврата</w:t>
      </w:r>
      <w:r w:rsidRPr="00895E3A">
        <w:t xml:space="preserve"> 0. </w:t>
      </w:r>
    </w:p>
    <w:p w14:paraId="458554E0" w14:textId="0CAD1142" w:rsidR="00AA013D" w:rsidRPr="00895E3A" w:rsidRDefault="00AA013D" w:rsidP="00AA013D">
      <w:pPr>
        <w:keepNext/>
        <w:numPr>
          <w:ilvl w:val="2"/>
          <w:numId w:val="13"/>
        </w:numPr>
        <w:spacing w:before="200"/>
        <w:outlineLvl w:val="2"/>
        <w:rPr>
          <w:bCs/>
          <w:color w:val="000000"/>
          <w:sz w:val="28"/>
        </w:rPr>
      </w:pPr>
      <w:bookmarkStart w:id="508" w:name="_Toc370582879"/>
      <w:r w:rsidRPr="00895E3A">
        <w:rPr>
          <w:bCs/>
          <w:color w:val="000000"/>
          <w:sz w:val="28"/>
        </w:rPr>
        <w:t>Получение партнера по идентификатору (GetPartnerById)</w:t>
      </w:r>
      <w:bookmarkEnd w:id="508"/>
    </w:p>
    <w:p w14:paraId="2715F4B0" w14:textId="77777777" w:rsidR="00AA013D" w:rsidRPr="00895E3A" w:rsidRDefault="00AA013D" w:rsidP="00AA013D">
      <w:pPr>
        <w:keepNext/>
        <w:numPr>
          <w:ilvl w:val="3"/>
          <w:numId w:val="13"/>
        </w:numPr>
        <w:spacing w:before="200"/>
        <w:outlineLvl w:val="3"/>
        <w:rPr>
          <w:bCs/>
          <w:iCs/>
          <w:sz w:val="24"/>
        </w:rPr>
      </w:pPr>
      <w:bookmarkStart w:id="509" w:name="_Toc370582880"/>
      <w:r w:rsidRPr="00895E3A">
        <w:rPr>
          <w:bCs/>
          <w:iCs/>
          <w:sz w:val="24"/>
        </w:rPr>
        <w:t>Карточка операции</w:t>
      </w:r>
      <w:bookmarkEnd w:id="509"/>
    </w:p>
    <w:tbl>
      <w:tblPr>
        <w:tblStyle w:val="6"/>
        <w:tblW w:w="0" w:type="auto"/>
        <w:tblLook w:val="04A0" w:firstRow="1" w:lastRow="0" w:firstColumn="1" w:lastColumn="0" w:noHBand="0" w:noVBand="1"/>
      </w:tblPr>
      <w:tblGrid>
        <w:gridCol w:w="3652"/>
        <w:gridCol w:w="6201"/>
      </w:tblGrid>
      <w:tr w:rsidR="00AA013D" w:rsidRPr="00895E3A" w14:paraId="6B95BE79" w14:textId="77777777" w:rsidTr="006C3917">
        <w:tc>
          <w:tcPr>
            <w:tcW w:w="3652" w:type="dxa"/>
          </w:tcPr>
          <w:p w14:paraId="1058B937" w14:textId="77777777" w:rsidR="00AA013D" w:rsidRPr="00895E3A" w:rsidRDefault="00AA013D" w:rsidP="006C3917">
            <w:r w:rsidRPr="00895E3A">
              <w:t>Предназначение</w:t>
            </w:r>
          </w:p>
        </w:tc>
        <w:tc>
          <w:tcPr>
            <w:tcW w:w="6201" w:type="dxa"/>
          </w:tcPr>
          <w:p w14:paraId="36C62C14" w14:textId="4DEE3932" w:rsidR="00AA013D" w:rsidRPr="00895E3A" w:rsidRDefault="00AA013D" w:rsidP="00AA013D">
            <w:r w:rsidRPr="00895E3A">
              <w:t>Операция предназначена получения партнера по идентификатору.</w:t>
            </w:r>
          </w:p>
        </w:tc>
      </w:tr>
      <w:tr w:rsidR="00AA013D" w:rsidRPr="00895E3A" w14:paraId="03D1DFE5" w14:textId="77777777" w:rsidTr="006C3917">
        <w:tc>
          <w:tcPr>
            <w:tcW w:w="3652" w:type="dxa"/>
          </w:tcPr>
          <w:p w14:paraId="6AB92589" w14:textId="77777777" w:rsidR="00AA013D" w:rsidRPr="00895E3A" w:rsidRDefault="00AA013D" w:rsidP="006C3917">
            <w:r w:rsidRPr="00895E3A">
              <w:t>Режим выполнения</w:t>
            </w:r>
          </w:p>
        </w:tc>
        <w:tc>
          <w:tcPr>
            <w:tcW w:w="6201" w:type="dxa"/>
          </w:tcPr>
          <w:p w14:paraId="5BE1E317" w14:textId="77777777" w:rsidR="00AA013D" w:rsidRPr="00895E3A" w:rsidRDefault="00AA013D" w:rsidP="006C3917">
            <w:r w:rsidRPr="00895E3A">
              <w:t>Синхронный.</w:t>
            </w:r>
          </w:p>
        </w:tc>
      </w:tr>
    </w:tbl>
    <w:p w14:paraId="2587154E" w14:textId="77777777" w:rsidR="00AA013D" w:rsidRPr="00895E3A" w:rsidRDefault="00AA013D" w:rsidP="00AA013D">
      <w:pPr>
        <w:keepNext/>
        <w:numPr>
          <w:ilvl w:val="3"/>
          <w:numId w:val="13"/>
        </w:numPr>
        <w:spacing w:before="200"/>
        <w:outlineLvl w:val="3"/>
        <w:rPr>
          <w:bCs/>
          <w:iCs/>
          <w:sz w:val="24"/>
        </w:rPr>
      </w:pPr>
      <w:bookmarkStart w:id="510" w:name="_Toc370582881"/>
      <w:r w:rsidRPr="00895E3A">
        <w:rPr>
          <w:bCs/>
          <w:iCs/>
          <w:sz w:val="24"/>
        </w:rPr>
        <w:t>Параметры назначения</w:t>
      </w:r>
      <w:bookmarkEnd w:id="510"/>
    </w:p>
    <w:tbl>
      <w:tblPr>
        <w:tblStyle w:val="6"/>
        <w:tblW w:w="0" w:type="auto"/>
        <w:tblLook w:val="04A0" w:firstRow="1" w:lastRow="0" w:firstColumn="1" w:lastColumn="0" w:noHBand="0" w:noVBand="1"/>
      </w:tblPr>
      <w:tblGrid>
        <w:gridCol w:w="4926"/>
        <w:gridCol w:w="4927"/>
      </w:tblGrid>
      <w:tr w:rsidR="00AA013D" w:rsidRPr="00895E3A" w14:paraId="3DFFFED8" w14:textId="77777777" w:rsidTr="006C3917">
        <w:tc>
          <w:tcPr>
            <w:tcW w:w="4926" w:type="dxa"/>
          </w:tcPr>
          <w:p w14:paraId="4A492541" w14:textId="77777777" w:rsidR="00AA013D" w:rsidRPr="00895E3A" w:rsidRDefault="00AA013D" w:rsidP="006C3917">
            <w:pPr>
              <w:rPr>
                <w:b/>
              </w:rPr>
            </w:pPr>
            <w:r w:rsidRPr="00895E3A">
              <w:rPr>
                <w:b/>
              </w:rPr>
              <w:t>Параметр</w:t>
            </w:r>
          </w:p>
        </w:tc>
        <w:tc>
          <w:tcPr>
            <w:tcW w:w="4927" w:type="dxa"/>
          </w:tcPr>
          <w:p w14:paraId="7327193C" w14:textId="77777777" w:rsidR="00AA013D" w:rsidRPr="00895E3A" w:rsidRDefault="00AA013D" w:rsidP="006C3917">
            <w:pPr>
              <w:rPr>
                <w:b/>
              </w:rPr>
            </w:pPr>
            <w:r w:rsidRPr="00895E3A">
              <w:rPr>
                <w:b/>
              </w:rPr>
              <w:t>Значение</w:t>
            </w:r>
          </w:p>
        </w:tc>
      </w:tr>
      <w:tr w:rsidR="00AA013D" w:rsidRPr="00895E3A" w14:paraId="296227D7" w14:textId="77777777" w:rsidTr="006C3917">
        <w:tc>
          <w:tcPr>
            <w:tcW w:w="4926" w:type="dxa"/>
          </w:tcPr>
          <w:p w14:paraId="20E07B9D" w14:textId="77777777" w:rsidR="00AA013D" w:rsidRPr="00895E3A" w:rsidRDefault="00AA013D" w:rsidP="006C3917">
            <w:r w:rsidRPr="00895E3A">
              <w:t>Максимальное время от получения запроса до выдачи ответа</w:t>
            </w:r>
          </w:p>
        </w:tc>
        <w:tc>
          <w:tcPr>
            <w:tcW w:w="4927" w:type="dxa"/>
          </w:tcPr>
          <w:p w14:paraId="5EF2F306" w14:textId="77777777" w:rsidR="00AA013D" w:rsidRPr="00895E3A" w:rsidRDefault="00AA013D" w:rsidP="006C3917">
            <w:r w:rsidRPr="00895E3A">
              <w:t>100 миллисекунд</w:t>
            </w:r>
          </w:p>
        </w:tc>
      </w:tr>
    </w:tbl>
    <w:p w14:paraId="359F23D8" w14:textId="77777777" w:rsidR="00AA013D" w:rsidRPr="00895E3A" w:rsidRDefault="00AA013D" w:rsidP="00AA013D">
      <w:pPr>
        <w:keepNext/>
        <w:numPr>
          <w:ilvl w:val="3"/>
          <w:numId w:val="13"/>
        </w:numPr>
        <w:spacing w:before="200"/>
        <w:outlineLvl w:val="3"/>
        <w:rPr>
          <w:bCs/>
          <w:iCs/>
          <w:sz w:val="24"/>
        </w:rPr>
      </w:pPr>
      <w:bookmarkStart w:id="511" w:name="_Toc370582882"/>
      <w:r w:rsidRPr="00895E3A">
        <w:rPr>
          <w:bCs/>
          <w:iCs/>
          <w:sz w:val="24"/>
        </w:rPr>
        <w:t>Влияние на другие операции</w:t>
      </w:r>
      <w:bookmarkEnd w:id="511"/>
    </w:p>
    <w:p w14:paraId="352EECE9" w14:textId="77777777" w:rsidR="00AA013D" w:rsidRPr="00895E3A" w:rsidRDefault="00AA013D" w:rsidP="00AA013D">
      <w:r w:rsidRPr="00895E3A">
        <w:t>Отсутствует.</w:t>
      </w:r>
    </w:p>
    <w:p w14:paraId="64437F82" w14:textId="77777777" w:rsidR="00AA013D" w:rsidRPr="00895E3A" w:rsidRDefault="00AA013D" w:rsidP="00AA013D">
      <w:pPr>
        <w:keepNext/>
        <w:numPr>
          <w:ilvl w:val="3"/>
          <w:numId w:val="13"/>
        </w:numPr>
        <w:spacing w:before="200"/>
        <w:outlineLvl w:val="3"/>
        <w:rPr>
          <w:bCs/>
          <w:iCs/>
          <w:sz w:val="24"/>
        </w:rPr>
      </w:pPr>
      <w:bookmarkStart w:id="512" w:name="_Toc370582883"/>
      <w:r w:rsidRPr="00895E3A">
        <w:rPr>
          <w:bCs/>
          <w:iCs/>
          <w:sz w:val="24"/>
        </w:rPr>
        <w:lastRenderedPageBreak/>
        <w:t>Входные параметры</w:t>
      </w:r>
      <w:bookmarkEnd w:id="512"/>
    </w:p>
    <w:p w14:paraId="0C7F8867" w14:textId="77777777" w:rsidR="00AA013D" w:rsidRPr="00895E3A" w:rsidRDefault="00AA013D" w:rsidP="00AA013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AA013D" w:rsidRPr="00895E3A" w14:paraId="654B9204" w14:textId="77777777" w:rsidTr="006C3917">
        <w:tc>
          <w:tcPr>
            <w:tcW w:w="2355" w:type="dxa"/>
          </w:tcPr>
          <w:p w14:paraId="13A099A8" w14:textId="77777777" w:rsidR="00AA013D" w:rsidRPr="00895E3A" w:rsidRDefault="00AA013D" w:rsidP="006C3917">
            <w:pPr>
              <w:rPr>
                <w:b/>
              </w:rPr>
            </w:pPr>
            <w:r w:rsidRPr="00895E3A">
              <w:rPr>
                <w:b/>
              </w:rPr>
              <w:t>Параметр</w:t>
            </w:r>
          </w:p>
        </w:tc>
        <w:tc>
          <w:tcPr>
            <w:tcW w:w="5644" w:type="dxa"/>
          </w:tcPr>
          <w:p w14:paraId="13338B64" w14:textId="77777777" w:rsidR="00AA013D" w:rsidRPr="00895E3A" w:rsidRDefault="00AA013D" w:rsidP="006C3917">
            <w:pPr>
              <w:rPr>
                <w:b/>
              </w:rPr>
            </w:pPr>
            <w:r w:rsidRPr="00895E3A">
              <w:rPr>
                <w:b/>
              </w:rPr>
              <w:t>Описание</w:t>
            </w:r>
          </w:p>
        </w:tc>
        <w:tc>
          <w:tcPr>
            <w:tcW w:w="1854" w:type="dxa"/>
          </w:tcPr>
          <w:p w14:paraId="3B772823" w14:textId="77777777" w:rsidR="00AA013D" w:rsidRPr="00895E3A" w:rsidRDefault="00AA013D" w:rsidP="006C3917">
            <w:pPr>
              <w:rPr>
                <w:b/>
              </w:rPr>
            </w:pPr>
            <w:r w:rsidRPr="00895E3A">
              <w:rPr>
                <w:b/>
              </w:rPr>
              <w:t>Обязательный?</w:t>
            </w:r>
          </w:p>
        </w:tc>
      </w:tr>
      <w:tr w:rsidR="00AA013D" w:rsidRPr="00895E3A" w14:paraId="63884F0A" w14:textId="77777777" w:rsidTr="006C3917">
        <w:tc>
          <w:tcPr>
            <w:tcW w:w="2355" w:type="dxa"/>
          </w:tcPr>
          <w:p w14:paraId="1F2D9259" w14:textId="23A03BD3" w:rsidR="00AA013D" w:rsidRPr="00895E3A" w:rsidRDefault="008D05E9" w:rsidP="008D05E9">
            <w:r w:rsidRPr="00895E3A">
              <w:t>Идентификатор партнера</w:t>
            </w:r>
            <w:r w:rsidR="00AA013D" w:rsidRPr="00895E3A">
              <w:t xml:space="preserve"> (Id)</w:t>
            </w:r>
          </w:p>
        </w:tc>
        <w:tc>
          <w:tcPr>
            <w:tcW w:w="5644" w:type="dxa"/>
          </w:tcPr>
          <w:p w14:paraId="32543394" w14:textId="3BB08398" w:rsidR="00AA013D" w:rsidRPr="00895E3A" w:rsidRDefault="00AA013D" w:rsidP="00AA013D">
            <w:r w:rsidRPr="00895E3A">
              <w:t>Идентификаторов партнера</w:t>
            </w:r>
          </w:p>
        </w:tc>
        <w:tc>
          <w:tcPr>
            <w:tcW w:w="1854" w:type="dxa"/>
          </w:tcPr>
          <w:p w14:paraId="634B8709" w14:textId="301CE032" w:rsidR="00AA013D" w:rsidRPr="00895E3A" w:rsidRDefault="00AA013D" w:rsidP="006C3917">
            <w:r w:rsidRPr="00895E3A">
              <w:t>Да</w:t>
            </w:r>
          </w:p>
        </w:tc>
      </w:tr>
      <w:tr w:rsidR="00AA013D" w:rsidRPr="00895E3A" w14:paraId="7F0D48D1" w14:textId="77777777" w:rsidTr="006C3917">
        <w:tc>
          <w:tcPr>
            <w:tcW w:w="2355" w:type="dxa"/>
          </w:tcPr>
          <w:p w14:paraId="7F4D2C9D" w14:textId="77777777" w:rsidR="00AA013D" w:rsidRPr="00895E3A" w:rsidRDefault="00AA013D" w:rsidP="006C3917">
            <w:r w:rsidRPr="00895E3A">
              <w:t>Идентификатор пользователя (UserId)</w:t>
            </w:r>
          </w:p>
        </w:tc>
        <w:tc>
          <w:tcPr>
            <w:tcW w:w="5644" w:type="dxa"/>
          </w:tcPr>
          <w:p w14:paraId="4EB57826" w14:textId="77777777" w:rsidR="00AA013D" w:rsidRPr="00895E3A" w:rsidRDefault="00AA013D" w:rsidP="006C3917">
            <w:r w:rsidRPr="00895E3A">
              <w:t>Идентификатор пользователя</w:t>
            </w:r>
          </w:p>
        </w:tc>
        <w:tc>
          <w:tcPr>
            <w:tcW w:w="1854" w:type="dxa"/>
          </w:tcPr>
          <w:p w14:paraId="22CF200D" w14:textId="77777777" w:rsidR="00AA013D" w:rsidRPr="00895E3A" w:rsidRDefault="00AA013D" w:rsidP="006C3917">
            <w:r w:rsidRPr="00895E3A">
              <w:t>Да</w:t>
            </w:r>
          </w:p>
        </w:tc>
      </w:tr>
    </w:tbl>
    <w:p w14:paraId="3BAF7FAC" w14:textId="77777777" w:rsidR="00AA013D" w:rsidRPr="00895E3A" w:rsidRDefault="00AA013D" w:rsidP="00AA013D"/>
    <w:p w14:paraId="56C1CC2A" w14:textId="77777777" w:rsidR="00AA013D" w:rsidRPr="00895E3A" w:rsidRDefault="00AA013D" w:rsidP="00AA013D">
      <w:pPr>
        <w:keepNext/>
        <w:numPr>
          <w:ilvl w:val="3"/>
          <w:numId w:val="13"/>
        </w:numPr>
        <w:spacing w:before="200"/>
        <w:outlineLvl w:val="3"/>
        <w:rPr>
          <w:bCs/>
          <w:iCs/>
          <w:sz w:val="24"/>
        </w:rPr>
      </w:pPr>
      <w:bookmarkStart w:id="513" w:name="_Toc370582884"/>
      <w:r w:rsidRPr="00895E3A">
        <w:rPr>
          <w:bCs/>
          <w:iCs/>
          <w:sz w:val="24"/>
        </w:rPr>
        <w:t>Выходные данные</w:t>
      </w:r>
      <w:bookmarkEnd w:id="513"/>
    </w:p>
    <w:p w14:paraId="63C24990" w14:textId="77777777" w:rsidR="00AA013D" w:rsidRPr="00895E3A" w:rsidRDefault="00AA013D" w:rsidP="00AA013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AA013D" w:rsidRPr="00895E3A" w14:paraId="2EBB93CE" w14:textId="77777777" w:rsidTr="006C3917">
        <w:tc>
          <w:tcPr>
            <w:tcW w:w="2093" w:type="dxa"/>
          </w:tcPr>
          <w:p w14:paraId="2F8CFF24" w14:textId="77777777" w:rsidR="00AA013D" w:rsidRPr="00895E3A" w:rsidRDefault="00AA013D" w:rsidP="006C3917">
            <w:pPr>
              <w:rPr>
                <w:b/>
              </w:rPr>
            </w:pPr>
            <w:r w:rsidRPr="00895E3A">
              <w:rPr>
                <w:b/>
              </w:rPr>
              <w:t>Атрибут</w:t>
            </w:r>
          </w:p>
        </w:tc>
        <w:tc>
          <w:tcPr>
            <w:tcW w:w="5906" w:type="dxa"/>
          </w:tcPr>
          <w:p w14:paraId="4F24DC26" w14:textId="77777777" w:rsidR="00AA013D" w:rsidRPr="00895E3A" w:rsidRDefault="00AA013D" w:rsidP="006C3917">
            <w:pPr>
              <w:rPr>
                <w:b/>
              </w:rPr>
            </w:pPr>
            <w:r w:rsidRPr="00895E3A">
              <w:rPr>
                <w:b/>
              </w:rPr>
              <w:t>Описание</w:t>
            </w:r>
          </w:p>
        </w:tc>
        <w:tc>
          <w:tcPr>
            <w:tcW w:w="1854" w:type="dxa"/>
          </w:tcPr>
          <w:p w14:paraId="541E7000" w14:textId="77777777" w:rsidR="00AA013D" w:rsidRPr="00895E3A" w:rsidRDefault="00AA013D" w:rsidP="006C3917">
            <w:pPr>
              <w:rPr>
                <w:b/>
              </w:rPr>
            </w:pPr>
            <w:r w:rsidRPr="00895E3A">
              <w:rPr>
                <w:b/>
              </w:rPr>
              <w:t>Обязательный?</w:t>
            </w:r>
          </w:p>
        </w:tc>
      </w:tr>
      <w:tr w:rsidR="00AA013D" w:rsidRPr="00895E3A" w14:paraId="7BDAFC0A" w14:textId="77777777" w:rsidTr="006C3917">
        <w:tc>
          <w:tcPr>
            <w:tcW w:w="2093" w:type="dxa"/>
          </w:tcPr>
          <w:p w14:paraId="6D221D93" w14:textId="7DB521A7" w:rsidR="00AA013D" w:rsidRPr="00895E3A" w:rsidRDefault="00AA013D" w:rsidP="006C3917">
            <w:r w:rsidRPr="00895E3A">
              <w:t>Партнёр (Partners)</w:t>
            </w:r>
          </w:p>
        </w:tc>
        <w:tc>
          <w:tcPr>
            <w:tcW w:w="5906" w:type="dxa"/>
          </w:tcPr>
          <w:p w14:paraId="50D58524" w14:textId="4C9FFA81" w:rsidR="00AA013D" w:rsidRPr="00895E3A" w:rsidRDefault="00AA013D" w:rsidP="00AA013D">
            <w:r w:rsidRPr="00895E3A">
              <w:t xml:space="preserve">Запись типа </w:t>
            </w:r>
            <w:hyperlink w:anchor="_Партнёр_(Partner)" w:history="1">
              <w:r w:rsidRPr="00895E3A">
                <w:rPr>
                  <w:color w:val="0000FF"/>
                </w:rPr>
                <w:t>Партнёр (Partner)</w:t>
              </w:r>
            </w:hyperlink>
          </w:p>
        </w:tc>
        <w:tc>
          <w:tcPr>
            <w:tcW w:w="1854" w:type="dxa"/>
          </w:tcPr>
          <w:p w14:paraId="2A618FEB" w14:textId="77777777" w:rsidR="00AA013D" w:rsidRPr="00895E3A" w:rsidRDefault="00AA013D" w:rsidP="006C3917">
            <w:r w:rsidRPr="00895E3A">
              <w:t>Да</w:t>
            </w:r>
          </w:p>
        </w:tc>
      </w:tr>
      <w:tr w:rsidR="00AA013D" w:rsidRPr="00895E3A" w14:paraId="2A5F2F75" w14:textId="77777777" w:rsidTr="006C3917">
        <w:tc>
          <w:tcPr>
            <w:tcW w:w="2093" w:type="dxa"/>
          </w:tcPr>
          <w:p w14:paraId="1B040B63" w14:textId="77777777" w:rsidR="00AA013D" w:rsidRPr="00895E3A" w:rsidRDefault="00AA013D" w:rsidP="006C3917">
            <w:r w:rsidRPr="00895E3A">
              <w:t>Признак успешного выполнения операции (Success)</w:t>
            </w:r>
          </w:p>
        </w:tc>
        <w:tc>
          <w:tcPr>
            <w:tcW w:w="5906" w:type="dxa"/>
          </w:tcPr>
          <w:p w14:paraId="0535A345" w14:textId="77777777" w:rsidR="00AA013D" w:rsidRPr="00895E3A" w:rsidRDefault="00AA013D" w:rsidP="006C3917">
            <w:r w:rsidRPr="00895E3A">
              <w:t>Признак успешного выполнения операции</w:t>
            </w:r>
          </w:p>
        </w:tc>
        <w:tc>
          <w:tcPr>
            <w:tcW w:w="1854" w:type="dxa"/>
          </w:tcPr>
          <w:p w14:paraId="75C53A6C" w14:textId="77777777" w:rsidR="00AA013D" w:rsidRPr="00895E3A" w:rsidRDefault="00AA013D" w:rsidP="006C3917">
            <w:r w:rsidRPr="00895E3A">
              <w:t>Да</w:t>
            </w:r>
          </w:p>
        </w:tc>
      </w:tr>
      <w:tr w:rsidR="00AA013D" w:rsidRPr="00895E3A" w14:paraId="586D8A05" w14:textId="77777777" w:rsidTr="006C3917">
        <w:tc>
          <w:tcPr>
            <w:tcW w:w="2093" w:type="dxa"/>
          </w:tcPr>
          <w:p w14:paraId="20AC567A" w14:textId="77777777" w:rsidR="00AA013D" w:rsidRPr="00895E3A" w:rsidRDefault="00AA013D" w:rsidP="006C3917">
            <w:r w:rsidRPr="00895E3A">
              <w:t>Код возврата (ResultCode)</w:t>
            </w:r>
          </w:p>
        </w:tc>
        <w:tc>
          <w:tcPr>
            <w:tcW w:w="5906" w:type="dxa"/>
          </w:tcPr>
          <w:p w14:paraId="0E7E37ED" w14:textId="77777777" w:rsidR="00AA013D" w:rsidRPr="00895E3A" w:rsidRDefault="00AA013D" w:rsidP="006C3917">
            <w:r w:rsidRPr="00895E3A">
              <w:t>Целочисленный код, информирующий о результате выполнения операции. Допустимые значения:</w:t>
            </w:r>
          </w:p>
          <w:p w14:paraId="1B343C04" w14:textId="77777777" w:rsidR="00AA013D" w:rsidRPr="00895E3A" w:rsidRDefault="00AA013D" w:rsidP="006C3917">
            <w:r w:rsidRPr="00895E3A">
              <w:t>0 – операция выполнена успешно</w:t>
            </w:r>
          </w:p>
          <w:p w14:paraId="3DA711B5" w14:textId="77777777" w:rsidR="00AA013D" w:rsidRPr="00895E3A" w:rsidRDefault="00AA013D" w:rsidP="006C3917">
            <w:r w:rsidRPr="00895E3A">
              <w:t>901 – партнеры не найдены</w:t>
            </w:r>
          </w:p>
          <w:p w14:paraId="3DEF32C8" w14:textId="4D5F2ACA" w:rsidR="005E28FB" w:rsidRPr="00895E3A" w:rsidRDefault="005E28FB" w:rsidP="006C3917">
            <w:r w:rsidRPr="00895E3A">
              <w:t>1 – во время выполнения операции произошла</w:t>
            </w:r>
          </w:p>
        </w:tc>
        <w:tc>
          <w:tcPr>
            <w:tcW w:w="1854" w:type="dxa"/>
          </w:tcPr>
          <w:p w14:paraId="1C7BE785" w14:textId="77777777" w:rsidR="00AA013D" w:rsidRPr="00895E3A" w:rsidRDefault="00AA013D" w:rsidP="006C3917">
            <w:r w:rsidRPr="00895E3A">
              <w:t>Да</w:t>
            </w:r>
          </w:p>
        </w:tc>
      </w:tr>
      <w:tr w:rsidR="00AA013D" w:rsidRPr="00895E3A" w14:paraId="770ACCC6" w14:textId="77777777" w:rsidTr="006C3917">
        <w:tc>
          <w:tcPr>
            <w:tcW w:w="2093" w:type="dxa"/>
          </w:tcPr>
          <w:p w14:paraId="7D54BE33" w14:textId="77777777" w:rsidR="00AA013D" w:rsidRPr="00895E3A" w:rsidRDefault="00AA013D" w:rsidP="006C3917">
            <w:r w:rsidRPr="00895E3A">
              <w:t>Описание ошибки (ResultDescription)</w:t>
            </w:r>
          </w:p>
        </w:tc>
        <w:tc>
          <w:tcPr>
            <w:tcW w:w="5906" w:type="dxa"/>
          </w:tcPr>
          <w:p w14:paraId="3711A94F" w14:textId="77777777" w:rsidR="00AA013D" w:rsidRPr="00895E3A" w:rsidRDefault="00AA013D" w:rsidP="006C3917">
            <w:r w:rsidRPr="00895E3A">
              <w:t>Обязательно заполняется, если код возврата не равен 0. В других случаях никогда не заполняется.</w:t>
            </w:r>
          </w:p>
        </w:tc>
        <w:tc>
          <w:tcPr>
            <w:tcW w:w="1854" w:type="dxa"/>
          </w:tcPr>
          <w:p w14:paraId="3B98FC10" w14:textId="77777777" w:rsidR="00AA013D" w:rsidRPr="00895E3A" w:rsidRDefault="00AA013D" w:rsidP="006C3917">
            <w:r w:rsidRPr="00895E3A">
              <w:t>Нет</w:t>
            </w:r>
          </w:p>
        </w:tc>
      </w:tr>
    </w:tbl>
    <w:p w14:paraId="745EB566" w14:textId="77777777" w:rsidR="00AA013D" w:rsidRPr="00895E3A" w:rsidRDefault="00AA013D" w:rsidP="00AA013D">
      <w:pPr>
        <w:keepNext/>
        <w:numPr>
          <w:ilvl w:val="3"/>
          <w:numId w:val="13"/>
        </w:numPr>
        <w:spacing w:before="200"/>
        <w:outlineLvl w:val="3"/>
        <w:rPr>
          <w:bCs/>
          <w:iCs/>
          <w:sz w:val="24"/>
        </w:rPr>
      </w:pPr>
      <w:bookmarkStart w:id="514" w:name="_Toc370582885"/>
      <w:r w:rsidRPr="00895E3A">
        <w:rPr>
          <w:bCs/>
          <w:iCs/>
          <w:sz w:val="24"/>
        </w:rPr>
        <w:t>Логика выполнения</w:t>
      </w:r>
      <w:bookmarkEnd w:id="514"/>
    </w:p>
    <w:p w14:paraId="7061F26D" w14:textId="77777777" w:rsidR="00AA013D" w:rsidRPr="00895E3A" w:rsidRDefault="00AA013D" w:rsidP="00AA013D">
      <w:r w:rsidRPr="00895E3A">
        <w:t>Основной сценарий выполнения:</w:t>
      </w:r>
    </w:p>
    <w:p w14:paraId="789E40D9" w14:textId="025E3F71" w:rsidR="00AA013D" w:rsidRPr="00895E3A" w:rsidRDefault="00AA013D" w:rsidP="00E55F8E">
      <w:pPr>
        <w:numPr>
          <w:ilvl w:val="0"/>
          <w:numId w:val="76"/>
        </w:numPr>
      </w:pPr>
      <w:r w:rsidRPr="00895E3A">
        <w:t>Система извлекает партнера из БД согласно указанному идентификатору партнера;</w:t>
      </w:r>
    </w:p>
    <w:p w14:paraId="6A2AAB68" w14:textId="46B42417" w:rsidR="00AA013D" w:rsidRPr="00895E3A" w:rsidRDefault="00AA013D" w:rsidP="00E55F8E">
      <w:pPr>
        <w:numPr>
          <w:ilvl w:val="0"/>
          <w:numId w:val="76"/>
        </w:numPr>
      </w:pPr>
      <w:r w:rsidRPr="00895E3A">
        <w:t xml:space="preserve">Если партнёр не найден, то возвращается код ошибки 901, иначе возвращается партнер с кодом возврата 0. </w:t>
      </w:r>
    </w:p>
    <w:p w14:paraId="01FEA840" w14:textId="4306ABD1" w:rsidR="00AA013D" w:rsidRPr="00895E3A" w:rsidRDefault="00AA013D" w:rsidP="00AA013D">
      <w:pPr>
        <w:keepNext/>
        <w:numPr>
          <w:ilvl w:val="2"/>
          <w:numId w:val="13"/>
        </w:numPr>
        <w:spacing w:before="200"/>
        <w:outlineLvl w:val="2"/>
        <w:rPr>
          <w:bCs/>
          <w:color w:val="000000"/>
          <w:sz w:val="28"/>
        </w:rPr>
      </w:pPr>
      <w:bookmarkStart w:id="515" w:name="_Toc370582886"/>
      <w:r w:rsidRPr="00895E3A">
        <w:rPr>
          <w:bCs/>
          <w:color w:val="000000"/>
          <w:sz w:val="28"/>
        </w:rPr>
        <w:lastRenderedPageBreak/>
        <w:t>Получение базовой информации о партнер</w:t>
      </w:r>
      <w:r w:rsidR="006C3917" w:rsidRPr="00895E3A">
        <w:rPr>
          <w:bCs/>
          <w:color w:val="000000"/>
          <w:sz w:val="28"/>
        </w:rPr>
        <w:t>е</w:t>
      </w:r>
      <w:r w:rsidRPr="00895E3A">
        <w:rPr>
          <w:bCs/>
          <w:color w:val="000000"/>
          <w:sz w:val="28"/>
        </w:rPr>
        <w:t xml:space="preserve"> (GetPartnerInfo</w:t>
      </w:r>
      <w:r w:rsidR="006C3917" w:rsidRPr="00895E3A">
        <w:rPr>
          <w:bCs/>
          <w:color w:val="000000"/>
          <w:sz w:val="28"/>
        </w:rPr>
        <w:t>ByInfo</w:t>
      </w:r>
      <w:r w:rsidRPr="00895E3A">
        <w:rPr>
          <w:bCs/>
          <w:color w:val="000000"/>
          <w:sz w:val="28"/>
        </w:rPr>
        <w:t>)</w:t>
      </w:r>
      <w:bookmarkEnd w:id="515"/>
    </w:p>
    <w:p w14:paraId="21894F35" w14:textId="77777777" w:rsidR="00AA013D" w:rsidRPr="00895E3A" w:rsidRDefault="00AA013D" w:rsidP="00AA013D">
      <w:pPr>
        <w:keepNext/>
        <w:numPr>
          <w:ilvl w:val="3"/>
          <w:numId w:val="13"/>
        </w:numPr>
        <w:spacing w:before="200"/>
        <w:outlineLvl w:val="3"/>
        <w:rPr>
          <w:bCs/>
          <w:iCs/>
          <w:sz w:val="24"/>
        </w:rPr>
      </w:pPr>
      <w:bookmarkStart w:id="516" w:name="_Toc370582887"/>
      <w:r w:rsidRPr="00895E3A">
        <w:rPr>
          <w:bCs/>
          <w:iCs/>
          <w:sz w:val="24"/>
        </w:rPr>
        <w:t>Карточка операции</w:t>
      </w:r>
      <w:bookmarkEnd w:id="516"/>
    </w:p>
    <w:tbl>
      <w:tblPr>
        <w:tblStyle w:val="6"/>
        <w:tblW w:w="0" w:type="auto"/>
        <w:tblLook w:val="04A0" w:firstRow="1" w:lastRow="0" w:firstColumn="1" w:lastColumn="0" w:noHBand="0" w:noVBand="1"/>
      </w:tblPr>
      <w:tblGrid>
        <w:gridCol w:w="3652"/>
        <w:gridCol w:w="6201"/>
      </w:tblGrid>
      <w:tr w:rsidR="00AA013D" w:rsidRPr="00895E3A" w14:paraId="163AE801" w14:textId="77777777" w:rsidTr="006C3917">
        <w:tc>
          <w:tcPr>
            <w:tcW w:w="3652" w:type="dxa"/>
          </w:tcPr>
          <w:p w14:paraId="2BB06153" w14:textId="77777777" w:rsidR="00AA013D" w:rsidRPr="00895E3A" w:rsidRDefault="00AA013D" w:rsidP="006C3917">
            <w:r w:rsidRPr="00895E3A">
              <w:t>Предназначение</w:t>
            </w:r>
          </w:p>
        </w:tc>
        <w:tc>
          <w:tcPr>
            <w:tcW w:w="6201" w:type="dxa"/>
          </w:tcPr>
          <w:p w14:paraId="2892790E" w14:textId="73259303" w:rsidR="00AA013D" w:rsidRPr="00895E3A" w:rsidRDefault="00AA013D" w:rsidP="006C3917">
            <w:r w:rsidRPr="00895E3A">
              <w:t>Операция предназначена получения базов</w:t>
            </w:r>
            <w:r w:rsidR="006C3917" w:rsidRPr="00895E3A">
              <w:t>ой</w:t>
            </w:r>
            <w:r w:rsidRPr="00895E3A">
              <w:t xml:space="preserve"> информаци</w:t>
            </w:r>
            <w:r w:rsidR="006C3917" w:rsidRPr="00895E3A">
              <w:t>и о партнере</w:t>
            </w:r>
            <w:r w:rsidR="008D05E9" w:rsidRPr="00895E3A">
              <w:t xml:space="preserve"> по идентификатору.</w:t>
            </w:r>
          </w:p>
        </w:tc>
      </w:tr>
      <w:tr w:rsidR="00AA013D" w:rsidRPr="00895E3A" w14:paraId="12283B96" w14:textId="77777777" w:rsidTr="006C3917">
        <w:tc>
          <w:tcPr>
            <w:tcW w:w="3652" w:type="dxa"/>
          </w:tcPr>
          <w:p w14:paraId="6CE320A3" w14:textId="77777777" w:rsidR="00AA013D" w:rsidRPr="00895E3A" w:rsidRDefault="00AA013D" w:rsidP="006C3917">
            <w:r w:rsidRPr="00895E3A">
              <w:t>Режим выполнения</w:t>
            </w:r>
          </w:p>
        </w:tc>
        <w:tc>
          <w:tcPr>
            <w:tcW w:w="6201" w:type="dxa"/>
          </w:tcPr>
          <w:p w14:paraId="606808D8" w14:textId="77777777" w:rsidR="00AA013D" w:rsidRPr="00895E3A" w:rsidRDefault="00AA013D" w:rsidP="006C3917">
            <w:r w:rsidRPr="00895E3A">
              <w:t>Синхронный.</w:t>
            </w:r>
          </w:p>
        </w:tc>
      </w:tr>
    </w:tbl>
    <w:p w14:paraId="2C82994C" w14:textId="77777777" w:rsidR="00AA013D" w:rsidRPr="00895E3A" w:rsidRDefault="00AA013D" w:rsidP="00AA013D">
      <w:pPr>
        <w:keepNext/>
        <w:numPr>
          <w:ilvl w:val="3"/>
          <w:numId w:val="13"/>
        </w:numPr>
        <w:spacing w:before="200"/>
        <w:outlineLvl w:val="3"/>
        <w:rPr>
          <w:bCs/>
          <w:iCs/>
          <w:sz w:val="24"/>
        </w:rPr>
      </w:pPr>
      <w:bookmarkStart w:id="517" w:name="_Toc370582888"/>
      <w:r w:rsidRPr="00895E3A">
        <w:rPr>
          <w:bCs/>
          <w:iCs/>
          <w:sz w:val="24"/>
        </w:rPr>
        <w:t>Параметры назначения</w:t>
      </w:r>
      <w:bookmarkEnd w:id="517"/>
    </w:p>
    <w:tbl>
      <w:tblPr>
        <w:tblStyle w:val="6"/>
        <w:tblW w:w="0" w:type="auto"/>
        <w:tblLook w:val="04A0" w:firstRow="1" w:lastRow="0" w:firstColumn="1" w:lastColumn="0" w:noHBand="0" w:noVBand="1"/>
      </w:tblPr>
      <w:tblGrid>
        <w:gridCol w:w="4926"/>
        <w:gridCol w:w="4927"/>
      </w:tblGrid>
      <w:tr w:rsidR="00AA013D" w:rsidRPr="00895E3A" w14:paraId="1E28B283" w14:textId="77777777" w:rsidTr="006C3917">
        <w:tc>
          <w:tcPr>
            <w:tcW w:w="4926" w:type="dxa"/>
          </w:tcPr>
          <w:p w14:paraId="293FCE1B" w14:textId="77777777" w:rsidR="00AA013D" w:rsidRPr="00895E3A" w:rsidRDefault="00AA013D" w:rsidP="006C3917">
            <w:pPr>
              <w:rPr>
                <w:b/>
              </w:rPr>
            </w:pPr>
            <w:r w:rsidRPr="00895E3A">
              <w:rPr>
                <w:b/>
              </w:rPr>
              <w:t>Параметр</w:t>
            </w:r>
          </w:p>
        </w:tc>
        <w:tc>
          <w:tcPr>
            <w:tcW w:w="4927" w:type="dxa"/>
          </w:tcPr>
          <w:p w14:paraId="0FD29EF4" w14:textId="77777777" w:rsidR="00AA013D" w:rsidRPr="00895E3A" w:rsidRDefault="00AA013D" w:rsidP="006C3917">
            <w:pPr>
              <w:rPr>
                <w:b/>
              </w:rPr>
            </w:pPr>
            <w:r w:rsidRPr="00895E3A">
              <w:rPr>
                <w:b/>
              </w:rPr>
              <w:t>Значение</w:t>
            </w:r>
          </w:p>
        </w:tc>
      </w:tr>
      <w:tr w:rsidR="00AA013D" w:rsidRPr="00895E3A" w14:paraId="41FD14E5" w14:textId="77777777" w:rsidTr="006C3917">
        <w:tc>
          <w:tcPr>
            <w:tcW w:w="4926" w:type="dxa"/>
          </w:tcPr>
          <w:p w14:paraId="1A550417" w14:textId="77777777" w:rsidR="00AA013D" w:rsidRPr="00895E3A" w:rsidRDefault="00AA013D" w:rsidP="006C3917">
            <w:r w:rsidRPr="00895E3A">
              <w:t>Максимальное время от получения запроса до выдачи ответа</w:t>
            </w:r>
          </w:p>
        </w:tc>
        <w:tc>
          <w:tcPr>
            <w:tcW w:w="4927" w:type="dxa"/>
          </w:tcPr>
          <w:p w14:paraId="4A8A982F" w14:textId="77777777" w:rsidR="00AA013D" w:rsidRPr="00895E3A" w:rsidRDefault="00AA013D" w:rsidP="006C3917">
            <w:r w:rsidRPr="00895E3A">
              <w:t>100 миллисекунд</w:t>
            </w:r>
          </w:p>
        </w:tc>
      </w:tr>
    </w:tbl>
    <w:p w14:paraId="25177C85" w14:textId="77777777" w:rsidR="00AA013D" w:rsidRPr="00895E3A" w:rsidRDefault="00AA013D" w:rsidP="00AA013D">
      <w:pPr>
        <w:keepNext/>
        <w:numPr>
          <w:ilvl w:val="3"/>
          <w:numId w:val="13"/>
        </w:numPr>
        <w:spacing w:before="200"/>
        <w:outlineLvl w:val="3"/>
        <w:rPr>
          <w:bCs/>
          <w:iCs/>
          <w:sz w:val="24"/>
        </w:rPr>
      </w:pPr>
      <w:bookmarkStart w:id="518" w:name="_Toc370582889"/>
      <w:r w:rsidRPr="00895E3A">
        <w:rPr>
          <w:bCs/>
          <w:iCs/>
          <w:sz w:val="24"/>
        </w:rPr>
        <w:t>Влияние на другие операции</w:t>
      </w:r>
      <w:bookmarkEnd w:id="518"/>
    </w:p>
    <w:p w14:paraId="1110C04D" w14:textId="77777777" w:rsidR="00AA013D" w:rsidRPr="00895E3A" w:rsidRDefault="00AA013D" w:rsidP="00AA013D">
      <w:r w:rsidRPr="00895E3A">
        <w:t>Отсутствует.</w:t>
      </w:r>
    </w:p>
    <w:p w14:paraId="4AAE1679" w14:textId="77777777" w:rsidR="00AA013D" w:rsidRPr="00895E3A" w:rsidRDefault="00AA013D" w:rsidP="00AA013D">
      <w:pPr>
        <w:keepNext/>
        <w:numPr>
          <w:ilvl w:val="3"/>
          <w:numId w:val="13"/>
        </w:numPr>
        <w:spacing w:before="200"/>
        <w:outlineLvl w:val="3"/>
        <w:rPr>
          <w:bCs/>
          <w:iCs/>
          <w:sz w:val="24"/>
        </w:rPr>
      </w:pPr>
      <w:bookmarkStart w:id="519" w:name="_Toc370582890"/>
      <w:r w:rsidRPr="00895E3A">
        <w:rPr>
          <w:bCs/>
          <w:iCs/>
          <w:sz w:val="24"/>
        </w:rPr>
        <w:t>Входные параметры</w:t>
      </w:r>
      <w:bookmarkEnd w:id="519"/>
    </w:p>
    <w:p w14:paraId="13A10B42" w14:textId="77777777" w:rsidR="00AA013D" w:rsidRPr="00895E3A" w:rsidRDefault="00AA013D" w:rsidP="00AA013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AA013D" w:rsidRPr="00895E3A" w14:paraId="33255739" w14:textId="77777777" w:rsidTr="006C3917">
        <w:tc>
          <w:tcPr>
            <w:tcW w:w="2355" w:type="dxa"/>
          </w:tcPr>
          <w:p w14:paraId="24399AA6" w14:textId="77777777" w:rsidR="00AA013D" w:rsidRPr="00895E3A" w:rsidRDefault="00AA013D" w:rsidP="006C3917">
            <w:pPr>
              <w:rPr>
                <w:b/>
              </w:rPr>
            </w:pPr>
            <w:r w:rsidRPr="00895E3A">
              <w:rPr>
                <w:b/>
              </w:rPr>
              <w:t>Параметр</w:t>
            </w:r>
          </w:p>
        </w:tc>
        <w:tc>
          <w:tcPr>
            <w:tcW w:w="5644" w:type="dxa"/>
          </w:tcPr>
          <w:p w14:paraId="50EEAA92" w14:textId="77777777" w:rsidR="00AA013D" w:rsidRPr="00895E3A" w:rsidRDefault="00AA013D" w:rsidP="006C3917">
            <w:pPr>
              <w:rPr>
                <w:b/>
              </w:rPr>
            </w:pPr>
            <w:r w:rsidRPr="00895E3A">
              <w:rPr>
                <w:b/>
              </w:rPr>
              <w:t>Описание</w:t>
            </w:r>
          </w:p>
        </w:tc>
        <w:tc>
          <w:tcPr>
            <w:tcW w:w="1854" w:type="dxa"/>
          </w:tcPr>
          <w:p w14:paraId="6F127BD4" w14:textId="77777777" w:rsidR="00AA013D" w:rsidRPr="00895E3A" w:rsidRDefault="00AA013D" w:rsidP="006C3917">
            <w:pPr>
              <w:rPr>
                <w:b/>
              </w:rPr>
            </w:pPr>
            <w:r w:rsidRPr="00895E3A">
              <w:rPr>
                <w:b/>
              </w:rPr>
              <w:t>Обязательный?</w:t>
            </w:r>
          </w:p>
        </w:tc>
      </w:tr>
      <w:tr w:rsidR="008D05E9" w:rsidRPr="00895E3A" w14:paraId="5185249D" w14:textId="77777777" w:rsidTr="006C3917">
        <w:tc>
          <w:tcPr>
            <w:tcW w:w="2355" w:type="dxa"/>
          </w:tcPr>
          <w:p w14:paraId="3A8FEC11" w14:textId="28B5E448" w:rsidR="008D05E9" w:rsidRPr="00895E3A" w:rsidRDefault="008D05E9" w:rsidP="006C3917">
            <w:r w:rsidRPr="00895E3A">
              <w:t>Идентификатор партнера (Id)</w:t>
            </w:r>
          </w:p>
        </w:tc>
        <w:tc>
          <w:tcPr>
            <w:tcW w:w="5644" w:type="dxa"/>
          </w:tcPr>
          <w:p w14:paraId="3E601128" w14:textId="50E8A5C4" w:rsidR="008D05E9" w:rsidRPr="00895E3A" w:rsidRDefault="008D05E9" w:rsidP="006C3917">
            <w:r w:rsidRPr="00895E3A">
              <w:t>Идентификаторов партнера</w:t>
            </w:r>
          </w:p>
        </w:tc>
        <w:tc>
          <w:tcPr>
            <w:tcW w:w="1854" w:type="dxa"/>
          </w:tcPr>
          <w:p w14:paraId="067F023A" w14:textId="2180D7BB" w:rsidR="008D05E9" w:rsidRPr="00895E3A" w:rsidRDefault="008D05E9" w:rsidP="006C3917">
            <w:r w:rsidRPr="00895E3A">
              <w:t>Да</w:t>
            </w:r>
          </w:p>
        </w:tc>
      </w:tr>
      <w:tr w:rsidR="00AA013D" w:rsidRPr="00895E3A" w14:paraId="0DB677A1" w14:textId="77777777" w:rsidTr="006C3917">
        <w:tc>
          <w:tcPr>
            <w:tcW w:w="2355" w:type="dxa"/>
          </w:tcPr>
          <w:p w14:paraId="7BDA880D" w14:textId="77777777" w:rsidR="00AA013D" w:rsidRPr="00895E3A" w:rsidRDefault="00AA013D" w:rsidP="006C3917">
            <w:r w:rsidRPr="00895E3A">
              <w:t>Идентификатор пользователя (UserId)</w:t>
            </w:r>
          </w:p>
        </w:tc>
        <w:tc>
          <w:tcPr>
            <w:tcW w:w="5644" w:type="dxa"/>
          </w:tcPr>
          <w:p w14:paraId="09A265F1" w14:textId="77777777" w:rsidR="00AA013D" w:rsidRPr="00895E3A" w:rsidRDefault="00AA013D" w:rsidP="006C3917">
            <w:r w:rsidRPr="00895E3A">
              <w:t>Идентификатор пользователя</w:t>
            </w:r>
          </w:p>
        </w:tc>
        <w:tc>
          <w:tcPr>
            <w:tcW w:w="1854" w:type="dxa"/>
          </w:tcPr>
          <w:p w14:paraId="362D94E9" w14:textId="77777777" w:rsidR="00AA013D" w:rsidRPr="00895E3A" w:rsidRDefault="00AA013D" w:rsidP="006C3917">
            <w:r w:rsidRPr="00895E3A">
              <w:t>Да</w:t>
            </w:r>
          </w:p>
        </w:tc>
      </w:tr>
    </w:tbl>
    <w:p w14:paraId="2C180BD2" w14:textId="77777777" w:rsidR="00AA013D" w:rsidRPr="00895E3A" w:rsidRDefault="00AA013D" w:rsidP="00AA013D"/>
    <w:p w14:paraId="318A30D6" w14:textId="77777777" w:rsidR="00AA013D" w:rsidRPr="00895E3A" w:rsidRDefault="00AA013D" w:rsidP="00AA013D">
      <w:pPr>
        <w:keepNext/>
        <w:numPr>
          <w:ilvl w:val="3"/>
          <w:numId w:val="13"/>
        </w:numPr>
        <w:spacing w:before="200"/>
        <w:outlineLvl w:val="3"/>
        <w:rPr>
          <w:bCs/>
          <w:iCs/>
          <w:sz w:val="24"/>
        </w:rPr>
      </w:pPr>
      <w:bookmarkStart w:id="520" w:name="_Toc370582891"/>
      <w:r w:rsidRPr="00895E3A">
        <w:rPr>
          <w:bCs/>
          <w:iCs/>
          <w:sz w:val="24"/>
        </w:rPr>
        <w:t>Выходные данные</w:t>
      </w:r>
      <w:bookmarkEnd w:id="520"/>
    </w:p>
    <w:p w14:paraId="1D804867" w14:textId="77777777" w:rsidR="00AA013D" w:rsidRPr="00895E3A" w:rsidRDefault="00AA013D" w:rsidP="00AA013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AA013D" w:rsidRPr="00895E3A" w14:paraId="6F40A7E0" w14:textId="77777777" w:rsidTr="006C3917">
        <w:tc>
          <w:tcPr>
            <w:tcW w:w="2093" w:type="dxa"/>
          </w:tcPr>
          <w:p w14:paraId="5D6655E8" w14:textId="77777777" w:rsidR="00AA013D" w:rsidRPr="00895E3A" w:rsidRDefault="00AA013D" w:rsidP="006C3917">
            <w:pPr>
              <w:rPr>
                <w:b/>
              </w:rPr>
            </w:pPr>
            <w:r w:rsidRPr="00895E3A">
              <w:rPr>
                <w:b/>
              </w:rPr>
              <w:t>Атрибут</w:t>
            </w:r>
          </w:p>
        </w:tc>
        <w:tc>
          <w:tcPr>
            <w:tcW w:w="5906" w:type="dxa"/>
          </w:tcPr>
          <w:p w14:paraId="39FA91DA" w14:textId="77777777" w:rsidR="00AA013D" w:rsidRPr="00895E3A" w:rsidRDefault="00AA013D" w:rsidP="006C3917">
            <w:pPr>
              <w:rPr>
                <w:b/>
              </w:rPr>
            </w:pPr>
            <w:r w:rsidRPr="00895E3A">
              <w:rPr>
                <w:b/>
              </w:rPr>
              <w:t>Описание</w:t>
            </w:r>
          </w:p>
        </w:tc>
        <w:tc>
          <w:tcPr>
            <w:tcW w:w="1854" w:type="dxa"/>
          </w:tcPr>
          <w:p w14:paraId="5CBA399A" w14:textId="77777777" w:rsidR="00AA013D" w:rsidRPr="00895E3A" w:rsidRDefault="00AA013D" w:rsidP="006C3917">
            <w:pPr>
              <w:rPr>
                <w:b/>
              </w:rPr>
            </w:pPr>
            <w:r w:rsidRPr="00895E3A">
              <w:rPr>
                <w:b/>
              </w:rPr>
              <w:t>Обязательный?</w:t>
            </w:r>
          </w:p>
        </w:tc>
      </w:tr>
      <w:tr w:rsidR="00AA013D" w:rsidRPr="00895E3A" w14:paraId="2A7E1CAC" w14:textId="77777777" w:rsidTr="006C3917">
        <w:tc>
          <w:tcPr>
            <w:tcW w:w="2093" w:type="dxa"/>
          </w:tcPr>
          <w:p w14:paraId="1E7541E6" w14:textId="358EF450" w:rsidR="00AA013D" w:rsidRPr="00895E3A" w:rsidRDefault="00AA013D" w:rsidP="008D05E9">
            <w:r w:rsidRPr="00895E3A">
              <w:t>Информация о партнёр</w:t>
            </w:r>
            <w:r w:rsidR="008D05E9" w:rsidRPr="00895E3A">
              <w:t>е (Partner</w:t>
            </w:r>
            <w:r w:rsidRPr="00895E3A">
              <w:t>Info)</w:t>
            </w:r>
          </w:p>
        </w:tc>
        <w:tc>
          <w:tcPr>
            <w:tcW w:w="5906" w:type="dxa"/>
          </w:tcPr>
          <w:p w14:paraId="136DE269" w14:textId="53EA9DCE" w:rsidR="00AA013D" w:rsidRPr="00895E3A" w:rsidRDefault="008D05E9" w:rsidP="008D05E9">
            <w:r w:rsidRPr="00895E3A">
              <w:t>Запись типа</w:t>
            </w:r>
            <w:r w:rsidR="00AA013D" w:rsidRPr="00895E3A">
              <w:t xml:space="preserve"> </w:t>
            </w:r>
            <w:hyperlink w:anchor="_Информация_о_партнёре" w:history="1">
              <w:r w:rsidR="00AA013D" w:rsidRPr="00895E3A">
                <w:rPr>
                  <w:rStyle w:val="Hyperlink"/>
                  <w:noProof w:val="0"/>
                </w:rPr>
                <w:t>информация о партнер</w:t>
              </w:r>
              <w:r w:rsidRPr="00895E3A">
                <w:rPr>
                  <w:rStyle w:val="Hyperlink"/>
                  <w:noProof w:val="0"/>
                </w:rPr>
                <w:t>е</w:t>
              </w:r>
            </w:hyperlink>
            <w:r w:rsidR="00AA013D" w:rsidRPr="00895E3A">
              <w:t>.</w:t>
            </w:r>
          </w:p>
        </w:tc>
        <w:tc>
          <w:tcPr>
            <w:tcW w:w="1854" w:type="dxa"/>
          </w:tcPr>
          <w:p w14:paraId="79937F0D" w14:textId="77777777" w:rsidR="00AA013D" w:rsidRPr="00895E3A" w:rsidRDefault="00AA013D" w:rsidP="006C3917">
            <w:r w:rsidRPr="00895E3A">
              <w:t>Да</w:t>
            </w:r>
          </w:p>
        </w:tc>
      </w:tr>
      <w:tr w:rsidR="00AA013D" w:rsidRPr="00895E3A" w14:paraId="500E9799" w14:textId="77777777" w:rsidTr="006C3917">
        <w:tc>
          <w:tcPr>
            <w:tcW w:w="2093" w:type="dxa"/>
          </w:tcPr>
          <w:p w14:paraId="431EAB35" w14:textId="77777777" w:rsidR="00AA013D" w:rsidRPr="00895E3A" w:rsidRDefault="00AA013D" w:rsidP="006C3917">
            <w:r w:rsidRPr="00895E3A">
              <w:lastRenderedPageBreak/>
              <w:t>Признак успешного выполнения операции (Success)</w:t>
            </w:r>
          </w:p>
        </w:tc>
        <w:tc>
          <w:tcPr>
            <w:tcW w:w="5906" w:type="dxa"/>
          </w:tcPr>
          <w:p w14:paraId="0A9AD6FD" w14:textId="77777777" w:rsidR="00AA013D" w:rsidRPr="00895E3A" w:rsidRDefault="00AA013D" w:rsidP="006C3917">
            <w:r w:rsidRPr="00895E3A">
              <w:t>Признак успешного выполнения операции</w:t>
            </w:r>
          </w:p>
        </w:tc>
        <w:tc>
          <w:tcPr>
            <w:tcW w:w="1854" w:type="dxa"/>
          </w:tcPr>
          <w:p w14:paraId="71366D5E" w14:textId="77777777" w:rsidR="00AA013D" w:rsidRPr="00895E3A" w:rsidRDefault="00AA013D" w:rsidP="006C3917">
            <w:r w:rsidRPr="00895E3A">
              <w:t>Да</w:t>
            </w:r>
          </w:p>
        </w:tc>
      </w:tr>
      <w:tr w:rsidR="00AA013D" w:rsidRPr="00895E3A" w14:paraId="6597DCE2" w14:textId="77777777" w:rsidTr="006C3917">
        <w:tc>
          <w:tcPr>
            <w:tcW w:w="2093" w:type="dxa"/>
          </w:tcPr>
          <w:p w14:paraId="5ADAAA83" w14:textId="77777777" w:rsidR="00AA013D" w:rsidRPr="00895E3A" w:rsidRDefault="00AA013D" w:rsidP="006C3917">
            <w:r w:rsidRPr="00895E3A">
              <w:t>Код возврата (ResultCode)</w:t>
            </w:r>
          </w:p>
        </w:tc>
        <w:tc>
          <w:tcPr>
            <w:tcW w:w="5906" w:type="dxa"/>
          </w:tcPr>
          <w:p w14:paraId="11CC4CF1" w14:textId="77777777" w:rsidR="00AA013D" w:rsidRPr="00895E3A" w:rsidRDefault="00AA013D" w:rsidP="006C3917">
            <w:r w:rsidRPr="00895E3A">
              <w:t>Целочисленный код, информирующий о результате выполнения операции. Допустимые значения:</w:t>
            </w:r>
          </w:p>
          <w:p w14:paraId="65B07BDC" w14:textId="77777777" w:rsidR="00AA013D" w:rsidRPr="00895E3A" w:rsidRDefault="00AA013D" w:rsidP="006C3917">
            <w:r w:rsidRPr="00895E3A">
              <w:t>0 – операция выполнена успешно</w:t>
            </w:r>
          </w:p>
          <w:p w14:paraId="4FA4BD20" w14:textId="77777777" w:rsidR="00AA013D" w:rsidRPr="00895E3A" w:rsidRDefault="00AA013D" w:rsidP="006C3917">
            <w:r w:rsidRPr="00895E3A">
              <w:t>901 – партнеры не найдены</w:t>
            </w:r>
          </w:p>
          <w:p w14:paraId="3E8C9D9C" w14:textId="7DF8677D" w:rsidR="005E28FB" w:rsidRPr="00895E3A" w:rsidRDefault="005E28FB" w:rsidP="006C3917">
            <w:r w:rsidRPr="00895E3A">
              <w:t>1 – во время выполнения операции произошла</w:t>
            </w:r>
          </w:p>
        </w:tc>
        <w:tc>
          <w:tcPr>
            <w:tcW w:w="1854" w:type="dxa"/>
          </w:tcPr>
          <w:p w14:paraId="338738B9" w14:textId="77777777" w:rsidR="00AA013D" w:rsidRPr="00895E3A" w:rsidRDefault="00AA013D" w:rsidP="006C3917">
            <w:r w:rsidRPr="00895E3A">
              <w:t>Да</w:t>
            </w:r>
          </w:p>
        </w:tc>
      </w:tr>
      <w:tr w:rsidR="00AA013D" w:rsidRPr="00895E3A" w14:paraId="53AE06D4" w14:textId="77777777" w:rsidTr="006C3917">
        <w:tc>
          <w:tcPr>
            <w:tcW w:w="2093" w:type="dxa"/>
          </w:tcPr>
          <w:p w14:paraId="0E01B57A" w14:textId="77777777" w:rsidR="00AA013D" w:rsidRPr="00895E3A" w:rsidRDefault="00AA013D" w:rsidP="006C3917">
            <w:r w:rsidRPr="00895E3A">
              <w:t>Описание ошибки (ResultDescription)</w:t>
            </w:r>
          </w:p>
        </w:tc>
        <w:tc>
          <w:tcPr>
            <w:tcW w:w="5906" w:type="dxa"/>
          </w:tcPr>
          <w:p w14:paraId="729BC7F5" w14:textId="77777777" w:rsidR="00AA013D" w:rsidRPr="00895E3A" w:rsidRDefault="00AA013D" w:rsidP="006C3917">
            <w:r w:rsidRPr="00895E3A">
              <w:t>Обязательно заполняется, если код возврата не равен 0. В других случаях никогда не заполняется.</w:t>
            </w:r>
          </w:p>
        </w:tc>
        <w:tc>
          <w:tcPr>
            <w:tcW w:w="1854" w:type="dxa"/>
          </w:tcPr>
          <w:p w14:paraId="5D52FC83" w14:textId="77777777" w:rsidR="00AA013D" w:rsidRPr="00895E3A" w:rsidRDefault="00AA013D" w:rsidP="006C3917">
            <w:r w:rsidRPr="00895E3A">
              <w:t>Нет</w:t>
            </w:r>
          </w:p>
        </w:tc>
      </w:tr>
    </w:tbl>
    <w:p w14:paraId="5648D9AB" w14:textId="77777777" w:rsidR="00AA013D" w:rsidRPr="00895E3A" w:rsidRDefault="00AA013D" w:rsidP="00AA013D">
      <w:pPr>
        <w:keepNext/>
        <w:numPr>
          <w:ilvl w:val="3"/>
          <w:numId w:val="13"/>
        </w:numPr>
        <w:spacing w:before="200"/>
        <w:outlineLvl w:val="3"/>
        <w:rPr>
          <w:bCs/>
          <w:iCs/>
          <w:sz w:val="24"/>
        </w:rPr>
      </w:pPr>
      <w:bookmarkStart w:id="521" w:name="_Toc370582892"/>
      <w:r w:rsidRPr="00895E3A">
        <w:rPr>
          <w:bCs/>
          <w:iCs/>
          <w:sz w:val="24"/>
        </w:rPr>
        <w:t>Логика выполнения</w:t>
      </w:r>
      <w:bookmarkEnd w:id="521"/>
    </w:p>
    <w:p w14:paraId="43D3491E" w14:textId="77777777" w:rsidR="00AA013D" w:rsidRPr="00895E3A" w:rsidRDefault="00AA013D" w:rsidP="00AA013D">
      <w:r w:rsidRPr="00895E3A">
        <w:t>Основной сценарий выполнения:</w:t>
      </w:r>
    </w:p>
    <w:p w14:paraId="5F5785FB" w14:textId="77777777" w:rsidR="008D05E9" w:rsidRPr="00895E3A" w:rsidRDefault="008D05E9" w:rsidP="00E55F8E">
      <w:pPr>
        <w:numPr>
          <w:ilvl w:val="0"/>
          <w:numId w:val="77"/>
        </w:numPr>
      </w:pPr>
      <w:r w:rsidRPr="00895E3A">
        <w:t>Система извлекает партнера из БД согласно указанному идентификатору партнера;</w:t>
      </w:r>
    </w:p>
    <w:p w14:paraId="361EE68D" w14:textId="2E8D3F8E" w:rsidR="00AA013D" w:rsidRPr="00895E3A" w:rsidRDefault="008D05E9" w:rsidP="00E55F8E">
      <w:pPr>
        <w:numPr>
          <w:ilvl w:val="0"/>
          <w:numId w:val="77"/>
        </w:numPr>
      </w:pPr>
      <w:r w:rsidRPr="00895E3A">
        <w:t>Если партнёр не найден, то возвращается код ошибки 901, иначе возвращается базовая информация партнера с кодом возврата 0.</w:t>
      </w:r>
    </w:p>
    <w:p w14:paraId="45B4AAF1" w14:textId="2C73CB86" w:rsidR="005E28FB" w:rsidRPr="00895E3A" w:rsidRDefault="005E28FB" w:rsidP="005E28FB">
      <w:pPr>
        <w:keepNext/>
        <w:numPr>
          <w:ilvl w:val="2"/>
          <w:numId w:val="13"/>
        </w:numPr>
        <w:spacing w:before="200"/>
        <w:outlineLvl w:val="2"/>
        <w:rPr>
          <w:bCs/>
          <w:color w:val="000000"/>
          <w:sz w:val="28"/>
        </w:rPr>
      </w:pPr>
      <w:bookmarkStart w:id="522" w:name="_Toc370582893"/>
      <w:r w:rsidRPr="00895E3A">
        <w:rPr>
          <w:bCs/>
          <w:color w:val="000000"/>
          <w:sz w:val="28"/>
        </w:rPr>
        <w:t>Сохранение настроек партнера (</w:t>
      </w:r>
      <w:r w:rsidR="003E5869" w:rsidRPr="00895E3A">
        <w:rPr>
          <w:bCs/>
          <w:color w:val="000000"/>
          <w:sz w:val="28"/>
        </w:rPr>
        <w:t>S</w:t>
      </w:r>
      <w:r w:rsidRPr="00895E3A">
        <w:rPr>
          <w:bCs/>
          <w:color w:val="000000"/>
          <w:sz w:val="28"/>
        </w:rPr>
        <w:t>etPartner</w:t>
      </w:r>
      <w:r w:rsidR="003E5869" w:rsidRPr="00895E3A">
        <w:rPr>
          <w:bCs/>
          <w:color w:val="000000"/>
          <w:sz w:val="28"/>
        </w:rPr>
        <w:t>Settings</w:t>
      </w:r>
      <w:r w:rsidRPr="00895E3A">
        <w:rPr>
          <w:bCs/>
          <w:color w:val="000000"/>
          <w:sz w:val="28"/>
        </w:rPr>
        <w:t>)</w:t>
      </w:r>
      <w:bookmarkEnd w:id="522"/>
    </w:p>
    <w:p w14:paraId="3F0EAAEE" w14:textId="77777777" w:rsidR="005E28FB" w:rsidRPr="00895E3A" w:rsidRDefault="005E28FB" w:rsidP="005E28FB">
      <w:pPr>
        <w:keepNext/>
        <w:numPr>
          <w:ilvl w:val="3"/>
          <w:numId w:val="13"/>
        </w:numPr>
        <w:spacing w:before="200"/>
        <w:outlineLvl w:val="3"/>
        <w:rPr>
          <w:bCs/>
          <w:iCs/>
          <w:sz w:val="24"/>
        </w:rPr>
      </w:pPr>
      <w:bookmarkStart w:id="523" w:name="_Toc370582894"/>
      <w:r w:rsidRPr="00895E3A">
        <w:rPr>
          <w:bCs/>
          <w:iCs/>
          <w:sz w:val="24"/>
        </w:rPr>
        <w:t>Карточка операции</w:t>
      </w:r>
      <w:bookmarkEnd w:id="523"/>
    </w:p>
    <w:tbl>
      <w:tblPr>
        <w:tblStyle w:val="6"/>
        <w:tblW w:w="0" w:type="auto"/>
        <w:tblLook w:val="04A0" w:firstRow="1" w:lastRow="0" w:firstColumn="1" w:lastColumn="0" w:noHBand="0" w:noVBand="1"/>
      </w:tblPr>
      <w:tblGrid>
        <w:gridCol w:w="3652"/>
        <w:gridCol w:w="6201"/>
      </w:tblGrid>
      <w:tr w:rsidR="005E28FB" w:rsidRPr="00895E3A" w14:paraId="1330836C" w14:textId="77777777" w:rsidTr="00F31F48">
        <w:tc>
          <w:tcPr>
            <w:tcW w:w="3652" w:type="dxa"/>
          </w:tcPr>
          <w:p w14:paraId="30C03BF6" w14:textId="77777777" w:rsidR="005E28FB" w:rsidRPr="00895E3A" w:rsidRDefault="005E28FB" w:rsidP="00F31F48">
            <w:r w:rsidRPr="00895E3A">
              <w:t>Предназначение</w:t>
            </w:r>
          </w:p>
        </w:tc>
        <w:tc>
          <w:tcPr>
            <w:tcW w:w="6201" w:type="dxa"/>
          </w:tcPr>
          <w:p w14:paraId="59C91B7D" w14:textId="457022C7" w:rsidR="005E28FB" w:rsidRPr="00895E3A" w:rsidRDefault="005E28FB" w:rsidP="005E28FB">
            <w:r w:rsidRPr="00895E3A">
              <w:t>Операция предназначена для сохранения настроек партнера.</w:t>
            </w:r>
          </w:p>
        </w:tc>
      </w:tr>
      <w:tr w:rsidR="005E28FB" w:rsidRPr="00895E3A" w14:paraId="01338535" w14:textId="77777777" w:rsidTr="00F31F48">
        <w:tc>
          <w:tcPr>
            <w:tcW w:w="3652" w:type="dxa"/>
          </w:tcPr>
          <w:p w14:paraId="472E871F" w14:textId="77777777" w:rsidR="005E28FB" w:rsidRPr="00895E3A" w:rsidRDefault="005E28FB" w:rsidP="00F31F48">
            <w:r w:rsidRPr="00895E3A">
              <w:t>Режим выполнения</w:t>
            </w:r>
          </w:p>
        </w:tc>
        <w:tc>
          <w:tcPr>
            <w:tcW w:w="6201" w:type="dxa"/>
          </w:tcPr>
          <w:p w14:paraId="5F0295A3" w14:textId="77777777" w:rsidR="005E28FB" w:rsidRPr="00895E3A" w:rsidRDefault="005E28FB" w:rsidP="00F31F48">
            <w:r w:rsidRPr="00895E3A">
              <w:t>Синхронный.</w:t>
            </w:r>
          </w:p>
        </w:tc>
      </w:tr>
    </w:tbl>
    <w:p w14:paraId="3089E074" w14:textId="77777777" w:rsidR="005E28FB" w:rsidRPr="00895E3A" w:rsidRDefault="005E28FB" w:rsidP="005E28FB">
      <w:pPr>
        <w:keepNext/>
        <w:numPr>
          <w:ilvl w:val="3"/>
          <w:numId w:val="13"/>
        </w:numPr>
        <w:spacing w:before="200"/>
        <w:outlineLvl w:val="3"/>
        <w:rPr>
          <w:bCs/>
          <w:iCs/>
          <w:sz w:val="24"/>
        </w:rPr>
      </w:pPr>
      <w:bookmarkStart w:id="524" w:name="_Toc370582895"/>
      <w:r w:rsidRPr="00895E3A">
        <w:rPr>
          <w:bCs/>
          <w:iCs/>
          <w:sz w:val="24"/>
        </w:rPr>
        <w:t>Параметры назначения</w:t>
      </w:r>
      <w:bookmarkEnd w:id="524"/>
    </w:p>
    <w:tbl>
      <w:tblPr>
        <w:tblStyle w:val="6"/>
        <w:tblW w:w="0" w:type="auto"/>
        <w:tblLook w:val="04A0" w:firstRow="1" w:lastRow="0" w:firstColumn="1" w:lastColumn="0" w:noHBand="0" w:noVBand="1"/>
      </w:tblPr>
      <w:tblGrid>
        <w:gridCol w:w="4926"/>
        <w:gridCol w:w="4927"/>
      </w:tblGrid>
      <w:tr w:rsidR="005E28FB" w:rsidRPr="00895E3A" w14:paraId="370A62D1" w14:textId="77777777" w:rsidTr="00F31F48">
        <w:tc>
          <w:tcPr>
            <w:tcW w:w="4926" w:type="dxa"/>
          </w:tcPr>
          <w:p w14:paraId="34747D56" w14:textId="77777777" w:rsidR="005E28FB" w:rsidRPr="00895E3A" w:rsidRDefault="005E28FB" w:rsidP="00F31F48">
            <w:pPr>
              <w:rPr>
                <w:b/>
              </w:rPr>
            </w:pPr>
            <w:r w:rsidRPr="00895E3A">
              <w:rPr>
                <w:b/>
              </w:rPr>
              <w:t>Параметр</w:t>
            </w:r>
          </w:p>
        </w:tc>
        <w:tc>
          <w:tcPr>
            <w:tcW w:w="4927" w:type="dxa"/>
          </w:tcPr>
          <w:p w14:paraId="73F91E40" w14:textId="77777777" w:rsidR="005E28FB" w:rsidRPr="00895E3A" w:rsidRDefault="005E28FB" w:rsidP="00F31F48">
            <w:pPr>
              <w:rPr>
                <w:b/>
              </w:rPr>
            </w:pPr>
            <w:r w:rsidRPr="00895E3A">
              <w:rPr>
                <w:b/>
              </w:rPr>
              <w:t>Значение</w:t>
            </w:r>
          </w:p>
        </w:tc>
      </w:tr>
      <w:tr w:rsidR="005E28FB" w:rsidRPr="00895E3A" w14:paraId="54AA23BA" w14:textId="77777777" w:rsidTr="00F31F48">
        <w:tc>
          <w:tcPr>
            <w:tcW w:w="4926" w:type="dxa"/>
          </w:tcPr>
          <w:p w14:paraId="247DBAD4" w14:textId="77777777" w:rsidR="005E28FB" w:rsidRPr="00895E3A" w:rsidRDefault="005E28FB" w:rsidP="00F31F48">
            <w:r w:rsidRPr="00895E3A">
              <w:t>Максимальное время от получения запроса до выдачи ответа</w:t>
            </w:r>
          </w:p>
        </w:tc>
        <w:tc>
          <w:tcPr>
            <w:tcW w:w="4927" w:type="dxa"/>
          </w:tcPr>
          <w:p w14:paraId="067514C3" w14:textId="77777777" w:rsidR="005E28FB" w:rsidRPr="00895E3A" w:rsidRDefault="005E28FB" w:rsidP="00F31F48">
            <w:r w:rsidRPr="00895E3A">
              <w:t>100 миллисекунд</w:t>
            </w:r>
          </w:p>
        </w:tc>
      </w:tr>
    </w:tbl>
    <w:p w14:paraId="1E297AD4" w14:textId="77777777" w:rsidR="005E28FB" w:rsidRPr="00895E3A" w:rsidRDefault="005E28FB" w:rsidP="005E28FB">
      <w:pPr>
        <w:keepNext/>
        <w:numPr>
          <w:ilvl w:val="3"/>
          <w:numId w:val="13"/>
        </w:numPr>
        <w:spacing w:before="200"/>
        <w:outlineLvl w:val="3"/>
        <w:rPr>
          <w:bCs/>
          <w:iCs/>
          <w:sz w:val="24"/>
        </w:rPr>
      </w:pPr>
      <w:bookmarkStart w:id="525" w:name="_Toc370582896"/>
      <w:r w:rsidRPr="00895E3A">
        <w:rPr>
          <w:bCs/>
          <w:iCs/>
          <w:sz w:val="24"/>
        </w:rPr>
        <w:t>Влияние на другие операции</w:t>
      </w:r>
      <w:bookmarkEnd w:id="525"/>
    </w:p>
    <w:p w14:paraId="3859CBD7" w14:textId="77777777" w:rsidR="005E28FB" w:rsidRPr="00895E3A" w:rsidRDefault="005E28FB" w:rsidP="005E28FB">
      <w:r w:rsidRPr="00895E3A">
        <w:t>Отсутствует.</w:t>
      </w:r>
    </w:p>
    <w:p w14:paraId="67EDD31E" w14:textId="77777777" w:rsidR="005E28FB" w:rsidRPr="00895E3A" w:rsidRDefault="005E28FB" w:rsidP="005E28FB">
      <w:pPr>
        <w:keepNext/>
        <w:numPr>
          <w:ilvl w:val="3"/>
          <w:numId w:val="13"/>
        </w:numPr>
        <w:spacing w:before="200"/>
        <w:outlineLvl w:val="3"/>
        <w:rPr>
          <w:bCs/>
          <w:iCs/>
          <w:sz w:val="24"/>
        </w:rPr>
      </w:pPr>
      <w:bookmarkStart w:id="526" w:name="_Toc370582897"/>
      <w:r w:rsidRPr="00895E3A">
        <w:rPr>
          <w:bCs/>
          <w:iCs/>
          <w:sz w:val="24"/>
        </w:rPr>
        <w:lastRenderedPageBreak/>
        <w:t>Входные параметры</w:t>
      </w:r>
      <w:bookmarkEnd w:id="526"/>
    </w:p>
    <w:p w14:paraId="29C901D6" w14:textId="77777777" w:rsidR="005E28FB" w:rsidRPr="00895E3A" w:rsidRDefault="005E28FB" w:rsidP="005E28FB">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5E28FB" w:rsidRPr="00895E3A" w14:paraId="6409B154" w14:textId="77777777" w:rsidTr="00F31F48">
        <w:tc>
          <w:tcPr>
            <w:tcW w:w="2355" w:type="dxa"/>
          </w:tcPr>
          <w:p w14:paraId="1F5843B7" w14:textId="77777777" w:rsidR="005E28FB" w:rsidRPr="00895E3A" w:rsidRDefault="005E28FB" w:rsidP="00F31F48">
            <w:pPr>
              <w:rPr>
                <w:b/>
              </w:rPr>
            </w:pPr>
            <w:r w:rsidRPr="00895E3A">
              <w:rPr>
                <w:b/>
              </w:rPr>
              <w:t>Параметр</w:t>
            </w:r>
          </w:p>
        </w:tc>
        <w:tc>
          <w:tcPr>
            <w:tcW w:w="5644" w:type="dxa"/>
          </w:tcPr>
          <w:p w14:paraId="182A7636" w14:textId="77777777" w:rsidR="005E28FB" w:rsidRPr="00895E3A" w:rsidRDefault="005E28FB" w:rsidP="00F31F48">
            <w:pPr>
              <w:rPr>
                <w:b/>
              </w:rPr>
            </w:pPr>
            <w:r w:rsidRPr="00895E3A">
              <w:rPr>
                <w:b/>
              </w:rPr>
              <w:t>Описание</w:t>
            </w:r>
          </w:p>
        </w:tc>
        <w:tc>
          <w:tcPr>
            <w:tcW w:w="1854" w:type="dxa"/>
          </w:tcPr>
          <w:p w14:paraId="3005A7F8" w14:textId="77777777" w:rsidR="005E28FB" w:rsidRPr="00895E3A" w:rsidRDefault="005E28FB" w:rsidP="00F31F48">
            <w:pPr>
              <w:rPr>
                <w:b/>
              </w:rPr>
            </w:pPr>
            <w:r w:rsidRPr="00895E3A">
              <w:rPr>
                <w:b/>
              </w:rPr>
              <w:t>Обязательный?</w:t>
            </w:r>
          </w:p>
        </w:tc>
      </w:tr>
      <w:tr w:rsidR="005E28FB" w:rsidRPr="00895E3A" w14:paraId="431934A0" w14:textId="77777777" w:rsidTr="00F31F48">
        <w:tc>
          <w:tcPr>
            <w:tcW w:w="2355" w:type="dxa"/>
          </w:tcPr>
          <w:p w14:paraId="62E4D45B" w14:textId="77777777" w:rsidR="005E28FB" w:rsidRPr="00895E3A" w:rsidRDefault="005E28FB" w:rsidP="00F31F48">
            <w:r w:rsidRPr="00895E3A">
              <w:t>Идентификатор партнера (Id)</w:t>
            </w:r>
          </w:p>
        </w:tc>
        <w:tc>
          <w:tcPr>
            <w:tcW w:w="5644" w:type="dxa"/>
          </w:tcPr>
          <w:p w14:paraId="7FB39606" w14:textId="77777777" w:rsidR="005E28FB" w:rsidRPr="00895E3A" w:rsidRDefault="005E28FB" w:rsidP="00F31F48">
            <w:r w:rsidRPr="00895E3A">
              <w:t>Идентификаторов партнера</w:t>
            </w:r>
          </w:p>
        </w:tc>
        <w:tc>
          <w:tcPr>
            <w:tcW w:w="1854" w:type="dxa"/>
          </w:tcPr>
          <w:p w14:paraId="278F64C2" w14:textId="77777777" w:rsidR="005E28FB" w:rsidRPr="00895E3A" w:rsidRDefault="005E28FB" w:rsidP="00F31F48">
            <w:r w:rsidRPr="00895E3A">
              <w:t>Да</w:t>
            </w:r>
          </w:p>
        </w:tc>
      </w:tr>
      <w:tr w:rsidR="005E28FB" w:rsidRPr="00895E3A" w14:paraId="516F2A43" w14:textId="77777777" w:rsidTr="00F31F48">
        <w:tc>
          <w:tcPr>
            <w:tcW w:w="2355" w:type="dxa"/>
          </w:tcPr>
          <w:p w14:paraId="3904C946" w14:textId="77777777" w:rsidR="005E28FB" w:rsidRPr="00895E3A" w:rsidRDefault="005E28FB" w:rsidP="00F31F48">
            <w:r w:rsidRPr="00895E3A">
              <w:t>Идентификатор пользователя (UserId)</w:t>
            </w:r>
          </w:p>
        </w:tc>
        <w:tc>
          <w:tcPr>
            <w:tcW w:w="5644" w:type="dxa"/>
          </w:tcPr>
          <w:p w14:paraId="07AA5288" w14:textId="77777777" w:rsidR="005E28FB" w:rsidRPr="00895E3A" w:rsidRDefault="005E28FB" w:rsidP="00F31F48">
            <w:r w:rsidRPr="00895E3A">
              <w:t>Идентификатор пользователя</w:t>
            </w:r>
          </w:p>
        </w:tc>
        <w:tc>
          <w:tcPr>
            <w:tcW w:w="1854" w:type="dxa"/>
          </w:tcPr>
          <w:p w14:paraId="2C2CE58D" w14:textId="77777777" w:rsidR="005E28FB" w:rsidRPr="00895E3A" w:rsidRDefault="005E28FB" w:rsidP="00F31F48">
            <w:r w:rsidRPr="00895E3A">
              <w:t>Да</w:t>
            </w:r>
          </w:p>
        </w:tc>
      </w:tr>
      <w:tr w:rsidR="005E28FB" w:rsidRPr="00895E3A" w14:paraId="1AC7E4CD" w14:textId="77777777" w:rsidTr="00F31F48">
        <w:tc>
          <w:tcPr>
            <w:tcW w:w="2355" w:type="dxa"/>
          </w:tcPr>
          <w:p w14:paraId="529E8C54" w14:textId="7D5EE823" w:rsidR="005E28FB" w:rsidRPr="00895E3A" w:rsidRDefault="005E28FB" w:rsidP="00F31F48">
            <w:r w:rsidRPr="00895E3A">
              <w:t>Набор настроек (Settings)</w:t>
            </w:r>
          </w:p>
        </w:tc>
        <w:tc>
          <w:tcPr>
            <w:tcW w:w="5644" w:type="dxa"/>
          </w:tcPr>
          <w:p w14:paraId="277A5BCB" w14:textId="17C54201" w:rsidR="005E28FB" w:rsidRPr="00895E3A" w:rsidRDefault="005E28FB" w:rsidP="00A87E94">
            <w:r w:rsidRPr="00895E3A">
              <w:t>Набор пар ключ-значение</w:t>
            </w:r>
            <w:r w:rsidR="00A87E94" w:rsidRPr="00895E3A">
              <w:t>.</w:t>
            </w:r>
          </w:p>
        </w:tc>
        <w:tc>
          <w:tcPr>
            <w:tcW w:w="1854" w:type="dxa"/>
          </w:tcPr>
          <w:p w14:paraId="1C203618" w14:textId="1C9E8F51" w:rsidR="005E28FB" w:rsidRPr="00895E3A" w:rsidRDefault="005E28FB" w:rsidP="00F31F48">
            <w:r w:rsidRPr="00895E3A">
              <w:t>Да</w:t>
            </w:r>
          </w:p>
        </w:tc>
      </w:tr>
    </w:tbl>
    <w:p w14:paraId="30B53697" w14:textId="77777777" w:rsidR="005E28FB" w:rsidRPr="00895E3A" w:rsidRDefault="005E28FB" w:rsidP="005E28FB"/>
    <w:p w14:paraId="32FC0810" w14:textId="77777777" w:rsidR="005E28FB" w:rsidRPr="00895E3A" w:rsidRDefault="005E28FB" w:rsidP="005E28FB">
      <w:pPr>
        <w:keepNext/>
        <w:numPr>
          <w:ilvl w:val="3"/>
          <w:numId w:val="13"/>
        </w:numPr>
        <w:spacing w:before="200"/>
        <w:outlineLvl w:val="3"/>
        <w:rPr>
          <w:bCs/>
          <w:iCs/>
          <w:sz w:val="24"/>
        </w:rPr>
      </w:pPr>
      <w:bookmarkStart w:id="527" w:name="_Toc370582898"/>
      <w:r w:rsidRPr="00895E3A">
        <w:rPr>
          <w:bCs/>
          <w:iCs/>
          <w:sz w:val="24"/>
        </w:rPr>
        <w:t>Выходные данные</w:t>
      </w:r>
      <w:bookmarkEnd w:id="527"/>
    </w:p>
    <w:p w14:paraId="09CE130D" w14:textId="77777777" w:rsidR="005E28FB" w:rsidRPr="00895E3A" w:rsidRDefault="005E28FB" w:rsidP="005E28FB">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5E28FB" w:rsidRPr="00895E3A" w14:paraId="652F8490" w14:textId="77777777" w:rsidTr="00F31F48">
        <w:tc>
          <w:tcPr>
            <w:tcW w:w="2093" w:type="dxa"/>
          </w:tcPr>
          <w:p w14:paraId="41BD86E8" w14:textId="77777777" w:rsidR="005E28FB" w:rsidRPr="00895E3A" w:rsidRDefault="005E28FB" w:rsidP="00F31F48">
            <w:pPr>
              <w:rPr>
                <w:b/>
              </w:rPr>
            </w:pPr>
            <w:r w:rsidRPr="00895E3A">
              <w:rPr>
                <w:b/>
              </w:rPr>
              <w:t>Атрибут</w:t>
            </w:r>
          </w:p>
        </w:tc>
        <w:tc>
          <w:tcPr>
            <w:tcW w:w="5906" w:type="dxa"/>
          </w:tcPr>
          <w:p w14:paraId="1EED3A11" w14:textId="77777777" w:rsidR="005E28FB" w:rsidRPr="00895E3A" w:rsidRDefault="005E28FB" w:rsidP="00F31F48">
            <w:pPr>
              <w:rPr>
                <w:b/>
              </w:rPr>
            </w:pPr>
            <w:r w:rsidRPr="00895E3A">
              <w:rPr>
                <w:b/>
              </w:rPr>
              <w:t>Описание</w:t>
            </w:r>
          </w:p>
        </w:tc>
        <w:tc>
          <w:tcPr>
            <w:tcW w:w="1854" w:type="dxa"/>
          </w:tcPr>
          <w:p w14:paraId="0DD9521B" w14:textId="77777777" w:rsidR="005E28FB" w:rsidRPr="00895E3A" w:rsidRDefault="005E28FB" w:rsidP="00F31F48">
            <w:pPr>
              <w:rPr>
                <w:b/>
              </w:rPr>
            </w:pPr>
            <w:r w:rsidRPr="00895E3A">
              <w:rPr>
                <w:b/>
              </w:rPr>
              <w:t>Обязательный?</w:t>
            </w:r>
          </w:p>
        </w:tc>
      </w:tr>
      <w:tr w:rsidR="005E28FB" w:rsidRPr="00895E3A" w14:paraId="3F4A2612" w14:textId="77777777" w:rsidTr="00F31F48">
        <w:tc>
          <w:tcPr>
            <w:tcW w:w="2093" w:type="dxa"/>
          </w:tcPr>
          <w:p w14:paraId="7AA3327A" w14:textId="77777777" w:rsidR="005E28FB" w:rsidRPr="00895E3A" w:rsidRDefault="005E28FB" w:rsidP="00F31F48">
            <w:r w:rsidRPr="00895E3A">
              <w:t>Признак успешного выполнения операции (Success)</w:t>
            </w:r>
          </w:p>
        </w:tc>
        <w:tc>
          <w:tcPr>
            <w:tcW w:w="5906" w:type="dxa"/>
          </w:tcPr>
          <w:p w14:paraId="61D476A4" w14:textId="77777777" w:rsidR="005E28FB" w:rsidRPr="00895E3A" w:rsidRDefault="005E28FB" w:rsidP="00F31F48">
            <w:r w:rsidRPr="00895E3A">
              <w:t>Признак успешного выполнения операции</w:t>
            </w:r>
          </w:p>
        </w:tc>
        <w:tc>
          <w:tcPr>
            <w:tcW w:w="1854" w:type="dxa"/>
          </w:tcPr>
          <w:p w14:paraId="2ED8693D" w14:textId="77777777" w:rsidR="005E28FB" w:rsidRPr="00895E3A" w:rsidRDefault="005E28FB" w:rsidP="00F31F48">
            <w:r w:rsidRPr="00895E3A">
              <w:t>Да</w:t>
            </w:r>
          </w:p>
        </w:tc>
      </w:tr>
      <w:tr w:rsidR="005E28FB" w:rsidRPr="00895E3A" w14:paraId="7BD33993" w14:textId="77777777" w:rsidTr="00F31F48">
        <w:tc>
          <w:tcPr>
            <w:tcW w:w="2093" w:type="dxa"/>
          </w:tcPr>
          <w:p w14:paraId="1AA3635F" w14:textId="77777777" w:rsidR="005E28FB" w:rsidRPr="00895E3A" w:rsidRDefault="005E28FB" w:rsidP="00F31F48">
            <w:r w:rsidRPr="00895E3A">
              <w:t>Код возврата (ResultCode)</w:t>
            </w:r>
          </w:p>
        </w:tc>
        <w:tc>
          <w:tcPr>
            <w:tcW w:w="5906" w:type="dxa"/>
          </w:tcPr>
          <w:p w14:paraId="0927FD65" w14:textId="77777777" w:rsidR="005E28FB" w:rsidRPr="00895E3A" w:rsidRDefault="005E28FB" w:rsidP="00F31F48">
            <w:r w:rsidRPr="00895E3A">
              <w:t>Целочисленный код, информирующий о результате выполнения операции. Допустимые значения:</w:t>
            </w:r>
          </w:p>
          <w:p w14:paraId="09ECDD29" w14:textId="3D9355CE" w:rsidR="005E28FB" w:rsidRPr="00895E3A" w:rsidRDefault="005E28FB" w:rsidP="005E28FB">
            <w:r w:rsidRPr="00895E3A">
              <w:t>0 – операция выполнена успешно</w:t>
            </w:r>
          </w:p>
          <w:p w14:paraId="0FB25FD4" w14:textId="73486D03" w:rsidR="005E28FB" w:rsidRPr="00895E3A" w:rsidRDefault="005E28FB" w:rsidP="00F31F48">
            <w:r w:rsidRPr="00895E3A">
              <w:t>1 – во время выполнения операции произошла непредвиденная ошибка.</w:t>
            </w:r>
          </w:p>
        </w:tc>
        <w:tc>
          <w:tcPr>
            <w:tcW w:w="1854" w:type="dxa"/>
          </w:tcPr>
          <w:p w14:paraId="4913132B" w14:textId="77777777" w:rsidR="005E28FB" w:rsidRPr="00895E3A" w:rsidRDefault="005E28FB" w:rsidP="00F31F48">
            <w:r w:rsidRPr="00895E3A">
              <w:t>Да</w:t>
            </w:r>
          </w:p>
        </w:tc>
      </w:tr>
      <w:tr w:rsidR="005E28FB" w:rsidRPr="00895E3A" w14:paraId="2EC730DA" w14:textId="77777777" w:rsidTr="00F31F48">
        <w:tc>
          <w:tcPr>
            <w:tcW w:w="2093" w:type="dxa"/>
          </w:tcPr>
          <w:p w14:paraId="7154BE40" w14:textId="77777777" w:rsidR="005E28FB" w:rsidRPr="00895E3A" w:rsidRDefault="005E28FB" w:rsidP="00F31F48">
            <w:r w:rsidRPr="00895E3A">
              <w:t>Описание ошибки (ResultDescription)</w:t>
            </w:r>
          </w:p>
        </w:tc>
        <w:tc>
          <w:tcPr>
            <w:tcW w:w="5906" w:type="dxa"/>
          </w:tcPr>
          <w:p w14:paraId="5B139535" w14:textId="77777777" w:rsidR="005E28FB" w:rsidRPr="00895E3A" w:rsidRDefault="005E28FB" w:rsidP="00F31F48">
            <w:r w:rsidRPr="00895E3A">
              <w:t>Обязательно заполняется, если код возврата не равен 0. В других случаях никогда не заполняется.</w:t>
            </w:r>
          </w:p>
        </w:tc>
        <w:tc>
          <w:tcPr>
            <w:tcW w:w="1854" w:type="dxa"/>
          </w:tcPr>
          <w:p w14:paraId="19500B1E" w14:textId="77777777" w:rsidR="005E28FB" w:rsidRPr="00895E3A" w:rsidRDefault="005E28FB" w:rsidP="00F31F48">
            <w:r w:rsidRPr="00895E3A">
              <w:t>Нет</w:t>
            </w:r>
          </w:p>
        </w:tc>
      </w:tr>
    </w:tbl>
    <w:p w14:paraId="2AA9E274" w14:textId="77777777" w:rsidR="005E28FB" w:rsidRPr="00895E3A" w:rsidRDefault="005E28FB" w:rsidP="005E28FB">
      <w:pPr>
        <w:keepNext/>
        <w:numPr>
          <w:ilvl w:val="3"/>
          <w:numId w:val="13"/>
        </w:numPr>
        <w:spacing w:before="200"/>
        <w:outlineLvl w:val="3"/>
        <w:rPr>
          <w:bCs/>
          <w:iCs/>
          <w:sz w:val="24"/>
        </w:rPr>
      </w:pPr>
      <w:bookmarkStart w:id="528" w:name="_Toc370582899"/>
      <w:r w:rsidRPr="00895E3A">
        <w:rPr>
          <w:bCs/>
          <w:iCs/>
          <w:sz w:val="24"/>
        </w:rPr>
        <w:t>Логика выполнения</w:t>
      </w:r>
      <w:bookmarkEnd w:id="528"/>
    </w:p>
    <w:p w14:paraId="52614C03" w14:textId="77777777" w:rsidR="005E28FB" w:rsidRPr="00895E3A" w:rsidRDefault="005E28FB" w:rsidP="005E28FB">
      <w:r w:rsidRPr="00895E3A">
        <w:t>Основной сценарий выполнения:</w:t>
      </w:r>
    </w:p>
    <w:p w14:paraId="79AE010D" w14:textId="0FC7DF87" w:rsidR="005E28FB" w:rsidRPr="00895E3A" w:rsidRDefault="005E28FB" w:rsidP="00E55F8E">
      <w:pPr>
        <w:numPr>
          <w:ilvl w:val="0"/>
          <w:numId w:val="78"/>
        </w:numPr>
      </w:pPr>
      <w:r w:rsidRPr="00895E3A">
        <w:t>Система удаляет все текущие настройки партнера;</w:t>
      </w:r>
    </w:p>
    <w:p w14:paraId="236B5A7E" w14:textId="29522DC3" w:rsidR="005E28FB" w:rsidRPr="00895E3A" w:rsidRDefault="005E28FB" w:rsidP="00E55F8E">
      <w:pPr>
        <w:numPr>
          <w:ilvl w:val="0"/>
          <w:numId w:val="78"/>
        </w:numPr>
      </w:pPr>
      <w:r w:rsidRPr="00895E3A">
        <w:t>Система сохраняет новые настро</w:t>
      </w:r>
      <w:r w:rsidR="00DC2525" w:rsidRPr="00895E3A">
        <w:t>й</w:t>
      </w:r>
      <w:r w:rsidRPr="00895E3A">
        <w:t>ки в БД.</w:t>
      </w:r>
    </w:p>
    <w:p w14:paraId="5EBDA5F1" w14:textId="4D7EEF23" w:rsidR="003E5869" w:rsidRPr="00895E3A" w:rsidRDefault="003E5869" w:rsidP="003E5869">
      <w:pPr>
        <w:keepNext/>
        <w:numPr>
          <w:ilvl w:val="2"/>
          <w:numId w:val="13"/>
        </w:numPr>
        <w:spacing w:before="200"/>
        <w:outlineLvl w:val="2"/>
        <w:rPr>
          <w:bCs/>
          <w:color w:val="000000"/>
          <w:sz w:val="28"/>
        </w:rPr>
      </w:pPr>
      <w:bookmarkStart w:id="529" w:name="_Toc370582900"/>
      <w:r w:rsidRPr="00895E3A">
        <w:rPr>
          <w:bCs/>
          <w:color w:val="000000"/>
          <w:sz w:val="28"/>
        </w:rPr>
        <w:lastRenderedPageBreak/>
        <w:t>Удаление настроек партнера (</w:t>
      </w:r>
      <w:r w:rsidR="00F31F48" w:rsidRPr="00895E3A">
        <w:rPr>
          <w:bCs/>
          <w:color w:val="000000"/>
          <w:sz w:val="28"/>
        </w:rPr>
        <w:t>DeletePartnerSettings</w:t>
      </w:r>
      <w:r w:rsidRPr="00895E3A">
        <w:rPr>
          <w:bCs/>
          <w:color w:val="000000"/>
          <w:sz w:val="28"/>
        </w:rPr>
        <w:t>)</w:t>
      </w:r>
      <w:bookmarkEnd w:id="529"/>
    </w:p>
    <w:p w14:paraId="2C93E817" w14:textId="77777777" w:rsidR="003E5869" w:rsidRPr="00895E3A" w:rsidRDefault="003E5869" w:rsidP="003E5869">
      <w:pPr>
        <w:keepNext/>
        <w:numPr>
          <w:ilvl w:val="3"/>
          <w:numId w:val="13"/>
        </w:numPr>
        <w:spacing w:before="200"/>
        <w:outlineLvl w:val="3"/>
        <w:rPr>
          <w:bCs/>
          <w:iCs/>
          <w:sz w:val="24"/>
        </w:rPr>
      </w:pPr>
      <w:bookmarkStart w:id="530" w:name="_Toc370582901"/>
      <w:r w:rsidRPr="00895E3A">
        <w:rPr>
          <w:bCs/>
          <w:iCs/>
          <w:sz w:val="24"/>
        </w:rPr>
        <w:t>Карточка операции</w:t>
      </w:r>
      <w:bookmarkEnd w:id="530"/>
    </w:p>
    <w:tbl>
      <w:tblPr>
        <w:tblStyle w:val="6"/>
        <w:tblW w:w="0" w:type="auto"/>
        <w:tblLook w:val="04A0" w:firstRow="1" w:lastRow="0" w:firstColumn="1" w:lastColumn="0" w:noHBand="0" w:noVBand="1"/>
      </w:tblPr>
      <w:tblGrid>
        <w:gridCol w:w="3652"/>
        <w:gridCol w:w="6201"/>
      </w:tblGrid>
      <w:tr w:rsidR="003E5869" w:rsidRPr="00895E3A" w14:paraId="6FD9A4BD" w14:textId="77777777" w:rsidTr="00F31F48">
        <w:tc>
          <w:tcPr>
            <w:tcW w:w="3652" w:type="dxa"/>
          </w:tcPr>
          <w:p w14:paraId="413B9684" w14:textId="77777777" w:rsidR="003E5869" w:rsidRPr="00895E3A" w:rsidRDefault="003E5869" w:rsidP="00F31F48">
            <w:r w:rsidRPr="00895E3A">
              <w:t>Предназначение</w:t>
            </w:r>
          </w:p>
        </w:tc>
        <w:tc>
          <w:tcPr>
            <w:tcW w:w="6201" w:type="dxa"/>
          </w:tcPr>
          <w:p w14:paraId="260A2FD4" w14:textId="1F96E4E6" w:rsidR="003E5869" w:rsidRPr="00895E3A" w:rsidRDefault="003E5869" w:rsidP="00F31F48">
            <w:r w:rsidRPr="00895E3A">
              <w:t xml:space="preserve">Операция предназначена для </w:t>
            </w:r>
            <w:r w:rsidR="00F31F48" w:rsidRPr="00895E3A">
              <w:t>удаления</w:t>
            </w:r>
            <w:r w:rsidRPr="00895E3A">
              <w:t xml:space="preserve"> настроек партнера.</w:t>
            </w:r>
          </w:p>
        </w:tc>
      </w:tr>
      <w:tr w:rsidR="003E5869" w:rsidRPr="00895E3A" w14:paraId="32B9D944" w14:textId="77777777" w:rsidTr="00F31F48">
        <w:tc>
          <w:tcPr>
            <w:tcW w:w="3652" w:type="dxa"/>
          </w:tcPr>
          <w:p w14:paraId="0B91E6DE" w14:textId="77777777" w:rsidR="003E5869" w:rsidRPr="00895E3A" w:rsidRDefault="003E5869" w:rsidP="00F31F48">
            <w:r w:rsidRPr="00895E3A">
              <w:t>Режим выполнения</w:t>
            </w:r>
          </w:p>
        </w:tc>
        <w:tc>
          <w:tcPr>
            <w:tcW w:w="6201" w:type="dxa"/>
          </w:tcPr>
          <w:p w14:paraId="77527E07" w14:textId="77777777" w:rsidR="003E5869" w:rsidRPr="00895E3A" w:rsidRDefault="003E5869" w:rsidP="00F31F48">
            <w:r w:rsidRPr="00895E3A">
              <w:t>Синхронный.</w:t>
            </w:r>
          </w:p>
        </w:tc>
      </w:tr>
    </w:tbl>
    <w:p w14:paraId="1ED0CFCF" w14:textId="77777777" w:rsidR="003E5869" w:rsidRPr="00895E3A" w:rsidRDefault="003E5869" w:rsidP="003E5869">
      <w:pPr>
        <w:keepNext/>
        <w:numPr>
          <w:ilvl w:val="3"/>
          <w:numId w:val="13"/>
        </w:numPr>
        <w:spacing w:before="200"/>
        <w:outlineLvl w:val="3"/>
        <w:rPr>
          <w:bCs/>
          <w:iCs/>
          <w:sz w:val="24"/>
        </w:rPr>
      </w:pPr>
      <w:bookmarkStart w:id="531" w:name="_Toc370582902"/>
      <w:r w:rsidRPr="00895E3A">
        <w:rPr>
          <w:bCs/>
          <w:iCs/>
          <w:sz w:val="24"/>
        </w:rPr>
        <w:t>Параметры назначения</w:t>
      </w:r>
      <w:bookmarkEnd w:id="531"/>
    </w:p>
    <w:tbl>
      <w:tblPr>
        <w:tblStyle w:val="6"/>
        <w:tblW w:w="0" w:type="auto"/>
        <w:tblLook w:val="04A0" w:firstRow="1" w:lastRow="0" w:firstColumn="1" w:lastColumn="0" w:noHBand="0" w:noVBand="1"/>
      </w:tblPr>
      <w:tblGrid>
        <w:gridCol w:w="4926"/>
        <w:gridCol w:w="4927"/>
      </w:tblGrid>
      <w:tr w:rsidR="003E5869" w:rsidRPr="00895E3A" w14:paraId="2DDD66BC" w14:textId="77777777" w:rsidTr="00F31F48">
        <w:tc>
          <w:tcPr>
            <w:tcW w:w="4926" w:type="dxa"/>
          </w:tcPr>
          <w:p w14:paraId="4BC10453" w14:textId="77777777" w:rsidR="003E5869" w:rsidRPr="00895E3A" w:rsidRDefault="003E5869" w:rsidP="00F31F48">
            <w:pPr>
              <w:rPr>
                <w:b/>
              </w:rPr>
            </w:pPr>
            <w:r w:rsidRPr="00895E3A">
              <w:rPr>
                <w:b/>
              </w:rPr>
              <w:t>Параметр</w:t>
            </w:r>
          </w:p>
        </w:tc>
        <w:tc>
          <w:tcPr>
            <w:tcW w:w="4927" w:type="dxa"/>
          </w:tcPr>
          <w:p w14:paraId="46CFD2F9" w14:textId="77777777" w:rsidR="003E5869" w:rsidRPr="00895E3A" w:rsidRDefault="003E5869" w:rsidP="00F31F48">
            <w:pPr>
              <w:rPr>
                <w:b/>
              </w:rPr>
            </w:pPr>
            <w:r w:rsidRPr="00895E3A">
              <w:rPr>
                <w:b/>
              </w:rPr>
              <w:t>Значение</w:t>
            </w:r>
          </w:p>
        </w:tc>
      </w:tr>
      <w:tr w:rsidR="003E5869" w:rsidRPr="00895E3A" w14:paraId="540B2C62" w14:textId="77777777" w:rsidTr="00F31F48">
        <w:tc>
          <w:tcPr>
            <w:tcW w:w="4926" w:type="dxa"/>
          </w:tcPr>
          <w:p w14:paraId="21BB10B1" w14:textId="77777777" w:rsidR="003E5869" w:rsidRPr="00895E3A" w:rsidRDefault="003E5869" w:rsidP="00F31F48">
            <w:r w:rsidRPr="00895E3A">
              <w:t>Максимальное время от получения запроса до выдачи ответа</w:t>
            </w:r>
          </w:p>
        </w:tc>
        <w:tc>
          <w:tcPr>
            <w:tcW w:w="4927" w:type="dxa"/>
          </w:tcPr>
          <w:p w14:paraId="207C1A57" w14:textId="77777777" w:rsidR="003E5869" w:rsidRPr="00895E3A" w:rsidRDefault="003E5869" w:rsidP="00F31F48">
            <w:r w:rsidRPr="00895E3A">
              <w:t>100 миллисекунд</w:t>
            </w:r>
          </w:p>
        </w:tc>
      </w:tr>
    </w:tbl>
    <w:p w14:paraId="4BB28EF5" w14:textId="77777777" w:rsidR="003E5869" w:rsidRPr="00895E3A" w:rsidRDefault="003E5869" w:rsidP="003E5869">
      <w:pPr>
        <w:keepNext/>
        <w:numPr>
          <w:ilvl w:val="3"/>
          <w:numId w:val="13"/>
        </w:numPr>
        <w:spacing w:before="200"/>
        <w:outlineLvl w:val="3"/>
        <w:rPr>
          <w:bCs/>
          <w:iCs/>
          <w:sz w:val="24"/>
        </w:rPr>
      </w:pPr>
      <w:bookmarkStart w:id="532" w:name="_Toc370582903"/>
      <w:r w:rsidRPr="00895E3A">
        <w:rPr>
          <w:bCs/>
          <w:iCs/>
          <w:sz w:val="24"/>
        </w:rPr>
        <w:t>Влияние на другие операции</w:t>
      </w:r>
      <w:bookmarkEnd w:id="532"/>
    </w:p>
    <w:p w14:paraId="1C23214D" w14:textId="77777777" w:rsidR="003E5869" w:rsidRPr="00895E3A" w:rsidRDefault="003E5869" w:rsidP="003E5869">
      <w:r w:rsidRPr="00895E3A">
        <w:t>Отсутствует.</w:t>
      </w:r>
    </w:p>
    <w:p w14:paraId="0AC147B7" w14:textId="77777777" w:rsidR="003E5869" w:rsidRPr="00895E3A" w:rsidRDefault="003E5869" w:rsidP="003E5869">
      <w:pPr>
        <w:keepNext/>
        <w:numPr>
          <w:ilvl w:val="3"/>
          <w:numId w:val="13"/>
        </w:numPr>
        <w:spacing w:before="200"/>
        <w:outlineLvl w:val="3"/>
        <w:rPr>
          <w:bCs/>
          <w:iCs/>
          <w:sz w:val="24"/>
        </w:rPr>
      </w:pPr>
      <w:bookmarkStart w:id="533" w:name="_Toc370582904"/>
      <w:r w:rsidRPr="00895E3A">
        <w:rPr>
          <w:bCs/>
          <w:iCs/>
          <w:sz w:val="24"/>
        </w:rPr>
        <w:t>Входные параметры</w:t>
      </w:r>
      <w:bookmarkEnd w:id="533"/>
    </w:p>
    <w:p w14:paraId="33E8E88F" w14:textId="77777777" w:rsidR="003E5869" w:rsidRPr="00895E3A" w:rsidRDefault="003E5869" w:rsidP="003E5869">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3E5869" w:rsidRPr="00895E3A" w14:paraId="3509C7E9" w14:textId="77777777" w:rsidTr="00F31F48">
        <w:tc>
          <w:tcPr>
            <w:tcW w:w="2355" w:type="dxa"/>
          </w:tcPr>
          <w:p w14:paraId="092E8ED1" w14:textId="77777777" w:rsidR="003E5869" w:rsidRPr="00895E3A" w:rsidRDefault="003E5869" w:rsidP="00F31F48">
            <w:pPr>
              <w:rPr>
                <w:b/>
              </w:rPr>
            </w:pPr>
            <w:r w:rsidRPr="00895E3A">
              <w:rPr>
                <w:b/>
              </w:rPr>
              <w:t>Параметр</w:t>
            </w:r>
          </w:p>
        </w:tc>
        <w:tc>
          <w:tcPr>
            <w:tcW w:w="5644" w:type="dxa"/>
          </w:tcPr>
          <w:p w14:paraId="5A29ABBC" w14:textId="77777777" w:rsidR="003E5869" w:rsidRPr="00895E3A" w:rsidRDefault="003E5869" w:rsidP="00F31F48">
            <w:pPr>
              <w:rPr>
                <w:b/>
              </w:rPr>
            </w:pPr>
            <w:r w:rsidRPr="00895E3A">
              <w:rPr>
                <w:b/>
              </w:rPr>
              <w:t>Описание</w:t>
            </w:r>
          </w:p>
        </w:tc>
        <w:tc>
          <w:tcPr>
            <w:tcW w:w="1854" w:type="dxa"/>
          </w:tcPr>
          <w:p w14:paraId="0BAE33E6" w14:textId="77777777" w:rsidR="003E5869" w:rsidRPr="00895E3A" w:rsidRDefault="003E5869" w:rsidP="00F31F48">
            <w:pPr>
              <w:rPr>
                <w:b/>
              </w:rPr>
            </w:pPr>
            <w:r w:rsidRPr="00895E3A">
              <w:rPr>
                <w:b/>
              </w:rPr>
              <w:t>Обязательный?</w:t>
            </w:r>
          </w:p>
        </w:tc>
      </w:tr>
      <w:tr w:rsidR="003E5869" w:rsidRPr="00895E3A" w14:paraId="685586F9" w14:textId="77777777" w:rsidTr="00F31F48">
        <w:tc>
          <w:tcPr>
            <w:tcW w:w="2355" w:type="dxa"/>
          </w:tcPr>
          <w:p w14:paraId="534708D0" w14:textId="77777777" w:rsidR="003E5869" w:rsidRPr="00895E3A" w:rsidRDefault="003E5869" w:rsidP="00F31F48">
            <w:r w:rsidRPr="00895E3A">
              <w:t>Идентификатор партнера (Id)</w:t>
            </w:r>
          </w:p>
        </w:tc>
        <w:tc>
          <w:tcPr>
            <w:tcW w:w="5644" w:type="dxa"/>
          </w:tcPr>
          <w:p w14:paraId="672A053A" w14:textId="77777777" w:rsidR="003E5869" w:rsidRPr="00895E3A" w:rsidRDefault="003E5869" w:rsidP="00F31F48">
            <w:r w:rsidRPr="00895E3A">
              <w:t>Идентификаторов партнера</w:t>
            </w:r>
          </w:p>
        </w:tc>
        <w:tc>
          <w:tcPr>
            <w:tcW w:w="1854" w:type="dxa"/>
          </w:tcPr>
          <w:p w14:paraId="521770F7" w14:textId="77777777" w:rsidR="003E5869" w:rsidRPr="00895E3A" w:rsidRDefault="003E5869" w:rsidP="00F31F48">
            <w:r w:rsidRPr="00895E3A">
              <w:t>Да</w:t>
            </w:r>
          </w:p>
        </w:tc>
      </w:tr>
      <w:tr w:rsidR="003E5869" w:rsidRPr="00895E3A" w14:paraId="1E18986D" w14:textId="77777777" w:rsidTr="00F31F48">
        <w:tc>
          <w:tcPr>
            <w:tcW w:w="2355" w:type="dxa"/>
          </w:tcPr>
          <w:p w14:paraId="3427F718" w14:textId="77777777" w:rsidR="003E5869" w:rsidRPr="00895E3A" w:rsidRDefault="003E5869" w:rsidP="00F31F48">
            <w:r w:rsidRPr="00895E3A">
              <w:t>Идентификатор пользователя (UserId)</w:t>
            </w:r>
          </w:p>
        </w:tc>
        <w:tc>
          <w:tcPr>
            <w:tcW w:w="5644" w:type="dxa"/>
          </w:tcPr>
          <w:p w14:paraId="7C3F1820" w14:textId="77777777" w:rsidR="003E5869" w:rsidRPr="00895E3A" w:rsidRDefault="003E5869" w:rsidP="00F31F48">
            <w:r w:rsidRPr="00895E3A">
              <w:t>Идентификатор пользователя</w:t>
            </w:r>
          </w:p>
        </w:tc>
        <w:tc>
          <w:tcPr>
            <w:tcW w:w="1854" w:type="dxa"/>
          </w:tcPr>
          <w:p w14:paraId="1B8D7D9C" w14:textId="77777777" w:rsidR="003E5869" w:rsidRPr="00895E3A" w:rsidRDefault="003E5869" w:rsidP="00F31F48">
            <w:r w:rsidRPr="00895E3A">
              <w:t>Да</w:t>
            </w:r>
          </w:p>
        </w:tc>
      </w:tr>
      <w:tr w:rsidR="003E5869" w:rsidRPr="00895E3A" w14:paraId="411EFF09" w14:textId="77777777" w:rsidTr="00F31F48">
        <w:tc>
          <w:tcPr>
            <w:tcW w:w="2355" w:type="dxa"/>
          </w:tcPr>
          <w:p w14:paraId="309C3D67" w14:textId="6E3F0475" w:rsidR="003E5869" w:rsidRPr="00895E3A" w:rsidRDefault="003E5869" w:rsidP="00A87E94">
            <w:r w:rsidRPr="00895E3A">
              <w:t xml:space="preserve">Набор </w:t>
            </w:r>
            <w:r w:rsidR="00A87E94" w:rsidRPr="00895E3A">
              <w:t xml:space="preserve">ключей </w:t>
            </w:r>
            <w:r w:rsidRPr="00895E3A">
              <w:t>настроек (</w:t>
            </w:r>
            <w:r w:rsidR="00A87E94" w:rsidRPr="00895E3A">
              <w:t>Keys</w:t>
            </w:r>
            <w:r w:rsidRPr="00895E3A">
              <w:t>)</w:t>
            </w:r>
          </w:p>
        </w:tc>
        <w:tc>
          <w:tcPr>
            <w:tcW w:w="5644" w:type="dxa"/>
          </w:tcPr>
          <w:p w14:paraId="74EC6DE9" w14:textId="3753F59A" w:rsidR="003E5869" w:rsidRPr="00895E3A" w:rsidRDefault="003E5869" w:rsidP="00A87E94">
            <w:r w:rsidRPr="00895E3A">
              <w:t>Набор ключ</w:t>
            </w:r>
            <w:r w:rsidR="00A87E94" w:rsidRPr="00895E3A">
              <w:t>ей</w:t>
            </w:r>
          </w:p>
        </w:tc>
        <w:tc>
          <w:tcPr>
            <w:tcW w:w="1854" w:type="dxa"/>
          </w:tcPr>
          <w:p w14:paraId="2D416727" w14:textId="77777777" w:rsidR="003E5869" w:rsidRPr="00895E3A" w:rsidRDefault="003E5869" w:rsidP="00F31F48">
            <w:r w:rsidRPr="00895E3A">
              <w:t>Да</w:t>
            </w:r>
          </w:p>
        </w:tc>
      </w:tr>
    </w:tbl>
    <w:p w14:paraId="5D2ADB21" w14:textId="77777777" w:rsidR="003E5869" w:rsidRPr="00895E3A" w:rsidRDefault="003E5869" w:rsidP="003E5869"/>
    <w:p w14:paraId="5025592E" w14:textId="77777777" w:rsidR="003E5869" w:rsidRPr="00895E3A" w:rsidRDefault="003E5869" w:rsidP="003E5869">
      <w:pPr>
        <w:keepNext/>
        <w:numPr>
          <w:ilvl w:val="3"/>
          <w:numId w:val="13"/>
        </w:numPr>
        <w:spacing w:before="200"/>
        <w:outlineLvl w:val="3"/>
        <w:rPr>
          <w:bCs/>
          <w:iCs/>
          <w:sz w:val="24"/>
        </w:rPr>
      </w:pPr>
      <w:bookmarkStart w:id="534" w:name="_Toc370582905"/>
      <w:r w:rsidRPr="00895E3A">
        <w:rPr>
          <w:bCs/>
          <w:iCs/>
          <w:sz w:val="24"/>
        </w:rPr>
        <w:t>Выходные данные</w:t>
      </w:r>
      <w:bookmarkEnd w:id="534"/>
    </w:p>
    <w:p w14:paraId="43DB0B88" w14:textId="77777777" w:rsidR="003E5869" w:rsidRPr="00895E3A" w:rsidRDefault="003E5869" w:rsidP="003E5869">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3E5869" w:rsidRPr="00895E3A" w14:paraId="55F2FB54" w14:textId="77777777" w:rsidTr="00F31F48">
        <w:tc>
          <w:tcPr>
            <w:tcW w:w="2093" w:type="dxa"/>
          </w:tcPr>
          <w:p w14:paraId="455647BB" w14:textId="77777777" w:rsidR="003E5869" w:rsidRPr="00895E3A" w:rsidRDefault="003E5869" w:rsidP="00F31F48">
            <w:pPr>
              <w:rPr>
                <w:b/>
              </w:rPr>
            </w:pPr>
            <w:r w:rsidRPr="00895E3A">
              <w:rPr>
                <w:b/>
              </w:rPr>
              <w:t>Атрибут</w:t>
            </w:r>
          </w:p>
        </w:tc>
        <w:tc>
          <w:tcPr>
            <w:tcW w:w="5906" w:type="dxa"/>
          </w:tcPr>
          <w:p w14:paraId="1A0ABD48" w14:textId="77777777" w:rsidR="003E5869" w:rsidRPr="00895E3A" w:rsidRDefault="003E5869" w:rsidP="00F31F48">
            <w:pPr>
              <w:rPr>
                <w:b/>
              </w:rPr>
            </w:pPr>
            <w:r w:rsidRPr="00895E3A">
              <w:rPr>
                <w:b/>
              </w:rPr>
              <w:t>Описание</w:t>
            </w:r>
          </w:p>
        </w:tc>
        <w:tc>
          <w:tcPr>
            <w:tcW w:w="1854" w:type="dxa"/>
          </w:tcPr>
          <w:p w14:paraId="290C3FA9" w14:textId="77777777" w:rsidR="003E5869" w:rsidRPr="00895E3A" w:rsidRDefault="003E5869" w:rsidP="00F31F48">
            <w:pPr>
              <w:rPr>
                <w:b/>
              </w:rPr>
            </w:pPr>
            <w:r w:rsidRPr="00895E3A">
              <w:rPr>
                <w:b/>
              </w:rPr>
              <w:t>Обязательный?</w:t>
            </w:r>
          </w:p>
        </w:tc>
      </w:tr>
      <w:tr w:rsidR="003E5869" w:rsidRPr="00895E3A" w14:paraId="2381FBBC" w14:textId="77777777" w:rsidTr="00F31F48">
        <w:tc>
          <w:tcPr>
            <w:tcW w:w="2093" w:type="dxa"/>
          </w:tcPr>
          <w:p w14:paraId="65A0A38C" w14:textId="77777777" w:rsidR="003E5869" w:rsidRPr="00895E3A" w:rsidRDefault="003E5869" w:rsidP="00F31F48">
            <w:r w:rsidRPr="00895E3A">
              <w:t>Признак успешного выполнения операции (Success)</w:t>
            </w:r>
          </w:p>
        </w:tc>
        <w:tc>
          <w:tcPr>
            <w:tcW w:w="5906" w:type="dxa"/>
          </w:tcPr>
          <w:p w14:paraId="5EAF307D" w14:textId="77777777" w:rsidR="003E5869" w:rsidRPr="00895E3A" w:rsidRDefault="003E5869" w:rsidP="00F31F48">
            <w:r w:rsidRPr="00895E3A">
              <w:t>Признак успешного выполнения операции</w:t>
            </w:r>
          </w:p>
        </w:tc>
        <w:tc>
          <w:tcPr>
            <w:tcW w:w="1854" w:type="dxa"/>
          </w:tcPr>
          <w:p w14:paraId="01E40434" w14:textId="77777777" w:rsidR="003E5869" w:rsidRPr="00895E3A" w:rsidRDefault="003E5869" w:rsidP="00F31F48">
            <w:r w:rsidRPr="00895E3A">
              <w:t>Да</w:t>
            </w:r>
          </w:p>
        </w:tc>
      </w:tr>
      <w:tr w:rsidR="003E5869" w:rsidRPr="00895E3A" w14:paraId="174A2D04" w14:textId="77777777" w:rsidTr="00F31F48">
        <w:tc>
          <w:tcPr>
            <w:tcW w:w="2093" w:type="dxa"/>
          </w:tcPr>
          <w:p w14:paraId="4CA321A8" w14:textId="77777777" w:rsidR="003E5869" w:rsidRPr="00895E3A" w:rsidRDefault="003E5869" w:rsidP="00F31F48">
            <w:r w:rsidRPr="00895E3A">
              <w:lastRenderedPageBreak/>
              <w:t>Код возврата (ResultCode)</w:t>
            </w:r>
          </w:p>
        </w:tc>
        <w:tc>
          <w:tcPr>
            <w:tcW w:w="5906" w:type="dxa"/>
          </w:tcPr>
          <w:p w14:paraId="294F0A04" w14:textId="77777777" w:rsidR="003E5869" w:rsidRPr="00895E3A" w:rsidRDefault="003E5869" w:rsidP="00F31F48">
            <w:r w:rsidRPr="00895E3A">
              <w:t>Целочисленный код, информирующий о результате выполнения операции. Допустимые значения:</w:t>
            </w:r>
          </w:p>
          <w:p w14:paraId="58400914" w14:textId="77777777" w:rsidR="003E5869" w:rsidRPr="00895E3A" w:rsidRDefault="003E5869" w:rsidP="00F31F48">
            <w:r w:rsidRPr="00895E3A">
              <w:t>0 – операция выполнена успешно</w:t>
            </w:r>
          </w:p>
          <w:p w14:paraId="2BA92500" w14:textId="77777777" w:rsidR="003E5869" w:rsidRPr="00895E3A" w:rsidRDefault="003E5869" w:rsidP="00F31F48">
            <w:r w:rsidRPr="00895E3A">
              <w:t>1 – во время выполнения операции произошла непредвиденная ошибка.</w:t>
            </w:r>
          </w:p>
        </w:tc>
        <w:tc>
          <w:tcPr>
            <w:tcW w:w="1854" w:type="dxa"/>
          </w:tcPr>
          <w:p w14:paraId="12FD3796" w14:textId="77777777" w:rsidR="003E5869" w:rsidRPr="00895E3A" w:rsidRDefault="003E5869" w:rsidP="00F31F48">
            <w:r w:rsidRPr="00895E3A">
              <w:t>Да</w:t>
            </w:r>
          </w:p>
        </w:tc>
      </w:tr>
      <w:tr w:rsidR="003E5869" w:rsidRPr="00895E3A" w14:paraId="3B48F718" w14:textId="77777777" w:rsidTr="00F31F48">
        <w:tc>
          <w:tcPr>
            <w:tcW w:w="2093" w:type="dxa"/>
          </w:tcPr>
          <w:p w14:paraId="13ADBCC9" w14:textId="77777777" w:rsidR="003E5869" w:rsidRPr="00895E3A" w:rsidRDefault="003E5869" w:rsidP="00F31F48">
            <w:r w:rsidRPr="00895E3A">
              <w:t>Описание ошибки (ResultDescription)</w:t>
            </w:r>
          </w:p>
        </w:tc>
        <w:tc>
          <w:tcPr>
            <w:tcW w:w="5906" w:type="dxa"/>
          </w:tcPr>
          <w:p w14:paraId="0B3025B1" w14:textId="77777777" w:rsidR="003E5869" w:rsidRPr="00895E3A" w:rsidRDefault="003E5869" w:rsidP="00F31F48">
            <w:r w:rsidRPr="00895E3A">
              <w:t>Обязательно заполняется, если код возврата не равен 0. В других случаях никогда не заполняется.</w:t>
            </w:r>
          </w:p>
        </w:tc>
        <w:tc>
          <w:tcPr>
            <w:tcW w:w="1854" w:type="dxa"/>
          </w:tcPr>
          <w:p w14:paraId="5122B364" w14:textId="77777777" w:rsidR="003E5869" w:rsidRPr="00895E3A" w:rsidRDefault="003E5869" w:rsidP="00F31F48">
            <w:r w:rsidRPr="00895E3A">
              <w:t>Нет</w:t>
            </w:r>
          </w:p>
        </w:tc>
      </w:tr>
    </w:tbl>
    <w:p w14:paraId="793C1F8B" w14:textId="77777777" w:rsidR="003E5869" w:rsidRPr="00895E3A" w:rsidRDefault="003E5869" w:rsidP="003E5869">
      <w:pPr>
        <w:keepNext/>
        <w:numPr>
          <w:ilvl w:val="3"/>
          <w:numId w:val="13"/>
        </w:numPr>
        <w:spacing w:before="200"/>
        <w:outlineLvl w:val="3"/>
        <w:rPr>
          <w:bCs/>
          <w:iCs/>
          <w:sz w:val="24"/>
        </w:rPr>
      </w:pPr>
      <w:bookmarkStart w:id="535" w:name="_Toc370582906"/>
      <w:r w:rsidRPr="00895E3A">
        <w:rPr>
          <w:bCs/>
          <w:iCs/>
          <w:sz w:val="24"/>
        </w:rPr>
        <w:t>Логика выполнения</w:t>
      </w:r>
      <w:bookmarkEnd w:id="535"/>
    </w:p>
    <w:p w14:paraId="129310CF" w14:textId="77777777" w:rsidR="003E5869" w:rsidRPr="00895E3A" w:rsidRDefault="003E5869" w:rsidP="003E5869">
      <w:r w:rsidRPr="00895E3A">
        <w:t>Основной сценарий выполнения:</w:t>
      </w:r>
    </w:p>
    <w:p w14:paraId="1013215A" w14:textId="004DB60C" w:rsidR="003E5869" w:rsidRPr="00895E3A" w:rsidRDefault="003E5869" w:rsidP="00E55F8E">
      <w:pPr>
        <w:numPr>
          <w:ilvl w:val="0"/>
          <w:numId w:val="79"/>
        </w:numPr>
      </w:pPr>
      <w:r w:rsidRPr="00895E3A">
        <w:t xml:space="preserve">Система </w:t>
      </w:r>
      <w:r w:rsidR="00A87E94" w:rsidRPr="00895E3A">
        <w:t>находит настройки по заданным ключам и удаляет их</w:t>
      </w:r>
      <w:r w:rsidRPr="00895E3A">
        <w:t>.</w:t>
      </w:r>
    </w:p>
    <w:p w14:paraId="50A719E7" w14:textId="34EB33C9" w:rsidR="007A35AD" w:rsidRPr="00895E3A" w:rsidRDefault="007A35AD" w:rsidP="007A35AD">
      <w:pPr>
        <w:keepNext/>
        <w:numPr>
          <w:ilvl w:val="2"/>
          <w:numId w:val="13"/>
        </w:numPr>
        <w:spacing w:before="200"/>
        <w:outlineLvl w:val="2"/>
        <w:rPr>
          <w:bCs/>
          <w:color w:val="000000"/>
          <w:sz w:val="28"/>
        </w:rPr>
      </w:pPr>
      <w:bookmarkStart w:id="536" w:name="_Toc370582907"/>
      <w:r w:rsidRPr="00895E3A">
        <w:rPr>
          <w:bCs/>
          <w:color w:val="000000"/>
          <w:sz w:val="28"/>
        </w:rPr>
        <w:t>Получение настроек партнера (GetPartnerSettings)</w:t>
      </w:r>
      <w:bookmarkEnd w:id="536"/>
    </w:p>
    <w:p w14:paraId="35999599" w14:textId="77777777" w:rsidR="007A35AD" w:rsidRPr="00895E3A" w:rsidRDefault="007A35AD" w:rsidP="007A35AD">
      <w:pPr>
        <w:keepNext/>
        <w:numPr>
          <w:ilvl w:val="3"/>
          <w:numId w:val="13"/>
        </w:numPr>
        <w:spacing w:before="200"/>
        <w:outlineLvl w:val="3"/>
        <w:rPr>
          <w:bCs/>
          <w:iCs/>
          <w:sz w:val="24"/>
        </w:rPr>
      </w:pPr>
      <w:bookmarkStart w:id="537" w:name="_Toc370582908"/>
      <w:r w:rsidRPr="00895E3A">
        <w:rPr>
          <w:bCs/>
          <w:iCs/>
          <w:sz w:val="24"/>
        </w:rPr>
        <w:t>Карточка операции</w:t>
      </w:r>
      <w:bookmarkEnd w:id="537"/>
    </w:p>
    <w:tbl>
      <w:tblPr>
        <w:tblStyle w:val="6"/>
        <w:tblW w:w="0" w:type="auto"/>
        <w:tblLook w:val="04A0" w:firstRow="1" w:lastRow="0" w:firstColumn="1" w:lastColumn="0" w:noHBand="0" w:noVBand="1"/>
      </w:tblPr>
      <w:tblGrid>
        <w:gridCol w:w="3652"/>
        <w:gridCol w:w="6201"/>
      </w:tblGrid>
      <w:tr w:rsidR="007A35AD" w:rsidRPr="00895E3A" w14:paraId="79378350" w14:textId="77777777" w:rsidTr="007A35AD">
        <w:tc>
          <w:tcPr>
            <w:tcW w:w="3652" w:type="dxa"/>
          </w:tcPr>
          <w:p w14:paraId="600CF0E3" w14:textId="77777777" w:rsidR="007A35AD" w:rsidRPr="00895E3A" w:rsidRDefault="007A35AD" w:rsidP="007A35AD">
            <w:r w:rsidRPr="00895E3A">
              <w:t>Предназначение</w:t>
            </w:r>
          </w:p>
        </w:tc>
        <w:tc>
          <w:tcPr>
            <w:tcW w:w="6201" w:type="dxa"/>
          </w:tcPr>
          <w:p w14:paraId="6B821A4A" w14:textId="150F1916" w:rsidR="007A35AD" w:rsidRPr="00895E3A" w:rsidRDefault="007A35AD" w:rsidP="007A35AD">
            <w:r w:rsidRPr="00895E3A">
              <w:t>Операция предназначена получения настроек партнера.</w:t>
            </w:r>
          </w:p>
        </w:tc>
      </w:tr>
      <w:tr w:rsidR="007A35AD" w:rsidRPr="00895E3A" w14:paraId="1E8CD94A" w14:textId="77777777" w:rsidTr="007A35AD">
        <w:tc>
          <w:tcPr>
            <w:tcW w:w="3652" w:type="dxa"/>
          </w:tcPr>
          <w:p w14:paraId="61B58C9F" w14:textId="77777777" w:rsidR="007A35AD" w:rsidRPr="00895E3A" w:rsidRDefault="007A35AD" w:rsidP="007A35AD">
            <w:r w:rsidRPr="00895E3A">
              <w:t>Режим выполнения</w:t>
            </w:r>
          </w:p>
        </w:tc>
        <w:tc>
          <w:tcPr>
            <w:tcW w:w="6201" w:type="dxa"/>
          </w:tcPr>
          <w:p w14:paraId="0CE093A5" w14:textId="77777777" w:rsidR="007A35AD" w:rsidRPr="00895E3A" w:rsidRDefault="007A35AD" w:rsidP="007A35AD">
            <w:r w:rsidRPr="00895E3A">
              <w:t>Синхронный.</w:t>
            </w:r>
          </w:p>
        </w:tc>
      </w:tr>
    </w:tbl>
    <w:p w14:paraId="1C78B624" w14:textId="77777777" w:rsidR="007A35AD" w:rsidRPr="00895E3A" w:rsidRDefault="007A35AD" w:rsidP="007A35AD">
      <w:pPr>
        <w:keepNext/>
        <w:numPr>
          <w:ilvl w:val="3"/>
          <w:numId w:val="13"/>
        </w:numPr>
        <w:spacing w:before="200"/>
        <w:outlineLvl w:val="3"/>
        <w:rPr>
          <w:bCs/>
          <w:iCs/>
          <w:sz w:val="24"/>
        </w:rPr>
      </w:pPr>
      <w:bookmarkStart w:id="538" w:name="_Toc370582909"/>
      <w:r w:rsidRPr="00895E3A">
        <w:rPr>
          <w:bCs/>
          <w:iCs/>
          <w:sz w:val="24"/>
        </w:rPr>
        <w:t>Параметры назначения</w:t>
      </w:r>
      <w:bookmarkEnd w:id="538"/>
    </w:p>
    <w:tbl>
      <w:tblPr>
        <w:tblStyle w:val="6"/>
        <w:tblW w:w="0" w:type="auto"/>
        <w:tblLook w:val="04A0" w:firstRow="1" w:lastRow="0" w:firstColumn="1" w:lastColumn="0" w:noHBand="0" w:noVBand="1"/>
      </w:tblPr>
      <w:tblGrid>
        <w:gridCol w:w="4926"/>
        <w:gridCol w:w="4927"/>
      </w:tblGrid>
      <w:tr w:rsidR="007A35AD" w:rsidRPr="00895E3A" w14:paraId="347B760A" w14:textId="77777777" w:rsidTr="007A35AD">
        <w:tc>
          <w:tcPr>
            <w:tcW w:w="4926" w:type="dxa"/>
          </w:tcPr>
          <w:p w14:paraId="5DF036C7" w14:textId="77777777" w:rsidR="007A35AD" w:rsidRPr="00895E3A" w:rsidRDefault="007A35AD" w:rsidP="007A35AD">
            <w:pPr>
              <w:rPr>
                <w:b/>
              </w:rPr>
            </w:pPr>
            <w:r w:rsidRPr="00895E3A">
              <w:rPr>
                <w:b/>
              </w:rPr>
              <w:t>Параметр</w:t>
            </w:r>
          </w:p>
        </w:tc>
        <w:tc>
          <w:tcPr>
            <w:tcW w:w="4927" w:type="dxa"/>
          </w:tcPr>
          <w:p w14:paraId="637256DE" w14:textId="77777777" w:rsidR="007A35AD" w:rsidRPr="00895E3A" w:rsidRDefault="007A35AD" w:rsidP="007A35AD">
            <w:pPr>
              <w:rPr>
                <w:b/>
              </w:rPr>
            </w:pPr>
            <w:r w:rsidRPr="00895E3A">
              <w:rPr>
                <w:b/>
              </w:rPr>
              <w:t>Значение</w:t>
            </w:r>
          </w:p>
        </w:tc>
      </w:tr>
      <w:tr w:rsidR="007A35AD" w:rsidRPr="00895E3A" w14:paraId="38858730" w14:textId="77777777" w:rsidTr="007A35AD">
        <w:tc>
          <w:tcPr>
            <w:tcW w:w="4926" w:type="dxa"/>
          </w:tcPr>
          <w:p w14:paraId="7F6C2CFA" w14:textId="77777777" w:rsidR="007A35AD" w:rsidRPr="00895E3A" w:rsidRDefault="007A35AD" w:rsidP="007A35AD">
            <w:r w:rsidRPr="00895E3A">
              <w:t>Максимальное время от получения запроса до выдачи ответа</w:t>
            </w:r>
          </w:p>
        </w:tc>
        <w:tc>
          <w:tcPr>
            <w:tcW w:w="4927" w:type="dxa"/>
          </w:tcPr>
          <w:p w14:paraId="740680BB" w14:textId="77777777" w:rsidR="007A35AD" w:rsidRPr="00895E3A" w:rsidRDefault="007A35AD" w:rsidP="007A35AD">
            <w:r w:rsidRPr="00895E3A">
              <w:t>100 миллисекунд</w:t>
            </w:r>
          </w:p>
        </w:tc>
      </w:tr>
    </w:tbl>
    <w:p w14:paraId="759FFCA6" w14:textId="77777777" w:rsidR="007A35AD" w:rsidRPr="00895E3A" w:rsidRDefault="007A35AD" w:rsidP="007A35AD">
      <w:pPr>
        <w:keepNext/>
        <w:numPr>
          <w:ilvl w:val="3"/>
          <w:numId w:val="13"/>
        </w:numPr>
        <w:spacing w:before="200"/>
        <w:outlineLvl w:val="3"/>
        <w:rPr>
          <w:bCs/>
          <w:iCs/>
          <w:sz w:val="24"/>
        </w:rPr>
      </w:pPr>
      <w:bookmarkStart w:id="539" w:name="_Toc370582910"/>
      <w:r w:rsidRPr="00895E3A">
        <w:rPr>
          <w:bCs/>
          <w:iCs/>
          <w:sz w:val="24"/>
        </w:rPr>
        <w:t>Влияние на другие операции</w:t>
      </w:r>
      <w:bookmarkEnd w:id="539"/>
    </w:p>
    <w:p w14:paraId="15AC5FB2" w14:textId="77777777" w:rsidR="007A35AD" w:rsidRPr="00895E3A" w:rsidRDefault="007A35AD" w:rsidP="007A35AD">
      <w:r w:rsidRPr="00895E3A">
        <w:t>Отсутствует.</w:t>
      </w:r>
    </w:p>
    <w:p w14:paraId="10DFFF04" w14:textId="77777777" w:rsidR="007A35AD" w:rsidRPr="00895E3A" w:rsidRDefault="007A35AD" w:rsidP="007A35AD">
      <w:pPr>
        <w:keepNext/>
        <w:numPr>
          <w:ilvl w:val="3"/>
          <w:numId w:val="13"/>
        </w:numPr>
        <w:spacing w:before="200"/>
        <w:outlineLvl w:val="3"/>
        <w:rPr>
          <w:bCs/>
          <w:iCs/>
          <w:sz w:val="24"/>
        </w:rPr>
      </w:pPr>
      <w:bookmarkStart w:id="540" w:name="_Toc370582911"/>
      <w:r w:rsidRPr="00895E3A">
        <w:rPr>
          <w:bCs/>
          <w:iCs/>
          <w:sz w:val="24"/>
        </w:rPr>
        <w:t>Входные параметры</w:t>
      </w:r>
      <w:bookmarkEnd w:id="540"/>
    </w:p>
    <w:p w14:paraId="7C46FDA3" w14:textId="77777777" w:rsidR="007A35AD" w:rsidRPr="00895E3A" w:rsidRDefault="007A35AD" w:rsidP="007A35A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58</w:t>
      </w:r>
      <w:r w:rsidRPr="00895E3A">
        <w:rPr>
          <w:bCs/>
          <w:i/>
          <w:noProof/>
          <w:color w:val="000000"/>
          <w:szCs w:val="18"/>
        </w:rPr>
        <w:fldChar w:fldCharType="end"/>
      </w:r>
    </w:p>
    <w:tbl>
      <w:tblPr>
        <w:tblStyle w:val="6"/>
        <w:tblW w:w="0" w:type="auto"/>
        <w:tblLook w:val="04A0" w:firstRow="1" w:lastRow="0" w:firstColumn="1" w:lastColumn="0" w:noHBand="0" w:noVBand="1"/>
      </w:tblPr>
      <w:tblGrid>
        <w:gridCol w:w="2355"/>
        <w:gridCol w:w="5644"/>
        <w:gridCol w:w="1854"/>
      </w:tblGrid>
      <w:tr w:rsidR="007A35AD" w:rsidRPr="00895E3A" w14:paraId="10C7506C" w14:textId="77777777" w:rsidTr="007A35AD">
        <w:tc>
          <w:tcPr>
            <w:tcW w:w="2355" w:type="dxa"/>
          </w:tcPr>
          <w:p w14:paraId="4A7D5777" w14:textId="77777777" w:rsidR="007A35AD" w:rsidRPr="00895E3A" w:rsidRDefault="007A35AD" w:rsidP="007A35AD">
            <w:pPr>
              <w:rPr>
                <w:b/>
              </w:rPr>
            </w:pPr>
            <w:r w:rsidRPr="00895E3A">
              <w:rPr>
                <w:b/>
              </w:rPr>
              <w:t>Параметр</w:t>
            </w:r>
          </w:p>
        </w:tc>
        <w:tc>
          <w:tcPr>
            <w:tcW w:w="5644" w:type="dxa"/>
          </w:tcPr>
          <w:p w14:paraId="459156CF" w14:textId="77777777" w:rsidR="007A35AD" w:rsidRPr="00895E3A" w:rsidRDefault="007A35AD" w:rsidP="007A35AD">
            <w:pPr>
              <w:rPr>
                <w:b/>
              </w:rPr>
            </w:pPr>
            <w:r w:rsidRPr="00895E3A">
              <w:rPr>
                <w:b/>
              </w:rPr>
              <w:t>Описание</w:t>
            </w:r>
          </w:p>
        </w:tc>
        <w:tc>
          <w:tcPr>
            <w:tcW w:w="1854" w:type="dxa"/>
          </w:tcPr>
          <w:p w14:paraId="73BC1039" w14:textId="77777777" w:rsidR="007A35AD" w:rsidRPr="00895E3A" w:rsidRDefault="007A35AD" w:rsidP="007A35AD">
            <w:pPr>
              <w:rPr>
                <w:b/>
              </w:rPr>
            </w:pPr>
            <w:r w:rsidRPr="00895E3A">
              <w:rPr>
                <w:b/>
              </w:rPr>
              <w:t>Обязательный?</w:t>
            </w:r>
          </w:p>
        </w:tc>
      </w:tr>
      <w:tr w:rsidR="007A35AD" w:rsidRPr="00895E3A" w14:paraId="159FCE77" w14:textId="77777777" w:rsidTr="007A35AD">
        <w:tc>
          <w:tcPr>
            <w:tcW w:w="2355" w:type="dxa"/>
          </w:tcPr>
          <w:p w14:paraId="4965007F" w14:textId="77777777" w:rsidR="007A35AD" w:rsidRPr="00895E3A" w:rsidRDefault="007A35AD" w:rsidP="007A35AD">
            <w:r w:rsidRPr="00895E3A">
              <w:t>Идентификатор партнера (Id)</w:t>
            </w:r>
          </w:p>
        </w:tc>
        <w:tc>
          <w:tcPr>
            <w:tcW w:w="5644" w:type="dxa"/>
          </w:tcPr>
          <w:p w14:paraId="42D0E9FE" w14:textId="77777777" w:rsidR="007A35AD" w:rsidRPr="00895E3A" w:rsidRDefault="007A35AD" w:rsidP="007A35AD">
            <w:r w:rsidRPr="00895E3A">
              <w:t>Идентификаторов партнера</w:t>
            </w:r>
          </w:p>
        </w:tc>
        <w:tc>
          <w:tcPr>
            <w:tcW w:w="1854" w:type="dxa"/>
          </w:tcPr>
          <w:p w14:paraId="63AD97A7" w14:textId="24C1D526" w:rsidR="007A35AD" w:rsidRPr="00895E3A" w:rsidRDefault="007A35AD" w:rsidP="007A35AD">
            <w:r w:rsidRPr="00895E3A">
              <w:t>Нет</w:t>
            </w:r>
          </w:p>
        </w:tc>
      </w:tr>
      <w:tr w:rsidR="007A35AD" w:rsidRPr="00895E3A" w14:paraId="7A628A2F" w14:textId="77777777" w:rsidTr="007A35AD">
        <w:tc>
          <w:tcPr>
            <w:tcW w:w="2355" w:type="dxa"/>
          </w:tcPr>
          <w:p w14:paraId="2EC07B2E" w14:textId="77777777" w:rsidR="007A35AD" w:rsidRPr="00895E3A" w:rsidRDefault="007A35AD" w:rsidP="007A35AD">
            <w:r w:rsidRPr="00895E3A">
              <w:lastRenderedPageBreak/>
              <w:t>Идентификатор пользователя (UserId)</w:t>
            </w:r>
          </w:p>
        </w:tc>
        <w:tc>
          <w:tcPr>
            <w:tcW w:w="5644" w:type="dxa"/>
          </w:tcPr>
          <w:p w14:paraId="29426649" w14:textId="77777777" w:rsidR="007A35AD" w:rsidRPr="00895E3A" w:rsidRDefault="007A35AD" w:rsidP="007A35AD">
            <w:r w:rsidRPr="00895E3A">
              <w:t>Идентификатор пользователя</w:t>
            </w:r>
          </w:p>
        </w:tc>
        <w:tc>
          <w:tcPr>
            <w:tcW w:w="1854" w:type="dxa"/>
          </w:tcPr>
          <w:p w14:paraId="735AB870" w14:textId="77777777" w:rsidR="007A35AD" w:rsidRPr="00895E3A" w:rsidRDefault="007A35AD" w:rsidP="007A35AD">
            <w:r w:rsidRPr="00895E3A">
              <w:t>Да</w:t>
            </w:r>
          </w:p>
        </w:tc>
      </w:tr>
    </w:tbl>
    <w:p w14:paraId="315C23B0" w14:textId="77777777" w:rsidR="007A35AD" w:rsidRPr="00895E3A" w:rsidRDefault="007A35AD" w:rsidP="007A35AD"/>
    <w:p w14:paraId="36D1DF18" w14:textId="77777777" w:rsidR="007A35AD" w:rsidRPr="00895E3A" w:rsidRDefault="007A35AD" w:rsidP="007A35AD">
      <w:pPr>
        <w:keepNext/>
        <w:numPr>
          <w:ilvl w:val="3"/>
          <w:numId w:val="13"/>
        </w:numPr>
        <w:spacing w:before="200"/>
        <w:outlineLvl w:val="3"/>
        <w:rPr>
          <w:bCs/>
          <w:iCs/>
          <w:sz w:val="24"/>
        </w:rPr>
      </w:pPr>
      <w:bookmarkStart w:id="541" w:name="_Toc370582912"/>
      <w:r w:rsidRPr="00895E3A">
        <w:rPr>
          <w:bCs/>
          <w:iCs/>
          <w:sz w:val="24"/>
        </w:rPr>
        <w:t>Выходные данные</w:t>
      </w:r>
      <w:bookmarkEnd w:id="541"/>
    </w:p>
    <w:p w14:paraId="2C68727D" w14:textId="77777777" w:rsidR="007A35AD" w:rsidRPr="00895E3A" w:rsidRDefault="007A35AD" w:rsidP="007A35AD">
      <w:pPr>
        <w:keepNext/>
        <w:spacing w:before="120"/>
        <w:rPr>
          <w:bCs/>
          <w:i/>
          <w:color w:val="000000"/>
          <w:szCs w:val="18"/>
        </w:rPr>
      </w:pPr>
      <w:r w:rsidRPr="00895E3A">
        <w:rPr>
          <w:bCs/>
          <w:i/>
          <w:color w:val="000000"/>
          <w:szCs w:val="18"/>
        </w:rPr>
        <w:t xml:space="preserve">табл. </w:t>
      </w:r>
      <w:r w:rsidRPr="00895E3A">
        <w:rPr>
          <w:bCs/>
          <w:i/>
          <w:color w:val="000000"/>
          <w:szCs w:val="18"/>
        </w:rPr>
        <w:fldChar w:fldCharType="begin"/>
      </w:r>
      <w:r w:rsidRPr="00895E3A">
        <w:rPr>
          <w:bCs/>
          <w:i/>
          <w:color w:val="000000"/>
          <w:szCs w:val="18"/>
        </w:rPr>
        <w:instrText xml:space="preserve"> SEQ табл. \* ARABIC </w:instrText>
      </w:r>
      <w:r w:rsidRPr="00895E3A">
        <w:rPr>
          <w:bCs/>
          <w:i/>
          <w:color w:val="000000"/>
          <w:szCs w:val="18"/>
        </w:rPr>
        <w:fldChar w:fldCharType="separate"/>
      </w:r>
      <w:r w:rsidRPr="00895E3A">
        <w:rPr>
          <w:bCs/>
          <w:i/>
          <w:noProof/>
          <w:color w:val="000000"/>
          <w:szCs w:val="18"/>
        </w:rPr>
        <w:t>59</w:t>
      </w:r>
      <w:r w:rsidRPr="00895E3A">
        <w:rPr>
          <w:bCs/>
          <w:i/>
          <w:noProof/>
          <w:color w:val="000000"/>
          <w:szCs w:val="18"/>
        </w:rPr>
        <w:fldChar w:fldCharType="end"/>
      </w:r>
      <w:r w:rsidRPr="00895E3A">
        <w:rPr>
          <w:bCs/>
          <w:i/>
          <w:noProof/>
          <w:color w:val="000000"/>
          <w:szCs w:val="18"/>
        </w:rPr>
        <w:t xml:space="preserve"> «Выходные данные»</w:t>
      </w:r>
    </w:p>
    <w:tbl>
      <w:tblPr>
        <w:tblStyle w:val="6"/>
        <w:tblW w:w="0" w:type="auto"/>
        <w:tblLook w:val="04A0" w:firstRow="1" w:lastRow="0" w:firstColumn="1" w:lastColumn="0" w:noHBand="0" w:noVBand="1"/>
      </w:tblPr>
      <w:tblGrid>
        <w:gridCol w:w="2093"/>
        <w:gridCol w:w="5906"/>
        <w:gridCol w:w="1854"/>
      </w:tblGrid>
      <w:tr w:rsidR="007A35AD" w:rsidRPr="00895E3A" w14:paraId="3A865351" w14:textId="77777777" w:rsidTr="007A35AD">
        <w:tc>
          <w:tcPr>
            <w:tcW w:w="2093" w:type="dxa"/>
          </w:tcPr>
          <w:p w14:paraId="3DFCE5ED" w14:textId="77777777" w:rsidR="007A35AD" w:rsidRPr="00895E3A" w:rsidRDefault="007A35AD" w:rsidP="007A35AD">
            <w:pPr>
              <w:rPr>
                <w:b/>
              </w:rPr>
            </w:pPr>
            <w:r w:rsidRPr="00895E3A">
              <w:rPr>
                <w:b/>
              </w:rPr>
              <w:t>Атрибут</w:t>
            </w:r>
          </w:p>
        </w:tc>
        <w:tc>
          <w:tcPr>
            <w:tcW w:w="5906" w:type="dxa"/>
          </w:tcPr>
          <w:p w14:paraId="2A0D77A3" w14:textId="77777777" w:rsidR="007A35AD" w:rsidRPr="00895E3A" w:rsidRDefault="007A35AD" w:rsidP="007A35AD">
            <w:pPr>
              <w:rPr>
                <w:b/>
              </w:rPr>
            </w:pPr>
            <w:r w:rsidRPr="00895E3A">
              <w:rPr>
                <w:b/>
              </w:rPr>
              <w:t>Описание</w:t>
            </w:r>
          </w:p>
        </w:tc>
        <w:tc>
          <w:tcPr>
            <w:tcW w:w="1854" w:type="dxa"/>
          </w:tcPr>
          <w:p w14:paraId="61B36714" w14:textId="77777777" w:rsidR="007A35AD" w:rsidRPr="00895E3A" w:rsidRDefault="007A35AD" w:rsidP="007A35AD">
            <w:pPr>
              <w:rPr>
                <w:b/>
              </w:rPr>
            </w:pPr>
            <w:r w:rsidRPr="00895E3A">
              <w:rPr>
                <w:b/>
              </w:rPr>
              <w:t>Обязательный?</w:t>
            </w:r>
          </w:p>
        </w:tc>
      </w:tr>
      <w:tr w:rsidR="007A35AD" w:rsidRPr="00895E3A" w14:paraId="47C38DA6" w14:textId="77777777" w:rsidTr="007A35AD">
        <w:tc>
          <w:tcPr>
            <w:tcW w:w="2093" w:type="dxa"/>
          </w:tcPr>
          <w:p w14:paraId="4E37173A" w14:textId="5AE08647" w:rsidR="007A35AD" w:rsidRPr="00895E3A" w:rsidRDefault="001A0E6B" w:rsidP="00A51719">
            <w:r w:rsidRPr="00895E3A">
              <w:t>Настройки</w:t>
            </w:r>
            <w:r w:rsidR="007A35AD" w:rsidRPr="00895E3A">
              <w:t xml:space="preserve"> (</w:t>
            </w:r>
            <w:r w:rsidR="00A51719" w:rsidRPr="00895E3A">
              <w:t>Sett</w:t>
            </w:r>
            <w:r w:rsidR="00CF1EB2" w:rsidRPr="00895E3A">
              <w:t>ings</w:t>
            </w:r>
            <w:r w:rsidR="007A35AD" w:rsidRPr="00895E3A">
              <w:t>)</w:t>
            </w:r>
          </w:p>
        </w:tc>
        <w:tc>
          <w:tcPr>
            <w:tcW w:w="5906" w:type="dxa"/>
          </w:tcPr>
          <w:p w14:paraId="3282ECE1" w14:textId="1DE4CEAE" w:rsidR="007A35AD" w:rsidRPr="00895E3A" w:rsidRDefault="00CF1EB2" w:rsidP="007A35AD">
            <w:r w:rsidRPr="00895E3A">
              <w:t xml:space="preserve">Набор записей типа </w:t>
            </w:r>
            <w:hyperlink w:anchor="_Настройка_партнёра_(PartnerSettings" w:history="1">
              <w:r w:rsidRPr="00895E3A">
                <w:rPr>
                  <w:rStyle w:val="Hyperlink"/>
                  <w:noProof w:val="0"/>
                </w:rPr>
                <w:t>настройки партнера</w:t>
              </w:r>
            </w:hyperlink>
            <w:r w:rsidR="007A35AD" w:rsidRPr="00895E3A">
              <w:t>.</w:t>
            </w:r>
          </w:p>
        </w:tc>
        <w:tc>
          <w:tcPr>
            <w:tcW w:w="1854" w:type="dxa"/>
          </w:tcPr>
          <w:p w14:paraId="63C6414A" w14:textId="77777777" w:rsidR="007A35AD" w:rsidRPr="00895E3A" w:rsidRDefault="007A35AD" w:rsidP="007A35AD">
            <w:r w:rsidRPr="00895E3A">
              <w:t>Да</w:t>
            </w:r>
          </w:p>
        </w:tc>
      </w:tr>
      <w:tr w:rsidR="007A35AD" w:rsidRPr="00895E3A" w14:paraId="49FF9A70" w14:textId="77777777" w:rsidTr="007A35AD">
        <w:tc>
          <w:tcPr>
            <w:tcW w:w="2093" w:type="dxa"/>
          </w:tcPr>
          <w:p w14:paraId="341DE402" w14:textId="77777777" w:rsidR="007A35AD" w:rsidRPr="00895E3A" w:rsidRDefault="007A35AD" w:rsidP="007A35AD">
            <w:r w:rsidRPr="00895E3A">
              <w:t>Признак успешного выполнения операции (Success)</w:t>
            </w:r>
          </w:p>
        </w:tc>
        <w:tc>
          <w:tcPr>
            <w:tcW w:w="5906" w:type="dxa"/>
          </w:tcPr>
          <w:p w14:paraId="79C0FE3C" w14:textId="77777777" w:rsidR="007A35AD" w:rsidRPr="00895E3A" w:rsidRDefault="007A35AD" w:rsidP="007A35AD">
            <w:r w:rsidRPr="00895E3A">
              <w:t>Признак успешного выполнения операции</w:t>
            </w:r>
          </w:p>
        </w:tc>
        <w:tc>
          <w:tcPr>
            <w:tcW w:w="1854" w:type="dxa"/>
          </w:tcPr>
          <w:p w14:paraId="7BE63802" w14:textId="77777777" w:rsidR="007A35AD" w:rsidRPr="00895E3A" w:rsidRDefault="007A35AD" w:rsidP="007A35AD">
            <w:r w:rsidRPr="00895E3A">
              <w:t>Да</w:t>
            </w:r>
          </w:p>
        </w:tc>
      </w:tr>
      <w:tr w:rsidR="007A35AD" w:rsidRPr="00895E3A" w14:paraId="535055D9" w14:textId="77777777" w:rsidTr="007A35AD">
        <w:tc>
          <w:tcPr>
            <w:tcW w:w="2093" w:type="dxa"/>
          </w:tcPr>
          <w:p w14:paraId="6DD4A250" w14:textId="77777777" w:rsidR="007A35AD" w:rsidRPr="00895E3A" w:rsidRDefault="007A35AD" w:rsidP="007A35AD">
            <w:r w:rsidRPr="00895E3A">
              <w:t>Код возврата (ResultCode)</w:t>
            </w:r>
          </w:p>
        </w:tc>
        <w:tc>
          <w:tcPr>
            <w:tcW w:w="5906" w:type="dxa"/>
          </w:tcPr>
          <w:p w14:paraId="1163B8EC" w14:textId="77777777" w:rsidR="007A35AD" w:rsidRPr="00895E3A" w:rsidRDefault="007A35AD" w:rsidP="007A35AD">
            <w:r w:rsidRPr="00895E3A">
              <w:t>Целочисленный код, информирующий о результате выполнения операции. Допустимые значения:</w:t>
            </w:r>
          </w:p>
          <w:p w14:paraId="39B9F1C1" w14:textId="77777777" w:rsidR="007A35AD" w:rsidRPr="00895E3A" w:rsidRDefault="007A35AD" w:rsidP="007A35AD">
            <w:r w:rsidRPr="00895E3A">
              <w:t>0 – операция выполнена успешно</w:t>
            </w:r>
          </w:p>
          <w:p w14:paraId="129EADD0" w14:textId="77777777" w:rsidR="007A35AD" w:rsidRPr="00895E3A" w:rsidRDefault="007A35AD" w:rsidP="007A35AD">
            <w:r w:rsidRPr="00895E3A">
              <w:t>1 – во время выполнения операции произошла</w:t>
            </w:r>
          </w:p>
        </w:tc>
        <w:tc>
          <w:tcPr>
            <w:tcW w:w="1854" w:type="dxa"/>
          </w:tcPr>
          <w:p w14:paraId="6C7EB0C5" w14:textId="77777777" w:rsidR="007A35AD" w:rsidRPr="00895E3A" w:rsidRDefault="007A35AD" w:rsidP="007A35AD">
            <w:r w:rsidRPr="00895E3A">
              <w:t>Да</w:t>
            </w:r>
          </w:p>
        </w:tc>
      </w:tr>
      <w:tr w:rsidR="007A35AD" w:rsidRPr="00895E3A" w14:paraId="132CA48B" w14:textId="77777777" w:rsidTr="007A35AD">
        <w:tc>
          <w:tcPr>
            <w:tcW w:w="2093" w:type="dxa"/>
          </w:tcPr>
          <w:p w14:paraId="4BFA4F68" w14:textId="77777777" w:rsidR="007A35AD" w:rsidRPr="00895E3A" w:rsidRDefault="007A35AD" w:rsidP="007A35AD">
            <w:r w:rsidRPr="00895E3A">
              <w:t>Описание ошибки (ResultDescription)</w:t>
            </w:r>
          </w:p>
        </w:tc>
        <w:tc>
          <w:tcPr>
            <w:tcW w:w="5906" w:type="dxa"/>
          </w:tcPr>
          <w:p w14:paraId="5CC51FFF" w14:textId="77777777" w:rsidR="007A35AD" w:rsidRPr="00895E3A" w:rsidRDefault="007A35AD" w:rsidP="007A35AD">
            <w:r w:rsidRPr="00895E3A">
              <w:t>Обязательно заполняется, если код возврата не равен 0. В других случаях никогда не заполняется.</w:t>
            </w:r>
          </w:p>
        </w:tc>
        <w:tc>
          <w:tcPr>
            <w:tcW w:w="1854" w:type="dxa"/>
          </w:tcPr>
          <w:p w14:paraId="116963F7" w14:textId="77777777" w:rsidR="007A35AD" w:rsidRPr="00895E3A" w:rsidRDefault="007A35AD" w:rsidP="007A35AD">
            <w:r w:rsidRPr="00895E3A">
              <w:t>Нет</w:t>
            </w:r>
          </w:p>
        </w:tc>
      </w:tr>
    </w:tbl>
    <w:p w14:paraId="32B1299C" w14:textId="77777777" w:rsidR="007A35AD" w:rsidRPr="00895E3A" w:rsidRDefault="007A35AD" w:rsidP="007A35AD">
      <w:pPr>
        <w:keepNext/>
        <w:numPr>
          <w:ilvl w:val="3"/>
          <w:numId w:val="13"/>
        </w:numPr>
        <w:spacing w:before="200"/>
        <w:outlineLvl w:val="3"/>
        <w:rPr>
          <w:bCs/>
          <w:iCs/>
          <w:sz w:val="24"/>
        </w:rPr>
      </w:pPr>
      <w:bookmarkStart w:id="542" w:name="_Toc370582913"/>
      <w:r w:rsidRPr="00895E3A">
        <w:rPr>
          <w:bCs/>
          <w:iCs/>
          <w:sz w:val="24"/>
        </w:rPr>
        <w:t>Логика выполнения</w:t>
      </w:r>
      <w:bookmarkEnd w:id="542"/>
    </w:p>
    <w:p w14:paraId="51961997" w14:textId="77777777" w:rsidR="007A35AD" w:rsidRPr="00895E3A" w:rsidRDefault="007A35AD" w:rsidP="007A35AD">
      <w:r w:rsidRPr="00895E3A">
        <w:t>Основной сценарий выполнения:</w:t>
      </w:r>
    </w:p>
    <w:p w14:paraId="43F9545E" w14:textId="162BB56D" w:rsidR="007A35AD" w:rsidRPr="00895E3A" w:rsidRDefault="007A35AD" w:rsidP="00E55F8E">
      <w:pPr>
        <w:numPr>
          <w:ilvl w:val="0"/>
          <w:numId w:val="80"/>
        </w:numPr>
      </w:pPr>
      <w:r w:rsidRPr="00895E3A">
        <w:t xml:space="preserve">Система извлекает </w:t>
      </w:r>
      <w:r w:rsidR="00CF1EB2" w:rsidRPr="00895E3A">
        <w:t>настройки</w:t>
      </w:r>
      <w:r w:rsidRPr="00895E3A">
        <w:t xml:space="preserve"> из БД согласно указанному идентификатору партнера</w:t>
      </w:r>
      <w:r w:rsidR="00CF1EB2" w:rsidRPr="00895E3A">
        <w:t>, а если идентификатор партнера не указан, то извлекаются все настройки</w:t>
      </w:r>
      <w:r w:rsidRPr="00895E3A">
        <w:t>.</w:t>
      </w:r>
    </w:p>
    <w:p w14:paraId="68FEBEF5" w14:textId="77777777" w:rsidR="00CF5A0C" w:rsidRPr="00895E3A" w:rsidRDefault="00CF5A0C" w:rsidP="00E31AB0">
      <w:pPr>
        <w:pStyle w:val="Heading3"/>
        <w:numPr>
          <w:ilvl w:val="2"/>
          <w:numId w:val="70"/>
        </w:numPr>
      </w:pPr>
      <w:bookmarkStart w:id="543" w:name="_Toc370582914"/>
      <w:r w:rsidRPr="00895E3A">
        <w:t>Поиск заказов</w:t>
      </w:r>
      <w:r w:rsidR="00666096" w:rsidRPr="00895E3A">
        <w:t xml:space="preserve"> </w:t>
      </w:r>
      <w:r w:rsidRPr="00895E3A">
        <w:t>(SearchOrders)</w:t>
      </w:r>
      <w:bookmarkEnd w:id="543"/>
    </w:p>
    <w:p w14:paraId="68FEBEF6" w14:textId="77777777" w:rsidR="00CF5A0C" w:rsidRPr="00895E3A" w:rsidRDefault="00CF5A0C" w:rsidP="00E31AB0">
      <w:pPr>
        <w:pStyle w:val="Heading4"/>
        <w:numPr>
          <w:ilvl w:val="3"/>
          <w:numId w:val="70"/>
        </w:numPr>
      </w:pPr>
      <w:bookmarkStart w:id="544" w:name="_Toc370582915"/>
      <w:r w:rsidRPr="00895E3A">
        <w:t>Карточка опрации</w:t>
      </w:r>
      <w:bookmarkEnd w:id="544"/>
    </w:p>
    <w:tbl>
      <w:tblPr>
        <w:tblStyle w:val="TableGrid"/>
        <w:tblW w:w="0" w:type="auto"/>
        <w:tblLook w:val="04A0" w:firstRow="1" w:lastRow="0" w:firstColumn="1" w:lastColumn="0" w:noHBand="0" w:noVBand="1"/>
      </w:tblPr>
      <w:tblGrid>
        <w:gridCol w:w="3652"/>
        <w:gridCol w:w="6201"/>
      </w:tblGrid>
      <w:tr w:rsidR="00CF5A0C" w:rsidRPr="00895E3A" w14:paraId="68FEBEF9" w14:textId="77777777" w:rsidTr="00CF5A0C">
        <w:tc>
          <w:tcPr>
            <w:tcW w:w="3652" w:type="dxa"/>
          </w:tcPr>
          <w:p w14:paraId="68FEBEF7" w14:textId="77777777" w:rsidR="00CF5A0C" w:rsidRPr="00895E3A" w:rsidRDefault="00CF5A0C" w:rsidP="00CF5A0C">
            <w:r w:rsidRPr="00895E3A">
              <w:t>Предназначение</w:t>
            </w:r>
          </w:p>
        </w:tc>
        <w:tc>
          <w:tcPr>
            <w:tcW w:w="6201" w:type="dxa"/>
          </w:tcPr>
          <w:p w14:paraId="68FEBEF8" w14:textId="77777777" w:rsidR="00CF5A0C" w:rsidRPr="00895E3A" w:rsidRDefault="00CF5A0C" w:rsidP="00666096">
            <w:r w:rsidRPr="00895E3A">
              <w:t xml:space="preserve">Операция предназначена для поиска </w:t>
            </w:r>
            <w:r w:rsidR="00666096" w:rsidRPr="00895E3A">
              <w:t>заказов</w:t>
            </w:r>
            <w:r w:rsidRPr="00895E3A">
              <w:t xml:space="preserve"> в каталоге товаров по </w:t>
            </w:r>
            <w:r w:rsidR="00666096" w:rsidRPr="00895E3A">
              <w:t>фильтрам, описанным во входных параметрах</w:t>
            </w:r>
            <w:r w:rsidRPr="00895E3A">
              <w:t>.</w:t>
            </w:r>
          </w:p>
        </w:tc>
      </w:tr>
      <w:tr w:rsidR="00CF5A0C" w:rsidRPr="00895E3A" w14:paraId="68FEBEFC" w14:textId="77777777" w:rsidTr="00CF5A0C">
        <w:tc>
          <w:tcPr>
            <w:tcW w:w="3652" w:type="dxa"/>
          </w:tcPr>
          <w:p w14:paraId="68FEBEFA" w14:textId="77777777" w:rsidR="00CF5A0C" w:rsidRPr="00895E3A" w:rsidRDefault="00CF5A0C" w:rsidP="00CF5A0C">
            <w:r w:rsidRPr="00895E3A">
              <w:lastRenderedPageBreak/>
              <w:t>Режим выполнения</w:t>
            </w:r>
          </w:p>
        </w:tc>
        <w:tc>
          <w:tcPr>
            <w:tcW w:w="6201" w:type="dxa"/>
          </w:tcPr>
          <w:p w14:paraId="68FEBEFB" w14:textId="77777777" w:rsidR="00CF5A0C" w:rsidRPr="00895E3A" w:rsidRDefault="00CF5A0C" w:rsidP="00CF5A0C">
            <w:r w:rsidRPr="00895E3A">
              <w:t>Синхронный.</w:t>
            </w:r>
          </w:p>
        </w:tc>
      </w:tr>
    </w:tbl>
    <w:p w14:paraId="68FEBEFD" w14:textId="77777777" w:rsidR="00CF5A0C" w:rsidRPr="00895E3A" w:rsidRDefault="00CF5A0C" w:rsidP="00CF5A0C"/>
    <w:p w14:paraId="68FEBEFE" w14:textId="77777777" w:rsidR="00CF5A0C" w:rsidRPr="00895E3A" w:rsidRDefault="00666096" w:rsidP="00E31AB0">
      <w:pPr>
        <w:pStyle w:val="Heading4"/>
        <w:numPr>
          <w:ilvl w:val="3"/>
          <w:numId w:val="70"/>
        </w:numPr>
      </w:pPr>
      <w:bookmarkStart w:id="545" w:name="_Toc370582916"/>
      <w:r w:rsidRPr="00895E3A">
        <w:t>Параметры назначения</w:t>
      </w:r>
      <w:bookmarkEnd w:id="545"/>
    </w:p>
    <w:tbl>
      <w:tblPr>
        <w:tblStyle w:val="TableGrid"/>
        <w:tblW w:w="0" w:type="auto"/>
        <w:tblLook w:val="04A0" w:firstRow="1" w:lastRow="0" w:firstColumn="1" w:lastColumn="0" w:noHBand="0" w:noVBand="1"/>
      </w:tblPr>
      <w:tblGrid>
        <w:gridCol w:w="4926"/>
        <w:gridCol w:w="4927"/>
      </w:tblGrid>
      <w:tr w:rsidR="00666096" w:rsidRPr="00895E3A" w14:paraId="68FEBF01" w14:textId="77777777" w:rsidTr="00174A5E">
        <w:tc>
          <w:tcPr>
            <w:tcW w:w="4926" w:type="dxa"/>
          </w:tcPr>
          <w:p w14:paraId="68FEBEFF" w14:textId="77777777" w:rsidR="00666096" w:rsidRPr="00895E3A" w:rsidRDefault="00666096" w:rsidP="00174A5E">
            <w:pPr>
              <w:rPr>
                <w:b/>
              </w:rPr>
            </w:pPr>
            <w:r w:rsidRPr="00895E3A">
              <w:rPr>
                <w:b/>
              </w:rPr>
              <w:t>Параметр</w:t>
            </w:r>
          </w:p>
        </w:tc>
        <w:tc>
          <w:tcPr>
            <w:tcW w:w="4927" w:type="dxa"/>
          </w:tcPr>
          <w:p w14:paraId="68FEBF00" w14:textId="77777777" w:rsidR="00666096" w:rsidRPr="00895E3A" w:rsidRDefault="00666096" w:rsidP="00174A5E">
            <w:pPr>
              <w:rPr>
                <w:b/>
              </w:rPr>
            </w:pPr>
            <w:r w:rsidRPr="00895E3A">
              <w:rPr>
                <w:b/>
              </w:rPr>
              <w:t>Значение</w:t>
            </w:r>
          </w:p>
        </w:tc>
      </w:tr>
      <w:tr w:rsidR="00BF47C0" w:rsidRPr="00895E3A" w14:paraId="68FEBF04" w14:textId="77777777" w:rsidTr="00174A5E">
        <w:tc>
          <w:tcPr>
            <w:tcW w:w="4926" w:type="dxa"/>
          </w:tcPr>
          <w:p w14:paraId="68FEBF02" w14:textId="77777777" w:rsidR="00BF47C0" w:rsidRPr="00895E3A" w:rsidRDefault="00BF47C0" w:rsidP="00174A5E">
            <w:r w:rsidRPr="00895E3A">
              <w:t>Максимальное время от получения запроса до выдачи ответа</w:t>
            </w:r>
          </w:p>
        </w:tc>
        <w:tc>
          <w:tcPr>
            <w:tcW w:w="4927" w:type="dxa"/>
          </w:tcPr>
          <w:p w14:paraId="68FEBF03" w14:textId="77777777" w:rsidR="00BF47C0" w:rsidRPr="00895E3A" w:rsidRDefault="00BF47C0" w:rsidP="00BF47C0">
            <w:pPr>
              <w:pStyle w:val="ListParagraph"/>
              <w:ind w:left="720"/>
            </w:pPr>
            <w:r w:rsidRPr="00895E3A">
              <w:t>1000 миллисекунд</w:t>
            </w:r>
          </w:p>
        </w:tc>
      </w:tr>
    </w:tbl>
    <w:p w14:paraId="68FEBF05" w14:textId="77777777" w:rsidR="00666096" w:rsidRPr="00895E3A" w:rsidRDefault="00666096" w:rsidP="00E31AB0">
      <w:pPr>
        <w:pStyle w:val="Heading4"/>
        <w:numPr>
          <w:ilvl w:val="3"/>
          <w:numId w:val="70"/>
        </w:numPr>
      </w:pPr>
      <w:bookmarkStart w:id="546" w:name="_Toc370582917"/>
      <w:r w:rsidRPr="00895E3A">
        <w:t>Влияние на другие операции</w:t>
      </w:r>
      <w:bookmarkEnd w:id="546"/>
    </w:p>
    <w:p w14:paraId="68FEBF06" w14:textId="77777777" w:rsidR="00666096" w:rsidRPr="00895E3A" w:rsidRDefault="00666096" w:rsidP="00666096">
      <w:r w:rsidRPr="00895E3A">
        <w:t>Отсутствует</w:t>
      </w:r>
    </w:p>
    <w:p w14:paraId="68FEBF07" w14:textId="77777777" w:rsidR="00666096" w:rsidRPr="00895E3A" w:rsidRDefault="00666096" w:rsidP="00E31AB0">
      <w:pPr>
        <w:pStyle w:val="Heading4"/>
        <w:numPr>
          <w:ilvl w:val="3"/>
          <w:numId w:val="70"/>
        </w:numPr>
      </w:pPr>
      <w:bookmarkStart w:id="547" w:name="_Toc370582918"/>
      <w:r w:rsidRPr="00895E3A">
        <w:t>Входные параметры</w:t>
      </w:r>
      <w:bookmarkEnd w:id="547"/>
    </w:p>
    <w:tbl>
      <w:tblPr>
        <w:tblStyle w:val="TableGrid"/>
        <w:tblW w:w="0" w:type="auto"/>
        <w:tblLook w:val="04A0" w:firstRow="1" w:lastRow="0" w:firstColumn="1" w:lastColumn="0" w:noHBand="0" w:noVBand="1"/>
      </w:tblPr>
      <w:tblGrid>
        <w:gridCol w:w="2907"/>
        <w:gridCol w:w="5092"/>
        <w:gridCol w:w="1854"/>
      </w:tblGrid>
      <w:tr w:rsidR="00666096" w:rsidRPr="00895E3A" w14:paraId="68FEBF0B" w14:textId="77777777" w:rsidTr="00FC2459">
        <w:tc>
          <w:tcPr>
            <w:tcW w:w="2907" w:type="dxa"/>
          </w:tcPr>
          <w:p w14:paraId="68FEBF08" w14:textId="77777777" w:rsidR="00666096" w:rsidRPr="00895E3A" w:rsidRDefault="00666096" w:rsidP="00174A5E">
            <w:pPr>
              <w:rPr>
                <w:b/>
              </w:rPr>
            </w:pPr>
            <w:r w:rsidRPr="00895E3A">
              <w:rPr>
                <w:b/>
              </w:rPr>
              <w:t>Параметр</w:t>
            </w:r>
          </w:p>
        </w:tc>
        <w:tc>
          <w:tcPr>
            <w:tcW w:w="5092" w:type="dxa"/>
          </w:tcPr>
          <w:p w14:paraId="68FEBF09" w14:textId="77777777" w:rsidR="00666096" w:rsidRPr="00895E3A" w:rsidRDefault="00666096" w:rsidP="00174A5E">
            <w:pPr>
              <w:rPr>
                <w:b/>
              </w:rPr>
            </w:pPr>
            <w:r w:rsidRPr="00895E3A">
              <w:rPr>
                <w:b/>
              </w:rPr>
              <w:t>Описание</w:t>
            </w:r>
          </w:p>
        </w:tc>
        <w:tc>
          <w:tcPr>
            <w:tcW w:w="1854" w:type="dxa"/>
          </w:tcPr>
          <w:p w14:paraId="68FEBF0A" w14:textId="77777777" w:rsidR="00666096" w:rsidRPr="00895E3A" w:rsidRDefault="00666096" w:rsidP="00174A5E">
            <w:pPr>
              <w:rPr>
                <w:b/>
              </w:rPr>
            </w:pPr>
            <w:r w:rsidRPr="00895E3A">
              <w:rPr>
                <w:b/>
              </w:rPr>
              <w:t>Обязательный?</w:t>
            </w:r>
          </w:p>
        </w:tc>
      </w:tr>
      <w:tr w:rsidR="00666096" w:rsidRPr="00895E3A" w14:paraId="68FEBF0F" w14:textId="77777777" w:rsidTr="00FC2459">
        <w:tc>
          <w:tcPr>
            <w:tcW w:w="2907" w:type="dxa"/>
          </w:tcPr>
          <w:p w14:paraId="68FEBF0C" w14:textId="77777777" w:rsidR="00666096" w:rsidRPr="00895E3A" w:rsidRDefault="00FC2459" w:rsidP="00666096">
            <w:r w:rsidRPr="00895E3A">
              <w:t>Ограничивает [InsertedDate] снизу</w:t>
            </w:r>
            <w:r w:rsidR="00666096" w:rsidRPr="00895E3A">
              <w:t xml:space="preserve"> (</w:t>
            </w:r>
            <w:r w:rsidR="00666096" w:rsidRPr="00895E3A">
              <w:rPr>
                <w:rFonts w:cs="Tahoma"/>
                <w:color w:val="000000"/>
                <w:szCs w:val="20"/>
                <w:highlight w:val="white"/>
              </w:rPr>
              <w:t>StartDate</w:t>
            </w:r>
            <w:r w:rsidR="00666096" w:rsidRPr="00895E3A">
              <w:t>)</w:t>
            </w:r>
          </w:p>
        </w:tc>
        <w:tc>
          <w:tcPr>
            <w:tcW w:w="5092" w:type="dxa"/>
          </w:tcPr>
          <w:p w14:paraId="68FEBF0D" w14:textId="77777777" w:rsidR="00666096" w:rsidRPr="00895E3A" w:rsidRDefault="00FC2459" w:rsidP="00FC2459">
            <w:r w:rsidRPr="00895E3A">
              <w:t>П</w:t>
            </w:r>
            <w:r w:rsidR="00666096" w:rsidRPr="00895E3A">
              <w:t>оиск</w:t>
            </w:r>
            <w:r w:rsidRPr="00895E3A">
              <w:t xml:space="preserve"> заказов, которые были зарегистрированы, начиная с этой даты</w:t>
            </w:r>
          </w:p>
        </w:tc>
        <w:tc>
          <w:tcPr>
            <w:tcW w:w="1854" w:type="dxa"/>
          </w:tcPr>
          <w:p w14:paraId="68FEBF0E" w14:textId="77777777" w:rsidR="00666096" w:rsidRPr="00895E3A" w:rsidRDefault="00666096" w:rsidP="00174A5E">
            <w:r w:rsidRPr="00895E3A">
              <w:t>Да</w:t>
            </w:r>
          </w:p>
        </w:tc>
      </w:tr>
      <w:tr w:rsidR="00FC2459" w:rsidRPr="00895E3A" w14:paraId="68FEBF13" w14:textId="77777777" w:rsidTr="00FC2459">
        <w:tc>
          <w:tcPr>
            <w:tcW w:w="2907" w:type="dxa"/>
          </w:tcPr>
          <w:p w14:paraId="68FEBF10" w14:textId="77777777" w:rsidR="00FC2459" w:rsidRPr="00895E3A" w:rsidRDefault="00FC2459" w:rsidP="00FC2459">
            <w:r w:rsidRPr="00895E3A">
              <w:t>Ограничивает [InsertedDate] сверху (</w:t>
            </w:r>
            <w:r w:rsidRPr="00895E3A">
              <w:rPr>
                <w:rFonts w:cs="Tahoma"/>
                <w:color w:val="000000"/>
                <w:szCs w:val="20"/>
                <w:highlight w:val="white"/>
              </w:rPr>
              <w:t>EndDate</w:t>
            </w:r>
            <w:r w:rsidRPr="00895E3A">
              <w:t>)</w:t>
            </w:r>
          </w:p>
        </w:tc>
        <w:tc>
          <w:tcPr>
            <w:tcW w:w="5092" w:type="dxa"/>
          </w:tcPr>
          <w:p w14:paraId="68FEBF11" w14:textId="77777777" w:rsidR="00FC2459" w:rsidRPr="00895E3A" w:rsidRDefault="00FC2459" w:rsidP="00FC2459">
            <w:r w:rsidRPr="00895E3A">
              <w:t>Поиск заказов, которые были зарегистрированы, до этой даты</w:t>
            </w:r>
          </w:p>
        </w:tc>
        <w:tc>
          <w:tcPr>
            <w:tcW w:w="1854" w:type="dxa"/>
          </w:tcPr>
          <w:p w14:paraId="68FEBF12" w14:textId="77777777" w:rsidR="00FC2459" w:rsidRPr="00895E3A" w:rsidRDefault="00FC2459" w:rsidP="00174A5E">
            <w:r w:rsidRPr="00895E3A">
              <w:t>Да</w:t>
            </w:r>
          </w:p>
        </w:tc>
      </w:tr>
      <w:tr w:rsidR="00666096" w:rsidRPr="00895E3A" w14:paraId="68FEBF1F" w14:textId="77777777" w:rsidTr="00FC2459">
        <w:tc>
          <w:tcPr>
            <w:tcW w:w="2907" w:type="dxa"/>
          </w:tcPr>
          <w:p w14:paraId="68FEBF14" w14:textId="77777777" w:rsidR="00666096" w:rsidRPr="00895E3A" w:rsidRDefault="00FC2459" w:rsidP="00174A5E">
            <w:proofErr w:type="gramStart"/>
            <w:r w:rsidRPr="00895E3A">
              <w:t>C</w:t>
            </w:r>
            <w:proofErr w:type="gramEnd"/>
            <w:r w:rsidRPr="00895E3A">
              <w:t>татус искомых заказов.</w:t>
            </w:r>
            <w:r w:rsidR="00666096" w:rsidRPr="00895E3A">
              <w:t xml:space="preserve"> (</w:t>
            </w:r>
            <w:r w:rsidRPr="00895E3A">
              <w:rPr>
                <w:rFonts w:cs="Tahoma"/>
                <w:color w:val="000000"/>
                <w:szCs w:val="20"/>
                <w:highlight w:val="white"/>
              </w:rPr>
              <w:t>Statuses</w:t>
            </w:r>
            <w:r w:rsidR="00666096" w:rsidRPr="00895E3A">
              <w:t>)</w:t>
            </w:r>
          </w:p>
        </w:tc>
        <w:tc>
          <w:tcPr>
            <w:tcW w:w="5092" w:type="dxa"/>
          </w:tcPr>
          <w:p w14:paraId="68FEBF15" w14:textId="77777777" w:rsidR="00BF47C0" w:rsidRPr="00895E3A" w:rsidRDefault="00BF47C0" w:rsidP="00BF47C0">
            <w:r w:rsidRPr="00895E3A">
              <w:t xml:space="preserve">Массив. Набор публичный статусов искомых заказов. </w:t>
            </w:r>
          </w:p>
          <w:p w14:paraId="68FEBF16" w14:textId="77777777" w:rsidR="00BF47C0" w:rsidRPr="00895E3A" w:rsidRDefault="00BF47C0" w:rsidP="00BF47C0">
            <w:r w:rsidRPr="00895E3A">
              <w:t>Допустимые значения:</w:t>
            </w:r>
          </w:p>
          <w:p w14:paraId="68FEBF17" w14:textId="77777777" w:rsidR="00BF47C0" w:rsidRPr="00895E3A" w:rsidRDefault="00BF47C0" w:rsidP="00BF47C0">
            <w:r w:rsidRPr="00895E3A">
              <w:t>Статус "В обработке". (Processing = 10)</w:t>
            </w:r>
          </w:p>
          <w:p w14:paraId="68FEBF18" w14:textId="77777777" w:rsidR="00BF47C0" w:rsidRPr="00895E3A" w:rsidRDefault="00BF47C0" w:rsidP="00BF47C0">
            <w:r w:rsidRPr="00895E3A">
              <w:t>Статус "Заказ подтверждён". (DeliveryWaiting = 30)</w:t>
            </w:r>
          </w:p>
          <w:p w14:paraId="68FEBF19" w14:textId="77777777" w:rsidR="00BF47C0" w:rsidRPr="00895E3A" w:rsidRDefault="00BF47C0" w:rsidP="00BF47C0">
            <w:r w:rsidRPr="00895E3A">
              <w:t>Статус "Доставка". (Delivery = 40)</w:t>
            </w:r>
          </w:p>
          <w:p w14:paraId="68FEBF1A" w14:textId="77777777" w:rsidR="00BF47C0" w:rsidRPr="00895E3A" w:rsidRDefault="00BF47C0" w:rsidP="00BF47C0">
            <w:r w:rsidRPr="00895E3A">
              <w:t>Статус "Доставлен". (Delivered = 50)</w:t>
            </w:r>
          </w:p>
          <w:p w14:paraId="68FEBF1B" w14:textId="77777777" w:rsidR="00BF47C0" w:rsidRPr="00895E3A" w:rsidRDefault="00BF47C0" w:rsidP="00BF47C0">
            <w:r w:rsidRPr="00895E3A">
              <w:t>Статус "Не доставлен". (NotDelivered = 60)</w:t>
            </w:r>
          </w:p>
          <w:p w14:paraId="68FEBF1C" w14:textId="77777777" w:rsidR="00BF47C0" w:rsidRPr="00895E3A" w:rsidRDefault="00BF47C0" w:rsidP="00BF47C0">
            <w:r w:rsidRPr="00895E3A">
              <w:t>Статус "Аннулирован". (Cancelled = 20)</w:t>
            </w:r>
          </w:p>
          <w:p w14:paraId="68FEBF1D" w14:textId="77777777" w:rsidR="00666096" w:rsidRPr="00895E3A" w:rsidRDefault="00BF47C0" w:rsidP="00BF47C0">
            <w:r w:rsidRPr="00895E3A">
              <w:t>Статус "Оформление". (Registration = 0)</w:t>
            </w:r>
          </w:p>
        </w:tc>
        <w:tc>
          <w:tcPr>
            <w:tcW w:w="1854" w:type="dxa"/>
          </w:tcPr>
          <w:p w14:paraId="68FEBF1E" w14:textId="77777777" w:rsidR="00666096" w:rsidRPr="00895E3A" w:rsidRDefault="00666096" w:rsidP="00174A5E">
            <w:r w:rsidRPr="00895E3A">
              <w:t>Нет</w:t>
            </w:r>
          </w:p>
        </w:tc>
      </w:tr>
      <w:tr w:rsidR="00666096" w:rsidRPr="00895E3A" w14:paraId="68FEBF23" w14:textId="77777777" w:rsidTr="00FC2459">
        <w:tc>
          <w:tcPr>
            <w:tcW w:w="2907" w:type="dxa"/>
          </w:tcPr>
          <w:p w14:paraId="68FEBF20" w14:textId="77777777" w:rsidR="00666096" w:rsidRPr="00895E3A" w:rsidRDefault="00FC2459" w:rsidP="00FC2459">
            <w:proofErr w:type="gramStart"/>
            <w:r w:rsidRPr="00895E3A">
              <w:t>C</w:t>
            </w:r>
            <w:proofErr w:type="gramEnd"/>
            <w:r w:rsidRPr="00895E3A">
              <w:t xml:space="preserve">татус искомых заказов. </w:t>
            </w:r>
            <w:r w:rsidR="00666096" w:rsidRPr="00895E3A">
              <w:t>(</w:t>
            </w:r>
            <w:r w:rsidRPr="00895E3A">
              <w:rPr>
                <w:rFonts w:cs="Tahoma"/>
                <w:color w:val="000000"/>
                <w:szCs w:val="20"/>
                <w:highlight w:val="white"/>
              </w:rPr>
              <w:t>SkipStatuses</w:t>
            </w:r>
            <w:r w:rsidR="00666096" w:rsidRPr="00895E3A">
              <w:t>)</w:t>
            </w:r>
          </w:p>
        </w:tc>
        <w:tc>
          <w:tcPr>
            <w:tcW w:w="5092" w:type="dxa"/>
          </w:tcPr>
          <w:p w14:paraId="68FEBF21" w14:textId="77777777" w:rsidR="00666096" w:rsidRPr="00895E3A" w:rsidRDefault="00FC2459" w:rsidP="00174A5E">
            <w:proofErr w:type="gramStart"/>
            <w:r w:rsidRPr="00895E3A">
              <w:t>C</w:t>
            </w:r>
            <w:proofErr w:type="gramEnd"/>
            <w:r w:rsidRPr="00895E3A">
              <w:t>татус искомых заказов, которые следует пропустить</w:t>
            </w:r>
          </w:p>
        </w:tc>
        <w:tc>
          <w:tcPr>
            <w:tcW w:w="1854" w:type="dxa"/>
          </w:tcPr>
          <w:p w14:paraId="68FEBF22" w14:textId="77777777" w:rsidR="00666096" w:rsidRPr="00895E3A" w:rsidRDefault="00666096" w:rsidP="00174A5E">
            <w:r w:rsidRPr="00895E3A">
              <w:t>Нет</w:t>
            </w:r>
          </w:p>
        </w:tc>
      </w:tr>
      <w:tr w:rsidR="00666096" w:rsidRPr="00895E3A" w14:paraId="68FEBF29" w14:textId="77777777" w:rsidTr="00FC2459">
        <w:tc>
          <w:tcPr>
            <w:tcW w:w="2907" w:type="dxa"/>
          </w:tcPr>
          <w:p w14:paraId="68FEBF24" w14:textId="77777777" w:rsidR="00666096" w:rsidRPr="00895E3A" w:rsidRDefault="00FC2459" w:rsidP="00174A5E">
            <w:proofErr w:type="gramStart"/>
            <w:r w:rsidRPr="00895E3A">
              <w:t>C</w:t>
            </w:r>
            <w:proofErr w:type="gramEnd"/>
            <w:r w:rsidRPr="00895E3A">
              <w:t xml:space="preserve">татус оплаты заказов </w:t>
            </w:r>
            <w:r w:rsidR="00666096" w:rsidRPr="00895E3A">
              <w:lastRenderedPageBreak/>
              <w:t>(</w:t>
            </w:r>
            <w:r w:rsidRPr="00895E3A">
              <w:rPr>
                <w:rFonts w:cs="Tahoma"/>
                <w:color w:val="000000"/>
                <w:szCs w:val="20"/>
                <w:highlight w:val="white"/>
              </w:rPr>
              <w:t>OrderPaymentStatus</w:t>
            </w:r>
            <w:r w:rsidR="00666096" w:rsidRPr="00895E3A">
              <w:t>)</w:t>
            </w:r>
          </w:p>
        </w:tc>
        <w:tc>
          <w:tcPr>
            <w:tcW w:w="5092" w:type="dxa"/>
          </w:tcPr>
          <w:p w14:paraId="68FEBF25" w14:textId="77777777" w:rsidR="00FC2459" w:rsidRPr="00895E3A" w:rsidRDefault="00FC2459" w:rsidP="00FC2459">
            <w:pPr>
              <w:rPr>
                <w:rFonts w:cs="Tahoma"/>
                <w:color w:val="000000"/>
                <w:szCs w:val="20"/>
              </w:rPr>
            </w:pPr>
            <w:r w:rsidRPr="00895E3A">
              <w:rPr>
                <w:rFonts w:cs="Tahoma"/>
                <w:color w:val="000000"/>
                <w:szCs w:val="20"/>
              </w:rPr>
              <w:lastRenderedPageBreak/>
              <w:t>No = 0 – Отсутствует</w:t>
            </w:r>
          </w:p>
          <w:p w14:paraId="68FEBF26" w14:textId="77777777" w:rsidR="00FC2459" w:rsidRPr="00895E3A" w:rsidRDefault="00FC2459" w:rsidP="00FC2459">
            <w:pPr>
              <w:rPr>
                <w:rFonts w:cs="Tahoma"/>
                <w:color w:val="000000"/>
                <w:szCs w:val="20"/>
              </w:rPr>
            </w:pPr>
            <w:r w:rsidRPr="00895E3A">
              <w:rPr>
                <w:rFonts w:cs="Tahoma"/>
                <w:color w:val="000000"/>
                <w:szCs w:val="20"/>
              </w:rPr>
              <w:lastRenderedPageBreak/>
              <w:t>Yes = 1 - Оплата за заказ произведена</w:t>
            </w:r>
          </w:p>
          <w:p w14:paraId="68FEBF27" w14:textId="77777777" w:rsidR="00FC2459" w:rsidRPr="00895E3A" w:rsidRDefault="00FC2459" w:rsidP="00FC2459">
            <w:pPr>
              <w:rPr>
                <w:rFonts w:cs="Tahoma"/>
                <w:szCs w:val="20"/>
              </w:rPr>
            </w:pPr>
            <w:r w:rsidRPr="00895E3A">
              <w:rPr>
                <w:rFonts w:cs="Tahoma"/>
                <w:color w:val="000000"/>
                <w:szCs w:val="20"/>
              </w:rPr>
              <w:t xml:space="preserve">Error = 2 -Оплата за заказ не прошла </w:t>
            </w:r>
          </w:p>
        </w:tc>
        <w:tc>
          <w:tcPr>
            <w:tcW w:w="1854" w:type="dxa"/>
          </w:tcPr>
          <w:p w14:paraId="68FEBF28" w14:textId="77777777" w:rsidR="00666096" w:rsidRPr="00895E3A" w:rsidRDefault="00666096" w:rsidP="00174A5E">
            <w:r w:rsidRPr="00895E3A">
              <w:lastRenderedPageBreak/>
              <w:t>Нет</w:t>
            </w:r>
          </w:p>
        </w:tc>
      </w:tr>
      <w:tr w:rsidR="00597910" w:rsidRPr="00895E3A" w14:paraId="68FEBF2F" w14:textId="77777777" w:rsidTr="00FC2459">
        <w:tc>
          <w:tcPr>
            <w:tcW w:w="2907" w:type="dxa"/>
          </w:tcPr>
          <w:p w14:paraId="68FEBF2A" w14:textId="77777777" w:rsidR="00597910" w:rsidRPr="00895E3A" w:rsidRDefault="00597910" w:rsidP="00174A5E">
            <w:proofErr w:type="gramStart"/>
            <w:r w:rsidRPr="00895E3A">
              <w:lastRenderedPageBreak/>
              <w:t>C</w:t>
            </w:r>
            <w:proofErr w:type="gramEnd"/>
            <w:r w:rsidRPr="00895E3A">
              <w:t>татус доставки оплаченых заказов (OrderDeliveryPaymentStatus)</w:t>
            </w:r>
          </w:p>
        </w:tc>
        <w:tc>
          <w:tcPr>
            <w:tcW w:w="5092" w:type="dxa"/>
          </w:tcPr>
          <w:p w14:paraId="68FEBF2B" w14:textId="77777777" w:rsidR="00597910" w:rsidRPr="00895E3A" w:rsidRDefault="00597910" w:rsidP="00174A5E">
            <w:pPr>
              <w:rPr>
                <w:rFonts w:cs="Tahoma"/>
                <w:color w:val="000000"/>
                <w:szCs w:val="20"/>
              </w:rPr>
            </w:pPr>
            <w:r w:rsidRPr="00895E3A">
              <w:rPr>
                <w:rFonts w:cs="Tahoma"/>
                <w:color w:val="000000"/>
                <w:szCs w:val="20"/>
              </w:rPr>
              <w:t>No = 0 – Отсутствует</w:t>
            </w:r>
          </w:p>
          <w:p w14:paraId="68FEBF2C" w14:textId="77777777" w:rsidR="00597910" w:rsidRPr="00895E3A" w:rsidRDefault="00597910" w:rsidP="00174A5E">
            <w:pPr>
              <w:rPr>
                <w:rFonts w:ascii="Arial" w:hAnsi="Arial" w:cs="Arial"/>
                <w:color w:val="333333"/>
                <w:sz w:val="21"/>
                <w:szCs w:val="21"/>
                <w:shd w:val="clear" w:color="auto" w:fill="FFFFFF"/>
              </w:rPr>
            </w:pPr>
            <w:r w:rsidRPr="00895E3A">
              <w:rPr>
                <w:rFonts w:cs="Tahoma"/>
                <w:color w:val="000000"/>
                <w:szCs w:val="20"/>
              </w:rPr>
              <w:t xml:space="preserve">Yes = 1 - </w:t>
            </w:r>
            <w:r w:rsidRPr="00895E3A">
              <w:rPr>
                <w:rFonts w:ascii="Arial" w:hAnsi="Arial" w:cs="Arial"/>
                <w:color w:val="333333"/>
                <w:sz w:val="21"/>
                <w:szCs w:val="21"/>
                <w:shd w:val="clear" w:color="auto" w:fill="FFFFFF"/>
              </w:rPr>
              <w:t>Оплата произведена</w:t>
            </w:r>
          </w:p>
          <w:p w14:paraId="68FEBF2D" w14:textId="77777777" w:rsidR="00597910" w:rsidRPr="00895E3A" w:rsidRDefault="00597910" w:rsidP="00174A5E">
            <w:r w:rsidRPr="00895E3A">
              <w:rPr>
                <w:rFonts w:cs="Tahoma"/>
                <w:color w:val="000000"/>
                <w:szCs w:val="20"/>
              </w:rPr>
              <w:t>Error = 2 -Оплата не прошла</w:t>
            </w:r>
          </w:p>
        </w:tc>
        <w:tc>
          <w:tcPr>
            <w:tcW w:w="1854" w:type="dxa"/>
          </w:tcPr>
          <w:p w14:paraId="68FEBF2E" w14:textId="77777777" w:rsidR="00597910" w:rsidRPr="00895E3A" w:rsidRDefault="00597910" w:rsidP="00174A5E">
            <w:r w:rsidRPr="00895E3A">
              <w:t>Нет</w:t>
            </w:r>
          </w:p>
        </w:tc>
      </w:tr>
      <w:tr w:rsidR="00597910" w:rsidRPr="00895E3A" w14:paraId="68FEBF34" w14:textId="77777777" w:rsidTr="00FC2459">
        <w:tc>
          <w:tcPr>
            <w:tcW w:w="2907" w:type="dxa"/>
          </w:tcPr>
          <w:p w14:paraId="68FEBF30" w14:textId="77777777" w:rsidR="00597910" w:rsidRPr="00895E3A" w:rsidRDefault="00597910" w:rsidP="00174A5E">
            <w:r w:rsidRPr="00895E3A">
              <w:t>Идентификаторы партнеров</w:t>
            </w:r>
          </w:p>
          <w:p w14:paraId="68FEBF31" w14:textId="77777777" w:rsidR="00597910" w:rsidRPr="00895E3A" w:rsidRDefault="00597910" w:rsidP="00174A5E">
            <w:r w:rsidRPr="00895E3A">
              <w:t>(</w:t>
            </w:r>
            <w:r w:rsidRPr="00895E3A">
              <w:rPr>
                <w:rFonts w:cs="Tahoma"/>
                <w:color w:val="000000"/>
                <w:szCs w:val="19"/>
                <w:highlight w:val="white"/>
              </w:rPr>
              <w:t>PartnerIds</w:t>
            </w:r>
            <w:r w:rsidRPr="00895E3A">
              <w:rPr>
                <w:rFonts w:ascii="Consolas" w:hAnsi="Consolas" w:cs="Consolas"/>
                <w:color w:val="000000"/>
                <w:sz w:val="19"/>
                <w:szCs w:val="19"/>
              </w:rPr>
              <w:t>)</w:t>
            </w:r>
          </w:p>
        </w:tc>
        <w:tc>
          <w:tcPr>
            <w:tcW w:w="5092" w:type="dxa"/>
          </w:tcPr>
          <w:p w14:paraId="68FEBF32" w14:textId="77777777" w:rsidR="00597910" w:rsidRPr="00895E3A" w:rsidRDefault="00597910" w:rsidP="00597910">
            <w:r w:rsidRPr="00895E3A">
              <w:t>Массив идентификаторов партнеров</w:t>
            </w:r>
          </w:p>
        </w:tc>
        <w:tc>
          <w:tcPr>
            <w:tcW w:w="1854" w:type="dxa"/>
          </w:tcPr>
          <w:p w14:paraId="68FEBF33" w14:textId="77777777" w:rsidR="00597910" w:rsidRPr="00895E3A" w:rsidRDefault="00597910" w:rsidP="00174A5E">
            <w:r w:rsidRPr="00895E3A">
              <w:t>Нет</w:t>
            </w:r>
          </w:p>
        </w:tc>
      </w:tr>
      <w:tr w:rsidR="00666096" w:rsidRPr="00895E3A" w14:paraId="68FEBF38" w14:textId="77777777" w:rsidTr="00FC2459">
        <w:tc>
          <w:tcPr>
            <w:tcW w:w="2907" w:type="dxa"/>
          </w:tcPr>
          <w:p w14:paraId="68FEBF35" w14:textId="77777777" w:rsidR="00666096" w:rsidRPr="00895E3A" w:rsidRDefault="00666096" w:rsidP="00174A5E">
            <w:r w:rsidRPr="00895E3A">
              <w:t>Количество пропущенных записей (CountToSkip)</w:t>
            </w:r>
          </w:p>
        </w:tc>
        <w:tc>
          <w:tcPr>
            <w:tcW w:w="5092" w:type="dxa"/>
          </w:tcPr>
          <w:p w14:paraId="68FEBF36" w14:textId="77777777" w:rsidR="00666096" w:rsidRPr="00895E3A" w:rsidRDefault="00666096" w:rsidP="00597910">
            <w:r w:rsidRPr="00895E3A">
              <w:t xml:space="preserve">Количество </w:t>
            </w:r>
            <w:r w:rsidR="00597910" w:rsidRPr="00895E3A">
              <w:t>заказов</w:t>
            </w:r>
            <w:r w:rsidRPr="00895E3A">
              <w:t xml:space="preserve"> из списка найденных и отсортированных </w:t>
            </w:r>
            <w:r w:rsidR="007C3107" w:rsidRPr="00895E3A">
              <w:t>заказов</w:t>
            </w:r>
            <w:r w:rsidRPr="00895E3A">
              <w:t>, которые нужно пропустить и не возвращать. Если значение не указано, то значение равно 0.</w:t>
            </w:r>
          </w:p>
        </w:tc>
        <w:tc>
          <w:tcPr>
            <w:tcW w:w="1854" w:type="dxa"/>
          </w:tcPr>
          <w:p w14:paraId="68FEBF37" w14:textId="77777777" w:rsidR="00666096" w:rsidRPr="00895E3A" w:rsidRDefault="00666096" w:rsidP="00174A5E">
            <w:r w:rsidRPr="00895E3A">
              <w:t>Нет</w:t>
            </w:r>
          </w:p>
        </w:tc>
      </w:tr>
      <w:tr w:rsidR="00666096" w:rsidRPr="00895E3A" w14:paraId="68FEBF3C" w14:textId="77777777" w:rsidTr="00FC2459">
        <w:tc>
          <w:tcPr>
            <w:tcW w:w="2907" w:type="dxa"/>
          </w:tcPr>
          <w:p w14:paraId="68FEBF39" w14:textId="77777777" w:rsidR="00666096" w:rsidRPr="00895E3A" w:rsidRDefault="00666096" w:rsidP="00174A5E">
            <w:r w:rsidRPr="00895E3A">
              <w:t>Максимальное количество возвращаемых записей (CountToTake)</w:t>
            </w:r>
          </w:p>
        </w:tc>
        <w:tc>
          <w:tcPr>
            <w:tcW w:w="5092" w:type="dxa"/>
          </w:tcPr>
          <w:p w14:paraId="68FEBF3A" w14:textId="77777777" w:rsidR="00666096" w:rsidRPr="00895E3A" w:rsidRDefault="00666096" w:rsidP="007C3107">
            <w:r w:rsidRPr="00895E3A">
              <w:t xml:space="preserve">Максимальное количество возвращаемых </w:t>
            </w:r>
            <w:r w:rsidR="007C3107" w:rsidRPr="00895E3A">
              <w:t>заказов</w:t>
            </w:r>
            <w:r w:rsidRPr="00895E3A">
              <w:t>.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BF3B" w14:textId="77777777" w:rsidR="00666096" w:rsidRPr="00895E3A" w:rsidRDefault="00666096" w:rsidP="00174A5E">
            <w:r w:rsidRPr="00895E3A">
              <w:t>Нет</w:t>
            </w:r>
          </w:p>
        </w:tc>
      </w:tr>
      <w:tr w:rsidR="00666096" w:rsidRPr="00895E3A" w14:paraId="68FEBF43" w14:textId="77777777" w:rsidTr="00FC2459">
        <w:tc>
          <w:tcPr>
            <w:tcW w:w="2907" w:type="dxa"/>
          </w:tcPr>
          <w:p w14:paraId="68FEBF3D" w14:textId="77777777" w:rsidR="00666096" w:rsidRPr="00895E3A" w:rsidRDefault="00666096" w:rsidP="00174A5E">
            <w:r w:rsidRPr="00895E3A">
              <w:t>Признак подсчета общего количества найденных записей (CalcTotalCount)</w:t>
            </w:r>
          </w:p>
        </w:tc>
        <w:tc>
          <w:tcPr>
            <w:tcW w:w="5092" w:type="dxa"/>
          </w:tcPr>
          <w:p w14:paraId="68FEBF3E" w14:textId="77777777" w:rsidR="00666096" w:rsidRPr="00895E3A" w:rsidRDefault="00666096" w:rsidP="00174A5E">
            <w:r w:rsidRPr="00895E3A">
              <w:t>Принимает одно из следующих значений:</w:t>
            </w:r>
          </w:p>
          <w:p w14:paraId="68FEBF3F" w14:textId="77777777" w:rsidR="00666096" w:rsidRPr="00895E3A" w:rsidRDefault="00666096" w:rsidP="00174A5E">
            <w:r w:rsidRPr="00895E3A">
              <w:t>0 – признак игнорируется;</w:t>
            </w:r>
          </w:p>
          <w:p w14:paraId="68FEBF40" w14:textId="77777777" w:rsidR="00666096" w:rsidRPr="00895E3A" w:rsidRDefault="00666096" w:rsidP="00174A5E">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BF41" w14:textId="77777777" w:rsidR="00666096" w:rsidRPr="00895E3A" w:rsidRDefault="00666096" w:rsidP="00174A5E">
            <w:r w:rsidRPr="00895E3A">
              <w:t>Если значение не указано, то значение равно 0.</w:t>
            </w:r>
          </w:p>
        </w:tc>
        <w:tc>
          <w:tcPr>
            <w:tcW w:w="1854" w:type="dxa"/>
          </w:tcPr>
          <w:p w14:paraId="68FEBF42" w14:textId="77777777" w:rsidR="00666096" w:rsidRPr="00895E3A" w:rsidRDefault="00666096" w:rsidP="00174A5E">
            <w:r w:rsidRPr="00895E3A">
              <w:t>Нет</w:t>
            </w:r>
          </w:p>
        </w:tc>
      </w:tr>
    </w:tbl>
    <w:p w14:paraId="68FEBF44" w14:textId="77777777" w:rsidR="00666096" w:rsidRPr="00895E3A" w:rsidRDefault="00666096" w:rsidP="00666096"/>
    <w:p w14:paraId="68FEBF45" w14:textId="77777777" w:rsidR="00666096" w:rsidRPr="00895E3A" w:rsidRDefault="00666096" w:rsidP="00E31AB0">
      <w:pPr>
        <w:pStyle w:val="Heading4"/>
        <w:numPr>
          <w:ilvl w:val="3"/>
          <w:numId w:val="70"/>
        </w:numPr>
      </w:pPr>
      <w:bookmarkStart w:id="548" w:name="_Toc370582919"/>
      <w:r w:rsidRPr="00895E3A">
        <w:t>Выходные параметры</w:t>
      </w:r>
      <w:bookmarkEnd w:id="548"/>
    </w:p>
    <w:tbl>
      <w:tblPr>
        <w:tblStyle w:val="11"/>
        <w:tblW w:w="0" w:type="auto"/>
        <w:tblLook w:val="04A0" w:firstRow="1" w:lastRow="0" w:firstColumn="1" w:lastColumn="0" w:noHBand="0" w:noVBand="1"/>
      </w:tblPr>
      <w:tblGrid>
        <w:gridCol w:w="2093"/>
        <w:gridCol w:w="5906"/>
        <w:gridCol w:w="1854"/>
      </w:tblGrid>
      <w:tr w:rsidR="007C3107" w:rsidRPr="00895E3A" w14:paraId="68FEBF49" w14:textId="77777777" w:rsidTr="00174A5E">
        <w:tc>
          <w:tcPr>
            <w:tcW w:w="2093" w:type="dxa"/>
          </w:tcPr>
          <w:p w14:paraId="68FEBF46" w14:textId="77777777" w:rsidR="007C3107" w:rsidRPr="00895E3A" w:rsidRDefault="007C3107" w:rsidP="00174A5E">
            <w:pPr>
              <w:rPr>
                <w:b/>
              </w:rPr>
            </w:pPr>
            <w:r w:rsidRPr="00895E3A">
              <w:rPr>
                <w:b/>
              </w:rPr>
              <w:t>Атрибут</w:t>
            </w:r>
          </w:p>
        </w:tc>
        <w:tc>
          <w:tcPr>
            <w:tcW w:w="5906" w:type="dxa"/>
          </w:tcPr>
          <w:p w14:paraId="68FEBF47" w14:textId="77777777" w:rsidR="007C3107" w:rsidRPr="00895E3A" w:rsidRDefault="007C3107" w:rsidP="00174A5E">
            <w:pPr>
              <w:rPr>
                <w:b/>
              </w:rPr>
            </w:pPr>
            <w:r w:rsidRPr="00895E3A">
              <w:rPr>
                <w:b/>
              </w:rPr>
              <w:t>Описание</w:t>
            </w:r>
          </w:p>
        </w:tc>
        <w:tc>
          <w:tcPr>
            <w:tcW w:w="1854" w:type="dxa"/>
          </w:tcPr>
          <w:p w14:paraId="68FEBF48" w14:textId="77777777" w:rsidR="007C3107" w:rsidRPr="00895E3A" w:rsidRDefault="007C3107" w:rsidP="00174A5E">
            <w:pPr>
              <w:rPr>
                <w:b/>
              </w:rPr>
            </w:pPr>
            <w:r w:rsidRPr="00895E3A">
              <w:rPr>
                <w:b/>
              </w:rPr>
              <w:t>Обязательный?</w:t>
            </w:r>
          </w:p>
        </w:tc>
      </w:tr>
      <w:tr w:rsidR="007C3107" w:rsidRPr="00895E3A" w14:paraId="68FEBF4D" w14:textId="77777777" w:rsidTr="00174A5E">
        <w:tc>
          <w:tcPr>
            <w:tcW w:w="2093" w:type="dxa"/>
          </w:tcPr>
          <w:p w14:paraId="68FEBF4A" w14:textId="77777777" w:rsidR="007C3107" w:rsidRPr="00895E3A" w:rsidRDefault="007C3107" w:rsidP="00174A5E">
            <w:r w:rsidRPr="00895E3A">
              <w:t>Заказы (Orders)</w:t>
            </w:r>
          </w:p>
        </w:tc>
        <w:tc>
          <w:tcPr>
            <w:tcW w:w="5906" w:type="dxa"/>
          </w:tcPr>
          <w:p w14:paraId="68FEBF4B" w14:textId="77777777" w:rsidR="007C3107" w:rsidRPr="00895E3A" w:rsidRDefault="007C3107" w:rsidP="00174A5E">
            <w:r w:rsidRPr="00895E3A">
              <w:t xml:space="preserve">Массив записей типа </w:t>
            </w:r>
            <w:hyperlink w:anchor="_Заказ" w:history="1">
              <w:r w:rsidRPr="00895E3A">
                <w:rPr>
                  <w:rStyle w:val="Hyperlink"/>
                  <w:noProof w:val="0"/>
                </w:rPr>
                <w:t>Заказ</w:t>
              </w:r>
            </w:hyperlink>
            <w:r w:rsidRPr="00895E3A">
              <w:t>. В случае если ни одного заказа не найдено возвращается пустой массив.</w:t>
            </w:r>
          </w:p>
        </w:tc>
        <w:tc>
          <w:tcPr>
            <w:tcW w:w="1854" w:type="dxa"/>
          </w:tcPr>
          <w:p w14:paraId="68FEBF4C" w14:textId="77777777" w:rsidR="007C3107" w:rsidRPr="00895E3A" w:rsidRDefault="007C3107" w:rsidP="00174A5E">
            <w:r w:rsidRPr="00895E3A">
              <w:t>Да</w:t>
            </w:r>
          </w:p>
        </w:tc>
      </w:tr>
      <w:tr w:rsidR="007C3107" w:rsidRPr="00895E3A" w14:paraId="68FEBF51" w14:textId="77777777" w:rsidTr="00174A5E">
        <w:tc>
          <w:tcPr>
            <w:tcW w:w="2093" w:type="dxa"/>
          </w:tcPr>
          <w:p w14:paraId="68FEBF4E" w14:textId="77777777" w:rsidR="007C3107" w:rsidRPr="00895E3A" w:rsidRDefault="007C3107" w:rsidP="00174A5E">
            <w:pPr>
              <w:rPr>
                <w:b/>
              </w:rPr>
            </w:pPr>
            <w:r w:rsidRPr="00895E3A">
              <w:t xml:space="preserve">Общее количество найденных записей </w:t>
            </w:r>
            <w:r w:rsidRPr="00895E3A">
              <w:lastRenderedPageBreak/>
              <w:t>(TotalCount)</w:t>
            </w:r>
          </w:p>
        </w:tc>
        <w:tc>
          <w:tcPr>
            <w:tcW w:w="5906" w:type="dxa"/>
          </w:tcPr>
          <w:p w14:paraId="68FEBF4F" w14:textId="77777777" w:rsidR="007C3107" w:rsidRPr="00895E3A" w:rsidRDefault="007C3107" w:rsidP="00174A5E">
            <w:pPr>
              <w:rPr>
                <w:b/>
              </w:rPr>
            </w:pPr>
            <w:r w:rsidRPr="00895E3A">
              <w:lastRenderedPageBreak/>
              <w:t xml:space="preserve">Общее количество записей, соответствующим входным параметрам, кроме параметров «Количество пропущенных </w:t>
            </w:r>
            <w:r w:rsidRPr="00895E3A">
              <w:lastRenderedPageBreak/>
              <w:t>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BF50" w14:textId="77777777" w:rsidR="007C3107" w:rsidRPr="00895E3A" w:rsidRDefault="007C3107" w:rsidP="00174A5E">
            <w:pPr>
              <w:rPr>
                <w:b/>
              </w:rPr>
            </w:pPr>
            <w:r w:rsidRPr="00895E3A">
              <w:lastRenderedPageBreak/>
              <w:t>Нет</w:t>
            </w:r>
          </w:p>
        </w:tc>
      </w:tr>
      <w:tr w:rsidR="007C3107" w:rsidRPr="00895E3A" w14:paraId="68FEBF55" w14:textId="77777777" w:rsidTr="00174A5E">
        <w:tc>
          <w:tcPr>
            <w:tcW w:w="2093" w:type="dxa"/>
          </w:tcPr>
          <w:p w14:paraId="68FEBF52" w14:textId="77777777" w:rsidR="007C3107" w:rsidRPr="00895E3A" w:rsidRDefault="007C3107" w:rsidP="00174A5E">
            <w:r w:rsidRPr="00895E3A">
              <w:lastRenderedPageBreak/>
              <w:t>Признак успешного выполнения операции (Success)</w:t>
            </w:r>
          </w:p>
        </w:tc>
        <w:tc>
          <w:tcPr>
            <w:tcW w:w="5906" w:type="dxa"/>
          </w:tcPr>
          <w:p w14:paraId="68FEBF53" w14:textId="77777777" w:rsidR="007C3107" w:rsidRPr="00895E3A" w:rsidRDefault="007C3107" w:rsidP="00174A5E">
            <w:r w:rsidRPr="00895E3A">
              <w:t>Признак успешного выполнения операции</w:t>
            </w:r>
          </w:p>
        </w:tc>
        <w:tc>
          <w:tcPr>
            <w:tcW w:w="1854" w:type="dxa"/>
          </w:tcPr>
          <w:p w14:paraId="68FEBF54" w14:textId="77777777" w:rsidR="007C3107" w:rsidRPr="00895E3A" w:rsidRDefault="007C3107" w:rsidP="00174A5E">
            <w:r w:rsidRPr="00895E3A">
              <w:t>Да</w:t>
            </w:r>
          </w:p>
        </w:tc>
      </w:tr>
      <w:tr w:rsidR="007C3107" w:rsidRPr="00895E3A" w14:paraId="68FEBF5C" w14:textId="77777777" w:rsidTr="00174A5E">
        <w:tc>
          <w:tcPr>
            <w:tcW w:w="2093" w:type="dxa"/>
          </w:tcPr>
          <w:p w14:paraId="68FEBF56" w14:textId="77777777" w:rsidR="007C3107" w:rsidRPr="00895E3A" w:rsidRDefault="007C3107" w:rsidP="00174A5E">
            <w:r w:rsidRPr="00895E3A">
              <w:t>Код возврата (ResultCode)</w:t>
            </w:r>
          </w:p>
        </w:tc>
        <w:tc>
          <w:tcPr>
            <w:tcW w:w="5906" w:type="dxa"/>
          </w:tcPr>
          <w:p w14:paraId="68FEBF57" w14:textId="77777777" w:rsidR="007C3107" w:rsidRPr="00895E3A" w:rsidRDefault="007C3107" w:rsidP="00174A5E">
            <w:r w:rsidRPr="00895E3A">
              <w:t>Целочисленный код, информирующий о результате выполнения операции. Допустимые значения:</w:t>
            </w:r>
          </w:p>
          <w:p w14:paraId="68FEBF58" w14:textId="77777777" w:rsidR="007C3107" w:rsidRPr="00895E3A" w:rsidRDefault="007C3107" w:rsidP="00174A5E">
            <w:r w:rsidRPr="00895E3A">
              <w:t>0 – операция выполнена успешно</w:t>
            </w:r>
          </w:p>
          <w:p w14:paraId="68FEBF59" w14:textId="77777777" w:rsidR="007C3107" w:rsidRPr="00895E3A" w:rsidRDefault="007C3107" w:rsidP="00174A5E">
            <w:r w:rsidRPr="00895E3A">
              <w:t>1 – во время выполнения операции произошла непредвиденная ошибка</w:t>
            </w:r>
          </w:p>
          <w:p w14:paraId="68FEBF5A" w14:textId="77777777" w:rsidR="007C3107" w:rsidRPr="00895E3A" w:rsidRDefault="007C3107" w:rsidP="00174A5E">
            <w:r w:rsidRPr="00895E3A">
              <w:t>2 – по заданным параметрам заказы не найдены</w:t>
            </w:r>
          </w:p>
        </w:tc>
        <w:tc>
          <w:tcPr>
            <w:tcW w:w="1854" w:type="dxa"/>
          </w:tcPr>
          <w:p w14:paraId="68FEBF5B" w14:textId="77777777" w:rsidR="007C3107" w:rsidRPr="00895E3A" w:rsidRDefault="007C3107" w:rsidP="00174A5E">
            <w:r w:rsidRPr="00895E3A">
              <w:t>Да</w:t>
            </w:r>
          </w:p>
        </w:tc>
      </w:tr>
      <w:tr w:rsidR="007C3107" w:rsidRPr="00895E3A" w14:paraId="68FEBF60" w14:textId="77777777" w:rsidTr="00174A5E">
        <w:tc>
          <w:tcPr>
            <w:tcW w:w="2093" w:type="dxa"/>
          </w:tcPr>
          <w:p w14:paraId="68FEBF5D" w14:textId="77777777" w:rsidR="007C3107" w:rsidRPr="00895E3A" w:rsidRDefault="007C3107" w:rsidP="00174A5E">
            <w:r w:rsidRPr="00895E3A">
              <w:t>Описание ошибки (ResultDescription)</w:t>
            </w:r>
          </w:p>
        </w:tc>
        <w:tc>
          <w:tcPr>
            <w:tcW w:w="5906" w:type="dxa"/>
          </w:tcPr>
          <w:p w14:paraId="68FEBF5E" w14:textId="77777777" w:rsidR="007C3107" w:rsidRPr="00895E3A" w:rsidRDefault="007C3107" w:rsidP="00174A5E">
            <w:r w:rsidRPr="00895E3A">
              <w:t>Обязательно заполняется, если код возврата не равен 0. В других случаях никогда не заполняется.</w:t>
            </w:r>
          </w:p>
        </w:tc>
        <w:tc>
          <w:tcPr>
            <w:tcW w:w="1854" w:type="dxa"/>
          </w:tcPr>
          <w:p w14:paraId="68FEBF5F" w14:textId="77777777" w:rsidR="007C3107" w:rsidRPr="00895E3A" w:rsidRDefault="007C3107" w:rsidP="00174A5E">
            <w:r w:rsidRPr="00895E3A">
              <w:t>Нет</w:t>
            </w:r>
          </w:p>
        </w:tc>
      </w:tr>
    </w:tbl>
    <w:p w14:paraId="68FEBF61" w14:textId="77777777" w:rsidR="007C3107" w:rsidRPr="00895E3A" w:rsidRDefault="007C3107" w:rsidP="007C3107"/>
    <w:p w14:paraId="68FEBF62" w14:textId="77777777" w:rsidR="00666096" w:rsidRPr="00895E3A" w:rsidRDefault="00666096" w:rsidP="00E31AB0">
      <w:pPr>
        <w:pStyle w:val="Heading4"/>
        <w:numPr>
          <w:ilvl w:val="3"/>
          <w:numId w:val="70"/>
        </w:numPr>
      </w:pPr>
      <w:bookmarkStart w:id="549" w:name="_Toc370582920"/>
      <w:r w:rsidRPr="00895E3A">
        <w:t>Логика выполнения</w:t>
      </w:r>
      <w:bookmarkEnd w:id="549"/>
    </w:p>
    <w:p w14:paraId="68FEBF63" w14:textId="77777777" w:rsidR="007C3107" w:rsidRPr="00895E3A" w:rsidRDefault="007C3107" w:rsidP="007C3107">
      <w:proofErr w:type="gramStart"/>
      <w:r w:rsidRPr="00895E3A">
        <w:t>Операция формирует фильтр на основании входных параметров; затем осуществляет поиск заказов с любым статусом в каталоге товаров согласно фильтру; затем сортирует найденные товары согласно заданному признаку сортировки; затем исключает товары согласно входному параметру «Количество пропущенных записей»; затем возвращает только то количество товаров, которое указано во входном параметре «Максимальное количество возвращаемых записей».</w:t>
      </w:r>
      <w:proofErr w:type="gramEnd"/>
    </w:p>
    <w:p w14:paraId="30FC80BB" w14:textId="77777777" w:rsidR="00592268" w:rsidRPr="00895E3A" w:rsidRDefault="00592268" w:rsidP="00592268">
      <w:pPr>
        <w:pStyle w:val="Heading3"/>
        <w:numPr>
          <w:ilvl w:val="2"/>
          <w:numId w:val="13"/>
        </w:numPr>
      </w:pPr>
      <w:bookmarkStart w:id="550" w:name="_Toc370582921"/>
      <w:r w:rsidRPr="00895E3A">
        <w:t>Обновление статусов заказов (ChangeOrdersStatuses)</w:t>
      </w:r>
      <w:bookmarkEnd w:id="550"/>
    </w:p>
    <w:p w14:paraId="61E35774" w14:textId="77777777" w:rsidR="00592268" w:rsidRPr="00895E3A" w:rsidRDefault="00592268" w:rsidP="00592268">
      <w:pPr>
        <w:pStyle w:val="Heading4"/>
        <w:numPr>
          <w:ilvl w:val="3"/>
          <w:numId w:val="13"/>
        </w:numPr>
      </w:pPr>
      <w:bookmarkStart w:id="551" w:name="_Toc370582922"/>
      <w:r w:rsidRPr="00895E3A">
        <w:t>Карточка операции</w:t>
      </w:r>
      <w:bookmarkEnd w:id="551"/>
    </w:p>
    <w:tbl>
      <w:tblPr>
        <w:tblStyle w:val="TableGrid"/>
        <w:tblW w:w="0" w:type="auto"/>
        <w:tblLook w:val="04A0" w:firstRow="1" w:lastRow="0" w:firstColumn="1" w:lastColumn="0" w:noHBand="0" w:noVBand="1"/>
      </w:tblPr>
      <w:tblGrid>
        <w:gridCol w:w="3652"/>
        <w:gridCol w:w="6201"/>
      </w:tblGrid>
      <w:tr w:rsidR="00592268" w:rsidRPr="00895E3A" w14:paraId="2C8C03F6" w14:textId="77777777" w:rsidTr="00BD1253">
        <w:tc>
          <w:tcPr>
            <w:tcW w:w="3652" w:type="dxa"/>
          </w:tcPr>
          <w:p w14:paraId="699EEEF4" w14:textId="77777777" w:rsidR="00592268" w:rsidRPr="00895E3A" w:rsidRDefault="00592268" w:rsidP="00BD1253">
            <w:r w:rsidRPr="00895E3A">
              <w:t>Предназначение</w:t>
            </w:r>
          </w:p>
        </w:tc>
        <w:tc>
          <w:tcPr>
            <w:tcW w:w="6201" w:type="dxa"/>
          </w:tcPr>
          <w:p w14:paraId="11420379" w14:textId="77777777" w:rsidR="00592268" w:rsidRPr="00895E3A" w:rsidRDefault="00592268" w:rsidP="00BD1253">
            <w:r w:rsidRPr="00895E3A">
              <w:t>Обновление статусов заказов по причине получения соответствующего сообщения от партнёра.</w:t>
            </w:r>
          </w:p>
        </w:tc>
      </w:tr>
      <w:tr w:rsidR="00592268" w:rsidRPr="00895E3A" w14:paraId="24B6F170" w14:textId="77777777" w:rsidTr="00BD1253">
        <w:tc>
          <w:tcPr>
            <w:tcW w:w="3652" w:type="dxa"/>
          </w:tcPr>
          <w:p w14:paraId="1280C764" w14:textId="77777777" w:rsidR="00592268" w:rsidRPr="00895E3A" w:rsidRDefault="00592268" w:rsidP="00BD1253">
            <w:r w:rsidRPr="00895E3A">
              <w:t>Режим выполнения</w:t>
            </w:r>
          </w:p>
        </w:tc>
        <w:tc>
          <w:tcPr>
            <w:tcW w:w="6201" w:type="dxa"/>
          </w:tcPr>
          <w:p w14:paraId="716E04B1" w14:textId="77777777" w:rsidR="00592268" w:rsidRPr="00895E3A" w:rsidRDefault="00592268" w:rsidP="00BD1253">
            <w:r w:rsidRPr="00895E3A">
              <w:t>Синхронный.</w:t>
            </w:r>
          </w:p>
        </w:tc>
      </w:tr>
    </w:tbl>
    <w:p w14:paraId="19592856" w14:textId="77777777" w:rsidR="00592268" w:rsidRPr="00895E3A" w:rsidRDefault="00592268" w:rsidP="00592268">
      <w:pPr>
        <w:pStyle w:val="Heading4"/>
        <w:numPr>
          <w:ilvl w:val="3"/>
          <w:numId w:val="13"/>
        </w:numPr>
      </w:pPr>
      <w:bookmarkStart w:id="552" w:name="_Toc370582923"/>
      <w:r w:rsidRPr="00895E3A">
        <w:t>Параметры назначения</w:t>
      </w:r>
      <w:bookmarkEnd w:id="552"/>
    </w:p>
    <w:tbl>
      <w:tblPr>
        <w:tblStyle w:val="TableGrid"/>
        <w:tblW w:w="0" w:type="auto"/>
        <w:tblLook w:val="04A0" w:firstRow="1" w:lastRow="0" w:firstColumn="1" w:lastColumn="0" w:noHBand="0" w:noVBand="1"/>
      </w:tblPr>
      <w:tblGrid>
        <w:gridCol w:w="4926"/>
        <w:gridCol w:w="4927"/>
      </w:tblGrid>
      <w:tr w:rsidR="00592268" w:rsidRPr="00895E3A" w14:paraId="45B38DC5" w14:textId="77777777" w:rsidTr="00BD1253">
        <w:tc>
          <w:tcPr>
            <w:tcW w:w="4926" w:type="dxa"/>
          </w:tcPr>
          <w:p w14:paraId="0C6D2C22" w14:textId="77777777" w:rsidR="00592268" w:rsidRPr="00895E3A" w:rsidRDefault="00592268" w:rsidP="00BD1253">
            <w:pPr>
              <w:rPr>
                <w:b/>
              </w:rPr>
            </w:pPr>
            <w:r w:rsidRPr="00895E3A">
              <w:rPr>
                <w:b/>
              </w:rPr>
              <w:t>Параметр</w:t>
            </w:r>
          </w:p>
        </w:tc>
        <w:tc>
          <w:tcPr>
            <w:tcW w:w="4927" w:type="dxa"/>
          </w:tcPr>
          <w:p w14:paraId="5342D35E" w14:textId="77777777" w:rsidR="00592268" w:rsidRPr="00895E3A" w:rsidRDefault="00592268" w:rsidP="00BD1253">
            <w:pPr>
              <w:rPr>
                <w:b/>
              </w:rPr>
            </w:pPr>
            <w:r w:rsidRPr="00895E3A">
              <w:rPr>
                <w:b/>
              </w:rPr>
              <w:t>Значение</w:t>
            </w:r>
          </w:p>
        </w:tc>
      </w:tr>
      <w:tr w:rsidR="00592268" w:rsidRPr="00895E3A" w14:paraId="39814D9A" w14:textId="77777777" w:rsidTr="00BD1253">
        <w:tc>
          <w:tcPr>
            <w:tcW w:w="4926" w:type="dxa"/>
          </w:tcPr>
          <w:p w14:paraId="1452A97E" w14:textId="77777777" w:rsidR="00592268" w:rsidRPr="00895E3A" w:rsidRDefault="00592268" w:rsidP="00BD1253">
            <w:r w:rsidRPr="00895E3A">
              <w:t>Максимальное время от получения запроса до выдачи ответа</w:t>
            </w:r>
          </w:p>
        </w:tc>
        <w:tc>
          <w:tcPr>
            <w:tcW w:w="4927" w:type="dxa"/>
          </w:tcPr>
          <w:p w14:paraId="423D01F8" w14:textId="77777777" w:rsidR="00592268" w:rsidRPr="00895E3A" w:rsidRDefault="00592268" w:rsidP="00BD1253">
            <w:r w:rsidRPr="00895E3A">
              <w:t>1000 миллисекунд</w:t>
            </w:r>
          </w:p>
        </w:tc>
      </w:tr>
    </w:tbl>
    <w:p w14:paraId="308AE3DD" w14:textId="77777777" w:rsidR="00592268" w:rsidRPr="00895E3A" w:rsidRDefault="00592268" w:rsidP="00592268">
      <w:pPr>
        <w:pStyle w:val="Heading4"/>
        <w:numPr>
          <w:ilvl w:val="3"/>
          <w:numId w:val="13"/>
        </w:numPr>
      </w:pPr>
      <w:bookmarkStart w:id="553" w:name="_Toc370582924"/>
      <w:r w:rsidRPr="00895E3A">
        <w:t>Влияние на другие операции</w:t>
      </w:r>
      <w:bookmarkEnd w:id="553"/>
    </w:p>
    <w:p w14:paraId="5B5463BC" w14:textId="77777777" w:rsidR="00592268" w:rsidRPr="00895E3A" w:rsidRDefault="00592268" w:rsidP="00592268">
      <w:r w:rsidRPr="00895E3A">
        <w:t>Отсутствует.</w:t>
      </w:r>
    </w:p>
    <w:p w14:paraId="4F8303F4" w14:textId="77777777" w:rsidR="00592268" w:rsidRPr="00895E3A" w:rsidRDefault="00592268" w:rsidP="00592268">
      <w:pPr>
        <w:pStyle w:val="Heading4"/>
        <w:numPr>
          <w:ilvl w:val="3"/>
          <w:numId w:val="13"/>
        </w:numPr>
      </w:pPr>
      <w:bookmarkStart w:id="554" w:name="_Toc370582925"/>
      <w:r w:rsidRPr="00895E3A">
        <w:t>Входные параметры</w:t>
      </w:r>
      <w:bookmarkEnd w:id="554"/>
    </w:p>
    <w:tbl>
      <w:tblPr>
        <w:tblStyle w:val="TableGrid"/>
        <w:tblW w:w="0" w:type="auto"/>
        <w:tblLook w:val="04A0" w:firstRow="1" w:lastRow="0" w:firstColumn="1" w:lastColumn="0" w:noHBand="0" w:noVBand="1"/>
      </w:tblPr>
      <w:tblGrid>
        <w:gridCol w:w="2093"/>
        <w:gridCol w:w="5906"/>
        <w:gridCol w:w="1854"/>
      </w:tblGrid>
      <w:tr w:rsidR="00592268" w:rsidRPr="00895E3A" w14:paraId="172A9BDA" w14:textId="77777777" w:rsidTr="00BD1253">
        <w:tc>
          <w:tcPr>
            <w:tcW w:w="2093" w:type="dxa"/>
          </w:tcPr>
          <w:p w14:paraId="703B8D9E" w14:textId="77777777" w:rsidR="00592268" w:rsidRPr="00895E3A" w:rsidRDefault="00592268" w:rsidP="00BD1253">
            <w:pPr>
              <w:rPr>
                <w:b/>
              </w:rPr>
            </w:pPr>
            <w:r w:rsidRPr="00895E3A">
              <w:rPr>
                <w:b/>
              </w:rPr>
              <w:t>Параметр</w:t>
            </w:r>
          </w:p>
        </w:tc>
        <w:tc>
          <w:tcPr>
            <w:tcW w:w="5906" w:type="dxa"/>
          </w:tcPr>
          <w:p w14:paraId="37B4C868" w14:textId="77777777" w:rsidR="00592268" w:rsidRPr="00895E3A" w:rsidRDefault="00592268" w:rsidP="00BD1253">
            <w:pPr>
              <w:rPr>
                <w:b/>
              </w:rPr>
            </w:pPr>
            <w:r w:rsidRPr="00895E3A">
              <w:rPr>
                <w:b/>
              </w:rPr>
              <w:t>Описание</w:t>
            </w:r>
          </w:p>
        </w:tc>
        <w:tc>
          <w:tcPr>
            <w:tcW w:w="1854" w:type="dxa"/>
          </w:tcPr>
          <w:p w14:paraId="2D7907BD" w14:textId="77777777" w:rsidR="00592268" w:rsidRPr="00895E3A" w:rsidRDefault="00592268" w:rsidP="00BD1253">
            <w:pPr>
              <w:rPr>
                <w:b/>
              </w:rPr>
            </w:pPr>
            <w:r w:rsidRPr="00895E3A">
              <w:rPr>
                <w:b/>
              </w:rPr>
              <w:t>Обязательный?</w:t>
            </w:r>
          </w:p>
        </w:tc>
      </w:tr>
      <w:tr w:rsidR="00592268" w:rsidRPr="00895E3A" w14:paraId="5C322F09" w14:textId="77777777" w:rsidTr="00BD1253">
        <w:tc>
          <w:tcPr>
            <w:tcW w:w="2093" w:type="dxa"/>
          </w:tcPr>
          <w:p w14:paraId="58A9CAE4" w14:textId="77777777" w:rsidR="00592268" w:rsidRPr="00895E3A" w:rsidRDefault="00592268" w:rsidP="00BD1253">
            <w:r w:rsidRPr="00895E3A">
              <w:t>Идентификатор клиента (clientId)</w:t>
            </w:r>
          </w:p>
        </w:tc>
        <w:tc>
          <w:tcPr>
            <w:tcW w:w="5906" w:type="dxa"/>
          </w:tcPr>
          <w:p w14:paraId="04D97EB9" w14:textId="77777777" w:rsidR="00592268" w:rsidRPr="00895E3A" w:rsidRDefault="00592268" w:rsidP="00BD1253">
            <w:r w:rsidRPr="00895E3A">
              <w:t>Идентификатор клиента</w:t>
            </w:r>
          </w:p>
        </w:tc>
        <w:tc>
          <w:tcPr>
            <w:tcW w:w="1854" w:type="dxa"/>
          </w:tcPr>
          <w:p w14:paraId="26DF3648" w14:textId="77777777" w:rsidR="00592268" w:rsidRPr="00895E3A" w:rsidRDefault="00592268" w:rsidP="00BD1253">
            <w:r w:rsidRPr="00895E3A">
              <w:t>Да</w:t>
            </w:r>
          </w:p>
        </w:tc>
      </w:tr>
      <w:tr w:rsidR="00592268" w:rsidRPr="00895E3A" w14:paraId="3854F087" w14:textId="77777777" w:rsidTr="00BD1253">
        <w:tc>
          <w:tcPr>
            <w:tcW w:w="2093" w:type="dxa"/>
          </w:tcPr>
          <w:p w14:paraId="0C436608" w14:textId="77777777" w:rsidR="00592268" w:rsidRPr="00895E3A" w:rsidRDefault="00592268" w:rsidP="00BD1253">
            <w:r w:rsidRPr="00895E3A">
              <w:t xml:space="preserve">Массив статусов </w:t>
            </w:r>
            <w:r w:rsidRPr="00895E3A">
              <w:lastRenderedPageBreak/>
              <w:t>заказов (ordersStatuses)</w:t>
            </w:r>
          </w:p>
        </w:tc>
        <w:tc>
          <w:tcPr>
            <w:tcW w:w="5906" w:type="dxa"/>
          </w:tcPr>
          <w:p w14:paraId="10ADFAC1" w14:textId="77777777" w:rsidR="00592268" w:rsidRPr="00895E3A" w:rsidRDefault="00592268" w:rsidP="00BD1253">
            <w:r w:rsidRPr="00895E3A">
              <w:lastRenderedPageBreak/>
              <w:t xml:space="preserve">Массив записей типа </w:t>
            </w:r>
            <w:hyperlink w:anchor="_Статус_заказа" w:history="1">
              <w:r w:rsidRPr="00895E3A">
                <w:rPr>
                  <w:rStyle w:val="Hyperlink"/>
                  <w:noProof w:val="0"/>
                </w:rPr>
                <w:t>«Статус заказа»</w:t>
              </w:r>
            </w:hyperlink>
          </w:p>
        </w:tc>
        <w:tc>
          <w:tcPr>
            <w:tcW w:w="1854" w:type="dxa"/>
          </w:tcPr>
          <w:p w14:paraId="7D797A47" w14:textId="77777777" w:rsidR="00592268" w:rsidRPr="00895E3A" w:rsidRDefault="00592268" w:rsidP="00BD1253">
            <w:r w:rsidRPr="00895E3A">
              <w:t>Да</w:t>
            </w:r>
          </w:p>
        </w:tc>
      </w:tr>
    </w:tbl>
    <w:p w14:paraId="2D9C32E7" w14:textId="77777777" w:rsidR="00592268" w:rsidRPr="00895E3A" w:rsidRDefault="00592268" w:rsidP="00592268">
      <w:pPr>
        <w:pStyle w:val="Heading4"/>
        <w:numPr>
          <w:ilvl w:val="3"/>
          <w:numId w:val="13"/>
        </w:numPr>
      </w:pPr>
      <w:bookmarkStart w:id="555" w:name="_Toc370582926"/>
      <w:r w:rsidRPr="00895E3A">
        <w:lastRenderedPageBreak/>
        <w:t>Выходные данные</w:t>
      </w:r>
      <w:bookmarkEnd w:id="555"/>
    </w:p>
    <w:tbl>
      <w:tblPr>
        <w:tblStyle w:val="TableGrid"/>
        <w:tblW w:w="0" w:type="auto"/>
        <w:tblLook w:val="04A0" w:firstRow="1" w:lastRow="0" w:firstColumn="1" w:lastColumn="0" w:noHBand="0" w:noVBand="1"/>
      </w:tblPr>
      <w:tblGrid>
        <w:gridCol w:w="2093"/>
        <w:gridCol w:w="5906"/>
        <w:gridCol w:w="1854"/>
      </w:tblGrid>
      <w:tr w:rsidR="00592268" w:rsidRPr="00895E3A" w14:paraId="431590A6" w14:textId="77777777" w:rsidTr="00BD1253">
        <w:tc>
          <w:tcPr>
            <w:tcW w:w="2093" w:type="dxa"/>
          </w:tcPr>
          <w:p w14:paraId="5C5982CF" w14:textId="77777777" w:rsidR="00592268" w:rsidRPr="00895E3A" w:rsidRDefault="00592268" w:rsidP="00BD1253">
            <w:pPr>
              <w:rPr>
                <w:b/>
              </w:rPr>
            </w:pPr>
            <w:r w:rsidRPr="00895E3A">
              <w:rPr>
                <w:b/>
              </w:rPr>
              <w:t>Атрибут</w:t>
            </w:r>
          </w:p>
        </w:tc>
        <w:tc>
          <w:tcPr>
            <w:tcW w:w="5906" w:type="dxa"/>
          </w:tcPr>
          <w:p w14:paraId="70FC368F" w14:textId="77777777" w:rsidR="00592268" w:rsidRPr="00895E3A" w:rsidRDefault="00592268" w:rsidP="00BD1253">
            <w:pPr>
              <w:rPr>
                <w:b/>
              </w:rPr>
            </w:pPr>
            <w:r w:rsidRPr="00895E3A">
              <w:rPr>
                <w:b/>
              </w:rPr>
              <w:t>Описание</w:t>
            </w:r>
          </w:p>
        </w:tc>
        <w:tc>
          <w:tcPr>
            <w:tcW w:w="1854" w:type="dxa"/>
          </w:tcPr>
          <w:p w14:paraId="16C5F35A" w14:textId="77777777" w:rsidR="00592268" w:rsidRPr="00895E3A" w:rsidRDefault="00592268" w:rsidP="00BD1253">
            <w:pPr>
              <w:rPr>
                <w:b/>
              </w:rPr>
            </w:pPr>
            <w:r w:rsidRPr="00895E3A">
              <w:rPr>
                <w:b/>
              </w:rPr>
              <w:t>Обязательный?</w:t>
            </w:r>
          </w:p>
        </w:tc>
      </w:tr>
      <w:tr w:rsidR="00592268" w:rsidRPr="00895E3A" w14:paraId="70EB5713" w14:textId="77777777" w:rsidTr="00BD1253">
        <w:tc>
          <w:tcPr>
            <w:tcW w:w="2093" w:type="dxa"/>
          </w:tcPr>
          <w:p w14:paraId="2D5AF8B0" w14:textId="77777777" w:rsidR="00592268" w:rsidRPr="00895E3A" w:rsidRDefault="00592268" w:rsidP="00BD1253">
            <w:r w:rsidRPr="00895E3A">
              <w:t>Основной результат</w:t>
            </w:r>
          </w:p>
        </w:tc>
        <w:tc>
          <w:tcPr>
            <w:tcW w:w="5906" w:type="dxa"/>
          </w:tcPr>
          <w:p w14:paraId="16033D40" w14:textId="77777777" w:rsidR="00592268" w:rsidRPr="00895E3A" w:rsidRDefault="007C6394" w:rsidP="00BD1253">
            <w:hyperlink w:anchor="_Основнай_результат_(ResultBase)" w:history="1">
              <w:r w:rsidR="00592268" w:rsidRPr="00895E3A">
                <w:rPr>
                  <w:rStyle w:val="Hyperlink"/>
                  <w:noProof w:val="0"/>
                </w:rPr>
                <w:t>«Основной результат»</w:t>
              </w:r>
            </w:hyperlink>
          </w:p>
        </w:tc>
        <w:tc>
          <w:tcPr>
            <w:tcW w:w="1854" w:type="dxa"/>
          </w:tcPr>
          <w:p w14:paraId="15517467" w14:textId="77777777" w:rsidR="00592268" w:rsidRPr="00895E3A" w:rsidRDefault="00592268" w:rsidP="00BD1253">
            <w:r w:rsidRPr="00895E3A">
              <w:t>Да</w:t>
            </w:r>
          </w:p>
        </w:tc>
      </w:tr>
      <w:tr w:rsidR="00592268" w:rsidRPr="00895E3A" w14:paraId="3551DE24" w14:textId="77777777" w:rsidTr="00BD1253">
        <w:tc>
          <w:tcPr>
            <w:tcW w:w="2093" w:type="dxa"/>
          </w:tcPr>
          <w:p w14:paraId="0F7874EF" w14:textId="77777777" w:rsidR="00592268" w:rsidRPr="00895E3A" w:rsidRDefault="00592268" w:rsidP="00BD1253">
            <w:r w:rsidRPr="00895E3A">
              <w:t>Массив результатов</w:t>
            </w:r>
          </w:p>
        </w:tc>
        <w:tc>
          <w:tcPr>
            <w:tcW w:w="5906" w:type="dxa"/>
          </w:tcPr>
          <w:p w14:paraId="1B2AA036" w14:textId="77777777" w:rsidR="00592268" w:rsidRPr="00895E3A" w:rsidRDefault="007C6394" w:rsidP="00BD1253">
            <w:hyperlink w:anchor="_Результат_изменения_статусов" w:history="1">
              <w:r w:rsidR="00592268" w:rsidRPr="00895E3A">
                <w:rPr>
                  <w:rStyle w:val="Hyperlink"/>
                  <w:noProof w:val="0"/>
                </w:rPr>
                <w:t>Массив результатов изменения статусов</w:t>
              </w:r>
            </w:hyperlink>
            <w:r w:rsidR="00592268" w:rsidRPr="00895E3A">
              <w:t xml:space="preserve"> (ChangeOrderStatusResult)</w:t>
            </w:r>
          </w:p>
        </w:tc>
        <w:tc>
          <w:tcPr>
            <w:tcW w:w="1854" w:type="dxa"/>
          </w:tcPr>
          <w:p w14:paraId="4D50F19C" w14:textId="77777777" w:rsidR="00592268" w:rsidRPr="00895E3A" w:rsidRDefault="00592268" w:rsidP="00BD1253">
            <w:r w:rsidRPr="00895E3A">
              <w:t>Да</w:t>
            </w:r>
          </w:p>
        </w:tc>
      </w:tr>
    </w:tbl>
    <w:p w14:paraId="20C3D735" w14:textId="77777777" w:rsidR="00592268" w:rsidRPr="00895E3A" w:rsidRDefault="00592268" w:rsidP="00592268"/>
    <w:p w14:paraId="1423D4B6" w14:textId="77777777" w:rsidR="00592268" w:rsidRPr="00895E3A" w:rsidRDefault="00592268" w:rsidP="00592268">
      <w:pPr>
        <w:pStyle w:val="Heading4"/>
        <w:numPr>
          <w:ilvl w:val="3"/>
          <w:numId w:val="13"/>
        </w:numPr>
      </w:pPr>
      <w:bookmarkStart w:id="556" w:name="_Toc370582927"/>
      <w:r w:rsidRPr="00895E3A">
        <w:t>Логика выполнения</w:t>
      </w:r>
      <w:bookmarkEnd w:id="556"/>
    </w:p>
    <w:p w14:paraId="3DA41665" w14:textId="77777777" w:rsidR="00592268" w:rsidRPr="00895E3A" w:rsidRDefault="00592268" w:rsidP="00592268">
      <w:r w:rsidRPr="00895E3A">
        <w:t>Основной сценарий выполнения:</w:t>
      </w:r>
    </w:p>
    <w:p w14:paraId="5AFBF715" w14:textId="77777777" w:rsidR="00592268" w:rsidRPr="00895E3A" w:rsidRDefault="00592268" w:rsidP="00592268">
      <w:pPr>
        <w:pStyle w:val="ListParagraph"/>
        <w:numPr>
          <w:ilvl w:val="0"/>
          <w:numId w:val="42"/>
        </w:numPr>
      </w:pPr>
      <w:r w:rsidRPr="00895E3A">
        <w:t>Сервис принимает массив статусов заказа</w:t>
      </w:r>
    </w:p>
    <w:p w14:paraId="0F42CB08" w14:textId="77777777" w:rsidR="00592268" w:rsidRPr="00895E3A" w:rsidRDefault="00592268" w:rsidP="00592268">
      <w:pPr>
        <w:pStyle w:val="ListParagraph"/>
        <w:numPr>
          <w:ilvl w:val="0"/>
          <w:numId w:val="42"/>
        </w:numPr>
      </w:pPr>
      <w:r w:rsidRPr="00895E3A">
        <w:t>Переводит найденные заказы в заданный статус</w:t>
      </w:r>
    </w:p>
    <w:p w14:paraId="5D6DD7EE" w14:textId="77777777" w:rsidR="001D46D4" w:rsidRPr="00895E3A" w:rsidRDefault="001D46D4" w:rsidP="001D46D4">
      <w:pPr>
        <w:pStyle w:val="Heading3"/>
        <w:numPr>
          <w:ilvl w:val="2"/>
          <w:numId w:val="70"/>
        </w:numPr>
      </w:pPr>
      <w:bookmarkStart w:id="557" w:name="_Toc370582928"/>
      <w:r w:rsidRPr="00895E3A">
        <w:t>Просмотр истории смены статусов заказа (GetOrderStatusesHistory)</w:t>
      </w:r>
      <w:bookmarkEnd w:id="557"/>
    </w:p>
    <w:p w14:paraId="5A01A97D" w14:textId="77777777" w:rsidR="001D46D4" w:rsidRPr="00895E3A" w:rsidRDefault="001D46D4" w:rsidP="001D46D4">
      <w:pPr>
        <w:pStyle w:val="Heading4"/>
        <w:numPr>
          <w:ilvl w:val="3"/>
          <w:numId w:val="70"/>
        </w:numPr>
      </w:pPr>
      <w:bookmarkStart w:id="558" w:name="_Toc370582929"/>
      <w:r w:rsidRPr="00895E3A">
        <w:t>Карточка опрации</w:t>
      </w:r>
      <w:bookmarkEnd w:id="558"/>
    </w:p>
    <w:tbl>
      <w:tblPr>
        <w:tblStyle w:val="TableGrid"/>
        <w:tblW w:w="0" w:type="auto"/>
        <w:tblLook w:val="04A0" w:firstRow="1" w:lastRow="0" w:firstColumn="1" w:lastColumn="0" w:noHBand="0" w:noVBand="1"/>
      </w:tblPr>
      <w:tblGrid>
        <w:gridCol w:w="3652"/>
        <w:gridCol w:w="6201"/>
      </w:tblGrid>
      <w:tr w:rsidR="001D46D4" w:rsidRPr="00895E3A" w14:paraId="05AB1BAF" w14:textId="77777777" w:rsidTr="00B667E1">
        <w:tc>
          <w:tcPr>
            <w:tcW w:w="3652" w:type="dxa"/>
            <w:tcBorders>
              <w:top w:val="single" w:sz="4" w:space="0" w:color="auto"/>
              <w:left w:val="single" w:sz="4" w:space="0" w:color="auto"/>
              <w:bottom w:val="single" w:sz="4" w:space="0" w:color="auto"/>
              <w:right w:val="single" w:sz="4" w:space="0" w:color="auto"/>
            </w:tcBorders>
            <w:hideMark/>
          </w:tcPr>
          <w:p w14:paraId="0CD00D0F" w14:textId="77777777" w:rsidR="001D46D4" w:rsidRPr="00895E3A" w:rsidRDefault="001D46D4" w:rsidP="00B667E1">
            <w:r w:rsidRPr="00895E3A">
              <w:t>Предназначение</w:t>
            </w:r>
          </w:p>
        </w:tc>
        <w:tc>
          <w:tcPr>
            <w:tcW w:w="6201" w:type="dxa"/>
            <w:tcBorders>
              <w:top w:val="single" w:sz="4" w:space="0" w:color="auto"/>
              <w:left w:val="single" w:sz="4" w:space="0" w:color="auto"/>
              <w:bottom w:val="single" w:sz="4" w:space="0" w:color="auto"/>
              <w:right w:val="single" w:sz="4" w:space="0" w:color="auto"/>
            </w:tcBorders>
            <w:hideMark/>
          </w:tcPr>
          <w:p w14:paraId="2491BA77" w14:textId="77777777" w:rsidR="001D46D4" w:rsidRPr="00895E3A" w:rsidRDefault="001D46D4" w:rsidP="00B667E1">
            <w:r w:rsidRPr="00895E3A">
              <w:t>Операция предназначена для просмотра изменения статусов заказа.</w:t>
            </w:r>
          </w:p>
        </w:tc>
      </w:tr>
      <w:tr w:rsidR="001D46D4" w:rsidRPr="00895E3A" w14:paraId="49713BC5" w14:textId="77777777" w:rsidTr="00B667E1">
        <w:tc>
          <w:tcPr>
            <w:tcW w:w="3652" w:type="dxa"/>
            <w:tcBorders>
              <w:top w:val="single" w:sz="4" w:space="0" w:color="auto"/>
              <w:left w:val="single" w:sz="4" w:space="0" w:color="auto"/>
              <w:bottom w:val="single" w:sz="4" w:space="0" w:color="auto"/>
              <w:right w:val="single" w:sz="4" w:space="0" w:color="auto"/>
            </w:tcBorders>
            <w:hideMark/>
          </w:tcPr>
          <w:p w14:paraId="1051C1BF" w14:textId="77777777" w:rsidR="001D46D4" w:rsidRPr="00895E3A" w:rsidRDefault="001D46D4" w:rsidP="00B667E1">
            <w:r w:rsidRPr="00895E3A">
              <w:t>Режим выполнения</w:t>
            </w:r>
          </w:p>
        </w:tc>
        <w:tc>
          <w:tcPr>
            <w:tcW w:w="6201" w:type="dxa"/>
            <w:tcBorders>
              <w:top w:val="single" w:sz="4" w:space="0" w:color="auto"/>
              <w:left w:val="single" w:sz="4" w:space="0" w:color="auto"/>
              <w:bottom w:val="single" w:sz="4" w:space="0" w:color="auto"/>
              <w:right w:val="single" w:sz="4" w:space="0" w:color="auto"/>
            </w:tcBorders>
            <w:hideMark/>
          </w:tcPr>
          <w:p w14:paraId="2B828691" w14:textId="77777777" w:rsidR="001D46D4" w:rsidRPr="00895E3A" w:rsidRDefault="001D46D4" w:rsidP="00B667E1">
            <w:r w:rsidRPr="00895E3A">
              <w:t>Синхронный.</w:t>
            </w:r>
          </w:p>
        </w:tc>
      </w:tr>
    </w:tbl>
    <w:p w14:paraId="180EDF44" w14:textId="77777777" w:rsidR="001D46D4" w:rsidRPr="00895E3A" w:rsidRDefault="001D46D4" w:rsidP="001D46D4">
      <w:pPr>
        <w:pStyle w:val="Heading4"/>
        <w:numPr>
          <w:ilvl w:val="3"/>
          <w:numId w:val="70"/>
        </w:numPr>
      </w:pPr>
      <w:bookmarkStart w:id="559" w:name="_Toc370582930"/>
      <w:r w:rsidRPr="00895E3A">
        <w:t>Влияние на другие операции</w:t>
      </w:r>
      <w:bookmarkEnd w:id="559"/>
    </w:p>
    <w:p w14:paraId="0D98005C" w14:textId="77777777" w:rsidR="001D46D4" w:rsidRPr="00895E3A" w:rsidRDefault="001D46D4" w:rsidP="001D46D4">
      <w:r w:rsidRPr="00895E3A">
        <w:t>Отсутствует</w:t>
      </w:r>
    </w:p>
    <w:p w14:paraId="1B5275EF" w14:textId="77777777" w:rsidR="001D46D4" w:rsidRPr="00895E3A" w:rsidRDefault="001D46D4" w:rsidP="001D46D4">
      <w:pPr>
        <w:pStyle w:val="Heading4"/>
        <w:numPr>
          <w:ilvl w:val="3"/>
          <w:numId w:val="70"/>
        </w:numPr>
      </w:pPr>
      <w:bookmarkStart w:id="560" w:name="_Toc370582931"/>
      <w:r w:rsidRPr="00895E3A">
        <w:t>Входные параметры</w:t>
      </w:r>
      <w:bookmarkEnd w:id="560"/>
    </w:p>
    <w:tbl>
      <w:tblPr>
        <w:tblStyle w:val="TableGrid"/>
        <w:tblW w:w="0" w:type="auto"/>
        <w:tblLook w:val="04A0" w:firstRow="1" w:lastRow="0" w:firstColumn="1" w:lastColumn="0" w:noHBand="0" w:noVBand="1"/>
      </w:tblPr>
      <w:tblGrid>
        <w:gridCol w:w="2907"/>
        <w:gridCol w:w="5092"/>
        <w:gridCol w:w="1854"/>
      </w:tblGrid>
      <w:tr w:rsidR="001D46D4" w:rsidRPr="00895E3A" w14:paraId="563E9327" w14:textId="77777777" w:rsidTr="00B667E1">
        <w:tc>
          <w:tcPr>
            <w:tcW w:w="2907" w:type="dxa"/>
            <w:tcBorders>
              <w:top w:val="single" w:sz="4" w:space="0" w:color="auto"/>
              <w:left w:val="single" w:sz="4" w:space="0" w:color="auto"/>
              <w:bottom w:val="single" w:sz="4" w:space="0" w:color="auto"/>
              <w:right w:val="single" w:sz="4" w:space="0" w:color="auto"/>
            </w:tcBorders>
            <w:hideMark/>
          </w:tcPr>
          <w:p w14:paraId="45830141" w14:textId="77777777" w:rsidR="001D46D4" w:rsidRPr="00895E3A" w:rsidRDefault="001D46D4" w:rsidP="00B667E1">
            <w:pPr>
              <w:rPr>
                <w:b/>
              </w:rPr>
            </w:pPr>
            <w:r w:rsidRPr="00895E3A">
              <w:rPr>
                <w:b/>
              </w:rPr>
              <w:t>Параметр</w:t>
            </w:r>
          </w:p>
        </w:tc>
        <w:tc>
          <w:tcPr>
            <w:tcW w:w="5092" w:type="dxa"/>
            <w:tcBorders>
              <w:top w:val="single" w:sz="4" w:space="0" w:color="auto"/>
              <w:left w:val="single" w:sz="4" w:space="0" w:color="auto"/>
              <w:bottom w:val="single" w:sz="4" w:space="0" w:color="auto"/>
              <w:right w:val="single" w:sz="4" w:space="0" w:color="auto"/>
            </w:tcBorders>
            <w:hideMark/>
          </w:tcPr>
          <w:p w14:paraId="4DD3F3A1" w14:textId="77777777" w:rsidR="001D46D4" w:rsidRPr="00895E3A" w:rsidRDefault="001D46D4" w:rsidP="00B667E1">
            <w:pPr>
              <w:rPr>
                <w:b/>
              </w:rPr>
            </w:pPr>
            <w:r w:rsidRPr="00895E3A">
              <w:rPr>
                <w:b/>
              </w:rPr>
              <w:t>Описание</w:t>
            </w:r>
          </w:p>
        </w:tc>
        <w:tc>
          <w:tcPr>
            <w:tcW w:w="1854" w:type="dxa"/>
            <w:tcBorders>
              <w:top w:val="single" w:sz="4" w:space="0" w:color="auto"/>
              <w:left w:val="single" w:sz="4" w:space="0" w:color="auto"/>
              <w:bottom w:val="single" w:sz="4" w:space="0" w:color="auto"/>
              <w:right w:val="single" w:sz="4" w:space="0" w:color="auto"/>
            </w:tcBorders>
            <w:hideMark/>
          </w:tcPr>
          <w:p w14:paraId="5736393C" w14:textId="77777777" w:rsidR="001D46D4" w:rsidRPr="00895E3A" w:rsidRDefault="001D46D4" w:rsidP="00B667E1">
            <w:pPr>
              <w:rPr>
                <w:b/>
              </w:rPr>
            </w:pPr>
            <w:r w:rsidRPr="00895E3A">
              <w:rPr>
                <w:b/>
              </w:rPr>
              <w:t>Обязательный?</w:t>
            </w:r>
          </w:p>
        </w:tc>
      </w:tr>
      <w:tr w:rsidR="001D46D4" w:rsidRPr="00895E3A" w14:paraId="2283E5E0" w14:textId="77777777" w:rsidTr="00B667E1">
        <w:tc>
          <w:tcPr>
            <w:tcW w:w="2907" w:type="dxa"/>
            <w:tcBorders>
              <w:top w:val="single" w:sz="4" w:space="0" w:color="auto"/>
              <w:left w:val="single" w:sz="4" w:space="0" w:color="auto"/>
              <w:bottom w:val="single" w:sz="4" w:space="0" w:color="auto"/>
              <w:right w:val="single" w:sz="4" w:space="0" w:color="auto"/>
            </w:tcBorders>
            <w:hideMark/>
          </w:tcPr>
          <w:p w14:paraId="39A02FA3" w14:textId="77777777" w:rsidR="001D46D4" w:rsidRPr="00895E3A" w:rsidRDefault="001D46D4" w:rsidP="00B667E1">
            <w:r w:rsidRPr="00895E3A">
              <w:t>Идентификатор заказа (</w:t>
            </w:r>
            <w:r w:rsidRPr="00895E3A">
              <w:rPr>
                <w:rFonts w:ascii="Consolas" w:hAnsi="Consolas" w:cs="Consolas"/>
                <w:color w:val="000000"/>
                <w:sz w:val="19"/>
                <w:szCs w:val="19"/>
                <w:highlight w:val="white"/>
              </w:rPr>
              <w:t>OrderId</w:t>
            </w:r>
            <w:r w:rsidRPr="00895E3A">
              <w:t>)</w:t>
            </w:r>
          </w:p>
        </w:tc>
        <w:tc>
          <w:tcPr>
            <w:tcW w:w="5092" w:type="dxa"/>
            <w:tcBorders>
              <w:top w:val="single" w:sz="4" w:space="0" w:color="auto"/>
              <w:left w:val="single" w:sz="4" w:space="0" w:color="auto"/>
              <w:bottom w:val="single" w:sz="4" w:space="0" w:color="auto"/>
              <w:right w:val="single" w:sz="4" w:space="0" w:color="auto"/>
            </w:tcBorders>
            <w:hideMark/>
          </w:tcPr>
          <w:p w14:paraId="51504C57" w14:textId="77777777" w:rsidR="001D46D4" w:rsidRPr="00895E3A" w:rsidRDefault="001D46D4" w:rsidP="00B667E1">
            <w:r w:rsidRPr="00895E3A">
              <w:t>Идентификатор заказа</w:t>
            </w:r>
          </w:p>
        </w:tc>
        <w:tc>
          <w:tcPr>
            <w:tcW w:w="1854" w:type="dxa"/>
            <w:tcBorders>
              <w:top w:val="single" w:sz="4" w:space="0" w:color="auto"/>
              <w:left w:val="single" w:sz="4" w:space="0" w:color="auto"/>
              <w:bottom w:val="single" w:sz="4" w:space="0" w:color="auto"/>
              <w:right w:val="single" w:sz="4" w:space="0" w:color="auto"/>
            </w:tcBorders>
            <w:hideMark/>
          </w:tcPr>
          <w:p w14:paraId="108D946D" w14:textId="77777777" w:rsidR="001D46D4" w:rsidRPr="00895E3A" w:rsidRDefault="001D46D4" w:rsidP="00B667E1">
            <w:r w:rsidRPr="00895E3A">
              <w:t>Да</w:t>
            </w:r>
          </w:p>
        </w:tc>
      </w:tr>
      <w:tr w:rsidR="001D46D4" w:rsidRPr="00895E3A" w14:paraId="5B47D759" w14:textId="77777777" w:rsidTr="00B667E1">
        <w:tc>
          <w:tcPr>
            <w:tcW w:w="2907" w:type="dxa"/>
          </w:tcPr>
          <w:p w14:paraId="391698C5" w14:textId="77777777" w:rsidR="001D46D4" w:rsidRPr="00895E3A" w:rsidRDefault="001D46D4" w:rsidP="00B667E1">
            <w:r w:rsidRPr="00895E3A">
              <w:t>Количество пропущенных записей (CountToSkip)</w:t>
            </w:r>
          </w:p>
        </w:tc>
        <w:tc>
          <w:tcPr>
            <w:tcW w:w="5092" w:type="dxa"/>
          </w:tcPr>
          <w:p w14:paraId="32EF819A" w14:textId="77777777" w:rsidR="001D46D4" w:rsidRPr="00895E3A" w:rsidRDefault="001D46D4" w:rsidP="00B667E1">
            <w:r w:rsidRPr="00895E3A">
              <w:t>Количество заказов из списка найденных и отсортированных заказов, которые нужно пропустить и не возвращать. Если значение не указано, то значение равно 0.</w:t>
            </w:r>
          </w:p>
        </w:tc>
        <w:tc>
          <w:tcPr>
            <w:tcW w:w="1854" w:type="dxa"/>
          </w:tcPr>
          <w:p w14:paraId="294BC817" w14:textId="77777777" w:rsidR="001D46D4" w:rsidRPr="00895E3A" w:rsidRDefault="001D46D4" w:rsidP="00B667E1">
            <w:r w:rsidRPr="00895E3A">
              <w:t>Да</w:t>
            </w:r>
          </w:p>
        </w:tc>
      </w:tr>
      <w:tr w:rsidR="001D46D4" w:rsidRPr="00895E3A" w14:paraId="00820044" w14:textId="77777777" w:rsidTr="00B667E1">
        <w:tc>
          <w:tcPr>
            <w:tcW w:w="2907" w:type="dxa"/>
          </w:tcPr>
          <w:p w14:paraId="6E1D45A0" w14:textId="77777777" w:rsidR="001D46D4" w:rsidRPr="00895E3A" w:rsidRDefault="001D46D4" w:rsidP="00B667E1">
            <w:r w:rsidRPr="00895E3A">
              <w:t>Максимальное количество возвращаемых записей (CountToTake)</w:t>
            </w:r>
          </w:p>
        </w:tc>
        <w:tc>
          <w:tcPr>
            <w:tcW w:w="5092" w:type="dxa"/>
          </w:tcPr>
          <w:p w14:paraId="7404F239" w14:textId="77777777" w:rsidR="001D46D4" w:rsidRPr="00895E3A" w:rsidRDefault="001D46D4" w:rsidP="00B667E1">
            <w:r w:rsidRPr="00895E3A">
              <w:t xml:space="preserve">Максимальное количество возвращаемых заказов. </w:t>
            </w:r>
          </w:p>
          <w:p w14:paraId="7CCD7282" w14:textId="77777777" w:rsidR="001D46D4" w:rsidRPr="00895E3A" w:rsidRDefault="001D46D4" w:rsidP="00B667E1">
            <w:r w:rsidRPr="00895E3A">
              <w:t>Если значение не указано, то значение равно 0.</w:t>
            </w:r>
          </w:p>
        </w:tc>
        <w:tc>
          <w:tcPr>
            <w:tcW w:w="1854" w:type="dxa"/>
          </w:tcPr>
          <w:p w14:paraId="70AEE487" w14:textId="77777777" w:rsidR="001D46D4" w:rsidRPr="00895E3A" w:rsidRDefault="001D46D4" w:rsidP="00B667E1">
            <w:r w:rsidRPr="00895E3A">
              <w:t>Да</w:t>
            </w:r>
          </w:p>
        </w:tc>
      </w:tr>
      <w:tr w:rsidR="001D46D4" w:rsidRPr="00895E3A" w14:paraId="56F3744D" w14:textId="77777777" w:rsidTr="00B667E1">
        <w:tc>
          <w:tcPr>
            <w:tcW w:w="2907" w:type="dxa"/>
          </w:tcPr>
          <w:p w14:paraId="1650CF80" w14:textId="77777777" w:rsidR="001D46D4" w:rsidRPr="00895E3A" w:rsidRDefault="001D46D4" w:rsidP="00B667E1">
            <w:r w:rsidRPr="00895E3A">
              <w:t>Признак подсчета общего количества найденных записей (CalcTotalCount)</w:t>
            </w:r>
          </w:p>
        </w:tc>
        <w:tc>
          <w:tcPr>
            <w:tcW w:w="5092" w:type="dxa"/>
          </w:tcPr>
          <w:p w14:paraId="35352E14" w14:textId="77777777" w:rsidR="001D46D4" w:rsidRPr="00895E3A" w:rsidRDefault="001D46D4" w:rsidP="00B667E1">
            <w:r w:rsidRPr="00895E3A">
              <w:t>Принимает одно из следующих значений:</w:t>
            </w:r>
          </w:p>
          <w:p w14:paraId="54358CAB" w14:textId="77777777" w:rsidR="001D46D4" w:rsidRPr="00895E3A" w:rsidRDefault="001D46D4" w:rsidP="00B667E1">
            <w:r w:rsidRPr="00895E3A">
              <w:t>true – производить подсчет;</w:t>
            </w:r>
          </w:p>
          <w:p w14:paraId="256264AF" w14:textId="77777777" w:rsidR="001D46D4" w:rsidRPr="00895E3A" w:rsidRDefault="001D46D4" w:rsidP="00B667E1">
            <w:r w:rsidRPr="00895E3A">
              <w:t>false – не производить подсчет</w:t>
            </w:r>
          </w:p>
          <w:p w14:paraId="4ABD6697" w14:textId="77777777" w:rsidR="001D46D4" w:rsidRPr="00895E3A" w:rsidRDefault="001D46D4" w:rsidP="00B667E1">
            <w:r w:rsidRPr="00895E3A">
              <w:t>По умолчанию false</w:t>
            </w:r>
          </w:p>
        </w:tc>
        <w:tc>
          <w:tcPr>
            <w:tcW w:w="1854" w:type="dxa"/>
          </w:tcPr>
          <w:p w14:paraId="5F15809A" w14:textId="77777777" w:rsidR="001D46D4" w:rsidRPr="00895E3A" w:rsidRDefault="001D46D4" w:rsidP="00B667E1">
            <w:r w:rsidRPr="00895E3A">
              <w:t>Да</w:t>
            </w:r>
          </w:p>
        </w:tc>
      </w:tr>
    </w:tbl>
    <w:p w14:paraId="54C19E70" w14:textId="77777777" w:rsidR="001D46D4" w:rsidRPr="00895E3A" w:rsidRDefault="001D46D4" w:rsidP="001D46D4">
      <w:pPr>
        <w:pStyle w:val="Heading4"/>
        <w:numPr>
          <w:ilvl w:val="3"/>
          <w:numId w:val="70"/>
        </w:numPr>
      </w:pPr>
      <w:bookmarkStart w:id="561" w:name="_Toc370582932"/>
      <w:r w:rsidRPr="00895E3A">
        <w:t>Выходные параметры</w:t>
      </w:r>
      <w:bookmarkEnd w:id="561"/>
    </w:p>
    <w:tbl>
      <w:tblPr>
        <w:tblStyle w:val="11"/>
        <w:tblW w:w="0" w:type="auto"/>
        <w:tblLook w:val="04A0" w:firstRow="1" w:lastRow="0" w:firstColumn="1" w:lastColumn="0" w:noHBand="0" w:noVBand="1"/>
      </w:tblPr>
      <w:tblGrid>
        <w:gridCol w:w="2093"/>
        <w:gridCol w:w="5906"/>
        <w:gridCol w:w="1854"/>
      </w:tblGrid>
      <w:tr w:rsidR="001D46D4" w:rsidRPr="00895E3A" w14:paraId="63B6F0F2" w14:textId="77777777" w:rsidTr="00B667E1">
        <w:tc>
          <w:tcPr>
            <w:tcW w:w="2093" w:type="dxa"/>
            <w:tcBorders>
              <w:top w:val="single" w:sz="4" w:space="0" w:color="auto"/>
              <w:left w:val="single" w:sz="4" w:space="0" w:color="auto"/>
              <w:bottom w:val="single" w:sz="4" w:space="0" w:color="auto"/>
              <w:right w:val="single" w:sz="4" w:space="0" w:color="auto"/>
            </w:tcBorders>
            <w:hideMark/>
          </w:tcPr>
          <w:p w14:paraId="22E8212E" w14:textId="77777777" w:rsidR="001D46D4" w:rsidRPr="00895E3A" w:rsidRDefault="001D46D4" w:rsidP="00B667E1">
            <w:pPr>
              <w:rPr>
                <w:b/>
              </w:rPr>
            </w:pPr>
            <w:r w:rsidRPr="00895E3A">
              <w:rPr>
                <w:b/>
              </w:rPr>
              <w:t>Атрибут</w:t>
            </w:r>
          </w:p>
        </w:tc>
        <w:tc>
          <w:tcPr>
            <w:tcW w:w="5906" w:type="dxa"/>
            <w:tcBorders>
              <w:top w:val="single" w:sz="4" w:space="0" w:color="auto"/>
              <w:left w:val="single" w:sz="4" w:space="0" w:color="auto"/>
              <w:bottom w:val="single" w:sz="4" w:space="0" w:color="auto"/>
              <w:right w:val="single" w:sz="4" w:space="0" w:color="auto"/>
            </w:tcBorders>
            <w:hideMark/>
          </w:tcPr>
          <w:p w14:paraId="3E4DAA2B" w14:textId="77777777" w:rsidR="001D46D4" w:rsidRPr="00895E3A" w:rsidRDefault="001D46D4" w:rsidP="00B667E1">
            <w:pPr>
              <w:rPr>
                <w:b/>
              </w:rPr>
            </w:pPr>
            <w:r w:rsidRPr="00895E3A">
              <w:rPr>
                <w:b/>
              </w:rPr>
              <w:t>Описание</w:t>
            </w:r>
          </w:p>
        </w:tc>
        <w:tc>
          <w:tcPr>
            <w:tcW w:w="1854" w:type="dxa"/>
            <w:tcBorders>
              <w:top w:val="single" w:sz="4" w:space="0" w:color="auto"/>
              <w:left w:val="single" w:sz="4" w:space="0" w:color="auto"/>
              <w:bottom w:val="single" w:sz="4" w:space="0" w:color="auto"/>
              <w:right w:val="single" w:sz="4" w:space="0" w:color="auto"/>
            </w:tcBorders>
            <w:hideMark/>
          </w:tcPr>
          <w:p w14:paraId="4485FFE6" w14:textId="77777777" w:rsidR="001D46D4" w:rsidRPr="00895E3A" w:rsidRDefault="001D46D4" w:rsidP="00B667E1">
            <w:pPr>
              <w:rPr>
                <w:b/>
              </w:rPr>
            </w:pPr>
            <w:r w:rsidRPr="00895E3A">
              <w:rPr>
                <w:b/>
              </w:rPr>
              <w:t>Обязательный?</w:t>
            </w:r>
          </w:p>
        </w:tc>
      </w:tr>
      <w:tr w:rsidR="001D46D4" w:rsidRPr="00895E3A" w14:paraId="2B42A50E" w14:textId="77777777" w:rsidTr="00B667E1">
        <w:tc>
          <w:tcPr>
            <w:tcW w:w="2093" w:type="dxa"/>
            <w:tcBorders>
              <w:top w:val="single" w:sz="4" w:space="0" w:color="auto"/>
              <w:left w:val="single" w:sz="4" w:space="0" w:color="auto"/>
              <w:bottom w:val="single" w:sz="4" w:space="0" w:color="auto"/>
              <w:right w:val="single" w:sz="4" w:space="0" w:color="auto"/>
            </w:tcBorders>
            <w:hideMark/>
          </w:tcPr>
          <w:p w14:paraId="7C465E4F" w14:textId="77777777" w:rsidR="001D46D4" w:rsidRPr="00895E3A" w:rsidRDefault="001D46D4" w:rsidP="00B667E1">
            <w:r w:rsidRPr="00895E3A">
              <w:t>Заказы (OrderHistory)</w:t>
            </w:r>
          </w:p>
        </w:tc>
        <w:tc>
          <w:tcPr>
            <w:tcW w:w="5906" w:type="dxa"/>
            <w:tcBorders>
              <w:top w:val="single" w:sz="4" w:space="0" w:color="auto"/>
              <w:left w:val="single" w:sz="4" w:space="0" w:color="auto"/>
              <w:bottom w:val="single" w:sz="4" w:space="0" w:color="auto"/>
              <w:right w:val="single" w:sz="4" w:space="0" w:color="auto"/>
            </w:tcBorders>
            <w:hideMark/>
          </w:tcPr>
          <w:p w14:paraId="329CFA35" w14:textId="77777777" w:rsidR="001D46D4" w:rsidRPr="00895E3A" w:rsidRDefault="001D46D4" w:rsidP="00B667E1">
            <w:r w:rsidRPr="00895E3A">
              <w:t xml:space="preserve">Массив записей типа </w:t>
            </w:r>
            <w:hyperlink w:anchor="OrderHistory" w:history="1">
              <w:r w:rsidRPr="00895E3A">
                <w:rPr>
                  <w:rStyle w:val="Hyperlink"/>
                  <w:noProof w:val="0"/>
                </w:rPr>
                <w:t>OrderHistory</w:t>
              </w:r>
            </w:hyperlink>
            <w:r w:rsidRPr="00895E3A">
              <w:t>. В случае если ни одного заказа не найдено возвращается пустой массив.</w:t>
            </w:r>
          </w:p>
        </w:tc>
        <w:tc>
          <w:tcPr>
            <w:tcW w:w="1854" w:type="dxa"/>
            <w:tcBorders>
              <w:top w:val="single" w:sz="4" w:space="0" w:color="auto"/>
              <w:left w:val="single" w:sz="4" w:space="0" w:color="auto"/>
              <w:bottom w:val="single" w:sz="4" w:space="0" w:color="auto"/>
              <w:right w:val="single" w:sz="4" w:space="0" w:color="auto"/>
            </w:tcBorders>
            <w:hideMark/>
          </w:tcPr>
          <w:p w14:paraId="4B378052" w14:textId="77777777" w:rsidR="001D46D4" w:rsidRPr="00895E3A" w:rsidRDefault="001D46D4" w:rsidP="00B667E1">
            <w:r w:rsidRPr="00895E3A">
              <w:t>Да</w:t>
            </w:r>
          </w:p>
        </w:tc>
      </w:tr>
      <w:tr w:rsidR="001D46D4" w:rsidRPr="00895E3A" w14:paraId="1C21A827" w14:textId="77777777" w:rsidTr="00B667E1">
        <w:tc>
          <w:tcPr>
            <w:tcW w:w="2093" w:type="dxa"/>
            <w:tcBorders>
              <w:top w:val="single" w:sz="4" w:space="0" w:color="auto"/>
              <w:left w:val="single" w:sz="4" w:space="0" w:color="auto"/>
              <w:bottom w:val="single" w:sz="4" w:space="0" w:color="auto"/>
              <w:right w:val="single" w:sz="4" w:space="0" w:color="auto"/>
            </w:tcBorders>
            <w:hideMark/>
          </w:tcPr>
          <w:p w14:paraId="36C2C6B4" w14:textId="77777777" w:rsidR="001D46D4" w:rsidRPr="00895E3A" w:rsidRDefault="001D46D4" w:rsidP="00B667E1">
            <w:r w:rsidRPr="00895E3A">
              <w:t>Признак успешного выполнения операции (Success)</w:t>
            </w:r>
          </w:p>
        </w:tc>
        <w:tc>
          <w:tcPr>
            <w:tcW w:w="5906" w:type="dxa"/>
            <w:tcBorders>
              <w:top w:val="single" w:sz="4" w:space="0" w:color="auto"/>
              <w:left w:val="single" w:sz="4" w:space="0" w:color="auto"/>
              <w:bottom w:val="single" w:sz="4" w:space="0" w:color="auto"/>
              <w:right w:val="single" w:sz="4" w:space="0" w:color="auto"/>
            </w:tcBorders>
            <w:hideMark/>
          </w:tcPr>
          <w:p w14:paraId="694DBF34" w14:textId="77777777" w:rsidR="001D46D4" w:rsidRPr="00895E3A" w:rsidRDefault="001D46D4" w:rsidP="00B667E1">
            <w:r w:rsidRPr="00895E3A">
              <w:t>Признак успешного выполнения операции</w:t>
            </w:r>
          </w:p>
        </w:tc>
        <w:tc>
          <w:tcPr>
            <w:tcW w:w="1854" w:type="dxa"/>
            <w:tcBorders>
              <w:top w:val="single" w:sz="4" w:space="0" w:color="auto"/>
              <w:left w:val="single" w:sz="4" w:space="0" w:color="auto"/>
              <w:bottom w:val="single" w:sz="4" w:space="0" w:color="auto"/>
              <w:right w:val="single" w:sz="4" w:space="0" w:color="auto"/>
            </w:tcBorders>
            <w:hideMark/>
          </w:tcPr>
          <w:p w14:paraId="66AD2998" w14:textId="77777777" w:rsidR="001D46D4" w:rsidRPr="00895E3A" w:rsidRDefault="001D46D4" w:rsidP="00B667E1">
            <w:r w:rsidRPr="00895E3A">
              <w:t>Да</w:t>
            </w:r>
          </w:p>
        </w:tc>
      </w:tr>
      <w:tr w:rsidR="001D46D4" w:rsidRPr="00895E3A" w14:paraId="5BB775DA" w14:textId="77777777" w:rsidTr="00B667E1">
        <w:tc>
          <w:tcPr>
            <w:tcW w:w="2093" w:type="dxa"/>
            <w:tcBorders>
              <w:top w:val="single" w:sz="4" w:space="0" w:color="auto"/>
              <w:left w:val="single" w:sz="4" w:space="0" w:color="auto"/>
              <w:bottom w:val="single" w:sz="4" w:space="0" w:color="auto"/>
              <w:right w:val="single" w:sz="4" w:space="0" w:color="auto"/>
            </w:tcBorders>
            <w:hideMark/>
          </w:tcPr>
          <w:p w14:paraId="523CA447" w14:textId="77777777" w:rsidR="001D46D4" w:rsidRPr="00895E3A" w:rsidRDefault="001D46D4" w:rsidP="00B667E1">
            <w:r w:rsidRPr="00895E3A">
              <w:t>Код возврата (ResultCode)</w:t>
            </w:r>
          </w:p>
        </w:tc>
        <w:tc>
          <w:tcPr>
            <w:tcW w:w="5906" w:type="dxa"/>
            <w:tcBorders>
              <w:top w:val="single" w:sz="4" w:space="0" w:color="auto"/>
              <w:left w:val="single" w:sz="4" w:space="0" w:color="auto"/>
              <w:bottom w:val="single" w:sz="4" w:space="0" w:color="auto"/>
              <w:right w:val="single" w:sz="4" w:space="0" w:color="auto"/>
            </w:tcBorders>
            <w:hideMark/>
          </w:tcPr>
          <w:p w14:paraId="7B7715E6" w14:textId="77777777" w:rsidR="001D46D4" w:rsidRPr="00895E3A" w:rsidRDefault="001D46D4" w:rsidP="00B667E1">
            <w:r w:rsidRPr="00895E3A">
              <w:t>Целочисленный код, информирующий о результате выполнения операции. Допустимые значения:</w:t>
            </w:r>
          </w:p>
          <w:p w14:paraId="22901E27" w14:textId="77777777" w:rsidR="001D46D4" w:rsidRPr="00895E3A" w:rsidRDefault="001D46D4" w:rsidP="00B667E1">
            <w:r w:rsidRPr="00895E3A">
              <w:t>0 – операция выполнена успешно</w:t>
            </w:r>
          </w:p>
          <w:p w14:paraId="0DE192EA" w14:textId="77777777" w:rsidR="001D46D4" w:rsidRPr="00895E3A" w:rsidRDefault="001D46D4" w:rsidP="00B667E1">
            <w:r w:rsidRPr="00895E3A">
              <w:t>1 – во время выполнения операции произошла непредвиденная ошибка</w:t>
            </w:r>
          </w:p>
          <w:p w14:paraId="21CDDF32" w14:textId="77777777" w:rsidR="001D46D4" w:rsidRPr="00895E3A" w:rsidRDefault="001D46D4" w:rsidP="00B667E1">
            <w:r w:rsidRPr="00895E3A">
              <w:t>2 – по заданным параметрам заказы не найдены</w:t>
            </w:r>
          </w:p>
        </w:tc>
        <w:tc>
          <w:tcPr>
            <w:tcW w:w="1854" w:type="dxa"/>
            <w:tcBorders>
              <w:top w:val="single" w:sz="4" w:space="0" w:color="auto"/>
              <w:left w:val="single" w:sz="4" w:space="0" w:color="auto"/>
              <w:bottom w:val="single" w:sz="4" w:space="0" w:color="auto"/>
              <w:right w:val="single" w:sz="4" w:space="0" w:color="auto"/>
            </w:tcBorders>
            <w:hideMark/>
          </w:tcPr>
          <w:p w14:paraId="71F83FE0" w14:textId="77777777" w:rsidR="001D46D4" w:rsidRPr="00895E3A" w:rsidRDefault="001D46D4" w:rsidP="00B667E1">
            <w:r w:rsidRPr="00895E3A">
              <w:t>Да</w:t>
            </w:r>
          </w:p>
        </w:tc>
      </w:tr>
      <w:tr w:rsidR="001D46D4" w:rsidRPr="00895E3A" w14:paraId="7E3054DF" w14:textId="77777777" w:rsidTr="00B667E1">
        <w:tc>
          <w:tcPr>
            <w:tcW w:w="2093" w:type="dxa"/>
            <w:tcBorders>
              <w:top w:val="single" w:sz="4" w:space="0" w:color="auto"/>
              <w:left w:val="single" w:sz="4" w:space="0" w:color="auto"/>
              <w:bottom w:val="single" w:sz="4" w:space="0" w:color="auto"/>
              <w:right w:val="single" w:sz="4" w:space="0" w:color="auto"/>
            </w:tcBorders>
            <w:hideMark/>
          </w:tcPr>
          <w:p w14:paraId="2831013E" w14:textId="77777777" w:rsidR="001D46D4" w:rsidRPr="00895E3A" w:rsidRDefault="001D46D4" w:rsidP="00B667E1">
            <w:r w:rsidRPr="00895E3A">
              <w:t>Описание ошибки (ResultDescription)</w:t>
            </w:r>
          </w:p>
        </w:tc>
        <w:tc>
          <w:tcPr>
            <w:tcW w:w="5906" w:type="dxa"/>
            <w:tcBorders>
              <w:top w:val="single" w:sz="4" w:space="0" w:color="auto"/>
              <w:left w:val="single" w:sz="4" w:space="0" w:color="auto"/>
              <w:bottom w:val="single" w:sz="4" w:space="0" w:color="auto"/>
              <w:right w:val="single" w:sz="4" w:space="0" w:color="auto"/>
            </w:tcBorders>
            <w:hideMark/>
          </w:tcPr>
          <w:p w14:paraId="7B096137" w14:textId="77777777" w:rsidR="001D46D4" w:rsidRPr="00895E3A" w:rsidRDefault="001D46D4" w:rsidP="00B667E1">
            <w:r w:rsidRPr="00895E3A">
              <w:t>Обязательно заполняется, если код возврата не равен 0. В других случаях никогда не заполняется.</w:t>
            </w:r>
          </w:p>
        </w:tc>
        <w:tc>
          <w:tcPr>
            <w:tcW w:w="1854" w:type="dxa"/>
            <w:tcBorders>
              <w:top w:val="single" w:sz="4" w:space="0" w:color="auto"/>
              <w:left w:val="single" w:sz="4" w:space="0" w:color="auto"/>
              <w:bottom w:val="single" w:sz="4" w:space="0" w:color="auto"/>
              <w:right w:val="single" w:sz="4" w:space="0" w:color="auto"/>
            </w:tcBorders>
            <w:hideMark/>
          </w:tcPr>
          <w:p w14:paraId="31E375F0" w14:textId="77777777" w:rsidR="001D46D4" w:rsidRPr="00895E3A" w:rsidRDefault="001D46D4" w:rsidP="00B667E1">
            <w:r w:rsidRPr="00895E3A">
              <w:t>Нет</w:t>
            </w:r>
          </w:p>
        </w:tc>
      </w:tr>
    </w:tbl>
    <w:p w14:paraId="1F34E34E" w14:textId="77777777" w:rsidR="001D46D4" w:rsidRPr="00895E3A" w:rsidRDefault="001D46D4" w:rsidP="001D46D4"/>
    <w:p w14:paraId="4B00D737" w14:textId="77777777" w:rsidR="001D46D4" w:rsidRPr="00895E3A" w:rsidRDefault="001D46D4" w:rsidP="001D46D4">
      <w:pPr>
        <w:pStyle w:val="Heading4"/>
        <w:numPr>
          <w:ilvl w:val="3"/>
          <w:numId w:val="70"/>
        </w:numPr>
      </w:pPr>
      <w:bookmarkStart w:id="562" w:name="_Toc370582933"/>
      <w:r w:rsidRPr="00895E3A">
        <w:t>Логика выполнения</w:t>
      </w:r>
      <w:bookmarkEnd w:id="562"/>
    </w:p>
    <w:p w14:paraId="7A4D3570" w14:textId="77777777" w:rsidR="001D46D4" w:rsidRPr="00895E3A" w:rsidRDefault="001D46D4" w:rsidP="001D46D4">
      <w:r w:rsidRPr="00895E3A">
        <w:t xml:space="preserve">На основании идентификатора заказа агрегируются все записи из таблицы OrderHistory в </w:t>
      </w:r>
      <w:proofErr w:type="gramStart"/>
      <w:r w:rsidRPr="00895E3A">
        <w:t>которых</w:t>
      </w:r>
      <w:proofErr w:type="gramEnd"/>
      <w:r w:rsidRPr="00895E3A">
        <w:t xml:space="preserve"> изменялись статусы, статусы оплаты, статусы доставки.</w:t>
      </w:r>
    </w:p>
    <w:p w14:paraId="7F080F6E" w14:textId="77777777" w:rsidR="001D46D4" w:rsidRPr="00895E3A" w:rsidRDefault="001D46D4" w:rsidP="001D46D4">
      <w:pPr>
        <w:pStyle w:val="ListParagraph"/>
        <w:keepNext/>
        <w:numPr>
          <w:ilvl w:val="2"/>
          <w:numId w:val="13"/>
        </w:numPr>
        <w:spacing w:before="200"/>
        <w:outlineLvl w:val="2"/>
        <w:rPr>
          <w:bCs/>
          <w:vanish/>
          <w:color w:val="000000"/>
          <w:sz w:val="28"/>
        </w:rPr>
      </w:pPr>
      <w:bookmarkStart w:id="563" w:name="_Toc357009211"/>
      <w:bookmarkStart w:id="564" w:name="_Toc357009749"/>
      <w:bookmarkStart w:id="565" w:name="_Toc358285011"/>
      <w:bookmarkStart w:id="566" w:name="_Toc358285584"/>
      <w:bookmarkStart w:id="567" w:name="_Toc358286155"/>
      <w:bookmarkStart w:id="568" w:name="_Toc358286729"/>
      <w:bookmarkStart w:id="569" w:name="_Toc370373771"/>
      <w:bookmarkStart w:id="570" w:name="_Toc370377570"/>
      <w:bookmarkStart w:id="571" w:name="_Toc370380150"/>
      <w:bookmarkStart w:id="572" w:name="_Toc370479898"/>
      <w:bookmarkStart w:id="573" w:name="_Toc370490866"/>
      <w:bookmarkStart w:id="574" w:name="_Toc370582934"/>
      <w:bookmarkEnd w:id="563"/>
      <w:bookmarkEnd w:id="564"/>
      <w:bookmarkEnd w:id="565"/>
      <w:bookmarkEnd w:id="566"/>
      <w:bookmarkEnd w:id="567"/>
      <w:bookmarkEnd w:id="568"/>
      <w:bookmarkEnd w:id="569"/>
      <w:bookmarkEnd w:id="570"/>
      <w:bookmarkEnd w:id="571"/>
      <w:bookmarkEnd w:id="572"/>
      <w:bookmarkEnd w:id="573"/>
      <w:bookmarkEnd w:id="574"/>
    </w:p>
    <w:p w14:paraId="68FEBFA3" w14:textId="25F1309C" w:rsidR="00E06820" w:rsidRPr="00895E3A" w:rsidRDefault="00E06820" w:rsidP="00592268">
      <w:pPr>
        <w:pStyle w:val="Heading3"/>
        <w:numPr>
          <w:ilvl w:val="2"/>
          <w:numId w:val="13"/>
        </w:numPr>
      </w:pPr>
      <w:bookmarkStart w:id="575" w:name="_Toc370582935"/>
      <w:r w:rsidRPr="00895E3A">
        <w:t xml:space="preserve">Обновление </w:t>
      </w:r>
      <w:r w:rsidR="00592268">
        <w:t xml:space="preserve">описание </w:t>
      </w:r>
      <w:r w:rsidRPr="00895E3A">
        <w:t>статус</w:t>
      </w:r>
      <w:r w:rsidR="00592268">
        <w:t>а</w:t>
      </w:r>
      <w:r w:rsidRPr="00895E3A">
        <w:t xml:space="preserve"> заказ</w:t>
      </w:r>
      <w:r w:rsidR="00592268">
        <w:t>а (</w:t>
      </w:r>
      <w:r w:rsidR="00592268" w:rsidRPr="00592268">
        <w:t>ChangeOrdersStatusDescription</w:t>
      </w:r>
      <w:r w:rsidRPr="00895E3A">
        <w:t>)</w:t>
      </w:r>
      <w:bookmarkEnd w:id="575"/>
    </w:p>
    <w:p w14:paraId="68FEBFA4" w14:textId="77777777" w:rsidR="00E06820" w:rsidRPr="00895E3A" w:rsidRDefault="00E06820" w:rsidP="00E06820">
      <w:pPr>
        <w:pStyle w:val="Heading4"/>
        <w:numPr>
          <w:ilvl w:val="3"/>
          <w:numId w:val="13"/>
        </w:numPr>
      </w:pPr>
      <w:bookmarkStart w:id="576" w:name="_Toc370582936"/>
      <w:r w:rsidRPr="00895E3A">
        <w:t>Карточка операции</w:t>
      </w:r>
      <w:bookmarkEnd w:id="576"/>
    </w:p>
    <w:tbl>
      <w:tblPr>
        <w:tblStyle w:val="TableGrid"/>
        <w:tblW w:w="0" w:type="auto"/>
        <w:tblLook w:val="04A0" w:firstRow="1" w:lastRow="0" w:firstColumn="1" w:lastColumn="0" w:noHBand="0" w:noVBand="1"/>
      </w:tblPr>
      <w:tblGrid>
        <w:gridCol w:w="3652"/>
        <w:gridCol w:w="6201"/>
      </w:tblGrid>
      <w:tr w:rsidR="00E06820" w:rsidRPr="00895E3A" w14:paraId="68FEBFA7" w14:textId="77777777" w:rsidTr="00E06820">
        <w:tc>
          <w:tcPr>
            <w:tcW w:w="3652" w:type="dxa"/>
          </w:tcPr>
          <w:p w14:paraId="68FEBFA5" w14:textId="77777777" w:rsidR="00E06820" w:rsidRPr="00895E3A" w:rsidRDefault="00E06820" w:rsidP="00E06820">
            <w:r w:rsidRPr="00895E3A">
              <w:t>Предназначение</w:t>
            </w:r>
          </w:p>
        </w:tc>
        <w:tc>
          <w:tcPr>
            <w:tcW w:w="6201" w:type="dxa"/>
          </w:tcPr>
          <w:p w14:paraId="68FEBFA6" w14:textId="5FEF34C1" w:rsidR="00E06820" w:rsidRPr="00895E3A" w:rsidRDefault="00592268" w:rsidP="00E06820">
            <w:r>
              <w:t>Операция предназначена для изменения описания статуса заказа, например, для указания точной причины перевода заказа в какой-либо статус</w:t>
            </w:r>
            <w:r w:rsidR="00E06820" w:rsidRPr="00895E3A">
              <w:t>.</w:t>
            </w:r>
          </w:p>
        </w:tc>
      </w:tr>
      <w:tr w:rsidR="00E06820" w:rsidRPr="00895E3A" w14:paraId="68FEBFAA" w14:textId="77777777" w:rsidTr="00E06820">
        <w:tc>
          <w:tcPr>
            <w:tcW w:w="3652" w:type="dxa"/>
          </w:tcPr>
          <w:p w14:paraId="68FEBFA8" w14:textId="77777777" w:rsidR="00E06820" w:rsidRPr="00895E3A" w:rsidRDefault="00E06820" w:rsidP="00E06820">
            <w:r w:rsidRPr="00895E3A">
              <w:t>Режим выполнения</w:t>
            </w:r>
          </w:p>
        </w:tc>
        <w:tc>
          <w:tcPr>
            <w:tcW w:w="6201" w:type="dxa"/>
          </w:tcPr>
          <w:p w14:paraId="68FEBFA9" w14:textId="77777777" w:rsidR="00E06820" w:rsidRPr="00895E3A" w:rsidRDefault="00E06820" w:rsidP="00E06820">
            <w:r w:rsidRPr="00895E3A">
              <w:t>Синхронный.</w:t>
            </w:r>
          </w:p>
        </w:tc>
      </w:tr>
    </w:tbl>
    <w:p w14:paraId="68FEBFAB" w14:textId="77777777" w:rsidR="00E06820" w:rsidRPr="00895E3A" w:rsidRDefault="00E06820" w:rsidP="00E06820">
      <w:pPr>
        <w:pStyle w:val="Heading4"/>
        <w:numPr>
          <w:ilvl w:val="3"/>
          <w:numId w:val="13"/>
        </w:numPr>
      </w:pPr>
      <w:bookmarkStart w:id="577" w:name="_Toc370582937"/>
      <w:r w:rsidRPr="00895E3A">
        <w:t>Параметры назначения</w:t>
      </w:r>
      <w:bookmarkEnd w:id="577"/>
    </w:p>
    <w:tbl>
      <w:tblPr>
        <w:tblStyle w:val="TableGrid"/>
        <w:tblW w:w="0" w:type="auto"/>
        <w:tblLook w:val="04A0" w:firstRow="1" w:lastRow="0" w:firstColumn="1" w:lastColumn="0" w:noHBand="0" w:noVBand="1"/>
      </w:tblPr>
      <w:tblGrid>
        <w:gridCol w:w="4926"/>
        <w:gridCol w:w="4927"/>
      </w:tblGrid>
      <w:tr w:rsidR="00E06820" w:rsidRPr="00895E3A" w14:paraId="68FEBFAE" w14:textId="77777777" w:rsidTr="00E06820">
        <w:tc>
          <w:tcPr>
            <w:tcW w:w="4926" w:type="dxa"/>
          </w:tcPr>
          <w:p w14:paraId="68FEBFAC" w14:textId="77777777" w:rsidR="00E06820" w:rsidRPr="00895E3A" w:rsidRDefault="00E06820" w:rsidP="00E06820">
            <w:pPr>
              <w:rPr>
                <w:b/>
              </w:rPr>
            </w:pPr>
            <w:r w:rsidRPr="00895E3A">
              <w:rPr>
                <w:b/>
              </w:rPr>
              <w:t>Параметр</w:t>
            </w:r>
          </w:p>
        </w:tc>
        <w:tc>
          <w:tcPr>
            <w:tcW w:w="4927" w:type="dxa"/>
          </w:tcPr>
          <w:p w14:paraId="68FEBFAD" w14:textId="77777777" w:rsidR="00E06820" w:rsidRPr="00895E3A" w:rsidRDefault="00E06820" w:rsidP="00E06820">
            <w:pPr>
              <w:rPr>
                <w:b/>
              </w:rPr>
            </w:pPr>
            <w:r w:rsidRPr="00895E3A">
              <w:rPr>
                <w:b/>
              </w:rPr>
              <w:t>Значение</w:t>
            </w:r>
          </w:p>
        </w:tc>
      </w:tr>
      <w:tr w:rsidR="00E06820" w:rsidRPr="00895E3A" w14:paraId="68FEBFB1" w14:textId="77777777" w:rsidTr="00E06820">
        <w:tc>
          <w:tcPr>
            <w:tcW w:w="4926" w:type="dxa"/>
          </w:tcPr>
          <w:p w14:paraId="68FEBFAF" w14:textId="77777777" w:rsidR="00E06820" w:rsidRPr="00895E3A" w:rsidRDefault="00E06820" w:rsidP="00E06820">
            <w:r w:rsidRPr="00895E3A">
              <w:t>Максимальное время от получения запроса до выдачи ответа</w:t>
            </w:r>
          </w:p>
        </w:tc>
        <w:tc>
          <w:tcPr>
            <w:tcW w:w="4927" w:type="dxa"/>
          </w:tcPr>
          <w:p w14:paraId="68FEBFB0" w14:textId="77777777" w:rsidR="00E06820" w:rsidRPr="00895E3A" w:rsidRDefault="00E06820" w:rsidP="00E06820">
            <w:r w:rsidRPr="00895E3A">
              <w:t>1000 миллисекунд</w:t>
            </w:r>
          </w:p>
        </w:tc>
      </w:tr>
    </w:tbl>
    <w:p w14:paraId="68FEBFB2" w14:textId="77777777" w:rsidR="00E06820" w:rsidRPr="00895E3A" w:rsidRDefault="00E06820" w:rsidP="00E06820">
      <w:pPr>
        <w:pStyle w:val="Heading4"/>
        <w:numPr>
          <w:ilvl w:val="3"/>
          <w:numId w:val="13"/>
        </w:numPr>
      </w:pPr>
      <w:bookmarkStart w:id="578" w:name="_Toc370582938"/>
      <w:r w:rsidRPr="00895E3A">
        <w:t>Влияние на другие операции</w:t>
      </w:r>
      <w:bookmarkEnd w:id="578"/>
    </w:p>
    <w:p w14:paraId="68FEBFB3" w14:textId="77777777" w:rsidR="00E06820" w:rsidRPr="00895E3A" w:rsidRDefault="00E06820" w:rsidP="00E06820">
      <w:r w:rsidRPr="00895E3A">
        <w:t>Отсутствует.</w:t>
      </w:r>
    </w:p>
    <w:p w14:paraId="68FEBFB4" w14:textId="77777777" w:rsidR="00E06820" w:rsidRPr="00895E3A" w:rsidRDefault="00E06820" w:rsidP="00E06820">
      <w:pPr>
        <w:pStyle w:val="Heading4"/>
        <w:numPr>
          <w:ilvl w:val="3"/>
          <w:numId w:val="13"/>
        </w:numPr>
      </w:pPr>
      <w:bookmarkStart w:id="579" w:name="_Toc370582939"/>
      <w:r w:rsidRPr="00895E3A">
        <w:lastRenderedPageBreak/>
        <w:t>Входные параметры</w:t>
      </w:r>
      <w:bookmarkEnd w:id="579"/>
    </w:p>
    <w:tbl>
      <w:tblPr>
        <w:tblStyle w:val="TableGrid"/>
        <w:tblW w:w="0" w:type="auto"/>
        <w:tblLook w:val="04A0" w:firstRow="1" w:lastRow="0" w:firstColumn="1" w:lastColumn="0" w:noHBand="0" w:noVBand="1"/>
      </w:tblPr>
      <w:tblGrid>
        <w:gridCol w:w="2406"/>
        <w:gridCol w:w="5593"/>
        <w:gridCol w:w="1854"/>
      </w:tblGrid>
      <w:tr w:rsidR="00E06820" w:rsidRPr="00895E3A" w14:paraId="68FEBFB8" w14:textId="77777777" w:rsidTr="00E06820">
        <w:tc>
          <w:tcPr>
            <w:tcW w:w="2093" w:type="dxa"/>
          </w:tcPr>
          <w:p w14:paraId="68FEBFB5" w14:textId="77777777" w:rsidR="00E06820" w:rsidRPr="00895E3A" w:rsidRDefault="00E06820" w:rsidP="00E06820">
            <w:pPr>
              <w:rPr>
                <w:b/>
              </w:rPr>
            </w:pPr>
            <w:r w:rsidRPr="00895E3A">
              <w:rPr>
                <w:b/>
              </w:rPr>
              <w:t>Параметр</w:t>
            </w:r>
          </w:p>
        </w:tc>
        <w:tc>
          <w:tcPr>
            <w:tcW w:w="5906" w:type="dxa"/>
          </w:tcPr>
          <w:p w14:paraId="68FEBFB6" w14:textId="77777777" w:rsidR="00E06820" w:rsidRPr="00895E3A" w:rsidRDefault="00E06820" w:rsidP="00E06820">
            <w:pPr>
              <w:rPr>
                <w:b/>
              </w:rPr>
            </w:pPr>
            <w:r w:rsidRPr="00895E3A">
              <w:rPr>
                <w:b/>
              </w:rPr>
              <w:t>Описание</w:t>
            </w:r>
          </w:p>
        </w:tc>
        <w:tc>
          <w:tcPr>
            <w:tcW w:w="1854" w:type="dxa"/>
          </w:tcPr>
          <w:p w14:paraId="68FEBFB7" w14:textId="77777777" w:rsidR="00E06820" w:rsidRPr="00895E3A" w:rsidRDefault="00E06820" w:rsidP="00E06820">
            <w:pPr>
              <w:rPr>
                <w:b/>
              </w:rPr>
            </w:pPr>
            <w:r w:rsidRPr="00895E3A">
              <w:rPr>
                <w:b/>
              </w:rPr>
              <w:t>Обязательный?</w:t>
            </w:r>
          </w:p>
        </w:tc>
      </w:tr>
      <w:tr w:rsidR="00E06820" w:rsidRPr="00895E3A" w14:paraId="68FEBFBC" w14:textId="77777777" w:rsidTr="00E06820">
        <w:tc>
          <w:tcPr>
            <w:tcW w:w="2093" w:type="dxa"/>
          </w:tcPr>
          <w:p w14:paraId="68FEBFB9" w14:textId="6AEFABB2" w:rsidR="00E06820" w:rsidRPr="00592268" w:rsidRDefault="00592268" w:rsidP="00E06820">
            <w:r>
              <w:t>Идентификатор пользователя (</w:t>
            </w:r>
            <w:r>
              <w:rPr>
                <w:lang w:val="en-US"/>
              </w:rPr>
              <w:t>UserId</w:t>
            </w:r>
            <w:r>
              <w:t>)</w:t>
            </w:r>
          </w:p>
        </w:tc>
        <w:tc>
          <w:tcPr>
            <w:tcW w:w="5906" w:type="dxa"/>
          </w:tcPr>
          <w:p w14:paraId="68FEBFBA" w14:textId="079AAEB9" w:rsidR="00E06820" w:rsidRPr="00895E3A" w:rsidRDefault="00592268" w:rsidP="00E06820">
            <w:r>
              <w:t>Идентификатор пользователя выполняющего операцию</w:t>
            </w:r>
          </w:p>
        </w:tc>
        <w:tc>
          <w:tcPr>
            <w:tcW w:w="1854" w:type="dxa"/>
          </w:tcPr>
          <w:p w14:paraId="68FEBFBB" w14:textId="542DA7C7" w:rsidR="00E06820" w:rsidRPr="00592268" w:rsidRDefault="00592268" w:rsidP="00E06820">
            <w:r>
              <w:t>Да</w:t>
            </w:r>
          </w:p>
        </w:tc>
      </w:tr>
      <w:tr w:rsidR="00E06820" w:rsidRPr="00895E3A" w14:paraId="68FEBFC0" w14:textId="77777777" w:rsidTr="00E06820">
        <w:tc>
          <w:tcPr>
            <w:tcW w:w="2093" w:type="dxa"/>
          </w:tcPr>
          <w:p w14:paraId="68FEBFBD" w14:textId="60F1C962" w:rsidR="00E06820" w:rsidRPr="00592268" w:rsidRDefault="00592268" w:rsidP="00E06820">
            <w:r>
              <w:t>Идентификатор заказа (</w:t>
            </w:r>
            <w:r>
              <w:rPr>
                <w:lang w:val="en-US"/>
              </w:rPr>
              <w:t>OrderId</w:t>
            </w:r>
            <w:r>
              <w:t>)</w:t>
            </w:r>
          </w:p>
        </w:tc>
        <w:tc>
          <w:tcPr>
            <w:tcW w:w="5906" w:type="dxa"/>
          </w:tcPr>
          <w:p w14:paraId="68FEBFBE" w14:textId="36C79064" w:rsidR="00E06820" w:rsidRPr="00895E3A" w:rsidRDefault="00592268" w:rsidP="00E06820">
            <w:r>
              <w:t>Идентификатор заказа</w:t>
            </w:r>
          </w:p>
        </w:tc>
        <w:tc>
          <w:tcPr>
            <w:tcW w:w="1854" w:type="dxa"/>
          </w:tcPr>
          <w:p w14:paraId="68FEBFBF" w14:textId="20FB135D" w:rsidR="00E06820" w:rsidRPr="00592268" w:rsidRDefault="00592268" w:rsidP="00E06820">
            <w:r>
              <w:t>Да</w:t>
            </w:r>
          </w:p>
        </w:tc>
      </w:tr>
      <w:tr w:rsidR="00592268" w:rsidRPr="00895E3A" w14:paraId="6F75E81A" w14:textId="77777777" w:rsidTr="00E06820">
        <w:tc>
          <w:tcPr>
            <w:tcW w:w="2093" w:type="dxa"/>
          </w:tcPr>
          <w:p w14:paraId="7CE69B2F" w14:textId="194D54A0" w:rsidR="00592268" w:rsidRDefault="00592268" w:rsidP="00E06820">
            <w:r>
              <w:t>Описание статуса (</w:t>
            </w:r>
            <w:r>
              <w:rPr>
                <w:lang w:val="en-US"/>
              </w:rPr>
              <w:t>OrderStatusDescription</w:t>
            </w:r>
            <w:r>
              <w:t>)</w:t>
            </w:r>
          </w:p>
        </w:tc>
        <w:tc>
          <w:tcPr>
            <w:tcW w:w="5906" w:type="dxa"/>
          </w:tcPr>
          <w:p w14:paraId="35DC454C" w14:textId="46B4362C" w:rsidR="00592268" w:rsidRDefault="00592268" w:rsidP="00E06820">
            <w:r>
              <w:t xml:space="preserve">Описание статуса </w:t>
            </w:r>
          </w:p>
        </w:tc>
        <w:tc>
          <w:tcPr>
            <w:tcW w:w="1854" w:type="dxa"/>
          </w:tcPr>
          <w:p w14:paraId="5E5B4BC0" w14:textId="0A8F0ABB" w:rsidR="00592268" w:rsidRDefault="00592268" w:rsidP="00E06820">
            <w:r>
              <w:t>Да</w:t>
            </w:r>
          </w:p>
        </w:tc>
      </w:tr>
    </w:tbl>
    <w:p w14:paraId="68FEBFC1" w14:textId="77777777" w:rsidR="00E06820" w:rsidRPr="00895E3A" w:rsidRDefault="00E06820" w:rsidP="00E06820">
      <w:pPr>
        <w:pStyle w:val="Heading4"/>
        <w:numPr>
          <w:ilvl w:val="3"/>
          <w:numId w:val="13"/>
        </w:numPr>
      </w:pPr>
      <w:bookmarkStart w:id="580" w:name="_Toc370582940"/>
      <w:r w:rsidRPr="00895E3A">
        <w:t>Выходные данные</w:t>
      </w:r>
      <w:bookmarkEnd w:id="580"/>
    </w:p>
    <w:tbl>
      <w:tblPr>
        <w:tblStyle w:val="TableGrid"/>
        <w:tblW w:w="0" w:type="auto"/>
        <w:tblLook w:val="04A0" w:firstRow="1" w:lastRow="0" w:firstColumn="1" w:lastColumn="0" w:noHBand="0" w:noVBand="1"/>
      </w:tblPr>
      <w:tblGrid>
        <w:gridCol w:w="2093"/>
        <w:gridCol w:w="5906"/>
        <w:gridCol w:w="1854"/>
      </w:tblGrid>
      <w:tr w:rsidR="00E06820" w:rsidRPr="00895E3A" w14:paraId="68FEBFC5" w14:textId="77777777" w:rsidTr="00E06820">
        <w:tc>
          <w:tcPr>
            <w:tcW w:w="2093" w:type="dxa"/>
          </w:tcPr>
          <w:p w14:paraId="68FEBFC2" w14:textId="77777777" w:rsidR="00E06820" w:rsidRPr="00895E3A" w:rsidRDefault="00E06820" w:rsidP="00E06820">
            <w:pPr>
              <w:rPr>
                <w:b/>
              </w:rPr>
            </w:pPr>
            <w:r w:rsidRPr="00895E3A">
              <w:rPr>
                <w:b/>
              </w:rPr>
              <w:t>Атрибут</w:t>
            </w:r>
          </w:p>
        </w:tc>
        <w:tc>
          <w:tcPr>
            <w:tcW w:w="5906" w:type="dxa"/>
          </w:tcPr>
          <w:p w14:paraId="68FEBFC3" w14:textId="77777777" w:rsidR="00E06820" w:rsidRPr="00895E3A" w:rsidRDefault="00E06820" w:rsidP="00E06820">
            <w:pPr>
              <w:rPr>
                <w:b/>
              </w:rPr>
            </w:pPr>
            <w:r w:rsidRPr="00895E3A">
              <w:rPr>
                <w:b/>
              </w:rPr>
              <w:t>Описание</w:t>
            </w:r>
          </w:p>
        </w:tc>
        <w:tc>
          <w:tcPr>
            <w:tcW w:w="1854" w:type="dxa"/>
          </w:tcPr>
          <w:p w14:paraId="68FEBFC4" w14:textId="77777777" w:rsidR="00E06820" w:rsidRPr="00895E3A" w:rsidRDefault="00E06820" w:rsidP="00E06820">
            <w:pPr>
              <w:rPr>
                <w:b/>
              </w:rPr>
            </w:pPr>
            <w:r w:rsidRPr="00895E3A">
              <w:rPr>
                <w:b/>
              </w:rPr>
              <w:t>Обязательный?</w:t>
            </w:r>
          </w:p>
        </w:tc>
      </w:tr>
      <w:tr w:rsidR="00E06820" w:rsidRPr="00895E3A" w14:paraId="68FEBFC9" w14:textId="77777777" w:rsidTr="00E06820">
        <w:tc>
          <w:tcPr>
            <w:tcW w:w="2093" w:type="dxa"/>
          </w:tcPr>
          <w:p w14:paraId="68FEBFC6" w14:textId="77777777" w:rsidR="00E06820" w:rsidRPr="00895E3A" w:rsidRDefault="00E06820" w:rsidP="00E06820">
            <w:r w:rsidRPr="00895E3A">
              <w:t>Основной результат</w:t>
            </w:r>
          </w:p>
        </w:tc>
        <w:tc>
          <w:tcPr>
            <w:tcW w:w="5906" w:type="dxa"/>
          </w:tcPr>
          <w:p w14:paraId="68FEBFC7" w14:textId="77777777" w:rsidR="00E06820" w:rsidRPr="00895E3A" w:rsidRDefault="007C6394" w:rsidP="00E06820">
            <w:hyperlink w:anchor="_Основнай_результат_(ResultBase)" w:history="1">
              <w:r w:rsidR="00E06820" w:rsidRPr="00895E3A">
                <w:rPr>
                  <w:rStyle w:val="Hyperlink"/>
                  <w:noProof w:val="0"/>
                </w:rPr>
                <w:t>«Основной результат»</w:t>
              </w:r>
            </w:hyperlink>
          </w:p>
        </w:tc>
        <w:tc>
          <w:tcPr>
            <w:tcW w:w="1854" w:type="dxa"/>
          </w:tcPr>
          <w:p w14:paraId="68FEBFC8" w14:textId="77777777" w:rsidR="00E06820" w:rsidRPr="00895E3A" w:rsidRDefault="00E06820" w:rsidP="00E06820">
            <w:r w:rsidRPr="00895E3A">
              <w:t>Да</w:t>
            </w:r>
          </w:p>
        </w:tc>
      </w:tr>
    </w:tbl>
    <w:p w14:paraId="68FEBFCE" w14:textId="77777777" w:rsidR="00E06820" w:rsidRPr="00895E3A" w:rsidRDefault="00E06820" w:rsidP="00E06820"/>
    <w:p w14:paraId="68FEBFCF" w14:textId="77777777" w:rsidR="00E06820" w:rsidRPr="00895E3A" w:rsidRDefault="00E06820" w:rsidP="00E06820">
      <w:pPr>
        <w:pStyle w:val="Heading4"/>
        <w:numPr>
          <w:ilvl w:val="3"/>
          <w:numId w:val="13"/>
        </w:numPr>
      </w:pPr>
      <w:bookmarkStart w:id="581" w:name="_Toc370582941"/>
      <w:r w:rsidRPr="00895E3A">
        <w:t>Логика выполнения</w:t>
      </w:r>
      <w:bookmarkEnd w:id="581"/>
    </w:p>
    <w:p w14:paraId="68FEBFD0" w14:textId="77777777" w:rsidR="00E06820" w:rsidRPr="00895E3A" w:rsidRDefault="00E06820" w:rsidP="00E06820">
      <w:r w:rsidRPr="00895E3A">
        <w:t>Основной сценарий выполнения:</w:t>
      </w:r>
    </w:p>
    <w:p w14:paraId="68FEBFD2" w14:textId="79421CE4" w:rsidR="00E06820" w:rsidRPr="00895E3A" w:rsidRDefault="00592268" w:rsidP="00592268">
      <w:pPr>
        <w:pStyle w:val="ListParagraph"/>
        <w:numPr>
          <w:ilvl w:val="0"/>
          <w:numId w:val="85"/>
        </w:numPr>
      </w:pPr>
      <w:r>
        <w:t>Система сохраняет заданное описание статуса в данных заказа в БД.</w:t>
      </w:r>
    </w:p>
    <w:p w14:paraId="68FEBFD3" w14:textId="77777777" w:rsidR="006434BA" w:rsidRPr="00895E3A" w:rsidRDefault="006434BA" w:rsidP="006434BA">
      <w:pPr>
        <w:pStyle w:val="Heading3"/>
        <w:numPr>
          <w:ilvl w:val="2"/>
          <w:numId w:val="13"/>
        </w:numPr>
      </w:pPr>
      <w:bookmarkStart w:id="582" w:name="_Toc370582942"/>
      <w:r w:rsidRPr="00895E3A">
        <w:t>Обновление статусов оплаты заказов (ChangeOrdersPaymentStatuses)</w:t>
      </w:r>
      <w:bookmarkEnd w:id="582"/>
    </w:p>
    <w:p w14:paraId="68FEBFD4" w14:textId="77777777" w:rsidR="006434BA" w:rsidRPr="00895E3A" w:rsidRDefault="006434BA" w:rsidP="006434BA">
      <w:pPr>
        <w:pStyle w:val="Heading4"/>
        <w:numPr>
          <w:ilvl w:val="3"/>
          <w:numId w:val="13"/>
        </w:numPr>
      </w:pPr>
      <w:bookmarkStart w:id="583" w:name="_Toc370582943"/>
      <w:r w:rsidRPr="00895E3A">
        <w:t>Карточка операции</w:t>
      </w:r>
      <w:bookmarkEnd w:id="583"/>
    </w:p>
    <w:tbl>
      <w:tblPr>
        <w:tblStyle w:val="TableGrid"/>
        <w:tblW w:w="0" w:type="auto"/>
        <w:tblLook w:val="04A0" w:firstRow="1" w:lastRow="0" w:firstColumn="1" w:lastColumn="0" w:noHBand="0" w:noVBand="1"/>
      </w:tblPr>
      <w:tblGrid>
        <w:gridCol w:w="3652"/>
        <w:gridCol w:w="6201"/>
      </w:tblGrid>
      <w:tr w:rsidR="006434BA" w:rsidRPr="00895E3A" w14:paraId="68FEBFD7" w14:textId="77777777" w:rsidTr="00C4724B">
        <w:tc>
          <w:tcPr>
            <w:tcW w:w="3652" w:type="dxa"/>
          </w:tcPr>
          <w:p w14:paraId="68FEBFD5" w14:textId="77777777" w:rsidR="006434BA" w:rsidRPr="00895E3A" w:rsidRDefault="006434BA" w:rsidP="00C4724B">
            <w:r w:rsidRPr="00895E3A">
              <w:t>Предназначение</w:t>
            </w:r>
          </w:p>
        </w:tc>
        <w:tc>
          <w:tcPr>
            <w:tcW w:w="6201" w:type="dxa"/>
          </w:tcPr>
          <w:p w14:paraId="68FEBFD6" w14:textId="77777777" w:rsidR="006434BA" w:rsidRPr="00895E3A" w:rsidRDefault="006434BA" w:rsidP="00C4724B">
            <w:r w:rsidRPr="00895E3A">
              <w:t>Обновление статусов заказов по причине получения соответствующего сообщения от партнёра.</w:t>
            </w:r>
          </w:p>
        </w:tc>
      </w:tr>
      <w:tr w:rsidR="006434BA" w:rsidRPr="00895E3A" w14:paraId="68FEBFDA" w14:textId="77777777" w:rsidTr="00C4724B">
        <w:tc>
          <w:tcPr>
            <w:tcW w:w="3652" w:type="dxa"/>
          </w:tcPr>
          <w:p w14:paraId="68FEBFD8" w14:textId="77777777" w:rsidR="006434BA" w:rsidRPr="00895E3A" w:rsidRDefault="006434BA" w:rsidP="00C4724B">
            <w:r w:rsidRPr="00895E3A">
              <w:t>Режим выполнения</w:t>
            </w:r>
          </w:p>
        </w:tc>
        <w:tc>
          <w:tcPr>
            <w:tcW w:w="6201" w:type="dxa"/>
          </w:tcPr>
          <w:p w14:paraId="68FEBFD9" w14:textId="77777777" w:rsidR="006434BA" w:rsidRPr="00895E3A" w:rsidRDefault="006434BA" w:rsidP="00C4724B">
            <w:r w:rsidRPr="00895E3A">
              <w:t>Синхронный.</w:t>
            </w:r>
          </w:p>
        </w:tc>
      </w:tr>
    </w:tbl>
    <w:p w14:paraId="68FEBFDB" w14:textId="77777777" w:rsidR="006434BA" w:rsidRPr="00895E3A" w:rsidRDefault="006434BA" w:rsidP="006434BA">
      <w:pPr>
        <w:pStyle w:val="Heading4"/>
        <w:numPr>
          <w:ilvl w:val="3"/>
          <w:numId w:val="13"/>
        </w:numPr>
      </w:pPr>
      <w:bookmarkStart w:id="584" w:name="_Toc370582944"/>
      <w:r w:rsidRPr="00895E3A">
        <w:t>Параметры назначения</w:t>
      </w:r>
      <w:bookmarkEnd w:id="584"/>
    </w:p>
    <w:tbl>
      <w:tblPr>
        <w:tblStyle w:val="TableGrid"/>
        <w:tblW w:w="0" w:type="auto"/>
        <w:tblLook w:val="04A0" w:firstRow="1" w:lastRow="0" w:firstColumn="1" w:lastColumn="0" w:noHBand="0" w:noVBand="1"/>
      </w:tblPr>
      <w:tblGrid>
        <w:gridCol w:w="4926"/>
        <w:gridCol w:w="4927"/>
      </w:tblGrid>
      <w:tr w:rsidR="006434BA" w:rsidRPr="00895E3A" w14:paraId="68FEBFDE" w14:textId="77777777" w:rsidTr="00C4724B">
        <w:tc>
          <w:tcPr>
            <w:tcW w:w="4926" w:type="dxa"/>
          </w:tcPr>
          <w:p w14:paraId="68FEBFDC" w14:textId="77777777" w:rsidR="006434BA" w:rsidRPr="00895E3A" w:rsidRDefault="006434BA" w:rsidP="00C4724B">
            <w:pPr>
              <w:rPr>
                <w:b/>
              </w:rPr>
            </w:pPr>
            <w:r w:rsidRPr="00895E3A">
              <w:rPr>
                <w:b/>
              </w:rPr>
              <w:t>Параметр</w:t>
            </w:r>
          </w:p>
        </w:tc>
        <w:tc>
          <w:tcPr>
            <w:tcW w:w="4927" w:type="dxa"/>
          </w:tcPr>
          <w:p w14:paraId="68FEBFDD" w14:textId="77777777" w:rsidR="006434BA" w:rsidRPr="00895E3A" w:rsidRDefault="006434BA" w:rsidP="00C4724B">
            <w:pPr>
              <w:rPr>
                <w:b/>
              </w:rPr>
            </w:pPr>
            <w:r w:rsidRPr="00895E3A">
              <w:rPr>
                <w:b/>
              </w:rPr>
              <w:t>Значение</w:t>
            </w:r>
          </w:p>
        </w:tc>
      </w:tr>
      <w:tr w:rsidR="006434BA" w:rsidRPr="00895E3A" w14:paraId="68FEBFE1" w14:textId="77777777" w:rsidTr="00C4724B">
        <w:tc>
          <w:tcPr>
            <w:tcW w:w="4926" w:type="dxa"/>
          </w:tcPr>
          <w:p w14:paraId="68FEBFDF" w14:textId="77777777" w:rsidR="006434BA" w:rsidRPr="00895E3A" w:rsidRDefault="006434BA" w:rsidP="00C4724B">
            <w:r w:rsidRPr="00895E3A">
              <w:t>Максимальное время от получения запроса до выдачи ответа</w:t>
            </w:r>
          </w:p>
        </w:tc>
        <w:tc>
          <w:tcPr>
            <w:tcW w:w="4927" w:type="dxa"/>
          </w:tcPr>
          <w:p w14:paraId="68FEBFE0" w14:textId="77777777" w:rsidR="006434BA" w:rsidRPr="00895E3A" w:rsidRDefault="006434BA" w:rsidP="00C4724B">
            <w:r w:rsidRPr="00895E3A">
              <w:t>1000 миллисекунд</w:t>
            </w:r>
          </w:p>
        </w:tc>
      </w:tr>
    </w:tbl>
    <w:p w14:paraId="68FEBFE2" w14:textId="77777777" w:rsidR="006434BA" w:rsidRPr="00895E3A" w:rsidRDefault="006434BA" w:rsidP="006434BA">
      <w:pPr>
        <w:pStyle w:val="Heading4"/>
        <w:numPr>
          <w:ilvl w:val="3"/>
          <w:numId w:val="13"/>
        </w:numPr>
      </w:pPr>
      <w:bookmarkStart w:id="585" w:name="_Toc370582945"/>
      <w:r w:rsidRPr="00895E3A">
        <w:lastRenderedPageBreak/>
        <w:t>Влияние на другие операции</w:t>
      </w:r>
      <w:bookmarkEnd w:id="585"/>
    </w:p>
    <w:p w14:paraId="68FEBFE3" w14:textId="77777777" w:rsidR="006434BA" w:rsidRPr="00895E3A" w:rsidRDefault="006434BA" w:rsidP="006434BA">
      <w:r w:rsidRPr="00895E3A">
        <w:t>Отсутствует.</w:t>
      </w:r>
    </w:p>
    <w:p w14:paraId="68FEBFE4" w14:textId="77777777" w:rsidR="006434BA" w:rsidRPr="00895E3A" w:rsidRDefault="006434BA" w:rsidP="006434BA">
      <w:pPr>
        <w:pStyle w:val="Heading4"/>
        <w:numPr>
          <w:ilvl w:val="3"/>
          <w:numId w:val="13"/>
        </w:numPr>
      </w:pPr>
      <w:bookmarkStart w:id="586" w:name="_Toc370582946"/>
      <w:r w:rsidRPr="00895E3A">
        <w:t>Входные параметры</w:t>
      </w:r>
      <w:bookmarkEnd w:id="586"/>
    </w:p>
    <w:tbl>
      <w:tblPr>
        <w:tblStyle w:val="TableGrid"/>
        <w:tblW w:w="0" w:type="auto"/>
        <w:tblLook w:val="04A0" w:firstRow="1" w:lastRow="0" w:firstColumn="1" w:lastColumn="0" w:noHBand="0" w:noVBand="1"/>
      </w:tblPr>
      <w:tblGrid>
        <w:gridCol w:w="2093"/>
        <w:gridCol w:w="5906"/>
        <w:gridCol w:w="1854"/>
      </w:tblGrid>
      <w:tr w:rsidR="006434BA" w:rsidRPr="00895E3A" w14:paraId="68FEBFE8" w14:textId="77777777" w:rsidTr="00C4724B">
        <w:tc>
          <w:tcPr>
            <w:tcW w:w="2093" w:type="dxa"/>
          </w:tcPr>
          <w:p w14:paraId="68FEBFE5" w14:textId="77777777" w:rsidR="006434BA" w:rsidRPr="00895E3A" w:rsidRDefault="006434BA" w:rsidP="00C4724B">
            <w:pPr>
              <w:rPr>
                <w:b/>
              </w:rPr>
            </w:pPr>
            <w:r w:rsidRPr="00895E3A">
              <w:rPr>
                <w:b/>
              </w:rPr>
              <w:t>Параметр</w:t>
            </w:r>
          </w:p>
        </w:tc>
        <w:tc>
          <w:tcPr>
            <w:tcW w:w="5906" w:type="dxa"/>
          </w:tcPr>
          <w:p w14:paraId="68FEBFE6" w14:textId="77777777" w:rsidR="006434BA" w:rsidRPr="00895E3A" w:rsidRDefault="006434BA" w:rsidP="00C4724B">
            <w:pPr>
              <w:rPr>
                <w:b/>
              </w:rPr>
            </w:pPr>
            <w:r w:rsidRPr="00895E3A">
              <w:rPr>
                <w:b/>
              </w:rPr>
              <w:t>Описание</w:t>
            </w:r>
          </w:p>
        </w:tc>
        <w:tc>
          <w:tcPr>
            <w:tcW w:w="1854" w:type="dxa"/>
          </w:tcPr>
          <w:p w14:paraId="68FEBFE7" w14:textId="77777777" w:rsidR="006434BA" w:rsidRPr="00895E3A" w:rsidRDefault="006434BA" w:rsidP="00C4724B">
            <w:pPr>
              <w:rPr>
                <w:b/>
              </w:rPr>
            </w:pPr>
            <w:r w:rsidRPr="00895E3A">
              <w:rPr>
                <w:b/>
              </w:rPr>
              <w:t>Обязательный?</w:t>
            </w:r>
          </w:p>
        </w:tc>
      </w:tr>
      <w:tr w:rsidR="006434BA" w:rsidRPr="00895E3A" w14:paraId="68FEBFEC" w14:textId="77777777" w:rsidTr="00C4724B">
        <w:tc>
          <w:tcPr>
            <w:tcW w:w="2093" w:type="dxa"/>
          </w:tcPr>
          <w:p w14:paraId="68FEBFE9" w14:textId="77777777" w:rsidR="006434BA" w:rsidRPr="00895E3A" w:rsidRDefault="006434BA" w:rsidP="00C4724B">
            <w:r w:rsidRPr="00895E3A">
              <w:t>Идентификатор клиента (clientId)</w:t>
            </w:r>
          </w:p>
        </w:tc>
        <w:tc>
          <w:tcPr>
            <w:tcW w:w="5906" w:type="dxa"/>
          </w:tcPr>
          <w:p w14:paraId="68FEBFEA" w14:textId="77777777" w:rsidR="006434BA" w:rsidRPr="00895E3A" w:rsidRDefault="006434BA" w:rsidP="00C4724B">
            <w:r w:rsidRPr="00895E3A">
              <w:t>Идентификатор клиента</w:t>
            </w:r>
          </w:p>
        </w:tc>
        <w:tc>
          <w:tcPr>
            <w:tcW w:w="1854" w:type="dxa"/>
          </w:tcPr>
          <w:p w14:paraId="68FEBFEB" w14:textId="77777777" w:rsidR="006434BA" w:rsidRPr="00895E3A" w:rsidRDefault="006434BA" w:rsidP="00C4724B">
            <w:r w:rsidRPr="00895E3A">
              <w:t>Да</w:t>
            </w:r>
          </w:p>
        </w:tc>
      </w:tr>
      <w:tr w:rsidR="006434BA" w:rsidRPr="00895E3A" w14:paraId="68FEBFF0" w14:textId="77777777" w:rsidTr="00C4724B">
        <w:tc>
          <w:tcPr>
            <w:tcW w:w="2093" w:type="dxa"/>
          </w:tcPr>
          <w:p w14:paraId="68FEBFED" w14:textId="77777777" w:rsidR="006434BA" w:rsidRPr="00895E3A" w:rsidRDefault="006434BA" w:rsidP="00C4724B">
            <w:r w:rsidRPr="00895E3A">
              <w:t>Массив статусов заказов (ordersStatuses)</w:t>
            </w:r>
          </w:p>
        </w:tc>
        <w:tc>
          <w:tcPr>
            <w:tcW w:w="5906" w:type="dxa"/>
          </w:tcPr>
          <w:p w14:paraId="68FEBFEE" w14:textId="77777777" w:rsidR="006434BA" w:rsidRPr="00895E3A" w:rsidRDefault="006434BA" w:rsidP="00C4724B">
            <w:r w:rsidRPr="00895E3A">
              <w:t xml:space="preserve">Массив записей типа </w:t>
            </w:r>
            <w:hyperlink w:anchor="_Статус_заказа" w:history="1">
              <w:r w:rsidRPr="00895E3A">
                <w:rPr>
                  <w:rStyle w:val="Hyperlink"/>
                  <w:noProof w:val="0"/>
                </w:rPr>
                <w:t>«Статус оплаты заказа»</w:t>
              </w:r>
            </w:hyperlink>
          </w:p>
        </w:tc>
        <w:tc>
          <w:tcPr>
            <w:tcW w:w="1854" w:type="dxa"/>
          </w:tcPr>
          <w:p w14:paraId="68FEBFEF" w14:textId="77777777" w:rsidR="006434BA" w:rsidRPr="00895E3A" w:rsidRDefault="006434BA" w:rsidP="00C4724B">
            <w:r w:rsidRPr="00895E3A">
              <w:t>Да</w:t>
            </w:r>
          </w:p>
        </w:tc>
      </w:tr>
    </w:tbl>
    <w:p w14:paraId="68FEBFF1" w14:textId="77777777" w:rsidR="006434BA" w:rsidRPr="00895E3A" w:rsidRDefault="006434BA" w:rsidP="006434BA">
      <w:pPr>
        <w:pStyle w:val="Heading4"/>
        <w:numPr>
          <w:ilvl w:val="3"/>
          <w:numId w:val="13"/>
        </w:numPr>
      </w:pPr>
      <w:bookmarkStart w:id="587" w:name="_Toc370582947"/>
      <w:r w:rsidRPr="00895E3A">
        <w:t>Выходные данные</w:t>
      </w:r>
      <w:bookmarkEnd w:id="587"/>
    </w:p>
    <w:tbl>
      <w:tblPr>
        <w:tblStyle w:val="TableGrid"/>
        <w:tblW w:w="0" w:type="auto"/>
        <w:tblLook w:val="04A0" w:firstRow="1" w:lastRow="0" w:firstColumn="1" w:lastColumn="0" w:noHBand="0" w:noVBand="1"/>
      </w:tblPr>
      <w:tblGrid>
        <w:gridCol w:w="2093"/>
        <w:gridCol w:w="5906"/>
        <w:gridCol w:w="1854"/>
      </w:tblGrid>
      <w:tr w:rsidR="006434BA" w:rsidRPr="00895E3A" w14:paraId="68FEBFF5" w14:textId="77777777" w:rsidTr="00C4724B">
        <w:tc>
          <w:tcPr>
            <w:tcW w:w="2093" w:type="dxa"/>
          </w:tcPr>
          <w:p w14:paraId="68FEBFF2" w14:textId="77777777" w:rsidR="006434BA" w:rsidRPr="00895E3A" w:rsidRDefault="006434BA" w:rsidP="00C4724B">
            <w:pPr>
              <w:rPr>
                <w:b/>
              </w:rPr>
            </w:pPr>
            <w:r w:rsidRPr="00895E3A">
              <w:rPr>
                <w:b/>
              </w:rPr>
              <w:t>Атрибут</w:t>
            </w:r>
          </w:p>
        </w:tc>
        <w:tc>
          <w:tcPr>
            <w:tcW w:w="5906" w:type="dxa"/>
          </w:tcPr>
          <w:p w14:paraId="68FEBFF3" w14:textId="77777777" w:rsidR="006434BA" w:rsidRPr="00895E3A" w:rsidRDefault="006434BA" w:rsidP="00C4724B">
            <w:pPr>
              <w:rPr>
                <w:b/>
              </w:rPr>
            </w:pPr>
            <w:r w:rsidRPr="00895E3A">
              <w:rPr>
                <w:b/>
              </w:rPr>
              <w:t>Описание</w:t>
            </w:r>
          </w:p>
        </w:tc>
        <w:tc>
          <w:tcPr>
            <w:tcW w:w="1854" w:type="dxa"/>
          </w:tcPr>
          <w:p w14:paraId="68FEBFF4" w14:textId="77777777" w:rsidR="006434BA" w:rsidRPr="00895E3A" w:rsidRDefault="006434BA" w:rsidP="00C4724B">
            <w:pPr>
              <w:rPr>
                <w:b/>
              </w:rPr>
            </w:pPr>
            <w:r w:rsidRPr="00895E3A">
              <w:rPr>
                <w:b/>
              </w:rPr>
              <w:t>Обязательный?</w:t>
            </w:r>
          </w:p>
        </w:tc>
      </w:tr>
      <w:tr w:rsidR="006434BA" w:rsidRPr="00895E3A" w14:paraId="68FEBFF9" w14:textId="77777777" w:rsidTr="00C4724B">
        <w:tc>
          <w:tcPr>
            <w:tcW w:w="2093" w:type="dxa"/>
          </w:tcPr>
          <w:p w14:paraId="68FEBFF6" w14:textId="77777777" w:rsidR="006434BA" w:rsidRPr="00895E3A" w:rsidRDefault="006434BA" w:rsidP="00C4724B">
            <w:r w:rsidRPr="00895E3A">
              <w:t>Основной результат</w:t>
            </w:r>
          </w:p>
        </w:tc>
        <w:tc>
          <w:tcPr>
            <w:tcW w:w="5906" w:type="dxa"/>
          </w:tcPr>
          <w:p w14:paraId="68FEBFF7" w14:textId="77777777" w:rsidR="006434BA" w:rsidRPr="00895E3A" w:rsidRDefault="007C6394" w:rsidP="00C4724B">
            <w:hyperlink w:anchor="_Основнай_результат_(ResultBase)" w:history="1">
              <w:r w:rsidR="006434BA" w:rsidRPr="00895E3A">
                <w:rPr>
                  <w:rStyle w:val="Hyperlink"/>
                  <w:noProof w:val="0"/>
                </w:rPr>
                <w:t>«Основной результат»</w:t>
              </w:r>
            </w:hyperlink>
          </w:p>
        </w:tc>
        <w:tc>
          <w:tcPr>
            <w:tcW w:w="1854" w:type="dxa"/>
          </w:tcPr>
          <w:p w14:paraId="68FEBFF8" w14:textId="77777777" w:rsidR="006434BA" w:rsidRPr="00895E3A" w:rsidRDefault="006434BA" w:rsidP="00C4724B">
            <w:r w:rsidRPr="00895E3A">
              <w:t>Да</w:t>
            </w:r>
          </w:p>
        </w:tc>
      </w:tr>
      <w:tr w:rsidR="006434BA" w:rsidRPr="00895E3A" w14:paraId="68FEBFFD" w14:textId="77777777" w:rsidTr="00C4724B">
        <w:tc>
          <w:tcPr>
            <w:tcW w:w="2093" w:type="dxa"/>
          </w:tcPr>
          <w:p w14:paraId="68FEBFFA" w14:textId="77777777" w:rsidR="006434BA" w:rsidRPr="00895E3A" w:rsidRDefault="006434BA" w:rsidP="00C4724B">
            <w:r w:rsidRPr="00895E3A">
              <w:t>Массив результатов</w:t>
            </w:r>
          </w:p>
        </w:tc>
        <w:tc>
          <w:tcPr>
            <w:tcW w:w="5906" w:type="dxa"/>
          </w:tcPr>
          <w:p w14:paraId="68FEBFFB" w14:textId="77777777" w:rsidR="006434BA" w:rsidRPr="00895E3A" w:rsidRDefault="007C6394" w:rsidP="00C4724B">
            <w:hyperlink w:anchor="_Результат_изменения_статусов" w:history="1">
              <w:r w:rsidR="006434BA" w:rsidRPr="00895E3A">
                <w:rPr>
                  <w:rStyle w:val="Hyperlink"/>
                  <w:noProof w:val="0"/>
                </w:rPr>
                <w:t>Массив результатов изменения статусов</w:t>
              </w:r>
            </w:hyperlink>
            <w:r w:rsidR="006434BA" w:rsidRPr="00895E3A">
              <w:t xml:space="preserve"> (ChangeOrderStatusResult)</w:t>
            </w:r>
          </w:p>
        </w:tc>
        <w:tc>
          <w:tcPr>
            <w:tcW w:w="1854" w:type="dxa"/>
          </w:tcPr>
          <w:p w14:paraId="68FEBFFC" w14:textId="77777777" w:rsidR="006434BA" w:rsidRPr="00895E3A" w:rsidRDefault="006434BA" w:rsidP="00C4724B">
            <w:r w:rsidRPr="00895E3A">
              <w:t>Да</w:t>
            </w:r>
          </w:p>
        </w:tc>
      </w:tr>
    </w:tbl>
    <w:p w14:paraId="68FEBFFE" w14:textId="77777777" w:rsidR="006434BA" w:rsidRPr="00895E3A" w:rsidRDefault="006434BA" w:rsidP="006434BA"/>
    <w:p w14:paraId="68FEBFFF" w14:textId="77777777" w:rsidR="006434BA" w:rsidRPr="00895E3A" w:rsidRDefault="006434BA" w:rsidP="006434BA">
      <w:pPr>
        <w:pStyle w:val="Heading4"/>
        <w:numPr>
          <w:ilvl w:val="3"/>
          <w:numId w:val="13"/>
        </w:numPr>
      </w:pPr>
      <w:bookmarkStart w:id="588" w:name="_Toc370582948"/>
      <w:r w:rsidRPr="00895E3A">
        <w:t>Логика выполнения</w:t>
      </w:r>
      <w:bookmarkEnd w:id="588"/>
    </w:p>
    <w:p w14:paraId="68FEC000" w14:textId="77777777" w:rsidR="006434BA" w:rsidRPr="00895E3A" w:rsidRDefault="006434BA" w:rsidP="006434BA">
      <w:r w:rsidRPr="00895E3A">
        <w:t>Основной сценарий выполнения:</w:t>
      </w:r>
    </w:p>
    <w:p w14:paraId="68FEC001" w14:textId="77777777" w:rsidR="006434BA" w:rsidRPr="00895E3A" w:rsidRDefault="006434BA" w:rsidP="00E55F8E">
      <w:pPr>
        <w:pStyle w:val="ListParagraph"/>
        <w:numPr>
          <w:ilvl w:val="0"/>
          <w:numId w:val="72"/>
        </w:numPr>
      </w:pPr>
      <w:r w:rsidRPr="00895E3A">
        <w:t>Сервис принимает массив статусов заказа</w:t>
      </w:r>
    </w:p>
    <w:p w14:paraId="68FEC002" w14:textId="77777777" w:rsidR="006434BA" w:rsidRPr="00895E3A" w:rsidRDefault="006434BA" w:rsidP="00E55F8E">
      <w:pPr>
        <w:pStyle w:val="ListParagraph"/>
        <w:numPr>
          <w:ilvl w:val="0"/>
          <w:numId w:val="72"/>
        </w:numPr>
      </w:pPr>
      <w:r w:rsidRPr="00895E3A">
        <w:t>Переводит найденные заказы в заданный статус</w:t>
      </w:r>
    </w:p>
    <w:p w14:paraId="68FEC003" w14:textId="77777777" w:rsidR="006434BA" w:rsidRPr="00895E3A" w:rsidRDefault="006434BA" w:rsidP="006434BA">
      <w:pPr>
        <w:pStyle w:val="Heading3"/>
        <w:numPr>
          <w:ilvl w:val="2"/>
          <w:numId w:val="13"/>
        </w:numPr>
      </w:pPr>
      <w:bookmarkStart w:id="589" w:name="_Toc370582949"/>
      <w:r w:rsidRPr="00895E3A">
        <w:t>Обновление статусов оплаты доставки заказов (ChangeOrdersDeliveryStatuses)</w:t>
      </w:r>
      <w:bookmarkEnd w:id="589"/>
    </w:p>
    <w:p w14:paraId="68FEC004" w14:textId="77777777" w:rsidR="006434BA" w:rsidRPr="00895E3A" w:rsidRDefault="006434BA" w:rsidP="006434BA">
      <w:pPr>
        <w:pStyle w:val="Heading4"/>
        <w:numPr>
          <w:ilvl w:val="3"/>
          <w:numId w:val="13"/>
        </w:numPr>
      </w:pPr>
      <w:bookmarkStart w:id="590" w:name="_Toc370582950"/>
      <w:r w:rsidRPr="00895E3A">
        <w:t>Карточка операции</w:t>
      </w:r>
      <w:bookmarkEnd w:id="590"/>
    </w:p>
    <w:tbl>
      <w:tblPr>
        <w:tblStyle w:val="TableGrid"/>
        <w:tblW w:w="0" w:type="auto"/>
        <w:tblLook w:val="04A0" w:firstRow="1" w:lastRow="0" w:firstColumn="1" w:lastColumn="0" w:noHBand="0" w:noVBand="1"/>
      </w:tblPr>
      <w:tblGrid>
        <w:gridCol w:w="3652"/>
        <w:gridCol w:w="6201"/>
      </w:tblGrid>
      <w:tr w:rsidR="006434BA" w:rsidRPr="00895E3A" w14:paraId="68FEC007" w14:textId="77777777" w:rsidTr="00C4724B">
        <w:tc>
          <w:tcPr>
            <w:tcW w:w="3652" w:type="dxa"/>
          </w:tcPr>
          <w:p w14:paraId="68FEC005" w14:textId="77777777" w:rsidR="006434BA" w:rsidRPr="00895E3A" w:rsidRDefault="006434BA" w:rsidP="00C4724B">
            <w:r w:rsidRPr="00895E3A">
              <w:t>Предназначение</w:t>
            </w:r>
          </w:p>
        </w:tc>
        <w:tc>
          <w:tcPr>
            <w:tcW w:w="6201" w:type="dxa"/>
          </w:tcPr>
          <w:p w14:paraId="68FEC006" w14:textId="77777777" w:rsidR="006434BA" w:rsidRPr="00895E3A" w:rsidRDefault="006434BA" w:rsidP="00C4724B">
            <w:r w:rsidRPr="00895E3A">
              <w:t>Обновление статусов заказов по причине получения соответствующего сообщения от партнёра.</w:t>
            </w:r>
          </w:p>
        </w:tc>
      </w:tr>
      <w:tr w:rsidR="006434BA" w:rsidRPr="00895E3A" w14:paraId="68FEC00A" w14:textId="77777777" w:rsidTr="00C4724B">
        <w:tc>
          <w:tcPr>
            <w:tcW w:w="3652" w:type="dxa"/>
          </w:tcPr>
          <w:p w14:paraId="68FEC008" w14:textId="77777777" w:rsidR="006434BA" w:rsidRPr="00895E3A" w:rsidRDefault="006434BA" w:rsidP="00C4724B">
            <w:r w:rsidRPr="00895E3A">
              <w:t>Режим выполнения</w:t>
            </w:r>
          </w:p>
        </w:tc>
        <w:tc>
          <w:tcPr>
            <w:tcW w:w="6201" w:type="dxa"/>
          </w:tcPr>
          <w:p w14:paraId="68FEC009" w14:textId="77777777" w:rsidR="006434BA" w:rsidRPr="00895E3A" w:rsidRDefault="006434BA" w:rsidP="00C4724B">
            <w:r w:rsidRPr="00895E3A">
              <w:t>Синхронный.</w:t>
            </w:r>
          </w:p>
        </w:tc>
      </w:tr>
    </w:tbl>
    <w:p w14:paraId="68FEC00B" w14:textId="77777777" w:rsidR="006434BA" w:rsidRPr="00895E3A" w:rsidRDefault="006434BA" w:rsidP="006434BA">
      <w:pPr>
        <w:pStyle w:val="Heading4"/>
        <w:numPr>
          <w:ilvl w:val="3"/>
          <w:numId w:val="13"/>
        </w:numPr>
      </w:pPr>
      <w:bookmarkStart w:id="591" w:name="_Toc370582951"/>
      <w:r w:rsidRPr="00895E3A">
        <w:lastRenderedPageBreak/>
        <w:t>Параметры назначения</w:t>
      </w:r>
      <w:bookmarkEnd w:id="591"/>
    </w:p>
    <w:tbl>
      <w:tblPr>
        <w:tblStyle w:val="TableGrid"/>
        <w:tblW w:w="0" w:type="auto"/>
        <w:tblLook w:val="04A0" w:firstRow="1" w:lastRow="0" w:firstColumn="1" w:lastColumn="0" w:noHBand="0" w:noVBand="1"/>
      </w:tblPr>
      <w:tblGrid>
        <w:gridCol w:w="4926"/>
        <w:gridCol w:w="4927"/>
      </w:tblGrid>
      <w:tr w:rsidR="006434BA" w:rsidRPr="00895E3A" w14:paraId="68FEC00E" w14:textId="77777777" w:rsidTr="00C4724B">
        <w:tc>
          <w:tcPr>
            <w:tcW w:w="4926" w:type="dxa"/>
          </w:tcPr>
          <w:p w14:paraId="68FEC00C" w14:textId="77777777" w:rsidR="006434BA" w:rsidRPr="00895E3A" w:rsidRDefault="006434BA" w:rsidP="00C4724B">
            <w:pPr>
              <w:rPr>
                <w:b/>
              </w:rPr>
            </w:pPr>
            <w:r w:rsidRPr="00895E3A">
              <w:rPr>
                <w:b/>
              </w:rPr>
              <w:t>Параметр</w:t>
            </w:r>
          </w:p>
        </w:tc>
        <w:tc>
          <w:tcPr>
            <w:tcW w:w="4927" w:type="dxa"/>
          </w:tcPr>
          <w:p w14:paraId="68FEC00D" w14:textId="77777777" w:rsidR="006434BA" w:rsidRPr="00895E3A" w:rsidRDefault="006434BA" w:rsidP="00C4724B">
            <w:pPr>
              <w:rPr>
                <w:b/>
              </w:rPr>
            </w:pPr>
            <w:r w:rsidRPr="00895E3A">
              <w:rPr>
                <w:b/>
              </w:rPr>
              <w:t>Значение</w:t>
            </w:r>
          </w:p>
        </w:tc>
      </w:tr>
      <w:tr w:rsidR="006434BA" w:rsidRPr="00895E3A" w14:paraId="68FEC011" w14:textId="77777777" w:rsidTr="00C4724B">
        <w:tc>
          <w:tcPr>
            <w:tcW w:w="4926" w:type="dxa"/>
          </w:tcPr>
          <w:p w14:paraId="68FEC00F" w14:textId="77777777" w:rsidR="006434BA" w:rsidRPr="00895E3A" w:rsidRDefault="006434BA" w:rsidP="00C4724B">
            <w:r w:rsidRPr="00895E3A">
              <w:t>Максимальное время от получения запроса до выдачи ответа</w:t>
            </w:r>
          </w:p>
        </w:tc>
        <w:tc>
          <w:tcPr>
            <w:tcW w:w="4927" w:type="dxa"/>
          </w:tcPr>
          <w:p w14:paraId="68FEC010" w14:textId="77777777" w:rsidR="006434BA" w:rsidRPr="00895E3A" w:rsidRDefault="006434BA" w:rsidP="00C4724B">
            <w:r w:rsidRPr="00895E3A">
              <w:t>1000 миллисекунд</w:t>
            </w:r>
          </w:p>
        </w:tc>
      </w:tr>
    </w:tbl>
    <w:p w14:paraId="68FEC012" w14:textId="77777777" w:rsidR="006434BA" w:rsidRPr="00895E3A" w:rsidRDefault="006434BA" w:rsidP="006434BA">
      <w:pPr>
        <w:pStyle w:val="Heading4"/>
        <w:numPr>
          <w:ilvl w:val="3"/>
          <w:numId w:val="13"/>
        </w:numPr>
      </w:pPr>
      <w:bookmarkStart w:id="592" w:name="_Toc370582952"/>
      <w:r w:rsidRPr="00895E3A">
        <w:t>Влияние на другие операции</w:t>
      </w:r>
      <w:bookmarkEnd w:id="592"/>
    </w:p>
    <w:p w14:paraId="68FEC013" w14:textId="77777777" w:rsidR="006434BA" w:rsidRPr="00895E3A" w:rsidRDefault="006434BA" w:rsidP="006434BA">
      <w:r w:rsidRPr="00895E3A">
        <w:t>Отсутствует.</w:t>
      </w:r>
    </w:p>
    <w:p w14:paraId="68FEC014" w14:textId="77777777" w:rsidR="006434BA" w:rsidRPr="00895E3A" w:rsidRDefault="006434BA" w:rsidP="006434BA">
      <w:pPr>
        <w:pStyle w:val="Heading4"/>
        <w:numPr>
          <w:ilvl w:val="3"/>
          <w:numId w:val="13"/>
        </w:numPr>
      </w:pPr>
      <w:bookmarkStart w:id="593" w:name="_Toc370582953"/>
      <w:r w:rsidRPr="00895E3A">
        <w:t>Входные параметры</w:t>
      </w:r>
      <w:bookmarkEnd w:id="593"/>
    </w:p>
    <w:tbl>
      <w:tblPr>
        <w:tblStyle w:val="TableGrid"/>
        <w:tblW w:w="0" w:type="auto"/>
        <w:tblLook w:val="04A0" w:firstRow="1" w:lastRow="0" w:firstColumn="1" w:lastColumn="0" w:noHBand="0" w:noVBand="1"/>
      </w:tblPr>
      <w:tblGrid>
        <w:gridCol w:w="2093"/>
        <w:gridCol w:w="5906"/>
        <w:gridCol w:w="1854"/>
      </w:tblGrid>
      <w:tr w:rsidR="006434BA" w:rsidRPr="00895E3A" w14:paraId="68FEC018" w14:textId="77777777" w:rsidTr="00C4724B">
        <w:tc>
          <w:tcPr>
            <w:tcW w:w="2093" w:type="dxa"/>
          </w:tcPr>
          <w:p w14:paraId="68FEC015" w14:textId="77777777" w:rsidR="006434BA" w:rsidRPr="00895E3A" w:rsidRDefault="006434BA" w:rsidP="00C4724B">
            <w:pPr>
              <w:rPr>
                <w:b/>
              </w:rPr>
            </w:pPr>
            <w:r w:rsidRPr="00895E3A">
              <w:rPr>
                <w:b/>
              </w:rPr>
              <w:t>Параметр</w:t>
            </w:r>
          </w:p>
        </w:tc>
        <w:tc>
          <w:tcPr>
            <w:tcW w:w="5906" w:type="dxa"/>
          </w:tcPr>
          <w:p w14:paraId="68FEC016" w14:textId="77777777" w:rsidR="006434BA" w:rsidRPr="00895E3A" w:rsidRDefault="006434BA" w:rsidP="00C4724B">
            <w:pPr>
              <w:rPr>
                <w:b/>
              </w:rPr>
            </w:pPr>
            <w:r w:rsidRPr="00895E3A">
              <w:rPr>
                <w:b/>
              </w:rPr>
              <w:t>Описание</w:t>
            </w:r>
          </w:p>
        </w:tc>
        <w:tc>
          <w:tcPr>
            <w:tcW w:w="1854" w:type="dxa"/>
          </w:tcPr>
          <w:p w14:paraId="68FEC017" w14:textId="77777777" w:rsidR="006434BA" w:rsidRPr="00895E3A" w:rsidRDefault="006434BA" w:rsidP="00C4724B">
            <w:pPr>
              <w:rPr>
                <w:b/>
              </w:rPr>
            </w:pPr>
            <w:r w:rsidRPr="00895E3A">
              <w:rPr>
                <w:b/>
              </w:rPr>
              <w:t>Обязательный?</w:t>
            </w:r>
          </w:p>
        </w:tc>
      </w:tr>
      <w:tr w:rsidR="006434BA" w:rsidRPr="00895E3A" w14:paraId="68FEC01C" w14:textId="77777777" w:rsidTr="00C4724B">
        <w:tc>
          <w:tcPr>
            <w:tcW w:w="2093" w:type="dxa"/>
          </w:tcPr>
          <w:p w14:paraId="68FEC019" w14:textId="77777777" w:rsidR="006434BA" w:rsidRPr="00895E3A" w:rsidRDefault="006434BA" w:rsidP="00C4724B">
            <w:r w:rsidRPr="00895E3A">
              <w:t>Идентификатор клиента (clientId)</w:t>
            </w:r>
          </w:p>
        </w:tc>
        <w:tc>
          <w:tcPr>
            <w:tcW w:w="5906" w:type="dxa"/>
          </w:tcPr>
          <w:p w14:paraId="68FEC01A" w14:textId="77777777" w:rsidR="006434BA" w:rsidRPr="00895E3A" w:rsidRDefault="006434BA" w:rsidP="00C4724B">
            <w:r w:rsidRPr="00895E3A">
              <w:t>Идентификатор клиента</w:t>
            </w:r>
          </w:p>
        </w:tc>
        <w:tc>
          <w:tcPr>
            <w:tcW w:w="1854" w:type="dxa"/>
          </w:tcPr>
          <w:p w14:paraId="68FEC01B" w14:textId="77777777" w:rsidR="006434BA" w:rsidRPr="00895E3A" w:rsidRDefault="006434BA" w:rsidP="00C4724B">
            <w:r w:rsidRPr="00895E3A">
              <w:t>Да</w:t>
            </w:r>
          </w:p>
        </w:tc>
      </w:tr>
      <w:tr w:rsidR="006434BA" w:rsidRPr="00895E3A" w14:paraId="68FEC020" w14:textId="77777777" w:rsidTr="00C4724B">
        <w:tc>
          <w:tcPr>
            <w:tcW w:w="2093" w:type="dxa"/>
          </w:tcPr>
          <w:p w14:paraId="68FEC01D" w14:textId="77777777" w:rsidR="006434BA" w:rsidRPr="00895E3A" w:rsidRDefault="006434BA" w:rsidP="00C4724B">
            <w:r w:rsidRPr="00895E3A">
              <w:t>Массив статусов заказов (ordersStatuses)</w:t>
            </w:r>
          </w:p>
        </w:tc>
        <w:tc>
          <w:tcPr>
            <w:tcW w:w="5906" w:type="dxa"/>
          </w:tcPr>
          <w:p w14:paraId="68FEC01E" w14:textId="77777777" w:rsidR="006434BA" w:rsidRPr="00895E3A" w:rsidRDefault="006434BA" w:rsidP="00C4724B">
            <w:r w:rsidRPr="00895E3A">
              <w:t xml:space="preserve">Массив записей типа </w:t>
            </w:r>
            <w:hyperlink w:anchor="_Статус_заказа" w:history="1">
              <w:r w:rsidRPr="00895E3A">
                <w:rPr>
                  <w:rStyle w:val="Hyperlink"/>
                  <w:noProof w:val="0"/>
                </w:rPr>
                <w:t>«Статус оплаты доставки заказа»</w:t>
              </w:r>
            </w:hyperlink>
          </w:p>
        </w:tc>
        <w:tc>
          <w:tcPr>
            <w:tcW w:w="1854" w:type="dxa"/>
          </w:tcPr>
          <w:p w14:paraId="68FEC01F" w14:textId="77777777" w:rsidR="006434BA" w:rsidRPr="00895E3A" w:rsidRDefault="006434BA" w:rsidP="00C4724B">
            <w:r w:rsidRPr="00895E3A">
              <w:t>Да</w:t>
            </w:r>
          </w:p>
        </w:tc>
      </w:tr>
    </w:tbl>
    <w:p w14:paraId="68FEC021" w14:textId="77777777" w:rsidR="006434BA" w:rsidRPr="00895E3A" w:rsidRDefault="006434BA" w:rsidP="006434BA">
      <w:pPr>
        <w:pStyle w:val="Heading4"/>
        <w:numPr>
          <w:ilvl w:val="3"/>
          <w:numId w:val="13"/>
        </w:numPr>
      </w:pPr>
      <w:bookmarkStart w:id="594" w:name="_Toc370582954"/>
      <w:r w:rsidRPr="00895E3A">
        <w:t>Выходные данные</w:t>
      </w:r>
      <w:bookmarkEnd w:id="594"/>
    </w:p>
    <w:tbl>
      <w:tblPr>
        <w:tblStyle w:val="TableGrid"/>
        <w:tblW w:w="0" w:type="auto"/>
        <w:tblLook w:val="04A0" w:firstRow="1" w:lastRow="0" w:firstColumn="1" w:lastColumn="0" w:noHBand="0" w:noVBand="1"/>
      </w:tblPr>
      <w:tblGrid>
        <w:gridCol w:w="2093"/>
        <w:gridCol w:w="5906"/>
        <w:gridCol w:w="1854"/>
      </w:tblGrid>
      <w:tr w:rsidR="006434BA" w:rsidRPr="00895E3A" w14:paraId="68FEC025" w14:textId="77777777" w:rsidTr="00C4724B">
        <w:tc>
          <w:tcPr>
            <w:tcW w:w="2093" w:type="dxa"/>
          </w:tcPr>
          <w:p w14:paraId="68FEC022" w14:textId="77777777" w:rsidR="006434BA" w:rsidRPr="00895E3A" w:rsidRDefault="006434BA" w:rsidP="00C4724B">
            <w:pPr>
              <w:rPr>
                <w:b/>
              </w:rPr>
            </w:pPr>
            <w:r w:rsidRPr="00895E3A">
              <w:rPr>
                <w:b/>
              </w:rPr>
              <w:t>Атрибут</w:t>
            </w:r>
          </w:p>
        </w:tc>
        <w:tc>
          <w:tcPr>
            <w:tcW w:w="5906" w:type="dxa"/>
          </w:tcPr>
          <w:p w14:paraId="68FEC023" w14:textId="77777777" w:rsidR="006434BA" w:rsidRPr="00895E3A" w:rsidRDefault="006434BA" w:rsidP="00C4724B">
            <w:pPr>
              <w:rPr>
                <w:b/>
              </w:rPr>
            </w:pPr>
            <w:r w:rsidRPr="00895E3A">
              <w:rPr>
                <w:b/>
              </w:rPr>
              <w:t>Описание</w:t>
            </w:r>
          </w:p>
        </w:tc>
        <w:tc>
          <w:tcPr>
            <w:tcW w:w="1854" w:type="dxa"/>
          </w:tcPr>
          <w:p w14:paraId="68FEC024" w14:textId="77777777" w:rsidR="006434BA" w:rsidRPr="00895E3A" w:rsidRDefault="006434BA" w:rsidP="00C4724B">
            <w:pPr>
              <w:rPr>
                <w:b/>
              </w:rPr>
            </w:pPr>
            <w:r w:rsidRPr="00895E3A">
              <w:rPr>
                <w:b/>
              </w:rPr>
              <w:t>Обязательный?</w:t>
            </w:r>
          </w:p>
        </w:tc>
      </w:tr>
      <w:tr w:rsidR="006434BA" w:rsidRPr="00895E3A" w14:paraId="68FEC029" w14:textId="77777777" w:rsidTr="00C4724B">
        <w:tc>
          <w:tcPr>
            <w:tcW w:w="2093" w:type="dxa"/>
          </w:tcPr>
          <w:p w14:paraId="68FEC026" w14:textId="77777777" w:rsidR="006434BA" w:rsidRPr="00895E3A" w:rsidRDefault="006434BA" w:rsidP="00C4724B">
            <w:r w:rsidRPr="00895E3A">
              <w:t>Основной результат</w:t>
            </w:r>
          </w:p>
        </w:tc>
        <w:tc>
          <w:tcPr>
            <w:tcW w:w="5906" w:type="dxa"/>
          </w:tcPr>
          <w:p w14:paraId="68FEC027" w14:textId="77777777" w:rsidR="006434BA" w:rsidRPr="00895E3A" w:rsidRDefault="007C6394" w:rsidP="00C4724B">
            <w:hyperlink w:anchor="_Основнай_результат_(ResultBase)" w:history="1">
              <w:r w:rsidR="006434BA" w:rsidRPr="00895E3A">
                <w:rPr>
                  <w:rStyle w:val="Hyperlink"/>
                  <w:noProof w:val="0"/>
                </w:rPr>
                <w:t>«Основной результат»</w:t>
              </w:r>
            </w:hyperlink>
          </w:p>
        </w:tc>
        <w:tc>
          <w:tcPr>
            <w:tcW w:w="1854" w:type="dxa"/>
          </w:tcPr>
          <w:p w14:paraId="68FEC028" w14:textId="77777777" w:rsidR="006434BA" w:rsidRPr="00895E3A" w:rsidRDefault="006434BA" w:rsidP="00C4724B">
            <w:r w:rsidRPr="00895E3A">
              <w:t>Да</w:t>
            </w:r>
          </w:p>
        </w:tc>
      </w:tr>
      <w:tr w:rsidR="006434BA" w:rsidRPr="00895E3A" w14:paraId="68FEC02D" w14:textId="77777777" w:rsidTr="00C4724B">
        <w:tc>
          <w:tcPr>
            <w:tcW w:w="2093" w:type="dxa"/>
          </w:tcPr>
          <w:p w14:paraId="68FEC02A" w14:textId="77777777" w:rsidR="006434BA" w:rsidRPr="00895E3A" w:rsidRDefault="006434BA" w:rsidP="00C4724B">
            <w:r w:rsidRPr="00895E3A">
              <w:t>Массив результатов</w:t>
            </w:r>
          </w:p>
        </w:tc>
        <w:tc>
          <w:tcPr>
            <w:tcW w:w="5906" w:type="dxa"/>
          </w:tcPr>
          <w:p w14:paraId="68FEC02B" w14:textId="77777777" w:rsidR="006434BA" w:rsidRPr="00895E3A" w:rsidRDefault="007C6394" w:rsidP="00C4724B">
            <w:hyperlink w:anchor="_Результат_изменения_статусов" w:history="1">
              <w:r w:rsidR="006434BA" w:rsidRPr="00895E3A">
                <w:rPr>
                  <w:rStyle w:val="Hyperlink"/>
                  <w:noProof w:val="0"/>
                </w:rPr>
                <w:t>Массив результатов изменения статусов</w:t>
              </w:r>
            </w:hyperlink>
            <w:r w:rsidR="006434BA" w:rsidRPr="00895E3A">
              <w:t xml:space="preserve"> (ChangeOrderStatusResult)</w:t>
            </w:r>
          </w:p>
        </w:tc>
        <w:tc>
          <w:tcPr>
            <w:tcW w:w="1854" w:type="dxa"/>
          </w:tcPr>
          <w:p w14:paraId="68FEC02C" w14:textId="77777777" w:rsidR="006434BA" w:rsidRPr="00895E3A" w:rsidRDefault="006434BA" w:rsidP="00C4724B">
            <w:r w:rsidRPr="00895E3A">
              <w:t>Да</w:t>
            </w:r>
          </w:p>
        </w:tc>
      </w:tr>
    </w:tbl>
    <w:p w14:paraId="68FEC02E" w14:textId="77777777" w:rsidR="006434BA" w:rsidRPr="00895E3A" w:rsidRDefault="006434BA" w:rsidP="006434BA"/>
    <w:p w14:paraId="68FEC02F" w14:textId="77777777" w:rsidR="006434BA" w:rsidRPr="00895E3A" w:rsidRDefault="006434BA" w:rsidP="006434BA">
      <w:pPr>
        <w:pStyle w:val="Heading4"/>
        <w:numPr>
          <w:ilvl w:val="3"/>
          <w:numId w:val="13"/>
        </w:numPr>
      </w:pPr>
      <w:bookmarkStart w:id="595" w:name="_Toc370582955"/>
      <w:r w:rsidRPr="00895E3A">
        <w:t>Логика выполнения</w:t>
      </w:r>
      <w:bookmarkEnd w:id="595"/>
    </w:p>
    <w:p w14:paraId="68FEC030" w14:textId="77777777" w:rsidR="006434BA" w:rsidRPr="00895E3A" w:rsidRDefault="006434BA" w:rsidP="006434BA">
      <w:r w:rsidRPr="00895E3A">
        <w:t>Основной сценарий выполнения:</w:t>
      </w:r>
    </w:p>
    <w:p w14:paraId="68FEC031" w14:textId="77777777" w:rsidR="006434BA" w:rsidRPr="00895E3A" w:rsidRDefault="006434BA" w:rsidP="00E55F8E">
      <w:pPr>
        <w:pStyle w:val="ListParagraph"/>
        <w:numPr>
          <w:ilvl w:val="0"/>
          <w:numId w:val="73"/>
        </w:numPr>
      </w:pPr>
      <w:r w:rsidRPr="00895E3A">
        <w:t>Сервис принимает массив статусов оплаты доставки заказа</w:t>
      </w:r>
    </w:p>
    <w:p w14:paraId="68FEC032" w14:textId="77777777" w:rsidR="006434BA" w:rsidRPr="00895E3A" w:rsidRDefault="006434BA" w:rsidP="00E55F8E">
      <w:pPr>
        <w:pStyle w:val="ListParagraph"/>
        <w:numPr>
          <w:ilvl w:val="0"/>
          <w:numId w:val="73"/>
        </w:numPr>
      </w:pPr>
      <w:r w:rsidRPr="00895E3A">
        <w:t>Переводит найденные заказы в заданный статус</w:t>
      </w:r>
    </w:p>
    <w:p w14:paraId="68FEC033" w14:textId="77777777" w:rsidR="006434BA" w:rsidRPr="00895E3A" w:rsidRDefault="006434BA" w:rsidP="006434BA"/>
    <w:p w14:paraId="08BADA43" w14:textId="77777777" w:rsidR="001D46D4" w:rsidRPr="00895E3A" w:rsidRDefault="001D46D4" w:rsidP="001D46D4">
      <w:pPr>
        <w:pStyle w:val="Heading3"/>
        <w:numPr>
          <w:ilvl w:val="2"/>
          <w:numId w:val="13"/>
        </w:numPr>
      </w:pPr>
      <w:bookmarkStart w:id="596" w:name="_Toc370582956"/>
      <w:r>
        <w:lastRenderedPageBreak/>
        <w:t>Удаление кэшированных расчетов цены продуктов</w:t>
      </w:r>
      <w:r w:rsidRPr="00895E3A">
        <w:t xml:space="preserve"> (</w:t>
      </w:r>
      <w:r>
        <w:rPr>
          <w:lang w:val="en-US"/>
        </w:rPr>
        <w:t>DeleteCache</w:t>
      </w:r>
      <w:r w:rsidRPr="00895E3A">
        <w:t>)</w:t>
      </w:r>
      <w:bookmarkEnd w:id="596"/>
    </w:p>
    <w:p w14:paraId="0353E0E9" w14:textId="77777777" w:rsidR="001D46D4" w:rsidRPr="00895E3A" w:rsidRDefault="001D46D4" w:rsidP="001D46D4">
      <w:pPr>
        <w:pStyle w:val="Heading4"/>
        <w:numPr>
          <w:ilvl w:val="3"/>
          <w:numId w:val="13"/>
        </w:numPr>
      </w:pPr>
      <w:bookmarkStart w:id="597" w:name="_Toc370582957"/>
      <w:r w:rsidRPr="00895E3A">
        <w:t>Карточка операции</w:t>
      </w:r>
      <w:bookmarkEnd w:id="597"/>
    </w:p>
    <w:tbl>
      <w:tblPr>
        <w:tblStyle w:val="TableGrid"/>
        <w:tblW w:w="0" w:type="auto"/>
        <w:tblLook w:val="04A0" w:firstRow="1" w:lastRow="0" w:firstColumn="1" w:lastColumn="0" w:noHBand="0" w:noVBand="1"/>
      </w:tblPr>
      <w:tblGrid>
        <w:gridCol w:w="3652"/>
        <w:gridCol w:w="6201"/>
      </w:tblGrid>
      <w:tr w:rsidR="001D46D4" w:rsidRPr="00895E3A" w14:paraId="5F1CF155" w14:textId="77777777" w:rsidTr="00DA4F12">
        <w:tc>
          <w:tcPr>
            <w:tcW w:w="3652" w:type="dxa"/>
          </w:tcPr>
          <w:p w14:paraId="43E7F055" w14:textId="77777777" w:rsidR="001D46D4" w:rsidRPr="00895E3A" w:rsidRDefault="001D46D4" w:rsidP="00DA4F12">
            <w:r w:rsidRPr="00895E3A">
              <w:t>Предназначение</w:t>
            </w:r>
          </w:p>
        </w:tc>
        <w:tc>
          <w:tcPr>
            <w:tcW w:w="6201" w:type="dxa"/>
          </w:tcPr>
          <w:p w14:paraId="33FBD4BC" w14:textId="77777777" w:rsidR="001D46D4" w:rsidRPr="007E2F0A" w:rsidRDefault="001D46D4" w:rsidP="00DA4F12">
            <w:r>
              <w:t>Операция предназначена для принудительного удаления кэшей расчета цены продуктов</w:t>
            </w:r>
          </w:p>
        </w:tc>
      </w:tr>
      <w:tr w:rsidR="001D46D4" w:rsidRPr="00895E3A" w14:paraId="1CD71352" w14:textId="77777777" w:rsidTr="00DA4F12">
        <w:tc>
          <w:tcPr>
            <w:tcW w:w="3652" w:type="dxa"/>
          </w:tcPr>
          <w:p w14:paraId="74633D31" w14:textId="77777777" w:rsidR="001D46D4" w:rsidRPr="00895E3A" w:rsidRDefault="001D46D4" w:rsidP="00DA4F12">
            <w:r w:rsidRPr="00895E3A">
              <w:t>Режим выполнения</w:t>
            </w:r>
          </w:p>
        </w:tc>
        <w:tc>
          <w:tcPr>
            <w:tcW w:w="6201" w:type="dxa"/>
          </w:tcPr>
          <w:p w14:paraId="1E2F6F8C" w14:textId="77777777" w:rsidR="001D46D4" w:rsidRPr="00895E3A" w:rsidRDefault="001D46D4" w:rsidP="00DA4F12">
            <w:r w:rsidRPr="00895E3A">
              <w:t>Синхронный.</w:t>
            </w:r>
          </w:p>
        </w:tc>
      </w:tr>
    </w:tbl>
    <w:p w14:paraId="020CF2E1" w14:textId="77777777" w:rsidR="001D46D4" w:rsidRPr="00895E3A" w:rsidRDefault="001D46D4" w:rsidP="001D46D4">
      <w:pPr>
        <w:pStyle w:val="Heading4"/>
        <w:numPr>
          <w:ilvl w:val="3"/>
          <w:numId w:val="13"/>
        </w:numPr>
      </w:pPr>
      <w:bookmarkStart w:id="598" w:name="_Toc370582958"/>
      <w:r w:rsidRPr="00895E3A">
        <w:t>Параметры назначения</w:t>
      </w:r>
      <w:bookmarkEnd w:id="598"/>
    </w:p>
    <w:tbl>
      <w:tblPr>
        <w:tblStyle w:val="TableGrid"/>
        <w:tblW w:w="0" w:type="auto"/>
        <w:tblLook w:val="04A0" w:firstRow="1" w:lastRow="0" w:firstColumn="1" w:lastColumn="0" w:noHBand="0" w:noVBand="1"/>
      </w:tblPr>
      <w:tblGrid>
        <w:gridCol w:w="4926"/>
        <w:gridCol w:w="4927"/>
      </w:tblGrid>
      <w:tr w:rsidR="001D46D4" w:rsidRPr="00895E3A" w14:paraId="49EFFF78" w14:textId="77777777" w:rsidTr="00DA4F12">
        <w:tc>
          <w:tcPr>
            <w:tcW w:w="4926" w:type="dxa"/>
          </w:tcPr>
          <w:p w14:paraId="45CE5D28" w14:textId="77777777" w:rsidR="001D46D4" w:rsidRPr="00895E3A" w:rsidRDefault="001D46D4" w:rsidP="00DA4F12">
            <w:pPr>
              <w:rPr>
                <w:b/>
              </w:rPr>
            </w:pPr>
            <w:r w:rsidRPr="00895E3A">
              <w:rPr>
                <w:b/>
              </w:rPr>
              <w:t>Параметр</w:t>
            </w:r>
          </w:p>
        </w:tc>
        <w:tc>
          <w:tcPr>
            <w:tcW w:w="4927" w:type="dxa"/>
          </w:tcPr>
          <w:p w14:paraId="18D8A2F3" w14:textId="77777777" w:rsidR="001D46D4" w:rsidRPr="00895E3A" w:rsidRDefault="001D46D4" w:rsidP="00DA4F12">
            <w:pPr>
              <w:rPr>
                <w:b/>
              </w:rPr>
            </w:pPr>
            <w:r w:rsidRPr="00895E3A">
              <w:rPr>
                <w:b/>
              </w:rPr>
              <w:t>Значение</w:t>
            </w:r>
          </w:p>
        </w:tc>
      </w:tr>
      <w:tr w:rsidR="001D46D4" w:rsidRPr="00895E3A" w14:paraId="55331F41" w14:textId="77777777" w:rsidTr="00DA4F12">
        <w:tc>
          <w:tcPr>
            <w:tcW w:w="4926" w:type="dxa"/>
          </w:tcPr>
          <w:p w14:paraId="17288B78" w14:textId="77777777" w:rsidR="001D46D4" w:rsidRPr="00895E3A" w:rsidRDefault="001D46D4" w:rsidP="00DA4F12">
            <w:r w:rsidRPr="00895E3A">
              <w:t>Максимальное время от получения запроса до выдачи ответа</w:t>
            </w:r>
          </w:p>
        </w:tc>
        <w:tc>
          <w:tcPr>
            <w:tcW w:w="4927" w:type="dxa"/>
          </w:tcPr>
          <w:p w14:paraId="097B2B27" w14:textId="77777777" w:rsidR="001D46D4" w:rsidRPr="00895E3A" w:rsidRDefault="001D46D4" w:rsidP="00DA4F12">
            <w:r w:rsidRPr="00895E3A">
              <w:t>100 миллисекунд</w:t>
            </w:r>
          </w:p>
        </w:tc>
      </w:tr>
    </w:tbl>
    <w:p w14:paraId="2542E146" w14:textId="77777777" w:rsidR="001D46D4" w:rsidRPr="00895E3A" w:rsidRDefault="001D46D4" w:rsidP="001D46D4">
      <w:pPr>
        <w:pStyle w:val="Heading4"/>
        <w:numPr>
          <w:ilvl w:val="3"/>
          <w:numId w:val="13"/>
        </w:numPr>
      </w:pPr>
      <w:bookmarkStart w:id="599" w:name="_Toc370582959"/>
      <w:r w:rsidRPr="00895E3A">
        <w:t>Влияние на другие операции</w:t>
      </w:r>
      <w:bookmarkEnd w:id="599"/>
    </w:p>
    <w:p w14:paraId="11C8FA0C" w14:textId="77777777" w:rsidR="001D46D4" w:rsidRPr="00895E3A" w:rsidRDefault="001D46D4" w:rsidP="001D46D4">
      <w:r w:rsidRPr="00895E3A">
        <w:t>Отсутствует.</w:t>
      </w:r>
    </w:p>
    <w:p w14:paraId="662D5A00" w14:textId="77777777" w:rsidR="001D46D4" w:rsidRPr="00895E3A" w:rsidRDefault="001D46D4" w:rsidP="001D46D4">
      <w:pPr>
        <w:pStyle w:val="Heading4"/>
        <w:numPr>
          <w:ilvl w:val="3"/>
          <w:numId w:val="13"/>
        </w:numPr>
      </w:pPr>
      <w:bookmarkStart w:id="600" w:name="_Toc370582960"/>
      <w:r w:rsidRPr="00895E3A">
        <w:t>Входные параметры</w:t>
      </w:r>
      <w:bookmarkEnd w:id="600"/>
    </w:p>
    <w:tbl>
      <w:tblPr>
        <w:tblStyle w:val="TableGrid"/>
        <w:tblW w:w="0" w:type="auto"/>
        <w:tblLook w:val="04A0" w:firstRow="1" w:lastRow="0" w:firstColumn="1" w:lastColumn="0" w:noHBand="0" w:noVBand="1"/>
      </w:tblPr>
      <w:tblGrid>
        <w:gridCol w:w="2518"/>
        <w:gridCol w:w="5481"/>
        <w:gridCol w:w="1854"/>
      </w:tblGrid>
      <w:tr w:rsidR="001D46D4" w:rsidRPr="00895E3A" w14:paraId="4F82AB5F" w14:textId="77777777" w:rsidTr="00DA4F12">
        <w:tc>
          <w:tcPr>
            <w:tcW w:w="2518" w:type="dxa"/>
          </w:tcPr>
          <w:p w14:paraId="74E2A251" w14:textId="77777777" w:rsidR="001D46D4" w:rsidRPr="00895E3A" w:rsidRDefault="001D46D4" w:rsidP="00DA4F12">
            <w:pPr>
              <w:rPr>
                <w:b/>
              </w:rPr>
            </w:pPr>
            <w:r w:rsidRPr="00895E3A">
              <w:rPr>
                <w:b/>
              </w:rPr>
              <w:t>Параметр</w:t>
            </w:r>
          </w:p>
        </w:tc>
        <w:tc>
          <w:tcPr>
            <w:tcW w:w="5481" w:type="dxa"/>
          </w:tcPr>
          <w:p w14:paraId="3579E1FB" w14:textId="77777777" w:rsidR="001D46D4" w:rsidRPr="00895E3A" w:rsidRDefault="001D46D4" w:rsidP="00DA4F12">
            <w:pPr>
              <w:rPr>
                <w:b/>
              </w:rPr>
            </w:pPr>
            <w:r w:rsidRPr="00895E3A">
              <w:rPr>
                <w:b/>
              </w:rPr>
              <w:t>Описание</w:t>
            </w:r>
          </w:p>
        </w:tc>
        <w:tc>
          <w:tcPr>
            <w:tcW w:w="1854" w:type="dxa"/>
          </w:tcPr>
          <w:p w14:paraId="1FDF2B09" w14:textId="77777777" w:rsidR="001D46D4" w:rsidRPr="00895E3A" w:rsidRDefault="001D46D4" w:rsidP="00DA4F12">
            <w:pPr>
              <w:rPr>
                <w:b/>
              </w:rPr>
            </w:pPr>
            <w:r w:rsidRPr="00895E3A">
              <w:rPr>
                <w:b/>
              </w:rPr>
              <w:t>Обязательный?</w:t>
            </w:r>
          </w:p>
        </w:tc>
      </w:tr>
      <w:tr w:rsidR="001D46D4" w:rsidRPr="00895E3A" w14:paraId="3B5829DD" w14:textId="77777777" w:rsidTr="00DA4F12">
        <w:tc>
          <w:tcPr>
            <w:tcW w:w="2518" w:type="dxa"/>
          </w:tcPr>
          <w:p w14:paraId="62F530B4" w14:textId="77777777" w:rsidR="001D46D4" w:rsidRPr="00895E3A" w:rsidRDefault="001D46D4" w:rsidP="00DA4F12">
            <w:r>
              <w:rPr>
                <w:lang w:val="en-US"/>
              </w:rPr>
              <w:t>Time out</w:t>
            </w:r>
            <w:r w:rsidRPr="00895E3A">
              <w:t xml:space="preserve"> (</w:t>
            </w:r>
            <w:r>
              <w:rPr>
                <w:lang w:val="en-US"/>
              </w:rPr>
              <w:t>seconds</w:t>
            </w:r>
            <w:r w:rsidRPr="00895E3A">
              <w:t>)</w:t>
            </w:r>
          </w:p>
        </w:tc>
        <w:tc>
          <w:tcPr>
            <w:tcW w:w="5481" w:type="dxa"/>
          </w:tcPr>
          <w:p w14:paraId="735A5762" w14:textId="77777777" w:rsidR="001D46D4" w:rsidRPr="0028439E" w:rsidRDefault="001D46D4" w:rsidP="00DA4F12">
            <w:r>
              <w:t xml:space="preserve">Указывает </w:t>
            </w:r>
            <w:r>
              <w:rPr>
                <w:lang w:val="en-US"/>
              </w:rPr>
              <w:t>time</w:t>
            </w:r>
            <w:r w:rsidRPr="0028439E">
              <w:t xml:space="preserve"> </w:t>
            </w:r>
            <w:r>
              <w:rPr>
                <w:lang w:val="en-US"/>
              </w:rPr>
              <w:t>out</w:t>
            </w:r>
            <w:r w:rsidRPr="0028439E">
              <w:t xml:space="preserve"> </w:t>
            </w:r>
            <w:r>
              <w:t>существования кэшей, например, если значение параметра 5, то кэши созданные менее чем 5 секунд назад не будут удалены</w:t>
            </w:r>
          </w:p>
        </w:tc>
        <w:tc>
          <w:tcPr>
            <w:tcW w:w="1854" w:type="dxa"/>
          </w:tcPr>
          <w:p w14:paraId="6BD73D50" w14:textId="77777777" w:rsidR="001D46D4" w:rsidRPr="00895E3A" w:rsidRDefault="001D46D4" w:rsidP="00DA4F12">
            <w:r w:rsidRPr="00895E3A">
              <w:t>Да</w:t>
            </w:r>
          </w:p>
        </w:tc>
      </w:tr>
      <w:tr w:rsidR="001D46D4" w:rsidRPr="00895E3A" w14:paraId="6A16B4D5" w14:textId="77777777" w:rsidTr="00DA4F12">
        <w:tc>
          <w:tcPr>
            <w:tcW w:w="2518" w:type="dxa"/>
          </w:tcPr>
          <w:p w14:paraId="404ACA3E" w14:textId="77777777" w:rsidR="001D46D4" w:rsidRPr="00895E3A" w:rsidRDefault="001D46D4" w:rsidP="00DA4F12">
            <w:r w:rsidRPr="00895E3A">
              <w:t>Идентификатор клиента</w:t>
            </w:r>
          </w:p>
          <w:p w14:paraId="103D86E4" w14:textId="77777777" w:rsidR="001D46D4" w:rsidRPr="00895E3A" w:rsidRDefault="001D46D4" w:rsidP="00DA4F12">
            <w:r w:rsidRPr="00895E3A">
              <w:t>(UserId)</w:t>
            </w:r>
          </w:p>
        </w:tc>
        <w:tc>
          <w:tcPr>
            <w:tcW w:w="5481" w:type="dxa"/>
          </w:tcPr>
          <w:p w14:paraId="236C8E8E" w14:textId="77777777" w:rsidR="001D46D4" w:rsidRPr="00895E3A" w:rsidRDefault="001D46D4" w:rsidP="00DA4F12">
            <w:r w:rsidRPr="00895E3A">
              <w:t>Идентификатор клиента</w:t>
            </w:r>
          </w:p>
        </w:tc>
        <w:tc>
          <w:tcPr>
            <w:tcW w:w="1854" w:type="dxa"/>
          </w:tcPr>
          <w:p w14:paraId="16A59A21" w14:textId="77777777" w:rsidR="001D46D4" w:rsidRPr="00895E3A" w:rsidRDefault="001D46D4" w:rsidP="00DA4F12">
            <w:r w:rsidRPr="00895E3A">
              <w:t>Да</w:t>
            </w:r>
          </w:p>
        </w:tc>
      </w:tr>
    </w:tbl>
    <w:p w14:paraId="04244F36" w14:textId="77777777" w:rsidR="001D46D4" w:rsidRPr="00895E3A" w:rsidRDefault="001D46D4" w:rsidP="001D46D4">
      <w:pPr>
        <w:pStyle w:val="Heading4"/>
        <w:numPr>
          <w:ilvl w:val="3"/>
          <w:numId w:val="13"/>
        </w:numPr>
      </w:pPr>
      <w:bookmarkStart w:id="601" w:name="_Toc370582961"/>
      <w:r w:rsidRPr="00895E3A">
        <w:t>Выходные данные</w:t>
      </w:r>
      <w:bookmarkEnd w:id="601"/>
    </w:p>
    <w:tbl>
      <w:tblPr>
        <w:tblStyle w:val="TableGrid"/>
        <w:tblW w:w="0" w:type="auto"/>
        <w:tblLook w:val="04A0" w:firstRow="1" w:lastRow="0" w:firstColumn="1" w:lastColumn="0" w:noHBand="0" w:noVBand="1"/>
      </w:tblPr>
      <w:tblGrid>
        <w:gridCol w:w="2518"/>
        <w:gridCol w:w="5481"/>
        <w:gridCol w:w="1854"/>
      </w:tblGrid>
      <w:tr w:rsidR="001D46D4" w:rsidRPr="00895E3A" w14:paraId="31FA0580" w14:textId="77777777" w:rsidTr="00DA4F12">
        <w:tc>
          <w:tcPr>
            <w:tcW w:w="2518" w:type="dxa"/>
          </w:tcPr>
          <w:p w14:paraId="7FFF7972" w14:textId="77777777" w:rsidR="001D46D4" w:rsidRPr="00895E3A" w:rsidRDefault="001D46D4" w:rsidP="00DA4F12">
            <w:pPr>
              <w:rPr>
                <w:b/>
              </w:rPr>
            </w:pPr>
            <w:r w:rsidRPr="00895E3A">
              <w:rPr>
                <w:b/>
              </w:rPr>
              <w:t>Атрибут</w:t>
            </w:r>
          </w:p>
        </w:tc>
        <w:tc>
          <w:tcPr>
            <w:tcW w:w="5481" w:type="dxa"/>
          </w:tcPr>
          <w:p w14:paraId="06E2F86A" w14:textId="77777777" w:rsidR="001D46D4" w:rsidRPr="00895E3A" w:rsidRDefault="001D46D4" w:rsidP="00DA4F12">
            <w:pPr>
              <w:rPr>
                <w:b/>
              </w:rPr>
            </w:pPr>
            <w:r w:rsidRPr="00895E3A">
              <w:rPr>
                <w:b/>
              </w:rPr>
              <w:t>Описание</w:t>
            </w:r>
          </w:p>
        </w:tc>
        <w:tc>
          <w:tcPr>
            <w:tcW w:w="1854" w:type="dxa"/>
          </w:tcPr>
          <w:p w14:paraId="4C60A07F" w14:textId="77777777" w:rsidR="001D46D4" w:rsidRPr="00895E3A" w:rsidRDefault="001D46D4" w:rsidP="00DA4F12">
            <w:pPr>
              <w:rPr>
                <w:b/>
              </w:rPr>
            </w:pPr>
            <w:r w:rsidRPr="00895E3A">
              <w:rPr>
                <w:b/>
              </w:rPr>
              <w:t>Обязательный?</w:t>
            </w:r>
          </w:p>
        </w:tc>
      </w:tr>
      <w:tr w:rsidR="001D46D4" w:rsidRPr="00895E3A" w14:paraId="68030C24" w14:textId="77777777" w:rsidTr="00DA4F12">
        <w:tc>
          <w:tcPr>
            <w:tcW w:w="2518" w:type="dxa"/>
          </w:tcPr>
          <w:p w14:paraId="5FB1BF6A" w14:textId="77777777" w:rsidR="001D46D4" w:rsidRPr="00895E3A" w:rsidRDefault="001D46D4" w:rsidP="00DA4F12">
            <w:r w:rsidRPr="00895E3A">
              <w:t>Основной результат</w:t>
            </w:r>
          </w:p>
        </w:tc>
        <w:tc>
          <w:tcPr>
            <w:tcW w:w="5481" w:type="dxa"/>
          </w:tcPr>
          <w:p w14:paraId="41091D06" w14:textId="77777777" w:rsidR="001D46D4" w:rsidRPr="00895E3A" w:rsidRDefault="001D46D4" w:rsidP="00DA4F12">
            <w:hyperlink w:anchor="_Основнай_результат_(ResultBase)" w:history="1">
              <w:r w:rsidRPr="00895E3A">
                <w:rPr>
                  <w:rStyle w:val="Hyperlink"/>
                  <w:noProof w:val="0"/>
                </w:rPr>
                <w:t>«Основной результат»</w:t>
              </w:r>
            </w:hyperlink>
          </w:p>
        </w:tc>
        <w:tc>
          <w:tcPr>
            <w:tcW w:w="1854" w:type="dxa"/>
          </w:tcPr>
          <w:p w14:paraId="15AB4F04" w14:textId="77777777" w:rsidR="001D46D4" w:rsidRPr="00895E3A" w:rsidRDefault="001D46D4" w:rsidP="00DA4F12">
            <w:r w:rsidRPr="00895E3A">
              <w:t>Да</w:t>
            </w:r>
          </w:p>
        </w:tc>
      </w:tr>
    </w:tbl>
    <w:p w14:paraId="57F5AA0D" w14:textId="77777777" w:rsidR="001D46D4" w:rsidRPr="00895E3A" w:rsidRDefault="001D46D4" w:rsidP="001D46D4"/>
    <w:p w14:paraId="0689A0EC" w14:textId="77777777" w:rsidR="001D46D4" w:rsidRPr="00895E3A" w:rsidRDefault="001D46D4" w:rsidP="001D46D4">
      <w:pPr>
        <w:pStyle w:val="Heading4"/>
        <w:numPr>
          <w:ilvl w:val="3"/>
          <w:numId w:val="13"/>
        </w:numPr>
      </w:pPr>
      <w:bookmarkStart w:id="602" w:name="_Toc370582962"/>
      <w:r w:rsidRPr="00895E3A">
        <w:t>Логика выполнения</w:t>
      </w:r>
      <w:bookmarkEnd w:id="602"/>
    </w:p>
    <w:p w14:paraId="68EF3C4C" w14:textId="77777777" w:rsidR="001D46D4" w:rsidRPr="00895E3A" w:rsidRDefault="001D46D4" w:rsidP="001D46D4">
      <w:r w:rsidRPr="00895E3A">
        <w:t xml:space="preserve">На основании </w:t>
      </w:r>
      <w:r>
        <w:t>значения параметра «</w:t>
      </w:r>
      <w:r>
        <w:rPr>
          <w:lang w:val="en-US"/>
        </w:rPr>
        <w:t>Time</w:t>
      </w:r>
      <w:r w:rsidRPr="004B772F">
        <w:t xml:space="preserve"> </w:t>
      </w:r>
      <w:r>
        <w:rPr>
          <w:lang w:val="en-US"/>
        </w:rPr>
        <w:t>out</w:t>
      </w:r>
      <w:r>
        <w:t>»</w:t>
      </w:r>
      <w:r w:rsidRPr="004B772F">
        <w:t xml:space="preserve"> </w:t>
      </w:r>
      <w:r>
        <w:t>кэши исключаются из дальнейшего участия в расчете цены товаров, а при необходимости удаляются (кэши исключенные более 10 секунд назад удаляются)</w:t>
      </w:r>
      <w:r w:rsidRPr="00895E3A">
        <w:t>.</w:t>
      </w:r>
    </w:p>
    <w:p w14:paraId="3CE92326" w14:textId="77777777" w:rsidR="001D46D4" w:rsidRPr="00895E3A" w:rsidRDefault="001D46D4" w:rsidP="001D46D4">
      <w:pPr>
        <w:pStyle w:val="ListParagraph"/>
        <w:keepNext/>
        <w:numPr>
          <w:ilvl w:val="0"/>
          <w:numId w:val="4"/>
        </w:numPr>
        <w:spacing w:before="280"/>
        <w:outlineLvl w:val="1"/>
        <w:rPr>
          <w:bCs/>
          <w:vanish/>
          <w:sz w:val="32"/>
          <w:szCs w:val="26"/>
        </w:rPr>
      </w:pPr>
      <w:bookmarkStart w:id="603" w:name="_Toc370582963"/>
      <w:bookmarkEnd w:id="603"/>
    </w:p>
    <w:p w14:paraId="56F64617" w14:textId="77777777" w:rsidR="001D46D4" w:rsidRPr="00895E3A" w:rsidRDefault="001D46D4" w:rsidP="001D46D4">
      <w:pPr>
        <w:pStyle w:val="ListParagraph"/>
        <w:keepNext/>
        <w:numPr>
          <w:ilvl w:val="0"/>
          <w:numId w:val="4"/>
        </w:numPr>
        <w:spacing w:before="280"/>
        <w:outlineLvl w:val="1"/>
        <w:rPr>
          <w:bCs/>
          <w:vanish/>
          <w:sz w:val="32"/>
          <w:szCs w:val="26"/>
        </w:rPr>
      </w:pPr>
      <w:bookmarkStart w:id="604" w:name="_Toc370582964"/>
      <w:bookmarkEnd w:id="604"/>
    </w:p>
    <w:p w14:paraId="40EBBFAA" w14:textId="77777777" w:rsidR="001D46D4" w:rsidRPr="00895E3A" w:rsidRDefault="001D46D4" w:rsidP="001D46D4">
      <w:pPr>
        <w:pStyle w:val="ListParagraph"/>
        <w:keepNext/>
        <w:numPr>
          <w:ilvl w:val="0"/>
          <w:numId w:val="4"/>
        </w:numPr>
        <w:spacing w:before="280"/>
        <w:outlineLvl w:val="1"/>
        <w:rPr>
          <w:bCs/>
          <w:vanish/>
          <w:sz w:val="32"/>
          <w:szCs w:val="26"/>
        </w:rPr>
      </w:pPr>
      <w:bookmarkStart w:id="605" w:name="_Toc370582965"/>
      <w:bookmarkEnd w:id="605"/>
    </w:p>
    <w:p w14:paraId="2F24B865" w14:textId="77777777" w:rsidR="001D46D4" w:rsidRPr="00895E3A" w:rsidRDefault="001D46D4" w:rsidP="001D46D4">
      <w:pPr>
        <w:pStyle w:val="ListParagraph"/>
        <w:keepNext/>
        <w:numPr>
          <w:ilvl w:val="1"/>
          <w:numId w:val="4"/>
        </w:numPr>
        <w:spacing w:before="280"/>
        <w:outlineLvl w:val="1"/>
        <w:rPr>
          <w:bCs/>
          <w:vanish/>
          <w:sz w:val="32"/>
          <w:szCs w:val="26"/>
        </w:rPr>
      </w:pPr>
      <w:bookmarkStart w:id="606" w:name="_Toc370582966"/>
      <w:bookmarkEnd w:id="606"/>
    </w:p>
    <w:p w14:paraId="2EC2DA27"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07" w:name="_Toc370373804"/>
      <w:bookmarkStart w:id="608" w:name="_Toc370582967"/>
      <w:bookmarkEnd w:id="607"/>
      <w:bookmarkEnd w:id="608"/>
    </w:p>
    <w:p w14:paraId="0437CD62"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09" w:name="_Toc370373805"/>
      <w:bookmarkStart w:id="610" w:name="_Toc370582968"/>
      <w:bookmarkEnd w:id="609"/>
      <w:bookmarkEnd w:id="610"/>
    </w:p>
    <w:p w14:paraId="6BCED974"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11" w:name="_Toc370373806"/>
      <w:bookmarkStart w:id="612" w:name="_Toc370582969"/>
      <w:bookmarkEnd w:id="611"/>
      <w:bookmarkEnd w:id="612"/>
    </w:p>
    <w:p w14:paraId="79792176"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13" w:name="_Toc370373807"/>
      <w:bookmarkStart w:id="614" w:name="_Toc370582970"/>
      <w:bookmarkEnd w:id="613"/>
      <w:bookmarkEnd w:id="614"/>
    </w:p>
    <w:p w14:paraId="3705A27B"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15" w:name="_Toc370373808"/>
      <w:bookmarkStart w:id="616" w:name="_Toc370582971"/>
      <w:bookmarkEnd w:id="615"/>
      <w:bookmarkEnd w:id="616"/>
    </w:p>
    <w:p w14:paraId="6E3710D6"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17" w:name="_Toc370373809"/>
      <w:bookmarkStart w:id="618" w:name="_Toc370582972"/>
      <w:bookmarkEnd w:id="617"/>
      <w:bookmarkEnd w:id="618"/>
    </w:p>
    <w:p w14:paraId="518DDEDF"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19" w:name="_Toc370373810"/>
      <w:bookmarkStart w:id="620" w:name="_Toc370582973"/>
      <w:bookmarkEnd w:id="619"/>
      <w:bookmarkEnd w:id="620"/>
    </w:p>
    <w:p w14:paraId="4AABF80A"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21" w:name="_Toc370373811"/>
      <w:bookmarkStart w:id="622" w:name="_Toc370582974"/>
      <w:bookmarkEnd w:id="621"/>
      <w:bookmarkEnd w:id="622"/>
    </w:p>
    <w:p w14:paraId="4257681B"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23" w:name="_Toc370373812"/>
      <w:bookmarkStart w:id="624" w:name="_Toc370582975"/>
      <w:bookmarkEnd w:id="623"/>
      <w:bookmarkEnd w:id="624"/>
    </w:p>
    <w:p w14:paraId="2E41B0CC"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25" w:name="_Toc370373813"/>
      <w:bookmarkStart w:id="626" w:name="_Toc370582976"/>
      <w:bookmarkEnd w:id="625"/>
      <w:bookmarkEnd w:id="626"/>
    </w:p>
    <w:p w14:paraId="2928458C"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27" w:name="_Toc370373814"/>
      <w:bookmarkStart w:id="628" w:name="_Toc370582977"/>
      <w:bookmarkEnd w:id="627"/>
      <w:bookmarkEnd w:id="628"/>
    </w:p>
    <w:p w14:paraId="0900D19F"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29" w:name="_Toc370373815"/>
      <w:bookmarkStart w:id="630" w:name="_Toc370582978"/>
      <w:bookmarkEnd w:id="629"/>
      <w:bookmarkEnd w:id="630"/>
    </w:p>
    <w:p w14:paraId="7F76785B"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31" w:name="_Toc370373816"/>
      <w:bookmarkStart w:id="632" w:name="_Toc370582979"/>
      <w:bookmarkEnd w:id="631"/>
      <w:bookmarkEnd w:id="632"/>
    </w:p>
    <w:p w14:paraId="7EF432B7"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33" w:name="_Toc370373817"/>
      <w:bookmarkStart w:id="634" w:name="_Toc370582980"/>
      <w:bookmarkEnd w:id="633"/>
      <w:bookmarkEnd w:id="634"/>
    </w:p>
    <w:p w14:paraId="794A99D4"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35" w:name="_Toc370373818"/>
      <w:bookmarkStart w:id="636" w:name="_Toc370582981"/>
      <w:bookmarkEnd w:id="635"/>
      <w:bookmarkEnd w:id="636"/>
    </w:p>
    <w:p w14:paraId="3DFC43E4"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37" w:name="_Toc370373819"/>
      <w:bookmarkStart w:id="638" w:name="_Toc370582982"/>
      <w:bookmarkEnd w:id="637"/>
      <w:bookmarkEnd w:id="638"/>
    </w:p>
    <w:p w14:paraId="11C54EA2"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39" w:name="_Toc370373820"/>
      <w:bookmarkStart w:id="640" w:name="_Toc370582983"/>
      <w:bookmarkEnd w:id="639"/>
      <w:bookmarkEnd w:id="640"/>
    </w:p>
    <w:p w14:paraId="5966574B"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41" w:name="_Toc370373821"/>
      <w:bookmarkStart w:id="642" w:name="_Toc370582984"/>
      <w:bookmarkEnd w:id="641"/>
      <w:bookmarkEnd w:id="642"/>
    </w:p>
    <w:p w14:paraId="462FCC29"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43" w:name="_Toc370373822"/>
      <w:bookmarkStart w:id="644" w:name="_Toc370582985"/>
      <w:bookmarkEnd w:id="643"/>
      <w:bookmarkEnd w:id="644"/>
    </w:p>
    <w:p w14:paraId="32B81AA9"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45" w:name="_Toc370373823"/>
      <w:bookmarkStart w:id="646" w:name="_Toc370582986"/>
      <w:bookmarkEnd w:id="645"/>
      <w:bookmarkEnd w:id="646"/>
    </w:p>
    <w:p w14:paraId="5BE39019"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47" w:name="_Toc370373824"/>
      <w:bookmarkStart w:id="648" w:name="_Toc370582987"/>
      <w:bookmarkEnd w:id="647"/>
      <w:bookmarkEnd w:id="648"/>
    </w:p>
    <w:p w14:paraId="441BEC98"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49" w:name="_Toc370373825"/>
      <w:bookmarkStart w:id="650" w:name="_Toc370582988"/>
      <w:bookmarkEnd w:id="649"/>
      <w:bookmarkEnd w:id="650"/>
    </w:p>
    <w:p w14:paraId="7E505111"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51" w:name="_Toc370373826"/>
      <w:bookmarkStart w:id="652" w:name="_Toc370582989"/>
      <w:bookmarkEnd w:id="651"/>
      <w:bookmarkEnd w:id="652"/>
    </w:p>
    <w:p w14:paraId="6A42EED0"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53" w:name="_Toc370373827"/>
      <w:bookmarkStart w:id="654" w:name="_Toc370582990"/>
      <w:bookmarkEnd w:id="653"/>
      <w:bookmarkEnd w:id="654"/>
    </w:p>
    <w:p w14:paraId="24D0824C"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55" w:name="_Toc370373828"/>
      <w:bookmarkStart w:id="656" w:name="_Toc370582991"/>
      <w:bookmarkEnd w:id="655"/>
      <w:bookmarkEnd w:id="656"/>
    </w:p>
    <w:p w14:paraId="6E236430"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57" w:name="_Toc370373829"/>
      <w:bookmarkStart w:id="658" w:name="_Toc370582992"/>
      <w:bookmarkEnd w:id="657"/>
      <w:bookmarkEnd w:id="658"/>
    </w:p>
    <w:p w14:paraId="5EC789AF"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59" w:name="_Toc370373830"/>
      <w:bookmarkStart w:id="660" w:name="_Toc370582993"/>
      <w:bookmarkEnd w:id="659"/>
      <w:bookmarkEnd w:id="660"/>
    </w:p>
    <w:p w14:paraId="27F9EF58" w14:textId="77777777" w:rsidR="001D46D4" w:rsidRPr="00895E3A" w:rsidRDefault="001D46D4" w:rsidP="001D46D4">
      <w:pPr>
        <w:pStyle w:val="ListParagraph"/>
        <w:keepNext/>
        <w:numPr>
          <w:ilvl w:val="2"/>
          <w:numId w:val="4"/>
        </w:numPr>
        <w:spacing w:before="200"/>
        <w:outlineLvl w:val="2"/>
        <w:rPr>
          <w:bCs/>
          <w:vanish/>
          <w:color w:val="000000"/>
          <w:sz w:val="28"/>
        </w:rPr>
      </w:pPr>
      <w:bookmarkStart w:id="661" w:name="_Toc370373831"/>
      <w:bookmarkStart w:id="662" w:name="_Toc370582994"/>
      <w:bookmarkEnd w:id="661"/>
      <w:bookmarkEnd w:id="662"/>
    </w:p>
    <w:p w14:paraId="68FEC089" w14:textId="77777777" w:rsidR="00DD6372" w:rsidRPr="00895E3A" w:rsidRDefault="00DD6372" w:rsidP="00D43B11">
      <w:pPr>
        <w:pStyle w:val="Heading2"/>
        <w:numPr>
          <w:ilvl w:val="1"/>
          <w:numId w:val="13"/>
        </w:numPr>
        <w:rPr>
          <w:lang w:val="ru-RU"/>
        </w:rPr>
      </w:pPr>
      <w:bookmarkStart w:id="663" w:name="_Toc370582995"/>
      <w:r w:rsidRPr="00895E3A">
        <w:rPr>
          <w:lang w:val="ru-RU"/>
        </w:rPr>
        <w:t>Сервис поиска по каталогу подарков</w:t>
      </w:r>
      <w:bookmarkEnd w:id="324"/>
      <w:r w:rsidR="00D43B11" w:rsidRPr="00895E3A">
        <w:rPr>
          <w:lang w:val="ru-RU"/>
        </w:rPr>
        <w:t xml:space="preserve"> (CatalogSearcherService)</w:t>
      </w:r>
      <w:bookmarkEnd w:id="663"/>
    </w:p>
    <w:p w14:paraId="68FEC08A" w14:textId="77777777" w:rsidR="00DD6372" w:rsidRPr="00895E3A" w:rsidRDefault="00DD6372" w:rsidP="00386847">
      <w:pPr>
        <w:pStyle w:val="Heading3"/>
        <w:numPr>
          <w:ilvl w:val="2"/>
          <w:numId w:val="13"/>
        </w:numPr>
      </w:pPr>
      <w:bookmarkStart w:id="664" w:name="_Toc346032810"/>
      <w:bookmarkStart w:id="665" w:name="OLE_LINK1"/>
      <w:bookmarkStart w:id="666" w:name="OLE_LINK2"/>
      <w:bookmarkStart w:id="667" w:name="_Toc370582996"/>
      <w:r w:rsidRPr="00895E3A">
        <w:t>Получение всех партнеров-поставщиков</w:t>
      </w:r>
      <w:bookmarkEnd w:id="664"/>
      <w:r w:rsidR="00386847" w:rsidRPr="00895E3A">
        <w:t xml:space="preserve"> (GetAllPartners)</w:t>
      </w:r>
      <w:bookmarkEnd w:id="667"/>
    </w:p>
    <w:p w14:paraId="68FEC08B" w14:textId="77777777" w:rsidR="00DD6372" w:rsidRPr="00895E3A" w:rsidRDefault="00DD6372" w:rsidP="00DD6372">
      <w:pPr>
        <w:pStyle w:val="Heading4"/>
        <w:numPr>
          <w:ilvl w:val="3"/>
          <w:numId w:val="13"/>
        </w:numPr>
      </w:pPr>
      <w:bookmarkStart w:id="668" w:name="_Toc346032811"/>
      <w:bookmarkStart w:id="669" w:name="_Toc370582997"/>
      <w:bookmarkEnd w:id="665"/>
      <w:bookmarkEnd w:id="666"/>
      <w:r w:rsidRPr="00895E3A">
        <w:t>Карточка операции</w:t>
      </w:r>
      <w:bookmarkEnd w:id="668"/>
      <w:bookmarkEnd w:id="669"/>
    </w:p>
    <w:p w14:paraId="68FEC08C"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21</w:t>
      </w:r>
      <w:r w:rsidR="00E74F79"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DD6372" w:rsidRPr="00895E3A" w14:paraId="68FEC08F" w14:textId="77777777" w:rsidTr="00EC460E">
        <w:tc>
          <w:tcPr>
            <w:tcW w:w="3652" w:type="dxa"/>
          </w:tcPr>
          <w:p w14:paraId="68FEC08D" w14:textId="77777777" w:rsidR="00DD6372" w:rsidRPr="00895E3A" w:rsidRDefault="00DD6372" w:rsidP="00EC460E">
            <w:r w:rsidRPr="00895E3A">
              <w:lastRenderedPageBreak/>
              <w:t>Предназначение</w:t>
            </w:r>
          </w:p>
        </w:tc>
        <w:tc>
          <w:tcPr>
            <w:tcW w:w="6201" w:type="dxa"/>
          </w:tcPr>
          <w:p w14:paraId="68FEC08E" w14:textId="77777777" w:rsidR="00DD6372" w:rsidRPr="00895E3A" w:rsidRDefault="00DD6372" w:rsidP="00EC460E">
            <w:r w:rsidRPr="00895E3A">
              <w:t>Операция предназначена для получения сведений о зарегистрированных в системе партнёрах-поставщиках</w:t>
            </w:r>
          </w:p>
        </w:tc>
      </w:tr>
      <w:tr w:rsidR="00DD6372" w:rsidRPr="00895E3A" w14:paraId="68FEC092" w14:textId="77777777" w:rsidTr="00EC460E">
        <w:tc>
          <w:tcPr>
            <w:tcW w:w="3652" w:type="dxa"/>
          </w:tcPr>
          <w:p w14:paraId="68FEC090" w14:textId="77777777" w:rsidR="00DD6372" w:rsidRPr="00895E3A" w:rsidRDefault="00DD6372" w:rsidP="00EC460E">
            <w:r w:rsidRPr="00895E3A">
              <w:t>Режим выполнения</w:t>
            </w:r>
          </w:p>
        </w:tc>
        <w:tc>
          <w:tcPr>
            <w:tcW w:w="6201" w:type="dxa"/>
          </w:tcPr>
          <w:p w14:paraId="68FEC091" w14:textId="77777777" w:rsidR="00DD6372" w:rsidRPr="00895E3A" w:rsidRDefault="00DD6372" w:rsidP="00EC460E">
            <w:r w:rsidRPr="00895E3A">
              <w:t>Синхронный.</w:t>
            </w:r>
          </w:p>
        </w:tc>
      </w:tr>
    </w:tbl>
    <w:p w14:paraId="68FEC093" w14:textId="77777777" w:rsidR="00DD6372" w:rsidRPr="00895E3A" w:rsidRDefault="00DD6372" w:rsidP="00DD6372">
      <w:pPr>
        <w:pStyle w:val="Heading4"/>
        <w:numPr>
          <w:ilvl w:val="3"/>
          <w:numId w:val="13"/>
        </w:numPr>
      </w:pPr>
      <w:bookmarkStart w:id="670" w:name="_Toc346032812"/>
      <w:bookmarkStart w:id="671" w:name="_Toc370582998"/>
      <w:r w:rsidRPr="00895E3A">
        <w:t>Параметры назначения</w:t>
      </w:r>
      <w:bookmarkEnd w:id="670"/>
      <w:bookmarkEnd w:id="671"/>
    </w:p>
    <w:p w14:paraId="68FEC094"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22</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DD6372" w:rsidRPr="00895E3A" w14:paraId="68FEC097" w14:textId="77777777" w:rsidTr="00EC460E">
        <w:tc>
          <w:tcPr>
            <w:tcW w:w="4926" w:type="dxa"/>
          </w:tcPr>
          <w:p w14:paraId="68FEC095" w14:textId="77777777" w:rsidR="00DD6372" w:rsidRPr="00895E3A" w:rsidRDefault="00DD6372" w:rsidP="00EC460E">
            <w:pPr>
              <w:rPr>
                <w:b/>
              </w:rPr>
            </w:pPr>
            <w:r w:rsidRPr="00895E3A">
              <w:rPr>
                <w:b/>
              </w:rPr>
              <w:t>Параметр</w:t>
            </w:r>
          </w:p>
        </w:tc>
        <w:tc>
          <w:tcPr>
            <w:tcW w:w="4927" w:type="dxa"/>
          </w:tcPr>
          <w:p w14:paraId="68FEC096" w14:textId="77777777" w:rsidR="00DD6372" w:rsidRPr="00895E3A" w:rsidRDefault="00DD6372" w:rsidP="00EC460E">
            <w:pPr>
              <w:rPr>
                <w:b/>
              </w:rPr>
            </w:pPr>
            <w:r w:rsidRPr="00895E3A">
              <w:rPr>
                <w:b/>
              </w:rPr>
              <w:t>Значение</w:t>
            </w:r>
          </w:p>
        </w:tc>
      </w:tr>
      <w:tr w:rsidR="00DD6372" w:rsidRPr="00895E3A" w14:paraId="68FEC09A" w14:textId="77777777" w:rsidTr="00EC460E">
        <w:tc>
          <w:tcPr>
            <w:tcW w:w="4926" w:type="dxa"/>
          </w:tcPr>
          <w:p w14:paraId="68FEC098" w14:textId="77777777" w:rsidR="00DD6372" w:rsidRPr="00895E3A" w:rsidRDefault="00DD6372" w:rsidP="00EC460E">
            <w:r w:rsidRPr="00895E3A">
              <w:t>Максимальное время от получения запроса до выдачи ответа</w:t>
            </w:r>
          </w:p>
        </w:tc>
        <w:tc>
          <w:tcPr>
            <w:tcW w:w="4927" w:type="dxa"/>
          </w:tcPr>
          <w:p w14:paraId="68FEC099" w14:textId="77777777" w:rsidR="00DD6372" w:rsidRPr="00895E3A" w:rsidRDefault="00DD6372" w:rsidP="00EC460E">
            <w:r w:rsidRPr="00895E3A">
              <w:t>200 миллисекунд</w:t>
            </w:r>
          </w:p>
        </w:tc>
      </w:tr>
    </w:tbl>
    <w:p w14:paraId="68FEC09B" w14:textId="77777777" w:rsidR="00DD6372" w:rsidRPr="00895E3A" w:rsidRDefault="00DD6372" w:rsidP="00DD6372">
      <w:pPr>
        <w:pStyle w:val="Heading4"/>
        <w:numPr>
          <w:ilvl w:val="3"/>
          <w:numId w:val="13"/>
        </w:numPr>
      </w:pPr>
      <w:bookmarkStart w:id="672" w:name="_Toc346032813"/>
      <w:bookmarkStart w:id="673" w:name="_Toc370582999"/>
      <w:r w:rsidRPr="00895E3A">
        <w:t>Влияние на другие операции</w:t>
      </w:r>
      <w:bookmarkEnd w:id="672"/>
      <w:bookmarkEnd w:id="673"/>
    </w:p>
    <w:p w14:paraId="68FEC09C" w14:textId="77777777" w:rsidR="00DD6372" w:rsidRPr="00895E3A" w:rsidRDefault="00DD6372" w:rsidP="00DD6372">
      <w:r w:rsidRPr="00895E3A">
        <w:t>Отсутствует.</w:t>
      </w:r>
    </w:p>
    <w:p w14:paraId="68FEC09D" w14:textId="77777777" w:rsidR="00DD6372" w:rsidRPr="00895E3A" w:rsidRDefault="00DD6372" w:rsidP="00DD6372">
      <w:pPr>
        <w:pStyle w:val="Heading4"/>
        <w:numPr>
          <w:ilvl w:val="3"/>
          <w:numId w:val="13"/>
        </w:numPr>
      </w:pPr>
      <w:bookmarkStart w:id="674" w:name="_Toc346032814"/>
      <w:bookmarkStart w:id="675" w:name="_Toc370583000"/>
      <w:r w:rsidRPr="00895E3A">
        <w:t>Входные параметры</w:t>
      </w:r>
      <w:bookmarkEnd w:id="674"/>
      <w:bookmarkEnd w:id="675"/>
    </w:p>
    <w:p w14:paraId="68FEC09E" w14:textId="77777777" w:rsidR="00DD6372" w:rsidRPr="00895E3A" w:rsidRDefault="00DD6372" w:rsidP="00DD6372">
      <w:r w:rsidRPr="00895E3A">
        <w:t>Отсутствуют.</w:t>
      </w:r>
    </w:p>
    <w:p w14:paraId="68FEC09F" w14:textId="77777777" w:rsidR="00DD6372" w:rsidRPr="00895E3A" w:rsidRDefault="00DD6372" w:rsidP="00DD6372">
      <w:pPr>
        <w:pStyle w:val="Heading4"/>
        <w:numPr>
          <w:ilvl w:val="3"/>
          <w:numId w:val="13"/>
        </w:numPr>
      </w:pPr>
      <w:bookmarkStart w:id="676" w:name="_Toc346032815"/>
      <w:bookmarkStart w:id="677" w:name="_Toc370583001"/>
      <w:r w:rsidRPr="00895E3A">
        <w:t>Выходные данные</w:t>
      </w:r>
      <w:bookmarkEnd w:id="676"/>
      <w:bookmarkEnd w:id="677"/>
    </w:p>
    <w:p w14:paraId="68FEC0A0"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23</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D6372" w:rsidRPr="00895E3A" w14:paraId="68FEC0A4" w14:textId="77777777" w:rsidTr="00EC460E">
        <w:tc>
          <w:tcPr>
            <w:tcW w:w="2093" w:type="dxa"/>
          </w:tcPr>
          <w:p w14:paraId="68FEC0A1" w14:textId="77777777" w:rsidR="00DD6372" w:rsidRPr="00895E3A" w:rsidRDefault="00DD6372" w:rsidP="00EC460E">
            <w:pPr>
              <w:rPr>
                <w:b/>
              </w:rPr>
            </w:pPr>
            <w:r w:rsidRPr="00895E3A">
              <w:rPr>
                <w:b/>
              </w:rPr>
              <w:t>Атрибут</w:t>
            </w:r>
          </w:p>
        </w:tc>
        <w:tc>
          <w:tcPr>
            <w:tcW w:w="5906" w:type="dxa"/>
          </w:tcPr>
          <w:p w14:paraId="68FEC0A2" w14:textId="77777777" w:rsidR="00DD6372" w:rsidRPr="00895E3A" w:rsidRDefault="00DD6372" w:rsidP="00EC460E">
            <w:pPr>
              <w:rPr>
                <w:b/>
              </w:rPr>
            </w:pPr>
            <w:r w:rsidRPr="00895E3A">
              <w:rPr>
                <w:b/>
              </w:rPr>
              <w:t>Описание</w:t>
            </w:r>
          </w:p>
        </w:tc>
        <w:tc>
          <w:tcPr>
            <w:tcW w:w="1854" w:type="dxa"/>
          </w:tcPr>
          <w:p w14:paraId="68FEC0A3" w14:textId="77777777" w:rsidR="00DD6372" w:rsidRPr="00895E3A" w:rsidRDefault="00DD6372" w:rsidP="00EC460E">
            <w:pPr>
              <w:rPr>
                <w:b/>
              </w:rPr>
            </w:pPr>
            <w:r w:rsidRPr="00895E3A">
              <w:rPr>
                <w:b/>
              </w:rPr>
              <w:t>Обязательный?</w:t>
            </w:r>
          </w:p>
        </w:tc>
      </w:tr>
      <w:tr w:rsidR="0056782D" w:rsidRPr="00895E3A" w14:paraId="68FEC0A8" w14:textId="77777777" w:rsidTr="00EC460E">
        <w:tc>
          <w:tcPr>
            <w:tcW w:w="2093" w:type="dxa"/>
          </w:tcPr>
          <w:p w14:paraId="68FEC0A5" w14:textId="77777777" w:rsidR="0056782D" w:rsidRPr="00895E3A" w:rsidRDefault="0056782D" w:rsidP="00EC460E">
            <w:r w:rsidRPr="00895E3A">
              <w:t>Признак успешного выполнения операции (Success)</w:t>
            </w:r>
          </w:p>
        </w:tc>
        <w:tc>
          <w:tcPr>
            <w:tcW w:w="5906" w:type="dxa"/>
          </w:tcPr>
          <w:p w14:paraId="68FEC0A6" w14:textId="77777777" w:rsidR="0056782D" w:rsidRPr="00895E3A" w:rsidRDefault="0056782D" w:rsidP="00EC460E">
            <w:r w:rsidRPr="00895E3A">
              <w:t>Признак успешного выполнения операции</w:t>
            </w:r>
          </w:p>
        </w:tc>
        <w:tc>
          <w:tcPr>
            <w:tcW w:w="1854" w:type="dxa"/>
          </w:tcPr>
          <w:p w14:paraId="68FEC0A7" w14:textId="77777777" w:rsidR="0056782D" w:rsidRPr="00895E3A" w:rsidRDefault="0056782D" w:rsidP="00EC460E">
            <w:r w:rsidRPr="00895E3A">
              <w:t>Да</w:t>
            </w:r>
          </w:p>
        </w:tc>
      </w:tr>
      <w:tr w:rsidR="0056782D" w:rsidRPr="00895E3A" w14:paraId="68FEC0AE" w14:textId="77777777" w:rsidTr="00EC460E">
        <w:tc>
          <w:tcPr>
            <w:tcW w:w="2093" w:type="dxa"/>
          </w:tcPr>
          <w:p w14:paraId="68FEC0A9" w14:textId="77777777" w:rsidR="0056782D" w:rsidRPr="00895E3A" w:rsidRDefault="0056782D" w:rsidP="00EC460E">
            <w:r w:rsidRPr="00895E3A">
              <w:t>Код возврата (ResultCode)</w:t>
            </w:r>
          </w:p>
        </w:tc>
        <w:tc>
          <w:tcPr>
            <w:tcW w:w="5906" w:type="dxa"/>
          </w:tcPr>
          <w:p w14:paraId="68FEC0AA" w14:textId="77777777" w:rsidR="0056782D" w:rsidRPr="00895E3A" w:rsidRDefault="0056782D" w:rsidP="00EC460E">
            <w:r w:rsidRPr="00895E3A">
              <w:t>Целочисленный код из единого справочника кодов ошибок, информирующий о результате выполнения операции.  Допустимые значения:</w:t>
            </w:r>
          </w:p>
          <w:p w14:paraId="68FEC0AB" w14:textId="77777777" w:rsidR="0056782D" w:rsidRPr="00895E3A" w:rsidRDefault="0056782D" w:rsidP="00EC460E">
            <w:r w:rsidRPr="00895E3A">
              <w:t>0 – операция выполнена успешно</w:t>
            </w:r>
          </w:p>
          <w:p w14:paraId="68FEC0AC" w14:textId="77777777" w:rsidR="0056782D" w:rsidRPr="00895E3A" w:rsidRDefault="0056782D" w:rsidP="00EC460E">
            <w:r w:rsidRPr="00895E3A">
              <w:t>1 – во время выполнения операции произошла непредвиденная ошибка</w:t>
            </w:r>
          </w:p>
        </w:tc>
        <w:tc>
          <w:tcPr>
            <w:tcW w:w="1854" w:type="dxa"/>
          </w:tcPr>
          <w:p w14:paraId="68FEC0AD" w14:textId="77777777" w:rsidR="0056782D" w:rsidRPr="00895E3A" w:rsidRDefault="0056782D" w:rsidP="00EC460E">
            <w:r w:rsidRPr="00895E3A">
              <w:t>Да</w:t>
            </w:r>
          </w:p>
        </w:tc>
      </w:tr>
      <w:tr w:rsidR="0056782D" w:rsidRPr="00895E3A" w14:paraId="68FEC0B2" w14:textId="77777777" w:rsidTr="00EC460E">
        <w:tc>
          <w:tcPr>
            <w:tcW w:w="2093" w:type="dxa"/>
          </w:tcPr>
          <w:p w14:paraId="68FEC0AF" w14:textId="77777777" w:rsidR="0056782D" w:rsidRPr="00895E3A" w:rsidRDefault="0056782D" w:rsidP="00EC460E">
            <w:r w:rsidRPr="00895E3A">
              <w:t>Описание ошибки (ResultDescription)</w:t>
            </w:r>
          </w:p>
        </w:tc>
        <w:tc>
          <w:tcPr>
            <w:tcW w:w="5906" w:type="dxa"/>
          </w:tcPr>
          <w:p w14:paraId="68FEC0B0" w14:textId="77777777" w:rsidR="0056782D" w:rsidRPr="00895E3A" w:rsidRDefault="0056782D" w:rsidP="00EC460E">
            <w:r w:rsidRPr="00895E3A">
              <w:t>Обязательно заполняется, если код возврата не равен 0. В других случаях никогда не заполняется.</w:t>
            </w:r>
          </w:p>
        </w:tc>
        <w:tc>
          <w:tcPr>
            <w:tcW w:w="1854" w:type="dxa"/>
          </w:tcPr>
          <w:p w14:paraId="68FEC0B1" w14:textId="77777777" w:rsidR="0056782D" w:rsidRPr="00895E3A" w:rsidRDefault="0056782D" w:rsidP="00EC460E">
            <w:r w:rsidRPr="00895E3A">
              <w:t>Нет</w:t>
            </w:r>
          </w:p>
        </w:tc>
      </w:tr>
      <w:tr w:rsidR="00DD6372" w:rsidRPr="00895E3A" w14:paraId="68FEC0B6" w14:textId="77777777" w:rsidTr="00EC460E">
        <w:tc>
          <w:tcPr>
            <w:tcW w:w="2093" w:type="dxa"/>
          </w:tcPr>
          <w:p w14:paraId="68FEC0B3" w14:textId="77777777" w:rsidR="00DD6372" w:rsidRPr="00895E3A" w:rsidRDefault="00DD6372" w:rsidP="00EC460E">
            <w:r w:rsidRPr="00895E3A">
              <w:t>Партнёры-</w:t>
            </w:r>
            <w:r w:rsidRPr="00895E3A">
              <w:lastRenderedPageBreak/>
              <w:t>поставщики</w:t>
            </w:r>
          </w:p>
        </w:tc>
        <w:tc>
          <w:tcPr>
            <w:tcW w:w="5906" w:type="dxa"/>
          </w:tcPr>
          <w:p w14:paraId="68FEC0B4" w14:textId="77777777" w:rsidR="00DD6372" w:rsidRPr="00895E3A" w:rsidRDefault="00DD6372" w:rsidP="00EC460E">
            <w:r w:rsidRPr="00895E3A">
              <w:lastRenderedPageBreak/>
              <w:t>Массив записей типа «Партнёр-поставщик»</w:t>
            </w:r>
          </w:p>
        </w:tc>
        <w:tc>
          <w:tcPr>
            <w:tcW w:w="1854" w:type="dxa"/>
          </w:tcPr>
          <w:p w14:paraId="68FEC0B5" w14:textId="77777777" w:rsidR="00DD6372" w:rsidRPr="00895E3A" w:rsidRDefault="00DD6372" w:rsidP="00EC460E">
            <w:r w:rsidRPr="00895E3A">
              <w:t>Да</w:t>
            </w:r>
          </w:p>
        </w:tc>
      </w:tr>
    </w:tbl>
    <w:p w14:paraId="68FEC0B7" w14:textId="77777777" w:rsidR="00DD6372" w:rsidRPr="00895E3A" w:rsidRDefault="00DD6372" w:rsidP="00DD6372">
      <w:pPr>
        <w:pStyle w:val="Caption"/>
        <w:keepNext/>
      </w:pPr>
      <w:r w:rsidRPr="00895E3A">
        <w:lastRenderedPageBreak/>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24</w:t>
      </w:r>
      <w:r w:rsidR="00E74F79" w:rsidRPr="00895E3A">
        <w:rPr>
          <w:noProof/>
        </w:rPr>
        <w:fldChar w:fldCharType="end"/>
      </w:r>
      <w:r w:rsidRPr="00895E3A">
        <w:t xml:space="preserve"> «Структура записи типа «Партнёр-поставщик»»</w:t>
      </w:r>
    </w:p>
    <w:tbl>
      <w:tblPr>
        <w:tblStyle w:val="TableGrid"/>
        <w:tblW w:w="0" w:type="auto"/>
        <w:tblLook w:val="04A0" w:firstRow="1" w:lastRow="0" w:firstColumn="1" w:lastColumn="0" w:noHBand="0" w:noVBand="1"/>
      </w:tblPr>
      <w:tblGrid>
        <w:gridCol w:w="2093"/>
        <w:gridCol w:w="5906"/>
        <w:gridCol w:w="1854"/>
      </w:tblGrid>
      <w:tr w:rsidR="00DD6372" w:rsidRPr="00895E3A" w14:paraId="68FEC0BB" w14:textId="77777777" w:rsidTr="00EC460E">
        <w:tc>
          <w:tcPr>
            <w:tcW w:w="2093" w:type="dxa"/>
          </w:tcPr>
          <w:p w14:paraId="68FEC0B8" w14:textId="77777777" w:rsidR="00DD6372" w:rsidRPr="00895E3A" w:rsidRDefault="00DD6372" w:rsidP="00EC460E">
            <w:pPr>
              <w:rPr>
                <w:b/>
              </w:rPr>
            </w:pPr>
            <w:r w:rsidRPr="00895E3A">
              <w:rPr>
                <w:b/>
              </w:rPr>
              <w:t>Атрибут</w:t>
            </w:r>
          </w:p>
        </w:tc>
        <w:tc>
          <w:tcPr>
            <w:tcW w:w="5906" w:type="dxa"/>
          </w:tcPr>
          <w:p w14:paraId="68FEC0B9" w14:textId="77777777" w:rsidR="00DD6372" w:rsidRPr="00895E3A" w:rsidRDefault="00DD6372" w:rsidP="00EC460E">
            <w:pPr>
              <w:rPr>
                <w:b/>
              </w:rPr>
            </w:pPr>
            <w:r w:rsidRPr="00895E3A">
              <w:rPr>
                <w:b/>
              </w:rPr>
              <w:t>Описание</w:t>
            </w:r>
          </w:p>
        </w:tc>
        <w:tc>
          <w:tcPr>
            <w:tcW w:w="1854" w:type="dxa"/>
          </w:tcPr>
          <w:p w14:paraId="68FEC0BA" w14:textId="77777777" w:rsidR="00DD6372" w:rsidRPr="00895E3A" w:rsidRDefault="00DD6372" w:rsidP="00EC460E">
            <w:pPr>
              <w:rPr>
                <w:b/>
              </w:rPr>
            </w:pPr>
            <w:r w:rsidRPr="00895E3A">
              <w:rPr>
                <w:b/>
              </w:rPr>
              <w:t>Обязательный?</w:t>
            </w:r>
          </w:p>
        </w:tc>
      </w:tr>
      <w:tr w:rsidR="00DD6372" w:rsidRPr="00895E3A" w14:paraId="68FEC0BF" w14:textId="77777777" w:rsidTr="00EC460E">
        <w:tc>
          <w:tcPr>
            <w:tcW w:w="2093" w:type="dxa"/>
          </w:tcPr>
          <w:p w14:paraId="68FEC0BC" w14:textId="77777777" w:rsidR="00DD6372" w:rsidRPr="00895E3A" w:rsidRDefault="00DD6372" w:rsidP="00EC460E">
            <w:r w:rsidRPr="00895E3A">
              <w:t xml:space="preserve">Идентификатор  </w:t>
            </w:r>
          </w:p>
        </w:tc>
        <w:tc>
          <w:tcPr>
            <w:tcW w:w="5906" w:type="dxa"/>
          </w:tcPr>
          <w:p w14:paraId="68FEC0BD" w14:textId="77777777" w:rsidR="00DD6372" w:rsidRPr="00895E3A" w:rsidRDefault="00DD6372" w:rsidP="00EC460E">
            <w:r w:rsidRPr="00895E3A">
              <w:t>Идентификатор партнёра-поставщика</w:t>
            </w:r>
          </w:p>
        </w:tc>
        <w:tc>
          <w:tcPr>
            <w:tcW w:w="1854" w:type="dxa"/>
          </w:tcPr>
          <w:p w14:paraId="68FEC0BE" w14:textId="77777777" w:rsidR="00DD6372" w:rsidRPr="00895E3A" w:rsidRDefault="00DD6372" w:rsidP="00EC460E">
            <w:r w:rsidRPr="00895E3A">
              <w:t>Да</w:t>
            </w:r>
          </w:p>
        </w:tc>
      </w:tr>
      <w:tr w:rsidR="00DD6372" w:rsidRPr="00895E3A" w14:paraId="68FEC0C3" w14:textId="77777777" w:rsidTr="00EC460E">
        <w:tc>
          <w:tcPr>
            <w:tcW w:w="2093" w:type="dxa"/>
          </w:tcPr>
          <w:p w14:paraId="68FEC0C0" w14:textId="77777777" w:rsidR="00DD6372" w:rsidRPr="00895E3A" w:rsidRDefault="00DD6372" w:rsidP="00EC460E">
            <w:r w:rsidRPr="00895E3A">
              <w:t>Название</w:t>
            </w:r>
          </w:p>
        </w:tc>
        <w:tc>
          <w:tcPr>
            <w:tcW w:w="5906" w:type="dxa"/>
          </w:tcPr>
          <w:p w14:paraId="68FEC0C1" w14:textId="77777777" w:rsidR="00DD6372" w:rsidRPr="00895E3A" w:rsidRDefault="00DD6372" w:rsidP="00EC460E">
            <w:r w:rsidRPr="00895E3A">
              <w:t>Название партнёра-поставщика</w:t>
            </w:r>
          </w:p>
        </w:tc>
        <w:tc>
          <w:tcPr>
            <w:tcW w:w="1854" w:type="dxa"/>
          </w:tcPr>
          <w:p w14:paraId="68FEC0C2" w14:textId="77777777" w:rsidR="00DD6372" w:rsidRPr="00895E3A" w:rsidRDefault="00DD6372" w:rsidP="00EC460E">
            <w:r w:rsidRPr="00895E3A">
              <w:t>Да</w:t>
            </w:r>
          </w:p>
        </w:tc>
      </w:tr>
    </w:tbl>
    <w:p w14:paraId="68FEC0C4" w14:textId="77777777" w:rsidR="00DD6372" w:rsidRPr="00895E3A" w:rsidRDefault="00DD6372" w:rsidP="00DD6372">
      <w:pPr>
        <w:pStyle w:val="Heading4"/>
        <w:numPr>
          <w:ilvl w:val="3"/>
          <w:numId w:val="13"/>
        </w:numPr>
      </w:pPr>
      <w:bookmarkStart w:id="678" w:name="_Toc346032816"/>
      <w:bookmarkStart w:id="679" w:name="_Toc370583002"/>
      <w:r w:rsidRPr="00895E3A">
        <w:t>Логика выполнения</w:t>
      </w:r>
      <w:bookmarkEnd w:id="678"/>
      <w:bookmarkEnd w:id="679"/>
    </w:p>
    <w:p w14:paraId="68FEC0C5" w14:textId="77777777" w:rsidR="00DD6372" w:rsidRPr="00895E3A" w:rsidRDefault="00DD6372" w:rsidP="00DD6372">
      <w:r w:rsidRPr="00895E3A">
        <w:t>Операция извлекает из системы всех зарегистрированных в ней партнёров-поставщиков.</w:t>
      </w:r>
    </w:p>
    <w:p w14:paraId="68FEC0C6" w14:textId="77777777" w:rsidR="00E06820" w:rsidRPr="00895E3A" w:rsidRDefault="00E06820" w:rsidP="00DD6372"/>
    <w:p w14:paraId="68FEC0C7" w14:textId="77777777" w:rsidR="00DD6372" w:rsidRPr="00895E3A" w:rsidRDefault="00DD6372" w:rsidP="00386847">
      <w:pPr>
        <w:pStyle w:val="Heading3"/>
        <w:numPr>
          <w:ilvl w:val="2"/>
          <w:numId w:val="13"/>
        </w:numPr>
      </w:pPr>
      <w:bookmarkStart w:id="680" w:name="_Toc346032874"/>
      <w:bookmarkStart w:id="681" w:name="_Toc346032875"/>
      <w:bookmarkStart w:id="682" w:name="_Toc346032876"/>
      <w:bookmarkStart w:id="683" w:name="_Toc370583003"/>
      <w:bookmarkEnd w:id="680"/>
      <w:bookmarkEnd w:id="681"/>
      <w:r w:rsidRPr="00895E3A">
        <w:t>Получение публичных подкатегорий</w:t>
      </w:r>
      <w:bookmarkEnd w:id="682"/>
      <w:r w:rsidR="00386847" w:rsidRPr="00895E3A">
        <w:t xml:space="preserve"> (GetPublicSubCategories)</w:t>
      </w:r>
      <w:bookmarkEnd w:id="683"/>
    </w:p>
    <w:p w14:paraId="68FEC0C8" w14:textId="77777777" w:rsidR="00DD6372" w:rsidRPr="00895E3A" w:rsidRDefault="00DD6372" w:rsidP="00DD6372">
      <w:pPr>
        <w:pStyle w:val="Heading4"/>
        <w:numPr>
          <w:ilvl w:val="3"/>
          <w:numId w:val="13"/>
        </w:numPr>
      </w:pPr>
      <w:bookmarkStart w:id="684" w:name="_Toc346032877"/>
      <w:bookmarkStart w:id="685" w:name="_Toc370583004"/>
      <w:r w:rsidRPr="00895E3A">
        <w:t>Карточка операции</w:t>
      </w:r>
      <w:bookmarkEnd w:id="684"/>
      <w:bookmarkEnd w:id="685"/>
    </w:p>
    <w:p w14:paraId="68FEC0C9"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25</w:t>
      </w:r>
      <w:r w:rsidR="00E74F79" w:rsidRPr="00895E3A">
        <w:rPr>
          <w:noProof/>
        </w:rPr>
        <w:fldChar w:fldCharType="end"/>
      </w:r>
    </w:p>
    <w:tbl>
      <w:tblPr>
        <w:tblStyle w:val="TableGrid"/>
        <w:tblW w:w="0" w:type="auto"/>
        <w:tblLook w:val="04A0" w:firstRow="1" w:lastRow="0" w:firstColumn="1" w:lastColumn="0" w:noHBand="0" w:noVBand="1"/>
      </w:tblPr>
      <w:tblGrid>
        <w:gridCol w:w="3652"/>
        <w:gridCol w:w="6201"/>
      </w:tblGrid>
      <w:tr w:rsidR="00DD6372" w:rsidRPr="00895E3A" w14:paraId="68FEC0CD" w14:textId="77777777" w:rsidTr="00EC460E">
        <w:tc>
          <w:tcPr>
            <w:tcW w:w="3652" w:type="dxa"/>
          </w:tcPr>
          <w:p w14:paraId="68FEC0CA" w14:textId="77777777" w:rsidR="00DD6372" w:rsidRPr="00895E3A" w:rsidRDefault="00DD6372" w:rsidP="00EC460E">
            <w:r w:rsidRPr="00895E3A">
              <w:t>Предназначение</w:t>
            </w:r>
          </w:p>
        </w:tc>
        <w:tc>
          <w:tcPr>
            <w:tcW w:w="6201" w:type="dxa"/>
          </w:tcPr>
          <w:p w14:paraId="68FEC0CB" w14:textId="77777777" w:rsidR="00DD6372" w:rsidRPr="00895E3A" w:rsidRDefault="00DD6372" w:rsidP="00EC460E">
            <w:r w:rsidRPr="00895E3A">
              <w:t xml:space="preserve">Операция предназначена </w:t>
            </w:r>
            <w:proofErr w:type="gramStart"/>
            <w:r w:rsidRPr="00895E3A">
              <w:t>для</w:t>
            </w:r>
            <w:proofErr w:type="gramEnd"/>
            <w:r w:rsidRPr="00895E3A">
              <w:t>:</w:t>
            </w:r>
          </w:p>
          <w:p w14:paraId="68FEC0CC" w14:textId="77777777" w:rsidR="00DD6372" w:rsidRPr="00895E3A" w:rsidRDefault="00DD6372" w:rsidP="00E31AB0">
            <w:pPr>
              <w:pStyle w:val="ListParagraph"/>
              <w:numPr>
                <w:ilvl w:val="0"/>
                <w:numId w:val="28"/>
              </w:numPr>
              <w:ind w:left="459"/>
            </w:pPr>
            <w:r w:rsidRPr="00895E3A">
              <w:t>Получения плоского списка публичных подкатегорий заданной родительской категории из рубрикатора и до требуемого уровня вложенности</w:t>
            </w:r>
            <w:r w:rsidR="00801EF3" w:rsidRPr="00895E3A">
              <w:t>, доступных пользователю</w:t>
            </w:r>
            <w:r w:rsidRPr="00895E3A">
              <w:t>.</w:t>
            </w:r>
          </w:p>
        </w:tc>
      </w:tr>
      <w:tr w:rsidR="00DD6372" w:rsidRPr="00895E3A" w14:paraId="68FEC0D0" w14:textId="77777777" w:rsidTr="00EC460E">
        <w:tc>
          <w:tcPr>
            <w:tcW w:w="3652" w:type="dxa"/>
          </w:tcPr>
          <w:p w14:paraId="68FEC0CE" w14:textId="77777777" w:rsidR="00DD6372" w:rsidRPr="00895E3A" w:rsidRDefault="00DD6372" w:rsidP="00EC460E">
            <w:r w:rsidRPr="00895E3A">
              <w:t>Режим выполнения</w:t>
            </w:r>
          </w:p>
        </w:tc>
        <w:tc>
          <w:tcPr>
            <w:tcW w:w="6201" w:type="dxa"/>
          </w:tcPr>
          <w:p w14:paraId="68FEC0CF" w14:textId="77777777" w:rsidR="00DD6372" w:rsidRPr="00895E3A" w:rsidRDefault="00DD6372" w:rsidP="00EC460E">
            <w:r w:rsidRPr="00895E3A">
              <w:t>Синхронный.</w:t>
            </w:r>
          </w:p>
        </w:tc>
      </w:tr>
    </w:tbl>
    <w:p w14:paraId="68FEC0D1" w14:textId="77777777" w:rsidR="00DD6372" w:rsidRPr="00895E3A" w:rsidRDefault="00DD6372" w:rsidP="00DD6372">
      <w:pPr>
        <w:pStyle w:val="Heading4"/>
        <w:numPr>
          <w:ilvl w:val="3"/>
          <w:numId w:val="13"/>
        </w:numPr>
      </w:pPr>
      <w:bookmarkStart w:id="686" w:name="_Toc346032878"/>
      <w:bookmarkStart w:id="687" w:name="_Toc370583005"/>
      <w:r w:rsidRPr="00895E3A">
        <w:t>Параметры назначения</w:t>
      </w:r>
      <w:bookmarkEnd w:id="686"/>
      <w:bookmarkEnd w:id="687"/>
    </w:p>
    <w:p w14:paraId="68FEC0D2"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26</w:t>
      </w:r>
      <w:r w:rsidR="00E74F79" w:rsidRPr="00895E3A">
        <w:rPr>
          <w:noProof/>
        </w:rPr>
        <w:fldChar w:fldCharType="end"/>
      </w:r>
    </w:p>
    <w:tbl>
      <w:tblPr>
        <w:tblStyle w:val="TableGrid"/>
        <w:tblW w:w="0" w:type="auto"/>
        <w:tblLook w:val="04A0" w:firstRow="1" w:lastRow="0" w:firstColumn="1" w:lastColumn="0" w:noHBand="0" w:noVBand="1"/>
      </w:tblPr>
      <w:tblGrid>
        <w:gridCol w:w="4926"/>
        <w:gridCol w:w="4927"/>
      </w:tblGrid>
      <w:tr w:rsidR="00DD6372" w:rsidRPr="00895E3A" w14:paraId="68FEC0D5" w14:textId="77777777" w:rsidTr="00EC460E">
        <w:tc>
          <w:tcPr>
            <w:tcW w:w="4926" w:type="dxa"/>
          </w:tcPr>
          <w:p w14:paraId="68FEC0D3" w14:textId="77777777" w:rsidR="00DD6372" w:rsidRPr="00895E3A" w:rsidRDefault="00DD6372" w:rsidP="00EC460E">
            <w:pPr>
              <w:rPr>
                <w:b/>
              </w:rPr>
            </w:pPr>
            <w:r w:rsidRPr="00895E3A">
              <w:rPr>
                <w:b/>
              </w:rPr>
              <w:t>Параметр</w:t>
            </w:r>
          </w:p>
        </w:tc>
        <w:tc>
          <w:tcPr>
            <w:tcW w:w="4927" w:type="dxa"/>
          </w:tcPr>
          <w:p w14:paraId="68FEC0D4" w14:textId="77777777" w:rsidR="00DD6372" w:rsidRPr="00895E3A" w:rsidRDefault="00DD6372" w:rsidP="00EC460E">
            <w:pPr>
              <w:rPr>
                <w:b/>
              </w:rPr>
            </w:pPr>
            <w:r w:rsidRPr="00895E3A">
              <w:rPr>
                <w:b/>
              </w:rPr>
              <w:t>Значение</w:t>
            </w:r>
          </w:p>
        </w:tc>
      </w:tr>
      <w:tr w:rsidR="00DD6372" w:rsidRPr="00895E3A" w14:paraId="68FEC0D8" w14:textId="77777777" w:rsidTr="00EC460E">
        <w:tc>
          <w:tcPr>
            <w:tcW w:w="4926" w:type="dxa"/>
          </w:tcPr>
          <w:p w14:paraId="68FEC0D6" w14:textId="77777777" w:rsidR="00DD6372" w:rsidRPr="00895E3A" w:rsidRDefault="00DD6372" w:rsidP="00EC460E">
            <w:r w:rsidRPr="00895E3A">
              <w:t>Максимальное время от получения запроса до выдачи ответа</w:t>
            </w:r>
          </w:p>
        </w:tc>
        <w:tc>
          <w:tcPr>
            <w:tcW w:w="4927" w:type="dxa"/>
          </w:tcPr>
          <w:p w14:paraId="68FEC0D7" w14:textId="77777777" w:rsidR="00DD6372" w:rsidRPr="00895E3A" w:rsidRDefault="00DD6372" w:rsidP="00EC460E">
            <w:r w:rsidRPr="00895E3A">
              <w:t>200 миллисекунд</w:t>
            </w:r>
          </w:p>
        </w:tc>
      </w:tr>
    </w:tbl>
    <w:p w14:paraId="68FEC0D9" w14:textId="77777777" w:rsidR="00DD6372" w:rsidRPr="00895E3A" w:rsidRDefault="00DD6372" w:rsidP="00DD6372">
      <w:pPr>
        <w:pStyle w:val="Heading4"/>
        <w:numPr>
          <w:ilvl w:val="3"/>
          <w:numId w:val="13"/>
        </w:numPr>
      </w:pPr>
      <w:bookmarkStart w:id="688" w:name="_Toc346032879"/>
      <w:bookmarkStart w:id="689" w:name="_Toc370583006"/>
      <w:r w:rsidRPr="00895E3A">
        <w:t>Влияние на другие операции</w:t>
      </w:r>
      <w:bookmarkEnd w:id="688"/>
      <w:bookmarkEnd w:id="689"/>
    </w:p>
    <w:p w14:paraId="68FEC0DA" w14:textId="77777777" w:rsidR="00DD6372" w:rsidRPr="00895E3A" w:rsidRDefault="00DD6372" w:rsidP="00DD6372">
      <w:r w:rsidRPr="00895E3A">
        <w:t>Отсутствует.</w:t>
      </w:r>
    </w:p>
    <w:p w14:paraId="68FEC0DB" w14:textId="77777777" w:rsidR="00DD6372" w:rsidRPr="00895E3A" w:rsidRDefault="00DD6372" w:rsidP="00DD6372">
      <w:pPr>
        <w:pStyle w:val="Heading4"/>
        <w:numPr>
          <w:ilvl w:val="3"/>
          <w:numId w:val="13"/>
        </w:numPr>
      </w:pPr>
      <w:bookmarkStart w:id="690" w:name="_Toc346032880"/>
      <w:bookmarkStart w:id="691" w:name="_Toc370583007"/>
      <w:r w:rsidRPr="00895E3A">
        <w:lastRenderedPageBreak/>
        <w:t>Входные параметры</w:t>
      </w:r>
      <w:bookmarkEnd w:id="690"/>
      <w:bookmarkEnd w:id="691"/>
    </w:p>
    <w:p w14:paraId="68FEC0DC"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27</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DD6372" w:rsidRPr="00895E3A" w14:paraId="68FEC0E0" w14:textId="77777777" w:rsidTr="00EC460E">
        <w:tc>
          <w:tcPr>
            <w:tcW w:w="2093" w:type="dxa"/>
          </w:tcPr>
          <w:p w14:paraId="68FEC0DD" w14:textId="77777777" w:rsidR="00DD6372" w:rsidRPr="00895E3A" w:rsidRDefault="00DD6372" w:rsidP="00EC460E">
            <w:pPr>
              <w:rPr>
                <w:b/>
              </w:rPr>
            </w:pPr>
            <w:r w:rsidRPr="00895E3A">
              <w:rPr>
                <w:b/>
              </w:rPr>
              <w:t>Параметр</w:t>
            </w:r>
          </w:p>
        </w:tc>
        <w:tc>
          <w:tcPr>
            <w:tcW w:w="5906" w:type="dxa"/>
          </w:tcPr>
          <w:p w14:paraId="68FEC0DE" w14:textId="77777777" w:rsidR="00DD6372" w:rsidRPr="00895E3A" w:rsidRDefault="00DD6372" w:rsidP="00EC460E">
            <w:pPr>
              <w:rPr>
                <w:b/>
              </w:rPr>
            </w:pPr>
            <w:r w:rsidRPr="00895E3A">
              <w:rPr>
                <w:b/>
              </w:rPr>
              <w:t>Описание</w:t>
            </w:r>
          </w:p>
        </w:tc>
        <w:tc>
          <w:tcPr>
            <w:tcW w:w="1854" w:type="dxa"/>
          </w:tcPr>
          <w:p w14:paraId="68FEC0DF" w14:textId="77777777" w:rsidR="00DD6372" w:rsidRPr="00895E3A" w:rsidRDefault="00DD6372" w:rsidP="00EC460E">
            <w:pPr>
              <w:rPr>
                <w:b/>
              </w:rPr>
            </w:pPr>
            <w:r w:rsidRPr="00895E3A">
              <w:rPr>
                <w:b/>
              </w:rPr>
              <w:t>Обязательный?</w:t>
            </w:r>
          </w:p>
        </w:tc>
      </w:tr>
      <w:tr w:rsidR="00DD6372" w:rsidRPr="00895E3A" w14:paraId="68FEC0E4" w14:textId="77777777" w:rsidTr="00EC460E">
        <w:tc>
          <w:tcPr>
            <w:tcW w:w="2093" w:type="dxa"/>
          </w:tcPr>
          <w:p w14:paraId="68FEC0E1" w14:textId="77777777" w:rsidR="00DD6372" w:rsidRPr="00895E3A" w:rsidRDefault="00DD6372" w:rsidP="00EC460E">
            <w:r w:rsidRPr="00895E3A">
              <w:t>Идентификатор родительской категории</w:t>
            </w:r>
            <w:r w:rsidR="006364E4" w:rsidRPr="00895E3A">
              <w:t xml:space="preserve"> (CategoryId)</w:t>
            </w:r>
          </w:p>
        </w:tc>
        <w:tc>
          <w:tcPr>
            <w:tcW w:w="5906" w:type="dxa"/>
          </w:tcPr>
          <w:p w14:paraId="68FEC0E2" w14:textId="77777777" w:rsidR="00DD6372" w:rsidRPr="00895E3A" w:rsidRDefault="00DD6372" w:rsidP="00D3444C">
            <w:r w:rsidRPr="00895E3A">
              <w:t xml:space="preserve">Идентификатор родительской категории. Если идентификатор указан, то возвращаются все публичные категории-потомки </w:t>
            </w:r>
            <w:r w:rsidR="00D3444C" w:rsidRPr="00895E3A">
              <w:t>указанного</w:t>
            </w:r>
            <w:r w:rsidRPr="00895E3A">
              <w:t xml:space="preserve"> уровня вложенности указанной категории. Если идентификатор не указан, </w:t>
            </w:r>
            <w:r w:rsidR="00C62E4F" w:rsidRPr="00895E3A">
              <w:t>то берется идентификатор самого верхнего уровня</w:t>
            </w:r>
            <w:r w:rsidRPr="00895E3A">
              <w:t>.</w:t>
            </w:r>
          </w:p>
        </w:tc>
        <w:tc>
          <w:tcPr>
            <w:tcW w:w="1854" w:type="dxa"/>
          </w:tcPr>
          <w:p w14:paraId="68FEC0E3" w14:textId="77777777" w:rsidR="00DD6372" w:rsidRPr="00895E3A" w:rsidRDefault="00DD6372" w:rsidP="00EC460E">
            <w:r w:rsidRPr="00895E3A">
              <w:t>Нет</w:t>
            </w:r>
          </w:p>
        </w:tc>
      </w:tr>
      <w:tr w:rsidR="00DD6372" w:rsidRPr="00895E3A" w14:paraId="68FEC0E8" w14:textId="77777777" w:rsidTr="00EC460E">
        <w:tc>
          <w:tcPr>
            <w:tcW w:w="2093" w:type="dxa"/>
          </w:tcPr>
          <w:p w14:paraId="68FEC0E5" w14:textId="77777777" w:rsidR="00DD6372" w:rsidRPr="00895E3A" w:rsidRDefault="00DD6372" w:rsidP="00EC460E">
            <w:r w:rsidRPr="00895E3A">
              <w:t>Уровень вложенности</w:t>
            </w:r>
            <w:r w:rsidR="006364E4" w:rsidRPr="00895E3A">
              <w:t xml:space="preserve"> (NestingLevel)</w:t>
            </w:r>
          </w:p>
        </w:tc>
        <w:tc>
          <w:tcPr>
            <w:tcW w:w="5906" w:type="dxa"/>
          </w:tcPr>
          <w:p w14:paraId="68FEC0E6" w14:textId="77777777" w:rsidR="00DD6372" w:rsidRPr="00895E3A" w:rsidRDefault="00DD6372" w:rsidP="00EC460E">
            <w:r w:rsidRPr="00895E3A">
              <w:t>Количество подуровней каталога, которые необходимо вернуть. Если значение не установлено, то вернутся все подуровни.</w:t>
            </w:r>
          </w:p>
        </w:tc>
        <w:tc>
          <w:tcPr>
            <w:tcW w:w="1854" w:type="dxa"/>
          </w:tcPr>
          <w:p w14:paraId="68FEC0E7" w14:textId="77777777" w:rsidR="00DD6372" w:rsidRPr="00895E3A" w:rsidRDefault="00DD6372" w:rsidP="00EC460E">
            <w:r w:rsidRPr="00895E3A">
              <w:t>Нет</w:t>
            </w:r>
          </w:p>
        </w:tc>
      </w:tr>
      <w:tr w:rsidR="00DD6372" w:rsidRPr="00895E3A" w14:paraId="68FEC0EC" w14:textId="77777777" w:rsidTr="00EC460E">
        <w:tc>
          <w:tcPr>
            <w:tcW w:w="2093" w:type="dxa"/>
          </w:tcPr>
          <w:p w14:paraId="68FEC0E9" w14:textId="77777777" w:rsidR="00DD6372" w:rsidRPr="00895E3A" w:rsidRDefault="00DD6372" w:rsidP="00EC460E">
            <w:r w:rsidRPr="00895E3A">
              <w:t>Конте</w:t>
            </w:r>
            <w:proofErr w:type="gramStart"/>
            <w:r w:rsidRPr="00895E3A">
              <w:t>кст кл</w:t>
            </w:r>
            <w:proofErr w:type="gramEnd"/>
            <w:r w:rsidRPr="00895E3A">
              <w:t>иента</w:t>
            </w:r>
            <w:r w:rsidR="006364E4" w:rsidRPr="00895E3A">
              <w:t xml:space="preserve"> (ClientContext)</w:t>
            </w:r>
          </w:p>
        </w:tc>
        <w:tc>
          <w:tcPr>
            <w:tcW w:w="5906" w:type="dxa"/>
          </w:tcPr>
          <w:p w14:paraId="68FEC0EA" w14:textId="77777777" w:rsidR="00DD6372" w:rsidRPr="00895E3A" w:rsidRDefault="00DD6372" w:rsidP="00EC460E">
            <w:r w:rsidRPr="00895E3A">
              <w:t>Набор пар ключ-значение, содержащий информацию о клиенте.</w:t>
            </w:r>
          </w:p>
        </w:tc>
        <w:tc>
          <w:tcPr>
            <w:tcW w:w="1854" w:type="dxa"/>
          </w:tcPr>
          <w:p w14:paraId="68FEC0EB" w14:textId="77777777" w:rsidR="00DD6372" w:rsidRPr="00895E3A" w:rsidRDefault="006364E4" w:rsidP="00EC460E">
            <w:r w:rsidRPr="00895E3A">
              <w:t>Да</w:t>
            </w:r>
          </w:p>
        </w:tc>
      </w:tr>
      <w:tr w:rsidR="00DD6372" w:rsidRPr="00895E3A" w14:paraId="68FEC0F0" w14:textId="77777777" w:rsidTr="00EC460E">
        <w:tc>
          <w:tcPr>
            <w:tcW w:w="2093" w:type="dxa"/>
          </w:tcPr>
          <w:p w14:paraId="68FEC0ED" w14:textId="77777777" w:rsidR="00DD6372" w:rsidRPr="00895E3A" w:rsidRDefault="00DD6372" w:rsidP="00EC460E">
            <w:r w:rsidRPr="00895E3A">
              <w:t>Количество пропущенных записей</w:t>
            </w:r>
            <w:r w:rsidR="006364E4" w:rsidRPr="00895E3A">
              <w:t xml:space="preserve"> (CountToSkip)</w:t>
            </w:r>
          </w:p>
        </w:tc>
        <w:tc>
          <w:tcPr>
            <w:tcW w:w="5906" w:type="dxa"/>
          </w:tcPr>
          <w:p w14:paraId="68FEC0EE" w14:textId="77777777" w:rsidR="00DD6372" w:rsidRPr="00895E3A" w:rsidRDefault="00DD6372" w:rsidP="00EC460E">
            <w:r w:rsidRPr="00895E3A">
              <w:t>Количество записей из списка найденных и отсортированных записей, которые нужно пропустить и не возвращать. Если значение не указано, то значение равно 0.</w:t>
            </w:r>
          </w:p>
        </w:tc>
        <w:tc>
          <w:tcPr>
            <w:tcW w:w="1854" w:type="dxa"/>
          </w:tcPr>
          <w:p w14:paraId="68FEC0EF" w14:textId="77777777" w:rsidR="00DD6372" w:rsidRPr="00895E3A" w:rsidRDefault="00DD6372" w:rsidP="00EC460E">
            <w:r w:rsidRPr="00895E3A">
              <w:t>Нет</w:t>
            </w:r>
          </w:p>
        </w:tc>
      </w:tr>
      <w:tr w:rsidR="00DD6372" w:rsidRPr="00895E3A" w14:paraId="68FEC0F4" w14:textId="77777777" w:rsidTr="00EC460E">
        <w:tc>
          <w:tcPr>
            <w:tcW w:w="2093" w:type="dxa"/>
          </w:tcPr>
          <w:p w14:paraId="68FEC0F1" w14:textId="77777777" w:rsidR="00DD6372" w:rsidRPr="00895E3A" w:rsidRDefault="00DD6372" w:rsidP="00EC460E">
            <w:r w:rsidRPr="00895E3A">
              <w:t>Максимальное количество возвращаемых записей</w:t>
            </w:r>
            <w:r w:rsidR="006364E4" w:rsidRPr="00895E3A">
              <w:t xml:space="preserve"> (CountToTake)</w:t>
            </w:r>
          </w:p>
        </w:tc>
        <w:tc>
          <w:tcPr>
            <w:tcW w:w="5906" w:type="dxa"/>
          </w:tcPr>
          <w:p w14:paraId="68FEC0F2" w14:textId="77777777" w:rsidR="00DD6372" w:rsidRPr="00895E3A" w:rsidRDefault="00DD6372" w:rsidP="00EC460E">
            <w:r w:rsidRPr="00895E3A">
              <w:t>Максимальное количество возвращаемых записей.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0F3" w14:textId="77777777" w:rsidR="00DD6372" w:rsidRPr="00895E3A" w:rsidRDefault="00DD6372" w:rsidP="00EC460E">
            <w:r w:rsidRPr="00895E3A">
              <w:t>Нет</w:t>
            </w:r>
          </w:p>
        </w:tc>
      </w:tr>
      <w:tr w:rsidR="00DD6372" w:rsidRPr="00895E3A" w14:paraId="68FEC0FB" w14:textId="77777777" w:rsidTr="00EC460E">
        <w:tc>
          <w:tcPr>
            <w:tcW w:w="2093" w:type="dxa"/>
          </w:tcPr>
          <w:p w14:paraId="68FEC0F5" w14:textId="77777777" w:rsidR="00DD6372" w:rsidRPr="00895E3A" w:rsidRDefault="00DD6372" w:rsidP="00EC460E">
            <w:r w:rsidRPr="00895E3A">
              <w:t>Признак подсчета общего количества найденных записей</w:t>
            </w:r>
            <w:r w:rsidR="006364E4" w:rsidRPr="00895E3A">
              <w:t xml:space="preserve"> (CalcTotalCount)</w:t>
            </w:r>
          </w:p>
        </w:tc>
        <w:tc>
          <w:tcPr>
            <w:tcW w:w="5906" w:type="dxa"/>
          </w:tcPr>
          <w:p w14:paraId="68FEC0F6" w14:textId="77777777" w:rsidR="00DD6372" w:rsidRPr="00895E3A" w:rsidRDefault="00DD6372" w:rsidP="00EC460E">
            <w:r w:rsidRPr="00895E3A">
              <w:t>Принимает одно из следующих значений:</w:t>
            </w:r>
          </w:p>
          <w:p w14:paraId="68FEC0F7" w14:textId="77777777" w:rsidR="00DD6372" w:rsidRPr="00895E3A" w:rsidRDefault="00DD6372" w:rsidP="00EC460E">
            <w:r w:rsidRPr="00895E3A">
              <w:t>0 – признак игнорируется;</w:t>
            </w:r>
          </w:p>
          <w:p w14:paraId="68FEC0F8" w14:textId="77777777" w:rsidR="00DD6372" w:rsidRPr="00895E3A" w:rsidRDefault="00DD6372" w:rsidP="00EC460E">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C0F9" w14:textId="77777777" w:rsidR="00DD6372" w:rsidRPr="00895E3A" w:rsidRDefault="00DD6372" w:rsidP="00EC460E">
            <w:r w:rsidRPr="00895E3A">
              <w:t>Если значение не указано, то значение равно 0.</w:t>
            </w:r>
          </w:p>
        </w:tc>
        <w:tc>
          <w:tcPr>
            <w:tcW w:w="1854" w:type="dxa"/>
          </w:tcPr>
          <w:p w14:paraId="68FEC0FA" w14:textId="77777777" w:rsidR="00DD6372" w:rsidRPr="00895E3A" w:rsidRDefault="00DD6372" w:rsidP="00EC460E">
            <w:r w:rsidRPr="00895E3A">
              <w:t>Нет</w:t>
            </w:r>
          </w:p>
        </w:tc>
      </w:tr>
    </w:tbl>
    <w:p w14:paraId="68FEC0FC" w14:textId="77777777" w:rsidR="00DD6372" w:rsidRPr="00895E3A" w:rsidRDefault="00DD6372" w:rsidP="00DD6372">
      <w:pPr>
        <w:pStyle w:val="Heading4"/>
        <w:numPr>
          <w:ilvl w:val="3"/>
          <w:numId w:val="13"/>
        </w:numPr>
      </w:pPr>
      <w:bookmarkStart w:id="692" w:name="_Toc346032881"/>
      <w:bookmarkStart w:id="693" w:name="_Toc370583008"/>
      <w:r w:rsidRPr="00895E3A">
        <w:lastRenderedPageBreak/>
        <w:t>Выходные данные</w:t>
      </w:r>
      <w:bookmarkEnd w:id="692"/>
      <w:bookmarkEnd w:id="693"/>
    </w:p>
    <w:p w14:paraId="68FEC0FD"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28</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D6372" w:rsidRPr="00895E3A" w14:paraId="68FEC101" w14:textId="77777777" w:rsidTr="00EC460E">
        <w:tc>
          <w:tcPr>
            <w:tcW w:w="2093" w:type="dxa"/>
          </w:tcPr>
          <w:p w14:paraId="68FEC0FE" w14:textId="77777777" w:rsidR="00DD6372" w:rsidRPr="00895E3A" w:rsidRDefault="00DD6372" w:rsidP="00EC460E">
            <w:pPr>
              <w:rPr>
                <w:b/>
              </w:rPr>
            </w:pPr>
            <w:r w:rsidRPr="00895E3A">
              <w:rPr>
                <w:b/>
              </w:rPr>
              <w:t>Атрибут</w:t>
            </w:r>
          </w:p>
        </w:tc>
        <w:tc>
          <w:tcPr>
            <w:tcW w:w="5906" w:type="dxa"/>
          </w:tcPr>
          <w:p w14:paraId="68FEC0FF" w14:textId="77777777" w:rsidR="00DD6372" w:rsidRPr="00895E3A" w:rsidRDefault="00DD6372" w:rsidP="00EC460E">
            <w:pPr>
              <w:rPr>
                <w:b/>
              </w:rPr>
            </w:pPr>
            <w:r w:rsidRPr="00895E3A">
              <w:rPr>
                <w:b/>
              </w:rPr>
              <w:t>Описание</w:t>
            </w:r>
          </w:p>
        </w:tc>
        <w:tc>
          <w:tcPr>
            <w:tcW w:w="1854" w:type="dxa"/>
          </w:tcPr>
          <w:p w14:paraId="68FEC100" w14:textId="77777777" w:rsidR="00DD6372" w:rsidRPr="00895E3A" w:rsidRDefault="00DD6372" w:rsidP="00EC460E">
            <w:pPr>
              <w:rPr>
                <w:b/>
              </w:rPr>
            </w:pPr>
            <w:r w:rsidRPr="00895E3A">
              <w:rPr>
                <w:b/>
              </w:rPr>
              <w:t>Обязательный?</w:t>
            </w:r>
          </w:p>
        </w:tc>
      </w:tr>
      <w:tr w:rsidR="0056782D" w:rsidRPr="00895E3A" w14:paraId="68FEC105" w14:textId="77777777" w:rsidTr="00EC460E">
        <w:tc>
          <w:tcPr>
            <w:tcW w:w="2093" w:type="dxa"/>
          </w:tcPr>
          <w:p w14:paraId="68FEC102" w14:textId="77777777" w:rsidR="0056782D" w:rsidRPr="00895E3A" w:rsidRDefault="0056782D" w:rsidP="00EC460E">
            <w:r w:rsidRPr="00895E3A">
              <w:t>Признак успешного выполнения операции (Success)</w:t>
            </w:r>
          </w:p>
        </w:tc>
        <w:tc>
          <w:tcPr>
            <w:tcW w:w="5906" w:type="dxa"/>
          </w:tcPr>
          <w:p w14:paraId="68FEC103" w14:textId="77777777" w:rsidR="0056782D" w:rsidRPr="00895E3A" w:rsidRDefault="0056782D" w:rsidP="00EC460E">
            <w:r w:rsidRPr="00895E3A">
              <w:t>Признак успешного выполнения операции</w:t>
            </w:r>
          </w:p>
        </w:tc>
        <w:tc>
          <w:tcPr>
            <w:tcW w:w="1854" w:type="dxa"/>
          </w:tcPr>
          <w:p w14:paraId="68FEC104" w14:textId="77777777" w:rsidR="0056782D" w:rsidRPr="00895E3A" w:rsidRDefault="0056782D" w:rsidP="00EC460E">
            <w:r w:rsidRPr="00895E3A">
              <w:t>Да</w:t>
            </w:r>
          </w:p>
        </w:tc>
      </w:tr>
      <w:tr w:rsidR="0056782D" w:rsidRPr="00895E3A" w14:paraId="68FEC10B" w14:textId="77777777" w:rsidTr="00EC460E">
        <w:tc>
          <w:tcPr>
            <w:tcW w:w="2093" w:type="dxa"/>
          </w:tcPr>
          <w:p w14:paraId="68FEC106" w14:textId="77777777" w:rsidR="0056782D" w:rsidRPr="00895E3A" w:rsidRDefault="0056782D" w:rsidP="00EC460E">
            <w:r w:rsidRPr="00895E3A">
              <w:t>Код возврата (ResultCode)</w:t>
            </w:r>
          </w:p>
        </w:tc>
        <w:tc>
          <w:tcPr>
            <w:tcW w:w="5906" w:type="dxa"/>
          </w:tcPr>
          <w:p w14:paraId="68FEC107" w14:textId="77777777" w:rsidR="0056782D" w:rsidRPr="00895E3A" w:rsidRDefault="0056782D" w:rsidP="00EC460E">
            <w:r w:rsidRPr="00895E3A">
              <w:t>Целочисленный код, информирующий о результате выполнения операции. Допустимые значения:</w:t>
            </w:r>
          </w:p>
          <w:p w14:paraId="68FEC108" w14:textId="77777777" w:rsidR="0056782D" w:rsidRPr="00895E3A" w:rsidRDefault="0056782D" w:rsidP="00EC460E">
            <w:r w:rsidRPr="00895E3A">
              <w:t>0 – операция выполнена успешно</w:t>
            </w:r>
          </w:p>
          <w:p w14:paraId="68FEC109" w14:textId="77777777" w:rsidR="0056782D" w:rsidRPr="00895E3A" w:rsidRDefault="0056782D" w:rsidP="00EC460E">
            <w:r w:rsidRPr="00895E3A">
              <w:t>1 – во время выполнения операции произошла непредвиденная ошибка</w:t>
            </w:r>
          </w:p>
        </w:tc>
        <w:tc>
          <w:tcPr>
            <w:tcW w:w="1854" w:type="dxa"/>
          </w:tcPr>
          <w:p w14:paraId="68FEC10A" w14:textId="77777777" w:rsidR="0056782D" w:rsidRPr="00895E3A" w:rsidRDefault="0056782D" w:rsidP="00EC460E">
            <w:r w:rsidRPr="00895E3A">
              <w:t>Да</w:t>
            </w:r>
          </w:p>
        </w:tc>
      </w:tr>
      <w:tr w:rsidR="0056782D" w:rsidRPr="00895E3A" w14:paraId="68FEC10F" w14:textId="77777777" w:rsidTr="00EC460E">
        <w:tc>
          <w:tcPr>
            <w:tcW w:w="2093" w:type="dxa"/>
          </w:tcPr>
          <w:p w14:paraId="68FEC10C" w14:textId="77777777" w:rsidR="0056782D" w:rsidRPr="00895E3A" w:rsidRDefault="0056782D" w:rsidP="00EC460E">
            <w:r w:rsidRPr="00895E3A">
              <w:t>Описание ошибки (ResultDescription)</w:t>
            </w:r>
          </w:p>
        </w:tc>
        <w:tc>
          <w:tcPr>
            <w:tcW w:w="5906" w:type="dxa"/>
          </w:tcPr>
          <w:p w14:paraId="68FEC10D" w14:textId="77777777" w:rsidR="0056782D" w:rsidRPr="00895E3A" w:rsidRDefault="0056782D" w:rsidP="00EC460E">
            <w:r w:rsidRPr="00895E3A">
              <w:t>Обязательно заполняется, если код возврата не равен 0. В других случаях никогда не заполняется.</w:t>
            </w:r>
          </w:p>
        </w:tc>
        <w:tc>
          <w:tcPr>
            <w:tcW w:w="1854" w:type="dxa"/>
          </w:tcPr>
          <w:p w14:paraId="68FEC10E" w14:textId="77777777" w:rsidR="0056782D" w:rsidRPr="00895E3A" w:rsidRDefault="0056782D" w:rsidP="00EC460E">
            <w:r w:rsidRPr="00895E3A">
              <w:t>Нет</w:t>
            </w:r>
          </w:p>
        </w:tc>
      </w:tr>
      <w:tr w:rsidR="00DD6372" w:rsidRPr="00895E3A" w14:paraId="68FEC113" w14:textId="77777777" w:rsidTr="00EC460E">
        <w:tc>
          <w:tcPr>
            <w:tcW w:w="2093" w:type="dxa"/>
          </w:tcPr>
          <w:p w14:paraId="68FEC110" w14:textId="77777777" w:rsidR="00DD6372" w:rsidRPr="00895E3A" w:rsidRDefault="00DD6372" w:rsidP="00EC460E">
            <w:pPr>
              <w:rPr>
                <w:b/>
              </w:rPr>
            </w:pPr>
            <w:r w:rsidRPr="00895E3A">
              <w:t>Максимальное количество возвращаемых записей</w:t>
            </w:r>
          </w:p>
        </w:tc>
        <w:tc>
          <w:tcPr>
            <w:tcW w:w="5906" w:type="dxa"/>
          </w:tcPr>
          <w:p w14:paraId="68FEC111" w14:textId="77777777" w:rsidR="00DD6372" w:rsidRPr="00895E3A" w:rsidRDefault="00DD6372" w:rsidP="00EC460E">
            <w:pPr>
              <w:rPr>
                <w:b/>
              </w:rPr>
            </w:pPr>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68FEC112" w14:textId="77777777" w:rsidR="00DD6372" w:rsidRPr="00895E3A" w:rsidRDefault="00DD6372" w:rsidP="00EC460E">
            <w:pPr>
              <w:rPr>
                <w:b/>
              </w:rPr>
            </w:pPr>
            <w:r w:rsidRPr="00895E3A">
              <w:t>Да</w:t>
            </w:r>
          </w:p>
        </w:tc>
      </w:tr>
      <w:tr w:rsidR="00DD6372" w:rsidRPr="00895E3A" w14:paraId="68FEC117" w14:textId="77777777" w:rsidTr="00EC460E">
        <w:tc>
          <w:tcPr>
            <w:tcW w:w="2093" w:type="dxa"/>
          </w:tcPr>
          <w:p w14:paraId="68FEC114" w14:textId="77777777" w:rsidR="00DD6372" w:rsidRPr="00895E3A" w:rsidRDefault="00DD6372" w:rsidP="00EC460E">
            <w:pPr>
              <w:rPr>
                <w:b/>
              </w:rPr>
            </w:pPr>
            <w:r w:rsidRPr="00895E3A">
              <w:t>Общее количество найденных записей</w:t>
            </w:r>
          </w:p>
        </w:tc>
        <w:tc>
          <w:tcPr>
            <w:tcW w:w="5906" w:type="dxa"/>
          </w:tcPr>
          <w:p w14:paraId="68FEC115" w14:textId="77777777" w:rsidR="00DD6372" w:rsidRPr="00895E3A" w:rsidRDefault="00DD6372" w:rsidP="00EC460E">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C116" w14:textId="77777777" w:rsidR="00DD6372" w:rsidRPr="00895E3A" w:rsidRDefault="00DD6372" w:rsidP="00EC460E">
            <w:pPr>
              <w:rPr>
                <w:b/>
              </w:rPr>
            </w:pPr>
            <w:r w:rsidRPr="00895E3A">
              <w:t>Нет</w:t>
            </w:r>
          </w:p>
        </w:tc>
      </w:tr>
      <w:tr w:rsidR="00DD6372" w:rsidRPr="00895E3A" w14:paraId="68FEC11B" w14:textId="77777777" w:rsidTr="00EC460E">
        <w:tc>
          <w:tcPr>
            <w:tcW w:w="2093" w:type="dxa"/>
          </w:tcPr>
          <w:p w14:paraId="68FEC118" w14:textId="77777777" w:rsidR="00DD6372" w:rsidRPr="00895E3A" w:rsidRDefault="00DD6372" w:rsidP="00EC460E">
            <w:r w:rsidRPr="00895E3A">
              <w:t>Количество дочерних категорий</w:t>
            </w:r>
          </w:p>
        </w:tc>
        <w:tc>
          <w:tcPr>
            <w:tcW w:w="5906" w:type="dxa"/>
          </w:tcPr>
          <w:p w14:paraId="68FEC119" w14:textId="77777777" w:rsidR="00DD6372" w:rsidRPr="00895E3A" w:rsidRDefault="00DD6372" w:rsidP="00EC460E">
            <w:r w:rsidRPr="00895E3A">
              <w:t>Количество категорий, находящихся на первом подуровне относительно запрашиваемой категории.</w:t>
            </w:r>
          </w:p>
        </w:tc>
        <w:tc>
          <w:tcPr>
            <w:tcW w:w="1854" w:type="dxa"/>
          </w:tcPr>
          <w:p w14:paraId="68FEC11A" w14:textId="77777777" w:rsidR="00DD6372" w:rsidRPr="00895E3A" w:rsidRDefault="00DD6372" w:rsidP="00EC460E">
            <w:r w:rsidRPr="00895E3A">
              <w:t>Да</w:t>
            </w:r>
          </w:p>
        </w:tc>
      </w:tr>
      <w:tr w:rsidR="00DD6372" w:rsidRPr="00895E3A" w14:paraId="68FEC11F" w14:textId="77777777" w:rsidTr="00EC460E">
        <w:tc>
          <w:tcPr>
            <w:tcW w:w="2093" w:type="dxa"/>
          </w:tcPr>
          <w:p w14:paraId="68FEC11C" w14:textId="77777777" w:rsidR="00DD6372" w:rsidRPr="00895E3A" w:rsidRDefault="00DD6372" w:rsidP="00EC460E">
            <w:r w:rsidRPr="00895E3A">
              <w:t>Категории</w:t>
            </w:r>
          </w:p>
        </w:tc>
        <w:tc>
          <w:tcPr>
            <w:tcW w:w="5906" w:type="dxa"/>
          </w:tcPr>
          <w:p w14:paraId="68FEC11D" w14:textId="77777777" w:rsidR="00DD6372" w:rsidRPr="00895E3A" w:rsidRDefault="00DD6372" w:rsidP="00EC460E">
            <w:r w:rsidRPr="00895E3A">
              <w:t>Массив записей типа «Категория»</w:t>
            </w:r>
          </w:p>
        </w:tc>
        <w:tc>
          <w:tcPr>
            <w:tcW w:w="1854" w:type="dxa"/>
          </w:tcPr>
          <w:p w14:paraId="68FEC11E" w14:textId="77777777" w:rsidR="00DD6372" w:rsidRPr="00895E3A" w:rsidRDefault="00DD6372" w:rsidP="00EC460E">
            <w:r w:rsidRPr="00895E3A">
              <w:t>Нет</w:t>
            </w:r>
          </w:p>
        </w:tc>
      </w:tr>
    </w:tbl>
    <w:p w14:paraId="68FEC120" w14:textId="77777777" w:rsidR="00395BBC" w:rsidRPr="00895E3A" w:rsidRDefault="00395BBC" w:rsidP="00395BB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29</w:t>
      </w:r>
      <w:r w:rsidR="00E74F79" w:rsidRPr="00895E3A">
        <w:rPr>
          <w:noProof/>
        </w:rPr>
        <w:fldChar w:fldCharType="end"/>
      </w:r>
      <w:r w:rsidRPr="00895E3A">
        <w:t xml:space="preserve"> Запись типа «Категория»</w:t>
      </w:r>
    </w:p>
    <w:tbl>
      <w:tblPr>
        <w:tblStyle w:val="TableGrid"/>
        <w:tblW w:w="0" w:type="auto"/>
        <w:tblLook w:val="04A0" w:firstRow="1" w:lastRow="0" w:firstColumn="1" w:lastColumn="0" w:noHBand="0" w:noVBand="1"/>
      </w:tblPr>
      <w:tblGrid>
        <w:gridCol w:w="2093"/>
        <w:gridCol w:w="5906"/>
        <w:gridCol w:w="1854"/>
      </w:tblGrid>
      <w:tr w:rsidR="00395BBC" w:rsidRPr="00895E3A" w14:paraId="68FEC124" w14:textId="77777777" w:rsidTr="00533A2C">
        <w:tc>
          <w:tcPr>
            <w:tcW w:w="2093" w:type="dxa"/>
          </w:tcPr>
          <w:p w14:paraId="68FEC121" w14:textId="77777777" w:rsidR="00395BBC" w:rsidRPr="00895E3A" w:rsidRDefault="00395BBC" w:rsidP="00533A2C">
            <w:pPr>
              <w:rPr>
                <w:b/>
              </w:rPr>
            </w:pPr>
            <w:r w:rsidRPr="00895E3A">
              <w:rPr>
                <w:b/>
              </w:rPr>
              <w:t>Атрибут</w:t>
            </w:r>
          </w:p>
        </w:tc>
        <w:tc>
          <w:tcPr>
            <w:tcW w:w="5906" w:type="dxa"/>
          </w:tcPr>
          <w:p w14:paraId="68FEC122" w14:textId="77777777" w:rsidR="00395BBC" w:rsidRPr="00895E3A" w:rsidRDefault="00395BBC" w:rsidP="00533A2C">
            <w:pPr>
              <w:rPr>
                <w:b/>
              </w:rPr>
            </w:pPr>
            <w:r w:rsidRPr="00895E3A">
              <w:rPr>
                <w:b/>
              </w:rPr>
              <w:t>Описание</w:t>
            </w:r>
          </w:p>
        </w:tc>
        <w:tc>
          <w:tcPr>
            <w:tcW w:w="1854" w:type="dxa"/>
          </w:tcPr>
          <w:p w14:paraId="68FEC123" w14:textId="77777777" w:rsidR="00395BBC" w:rsidRPr="00895E3A" w:rsidRDefault="00395BBC" w:rsidP="00533A2C">
            <w:pPr>
              <w:rPr>
                <w:b/>
              </w:rPr>
            </w:pPr>
            <w:r w:rsidRPr="00895E3A">
              <w:rPr>
                <w:b/>
              </w:rPr>
              <w:t>Обязательный?</w:t>
            </w:r>
          </w:p>
        </w:tc>
      </w:tr>
      <w:tr w:rsidR="00395BBC" w:rsidRPr="00895E3A" w14:paraId="68FEC128" w14:textId="77777777" w:rsidTr="00533A2C">
        <w:tc>
          <w:tcPr>
            <w:tcW w:w="2093" w:type="dxa"/>
          </w:tcPr>
          <w:p w14:paraId="68FEC125" w14:textId="77777777" w:rsidR="00395BBC" w:rsidRPr="00895E3A" w:rsidRDefault="00395BBC" w:rsidP="00533A2C">
            <w:r w:rsidRPr="00895E3A">
              <w:t>Идентификатор  категории</w:t>
            </w:r>
          </w:p>
        </w:tc>
        <w:tc>
          <w:tcPr>
            <w:tcW w:w="5906" w:type="dxa"/>
          </w:tcPr>
          <w:p w14:paraId="68FEC126" w14:textId="77777777" w:rsidR="00395BBC" w:rsidRPr="00895E3A" w:rsidRDefault="00395BBC" w:rsidP="00533A2C">
            <w:r w:rsidRPr="00895E3A">
              <w:t>Идентификатор категории из рубрикатора</w:t>
            </w:r>
          </w:p>
        </w:tc>
        <w:tc>
          <w:tcPr>
            <w:tcW w:w="1854" w:type="dxa"/>
          </w:tcPr>
          <w:p w14:paraId="68FEC127" w14:textId="77777777" w:rsidR="00395BBC" w:rsidRPr="00895E3A" w:rsidRDefault="00395BBC" w:rsidP="00533A2C">
            <w:r w:rsidRPr="00895E3A">
              <w:t>Да</w:t>
            </w:r>
          </w:p>
        </w:tc>
      </w:tr>
      <w:tr w:rsidR="0001695B" w:rsidRPr="00895E3A" w14:paraId="68FEC12C" w14:textId="77777777" w:rsidTr="00533A2C">
        <w:tc>
          <w:tcPr>
            <w:tcW w:w="2093" w:type="dxa"/>
          </w:tcPr>
          <w:p w14:paraId="68FEC129" w14:textId="77777777" w:rsidR="0001695B" w:rsidRPr="00895E3A" w:rsidRDefault="0001695B" w:rsidP="00533A2C">
            <w:r w:rsidRPr="00895E3A">
              <w:lastRenderedPageBreak/>
              <w:t>Идентификатор родительской категории</w:t>
            </w:r>
          </w:p>
        </w:tc>
        <w:tc>
          <w:tcPr>
            <w:tcW w:w="5906" w:type="dxa"/>
          </w:tcPr>
          <w:p w14:paraId="68FEC12A" w14:textId="77777777" w:rsidR="0001695B" w:rsidRPr="00895E3A" w:rsidRDefault="0001695B" w:rsidP="00533A2C">
            <w:r w:rsidRPr="00895E3A">
              <w:t>Идентификатор родительской категории из рубрикатора</w:t>
            </w:r>
          </w:p>
        </w:tc>
        <w:tc>
          <w:tcPr>
            <w:tcW w:w="1854" w:type="dxa"/>
          </w:tcPr>
          <w:p w14:paraId="68FEC12B" w14:textId="77777777" w:rsidR="0001695B" w:rsidRPr="00895E3A" w:rsidRDefault="0001695B" w:rsidP="00533A2C">
            <w:r w:rsidRPr="00895E3A">
              <w:t>Нет</w:t>
            </w:r>
          </w:p>
        </w:tc>
      </w:tr>
      <w:tr w:rsidR="0001695B" w:rsidRPr="00895E3A" w14:paraId="68FEC130" w14:textId="77777777" w:rsidTr="00533A2C">
        <w:tc>
          <w:tcPr>
            <w:tcW w:w="2093" w:type="dxa"/>
          </w:tcPr>
          <w:p w14:paraId="68FEC12D" w14:textId="77777777" w:rsidR="0001695B" w:rsidRPr="00895E3A" w:rsidRDefault="0001695B" w:rsidP="00533A2C">
            <w:r w:rsidRPr="00895E3A">
              <w:t>Название категории</w:t>
            </w:r>
          </w:p>
        </w:tc>
        <w:tc>
          <w:tcPr>
            <w:tcW w:w="5906" w:type="dxa"/>
          </w:tcPr>
          <w:p w14:paraId="68FEC12E" w14:textId="77777777" w:rsidR="0001695B" w:rsidRPr="00895E3A" w:rsidRDefault="0001695B" w:rsidP="00533A2C">
            <w:r w:rsidRPr="00895E3A">
              <w:t>Название категории из рубрикатора</w:t>
            </w:r>
          </w:p>
        </w:tc>
        <w:tc>
          <w:tcPr>
            <w:tcW w:w="1854" w:type="dxa"/>
          </w:tcPr>
          <w:p w14:paraId="68FEC12F" w14:textId="77777777" w:rsidR="0001695B" w:rsidRPr="00895E3A" w:rsidRDefault="0001695B" w:rsidP="00533A2C">
            <w:r w:rsidRPr="00895E3A">
              <w:t>Да</w:t>
            </w:r>
          </w:p>
        </w:tc>
      </w:tr>
      <w:tr w:rsidR="0001695B" w:rsidRPr="00895E3A" w14:paraId="68FEC134" w14:textId="77777777" w:rsidTr="00533A2C">
        <w:tc>
          <w:tcPr>
            <w:tcW w:w="2093" w:type="dxa"/>
          </w:tcPr>
          <w:p w14:paraId="68FEC131" w14:textId="77777777" w:rsidR="0001695B" w:rsidRPr="00895E3A" w:rsidRDefault="0001695B" w:rsidP="00533A2C">
            <w:r w:rsidRPr="00895E3A">
              <w:t>Полный путь к категории</w:t>
            </w:r>
          </w:p>
        </w:tc>
        <w:tc>
          <w:tcPr>
            <w:tcW w:w="5906" w:type="dxa"/>
          </w:tcPr>
          <w:p w14:paraId="68FEC132" w14:textId="77777777" w:rsidR="0001695B" w:rsidRPr="00895E3A" w:rsidRDefault="0001695B" w:rsidP="00533A2C">
            <w:r w:rsidRPr="00895E3A">
              <w:t>Полный путь категории из рубрикатора</w:t>
            </w:r>
          </w:p>
        </w:tc>
        <w:tc>
          <w:tcPr>
            <w:tcW w:w="1854" w:type="dxa"/>
          </w:tcPr>
          <w:p w14:paraId="68FEC133" w14:textId="77777777" w:rsidR="0001695B" w:rsidRPr="00895E3A" w:rsidRDefault="0001695B" w:rsidP="00533A2C">
            <w:r w:rsidRPr="00895E3A">
              <w:t>Да</w:t>
            </w:r>
          </w:p>
        </w:tc>
      </w:tr>
    </w:tbl>
    <w:p w14:paraId="68FEC135" w14:textId="77777777" w:rsidR="00395BBC" w:rsidRPr="00895E3A" w:rsidRDefault="00395BBC" w:rsidP="00395BB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30</w:t>
      </w:r>
      <w:r w:rsidR="00E74F79" w:rsidRPr="00895E3A">
        <w:rPr>
          <w:noProof/>
        </w:rPr>
        <w:fldChar w:fldCharType="end"/>
      </w:r>
      <w:r w:rsidRPr="00895E3A">
        <w:t xml:space="preserve"> Дополнительные атрибуты записи типа «Категория»</w:t>
      </w:r>
    </w:p>
    <w:tbl>
      <w:tblPr>
        <w:tblStyle w:val="TableGrid"/>
        <w:tblW w:w="0" w:type="auto"/>
        <w:tblLook w:val="04A0" w:firstRow="1" w:lastRow="0" w:firstColumn="1" w:lastColumn="0" w:noHBand="0" w:noVBand="1"/>
      </w:tblPr>
      <w:tblGrid>
        <w:gridCol w:w="2093"/>
        <w:gridCol w:w="5906"/>
        <w:gridCol w:w="1854"/>
      </w:tblGrid>
      <w:tr w:rsidR="00395BBC" w:rsidRPr="00895E3A" w14:paraId="68FEC139" w14:textId="77777777" w:rsidTr="00533A2C">
        <w:tc>
          <w:tcPr>
            <w:tcW w:w="2093" w:type="dxa"/>
          </w:tcPr>
          <w:p w14:paraId="68FEC136" w14:textId="77777777" w:rsidR="00395BBC" w:rsidRPr="00895E3A" w:rsidRDefault="00395BBC" w:rsidP="00533A2C">
            <w:pPr>
              <w:rPr>
                <w:b/>
              </w:rPr>
            </w:pPr>
            <w:r w:rsidRPr="00895E3A">
              <w:rPr>
                <w:b/>
              </w:rPr>
              <w:t>Атрибут</w:t>
            </w:r>
          </w:p>
        </w:tc>
        <w:tc>
          <w:tcPr>
            <w:tcW w:w="5906" w:type="dxa"/>
          </w:tcPr>
          <w:p w14:paraId="68FEC137" w14:textId="77777777" w:rsidR="00395BBC" w:rsidRPr="00895E3A" w:rsidRDefault="00395BBC" w:rsidP="00533A2C">
            <w:pPr>
              <w:rPr>
                <w:b/>
              </w:rPr>
            </w:pPr>
            <w:r w:rsidRPr="00895E3A">
              <w:rPr>
                <w:b/>
              </w:rPr>
              <w:t>Описание</w:t>
            </w:r>
          </w:p>
        </w:tc>
        <w:tc>
          <w:tcPr>
            <w:tcW w:w="1854" w:type="dxa"/>
          </w:tcPr>
          <w:p w14:paraId="68FEC138" w14:textId="77777777" w:rsidR="00395BBC" w:rsidRPr="00895E3A" w:rsidRDefault="00395BBC" w:rsidP="00533A2C">
            <w:pPr>
              <w:rPr>
                <w:b/>
              </w:rPr>
            </w:pPr>
            <w:r w:rsidRPr="00895E3A">
              <w:rPr>
                <w:b/>
              </w:rPr>
              <w:t>Обязательный?</w:t>
            </w:r>
          </w:p>
        </w:tc>
      </w:tr>
      <w:tr w:rsidR="00395BBC" w:rsidRPr="00895E3A" w14:paraId="68FEC13D" w14:textId="77777777" w:rsidTr="00533A2C">
        <w:tc>
          <w:tcPr>
            <w:tcW w:w="2093" w:type="dxa"/>
          </w:tcPr>
          <w:p w14:paraId="68FEC13A" w14:textId="77777777" w:rsidR="00395BBC" w:rsidRPr="00895E3A" w:rsidRDefault="00395BBC" w:rsidP="00533A2C">
            <w:r w:rsidRPr="00895E3A">
              <w:t>Количество товаров в категории</w:t>
            </w:r>
          </w:p>
        </w:tc>
        <w:tc>
          <w:tcPr>
            <w:tcW w:w="5906" w:type="dxa"/>
          </w:tcPr>
          <w:p w14:paraId="68FEC13B" w14:textId="77777777" w:rsidR="00395BBC" w:rsidRPr="00895E3A" w:rsidRDefault="00395BBC" w:rsidP="00533A2C">
            <w:r w:rsidRPr="00895E3A">
              <w:t>Количество товаров со статусом в данной категории</w:t>
            </w:r>
          </w:p>
        </w:tc>
        <w:tc>
          <w:tcPr>
            <w:tcW w:w="1854" w:type="dxa"/>
          </w:tcPr>
          <w:p w14:paraId="68FEC13C" w14:textId="77777777" w:rsidR="00395BBC" w:rsidRPr="00895E3A" w:rsidRDefault="00395BBC" w:rsidP="00533A2C">
            <w:r w:rsidRPr="00895E3A">
              <w:t>Да</w:t>
            </w:r>
          </w:p>
        </w:tc>
      </w:tr>
      <w:tr w:rsidR="00395BBC" w:rsidRPr="00895E3A" w14:paraId="68FEC141" w14:textId="77777777" w:rsidTr="00533A2C">
        <w:tc>
          <w:tcPr>
            <w:tcW w:w="2093" w:type="dxa"/>
          </w:tcPr>
          <w:p w14:paraId="68FEC13E" w14:textId="77777777" w:rsidR="00395BBC" w:rsidRPr="00895E3A" w:rsidRDefault="00395BBC" w:rsidP="00533A2C">
            <w:r w:rsidRPr="00895E3A">
              <w:t>Количество дочерних категорий</w:t>
            </w:r>
          </w:p>
        </w:tc>
        <w:tc>
          <w:tcPr>
            <w:tcW w:w="5906" w:type="dxa"/>
          </w:tcPr>
          <w:p w14:paraId="68FEC13F" w14:textId="77777777" w:rsidR="00395BBC" w:rsidRPr="00895E3A" w:rsidRDefault="00395BBC" w:rsidP="00533A2C">
            <w:r w:rsidRPr="00895E3A">
              <w:t>Количество дочерних категорий</w:t>
            </w:r>
          </w:p>
        </w:tc>
        <w:tc>
          <w:tcPr>
            <w:tcW w:w="1854" w:type="dxa"/>
          </w:tcPr>
          <w:p w14:paraId="68FEC140" w14:textId="77777777" w:rsidR="00395BBC" w:rsidRPr="00895E3A" w:rsidRDefault="00395BBC" w:rsidP="00533A2C">
            <w:r w:rsidRPr="00895E3A">
              <w:t>Да</w:t>
            </w:r>
          </w:p>
        </w:tc>
      </w:tr>
      <w:tr w:rsidR="00395BBC" w:rsidRPr="00895E3A" w14:paraId="68FEC145" w14:textId="77777777" w:rsidTr="00533A2C">
        <w:tc>
          <w:tcPr>
            <w:tcW w:w="2093" w:type="dxa"/>
          </w:tcPr>
          <w:p w14:paraId="68FEC142" w14:textId="77777777" w:rsidR="00395BBC" w:rsidRPr="00895E3A" w:rsidRDefault="00395BBC" w:rsidP="00533A2C">
            <w:r w:rsidRPr="00895E3A">
              <w:t>Признак наличия дочерних категорий</w:t>
            </w:r>
          </w:p>
        </w:tc>
        <w:tc>
          <w:tcPr>
            <w:tcW w:w="5906" w:type="dxa"/>
          </w:tcPr>
          <w:p w14:paraId="68FEC143" w14:textId="77777777" w:rsidR="00395BBC" w:rsidRPr="00895E3A" w:rsidRDefault="00395BBC" w:rsidP="00533A2C">
            <w:r w:rsidRPr="00895E3A">
              <w:t>Целое число, информирующее о наличии дочерних категорий. Если категорий нет, то значение равно 0, иначе больше 0.</w:t>
            </w:r>
          </w:p>
        </w:tc>
        <w:tc>
          <w:tcPr>
            <w:tcW w:w="1854" w:type="dxa"/>
          </w:tcPr>
          <w:p w14:paraId="68FEC144" w14:textId="77777777" w:rsidR="00395BBC" w:rsidRPr="00895E3A" w:rsidRDefault="00395BBC" w:rsidP="00533A2C">
            <w:r w:rsidRPr="00895E3A">
              <w:t>Да</w:t>
            </w:r>
          </w:p>
        </w:tc>
      </w:tr>
    </w:tbl>
    <w:p w14:paraId="68FEC146" w14:textId="77777777" w:rsidR="00DD6372" w:rsidRPr="00895E3A" w:rsidRDefault="00DD6372" w:rsidP="00DD6372">
      <w:pPr>
        <w:pStyle w:val="Heading4"/>
        <w:numPr>
          <w:ilvl w:val="3"/>
          <w:numId w:val="13"/>
        </w:numPr>
      </w:pPr>
      <w:bookmarkStart w:id="694" w:name="_Toc346032882"/>
      <w:bookmarkStart w:id="695" w:name="_Toc370583009"/>
      <w:r w:rsidRPr="00895E3A">
        <w:t>Логика выполнения</w:t>
      </w:r>
      <w:bookmarkEnd w:id="694"/>
      <w:bookmarkEnd w:id="695"/>
    </w:p>
    <w:p w14:paraId="68FEC147" w14:textId="77777777" w:rsidR="00DD6372" w:rsidRPr="00895E3A" w:rsidRDefault="00DD6372" w:rsidP="00DD6372">
      <w:r w:rsidRPr="00895E3A">
        <w:t>Операция извлекает из рубрикатора категорий все категории (от заданной родительской и до требуемого уровня вложенности) со статусом «Публичная»</w:t>
      </w:r>
      <w:r w:rsidR="005621C3" w:rsidRPr="00895E3A">
        <w:t>, доступные пользователю</w:t>
      </w:r>
      <w:r w:rsidRPr="00895E3A">
        <w:t>, а так же рассчитывает для каждой категории количество публичных товаров в ней (доступных пользователю) и количество подкатегорий.  Затем список сортируется по</w:t>
      </w:r>
      <w:r w:rsidR="00422F54" w:rsidRPr="00895E3A">
        <w:t xml:space="preserve"> </w:t>
      </w:r>
      <w:r w:rsidR="00BA6CBC" w:rsidRPr="00895E3A">
        <w:t xml:space="preserve">«Полному названию категории» </w:t>
      </w:r>
      <w:r w:rsidRPr="00895E3A">
        <w:t>и из него выбирается требуемое «окно».</w:t>
      </w:r>
    </w:p>
    <w:p w14:paraId="68FEC148" w14:textId="77777777" w:rsidR="00EC460E" w:rsidRPr="00895E3A" w:rsidRDefault="00EC460E" w:rsidP="00DD6372">
      <w:pPr>
        <w:pStyle w:val="Heading3"/>
        <w:numPr>
          <w:ilvl w:val="2"/>
          <w:numId w:val="13"/>
        </w:numPr>
      </w:pPr>
      <w:bookmarkStart w:id="696" w:name="_Toc346032890"/>
      <w:bookmarkStart w:id="697" w:name="_Toc370583010"/>
      <w:r w:rsidRPr="00895E3A">
        <w:t>Получение информации о категории</w:t>
      </w:r>
      <w:r w:rsidR="00386847" w:rsidRPr="00895E3A">
        <w:t xml:space="preserve"> (GetCategoryInfo)</w:t>
      </w:r>
      <w:bookmarkEnd w:id="697"/>
    </w:p>
    <w:p w14:paraId="68FEC149" w14:textId="77777777" w:rsidR="00EC460E" w:rsidRPr="00895E3A" w:rsidRDefault="00EC460E" w:rsidP="00EC460E">
      <w:pPr>
        <w:pStyle w:val="Heading4"/>
        <w:numPr>
          <w:ilvl w:val="3"/>
          <w:numId w:val="13"/>
        </w:numPr>
      </w:pPr>
      <w:bookmarkStart w:id="698" w:name="_Toc370583011"/>
      <w:r w:rsidRPr="00895E3A">
        <w:t>Карточка операции</w:t>
      </w:r>
      <w:bookmarkEnd w:id="698"/>
    </w:p>
    <w:p w14:paraId="68FEC14A" w14:textId="77777777" w:rsidR="00EC460E" w:rsidRPr="00895E3A" w:rsidRDefault="00EC460E" w:rsidP="00EC460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31</w:t>
      </w:r>
      <w:r w:rsidR="00E74F79"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EC460E" w:rsidRPr="00895E3A" w14:paraId="68FEC14D" w14:textId="77777777" w:rsidTr="00EC460E">
        <w:tc>
          <w:tcPr>
            <w:tcW w:w="3652" w:type="dxa"/>
          </w:tcPr>
          <w:p w14:paraId="68FEC14B" w14:textId="77777777" w:rsidR="00EC460E" w:rsidRPr="00895E3A" w:rsidRDefault="00EC460E" w:rsidP="00EC460E">
            <w:r w:rsidRPr="00895E3A">
              <w:t>Предназначение</w:t>
            </w:r>
          </w:p>
        </w:tc>
        <w:tc>
          <w:tcPr>
            <w:tcW w:w="6201" w:type="dxa"/>
          </w:tcPr>
          <w:p w14:paraId="68FEC14C" w14:textId="77777777" w:rsidR="00EC460E" w:rsidRPr="00895E3A" w:rsidRDefault="00EC460E" w:rsidP="00FF46C9">
            <w:r w:rsidRPr="00895E3A">
              <w:t>Операция предназначена для получения информации о категории</w:t>
            </w:r>
          </w:p>
        </w:tc>
      </w:tr>
      <w:tr w:rsidR="00EC460E" w:rsidRPr="00895E3A" w14:paraId="68FEC150" w14:textId="77777777" w:rsidTr="00EC460E">
        <w:tc>
          <w:tcPr>
            <w:tcW w:w="3652" w:type="dxa"/>
          </w:tcPr>
          <w:p w14:paraId="68FEC14E" w14:textId="77777777" w:rsidR="00EC460E" w:rsidRPr="00895E3A" w:rsidRDefault="00EC460E" w:rsidP="00EC460E">
            <w:r w:rsidRPr="00895E3A">
              <w:t>Режим выполнения</w:t>
            </w:r>
          </w:p>
        </w:tc>
        <w:tc>
          <w:tcPr>
            <w:tcW w:w="6201" w:type="dxa"/>
          </w:tcPr>
          <w:p w14:paraId="68FEC14F" w14:textId="77777777" w:rsidR="00EC460E" w:rsidRPr="00895E3A" w:rsidRDefault="00EC460E" w:rsidP="00EC460E">
            <w:r w:rsidRPr="00895E3A">
              <w:t>Синхронный.</w:t>
            </w:r>
          </w:p>
        </w:tc>
      </w:tr>
    </w:tbl>
    <w:p w14:paraId="68FEC151" w14:textId="77777777" w:rsidR="00EC460E" w:rsidRPr="00895E3A" w:rsidRDefault="00EC460E" w:rsidP="00EC460E">
      <w:pPr>
        <w:pStyle w:val="Heading4"/>
        <w:numPr>
          <w:ilvl w:val="3"/>
          <w:numId w:val="13"/>
        </w:numPr>
      </w:pPr>
      <w:bookmarkStart w:id="699" w:name="_Toc370583012"/>
      <w:r w:rsidRPr="00895E3A">
        <w:lastRenderedPageBreak/>
        <w:t>Параметры назначения</w:t>
      </w:r>
      <w:bookmarkEnd w:id="699"/>
    </w:p>
    <w:p w14:paraId="68FEC152" w14:textId="77777777" w:rsidR="00EC460E" w:rsidRPr="00895E3A" w:rsidRDefault="00EC460E" w:rsidP="00EC460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32</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EC460E" w:rsidRPr="00895E3A" w14:paraId="68FEC155" w14:textId="77777777" w:rsidTr="00EC460E">
        <w:tc>
          <w:tcPr>
            <w:tcW w:w="4926" w:type="dxa"/>
          </w:tcPr>
          <w:p w14:paraId="68FEC153" w14:textId="77777777" w:rsidR="00EC460E" w:rsidRPr="00895E3A" w:rsidRDefault="00EC460E" w:rsidP="00EC460E">
            <w:pPr>
              <w:rPr>
                <w:b/>
              </w:rPr>
            </w:pPr>
            <w:r w:rsidRPr="00895E3A">
              <w:rPr>
                <w:b/>
              </w:rPr>
              <w:t>Параметр</w:t>
            </w:r>
          </w:p>
        </w:tc>
        <w:tc>
          <w:tcPr>
            <w:tcW w:w="4927" w:type="dxa"/>
          </w:tcPr>
          <w:p w14:paraId="68FEC154" w14:textId="77777777" w:rsidR="00EC460E" w:rsidRPr="00895E3A" w:rsidRDefault="00EC460E" w:rsidP="00EC460E">
            <w:pPr>
              <w:rPr>
                <w:b/>
              </w:rPr>
            </w:pPr>
            <w:r w:rsidRPr="00895E3A">
              <w:rPr>
                <w:b/>
              </w:rPr>
              <w:t>Значение</w:t>
            </w:r>
          </w:p>
        </w:tc>
      </w:tr>
      <w:tr w:rsidR="00EC460E" w:rsidRPr="00895E3A" w14:paraId="68FEC158" w14:textId="77777777" w:rsidTr="00EC460E">
        <w:tc>
          <w:tcPr>
            <w:tcW w:w="4926" w:type="dxa"/>
          </w:tcPr>
          <w:p w14:paraId="68FEC156" w14:textId="77777777" w:rsidR="00EC460E" w:rsidRPr="00895E3A" w:rsidRDefault="00EC460E" w:rsidP="00EC460E">
            <w:r w:rsidRPr="00895E3A">
              <w:t>Максимальное время от получения запроса до выдачи ответа</w:t>
            </w:r>
          </w:p>
        </w:tc>
        <w:tc>
          <w:tcPr>
            <w:tcW w:w="4927" w:type="dxa"/>
          </w:tcPr>
          <w:p w14:paraId="68FEC157" w14:textId="77777777" w:rsidR="00EC460E" w:rsidRPr="00895E3A" w:rsidRDefault="00EC460E" w:rsidP="00EC460E">
            <w:r w:rsidRPr="00895E3A">
              <w:t>200 миллисекунд</w:t>
            </w:r>
          </w:p>
        </w:tc>
      </w:tr>
    </w:tbl>
    <w:p w14:paraId="68FEC159" w14:textId="77777777" w:rsidR="00EC460E" w:rsidRPr="00895E3A" w:rsidRDefault="00EC460E" w:rsidP="00EC460E">
      <w:pPr>
        <w:pStyle w:val="Heading4"/>
        <w:numPr>
          <w:ilvl w:val="3"/>
          <w:numId w:val="13"/>
        </w:numPr>
      </w:pPr>
      <w:bookmarkStart w:id="700" w:name="_Toc370583013"/>
      <w:r w:rsidRPr="00895E3A">
        <w:t>Влияние на другие операции</w:t>
      </w:r>
      <w:bookmarkEnd w:id="700"/>
    </w:p>
    <w:p w14:paraId="68FEC15A" w14:textId="77777777" w:rsidR="00EC460E" w:rsidRPr="00895E3A" w:rsidRDefault="00EC460E" w:rsidP="00EC460E">
      <w:r w:rsidRPr="00895E3A">
        <w:t>Отсутствует.</w:t>
      </w:r>
    </w:p>
    <w:p w14:paraId="68FEC15B" w14:textId="77777777" w:rsidR="00EC460E" w:rsidRPr="00895E3A" w:rsidRDefault="00EC460E" w:rsidP="00EC460E">
      <w:pPr>
        <w:pStyle w:val="Heading4"/>
        <w:numPr>
          <w:ilvl w:val="3"/>
          <w:numId w:val="13"/>
        </w:numPr>
      </w:pPr>
      <w:bookmarkStart w:id="701" w:name="_Toc370583014"/>
      <w:r w:rsidRPr="00895E3A">
        <w:t>Входные параметры</w:t>
      </w:r>
      <w:bookmarkEnd w:id="701"/>
    </w:p>
    <w:p w14:paraId="68FEC15C" w14:textId="77777777" w:rsidR="00EC460E" w:rsidRPr="00895E3A" w:rsidRDefault="00EC460E" w:rsidP="00EC460E">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33</w:t>
      </w:r>
      <w:r w:rsidR="00E74F79"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093"/>
        <w:gridCol w:w="5906"/>
        <w:gridCol w:w="1854"/>
      </w:tblGrid>
      <w:tr w:rsidR="00EC460E" w:rsidRPr="00895E3A" w14:paraId="68FEC160" w14:textId="77777777" w:rsidTr="00EC460E">
        <w:tc>
          <w:tcPr>
            <w:tcW w:w="2093" w:type="dxa"/>
          </w:tcPr>
          <w:p w14:paraId="68FEC15D" w14:textId="77777777" w:rsidR="00EC460E" w:rsidRPr="00895E3A" w:rsidRDefault="00EC460E" w:rsidP="00EC460E">
            <w:pPr>
              <w:rPr>
                <w:b/>
              </w:rPr>
            </w:pPr>
            <w:r w:rsidRPr="00895E3A">
              <w:rPr>
                <w:b/>
              </w:rPr>
              <w:t>Параметр</w:t>
            </w:r>
          </w:p>
        </w:tc>
        <w:tc>
          <w:tcPr>
            <w:tcW w:w="5906" w:type="dxa"/>
          </w:tcPr>
          <w:p w14:paraId="68FEC15E" w14:textId="77777777" w:rsidR="00EC460E" w:rsidRPr="00895E3A" w:rsidRDefault="00EC460E" w:rsidP="00EC460E">
            <w:pPr>
              <w:rPr>
                <w:b/>
              </w:rPr>
            </w:pPr>
            <w:r w:rsidRPr="00895E3A">
              <w:rPr>
                <w:b/>
              </w:rPr>
              <w:t>Описание</w:t>
            </w:r>
          </w:p>
        </w:tc>
        <w:tc>
          <w:tcPr>
            <w:tcW w:w="1854" w:type="dxa"/>
          </w:tcPr>
          <w:p w14:paraId="68FEC15F" w14:textId="77777777" w:rsidR="00EC460E" w:rsidRPr="00895E3A" w:rsidRDefault="00EC460E" w:rsidP="00EC460E">
            <w:pPr>
              <w:rPr>
                <w:b/>
              </w:rPr>
            </w:pPr>
            <w:r w:rsidRPr="00895E3A">
              <w:rPr>
                <w:b/>
              </w:rPr>
              <w:t>Обязательный?</w:t>
            </w:r>
          </w:p>
        </w:tc>
      </w:tr>
      <w:tr w:rsidR="00EC460E" w:rsidRPr="00895E3A" w14:paraId="68FEC164" w14:textId="77777777" w:rsidTr="00EC460E">
        <w:tc>
          <w:tcPr>
            <w:tcW w:w="2093" w:type="dxa"/>
          </w:tcPr>
          <w:p w14:paraId="68FEC161" w14:textId="77777777" w:rsidR="00EC460E" w:rsidRPr="00895E3A" w:rsidRDefault="00EC460E" w:rsidP="00EC460E">
            <w:r w:rsidRPr="00895E3A">
              <w:t>Идентификатор категории</w:t>
            </w:r>
          </w:p>
        </w:tc>
        <w:tc>
          <w:tcPr>
            <w:tcW w:w="5906" w:type="dxa"/>
          </w:tcPr>
          <w:p w14:paraId="68FEC162" w14:textId="77777777" w:rsidR="00EC460E" w:rsidRPr="00895E3A" w:rsidRDefault="00EC460E" w:rsidP="00EC460E">
            <w:r w:rsidRPr="00895E3A">
              <w:t>Уникальный идентификатор товара в системе «Лояльность».</w:t>
            </w:r>
          </w:p>
        </w:tc>
        <w:tc>
          <w:tcPr>
            <w:tcW w:w="1854" w:type="dxa"/>
          </w:tcPr>
          <w:p w14:paraId="68FEC163" w14:textId="77777777" w:rsidR="00EC460E" w:rsidRPr="00895E3A" w:rsidRDefault="00EC460E" w:rsidP="00EC460E">
            <w:r w:rsidRPr="00895E3A">
              <w:t>Да</w:t>
            </w:r>
          </w:p>
        </w:tc>
      </w:tr>
      <w:tr w:rsidR="00EC460E" w:rsidRPr="00895E3A" w14:paraId="68FEC168" w14:textId="77777777" w:rsidTr="00EC460E">
        <w:tc>
          <w:tcPr>
            <w:tcW w:w="2093" w:type="dxa"/>
          </w:tcPr>
          <w:p w14:paraId="68FEC165" w14:textId="77777777" w:rsidR="00EC460E" w:rsidRPr="00895E3A" w:rsidRDefault="00EC460E" w:rsidP="00EC460E">
            <w:r w:rsidRPr="00895E3A">
              <w:t>Конте</w:t>
            </w:r>
            <w:proofErr w:type="gramStart"/>
            <w:r w:rsidRPr="00895E3A">
              <w:t>кст кл</w:t>
            </w:r>
            <w:proofErr w:type="gramEnd"/>
            <w:r w:rsidRPr="00895E3A">
              <w:t>иента</w:t>
            </w:r>
          </w:p>
        </w:tc>
        <w:tc>
          <w:tcPr>
            <w:tcW w:w="5906" w:type="dxa"/>
          </w:tcPr>
          <w:p w14:paraId="68FEC166" w14:textId="77777777" w:rsidR="00EC460E" w:rsidRPr="00895E3A" w:rsidRDefault="00EC460E" w:rsidP="00EC460E">
            <w:r w:rsidRPr="00895E3A">
              <w:t>Набор пар ключ-значение, содержащий информацию о клиенте.</w:t>
            </w:r>
          </w:p>
        </w:tc>
        <w:tc>
          <w:tcPr>
            <w:tcW w:w="1854" w:type="dxa"/>
          </w:tcPr>
          <w:p w14:paraId="68FEC167" w14:textId="77777777" w:rsidR="00EC460E" w:rsidRPr="00895E3A" w:rsidRDefault="00ED4228" w:rsidP="00EC460E">
            <w:r w:rsidRPr="00895E3A">
              <w:t>Да</w:t>
            </w:r>
          </w:p>
        </w:tc>
      </w:tr>
    </w:tbl>
    <w:p w14:paraId="68FEC169" w14:textId="77777777" w:rsidR="00395BBC" w:rsidRPr="00895E3A" w:rsidRDefault="00395BBC" w:rsidP="00395BBC">
      <w:pPr>
        <w:pStyle w:val="Heading4"/>
        <w:numPr>
          <w:ilvl w:val="3"/>
          <w:numId w:val="13"/>
        </w:numPr>
      </w:pPr>
      <w:bookmarkStart w:id="702" w:name="_Toc370583015"/>
      <w:r w:rsidRPr="00895E3A">
        <w:t>Выходные данные</w:t>
      </w:r>
      <w:bookmarkEnd w:id="702"/>
    </w:p>
    <w:p w14:paraId="68FEC16A" w14:textId="77777777" w:rsidR="00395BBC" w:rsidRPr="00895E3A" w:rsidRDefault="00395BBC" w:rsidP="00395BB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34</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395BBC" w:rsidRPr="00895E3A" w14:paraId="68FEC16E" w14:textId="77777777" w:rsidTr="00533A2C">
        <w:tc>
          <w:tcPr>
            <w:tcW w:w="2093" w:type="dxa"/>
          </w:tcPr>
          <w:p w14:paraId="68FEC16B" w14:textId="77777777" w:rsidR="00395BBC" w:rsidRPr="00895E3A" w:rsidRDefault="00395BBC" w:rsidP="00533A2C">
            <w:pPr>
              <w:rPr>
                <w:b/>
              </w:rPr>
            </w:pPr>
            <w:r w:rsidRPr="00895E3A">
              <w:rPr>
                <w:b/>
              </w:rPr>
              <w:t>Атрибут</w:t>
            </w:r>
          </w:p>
        </w:tc>
        <w:tc>
          <w:tcPr>
            <w:tcW w:w="5906" w:type="dxa"/>
          </w:tcPr>
          <w:p w14:paraId="68FEC16C" w14:textId="77777777" w:rsidR="00395BBC" w:rsidRPr="00895E3A" w:rsidRDefault="00395BBC" w:rsidP="00533A2C">
            <w:pPr>
              <w:rPr>
                <w:b/>
              </w:rPr>
            </w:pPr>
            <w:r w:rsidRPr="00895E3A">
              <w:rPr>
                <w:b/>
              </w:rPr>
              <w:t>Описание</w:t>
            </w:r>
          </w:p>
        </w:tc>
        <w:tc>
          <w:tcPr>
            <w:tcW w:w="1854" w:type="dxa"/>
          </w:tcPr>
          <w:p w14:paraId="68FEC16D" w14:textId="77777777" w:rsidR="00395BBC" w:rsidRPr="00895E3A" w:rsidRDefault="00395BBC" w:rsidP="00533A2C">
            <w:pPr>
              <w:rPr>
                <w:b/>
              </w:rPr>
            </w:pPr>
            <w:r w:rsidRPr="00895E3A">
              <w:rPr>
                <w:b/>
              </w:rPr>
              <w:t>Обязательный?</w:t>
            </w:r>
          </w:p>
        </w:tc>
      </w:tr>
      <w:tr w:rsidR="0056782D" w:rsidRPr="00895E3A" w14:paraId="68FEC172" w14:textId="77777777" w:rsidTr="00533A2C">
        <w:tc>
          <w:tcPr>
            <w:tcW w:w="2093" w:type="dxa"/>
          </w:tcPr>
          <w:p w14:paraId="68FEC16F" w14:textId="77777777" w:rsidR="0056782D" w:rsidRPr="00895E3A" w:rsidRDefault="0056782D" w:rsidP="00533A2C">
            <w:r w:rsidRPr="00895E3A">
              <w:t>Признак успешного выполнения операции (Success)</w:t>
            </w:r>
          </w:p>
        </w:tc>
        <w:tc>
          <w:tcPr>
            <w:tcW w:w="5906" w:type="dxa"/>
          </w:tcPr>
          <w:p w14:paraId="68FEC170" w14:textId="77777777" w:rsidR="0056782D" w:rsidRPr="00895E3A" w:rsidRDefault="0056782D" w:rsidP="00533A2C">
            <w:r w:rsidRPr="00895E3A">
              <w:t>Признак успешного выполнения операции</w:t>
            </w:r>
          </w:p>
        </w:tc>
        <w:tc>
          <w:tcPr>
            <w:tcW w:w="1854" w:type="dxa"/>
          </w:tcPr>
          <w:p w14:paraId="68FEC171" w14:textId="77777777" w:rsidR="0056782D" w:rsidRPr="00895E3A" w:rsidRDefault="0056782D" w:rsidP="00533A2C">
            <w:r w:rsidRPr="00895E3A">
              <w:t>Да</w:t>
            </w:r>
          </w:p>
        </w:tc>
      </w:tr>
      <w:tr w:rsidR="0056782D" w:rsidRPr="00895E3A" w14:paraId="68FEC179" w14:textId="77777777" w:rsidTr="00533A2C">
        <w:tc>
          <w:tcPr>
            <w:tcW w:w="2093" w:type="dxa"/>
          </w:tcPr>
          <w:p w14:paraId="68FEC173" w14:textId="77777777" w:rsidR="0056782D" w:rsidRPr="00895E3A" w:rsidRDefault="0056782D" w:rsidP="00533A2C">
            <w:r w:rsidRPr="00895E3A">
              <w:t>Код возврата (ResultCode)</w:t>
            </w:r>
          </w:p>
        </w:tc>
        <w:tc>
          <w:tcPr>
            <w:tcW w:w="5906" w:type="dxa"/>
          </w:tcPr>
          <w:p w14:paraId="68FEC174" w14:textId="77777777" w:rsidR="0056782D" w:rsidRPr="00895E3A" w:rsidRDefault="0056782D" w:rsidP="00533A2C">
            <w:r w:rsidRPr="00895E3A">
              <w:t>Целочисленный код, информирующий о результате выполнения операции. Допустимые значения:</w:t>
            </w:r>
          </w:p>
          <w:p w14:paraId="68FEC175" w14:textId="77777777" w:rsidR="0056782D" w:rsidRPr="00895E3A" w:rsidRDefault="0056782D" w:rsidP="00533A2C">
            <w:r w:rsidRPr="00895E3A">
              <w:t>0 – операция выполнена успешно</w:t>
            </w:r>
          </w:p>
          <w:p w14:paraId="68FEC176" w14:textId="77777777" w:rsidR="0056782D" w:rsidRPr="00895E3A" w:rsidRDefault="0056782D" w:rsidP="00533A2C">
            <w:r w:rsidRPr="00895E3A">
              <w:t>1 – во время выполнения операции произошла непредвиденная ошибка</w:t>
            </w:r>
          </w:p>
          <w:p w14:paraId="68FEC177" w14:textId="77777777" w:rsidR="00DB567A" w:rsidRPr="00895E3A" w:rsidRDefault="00DB567A" w:rsidP="00533A2C">
            <w:r w:rsidRPr="00895E3A">
              <w:t>500 - категория не найдена</w:t>
            </w:r>
          </w:p>
        </w:tc>
        <w:tc>
          <w:tcPr>
            <w:tcW w:w="1854" w:type="dxa"/>
          </w:tcPr>
          <w:p w14:paraId="68FEC178" w14:textId="77777777" w:rsidR="0056782D" w:rsidRPr="00895E3A" w:rsidRDefault="0056782D" w:rsidP="00533A2C">
            <w:r w:rsidRPr="00895E3A">
              <w:t>Да</w:t>
            </w:r>
          </w:p>
        </w:tc>
      </w:tr>
      <w:tr w:rsidR="0056782D" w:rsidRPr="00895E3A" w14:paraId="68FEC17D" w14:textId="77777777" w:rsidTr="00533A2C">
        <w:tc>
          <w:tcPr>
            <w:tcW w:w="2093" w:type="dxa"/>
          </w:tcPr>
          <w:p w14:paraId="68FEC17A" w14:textId="77777777" w:rsidR="0056782D" w:rsidRPr="00895E3A" w:rsidRDefault="0056782D" w:rsidP="00533A2C">
            <w:r w:rsidRPr="00895E3A">
              <w:t xml:space="preserve">Описание ошибки </w:t>
            </w:r>
            <w:r w:rsidRPr="00895E3A">
              <w:lastRenderedPageBreak/>
              <w:t>(ResultDescription)</w:t>
            </w:r>
          </w:p>
        </w:tc>
        <w:tc>
          <w:tcPr>
            <w:tcW w:w="5906" w:type="dxa"/>
          </w:tcPr>
          <w:p w14:paraId="68FEC17B" w14:textId="77777777" w:rsidR="0056782D" w:rsidRPr="00895E3A" w:rsidRDefault="0056782D" w:rsidP="00533A2C">
            <w:r w:rsidRPr="00895E3A">
              <w:lastRenderedPageBreak/>
              <w:t xml:space="preserve">Обязательно заполняется, если код возврата не равен 0. В </w:t>
            </w:r>
            <w:r w:rsidRPr="00895E3A">
              <w:lastRenderedPageBreak/>
              <w:t>других случаях никогда не заполняется.</w:t>
            </w:r>
          </w:p>
        </w:tc>
        <w:tc>
          <w:tcPr>
            <w:tcW w:w="1854" w:type="dxa"/>
          </w:tcPr>
          <w:p w14:paraId="68FEC17C" w14:textId="77777777" w:rsidR="0056782D" w:rsidRPr="00895E3A" w:rsidRDefault="0056782D" w:rsidP="00533A2C">
            <w:r w:rsidRPr="00895E3A">
              <w:lastRenderedPageBreak/>
              <w:t>Нет</w:t>
            </w:r>
          </w:p>
        </w:tc>
      </w:tr>
      <w:tr w:rsidR="00466D62" w:rsidRPr="00895E3A" w14:paraId="68FEC181" w14:textId="77777777" w:rsidTr="00533A2C">
        <w:tc>
          <w:tcPr>
            <w:tcW w:w="2093" w:type="dxa"/>
          </w:tcPr>
          <w:p w14:paraId="68FEC17E" w14:textId="77777777" w:rsidR="00466D62" w:rsidRPr="00895E3A" w:rsidRDefault="00466D62" w:rsidP="00533A2C">
            <w:r w:rsidRPr="00895E3A">
              <w:lastRenderedPageBreak/>
              <w:t>Категория</w:t>
            </w:r>
          </w:p>
        </w:tc>
        <w:tc>
          <w:tcPr>
            <w:tcW w:w="5906" w:type="dxa"/>
          </w:tcPr>
          <w:p w14:paraId="68FEC17F" w14:textId="77777777" w:rsidR="00466D62" w:rsidRPr="00895E3A" w:rsidRDefault="00466D62" w:rsidP="00533A2C">
            <w:r w:rsidRPr="00895E3A">
              <w:t>Запись типа «Категория», содержащая информацию о запрошенной категории.</w:t>
            </w:r>
          </w:p>
        </w:tc>
        <w:tc>
          <w:tcPr>
            <w:tcW w:w="1854" w:type="dxa"/>
          </w:tcPr>
          <w:p w14:paraId="68FEC180" w14:textId="77777777" w:rsidR="00466D62" w:rsidRPr="00895E3A" w:rsidRDefault="00466D62" w:rsidP="00533A2C"/>
        </w:tc>
      </w:tr>
      <w:tr w:rsidR="00395BBC" w:rsidRPr="00895E3A" w14:paraId="68FEC185" w14:textId="77777777" w:rsidTr="00533A2C">
        <w:tc>
          <w:tcPr>
            <w:tcW w:w="2093" w:type="dxa"/>
          </w:tcPr>
          <w:p w14:paraId="68FEC182" w14:textId="77777777" w:rsidR="00395BBC" w:rsidRPr="00895E3A" w:rsidRDefault="00395BBC" w:rsidP="00533A2C">
            <w:r w:rsidRPr="00895E3A">
              <w:t>Категории</w:t>
            </w:r>
          </w:p>
        </w:tc>
        <w:tc>
          <w:tcPr>
            <w:tcW w:w="5906" w:type="dxa"/>
          </w:tcPr>
          <w:p w14:paraId="68FEC183" w14:textId="77777777" w:rsidR="00395BBC" w:rsidRPr="00895E3A" w:rsidRDefault="00395BBC" w:rsidP="00466D62">
            <w:r w:rsidRPr="00895E3A">
              <w:t>Массив записей типа «Категория»</w:t>
            </w:r>
            <w:r w:rsidR="00466D62" w:rsidRPr="00895E3A">
              <w:t xml:space="preserve">, являющий собой путь от корневой категории </w:t>
            </w:r>
            <w:proofErr w:type="gramStart"/>
            <w:r w:rsidR="00466D62" w:rsidRPr="00895E3A">
              <w:t>до</w:t>
            </w:r>
            <w:proofErr w:type="gramEnd"/>
            <w:r w:rsidR="00466D62" w:rsidRPr="00895E3A">
              <w:t xml:space="preserve"> текущей.</w:t>
            </w:r>
          </w:p>
        </w:tc>
        <w:tc>
          <w:tcPr>
            <w:tcW w:w="1854" w:type="dxa"/>
          </w:tcPr>
          <w:p w14:paraId="68FEC184" w14:textId="77777777" w:rsidR="00395BBC" w:rsidRPr="00895E3A" w:rsidRDefault="00395BBC" w:rsidP="00533A2C">
            <w:r w:rsidRPr="00895E3A">
              <w:t>Нет</w:t>
            </w:r>
          </w:p>
        </w:tc>
      </w:tr>
    </w:tbl>
    <w:p w14:paraId="68FEC186" w14:textId="77777777" w:rsidR="00395BBC" w:rsidRPr="00895E3A" w:rsidRDefault="00395BBC" w:rsidP="00395BBC">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35</w:t>
      </w:r>
      <w:r w:rsidR="00E74F79" w:rsidRPr="00895E3A">
        <w:rPr>
          <w:noProof/>
        </w:rPr>
        <w:fldChar w:fldCharType="end"/>
      </w:r>
      <w:r w:rsidRPr="00895E3A">
        <w:t xml:space="preserve"> Запись типа «Категория»</w:t>
      </w:r>
    </w:p>
    <w:tbl>
      <w:tblPr>
        <w:tblStyle w:val="TableGrid"/>
        <w:tblW w:w="0" w:type="auto"/>
        <w:tblLook w:val="04A0" w:firstRow="1" w:lastRow="0" w:firstColumn="1" w:lastColumn="0" w:noHBand="0" w:noVBand="1"/>
      </w:tblPr>
      <w:tblGrid>
        <w:gridCol w:w="2093"/>
        <w:gridCol w:w="5906"/>
        <w:gridCol w:w="1854"/>
      </w:tblGrid>
      <w:tr w:rsidR="00395BBC" w:rsidRPr="00895E3A" w14:paraId="68FEC18A" w14:textId="77777777" w:rsidTr="00533A2C">
        <w:tc>
          <w:tcPr>
            <w:tcW w:w="2093" w:type="dxa"/>
          </w:tcPr>
          <w:p w14:paraId="68FEC187" w14:textId="77777777" w:rsidR="00395BBC" w:rsidRPr="00895E3A" w:rsidRDefault="00395BBC" w:rsidP="00533A2C">
            <w:pPr>
              <w:rPr>
                <w:b/>
              </w:rPr>
            </w:pPr>
            <w:r w:rsidRPr="00895E3A">
              <w:rPr>
                <w:b/>
              </w:rPr>
              <w:t>Атрибут</w:t>
            </w:r>
          </w:p>
        </w:tc>
        <w:tc>
          <w:tcPr>
            <w:tcW w:w="5906" w:type="dxa"/>
          </w:tcPr>
          <w:p w14:paraId="68FEC188" w14:textId="77777777" w:rsidR="00395BBC" w:rsidRPr="00895E3A" w:rsidRDefault="00395BBC" w:rsidP="00533A2C">
            <w:pPr>
              <w:rPr>
                <w:b/>
              </w:rPr>
            </w:pPr>
            <w:r w:rsidRPr="00895E3A">
              <w:rPr>
                <w:b/>
              </w:rPr>
              <w:t>Описание</w:t>
            </w:r>
          </w:p>
        </w:tc>
        <w:tc>
          <w:tcPr>
            <w:tcW w:w="1854" w:type="dxa"/>
          </w:tcPr>
          <w:p w14:paraId="68FEC189" w14:textId="77777777" w:rsidR="00395BBC" w:rsidRPr="00895E3A" w:rsidRDefault="00395BBC" w:rsidP="00533A2C">
            <w:pPr>
              <w:rPr>
                <w:b/>
              </w:rPr>
            </w:pPr>
            <w:r w:rsidRPr="00895E3A">
              <w:rPr>
                <w:b/>
              </w:rPr>
              <w:t>Обязательный?</w:t>
            </w:r>
          </w:p>
        </w:tc>
      </w:tr>
      <w:tr w:rsidR="00395BBC" w:rsidRPr="00895E3A" w14:paraId="68FEC18E" w14:textId="77777777" w:rsidTr="00533A2C">
        <w:tc>
          <w:tcPr>
            <w:tcW w:w="2093" w:type="dxa"/>
          </w:tcPr>
          <w:p w14:paraId="68FEC18B" w14:textId="77777777" w:rsidR="00395BBC" w:rsidRPr="00895E3A" w:rsidRDefault="00395BBC" w:rsidP="00533A2C">
            <w:r w:rsidRPr="00895E3A">
              <w:t>Идентификатор  категории</w:t>
            </w:r>
          </w:p>
        </w:tc>
        <w:tc>
          <w:tcPr>
            <w:tcW w:w="5906" w:type="dxa"/>
          </w:tcPr>
          <w:p w14:paraId="68FEC18C" w14:textId="77777777" w:rsidR="00395BBC" w:rsidRPr="00895E3A" w:rsidRDefault="00395BBC" w:rsidP="00533A2C">
            <w:r w:rsidRPr="00895E3A">
              <w:t>Идентификатор категории из рубрикатора</w:t>
            </w:r>
          </w:p>
        </w:tc>
        <w:tc>
          <w:tcPr>
            <w:tcW w:w="1854" w:type="dxa"/>
          </w:tcPr>
          <w:p w14:paraId="68FEC18D" w14:textId="77777777" w:rsidR="00395BBC" w:rsidRPr="00895E3A" w:rsidRDefault="00395BBC" w:rsidP="00533A2C">
            <w:r w:rsidRPr="00895E3A">
              <w:t>Да</w:t>
            </w:r>
          </w:p>
        </w:tc>
      </w:tr>
      <w:tr w:rsidR="005128D9" w:rsidRPr="00895E3A" w14:paraId="68FEC192" w14:textId="77777777" w:rsidTr="00533A2C">
        <w:tc>
          <w:tcPr>
            <w:tcW w:w="2093" w:type="dxa"/>
          </w:tcPr>
          <w:p w14:paraId="68FEC18F" w14:textId="77777777" w:rsidR="005128D9" w:rsidRPr="00895E3A" w:rsidRDefault="005128D9">
            <w:r w:rsidRPr="00895E3A">
              <w:t>Идентификатор родительской категории</w:t>
            </w:r>
          </w:p>
        </w:tc>
        <w:tc>
          <w:tcPr>
            <w:tcW w:w="5906" w:type="dxa"/>
          </w:tcPr>
          <w:p w14:paraId="68FEC190" w14:textId="77777777" w:rsidR="005128D9" w:rsidRPr="00895E3A" w:rsidRDefault="005128D9" w:rsidP="00533A2C">
            <w:r w:rsidRPr="00895E3A">
              <w:t>Идентификатор родительской категории из рубрикатора</w:t>
            </w:r>
          </w:p>
        </w:tc>
        <w:tc>
          <w:tcPr>
            <w:tcW w:w="1854" w:type="dxa"/>
          </w:tcPr>
          <w:p w14:paraId="68FEC191" w14:textId="77777777" w:rsidR="005128D9" w:rsidRPr="00895E3A" w:rsidRDefault="0001695B" w:rsidP="00533A2C">
            <w:r w:rsidRPr="00895E3A">
              <w:t>Нет</w:t>
            </w:r>
          </w:p>
        </w:tc>
      </w:tr>
      <w:tr w:rsidR="00395BBC" w:rsidRPr="00895E3A" w14:paraId="68FEC196" w14:textId="77777777" w:rsidTr="00533A2C">
        <w:tc>
          <w:tcPr>
            <w:tcW w:w="2093" w:type="dxa"/>
          </w:tcPr>
          <w:p w14:paraId="68FEC193" w14:textId="77777777" w:rsidR="00395BBC" w:rsidRPr="00895E3A" w:rsidRDefault="00395BBC" w:rsidP="00533A2C">
            <w:r w:rsidRPr="00895E3A">
              <w:t>Название категории</w:t>
            </w:r>
          </w:p>
        </w:tc>
        <w:tc>
          <w:tcPr>
            <w:tcW w:w="5906" w:type="dxa"/>
          </w:tcPr>
          <w:p w14:paraId="68FEC194" w14:textId="77777777" w:rsidR="00395BBC" w:rsidRPr="00895E3A" w:rsidRDefault="00395BBC" w:rsidP="00533A2C">
            <w:r w:rsidRPr="00895E3A">
              <w:t>Название категории из рубрикатора</w:t>
            </w:r>
          </w:p>
        </w:tc>
        <w:tc>
          <w:tcPr>
            <w:tcW w:w="1854" w:type="dxa"/>
          </w:tcPr>
          <w:p w14:paraId="68FEC195" w14:textId="77777777" w:rsidR="00395BBC" w:rsidRPr="00895E3A" w:rsidRDefault="00395BBC" w:rsidP="00533A2C">
            <w:r w:rsidRPr="00895E3A">
              <w:t>Да</w:t>
            </w:r>
          </w:p>
        </w:tc>
      </w:tr>
      <w:tr w:rsidR="00395BBC" w:rsidRPr="00895E3A" w14:paraId="68FEC19A" w14:textId="77777777" w:rsidTr="00533A2C">
        <w:tc>
          <w:tcPr>
            <w:tcW w:w="2093" w:type="dxa"/>
          </w:tcPr>
          <w:p w14:paraId="68FEC197" w14:textId="77777777" w:rsidR="00395BBC" w:rsidRPr="00895E3A" w:rsidRDefault="00395BBC" w:rsidP="00533A2C">
            <w:r w:rsidRPr="00895E3A">
              <w:t>Полный путь к категории</w:t>
            </w:r>
          </w:p>
        </w:tc>
        <w:tc>
          <w:tcPr>
            <w:tcW w:w="5906" w:type="dxa"/>
          </w:tcPr>
          <w:p w14:paraId="68FEC198" w14:textId="77777777" w:rsidR="00395BBC" w:rsidRPr="00895E3A" w:rsidRDefault="00395BBC" w:rsidP="00533A2C">
            <w:r w:rsidRPr="00895E3A">
              <w:t>Полный путь категории из рубрикатора</w:t>
            </w:r>
          </w:p>
        </w:tc>
        <w:tc>
          <w:tcPr>
            <w:tcW w:w="1854" w:type="dxa"/>
          </w:tcPr>
          <w:p w14:paraId="68FEC199" w14:textId="77777777" w:rsidR="00395BBC" w:rsidRPr="00895E3A" w:rsidRDefault="00395BBC" w:rsidP="00533A2C">
            <w:r w:rsidRPr="00895E3A">
              <w:t>Да</w:t>
            </w:r>
          </w:p>
        </w:tc>
      </w:tr>
    </w:tbl>
    <w:p w14:paraId="68FEC19B" w14:textId="77777777" w:rsidR="00122032" w:rsidRPr="00895E3A" w:rsidRDefault="00122032" w:rsidP="00122032">
      <w:pPr>
        <w:pStyle w:val="Heading4"/>
        <w:numPr>
          <w:ilvl w:val="3"/>
          <w:numId w:val="13"/>
        </w:numPr>
      </w:pPr>
      <w:bookmarkStart w:id="703" w:name="_Toc370583016"/>
      <w:r w:rsidRPr="00895E3A">
        <w:t>Логика выполнения</w:t>
      </w:r>
      <w:bookmarkEnd w:id="703"/>
    </w:p>
    <w:p w14:paraId="68FEC19C" w14:textId="77777777" w:rsidR="00EC460E" w:rsidRPr="00895E3A" w:rsidRDefault="00533A2C" w:rsidP="00FF46C9">
      <w:r w:rsidRPr="00895E3A">
        <w:t>Из рубрикатора выбира</w:t>
      </w:r>
      <w:r w:rsidR="00827BB6" w:rsidRPr="00895E3A">
        <w:t>е</w:t>
      </w:r>
      <w:r w:rsidRPr="00895E3A">
        <w:t>тся</w:t>
      </w:r>
      <w:r w:rsidR="00827BB6" w:rsidRPr="00895E3A">
        <w:t xml:space="preserve"> вся цепочка родительских категорий, отсортированная в порядке возрастания длины атрибута «Название категории».</w:t>
      </w:r>
    </w:p>
    <w:p w14:paraId="68FEC19D" w14:textId="77777777" w:rsidR="00DD6372" w:rsidRPr="00895E3A" w:rsidRDefault="00DD6372" w:rsidP="00386847">
      <w:pPr>
        <w:pStyle w:val="Heading3"/>
        <w:numPr>
          <w:ilvl w:val="2"/>
          <w:numId w:val="13"/>
        </w:numPr>
      </w:pPr>
      <w:bookmarkStart w:id="704" w:name="_Toc370583017"/>
      <w:r w:rsidRPr="00895E3A">
        <w:t>Поиск публичных товаров</w:t>
      </w:r>
      <w:bookmarkEnd w:id="696"/>
      <w:r w:rsidR="00386847" w:rsidRPr="00895E3A">
        <w:t xml:space="preserve"> (SearchPublicProducts)</w:t>
      </w:r>
      <w:bookmarkEnd w:id="704"/>
    </w:p>
    <w:p w14:paraId="68FEC19E" w14:textId="77777777" w:rsidR="00DD6372" w:rsidRPr="00895E3A" w:rsidRDefault="00DD6372" w:rsidP="00DD6372">
      <w:pPr>
        <w:pStyle w:val="Heading4"/>
        <w:numPr>
          <w:ilvl w:val="3"/>
          <w:numId w:val="13"/>
        </w:numPr>
      </w:pPr>
      <w:bookmarkStart w:id="705" w:name="_Toc346032891"/>
      <w:bookmarkStart w:id="706" w:name="_Toc370583018"/>
      <w:r w:rsidRPr="00895E3A">
        <w:t>Карточка операции</w:t>
      </w:r>
      <w:bookmarkEnd w:id="705"/>
      <w:bookmarkEnd w:id="706"/>
    </w:p>
    <w:p w14:paraId="68FEC19F"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36</w:t>
      </w:r>
      <w:r w:rsidR="00E74F79"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DD6372" w:rsidRPr="00895E3A" w14:paraId="68FEC1A2" w14:textId="77777777" w:rsidTr="00EC460E">
        <w:tc>
          <w:tcPr>
            <w:tcW w:w="3652" w:type="dxa"/>
          </w:tcPr>
          <w:p w14:paraId="68FEC1A0" w14:textId="77777777" w:rsidR="00DD6372" w:rsidRPr="00895E3A" w:rsidRDefault="00DD6372" w:rsidP="00EC460E">
            <w:r w:rsidRPr="00895E3A">
              <w:t>Предназначение</w:t>
            </w:r>
          </w:p>
        </w:tc>
        <w:tc>
          <w:tcPr>
            <w:tcW w:w="6201" w:type="dxa"/>
          </w:tcPr>
          <w:p w14:paraId="68FEC1A1" w14:textId="77777777" w:rsidR="00DD6372" w:rsidRPr="00895E3A" w:rsidRDefault="00E82145" w:rsidP="00E82145">
            <w:r w:rsidRPr="00895E3A">
              <w:t xml:space="preserve">Операция предназначена для </w:t>
            </w:r>
            <w:r w:rsidR="00DD6372" w:rsidRPr="00895E3A">
              <w:t>поиска публичных товаров в каталоге товаров по статическому фильтру, описанному входными параметрами.</w:t>
            </w:r>
          </w:p>
        </w:tc>
      </w:tr>
      <w:tr w:rsidR="00DD6372" w:rsidRPr="00895E3A" w14:paraId="68FEC1A5" w14:textId="77777777" w:rsidTr="00EC460E">
        <w:tc>
          <w:tcPr>
            <w:tcW w:w="3652" w:type="dxa"/>
          </w:tcPr>
          <w:p w14:paraId="68FEC1A3" w14:textId="77777777" w:rsidR="00DD6372" w:rsidRPr="00895E3A" w:rsidRDefault="00DD6372" w:rsidP="00EC460E">
            <w:r w:rsidRPr="00895E3A">
              <w:t>Режим выполнения</w:t>
            </w:r>
          </w:p>
        </w:tc>
        <w:tc>
          <w:tcPr>
            <w:tcW w:w="6201" w:type="dxa"/>
          </w:tcPr>
          <w:p w14:paraId="68FEC1A4" w14:textId="77777777" w:rsidR="00DD6372" w:rsidRPr="00895E3A" w:rsidRDefault="00DD6372" w:rsidP="00EC460E">
            <w:r w:rsidRPr="00895E3A">
              <w:t>Синхронный.</w:t>
            </w:r>
          </w:p>
        </w:tc>
      </w:tr>
    </w:tbl>
    <w:p w14:paraId="68FEC1A6" w14:textId="77777777" w:rsidR="00DD6372" w:rsidRPr="00895E3A" w:rsidRDefault="00DD6372" w:rsidP="00DD6372">
      <w:pPr>
        <w:pStyle w:val="Heading4"/>
        <w:numPr>
          <w:ilvl w:val="3"/>
          <w:numId w:val="13"/>
        </w:numPr>
      </w:pPr>
      <w:bookmarkStart w:id="707" w:name="_Toc346032892"/>
      <w:bookmarkStart w:id="708" w:name="_Toc370583019"/>
      <w:r w:rsidRPr="00895E3A">
        <w:lastRenderedPageBreak/>
        <w:t>Параметры назначения</w:t>
      </w:r>
      <w:bookmarkEnd w:id="707"/>
      <w:bookmarkEnd w:id="708"/>
    </w:p>
    <w:p w14:paraId="68FEC1A7"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37</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DD6372" w:rsidRPr="00895E3A" w14:paraId="68FEC1AA" w14:textId="77777777" w:rsidTr="00EC460E">
        <w:tc>
          <w:tcPr>
            <w:tcW w:w="4926" w:type="dxa"/>
          </w:tcPr>
          <w:p w14:paraId="68FEC1A8" w14:textId="77777777" w:rsidR="00DD6372" w:rsidRPr="00895E3A" w:rsidRDefault="00DD6372" w:rsidP="00EC460E">
            <w:pPr>
              <w:rPr>
                <w:b/>
              </w:rPr>
            </w:pPr>
            <w:r w:rsidRPr="00895E3A">
              <w:rPr>
                <w:b/>
              </w:rPr>
              <w:t>Параметр</w:t>
            </w:r>
          </w:p>
        </w:tc>
        <w:tc>
          <w:tcPr>
            <w:tcW w:w="4927" w:type="dxa"/>
          </w:tcPr>
          <w:p w14:paraId="68FEC1A9" w14:textId="77777777" w:rsidR="00DD6372" w:rsidRPr="00895E3A" w:rsidRDefault="00DD6372" w:rsidP="00EC460E">
            <w:pPr>
              <w:rPr>
                <w:b/>
              </w:rPr>
            </w:pPr>
            <w:r w:rsidRPr="00895E3A">
              <w:rPr>
                <w:b/>
              </w:rPr>
              <w:t>Значение</w:t>
            </w:r>
          </w:p>
        </w:tc>
      </w:tr>
      <w:tr w:rsidR="00DD6372" w:rsidRPr="00895E3A" w14:paraId="68FEC1AD" w14:textId="77777777" w:rsidTr="00EC460E">
        <w:tc>
          <w:tcPr>
            <w:tcW w:w="4926" w:type="dxa"/>
          </w:tcPr>
          <w:p w14:paraId="68FEC1AB" w14:textId="77777777" w:rsidR="00DD6372" w:rsidRPr="00895E3A" w:rsidRDefault="00DD6372" w:rsidP="00EC460E">
            <w:r w:rsidRPr="00895E3A">
              <w:t>Максимальное время от получения запроса до выдачи ответа</w:t>
            </w:r>
          </w:p>
        </w:tc>
        <w:tc>
          <w:tcPr>
            <w:tcW w:w="4927" w:type="dxa"/>
          </w:tcPr>
          <w:p w14:paraId="68FEC1AC" w14:textId="77777777" w:rsidR="00DD6372" w:rsidRPr="00895E3A" w:rsidRDefault="00DD6372" w:rsidP="00EC460E">
            <w:r w:rsidRPr="00895E3A">
              <w:t>200 миллисекунд</w:t>
            </w:r>
          </w:p>
        </w:tc>
      </w:tr>
    </w:tbl>
    <w:p w14:paraId="68FEC1AE" w14:textId="77777777" w:rsidR="00DD6372" w:rsidRPr="00895E3A" w:rsidRDefault="00DD6372" w:rsidP="00DD6372">
      <w:pPr>
        <w:pStyle w:val="Heading4"/>
        <w:numPr>
          <w:ilvl w:val="3"/>
          <w:numId w:val="13"/>
        </w:numPr>
      </w:pPr>
      <w:bookmarkStart w:id="709" w:name="_Toc346032893"/>
      <w:bookmarkStart w:id="710" w:name="_Toc370583020"/>
      <w:r w:rsidRPr="00895E3A">
        <w:t>Влияние на другие операции</w:t>
      </w:r>
      <w:bookmarkEnd w:id="709"/>
      <w:bookmarkEnd w:id="710"/>
    </w:p>
    <w:p w14:paraId="68FEC1AF" w14:textId="77777777" w:rsidR="00DD6372" w:rsidRPr="00895E3A" w:rsidRDefault="00DD6372" w:rsidP="00DD6372">
      <w:r w:rsidRPr="00895E3A">
        <w:t>Отсутствует.</w:t>
      </w:r>
    </w:p>
    <w:p w14:paraId="68FEC1B0" w14:textId="77777777" w:rsidR="00DD6372" w:rsidRPr="00895E3A" w:rsidRDefault="00DD6372" w:rsidP="00DD6372">
      <w:pPr>
        <w:pStyle w:val="Heading4"/>
        <w:numPr>
          <w:ilvl w:val="3"/>
          <w:numId w:val="13"/>
        </w:numPr>
      </w:pPr>
      <w:bookmarkStart w:id="711" w:name="_Toc346032894"/>
      <w:bookmarkStart w:id="712" w:name="_Toc370583021"/>
      <w:r w:rsidRPr="00895E3A">
        <w:t>Входные параметры</w:t>
      </w:r>
      <w:bookmarkEnd w:id="711"/>
      <w:bookmarkEnd w:id="712"/>
    </w:p>
    <w:p w14:paraId="68FEC1B1"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38</w:t>
      </w:r>
      <w:r w:rsidR="00E74F79"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093"/>
        <w:gridCol w:w="5906"/>
        <w:gridCol w:w="1854"/>
      </w:tblGrid>
      <w:tr w:rsidR="00DD6372" w:rsidRPr="00895E3A" w14:paraId="68FEC1B5" w14:textId="77777777" w:rsidTr="00EC460E">
        <w:tc>
          <w:tcPr>
            <w:tcW w:w="2093" w:type="dxa"/>
          </w:tcPr>
          <w:p w14:paraId="68FEC1B2" w14:textId="77777777" w:rsidR="00DD6372" w:rsidRPr="00895E3A" w:rsidRDefault="00DD6372" w:rsidP="00EC460E">
            <w:pPr>
              <w:rPr>
                <w:b/>
              </w:rPr>
            </w:pPr>
            <w:r w:rsidRPr="00895E3A">
              <w:rPr>
                <w:b/>
              </w:rPr>
              <w:t>Параметр</w:t>
            </w:r>
          </w:p>
        </w:tc>
        <w:tc>
          <w:tcPr>
            <w:tcW w:w="5906" w:type="dxa"/>
          </w:tcPr>
          <w:p w14:paraId="68FEC1B3" w14:textId="77777777" w:rsidR="00DD6372" w:rsidRPr="00895E3A" w:rsidRDefault="00DD6372" w:rsidP="00EC460E">
            <w:pPr>
              <w:rPr>
                <w:b/>
              </w:rPr>
            </w:pPr>
            <w:r w:rsidRPr="00895E3A">
              <w:rPr>
                <w:b/>
              </w:rPr>
              <w:t>Описание</w:t>
            </w:r>
          </w:p>
        </w:tc>
        <w:tc>
          <w:tcPr>
            <w:tcW w:w="1854" w:type="dxa"/>
          </w:tcPr>
          <w:p w14:paraId="68FEC1B4" w14:textId="77777777" w:rsidR="00DD6372" w:rsidRPr="00895E3A" w:rsidRDefault="00DD6372" w:rsidP="00EC460E">
            <w:pPr>
              <w:rPr>
                <w:b/>
              </w:rPr>
            </w:pPr>
            <w:r w:rsidRPr="00895E3A">
              <w:rPr>
                <w:b/>
              </w:rPr>
              <w:t>Обязательный?</w:t>
            </w:r>
          </w:p>
        </w:tc>
      </w:tr>
      <w:tr w:rsidR="00DD6372" w:rsidRPr="00895E3A" w14:paraId="68FEC1BF" w14:textId="77777777" w:rsidTr="00EC460E">
        <w:tc>
          <w:tcPr>
            <w:tcW w:w="2093" w:type="dxa"/>
          </w:tcPr>
          <w:p w14:paraId="68FEC1B6" w14:textId="77777777" w:rsidR="00DD6372" w:rsidRPr="00895E3A" w:rsidRDefault="00DD6372" w:rsidP="00EC460E">
            <w:r w:rsidRPr="00895E3A">
              <w:t>Тип сортировки</w:t>
            </w:r>
          </w:p>
        </w:tc>
        <w:tc>
          <w:tcPr>
            <w:tcW w:w="5906" w:type="dxa"/>
          </w:tcPr>
          <w:p w14:paraId="68FEC1B7" w14:textId="77777777" w:rsidR="00DD6372" w:rsidRPr="00895E3A" w:rsidRDefault="00DD6372" w:rsidP="00EC460E">
            <w:r w:rsidRPr="00895E3A">
              <w:t>Принимает одно из следующих значений:</w:t>
            </w:r>
          </w:p>
          <w:p w14:paraId="68FEC1B8" w14:textId="77777777" w:rsidR="00DD6372" w:rsidRPr="00895E3A" w:rsidRDefault="00DD6372" w:rsidP="00EC460E">
            <w:r w:rsidRPr="00895E3A">
              <w:t>0 – сортировка по названию товара по алфавиту;</w:t>
            </w:r>
          </w:p>
          <w:p w14:paraId="68FEC1B9" w14:textId="77777777" w:rsidR="00DD6372" w:rsidRPr="00895E3A" w:rsidRDefault="00DD6372" w:rsidP="00EC460E">
            <w:r w:rsidRPr="00895E3A">
              <w:t>1 – сортировка по названию товара по алфавиту в обратном порядке;</w:t>
            </w:r>
          </w:p>
          <w:p w14:paraId="68FEC1BA" w14:textId="77777777" w:rsidR="00DD6372" w:rsidRPr="00895E3A" w:rsidRDefault="00DD6372" w:rsidP="00EC460E">
            <w:r w:rsidRPr="00895E3A">
              <w:t>2 – сортировка по цене товара по возрастанию, затем по названию товара по алфавиту;</w:t>
            </w:r>
          </w:p>
          <w:p w14:paraId="68FEC1BB" w14:textId="77777777" w:rsidR="00DD6372" w:rsidRPr="00895E3A" w:rsidRDefault="00DD6372" w:rsidP="00EC460E">
            <w:r w:rsidRPr="00895E3A">
              <w:t>3 – сортировка по цене товара по убыванию, затем по названию товара по алфавиту.</w:t>
            </w:r>
          </w:p>
          <w:p w14:paraId="68FEC1BC" w14:textId="77777777" w:rsidR="002D576D" w:rsidRPr="00895E3A" w:rsidRDefault="002D576D" w:rsidP="00EC460E">
            <w:r w:rsidRPr="00895E3A">
              <w:t>4 – сортировка по дате добавления товара по убыванию, затем по названию товара по алфавиту.</w:t>
            </w:r>
          </w:p>
          <w:p w14:paraId="68FEC1BD" w14:textId="77777777" w:rsidR="00DD6372" w:rsidRPr="00895E3A" w:rsidRDefault="00DD6372" w:rsidP="00EC460E">
            <w:r w:rsidRPr="00895E3A">
              <w:t>Если значение не указано, то значение равно 0.</w:t>
            </w:r>
          </w:p>
        </w:tc>
        <w:tc>
          <w:tcPr>
            <w:tcW w:w="1854" w:type="dxa"/>
          </w:tcPr>
          <w:p w14:paraId="68FEC1BE" w14:textId="77777777" w:rsidR="00DD6372" w:rsidRPr="00895E3A" w:rsidRDefault="00DD6372" w:rsidP="00EC460E">
            <w:r w:rsidRPr="00895E3A">
              <w:t>Нет</w:t>
            </w:r>
          </w:p>
        </w:tc>
      </w:tr>
      <w:tr w:rsidR="00DD6372" w:rsidRPr="00895E3A" w14:paraId="68FEC1C3" w14:textId="77777777" w:rsidTr="00EC460E">
        <w:tc>
          <w:tcPr>
            <w:tcW w:w="2093" w:type="dxa"/>
          </w:tcPr>
          <w:p w14:paraId="68FEC1C0" w14:textId="77777777" w:rsidR="00DD6372" w:rsidRPr="00895E3A" w:rsidRDefault="00DD6372" w:rsidP="00EC460E">
            <w:r w:rsidRPr="00895E3A">
              <w:t xml:space="preserve">Идентификаторы </w:t>
            </w:r>
            <w:proofErr w:type="gramStart"/>
            <w:r w:rsidRPr="00895E3A">
              <w:t>родительских</w:t>
            </w:r>
            <w:proofErr w:type="gramEnd"/>
            <w:r w:rsidRPr="00895E3A">
              <w:t xml:space="preserve"> категории</w:t>
            </w:r>
          </w:p>
        </w:tc>
        <w:tc>
          <w:tcPr>
            <w:tcW w:w="5906" w:type="dxa"/>
          </w:tcPr>
          <w:p w14:paraId="68FEC1C1" w14:textId="77777777" w:rsidR="00DD6372" w:rsidRPr="00895E3A" w:rsidRDefault="00DD6372" w:rsidP="00EC460E">
            <w:r w:rsidRPr="00895E3A">
              <w:t xml:space="preserve">Идентификаторы </w:t>
            </w:r>
            <w:proofErr w:type="gramStart"/>
            <w:r w:rsidRPr="00895E3A">
              <w:t>родительских</w:t>
            </w:r>
            <w:proofErr w:type="gramEnd"/>
            <w:r w:rsidRPr="00895E3A">
              <w:t xml:space="preserve"> категории. Если идентификаторы указаны, то возвращаемые товары должны принадлежать одной из заданных категории или их подкатегориям (зависит от признака учёта подкатегорий). Если идентификаторы не указаны, то возвращаемые товары могут принадлежать любой категории.</w:t>
            </w:r>
          </w:p>
        </w:tc>
        <w:tc>
          <w:tcPr>
            <w:tcW w:w="1854" w:type="dxa"/>
          </w:tcPr>
          <w:p w14:paraId="68FEC1C2" w14:textId="77777777" w:rsidR="00DD6372" w:rsidRPr="00895E3A" w:rsidRDefault="00DD6372" w:rsidP="00EC460E">
            <w:r w:rsidRPr="00895E3A">
              <w:t>Нет</w:t>
            </w:r>
          </w:p>
        </w:tc>
      </w:tr>
      <w:tr w:rsidR="00DD6372" w:rsidRPr="00895E3A" w14:paraId="68FEC1C7" w14:textId="77777777" w:rsidTr="00EC460E">
        <w:tc>
          <w:tcPr>
            <w:tcW w:w="2093" w:type="dxa"/>
          </w:tcPr>
          <w:p w14:paraId="68FEC1C4" w14:textId="77777777" w:rsidR="00DD6372" w:rsidRPr="00895E3A" w:rsidRDefault="00DD6372" w:rsidP="00EC460E">
            <w:r w:rsidRPr="00895E3A">
              <w:t>Фрагмент названия товара</w:t>
            </w:r>
          </w:p>
        </w:tc>
        <w:tc>
          <w:tcPr>
            <w:tcW w:w="5906" w:type="dxa"/>
          </w:tcPr>
          <w:p w14:paraId="68FEC1C5" w14:textId="77777777" w:rsidR="00DD6372" w:rsidRPr="00895E3A" w:rsidRDefault="00DD6372" w:rsidP="00EC460E">
            <w:r w:rsidRPr="00895E3A">
              <w:t xml:space="preserve">Фрагмент из названия товара. Если значение указано, то в названии каждого возвращаемого товара должен </w:t>
            </w:r>
            <w:r w:rsidRPr="00895E3A">
              <w:lastRenderedPageBreak/>
              <w:t xml:space="preserve">присутствовать указанный фрагмент. Если значение не указано, то название возвращаемого товара может быть любым. </w:t>
            </w:r>
          </w:p>
        </w:tc>
        <w:tc>
          <w:tcPr>
            <w:tcW w:w="1854" w:type="dxa"/>
          </w:tcPr>
          <w:p w14:paraId="68FEC1C6" w14:textId="77777777" w:rsidR="00DD6372" w:rsidRPr="00895E3A" w:rsidRDefault="00DD6372" w:rsidP="00EC460E">
            <w:r w:rsidRPr="00895E3A">
              <w:lastRenderedPageBreak/>
              <w:t>Нет</w:t>
            </w:r>
          </w:p>
        </w:tc>
      </w:tr>
      <w:tr w:rsidR="00DD6372" w:rsidRPr="00895E3A" w14:paraId="68FEC1CB" w14:textId="77777777" w:rsidTr="00EC460E">
        <w:tc>
          <w:tcPr>
            <w:tcW w:w="2093" w:type="dxa"/>
          </w:tcPr>
          <w:p w14:paraId="68FEC1C8" w14:textId="77777777" w:rsidR="00DD6372" w:rsidRPr="00895E3A" w:rsidRDefault="00DD6372" w:rsidP="00EC460E">
            <w:r w:rsidRPr="00895E3A">
              <w:lastRenderedPageBreak/>
              <w:t>Партнеры</w:t>
            </w:r>
          </w:p>
        </w:tc>
        <w:tc>
          <w:tcPr>
            <w:tcW w:w="5906" w:type="dxa"/>
          </w:tcPr>
          <w:p w14:paraId="68FEC1C9" w14:textId="77777777" w:rsidR="00DD6372" w:rsidRPr="00895E3A" w:rsidRDefault="00DD6372" w:rsidP="00EC460E">
            <w:r w:rsidRPr="00895E3A">
              <w:t>Список идентификаторов партнеров-поставщиков. Если список не пуст, то идентификатор партнера-поставщика каждого возвращаемого товара должен быть в списке. Если список пусть, то возвращаемые товары могут иметь любых партнеров-поставщиков.</w:t>
            </w:r>
          </w:p>
        </w:tc>
        <w:tc>
          <w:tcPr>
            <w:tcW w:w="1854" w:type="dxa"/>
          </w:tcPr>
          <w:p w14:paraId="68FEC1CA" w14:textId="77777777" w:rsidR="00DD6372" w:rsidRPr="00895E3A" w:rsidRDefault="00DD6372" w:rsidP="00EC460E">
            <w:r w:rsidRPr="00895E3A">
              <w:t>Нет</w:t>
            </w:r>
          </w:p>
        </w:tc>
      </w:tr>
      <w:tr w:rsidR="00DD6372" w:rsidRPr="00895E3A" w14:paraId="68FEC1CF" w14:textId="77777777" w:rsidTr="00EC460E">
        <w:tc>
          <w:tcPr>
            <w:tcW w:w="2093" w:type="dxa"/>
          </w:tcPr>
          <w:p w14:paraId="68FEC1CC" w14:textId="77777777" w:rsidR="00DD6372" w:rsidRPr="00895E3A" w:rsidRDefault="00DD6372" w:rsidP="00EC460E">
            <w:r w:rsidRPr="00895E3A">
              <w:t>Производители</w:t>
            </w:r>
          </w:p>
        </w:tc>
        <w:tc>
          <w:tcPr>
            <w:tcW w:w="5906" w:type="dxa"/>
          </w:tcPr>
          <w:p w14:paraId="68FEC1CD" w14:textId="77777777" w:rsidR="00DD6372" w:rsidRPr="00895E3A" w:rsidRDefault="00DD6372" w:rsidP="00EC460E">
            <w:r w:rsidRPr="00895E3A">
              <w:t>Список названий производителей товара. Если список не пуст, то название производителя каждого возвращаемого товара должно быть в списке. Если список пуст, то возвращаемые товары могут иметь любых производителей.</w:t>
            </w:r>
          </w:p>
        </w:tc>
        <w:tc>
          <w:tcPr>
            <w:tcW w:w="1854" w:type="dxa"/>
          </w:tcPr>
          <w:p w14:paraId="68FEC1CE" w14:textId="77777777" w:rsidR="00DD6372" w:rsidRPr="00895E3A" w:rsidRDefault="00DD6372" w:rsidP="00EC460E">
            <w:r w:rsidRPr="00895E3A">
              <w:t>Нет</w:t>
            </w:r>
          </w:p>
        </w:tc>
      </w:tr>
      <w:tr w:rsidR="00DD6372" w:rsidRPr="00895E3A" w14:paraId="68FEC1D6" w14:textId="77777777" w:rsidTr="00EC460E">
        <w:tc>
          <w:tcPr>
            <w:tcW w:w="2093" w:type="dxa"/>
          </w:tcPr>
          <w:p w14:paraId="68FEC1D0" w14:textId="77777777" w:rsidR="00DD6372" w:rsidRPr="00895E3A" w:rsidRDefault="00DD6372" w:rsidP="00EC460E">
            <w:commentRangeStart w:id="713"/>
            <w:r w:rsidRPr="00895E3A">
              <w:t>Признак учета отсутствующего производителя</w:t>
            </w:r>
          </w:p>
        </w:tc>
        <w:tc>
          <w:tcPr>
            <w:tcW w:w="5906" w:type="dxa"/>
          </w:tcPr>
          <w:p w14:paraId="68FEC1D1" w14:textId="77777777" w:rsidR="00DD6372" w:rsidRPr="00895E3A" w:rsidRDefault="00DD6372" w:rsidP="00EC460E">
            <w:r w:rsidRPr="00895E3A">
              <w:t>Значение учитывается только, если список названий производителей товара не пуст. Принимает одно из следующих значений:</w:t>
            </w:r>
          </w:p>
          <w:p w14:paraId="68FEC1D2" w14:textId="77777777" w:rsidR="00DD6372" w:rsidRPr="00895E3A" w:rsidRDefault="00DD6372" w:rsidP="00EC460E">
            <w:r w:rsidRPr="00895E3A">
              <w:t>0 – если производитель товара не указан, товар не возвращается;</w:t>
            </w:r>
          </w:p>
          <w:p w14:paraId="68FEC1D3" w14:textId="77777777" w:rsidR="00DD6372" w:rsidRPr="00895E3A" w:rsidRDefault="00DD6372" w:rsidP="00EC460E">
            <w:r w:rsidRPr="00895E3A">
              <w:t>1 – если производитель товара не указан, товар все равно может быть возвращен.</w:t>
            </w:r>
          </w:p>
          <w:p w14:paraId="68FEC1D4" w14:textId="77777777" w:rsidR="00DD6372" w:rsidRPr="00895E3A" w:rsidRDefault="00DD6372" w:rsidP="00EC460E">
            <w:r w:rsidRPr="00895E3A">
              <w:t>Если значение не указано, то значение равно 0.</w:t>
            </w:r>
          </w:p>
        </w:tc>
        <w:tc>
          <w:tcPr>
            <w:tcW w:w="1854" w:type="dxa"/>
          </w:tcPr>
          <w:p w14:paraId="68FEC1D5" w14:textId="77777777" w:rsidR="00DD6372" w:rsidRPr="00895E3A" w:rsidRDefault="00DD6372" w:rsidP="00EC460E">
            <w:r w:rsidRPr="00895E3A">
              <w:t>Нет</w:t>
            </w:r>
          </w:p>
        </w:tc>
      </w:tr>
      <w:tr w:rsidR="00DD6372" w:rsidRPr="00895E3A" w14:paraId="68FEC1DA" w14:textId="77777777" w:rsidTr="00EC460E">
        <w:tc>
          <w:tcPr>
            <w:tcW w:w="2093" w:type="dxa"/>
          </w:tcPr>
          <w:p w14:paraId="68FEC1D7" w14:textId="77777777" w:rsidR="00DD6372" w:rsidRPr="00895E3A" w:rsidRDefault="00DD6372" w:rsidP="00EC460E">
            <w:r w:rsidRPr="00895E3A">
              <w:t>Минимальная цена</w:t>
            </w:r>
          </w:p>
        </w:tc>
        <w:tc>
          <w:tcPr>
            <w:tcW w:w="5906" w:type="dxa"/>
          </w:tcPr>
          <w:p w14:paraId="68FEC1D8" w14:textId="77777777" w:rsidR="00DD6372" w:rsidRPr="00895E3A" w:rsidRDefault="00DD6372" w:rsidP="00EC460E">
            <w:r w:rsidRPr="00895E3A">
              <w:t>Минимальная цена товара. Указывается только целая часть. Если значение не указано, то минимальная цена равно 0.</w:t>
            </w:r>
          </w:p>
        </w:tc>
        <w:tc>
          <w:tcPr>
            <w:tcW w:w="1854" w:type="dxa"/>
          </w:tcPr>
          <w:p w14:paraId="68FEC1D9" w14:textId="77777777" w:rsidR="00DD6372" w:rsidRPr="00895E3A" w:rsidRDefault="00DD6372" w:rsidP="00EC460E">
            <w:r w:rsidRPr="00895E3A">
              <w:t>Нет</w:t>
            </w:r>
          </w:p>
        </w:tc>
      </w:tr>
      <w:tr w:rsidR="00DD6372" w:rsidRPr="00895E3A" w14:paraId="68FEC1DE" w14:textId="77777777" w:rsidTr="00EC460E">
        <w:tc>
          <w:tcPr>
            <w:tcW w:w="2093" w:type="dxa"/>
          </w:tcPr>
          <w:p w14:paraId="68FEC1DB" w14:textId="77777777" w:rsidR="00DD6372" w:rsidRPr="00895E3A" w:rsidRDefault="00DD6372" w:rsidP="00EC460E">
            <w:commentRangeStart w:id="714"/>
            <w:r w:rsidRPr="00895E3A">
              <w:t>Максимальная цена</w:t>
            </w:r>
          </w:p>
        </w:tc>
        <w:tc>
          <w:tcPr>
            <w:tcW w:w="5906" w:type="dxa"/>
          </w:tcPr>
          <w:p w14:paraId="68FEC1DC" w14:textId="77777777" w:rsidR="00DD6372" w:rsidRPr="00895E3A" w:rsidRDefault="00DD6372" w:rsidP="00EC460E">
            <w:r w:rsidRPr="00895E3A">
              <w:t>Максимальная цена товара. Указывается только целая часть. Если значение не указано, то максимальная цена не ограничена.</w:t>
            </w:r>
          </w:p>
        </w:tc>
        <w:tc>
          <w:tcPr>
            <w:tcW w:w="1854" w:type="dxa"/>
          </w:tcPr>
          <w:p w14:paraId="68FEC1DD" w14:textId="77777777" w:rsidR="00DD6372" w:rsidRPr="00895E3A" w:rsidRDefault="00DD6372" w:rsidP="00EC460E">
            <w:r w:rsidRPr="00895E3A">
              <w:t>Нет</w:t>
            </w:r>
            <w:commentRangeEnd w:id="713"/>
            <w:r w:rsidR="0054690E" w:rsidRPr="00895E3A">
              <w:rPr>
                <w:rStyle w:val="CommentReference"/>
              </w:rPr>
              <w:commentReference w:id="713"/>
            </w:r>
            <w:commentRangeEnd w:id="714"/>
            <w:r w:rsidR="005800AD" w:rsidRPr="00895E3A">
              <w:rPr>
                <w:rStyle w:val="CommentReference"/>
              </w:rPr>
              <w:commentReference w:id="714"/>
            </w:r>
          </w:p>
        </w:tc>
      </w:tr>
      <w:tr w:rsidR="009A63C5" w:rsidRPr="00895E3A" w14:paraId="68FEC1E2" w14:textId="77777777" w:rsidTr="00EC460E">
        <w:tc>
          <w:tcPr>
            <w:tcW w:w="2093" w:type="dxa"/>
          </w:tcPr>
          <w:p w14:paraId="68FEC1DF" w14:textId="77777777" w:rsidR="009A63C5" w:rsidRPr="00895E3A" w:rsidRDefault="009A63C5" w:rsidP="00EC460E">
            <w:r w:rsidRPr="00895E3A">
              <w:t>Минимальная дата добавления</w:t>
            </w:r>
            <w:r w:rsidR="00002678" w:rsidRPr="00895E3A">
              <w:t xml:space="preserve"> (</w:t>
            </w:r>
            <w:bookmarkStart w:id="715" w:name="OLE_LINK7"/>
            <w:bookmarkStart w:id="716" w:name="OLE_LINK8"/>
            <w:r w:rsidR="00002678" w:rsidRPr="00895E3A">
              <w:t>MinInsertedDate</w:t>
            </w:r>
            <w:bookmarkEnd w:id="715"/>
            <w:bookmarkEnd w:id="716"/>
            <w:r w:rsidR="00002678" w:rsidRPr="00895E3A">
              <w:t>)</w:t>
            </w:r>
          </w:p>
        </w:tc>
        <w:tc>
          <w:tcPr>
            <w:tcW w:w="5906" w:type="dxa"/>
          </w:tcPr>
          <w:p w14:paraId="68FEC1E0" w14:textId="77777777" w:rsidR="009A63C5" w:rsidRPr="00895E3A" w:rsidRDefault="009A63C5" w:rsidP="009A63C5">
            <w:r w:rsidRPr="00895E3A">
              <w:t>Минимальная дата добавления товара. Если значение не указано, то минимальная дата добавления подарка не ограничена.</w:t>
            </w:r>
          </w:p>
        </w:tc>
        <w:tc>
          <w:tcPr>
            <w:tcW w:w="1854" w:type="dxa"/>
          </w:tcPr>
          <w:p w14:paraId="68FEC1E1" w14:textId="77777777" w:rsidR="009A63C5" w:rsidRPr="00895E3A" w:rsidRDefault="009A63C5" w:rsidP="00EC460E"/>
        </w:tc>
      </w:tr>
      <w:tr w:rsidR="006A6052" w:rsidRPr="00895E3A" w14:paraId="68FEC1E8" w14:textId="77777777" w:rsidTr="00EC460E">
        <w:tc>
          <w:tcPr>
            <w:tcW w:w="2093" w:type="dxa"/>
          </w:tcPr>
          <w:p w14:paraId="68FEC1E3" w14:textId="77777777" w:rsidR="006A6052" w:rsidRPr="00895E3A" w:rsidRDefault="006A6052" w:rsidP="00EC460E">
            <w:r w:rsidRPr="00895E3A">
              <w:t>Признак акционной цены</w:t>
            </w:r>
            <w:r w:rsidR="003A2875" w:rsidRPr="00895E3A">
              <w:t xml:space="preserve"> (ActionPrice)</w:t>
            </w:r>
          </w:p>
        </w:tc>
        <w:tc>
          <w:tcPr>
            <w:tcW w:w="5906" w:type="dxa"/>
          </w:tcPr>
          <w:p w14:paraId="68FEC1E4" w14:textId="77777777" w:rsidR="006A6052" w:rsidRPr="00895E3A" w:rsidRDefault="006A6052" w:rsidP="009A63C5">
            <w:r w:rsidRPr="00895E3A">
              <w:t>Принимает одно из следующих значений:</w:t>
            </w:r>
          </w:p>
          <w:p w14:paraId="68FEC1E5" w14:textId="77777777" w:rsidR="006A6052" w:rsidRPr="00895E3A" w:rsidRDefault="006A6052" w:rsidP="009A63C5">
            <w:r w:rsidRPr="00895E3A">
              <w:t>0 – признак игнорируется;</w:t>
            </w:r>
          </w:p>
          <w:p w14:paraId="68FEC1E6" w14:textId="77777777" w:rsidR="006A6052" w:rsidRPr="00895E3A" w:rsidRDefault="006A6052" w:rsidP="009A63C5">
            <w:r w:rsidRPr="00895E3A">
              <w:t>1 – возвращаются только те товары, на которые действует цена по акции;</w:t>
            </w:r>
          </w:p>
        </w:tc>
        <w:tc>
          <w:tcPr>
            <w:tcW w:w="1854" w:type="dxa"/>
          </w:tcPr>
          <w:p w14:paraId="68FEC1E7" w14:textId="77777777" w:rsidR="006A6052" w:rsidRPr="00895E3A" w:rsidRDefault="006A6052" w:rsidP="00EC460E"/>
        </w:tc>
      </w:tr>
      <w:tr w:rsidR="00DD6372" w:rsidRPr="00895E3A" w14:paraId="68FEC1EC" w14:textId="77777777" w:rsidTr="00EC460E">
        <w:tc>
          <w:tcPr>
            <w:tcW w:w="2093" w:type="dxa"/>
          </w:tcPr>
          <w:p w14:paraId="68FEC1E9" w14:textId="77777777" w:rsidR="00DD6372" w:rsidRPr="00895E3A" w:rsidRDefault="00DD6372" w:rsidP="00EC460E">
            <w:r w:rsidRPr="00895E3A">
              <w:lastRenderedPageBreak/>
              <w:t>Количество пропущенных записей</w:t>
            </w:r>
          </w:p>
        </w:tc>
        <w:tc>
          <w:tcPr>
            <w:tcW w:w="5906" w:type="dxa"/>
          </w:tcPr>
          <w:p w14:paraId="68FEC1EA" w14:textId="77777777" w:rsidR="00DD6372" w:rsidRPr="00895E3A" w:rsidRDefault="00DD6372" w:rsidP="00EC460E">
            <w:r w:rsidRPr="00895E3A">
              <w:t>Количество товаров из списка найденных и отсортированных товаров, которые нужно пропустить и не возвращать. Если значение не указано, то значение равно 0.</w:t>
            </w:r>
          </w:p>
        </w:tc>
        <w:tc>
          <w:tcPr>
            <w:tcW w:w="1854" w:type="dxa"/>
          </w:tcPr>
          <w:p w14:paraId="68FEC1EB" w14:textId="77777777" w:rsidR="00DD6372" w:rsidRPr="00895E3A" w:rsidRDefault="00DD6372" w:rsidP="00EC460E">
            <w:r w:rsidRPr="00895E3A">
              <w:t>Нет</w:t>
            </w:r>
          </w:p>
        </w:tc>
      </w:tr>
      <w:tr w:rsidR="00DD6372" w:rsidRPr="00895E3A" w14:paraId="68FEC1F0" w14:textId="77777777" w:rsidTr="00EC460E">
        <w:tc>
          <w:tcPr>
            <w:tcW w:w="2093" w:type="dxa"/>
          </w:tcPr>
          <w:p w14:paraId="68FEC1ED" w14:textId="77777777" w:rsidR="00DD6372" w:rsidRPr="00895E3A" w:rsidRDefault="00DD6372" w:rsidP="00EC460E">
            <w:r w:rsidRPr="00895E3A">
              <w:t>Максимальное количество возвращаемых записей</w:t>
            </w:r>
          </w:p>
        </w:tc>
        <w:tc>
          <w:tcPr>
            <w:tcW w:w="5906" w:type="dxa"/>
          </w:tcPr>
          <w:p w14:paraId="68FEC1EE" w14:textId="77777777" w:rsidR="00DD6372" w:rsidRPr="00895E3A" w:rsidRDefault="00DD6372" w:rsidP="00EC460E">
            <w:r w:rsidRPr="00895E3A">
              <w:t>Максимальное количество возвращаемых товаров.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1EF" w14:textId="77777777" w:rsidR="00DD6372" w:rsidRPr="00895E3A" w:rsidRDefault="00DD6372" w:rsidP="00EC460E">
            <w:r w:rsidRPr="00895E3A">
              <w:t>Нет</w:t>
            </w:r>
          </w:p>
        </w:tc>
      </w:tr>
      <w:tr w:rsidR="00DD6372" w:rsidRPr="00895E3A" w14:paraId="68FEC1F7" w14:textId="77777777" w:rsidTr="00EC460E">
        <w:tc>
          <w:tcPr>
            <w:tcW w:w="2093" w:type="dxa"/>
          </w:tcPr>
          <w:p w14:paraId="68FEC1F1" w14:textId="77777777" w:rsidR="00DD6372" w:rsidRPr="00895E3A" w:rsidRDefault="00DD6372" w:rsidP="00EC460E">
            <w:r w:rsidRPr="00895E3A">
              <w:t>Признак подсчета общего количества найденных записей</w:t>
            </w:r>
          </w:p>
        </w:tc>
        <w:tc>
          <w:tcPr>
            <w:tcW w:w="5906" w:type="dxa"/>
          </w:tcPr>
          <w:p w14:paraId="68FEC1F2" w14:textId="77777777" w:rsidR="00DD6372" w:rsidRPr="00895E3A" w:rsidRDefault="00DD6372" w:rsidP="00EC460E">
            <w:r w:rsidRPr="00895E3A">
              <w:t>Принимает одно из следующих значений:</w:t>
            </w:r>
          </w:p>
          <w:p w14:paraId="68FEC1F3" w14:textId="77777777" w:rsidR="00DD6372" w:rsidRPr="00895E3A" w:rsidRDefault="00DD6372" w:rsidP="00EC460E">
            <w:r w:rsidRPr="00895E3A">
              <w:t>0 – признак игнорируется;</w:t>
            </w:r>
          </w:p>
          <w:p w14:paraId="68FEC1F4" w14:textId="77777777" w:rsidR="00DD6372" w:rsidRPr="00895E3A" w:rsidRDefault="00DD6372" w:rsidP="00EC460E">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C1F5" w14:textId="77777777" w:rsidR="00DD6372" w:rsidRPr="00895E3A" w:rsidRDefault="00DD6372" w:rsidP="00EC460E">
            <w:r w:rsidRPr="00895E3A">
              <w:t>Если значение не указано, то значение равно 0.</w:t>
            </w:r>
          </w:p>
        </w:tc>
        <w:tc>
          <w:tcPr>
            <w:tcW w:w="1854" w:type="dxa"/>
          </w:tcPr>
          <w:p w14:paraId="68FEC1F6" w14:textId="77777777" w:rsidR="00DD6372" w:rsidRPr="00895E3A" w:rsidRDefault="00DD6372" w:rsidP="00EC460E">
            <w:r w:rsidRPr="00895E3A">
              <w:t>Нет</w:t>
            </w:r>
          </w:p>
        </w:tc>
      </w:tr>
      <w:tr w:rsidR="00DD6372" w:rsidRPr="00895E3A" w14:paraId="68FEC1FE" w14:textId="77777777" w:rsidTr="00EC460E">
        <w:tc>
          <w:tcPr>
            <w:tcW w:w="2093" w:type="dxa"/>
          </w:tcPr>
          <w:p w14:paraId="68FEC1F8" w14:textId="77777777" w:rsidR="00DD6372" w:rsidRPr="00895E3A" w:rsidRDefault="00DD6372" w:rsidP="00EC460E">
            <w:r w:rsidRPr="00895E3A">
              <w:t>Признак расчета максимальной стоимости товара</w:t>
            </w:r>
          </w:p>
        </w:tc>
        <w:tc>
          <w:tcPr>
            <w:tcW w:w="5906" w:type="dxa"/>
          </w:tcPr>
          <w:p w14:paraId="68FEC1F9" w14:textId="77777777" w:rsidR="00DD6372" w:rsidRPr="00895E3A" w:rsidRDefault="00DD6372" w:rsidP="00EC460E">
            <w:r w:rsidRPr="00895E3A">
              <w:t>Принимает одно из следующих значений:</w:t>
            </w:r>
          </w:p>
          <w:p w14:paraId="68FEC1FA" w14:textId="77777777" w:rsidR="00DD6372" w:rsidRPr="00895E3A" w:rsidRDefault="00DD6372" w:rsidP="00EC460E">
            <w:r w:rsidRPr="00895E3A">
              <w:t>0 – признак игнорируется;</w:t>
            </w:r>
          </w:p>
          <w:p w14:paraId="68FEC1FB" w14:textId="77777777" w:rsidR="00DD6372" w:rsidRPr="00895E3A" w:rsidRDefault="00DD6372" w:rsidP="00EC460E">
            <w:r w:rsidRPr="00895E3A">
              <w:t>1 – необходимо рассчитать максимальную стоимость товаров в результирующем наборе.</w:t>
            </w:r>
          </w:p>
          <w:p w14:paraId="68FEC1FC" w14:textId="77777777" w:rsidR="00DD6372" w:rsidRPr="00895E3A" w:rsidRDefault="00DD6372" w:rsidP="00EC460E">
            <w:r w:rsidRPr="00895E3A">
              <w:t>Если значение не указано, то значение равно 0.</w:t>
            </w:r>
          </w:p>
        </w:tc>
        <w:tc>
          <w:tcPr>
            <w:tcW w:w="1854" w:type="dxa"/>
          </w:tcPr>
          <w:p w14:paraId="68FEC1FD" w14:textId="77777777" w:rsidR="00DD6372" w:rsidRPr="00895E3A" w:rsidRDefault="00DD6372" w:rsidP="00EC460E">
            <w:r w:rsidRPr="00895E3A">
              <w:t>Нет</w:t>
            </w:r>
          </w:p>
        </w:tc>
      </w:tr>
      <w:tr w:rsidR="00DD6372" w:rsidRPr="00895E3A" w14:paraId="68FEC202" w14:textId="77777777" w:rsidTr="00EC460E">
        <w:tc>
          <w:tcPr>
            <w:tcW w:w="2093" w:type="dxa"/>
          </w:tcPr>
          <w:p w14:paraId="68FEC1FF" w14:textId="77777777" w:rsidR="00DD6372" w:rsidRPr="00895E3A" w:rsidRDefault="00DD6372" w:rsidP="00EC460E">
            <w:r w:rsidRPr="00895E3A">
              <w:t>Конте</w:t>
            </w:r>
            <w:proofErr w:type="gramStart"/>
            <w:r w:rsidRPr="00895E3A">
              <w:t>кст кл</w:t>
            </w:r>
            <w:proofErr w:type="gramEnd"/>
            <w:r w:rsidRPr="00895E3A">
              <w:t>иента</w:t>
            </w:r>
          </w:p>
        </w:tc>
        <w:tc>
          <w:tcPr>
            <w:tcW w:w="5906" w:type="dxa"/>
          </w:tcPr>
          <w:p w14:paraId="68FEC200" w14:textId="77777777" w:rsidR="00DD6372" w:rsidRPr="00895E3A" w:rsidRDefault="00DD6372" w:rsidP="00EC460E">
            <w:r w:rsidRPr="00895E3A">
              <w:t>Набор пар ключ-значение, содержащий информацию о клиенте.</w:t>
            </w:r>
          </w:p>
        </w:tc>
        <w:tc>
          <w:tcPr>
            <w:tcW w:w="1854" w:type="dxa"/>
          </w:tcPr>
          <w:p w14:paraId="68FEC201" w14:textId="77777777" w:rsidR="00DD6372" w:rsidRPr="00895E3A" w:rsidRDefault="00ED4228" w:rsidP="00EC460E">
            <w:r w:rsidRPr="00895E3A">
              <w:t>Да</w:t>
            </w:r>
          </w:p>
        </w:tc>
      </w:tr>
      <w:tr w:rsidR="00C53694" w:rsidRPr="00895E3A" w14:paraId="68FEC206" w14:textId="77777777" w:rsidTr="00C53694">
        <w:tc>
          <w:tcPr>
            <w:tcW w:w="2093" w:type="dxa"/>
          </w:tcPr>
          <w:p w14:paraId="68FEC203" w14:textId="77777777" w:rsidR="00C53694" w:rsidRPr="00895E3A" w:rsidRDefault="00C53694" w:rsidP="00E06820">
            <w:r w:rsidRPr="00895E3A">
              <w:t>Массив доп. параметров (ProductParams)</w:t>
            </w:r>
          </w:p>
        </w:tc>
        <w:tc>
          <w:tcPr>
            <w:tcW w:w="5906" w:type="dxa"/>
          </w:tcPr>
          <w:p w14:paraId="68FEC204" w14:textId="77777777" w:rsidR="00C53694" w:rsidRPr="00895E3A" w:rsidRDefault="00C53694" w:rsidP="00E06820">
            <w:r w:rsidRPr="00895E3A">
              <w:t xml:space="preserve">Массив </w:t>
            </w:r>
            <w:hyperlink w:anchor="_Список_произвольных_характеристик" w:history="1">
              <w:r w:rsidRPr="00895E3A">
                <w:rPr>
                  <w:rStyle w:val="Hyperlink"/>
                  <w:noProof w:val="0"/>
                </w:rPr>
                <w:t>доп. параметров</w:t>
              </w:r>
            </w:hyperlink>
          </w:p>
        </w:tc>
        <w:tc>
          <w:tcPr>
            <w:tcW w:w="1854" w:type="dxa"/>
          </w:tcPr>
          <w:p w14:paraId="68FEC205" w14:textId="77777777" w:rsidR="00C53694" w:rsidRPr="00895E3A" w:rsidRDefault="00C53694" w:rsidP="00E06820">
            <w:r w:rsidRPr="00895E3A">
              <w:t>Нет</w:t>
            </w:r>
          </w:p>
        </w:tc>
      </w:tr>
      <w:tr w:rsidR="00DD6372" w:rsidRPr="00895E3A" w14:paraId="68FEC20D" w14:textId="77777777" w:rsidTr="00EC460E">
        <w:tc>
          <w:tcPr>
            <w:tcW w:w="2093" w:type="dxa"/>
          </w:tcPr>
          <w:p w14:paraId="68FEC207" w14:textId="77777777" w:rsidR="00DD6372" w:rsidRPr="00895E3A" w:rsidRDefault="00DD6372" w:rsidP="00EC460E">
            <w:r w:rsidRPr="00895E3A">
              <w:t>Признак учёта подкатегорий</w:t>
            </w:r>
          </w:p>
        </w:tc>
        <w:tc>
          <w:tcPr>
            <w:tcW w:w="5906" w:type="dxa"/>
          </w:tcPr>
          <w:p w14:paraId="68FEC208" w14:textId="77777777" w:rsidR="00DD6372" w:rsidRPr="00895E3A" w:rsidRDefault="00DD6372" w:rsidP="00EC460E">
            <w:r w:rsidRPr="00895E3A">
              <w:t>Принимает одно из следующих значений:</w:t>
            </w:r>
          </w:p>
          <w:p w14:paraId="68FEC209" w14:textId="77777777" w:rsidR="00DD6372" w:rsidRPr="00895E3A" w:rsidRDefault="00DD6372" w:rsidP="00EC460E">
            <w:r w:rsidRPr="00895E3A">
              <w:t>0 – не учитывать подкатегории;</w:t>
            </w:r>
          </w:p>
          <w:p w14:paraId="68FEC20A" w14:textId="77777777" w:rsidR="00DD6372" w:rsidRPr="00895E3A" w:rsidRDefault="00DD6372" w:rsidP="00EC460E">
            <w:r w:rsidRPr="00895E3A">
              <w:t>1 – необходимо производить поиск товаров не только в указанных родительских категориях, но и в их подкатегориях любой вложенности.</w:t>
            </w:r>
          </w:p>
          <w:p w14:paraId="68FEC20B" w14:textId="77777777" w:rsidR="00DD6372" w:rsidRPr="00895E3A" w:rsidRDefault="00DD6372" w:rsidP="00EC460E">
            <w:r w:rsidRPr="00895E3A">
              <w:t>Если значение не указано, то значение равно 1.</w:t>
            </w:r>
          </w:p>
        </w:tc>
        <w:tc>
          <w:tcPr>
            <w:tcW w:w="1854" w:type="dxa"/>
          </w:tcPr>
          <w:p w14:paraId="68FEC20C" w14:textId="77777777" w:rsidR="00DD6372" w:rsidRPr="00895E3A" w:rsidRDefault="00DD6372" w:rsidP="00EC460E">
            <w:r w:rsidRPr="00895E3A">
              <w:t>Нет</w:t>
            </w:r>
          </w:p>
        </w:tc>
      </w:tr>
    </w:tbl>
    <w:p w14:paraId="68FEC20E" w14:textId="77777777" w:rsidR="00DD6372" w:rsidRPr="00895E3A" w:rsidRDefault="00DD6372" w:rsidP="00DD6372">
      <w:pPr>
        <w:pStyle w:val="Heading4"/>
        <w:numPr>
          <w:ilvl w:val="3"/>
          <w:numId w:val="13"/>
        </w:numPr>
      </w:pPr>
      <w:bookmarkStart w:id="717" w:name="_Toc346032895"/>
      <w:bookmarkStart w:id="718" w:name="_Toc370583022"/>
      <w:r w:rsidRPr="00895E3A">
        <w:lastRenderedPageBreak/>
        <w:t>Выходные данные</w:t>
      </w:r>
      <w:bookmarkEnd w:id="717"/>
      <w:bookmarkEnd w:id="718"/>
    </w:p>
    <w:p w14:paraId="68FEC20F"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39</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D6372" w:rsidRPr="00895E3A" w14:paraId="68FEC213" w14:textId="77777777" w:rsidTr="00EC460E">
        <w:tc>
          <w:tcPr>
            <w:tcW w:w="2093" w:type="dxa"/>
          </w:tcPr>
          <w:p w14:paraId="68FEC210" w14:textId="77777777" w:rsidR="00DD6372" w:rsidRPr="00895E3A" w:rsidRDefault="00DD6372" w:rsidP="00EC460E">
            <w:pPr>
              <w:rPr>
                <w:b/>
              </w:rPr>
            </w:pPr>
            <w:r w:rsidRPr="00895E3A">
              <w:rPr>
                <w:b/>
              </w:rPr>
              <w:t>Атрибут</w:t>
            </w:r>
          </w:p>
        </w:tc>
        <w:tc>
          <w:tcPr>
            <w:tcW w:w="5906" w:type="dxa"/>
          </w:tcPr>
          <w:p w14:paraId="68FEC211" w14:textId="77777777" w:rsidR="00DD6372" w:rsidRPr="00895E3A" w:rsidRDefault="00DD6372" w:rsidP="00EC460E">
            <w:pPr>
              <w:rPr>
                <w:b/>
              </w:rPr>
            </w:pPr>
            <w:r w:rsidRPr="00895E3A">
              <w:rPr>
                <w:b/>
              </w:rPr>
              <w:t>Описание</w:t>
            </w:r>
          </w:p>
        </w:tc>
        <w:tc>
          <w:tcPr>
            <w:tcW w:w="1854" w:type="dxa"/>
          </w:tcPr>
          <w:p w14:paraId="68FEC212" w14:textId="77777777" w:rsidR="00DD6372" w:rsidRPr="00895E3A" w:rsidRDefault="00DD6372" w:rsidP="00EC460E">
            <w:pPr>
              <w:rPr>
                <w:b/>
              </w:rPr>
            </w:pPr>
            <w:r w:rsidRPr="00895E3A">
              <w:rPr>
                <w:b/>
              </w:rPr>
              <w:t>Обязательный?</w:t>
            </w:r>
          </w:p>
        </w:tc>
      </w:tr>
      <w:tr w:rsidR="0056782D" w:rsidRPr="00895E3A" w14:paraId="68FEC217" w14:textId="77777777" w:rsidTr="00EC460E">
        <w:tc>
          <w:tcPr>
            <w:tcW w:w="2093" w:type="dxa"/>
          </w:tcPr>
          <w:p w14:paraId="68FEC214" w14:textId="77777777" w:rsidR="0056782D" w:rsidRPr="00895E3A" w:rsidRDefault="0056782D" w:rsidP="00EC460E">
            <w:r w:rsidRPr="00895E3A">
              <w:t>Признак успешного выполнения операции (Success)</w:t>
            </w:r>
          </w:p>
        </w:tc>
        <w:tc>
          <w:tcPr>
            <w:tcW w:w="5906" w:type="dxa"/>
          </w:tcPr>
          <w:p w14:paraId="68FEC215" w14:textId="77777777" w:rsidR="0056782D" w:rsidRPr="00895E3A" w:rsidRDefault="0056782D" w:rsidP="00EC460E">
            <w:r w:rsidRPr="00895E3A">
              <w:t>Признак успешного выполнения операции</w:t>
            </w:r>
          </w:p>
        </w:tc>
        <w:tc>
          <w:tcPr>
            <w:tcW w:w="1854" w:type="dxa"/>
          </w:tcPr>
          <w:p w14:paraId="68FEC216" w14:textId="77777777" w:rsidR="0056782D" w:rsidRPr="00895E3A" w:rsidRDefault="0056782D" w:rsidP="00EC460E">
            <w:r w:rsidRPr="00895E3A">
              <w:t>Да</w:t>
            </w:r>
          </w:p>
        </w:tc>
      </w:tr>
      <w:tr w:rsidR="0056782D" w:rsidRPr="00895E3A" w14:paraId="68FEC21D" w14:textId="77777777" w:rsidTr="00EC460E">
        <w:tc>
          <w:tcPr>
            <w:tcW w:w="2093" w:type="dxa"/>
          </w:tcPr>
          <w:p w14:paraId="68FEC218" w14:textId="77777777" w:rsidR="0056782D" w:rsidRPr="00895E3A" w:rsidRDefault="0056782D" w:rsidP="00EC460E">
            <w:r w:rsidRPr="00895E3A">
              <w:t>Код возврата (ResultCode)</w:t>
            </w:r>
          </w:p>
        </w:tc>
        <w:tc>
          <w:tcPr>
            <w:tcW w:w="5906" w:type="dxa"/>
          </w:tcPr>
          <w:p w14:paraId="68FEC219" w14:textId="77777777" w:rsidR="0056782D" w:rsidRPr="00895E3A" w:rsidRDefault="0056782D" w:rsidP="00EC460E">
            <w:r w:rsidRPr="00895E3A">
              <w:t>Целочисленный код, информирующий о результате выполнения операции. Допустимые значения:</w:t>
            </w:r>
          </w:p>
          <w:p w14:paraId="68FEC21A" w14:textId="77777777" w:rsidR="0056782D" w:rsidRPr="00895E3A" w:rsidRDefault="0056782D" w:rsidP="00EC460E">
            <w:r w:rsidRPr="00895E3A">
              <w:t>0 – операция выполнена успешно</w:t>
            </w:r>
          </w:p>
          <w:p w14:paraId="68FEC21B" w14:textId="77777777" w:rsidR="0056782D" w:rsidRPr="00895E3A" w:rsidRDefault="0056782D" w:rsidP="00EC460E">
            <w:r w:rsidRPr="00895E3A">
              <w:t>1 – во время выполнения операции произошла непредвиденная ошибка</w:t>
            </w:r>
          </w:p>
        </w:tc>
        <w:tc>
          <w:tcPr>
            <w:tcW w:w="1854" w:type="dxa"/>
          </w:tcPr>
          <w:p w14:paraId="68FEC21C" w14:textId="77777777" w:rsidR="0056782D" w:rsidRPr="00895E3A" w:rsidRDefault="0056782D" w:rsidP="00EC460E">
            <w:r w:rsidRPr="00895E3A">
              <w:t>Да</w:t>
            </w:r>
          </w:p>
        </w:tc>
      </w:tr>
      <w:tr w:rsidR="0056782D" w:rsidRPr="00895E3A" w14:paraId="68FEC221" w14:textId="77777777" w:rsidTr="00EC460E">
        <w:tc>
          <w:tcPr>
            <w:tcW w:w="2093" w:type="dxa"/>
          </w:tcPr>
          <w:p w14:paraId="68FEC21E" w14:textId="77777777" w:rsidR="0056782D" w:rsidRPr="00895E3A" w:rsidRDefault="0056782D" w:rsidP="00EC460E">
            <w:r w:rsidRPr="00895E3A">
              <w:t>Описание ошибки (ResultDescription)</w:t>
            </w:r>
          </w:p>
        </w:tc>
        <w:tc>
          <w:tcPr>
            <w:tcW w:w="5906" w:type="dxa"/>
          </w:tcPr>
          <w:p w14:paraId="68FEC21F" w14:textId="77777777" w:rsidR="0056782D" w:rsidRPr="00895E3A" w:rsidRDefault="0056782D" w:rsidP="00EC460E">
            <w:r w:rsidRPr="00895E3A">
              <w:t>Обязательно заполняется, если код возврата не равен 0. В других случаях никогда не заполняется.</w:t>
            </w:r>
          </w:p>
        </w:tc>
        <w:tc>
          <w:tcPr>
            <w:tcW w:w="1854" w:type="dxa"/>
          </w:tcPr>
          <w:p w14:paraId="68FEC220" w14:textId="77777777" w:rsidR="0056782D" w:rsidRPr="00895E3A" w:rsidRDefault="0056782D" w:rsidP="00EC460E">
            <w:r w:rsidRPr="00895E3A">
              <w:t>Нет</w:t>
            </w:r>
          </w:p>
        </w:tc>
      </w:tr>
      <w:tr w:rsidR="00DD6372" w:rsidRPr="00895E3A" w14:paraId="68FEC225" w14:textId="77777777" w:rsidTr="00EC460E">
        <w:tc>
          <w:tcPr>
            <w:tcW w:w="2093" w:type="dxa"/>
          </w:tcPr>
          <w:p w14:paraId="68FEC222" w14:textId="77777777" w:rsidR="00DD6372" w:rsidRPr="00895E3A" w:rsidRDefault="00DD6372" w:rsidP="00EC460E">
            <w:r w:rsidRPr="00895E3A">
              <w:t>Максимальное количество возвращаемых записей</w:t>
            </w:r>
          </w:p>
        </w:tc>
        <w:tc>
          <w:tcPr>
            <w:tcW w:w="5906" w:type="dxa"/>
          </w:tcPr>
          <w:p w14:paraId="68FEC223" w14:textId="77777777" w:rsidR="00DD6372" w:rsidRPr="00895E3A" w:rsidRDefault="00DD6372" w:rsidP="00EC460E">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68FEC224" w14:textId="77777777" w:rsidR="00DD6372" w:rsidRPr="00895E3A" w:rsidRDefault="00DD6372" w:rsidP="00EC460E">
            <w:r w:rsidRPr="00895E3A">
              <w:t>Да</w:t>
            </w:r>
          </w:p>
        </w:tc>
      </w:tr>
      <w:tr w:rsidR="00DD6372" w:rsidRPr="00895E3A" w14:paraId="68FEC229" w14:textId="77777777" w:rsidTr="00EC460E">
        <w:tc>
          <w:tcPr>
            <w:tcW w:w="2093" w:type="dxa"/>
          </w:tcPr>
          <w:p w14:paraId="68FEC226" w14:textId="77777777" w:rsidR="00DD6372" w:rsidRPr="00895E3A" w:rsidRDefault="00DD6372" w:rsidP="00EC460E">
            <w:r w:rsidRPr="00895E3A">
              <w:t>Общее количество найденных записей</w:t>
            </w:r>
          </w:p>
        </w:tc>
        <w:tc>
          <w:tcPr>
            <w:tcW w:w="5906" w:type="dxa"/>
          </w:tcPr>
          <w:p w14:paraId="68FEC227" w14:textId="77777777" w:rsidR="00DD6372" w:rsidRPr="00895E3A" w:rsidRDefault="00DD6372" w:rsidP="00EC460E">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C228" w14:textId="77777777" w:rsidR="00DD6372" w:rsidRPr="00895E3A" w:rsidRDefault="00DD6372" w:rsidP="00EC460E">
            <w:r w:rsidRPr="00895E3A">
              <w:t>Нет</w:t>
            </w:r>
          </w:p>
        </w:tc>
      </w:tr>
      <w:tr w:rsidR="00DD6372" w:rsidRPr="00895E3A" w14:paraId="68FEC22D" w14:textId="77777777" w:rsidTr="00EC460E">
        <w:tc>
          <w:tcPr>
            <w:tcW w:w="2093" w:type="dxa"/>
          </w:tcPr>
          <w:p w14:paraId="68FEC22A" w14:textId="77777777" w:rsidR="00DD6372" w:rsidRPr="00895E3A" w:rsidRDefault="00DD6372" w:rsidP="00EC460E">
            <w:r w:rsidRPr="00895E3A">
              <w:t>Максимальная стоимость товара</w:t>
            </w:r>
          </w:p>
        </w:tc>
        <w:tc>
          <w:tcPr>
            <w:tcW w:w="5906" w:type="dxa"/>
          </w:tcPr>
          <w:p w14:paraId="68FEC22B" w14:textId="77777777" w:rsidR="00DD6372" w:rsidRPr="00895E3A" w:rsidRDefault="00DD6372" w:rsidP="00EC460E">
            <w:r w:rsidRPr="00895E3A">
              <w:t>Максимальная стоимость товара среди всех найденных</w:t>
            </w:r>
          </w:p>
        </w:tc>
        <w:tc>
          <w:tcPr>
            <w:tcW w:w="1854" w:type="dxa"/>
          </w:tcPr>
          <w:p w14:paraId="68FEC22C" w14:textId="77777777" w:rsidR="00DD6372" w:rsidRPr="00895E3A" w:rsidRDefault="00DD6372" w:rsidP="00EC460E">
            <w:r w:rsidRPr="00895E3A">
              <w:t>Нет</w:t>
            </w:r>
          </w:p>
        </w:tc>
      </w:tr>
      <w:tr w:rsidR="00DD6372" w:rsidRPr="00895E3A" w14:paraId="68FEC231" w14:textId="77777777" w:rsidTr="00EC460E">
        <w:tc>
          <w:tcPr>
            <w:tcW w:w="2093" w:type="dxa"/>
          </w:tcPr>
          <w:p w14:paraId="68FEC22E" w14:textId="77777777" w:rsidR="00DD6372" w:rsidRPr="00895E3A" w:rsidRDefault="00DD6372" w:rsidP="00EC460E">
            <w:r w:rsidRPr="00895E3A">
              <w:t>Товары</w:t>
            </w:r>
          </w:p>
        </w:tc>
        <w:tc>
          <w:tcPr>
            <w:tcW w:w="5906" w:type="dxa"/>
          </w:tcPr>
          <w:p w14:paraId="68FEC22F" w14:textId="77777777" w:rsidR="00DD6372" w:rsidRPr="00895E3A" w:rsidRDefault="00DD6372" w:rsidP="00EC460E">
            <w:r w:rsidRPr="00895E3A">
              <w:t xml:space="preserve">Массив записей типа «Товар».  Запись типа </w:t>
            </w:r>
            <w:hyperlink w:anchor="_Структура" w:history="1">
              <w:r w:rsidRPr="00895E3A">
                <w:rPr>
                  <w:rStyle w:val="Hyperlink"/>
                  <w:noProof w:val="0"/>
                </w:rPr>
                <w:t>«Товар»</w:t>
              </w:r>
            </w:hyperlink>
            <w:r w:rsidRPr="00895E3A">
              <w:t xml:space="preserve"> включает все атрибуты товара из каталога товаров, а также некоторые дополнительные атрибуты см. ниже.</w:t>
            </w:r>
          </w:p>
        </w:tc>
        <w:tc>
          <w:tcPr>
            <w:tcW w:w="1854" w:type="dxa"/>
          </w:tcPr>
          <w:p w14:paraId="68FEC230" w14:textId="77777777" w:rsidR="00DD6372" w:rsidRPr="00895E3A" w:rsidRDefault="00DD6372" w:rsidP="00EC460E">
            <w:r w:rsidRPr="00895E3A">
              <w:t>Нет</w:t>
            </w:r>
          </w:p>
        </w:tc>
      </w:tr>
    </w:tbl>
    <w:p w14:paraId="68FEC232"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40</w:t>
      </w:r>
      <w:r w:rsidR="00E74F79" w:rsidRPr="00895E3A">
        <w:rPr>
          <w:noProof/>
        </w:rPr>
        <w:fldChar w:fldCharType="end"/>
      </w:r>
      <w:r w:rsidRPr="00895E3A">
        <w:t xml:space="preserve"> «Дополнительные атрибуты запись типа «Товар»»</w:t>
      </w:r>
    </w:p>
    <w:tbl>
      <w:tblPr>
        <w:tblStyle w:val="TableGrid"/>
        <w:tblW w:w="0" w:type="auto"/>
        <w:tblLook w:val="04A0" w:firstRow="1" w:lastRow="0" w:firstColumn="1" w:lastColumn="0" w:noHBand="0" w:noVBand="1"/>
      </w:tblPr>
      <w:tblGrid>
        <w:gridCol w:w="2093"/>
        <w:gridCol w:w="5906"/>
        <w:gridCol w:w="1854"/>
      </w:tblGrid>
      <w:tr w:rsidR="00DD6372" w:rsidRPr="00895E3A" w14:paraId="68FEC236" w14:textId="77777777" w:rsidTr="00EC460E">
        <w:tc>
          <w:tcPr>
            <w:tcW w:w="2093" w:type="dxa"/>
          </w:tcPr>
          <w:p w14:paraId="68FEC233" w14:textId="77777777" w:rsidR="00DD6372" w:rsidRPr="00895E3A" w:rsidRDefault="00DD6372" w:rsidP="00EC460E">
            <w:pPr>
              <w:rPr>
                <w:b/>
              </w:rPr>
            </w:pPr>
            <w:r w:rsidRPr="00895E3A">
              <w:rPr>
                <w:b/>
              </w:rPr>
              <w:t>Атрибут</w:t>
            </w:r>
          </w:p>
        </w:tc>
        <w:tc>
          <w:tcPr>
            <w:tcW w:w="5906" w:type="dxa"/>
          </w:tcPr>
          <w:p w14:paraId="68FEC234" w14:textId="77777777" w:rsidR="00DD6372" w:rsidRPr="00895E3A" w:rsidRDefault="00DD6372" w:rsidP="00EC460E">
            <w:pPr>
              <w:rPr>
                <w:b/>
              </w:rPr>
            </w:pPr>
            <w:r w:rsidRPr="00895E3A">
              <w:rPr>
                <w:b/>
              </w:rPr>
              <w:t>Описание</w:t>
            </w:r>
          </w:p>
        </w:tc>
        <w:tc>
          <w:tcPr>
            <w:tcW w:w="1854" w:type="dxa"/>
          </w:tcPr>
          <w:p w14:paraId="68FEC235" w14:textId="77777777" w:rsidR="00DD6372" w:rsidRPr="00895E3A" w:rsidRDefault="00DD6372" w:rsidP="00EC460E">
            <w:pPr>
              <w:rPr>
                <w:b/>
              </w:rPr>
            </w:pPr>
            <w:r w:rsidRPr="00895E3A">
              <w:rPr>
                <w:b/>
              </w:rPr>
              <w:t>Обязательный?</w:t>
            </w:r>
          </w:p>
        </w:tc>
      </w:tr>
      <w:tr w:rsidR="00DD6372" w:rsidRPr="00895E3A" w14:paraId="68FEC23A" w14:textId="77777777" w:rsidTr="00EC460E">
        <w:tc>
          <w:tcPr>
            <w:tcW w:w="2093" w:type="dxa"/>
          </w:tcPr>
          <w:p w14:paraId="68FEC237" w14:textId="77777777" w:rsidR="00DD6372" w:rsidRPr="00895E3A" w:rsidRDefault="00DD6372" w:rsidP="00EC460E">
            <w:r w:rsidRPr="00895E3A">
              <w:lastRenderedPageBreak/>
              <w:t>Признак доступности по городу</w:t>
            </w:r>
          </w:p>
        </w:tc>
        <w:tc>
          <w:tcPr>
            <w:tcW w:w="5906" w:type="dxa"/>
          </w:tcPr>
          <w:p w14:paraId="68FEC238" w14:textId="77777777" w:rsidR="00DD6372" w:rsidRPr="00895E3A" w:rsidRDefault="00DD6372" w:rsidP="00EC460E">
            <w:r w:rsidRPr="00895E3A">
              <w:t>Признак доступности товара для заказа в населенном пункте пользователя.</w:t>
            </w:r>
          </w:p>
        </w:tc>
        <w:tc>
          <w:tcPr>
            <w:tcW w:w="1854" w:type="dxa"/>
          </w:tcPr>
          <w:p w14:paraId="68FEC239" w14:textId="77777777" w:rsidR="00DD6372" w:rsidRPr="00895E3A" w:rsidRDefault="00DD6372" w:rsidP="00EC460E">
            <w:r w:rsidRPr="00895E3A">
              <w:t>Да</w:t>
            </w:r>
          </w:p>
        </w:tc>
      </w:tr>
      <w:tr w:rsidR="00DD6372" w:rsidRPr="00895E3A" w14:paraId="68FEC23E" w14:textId="77777777" w:rsidTr="00EC460E">
        <w:tc>
          <w:tcPr>
            <w:tcW w:w="2093" w:type="dxa"/>
          </w:tcPr>
          <w:p w14:paraId="68FEC23B" w14:textId="77777777" w:rsidR="00DD6372" w:rsidRPr="00895E3A" w:rsidRDefault="00DD6372" w:rsidP="00EC460E">
            <w:r w:rsidRPr="00895E3A">
              <w:t>Базовую цену</w:t>
            </w:r>
          </w:p>
        </w:tc>
        <w:tc>
          <w:tcPr>
            <w:tcW w:w="5906" w:type="dxa"/>
          </w:tcPr>
          <w:p w14:paraId="68FEC23C" w14:textId="77777777" w:rsidR="00DD6372" w:rsidRPr="00895E3A" w:rsidRDefault="00DD6372" w:rsidP="00EC460E">
            <w:r w:rsidRPr="00895E3A">
              <w:t>Цена на товар в баллах, полученная из цены в рублях с применением базовых механик.</w:t>
            </w:r>
          </w:p>
        </w:tc>
        <w:tc>
          <w:tcPr>
            <w:tcW w:w="1854" w:type="dxa"/>
          </w:tcPr>
          <w:p w14:paraId="68FEC23D" w14:textId="77777777" w:rsidR="00DD6372" w:rsidRPr="00895E3A" w:rsidRDefault="00DD6372" w:rsidP="00EC460E">
            <w:r w:rsidRPr="00895E3A">
              <w:t>Да</w:t>
            </w:r>
          </w:p>
        </w:tc>
      </w:tr>
      <w:tr w:rsidR="00DD6372" w:rsidRPr="00895E3A" w14:paraId="68FEC242" w14:textId="77777777" w:rsidTr="00EC460E">
        <w:tc>
          <w:tcPr>
            <w:tcW w:w="2093" w:type="dxa"/>
          </w:tcPr>
          <w:p w14:paraId="68FEC23F" w14:textId="77777777" w:rsidR="00DD6372" w:rsidRPr="00895E3A" w:rsidRDefault="00DD6372" w:rsidP="00EC460E">
            <w:r w:rsidRPr="00895E3A">
              <w:t>Цену по акции</w:t>
            </w:r>
          </w:p>
        </w:tc>
        <w:tc>
          <w:tcPr>
            <w:tcW w:w="5906" w:type="dxa"/>
          </w:tcPr>
          <w:p w14:paraId="68FEC240" w14:textId="77777777" w:rsidR="00DD6372" w:rsidRPr="00895E3A" w:rsidRDefault="00DD6372" w:rsidP="00EC460E">
            <w:r w:rsidRPr="00895E3A">
              <w:t>Цена на товар в баллах, полученная из цены в рублях с применением базовых механик и механик по акциям.</w:t>
            </w:r>
          </w:p>
        </w:tc>
        <w:tc>
          <w:tcPr>
            <w:tcW w:w="1854" w:type="dxa"/>
          </w:tcPr>
          <w:p w14:paraId="68FEC241" w14:textId="77777777" w:rsidR="00DD6372" w:rsidRPr="00895E3A" w:rsidRDefault="00DD6372" w:rsidP="00EC460E">
            <w:r w:rsidRPr="00895E3A">
              <w:t>Да</w:t>
            </w:r>
          </w:p>
        </w:tc>
      </w:tr>
    </w:tbl>
    <w:p w14:paraId="68FEC243" w14:textId="77777777" w:rsidR="00DD6372" w:rsidRPr="00895E3A" w:rsidRDefault="00DD6372" w:rsidP="00DD6372">
      <w:pPr>
        <w:pStyle w:val="Heading4"/>
        <w:numPr>
          <w:ilvl w:val="3"/>
          <w:numId w:val="13"/>
        </w:numPr>
      </w:pPr>
      <w:bookmarkStart w:id="719" w:name="_Toc346032896"/>
      <w:bookmarkStart w:id="720" w:name="_Toc370583023"/>
      <w:r w:rsidRPr="00895E3A">
        <w:t>Логика выполнения</w:t>
      </w:r>
      <w:bookmarkEnd w:id="719"/>
      <w:bookmarkEnd w:id="720"/>
    </w:p>
    <w:p w14:paraId="68FEC244" w14:textId="77777777" w:rsidR="00DD6372" w:rsidRPr="00895E3A" w:rsidRDefault="00DD6372" w:rsidP="00DD6372">
      <w:proofErr w:type="gramStart"/>
      <w:r w:rsidRPr="00895E3A">
        <w:t>Операция формирует фильтр на основании входных параметров; затем осуществляет поиск товаров со статусом «Публичный» в каталоге товаров согласно фильтру; затем сортирует найденные товары согласно заданному признаку сортировки; затем исключает товары согласно входному параметру «Количество пропущенных записей»; затем возвращает только то количество товаров, которое указано во входном параметре «Максимальное количество возвращаемых записей».</w:t>
      </w:r>
      <w:proofErr w:type="gramEnd"/>
    </w:p>
    <w:p w14:paraId="68FEC245" w14:textId="77777777" w:rsidR="00DD6372" w:rsidRPr="00895E3A" w:rsidRDefault="005A58C3" w:rsidP="00DD6372">
      <w:r w:rsidRPr="00895E3A">
        <w:t xml:space="preserve">При поиске товаров базовая цена и цена по акции с учетом доставки вычисляются при помощи подстановки SQL выражений полученных от компонента механики через вебсервис </w:t>
      </w:r>
      <w:r w:rsidRPr="00895E3A">
        <w:rPr>
          <w:rFonts w:ascii="Consolas" w:hAnsi="Consolas" w:cs="Consolas"/>
          <w:color w:val="000000"/>
          <w:sz w:val="19"/>
          <w:szCs w:val="19"/>
          <w:highlight w:val="white"/>
        </w:rPr>
        <w:t>GenerateSql</w:t>
      </w:r>
      <w:r w:rsidRPr="00895E3A">
        <w:rPr>
          <w:rFonts w:ascii="Consolas" w:hAnsi="Consolas" w:cs="Consolas"/>
          <w:color w:val="000000"/>
          <w:sz w:val="19"/>
          <w:szCs w:val="19"/>
        </w:rPr>
        <w:t>.</w:t>
      </w:r>
      <w:r w:rsidRPr="00895E3A">
        <w:t xml:space="preserve"> С целью реализации возможности сортировки по базовой и акционной цене с учетом </w:t>
      </w:r>
      <w:proofErr w:type="gramStart"/>
      <w:r w:rsidRPr="00895E3A">
        <w:t>доставки</w:t>
      </w:r>
      <w:proofErr w:type="gramEnd"/>
      <w:r w:rsidRPr="00895E3A">
        <w:t xml:space="preserve"> полученные SQL выражения подставляются непосредственно в процедуру поиска товаров.</w:t>
      </w:r>
    </w:p>
    <w:p w14:paraId="68FEC246" w14:textId="77777777" w:rsidR="00DD6372" w:rsidRPr="00895E3A" w:rsidRDefault="00DD6372" w:rsidP="00DD6372">
      <w:pPr>
        <w:pStyle w:val="Heading3"/>
        <w:numPr>
          <w:ilvl w:val="2"/>
          <w:numId w:val="13"/>
        </w:numPr>
      </w:pPr>
      <w:bookmarkStart w:id="721" w:name="_Toc346032904"/>
      <w:bookmarkStart w:id="722" w:name="_Toc370583024"/>
      <w:r w:rsidRPr="00895E3A">
        <w:t>Получение товара</w:t>
      </w:r>
      <w:bookmarkEnd w:id="721"/>
      <w:r w:rsidRPr="00895E3A">
        <w:t xml:space="preserve"> по идентификатору</w:t>
      </w:r>
      <w:r w:rsidR="00556EE7" w:rsidRPr="00895E3A">
        <w:t xml:space="preserve"> (GetProductById)</w:t>
      </w:r>
      <w:bookmarkEnd w:id="722"/>
    </w:p>
    <w:p w14:paraId="68FEC247" w14:textId="77777777" w:rsidR="00DD6372" w:rsidRPr="00895E3A" w:rsidRDefault="00DD6372" w:rsidP="00DD6372">
      <w:pPr>
        <w:pStyle w:val="Heading4"/>
        <w:numPr>
          <w:ilvl w:val="3"/>
          <w:numId w:val="13"/>
        </w:numPr>
      </w:pPr>
      <w:bookmarkStart w:id="723" w:name="_Toc346032905"/>
      <w:bookmarkStart w:id="724" w:name="_Toc370583025"/>
      <w:r w:rsidRPr="00895E3A">
        <w:t>Карточка операции</w:t>
      </w:r>
      <w:bookmarkEnd w:id="723"/>
      <w:bookmarkEnd w:id="724"/>
    </w:p>
    <w:p w14:paraId="68FEC248"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41</w:t>
      </w:r>
      <w:r w:rsidR="00E74F79"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DD6372" w:rsidRPr="00895E3A" w14:paraId="68FEC24B" w14:textId="77777777" w:rsidTr="00EC460E">
        <w:tc>
          <w:tcPr>
            <w:tcW w:w="3652" w:type="dxa"/>
          </w:tcPr>
          <w:p w14:paraId="68FEC249" w14:textId="77777777" w:rsidR="00DD6372" w:rsidRPr="00895E3A" w:rsidRDefault="00DD6372" w:rsidP="00EC460E">
            <w:r w:rsidRPr="00895E3A">
              <w:t>Предназначение</w:t>
            </w:r>
          </w:p>
        </w:tc>
        <w:tc>
          <w:tcPr>
            <w:tcW w:w="6201" w:type="dxa"/>
          </w:tcPr>
          <w:p w14:paraId="68FEC24A" w14:textId="77777777" w:rsidR="00DD6372" w:rsidRPr="00895E3A" w:rsidRDefault="00DD6372" w:rsidP="00EC460E">
            <w:r w:rsidRPr="00895E3A">
              <w:t>Операция предназначена для получения информации по товару.</w:t>
            </w:r>
          </w:p>
        </w:tc>
      </w:tr>
      <w:tr w:rsidR="00DD6372" w:rsidRPr="00895E3A" w14:paraId="68FEC24E" w14:textId="77777777" w:rsidTr="00EC460E">
        <w:tc>
          <w:tcPr>
            <w:tcW w:w="3652" w:type="dxa"/>
          </w:tcPr>
          <w:p w14:paraId="68FEC24C" w14:textId="77777777" w:rsidR="00DD6372" w:rsidRPr="00895E3A" w:rsidRDefault="00DD6372" w:rsidP="00EC460E">
            <w:r w:rsidRPr="00895E3A">
              <w:t>Режим выполнения</w:t>
            </w:r>
          </w:p>
        </w:tc>
        <w:tc>
          <w:tcPr>
            <w:tcW w:w="6201" w:type="dxa"/>
          </w:tcPr>
          <w:p w14:paraId="68FEC24D" w14:textId="77777777" w:rsidR="00DD6372" w:rsidRPr="00895E3A" w:rsidRDefault="00DD6372" w:rsidP="00EC460E">
            <w:r w:rsidRPr="00895E3A">
              <w:t>Синхронный.</w:t>
            </w:r>
          </w:p>
        </w:tc>
      </w:tr>
    </w:tbl>
    <w:p w14:paraId="68FEC24F" w14:textId="77777777" w:rsidR="00DD6372" w:rsidRPr="00895E3A" w:rsidRDefault="00DD6372" w:rsidP="00DD6372">
      <w:pPr>
        <w:pStyle w:val="Heading4"/>
        <w:numPr>
          <w:ilvl w:val="3"/>
          <w:numId w:val="13"/>
        </w:numPr>
      </w:pPr>
      <w:bookmarkStart w:id="725" w:name="_Toc346032906"/>
      <w:bookmarkStart w:id="726" w:name="_Toc370583026"/>
      <w:r w:rsidRPr="00895E3A">
        <w:t>Параметры назначения</w:t>
      </w:r>
      <w:bookmarkEnd w:id="725"/>
      <w:bookmarkEnd w:id="726"/>
    </w:p>
    <w:p w14:paraId="68FEC250"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42</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DD6372" w:rsidRPr="00895E3A" w14:paraId="68FEC253" w14:textId="77777777" w:rsidTr="00EC460E">
        <w:tc>
          <w:tcPr>
            <w:tcW w:w="4926" w:type="dxa"/>
          </w:tcPr>
          <w:p w14:paraId="68FEC251" w14:textId="77777777" w:rsidR="00DD6372" w:rsidRPr="00895E3A" w:rsidRDefault="00DD6372" w:rsidP="00EC460E">
            <w:pPr>
              <w:rPr>
                <w:b/>
              </w:rPr>
            </w:pPr>
            <w:r w:rsidRPr="00895E3A">
              <w:rPr>
                <w:b/>
              </w:rPr>
              <w:t>Параметр</w:t>
            </w:r>
          </w:p>
        </w:tc>
        <w:tc>
          <w:tcPr>
            <w:tcW w:w="4927" w:type="dxa"/>
          </w:tcPr>
          <w:p w14:paraId="68FEC252" w14:textId="77777777" w:rsidR="00DD6372" w:rsidRPr="00895E3A" w:rsidRDefault="00DD6372" w:rsidP="00EC460E">
            <w:pPr>
              <w:rPr>
                <w:b/>
              </w:rPr>
            </w:pPr>
            <w:r w:rsidRPr="00895E3A">
              <w:rPr>
                <w:b/>
              </w:rPr>
              <w:t>Значение</w:t>
            </w:r>
          </w:p>
        </w:tc>
      </w:tr>
      <w:tr w:rsidR="00DD6372" w:rsidRPr="00895E3A" w14:paraId="68FEC256" w14:textId="77777777" w:rsidTr="00EC460E">
        <w:tc>
          <w:tcPr>
            <w:tcW w:w="4926" w:type="dxa"/>
          </w:tcPr>
          <w:p w14:paraId="68FEC254" w14:textId="77777777" w:rsidR="00DD6372" w:rsidRPr="00895E3A" w:rsidRDefault="00DD6372" w:rsidP="00EC460E">
            <w:r w:rsidRPr="00895E3A">
              <w:t>Максимальное время от получения запроса до выдачи ответа</w:t>
            </w:r>
          </w:p>
        </w:tc>
        <w:tc>
          <w:tcPr>
            <w:tcW w:w="4927" w:type="dxa"/>
          </w:tcPr>
          <w:p w14:paraId="68FEC255" w14:textId="77777777" w:rsidR="00DD6372" w:rsidRPr="00895E3A" w:rsidRDefault="00DD6372" w:rsidP="00EC460E">
            <w:r w:rsidRPr="00895E3A">
              <w:t>200 миллисекунд</w:t>
            </w:r>
          </w:p>
        </w:tc>
      </w:tr>
    </w:tbl>
    <w:p w14:paraId="68FEC257" w14:textId="77777777" w:rsidR="00DD6372" w:rsidRPr="00895E3A" w:rsidRDefault="00DD6372" w:rsidP="00DD6372">
      <w:pPr>
        <w:pStyle w:val="Heading4"/>
        <w:numPr>
          <w:ilvl w:val="3"/>
          <w:numId w:val="13"/>
        </w:numPr>
      </w:pPr>
      <w:bookmarkStart w:id="727" w:name="_Toc346032907"/>
      <w:bookmarkStart w:id="728" w:name="_Toc370583027"/>
      <w:r w:rsidRPr="00895E3A">
        <w:lastRenderedPageBreak/>
        <w:t>Влияние на другие операции</w:t>
      </w:r>
      <w:bookmarkEnd w:id="727"/>
      <w:bookmarkEnd w:id="728"/>
    </w:p>
    <w:p w14:paraId="68FEC258" w14:textId="77777777" w:rsidR="00DD6372" w:rsidRPr="00895E3A" w:rsidRDefault="00DD6372" w:rsidP="00DD6372">
      <w:r w:rsidRPr="00895E3A">
        <w:t>Отсутствует.</w:t>
      </w:r>
    </w:p>
    <w:p w14:paraId="68FEC259" w14:textId="77777777" w:rsidR="00DD6372" w:rsidRPr="00895E3A" w:rsidRDefault="00DD6372" w:rsidP="00DD6372">
      <w:pPr>
        <w:pStyle w:val="Heading4"/>
        <w:numPr>
          <w:ilvl w:val="3"/>
          <w:numId w:val="13"/>
        </w:numPr>
      </w:pPr>
      <w:bookmarkStart w:id="729" w:name="_Toc346032908"/>
      <w:bookmarkStart w:id="730" w:name="_Toc370583028"/>
      <w:r w:rsidRPr="00895E3A">
        <w:t>Входные параметры</w:t>
      </w:r>
      <w:bookmarkEnd w:id="729"/>
      <w:bookmarkEnd w:id="730"/>
    </w:p>
    <w:p w14:paraId="68FEC25A"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43</w:t>
      </w:r>
      <w:r w:rsidR="00E74F79"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093"/>
        <w:gridCol w:w="5906"/>
        <w:gridCol w:w="1854"/>
      </w:tblGrid>
      <w:tr w:rsidR="00DD6372" w:rsidRPr="00895E3A" w14:paraId="68FEC25E" w14:textId="77777777" w:rsidTr="00EC460E">
        <w:tc>
          <w:tcPr>
            <w:tcW w:w="2093" w:type="dxa"/>
          </w:tcPr>
          <w:p w14:paraId="68FEC25B" w14:textId="77777777" w:rsidR="00DD6372" w:rsidRPr="00895E3A" w:rsidRDefault="00DD6372" w:rsidP="00EC460E">
            <w:pPr>
              <w:rPr>
                <w:b/>
              </w:rPr>
            </w:pPr>
            <w:r w:rsidRPr="00895E3A">
              <w:rPr>
                <w:b/>
              </w:rPr>
              <w:t>Параметр</w:t>
            </w:r>
          </w:p>
        </w:tc>
        <w:tc>
          <w:tcPr>
            <w:tcW w:w="5906" w:type="dxa"/>
          </w:tcPr>
          <w:p w14:paraId="68FEC25C" w14:textId="77777777" w:rsidR="00DD6372" w:rsidRPr="00895E3A" w:rsidRDefault="00DD6372" w:rsidP="00EC460E">
            <w:pPr>
              <w:rPr>
                <w:b/>
              </w:rPr>
            </w:pPr>
            <w:r w:rsidRPr="00895E3A">
              <w:rPr>
                <w:b/>
              </w:rPr>
              <w:t>Описание</w:t>
            </w:r>
          </w:p>
        </w:tc>
        <w:tc>
          <w:tcPr>
            <w:tcW w:w="1854" w:type="dxa"/>
          </w:tcPr>
          <w:p w14:paraId="68FEC25D" w14:textId="77777777" w:rsidR="00DD6372" w:rsidRPr="00895E3A" w:rsidRDefault="00DD6372" w:rsidP="00EC460E">
            <w:pPr>
              <w:rPr>
                <w:b/>
              </w:rPr>
            </w:pPr>
            <w:r w:rsidRPr="00895E3A">
              <w:rPr>
                <w:b/>
              </w:rPr>
              <w:t>Обязательный?</w:t>
            </w:r>
          </w:p>
        </w:tc>
      </w:tr>
      <w:tr w:rsidR="00DD6372" w:rsidRPr="00895E3A" w14:paraId="68FEC262" w14:textId="77777777" w:rsidTr="00EC460E">
        <w:tc>
          <w:tcPr>
            <w:tcW w:w="2093" w:type="dxa"/>
          </w:tcPr>
          <w:p w14:paraId="68FEC25F" w14:textId="77777777" w:rsidR="00DD6372" w:rsidRPr="00895E3A" w:rsidRDefault="00DD6372" w:rsidP="00EC460E">
            <w:r w:rsidRPr="00895E3A">
              <w:t>Внутренний идентификатор товара</w:t>
            </w:r>
            <w:r w:rsidR="00A65FFB" w:rsidRPr="00895E3A">
              <w:t xml:space="preserve"> (ProductId)</w:t>
            </w:r>
          </w:p>
        </w:tc>
        <w:tc>
          <w:tcPr>
            <w:tcW w:w="5906" w:type="dxa"/>
          </w:tcPr>
          <w:p w14:paraId="68FEC260" w14:textId="77777777" w:rsidR="00DD6372" w:rsidRPr="00895E3A" w:rsidRDefault="00DD6372" w:rsidP="00EC460E">
            <w:r w:rsidRPr="00895E3A">
              <w:t>Уникальный идентификатор товара в системе «Лояльность».</w:t>
            </w:r>
          </w:p>
        </w:tc>
        <w:tc>
          <w:tcPr>
            <w:tcW w:w="1854" w:type="dxa"/>
          </w:tcPr>
          <w:p w14:paraId="68FEC261" w14:textId="77777777" w:rsidR="00DD6372" w:rsidRPr="00895E3A" w:rsidRDefault="00DD6372" w:rsidP="00EC460E">
            <w:r w:rsidRPr="00895E3A">
              <w:t>Да</w:t>
            </w:r>
          </w:p>
        </w:tc>
      </w:tr>
      <w:tr w:rsidR="00DD6372" w:rsidRPr="00895E3A" w14:paraId="68FEC266" w14:textId="77777777" w:rsidTr="00EC460E">
        <w:tc>
          <w:tcPr>
            <w:tcW w:w="2093" w:type="dxa"/>
          </w:tcPr>
          <w:p w14:paraId="68FEC263" w14:textId="77777777" w:rsidR="00DD6372" w:rsidRPr="00895E3A" w:rsidRDefault="00DD6372" w:rsidP="00EC460E">
            <w:r w:rsidRPr="00895E3A">
              <w:t>Конте</w:t>
            </w:r>
            <w:proofErr w:type="gramStart"/>
            <w:r w:rsidRPr="00895E3A">
              <w:t>кст кл</w:t>
            </w:r>
            <w:proofErr w:type="gramEnd"/>
            <w:r w:rsidRPr="00895E3A">
              <w:t>иента</w:t>
            </w:r>
            <w:r w:rsidR="00A65FFB" w:rsidRPr="00895E3A">
              <w:t xml:space="preserve"> (ClientContext)</w:t>
            </w:r>
          </w:p>
        </w:tc>
        <w:tc>
          <w:tcPr>
            <w:tcW w:w="5906" w:type="dxa"/>
          </w:tcPr>
          <w:p w14:paraId="68FEC264" w14:textId="77777777" w:rsidR="00DD6372" w:rsidRPr="00895E3A" w:rsidRDefault="00DD6372" w:rsidP="00EC460E">
            <w:r w:rsidRPr="00895E3A">
              <w:t>Набор пар ключ-значение, содержащий информацию о клиенте.</w:t>
            </w:r>
          </w:p>
        </w:tc>
        <w:tc>
          <w:tcPr>
            <w:tcW w:w="1854" w:type="dxa"/>
          </w:tcPr>
          <w:p w14:paraId="68FEC265" w14:textId="77777777" w:rsidR="00DD6372" w:rsidRPr="00895E3A" w:rsidRDefault="00ED4228" w:rsidP="00EC460E">
            <w:r w:rsidRPr="00895E3A">
              <w:t>Да</w:t>
            </w:r>
          </w:p>
        </w:tc>
      </w:tr>
      <w:tr w:rsidR="00A65FFB" w:rsidRPr="00895E3A" w14:paraId="68FEC26A" w14:textId="77777777" w:rsidTr="00EC460E">
        <w:tc>
          <w:tcPr>
            <w:tcW w:w="2093" w:type="dxa"/>
          </w:tcPr>
          <w:p w14:paraId="68FEC267" w14:textId="77777777" w:rsidR="00A65FFB" w:rsidRPr="00895E3A" w:rsidRDefault="00A65FFB" w:rsidP="00EC460E">
            <w:r w:rsidRPr="00895E3A">
              <w:t>Признак регистрации просмотра (RegisterView)</w:t>
            </w:r>
          </w:p>
        </w:tc>
        <w:tc>
          <w:tcPr>
            <w:tcW w:w="5906" w:type="dxa"/>
          </w:tcPr>
          <w:p w14:paraId="68FEC268" w14:textId="77777777" w:rsidR="00A65FFB" w:rsidRPr="00895E3A" w:rsidRDefault="00A65FFB" w:rsidP="00A65FFB">
            <w:r w:rsidRPr="00895E3A">
              <w:t xml:space="preserve">Признак, регистрировать ли факт просмотра товара для статистики </w:t>
            </w:r>
            <w:proofErr w:type="gramStart"/>
            <w:r w:rsidRPr="00895E3A">
              <w:t>популярных</w:t>
            </w:r>
            <w:proofErr w:type="gramEnd"/>
            <w:r w:rsidRPr="00895E3A">
              <w:t>. Принимает одно из значений:</w:t>
            </w:r>
            <w:r w:rsidRPr="00895E3A">
              <w:br/>
              <w:t>0 – не регистрировать;</w:t>
            </w:r>
            <w:r w:rsidRPr="00895E3A">
              <w:br/>
              <w:t>1 – регистрировать;</w:t>
            </w:r>
            <w:r w:rsidRPr="00895E3A">
              <w:br/>
              <w:t>Значение по умолчанию - 0.</w:t>
            </w:r>
          </w:p>
        </w:tc>
        <w:tc>
          <w:tcPr>
            <w:tcW w:w="1854" w:type="dxa"/>
          </w:tcPr>
          <w:p w14:paraId="68FEC269" w14:textId="77777777" w:rsidR="00A65FFB" w:rsidRPr="00895E3A" w:rsidRDefault="00A65FFB" w:rsidP="00EC460E">
            <w:r w:rsidRPr="00895E3A">
              <w:t>Нет</w:t>
            </w:r>
          </w:p>
        </w:tc>
      </w:tr>
    </w:tbl>
    <w:p w14:paraId="68FEC26B" w14:textId="77777777" w:rsidR="00DD6372" w:rsidRPr="00895E3A" w:rsidRDefault="00DD6372" w:rsidP="00DD6372">
      <w:pPr>
        <w:pStyle w:val="Heading4"/>
        <w:numPr>
          <w:ilvl w:val="3"/>
          <w:numId w:val="13"/>
        </w:numPr>
      </w:pPr>
      <w:bookmarkStart w:id="731" w:name="_Toc346032909"/>
      <w:bookmarkStart w:id="732" w:name="_Toc370583029"/>
      <w:r w:rsidRPr="00895E3A">
        <w:t>Выходные данные</w:t>
      </w:r>
      <w:bookmarkEnd w:id="731"/>
      <w:bookmarkEnd w:id="732"/>
    </w:p>
    <w:p w14:paraId="68FEC26C"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44</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D6372" w:rsidRPr="00895E3A" w14:paraId="68FEC270" w14:textId="77777777" w:rsidTr="00EC460E">
        <w:tc>
          <w:tcPr>
            <w:tcW w:w="2093" w:type="dxa"/>
          </w:tcPr>
          <w:p w14:paraId="68FEC26D" w14:textId="77777777" w:rsidR="00DD6372" w:rsidRPr="00895E3A" w:rsidRDefault="00DD6372" w:rsidP="00EC460E">
            <w:pPr>
              <w:rPr>
                <w:b/>
              </w:rPr>
            </w:pPr>
            <w:r w:rsidRPr="00895E3A">
              <w:rPr>
                <w:b/>
              </w:rPr>
              <w:t>Атрибут</w:t>
            </w:r>
          </w:p>
        </w:tc>
        <w:tc>
          <w:tcPr>
            <w:tcW w:w="5906" w:type="dxa"/>
          </w:tcPr>
          <w:p w14:paraId="68FEC26E" w14:textId="77777777" w:rsidR="00DD6372" w:rsidRPr="00895E3A" w:rsidRDefault="00DD6372" w:rsidP="00EC460E">
            <w:pPr>
              <w:rPr>
                <w:b/>
              </w:rPr>
            </w:pPr>
            <w:r w:rsidRPr="00895E3A">
              <w:rPr>
                <w:b/>
              </w:rPr>
              <w:t>Описание</w:t>
            </w:r>
          </w:p>
        </w:tc>
        <w:tc>
          <w:tcPr>
            <w:tcW w:w="1854" w:type="dxa"/>
          </w:tcPr>
          <w:p w14:paraId="68FEC26F" w14:textId="77777777" w:rsidR="00DD6372" w:rsidRPr="00895E3A" w:rsidRDefault="00DD6372" w:rsidP="00EC460E">
            <w:pPr>
              <w:rPr>
                <w:b/>
              </w:rPr>
            </w:pPr>
            <w:r w:rsidRPr="00895E3A">
              <w:rPr>
                <w:b/>
              </w:rPr>
              <w:t>Обязательный?</w:t>
            </w:r>
          </w:p>
        </w:tc>
      </w:tr>
      <w:tr w:rsidR="0056782D" w:rsidRPr="00895E3A" w14:paraId="68FEC274" w14:textId="77777777" w:rsidTr="00EC460E">
        <w:tc>
          <w:tcPr>
            <w:tcW w:w="2093" w:type="dxa"/>
          </w:tcPr>
          <w:p w14:paraId="68FEC271" w14:textId="77777777" w:rsidR="0056782D" w:rsidRPr="00895E3A" w:rsidRDefault="0056782D" w:rsidP="00EC460E">
            <w:r w:rsidRPr="00895E3A">
              <w:t>Признак успешного выполнения операции (Success)</w:t>
            </w:r>
          </w:p>
        </w:tc>
        <w:tc>
          <w:tcPr>
            <w:tcW w:w="5906" w:type="dxa"/>
          </w:tcPr>
          <w:p w14:paraId="68FEC272" w14:textId="77777777" w:rsidR="0056782D" w:rsidRPr="00895E3A" w:rsidRDefault="0056782D" w:rsidP="00EC460E">
            <w:r w:rsidRPr="00895E3A">
              <w:t>Признак успешного выполнения операции</w:t>
            </w:r>
          </w:p>
        </w:tc>
        <w:tc>
          <w:tcPr>
            <w:tcW w:w="1854" w:type="dxa"/>
          </w:tcPr>
          <w:p w14:paraId="68FEC273" w14:textId="77777777" w:rsidR="0056782D" w:rsidRPr="00895E3A" w:rsidRDefault="0056782D" w:rsidP="00EC460E">
            <w:r w:rsidRPr="00895E3A">
              <w:t>Да</w:t>
            </w:r>
          </w:p>
        </w:tc>
      </w:tr>
      <w:tr w:rsidR="0056782D" w:rsidRPr="00895E3A" w14:paraId="68FEC27B" w14:textId="77777777" w:rsidTr="00EC460E">
        <w:tc>
          <w:tcPr>
            <w:tcW w:w="2093" w:type="dxa"/>
          </w:tcPr>
          <w:p w14:paraId="68FEC275" w14:textId="77777777" w:rsidR="0056782D" w:rsidRPr="00895E3A" w:rsidRDefault="0056782D" w:rsidP="00EC460E">
            <w:r w:rsidRPr="00895E3A">
              <w:t>Код возврата (ResultCode)</w:t>
            </w:r>
          </w:p>
        </w:tc>
        <w:tc>
          <w:tcPr>
            <w:tcW w:w="5906" w:type="dxa"/>
          </w:tcPr>
          <w:p w14:paraId="68FEC276" w14:textId="77777777" w:rsidR="0056782D" w:rsidRPr="00895E3A" w:rsidRDefault="0056782D" w:rsidP="00EC460E">
            <w:r w:rsidRPr="00895E3A">
              <w:t>Целочисленный код, информирующий о результате выполнения операции. Допустимые значения:</w:t>
            </w:r>
          </w:p>
          <w:p w14:paraId="68FEC277" w14:textId="77777777" w:rsidR="0056782D" w:rsidRPr="00895E3A" w:rsidRDefault="0056782D" w:rsidP="00EC460E">
            <w:r w:rsidRPr="00895E3A">
              <w:t>0 – операция выполнена успешно</w:t>
            </w:r>
          </w:p>
          <w:p w14:paraId="68FEC278" w14:textId="77777777" w:rsidR="0056782D" w:rsidRPr="00895E3A" w:rsidRDefault="0056782D" w:rsidP="00EC460E">
            <w:r w:rsidRPr="00895E3A">
              <w:t>1 – во время выполнения операции произошла непредвиденная ошибка</w:t>
            </w:r>
          </w:p>
          <w:p w14:paraId="68FEC279" w14:textId="77777777" w:rsidR="0056782D" w:rsidRPr="00895E3A" w:rsidRDefault="0056782D" w:rsidP="00EC460E">
            <w:r w:rsidRPr="00895E3A">
              <w:t>2 – товар отсутствует в каталоге</w:t>
            </w:r>
          </w:p>
        </w:tc>
        <w:tc>
          <w:tcPr>
            <w:tcW w:w="1854" w:type="dxa"/>
          </w:tcPr>
          <w:p w14:paraId="68FEC27A" w14:textId="77777777" w:rsidR="0056782D" w:rsidRPr="00895E3A" w:rsidRDefault="0056782D" w:rsidP="00EC460E">
            <w:r w:rsidRPr="00895E3A">
              <w:t>Да</w:t>
            </w:r>
          </w:p>
        </w:tc>
      </w:tr>
      <w:tr w:rsidR="0056782D" w:rsidRPr="00895E3A" w14:paraId="68FEC27F" w14:textId="77777777" w:rsidTr="00EC460E">
        <w:tc>
          <w:tcPr>
            <w:tcW w:w="2093" w:type="dxa"/>
          </w:tcPr>
          <w:p w14:paraId="68FEC27C" w14:textId="77777777" w:rsidR="0056782D" w:rsidRPr="00895E3A" w:rsidRDefault="0056782D" w:rsidP="00EC460E">
            <w:r w:rsidRPr="00895E3A">
              <w:t>Описание ошибки (ResultDescription)</w:t>
            </w:r>
          </w:p>
        </w:tc>
        <w:tc>
          <w:tcPr>
            <w:tcW w:w="5906" w:type="dxa"/>
          </w:tcPr>
          <w:p w14:paraId="68FEC27D" w14:textId="77777777" w:rsidR="0056782D" w:rsidRPr="00895E3A" w:rsidRDefault="0056782D" w:rsidP="00EC460E">
            <w:r w:rsidRPr="00895E3A">
              <w:t>Обязательно заполняется, если код возврата не равен 0. В других случаях никогда не заполняется.</w:t>
            </w:r>
          </w:p>
        </w:tc>
        <w:tc>
          <w:tcPr>
            <w:tcW w:w="1854" w:type="dxa"/>
          </w:tcPr>
          <w:p w14:paraId="68FEC27E" w14:textId="77777777" w:rsidR="0056782D" w:rsidRPr="00895E3A" w:rsidRDefault="0056782D" w:rsidP="00EC460E">
            <w:r w:rsidRPr="00895E3A">
              <w:t>Нет</w:t>
            </w:r>
          </w:p>
        </w:tc>
      </w:tr>
      <w:tr w:rsidR="00DD6372" w:rsidRPr="00895E3A" w14:paraId="68FEC283" w14:textId="77777777" w:rsidTr="00EC460E">
        <w:tc>
          <w:tcPr>
            <w:tcW w:w="2093" w:type="dxa"/>
          </w:tcPr>
          <w:p w14:paraId="68FEC280" w14:textId="77777777" w:rsidR="00DD6372" w:rsidRPr="00895E3A" w:rsidRDefault="00DD6372" w:rsidP="00EC460E">
            <w:r w:rsidRPr="00895E3A">
              <w:lastRenderedPageBreak/>
              <w:t>Товар</w:t>
            </w:r>
          </w:p>
        </w:tc>
        <w:tc>
          <w:tcPr>
            <w:tcW w:w="5906" w:type="dxa"/>
          </w:tcPr>
          <w:p w14:paraId="68FEC281" w14:textId="77777777" w:rsidR="00DD6372" w:rsidRPr="00895E3A" w:rsidRDefault="00DD6372" w:rsidP="00EC460E">
            <w:r w:rsidRPr="00895E3A">
              <w:t xml:space="preserve">Запись типа </w:t>
            </w:r>
            <w:hyperlink w:anchor="_Структура" w:history="1">
              <w:r w:rsidRPr="00895E3A">
                <w:rPr>
                  <w:rStyle w:val="Hyperlink"/>
                  <w:noProof w:val="0"/>
                </w:rPr>
                <w:t>«Товар»</w:t>
              </w:r>
            </w:hyperlink>
            <w:r w:rsidRPr="00895E3A">
              <w:t xml:space="preserve"> включает все атрибуты товара из каталога товаров, а также некоторые дополнительные атрибуты.</w:t>
            </w:r>
          </w:p>
        </w:tc>
        <w:tc>
          <w:tcPr>
            <w:tcW w:w="1854" w:type="dxa"/>
          </w:tcPr>
          <w:p w14:paraId="68FEC282" w14:textId="77777777" w:rsidR="00DD6372" w:rsidRPr="00895E3A" w:rsidRDefault="00DD6372" w:rsidP="00EC460E">
            <w:r w:rsidRPr="00895E3A">
              <w:t>Нет</w:t>
            </w:r>
          </w:p>
        </w:tc>
      </w:tr>
    </w:tbl>
    <w:p w14:paraId="68FEC284"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45</w:t>
      </w:r>
      <w:r w:rsidR="00E74F79" w:rsidRPr="00895E3A">
        <w:rPr>
          <w:noProof/>
        </w:rPr>
        <w:fldChar w:fldCharType="end"/>
      </w:r>
      <w:r w:rsidRPr="00895E3A">
        <w:t xml:space="preserve"> «Дополнительные атрибуты запись типа «Товар»»</w:t>
      </w:r>
    </w:p>
    <w:tbl>
      <w:tblPr>
        <w:tblStyle w:val="TableGrid"/>
        <w:tblW w:w="0" w:type="auto"/>
        <w:tblLook w:val="04A0" w:firstRow="1" w:lastRow="0" w:firstColumn="1" w:lastColumn="0" w:noHBand="0" w:noVBand="1"/>
      </w:tblPr>
      <w:tblGrid>
        <w:gridCol w:w="2093"/>
        <w:gridCol w:w="5906"/>
        <w:gridCol w:w="1854"/>
      </w:tblGrid>
      <w:tr w:rsidR="00DD6372" w:rsidRPr="00895E3A" w14:paraId="68FEC288" w14:textId="77777777" w:rsidTr="00EC460E">
        <w:tc>
          <w:tcPr>
            <w:tcW w:w="2093" w:type="dxa"/>
          </w:tcPr>
          <w:p w14:paraId="68FEC285" w14:textId="77777777" w:rsidR="00DD6372" w:rsidRPr="00895E3A" w:rsidRDefault="00DD6372" w:rsidP="00EC460E">
            <w:pPr>
              <w:rPr>
                <w:b/>
              </w:rPr>
            </w:pPr>
            <w:r w:rsidRPr="00895E3A">
              <w:rPr>
                <w:b/>
              </w:rPr>
              <w:t>Атрибут</w:t>
            </w:r>
          </w:p>
        </w:tc>
        <w:tc>
          <w:tcPr>
            <w:tcW w:w="5906" w:type="dxa"/>
          </w:tcPr>
          <w:p w14:paraId="68FEC286" w14:textId="77777777" w:rsidR="00DD6372" w:rsidRPr="00895E3A" w:rsidRDefault="00DD6372" w:rsidP="00EC460E">
            <w:pPr>
              <w:rPr>
                <w:b/>
              </w:rPr>
            </w:pPr>
            <w:r w:rsidRPr="00895E3A">
              <w:rPr>
                <w:b/>
              </w:rPr>
              <w:t>Описание</w:t>
            </w:r>
          </w:p>
        </w:tc>
        <w:tc>
          <w:tcPr>
            <w:tcW w:w="1854" w:type="dxa"/>
          </w:tcPr>
          <w:p w14:paraId="68FEC287" w14:textId="77777777" w:rsidR="00DD6372" w:rsidRPr="00895E3A" w:rsidRDefault="00DD6372" w:rsidP="00EC460E">
            <w:pPr>
              <w:rPr>
                <w:b/>
              </w:rPr>
            </w:pPr>
            <w:r w:rsidRPr="00895E3A">
              <w:rPr>
                <w:b/>
              </w:rPr>
              <w:t>Обязательный?</w:t>
            </w:r>
          </w:p>
        </w:tc>
      </w:tr>
      <w:tr w:rsidR="00DD6372" w:rsidRPr="00895E3A" w14:paraId="68FEC28C" w14:textId="77777777" w:rsidTr="00EC460E">
        <w:tc>
          <w:tcPr>
            <w:tcW w:w="2093" w:type="dxa"/>
          </w:tcPr>
          <w:p w14:paraId="68FEC289" w14:textId="77777777" w:rsidR="00DD6372" w:rsidRPr="00895E3A" w:rsidRDefault="00DD6372" w:rsidP="00EC460E">
            <w:r w:rsidRPr="00895E3A">
              <w:t>Признак доступности по городу</w:t>
            </w:r>
          </w:p>
        </w:tc>
        <w:tc>
          <w:tcPr>
            <w:tcW w:w="5906" w:type="dxa"/>
          </w:tcPr>
          <w:p w14:paraId="68FEC28A" w14:textId="77777777" w:rsidR="00DD6372" w:rsidRPr="00895E3A" w:rsidRDefault="00DD6372" w:rsidP="00EC460E">
            <w:r w:rsidRPr="00895E3A">
              <w:t>Признак доступности товара для заказа в населенном пункте пользователя.</w:t>
            </w:r>
          </w:p>
        </w:tc>
        <w:tc>
          <w:tcPr>
            <w:tcW w:w="1854" w:type="dxa"/>
          </w:tcPr>
          <w:p w14:paraId="68FEC28B" w14:textId="77777777" w:rsidR="00DD6372" w:rsidRPr="00895E3A" w:rsidRDefault="00DD6372" w:rsidP="00EC460E">
            <w:r w:rsidRPr="00895E3A">
              <w:t>Да</w:t>
            </w:r>
          </w:p>
        </w:tc>
      </w:tr>
      <w:tr w:rsidR="00DD6372" w:rsidRPr="00895E3A" w14:paraId="68FEC290" w14:textId="77777777" w:rsidTr="00EC460E">
        <w:tc>
          <w:tcPr>
            <w:tcW w:w="2093" w:type="dxa"/>
          </w:tcPr>
          <w:p w14:paraId="68FEC28D" w14:textId="77777777" w:rsidR="00DD6372" w:rsidRPr="00895E3A" w:rsidRDefault="00DD6372" w:rsidP="00EC460E">
            <w:r w:rsidRPr="00895E3A">
              <w:t>Базовую цену</w:t>
            </w:r>
          </w:p>
        </w:tc>
        <w:tc>
          <w:tcPr>
            <w:tcW w:w="5906" w:type="dxa"/>
          </w:tcPr>
          <w:p w14:paraId="68FEC28E" w14:textId="77777777" w:rsidR="00DD6372" w:rsidRPr="00895E3A" w:rsidRDefault="00DD6372" w:rsidP="00EC460E">
            <w:r w:rsidRPr="00895E3A">
              <w:t>Цена на товар в баллах, полученная из цены в рублях с применением базовых механик.</w:t>
            </w:r>
          </w:p>
        </w:tc>
        <w:tc>
          <w:tcPr>
            <w:tcW w:w="1854" w:type="dxa"/>
          </w:tcPr>
          <w:p w14:paraId="68FEC28F" w14:textId="77777777" w:rsidR="00DD6372" w:rsidRPr="00895E3A" w:rsidRDefault="00DD6372" w:rsidP="00EC460E">
            <w:r w:rsidRPr="00895E3A">
              <w:t>Да</w:t>
            </w:r>
          </w:p>
        </w:tc>
      </w:tr>
      <w:tr w:rsidR="00DD6372" w:rsidRPr="00895E3A" w14:paraId="68FEC294" w14:textId="77777777" w:rsidTr="00EC460E">
        <w:tc>
          <w:tcPr>
            <w:tcW w:w="2093" w:type="dxa"/>
          </w:tcPr>
          <w:p w14:paraId="68FEC291" w14:textId="77777777" w:rsidR="00DD6372" w:rsidRPr="00895E3A" w:rsidRDefault="00DD6372" w:rsidP="00EC460E">
            <w:r w:rsidRPr="00895E3A">
              <w:t>Цену по акции</w:t>
            </w:r>
          </w:p>
        </w:tc>
        <w:tc>
          <w:tcPr>
            <w:tcW w:w="5906" w:type="dxa"/>
          </w:tcPr>
          <w:p w14:paraId="68FEC292" w14:textId="77777777" w:rsidR="00DD6372" w:rsidRPr="00895E3A" w:rsidRDefault="00DD6372" w:rsidP="00EC460E">
            <w:r w:rsidRPr="00895E3A">
              <w:t>Цена на товар в баллах, полученная из цены в рублях с применением базовых механик и механик по акциям.</w:t>
            </w:r>
          </w:p>
        </w:tc>
        <w:tc>
          <w:tcPr>
            <w:tcW w:w="1854" w:type="dxa"/>
          </w:tcPr>
          <w:p w14:paraId="68FEC293" w14:textId="77777777" w:rsidR="00DD6372" w:rsidRPr="00895E3A" w:rsidRDefault="00DD6372" w:rsidP="00EC460E">
            <w:r w:rsidRPr="00895E3A">
              <w:t>Да</w:t>
            </w:r>
          </w:p>
        </w:tc>
      </w:tr>
    </w:tbl>
    <w:p w14:paraId="68FEC295" w14:textId="77777777" w:rsidR="00DD6372" w:rsidRPr="00895E3A" w:rsidRDefault="00DD6372" w:rsidP="00DD6372">
      <w:pPr>
        <w:pStyle w:val="Heading4"/>
        <w:numPr>
          <w:ilvl w:val="3"/>
          <w:numId w:val="13"/>
        </w:numPr>
      </w:pPr>
      <w:bookmarkStart w:id="733" w:name="_Toc346032910"/>
      <w:bookmarkStart w:id="734" w:name="_Toc370583030"/>
      <w:r w:rsidRPr="00895E3A">
        <w:t>Логика выполнения</w:t>
      </w:r>
      <w:bookmarkEnd w:id="733"/>
      <w:bookmarkEnd w:id="734"/>
    </w:p>
    <w:p w14:paraId="68FEC296" w14:textId="77777777" w:rsidR="00DD6372" w:rsidRPr="00895E3A" w:rsidRDefault="00DD6372" w:rsidP="00DD6372">
      <w:pPr>
        <w:rPr>
          <w:rFonts w:ascii="Consolas" w:hAnsi="Consolas" w:cs="Consolas"/>
          <w:color w:val="000000"/>
          <w:sz w:val="19"/>
          <w:szCs w:val="19"/>
        </w:rPr>
      </w:pPr>
      <w:r w:rsidRPr="00895E3A">
        <w:t xml:space="preserve">Из БД берется товар с указанным идентификатором. При поиске товара базовая цена и цена по акции вычисляются при помощи подстановки SQL выражений полученных от компонента механики через вебсервис </w:t>
      </w:r>
      <w:r w:rsidRPr="00895E3A">
        <w:rPr>
          <w:rFonts w:ascii="Consolas" w:hAnsi="Consolas" w:cs="Consolas"/>
          <w:color w:val="000000"/>
          <w:sz w:val="19"/>
          <w:szCs w:val="19"/>
          <w:highlight w:val="white"/>
        </w:rPr>
        <w:t>GenerateSql</w:t>
      </w:r>
      <w:r w:rsidRPr="00895E3A">
        <w:rPr>
          <w:rFonts w:ascii="Consolas" w:hAnsi="Consolas" w:cs="Consolas"/>
          <w:color w:val="000000"/>
          <w:sz w:val="19"/>
          <w:szCs w:val="19"/>
        </w:rPr>
        <w:t>.</w:t>
      </w:r>
    </w:p>
    <w:p w14:paraId="68FEC297" w14:textId="77777777" w:rsidR="00DD6372" w:rsidRPr="00895E3A" w:rsidRDefault="00DD6372" w:rsidP="00DD6372">
      <w:pPr>
        <w:pStyle w:val="Heading3"/>
        <w:numPr>
          <w:ilvl w:val="2"/>
          <w:numId w:val="13"/>
        </w:numPr>
      </w:pPr>
      <w:bookmarkStart w:id="735" w:name="_Toc346032911"/>
      <w:bookmarkStart w:id="736" w:name="_Toc370583031"/>
      <w:r w:rsidRPr="00895E3A">
        <w:t>Получение мета данных для фильтрации</w:t>
      </w:r>
      <w:bookmarkEnd w:id="735"/>
      <w:r w:rsidR="00556EE7" w:rsidRPr="00895E3A">
        <w:t xml:space="preserve"> (GetFilterMetaData)</w:t>
      </w:r>
      <w:bookmarkEnd w:id="736"/>
    </w:p>
    <w:p w14:paraId="68FEC298" w14:textId="77777777" w:rsidR="00DD6372" w:rsidRPr="00895E3A" w:rsidRDefault="00DD6372" w:rsidP="00DD6372">
      <w:pPr>
        <w:pStyle w:val="Heading4"/>
        <w:numPr>
          <w:ilvl w:val="3"/>
          <w:numId w:val="13"/>
        </w:numPr>
      </w:pPr>
      <w:bookmarkStart w:id="737" w:name="_Toc346032912"/>
      <w:bookmarkStart w:id="738" w:name="_Toc370583032"/>
      <w:r w:rsidRPr="00895E3A">
        <w:t>Карточка операции</w:t>
      </w:r>
      <w:bookmarkEnd w:id="737"/>
      <w:bookmarkEnd w:id="738"/>
    </w:p>
    <w:p w14:paraId="68FEC299"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46</w:t>
      </w:r>
      <w:r w:rsidR="00E74F79" w:rsidRPr="00895E3A">
        <w:rPr>
          <w:noProof/>
        </w:rPr>
        <w:fldChar w:fldCharType="end"/>
      </w:r>
      <w:r w:rsidRPr="00895E3A">
        <w:t xml:space="preserve"> «Карточка операции»</w:t>
      </w:r>
    </w:p>
    <w:tbl>
      <w:tblPr>
        <w:tblStyle w:val="TableGrid"/>
        <w:tblW w:w="0" w:type="auto"/>
        <w:tblLook w:val="04A0" w:firstRow="1" w:lastRow="0" w:firstColumn="1" w:lastColumn="0" w:noHBand="0" w:noVBand="1"/>
      </w:tblPr>
      <w:tblGrid>
        <w:gridCol w:w="3652"/>
        <w:gridCol w:w="6201"/>
      </w:tblGrid>
      <w:tr w:rsidR="00DD6372" w:rsidRPr="00895E3A" w14:paraId="68FEC29D" w14:textId="77777777" w:rsidTr="00EC460E">
        <w:tc>
          <w:tcPr>
            <w:tcW w:w="3652" w:type="dxa"/>
          </w:tcPr>
          <w:p w14:paraId="68FEC29A" w14:textId="77777777" w:rsidR="00DD6372" w:rsidRPr="00895E3A" w:rsidRDefault="00DD6372" w:rsidP="00EC460E">
            <w:r w:rsidRPr="00895E3A">
              <w:t>Предназначение</w:t>
            </w:r>
          </w:p>
        </w:tc>
        <w:tc>
          <w:tcPr>
            <w:tcW w:w="6201" w:type="dxa"/>
          </w:tcPr>
          <w:p w14:paraId="68FEC29B" w14:textId="77777777" w:rsidR="00DD6372" w:rsidRPr="00895E3A" w:rsidRDefault="00DD6372" w:rsidP="00EC460E">
            <w:r w:rsidRPr="00895E3A">
              <w:t xml:space="preserve">Операция предназначена </w:t>
            </w:r>
            <w:proofErr w:type="gramStart"/>
            <w:r w:rsidRPr="00895E3A">
              <w:t>для</w:t>
            </w:r>
            <w:proofErr w:type="gramEnd"/>
            <w:r w:rsidRPr="00895E3A">
              <w:t>:</w:t>
            </w:r>
          </w:p>
          <w:p w14:paraId="68FEC29C" w14:textId="77777777" w:rsidR="00DD6372" w:rsidRPr="00895E3A" w:rsidRDefault="00DD6372" w:rsidP="00E31AB0">
            <w:pPr>
              <w:pStyle w:val="ListParagraph"/>
              <w:numPr>
                <w:ilvl w:val="0"/>
                <w:numId w:val="30"/>
              </w:numPr>
            </w:pPr>
            <w:commentRangeStart w:id="739"/>
            <w:commentRangeStart w:id="740"/>
            <w:commentRangeStart w:id="741"/>
            <w:r w:rsidRPr="00895E3A">
              <w:t>Получения справочника возможных значений атрибутов вознаграждений для дальнейшего использования в фильтрации</w:t>
            </w:r>
            <w:commentRangeEnd w:id="739"/>
            <w:r w:rsidR="007E3CD3" w:rsidRPr="00895E3A">
              <w:rPr>
                <w:rStyle w:val="CommentReference"/>
              </w:rPr>
              <w:commentReference w:id="739"/>
            </w:r>
            <w:commentRangeEnd w:id="740"/>
            <w:r w:rsidR="005800AD" w:rsidRPr="00895E3A">
              <w:rPr>
                <w:rStyle w:val="CommentReference"/>
              </w:rPr>
              <w:commentReference w:id="740"/>
            </w:r>
            <w:commentRangeEnd w:id="741"/>
            <w:r w:rsidR="0031690B" w:rsidRPr="00895E3A">
              <w:rPr>
                <w:rStyle w:val="CommentReference"/>
              </w:rPr>
              <w:commentReference w:id="741"/>
            </w:r>
          </w:p>
        </w:tc>
      </w:tr>
      <w:tr w:rsidR="00DD6372" w:rsidRPr="00895E3A" w14:paraId="68FEC2A0" w14:textId="77777777" w:rsidTr="00EC460E">
        <w:tc>
          <w:tcPr>
            <w:tcW w:w="3652" w:type="dxa"/>
          </w:tcPr>
          <w:p w14:paraId="68FEC29E" w14:textId="77777777" w:rsidR="00DD6372" w:rsidRPr="00895E3A" w:rsidRDefault="00DD6372" w:rsidP="00EC460E">
            <w:r w:rsidRPr="00895E3A">
              <w:t>Режим выполнения</w:t>
            </w:r>
          </w:p>
        </w:tc>
        <w:tc>
          <w:tcPr>
            <w:tcW w:w="6201" w:type="dxa"/>
          </w:tcPr>
          <w:p w14:paraId="68FEC29F" w14:textId="77777777" w:rsidR="00DD6372" w:rsidRPr="00895E3A" w:rsidRDefault="00DD6372" w:rsidP="00EC460E">
            <w:r w:rsidRPr="00895E3A">
              <w:t>Синхронный.</w:t>
            </w:r>
          </w:p>
        </w:tc>
      </w:tr>
    </w:tbl>
    <w:p w14:paraId="68FEC2A1" w14:textId="77777777" w:rsidR="00DD6372" w:rsidRPr="00895E3A" w:rsidRDefault="00DD6372" w:rsidP="00DD6372">
      <w:pPr>
        <w:pStyle w:val="Heading4"/>
        <w:numPr>
          <w:ilvl w:val="3"/>
          <w:numId w:val="13"/>
        </w:numPr>
      </w:pPr>
      <w:bookmarkStart w:id="742" w:name="_Toc346032913"/>
      <w:bookmarkStart w:id="743" w:name="_Toc370583033"/>
      <w:r w:rsidRPr="00895E3A">
        <w:t>Параметры назначения</w:t>
      </w:r>
      <w:bookmarkEnd w:id="742"/>
      <w:bookmarkEnd w:id="743"/>
    </w:p>
    <w:p w14:paraId="68FEC2A2"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47</w:t>
      </w:r>
      <w:r w:rsidR="00E74F79" w:rsidRPr="00895E3A">
        <w:rPr>
          <w:noProof/>
        </w:rPr>
        <w:fldChar w:fldCharType="end"/>
      </w:r>
      <w:r w:rsidRPr="00895E3A">
        <w:t xml:space="preserve"> «Параметры назначения»</w:t>
      </w:r>
    </w:p>
    <w:tbl>
      <w:tblPr>
        <w:tblStyle w:val="TableGrid"/>
        <w:tblW w:w="0" w:type="auto"/>
        <w:tblLook w:val="04A0" w:firstRow="1" w:lastRow="0" w:firstColumn="1" w:lastColumn="0" w:noHBand="0" w:noVBand="1"/>
      </w:tblPr>
      <w:tblGrid>
        <w:gridCol w:w="4926"/>
        <w:gridCol w:w="4927"/>
      </w:tblGrid>
      <w:tr w:rsidR="00DD6372" w:rsidRPr="00895E3A" w14:paraId="68FEC2A5" w14:textId="77777777" w:rsidTr="00EC460E">
        <w:tc>
          <w:tcPr>
            <w:tcW w:w="4926" w:type="dxa"/>
          </w:tcPr>
          <w:p w14:paraId="68FEC2A3" w14:textId="77777777" w:rsidR="00DD6372" w:rsidRPr="00895E3A" w:rsidRDefault="00DD6372" w:rsidP="00EC460E">
            <w:pPr>
              <w:rPr>
                <w:b/>
              </w:rPr>
            </w:pPr>
            <w:r w:rsidRPr="00895E3A">
              <w:rPr>
                <w:b/>
              </w:rPr>
              <w:t>Параметр</w:t>
            </w:r>
          </w:p>
        </w:tc>
        <w:tc>
          <w:tcPr>
            <w:tcW w:w="4927" w:type="dxa"/>
          </w:tcPr>
          <w:p w14:paraId="68FEC2A4" w14:textId="77777777" w:rsidR="00DD6372" w:rsidRPr="00895E3A" w:rsidRDefault="00DD6372" w:rsidP="00EC460E">
            <w:pPr>
              <w:rPr>
                <w:b/>
              </w:rPr>
            </w:pPr>
            <w:r w:rsidRPr="00895E3A">
              <w:rPr>
                <w:b/>
              </w:rPr>
              <w:t>Значение</w:t>
            </w:r>
          </w:p>
        </w:tc>
      </w:tr>
      <w:tr w:rsidR="00DD6372" w:rsidRPr="00895E3A" w14:paraId="68FEC2A8" w14:textId="77777777" w:rsidTr="00EC460E">
        <w:tc>
          <w:tcPr>
            <w:tcW w:w="4926" w:type="dxa"/>
          </w:tcPr>
          <w:p w14:paraId="68FEC2A6" w14:textId="77777777" w:rsidR="00DD6372" w:rsidRPr="00895E3A" w:rsidRDefault="00DD6372" w:rsidP="00EC460E">
            <w:r w:rsidRPr="00895E3A">
              <w:lastRenderedPageBreak/>
              <w:t>Максимальное время от получения запроса до выдачи ответа</w:t>
            </w:r>
          </w:p>
        </w:tc>
        <w:tc>
          <w:tcPr>
            <w:tcW w:w="4927" w:type="dxa"/>
          </w:tcPr>
          <w:p w14:paraId="68FEC2A7" w14:textId="77777777" w:rsidR="00DD6372" w:rsidRPr="00895E3A" w:rsidRDefault="00DD6372" w:rsidP="00EC460E">
            <w:r w:rsidRPr="00895E3A">
              <w:t>200 миллисекунд</w:t>
            </w:r>
          </w:p>
        </w:tc>
      </w:tr>
    </w:tbl>
    <w:p w14:paraId="68FEC2A9" w14:textId="77777777" w:rsidR="00DD6372" w:rsidRPr="00895E3A" w:rsidRDefault="00DD6372" w:rsidP="00DD6372">
      <w:pPr>
        <w:pStyle w:val="Heading4"/>
        <w:numPr>
          <w:ilvl w:val="3"/>
          <w:numId w:val="13"/>
        </w:numPr>
      </w:pPr>
      <w:bookmarkStart w:id="744" w:name="_Toc346032914"/>
      <w:bookmarkStart w:id="745" w:name="_Toc370583034"/>
      <w:r w:rsidRPr="00895E3A">
        <w:t>Влияние на другие операции</w:t>
      </w:r>
      <w:bookmarkEnd w:id="744"/>
      <w:bookmarkEnd w:id="745"/>
    </w:p>
    <w:p w14:paraId="68FEC2AA" w14:textId="77777777" w:rsidR="00DD6372" w:rsidRPr="00895E3A" w:rsidRDefault="00DD6372" w:rsidP="00DD6372">
      <w:r w:rsidRPr="00895E3A">
        <w:t>Отсутствует.</w:t>
      </w:r>
    </w:p>
    <w:p w14:paraId="68FEC2AB" w14:textId="77777777" w:rsidR="00DD6372" w:rsidRPr="00895E3A" w:rsidRDefault="00DD6372" w:rsidP="00DD6372">
      <w:pPr>
        <w:pStyle w:val="Heading4"/>
        <w:numPr>
          <w:ilvl w:val="3"/>
          <w:numId w:val="13"/>
        </w:numPr>
      </w:pPr>
      <w:bookmarkStart w:id="746" w:name="_Toc346032915"/>
      <w:bookmarkStart w:id="747" w:name="_Toc370583035"/>
      <w:r w:rsidRPr="00895E3A">
        <w:t>Входные параметры</w:t>
      </w:r>
      <w:bookmarkEnd w:id="746"/>
      <w:bookmarkEnd w:id="747"/>
    </w:p>
    <w:p w14:paraId="68FEC2AC"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48</w:t>
      </w:r>
      <w:r w:rsidR="00E74F79" w:rsidRPr="00895E3A">
        <w:rPr>
          <w:noProof/>
        </w:rPr>
        <w:fldChar w:fldCharType="end"/>
      </w:r>
      <w:r w:rsidRPr="00895E3A">
        <w:t xml:space="preserve"> «Входные параметры»</w:t>
      </w:r>
    </w:p>
    <w:tbl>
      <w:tblPr>
        <w:tblStyle w:val="TableGrid"/>
        <w:tblW w:w="0" w:type="auto"/>
        <w:tblLook w:val="04A0" w:firstRow="1" w:lastRow="0" w:firstColumn="1" w:lastColumn="0" w:noHBand="0" w:noVBand="1"/>
      </w:tblPr>
      <w:tblGrid>
        <w:gridCol w:w="2093"/>
        <w:gridCol w:w="5906"/>
        <w:gridCol w:w="1854"/>
      </w:tblGrid>
      <w:tr w:rsidR="00DD6372" w:rsidRPr="00895E3A" w14:paraId="68FEC2B0" w14:textId="77777777" w:rsidTr="00EC460E">
        <w:tc>
          <w:tcPr>
            <w:tcW w:w="2093" w:type="dxa"/>
          </w:tcPr>
          <w:p w14:paraId="68FEC2AD" w14:textId="77777777" w:rsidR="00DD6372" w:rsidRPr="00895E3A" w:rsidRDefault="00DD6372" w:rsidP="00EC460E">
            <w:pPr>
              <w:rPr>
                <w:b/>
              </w:rPr>
            </w:pPr>
            <w:r w:rsidRPr="00895E3A">
              <w:rPr>
                <w:b/>
              </w:rPr>
              <w:t>Параметр</w:t>
            </w:r>
          </w:p>
        </w:tc>
        <w:tc>
          <w:tcPr>
            <w:tcW w:w="5906" w:type="dxa"/>
          </w:tcPr>
          <w:p w14:paraId="68FEC2AE" w14:textId="77777777" w:rsidR="00DD6372" w:rsidRPr="00895E3A" w:rsidRDefault="00DD6372" w:rsidP="00EC460E">
            <w:pPr>
              <w:rPr>
                <w:b/>
              </w:rPr>
            </w:pPr>
            <w:r w:rsidRPr="00895E3A">
              <w:rPr>
                <w:b/>
              </w:rPr>
              <w:t>Описание</w:t>
            </w:r>
          </w:p>
        </w:tc>
        <w:tc>
          <w:tcPr>
            <w:tcW w:w="1854" w:type="dxa"/>
          </w:tcPr>
          <w:p w14:paraId="68FEC2AF" w14:textId="77777777" w:rsidR="00DD6372" w:rsidRPr="00895E3A" w:rsidRDefault="00DD6372" w:rsidP="00EC460E">
            <w:pPr>
              <w:rPr>
                <w:b/>
              </w:rPr>
            </w:pPr>
            <w:r w:rsidRPr="00895E3A">
              <w:rPr>
                <w:b/>
              </w:rPr>
              <w:t>Обязательный?</w:t>
            </w:r>
          </w:p>
        </w:tc>
      </w:tr>
      <w:tr w:rsidR="00DD6372" w:rsidRPr="00895E3A" w14:paraId="68FEC2B4" w14:textId="77777777" w:rsidTr="00EC460E">
        <w:tc>
          <w:tcPr>
            <w:tcW w:w="2093" w:type="dxa"/>
          </w:tcPr>
          <w:p w14:paraId="68FEC2B1" w14:textId="77777777" w:rsidR="00DD6372" w:rsidRPr="00895E3A" w:rsidRDefault="00DD6372" w:rsidP="00EC460E">
            <w:r w:rsidRPr="00895E3A">
              <w:t>Код атрибута</w:t>
            </w:r>
          </w:p>
        </w:tc>
        <w:tc>
          <w:tcPr>
            <w:tcW w:w="5906" w:type="dxa"/>
          </w:tcPr>
          <w:p w14:paraId="68FEC2B2" w14:textId="77777777" w:rsidR="00DD6372" w:rsidRPr="00895E3A" w:rsidRDefault="00DD6372" w:rsidP="00EC460E">
            <w:r w:rsidRPr="00895E3A">
              <w:t>Уникальный идентификатор атрибута вознаграждения, перечень значений которого необходимо получить</w:t>
            </w:r>
          </w:p>
        </w:tc>
        <w:tc>
          <w:tcPr>
            <w:tcW w:w="1854" w:type="dxa"/>
          </w:tcPr>
          <w:p w14:paraId="68FEC2B3" w14:textId="77777777" w:rsidR="00DD6372" w:rsidRPr="00895E3A" w:rsidRDefault="00DD6372" w:rsidP="00EC460E">
            <w:r w:rsidRPr="00895E3A">
              <w:t>Да</w:t>
            </w:r>
          </w:p>
        </w:tc>
      </w:tr>
      <w:tr w:rsidR="00DD6372" w:rsidRPr="00895E3A" w14:paraId="68FEC2B8" w14:textId="77777777" w:rsidTr="00EC460E">
        <w:tc>
          <w:tcPr>
            <w:tcW w:w="2093" w:type="dxa"/>
          </w:tcPr>
          <w:p w14:paraId="68FEC2B5" w14:textId="77777777" w:rsidR="00DD6372" w:rsidRPr="00895E3A" w:rsidRDefault="00DD6372" w:rsidP="00EC460E">
            <w:r w:rsidRPr="00895E3A">
              <w:t>Идентификатор категории</w:t>
            </w:r>
          </w:p>
        </w:tc>
        <w:tc>
          <w:tcPr>
            <w:tcW w:w="5906" w:type="dxa"/>
          </w:tcPr>
          <w:p w14:paraId="68FEC2B6" w14:textId="77777777" w:rsidR="00DD6372" w:rsidRPr="00895E3A" w:rsidRDefault="00DD6372" w:rsidP="00EC460E">
            <w:r w:rsidRPr="00895E3A">
              <w:t>Идентификатор категории, в рамках которой необходимо получить перечень возможных значений атрибута товаров</w:t>
            </w:r>
          </w:p>
        </w:tc>
        <w:tc>
          <w:tcPr>
            <w:tcW w:w="1854" w:type="dxa"/>
          </w:tcPr>
          <w:p w14:paraId="68FEC2B7" w14:textId="77777777" w:rsidR="00DD6372" w:rsidRPr="00895E3A" w:rsidRDefault="00DD6372" w:rsidP="00EC460E">
            <w:r w:rsidRPr="00895E3A">
              <w:t>Нет</w:t>
            </w:r>
          </w:p>
        </w:tc>
      </w:tr>
      <w:tr w:rsidR="00DD6372" w:rsidRPr="00895E3A" w14:paraId="68FEC2BD" w14:textId="77777777" w:rsidTr="00EC460E">
        <w:tc>
          <w:tcPr>
            <w:tcW w:w="2093" w:type="dxa"/>
          </w:tcPr>
          <w:p w14:paraId="68FEC2B9" w14:textId="77777777" w:rsidR="00DD6372" w:rsidRPr="00895E3A" w:rsidRDefault="00DD6372" w:rsidP="00EC460E">
            <w:commentRangeStart w:id="748"/>
            <w:r w:rsidRPr="00895E3A">
              <w:t>Конте</w:t>
            </w:r>
            <w:proofErr w:type="gramStart"/>
            <w:r w:rsidRPr="00895E3A">
              <w:t>кст кл</w:t>
            </w:r>
            <w:proofErr w:type="gramEnd"/>
            <w:r w:rsidRPr="00895E3A">
              <w:t>иента</w:t>
            </w:r>
          </w:p>
        </w:tc>
        <w:tc>
          <w:tcPr>
            <w:tcW w:w="5906" w:type="dxa"/>
          </w:tcPr>
          <w:p w14:paraId="68FEC2BA" w14:textId="77777777" w:rsidR="00DD6372" w:rsidRPr="00895E3A" w:rsidRDefault="00DD6372" w:rsidP="00EC460E">
            <w:r w:rsidRPr="00895E3A">
              <w:t>Набор пар ключ-значение, содержащий информацию о клиенте.</w:t>
            </w:r>
          </w:p>
          <w:p w14:paraId="68FEC2BB" w14:textId="77777777" w:rsidR="00457544" w:rsidRPr="00895E3A" w:rsidRDefault="00457544" w:rsidP="00EC460E">
            <w:r w:rsidRPr="00895E3A">
              <w:t>Сейчас не используется</w:t>
            </w:r>
          </w:p>
        </w:tc>
        <w:commentRangeEnd w:id="748"/>
        <w:tc>
          <w:tcPr>
            <w:tcW w:w="1854" w:type="dxa"/>
          </w:tcPr>
          <w:p w14:paraId="68FEC2BC" w14:textId="77777777" w:rsidR="00DD6372" w:rsidRPr="00895E3A" w:rsidRDefault="004674E2" w:rsidP="00EC460E">
            <w:r w:rsidRPr="00895E3A">
              <w:t>Да</w:t>
            </w:r>
            <w:r w:rsidR="005800AD" w:rsidRPr="00895E3A">
              <w:rPr>
                <w:rStyle w:val="CommentReference"/>
              </w:rPr>
              <w:commentReference w:id="748"/>
            </w:r>
          </w:p>
        </w:tc>
      </w:tr>
    </w:tbl>
    <w:p w14:paraId="68FEC2BE"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49</w:t>
      </w:r>
      <w:r w:rsidR="00E74F79" w:rsidRPr="00895E3A">
        <w:rPr>
          <w:noProof/>
        </w:rPr>
        <w:fldChar w:fldCharType="end"/>
      </w:r>
      <w:r w:rsidRPr="00895E3A">
        <w:t xml:space="preserve"> «Перечень поддерживаемых атрибутов»</w:t>
      </w:r>
    </w:p>
    <w:tbl>
      <w:tblPr>
        <w:tblStyle w:val="TableGrid"/>
        <w:tblW w:w="0" w:type="auto"/>
        <w:tblLook w:val="04A0" w:firstRow="1" w:lastRow="0" w:firstColumn="1" w:lastColumn="0" w:noHBand="0" w:noVBand="1"/>
      </w:tblPr>
      <w:tblGrid>
        <w:gridCol w:w="2093"/>
        <w:gridCol w:w="5906"/>
      </w:tblGrid>
      <w:tr w:rsidR="00DD6372" w:rsidRPr="00895E3A" w14:paraId="68FEC2C1" w14:textId="77777777" w:rsidTr="00EC460E">
        <w:tc>
          <w:tcPr>
            <w:tcW w:w="2093" w:type="dxa"/>
          </w:tcPr>
          <w:p w14:paraId="68FEC2BF" w14:textId="77777777" w:rsidR="00DD6372" w:rsidRPr="00895E3A" w:rsidRDefault="00DD6372" w:rsidP="00EC460E">
            <w:pPr>
              <w:rPr>
                <w:b/>
              </w:rPr>
            </w:pPr>
            <w:r w:rsidRPr="00895E3A">
              <w:rPr>
                <w:b/>
              </w:rPr>
              <w:t>Код атрибута</w:t>
            </w:r>
          </w:p>
        </w:tc>
        <w:tc>
          <w:tcPr>
            <w:tcW w:w="5906" w:type="dxa"/>
          </w:tcPr>
          <w:p w14:paraId="68FEC2C0" w14:textId="77777777" w:rsidR="00DD6372" w:rsidRPr="00895E3A" w:rsidRDefault="00DD6372" w:rsidP="00EC460E">
            <w:pPr>
              <w:rPr>
                <w:b/>
              </w:rPr>
            </w:pPr>
            <w:r w:rsidRPr="00895E3A">
              <w:rPr>
                <w:b/>
              </w:rPr>
              <w:t>Описание</w:t>
            </w:r>
          </w:p>
        </w:tc>
      </w:tr>
      <w:tr w:rsidR="00DD6372" w:rsidRPr="00895E3A" w14:paraId="68FEC2C4" w14:textId="77777777" w:rsidTr="00EC460E">
        <w:tc>
          <w:tcPr>
            <w:tcW w:w="2093" w:type="dxa"/>
          </w:tcPr>
          <w:p w14:paraId="68FEC2C2" w14:textId="77777777" w:rsidR="00DD6372" w:rsidRPr="00895E3A" w:rsidRDefault="00DD6372" w:rsidP="00EC460E">
            <w:r w:rsidRPr="00895E3A">
              <w:t>Vendor</w:t>
            </w:r>
          </w:p>
        </w:tc>
        <w:tc>
          <w:tcPr>
            <w:tcW w:w="5906" w:type="dxa"/>
          </w:tcPr>
          <w:p w14:paraId="68FEC2C3" w14:textId="77777777" w:rsidR="00DD6372" w:rsidRPr="00895E3A" w:rsidRDefault="00DD6372" w:rsidP="00EC460E">
            <w:r w:rsidRPr="00895E3A">
              <w:t>Производитель (брэнд)</w:t>
            </w:r>
          </w:p>
        </w:tc>
      </w:tr>
    </w:tbl>
    <w:p w14:paraId="68FEC2C5" w14:textId="77777777" w:rsidR="00DD6372" w:rsidRPr="00895E3A" w:rsidRDefault="00DD6372" w:rsidP="00DD6372">
      <w:pPr>
        <w:pStyle w:val="Heading4"/>
        <w:numPr>
          <w:ilvl w:val="3"/>
          <w:numId w:val="13"/>
        </w:numPr>
      </w:pPr>
      <w:bookmarkStart w:id="749" w:name="_Toc346032916"/>
      <w:bookmarkStart w:id="750" w:name="_Toc370583036"/>
      <w:r w:rsidRPr="00895E3A">
        <w:t>Выходные данные</w:t>
      </w:r>
      <w:bookmarkEnd w:id="749"/>
      <w:bookmarkEnd w:id="750"/>
    </w:p>
    <w:p w14:paraId="68FEC2C6" w14:textId="77777777" w:rsidR="00DD6372" w:rsidRPr="00895E3A" w:rsidRDefault="00DD6372" w:rsidP="00DD6372">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50</w:t>
      </w:r>
      <w:r w:rsidR="00E74F79" w:rsidRPr="00895E3A">
        <w:rPr>
          <w:noProof/>
        </w:rPr>
        <w:fldChar w:fldCharType="end"/>
      </w:r>
      <w:r w:rsidRPr="00895E3A">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DD6372" w:rsidRPr="00895E3A" w14:paraId="68FEC2CA" w14:textId="77777777" w:rsidTr="00EC460E">
        <w:tc>
          <w:tcPr>
            <w:tcW w:w="2093" w:type="dxa"/>
          </w:tcPr>
          <w:p w14:paraId="68FEC2C7" w14:textId="77777777" w:rsidR="00DD6372" w:rsidRPr="00895E3A" w:rsidRDefault="00DD6372" w:rsidP="00EC460E">
            <w:pPr>
              <w:rPr>
                <w:b/>
              </w:rPr>
            </w:pPr>
            <w:r w:rsidRPr="00895E3A">
              <w:rPr>
                <w:b/>
              </w:rPr>
              <w:t>Атрибут</w:t>
            </w:r>
          </w:p>
        </w:tc>
        <w:tc>
          <w:tcPr>
            <w:tcW w:w="5906" w:type="dxa"/>
          </w:tcPr>
          <w:p w14:paraId="68FEC2C8" w14:textId="77777777" w:rsidR="00DD6372" w:rsidRPr="00895E3A" w:rsidRDefault="00DD6372" w:rsidP="00EC460E">
            <w:pPr>
              <w:rPr>
                <w:b/>
              </w:rPr>
            </w:pPr>
            <w:r w:rsidRPr="00895E3A">
              <w:rPr>
                <w:b/>
              </w:rPr>
              <w:t>Описание</w:t>
            </w:r>
          </w:p>
        </w:tc>
        <w:tc>
          <w:tcPr>
            <w:tcW w:w="1854" w:type="dxa"/>
          </w:tcPr>
          <w:p w14:paraId="68FEC2C9" w14:textId="77777777" w:rsidR="00DD6372" w:rsidRPr="00895E3A" w:rsidRDefault="00DD6372" w:rsidP="00EC460E">
            <w:pPr>
              <w:rPr>
                <w:b/>
              </w:rPr>
            </w:pPr>
            <w:r w:rsidRPr="00895E3A">
              <w:rPr>
                <w:b/>
              </w:rPr>
              <w:t>Обязательный?</w:t>
            </w:r>
          </w:p>
        </w:tc>
      </w:tr>
      <w:tr w:rsidR="0056782D" w:rsidRPr="00895E3A" w14:paraId="68FEC2CE" w14:textId="77777777" w:rsidTr="00EC460E">
        <w:tc>
          <w:tcPr>
            <w:tcW w:w="2093" w:type="dxa"/>
          </w:tcPr>
          <w:p w14:paraId="68FEC2CB" w14:textId="77777777" w:rsidR="0056782D" w:rsidRPr="00895E3A" w:rsidRDefault="0056782D" w:rsidP="00EC460E">
            <w:r w:rsidRPr="00895E3A">
              <w:t>Признак успешного выполнения операции (Success)</w:t>
            </w:r>
          </w:p>
        </w:tc>
        <w:tc>
          <w:tcPr>
            <w:tcW w:w="5906" w:type="dxa"/>
          </w:tcPr>
          <w:p w14:paraId="68FEC2CC" w14:textId="77777777" w:rsidR="0056782D" w:rsidRPr="00895E3A" w:rsidRDefault="0056782D" w:rsidP="00EC460E">
            <w:r w:rsidRPr="00895E3A">
              <w:t>Признак успешного выполнения операции</w:t>
            </w:r>
          </w:p>
        </w:tc>
        <w:tc>
          <w:tcPr>
            <w:tcW w:w="1854" w:type="dxa"/>
          </w:tcPr>
          <w:p w14:paraId="68FEC2CD" w14:textId="77777777" w:rsidR="0056782D" w:rsidRPr="00895E3A" w:rsidRDefault="0056782D" w:rsidP="00EC460E">
            <w:r w:rsidRPr="00895E3A">
              <w:t>Да</w:t>
            </w:r>
          </w:p>
        </w:tc>
      </w:tr>
      <w:tr w:rsidR="0056782D" w:rsidRPr="00895E3A" w14:paraId="68FEC2D4" w14:textId="77777777" w:rsidTr="00EC460E">
        <w:tc>
          <w:tcPr>
            <w:tcW w:w="2093" w:type="dxa"/>
          </w:tcPr>
          <w:p w14:paraId="68FEC2CF" w14:textId="77777777" w:rsidR="0056782D" w:rsidRPr="00895E3A" w:rsidRDefault="0056782D" w:rsidP="00EC460E">
            <w:r w:rsidRPr="00895E3A">
              <w:t>Код возврата (ResultCode)</w:t>
            </w:r>
          </w:p>
        </w:tc>
        <w:tc>
          <w:tcPr>
            <w:tcW w:w="5906" w:type="dxa"/>
          </w:tcPr>
          <w:p w14:paraId="68FEC2D0" w14:textId="77777777" w:rsidR="0056782D" w:rsidRPr="00895E3A" w:rsidRDefault="0056782D" w:rsidP="00EC460E">
            <w:r w:rsidRPr="00895E3A">
              <w:t>Целочисленный код, информирующий о результате выполнения операции. Допустимые значения:</w:t>
            </w:r>
          </w:p>
          <w:p w14:paraId="68FEC2D1" w14:textId="77777777" w:rsidR="0056782D" w:rsidRPr="00895E3A" w:rsidRDefault="0056782D" w:rsidP="00EC460E">
            <w:r w:rsidRPr="00895E3A">
              <w:t>0 – операция выполнена успешно</w:t>
            </w:r>
          </w:p>
          <w:p w14:paraId="68FEC2D2" w14:textId="77777777" w:rsidR="0056782D" w:rsidRPr="00895E3A" w:rsidRDefault="0056782D" w:rsidP="00EC460E">
            <w:r w:rsidRPr="00895E3A">
              <w:t xml:space="preserve">1 – во время выполнения операции произошла </w:t>
            </w:r>
            <w:r w:rsidRPr="00895E3A">
              <w:lastRenderedPageBreak/>
              <w:t>непредвиденная ошибка</w:t>
            </w:r>
          </w:p>
        </w:tc>
        <w:tc>
          <w:tcPr>
            <w:tcW w:w="1854" w:type="dxa"/>
          </w:tcPr>
          <w:p w14:paraId="68FEC2D3" w14:textId="77777777" w:rsidR="0056782D" w:rsidRPr="00895E3A" w:rsidRDefault="0056782D" w:rsidP="00EC460E">
            <w:r w:rsidRPr="00895E3A">
              <w:lastRenderedPageBreak/>
              <w:t>Да</w:t>
            </w:r>
          </w:p>
        </w:tc>
      </w:tr>
      <w:tr w:rsidR="0056782D" w:rsidRPr="00895E3A" w14:paraId="68FEC2D8" w14:textId="77777777" w:rsidTr="00EC460E">
        <w:tc>
          <w:tcPr>
            <w:tcW w:w="2093" w:type="dxa"/>
          </w:tcPr>
          <w:p w14:paraId="68FEC2D5" w14:textId="77777777" w:rsidR="0056782D" w:rsidRPr="00895E3A" w:rsidRDefault="0056782D" w:rsidP="00EC460E">
            <w:r w:rsidRPr="00895E3A">
              <w:lastRenderedPageBreak/>
              <w:t>Описание ошибки (ResultDescription)</w:t>
            </w:r>
          </w:p>
        </w:tc>
        <w:tc>
          <w:tcPr>
            <w:tcW w:w="5906" w:type="dxa"/>
          </w:tcPr>
          <w:p w14:paraId="68FEC2D6" w14:textId="77777777" w:rsidR="0056782D" w:rsidRPr="00895E3A" w:rsidRDefault="0056782D" w:rsidP="00EC460E">
            <w:r w:rsidRPr="00895E3A">
              <w:t>Обязательно заполняется, если код возврата не равен 0. В других случаях никогда не заполняется.</w:t>
            </w:r>
          </w:p>
        </w:tc>
        <w:tc>
          <w:tcPr>
            <w:tcW w:w="1854" w:type="dxa"/>
          </w:tcPr>
          <w:p w14:paraId="68FEC2D7" w14:textId="77777777" w:rsidR="0056782D" w:rsidRPr="00895E3A" w:rsidRDefault="0056782D" w:rsidP="00EC460E">
            <w:r w:rsidRPr="00895E3A">
              <w:t>Нет</w:t>
            </w:r>
          </w:p>
        </w:tc>
      </w:tr>
      <w:tr w:rsidR="00DD6372" w:rsidRPr="00895E3A" w14:paraId="68FEC2DC" w14:textId="77777777" w:rsidTr="00EC460E">
        <w:tc>
          <w:tcPr>
            <w:tcW w:w="2093" w:type="dxa"/>
          </w:tcPr>
          <w:p w14:paraId="68FEC2D9" w14:textId="77777777" w:rsidR="00DD6372" w:rsidRPr="00895E3A" w:rsidRDefault="00DD6372" w:rsidP="00EC460E">
            <w:r w:rsidRPr="00895E3A">
              <w:t>Значения</w:t>
            </w:r>
          </w:p>
        </w:tc>
        <w:tc>
          <w:tcPr>
            <w:tcW w:w="5906" w:type="dxa"/>
          </w:tcPr>
          <w:p w14:paraId="68FEC2DA" w14:textId="77777777" w:rsidR="00DD6372" w:rsidRPr="00895E3A" w:rsidRDefault="00DD6372" w:rsidP="00EC460E">
            <w:r w:rsidRPr="00895E3A">
              <w:t>Массив строковых записей – печень возможных значений атрибута вознаграждений в запрошенной категории</w:t>
            </w:r>
          </w:p>
        </w:tc>
        <w:tc>
          <w:tcPr>
            <w:tcW w:w="1854" w:type="dxa"/>
          </w:tcPr>
          <w:p w14:paraId="68FEC2DB" w14:textId="77777777" w:rsidR="00DD6372" w:rsidRPr="00895E3A" w:rsidRDefault="00DD6372" w:rsidP="00EC460E">
            <w:r w:rsidRPr="00895E3A">
              <w:t>Да</w:t>
            </w:r>
          </w:p>
        </w:tc>
      </w:tr>
    </w:tbl>
    <w:p w14:paraId="68FEC2DD" w14:textId="77777777" w:rsidR="00DD6372" w:rsidRPr="00895E3A" w:rsidRDefault="00DD6372" w:rsidP="00DD6372">
      <w:pPr>
        <w:pStyle w:val="Heading4"/>
        <w:numPr>
          <w:ilvl w:val="3"/>
          <w:numId w:val="13"/>
        </w:numPr>
      </w:pPr>
      <w:bookmarkStart w:id="751" w:name="_Toc346032917"/>
      <w:bookmarkStart w:id="752" w:name="_Toc370583037"/>
      <w:r w:rsidRPr="00895E3A">
        <w:t>Логика выполнения</w:t>
      </w:r>
      <w:bookmarkEnd w:id="751"/>
      <w:bookmarkEnd w:id="752"/>
    </w:p>
    <w:p w14:paraId="68FEC2DE" w14:textId="77777777" w:rsidR="00DD6372" w:rsidRPr="00895E3A" w:rsidRDefault="00DD6372" w:rsidP="00DD6372">
      <w:r w:rsidRPr="00895E3A">
        <w:t>Из БД выбираются все уникальные значения запрашиваемого атрибута всех товаров из запрашиваемой категории (с подкатегориями)</w:t>
      </w:r>
      <w:r w:rsidRPr="00895E3A">
        <w:rPr>
          <w:rFonts w:ascii="Consolas" w:hAnsi="Consolas" w:cs="Consolas"/>
          <w:color w:val="000000"/>
          <w:sz w:val="19"/>
          <w:szCs w:val="19"/>
        </w:rPr>
        <w:t>.</w:t>
      </w:r>
      <w:r w:rsidR="00457544" w:rsidRPr="00895E3A">
        <w:rPr>
          <w:rFonts w:ascii="Consolas" w:hAnsi="Consolas" w:cs="Consolas"/>
          <w:color w:val="000000"/>
          <w:sz w:val="19"/>
          <w:szCs w:val="19"/>
        </w:rPr>
        <w:t xml:space="preserve"> </w:t>
      </w:r>
    </w:p>
    <w:p w14:paraId="68FEC2DF" w14:textId="77777777" w:rsidR="00206DBB" w:rsidRPr="00895E3A" w:rsidRDefault="00206DBB" w:rsidP="00206DBB">
      <w:pPr>
        <w:pStyle w:val="Heading3"/>
        <w:numPr>
          <w:ilvl w:val="2"/>
          <w:numId w:val="13"/>
        </w:numPr>
      </w:pPr>
      <w:bookmarkStart w:id="753" w:name="_Toc370583038"/>
      <w:r w:rsidRPr="00895E3A">
        <w:t>Получение стран доставки (GetDeliveryCountries)</w:t>
      </w:r>
      <w:bookmarkEnd w:id="753"/>
    </w:p>
    <w:p w14:paraId="68FEC2E0" w14:textId="77777777" w:rsidR="00206DBB" w:rsidRPr="00895E3A" w:rsidRDefault="00206DBB" w:rsidP="00206DBB">
      <w:pPr>
        <w:pStyle w:val="Heading4"/>
        <w:numPr>
          <w:ilvl w:val="3"/>
          <w:numId w:val="13"/>
        </w:numPr>
      </w:pPr>
      <w:bookmarkStart w:id="754" w:name="_Toc370583039"/>
      <w:r w:rsidRPr="00895E3A">
        <w:t>Карточка операции</w:t>
      </w:r>
      <w:bookmarkEnd w:id="754"/>
    </w:p>
    <w:tbl>
      <w:tblPr>
        <w:tblStyle w:val="TableGrid"/>
        <w:tblW w:w="0" w:type="auto"/>
        <w:tblLook w:val="04A0" w:firstRow="1" w:lastRow="0" w:firstColumn="1" w:lastColumn="0" w:noHBand="0" w:noVBand="1"/>
      </w:tblPr>
      <w:tblGrid>
        <w:gridCol w:w="3652"/>
        <w:gridCol w:w="6201"/>
      </w:tblGrid>
      <w:tr w:rsidR="00206DBB" w:rsidRPr="00895E3A" w14:paraId="68FEC2E3" w14:textId="77777777" w:rsidTr="002576B1">
        <w:tc>
          <w:tcPr>
            <w:tcW w:w="3652" w:type="dxa"/>
          </w:tcPr>
          <w:p w14:paraId="68FEC2E1" w14:textId="77777777" w:rsidR="00206DBB" w:rsidRPr="00895E3A" w:rsidRDefault="00206DBB" w:rsidP="002576B1">
            <w:r w:rsidRPr="00895E3A">
              <w:t>Предназначение</w:t>
            </w:r>
          </w:p>
        </w:tc>
        <w:tc>
          <w:tcPr>
            <w:tcW w:w="6201" w:type="dxa"/>
          </w:tcPr>
          <w:p w14:paraId="68FEC2E2" w14:textId="77777777" w:rsidR="00206DBB" w:rsidRPr="00895E3A" w:rsidRDefault="00206DBB" w:rsidP="002576B1">
            <w:r w:rsidRPr="00895E3A">
              <w:t xml:space="preserve">Операция предназначена </w:t>
            </w:r>
            <w:proofErr w:type="gramStart"/>
            <w:r w:rsidRPr="00895E3A">
              <w:t>для</w:t>
            </w:r>
            <w:proofErr w:type="gramEnd"/>
            <w:r w:rsidRPr="00895E3A">
              <w:t xml:space="preserve"> </w:t>
            </w:r>
            <w:proofErr w:type="gramStart"/>
            <w:r w:rsidRPr="00895E3A">
              <w:t>предоставление</w:t>
            </w:r>
            <w:proofErr w:type="gramEnd"/>
            <w:r w:rsidRPr="00895E3A">
              <w:t xml:space="preserve"> пользователю на форме оформления доставки списка стран, допустимых для указания адреса доставки.</w:t>
            </w:r>
          </w:p>
        </w:tc>
      </w:tr>
      <w:tr w:rsidR="00206DBB" w:rsidRPr="00895E3A" w14:paraId="68FEC2E6" w14:textId="77777777" w:rsidTr="002576B1">
        <w:tc>
          <w:tcPr>
            <w:tcW w:w="3652" w:type="dxa"/>
          </w:tcPr>
          <w:p w14:paraId="68FEC2E4" w14:textId="77777777" w:rsidR="00206DBB" w:rsidRPr="00895E3A" w:rsidRDefault="00206DBB" w:rsidP="002576B1">
            <w:r w:rsidRPr="00895E3A">
              <w:t>Режим выполнения</w:t>
            </w:r>
          </w:p>
        </w:tc>
        <w:tc>
          <w:tcPr>
            <w:tcW w:w="6201" w:type="dxa"/>
          </w:tcPr>
          <w:p w14:paraId="68FEC2E5" w14:textId="77777777" w:rsidR="00206DBB" w:rsidRPr="00895E3A" w:rsidRDefault="00206DBB" w:rsidP="002576B1">
            <w:r w:rsidRPr="00895E3A">
              <w:t>Синхронный</w:t>
            </w:r>
          </w:p>
        </w:tc>
      </w:tr>
    </w:tbl>
    <w:p w14:paraId="68FEC2E7" w14:textId="77777777" w:rsidR="00206DBB" w:rsidRPr="00895E3A" w:rsidRDefault="00206DBB" w:rsidP="00206DBB">
      <w:pPr>
        <w:pStyle w:val="Heading4"/>
        <w:numPr>
          <w:ilvl w:val="3"/>
          <w:numId w:val="13"/>
        </w:numPr>
      </w:pPr>
      <w:bookmarkStart w:id="755" w:name="_Toc370583040"/>
      <w:r w:rsidRPr="00895E3A">
        <w:t>Параметры назначения</w:t>
      </w:r>
      <w:bookmarkEnd w:id="755"/>
    </w:p>
    <w:tbl>
      <w:tblPr>
        <w:tblStyle w:val="TableGrid"/>
        <w:tblW w:w="0" w:type="auto"/>
        <w:tblLook w:val="04A0" w:firstRow="1" w:lastRow="0" w:firstColumn="1" w:lastColumn="0" w:noHBand="0" w:noVBand="1"/>
      </w:tblPr>
      <w:tblGrid>
        <w:gridCol w:w="4926"/>
        <w:gridCol w:w="4927"/>
      </w:tblGrid>
      <w:tr w:rsidR="00206DBB" w:rsidRPr="00895E3A" w14:paraId="68FEC2EA" w14:textId="77777777" w:rsidTr="002576B1">
        <w:tc>
          <w:tcPr>
            <w:tcW w:w="4926" w:type="dxa"/>
          </w:tcPr>
          <w:p w14:paraId="68FEC2E8" w14:textId="77777777" w:rsidR="00206DBB" w:rsidRPr="00895E3A" w:rsidRDefault="00206DBB" w:rsidP="002576B1">
            <w:pPr>
              <w:rPr>
                <w:b/>
              </w:rPr>
            </w:pPr>
            <w:r w:rsidRPr="00895E3A">
              <w:rPr>
                <w:b/>
              </w:rPr>
              <w:t>Параметр</w:t>
            </w:r>
          </w:p>
        </w:tc>
        <w:tc>
          <w:tcPr>
            <w:tcW w:w="4927" w:type="dxa"/>
          </w:tcPr>
          <w:p w14:paraId="68FEC2E9" w14:textId="77777777" w:rsidR="00206DBB" w:rsidRPr="00895E3A" w:rsidRDefault="00206DBB" w:rsidP="002576B1">
            <w:pPr>
              <w:rPr>
                <w:b/>
              </w:rPr>
            </w:pPr>
            <w:r w:rsidRPr="00895E3A">
              <w:rPr>
                <w:b/>
              </w:rPr>
              <w:t>Значение</w:t>
            </w:r>
          </w:p>
        </w:tc>
      </w:tr>
      <w:tr w:rsidR="00206DBB" w:rsidRPr="00895E3A" w14:paraId="68FEC2ED" w14:textId="77777777" w:rsidTr="002576B1">
        <w:tc>
          <w:tcPr>
            <w:tcW w:w="4926" w:type="dxa"/>
          </w:tcPr>
          <w:p w14:paraId="68FEC2EB" w14:textId="77777777" w:rsidR="00206DBB" w:rsidRPr="00895E3A" w:rsidRDefault="00206DBB" w:rsidP="002576B1">
            <w:r w:rsidRPr="00895E3A">
              <w:t>Максимальное время от получения запроса до выдачи ответа</w:t>
            </w:r>
          </w:p>
        </w:tc>
        <w:tc>
          <w:tcPr>
            <w:tcW w:w="4927" w:type="dxa"/>
          </w:tcPr>
          <w:p w14:paraId="68FEC2EC" w14:textId="77777777" w:rsidR="00206DBB" w:rsidRPr="00895E3A" w:rsidRDefault="00206DBB" w:rsidP="002576B1">
            <w:r w:rsidRPr="00895E3A">
              <w:t>200 миллисекунд</w:t>
            </w:r>
          </w:p>
        </w:tc>
      </w:tr>
    </w:tbl>
    <w:p w14:paraId="68FEC2EE" w14:textId="77777777" w:rsidR="00206DBB" w:rsidRPr="00895E3A" w:rsidRDefault="00206DBB" w:rsidP="00206DBB">
      <w:pPr>
        <w:pStyle w:val="Heading4"/>
        <w:numPr>
          <w:ilvl w:val="3"/>
          <w:numId w:val="13"/>
        </w:numPr>
      </w:pPr>
      <w:bookmarkStart w:id="756" w:name="_Toc370583041"/>
      <w:r w:rsidRPr="00895E3A">
        <w:t>Влияние на другие операции</w:t>
      </w:r>
      <w:bookmarkEnd w:id="756"/>
    </w:p>
    <w:p w14:paraId="68FEC2EF" w14:textId="77777777" w:rsidR="00206DBB" w:rsidRPr="00895E3A" w:rsidRDefault="00206DBB" w:rsidP="00206DBB">
      <w:r w:rsidRPr="00895E3A">
        <w:t>Отсутствует.</w:t>
      </w:r>
    </w:p>
    <w:p w14:paraId="68FEC2F0" w14:textId="77777777" w:rsidR="00206DBB" w:rsidRPr="00895E3A" w:rsidRDefault="00206DBB" w:rsidP="00206DBB">
      <w:pPr>
        <w:pStyle w:val="Heading4"/>
        <w:numPr>
          <w:ilvl w:val="3"/>
          <w:numId w:val="13"/>
        </w:numPr>
      </w:pPr>
      <w:bookmarkStart w:id="757" w:name="_Toc370583042"/>
      <w:r w:rsidRPr="00895E3A">
        <w:t>Входные параметры</w:t>
      </w:r>
      <w:bookmarkEnd w:id="757"/>
    </w:p>
    <w:tbl>
      <w:tblPr>
        <w:tblStyle w:val="TableGrid"/>
        <w:tblW w:w="0" w:type="auto"/>
        <w:tblLook w:val="04A0" w:firstRow="1" w:lastRow="0" w:firstColumn="1" w:lastColumn="0" w:noHBand="0" w:noVBand="1"/>
      </w:tblPr>
      <w:tblGrid>
        <w:gridCol w:w="2093"/>
        <w:gridCol w:w="5906"/>
        <w:gridCol w:w="1854"/>
      </w:tblGrid>
      <w:tr w:rsidR="00206DBB" w:rsidRPr="00895E3A" w14:paraId="68FEC2F4" w14:textId="77777777" w:rsidTr="002576B1">
        <w:tc>
          <w:tcPr>
            <w:tcW w:w="2093" w:type="dxa"/>
          </w:tcPr>
          <w:p w14:paraId="68FEC2F1" w14:textId="77777777" w:rsidR="00206DBB" w:rsidRPr="00895E3A" w:rsidRDefault="00206DBB" w:rsidP="002576B1">
            <w:pPr>
              <w:rPr>
                <w:b/>
              </w:rPr>
            </w:pPr>
            <w:r w:rsidRPr="00895E3A">
              <w:rPr>
                <w:b/>
              </w:rPr>
              <w:t>Параметр</w:t>
            </w:r>
          </w:p>
        </w:tc>
        <w:tc>
          <w:tcPr>
            <w:tcW w:w="5906" w:type="dxa"/>
          </w:tcPr>
          <w:p w14:paraId="68FEC2F2" w14:textId="77777777" w:rsidR="00206DBB" w:rsidRPr="00895E3A" w:rsidRDefault="00206DBB" w:rsidP="002576B1">
            <w:pPr>
              <w:rPr>
                <w:b/>
              </w:rPr>
            </w:pPr>
            <w:r w:rsidRPr="00895E3A">
              <w:rPr>
                <w:b/>
              </w:rPr>
              <w:t>Описание</w:t>
            </w:r>
          </w:p>
        </w:tc>
        <w:tc>
          <w:tcPr>
            <w:tcW w:w="1854" w:type="dxa"/>
          </w:tcPr>
          <w:p w14:paraId="68FEC2F3" w14:textId="77777777" w:rsidR="00206DBB" w:rsidRPr="00895E3A" w:rsidRDefault="00206DBB" w:rsidP="002576B1">
            <w:pPr>
              <w:rPr>
                <w:b/>
              </w:rPr>
            </w:pPr>
            <w:r w:rsidRPr="00895E3A">
              <w:rPr>
                <w:b/>
              </w:rPr>
              <w:t>Обязательный?</w:t>
            </w:r>
          </w:p>
        </w:tc>
      </w:tr>
      <w:tr w:rsidR="00206DBB" w:rsidRPr="00895E3A" w14:paraId="68FEC2F8" w14:textId="77777777" w:rsidTr="002576B1">
        <w:tc>
          <w:tcPr>
            <w:tcW w:w="2093" w:type="dxa"/>
          </w:tcPr>
          <w:p w14:paraId="68FEC2F5" w14:textId="77777777" w:rsidR="00206DBB" w:rsidRPr="00895E3A" w:rsidRDefault="00206DBB" w:rsidP="002576B1">
            <w:r w:rsidRPr="00895E3A">
              <w:t>Идентификатор партнера поставщика (partnerId)</w:t>
            </w:r>
          </w:p>
        </w:tc>
        <w:tc>
          <w:tcPr>
            <w:tcW w:w="5906" w:type="dxa"/>
          </w:tcPr>
          <w:p w14:paraId="68FEC2F6" w14:textId="77777777" w:rsidR="00206DBB" w:rsidRPr="00895E3A" w:rsidRDefault="00206DBB" w:rsidP="002576B1">
            <w:r w:rsidRPr="00895E3A">
              <w:t>Идентификатор партнера поставщика.</w:t>
            </w:r>
          </w:p>
        </w:tc>
        <w:tc>
          <w:tcPr>
            <w:tcW w:w="1854" w:type="dxa"/>
          </w:tcPr>
          <w:p w14:paraId="68FEC2F7" w14:textId="77777777" w:rsidR="00206DBB" w:rsidRPr="00895E3A" w:rsidRDefault="00206DBB" w:rsidP="002576B1">
            <w:r w:rsidRPr="00895E3A">
              <w:t>Да</w:t>
            </w:r>
          </w:p>
        </w:tc>
      </w:tr>
    </w:tbl>
    <w:p w14:paraId="68FEC2F9" w14:textId="77777777" w:rsidR="00206DBB" w:rsidRPr="00895E3A" w:rsidRDefault="00206DBB" w:rsidP="00206DBB"/>
    <w:p w14:paraId="68FEC2FA" w14:textId="77777777" w:rsidR="00206DBB" w:rsidRPr="00895E3A" w:rsidRDefault="00206DBB" w:rsidP="00206DBB">
      <w:pPr>
        <w:pStyle w:val="Heading4"/>
        <w:numPr>
          <w:ilvl w:val="3"/>
          <w:numId w:val="13"/>
        </w:numPr>
      </w:pPr>
      <w:bookmarkStart w:id="758" w:name="_Toc370583043"/>
      <w:r w:rsidRPr="00895E3A">
        <w:lastRenderedPageBreak/>
        <w:t>Выходные данные</w:t>
      </w:r>
      <w:bookmarkEnd w:id="758"/>
    </w:p>
    <w:tbl>
      <w:tblPr>
        <w:tblStyle w:val="TableGrid"/>
        <w:tblW w:w="0" w:type="auto"/>
        <w:tblLook w:val="04A0" w:firstRow="1" w:lastRow="0" w:firstColumn="1" w:lastColumn="0" w:noHBand="0" w:noVBand="1"/>
      </w:tblPr>
      <w:tblGrid>
        <w:gridCol w:w="2093"/>
        <w:gridCol w:w="5906"/>
        <w:gridCol w:w="1854"/>
      </w:tblGrid>
      <w:tr w:rsidR="00206DBB" w:rsidRPr="00895E3A" w14:paraId="68FEC2FE" w14:textId="77777777" w:rsidTr="002576B1">
        <w:tc>
          <w:tcPr>
            <w:tcW w:w="2093" w:type="dxa"/>
          </w:tcPr>
          <w:p w14:paraId="68FEC2FB" w14:textId="77777777" w:rsidR="00206DBB" w:rsidRPr="00895E3A" w:rsidRDefault="00206DBB" w:rsidP="002576B1">
            <w:pPr>
              <w:rPr>
                <w:b/>
              </w:rPr>
            </w:pPr>
            <w:r w:rsidRPr="00895E3A">
              <w:rPr>
                <w:b/>
              </w:rPr>
              <w:t>Атрибут</w:t>
            </w:r>
          </w:p>
        </w:tc>
        <w:tc>
          <w:tcPr>
            <w:tcW w:w="5906" w:type="dxa"/>
          </w:tcPr>
          <w:p w14:paraId="68FEC2FC" w14:textId="77777777" w:rsidR="00206DBB" w:rsidRPr="00895E3A" w:rsidRDefault="00206DBB" w:rsidP="002576B1">
            <w:pPr>
              <w:rPr>
                <w:b/>
              </w:rPr>
            </w:pPr>
            <w:r w:rsidRPr="00895E3A">
              <w:rPr>
                <w:b/>
              </w:rPr>
              <w:t>Описание</w:t>
            </w:r>
          </w:p>
        </w:tc>
        <w:tc>
          <w:tcPr>
            <w:tcW w:w="1854" w:type="dxa"/>
          </w:tcPr>
          <w:p w14:paraId="68FEC2FD" w14:textId="77777777" w:rsidR="00206DBB" w:rsidRPr="00895E3A" w:rsidRDefault="00206DBB" w:rsidP="002576B1">
            <w:pPr>
              <w:rPr>
                <w:b/>
              </w:rPr>
            </w:pPr>
            <w:r w:rsidRPr="00895E3A">
              <w:rPr>
                <w:b/>
              </w:rPr>
              <w:t>Обязательный?</w:t>
            </w:r>
          </w:p>
        </w:tc>
      </w:tr>
      <w:tr w:rsidR="0056782D" w:rsidRPr="00895E3A" w14:paraId="68FEC302" w14:textId="77777777" w:rsidTr="002576B1">
        <w:tc>
          <w:tcPr>
            <w:tcW w:w="2093" w:type="dxa"/>
          </w:tcPr>
          <w:p w14:paraId="68FEC2FF" w14:textId="77777777" w:rsidR="0056782D" w:rsidRPr="00895E3A" w:rsidRDefault="0056782D" w:rsidP="002576B1">
            <w:r w:rsidRPr="00895E3A">
              <w:t>Признак успешного выполнения операции (Success)</w:t>
            </w:r>
          </w:p>
        </w:tc>
        <w:tc>
          <w:tcPr>
            <w:tcW w:w="5906" w:type="dxa"/>
          </w:tcPr>
          <w:p w14:paraId="68FEC300" w14:textId="77777777" w:rsidR="0056782D" w:rsidRPr="00895E3A" w:rsidRDefault="0056782D" w:rsidP="002576B1">
            <w:r w:rsidRPr="00895E3A">
              <w:t>Признак успешного выполнения операции</w:t>
            </w:r>
          </w:p>
        </w:tc>
        <w:tc>
          <w:tcPr>
            <w:tcW w:w="1854" w:type="dxa"/>
          </w:tcPr>
          <w:p w14:paraId="68FEC301" w14:textId="77777777" w:rsidR="0056782D" w:rsidRPr="00895E3A" w:rsidRDefault="0056782D" w:rsidP="002576B1">
            <w:r w:rsidRPr="00895E3A">
              <w:t>Да</w:t>
            </w:r>
          </w:p>
        </w:tc>
      </w:tr>
      <w:tr w:rsidR="0056782D" w:rsidRPr="00895E3A" w14:paraId="68FEC308" w14:textId="77777777" w:rsidTr="002576B1">
        <w:tc>
          <w:tcPr>
            <w:tcW w:w="2093" w:type="dxa"/>
          </w:tcPr>
          <w:p w14:paraId="68FEC303" w14:textId="77777777" w:rsidR="0056782D" w:rsidRPr="00895E3A" w:rsidRDefault="0056782D" w:rsidP="002576B1">
            <w:r w:rsidRPr="00895E3A">
              <w:t>Код возврата (ResultCode)</w:t>
            </w:r>
          </w:p>
        </w:tc>
        <w:tc>
          <w:tcPr>
            <w:tcW w:w="5906" w:type="dxa"/>
          </w:tcPr>
          <w:p w14:paraId="68FEC304" w14:textId="77777777" w:rsidR="0056782D" w:rsidRPr="00895E3A" w:rsidRDefault="0056782D" w:rsidP="002576B1">
            <w:r w:rsidRPr="00895E3A">
              <w:t>Целочисленный код, информирующий о результате выполнения операции. Допустимые значения:</w:t>
            </w:r>
          </w:p>
          <w:p w14:paraId="68FEC305" w14:textId="77777777" w:rsidR="0056782D" w:rsidRPr="00895E3A" w:rsidRDefault="0056782D" w:rsidP="002576B1">
            <w:r w:rsidRPr="00895E3A">
              <w:t>0 – операция выполнена успешно</w:t>
            </w:r>
          </w:p>
          <w:p w14:paraId="68FEC306" w14:textId="77777777" w:rsidR="0056782D" w:rsidRPr="00895E3A" w:rsidRDefault="0056782D" w:rsidP="00E17FC3">
            <w:r w:rsidRPr="00895E3A">
              <w:t>1 – во время выполнения операции произошла непредвиденная ошибка</w:t>
            </w:r>
          </w:p>
        </w:tc>
        <w:tc>
          <w:tcPr>
            <w:tcW w:w="1854" w:type="dxa"/>
          </w:tcPr>
          <w:p w14:paraId="68FEC307" w14:textId="77777777" w:rsidR="0056782D" w:rsidRPr="00895E3A" w:rsidRDefault="0056782D" w:rsidP="002576B1">
            <w:r w:rsidRPr="00895E3A">
              <w:t>Да</w:t>
            </w:r>
          </w:p>
        </w:tc>
      </w:tr>
      <w:tr w:rsidR="0056782D" w:rsidRPr="00895E3A" w14:paraId="68FEC30C" w14:textId="77777777" w:rsidTr="002576B1">
        <w:tc>
          <w:tcPr>
            <w:tcW w:w="2093" w:type="dxa"/>
          </w:tcPr>
          <w:p w14:paraId="68FEC309" w14:textId="77777777" w:rsidR="0056782D" w:rsidRPr="00895E3A" w:rsidRDefault="0056782D" w:rsidP="002576B1">
            <w:r w:rsidRPr="00895E3A">
              <w:t>Описание ошибки (ResultDescription)</w:t>
            </w:r>
          </w:p>
        </w:tc>
        <w:tc>
          <w:tcPr>
            <w:tcW w:w="5906" w:type="dxa"/>
          </w:tcPr>
          <w:p w14:paraId="68FEC30A" w14:textId="77777777" w:rsidR="0056782D" w:rsidRPr="00895E3A" w:rsidRDefault="0056782D" w:rsidP="002576B1">
            <w:r w:rsidRPr="00895E3A">
              <w:t>Обязательно заполняется, если код возврата не равен 0. В других случаях никогда не заполняется.</w:t>
            </w:r>
          </w:p>
        </w:tc>
        <w:tc>
          <w:tcPr>
            <w:tcW w:w="1854" w:type="dxa"/>
          </w:tcPr>
          <w:p w14:paraId="68FEC30B" w14:textId="77777777" w:rsidR="0056782D" w:rsidRPr="00895E3A" w:rsidRDefault="0056782D" w:rsidP="002576B1">
            <w:r w:rsidRPr="00895E3A">
              <w:t>Нет</w:t>
            </w:r>
          </w:p>
        </w:tc>
      </w:tr>
      <w:tr w:rsidR="00206DBB" w:rsidRPr="00895E3A" w14:paraId="68FEC310" w14:textId="77777777" w:rsidTr="002576B1">
        <w:tc>
          <w:tcPr>
            <w:tcW w:w="2093" w:type="dxa"/>
          </w:tcPr>
          <w:p w14:paraId="68FEC30D" w14:textId="77777777" w:rsidR="00206DBB" w:rsidRPr="00895E3A" w:rsidRDefault="00206DBB" w:rsidP="002576B1">
            <w:r w:rsidRPr="00895E3A">
              <w:t>Страны доставки (DeliveryCountries)</w:t>
            </w:r>
          </w:p>
        </w:tc>
        <w:tc>
          <w:tcPr>
            <w:tcW w:w="5906" w:type="dxa"/>
          </w:tcPr>
          <w:p w14:paraId="68FEC30E" w14:textId="77777777" w:rsidR="00206DBB" w:rsidRPr="00895E3A" w:rsidRDefault="00206DBB" w:rsidP="0060608C">
            <w:r w:rsidRPr="00895E3A">
              <w:t xml:space="preserve">Массив записей типа </w:t>
            </w:r>
            <w:hyperlink w:anchor="_Страна" w:history="1">
              <w:r w:rsidR="0060608C" w:rsidRPr="00895E3A">
                <w:rPr>
                  <w:rStyle w:val="Hyperlink"/>
                  <w:noProof w:val="0"/>
                </w:rPr>
                <w:t>«Страна»</w:t>
              </w:r>
            </w:hyperlink>
          </w:p>
        </w:tc>
        <w:tc>
          <w:tcPr>
            <w:tcW w:w="1854" w:type="dxa"/>
          </w:tcPr>
          <w:p w14:paraId="68FEC30F" w14:textId="77777777" w:rsidR="00206DBB" w:rsidRPr="00895E3A" w:rsidRDefault="0060608C" w:rsidP="002576B1">
            <w:r w:rsidRPr="00895E3A">
              <w:t>Да</w:t>
            </w:r>
          </w:p>
        </w:tc>
      </w:tr>
    </w:tbl>
    <w:p w14:paraId="68FEC311" w14:textId="77777777" w:rsidR="00206DBB" w:rsidRPr="00895E3A" w:rsidRDefault="00206DBB" w:rsidP="00206DBB">
      <w:pPr>
        <w:pStyle w:val="Heading4"/>
        <w:numPr>
          <w:ilvl w:val="3"/>
          <w:numId w:val="13"/>
        </w:numPr>
      </w:pPr>
      <w:bookmarkStart w:id="759" w:name="_Toc370583044"/>
      <w:r w:rsidRPr="00895E3A">
        <w:t>Логика выполнения</w:t>
      </w:r>
      <w:bookmarkEnd w:id="759"/>
    </w:p>
    <w:p w14:paraId="68FEC312" w14:textId="77777777" w:rsidR="00206DBB" w:rsidRPr="00895E3A" w:rsidRDefault="00206DBB" w:rsidP="00E31AB0">
      <w:pPr>
        <w:pStyle w:val="a1"/>
        <w:numPr>
          <w:ilvl w:val="0"/>
          <w:numId w:val="47"/>
        </w:numPr>
      </w:pPr>
      <w:r w:rsidRPr="00895E3A">
        <w:t>Магазин подарков загружает страны доставки из реестра стран доставки заданного партнёра</w:t>
      </w:r>
    </w:p>
    <w:p w14:paraId="68FEC313" w14:textId="77777777" w:rsidR="00D42EF6" w:rsidRPr="00895E3A" w:rsidRDefault="00D42EF6" w:rsidP="00E31AB0">
      <w:pPr>
        <w:pStyle w:val="a1"/>
        <w:numPr>
          <w:ilvl w:val="0"/>
          <w:numId w:val="47"/>
        </w:numPr>
      </w:pPr>
      <w:r w:rsidRPr="00895E3A">
        <w:t xml:space="preserve">Получает имена стран </w:t>
      </w:r>
      <w:proofErr w:type="gramStart"/>
      <w:r w:rsidRPr="00895E3A">
        <w:t>доставки</w:t>
      </w:r>
      <w:proofErr w:type="gramEnd"/>
      <w:r w:rsidRPr="00895E3A">
        <w:t xml:space="preserve"> по кодам используя сервис «Геобаза»</w:t>
      </w:r>
    </w:p>
    <w:p w14:paraId="68FEC314" w14:textId="77777777" w:rsidR="001247ED" w:rsidRPr="00895E3A" w:rsidRDefault="001247ED" w:rsidP="00E31AB0">
      <w:pPr>
        <w:pStyle w:val="a1"/>
        <w:numPr>
          <w:ilvl w:val="0"/>
          <w:numId w:val="47"/>
        </w:numPr>
      </w:pPr>
      <w:r w:rsidRPr="00895E3A">
        <w:t>Возвращает результат</w:t>
      </w:r>
    </w:p>
    <w:p w14:paraId="68FEC315" w14:textId="77777777" w:rsidR="001B4011" w:rsidRPr="00895E3A" w:rsidRDefault="001B4011" w:rsidP="001B4011">
      <w:pPr>
        <w:keepNext/>
        <w:numPr>
          <w:ilvl w:val="2"/>
          <w:numId w:val="13"/>
        </w:numPr>
        <w:spacing w:before="200"/>
        <w:outlineLvl w:val="2"/>
        <w:rPr>
          <w:bCs/>
          <w:color w:val="000000"/>
          <w:sz w:val="28"/>
        </w:rPr>
      </w:pPr>
      <w:bookmarkStart w:id="760" w:name="_Toc370583045"/>
      <w:r w:rsidRPr="00895E3A">
        <w:rPr>
          <w:bCs/>
          <w:color w:val="000000"/>
          <w:sz w:val="28"/>
        </w:rPr>
        <w:t>Получение популярных товаров (GetPopularProducts)</w:t>
      </w:r>
      <w:bookmarkEnd w:id="760"/>
    </w:p>
    <w:p w14:paraId="68FEC316" w14:textId="77777777" w:rsidR="001B4011" w:rsidRPr="00895E3A" w:rsidRDefault="001B4011" w:rsidP="001B4011">
      <w:pPr>
        <w:keepNext/>
        <w:numPr>
          <w:ilvl w:val="3"/>
          <w:numId w:val="13"/>
        </w:numPr>
        <w:spacing w:before="200"/>
        <w:outlineLvl w:val="3"/>
        <w:rPr>
          <w:bCs/>
          <w:iCs/>
          <w:sz w:val="24"/>
        </w:rPr>
      </w:pPr>
      <w:bookmarkStart w:id="761" w:name="_Toc370583046"/>
      <w:r w:rsidRPr="00895E3A">
        <w:rPr>
          <w:bCs/>
          <w:iCs/>
          <w:sz w:val="24"/>
        </w:rPr>
        <w:t>Карточка операции</w:t>
      </w:r>
      <w:bookmarkEnd w:id="761"/>
    </w:p>
    <w:tbl>
      <w:tblPr>
        <w:tblStyle w:val="3"/>
        <w:tblW w:w="0" w:type="auto"/>
        <w:tblLook w:val="04A0" w:firstRow="1" w:lastRow="0" w:firstColumn="1" w:lastColumn="0" w:noHBand="0" w:noVBand="1"/>
      </w:tblPr>
      <w:tblGrid>
        <w:gridCol w:w="3652"/>
        <w:gridCol w:w="6201"/>
      </w:tblGrid>
      <w:tr w:rsidR="001B4011" w:rsidRPr="00895E3A" w14:paraId="68FEC319" w14:textId="77777777" w:rsidTr="001B4011">
        <w:tc>
          <w:tcPr>
            <w:tcW w:w="3652" w:type="dxa"/>
          </w:tcPr>
          <w:p w14:paraId="68FEC317" w14:textId="77777777" w:rsidR="001B4011" w:rsidRPr="00895E3A" w:rsidRDefault="001B4011" w:rsidP="001B4011">
            <w:r w:rsidRPr="00895E3A">
              <w:t>Предназначение</w:t>
            </w:r>
          </w:p>
        </w:tc>
        <w:tc>
          <w:tcPr>
            <w:tcW w:w="6201" w:type="dxa"/>
          </w:tcPr>
          <w:p w14:paraId="68FEC318" w14:textId="77777777" w:rsidR="001B4011" w:rsidRPr="00895E3A" w:rsidRDefault="001B4011" w:rsidP="001B4011">
            <w:r w:rsidRPr="00895E3A">
              <w:t xml:space="preserve">Операция предназначена </w:t>
            </w:r>
            <w:proofErr w:type="gramStart"/>
            <w:r w:rsidRPr="00895E3A">
              <w:t>для</w:t>
            </w:r>
            <w:proofErr w:type="gramEnd"/>
            <w:r w:rsidRPr="00895E3A">
              <w:t xml:space="preserve"> </w:t>
            </w:r>
            <w:proofErr w:type="gramStart"/>
            <w:r w:rsidRPr="00895E3A">
              <w:t>предоставление</w:t>
            </w:r>
            <w:proofErr w:type="gramEnd"/>
            <w:r w:rsidRPr="00895E3A">
              <w:t xml:space="preserve"> пользователю фиксированного числа популярных товаров.</w:t>
            </w:r>
          </w:p>
        </w:tc>
      </w:tr>
      <w:tr w:rsidR="001B4011" w:rsidRPr="00895E3A" w14:paraId="68FEC31C" w14:textId="77777777" w:rsidTr="001B4011">
        <w:tc>
          <w:tcPr>
            <w:tcW w:w="3652" w:type="dxa"/>
          </w:tcPr>
          <w:p w14:paraId="68FEC31A" w14:textId="77777777" w:rsidR="001B4011" w:rsidRPr="00895E3A" w:rsidRDefault="001B4011" w:rsidP="001B4011">
            <w:r w:rsidRPr="00895E3A">
              <w:t>Режим выполнения</w:t>
            </w:r>
          </w:p>
        </w:tc>
        <w:tc>
          <w:tcPr>
            <w:tcW w:w="6201" w:type="dxa"/>
          </w:tcPr>
          <w:p w14:paraId="68FEC31B" w14:textId="77777777" w:rsidR="001B4011" w:rsidRPr="00895E3A" w:rsidRDefault="001B4011" w:rsidP="001B4011">
            <w:r w:rsidRPr="00895E3A">
              <w:t>Синхронный</w:t>
            </w:r>
          </w:p>
        </w:tc>
      </w:tr>
    </w:tbl>
    <w:p w14:paraId="68FEC31D" w14:textId="77777777" w:rsidR="001B4011" w:rsidRPr="00895E3A" w:rsidRDefault="001B4011" w:rsidP="001B4011">
      <w:pPr>
        <w:keepNext/>
        <w:numPr>
          <w:ilvl w:val="3"/>
          <w:numId w:val="13"/>
        </w:numPr>
        <w:spacing w:before="200"/>
        <w:outlineLvl w:val="3"/>
        <w:rPr>
          <w:bCs/>
          <w:iCs/>
          <w:sz w:val="24"/>
        </w:rPr>
      </w:pPr>
      <w:bookmarkStart w:id="762" w:name="_Toc370583047"/>
      <w:r w:rsidRPr="00895E3A">
        <w:rPr>
          <w:bCs/>
          <w:iCs/>
          <w:sz w:val="24"/>
        </w:rPr>
        <w:t>Параметры назначения</w:t>
      </w:r>
      <w:bookmarkEnd w:id="762"/>
    </w:p>
    <w:tbl>
      <w:tblPr>
        <w:tblStyle w:val="3"/>
        <w:tblW w:w="0" w:type="auto"/>
        <w:tblLook w:val="04A0" w:firstRow="1" w:lastRow="0" w:firstColumn="1" w:lastColumn="0" w:noHBand="0" w:noVBand="1"/>
      </w:tblPr>
      <w:tblGrid>
        <w:gridCol w:w="4926"/>
        <w:gridCol w:w="4927"/>
      </w:tblGrid>
      <w:tr w:rsidR="001B4011" w:rsidRPr="00895E3A" w14:paraId="68FEC320" w14:textId="77777777" w:rsidTr="001B4011">
        <w:tc>
          <w:tcPr>
            <w:tcW w:w="4926" w:type="dxa"/>
          </w:tcPr>
          <w:p w14:paraId="68FEC31E" w14:textId="77777777" w:rsidR="001B4011" w:rsidRPr="00895E3A" w:rsidRDefault="001B4011" w:rsidP="001B4011">
            <w:pPr>
              <w:rPr>
                <w:b/>
              </w:rPr>
            </w:pPr>
            <w:r w:rsidRPr="00895E3A">
              <w:rPr>
                <w:b/>
              </w:rPr>
              <w:t>Параметр</w:t>
            </w:r>
          </w:p>
        </w:tc>
        <w:tc>
          <w:tcPr>
            <w:tcW w:w="4927" w:type="dxa"/>
          </w:tcPr>
          <w:p w14:paraId="68FEC31F" w14:textId="77777777" w:rsidR="001B4011" w:rsidRPr="00895E3A" w:rsidRDefault="001B4011" w:rsidP="001B4011">
            <w:pPr>
              <w:rPr>
                <w:b/>
              </w:rPr>
            </w:pPr>
            <w:r w:rsidRPr="00895E3A">
              <w:rPr>
                <w:b/>
              </w:rPr>
              <w:t>Значение</w:t>
            </w:r>
          </w:p>
        </w:tc>
      </w:tr>
      <w:tr w:rsidR="001B4011" w:rsidRPr="00895E3A" w14:paraId="68FEC323" w14:textId="77777777" w:rsidTr="001B4011">
        <w:tc>
          <w:tcPr>
            <w:tcW w:w="4926" w:type="dxa"/>
          </w:tcPr>
          <w:p w14:paraId="68FEC321" w14:textId="77777777" w:rsidR="001B4011" w:rsidRPr="00895E3A" w:rsidRDefault="001B4011" w:rsidP="001B4011">
            <w:r w:rsidRPr="00895E3A">
              <w:t>Максимальное время от получения запроса до выдачи ответа</w:t>
            </w:r>
          </w:p>
        </w:tc>
        <w:tc>
          <w:tcPr>
            <w:tcW w:w="4927" w:type="dxa"/>
          </w:tcPr>
          <w:p w14:paraId="68FEC322" w14:textId="77777777" w:rsidR="001B4011" w:rsidRPr="00895E3A" w:rsidRDefault="001B4011" w:rsidP="001B4011">
            <w:r w:rsidRPr="00895E3A">
              <w:t>200 миллисекунд</w:t>
            </w:r>
          </w:p>
        </w:tc>
      </w:tr>
    </w:tbl>
    <w:p w14:paraId="68FEC324" w14:textId="77777777" w:rsidR="001B4011" w:rsidRPr="00895E3A" w:rsidRDefault="001B4011" w:rsidP="001B4011">
      <w:pPr>
        <w:keepNext/>
        <w:numPr>
          <w:ilvl w:val="3"/>
          <w:numId w:val="13"/>
        </w:numPr>
        <w:spacing w:before="200"/>
        <w:outlineLvl w:val="3"/>
        <w:rPr>
          <w:bCs/>
          <w:iCs/>
          <w:sz w:val="24"/>
        </w:rPr>
      </w:pPr>
      <w:bookmarkStart w:id="763" w:name="_Toc370583048"/>
      <w:r w:rsidRPr="00895E3A">
        <w:rPr>
          <w:bCs/>
          <w:iCs/>
          <w:sz w:val="24"/>
        </w:rPr>
        <w:lastRenderedPageBreak/>
        <w:t>Влияние на другие операции</w:t>
      </w:r>
      <w:bookmarkEnd w:id="763"/>
    </w:p>
    <w:p w14:paraId="68FEC325" w14:textId="77777777" w:rsidR="001B4011" w:rsidRPr="00895E3A" w:rsidRDefault="001B4011" w:rsidP="001B4011">
      <w:r w:rsidRPr="00895E3A">
        <w:t>Отсутствует.</w:t>
      </w:r>
    </w:p>
    <w:p w14:paraId="68FEC326" w14:textId="77777777" w:rsidR="001B4011" w:rsidRPr="00895E3A" w:rsidRDefault="001B4011" w:rsidP="001B4011">
      <w:pPr>
        <w:keepNext/>
        <w:numPr>
          <w:ilvl w:val="3"/>
          <w:numId w:val="13"/>
        </w:numPr>
        <w:spacing w:before="200"/>
        <w:outlineLvl w:val="3"/>
        <w:rPr>
          <w:bCs/>
          <w:iCs/>
          <w:sz w:val="24"/>
        </w:rPr>
      </w:pPr>
      <w:bookmarkStart w:id="764" w:name="_Toc370583049"/>
      <w:r w:rsidRPr="00895E3A">
        <w:rPr>
          <w:bCs/>
          <w:iCs/>
          <w:sz w:val="24"/>
        </w:rPr>
        <w:t>Входные параметры</w:t>
      </w:r>
      <w:bookmarkEnd w:id="764"/>
    </w:p>
    <w:tbl>
      <w:tblPr>
        <w:tblStyle w:val="3"/>
        <w:tblW w:w="0" w:type="auto"/>
        <w:tblLook w:val="04A0" w:firstRow="1" w:lastRow="0" w:firstColumn="1" w:lastColumn="0" w:noHBand="0" w:noVBand="1"/>
      </w:tblPr>
      <w:tblGrid>
        <w:gridCol w:w="2093"/>
        <w:gridCol w:w="5906"/>
        <w:gridCol w:w="1854"/>
      </w:tblGrid>
      <w:tr w:rsidR="001B4011" w:rsidRPr="00895E3A" w14:paraId="68FEC32A" w14:textId="77777777" w:rsidTr="001B4011">
        <w:tc>
          <w:tcPr>
            <w:tcW w:w="2093" w:type="dxa"/>
          </w:tcPr>
          <w:p w14:paraId="68FEC327" w14:textId="77777777" w:rsidR="001B4011" w:rsidRPr="00895E3A" w:rsidRDefault="001B4011" w:rsidP="001B4011">
            <w:pPr>
              <w:rPr>
                <w:b/>
              </w:rPr>
            </w:pPr>
            <w:r w:rsidRPr="00895E3A">
              <w:rPr>
                <w:b/>
              </w:rPr>
              <w:t>Параметр</w:t>
            </w:r>
          </w:p>
        </w:tc>
        <w:tc>
          <w:tcPr>
            <w:tcW w:w="5906" w:type="dxa"/>
          </w:tcPr>
          <w:p w14:paraId="68FEC328" w14:textId="77777777" w:rsidR="001B4011" w:rsidRPr="00895E3A" w:rsidRDefault="001B4011" w:rsidP="001B4011">
            <w:pPr>
              <w:rPr>
                <w:b/>
              </w:rPr>
            </w:pPr>
            <w:r w:rsidRPr="00895E3A">
              <w:rPr>
                <w:b/>
              </w:rPr>
              <w:t>Описание</w:t>
            </w:r>
          </w:p>
        </w:tc>
        <w:tc>
          <w:tcPr>
            <w:tcW w:w="1854" w:type="dxa"/>
          </w:tcPr>
          <w:p w14:paraId="68FEC329" w14:textId="77777777" w:rsidR="001B4011" w:rsidRPr="00895E3A" w:rsidRDefault="001B4011" w:rsidP="001B4011">
            <w:pPr>
              <w:rPr>
                <w:b/>
              </w:rPr>
            </w:pPr>
            <w:r w:rsidRPr="00895E3A">
              <w:rPr>
                <w:b/>
              </w:rPr>
              <w:t>Обязательный?</w:t>
            </w:r>
          </w:p>
        </w:tc>
      </w:tr>
      <w:tr w:rsidR="001B4011" w:rsidRPr="00895E3A" w14:paraId="68FEC32E" w14:textId="77777777" w:rsidTr="001B4011">
        <w:tc>
          <w:tcPr>
            <w:tcW w:w="2093" w:type="dxa"/>
          </w:tcPr>
          <w:p w14:paraId="68FEC32B" w14:textId="77777777" w:rsidR="001B4011" w:rsidRPr="00895E3A" w:rsidRDefault="0004199E" w:rsidP="001B4011">
            <w:r w:rsidRPr="00895E3A">
              <w:t>Идентификатор клиента (clientId)</w:t>
            </w:r>
          </w:p>
        </w:tc>
        <w:tc>
          <w:tcPr>
            <w:tcW w:w="5906" w:type="dxa"/>
          </w:tcPr>
          <w:p w14:paraId="68FEC32C" w14:textId="77777777" w:rsidR="00297F08" w:rsidRPr="00895E3A" w:rsidRDefault="0004199E" w:rsidP="0004199E">
            <w:r w:rsidRPr="00895E3A">
              <w:t>Идентификатор клиента в системе</w:t>
            </w:r>
          </w:p>
        </w:tc>
        <w:tc>
          <w:tcPr>
            <w:tcW w:w="1854" w:type="dxa"/>
          </w:tcPr>
          <w:p w14:paraId="68FEC32D" w14:textId="77777777" w:rsidR="001B4011" w:rsidRPr="00895E3A" w:rsidRDefault="0004199E" w:rsidP="001B4011">
            <w:r w:rsidRPr="00895E3A">
              <w:t>Да</w:t>
            </w:r>
          </w:p>
        </w:tc>
      </w:tr>
      <w:tr w:rsidR="009202DF" w:rsidRPr="00895E3A" w14:paraId="68FEC332" w14:textId="77777777" w:rsidTr="001B4011">
        <w:tc>
          <w:tcPr>
            <w:tcW w:w="2093" w:type="dxa"/>
          </w:tcPr>
          <w:p w14:paraId="68FEC32F" w14:textId="77777777" w:rsidR="009202DF" w:rsidRPr="00895E3A" w:rsidRDefault="009202DF" w:rsidP="009202DF">
            <w:r w:rsidRPr="00895E3A">
              <w:t>Максимальное количество популярных подарков (countToTake)</w:t>
            </w:r>
          </w:p>
        </w:tc>
        <w:tc>
          <w:tcPr>
            <w:tcW w:w="5906" w:type="dxa"/>
          </w:tcPr>
          <w:p w14:paraId="68FEC330" w14:textId="77777777" w:rsidR="009202DF" w:rsidRPr="00895E3A" w:rsidRDefault="009202DF" w:rsidP="0004199E">
            <w:r w:rsidRPr="00895E3A">
              <w:t>Максимальное количество популярных подарков, которое необходимо вернуть.</w:t>
            </w:r>
          </w:p>
        </w:tc>
        <w:tc>
          <w:tcPr>
            <w:tcW w:w="1854" w:type="dxa"/>
          </w:tcPr>
          <w:p w14:paraId="68FEC331" w14:textId="77777777" w:rsidR="009202DF" w:rsidRPr="00895E3A" w:rsidRDefault="009202DF" w:rsidP="001B4011">
            <w:r w:rsidRPr="00895E3A">
              <w:t>Нет</w:t>
            </w:r>
          </w:p>
        </w:tc>
      </w:tr>
      <w:tr w:rsidR="0004199E" w:rsidRPr="00895E3A" w14:paraId="68FEC339" w14:textId="77777777" w:rsidTr="001B4011">
        <w:tc>
          <w:tcPr>
            <w:tcW w:w="2093" w:type="dxa"/>
          </w:tcPr>
          <w:p w14:paraId="68FEC333" w14:textId="77777777" w:rsidR="0004199E" w:rsidRPr="00895E3A" w:rsidRDefault="0004199E" w:rsidP="001B4011">
            <w:r w:rsidRPr="00895E3A">
              <w:t>Вид популярности (popularType)</w:t>
            </w:r>
          </w:p>
        </w:tc>
        <w:tc>
          <w:tcPr>
            <w:tcW w:w="5906" w:type="dxa"/>
          </w:tcPr>
          <w:p w14:paraId="68FEC334" w14:textId="77777777" w:rsidR="0004199E" w:rsidRPr="00895E3A" w:rsidRDefault="0004199E" w:rsidP="00B96133">
            <w:r w:rsidRPr="00895E3A">
              <w:t xml:space="preserve">Вид популярности товара. Принимает одно из значений: </w:t>
            </w:r>
          </w:p>
          <w:p w14:paraId="68FEC335" w14:textId="77777777" w:rsidR="0004199E" w:rsidRPr="00895E3A" w:rsidRDefault="0004199E" w:rsidP="00B96133">
            <w:r w:rsidRPr="00895E3A">
              <w:t xml:space="preserve">0 – </w:t>
            </w:r>
            <w:bookmarkStart w:id="765" w:name="OLE_LINK11"/>
            <w:bookmarkStart w:id="766" w:name="OLE_LINK12"/>
            <w:r w:rsidRPr="00895E3A">
              <w:t xml:space="preserve">MostWished </w:t>
            </w:r>
            <w:bookmarkEnd w:id="765"/>
            <w:bookmarkEnd w:id="766"/>
            <w:r w:rsidRPr="00895E3A">
              <w:t>– наиболее желаемые товары;</w:t>
            </w:r>
          </w:p>
          <w:p w14:paraId="68FEC336" w14:textId="77777777" w:rsidR="0004199E" w:rsidRPr="00895E3A" w:rsidRDefault="0004199E" w:rsidP="00B96133">
            <w:r w:rsidRPr="00895E3A">
              <w:t xml:space="preserve">1 – </w:t>
            </w:r>
            <w:bookmarkStart w:id="767" w:name="OLE_LINK13"/>
            <w:bookmarkStart w:id="768" w:name="OLE_LINK14"/>
            <w:r w:rsidRPr="00895E3A">
              <w:t xml:space="preserve">MostOrdered </w:t>
            </w:r>
            <w:bookmarkEnd w:id="767"/>
            <w:bookmarkEnd w:id="768"/>
            <w:r w:rsidRPr="00895E3A">
              <w:t>– наиболее заказываемые товары;</w:t>
            </w:r>
          </w:p>
          <w:p w14:paraId="68FEC337" w14:textId="77777777" w:rsidR="0004199E" w:rsidRPr="00895E3A" w:rsidRDefault="0004199E" w:rsidP="001B4011">
            <w:r w:rsidRPr="00895E3A">
              <w:t xml:space="preserve">2 – </w:t>
            </w:r>
            <w:bookmarkStart w:id="769" w:name="OLE_LINK15"/>
            <w:bookmarkStart w:id="770" w:name="OLE_LINK16"/>
            <w:r w:rsidRPr="00895E3A">
              <w:t xml:space="preserve">MostViewed </w:t>
            </w:r>
            <w:bookmarkEnd w:id="769"/>
            <w:bookmarkEnd w:id="770"/>
            <w:r w:rsidRPr="00895E3A">
              <w:t>– наиболее просматриваемые товары;</w:t>
            </w:r>
          </w:p>
        </w:tc>
        <w:tc>
          <w:tcPr>
            <w:tcW w:w="1854" w:type="dxa"/>
          </w:tcPr>
          <w:p w14:paraId="68FEC338" w14:textId="77777777" w:rsidR="0004199E" w:rsidRPr="00895E3A" w:rsidRDefault="0094491D" w:rsidP="001B4011">
            <w:r w:rsidRPr="00895E3A">
              <w:t>Нет</w:t>
            </w:r>
          </w:p>
        </w:tc>
      </w:tr>
      <w:tr w:rsidR="0004199E" w:rsidRPr="00895E3A" w14:paraId="68FEC33D" w14:textId="77777777" w:rsidTr="001B4011">
        <w:tc>
          <w:tcPr>
            <w:tcW w:w="2093" w:type="dxa"/>
          </w:tcPr>
          <w:p w14:paraId="68FEC33A" w14:textId="77777777" w:rsidR="0004199E" w:rsidRPr="00895E3A" w:rsidRDefault="0004199E" w:rsidP="001B4011">
            <w:r w:rsidRPr="00895E3A">
              <w:t>Конте</w:t>
            </w:r>
            <w:proofErr w:type="gramStart"/>
            <w:r w:rsidRPr="00895E3A">
              <w:t>кст кл</w:t>
            </w:r>
            <w:proofErr w:type="gramEnd"/>
            <w:r w:rsidRPr="00895E3A">
              <w:t>иента (clientContext)</w:t>
            </w:r>
          </w:p>
        </w:tc>
        <w:tc>
          <w:tcPr>
            <w:tcW w:w="5906" w:type="dxa"/>
          </w:tcPr>
          <w:p w14:paraId="68FEC33B" w14:textId="77777777" w:rsidR="0004199E" w:rsidRPr="00895E3A" w:rsidRDefault="0004199E" w:rsidP="001B4011">
            <w:r w:rsidRPr="00895E3A">
              <w:t>Набор пар ключ-значение, содержащий информацию о клиенте.</w:t>
            </w:r>
          </w:p>
        </w:tc>
        <w:tc>
          <w:tcPr>
            <w:tcW w:w="1854" w:type="dxa"/>
          </w:tcPr>
          <w:p w14:paraId="68FEC33C" w14:textId="77777777" w:rsidR="0004199E" w:rsidRPr="00895E3A" w:rsidRDefault="0004199E" w:rsidP="001B4011">
            <w:r w:rsidRPr="00895E3A">
              <w:t>Да</w:t>
            </w:r>
          </w:p>
        </w:tc>
      </w:tr>
    </w:tbl>
    <w:p w14:paraId="68FEC33E" w14:textId="77777777" w:rsidR="001B4011" w:rsidRPr="00895E3A" w:rsidRDefault="001B4011" w:rsidP="001B4011"/>
    <w:p w14:paraId="68FEC33F" w14:textId="77777777" w:rsidR="001B4011" w:rsidRPr="00895E3A" w:rsidRDefault="001B4011" w:rsidP="001B4011">
      <w:pPr>
        <w:keepNext/>
        <w:numPr>
          <w:ilvl w:val="3"/>
          <w:numId w:val="13"/>
        </w:numPr>
        <w:spacing w:before="200"/>
        <w:outlineLvl w:val="3"/>
        <w:rPr>
          <w:bCs/>
          <w:iCs/>
          <w:sz w:val="24"/>
        </w:rPr>
      </w:pPr>
      <w:bookmarkStart w:id="771" w:name="_Toc370583050"/>
      <w:r w:rsidRPr="00895E3A">
        <w:rPr>
          <w:bCs/>
          <w:iCs/>
          <w:sz w:val="24"/>
        </w:rPr>
        <w:t>Выходные данные</w:t>
      </w:r>
      <w:bookmarkEnd w:id="771"/>
    </w:p>
    <w:tbl>
      <w:tblPr>
        <w:tblStyle w:val="3"/>
        <w:tblW w:w="0" w:type="auto"/>
        <w:tblLook w:val="04A0" w:firstRow="1" w:lastRow="0" w:firstColumn="1" w:lastColumn="0" w:noHBand="0" w:noVBand="1"/>
      </w:tblPr>
      <w:tblGrid>
        <w:gridCol w:w="2093"/>
        <w:gridCol w:w="5906"/>
        <w:gridCol w:w="1854"/>
      </w:tblGrid>
      <w:tr w:rsidR="001B4011" w:rsidRPr="00895E3A" w14:paraId="68FEC343" w14:textId="77777777" w:rsidTr="001B4011">
        <w:tc>
          <w:tcPr>
            <w:tcW w:w="2093" w:type="dxa"/>
          </w:tcPr>
          <w:p w14:paraId="68FEC340" w14:textId="77777777" w:rsidR="001B4011" w:rsidRPr="00895E3A" w:rsidRDefault="001B4011" w:rsidP="001B4011">
            <w:pPr>
              <w:rPr>
                <w:b/>
              </w:rPr>
            </w:pPr>
            <w:r w:rsidRPr="00895E3A">
              <w:rPr>
                <w:b/>
              </w:rPr>
              <w:t>Атрибут</w:t>
            </w:r>
          </w:p>
        </w:tc>
        <w:tc>
          <w:tcPr>
            <w:tcW w:w="5906" w:type="dxa"/>
          </w:tcPr>
          <w:p w14:paraId="68FEC341" w14:textId="77777777" w:rsidR="001B4011" w:rsidRPr="00895E3A" w:rsidRDefault="001B4011" w:rsidP="001B4011">
            <w:pPr>
              <w:rPr>
                <w:b/>
              </w:rPr>
            </w:pPr>
            <w:r w:rsidRPr="00895E3A">
              <w:rPr>
                <w:b/>
              </w:rPr>
              <w:t>Описание</w:t>
            </w:r>
          </w:p>
        </w:tc>
        <w:tc>
          <w:tcPr>
            <w:tcW w:w="1854" w:type="dxa"/>
          </w:tcPr>
          <w:p w14:paraId="68FEC342" w14:textId="77777777" w:rsidR="001B4011" w:rsidRPr="00895E3A" w:rsidRDefault="001B4011" w:rsidP="001B4011">
            <w:pPr>
              <w:rPr>
                <w:b/>
              </w:rPr>
            </w:pPr>
            <w:r w:rsidRPr="00895E3A">
              <w:rPr>
                <w:b/>
              </w:rPr>
              <w:t>Обязательный?</w:t>
            </w:r>
          </w:p>
        </w:tc>
      </w:tr>
      <w:tr w:rsidR="001B4011" w:rsidRPr="00895E3A" w14:paraId="68FEC347" w14:textId="77777777" w:rsidTr="001B4011">
        <w:tc>
          <w:tcPr>
            <w:tcW w:w="2093" w:type="dxa"/>
          </w:tcPr>
          <w:p w14:paraId="68FEC344" w14:textId="77777777" w:rsidR="001B4011" w:rsidRPr="00895E3A" w:rsidRDefault="001B4011" w:rsidP="001B4011">
            <w:r w:rsidRPr="00895E3A">
              <w:t>Признак успешного выполнения операции (Success)</w:t>
            </w:r>
          </w:p>
        </w:tc>
        <w:tc>
          <w:tcPr>
            <w:tcW w:w="5906" w:type="dxa"/>
          </w:tcPr>
          <w:p w14:paraId="68FEC345" w14:textId="77777777" w:rsidR="001B4011" w:rsidRPr="00895E3A" w:rsidRDefault="001B4011" w:rsidP="001B4011">
            <w:r w:rsidRPr="00895E3A">
              <w:t>Признак успешного выполнения операции</w:t>
            </w:r>
          </w:p>
        </w:tc>
        <w:tc>
          <w:tcPr>
            <w:tcW w:w="1854" w:type="dxa"/>
          </w:tcPr>
          <w:p w14:paraId="68FEC346" w14:textId="77777777" w:rsidR="001B4011" w:rsidRPr="00895E3A" w:rsidRDefault="001B4011" w:rsidP="001B4011">
            <w:r w:rsidRPr="00895E3A">
              <w:t>Да</w:t>
            </w:r>
          </w:p>
        </w:tc>
      </w:tr>
      <w:tr w:rsidR="001B4011" w:rsidRPr="00895E3A" w14:paraId="68FEC34D" w14:textId="77777777" w:rsidTr="001B4011">
        <w:tc>
          <w:tcPr>
            <w:tcW w:w="2093" w:type="dxa"/>
          </w:tcPr>
          <w:p w14:paraId="68FEC348" w14:textId="77777777" w:rsidR="001B4011" w:rsidRPr="00895E3A" w:rsidRDefault="001B4011" w:rsidP="001B4011">
            <w:r w:rsidRPr="00895E3A">
              <w:t>Код возврата (ResultCode)</w:t>
            </w:r>
          </w:p>
        </w:tc>
        <w:tc>
          <w:tcPr>
            <w:tcW w:w="5906" w:type="dxa"/>
          </w:tcPr>
          <w:p w14:paraId="68FEC349" w14:textId="77777777" w:rsidR="001B4011" w:rsidRPr="00895E3A" w:rsidRDefault="001B4011" w:rsidP="001B4011">
            <w:r w:rsidRPr="00895E3A">
              <w:t>Целочисленный код, информирующий о результате выполнения операции. Допустимые значения:</w:t>
            </w:r>
          </w:p>
          <w:p w14:paraId="68FEC34A" w14:textId="77777777" w:rsidR="001B4011" w:rsidRPr="00895E3A" w:rsidRDefault="001B4011" w:rsidP="001B4011">
            <w:r w:rsidRPr="00895E3A">
              <w:t>0 – операция выполнена успешно</w:t>
            </w:r>
          </w:p>
          <w:p w14:paraId="68FEC34B" w14:textId="77777777" w:rsidR="001B4011" w:rsidRPr="00895E3A" w:rsidRDefault="001B4011" w:rsidP="001B4011">
            <w:r w:rsidRPr="00895E3A">
              <w:t>1 – во время выполнения операции произошла непредвиденная ошибка</w:t>
            </w:r>
          </w:p>
        </w:tc>
        <w:tc>
          <w:tcPr>
            <w:tcW w:w="1854" w:type="dxa"/>
          </w:tcPr>
          <w:p w14:paraId="68FEC34C" w14:textId="77777777" w:rsidR="001B4011" w:rsidRPr="00895E3A" w:rsidRDefault="001B4011" w:rsidP="001B4011">
            <w:r w:rsidRPr="00895E3A">
              <w:t>Да</w:t>
            </w:r>
          </w:p>
        </w:tc>
      </w:tr>
      <w:tr w:rsidR="001B4011" w:rsidRPr="00895E3A" w14:paraId="68FEC351" w14:textId="77777777" w:rsidTr="001B4011">
        <w:tc>
          <w:tcPr>
            <w:tcW w:w="2093" w:type="dxa"/>
          </w:tcPr>
          <w:p w14:paraId="68FEC34E" w14:textId="77777777" w:rsidR="001B4011" w:rsidRPr="00895E3A" w:rsidRDefault="001B4011" w:rsidP="001B4011">
            <w:r w:rsidRPr="00895E3A">
              <w:lastRenderedPageBreak/>
              <w:t>Описание ошибки (ResultDescription)</w:t>
            </w:r>
          </w:p>
        </w:tc>
        <w:tc>
          <w:tcPr>
            <w:tcW w:w="5906" w:type="dxa"/>
          </w:tcPr>
          <w:p w14:paraId="68FEC34F" w14:textId="77777777" w:rsidR="001B4011" w:rsidRPr="00895E3A" w:rsidRDefault="001B4011" w:rsidP="001B4011">
            <w:r w:rsidRPr="00895E3A">
              <w:t>Обязательно заполняется, если код возврата не равен 0. В других случаях никогда не заполняется.</w:t>
            </w:r>
          </w:p>
        </w:tc>
        <w:tc>
          <w:tcPr>
            <w:tcW w:w="1854" w:type="dxa"/>
          </w:tcPr>
          <w:p w14:paraId="68FEC350" w14:textId="77777777" w:rsidR="001B4011" w:rsidRPr="00895E3A" w:rsidRDefault="001B4011" w:rsidP="001B4011">
            <w:r w:rsidRPr="00895E3A">
              <w:t>Нет</w:t>
            </w:r>
          </w:p>
        </w:tc>
      </w:tr>
      <w:tr w:rsidR="001B4011" w:rsidRPr="00895E3A" w14:paraId="68FEC355" w14:textId="77777777" w:rsidTr="001B4011">
        <w:tc>
          <w:tcPr>
            <w:tcW w:w="2093" w:type="dxa"/>
          </w:tcPr>
          <w:p w14:paraId="68FEC352" w14:textId="77777777" w:rsidR="001B4011" w:rsidRPr="00895E3A" w:rsidRDefault="00061D3D" w:rsidP="00061D3D">
            <w:r w:rsidRPr="00895E3A">
              <w:t xml:space="preserve">Товары </w:t>
            </w:r>
            <w:r w:rsidR="001B4011" w:rsidRPr="00895E3A">
              <w:t>(</w:t>
            </w:r>
            <w:r w:rsidRPr="00895E3A">
              <w:t>Products</w:t>
            </w:r>
            <w:r w:rsidR="001B4011" w:rsidRPr="00895E3A">
              <w:t>)</w:t>
            </w:r>
          </w:p>
        </w:tc>
        <w:tc>
          <w:tcPr>
            <w:tcW w:w="5906" w:type="dxa"/>
          </w:tcPr>
          <w:p w14:paraId="68FEC353" w14:textId="77777777" w:rsidR="001B4011" w:rsidRPr="00895E3A" w:rsidRDefault="00061D3D" w:rsidP="00061D3D">
            <w:r w:rsidRPr="00895E3A">
              <w:t xml:space="preserve">Массив записей типа </w:t>
            </w:r>
            <w:hyperlink w:anchor="_Структура_(prod.Products)" w:history="1">
              <w:r w:rsidRPr="00895E3A">
                <w:rPr>
                  <w:rStyle w:val="Hyperlink"/>
                  <w:noProof w:val="0"/>
                </w:rPr>
                <w:t>«Товар»</w:t>
              </w:r>
            </w:hyperlink>
            <w:r w:rsidRPr="00895E3A">
              <w:t xml:space="preserve"> содержащий </w:t>
            </w:r>
            <w:r w:rsidR="000824D4" w:rsidRPr="00895E3A">
              <w:t>заданное ключём конфига PopularProductsCount количество записей</w:t>
            </w:r>
          </w:p>
        </w:tc>
        <w:tc>
          <w:tcPr>
            <w:tcW w:w="1854" w:type="dxa"/>
          </w:tcPr>
          <w:p w14:paraId="68FEC354" w14:textId="77777777" w:rsidR="001B4011" w:rsidRPr="00895E3A" w:rsidRDefault="001B4011" w:rsidP="001B4011">
            <w:r w:rsidRPr="00895E3A">
              <w:t>Да</w:t>
            </w:r>
          </w:p>
        </w:tc>
      </w:tr>
    </w:tbl>
    <w:p w14:paraId="68FEC356" w14:textId="77777777" w:rsidR="001B4011" w:rsidRPr="00895E3A" w:rsidRDefault="001B4011" w:rsidP="001B4011">
      <w:pPr>
        <w:keepNext/>
        <w:numPr>
          <w:ilvl w:val="3"/>
          <w:numId w:val="13"/>
        </w:numPr>
        <w:spacing w:before="200"/>
        <w:outlineLvl w:val="3"/>
        <w:rPr>
          <w:bCs/>
          <w:iCs/>
          <w:sz w:val="24"/>
        </w:rPr>
      </w:pPr>
      <w:bookmarkStart w:id="772" w:name="_Toc370583051"/>
      <w:r w:rsidRPr="00895E3A">
        <w:rPr>
          <w:bCs/>
          <w:iCs/>
          <w:sz w:val="24"/>
        </w:rPr>
        <w:t>Логика выполнения</w:t>
      </w:r>
      <w:bookmarkEnd w:id="772"/>
    </w:p>
    <w:p w14:paraId="68FEC357" w14:textId="77777777" w:rsidR="001B4011" w:rsidRPr="00895E3A" w:rsidRDefault="001B4011" w:rsidP="00E31AB0">
      <w:pPr>
        <w:pStyle w:val="a1"/>
        <w:numPr>
          <w:ilvl w:val="0"/>
          <w:numId w:val="50"/>
        </w:numPr>
      </w:pPr>
      <w:r w:rsidRPr="00895E3A">
        <w:t xml:space="preserve">Магазин подарков загружает </w:t>
      </w:r>
      <w:r w:rsidR="00CE14F7" w:rsidRPr="00895E3A">
        <w:t>идентификаторы подарков из соответствующего реестра популярных подарков</w:t>
      </w:r>
    </w:p>
    <w:p w14:paraId="68FEC358" w14:textId="77777777" w:rsidR="002F06AB" w:rsidRPr="00895E3A" w:rsidRDefault="002F06AB" w:rsidP="00E31AB0">
      <w:pPr>
        <w:pStyle w:val="a1"/>
        <w:numPr>
          <w:ilvl w:val="0"/>
          <w:numId w:val="50"/>
        </w:numPr>
      </w:pPr>
      <w:r w:rsidRPr="00895E3A">
        <w:t>Сортирует идентификаторы по рейтингу популярности в обратном порядке (самые популярные вверху)</w:t>
      </w:r>
    </w:p>
    <w:p w14:paraId="68FEC359" w14:textId="77777777" w:rsidR="001B4011" w:rsidRPr="00895E3A" w:rsidRDefault="001B4011" w:rsidP="00E31AB0">
      <w:pPr>
        <w:widowControl w:val="0"/>
        <w:numPr>
          <w:ilvl w:val="0"/>
          <w:numId w:val="47"/>
        </w:numPr>
      </w:pPr>
      <w:r w:rsidRPr="00895E3A">
        <w:t xml:space="preserve">Получает </w:t>
      </w:r>
      <w:r w:rsidR="00CE14F7" w:rsidRPr="00895E3A">
        <w:t>информацию о подарках по их идентификаторам</w:t>
      </w:r>
    </w:p>
    <w:p w14:paraId="68FEC35A" w14:textId="77777777" w:rsidR="001B4011" w:rsidRPr="00895E3A" w:rsidRDefault="001B4011" w:rsidP="00E31AB0">
      <w:pPr>
        <w:widowControl w:val="0"/>
        <w:numPr>
          <w:ilvl w:val="0"/>
          <w:numId w:val="47"/>
        </w:numPr>
      </w:pPr>
      <w:r w:rsidRPr="00895E3A">
        <w:t>Возвращает результат</w:t>
      </w:r>
    </w:p>
    <w:p w14:paraId="68FEC35B" w14:textId="77777777" w:rsidR="001C5C84" w:rsidRPr="00895E3A" w:rsidRDefault="003B61CD" w:rsidP="005E498F">
      <w:pPr>
        <w:keepNext/>
        <w:numPr>
          <w:ilvl w:val="2"/>
          <w:numId w:val="13"/>
        </w:numPr>
        <w:spacing w:before="200"/>
        <w:outlineLvl w:val="2"/>
        <w:rPr>
          <w:bCs/>
          <w:color w:val="000000"/>
          <w:sz w:val="28"/>
        </w:rPr>
      </w:pPr>
      <w:r w:rsidRPr="00895E3A">
        <w:rPr>
          <w:bCs/>
          <w:color w:val="000000"/>
          <w:sz w:val="28"/>
        </w:rPr>
        <w:tab/>
      </w:r>
      <w:bookmarkStart w:id="773" w:name="_Toc370583052"/>
      <w:r w:rsidR="001C5C84" w:rsidRPr="00895E3A">
        <w:rPr>
          <w:bCs/>
          <w:color w:val="000000"/>
          <w:sz w:val="28"/>
        </w:rPr>
        <w:t xml:space="preserve">Получение </w:t>
      </w:r>
      <w:r w:rsidR="005E498F" w:rsidRPr="00895E3A">
        <w:rPr>
          <w:bCs/>
          <w:color w:val="000000"/>
          <w:sz w:val="28"/>
        </w:rPr>
        <w:t xml:space="preserve">имен </w:t>
      </w:r>
      <w:r w:rsidR="001C5C84" w:rsidRPr="00895E3A">
        <w:rPr>
          <w:bCs/>
          <w:color w:val="000000"/>
          <w:sz w:val="28"/>
        </w:rPr>
        <w:t>доплнительных атрибутов у продуктов в категории  (</w:t>
      </w:r>
      <w:r w:rsidR="005E498F" w:rsidRPr="00895E3A">
        <w:rPr>
          <w:bCs/>
          <w:color w:val="000000"/>
          <w:sz w:val="28"/>
        </w:rPr>
        <w:t>GetCategoryProductParam</w:t>
      </w:r>
      <w:r w:rsidR="00A51EF4" w:rsidRPr="00895E3A">
        <w:rPr>
          <w:bCs/>
          <w:color w:val="000000"/>
          <w:sz w:val="28"/>
        </w:rPr>
        <w:t>s</w:t>
      </w:r>
      <w:r w:rsidR="001C5C84" w:rsidRPr="00895E3A">
        <w:rPr>
          <w:bCs/>
          <w:color w:val="000000"/>
          <w:sz w:val="28"/>
        </w:rPr>
        <w:t>)</w:t>
      </w:r>
      <w:bookmarkEnd w:id="773"/>
    </w:p>
    <w:p w14:paraId="68FEC35C" w14:textId="77777777" w:rsidR="001C5C84" w:rsidRPr="00895E3A" w:rsidRDefault="001C5C84" w:rsidP="001C5C84">
      <w:pPr>
        <w:keepNext/>
        <w:numPr>
          <w:ilvl w:val="3"/>
          <w:numId w:val="13"/>
        </w:numPr>
        <w:spacing w:before="200"/>
        <w:outlineLvl w:val="3"/>
        <w:rPr>
          <w:bCs/>
          <w:iCs/>
          <w:sz w:val="24"/>
        </w:rPr>
      </w:pPr>
      <w:bookmarkStart w:id="774" w:name="_Toc370583053"/>
      <w:r w:rsidRPr="00895E3A">
        <w:rPr>
          <w:bCs/>
          <w:iCs/>
          <w:sz w:val="24"/>
        </w:rPr>
        <w:t>Карточка операции</w:t>
      </w:r>
      <w:bookmarkEnd w:id="774"/>
    </w:p>
    <w:tbl>
      <w:tblPr>
        <w:tblStyle w:val="3"/>
        <w:tblW w:w="0" w:type="auto"/>
        <w:tblLook w:val="04A0" w:firstRow="1" w:lastRow="0" w:firstColumn="1" w:lastColumn="0" w:noHBand="0" w:noVBand="1"/>
      </w:tblPr>
      <w:tblGrid>
        <w:gridCol w:w="3652"/>
        <w:gridCol w:w="6201"/>
      </w:tblGrid>
      <w:tr w:rsidR="001C5C84" w:rsidRPr="00895E3A" w14:paraId="68FEC35F" w14:textId="77777777" w:rsidTr="005E498F">
        <w:tc>
          <w:tcPr>
            <w:tcW w:w="3652" w:type="dxa"/>
          </w:tcPr>
          <w:p w14:paraId="68FEC35D" w14:textId="77777777" w:rsidR="001C5C84" w:rsidRPr="00895E3A" w:rsidRDefault="001C5C84" w:rsidP="005E498F">
            <w:r w:rsidRPr="00895E3A">
              <w:t>Предназначение</w:t>
            </w:r>
          </w:p>
        </w:tc>
        <w:tc>
          <w:tcPr>
            <w:tcW w:w="6201" w:type="dxa"/>
          </w:tcPr>
          <w:p w14:paraId="68FEC35E" w14:textId="77777777" w:rsidR="001C5C84" w:rsidRPr="00895E3A" w:rsidRDefault="001C5C84" w:rsidP="005E498F">
            <w:r w:rsidRPr="00895E3A">
              <w:t xml:space="preserve">Операция предназначена </w:t>
            </w:r>
            <w:proofErr w:type="gramStart"/>
            <w:r w:rsidRPr="00895E3A">
              <w:t>для</w:t>
            </w:r>
            <w:proofErr w:type="gramEnd"/>
            <w:r w:rsidRPr="00895E3A">
              <w:t xml:space="preserve"> </w:t>
            </w:r>
            <w:proofErr w:type="gramStart"/>
            <w:r w:rsidRPr="00895E3A">
              <w:t>предоставление</w:t>
            </w:r>
            <w:proofErr w:type="gramEnd"/>
            <w:r w:rsidRPr="00895E3A">
              <w:t xml:space="preserve"> пользователю фиксированного числа популярных товаров.</w:t>
            </w:r>
          </w:p>
        </w:tc>
      </w:tr>
      <w:tr w:rsidR="001C5C84" w:rsidRPr="00895E3A" w14:paraId="68FEC362" w14:textId="77777777" w:rsidTr="005E498F">
        <w:tc>
          <w:tcPr>
            <w:tcW w:w="3652" w:type="dxa"/>
          </w:tcPr>
          <w:p w14:paraId="68FEC360" w14:textId="77777777" w:rsidR="001C5C84" w:rsidRPr="00895E3A" w:rsidRDefault="001C5C84" w:rsidP="005E498F">
            <w:r w:rsidRPr="00895E3A">
              <w:t>Режим выполнения</w:t>
            </w:r>
          </w:p>
        </w:tc>
        <w:tc>
          <w:tcPr>
            <w:tcW w:w="6201" w:type="dxa"/>
          </w:tcPr>
          <w:p w14:paraId="68FEC361" w14:textId="77777777" w:rsidR="001C5C84" w:rsidRPr="00895E3A" w:rsidRDefault="001C5C84" w:rsidP="005E498F">
            <w:r w:rsidRPr="00895E3A">
              <w:t>Синхронный</w:t>
            </w:r>
          </w:p>
        </w:tc>
      </w:tr>
    </w:tbl>
    <w:p w14:paraId="68FEC363" w14:textId="77777777" w:rsidR="001C5C84" w:rsidRPr="00895E3A" w:rsidRDefault="001C5C84" w:rsidP="001C5C84">
      <w:pPr>
        <w:keepNext/>
        <w:numPr>
          <w:ilvl w:val="3"/>
          <w:numId w:val="13"/>
        </w:numPr>
        <w:spacing w:before="200"/>
        <w:outlineLvl w:val="3"/>
        <w:rPr>
          <w:bCs/>
          <w:iCs/>
          <w:sz w:val="24"/>
        </w:rPr>
      </w:pPr>
      <w:bookmarkStart w:id="775" w:name="_Toc370583054"/>
      <w:r w:rsidRPr="00895E3A">
        <w:rPr>
          <w:bCs/>
          <w:iCs/>
          <w:sz w:val="24"/>
        </w:rPr>
        <w:t>Параметры назначения</w:t>
      </w:r>
      <w:bookmarkEnd w:id="775"/>
    </w:p>
    <w:tbl>
      <w:tblPr>
        <w:tblStyle w:val="3"/>
        <w:tblW w:w="0" w:type="auto"/>
        <w:tblLook w:val="04A0" w:firstRow="1" w:lastRow="0" w:firstColumn="1" w:lastColumn="0" w:noHBand="0" w:noVBand="1"/>
      </w:tblPr>
      <w:tblGrid>
        <w:gridCol w:w="4926"/>
        <w:gridCol w:w="4927"/>
      </w:tblGrid>
      <w:tr w:rsidR="001C5C84" w:rsidRPr="00895E3A" w14:paraId="68FEC366" w14:textId="77777777" w:rsidTr="005E498F">
        <w:tc>
          <w:tcPr>
            <w:tcW w:w="4926" w:type="dxa"/>
          </w:tcPr>
          <w:p w14:paraId="68FEC364" w14:textId="77777777" w:rsidR="001C5C84" w:rsidRPr="00895E3A" w:rsidRDefault="001C5C84" w:rsidP="005E498F">
            <w:pPr>
              <w:rPr>
                <w:b/>
              </w:rPr>
            </w:pPr>
            <w:r w:rsidRPr="00895E3A">
              <w:rPr>
                <w:b/>
              </w:rPr>
              <w:t>Параметр</w:t>
            </w:r>
          </w:p>
        </w:tc>
        <w:tc>
          <w:tcPr>
            <w:tcW w:w="4927" w:type="dxa"/>
          </w:tcPr>
          <w:p w14:paraId="68FEC365" w14:textId="77777777" w:rsidR="001C5C84" w:rsidRPr="00895E3A" w:rsidRDefault="001C5C84" w:rsidP="005E498F">
            <w:pPr>
              <w:rPr>
                <w:b/>
              </w:rPr>
            </w:pPr>
            <w:r w:rsidRPr="00895E3A">
              <w:rPr>
                <w:b/>
              </w:rPr>
              <w:t>Значение</w:t>
            </w:r>
          </w:p>
        </w:tc>
      </w:tr>
      <w:tr w:rsidR="001C5C84" w:rsidRPr="00895E3A" w14:paraId="68FEC369" w14:textId="77777777" w:rsidTr="005E498F">
        <w:tc>
          <w:tcPr>
            <w:tcW w:w="4926" w:type="dxa"/>
          </w:tcPr>
          <w:p w14:paraId="68FEC367" w14:textId="77777777" w:rsidR="001C5C84" w:rsidRPr="00895E3A" w:rsidRDefault="001C5C84" w:rsidP="005E498F">
            <w:r w:rsidRPr="00895E3A">
              <w:t>Максимальное время от получения запроса до выдачи ответа</w:t>
            </w:r>
          </w:p>
        </w:tc>
        <w:tc>
          <w:tcPr>
            <w:tcW w:w="4927" w:type="dxa"/>
          </w:tcPr>
          <w:p w14:paraId="68FEC368" w14:textId="77777777" w:rsidR="001C5C84" w:rsidRPr="00895E3A" w:rsidRDefault="001C5C84" w:rsidP="005E498F">
            <w:r w:rsidRPr="00895E3A">
              <w:t>200 миллисекунд</w:t>
            </w:r>
          </w:p>
        </w:tc>
      </w:tr>
    </w:tbl>
    <w:p w14:paraId="68FEC36A" w14:textId="77777777" w:rsidR="001C5C84" w:rsidRPr="00895E3A" w:rsidRDefault="001C5C84" w:rsidP="001C5C84">
      <w:pPr>
        <w:keepNext/>
        <w:numPr>
          <w:ilvl w:val="3"/>
          <w:numId w:val="13"/>
        </w:numPr>
        <w:spacing w:before="200"/>
        <w:outlineLvl w:val="3"/>
        <w:rPr>
          <w:bCs/>
          <w:iCs/>
          <w:sz w:val="24"/>
        </w:rPr>
      </w:pPr>
      <w:bookmarkStart w:id="776" w:name="_Toc370583055"/>
      <w:r w:rsidRPr="00895E3A">
        <w:rPr>
          <w:bCs/>
          <w:iCs/>
          <w:sz w:val="24"/>
        </w:rPr>
        <w:t>Влияние на другие операции</w:t>
      </w:r>
      <w:bookmarkEnd w:id="776"/>
    </w:p>
    <w:p w14:paraId="68FEC36B" w14:textId="77777777" w:rsidR="001C5C84" w:rsidRPr="00895E3A" w:rsidRDefault="001C5C84" w:rsidP="001C5C84">
      <w:r w:rsidRPr="00895E3A">
        <w:t>Отсутствует.</w:t>
      </w:r>
    </w:p>
    <w:p w14:paraId="68FEC36C" w14:textId="77777777" w:rsidR="001C5C84" w:rsidRPr="00895E3A" w:rsidRDefault="001C5C84" w:rsidP="001C5C84">
      <w:pPr>
        <w:keepNext/>
        <w:numPr>
          <w:ilvl w:val="3"/>
          <w:numId w:val="13"/>
        </w:numPr>
        <w:spacing w:before="200"/>
        <w:outlineLvl w:val="3"/>
        <w:rPr>
          <w:bCs/>
          <w:iCs/>
          <w:sz w:val="24"/>
        </w:rPr>
      </w:pPr>
      <w:bookmarkStart w:id="777" w:name="_Toc370583056"/>
      <w:r w:rsidRPr="00895E3A">
        <w:rPr>
          <w:bCs/>
          <w:iCs/>
          <w:sz w:val="24"/>
        </w:rPr>
        <w:t>Входные параметры</w:t>
      </w:r>
      <w:bookmarkEnd w:id="777"/>
    </w:p>
    <w:tbl>
      <w:tblPr>
        <w:tblStyle w:val="3"/>
        <w:tblW w:w="0" w:type="auto"/>
        <w:tblLook w:val="04A0" w:firstRow="1" w:lastRow="0" w:firstColumn="1" w:lastColumn="0" w:noHBand="0" w:noVBand="1"/>
      </w:tblPr>
      <w:tblGrid>
        <w:gridCol w:w="2093"/>
        <w:gridCol w:w="5906"/>
        <w:gridCol w:w="1854"/>
      </w:tblGrid>
      <w:tr w:rsidR="001C5C84" w:rsidRPr="00895E3A" w14:paraId="68FEC370" w14:textId="77777777" w:rsidTr="005E498F">
        <w:tc>
          <w:tcPr>
            <w:tcW w:w="2093" w:type="dxa"/>
          </w:tcPr>
          <w:p w14:paraId="68FEC36D" w14:textId="77777777" w:rsidR="001C5C84" w:rsidRPr="00895E3A" w:rsidRDefault="001C5C84" w:rsidP="005E498F">
            <w:pPr>
              <w:rPr>
                <w:b/>
              </w:rPr>
            </w:pPr>
            <w:r w:rsidRPr="00895E3A">
              <w:rPr>
                <w:b/>
              </w:rPr>
              <w:t>Параметр</w:t>
            </w:r>
          </w:p>
        </w:tc>
        <w:tc>
          <w:tcPr>
            <w:tcW w:w="5906" w:type="dxa"/>
          </w:tcPr>
          <w:p w14:paraId="68FEC36E" w14:textId="77777777" w:rsidR="001C5C84" w:rsidRPr="00895E3A" w:rsidRDefault="001C5C84" w:rsidP="005E498F">
            <w:pPr>
              <w:rPr>
                <w:b/>
              </w:rPr>
            </w:pPr>
            <w:r w:rsidRPr="00895E3A">
              <w:rPr>
                <w:b/>
              </w:rPr>
              <w:t>Описание</w:t>
            </w:r>
          </w:p>
        </w:tc>
        <w:tc>
          <w:tcPr>
            <w:tcW w:w="1854" w:type="dxa"/>
          </w:tcPr>
          <w:p w14:paraId="68FEC36F" w14:textId="77777777" w:rsidR="001C5C84" w:rsidRPr="00895E3A" w:rsidRDefault="001C5C84" w:rsidP="005E498F">
            <w:pPr>
              <w:rPr>
                <w:b/>
              </w:rPr>
            </w:pPr>
            <w:r w:rsidRPr="00895E3A">
              <w:rPr>
                <w:b/>
              </w:rPr>
              <w:t>Обязательный?</w:t>
            </w:r>
          </w:p>
        </w:tc>
      </w:tr>
      <w:tr w:rsidR="001C5C84" w:rsidRPr="00895E3A" w14:paraId="68FEC374" w14:textId="77777777" w:rsidTr="005E498F">
        <w:tc>
          <w:tcPr>
            <w:tcW w:w="2093" w:type="dxa"/>
          </w:tcPr>
          <w:p w14:paraId="68FEC371" w14:textId="77777777" w:rsidR="001C5C84" w:rsidRPr="00895E3A" w:rsidRDefault="001C5C84" w:rsidP="001C5C84">
            <w:r w:rsidRPr="00895E3A">
              <w:lastRenderedPageBreak/>
              <w:t>Идентификатор категории (categoryId)</w:t>
            </w:r>
          </w:p>
        </w:tc>
        <w:tc>
          <w:tcPr>
            <w:tcW w:w="5906" w:type="dxa"/>
          </w:tcPr>
          <w:p w14:paraId="68FEC372" w14:textId="77777777" w:rsidR="001C5C84" w:rsidRPr="00895E3A" w:rsidRDefault="001C5C84" w:rsidP="005E498F">
            <w:r w:rsidRPr="00895E3A">
              <w:t>Идентификатор категории</w:t>
            </w:r>
          </w:p>
        </w:tc>
        <w:tc>
          <w:tcPr>
            <w:tcW w:w="1854" w:type="dxa"/>
          </w:tcPr>
          <w:p w14:paraId="68FEC373" w14:textId="77777777" w:rsidR="001C5C84" w:rsidRPr="00895E3A" w:rsidRDefault="001C5C84" w:rsidP="005E498F">
            <w:r w:rsidRPr="00895E3A">
              <w:t>Да</w:t>
            </w:r>
          </w:p>
        </w:tc>
      </w:tr>
    </w:tbl>
    <w:p w14:paraId="68FEC375" w14:textId="77777777" w:rsidR="001C5C84" w:rsidRPr="00895E3A" w:rsidRDefault="001C5C84" w:rsidP="001C5C84"/>
    <w:p w14:paraId="68FEC376" w14:textId="77777777" w:rsidR="001C5C84" w:rsidRPr="00895E3A" w:rsidRDefault="001C5C84" w:rsidP="001C5C84">
      <w:pPr>
        <w:keepNext/>
        <w:numPr>
          <w:ilvl w:val="3"/>
          <w:numId w:val="13"/>
        </w:numPr>
        <w:spacing w:before="200"/>
        <w:outlineLvl w:val="3"/>
        <w:rPr>
          <w:bCs/>
          <w:iCs/>
          <w:sz w:val="24"/>
        </w:rPr>
      </w:pPr>
      <w:bookmarkStart w:id="778" w:name="_Toc370583057"/>
      <w:r w:rsidRPr="00895E3A">
        <w:rPr>
          <w:bCs/>
          <w:iCs/>
          <w:sz w:val="24"/>
        </w:rPr>
        <w:t>Выходные данные</w:t>
      </w:r>
      <w:bookmarkEnd w:id="778"/>
    </w:p>
    <w:tbl>
      <w:tblPr>
        <w:tblStyle w:val="3"/>
        <w:tblW w:w="0" w:type="auto"/>
        <w:tblLook w:val="04A0" w:firstRow="1" w:lastRow="0" w:firstColumn="1" w:lastColumn="0" w:noHBand="0" w:noVBand="1"/>
      </w:tblPr>
      <w:tblGrid>
        <w:gridCol w:w="2093"/>
        <w:gridCol w:w="5906"/>
        <w:gridCol w:w="1854"/>
      </w:tblGrid>
      <w:tr w:rsidR="001C5C84" w:rsidRPr="00895E3A" w14:paraId="68FEC37A" w14:textId="77777777" w:rsidTr="005E498F">
        <w:tc>
          <w:tcPr>
            <w:tcW w:w="2093" w:type="dxa"/>
          </w:tcPr>
          <w:p w14:paraId="68FEC377" w14:textId="77777777" w:rsidR="001C5C84" w:rsidRPr="00895E3A" w:rsidRDefault="001C5C84" w:rsidP="005E498F">
            <w:pPr>
              <w:rPr>
                <w:b/>
              </w:rPr>
            </w:pPr>
            <w:r w:rsidRPr="00895E3A">
              <w:rPr>
                <w:b/>
              </w:rPr>
              <w:t>Атрибут</w:t>
            </w:r>
          </w:p>
        </w:tc>
        <w:tc>
          <w:tcPr>
            <w:tcW w:w="5906" w:type="dxa"/>
          </w:tcPr>
          <w:p w14:paraId="68FEC378" w14:textId="77777777" w:rsidR="001C5C84" w:rsidRPr="00895E3A" w:rsidRDefault="001C5C84" w:rsidP="005E498F">
            <w:pPr>
              <w:rPr>
                <w:b/>
              </w:rPr>
            </w:pPr>
            <w:r w:rsidRPr="00895E3A">
              <w:rPr>
                <w:b/>
              </w:rPr>
              <w:t>Описание</w:t>
            </w:r>
          </w:p>
        </w:tc>
        <w:tc>
          <w:tcPr>
            <w:tcW w:w="1854" w:type="dxa"/>
          </w:tcPr>
          <w:p w14:paraId="68FEC379" w14:textId="77777777" w:rsidR="001C5C84" w:rsidRPr="00895E3A" w:rsidRDefault="001C5C84" w:rsidP="005E498F">
            <w:pPr>
              <w:rPr>
                <w:b/>
              </w:rPr>
            </w:pPr>
            <w:r w:rsidRPr="00895E3A">
              <w:rPr>
                <w:b/>
              </w:rPr>
              <w:t>Обязательный?</w:t>
            </w:r>
          </w:p>
        </w:tc>
      </w:tr>
      <w:tr w:rsidR="001C5C84" w:rsidRPr="00895E3A" w14:paraId="68FEC37F" w14:textId="77777777" w:rsidTr="001C5C84">
        <w:tc>
          <w:tcPr>
            <w:tcW w:w="2093" w:type="dxa"/>
          </w:tcPr>
          <w:p w14:paraId="68FEC37B" w14:textId="77777777" w:rsidR="001C5C84" w:rsidRPr="00895E3A" w:rsidRDefault="001C5C84" w:rsidP="005E498F">
            <w:r w:rsidRPr="00895E3A">
              <w:t>Основной результат</w:t>
            </w:r>
          </w:p>
        </w:tc>
        <w:tc>
          <w:tcPr>
            <w:tcW w:w="5906" w:type="dxa"/>
          </w:tcPr>
          <w:p w14:paraId="68FEC37C" w14:textId="77777777" w:rsidR="001C5C84" w:rsidRPr="00895E3A" w:rsidRDefault="007C6394" w:rsidP="005E498F">
            <w:hyperlink w:anchor="_Результат_(ResultBase)" w:history="1">
              <w:r w:rsidR="001C5C84" w:rsidRPr="00895E3A">
                <w:rPr>
                  <w:rStyle w:val="Hyperlink"/>
                  <w:noProof w:val="0"/>
                </w:rPr>
                <w:t>Основной результат</w:t>
              </w:r>
            </w:hyperlink>
            <w:r w:rsidR="001C5C84" w:rsidRPr="00895E3A">
              <w:t>.</w:t>
            </w:r>
          </w:p>
          <w:p w14:paraId="68FEC37D" w14:textId="77777777" w:rsidR="001C5C84" w:rsidRPr="00895E3A" w:rsidRDefault="001C5C84" w:rsidP="005E498F"/>
        </w:tc>
        <w:tc>
          <w:tcPr>
            <w:tcW w:w="1854" w:type="dxa"/>
          </w:tcPr>
          <w:p w14:paraId="68FEC37E" w14:textId="77777777" w:rsidR="001C5C84" w:rsidRPr="00895E3A" w:rsidRDefault="001C5C84" w:rsidP="005E498F">
            <w:r w:rsidRPr="00895E3A">
              <w:t>Да</w:t>
            </w:r>
          </w:p>
        </w:tc>
      </w:tr>
      <w:tr w:rsidR="001C5C84" w:rsidRPr="00895E3A" w14:paraId="68FEC383" w14:textId="77777777" w:rsidTr="005E498F">
        <w:tc>
          <w:tcPr>
            <w:tcW w:w="2093" w:type="dxa"/>
          </w:tcPr>
          <w:p w14:paraId="68FEC380" w14:textId="77777777" w:rsidR="001C5C84" w:rsidRPr="00895E3A" w:rsidRDefault="00A51EF4" w:rsidP="00A51EF4">
            <w:r w:rsidRPr="00895E3A">
              <w:t xml:space="preserve">Массив доп. параметров </w:t>
            </w:r>
            <w:r w:rsidR="001C5C84" w:rsidRPr="00895E3A">
              <w:t>(</w:t>
            </w:r>
            <w:r w:rsidRPr="00895E3A">
              <w:t>ProductParams</w:t>
            </w:r>
            <w:r w:rsidR="001C5C84" w:rsidRPr="00895E3A">
              <w:t>)</w:t>
            </w:r>
          </w:p>
        </w:tc>
        <w:tc>
          <w:tcPr>
            <w:tcW w:w="5906" w:type="dxa"/>
          </w:tcPr>
          <w:p w14:paraId="68FEC381" w14:textId="77777777" w:rsidR="001C5C84" w:rsidRPr="00895E3A" w:rsidRDefault="00A51EF4" w:rsidP="005E498F">
            <w:r w:rsidRPr="00895E3A">
              <w:t xml:space="preserve">Массив </w:t>
            </w:r>
            <w:hyperlink w:anchor="_Список_произвольных_характеристик" w:history="1">
              <w:r w:rsidRPr="00895E3A">
                <w:rPr>
                  <w:rStyle w:val="Hyperlink"/>
                  <w:noProof w:val="0"/>
                </w:rPr>
                <w:t>доп. параметров</w:t>
              </w:r>
            </w:hyperlink>
          </w:p>
        </w:tc>
        <w:tc>
          <w:tcPr>
            <w:tcW w:w="1854" w:type="dxa"/>
          </w:tcPr>
          <w:p w14:paraId="68FEC382" w14:textId="77777777" w:rsidR="001C5C84" w:rsidRPr="00895E3A" w:rsidRDefault="001C5C84" w:rsidP="005E498F">
            <w:r w:rsidRPr="00895E3A">
              <w:t>Нет</w:t>
            </w:r>
          </w:p>
        </w:tc>
      </w:tr>
    </w:tbl>
    <w:p w14:paraId="68FEC384" w14:textId="77777777" w:rsidR="001C5C84" w:rsidRPr="00895E3A" w:rsidRDefault="001C5C84" w:rsidP="001C5C84">
      <w:pPr>
        <w:keepNext/>
        <w:numPr>
          <w:ilvl w:val="3"/>
          <w:numId w:val="13"/>
        </w:numPr>
        <w:spacing w:before="200"/>
        <w:outlineLvl w:val="3"/>
        <w:rPr>
          <w:bCs/>
          <w:iCs/>
          <w:sz w:val="24"/>
        </w:rPr>
      </w:pPr>
      <w:bookmarkStart w:id="779" w:name="_Toc370583058"/>
      <w:r w:rsidRPr="00895E3A">
        <w:rPr>
          <w:bCs/>
          <w:iCs/>
          <w:sz w:val="24"/>
        </w:rPr>
        <w:t>Логика выполнения</w:t>
      </w:r>
      <w:bookmarkEnd w:id="779"/>
    </w:p>
    <w:p w14:paraId="68FEC385" w14:textId="77777777" w:rsidR="001C5C84" w:rsidRPr="00895E3A" w:rsidRDefault="001C5C84" w:rsidP="001C5C84">
      <w:pPr>
        <w:pStyle w:val="a1"/>
        <w:numPr>
          <w:ilvl w:val="0"/>
          <w:numId w:val="0"/>
        </w:numPr>
        <w:ind w:left="250" w:hanging="250"/>
      </w:pPr>
      <w:r w:rsidRPr="00895E3A">
        <w:t>По указанной категории выбираются все дополнительные атрибуты у продуктов в данной категории. Дублирующие записи игнорируются.</w:t>
      </w:r>
    </w:p>
    <w:p w14:paraId="68FEC386" w14:textId="77777777" w:rsidR="003B61CD" w:rsidRPr="00895E3A" w:rsidRDefault="003B61CD" w:rsidP="003B61CD">
      <w:pPr>
        <w:keepNext/>
        <w:numPr>
          <w:ilvl w:val="2"/>
          <w:numId w:val="13"/>
        </w:numPr>
        <w:spacing w:before="200"/>
        <w:outlineLvl w:val="2"/>
        <w:rPr>
          <w:bCs/>
          <w:color w:val="000000"/>
          <w:sz w:val="28"/>
        </w:rPr>
      </w:pPr>
      <w:bookmarkStart w:id="780" w:name="_Toc370583059"/>
      <w:r w:rsidRPr="00895E3A">
        <w:rPr>
          <w:bCs/>
          <w:color w:val="000000"/>
          <w:sz w:val="28"/>
        </w:rPr>
        <w:t>Получение рекомендуемых продуктов  (</w:t>
      </w:r>
      <w:r w:rsidRPr="00895E3A">
        <w:rPr>
          <w:rFonts w:cs="Tahoma"/>
          <w:color w:val="000000"/>
          <w:sz w:val="28"/>
          <w:szCs w:val="28"/>
          <w:highlight w:val="white"/>
        </w:rPr>
        <w:t>GetRecomendedProducts</w:t>
      </w:r>
      <w:r w:rsidRPr="00895E3A">
        <w:rPr>
          <w:bCs/>
          <w:color w:val="000000"/>
          <w:sz w:val="28"/>
        </w:rPr>
        <w:t>)</w:t>
      </w:r>
      <w:bookmarkEnd w:id="780"/>
    </w:p>
    <w:p w14:paraId="68FEC387" w14:textId="77777777" w:rsidR="003B61CD" w:rsidRPr="00895E3A" w:rsidRDefault="003B61CD" w:rsidP="003B61CD">
      <w:pPr>
        <w:keepNext/>
        <w:numPr>
          <w:ilvl w:val="3"/>
          <w:numId w:val="13"/>
        </w:numPr>
        <w:spacing w:before="200"/>
        <w:outlineLvl w:val="3"/>
        <w:rPr>
          <w:bCs/>
          <w:iCs/>
          <w:sz w:val="24"/>
        </w:rPr>
      </w:pPr>
      <w:bookmarkStart w:id="781" w:name="_Toc370583060"/>
      <w:r w:rsidRPr="00895E3A">
        <w:rPr>
          <w:bCs/>
          <w:iCs/>
          <w:sz w:val="24"/>
        </w:rPr>
        <w:t>Карточка операции</w:t>
      </w:r>
      <w:bookmarkEnd w:id="781"/>
    </w:p>
    <w:tbl>
      <w:tblPr>
        <w:tblStyle w:val="3"/>
        <w:tblW w:w="0" w:type="auto"/>
        <w:tblLook w:val="04A0" w:firstRow="1" w:lastRow="0" w:firstColumn="1" w:lastColumn="0" w:noHBand="0" w:noVBand="1"/>
      </w:tblPr>
      <w:tblGrid>
        <w:gridCol w:w="3652"/>
        <w:gridCol w:w="6201"/>
      </w:tblGrid>
      <w:tr w:rsidR="003B61CD" w:rsidRPr="00895E3A" w14:paraId="68FEC38A" w14:textId="77777777" w:rsidTr="00714ECB">
        <w:tc>
          <w:tcPr>
            <w:tcW w:w="3652" w:type="dxa"/>
          </w:tcPr>
          <w:p w14:paraId="68FEC388" w14:textId="77777777" w:rsidR="003B61CD" w:rsidRPr="00895E3A" w:rsidRDefault="003B61CD" w:rsidP="00714ECB">
            <w:r w:rsidRPr="00895E3A">
              <w:t>Предназначение</w:t>
            </w:r>
          </w:p>
        </w:tc>
        <w:tc>
          <w:tcPr>
            <w:tcW w:w="6201" w:type="dxa"/>
          </w:tcPr>
          <w:p w14:paraId="68FEC389" w14:textId="77777777" w:rsidR="003B61CD" w:rsidRPr="00895E3A" w:rsidRDefault="003B61CD" w:rsidP="003B61CD">
            <w:r w:rsidRPr="00895E3A">
              <w:t>Операция предназначена для предоставления пользователю рекомендуемых товаров.</w:t>
            </w:r>
          </w:p>
        </w:tc>
      </w:tr>
      <w:tr w:rsidR="003B61CD" w:rsidRPr="00895E3A" w14:paraId="68FEC38D" w14:textId="77777777" w:rsidTr="00714ECB">
        <w:tc>
          <w:tcPr>
            <w:tcW w:w="3652" w:type="dxa"/>
          </w:tcPr>
          <w:p w14:paraId="68FEC38B" w14:textId="77777777" w:rsidR="003B61CD" w:rsidRPr="00895E3A" w:rsidRDefault="003B61CD" w:rsidP="00714ECB">
            <w:r w:rsidRPr="00895E3A">
              <w:t>Режим выполнения</w:t>
            </w:r>
          </w:p>
        </w:tc>
        <w:tc>
          <w:tcPr>
            <w:tcW w:w="6201" w:type="dxa"/>
          </w:tcPr>
          <w:p w14:paraId="68FEC38C" w14:textId="77777777" w:rsidR="003B61CD" w:rsidRPr="00895E3A" w:rsidRDefault="003B61CD" w:rsidP="00714ECB">
            <w:r w:rsidRPr="00895E3A">
              <w:t>Синхронный</w:t>
            </w:r>
          </w:p>
        </w:tc>
      </w:tr>
    </w:tbl>
    <w:p w14:paraId="68FEC38E" w14:textId="77777777" w:rsidR="003B61CD" w:rsidRPr="00895E3A" w:rsidRDefault="003B61CD" w:rsidP="003B61CD">
      <w:pPr>
        <w:keepNext/>
        <w:numPr>
          <w:ilvl w:val="3"/>
          <w:numId w:val="13"/>
        </w:numPr>
        <w:spacing w:before="200"/>
        <w:outlineLvl w:val="3"/>
        <w:rPr>
          <w:bCs/>
          <w:iCs/>
          <w:sz w:val="24"/>
        </w:rPr>
      </w:pPr>
      <w:bookmarkStart w:id="782" w:name="_Toc370583061"/>
      <w:r w:rsidRPr="00895E3A">
        <w:rPr>
          <w:bCs/>
          <w:iCs/>
          <w:sz w:val="24"/>
        </w:rPr>
        <w:t>Параметры назначения</w:t>
      </w:r>
      <w:bookmarkEnd w:id="782"/>
    </w:p>
    <w:tbl>
      <w:tblPr>
        <w:tblStyle w:val="3"/>
        <w:tblW w:w="0" w:type="auto"/>
        <w:tblLook w:val="04A0" w:firstRow="1" w:lastRow="0" w:firstColumn="1" w:lastColumn="0" w:noHBand="0" w:noVBand="1"/>
      </w:tblPr>
      <w:tblGrid>
        <w:gridCol w:w="4926"/>
        <w:gridCol w:w="4927"/>
      </w:tblGrid>
      <w:tr w:rsidR="003B61CD" w:rsidRPr="00895E3A" w14:paraId="68FEC391" w14:textId="77777777" w:rsidTr="00714ECB">
        <w:tc>
          <w:tcPr>
            <w:tcW w:w="4926" w:type="dxa"/>
          </w:tcPr>
          <w:p w14:paraId="68FEC38F" w14:textId="77777777" w:rsidR="003B61CD" w:rsidRPr="00895E3A" w:rsidRDefault="003B61CD" w:rsidP="00714ECB">
            <w:pPr>
              <w:rPr>
                <w:b/>
              </w:rPr>
            </w:pPr>
            <w:r w:rsidRPr="00895E3A">
              <w:rPr>
                <w:b/>
              </w:rPr>
              <w:t>Параметр</w:t>
            </w:r>
          </w:p>
        </w:tc>
        <w:tc>
          <w:tcPr>
            <w:tcW w:w="4927" w:type="dxa"/>
          </w:tcPr>
          <w:p w14:paraId="68FEC390" w14:textId="77777777" w:rsidR="003B61CD" w:rsidRPr="00895E3A" w:rsidRDefault="003B61CD" w:rsidP="00714ECB">
            <w:pPr>
              <w:rPr>
                <w:b/>
              </w:rPr>
            </w:pPr>
            <w:r w:rsidRPr="00895E3A">
              <w:rPr>
                <w:b/>
              </w:rPr>
              <w:t>Значение</w:t>
            </w:r>
          </w:p>
        </w:tc>
      </w:tr>
      <w:tr w:rsidR="003B61CD" w:rsidRPr="00895E3A" w14:paraId="68FEC394" w14:textId="77777777" w:rsidTr="00714ECB">
        <w:tc>
          <w:tcPr>
            <w:tcW w:w="4926" w:type="dxa"/>
          </w:tcPr>
          <w:p w14:paraId="68FEC392" w14:textId="77777777" w:rsidR="003B61CD" w:rsidRPr="00895E3A" w:rsidRDefault="003B61CD" w:rsidP="00714ECB">
            <w:r w:rsidRPr="00895E3A">
              <w:t>Максимальное время от получения запроса до выдачи ответа</w:t>
            </w:r>
          </w:p>
        </w:tc>
        <w:tc>
          <w:tcPr>
            <w:tcW w:w="4927" w:type="dxa"/>
          </w:tcPr>
          <w:p w14:paraId="68FEC393" w14:textId="77777777" w:rsidR="003B61CD" w:rsidRPr="00895E3A" w:rsidRDefault="003B61CD" w:rsidP="00714ECB">
            <w:r w:rsidRPr="00895E3A">
              <w:t>200 миллисекунд</w:t>
            </w:r>
          </w:p>
        </w:tc>
      </w:tr>
    </w:tbl>
    <w:p w14:paraId="68FEC395" w14:textId="77777777" w:rsidR="003B61CD" w:rsidRPr="00895E3A" w:rsidRDefault="003B61CD" w:rsidP="003B61CD">
      <w:pPr>
        <w:keepNext/>
        <w:numPr>
          <w:ilvl w:val="3"/>
          <w:numId w:val="13"/>
        </w:numPr>
        <w:spacing w:before="200"/>
        <w:outlineLvl w:val="3"/>
        <w:rPr>
          <w:bCs/>
          <w:iCs/>
          <w:sz w:val="24"/>
        </w:rPr>
      </w:pPr>
      <w:bookmarkStart w:id="783" w:name="_Toc370583062"/>
      <w:r w:rsidRPr="00895E3A">
        <w:rPr>
          <w:bCs/>
          <w:iCs/>
          <w:sz w:val="24"/>
        </w:rPr>
        <w:t>Влияние на другие операции</w:t>
      </w:r>
      <w:bookmarkEnd w:id="783"/>
    </w:p>
    <w:p w14:paraId="68FEC396" w14:textId="77777777" w:rsidR="003B61CD" w:rsidRPr="00895E3A" w:rsidRDefault="003B61CD" w:rsidP="003B61CD">
      <w:r w:rsidRPr="00895E3A">
        <w:t>Отсутствует.</w:t>
      </w:r>
    </w:p>
    <w:p w14:paraId="68FEC397" w14:textId="77777777" w:rsidR="003B61CD" w:rsidRPr="00895E3A" w:rsidRDefault="003B61CD" w:rsidP="003B61CD">
      <w:pPr>
        <w:keepNext/>
        <w:numPr>
          <w:ilvl w:val="3"/>
          <w:numId w:val="13"/>
        </w:numPr>
        <w:spacing w:before="200"/>
        <w:outlineLvl w:val="3"/>
        <w:rPr>
          <w:bCs/>
          <w:iCs/>
          <w:sz w:val="24"/>
        </w:rPr>
      </w:pPr>
      <w:bookmarkStart w:id="784" w:name="_Toc370583063"/>
      <w:r w:rsidRPr="00895E3A">
        <w:rPr>
          <w:bCs/>
          <w:iCs/>
          <w:sz w:val="24"/>
        </w:rPr>
        <w:lastRenderedPageBreak/>
        <w:t>Входные параметры</w:t>
      </w:r>
      <w:bookmarkEnd w:id="784"/>
    </w:p>
    <w:tbl>
      <w:tblPr>
        <w:tblStyle w:val="3"/>
        <w:tblW w:w="0" w:type="auto"/>
        <w:tblLook w:val="04A0" w:firstRow="1" w:lastRow="0" w:firstColumn="1" w:lastColumn="0" w:noHBand="0" w:noVBand="1"/>
      </w:tblPr>
      <w:tblGrid>
        <w:gridCol w:w="2093"/>
        <w:gridCol w:w="5906"/>
        <w:gridCol w:w="1854"/>
      </w:tblGrid>
      <w:tr w:rsidR="003B61CD" w:rsidRPr="00895E3A" w14:paraId="68FEC39B" w14:textId="77777777" w:rsidTr="00714ECB">
        <w:tc>
          <w:tcPr>
            <w:tcW w:w="2093" w:type="dxa"/>
          </w:tcPr>
          <w:p w14:paraId="68FEC398" w14:textId="77777777" w:rsidR="003B61CD" w:rsidRPr="00895E3A" w:rsidRDefault="003B61CD" w:rsidP="00714ECB">
            <w:pPr>
              <w:rPr>
                <w:b/>
              </w:rPr>
            </w:pPr>
            <w:r w:rsidRPr="00895E3A">
              <w:rPr>
                <w:b/>
              </w:rPr>
              <w:t>Параметр</w:t>
            </w:r>
          </w:p>
        </w:tc>
        <w:tc>
          <w:tcPr>
            <w:tcW w:w="5906" w:type="dxa"/>
          </w:tcPr>
          <w:p w14:paraId="68FEC399" w14:textId="77777777" w:rsidR="003B61CD" w:rsidRPr="00895E3A" w:rsidRDefault="003B61CD" w:rsidP="00714ECB">
            <w:pPr>
              <w:rPr>
                <w:b/>
              </w:rPr>
            </w:pPr>
            <w:r w:rsidRPr="00895E3A">
              <w:rPr>
                <w:b/>
              </w:rPr>
              <w:t>Описание</w:t>
            </w:r>
          </w:p>
        </w:tc>
        <w:tc>
          <w:tcPr>
            <w:tcW w:w="1854" w:type="dxa"/>
          </w:tcPr>
          <w:p w14:paraId="68FEC39A" w14:textId="77777777" w:rsidR="003B61CD" w:rsidRPr="00895E3A" w:rsidRDefault="003B61CD" w:rsidP="00714ECB">
            <w:pPr>
              <w:rPr>
                <w:b/>
              </w:rPr>
            </w:pPr>
            <w:r w:rsidRPr="00895E3A">
              <w:rPr>
                <w:b/>
              </w:rPr>
              <w:t>Обязательный?</w:t>
            </w:r>
          </w:p>
        </w:tc>
      </w:tr>
      <w:tr w:rsidR="003B61CD" w:rsidRPr="00895E3A" w14:paraId="68FEC39F" w14:textId="77777777" w:rsidTr="00714ECB">
        <w:tc>
          <w:tcPr>
            <w:tcW w:w="2093" w:type="dxa"/>
          </w:tcPr>
          <w:p w14:paraId="68FEC39C" w14:textId="77777777" w:rsidR="003B61CD" w:rsidRPr="00895E3A" w:rsidRDefault="003B61CD" w:rsidP="00714ECB">
            <w:r w:rsidRPr="00895E3A">
              <w:t>Идентификатор клиента (clientId)</w:t>
            </w:r>
          </w:p>
        </w:tc>
        <w:tc>
          <w:tcPr>
            <w:tcW w:w="5906" w:type="dxa"/>
          </w:tcPr>
          <w:p w14:paraId="68FEC39D" w14:textId="77777777" w:rsidR="003B61CD" w:rsidRPr="00895E3A" w:rsidRDefault="003B61CD" w:rsidP="00714ECB">
            <w:r w:rsidRPr="00895E3A">
              <w:t>Идентификатор клиента в системе</w:t>
            </w:r>
          </w:p>
        </w:tc>
        <w:tc>
          <w:tcPr>
            <w:tcW w:w="1854" w:type="dxa"/>
          </w:tcPr>
          <w:p w14:paraId="68FEC39E" w14:textId="77777777" w:rsidR="003B61CD" w:rsidRPr="00895E3A" w:rsidRDefault="003B61CD" w:rsidP="00714ECB">
            <w:r w:rsidRPr="00895E3A">
              <w:t>Да</w:t>
            </w:r>
          </w:p>
        </w:tc>
      </w:tr>
      <w:tr w:rsidR="003B61CD" w:rsidRPr="00895E3A" w14:paraId="68FEC3A3" w14:textId="77777777" w:rsidTr="00714ECB">
        <w:tc>
          <w:tcPr>
            <w:tcW w:w="2093" w:type="dxa"/>
          </w:tcPr>
          <w:p w14:paraId="68FEC3A0" w14:textId="77777777" w:rsidR="003B61CD" w:rsidRPr="00895E3A" w:rsidRDefault="003B61CD" w:rsidP="00714ECB">
            <w:r w:rsidRPr="00895E3A">
              <w:t>Максимальное количество популярных подарков (countToTake)</w:t>
            </w:r>
          </w:p>
        </w:tc>
        <w:tc>
          <w:tcPr>
            <w:tcW w:w="5906" w:type="dxa"/>
          </w:tcPr>
          <w:p w14:paraId="68FEC3A1" w14:textId="77777777" w:rsidR="003B61CD" w:rsidRPr="00895E3A" w:rsidRDefault="003B61CD" w:rsidP="00714ECB">
            <w:r w:rsidRPr="00895E3A">
              <w:t>Максимальное количество популярных подарков, которое необходимо вернуть.</w:t>
            </w:r>
          </w:p>
        </w:tc>
        <w:tc>
          <w:tcPr>
            <w:tcW w:w="1854" w:type="dxa"/>
          </w:tcPr>
          <w:p w14:paraId="68FEC3A2" w14:textId="77777777" w:rsidR="003B61CD" w:rsidRPr="00895E3A" w:rsidRDefault="003B61CD" w:rsidP="00714ECB">
            <w:r w:rsidRPr="00895E3A">
              <w:t>Нет</w:t>
            </w:r>
          </w:p>
        </w:tc>
      </w:tr>
      <w:tr w:rsidR="003B61CD" w:rsidRPr="00895E3A" w14:paraId="68FEC3A7" w14:textId="77777777" w:rsidTr="00714ECB">
        <w:tc>
          <w:tcPr>
            <w:tcW w:w="2093" w:type="dxa"/>
          </w:tcPr>
          <w:p w14:paraId="68FEC3A4" w14:textId="77777777" w:rsidR="003B61CD" w:rsidRPr="00895E3A" w:rsidRDefault="00FD26A1" w:rsidP="00714ECB">
            <w:r w:rsidRPr="00895E3A">
              <w:t>Конте</w:t>
            </w:r>
            <w:proofErr w:type="gramStart"/>
            <w:r w:rsidRPr="00895E3A">
              <w:t xml:space="preserve">кст </w:t>
            </w:r>
            <w:r w:rsidR="003B61CD" w:rsidRPr="00895E3A">
              <w:t xml:space="preserve"> кл</w:t>
            </w:r>
            <w:proofErr w:type="gramEnd"/>
            <w:r w:rsidR="003B61CD" w:rsidRPr="00895E3A">
              <w:t>иента (clientContext)</w:t>
            </w:r>
          </w:p>
        </w:tc>
        <w:tc>
          <w:tcPr>
            <w:tcW w:w="5906" w:type="dxa"/>
          </w:tcPr>
          <w:p w14:paraId="68FEC3A5" w14:textId="77777777" w:rsidR="003B61CD" w:rsidRPr="00895E3A" w:rsidRDefault="003B61CD" w:rsidP="00714ECB">
            <w:r w:rsidRPr="00895E3A">
              <w:t>Набор пар ключ-значение, содержащий информацию о клиенте.</w:t>
            </w:r>
          </w:p>
        </w:tc>
        <w:tc>
          <w:tcPr>
            <w:tcW w:w="1854" w:type="dxa"/>
          </w:tcPr>
          <w:p w14:paraId="68FEC3A6" w14:textId="77777777" w:rsidR="003B61CD" w:rsidRPr="00895E3A" w:rsidRDefault="003B61CD" w:rsidP="00714ECB">
            <w:r w:rsidRPr="00895E3A">
              <w:t>Да</w:t>
            </w:r>
          </w:p>
        </w:tc>
      </w:tr>
    </w:tbl>
    <w:p w14:paraId="68FEC3A8" w14:textId="77777777" w:rsidR="003B61CD" w:rsidRPr="00895E3A" w:rsidRDefault="003B61CD" w:rsidP="003B61CD"/>
    <w:p w14:paraId="68FEC3A9" w14:textId="77777777" w:rsidR="003B61CD" w:rsidRPr="00895E3A" w:rsidRDefault="003B61CD" w:rsidP="003B61CD">
      <w:pPr>
        <w:keepNext/>
        <w:numPr>
          <w:ilvl w:val="3"/>
          <w:numId w:val="13"/>
        </w:numPr>
        <w:spacing w:before="200"/>
        <w:outlineLvl w:val="3"/>
        <w:rPr>
          <w:bCs/>
          <w:iCs/>
          <w:sz w:val="24"/>
        </w:rPr>
      </w:pPr>
      <w:bookmarkStart w:id="785" w:name="_Toc370583064"/>
      <w:r w:rsidRPr="00895E3A">
        <w:rPr>
          <w:bCs/>
          <w:iCs/>
          <w:sz w:val="24"/>
        </w:rPr>
        <w:t>Выходные данные</w:t>
      </w:r>
      <w:bookmarkEnd w:id="785"/>
    </w:p>
    <w:tbl>
      <w:tblPr>
        <w:tblStyle w:val="3"/>
        <w:tblW w:w="0" w:type="auto"/>
        <w:tblLook w:val="04A0" w:firstRow="1" w:lastRow="0" w:firstColumn="1" w:lastColumn="0" w:noHBand="0" w:noVBand="1"/>
      </w:tblPr>
      <w:tblGrid>
        <w:gridCol w:w="2093"/>
        <w:gridCol w:w="5906"/>
        <w:gridCol w:w="1854"/>
      </w:tblGrid>
      <w:tr w:rsidR="003B61CD" w:rsidRPr="00895E3A" w14:paraId="68FEC3AD" w14:textId="77777777" w:rsidTr="00714ECB">
        <w:tc>
          <w:tcPr>
            <w:tcW w:w="2093" w:type="dxa"/>
          </w:tcPr>
          <w:p w14:paraId="68FEC3AA" w14:textId="77777777" w:rsidR="003B61CD" w:rsidRPr="00895E3A" w:rsidRDefault="003B61CD" w:rsidP="00714ECB">
            <w:pPr>
              <w:rPr>
                <w:b/>
              </w:rPr>
            </w:pPr>
            <w:r w:rsidRPr="00895E3A">
              <w:rPr>
                <w:b/>
              </w:rPr>
              <w:t>Атрибут</w:t>
            </w:r>
          </w:p>
        </w:tc>
        <w:tc>
          <w:tcPr>
            <w:tcW w:w="5906" w:type="dxa"/>
          </w:tcPr>
          <w:p w14:paraId="68FEC3AB" w14:textId="77777777" w:rsidR="003B61CD" w:rsidRPr="00895E3A" w:rsidRDefault="003B61CD" w:rsidP="00714ECB">
            <w:pPr>
              <w:rPr>
                <w:b/>
              </w:rPr>
            </w:pPr>
            <w:r w:rsidRPr="00895E3A">
              <w:rPr>
                <w:b/>
              </w:rPr>
              <w:t>Описание</w:t>
            </w:r>
          </w:p>
        </w:tc>
        <w:tc>
          <w:tcPr>
            <w:tcW w:w="1854" w:type="dxa"/>
          </w:tcPr>
          <w:p w14:paraId="68FEC3AC" w14:textId="77777777" w:rsidR="003B61CD" w:rsidRPr="00895E3A" w:rsidRDefault="003B61CD" w:rsidP="00714ECB">
            <w:pPr>
              <w:rPr>
                <w:b/>
              </w:rPr>
            </w:pPr>
            <w:r w:rsidRPr="00895E3A">
              <w:rPr>
                <w:b/>
              </w:rPr>
              <w:t>Обязательный?</w:t>
            </w:r>
          </w:p>
        </w:tc>
      </w:tr>
      <w:tr w:rsidR="003B61CD" w:rsidRPr="00895E3A" w14:paraId="68FEC3B1" w14:textId="77777777" w:rsidTr="00714ECB">
        <w:tc>
          <w:tcPr>
            <w:tcW w:w="2093" w:type="dxa"/>
          </w:tcPr>
          <w:p w14:paraId="68FEC3AE" w14:textId="77777777" w:rsidR="003B61CD" w:rsidRPr="00895E3A" w:rsidRDefault="003B61CD" w:rsidP="00714ECB">
            <w:r w:rsidRPr="00895E3A">
              <w:t>Признак успешного выполнения операции (Success)</w:t>
            </w:r>
          </w:p>
        </w:tc>
        <w:tc>
          <w:tcPr>
            <w:tcW w:w="5906" w:type="dxa"/>
          </w:tcPr>
          <w:p w14:paraId="68FEC3AF" w14:textId="77777777" w:rsidR="003B61CD" w:rsidRPr="00895E3A" w:rsidRDefault="003B61CD" w:rsidP="00714ECB">
            <w:r w:rsidRPr="00895E3A">
              <w:t>Признак успешного выполнения операции</w:t>
            </w:r>
          </w:p>
        </w:tc>
        <w:tc>
          <w:tcPr>
            <w:tcW w:w="1854" w:type="dxa"/>
          </w:tcPr>
          <w:p w14:paraId="68FEC3B0" w14:textId="77777777" w:rsidR="003B61CD" w:rsidRPr="00895E3A" w:rsidRDefault="003B61CD" w:rsidP="00714ECB">
            <w:r w:rsidRPr="00895E3A">
              <w:t>Да</w:t>
            </w:r>
          </w:p>
        </w:tc>
      </w:tr>
      <w:tr w:rsidR="003B61CD" w:rsidRPr="00895E3A" w14:paraId="68FEC3B7" w14:textId="77777777" w:rsidTr="00714ECB">
        <w:tc>
          <w:tcPr>
            <w:tcW w:w="2093" w:type="dxa"/>
          </w:tcPr>
          <w:p w14:paraId="68FEC3B2" w14:textId="77777777" w:rsidR="003B61CD" w:rsidRPr="00895E3A" w:rsidRDefault="003B61CD" w:rsidP="00714ECB">
            <w:r w:rsidRPr="00895E3A">
              <w:t>Код возврата (ResultCode)</w:t>
            </w:r>
          </w:p>
        </w:tc>
        <w:tc>
          <w:tcPr>
            <w:tcW w:w="5906" w:type="dxa"/>
          </w:tcPr>
          <w:p w14:paraId="68FEC3B3" w14:textId="77777777" w:rsidR="003B61CD" w:rsidRPr="00895E3A" w:rsidRDefault="003B61CD" w:rsidP="00714ECB">
            <w:r w:rsidRPr="00895E3A">
              <w:t>Целочисленный код, информирующий о результате выполнения операции. Допустимые значения:</w:t>
            </w:r>
          </w:p>
          <w:p w14:paraId="68FEC3B4" w14:textId="77777777" w:rsidR="003B61CD" w:rsidRPr="00895E3A" w:rsidRDefault="003B61CD" w:rsidP="00714ECB">
            <w:r w:rsidRPr="00895E3A">
              <w:t>0 – операция выполнена успешно</w:t>
            </w:r>
          </w:p>
          <w:p w14:paraId="68FEC3B5" w14:textId="77777777" w:rsidR="003B61CD" w:rsidRPr="00895E3A" w:rsidRDefault="003B61CD" w:rsidP="00714ECB">
            <w:r w:rsidRPr="00895E3A">
              <w:t>1 – во время выполнения операции произошла непредвиденная ошибка</w:t>
            </w:r>
          </w:p>
        </w:tc>
        <w:tc>
          <w:tcPr>
            <w:tcW w:w="1854" w:type="dxa"/>
          </w:tcPr>
          <w:p w14:paraId="68FEC3B6" w14:textId="77777777" w:rsidR="003B61CD" w:rsidRPr="00895E3A" w:rsidRDefault="003B61CD" w:rsidP="00714ECB">
            <w:r w:rsidRPr="00895E3A">
              <w:t>Да</w:t>
            </w:r>
          </w:p>
        </w:tc>
      </w:tr>
      <w:tr w:rsidR="003B61CD" w:rsidRPr="00895E3A" w14:paraId="68FEC3BB" w14:textId="77777777" w:rsidTr="00714ECB">
        <w:tc>
          <w:tcPr>
            <w:tcW w:w="2093" w:type="dxa"/>
          </w:tcPr>
          <w:p w14:paraId="68FEC3B8" w14:textId="77777777" w:rsidR="003B61CD" w:rsidRPr="00895E3A" w:rsidRDefault="003B61CD" w:rsidP="00714ECB">
            <w:r w:rsidRPr="00895E3A">
              <w:t>Описание ошибки (ResultDescription)</w:t>
            </w:r>
          </w:p>
        </w:tc>
        <w:tc>
          <w:tcPr>
            <w:tcW w:w="5906" w:type="dxa"/>
          </w:tcPr>
          <w:p w14:paraId="68FEC3B9" w14:textId="77777777" w:rsidR="003B61CD" w:rsidRPr="00895E3A" w:rsidRDefault="003B61CD" w:rsidP="00714ECB">
            <w:r w:rsidRPr="00895E3A">
              <w:t>Обязательно заполняется, если код возврата не равен 0. В других случаях никогда не заполняется.</w:t>
            </w:r>
          </w:p>
        </w:tc>
        <w:tc>
          <w:tcPr>
            <w:tcW w:w="1854" w:type="dxa"/>
          </w:tcPr>
          <w:p w14:paraId="68FEC3BA" w14:textId="77777777" w:rsidR="003B61CD" w:rsidRPr="00895E3A" w:rsidRDefault="003B61CD" w:rsidP="00714ECB">
            <w:r w:rsidRPr="00895E3A">
              <w:t>Нет</w:t>
            </w:r>
          </w:p>
        </w:tc>
      </w:tr>
      <w:tr w:rsidR="003B61CD" w:rsidRPr="00895E3A" w14:paraId="68FEC3BF" w14:textId="77777777" w:rsidTr="00714ECB">
        <w:tc>
          <w:tcPr>
            <w:tcW w:w="2093" w:type="dxa"/>
          </w:tcPr>
          <w:p w14:paraId="68FEC3BC" w14:textId="77777777" w:rsidR="003B61CD" w:rsidRPr="00895E3A" w:rsidRDefault="003B61CD" w:rsidP="00714ECB">
            <w:r w:rsidRPr="00895E3A">
              <w:t>Товары (Products)</w:t>
            </w:r>
          </w:p>
        </w:tc>
        <w:tc>
          <w:tcPr>
            <w:tcW w:w="5906" w:type="dxa"/>
          </w:tcPr>
          <w:p w14:paraId="68FEC3BD" w14:textId="77777777" w:rsidR="003B61CD" w:rsidRPr="00895E3A" w:rsidRDefault="003B61CD" w:rsidP="003B61CD">
            <w:r w:rsidRPr="00895E3A">
              <w:t xml:space="preserve">Массив записей типа </w:t>
            </w:r>
            <w:hyperlink w:anchor="_Структура_(prod.Products)" w:history="1">
              <w:r w:rsidRPr="00895E3A">
                <w:rPr>
                  <w:rStyle w:val="Hyperlink"/>
                  <w:noProof w:val="0"/>
                </w:rPr>
                <w:t>«Товар»</w:t>
              </w:r>
            </w:hyperlink>
            <w:r w:rsidRPr="00895E3A">
              <w:t xml:space="preserve"> выбраных случайным образом</w:t>
            </w:r>
          </w:p>
        </w:tc>
        <w:tc>
          <w:tcPr>
            <w:tcW w:w="1854" w:type="dxa"/>
          </w:tcPr>
          <w:p w14:paraId="68FEC3BE" w14:textId="77777777" w:rsidR="003B61CD" w:rsidRPr="00895E3A" w:rsidRDefault="003B61CD" w:rsidP="00714ECB">
            <w:r w:rsidRPr="00895E3A">
              <w:t>Да</w:t>
            </w:r>
          </w:p>
        </w:tc>
      </w:tr>
    </w:tbl>
    <w:p w14:paraId="68FEC3C0" w14:textId="77777777" w:rsidR="003B61CD" w:rsidRPr="00895E3A" w:rsidRDefault="003B61CD" w:rsidP="003B61CD">
      <w:pPr>
        <w:keepNext/>
        <w:numPr>
          <w:ilvl w:val="3"/>
          <w:numId w:val="13"/>
        </w:numPr>
        <w:spacing w:before="200"/>
        <w:outlineLvl w:val="3"/>
        <w:rPr>
          <w:bCs/>
          <w:iCs/>
          <w:sz w:val="24"/>
        </w:rPr>
      </w:pPr>
      <w:bookmarkStart w:id="786" w:name="_Toc370583065"/>
      <w:r w:rsidRPr="00895E3A">
        <w:rPr>
          <w:bCs/>
          <w:iCs/>
          <w:sz w:val="24"/>
        </w:rPr>
        <w:t>Логика выполнения</w:t>
      </w:r>
      <w:bookmarkEnd w:id="786"/>
    </w:p>
    <w:p w14:paraId="68FEC3C1" w14:textId="77777777" w:rsidR="003B61CD" w:rsidRPr="00895E3A" w:rsidRDefault="00A46875" w:rsidP="003B61CD">
      <w:pPr>
        <w:pStyle w:val="a1"/>
        <w:numPr>
          <w:ilvl w:val="0"/>
          <w:numId w:val="0"/>
        </w:numPr>
        <w:ind w:left="250" w:hanging="250"/>
      </w:pPr>
      <w:r w:rsidRPr="00895E3A">
        <w:t>Случайным образом выбираются countToTake продуктов из БД</w:t>
      </w:r>
    </w:p>
    <w:p w14:paraId="68FEC3C2" w14:textId="77777777" w:rsidR="003B61CD" w:rsidRPr="00895E3A" w:rsidRDefault="003B61CD" w:rsidP="001C5C84">
      <w:pPr>
        <w:pStyle w:val="a1"/>
        <w:numPr>
          <w:ilvl w:val="0"/>
          <w:numId w:val="0"/>
        </w:numPr>
        <w:ind w:left="250" w:hanging="250"/>
      </w:pPr>
    </w:p>
    <w:p w14:paraId="68FEC3C3" w14:textId="77777777" w:rsidR="005A5F53" w:rsidRPr="00895E3A" w:rsidRDefault="00175156" w:rsidP="003439BE">
      <w:pPr>
        <w:pStyle w:val="Heading2"/>
        <w:numPr>
          <w:ilvl w:val="1"/>
          <w:numId w:val="13"/>
        </w:numPr>
        <w:rPr>
          <w:lang w:val="ru-RU"/>
        </w:rPr>
      </w:pPr>
      <w:bookmarkStart w:id="787" w:name="_Toc370583066"/>
      <w:r w:rsidRPr="00895E3A">
        <w:rPr>
          <w:lang w:val="ru-RU"/>
        </w:rPr>
        <w:lastRenderedPageBreak/>
        <w:t>С</w:t>
      </w:r>
      <w:r w:rsidR="00190F54" w:rsidRPr="00895E3A">
        <w:rPr>
          <w:lang w:val="ru-RU"/>
        </w:rPr>
        <w:t>ервис</w:t>
      </w:r>
      <w:r w:rsidR="005A5F53" w:rsidRPr="00895E3A">
        <w:rPr>
          <w:lang w:val="ru-RU"/>
        </w:rPr>
        <w:t xml:space="preserve"> WishList</w:t>
      </w:r>
      <w:bookmarkEnd w:id="325"/>
      <w:r w:rsidR="003439BE" w:rsidRPr="00895E3A">
        <w:rPr>
          <w:lang w:val="ru-RU"/>
        </w:rPr>
        <w:t xml:space="preserve"> (WishListService)</w:t>
      </w:r>
      <w:bookmarkEnd w:id="787"/>
    </w:p>
    <w:p w14:paraId="68FEC3C4" w14:textId="77777777" w:rsidR="005A5F53" w:rsidRPr="00895E3A" w:rsidRDefault="005A5F53" w:rsidP="003439BE">
      <w:pPr>
        <w:pStyle w:val="Heading3"/>
        <w:numPr>
          <w:ilvl w:val="2"/>
          <w:numId w:val="13"/>
        </w:numPr>
      </w:pPr>
      <w:bookmarkStart w:id="788" w:name="_Toc343685948"/>
      <w:bookmarkStart w:id="789" w:name="_Toc370583067"/>
      <w:r w:rsidRPr="00895E3A">
        <w:t xml:space="preserve">Добавление товара в WishList </w:t>
      </w:r>
      <w:bookmarkEnd w:id="788"/>
      <w:r w:rsidR="003439BE" w:rsidRPr="00895E3A">
        <w:t>(Add)</w:t>
      </w:r>
      <w:bookmarkEnd w:id="789"/>
    </w:p>
    <w:p w14:paraId="68FEC3C5" w14:textId="77777777" w:rsidR="005A5F53" w:rsidRPr="00895E3A" w:rsidRDefault="005A5F53" w:rsidP="002B4107">
      <w:pPr>
        <w:pStyle w:val="Heading4"/>
        <w:numPr>
          <w:ilvl w:val="3"/>
          <w:numId w:val="13"/>
        </w:numPr>
      </w:pPr>
      <w:bookmarkStart w:id="790" w:name="_Toc343685949"/>
      <w:bookmarkStart w:id="791" w:name="_Toc370583068"/>
      <w:r w:rsidRPr="00895E3A">
        <w:t>Карточка операции</w:t>
      </w:r>
      <w:bookmarkEnd w:id="790"/>
      <w:bookmarkEnd w:id="791"/>
    </w:p>
    <w:tbl>
      <w:tblPr>
        <w:tblStyle w:val="TableGrid"/>
        <w:tblW w:w="0" w:type="auto"/>
        <w:tblLook w:val="04A0" w:firstRow="1" w:lastRow="0" w:firstColumn="1" w:lastColumn="0" w:noHBand="0" w:noVBand="1"/>
      </w:tblPr>
      <w:tblGrid>
        <w:gridCol w:w="3652"/>
        <w:gridCol w:w="6201"/>
      </w:tblGrid>
      <w:tr w:rsidR="005A5F53" w:rsidRPr="00895E3A" w14:paraId="68FEC3C8" w14:textId="77777777" w:rsidTr="005A5F53">
        <w:tc>
          <w:tcPr>
            <w:tcW w:w="3652" w:type="dxa"/>
          </w:tcPr>
          <w:p w14:paraId="68FEC3C6" w14:textId="77777777" w:rsidR="005A5F53" w:rsidRPr="00895E3A" w:rsidRDefault="005A5F53" w:rsidP="005A5F53">
            <w:r w:rsidRPr="00895E3A">
              <w:t>Предназначение</w:t>
            </w:r>
          </w:p>
        </w:tc>
        <w:tc>
          <w:tcPr>
            <w:tcW w:w="6201" w:type="dxa"/>
          </w:tcPr>
          <w:p w14:paraId="68FEC3C7" w14:textId="77777777" w:rsidR="005A5F53" w:rsidRPr="00895E3A" w:rsidRDefault="005A5F53" w:rsidP="005A5F53">
            <w:r w:rsidRPr="00895E3A">
              <w:t>Операция предназначена для добавления товара в WishList клиента</w:t>
            </w:r>
          </w:p>
        </w:tc>
      </w:tr>
      <w:tr w:rsidR="005A5F53" w:rsidRPr="00895E3A" w14:paraId="68FEC3CB" w14:textId="77777777" w:rsidTr="005A5F53">
        <w:tc>
          <w:tcPr>
            <w:tcW w:w="3652" w:type="dxa"/>
          </w:tcPr>
          <w:p w14:paraId="68FEC3C9" w14:textId="77777777" w:rsidR="005A5F53" w:rsidRPr="00895E3A" w:rsidRDefault="005A5F53" w:rsidP="005A5F53">
            <w:r w:rsidRPr="00895E3A">
              <w:t>Режим выполнения</w:t>
            </w:r>
          </w:p>
        </w:tc>
        <w:tc>
          <w:tcPr>
            <w:tcW w:w="6201" w:type="dxa"/>
          </w:tcPr>
          <w:p w14:paraId="68FEC3CA" w14:textId="77777777" w:rsidR="005A5F53" w:rsidRPr="00895E3A" w:rsidRDefault="005A5F53" w:rsidP="005A5F53">
            <w:r w:rsidRPr="00895E3A">
              <w:t>Синхронный.</w:t>
            </w:r>
          </w:p>
        </w:tc>
      </w:tr>
    </w:tbl>
    <w:p w14:paraId="68FEC3CC" w14:textId="77777777" w:rsidR="005A5F53" w:rsidRPr="00895E3A" w:rsidRDefault="005A5F53" w:rsidP="005A5F53">
      <w:pPr>
        <w:pStyle w:val="Heading4"/>
        <w:numPr>
          <w:ilvl w:val="3"/>
          <w:numId w:val="13"/>
        </w:numPr>
      </w:pPr>
      <w:bookmarkStart w:id="792" w:name="_Toc343685950"/>
      <w:bookmarkStart w:id="793" w:name="_Toc370583069"/>
      <w:r w:rsidRPr="00895E3A">
        <w:t>Параметры назначения</w:t>
      </w:r>
      <w:bookmarkEnd w:id="792"/>
      <w:bookmarkEnd w:id="793"/>
    </w:p>
    <w:p w14:paraId="68FEC3CD" w14:textId="77777777" w:rsidR="005A5F53" w:rsidRPr="00895E3A" w:rsidRDefault="005A5F53" w:rsidP="005A5F53">
      <w:pPr>
        <w:pStyle w:val="Caption"/>
        <w:keepNext/>
      </w:pPr>
    </w:p>
    <w:tbl>
      <w:tblPr>
        <w:tblStyle w:val="TableGrid"/>
        <w:tblW w:w="0" w:type="auto"/>
        <w:tblLook w:val="04A0" w:firstRow="1" w:lastRow="0" w:firstColumn="1" w:lastColumn="0" w:noHBand="0" w:noVBand="1"/>
      </w:tblPr>
      <w:tblGrid>
        <w:gridCol w:w="4926"/>
        <w:gridCol w:w="4927"/>
      </w:tblGrid>
      <w:tr w:rsidR="005A5F53" w:rsidRPr="00895E3A" w14:paraId="68FEC3D0" w14:textId="77777777" w:rsidTr="005A5F53">
        <w:tc>
          <w:tcPr>
            <w:tcW w:w="4926" w:type="dxa"/>
          </w:tcPr>
          <w:p w14:paraId="68FEC3CE" w14:textId="77777777" w:rsidR="005A5F53" w:rsidRPr="00895E3A" w:rsidRDefault="005A5F53" w:rsidP="005A5F53">
            <w:pPr>
              <w:rPr>
                <w:b/>
              </w:rPr>
            </w:pPr>
            <w:r w:rsidRPr="00895E3A">
              <w:rPr>
                <w:b/>
              </w:rPr>
              <w:t>Параметр</w:t>
            </w:r>
          </w:p>
        </w:tc>
        <w:tc>
          <w:tcPr>
            <w:tcW w:w="4927" w:type="dxa"/>
          </w:tcPr>
          <w:p w14:paraId="68FEC3CF" w14:textId="77777777" w:rsidR="005A5F53" w:rsidRPr="00895E3A" w:rsidRDefault="005A5F53" w:rsidP="005A5F53">
            <w:pPr>
              <w:rPr>
                <w:b/>
              </w:rPr>
            </w:pPr>
            <w:r w:rsidRPr="00895E3A">
              <w:rPr>
                <w:b/>
              </w:rPr>
              <w:t>Значение</w:t>
            </w:r>
          </w:p>
        </w:tc>
      </w:tr>
      <w:tr w:rsidR="005A5F53" w:rsidRPr="00895E3A" w14:paraId="68FEC3D3" w14:textId="77777777" w:rsidTr="005A5F53">
        <w:tc>
          <w:tcPr>
            <w:tcW w:w="4926" w:type="dxa"/>
          </w:tcPr>
          <w:p w14:paraId="68FEC3D1" w14:textId="77777777" w:rsidR="005A5F53" w:rsidRPr="00895E3A" w:rsidRDefault="005A5F53" w:rsidP="005A5F53">
            <w:r w:rsidRPr="00895E3A">
              <w:t>Максимальное время от получения запроса до выдачи ответа</w:t>
            </w:r>
          </w:p>
        </w:tc>
        <w:tc>
          <w:tcPr>
            <w:tcW w:w="4927" w:type="dxa"/>
          </w:tcPr>
          <w:p w14:paraId="68FEC3D2" w14:textId="77777777" w:rsidR="005A5F53" w:rsidRPr="00895E3A" w:rsidRDefault="005A5F53" w:rsidP="005A5F53">
            <w:r w:rsidRPr="00895E3A">
              <w:t>100 миллисекунд</w:t>
            </w:r>
          </w:p>
        </w:tc>
      </w:tr>
    </w:tbl>
    <w:p w14:paraId="68FEC3D4" w14:textId="77777777" w:rsidR="005A5F53" w:rsidRPr="00895E3A" w:rsidRDefault="005A5F53" w:rsidP="005A5F53">
      <w:pPr>
        <w:pStyle w:val="Heading4"/>
        <w:numPr>
          <w:ilvl w:val="3"/>
          <w:numId w:val="13"/>
        </w:numPr>
      </w:pPr>
      <w:bookmarkStart w:id="794" w:name="_Toc343685951"/>
      <w:bookmarkStart w:id="795" w:name="_Toc370583070"/>
      <w:r w:rsidRPr="00895E3A">
        <w:t>Влияние на другие операции</w:t>
      </w:r>
      <w:bookmarkEnd w:id="794"/>
      <w:bookmarkEnd w:id="795"/>
    </w:p>
    <w:p w14:paraId="68FEC3D5" w14:textId="77777777" w:rsidR="005A5F53" w:rsidRPr="00895E3A" w:rsidRDefault="005A5F53" w:rsidP="005A5F53">
      <w:r w:rsidRPr="00895E3A">
        <w:t>Отсутствует.</w:t>
      </w:r>
    </w:p>
    <w:p w14:paraId="68FEC3D6" w14:textId="77777777" w:rsidR="005A5F53" w:rsidRPr="00895E3A" w:rsidRDefault="005A5F53" w:rsidP="005A5F53">
      <w:pPr>
        <w:pStyle w:val="Heading4"/>
        <w:numPr>
          <w:ilvl w:val="3"/>
          <w:numId w:val="13"/>
        </w:numPr>
      </w:pPr>
      <w:bookmarkStart w:id="796" w:name="_Toc343685952"/>
      <w:bookmarkStart w:id="797" w:name="_Toc370583071"/>
      <w:r w:rsidRPr="00895E3A">
        <w:t>Входные параметры</w:t>
      </w:r>
      <w:bookmarkEnd w:id="796"/>
      <w:bookmarkEnd w:id="797"/>
    </w:p>
    <w:p w14:paraId="68FEC3D7"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51</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5A5F53" w:rsidRPr="00895E3A" w14:paraId="68FEC3DB" w14:textId="77777777" w:rsidTr="005A5F53">
        <w:tc>
          <w:tcPr>
            <w:tcW w:w="2093" w:type="dxa"/>
          </w:tcPr>
          <w:p w14:paraId="68FEC3D8" w14:textId="77777777" w:rsidR="005A5F53" w:rsidRPr="00895E3A" w:rsidRDefault="005A5F53" w:rsidP="005A5F53">
            <w:pPr>
              <w:rPr>
                <w:b/>
              </w:rPr>
            </w:pPr>
            <w:r w:rsidRPr="00895E3A">
              <w:rPr>
                <w:b/>
              </w:rPr>
              <w:t>Параметр</w:t>
            </w:r>
          </w:p>
        </w:tc>
        <w:tc>
          <w:tcPr>
            <w:tcW w:w="5906" w:type="dxa"/>
          </w:tcPr>
          <w:p w14:paraId="68FEC3D9" w14:textId="77777777" w:rsidR="005A5F53" w:rsidRPr="00895E3A" w:rsidRDefault="005A5F53" w:rsidP="005A5F53">
            <w:pPr>
              <w:rPr>
                <w:b/>
              </w:rPr>
            </w:pPr>
            <w:r w:rsidRPr="00895E3A">
              <w:rPr>
                <w:b/>
              </w:rPr>
              <w:t>Описание</w:t>
            </w:r>
          </w:p>
        </w:tc>
        <w:tc>
          <w:tcPr>
            <w:tcW w:w="1854" w:type="dxa"/>
          </w:tcPr>
          <w:p w14:paraId="68FEC3DA" w14:textId="77777777" w:rsidR="005A5F53" w:rsidRPr="00895E3A" w:rsidRDefault="005A5F53" w:rsidP="005A5F53">
            <w:pPr>
              <w:rPr>
                <w:b/>
              </w:rPr>
            </w:pPr>
            <w:r w:rsidRPr="00895E3A">
              <w:rPr>
                <w:b/>
              </w:rPr>
              <w:t>Обязательный?</w:t>
            </w:r>
          </w:p>
        </w:tc>
      </w:tr>
      <w:tr w:rsidR="005A5F53" w:rsidRPr="00895E3A" w14:paraId="68FEC3DF" w14:textId="77777777" w:rsidTr="005A5F53">
        <w:tc>
          <w:tcPr>
            <w:tcW w:w="2093" w:type="dxa"/>
          </w:tcPr>
          <w:p w14:paraId="68FEC3DC" w14:textId="77777777" w:rsidR="005A5F53" w:rsidRPr="00895E3A" w:rsidRDefault="005A5F53" w:rsidP="005A5F53">
            <w:r w:rsidRPr="00895E3A">
              <w:t>Идентификатор клиента</w:t>
            </w:r>
            <w:r w:rsidR="00B04AC3" w:rsidRPr="00895E3A">
              <w:t xml:space="preserve"> (clientId)</w:t>
            </w:r>
          </w:p>
        </w:tc>
        <w:tc>
          <w:tcPr>
            <w:tcW w:w="5906" w:type="dxa"/>
          </w:tcPr>
          <w:p w14:paraId="68FEC3DD" w14:textId="77777777" w:rsidR="005A5F53" w:rsidRPr="00895E3A" w:rsidRDefault="005A5F53" w:rsidP="005A5F53">
            <w:r w:rsidRPr="00895E3A">
              <w:t>Уникальный идентификатор клиента.</w:t>
            </w:r>
          </w:p>
        </w:tc>
        <w:tc>
          <w:tcPr>
            <w:tcW w:w="1854" w:type="dxa"/>
          </w:tcPr>
          <w:p w14:paraId="68FEC3DE" w14:textId="77777777" w:rsidR="005A5F53" w:rsidRPr="00895E3A" w:rsidRDefault="005A5F53" w:rsidP="005A5F53">
            <w:r w:rsidRPr="00895E3A">
              <w:t>Да</w:t>
            </w:r>
          </w:p>
        </w:tc>
      </w:tr>
      <w:tr w:rsidR="00162249" w:rsidRPr="00895E3A" w14:paraId="68FEC3E3" w14:textId="77777777" w:rsidTr="005A5F53">
        <w:tc>
          <w:tcPr>
            <w:tcW w:w="2093" w:type="dxa"/>
          </w:tcPr>
          <w:p w14:paraId="68FEC3E0" w14:textId="77777777" w:rsidR="00162249" w:rsidRPr="00895E3A" w:rsidRDefault="00E61AD4" w:rsidP="003D5DE2">
            <w:r w:rsidRPr="00895E3A">
              <w:t>Внутренний и</w:t>
            </w:r>
            <w:r w:rsidR="00162249" w:rsidRPr="00895E3A">
              <w:t>дентификатор товара</w:t>
            </w:r>
            <w:r w:rsidR="00B04AC3" w:rsidRPr="00895E3A">
              <w:t xml:space="preserve"> (productId)</w:t>
            </w:r>
          </w:p>
        </w:tc>
        <w:tc>
          <w:tcPr>
            <w:tcW w:w="5906" w:type="dxa"/>
          </w:tcPr>
          <w:p w14:paraId="68FEC3E1" w14:textId="77777777" w:rsidR="00162249" w:rsidRPr="00895E3A" w:rsidRDefault="00162249">
            <w:r w:rsidRPr="00895E3A">
              <w:t>Идентификатор товара в системе «Лояльность».</w:t>
            </w:r>
          </w:p>
        </w:tc>
        <w:tc>
          <w:tcPr>
            <w:tcW w:w="1854" w:type="dxa"/>
          </w:tcPr>
          <w:p w14:paraId="68FEC3E2" w14:textId="77777777" w:rsidR="00162249" w:rsidRPr="00895E3A" w:rsidRDefault="00162249" w:rsidP="005A5F53">
            <w:r w:rsidRPr="00895E3A">
              <w:t>Да</w:t>
            </w:r>
          </w:p>
        </w:tc>
      </w:tr>
      <w:tr w:rsidR="00F415C0" w:rsidRPr="00895E3A" w14:paraId="68FEC3E8" w14:textId="77777777" w:rsidTr="005A5F53">
        <w:tc>
          <w:tcPr>
            <w:tcW w:w="2093" w:type="dxa"/>
          </w:tcPr>
          <w:p w14:paraId="68FEC3E4" w14:textId="77777777" w:rsidR="00F415C0" w:rsidRPr="00895E3A" w:rsidRDefault="00F415C0" w:rsidP="003D5DE2">
            <w:r w:rsidRPr="00895E3A">
              <w:t>Количество товара (quantity)</w:t>
            </w:r>
          </w:p>
        </w:tc>
        <w:tc>
          <w:tcPr>
            <w:tcW w:w="5906" w:type="dxa"/>
          </w:tcPr>
          <w:p w14:paraId="68FEC3E5" w14:textId="77777777" w:rsidR="00F415C0" w:rsidRPr="00895E3A" w:rsidRDefault="00F415C0" w:rsidP="00F415C0">
            <w:r w:rsidRPr="00895E3A">
              <w:t>Число товаров, которое необходимо добавить в WishList</w:t>
            </w:r>
          </w:p>
          <w:p w14:paraId="68FEC3E6" w14:textId="77777777" w:rsidR="00F415C0" w:rsidRPr="00895E3A" w:rsidRDefault="00F415C0" w:rsidP="00F415C0">
            <w:r w:rsidRPr="00895E3A">
              <w:t>Значение по умолчанию 1.</w:t>
            </w:r>
          </w:p>
        </w:tc>
        <w:tc>
          <w:tcPr>
            <w:tcW w:w="1854" w:type="dxa"/>
          </w:tcPr>
          <w:p w14:paraId="68FEC3E7" w14:textId="77777777" w:rsidR="00F415C0" w:rsidRPr="00895E3A" w:rsidRDefault="00F415C0" w:rsidP="005A5F53">
            <w:r w:rsidRPr="00895E3A">
              <w:t>Нет</w:t>
            </w:r>
          </w:p>
        </w:tc>
      </w:tr>
    </w:tbl>
    <w:p w14:paraId="68FEC3E9" w14:textId="77777777" w:rsidR="005A5F53" w:rsidRPr="00895E3A" w:rsidRDefault="005A5F53" w:rsidP="005A5F53"/>
    <w:p w14:paraId="68FEC3EA" w14:textId="77777777" w:rsidR="005A5F53" w:rsidRPr="00895E3A" w:rsidRDefault="005A5F53" w:rsidP="005A5F53">
      <w:pPr>
        <w:pStyle w:val="Heading4"/>
        <w:numPr>
          <w:ilvl w:val="3"/>
          <w:numId w:val="13"/>
        </w:numPr>
      </w:pPr>
      <w:bookmarkStart w:id="798" w:name="_Toc343685953"/>
      <w:bookmarkStart w:id="799" w:name="_Toc370583072"/>
      <w:r w:rsidRPr="00895E3A">
        <w:lastRenderedPageBreak/>
        <w:t>Выходные данные</w:t>
      </w:r>
      <w:bookmarkEnd w:id="798"/>
      <w:bookmarkEnd w:id="799"/>
    </w:p>
    <w:p w14:paraId="68FEC3EB"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52</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5A5F53" w:rsidRPr="00895E3A" w14:paraId="68FEC3EF" w14:textId="77777777" w:rsidTr="005A5F53">
        <w:tc>
          <w:tcPr>
            <w:tcW w:w="2093" w:type="dxa"/>
          </w:tcPr>
          <w:p w14:paraId="68FEC3EC" w14:textId="77777777" w:rsidR="005A5F53" w:rsidRPr="00895E3A" w:rsidRDefault="005A5F53" w:rsidP="005A5F53">
            <w:pPr>
              <w:rPr>
                <w:b/>
              </w:rPr>
            </w:pPr>
            <w:r w:rsidRPr="00895E3A">
              <w:rPr>
                <w:b/>
              </w:rPr>
              <w:t>Атрибут</w:t>
            </w:r>
          </w:p>
        </w:tc>
        <w:tc>
          <w:tcPr>
            <w:tcW w:w="5906" w:type="dxa"/>
          </w:tcPr>
          <w:p w14:paraId="68FEC3ED" w14:textId="77777777" w:rsidR="005A5F53" w:rsidRPr="00895E3A" w:rsidRDefault="005A5F53" w:rsidP="005A5F53">
            <w:pPr>
              <w:rPr>
                <w:b/>
              </w:rPr>
            </w:pPr>
            <w:r w:rsidRPr="00895E3A">
              <w:rPr>
                <w:b/>
              </w:rPr>
              <w:t>Описание</w:t>
            </w:r>
          </w:p>
        </w:tc>
        <w:tc>
          <w:tcPr>
            <w:tcW w:w="1854" w:type="dxa"/>
          </w:tcPr>
          <w:p w14:paraId="68FEC3EE" w14:textId="77777777" w:rsidR="005A5F53" w:rsidRPr="00895E3A" w:rsidRDefault="005A5F53" w:rsidP="005A5F53">
            <w:pPr>
              <w:rPr>
                <w:b/>
              </w:rPr>
            </w:pPr>
            <w:r w:rsidRPr="00895E3A">
              <w:rPr>
                <w:b/>
              </w:rPr>
              <w:t>Обязательный?</w:t>
            </w:r>
          </w:p>
        </w:tc>
      </w:tr>
      <w:tr w:rsidR="004C3CB1" w:rsidRPr="00895E3A" w14:paraId="68FEC3F3" w14:textId="77777777" w:rsidTr="005A5F53">
        <w:tc>
          <w:tcPr>
            <w:tcW w:w="2093" w:type="dxa"/>
          </w:tcPr>
          <w:p w14:paraId="68FEC3F0" w14:textId="77777777" w:rsidR="004C3CB1" w:rsidRPr="00895E3A" w:rsidRDefault="004C3CB1" w:rsidP="005A5F53">
            <w:r w:rsidRPr="00895E3A">
              <w:t>Признак успешного выполнения операции</w:t>
            </w:r>
            <w:r w:rsidR="00B04AC3" w:rsidRPr="00895E3A">
              <w:t xml:space="preserve"> (Success)</w:t>
            </w:r>
          </w:p>
        </w:tc>
        <w:tc>
          <w:tcPr>
            <w:tcW w:w="5906" w:type="dxa"/>
          </w:tcPr>
          <w:p w14:paraId="68FEC3F1" w14:textId="77777777" w:rsidR="004C3CB1" w:rsidRPr="00895E3A" w:rsidRDefault="004C3CB1" w:rsidP="005A5F53">
            <w:r w:rsidRPr="00895E3A">
              <w:t>Признак успешного выполнения операции</w:t>
            </w:r>
          </w:p>
        </w:tc>
        <w:tc>
          <w:tcPr>
            <w:tcW w:w="1854" w:type="dxa"/>
          </w:tcPr>
          <w:p w14:paraId="68FEC3F2" w14:textId="77777777" w:rsidR="004C3CB1" w:rsidRPr="00895E3A" w:rsidRDefault="004C3CB1" w:rsidP="005A5F53">
            <w:r w:rsidRPr="00895E3A">
              <w:t>Да</w:t>
            </w:r>
          </w:p>
        </w:tc>
      </w:tr>
      <w:tr w:rsidR="004C3CB1" w:rsidRPr="00895E3A" w14:paraId="68FEC3FB" w14:textId="77777777" w:rsidTr="005A5F53">
        <w:tc>
          <w:tcPr>
            <w:tcW w:w="2093" w:type="dxa"/>
          </w:tcPr>
          <w:p w14:paraId="68FEC3F4" w14:textId="77777777" w:rsidR="004C3CB1" w:rsidRPr="00895E3A" w:rsidRDefault="004C3CB1" w:rsidP="005A5F53">
            <w:r w:rsidRPr="00895E3A">
              <w:t>Код возврата</w:t>
            </w:r>
            <w:r w:rsidR="00B04AC3" w:rsidRPr="00895E3A">
              <w:t xml:space="preserve"> (ResultCode)</w:t>
            </w:r>
          </w:p>
        </w:tc>
        <w:tc>
          <w:tcPr>
            <w:tcW w:w="5906" w:type="dxa"/>
          </w:tcPr>
          <w:p w14:paraId="68FEC3F5" w14:textId="77777777" w:rsidR="004C3CB1" w:rsidRPr="00895E3A" w:rsidRDefault="004C3CB1" w:rsidP="004C3CB1">
            <w:r w:rsidRPr="00895E3A">
              <w:t>Целочисленный код, информирующий о результате выполнения операции. Допустимые значения:</w:t>
            </w:r>
          </w:p>
          <w:p w14:paraId="68FEC3F6" w14:textId="77777777" w:rsidR="004C3CB1" w:rsidRPr="00895E3A" w:rsidRDefault="004C3CB1" w:rsidP="004C3CB1">
            <w:r w:rsidRPr="00895E3A">
              <w:t>0 – операция выполнена успешно</w:t>
            </w:r>
          </w:p>
          <w:p w14:paraId="68FEC3F7" w14:textId="77777777" w:rsidR="004C3CB1" w:rsidRPr="00895E3A" w:rsidRDefault="004C3CB1" w:rsidP="005A5F53">
            <w:r w:rsidRPr="00895E3A">
              <w:t>1 – во время выполнения операции произошла непредвиденная ошибка</w:t>
            </w:r>
          </w:p>
          <w:p w14:paraId="68FEC3F8" w14:textId="77777777" w:rsidR="004C3CB1" w:rsidRPr="00895E3A" w:rsidRDefault="004C3CB1" w:rsidP="005A5F53">
            <w:r w:rsidRPr="00895E3A">
              <w:t>2 – товар уже добавлен в WishList</w:t>
            </w:r>
          </w:p>
          <w:p w14:paraId="68FEC3F9" w14:textId="77777777" w:rsidR="001E1A9B" w:rsidRPr="00895E3A" w:rsidRDefault="001E1A9B" w:rsidP="005A5F53">
            <w:r w:rsidRPr="00895E3A">
              <w:t>4 - список отложенных вознаграждений полон</w:t>
            </w:r>
          </w:p>
        </w:tc>
        <w:tc>
          <w:tcPr>
            <w:tcW w:w="1854" w:type="dxa"/>
          </w:tcPr>
          <w:p w14:paraId="68FEC3FA" w14:textId="77777777" w:rsidR="004C3CB1" w:rsidRPr="00895E3A" w:rsidRDefault="004C3CB1" w:rsidP="005A5F53">
            <w:r w:rsidRPr="00895E3A">
              <w:t>Да</w:t>
            </w:r>
          </w:p>
        </w:tc>
      </w:tr>
      <w:tr w:rsidR="00D47D3C" w:rsidRPr="00895E3A" w14:paraId="68FEC3FF" w14:textId="77777777" w:rsidTr="005A5F53">
        <w:tc>
          <w:tcPr>
            <w:tcW w:w="2093" w:type="dxa"/>
          </w:tcPr>
          <w:p w14:paraId="68FEC3FC" w14:textId="77777777" w:rsidR="00D47D3C" w:rsidRPr="00895E3A" w:rsidRDefault="00D47D3C" w:rsidP="005A5F53">
            <w:r w:rsidRPr="00895E3A">
              <w:t>Описание ошибки</w:t>
            </w:r>
            <w:r w:rsidR="00B04AC3" w:rsidRPr="00895E3A">
              <w:t xml:space="preserve"> (ResultDescription)</w:t>
            </w:r>
          </w:p>
        </w:tc>
        <w:tc>
          <w:tcPr>
            <w:tcW w:w="5906" w:type="dxa"/>
          </w:tcPr>
          <w:p w14:paraId="68FEC3FD" w14:textId="77777777" w:rsidR="00D47D3C" w:rsidRPr="00895E3A" w:rsidRDefault="00D47D3C" w:rsidP="005A5F53">
            <w:r w:rsidRPr="00895E3A">
              <w:t>Обязательно заполняется, если код возврата не равен 0. В других случаях никогда не заполняется.</w:t>
            </w:r>
          </w:p>
        </w:tc>
        <w:tc>
          <w:tcPr>
            <w:tcW w:w="1854" w:type="dxa"/>
          </w:tcPr>
          <w:p w14:paraId="68FEC3FE" w14:textId="77777777" w:rsidR="00D47D3C" w:rsidRPr="00895E3A" w:rsidRDefault="00D47D3C" w:rsidP="005A5F53">
            <w:r w:rsidRPr="00895E3A">
              <w:t>Нет</w:t>
            </w:r>
          </w:p>
        </w:tc>
      </w:tr>
    </w:tbl>
    <w:p w14:paraId="68FEC400" w14:textId="77777777" w:rsidR="005A5F53" w:rsidRPr="00895E3A" w:rsidRDefault="005A5F53" w:rsidP="005A5F53">
      <w:pPr>
        <w:pStyle w:val="Heading4"/>
        <w:numPr>
          <w:ilvl w:val="3"/>
          <w:numId w:val="13"/>
        </w:numPr>
      </w:pPr>
      <w:bookmarkStart w:id="800" w:name="_Toc343685954"/>
      <w:bookmarkStart w:id="801" w:name="_Toc370583073"/>
      <w:r w:rsidRPr="00895E3A">
        <w:t>Логика выполнения</w:t>
      </w:r>
      <w:bookmarkEnd w:id="800"/>
      <w:bookmarkEnd w:id="801"/>
    </w:p>
    <w:p w14:paraId="68FEC401" w14:textId="77777777" w:rsidR="005A5F53" w:rsidRPr="00895E3A" w:rsidRDefault="005A5F53" w:rsidP="005A5F53">
      <w:r w:rsidRPr="00895E3A">
        <w:t>Основной сценарий выполнения:</w:t>
      </w:r>
    </w:p>
    <w:p w14:paraId="68FEC402" w14:textId="77777777" w:rsidR="001E1A9B" w:rsidRPr="00895E3A" w:rsidRDefault="001E1A9B" w:rsidP="00E31AB0">
      <w:pPr>
        <w:pStyle w:val="ListParagraph"/>
        <w:numPr>
          <w:ilvl w:val="0"/>
          <w:numId w:val="32"/>
        </w:numPr>
      </w:pPr>
      <w:r w:rsidRPr="00895E3A">
        <w:t>Система проверяет общее количество уже добавленного товара ранее.</w:t>
      </w:r>
    </w:p>
    <w:p w14:paraId="68FEC403" w14:textId="77777777" w:rsidR="005A5F53" w:rsidRPr="00895E3A" w:rsidRDefault="001E1A9B" w:rsidP="00E31AB0">
      <w:pPr>
        <w:pStyle w:val="ListParagraph"/>
        <w:numPr>
          <w:ilvl w:val="0"/>
          <w:numId w:val="32"/>
        </w:numPr>
      </w:pPr>
      <w:r w:rsidRPr="00895E3A">
        <w:t>Если количество превышает допустимое (по умолчанию 30 единиц), возвращается с</w:t>
      </w:r>
      <w:r w:rsidR="00E117AC" w:rsidRPr="00895E3A">
        <w:t xml:space="preserve"> кодом ошибки -</w:t>
      </w:r>
      <w:r w:rsidRPr="00895E3A">
        <w:t xml:space="preserve"> 4.</w:t>
      </w:r>
    </w:p>
    <w:p w14:paraId="68FEC404" w14:textId="77777777" w:rsidR="001E1A9B" w:rsidRPr="00895E3A" w:rsidRDefault="001E1A9B" w:rsidP="00E31AB0">
      <w:pPr>
        <w:pStyle w:val="ListParagraph"/>
        <w:numPr>
          <w:ilvl w:val="0"/>
          <w:numId w:val="32"/>
        </w:numPr>
      </w:pPr>
      <w:r w:rsidRPr="00895E3A">
        <w:t>Система проверяет наличие товара в WishList клиента.</w:t>
      </w:r>
    </w:p>
    <w:p w14:paraId="68FEC405" w14:textId="77777777" w:rsidR="00253BEF" w:rsidRPr="00895E3A" w:rsidRDefault="00F415C0" w:rsidP="00E31AB0">
      <w:pPr>
        <w:pStyle w:val="ListParagraph"/>
        <w:numPr>
          <w:ilvl w:val="0"/>
          <w:numId w:val="32"/>
        </w:numPr>
      </w:pPr>
      <w:r w:rsidRPr="00895E3A">
        <w:t>Если товар отсутствует в WishList, то с</w:t>
      </w:r>
      <w:r w:rsidR="005A5F53" w:rsidRPr="00895E3A">
        <w:t xml:space="preserve">истема добавляет </w:t>
      </w:r>
      <w:r w:rsidRPr="00895E3A">
        <w:t xml:space="preserve">указанное количество </w:t>
      </w:r>
      <w:r w:rsidR="005A5F53" w:rsidRPr="00895E3A">
        <w:t>товар</w:t>
      </w:r>
      <w:r w:rsidRPr="00895E3A">
        <w:t>а</w:t>
      </w:r>
      <w:r w:rsidR="005A5F53" w:rsidRPr="00895E3A">
        <w:t xml:space="preserve"> в WishList.</w:t>
      </w:r>
    </w:p>
    <w:p w14:paraId="68FEC406" w14:textId="77777777" w:rsidR="00253BEF" w:rsidRPr="00895E3A" w:rsidRDefault="00F415C0" w:rsidP="00E31AB0">
      <w:pPr>
        <w:pStyle w:val="ListParagraph"/>
        <w:numPr>
          <w:ilvl w:val="0"/>
          <w:numId w:val="32"/>
        </w:numPr>
      </w:pPr>
      <w:r w:rsidRPr="00895E3A">
        <w:t>Если товар присутствует в WishList, то система</w:t>
      </w:r>
      <w:r w:rsidR="00F21082" w:rsidRPr="00895E3A">
        <w:t>:</w:t>
      </w:r>
      <w:r w:rsidRPr="00895E3A">
        <w:t xml:space="preserve"> </w:t>
      </w:r>
      <w:r w:rsidR="00F21082" w:rsidRPr="00895E3A">
        <w:t xml:space="preserve">добавляет к </w:t>
      </w:r>
      <w:r w:rsidRPr="00895E3A">
        <w:t xml:space="preserve"> переданное «Количество товара» </w:t>
      </w:r>
      <w:r w:rsidR="00F21082" w:rsidRPr="00895E3A">
        <w:t xml:space="preserve">к уже </w:t>
      </w:r>
      <w:proofErr w:type="gramStart"/>
      <w:r w:rsidR="00F21082" w:rsidRPr="00895E3A">
        <w:t>существующему</w:t>
      </w:r>
      <w:proofErr w:type="gramEnd"/>
      <w:r w:rsidR="00F21082" w:rsidRPr="00895E3A">
        <w:t>, обновляет дату добавления товара в WishList.</w:t>
      </w:r>
    </w:p>
    <w:p w14:paraId="68FEC407" w14:textId="77777777" w:rsidR="00C62303" w:rsidRPr="00895E3A" w:rsidRDefault="00C62303" w:rsidP="00C62303">
      <w:pPr>
        <w:pStyle w:val="Heading3"/>
        <w:numPr>
          <w:ilvl w:val="2"/>
          <w:numId w:val="13"/>
        </w:numPr>
      </w:pPr>
      <w:bookmarkStart w:id="802" w:name="_Toc343685955"/>
      <w:bookmarkStart w:id="803" w:name="_Toc370583074"/>
      <w:r w:rsidRPr="00895E3A">
        <w:lastRenderedPageBreak/>
        <w:t>Установка количества товара в WishList (SetQuantity)</w:t>
      </w:r>
      <w:bookmarkEnd w:id="803"/>
    </w:p>
    <w:p w14:paraId="68FEC408" w14:textId="77777777" w:rsidR="00C62303" w:rsidRPr="00895E3A" w:rsidRDefault="00C62303" w:rsidP="00C62303">
      <w:pPr>
        <w:pStyle w:val="Heading4"/>
        <w:numPr>
          <w:ilvl w:val="3"/>
          <w:numId w:val="13"/>
        </w:numPr>
      </w:pPr>
      <w:bookmarkStart w:id="804" w:name="_Toc370583075"/>
      <w:r w:rsidRPr="00895E3A">
        <w:t>Карточка операции</w:t>
      </w:r>
      <w:bookmarkEnd w:id="804"/>
    </w:p>
    <w:tbl>
      <w:tblPr>
        <w:tblStyle w:val="TableGrid"/>
        <w:tblW w:w="0" w:type="auto"/>
        <w:tblLook w:val="04A0" w:firstRow="1" w:lastRow="0" w:firstColumn="1" w:lastColumn="0" w:noHBand="0" w:noVBand="1"/>
      </w:tblPr>
      <w:tblGrid>
        <w:gridCol w:w="3652"/>
        <w:gridCol w:w="6201"/>
      </w:tblGrid>
      <w:tr w:rsidR="00C62303" w:rsidRPr="00895E3A" w14:paraId="68FEC40B" w14:textId="77777777" w:rsidTr="00F415C0">
        <w:tc>
          <w:tcPr>
            <w:tcW w:w="3652" w:type="dxa"/>
          </w:tcPr>
          <w:p w14:paraId="68FEC409" w14:textId="77777777" w:rsidR="00C62303" w:rsidRPr="00895E3A" w:rsidRDefault="00C62303" w:rsidP="00F415C0">
            <w:r w:rsidRPr="00895E3A">
              <w:t>Предназначение</w:t>
            </w:r>
          </w:p>
        </w:tc>
        <w:tc>
          <w:tcPr>
            <w:tcW w:w="6201" w:type="dxa"/>
          </w:tcPr>
          <w:p w14:paraId="68FEC40A" w14:textId="77777777" w:rsidR="00C62303" w:rsidRPr="00895E3A" w:rsidRDefault="00C62303" w:rsidP="00C62303">
            <w:r w:rsidRPr="00895E3A">
              <w:t>Операция предназначена изменения количества товара</w:t>
            </w:r>
          </w:p>
        </w:tc>
      </w:tr>
      <w:tr w:rsidR="00C62303" w:rsidRPr="00895E3A" w14:paraId="68FEC40E" w14:textId="77777777" w:rsidTr="00F415C0">
        <w:tc>
          <w:tcPr>
            <w:tcW w:w="3652" w:type="dxa"/>
          </w:tcPr>
          <w:p w14:paraId="68FEC40C" w14:textId="77777777" w:rsidR="00C62303" w:rsidRPr="00895E3A" w:rsidRDefault="00C62303" w:rsidP="00F415C0">
            <w:r w:rsidRPr="00895E3A">
              <w:t>Режим выполнения</w:t>
            </w:r>
          </w:p>
        </w:tc>
        <w:tc>
          <w:tcPr>
            <w:tcW w:w="6201" w:type="dxa"/>
          </w:tcPr>
          <w:p w14:paraId="68FEC40D" w14:textId="77777777" w:rsidR="00C62303" w:rsidRPr="00895E3A" w:rsidRDefault="00C62303" w:rsidP="00F415C0">
            <w:r w:rsidRPr="00895E3A">
              <w:t>Синхронный.</w:t>
            </w:r>
          </w:p>
        </w:tc>
      </w:tr>
      <w:tr w:rsidR="00C62303" w:rsidRPr="00895E3A" w14:paraId="68FEC411" w14:textId="77777777" w:rsidTr="00F415C0">
        <w:tc>
          <w:tcPr>
            <w:tcW w:w="3652" w:type="dxa"/>
          </w:tcPr>
          <w:p w14:paraId="68FEC40F" w14:textId="77777777" w:rsidR="00C62303" w:rsidRPr="00895E3A" w:rsidRDefault="00C62303" w:rsidP="00F415C0">
            <w:r w:rsidRPr="00895E3A">
              <w:t>Наименование</w:t>
            </w:r>
          </w:p>
        </w:tc>
        <w:tc>
          <w:tcPr>
            <w:tcW w:w="6201" w:type="dxa"/>
          </w:tcPr>
          <w:p w14:paraId="68FEC410" w14:textId="77777777" w:rsidR="00C62303" w:rsidRPr="00895E3A" w:rsidRDefault="00C62303" w:rsidP="00F415C0">
            <w:r w:rsidRPr="00895E3A">
              <w:t>SetQuantity</w:t>
            </w:r>
          </w:p>
        </w:tc>
      </w:tr>
    </w:tbl>
    <w:p w14:paraId="68FEC412" w14:textId="77777777" w:rsidR="00C62303" w:rsidRPr="00895E3A" w:rsidRDefault="00C62303" w:rsidP="00C62303">
      <w:pPr>
        <w:pStyle w:val="Heading4"/>
        <w:numPr>
          <w:ilvl w:val="3"/>
          <w:numId w:val="13"/>
        </w:numPr>
      </w:pPr>
      <w:bookmarkStart w:id="805" w:name="_Toc370583076"/>
      <w:r w:rsidRPr="00895E3A">
        <w:t>Параметры назначения</w:t>
      </w:r>
      <w:bookmarkEnd w:id="805"/>
    </w:p>
    <w:tbl>
      <w:tblPr>
        <w:tblStyle w:val="TableGrid"/>
        <w:tblW w:w="0" w:type="auto"/>
        <w:tblLook w:val="04A0" w:firstRow="1" w:lastRow="0" w:firstColumn="1" w:lastColumn="0" w:noHBand="0" w:noVBand="1"/>
      </w:tblPr>
      <w:tblGrid>
        <w:gridCol w:w="4926"/>
        <w:gridCol w:w="4927"/>
      </w:tblGrid>
      <w:tr w:rsidR="00C62303" w:rsidRPr="00895E3A" w14:paraId="68FEC415" w14:textId="77777777" w:rsidTr="00F415C0">
        <w:tc>
          <w:tcPr>
            <w:tcW w:w="4926" w:type="dxa"/>
          </w:tcPr>
          <w:p w14:paraId="68FEC413" w14:textId="77777777" w:rsidR="00C62303" w:rsidRPr="00895E3A" w:rsidRDefault="00C62303" w:rsidP="00F415C0">
            <w:pPr>
              <w:rPr>
                <w:b/>
              </w:rPr>
            </w:pPr>
            <w:r w:rsidRPr="00895E3A">
              <w:rPr>
                <w:b/>
              </w:rPr>
              <w:t>Параметр</w:t>
            </w:r>
          </w:p>
        </w:tc>
        <w:tc>
          <w:tcPr>
            <w:tcW w:w="4927" w:type="dxa"/>
          </w:tcPr>
          <w:p w14:paraId="68FEC414" w14:textId="77777777" w:rsidR="00C62303" w:rsidRPr="00895E3A" w:rsidRDefault="00C62303" w:rsidP="00F415C0">
            <w:pPr>
              <w:rPr>
                <w:b/>
              </w:rPr>
            </w:pPr>
            <w:r w:rsidRPr="00895E3A">
              <w:rPr>
                <w:b/>
              </w:rPr>
              <w:t>Значение</w:t>
            </w:r>
          </w:p>
        </w:tc>
      </w:tr>
      <w:tr w:rsidR="00C62303" w:rsidRPr="00895E3A" w14:paraId="68FEC418" w14:textId="77777777" w:rsidTr="00F415C0">
        <w:tc>
          <w:tcPr>
            <w:tcW w:w="4926" w:type="dxa"/>
          </w:tcPr>
          <w:p w14:paraId="68FEC416" w14:textId="77777777" w:rsidR="00C62303" w:rsidRPr="00895E3A" w:rsidRDefault="00C62303" w:rsidP="00F415C0">
            <w:r w:rsidRPr="00895E3A">
              <w:t>Максимальное время от получения запроса до выдачи ответа</w:t>
            </w:r>
          </w:p>
        </w:tc>
        <w:tc>
          <w:tcPr>
            <w:tcW w:w="4927" w:type="dxa"/>
          </w:tcPr>
          <w:p w14:paraId="68FEC417" w14:textId="77777777" w:rsidR="00C62303" w:rsidRPr="00895E3A" w:rsidRDefault="00C62303" w:rsidP="00F415C0">
            <w:r w:rsidRPr="00895E3A">
              <w:t>100 миллисекунд</w:t>
            </w:r>
          </w:p>
        </w:tc>
      </w:tr>
    </w:tbl>
    <w:p w14:paraId="68FEC419" w14:textId="77777777" w:rsidR="00C62303" w:rsidRPr="00895E3A" w:rsidRDefault="00C62303" w:rsidP="00C62303">
      <w:pPr>
        <w:pStyle w:val="Heading4"/>
        <w:numPr>
          <w:ilvl w:val="3"/>
          <w:numId w:val="13"/>
        </w:numPr>
      </w:pPr>
      <w:bookmarkStart w:id="806" w:name="_Toc370583077"/>
      <w:r w:rsidRPr="00895E3A">
        <w:t>Влияние на другие операции</w:t>
      </w:r>
      <w:bookmarkEnd w:id="806"/>
    </w:p>
    <w:p w14:paraId="68FEC41A" w14:textId="77777777" w:rsidR="00C62303" w:rsidRPr="00895E3A" w:rsidRDefault="00C62303" w:rsidP="00C62303">
      <w:r w:rsidRPr="00895E3A">
        <w:t>Отсутствует.</w:t>
      </w:r>
    </w:p>
    <w:p w14:paraId="68FEC41B" w14:textId="77777777" w:rsidR="00C62303" w:rsidRPr="00895E3A" w:rsidRDefault="00C62303" w:rsidP="00C62303">
      <w:pPr>
        <w:pStyle w:val="Heading4"/>
        <w:numPr>
          <w:ilvl w:val="3"/>
          <w:numId w:val="13"/>
        </w:numPr>
      </w:pPr>
      <w:bookmarkStart w:id="807" w:name="_Toc370583078"/>
      <w:r w:rsidRPr="00895E3A">
        <w:t>Входные параметры</w:t>
      </w:r>
      <w:bookmarkEnd w:id="807"/>
    </w:p>
    <w:tbl>
      <w:tblPr>
        <w:tblStyle w:val="TableGrid"/>
        <w:tblW w:w="0" w:type="auto"/>
        <w:tblLook w:val="04A0" w:firstRow="1" w:lastRow="0" w:firstColumn="1" w:lastColumn="0" w:noHBand="0" w:noVBand="1"/>
      </w:tblPr>
      <w:tblGrid>
        <w:gridCol w:w="2093"/>
        <w:gridCol w:w="5906"/>
        <w:gridCol w:w="1854"/>
      </w:tblGrid>
      <w:tr w:rsidR="00C62303" w:rsidRPr="00895E3A" w14:paraId="68FEC41F" w14:textId="77777777" w:rsidTr="00F415C0">
        <w:tc>
          <w:tcPr>
            <w:tcW w:w="2093" w:type="dxa"/>
          </w:tcPr>
          <w:p w14:paraId="68FEC41C" w14:textId="77777777" w:rsidR="00C62303" w:rsidRPr="00895E3A" w:rsidRDefault="00C62303" w:rsidP="00F415C0">
            <w:pPr>
              <w:rPr>
                <w:b/>
              </w:rPr>
            </w:pPr>
            <w:r w:rsidRPr="00895E3A">
              <w:rPr>
                <w:b/>
              </w:rPr>
              <w:t>Параметр</w:t>
            </w:r>
          </w:p>
        </w:tc>
        <w:tc>
          <w:tcPr>
            <w:tcW w:w="5906" w:type="dxa"/>
          </w:tcPr>
          <w:p w14:paraId="68FEC41D" w14:textId="77777777" w:rsidR="00C62303" w:rsidRPr="00895E3A" w:rsidRDefault="00C62303" w:rsidP="00F415C0">
            <w:pPr>
              <w:rPr>
                <w:b/>
              </w:rPr>
            </w:pPr>
            <w:r w:rsidRPr="00895E3A">
              <w:rPr>
                <w:b/>
              </w:rPr>
              <w:t>Описание</w:t>
            </w:r>
          </w:p>
        </w:tc>
        <w:tc>
          <w:tcPr>
            <w:tcW w:w="1854" w:type="dxa"/>
          </w:tcPr>
          <w:p w14:paraId="68FEC41E" w14:textId="77777777" w:rsidR="00C62303" w:rsidRPr="00895E3A" w:rsidRDefault="00C62303" w:rsidP="00F415C0">
            <w:pPr>
              <w:rPr>
                <w:b/>
              </w:rPr>
            </w:pPr>
            <w:r w:rsidRPr="00895E3A">
              <w:rPr>
                <w:b/>
              </w:rPr>
              <w:t>Обязательный?</w:t>
            </w:r>
          </w:p>
        </w:tc>
      </w:tr>
      <w:tr w:rsidR="00C62303" w:rsidRPr="00895E3A" w14:paraId="68FEC423" w14:textId="77777777" w:rsidTr="00F415C0">
        <w:tc>
          <w:tcPr>
            <w:tcW w:w="2093" w:type="dxa"/>
          </w:tcPr>
          <w:p w14:paraId="68FEC420" w14:textId="77777777" w:rsidR="00C62303" w:rsidRPr="00895E3A" w:rsidRDefault="00C62303" w:rsidP="00F415C0">
            <w:r w:rsidRPr="00895E3A">
              <w:t>Идентификатор клиента (clientId)</w:t>
            </w:r>
          </w:p>
        </w:tc>
        <w:tc>
          <w:tcPr>
            <w:tcW w:w="5906" w:type="dxa"/>
          </w:tcPr>
          <w:p w14:paraId="68FEC421" w14:textId="77777777" w:rsidR="00C62303" w:rsidRPr="00895E3A" w:rsidRDefault="00C62303" w:rsidP="00F415C0">
            <w:r w:rsidRPr="00895E3A">
              <w:t>Уникальный идентификатор клиента.</w:t>
            </w:r>
          </w:p>
        </w:tc>
        <w:tc>
          <w:tcPr>
            <w:tcW w:w="1854" w:type="dxa"/>
          </w:tcPr>
          <w:p w14:paraId="68FEC422" w14:textId="77777777" w:rsidR="00C62303" w:rsidRPr="00895E3A" w:rsidRDefault="00C62303" w:rsidP="00F415C0">
            <w:r w:rsidRPr="00895E3A">
              <w:t>Да</w:t>
            </w:r>
          </w:p>
        </w:tc>
      </w:tr>
      <w:tr w:rsidR="00C62303" w:rsidRPr="00895E3A" w14:paraId="68FEC427" w14:textId="77777777" w:rsidTr="00F415C0">
        <w:tc>
          <w:tcPr>
            <w:tcW w:w="2093" w:type="dxa"/>
          </w:tcPr>
          <w:p w14:paraId="68FEC424" w14:textId="77777777" w:rsidR="00C62303" w:rsidRPr="00895E3A" w:rsidRDefault="00C62303" w:rsidP="00F415C0">
            <w:r w:rsidRPr="00895E3A">
              <w:t>Внутренний идентификатор товара (productId)</w:t>
            </w:r>
          </w:p>
        </w:tc>
        <w:tc>
          <w:tcPr>
            <w:tcW w:w="5906" w:type="dxa"/>
          </w:tcPr>
          <w:p w14:paraId="68FEC425" w14:textId="77777777" w:rsidR="00C62303" w:rsidRPr="00895E3A" w:rsidRDefault="00C62303" w:rsidP="00F415C0">
            <w:r w:rsidRPr="00895E3A">
              <w:t>Идентификатор товара в системе «Лояльность».</w:t>
            </w:r>
          </w:p>
        </w:tc>
        <w:tc>
          <w:tcPr>
            <w:tcW w:w="1854" w:type="dxa"/>
          </w:tcPr>
          <w:p w14:paraId="68FEC426" w14:textId="77777777" w:rsidR="00C62303" w:rsidRPr="00895E3A" w:rsidRDefault="00C62303" w:rsidP="00F415C0">
            <w:r w:rsidRPr="00895E3A">
              <w:t>Да</w:t>
            </w:r>
          </w:p>
        </w:tc>
      </w:tr>
      <w:tr w:rsidR="00C62303" w:rsidRPr="00895E3A" w14:paraId="68FEC42B" w14:textId="77777777" w:rsidTr="00F415C0">
        <w:tc>
          <w:tcPr>
            <w:tcW w:w="2093" w:type="dxa"/>
          </w:tcPr>
          <w:p w14:paraId="68FEC428" w14:textId="77777777" w:rsidR="00C62303" w:rsidRPr="00895E3A" w:rsidRDefault="00C62303" w:rsidP="00F415C0">
            <w:r w:rsidRPr="00895E3A">
              <w:t>Количество товара (quantity)</w:t>
            </w:r>
          </w:p>
        </w:tc>
        <w:tc>
          <w:tcPr>
            <w:tcW w:w="5906" w:type="dxa"/>
          </w:tcPr>
          <w:p w14:paraId="68FEC429" w14:textId="77777777" w:rsidR="00C62303" w:rsidRPr="00895E3A" w:rsidRDefault="00C62303" w:rsidP="00F415C0">
            <w:r w:rsidRPr="00895E3A">
              <w:t>Число, в которое необходимо установить количество данного товара в корзине</w:t>
            </w:r>
          </w:p>
        </w:tc>
        <w:tc>
          <w:tcPr>
            <w:tcW w:w="1854" w:type="dxa"/>
          </w:tcPr>
          <w:p w14:paraId="68FEC42A" w14:textId="77777777" w:rsidR="00C62303" w:rsidRPr="00895E3A" w:rsidRDefault="00C62303" w:rsidP="00F415C0">
            <w:r w:rsidRPr="00895E3A">
              <w:t>Да</w:t>
            </w:r>
          </w:p>
        </w:tc>
      </w:tr>
    </w:tbl>
    <w:p w14:paraId="68FEC42C" w14:textId="77777777" w:rsidR="00C62303" w:rsidRPr="00895E3A" w:rsidRDefault="00C62303" w:rsidP="00C62303"/>
    <w:p w14:paraId="68FEC42D" w14:textId="77777777" w:rsidR="00C62303" w:rsidRPr="00895E3A" w:rsidRDefault="00C62303" w:rsidP="00C62303">
      <w:pPr>
        <w:pStyle w:val="Heading4"/>
        <w:numPr>
          <w:ilvl w:val="3"/>
          <w:numId w:val="13"/>
        </w:numPr>
      </w:pPr>
      <w:bookmarkStart w:id="808" w:name="_Toc370583079"/>
      <w:r w:rsidRPr="00895E3A">
        <w:t>Выходные данные</w:t>
      </w:r>
      <w:bookmarkEnd w:id="808"/>
    </w:p>
    <w:tbl>
      <w:tblPr>
        <w:tblStyle w:val="TableGrid"/>
        <w:tblW w:w="0" w:type="auto"/>
        <w:tblLook w:val="04A0" w:firstRow="1" w:lastRow="0" w:firstColumn="1" w:lastColumn="0" w:noHBand="0" w:noVBand="1"/>
      </w:tblPr>
      <w:tblGrid>
        <w:gridCol w:w="2093"/>
        <w:gridCol w:w="5906"/>
        <w:gridCol w:w="1854"/>
      </w:tblGrid>
      <w:tr w:rsidR="00C62303" w:rsidRPr="00895E3A" w14:paraId="68FEC431" w14:textId="77777777" w:rsidTr="00F415C0">
        <w:tc>
          <w:tcPr>
            <w:tcW w:w="2093" w:type="dxa"/>
          </w:tcPr>
          <w:p w14:paraId="68FEC42E" w14:textId="77777777" w:rsidR="00C62303" w:rsidRPr="00895E3A" w:rsidRDefault="00C62303" w:rsidP="00F415C0">
            <w:pPr>
              <w:rPr>
                <w:b/>
              </w:rPr>
            </w:pPr>
            <w:r w:rsidRPr="00895E3A">
              <w:rPr>
                <w:b/>
              </w:rPr>
              <w:t>Атрибут</w:t>
            </w:r>
          </w:p>
        </w:tc>
        <w:tc>
          <w:tcPr>
            <w:tcW w:w="5906" w:type="dxa"/>
          </w:tcPr>
          <w:p w14:paraId="68FEC42F" w14:textId="77777777" w:rsidR="00C62303" w:rsidRPr="00895E3A" w:rsidRDefault="00C62303" w:rsidP="00F415C0">
            <w:pPr>
              <w:rPr>
                <w:b/>
              </w:rPr>
            </w:pPr>
            <w:r w:rsidRPr="00895E3A">
              <w:rPr>
                <w:b/>
              </w:rPr>
              <w:t>Описание</w:t>
            </w:r>
          </w:p>
        </w:tc>
        <w:tc>
          <w:tcPr>
            <w:tcW w:w="1854" w:type="dxa"/>
          </w:tcPr>
          <w:p w14:paraId="68FEC430" w14:textId="77777777" w:rsidR="00C62303" w:rsidRPr="00895E3A" w:rsidRDefault="00C62303" w:rsidP="00F415C0">
            <w:pPr>
              <w:rPr>
                <w:b/>
              </w:rPr>
            </w:pPr>
            <w:r w:rsidRPr="00895E3A">
              <w:rPr>
                <w:b/>
              </w:rPr>
              <w:t>Обязательный?</w:t>
            </w:r>
          </w:p>
        </w:tc>
      </w:tr>
      <w:tr w:rsidR="00C62303" w:rsidRPr="00895E3A" w14:paraId="68FEC435" w14:textId="77777777" w:rsidTr="00F415C0">
        <w:tc>
          <w:tcPr>
            <w:tcW w:w="2093" w:type="dxa"/>
          </w:tcPr>
          <w:p w14:paraId="68FEC432" w14:textId="77777777" w:rsidR="00C62303" w:rsidRPr="00895E3A" w:rsidRDefault="00C62303" w:rsidP="00F415C0">
            <w:r w:rsidRPr="00895E3A">
              <w:t>Признак успешного выполнения операции (Success)</w:t>
            </w:r>
          </w:p>
        </w:tc>
        <w:tc>
          <w:tcPr>
            <w:tcW w:w="5906" w:type="dxa"/>
          </w:tcPr>
          <w:p w14:paraId="68FEC433" w14:textId="77777777" w:rsidR="00C62303" w:rsidRPr="00895E3A" w:rsidRDefault="00C62303" w:rsidP="00F415C0">
            <w:r w:rsidRPr="00895E3A">
              <w:t>Признак успешного выполнения операции</w:t>
            </w:r>
          </w:p>
        </w:tc>
        <w:tc>
          <w:tcPr>
            <w:tcW w:w="1854" w:type="dxa"/>
          </w:tcPr>
          <w:p w14:paraId="68FEC434" w14:textId="77777777" w:rsidR="00C62303" w:rsidRPr="00895E3A" w:rsidRDefault="00C62303" w:rsidP="00F415C0">
            <w:r w:rsidRPr="00895E3A">
              <w:t>Да</w:t>
            </w:r>
          </w:p>
        </w:tc>
      </w:tr>
      <w:tr w:rsidR="00C62303" w:rsidRPr="00895E3A" w14:paraId="68FEC43B" w14:textId="77777777" w:rsidTr="00F415C0">
        <w:tc>
          <w:tcPr>
            <w:tcW w:w="2093" w:type="dxa"/>
          </w:tcPr>
          <w:p w14:paraId="68FEC436" w14:textId="77777777" w:rsidR="00C62303" w:rsidRPr="00895E3A" w:rsidRDefault="00C62303" w:rsidP="00F415C0">
            <w:r w:rsidRPr="00895E3A">
              <w:lastRenderedPageBreak/>
              <w:t>Код возврата (ResultCode)</w:t>
            </w:r>
          </w:p>
        </w:tc>
        <w:tc>
          <w:tcPr>
            <w:tcW w:w="5906" w:type="dxa"/>
          </w:tcPr>
          <w:p w14:paraId="68FEC437" w14:textId="77777777" w:rsidR="00C62303" w:rsidRPr="00895E3A" w:rsidRDefault="00C62303" w:rsidP="00F415C0">
            <w:r w:rsidRPr="00895E3A">
              <w:t>Целочисленный код, информирующий о результате выполнения операции. Допустимые значения:</w:t>
            </w:r>
          </w:p>
          <w:p w14:paraId="68FEC438" w14:textId="77777777" w:rsidR="00C62303" w:rsidRPr="00895E3A" w:rsidRDefault="00C62303" w:rsidP="00F415C0">
            <w:r w:rsidRPr="00895E3A">
              <w:t>0 – операция выполнена успешно</w:t>
            </w:r>
          </w:p>
          <w:p w14:paraId="68FEC439" w14:textId="77777777" w:rsidR="00C62303" w:rsidRPr="00895E3A" w:rsidRDefault="00C62303" w:rsidP="00F415C0">
            <w:r w:rsidRPr="00895E3A">
              <w:t>1 – во время выполнения операции произошла непредвиденная ошибка</w:t>
            </w:r>
          </w:p>
        </w:tc>
        <w:tc>
          <w:tcPr>
            <w:tcW w:w="1854" w:type="dxa"/>
          </w:tcPr>
          <w:p w14:paraId="68FEC43A" w14:textId="77777777" w:rsidR="00C62303" w:rsidRPr="00895E3A" w:rsidRDefault="00C62303" w:rsidP="00F415C0">
            <w:r w:rsidRPr="00895E3A">
              <w:t>Да</w:t>
            </w:r>
          </w:p>
        </w:tc>
      </w:tr>
      <w:tr w:rsidR="00C62303" w:rsidRPr="00895E3A" w14:paraId="68FEC43F" w14:textId="77777777" w:rsidTr="00F415C0">
        <w:tc>
          <w:tcPr>
            <w:tcW w:w="2093" w:type="dxa"/>
          </w:tcPr>
          <w:p w14:paraId="68FEC43C" w14:textId="77777777" w:rsidR="00C62303" w:rsidRPr="00895E3A" w:rsidRDefault="00C62303" w:rsidP="00F415C0">
            <w:r w:rsidRPr="00895E3A">
              <w:t>Описание ошибки (ResultDescription)</w:t>
            </w:r>
          </w:p>
        </w:tc>
        <w:tc>
          <w:tcPr>
            <w:tcW w:w="5906" w:type="dxa"/>
          </w:tcPr>
          <w:p w14:paraId="68FEC43D" w14:textId="77777777" w:rsidR="00C62303" w:rsidRPr="00895E3A" w:rsidRDefault="00C62303" w:rsidP="00F415C0">
            <w:r w:rsidRPr="00895E3A">
              <w:t>Обязательно заполняется, если код возврата не равен 0. В других случаях никогда не заполняется.</w:t>
            </w:r>
          </w:p>
        </w:tc>
        <w:tc>
          <w:tcPr>
            <w:tcW w:w="1854" w:type="dxa"/>
          </w:tcPr>
          <w:p w14:paraId="68FEC43E" w14:textId="77777777" w:rsidR="00C62303" w:rsidRPr="00895E3A" w:rsidRDefault="00C62303" w:rsidP="00F415C0">
            <w:r w:rsidRPr="00895E3A">
              <w:t>Нет</w:t>
            </w:r>
          </w:p>
        </w:tc>
      </w:tr>
    </w:tbl>
    <w:p w14:paraId="68FEC440" w14:textId="77777777" w:rsidR="00C62303" w:rsidRPr="00895E3A" w:rsidRDefault="00C62303" w:rsidP="00C62303">
      <w:pPr>
        <w:pStyle w:val="Heading4"/>
        <w:numPr>
          <w:ilvl w:val="3"/>
          <w:numId w:val="13"/>
        </w:numPr>
      </w:pPr>
      <w:bookmarkStart w:id="809" w:name="_Toc370583080"/>
      <w:r w:rsidRPr="00895E3A">
        <w:t>Логика выполнения</w:t>
      </w:r>
      <w:bookmarkEnd w:id="809"/>
    </w:p>
    <w:p w14:paraId="68FEC441" w14:textId="77777777" w:rsidR="00C62303" w:rsidRPr="00895E3A" w:rsidRDefault="00C62303" w:rsidP="00C62303">
      <w:r w:rsidRPr="00895E3A">
        <w:t>Основной сценарий выполнения:</w:t>
      </w:r>
    </w:p>
    <w:p w14:paraId="68FEC442" w14:textId="77777777" w:rsidR="00C62303" w:rsidRPr="00895E3A" w:rsidRDefault="00C62303" w:rsidP="00E31AB0">
      <w:pPr>
        <w:pStyle w:val="ListParagraph"/>
        <w:numPr>
          <w:ilvl w:val="0"/>
          <w:numId w:val="38"/>
        </w:numPr>
      </w:pPr>
      <w:r w:rsidRPr="00895E3A">
        <w:t>Система проверяет наличие товара в WishList клиента. Товар присутствует;</w:t>
      </w:r>
    </w:p>
    <w:p w14:paraId="68FEC443" w14:textId="77777777" w:rsidR="00C62303" w:rsidRPr="00895E3A" w:rsidRDefault="00C62303" w:rsidP="00E31AB0">
      <w:pPr>
        <w:pStyle w:val="ListParagraph"/>
        <w:numPr>
          <w:ilvl w:val="0"/>
          <w:numId w:val="38"/>
        </w:numPr>
      </w:pPr>
      <w:r w:rsidRPr="00895E3A">
        <w:t>Система изменяет количество товара в WishList на переданное в параметре «количество товара» значение;</w:t>
      </w:r>
    </w:p>
    <w:p w14:paraId="68FEC444" w14:textId="77777777" w:rsidR="00C62303" w:rsidRPr="00895E3A" w:rsidRDefault="00C62303" w:rsidP="00E31AB0">
      <w:pPr>
        <w:pStyle w:val="ListParagraph"/>
        <w:numPr>
          <w:ilvl w:val="0"/>
          <w:numId w:val="38"/>
        </w:numPr>
      </w:pPr>
      <w:r w:rsidRPr="00895E3A">
        <w:t>Выход из операции с кодом возврата 0.</w:t>
      </w:r>
    </w:p>
    <w:p w14:paraId="68FEC445" w14:textId="77777777" w:rsidR="00C62303" w:rsidRPr="00895E3A" w:rsidRDefault="00C62303" w:rsidP="00C62303">
      <w:r w:rsidRPr="00895E3A">
        <w:t>Альтернативный сценарий выполнения:</w:t>
      </w:r>
    </w:p>
    <w:p w14:paraId="68FEC446" w14:textId="77777777" w:rsidR="00C62303" w:rsidRPr="00895E3A" w:rsidRDefault="00C62303" w:rsidP="00E31AB0">
      <w:pPr>
        <w:pStyle w:val="ListParagraph"/>
        <w:numPr>
          <w:ilvl w:val="0"/>
          <w:numId w:val="39"/>
        </w:numPr>
      </w:pPr>
      <w:r w:rsidRPr="00895E3A">
        <w:t>Система проверяет наличие товара в WishList клиента. Товар отсутствует;</w:t>
      </w:r>
    </w:p>
    <w:p w14:paraId="68FEC447" w14:textId="77777777" w:rsidR="00C62303" w:rsidRPr="00895E3A" w:rsidRDefault="00C62303" w:rsidP="00E31AB0">
      <w:pPr>
        <w:pStyle w:val="ListParagraph"/>
        <w:numPr>
          <w:ilvl w:val="0"/>
          <w:numId w:val="39"/>
        </w:numPr>
      </w:pPr>
      <w:r w:rsidRPr="00895E3A">
        <w:t>Система добавляет товар в WishList клиента;</w:t>
      </w:r>
    </w:p>
    <w:p w14:paraId="68FEC448" w14:textId="77777777" w:rsidR="00C62303" w:rsidRPr="00895E3A" w:rsidRDefault="00C62303" w:rsidP="00E31AB0">
      <w:pPr>
        <w:pStyle w:val="ListParagraph"/>
        <w:numPr>
          <w:ilvl w:val="0"/>
          <w:numId w:val="39"/>
        </w:numPr>
      </w:pPr>
      <w:r w:rsidRPr="00895E3A">
        <w:t>Система изменяет количество товара в WishList на переданное в параметре «количество товара» значение;</w:t>
      </w:r>
    </w:p>
    <w:p w14:paraId="68FEC449" w14:textId="77777777" w:rsidR="00C62303" w:rsidRPr="00895E3A" w:rsidRDefault="00C62303" w:rsidP="00E31AB0">
      <w:pPr>
        <w:pStyle w:val="ListParagraph"/>
        <w:numPr>
          <w:ilvl w:val="0"/>
          <w:numId w:val="39"/>
        </w:numPr>
      </w:pPr>
      <w:r w:rsidRPr="00895E3A">
        <w:t>Выход из операции с кодом возврата 0.</w:t>
      </w:r>
    </w:p>
    <w:p w14:paraId="68FEC44A" w14:textId="77777777" w:rsidR="005A5F53" w:rsidRPr="00895E3A" w:rsidRDefault="005A5F53" w:rsidP="003439BE">
      <w:pPr>
        <w:pStyle w:val="Heading3"/>
        <w:numPr>
          <w:ilvl w:val="2"/>
          <w:numId w:val="13"/>
        </w:numPr>
      </w:pPr>
      <w:bookmarkStart w:id="810" w:name="_Toc370583081"/>
      <w:r w:rsidRPr="00895E3A">
        <w:t>Удаление товара из WishList клиента</w:t>
      </w:r>
      <w:bookmarkEnd w:id="802"/>
      <w:r w:rsidR="003439BE" w:rsidRPr="00895E3A">
        <w:t xml:space="preserve"> (Remove)</w:t>
      </w:r>
      <w:bookmarkEnd w:id="810"/>
    </w:p>
    <w:p w14:paraId="68FEC44B" w14:textId="77777777" w:rsidR="005A5F53" w:rsidRPr="00895E3A" w:rsidRDefault="005A5F53" w:rsidP="005A5F53">
      <w:pPr>
        <w:pStyle w:val="Heading4"/>
        <w:numPr>
          <w:ilvl w:val="3"/>
          <w:numId w:val="13"/>
        </w:numPr>
      </w:pPr>
      <w:bookmarkStart w:id="811" w:name="_Toc343685956"/>
      <w:bookmarkStart w:id="812" w:name="_Toc370583082"/>
      <w:r w:rsidRPr="00895E3A">
        <w:t>Карточка операции</w:t>
      </w:r>
      <w:bookmarkEnd w:id="811"/>
      <w:bookmarkEnd w:id="812"/>
    </w:p>
    <w:p w14:paraId="68FEC44C"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53</w:t>
      </w:r>
      <w:r w:rsidR="00E74F79" w:rsidRPr="00895E3A">
        <w:rPr>
          <w:noProof/>
        </w:rPr>
        <w:fldChar w:fldCharType="end"/>
      </w:r>
    </w:p>
    <w:tbl>
      <w:tblPr>
        <w:tblStyle w:val="TableGrid"/>
        <w:tblW w:w="0" w:type="auto"/>
        <w:tblLook w:val="04A0" w:firstRow="1" w:lastRow="0" w:firstColumn="1" w:lastColumn="0" w:noHBand="0" w:noVBand="1"/>
      </w:tblPr>
      <w:tblGrid>
        <w:gridCol w:w="3652"/>
        <w:gridCol w:w="6201"/>
      </w:tblGrid>
      <w:tr w:rsidR="005A5F53" w:rsidRPr="00895E3A" w14:paraId="68FEC44F" w14:textId="77777777" w:rsidTr="005A5F53">
        <w:tc>
          <w:tcPr>
            <w:tcW w:w="3652" w:type="dxa"/>
          </w:tcPr>
          <w:p w14:paraId="68FEC44D" w14:textId="77777777" w:rsidR="005A5F53" w:rsidRPr="00895E3A" w:rsidRDefault="005A5F53" w:rsidP="005A5F53">
            <w:r w:rsidRPr="00895E3A">
              <w:t>Предназначение</w:t>
            </w:r>
          </w:p>
        </w:tc>
        <w:tc>
          <w:tcPr>
            <w:tcW w:w="6201" w:type="dxa"/>
          </w:tcPr>
          <w:p w14:paraId="68FEC44E" w14:textId="77777777" w:rsidR="005A5F53" w:rsidRPr="00895E3A" w:rsidRDefault="005A5F53" w:rsidP="005A5F53">
            <w:r w:rsidRPr="00895E3A">
              <w:t>Операция предназначена для удаления товара из WishList клиента</w:t>
            </w:r>
          </w:p>
        </w:tc>
      </w:tr>
      <w:tr w:rsidR="005A5F53" w:rsidRPr="00895E3A" w14:paraId="68FEC452" w14:textId="77777777" w:rsidTr="005A5F53">
        <w:tc>
          <w:tcPr>
            <w:tcW w:w="3652" w:type="dxa"/>
          </w:tcPr>
          <w:p w14:paraId="68FEC450" w14:textId="77777777" w:rsidR="005A5F53" w:rsidRPr="00895E3A" w:rsidRDefault="005A5F53" w:rsidP="005A5F53">
            <w:r w:rsidRPr="00895E3A">
              <w:t>Режим выполнения</w:t>
            </w:r>
          </w:p>
        </w:tc>
        <w:tc>
          <w:tcPr>
            <w:tcW w:w="6201" w:type="dxa"/>
          </w:tcPr>
          <w:p w14:paraId="68FEC451" w14:textId="77777777" w:rsidR="005A5F53" w:rsidRPr="00895E3A" w:rsidRDefault="005A5F53" w:rsidP="005A5F53">
            <w:r w:rsidRPr="00895E3A">
              <w:t>Синхронный.</w:t>
            </w:r>
          </w:p>
        </w:tc>
      </w:tr>
    </w:tbl>
    <w:p w14:paraId="68FEC453" w14:textId="77777777" w:rsidR="005A5F53" w:rsidRPr="00895E3A" w:rsidRDefault="005A5F53" w:rsidP="005A5F53">
      <w:pPr>
        <w:pStyle w:val="Heading4"/>
        <w:numPr>
          <w:ilvl w:val="3"/>
          <w:numId w:val="13"/>
        </w:numPr>
      </w:pPr>
      <w:bookmarkStart w:id="813" w:name="_Toc343685957"/>
      <w:bookmarkStart w:id="814" w:name="_Toc370583083"/>
      <w:r w:rsidRPr="00895E3A">
        <w:lastRenderedPageBreak/>
        <w:t>Параметры назначения</w:t>
      </w:r>
      <w:bookmarkEnd w:id="813"/>
      <w:bookmarkEnd w:id="814"/>
    </w:p>
    <w:p w14:paraId="68FEC454"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54</w:t>
      </w:r>
      <w:r w:rsidR="00E74F79" w:rsidRPr="00895E3A">
        <w:rPr>
          <w:noProof/>
        </w:rPr>
        <w:fldChar w:fldCharType="end"/>
      </w:r>
    </w:p>
    <w:tbl>
      <w:tblPr>
        <w:tblStyle w:val="TableGrid"/>
        <w:tblW w:w="0" w:type="auto"/>
        <w:tblLook w:val="04A0" w:firstRow="1" w:lastRow="0" w:firstColumn="1" w:lastColumn="0" w:noHBand="0" w:noVBand="1"/>
      </w:tblPr>
      <w:tblGrid>
        <w:gridCol w:w="4926"/>
        <w:gridCol w:w="4927"/>
      </w:tblGrid>
      <w:tr w:rsidR="005A5F53" w:rsidRPr="00895E3A" w14:paraId="68FEC457" w14:textId="77777777" w:rsidTr="005A5F53">
        <w:tc>
          <w:tcPr>
            <w:tcW w:w="4926" w:type="dxa"/>
          </w:tcPr>
          <w:p w14:paraId="68FEC455" w14:textId="77777777" w:rsidR="005A5F53" w:rsidRPr="00895E3A" w:rsidRDefault="005A5F53" w:rsidP="005A5F53">
            <w:pPr>
              <w:rPr>
                <w:b/>
              </w:rPr>
            </w:pPr>
            <w:r w:rsidRPr="00895E3A">
              <w:rPr>
                <w:b/>
              </w:rPr>
              <w:t>Параметр</w:t>
            </w:r>
          </w:p>
        </w:tc>
        <w:tc>
          <w:tcPr>
            <w:tcW w:w="4927" w:type="dxa"/>
          </w:tcPr>
          <w:p w14:paraId="68FEC456" w14:textId="77777777" w:rsidR="005A5F53" w:rsidRPr="00895E3A" w:rsidRDefault="005A5F53" w:rsidP="005A5F53">
            <w:pPr>
              <w:rPr>
                <w:b/>
              </w:rPr>
            </w:pPr>
            <w:r w:rsidRPr="00895E3A">
              <w:rPr>
                <w:b/>
              </w:rPr>
              <w:t>Значение</w:t>
            </w:r>
          </w:p>
        </w:tc>
      </w:tr>
      <w:tr w:rsidR="005A5F53" w:rsidRPr="00895E3A" w14:paraId="68FEC45A" w14:textId="77777777" w:rsidTr="005A5F53">
        <w:tc>
          <w:tcPr>
            <w:tcW w:w="4926" w:type="dxa"/>
          </w:tcPr>
          <w:p w14:paraId="68FEC458" w14:textId="77777777" w:rsidR="005A5F53" w:rsidRPr="00895E3A" w:rsidRDefault="005A5F53" w:rsidP="005A5F53">
            <w:r w:rsidRPr="00895E3A">
              <w:t>Максимальное время от получения запроса до выдачи ответа</w:t>
            </w:r>
          </w:p>
        </w:tc>
        <w:tc>
          <w:tcPr>
            <w:tcW w:w="4927" w:type="dxa"/>
          </w:tcPr>
          <w:p w14:paraId="68FEC459" w14:textId="77777777" w:rsidR="005A5F53" w:rsidRPr="00895E3A" w:rsidRDefault="005A5F53" w:rsidP="005A5F53">
            <w:r w:rsidRPr="00895E3A">
              <w:t>100 миллисекунд</w:t>
            </w:r>
          </w:p>
        </w:tc>
      </w:tr>
    </w:tbl>
    <w:p w14:paraId="68FEC45B" w14:textId="77777777" w:rsidR="005A5F53" w:rsidRPr="00895E3A" w:rsidRDefault="005A5F53" w:rsidP="005A5F53">
      <w:pPr>
        <w:pStyle w:val="Heading4"/>
        <w:numPr>
          <w:ilvl w:val="3"/>
          <w:numId w:val="13"/>
        </w:numPr>
      </w:pPr>
      <w:bookmarkStart w:id="815" w:name="_Toc343685958"/>
      <w:bookmarkStart w:id="816" w:name="_Toc370583084"/>
      <w:r w:rsidRPr="00895E3A">
        <w:t>Влияние на другие операции</w:t>
      </w:r>
      <w:bookmarkEnd w:id="815"/>
      <w:bookmarkEnd w:id="816"/>
    </w:p>
    <w:p w14:paraId="68FEC45C" w14:textId="77777777" w:rsidR="005A5F53" w:rsidRPr="00895E3A" w:rsidRDefault="005A5F53" w:rsidP="005A5F53">
      <w:r w:rsidRPr="00895E3A">
        <w:t>Отсутствует.</w:t>
      </w:r>
    </w:p>
    <w:p w14:paraId="68FEC45D" w14:textId="77777777" w:rsidR="005A5F53" w:rsidRPr="00895E3A" w:rsidRDefault="005A5F53" w:rsidP="005A5F53">
      <w:pPr>
        <w:pStyle w:val="Heading4"/>
        <w:numPr>
          <w:ilvl w:val="3"/>
          <w:numId w:val="13"/>
        </w:numPr>
      </w:pPr>
      <w:bookmarkStart w:id="817" w:name="_Toc343685959"/>
      <w:bookmarkStart w:id="818" w:name="_Toc370583085"/>
      <w:r w:rsidRPr="00895E3A">
        <w:t>Входные параметры</w:t>
      </w:r>
      <w:bookmarkEnd w:id="817"/>
      <w:bookmarkEnd w:id="818"/>
    </w:p>
    <w:p w14:paraId="68FEC45E"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55</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5A5F53" w:rsidRPr="00895E3A" w14:paraId="68FEC462" w14:textId="77777777" w:rsidTr="005A5F53">
        <w:tc>
          <w:tcPr>
            <w:tcW w:w="2093" w:type="dxa"/>
          </w:tcPr>
          <w:p w14:paraId="68FEC45F" w14:textId="77777777" w:rsidR="005A5F53" w:rsidRPr="00895E3A" w:rsidRDefault="005A5F53" w:rsidP="005A5F53">
            <w:pPr>
              <w:rPr>
                <w:b/>
              </w:rPr>
            </w:pPr>
            <w:r w:rsidRPr="00895E3A">
              <w:rPr>
                <w:b/>
              </w:rPr>
              <w:t>Параметр</w:t>
            </w:r>
          </w:p>
        </w:tc>
        <w:tc>
          <w:tcPr>
            <w:tcW w:w="5906" w:type="dxa"/>
          </w:tcPr>
          <w:p w14:paraId="68FEC460" w14:textId="77777777" w:rsidR="005A5F53" w:rsidRPr="00895E3A" w:rsidRDefault="005A5F53" w:rsidP="005A5F53">
            <w:pPr>
              <w:rPr>
                <w:b/>
              </w:rPr>
            </w:pPr>
            <w:r w:rsidRPr="00895E3A">
              <w:rPr>
                <w:b/>
              </w:rPr>
              <w:t>Описание</w:t>
            </w:r>
          </w:p>
        </w:tc>
        <w:tc>
          <w:tcPr>
            <w:tcW w:w="1854" w:type="dxa"/>
          </w:tcPr>
          <w:p w14:paraId="68FEC461" w14:textId="77777777" w:rsidR="005A5F53" w:rsidRPr="00895E3A" w:rsidRDefault="005A5F53" w:rsidP="005A5F53">
            <w:pPr>
              <w:rPr>
                <w:b/>
              </w:rPr>
            </w:pPr>
            <w:r w:rsidRPr="00895E3A">
              <w:rPr>
                <w:b/>
              </w:rPr>
              <w:t>Обязательный?</w:t>
            </w:r>
          </w:p>
        </w:tc>
      </w:tr>
      <w:tr w:rsidR="005A5F53" w:rsidRPr="00895E3A" w14:paraId="68FEC466" w14:textId="77777777" w:rsidTr="005A5F53">
        <w:tc>
          <w:tcPr>
            <w:tcW w:w="2093" w:type="dxa"/>
          </w:tcPr>
          <w:p w14:paraId="68FEC463" w14:textId="77777777" w:rsidR="005A5F53" w:rsidRPr="00895E3A" w:rsidRDefault="005A5F53" w:rsidP="005A5F53">
            <w:r w:rsidRPr="00895E3A">
              <w:t>Идентификатор клиента</w:t>
            </w:r>
            <w:r w:rsidR="00C01725" w:rsidRPr="00895E3A">
              <w:t xml:space="preserve"> (clientId)</w:t>
            </w:r>
          </w:p>
        </w:tc>
        <w:tc>
          <w:tcPr>
            <w:tcW w:w="5906" w:type="dxa"/>
          </w:tcPr>
          <w:p w14:paraId="68FEC464" w14:textId="77777777" w:rsidR="005A5F53" w:rsidRPr="00895E3A" w:rsidRDefault="005A5F53" w:rsidP="005A5F53">
            <w:r w:rsidRPr="00895E3A">
              <w:t>Уникальный идентификатор клиента.</w:t>
            </w:r>
          </w:p>
        </w:tc>
        <w:tc>
          <w:tcPr>
            <w:tcW w:w="1854" w:type="dxa"/>
          </w:tcPr>
          <w:p w14:paraId="68FEC465" w14:textId="77777777" w:rsidR="005A5F53" w:rsidRPr="00895E3A" w:rsidRDefault="005A5F53" w:rsidP="005A5F53">
            <w:r w:rsidRPr="00895E3A">
              <w:t>Да</w:t>
            </w:r>
          </w:p>
        </w:tc>
      </w:tr>
      <w:tr w:rsidR="00EA7BD3" w:rsidRPr="00895E3A" w14:paraId="68FEC46A" w14:textId="77777777" w:rsidTr="005A5F53">
        <w:tc>
          <w:tcPr>
            <w:tcW w:w="2093" w:type="dxa"/>
          </w:tcPr>
          <w:p w14:paraId="68FEC467" w14:textId="77777777" w:rsidR="00EA7BD3" w:rsidRPr="00895E3A" w:rsidRDefault="00E61AD4" w:rsidP="003D5DE2">
            <w:r w:rsidRPr="00895E3A">
              <w:t>Внутренний и</w:t>
            </w:r>
            <w:r w:rsidR="00EA7BD3" w:rsidRPr="00895E3A">
              <w:t>дентификатор товара</w:t>
            </w:r>
            <w:r w:rsidR="00C01725" w:rsidRPr="00895E3A">
              <w:t xml:space="preserve"> (productId)</w:t>
            </w:r>
          </w:p>
        </w:tc>
        <w:tc>
          <w:tcPr>
            <w:tcW w:w="5906" w:type="dxa"/>
          </w:tcPr>
          <w:p w14:paraId="68FEC468" w14:textId="77777777" w:rsidR="00EA7BD3" w:rsidRPr="00895E3A" w:rsidRDefault="00EA7BD3" w:rsidP="005A5F53">
            <w:r w:rsidRPr="00895E3A">
              <w:t>Идентификатор товара</w:t>
            </w:r>
            <w:r w:rsidR="00162249" w:rsidRPr="00895E3A">
              <w:t xml:space="preserve"> в системе «Лояльность»</w:t>
            </w:r>
            <w:r w:rsidRPr="00895E3A">
              <w:t>.</w:t>
            </w:r>
          </w:p>
        </w:tc>
        <w:tc>
          <w:tcPr>
            <w:tcW w:w="1854" w:type="dxa"/>
          </w:tcPr>
          <w:p w14:paraId="68FEC469" w14:textId="77777777" w:rsidR="00EA7BD3" w:rsidRPr="00895E3A" w:rsidRDefault="00EA7BD3" w:rsidP="005A5F53">
            <w:r w:rsidRPr="00895E3A">
              <w:t>Да</w:t>
            </w:r>
          </w:p>
        </w:tc>
      </w:tr>
    </w:tbl>
    <w:p w14:paraId="68FEC46B" w14:textId="77777777" w:rsidR="005A5F53" w:rsidRPr="00895E3A" w:rsidRDefault="005A5F53" w:rsidP="005A5F53">
      <w:pPr>
        <w:pStyle w:val="Heading4"/>
        <w:numPr>
          <w:ilvl w:val="3"/>
          <w:numId w:val="13"/>
        </w:numPr>
      </w:pPr>
      <w:bookmarkStart w:id="819" w:name="_Toc343685960"/>
      <w:bookmarkStart w:id="820" w:name="_Toc370583086"/>
      <w:r w:rsidRPr="00895E3A">
        <w:t>Выходные данные</w:t>
      </w:r>
      <w:bookmarkEnd w:id="819"/>
      <w:bookmarkEnd w:id="820"/>
    </w:p>
    <w:p w14:paraId="68FEC46C" w14:textId="77777777" w:rsidR="005A5F53" w:rsidRPr="00895E3A" w:rsidRDefault="005A5F53" w:rsidP="005A5F53">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56</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5A5F53" w:rsidRPr="00895E3A" w14:paraId="68FEC470" w14:textId="77777777" w:rsidTr="005A5F53">
        <w:tc>
          <w:tcPr>
            <w:tcW w:w="2093" w:type="dxa"/>
          </w:tcPr>
          <w:p w14:paraId="68FEC46D" w14:textId="77777777" w:rsidR="005A5F53" w:rsidRPr="00895E3A" w:rsidRDefault="005A5F53" w:rsidP="005A5F53">
            <w:pPr>
              <w:rPr>
                <w:b/>
              </w:rPr>
            </w:pPr>
            <w:r w:rsidRPr="00895E3A">
              <w:rPr>
                <w:b/>
              </w:rPr>
              <w:t>Атрибут</w:t>
            </w:r>
          </w:p>
        </w:tc>
        <w:tc>
          <w:tcPr>
            <w:tcW w:w="5906" w:type="dxa"/>
          </w:tcPr>
          <w:p w14:paraId="68FEC46E" w14:textId="77777777" w:rsidR="005A5F53" w:rsidRPr="00895E3A" w:rsidRDefault="005A5F53" w:rsidP="005A5F53">
            <w:pPr>
              <w:rPr>
                <w:b/>
              </w:rPr>
            </w:pPr>
            <w:r w:rsidRPr="00895E3A">
              <w:rPr>
                <w:b/>
              </w:rPr>
              <w:t>Описание</w:t>
            </w:r>
          </w:p>
        </w:tc>
        <w:tc>
          <w:tcPr>
            <w:tcW w:w="1854" w:type="dxa"/>
          </w:tcPr>
          <w:p w14:paraId="68FEC46F" w14:textId="77777777" w:rsidR="005A5F53" w:rsidRPr="00895E3A" w:rsidRDefault="005A5F53" w:rsidP="005A5F53">
            <w:pPr>
              <w:rPr>
                <w:b/>
              </w:rPr>
            </w:pPr>
            <w:r w:rsidRPr="00895E3A">
              <w:rPr>
                <w:b/>
              </w:rPr>
              <w:t>Обязательный?</w:t>
            </w:r>
          </w:p>
        </w:tc>
      </w:tr>
      <w:tr w:rsidR="00B04AC3" w:rsidRPr="00895E3A" w14:paraId="68FEC474" w14:textId="77777777" w:rsidTr="005A5F53">
        <w:tc>
          <w:tcPr>
            <w:tcW w:w="2093" w:type="dxa"/>
          </w:tcPr>
          <w:p w14:paraId="68FEC471" w14:textId="77777777" w:rsidR="00B04AC3" w:rsidRPr="00895E3A" w:rsidRDefault="00B04AC3" w:rsidP="005A5F53">
            <w:r w:rsidRPr="00895E3A">
              <w:t>Признак успешного выполнения операции (Success)</w:t>
            </w:r>
          </w:p>
        </w:tc>
        <w:tc>
          <w:tcPr>
            <w:tcW w:w="5906" w:type="dxa"/>
          </w:tcPr>
          <w:p w14:paraId="68FEC472" w14:textId="77777777" w:rsidR="00B04AC3" w:rsidRPr="00895E3A" w:rsidRDefault="00B04AC3" w:rsidP="005A5F53">
            <w:r w:rsidRPr="00895E3A">
              <w:t>Признак успешного выполнения операции</w:t>
            </w:r>
          </w:p>
        </w:tc>
        <w:tc>
          <w:tcPr>
            <w:tcW w:w="1854" w:type="dxa"/>
          </w:tcPr>
          <w:p w14:paraId="68FEC473" w14:textId="77777777" w:rsidR="00B04AC3" w:rsidRPr="00895E3A" w:rsidRDefault="00B04AC3" w:rsidP="005A5F53">
            <w:r w:rsidRPr="00895E3A">
              <w:t>Да</w:t>
            </w:r>
          </w:p>
        </w:tc>
      </w:tr>
      <w:tr w:rsidR="00B04AC3" w:rsidRPr="00895E3A" w14:paraId="68FEC47A" w14:textId="77777777" w:rsidTr="005A5F53">
        <w:tc>
          <w:tcPr>
            <w:tcW w:w="2093" w:type="dxa"/>
          </w:tcPr>
          <w:p w14:paraId="68FEC475" w14:textId="77777777" w:rsidR="00B04AC3" w:rsidRPr="00895E3A" w:rsidRDefault="00B04AC3" w:rsidP="005A5F53">
            <w:r w:rsidRPr="00895E3A">
              <w:t>Код возврата (ResultCode)</w:t>
            </w:r>
          </w:p>
        </w:tc>
        <w:tc>
          <w:tcPr>
            <w:tcW w:w="5906" w:type="dxa"/>
          </w:tcPr>
          <w:p w14:paraId="68FEC476" w14:textId="77777777" w:rsidR="00B04AC3" w:rsidRPr="00895E3A" w:rsidRDefault="00B04AC3" w:rsidP="004C3CB1">
            <w:r w:rsidRPr="00895E3A">
              <w:t>Целочисленный код, информирующий о результате выполнения операции. Допустимые значения:</w:t>
            </w:r>
          </w:p>
          <w:p w14:paraId="68FEC477" w14:textId="77777777" w:rsidR="00B04AC3" w:rsidRPr="00895E3A" w:rsidRDefault="00B04AC3" w:rsidP="004C3CB1">
            <w:r w:rsidRPr="00895E3A">
              <w:t>0 – операция выполнена успешно</w:t>
            </w:r>
          </w:p>
          <w:p w14:paraId="68FEC478" w14:textId="77777777" w:rsidR="00B04AC3" w:rsidRPr="00895E3A" w:rsidRDefault="00B04AC3" w:rsidP="005A5F53">
            <w:r w:rsidRPr="00895E3A">
              <w:t>1 – во время выполнения операции произошла непредвиденная ошибка</w:t>
            </w:r>
          </w:p>
        </w:tc>
        <w:tc>
          <w:tcPr>
            <w:tcW w:w="1854" w:type="dxa"/>
          </w:tcPr>
          <w:p w14:paraId="68FEC479" w14:textId="77777777" w:rsidR="00B04AC3" w:rsidRPr="00895E3A" w:rsidRDefault="00B04AC3" w:rsidP="005A5F53">
            <w:r w:rsidRPr="00895E3A">
              <w:t>Да</w:t>
            </w:r>
          </w:p>
        </w:tc>
      </w:tr>
      <w:tr w:rsidR="00B04AC3" w:rsidRPr="00895E3A" w14:paraId="68FEC47E" w14:textId="77777777" w:rsidTr="005A5F53">
        <w:tc>
          <w:tcPr>
            <w:tcW w:w="2093" w:type="dxa"/>
          </w:tcPr>
          <w:p w14:paraId="68FEC47B" w14:textId="77777777" w:rsidR="00B04AC3" w:rsidRPr="00895E3A" w:rsidRDefault="00B04AC3" w:rsidP="005A5F53">
            <w:r w:rsidRPr="00895E3A">
              <w:t xml:space="preserve">Описание ошибки </w:t>
            </w:r>
            <w:r w:rsidRPr="00895E3A">
              <w:lastRenderedPageBreak/>
              <w:t>(ResultDescription)</w:t>
            </w:r>
          </w:p>
        </w:tc>
        <w:tc>
          <w:tcPr>
            <w:tcW w:w="5906" w:type="dxa"/>
          </w:tcPr>
          <w:p w14:paraId="68FEC47C" w14:textId="77777777" w:rsidR="00B04AC3" w:rsidRPr="00895E3A" w:rsidRDefault="00B04AC3" w:rsidP="005A5F53">
            <w:r w:rsidRPr="00895E3A">
              <w:lastRenderedPageBreak/>
              <w:t xml:space="preserve">Обязательно заполняется, если код возврата не равен 0. В </w:t>
            </w:r>
            <w:r w:rsidRPr="00895E3A">
              <w:lastRenderedPageBreak/>
              <w:t>других случаях никогда не заполняется.</w:t>
            </w:r>
          </w:p>
        </w:tc>
        <w:tc>
          <w:tcPr>
            <w:tcW w:w="1854" w:type="dxa"/>
          </w:tcPr>
          <w:p w14:paraId="68FEC47D" w14:textId="77777777" w:rsidR="00B04AC3" w:rsidRPr="00895E3A" w:rsidRDefault="00B04AC3" w:rsidP="005A5F53">
            <w:r w:rsidRPr="00895E3A">
              <w:lastRenderedPageBreak/>
              <w:t>Нет</w:t>
            </w:r>
          </w:p>
        </w:tc>
      </w:tr>
    </w:tbl>
    <w:p w14:paraId="68FEC47F" w14:textId="77777777" w:rsidR="005A5F53" w:rsidRPr="00895E3A" w:rsidRDefault="005A5F53" w:rsidP="005A5F53">
      <w:pPr>
        <w:pStyle w:val="Heading4"/>
        <w:numPr>
          <w:ilvl w:val="3"/>
          <w:numId w:val="13"/>
        </w:numPr>
      </w:pPr>
      <w:bookmarkStart w:id="821" w:name="_Toc343685961"/>
      <w:bookmarkStart w:id="822" w:name="_Toc370583087"/>
      <w:r w:rsidRPr="00895E3A">
        <w:lastRenderedPageBreak/>
        <w:t>Логика выполнения</w:t>
      </w:r>
      <w:bookmarkEnd w:id="821"/>
      <w:bookmarkEnd w:id="822"/>
    </w:p>
    <w:p w14:paraId="68FEC480" w14:textId="77777777" w:rsidR="005A5F53" w:rsidRPr="00895E3A" w:rsidRDefault="005A5F53" w:rsidP="005A5F53">
      <w:r w:rsidRPr="00895E3A">
        <w:t>Основной сценарий выполнения:</w:t>
      </w:r>
    </w:p>
    <w:p w14:paraId="68FEC481" w14:textId="77777777" w:rsidR="005A5F53" w:rsidRPr="00895E3A" w:rsidRDefault="005A5F53" w:rsidP="00E31AB0">
      <w:pPr>
        <w:pStyle w:val="ListParagraph"/>
        <w:numPr>
          <w:ilvl w:val="0"/>
          <w:numId w:val="24"/>
        </w:numPr>
      </w:pPr>
      <w:r w:rsidRPr="00895E3A">
        <w:t>Система проверяет наличие товара в WishList клиента. Товар присутствует.</w:t>
      </w:r>
    </w:p>
    <w:p w14:paraId="68FEC482" w14:textId="77777777" w:rsidR="005A5F53" w:rsidRPr="00895E3A" w:rsidRDefault="005A5F53" w:rsidP="00E31AB0">
      <w:pPr>
        <w:pStyle w:val="ListParagraph"/>
        <w:numPr>
          <w:ilvl w:val="0"/>
          <w:numId w:val="24"/>
        </w:numPr>
      </w:pPr>
      <w:r w:rsidRPr="00895E3A">
        <w:t>Система удаляет товар из WishList.</w:t>
      </w:r>
    </w:p>
    <w:p w14:paraId="68FEC483" w14:textId="77777777" w:rsidR="005A5F53" w:rsidRPr="00895E3A" w:rsidRDefault="005A5F53" w:rsidP="00E31AB0">
      <w:pPr>
        <w:pStyle w:val="ListParagraph"/>
        <w:numPr>
          <w:ilvl w:val="0"/>
          <w:numId w:val="24"/>
        </w:numPr>
      </w:pPr>
      <w:r w:rsidRPr="00895E3A">
        <w:t>Выход из операции с кодом возврата 0.</w:t>
      </w:r>
    </w:p>
    <w:p w14:paraId="68FEC484" w14:textId="77777777" w:rsidR="005A5F53" w:rsidRPr="00895E3A" w:rsidRDefault="005A5F53" w:rsidP="005A5F53">
      <w:r w:rsidRPr="00895E3A">
        <w:t>Альтернативный сценарий выполнения:</w:t>
      </w:r>
    </w:p>
    <w:p w14:paraId="68FEC485" w14:textId="77777777" w:rsidR="005A5F53" w:rsidRPr="00895E3A" w:rsidRDefault="005A5F53" w:rsidP="00E31AB0">
      <w:pPr>
        <w:pStyle w:val="ListParagraph"/>
        <w:numPr>
          <w:ilvl w:val="0"/>
          <w:numId w:val="25"/>
        </w:numPr>
      </w:pPr>
      <w:r w:rsidRPr="00895E3A">
        <w:t>Система проверяет наличие товара в WishList клиента. Товар отсутствует.</w:t>
      </w:r>
    </w:p>
    <w:p w14:paraId="68FEC486" w14:textId="77777777" w:rsidR="005A5F53" w:rsidRPr="00895E3A" w:rsidRDefault="005A5F53" w:rsidP="00E31AB0">
      <w:pPr>
        <w:pStyle w:val="ListParagraph"/>
        <w:numPr>
          <w:ilvl w:val="0"/>
          <w:numId w:val="25"/>
        </w:numPr>
      </w:pPr>
      <w:r w:rsidRPr="00895E3A">
        <w:t>Выход из операции с кодом возврата 0.</w:t>
      </w:r>
    </w:p>
    <w:p w14:paraId="68FEC487" w14:textId="77777777" w:rsidR="005A5F53" w:rsidRPr="00895E3A" w:rsidRDefault="005A5F53" w:rsidP="005A5F53"/>
    <w:p w14:paraId="68FEC488" w14:textId="77777777" w:rsidR="005A5F53" w:rsidRPr="00895E3A" w:rsidRDefault="005A5F53" w:rsidP="003439BE">
      <w:pPr>
        <w:pStyle w:val="Heading3"/>
        <w:numPr>
          <w:ilvl w:val="2"/>
          <w:numId w:val="13"/>
        </w:numPr>
      </w:pPr>
      <w:bookmarkStart w:id="823" w:name="_Toc343685962"/>
      <w:bookmarkStart w:id="824" w:name="_Toc370583088"/>
      <w:r w:rsidRPr="00895E3A">
        <w:t>Получение перечня товаров из WishList клиента</w:t>
      </w:r>
      <w:bookmarkEnd w:id="823"/>
      <w:r w:rsidR="003439BE" w:rsidRPr="00895E3A">
        <w:t xml:space="preserve"> (GetWishList)</w:t>
      </w:r>
      <w:bookmarkEnd w:id="824"/>
    </w:p>
    <w:p w14:paraId="68FEC489" w14:textId="77777777" w:rsidR="005A5F53" w:rsidRPr="00895E3A" w:rsidRDefault="005A5F53" w:rsidP="002B4107">
      <w:pPr>
        <w:pStyle w:val="Heading4"/>
        <w:numPr>
          <w:ilvl w:val="3"/>
          <w:numId w:val="13"/>
        </w:numPr>
      </w:pPr>
      <w:bookmarkStart w:id="825" w:name="_Toc343685963"/>
      <w:bookmarkStart w:id="826" w:name="_Toc370583089"/>
      <w:r w:rsidRPr="00895E3A">
        <w:t>Карточка операции</w:t>
      </w:r>
      <w:bookmarkEnd w:id="825"/>
      <w:bookmarkEnd w:id="826"/>
    </w:p>
    <w:tbl>
      <w:tblPr>
        <w:tblStyle w:val="TableGrid"/>
        <w:tblW w:w="0" w:type="auto"/>
        <w:tblLook w:val="04A0" w:firstRow="1" w:lastRow="0" w:firstColumn="1" w:lastColumn="0" w:noHBand="0" w:noVBand="1"/>
      </w:tblPr>
      <w:tblGrid>
        <w:gridCol w:w="3652"/>
        <w:gridCol w:w="6201"/>
      </w:tblGrid>
      <w:tr w:rsidR="005A5F53" w:rsidRPr="00895E3A" w14:paraId="68FEC48C" w14:textId="77777777" w:rsidTr="005A5F53">
        <w:tc>
          <w:tcPr>
            <w:tcW w:w="3652" w:type="dxa"/>
          </w:tcPr>
          <w:p w14:paraId="68FEC48A" w14:textId="77777777" w:rsidR="005A5F53" w:rsidRPr="00895E3A" w:rsidRDefault="005A5F53" w:rsidP="005A5F53">
            <w:r w:rsidRPr="00895E3A">
              <w:t>Предназначение</w:t>
            </w:r>
          </w:p>
        </w:tc>
        <w:tc>
          <w:tcPr>
            <w:tcW w:w="6201" w:type="dxa"/>
          </w:tcPr>
          <w:p w14:paraId="68FEC48B" w14:textId="77777777" w:rsidR="005A5F53" w:rsidRPr="00895E3A" w:rsidRDefault="005A5F53" w:rsidP="005A5F53">
            <w:r w:rsidRPr="00895E3A">
              <w:t>Операция предназначена для получения актуального перечня товаров из WishList клиента</w:t>
            </w:r>
          </w:p>
        </w:tc>
      </w:tr>
      <w:tr w:rsidR="005A5F53" w:rsidRPr="00895E3A" w14:paraId="68FEC48F" w14:textId="77777777" w:rsidTr="005A5F53">
        <w:tc>
          <w:tcPr>
            <w:tcW w:w="3652" w:type="dxa"/>
          </w:tcPr>
          <w:p w14:paraId="68FEC48D" w14:textId="77777777" w:rsidR="005A5F53" w:rsidRPr="00895E3A" w:rsidRDefault="005A5F53" w:rsidP="005A5F53">
            <w:r w:rsidRPr="00895E3A">
              <w:t>Режим выполнения</w:t>
            </w:r>
          </w:p>
        </w:tc>
        <w:tc>
          <w:tcPr>
            <w:tcW w:w="6201" w:type="dxa"/>
          </w:tcPr>
          <w:p w14:paraId="68FEC48E" w14:textId="77777777" w:rsidR="005A5F53" w:rsidRPr="00895E3A" w:rsidRDefault="005A5F53" w:rsidP="005A5F53">
            <w:r w:rsidRPr="00895E3A">
              <w:t>Синхронный</w:t>
            </w:r>
          </w:p>
        </w:tc>
      </w:tr>
    </w:tbl>
    <w:p w14:paraId="68FEC490" w14:textId="77777777" w:rsidR="005A5F53" w:rsidRPr="00895E3A" w:rsidRDefault="005A5F53" w:rsidP="002B4107">
      <w:pPr>
        <w:pStyle w:val="Heading4"/>
        <w:numPr>
          <w:ilvl w:val="3"/>
          <w:numId w:val="13"/>
        </w:numPr>
      </w:pPr>
      <w:bookmarkStart w:id="827" w:name="_Toc343685964"/>
      <w:bookmarkStart w:id="828" w:name="_Toc370583090"/>
      <w:r w:rsidRPr="00895E3A">
        <w:t>Параметры назначения</w:t>
      </w:r>
      <w:bookmarkEnd w:id="827"/>
      <w:bookmarkEnd w:id="828"/>
    </w:p>
    <w:tbl>
      <w:tblPr>
        <w:tblStyle w:val="TableGrid"/>
        <w:tblW w:w="0" w:type="auto"/>
        <w:tblLook w:val="04A0" w:firstRow="1" w:lastRow="0" w:firstColumn="1" w:lastColumn="0" w:noHBand="0" w:noVBand="1"/>
      </w:tblPr>
      <w:tblGrid>
        <w:gridCol w:w="4926"/>
        <w:gridCol w:w="4927"/>
      </w:tblGrid>
      <w:tr w:rsidR="005A5F53" w:rsidRPr="00895E3A" w14:paraId="68FEC493" w14:textId="77777777" w:rsidTr="005A5F53">
        <w:tc>
          <w:tcPr>
            <w:tcW w:w="4926" w:type="dxa"/>
          </w:tcPr>
          <w:p w14:paraId="68FEC491" w14:textId="77777777" w:rsidR="005A5F53" w:rsidRPr="00895E3A" w:rsidRDefault="005A5F53" w:rsidP="005A5F53">
            <w:pPr>
              <w:rPr>
                <w:b/>
              </w:rPr>
            </w:pPr>
            <w:r w:rsidRPr="00895E3A">
              <w:rPr>
                <w:b/>
              </w:rPr>
              <w:t>Параметр</w:t>
            </w:r>
          </w:p>
        </w:tc>
        <w:tc>
          <w:tcPr>
            <w:tcW w:w="4927" w:type="dxa"/>
          </w:tcPr>
          <w:p w14:paraId="68FEC492" w14:textId="77777777" w:rsidR="005A5F53" w:rsidRPr="00895E3A" w:rsidRDefault="005A5F53" w:rsidP="005A5F53">
            <w:pPr>
              <w:rPr>
                <w:b/>
              </w:rPr>
            </w:pPr>
            <w:r w:rsidRPr="00895E3A">
              <w:rPr>
                <w:b/>
              </w:rPr>
              <w:t>Значение</w:t>
            </w:r>
          </w:p>
        </w:tc>
      </w:tr>
      <w:tr w:rsidR="005A5F53" w:rsidRPr="00895E3A" w14:paraId="68FEC496" w14:textId="77777777" w:rsidTr="005A5F53">
        <w:tc>
          <w:tcPr>
            <w:tcW w:w="4926" w:type="dxa"/>
          </w:tcPr>
          <w:p w14:paraId="68FEC494" w14:textId="77777777" w:rsidR="005A5F53" w:rsidRPr="00895E3A" w:rsidRDefault="005A5F53" w:rsidP="005A5F53">
            <w:r w:rsidRPr="00895E3A">
              <w:t>Максимальное время от получения запроса до выдачи ответа</w:t>
            </w:r>
          </w:p>
        </w:tc>
        <w:tc>
          <w:tcPr>
            <w:tcW w:w="4927" w:type="dxa"/>
          </w:tcPr>
          <w:p w14:paraId="68FEC495" w14:textId="77777777" w:rsidR="005A5F53" w:rsidRPr="00895E3A" w:rsidRDefault="005A5F53" w:rsidP="005A5F53">
            <w:r w:rsidRPr="00895E3A">
              <w:t>200 миллисекунд</w:t>
            </w:r>
          </w:p>
        </w:tc>
      </w:tr>
    </w:tbl>
    <w:p w14:paraId="68FEC497" w14:textId="77777777" w:rsidR="005A5F53" w:rsidRPr="00895E3A" w:rsidRDefault="005A5F53" w:rsidP="005A5F53">
      <w:pPr>
        <w:pStyle w:val="Heading4"/>
        <w:numPr>
          <w:ilvl w:val="3"/>
          <w:numId w:val="13"/>
        </w:numPr>
      </w:pPr>
      <w:bookmarkStart w:id="829" w:name="_Toc343685965"/>
      <w:bookmarkStart w:id="830" w:name="_Toc370583091"/>
      <w:r w:rsidRPr="00895E3A">
        <w:t>Влияние на другие операции</w:t>
      </w:r>
      <w:bookmarkEnd w:id="829"/>
      <w:bookmarkEnd w:id="830"/>
    </w:p>
    <w:p w14:paraId="68FEC498" w14:textId="77777777" w:rsidR="005A5F53" w:rsidRPr="00895E3A" w:rsidRDefault="005A5F53" w:rsidP="005A5F53">
      <w:r w:rsidRPr="00895E3A">
        <w:t>Отсутствует.</w:t>
      </w:r>
    </w:p>
    <w:p w14:paraId="68FEC499" w14:textId="77777777" w:rsidR="005A5F53" w:rsidRPr="00895E3A" w:rsidRDefault="005A5F53" w:rsidP="002B4107">
      <w:pPr>
        <w:pStyle w:val="Heading4"/>
        <w:numPr>
          <w:ilvl w:val="3"/>
          <w:numId w:val="13"/>
        </w:numPr>
      </w:pPr>
      <w:bookmarkStart w:id="831" w:name="_Toc343685966"/>
      <w:bookmarkStart w:id="832" w:name="_Toc370583092"/>
      <w:r w:rsidRPr="00895E3A">
        <w:t>Входные параметры</w:t>
      </w:r>
      <w:bookmarkEnd w:id="831"/>
      <w:bookmarkEnd w:id="832"/>
    </w:p>
    <w:tbl>
      <w:tblPr>
        <w:tblStyle w:val="TableGrid"/>
        <w:tblW w:w="0" w:type="auto"/>
        <w:tblLook w:val="04A0" w:firstRow="1" w:lastRow="0" w:firstColumn="1" w:lastColumn="0" w:noHBand="0" w:noVBand="1"/>
      </w:tblPr>
      <w:tblGrid>
        <w:gridCol w:w="2093"/>
        <w:gridCol w:w="5906"/>
        <w:gridCol w:w="1854"/>
      </w:tblGrid>
      <w:tr w:rsidR="005A5F53" w:rsidRPr="00895E3A" w14:paraId="68FEC49D" w14:textId="77777777" w:rsidTr="005A5F53">
        <w:tc>
          <w:tcPr>
            <w:tcW w:w="2093" w:type="dxa"/>
          </w:tcPr>
          <w:p w14:paraId="68FEC49A" w14:textId="77777777" w:rsidR="005A5F53" w:rsidRPr="00895E3A" w:rsidRDefault="005A5F53" w:rsidP="005A5F53">
            <w:pPr>
              <w:rPr>
                <w:b/>
              </w:rPr>
            </w:pPr>
            <w:r w:rsidRPr="00895E3A">
              <w:rPr>
                <w:b/>
              </w:rPr>
              <w:t>Параметр</w:t>
            </w:r>
          </w:p>
        </w:tc>
        <w:tc>
          <w:tcPr>
            <w:tcW w:w="5906" w:type="dxa"/>
          </w:tcPr>
          <w:p w14:paraId="68FEC49B" w14:textId="77777777" w:rsidR="005A5F53" w:rsidRPr="00895E3A" w:rsidRDefault="005A5F53" w:rsidP="005A5F53">
            <w:pPr>
              <w:rPr>
                <w:b/>
              </w:rPr>
            </w:pPr>
            <w:r w:rsidRPr="00895E3A">
              <w:rPr>
                <w:b/>
              </w:rPr>
              <w:t>Описание</w:t>
            </w:r>
          </w:p>
        </w:tc>
        <w:tc>
          <w:tcPr>
            <w:tcW w:w="1854" w:type="dxa"/>
          </w:tcPr>
          <w:p w14:paraId="68FEC49C" w14:textId="77777777" w:rsidR="005A5F53" w:rsidRPr="00895E3A" w:rsidRDefault="005A5F53" w:rsidP="005A5F53">
            <w:pPr>
              <w:rPr>
                <w:b/>
              </w:rPr>
            </w:pPr>
            <w:r w:rsidRPr="00895E3A">
              <w:rPr>
                <w:b/>
              </w:rPr>
              <w:t>Обязательный?</w:t>
            </w:r>
          </w:p>
        </w:tc>
      </w:tr>
      <w:tr w:rsidR="005A5F53" w:rsidRPr="00895E3A" w14:paraId="68FEC4A1" w14:textId="77777777" w:rsidTr="005A5F53">
        <w:tc>
          <w:tcPr>
            <w:tcW w:w="2093" w:type="dxa"/>
          </w:tcPr>
          <w:p w14:paraId="68FEC49E" w14:textId="77777777" w:rsidR="005A5F53" w:rsidRPr="00895E3A" w:rsidRDefault="005A5F53" w:rsidP="005A5F53">
            <w:r w:rsidRPr="00895E3A">
              <w:t>Идентификатор клиента</w:t>
            </w:r>
            <w:r w:rsidR="00F21082" w:rsidRPr="00895E3A">
              <w:t xml:space="preserve"> (ClientId)</w:t>
            </w:r>
          </w:p>
        </w:tc>
        <w:tc>
          <w:tcPr>
            <w:tcW w:w="5906" w:type="dxa"/>
          </w:tcPr>
          <w:p w14:paraId="68FEC49F" w14:textId="77777777" w:rsidR="005A5F53" w:rsidRPr="00895E3A" w:rsidRDefault="005A5F53" w:rsidP="005A5F53">
            <w:r w:rsidRPr="00895E3A">
              <w:t>Уникальный идентификатор клиента, товары из WishList которого требуется получить.</w:t>
            </w:r>
          </w:p>
        </w:tc>
        <w:tc>
          <w:tcPr>
            <w:tcW w:w="1854" w:type="dxa"/>
          </w:tcPr>
          <w:p w14:paraId="68FEC4A0" w14:textId="77777777" w:rsidR="005A5F53" w:rsidRPr="00895E3A" w:rsidRDefault="005A5F53" w:rsidP="005A5F53">
            <w:r w:rsidRPr="00895E3A">
              <w:t>Да</w:t>
            </w:r>
          </w:p>
        </w:tc>
      </w:tr>
      <w:tr w:rsidR="005A5F53" w:rsidRPr="00895E3A" w14:paraId="68FEC4A5" w14:textId="77777777" w:rsidTr="005A5F53">
        <w:tc>
          <w:tcPr>
            <w:tcW w:w="2093" w:type="dxa"/>
          </w:tcPr>
          <w:p w14:paraId="68FEC4A2" w14:textId="77777777" w:rsidR="005A5F53" w:rsidRPr="00895E3A" w:rsidRDefault="005A5F53" w:rsidP="004D12F1">
            <w:r w:rsidRPr="00895E3A">
              <w:lastRenderedPageBreak/>
              <w:t>Количество пропущенных записей</w:t>
            </w:r>
            <w:r w:rsidR="00715FD4" w:rsidRPr="00895E3A">
              <w:t xml:space="preserve"> (CountToSkip)</w:t>
            </w:r>
          </w:p>
        </w:tc>
        <w:tc>
          <w:tcPr>
            <w:tcW w:w="5906" w:type="dxa"/>
          </w:tcPr>
          <w:p w14:paraId="68FEC4A3" w14:textId="77777777" w:rsidR="005A5F53" w:rsidRPr="00895E3A" w:rsidRDefault="005A5F53" w:rsidP="005A5F53">
            <w:r w:rsidRPr="00895E3A">
              <w:t>Количество товаров из списка найденных и отсортированных товаров, которые нужно пропустить и не возвращать. Если значение не указано, то значение равно 0.</w:t>
            </w:r>
          </w:p>
        </w:tc>
        <w:tc>
          <w:tcPr>
            <w:tcW w:w="1854" w:type="dxa"/>
          </w:tcPr>
          <w:p w14:paraId="68FEC4A4" w14:textId="77777777" w:rsidR="005A5F53" w:rsidRPr="00895E3A" w:rsidRDefault="005A5F53" w:rsidP="005A5F53">
            <w:r w:rsidRPr="00895E3A">
              <w:t>Нет</w:t>
            </w:r>
          </w:p>
        </w:tc>
      </w:tr>
      <w:tr w:rsidR="005A5F53" w:rsidRPr="00895E3A" w14:paraId="68FEC4A9" w14:textId="77777777" w:rsidTr="005A5F53">
        <w:tc>
          <w:tcPr>
            <w:tcW w:w="2093" w:type="dxa"/>
          </w:tcPr>
          <w:p w14:paraId="68FEC4A6" w14:textId="77777777" w:rsidR="005A5F53" w:rsidRPr="00895E3A" w:rsidRDefault="005A5F53" w:rsidP="005A5F53">
            <w:r w:rsidRPr="00895E3A">
              <w:t>Максимальное количество возвращаемых записей</w:t>
            </w:r>
            <w:r w:rsidR="00715FD4" w:rsidRPr="00895E3A">
              <w:t xml:space="preserve"> (CountToTake)</w:t>
            </w:r>
          </w:p>
        </w:tc>
        <w:tc>
          <w:tcPr>
            <w:tcW w:w="5906" w:type="dxa"/>
          </w:tcPr>
          <w:p w14:paraId="68FEC4A7" w14:textId="77777777" w:rsidR="005A5F53" w:rsidRPr="00895E3A" w:rsidRDefault="005A5F53" w:rsidP="005A5F53">
            <w:r w:rsidRPr="00895E3A">
              <w:t>Максимальное количество возвращаемых товаров.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4A8" w14:textId="77777777" w:rsidR="005A5F53" w:rsidRPr="00895E3A" w:rsidRDefault="005A5F53" w:rsidP="005A5F53">
            <w:r w:rsidRPr="00895E3A">
              <w:t>Нет</w:t>
            </w:r>
          </w:p>
        </w:tc>
      </w:tr>
      <w:tr w:rsidR="00752D4E" w:rsidRPr="00895E3A" w14:paraId="68FEC4B0" w14:textId="77777777" w:rsidTr="005A5F53">
        <w:tc>
          <w:tcPr>
            <w:tcW w:w="2093" w:type="dxa"/>
          </w:tcPr>
          <w:p w14:paraId="68FEC4AA" w14:textId="77777777" w:rsidR="00752D4E" w:rsidRPr="00895E3A" w:rsidRDefault="00394C5A" w:rsidP="005A5F53">
            <w:r w:rsidRPr="00895E3A">
              <w:t>Тип</w:t>
            </w:r>
            <w:r w:rsidR="00752D4E" w:rsidRPr="00895E3A">
              <w:t xml:space="preserve"> сортировки (SortType)</w:t>
            </w:r>
          </w:p>
        </w:tc>
        <w:tc>
          <w:tcPr>
            <w:tcW w:w="5906" w:type="dxa"/>
          </w:tcPr>
          <w:p w14:paraId="68FEC4AB" w14:textId="77777777" w:rsidR="00394C5A" w:rsidRPr="00895E3A" w:rsidRDefault="00394C5A" w:rsidP="00394C5A">
            <w:r w:rsidRPr="00895E3A">
              <w:t>Принимает одно из следующих значений:</w:t>
            </w:r>
          </w:p>
          <w:p w14:paraId="68FEC4AC" w14:textId="77777777" w:rsidR="00394C5A" w:rsidRPr="00895E3A" w:rsidRDefault="00394C5A" w:rsidP="00394C5A">
            <w:r w:rsidRPr="00895E3A">
              <w:t>0 – сортировка по дате добавления;</w:t>
            </w:r>
          </w:p>
          <w:p w14:paraId="68FEC4AD" w14:textId="77777777" w:rsidR="00394C5A" w:rsidRPr="00895E3A" w:rsidRDefault="00394C5A" w:rsidP="00394C5A">
            <w:r w:rsidRPr="00895E3A">
              <w:t xml:space="preserve">1 – сортировка по </w:t>
            </w:r>
            <w:r w:rsidR="00575D7F" w:rsidRPr="00895E3A">
              <w:t>имени</w:t>
            </w:r>
            <w:r w:rsidRPr="00895E3A">
              <w:t>;</w:t>
            </w:r>
          </w:p>
          <w:p w14:paraId="68FEC4AE" w14:textId="77777777" w:rsidR="00752D4E" w:rsidRPr="00895E3A" w:rsidRDefault="00394C5A" w:rsidP="004D12F1">
            <w:r w:rsidRPr="00895E3A">
              <w:t>Если значение не указано, то значение равно 0.</w:t>
            </w:r>
          </w:p>
        </w:tc>
        <w:tc>
          <w:tcPr>
            <w:tcW w:w="1854" w:type="dxa"/>
          </w:tcPr>
          <w:p w14:paraId="68FEC4AF" w14:textId="77777777" w:rsidR="00752D4E" w:rsidRPr="00895E3A" w:rsidRDefault="00394C5A" w:rsidP="005A5F53">
            <w:r w:rsidRPr="00895E3A">
              <w:t>Нет</w:t>
            </w:r>
          </w:p>
        </w:tc>
      </w:tr>
      <w:tr w:rsidR="00575D7F" w:rsidRPr="00895E3A" w14:paraId="68FEC4B7" w14:textId="77777777" w:rsidTr="005A5F53">
        <w:tc>
          <w:tcPr>
            <w:tcW w:w="2093" w:type="dxa"/>
          </w:tcPr>
          <w:p w14:paraId="68FEC4B1" w14:textId="77777777" w:rsidR="00575D7F" w:rsidRPr="00895E3A" w:rsidRDefault="00575D7F" w:rsidP="005A5F53">
            <w:r w:rsidRPr="00895E3A">
              <w:t>Направление сортировки (SortDirection)</w:t>
            </w:r>
          </w:p>
        </w:tc>
        <w:tc>
          <w:tcPr>
            <w:tcW w:w="5906" w:type="dxa"/>
          </w:tcPr>
          <w:p w14:paraId="68FEC4B2" w14:textId="77777777" w:rsidR="00575D7F" w:rsidRPr="00895E3A" w:rsidRDefault="00575D7F" w:rsidP="00575D7F">
            <w:r w:rsidRPr="00895E3A">
              <w:t>Принимает одно из следующих значений:</w:t>
            </w:r>
          </w:p>
          <w:p w14:paraId="68FEC4B3" w14:textId="77777777" w:rsidR="00575D7F" w:rsidRPr="00895E3A" w:rsidRDefault="00575D7F" w:rsidP="00575D7F">
            <w:r w:rsidRPr="00895E3A">
              <w:t>0 – сортировка по возрастанию;</w:t>
            </w:r>
          </w:p>
          <w:p w14:paraId="68FEC4B4" w14:textId="77777777" w:rsidR="00575D7F" w:rsidRPr="00895E3A" w:rsidRDefault="00575D7F" w:rsidP="004D12F1">
            <w:r w:rsidRPr="00895E3A">
              <w:t>1 – сортировка по убыванию;</w:t>
            </w:r>
          </w:p>
          <w:p w14:paraId="68FEC4B5" w14:textId="77777777" w:rsidR="00575D7F" w:rsidRPr="00895E3A" w:rsidRDefault="00575D7F">
            <w:r w:rsidRPr="00895E3A">
              <w:t>Если значение не указано, то значение равно 0.</w:t>
            </w:r>
          </w:p>
        </w:tc>
        <w:tc>
          <w:tcPr>
            <w:tcW w:w="1854" w:type="dxa"/>
          </w:tcPr>
          <w:p w14:paraId="68FEC4B6" w14:textId="77777777" w:rsidR="00575D7F" w:rsidRPr="00895E3A" w:rsidRDefault="00575D7F" w:rsidP="005A5F53">
            <w:r w:rsidRPr="00895E3A">
              <w:t>Нет</w:t>
            </w:r>
          </w:p>
        </w:tc>
      </w:tr>
      <w:tr w:rsidR="00B93BC6" w:rsidRPr="00895E3A" w14:paraId="68FEC4BB" w14:textId="77777777" w:rsidTr="005A5F53">
        <w:tc>
          <w:tcPr>
            <w:tcW w:w="2093" w:type="dxa"/>
          </w:tcPr>
          <w:p w14:paraId="68FEC4B8" w14:textId="77777777" w:rsidR="00B93BC6" w:rsidRPr="00895E3A" w:rsidRDefault="00B93BC6" w:rsidP="005A5F53">
            <w:r w:rsidRPr="00895E3A">
              <w:t>Конте</w:t>
            </w:r>
            <w:proofErr w:type="gramStart"/>
            <w:r w:rsidRPr="00895E3A">
              <w:t>кст кл</w:t>
            </w:r>
            <w:proofErr w:type="gramEnd"/>
            <w:r w:rsidRPr="00895E3A">
              <w:t>иента</w:t>
            </w:r>
            <w:r w:rsidR="00715FD4" w:rsidRPr="00895E3A">
              <w:t xml:space="preserve"> (ClientContext)</w:t>
            </w:r>
          </w:p>
        </w:tc>
        <w:tc>
          <w:tcPr>
            <w:tcW w:w="5906" w:type="dxa"/>
          </w:tcPr>
          <w:p w14:paraId="68FEC4B9" w14:textId="77777777" w:rsidR="00B93BC6" w:rsidRPr="00895E3A" w:rsidRDefault="00B93BC6" w:rsidP="005A5F53">
            <w:r w:rsidRPr="00895E3A">
              <w:t>Набор пар ключ-значение, содержащий информацию о клиенте.</w:t>
            </w:r>
          </w:p>
        </w:tc>
        <w:tc>
          <w:tcPr>
            <w:tcW w:w="1854" w:type="dxa"/>
          </w:tcPr>
          <w:p w14:paraId="68FEC4BA" w14:textId="77777777" w:rsidR="00B93BC6" w:rsidRPr="00895E3A" w:rsidRDefault="00ED4228" w:rsidP="005A5F53">
            <w:r w:rsidRPr="00895E3A">
              <w:t>Да</w:t>
            </w:r>
          </w:p>
        </w:tc>
      </w:tr>
    </w:tbl>
    <w:p w14:paraId="68FEC4BC" w14:textId="77777777" w:rsidR="005A5F53" w:rsidRPr="00895E3A" w:rsidRDefault="005A5F53" w:rsidP="005A5F53"/>
    <w:p w14:paraId="68FEC4BD" w14:textId="77777777" w:rsidR="005A5F53" w:rsidRPr="00895E3A" w:rsidRDefault="005A5F53" w:rsidP="005A5F53">
      <w:pPr>
        <w:pStyle w:val="Heading4"/>
        <w:numPr>
          <w:ilvl w:val="3"/>
          <w:numId w:val="13"/>
        </w:numPr>
      </w:pPr>
      <w:bookmarkStart w:id="833" w:name="_Toc343685967"/>
      <w:bookmarkStart w:id="834" w:name="_Toc370583093"/>
      <w:r w:rsidRPr="00895E3A">
        <w:t>Выходные данные</w:t>
      </w:r>
      <w:bookmarkEnd w:id="833"/>
      <w:bookmarkEnd w:id="834"/>
    </w:p>
    <w:p w14:paraId="68FEC4BE" w14:textId="77777777" w:rsidR="005A5F53" w:rsidRPr="00895E3A" w:rsidRDefault="005A5F53" w:rsidP="005A5F53">
      <w:pPr>
        <w:pStyle w:val="Caption"/>
        <w:keepNext/>
      </w:pPr>
    </w:p>
    <w:tbl>
      <w:tblPr>
        <w:tblStyle w:val="TableGrid"/>
        <w:tblW w:w="0" w:type="auto"/>
        <w:tblLook w:val="04A0" w:firstRow="1" w:lastRow="0" w:firstColumn="1" w:lastColumn="0" w:noHBand="0" w:noVBand="1"/>
      </w:tblPr>
      <w:tblGrid>
        <w:gridCol w:w="2093"/>
        <w:gridCol w:w="5906"/>
        <w:gridCol w:w="1854"/>
      </w:tblGrid>
      <w:tr w:rsidR="005A5F53" w:rsidRPr="00895E3A" w14:paraId="68FEC4C2" w14:textId="77777777" w:rsidTr="005A5F53">
        <w:tc>
          <w:tcPr>
            <w:tcW w:w="2093" w:type="dxa"/>
          </w:tcPr>
          <w:p w14:paraId="68FEC4BF" w14:textId="77777777" w:rsidR="005A5F53" w:rsidRPr="00895E3A" w:rsidRDefault="005A5F53" w:rsidP="005A5F53">
            <w:pPr>
              <w:rPr>
                <w:b/>
              </w:rPr>
            </w:pPr>
            <w:r w:rsidRPr="00895E3A">
              <w:rPr>
                <w:b/>
              </w:rPr>
              <w:t>Атрибут</w:t>
            </w:r>
          </w:p>
        </w:tc>
        <w:tc>
          <w:tcPr>
            <w:tcW w:w="5906" w:type="dxa"/>
          </w:tcPr>
          <w:p w14:paraId="68FEC4C0" w14:textId="77777777" w:rsidR="005A5F53" w:rsidRPr="00895E3A" w:rsidRDefault="005A5F53" w:rsidP="005A5F53">
            <w:pPr>
              <w:rPr>
                <w:b/>
              </w:rPr>
            </w:pPr>
            <w:r w:rsidRPr="00895E3A">
              <w:rPr>
                <w:b/>
              </w:rPr>
              <w:t>Описание</w:t>
            </w:r>
          </w:p>
        </w:tc>
        <w:tc>
          <w:tcPr>
            <w:tcW w:w="1854" w:type="dxa"/>
          </w:tcPr>
          <w:p w14:paraId="68FEC4C1" w14:textId="77777777" w:rsidR="005A5F53" w:rsidRPr="00895E3A" w:rsidRDefault="005A5F53" w:rsidP="005A5F53">
            <w:pPr>
              <w:rPr>
                <w:b/>
              </w:rPr>
            </w:pPr>
            <w:r w:rsidRPr="00895E3A">
              <w:rPr>
                <w:b/>
              </w:rPr>
              <w:t>Обязательный?</w:t>
            </w:r>
          </w:p>
        </w:tc>
      </w:tr>
      <w:tr w:rsidR="004C3CB1" w:rsidRPr="00895E3A" w14:paraId="68FEC4C6" w14:textId="77777777" w:rsidTr="005A5F53">
        <w:tc>
          <w:tcPr>
            <w:tcW w:w="2093" w:type="dxa"/>
          </w:tcPr>
          <w:p w14:paraId="68FEC4C3" w14:textId="77777777" w:rsidR="004C3CB1" w:rsidRPr="00895E3A" w:rsidRDefault="004C3CB1" w:rsidP="005A5F53">
            <w:r w:rsidRPr="00895E3A">
              <w:t>Признак успешного выполнения операции</w:t>
            </w:r>
            <w:r w:rsidR="001C26F8" w:rsidRPr="00895E3A">
              <w:t xml:space="preserve"> (Success)</w:t>
            </w:r>
          </w:p>
        </w:tc>
        <w:tc>
          <w:tcPr>
            <w:tcW w:w="5906" w:type="dxa"/>
          </w:tcPr>
          <w:p w14:paraId="68FEC4C4" w14:textId="77777777" w:rsidR="004C3CB1" w:rsidRPr="00895E3A" w:rsidRDefault="004C3CB1" w:rsidP="005A5F53">
            <w:r w:rsidRPr="00895E3A">
              <w:t>Признак успешного выполнения операции</w:t>
            </w:r>
          </w:p>
        </w:tc>
        <w:tc>
          <w:tcPr>
            <w:tcW w:w="1854" w:type="dxa"/>
          </w:tcPr>
          <w:p w14:paraId="68FEC4C5" w14:textId="77777777" w:rsidR="004C3CB1" w:rsidRPr="00895E3A" w:rsidRDefault="004C3CB1" w:rsidP="005A5F53">
            <w:r w:rsidRPr="00895E3A">
              <w:t>Да</w:t>
            </w:r>
          </w:p>
        </w:tc>
      </w:tr>
      <w:tr w:rsidR="004C3CB1" w:rsidRPr="00895E3A" w14:paraId="68FEC4CD" w14:textId="77777777" w:rsidTr="005A5F53">
        <w:tc>
          <w:tcPr>
            <w:tcW w:w="2093" w:type="dxa"/>
          </w:tcPr>
          <w:p w14:paraId="68FEC4C7" w14:textId="77777777" w:rsidR="004C3CB1" w:rsidRPr="00895E3A" w:rsidRDefault="004C3CB1" w:rsidP="005A5F53">
            <w:r w:rsidRPr="00895E3A">
              <w:t>Код возврата</w:t>
            </w:r>
            <w:r w:rsidR="001C26F8" w:rsidRPr="00895E3A">
              <w:t xml:space="preserve"> (ResultCode)</w:t>
            </w:r>
          </w:p>
        </w:tc>
        <w:tc>
          <w:tcPr>
            <w:tcW w:w="5906" w:type="dxa"/>
          </w:tcPr>
          <w:p w14:paraId="68FEC4C8" w14:textId="77777777" w:rsidR="004C3CB1" w:rsidRPr="00895E3A" w:rsidRDefault="004C3CB1" w:rsidP="004C3CB1">
            <w:r w:rsidRPr="00895E3A">
              <w:t>Целочисленный код, информирующий о результате выполнения операции. Допустимые значения:</w:t>
            </w:r>
          </w:p>
          <w:p w14:paraId="68FEC4C9" w14:textId="77777777" w:rsidR="004C3CB1" w:rsidRPr="00895E3A" w:rsidRDefault="004C3CB1" w:rsidP="004C3CB1">
            <w:r w:rsidRPr="00895E3A">
              <w:t>0 – операция выполнена успешно</w:t>
            </w:r>
          </w:p>
          <w:p w14:paraId="68FEC4CA" w14:textId="77777777" w:rsidR="004C3CB1" w:rsidRPr="00895E3A" w:rsidRDefault="004C3CB1" w:rsidP="004C3CB1">
            <w:r w:rsidRPr="00895E3A">
              <w:lastRenderedPageBreak/>
              <w:t>1 – во время выполнения операции произошла непредвиденная ошибка</w:t>
            </w:r>
          </w:p>
          <w:p w14:paraId="68FEC4CB" w14:textId="77777777" w:rsidR="004C3CB1" w:rsidRPr="00895E3A" w:rsidRDefault="004C3CB1" w:rsidP="005A5F53">
            <w:r w:rsidRPr="00895E3A">
              <w:t>2 – товар уже добавлен в WishList</w:t>
            </w:r>
          </w:p>
        </w:tc>
        <w:tc>
          <w:tcPr>
            <w:tcW w:w="1854" w:type="dxa"/>
          </w:tcPr>
          <w:p w14:paraId="68FEC4CC" w14:textId="77777777" w:rsidR="004C3CB1" w:rsidRPr="00895E3A" w:rsidRDefault="004C3CB1" w:rsidP="005A5F53">
            <w:r w:rsidRPr="00895E3A">
              <w:lastRenderedPageBreak/>
              <w:t>Да</w:t>
            </w:r>
          </w:p>
        </w:tc>
      </w:tr>
      <w:tr w:rsidR="00D47D3C" w:rsidRPr="00895E3A" w14:paraId="68FEC4D1" w14:textId="77777777" w:rsidTr="005A5F53">
        <w:tc>
          <w:tcPr>
            <w:tcW w:w="2093" w:type="dxa"/>
          </w:tcPr>
          <w:p w14:paraId="68FEC4CE" w14:textId="77777777" w:rsidR="00D47D3C" w:rsidRPr="00895E3A" w:rsidRDefault="00D47D3C" w:rsidP="005A5F53">
            <w:r w:rsidRPr="00895E3A">
              <w:lastRenderedPageBreak/>
              <w:t>Описание ошибки</w:t>
            </w:r>
            <w:r w:rsidR="001C26F8" w:rsidRPr="00895E3A">
              <w:t xml:space="preserve"> (ResultDescription)</w:t>
            </w:r>
          </w:p>
        </w:tc>
        <w:tc>
          <w:tcPr>
            <w:tcW w:w="5906" w:type="dxa"/>
          </w:tcPr>
          <w:p w14:paraId="68FEC4CF" w14:textId="77777777" w:rsidR="00D47D3C" w:rsidRPr="00895E3A" w:rsidRDefault="00D47D3C" w:rsidP="005A5F53">
            <w:r w:rsidRPr="00895E3A">
              <w:t>Обязательно заполняется, если код возврата не равен 0. В других случаях никогда не заполняется.</w:t>
            </w:r>
          </w:p>
        </w:tc>
        <w:tc>
          <w:tcPr>
            <w:tcW w:w="1854" w:type="dxa"/>
          </w:tcPr>
          <w:p w14:paraId="68FEC4D0" w14:textId="77777777" w:rsidR="00D47D3C" w:rsidRPr="00895E3A" w:rsidRDefault="00D47D3C" w:rsidP="005A5F53">
            <w:r w:rsidRPr="00895E3A">
              <w:t>Нет</w:t>
            </w:r>
          </w:p>
        </w:tc>
      </w:tr>
      <w:tr w:rsidR="004C3CB1" w:rsidRPr="00895E3A" w14:paraId="68FEC4D5" w14:textId="77777777" w:rsidTr="005A5F53">
        <w:tc>
          <w:tcPr>
            <w:tcW w:w="2093" w:type="dxa"/>
          </w:tcPr>
          <w:p w14:paraId="68FEC4D2" w14:textId="77777777" w:rsidR="004C3CB1" w:rsidRPr="00895E3A" w:rsidRDefault="004C3CB1" w:rsidP="005A5F53">
            <w:r w:rsidRPr="00895E3A">
              <w:t>Максимальное количество возвращаемых записей</w:t>
            </w:r>
            <w:r w:rsidR="001C26F8" w:rsidRPr="00895E3A">
              <w:t xml:space="preserve"> (</w:t>
            </w:r>
            <w:r w:rsidR="000C469E" w:rsidRPr="00895E3A">
              <w:t>MaxCountToTake</w:t>
            </w:r>
            <w:r w:rsidR="001C26F8" w:rsidRPr="00895E3A">
              <w:t>)</w:t>
            </w:r>
          </w:p>
        </w:tc>
        <w:tc>
          <w:tcPr>
            <w:tcW w:w="5906" w:type="dxa"/>
          </w:tcPr>
          <w:p w14:paraId="68FEC4D3" w14:textId="77777777" w:rsidR="004C3CB1" w:rsidRPr="00895E3A" w:rsidRDefault="004C3CB1" w:rsidP="005A5F53">
            <w:r w:rsidRPr="00895E3A">
              <w:t>Значение входного параметра «Максимальное количество возвращаемых записей», если оно было указано; или максимальное количество возвращаемых записей, установленное веб-сервисом.</w:t>
            </w:r>
          </w:p>
        </w:tc>
        <w:tc>
          <w:tcPr>
            <w:tcW w:w="1854" w:type="dxa"/>
          </w:tcPr>
          <w:p w14:paraId="68FEC4D4" w14:textId="77777777" w:rsidR="004C3CB1" w:rsidRPr="00895E3A" w:rsidRDefault="004C3CB1" w:rsidP="005A5F53">
            <w:r w:rsidRPr="00895E3A">
              <w:t>Да</w:t>
            </w:r>
          </w:p>
        </w:tc>
      </w:tr>
      <w:tr w:rsidR="004C3CB1" w:rsidRPr="00895E3A" w14:paraId="68FEC4D9" w14:textId="77777777" w:rsidTr="005A5F53">
        <w:tc>
          <w:tcPr>
            <w:tcW w:w="2093" w:type="dxa"/>
          </w:tcPr>
          <w:p w14:paraId="68FEC4D6" w14:textId="77777777" w:rsidR="004C3CB1" w:rsidRPr="00895E3A" w:rsidRDefault="004C3CB1" w:rsidP="005A5F53">
            <w:r w:rsidRPr="00895E3A">
              <w:t>Общее количество найденных записей</w:t>
            </w:r>
            <w:r w:rsidR="000C469E" w:rsidRPr="00895E3A">
              <w:t xml:space="preserve"> (TotalCount)</w:t>
            </w:r>
          </w:p>
        </w:tc>
        <w:tc>
          <w:tcPr>
            <w:tcW w:w="5906" w:type="dxa"/>
          </w:tcPr>
          <w:p w14:paraId="68FEC4D7" w14:textId="77777777" w:rsidR="004C3CB1" w:rsidRPr="00895E3A" w:rsidRDefault="004C3CB1">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w:t>
            </w:r>
          </w:p>
        </w:tc>
        <w:tc>
          <w:tcPr>
            <w:tcW w:w="1854" w:type="dxa"/>
          </w:tcPr>
          <w:p w14:paraId="68FEC4D8" w14:textId="77777777" w:rsidR="004C3CB1" w:rsidRPr="00895E3A" w:rsidRDefault="004C3CB1" w:rsidP="005A5F53">
            <w:r w:rsidRPr="00895E3A">
              <w:t>Да</w:t>
            </w:r>
          </w:p>
        </w:tc>
      </w:tr>
      <w:tr w:rsidR="004C3CB1" w:rsidRPr="00895E3A" w14:paraId="68FEC4DD" w14:textId="77777777" w:rsidTr="005A5F53">
        <w:tc>
          <w:tcPr>
            <w:tcW w:w="2093" w:type="dxa"/>
          </w:tcPr>
          <w:p w14:paraId="68FEC4DA" w14:textId="77777777" w:rsidR="004C3CB1" w:rsidRPr="00895E3A" w:rsidRDefault="004C3CB1">
            <w:r w:rsidRPr="00895E3A">
              <w:t>Отложенные товары</w:t>
            </w:r>
            <w:r w:rsidR="000C469E" w:rsidRPr="00895E3A">
              <w:t xml:space="preserve"> (Items)</w:t>
            </w:r>
          </w:p>
        </w:tc>
        <w:tc>
          <w:tcPr>
            <w:tcW w:w="5906" w:type="dxa"/>
          </w:tcPr>
          <w:p w14:paraId="68FEC4DB" w14:textId="77777777" w:rsidR="004C3CB1" w:rsidRPr="00895E3A" w:rsidRDefault="004C3CB1">
            <w:r w:rsidRPr="00895E3A">
              <w:t>Массив записей типа «Отложенный товар»</w:t>
            </w:r>
          </w:p>
        </w:tc>
        <w:tc>
          <w:tcPr>
            <w:tcW w:w="1854" w:type="dxa"/>
          </w:tcPr>
          <w:p w14:paraId="68FEC4DC" w14:textId="77777777" w:rsidR="004C3CB1" w:rsidRPr="00895E3A" w:rsidRDefault="004C3CB1" w:rsidP="005A5F53">
            <w:r w:rsidRPr="00895E3A">
              <w:t>Нет</w:t>
            </w:r>
          </w:p>
        </w:tc>
      </w:tr>
    </w:tbl>
    <w:p w14:paraId="68FEC4DE" w14:textId="77777777" w:rsidR="004C3CB1" w:rsidRPr="00895E3A" w:rsidRDefault="004C3CB1" w:rsidP="00107E3F">
      <w:pPr>
        <w:pStyle w:val="Caption"/>
        <w:keepNext/>
      </w:pPr>
      <w:bookmarkStart w:id="835" w:name="_Toc343685968"/>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57</w:t>
      </w:r>
      <w:r w:rsidR="00E74F79" w:rsidRPr="00895E3A">
        <w:rPr>
          <w:noProof/>
        </w:rPr>
        <w:fldChar w:fldCharType="end"/>
      </w:r>
      <w:r w:rsidRPr="00895E3A">
        <w:t xml:space="preserve"> Запись типа «Отложенный товар»</w:t>
      </w:r>
    </w:p>
    <w:tbl>
      <w:tblPr>
        <w:tblStyle w:val="TableGrid"/>
        <w:tblW w:w="0" w:type="auto"/>
        <w:tblLook w:val="04A0" w:firstRow="1" w:lastRow="0" w:firstColumn="1" w:lastColumn="0" w:noHBand="0" w:noVBand="1"/>
      </w:tblPr>
      <w:tblGrid>
        <w:gridCol w:w="2093"/>
        <w:gridCol w:w="5906"/>
        <w:gridCol w:w="1854"/>
      </w:tblGrid>
      <w:tr w:rsidR="004C3CB1" w:rsidRPr="00895E3A" w14:paraId="68FEC4E2" w14:textId="77777777" w:rsidTr="004C3CB1">
        <w:tc>
          <w:tcPr>
            <w:tcW w:w="2093" w:type="dxa"/>
          </w:tcPr>
          <w:p w14:paraId="68FEC4DF" w14:textId="77777777" w:rsidR="004C3CB1" w:rsidRPr="00895E3A" w:rsidRDefault="004C3CB1" w:rsidP="004C3CB1">
            <w:pPr>
              <w:rPr>
                <w:b/>
              </w:rPr>
            </w:pPr>
            <w:r w:rsidRPr="00895E3A">
              <w:rPr>
                <w:b/>
              </w:rPr>
              <w:t>Атрибут</w:t>
            </w:r>
          </w:p>
        </w:tc>
        <w:tc>
          <w:tcPr>
            <w:tcW w:w="5906" w:type="dxa"/>
          </w:tcPr>
          <w:p w14:paraId="68FEC4E0" w14:textId="77777777" w:rsidR="004C3CB1" w:rsidRPr="00895E3A" w:rsidRDefault="004C3CB1" w:rsidP="004C3CB1">
            <w:pPr>
              <w:rPr>
                <w:b/>
              </w:rPr>
            </w:pPr>
            <w:r w:rsidRPr="00895E3A">
              <w:rPr>
                <w:b/>
              </w:rPr>
              <w:t>Описание</w:t>
            </w:r>
          </w:p>
        </w:tc>
        <w:tc>
          <w:tcPr>
            <w:tcW w:w="1854" w:type="dxa"/>
          </w:tcPr>
          <w:p w14:paraId="68FEC4E1" w14:textId="77777777" w:rsidR="004C3CB1" w:rsidRPr="00895E3A" w:rsidRDefault="004C3CB1" w:rsidP="004C3CB1">
            <w:pPr>
              <w:rPr>
                <w:b/>
              </w:rPr>
            </w:pPr>
            <w:r w:rsidRPr="00895E3A">
              <w:rPr>
                <w:b/>
              </w:rPr>
              <w:t>Обязательный?</w:t>
            </w:r>
          </w:p>
        </w:tc>
      </w:tr>
      <w:tr w:rsidR="004C3CB1" w:rsidRPr="00895E3A" w14:paraId="68FEC4E6" w14:textId="77777777" w:rsidTr="004C3CB1">
        <w:tc>
          <w:tcPr>
            <w:tcW w:w="2093" w:type="dxa"/>
          </w:tcPr>
          <w:p w14:paraId="68FEC4E3" w14:textId="77777777" w:rsidR="004C3CB1" w:rsidRPr="00895E3A" w:rsidRDefault="004C3CB1" w:rsidP="004C3CB1">
            <w:r w:rsidRPr="00895E3A">
              <w:t>Товар</w:t>
            </w:r>
            <w:r w:rsidR="000C469E" w:rsidRPr="00895E3A">
              <w:t xml:space="preserve"> (Product)</w:t>
            </w:r>
          </w:p>
        </w:tc>
        <w:tc>
          <w:tcPr>
            <w:tcW w:w="5906" w:type="dxa"/>
          </w:tcPr>
          <w:p w14:paraId="68FEC4E4" w14:textId="77777777" w:rsidR="004C3CB1" w:rsidRPr="00895E3A" w:rsidRDefault="004C3CB1" w:rsidP="004C3CB1">
            <w:r w:rsidRPr="00895E3A">
              <w:t xml:space="preserve">Запись типа </w:t>
            </w:r>
            <w:hyperlink w:anchor="_Структура" w:history="1">
              <w:r w:rsidR="00853D8D" w:rsidRPr="00895E3A">
                <w:rPr>
                  <w:rStyle w:val="Hyperlink"/>
                  <w:noProof w:val="0"/>
                </w:rPr>
                <w:t>«Товар»</w:t>
              </w:r>
            </w:hyperlink>
            <w:r w:rsidRPr="00895E3A">
              <w:t xml:space="preserve"> включает все атрибуты товара из каталога товаров, а также некоторые дополнительные атрибуты</w:t>
            </w:r>
          </w:p>
        </w:tc>
        <w:tc>
          <w:tcPr>
            <w:tcW w:w="1854" w:type="dxa"/>
          </w:tcPr>
          <w:p w14:paraId="68FEC4E5" w14:textId="77777777" w:rsidR="004C3CB1" w:rsidRPr="00895E3A" w:rsidRDefault="004C3CB1" w:rsidP="004C3CB1">
            <w:r w:rsidRPr="00895E3A">
              <w:t>Да</w:t>
            </w:r>
          </w:p>
        </w:tc>
      </w:tr>
      <w:tr w:rsidR="004C3CB1" w:rsidRPr="00895E3A" w14:paraId="68FEC4EA" w14:textId="77777777" w:rsidTr="004C3CB1">
        <w:tc>
          <w:tcPr>
            <w:tcW w:w="2093" w:type="dxa"/>
          </w:tcPr>
          <w:p w14:paraId="68FEC4E7" w14:textId="77777777" w:rsidR="004C3CB1" w:rsidRPr="00895E3A" w:rsidRDefault="004C3CB1">
            <w:r w:rsidRPr="00895E3A">
              <w:t xml:space="preserve">Дата добавления </w:t>
            </w:r>
            <w:r w:rsidR="00DA6DDB" w:rsidRPr="00895E3A">
              <w:t xml:space="preserve">товара в </w:t>
            </w:r>
            <w:proofErr w:type="gramStart"/>
            <w:r w:rsidR="00DA6DDB" w:rsidRPr="00895E3A">
              <w:t>отложенное</w:t>
            </w:r>
            <w:proofErr w:type="gramEnd"/>
            <w:r w:rsidR="000C469E" w:rsidRPr="00895E3A">
              <w:t xml:space="preserve"> (CreatedDate)</w:t>
            </w:r>
          </w:p>
        </w:tc>
        <w:tc>
          <w:tcPr>
            <w:tcW w:w="5906" w:type="dxa"/>
          </w:tcPr>
          <w:p w14:paraId="68FEC4E8" w14:textId="77777777" w:rsidR="004C3CB1" w:rsidRPr="00895E3A" w:rsidRDefault="00DA6DDB" w:rsidP="004C3CB1">
            <w:r w:rsidRPr="00895E3A">
              <w:t>Дата добавления товара в WishList</w:t>
            </w:r>
          </w:p>
        </w:tc>
        <w:tc>
          <w:tcPr>
            <w:tcW w:w="1854" w:type="dxa"/>
          </w:tcPr>
          <w:p w14:paraId="68FEC4E9" w14:textId="77777777" w:rsidR="004C3CB1" w:rsidRPr="00895E3A" w:rsidRDefault="004C3CB1" w:rsidP="004C3CB1">
            <w:r w:rsidRPr="00895E3A">
              <w:t>Да</w:t>
            </w:r>
          </w:p>
        </w:tc>
      </w:tr>
      <w:tr w:rsidR="00752D4E" w:rsidRPr="00895E3A" w14:paraId="68FEC4EE" w14:textId="77777777" w:rsidTr="004C3CB1">
        <w:tc>
          <w:tcPr>
            <w:tcW w:w="2093" w:type="dxa"/>
          </w:tcPr>
          <w:p w14:paraId="68FEC4EB" w14:textId="77777777" w:rsidR="00752D4E" w:rsidRPr="00895E3A" w:rsidRDefault="00752D4E">
            <w:r w:rsidRPr="00895E3A">
              <w:t>Цена (Price)</w:t>
            </w:r>
          </w:p>
        </w:tc>
        <w:tc>
          <w:tcPr>
            <w:tcW w:w="5906" w:type="dxa"/>
          </w:tcPr>
          <w:p w14:paraId="68FEC4EC" w14:textId="77777777" w:rsidR="00752D4E" w:rsidRPr="00895E3A" w:rsidRDefault="00752D4E" w:rsidP="004D12F1">
            <w:r w:rsidRPr="00895E3A">
              <w:t>Цена элемента в баллах</w:t>
            </w:r>
            <w:r w:rsidR="00EA7F6B" w:rsidRPr="00895E3A">
              <w:t xml:space="preserve"> вычисляется согласно алгоритму </w:t>
            </w:r>
            <w:hyperlink w:anchor="_Цена_товара_в" w:history="1">
              <w:r w:rsidR="00EA7F6B" w:rsidRPr="00895E3A">
                <w:rPr>
                  <w:rStyle w:val="Hyperlink"/>
                  <w:noProof w:val="0"/>
                </w:rPr>
                <w:t>Цена товара в баллах</w:t>
              </w:r>
            </w:hyperlink>
          </w:p>
        </w:tc>
        <w:tc>
          <w:tcPr>
            <w:tcW w:w="1854" w:type="dxa"/>
          </w:tcPr>
          <w:p w14:paraId="68FEC4ED" w14:textId="77777777" w:rsidR="00752D4E" w:rsidRPr="00895E3A" w:rsidRDefault="00752D4E" w:rsidP="004C3CB1">
            <w:r w:rsidRPr="00895E3A">
              <w:t>Да</w:t>
            </w:r>
          </w:p>
        </w:tc>
      </w:tr>
      <w:tr w:rsidR="004D12F1" w:rsidRPr="00895E3A" w14:paraId="68FEC4F6" w14:textId="77777777" w:rsidTr="004C3CB1">
        <w:tc>
          <w:tcPr>
            <w:tcW w:w="2093" w:type="dxa"/>
          </w:tcPr>
          <w:p w14:paraId="68FEC4EF" w14:textId="77777777" w:rsidR="004D12F1" w:rsidRPr="00895E3A" w:rsidRDefault="00B20206" w:rsidP="00B20206">
            <w:r w:rsidRPr="00895E3A">
              <w:t>Клиентский с</w:t>
            </w:r>
            <w:r w:rsidR="004D12F1" w:rsidRPr="00895E3A">
              <w:t xml:space="preserve">татус </w:t>
            </w:r>
            <w:r w:rsidRPr="00895E3A">
              <w:t xml:space="preserve">товара </w:t>
            </w:r>
            <w:r w:rsidR="004D12F1" w:rsidRPr="00895E3A">
              <w:t>(</w:t>
            </w:r>
            <w:r w:rsidRPr="00895E3A">
              <w:t>Client</w:t>
            </w:r>
            <w:r w:rsidR="004D12F1" w:rsidRPr="00895E3A">
              <w:t>Status)</w:t>
            </w:r>
          </w:p>
        </w:tc>
        <w:tc>
          <w:tcPr>
            <w:tcW w:w="5906" w:type="dxa"/>
          </w:tcPr>
          <w:p w14:paraId="68FEC4F0" w14:textId="77777777" w:rsidR="004D12F1" w:rsidRPr="00895E3A" w:rsidRDefault="004D12F1" w:rsidP="004D12F1">
            <w:r w:rsidRPr="00895E3A">
              <w:t>Статус отложенного товара. Получается из статуса товара, принимает одно из следующих значений:</w:t>
            </w:r>
          </w:p>
          <w:p w14:paraId="68FEC4F1" w14:textId="77777777" w:rsidR="004D12F1" w:rsidRPr="00895E3A" w:rsidRDefault="004D12F1" w:rsidP="004D12F1">
            <w:r w:rsidRPr="00895E3A">
              <w:t>0 – Доступен</w:t>
            </w:r>
          </w:p>
          <w:p w14:paraId="68FEC4F2" w14:textId="77777777" w:rsidR="004D12F1" w:rsidRPr="00895E3A" w:rsidRDefault="004D12F1" w:rsidP="004D12F1">
            <w:r w:rsidRPr="00895E3A">
              <w:t>1 – Не доступен</w:t>
            </w:r>
          </w:p>
          <w:p w14:paraId="68FEC4F3" w14:textId="77777777" w:rsidR="00484B16" w:rsidRPr="00895E3A" w:rsidRDefault="00484B16" w:rsidP="004D12F1">
            <w:r w:rsidRPr="00895E3A">
              <w:lastRenderedPageBreak/>
              <w:t>2 – Временно не доступен</w:t>
            </w:r>
          </w:p>
          <w:p w14:paraId="68FEC4F4" w14:textId="77777777" w:rsidR="004D12F1" w:rsidRPr="00895E3A" w:rsidRDefault="00484B16" w:rsidP="004D12F1">
            <w:r w:rsidRPr="00895E3A">
              <w:t>3</w:t>
            </w:r>
            <w:r w:rsidR="004D12F1" w:rsidRPr="00895E3A">
              <w:t xml:space="preserve"> – Не доставляется</w:t>
            </w:r>
          </w:p>
        </w:tc>
        <w:tc>
          <w:tcPr>
            <w:tcW w:w="1854" w:type="dxa"/>
          </w:tcPr>
          <w:p w14:paraId="68FEC4F5" w14:textId="77777777" w:rsidR="004D12F1" w:rsidRPr="00895E3A" w:rsidRDefault="00313AC2" w:rsidP="004C3CB1">
            <w:r w:rsidRPr="00895E3A">
              <w:lastRenderedPageBreak/>
              <w:t>Да</w:t>
            </w:r>
          </w:p>
        </w:tc>
      </w:tr>
    </w:tbl>
    <w:p w14:paraId="68FEC4F7" w14:textId="77777777" w:rsidR="005A5F53" w:rsidRPr="00895E3A" w:rsidRDefault="005A5F53" w:rsidP="005A5F53">
      <w:pPr>
        <w:pStyle w:val="Heading4"/>
        <w:numPr>
          <w:ilvl w:val="3"/>
          <w:numId w:val="13"/>
        </w:numPr>
      </w:pPr>
      <w:bookmarkStart w:id="836" w:name="_Toc370583094"/>
      <w:r w:rsidRPr="00895E3A">
        <w:lastRenderedPageBreak/>
        <w:t>Логика выполнения</w:t>
      </w:r>
      <w:bookmarkEnd w:id="835"/>
      <w:bookmarkEnd w:id="836"/>
    </w:p>
    <w:p w14:paraId="68FEC4F8" w14:textId="77777777" w:rsidR="005F22CD" w:rsidRPr="00895E3A" w:rsidRDefault="005F22CD" w:rsidP="00E31AB0">
      <w:pPr>
        <w:pStyle w:val="ListParagraph"/>
        <w:numPr>
          <w:ilvl w:val="0"/>
          <w:numId w:val="26"/>
        </w:numPr>
      </w:pPr>
      <w:r w:rsidRPr="00895E3A">
        <w:t>Система получает перечень товаров из WishList клиента;</w:t>
      </w:r>
    </w:p>
    <w:p w14:paraId="68FEC4F9" w14:textId="77777777" w:rsidR="005F22CD" w:rsidRPr="00895E3A" w:rsidRDefault="005F22CD" w:rsidP="00E31AB0">
      <w:pPr>
        <w:pStyle w:val="ListParagraph"/>
        <w:numPr>
          <w:ilvl w:val="0"/>
          <w:numId w:val="26"/>
        </w:numPr>
      </w:pPr>
      <w:r w:rsidRPr="00895E3A">
        <w:t>Система получает из каталога товары;</w:t>
      </w:r>
    </w:p>
    <w:p w14:paraId="68FEC4FA" w14:textId="77777777" w:rsidR="004D12F1" w:rsidRPr="00895E3A" w:rsidRDefault="004D12F1" w:rsidP="00E31AB0">
      <w:pPr>
        <w:pStyle w:val="ListParagraph"/>
        <w:keepLines w:val="0"/>
        <w:numPr>
          <w:ilvl w:val="0"/>
          <w:numId w:val="26"/>
        </w:numPr>
        <w:spacing w:after="200" w:line="276" w:lineRule="auto"/>
        <w:contextualSpacing/>
      </w:pPr>
      <w:r w:rsidRPr="00895E3A">
        <w:t>Система удаляет из WishList’а подарки, которые были физически удалены из таблицы подарков. При этом подарки, которые не доступны или не опубликованы, не удаляются.</w:t>
      </w:r>
    </w:p>
    <w:p w14:paraId="68FEC4FB" w14:textId="77777777" w:rsidR="004D12F1" w:rsidRPr="00895E3A" w:rsidRDefault="004D12F1" w:rsidP="002B4107">
      <w:pPr>
        <w:pStyle w:val="ListParagraph"/>
        <w:keepLines w:val="0"/>
        <w:spacing w:after="200" w:line="276" w:lineRule="auto"/>
        <w:ind w:left="720"/>
        <w:contextualSpacing/>
      </w:pPr>
    </w:p>
    <w:p w14:paraId="68FEC4FC" w14:textId="77777777" w:rsidR="005A5F53" w:rsidRPr="00895E3A" w:rsidRDefault="005A5F53" w:rsidP="00E31AB0">
      <w:pPr>
        <w:pStyle w:val="ListParagraph"/>
        <w:numPr>
          <w:ilvl w:val="0"/>
          <w:numId w:val="26"/>
        </w:numPr>
      </w:pPr>
      <w:r w:rsidRPr="00895E3A">
        <w:t xml:space="preserve">Система сортирует товары в </w:t>
      </w:r>
      <w:r w:rsidR="001D365C" w:rsidRPr="00895E3A">
        <w:t xml:space="preserve">соответствии с </w:t>
      </w:r>
      <w:proofErr w:type="gramStart"/>
      <w:r w:rsidR="001D365C" w:rsidRPr="00895E3A">
        <w:t>переданными</w:t>
      </w:r>
      <w:proofErr w:type="gramEnd"/>
      <w:r w:rsidR="001D365C" w:rsidRPr="00895E3A">
        <w:t xml:space="preserve"> парамерами</w:t>
      </w:r>
      <w:r w:rsidRPr="00895E3A">
        <w:t xml:space="preserve">; </w:t>
      </w:r>
    </w:p>
    <w:p w14:paraId="68FEC4FD" w14:textId="77777777" w:rsidR="00484B16" w:rsidRPr="00895E3A" w:rsidRDefault="005D7D34" w:rsidP="00E31AB0">
      <w:pPr>
        <w:pStyle w:val="ListParagraph"/>
        <w:numPr>
          <w:ilvl w:val="0"/>
          <w:numId w:val="26"/>
        </w:numPr>
      </w:pPr>
      <w:r w:rsidRPr="00895E3A">
        <w:t>Вычисляем статус каждого «Отложенного товара» по алгоритму</w:t>
      </w:r>
      <w:r w:rsidR="00B20206" w:rsidRPr="00895E3A">
        <w:t xml:space="preserve"> </w:t>
      </w:r>
      <w:hyperlink w:anchor="_Получение_клиентского_статуса" w:history="1">
        <w:r w:rsidR="00012F43" w:rsidRPr="00895E3A">
          <w:rPr>
            <w:rStyle w:val="Hyperlink"/>
            <w:noProof w:val="0"/>
          </w:rPr>
          <w:t>Получение клиентского статуса товара</w:t>
        </w:r>
      </w:hyperlink>
    </w:p>
    <w:p w14:paraId="68FEC4FE" w14:textId="77777777" w:rsidR="005A5F53" w:rsidRPr="00895E3A" w:rsidRDefault="005A5F53" w:rsidP="00E31AB0">
      <w:pPr>
        <w:pStyle w:val="ListParagraph"/>
        <w:numPr>
          <w:ilvl w:val="0"/>
          <w:numId w:val="26"/>
        </w:numPr>
      </w:pPr>
      <w:r w:rsidRPr="00895E3A">
        <w:t>Система исключает товары согласно входному параметру «Количество пропущенных записей»;</w:t>
      </w:r>
    </w:p>
    <w:p w14:paraId="68FEC4FF" w14:textId="77777777" w:rsidR="005A5F53" w:rsidRPr="00895E3A" w:rsidRDefault="005A5F53" w:rsidP="00E31AB0">
      <w:pPr>
        <w:pStyle w:val="ListParagraph"/>
        <w:numPr>
          <w:ilvl w:val="0"/>
          <w:numId w:val="26"/>
        </w:numPr>
      </w:pPr>
      <w:r w:rsidRPr="00895E3A">
        <w:t>Система возвращает только то количество товаров, которое указано во входном параметре «Максимальное количество возвращаемых записей».</w:t>
      </w:r>
    </w:p>
    <w:p w14:paraId="68FEC500" w14:textId="77777777" w:rsidR="005A5F53" w:rsidRPr="00895E3A" w:rsidRDefault="005A5F53" w:rsidP="001719B9"/>
    <w:p w14:paraId="68FEC501" w14:textId="77777777" w:rsidR="00415D1C" w:rsidRPr="00895E3A" w:rsidRDefault="00415D1C" w:rsidP="00415D1C">
      <w:pPr>
        <w:pStyle w:val="Heading3"/>
        <w:numPr>
          <w:ilvl w:val="2"/>
          <w:numId w:val="13"/>
        </w:numPr>
      </w:pPr>
      <w:bookmarkStart w:id="837" w:name="_Toc370583095"/>
      <w:r w:rsidRPr="00895E3A">
        <w:t>Получение элемента WishList клиента (GetWishListItem)</w:t>
      </w:r>
      <w:bookmarkEnd w:id="837"/>
    </w:p>
    <w:p w14:paraId="68FEC502" w14:textId="77777777" w:rsidR="00415D1C" w:rsidRPr="00895E3A" w:rsidRDefault="00415D1C" w:rsidP="00415D1C">
      <w:pPr>
        <w:pStyle w:val="Heading4"/>
        <w:numPr>
          <w:ilvl w:val="3"/>
          <w:numId w:val="13"/>
        </w:numPr>
      </w:pPr>
      <w:bookmarkStart w:id="838" w:name="_Toc370583096"/>
      <w:r w:rsidRPr="00895E3A">
        <w:t>Карточка операции</w:t>
      </w:r>
      <w:bookmarkEnd w:id="838"/>
    </w:p>
    <w:tbl>
      <w:tblPr>
        <w:tblStyle w:val="TableGrid"/>
        <w:tblW w:w="0" w:type="auto"/>
        <w:tblLook w:val="04A0" w:firstRow="1" w:lastRow="0" w:firstColumn="1" w:lastColumn="0" w:noHBand="0" w:noVBand="1"/>
      </w:tblPr>
      <w:tblGrid>
        <w:gridCol w:w="3652"/>
        <w:gridCol w:w="6201"/>
      </w:tblGrid>
      <w:tr w:rsidR="00415D1C" w:rsidRPr="00895E3A" w14:paraId="68FEC505" w14:textId="77777777" w:rsidTr="005D7D34">
        <w:tc>
          <w:tcPr>
            <w:tcW w:w="3652" w:type="dxa"/>
          </w:tcPr>
          <w:p w14:paraId="68FEC503" w14:textId="77777777" w:rsidR="00415D1C" w:rsidRPr="00895E3A" w:rsidRDefault="00415D1C" w:rsidP="005D7D34">
            <w:r w:rsidRPr="00895E3A">
              <w:t>Предназначение</w:t>
            </w:r>
          </w:p>
        </w:tc>
        <w:tc>
          <w:tcPr>
            <w:tcW w:w="6201" w:type="dxa"/>
          </w:tcPr>
          <w:p w14:paraId="68FEC504" w14:textId="77777777" w:rsidR="00415D1C" w:rsidRPr="00895E3A" w:rsidRDefault="00415D1C" w:rsidP="005D7D34">
            <w:r w:rsidRPr="00895E3A">
              <w:t>Операция предназначена для получения элемента WishList клиента</w:t>
            </w:r>
          </w:p>
        </w:tc>
      </w:tr>
      <w:tr w:rsidR="00415D1C" w:rsidRPr="00895E3A" w14:paraId="68FEC508" w14:textId="77777777" w:rsidTr="005D7D34">
        <w:tc>
          <w:tcPr>
            <w:tcW w:w="3652" w:type="dxa"/>
          </w:tcPr>
          <w:p w14:paraId="68FEC506" w14:textId="77777777" w:rsidR="00415D1C" w:rsidRPr="00895E3A" w:rsidRDefault="00415D1C" w:rsidP="005D7D34">
            <w:r w:rsidRPr="00895E3A">
              <w:t>Режим выполнения</w:t>
            </w:r>
          </w:p>
        </w:tc>
        <w:tc>
          <w:tcPr>
            <w:tcW w:w="6201" w:type="dxa"/>
          </w:tcPr>
          <w:p w14:paraId="68FEC507" w14:textId="77777777" w:rsidR="00415D1C" w:rsidRPr="00895E3A" w:rsidRDefault="00415D1C" w:rsidP="005D7D34">
            <w:r w:rsidRPr="00895E3A">
              <w:t>Синхронный</w:t>
            </w:r>
          </w:p>
        </w:tc>
      </w:tr>
    </w:tbl>
    <w:p w14:paraId="68FEC509" w14:textId="77777777" w:rsidR="00415D1C" w:rsidRPr="00895E3A" w:rsidRDefault="00415D1C" w:rsidP="00415D1C">
      <w:pPr>
        <w:pStyle w:val="Heading4"/>
        <w:numPr>
          <w:ilvl w:val="3"/>
          <w:numId w:val="13"/>
        </w:numPr>
      </w:pPr>
      <w:bookmarkStart w:id="839" w:name="_Toc370583097"/>
      <w:r w:rsidRPr="00895E3A">
        <w:t>Параметры назначения</w:t>
      </w:r>
      <w:bookmarkEnd w:id="839"/>
    </w:p>
    <w:tbl>
      <w:tblPr>
        <w:tblStyle w:val="TableGrid"/>
        <w:tblW w:w="0" w:type="auto"/>
        <w:tblLook w:val="04A0" w:firstRow="1" w:lastRow="0" w:firstColumn="1" w:lastColumn="0" w:noHBand="0" w:noVBand="1"/>
      </w:tblPr>
      <w:tblGrid>
        <w:gridCol w:w="4926"/>
        <w:gridCol w:w="4927"/>
      </w:tblGrid>
      <w:tr w:rsidR="00415D1C" w:rsidRPr="00895E3A" w14:paraId="68FEC50C" w14:textId="77777777" w:rsidTr="005D7D34">
        <w:tc>
          <w:tcPr>
            <w:tcW w:w="4926" w:type="dxa"/>
          </w:tcPr>
          <w:p w14:paraId="68FEC50A" w14:textId="77777777" w:rsidR="00415D1C" w:rsidRPr="00895E3A" w:rsidRDefault="00415D1C" w:rsidP="005D7D34">
            <w:pPr>
              <w:rPr>
                <w:b/>
              </w:rPr>
            </w:pPr>
            <w:r w:rsidRPr="00895E3A">
              <w:rPr>
                <w:b/>
              </w:rPr>
              <w:t>Параметр</w:t>
            </w:r>
          </w:p>
        </w:tc>
        <w:tc>
          <w:tcPr>
            <w:tcW w:w="4927" w:type="dxa"/>
          </w:tcPr>
          <w:p w14:paraId="68FEC50B" w14:textId="77777777" w:rsidR="00415D1C" w:rsidRPr="00895E3A" w:rsidRDefault="00415D1C" w:rsidP="005D7D34">
            <w:pPr>
              <w:rPr>
                <w:b/>
              </w:rPr>
            </w:pPr>
            <w:r w:rsidRPr="00895E3A">
              <w:rPr>
                <w:b/>
              </w:rPr>
              <w:t>Значение</w:t>
            </w:r>
          </w:p>
        </w:tc>
      </w:tr>
      <w:tr w:rsidR="00415D1C" w:rsidRPr="00895E3A" w14:paraId="68FEC50F" w14:textId="77777777" w:rsidTr="005D7D34">
        <w:tc>
          <w:tcPr>
            <w:tcW w:w="4926" w:type="dxa"/>
          </w:tcPr>
          <w:p w14:paraId="68FEC50D" w14:textId="77777777" w:rsidR="00415D1C" w:rsidRPr="00895E3A" w:rsidRDefault="00415D1C" w:rsidP="005D7D34">
            <w:r w:rsidRPr="00895E3A">
              <w:t>Максимальное время от получения запроса до выдачи ответа</w:t>
            </w:r>
          </w:p>
        </w:tc>
        <w:tc>
          <w:tcPr>
            <w:tcW w:w="4927" w:type="dxa"/>
          </w:tcPr>
          <w:p w14:paraId="68FEC50E" w14:textId="77777777" w:rsidR="00415D1C" w:rsidRPr="00895E3A" w:rsidRDefault="00415D1C" w:rsidP="005D7D34">
            <w:r w:rsidRPr="00895E3A">
              <w:t>200 миллисекунд</w:t>
            </w:r>
          </w:p>
        </w:tc>
      </w:tr>
    </w:tbl>
    <w:p w14:paraId="68FEC510" w14:textId="77777777" w:rsidR="00415D1C" w:rsidRPr="00895E3A" w:rsidRDefault="00415D1C" w:rsidP="00415D1C">
      <w:pPr>
        <w:pStyle w:val="Heading4"/>
        <w:numPr>
          <w:ilvl w:val="3"/>
          <w:numId w:val="13"/>
        </w:numPr>
      </w:pPr>
      <w:bookmarkStart w:id="840" w:name="_Toc370583098"/>
      <w:r w:rsidRPr="00895E3A">
        <w:t>Влияние на другие операции</w:t>
      </w:r>
      <w:bookmarkEnd w:id="840"/>
    </w:p>
    <w:p w14:paraId="68FEC511" w14:textId="77777777" w:rsidR="00415D1C" w:rsidRPr="00895E3A" w:rsidRDefault="00415D1C" w:rsidP="00415D1C">
      <w:r w:rsidRPr="00895E3A">
        <w:t>Отсутствует.</w:t>
      </w:r>
    </w:p>
    <w:p w14:paraId="68FEC512" w14:textId="77777777" w:rsidR="00415D1C" w:rsidRPr="00895E3A" w:rsidRDefault="00415D1C" w:rsidP="00415D1C">
      <w:pPr>
        <w:pStyle w:val="Heading4"/>
        <w:numPr>
          <w:ilvl w:val="3"/>
          <w:numId w:val="13"/>
        </w:numPr>
      </w:pPr>
      <w:bookmarkStart w:id="841" w:name="_Toc370583099"/>
      <w:r w:rsidRPr="00895E3A">
        <w:lastRenderedPageBreak/>
        <w:t>Входные параметры</w:t>
      </w:r>
      <w:bookmarkEnd w:id="841"/>
    </w:p>
    <w:tbl>
      <w:tblPr>
        <w:tblStyle w:val="TableGrid"/>
        <w:tblW w:w="0" w:type="auto"/>
        <w:tblLook w:val="04A0" w:firstRow="1" w:lastRow="0" w:firstColumn="1" w:lastColumn="0" w:noHBand="0" w:noVBand="1"/>
      </w:tblPr>
      <w:tblGrid>
        <w:gridCol w:w="2093"/>
        <w:gridCol w:w="5906"/>
        <w:gridCol w:w="1854"/>
      </w:tblGrid>
      <w:tr w:rsidR="00415D1C" w:rsidRPr="00895E3A" w14:paraId="68FEC516" w14:textId="77777777" w:rsidTr="005D7D34">
        <w:tc>
          <w:tcPr>
            <w:tcW w:w="2093" w:type="dxa"/>
          </w:tcPr>
          <w:p w14:paraId="68FEC513" w14:textId="77777777" w:rsidR="00415D1C" w:rsidRPr="00895E3A" w:rsidRDefault="00415D1C" w:rsidP="005D7D34">
            <w:pPr>
              <w:rPr>
                <w:b/>
              </w:rPr>
            </w:pPr>
            <w:r w:rsidRPr="00895E3A">
              <w:rPr>
                <w:b/>
              </w:rPr>
              <w:t>Параметр</w:t>
            </w:r>
          </w:p>
        </w:tc>
        <w:tc>
          <w:tcPr>
            <w:tcW w:w="5906" w:type="dxa"/>
          </w:tcPr>
          <w:p w14:paraId="68FEC514" w14:textId="77777777" w:rsidR="00415D1C" w:rsidRPr="00895E3A" w:rsidRDefault="00415D1C" w:rsidP="005D7D34">
            <w:pPr>
              <w:rPr>
                <w:b/>
              </w:rPr>
            </w:pPr>
            <w:r w:rsidRPr="00895E3A">
              <w:rPr>
                <w:b/>
              </w:rPr>
              <w:t>Описание</w:t>
            </w:r>
          </w:p>
        </w:tc>
        <w:tc>
          <w:tcPr>
            <w:tcW w:w="1854" w:type="dxa"/>
          </w:tcPr>
          <w:p w14:paraId="68FEC515" w14:textId="77777777" w:rsidR="00415D1C" w:rsidRPr="00895E3A" w:rsidRDefault="00415D1C" w:rsidP="005D7D34">
            <w:pPr>
              <w:rPr>
                <w:b/>
              </w:rPr>
            </w:pPr>
            <w:r w:rsidRPr="00895E3A">
              <w:rPr>
                <w:b/>
              </w:rPr>
              <w:t>Обязательный?</w:t>
            </w:r>
          </w:p>
        </w:tc>
      </w:tr>
      <w:tr w:rsidR="00495D8F" w:rsidRPr="00895E3A" w14:paraId="68FEC51A" w14:textId="77777777" w:rsidTr="005D7D34">
        <w:tc>
          <w:tcPr>
            <w:tcW w:w="2093" w:type="dxa"/>
          </w:tcPr>
          <w:p w14:paraId="68FEC517" w14:textId="77777777" w:rsidR="00495D8F" w:rsidRPr="00895E3A" w:rsidRDefault="00495D8F" w:rsidP="005D7D34">
            <w:r w:rsidRPr="00895E3A">
              <w:t>Идентификатор клиента (ClientId)</w:t>
            </w:r>
          </w:p>
        </w:tc>
        <w:tc>
          <w:tcPr>
            <w:tcW w:w="5906" w:type="dxa"/>
          </w:tcPr>
          <w:p w14:paraId="68FEC518" w14:textId="77777777" w:rsidR="00495D8F" w:rsidRPr="00895E3A" w:rsidRDefault="00495D8F" w:rsidP="005D7D34">
            <w:r w:rsidRPr="00895E3A">
              <w:t>Уникальный идентификатор клиента, товар из WishList которого требуется получить.</w:t>
            </w:r>
          </w:p>
        </w:tc>
        <w:tc>
          <w:tcPr>
            <w:tcW w:w="1854" w:type="dxa"/>
          </w:tcPr>
          <w:p w14:paraId="68FEC519" w14:textId="77777777" w:rsidR="00495D8F" w:rsidRPr="00895E3A" w:rsidRDefault="00495D8F" w:rsidP="005D7D34">
            <w:r w:rsidRPr="00895E3A">
              <w:t>Да</w:t>
            </w:r>
          </w:p>
        </w:tc>
      </w:tr>
      <w:tr w:rsidR="00495D8F" w:rsidRPr="00895E3A" w14:paraId="68FEC51E" w14:textId="77777777" w:rsidTr="005D7D34">
        <w:tc>
          <w:tcPr>
            <w:tcW w:w="2093" w:type="dxa"/>
          </w:tcPr>
          <w:p w14:paraId="68FEC51B" w14:textId="77777777" w:rsidR="00495D8F" w:rsidRPr="00895E3A" w:rsidRDefault="00495D8F" w:rsidP="005D7D34">
            <w:r w:rsidRPr="00895E3A">
              <w:t>Внутренний идентификатор товара (productId)</w:t>
            </w:r>
          </w:p>
        </w:tc>
        <w:tc>
          <w:tcPr>
            <w:tcW w:w="5906" w:type="dxa"/>
          </w:tcPr>
          <w:p w14:paraId="68FEC51C" w14:textId="77777777" w:rsidR="00495D8F" w:rsidRPr="00895E3A" w:rsidRDefault="00495D8F" w:rsidP="005D7D34">
            <w:r w:rsidRPr="00895E3A">
              <w:t>Идентификатор товара в системе «Лояльность».</w:t>
            </w:r>
          </w:p>
        </w:tc>
        <w:tc>
          <w:tcPr>
            <w:tcW w:w="1854" w:type="dxa"/>
          </w:tcPr>
          <w:p w14:paraId="68FEC51D" w14:textId="77777777" w:rsidR="00495D8F" w:rsidRPr="00895E3A" w:rsidRDefault="00495D8F" w:rsidP="005D7D34">
            <w:r w:rsidRPr="00895E3A">
              <w:t>Да</w:t>
            </w:r>
          </w:p>
        </w:tc>
      </w:tr>
      <w:tr w:rsidR="00415D1C" w:rsidRPr="00895E3A" w14:paraId="68FEC522" w14:textId="77777777" w:rsidTr="005D7D34">
        <w:tc>
          <w:tcPr>
            <w:tcW w:w="2093" w:type="dxa"/>
          </w:tcPr>
          <w:p w14:paraId="68FEC51F" w14:textId="77777777" w:rsidR="00415D1C" w:rsidRPr="00895E3A" w:rsidRDefault="00415D1C" w:rsidP="005D7D34">
            <w:r w:rsidRPr="00895E3A">
              <w:t>Конте</w:t>
            </w:r>
            <w:proofErr w:type="gramStart"/>
            <w:r w:rsidRPr="00895E3A">
              <w:t>кст кл</w:t>
            </w:r>
            <w:proofErr w:type="gramEnd"/>
            <w:r w:rsidRPr="00895E3A">
              <w:t>иента (ClientContext)</w:t>
            </w:r>
          </w:p>
        </w:tc>
        <w:tc>
          <w:tcPr>
            <w:tcW w:w="5906" w:type="dxa"/>
          </w:tcPr>
          <w:p w14:paraId="68FEC520" w14:textId="77777777" w:rsidR="00415D1C" w:rsidRPr="00895E3A" w:rsidRDefault="00415D1C" w:rsidP="005D7D34">
            <w:r w:rsidRPr="00895E3A">
              <w:t>Набор пар ключ-значение, содержащий информацию о клиенте.</w:t>
            </w:r>
          </w:p>
        </w:tc>
        <w:tc>
          <w:tcPr>
            <w:tcW w:w="1854" w:type="dxa"/>
          </w:tcPr>
          <w:p w14:paraId="68FEC521" w14:textId="77777777" w:rsidR="00415D1C" w:rsidRPr="00895E3A" w:rsidRDefault="00ED4228" w:rsidP="005D7D34">
            <w:r w:rsidRPr="00895E3A">
              <w:t>Да</w:t>
            </w:r>
          </w:p>
        </w:tc>
      </w:tr>
    </w:tbl>
    <w:p w14:paraId="68FEC523" w14:textId="77777777" w:rsidR="00415D1C" w:rsidRPr="00895E3A" w:rsidRDefault="00415D1C" w:rsidP="00415D1C"/>
    <w:p w14:paraId="68FEC524" w14:textId="77777777" w:rsidR="00415D1C" w:rsidRPr="00895E3A" w:rsidRDefault="00415D1C" w:rsidP="00415D1C">
      <w:pPr>
        <w:pStyle w:val="Heading4"/>
        <w:numPr>
          <w:ilvl w:val="3"/>
          <w:numId w:val="13"/>
        </w:numPr>
      </w:pPr>
      <w:bookmarkStart w:id="842" w:name="_Toc370583100"/>
      <w:r w:rsidRPr="00895E3A">
        <w:t>Выходные данные</w:t>
      </w:r>
      <w:bookmarkEnd w:id="842"/>
    </w:p>
    <w:tbl>
      <w:tblPr>
        <w:tblStyle w:val="TableGrid"/>
        <w:tblW w:w="0" w:type="auto"/>
        <w:tblLook w:val="04A0" w:firstRow="1" w:lastRow="0" w:firstColumn="1" w:lastColumn="0" w:noHBand="0" w:noVBand="1"/>
      </w:tblPr>
      <w:tblGrid>
        <w:gridCol w:w="2093"/>
        <w:gridCol w:w="5906"/>
        <w:gridCol w:w="1854"/>
      </w:tblGrid>
      <w:tr w:rsidR="00415D1C" w:rsidRPr="00895E3A" w14:paraId="68FEC528" w14:textId="77777777" w:rsidTr="005D7D34">
        <w:tc>
          <w:tcPr>
            <w:tcW w:w="2093" w:type="dxa"/>
          </w:tcPr>
          <w:p w14:paraId="68FEC525" w14:textId="77777777" w:rsidR="00415D1C" w:rsidRPr="00895E3A" w:rsidRDefault="00415D1C" w:rsidP="005D7D34">
            <w:pPr>
              <w:rPr>
                <w:b/>
              </w:rPr>
            </w:pPr>
            <w:r w:rsidRPr="00895E3A">
              <w:rPr>
                <w:b/>
              </w:rPr>
              <w:t>Атрибут</w:t>
            </w:r>
          </w:p>
        </w:tc>
        <w:tc>
          <w:tcPr>
            <w:tcW w:w="5906" w:type="dxa"/>
          </w:tcPr>
          <w:p w14:paraId="68FEC526" w14:textId="77777777" w:rsidR="00415D1C" w:rsidRPr="00895E3A" w:rsidRDefault="00415D1C" w:rsidP="005D7D34">
            <w:pPr>
              <w:rPr>
                <w:b/>
              </w:rPr>
            </w:pPr>
            <w:r w:rsidRPr="00895E3A">
              <w:rPr>
                <w:b/>
              </w:rPr>
              <w:t>Описание</w:t>
            </w:r>
          </w:p>
        </w:tc>
        <w:tc>
          <w:tcPr>
            <w:tcW w:w="1854" w:type="dxa"/>
          </w:tcPr>
          <w:p w14:paraId="68FEC527" w14:textId="77777777" w:rsidR="00415D1C" w:rsidRPr="00895E3A" w:rsidRDefault="00415D1C" w:rsidP="005D7D34">
            <w:pPr>
              <w:rPr>
                <w:b/>
              </w:rPr>
            </w:pPr>
            <w:r w:rsidRPr="00895E3A">
              <w:rPr>
                <w:b/>
              </w:rPr>
              <w:t>Обязательный?</w:t>
            </w:r>
          </w:p>
        </w:tc>
      </w:tr>
      <w:tr w:rsidR="00B04AC3" w:rsidRPr="00895E3A" w14:paraId="68FEC52C" w14:textId="77777777" w:rsidTr="005D7D34">
        <w:tc>
          <w:tcPr>
            <w:tcW w:w="2093" w:type="dxa"/>
          </w:tcPr>
          <w:p w14:paraId="68FEC529" w14:textId="77777777" w:rsidR="00B04AC3" w:rsidRPr="00895E3A" w:rsidRDefault="00B04AC3" w:rsidP="005D7D34">
            <w:r w:rsidRPr="00895E3A">
              <w:t>Признак успешного выполнения операции (Success)</w:t>
            </w:r>
          </w:p>
        </w:tc>
        <w:tc>
          <w:tcPr>
            <w:tcW w:w="5906" w:type="dxa"/>
          </w:tcPr>
          <w:p w14:paraId="68FEC52A" w14:textId="77777777" w:rsidR="00B04AC3" w:rsidRPr="00895E3A" w:rsidRDefault="00B04AC3" w:rsidP="005D7D34">
            <w:r w:rsidRPr="00895E3A">
              <w:t>Признак успешного выполнения операции</w:t>
            </w:r>
          </w:p>
        </w:tc>
        <w:tc>
          <w:tcPr>
            <w:tcW w:w="1854" w:type="dxa"/>
          </w:tcPr>
          <w:p w14:paraId="68FEC52B" w14:textId="77777777" w:rsidR="00B04AC3" w:rsidRPr="00895E3A" w:rsidRDefault="00B04AC3" w:rsidP="005D7D34">
            <w:r w:rsidRPr="00895E3A">
              <w:t>Да</w:t>
            </w:r>
          </w:p>
        </w:tc>
      </w:tr>
      <w:tr w:rsidR="00B04AC3" w:rsidRPr="00895E3A" w14:paraId="68FEC533" w14:textId="77777777" w:rsidTr="005D7D34">
        <w:tc>
          <w:tcPr>
            <w:tcW w:w="2093" w:type="dxa"/>
          </w:tcPr>
          <w:p w14:paraId="68FEC52D" w14:textId="77777777" w:rsidR="00B04AC3" w:rsidRPr="00895E3A" w:rsidRDefault="00B04AC3" w:rsidP="005D7D34">
            <w:r w:rsidRPr="00895E3A">
              <w:t>Код возврата (ResultCode)</w:t>
            </w:r>
          </w:p>
        </w:tc>
        <w:tc>
          <w:tcPr>
            <w:tcW w:w="5906" w:type="dxa"/>
          </w:tcPr>
          <w:p w14:paraId="68FEC52E" w14:textId="77777777" w:rsidR="00B04AC3" w:rsidRPr="00895E3A" w:rsidRDefault="00B04AC3" w:rsidP="005D7D34">
            <w:r w:rsidRPr="00895E3A">
              <w:t>Целочисленный код, информирующий о результате выполнения операции. Допустимые значения:</w:t>
            </w:r>
          </w:p>
          <w:p w14:paraId="68FEC52F" w14:textId="77777777" w:rsidR="00B04AC3" w:rsidRPr="00895E3A" w:rsidRDefault="00B04AC3" w:rsidP="005D7D34">
            <w:r w:rsidRPr="00895E3A">
              <w:t>0 – операция выполнена успешно</w:t>
            </w:r>
          </w:p>
          <w:p w14:paraId="68FEC530" w14:textId="77777777" w:rsidR="00B04AC3" w:rsidRPr="00895E3A" w:rsidRDefault="00B04AC3" w:rsidP="005D7D34">
            <w:r w:rsidRPr="00895E3A">
              <w:t>1 – во время выполнения операции произошла непредвиденная ошибка</w:t>
            </w:r>
          </w:p>
          <w:p w14:paraId="68FEC531" w14:textId="77777777" w:rsidR="00B04AC3" w:rsidRPr="00895E3A" w:rsidRDefault="00B04AC3" w:rsidP="005D7D34">
            <w:r w:rsidRPr="00895E3A">
              <w:t>2 – товар соответствующий элементу WishList не найден</w:t>
            </w:r>
          </w:p>
        </w:tc>
        <w:tc>
          <w:tcPr>
            <w:tcW w:w="1854" w:type="dxa"/>
          </w:tcPr>
          <w:p w14:paraId="68FEC532" w14:textId="77777777" w:rsidR="00B04AC3" w:rsidRPr="00895E3A" w:rsidRDefault="00B04AC3" w:rsidP="005D7D34">
            <w:r w:rsidRPr="00895E3A">
              <w:t>Да</w:t>
            </w:r>
          </w:p>
        </w:tc>
      </w:tr>
      <w:tr w:rsidR="00B04AC3" w:rsidRPr="00895E3A" w14:paraId="68FEC537" w14:textId="77777777" w:rsidTr="005D7D34">
        <w:tc>
          <w:tcPr>
            <w:tcW w:w="2093" w:type="dxa"/>
          </w:tcPr>
          <w:p w14:paraId="68FEC534" w14:textId="77777777" w:rsidR="00B04AC3" w:rsidRPr="00895E3A" w:rsidRDefault="00B04AC3" w:rsidP="005D7D34">
            <w:r w:rsidRPr="00895E3A">
              <w:t>Описание ошибки (ResultDescription)</w:t>
            </w:r>
          </w:p>
        </w:tc>
        <w:tc>
          <w:tcPr>
            <w:tcW w:w="5906" w:type="dxa"/>
          </w:tcPr>
          <w:p w14:paraId="68FEC535" w14:textId="77777777" w:rsidR="00B04AC3" w:rsidRPr="00895E3A" w:rsidRDefault="00B04AC3" w:rsidP="005D7D34">
            <w:r w:rsidRPr="00895E3A">
              <w:t>Обязательно заполняется, если код возврата не равен 0. В других случаях никогда не заполняется.</w:t>
            </w:r>
          </w:p>
        </w:tc>
        <w:tc>
          <w:tcPr>
            <w:tcW w:w="1854" w:type="dxa"/>
          </w:tcPr>
          <w:p w14:paraId="68FEC536" w14:textId="77777777" w:rsidR="00B04AC3" w:rsidRPr="00895E3A" w:rsidRDefault="00B04AC3" w:rsidP="005D7D34">
            <w:r w:rsidRPr="00895E3A">
              <w:t>Нет</w:t>
            </w:r>
          </w:p>
        </w:tc>
      </w:tr>
      <w:tr w:rsidR="00415D1C" w:rsidRPr="00895E3A" w14:paraId="68FEC53B" w14:textId="77777777" w:rsidTr="005D7D34">
        <w:tc>
          <w:tcPr>
            <w:tcW w:w="2093" w:type="dxa"/>
          </w:tcPr>
          <w:p w14:paraId="68FEC538" w14:textId="77777777" w:rsidR="00415D1C" w:rsidRPr="00895E3A" w:rsidRDefault="00F50E9E" w:rsidP="005D7D34">
            <w:r w:rsidRPr="00895E3A">
              <w:t>Отложенный товар</w:t>
            </w:r>
          </w:p>
        </w:tc>
        <w:tc>
          <w:tcPr>
            <w:tcW w:w="5906" w:type="dxa"/>
          </w:tcPr>
          <w:p w14:paraId="68FEC539" w14:textId="77777777" w:rsidR="00415D1C" w:rsidRPr="00895E3A" w:rsidRDefault="00415D1C" w:rsidP="005D7D34">
            <w:r w:rsidRPr="00895E3A">
              <w:t>Запись типа «</w:t>
            </w:r>
            <w:r w:rsidR="004376AD" w:rsidRPr="00895E3A">
              <w:t>Отложенный товар</w:t>
            </w:r>
            <w:r w:rsidRPr="00895E3A">
              <w:t>»</w:t>
            </w:r>
          </w:p>
        </w:tc>
        <w:tc>
          <w:tcPr>
            <w:tcW w:w="1854" w:type="dxa"/>
          </w:tcPr>
          <w:p w14:paraId="68FEC53A" w14:textId="77777777" w:rsidR="00415D1C" w:rsidRPr="00895E3A" w:rsidRDefault="00415D1C" w:rsidP="005D7D34">
            <w:r w:rsidRPr="00895E3A">
              <w:t>Нет</w:t>
            </w:r>
          </w:p>
        </w:tc>
      </w:tr>
    </w:tbl>
    <w:p w14:paraId="68FEC53C" w14:textId="77777777" w:rsidR="00415D1C" w:rsidRPr="00895E3A" w:rsidRDefault="00415D1C" w:rsidP="00415D1C">
      <w:pPr>
        <w:pStyle w:val="Heading4"/>
        <w:numPr>
          <w:ilvl w:val="3"/>
          <w:numId w:val="13"/>
        </w:numPr>
      </w:pPr>
      <w:bookmarkStart w:id="843" w:name="_Toc370583101"/>
      <w:r w:rsidRPr="00895E3A">
        <w:t>Логика выполнения</w:t>
      </w:r>
      <w:bookmarkEnd w:id="843"/>
    </w:p>
    <w:p w14:paraId="68FEC53D" w14:textId="77777777" w:rsidR="00415D1C" w:rsidRPr="00895E3A" w:rsidRDefault="00AC251D" w:rsidP="00E31AB0">
      <w:pPr>
        <w:pStyle w:val="ListParagraph"/>
        <w:numPr>
          <w:ilvl w:val="0"/>
          <w:numId w:val="43"/>
        </w:numPr>
      </w:pPr>
      <w:r w:rsidRPr="00895E3A">
        <w:t xml:space="preserve">Магазин подарков загружает </w:t>
      </w:r>
      <w:r w:rsidR="00415D1C" w:rsidRPr="00895E3A">
        <w:t>«</w:t>
      </w:r>
      <w:r w:rsidR="004376AD" w:rsidRPr="00895E3A">
        <w:t>Отложенный товар</w:t>
      </w:r>
      <w:r w:rsidR="00415D1C" w:rsidRPr="00895E3A">
        <w:t>» из</w:t>
      </w:r>
      <w:r w:rsidRPr="00895E3A">
        <w:t xml:space="preserve"> реестра</w:t>
      </w:r>
      <w:r w:rsidR="00415D1C" w:rsidRPr="00895E3A">
        <w:t xml:space="preserve"> </w:t>
      </w:r>
      <w:r w:rsidR="004376AD" w:rsidRPr="00895E3A">
        <w:t>WishList</w:t>
      </w:r>
      <w:r w:rsidR="00415D1C" w:rsidRPr="00895E3A">
        <w:t xml:space="preserve"> клиента;</w:t>
      </w:r>
    </w:p>
    <w:p w14:paraId="68FEC53E" w14:textId="77777777" w:rsidR="004376AD" w:rsidRPr="00895E3A" w:rsidRDefault="00AC251D" w:rsidP="00E31AB0">
      <w:pPr>
        <w:pStyle w:val="ListParagraph"/>
        <w:numPr>
          <w:ilvl w:val="0"/>
          <w:numId w:val="43"/>
        </w:numPr>
      </w:pPr>
      <w:r w:rsidRPr="00895E3A">
        <w:t xml:space="preserve">Магазин подарков загружает </w:t>
      </w:r>
      <w:r w:rsidR="00415D1C" w:rsidRPr="00895E3A">
        <w:t xml:space="preserve">соответствующий товар из </w:t>
      </w:r>
      <w:r w:rsidRPr="00895E3A">
        <w:t>реестра товаров</w:t>
      </w:r>
      <w:r w:rsidR="00415D1C" w:rsidRPr="00895E3A">
        <w:t>;</w:t>
      </w:r>
    </w:p>
    <w:p w14:paraId="68FEC53F" w14:textId="77777777" w:rsidR="00AC251D" w:rsidRPr="00895E3A" w:rsidRDefault="00AC251D" w:rsidP="00E31AB0">
      <w:pPr>
        <w:pStyle w:val="ListParagraph"/>
        <w:numPr>
          <w:ilvl w:val="0"/>
          <w:numId w:val="43"/>
        </w:numPr>
      </w:pPr>
      <w:r w:rsidRPr="00895E3A">
        <w:t>Если в реестре не найден соответствующий товар, то возвращаем код 2.</w:t>
      </w:r>
    </w:p>
    <w:p w14:paraId="68FEC540" w14:textId="77777777" w:rsidR="00415D1C" w:rsidRPr="00895E3A" w:rsidRDefault="00415D1C" w:rsidP="00E31AB0">
      <w:pPr>
        <w:pStyle w:val="ListParagraph"/>
        <w:numPr>
          <w:ilvl w:val="0"/>
          <w:numId w:val="43"/>
        </w:numPr>
      </w:pPr>
      <w:r w:rsidRPr="00895E3A">
        <w:lastRenderedPageBreak/>
        <w:t xml:space="preserve">Система рассчитывает стоимость элемента </w:t>
      </w:r>
      <w:r w:rsidR="004376AD" w:rsidRPr="00895E3A">
        <w:t>WishList</w:t>
      </w:r>
      <w:r w:rsidRPr="00895E3A">
        <w:t>;</w:t>
      </w:r>
    </w:p>
    <w:p w14:paraId="68FEC541" w14:textId="77777777" w:rsidR="00446EC6" w:rsidRPr="00895E3A" w:rsidRDefault="00446EC6" w:rsidP="00446EC6">
      <w:pPr>
        <w:pStyle w:val="Heading2"/>
        <w:numPr>
          <w:ilvl w:val="1"/>
          <w:numId w:val="13"/>
        </w:numPr>
        <w:rPr>
          <w:lang w:val="ru-RU"/>
        </w:rPr>
      </w:pPr>
      <w:bookmarkStart w:id="844" w:name="_Toc370583102"/>
      <w:r w:rsidRPr="00895E3A">
        <w:rPr>
          <w:lang w:val="ru-RU"/>
        </w:rPr>
        <w:t>Сервис управления заказами (OrderManagementService)</w:t>
      </w:r>
      <w:bookmarkEnd w:id="844"/>
    </w:p>
    <w:p w14:paraId="68FEC542" w14:textId="77777777" w:rsidR="00237A63" w:rsidRPr="00895E3A" w:rsidRDefault="00C73808" w:rsidP="001A7B62">
      <w:pPr>
        <w:pStyle w:val="Heading3"/>
        <w:numPr>
          <w:ilvl w:val="2"/>
          <w:numId w:val="13"/>
        </w:numPr>
      </w:pPr>
      <w:bookmarkStart w:id="845" w:name="_Toc370583103"/>
      <w:r w:rsidRPr="00895E3A">
        <w:t>Создание заказа (</w:t>
      </w:r>
      <w:r w:rsidR="001A7B62" w:rsidRPr="00895E3A">
        <w:t>CreateOrderFromBasketItem</w:t>
      </w:r>
      <w:r w:rsidRPr="00895E3A">
        <w:t>)</w:t>
      </w:r>
      <w:bookmarkEnd w:id="845"/>
    </w:p>
    <w:p w14:paraId="68FEC543" w14:textId="77777777" w:rsidR="00237A63" w:rsidRPr="00895E3A" w:rsidRDefault="00237A63" w:rsidP="00107E3F">
      <w:pPr>
        <w:pStyle w:val="Heading4"/>
        <w:numPr>
          <w:ilvl w:val="3"/>
          <w:numId w:val="13"/>
        </w:numPr>
      </w:pPr>
      <w:bookmarkStart w:id="846" w:name="_Toc370583104"/>
      <w:r w:rsidRPr="00895E3A">
        <w:t>Карточка операции</w:t>
      </w:r>
      <w:bookmarkEnd w:id="846"/>
    </w:p>
    <w:tbl>
      <w:tblPr>
        <w:tblStyle w:val="TableGrid"/>
        <w:tblW w:w="0" w:type="auto"/>
        <w:tblLook w:val="04A0" w:firstRow="1" w:lastRow="0" w:firstColumn="1" w:lastColumn="0" w:noHBand="0" w:noVBand="1"/>
      </w:tblPr>
      <w:tblGrid>
        <w:gridCol w:w="3652"/>
        <w:gridCol w:w="6201"/>
      </w:tblGrid>
      <w:tr w:rsidR="00237A63" w:rsidRPr="00895E3A" w14:paraId="68FEC549" w14:textId="77777777" w:rsidTr="000A00D2">
        <w:tc>
          <w:tcPr>
            <w:tcW w:w="3652" w:type="dxa"/>
          </w:tcPr>
          <w:p w14:paraId="68FEC544" w14:textId="77777777" w:rsidR="00237A63" w:rsidRPr="00895E3A" w:rsidRDefault="00237A63" w:rsidP="000A00D2">
            <w:r w:rsidRPr="00895E3A">
              <w:t>Предназначение</w:t>
            </w:r>
          </w:p>
        </w:tc>
        <w:tc>
          <w:tcPr>
            <w:tcW w:w="6201" w:type="dxa"/>
          </w:tcPr>
          <w:p w14:paraId="68FEC545" w14:textId="77777777" w:rsidR="00237A63" w:rsidRPr="00895E3A" w:rsidRDefault="00237A63" w:rsidP="000A00D2">
            <w:r w:rsidRPr="00895E3A">
              <w:t xml:space="preserve">Операция предназначена </w:t>
            </w:r>
            <w:proofErr w:type="gramStart"/>
            <w:r w:rsidRPr="00895E3A">
              <w:t>для</w:t>
            </w:r>
            <w:proofErr w:type="gramEnd"/>
            <w:r w:rsidRPr="00895E3A">
              <w:t>:</w:t>
            </w:r>
          </w:p>
          <w:p w14:paraId="68FEC546" w14:textId="77777777" w:rsidR="00237A63" w:rsidRPr="00895E3A" w:rsidRDefault="00DC4E2E" w:rsidP="000A00D2">
            <w:r w:rsidRPr="00895E3A">
              <w:t>Предварительного</w:t>
            </w:r>
            <w:r w:rsidR="00237A63" w:rsidRPr="00895E3A">
              <w:t xml:space="preserve"> подтверждени</w:t>
            </w:r>
            <w:r w:rsidRPr="00895E3A">
              <w:t>я</w:t>
            </w:r>
            <w:r w:rsidR="00237A63" w:rsidRPr="00895E3A">
              <w:t xml:space="preserve"> возможности заказа у партнёра (если поддерживается такая функция);</w:t>
            </w:r>
          </w:p>
          <w:p w14:paraId="68FEC547" w14:textId="77777777" w:rsidR="00237A63" w:rsidRPr="00895E3A" w:rsidRDefault="00237A63" w:rsidP="000A00D2">
            <w:r w:rsidRPr="00895E3A">
              <w:t>Проверк</w:t>
            </w:r>
            <w:r w:rsidR="00DC4E2E" w:rsidRPr="00895E3A">
              <w:t>и</w:t>
            </w:r>
            <w:r w:rsidRPr="00895E3A">
              <w:t xml:space="preserve"> корректности параметров заказа (цены и т.д.);</w:t>
            </w:r>
          </w:p>
          <w:p w14:paraId="68FEC548" w14:textId="77777777" w:rsidR="00237A63" w:rsidRPr="00895E3A" w:rsidRDefault="00237A63" w:rsidP="001A7B62">
            <w:r w:rsidRPr="00895E3A">
              <w:t>Сохранения заказа;</w:t>
            </w:r>
          </w:p>
        </w:tc>
      </w:tr>
      <w:tr w:rsidR="00237A63" w:rsidRPr="00895E3A" w14:paraId="68FEC54C" w14:textId="77777777" w:rsidTr="000A00D2">
        <w:tc>
          <w:tcPr>
            <w:tcW w:w="3652" w:type="dxa"/>
          </w:tcPr>
          <w:p w14:paraId="68FEC54A" w14:textId="77777777" w:rsidR="00237A63" w:rsidRPr="00895E3A" w:rsidRDefault="00237A63" w:rsidP="000A00D2">
            <w:r w:rsidRPr="00895E3A">
              <w:t>Режим выполнения</w:t>
            </w:r>
          </w:p>
        </w:tc>
        <w:tc>
          <w:tcPr>
            <w:tcW w:w="6201" w:type="dxa"/>
          </w:tcPr>
          <w:p w14:paraId="68FEC54B" w14:textId="77777777" w:rsidR="00237A63" w:rsidRPr="00895E3A" w:rsidRDefault="00237A63" w:rsidP="000A00D2">
            <w:r w:rsidRPr="00895E3A">
              <w:t>Синхронный.</w:t>
            </w:r>
          </w:p>
        </w:tc>
      </w:tr>
    </w:tbl>
    <w:p w14:paraId="68FEC54D" w14:textId="77777777" w:rsidR="00237A63" w:rsidRPr="00895E3A" w:rsidRDefault="00237A63" w:rsidP="00107E3F">
      <w:pPr>
        <w:pStyle w:val="Heading4"/>
        <w:numPr>
          <w:ilvl w:val="3"/>
          <w:numId w:val="13"/>
        </w:numPr>
      </w:pPr>
      <w:bookmarkStart w:id="847" w:name="_Toc370583105"/>
      <w:r w:rsidRPr="00895E3A">
        <w:t>Параметры назначения</w:t>
      </w:r>
      <w:bookmarkEnd w:id="847"/>
    </w:p>
    <w:tbl>
      <w:tblPr>
        <w:tblStyle w:val="TableGrid"/>
        <w:tblW w:w="0" w:type="auto"/>
        <w:tblLook w:val="04A0" w:firstRow="1" w:lastRow="0" w:firstColumn="1" w:lastColumn="0" w:noHBand="0" w:noVBand="1"/>
      </w:tblPr>
      <w:tblGrid>
        <w:gridCol w:w="4926"/>
        <w:gridCol w:w="4927"/>
      </w:tblGrid>
      <w:tr w:rsidR="00237A63" w:rsidRPr="00895E3A" w14:paraId="68FEC550" w14:textId="77777777" w:rsidTr="000A00D2">
        <w:tc>
          <w:tcPr>
            <w:tcW w:w="4926" w:type="dxa"/>
          </w:tcPr>
          <w:p w14:paraId="68FEC54E" w14:textId="77777777" w:rsidR="00237A63" w:rsidRPr="00895E3A" w:rsidRDefault="00237A63" w:rsidP="000A00D2">
            <w:pPr>
              <w:rPr>
                <w:b/>
              </w:rPr>
            </w:pPr>
            <w:r w:rsidRPr="00895E3A">
              <w:rPr>
                <w:b/>
              </w:rPr>
              <w:t>Параметр</w:t>
            </w:r>
          </w:p>
        </w:tc>
        <w:tc>
          <w:tcPr>
            <w:tcW w:w="4927" w:type="dxa"/>
          </w:tcPr>
          <w:p w14:paraId="68FEC54F" w14:textId="77777777" w:rsidR="00237A63" w:rsidRPr="00895E3A" w:rsidRDefault="00237A63" w:rsidP="000A00D2">
            <w:pPr>
              <w:rPr>
                <w:b/>
              </w:rPr>
            </w:pPr>
            <w:r w:rsidRPr="00895E3A">
              <w:rPr>
                <w:b/>
              </w:rPr>
              <w:t>Значение</w:t>
            </w:r>
          </w:p>
        </w:tc>
      </w:tr>
      <w:tr w:rsidR="00237A63" w:rsidRPr="00895E3A" w14:paraId="68FEC553" w14:textId="77777777" w:rsidTr="000A00D2">
        <w:tc>
          <w:tcPr>
            <w:tcW w:w="4926" w:type="dxa"/>
          </w:tcPr>
          <w:p w14:paraId="68FEC551" w14:textId="77777777" w:rsidR="00237A63" w:rsidRPr="00895E3A" w:rsidRDefault="00237A63" w:rsidP="000A00D2">
            <w:r w:rsidRPr="00895E3A">
              <w:t>Максимальное время от получения запроса до выдачи ответа</w:t>
            </w:r>
          </w:p>
        </w:tc>
        <w:tc>
          <w:tcPr>
            <w:tcW w:w="4927" w:type="dxa"/>
          </w:tcPr>
          <w:p w14:paraId="68FEC552" w14:textId="77777777" w:rsidR="00237A63" w:rsidRPr="00895E3A" w:rsidRDefault="00237A63" w:rsidP="000A00D2">
            <w:r w:rsidRPr="00895E3A">
              <w:t>10</w:t>
            </w:r>
            <w:r w:rsidR="00EB73FD" w:rsidRPr="00895E3A">
              <w:t>0</w:t>
            </w:r>
            <w:r w:rsidRPr="00895E3A">
              <w:t>0 миллисекунд</w:t>
            </w:r>
          </w:p>
        </w:tc>
      </w:tr>
    </w:tbl>
    <w:p w14:paraId="68FEC554" w14:textId="77777777" w:rsidR="00237A63" w:rsidRPr="00895E3A" w:rsidRDefault="00237A63" w:rsidP="00237A63">
      <w:pPr>
        <w:pStyle w:val="Heading4"/>
        <w:numPr>
          <w:ilvl w:val="3"/>
          <w:numId w:val="13"/>
        </w:numPr>
      </w:pPr>
      <w:bookmarkStart w:id="848" w:name="_Toc370583106"/>
      <w:r w:rsidRPr="00895E3A">
        <w:t>Влияние на другие операции</w:t>
      </w:r>
      <w:bookmarkEnd w:id="848"/>
    </w:p>
    <w:p w14:paraId="68FEC555" w14:textId="77777777" w:rsidR="00237A63" w:rsidRPr="00895E3A" w:rsidRDefault="00237A63" w:rsidP="00237A63">
      <w:r w:rsidRPr="00895E3A">
        <w:t>Отсутствует.</w:t>
      </w:r>
    </w:p>
    <w:p w14:paraId="68FEC556" w14:textId="77777777" w:rsidR="00237A63" w:rsidRPr="00895E3A" w:rsidRDefault="00237A63" w:rsidP="00107E3F">
      <w:pPr>
        <w:pStyle w:val="Heading4"/>
        <w:numPr>
          <w:ilvl w:val="3"/>
          <w:numId w:val="13"/>
        </w:numPr>
      </w:pPr>
      <w:bookmarkStart w:id="849" w:name="_Toc370583107"/>
      <w:r w:rsidRPr="00895E3A">
        <w:t>Входные параметры</w:t>
      </w:r>
      <w:bookmarkEnd w:id="849"/>
    </w:p>
    <w:tbl>
      <w:tblPr>
        <w:tblStyle w:val="TableGrid"/>
        <w:tblW w:w="0" w:type="auto"/>
        <w:tblLook w:val="04A0" w:firstRow="1" w:lastRow="0" w:firstColumn="1" w:lastColumn="0" w:noHBand="0" w:noVBand="1"/>
      </w:tblPr>
      <w:tblGrid>
        <w:gridCol w:w="2093"/>
        <w:gridCol w:w="5906"/>
        <w:gridCol w:w="1854"/>
      </w:tblGrid>
      <w:tr w:rsidR="00237A63" w:rsidRPr="00895E3A" w14:paraId="68FEC55A" w14:textId="77777777" w:rsidTr="000A00D2">
        <w:tc>
          <w:tcPr>
            <w:tcW w:w="2093" w:type="dxa"/>
          </w:tcPr>
          <w:p w14:paraId="68FEC557" w14:textId="77777777" w:rsidR="00237A63" w:rsidRPr="00895E3A" w:rsidRDefault="00237A63" w:rsidP="000A00D2">
            <w:pPr>
              <w:rPr>
                <w:b/>
              </w:rPr>
            </w:pPr>
            <w:r w:rsidRPr="00895E3A">
              <w:rPr>
                <w:b/>
              </w:rPr>
              <w:t>Параметр</w:t>
            </w:r>
          </w:p>
        </w:tc>
        <w:tc>
          <w:tcPr>
            <w:tcW w:w="5906" w:type="dxa"/>
          </w:tcPr>
          <w:p w14:paraId="68FEC558" w14:textId="77777777" w:rsidR="00237A63" w:rsidRPr="00895E3A" w:rsidRDefault="00237A63" w:rsidP="000A00D2">
            <w:pPr>
              <w:rPr>
                <w:b/>
              </w:rPr>
            </w:pPr>
            <w:r w:rsidRPr="00895E3A">
              <w:rPr>
                <w:b/>
              </w:rPr>
              <w:t>Описание</w:t>
            </w:r>
          </w:p>
        </w:tc>
        <w:tc>
          <w:tcPr>
            <w:tcW w:w="1854" w:type="dxa"/>
          </w:tcPr>
          <w:p w14:paraId="68FEC559" w14:textId="77777777" w:rsidR="00237A63" w:rsidRPr="00895E3A" w:rsidRDefault="00237A63" w:rsidP="000A00D2">
            <w:pPr>
              <w:rPr>
                <w:b/>
              </w:rPr>
            </w:pPr>
            <w:r w:rsidRPr="00895E3A">
              <w:rPr>
                <w:b/>
              </w:rPr>
              <w:t>Обязательный?</w:t>
            </w:r>
          </w:p>
        </w:tc>
      </w:tr>
      <w:tr w:rsidR="001A7B62" w:rsidRPr="00895E3A" w14:paraId="68FEC55E" w14:textId="77777777" w:rsidTr="000A00D2">
        <w:tc>
          <w:tcPr>
            <w:tcW w:w="2093" w:type="dxa"/>
          </w:tcPr>
          <w:p w14:paraId="68FEC55B" w14:textId="77777777" w:rsidR="001A7B62" w:rsidRPr="00895E3A" w:rsidRDefault="001A7B62" w:rsidP="001A7B62">
            <w:r w:rsidRPr="00895E3A">
              <w:t xml:space="preserve">Идентификатор </w:t>
            </w:r>
            <w:r w:rsidR="00625F68" w:rsidRPr="00895E3A">
              <w:t xml:space="preserve">клиента </w:t>
            </w:r>
            <w:r w:rsidRPr="00895E3A">
              <w:t>(</w:t>
            </w:r>
            <w:r w:rsidR="00625F68" w:rsidRPr="00895E3A">
              <w:t>clientId</w:t>
            </w:r>
            <w:r w:rsidRPr="00895E3A">
              <w:t>)</w:t>
            </w:r>
          </w:p>
        </w:tc>
        <w:tc>
          <w:tcPr>
            <w:tcW w:w="5906" w:type="dxa"/>
          </w:tcPr>
          <w:p w14:paraId="68FEC55C" w14:textId="77777777" w:rsidR="001A7B62" w:rsidRPr="00895E3A" w:rsidRDefault="001A7B62" w:rsidP="00625F68">
            <w:r w:rsidRPr="00895E3A">
              <w:t xml:space="preserve">Идентификатор </w:t>
            </w:r>
            <w:r w:rsidR="00625F68" w:rsidRPr="00895E3A">
              <w:t>клиента системы лояльности</w:t>
            </w:r>
          </w:p>
        </w:tc>
        <w:tc>
          <w:tcPr>
            <w:tcW w:w="1854" w:type="dxa"/>
          </w:tcPr>
          <w:p w14:paraId="68FEC55D" w14:textId="77777777" w:rsidR="001A7B62" w:rsidRPr="00895E3A" w:rsidRDefault="001A7B62" w:rsidP="000A00D2">
            <w:r w:rsidRPr="00895E3A">
              <w:t>Да</w:t>
            </w:r>
          </w:p>
        </w:tc>
      </w:tr>
      <w:tr w:rsidR="0029703C" w:rsidRPr="00895E3A" w14:paraId="68FEC562" w14:textId="77777777" w:rsidTr="00592F26">
        <w:tc>
          <w:tcPr>
            <w:tcW w:w="2093" w:type="dxa"/>
          </w:tcPr>
          <w:p w14:paraId="68FEC55F" w14:textId="77777777" w:rsidR="0029703C" w:rsidRPr="00895E3A" w:rsidRDefault="0029703C" w:rsidP="00592F26">
            <w:r w:rsidRPr="00895E3A">
              <w:t>Конте</w:t>
            </w:r>
            <w:proofErr w:type="gramStart"/>
            <w:r w:rsidRPr="00895E3A">
              <w:t>кст кл</w:t>
            </w:r>
            <w:proofErr w:type="gramEnd"/>
            <w:r w:rsidRPr="00895E3A">
              <w:t>иента (clientContext)</w:t>
            </w:r>
          </w:p>
        </w:tc>
        <w:tc>
          <w:tcPr>
            <w:tcW w:w="5906" w:type="dxa"/>
          </w:tcPr>
          <w:p w14:paraId="68FEC560" w14:textId="77777777" w:rsidR="0029703C" w:rsidRPr="00895E3A" w:rsidRDefault="0029703C" w:rsidP="00592F26">
            <w:r w:rsidRPr="00895E3A">
              <w:t>Конте</w:t>
            </w:r>
            <w:proofErr w:type="gramStart"/>
            <w:r w:rsidRPr="00895E3A">
              <w:t>кст кл</w:t>
            </w:r>
            <w:proofErr w:type="gramEnd"/>
            <w:r w:rsidRPr="00895E3A">
              <w:t>иента</w:t>
            </w:r>
          </w:p>
        </w:tc>
        <w:tc>
          <w:tcPr>
            <w:tcW w:w="1854" w:type="dxa"/>
          </w:tcPr>
          <w:p w14:paraId="68FEC561" w14:textId="77777777" w:rsidR="0029703C" w:rsidRPr="00895E3A" w:rsidRDefault="0029703C" w:rsidP="00592F26">
            <w:r w:rsidRPr="00895E3A">
              <w:t>Да</w:t>
            </w:r>
          </w:p>
        </w:tc>
      </w:tr>
      <w:tr w:rsidR="001A7B62" w:rsidRPr="00895E3A" w14:paraId="68FEC566" w14:textId="77777777" w:rsidTr="000A00D2">
        <w:tc>
          <w:tcPr>
            <w:tcW w:w="2093" w:type="dxa"/>
          </w:tcPr>
          <w:p w14:paraId="68FEC563" w14:textId="77777777" w:rsidR="001A7B62" w:rsidRPr="00895E3A" w:rsidRDefault="001A7B62" w:rsidP="000A00D2">
            <w:r w:rsidRPr="00895E3A">
              <w:t>Идентификатор элемента корзины (BasketItemId)</w:t>
            </w:r>
          </w:p>
        </w:tc>
        <w:tc>
          <w:tcPr>
            <w:tcW w:w="5906" w:type="dxa"/>
          </w:tcPr>
          <w:p w14:paraId="68FEC564" w14:textId="77777777" w:rsidR="001A7B62" w:rsidRPr="00895E3A" w:rsidRDefault="001A7B62" w:rsidP="005044A8">
            <w:r w:rsidRPr="00895E3A">
              <w:t>Идентификатор элемента корзины заполняется в том случае, если товар присутствовал и был заказан с использованием корзины.</w:t>
            </w:r>
          </w:p>
        </w:tc>
        <w:tc>
          <w:tcPr>
            <w:tcW w:w="1854" w:type="dxa"/>
          </w:tcPr>
          <w:p w14:paraId="68FEC565" w14:textId="77777777" w:rsidR="001A7B62" w:rsidRPr="00895E3A" w:rsidRDefault="00625F68" w:rsidP="000A00D2">
            <w:r w:rsidRPr="00895E3A">
              <w:t>Да</w:t>
            </w:r>
          </w:p>
        </w:tc>
      </w:tr>
      <w:tr w:rsidR="001A7B62" w:rsidRPr="00895E3A" w14:paraId="68FEC56A" w14:textId="77777777" w:rsidTr="000A00D2">
        <w:tc>
          <w:tcPr>
            <w:tcW w:w="2093" w:type="dxa"/>
          </w:tcPr>
          <w:p w14:paraId="68FEC567" w14:textId="77777777" w:rsidR="001A7B62" w:rsidRPr="00895E3A" w:rsidRDefault="001A7B62" w:rsidP="00625F68">
            <w:r w:rsidRPr="00895E3A">
              <w:lastRenderedPageBreak/>
              <w:t>Сведения о доставке (</w:t>
            </w:r>
            <w:r w:rsidR="00625F68" w:rsidRPr="00895E3A">
              <w:t>d</w:t>
            </w:r>
            <w:r w:rsidRPr="00895E3A">
              <w:t>eliveryInfo)</w:t>
            </w:r>
          </w:p>
        </w:tc>
        <w:tc>
          <w:tcPr>
            <w:tcW w:w="5906" w:type="dxa"/>
          </w:tcPr>
          <w:p w14:paraId="68FEC568" w14:textId="77777777" w:rsidR="001A7B62" w:rsidRPr="00895E3A" w:rsidRDefault="001A7B62" w:rsidP="005044A8">
            <w:r w:rsidRPr="00895E3A">
              <w:t xml:space="preserve">Запись типа </w:t>
            </w:r>
            <w:hyperlink w:anchor="_Сведения_о_доставке" w:history="1">
              <w:r w:rsidRPr="00895E3A">
                <w:rPr>
                  <w:rStyle w:val="Hyperlink"/>
                  <w:noProof w:val="0"/>
                </w:rPr>
                <w:t>«Сведения о доставке»</w:t>
              </w:r>
            </w:hyperlink>
          </w:p>
        </w:tc>
        <w:tc>
          <w:tcPr>
            <w:tcW w:w="1854" w:type="dxa"/>
          </w:tcPr>
          <w:p w14:paraId="68FEC569" w14:textId="77777777" w:rsidR="001A7B62" w:rsidRPr="00895E3A" w:rsidRDefault="001A7B62" w:rsidP="000A00D2">
            <w:r w:rsidRPr="00895E3A">
              <w:t>Да</w:t>
            </w:r>
          </w:p>
        </w:tc>
      </w:tr>
    </w:tbl>
    <w:p w14:paraId="68FEC56B" w14:textId="77777777" w:rsidR="00237A63" w:rsidRPr="00895E3A" w:rsidRDefault="00237A63" w:rsidP="00107E3F">
      <w:pPr>
        <w:pStyle w:val="Heading4"/>
        <w:numPr>
          <w:ilvl w:val="3"/>
          <w:numId w:val="13"/>
        </w:numPr>
      </w:pPr>
      <w:bookmarkStart w:id="850" w:name="_Toc370583108"/>
      <w:r w:rsidRPr="00895E3A">
        <w:t>Выходные данные</w:t>
      </w:r>
      <w:bookmarkEnd w:id="850"/>
    </w:p>
    <w:tbl>
      <w:tblPr>
        <w:tblStyle w:val="TableGrid"/>
        <w:tblW w:w="0" w:type="auto"/>
        <w:tblLook w:val="04A0" w:firstRow="1" w:lastRow="0" w:firstColumn="1" w:lastColumn="0" w:noHBand="0" w:noVBand="1"/>
      </w:tblPr>
      <w:tblGrid>
        <w:gridCol w:w="2093"/>
        <w:gridCol w:w="5906"/>
        <w:gridCol w:w="1854"/>
      </w:tblGrid>
      <w:tr w:rsidR="00237A63" w:rsidRPr="00895E3A" w14:paraId="68FEC56F" w14:textId="77777777" w:rsidTr="000A00D2">
        <w:tc>
          <w:tcPr>
            <w:tcW w:w="2093" w:type="dxa"/>
          </w:tcPr>
          <w:p w14:paraId="68FEC56C" w14:textId="77777777" w:rsidR="00237A63" w:rsidRPr="00895E3A" w:rsidRDefault="00237A63" w:rsidP="000A00D2">
            <w:pPr>
              <w:rPr>
                <w:b/>
              </w:rPr>
            </w:pPr>
            <w:r w:rsidRPr="00895E3A">
              <w:rPr>
                <w:b/>
              </w:rPr>
              <w:t>Атрибут</w:t>
            </w:r>
          </w:p>
        </w:tc>
        <w:tc>
          <w:tcPr>
            <w:tcW w:w="5906" w:type="dxa"/>
          </w:tcPr>
          <w:p w14:paraId="68FEC56D" w14:textId="77777777" w:rsidR="00237A63" w:rsidRPr="00895E3A" w:rsidRDefault="00237A63" w:rsidP="000A00D2">
            <w:pPr>
              <w:rPr>
                <w:b/>
              </w:rPr>
            </w:pPr>
            <w:r w:rsidRPr="00895E3A">
              <w:rPr>
                <w:b/>
              </w:rPr>
              <w:t>Описание</w:t>
            </w:r>
          </w:p>
        </w:tc>
        <w:tc>
          <w:tcPr>
            <w:tcW w:w="1854" w:type="dxa"/>
          </w:tcPr>
          <w:p w14:paraId="68FEC56E" w14:textId="77777777" w:rsidR="00237A63" w:rsidRPr="00895E3A" w:rsidRDefault="00237A63" w:rsidP="000A00D2">
            <w:pPr>
              <w:rPr>
                <w:b/>
              </w:rPr>
            </w:pPr>
            <w:r w:rsidRPr="00895E3A">
              <w:rPr>
                <w:b/>
              </w:rPr>
              <w:t>Обязательный?</w:t>
            </w:r>
          </w:p>
        </w:tc>
      </w:tr>
      <w:tr w:rsidR="00237A63" w:rsidRPr="00895E3A" w14:paraId="68FEC573" w14:textId="77777777" w:rsidTr="000A00D2">
        <w:tc>
          <w:tcPr>
            <w:tcW w:w="2093" w:type="dxa"/>
          </w:tcPr>
          <w:p w14:paraId="68FEC570" w14:textId="77777777" w:rsidR="00237A63" w:rsidRPr="00895E3A" w:rsidRDefault="00237A63" w:rsidP="000A00D2">
            <w:r w:rsidRPr="00895E3A">
              <w:t>Заказ</w:t>
            </w:r>
            <w:r w:rsidR="00B04AC3" w:rsidRPr="00895E3A">
              <w:t xml:space="preserve"> (Order)</w:t>
            </w:r>
          </w:p>
        </w:tc>
        <w:tc>
          <w:tcPr>
            <w:tcW w:w="5906" w:type="dxa"/>
          </w:tcPr>
          <w:p w14:paraId="68FEC571" w14:textId="77777777" w:rsidR="00237A63" w:rsidRPr="00895E3A" w:rsidRDefault="00237A63" w:rsidP="00AB62EA">
            <w:r w:rsidRPr="00895E3A">
              <w:t xml:space="preserve">Запись типа </w:t>
            </w:r>
            <w:hyperlink w:anchor="_Заказ" w:history="1">
              <w:r w:rsidR="00AB62EA" w:rsidRPr="00895E3A">
                <w:rPr>
                  <w:rStyle w:val="Hyperlink"/>
                  <w:noProof w:val="0"/>
                </w:rPr>
                <w:t>«Заказ»</w:t>
              </w:r>
            </w:hyperlink>
            <w:r w:rsidR="00AB62EA" w:rsidRPr="00895E3A">
              <w:t xml:space="preserve"> </w:t>
            </w:r>
          </w:p>
        </w:tc>
        <w:tc>
          <w:tcPr>
            <w:tcW w:w="1854" w:type="dxa"/>
          </w:tcPr>
          <w:p w14:paraId="68FEC572" w14:textId="77777777" w:rsidR="00237A63" w:rsidRPr="00895E3A" w:rsidRDefault="00237A63" w:rsidP="000A00D2">
            <w:r w:rsidRPr="00895E3A">
              <w:t>Да</w:t>
            </w:r>
          </w:p>
        </w:tc>
      </w:tr>
      <w:tr w:rsidR="00B04AC3" w:rsidRPr="00895E3A" w14:paraId="68FEC577" w14:textId="77777777" w:rsidTr="000A00D2">
        <w:tc>
          <w:tcPr>
            <w:tcW w:w="2093" w:type="dxa"/>
          </w:tcPr>
          <w:p w14:paraId="68FEC574" w14:textId="77777777" w:rsidR="00B04AC3" w:rsidRPr="00895E3A" w:rsidRDefault="00B04AC3" w:rsidP="000A00D2">
            <w:r w:rsidRPr="00895E3A">
              <w:t>Признак успешного выполнения операции (Success)</w:t>
            </w:r>
          </w:p>
        </w:tc>
        <w:tc>
          <w:tcPr>
            <w:tcW w:w="5906" w:type="dxa"/>
          </w:tcPr>
          <w:p w14:paraId="68FEC575" w14:textId="77777777" w:rsidR="00B04AC3" w:rsidRPr="00895E3A" w:rsidRDefault="00B04AC3">
            <w:r w:rsidRPr="00895E3A">
              <w:t>Признак успешного выполнения операции</w:t>
            </w:r>
          </w:p>
        </w:tc>
        <w:tc>
          <w:tcPr>
            <w:tcW w:w="1854" w:type="dxa"/>
          </w:tcPr>
          <w:p w14:paraId="68FEC576" w14:textId="77777777" w:rsidR="00B04AC3" w:rsidRPr="00895E3A" w:rsidRDefault="00B04AC3" w:rsidP="000A00D2">
            <w:r w:rsidRPr="00895E3A">
              <w:t>Да</w:t>
            </w:r>
          </w:p>
        </w:tc>
      </w:tr>
      <w:tr w:rsidR="00B04AC3" w:rsidRPr="00895E3A" w14:paraId="68FEC584" w14:textId="77777777" w:rsidTr="000A00D2">
        <w:tc>
          <w:tcPr>
            <w:tcW w:w="2093" w:type="dxa"/>
          </w:tcPr>
          <w:p w14:paraId="68FEC578" w14:textId="77777777" w:rsidR="00B04AC3" w:rsidRPr="00895E3A" w:rsidRDefault="00B04AC3" w:rsidP="000A00D2">
            <w:r w:rsidRPr="00895E3A">
              <w:t>Код возврата (ResultCode)</w:t>
            </w:r>
          </w:p>
        </w:tc>
        <w:tc>
          <w:tcPr>
            <w:tcW w:w="5906" w:type="dxa"/>
          </w:tcPr>
          <w:p w14:paraId="68FEC579" w14:textId="77777777" w:rsidR="00B04AC3" w:rsidRPr="00895E3A" w:rsidRDefault="00B04AC3" w:rsidP="00DC37DD">
            <w:r w:rsidRPr="00895E3A">
              <w:t>Целочисленный код, информирующий о результате выполнения операции. Допустимые значения:</w:t>
            </w:r>
          </w:p>
          <w:p w14:paraId="68FEC57A" w14:textId="77777777" w:rsidR="005E736F" w:rsidRPr="00895E3A" w:rsidRDefault="005E736F" w:rsidP="00DC37DD">
            <w:r w:rsidRPr="00895E3A">
              <w:t>-1 – ошибка входных параметров</w:t>
            </w:r>
          </w:p>
          <w:p w14:paraId="68FEC57B" w14:textId="77777777" w:rsidR="00B04AC3" w:rsidRPr="00895E3A" w:rsidRDefault="00B04AC3" w:rsidP="00DC37DD">
            <w:r w:rsidRPr="00895E3A">
              <w:t>0 – операция выполнена успешно</w:t>
            </w:r>
          </w:p>
          <w:p w14:paraId="68FEC57C" w14:textId="77777777" w:rsidR="00B04AC3" w:rsidRPr="00895E3A" w:rsidRDefault="00B04AC3" w:rsidP="000A00D2">
            <w:r w:rsidRPr="00895E3A">
              <w:t>1 – во время выполнения операции произошла непредвиденная ошибка</w:t>
            </w:r>
          </w:p>
          <w:p w14:paraId="68FEC57D" w14:textId="77777777" w:rsidR="00B04AC3" w:rsidRPr="00895E3A" w:rsidRDefault="00BF3FF1" w:rsidP="000A00D2">
            <w:ins w:id="851" w:author="koroleva" w:date="2013-04-11T12:14:00Z">
              <w:r w:rsidRPr="00895E3A">
                <w:t>410</w:t>
              </w:r>
            </w:ins>
            <w:del w:id="852" w:author="koroleva" w:date="2013-04-11T12:14:00Z">
              <w:r w:rsidR="00B04AC3" w:rsidRPr="00895E3A" w:rsidDel="00BF3FF1">
                <w:delText>2</w:delText>
              </w:r>
            </w:del>
            <w:r w:rsidR="00B04AC3" w:rsidRPr="00895E3A">
              <w:t xml:space="preserve"> – ошибка подтверждения заказа у партнера</w:t>
            </w:r>
          </w:p>
          <w:p w14:paraId="68FEC57E" w14:textId="77777777" w:rsidR="005E736F" w:rsidRPr="00895E3A" w:rsidRDefault="005E736F" w:rsidP="000A00D2">
            <w:r w:rsidRPr="00895E3A">
              <w:t>400 - Не удалось получить ответ сервиса проверки заказа у провайдера</w:t>
            </w:r>
          </w:p>
          <w:p w14:paraId="68FEC57F" w14:textId="77777777" w:rsidR="005E736F" w:rsidRPr="00895E3A" w:rsidRDefault="005E736F" w:rsidP="000A00D2">
            <w:r w:rsidRPr="00895E3A">
              <w:t>401 - сервис</w:t>
            </w:r>
            <w:del w:id="853" w:author="koroleva" w:date="2013-04-11T12:15:00Z">
              <w:r w:rsidRPr="00895E3A" w:rsidDel="00BF3FF1">
                <w:delText>а</w:delText>
              </w:r>
            </w:del>
            <w:r w:rsidRPr="00895E3A">
              <w:t xml:space="preserve"> проверки заказа вернул ошибку проверки</w:t>
            </w:r>
          </w:p>
          <w:p w14:paraId="68FEC580" w14:textId="77777777" w:rsidR="00194AFE" w:rsidRPr="00895E3A" w:rsidRDefault="00194AFE" w:rsidP="000A00D2">
            <w:r w:rsidRPr="00895E3A">
              <w:t>600 - Элемент корзины не найден</w:t>
            </w:r>
          </w:p>
          <w:p w14:paraId="68FEC581" w14:textId="77777777" w:rsidR="00194AFE" w:rsidRPr="00895E3A" w:rsidRDefault="00194AFE" w:rsidP="00696ED2">
            <w:r w:rsidRPr="00895E3A">
              <w:t xml:space="preserve">800 – Ошибка в адресе доставки (не </w:t>
            </w:r>
            <w:proofErr w:type="gramStart"/>
            <w:r w:rsidRPr="00895E3A">
              <w:t>найден</w:t>
            </w:r>
            <w:proofErr w:type="gramEnd"/>
            <w:r w:rsidRPr="00895E3A">
              <w:t xml:space="preserve"> КЛАДР)</w:t>
            </w:r>
          </w:p>
          <w:p w14:paraId="68FEC582" w14:textId="77777777" w:rsidR="00194AFE" w:rsidRPr="00895E3A" w:rsidRDefault="00194AFE" w:rsidP="00696ED2">
            <w:r w:rsidRPr="00895E3A">
              <w:t>801 – Ошибка в адресе доставки</w:t>
            </w:r>
          </w:p>
        </w:tc>
        <w:tc>
          <w:tcPr>
            <w:tcW w:w="1854" w:type="dxa"/>
          </w:tcPr>
          <w:p w14:paraId="68FEC583" w14:textId="77777777" w:rsidR="00B04AC3" w:rsidRPr="00895E3A" w:rsidRDefault="00B04AC3" w:rsidP="000A00D2">
            <w:r w:rsidRPr="00895E3A">
              <w:t>Да</w:t>
            </w:r>
          </w:p>
        </w:tc>
      </w:tr>
      <w:tr w:rsidR="00B04AC3" w:rsidRPr="00895E3A" w14:paraId="68FEC588" w14:textId="77777777" w:rsidTr="000A00D2">
        <w:tc>
          <w:tcPr>
            <w:tcW w:w="2093" w:type="dxa"/>
          </w:tcPr>
          <w:p w14:paraId="68FEC585" w14:textId="77777777" w:rsidR="00B04AC3" w:rsidRPr="00895E3A" w:rsidRDefault="00B04AC3" w:rsidP="000A00D2">
            <w:r w:rsidRPr="00895E3A">
              <w:t>Описание ошибки (ResultDescription)</w:t>
            </w:r>
          </w:p>
        </w:tc>
        <w:tc>
          <w:tcPr>
            <w:tcW w:w="5906" w:type="dxa"/>
          </w:tcPr>
          <w:p w14:paraId="68FEC586" w14:textId="77777777" w:rsidR="00B04AC3" w:rsidRPr="00895E3A" w:rsidRDefault="00B04AC3" w:rsidP="000A00D2">
            <w:r w:rsidRPr="00895E3A">
              <w:t>Обязательно заполняется, если код возврата не равен 0. В других случаях никогда не заполняется.</w:t>
            </w:r>
          </w:p>
        </w:tc>
        <w:tc>
          <w:tcPr>
            <w:tcW w:w="1854" w:type="dxa"/>
          </w:tcPr>
          <w:p w14:paraId="68FEC587" w14:textId="77777777" w:rsidR="00B04AC3" w:rsidRPr="00895E3A" w:rsidRDefault="00B04AC3" w:rsidP="000A00D2">
            <w:r w:rsidRPr="00895E3A">
              <w:t>Нет</w:t>
            </w:r>
          </w:p>
        </w:tc>
      </w:tr>
    </w:tbl>
    <w:p w14:paraId="68FEC589" w14:textId="77777777" w:rsidR="00237A63" w:rsidRPr="00895E3A" w:rsidRDefault="00237A63" w:rsidP="00237A63">
      <w:pPr>
        <w:pStyle w:val="Heading4"/>
        <w:numPr>
          <w:ilvl w:val="3"/>
          <w:numId w:val="13"/>
        </w:numPr>
      </w:pPr>
      <w:bookmarkStart w:id="854" w:name="_Toc370583109"/>
      <w:r w:rsidRPr="00895E3A">
        <w:t>Логика выполнения</w:t>
      </w:r>
      <w:bookmarkEnd w:id="854"/>
    </w:p>
    <w:p w14:paraId="68FEC58A" w14:textId="77777777" w:rsidR="00237A63" w:rsidRPr="00895E3A" w:rsidRDefault="00237A63" w:rsidP="00237A63">
      <w:r w:rsidRPr="00895E3A">
        <w:t>Основной сценарий выполнения:</w:t>
      </w:r>
    </w:p>
    <w:p w14:paraId="68FEC58B" w14:textId="77777777" w:rsidR="00237A63" w:rsidRPr="00895E3A" w:rsidRDefault="00237A63" w:rsidP="00E31AB0">
      <w:pPr>
        <w:pStyle w:val="ListParagraph"/>
        <w:numPr>
          <w:ilvl w:val="0"/>
          <w:numId w:val="23"/>
        </w:numPr>
      </w:pPr>
      <w:r w:rsidRPr="00895E3A">
        <w:t>Получение актуальных данных по заказываемому товару. В том числе о цене товара.</w:t>
      </w:r>
    </w:p>
    <w:p w14:paraId="68FEC58C" w14:textId="77777777" w:rsidR="00237A63" w:rsidRPr="00895E3A" w:rsidRDefault="00237A63" w:rsidP="00E31AB0">
      <w:pPr>
        <w:pStyle w:val="ListParagraph"/>
        <w:numPr>
          <w:ilvl w:val="0"/>
          <w:numId w:val="23"/>
        </w:numPr>
      </w:pPr>
      <w:r w:rsidRPr="00895E3A">
        <w:lastRenderedPageBreak/>
        <w:t xml:space="preserve">Вызов коннектора для офлайн партнёров для подтверждения возможности оформления заказа на товар данного партнёра (если партнёр поддерживает данную операцию). </w:t>
      </w:r>
    </w:p>
    <w:p w14:paraId="68FEC58D" w14:textId="77777777" w:rsidR="00237A63" w:rsidRPr="00895E3A" w:rsidRDefault="00237A63" w:rsidP="00E31AB0">
      <w:pPr>
        <w:pStyle w:val="ListParagraph"/>
        <w:numPr>
          <w:ilvl w:val="0"/>
          <w:numId w:val="23"/>
        </w:numPr>
      </w:pPr>
      <w:r w:rsidRPr="00895E3A">
        <w:t xml:space="preserve">Сохранение заказа на товар </w:t>
      </w:r>
      <w:r w:rsidR="00740E73" w:rsidRPr="00895E3A">
        <w:t xml:space="preserve">в </w:t>
      </w:r>
      <w:hyperlink w:anchor="_Реестр_заказов" w:history="1">
        <w:r w:rsidR="00740E73" w:rsidRPr="00895E3A">
          <w:rPr>
            <w:rStyle w:val="Hyperlink"/>
            <w:noProof w:val="0"/>
          </w:rPr>
          <w:t>«Реестр заказов»</w:t>
        </w:r>
      </w:hyperlink>
      <w:r w:rsidR="00740E73" w:rsidRPr="00895E3A">
        <w:t xml:space="preserve"> </w:t>
      </w:r>
      <w:r w:rsidRPr="00895E3A">
        <w:t>со статусом «</w:t>
      </w:r>
      <w:r w:rsidR="005B003D" w:rsidRPr="00895E3A">
        <w:t>Оформление</w:t>
      </w:r>
      <w:r w:rsidRPr="00895E3A">
        <w:t>».</w:t>
      </w:r>
    </w:p>
    <w:p w14:paraId="68FEC58E" w14:textId="77777777" w:rsidR="00C73808" w:rsidRPr="00895E3A" w:rsidRDefault="009B5FB2" w:rsidP="0029703C">
      <w:pPr>
        <w:pStyle w:val="Heading3"/>
        <w:numPr>
          <w:ilvl w:val="2"/>
          <w:numId w:val="13"/>
        </w:numPr>
      </w:pPr>
      <w:bookmarkStart w:id="855" w:name="_Toc370583110"/>
      <w:r w:rsidRPr="00895E3A">
        <w:t xml:space="preserve">Подтверждение </w:t>
      </w:r>
      <w:r w:rsidR="00C73808" w:rsidRPr="00895E3A">
        <w:t>заказа</w:t>
      </w:r>
      <w:r w:rsidR="00EB24FB" w:rsidRPr="00895E3A">
        <w:t xml:space="preserve"> клиентом</w:t>
      </w:r>
      <w:r w:rsidR="00930023" w:rsidRPr="00895E3A">
        <w:t xml:space="preserve"> </w:t>
      </w:r>
      <w:r w:rsidR="00C73808" w:rsidRPr="00895E3A">
        <w:t>(</w:t>
      </w:r>
      <w:r w:rsidR="0029703C" w:rsidRPr="00895E3A">
        <w:t>ClientCommitOrder</w:t>
      </w:r>
      <w:r w:rsidR="00C73808" w:rsidRPr="00895E3A">
        <w:t>)</w:t>
      </w:r>
      <w:bookmarkEnd w:id="855"/>
    </w:p>
    <w:p w14:paraId="68FEC58F" w14:textId="77777777" w:rsidR="00C73808" w:rsidRPr="00895E3A" w:rsidRDefault="00C73808" w:rsidP="00C73808">
      <w:pPr>
        <w:pStyle w:val="Heading4"/>
        <w:numPr>
          <w:ilvl w:val="3"/>
          <w:numId w:val="13"/>
        </w:numPr>
      </w:pPr>
      <w:bookmarkStart w:id="856" w:name="_Toc370583111"/>
      <w:r w:rsidRPr="00895E3A">
        <w:t>Карточка операции</w:t>
      </w:r>
      <w:bookmarkEnd w:id="856"/>
    </w:p>
    <w:tbl>
      <w:tblPr>
        <w:tblStyle w:val="TableGrid"/>
        <w:tblW w:w="0" w:type="auto"/>
        <w:tblLook w:val="04A0" w:firstRow="1" w:lastRow="0" w:firstColumn="1" w:lastColumn="0" w:noHBand="0" w:noVBand="1"/>
      </w:tblPr>
      <w:tblGrid>
        <w:gridCol w:w="3652"/>
        <w:gridCol w:w="6201"/>
      </w:tblGrid>
      <w:tr w:rsidR="00C73808" w:rsidRPr="00895E3A" w14:paraId="68FEC592" w14:textId="77777777" w:rsidTr="00C73808">
        <w:tc>
          <w:tcPr>
            <w:tcW w:w="3652" w:type="dxa"/>
          </w:tcPr>
          <w:p w14:paraId="68FEC590" w14:textId="77777777" w:rsidR="00C73808" w:rsidRPr="00895E3A" w:rsidRDefault="00C73808" w:rsidP="00C73808">
            <w:r w:rsidRPr="00895E3A">
              <w:t>Предназначение</w:t>
            </w:r>
          </w:p>
        </w:tc>
        <w:tc>
          <w:tcPr>
            <w:tcW w:w="6201" w:type="dxa"/>
          </w:tcPr>
          <w:p w14:paraId="68FEC591" w14:textId="77777777" w:rsidR="00C73808" w:rsidRPr="00895E3A" w:rsidRDefault="009B5FB2" w:rsidP="00C73808">
            <w:r w:rsidRPr="00895E3A">
              <w:t>Постановка заказа в очередь на п</w:t>
            </w:r>
            <w:r w:rsidR="00C73808" w:rsidRPr="00895E3A">
              <w:t>одтверждени</w:t>
            </w:r>
            <w:r w:rsidRPr="00895E3A">
              <w:t>е</w:t>
            </w:r>
            <w:r w:rsidR="00C73808" w:rsidRPr="00895E3A">
              <w:t xml:space="preserve"> у партнёра;</w:t>
            </w:r>
          </w:p>
        </w:tc>
      </w:tr>
      <w:tr w:rsidR="00C73808" w:rsidRPr="00895E3A" w14:paraId="68FEC595" w14:textId="77777777" w:rsidTr="00C73808">
        <w:tc>
          <w:tcPr>
            <w:tcW w:w="3652" w:type="dxa"/>
          </w:tcPr>
          <w:p w14:paraId="68FEC593" w14:textId="77777777" w:rsidR="00C73808" w:rsidRPr="00895E3A" w:rsidRDefault="00C73808" w:rsidP="00C73808">
            <w:r w:rsidRPr="00895E3A">
              <w:t>Режим выполнения</w:t>
            </w:r>
          </w:p>
        </w:tc>
        <w:tc>
          <w:tcPr>
            <w:tcW w:w="6201" w:type="dxa"/>
          </w:tcPr>
          <w:p w14:paraId="68FEC594" w14:textId="77777777" w:rsidR="00C73808" w:rsidRPr="00895E3A" w:rsidRDefault="00C73808" w:rsidP="00C73808">
            <w:r w:rsidRPr="00895E3A">
              <w:t>Синхронный.</w:t>
            </w:r>
          </w:p>
        </w:tc>
      </w:tr>
    </w:tbl>
    <w:p w14:paraId="68FEC596" w14:textId="77777777" w:rsidR="00C73808" w:rsidRPr="00895E3A" w:rsidRDefault="00C73808" w:rsidP="00C73808">
      <w:pPr>
        <w:pStyle w:val="Heading4"/>
        <w:numPr>
          <w:ilvl w:val="3"/>
          <w:numId w:val="13"/>
        </w:numPr>
      </w:pPr>
      <w:bookmarkStart w:id="857" w:name="_Toc370583112"/>
      <w:r w:rsidRPr="00895E3A">
        <w:t>Параметры назначения</w:t>
      </w:r>
      <w:bookmarkEnd w:id="857"/>
    </w:p>
    <w:tbl>
      <w:tblPr>
        <w:tblStyle w:val="TableGrid"/>
        <w:tblW w:w="0" w:type="auto"/>
        <w:tblLook w:val="04A0" w:firstRow="1" w:lastRow="0" w:firstColumn="1" w:lastColumn="0" w:noHBand="0" w:noVBand="1"/>
      </w:tblPr>
      <w:tblGrid>
        <w:gridCol w:w="4926"/>
        <w:gridCol w:w="4927"/>
      </w:tblGrid>
      <w:tr w:rsidR="00C73808" w:rsidRPr="00895E3A" w14:paraId="68FEC599" w14:textId="77777777" w:rsidTr="00C73808">
        <w:tc>
          <w:tcPr>
            <w:tcW w:w="4926" w:type="dxa"/>
          </w:tcPr>
          <w:p w14:paraId="68FEC597" w14:textId="77777777" w:rsidR="00C73808" w:rsidRPr="00895E3A" w:rsidRDefault="00C73808" w:rsidP="00C73808">
            <w:pPr>
              <w:rPr>
                <w:b/>
              </w:rPr>
            </w:pPr>
            <w:r w:rsidRPr="00895E3A">
              <w:rPr>
                <w:b/>
              </w:rPr>
              <w:t>Параметр</w:t>
            </w:r>
          </w:p>
        </w:tc>
        <w:tc>
          <w:tcPr>
            <w:tcW w:w="4927" w:type="dxa"/>
          </w:tcPr>
          <w:p w14:paraId="68FEC598" w14:textId="77777777" w:rsidR="00C73808" w:rsidRPr="00895E3A" w:rsidRDefault="00C73808" w:rsidP="00C73808">
            <w:pPr>
              <w:rPr>
                <w:b/>
              </w:rPr>
            </w:pPr>
            <w:r w:rsidRPr="00895E3A">
              <w:rPr>
                <w:b/>
              </w:rPr>
              <w:t>Значение</w:t>
            </w:r>
          </w:p>
        </w:tc>
      </w:tr>
      <w:tr w:rsidR="00C73808" w:rsidRPr="00895E3A" w14:paraId="68FEC59C" w14:textId="77777777" w:rsidTr="00C73808">
        <w:tc>
          <w:tcPr>
            <w:tcW w:w="4926" w:type="dxa"/>
          </w:tcPr>
          <w:p w14:paraId="68FEC59A" w14:textId="77777777" w:rsidR="00C73808" w:rsidRPr="00895E3A" w:rsidRDefault="00C73808" w:rsidP="00C73808">
            <w:r w:rsidRPr="00895E3A">
              <w:t>Максимальное время от получения запроса до выдачи ответа</w:t>
            </w:r>
          </w:p>
        </w:tc>
        <w:tc>
          <w:tcPr>
            <w:tcW w:w="4927" w:type="dxa"/>
          </w:tcPr>
          <w:p w14:paraId="68FEC59B" w14:textId="77777777" w:rsidR="00C73808" w:rsidRPr="00895E3A" w:rsidRDefault="00C73808" w:rsidP="00C73808">
            <w:r w:rsidRPr="00895E3A">
              <w:t>1000 миллисекунд</w:t>
            </w:r>
          </w:p>
        </w:tc>
      </w:tr>
    </w:tbl>
    <w:p w14:paraId="68FEC59D" w14:textId="77777777" w:rsidR="00C73808" w:rsidRPr="00895E3A" w:rsidRDefault="00C73808" w:rsidP="00C73808">
      <w:pPr>
        <w:pStyle w:val="Heading4"/>
        <w:numPr>
          <w:ilvl w:val="3"/>
          <w:numId w:val="13"/>
        </w:numPr>
      </w:pPr>
      <w:bookmarkStart w:id="858" w:name="_Toc370583113"/>
      <w:r w:rsidRPr="00895E3A">
        <w:t>Влияние на другие операции</w:t>
      </w:r>
      <w:bookmarkEnd w:id="858"/>
    </w:p>
    <w:p w14:paraId="68FEC59E" w14:textId="77777777" w:rsidR="00C73808" w:rsidRPr="00895E3A" w:rsidRDefault="00C73808" w:rsidP="00C73808">
      <w:r w:rsidRPr="00895E3A">
        <w:t>Отсутствует.</w:t>
      </w:r>
    </w:p>
    <w:p w14:paraId="68FEC59F" w14:textId="77777777" w:rsidR="00C73808" w:rsidRPr="00895E3A" w:rsidRDefault="00C73808" w:rsidP="00C73808">
      <w:pPr>
        <w:pStyle w:val="Heading4"/>
        <w:numPr>
          <w:ilvl w:val="3"/>
          <w:numId w:val="13"/>
        </w:numPr>
      </w:pPr>
      <w:bookmarkStart w:id="859" w:name="_Toc370583114"/>
      <w:r w:rsidRPr="00895E3A">
        <w:t>Входные параметры</w:t>
      </w:r>
      <w:bookmarkEnd w:id="859"/>
    </w:p>
    <w:tbl>
      <w:tblPr>
        <w:tblStyle w:val="TableGrid"/>
        <w:tblW w:w="0" w:type="auto"/>
        <w:tblLook w:val="04A0" w:firstRow="1" w:lastRow="0" w:firstColumn="1" w:lastColumn="0" w:noHBand="0" w:noVBand="1"/>
      </w:tblPr>
      <w:tblGrid>
        <w:gridCol w:w="2093"/>
        <w:gridCol w:w="5906"/>
        <w:gridCol w:w="1854"/>
      </w:tblGrid>
      <w:tr w:rsidR="00C73808" w:rsidRPr="00895E3A" w14:paraId="68FEC5A3" w14:textId="77777777" w:rsidTr="00C73808">
        <w:tc>
          <w:tcPr>
            <w:tcW w:w="2093" w:type="dxa"/>
          </w:tcPr>
          <w:p w14:paraId="68FEC5A0" w14:textId="77777777" w:rsidR="00C73808" w:rsidRPr="00895E3A" w:rsidRDefault="00C73808" w:rsidP="00C73808">
            <w:pPr>
              <w:rPr>
                <w:b/>
              </w:rPr>
            </w:pPr>
            <w:r w:rsidRPr="00895E3A">
              <w:rPr>
                <w:b/>
              </w:rPr>
              <w:t>Параметр</w:t>
            </w:r>
          </w:p>
        </w:tc>
        <w:tc>
          <w:tcPr>
            <w:tcW w:w="5906" w:type="dxa"/>
          </w:tcPr>
          <w:p w14:paraId="68FEC5A1" w14:textId="77777777" w:rsidR="00C73808" w:rsidRPr="00895E3A" w:rsidRDefault="00C73808" w:rsidP="00C73808">
            <w:pPr>
              <w:rPr>
                <w:b/>
              </w:rPr>
            </w:pPr>
            <w:r w:rsidRPr="00895E3A">
              <w:rPr>
                <w:b/>
              </w:rPr>
              <w:t>Описание</w:t>
            </w:r>
          </w:p>
        </w:tc>
        <w:tc>
          <w:tcPr>
            <w:tcW w:w="1854" w:type="dxa"/>
          </w:tcPr>
          <w:p w14:paraId="68FEC5A2" w14:textId="77777777" w:rsidR="00C73808" w:rsidRPr="00895E3A" w:rsidRDefault="00C73808" w:rsidP="00C73808">
            <w:pPr>
              <w:rPr>
                <w:b/>
              </w:rPr>
            </w:pPr>
            <w:r w:rsidRPr="00895E3A">
              <w:rPr>
                <w:b/>
              </w:rPr>
              <w:t>Обязательный?</w:t>
            </w:r>
          </w:p>
        </w:tc>
      </w:tr>
      <w:tr w:rsidR="0029703C" w:rsidRPr="00895E3A" w14:paraId="68FEC5A7" w14:textId="77777777" w:rsidTr="00C73808">
        <w:tc>
          <w:tcPr>
            <w:tcW w:w="2093" w:type="dxa"/>
          </w:tcPr>
          <w:p w14:paraId="68FEC5A4" w14:textId="77777777" w:rsidR="0029703C" w:rsidRPr="00895E3A" w:rsidRDefault="0029703C" w:rsidP="00121210">
            <w:r w:rsidRPr="00895E3A">
              <w:t>Идентификатор клиента (clientId)</w:t>
            </w:r>
          </w:p>
        </w:tc>
        <w:tc>
          <w:tcPr>
            <w:tcW w:w="5906" w:type="dxa"/>
          </w:tcPr>
          <w:p w14:paraId="68FEC5A5" w14:textId="77777777" w:rsidR="0029703C" w:rsidRPr="00895E3A" w:rsidRDefault="0029703C" w:rsidP="00121210">
            <w:r w:rsidRPr="00895E3A">
              <w:t>Идентификатор клиента системы лояльности</w:t>
            </w:r>
          </w:p>
        </w:tc>
        <w:tc>
          <w:tcPr>
            <w:tcW w:w="1854" w:type="dxa"/>
          </w:tcPr>
          <w:p w14:paraId="68FEC5A6" w14:textId="77777777" w:rsidR="0029703C" w:rsidRPr="00895E3A" w:rsidRDefault="0029703C" w:rsidP="00C73808">
            <w:r w:rsidRPr="00895E3A">
              <w:t>Да</w:t>
            </w:r>
          </w:p>
        </w:tc>
      </w:tr>
      <w:tr w:rsidR="00C73808" w:rsidRPr="00895E3A" w14:paraId="68FEC5AB" w14:textId="77777777" w:rsidTr="00C73808">
        <w:tc>
          <w:tcPr>
            <w:tcW w:w="2093" w:type="dxa"/>
          </w:tcPr>
          <w:p w14:paraId="68FEC5A8" w14:textId="77777777" w:rsidR="00C73808" w:rsidRPr="00895E3A" w:rsidRDefault="00121210" w:rsidP="00121210">
            <w:r w:rsidRPr="00895E3A">
              <w:t>Идентификатор з</w:t>
            </w:r>
            <w:r w:rsidR="00C73808" w:rsidRPr="00895E3A">
              <w:t>аказ</w:t>
            </w:r>
            <w:r w:rsidRPr="00895E3A">
              <w:t>а (OrderId)</w:t>
            </w:r>
          </w:p>
        </w:tc>
        <w:tc>
          <w:tcPr>
            <w:tcW w:w="5906" w:type="dxa"/>
          </w:tcPr>
          <w:p w14:paraId="68FEC5A9" w14:textId="77777777" w:rsidR="00C73808" w:rsidRPr="00895E3A" w:rsidRDefault="00121210" w:rsidP="00121210">
            <w:r w:rsidRPr="00895E3A">
              <w:t>Уникальный идентификатор заказа в системе лояльности, который следует подтвердить.</w:t>
            </w:r>
          </w:p>
        </w:tc>
        <w:tc>
          <w:tcPr>
            <w:tcW w:w="1854" w:type="dxa"/>
          </w:tcPr>
          <w:p w14:paraId="68FEC5AA" w14:textId="77777777" w:rsidR="00C73808" w:rsidRPr="00895E3A" w:rsidRDefault="00C73808" w:rsidP="00C73808">
            <w:r w:rsidRPr="00895E3A">
              <w:t>Да</w:t>
            </w:r>
          </w:p>
        </w:tc>
      </w:tr>
    </w:tbl>
    <w:p w14:paraId="68FEC5AC" w14:textId="77777777" w:rsidR="00C73808" w:rsidRPr="00895E3A" w:rsidRDefault="00C73808" w:rsidP="00C73808">
      <w:pPr>
        <w:pStyle w:val="Heading4"/>
        <w:numPr>
          <w:ilvl w:val="3"/>
          <w:numId w:val="13"/>
        </w:numPr>
      </w:pPr>
      <w:bookmarkStart w:id="860" w:name="_Toc370583115"/>
      <w:r w:rsidRPr="00895E3A">
        <w:t>Выходные данные</w:t>
      </w:r>
      <w:bookmarkEnd w:id="860"/>
    </w:p>
    <w:tbl>
      <w:tblPr>
        <w:tblStyle w:val="TableGrid"/>
        <w:tblW w:w="0" w:type="auto"/>
        <w:tblLook w:val="04A0" w:firstRow="1" w:lastRow="0" w:firstColumn="1" w:lastColumn="0" w:noHBand="0" w:noVBand="1"/>
      </w:tblPr>
      <w:tblGrid>
        <w:gridCol w:w="2093"/>
        <w:gridCol w:w="5906"/>
        <w:gridCol w:w="1854"/>
      </w:tblGrid>
      <w:tr w:rsidR="00C73808" w:rsidRPr="00895E3A" w14:paraId="68FEC5B0" w14:textId="77777777" w:rsidTr="00C73808">
        <w:tc>
          <w:tcPr>
            <w:tcW w:w="2093" w:type="dxa"/>
          </w:tcPr>
          <w:p w14:paraId="68FEC5AD" w14:textId="77777777" w:rsidR="00C73808" w:rsidRPr="00895E3A" w:rsidRDefault="00C73808" w:rsidP="00C73808">
            <w:pPr>
              <w:rPr>
                <w:b/>
              </w:rPr>
            </w:pPr>
            <w:r w:rsidRPr="00895E3A">
              <w:rPr>
                <w:b/>
              </w:rPr>
              <w:t>Атрибут</w:t>
            </w:r>
          </w:p>
        </w:tc>
        <w:tc>
          <w:tcPr>
            <w:tcW w:w="5906" w:type="dxa"/>
          </w:tcPr>
          <w:p w14:paraId="68FEC5AE" w14:textId="77777777" w:rsidR="00C73808" w:rsidRPr="00895E3A" w:rsidRDefault="00C73808" w:rsidP="00C73808">
            <w:pPr>
              <w:rPr>
                <w:b/>
              </w:rPr>
            </w:pPr>
            <w:r w:rsidRPr="00895E3A">
              <w:rPr>
                <w:b/>
              </w:rPr>
              <w:t>Описание</w:t>
            </w:r>
          </w:p>
        </w:tc>
        <w:tc>
          <w:tcPr>
            <w:tcW w:w="1854" w:type="dxa"/>
          </w:tcPr>
          <w:p w14:paraId="68FEC5AF" w14:textId="77777777" w:rsidR="00C73808" w:rsidRPr="00895E3A" w:rsidRDefault="00C73808" w:rsidP="00C73808">
            <w:pPr>
              <w:rPr>
                <w:b/>
              </w:rPr>
            </w:pPr>
            <w:r w:rsidRPr="00895E3A">
              <w:rPr>
                <w:b/>
              </w:rPr>
              <w:t>Обязательный?</w:t>
            </w:r>
          </w:p>
        </w:tc>
      </w:tr>
      <w:tr w:rsidR="00B04AC3" w:rsidRPr="00895E3A" w14:paraId="68FEC5B4" w14:textId="77777777" w:rsidTr="00C73808">
        <w:tc>
          <w:tcPr>
            <w:tcW w:w="2093" w:type="dxa"/>
          </w:tcPr>
          <w:p w14:paraId="68FEC5B1" w14:textId="77777777" w:rsidR="00B04AC3" w:rsidRPr="00895E3A" w:rsidRDefault="00B04AC3" w:rsidP="00C73808">
            <w:r w:rsidRPr="00895E3A">
              <w:t>Признак успешного выполнения операции (Success)</w:t>
            </w:r>
          </w:p>
        </w:tc>
        <w:tc>
          <w:tcPr>
            <w:tcW w:w="5906" w:type="dxa"/>
          </w:tcPr>
          <w:p w14:paraId="68FEC5B2" w14:textId="77777777" w:rsidR="00B04AC3" w:rsidRPr="00895E3A" w:rsidRDefault="00B04AC3" w:rsidP="00C73808">
            <w:r w:rsidRPr="00895E3A">
              <w:t>Признак успешного выполнения операции</w:t>
            </w:r>
          </w:p>
        </w:tc>
        <w:tc>
          <w:tcPr>
            <w:tcW w:w="1854" w:type="dxa"/>
          </w:tcPr>
          <w:p w14:paraId="68FEC5B3" w14:textId="77777777" w:rsidR="00B04AC3" w:rsidRPr="00895E3A" w:rsidRDefault="00B04AC3" w:rsidP="00C73808">
            <w:r w:rsidRPr="00895E3A">
              <w:t>Да</w:t>
            </w:r>
          </w:p>
        </w:tc>
      </w:tr>
      <w:tr w:rsidR="00B04AC3" w:rsidRPr="00895E3A" w14:paraId="68FEC5BB" w14:textId="77777777" w:rsidTr="00C73808">
        <w:tc>
          <w:tcPr>
            <w:tcW w:w="2093" w:type="dxa"/>
          </w:tcPr>
          <w:p w14:paraId="68FEC5B5" w14:textId="77777777" w:rsidR="00B04AC3" w:rsidRPr="00895E3A" w:rsidRDefault="00B04AC3" w:rsidP="00C73808">
            <w:r w:rsidRPr="00895E3A">
              <w:t>Код возврата (ResultCode)</w:t>
            </w:r>
          </w:p>
        </w:tc>
        <w:tc>
          <w:tcPr>
            <w:tcW w:w="5906" w:type="dxa"/>
          </w:tcPr>
          <w:p w14:paraId="68FEC5B6" w14:textId="77777777" w:rsidR="00B04AC3" w:rsidRPr="00895E3A" w:rsidRDefault="00B04AC3" w:rsidP="00C73808">
            <w:r w:rsidRPr="00895E3A">
              <w:t>Целочисленный код, информирующий о результате выполнения операции. Допустимые значения:</w:t>
            </w:r>
          </w:p>
          <w:p w14:paraId="68FEC5B7" w14:textId="77777777" w:rsidR="00FC6742" w:rsidRPr="00895E3A" w:rsidRDefault="00FC6742" w:rsidP="00C73808">
            <w:r w:rsidRPr="00895E3A">
              <w:lastRenderedPageBreak/>
              <w:t>-1 – ошибка входных параметров</w:t>
            </w:r>
          </w:p>
          <w:p w14:paraId="68FEC5B8" w14:textId="77777777" w:rsidR="00B04AC3" w:rsidRPr="00895E3A" w:rsidRDefault="00B04AC3" w:rsidP="00C73808">
            <w:r w:rsidRPr="00895E3A">
              <w:t>0 – операция выполнена успешно</w:t>
            </w:r>
          </w:p>
          <w:p w14:paraId="68FEC5B9" w14:textId="77777777" w:rsidR="00B04AC3" w:rsidRPr="00895E3A" w:rsidRDefault="00B04AC3" w:rsidP="00C73808">
            <w:r w:rsidRPr="00895E3A">
              <w:t>1 – во время выполнения операции произошла непредвиденная ошибка</w:t>
            </w:r>
          </w:p>
        </w:tc>
        <w:tc>
          <w:tcPr>
            <w:tcW w:w="1854" w:type="dxa"/>
          </w:tcPr>
          <w:p w14:paraId="68FEC5BA" w14:textId="77777777" w:rsidR="00B04AC3" w:rsidRPr="00895E3A" w:rsidRDefault="00B04AC3" w:rsidP="00C73808">
            <w:r w:rsidRPr="00895E3A">
              <w:lastRenderedPageBreak/>
              <w:t>Да</w:t>
            </w:r>
          </w:p>
        </w:tc>
      </w:tr>
      <w:tr w:rsidR="00B04AC3" w:rsidRPr="00895E3A" w14:paraId="68FEC5BF" w14:textId="77777777" w:rsidTr="00C73808">
        <w:tc>
          <w:tcPr>
            <w:tcW w:w="2093" w:type="dxa"/>
          </w:tcPr>
          <w:p w14:paraId="68FEC5BC" w14:textId="77777777" w:rsidR="00B04AC3" w:rsidRPr="00895E3A" w:rsidRDefault="00B04AC3" w:rsidP="00C73808">
            <w:r w:rsidRPr="00895E3A">
              <w:lastRenderedPageBreak/>
              <w:t>Описание ошибки (ResultDescription)</w:t>
            </w:r>
          </w:p>
        </w:tc>
        <w:tc>
          <w:tcPr>
            <w:tcW w:w="5906" w:type="dxa"/>
          </w:tcPr>
          <w:p w14:paraId="68FEC5BD" w14:textId="77777777" w:rsidR="00B04AC3" w:rsidRPr="00895E3A" w:rsidRDefault="00B04AC3" w:rsidP="00C73808">
            <w:r w:rsidRPr="00895E3A">
              <w:t>Обязательно заполняется, если код возврата не равен 0. В других случаях никогда не заполняется.</w:t>
            </w:r>
          </w:p>
        </w:tc>
        <w:tc>
          <w:tcPr>
            <w:tcW w:w="1854" w:type="dxa"/>
          </w:tcPr>
          <w:p w14:paraId="68FEC5BE" w14:textId="77777777" w:rsidR="00B04AC3" w:rsidRPr="00895E3A" w:rsidRDefault="00B04AC3" w:rsidP="00C73808">
            <w:r w:rsidRPr="00895E3A">
              <w:t>Нет</w:t>
            </w:r>
          </w:p>
        </w:tc>
      </w:tr>
      <w:tr w:rsidR="00576F7F" w:rsidRPr="00895E3A" w14:paraId="68FEC5C3" w14:textId="77777777" w:rsidTr="00C73808">
        <w:tc>
          <w:tcPr>
            <w:tcW w:w="2093" w:type="dxa"/>
          </w:tcPr>
          <w:p w14:paraId="68FEC5C0" w14:textId="77777777" w:rsidR="00576F7F" w:rsidRPr="00895E3A" w:rsidRDefault="00576F7F" w:rsidP="00C73808">
            <w:r w:rsidRPr="00895E3A">
              <w:t>Заказ (Order)</w:t>
            </w:r>
          </w:p>
        </w:tc>
        <w:tc>
          <w:tcPr>
            <w:tcW w:w="5906" w:type="dxa"/>
          </w:tcPr>
          <w:p w14:paraId="68FEC5C1" w14:textId="77777777" w:rsidR="00576F7F" w:rsidRPr="00895E3A" w:rsidRDefault="00576F7F" w:rsidP="00C73808">
            <w:r w:rsidRPr="00895E3A">
              <w:t xml:space="preserve">Запись типа </w:t>
            </w:r>
            <w:hyperlink w:anchor="_Заказ" w:history="1">
              <w:r w:rsidRPr="00895E3A">
                <w:rPr>
                  <w:rStyle w:val="Hyperlink"/>
                  <w:noProof w:val="0"/>
                </w:rPr>
                <w:t>«Заказ»</w:t>
              </w:r>
            </w:hyperlink>
          </w:p>
        </w:tc>
        <w:tc>
          <w:tcPr>
            <w:tcW w:w="1854" w:type="dxa"/>
          </w:tcPr>
          <w:p w14:paraId="68FEC5C2" w14:textId="77777777" w:rsidR="00576F7F" w:rsidRPr="00895E3A" w:rsidRDefault="00576F7F" w:rsidP="00C73808">
            <w:r w:rsidRPr="00895E3A">
              <w:t>Нет</w:t>
            </w:r>
          </w:p>
        </w:tc>
      </w:tr>
    </w:tbl>
    <w:p w14:paraId="68FEC5C4" w14:textId="77777777" w:rsidR="00C73808" w:rsidRPr="00895E3A" w:rsidRDefault="00C73808" w:rsidP="00C73808">
      <w:pPr>
        <w:pStyle w:val="Heading4"/>
        <w:numPr>
          <w:ilvl w:val="3"/>
          <w:numId w:val="13"/>
        </w:numPr>
      </w:pPr>
      <w:bookmarkStart w:id="861" w:name="_Toc370583116"/>
      <w:r w:rsidRPr="00895E3A">
        <w:t>Логика выполнения</w:t>
      </w:r>
      <w:bookmarkEnd w:id="861"/>
    </w:p>
    <w:p w14:paraId="68FEC5C5" w14:textId="77777777" w:rsidR="00C73808" w:rsidRPr="00895E3A" w:rsidRDefault="00C73808" w:rsidP="00C73808">
      <w:r w:rsidRPr="00895E3A">
        <w:t>Основной сценарий выполнения:</w:t>
      </w:r>
    </w:p>
    <w:p w14:paraId="68FEC5C6" w14:textId="77777777" w:rsidR="00C73808" w:rsidRPr="00895E3A" w:rsidRDefault="00C73808" w:rsidP="00E31AB0">
      <w:pPr>
        <w:pStyle w:val="ListParagraph"/>
        <w:numPr>
          <w:ilvl w:val="0"/>
          <w:numId w:val="41"/>
        </w:numPr>
      </w:pPr>
      <w:r w:rsidRPr="00895E3A">
        <w:t xml:space="preserve">Вызов коннектора для офлайн партнёров для подтверждения возможности оформления заказа на товар данного партнёра (если партнёр поддерживает данную операцию). </w:t>
      </w:r>
    </w:p>
    <w:p w14:paraId="68FEC5C7" w14:textId="77777777" w:rsidR="00C73808" w:rsidRPr="00895E3A" w:rsidRDefault="00244E16" w:rsidP="00E31AB0">
      <w:pPr>
        <w:pStyle w:val="ListParagraph"/>
        <w:numPr>
          <w:ilvl w:val="0"/>
          <w:numId w:val="41"/>
        </w:numPr>
      </w:pPr>
      <w:r w:rsidRPr="00895E3A">
        <w:t xml:space="preserve">Обновление статуса </w:t>
      </w:r>
      <w:r w:rsidR="00C73808" w:rsidRPr="00895E3A">
        <w:t xml:space="preserve">заказа в </w:t>
      </w:r>
      <w:hyperlink w:anchor="_Реестр_заказов" w:history="1">
        <w:r w:rsidR="00C73808" w:rsidRPr="00895E3A">
          <w:rPr>
            <w:rStyle w:val="Hyperlink"/>
            <w:noProof w:val="0"/>
          </w:rPr>
          <w:t>«Реестр</w:t>
        </w:r>
        <w:r w:rsidRPr="00895E3A">
          <w:rPr>
            <w:rStyle w:val="Hyperlink"/>
            <w:noProof w:val="0"/>
          </w:rPr>
          <w:t>е</w:t>
        </w:r>
        <w:r w:rsidR="00C73808" w:rsidRPr="00895E3A">
          <w:rPr>
            <w:rStyle w:val="Hyperlink"/>
            <w:noProof w:val="0"/>
          </w:rPr>
          <w:t xml:space="preserve"> заказов»</w:t>
        </w:r>
      </w:hyperlink>
      <w:r w:rsidR="00C73808" w:rsidRPr="00895E3A">
        <w:t xml:space="preserve"> </w:t>
      </w:r>
      <w:r w:rsidRPr="00895E3A">
        <w:t xml:space="preserve">на статус </w:t>
      </w:r>
      <w:r w:rsidR="00C73808" w:rsidRPr="00895E3A">
        <w:t>«</w:t>
      </w:r>
      <w:r w:rsidRPr="00895E3A">
        <w:t>В обработке</w:t>
      </w:r>
      <w:r w:rsidR="00C73808" w:rsidRPr="00895E3A">
        <w:t>».</w:t>
      </w:r>
    </w:p>
    <w:p w14:paraId="68FEC5C8" w14:textId="77777777" w:rsidR="00EB24FB" w:rsidRPr="00895E3A" w:rsidRDefault="00EB24FB" w:rsidP="00EB24FB">
      <w:pPr>
        <w:keepNext/>
        <w:numPr>
          <w:ilvl w:val="2"/>
          <w:numId w:val="13"/>
        </w:numPr>
        <w:spacing w:before="200"/>
        <w:outlineLvl w:val="2"/>
        <w:rPr>
          <w:bCs/>
          <w:color w:val="000000"/>
          <w:sz w:val="28"/>
        </w:rPr>
      </w:pPr>
      <w:bookmarkStart w:id="862" w:name="_Toc370583117"/>
      <w:r w:rsidRPr="00895E3A">
        <w:rPr>
          <w:bCs/>
          <w:color w:val="000000"/>
          <w:sz w:val="28"/>
        </w:rPr>
        <w:t>Подтверждение заказа партнёром (PartnerCommitOrder)</w:t>
      </w:r>
      <w:bookmarkEnd w:id="862"/>
    </w:p>
    <w:p w14:paraId="68FEC5C9" w14:textId="77777777" w:rsidR="00EB24FB" w:rsidRPr="00895E3A" w:rsidRDefault="00EB24FB" w:rsidP="00EB24FB">
      <w:pPr>
        <w:keepNext/>
        <w:numPr>
          <w:ilvl w:val="3"/>
          <w:numId w:val="13"/>
        </w:numPr>
        <w:spacing w:before="200"/>
        <w:outlineLvl w:val="3"/>
        <w:rPr>
          <w:bCs/>
          <w:iCs/>
          <w:sz w:val="24"/>
        </w:rPr>
      </w:pPr>
      <w:bookmarkStart w:id="863" w:name="_Toc370583118"/>
      <w:r w:rsidRPr="00895E3A">
        <w:rPr>
          <w:bCs/>
          <w:iCs/>
          <w:sz w:val="24"/>
        </w:rPr>
        <w:t>Карточка операции</w:t>
      </w:r>
      <w:bookmarkEnd w:id="863"/>
    </w:p>
    <w:tbl>
      <w:tblPr>
        <w:tblStyle w:val="51"/>
        <w:tblW w:w="0" w:type="auto"/>
        <w:tblLook w:val="04A0" w:firstRow="1" w:lastRow="0" w:firstColumn="1" w:lastColumn="0" w:noHBand="0" w:noVBand="1"/>
      </w:tblPr>
      <w:tblGrid>
        <w:gridCol w:w="3652"/>
        <w:gridCol w:w="6201"/>
      </w:tblGrid>
      <w:tr w:rsidR="00EB24FB" w:rsidRPr="00895E3A" w14:paraId="68FEC5CC" w14:textId="77777777" w:rsidTr="00592F26">
        <w:tc>
          <w:tcPr>
            <w:tcW w:w="3652" w:type="dxa"/>
          </w:tcPr>
          <w:p w14:paraId="68FEC5CA" w14:textId="77777777" w:rsidR="00EB24FB" w:rsidRPr="00895E3A" w:rsidRDefault="00EB24FB" w:rsidP="00EB24FB">
            <w:r w:rsidRPr="00895E3A">
              <w:t>Предназначение</w:t>
            </w:r>
          </w:p>
        </w:tc>
        <w:tc>
          <w:tcPr>
            <w:tcW w:w="6201" w:type="dxa"/>
          </w:tcPr>
          <w:p w14:paraId="68FEC5CB" w14:textId="77777777" w:rsidR="00EB24FB" w:rsidRPr="00895E3A" w:rsidRDefault="00EB24FB" w:rsidP="00EB24FB">
            <w:proofErr w:type="gramStart"/>
            <w:r w:rsidRPr="00895E3A">
              <w:t>Предназначен</w:t>
            </w:r>
            <w:proofErr w:type="gramEnd"/>
            <w:r w:rsidRPr="00895E3A">
              <w:t xml:space="preserve"> для вызова коннектором к партнёрам для подтверждение заказа </w:t>
            </w:r>
          </w:p>
        </w:tc>
      </w:tr>
      <w:tr w:rsidR="00EB24FB" w:rsidRPr="00895E3A" w14:paraId="68FEC5CF" w14:textId="77777777" w:rsidTr="00592F26">
        <w:tc>
          <w:tcPr>
            <w:tcW w:w="3652" w:type="dxa"/>
          </w:tcPr>
          <w:p w14:paraId="68FEC5CD" w14:textId="77777777" w:rsidR="00EB24FB" w:rsidRPr="00895E3A" w:rsidRDefault="00EB24FB" w:rsidP="00EB24FB">
            <w:r w:rsidRPr="00895E3A">
              <w:t>Режим выполнения</w:t>
            </w:r>
          </w:p>
        </w:tc>
        <w:tc>
          <w:tcPr>
            <w:tcW w:w="6201" w:type="dxa"/>
          </w:tcPr>
          <w:p w14:paraId="68FEC5CE" w14:textId="77777777" w:rsidR="00EB24FB" w:rsidRPr="00895E3A" w:rsidRDefault="00EB24FB" w:rsidP="00EB24FB">
            <w:r w:rsidRPr="00895E3A">
              <w:t>Синхронный.</w:t>
            </w:r>
          </w:p>
        </w:tc>
      </w:tr>
    </w:tbl>
    <w:p w14:paraId="68FEC5D0" w14:textId="77777777" w:rsidR="00EB24FB" w:rsidRPr="00895E3A" w:rsidRDefault="00EB24FB" w:rsidP="00EB24FB">
      <w:pPr>
        <w:keepNext/>
        <w:numPr>
          <w:ilvl w:val="3"/>
          <w:numId w:val="13"/>
        </w:numPr>
        <w:spacing w:before="200"/>
        <w:outlineLvl w:val="3"/>
        <w:rPr>
          <w:bCs/>
          <w:iCs/>
          <w:sz w:val="24"/>
        </w:rPr>
      </w:pPr>
      <w:bookmarkStart w:id="864" w:name="_Toc370583119"/>
      <w:r w:rsidRPr="00895E3A">
        <w:rPr>
          <w:bCs/>
          <w:iCs/>
          <w:sz w:val="24"/>
        </w:rPr>
        <w:t>Параметры назначения</w:t>
      </w:r>
      <w:bookmarkEnd w:id="864"/>
    </w:p>
    <w:tbl>
      <w:tblPr>
        <w:tblStyle w:val="51"/>
        <w:tblW w:w="0" w:type="auto"/>
        <w:tblLook w:val="04A0" w:firstRow="1" w:lastRow="0" w:firstColumn="1" w:lastColumn="0" w:noHBand="0" w:noVBand="1"/>
      </w:tblPr>
      <w:tblGrid>
        <w:gridCol w:w="4926"/>
        <w:gridCol w:w="4927"/>
      </w:tblGrid>
      <w:tr w:rsidR="00EB24FB" w:rsidRPr="00895E3A" w14:paraId="68FEC5D3" w14:textId="77777777" w:rsidTr="00592F26">
        <w:tc>
          <w:tcPr>
            <w:tcW w:w="4926" w:type="dxa"/>
          </w:tcPr>
          <w:p w14:paraId="68FEC5D1" w14:textId="77777777" w:rsidR="00EB24FB" w:rsidRPr="00895E3A" w:rsidRDefault="00EB24FB" w:rsidP="00EB24FB">
            <w:pPr>
              <w:rPr>
                <w:b/>
              </w:rPr>
            </w:pPr>
            <w:r w:rsidRPr="00895E3A">
              <w:rPr>
                <w:b/>
              </w:rPr>
              <w:t>Параметр</w:t>
            </w:r>
          </w:p>
        </w:tc>
        <w:tc>
          <w:tcPr>
            <w:tcW w:w="4927" w:type="dxa"/>
          </w:tcPr>
          <w:p w14:paraId="68FEC5D2" w14:textId="77777777" w:rsidR="00EB24FB" w:rsidRPr="00895E3A" w:rsidRDefault="00EB24FB" w:rsidP="00EB24FB">
            <w:pPr>
              <w:rPr>
                <w:b/>
              </w:rPr>
            </w:pPr>
            <w:r w:rsidRPr="00895E3A">
              <w:rPr>
                <w:b/>
              </w:rPr>
              <w:t>Значение</w:t>
            </w:r>
          </w:p>
        </w:tc>
      </w:tr>
      <w:tr w:rsidR="00EB24FB" w:rsidRPr="00895E3A" w14:paraId="68FEC5D6" w14:textId="77777777" w:rsidTr="00592F26">
        <w:tc>
          <w:tcPr>
            <w:tcW w:w="4926" w:type="dxa"/>
          </w:tcPr>
          <w:p w14:paraId="68FEC5D4" w14:textId="77777777" w:rsidR="00EB24FB" w:rsidRPr="00895E3A" w:rsidRDefault="00EB24FB" w:rsidP="00EB24FB">
            <w:r w:rsidRPr="00895E3A">
              <w:t>Максимальное время от получения запроса до выдачи ответа</w:t>
            </w:r>
          </w:p>
        </w:tc>
        <w:tc>
          <w:tcPr>
            <w:tcW w:w="4927" w:type="dxa"/>
          </w:tcPr>
          <w:p w14:paraId="68FEC5D5" w14:textId="77777777" w:rsidR="00EB24FB" w:rsidRPr="00895E3A" w:rsidRDefault="00EB24FB" w:rsidP="00EB24FB">
            <w:r w:rsidRPr="00895E3A">
              <w:t>1000 миллисекунд</w:t>
            </w:r>
          </w:p>
        </w:tc>
      </w:tr>
    </w:tbl>
    <w:p w14:paraId="68FEC5D7" w14:textId="77777777" w:rsidR="00EB24FB" w:rsidRPr="00895E3A" w:rsidRDefault="00EB24FB" w:rsidP="00EB24FB">
      <w:pPr>
        <w:keepNext/>
        <w:numPr>
          <w:ilvl w:val="3"/>
          <w:numId w:val="13"/>
        </w:numPr>
        <w:spacing w:before="200"/>
        <w:outlineLvl w:val="3"/>
        <w:rPr>
          <w:bCs/>
          <w:iCs/>
          <w:sz w:val="24"/>
        </w:rPr>
      </w:pPr>
      <w:bookmarkStart w:id="865" w:name="_Toc370583120"/>
      <w:r w:rsidRPr="00895E3A">
        <w:rPr>
          <w:bCs/>
          <w:iCs/>
          <w:sz w:val="24"/>
        </w:rPr>
        <w:t>Влияние на другие операции</w:t>
      </w:r>
      <w:bookmarkEnd w:id="865"/>
    </w:p>
    <w:p w14:paraId="68FEC5D8" w14:textId="77777777" w:rsidR="00EB24FB" w:rsidRPr="00895E3A" w:rsidRDefault="00EB24FB" w:rsidP="00EB24FB">
      <w:r w:rsidRPr="00895E3A">
        <w:t>Отсутствует.</w:t>
      </w:r>
    </w:p>
    <w:p w14:paraId="68FEC5D9" w14:textId="77777777" w:rsidR="00EB24FB" w:rsidRPr="00895E3A" w:rsidRDefault="00EB24FB" w:rsidP="00EB24FB">
      <w:pPr>
        <w:keepNext/>
        <w:numPr>
          <w:ilvl w:val="3"/>
          <w:numId w:val="13"/>
        </w:numPr>
        <w:spacing w:before="200"/>
        <w:outlineLvl w:val="3"/>
        <w:rPr>
          <w:bCs/>
          <w:iCs/>
          <w:sz w:val="24"/>
        </w:rPr>
      </w:pPr>
      <w:bookmarkStart w:id="866" w:name="_Toc370583121"/>
      <w:r w:rsidRPr="00895E3A">
        <w:rPr>
          <w:bCs/>
          <w:iCs/>
          <w:sz w:val="24"/>
        </w:rPr>
        <w:t>Входные параметры</w:t>
      </w:r>
      <w:bookmarkEnd w:id="866"/>
    </w:p>
    <w:tbl>
      <w:tblPr>
        <w:tblStyle w:val="51"/>
        <w:tblW w:w="0" w:type="auto"/>
        <w:tblLook w:val="04A0" w:firstRow="1" w:lastRow="0" w:firstColumn="1" w:lastColumn="0" w:noHBand="0" w:noVBand="1"/>
      </w:tblPr>
      <w:tblGrid>
        <w:gridCol w:w="2643"/>
        <w:gridCol w:w="5356"/>
        <w:gridCol w:w="1854"/>
      </w:tblGrid>
      <w:tr w:rsidR="00EB24FB" w:rsidRPr="00895E3A" w14:paraId="68FEC5DD" w14:textId="77777777" w:rsidTr="00EB24FB">
        <w:tc>
          <w:tcPr>
            <w:tcW w:w="2643" w:type="dxa"/>
          </w:tcPr>
          <w:p w14:paraId="68FEC5DA" w14:textId="77777777" w:rsidR="00EB24FB" w:rsidRPr="00895E3A" w:rsidRDefault="00EB24FB" w:rsidP="00EB24FB">
            <w:pPr>
              <w:rPr>
                <w:b/>
              </w:rPr>
            </w:pPr>
            <w:r w:rsidRPr="00895E3A">
              <w:rPr>
                <w:b/>
              </w:rPr>
              <w:t>Параметр</w:t>
            </w:r>
          </w:p>
        </w:tc>
        <w:tc>
          <w:tcPr>
            <w:tcW w:w="5356" w:type="dxa"/>
          </w:tcPr>
          <w:p w14:paraId="68FEC5DB" w14:textId="77777777" w:rsidR="00EB24FB" w:rsidRPr="00895E3A" w:rsidRDefault="00EB24FB" w:rsidP="00EB24FB">
            <w:pPr>
              <w:rPr>
                <w:b/>
              </w:rPr>
            </w:pPr>
            <w:r w:rsidRPr="00895E3A">
              <w:rPr>
                <w:b/>
              </w:rPr>
              <w:t>Описание</w:t>
            </w:r>
          </w:p>
        </w:tc>
        <w:tc>
          <w:tcPr>
            <w:tcW w:w="1854" w:type="dxa"/>
          </w:tcPr>
          <w:p w14:paraId="68FEC5DC" w14:textId="77777777" w:rsidR="00EB24FB" w:rsidRPr="00895E3A" w:rsidRDefault="00EB24FB" w:rsidP="00EB24FB">
            <w:pPr>
              <w:rPr>
                <w:b/>
              </w:rPr>
            </w:pPr>
            <w:r w:rsidRPr="00895E3A">
              <w:rPr>
                <w:b/>
              </w:rPr>
              <w:t>Обязательный?</w:t>
            </w:r>
          </w:p>
        </w:tc>
      </w:tr>
      <w:tr w:rsidR="000F193E" w:rsidRPr="00895E3A" w14:paraId="68FEC5E1" w14:textId="77777777" w:rsidTr="00EB24FB">
        <w:tc>
          <w:tcPr>
            <w:tcW w:w="2643" w:type="dxa"/>
          </w:tcPr>
          <w:p w14:paraId="68FEC5DE" w14:textId="77777777" w:rsidR="000F193E" w:rsidRPr="00895E3A" w:rsidRDefault="000F193E" w:rsidP="000F193E">
            <w:r w:rsidRPr="00895E3A">
              <w:lastRenderedPageBreak/>
              <w:t>Идентификатор партнера (partnerId)</w:t>
            </w:r>
          </w:p>
        </w:tc>
        <w:tc>
          <w:tcPr>
            <w:tcW w:w="5356" w:type="dxa"/>
          </w:tcPr>
          <w:p w14:paraId="68FEC5DF" w14:textId="77777777" w:rsidR="000F193E" w:rsidRPr="00895E3A" w:rsidRDefault="000F193E" w:rsidP="00EB24FB">
            <w:r w:rsidRPr="00895E3A">
              <w:t>Идентификатор парнера</w:t>
            </w:r>
          </w:p>
        </w:tc>
        <w:tc>
          <w:tcPr>
            <w:tcW w:w="1854" w:type="dxa"/>
          </w:tcPr>
          <w:p w14:paraId="68FEC5E0" w14:textId="77777777" w:rsidR="000F193E" w:rsidRPr="00895E3A" w:rsidRDefault="000F193E" w:rsidP="00EB24FB">
            <w:r w:rsidRPr="00895E3A">
              <w:t>Да</w:t>
            </w:r>
          </w:p>
        </w:tc>
      </w:tr>
      <w:tr w:rsidR="00EB24FB" w:rsidRPr="00895E3A" w14:paraId="68FEC5E5" w14:textId="77777777" w:rsidTr="00EB24FB">
        <w:tc>
          <w:tcPr>
            <w:tcW w:w="2643" w:type="dxa"/>
          </w:tcPr>
          <w:p w14:paraId="68FEC5E2" w14:textId="77777777" w:rsidR="00EB24FB" w:rsidRPr="00895E3A" w:rsidRDefault="00EB24FB" w:rsidP="00EB24FB">
            <w:r w:rsidRPr="00895E3A">
              <w:t>Подтверждения (partnerOrderCommitment)</w:t>
            </w:r>
          </w:p>
        </w:tc>
        <w:tc>
          <w:tcPr>
            <w:tcW w:w="5356" w:type="dxa"/>
          </w:tcPr>
          <w:p w14:paraId="68FEC5E3" w14:textId="77777777" w:rsidR="00EB24FB" w:rsidRPr="00895E3A" w:rsidRDefault="00EB24FB" w:rsidP="00EB24FB">
            <w:r w:rsidRPr="00895E3A">
              <w:t xml:space="preserve">Массив записей типа </w:t>
            </w:r>
            <w:r w:rsidR="00932408" w:rsidRPr="00895E3A">
              <w:t>«Подтверждение заказа партнёром»</w:t>
            </w:r>
          </w:p>
        </w:tc>
        <w:tc>
          <w:tcPr>
            <w:tcW w:w="1854" w:type="dxa"/>
          </w:tcPr>
          <w:p w14:paraId="68FEC5E4" w14:textId="77777777" w:rsidR="00EB24FB" w:rsidRPr="00895E3A" w:rsidRDefault="00EB24FB" w:rsidP="00EB24FB">
            <w:r w:rsidRPr="00895E3A">
              <w:t>Да</w:t>
            </w:r>
          </w:p>
        </w:tc>
      </w:tr>
    </w:tbl>
    <w:p w14:paraId="68FEC5E6" w14:textId="77777777" w:rsidR="00932408" w:rsidRPr="00895E3A" w:rsidRDefault="00932408" w:rsidP="00932408"/>
    <w:p w14:paraId="68FEC5E7" w14:textId="77777777" w:rsidR="00EB24FB" w:rsidRPr="00895E3A" w:rsidRDefault="00932408" w:rsidP="00932408">
      <w:r w:rsidRPr="00895E3A">
        <w:t>Запись типа «Подтверждение заказа партнёром»</w:t>
      </w:r>
    </w:p>
    <w:tbl>
      <w:tblPr>
        <w:tblStyle w:val="51"/>
        <w:tblW w:w="0" w:type="auto"/>
        <w:tblLook w:val="04A0" w:firstRow="1" w:lastRow="0" w:firstColumn="1" w:lastColumn="0" w:noHBand="0" w:noVBand="1"/>
      </w:tblPr>
      <w:tblGrid>
        <w:gridCol w:w="2643"/>
        <w:gridCol w:w="5356"/>
        <w:gridCol w:w="1854"/>
      </w:tblGrid>
      <w:tr w:rsidR="00EB24FB" w:rsidRPr="00895E3A" w14:paraId="68FEC5EB" w14:textId="77777777" w:rsidTr="00592F26">
        <w:tc>
          <w:tcPr>
            <w:tcW w:w="2643" w:type="dxa"/>
          </w:tcPr>
          <w:p w14:paraId="68FEC5E8" w14:textId="77777777" w:rsidR="00EB24FB" w:rsidRPr="00895E3A" w:rsidRDefault="00EB24FB" w:rsidP="00592F26">
            <w:pPr>
              <w:rPr>
                <w:b/>
              </w:rPr>
            </w:pPr>
            <w:r w:rsidRPr="00895E3A">
              <w:rPr>
                <w:b/>
              </w:rPr>
              <w:t>Параметр</w:t>
            </w:r>
          </w:p>
        </w:tc>
        <w:tc>
          <w:tcPr>
            <w:tcW w:w="5356" w:type="dxa"/>
          </w:tcPr>
          <w:p w14:paraId="68FEC5E9" w14:textId="77777777" w:rsidR="00EB24FB" w:rsidRPr="00895E3A" w:rsidRDefault="00EB24FB" w:rsidP="00592F26">
            <w:pPr>
              <w:rPr>
                <w:b/>
              </w:rPr>
            </w:pPr>
            <w:r w:rsidRPr="00895E3A">
              <w:rPr>
                <w:b/>
              </w:rPr>
              <w:t>Описание</w:t>
            </w:r>
          </w:p>
        </w:tc>
        <w:tc>
          <w:tcPr>
            <w:tcW w:w="1854" w:type="dxa"/>
          </w:tcPr>
          <w:p w14:paraId="68FEC5EA" w14:textId="77777777" w:rsidR="00EB24FB" w:rsidRPr="00895E3A" w:rsidRDefault="00EB24FB" w:rsidP="00592F26">
            <w:pPr>
              <w:rPr>
                <w:b/>
              </w:rPr>
            </w:pPr>
            <w:r w:rsidRPr="00895E3A">
              <w:rPr>
                <w:b/>
              </w:rPr>
              <w:t>Обязательный?</w:t>
            </w:r>
          </w:p>
        </w:tc>
      </w:tr>
      <w:tr w:rsidR="00EB24FB" w:rsidRPr="00895E3A" w14:paraId="68FEC5EF" w14:textId="77777777" w:rsidTr="00592F26">
        <w:tc>
          <w:tcPr>
            <w:tcW w:w="2643" w:type="dxa"/>
          </w:tcPr>
          <w:p w14:paraId="68FEC5EC" w14:textId="77777777" w:rsidR="00EB24FB" w:rsidRPr="00895E3A" w:rsidRDefault="00932408" w:rsidP="00592F26">
            <w:r w:rsidRPr="00895E3A">
              <w:t>Идентификатор заказа (OrderId)</w:t>
            </w:r>
          </w:p>
        </w:tc>
        <w:tc>
          <w:tcPr>
            <w:tcW w:w="5356" w:type="dxa"/>
          </w:tcPr>
          <w:p w14:paraId="68FEC5ED" w14:textId="77777777" w:rsidR="00EB24FB" w:rsidRPr="00895E3A" w:rsidRDefault="00932408" w:rsidP="00592F26">
            <w:r w:rsidRPr="00895E3A">
              <w:t>Уникальный идентификатор заказа в системе лояльности</w:t>
            </w:r>
          </w:p>
        </w:tc>
        <w:tc>
          <w:tcPr>
            <w:tcW w:w="1854" w:type="dxa"/>
          </w:tcPr>
          <w:p w14:paraId="68FEC5EE" w14:textId="77777777" w:rsidR="00EB24FB" w:rsidRPr="00895E3A" w:rsidRDefault="00EB24FB" w:rsidP="00592F26">
            <w:r w:rsidRPr="00895E3A">
              <w:t>Да</w:t>
            </w:r>
            <w:r w:rsidR="005B685F" w:rsidRPr="00895E3A">
              <w:t>, если не указан ExternalOrderId</w:t>
            </w:r>
          </w:p>
        </w:tc>
      </w:tr>
      <w:tr w:rsidR="00EB24FB" w:rsidRPr="00895E3A" w14:paraId="68FEC5F3" w14:textId="77777777" w:rsidTr="00592F26">
        <w:tc>
          <w:tcPr>
            <w:tcW w:w="2643" w:type="dxa"/>
          </w:tcPr>
          <w:p w14:paraId="68FEC5F0" w14:textId="77777777" w:rsidR="00EB24FB" w:rsidRPr="00895E3A" w:rsidRDefault="00932408" w:rsidP="00A16DBC">
            <w:r w:rsidRPr="00895E3A">
              <w:t>Идентификатор заказа в ИС партнёра (</w:t>
            </w:r>
            <w:r w:rsidR="00A16DBC" w:rsidRPr="00895E3A">
              <w:t>External</w:t>
            </w:r>
            <w:r w:rsidRPr="00895E3A">
              <w:t>OrderId)</w:t>
            </w:r>
          </w:p>
        </w:tc>
        <w:tc>
          <w:tcPr>
            <w:tcW w:w="5356" w:type="dxa"/>
          </w:tcPr>
          <w:p w14:paraId="68FEC5F1" w14:textId="77777777" w:rsidR="00EB24FB" w:rsidRPr="00895E3A" w:rsidRDefault="00932408" w:rsidP="00592F26">
            <w:r w:rsidRPr="00895E3A">
              <w:t>Идентификатор заказа в ИС партнёра</w:t>
            </w:r>
          </w:p>
        </w:tc>
        <w:tc>
          <w:tcPr>
            <w:tcW w:w="1854" w:type="dxa"/>
          </w:tcPr>
          <w:p w14:paraId="68FEC5F2" w14:textId="77777777" w:rsidR="00EB24FB" w:rsidRPr="00895E3A" w:rsidRDefault="005B685F" w:rsidP="00592F26">
            <w:r w:rsidRPr="00895E3A">
              <w:t>Да, если не указан OrderId</w:t>
            </w:r>
          </w:p>
        </w:tc>
      </w:tr>
      <w:tr w:rsidR="00932408" w:rsidRPr="00895E3A" w14:paraId="68FEC5F9" w14:textId="77777777" w:rsidTr="00592F26">
        <w:tc>
          <w:tcPr>
            <w:tcW w:w="2643" w:type="dxa"/>
          </w:tcPr>
          <w:p w14:paraId="68FEC5F4" w14:textId="77777777" w:rsidR="00932408" w:rsidRPr="00895E3A" w:rsidRDefault="005C16F5" w:rsidP="00592F26">
            <w:r w:rsidRPr="00895E3A">
              <w:t>Is</w:t>
            </w:r>
            <w:r w:rsidR="00932408" w:rsidRPr="00895E3A">
              <w:t>Confirmed</w:t>
            </w:r>
          </w:p>
        </w:tc>
        <w:tc>
          <w:tcPr>
            <w:tcW w:w="5356" w:type="dxa"/>
          </w:tcPr>
          <w:p w14:paraId="68FEC5F5" w14:textId="77777777" w:rsidR="00932408" w:rsidRPr="00895E3A" w:rsidRDefault="00932408" w:rsidP="00932408">
            <w:r w:rsidRPr="00895E3A">
              <w:t>Факт подтверждения заказа. Принимает одно из следующих значений:</w:t>
            </w:r>
          </w:p>
          <w:p w14:paraId="68FEC5F6" w14:textId="77777777" w:rsidR="00932408" w:rsidRPr="00895E3A" w:rsidRDefault="007C6B6D" w:rsidP="00932408">
            <w:r w:rsidRPr="00895E3A">
              <w:t>F</w:t>
            </w:r>
            <w:r w:rsidR="005C16F5" w:rsidRPr="00895E3A">
              <w:t>alse</w:t>
            </w:r>
            <w:r w:rsidRPr="00895E3A">
              <w:t xml:space="preserve"> (по умолчанию)</w:t>
            </w:r>
            <w:r w:rsidR="00932408" w:rsidRPr="00895E3A">
              <w:t xml:space="preserve"> – заказ не был подтвержден поставщиком (отказ);</w:t>
            </w:r>
          </w:p>
          <w:p w14:paraId="68FEC5F7" w14:textId="77777777" w:rsidR="00932408" w:rsidRPr="00895E3A" w:rsidRDefault="005C16F5" w:rsidP="00932408">
            <w:r w:rsidRPr="00895E3A">
              <w:t>true</w:t>
            </w:r>
            <w:r w:rsidR="00932408" w:rsidRPr="00895E3A">
              <w:t xml:space="preserve"> – заказ был подтвержден и принят на выполнение поставщиком</w:t>
            </w:r>
          </w:p>
        </w:tc>
        <w:tc>
          <w:tcPr>
            <w:tcW w:w="1854" w:type="dxa"/>
          </w:tcPr>
          <w:p w14:paraId="68FEC5F8" w14:textId="77777777" w:rsidR="00932408" w:rsidRPr="00895E3A" w:rsidRDefault="007C6B6D" w:rsidP="00592F26">
            <w:r w:rsidRPr="00895E3A">
              <w:t>Нет</w:t>
            </w:r>
          </w:p>
        </w:tc>
      </w:tr>
      <w:tr w:rsidR="00932408" w:rsidRPr="00895E3A" w14:paraId="68FEC5FD" w14:textId="77777777" w:rsidTr="00592F26">
        <w:tc>
          <w:tcPr>
            <w:tcW w:w="2643" w:type="dxa"/>
          </w:tcPr>
          <w:p w14:paraId="68FEC5FA" w14:textId="77777777" w:rsidR="00932408" w:rsidRPr="00895E3A" w:rsidRDefault="00932408" w:rsidP="00592F26">
            <w:r w:rsidRPr="00895E3A">
              <w:t>Reason</w:t>
            </w:r>
          </w:p>
        </w:tc>
        <w:tc>
          <w:tcPr>
            <w:tcW w:w="5356" w:type="dxa"/>
          </w:tcPr>
          <w:p w14:paraId="68FEC5FB" w14:textId="77777777" w:rsidR="00932408" w:rsidRPr="00895E3A" w:rsidRDefault="00932408" w:rsidP="00932408">
            <w:r w:rsidRPr="00895E3A">
              <w:t>Текстовое описание причины отказа. Описание предназначено для отображения пользователю. Заполняется, если Confirmed = 0.</w:t>
            </w:r>
          </w:p>
        </w:tc>
        <w:tc>
          <w:tcPr>
            <w:tcW w:w="1854" w:type="dxa"/>
          </w:tcPr>
          <w:p w14:paraId="68FEC5FC" w14:textId="77777777" w:rsidR="00932408" w:rsidRPr="00895E3A" w:rsidRDefault="00932408" w:rsidP="00592F26">
            <w:r w:rsidRPr="00895E3A">
              <w:t>Нет</w:t>
            </w:r>
          </w:p>
        </w:tc>
      </w:tr>
      <w:tr w:rsidR="00932408" w:rsidRPr="00895E3A" w14:paraId="68FEC601" w14:textId="77777777" w:rsidTr="00592F26">
        <w:tc>
          <w:tcPr>
            <w:tcW w:w="2643" w:type="dxa"/>
          </w:tcPr>
          <w:p w14:paraId="68FEC5FE" w14:textId="77777777" w:rsidR="00932408" w:rsidRPr="00895E3A" w:rsidRDefault="00932408" w:rsidP="00592F26">
            <w:r w:rsidRPr="00895E3A">
              <w:t>ReasonCode</w:t>
            </w:r>
          </w:p>
        </w:tc>
        <w:tc>
          <w:tcPr>
            <w:tcW w:w="5356" w:type="dxa"/>
          </w:tcPr>
          <w:p w14:paraId="68FEC5FF" w14:textId="77777777" w:rsidR="00932408" w:rsidRPr="00895E3A" w:rsidRDefault="00932408" w:rsidP="00932408">
            <w:r w:rsidRPr="00895E3A">
              <w:t xml:space="preserve">Код причины отказа в информационной системе поставщика. Код предназначен для логирования, сбора статистики и разбора. Не </w:t>
            </w:r>
            <w:proofErr w:type="gramStart"/>
            <w:r w:rsidRPr="00895E3A">
              <w:t>обязателен</w:t>
            </w:r>
            <w:proofErr w:type="gramEnd"/>
            <w:r w:rsidRPr="00895E3A">
              <w:t xml:space="preserve"> к заполнению.</w:t>
            </w:r>
          </w:p>
        </w:tc>
        <w:tc>
          <w:tcPr>
            <w:tcW w:w="1854" w:type="dxa"/>
          </w:tcPr>
          <w:p w14:paraId="68FEC600" w14:textId="77777777" w:rsidR="00932408" w:rsidRPr="00895E3A" w:rsidRDefault="00932408" w:rsidP="00592F26">
            <w:r w:rsidRPr="00895E3A">
              <w:t>Нет</w:t>
            </w:r>
          </w:p>
        </w:tc>
      </w:tr>
    </w:tbl>
    <w:p w14:paraId="68FEC602" w14:textId="77777777" w:rsidR="00EB24FB" w:rsidRPr="00895E3A" w:rsidRDefault="00EB24FB" w:rsidP="00EB24FB">
      <w:pPr>
        <w:keepNext/>
        <w:numPr>
          <w:ilvl w:val="3"/>
          <w:numId w:val="13"/>
        </w:numPr>
        <w:spacing w:before="200"/>
        <w:outlineLvl w:val="3"/>
        <w:rPr>
          <w:bCs/>
          <w:iCs/>
          <w:sz w:val="24"/>
        </w:rPr>
      </w:pPr>
      <w:bookmarkStart w:id="867" w:name="_Toc370583122"/>
      <w:r w:rsidRPr="00895E3A">
        <w:rPr>
          <w:bCs/>
          <w:iCs/>
          <w:sz w:val="24"/>
        </w:rPr>
        <w:t>Выходные данные</w:t>
      </w:r>
      <w:bookmarkEnd w:id="867"/>
    </w:p>
    <w:tbl>
      <w:tblPr>
        <w:tblStyle w:val="51"/>
        <w:tblW w:w="0" w:type="auto"/>
        <w:tblLook w:val="04A0" w:firstRow="1" w:lastRow="0" w:firstColumn="1" w:lastColumn="0" w:noHBand="0" w:noVBand="1"/>
      </w:tblPr>
      <w:tblGrid>
        <w:gridCol w:w="2093"/>
        <w:gridCol w:w="5906"/>
        <w:gridCol w:w="1854"/>
      </w:tblGrid>
      <w:tr w:rsidR="00EB24FB" w:rsidRPr="00895E3A" w14:paraId="68FEC606" w14:textId="77777777" w:rsidTr="00592F26">
        <w:tc>
          <w:tcPr>
            <w:tcW w:w="2093" w:type="dxa"/>
          </w:tcPr>
          <w:p w14:paraId="68FEC603" w14:textId="77777777" w:rsidR="00EB24FB" w:rsidRPr="00895E3A" w:rsidRDefault="00EB24FB" w:rsidP="00EB24FB">
            <w:pPr>
              <w:rPr>
                <w:b/>
              </w:rPr>
            </w:pPr>
            <w:r w:rsidRPr="00895E3A">
              <w:rPr>
                <w:b/>
              </w:rPr>
              <w:t>Атрибут</w:t>
            </w:r>
          </w:p>
        </w:tc>
        <w:tc>
          <w:tcPr>
            <w:tcW w:w="5906" w:type="dxa"/>
          </w:tcPr>
          <w:p w14:paraId="68FEC604" w14:textId="77777777" w:rsidR="00EB24FB" w:rsidRPr="00895E3A" w:rsidRDefault="00EB24FB" w:rsidP="00EB24FB">
            <w:pPr>
              <w:rPr>
                <w:b/>
              </w:rPr>
            </w:pPr>
            <w:r w:rsidRPr="00895E3A">
              <w:rPr>
                <w:b/>
              </w:rPr>
              <w:t>Описание</w:t>
            </w:r>
          </w:p>
        </w:tc>
        <w:tc>
          <w:tcPr>
            <w:tcW w:w="1854" w:type="dxa"/>
          </w:tcPr>
          <w:p w14:paraId="68FEC605" w14:textId="77777777" w:rsidR="00EB24FB" w:rsidRPr="00895E3A" w:rsidRDefault="00EB24FB" w:rsidP="00EB24FB">
            <w:pPr>
              <w:rPr>
                <w:b/>
              </w:rPr>
            </w:pPr>
            <w:r w:rsidRPr="00895E3A">
              <w:rPr>
                <w:b/>
              </w:rPr>
              <w:t>Обязательный?</w:t>
            </w:r>
          </w:p>
        </w:tc>
      </w:tr>
      <w:tr w:rsidR="00556A2B" w:rsidRPr="00895E3A" w14:paraId="68FEC60C" w14:textId="77777777" w:rsidTr="00592F26">
        <w:tc>
          <w:tcPr>
            <w:tcW w:w="2093" w:type="dxa"/>
          </w:tcPr>
          <w:p w14:paraId="68FEC607" w14:textId="77777777" w:rsidR="00556A2B" w:rsidRPr="00895E3A" w:rsidRDefault="00556A2B" w:rsidP="00EB24FB">
            <w:r w:rsidRPr="00895E3A">
              <w:t>Основной результат</w:t>
            </w:r>
          </w:p>
        </w:tc>
        <w:tc>
          <w:tcPr>
            <w:tcW w:w="5906" w:type="dxa"/>
          </w:tcPr>
          <w:p w14:paraId="68FEC608" w14:textId="77777777" w:rsidR="00556A2B" w:rsidRPr="00895E3A" w:rsidRDefault="007C6394" w:rsidP="00FE3582">
            <w:pPr>
              <w:rPr>
                <w:rStyle w:val="Hyperlink"/>
                <w:noProof w:val="0"/>
              </w:rPr>
            </w:pPr>
            <w:hyperlink w:anchor="_Основнай_результат_(ResultBase)" w:history="1">
              <w:r w:rsidR="00556A2B" w:rsidRPr="00895E3A">
                <w:rPr>
                  <w:rStyle w:val="Hyperlink"/>
                  <w:noProof w:val="0"/>
                </w:rPr>
                <w:t>«Основной результат»</w:t>
              </w:r>
            </w:hyperlink>
            <w:r w:rsidR="00A16DBC" w:rsidRPr="00895E3A">
              <w:rPr>
                <w:rStyle w:val="Hyperlink"/>
                <w:noProof w:val="0"/>
              </w:rPr>
              <w:t xml:space="preserve">, </w:t>
            </w:r>
            <w:r w:rsidR="00A16DBC" w:rsidRPr="00895E3A">
              <w:rPr>
                <w:rStyle w:val="Hyperlink"/>
                <w:noProof w:val="0"/>
                <w:color w:val="auto"/>
              </w:rPr>
              <w:t>доп. коды возврата</w:t>
            </w:r>
            <w:r w:rsidR="00A16DBC" w:rsidRPr="00895E3A">
              <w:rPr>
                <w:rStyle w:val="Hyperlink"/>
                <w:noProof w:val="0"/>
              </w:rPr>
              <w:t xml:space="preserve">: </w:t>
            </w:r>
          </w:p>
          <w:p w14:paraId="68FEC609" w14:textId="77777777" w:rsidR="00A16DBC" w:rsidRPr="00895E3A" w:rsidRDefault="007C6B6D" w:rsidP="00A16DBC">
            <w:r w:rsidRPr="00895E3A">
              <w:t>2</w:t>
            </w:r>
            <w:r w:rsidR="00A16DBC" w:rsidRPr="00895E3A">
              <w:t xml:space="preserve"> – один из оферов не найден</w:t>
            </w:r>
          </w:p>
          <w:p w14:paraId="68FEC60A" w14:textId="77777777" w:rsidR="000F193E" w:rsidRPr="00895E3A" w:rsidRDefault="000F193E" w:rsidP="001F10FB">
            <w:r w:rsidRPr="00895E3A">
              <w:lastRenderedPageBreak/>
              <w:t xml:space="preserve">10 - один </w:t>
            </w:r>
            <w:proofErr w:type="gramStart"/>
            <w:r w:rsidRPr="00895E3A">
              <w:t>из</w:t>
            </w:r>
            <w:proofErr w:type="gramEnd"/>
            <w:r w:rsidRPr="00895E3A">
              <w:t xml:space="preserve"> </w:t>
            </w:r>
            <w:proofErr w:type="gramStart"/>
            <w:r w:rsidRPr="00895E3A">
              <w:t>подтвержденный</w:t>
            </w:r>
            <w:proofErr w:type="gramEnd"/>
            <w:r w:rsidRPr="00895E3A">
              <w:t xml:space="preserve"> заказа партнёром</w:t>
            </w:r>
            <w:r w:rsidR="00794082" w:rsidRPr="00895E3A">
              <w:t xml:space="preserve"> имеет идентификатор заказа в ИС партнёра уже назначенный одному из заказов</w:t>
            </w:r>
            <w:r w:rsidR="001F10FB" w:rsidRPr="00895E3A">
              <w:t>, либо в наборе подтверждений более одного раза встречается идентификатор заказа в ИС партнёра</w:t>
            </w:r>
            <w:r w:rsidR="00794082" w:rsidRPr="00895E3A">
              <w:t>.</w:t>
            </w:r>
          </w:p>
        </w:tc>
        <w:tc>
          <w:tcPr>
            <w:tcW w:w="1854" w:type="dxa"/>
          </w:tcPr>
          <w:p w14:paraId="68FEC60B" w14:textId="77777777" w:rsidR="00556A2B" w:rsidRPr="00895E3A" w:rsidRDefault="00556A2B" w:rsidP="00EB24FB">
            <w:r w:rsidRPr="00895E3A">
              <w:lastRenderedPageBreak/>
              <w:t>Да</w:t>
            </w:r>
          </w:p>
        </w:tc>
      </w:tr>
      <w:tr w:rsidR="00556A2B" w:rsidRPr="00895E3A" w14:paraId="68FEC610" w14:textId="77777777" w:rsidTr="00592F26">
        <w:tc>
          <w:tcPr>
            <w:tcW w:w="2093" w:type="dxa"/>
          </w:tcPr>
          <w:p w14:paraId="68FEC60D" w14:textId="77777777" w:rsidR="00556A2B" w:rsidRPr="00895E3A" w:rsidRDefault="00556A2B" w:rsidP="00813450">
            <w:r w:rsidRPr="00895E3A">
              <w:lastRenderedPageBreak/>
              <w:t>Массив результатов</w:t>
            </w:r>
          </w:p>
        </w:tc>
        <w:tc>
          <w:tcPr>
            <w:tcW w:w="5906" w:type="dxa"/>
          </w:tcPr>
          <w:p w14:paraId="68FEC60E" w14:textId="77777777" w:rsidR="00556A2B" w:rsidRPr="00895E3A" w:rsidRDefault="007C6394" w:rsidP="00EB24FB">
            <w:hyperlink w:anchor="_Результат_изменения_статусов" w:history="1">
              <w:r w:rsidR="00556A2B" w:rsidRPr="00895E3A">
                <w:rPr>
                  <w:rStyle w:val="Hyperlink"/>
                  <w:noProof w:val="0"/>
                </w:rPr>
                <w:t>Массив результатов изменения статусов</w:t>
              </w:r>
            </w:hyperlink>
            <w:r w:rsidR="00556A2B" w:rsidRPr="00895E3A">
              <w:t xml:space="preserve"> (ChangeOrderStatusResult)</w:t>
            </w:r>
          </w:p>
        </w:tc>
        <w:tc>
          <w:tcPr>
            <w:tcW w:w="1854" w:type="dxa"/>
          </w:tcPr>
          <w:p w14:paraId="68FEC60F" w14:textId="77777777" w:rsidR="00556A2B" w:rsidRPr="00895E3A" w:rsidRDefault="00556A2B" w:rsidP="00EB24FB">
            <w:r w:rsidRPr="00895E3A">
              <w:t>Да</w:t>
            </w:r>
          </w:p>
        </w:tc>
      </w:tr>
    </w:tbl>
    <w:p w14:paraId="68FEC611" w14:textId="77777777" w:rsidR="00EB24FB" w:rsidRPr="00895E3A" w:rsidRDefault="00EB24FB" w:rsidP="00EB24FB">
      <w:pPr>
        <w:keepNext/>
        <w:numPr>
          <w:ilvl w:val="3"/>
          <w:numId w:val="13"/>
        </w:numPr>
        <w:spacing w:before="200"/>
        <w:outlineLvl w:val="3"/>
        <w:rPr>
          <w:bCs/>
          <w:iCs/>
          <w:sz w:val="24"/>
        </w:rPr>
      </w:pPr>
      <w:bookmarkStart w:id="868" w:name="_Toc370583123"/>
      <w:r w:rsidRPr="00895E3A">
        <w:rPr>
          <w:bCs/>
          <w:iCs/>
          <w:sz w:val="24"/>
        </w:rPr>
        <w:t>Логика выполнения</w:t>
      </w:r>
      <w:bookmarkEnd w:id="868"/>
    </w:p>
    <w:p w14:paraId="68FEC612" w14:textId="77777777" w:rsidR="00EB24FB" w:rsidRPr="00895E3A" w:rsidRDefault="00227396" w:rsidP="003D4551">
      <w:r w:rsidRPr="00895E3A">
        <w:t>Для каждого элемента массива записей типа «Подтверждение заказа партнёром» изменяется статус</w:t>
      </w:r>
      <w:r w:rsidR="001914EA" w:rsidRPr="00895E3A">
        <w:t xml:space="preserve"> по следущим правилам – если заказ был подтвержден и принят на выполнение поставщиком</w:t>
      </w:r>
      <w:r w:rsidR="002076FD" w:rsidRPr="00895E3A">
        <w:t>,</w:t>
      </w:r>
      <w:r w:rsidR="001914EA" w:rsidRPr="00895E3A">
        <w:t xml:space="preserve"> то статус меняется на «Требует доставки»</w:t>
      </w:r>
      <w:r w:rsidR="002076FD" w:rsidRPr="00895E3A">
        <w:t xml:space="preserve"> </w:t>
      </w:r>
      <w:r w:rsidR="001914EA" w:rsidRPr="00895E3A">
        <w:t>(DeliveryWaiting), иначе в статус «Аннулирован партнером» (CancelledByPartner)</w:t>
      </w:r>
      <w:r w:rsidRPr="00895E3A">
        <w:t xml:space="preserve">. В случае </w:t>
      </w:r>
      <w:r w:rsidR="001914EA" w:rsidRPr="00895E3A">
        <w:t>если у любого из заказов ИД заказа = 0, возвращается ошибка</w:t>
      </w:r>
      <w:r w:rsidR="00A16DBC" w:rsidRPr="00895E3A">
        <w:t xml:space="preserve"> с кодом 0, если не найден в коллекции хоть один заказ по OrderId или ExternalOrderId, возвращается ошибка с кодом </w:t>
      </w:r>
      <w:r w:rsidR="001F10FB" w:rsidRPr="00895E3A">
        <w:t>2</w:t>
      </w:r>
      <w:r w:rsidR="001914EA" w:rsidRPr="00895E3A">
        <w:t>.</w:t>
      </w:r>
    </w:p>
    <w:p w14:paraId="68FEC613" w14:textId="77777777" w:rsidR="00EB24FB" w:rsidRPr="00895E3A" w:rsidRDefault="00EB24FB" w:rsidP="00EB24FB"/>
    <w:p w14:paraId="68FEC614" w14:textId="77777777" w:rsidR="008C58F0" w:rsidRPr="00895E3A" w:rsidRDefault="008C58F0" w:rsidP="008C58F0">
      <w:pPr>
        <w:pStyle w:val="Heading3"/>
        <w:numPr>
          <w:ilvl w:val="2"/>
          <w:numId w:val="13"/>
        </w:numPr>
      </w:pPr>
      <w:bookmarkStart w:id="869" w:name="OLE_LINK45"/>
      <w:bookmarkStart w:id="870" w:name="OLE_LINK64"/>
      <w:bookmarkStart w:id="871" w:name="_Toc370583124"/>
      <w:r w:rsidRPr="00895E3A">
        <w:t>Обновление статус</w:t>
      </w:r>
      <w:r w:rsidR="001F7722" w:rsidRPr="00895E3A">
        <w:t>ов</w:t>
      </w:r>
      <w:r w:rsidRPr="00895E3A">
        <w:t xml:space="preserve"> заказ</w:t>
      </w:r>
      <w:r w:rsidR="001F7722" w:rsidRPr="00895E3A">
        <w:t>ов</w:t>
      </w:r>
      <w:bookmarkEnd w:id="869"/>
      <w:bookmarkEnd w:id="870"/>
      <w:r w:rsidRPr="00895E3A">
        <w:t xml:space="preserve"> (</w:t>
      </w:r>
      <w:bookmarkStart w:id="872" w:name="OLE_LINK18"/>
      <w:bookmarkStart w:id="873" w:name="OLE_LINK19"/>
      <w:r w:rsidR="00480288" w:rsidRPr="00895E3A">
        <w:t>Change</w:t>
      </w:r>
      <w:r w:rsidRPr="00895E3A">
        <w:t>Order</w:t>
      </w:r>
      <w:r w:rsidR="001F7722" w:rsidRPr="00895E3A">
        <w:t>s</w:t>
      </w:r>
      <w:r w:rsidRPr="00895E3A">
        <w:t>Status</w:t>
      </w:r>
      <w:bookmarkEnd w:id="872"/>
      <w:bookmarkEnd w:id="873"/>
      <w:r w:rsidR="001F7722" w:rsidRPr="00895E3A">
        <w:t>es</w:t>
      </w:r>
      <w:r w:rsidRPr="00895E3A">
        <w:t>)</w:t>
      </w:r>
      <w:bookmarkEnd w:id="871"/>
    </w:p>
    <w:p w14:paraId="68FEC615" w14:textId="77777777" w:rsidR="00AC331F" w:rsidRPr="00895E3A" w:rsidRDefault="00AC331F" w:rsidP="00AC331F">
      <w:pPr>
        <w:pStyle w:val="Heading4"/>
        <w:numPr>
          <w:ilvl w:val="3"/>
          <w:numId w:val="13"/>
        </w:numPr>
      </w:pPr>
      <w:bookmarkStart w:id="874" w:name="_Toc370583125"/>
      <w:r w:rsidRPr="00895E3A">
        <w:t>Карточка операции</w:t>
      </w:r>
      <w:bookmarkEnd w:id="874"/>
    </w:p>
    <w:tbl>
      <w:tblPr>
        <w:tblStyle w:val="TableGrid"/>
        <w:tblW w:w="0" w:type="auto"/>
        <w:tblLook w:val="04A0" w:firstRow="1" w:lastRow="0" w:firstColumn="1" w:lastColumn="0" w:noHBand="0" w:noVBand="1"/>
      </w:tblPr>
      <w:tblGrid>
        <w:gridCol w:w="3652"/>
        <w:gridCol w:w="6201"/>
      </w:tblGrid>
      <w:tr w:rsidR="00AC331F" w:rsidRPr="00895E3A" w14:paraId="68FEC618" w14:textId="77777777" w:rsidTr="00480288">
        <w:tc>
          <w:tcPr>
            <w:tcW w:w="3652" w:type="dxa"/>
          </w:tcPr>
          <w:p w14:paraId="68FEC616" w14:textId="77777777" w:rsidR="00AC331F" w:rsidRPr="00895E3A" w:rsidRDefault="00AC331F" w:rsidP="00480288">
            <w:r w:rsidRPr="00895E3A">
              <w:t>Предназначение</w:t>
            </w:r>
          </w:p>
        </w:tc>
        <w:tc>
          <w:tcPr>
            <w:tcW w:w="6201" w:type="dxa"/>
          </w:tcPr>
          <w:p w14:paraId="68FEC617" w14:textId="77777777" w:rsidR="00AC331F" w:rsidRPr="00895E3A" w:rsidRDefault="00AC331F" w:rsidP="00C32AD5">
            <w:r w:rsidRPr="00895E3A">
              <w:t>Об</w:t>
            </w:r>
            <w:r w:rsidR="00C32AD5" w:rsidRPr="00895E3A">
              <w:t>новление статусов заказов</w:t>
            </w:r>
            <w:r w:rsidRPr="00895E3A">
              <w:t xml:space="preserve"> п</w:t>
            </w:r>
            <w:r w:rsidR="00C32AD5" w:rsidRPr="00895E3A">
              <w:t xml:space="preserve">о причине получения </w:t>
            </w:r>
            <w:r w:rsidRPr="00895E3A">
              <w:t>соответствующего сообщения от партнёра</w:t>
            </w:r>
            <w:r w:rsidR="00C32AD5" w:rsidRPr="00895E3A">
              <w:t>.</w:t>
            </w:r>
          </w:p>
        </w:tc>
      </w:tr>
      <w:tr w:rsidR="00AC331F" w:rsidRPr="00895E3A" w14:paraId="68FEC61B" w14:textId="77777777" w:rsidTr="00480288">
        <w:tc>
          <w:tcPr>
            <w:tcW w:w="3652" w:type="dxa"/>
          </w:tcPr>
          <w:p w14:paraId="68FEC619" w14:textId="77777777" w:rsidR="00AC331F" w:rsidRPr="00895E3A" w:rsidRDefault="00AC331F" w:rsidP="00480288">
            <w:r w:rsidRPr="00895E3A">
              <w:t>Режим выполнения</w:t>
            </w:r>
          </w:p>
        </w:tc>
        <w:tc>
          <w:tcPr>
            <w:tcW w:w="6201" w:type="dxa"/>
          </w:tcPr>
          <w:p w14:paraId="68FEC61A" w14:textId="77777777" w:rsidR="00AC331F" w:rsidRPr="00895E3A" w:rsidRDefault="00AC331F" w:rsidP="00480288">
            <w:r w:rsidRPr="00895E3A">
              <w:t>Синхронный.</w:t>
            </w:r>
          </w:p>
        </w:tc>
      </w:tr>
    </w:tbl>
    <w:p w14:paraId="68FEC61C" w14:textId="77777777" w:rsidR="00AC331F" w:rsidRPr="00895E3A" w:rsidRDefault="00AC331F" w:rsidP="00AC331F">
      <w:pPr>
        <w:pStyle w:val="Heading4"/>
        <w:numPr>
          <w:ilvl w:val="3"/>
          <w:numId w:val="13"/>
        </w:numPr>
      </w:pPr>
      <w:bookmarkStart w:id="875" w:name="_Toc370583126"/>
      <w:r w:rsidRPr="00895E3A">
        <w:t>Параметры назначения</w:t>
      </w:r>
      <w:bookmarkEnd w:id="875"/>
    </w:p>
    <w:tbl>
      <w:tblPr>
        <w:tblStyle w:val="TableGrid"/>
        <w:tblW w:w="0" w:type="auto"/>
        <w:tblLook w:val="04A0" w:firstRow="1" w:lastRow="0" w:firstColumn="1" w:lastColumn="0" w:noHBand="0" w:noVBand="1"/>
      </w:tblPr>
      <w:tblGrid>
        <w:gridCol w:w="4926"/>
        <w:gridCol w:w="4927"/>
      </w:tblGrid>
      <w:tr w:rsidR="00AC331F" w:rsidRPr="00895E3A" w14:paraId="68FEC61F" w14:textId="77777777" w:rsidTr="00480288">
        <w:tc>
          <w:tcPr>
            <w:tcW w:w="4926" w:type="dxa"/>
          </w:tcPr>
          <w:p w14:paraId="68FEC61D" w14:textId="77777777" w:rsidR="00AC331F" w:rsidRPr="00895E3A" w:rsidRDefault="00AC331F" w:rsidP="00480288">
            <w:pPr>
              <w:rPr>
                <w:b/>
              </w:rPr>
            </w:pPr>
            <w:r w:rsidRPr="00895E3A">
              <w:rPr>
                <w:b/>
              </w:rPr>
              <w:t>Параметр</w:t>
            </w:r>
          </w:p>
        </w:tc>
        <w:tc>
          <w:tcPr>
            <w:tcW w:w="4927" w:type="dxa"/>
          </w:tcPr>
          <w:p w14:paraId="68FEC61E" w14:textId="77777777" w:rsidR="00AC331F" w:rsidRPr="00895E3A" w:rsidRDefault="00AC331F" w:rsidP="00480288">
            <w:pPr>
              <w:rPr>
                <w:b/>
              </w:rPr>
            </w:pPr>
            <w:r w:rsidRPr="00895E3A">
              <w:rPr>
                <w:b/>
              </w:rPr>
              <w:t>Значение</w:t>
            </w:r>
          </w:p>
        </w:tc>
      </w:tr>
      <w:tr w:rsidR="00AC331F" w:rsidRPr="00895E3A" w14:paraId="68FEC622" w14:textId="77777777" w:rsidTr="00480288">
        <w:tc>
          <w:tcPr>
            <w:tcW w:w="4926" w:type="dxa"/>
          </w:tcPr>
          <w:p w14:paraId="68FEC620" w14:textId="77777777" w:rsidR="00AC331F" w:rsidRPr="00895E3A" w:rsidRDefault="00AC331F" w:rsidP="00480288">
            <w:r w:rsidRPr="00895E3A">
              <w:t>Максимальное время от получения запроса до выдачи ответа</w:t>
            </w:r>
          </w:p>
        </w:tc>
        <w:tc>
          <w:tcPr>
            <w:tcW w:w="4927" w:type="dxa"/>
          </w:tcPr>
          <w:p w14:paraId="68FEC621" w14:textId="77777777" w:rsidR="00AC331F" w:rsidRPr="00895E3A" w:rsidRDefault="00AC331F" w:rsidP="00480288">
            <w:r w:rsidRPr="00895E3A">
              <w:t>1000 миллисекунд</w:t>
            </w:r>
          </w:p>
        </w:tc>
      </w:tr>
    </w:tbl>
    <w:p w14:paraId="68FEC623" w14:textId="77777777" w:rsidR="00AC331F" w:rsidRPr="00895E3A" w:rsidRDefault="00AC331F" w:rsidP="00AC331F">
      <w:pPr>
        <w:pStyle w:val="Heading4"/>
        <w:numPr>
          <w:ilvl w:val="3"/>
          <w:numId w:val="13"/>
        </w:numPr>
      </w:pPr>
      <w:bookmarkStart w:id="876" w:name="_Toc370583127"/>
      <w:r w:rsidRPr="00895E3A">
        <w:t>Влияние на другие операции</w:t>
      </w:r>
      <w:bookmarkEnd w:id="876"/>
    </w:p>
    <w:p w14:paraId="68FEC624" w14:textId="77777777" w:rsidR="00AC331F" w:rsidRPr="00895E3A" w:rsidRDefault="00AC331F" w:rsidP="00AC331F">
      <w:r w:rsidRPr="00895E3A">
        <w:t>Отсутствует.</w:t>
      </w:r>
    </w:p>
    <w:p w14:paraId="68FEC625" w14:textId="77777777" w:rsidR="00AC331F" w:rsidRPr="00895E3A" w:rsidRDefault="00AC331F" w:rsidP="00AC331F">
      <w:pPr>
        <w:pStyle w:val="Heading4"/>
        <w:numPr>
          <w:ilvl w:val="3"/>
          <w:numId w:val="13"/>
        </w:numPr>
      </w:pPr>
      <w:bookmarkStart w:id="877" w:name="_Toc370583128"/>
      <w:r w:rsidRPr="00895E3A">
        <w:lastRenderedPageBreak/>
        <w:t>Входные параметры</w:t>
      </w:r>
      <w:bookmarkEnd w:id="877"/>
    </w:p>
    <w:tbl>
      <w:tblPr>
        <w:tblStyle w:val="TableGrid"/>
        <w:tblW w:w="0" w:type="auto"/>
        <w:tblLook w:val="04A0" w:firstRow="1" w:lastRow="0" w:firstColumn="1" w:lastColumn="0" w:noHBand="0" w:noVBand="1"/>
      </w:tblPr>
      <w:tblGrid>
        <w:gridCol w:w="2093"/>
        <w:gridCol w:w="5906"/>
        <w:gridCol w:w="1854"/>
      </w:tblGrid>
      <w:tr w:rsidR="00AC331F" w:rsidRPr="00895E3A" w14:paraId="68FEC629" w14:textId="77777777" w:rsidTr="00480288">
        <w:tc>
          <w:tcPr>
            <w:tcW w:w="2093" w:type="dxa"/>
          </w:tcPr>
          <w:p w14:paraId="68FEC626" w14:textId="77777777" w:rsidR="00AC331F" w:rsidRPr="00895E3A" w:rsidRDefault="00AC331F" w:rsidP="00480288">
            <w:pPr>
              <w:rPr>
                <w:b/>
              </w:rPr>
            </w:pPr>
            <w:r w:rsidRPr="00895E3A">
              <w:rPr>
                <w:b/>
              </w:rPr>
              <w:t>Параметр</w:t>
            </w:r>
          </w:p>
        </w:tc>
        <w:tc>
          <w:tcPr>
            <w:tcW w:w="5906" w:type="dxa"/>
          </w:tcPr>
          <w:p w14:paraId="68FEC627" w14:textId="77777777" w:rsidR="00AC331F" w:rsidRPr="00895E3A" w:rsidRDefault="00AC331F" w:rsidP="00480288">
            <w:pPr>
              <w:rPr>
                <w:b/>
              </w:rPr>
            </w:pPr>
            <w:r w:rsidRPr="00895E3A">
              <w:rPr>
                <w:b/>
              </w:rPr>
              <w:t>Описание</w:t>
            </w:r>
          </w:p>
        </w:tc>
        <w:tc>
          <w:tcPr>
            <w:tcW w:w="1854" w:type="dxa"/>
          </w:tcPr>
          <w:p w14:paraId="68FEC628" w14:textId="77777777" w:rsidR="00AC331F" w:rsidRPr="00895E3A" w:rsidRDefault="00AC331F" w:rsidP="00480288">
            <w:pPr>
              <w:rPr>
                <w:b/>
              </w:rPr>
            </w:pPr>
            <w:r w:rsidRPr="00895E3A">
              <w:rPr>
                <w:b/>
              </w:rPr>
              <w:t>Обязательный?</w:t>
            </w:r>
          </w:p>
        </w:tc>
      </w:tr>
      <w:tr w:rsidR="003A4BB4" w:rsidRPr="00895E3A" w14:paraId="68FEC62D" w14:textId="77777777" w:rsidTr="00480288">
        <w:tc>
          <w:tcPr>
            <w:tcW w:w="2093" w:type="dxa"/>
          </w:tcPr>
          <w:p w14:paraId="68FEC62A" w14:textId="77777777" w:rsidR="003A4BB4" w:rsidRPr="00895E3A" w:rsidRDefault="003A4BB4" w:rsidP="003A4BB4">
            <w:r w:rsidRPr="00895E3A">
              <w:t>Идентификатор клиента (clientId)</w:t>
            </w:r>
          </w:p>
        </w:tc>
        <w:tc>
          <w:tcPr>
            <w:tcW w:w="5906" w:type="dxa"/>
          </w:tcPr>
          <w:p w14:paraId="68FEC62B" w14:textId="77777777" w:rsidR="003A4BB4" w:rsidRPr="00895E3A" w:rsidRDefault="003A4BB4" w:rsidP="0077773D">
            <w:r w:rsidRPr="00895E3A">
              <w:t>Идентификатор клиента</w:t>
            </w:r>
          </w:p>
        </w:tc>
        <w:tc>
          <w:tcPr>
            <w:tcW w:w="1854" w:type="dxa"/>
          </w:tcPr>
          <w:p w14:paraId="68FEC62C" w14:textId="77777777" w:rsidR="003A4BB4" w:rsidRPr="00895E3A" w:rsidRDefault="003A4BB4" w:rsidP="00480288">
            <w:r w:rsidRPr="00895E3A">
              <w:t>Да</w:t>
            </w:r>
          </w:p>
        </w:tc>
      </w:tr>
      <w:tr w:rsidR="00AC331F" w:rsidRPr="00895E3A" w14:paraId="68FEC631" w14:textId="77777777" w:rsidTr="00480288">
        <w:tc>
          <w:tcPr>
            <w:tcW w:w="2093" w:type="dxa"/>
          </w:tcPr>
          <w:p w14:paraId="68FEC62E" w14:textId="77777777" w:rsidR="00AC331F" w:rsidRPr="00895E3A" w:rsidRDefault="00C32AD5" w:rsidP="00480288">
            <w:r w:rsidRPr="00895E3A">
              <w:t>Массив статусов заказов</w:t>
            </w:r>
            <w:r w:rsidR="003A4BB4" w:rsidRPr="00895E3A">
              <w:t xml:space="preserve"> (ordersStatuses)</w:t>
            </w:r>
          </w:p>
        </w:tc>
        <w:tc>
          <w:tcPr>
            <w:tcW w:w="5906" w:type="dxa"/>
          </w:tcPr>
          <w:p w14:paraId="68FEC62F" w14:textId="77777777" w:rsidR="00AC331F" w:rsidRPr="00895E3A" w:rsidRDefault="00C32AD5" w:rsidP="0077773D">
            <w:r w:rsidRPr="00895E3A">
              <w:t xml:space="preserve">Массив записей типа </w:t>
            </w:r>
            <w:hyperlink w:anchor="_Статус_заказа" w:history="1">
              <w:r w:rsidR="00B8655C" w:rsidRPr="00895E3A">
                <w:rPr>
                  <w:rStyle w:val="Hyperlink"/>
                  <w:noProof w:val="0"/>
                </w:rPr>
                <w:t>«Статус заказа»</w:t>
              </w:r>
            </w:hyperlink>
          </w:p>
        </w:tc>
        <w:tc>
          <w:tcPr>
            <w:tcW w:w="1854" w:type="dxa"/>
          </w:tcPr>
          <w:p w14:paraId="68FEC630" w14:textId="77777777" w:rsidR="00AC331F" w:rsidRPr="00895E3A" w:rsidRDefault="00AC331F" w:rsidP="00480288">
            <w:r w:rsidRPr="00895E3A">
              <w:t>Да</w:t>
            </w:r>
          </w:p>
        </w:tc>
      </w:tr>
    </w:tbl>
    <w:p w14:paraId="68FEC632" w14:textId="77777777" w:rsidR="00AC331F" w:rsidRPr="00895E3A" w:rsidRDefault="00AC331F" w:rsidP="00AC331F">
      <w:pPr>
        <w:pStyle w:val="Heading4"/>
        <w:numPr>
          <w:ilvl w:val="3"/>
          <w:numId w:val="13"/>
        </w:numPr>
      </w:pPr>
      <w:bookmarkStart w:id="878" w:name="_Toc370583129"/>
      <w:r w:rsidRPr="00895E3A">
        <w:t>Выходные данные</w:t>
      </w:r>
      <w:bookmarkEnd w:id="878"/>
    </w:p>
    <w:tbl>
      <w:tblPr>
        <w:tblStyle w:val="TableGrid"/>
        <w:tblW w:w="0" w:type="auto"/>
        <w:tblLook w:val="04A0" w:firstRow="1" w:lastRow="0" w:firstColumn="1" w:lastColumn="0" w:noHBand="0" w:noVBand="1"/>
      </w:tblPr>
      <w:tblGrid>
        <w:gridCol w:w="2093"/>
        <w:gridCol w:w="5906"/>
        <w:gridCol w:w="1854"/>
      </w:tblGrid>
      <w:tr w:rsidR="00AC331F" w:rsidRPr="00895E3A" w14:paraId="68FEC636" w14:textId="77777777" w:rsidTr="00480288">
        <w:tc>
          <w:tcPr>
            <w:tcW w:w="2093" w:type="dxa"/>
          </w:tcPr>
          <w:p w14:paraId="68FEC633" w14:textId="77777777" w:rsidR="00AC331F" w:rsidRPr="00895E3A" w:rsidRDefault="00AC331F" w:rsidP="00480288">
            <w:pPr>
              <w:rPr>
                <w:b/>
              </w:rPr>
            </w:pPr>
            <w:r w:rsidRPr="00895E3A">
              <w:rPr>
                <w:b/>
              </w:rPr>
              <w:t>Атрибут</w:t>
            </w:r>
          </w:p>
        </w:tc>
        <w:tc>
          <w:tcPr>
            <w:tcW w:w="5906" w:type="dxa"/>
          </w:tcPr>
          <w:p w14:paraId="68FEC634" w14:textId="77777777" w:rsidR="00AC331F" w:rsidRPr="00895E3A" w:rsidRDefault="00AC331F" w:rsidP="00480288">
            <w:pPr>
              <w:rPr>
                <w:b/>
              </w:rPr>
            </w:pPr>
            <w:r w:rsidRPr="00895E3A">
              <w:rPr>
                <w:b/>
              </w:rPr>
              <w:t>Описание</w:t>
            </w:r>
          </w:p>
        </w:tc>
        <w:tc>
          <w:tcPr>
            <w:tcW w:w="1854" w:type="dxa"/>
          </w:tcPr>
          <w:p w14:paraId="68FEC635" w14:textId="77777777" w:rsidR="00AC331F" w:rsidRPr="00895E3A" w:rsidRDefault="00AC331F" w:rsidP="00480288">
            <w:pPr>
              <w:rPr>
                <w:b/>
              </w:rPr>
            </w:pPr>
            <w:r w:rsidRPr="00895E3A">
              <w:rPr>
                <w:b/>
              </w:rPr>
              <w:t>Обязательный?</w:t>
            </w:r>
          </w:p>
        </w:tc>
      </w:tr>
      <w:tr w:rsidR="00B04AC3" w:rsidRPr="00895E3A" w14:paraId="68FEC63A" w14:textId="77777777" w:rsidTr="00480288">
        <w:tc>
          <w:tcPr>
            <w:tcW w:w="2093" w:type="dxa"/>
          </w:tcPr>
          <w:p w14:paraId="68FEC637" w14:textId="77777777" w:rsidR="00B04AC3" w:rsidRPr="00895E3A" w:rsidRDefault="00563F86" w:rsidP="00480288">
            <w:r w:rsidRPr="00895E3A">
              <w:t>Основной результат</w:t>
            </w:r>
          </w:p>
        </w:tc>
        <w:tc>
          <w:tcPr>
            <w:tcW w:w="5906" w:type="dxa"/>
          </w:tcPr>
          <w:p w14:paraId="68FEC638" w14:textId="77777777" w:rsidR="00B04AC3" w:rsidRPr="00895E3A" w:rsidRDefault="007C6394" w:rsidP="00563F86">
            <w:hyperlink w:anchor="_Основнай_результат_(ResultBase)" w:history="1">
              <w:r w:rsidR="00563F86" w:rsidRPr="00895E3A">
                <w:rPr>
                  <w:rStyle w:val="Hyperlink"/>
                  <w:noProof w:val="0"/>
                </w:rPr>
                <w:t>«Основной результат»</w:t>
              </w:r>
            </w:hyperlink>
          </w:p>
        </w:tc>
        <w:tc>
          <w:tcPr>
            <w:tcW w:w="1854" w:type="dxa"/>
          </w:tcPr>
          <w:p w14:paraId="68FEC639" w14:textId="77777777" w:rsidR="00B04AC3" w:rsidRPr="00895E3A" w:rsidRDefault="00B04AC3" w:rsidP="00480288">
            <w:r w:rsidRPr="00895E3A">
              <w:t>Да</w:t>
            </w:r>
          </w:p>
        </w:tc>
      </w:tr>
      <w:tr w:rsidR="00B04AC3" w:rsidRPr="00895E3A" w14:paraId="68FEC63E" w14:textId="77777777" w:rsidTr="00480288">
        <w:tc>
          <w:tcPr>
            <w:tcW w:w="2093" w:type="dxa"/>
          </w:tcPr>
          <w:p w14:paraId="68FEC63B" w14:textId="77777777" w:rsidR="00B04AC3" w:rsidRPr="00895E3A" w:rsidRDefault="00563F86" w:rsidP="00480288">
            <w:r w:rsidRPr="00895E3A">
              <w:t>Массив результатов</w:t>
            </w:r>
          </w:p>
        </w:tc>
        <w:tc>
          <w:tcPr>
            <w:tcW w:w="5906" w:type="dxa"/>
          </w:tcPr>
          <w:p w14:paraId="68FEC63C" w14:textId="77777777" w:rsidR="00B04AC3" w:rsidRPr="00895E3A" w:rsidRDefault="007C6394" w:rsidP="00973831">
            <w:hyperlink w:anchor="_Результат_изменения_статусов" w:history="1">
              <w:r w:rsidR="00563F86" w:rsidRPr="00895E3A">
                <w:rPr>
                  <w:rStyle w:val="Hyperlink"/>
                  <w:noProof w:val="0"/>
                </w:rPr>
                <w:t xml:space="preserve">Массив </w:t>
              </w:r>
              <w:r w:rsidR="00973831" w:rsidRPr="00895E3A">
                <w:rPr>
                  <w:rStyle w:val="Hyperlink"/>
                  <w:noProof w:val="0"/>
                </w:rPr>
                <w:t>результатов изменения статусов</w:t>
              </w:r>
            </w:hyperlink>
            <w:r w:rsidR="00563F86" w:rsidRPr="00895E3A">
              <w:t xml:space="preserve"> (ChangeOrderStatusResult)</w:t>
            </w:r>
          </w:p>
        </w:tc>
        <w:tc>
          <w:tcPr>
            <w:tcW w:w="1854" w:type="dxa"/>
          </w:tcPr>
          <w:p w14:paraId="68FEC63D" w14:textId="77777777" w:rsidR="00B04AC3" w:rsidRPr="00895E3A" w:rsidRDefault="00563F86" w:rsidP="00480288">
            <w:r w:rsidRPr="00895E3A">
              <w:t>Да</w:t>
            </w:r>
          </w:p>
        </w:tc>
      </w:tr>
    </w:tbl>
    <w:p w14:paraId="68FEC63F" w14:textId="77777777" w:rsidR="00563F86" w:rsidRPr="00895E3A" w:rsidRDefault="00563F86" w:rsidP="00563F86"/>
    <w:p w14:paraId="68FEC640" w14:textId="77777777" w:rsidR="00AC331F" w:rsidRPr="00895E3A" w:rsidRDefault="00AC331F" w:rsidP="00AC331F">
      <w:pPr>
        <w:pStyle w:val="Heading4"/>
        <w:numPr>
          <w:ilvl w:val="3"/>
          <w:numId w:val="13"/>
        </w:numPr>
      </w:pPr>
      <w:bookmarkStart w:id="879" w:name="_Toc370583130"/>
      <w:r w:rsidRPr="00895E3A">
        <w:t>Логика выполнения</w:t>
      </w:r>
      <w:bookmarkEnd w:id="879"/>
    </w:p>
    <w:p w14:paraId="68FEC641" w14:textId="77777777" w:rsidR="00AC331F" w:rsidRPr="00895E3A" w:rsidRDefault="00AC331F" w:rsidP="00AC331F">
      <w:r w:rsidRPr="00895E3A">
        <w:t>Основной сценарий выполнения:</w:t>
      </w:r>
    </w:p>
    <w:p w14:paraId="68FEC642" w14:textId="77777777" w:rsidR="00AC331F" w:rsidRPr="00895E3A" w:rsidRDefault="00CB7133" w:rsidP="00E55F8E">
      <w:pPr>
        <w:pStyle w:val="ListParagraph"/>
        <w:numPr>
          <w:ilvl w:val="0"/>
          <w:numId w:val="72"/>
        </w:numPr>
      </w:pPr>
      <w:r w:rsidRPr="00895E3A">
        <w:t>Сервис принимает статус заказа</w:t>
      </w:r>
    </w:p>
    <w:p w14:paraId="68FEC643" w14:textId="77777777" w:rsidR="00CB7133" w:rsidRPr="00895E3A" w:rsidRDefault="00CB7133" w:rsidP="00E55F8E">
      <w:pPr>
        <w:pStyle w:val="ListParagraph"/>
        <w:numPr>
          <w:ilvl w:val="0"/>
          <w:numId w:val="72"/>
        </w:numPr>
      </w:pPr>
      <w:r w:rsidRPr="00895E3A">
        <w:t>Проверяет корректность перехода заказа в данный статус</w:t>
      </w:r>
    </w:p>
    <w:p w14:paraId="68FEC644" w14:textId="77777777" w:rsidR="00CB7133" w:rsidRPr="00895E3A" w:rsidRDefault="00CB7133" w:rsidP="00E55F8E">
      <w:pPr>
        <w:pStyle w:val="ListParagraph"/>
        <w:numPr>
          <w:ilvl w:val="0"/>
          <w:numId w:val="72"/>
        </w:numPr>
      </w:pPr>
      <w:r w:rsidRPr="00895E3A">
        <w:t>Переводит заказ в заданный статус</w:t>
      </w:r>
    </w:p>
    <w:p w14:paraId="68FEC645" w14:textId="77777777" w:rsidR="004A1F94" w:rsidRPr="00895E3A" w:rsidRDefault="004A1F94" w:rsidP="004A1F94">
      <w:pPr>
        <w:keepNext/>
        <w:numPr>
          <w:ilvl w:val="2"/>
          <w:numId w:val="13"/>
        </w:numPr>
        <w:spacing w:before="200"/>
        <w:outlineLvl w:val="2"/>
        <w:rPr>
          <w:bCs/>
          <w:color w:val="000000"/>
          <w:sz w:val="28"/>
        </w:rPr>
      </w:pPr>
      <w:bookmarkStart w:id="880" w:name="_Toc370583131"/>
      <w:r w:rsidRPr="00895E3A">
        <w:rPr>
          <w:bCs/>
          <w:color w:val="000000"/>
          <w:sz w:val="28"/>
        </w:rPr>
        <w:t>Поиск</w:t>
      </w:r>
      <w:r w:rsidR="00A43DF5" w:rsidRPr="00895E3A">
        <w:rPr>
          <w:bCs/>
          <w:color w:val="000000"/>
          <w:sz w:val="28"/>
        </w:rPr>
        <w:t xml:space="preserve"> истории</w:t>
      </w:r>
      <w:r w:rsidRPr="00895E3A">
        <w:rPr>
          <w:bCs/>
          <w:color w:val="000000"/>
          <w:sz w:val="28"/>
        </w:rPr>
        <w:t xml:space="preserve"> заказов (</w:t>
      </w:r>
      <w:r w:rsidR="00A43DF5" w:rsidRPr="00895E3A">
        <w:rPr>
          <w:bCs/>
          <w:color w:val="000000"/>
          <w:sz w:val="28"/>
        </w:rPr>
        <w:t>GetOrdersHistory</w:t>
      </w:r>
      <w:r w:rsidRPr="00895E3A">
        <w:rPr>
          <w:bCs/>
          <w:color w:val="000000"/>
          <w:sz w:val="28"/>
        </w:rPr>
        <w:t>)</w:t>
      </w:r>
      <w:bookmarkEnd w:id="880"/>
    </w:p>
    <w:p w14:paraId="68FEC646" w14:textId="77777777" w:rsidR="004A1F94" w:rsidRPr="00895E3A" w:rsidRDefault="004A1F94" w:rsidP="004A1F94">
      <w:pPr>
        <w:keepNext/>
        <w:numPr>
          <w:ilvl w:val="3"/>
          <w:numId w:val="13"/>
        </w:numPr>
        <w:spacing w:before="200"/>
        <w:outlineLvl w:val="3"/>
        <w:rPr>
          <w:bCs/>
          <w:iCs/>
          <w:sz w:val="24"/>
        </w:rPr>
      </w:pPr>
      <w:bookmarkStart w:id="881" w:name="_Toc370583132"/>
      <w:r w:rsidRPr="00895E3A">
        <w:rPr>
          <w:bCs/>
          <w:iCs/>
          <w:sz w:val="24"/>
        </w:rPr>
        <w:t>Карточка операции</w:t>
      </w:r>
      <w:bookmarkEnd w:id="881"/>
    </w:p>
    <w:tbl>
      <w:tblPr>
        <w:tblStyle w:val="11"/>
        <w:tblW w:w="0" w:type="auto"/>
        <w:tblLook w:val="04A0" w:firstRow="1" w:lastRow="0" w:firstColumn="1" w:lastColumn="0" w:noHBand="0" w:noVBand="1"/>
      </w:tblPr>
      <w:tblGrid>
        <w:gridCol w:w="3652"/>
        <w:gridCol w:w="6201"/>
      </w:tblGrid>
      <w:tr w:rsidR="004A1F94" w:rsidRPr="00895E3A" w14:paraId="68FEC649" w14:textId="77777777" w:rsidTr="004A1F94">
        <w:tc>
          <w:tcPr>
            <w:tcW w:w="3652" w:type="dxa"/>
          </w:tcPr>
          <w:p w14:paraId="68FEC647" w14:textId="77777777" w:rsidR="004A1F94" w:rsidRPr="00895E3A" w:rsidRDefault="004A1F94" w:rsidP="004A1F94">
            <w:r w:rsidRPr="00895E3A">
              <w:t>Предназначение</w:t>
            </w:r>
          </w:p>
        </w:tc>
        <w:tc>
          <w:tcPr>
            <w:tcW w:w="6201" w:type="dxa"/>
          </w:tcPr>
          <w:p w14:paraId="68FEC648" w14:textId="77777777" w:rsidR="004A1F94" w:rsidRPr="00895E3A" w:rsidRDefault="00146E34" w:rsidP="004A1F94">
            <w:r w:rsidRPr="00895E3A">
              <w:t xml:space="preserve">Поиск </w:t>
            </w:r>
            <w:r w:rsidR="00A43DF5" w:rsidRPr="00895E3A">
              <w:t xml:space="preserve">истории </w:t>
            </w:r>
            <w:r w:rsidRPr="00895E3A">
              <w:t>заказов клиента.</w:t>
            </w:r>
          </w:p>
        </w:tc>
      </w:tr>
      <w:tr w:rsidR="004A1F94" w:rsidRPr="00895E3A" w14:paraId="68FEC64C" w14:textId="77777777" w:rsidTr="004A1F94">
        <w:tc>
          <w:tcPr>
            <w:tcW w:w="3652" w:type="dxa"/>
          </w:tcPr>
          <w:p w14:paraId="68FEC64A" w14:textId="77777777" w:rsidR="004A1F94" w:rsidRPr="00895E3A" w:rsidRDefault="004A1F94" w:rsidP="004A1F94">
            <w:r w:rsidRPr="00895E3A">
              <w:t>Режим выполнения</w:t>
            </w:r>
          </w:p>
        </w:tc>
        <w:tc>
          <w:tcPr>
            <w:tcW w:w="6201" w:type="dxa"/>
          </w:tcPr>
          <w:p w14:paraId="68FEC64B" w14:textId="77777777" w:rsidR="004A1F94" w:rsidRPr="00895E3A" w:rsidRDefault="004A1F94" w:rsidP="004A1F94">
            <w:r w:rsidRPr="00895E3A">
              <w:t>Синхронный.</w:t>
            </w:r>
          </w:p>
        </w:tc>
      </w:tr>
    </w:tbl>
    <w:p w14:paraId="68FEC64D" w14:textId="77777777" w:rsidR="004A1F94" w:rsidRPr="00895E3A" w:rsidRDefault="004A1F94" w:rsidP="004A1F94">
      <w:pPr>
        <w:keepNext/>
        <w:numPr>
          <w:ilvl w:val="3"/>
          <w:numId w:val="13"/>
        </w:numPr>
        <w:spacing w:before="200"/>
        <w:outlineLvl w:val="3"/>
        <w:rPr>
          <w:bCs/>
          <w:iCs/>
          <w:sz w:val="24"/>
        </w:rPr>
      </w:pPr>
      <w:bookmarkStart w:id="882" w:name="_Toc370583133"/>
      <w:r w:rsidRPr="00895E3A">
        <w:rPr>
          <w:bCs/>
          <w:iCs/>
          <w:sz w:val="24"/>
        </w:rPr>
        <w:t>Параметры назначения</w:t>
      </w:r>
      <w:bookmarkEnd w:id="882"/>
    </w:p>
    <w:tbl>
      <w:tblPr>
        <w:tblStyle w:val="11"/>
        <w:tblW w:w="0" w:type="auto"/>
        <w:tblLook w:val="04A0" w:firstRow="1" w:lastRow="0" w:firstColumn="1" w:lastColumn="0" w:noHBand="0" w:noVBand="1"/>
      </w:tblPr>
      <w:tblGrid>
        <w:gridCol w:w="4926"/>
        <w:gridCol w:w="4927"/>
      </w:tblGrid>
      <w:tr w:rsidR="004A1F94" w:rsidRPr="00895E3A" w14:paraId="68FEC650" w14:textId="77777777" w:rsidTr="004A1F94">
        <w:tc>
          <w:tcPr>
            <w:tcW w:w="4926" w:type="dxa"/>
          </w:tcPr>
          <w:p w14:paraId="68FEC64E" w14:textId="77777777" w:rsidR="004A1F94" w:rsidRPr="00895E3A" w:rsidRDefault="004A1F94" w:rsidP="004A1F94">
            <w:pPr>
              <w:rPr>
                <w:b/>
              </w:rPr>
            </w:pPr>
            <w:r w:rsidRPr="00895E3A">
              <w:rPr>
                <w:b/>
              </w:rPr>
              <w:t>Параметр</w:t>
            </w:r>
          </w:p>
        </w:tc>
        <w:tc>
          <w:tcPr>
            <w:tcW w:w="4927" w:type="dxa"/>
          </w:tcPr>
          <w:p w14:paraId="68FEC64F" w14:textId="77777777" w:rsidR="004A1F94" w:rsidRPr="00895E3A" w:rsidRDefault="004A1F94" w:rsidP="004A1F94">
            <w:pPr>
              <w:rPr>
                <w:b/>
              </w:rPr>
            </w:pPr>
            <w:r w:rsidRPr="00895E3A">
              <w:rPr>
                <w:b/>
              </w:rPr>
              <w:t>Значение</w:t>
            </w:r>
          </w:p>
        </w:tc>
      </w:tr>
      <w:tr w:rsidR="004A1F94" w:rsidRPr="00895E3A" w14:paraId="68FEC653" w14:textId="77777777" w:rsidTr="004A1F94">
        <w:tc>
          <w:tcPr>
            <w:tcW w:w="4926" w:type="dxa"/>
          </w:tcPr>
          <w:p w14:paraId="68FEC651" w14:textId="77777777" w:rsidR="004A1F94" w:rsidRPr="00895E3A" w:rsidRDefault="004A1F94" w:rsidP="004A1F94">
            <w:r w:rsidRPr="00895E3A">
              <w:t>Максимальное время от получения запроса до выдачи ответа</w:t>
            </w:r>
          </w:p>
        </w:tc>
        <w:tc>
          <w:tcPr>
            <w:tcW w:w="4927" w:type="dxa"/>
          </w:tcPr>
          <w:p w14:paraId="68FEC652" w14:textId="77777777" w:rsidR="004A1F94" w:rsidRPr="00895E3A" w:rsidRDefault="004A1F94" w:rsidP="004A1F94">
            <w:r w:rsidRPr="00895E3A">
              <w:t>1000 миллисекунд</w:t>
            </w:r>
          </w:p>
        </w:tc>
      </w:tr>
    </w:tbl>
    <w:p w14:paraId="68FEC654" w14:textId="77777777" w:rsidR="004A1F94" w:rsidRPr="00895E3A" w:rsidRDefault="004A1F94" w:rsidP="004A1F94">
      <w:pPr>
        <w:keepNext/>
        <w:numPr>
          <w:ilvl w:val="3"/>
          <w:numId w:val="13"/>
        </w:numPr>
        <w:spacing w:before="200"/>
        <w:outlineLvl w:val="3"/>
        <w:rPr>
          <w:bCs/>
          <w:iCs/>
          <w:sz w:val="24"/>
        </w:rPr>
      </w:pPr>
      <w:bookmarkStart w:id="883" w:name="_Toc370583134"/>
      <w:r w:rsidRPr="00895E3A">
        <w:rPr>
          <w:bCs/>
          <w:iCs/>
          <w:sz w:val="24"/>
        </w:rPr>
        <w:lastRenderedPageBreak/>
        <w:t>Влияние на другие операции</w:t>
      </w:r>
      <w:bookmarkEnd w:id="883"/>
    </w:p>
    <w:p w14:paraId="68FEC655" w14:textId="77777777" w:rsidR="004A1F94" w:rsidRPr="00895E3A" w:rsidRDefault="004A1F94" w:rsidP="004A1F94">
      <w:r w:rsidRPr="00895E3A">
        <w:t>Отсутствует.</w:t>
      </w:r>
    </w:p>
    <w:p w14:paraId="68FEC656" w14:textId="77777777" w:rsidR="004A1F94" w:rsidRPr="00895E3A" w:rsidRDefault="004A1F94" w:rsidP="004A1F94">
      <w:pPr>
        <w:keepNext/>
        <w:numPr>
          <w:ilvl w:val="3"/>
          <w:numId w:val="13"/>
        </w:numPr>
        <w:spacing w:before="200"/>
        <w:outlineLvl w:val="3"/>
        <w:rPr>
          <w:bCs/>
          <w:iCs/>
          <w:sz w:val="24"/>
        </w:rPr>
      </w:pPr>
      <w:bookmarkStart w:id="884" w:name="_Toc370583135"/>
      <w:r w:rsidRPr="00895E3A">
        <w:rPr>
          <w:bCs/>
          <w:iCs/>
          <w:sz w:val="24"/>
        </w:rPr>
        <w:t>Входные параметры</w:t>
      </w:r>
      <w:bookmarkEnd w:id="884"/>
    </w:p>
    <w:tbl>
      <w:tblPr>
        <w:tblStyle w:val="11"/>
        <w:tblW w:w="0" w:type="auto"/>
        <w:tblLook w:val="04A0" w:firstRow="1" w:lastRow="0" w:firstColumn="1" w:lastColumn="0" w:noHBand="0" w:noVBand="1"/>
      </w:tblPr>
      <w:tblGrid>
        <w:gridCol w:w="2093"/>
        <w:gridCol w:w="5906"/>
        <w:gridCol w:w="1854"/>
      </w:tblGrid>
      <w:tr w:rsidR="004A1F94" w:rsidRPr="00895E3A" w14:paraId="68FEC65A" w14:textId="77777777" w:rsidTr="004A1F94">
        <w:tc>
          <w:tcPr>
            <w:tcW w:w="2093" w:type="dxa"/>
          </w:tcPr>
          <w:p w14:paraId="68FEC657" w14:textId="77777777" w:rsidR="004A1F94" w:rsidRPr="00895E3A" w:rsidRDefault="004A1F94" w:rsidP="004A1F94">
            <w:pPr>
              <w:rPr>
                <w:b/>
              </w:rPr>
            </w:pPr>
            <w:r w:rsidRPr="00895E3A">
              <w:rPr>
                <w:b/>
              </w:rPr>
              <w:t>Параметр</w:t>
            </w:r>
          </w:p>
        </w:tc>
        <w:tc>
          <w:tcPr>
            <w:tcW w:w="5906" w:type="dxa"/>
          </w:tcPr>
          <w:p w14:paraId="68FEC658" w14:textId="77777777" w:rsidR="004A1F94" w:rsidRPr="00895E3A" w:rsidRDefault="004A1F94" w:rsidP="004A1F94">
            <w:pPr>
              <w:rPr>
                <w:b/>
              </w:rPr>
            </w:pPr>
            <w:r w:rsidRPr="00895E3A">
              <w:rPr>
                <w:b/>
              </w:rPr>
              <w:t>Описание</w:t>
            </w:r>
          </w:p>
        </w:tc>
        <w:tc>
          <w:tcPr>
            <w:tcW w:w="1854" w:type="dxa"/>
          </w:tcPr>
          <w:p w14:paraId="68FEC659" w14:textId="77777777" w:rsidR="004A1F94" w:rsidRPr="00895E3A" w:rsidRDefault="004A1F94" w:rsidP="004A1F94">
            <w:pPr>
              <w:rPr>
                <w:b/>
              </w:rPr>
            </w:pPr>
            <w:r w:rsidRPr="00895E3A">
              <w:rPr>
                <w:b/>
              </w:rPr>
              <w:t>Обязательный?</w:t>
            </w:r>
          </w:p>
        </w:tc>
      </w:tr>
      <w:tr w:rsidR="004A1F94" w:rsidRPr="00895E3A" w14:paraId="68FEC65E" w14:textId="77777777" w:rsidTr="004A1F94">
        <w:tc>
          <w:tcPr>
            <w:tcW w:w="2093" w:type="dxa"/>
          </w:tcPr>
          <w:p w14:paraId="68FEC65B" w14:textId="77777777" w:rsidR="004A1F94" w:rsidRPr="00895E3A" w:rsidRDefault="00146E34" w:rsidP="00146E34">
            <w:r w:rsidRPr="00895E3A">
              <w:t>Идентификатор клиента (clientId)</w:t>
            </w:r>
          </w:p>
        </w:tc>
        <w:tc>
          <w:tcPr>
            <w:tcW w:w="5906" w:type="dxa"/>
          </w:tcPr>
          <w:p w14:paraId="68FEC65C" w14:textId="77777777" w:rsidR="004A1F94" w:rsidRPr="00895E3A" w:rsidRDefault="00146E34" w:rsidP="004A1F94">
            <w:r w:rsidRPr="00895E3A">
              <w:t>Идентификатор клиента в системе</w:t>
            </w:r>
          </w:p>
        </w:tc>
        <w:tc>
          <w:tcPr>
            <w:tcW w:w="1854" w:type="dxa"/>
          </w:tcPr>
          <w:p w14:paraId="68FEC65D" w14:textId="77777777" w:rsidR="004A1F94" w:rsidRPr="00895E3A" w:rsidRDefault="004A1F94" w:rsidP="004A1F94">
            <w:r w:rsidRPr="00895E3A">
              <w:t>Да</w:t>
            </w:r>
          </w:p>
        </w:tc>
      </w:tr>
      <w:tr w:rsidR="00146E34" w:rsidRPr="00895E3A" w14:paraId="68FEC662" w14:textId="77777777" w:rsidTr="004A1F94">
        <w:tc>
          <w:tcPr>
            <w:tcW w:w="2093" w:type="dxa"/>
          </w:tcPr>
          <w:p w14:paraId="68FEC65F" w14:textId="77777777" w:rsidR="00146E34" w:rsidRPr="00895E3A" w:rsidRDefault="00146E34" w:rsidP="00146E34">
            <w:r w:rsidRPr="00895E3A">
              <w:t>Дата</w:t>
            </w:r>
            <w:r w:rsidR="00540C90" w:rsidRPr="00895E3A">
              <w:t xml:space="preserve"> и время</w:t>
            </w:r>
            <w:r w:rsidRPr="00895E3A">
              <w:t xml:space="preserve"> начала (StartDate)</w:t>
            </w:r>
          </w:p>
        </w:tc>
        <w:tc>
          <w:tcPr>
            <w:tcW w:w="5906" w:type="dxa"/>
          </w:tcPr>
          <w:p w14:paraId="68FEC660" w14:textId="77777777" w:rsidR="00146E34" w:rsidRPr="00895E3A" w:rsidRDefault="00146E34" w:rsidP="00540C90">
            <w:r w:rsidRPr="00895E3A">
              <w:t>Минимальная дата</w:t>
            </w:r>
            <w:r w:rsidR="00540C90" w:rsidRPr="00895E3A">
              <w:t xml:space="preserve"> и время создания заказа. Если не указано отображаются заказы за последний месяц.</w:t>
            </w:r>
          </w:p>
        </w:tc>
        <w:tc>
          <w:tcPr>
            <w:tcW w:w="1854" w:type="dxa"/>
          </w:tcPr>
          <w:p w14:paraId="68FEC661" w14:textId="77777777" w:rsidR="00146E34" w:rsidRPr="00895E3A" w:rsidRDefault="00540C90" w:rsidP="004A1F94">
            <w:r w:rsidRPr="00895E3A">
              <w:t>Нет</w:t>
            </w:r>
          </w:p>
        </w:tc>
      </w:tr>
      <w:tr w:rsidR="00540C90" w:rsidRPr="00895E3A" w14:paraId="68FEC666" w14:textId="77777777" w:rsidTr="004A1F94">
        <w:tc>
          <w:tcPr>
            <w:tcW w:w="2093" w:type="dxa"/>
          </w:tcPr>
          <w:p w14:paraId="68FEC663" w14:textId="77777777" w:rsidR="00540C90" w:rsidRPr="00895E3A" w:rsidRDefault="00540C90" w:rsidP="00146E34">
            <w:r w:rsidRPr="00895E3A">
              <w:t>Дата и время окончания (EndDate)</w:t>
            </w:r>
          </w:p>
        </w:tc>
        <w:tc>
          <w:tcPr>
            <w:tcW w:w="5906" w:type="dxa"/>
          </w:tcPr>
          <w:p w14:paraId="68FEC664" w14:textId="77777777" w:rsidR="00540C90" w:rsidRPr="00895E3A" w:rsidRDefault="00540C90" w:rsidP="00540C90">
            <w:r w:rsidRPr="00895E3A">
              <w:t>Максимальная дата и время создания заказа. Если не указано используется дата и время запроса.</w:t>
            </w:r>
          </w:p>
        </w:tc>
        <w:tc>
          <w:tcPr>
            <w:tcW w:w="1854" w:type="dxa"/>
          </w:tcPr>
          <w:p w14:paraId="68FEC665" w14:textId="77777777" w:rsidR="00540C90" w:rsidRPr="00895E3A" w:rsidRDefault="00540C90" w:rsidP="00540C90">
            <w:r w:rsidRPr="00895E3A">
              <w:t>Нет</w:t>
            </w:r>
          </w:p>
        </w:tc>
      </w:tr>
      <w:tr w:rsidR="00A43DF5" w:rsidRPr="00895E3A" w14:paraId="68FEC672" w14:textId="77777777" w:rsidTr="004A1F94">
        <w:tc>
          <w:tcPr>
            <w:tcW w:w="2093" w:type="dxa"/>
          </w:tcPr>
          <w:p w14:paraId="68FEC667" w14:textId="77777777" w:rsidR="00A43DF5" w:rsidRPr="00895E3A" w:rsidRDefault="00DB1198" w:rsidP="00DB1198">
            <w:r w:rsidRPr="00895E3A">
              <w:t>Набор п</w:t>
            </w:r>
            <w:r w:rsidR="0008426E" w:rsidRPr="00895E3A">
              <w:t>убличны</w:t>
            </w:r>
            <w:r w:rsidRPr="00895E3A">
              <w:t>х</w:t>
            </w:r>
            <w:r w:rsidR="0008426E" w:rsidRPr="00895E3A">
              <w:t xml:space="preserve"> статус</w:t>
            </w:r>
            <w:r w:rsidRPr="00895E3A">
              <w:t>ов</w:t>
            </w:r>
            <w:r w:rsidR="0008426E" w:rsidRPr="00895E3A">
              <w:t xml:space="preserve"> заказа (</w:t>
            </w:r>
            <w:r w:rsidR="00FF4402" w:rsidRPr="00895E3A">
              <w:t>Statuses</w:t>
            </w:r>
            <w:r w:rsidR="0008426E" w:rsidRPr="00895E3A">
              <w:t>)</w:t>
            </w:r>
          </w:p>
        </w:tc>
        <w:tc>
          <w:tcPr>
            <w:tcW w:w="5906" w:type="dxa"/>
          </w:tcPr>
          <w:p w14:paraId="68FEC668" w14:textId="77777777" w:rsidR="00A43DF5" w:rsidRPr="00895E3A" w:rsidRDefault="00F1340C" w:rsidP="00F1340C">
            <w:r w:rsidRPr="00895E3A">
              <w:t xml:space="preserve">Массив. </w:t>
            </w:r>
            <w:r w:rsidR="00DB1198" w:rsidRPr="00895E3A">
              <w:t>Набор п</w:t>
            </w:r>
            <w:r w:rsidR="0008426E" w:rsidRPr="00895E3A">
              <w:t>убличный статус</w:t>
            </w:r>
            <w:r w:rsidR="00DB1198" w:rsidRPr="00895E3A">
              <w:t>ов</w:t>
            </w:r>
            <w:r w:rsidR="0008426E" w:rsidRPr="00895E3A">
              <w:t xml:space="preserve"> искомых заказов.</w:t>
            </w:r>
            <w:r w:rsidRPr="00895E3A">
              <w:t xml:space="preserve"> </w:t>
            </w:r>
          </w:p>
          <w:p w14:paraId="68FEC669" w14:textId="77777777" w:rsidR="00F1340C" w:rsidRPr="00895E3A" w:rsidRDefault="00F1340C" w:rsidP="00F1340C">
            <w:r w:rsidRPr="00895E3A">
              <w:t>Допустимые значения:</w:t>
            </w:r>
          </w:p>
          <w:p w14:paraId="68FEC66A" w14:textId="77777777" w:rsidR="00F1340C" w:rsidRPr="00895E3A" w:rsidRDefault="00F1340C" w:rsidP="00F1340C">
            <w:r w:rsidRPr="00895E3A">
              <w:t>Статус "В обработке". (Processing = 10)</w:t>
            </w:r>
          </w:p>
          <w:p w14:paraId="68FEC66B" w14:textId="77777777" w:rsidR="00F1340C" w:rsidRPr="00895E3A" w:rsidRDefault="00F1340C" w:rsidP="00F1340C">
            <w:r w:rsidRPr="00895E3A">
              <w:t>Статус "Заказ подтверждён". (DeliveryWaiting = 30)</w:t>
            </w:r>
          </w:p>
          <w:p w14:paraId="68FEC66C" w14:textId="77777777" w:rsidR="00F1340C" w:rsidRPr="00895E3A" w:rsidRDefault="00F1340C" w:rsidP="00F1340C">
            <w:r w:rsidRPr="00895E3A">
              <w:t>Статус "Доставка". (Delivery = 40)</w:t>
            </w:r>
          </w:p>
          <w:p w14:paraId="68FEC66D" w14:textId="77777777" w:rsidR="00F1340C" w:rsidRPr="00895E3A" w:rsidRDefault="00F1340C" w:rsidP="00F1340C">
            <w:r w:rsidRPr="00895E3A">
              <w:t>Статус "Доставлен". (Delivered = 50)</w:t>
            </w:r>
          </w:p>
          <w:p w14:paraId="68FEC66E" w14:textId="77777777" w:rsidR="00F1340C" w:rsidRPr="00895E3A" w:rsidRDefault="00F1340C" w:rsidP="00F1340C">
            <w:r w:rsidRPr="00895E3A">
              <w:t>Статус "Не доставлен". (NotDelivered = 60)</w:t>
            </w:r>
          </w:p>
          <w:p w14:paraId="68FEC66F" w14:textId="77777777" w:rsidR="00F1340C" w:rsidRPr="00895E3A" w:rsidRDefault="00F1340C" w:rsidP="00F1340C">
            <w:r w:rsidRPr="00895E3A">
              <w:t>Статус "Аннулирован". (Cancelled = 20)</w:t>
            </w:r>
          </w:p>
          <w:p w14:paraId="68FEC670" w14:textId="77777777" w:rsidR="00F1340C" w:rsidRPr="00895E3A" w:rsidRDefault="00F1340C" w:rsidP="00F1340C">
            <w:r w:rsidRPr="00895E3A">
              <w:t>Статус "Оформление". (Registration = 0)</w:t>
            </w:r>
          </w:p>
        </w:tc>
        <w:tc>
          <w:tcPr>
            <w:tcW w:w="1854" w:type="dxa"/>
          </w:tcPr>
          <w:p w14:paraId="68FEC671" w14:textId="77777777" w:rsidR="00A43DF5" w:rsidRPr="00895E3A" w:rsidRDefault="0008426E" w:rsidP="00540C90">
            <w:r w:rsidRPr="00895E3A">
              <w:t>Нет</w:t>
            </w:r>
          </w:p>
        </w:tc>
      </w:tr>
      <w:tr w:rsidR="00341DF4" w:rsidRPr="00895E3A" w14:paraId="68FEC676" w14:textId="77777777" w:rsidTr="004A1F94">
        <w:tc>
          <w:tcPr>
            <w:tcW w:w="2093" w:type="dxa"/>
          </w:tcPr>
          <w:p w14:paraId="68FEC673" w14:textId="77777777" w:rsidR="00341DF4" w:rsidRPr="00895E3A" w:rsidRDefault="00341DF4" w:rsidP="00146E34">
            <w:r w:rsidRPr="00895E3A">
              <w:t>Количество пропущенных записей (CountToSkip)</w:t>
            </w:r>
          </w:p>
        </w:tc>
        <w:tc>
          <w:tcPr>
            <w:tcW w:w="5906" w:type="dxa"/>
          </w:tcPr>
          <w:p w14:paraId="68FEC674" w14:textId="77777777" w:rsidR="00341DF4" w:rsidRPr="00895E3A" w:rsidRDefault="00341DF4" w:rsidP="00540C90">
            <w:r w:rsidRPr="00895E3A">
              <w:t>Количество товаров из списка найденных и отсортированных товаров, которые нужно пропустить и не возвращать. Если значение не указано, то значение равно 0.</w:t>
            </w:r>
          </w:p>
        </w:tc>
        <w:tc>
          <w:tcPr>
            <w:tcW w:w="1854" w:type="dxa"/>
          </w:tcPr>
          <w:p w14:paraId="68FEC675" w14:textId="77777777" w:rsidR="00341DF4" w:rsidRPr="00895E3A" w:rsidRDefault="00341DF4" w:rsidP="00540C90">
            <w:r w:rsidRPr="00895E3A">
              <w:t>Нет</w:t>
            </w:r>
          </w:p>
        </w:tc>
      </w:tr>
      <w:tr w:rsidR="00341DF4" w:rsidRPr="00895E3A" w14:paraId="68FEC67A" w14:textId="77777777" w:rsidTr="004A1F94">
        <w:tc>
          <w:tcPr>
            <w:tcW w:w="2093" w:type="dxa"/>
          </w:tcPr>
          <w:p w14:paraId="68FEC677" w14:textId="77777777" w:rsidR="00341DF4" w:rsidRPr="00895E3A" w:rsidRDefault="00341DF4" w:rsidP="00146E34">
            <w:r w:rsidRPr="00895E3A">
              <w:t>Максимальное количество возвращаемых записей (CountToTake)</w:t>
            </w:r>
          </w:p>
        </w:tc>
        <w:tc>
          <w:tcPr>
            <w:tcW w:w="5906" w:type="dxa"/>
          </w:tcPr>
          <w:p w14:paraId="68FEC678" w14:textId="77777777" w:rsidR="00341DF4" w:rsidRPr="00895E3A" w:rsidRDefault="00341DF4" w:rsidP="00540C90">
            <w:r w:rsidRPr="00895E3A">
              <w:t>Максимальное количество возвращаемых товаров.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679" w14:textId="77777777" w:rsidR="00341DF4" w:rsidRPr="00895E3A" w:rsidRDefault="00341DF4" w:rsidP="00540C90">
            <w:r w:rsidRPr="00895E3A">
              <w:t>Нет</w:t>
            </w:r>
          </w:p>
        </w:tc>
      </w:tr>
      <w:tr w:rsidR="00341DF4" w:rsidRPr="00895E3A" w14:paraId="68FEC681" w14:textId="77777777" w:rsidTr="004A1F94">
        <w:tc>
          <w:tcPr>
            <w:tcW w:w="2093" w:type="dxa"/>
          </w:tcPr>
          <w:p w14:paraId="68FEC67B" w14:textId="77777777" w:rsidR="00341DF4" w:rsidRPr="00895E3A" w:rsidRDefault="00341DF4" w:rsidP="00146E34">
            <w:r w:rsidRPr="00895E3A">
              <w:lastRenderedPageBreak/>
              <w:t>Признак подсчета общего количества найденных записей (CalcTotalCount)</w:t>
            </w:r>
          </w:p>
        </w:tc>
        <w:tc>
          <w:tcPr>
            <w:tcW w:w="5906" w:type="dxa"/>
          </w:tcPr>
          <w:p w14:paraId="68FEC67C" w14:textId="77777777" w:rsidR="00341DF4" w:rsidRPr="00895E3A" w:rsidRDefault="00341DF4" w:rsidP="00A61BF2">
            <w:r w:rsidRPr="00895E3A">
              <w:t>Принимает одно из следующих значений:</w:t>
            </w:r>
          </w:p>
          <w:p w14:paraId="68FEC67D" w14:textId="77777777" w:rsidR="00341DF4" w:rsidRPr="00895E3A" w:rsidRDefault="00341DF4" w:rsidP="00A61BF2">
            <w:r w:rsidRPr="00895E3A">
              <w:t>0 – признак игнорируется;</w:t>
            </w:r>
          </w:p>
          <w:p w14:paraId="68FEC67E" w14:textId="77777777" w:rsidR="00341DF4" w:rsidRPr="00895E3A" w:rsidRDefault="00341DF4" w:rsidP="00A61BF2">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C67F" w14:textId="77777777" w:rsidR="00341DF4" w:rsidRPr="00895E3A" w:rsidRDefault="00341DF4" w:rsidP="00540C90">
            <w:r w:rsidRPr="00895E3A">
              <w:t>Если значение не указано, то значение равно 0.</w:t>
            </w:r>
          </w:p>
        </w:tc>
        <w:tc>
          <w:tcPr>
            <w:tcW w:w="1854" w:type="dxa"/>
          </w:tcPr>
          <w:p w14:paraId="68FEC680" w14:textId="77777777" w:rsidR="00341DF4" w:rsidRPr="00895E3A" w:rsidRDefault="00341DF4" w:rsidP="00540C90">
            <w:r w:rsidRPr="00895E3A">
              <w:t>Нет</w:t>
            </w:r>
          </w:p>
        </w:tc>
      </w:tr>
    </w:tbl>
    <w:p w14:paraId="68FEC682" w14:textId="77777777" w:rsidR="004A1F94" w:rsidRPr="00895E3A" w:rsidRDefault="004A1F94" w:rsidP="004A1F94">
      <w:pPr>
        <w:keepNext/>
        <w:numPr>
          <w:ilvl w:val="3"/>
          <w:numId w:val="13"/>
        </w:numPr>
        <w:spacing w:before="200"/>
        <w:outlineLvl w:val="3"/>
        <w:rPr>
          <w:bCs/>
          <w:iCs/>
          <w:sz w:val="24"/>
        </w:rPr>
      </w:pPr>
      <w:bookmarkStart w:id="885" w:name="_Toc370583136"/>
      <w:r w:rsidRPr="00895E3A">
        <w:rPr>
          <w:bCs/>
          <w:iCs/>
          <w:sz w:val="24"/>
        </w:rPr>
        <w:t>Выходные данные</w:t>
      </w:r>
      <w:bookmarkEnd w:id="885"/>
    </w:p>
    <w:tbl>
      <w:tblPr>
        <w:tblStyle w:val="11"/>
        <w:tblW w:w="0" w:type="auto"/>
        <w:tblLook w:val="04A0" w:firstRow="1" w:lastRow="0" w:firstColumn="1" w:lastColumn="0" w:noHBand="0" w:noVBand="1"/>
      </w:tblPr>
      <w:tblGrid>
        <w:gridCol w:w="2093"/>
        <w:gridCol w:w="5906"/>
        <w:gridCol w:w="1854"/>
      </w:tblGrid>
      <w:tr w:rsidR="004A1F94" w:rsidRPr="00895E3A" w14:paraId="68FEC686" w14:textId="77777777" w:rsidTr="004A1F94">
        <w:tc>
          <w:tcPr>
            <w:tcW w:w="2093" w:type="dxa"/>
          </w:tcPr>
          <w:p w14:paraId="68FEC683" w14:textId="77777777" w:rsidR="004A1F94" w:rsidRPr="00895E3A" w:rsidRDefault="004A1F94" w:rsidP="004A1F94">
            <w:pPr>
              <w:rPr>
                <w:b/>
              </w:rPr>
            </w:pPr>
            <w:r w:rsidRPr="00895E3A">
              <w:rPr>
                <w:b/>
              </w:rPr>
              <w:t>Атрибут</w:t>
            </w:r>
          </w:p>
        </w:tc>
        <w:tc>
          <w:tcPr>
            <w:tcW w:w="5906" w:type="dxa"/>
          </w:tcPr>
          <w:p w14:paraId="68FEC684" w14:textId="77777777" w:rsidR="004A1F94" w:rsidRPr="00895E3A" w:rsidRDefault="004A1F94" w:rsidP="004A1F94">
            <w:pPr>
              <w:rPr>
                <w:b/>
              </w:rPr>
            </w:pPr>
            <w:r w:rsidRPr="00895E3A">
              <w:rPr>
                <w:b/>
              </w:rPr>
              <w:t>Описание</w:t>
            </w:r>
          </w:p>
        </w:tc>
        <w:tc>
          <w:tcPr>
            <w:tcW w:w="1854" w:type="dxa"/>
          </w:tcPr>
          <w:p w14:paraId="68FEC685" w14:textId="77777777" w:rsidR="004A1F94" w:rsidRPr="00895E3A" w:rsidRDefault="004A1F94" w:rsidP="004A1F94">
            <w:pPr>
              <w:rPr>
                <w:b/>
              </w:rPr>
            </w:pPr>
            <w:r w:rsidRPr="00895E3A">
              <w:rPr>
                <w:b/>
              </w:rPr>
              <w:t>Обязательный?</w:t>
            </w:r>
          </w:p>
        </w:tc>
      </w:tr>
      <w:tr w:rsidR="005F362E" w:rsidRPr="00895E3A" w14:paraId="68FEC68A" w14:textId="77777777" w:rsidTr="004A1F94">
        <w:tc>
          <w:tcPr>
            <w:tcW w:w="2093" w:type="dxa"/>
          </w:tcPr>
          <w:p w14:paraId="68FEC687" w14:textId="77777777" w:rsidR="005F362E" w:rsidRPr="00895E3A" w:rsidRDefault="005F362E" w:rsidP="004A1F94">
            <w:r w:rsidRPr="00895E3A">
              <w:t>Заказы</w:t>
            </w:r>
            <w:r w:rsidR="00787791" w:rsidRPr="00895E3A">
              <w:t xml:space="preserve"> (Orders)</w:t>
            </w:r>
          </w:p>
        </w:tc>
        <w:tc>
          <w:tcPr>
            <w:tcW w:w="5906" w:type="dxa"/>
          </w:tcPr>
          <w:p w14:paraId="68FEC688" w14:textId="77777777" w:rsidR="005F362E" w:rsidRPr="00895E3A" w:rsidRDefault="005F362E" w:rsidP="004A1F94">
            <w:r w:rsidRPr="00895E3A">
              <w:t xml:space="preserve">Массив записей типа </w:t>
            </w:r>
            <w:hyperlink w:anchor="_Заказ" w:history="1">
              <w:r w:rsidRPr="00895E3A">
                <w:rPr>
                  <w:rStyle w:val="Hyperlink"/>
                  <w:noProof w:val="0"/>
                </w:rPr>
                <w:t>Заказ</w:t>
              </w:r>
            </w:hyperlink>
            <w:r w:rsidR="00C22F26" w:rsidRPr="00895E3A">
              <w:t>. В случае если ни одного заказа не найдено возвращается пустой массив.</w:t>
            </w:r>
          </w:p>
        </w:tc>
        <w:tc>
          <w:tcPr>
            <w:tcW w:w="1854" w:type="dxa"/>
          </w:tcPr>
          <w:p w14:paraId="68FEC689" w14:textId="77777777" w:rsidR="005F362E" w:rsidRPr="00895E3A" w:rsidRDefault="005F362E" w:rsidP="004A1F94">
            <w:r w:rsidRPr="00895E3A">
              <w:t>Да</w:t>
            </w:r>
          </w:p>
        </w:tc>
      </w:tr>
      <w:tr w:rsidR="00787791" w:rsidRPr="00895E3A" w14:paraId="68FEC68E" w14:textId="77777777" w:rsidTr="004A1F94">
        <w:tc>
          <w:tcPr>
            <w:tcW w:w="2093" w:type="dxa"/>
          </w:tcPr>
          <w:p w14:paraId="68FEC68B" w14:textId="77777777" w:rsidR="00787791" w:rsidRPr="00895E3A" w:rsidRDefault="00787791" w:rsidP="008434B5">
            <w:pPr>
              <w:rPr>
                <w:b/>
              </w:rPr>
            </w:pPr>
            <w:r w:rsidRPr="00895E3A">
              <w:t>Общее количество найденных записей (TotalCount)</w:t>
            </w:r>
          </w:p>
        </w:tc>
        <w:tc>
          <w:tcPr>
            <w:tcW w:w="5906" w:type="dxa"/>
          </w:tcPr>
          <w:p w14:paraId="68FEC68C" w14:textId="77777777" w:rsidR="00787791" w:rsidRPr="00895E3A" w:rsidRDefault="00787791" w:rsidP="008434B5">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C68D" w14:textId="77777777" w:rsidR="00787791" w:rsidRPr="00895E3A" w:rsidRDefault="00787791" w:rsidP="008434B5">
            <w:pPr>
              <w:rPr>
                <w:b/>
              </w:rPr>
            </w:pPr>
            <w:r w:rsidRPr="00895E3A">
              <w:t>Нет</w:t>
            </w:r>
          </w:p>
        </w:tc>
      </w:tr>
      <w:tr w:rsidR="004A1F94" w:rsidRPr="00895E3A" w14:paraId="68FEC692" w14:textId="77777777" w:rsidTr="004A1F94">
        <w:tc>
          <w:tcPr>
            <w:tcW w:w="2093" w:type="dxa"/>
          </w:tcPr>
          <w:p w14:paraId="68FEC68F" w14:textId="77777777" w:rsidR="004A1F94" w:rsidRPr="00895E3A" w:rsidRDefault="004A1F94" w:rsidP="004A1F94">
            <w:r w:rsidRPr="00895E3A">
              <w:t>Признак успешного выполнения операции</w:t>
            </w:r>
            <w:r w:rsidR="005F362E" w:rsidRPr="00895E3A">
              <w:t xml:space="preserve"> (Success)</w:t>
            </w:r>
          </w:p>
        </w:tc>
        <w:tc>
          <w:tcPr>
            <w:tcW w:w="5906" w:type="dxa"/>
          </w:tcPr>
          <w:p w14:paraId="68FEC690" w14:textId="77777777" w:rsidR="004A1F94" w:rsidRPr="00895E3A" w:rsidRDefault="004A1F94" w:rsidP="004A1F94">
            <w:r w:rsidRPr="00895E3A">
              <w:t>Признак успешного выполнения операции</w:t>
            </w:r>
          </w:p>
        </w:tc>
        <w:tc>
          <w:tcPr>
            <w:tcW w:w="1854" w:type="dxa"/>
          </w:tcPr>
          <w:p w14:paraId="68FEC691" w14:textId="77777777" w:rsidR="004A1F94" w:rsidRPr="00895E3A" w:rsidRDefault="004A1F94" w:rsidP="004A1F94">
            <w:r w:rsidRPr="00895E3A">
              <w:t>Да</w:t>
            </w:r>
          </w:p>
        </w:tc>
      </w:tr>
      <w:tr w:rsidR="004A1F94" w:rsidRPr="00895E3A" w14:paraId="68FEC699" w14:textId="77777777" w:rsidTr="004A1F94">
        <w:tc>
          <w:tcPr>
            <w:tcW w:w="2093" w:type="dxa"/>
          </w:tcPr>
          <w:p w14:paraId="68FEC693" w14:textId="77777777" w:rsidR="004A1F94" w:rsidRPr="00895E3A" w:rsidRDefault="004A1F94" w:rsidP="004A1F94">
            <w:r w:rsidRPr="00895E3A">
              <w:t>Код возврата</w:t>
            </w:r>
            <w:r w:rsidR="005F362E" w:rsidRPr="00895E3A">
              <w:t xml:space="preserve"> (ResultCode)</w:t>
            </w:r>
          </w:p>
        </w:tc>
        <w:tc>
          <w:tcPr>
            <w:tcW w:w="5906" w:type="dxa"/>
          </w:tcPr>
          <w:p w14:paraId="68FEC694" w14:textId="77777777" w:rsidR="004A1F94" w:rsidRPr="00895E3A" w:rsidRDefault="004A1F94" w:rsidP="004A1F94">
            <w:r w:rsidRPr="00895E3A">
              <w:t>Целочисленный код, информирующий о результате выполнения операции. Допустимые значения:</w:t>
            </w:r>
          </w:p>
          <w:p w14:paraId="68FEC695" w14:textId="77777777" w:rsidR="004A1F94" w:rsidRPr="00895E3A" w:rsidRDefault="004A1F94" w:rsidP="004A1F94">
            <w:r w:rsidRPr="00895E3A">
              <w:t>0 – операция выполнена успешно</w:t>
            </w:r>
          </w:p>
          <w:p w14:paraId="68FEC696" w14:textId="77777777" w:rsidR="004A1F94" w:rsidRPr="00895E3A" w:rsidRDefault="004A1F94" w:rsidP="004A1F94">
            <w:r w:rsidRPr="00895E3A">
              <w:t>1 – во время выполнения операции произошла непредвиденная ошибка</w:t>
            </w:r>
          </w:p>
          <w:p w14:paraId="68FEC697" w14:textId="77777777" w:rsidR="00EB35BD" w:rsidRPr="00895E3A" w:rsidRDefault="00EB35BD" w:rsidP="00EB35BD">
            <w:r w:rsidRPr="00895E3A">
              <w:t>2 – по заданным параметрам заказы не найдены</w:t>
            </w:r>
          </w:p>
        </w:tc>
        <w:tc>
          <w:tcPr>
            <w:tcW w:w="1854" w:type="dxa"/>
          </w:tcPr>
          <w:p w14:paraId="68FEC698" w14:textId="77777777" w:rsidR="004A1F94" w:rsidRPr="00895E3A" w:rsidRDefault="004A1F94" w:rsidP="004A1F94">
            <w:r w:rsidRPr="00895E3A">
              <w:t>Да</w:t>
            </w:r>
          </w:p>
        </w:tc>
      </w:tr>
      <w:tr w:rsidR="004A1F94" w:rsidRPr="00895E3A" w14:paraId="68FEC69D" w14:textId="77777777" w:rsidTr="004A1F94">
        <w:tc>
          <w:tcPr>
            <w:tcW w:w="2093" w:type="dxa"/>
          </w:tcPr>
          <w:p w14:paraId="68FEC69A" w14:textId="77777777" w:rsidR="004A1F94" w:rsidRPr="00895E3A" w:rsidRDefault="004A1F94" w:rsidP="004A1F94">
            <w:r w:rsidRPr="00895E3A">
              <w:t>Описание ошибки</w:t>
            </w:r>
            <w:r w:rsidR="005F362E" w:rsidRPr="00895E3A">
              <w:t xml:space="preserve"> (ResultDescription)</w:t>
            </w:r>
          </w:p>
        </w:tc>
        <w:tc>
          <w:tcPr>
            <w:tcW w:w="5906" w:type="dxa"/>
          </w:tcPr>
          <w:p w14:paraId="68FEC69B" w14:textId="77777777" w:rsidR="004A1F94" w:rsidRPr="00895E3A" w:rsidRDefault="004A1F94" w:rsidP="004A1F94">
            <w:r w:rsidRPr="00895E3A">
              <w:t>Обязательно заполняется, если код возврата не равен 0. В других случаях никогда не заполняется.</w:t>
            </w:r>
          </w:p>
        </w:tc>
        <w:tc>
          <w:tcPr>
            <w:tcW w:w="1854" w:type="dxa"/>
          </w:tcPr>
          <w:p w14:paraId="68FEC69C" w14:textId="77777777" w:rsidR="004A1F94" w:rsidRPr="00895E3A" w:rsidRDefault="004A1F94" w:rsidP="004A1F94">
            <w:r w:rsidRPr="00895E3A">
              <w:t>Нет</w:t>
            </w:r>
          </w:p>
        </w:tc>
      </w:tr>
    </w:tbl>
    <w:p w14:paraId="68FEC69E" w14:textId="77777777" w:rsidR="004A1F94" w:rsidRPr="00895E3A" w:rsidRDefault="004A1F94" w:rsidP="004A1F94">
      <w:pPr>
        <w:keepNext/>
        <w:numPr>
          <w:ilvl w:val="3"/>
          <w:numId w:val="13"/>
        </w:numPr>
        <w:spacing w:before="200"/>
        <w:outlineLvl w:val="3"/>
        <w:rPr>
          <w:bCs/>
          <w:iCs/>
          <w:sz w:val="24"/>
        </w:rPr>
      </w:pPr>
      <w:bookmarkStart w:id="886" w:name="_Toc370583137"/>
      <w:r w:rsidRPr="00895E3A">
        <w:rPr>
          <w:bCs/>
          <w:iCs/>
          <w:sz w:val="24"/>
        </w:rPr>
        <w:t>Логика выполнения</w:t>
      </w:r>
      <w:bookmarkEnd w:id="886"/>
    </w:p>
    <w:p w14:paraId="68FEC69F" w14:textId="77777777" w:rsidR="004A1F94" w:rsidRPr="00895E3A" w:rsidRDefault="004A1F94" w:rsidP="004A1F94">
      <w:r w:rsidRPr="00895E3A">
        <w:t>Основной сценарий выполнения:</w:t>
      </w:r>
    </w:p>
    <w:p w14:paraId="68FEC6A0" w14:textId="77777777" w:rsidR="004A1F94" w:rsidRPr="00895E3A" w:rsidRDefault="004A1F94" w:rsidP="00E31AB0">
      <w:pPr>
        <w:numPr>
          <w:ilvl w:val="0"/>
          <w:numId w:val="48"/>
        </w:numPr>
      </w:pPr>
      <w:r w:rsidRPr="00895E3A">
        <w:lastRenderedPageBreak/>
        <w:t xml:space="preserve">Сервис </w:t>
      </w:r>
      <w:r w:rsidR="00AB10E5" w:rsidRPr="00895E3A">
        <w:t xml:space="preserve">производит поиск </w:t>
      </w:r>
      <w:r w:rsidR="004231A2" w:rsidRPr="00895E3A">
        <w:t xml:space="preserve">по </w:t>
      </w:r>
      <w:hyperlink w:anchor="_Реестр_заказов" w:history="1">
        <w:r w:rsidR="004231A2" w:rsidRPr="00895E3A">
          <w:rPr>
            <w:rStyle w:val="Hyperlink"/>
            <w:noProof w:val="0"/>
          </w:rPr>
          <w:t>реестру заказов</w:t>
        </w:r>
      </w:hyperlink>
      <w:r w:rsidR="004231A2" w:rsidRPr="00895E3A">
        <w:t xml:space="preserve"> </w:t>
      </w:r>
      <w:r w:rsidR="00AB10E5" w:rsidRPr="00895E3A">
        <w:t>в соответствии с переданными фильтрами</w:t>
      </w:r>
    </w:p>
    <w:p w14:paraId="68FEC6A1" w14:textId="77777777" w:rsidR="004A1F94" w:rsidRPr="00895E3A" w:rsidRDefault="00AB10E5" w:rsidP="00E31AB0">
      <w:pPr>
        <w:numPr>
          <w:ilvl w:val="0"/>
          <w:numId w:val="48"/>
        </w:numPr>
      </w:pPr>
      <w:r w:rsidRPr="00895E3A">
        <w:t>Сортирует результат по дате создания заказа в обратном порядке.</w:t>
      </w:r>
    </w:p>
    <w:p w14:paraId="68FEC6A2" w14:textId="77777777" w:rsidR="004A1F94" w:rsidRPr="00895E3A" w:rsidRDefault="00AB10E5" w:rsidP="00E31AB0">
      <w:pPr>
        <w:numPr>
          <w:ilvl w:val="0"/>
          <w:numId w:val="48"/>
        </w:numPr>
      </w:pPr>
      <w:r w:rsidRPr="00895E3A">
        <w:t>Возвращает результат</w:t>
      </w:r>
    </w:p>
    <w:p w14:paraId="68FEC6A3" w14:textId="77777777" w:rsidR="008A76A9" w:rsidRPr="00895E3A" w:rsidRDefault="008A76A9" w:rsidP="008A76A9">
      <w:pPr>
        <w:keepNext/>
        <w:numPr>
          <w:ilvl w:val="2"/>
          <w:numId w:val="13"/>
        </w:numPr>
        <w:spacing w:before="200"/>
        <w:outlineLvl w:val="2"/>
        <w:rPr>
          <w:bCs/>
          <w:color w:val="000000"/>
          <w:sz w:val="28"/>
        </w:rPr>
      </w:pPr>
      <w:bookmarkStart w:id="887" w:name="_Toc370583138"/>
      <w:r w:rsidRPr="00895E3A">
        <w:rPr>
          <w:bCs/>
          <w:color w:val="000000"/>
          <w:sz w:val="28"/>
        </w:rPr>
        <w:t>Получение заказов на оплату (GetOrdersForPayment)</w:t>
      </w:r>
      <w:bookmarkEnd w:id="887"/>
    </w:p>
    <w:p w14:paraId="68FEC6A4" w14:textId="77777777" w:rsidR="008A76A9" w:rsidRPr="00895E3A" w:rsidRDefault="008A76A9" w:rsidP="008A76A9">
      <w:pPr>
        <w:keepNext/>
        <w:numPr>
          <w:ilvl w:val="3"/>
          <w:numId w:val="13"/>
        </w:numPr>
        <w:spacing w:before="200"/>
        <w:outlineLvl w:val="3"/>
        <w:rPr>
          <w:bCs/>
          <w:iCs/>
          <w:sz w:val="24"/>
        </w:rPr>
      </w:pPr>
      <w:bookmarkStart w:id="888" w:name="_Toc370583139"/>
      <w:r w:rsidRPr="00895E3A">
        <w:rPr>
          <w:bCs/>
          <w:iCs/>
          <w:sz w:val="24"/>
        </w:rPr>
        <w:t>Карточка операции</w:t>
      </w:r>
      <w:bookmarkEnd w:id="888"/>
    </w:p>
    <w:tbl>
      <w:tblPr>
        <w:tblStyle w:val="11"/>
        <w:tblW w:w="0" w:type="auto"/>
        <w:tblLook w:val="04A0" w:firstRow="1" w:lastRow="0" w:firstColumn="1" w:lastColumn="0" w:noHBand="0" w:noVBand="1"/>
      </w:tblPr>
      <w:tblGrid>
        <w:gridCol w:w="3652"/>
        <w:gridCol w:w="6201"/>
      </w:tblGrid>
      <w:tr w:rsidR="008A76A9" w:rsidRPr="00895E3A" w14:paraId="68FEC6A7" w14:textId="77777777" w:rsidTr="00C4724B">
        <w:tc>
          <w:tcPr>
            <w:tcW w:w="3652" w:type="dxa"/>
          </w:tcPr>
          <w:p w14:paraId="68FEC6A5" w14:textId="77777777" w:rsidR="008A76A9" w:rsidRPr="00895E3A" w:rsidRDefault="008A76A9" w:rsidP="00C4724B">
            <w:r w:rsidRPr="00895E3A">
              <w:t>Предназначение</w:t>
            </w:r>
          </w:p>
        </w:tc>
        <w:tc>
          <w:tcPr>
            <w:tcW w:w="6201" w:type="dxa"/>
          </w:tcPr>
          <w:p w14:paraId="68FEC6A6" w14:textId="77777777" w:rsidR="008A76A9" w:rsidRPr="00895E3A" w:rsidRDefault="008A76A9" w:rsidP="008A76A9">
            <w:r w:rsidRPr="00895E3A">
              <w:t>Поиск заказов на оплату.</w:t>
            </w:r>
          </w:p>
        </w:tc>
      </w:tr>
      <w:tr w:rsidR="008A76A9" w:rsidRPr="00895E3A" w14:paraId="68FEC6AA" w14:textId="77777777" w:rsidTr="00C4724B">
        <w:tc>
          <w:tcPr>
            <w:tcW w:w="3652" w:type="dxa"/>
          </w:tcPr>
          <w:p w14:paraId="68FEC6A8" w14:textId="77777777" w:rsidR="008A76A9" w:rsidRPr="00895E3A" w:rsidRDefault="008A76A9" w:rsidP="00C4724B">
            <w:r w:rsidRPr="00895E3A">
              <w:t>Режим выполнения</w:t>
            </w:r>
          </w:p>
        </w:tc>
        <w:tc>
          <w:tcPr>
            <w:tcW w:w="6201" w:type="dxa"/>
          </w:tcPr>
          <w:p w14:paraId="68FEC6A9" w14:textId="77777777" w:rsidR="008A76A9" w:rsidRPr="00895E3A" w:rsidRDefault="008A76A9" w:rsidP="00C4724B">
            <w:r w:rsidRPr="00895E3A">
              <w:t>Синхронный.</w:t>
            </w:r>
          </w:p>
        </w:tc>
      </w:tr>
    </w:tbl>
    <w:p w14:paraId="68FEC6AB" w14:textId="77777777" w:rsidR="008A76A9" w:rsidRPr="00895E3A" w:rsidRDefault="008A76A9" w:rsidP="008A76A9">
      <w:pPr>
        <w:keepNext/>
        <w:numPr>
          <w:ilvl w:val="3"/>
          <w:numId w:val="13"/>
        </w:numPr>
        <w:spacing w:before="200"/>
        <w:outlineLvl w:val="3"/>
        <w:rPr>
          <w:bCs/>
          <w:iCs/>
          <w:sz w:val="24"/>
        </w:rPr>
      </w:pPr>
      <w:bookmarkStart w:id="889" w:name="_Toc370583140"/>
      <w:r w:rsidRPr="00895E3A">
        <w:rPr>
          <w:bCs/>
          <w:iCs/>
          <w:sz w:val="24"/>
        </w:rPr>
        <w:t>Параметры назначения</w:t>
      </w:r>
      <w:bookmarkEnd w:id="889"/>
    </w:p>
    <w:tbl>
      <w:tblPr>
        <w:tblStyle w:val="11"/>
        <w:tblW w:w="0" w:type="auto"/>
        <w:tblLook w:val="04A0" w:firstRow="1" w:lastRow="0" w:firstColumn="1" w:lastColumn="0" w:noHBand="0" w:noVBand="1"/>
      </w:tblPr>
      <w:tblGrid>
        <w:gridCol w:w="4926"/>
        <w:gridCol w:w="4927"/>
      </w:tblGrid>
      <w:tr w:rsidR="008A76A9" w:rsidRPr="00895E3A" w14:paraId="68FEC6AE" w14:textId="77777777" w:rsidTr="00C4724B">
        <w:tc>
          <w:tcPr>
            <w:tcW w:w="4926" w:type="dxa"/>
          </w:tcPr>
          <w:p w14:paraId="68FEC6AC" w14:textId="77777777" w:rsidR="008A76A9" w:rsidRPr="00895E3A" w:rsidRDefault="008A76A9" w:rsidP="00C4724B">
            <w:pPr>
              <w:rPr>
                <w:b/>
              </w:rPr>
            </w:pPr>
            <w:r w:rsidRPr="00895E3A">
              <w:rPr>
                <w:b/>
              </w:rPr>
              <w:t>Параметр</w:t>
            </w:r>
          </w:p>
        </w:tc>
        <w:tc>
          <w:tcPr>
            <w:tcW w:w="4927" w:type="dxa"/>
          </w:tcPr>
          <w:p w14:paraId="68FEC6AD" w14:textId="77777777" w:rsidR="008A76A9" w:rsidRPr="00895E3A" w:rsidRDefault="008A76A9" w:rsidP="00C4724B">
            <w:pPr>
              <w:rPr>
                <w:b/>
              </w:rPr>
            </w:pPr>
            <w:r w:rsidRPr="00895E3A">
              <w:rPr>
                <w:b/>
              </w:rPr>
              <w:t>Значение</w:t>
            </w:r>
          </w:p>
        </w:tc>
      </w:tr>
      <w:tr w:rsidR="008A76A9" w:rsidRPr="00895E3A" w14:paraId="68FEC6B1" w14:textId="77777777" w:rsidTr="00C4724B">
        <w:tc>
          <w:tcPr>
            <w:tcW w:w="4926" w:type="dxa"/>
          </w:tcPr>
          <w:p w14:paraId="68FEC6AF" w14:textId="77777777" w:rsidR="008A76A9" w:rsidRPr="00895E3A" w:rsidRDefault="008A76A9" w:rsidP="00C4724B">
            <w:r w:rsidRPr="00895E3A">
              <w:t>Максимальное время от получения запроса до выдачи ответа</w:t>
            </w:r>
          </w:p>
        </w:tc>
        <w:tc>
          <w:tcPr>
            <w:tcW w:w="4927" w:type="dxa"/>
          </w:tcPr>
          <w:p w14:paraId="68FEC6B0" w14:textId="77777777" w:rsidR="008A76A9" w:rsidRPr="00895E3A" w:rsidRDefault="008A76A9" w:rsidP="00C4724B">
            <w:r w:rsidRPr="00895E3A">
              <w:t>1000 миллисекунд</w:t>
            </w:r>
          </w:p>
        </w:tc>
      </w:tr>
    </w:tbl>
    <w:p w14:paraId="68FEC6B2" w14:textId="77777777" w:rsidR="008A76A9" w:rsidRPr="00895E3A" w:rsidRDefault="008A76A9" w:rsidP="008A76A9">
      <w:pPr>
        <w:keepNext/>
        <w:numPr>
          <w:ilvl w:val="3"/>
          <w:numId w:val="13"/>
        </w:numPr>
        <w:spacing w:before="200"/>
        <w:outlineLvl w:val="3"/>
        <w:rPr>
          <w:bCs/>
          <w:iCs/>
          <w:sz w:val="24"/>
        </w:rPr>
      </w:pPr>
      <w:bookmarkStart w:id="890" w:name="_Toc370583141"/>
      <w:r w:rsidRPr="00895E3A">
        <w:rPr>
          <w:bCs/>
          <w:iCs/>
          <w:sz w:val="24"/>
        </w:rPr>
        <w:t>Влияние на другие операции</w:t>
      </w:r>
      <w:bookmarkEnd w:id="890"/>
    </w:p>
    <w:p w14:paraId="68FEC6B3" w14:textId="77777777" w:rsidR="008A76A9" w:rsidRPr="00895E3A" w:rsidRDefault="008A76A9" w:rsidP="008A76A9">
      <w:r w:rsidRPr="00895E3A">
        <w:t>Отсутствует.</w:t>
      </w:r>
    </w:p>
    <w:p w14:paraId="68FEC6B4" w14:textId="77777777" w:rsidR="008A76A9" w:rsidRPr="00895E3A" w:rsidRDefault="008A76A9" w:rsidP="008A76A9">
      <w:pPr>
        <w:keepNext/>
        <w:numPr>
          <w:ilvl w:val="3"/>
          <w:numId w:val="13"/>
        </w:numPr>
        <w:spacing w:before="200"/>
        <w:outlineLvl w:val="3"/>
        <w:rPr>
          <w:bCs/>
          <w:iCs/>
          <w:sz w:val="24"/>
        </w:rPr>
      </w:pPr>
      <w:bookmarkStart w:id="891" w:name="_Toc370583142"/>
      <w:r w:rsidRPr="00895E3A">
        <w:rPr>
          <w:bCs/>
          <w:iCs/>
          <w:sz w:val="24"/>
        </w:rPr>
        <w:t>Входные параметры</w:t>
      </w:r>
      <w:bookmarkEnd w:id="891"/>
    </w:p>
    <w:tbl>
      <w:tblPr>
        <w:tblStyle w:val="11"/>
        <w:tblW w:w="0" w:type="auto"/>
        <w:tblLook w:val="04A0" w:firstRow="1" w:lastRow="0" w:firstColumn="1" w:lastColumn="0" w:noHBand="0" w:noVBand="1"/>
      </w:tblPr>
      <w:tblGrid>
        <w:gridCol w:w="2093"/>
        <w:gridCol w:w="5906"/>
        <w:gridCol w:w="1854"/>
      </w:tblGrid>
      <w:tr w:rsidR="008A76A9" w:rsidRPr="00895E3A" w14:paraId="68FEC6B8" w14:textId="77777777" w:rsidTr="00C4724B">
        <w:tc>
          <w:tcPr>
            <w:tcW w:w="2093" w:type="dxa"/>
          </w:tcPr>
          <w:p w14:paraId="68FEC6B5" w14:textId="77777777" w:rsidR="008A76A9" w:rsidRPr="00895E3A" w:rsidRDefault="008A76A9" w:rsidP="00C4724B">
            <w:pPr>
              <w:rPr>
                <w:b/>
              </w:rPr>
            </w:pPr>
            <w:r w:rsidRPr="00895E3A">
              <w:rPr>
                <w:b/>
              </w:rPr>
              <w:t>Параметр</w:t>
            </w:r>
          </w:p>
        </w:tc>
        <w:tc>
          <w:tcPr>
            <w:tcW w:w="5906" w:type="dxa"/>
          </w:tcPr>
          <w:p w14:paraId="68FEC6B6" w14:textId="77777777" w:rsidR="008A76A9" w:rsidRPr="00895E3A" w:rsidRDefault="008A76A9" w:rsidP="00C4724B">
            <w:pPr>
              <w:rPr>
                <w:b/>
              </w:rPr>
            </w:pPr>
            <w:r w:rsidRPr="00895E3A">
              <w:rPr>
                <w:b/>
              </w:rPr>
              <w:t>Описание</w:t>
            </w:r>
          </w:p>
        </w:tc>
        <w:tc>
          <w:tcPr>
            <w:tcW w:w="1854" w:type="dxa"/>
          </w:tcPr>
          <w:p w14:paraId="68FEC6B7" w14:textId="77777777" w:rsidR="008A76A9" w:rsidRPr="00895E3A" w:rsidRDefault="008A76A9" w:rsidP="00C4724B">
            <w:pPr>
              <w:rPr>
                <w:b/>
              </w:rPr>
            </w:pPr>
            <w:r w:rsidRPr="00895E3A">
              <w:rPr>
                <w:b/>
              </w:rPr>
              <w:t>Обязательный?</w:t>
            </w:r>
          </w:p>
        </w:tc>
      </w:tr>
      <w:tr w:rsidR="008A76A9" w:rsidRPr="00895E3A" w14:paraId="68FEC6BC" w14:textId="77777777" w:rsidTr="00C4724B">
        <w:tc>
          <w:tcPr>
            <w:tcW w:w="2093" w:type="dxa"/>
          </w:tcPr>
          <w:p w14:paraId="68FEC6B9" w14:textId="77777777" w:rsidR="008A76A9" w:rsidRPr="00895E3A" w:rsidRDefault="008A76A9" w:rsidP="00C4724B">
            <w:r w:rsidRPr="00895E3A">
              <w:t>Количество пропущенных записей (CountToSkip)</w:t>
            </w:r>
          </w:p>
        </w:tc>
        <w:tc>
          <w:tcPr>
            <w:tcW w:w="5906" w:type="dxa"/>
          </w:tcPr>
          <w:p w14:paraId="68FEC6BA" w14:textId="77777777" w:rsidR="008A76A9" w:rsidRPr="00895E3A" w:rsidRDefault="008A76A9" w:rsidP="008A76A9">
            <w:r w:rsidRPr="00895E3A">
              <w:t>Количество заказов из списка найденных и отсортированных товаров, которые нужно пропустить и не возвращать. Если значение не указано, то значение равно 0.</w:t>
            </w:r>
          </w:p>
        </w:tc>
        <w:tc>
          <w:tcPr>
            <w:tcW w:w="1854" w:type="dxa"/>
          </w:tcPr>
          <w:p w14:paraId="68FEC6BB" w14:textId="77777777" w:rsidR="008A76A9" w:rsidRPr="00895E3A" w:rsidRDefault="008A76A9" w:rsidP="00C4724B">
            <w:r w:rsidRPr="00895E3A">
              <w:t>Нет</w:t>
            </w:r>
          </w:p>
        </w:tc>
      </w:tr>
      <w:tr w:rsidR="008A76A9" w:rsidRPr="00895E3A" w14:paraId="68FEC6C0" w14:textId="77777777" w:rsidTr="00C4724B">
        <w:tc>
          <w:tcPr>
            <w:tcW w:w="2093" w:type="dxa"/>
          </w:tcPr>
          <w:p w14:paraId="68FEC6BD" w14:textId="77777777" w:rsidR="008A76A9" w:rsidRPr="00895E3A" w:rsidRDefault="008A76A9" w:rsidP="00C4724B">
            <w:r w:rsidRPr="00895E3A">
              <w:t>Максимальное количество возвращаемых записей (CountToTake)</w:t>
            </w:r>
          </w:p>
        </w:tc>
        <w:tc>
          <w:tcPr>
            <w:tcW w:w="5906" w:type="dxa"/>
          </w:tcPr>
          <w:p w14:paraId="68FEC6BE" w14:textId="77777777" w:rsidR="008A76A9" w:rsidRPr="00895E3A" w:rsidRDefault="008A76A9" w:rsidP="008A76A9">
            <w:r w:rsidRPr="00895E3A">
              <w:t>Максимальное количество возвращаемых заказов.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6BF" w14:textId="77777777" w:rsidR="008A76A9" w:rsidRPr="00895E3A" w:rsidRDefault="008A76A9" w:rsidP="00C4724B">
            <w:r w:rsidRPr="00895E3A">
              <w:t>Нет</w:t>
            </w:r>
          </w:p>
        </w:tc>
      </w:tr>
    </w:tbl>
    <w:p w14:paraId="68FEC6C1" w14:textId="77777777" w:rsidR="008A76A9" w:rsidRPr="00895E3A" w:rsidRDefault="008A76A9" w:rsidP="008A76A9">
      <w:pPr>
        <w:keepNext/>
        <w:numPr>
          <w:ilvl w:val="3"/>
          <w:numId w:val="13"/>
        </w:numPr>
        <w:spacing w:before="200"/>
        <w:outlineLvl w:val="3"/>
        <w:rPr>
          <w:bCs/>
          <w:iCs/>
          <w:sz w:val="24"/>
        </w:rPr>
      </w:pPr>
      <w:bookmarkStart w:id="892" w:name="_Toc370583143"/>
      <w:r w:rsidRPr="00895E3A">
        <w:rPr>
          <w:bCs/>
          <w:iCs/>
          <w:sz w:val="24"/>
        </w:rPr>
        <w:t>Выходные данные</w:t>
      </w:r>
      <w:bookmarkEnd w:id="892"/>
    </w:p>
    <w:tbl>
      <w:tblPr>
        <w:tblStyle w:val="11"/>
        <w:tblW w:w="0" w:type="auto"/>
        <w:tblLook w:val="04A0" w:firstRow="1" w:lastRow="0" w:firstColumn="1" w:lastColumn="0" w:noHBand="0" w:noVBand="1"/>
      </w:tblPr>
      <w:tblGrid>
        <w:gridCol w:w="2093"/>
        <w:gridCol w:w="5906"/>
        <w:gridCol w:w="1854"/>
      </w:tblGrid>
      <w:tr w:rsidR="008A76A9" w:rsidRPr="00895E3A" w14:paraId="68FEC6C5" w14:textId="77777777" w:rsidTr="00C4724B">
        <w:tc>
          <w:tcPr>
            <w:tcW w:w="2093" w:type="dxa"/>
          </w:tcPr>
          <w:p w14:paraId="68FEC6C2" w14:textId="77777777" w:rsidR="008A76A9" w:rsidRPr="00895E3A" w:rsidRDefault="008A76A9" w:rsidP="00C4724B">
            <w:pPr>
              <w:rPr>
                <w:b/>
              </w:rPr>
            </w:pPr>
            <w:r w:rsidRPr="00895E3A">
              <w:rPr>
                <w:b/>
              </w:rPr>
              <w:t>Атрибут</w:t>
            </w:r>
          </w:p>
        </w:tc>
        <w:tc>
          <w:tcPr>
            <w:tcW w:w="5906" w:type="dxa"/>
          </w:tcPr>
          <w:p w14:paraId="68FEC6C3" w14:textId="77777777" w:rsidR="008A76A9" w:rsidRPr="00895E3A" w:rsidRDefault="008A76A9" w:rsidP="00C4724B">
            <w:pPr>
              <w:rPr>
                <w:b/>
              </w:rPr>
            </w:pPr>
            <w:r w:rsidRPr="00895E3A">
              <w:rPr>
                <w:b/>
              </w:rPr>
              <w:t>Описание</w:t>
            </w:r>
          </w:p>
        </w:tc>
        <w:tc>
          <w:tcPr>
            <w:tcW w:w="1854" w:type="dxa"/>
          </w:tcPr>
          <w:p w14:paraId="68FEC6C4" w14:textId="77777777" w:rsidR="008A76A9" w:rsidRPr="00895E3A" w:rsidRDefault="008A76A9" w:rsidP="00C4724B">
            <w:pPr>
              <w:rPr>
                <w:b/>
              </w:rPr>
            </w:pPr>
            <w:r w:rsidRPr="00895E3A">
              <w:rPr>
                <w:b/>
              </w:rPr>
              <w:t>Обязательный?</w:t>
            </w:r>
          </w:p>
        </w:tc>
      </w:tr>
      <w:tr w:rsidR="008A76A9" w:rsidRPr="00895E3A" w14:paraId="68FEC6C9" w14:textId="77777777" w:rsidTr="00C4724B">
        <w:tc>
          <w:tcPr>
            <w:tcW w:w="2093" w:type="dxa"/>
          </w:tcPr>
          <w:p w14:paraId="68FEC6C6" w14:textId="77777777" w:rsidR="008A76A9" w:rsidRPr="00895E3A" w:rsidRDefault="008A76A9" w:rsidP="00C4724B">
            <w:r w:rsidRPr="00895E3A">
              <w:lastRenderedPageBreak/>
              <w:t>Заказы (Orders)</w:t>
            </w:r>
          </w:p>
        </w:tc>
        <w:tc>
          <w:tcPr>
            <w:tcW w:w="5906" w:type="dxa"/>
          </w:tcPr>
          <w:p w14:paraId="68FEC6C7" w14:textId="77777777" w:rsidR="008A76A9" w:rsidRPr="00895E3A" w:rsidRDefault="008A76A9" w:rsidP="00C4724B">
            <w:r w:rsidRPr="00895E3A">
              <w:t xml:space="preserve">Массив записей типа </w:t>
            </w:r>
            <w:hyperlink w:anchor="_Заказ" w:history="1">
              <w:r w:rsidRPr="00895E3A">
                <w:rPr>
                  <w:rStyle w:val="Hyperlink"/>
                  <w:noProof w:val="0"/>
                </w:rPr>
                <w:t>Заказ</w:t>
              </w:r>
            </w:hyperlink>
            <w:r w:rsidRPr="00895E3A">
              <w:t>. В случае если ни одного заказа не найдено возвращается пустой массив.</w:t>
            </w:r>
          </w:p>
        </w:tc>
        <w:tc>
          <w:tcPr>
            <w:tcW w:w="1854" w:type="dxa"/>
          </w:tcPr>
          <w:p w14:paraId="68FEC6C8" w14:textId="77777777" w:rsidR="008A76A9" w:rsidRPr="00895E3A" w:rsidRDefault="008A76A9" w:rsidP="00C4724B">
            <w:r w:rsidRPr="00895E3A">
              <w:t>Да</w:t>
            </w:r>
          </w:p>
        </w:tc>
      </w:tr>
      <w:tr w:rsidR="008A76A9" w:rsidRPr="00895E3A" w14:paraId="68FEC6CD" w14:textId="77777777" w:rsidTr="00C4724B">
        <w:tc>
          <w:tcPr>
            <w:tcW w:w="2093" w:type="dxa"/>
          </w:tcPr>
          <w:p w14:paraId="68FEC6CA" w14:textId="77777777" w:rsidR="008A76A9" w:rsidRPr="00895E3A" w:rsidRDefault="008A76A9" w:rsidP="00C4724B">
            <w:pPr>
              <w:rPr>
                <w:b/>
              </w:rPr>
            </w:pPr>
            <w:r w:rsidRPr="00895E3A">
              <w:t>Общее количество найденных записей (TotalCount)</w:t>
            </w:r>
          </w:p>
        </w:tc>
        <w:tc>
          <w:tcPr>
            <w:tcW w:w="5906" w:type="dxa"/>
          </w:tcPr>
          <w:p w14:paraId="68FEC6CB" w14:textId="77777777" w:rsidR="008A76A9" w:rsidRPr="00895E3A" w:rsidRDefault="008A76A9" w:rsidP="00C4724B">
            <w:pPr>
              <w:rPr>
                <w:b/>
              </w:rPr>
            </w:pPr>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 если входной параметр «Признак подсчета общего количества найденных записей» равен 1.</w:t>
            </w:r>
          </w:p>
        </w:tc>
        <w:tc>
          <w:tcPr>
            <w:tcW w:w="1854" w:type="dxa"/>
          </w:tcPr>
          <w:p w14:paraId="68FEC6CC" w14:textId="77777777" w:rsidR="008A76A9" w:rsidRPr="00895E3A" w:rsidRDefault="008A76A9" w:rsidP="00C4724B">
            <w:pPr>
              <w:rPr>
                <w:b/>
              </w:rPr>
            </w:pPr>
            <w:r w:rsidRPr="00895E3A">
              <w:t>Нет</w:t>
            </w:r>
          </w:p>
        </w:tc>
      </w:tr>
      <w:tr w:rsidR="008A76A9" w:rsidRPr="00895E3A" w14:paraId="68FEC6D1" w14:textId="77777777" w:rsidTr="00C4724B">
        <w:tc>
          <w:tcPr>
            <w:tcW w:w="2093" w:type="dxa"/>
          </w:tcPr>
          <w:p w14:paraId="68FEC6CE" w14:textId="77777777" w:rsidR="008A76A9" w:rsidRPr="00895E3A" w:rsidRDefault="008A76A9" w:rsidP="00C4724B">
            <w:r w:rsidRPr="00895E3A">
              <w:t>Признак успешного выполнения операции (Success)</w:t>
            </w:r>
          </w:p>
        </w:tc>
        <w:tc>
          <w:tcPr>
            <w:tcW w:w="5906" w:type="dxa"/>
          </w:tcPr>
          <w:p w14:paraId="68FEC6CF" w14:textId="77777777" w:rsidR="008A76A9" w:rsidRPr="00895E3A" w:rsidRDefault="008A76A9" w:rsidP="00C4724B">
            <w:r w:rsidRPr="00895E3A">
              <w:t>Признак успешного выполнения операции</w:t>
            </w:r>
          </w:p>
        </w:tc>
        <w:tc>
          <w:tcPr>
            <w:tcW w:w="1854" w:type="dxa"/>
          </w:tcPr>
          <w:p w14:paraId="68FEC6D0" w14:textId="77777777" w:rsidR="008A76A9" w:rsidRPr="00895E3A" w:rsidRDefault="008A76A9" w:rsidP="00C4724B">
            <w:r w:rsidRPr="00895E3A">
              <w:t>Да</w:t>
            </w:r>
          </w:p>
        </w:tc>
      </w:tr>
      <w:tr w:rsidR="008A76A9" w:rsidRPr="00895E3A" w14:paraId="68FEC6D8" w14:textId="77777777" w:rsidTr="00C4724B">
        <w:tc>
          <w:tcPr>
            <w:tcW w:w="2093" w:type="dxa"/>
          </w:tcPr>
          <w:p w14:paraId="68FEC6D2" w14:textId="77777777" w:rsidR="008A76A9" w:rsidRPr="00895E3A" w:rsidRDefault="008A76A9" w:rsidP="00C4724B">
            <w:r w:rsidRPr="00895E3A">
              <w:t>Код возврата (ResultCode)</w:t>
            </w:r>
          </w:p>
        </w:tc>
        <w:tc>
          <w:tcPr>
            <w:tcW w:w="5906" w:type="dxa"/>
          </w:tcPr>
          <w:p w14:paraId="68FEC6D3" w14:textId="77777777" w:rsidR="008A76A9" w:rsidRPr="00895E3A" w:rsidRDefault="008A76A9" w:rsidP="00C4724B">
            <w:r w:rsidRPr="00895E3A">
              <w:t>Целочисленный код, информирующий о результате выполнения операции. Допустимые значения:</w:t>
            </w:r>
          </w:p>
          <w:p w14:paraId="68FEC6D4" w14:textId="77777777" w:rsidR="008A76A9" w:rsidRPr="00895E3A" w:rsidRDefault="008A76A9" w:rsidP="00C4724B">
            <w:r w:rsidRPr="00895E3A">
              <w:t>0 – операция выполнена успешно</w:t>
            </w:r>
          </w:p>
          <w:p w14:paraId="68FEC6D5" w14:textId="77777777" w:rsidR="008A76A9" w:rsidRPr="00895E3A" w:rsidRDefault="008A76A9" w:rsidP="00C4724B">
            <w:r w:rsidRPr="00895E3A">
              <w:t>1 – во время выполнения операции произошла непредвиденная ошибка</w:t>
            </w:r>
          </w:p>
          <w:p w14:paraId="68FEC6D6" w14:textId="77777777" w:rsidR="008A76A9" w:rsidRPr="00895E3A" w:rsidRDefault="008A76A9" w:rsidP="00C4724B">
            <w:r w:rsidRPr="00895E3A">
              <w:t>2 – по заданным параметрам заказы не найдены</w:t>
            </w:r>
          </w:p>
        </w:tc>
        <w:tc>
          <w:tcPr>
            <w:tcW w:w="1854" w:type="dxa"/>
          </w:tcPr>
          <w:p w14:paraId="68FEC6D7" w14:textId="77777777" w:rsidR="008A76A9" w:rsidRPr="00895E3A" w:rsidRDefault="008A76A9" w:rsidP="00C4724B">
            <w:r w:rsidRPr="00895E3A">
              <w:t>Да</w:t>
            </w:r>
          </w:p>
        </w:tc>
      </w:tr>
      <w:tr w:rsidR="008A76A9" w:rsidRPr="00895E3A" w14:paraId="68FEC6DC" w14:textId="77777777" w:rsidTr="00C4724B">
        <w:tc>
          <w:tcPr>
            <w:tcW w:w="2093" w:type="dxa"/>
          </w:tcPr>
          <w:p w14:paraId="68FEC6D9" w14:textId="77777777" w:rsidR="008A76A9" w:rsidRPr="00895E3A" w:rsidRDefault="008A76A9" w:rsidP="00C4724B">
            <w:r w:rsidRPr="00895E3A">
              <w:t>Описание ошибки (ResultDescription)</w:t>
            </w:r>
          </w:p>
        </w:tc>
        <w:tc>
          <w:tcPr>
            <w:tcW w:w="5906" w:type="dxa"/>
          </w:tcPr>
          <w:p w14:paraId="68FEC6DA" w14:textId="77777777" w:rsidR="008A76A9" w:rsidRPr="00895E3A" w:rsidRDefault="008A76A9" w:rsidP="00C4724B">
            <w:r w:rsidRPr="00895E3A">
              <w:t>Обязательно заполняется, если код возврата не равен 0. В других случаях никогда не заполняется.</w:t>
            </w:r>
          </w:p>
        </w:tc>
        <w:tc>
          <w:tcPr>
            <w:tcW w:w="1854" w:type="dxa"/>
          </w:tcPr>
          <w:p w14:paraId="68FEC6DB" w14:textId="77777777" w:rsidR="008A76A9" w:rsidRPr="00895E3A" w:rsidRDefault="008A76A9" w:rsidP="00C4724B">
            <w:r w:rsidRPr="00895E3A">
              <w:t>Нет</w:t>
            </w:r>
          </w:p>
        </w:tc>
      </w:tr>
    </w:tbl>
    <w:p w14:paraId="68FEC6DD" w14:textId="77777777" w:rsidR="008A76A9" w:rsidRPr="00895E3A" w:rsidRDefault="008A76A9" w:rsidP="008A76A9">
      <w:pPr>
        <w:keepNext/>
        <w:numPr>
          <w:ilvl w:val="3"/>
          <w:numId w:val="13"/>
        </w:numPr>
        <w:spacing w:before="200"/>
        <w:outlineLvl w:val="3"/>
        <w:rPr>
          <w:bCs/>
          <w:iCs/>
          <w:sz w:val="24"/>
        </w:rPr>
      </w:pPr>
      <w:bookmarkStart w:id="893" w:name="_Toc370583144"/>
      <w:r w:rsidRPr="00895E3A">
        <w:rPr>
          <w:bCs/>
          <w:iCs/>
          <w:sz w:val="24"/>
        </w:rPr>
        <w:t>Логика выполнения</w:t>
      </w:r>
      <w:bookmarkEnd w:id="893"/>
    </w:p>
    <w:p w14:paraId="68FEC6DE" w14:textId="77777777" w:rsidR="008A76A9" w:rsidRPr="00895E3A" w:rsidRDefault="008A76A9" w:rsidP="008A76A9">
      <w:r w:rsidRPr="00895E3A">
        <w:t>Основной сценарий выполнения:</w:t>
      </w:r>
    </w:p>
    <w:p w14:paraId="68FEC6DF" w14:textId="77777777" w:rsidR="008A76A9" w:rsidRPr="00895E3A" w:rsidRDefault="008A76A9" w:rsidP="008A76A9">
      <w:pPr>
        <w:ind w:left="360"/>
      </w:pPr>
      <w:r w:rsidRPr="00895E3A">
        <w:t>Сервис производит поиск не оплаченных заказов по статусу PaymentStatus=No</w:t>
      </w:r>
    </w:p>
    <w:p w14:paraId="68FEC6E0" w14:textId="77777777" w:rsidR="0008426E" w:rsidRPr="00895E3A" w:rsidRDefault="0008426E" w:rsidP="0008426E">
      <w:pPr>
        <w:keepNext/>
        <w:numPr>
          <w:ilvl w:val="2"/>
          <w:numId w:val="13"/>
        </w:numPr>
        <w:spacing w:before="200"/>
        <w:outlineLvl w:val="2"/>
        <w:rPr>
          <w:bCs/>
          <w:color w:val="000000"/>
          <w:sz w:val="28"/>
        </w:rPr>
      </w:pPr>
      <w:bookmarkStart w:id="894" w:name="_Toc370583145"/>
      <w:r w:rsidRPr="00895E3A">
        <w:rPr>
          <w:bCs/>
          <w:color w:val="000000"/>
          <w:sz w:val="28"/>
        </w:rPr>
        <w:t>Получение заказа по уникльному идентификатору (GetOrderById)</w:t>
      </w:r>
      <w:bookmarkEnd w:id="894"/>
    </w:p>
    <w:p w14:paraId="68FEC6E1" w14:textId="77777777" w:rsidR="0008426E" w:rsidRPr="00895E3A" w:rsidRDefault="0008426E" w:rsidP="0008426E">
      <w:pPr>
        <w:keepNext/>
        <w:numPr>
          <w:ilvl w:val="3"/>
          <w:numId w:val="13"/>
        </w:numPr>
        <w:spacing w:before="200"/>
        <w:outlineLvl w:val="3"/>
        <w:rPr>
          <w:bCs/>
          <w:iCs/>
          <w:sz w:val="24"/>
        </w:rPr>
      </w:pPr>
      <w:bookmarkStart w:id="895" w:name="_Toc370583146"/>
      <w:r w:rsidRPr="00895E3A">
        <w:rPr>
          <w:bCs/>
          <w:iCs/>
          <w:sz w:val="24"/>
        </w:rPr>
        <w:t>Карточка операции</w:t>
      </w:r>
      <w:bookmarkEnd w:id="895"/>
    </w:p>
    <w:tbl>
      <w:tblPr>
        <w:tblStyle w:val="11"/>
        <w:tblW w:w="0" w:type="auto"/>
        <w:tblLook w:val="04A0" w:firstRow="1" w:lastRow="0" w:firstColumn="1" w:lastColumn="0" w:noHBand="0" w:noVBand="1"/>
      </w:tblPr>
      <w:tblGrid>
        <w:gridCol w:w="3652"/>
        <w:gridCol w:w="6201"/>
      </w:tblGrid>
      <w:tr w:rsidR="0008426E" w:rsidRPr="00895E3A" w14:paraId="68FEC6E4" w14:textId="77777777" w:rsidTr="0008426E">
        <w:tc>
          <w:tcPr>
            <w:tcW w:w="3652" w:type="dxa"/>
          </w:tcPr>
          <w:p w14:paraId="68FEC6E2" w14:textId="77777777" w:rsidR="0008426E" w:rsidRPr="00895E3A" w:rsidRDefault="0008426E" w:rsidP="0008426E">
            <w:r w:rsidRPr="00895E3A">
              <w:t>Предназначение</w:t>
            </w:r>
          </w:p>
        </w:tc>
        <w:tc>
          <w:tcPr>
            <w:tcW w:w="6201" w:type="dxa"/>
          </w:tcPr>
          <w:p w14:paraId="68FEC6E3" w14:textId="77777777" w:rsidR="0008426E" w:rsidRPr="00895E3A" w:rsidRDefault="00356489" w:rsidP="0008426E">
            <w:r w:rsidRPr="00895E3A">
              <w:t>Операция предназначена для получения информации по заказу</w:t>
            </w:r>
            <w:r w:rsidR="0008426E" w:rsidRPr="00895E3A">
              <w:t>.</w:t>
            </w:r>
          </w:p>
        </w:tc>
      </w:tr>
      <w:tr w:rsidR="0008426E" w:rsidRPr="00895E3A" w14:paraId="68FEC6E7" w14:textId="77777777" w:rsidTr="0008426E">
        <w:tc>
          <w:tcPr>
            <w:tcW w:w="3652" w:type="dxa"/>
          </w:tcPr>
          <w:p w14:paraId="68FEC6E5" w14:textId="77777777" w:rsidR="0008426E" w:rsidRPr="00895E3A" w:rsidRDefault="0008426E" w:rsidP="0008426E">
            <w:r w:rsidRPr="00895E3A">
              <w:t>Режим выполнения</w:t>
            </w:r>
          </w:p>
        </w:tc>
        <w:tc>
          <w:tcPr>
            <w:tcW w:w="6201" w:type="dxa"/>
          </w:tcPr>
          <w:p w14:paraId="68FEC6E6" w14:textId="77777777" w:rsidR="0008426E" w:rsidRPr="00895E3A" w:rsidRDefault="0008426E" w:rsidP="0008426E">
            <w:r w:rsidRPr="00895E3A">
              <w:t>Синхронный.</w:t>
            </w:r>
          </w:p>
        </w:tc>
      </w:tr>
    </w:tbl>
    <w:p w14:paraId="68FEC6E8" w14:textId="77777777" w:rsidR="0008426E" w:rsidRPr="00895E3A" w:rsidRDefault="0008426E" w:rsidP="0008426E">
      <w:pPr>
        <w:keepNext/>
        <w:numPr>
          <w:ilvl w:val="3"/>
          <w:numId w:val="13"/>
        </w:numPr>
        <w:spacing w:before="200"/>
        <w:outlineLvl w:val="3"/>
        <w:rPr>
          <w:bCs/>
          <w:iCs/>
          <w:sz w:val="24"/>
        </w:rPr>
      </w:pPr>
      <w:bookmarkStart w:id="896" w:name="_Toc370583147"/>
      <w:r w:rsidRPr="00895E3A">
        <w:rPr>
          <w:bCs/>
          <w:iCs/>
          <w:sz w:val="24"/>
        </w:rPr>
        <w:lastRenderedPageBreak/>
        <w:t>Параметры назначения</w:t>
      </w:r>
      <w:bookmarkEnd w:id="896"/>
    </w:p>
    <w:tbl>
      <w:tblPr>
        <w:tblStyle w:val="11"/>
        <w:tblW w:w="0" w:type="auto"/>
        <w:tblLook w:val="04A0" w:firstRow="1" w:lastRow="0" w:firstColumn="1" w:lastColumn="0" w:noHBand="0" w:noVBand="1"/>
      </w:tblPr>
      <w:tblGrid>
        <w:gridCol w:w="4926"/>
        <w:gridCol w:w="4927"/>
      </w:tblGrid>
      <w:tr w:rsidR="0008426E" w:rsidRPr="00895E3A" w14:paraId="68FEC6EB" w14:textId="77777777" w:rsidTr="0008426E">
        <w:tc>
          <w:tcPr>
            <w:tcW w:w="4926" w:type="dxa"/>
          </w:tcPr>
          <w:p w14:paraId="68FEC6E9" w14:textId="77777777" w:rsidR="0008426E" w:rsidRPr="00895E3A" w:rsidRDefault="0008426E" w:rsidP="0008426E">
            <w:pPr>
              <w:rPr>
                <w:b/>
              </w:rPr>
            </w:pPr>
            <w:r w:rsidRPr="00895E3A">
              <w:rPr>
                <w:b/>
              </w:rPr>
              <w:t>Параметр</w:t>
            </w:r>
          </w:p>
        </w:tc>
        <w:tc>
          <w:tcPr>
            <w:tcW w:w="4927" w:type="dxa"/>
          </w:tcPr>
          <w:p w14:paraId="68FEC6EA" w14:textId="77777777" w:rsidR="0008426E" w:rsidRPr="00895E3A" w:rsidRDefault="0008426E" w:rsidP="0008426E">
            <w:pPr>
              <w:rPr>
                <w:b/>
              </w:rPr>
            </w:pPr>
            <w:r w:rsidRPr="00895E3A">
              <w:rPr>
                <w:b/>
              </w:rPr>
              <w:t>Значение</w:t>
            </w:r>
          </w:p>
        </w:tc>
      </w:tr>
      <w:tr w:rsidR="0008426E" w:rsidRPr="00895E3A" w14:paraId="68FEC6EE" w14:textId="77777777" w:rsidTr="0008426E">
        <w:tc>
          <w:tcPr>
            <w:tcW w:w="4926" w:type="dxa"/>
          </w:tcPr>
          <w:p w14:paraId="68FEC6EC" w14:textId="77777777" w:rsidR="0008426E" w:rsidRPr="00895E3A" w:rsidRDefault="0008426E" w:rsidP="0008426E">
            <w:r w:rsidRPr="00895E3A">
              <w:t>Максимальное время от получения запроса до выдачи ответа</w:t>
            </w:r>
          </w:p>
        </w:tc>
        <w:tc>
          <w:tcPr>
            <w:tcW w:w="4927" w:type="dxa"/>
          </w:tcPr>
          <w:p w14:paraId="68FEC6ED" w14:textId="77777777" w:rsidR="0008426E" w:rsidRPr="00895E3A" w:rsidRDefault="0008426E" w:rsidP="0008426E">
            <w:r w:rsidRPr="00895E3A">
              <w:t>1000 миллисекунд</w:t>
            </w:r>
          </w:p>
        </w:tc>
      </w:tr>
    </w:tbl>
    <w:p w14:paraId="68FEC6EF" w14:textId="77777777" w:rsidR="0008426E" w:rsidRPr="00895E3A" w:rsidRDefault="0008426E" w:rsidP="0008426E">
      <w:pPr>
        <w:keepNext/>
        <w:numPr>
          <w:ilvl w:val="3"/>
          <w:numId w:val="13"/>
        </w:numPr>
        <w:spacing w:before="200"/>
        <w:outlineLvl w:val="3"/>
        <w:rPr>
          <w:bCs/>
          <w:iCs/>
          <w:sz w:val="24"/>
        </w:rPr>
      </w:pPr>
      <w:bookmarkStart w:id="897" w:name="_Toc370583148"/>
      <w:r w:rsidRPr="00895E3A">
        <w:rPr>
          <w:bCs/>
          <w:iCs/>
          <w:sz w:val="24"/>
        </w:rPr>
        <w:t>Влияние на другие операции</w:t>
      </w:r>
      <w:bookmarkEnd w:id="897"/>
    </w:p>
    <w:p w14:paraId="68FEC6F0" w14:textId="77777777" w:rsidR="0008426E" w:rsidRPr="00895E3A" w:rsidRDefault="0008426E" w:rsidP="0008426E">
      <w:r w:rsidRPr="00895E3A">
        <w:t>Отсутствует.</w:t>
      </w:r>
    </w:p>
    <w:p w14:paraId="68FEC6F1" w14:textId="77777777" w:rsidR="0008426E" w:rsidRPr="00895E3A" w:rsidRDefault="0008426E" w:rsidP="0008426E">
      <w:pPr>
        <w:keepNext/>
        <w:numPr>
          <w:ilvl w:val="3"/>
          <w:numId w:val="13"/>
        </w:numPr>
        <w:spacing w:before="200"/>
        <w:outlineLvl w:val="3"/>
        <w:rPr>
          <w:bCs/>
          <w:iCs/>
          <w:sz w:val="24"/>
        </w:rPr>
      </w:pPr>
      <w:bookmarkStart w:id="898" w:name="_Toc370583149"/>
      <w:r w:rsidRPr="00895E3A">
        <w:rPr>
          <w:bCs/>
          <w:iCs/>
          <w:sz w:val="24"/>
        </w:rPr>
        <w:t>Входные параметры</w:t>
      </w:r>
      <w:bookmarkEnd w:id="898"/>
    </w:p>
    <w:tbl>
      <w:tblPr>
        <w:tblStyle w:val="11"/>
        <w:tblW w:w="0" w:type="auto"/>
        <w:tblLook w:val="04A0" w:firstRow="1" w:lastRow="0" w:firstColumn="1" w:lastColumn="0" w:noHBand="0" w:noVBand="1"/>
      </w:tblPr>
      <w:tblGrid>
        <w:gridCol w:w="2093"/>
        <w:gridCol w:w="5906"/>
        <w:gridCol w:w="1854"/>
      </w:tblGrid>
      <w:tr w:rsidR="0008426E" w:rsidRPr="00895E3A" w14:paraId="68FEC6F5" w14:textId="77777777" w:rsidTr="0008426E">
        <w:tc>
          <w:tcPr>
            <w:tcW w:w="2093" w:type="dxa"/>
          </w:tcPr>
          <w:p w14:paraId="68FEC6F2" w14:textId="77777777" w:rsidR="0008426E" w:rsidRPr="00895E3A" w:rsidRDefault="0008426E" w:rsidP="0008426E">
            <w:pPr>
              <w:rPr>
                <w:b/>
              </w:rPr>
            </w:pPr>
            <w:r w:rsidRPr="00895E3A">
              <w:rPr>
                <w:b/>
              </w:rPr>
              <w:t>Параметр</w:t>
            </w:r>
          </w:p>
        </w:tc>
        <w:tc>
          <w:tcPr>
            <w:tcW w:w="5906" w:type="dxa"/>
          </w:tcPr>
          <w:p w14:paraId="68FEC6F3" w14:textId="77777777" w:rsidR="0008426E" w:rsidRPr="00895E3A" w:rsidRDefault="0008426E" w:rsidP="0008426E">
            <w:pPr>
              <w:rPr>
                <w:b/>
              </w:rPr>
            </w:pPr>
            <w:r w:rsidRPr="00895E3A">
              <w:rPr>
                <w:b/>
              </w:rPr>
              <w:t>Описание</w:t>
            </w:r>
          </w:p>
        </w:tc>
        <w:tc>
          <w:tcPr>
            <w:tcW w:w="1854" w:type="dxa"/>
          </w:tcPr>
          <w:p w14:paraId="68FEC6F4" w14:textId="77777777" w:rsidR="0008426E" w:rsidRPr="00895E3A" w:rsidRDefault="0008426E" w:rsidP="0008426E">
            <w:pPr>
              <w:rPr>
                <w:b/>
              </w:rPr>
            </w:pPr>
            <w:r w:rsidRPr="00895E3A">
              <w:rPr>
                <w:b/>
              </w:rPr>
              <w:t>Обязательный?</w:t>
            </w:r>
          </w:p>
        </w:tc>
      </w:tr>
      <w:tr w:rsidR="0008426E" w:rsidRPr="00895E3A" w14:paraId="68FEC6F9" w14:textId="77777777" w:rsidTr="0008426E">
        <w:tc>
          <w:tcPr>
            <w:tcW w:w="2093" w:type="dxa"/>
          </w:tcPr>
          <w:p w14:paraId="68FEC6F6" w14:textId="77777777" w:rsidR="0008426E" w:rsidRPr="00895E3A" w:rsidRDefault="00356489" w:rsidP="00356489">
            <w:r w:rsidRPr="00895E3A">
              <w:t>Идентификатор заказа</w:t>
            </w:r>
            <w:r w:rsidR="0008426E" w:rsidRPr="00895E3A">
              <w:t xml:space="preserve"> (</w:t>
            </w:r>
            <w:r w:rsidRPr="00895E3A">
              <w:t>orderId</w:t>
            </w:r>
            <w:r w:rsidR="0008426E" w:rsidRPr="00895E3A">
              <w:t>)</w:t>
            </w:r>
          </w:p>
        </w:tc>
        <w:tc>
          <w:tcPr>
            <w:tcW w:w="5906" w:type="dxa"/>
          </w:tcPr>
          <w:p w14:paraId="68FEC6F7" w14:textId="77777777" w:rsidR="0008426E" w:rsidRPr="00895E3A" w:rsidRDefault="0008426E" w:rsidP="00356489">
            <w:r w:rsidRPr="00895E3A">
              <w:t xml:space="preserve">Идентификатор </w:t>
            </w:r>
            <w:r w:rsidR="00356489" w:rsidRPr="00895E3A">
              <w:t>заказа</w:t>
            </w:r>
            <w:r w:rsidRPr="00895E3A">
              <w:t xml:space="preserve"> в системе</w:t>
            </w:r>
          </w:p>
        </w:tc>
        <w:tc>
          <w:tcPr>
            <w:tcW w:w="1854" w:type="dxa"/>
          </w:tcPr>
          <w:p w14:paraId="68FEC6F8" w14:textId="77777777" w:rsidR="0008426E" w:rsidRPr="00895E3A" w:rsidRDefault="0008426E" w:rsidP="0008426E">
            <w:r w:rsidRPr="00895E3A">
              <w:t>Да</w:t>
            </w:r>
          </w:p>
        </w:tc>
      </w:tr>
    </w:tbl>
    <w:p w14:paraId="68FEC6FA" w14:textId="77777777" w:rsidR="0008426E" w:rsidRPr="00895E3A" w:rsidRDefault="0008426E" w:rsidP="0008426E">
      <w:pPr>
        <w:keepNext/>
        <w:numPr>
          <w:ilvl w:val="3"/>
          <w:numId w:val="13"/>
        </w:numPr>
        <w:spacing w:before="200"/>
        <w:outlineLvl w:val="3"/>
        <w:rPr>
          <w:bCs/>
          <w:iCs/>
          <w:sz w:val="24"/>
        </w:rPr>
      </w:pPr>
      <w:bookmarkStart w:id="899" w:name="_Toc370583150"/>
      <w:r w:rsidRPr="00895E3A">
        <w:rPr>
          <w:bCs/>
          <w:iCs/>
          <w:sz w:val="24"/>
        </w:rPr>
        <w:t>Выходные данные</w:t>
      </w:r>
      <w:bookmarkEnd w:id="899"/>
    </w:p>
    <w:tbl>
      <w:tblPr>
        <w:tblStyle w:val="11"/>
        <w:tblW w:w="0" w:type="auto"/>
        <w:tblLook w:val="04A0" w:firstRow="1" w:lastRow="0" w:firstColumn="1" w:lastColumn="0" w:noHBand="0" w:noVBand="1"/>
      </w:tblPr>
      <w:tblGrid>
        <w:gridCol w:w="2093"/>
        <w:gridCol w:w="5906"/>
        <w:gridCol w:w="1854"/>
      </w:tblGrid>
      <w:tr w:rsidR="0008426E" w:rsidRPr="00895E3A" w14:paraId="68FEC6FE" w14:textId="77777777" w:rsidTr="0008426E">
        <w:tc>
          <w:tcPr>
            <w:tcW w:w="2093" w:type="dxa"/>
          </w:tcPr>
          <w:p w14:paraId="68FEC6FB" w14:textId="77777777" w:rsidR="0008426E" w:rsidRPr="00895E3A" w:rsidRDefault="0008426E" w:rsidP="0008426E">
            <w:pPr>
              <w:rPr>
                <w:b/>
              </w:rPr>
            </w:pPr>
            <w:r w:rsidRPr="00895E3A">
              <w:rPr>
                <w:b/>
              </w:rPr>
              <w:t>Атрибут</w:t>
            </w:r>
          </w:p>
        </w:tc>
        <w:tc>
          <w:tcPr>
            <w:tcW w:w="5906" w:type="dxa"/>
          </w:tcPr>
          <w:p w14:paraId="68FEC6FC" w14:textId="77777777" w:rsidR="0008426E" w:rsidRPr="00895E3A" w:rsidRDefault="0008426E" w:rsidP="0008426E">
            <w:pPr>
              <w:rPr>
                <w:b/>
              </w:rPr>
            </w:pPr>
            <w:r w:rsidRPr="00895E3A">
              <w:rPr>
                <w:b/>
              </w:rPr>
              <w:t>Описание</w:t>
            </w:r>
          </w:p>
        </w:tc>
        <w:tc>
          <w:tcPr>
            <w:tcW w:w="1854" w:type="dxa"/>
          </w:tcPr>
          <w:p w14:paraId="68FEC6FD" w14:textId="77777777" w:rsidR="0008426E" w:rsidRPr="00895E3A" w:rsidRDefault="0008426E" w:rsidP="0008426E">
            <w:pPr>
              <w:rPr>
                <w:b/>
              </w:rPr>
            </w:pPr>
            <w:r w:rsidRPr="00895E3A">
              <w:rPr>
                <w:b/>
              </w:rPr>
              <w:t>Обязательный?</w:t>
            </w:r>
          </w:p>
        </w:tc>
      </w:tr>
      <w:tr w:rsidR="0008426E" w:rsidRPr="00895E3A" w14:paraId="68FEC702" w14:textId="77777777" w:rsidTr="0008426E">
        <w:tc>
          <w:tcPr>
            <w:tcW w:w="2093" w:type="dxa"/>
          </w:tcPr>
          <w:p w14:paraId="68FEC6FF" w14:textId="77777777" w:rsidR="0008426E" w:rsidRPr="00895E3A" w:rsidRDefault="0008426E" w:rsidP="0008426E">
            <w:r w:rsidRPr="00895E3A">
              <w:t>Признак успешного выполнения операции (Success)</w:t>
            </w:r>
          </w:p>
        </w:tc>
        <w:tc>
          <w:tcPr>
            <w:tcW w:w="5906" w:type="dxa"/>
          </w:tcPr>
          <w:p w14:paraId="68FEC700" w14:textId="77777777" w:rsidR="0008426E" w:rsidRPr="00895E3A" w:rsidRDefault="0008426E" w:rsidP="0008426E">
            <w:r w:rsidRPr="00895E3A">
              <w:t>Признак успешного выполнения операции</w:t>
            </w:r>
          </w:p>
        </w:tc>
        <w:tc>
          <w:tcPr>
            <w:tcW w:w="1854" w:type="dxa"/>
          </w:tcPr>
          <w:p w14:paraId="68FEC701" w14:textId="77777777" w:rsidR="0008426E" w:rsidRPr="00895E3A" w:rsidRDefault="0008426E" w:rsidP="0008426E">
            <w:r w:rsidRPr="00895E3A">
              <w:t>Да</w:t>
            </w:r>
          </w:p>
        </w:tc>
      </w:tr>
      <w:tr w:rsidR="0008426E" w:rsidRPr="00895E3A" w14:paraId="68FEC709" w14:textId="77777777" w:rsidTr="0008426E">
        <w:tc>
          <w:tcPr>
            <w:tcW w:w="2093" w:type="dxa"/>
          </w:tcPr>
          <w:p w14:paraId="68FEC703" w14:textId="77777777" w:rsidR="0008426E" w:rsidRPr="00895E3A" w:rsidRDefault="0008426E" w:rsidP="0008426E">
            <w:r w:rsidRPr="00895E3A">
              <w:t>Код возврата (ResultCode)</w:t>
            </w:r>
          </w:p>
        </w:tc>
        <w:tc>
          <w:tcPr>
            <w:tcW w:w="5906" w:type="dxa"/>
          </w:tcPr>
          <w:p w14:paraId="68FEC704" w14:textId="77777777" w:rsidR="0008426E" w:rsidRPr="00895E3A" w:rsidRDefault="0008426E" w:rsidP="0008426E">
            <w:r w:rsidRPr="00895E3A">
              <w:t>Целочисленный код, информирующий о результате выполнения операции. Допустимые значения:</w:t>
            </w:r>
          </w:p>
          <w:p w14:paraId="68FEC705" w14:textId="77777777" w:rsidR="0008426E" w:rsidRPr="00895E3A" w:rsidRDefault="0008426E" w:rsidP="0008426E">
            <w:r w:rsidRPr="00895E3A">
              <w:t>0 – операция выполнена успешно</w:t>
            </w:r>
          </w:p>
          <w:p w14:paraId="68FEC706" w14:textId="77777777" w:rsidR="0008426E" w:rsidRPr="00895E3A" w:rsidRDefault="0008426E" w:rsidP="0008426E">
            <w:r w:rsidRPr="00895E3A">
              <w:t>1 – во время выполнения операции произошла непредвиденная ошибка</w:t>
            </w:r>
          </w:p>
          <w:p w14:paraId="68FEC707" w14:textId="77777777" w:rsidR="0008426E" w:rsidRPr="00895E3A" w:rsidRDefault="0008426E" w:rsidP="0008426E">
            <w:r w:rsidRPr="00895E3A">
              <w:t>2 – по заданным параметрам заказы не найдены</w:t>
            </w:r>
          </w:p>
        </w:tc>
        <w:tc>
          <w:tcPr>
            <w:tcW w:w="1854" w:type="dxa"/>
          </w:tcPr>
          <w:p w14:paraId="68FEC708" w14:textId="77777777" w:rsidR="0008426E" w:rsidRPr="00895E3A" w:rsidRDefault="0008426E" w:rsidP="0008426E">
            <w:r w:rsidRPr="00895E3A">
              <w:t>Да</w:t>
            </w:r>
          </w:p>
        </w:tc>
      </w:tr>
      <w:tr w:rsidR="0008426E" w:rsidRPr="00895E3A" w14:paraId="68FEC70D" w14:textId="77777777" w:rsidTr="0008426E">
        <w:tc>
          <w:tcPr>
            <w:tcW w:w="2093" w:type="dxa"/>
          </w:tcPr>
          <w:p w14:paraId="68FEC70A" w14:textId="77777777" w:rsidR="0008426E" w:rsidRPr="00895E3A" w:rsidRDefault="0008426E" w:rsidP="0008426E">
            <w:r w:rsidRPr="00895E3A">
              <w:t>Описание ошибки (ResultDescription)</w:t>
            </w:r>
          </w:p>
        </w:tc>
        <w:tc>
          <w:tcPr>
            <w:tcW w:w="5906" w:type="dxa"/>
          </w:tcPr>
          <w:p w14:paraId="68FEC70B" w14:textId="77777777" w:rsidR="0008426E" w:rsidRPr="00895E3A" w:rsidRDefault="0008426E" w:rsidP="0008426E">
            <w:r w:rsidRPr="00895E3A">
              <w:t>Обязательно заполняется, если код возврата не равен 0. В других случаях никогда не заполняется.</w:t>
            </w:r>
          </w:p>
        </w:tc>
        <w:tc>
          <w:tcPr>
            <w:tcW w:w="1854" w:type="dxa"/>
          </w:tcPr>
          <w:p w14:paraId="68FEC70C" w14:textId="77777777" w:rsidR="0008426E" w:rsidRPr="00895E3A" w:rsidRDefault="0008426E" w:rsidP="0008426E">
            <w:r w:rsidRPr="00895E3A">
              <w:t>Нет</w:t>
            </w:r>
          </w:p>
        </w:tc>
      </w:tr>
      <w:tr w:rsidR="00356489" w:rsidRPr="00895E3A" w14:paraId="68FEC711" w14:textId="77777777" w:rsidTr="0008426E">
        <w:tc>
          <w:tcPr>
            <w:tcW w:w="2093" w:type="dxa"/>
          </w:tcPr>
          <w:p w14:paraId="68FEC70E" w14:textId="77777777" w:rsidR="00356489" w:rsidRPr="00895E3A" w:rsidRDefault="00356489" w:rsidP="0008426E">
            <w:r w:rsidRPr="00895E3A">
              <w:t>Заказ (Order)</w:t>
            </w:r>
          </w:p>
        </w:tc>
        <w:tc>
          <w:tcPr>
            <w:tcW w:w="5906" w:type="dxa"/>
          </w:tcPr>
          <w:p w14:paraId="68FEC70F" w14:textId="77777777" w:rsidR="00356489" w:rsidRPr="00895E3A" w:rsidRDefault="007C6394" w:rsidP="0008426E">
            <w:hyperlink w:anchor="_Структура_(Orders)" w:history="1">
              <w:r w:rsidR="00356489" w:rsidRPr="00895E3A">
                <w:rPr>
                  <w:rStyle w:val="Hyperlink"/>
                  <w:noProof w:val="0"/>
                </w:rPr>
                <w:t>Заказ</w:t>
              </w:r>
            </w:hyperlink>
          </w:p>
        </w:tc>
        <w:tc>
          <w:tcPr>
            <w:tcW w:w="1854" w:type="dxa"/>
          </w:tcPr>
          <w:p w14:paraId="68FEC710" w14:textId="77777777" w:rsidR="00356489" w:rsidRPr="00895E3A" w:rsidRDefault="00356489" w:rsidP="0008426E">
            <w:r w:rsidRPr="00895E3A">
              <w:t>Нет</w:t>
            </w:r>
          </w:p>
        </w:tc>
      </w:tr>
    </w:tbl>
    <w:p w14:paraId="68FEC712" w14:textId="77777777" w:rsidR="0008426E" w:rsidRPr="00895E3A" w:rsidRDefault="0008426E" w:rsidP="0008426E">
      <w:pPr>
        <w:keepNext/>
        <w:numPr>
          <w:ilvl w:val="3"/>
          <w:numId w:val="13"/>
        </w:numPr>
        <w:spacing w:before="200"/>
        <w:outlineLvl w:val="3"/>
        <w:rPr>
          <w:bCs/>
          <w:iCs/>
          <w:sz w:val="24"/>
        </w:rPr>
      </w:pPr>
      <w:bookmarkStart w:id="900" w:name="_Toc370583151"/>
      <w:r w:rsidRPr="00895E3A">
        <w:rPr>
          <w:bCs/>
          <w:iCs/>
          <w:sz w:val="24"/>
        </w:rPr>
        <w:t>Логика выполнения</w:t>
      </w:r>
      <w:bookmarkEnd w:id="900"/>
    </w:p>
    <w:p w14:paraId="68FEC713" w14:textId="77777777" w:rsidR="004A1F94" w:rsidRPr="00895E3A" w:rsidRDefault="00356489" w:rsidP="004A1F94">
      <w:r w:rsidRPr="00895E3A">
        <w:t>Из БД берется заказ с указанным идентификатором.</w:t>
      </w:r>
    </w:p>
    <w:p w14:paraId="68FEC714" w14:textId="77777777" w:rsidR="007445A2" w:rsidRPr="00895E3A" w:rsidRDefault="007445A2" w:rsidP="007445A2">
      <w:pPr>
        <w:keepNext/>
        <w:numPr>
          <w:ilvl w:val="2"/>
          <w:numId w:val="13"/>
        </w:numPr>
        <w:spacing w:before="200"/>
        <w:outlineLvl w:val="2"/>
        <w:rPr>
          <w:bCs/>
          <w:color w:val="000000"/>
          <w:sz w:val="28"/>
        </w:rPr>
      </w:pPr>
      <w:bookmarkStart w:id="901" w:name="_Toc370583152"/>
      <w:r w:rsidRPr="00895E3A">
        <w:rPr>
          <w:bCs/>
          <w:color w:val="000000"/>
          <w:sz w:val="28"/>
        </w:rPr>
        <w:lastRenderedPageBreak/>
        <w:t>Получение последних адресов доставки заказа (</w:t>
      </w:r>
      <w:bookmarkStart w:id="902" w:name="OLE_LINK9"/>
      <w:bookmarkStart w:id="903" w:name="OLE_LINK10"/>
      <w:r w:rsidRPr="00895E3A">
        <w:rPr>
          <w:bCs/>
          <w:color w:val="000000"/>
          <w:sz w:val="28"/>
        </w:rPr>
        <w:t>GetLastDeliveryAddresses</w:t>
      </w:r>
      <w:bookmarkEnd w:id="902"/>
      <w:bookmarkEnd w:id="903"/>
      <w:r w:rsidRPr="00895E3A">
        <w:rPr>
          <w:bCs/>
          <w:color w:val="000000"/>
          <w:sz w:val="28"/>
        </w:rPr>
        <w:t>)</w:t>
      </w:r>
      <w:bookmarkEnd w:id="901"/>
    </w:p>
    <w:p w14:paraId="68FEC715" w14:textId="77777777" w:rsidR="007445A2" w:rsidRPr="00895E3A" w:rsidRDefault="007445A2" w:rsidP="007445A2">
      <w:pPr>
        <w:keepNext/>
        <w:numPr>
          <w:ilvl w:val="3"/>
          <w:numId w:val="13"/>
        </w:numPr>
        <w:spacing w:before="200"/>
        <w:outlineLvl w:val="3"/>
        <w:rPr>
          <w:bCs/>
          <w:iCs/>
          <w:sz w:val="24"/>
        </w:rPr>
      </w:pPr>
      <w:bookmarkStart w:id="904" w:name="_Toc370583153"/>
      <w:r w:rsidRPr="00895E3A">
        <w:rPr>
          <w:bCs/>
          <w:iCs/>
          <w:sz w:val="24"/>
        </w:rPr>
        <w:t>Карточка операции</w:t>
      </w:r>
      <w:bookmarkEnd w:id="904"/>
    </w:p>
    <w:tbl>
      <w:tblPr>
        <w:tblStyle w:val="11"/>
        <w:tblW w:w="0" w:type="auto"/>
        <w:tblLook w:val="04A0" w:firstRow="1" w:lastRow="0" w:firstColumn="1" w:lastColumn="0" w:noHBand="0" w:noVBand="1"/>
      </w:tblPr>
      <w:tblGrid>
        <w:gridCol w:w="3652"/>
        <w:gridCol w:w="6201"/>
      </w:tblGrid>
      <w:tr w:rsidR="007445A2" w:rsidRPr="00895E3A" w14:paraId="68FEC718" w14:textId="77777777" w:rsidTr="007445A2">
        <w:tc>
          <w:tcPr>
            <w:tcW w:w="3652" w:type="dxa"/>
          </w:tcPr>
          <w:p w14:paraId="68FEC716" w14:textId="77777777" w:rsidR="007445A2" w:rsidRPr="00895E3A" w:rsidRDefault="007445A2" w:rsidP="007445A2">
            <w:r w:rsidRPr="00895E3A">
              <w:t>Предназначение</w:t>
            </w:r>
          </w:p>
        </w:tc>
        <w:tc>
          <w:tcPr>
            <w:tcW w:w="6201" w:type="dxa"/>
          </w:tcPr>
          <w:p w14:paraId="68FEC717" w14:textId="77777777" w:rsidR="007445A2" w:rsidRPr="00895E3A" w:rsidRDefault="007445A2" w:rsidP="007445A2">
            <w:r w:rsidRPr="00895E3A">
              <w:t xml:space="preserve">Операция предназначена для получения последних N адресов </w:t>
            </w:r>
            <w:proofErr w:type="gramStart"/>
            <w:r w:rsidRPr="00895E3A">
              <w:t>доставки</w:t>
            </w:r>
            <w:proofErr w:type="gramEnd"/>
            <w:r w:rsidRPr="00895E3A">
              <w:t xml:space="preserve"> на которые клиент оформлял заказ.</w:t>
            </w:r>
          </w:p>
        </w:tc>
      </w:tr>
      <w:tr w:rsidR="007445A2" w:rsidRPr="00895E3A" w14:paraId="68FEC71B" w14:textId="77777777" w:rsidTr="007445A2">
        <w:tc>
          <w:tcPr>
            <w:tcW w:w="3652" w:type="dxa"/>
          </w:tcPr>
          <w:p w14:paraId="68FEC719" w14:textId="77777777" w:rsidR="007445A2" w:rsidRPr="00895E3A" w:rsidRDefault="007445A2" w:rsidP="007445A2">
            <w:r w:rsidRPr="00895E3A">
              <w:t>Режим выполнения</w:t>
            </w:r>
          </w:p>
        </w:tc>
        <w:tc>
          <w:tcPr>
            <w:tcW w:w="6201" w:type="dxa"/>
          </w:tcPr>
          <w:p w14:paraId="68FEC71A" w14:textId="77777777" w:rsidR="007445A2" w:rsidRPr="00895E3A" w:rsidRDefault="007445A2" w:rsidP="007445A2">
            <w:r w:rsidRPr="00895E3A">
              <w:t>Синхронный.</w:t>
            </w:r>
          </w:p>
        </w:tc>
      </w:tr>
    </w:tbl>
    <w:p w14:paraId="68FEC71C" w14:textId="77777777" w:rsidR="007445A2" w:rsidRPr="00895E3A" w:rsidRDefault="007445A2" w:rsidP="007445A2">
      <w:pPr>
        <w:keepNext/>
        <w:numPr>
          <w:ilvl w:val="3"/>
          <w:numId w:val="13"/>
        </w:numPr>
        <w:spacing w:before="200"/>
        <w:outlineLvl w:val="3"/>
        <w:rPr>
          <w:bCs/>
          <w:iCs/>
          <w:sz w:val="24"/>
        </w:rPr>
      </w:pPr>
      <w:bookmarkStart w:id="905" w:name="_Toc370583154"/>
      <w:r w:rsidRPr="00895E3A">
        <w:rPr>
          <w:bCs/>
          <w:iCs/>
          <w:sz w:val="24"/>
        </w:rPr>
        <w:t>Параметры назначения</w:t>
      </w:r>
      <w:bookmarkEnd w:id="905"/>
    </w:p>
    <w:tbl>
      <w:tblPr>
        <w:tblStyle w:val="11"/>
        <w:tblW w:w="0" w:type="auto"/>
        <w:tblLook w:val="04A0" w:firstRow="1" w:lastRow="0" w:firstColumn="1" w:lastColumn="0" w:noHBand="0" w:noVBand="1"/>
      </w:tblPr>
      <w:tblGrid>
        <w:gridCol w:w="4926"/>
        <w:gridCol w:w="4927"/>
      </w:tblGrid>
      <w:tr w:rsidR="007445A2" w:rsidRPr="00895E3A" w14:paraId="68FEC71F" w14:textId="77777777" w:rsidTr="007445A2">
        <w:tc>
          <w:tcPr>
            <w:tcW w:w="4926" w:type="dxa"/>
          </w:tcPr>
          <w:p w14:paraId="68FEC71D" w14:textId="77777777" w:rsidR="007445A2" w:rsidRPr="00895E3A" w:rsidRDefault="007445A2" w:rsidP="007445A2">
            <w:pPr>
              <w:rPr>
                <w:b/>
              </w:rPr>
            </w:pPr>
            <w:r w:rsidRPr="00895E3A">
              <w:rPr>
                <w:b/>
              </w:rPr>
              <w:t>Параметр</w:t>
            </w:r>
          </w:p>
        </w:tc>
        <w:tc>
          <w:tcPr>
            <w:tcW w:w="4927" w:type="dxa"/>
          </w:tcPr>
          <w:p w14:paraId="68FEC71E" w14:textId="77777777" w:rsidR="007445A2" w:rsidRPr="00895E3A" w:rsidRDefault="007445A2" w:rsidP="007445A2">
            <w:pPr>
              <w:rPr>
                <w:b/>
              </w:rPr>
            </w:pPr>
            <w:r w:rsidRPr="00895E3A">
              <w:rPr>
                <w:b/>
              </w:rPr>
              <w:t>Значение</w:t>
            </w:r>
          </w:p>
        </w:tc>
      </w:tr>
      <w:tr w:rsidR="007445A2" w:rsidRPr="00895E3A" w14:paraId="68FEC722" w14:textId="77777777" w:rsidTr="007445A2">
        <w:tc>
          <w:tcPr>
            <w:tcW w:w="4926" w:type="dxa"/>
          </w:tcPr>
          <w:p w14:paraId="68FEC720" w14:textId="77777777" w:rsidR="007445A2" w:rsidRPr="00895E3A" w:rsidRDefault="007445A2" w:rsidP="007445A2">
            <w:r w:rsidRPr="00895E3A">
              <w:t>Максимальное время от получения запроса до выдачи ответа</w:t>
            </w:r>
          </w:p>
        </w:tc>
        <w:tc>
          <w:tcPr>
            <w:tcW w:w="4927" w:type="dxa"/>
          </w:tcPr>
          <w:p w14:paraId="68FEC721" w14:textId="77777777" w:rsidR="007445A2" w:rsidRPr="00895E3A" w:rsidRDefault="007445A2" w:rsidP="007445A2">
            <w:r w:rsidRPr="00895E3A">
              <w:t>300 миллисекунд</w:t>
            </w:r>
          </w:p>
        </w:tc>
      </w:tr>
    </w:tbl>
    <w:p w14:paraId="68FEC723" w14:textId="77777777" w:rsidR="007445A2" w:rsidRPr="00895E3A" w:rsidRDefault="007445A2" w:rsidP="007445A2">
      <w:pPr>
        <w:keepNext/>
        <w:numPr>
          <w:ilvl w:val="3"/>
          <w:numId w:val="13"/>
        </w:numPr>
        <w:spacing w:before="200"/>
        <w:outlineLvl w:val="3"/>
        <w:rPr>
          <w:bCs/>
          <w:iCs/>
          <w:sz w:val="24"/>
        </w:rPr>
      </w:pPr>
      <w:bookmarkStart w:id="906" w:name="_Toc370583155"/>
      <w:r w:rsidRPr="00895E3A">
        <w:rPr>
          <w:bCs/>
          <w:iCs/>
          <w:sz w:val="24"/>
        </w:rPr>
        <w:t>Влияние на другие операции</w:t>
      </w:r>
      <w:bookmarkEnd w:id="906"/>
    </w:p>
    <w:p w14:paraId="68FEC724" w14:textId="77777777" w:rsidR="007445A2" w:rsidRPr="00895E3A" w:rsidRDefault="007445A2" w:rsidP="007445A2">
      <w:r w:rsidRPr="00895E3A">
        <w:t>Отсутствует.</w:t>
      </w:r>
    </w:p>
    <w:p w14:paraId="68FEC725" w14:textId="77777777" w:rsidR="007445A2" w:rsidRPr="00895E3A" w:rsidRDefault="007445A2" w:rsidP="007445A2">
      <w:pPr>
        <w:keepNext/>
        <w:numPr>
          <w:ilvl w:val="3"/>
          <w:numId w:val="13"/>
        </w:numPr>
        <w:spacing w:before="200"/>
        <w:outlineLvl w:val="3"/>
        <w:rPr>
          <w:bCs/>
          <w:iCs/>
          <w:sz w:val="24"/>
        </w:rPr>
      </w:pPr>
      <w:bookmarkStart w:id="907" w:name="_Toc370583156"/>
      <w:r w:rsidRPr="00895E3A">
        <w:rPr>
          <w:bCs/>
          <w:iCs/>
          <w:sz w:val="24"/>
        </w:rPr>
        <w:t>Входные параметры</w:t>
      </w:r>
      <w:bookmarkEnd w:id="907"/>
    </w:p>
    <w:tbl>
      <w:tblPr>
        <w:tblStyle w:val="11"/>
        <w:tblW w:w="0" w:type="auto"/>
        <w:tblLook w:val="04A0" w:firstRow="1" w:lastRow="0" w:firstColumn="1" w:lastColumn="0" w:noHBand="0" w:noVBand="1"/>
      </w:tblPr>
      <w:tblGrid>
        <w:gridCol w:w="2093"/>
        <w:gridCol w:w="5906"/>
        <w:gridCol w:w="1854"/>
      </w:tblGrid>
      <w:tr w:rsidR="007445A2" w:rsidRPr="00895E3A" w14:paraId="68FEC729" w14:textId="77777777" w:rsidTr="007445A2">
        <w:tc>
          <w:tcPr>
            <w:tcW w:w="2093" w:type="dxa"/>
          </w:tcPr>
          <w:p w14:paraId="68FEC726" w14:textId="77777777" w:rsidR="007445A2" w:rsidRPr="00895E3A" w:rsidRDefault="007445A2" w:rsidP="007445A2">
            <w:pPr>
              <w:rPr>
                <w:b/>
              </w:rPr>
            </w:pPr>
            <w:r w:rsidRPr="00895E3A">
              <w:rPr>
                <w:b/>
              </w:rPr>
              <w:t>Параметр</w:t>
            </w:r>
          </w:p>
        </w:tc>
        <w:tc>
          <w:tcPr>
            <w:tcW w:w="5906" w:type="dxa"/>
          </w:tcPr>
          <w:p w14:paraId="68FEC727" w14:textId="77777777" w:rsidR="007445A2" w:rsidRPr="00895E3A" w:rsidRDefault="007445A2" w:rsidP="007445A2">
            <w:pPr>
              <w:rPr>
                <w:b/>
              </w:rPr>
            </w:pPr>
            <w:r w:rsidRPr="00895E3A">
              <w:rPr>
                <w:b/>
              </w:rPr>
              <w:t>Описание</w:t>
            </w:r>
          </w:p>
        </w:tc>
        <w:tc>
          <w:tcPr>
            <w:tcW w:w="1854" w:type="dxa"/>
          </w:tcPr>
          <w:p w14:paraId="68FEC728" w14:textId="77777777" w:rsidR="007445A2" w:rsidRPr="00895E3A" w:rsidRDefault="007445A2" w:rsidP="007445A2">
            <w:pPr>
              <w:rPr>
                <w:b/>
              </w:rPr>
            </w:pPr>
            <w:r w:rsidRPr="00895E3A">
              <w:rPr>
                <w:b/>
              </w:rPr>
              <w:t>Обязательный?</w:t>
            </w:r>
          </w:p>
        </w:tc>
      </w:tr>
      <w:tr w:rsidR="007445A2" w:rsidRPr="00895E3A" w14:paraId="68FEC72D" w14:textId="77777777" w:rsidTr="007445A2">
        <w:tc>
          <w:tcPr>
            <w:tcW w:w="2093" w:type="dxa"/>
          </w:tcPr>
          <w:p w14:paraId="68FEC72A" w14:textId="77777777" w:rsidR="007445A2" w:rsidRPr="00895E3A" w:rsidRDefault="007445A2" w:rsidP="007445A2">
            <w:r w:rsidRPr="00895E3A">
              <w:t>Идентификатор клиента (clientId)</w:t>
            </w:r>
          </w:p>
        </w:tc>
        <w:tc>
          <w:tcPr>
            <w:tcW w:w="5906" w:type="dxa"/>
          </w:tcPr>
          <w:p w14:paraId="68FEC72B" w14:textId="77777777" w:rsidR="007445A2" w:rsidRPr="00895E3A" w:rsidRDefault="007445A2" w:rsidP="007445A2">
            <w:r w:rsidRPr="00895E3A">
              <w:t>Идентификатор клиента в системе</w:t>
            </w:r>
          </w:p>
        </w:tc>
        <w:tc>
          <w:tcPr>
            <w:tcW w:w="1854" w:type="dxa"/>
          </w:tcPr>
          <w:p w14:paraId="68FEC72C" w14:textId="77777777" w:rsidR="007445A2" w:rsidRPr="00895E3A" w:rsidRDefault="007445A2" w:rsidP="007445A2">
            <w:r w:rsidRPr="00895E3A">
              <w:t>Да</w:t>
            </w:r>
          </w:p>
        </w:tc>
      </w:tr>
      <w:tr w:rsidR="007445A2" w:rsidRPr="00895E3A" w14:paraId="68FEC731" w14:textId="77777777" w:rsidTr="007445A2">
        <w:tc>
          <w:tcPr>
            <w:tcW w:w="2093" w:type="dxa"/>
          </w:tcPr>
          <w:p w14:paraId="68FEC72E" w14:textId="77777777" w:rsidR="007445A2" w:rsidRPr="00895E3A" w:rsidRDefault="007445A2" w:rsidP="00835B45">
            <w:r w:rsidRPr="00895E3A">
              <w:t>Количество</w:t>
            </w:r>
            <w:r w:rsidR="00835B45" w:rsidRPr="00895E3A">
              <w:t xml:space="preserve"> возвращаемых </w:t>
            </w:r>
            <w:r w:rsidRPr="00895E3A">
              <w:t>адресов (</w:t>
            </w:r>
            <w:r w:rsidR="00835B45" w:rsidRPr="00895E3A">
              <w:t>CountToTake</w:t>
            </w:r>
            <w:r w:rsidRPr="00895E3A">
              <w:t>)</w:t>
            </w:r>
          </w:p>
        </w:tc>
        <w:tc>
          <w:tcPr>
            <w:tcW w:w="5906" w:type="dxa"/>
          </w:tcPr>
          <w:p w14:paraId="68FEC72F" w14:textId="77777777" w:rsidR="007445A2" w:rsidRPr="00895E3A" w:rsidRDefault="007445A2" w:rsidP="007445A2">
            <w:r w:rsidRPr="00895E3A">
              <w:t>Количество адресов для возврата</w:t>
            </w:r>
          </w:p>
        </w:tc>
        <w:tc>
          <w:tcPr>
            <w:tcW w:w="1854" w:type="dxa"/>
          </w:tcPr>
          <w:p w14:paraId="68FEC730" w14:textId="77777777" w:rsidR="007445A2" w:rsidRPr="00895E3A" w:rsidRDefault="007445A2" w:rsidP="007445A2">
            <w:r w:rsidRPr="00895E3A">
              <w:t>Нет</w:t>
            </w:r>
          </w:p>
        </w:tc>
      </w:tr>
    </w:tbl>
    <w:p w14:paraId="68FEC732" w14:textId="77777777" w:rsidR="007445A2" w:rsidRPr="00895E3A" w:rsidRDefault="007445A2" w:rsidP="007445A2">
      <w:pPr>
        <w:keepNext/>
        <w:numPr>
          <w:ilvl w:val="3"/>
          <w:numId w:val="13"/>
        </w:numPr>
        <w:spacing w:before="200"/>
        <w:outlineLvl w:val="3"/>
        <w:rPr>
          <w:bCs/>
          <w:iCs/>
          <w:sz w:val="24"/>
        </w:rPr>
      </w:pPr>
      <w:bookmarkStart w:id="908" w:name="_Toc370583157"/>
      <w:r w:rsidRPr="00895E3A">
        <w:rPr>
          <w:bCs/>
          <w:iCs/>
          <w:sz w:val="24"/>
        </w:rPr>
        <w:t>Выходные данные</w:t>
      </w:r>
      <w:bookmarkEnd w:id="908"/>
    </w:p>
    <w:tbl>
      <w:tblPr>
        <w:tblStyle w:val="11"/>
        <w:tblW w:w="0" w:type="auto"/>
        <w:tblLook w:val="04A0" w:firstRow="1" w:lastRow="0" w:firstColumn="1" w:lastColumn="0" w:noHBand="0" w:noVBand="1"/>
      </w:tblPr>
      <w:tblGrid>
        <w:gridCol w:w="2093"/>
        <w:gridCol w:w="5906"/>
        <w:gridCol w:w="1854"/>
      </w:tblGrid>
      <w:tr w:rsidR="007445A2" w:rsidRPr="00895E3A" w14:paraId="68FEC736" w14:textId="77777777" w:rsidTr="007445A2">
        <w:tc>
          <w:tcPr>
            <w:tcW w:w="2093" w:type="dxa"/>
          </w:tcPr>
          <w:p w14:paraId="68FEC733" w14:textId="77777777" w:rsidR="007445A2" w:rsidRPr="00895E3A" w:rsidRDefault="007445A2" w:rsidP="007445A2">
            <w:pPr>
              <w:rPr>
                <w:b/>
              </w:rPr>
            </w:pPr>
            <w:r w:rsidRPr="00895E3A">
              <w:rPr>
                <w:b/>
              </w:rPr>
              <w:t>Атрибут</w:t>
            </w:r>
          </w:p>
        </w:tc>
        <w:tc>
          <w:tcPr>
            <w:tcW w:w="5906" w:type="dxa"/>
          </w:tcPr>
          <w:p w14:paraId="68FEC734" w14:textId="77777777" w:rsidR="007445A2" w:rsidRPr="00895E3A" w:rsidRDefault="007445A2" w:rsidP="007445A2">
            <w:pPr>
              <w:rPr>
                <w:b/>
              </w:rPr>
            </w:pPr>
            <w:r w:rsidRPr="00895E3A">
              <w:rPr>
                <w:b/>
              </w:rPr>
              <w:t>Описание</w:t>
            </w:r>
          </w:p>
        </w:tc>
        <w:tc>
          <w:tcPr>
            <w:tcW w:w="1854" w:type="dxa"/>
          </w:tcPr>
          <w:p w14:paraId="68FEC735" w14:textId="77777777" w:rsidR="007445A2" w:rsidRPr="00895E3A" w:rsidRDefault="007445A2" w:rsidP="007445A2">
            <w:pPr>
              <w:rPr>
                <w:b/>
              </w:rPr>
            </w:pPr>
            <w:r w:rsidRPr="00895E3A">
              <w:rPr>
                <w:b/>
              </w:rPr>
              <w:t>Обязательный?</w:t>
            </w:r>
          </w:p>
        </w:tc>
      </w:tr>
      <w:tr w:rsidR="007445A2" w:rsidRPr="00895E3A" w14:paraId="68FEC73A" w14:textId="77777777" w:rsidTr="007445A2">
        <w:tc>
          <w:tcPr>
            <w:tcW w:w="2093" w:type="dxa"/>
          </w:tcPr>
          <w:p w14:paraId="68FEC737" w14:textId="77777777" w:rsidR="007445A2" w:rsidRPr="00895E3A" w:rsidRDefault="007445A2" w:rsidP="007445A2">
            <w:r w:rsidRPr="00895E3A">
              <w:t>Признак успешного выполнения операции (Success)</w:t>
            </w:r>
          </w:p>
        </w:tc>
        <w:tc>
          <w:tcPr>
            <w:tcW w:w="5906" w:type="dxa"/>
          </w:tcPr>
          <w:p w14:paraId="68FEC738" w14:textId="77777777" w:rsidR="007445A2" w:rsidRPr="00895E3A" w:rsidRDefault="007445A2" w:rsidP="007445A2">
            <w:r w:rsidRPr="00895E3A">
              <w:t>Признак успешного выполнения операции</w:t>
            </w:r>
          </w:p>
        </w:tc>
        <w:tc>
          <w:tcPr>
            <w:tcW w:w="1854" w:type="dxa"/>
          </w:tcPr>
          <w:p w14:paraId="68FEC739" w14:textId="77777777" w:rsidR="007445A2" w:rsidRPr="00895E3A" w:rsidRDefault="007445A2" w:rsidP="007445A2">
            <w:r w:rsidRPr="00895E3A">
              <w:t>Да</w:t>
            </w:r>
          </w:p>
        </w:tc>
      </w:tr>
      <w:tr w:rsidR="007445A2" w:rsidRPr="00895E3A" w14:paraId="68FEC742" w14:textId="77777777" w:rsidTr="007445A2">
        <w:tc>
          <w:tcPr>
            <w:tcW w:w="2093" w:type="dxa"/>
          </w:tcPr>
          <w:p w14:paraId="68FEC73B" w14:textId="77777777" w:rsidR="007445A2" w:rsidRPr="00895E3A" w:rsidRDefault="007445A2" w:rsidP="007445A2">
            <w:r w:rsidRPr="00895E3A">
              <w:t xml:space="preserve">Код возврата </w:t>
            </w:r>
            <w:r w:rsidRPr="00895E3A">
              <w:lastRenderedPageBreak/>
              <w:t>(ResultCode)</w:t>
            </w:r>
          </w:p>
        </w:tc>
        <w:tc>
          <w:tcPr>
            <w:tcW w:w="5906" w:type="dxa"/>
          </w:tcPr>
          <w:p w14:paraId="68FEC73C" w14:textId="77777777" w:rsidR="007445A2" w:rsidRPr="00895E3A" w:rsidRDefault="007445A2" w:rsidP="007445A2">
            <w:r w:rsidRPr="00895E3A">
              <w:lastRenderedPageBreak/>
              <w:t xml:space="preserve">Целочисленный код, информирующий о результате </w:t>
            </w:r>
            <w:r w:rsidRPr="00895E3A">
              <w:lastRenderedPageBreak/>
              <w:t>выполнения операции. Допустимые значения:</w:t>
            </w:r>
          </w:p>
          <w:p w14:paraId="68FEC73D" w14:textId="77777777" w:rsidR="00FA4155" w:rsidRPr="00895E3A" w:rsidRDefault="00FA4155" w:rsidP="007445A2">
            <w:r w:rsidRPr="00895E3A">
              <w:t>-1 – ошибка входных параметров (не указан один из обязательных параметров или имеет недопустимое значение)</w:t>
            </w:r>
          </w:p>
          <w:p w14:paraId="68FEC73E" w14:textId="77777777" w:rsidR="007445A2" w:rsidRPr="00895E3A" w:rsidRDefault="007445A2" w:rsidP="007445A2">
            <w:r w:rsidRPr="00895E3A">
              <w:t>0 – операция выполнена успешно</w:t>
            </w:r>
          </w:p>
          <w:p w14:paraId="68FEC73F" w14:textId="77777777" w:rsidR="007445A2" w:rsidRPr="00895E3A" w:rsidRDefault="007445A2" w:rsidP="007445A2">
            <w:r w:rsidRPr="00895E3A">
              <w:t>1 – во время выполнения операции произошла непредвиденная ошибка</w:t>
            </w:r>
          </w:p>
          <w:p w14:paraId="68FEC740" w14:textId="77777777" w:rsidR="007445A2" w:rsidRPr="00895E3A" w:rsidRDefault="007445A2" w:rsidP="00146766">
            <w:r w:rsidRPr="00895E3A">
              <w:t xml:space="preserve">2 – по заданным параметрам </w:t>
            </w:r>
            <w:r w:rsidR="00146766" w:rsidRPr="00895E3A">
              <w:t>адреса</w:t>
            </w:r>
            <w:r w:rsidRPr="00895E3A">
              <w:t xml:space="preserve"> не найдены</w:t>
            </w:r>
          </w:p>
        </w:tc>
        <w:tc>
          <w:tcPr>
            <w:tcW w:w="1854" w:type="dxa"/>
          </w:tcPr>
          <w:p w14:paraId="68FEC741" w14:textId="77777777" w:rsidR="007445A2" w:rsidRPr="00895E3A" w:rsidRDefault="007445A2" w:rsidP="007445A2">
            <w:r w:rsidRPr="00895E3A">
              <w:lastRenderedPageBreak/>
              <w:t>Да</w:t>
            </w:r>
          </w:p>
        </w:tc>
      </w:tr>
      <w:tr w:rsidR="007445A2" w:rsidRPr="00895E3A" w14:paraId="68FEC746" w14:textId="77777777" w:rsidTr="007445A2">
        <w:tc>
          <w:tcPr>
            <w:tcW w:w="2093" w:type="dxa"/>
          </w:tcPr>
          <w:p w14:paraId="68FEC743" w14:textId="77777777" w:rsidR="007445A2" w:rsidRPr="00895E3A" w:rsidRDefault="007445A2" w:rsidP="007445A2">
            <w:r w:rsidRPr="00895E3A">
              <w:lastRenderedPageBreak/>
              <w:t>Описание ошибки (ResultDescription)</w:t>
            </w:r>
          </w:p>
        </w:tc>
        <w:tc>
          <w:tcPr>
            <w:tcW w:w="5906" w:type="dxa"/>
          </w:tcPr>
          <w:p w14:paraId="68FEC744" w14:textId="77777777" w:rsidR="007445A2" w:rsidRPr="00895E3A" w:rsidRDefault="007445A2" w:rsidP="007445A2">
            <w:r w:rsidRPr="00895E3A">
              <w:t>Обязательно заполняется, если код возврата не равен 0. В других случаях никогда не заполняется.</w:t>
            </w:r>
          </w:p>
        </w:tc>
        <w:tc>
          <w:tcPr>
            <w:tcW w:w="1854" w:type="dxa"/>
          </w:tcPr>
          <w:p w14:paraId="68FEC745" w14:textId="77777777" w:rsidR="007445A2" w:rsidRPr="00895E3A" w:rsidRDefault="007445A2" w:rsidP="007445A2">
            <w:r w:rsidRPr="00895E3A">
              <w:t>Нет</w:t>
            </w:r>
          </w:p>
        </w:tc>
      </w:tr>
      <w:tr w:rsidR="007445A2" w:rsidRPr="00895E3A" w14:paraId="68FEC74A" w14:textId="77777777" w:rsidTr="007445A2">
        <w:tc>
          <w:tcPr>
            <w:tcW w:w="2093" w:type="dxa"/>
          </w:tcPr>
          <w:p w14:paraId="68FEC747" w14:textId="77777777" w:rsidR="007445A2" w:rsidRPr="00895E3A" w:rsidRDefault="00835B45" w:rsidP="00835B45">
            <w:r w:rsidRPr="00895E3A">
              <w:t>Адреса доставки</w:t>
            </w:r>
            <w:r w:rsidR="007445A2" w:rsidRPr="00895E3A">
              <w:t xml:space="preserve"> (</w:t>
            </w:r>
            <w:r w:rsidRPr="00895E3A">
              <w:t>DeliveryAddresses</w:t>
            </w:r>
            <w:r w:rsidR="007445A2" w:rsidRPr="00895E3A">
              <w:t>)</w:t>
            </w:r>
          </w:p>
        </w:tc>
        <w:tc>
          <w:tcPr>
            <w:tcW w:w="5906" w:type="dxa"/>
          </w:tcPr>
          <w:p w14:paraId="68FEC748" w14:textId="77777777" w:rsidR="007445A2" w:rsidRPr="00895E3A" w:rsidRDefault="00835B45" w:rsidP="003D138D">
            <w:r w:rsidRPr="00895E3A">
              <w:t xml:space="preserve">Массив записей типа </w:t>
            </w:r>
            <w:hyperlink w:anchor="_Адрес_доставки" w:history="1">
              <w:r w:rsidR="003D138D" w:rsidRPr="00895E3A">
                <w:rPr>
                  <w:rStyle w:val="Hyperlink"/>
                  <w:noProof w:val="0"/>
                </w:rPr>
                <w:t>«Адреса доставки»</w:t>
              </w:r>
            </w:hyperlink>
          </w:p>
        </w:tc>
        <w:tc>
          <w:tcPr>
            <w:tcW w:w="1854" w:type="dxa"/>
          </w:tcPr>
          <w:p w14:paraId="68FEC749" w14:textId="77777777" w:rsidR="007445A2" w:rsidRPr="00895E3A" w:rsidRDefault="007445A2" w:rsidP="007445A2">
            <w:r w:rsidRPr="00895E3A">
              <w:t>Нет</w:t>
            </w:r>
          </w:p>
        </w:tc>
      </w:tr>
    </w:tbl>
    <w:p w14:paraId="68FEC74B" w14:textId="77777777" w:rsidR="007445A2" w:rsidRPr="00895E3A" w:rsidRDefault="007445A2" w:rsidP="007445A2">
      <w:pPr>
        <w:keepNext/>
        <w:numPr>
          <w:ilvl w:val="3"/>
          <w:numId w:val="13"/>
        </w:numPr>
        <w:spacing w:before="200"/>
        <w:outlineLvl w:val="3"/>
        <w:rPr>
          <w:bCs/>
          <w:iCs/>
          <w:sz w:val="24"/>
        </w:rPr>
      </w:pPr>
      <w:bookmarkStart w:id="909" w:name="_Toc370583158"/>
      <w:r w:rsidRPr="00895E3A">
        <w:rPr>
          <w:bCs/>
          <w:iCs/>
          <w:sz w:val="24"/>
        </w:rPr>
        <w:t>Логика выполнения</w:t>
      </w:r>
      <w:bookmarkEnd w:id="909"/>
    </w:p>
    <w:p w14:paraId="68FEC74C" w14:textId="77777777" w:rsidR="007445A2" w:rsidRPr="00895E3A" w:rsidRDefault="007445A2" w:rsidP="00E31AB0">
      <w:pPr>
        <w:pStyle w:val="ListParagraph"/>
        <w:numPr>
          <w:ilvl w:val="0"/>
          <w:numId w:val="52"/>
        </w:numPr>
      </w:pPr>
      <w:r w:rsidRPr="00895E3A">
        <w:t>Из</w:t>
      </w:r>
      <w:r w:rsidR="003D138D" w:rsidRPr="00895E3A">
        <w:t xml:space="preserve"> </w:t>
      </w:r>
      <w:r w:rsidR="009655DF" w:rsidRPr="00895E3A">
        <w:t>реестра заказов выбирается, указанное параметром CountToTake, количество последних и уникальных адресов  доставки этих заказов.</w:t>
      </w:r>
    </w:p>
    <w:p w14:paraId="68FEC74D" w14:textId="77777777" w:rsidR="00C4724B" w:rsidRPr="00895E3A" w:rsidRDefault="00C4724B" w:rsidP="00E06061">
      <w:pPr>
        <w:keepNext/>
        <w:numPr>
          <w:ilvl w:val="2"/>
          <w:numId w:val="13"/>
        </w:numPr>
        <w:spacing w:before="200"/>
        <w:outlineLvl w:val="2"/>
        <w:rPr>
          <w:bCs/>
          <w:color w:val="000000"/>
          <w:sz w:val="28"/>
        </w:rPr>
      </w:pPr>
      <w:bookmarkStart w:id="910" w:name="_Toc370583159"/>
      <w:r w:rsidRPr="00895E3A">
        <w:rPr>
          <w:bCs/>
          <w:color w:val="000000"/>
          <w:sz w:val="28"/>
        </w:rPr>
        <w:t>Создание заказа</w:t>
      </w:r>
      <w:r w:rsidR="00E06061" w:rsidRPr="00895E3A">
        <w:rPr>
          <w:bCs/>
          <w:color w:val="000000"/>
          <w:sz w:val="28"/>
        </w:rPr>
        <w:t xml:space="preserve"> онлайн партнера</w:t>
      </w:r>
      <w:r w:rsidRPr="00895E3A">
        <w:rPr>
          <w:bCs/>
          <w:color w:val="000000"/>
          <w:sz w:val="28"/>
        </w:rPr>
        <w:t xml:space="preserve"> (</w:t>
      </w:r>
      <w:r w:rsidR="00E06061" w:rsidRPr="00895E3A">
        <w:rPr>
          <w:bCs/>
          <w:color w:val="000000"/>
          <w:sz w:val="28"/>
        </w:rPr>
        <w:t>CreateOnlinePartnerOrder</w:t>
      </w:r>
      <w:r w:rsidRPr="00895E3A">
        <w:rPr>
          <w:bCs/>
          <w:color w:val="000000"/>
          <w:sz w:val="28"/>
        </w:rPr>
        <w:t>)</w:t>
      </w:r>
      <w:bookmarkEnd w:id="910"/>
    </w:p>
    <w:p w14:paraId="68FEC74E" w14:textId="77777777" w:rsidR="00C4724B" w:rsidRPr="00895E3A" w:rsidRDefault="00C4724B" w:rsidP="00C4724B">
      <w:pPr>
        <w:keepNext/>
        <w:numPr>
          <w:ilvl w:val="3"/>
          <w:numId w:val="13"/>
        </w:numPr>
        <w:spacing w:before="200"/>
        <w:outlineLvl w:val="3"/>
        <w:rPr>
          <w:bCs/>
          <w:iCs/>
          <w:sz w:val="24"/>
        </w:rPr>
      </w:pPr>
      <w:bookmarkStart w:id="911" w:name="_Toc370583160"/>
      <w:r w:rsidRPr="00895E3A">
        <w:rPr>
          <w:bCs/>
          <w:iCs/>
          <w:sz w:val="24"/>
        </w:rPr>
        <w:t>Карточка операции</w:t>
      </w:r>
      <w:bookmarkEnd w:id="911"/>
    </w:p>
    <w:tbl>
      <w:tblPr>
        <w:tblStyle w:val="7"/>
        <w:tblW w:w="0" w:type="auto"/>
        <w:tblLook w:val="04A0" w:firstRow="1" w:lastRow="0" w:firstColumn="1" w:lastColumn="0" w:noHBand="0" w:noVBand="1"/>
      </w:tblPr>
      <w:tblGrid>
        <w:gridCol w:w="3652"/>
        <w:gridCol w:w="6201"/>
      </w:tblGrid>
      <w:tr w:rsidR="00C4724B" w:rsidRPr="00895E3A" w14:paraId="68FEC752" w14:textId="77777777" w:rsidTr="00C4724B">
        <w:tc>
          <w:tcPr>
            <w:tcW w:w="3652" w:type="dxa"/>
          </w:tcPr>
          <w:p w14:paraId="68FEC74F" w14:textId="77777777" w:rsidR="00C4724B" w:rsidRPr="00895E3A" w:rsidRDefault="00C4724B" w:rsidP="00C4724B">
            <w:r w:rsidRPr="00895E3A">
              <w:t>Предназначение</w:t>
            </w:r>
          </w:p>
        </w:tc>
        <w:tc>
          <w:tcPr>
            <w:tcW w:w="6201" w:type="dxa"/>
          </w:tcPr>
          <w:p w14:paraId="68FEC750" w14:textId="77777777" w:rsidR="00C4724B" w:rsidRPr="00895E3A" w:rsidRDefault="00C4724B" w:rsidP="00C4724B">
            <w:r w:rsidRPr="00895E3A">
              <w:t xml:space="preserve">Операция предназначена </w:t>
            </w:r>
            <w:proofErr w:type="gramStart"/>
            <w:r w:rsidRPr="00895E3A">
              <w:t>для</w:t>
            </w:r>
            <w:proofErr w:type="gramEnd"/>
            <w:r w:rsidRPr="00895E3A">
              <w:t>:</w:t>
            </w:r>
          </w:p>
          <w:p w14:paraId="68FEC751" w14:textId="77777777" w:rsidR="00C4724B" w:rsidRPr="00895E3A" w:rsidRDefault="00E06061" w:rsidP="00C4724B">
            <w:r w:rsidRPr="00895E3A">
              <w:t>Создания</w:t>
            </w:r>
            <w:r w:rsidR="00C4724B" w:rsidRPr="00895E3A">
              <w:t xml:space="preserve"> заказа</w:t>
            </w:r>
            <w:r w:rsidRPr="00895E3A">
              <w:t xml:space="preserve"> по данным онлайн партнера</w:t>
            </w:r>
            <w:r w:rsidR="00C4724B" w:rsidRPr="00895E3A">
              <w:t>;</w:t>
            </w:r>
          </w:p>
        </w:tc>
      </w:tr>
      <w:tr w:rsidR="00C4724B" w:rsidRPr="00895E3A" w14:paraId="68FEC755" w14:textId="77777777" w:rsidTr="00C4724B">
        <w:tc>
          <w:tcPr>
            <w:tcW w:w="3652" w:type="dxa"/>
          </w:tcPr>
          <w:p w14:paraId="68FEC753" w14:textId="77777777" w:rsidR="00C4724B" w:rsidRPr="00895E3A" w:rsidRDefault="00C4724B" w:rsidP="00C4724B">
            <w:r w:rsidRPr="00895E3A">
              <w:t>Режим выполнения</w:t>
            </w:r>
          </w:p>
        </w:tc>
        <w:tc>
          <w:tcPr>
            <w:tcW w:w="6201" w:type="dxa"/>
          </w:tcPr>
          <w:p w14:paraId="68FEC754" w14:textId="77777777" w:rsidR="00C4724B" w:rsidRPr="00895E3A" w:rsidRDefault="00C4724B" w:rsidP="00C4724B">
            <w:r w:rsidRPr="00895E3A">
              <w:t>Синхронный.</w:t>
            </w:r>
          </w:p>
        </w:tc>
      </w:tr>
    </w:tbl>
    <w:p w14:paraId="68FEC756" w14:textId="77777777" w:rsidR="00C4724B" w:rsidRPr="00895E3A" w:rsidRDefault="00C4724B" w:rsidP="00C4724B">
      <w:pPr>
        <w:keepNext/>
        <w:numPr>
          <w:ilvl w:val="3"/>
          <w:numId w:val="13"/>
        </w:numPr>
        <w:spacing w:before="200"/>
        <w:outlineLvl w:val="3"/>
        <w:rPr>
          <w:bCs/>
          <w:iCs/>
          <w:sz w:val="24"/>
        </w:rPr>
      </w:pPr>
      <w:bookmarkStart w:id="912" w:name="_Toc370583161"/>
      <w:r w:rsidRPr="00895E3A">
        <w:rPr>
          <w:bCs/>
          <w:iCs/>
          <w:sz w:val="24"/>
        </w:rPr>
        <w:t>Параметры назначения</w:t>
      </w:r>
      <w:bookmarkEnd w:id="912"/>
    </w:p>
    <w:tbl>
      <w:tblPr>
        <w:tblStyle w:val="7"/>
        <w:tblW w:w="0" w:type="auto"/>
        <w:tblLook w:val="04A0" w:firstRow="1" w:lastRow="0" w:firstColumn="1" w:lastColumn="0" w:noHBand="0" w:noVBand="1"/>
      </w:tblPr>
      <w:tblGrid>
        <w:gridCol w:w="4926"/>
        <w:gridCol w:w="4927"/>
      </w:tblGrid>
      <w:tr w:rsidR="00C4724B" w:rsidRPr="00895E3A" w14:paraId="68FEC759" w14:textId="77777777" w:rsidTr="00C4724B">
        <w:tc>
          <w:tcPr>
            <w:tcW w:w="4926" w:type="dxa"/>
          </w:tcPr>
          <w:p w14:paraId="68FEC757" w14:textId="77777777" w:rsidR="00C4724B" w:rsidRPr="00895E3A" w:rsidRDefault="00C4724B" w:rsidP="00C4724B">
            <w:pPr>
              <w:rPr>
                <w:b/>
              </w:rPr>
            </w:pPr>
            <w:r w:rsidRPr="00895E3A">
              <w:rPr>
                <w:b/>
              </w:rPr>
              <w:t>Параметр</w:t>
            </w:r>
          </w:p>
        </w:tc>
        <w:tc>
          <w:tcPr>
            <w:tcW w:w="4927" w:type="dxa"/>
          </w:tcPr>
          <w:p w14:paraId="68FEC758" w14:textId="77777777" w:rsidR="00C4724B" w:rsidRPr="00895E3A" w:rsidRDefault="00C4724B" w:rsidP="00C4724B">
            <w:pPr>
              <w:rPr>
                <w:b/>
              </w:rPr>
            </w:pPr>
            <w:r w:rsidRPr="00895E3A">
              <w:rPr>
                <w:b/>
              </w:rPr>
              <w:t>Значение</w:t>
            </w:r>
          </w:p>
        </w:tc>
      </w:tr>
      <w:tr w:rsidR="00C4724B" w:rsidRPr="00895E3A" w14:paraId="68FEC75C" w14:textId="77777777" w:rsidTr="00C4724B">
        <w:tc>
          <w:tcPr>
            <w:tcW w:w="4926" w:type="dxa"/>
          </w:tcPr>
          <w:p w14:paraId="68FEC75A" w14:textId="77777777" w:rsidR="00C4724B" w:rsidRPr="00895E3A" w:rsidRDefault="00C4724B" w:rsidP="00C4724B">
            <w:r w:rsidRPr="00895E3A">
              <w:t>Максимальное время от получения запроса до выдачи ответа</w:t>
            </w:r>
          </w:p>
        </w:tc>
        <w:tc>
          <w:tcPr>
            <w:tcW w:w="4927" w:type="dxa"/>
          </w:tcPr>
          <w:p w14:paraId="68FEC75B" w14:textId="77777777" w:rsidR="00C4724B" w:rsidRPr="00895E3A" w:rsidRDefault="00C4724B" w:rsidP="00C4724B">
            <w:r w:rsidRPr="00895E3A">
              <w:t>1000 миллисекунд</w:t>
            </w:r>
          </w:p>
        </w:tc>
      </w:tr>
    </w:tbl>
    <w:p w14:paraId="68FEC75D" w14:textId="77777777" w:rsidR="00C4724B" w:rsidRPr="00895E3A" w:rsidRDefault="00C4724B" w:rsidP="00C4724B">
      <w:pPr>
        <w:keepNext/>
        <w:numPr>
          <w:ilvl w:val="3"/>
          <w:numId w:val="13"/>
        </w:numPr>
        <w:spacing w:before="200"/>
        <w:outlineLvl w:val="3"/>
        <w:rPr>
          <w:bCs/>
          <w:iCs/>
          <w:sz w:val="24"/>
        </w:rPr>
      </w:pPr>
      <w:bookmarkStart w:id="913" w:name="_Toc370583162"/>
      <w:r w:rsidRPr="00895E3A">
        <w:rPr>
          <w:bCs/>
          <w:iCs/>
          <w:sz w:val="24"/>
        </w:rPr>
        <w:t>Влияние на другие операции</w:t>
      </w:r>
      <w:bookmarkEnd w:id="913"/>
    </w:p>
    <w:p w14:paraId="68FEC75E" w14:textId="77777777" w:rsidR="00C4724B" w:rsidRPr="00895E3A" w:rsidRDefault="00C4724B" w:rsidP="00C4724B">
      <w:r w:rsidRPr="00895E3A">
        <w:t>Отсутствует.</w:t>
      </w:r>
    </w:p>
    <w:p w14:paraId="68FEC75F" w14:textId="77777777" w:rsidR="00C4724B" w:rsidRPr="00895E3A" w:rsidRDefault="00C4724B" w:rsidP="00C4724B">
      <w:pPr>
        <w:keepNext/>
        <w:numPr>
          <w:ilvl w:val="3"/>
          <w:numId w:val="13"/>
        </w:numPr>
        <w:spacing w:before="200"/>
        <w:outlineLvl w:val="3"/>
        <w:rPr>
          <w:bCs/>
          <w:iCs/>
          <w:sz w:val="24"/>
        </w:rPr>
      </w:pPr>
      <w:bookmarkStart w:id="914" w:name="_Toc370583163"/>
      <w:r w:rsidRPr="00895E3A">
        <w:rPr>
          <w:bCs/>
          <w:iCs/>
          <w:sz w:val="24"/>
        </w:rPr>
        <w:lastRenderedPageBreak/>
        <w:t>Входные параметры</w:t>
      </w:r>
      <w:bookmarkEnd w:id="914"/>
    </w:p>
    <w:tbl>
      <w:tblPr>
        <w:tblStyle w:val="7"/>
        <w:tblW w:w="0" w:type="auto"/>
        <w:tblLook w:val="04A0" w:firstRow="1" w:lastRow="0" w:firstColumn="1" w:lastColumn="0" w:noHBand="0" w:noVBand="1"/>
      </w:tblPr>
      <w:tblGrid>
        <w:gridCol w:w="2093"/>
        <w:gridCol w:w="5906"/>
        <w:gridCol w:w="1854"/>
      </w:tblGrid>
      <w:tr w:rsidR="00C4724B" w:rsidRPr="00895E3A" w14:paraId="68FEC763" w14:textId="77777777" w:rsidTr="00C4724B">
        <w:tc>
          <w:tcPr>
            <w:tcW w:w="2093" w:type="dxa"/>
          </w:tcPr>
          <w:p w14:paraId="68FEC760" w14:textId="77777777" w:rsidR="00C4724B" w:rsidRPr="00895E3A" w:rsidRDefault="00C4724B" w:rsidP="00C4724B">
            <w:pPr>
              <w:rPr>
                <w:b/>
              </w:rPr>
            </w:pPr>
            <w:r w:rsidRPr="00895E3A">
              <w:rPr>
                <w:b/>
              </w:rPr>
              <w:t>Параметр</w:t>
            </w:r>
          </w:p>
        </w:tc>
        <w:tc>
          <w:tcPr>
            <w:tcW w:w="5906" w:type="dxa"/>
          </w:tcPr>
          <w:p w14:paraId="68FEC761" w14:textId="77777777" w:rsidR="00C4724B" w:rsidRPr="00895E3A" w:rsidRDefault="00C4724B" w:rsidP="00C4724B">
            <w:pPr>
              <w:rPr>
                <w:b/>
              </w:rPr>
            </w:pPr>
            <w:r w:rsidRPr="00895E3A">
              <w:rPr>
                <w:b/>
              </w:rPr>
              <w:t>Описание</w:t>
            </w:r>
          </w:p>
        </w:tc>
        <w:tc>
          <w:tcPr>
            <w:tcW w:w="1854" w:type="dxa"/>
          </w:tcPr>
          <w:p w14:paraId="68FEC762" w14:textId="77777777" w:rsidR="00C4724B" w:rsidRPr="00895E3A" w:rsidRDefault="00C4724B" w:rsidP="00C4724B">
            <w:pPr>
              <w:rPr>
                <w:b/>
              </w:rPr>
            </w:pPr>
            <w:r w:rsidRPr="00895E3A">
              <w:rPr>
                <w:b/>
              </w:rPr>
              <w:t>Обязательный?</w:t>
            </w:r>
          </w:p>
        </w:tc>
      </w:tr>
      <w:tr w:rsidR="00C4724B" w:rsidRPr="00895E3A" w14:paraId="68FEC767" w14:textId="77777777" w:rsidTr="00C4724B">
        <w:tc>
          <w:tcPr>
            <w:tcW w:w="2093" w:type="dxa"/>
          </w:tcPr>
          <w:p w14:paraId="68FEC764" w14:textId="77777777" w:rsidR="00C4724B" w:rsidRPr="00895E3A" w:rsidRDefault="00C4724B" w:rsidP="00E06061">
            <w:r w:rsidRPr="00895E3A">
              <w:t>Идентификатор клиента (</w:t>
            </w:r>
            <w:r w:rsidR="00E06061" w:rsidRPr="00895E3A">
              <w:t>user</w:t>
            </w:r>
            <w:r w:rsidRPr="00895E3A">
              <w:t>Id)</w:t>
            </w:r>
          </w:p>
        </w:tc>
        <w:tc>
          <w:tcPr>
            <w:tcW w:w="5906" w:type="dxa"/>
          </w:tcPr>
          <w:p w14:paraId="68FEC765" w14:textId="77777777" w:rsidR="00C4724B" w:rsidRPr="00895E3A" w:rsidRDefault="00C4724B" w:rsidP="00C4724B">
            <w:r w:rsidRPr="00895E3A">
              <w:t>Идентификатор клиента системы лояльности</w:t>
            </w:r>
          </w:p>
        </w:tc>
        <w:tc>
          <w:tcPr>
            <w:tcW w:w="1854" w:type="dxa"/>
          </w:tcPr>
          <w:p w14:paraId="68FEC766" w14:textId="77777777" w:rsidR="00C4724B" w:rsidRPr="00895E3A" w:rsidRDefault="00C4724B" w:rsidP="00C4724B">
            <w:r w:rsidRPr="00895E3A">
              <w:t>Да</w:t>
            </w:r>
          </w:p>
        </w:tc>
      </w:tr>
      <w:tr w:rsidR="00C4724B" w:rsidRPr="00895E3A" w14:paraId="68FEC76B" w14:textId="77777777" w:rsidTr="00C4724B">
        <w:tc>
          <w:tcPr>
            <w:tcW w:w="2093" w:type="dxa"/>
          </w:tcPr>
          <w:p w14:paraId="68FEC768" w14:textId="77777777" w:rsidR="00C4724B" w:rsidRPr="00895E3A" w:rsidRDefault="00E06061" w:rsidP="00E06061">
            <w:r w:rsidRPr="00895E3A">
              <w:t>Идентификатор партнера</w:t>
            </w:r>
            <w:r w:rsidR="00C4724B" w:rsidRPr="00895E3A">
              <w:t xml:space="preserve"> (</w:t>
            </w:r>
            <w:r w:rsidRPr="00895E3A">
              <w:t>partnerId</w:t>
            </w:r>
            <w:r w:rsidR="00C4724B" w:rsidRPr="00895E3A">
              <w:t>)</w:t>
            </w:r>
          </w:p>
        </w:tc>
        <w:tc>
          <w:tcPr>
            <w:tcW w:w="5906" w:type="dxa"/>
          </w:tcPr>
          <w:p w14:paraId="68FEC769" w14:textId="77777777" w:rsidR="00C4724B" w:rsidRPr="00895E3A" w:rsidRDefault="00E06061" w:rsidP="00C4724B">
            <w:r w:rsidRPr="00895E3A">
              <w:t>Идентификатор партнера</w:t>
            </w:r>
          </w:p>
        </w:tc>
        <w:tc>
          <w:tcPr>
            <w:tcW w:w="1854" w:type="dxa"/>
          </w:tcPr>
          <w:p w14:paraId="68FEC76A" w14:textId="77777777" w:rsidR="00C4724B" w:rsidRPr="00895E3A" w:rsidRDefault="00C4724B" w:rsidP="00C4724B">
            <w:r w:rsidRPr="00895E3A">
              <w:t>Да</w:t>
            </w:r>
          </w:p>
        </w:tc>
      </w:tr>
      <w:tr w:rsidR="00C4724B" w:rsidRPr="00895E3A" w14:paraId="68FEC76F" w14:textId="77777777" w:rsidTr="00C4724B">
        <w:tc>
          <w:tcPr>
            <w:tcW w:w="2093" w:type="dxa"/>
          </w:tcPr>
          <w:p w14:paraId="68FEC76C" w14:textId="77777777" w:rsidR="00C4724B" w:rsidRPr="00895E3A" w:rsidRDefault="00E06061" w:rsidP="00E06061">
            <w:r w:rsidRPr="00895E3A">
              <w:t>Внешний идентификатор</w:t>
            </w:r>
            <w:r w:rsidR="00C4724B" w:rsidRPr="00895E3A">
              <w:t xml:space="preserve"> </w:t>
            </w:r>
            <w:r w:rsidRPr="00895E3A">
              <w:t xml:space="preserve">заказа </w:t>
            </w:r>
            <w:r w:rsidR="00C4724B" w:rsidRPr="00895E3A">
              <w:t>(</w:t>
            </w:r>
            <w:r w:rsidRPr="00895E3A">
              <w:t>ExternalOrderId</w:t>
            </w:r>
            <w:r w:rsidR="00C4724B" w:rsidRPr="00895E3A">
              <w:t>)</w:t>
            </w:r>
          </w:p>
        </w:tc>
        <w:tc>
          <w:tcPr>
            <w:tcW w:w="5906" w:type="dxa"/>
          </w:tcPr>
          <w:p w14:paraId="68FEC76D" w14:textId="77777777" w:rsidR="00C4724B" w:rsidRPr="00895E3A" w:rsidRDefault="00E06061" w:rsidP="00C4724B">
            <w:r w:rsidRPr="00895E3A">
              <w:t>Внешний идентификатор заказа</w:t>
            </w:r>
          </w:p>
        </w:tc>
        <w:tc>
          <w:tcPr>
            <w:tcW w:w="1854" w:type="dxa"/>
          </w:tcPr>
          <w:p w14:paraId="68FEC76E" w14:textId="77777777" w:rsidR="00C4724B" w:rsidRPr="00895E3A" w:rsidRDefault="00C4724B" w:rsidP="00C4724B">
            <w:r w:rsidRPr="00895E3A">
              <w:t>Да</w:t>
            </w:r>
          </w:p>
        </w:tc>
      </w:tr>
    </w:tbl>
    <w:p w14:paraId="68FEC770" w14:textId="77777777" w:rsidR="00C4724B" w:rsidRPr="00895E3A" w:rsidRDefault="00C4724B" w:rsidP="00C4724B">
      <w:pPr>
        <w:keepNext/>
        <w:numPr>
          <w:ilvl w:val="3"/>
          <w:numId w:val="13"/>
        </w:numPr>
        <w:spacing w:before="200"/>
        <w:outlineLvl w:val="3"/>
        <w:rPr>
          <w:bCs/>
          <w:iCs/>
          <w:sz w:val="24"/>
        </w:rPr>
      </w:pPr>
      <w:bookmarkStart w:id="915" w:name="_Toc370583164"/>
      <w:r w:rsidRPr="00895E3A">
        <w:rPr>
          <w:bCs/>
          <w:iCs/>
          <w:sz w:val="24"/>
        </w:rPr>
        <w:t>Выходные данные</w:t>
      </w:r>
      <w:bookmarkEnd w:id="915"/>
    </w:p>
    <w:tbl>
      <w:tblPr>
        <w:tblStyle w:val="7"/>
        <w:tblW w:w="0" w:type="auto"/>
        <w:tblLook w:val="04A0" w:firstRow="1" w:lastRow="0" w:firstColumn="1" w:lastColumn="0" w:noHBand="0" w:noVBand="1"/>
      </w:tblPr>
      <w:tblGrid>
        <w:gridCol w:w="2093"/>
        <w:gridCol w:w="5906"/>
        <w:gridCol w:w="1854"/>
      </w:tblGrid>
      <w:tr w:rsidR="00C4724B" w:rsidRPr="00895E3A" w14:paraId="68FEC774" w14:textId="77777777" w:rsidTr="00C4724B">
        <w:tc>
          <w:tcPr>
            <w:tcW w:w="2093" w:type="dxa"/>
          </w:tcPr>
          <w:p w14:paraId="68FEC771" w14:textId="77777777" w:rsidR="00C4724B" w:rsidRPr="00895E3A" w:rsidRDefault="00C4724B" w:rsidP="00C4724B">
            <w:pPr>
              <w:rPr>
                <w:b/>
              </w:rPr>
            </w:pPr>
            <w:r w:rsidRPr="00895E3A">
              <w:rPr>
                <w:b/>
              </w:rPr>
              <w:t>Атрибут</w:t>
            </w:r>
          </w:p>
        </w:tc>
        <w:tc>
          <w:tcPr>
            <w:tcW w:w="5906" w:type="dxa"/>
          </w:tcPr>
          <w:p w14:paraId="68FEC772" w14:textId="77777777" w:rsidR="00C4724B" w:rsidRPr="00895E3A" w:rsidRDefault="00C4724B" w:rsidP="00C4724B">
            <w:pPr>
              <w:rPr>
                <w:b/>
              </w:rPr>
            </w:pPr>
            <w:r w:rsidRPr="00895E3A">
              <w:rPr>
                <w:b/>
              </w:rPr>
              <w:t>Описание</w:t>
            </w:r>
          </w:p>
        </w:tc>
        <w:tc>
          <w:tcPr>
            <w:tcW w:w="1854" w:type="dxa"/>
          </w:tcPr>
          <w:p w14:paraId="68FEC773" w14:textId="77777777" w:rsidR="00C4724B" w:rsidRPr="00895E3A" w:rsidRDefault="00C4724B" w:rsidP="00C4724B">
            <w:pPr>
              <w:rPr>
                <w:b/>
              </w:rPr>
            </w:pPr>
            <w:r w:rsidRPr="00895E3A">
              <w:rPr>
                <w:b/>
              </w:rPr>
              <w:t>Обязательный?</w:t>
            </w:r>
          </w:p>
        </w:tc>
      </w:tr>
      <w:tr w:rsidR="00C4724B" w:rsidRPr="00895E3A" w14:paraId="68FEC778" w14:textId="77777777" w:rsidTr="00C4724B">
        <w:tc>
          <w:tcPr>
            <w:tcW w:w="2093" w:type="dxa"/>
          </w:tcPr>
          <w:p w14:paraId="68FEC775" w14:textId="77777777" w:rsidR="00C4724B" w:rsidRPr="00895E3A" w:rsidRDefault="00C4724B" w:rsidP="00C4724B">
            <w:r w:rsidRPr="00895E3A">
              <w:t>Заказ (Order)</w:t>
            </w:r>
          </w:p>
        </w:tc>
        <w:tc>
          <w:tcPr>
            <w:tcW w:w="5906" w:type="dxa"/>
          </w:tcPr>
          <w:p w14:paraId="68FEC776" w14:textId="77777777" w:rsidR="00C4724B" w:rsidRPr="00895E3A" w:rsidRDefault="00C4724B" w:rsidP="00C4724B">
            <w:r w:rsidRPr="00895E3A">
              <w:t xml:space="preserve">Запись типа </w:t>
            </w:r>
            <w:hyperlink w:anchor="_Заказ" w:history="1">
              <w:r w:rsidRPr="00895E3A">
                <w:rPr>
                  <w:noProof/>
                  <w:color w:val="0000FF"/>
                </w:rPr>
                <w:t>«Заказ»</w:t>
              </w:r>
            </w:hyperlink>
            <w:r w:rsidRPr="00895E3A">
              <w:t xml:space="preserve"> </w:t>
            </w:r>
          </w:p>
        </w:tc>
        <w:tc>
          <w:tcPr>
            <w:tcW w:w="1854" w:type="dxa"/>
          </w:tcPr>
          <w:p w14:paraId="68FEC777" w14:textId="77777777" w:rsidR="00C4724B" w:rsidRPr="00895E3A" w:rsidRDefault="00C4724B" w:rsidP="00C4724B">
            <w:r w:rsidRPr="00895E3A">
              <w:t>Да</w:t>
            </w:r>
          </w:p>
        </w:tc>
      </w:tr>
      <w:tr w:rsidR="00C4724B" w:rsidRPr="00895E3A" w14:paraId="68FEC77C" w14:textId="77777777" w:rsidTr="00C4724B">
        <w:tc>
          <w:tcPr>
            <w:tcW w:w="2093" w:type="dxa"/>
          </w:tcPr>
          <w:p w14:paraId="68FEC779" w14:textId="77777777" w:rsidR="00C4724B" w:rsidRPr="00895E3A" w:rsidRDefault="00C4724B" w:rsidP="00C4724B">
            <w:r w:rsidRPr="00895E3A">
              <w:t>Признак успешного выполнения операции (Success)</w:t>
            </w:r>
          </w:p>
        </w:tc>
        <w:tc>
          <w:tcPr>
            <w:tcW w:w="5906" w:type="dxa"/>
          </w:tcPr>
          <w:p w14:paraId="68FEC77A" w14:textId="77777777" w:rsidR="00C4724B" w:rsidRPr="00895E3A" w:rsidRDefault="00C4724B" w:rsidP="00C4724B">
            <w:r w:rsidRPr="00895E3A">
              <w:t>Признак успешного выполнения операции</w:t>
            </w:r>
          </w:p>
        </w:tc>
        <w:tc>
          <w:tcPr>
            <w:tcW w:w="1854" w:type="dxa"/>
          </w:tcPr>
          <w:p w14:paraId="68FEC77B" w14:textId="77777777" w:rsidR="00C4724B" w:rsidRPr="00895E3A" w:rsidRDefault="00C4724B" w:rsidP="00C4724B">
            <w:r w:rsidRPr="00895E3A">
              <w:t>Да</w:t>
            </w:r>
          </w:p>
        </w:tc>
      </w:tr>
      <w:tr w:rsidR="00C4724B" w:rsidRPr="00895E3A" w14:paraId="68FEC783" w14:textId="77777777" w:rsidTr="00C4724B">
        <w:tc>
          <w:tcPr>
            <w:tcW w:w="2093" w:type="dxa"/>
          </w:tcPr>
          <w:p w14:paraId="68FEC77D" w14:textId="77777777" w:rsidR="00C4724B" w:rsidRPr="00895E3A" w:rsidRDefault="00C4724B" w:rsidP="00C4724B">
            <w:r w:rsidRPr="00895E3A">
              <w:t>Код возврата (ResultCode)</w:t>
            </w:r>
          </w:p>
        </w:tc>
        <w:tc>
          <w:tcPr>
            <w:tcW w:w="5906" w:type="dxa"/>
          </w:tcPr>
          <w:p w14:paraId="68FEC77E" w14:textId="77777777" w:rsidR="00C4724B" w:rsidRPr="00895E3A" w:rsidRDefault="00C4724B" w:rsidP="00C4724B">
            <w:r w:rsidRPr="00895E3A">
              <w:t>Целочисленный код, информирующий о результате выполнения операции. Допустимые значения:</w:t>
            </w:r>
          </w:p>
          <w:p w14:paraId="68FEC77F" w14:textId="77777777" w:rsidR="00C4724B" w:rsidRPr="00895E3A" w:rsidRDefault="00C4724B" w:rsidP="00C4724B">
            <w:r w:rsidRPr="00895E3A">
              <w:t>-1 – ошибка входных параметров</w:t>
            </w:r>
          </w:p>
          <w:p w14:paraId="68FEC780" w14:textId="77777777" w:rsidR="00C4724B" w:rsidRPr="00895E3A" w:rsidRDefault="00C4724B" w:rsidP="00C4724B">
            <w:r w:rsidRPr="00895E3A">
              <w:t>0 – операция выполнена успешно</w:t>
            </w:r>
          </w:p>
          <w:p w14:paraId="68FEC781" w14:textId="77777777" w:rsidR="00C4724B" w:rsidRPr="00895E3A" w:rsidRDefault="00C4724B" w:rsidP="00E06061">
            <w:r w:rsidRPr="00895E3A">
              <w:t>1 – во время выполнения операции произошла непредвиденная ошибка</w:t>
            </w:r>
          </w:p>
        </w:tc>
        <w:tc>
          <w:tcPr>
            <w:tcW w:w="1854" w:type="dxa"/>
          </w:tcPr>
          <w:p w14:paraId="68FEC782" w14:textId="77777777" w:rsidR="00C4724B" w:rsidRPr="00895E3A" w:rsidRDefault="00C4724B" w:rsidP="00C4724B">
            <w:r w:rsidRPr="00895E3A">
              <w:t>Да</w:t>
            </w:r>
          </w:p>
        </w:tc>
      </w:tr>
      <w:tr w:rsidR="00C4724B" w:rsidRPr="00895E3A" w14:paraId="68FEC787" w14:textId="77777777" w:rsidTr="00C4724B">
        <w:tc>
          <w:tcPr>
            <w:tcW w:w="2093" w:type="dxa"/>
          </w:tcPr>
          <w:p w14:paraId="68FEC784" w14:textId="77777777" w:rsidR="00C4724B" w:rsidRPr="00895E3A" w:rsidRDefault="00C4724B" w:rsidP="00C4724B">
            <w:r w:rsidRPr="00895E3A">
              <w:t>Описание ошибки (ResultDescription)</w:t>
            </w:r>
          </w:p>
        </w:tc>
        <w:tc>
          <w:tcPr>
            <w:tcW w:w="5906" w:type="dxa"/>
          </w:tcPr>
          <w:p w14:paraId="68FEC785" w14:textId="77777777" w:rsidR="00C4724B" w:rsidRPr="00895E3A" w:rsidRDefault="00C4724B" w:rsidP="00C4724B">
            <w:r w:rsidRPr="00895E3A">
              <w:t>Обязательно заполняется, если код возврата не равен 0. В других случаях никогда не заполняется.</w:t>
            </w:r>
          </w:p>
        </w:tc>
        <w:tc>
          <w:tcPr>
            <w:tcW w:w="1854" w:type="dxa"/>
          </w:tcPr>
          <w:p w14:paraId="68FEC786" w14:textId="77777777" w:rsidR="00C4724B" w:rsidRPr="00895E3A" w:rsidRDefault="00C4724B" w:rsidP="00C4724B">
            <w:r w:rsidRPr="00895E3A">
              <w:t>Нет</w:t>
            </w:r>
          </w:p>
        </w:tc>
      </w:tr>
    </w:tbl>
    <w:p w14:paraId="68FEC788" w14:textId="77777777" w:rsidR="00C4724B" w:rsidRPr="00895E3A" w:rsidRDefault="00C4724B" w:rsidP="00C4724B">
      <w:pPr>
        <w:keepNext/>
        <w:numPr>
          <w:ilvl w:val="3"/>
          <w:numId w:val="13"/>
        </w:numPr>
        <w:spacing w:before="200"/>
        <w:outlineLvl w:val="3"/>
        <w:rPr>
          <w:bCs/>
          <w:iCs/>
          <w:sz w:val="24"/>
        </w:rPr>
      </w:pPr>
      <w:bookmarkStart w:id="916" w:name="_Toc370583165"/>
      <w:r w:rsidRPr="00895E3A">
        <w:rPr>
          <w:bCs/>
          <w:iCs/>
          <w:sz w:val="24"/>
        </w:rPr>
        <w:t>Логика выполнения</w:t>
      </w:r>
      <w:bookmarkEnd w:id="916"/>
    </w:p>
    <w:p w14:paraId="68FEC789" w14:textId="77777777" w:rsidR="00C4724B" w:rsidRPr="00895E3A" w:rsidRDefault="00C4724B" w:rsidP="00C4724B">
      <w:r w:rsidRPr="00895E3A">
        <w:t>Основной сценарий выполнения:</w:t>
      </w:r>
    </w:p>
    <w:p w14:paraId="68FEC78A" w14:textId="77777777" w:rsidR="00C4724B" w:rsidRPr="00895E3A" w:rsidRDefault="00E06061" w:rsidP="00E06061">
      <w:pPr>
        <w:ind w:left="720"/>
      </w:pPr>
      <w:r w:rsidRPr="00895E3A">
        <w:t>На основании переданных данных создается заказ в системе.</w:t>
      </w:r>
    </w:p>
    <w:p w14:paraId="68FEC78B" w14:textId="77777777" w:rsidR="00955361" w:rsidRPr="00895E3A" w:rsidRDefault="00955361" w:rsidP="00955361">
      <w:pPr>
        <w:keepNext/>
        <w:numPr>
          <w:ilvl w:val="2"/>
          <w:numId w:val="13"/>
        </w:numPr>
        <w:spacing w:before="200"/>
        <w:outlineLvl w:val="2"/>
        <w:rPr>
          <w:bCs/>
          <w:color w:val="000000"/>
          <w:sz w:val="28"/>
        </w:rPr>
      </w:pPr>
      <w:bookmarkStart w:id="917" w:name="_Toc370583166"/>
      <w:r w:rsidRPr="00895E3A">
        <w:rPr>
          <w:bCs/>
          <w:color w:val="000000"/>
          <w:sz w:val="28"/>
        </w:rPr>
        <w:lastRenderedPageBreak/>
        <w:t>Обновление заказа онлайн партнера (UpdateOnlinePartnerOrder)</w:t>
      </w:r>
      <w:bookmarkEnd w:id="917"/>
    </w:p>
    <w:p w14:paraId="68FEC78C" w14:textId="77777777" w:rsidR="00955361" w:rsidRPr="00895E3A" w:rsidRDefault="00955361" w:rsidP="00955361">
      <w:pPr>
        <w:keepNext/>
        <w:numPr>
          <w:ilvl w:val="3"/>
          <w:numId w:val="13"/>
        </w:numPr>
        <w:spacing w:before="200"/>
        <w:outlineLvl w:val="3"/>
        <w:rPr>
          <w:bCs/>
          <w:iCs/>
          <w:sz w:val="24"/>
        </w:rPr>
      </w:pPr>
      <w:bookmarkStart w:id="918" w:name="_Toc370583167"/>
      <w:r w:rsidRPr="00895E3A">
        <w:rPr>
          <w:bCs/>
          <w:iCs/>
          <w:sz w:val="24"/>
        </w:rPr>
        <w:t>Карточка операции</w:t>
      </w:r>
      <w:bookmarkEnd w:id="918"/>
    </w:p>
    <w:tbl>
      <w:tblPr>
        <w:tblStyle w:val="71"/>
        <w:tblW w:w="0" w:type="auto"/>
        <w:tblLook w:val="04A0" w:firstRow="1" w:lastRow="0" w:firstColumn="1" w:lastColumn="0" w:noHBand="0" w:noVBand="1"/>
      </w:tblPr>
      <w:tblGrid>
        <w:gridCol w:w="3652"/>
        <w:gridCol w:w="6201"/>
      </w:tblGrid>
      <w:tr w:rsidR="00955361" w:rsidRPr="00895E3A" w14:paraId="68FEC790" w14:textId="77777777" w:rsidTr="00183ABA">
        <w:tc>
          <w:tcPr>
            <w:tcW w:w="3652" w:type="dxa"/>
          </w:tcPr>
          <w:p w14:paraId="68FEC78D" w14:textId="77777777" w:rsidR="00955361" w:rsidRPr="00895E3A" w:rsidRDefault="00955361" w:rsidP="00955361">
            <w:r w:rsidRPr="00895E3A">
              <w:t>Предназначение</w:t>
            </w:r>
          </w:p>
        </w:tc>
        <w:tc>
          <w:tcPr>
            <w:tcW w:w="6201" w:type="dxa"/>
          </w:tcPr>
          <w:p w14:paraId="68FEC78E" w14:textId="77777777" w:rsidR="00955361" w:rsidRPr="00895E3A" w:rsidRDefault="00955361" w:rsidP="00955361">
            <w:r w:rsidRPr="00895E3A">
              <w:t xml:space="preserve">Операция предназначена </w:t>
            </w:r>
            <w:proofErr w:type="gramStart"/>
            <w:r w:rsidRPr="00895E3A">
              <w:t>для</w:t>
            </w:r>
            <w:proofErr w:type="gramEnd"/>
            <w:r w:rsidRPr="00895E3A">
              <w:t>:</w:t>
            </w:r>
          </w:p>
          <w:p w14:paraId="68FEC78F" w14:textId="77777777" w:rsidR="00955361" w:rsidRPr="00895E3A" w:rsidRDefault="00955361" w:rsidP="00955361">
            <w:r w:rsidRPr="00895E3A">
              <w:t>Обновления предварительного заказа онлайн партнера.</w:t>
            </w:r>
          </w:p>
        </w:tc>
      </w:tr>
      <w:tr w:rsidR="00955361" w:rsidRPr="00895E3A" w14:paraId="68FEC793" w14:textId="77777777" w:rsidTr="00183ABA">
        <w:tc>
          <w:tcPr>
            <w:tcW w:w="3652" w:type="dxa"/>
          </w:tcPr>
          <w:p w14:paraId="68FEC791" w14:textId="77777777" w:rsidR="00955361" w:rsidRPr="00895E3A" w:rsidRDefault="00955361" w:rsidP="00955361">
            <w:r w:rsidRPr="00895E3A">
              <w:t>Режим выполнения</w:t>
            </w:r>
          </w:p>
        </w:tc>
        <w:tc>
          <w:tcPr>
            <w:tcW w:w="6201" w:type="dxa"/>
          </w:tcPr>
          <w:p w14:paraId="68FEC792" w14:textId="77777777" w:rsidR="00955361" w:rsidRPr="00895E3A" w:rsidRDefault="00955361" w:rsidP="00955361">
            <w:r w:rsidRPr="00895E3A">
              <w:t>Синхронный.</w:t>
            </w:r>
          </w:p>
        </w:tc>
      </w:tr>
    </w:tbl>
    <w:p w14:paraId="68FEC794" w14:textId="77777777" w:rsidR="00955361" w:rsidRPr="00895E3A" w:rsidRDefault="00955361" w:rsidP="00955361">
      <w:pPr>
        <w:keepNext/>
        <w:numPr>
          <w:ilvl w:val="3"/>
          <w:numId w:val="13"/>
        </w:numPr>
        <w:spacing w:before="200"/>
        <w:outlineLvl w:val="3"/>
        <w:rPr>
          <w:bCs/>
          <w:iCs/>
          <w:sz w:val="24"/>
        </w:rPr>
      </w:pPr>
      <w:bookmarkStart w:id="919" w:name="_Toc370583168"/>
      <w:r w:rsidRPr="00895E3A">
        <w:rPr>
          <w:bCs/>
          <w:iCs/>
          <w:sz w:val="24"/>
        </w:rPr>
        <w:t>Параметры назначения</w:t>
      </w:r>
      <w:bookmarkEnd w:id="919"/>
    </w:p>
    <w:tbl>
      <w:tblPr>
        <w:tblStyle w:val="71"/>
        <w:tblW w:w="0" w:type="auto"/>
        <w:tblLook w:val="04A0" w:firstRow="1" w:lastRow="0" w:firstColumn="1" w:lastColumn="0" w:noHBand="0" w:noVBand="1"/>
      </w:tblPr>
      <w:tblGrid>
        <w:gridCol w:w="4926"/>
        <w:gridCol w:w="4927"/>
      </w:tblGrid>
      <w:tr w:rsidR="00955361" w:rsidRPr="00895E3A" w14:paraId="68FEC797" w14:textId="77777777" w:rsidTr="00183ABA">
        <w:tc>
          <w:tcPr>
            <w:tcW w:w="4926" w:type="dxa"/>
          </w:tcPr>
          <w:p w14:paraId="68FEC795" w14:textId="77777777" w:rsidR="00955361" w:rsidRPr="00895E3A" w:rsidRDefault="00955361" w:rsidP="00955361">
            <w:pPr>
              <w:rPr>
                <w:b/>
              </w:rPr>
            </w:pPr>
            <w:r w:rsidRPr="00895E3A">
              <w:rPr>
                <w:b/>
              </w:rPr>
              <w:t>Параметр</w:t>
            </w:r>
          </w:p>
        </w:tc>
        <w:tc>
          <w:tcPr>
            <w:tcW w:w="4927" w:type="dxa"/>
          </w:tcPr>
          <w:p w14:paraId="68FEC796" w14:textId="77777777" w:rsidR="00955361" w:rsidRPr="00895E3A" w:rsidRDefault="00955361" w:rsidP="00955361">
            <w:pPr>
              <w:rPr>
                <w:b/>
              </w:rPr>
            </w:pPr>
            <w:r w:rsidRPr="00895E3A">
              <w:rPr>
                <w:b/>
              </w:rPr>
              <w:t>Значение</w:t>
            </w:r>
          </w:p>
        </w:tc>
      </w:tr>
      <w:tr w:rsidR="00955361" w:rsidRPr="00895E3A" w14:paraId="68FEC79A" w14:textId="77777777" w:rsidTr="00183ABA">
        <w:tc>
          <w:tcPr>
            <w:tcW w:w="4926" w:type="dxa"/>
          </w:tcPr>
          <w:p w14:paraId="68FEC798" w14:textId="77777777" w:rsidR="00955361" w:rsidRPr="00895E3A" w:rsidRDefault="00955361" w:rsidP="00955361">
            <w:r w:rsidRPr="00895E3A">
              <w:t>Максимальное время от получения запроса до выдачи ответа</w:t>
            </w:r>
          </w:p>
        </w:tc>
        <w:tc>
          <w:tcPr>
            <w:tcW w:w="4927" w:type="dxa"/>
          </w:tcPr>
          <w:p w14:paraId="68FEC799" w14:textId="77777777" w:rsidR="00955361" w:rsidRPr="00895E3A" w:rsidRDefault="00955361" w:rsidP="00955361">
            <w:r w:rsidRPr="00895E3A">
              <w:t>1000 миллисекунд</w:t>
            </w:r>
          </w:p>
        </w:tc>
      </w:tr>
    </w:tbl>
    <w:p w14:paraId="68FEC79B" w14:textId="77777777" w:rsidR="00955361" w:rsidRPr="00895E3A" w:rsidRDefault="00955361" w:rsidP="00955361">
      <w:pPr>
        <w:keepNext/>
        <w:numPr>
          <w:ilvl w:val="3"/>
          <w:numId w:val="13"/>
        </w:numPr>
        <w:spacing w:before="200"/>
        <w:outlineLvl w:val="3"/>
        <w:rPr>
          <w:bCs/>
          <w:iCs/>
          <w:sz w:val="24"/>
        </w:rPr>
      </w:pPr>
      <w:bookmarkStart w:id="920" w:name="_Toc370583169"/>
      <w:r w:rsidRPr="00895E3A">
        <w:rPr>
          <w:bCs/>
          <w:iCs/>
          <w:sz w:val="24"/>
        </w:rPr>
        <w:t>Влияние на другие операции</w:t>
      </w:r>
      <w:bookmarkEnd w:id="920"/>
    </w:p>
    <w:p w14:paraId="68FEC79C" w14:textId="77777777" w:rsidR="00955361" w:rsidRPr="00895E3A" w:rsidRDefault="00955361" w:rsidP="00955361">
      <w:r w:rsidRPr="00895E3A">
        <w:t>Отсутствует.</w:t>
      </w:r>
    </w:p>
    <w:p w14:paraId="68FEC79D" w14:textId="77777777" w:rsidR="00955361" w:rsidRPr="00895E3A" w:rsidRDefault="00955361" w:rsidP="00955361">
      <w:pPr>
        <w:keepNext/>
        <w:numPr>
          <w:ilvl w:val="3"/>
          <w:numId w:val="13"/>
        </w:numPr>
        <w:spacing w:before="200"/>
        <w:outlineLvl w:val="3"/>
        <w:rPr>
          <w:bCs/>
          <w:iCs/>
          <w:sz w:val="24"/>
        </w:rPr>
      </w:pPr>
      <w:bookmarkStart w:id="921" w:name="_Toc370583170"/>
      <w:r w:rsidRPr="00895E3A">
        <w:rPr>
          <w:bCs/>
          <w:iCs/>
          <w:sz w:val="24"/>
        </w:rPr>
        <w:t>Входные параметры</w:t>
      </w:r>
      <w:bookmarkEnd w:id="921"/>
    </w:p>
    <w:tbl>
      <w:tblPr>
        <w:tblStyle w:val="71"/>
        <w:tblW w:w="0" w:type="auto"/>
        <w:tblLook w:val="04A0" w:firstRow="1" w:lastRow="0" w:firstColumn="1" w:lastColumn="0" w:noHBand="0" w:noVBand="1"/>
      </w:tblPr>
      <w:tblGrid>
        <w:gridCol w:w="3123"/>
        <w:gridCol w:w="4876"/>
        <w:gridCol w:w="1854"/>
      </w:tblGrid>
      <w:tr w:rsidR="00955361" w:rsidRPr="00895E3A" w14:paraId="68FEC7A1" w14:textId="77777777" w:rsidTr="007A77C4">
        <w:tc>
          <w:tcPr>
            <w:tcW w:w="3123" w:type="dxa"/>
          </w:tcPr>
          <w:p w14:paraId="68FEC79E" w14:textId="77777777" w:rsidR="00955361" w:rsidRPr="00895E3A" w:rsidRDefault="00955361" w:rsidP="00955361">
            <w:pPr>
              <w:rPr>
                <w:b/>
              </w:rPr>
            </w:pPr>
            <w:r w:rsidRPr="00895E3A">
              <w:rPr>
                <w:b/>
              </w:rPr>
              <w:t>Параметр</w:t>
            </w:r>
          </w:p>
        </w:tc>
        <w:tc>
          <w:tcPr>
            <w:tcW w:w="4876" w:type="dxa"/>
          </w:tcPr>
          <w:p w14:paraId="68FEC79F" w14:textId="77777777" w:rsidR="00955361" w:rsidRPr="00895E3A" w:rsidRDefault="00955361" w:rsidP="00955361">
            <w:pPr>
              <w:rPr>
                <w:b/>
              </w:rPr>
            </w:pPr>
            <w:r w:rsidRPr="00895E3A">
              <w:rPr>
                <w:b/>
              </w:rPr>
              <w:t>Описание</w:t>
            </w:r>
          </w:p>
        </w:tc>
        <w:tc>
          <w:tcPr>
            <w:tcW w:w="1854" w:type="dxa"/>
          </w:tcPr>
          <w:p w14:paraId="68FEC7A0" w14:textId="77777777" w:rsidR="00955361" w:rsidRPr="00895E3A" w:rsidRDefault="00955361" w:rsidP="00955361">
            <w:pPr>
              <w:rPr>
                <w:b/>
              </w:rPr>
            </w:pPr>
            <w:r w:rsidRPr="00895E3A">
              <w:rPr>
                <w:b/>
              </w:rPr>
              <w:t>Обязательный?</w:t>
            </w:r>
          </w:p>
        </w:tc>
      </w:tr>
      <w:tr w:rsidR="00955361" w:rsidRPr="00895E3A" w14:paraId="68FEC7A5" w14:textId="77777777" w:rsidTr="007A77C4">
        <w:tc>
          <w:tcPr>
            <w:tcW w:w="3123" w:type="dxa"/>
          </w:tcPr>
          <w:p w14:paraId="68FEC7A2" w14:textId="77777777" w:rsidR="00955361" w:rsidRPr="00895E3A" w:rsidRDefault="00955361" w:rsidP="00955361">
            <w:r w:rsidRPr="00895E3A">
              <w:t>Идентификатор клиента (UserId)</w:t>
            </w:r>
          </w:p>
        </w:tc>
        <w:tc>
          <w:tcPr>
            <w:tcW w:w="4876" w:type="dxa"/>
          </w:tcPr>
          <w:p w14:paraId="68FEC7A3" w14:textId="77777777" w:rsidR="00955361" w:rsidRPr="00895E3A" w:rsidRDefault="00955361" w:rsidP="00955361">
            <w:r w:rsidRPr="00895E3A">
              <w:t>Идентификатор клиента</w:t>
            </w:r>
          </w:p>
        </w:tc>
        <w:tc>
          <w:tcPr>
            <w:tcW w:w="1854" w:type="dxa"/>
          </w:tcPr>
          <w:p w14:paraId="68FEC7A4" w14:textId="77777777" w:rsidR="00955361" w:rsidRPr="00895E3A" w:rsidRDefault="00955361" w:rsidP="00955361">
            <w:r w:rsidRPr="00895E3A">
              <w:t>Да</w:t>
            </w:r>
          </w:p>
        </w:tc>
      </w:tr>
      <w:tr w:rsidR="00955361" w:rsidRPr="00895E3A" w14:paraId="68FEC7A9" w14:textId="77777777" w:rsidTr="007A77C4">
        <w:tc>
          <w:tcPr>
            <w:tcW w:w="3123" w:type="dxa"/>
          </w:tcPr>
          <w:p w14:paraId="68FEC7A6" w14:textId="77777777" w:rsidR="00955361" w:rsidRPr="00895E3A" w:rsidRDefault="00955361" w:rsidP="00955361">
            <w:r w:rsidRPr="00895E3A">
              <w:t>Идентификатор партнера (PartnerId)</w:t>
            </w:r>
          </w:p>
        </w:tc>
        <w:tc>
          <w:tcPr>
            <w:tcW w:w="4876" w:type="dxa"/>
          </w:tcPr>
          <w:p w14:paraId="68FEC7A7" w14:textId="77777777" w:rsidR="00955361" w:rsidRPr="00895E3A" w:rsidRDefault="00955361" w:rsidP="00955361">
            <w:r w:rsidRPr="00895E3A">
              <w:t>Идентификатор партнера</w:t>
            </w:r>
          </w:p>
        </w:tc>
        <w:tc>
          <w:tcPr>
            <w:tcW w:w="1854" w:type="dxa"/>
          </w:tcPr>
          <w:p w14:paraId="68FEC7A8" w14:textId="77777777" w:rsidR="00955361" w:rsidRPr="00895E3A" w:rsidRDefault="00955361" w:rsidP="00955361">
            <w:r w:rsidRPr="00895E3A">
              <w:t>Да</w:t>
            </w:r>
          </w:p>
        </w:tc>
      </w:tr>
      <w:tr w:rsidR="00955361" w:rsidRPr="00895E3A" w14:paraId="68FEC7AD" w14:textId="77777777" w:rsidTr="007A77C4">
        <w:tc>
          <w:tcPr>
            <w:tcW w:w="3123" w:type="dxa"/>
          </w:tcPr>
          <w:p w14:paraId="68FEC7AA" w14:textId="77777777" w:rsidR="00955361" w:rsidRPr="00895E3A" w:rsidRDefault="00955361" w:rsidP="00955361">
            <w:r w:rsidRPr="00895E3A">
              <w:t>Внешний идентификатор заказа (ExternalOrderId)</w:t>
            </w:r>
          </w:p>
        </w:tc>
        <w:tc>
          <w:tcPr>
            <w:tcW w:w="4876" w:type="dxa"/>
          </w:tcPr>
          <w:p w14:paraId="68FEC7AB" w14:textId="77777777" w:rsidR="00955361" w:rsidRPr="00895E3A" w:rsidRDefault="00955361" w:rsidP="00955361">
            <w:r w:rsidRPr="00895E3A">
              <w:t>Внешний идентификатор заказа</w:t>
            </w:r>
          </w:p>
        </w:tc>
        <w:tc>
          <w:tcPr>
            <w:tcW w:w="1854" w:type="dxa"/>
          </w:tcPr>
          <w:p w14:paraId="68FEC7AC" w14:textId="77777777" w:rsidR="00955361" w:rsidRPr="00895E3A" w:rsidRDefault="00955361" w:rsidP="00955361">
            <w:r w:rsidRPr="00895E3A">
              <w:t>Да</w:t>
            </w:r>
          </w:p>
        </w:tc>
      </w:tr>
      <w:tr w:rsidR="00955361" w:rsidRPr="00895E3A" w14:paraId="68FEC7B1" w14:textId="77777777" w:rsidTr="007A77C4">
        <w:tc>
          <w:tcPr>
            <w:tcW w:w="3123" w:type="dxa"/>
          </w:tcPr>
          <w:p w14:paraId="68FEC7AE" w14:textId="77777777" w:rsidR="00955361" w:rsidRPr="00895E3A" w:rsidRDefault="00955361" w:rsidP="00955361">
            <w:r w:rsidRPr="00895E3A">
              <w:t>Общая стоимость (TotalCost)</w:t>
            </w:r>
          </w:p>
        </w:tc>
        <w:tc>
          <w:tcPr>
            <w:tcW w:w="4876" w:type="dxa"/>
          </w:tcPr>
          <w:p w14:paraId="68FEC7AF" w14:textId="77777777" w:rsidR="00955361" w:rsidRPr="00895E3A" w:rsidRDefault="00955361" w:rsidP="00955361">
            <w:r w:rsidRPr="00895E3A">
              <w:t>Общая стоимость</w:t>
            </w:r>
          </w:p>
        </w:tc>
        <w:tc>
          <w:tcPr>
            <w:tcW w:w="1854" w:type="dxa"/>
          </w:tcPr>
          <w:p w14:paraId="68FEC7B0" w14:textId="77777777" w:rsidR="00955361" w:rsidRPr="00895E3A" w:rsidRDefault="00955361" w:rsidP="00955361">
            <w:r w:rsidRPr="00895E3A">
              <w:t>Да</w:t>
            </w:r>
          </w:p>
        </w:tc>
      </w:tr>
      <w:tr w:rsidR="00955361" w:rsidRPr="00895E3A" w14:paraId="68FEC7B5" w14:textId="77777777" w:rsidTr="007A77C4">
        <w:tc>
          <w:tcPr>
            <w:tcW w:w="3123" w:type="dxa"/>
          </w:tcPr>
          <w:p w14:paraId="68FEC7B2" w14:textId="77777777" w:rsidR="00955361" w:rsidRPr="00895E3A" w:rsidRDefault="00955361" w:rsidP="00955361">
            <w:r w:rsidRPr="00895E3A">
              <w:t>Статус заказа (Status)</w:t>
            </w:r>
          </w:p>
        </w:tc>
        <w:tc>
          <w:tcPr>
            <w:tcW w:w="4876" w:type="dxa"/>
          </w:tcPr>
          <w:p w14:paraId="68FEC7B3" w14:textId="77777777" w:rsidR="00955361" w:rsidRPr="00895E3A" w:rsidRDefault="0094293D" w:rsidP="00955361">
            <w:r w:rsidRPr="00895E3A">
              <w:t>Числовой код статуса. Принимает одно из значений из справочника статусов заказов</w:t>
            </w:r>
            <w:proofErr w:type="gramStart"/>
            <w:r w:rsidRPr="00895E3A">
              <w:t>.</w:t>
            </w:r>
            <w:proofErr w:type="gramEnd"/>
            <w:r w:rsidRPr="00895E3A">
              <w:t xml:space="preserve"> (</w:t>
            </w:r>
            <w:proofErr w:type="gramStart"/>
            <w:r w:rsidRPr="00895E3A">
              <w:t>п</w:t>
            </w:r>
            <w:proofErr w:type="gramEnd"/>
            <w:r w:rsidRPr="00895E3A">
              <w:t>о умолчанию Draft = 0)</w:t>
            </w:r>
          </w:p>
        </w:tc>
        <w:tc>
          <w:tcPr>
            <w:tcW w:w="1854" w:type="dxa"/>
          </w:tcPr>
          <w:p w14:paraId="68FEC7B4" w14:textId="77777777" w:rsidR="00955361" w:rsidRPr="00895E3A" w:rsidRDefault="0094293D" w:rsidP="00955361">
            <w:r w:rsidRPr="00895E3A">
              <w:t>Нет</w:t>
            </w:r>
          </w:p>
        </w:tc>
      </w:tr>
      <w:tr w:rsidR="0094293D" w:rsidRPr="00895E3A" w14:paraId="68FEC7B9" w14:textId="77777777" w:rsidTr="007A77C4">
        <w:tc>
          <w:tcPr>
            <w:tcW w:w="3123" w:type="dxa"/>
          </w:tcPr>
          <w:p w14:paraId="68FEC7B6" w14:textId="77777777" w:rsidR="0094293D" w:rsidRPr="00895E3A" w:rsidRDefault="0094293D" w:rsidP="00955361">
            <w:r w:rsidRPr="00895E3A">
              <w:t>Код статуса ExternalOrderStatusCode</w:t>
            </w:r>
          </w:p>
        </w:tc>
        <w:tc>
          <w:tcPr>
            <w:tcW w:w="4876" w:type="dxa"/>
          </w:tcPr>
          <w:p w14:paraId="68FEC7B7" w14:textId="77777777" w:rsidR="0094293D" w:rsidRPr="00895E3A" w:rsidRDefault="0094293D" w:rsidP="00955361">
            <w:r w:rsidRPr="00895E3A">
              <w:t>Код статуса в информационной системе поставщика.</w:t>
            </w:r>
          </w:p>
        </w:tc>
        <w:tc>
          <w:tcPr>
            <w:tcW w:w="1854" w:type="dxa"/>
          </w:tcPr>
          <w:p w14:paraId="68FEC7B8" w14:textId="77777777" w:rsidR="0094293D" w:rsidRPr="00895E3A" w:rsidRDefault="0094293D" w:rsidP="00955361">
            <w:r w:rsidRPr="00895E3A">
              <w:t>Да</w:t>
            </w:r>
          </w:p>
        </w:tc>
      </w:tr>
      <w:tr w:rsidR="0094293D" w:rsidRPr="00895E3A" w14:paraId="68FEC7BD" w14:textId="77777777" w:rsidTr="007A77C4">
        <w:tc>
          <w:tcPr>
            <w:tcW w:w="3123" w:type="dxa"/>
          </w:tcPr>
          <w:p w14:paraId="68FEC7BA" w14:textId="77777777" w:rsidR="0094293D" w:rsidRPr="00895E3A" w:rsidRDefault="0094293D" w:rsidP="00955361">
            <w:r w:rsidRPr="00895E3A">
              <w:t xml:space="preserve">Дата и время изменения статуса у поставщика </w:t>
            </w:r>
            <w:r w:rsidRPr="00895E3A">
              <w:lastRenderedPageBreak/>
              <w:t>(ExternalOrderStatusDateTime)</w:t>
            </w:r>
          </w:p>
        </w:tc>
        <w:tc>
          <w:tcPr>
            <w:tcW w:w="4876" w:type="dxa"/>
          </w:tcPr>
          <w:p w14:paraId="68FEC7BB" w14:textId="77777777" w:rsidR="0094293D" w:rsidRPr="00895E3A" w:rsidRDefault="0094293D" w:rsidP="00955361">
            <w:r w:rsidRPr="00895E3A">
              <w:lastRenderedPageBreak/>
              <w:t>Дата и время изменения статуса в информационной системе поставщика.</w:t>
            </w:r>
          </w:p>
        </w:tc>
        <w:tc>
          <w:tcPr>
            <w:tcW w:w="1854" w:type="dxa"/>
          </w:tcPr>
          <w:p w14:paraId="68FEC7BC" w14:textId="77777777" w:rsidR="0094293D" w:rsidRPr="00895E3A" w:rsidRDefault="0094293D" w:rsidP="00955361">
            <w:r w:rsidRPr="00895E3A">
              <w:t>Нет</w:t>
            </w:r>
          </w:p>
        </w:tc>
      </w:tr>
      <w:tr w:rsidR="0094293D" w:rsidRPr="00895E3A" w14:paraId="68FEC7C1" w14:textId="77777777" w:rsidTr="007A77C4">
        <w:tc>
          <w:tcPr>
            <w:tcW w:w="3123" w:type="dxa"/>
          </w:tcPr>
          <w:p w14:paraId="68FEC7BE" w14:textId="77777777" w:rsidR="0094293D" w:rsidRPr="00895E3A" w:rsidRDefault="0094293D" w:rsidP="00183ABA">
            <w:r w:rsidRPr="00895E3A">
              <w:lastRenderedPageBreak/>
              <w:t>Причина изменения статуса (ExternalOrderStatusDescription)</w:t>
            </w:r>
          </w:p>
        </w:tc>
        <w:tc>
          <w:tcPr>
            <w:tcW w:w="4876" w:type="dxa"/>
          </w:tcPr>
          <w:p w14:paraId="68FEC7BF" w14:textId="77777777" w:rsidR="0094293D" w:rsidRPr="00895E3A" w:rsidRDefault="0094293D" w:rsidP="00183ABA">
            <w:r w:rsidRPr="00895E3A">
              <w:t>Причина изменения статуса. Обязательно заполняется, если заказ был аннулирован не клиентом.</w:t>
            </w:r>
          </w:p>
        </w:tc>
        <w:tc>
          <w:tcPr>
            <w:tcW w:w="1854" w:type="dxa"/>
          </w:tcPr>
          <w:p w14:paraId="68FEC7C0" w14:textId="77777777" w:rsidR="0094293D" w:rsidRPr="00895E3A" w:rsidRDefault="0094293D" w:rsidP="00183ABA">
            <w:r w:rsidRPr="00895E3A">
              <w:t>Нет</w:t>
            </w:r>
          </w:p>
        </w:tc>
      </w:tr>
      <w:tr w:rsidR="007A77C4" w:rsidRPr="00895E3A" w14:paraId="68FEC7C5" w14:textId="77777777" w:rsidTr="007A77C4">
        <w:tc>
          <w:tcPr>
            <w:tcW w:w="3123" w:type="dxa"/>
          </w:tcPr>
          <w:p w14:paraId="68FEC7C2" w14:textId="77777777" w:rsidR="007A77C4" w:rsidRPr="00895E3A" w:rsidRDefault="007A77C4" w:rsidP="00955361">
            <w:r w:rsidRPr="00895E3A">
              <w:t>Позиции заказа (Items)</w:t>
            </w:r>
          </w:p>
        </w:tc>
        <w:tc>
          <w:tcPr>
            <w:tcW w:w="4876" w:type="dxa"/>
          </w:tcPr>
          <w:p w14:paraId="68FEC7C3" w14:textId="77777777" w:rsidR="007A77C4" w:rsidRPr="00895E3A" w:rsidRDefault="007A77C4" w:rsidP="00955361">
            <w:r w:rsidRPr="00895E3A">
              <w:t xml:space="preserve">Массив записей типа </w:t>
            </w:r>
            <w:hyperlink w:anchor="_Позиция_заказа" w:history="1">
              <w:r w:rsidRPr="00895E3A">
                <w:rPr>
                  <w:rStyle w:val="Hyperlink"/>
                  <w:noProof w:val="0"/>
                </w:rPr>
                <w:t>«Позиция заказа»</w:t>
              </w:r>
            </w:hyperlink>
          </w:p>
        </w:tc>
        <w:tc>
          <w:tcPr>
            <w:tcW w:w="1854" w:type="dxa"/>
          </w:tcPr>
          <w:p w14:paraId="68FEC7C4" w14:textId="77777777" w:rsidR="007A77C4" w:rsidRPr="00895E3A" w:rsidRDefault="007A77C4" w:rsidP="00955361">
            <w:r w:rsidRPr="00895E3A">
              <w:t>Да</w:t>
            </w:r>
          </w:p>
        </w:tc>
      </w:tr>
    </w:tbl>
    <w:p w14:paraId="68FEC7C6" w14:textId="77777777" w:rsidR="00955361" w:rsidRPr="00895E3A" w:rsidRDefault="00955361" w:rsidP="00955361">
      <w:pPr>
        <w:keepNext/>
        <w:numPr>
          <w:ilvl w:val="3"/>
          <w:numId w:val="13"/>
        </w:numPr>
        <w:spacing w:before="200"/>
        <w:outlineLvl w:val="3"/>
        <w:rPr>
          <w:bCs/>
          <w:iCs/>
          <w:sz w:val="24"/>
        </w:rPr>
      </w:pPr>
      <w:bookmarkStart w:id="922" w:name="_Toc370583171"/>
      <w:r w:rsidRPr="00895E3A">
        <w:rPr>
          <w:bCs/>
          <w:iCs/>
          <w:sz w:val="24"/>
        </w:rPr>
        <w:t>Выходные данные</w:t>
      </w:r>
      <w:bookmarkEnd w:id="922"/>
    </w:p>
    <w:tbl>
      <w:tblPr>
        <w:tblStyle w:val="71"/>
        <w:tblW w:w="0" w:type="auto"/>
        <w:tblLook w:val="04A0" w:firstRow="1" w:lastRow="0" w:firstColumn="1" w:lastColumn="0" w:noHBand="0" w:noVBand="1"/>
      </w:tblPr>
      <w:tblGrid>
        <w:gridCol w:w="2093"/>
        <w:gridCol w:w="5906"/>
        <w:gridCol w:w="1854"/>
      </w:tblGrid>
      <w:tr w:rsidR="00955361" w:rsidRPr="00895E3A" w14:paraId="68FEC7CA" w14:textId="77777777" w:rsidTr="00183ABA">
        <w:tc>
          <w:tcPr>
            <w:tcW w:w="2093" w:type="dxa"/>
          </w:tcPr>
          <w:p w14:paraId="68FEC7C7" w14:textId="77777777" w:rsidR="00955361" w:rsidRPr="00895E3A" w:rsidRDefault="00955361" w:rsidP="00955361">
            <w:pPr>
              <w:rPr>
                <w:b/>
              </w:rPr>
            </w:pPr>
            <w:r w:rsidRPr="00895E3A">
              <w:rPr>
                <w:b/>
              </w:rPr>
              <w:t>Атрибут</w:t>
            </w:r>
          </w:p>
        </w:tc>
        <w:tc>
          <w:tcPr>
            <w:tcW w:w="5906" w:type="dxa"/>
          </w:tcPr>
          <w:p w14:paraId="68FEC7C8" w14:textId="77777777" w:rsidR="00955361" w:rsidRPr="00895E3A" w:rsidRDefault="00955361" w:rsidP="00955361">
            <w:pPr>
              <w:rPr>
                <w:b/>
              </w:rPr>
            </w:pPr>
            <w:r w:rsidRPr="00895E3A">
              <w:rPr>
                <w:b/>
              </w:rPr>
              <w:t>Описание</w:t>
            </w:r>
          </w:p>
        </w:tc>
        <w:tc>
          <w:tcPr>
            <w:tcW w:w="1854" w:type="dxa"/>
          </w:tcPr>
          <w:p w14:paraId="68FEC7C9" w14:textId="77777777" w:rsidR="00955361" w:rsidRPr="00895E3A" w:rsidRDefault="00955361" w:rsidP="00955361">
            <w:pPr>
              <w:rPr>
                <w:b/>
              </w:rPr>
            </w:pPr>
            <w:r w:rsidRPr="00895E3A">
              <w:rPr>
                <w:b/>
              </w:rPr>
              <w:t>Обязательный?</w:t>
            </w:r>
          </w:p>
        </w:tc>
      </w:tr>
      <w:tr w:rsidR="00955361" w:rsidRPr="00895E3A" w14:paraId="68FEC7CE" w14:textId="77777777" w:rsidTr="00183ABA">
        <w:tc>
          <w:tcPr>
            <w:tcW w:w="2093" w:type="dxa"/>
          </w:tcPr>
          <w:p w14:paraId="68FEC7CB" w14:textId="77777777" w:rsidR="00955361" w:rsidRPr="00895E3A" w:rsidRDefault="00955361" w:rsidP="00955361">
            <w:r w:rsidRPr="00895E3A">
              <w:t>Заказ (Order)</w:t>
            </w:r>
          </w:p>
        </w:tc>
        <w:tc>
          <w:tcPr>
            <w:tcW w:w="5906" w:type="dxa"/>
          </w:tcPr>
          <w:p w14:paraId="68FEC7CC" w14:textId="77777777" w:rsidR="00955361" w:rsidRPr="00895E3A" w:rsidRDefault="00955361" w:rsidP="00955361">
            <w:r w:rsidRPr="00895E3A">
              <w:t xml:space="preserve">Запись типа </w:t>
            </w:r>
            <w:hyperlink w:anchor="_Заказ" w:history="1">
              <w:r w:rsidRPr="00895E3A">
                <w:rPr>
                  <w:noProof/>
                  <w:color w:val="0000FF"/>
                </w:rPr>
                <w:t>«Заказ»</w:t>
              </w:r>
            </w:hyperlink>
            <w:r w:rsidRPr="00895E3A">
              <w:t xml:space="preserve"> </w:t>
            </w:r>
          </w:p>
        </w:tc>
        <w:tc>
          <w:tcPr>
            <w:tcW w:w="1854" w:type="dxa"/>
          </w:tcPr>
          <w:p w14:paraId="68FEC7CD" w14:textId="77777777" w:rsidR="00955361" w:rsidRPr="00895E3A" w:rsidRDefault="00955361" w:rsidP="00955361">
            <w:r w:rsidRPr="00895E3A">
              <w:t>Да</w:t>
            </w:r>
          </w:p>
        </w:tc>
      </w:tr>
      <w:tr w:rsidR="00955361" w:rsidRPr="00895E3A" w14:paraId="68FEC7D2" w14:textId="77777777" w:rsidTr="00183ABA">
        <w:tc>
          <w:tcPr>
            <w:tcW w:w="2093" w:type="dxa"/>
          </w:tcPr>
          <w:p w14:paraId="68FEC7CF" w14:textId="77777777" w:rsidR="00955361" w:rsidRPr="00895E3A" w:rsidRDefault="00955361" w:rsidP="00955361">
            <w:r w:rsidRPr="00895E3A">
              <w:t>Признак успешного выполнения операции (Success)</w:t>
            </w:r>
          </w:p>
        </w:tc>
        <w:tc>
          <w:tcPr>
            <w:tcW w:w="5906" w:type="dxa"/>
          </w:tcPr>
          <w:p w14:paraId="68FEC7D0" w14:textId="77777777" w:rsidR="00955361" w:rsidRPr="00895E3A" w:rsidRDefault="00955361" w:rsidP="00955361">
            <w:r w:rsidRPr="00895E3A">
              <w:t>Признак успешного выполнения операции</w:t>
            </w:r>
          </w:p>
        </w:tc>
        <w:tc>
          <w:tcPr>
            <w:tcW w:w="1854" w:type="dxa"/>
          </w:tcPr>
          <w:p w14:paraId="68FEC7D1" w14:textId="77777777" w:rsidR="00955361" w:rsidRPr="00895E3A" w:rsidRDefault="00955361" w:rsidP="00955361">
            <w:r w:rsidRPr="00895E3A">
              <w:t>Да</w:t>
            </w:r>
          </w:p>
        </w:tc>
      </w:tr>
      <w:tr w:rsidR="00955361" w:rsidRPr="00895E3A" w14:paraId="68FEC7DA" w14:textId="77777777" w:rsidTr="00183ABA">
        <w:tc>
          <w:tcPr>
            <w:tcW w:w="2093" w:type="dxa"/>
          </w:tcPr>
          <w:p w14:paraId="68FEC7D3" w14:textId="77777777" w:rsidR="00955361" w:rsidRPr="00895E3A" w:rsidRDefault="00955361" w:rsidP="00955361">
            <w:r w:rsidRPr="00895E3A">
              <w:t>Код возврата (ResultCode)</w:t>
            </w:r>
          </w:p>
        </w:tc>
        <w:tc>
          <w:tcPr>
            <w:tcW w:w="5906" w:type="dxa"/>
          </w:tcPr>
          <w:p w14:paraId="68FEC7D4" w14:textId="77777777" w:rsidR="00955361" w:rsidRPr="00895E3A" w:rsidRDefault="00955361" w:rsidP="00955361">
            <w:r w:rsidRPr="00895E3A">
              <w:t>Целочисленный код, информирующий о результате выполнения операции. Допустимые значения:</w:t>
            </w:r>
          </w:p>
          <w:p w14:paraId="68FEC7D5" w14:textId="77777777" w:rsidR="00955361" w:rsidRPr="00895E3A" w:rsidRDefault="00955361" w:rsidP="00955361">
            <w:r w:rsidRPr="00895E3A">
              <w:t>-1 – ошибка входных параметров</w:t>
            </w:r>
          </w:p>
          <w:p w14:paraId="68FEC7D6" w14:textId="77777777" w:rsidR="00955361" w:rsidRPr="00895E3A" w:rsidRDefault="00955361" w:rsidP="00955361">
            <w:r w:rsidRPr="00895E3A">
              <w:t>0 – операция выполнена успешно</w:t>
            </w:r>
          </w:p>
          <w:p w14:paraId="68FEC7D7" w14:textId="77777777" w:rsidR="00955361" w:rsidRPr="00895E3A" w:rsidRDefault="00955361" w:rsidP="00955361">
            <w:r w:rsidRPr="00895E3A">
              <w:t>1 – во время выполнения операции произошла непредвиденная ошибка</w:t>
            </w:r>
          </w:p>
          <w:p w14:paraId="68FEC7D8" w14:textId="77777777" w:rsidR="00955361" w:rsidRPr="00895E3A" w:rsidRDefault="007A77C4" w:rsidP="00955361">
            <w:r w:rsidRPr="00895E3A">
              <w:t>2 – заказ не найден</w:t>
            </w:r>
          </w:p>
        </w:tc>
        <w:tc>
          <w:tcPr>
            <w:tcW w:w="1854" w:type="dxa"/>
          </w:tcPr>
          <w:p w14:paraId="68FEC7D9" w14:textId="77777777" w:rsidR="00955361" w:rsidRPr="00895E3A" w:rsidRDefault="00955361" w:rsidP="00955361">
            <w:r w:rsidRPr="00895E3A">
              <w:t>Да</w:t>
            </w:r>
          </w:p>
        </w:tc>
      </w:tr>
      <w:tr w:rsidR="00955361" w:rsidRPr="00895E3A" w14:paraId="68FEC7DE" w14:textId="77777777" w:rsidTr="00183ABA">
        <w:tc>
          <w:tcPr>
            <w:tcW w:w="2093" w:type="dxa"/>
          </w:tcPr>
          <w:p w14:paraId="68FEC7DB" w14:textId="77777777" w:rsidR="00955361" w:rsidRPr="00895E3A" w:rsidRDefault="00955361" w:rsidP="00955361">
            <w:r w:rsidRPr="00895E3A">
              <w:t>Описание ошибки (ResultDescription)</w:t>
            </w:r>
          </w:p>
        </w:tc>
        <w:tc>
          <w:tcPr>
            <w:tcW w:w="5906" w:type="dxa"/>
          </w:tcPr>
          <w:p w14:paraId="68FEC7DC" w14:textId="77777777" w:rsidR="00955361" w:rsidRPr="00895E3A" w:rsidRDefault="00955361" w:rsidP="00955361">
            <w:r w:rsidRPr="00895E3A">
              <w:t>Обязательно заполняется, если код возврата не равен 0. В других случаях никогда не заполняется.</w:t>
            </w:r>
          </w:p>
        </w:tc>
        <w:tc>
          <w:tcPr>
            <w:tcW w:w="1854" w:type="dxa"/>
          </w:tcPr>
          <w:p w14:paraId="68FEC7DD" w14:textId="77777777" w:rsidR="00955361" w:rsidRPr="00895E3A" w:rsidRDefault="00955361" w:rsidP="00955361">
            <w:r w:rsidRPr="00895E3A">
              <w:t>Нет</w:t>
            </w:r>
          </w:p>
        </w:tc>
      </w:tr>
    </w:tbl>
    <w:p w14:paraId="68FEC7DF" w14:textId="77777777" w:rsidR="00955361" w:rsidRPr="00895E3A" w:rsidRDefault="00955361" w:rsidP="00955361">
      <w:pPr>
        <w:keepNext/>
        <w:numPr>
          <w:ilvl w:val="3"/>
          <w:numId w:val="13"/>
        </w:numPr>
        <w:spacing w:before="200"/>
        <w:outlineLvl w:val="3"/>
        <w:rPr>
          <w:bCs/>
          <w:iCs/>
          <w:sz w:val="24"/>
        </w:rPr>
      </w:pPr>
      <w:bookmarkStart w:id="923" w:name="_Toc370583172"/>
      <w:r w:rsidRPr="00895E3A">
        <w:rPr>
          <w:bCs/>
          <w:iCs/>
          <w:sz w:val="24"/>
        </w:rPr>
        <w:t>Логика выполнения</w:t>
      </w:r>
      <w:bookmarkEnd w:id="923"/>
    </w:p>
    <w:p w14:paraId="68FEC7E0" w14:textId="77777777" w:rsidR="00955361" w:rsidRPr="00895E3A" w:rsidRDefault="00955361" w:rsidP="00955361">
      <w:r w:rsidRPr="00895E3A">
        <w:t>Основной сценарий выполнения:</w:t>
      </w:r>
    </w:p>
    <w:p w14:paraId="68FEC7E1" w14:textId="77777777" w:rsidR="00955361" w:rsidRPr="00895E3A" w:rsidRDefault="00955361" w:rsidP="00E55F8E">
      <w:pPr>
        <w:pStyle w:val="ListParagraph"/>
        <w:numPr>
          <w:ilvl w:val="0"/>
          <w:numId w:val="74"/>
        </w:numPr>
      </w:pPr>
      <w:r w:rsidRPr="00895E3A">
        <w:t xml:space="preserve">Получение </w:t>
      </w:r>
      <w:r w:rsidR="00623E93" w:rsidRPr="00895E3A">
        <w:t>заказа из базы</w:t>
      </w:r>
      <w:r w:rsidRPr="00895E3A">
        <w:t>.</w:t>
      </w:r>
    </w:p>
    <w:p w14:paraId="68FEC7E2" w14:textId="77777777" w:rsidR="00955361" w:rsidRPr="00895E3A" w:rsidRDefault="00623E93" w:rsidP="00E55F8E">
      <w:pPr>
        <w:numPr>
          <w:ilvl w:val="0"/>
          <w:numId w:val="74"/>
        </w:numPr>
      </w:pPr>
      <w:r w:rsidRPr="00895E3A">
        <w:t>Обновление полей.</w:t>
      </w:r>
    </w:p>
    <w:p w14:paraId="68FEC7E3" w14:textId="77777777" w:rsidR="00955361" w:rsidRPr="00895E3A" w:rsidRDefault="00955361" w:rsidP="00E55F8E">
      <w:pPr>
        <w:numPr>
          <w:ilvl w:val="0"/>
          <w:numId w:val="74"/>
        </w:numPr>
      </w:pPr>
      <w:r w:rsidRPr="00895E3A">
        <w:t>Сохранение</w:t>
      </w:r>
      <w:r w:rsidR="00623E93" w:rsidRPr="00895E3A">
        <w:t xml:space="preserve"> обновленного</w:t>
      </w:r>
      <w:r w:rsidRPr="00895E3A">
        <w:t xml:space="preserve"> заказа.</w:t>
      </w:r>
    </w:p>
    <w:p w14:paraId="68FEC7E4" w14:textId="77777777" w:rsidR="00C4724B" w:rsidRPr="00895E3A" w:rsidRDefault="00C4724B" w:rsidP="00C4724B"/>
    <w:p w14:paraId="68FEC7E5" w14:textId="77777777" w:rsidR="00B931A4" w:rsidRPr="00895E3A" w:rsidRDefault="00B931A4" w:rsidP="00B931A4">
      <w:pPr>
        <w:pStyle w:val="Heading2"/>
        <w:numPr>
          <w:ilvl w:val="1"/>
          <w:numId w:val="13"/>
        </w:numPr>
        <w:rPr>
          <w:lang w:val="ru-RU"/>
        </w:rPr>
      </w:pPr>
      <w:bookmarkStart w:id="924" w:name="_Toc370583173"/>
      <w:r w:rsidRPr="00895E3A">
        <w:rPr>
          <w:lang w:val="ru-RU"/>
        </w:rPr>
        <w:lastRenderedPageBreak/>
        <w:t>Сервис</w:t>
      </w:r>
      <w:r w:rsidR="00C33887" w:rsidRPr="00895E3A">
        <w:rPr>
          <w:lang w:val="ru-RU"/>
        </w:rPr>
        <w:t xml:space="preserve"> управления корзиной</w:t>
      </w:r>
      <w:r w:rsidRPr="00895E3A">
        <w:rPr>
          <w:lang w:val="ru-RU"/>
        </w:rPr>
        <w:t xml:space="preserve"> </w:t>
      </w:r>
      <w:r w:rsidR="00C33887" w:rsidRPr="00895E3A">
        <w:rPr>
          <w:lang w:val="ru-RU"/>
        </w:rPr>
        <w:t>(</w:t>
      </w:r>
      <w:r w:rsidR="009427D6" w:rsidRPr="00895E3A">
        <w:rPr>
          <w:lang w:val="ru-RU"/>
        </w:rPr>
        <w:t>BasketService</w:t>
      </w:r>
      <w:r w:rsidR="00C33887" w:rsidRPr="00895E3A">
        <w:rPr>
          <w:lang w:val="ru-RU"/>
        </w:rPr>
        <w:t>)</w:t>
      </w:r>
      <w:bookmarkEnd w:id="924"/>
    </w:p>
    <w:p w14:paraId="68FEC7E6" w14:textId="77777777" w:rsidR="00B931A4" w:rsidRPr="00895E3A" w:rsidRDefault="00B931A4" w:rsidP="00B931A4">
      <w:pPr>
        <w:pStyle w:val="Heading3"/>
        <w:numPr>
          <w:ilvl w:val="2"/>
          <w:numId w:val="13"/>
        </w:numPr>
      </w:pPr>
      <w:bookmarkStart w:id="925" w:name="_Toc370583174"/>
      <w:r w:rsidRPr="00895E3A">
        <w:t>Добавление товара в корзину клиента</w:t>
      </w:r>
      <w:r w:rsidR="00C111FB" w:rsidRPr="00895E3A">
        <w:t xml:space="preserve"> (Add)</w:t>
      </w:r>
      <w:bookmarkEnd w:id="925"/>
    </w:p>
    <w:p w14:paraId="68FEC7E7" w14:textId="77777777" w:rsidR="00B931A4" w:rsidRPr="00895E3A" w:rsidRDefault="00B931A4" w:rsidP="00B931A4">
      <w:pPr>
        <w:pStyle w:val="Heading4"/>
        <w:numPr>
          <w:ilvl w:val="3"/>
          <w:numId w:val="13"/>
        </w:numPr>
      </w:pPr>
      <w:bookmarkStart w:id="926" w:name="_Toc370583175"/>
      <w:r w:rsidRPr="00895E3A">
        <w:t>Карточка операции</w:t>
      </w:r>
      <w:bookmarkEnd w:id="926"/>
    </w:p>
    <w:tbl>
      <w:tblPr>
        <w:tblStyle w:val="TableGrid"/>
        <w:tblW w:w="0" w:type="auto"/>
        <w:tblLook w:val="04A0" w:firstRow="1" w:lastRow="0" w:firstColumn="1" w:lastColumn="0" w:noHBand="0" w:noVBand="1"/>
      </w:tblPr>
      <w:tblGrid>
        <w:gridCol w:w="3652"/>
        <w:gridCol w:w="6201"/>
      </w:tblGrid>
      <w:tr w:rsidR="00B931A4" w:rsidRPr="00895E3A" w14:paraId="68FEC7EA" w14:textId="77777777" w:rsidTr="00D23760">
        <w:tc>
          <w:tcPr>
            <w:tcW w:w="3652" w:type="dxa"/>
          </w:tcPr>
          <w:p w14:paraId="68FEC7E8" w14:textId="77777777" w:rsidR="00B931A4" w:rsidRPr="00895E3A" w:rsidRDefault="00B931A4" w:rsidP="00D23760">
            <w:r w:rsidRPr="00895E3A">
              <w:t>Предназначение</w:t>
            </w:r>
          </w:p>
        </w:tc>
        <w:tc>
          <w:tcPr>
            <w:tcW w:w="6201" w:type="dxa"/>
          </w:tcPr>
          <w:p w14:paraId="68FEC7E9" w14:textId="77777777" w:rsidR="00B931A4" w:rsidRPr="00895E3A" w:rsidRDefault="00B931A4" w:rsidP="00B931A4">
            <w:r w:rsidRPr="00895E3A">
              <w:t>Операция предназначена для добавления товара в Корзину клиента</w:t>
            </w:r>
          </w:p>
        </w:tc>
      </w:tr>
      <w:tr w:rsidR="00B931A4" w:rsidRPr="00895E3A" w14:paraId="68FEC7ED" w14:textId="77777777" w:rsidTr="00D23760">
        <w:tc>
          <w:tcPr>
            <w:tcW w:w="3652" w:type="dxa"/>
          </w:tcPr>
          <w:p w14:paraId="68FEC7EB" w14:textId="77777777" w:rsidR="00B931A4" w:rsidRPr="00895E3A" w:rsidRDefault="00B931A4" w:rsidP="00D23760">
            <w:r w:rsidRPr="00895E3A">
              <w:t>Режим выполнения</w:t>
            </w:r>
          </w:p>
        </w:tc>
        <w:tc>
          <w:tcPr>
            <w:tcW w:w="6201" w:type="dxa"/>
          </w:tcPr>
          <w:p w14:paraId="68FEC7EC" w14:textId="77777777" w:rsidR="00B931A4" w:rsidRPr="00895E3A" w:rsidRDefault="00B931A4" w:rsidP="00D23760">
            <w:r w:rsidRPr="00895E3A">
              <w:t>Синхронный.</w:t>
            </w:r>
          </w:p>
        </w:tc>
      </w:tr>
      <w:tr w:rsidR="00C111FB" w:rsidRPr="00895E3A" w14:paraId="68FEC7F0" w14:textId="77777777" w:rsidTr="00D23760">
        <w:tc>
          <w:tcPr>
            <w:tcW w:w="3652" w:type="dxa"/>
          </w:tcPr>
          <w:p w14:paraId="68FEC7EE" w14:textId="77777777" w:rsidR="00C111FB" w:rsidRPr="00895E3A" w:rsidRDefault="00C111FB" w:rsidP="00D23760">
            <w:r w:rsidRPr="00895E3A">
              <w:t>Наименование</w:t>
            </w:r>
          </w:p>
        </w:tc>
        <w:tc>
          <w:tcPr>
            <w:tcW w:w="6201" w:type="dxa"/>
          </w:tcPr>
          <w:p w14:paraId="68FEC7EF" w14:textId="77777777" w:rsidR="00C111FB" w:rsidRPr="00895E3A" w:rsidRDefault="00C111FB" w:rsidP="00D23760">
            <w:r w:rsidRPr="00895E3A">
              <w:t>Add</w:t>
            </w:r>
          </w:p>
        </w:tc>
      </w:tr>
    </w:tbl>
    <w:p w14:paraId="68FEC7F1" w14:textId="77777777" w:rsidR="00B931A4" w:rsidRPr="00895E3A" w:rsidRDefault="00B931A4" w:rsidP="00B931A4">
      <w:pPr>
        <w:pStyle w:val="Heading4"/>
        <w:numPr>
          <w:ilvl w:val="3"/>
          <w:numId w:val="13"/>
        </w:numPr>
      </w:pPr>
      <w:bookmarkStart w:id="927" w:name="_Toc370583176"/>
      <w:r w:rsidRPr="00895E3A">
        <w:t>Параметры назначения</w:t>
      </w:r>
      <w:bookmarkEnd w:id="927"/>
    </w:p>
    <w:tbl>
      <w:tblPr>
        <w:tblStyle w:val="TableGrid"/>
        <w:tblW w:w="0" w:type="auto"/>
        <w:tblLook w:val="04A0" w:firstRow="1" w:lastRow="0" w:firstColumn="1" w:lastColumn="0" w:noHBand="0" w:noVBand="1"/>
      </w:tblPr>
      <w:tblGrid>
        <w:gridCol w:w="4926"/>
        <w:gridCol w:w="4927"/>
      </w:tblGrid>
      <w:tr w:rsidR="00B931A4" w:rsidRPr="00895E3A" w14:paraId="68FEC7F4" w14:textId="77777777" w:rsidTr="00D23760">
        <w:tc>
          <w:tcPr>
            <w:tcW w:w="4926" w:type="dxa"/>
          </w:tcPr>
          <w:p w14:paraId="68FEC7F2" w14:textId="77777777" w:rsidR="00B931A4" w:rsidRPr="00895E3A" w:rsidRDefault="00B931A4" w:rsidP="00D23760">
            <w:pPr>
              <w:rPr>
                <w:b/>
              </w:rPr>
            </w:pPr>
            <w:r w:rsidRPr="00895E3A">
              <w:rPr>
                <w:b/>
              </w:rPr>
              <w:t>Параметр</w:t>
            </w:r>
          </w:p>
        </w:tc>
        <w:tc>
          <w:tcPr>
            <w:tcW w:w="4927" w:type="dxa"/>
          </w:tcPr>
          <w:p w14:paraId="68FEC7F3" w14:textId="77777777" w:rsidR="00B931A4" w:rsidRPr="00895E3A" w:rsidRDefault="00B931A4" w:rsidP="00D23760">
            <w:pPr>
              <w:rPr>
                <w:b/>
              </w:rPr>
            </w:pPr>
            <w:r w:rsidRPr="00895E3A">
              <w:rPr>
                <w:b/>
              </w:rPr>
              <w:t>Значение</w:t>
            </w:r>
          </w:p>
        </w:tc>
      </w:tr>
      <w:tr w:rsidR="00B931A4" w:rsidRPr="00895E3A" w14:paraId="68FEC7F7" w14:textId="77777777" w:rsidTr="00D23760">
        <w:tc>
          <w:tcPr>
            <w:tcW w:w="4926" w:type="dxa"/>
          </w:tcPr>
          <w:p w14:paraId="68FEC7F5" w14:textId="77777777" w:rsidR="00B931A4" w:rsidRPr="00895E3A" w:rsidRDefault="00B931A4" w:rsidP="00D23760">
            <w:r w:rsidRPr="00895E3A">
              <w:t>Максимальное время от получения запроса до выдачи ответа</w:t>
            </w:r>
          </w:p>
        </w:tc>
        <w:tc>
          <w:tcPr>
            <w:tcW w:w="4927" w:type="dxa"/>
          </w:tcPr>
          <w:p w14:paraId="68FEC7F6" w14:textId="77777777" w:rsidR="00B931A4" w:rsidRPr="00895E3A" w:rsidRDefault="00B931A4" w:rsidP="00D23760">
            <w:r w:rsidRPr="00895E3A">
              <w:t>100 миллисекунд</w:t>
            </w:r>
          </w:p>
        </w:tc>
      </w:tr>
    </w:tbl>
    <w:p w14:paraId="68FEC7F8" w14:textId="77777777" w:rsidR="00B931A4" w:rsidRPr="00895E3A" w:rsidRDefault="00B931A4" w:rsidP="00B931A4">
      <w:pPr>
        <w:pStyle w:val="Heading4"/>
        <w:numPr>
          <w:ilvl w:val="3"/>
          <w:numId w:val="13"/>
        </w:numPr>
      </w:pPr>
      <w:bookmarkStart w:id="928" w:name="_Toc370583177"/>
      <w:r w:rsidRPr="00895E3A">
        <w:t>Влияние на другие операции</w:t>
      </w:r>
      <w:bookmarkEnd w:id="928"/>
    </w:p>
    <w:p w14:paraId="68FEC7F9" w14:textId="77777777" w:rsidR="00B931A4" w:rsidRPr="00895E3A" w:rsidRDefault="00B931A4" w:rsidP="00B931A4">
      <w:r w:rsidRPr="00895E3A">
        <w:t>Отсутствует.</w:t>
      </w:r>
    </w:p>
    <w:p w14:paraId="68FEC7FA" w14:textId="77777777" w:rsidR="00B931A4" w:rsidRPr="00895E3A" w:rsidRDefault="00B931A4" w:rsidP="00B931A4">
      <w:pPr>
        <w:pStyle w:val="Heading4"/>
        <w:numPr>
          <w:ilvl w:val="3"/>
          <w:numId w:val="13"/>
        </w:numPr>
      </w:pPr>
      <w:bookmarkStart w:id="929" w:name="_Toc370583178"/>
      <w:r w:rsidRPr="00895E3A">
        <w:t>Входные параметры</w:t>
      </w:r>
      <w:bookmarkEnd w:id="929"/>
    </w:p>
    <w:p w14:paraId="68FEC7FB" w14:textId="77777777" w:rsidR="00B931A4" w:rsidRPr="00895E3A" w:rsidRDefault="00B931A4" w:rsidP="00B931A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58</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B931A4" w:rsidRPr="00895E3A" w14:paraId="68FEC7FF" w14:textId="77777777" w:rsidTr="00D23760">
        <w:tc>
          <w:tcPr>
            <w:tcW w:w="2093" w:type="dxa"/>
          </w:tcPr>
          <w:p w14:paraId="68FEC7FC" w14:textId="77777777" w:rsidR="00B931A4" w:rsidRPr="00895E3A" w:rsidRDefault="00B931A4" w:rsidP="00D23760">
            <w:pPr>
              <w:rPr>
                <w:b/>
              </w:rPr>
            </w:pPr>
            <w:r w:rsidRPr="00895E3A">
              <w:rPr>
                <w:b/>
              </w:rPr>
              <w:t>Параметр</w:t>
            </w:r>
          </w:p>
        </w:tc>
        <w:tc>
          <w:tcPr>
            <w:tcW w:w="5906" w:type="dxa"/>
          </w:tcPr>
          <w:p w14:paraId="68FEC7FD" w14:textId="77777777" w:rsidR="00B931A4" w:rsidRPr="00895E3A" w:rsidRDefault="00B931A4" w:rsidP="00D23760">
            <w:pPr>
              <w:rPr>
                <w:b/>
              </w:rPr>
            </w:pPr>
            <w:r w:rsidRPr="00895E3A">
              <w:rPr>
                <w:b/>
              </w:rPr>
              <w:t>Описание</w:t>
            </w:r>
          </w:p>
        </w:tc>
        <w:tc>
          <w:tcPr>
            <w:tcW w:w="1854" w:type="dxa"/>
          </w:tcPr>
          <w:p w14:paraId="68FEC7FE" w14:textId="77777777" w:rsidR="00B931A4" w:rsidRPr="00895E3A" w:rsidRDefault="00B931A4" w:rsidP="00D23760">
            <w:pPr>
              <w:rPr>
                <w:b/>
              </w:rPr>
            </w:pPr>
            <w:r w:rsidRPr="00895E3A">
              <w:rPr>
                <w:b/>
              </w:rPr>
              <w:t>Обязательный?</w:t>
            </w:r>
          </w:p>
        </w:tc>
      </w:tr>
      <w:tr w:rsidR="00B931A4" w:rsidRPr="00895E3A" w14:paraId="68FEC803" w14:textId="77777777" w:rsidTr="00D23760">
        <w:tc>
          <w:tcPr>
            <w:tcW w:w="2093" w:type="dxa"/>
          </w:tcPr>
          <w:p w14:paraId="68FEC800" w14:textId="77777777" w:rsidR="00B931A4" w:rsidRPr="00895E3A" w:rsidRDefault="00B931A4" w:rsidP="00D23760">
            <w:r w:rsidRPr="00895E3A">
              <w:t>Идентификатор клиента</w:t>
            </w:r>
            <w:r w:rsidR="003439BE" w:rsidRPr="00895E3A">
              <w:t xml:space="preserve"> (clientId)</w:t>
            </w:r>
          </w:p>
        </w:tc>
        <w:tc>
          <w:tcPr>
            <w:tcW w:w="5906" w:type="dxa"/>
          </w:tcPr>
          <w:p w14:paraId="68FEC801" w14:textId="77777777" w:rsidR="00B931A4" w:rsidRPr="00895E3A" w:rsidRDefault="00B931A4" w:rsidP="00D23760">
            <w:r w:rsidRPr="00895E3A">
              <w:t>Уникальный идентификатор клиента.</w:t>
            </w:r>
          </w:p>
        </w:tc>
        <w:tc>
          <w:tcPr>
            <w:tcW w:w="1854" w:type="dxa"/>
          </w:tcPr>
          <w:p w14:paraId="68FEC802" w14:textId="77777777" w:rsidR="00B931A4" w:rsidRPr="00895E3A" w:rsidRDefault="00B931A4" w:rsidP="00D23760">
            <w:r w:rsidRPr="00895E3A">
              <w:t>Да</w:t>
            </w:r>
          </w:p>
        </w:tc>
      </w:tr>
      <w:tr w:rsidR="00B931A4" w:rsidRPr="00895E3A" w14:paraId="68FEC807" w14:textId="77777777" w:rsidTr="00D23760">
        <w:tc>
          <w:tcPr>
            <w:tcW w:w="2093" w:type="dxa"/>
          </w:tcPr>
          <w:p w14:paraId="68FEC804" w14:textId="77777777" w:rsidR="00B931A4" w:rsidRPr="00895E3A" w:rsidRDefault="00B931A4" w:rsidP="00D23760">
            <w:r w:rsidRPr="00895E3A">
              <w:t>Внутренний идентификатор товара</w:t>
            </w:r>
            <w:r w:rsidR="003439BE" w:rsidRPr="00895E3A">
              <w:t xml:space="preserve"> (productId)</w:t>
            </w:r>
          </w:p>
        </w:tc>
        <w:tc>
          <w:tcPr>
            <w:tcW w:w="5906" w:type="dxa"/>
          </w:tcPr>
          <w:p w14:paraId="68FEC805" w14:textId="77777777" w:rsidR="00B931A4" w:rsidRPr="00895E3A" w:rsidRDefault="00B931A4" w:rsidP="00D23760">
            <w:r w:rsidRPr="00895E3A">
              <w:t>Идентификатор товара в системе «Лояльность».</w:t>
            </w:r>
          </w:p>
        </w:tc>
        <w:tc>
          <w:tcPr>
            <w:tcW w:w="1854" w:type="dxa"/>
          </w:tcPr>
          <w:p w14:paraId="68FEC806" w14:textId="77777777" w:rsidR="00B931A4" w:rsidRPr="00895E3A" w:rsidRDefault="00B931A4" w:rsidP="00D23760">
            <w:r w:rsidRPr="00895E3A">
              <w:t>Да</w:t>
            </w:r>
          </w:p>
        </w:tc>
      </w:tr>
      <w:tr w:rsidR="003439BE" w:rsidRPr="00895E3A" w14:paraId="68FEC80B" w14:textId="77777777" w:rsidTr="00D23760">
        <w:tc>
          <w:tcPr>
            <w:tcW w:w="2093" w:type="dxa"/>
          </w:tcPr>
          <w:p w14:paraId="68FEC808" w14:textId="77777777" w:rsidR="003439BE" w:rsidRPr="00895E3A" w:rsidRDefault="003439BE" w:rsidP="00D23760">
            <w:r w:rsidRPr="00895E3A">
              <w:t>Количество товара (quantity)</w:t>
            </w:r>
          </w:p>
        </w:tc>
        <w:tc>
          <w:tcPr>
            <w:tcW w:w="5906" w:type="dxa"/>
          </w:tcPr>
          <w:p w14:paraId="68FEC809" w14:textId="77777777" w:rsidR="003439BE" w:rsidRPr="00895E3A" w:rsidRDefault="003439BE" w:rsidP="003439BE">
            <w:r w:rsidRPr="00895E3A">
              <w:t>Количество товара, 1 - значение по умолчанию.</w:t>
            </w:r>
          </w:p>
        </w:tc>
        <w:tc>
          <w:tcPr>
            <w:tcW w:w="1854" w:type="dxa"/>
          </w:tcPr>
          <w:p w14:paraId="68FEC80A" w14:textId="77777777" w:rsidR="003439BE" w:rsidRPr="00895E3A" w:rsidRDefault="003439BE" w:rsidP="00D23760">
            <w:r w:rsidRPr="00895E3A">
              <w:t>Нет</w:t>
            </w:r>
          </w:p>
        </w:tc>
      </w:tr>
    </w:tbl>
    <w:p w14:paraId="68FEC80C" w14:textId="77777777" w:rsidR="00B931A4" w:rsidRPr="00895E3A" w:rsidRDefault="00B931A4" w:rsidP="00B931A4"/>
    <w:p w14:paraId="68FEC80D" w14:textId="77777777" w:rsidR="00B931A4" w:rsidRPr="00895E3A" w:rsidRDefault="00B931A4" w:rsidP="00B931A4">
      <w:pPr>
        <w:pStyle w:val="Heading4"/>
        <w:numPr>
          <w:ilvl w:val="3"/>
          <w:numId w:val="13"/>
        </w:numPr>
      </w:pPr>
      <w:bookmarkStart w:id="930" w:name="_Toc370583179"/>
      <w:r w:rsidRPr="00895E3A">
        <w:lastRenderedPageBreak/>
        <w:t>Выходные данные</w:t>
      </w:r>
      <w:bookmarkEnd w:id="930"/>
    </w:p>
    <w:p w14:paraId="68FEC80E" w14:textId="77777777" w:rsidR="00B931A4" w:rsidRPr="00895E3A" w:rsidRDefault="00B931A4" w:rsidP="00B931A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59</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B931A4" w:rsidRPr="00895E3A" w14:paraId="68FEC812" w14:textId="77777777" w:rsidTr="00D23760">
        <w:tc>
          <w:tcPr>
            <w:tcW w:w="2093" w:type="dxa"/>
          </w:tcPr>
          <w:p w14:paraId="68FEC80F" w14:textId="77777777" w:rsidR="00B931A4" w:rsidRPr="00895E3A" w:rsidRDefault="00B931A4" w:rsidP="00D23760">
            <w:pPr>
              <w:rPr>
                <w:b/>
              </w:rPr>
            </w:pPr>
            <w:r w:rsidRPr="00895E3A">
              <w:rPr>
                <w:b/>
              </w:rPr>
              <w:t>Атрибут</w:t>
            </w:r>
          </w:p>
        </w:tc>
        <w:tc>
          <w:tcPr>
            <w:tcW w:w="5906" w:type="dxa"/>
          </w:tcPr>
          <w:p w14:paraId="68FEC810" w14:textId="77777777" w:rsidR="00B931A4" w:rsidRPr="00895E3A" w:rsidRDefault="00B931A4" w:rsidP="00D23760">
            <w:pPr>
              <w:rPr>
                <w:b/>
              </w:rPr>
            </w:pPr>
            <w:r w:rsidRPr="00895E3A">
              <w:rPr>
                <w:b/>
              </w:rPr>
              <w:t>Описание</w:t>
            </w:r>
          </w:p>
        </w:tc>
        <w:tc>
          <w:tcPr>
            <w:tcW w:w="1854" w:type="dxa"/>
          </w:tcPr>
          <w:p w14:paraId="68FEC811" w14:textId="77777777" w:rsidR="00B931A4" w:rsidRPr="00895E3A" w:rsidRDefault="00B931A4" w:rsidP="00D23760">
            <w:pPr>
              <w:rPr>
                <w:b/>
              </w:rPr>
            </w:pPr>
            <w:r w:rsidRPr="00895E3A">
              <w:rPr>
                <w:b/>
              </w:rPr>
              <w:t>Обязательный?</w:t>
            </w:r>
          </w:p>
        </w:tc>
      </w:tr>
      <w:tr w:rsidR="00B04AC3" w:rsidRPr="00895E3A" w14:paraId="68FEC816" w14:textId="77777777" w:rsidTr="00D23760">
        <w:tc>
          <w:tcPr>
            <w:tcW w:w="2093" w:type="dxa"/>
          </w:tcPr>
          <w:p w14:paraId="68FEC813" w14:textId="77777777" w:rsidR="00B04AC3" w:rsidRPr="00895E3A" w:rsidRDefault="00B04AC3" w:rsidP="00D23760">
            <w:r w:rsidRPr="00895E3A">
              <w:t>Признак успешного выполнения операции (Success)</w:t>
            </w:r>
          </w:p>
        </w:tc>
        <w:tc>
          <w:tcPr>
            <w:tcW w:w="5906" w:type="dxa"/>
          </w:tcPr>
          <w:p w14:paraId="68FEC814" w14:textId="77777777" w:rsidR="00B04AC3" w:rsidRPr="00895E3A" w:rsidRDefault="00B04AC3" w:rsidP="00D23760">
            <w:r w:rsidRPr="00895E3A">
              <w:t>Признак успешного выполнения операции</w:t>
            </w:r>
          </w:p>
        </w:tc>
        <w:tc>
          <w:tcPr>
            <w:tcW w:w="1854" w:type="dxa"/>
          </w:tcPr>
          <w:p w14:paraId="68FEC815" w14:textId="77777777" w:rsidR="00B04AC3" w:rsidRPr="00895E3A" w:rsidRDefault="00B04AC3" w:rsidP="00D23760">
            <w:r w:rsidRPr="00895E3A">
              <w:t>Да</w:t>
            </w:r>
          </w:p>
        </w:tc>
      </w:tr>
      <w:tr w:rsidR="00B04AC3" w:rsidRPr="00895E3A" w14:paraId="68FEC81D" w14:textId="77777777" w:rsidTr="00D23760">
        <w:tc>
          <w:tcPr>
            <w:tcW w:w="2093" w:type="dxa"/>
          </w:tcPr>
          <w:p w14:paraId="68FEC817" w14:textId="77777777" w:rsidR="00B04AC3" w:rsidRPr="00895E3A" w:rsidRDefault="00B04AC3" w:rsidP="00D23760">
            <w:r w:rsidRPr="00895E3A">
              <w:t>Код возврата (ResultCode)</w:t>
            </w:r>
          </w:p>
        </w:tc>
        <w:tc>
          <w:tcPr>
            <w:tcW w:w="5906" w:type="dxa"/>
          </w:tcPr>
          <w:p w14:paraId="68FEC818" w14:textId="77777777" w:rsidR="00B04AC3" w:rsidRPr="00895E3A" w:rsidRDefault="00B04AC3" w:rsidP="00D23760">
            <w:r w:rsidRPr="00895E3A">
              <w:t>Целочисленный код, информирующий о результате выполнения операции. Допустимые значения:</w:t>
            </w:r>
          </w:p>
          <w:p w14:paraId="68FEC819" w14:textId="77777777" w:rsidR="00B04AC3" w:rsidRPr="00895E3A" w:rsidRDefault="00B04AC3" w:rsidP="00D23760">
            <w:r w:rsidRPr="00895E3A">
              <w:t>0 – операция выполнена успешно</w:t>
            </w:r>
          </w:p>
          <w:p w14:paraId="68FEC81A" w14:textId="77777777" w:rsidR="00B04AC3" w:rsidRPr="00895E3A" w:rsidRDefault="00B04AC3" w:rsidP="00B931A4">
            <w:r w:rsidRPr="00895E3A">
              <w:t>1 – во время выполнения операции произошла непредвиденная ошибка</w:t>
            </w:r>
          </w:p>
          <w:p w14:paraId="68FEC81B" w14:textId="77777777" w:rsidR="00CF18F9" w:rsidRPr="00895E3A" w:rsidRDefault="00CF18F9" w:rsidP="00B931A4">
            <w:r w:rsidRPr="00895E3A">
              <w:t>2 – товар отсутствует в каталоге</w:t>
            </w:r>
          </w:p>
        </w:tc>
        <w:tc>
          <w:tcPr>
            <w:tcW w:w="1854" w:type="dxa"/>
          </w:tcPr>
          <w:p w14:paraId="68FEC81C" w14:textId="77777777" w:rsidR="00B04AC3" w:rsidRPr="00895E3A" w:rsidRDefault="00B04AC3" w:rsidP="00D23760">
            <w:r w:rsidRPr="00895E3A">
              <w:t>Да</w:t>
            </w:r>
          </w:p>
        </w:tc>
      </w:tr>
      <w:tr w:rsidR="00B04AC3" w:rsidRPr="00895E3A" w14:paraId="68FEC821" w14:textId="77777777" w:rsidTr="00D23760">
        <w:tc>
          <w:tcPr>
            <w:tcW w:w="2093" w:type="dxa"/>
          </w:tcPr>
          <w:p w14:paraId="68FEC81E" w14:textId="77777777" w:rsidR="00B04AC3" w:rsidRPr="00895E3A" w:rsidRDefault="00B04AC3" w:rsidP="00D23760">
            <w:r w:rsidRPr="00895E3A">
              <w:t>Описание ошибки (ResultDescription)</w:t>
            </w:r>
          </w:p>
        </w:tc>
        <w:tc>
          <w:tcPr>
            <w:tcW w:w="5906" w:type="dxa"/>
          </w:tcPr>
          <w:p w14:paraId="68FEC81F" w14:textId="77777777" w:rsidR="00B04AC3" w:rsidRPr="00895E3A" w:rsidRDefault="00B04AC3" w:rsidP="00D23760">
            <w:r w:rsidRPr="00895E3A">
              <w:t>Обязательно заполняется, если код возврата не равен 0. В других случаях никогда не заполняется.</w:t>
            </w:r>
          </w:p>
        </w:tc>
        <w:tc>
          <w:tcPr>
            <w:tcW w:w="1854" w:type="dxa"/>
          </w:tcPr>
          <w:p w14:paraId="68FEC820" w14:textId="77777777" w:rsidR="00B04AC3" w:rsidRPr="00895E3A" w:rsidRDefault="00B04AC3" w:rsidP="00D23760">
            <w:r w:rsidRPr="00895E3A">
              <w:t>Нет</w:t>
            </w:r>
          </w:p>
        </w:tc>
      </w:tr>
    </w:tbl>
    <w:p w14:paraId="68FEC822" w14:textId="77777777" w:rsidR="00B931A4" w:rsidRPr="00895E3A" w:rsidRDefault="00B931A4" w:rsidP="00B931A4">
      <w:pPr>
        <w:pStyle w:val="Heading4"/>
        <w:numPr>
          <w:ilvl w:val="3"/>
          <w:numId w:val="13"/>
        </w:numPr>
      </w:pPr>
      <w:bookmarkStart w:id="931" w:name="_Toc370583180"/>
      <w:r w:rsidRPr="00895E3A">
        <w:t>Логика выполнения</w:t>
      </w:r>
      <w:bookmarkEnd w:id="931"/>
    </w:p>
    <w:p w14:paraId="68FEC823" w14:textId="77777777" w:rsidR="00B931A4" w:rsidRPr="00895E3A" w:rsidRDefault="00B931A4" w:rsidP="00B931A4">
      <w:r w:rsidRPr="00895E3A">
        <w:t>Основной сценарий выполнения:</w:t>
      </w:r>
    </w:p>
    <w:p w14:paraId="68FEC824" w14:textId="77777777" w:rsidR="00B931A4" w:rsidRPr="00895E3A" w:rsidRDefault="00B931A4" w:rsidP="00E55F8E">
      <w:pPr>
        <w:pStyle w:val="ListParagraph"/>
        <w:numPr>
          <w:ilvl w:val="0"/>
          <w:numId w:val="72"/>
        </w:numPr>
      </w:pPr>
      <w:r w:rsidRPr="00895E3A">
        <w:t xml:space="preserve">Система проверяет наличие товара в Корзине клиента. </w:t>
      </w:r>
      <w:r w:rsidR="0080673F" w:rsidRPr="00895E3A">
        <w:t>Товар отсутствует;</w:t>
      </w:r>
    </w:p>
    <w:p w14:paraId="68FEC825" w14:textId="77777777" w:rsidR="00B931A4" w:rsidRPr="00895E3A" w:rsidRDefault="00B931A4" w:rsidP="00E55F8E">
      <w:pPr>
        <w:pStyle w:val="ListParagraph"/>
        <w:numPr>
          <w:ilvl w:val="0"/>
          <w:numId w:val="72"/>
        </w:numPr>
      </w:pPr>
      <w:r w:rsidRPr="00895E3A">
        <w:t>Си</w:t>
      </w:r>
      <w:r w:rsidR="0080673F" w:rsidRPr="00895E3A">
        <w:t>стема добавляет товар в Корзину;</w:t>
      </w:r>
    </w:p>
    <w:p w14:paraId="68FEC826" w14:textId="77777777" w:rsidR="00B931A4" w:rsidRPr="00895E3A" w:rsidRDefault="00B931A4" w:rsidP="00E55F8E">
      <w:pPr>
        <w:pStyle w:val="ListParagraph"/>
        <w:numPr>
          <w:ilvl w:val="0"/>
          <w:numId w:val="72"/>
        </w:numPr>
      </w:pPr>
      <w:r w:rsidRPr="00895E3A">
        <w:t>Выход из операции с кодом возврата 0.</w:t>
      </w:r>
    </w:p>
    <w:p w14:paraId="68FEC827" w14:textId="77777777" w:rsidR="00B931A4" w:rsidRPr="00895E3A" w:rsidRDefault="00B931A4" w:rsidP="00B931A4">
      <w:r w:rsidRPr="00895E3A">
        <w:t>Альтернативный сценарий выполнения:</w:t>
      </w:r>
    </w:p>
    <w:p w14:paraId="68FEC828" w14:textId="77777777" w:rsidR="00B931A4" w:rsidRPr="00895E3A" w:rsidRDefault="00B931A4" w:rsidP="00E31AB0">
      <w:pPr>
        <w:pStyle w:val="ListParagraph"/>
        <w:numPr>
          <w:ilvl w:val="0"/>
          <w:numId w:val="36"/>
        </w:numPr>
      </w:pPr>
      <w:r w:rsidRPr="00895E3A">
        <w:t xml:space="preserve">Система проверяет наличие товара в Корзине клиента. Товар </w:t>
      </w:r>
      <w:r w:rsidR="0080673F" w:rsidRPr="00895E3A">
        <w:t>присутствует;</w:t>
      </w:r>
    </w:p>
    <w:p w14:paraId="68FEC829" w14:textId="77777777" w:rsidR="00B931A4" w:rsidRPr="00895E3A" w:rsidRDefault="0080673F" w:rsidP="00E31AB0">
      <w:pPr>
        <w:pStyle w:val="ListParagraph"/>
        <w:numPr>
          <w:ilvl w:val="0"/>
          <w:numId w:val="36"/>
        </w:numPr>
      </w:pPr>
      <w:r w:rsidRPr="00895E3A">
        <w:t>Система инкрементирует количест</w:t>
      </w:r>
      <w:r w:rsidR="00E015F8" w:rsidRPr="00895E3A">
        <w:t>во данного товара в корзине на переданное в параметре «количество товара» значение</w:t>
      </w:r>
      <w:r w:rsidRPr="00895E3A">
        <w:t>;</w:t>
      </w:r>
    </w:p>
    <w:p w14:paraId="68FEC82A" w14:textId="77777777" w:rsidR="0080673F" w:rsidRPr="00895E3A" w:rsidRDefault="0080673F" w:rsidP="00E31AB0">
      <w:pPr>
        <w:pStyle w:val="ListParagraph"/>
        <w:numPr>
          <w:ilvl w:val="0"/>
          <w:numId w:val="36"/>
        </w:numPr>
      </w:pPr>
      <w:r w:rsidRPr="00895E3A">
        <w:t>Выход из операции с кодом возврата 0.</w:t>
      </w:r>
    </w:p>
    <w:p w14:paraId="68FEC82B" w14:textId="77777777" w:rsidR="000A5E36" w:rsidRPr="00895E3A" w:rsidRDefault="000A5E36" w:rsidP="000A5E36">
      <w:pPr>
        <w:pStyle w:val="Heading3"/>
        <w:numPr>
          <w:ilvl w:val="2"/>
          <w:numId w:val="13"/>
        </w:numPr>
      </w:pPr>
      <w:bookmarkStart w:id="932" w:name="_Toc370583181"/>
      <w:r w:rsidRPr="00895E3A">
        <w:t>Установка количества товара в корзине</w:t>
      </w:r>
      <w:r w:rsidR="00C111FB" w:rsidRPr="00895E3A">
        <w:t xml:space="preserve"> (SetQuantity)</w:t>
      </w:r>
      <w:bookmarkEnd w:id="932"/>
    </w:p>
    <w:p w14:paraId="68FEC82C" w14:textId="77777777" w:rsidR="000A5E36" w:rsidRPr="00895E3A" w:rsidRDefault="000A5E36" w:rsidP="000A5E36">
      <w:pPr>
        <w:pStyle w:val="Heading4"/>
        <w:numPr>
          <w:ilvl w:val="3"/>
          <w:numId w:val="13"/>
        </w:numPr>
      </w:pPr>
      <w:bookmarkStart w:id="933" w:name="_Toc370583182"/>
      <w:r w:rsidRPr="00895E3A">
        <w:t>Карточка операции</w:t>
      </w:r>
      <w:bookmarkEnd w:id="933"/>
    </w:p>
    <w:tbl>
      <w:tblPr>
        <w:tblStyle w:val="TableGrid"/>
        <w:tblW w:w="0" w:type="auto"/>
        <w:tblLook w:val="04A0" w:firstRow="1" w:lastRow="0" w:firstColumn="1" w:lastColumn="0" w:noHBand="0" w:noVBand="1"/>
      </w:tblPr>
      <w:tblGrid>
        <w:gridCol w:w="3652"/>
        <w:gridCol w:w="6201"/>
      </w:tblGrid>
      <w:tr w:rsidR="000A5E36" w:rsidRPr="00895E3A" w14:paraId="68FEC82F" w14:textId="77777777" w:rsidTr="009B5FB2">
        <w:tc>
          <w:tcPr>
            <w:tcW w:w="3652" w:type="dxa"/>
          </w:tcPr>
          <w:p w14:paraId="68FEC82D" w14:textId="77777777" w:rsidR="000A5E36" w:rsidRPr="00895E3A" w:rsidRDefault="000A5E36" w:rsidP="009B5FB2">
            <w:r w:rsidRPr="00895E3A">
              <w:t>Предназначение</w:t>
            </w:r>
          </w:p>
        </w:tc>
        <w:tc>
          <w:tcPr>
            <w:tcW w:w="6201" w:type="dxa"/>
          </w:tcPr>
          <w:p w14:paraId="68FEC82E" w14:textId="77777777" w:rsidR="000A5E36" w:rsidRPr="00895E3A" w:rsidRDefault="000A5E36" w:rsidP="000A5E36">
            <w:r w:rsidRPr="00895E3A">
              <w:t xml:space="preserve">Операция предназначена изменения количество одного товара </w:t>
            </w:r>
            <w:r w:rsidRPr="00895E3A">
              <w:lastRenderedPageBreak/>
              <w:t>в Корзине клиента</w:t>
            </w:r>
          </w:p>
        </w:tc>
      </w:tr>
      <w:tr w:rsidR="000A5E36" w:rsidRPr="00895E3A" w14:paraId="68FEC832" w14:textId="77777777" w:rsidTr="009B5FB2">
        <w:tc>
          <w:tcPr>
            <w:tcW w:w="3652" w:type="dxa"/>
          </w:tcPr>
          <w:p w14:paraId="68FEC830" w14:textId="77777777" w:rsidR="000A5E36" w:rsidRPr="00895E3A" w:rsidRDefault="000A5E36" w:rsidP="009B5FB2">
            <w:r w:rsidRPr="00895E3A">
              <w:lastRenderedPageBreak/>
              <w:t>Режим выполнения</w:t>
            </w:r>
          </w:p>
        </w:tc>
        <w:tc>
          <w:tcPr>
            <w:tcW w:w="6201" w:type="dxa"/>
          </w:tcPr>
          <w:p w14:paraId="68FEC831" w14:textId="77777777" w:rsidR="000A5E36" w:rsidRPr="00895E3A" w:rsidRDefault="000A5E36" w:rsidP="009B5FB2">
            <w:r w:rsidRPr="00895E3A">
              <w:t>Синхронный.</w:t>
            </w:r>
          </w:p>
        </w:tc>
      </w:tr>
      <w:tr w:rsidR="000A5E36" w:rsidRPr="00895E3A" w14:paraId="68FEC835" w14:textId="77777777" w:rsidTr="009B5FB2">
        <w:tc>
          <w:tcPr>
            <w:tcW w:w="3652" w:type="dxa"/>
          </w:tcPr>
          <w:p w14:paraId="68FEC833" w14:textId="77777777" w:rsidR="000A5E36" w:rsidRPr="00895E3A" w:rsidRDefault="000A5E36" w:rsidP="009B5FB2">
            <w:r w:rsidRPr="00895E3A">
              <w:t>Наименование</w:t>
            </w:r>
          </w:p>
        </w:tc>
        <w:tc>
          <w:tcPr>
            <w:tcW w:w="6201" w:type="dxa"/>
          </w:tcPr>
          <w:p w14:paraId="68FEC834" w14:textId="77777777" w:rsidR="000A5E36" w:rsidRPr="00895E3A" w:rsidRDefault="000A5E36" w:rsidP="009B5FB2">
            <w:r w:rsidRPr="00895E3A">
              <w:t>SetQuantity</w:t>
            </w:r>
          </w:p>
        </w:tc>
      </w:tr>
    </w:tbl>
    <w:p w14:paraId="68FEC836" w14:textId="77777777" w:rsidR="000A5E36" w:rsidRPr="00895E3A" w:rsidRDefault="000A5E36" w:rsidP="000A5E36">
      <w:pPr>
        <w:pStyle w:val="Heading4"/>
        <w:numPr>
          <w:ilvl w:val="3"/>
          <w:numId w:val="13"/>
        </w:numPr>
      </w:pPr>
      <w:bookmarkStart w:id="934" w:name="_Toc370583183"/>
      <w:r w:rsidRPr="00895E3A">
        <w:t>Параметры назначения</w:t>
      </w:r>
      <w:bookmarkEnd w:id="934"/>
    </w:p>
    <w:tbl>
      <w:tblPr>
        <w:tblStyle w:val="TableGrid"/>
        <w:tblW w:w="0" w:type="auto"/>
        <w:tblLook w:val="04A0" w:firstRow="1" w:lastRow="0" w:firstColumn="1" w:lastColumn="0" w:noHBand="0" w:noVBand="1"/>
      </w:tblPr>
      <w:tblGrid>
        <w:gridCol w:w="4926"/>
        <w:gridCol w:w="4927"/>
      </w:tblGrid>
      <w:tr w:rsidR="000A5E36" w:rsidRPr="00895E3A" w14:paraId="68FEC839" w14:textId="77777777" w:rsidTr="009B5FB2">
        <w:tc>
          <w:tcPr>
            <w:tcW w:w="4926" w:type="dxa"/>
          </w:tcPr>
          <w:p w14:paraId="68FEC837" w14:textId="77777777" w:rsidR="000A5E36" w:rsidRPr="00895E3A" w:rsidRDefault="000A5E36" w:rsidP="009B5FB2">
            <w:pPr>
              <w:rPr>
                <w:b/>
              </w:rPr>
            </w:pPr>
            <w:r w:rsidRPr="00895E3A">
              <w:rPr>
                <w:b/>
              </w:rPr>
              <w:t>Параметр</w:t>
            </w:r>
          </w:p>
        </w:tc>
        <w:tc>
          <w:tcPr>
            <w:tcW w:w="4927" w:type="dxa"/>
          </w:tcPr>
          <w:p w14:paraId="68FEC838" w14:textId="77777777" w:rsidR="000A5E36" w:rsidRPr="00895E3A" w:rsidRDefault="000A5E36" w:rsidP="009B5FB2">
            <w:pPr>
              <w:rPr>
                <w:b/>
              </w:rPr>
            </w:pPr>
            <w:r w:rsidRPr="00895E3A">
              <w:rPr>
                <w:b/>
              </w:rPr>
              <w:t>Значение</w:t>
            </w:r>
          </w:p>
        </w:tc>
      </w:tr>
      <w:tr w:rsidR="000A5E36" w:rsidRPr="00895E3A" w14:paraId="68FEC83C" w14:textId="77777777" w:rsidTr="009B5FB2">
        <w:tc>
          <w:tcPr>
            <w:tcW w:w="4926" w:type="dxa"/>
          </w:tcPr>
          <w:p w14:paraId="68FEC83A" w14:textId="77777777" w:rsidR="000A5E36" w:rsidRPr="00895E3A" w:rsidRDefault="000A5E36" w:rsidP="009B5FB2">
            <w:r w:rsidRPr="00895E3A">
              <w:t>Максимальное время от получения запроса до выдачи ответа</w:t>
            </w:r>
          </w:p>
        </w:tc>
        <w:tc>
          <w:tcPr>
            <w:tcW w:w="4927" w:type="dxa"/>
          </w:tcPr>
          <w:p w14:paraId="68FEC83B" w14:textId="77777777" w:rsidR="000A5E36" w:rsidRPr="00895E3A" w:rsidRDefault="000A5E36" w:rsidP="009B5FB2">
            <w:r w:rsidRPr="00895E3A">
              <w:t>100 миллисекунд</w:t>
            </w:r>
          </w:p>
        </w:tc>
      </w:tr>
    </w:tbl>
    <w:p w14:paraId="68FEC83D" w14:textId="77777777" w:rsidR="000A5E36" w:rsidRPr="00895E3A" w:rsidRDefault="000A5E36" w:rsidP="000A5E36">
      <w:pPr>
        <w:pStyle w:val="Heading4"/>
        <w:numPr>
          <w:ilvl w:val="3"/>
          <w:numId w:val="13"/>
        </w:numPr>
      </w:pPr>
      <w:bookmarkStart w:id="935" w:name="_Toc370583184"/>
      <w:r w:rsidRPr="00895E3A">
        <w:t>Влияние на другие операции</w:t>
      </w:r>
      <w:bookmarkEnd w:id="935"/>
    </w:p>
    <w:p w14:paraId="68FEC83E" w14:textId="77777777" w:rsidR="000A5E36" w:rsidRPr="00895E3A" w:rsidRDefault="000A5E36" w:rsidP="000A5E36">
      <w:r w:rsidRPr="00895E3A">
        <w:t>Отсутствует.</w:t>
      </w:r>
    </w:p>
    <w:p w14:paraId="68FEC83F" w14:textId="77777777" w:rsidR="000A5E36" w:rsidRPr="00895E3A" w:rsidRDefault="000A5E36" w:rsidP="000A5E36">
      <w:pPr>
        <w:pStyle w:val="Heading4"/>
        <w:numPr>
          <w:ilvl w:val="3"/>
          <w:numId w:val="13"/>
        </w:numPr>
      </w:pPr>
      <w:bookmarkStart w:id="936" w:name="_Toc370583185"/>
      <w:r w:rsidRPr="00895E3A">
        <w:t>Входные параметры</w:t>
      </w:r>
      <w:bookmarkEnd w:id="936"/>
    </w:p>
    <w:p w14:paraId="68FEC840" w14:textId="77777777" w:rsidR="000A5E36" w:rsidRPr="00895E3A" w:rsidRDefault="000A5E36" w:rsidP="000A5E36">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60</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0A5E36" w:rsidRPr="00895E3A" w14:paraId="68FEC844" w14:textId="77777777" w:rsidTr="009B5FB2">
        <w:tc>
          <w:tcPr>
            <w:tcW w:w="2093" w:type="dxa"/>
          </w:tcPr>
          <w:p w14:paraId="68FEC841" w14:textId="77777777" w:rsidR="000A5E36" w:rsidRPr="00895E3A" w:rsidRDefault="000A5E36" w:rsidP="009B5FB2">
            <w:pPr>
              <w:rPr>
                <w:b/>
              </w:rPr>
            </w:pPr>
            <w:r w:rsidRPr="00895E3A">
              <w:rPr>
                <w:b/>
              </w:rPr>
              <w:t>Параметр</w:t>
            </w:r>
          </w:p>
        </w:tc>
        <w:tc>
          <w:tcPr>
            <w:tcW w:w="5906" w:type="dxa"/>
          </w:tcPr>
          <w:p w14:paraId="68FEC842" w14:textId="77777777" w:rsidR="000A5E36" w:rsidRPr="00895E3A" w:rsidRDefault="000A5E36" w:rsidP="009B5FB2">
            <w:pPr>
              <w:rPr>
                <w:b/>
              </w:rPr>
            </w:pPr>
            <w:r w:rsidRPr="00895E3A">
              <w:rPr>
                <w:b/>
              </w:rPr>
              <w:t>Описание</w:t>
            </w:r>
          </w:p>
        </w:tc>
        <w:tc>
          <w:tcPr>
            <w:tcW w:w="1854" w:type="dxa"/>
          </w:tcPr>
          <w:p w14:paraId="68FEC843" w14:textId="77777777" w:rsidR="000A5E36" w:rsidRPr="00895E3A" w:rsidRDefault="000A5E36" w:rsidP="009B5FB2">
            <w:pPr>
              <w:rPr>
                <w:b/>
              </w:rPr>
            </w:pPr>
            <w:r w:rsidRPr="00895E3A">
              <w:rPr>
                <w:b/>
              </w:rPr>
              <w:t>Обязательный?</w:t>
            </w:r>
          </w:p>
        </w:tc>
      </w:tr>
      <w:tr w:rsidR="000A5E36" w:rsidRPr="00895E3A" w14:paraId="68FEC848" w14:textId="77777777" w:rsidTr="009B5FB2">
        <w:tc>
          <w:tcPr>
            <w:tcW w:w="2093" w:type="dxa"/>
          </w:tcPr>
          <w:p w14:paraId="68FEC845" w14:textId="77777777" w:rsidR="000A5E36" w:rsidRPr="00895E3A" w:rsidRDefault="000A5E36" w:rsidP="009B5FB2">
            <w:r w:rsidRPr="00895E3A">
              <w:t>Идентификатор клиента</w:t>
            </w:r>
            <w:r w:rsidR="003439BE" w:rsidRPr="00895E3A">
              <w:t xml:space="preserve"> (clientId)</w:t>
            </w:r>
          </w:p>
        </w:tc>
        <w:tc>
          <w:tcPr>
            <w:tcW w:w="5906" w:type="dxa"/>
          </w:tcPr>
          <w:p w14:paraId="68FEC846" w14:textId="77777777" w:rsidR="000A5E36" w:rsidRPr="00895E3A" w:rsidRDefault="000A5E36" w:rsidP="009B5FB2">
            <w:r w:rsidRPr="00895E3A">
              <w:t>Уникальный идентификатор клиента.</w:t>
            </w:r>
          </w:p>
        </w:tc>
        <w:tc>
          <w:tcPr>
            <w:tcW w:w="1854" w:type="dxa"/>
          </w:tcPr>
          <w:p w14:paraId="68FEC847" w14:textId="77777777" w:rsidR="000A5E36" w:rsidRPr="00895E3A" w:rsidRDefault="000A5E36" w:rsidP="009B5FB2">
            <w:r w:rsidRPr="00895E3A">
              <w:t>Да</w:t>
            </w:r>
          </w:p>
        </w:tc>
      </w:tr>
      <w:tr w:rsidR="000A5E36" w:rsidRPr="00895E3A" w14:paraId="68FEC84C" w14:textId="77777777" w:rsidTr="009B5FB2">
        <w:tc>
          <w:tcPr>
            <w:tcW w:w="2093" w:type="dxa"/>
          </w:tcPr>
          <w:p w14:paraId="68FEC849" w14:textId="77777777" w:rsidR="000A5E36" w:rsidRPr="00895E3A" w:rsidRDefault="000A5E36" w:rsidP="009B5FB2">
            <w:r w:rsidRPr="00895E3A">
              <w:t>Внутренний идентификатор товара</w:t>
            </w:r>
            <w:r w:rsidR="003439BE" w:rsidRPr="00895E3A">
              <w:t xml:space="preserve"> (productId)</w:t>
            </w:r>
          </w:p>
        </w:tc>
        <w:tc>
          <w:tcPr>
            <w:tcW w:w="5906" w:type="dxa"/>
          </w:tcPr>
          <w:p w14:paraId="68FEC84A" w14:textId="77777777" w:rsidR="000A5E36" w:rsidRPr="00895E3A" w:rsidRDefault="000A5E36" w:rsidP="009B5FB2">
            <w:r w:rsidRPr="00895E3A">
              <w:t>Идентификатор товара в системе «Лояльность».</w:t>
            </w:r>
          </w:p>
        </w:tc>
        <w:tc>
          <w:tcPr>
            <w:tcW w:w="1854" w:type="dxa"/>
          </w:tcPr>
          <w:p w14:paraId="68FEC84B" w14:textId="77777777" w:rsidR="000A5E36" w:rsidRPr="00895E3A" w:rsidRDefault="000A5E36" w:rsidP="009B5FB2">
            <w:r w:rsidRPr="00895E3A">
              <w:t>Да</w:t>
            </w:r>
          </w:p>
        </w:tc>
      </w:tr>
      <w:tr w:rsidR="000A5E36" w:rsidRPr="00895E3A" w14:paraId="68FEC850" w14:textId="77777777" w:rsidTr="009B5FB2">
        <w:tc>
          <w:tcPr>
            <w:tcW w:w="2093" w:type="dxa"/>
          </w:tcPr>
          <w:p w14:paraId="68FEC84D" w14:textId="77777777" w:rsidR="000A5E36" w:rsidRPr="00895E3A" w:rsidRDefault="000A5E36" w:rsidP="009B5FB2">
            <w:r w:rsidRPr="00895E3A">
              <w:t>Количество</w:t>
            </w:r>
            <w:r w:rsidR="003439BE" w:rsidRPr="00895E3A">
              <w:t xml:space="preserve"> </w:t>
            </w:r>
            <w:r w:rsidR="00E015F8" w:rsidRPr="00895E3A">
              <w:t xml:space="preserve">товара </w:t>
            </w:r>
            <w:r w:rsidR="003439BE" w:rsidRPr="00895E3A">
              <w:t>(quantity)</w:t>
            </w:r>
          </w:p>
        </w:tc>
        <w:tc>
          <w:tcPr>
            <w:tcW w:w="5906" w:type="dxa"/>
          </w:tcPr>
          <w:p w14:paraId="68FEC84E" w14:textId="77777777" w:rsidR="000A5E36" w:rsidRPr="00895E3A" w:rsidRDefault="000A5E36" w:rsidP="000A5E36">
            <w:r w:rsidRPr="00895E3A">
              <w:t>Число, в которое необходимо установить количество данного товара в корзине</w:t>
            </w:r>
          </w:p>
        </w:tc>
        <w:tc>
          <w:tcPr>
            <w:tcW w:w="1854" w:type="dxa"/>
          </w:tcPr>
          <w:p w14:paraId="68FEC84F" w14:textId="77777777" w:rsidR="000A5E36" w:rsidRPr="00895E3A" w:rsidRDefault="000A5E36" w:rsidP="009B5FB2">
            <w:r w:rsidRPr="00895E3A">
              <w:t>Да</w:t>
            </w:r>
          </w:p>
        </w:tc>
      </w:tr>
    </w:tbl>
    <w:p w14:paraId="68FEC851" w14:textId="77777777" w:rsidR="000A5E36" w:rsidRPr="00895E3A" w:rsidRDefault="000A5E36" w:rsidP="000A5E36"/>
    <w:p w14:paraId="68FEC852" w14:textId="77777777" w:rsidR="000A5E36" w:rsidRPr="00895E3A" w:rsidRDefault="000A5E36" w:rsidP="000A5E36">
      <w:pPr>
        <w:pStyle w:val="Heading4"/>
        <w:numPr>
          <w:ilvl w:val="3"/>
          <w:numId w:val="13"/>
        </w:numPr>
      </w:pPr>
      <w:bookmarkStart w:id="937" w:name="_Toc370583186"/>
      <w:r w:rsidRPr="00895E3A">
        <w:t>Выходные данные</w:t>
      </w:r>
      <w:bookmarkEnd w:id="937"/>
    </w:p>
    <w:p w14:paraId="68FEC853" w14:textId="77777777" w:rsidR="000A5E36" w:rsidRPr="00895E3A" w:rsidRDefault="000A5E36" w:rsidP="000A5E36">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61</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0A5E36" w:rsidRPr="00895E3A" w14:paraId="68FEC857" w14:textId="77777777" w:rsidTr="009B5FB2">
        <w:tc>
          <w:tcPr>
            <w:tcW w:w="2093" w:type="dxa"/>
          </w:tcPr>
          <w:p w14:paraId="68FEC854" w14:textId="77777777" w:rsidR="000A5E36" w:rsidRPr="00895E3A" w:rsidRDefault="000A5E36" w:rsidP="009B5FB2">
            <w:pPr>
              <w:rPr>
                <w:b/>
              </w:rPr>
            </w:pPr>
            <w:r w:rsidRPr="00895E3A">
              <w:rPr>
                <w:b/>
              </w:rPr>
              <w:t>Атрибут</w:t>
            </w:r>
          </w:p>
        </w:tc>
        <w:tc>
          <w:tcPr>
            <w:tcW w:w="5906" w:type="dxa"/>
          </w:tcPr>
          <w:p w14:paraId="68FEC855" w14:textId="77777777" w:rsidR="000A5E36" w:rsidRPr="00895E3A" w:rsidRDefault="000A5E36" w:rsidP="009B5FB2">
            <w:pPr>
              <w:rPr>
                <w:b/>
              </w:rPr>
            </w:pPr>
            <w:r w:rsidRPr="00895E3A">
              <w:rPr>
                <w:b/>
              </w:rPr>
              <w:t>Описание</w:t>
            </w:r>
          </w:p>
        </w:tc>
        <w:tc>
          <w:tcPr>
            <w:tcW w:w="1854" w:type="dxa"/>
          </w:tcPr>
          <w:p w14:paraId="68FEC856" w14:textId="77777777" w:rsidR="000A5E36" w:rsidRPr="00895E3A" w:rsidRDefault="000A5E36" w:rsidP="009B5FB2">
            <w:pPr>
              <w:rPr>
                <w:b/>
              </w:rPr>
            </w:pPr>
            <w:r w:rsidRPr="00895E3A">
              <w:rPr>
                <w:b/>
              </w:rPr>
              <w:t>Обязательный?</w:t>
            </w:r>
          </w:p>
        </w:tc>
      </w:tr>
      <w:tr w:rsidR="00B04AC3" w:rsidRPr="00895E3A" w14:paraId="68FEC85B" w14:textId="77777777" w:rsidTr="009B5FB2">
        <w:tc>
          <w:tcPr>
            <w:tcW w:w="2093" w:type="dxa"/>
          </w:tcPr>
          <w:p w14:paraId="68FEC858" w14:textId="77777777" w:rsidR="00B04AC3" w:rsidRPr="00895E3A" w:rsidRDefault="00B04AC3" w:rsidP="009B5FB2">
            <w:r w:rsidRPr="00895E3A">
              <w:t>Признак успешного выполнения операции (Success)</w:t>
            </w:r>
          </w:p>
        </w:tc>
        <w:tc>
          <w:tcPr>
            <w:tcW w:w="5906" w:type="dxa"/>
          </w:tcPr>
          <w:p w14:paraId="68FEC859" w14:textId="77777777" w:rsidR="00B04AC3" w:rsidRPr="00895E3A" w:rsidRDefault="00B04AC3" w:rsidP="009B5FB2">
            <w:r w:rsidRPr="00895E3A">
              <w:t>Признак успешного выполнения операции</w:t>
            </w:r>
          </w:p>
        </w:tc>
        <w:tc>
          <w:tcPr>
            <w:tcW w:w="1854" w:type="dxa"/>
          </w:tcPr>
          <w:p w14:paraId="68FEC85A" w14:textId="77777777" w:rsidR="00B04AC3" w:rsidRPr="00895E3A" w:rsidRDefault="00B04AC3" w:rsidP="009B5FB2">
            <w:r w:rsidRPr="00895E3A">
              <w:t>Да</w:t>
            </w:r>
          </w:p>
        </w:tc>
      </w:tr>
      <w:tr w:rsidR="00B04AC3" w:rsidRPr="00895E3A" w14:paraId="68FEC861" w14:textId="77777777" w:rsidTr="009B5FB2">
        <w:tc>
          <w:tcPr>
            <w:tcW w:w="2093" w:type="dxa"/>
          </w:tcPr>
          <w:p w14:paraId="68FEC85C" w14:textId="77777777" w:rsidR="00B04AC3" w:rsidRPr="00895E3A" w:rsidRDefault="00B04AC3" w:rsidP="009B5FB2">
            <w:r w:rsidRPr="00895E3A">
              <w:t xml:space="preserve">Код возврата </w:t>
            </w:r>
            <w:r w:rsidRPr="00895E3A">
              <w:lastRenderedPageBreak/>
              <w:t>(ResultCode)</w:t>
            </w:r>
          </w:p>
        </w:tc>
        <w:tc>
          <w:tcPr>
            <w:tcW w:w="5906" w:type="dxa"/>
          </w:tcPr>
          <w:p w14:paraId="68FEC85D" w14:textId="77777777" w:rsidR="00B04AC3" w:rsidRPr="00895E3A" w:rsidRDefault="00B04AC3" w:rsidP="009B5FB2">
            <w:r w:rsidRPr="00895E3A">
              <w:lastRenderedPageBreak/>
              <w:t xml:space="preserve">Целочисленный код, информирующий о результате </w:t>
            </w:r>
            <w:r w:rsidRPr="00895E3A">
              <w:lastRenderedPageBreak/>
              <w:t>выполнения операции. Допустимые значения:</w:t>
            </w:r>
          </w:p>
          <w:p w14:paraId="68FEC85E" w14:textId="77777777" w:rsidR="00B04AC3" w:rsidRPr="00895E3A" w:rsidRDefault="00B04AC3" w:rsidP="009B5FB2">
            <w:r w:rsidRPr="00895E3A">
              <w:t>0 – операция выполнена успешно</w:t>
            </w:r>
          </w:p>
          <w:p w14:paraId="68FEC85F" w14:textId="77777777" w:rsidR="00B04AC3" w:rsidRPr="00895E3A" w:rsidRDefault="00B04AC3" w:rsidP="009B5FB2">
            <w:r w:rsidRPr="00895E3A">
              <w:t>1 – во время выполнения операции произошла непредвиденная ошибка</w:t>
            </w:r>
          </w:p>
        </w:tc>
        <w:tc>
          <w:tcPr>
            <w:tcW w:w="1854" w:type="dxa"/>
          </w:tcPr>
          <w:p w14:paraId="68FEC860" w14:textId="77777777" w:rsidR="00B04AC3" w:rsidRPr="00895E3A" w:rsidRDefault="00B04AC3" w:rsidP="009B5FB2">
            <w:r w:rsidRPr="00895E3A">
              <w:lastRenderedPageBreak/>
              <w:t>Да</w:t>
            </w:r>
          </w:p>
        </w:tc>
      </w:tr>
      <w:tr w:rsidR="00B04AC3" w:rsidRPr="00895E3A" w14:paraId="68FEC865" w14:textId="77777777" w:rsidTr="009B5FB2">
        <w:tc>
          <w:tcPr>
            <w:tcW w:w="2093" w:type="dxa"/>
          </w:tcPr>
          <w:p w14:paraId="68FEC862" w14:textId="77777777" w:rsidR="00B04AC3" w:rsidRPr="00895E3A" w:rsidRDefault="00B04AC3" w:rsidP="009B5FB2">
            <w:r w:rsidRPr="00895E3A">
              <w:lastRenderedPageBreak/>
              <w:t>Описание ошибки (ResultDescription)</w:t>
            </w:r>
          </w:p>
        </w:tc>
        <w:tc>
          <w:tcPr>
            <w:tcW w:w="5906" w:type="dxa"/>
          </w:tcPr>
          <w:p w14:paraId="68FEC863" w14:textId="77777777" w:rsidR="00B04AC3" w:rsidRPr="00895E3A" w:rsidRDefault="00B04AC3" w:rsidP="009B5FB2">
            <w:r w:rsidRPr="00895E3A">
              <w:t>Обязательно заполняется, если код возврата не равен 0. В других случаях никогда не заполняется.</w:t>
            </w:r>
          </w:p>
        </w:tc>
        <w:tc>
          <w:tcPr>
            <w:tcW w:w="1854" w:type="dxa"/>
          </w:tcPr>
          <w:p w14:paraId="68FEC864" w14:textId="77777777" w:rsidR="00B04AC3" w:rsidRPr="00895E3A" w:rsidRDefault="00B04AC3" w:rsidP="009B5FB2">
            <w:r w:rsidRPr="00895E3A">
              <w:t>Нет</w:t>
            </w:r>
          </w:p>
        </w:tc>
      </w:tr>
    </w:tbl>
    <w:p w14:paraId="68FEC866" w14:textId="77777777" w:rsidR="000A5E36" w:rsidRPr="00895E3A" w:rsidRDefault="000A5E36" w:rsidP="000A5E36">
      <w:pPr>
        <w:pStyle w:val="Heading4"/>
        <w:numPr>
          <w:ilvl w:val="3"/>
          <w:numId w:val="13"/>
        </w:numPr>
      </w:pPr>
      <w:bookmarkStart w:id="938" w:name="_Toc370583187"/>
      <w:r w:rsidRPr="00895E3A">
        <w:t>Логика выполнения</w:t>
      </w:r>
      <w:bookmarkEnd w:id="938"/>
    </w:p>
    <w:p w14:paraId="68FEC867" w14:textId="77777777" w:rsidR="000A5E36" w:rsidRPr="00895E3A" w:rsidRDefault="000A5E36" w:rsidP="000A5E36">
      <w:r w:rsidRPr="00895E3A">
        <w:t>Основной сценарий выполнения:</w:t>
      </w:r>
    </w:p>
    <w:p w14:paraId="68FEC868" w14:textId="77777777" w:rsidR="000A5E36" w:rsidRPr="00895E3A" w:rsidRDefault="000A5E36" w:rsidP="00E31AB0">
      <w:pPr>
        <w:numPr>
          <w:ilvl w:val="0"/>
          <w:numId w:val="52"/>
        </w:numPr>
      </w:pPr>
      <w:r w:rsidRPr="00895E3A">
        <w:t xml:space="preserve">Система проверяет наличие товара в </w:t>
      </w:r>
      <w:r w:rsidR="00355AD9" w:rsidRPr="00895E3A">
        <w:t>к</w:t>
      </w:r>
      <w:r w:rsidRPr="00895E3A">
        <w:t xml:space="preserve">орзине клиента. Товар </w:t>
      </w:r>
      <w:r w:rsidR="00355AD9" w:rsidRPr="00895E3A">
        <w:t>присутствует</w:t>
      </w:r>
      <w:r w:rsidRPr="00895E3A">
        <w:t>;</w:t>
      </w:r>
    </w:p>
    <w:p w14:paraId="68FEC869" w14:textId="77777777" w:rsidR="000A5E36" w:rsidRPr="00895E3A" w:rsidRDefault="000A5E36" w:rsidP="00E31AB0">
      <w:pPr>
        <w:pStyle w:val="ListParagraph"/>
        <w:numPr>
          <w:ilvl w:val="0"/>
          <w:numId w:val="52"/>
        </w:numPr>
      </w:pPr>
      <w:r w:rsidRPr="00895E3A">
        <w:t xml:space="preserve">Система </w:t>
      </w:r>
      <w:r w:rsidR="00355AD9" w:rsidRPr="00895E3A">
        <w:t>изменяет количество</w:t>
      </w:r>
      <w:r w:rsidRPr="00895E3A">
        <w:t xml:space="preserve"> товар</w:t>
      </w:r>
      <w:r w:rsidR="00355AD9" w:rsidRPr="00895E3A">
        <w:t>а</w:t>
      </w:r>
      <w:r w:rsidRPr="00895E3A">
        <w:t xml:space="preserve"> в </w:t>
      </w:r>
      <w:r w:rsidR="00355AD9" w:rsidRPr="00895E3A">
        <w:t>к</w:t>
      </w:r>
      <w:r w:rsidRPr="00895E3A">
        <w:t>орзин</w:t>
      </w:r>
      <w:r w:rsidR="00355AD9" w:rsidRPr="00895E3A">
        <w:t xml:space="preserve">е </w:t>
      </w:r>
      <w:r w:rsidR="00E015F8" w:rsidRPr="00895E3A">
        <w:t>на переданное в параметре «количество товара» значение</w:t>
      </w:r>
      <w:r w:rsidRPr="00895E3A">
        <w:t>;</w:t>
      </w:r>
    </w:p>
    <w:p w14:paraId="68FEC86A" w14:textId="77777777" w:rsidR="000A5E36" w:rsidRPr="00895E3A" w:rsidRDefault="000A5E36" w:rsidP="00E31AB0">
      <w:pPr>
        <w:pStyle w:val="ListParagraph"/>
        <w:numPr>
          <w:ilvl w:val="0"/>
          <w:numId w:val="52"/>
        </w:numPr>
      </w:pPr>
      <w:r w:rsidRPr="00895E3A">
        <w:t>Выход из операции с кодом возврата 0.</w:t>
      </w:r>
    </w:p>
    <w:p w14:paraId="68FEC86B" w14:textId="77777777" w:rsidR="000A5E36" w:rsidRPr="00895E3A" w:rsidRDefault="000A5E36" w:rsidP="000A5E36">
      <w:r w:rsidRPr="00895E3A">
        <w:t>Альтернативный сценарий выполнения:</w:t>
      </w:r>
    </w:p>
    <w:p w14:paraId="68FEC86C" w14:textId="77777777" w:rsidR="000A5E36" w:rsidRPr="00895E3A" w:rsidRDefault="000A5E36" w:rsidP="00E31AB0">
      <w:pPr>
        <w:pStyle w:val="ListParagraph"/>
        <w:numPr>
          <w:ilvl w:val="0"/>
          <w:numId w:val="39"/>
        </w:numPr>
      </w:pPr>
      <w:r w:rsidRPr="00895E3A">
        <w:t xml:space="preserve">Система проверяет наличие товара в Корзине клиента. Товар </w:t>
      </w:r>
      <w:r w:rsidR="00355AD9" w:rsidRPr="00895E3A">
        <w:t>отсутствует</w:t>
      </w:r>
      <w:r w:rsidRPr="00895E3A">
        <w:t>;</w:t>
      </w:r>
    </w:p>
    <w:p w14:paraId="68FEC86D" w14:textId="77777777" w:rsidR="000A5E36" w:rsidRPr="00895E3A" w:rsidRDefault="000A5E36" w:rsidP="00E31AB0">
      <w:pPr>
        <w:pStyle w:val="ListParagraph"/>
        <w:numPr>
          <w:ilvl w:val="0"/>
          <w:numId w:val="39"/>
        </w:numPr>
      </w:pPr>
      <w:r w:rsidRPr="00895E3A">
        <w:t xml:space="preserve">Система </w:t>
      </w:r>
      <w:r w:rsidR="00355AD9" w:rsidRPr="00895E3A">
        <w:t>добавляет товар в корзину клиента</w:t>
      </w:r>
      <w:r w:rsidRPr="00895E3A">
        <w:t>;</w:t>
      </w:r>
    </w:p>
    <w:p w14:paraId="68FEC86E" w14:textId="77777777" w:rsidR="00355AD9" w:rsidRPr="00895E3A" w:rsidRDefault="00355AD9" w:rsidP="00E31AB0">
      <w:pPr>
        <w:pStyle w:val="ListParagraph"/>
        <w:numPr>
          <w:ilvl w:val="0"/>
          <w:numId w:val="39"/>
        </w:numPr>
      </w:pPr>
      <w:r w:rsidRPr="00895E3A">
        <w:t>Система изменяет количество товара в корзине на переданное</w:t>
      </w:r>
      <w:r w:rsidR="00E015F8" w:rsidRPr="00895E3A">
        <w:t xml:space="preserve"> в параметре «количество товара» значение</w:t>
      </w:r>
      <w:r w:rsidRPr="00895E3A">
        <w:t>;</w:t>
      </w:r>
    </w:p>
    <w:p w14:paraId="68FEC86F" w14:textId="77777777" w:rsidR="000A5E36" w:rsidRPr="00895E3A" w:rsidRDefault="00355AD9" w:rsidP="00E31AB0">
      <w:pPr>
        <w:pStyle w:val="ListParagraph"/>
        <w:numPr>
          <w:ilvl w:val="0"/>
          <w:numId w:val="39"/>
        </w:numPr>
      </w:pPr>
      <w:r w:rsidRPr="00895E3A">
        <w:t>Выход из операции с кодом возврата 0.</w:t>
      </w:r>
    </w:p>
    <w:p w14:paraId="68FEC870" w14:textId="77777777" w:rsidR="00B931A4" w:rsidRPr="00895E3A" w:rsidRDefault="00B931A4" w:rsidP="00B931A4">
      <w:pPr>
        <w:pStyle w:val="Heading3"/>
        <w:numPr>
          <w:ilvl w:val="2"/>
          <w:numId w:val="13"/>
        </w:numPr>
      </w:pPr>
      <w:bookmarkStart w:id="939" w:name="_Toc370583188"/>
      <w:r w:rsidRPr="00895E3A">
        <w:t xml:space="preserve">Удаление товара из </w:t>
      </w:r>
      <w:r w:rsidR="0080673F" w:rsidRPr="00895E3A">
        <w:t>к</w:t>
      </w:r>
      <w:r w:rsidRPr="00895E3A">
        <w:t>орзины клиента</w:t>
      </w:r>
      <w:r w:rsidR="00C111FB" w:rsidRPr="00895E3A">
        <w:t xml:space="preserve"> (Remove)</w:t>
      </w:r>
      <w:bookmarkEnd w:id="939"/>
    </w:p>
    <w:p w14:paraId="68FEC871" w14:textId="77777777" w:rsidR="00B931A4" w:rsidRPr="00895E3A" w:rsidRDefault="00B931A4" w:rsidP="00B931A4">
      <w:pPr>
        <w:pStyle w:val="Heading4"/>
        <w:numPr>
          <w:ilvl w:val="3"/>
          <w:numId w:val="13"/>
        </w:numPr>
      </w:pPr>
      <w:bookmarkStart w:id="940" w:name="_Toc370583189"/>
      <w:r w:rsidRPr="00895E3A">
        <w:t>Карточка операции</w:t>
      </w:r>
      <w:bookmarkEnd w:id="940"/>
    </w:p>
    <w:tbl>
      <w:tblPr>
        <w:tblStyle w:val="TableGrid"/>
        <w:tblW w:w="0" w:type="auto"/>
        <w:tblLook w:val="04A0" w:firstRow="1" w:lastRow="0" w:firstColumn="1" w:lastColumn="0" w:noHBand="0" w:noVBand="1"/>
      </w:tblPr>
      <w:tblGrid>
        <w:gridCol w:w="3652"/>
        <w:gridCol w:w="6201"/>
      </w:tblGrid>
      <w:tr w:rsidR="00B931A4" w:rsidRPr="00895E3A" w14:paraId="68FEC874" w14:textId="77777777" w:rsidTr="00D23760">
        <w:tc>
          <w:tcPr>
            <w:tcW w:w="3652" w:type="dxa"/>
          </w:tcPr>
          <w:p w14:paraId="68FEC872" w14:textId="77777777" w:rsidR="00B931A4" w:rsidRPr="00895E3A" w:rsidRDefault="00B931A4" w:rsidP="00D23760">
            <w:r w:rsidRPr="00895E3A">
              <w:t>Предназначение</w:t>
            </w:r>
          </w:p>
        </w:tc>
        <w:tc>
          <w:tcPr>
            <w:tcW w:w="6201" w:type="dxa"/>
          </w:tcPr>
          <w:p w14:paraId="68FEC873" w14:textId="77777777" w:rsidR="00B931A4" w:rsidRPr="00895E3A" w:rsidRDefault="00B931A4" w:rsidP="00B931A4">
            <w:r w:rsidRPr="00895E3A">
              <w:t>Операция предназначена для удаления товара из Корзины клиента</w:t>
            </w:r>
          </w:p>
        </w:tc>
      </w:tr>
      <w:tr w:rsidR="00B931A4" w:rsidRPr="00895E3A" w14:paraId="68FEC877" w14:textId="77777777" w:rsidTr="00D23760">
        <w:tc>
          <w:tcPr>
            <w:tcW w:w="3652" w:type="dxa"/>
          </w:tcPr>
          <w:p w14:paraId="68FEC875" w14:textId="77777777" w:rsidR="00B931A4" w:rsidRPr="00895E3A" w:rsidRDefault="00B931A4" w:rsidP="00D23760">
            <w:r w:rsidRPr="00895E3A">
              <w:t>Режим выполнения</w:t>
            </w:r>
          </w:p>
        </w:tc>
        <w:tc>
          <w:tcPr>
            <w:tcW w:w="6201" w:type="dxa"/>
          </w:tcPr>
          <w:p w14:paraId="68FEC876" w14:textId="77777777" w:rsidR="00B931A4" w:rsidRPr="00895E3A" w:rsidRDefault="00B931A4" w:rsidP="00D23760">
            <w:r w:rsidRPr="00895E3A">
              <w:t>Синхронный.</w:t>
            </w:r>
          </w:p>
        </w:tc>
      </w:tr>
      <w:tr w:rsidR="00C111FB" w:rsidRPr="00895E3A" w14:paraId="68FEC87A" w14:textId="77777777" w:rsidTr="00D23760">
        <w:tc>
          <w:tcPr>
            <w:tcW w:w="3652" w:type="dxa"/>
          </w:tcPr>
          <w:p w14:paraId="68FEC878" w14:textId="77777777" w:rsidR="00C111FB" w:rsidRPr="00895E3A" w:rsidRDefault="00C111FB" w:rsidP="00D23760">
            <w:r w:rsidRPr="00895E3A">
              <w:t>Наименование</w:t>
            </w:r>
          </w:p>
        </w:tc>
        <w:tc>
          <w:tcPr>
            <w:tcW w:w="6201" w:type="dxa"/>
          </w:tcPr>
          <w:p w14:paraId="68FEC879" w14:textId="77777777" w:rsidR="00C111FB" w:rsidRPr="00895E3A" w:rsidRDefault="00C111FB" w:rsidP="00D23760">
            <w:r w:rsidRPr="00895E3A">
              <w:t>Remove</w:t>
            </w:r>
          </w:p>
        </w:tc>
      </w:tr>
    </w:tbl>
    <w:p w14:paraId="68FEC87B" w14:textId="77777777" w:rsidR="00B931A4" w:rsidRPr="00895E3A" w:rsidRDefault="00B931A4" w:rsidP="00B931A4">
      <w:pPr>
        <w:pStyle w:val="Heading4"/>
        <w:numPr>
          <w:ilvl w:val="3"/>
          <w:numId w:val="13"/>
        </w:numPr>
      </w:pPr>
      <w:bookmarkStart w:id="941" w:name="_Toc370583190"/>
      <w:r w:rsidRPr="00895E3A">
        <w:t>Параметры назначения</w:t>
      </w:r>
      <w:bookmarkEnd w:id="941"/>
    </w:p>
    <w:tbl>
      <w:tblPr>
        <w:tblStyle w:val="TableGrid"/>
        <w:tblW w:w="0" w:type="auto"/>
        <w:tblLook w:val="04A0" w:firstRow="1" w:lastRow="0" w:firstColumn="1" w:lastColumn="0" w:noHBand="0" w:noVBand="1"/>
      </w:tblPr>
      <w:tblGrid>
        <w:gridCol w:w="4926"/>
        <w:gridCol w:w="4927"/>
      </w:tblGrid>
      <w:tr w:rsidR="00B931A4" w:rsidRPr="00895E3A" w14:paraId="68FEC87E" w14:textId="77777777" w:rsidTr="00D23760">
        <w:tc>
          <w:tcPr>
            <w:tcW w:w="4926" w:type="dxa"/>
          </w:tcPr>
          <w:p w14:paraId="68FEC87C" w14:textId="77777777" w:rsidR="00B931A4" w:rsidRPr="00895E3A" w:rsidRDefault="00B931A4" w:rsidP="00D23760">
            <w:pPr>
              <w:rPr>
                <w:b/>
              </w:rPr>
            </w:pPr>
            <w:r w:rsidRPr="00895E3A">
              <w:rPr>
                <w:b/>
              </w:rPr>
              <w:t>Параметр</w:t>
            </w:r>
          </w:p>
        </w:tc>
        <w:tc>
          <w:tcPr>
            <w:tcW w:w="4927" w:type="dxa"/>
          </w:tcPr>
          <w:p w14:paraId="68FEC87D" w14:textId="77777777" w:rsidR="00B931A4" w:rsidRPr="00895E3A" w:rsidRDefault="00B931A4" w:rsidP="00D23760">
            <w:pPr>
              <w:rPr>
                <w:b/>
              </w:rPr>
            </w:pPr>
            <w:r w:rsidRPr="00895E3A">
              <w:rPr>
                <w:b/>
              </w:rPr>
              <w:t>Значение</w:t>
            </w:r>
          </w:p>
        </w:tc>
      </w:tr>
      <w:tr w:rsidR="00B931A4" w:rsidRPr="00895E3A" w14:paraId="68FEC881" w14:textId="77777777" w:rsidTr="00D23760">
        <w:tc>
          <w:tcPr>
            <w:tcW w:w="4926" w:type="dxa"/>
          </w:tcPr>
          <w:p w14:paraId="68FEC87F" w14:textId="77777777" w:rsidR="00B931A4" w:rsidRPr="00895E3A" w:rsidRDefault="00B931A4" w:rsidP="00D23760">
            <w:r w:rsidRPr="00895E3A">
              <w:lastRenderedPageBreak/>
              <w:t>Максимальное время от получения запроса до выдачи ответа</w:t>
            </w:r>
          </w:p>
        </w:tc>
        <w:tc>
          <w:tcPr>
            <w:tcW w:w="4927" w:type="dxa"/>
          </w:tcPr>
          <w:p w14:paraId="68FEC880" w14:textId="77777777" w:rsidR="00B931A4" w:rsidRPr="00895E3A" w:rsidRDefault="00B931A4" w:rsidP="00D23760">
            <w:r w:rsidRPr="00895E3A">
              <w:t>100 миллисекунд</w:t>
            </w:r>
          </w:p>
        </w:tc>
      </w:tr>
    </w:tbl>
    <w:p w14:paraId="68FEC882" w14:textId="77777777" w:rsidR="00B931A4" w:rsidRPr="00895E3A" w:rsidRDefault="00B931A4" w:rsidP="00B931A4">
      <w:pPr>
        <w:pStyle w:val="Heading4"/>
        <w:numPr>
          <w:ilvl w:val="3"/>
          <w:numId w:val="13"/>
        </w:numPr>
      </w:pPr>
      <w:bookmarkStart w:id="942" w:name="_Toc370583191"/>
      <w:r w:rsidRPr="00895E3A">
        <w:t>Влияние на другие операции</w:t>
      </w:r>
      <w:bookmarkEnd w:id="942"/>
    </w:p>
    <w:p w14:paraId="68FEC883" w14:textId="77777777" w:rsidR="00B931A4" w:rsidRPr="00895E3A" w:rsidRDefault="00B931A4" w:rsidP="00B931A4">
      <w:r w:rsidRPr="00895E3A">
        <w:t>Отсутствует.</w:t>
      </w:r>
    </w:p>
    <w:p w14:paraId="68FEC884" w14:textId="77777777" w:rsidR="00B931A4" w:rsidRPr="00895E3A" w:rsidRDefault="00B931A4" w:rsidP="00B931A4">
      <w:pPr>
        <w:pStyle w:val="Heading4"/>
        <w:numPr>
          <w:ilvl w:val="3"/>
          <w:numId w:val="13"/>
        </w:numPr>
      </w:pPr>
      <w:bookmarkStart w:id="943" w:name="_Toc370583192"/>
      <w:r w:rsidRPr="00895E3A">
        <w:t>Входные параметры</w:t>
      </w:r>
      <w:bookmarkEnd w:id="943"/>
    </w:p>
    <w:p w14:paraId="68FEC885" w14:textId="77777777" w:rsidR="00B931A4" w:rsidRPr="00895E3A" w:rsidRDefault="00B931A4" w:rsidP="00B931A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62</w:t>
      </w:r>
      <w:r w:rsidR="00E74F79" w:rsidRPr="00895E3A">
        <w:rPr>
          <w:noProof/>
        </w:rPr>
        <w:fldChar w:fldCharType="end"/>
      </w:r>
    </w:p>
    <w:tbl>
      <w:tblPr>
        <w:tblStyle w:val="TableGrid"/>
        <w:tblW w:w="0" w:type="auto"/>
        <w:tblLook w:val="04A0" w:firstRow="1" w:lastRow="0" w:firstColumn="1" w:lastColumn="0" w:noHBand="0" w:noVBand="1"/>
      </w:tblPr>
      <w:tblGrid>
        <w:gridCol w:w="2093"/>
        <w:gridCol w:w="5906"/>
        <w:gridCol w:w="1854"/>
      </w:tblGrid>
      <w:tr w:rsidR="00B931A4" w:rsidRPr="00895E3A" w14:paraId="68FEC889" w14:textId="77777777" w:rsidTr="00D23760">
        <w:tc>
          <w:tcPr>
            <w:tcW w:w="2093" w:type="dxa"/>
          </w:tcPr>
          <w:p w14:paraId="68FEC886" w14:textId="77777777" w:rsidR="00B931A4" w:rsidRPr="00895E3A" w:rsidRDefault="00B931A4" w:rsidP="00D23760">
            <w:pPr>
              <w:rPr>
                <w:b/>
              </w:rPr>
            </w:pPr>
            <w:r w:rsidRPr="00895E3A">
              <w:rPr>
                <w:b/>
              </w:rPr>
              <w:t>Параметр</w:t>
            </w:r>
          </w:p>
        </w:tc>
        <w:tc>
          <w:tcPr>
            <w:tcW w:w="5906" w:type="dxa"/>
          </w:tcPr>
          <w:p w14:paraId="68FEC887" w14:textId="77777777" w:rsidR="00B931A4" w:rsidRPr="00895E3A" w:rsidRDefault="00B931A4" w:rsidP="00D23760">
            <w:pPr>
              <w:rPr>
                <w:b/>
              </w:rPr>
            </w:pPr>
            <w:r w:rsidRPr="00895E3A">
              <w:rPr>
                <w:b/>
              </w:rPr>
              <w:t>Описание</w:t>
            </w:r>
          </w:p>
        </w:tc>
        <w:tc>
          <w:tcPr>
            <w:tcW w:w="1854" w:type="dxa"/>
          </w:tcPr>
          <w:p w14:paraId="68FEC888" w14:textId="77777777" w:rsidR="00B931A4" w:rsidRPr="00895E3A" w:rsidRDefault="00B931A4" w:rsidP="00D23760">
            <w:pPr>
              <w:rPr>
                <w:b/>
              </w:rPr>
            </w:pPr>
            <w:r w:rsidRPr="00895E3A">
              <w:rPr>
                <w:b/>
              </w:rPr>
              <w:t>Обязательный?</w:t>
            </w:r>
          </w:p>
        </w:tc>
      </w:tr>
      <w:tr w:rsidR="00B931A4" w:rsidRPr="00895E3A" w14:paraId="68FEC88D" w14:textId="77777777" w:rsidTr="00D23760">
        <w:tc>
          <w:tcPr>
            <w:tcW w:w="2093" w:type="dxa"/>
          </w:tcPr>
          <w:p w14:paraId="68FEC88A" w14:textId="77777777" w:rsidR="00B931A4" w:rsidRPr="00895E3A" w:rsidRDefault="00B931A4" w:rsidP="00D23760">
            <w:r w:rsidRPr="00895E3A">
              <w:t>Идентификатор клиента</w:t>
            </w:r>
          </w:p>
        </w:tc>
        <w:tc>
          <w:tcPr>
            <w:tcW w:w="5906" w:type="dxa"/>
          </w:tcPr>
          <w:p w14:paraId="68FEC88B" w14:textId="77777777" w:rsidR="00B931A4" w:rsidRPr="00895E3A" w:rsidRDefault="00B931A4" w:rsidP="00D23760">
            <w:r w:rsidRPr="00895E3A">
              <w:t>Уникальный идентификатор клиента.</w:t>
            </w:r>
          </w:p>
        </w:tc>
        <w:tc>
          <w:tcPr>
            <w:tcW w:w="1854" w:type="dxa"/>
          </w:tcPr>
          <w:p w14:paraId="68FEC88C" w14:textId="77777777" w:rsidR="00B931A4" w:rsidRPr="00895E3A" w:rsidRDefault="00B931A4" w:rsidP="00D23760">
            <w:r w:rsidRPr="00895E3A">
              <w:t>Да</w:t>
            </w:r>
          </w:p>
        </w:tc>
      </w:tr>
      <w:tr w:rsidR="00B931A4" w:rsidRPr="00895E3A" w14:paraId="68FEC891" w14:textId="77777777" w:rsidTr="00D23760">
        <w:tc>
          <w:tcPr>
            <w:tcW w:w="2093" w:type="dxa"/>
          </w:tcPr>
          <w:p w14:paraId="68FEC88E" w14:textId="77777777" w:rsidR="00B931A4" w:rsidRPr="00895E3A" w:rsidRDefault="00B931A4" w:rsidP="00D23760">
            <w:r w:rsidRPr="00895E3A">
              <w:t>Внутренний идентификатор товара</w:t>
            </w:r>
          </w:p>
        </w:tc>
        <w:tc>
          <w:tcPr>
            <w:tcW w:w="5906" w:type="dxa"/>
          </w:tcPr>
          <w:p w14:paraId="68FEC88F" w14:textId="77777777" w:rsidR="00B931A4" w:rsidRPr="00895E3A" w:rsidRDefault="00B931A4" w:rsidP="00D23760">
            <w:r w:rsidRPr="00895E3A">
              <w:t>Идентификатор товара в системе «Лояльность».</w:t>
            </w:r>
          </w:p>
        </w:tc>
        <w:tc>
          <w:tcPr>
            <w:tcW w:w="1854" w:type="dxa"/>
          </w:tcPr>
          <w:p w14:paraId="68FEC890" w14:textId="77777777" w:rsidR="00B931A4" w:rsidRPr="00895E3A" w:rsidRDefault="00B931A4" w:rsidP="00D23760">
            <w:r w:rsidRPr="00895E3A">
              <w:t>Да</w:t>
            </w:r>
          </w:p>
        </w:tc>
      </w:tr>
    </w:tbl>
    <w:p w14:paraId="68FEC892" w14:textId="77777777" w:rsidR="00B931A4" w:rsidRPr="00895E3A" w:rsidRDefault="00B931A4" w:rsidP="00B931A4">
      <w:pPr>
        <w:pStyle w:val="Heading4"/>
        <w:numPr>
          <w:ilvl w:val="3"/>
          <w:numId w:val="13"/>
        </w:numPr>
      </w:pPr>
      <w:bookmarkStart w:id="944" w:name="_Toc370583193"/>
      <w:r w:rsidRPr="00895E3A">
        <w:t>Выходные данные</w:t>
      </w:r>
      <w:bookmarkEnd w:id="944"/>
    </w:p>
    <w:p w14:paraId="68FEC893" w14:textId="77777777" w:rsidR="00B931A4" w:rsidRPr="00895E3A" w:rsidRDefault="00B931A4" w:rsidP="00B931A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63</w:t>
      </w:r>
      <w:r w:rsidR="00E74F79" w:rsidRPr="00895E3A">
        <w:rPr>
          <w:noProof/>
        </w:rPr>
        <w:fldChar w:fldCharType="end"/>
      </w:r>
      <w:r w:rsidRPr="00895E3A">
        <w:rPr>
          <w:noProof/>
        </w:rPr>
        <w:t xml:space="preserve"> «Выходные данные»</w:t>
      </w:r>
    </w:p>
    <w:tbl>
      <w:tblPr>
        <w:tblStyle w:val="TableGrid"/>
        <w:tblW w:w="0" w:type="auto"/>
        <w:tblLook w:val="04A0" w:firstRow="1" w:lastRow="0" w:firstColumn="1" w:lastColumn="0" w:noHBand="0" w:noVBand="1"/>
      </w:tblPr>
      <w:tblGrid>
        <w:gridCol w:w="2093"/>
        <w:gridCol w:w="5906"/>
        <w:gridCol w:w="1854"/>
      </w:tblGrid>
      <w:tr w:rsidR="00B931A4" w:rsidRPr="00895E3A" w14:paraId="68FEC897" w14:textId="77777777" w:rsidTr="00D23760">
        <w:tc>
          <w:tcPr>
            <w:tcW w:w="2093" w:type="dxa"/>
          </w:tcPr>
          <w:p w14:paraId="68FEC894" w14:textId="77777777" w:rsidR="00B931A4" w:rsidRPr="00895E3A" w:rsidRDefault="00B931A4" w:rsidP="00D23760">
            <w:pPr>
              <w:rPr>
                <w:b/>
              </w:rPr>
            </w:pPr>
            <w:r w:rsidRPr="00895E3A">
              <w:rPr>
                <w:b/>
              </w:rPr>
              <w:t>Атрибут</w:t>
            </w:r>
          </w:p>
        </w:tc>
        <w:tc>
          <w:tcPr>
            <w:tcW w:w="5906" w:type="dxa"/>
          </w:tcPr>
          <w:p w14:paraId="68FEC895" w14:textId="77777777" w:rsidR="00B931A4" w:rsidRPr="00895E3A" w:rsidRDefault="00B931A4" w:rsidP="00D23760">
            <w:pPr>
              <w:rPr>
                <w:b/>
              </w:rPr>
            </w:pPr>
            <w:r w:rsidRPr="00895E3A">
              <w:rPr>
                <w:b/>
              </w:rPr>
              <w:t>Описание</w:t>
            </w:r>
          </w:p>
        </w:tc>
        <w:tc>
          <w:tcPr>
            <w:tcW w:w="1854" w:type="dxa"/>
          </w:tcPr>
          <w:p w14:paraId="68FEC896" w14:textId="77777777" w:rsidR="00B931A4" w:rsidRPr="00895E3A" w:rsidRDefault="00B931A4" w:rsidP="00D23760">
            <w:pPr>
              <w:rPr>
                <w:b/>
              </w:rPr>
            </w:pPr>
            <w:r w:rsidRPr="00895E3A">
              <w:rPr>
                <w:b/>
              </w:rPr>
              <w:t>Обязательный?</w:t>
            </w:r>
          </w:p>
        </w:tc>
      </w:tr>
      <w:tr w:rsidR="00B04AC3" w:rsidRPr="00895E3A" w14:paraId="68FEC89B" w14:textId="77777777" w:rsidTr="00D23760">
        <w:tc>
          <w:tcPr>
            <w:tcW w:w="2093" w:type="dxa"/>
          </w:tcPr>
          <w:p w14:paraId="68FEC898" w14:textId="77777777" w:rsidR="00B04AC3" w:rsidRPr="00895E3A" w:rsidRDefault="00B04AC3" w:rsidP="00D23760">
            <w:r w:rsidRPr="00895E3A">
              <w:t>Признак успешного выполнения операции (Success)</w:t>
            </w:r>
          </w:p>
        </w:tc>
        <w:tc>
          <w:tcPr>
            <w:tcW w:w="5906" w:type="dxa"/>
          </w:tcPr>
          <w:p w14:paraId="68FEC899" w14:textId="77777777" w:rsidR="00B04AC3" w:rsidRPr="00895E3A" w:rsidRDefault="00B04AC3" w:rsidP="00D23760">
            <w:r w:rsidRPr="00895E3A">
              <w:t>Признак успешного выполнения операции</w:t>
            </w:r>
          </w:p>
        </w:tc>
        <w:tc>
          <w:tcPr>
            <w:tcW w:w="1854" w:type="dxa"/>
          </w:tcPr>
          <w:p w14:paraId="68FEC89A" w14:textId="77777777" w:rsidR="00B04AC3" w:rsidRPr="00895E3A" w:rsidRDefault="00B04AC3" w:rsidP="00D23760">
            <w:r w:rsidRPr="00895E3A">
              <w:t>Да</w:t>
            </w:r>
          </w:p>
        </w:tc>
      </w:tr>
      <w:tr w:rsidR="00B04AC3" w:rsidRPr="00895E3A" w14:paraId="68FEC8A1" w14:textId="77777777" w:rsidTr="00D23760">
        <w:tc>
          <w:tcPr>
            <w:tcW w:w="2093" w:type="dxa"/>
          </w:tcPr>
          <w:p w14:paraId="68FEC89C" w14:textId="77777777" w:rsidR="00B04AC3" w:rsidRPr="00895E3A" w:rsidRDefault="00B04AC3" w:rsidP="00D23760">
            <w:r w:rsidRPr="00895E3A">
              <w:t>Код возврата (ResultCode)</w:t>
            </w:r>
          </w:p>
        </w:tc>
        <w:tc>
          <w:tcPr>
            <w:tcW w:w="5906" w:type="dxa"/>
          </w:tcPr>
          <w:p w14:paraId="68FEC89D" w14:textId="77777777" w:rsidR="00B04AC3" w:rsidRPr="00895E3A" w:rsidRDefault="00B04AC3" w:rsidP="00D23760">
            <w:r w:rsidRPr="00895E3A">
              <w:t>Целочисленный код, информирующий о результате выполнения операции. Допустимые значения:</w:t>
            </w:r>
          </w:p>
          <w:p w14:paraId="68FEC89E" w14:textId="77777777" w:rsidR="00B04AC3" w:rsidRPr="00895E3A" w:rsidRDefault="00B04AC3" w:rsidP="00D23760">
            <w:r w:rsidRPr="00895E3A">
              <w:t>0 – операция выполнена успешно</w:t>
            </w:r>
          </w:p>
          <w:p w14:paraId="68FEC89F" w14:textId="77777777" w:rsidR="00B04AC3" w:rsidRPr="00895E3A" w:rsidRDefault="00B04AC3" w:rsidP="00D23760">
            <w:r w:rsidRPr="00895E3A">
              <w:t>1 – во время выполнения операции произошла непредвиденная ошибка</w:t>
            </w:r>
          </w:p>
        </w:tc>
        <w:tc>
          <w:tcPr>
            <w:tcW w:w="1854" w:type="dxa"/>
          </w:tcPr>
          <w:p w14:paraId="68FEC8A0" w14:textId="77777777" w:rsidR="00B04AC3" w:rsidRPr="00895E3A" w:rsidRDefault="00B04AC3" w:rsidP="00D23760">
            <w:r w:rsidRPr="00895E3A">
              <w:t>Да</w:t>
            </w:r>
          </w:p>
        </w:tc>
      </w:tr>
      <w:tr w:rsidR="00B04AC3" w:rsidRPr="00895E3A" w14:paraId="68FEC8A5" w14:textId="77777777" w:rsidTr="00D23760">
        <w:tc>
          <w:tcPr>
            <w:tcW w:w="2093" w:type="dxa"/>
          </w:tcPr>
          <w:p w14:paraId="68FEC8A2" w14:textId="77777777" w:rsidR="00B04AC3" w:rsidRPr="00895E3A" w:rsidRDefault="00B04AC3" w:rsidP="00D23760">
            <w:r w:rsidRPr="00895E3A">
              <w:t>Описание ошибки (ResultDescription)</w:t>
            </w:r>
          </w:p>
        </w:tc>
        <w:tc>
          <w:tcPr>
            <w:tcW w:w="5906" w:type="dxa"/>
          </w:tcPr>
          <w:p w14:paraId="68FEC8A3" w14:textId="77777777" w:rsidR="00B04AC3" w:rsidRPr="00895E3A" w:rsidRDefault="00B04AC3" w:rsidP="00D23760">
            <w:r w:rsidRPr="00895E3A">
              <w:t>Обязательно заполняется, если код возврата не равен 0. В других случаях никогда не заполняется.</w:t>
            </w:r>
          </w:p>
        </w:tc>
        <w:tc>
          <w:tcPr>
            <w:tcW w:w="1854" w:type="dxa"/>
          </w:tcPr>
          <w:p w14:paraId="68FEC8A4" w14:textId="77777777" w:rsidR="00B04AC3" w:rsidRPr="00895E3A" w:rsidRDefault="00B04AC3" w:rsidP="00D23760">
            <w:r w:rsidRPr="00895E3A">
              <w:t>Нет</w:t>
            </w:r>
          </w:p>
        </w:tc>
      </w:tr>
    </w:tbl>
    <w:p w14:paraId="68FEC8A6" w14:textId="77777777" w:rsidR="00B931A4" w:rsidRPr="00895E3A" w:rsidRDefault="00B931A4" w:rsidP="00B931A4">
      <w:pPr>
        <w:pStyle w:val="Heading4"/>
        <w:numPr>
          <w:ilvl w:val="3"/>
          <w:numId w:val="13"/>
        </w:numPr>
      </w:pPr>
      <w:bookmarkStart w:id="945" w:name="_Toc370583194"/>
      <w:r w:rsidRPr="00895E3A">
        <w:t>Логика выполнения</w:t>
      </w:r>
      <w:bookmarkEnd w:id="945"/>
    </w:p>
    <w:p w14:paraId="68FEC8A7" w14:textId="77777777" w:rsidR="00B931A4" w:rsidRPr="00895E3A" w:rsidRDefault="00B931A4" w:rsidP="00B931A4">
      <w:r w:rsidRPr="00895E3A">
        <w:t>Основной сценарий выполнения:</w:t>
      </w:r>
    </w:p>
    <w:p w14:paraId="68FEC8A8" w14:textId="77777777" w:rsidR="00B931A4" w:rsidRPr="00895E3A" w:rsidRDefault="00B931A4" w:rsidP="00E31AB0">
      <w:pPr>
        <w:pStyle w:val="ListParagraph"/>
        <w:numPr>
          <w:ilvl w:val="0"/>
          <w:numId w:val="34"/>
        </w:numPr>
      </w:pPr>
      <w:r w:rsidRPr="00895E3A">
        <w:lastRenderedPageBreak/>
        <w:t>Система проверяет наличие товара в Корзине клиента. Товар присутствует.</w:t>
      </w:r>
    </w:p>
    <w:p w14:paraId="68FEC8A9" w14:textId="77777777" w:rsidR="00B931A4" w:rsidRPr="00895E3A" w:rsidRDefault="00B931A4" w:rsidP="00E31AB0">
      <w:pPr>
        <w:pStyle w:val="ListParagraph"/>
        <w:numPr>
          <w:ilvl w:val="0"/>
          <w:numId w:val="34"/>
        </w:numPr>
      </w:pPr>
      <w:r w:rsidRPr="00895E3A">
        <w:t>Система удаляет товар из Корзины.</w:t>
      </w:r>
    </w:p>
    <w:p w14:paraId="68FEC8AA" w14:textId="77777777" w:rsidR="00B931A4" w:rsidRPr="00895E3A" w:rsidRDefault="00B931A4" w:rsidP="00E31AB0">
      <w:pPr>
        <w:pStyle w:val="ListParagraph"/>
        <w:numPr>
          <w:ilvl w:val="0"/>
          <w:numId w:val="34"/>
        </w:numPr>
      </w:pPr>
      <w:r w:rsidRPr="00895E3A">
        <w:t>Выход из операции с кодом возврата 0.</w:t>
      </w:r>
    </w:p>
    <w:p w14:paraId="68FEC8AB" w14:textId="77777777" w:rsidR="00B931A4" w:rsidRPr="00895E3A" w:rsidRDefault="00B931A4" w:rsidP="00B931A4">
      <w:r w:rsidRPr="00895E3A">
        <w:t>Альтернативный сценарий выполнения:</w:t>
      </w:r>
    </w:p>
    <w:p w14:paraId="68FEC8AC" w14:textId="77777777" w:rsidR="00B931A4" w:rsidRPr="00895E3A" w:rsidRDefault="00B931A4" w:rsidP="00E31AB0">
      <w:pPr>
        <w:pStyle w:val="ListParagraph"/>
        <w:numPr>
          <w:ilvl w:val="0"/>
          <w:numId w:val="37"/>
        </w:numPr>
      </w:pPr>
      <w:r w:rsidRPr="00895E3A">
        <w:t>Система проверяет наличие товара в Корзине клиента. Товар отсутствует.</w:t>
      </w:r>
    </w:p>
    <w:p w14:paraId="68FEC8AD" w14:textId="77777777" w:rsidR="00B931A4" w:rsidRPr="00895E3A" w:rsidRDefault="00B931A4" w:rsidP="00E31AB0">
      <w:pPr>
        <w:pStyle w:val="ListParagraph"/>
        <w:numPr>
          <w:ilvl w:val="0"/>
          <w:numId w:val="37"/>
        </w:numPr>
      </w:pPr>
      <w:r w:rsidRPr="00895E3A">
        <w:t>Выход из операции с кодом возврата 0.</w:t>
      </w:r>
    </w:p>
    <w:p w14:paraId="68FEC8AE" w14:textId="77777777" w:rsidR="00B931A4" w:rsidRPr="00895E3A" w:rsidRDefault="00B931A4" w:rsidP="00B931A4"/>
    <w:p w14:paraId="68FEC8AF" w14:textId="77777777" w:rsidR="00B931A4" w:rsidRPr="00895E3A" w:rsidRDefault="00C111FB" w:rsidP="009427D6">
      <w:pPr>
        <w:pStyle w:val="Heading3"/>
        <w:numPr>
          <w:ilvl w:val="2"/>
          <w:numId w:val="13"/>
        </w:numPr>
      </w:pPr>
      <w:bookmarkStart w:id="946" w:name="_Toc370583195"/>
      <w:r w:rsidRPr="00895E3A">
        <w:t>Получение перечня товаров из к</w:t>
      </w:r>
      <w:r w:rsidR="00B931A4" w:rsidRPr="00895E3A">
        <w:t>орзины клиента</w:t>
      </w:r>
      <w:r w:rsidRPr="00895E3A">
        <w:t xml:space="preserve"> (</w:t>
      </w:r>
      <w:r w:rsidR="009427D6" w:rsidRPr="00895E3A">
        <w:t>GetBasket</w:t>
      </w:r>
      <w:r w:rsidRPr="00895E3A">
        <w:t>)</w:t>
      </w:r>
      <w:bookmarkEnd w:id="946"/>
    </w:p>
    <w:p w14:paraId="68FEC8B0" w14:textId="77777777" w:rsidR="00B931A4" w:rsidRPr="00895E3A" w:rsidRDefault="00B931A4" w:rsidP="00B931A4">
      <w:pPr>
        <w:pStyle w:val="Heading4"/>
        <w:numPr>
          <w:ilvl w:val="3"/>
          <w:numId w:val="13"/>
        </w:numPr>
      </w:pPr>
      <w:bookmarkStart w:id="947" w:name="_Toc370583196"/>
      <w:r w:rsidRPr="00895E3A">
        <w:t>Карточка операции</w:t>
      </w:r>
      <w:bookmarkEnd w:id="947"/>
    </w:p>
    <w:tbl>
      <w:tblPr>
        <w:tblStyle w:val="TableGrid"/>
        <w:tblW w:w="0" w:type="auto"/>
        <w:tblLook w:val="04A0" w:firstRow="1" w:lastRow="0" w:firstColumn="1" w:lastColumn="0" w:noHBand="0" w:noVBand="1"/>
      </w:tblPr>
      <w:tblGrid>
        <w:gridCol w:w="3652"/>
        <w:gridCol w:w="6201"/>
      </w:tblGrid>
      <w:tr w:rsidR="00B931A4" w:rsidRPr="00895E3A" w14:paraId="68FEC8B3" w14:textId="77777777" w:rsidTr="00D23760">
        <w:tc>
          <w:tcPr>
            <w:tcW w:w="3652" w:type="dxa"/>
          </w:tcPr>
          <w:p w14:paraId="68FEC8B1" w14:textId="77777777" w:rsidR="00B931A4" w:rsidRPr="00895E3A" w:rsidRDefault="00B931A4" w:rsidP="00D23760">
            <w:r w:rsidRPr="00895E3A">
              <w:t>Предназначение</w:t>
            </w:r>
          </w:p>
        </w:tc>
        <w:tc>
          <w:tcPr>
            <w:tcW w:w="6201" w:type="dxa"/>
          </w:tcPr>
          <w:p w14:paraId="68FEC8B2" w14:textId="77777777" w:rsidR="00B931A4" w:rsidRPr="00895E3A" w:rsidRDefault="00B931A4" w:rsidP="00D23760">
            <w:r w:rsidRPr="00895E3A">
              <w:t xml:space="preserve">Операция предназначена для получения актуального перечня товаров из </w:t>
            </w:r>
            <w:r w:rsidR="00D23760" w:rsidRPr="00895E3A">
              <w:t>Корзины</w:t>
            </w:r>
            <w:r w:rsidRPr="00895E3A">
              <w:t xml:space="preserve"> клиента</w:t>
            </w:r>
          </w:p>
        </w:tc>
      </w:tr>
      <w:tr w:rsidR="00B931A4" w:rsidRPr="00895E3A" w14:paraId="68FEC8B6" w14:textId="77777777" w:rsidTr="00D23760">
        <w:tc>
          <w:tcPr>
            <w:tcW w:w="3652" w:type="dxa"/>
          </w:tcPr>
          <w:p w14:paraId="68FEC8B4" w14:textId="77777777" w:rsidR="00B931A4" w:rsidRPr="00895E3A" w:rsidRDefault="00B931A4" w:rsidP="00D23760">
            <w:r w:rsidRPr="00895E3A">
              <w:t>Режим выполнения</w:t>
            </w:r>
          </w:p>
        </w:tc>
        <w:tc>
          <w:tcPr>
            <w:tcW w:w="6201" w:type="dxa"/>
          </w:tcPr>
          <w:p w14:paraId="68FEC8B5" w14:textId="77777777" w:rsidR="00B931A4" w:rsidRPr="00895E3A" w:rsidRDefault="00B931A4" w:rsidP="00D23760">
            <w:r w:rsidRPr="00895E3A">
              <w:t>Синхронный</w:t>
            </w:r>
          </w:p>
        </w:tc>
      </w:tr>
      <w:tr w:rsidR="00C111FB" w:rsidRPr="00895E3A" w14:paraId="68FEC8B9" w14:textId="77777777" w:rsidTr="00D23760">
        <w:tc>
          <w:tcPr>
            <w:tcW w:w="3652" w:type="dxa"/>
          </w:tcPr>
          <w:p w14:paraId="68FEC8B7" w14:textId="77777777" w:rsidR="00C111FB" w:rsidRPr="00895E3A" w:rsidRDefault="00C111FB" w:rsidP="00D23760">
            <w:r w:rsidRPr="00895E3A">
              <w:t>Наименование</w:t>
            </w:r>
          </w:p>
        </w:tc>
        <w:tc>
          <w:tcPr>
            <w:tcW w:w="6201" w:type="dxa"/>
          </w:tcPr>
          <w:p w14:paraId="68FEC8B8" w14:textId="77777777" w:rsidR="00C111FB" w:rsidRPr="00895E3A" w:rsidRDefault="00C111FB" w:rsidP="00D23760">
            <w:r w:rsidRPr="00895E3A">
              <w:t>Get</w:t>
            </w:r>
          </w:p>
        </w:tc>
      </w:tr>
    </w:tbl>
    <w:p w14:paraId="68FEC8BA" w14:textId="77777777" w:rsidR="00B931A4" w:rsidRPr="00895E3A" w:rsidRDefault="00B931A4" w:rsidP="00B931A4">
      <w:pPr>
        <w:pStyle w:val="Heading4"/>
        <w:numPr>
          <w:ilvl w:val="3"/>
          <w:numId w:val="13"/>
        </w:numPr>
      </w:pPr>
      <w:bookmarkStart w:id="948" w:name="_Toc370583197"/>
      <w:r w:rsidRPr="00895E3A">
        <w:t>Параметры назначения</w:t>
      </w:r>
      <w:bookmarkEnd w:id="948"/>
    </w:p>
    <w:tbl>
      <w:tblPr>
        <w:tblStyle w:val="TableGrid"/>
        <w:tblW w:w="0" w:type="auto"/>
        <w:tblLook w:val="04A0" w:firstRow="1" w:lastRow="0" w:firstColumn="1" w:lastColumn="0" w:noHBand="0" w:noVBand="1"/>
      </w:tblPr>
      <w:tblGrid>
        <w:gridCol w:w="4926"/>
        <w:gridCol w:w="4927"/>
      </w:tblGrid>
      <w:tr w:rsidR="00B931A4" w:rsidRPr="00895E3A" w14:paraId="68FEC8BD" w14:textId="77777777" w:rsidTr="00D23760">
        <w:tc>
          <w:tcPr>
            <w:tcW w:w="4926" w:type="dxa"/>
          </w:tcPr>
          <w:p w14:paraId="68FEC8BB" w14:textId="77777777" w:rsidR="00B931A4" w:rsidRPr="00895E3A" w:rsidRDefault="00B931A4" w:rsidP="00D23760">
            <w:pPr>
              <w:rPr>
                <w:b/>
              </w:rPr>
            </w:pPr>
            <w:r w:rsidRPr="00895E3A">
              <w:rPr>
                <w:b/>
              </w:rPr>
              <w:t>Параметр</w:t>
            </w:r>
          </w:p>
        </w:tc>
        <w:tc>
          <w:tcPr>
            <w:tcW w:w="4927" w:type="dxa"/>
          </w:tcPr>
          <w:p w14:paraId="68FEC8BC" w14:textId="77777777" w:rsidR="00B931A4" w:rsidRPr="00895E3A" w:rsidRDefault="00B931A4" w:rsidP="00D23760">
            <w:pPr>
              <w:rPr>
                <w:b/>
              </w:rPr>
            </w:pPr>
            <w:r w:rsidRPr="00895E3A">
              <w:rPr>
                <w:b/>
              </w:rPr>
              <w:t>Значение</w:t>
            </w:r>
          </w:p>
        </w:tc>
      </w:tr>
      <w:tr w:rsidR="00B931A4" w:rsidRPr="00895E3A" w14:paraId="68FEC8C0" w14:textId="77777777" w:rsidTr="00D23760">
        <w:tc>
          <w:tcPr>
            <w:tcW w:w="4926" w:type="dxa"/>
          </w:tcPr>
          <w:p w14:paraId="68FEC8BE" w14:textId="77777777" w:rsidR="00B931A4" w:rsidRPr="00895E3A" w:rsidRDefault="00B931A4" w:rsidP="00D23760">
            <w:r w:rsidRPr="00895E3A">
              <w:t>Максимальное время от получения запроса до выдачи ответа</w:t>
            </w:r>
          </w:p>
        </w:tc>
        <w:tc>
          <w:tcPr>
            <w:tcW w:w="4927" w:type="dxa"/>
          </w:tcPr>
          <w:p w14:paraId="68FEC8BF" w14:textId="77777777" w:rsidR="00B931A4" w:rsidRPr="00895E3A" w:rsidRDefault="00B931A4" w:rsidP="00D23760">
            <w:r w:rsidRPr="00895E3A">
              <w:t>200 миллисекунд</w:t>
            </w:r>
          </w:p>
        </w:tc>
      </w:tr>
    </w:tbl>
    <w:p w14:paraId="68FEC8C1" w14:textId="77777777" w:rsidR="00B931A4" w:rsidRPr="00895E3A" w:rsidRDefault="00B931A4" w:rsidP="00B931A4">
      <w:pPr>
        <w:pStyle w:val="Heading4"/>
        <w:numPr>
          <w:ilvl w:val="3"/>
          <w:numId w:val="13"/>
        </w:numPr>
      </w:pPr>
      <w:bookmarkStart w:id="949" w:name="_Toc370583198"/>
      <w:r w:rsidRPr="00895E3A">
        <w:t>Влияние на другие операции</w:t>
      </w:r>
      <w:bookmarkEnd w:id="949"/>
    </w:p>
    <w:p w14:paraId="68FEC8C2" w14:textId="77777777" w:rsidR="00B931A4" w:rsidRPr="00895E3A" w:rsidRDefault="00B931A4" w:rsidP="00B931A4">
      <w:r w:rsidRPr="00895E3A">
        <w:t>Отсутствует.</w:t>
      </w:r>
    </w:p>
    <w:p w14:paraId="68FEC8C3" w14:textId="77777777" w:rsidR="00B931A4" w:rsidRPr="00895E3A" w:rsidRDefault="00B931A4" w:rsidP="00B931A4">
      <w:pPr>
        <w:pStyle w:val="Heading4"/>
        <w:numPr>
          <w:ilvl w:val="3"/>
          <w:numId w:val="13"/>
        </w:numPr>
      </w:pPr>
      <w:bookmarkStart w:id="950" w:name="_Toc370583199"/>
      <w:r w:rsidRPr="00895E3A">
        <w:t>Входные параметры</w:t>
      </w:r>
      <w:bookmarkEnd w:id="950"/>
    </w:p>
    <w:tbl>
      <w:tblPr>
        <w:tblStyle w:val="TableGrid"/>
        <w:tblW w:w="0" w:type="auto"/>
        <w:tblLook w:val="04A0" w:firstRow="1" w:lastRow="0" w:firstColumn="1" w:lastColumn="0" w:noHBand="0" w:noVBand="1"/>
      </w:tblPr>
      <w:tblGrid>
        <w:gridCol w:w="2093"/>
        <w:gridCol w:w="5906"/>
        <w:gridCol w:w="1854"/>
      </w:tblGrid>
      <w:tr w:rsidR="00B931A4" w:rsidRPr="00895E3A" w14:paraId="68FEC8C7" w14:textId="77777777" w:rsidTr="00D23760">
        <w:tc>
          <w:tcPr>
            <w:tcW w:w="2093" w:type="dxa"/>
          </w:tcPr>
          <w:p w14:paraId="68FEC8C4" w14:textId="77777777" w:rsidR="00B931A4" w:rsidRPr="00895E3A" w:rsidRDefault="00B931A4" w:rsidP="00D23760">
            <w:pPr>
              <w:rPr>
                <w:b/>
              </w:rPr>
            </w:pPr>
            <w:r w:rsidRPr="00895E3A">
              <w:rPr>
                <w:b/>
              </w:rPr>
              <w:t>Параметр</w:t>
            </w:r>
          </w:p>
        </w:tc>
        <w:tc>
          <w:tcPr>
            <w:tcW w:w="5906" w:type="dxa"/>
          </w:tcPr>
          <w:p w14:paraId="68FEC8C5" w14:textId="77777777" w:rsidR="00B931A4" w:rsidRPr="00895E3A" w:rsidRDefault="00B931A4" w:rsidP="00D23760">
            <w:pPr>
              <w:rPr>
                <w:b/>
              </w:rPr>
            </w:pPr>
            <w:r w:rsidRPr="00895E3A">
              <w:rPr>
                <w:b/>
              </w:rPr>
              <w:t>Описание</w:t>
            </w:r>
          </w:p>
        </w:tc>
        <w:tc>
          <w:tcPr>
            <w:tcW w:w="1854" w:type="dxa"/>
          </w:tcPr>
          <w:p w14:paraId="68FEC8C6" w14:textId="77777777" w:rsidR="00B931A4" w:rsidRPr="00895E3A" w:rsidRDefault="00B931A4" w:rsidP="00D23760">
            <w:pPr>
              <w:rPr>
                <w:b/>
              </w:rPr>
            </w:pPr>
            <w:r w:rsidRPr="00895E3A">
              <w:rPr>
                <w:b/>
              </w:rPr>
              <w:t>Обязательный?</w:t>
            </w:r>
          </w:p>
        </w:tc>
      </w:tr>
      <w:tr w:rsidR="00B931A4" w:rsidRPr="00895E3A" w14:paraId="68FEC8CB" w14:textId="77777777" w:rsidTr="00D23760">
        <w:tc>
          <w:tcPr>
            <w:tcW w:w="2093" w:type="dxa"/>
          </w:tcPr>
          <w:p w14:paraId="68FEC8C8" w14:textId="77777777" w:rsidR="00B931A4" w:rsidRPr="00895E3A" w:rsidRDefault="00B931A4" w:rsidP="00D23760">
            <w:r w:rsidRPr="00895E3A">
              <w:t>Идентификатор клиента</w:t>
            </w:r>
            <w:r w:rsidR="00540D76" w:rsidRPr="00895E3A">
              <w:t xml:space="preserve"> (ClientId)</w:t>
            </w:r>
          </w:p>
        </w:tc>
        <w:tc>
          <w:tcPr>
            <w:tcW w:w="5906" w:type="dxa"/>
          </w:tcPr>
          <w:p w14:paraId="68FEC8C9" w14:textId="77777777" w:rsidR="00B931A4" w:rsidRPr="00895E3A" w:rsidRDefault="00B931A4" w:rsidP="00B931A4">
            <w:r w:rsidRPr="00895E3A">
              <w:t xml:space="preserve">Уникальный идентификатор клиента, </w:t>
            </w:r>
            <w:proofErr w:type="gramStart"/>
            <w:r w:rsidRPr="00895E3A">
              <w:t>товары</w:t>
            </w:r>
            <w:proofErr w:type="gramEnd"/>
            <w:r w:rsidRPr="00895E3A">
              <w:t xml:space="preserve"> из Корзины которого требуется получить.</w:t>
            </w:r>
          </w:p>
        </w:tc>
        <w:tc>
          <w:tcPr>
            <w:tcW w:w="1854" w:type="dxa"/>
          </w:tcPr>
          <w:p w14:paraId="68FEC8CA" w14:textId="77777777" w:rsidR="00B931A4" w:rsidRPr="00895E3A" w:rsidRDefault="00B931A4" w:rsidP="00D23760">
            <w:r w:rsidRPr="00895E3A">
              <w:t>Да</w:t>
            </w:r>
          </w:p>
        </w:tc>
      </w:tr>
      <w:tr w:rsidR="00B931A4" w:rsidRPr="00895E3A" w14:paraId="68FEC8CF" w14:textId="77777777" w:rsidTr="00D23760">
        <w:tc>
          <w:tcPr>
            <w:tcW w:w="2093" w:type="dxa"/>
          </w:tcPr>
          <w:p w14:paraId="68FEC8CC" w14:textId="77777777" w:rsidR="00B931A4" w:rsidRPr="00895E3A" w:rsidRDefault="00B931A4" w:rsidP="00D23760">
            <w:r w:rsidRPr="00895E3A">
              <w:t>Количество пропущенных записей</w:t>
            </w:r>
            <w:r w:rsidR="00540D76" w:rsidRPr="00895E3A">
              <w:t xml:space="preserve"> </w:t>
            </w:r>
            <w:r w:rsidR="00540D76" w:rsidRPr="00895E3A">
              <w:lastRenderedPageBreak/>
              <w:t>(CountToSkip)</w:t>
            </w:r>
          </w:p>
        </w:tc>
        <w:tc>
          <w:tcPr>
            <w:tcW w:w="5906" w:type="dxa"/>
          </w:tcPr>
          <w:p w14:paraId="68FEC8CD" w14:textId="77777777" w:rsidR="00B931A4" w:rsidRPr="00895E3A" w:rsidRDefault="00B931A4" w:rsidP="00D23760">
            <w:r w:rsidRPr="00895E3A">
              <w:lastRenderedPageBreak/>
              <w:t xml:space="preserve">Количество товаров из списка найденных и отсортированных товаров, которые нужно пропустить и не возвращать. Если значение не указано, то значение равно </w:t>
            </w:r>
            <w:r w:rsidRPr="00895E3A">
              <w:lastRenderedPageBreak/>
              <w:t>0.</w:t>
            </w:r>
          </w:p>
        </w:tc>
        <w:tc>
          <w:tcPr>
            <w:tcW w:w="1854" w:type="dxa"/>
          </w:tcPr>
          <w:p w14:paraId="68FEC8CE" w14:textId="77777777" w:rsidR="00B931A4" w:rsidRPr="00895E3A" w:rsidRDefault="00B931A4" w:rsidP="00D23760">
            <w:r w:rsidRPr="00895E3A">
              <w:lastRenderedPageBreak/>
              <w:t>Нет</w:t>
            </w:r>
          </w:p>
        </w:tc>
      </w:tr>
      <w:tr w:rsidR="00B931A4" w:rsidRPr="00895E3A" w14:paraId="68FEC8D3" w14:textId="77777777" w:rsidTr="00D23760">
        <w:tc>
          <w:tcPr>
            <w:tcW w:w="2093" w:type="dxa"/>
          </w:tcPr>
          <w:p w14:paraId="68FEC8D0" w14:textId="77777777" w:rsidR="00B931A4" w:rsidRPr="00895E3A" w:rsidRDefault="00B931A4" w:rsidP="00D23760">
            <w:r w:rsidRPr="00895E3A">
              <w:lastRenderedPageBreak/>
              <w:t>Максимальное количество возвращаемых записей</w:t>
            </w:r>
            <w:r w:rsidR="00540D76" w:rsidRPr="00895E3A">
              <w:t xml:space="preserve"> (CountToTake)</w:t>
            </w:r>
          </w:p>
        </w:tc>
        <w:tc>
          <w:tcPr>
            <w:tcW w:w="5906" w:type="dxa"/>
          </w:tcPr>
          <w:p w14:paraId="68FEC8D1" w14:textId="77777777" w:rsidR="00B931A4" w:rsidRPr="00895E3A" w:rsidRDefault="00B931A4" w:rsidP="00D23760">
            <w:r w:rsidRPr="00895E3A">
              <w:t>Максимальное количество возвращаемых товаров. Если значение не указано, то значением является максимальное количество возвращаемых записей, установленное веб-сервисом.</w:t>
            </w:r>
          </w:p>
        </w:tc>
        <w:tc>
          <w:tcPr>
            <w:tcW w:w="1854" w:type="dxa"/>
          </w:tcPr>
          <w:p w14:paraId="68FEC8D2" w14:textId="77777777" w:rsidR="00B931A4" w:rsidRPr="00895E3A" w:rsidRDefault="00B931A4" w:rsidP="00D23760">
            <w:r w:rsidRPr="00895E3A">
              <w:t>Нет</w:t>
            </w:r>
          </w:p>
        </w:tc>
      </w:tr>
      <w:tr w:rsidR="0080673F" w:rsidRPr="00895E3A" w14:paraId="68FEC8D7" w14:textId="77777777" w:rsidTr="00D23760">
        <w:tc>
          <w:tcPr>
            <w:tcW w:w="2093" w:type="dxa"/>
          </w:tcPr>
          <w:p w14:paraId="68FEC8D4" w14:textId="77777777" w:rsidR="0080673F" w:rsidRPr="00895E3A" w:rsidRDefault="0080673F" w:rsidP="00D23760">
            <w:r w:rsidRPr="00895E3A">
              <w:t>Конте</w:t>
            </w:r>
            <w:proofErr w:type="gramStart"/>
            <w:r w:rsidRPr="00895E3A">
              <w:t>кст кл</w:t>
            </w:r>
            <w:proofErr w:type="gramEnd"/>
            <w:r w:rsidRPr="00895E3A">
              <w:t>иента</w:t>
            </w:r>
            <w:r w:rsidR="00540D76" w:rsidRPr="00895E3A">
              <w:t xml:space="preserve"> (ClientContext)</w:t>
            </w:r>
          </w:p>
        </w:tc>
        <w:tc>
          <w:tcPr>
            <w:tcW w:w="5906" w:type="dxa"/>
          </w:tcPr>
          <w:p w14:paraId="68FEC8D5" w14:textId="77777777" w:rsidR="0080673F" w:rsidRPr="00895E3A" w:rsidRDefault="0080673F" w:rsidP="00D23760">
            <w:r w:rsidRPr="00895E3A">
              <w:t>Набор пар ключ-значение, содержащий информацию о клиенте.</w:t>
            </w:r>
          </w:p>
        </w:tc>
        <w:tc>
          <w:tcPr>
            <w:tcW w:w="1854" w:type="dxa"/>
          </w:tcPr>
          <w:p w14:paraId="68FEC8D6" w14:textId="77777777" w:rsidR="0080673F" w:rsidRPr="00895E3A" w:rsidRDefault="00ED4228" w:rsidP="00D23760">
            <w:r w:rsidRPr="00895E3A">
              <w:t>Да</w:t>
            </w:r>
          </w:p>
        </w:tc>
      </w:tr>
      <w:tr w:rsidR="00A32B13" w:rsidRPr="00895E3A" w14:paraId="68FEC8DE" w14:textId="77777777" w:rsidTr="00D23760">
        <w:tc>
          <w:tcPr>
            <w:tcW w:w="2093" w:type="dxa"/>
          </w:tcPr>
          <w:p w14:paraId="68FEC8D8" w14:textId="77777777" w:rsidR="00A32B13" w:rsidRPr="00895E3A" w:rsidRDefault="00A32B13" w:rsidP="00D23760">
            <w:r w:rsidRPr="00895E3A">
              <w:t>Признак подсчета общего количества найденных записей (CalcTotalCount)</w:t>
            </w:r>
          </w:p>
        </w:tc>
        <w:tc>
          <w:tcPr>
            <w:tcW w:w="5906" w:type="dxa"/>
          </w:tcPr>
          <w:p w14:paraId="68FEC8D9" w14:textId="77777777" w:rsidR="00A32B13" w:rsidRPr="00895E3A" w:rsidRDefault="00A32B13" w:rsidP="001B4011">
            <w:r w:rsidRPr="00895E3A">
              <w:t>Принимает одно из следующих значений:</w:t>
            </w:r>
          </w:p>
          <w:p w14:paraId="68FEC8DA" w14:textId="77777777" w:rsidR="00A32B13" w:rsidRPr="00895E3A" w:rsidRDefault="00A32B13" w:rsidP="001B4011">
            <w:r w:rsidRPr="00895E3A">
              <w:t>0 – признак игнорируется;</w:t>
            </w:r>
          </w:p>
          <w:p w14:paraId="68FEC8DB" w14:textId="77777777" w:rsidR="00A32B13" w:rsidRPr="00895E3A" w:rsidRDefault="00A32B13" w:rsidP="001B4011">
            <w:r w:rsidRPr="00895E3A">
              <w:t>1 – необходимо рассчитать общее количество записей, соответствующих входным параметрам, кроме параметров «Количество пропущенных записей» и «Максимальное количество возвращаемых записей».</w:t>
            </w:r>
          </w:p>
          <w:p w14:paraId="68FEC8DC" w14:textId="77777777" w:rsidR="00A32B13" w:rsidRPr="00895E3A" w:rsidRDefault="00A32B13" w:rsidP="00D23760">
            <w:r w:rsidRPr="00895E3A">
              <w:t>Если значение не указано, то значение равно 0.</w:t>
            </w:r>
          </w:p>
        </w:tc>
        <w:tc>
          <w:tcPr>
            <w:tcW w:w="1854" w:type="dxa"/>
          </w:tcPr>
          <w:p w14:paraId="68FEC8DD" w14:textId="77777777" w:rsidR="00A32B13" w:rsidRPr="00895E3A" w:rsidRDefault="00A32B13" w:rsidP="00D23760">
            <w:r w:rsidRPr="00895E3A">
              <w:t>Нет</w:t>
            </w:r>
          </w:p>
        </w:tc>
      </w:tr>
    </w:tbl>
    <w:p w14:paraId="68FEC8DF" w14:textId="77777777" w:rsidR="00B931A4" w:rsidRPr="00895E3A" w:rsidRDefault="00B931A4" w:rsidP="00B931A4"/>
    <w:p w14:paraId="68FEC8E0" w14:textId="77777777" w:rsidR="00B931A4" w:rsidRPr="00895E3A" w:rsidRDefault="00B931A4" w:rsidP="00B931A4">
      <w:pPr>
        <w:pStyle w:val="Heading4"/>
        <w:numPr>
          <w:ilvl w:val="3"/>
          <w:numId w:val="13"/>
        </w:numPr>
      </w:pPr>
      <w:bookmarkStart w:id="951" w:name="_Toc370583200"/>
      <w:r w:rsidRPr="00895E3A">
        <w:t>Выходные данные</w:t>
      </w:r>
      <w:bookmarkEnd w:id="951"/>
    </w:p>
    <w:tbl>
      <w:tblPr>
        <w:tblStyle w:val="TableGrid"/>
        <w:tblW w:w="0" w:type="auto"/>
        <w:tblLook w:val="04A0" w:firstRow="1" w:lastRow="0" w:firstColumn="1" w:lastColumn="0" w:noHBand="0" w:noVBand="1"/>
      </w:tblPr>
      <w:tblGrid>
        <w:gridCol w:w="2093"/>
        <w:gridCol w:w="5906"/>
        <w:gridCol w:w="1854"/>
      </w:tblGrid>
      <w:tr w:rsidR="00B931A4" w:rsidRPr="00895E3A" w14:paraId="68FEC8E4" w14:textId="77777777" w:rsidTr="00D23760">
        <w:tc>
          <w:tcPr>
            <w:tcW w:w="2093" w:type="dxa"/>
          </w:tcPr>
          <w:p w14:paraId="68FEC8E1" w14:textId="77777777" w:rsidR="00B931A4" w:rsidRPr="00895E3A" w:rsidRDefault="00B931A4" w:rsidP="00D23760">
            <w:pPr>
              <w:rPr>
                <w:b/>
              </w:rPr>
            </w:pPr>
            <w:r w:rsidRPr="00895E3A">
              <w:rPr>
                <w:b/>
              </w:rPr>
              <w:t>Атрибут</w:t>
            </w:r>
          </w:p>
        </w:tc>
        <w:tc>
          <w:tcPr>
            <w:tcW w:w="5906" w:type="dxa"/>
          </w:tcPr>
          <w:p w14:paraId="68FEC8E2" w14:textId="77777777" w:rsidR="00B931A4" w:rsidRPr="00895E3A" w:rsidRDefault="00B931A4" w:rsidP="00D23760">
            <w:pPr>
              <w:rPr>
                <w:b/>
              </w:rPr>
            </w:pPr>
            <w:r w:rsidRPr="00895E3A">
              <w:rPr>
                <w:b/>
              </w:rPr>
              <w:t>Описание</w:t>
            </w:r>
          </w:p>
        </w:tc>
        <w:tc>
          <w:tcPr>
            <w:tcW w:w="1854" w:type="dxa"/>
          </w:tcPr>
          <w:p w14:paraId="68FEC8E3" w14:textId="77777777" w:rsidR="00B931A4" w:rsidRPr="00895E3A" w:rsidRDefault="00B931A4" w:rsidP="00D23760">
            <w:pPr>
              <w:rPr>
                <w:b/>
              </w:rPr>
            </w:pPr>
            <w:r w:rsidRPr="00895E3A">
              <w:rPr>
                <w:b/>
              </w:rPr>
              <w:t>Обязательный?</w:t>
            </w:r>
          </w:p>
        </w:tc>
      </w:tr>
      <w:tr w:rsidR="00B04AC3" w:rsidRPr="00895E3A" w14:paraId="68FEC8E8" w14:textId="77777777" w:rsidTr="00D23760">
        <w:tc>
          <w:tcPr>
            <w:tcW w:w="2093" w:type="dxa"/>
          </w:tcPr>
          <w:p w14:paraId="68FEC8E5" w14:textId="77777777" w:rsidR="00B04AC3" w:rsidRPr="00895E3A" w:rsidRDefault="00B04AC3" w:rsidP="00D23760">
            <w:r w:rsidRPr="00895E3A">
              <w:t>Признак успешного выполнения операции (Success)</w:t>
            </w:r>
          </w:p>
        </w:tc>
        <w:tc>
          <w:tcPr>
            <w:tcW w:w="5906" w:type="dxa"/>
          </w:tcPr>
          <w:p w14:paraId="68FEC8E6" w14:textId="77777777" w:rsidR="00B04AC3" w:rsidRPr="00895E3A" w:rsidRDefault="00B04AC3" w:rsidP="00D23760">
            <w:r w:rsidRPr="00895E3A">
              <w:t>Признак успешного выполнения операции</w:t>
            </w:r>
          </w:p>
        </w:tc>
        <w:tc>
          <w:tcPr>
            <w:tcW w:w="1854" w:type="dxa"/>
          </w:tcPr>
          <w:p w14:paraId="68FEC8E7" w14:textId="77777777" w:rsidR="00B04AC3" w:rsidRPr="00895E3A" w:rsidRDefault="00B04AC3" w:rsidP="00D23760">
            <w:r w:rsidRPr="00895E3A">
              <w:t>Да</w:t>
            </w:r>
          </w:p>
        </w:tc>
      </w:tr>
      <w:tr w:rsidR="00B04AC3" w:rsidRPr="00895E3A" w14:paraId="68FEC8EE" w14:textId="77777777" w:rsidTr="00D23760">
        <w:tc>
          <w:tcPr>
            <w:tcW w:w="2093" w:type="dxa"/>
          </w:tcPr>
          <w:p w14:paraId="68FEC8E9" w14:textId="77777777" w:rsidR="00B04AC3" w:rsidRPr="00895E3A" w:rsidRDefault="00B04AC3" w:rsidP="00D23760">
            <w:r w:rsidRPr="00895E3A">
              <w:t>Код возврата (ResultCode)</w:t>
            </w:r>
          </w:p>
        </w:tc>
        <w:tc>
          <w:tcPr>
            <w:tcW w:w="5906" w:type="dxa"/>
          </w:tcPr>
          <w:p w14:paraId="68FEC8EA" w14:textId="77777777" w:rsidR="00B04AC3" w:rsidRPr="00895E3A" w:rsidRDefault="00B04AC3" w:rsidP="00D23760">
            <w:r w:rsidRPr="00895E3A">
              <w:t>Целочисленный код, информирующий о результате выполнения операции. Допустимые значения:</w:t>
            </w:r>
          </w:p>
          <w:p w14:paraId="68FEC8EB" w14:textId="77777777" w:rsidR="00B04AC3" w:rsidRPr="00895E3A" w:rsidRDefault="00B04AC3" w:rsidP="00D23760">
            <w:r w:rsidRPr="00895E3A">
              <w:t>0 – операция выполнена успешно</w:t>
            </w:r>
          </w:p>
          <w:p w14:paraId="68FEC8EC" w14:textId="77777777" w:rsidR="00B04AC3" w:rsidRPr="00895E3A" w:rsidRDefault="00B04AC3" w:rsidP="00D23760">
            <w:r w:rsidRPr="00895E3A">
              <w:t>1 – во время выполнения операции произошла непредвиденная ошибка</w:t>
            </w:r>
          </w:p>
        </w:tc>
        <w:tc>
          <w:tcPr>
            <w:tcW w:w="1854" w:type="dxa"/>
          </w:tcPr>
          <w:p w14:paraId="68FEC8ED" w14:textId="77777777" w:rsidR="00B04AC3" w:rsidRPr="00895E3A" w:rsidRDefault="00B04AC3" w:rsidP="00D23760">
            <w:r w:rsidRPr="00895E3A">
              <w:t>Да</w:t>
            </w:r>
          </w:p>
        </w:tc>
      </w:tr>
      <w:tr w:rsidR="00B04AC3" w:rsidRPr="00895E3A" w14:paraId="68FEC8F2" w14:textId="77777777" w:rsidTr="00D23760">
        <w:tc>
          <w:tcPr>
            <w:tcW w:w="2093" w:type="dxa"/>
          </w:tcPr>
          <w:p w14:paraId="68FEC8EF" w14:textId="77777777" w:rsidR="00B04AC3" w:rsidRPr="00895E3A" w:rsidRDefault="00B04AC3" w:rsidP="00D23760">
            <w:r w:rsidRPr="00895E3A">
              <w:t>Описание ошибки (ResultDescription)</w:t>
            </w:r>
          </w:p>
        </w:tc>
        <w:tc>
          <w:tcPr>
            <w:tcW w:w="5906" w:type="dxa"/>
          </w:tcPr>
          <w:p w14:paraId="68FEC8F0" w14:textId="77777777" w:rsidR="00B04AC3" w:rsidRPr="00895E3A" w:rsidRDefault="00B04AC3" w:rsidP="00D23760">
            <w:r w:rsidRPr="00895E3A">
              <w:t>Обязательно заполняется, если код возврата не равен 0. В других случаях никогда не заполняется.</w:t>
            </w:r>
          </w:p>
        </w:tc>
        <w:tc>
          <w:tcPr>
            <w:tcW w:w="1854" w:type="dxa"/>
          </w:tcPr>
          <w:p w14:paraId="68FEC8F1" w14:textId="77777777" w:rsidR="00B04AC3" w:rsidRPr="00895E3A" w:rsidRDefault="00B04AC3" w:rsidP="00D23760">
            <w:r w:rsidRPr="00895E3A">
              <w:t>Нет</w:t>
            </w:r>
          </w:p>
        </w:tc>
      </w:tr>
      <w:tr w:rsidR="00B931A4" w:rsidRPr="00895E3A" w14:paraId="68FEC8F6" w14:textId="77777777" w:rsidTr="00D23760">
        <w:tc>
          <w:tcPr>
            <w:tcW w:w="2093" w:type="dxa"/>
          </w:tcPr>
          <w:p w14:paraId="68FEC8F3" w14:textId="77777777" w:rsidR="00B931A4" w:rsidRPr="00895E3A" w:rsidRDefault="00B931A4" w:rsidP="00D23760">
            <w:r w:rsidRPr="00895E3A">
              <w:t xml:space="preserve">Максимальное количество </w:t>
            </w:r>
            <w:r w:rsidRPr="00895E3A">
              <w:lastRenderedPageBreak/>
              <w:t>возвращаемых записей</w:t>
            </w:r>
          </w:p>
        </w:tc>
        <w:tc>
          <w:tcPr>
            <w:tcW w:w="5906" w:type="dxa"/>
          </w:tcPr>
          <w:p w14:paraId="68FEC8F4" w14:textId="77777777" w:rsidR="00B931A4" w:rsidRPr="00895E3A" w:rsidRDefault="00B931A4" w:rsidP="00D23760">
            <w:r w:rsidRPr="00895E3A">
              <w:lastRenderedPageBreak/>
              <w:t xml:space="preserve">Значение входного параметра «Максимальное количество возвращаемых записей», если оно было указано; или </w:t>
            </w:r>
            <w:r w:rsidRPr="00895E3A">
              <w:lastRenderedPageBreak/>
              <w:t>максимальное количество возвращаемых записей, установленное веб-сервисом.</w:t>
            </w:r>
          </w:p>
        </w:tc>
        <w:tc>
          <w:tcPr>
            <w:tcW w:w="1854" w:type="dxa"/>
          </w:tcPr>
          <w:p w14:paraId="68FEC8F5" w14:textId="77777777" w:rsidR="00B931A4" w:rsidRPr="00895E3A" w:rsidRDefault="00B931A4" w:rsidP="00D23760">
            <w:r w:rsidRPr="00895E3A">
              <w:lastRenderedPageBreak/>
              <w:t>Да</w:t>
            </w:r>
          </w:p>
        </w:tc>
      </w:tr>
      <w:tr w:rsidR="00B931A4" w:rsidRPr="00895E3A" w14:paraId="68FEC8FA" w14:textId="77777777" w:rsidTr="00D23760">
        <w:tc>
          <w:tcPr>
            <w:tcW w:w="2093" w:type="dxa"/>
          </w:tcPr>
          <w:p w14:paraId="68FEC8F7" w14:textId="77777777" w:rsidR="00B931A4" w:rsidRPr="00895E3A" w:rsidRDefault="00B931A4" w:rsidP="00D23760">
            <w:r w:rsidRPr="00895E3A">
              <w:lastRenderedPageBreak/>
              <w:t>Общее количество найденных записей</w:t>
            </w:r>
          </w:p>
        </w:tc>
        <w:tc>
          <w:tcPr>
            <w:tcW w:w="5906" w:type="dxa"/>
          </w:tcPr>
          <w:p w14:paraId="68FEC8F8" w14:textId="77777777" w:rsidR="00B931A4" w:rsidRPr="00895E3A" w:rsidRDefault="00B931A4" w:rsidP="00D23760">
            <w:r w:rsidRPr="00895E3A">
              <w:t>Общее количество записей, соответствующим входным параметрам, кроме параметров «Количество пропущенных записей» и «Максимальное количество возвращаемых записей». Обязательно заполняется.</w:t>
            </w:r>
          </w:p>
        </w:tc>
        <w:tc>
          <w:tcPr>
            <w:tcW w:w="1854" w:type="dxa"/>
          </w:tcPr>
          <w:p w14:paraId="68FEC8F9" w14:textId="77777777" w:rsidR="00B931A4" w:rsidRPr="00895E3A" w:rsidRDefault="00B931A4" w:rsidP="00D23760">
            <w:r w:rsidRPr="00895E3A">
              <w:t>Да</w:t>
            </w:r>
          </w:p>
        </w:tc>
      </w:tr>
      <w:tr w:rsidR="00E46A96" w:rsidRPr="00895E3A" w14:paraId="68FEC8FE" w14:textId="77777777" w:rsidTr="00D23760">
        <w:tc>
          <w:tcPr>
            <w:tcW w:w="2093" w:type="dxa"/>
          </w:tcPr>
          <w:p w14:paraId="68FEC8FB" w14:textId="77777777" w:rsidR="00E46A96" w:rsidRPr="00895E3A" w:rsidRDefault="00E46A96" w:rsidP="00D23760">
            <w:r w:rsidRPr="00895E3A">
              <w:t>Стоимость</w:t>
            </w:r>
            <w:r w:rsidR="005D56A0" w:rsidRPr="00895E3A">
              <w:t xml:space="preserve"> (TotalPrice)</w:t>
            </w:r>
          </w:p>
        </w:tc>
        <w:tc>
          <w:tcPr>
            <w:tcW w:w="5906" w:type="dxa"/>
          </w:tcPr>
          <w:p w14:paraId="68FEC8FC" w14:textId="77777777" w:rsidR="00E46A96" w:rsidRPr="00895E3A" w:rsidRDefault="00E46A96" w:rsidP="00E46A96">
            <w:r w:rsidRPr="00895E3A">
              <w:t>Общая стоимость корзины</w:t>
            </w:r>
          </w:p>
        </w:tc>
        <w:tc>
          <w:tcPr>
            <w:tcW w:w="1854" w:type="dxa"/>
          </w:tcPr>
          <w:p w14:paraId="68FEC8FD" w14:textId="77777777" w:rsidR="00E46A96" w:rsidRPr="00895E3A" w:rsidRDefault="00E46A96" w:rsidP="00D23760">
            <w:r w:rsidRPr="00895E3A">
              <w:t>Да</w:t>
            </w:r>
          </w:p>
        </w:tc>
      </w:tr>
      <w:tr w:rsidR="00B931A4" w:rsidRPr="00895E3A" w14:paraId="68FEC902" w14:textId="77777777" w:rsidTr="00D23760">
        <w:tc>
          <w:tcPr>
            <w:tcW w:w="2093" w:type="dxa"/>
          </w:tcPr>
          <w:p w14:paraId="68FEC8FF" w14:textId="77777777" w:rsidR="00B931A4" w:rsidRPr="00895E3A" w:rsidRDefault="00D23760" w:rsidP="00D23760">
            <w:r w:rsidRPr="00895E3A">
              <w:t>Элементы корзины</w:t>
            </w:r>
          </w:p>
        </w:tc>
        <w:tc>
          <w:tcPr>
            <w:tcW w:w="5906" w:type="dxa"/>
          </w:tcPr>
          <w:p w14:paraId="68FEC900" w14:textId="77777777" w:rsidR="00B931A4" w:rsidRPr="00895E3A" w:rsidRDefault="00B931A4" w:rsidP="00D23760">
            <w:r w:rsidRPr="00895E3A">
              <w:t>Массив записей типа «</w:t>
            </w:r>
            <w:r w:rsidR="00D23760" w:rsidRPr="00895E3A">
              <w:t>Элемент корзины</w:t>
            </w:r>
            <w:r w:rsidRPr="00895E3A">
              <w:t>»</w:t>
            </w:r>
          </w:p>
        </w:tc>
        <w:tc>
          <w:tcPr>
            <w:tcW w:w="1854" w:type="dxa"/>
          </w:tcPr>
          <w:p w14:paraId="68FEC901" w14:textId="77777777" w:rsidR="00B931A4" w:rsidRPr="00895E3A" w:rsidRDefault="00B931A4" w:rsidP="00D23760">
            <w:r w:rsidRPr="00895E3A">
              <w:t>Нет</w:t>
            </w:r>
          </w:p>
        </w:tc>
      </w:tr>
    </w:tbl>
    <w:p w14:paraId="68FEC903" w14:textId="77777777" w:rsidR="00B931A4" w:rsidRPr="00895E3A" w:rsidRDefault="00B931A4" w:rsidP="00B931A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64</w:t>
      </w:r>
      <w:r w:rsidR="00E74F79" w:rsidRPr="00895E3A">
        <w:rPr>
          <w:noProof/>
        </w:rPr>
        <w:fldChar w:fldCharType="end"/>
      </w:r>
      <w:r w:rsidRPr="00895E3A">
        <w:t xml:space="preserve"> Запись типа «</w:t>
      </w:r>
      <w:r w:rsidR="00D23760" w:rsidRPr="00895E3A">
        <w:t>Элемент корзины</w:t>
      </w:r>
      <w:r w:rsidRPr="00895E3A">
        <w:t>»</w:t>
      </w:r>
    </w:p>
    <w:tbl>
      <w:tblPr>
        <w:tblStyle w:val="TableGrid"/>
        <w:tblW w:w="0" w:type="auto"/>
        <w:tblLook w:val="04A0" w:firstRow="1" w:lastRow="0" w:firstColumn="1" w:lastColumn="0" w:noHBand="0" w:noVBand="1"/>
      </w:tblPr>
      <w:tblGrid>
        <w:gridCol w:w="2093"/>
        <w:gridCol w:w="5906"/>
        <w:gridCol w:w="1854"/>
      </w:tblGrid>
      <w:tr w:rsidR="00B931A4" w:rsidRPr="00895E3A" w14:paraId="68FEC907" w14:textId="77777777" w:rsidTr="00D23760">
        <w:tc>
          <w:tcPr>
            <w:tcW w:w="2093" w:type="dxa"/>
          </w:tcPr>
          <w:p w14:paraId="68FEC904" w14:textId="77777777" w:rsidR="00B931A4" w:rsidRPr="00895E3A" w:rsidRDefault="00B931A4" w:rsidP="00D23760">
            <w:pPr>
              <w:rPr>
                <w:b/>
              </w:rPr>
            </w:pPr>
            <w:r w:rsidRPr="00895E3A">
              <w:rPr>
                <w:b/>
              </w:rPr>
              <w:t>Атрибут</w:t>
            </w:r>
          </w:p>
        </w:tc>
        <w:tc>
          <w:tcPr>
            <w:tcW w:w="5906" w:type="dxa"/>
          </w:tcPr>
          <w:p w14:paraId="68FEC905" w14:textId="77777777" w:rsidR="00B931A4" w:rsidRPr="00895E3A" w:rsidRDefault="00B931A4" w:rsidP="00D23760">
            <w:pPr>
              <w:rPr>
                <w:b/>
              </w:rPr>
            </w:pPr>
            <w:r w:rsidRPr="00895E3A">
              <w:rPr>
                <w:b/>
              </w:rPr>
              <w:t>Описание</w:t>
            </w:r>
          </w:p>
        </w:tc>
        <w:tc>
          <w:tcPr>
            <w:tcW w:w="1854" w:type="dxa"/>
          </w:tcPr>
          <w:p w14:paraId="68FEC906" w14:textId="77777777" w:rsidR="00B931A4" w:rsidRPr="00895E3A" w:rsidRDefault="00B931A4" w:rsidP="00D23760">
            <w:pPr>
              <w:rPr>
                <w:b/>
              </w:rPr>
            </w:pPr>
            <w:r w:rsidRPr="00895E3A">
              <w:rPr>
                <w:b/>
              </w:rPr>
              <w:t>Обязательный?</w:t>
            </w:r>
          </w:p>
        </w:tc>
      </w:tr>
      <w:tr w:rsidR="001A7B62" w:rsidRPr="00895E3A" w14:paraId="68FEC90B" w14:textId="77777777" w:rsidTr="00D23760">
        <w:tc>
          <w:tcPr>
            <w:tcW w:w="2093" w:type="dxa"/>
          </w:tcPr>
          <w:p w14:paraId="68FEC908" w14:textId="77777777" w:rsidR="001A7B62" w:rsidRPr="00895E3A" w:rsidRDefault="001A7B62" w:rsidP="00D23760">
            <w:r w:rsidRPr="00895E3A">
              <w:t>Идентификатор (Id)</w:t>
            </w:r>
          </w:p>
        </w:tc>
        <w:tc>
          <w:tcPr>
            <w:tcW w:w="5906" w:type="dxa"/>
          </w:tcPr>
          <w:p w14:paraId="68FEC909" w14:textId="77777777" w:rsidR="001A7B62" w:rsidRPr="00895E3A" w:rsidRDefault="001A7B62" w:rsidP="00D23760"/>
        </w:tc>
        <w:tc>
          <w:tcPr>
            <w:tcW w:w="1854" w:type="dxa"/>
          </w:tcPr>
          <w:p w14:paraId="68FEC90A" w14:textId="77777777" w:rsidR="001A7B62" w:rsidRPr="00895E3A" w:rsidRDefault="001A7B62" w:rsidP="00D23760"/>
        </w:tc>
      </w:tr>
      <w:tr w:rsidR="00B931A4" w:rsidRPr="00895E3A" w14:paraId="68FEC90F" w14:textId="77777777" w:rsidTr="00D23760">
        <w:tc>
          <w:tcPr>
            <w:tcW w:w="2093" w:type="dxa"/>
          </w:tcPr>
          <w:p w14:paraId="68FEC90C" w14:textId="77777777" w:rsidR="00B931A4" w:rsidRPr="00895E3A" w:rsidRDefault="00B931A4" w:rsidP="00D23760">
            <w:r w:rsidRPr="00895E3A">
              <w:t>Товар</w:t>
            </w:r>
            <w:r w:rsidR="001A7B62" w:rsidRPr="00895E3A">
              <w:t xml:space="preserve"> (Product)</w:t>
            </w:r>
          </w:p>
        </w:tc>
        <w:tc>
          <w:tcPr>
            <w:tcW w:w="5906" w:type="dxa"/>
          </w:tcPr>
          <w:p w14:paraId="68FEC90D" w14:textId="77777777" w:rsidR="00B931A4" w:rsidRPr="00895E3A" w:rsidRDefault="00B931A4" w:rsidP="00D23760">
            <w:r w:rsidRPr="00895E3A">
              <w:t xml:space="preserve">Запись типа </w:t>
            </w:r>
            <w:hyperlink w:anchor="_Структура" w:history="1">
              <w:r w:rsidRPr="00895E3A">
                <w:rPr>
                  <w:rStyle w:val="Hyperlink"/>
                  <w:noProof w:val="0"/>
                </w:rPr>
                <w:t>«Товар»</w:t>
              </w:r>
            </w:hyperlink>
            <w:r w:rsidRPr="00895E3A">
              <w:t xml:space="preserve"> включает все атрибуты товара из каталога товаров, а также некоторые дополнительные атрибуты</w:t>
            </w:r>
          </w:p>
        </w:tc>
        <w:tc>
          <w:tcPr>
            <w:tcW w:w="1854" w:type="dxa"/>
          </w:tcPr>
          <w:p w14:paraId="68FEC90E" w14:textId="77777777" w:rsidR="00B931A4" w:rsidRPr="00895E3A" w:rsidRDefault="00B931A4" w:rsidP="00D23760">
            <w:r w:rsidRPr="00895E3A">
              <w:t>Да</w:t>
            </w:r>
          </w:p>
        </w:tc>
      </w:tr>
      <w:tr w:rsidR="0080673F" w:rsidRPr="00895E3A" w14:paraId="68FEC913" w14:textId="77777777" w:rsidTr="00D23760">
        <w:tc>
          <w:tcPr>
            <w:tcW w:w="2093" w:type="dxa"/>
          </w:tcPr>
          <w:p w14:paraId="68FEC910" w14:textId="77777777" w:rsidR="0080673F" w:rsidRPr="00895E3A" w:rsidRDefault="0080673F" w:rsidP="0080673F">
            <w:r w:rsidRPr="00895E3A">
              <w:t>Количество</w:t>
            </w:r>
            <w:r w:rsidR="001A7B62" w:rsidRPr="00895E3A">
              <w:t xml:space="preserve"> (ProductsQuantity)</w:t>
            </w:r>
          </w:p>
        </w:tc>
        <w:tc>
          <w:tcPr>
            <w:tcW w:w="5906" w:type="dxa"/>
          </w:tcPr>
          <w:p w14:paraId="68FEC911" w14:textId="77777777" w:rsidR="0080673F" w:rsidRPr="00895E3A" w:rsidRDefault="0080673F" w:rsidP="0080673F">
            <w:r w:rsidRPr="00895E3A">
              <w:t>Количество товаров в корзине</w:t>
            </w:r>
          </w:p>
        </w:tc>
        <w:tc>
          <w:tcPr>
            <w:tcW w:w="1854" w:type="dxa"/>
          </w:tcPr>
          <w:p w14:paraId="68FEC912" w14:textId="77777777" w:rsidR="0080673F" w:rsidRPr="00895E3A" w:rsidRDefault="0080673F" w:rsidP="00D23760">
            <w:r w:rsidRPr="00895E3A">
              <w:t>Да</w:t>
            </w:r>
          </w:p>
        </w:tc>
      </w:tr>
      <w:tr w:rsidR="00EA3AF2" w:rsidRPr="00895E3A" w14:paraId="68FEC917" w14:textId="77777777" w:rsidTr="00D23760">
        <w:tc>
          <w:tcPr>
            <w:tcW w:w="2093" w:type="dxa"/>
          </w:tcPr>
          <w:p w14:paraId="68FEC914" w14:textId="77777777" w:rsidR="00EA3AF2" w:rsidRPr="00895E3A" w:rsidRDefault="00EA3AF2" w:rsidP="0080673F">
            <w:r w:rsidRPr="00895E3A">
              <w:t>Стоимость</w:t>
            </w:r>
            <w:r w:rsidR="00FE5A14" w:rsidRPr="00895E3A">
              <w:t xml:space="preserve"> (</w:t>
            </w:r>
            <w:r w:rsidR="005D56A0" w:rsidRPr="00895E3A">
              <w:t>Price</w:t>
            </w:r>
            <w:r w:rsidR="00FE5A14" w:rsidRPr="00895E3A">
              <w:t>)</w:t>
            </w:r>
          </w:p>
        </w:tc>
        <w:tc>
          <w:tcPr>
            <w:tcW w:w="5906" w:type="dxa"/>
          </w:tcPr>
          <w:p w14:paraId="68FEC915" w14:textId="77777777" w:rsidR="00EA3AF2" w:rsidRPr="00895E3A" w:rsidRDefault="00EA3AF2" w:rsidP="00EA3AF2">
            <w:r w:rsidRPr="00895E3A">
              <w:t>Стоимость «строки» корзины</w:t>
            </w:r>
          </w:p>
        </w:tc>
        <w:tc>
          <w:tcPr>
            <w:tcW w:w="1854" w:type="dxa"/>
          </w:tcPr>
          <w:p w14:paraId="68FEC916" w14:textId="77777777" w:rsidR="00EA3AF2" w:rsidRPr="00895E3A" w:rsidRDefault="00EA3AF2" w:rsidP="00D23760">
            <w:r w:rsidRPr="00895E3A">
              <w:t>Да</w:t>
            </w:r>
          </w:p>
        </w:tc>
      </w:tr>
      <w:tr w:rsidR="00B931A4" w:rsidRPr="00895E3A" w14:paraId="68FEC91B" w14:textId="77777777" w:rsidTr="00D23760">
        <w:tc>
          <w:tcPr>
            <w:tcW w:w="2093" w:type="dxa"/>
          </w:tcPr>
          <w:p w14:paraId="68FEC918" w14:textId="77777777" w:rsidR="00B931A4" w:rsidRPr="00895E3A" w:rsidRDefault="00B931A4" w:rsidP="00D23760">
            <w:r w:rsidRPr="00895E3A">
              <w:t xml:space="preserve">Дата добавления товара в </w:t>
            </w:r>
            <w:r w:rsidR="00D23760" w:rsidRPr="00895E3A">
              <w:t>корзину</w:t>
            </w:r>
            <w:r w:rsidR="001A7B62" w:rsidRPr="00895E3A">
              <w:t xml:space="preserve"> (CreatedDate)</w:t>
            </w:r>
          </w:p>
        </w:tc>
        <w:tc>
          <w:tcPr>
            <w:tcW w:w="5906" w:type="dxa"/>
          </w:tcPr>
          <w:p w14:paraId="68FEC919" w14:textId="77777777" w:rsidR="00B931A4" w:rsidRPr="00895E3A" w:rsidRDefault="00B931A4" w:rsidP="00D23760">
            <w:r w:rsidRPr="00895E3A">
              <w:t xml:space="preserve">Дата добавления товара в </w:t>
            </w:r>
            <w:r w:rsidR="00D23760" w:rsidRPr="00895E3A">
              <w:t>Корзину</w:t>
            </w:r>
          </w:p>
        </w:tc>
        <w:tc>
          <w:tcPr>
            <w:tcW w:w="1854" w:type="dxa"/>
          </w:tcPr>
          <w:p w14:paraId="68FEC91A" w14:textId="77777777" w:rsidR="00B931A4" w:rsidRPr="00895E3A" w:rsidRDefault="00B931A4" w:rsidP="00D23760">
            <w:r w:rsidRPr="00895E3A">
              <w:t>Да</w:t>
            </w:r>
          </w:p>
        </w:tc>
      </w:tr>
    </w:tbl>
    <w:p w14:paraId="68FEC91C" w14:textId="77777777" w:rsidR="00B931A4" w:rsidRPr="00895E3A" w:rsidRDefault="00B931A4" w:rsidP="00B931A4">
      <w:pPr>
        <w:pStyle w:val="Heading4"/>
        <w:numPr>
          <w:ilvl w:val="3"/>
          <w:numId w:val="13"/>
        </w:numPr>
      </w:pPr>
      <w:bookmarkStart w:id="952" w:name="_Toc370583201"/>
      <w:r w:rsidRPr="00895E3A">
        <w:t>Логика выполнения</w:t>
      </w:r>
      <w:bookmarkEnd w:id="952"/>
    </w:p>
    <w:p w14:paraId="68FEC91D" w14:textId="77777777" w:rsidR="00B931A4" w:rsidRPr="00895E3A" w:rsidRDefault="00B931A4" w:rsidP="00E31AB0">
      <w:pPr>
        <w:pStyle w:val="ListParagraph"/>
        <w:numPr>
          <w:ilvl w:val="0"/>
          <w:numId w:val="35"/>
        </w:numPr>
      </w:pPr>
      <w:r w:rsidRPr="00895E3A">
        <w:t xml:space="preserve">Система получает перечень товаров из </w:t>
      </w:r>
      <w:r w:rsidR="00D23760" w:rsidRPr="00895E3A">
        <w:t>корзины</w:t>
      </w:r>
      <w:r w:rsidRPr="00895E3A">
        <w:t xml:space="preserve"> клиента;</w:t>
      </w:r>
    </w:p>
    <w:p w14:paraId="68FEC91E" w14:textId="77777777" w:rsidR="00B931A4" w:rsidRPr="00895E3A" w:rsidRDefault="00B931A4" w:rsidP="00E31AB0">
      <w:pPr>
        <w:pStyle w:val="ListParagraph"/>
        <w:numPr>
          <w:ilvl w:val="0"/>
          <w:numId w:val="35"/>
        </w:numPr>
      </w:pPr>
      <w:r w:rsidRPr="00895E3A">
        <w:t>Система получает из каталога товары;</w:t>
      </w:r>
    </w:p>
    <w:p w14:paraId="68FEC91F" w14:textId="77777777" w:rsidR="00D6638C" w:rsidRPr="00895E3A" w:rsidRDefault="00D6638C" w:rsidP="00E31AB0">
      <w:pPr>
        <w:pStyle w:val="ListParagraph"/>
        <w:keepLines w:val="0"/>
        <w:numPr>
          <w:ilvl w:val="0"/>
          <w:numId w:val="35"/>
        </w:numPr>
        <w:spacing w:after="200" w:line="276" w:lineRule="auto"/>
        <w:contextualSpacing/>
      </w:pPr>
      <w:r w:rsidRPr="00895E3A">
        <w:t>Система удаляет из Корзины подарки, которые были физически удалены из таблицы подарков. При этом подарки, которые не доступны или не опубликованы, не удаляются.</w:t>
      </w:r>
    </w:p>
    <w:p w14:paraId="68FEC920" w14:textId="77777777" w:rsidR="00AD28D4" w:rsidRPr="00895E3A" w:rsidRDefault="00AD28D4" w:rsidP="00E31AB0">
      <w:pPr>
        <w:pStyle w:val="ListParagraph"/>
        <w:numPr>
          <w:ilvl w:val="0"/>
          <w:numId w:val="35"/>
        </w:numPr>
      </w:pPr>
      <w:r w:rsidRPr="00895E3A">
        <w:t>Система рассчитывает общее кол-во товаров в корзине, стоимость каждой «строки» корзины, общую стоимость корзины;</w:t>
      </w:r>
    </w:p>
    <w:p w14:paraId="68FEC921" w14:textId="77777777" w:rsidR="00B931A4" w:rsidRPr="00895E3A" w:rsidRDefault="00B931A4" w:rsidP="00E31AB0">
      <w:pPr>
        <w:pStyle w:val="ListParagraph"/>
        <w:numPr>
          <w:ilvl w:val="0"/>
          <w:numId w:val="35"/>
        </w:numPr>
      </w:pPr>
      <w:r w:rsidRPr="00895E3A">
        <w:t xml:space="preserve">Система сортирует товары в порядке добавления товаров в </w:t>
      </w:r>
      <w:r w:rsidR="00D23760" w:rsidRPr="00895E3A">
        <w:t>корзину</w:t>
      </w:r>
      <w:r w:rsidRPr="00895E3A">
        <w:t xml:space="preserve">; </w:t>
      </w:r>
    </w:p>
    <w:p w14:paraId="68FEC922" w14:textId="77777777" w:rsidR="00B931A4" w:rsidRPr="00895E3A" w:rsidRDefault="00B931A4" w:rsidP="00E31AB0">
      <w:pPr>
        <w:pStyle w:val="ListParagraph"/>
        <w:numPr>
          <w:ilvl w:val="0"/>
          <w:numId w:val="35"/>
        </w:numPr>
      </w:pPr>
      <w:r w:rsidRPr="00895E3A">
        <w:lastRenderedPageBreak/>
        <w:t>Система исключает товары согласно входному параметру «Количество пропущенных записей»;</w:t>
      </w:r>
    </w:p>
    <w:p w14:paraId="68FEC923" w14:textId="77777777" w:rsidR="00B931A4" w:rsidRPr="00895E3A" w:rsidRDefault="00B931A4" w:rsidP="00E31AB0">
      <w:pPr>
        <w:pStyle w:val="ListParagraph"/>
        <w:numPr>
          <w:ilvl w:val="0"/>
          <w:numId w:val="35"/>
        </w:numPr>
      </w:pPr>
      <w:r w:rsidRPr="00895E3A">
        <w:t>Система возвращает только то количество товаров, которое указано во входном параметре «Максимальное количество возвращаемых записей».</w:t>
      </w:r>
    </w:p>
    <w:p w14:paraId="68FEC924" w14:textId="77777777" w:rsidR="009427D6" w:rsidRPr="00895E3A" w:rsidRDefault="009427D6" w:rsidP="009427D6">
      <w:pPr>
        <w:pStyle w:val="Heading3"/>
        <w:numPr>
          <w:ilvl w:val="2"/>
          <w:numId w:val="13"/>
        </w:numPr>
      </w:pPr>
      <w:bookmarkStart w:id="953" w:name="_Toc370583202"/>
      <w:r w:rsidRPr="00895E3A">
        <w:t>Получение элемента корзины клиента (GetBasketItem)</w:t>
      </w:r>
      <w:bookmarkEnd w:id="953"/>
    </w:p>
    <w:p w14:paraId="68FEC925" w14:textId="77777777" w:rsidR="009427D6" w:rsidRPr="00895E3A" w:rsidRDefault="009427D6" w:rsidP="009427D6">
      <w:pPr>
        <w:pStyle w:val="Heading4"/>
        <w:numPr>
          <w:ilvl w:val="3"/>
          <w:numId w:val="13"/>
        </w:numPr>
      </w:pPr>
      <w:bookmarkStart w:id="954" w:name="_Toc370583203"/>
      <w:r w:rsidRPr="00895E3A">
        <w:t>Карточка операции</w:t>
      </w:r>
      <w:bookmarkEnd w:id="954"/>
    </w:p>
    <w:tbl>
      <w:tblPr>
        <w:tblStyle w:val="TableGrid"/>
        <w:tblW w:w="0" w:type="auto"/>
        <w:tblLook w:val="04A0" w:firstRow="1" w:lastRow="0" w:firstColumn="1" w:lastColumn="0" w:noHBand="0" w:noVBand="1"/>
      </w:tblPr>
      <w:tblGrid>
        <w:gridCol w:w="3652"/>
        <w:gridCol w:w="6201"/>
      </w:tblGrid>
      <w:tr w:rsidR="009427D6" w:rsidRPr="00895E3A" w14:paraId="68FEC928" w14:textId="77777777" w:rsidTr="005D7D34">
        <w:tc>
          <w:tcPr>
            <w:tcW w:w="3652" w:type="dxa"/>
          </w:tcPr>
          <w:p w14:paraId="68FEC926" w14:textId="77777777" w:rsidR="009427D6" w:rsidRPr="00895E3A" w:rsidRDefault="009427D6" w:rsidP="005D7D34">
            <w:r w:rsidRPr="00895E3A">
              <w:t>Предназначение</w:t>
            </w:r>
          </w:p>
        </w:tc>
        <w:tc>
          <w:tcPr>
            <w:tcW w:w="6201" w:type="dxa"/>
          </w:tcPr>
          <w:p w14:paraId="68FEC927" w14:textId="77777777" w:rsidR="009427D6" w:rsidRPr="00895E3A" w:rsidRDefault="009427D6">
            <w:r w:rsidRPr="00895E3A">
              <w:t>Операция предназначена для получения элемента корзины клиента</w:t>
            </w:r>
          </w:p>
        </w:tc>
      </w:tr>
      <w:tr w:rsidR="009427D6" w:rsidRPr="00895E3A" w14:paraId="68FEC92B" w14:textId="77777777" w:rsidTr="005D7D34">
        <w:tc>
          <w:tcPr>
            <w:tcW w:w="3652" w:type="dxa"/>
          </w:tcPr>
          <w:p w14:paraId="68FEC929" w14:textId="77777777" w:rsidR="009427D6" w:rsidRPr="00895E3A" w:rsidRDefault="009427D6" w:rsidP="005D7D34">
            <w:r w:rsidRPr="00895E3A">
              <w:t>Режим выполнения</w:t>
            </w:r>
          </w:p>
        </w:tc>
        <w:tc>
          <w:tcPr>
            <w:tcW w:w="6201" w:type="dxa"/>
          </w:tcPr>
          <w:p w14:paraId="68FEC92A" w14:textId="77777777" w:rsidR="009427D6" w:rsidRPr="00895E3A" w:rsidRDefault="009427D6" w:rsidP="005D7D34">
            <w:r w:rsidRPr="00895E3A">
              <w:t>Синхронный</w:t>
            </w:r>
          </w:p>
        </w:tc>
      </w:tr>
    </w:tbl>
    <w:p w14:paraId="68FEC92C" w14:textId="77777777" w:rsidR="009427D6" w:rsidRPr="00895E3A" w:rsidRDefault="009427D6" w:rsidP="009427D6">
      <w:pPr>
        <w:pStyle w:val="Heading4"/>
        <w:numPr>
          <w:ilvl w:val="3"/>
          <w:numId w:val="13"/>
        </w:numPr>
      </w:pPr>
      <w:bookmarkStart w:id="955" w:name="_Toc370583204"/>
      <w:r w:rsidRPr="00895E3A">
        <w:t>Параметры назначения</w:t>
      </w:r>
      <w:bookmarkEnd w:id="955"/>
    </w:p>
    <w:tbl>
      <w:tblPr>
        <w:tblStyle w:val="TableGrid"/>
        <w:tblW w:w="0" w:type="auto"/>
        <w:tblLook w:val="04A0" w:firstRow="1" w:lastRow="0" w:firstColumn="1" w:lastColumn="0" w:noHBand="0" w:noVBand="1"/>
      </w:tblPr>
      <w:tblGrid>
        <w:gridCol w:w="4926"/>
        <w:gridCol w:w="4927"/>
      </w:tblGrid>
      <w:tr w:rsidR="009427D6" w:rsidRPr="00895E3A" w14:paraId="68FEC92F" w14:textId="77777777" w:rsidTr="005D7D34">
        <w:tc>
          <w:tcPr>
            <w:tcW w:w="4926" w:type="dxa"/>
          </w:tcPr>
          <w:p w14:paraId="68FEC92D" w14:textId="77777777" w:rsidR="009427D6" w:rsidRPr="00895E3A" w:rsidRDefault="009427D6" w:rsidP="005D7D34">
            <w:pPr>
              <w:rPr>
                <w:b/>
              </w:rPr>
            </w:pPr>
            <w:r w:rsidRPr="00895E3A">
              <w:rPr>
                <w:b/>
              </w:rPr>
              <w:t>Параметр</w:t>
            </w:r>
          </w:p>
        </w:tc>
        <w:tc>
          <w:tcPr>
            <w:tcW w:w="4927" w:type="dxa"/>
          </w:tcPr>
          <w:p w14:paraId="68FEC92E" w14:textId="77777777" w:rsidR="009427D6" w:rsidRPr="00895E3A" w:rsidRDefault="009427D6" w:rsidP="005D7D34">
            <w:pPr>
              <w:rPr>
                <w:b/>
              </w:rPr>
            </w:pPr>
            <w:r w:rsidRPr="00895E3A">
              <w:rPr>
                <w:b/>
              </w:rPr>
              <w:t>Значение</w:t>
            </w:r>
          </w:p>
        </w:tc>
      </w:tr>
      <w:tr w:rsidR="009427D6" w:rsidRPr="00895E3A" w14:paraId="68FEC932" w14:textId="77777777" w:rsidTr="005D7D34">
        <w:tc>
          <w:tcPr>
            <w:tcW w:w="4926" w:type="dxa"/>
          </w:tcPr>
          <w:p w14:paraId="68FEC930" w14:textId="77777777" w:rsidR="009427D6" w:rsidRPr="00895E3A" w:rsidRDefault="009427D6" w:rsidP="005D7D34">
            <w:r w:rsidRPr="00895E3A">
              <w:t>Максимальное время от получения запроса до выдачи ответа</w:t>
            </w:r>
          </w:p>
        </w:tc>
        <w:tc>
          <w:tcPr>
            <w:tcW w:w="4927" w:type="dxa"/>
          </w:tcPr>
          <w:p w14:paraId="68FEC931" w14:textId="77777777" w:rsidR="009427D6" w:rsidRPr="00895E3A" w:rsidRDefault="009427D6" w:rsidP="005D7D34">
            <w:r w:rsidRPr="00895E3A">
              <w:t>200 миллисекунд</w:t>
            </w:r>
          </w:p>
        </w:tc>
      </w:tr>
    </w:tbl>
    <w:p w14:paraId="68FEC933" w14:textId="77777777" w:rsidR="009427D6" w:rsidRPr="00895E3A" w:rsidRDefault="009427D6" w:rsidP="009427D6">
      <w:pPr>
        <w:pStyle w:val="Heading4"/>
        <w:numPr>
          <w:ilvl w:val="3"/>
          <w:numId w:val="13"/>
        </w:numPr>
      </w:pPr>
      <w:bookmarkStart w:id="956" w:name="_Toc370583205"/>
      <w:r w:rsidRPr="00895E3A">
        <w:t>Влияние на другие операции</w:t>
      </w:r>
      <w:bookmarkEnd w:id="956"/>
    </w:p>
    <w:p w14:paraId="68FEC934" w14:textId="77777777" w:rsidR="009427D6" w:rsidRPr="00895E3A" w:rsidRDefault="009427D6" w:rsidP="009427D6">
      <w:r w:rsidRPr="00895E3A">
        <w:t>Отсутствует.</w:t>
      </w:r>
    </w:p>
    <w:p w14:paraId="68FEC935" w14:textId="77777777" w:rsidR="009427D6" w:rsidRPr="00895E3A" w:rsidRDefault="009427D6" w:rsidP="009427D6">
      <w:pPr>
        <w:pStyle w:val="Heading4"/>
        <w:numPr>
          <w:ilvl w:val="3"/>
          <w:numId w:val="13"/>
        </w:numPr>
      </w:pPr>
      <w:bookmarkStart w:id="957" w:name="_Toc370583206"/>
      <w:r w:rsidRPr="00895E3A">
        <w:t>Входные параметры</w:t>
      </w:r>
      <w:bookmarkEnd w:id="957"/>
    </w:p>
    <w:tbl>
      <w:tblPr>
        <w:tblStyle w:val="TableGrid"/>
        <w:tblW w:w="0" w:type="auto"/>
        <w:tblLook w:val="04A0" w:firstRow="1" w:lastRow="0" w:firstColumn="1" w:lastColumn="0" w:noHBand="0" w:noVBand="1"/>
      </w:tblPr>
      <w:tblGrid>
        <w:gridCol w:w="2093"/>
        <w:gridCol w:w="5906"/>
        <w:gridCol w:w="1854"/>
      </w:tblGrid>
      <w:tr w:rsidR="009427D6" w:rsidRPr="00895E3A" w14:paraId="68FEC939" w14:textId="77777777" w:rsidTr="005D7D34">
        <w:tc>
          <w:tcPr>
            <w:tcW w:w="2093" w:type="dxa"/>
          </w:tcPr>
          <w:p w14:paraId="68FEC936" w14:textId="77777777" w:rsidR="009427D6" w:rsidRPr="00895E3A" w:rsidRDefault="009427D6" w:rsidP="005D7D34">
            <w:pPr>
              <w:rPr>
                <w:b/>
              </w:rPr>
            </w:pPr>
            <w:r w:rsidRPr="00895E3A">
              <w:rPr>
                <w:b/>
              </w:rPr>
              <w:t>Параметр</w:t>
            </w:r>
          </w:p>
        </w:tc>
        <w:tc>
          <w:tcPr>
            <w:tcW w:w="5906" w:type="dxa"/>
          </w:tcPr>
          <w:p w14:paraId="68FEC937" w14:textId="77777777" w:rsidR="009427D6" w:rsidRPr="00895E3A" w:rsidRDefault="009427D6" w:rsidP="005D7D34">
            <w:pPr>
              <w:rPr>
                <w:b/>
              </w:rPr>
            </w:pPr>
            <w:r w:rsidRPr="00895E3A">
              <w:rPr>
                <w:b/>
              </w:rPr>
              <w:t>Описание</w:t>
            </w:r>
          </w:p>
        </w:tc>
        <w:tc>
          <w:tcPr>
            <w:tcW w:w="1854" w:type="dxa"/>
          </w:tcPr>
          <w:p w14:paraId="68FEC938" w14:textId="77777777" w:rsidR="009427D6" w:rsidRPr="00895E3A" w:rsidRDefault="009427D6" w:rsidP="005D7D34">
            <w:pPr>
              <w:rPr>
                <w:b/>
              </w:rPr>
            </w:pPr>
            <w:r w:rsidRPr="00895E3A">
              <w:rPr>
                <w:b/>
              </w:rPr>
              <w:t>Обязательный?</w:t>
            </w:r>
          </w:p>
        </w:tc>
      </w:tr>
      <w:tr w:rsidR="009427D6" w:rsidRPr="00895E3A" w14:paraId="68FEC93D" w14:textId="77777777" w:rsidTr="005D7D34">
        <w:tc>
          <w:tcPr>
            <w:tcW w:w="2093" w:type="dxa"/>
          </w:tcPr>
          <w:p w14:paraId="68FEC93A" w14:textId="77777777" w:rsidR="009427D6" w:rsidRPr="00895E3A" w:rsidRDefault="009427D6" w:rsidP="005D7D34">
            <w:r w:rsidRPr="00895E3A">
              <w:t>Идентификатор клиента</w:t>
            </w:r>
            <w:r w:rsidR="00BD7DD7" w:rsidRPr="00895E3A">
              <w:t xml:space="preserve"> (ClientId)</w:t>
            </w:r>
          </w:p>
        </w:tc>
        <w:tc>
          <w:tcPr>
            <w:tcW w:w="5906" w:type="dxa"/>
          </w:tcPr>
          <w:p w14:paraId="68FEC93B" w14:textId="77777777" w:rsidR="009427D6" w:rsidRPr="00895E3A" w:rsidRDefault="009427D6" w:rsidP="005D7D34">
            <w:r w:rsidRPr="00895E3A">
              <w:t xml:space="preserve">Уникальный идентификатор клиента, </w:t>
            </w:r>
            <w:proofErr w:type="gramStart"/>
            <w:r w:rsidRPr="00895E3A">
              <w:t>товары</w:t>
            </w:r>
            <w:proofErr w:type="gramEnd"/>
            <w:r w:rsidRPr="00895E3A">
              <w:t xml:space="preserve"> из Корзины которого требуется получить.</w:t>
            </w:r>
          </w:p>
        </w:tc>
        <w:tc>
          <w:tcPr>
            <w:tcW w:w="1854" w:type="dxa"/>
          </w:tcPr>
          <w:p w14:paraId="68FEC93C" w14:textId="77777777" w:rsidR="00BD7DD7" w:rsidRPr="00895E3A" w:rsidRDefault="009427D6" w:rsidP="005D7D34">
            <w:r w:rsidRPr="00895E3A">
              <w:t>Да</w:t>
            </w:r>
          </w:p>
        </w:tc>
      </w:tr>
      <w:tr w:rsidR="00BD7DD7" w:rsidRPr="00895E3A" w14:paraId="68FEC941" w14:textId="77777777" w:rsidTr="005D7D34">
        <w:tc>
          <w:tcPr>
            <w:tcW w:w="2093" w:type="dxa"/>
          </w:tcPr>
          <w:p w14:paraId="68FEC93E" w14:textId="77777777" w:rsidR="00BD7DD7" w:rsidRPr="00895E3A" w:rsidRDefault="00BD7DD7">
            <w:r w:rsidRPr="00895E3A">
              <w:t>Внутренний идентификатор товара (productId)</w:t>
            </w:r>
          </w:p>
        </w:tc>
        <w:tc>
          <w:tcPr>
            <w:tcW w:w="5906" w:type="dxa"/>
          </w:tcPr>
          <w:p w14:paraId="68FEC93F" w14:textId="77777777" w:rsidR="00BD7DD7" w:rsidRPr="00895E3A" w:rsidRDefault="00BD7DD7" w:rsidP="005D7D34">
            <w:r w:rsidRPr="00895E3A">
              <w:t>Идентификатор товара в системе «Лояльность».</w:t>
            </w:r>
          </w:p>
        </w:tc>
        <w:tc>
          <w:tcPr>
            <w:tcW w:w="1854" w:type="dxa"/>
          </w:tcPr>
          <w:p w14:paraId="68FEC940" w14:textId="77777777" w:rsidR="00BD7DD7" w:rsidRPr="00895E3A" w:rsidRDefault="00BD7DD7" w:rsidP="005D7D34">
            <w:r w:rsidRPr="00895E3A">
              <w:t>Да</w:t>
            </w:r>
          </w:p>
        </w:tc>
      </w:tr>
      <w:tr w:rsidR="009427D6" w:rsidRPr="00895E3A" w14:paraId="68FEC945" w14:textId="77777777" w:rsidTr="005D7D34">
        <w:tc>
          <w:tcPr>
            <w:tcW w:w="2093" w:type="dxa"/>
          </w:tcPr>
          <w:p w14:paraId="68FEC942" w14:textId="77777777" w:rsidR="009427D6" w:rsidRPr="00895E3A" w:rsidRDefault="009427D6" w:rsidP="005D7D34">
            <w:r w:rsidRPr="00895E3A">
              <w:t>Конте</w:t>
            </w:r>
            <w:proofErr w:type="gramStart"/>
            <w:r w:rsidRPr="00895E3A">
              <w:t>кст кл</w:t>
            </w:r>
            <w:proofErr w:type="gramEnd"/>
            <w:r w:rsidRPr="00895E3A">
              <w:t>иента</w:t>
            </w:r>
            <w:r w:rsidR="00BD7DD7" w:rsidRPr="00895E3A">
              <w:t xml:space="preserve"> (ClientContext)</w:t>
            </w:r>
          </w:p>
        </w:tc>
        <w:tc>
          <w:tcPr>
            <w:tcW w:w="5906" w:type="dxa"/>
          </w:tcPr>
          <w:p w14:paraId="68FEC943" w14:textId="77777777" w:rsidR="009427D6" w:rsidRPr="00895E3A" w:rsidRDefault="009427D6" w:rsidP="005D7D34">
            <w:r w:rsidRPr="00895E3A">
              <w:t>Набор пар ключ-значение, содержащий информацию о клиенте.</w:t>
            </w:r>
          </w:p>
        </w:tc>
        <w:tc>
          <w:tcPr>
            <w:tcW w:w="1854" w:type="dxa"/>
          </w:tcPr>
          <w:p w14:paraId="68FEC944" w14:textId="77777777" w:rsidR="009427D6" w:rsidRPr="00895E3A" w:rsidRDefault="00ED4228" w:rsidP="005D7D34">
            <w:r w:rsidRPr="00895E3A">
              <w:t>Да</w:t>
            </w:r>
          </w:p>
        </w:tc>
      </w:tr>
    </w:tbl>
    <w:p w14:paraId="68FEC946" w14:textId="77777777" w:rsidR="009427D6" w:rsidRPr="00895E3A" w:rsidRDefault="009427D6" w:rsidP="009427D6"/>
    <w:p w14:paraId="68FEC947" w14:textId="77777777" w:rsidR="009427D6" w:rsidRPr="00895E3A" w:rsidRDefault="009427D6" w:rsidP="009427D6">
      <w:pPr>
        <w:pStyle w:val="Heading4"/>
        <w:numPr>
          <w:ilvl w:val="3"/>
          <w:numId w:val="13"/>
        </w:numPr>
      </w:pPr>
      <w:bookmarkStart w:id="958" w:name="_Toc370583207"/>
      <w:r w:rsidRPr="00895E3A">
        <w:lastRenderedPageBreak/>
        <w:t>Выходные данные</w:t>
      </w:r>
      <w:bookmarkEnd w:id="958"/>
    </w:p>
    <w:tbl>
      <w:tblPr>
        <w:tblStyle w:val="TableGrid"/>
        <w:tblW w:w="0" w:type="auto"/>
        <w:tblLook w:val="04A0" w:firstRow="1" w:lastRow="0" w:firstColumn="1" w:lastColumn="0" w:noHBand="0" w:noVBand="1"/>
      </w:tblPr>
      <w:tblGrid>
        <w:gridCol w:w="2093"/>
        <w:gridCol w:w="5906"/>
        <w:gridCol w:w="1854"/>
      </w:tblGrid>
      <w:tr w:rsidR="009427D6" w:rsidRPr="00895E3A" w14:paraId="68FEC94B" w14:textId="77777777" w:rsidTr="005D7D34">
        <w:tc>
          <w:tcPr>
            <w:tcW w:w="2093" w:type="dxa"/>
          </w:tcPr>
          <w:p w14:paraId="68FEC948" w14:textId="77777777" w:rsidR="009427D6" w:rsidRPr="00895E3A" w:rsidRDefault="009427D6" w:rsidP="005D7D34">
            <w:pPr>
              <w:rPr>
                <w:b/>
              </w:rPr>
            </w:pPr>
            <w:r w:rsidRPr="00895E3A">
              <w:rPr>
                <w:b/>
              </w:rPr>
              <w:t>Атрибут</w:t>
            </w:r>
          </w:p>
        </w:tc>
        <w:tc>
          <w:tcPr>
            <w:tcW w:w="5906" w:type="dxa"/>
          </w:tcPr>
          <w:p w14:paraId="68FEC949" w14:textId="77777777" w:rsidR="009427D6" w:rsidRPr="00895E3A" w:rsidRDefault="009427D6" w:rsidP="005D7D34">
            <w:pPr>
              <w:rPr>
                <w:b/>
              </w:rPr>
            </w:pPr>
            <w:r w:rsidRPr="00895E3A">
              <w:rPr>
                <w:b/>
              </w:rPr>
              <w:t>Описание</w:t>
            </w:r>
          </w:p>
        </w:tc>
        <w:tc>
          <w:tcPr>
            <w:tcW w:w="1854" w:type="dxa"/>
          </w:tcPr>
          <w:p w14:paraId="68FEC94A" w14:textId="77777777" w:rsidR="009427D6" w:rsidRPr="00895E3A" w:rsidRDefault="009427D6" w:rsidP="005D7D34">
            <w:pPr>
              <w:rPr>
                <w:b/>
              </w:rPr>
            </w:pPr>
            <w:r w:rsidRPr="00895E3A">
              <w:rPr>
                <w:b/>
              </w:rPr>
              <w:t>Обязательный?</w:t>
            </w:r>
          </w:p>
        </w:tc>
      </w:tr>
      <w:tr w:rsidR="00B04AC3" w:rsidRPr="00895E3A" w14:paraId="68FEC94F" w14:textId="77777777" w:rsidTr="005D7D34">
        <w:tc>
          <w:tcPr>
            <w:tcW w:w="2093" w:type="dxa"/>
          </w:tcPr>
          <w:p w14:paraId="68FEC94C" w14:textId="77777777" w:rsidR="00B04AC3" w:rsidRPr="00895E3A" w:rsidRDefault="00B04AC3" w:rsidP="005D7D34">
            <w:r w:rsidRPr="00895E3A">
              <w:t>Признак успешного выполнения операции (Success)</w:t>
            </w:r>
          </w:p>
        </w:tc>
        <w:tc>
          <w:tcPr>
            <w:tcW w:w="5906" w:type="dxa"/>
          </w:tcPr>
          <w:p w14:paraId="68FEC94D" w14:textId="77777777" w:rsidR="00B04AC3" w:rsidRPr="00895E3A" w:rsidRDefault="00B04AC3" w:rsidP="005D7D34">
            <w:r w:rsidRPr="00895E3A">
              <w:t>Признак успешного выполнения операции</w:t>
            </w:r>
          </w:p>
        </w:tc>
        <w:tc>
          <w:tcPr>
            <w:tcW w:w="1854" w:type="dxa"/>
          </w:tcPr>
          <w:p w14:paraId="68FEC94E" w14:textId="77777777" w:rsidR="00B04AC3" w:rsidRPr="00895E3A" w:rsidRDefault="00B04AC3" w:rsidP="005D7D34">
            <w:r w:rsidRPr="00895E3A">
              <w:t>Да</w:t>
            </w:r>
          </w:p>
        </w:tc>
      </w:tr>
      <w:tr w:rsidR="00B04AC3" w:rsidRPr="00895E3A" w14:paraId="68FEC955" w14:textId="77777777" w:rsidTr="005D7D34">
        <w:tc>
          <w:tcPr>
            <w:tcW w:w="2093" w:type="dxa"/>
          </w:tcPr>
          <w:p w14:paraId="68FEC950" w14:textId="77777777" w:rsidR="00B04AC3" w:rsidRPr="00895E3A" w:rsidRDefault="00B04AC3" w:rsidP="005D7D34">
            <w:r w:rsidRPr="00895E3A">
              <w:t>Код возврата (ResultCode)</w:t>
            </w:r>
          </w:p>
        </w:tc>
        <w:tc>
          <w:tcPr>
            <w:tcW w:w="5906" w:type="dxa"/>
          </w:tcPr>
          <w:p w14:paraId="68FEC951" w14:textId="77777777" w:rsidR="00B04AC3" w:rsidRPr="00895E3A" w:rsidRDefault="00B04AC3" w:rsidP="005D7D34">
            <w:r w:rsidRPr="00895E3A">
              <w:t>Целочисленный код, информирующий о результате выполнения операции. Допустимые значения:</w:t>
            </w:r>
          </w:p>
          <w:p w14:paraId="68FEC952" w14:textId="77777777" w:rsidR="00B04AC3" w:rsidRPr="00895E3A" w:rsidRDefault="00B04AC3" w:rsidP="005D7D34">
            <w:r w:rsidRPr="00895E3A">
              <w:t>0 – операция выполнена успешно</w:t>
            </w:r>
          </w:p>
          <w:p w14:paraId="68FEC953" w14:textId="77777777" w:rsidR="00B04AC3" w:rsidRPr="00895E3A" w:rsidRDefault="00B04AC3" w:rsidP="005D7D34">
            <w:r w:rsidRPr="00895E3A">
              <w:t>1 – во время выполнения операции произошла непредвиденная ошибка</w:t>
            </w:r>
          </w:p>
        </w:tc>
        <w:tc>
          <w:tcPr>
            <w:tcW w:w="1854" w:type="dxa"/>
          </w:tcPr>
          <w:p w14:paraId="68FEC954" w14:textId="77777777" w:rsidR="00B04AC3" w:rsidRPr="00895E3A" w:rsidRDefault="00B04AC3" w:rsidP="005D7D34">
            <w:r w:rsidRPr="00895E3A">
              <w:t>Да</w:t>
            </w:r>
          </w:p>
        </w:tc>
      </w:tr>
      <w:tr w:rsidR="00B04AC3" w:rsidRPr="00895E3A" w14:paraId="68FEC959" w14:textId="77777777" w:rsidTr="005D7D34">
        <w:tc>
          <w:tcPr>
            <w:tcW w:w="2093" w:type="dxa"/>
          </w:tcPr>
          <w:p w14:paraId="68FEC956" w14:textId="77777777" w:rsidR="00B04AC3" w:rsidRPr="00895E3A" w:rsidRDefault="00B04AC3" w:rsidP="005D7D34">
            <w:r w:rsidRPr="00895E3A">
              <w:t>Описание ошибки (ResultDescription)</w:t>
            </w:r>
          </w:p>
        </w:tc>
        <w:tc>
          <w:tcPr>
            <w:tcW w:w="5906" w:type="dxa"/>
          </w:tcPr>
          <w:p w14:paraId="68FEC957" w14:textId="77777777" w:rsidR="00B04AC3" w:rsidRPr="00895E3A" w:rsidRDefault="00B04AC3" w:rsidP="005D7D34">
            <w:r w:rsidRPr="00895E3A">
              <w:t>Обязательно заполняется, если код возврата не равен 0. В других случаях никогда не заполняется.</w:t>
            </w:r>
          </w:p>
        </w:tc>
        <w:tc>
          <w:tcPr>
            <w:tcW w:w="1854" w:type="dxa"/>
          </w:tcPr>
          <w:p w14:paraId="68FEC958" w14:textId="77777777" w:rsidR="00B04AC3" w:rsidRPr="00895E3A" w:rsidRDefault="00B04AC3" w:rsidP="005D7D34">
            <w:r w:rsidRPr="00895E3A">
              <w:t>Нет</w:t>
            </w:r>
          </w:p>
        </w:tc>
      </w:tr>
      <w:tr w:rsidR="009427D6" w:rsidRPr="00895E3A" w14:paraId="68FEC95D" w14:textId="77777777" w:rsidTr="005D7D34">
        <w:tc>
          <w:tcPr>
            <w:tcW w:w="2093" w:type="dxa"/>
          </w:tcPr>
          <w:p w14:paraId="68FEC95A" w14:textId="77777777" w:rsidR="009427D6" w:rsidRPr="00895E3A" w:rsidRDefault="009427D6" w:rsidP="00B04AC3">
            <w:r w:rsidRPr="00895E3A">
              <w:t>Элемент корзины</w:t>
            </w:r>
            <w:r w:rsidR="00B04AC3" w:rsidRPr="00895E3A">
              <w:t xml:space="preserve"> (Item)</w:t>
            </w:r>
          </w:p>
        </w:tc>
        <w:tc>
          <w:tcPr>
            <w:tcW w:w="5906" w:type="dxa"/>
          </w:tcPr>
          <w:p w14:paraId="68FEC95B" w14:textId="77777777" w:rsidR="009427D6" w:rsidRPr="00895E3A" w:rsidRDefault="00336A13">
            <w:r w:rsidRPr="00895E3A">
              <w:t>З</w:t>
            </w:r>
            <w:r w:rsidR="009427D6" w:rsidRPr="00895E3A">
              <w:t>апис</w:t>
            </w:r>
            <w:r w:rsidRPr="00895E3A">
              <w:t>ь</w:t>
            </w:r>
            <w:r w:rsidR="009427D6" w:rsidRPr="00895E3A">
              <w:t xml:space="preserve"> типа «Элемент корзины»</w:t>
            </w:r>
          </w:p>
        </w:tc>
        <w:tc>
          <w:tcPr>
            <w:tcW w:w="1854" w:type="dxa"/>
          </w:tcPr>
          <w:p w14:paraId="68FEC95C" w14:textId="77777777" w:rsidR="009427D6" w:rsidRPr="00895E3A" w:rsidRDefault="009427D6" w:rsidP="005D7D34">
            <w:r w:rsidRPr="00895E3A">
              <w:t>Нет</w:t>
            </w:r>
          </w:p>
        </w:tc>
      </w:tr>
    </w:tbl>
    <w:p w14:paraId="68FEC95E" w14:textId="77777777" w:rsidR="009427D6" w:rsidRPr="00895E3A" w:rsidRDefault="009427D6" w:rsidP="009427D6">
      <w:pPr>
        <w:pStyle w:val="Heading4"/>
        <w:numPr>
          <w:ilvl w:val="3"/>
          <w:numId w:val="13"/>
        </w:numPr>
      </w:pPr>
      <w:bookmarkStart w:id="959" w:name="_Toc370583208"/>
      <w:r w:rsidRPr="00895E3A">
        <w:t>Логика выполнения</w:t>
      </w:r>
      <w:bookmarkEnd w:id="959"/>
    </w:p>
    <w:p w14:paraId="68FEC95F" w14:textId="77777777" w:rsidR="009427D6" w:rsidRPr="00895E3A" w:rsidRDefault="009427D6" w:rsidP="00E31AB0">
      <w:pPr>
        <w:pStyle w:val="ListParagraph"/>
        <w:numPr>
          <w:ilvl w:val="0"/>
          <w:numId w:val="43"/>
        </w:numPr>
      </w:pPr>
      <w:r w:rsidRPr="00895E3A">
        <w:t xml:space="preserve">Система получает </w:t>
      </w:r>
      <w:r w:rsidR="005B5E80" w:rsidRPr="00895E3A">
        <w:t xml:space="preserve">«Элемент корзины» </w:t>
      </w:r>
      <w:r w:rsidRPr="00895E3A">
        <w:t>из корзины клиента;</w:t>
      </w:r>
    </w:p>
    <w:p w14:paraId="68FEC960" w14:textId="77777777" w:rsidR="009427D6" w:rsidRPr="00895E3A" w:rsidRDefault="009427D6" w:rsidP="00E31AB0">
      <w:pPr>
        <w:pStyle w:val="ListParagraph"/>
        <w:numPr>
          <w:ilvl w:val="0"/>
          <w:numId w:val="43"/>
        </w:numPr>
      </w:pPr>
      <w:r w:rsidRPr="00895E3A">
        <w:t xml:space="preserve">Система </w:t>
      </w:r>
      <w:r w:rsidR="005B5E80" w:rsidRPr="00895E3A">
        <w:t xml:space="preserve">загружает соответствующий </w:t>
      </w:r>
      <w:r w:rsidRPr="00895E3A">
        <w:t>товар</w:t>
      </w:r>
      <w:r w:rsidR="005B5E80" w:rsidRPr="00895E3A">
        <w:t xml:space="preserve"> из каталога</w:t>
      </w:r>
      <w:r w:rsidRPr="00895E3A">
        <w:t>;</w:t>
      </w:r>
    </w:p>
    <w:p w14:paraId="68FEC961" w14:textId="77777777" w:rsidR="009427D6" w:rsidRPr="00895E3A" w:rsidRDefault="009427D6" w:rsidP="00E31AB0">
      <w:pPr>
        <w:pStyle w:val="ListParagraph"/>
        <w:numPr>
          <w:ilvl w:val="0"/>
          <w:numId w:val="43"/>
        </w:numPr>
      </w:pPr>
      <w:r w:rsidRPr="00895E3A">
        <w:t>Система рассчитывает ст</w:t>
      </w:r>
      <w:r w:rsidR="005B5E80" w:rsidRPr="00895E3A">
        <w:t>оимость элемента корзины</w:t>
      </w:r>
      <w:r w:rsidRPr="00895E3A">
        <w:t>;</w:t>
      </w:r>
    </w:p>
    <w:p w14:paraId="68FEC962" w14:textId="77777777" w:rsidR="00313AC2" w:rsidRPr="00895E3A" w:rsidRDefault="00313AC2">
      <w:pPr>
        <w:pStyle w:val="Heading1"/>
        <w:numPr>
          <w:ilvl w:val="0"/>
          <w:numId w:val="13"/>
        </w:numPr>
      </w:pPr>
      <w:bookmarkStart w:id="960" w:name="_Toc370583209"/>
      <w:r w:rsidRPr="00895E3A">
        <w:t>Алгоритмы</w:t>
      </w:r>
      <w:bookmarkEnd w:id="960"/>
    </w:p>
    <w:p w14:paraId="68FEC963" w14:textId="77777777" w:rsidR="00313AC2" w:rsidRPr="00895E3A" w:rsidRDefault="001A49A1" w:rsidP="002B4107">
      <w:pPr>
        <w:pStyle w:val="Heading2"/>
        <w:numPr>
          <w:ilvl w:val="1"/>
          <w:numId w:val="13"/>
        </w:numPr>
        <w:rPr>
          <w:lang w:val="ru-RU"/>
        </w:rPr>
      </w:pPr>
      <w:bookmarkStart w:id="961" w:name="_Цена_товара_в"/>
      <w:bookmarkStart w:id="962" w:name="_Toc370583210"/>
      <w:bookmarkEnd w:id="961"/>
      <w:r w:rsidRPr="00895E3A">
        <w:rPr>
          <w:lang w:val="ru-RU"/>
        </w:rPr>
        <w:t xml:space="preserve">Вычисление </w:t>
      </w:r>
      <w:r w:rsidR="00583BDA" w:rsidRPr="00895E3A">
        <w:rPr>
          <w:lang w:val="ru-RU"/>
        </w:rPr>
        <w:t xml:space="preserve">общей </w:t>
      </w:r>
      <w:r w:rsidRPr="00895E3A">
        <w:rPr>
          <w:lang w:val="ru-RU"/>
        </w:rPr>
        <w:t>цены</w:t>
      </w:r>
      <w:r w:rsidR="0033464D" w:rsidRPr="00895E3A">
        <w:rPr>
          <w:lang w:val="ru-RU"/>
        </w:rPr>
        <w:t xml:space="preserve"> </w:t>
      </w:r>
      <w:r w:rsidR="00583BDA" w:rsidRPr="00895E3A">
        <w:rPr>
          <w:lang w:val="ru-RU"/>
        </w:rPr>
        <w:t>на товар</w:t>
      </w:r>
      <w:r w:rsidR="0033464D" w:rsidRPr="00895E3A">
        <w:rPr>
          <w:lang w:val="ru-RU"/>
        </w:rPr>
        <w:t xml:space="preserve"> в баллах</w:t>
      </w:r>
      <w:bookmarkEnd w:id="962"/>
    </w:p>
    <w:p w14:paraId="68FEC964" w14:textId="77777777" w:rsidR="0033464D" w:rsidRPr="00895E3A" w:rsidRDefault="0033464D" w:rsidP="002B4107">
      <w:r w:rsidRPr="00895E3A">
        <w:t xml:space="preserve">Цена на товар в баллах </w:t>
      </w:r>
      <w:r w:rsidR="001A49A1" w:rsidRPr="00895E3A">
        <w:t>рассчитывается</w:t>
      </w:r>
      <w:r w:rsidRPr="00895E3A">
        <w:t xml:space="preserve"> по формуле:</w:t>
      </w:r>
    </w:p>
    <w:p w14:paraId="68FEC965" w14:textId="77777777" w:rsidR="0033464D" w:rsidRPr="00895E3A" w:rsidRDefault="0033464D" w:rsidP="002B4107">
      <w:commentRangeStart w:id="963"/>
      <w:commentRangeStart w:id="964"/>
      <w:commentRangeStart w:id="965"/>
      <w:r w:rsidRPr="00895E3A">
        <w:t xml:space="preserve">Цена = PriceAction + PriceDelivery, </w:t>
      </w:r>
      <w:commentRangeEnd w:id="963"/>
      <w:r w:rsidR="00C948D3" w:rsidRPr="00895E3A">
        <w:commentReference w:id="963"/>
      </w:r>
      <w:commentRangeEnd w:id="964"/>
      <w:r w:rsidR="005800AD" w:rsidRPr="00895E3A">
        <w:commentReference w:id="964"/>
      </w:r>
      <w:commentRangeEnd w:id="965"/>
      <w:r w:rsidR="0031690B" w:rsidRPr="00895E3A">
        <w:commentReference w:id="965"/>
      </w:r>
    </w:p>
    <w:p w14:paraId="68FEC966" w14:textId="77777777" w:rsidR="0033464D" w:rsidRPr="00895E3A" w:rsidRDefault="0033464D" w:rsidP="002B4107">
      <w:r w:rsidRPr="00895E3A">
        <w:t>где:</w:t>
      </w:r>
    </w:p>
    <w:p w14:paraId="68FEC967" w14:textId="77777777" w:rsidR="0033464D" w:rsidRPr="00895E3A" w:rsidRDefault="0033464D" w:rsidP="002B4107">
      <w:r w:rsidRPr="00895E3A">
        <w:t>PriceAction - Цена товара по акции в баллах</w:t>
      </w:r>
    </w:p>
    <w:p w14:paraId="68FEC968" w14:textId="77777777" w:rsidR="0033464D" w:rsidRPr="00895E3A" w:rsidRDefault="0033464D" w:rsidP="002B4107">
      <w:r w:rsidRPr="00895E3A">
        <w:t>PriceDelivery - Цена доставки товара в баллах</w:t>
      </w:r>
    </w:p>
    <w:p w14:paraId="68FEC969" w14:textId="77777777" w:rsidR="009D74F4" w:rsidRPr="00895E3A" w:rsidRDefault="009D74F4" w:rsidP="002B4107">
      <w:r w:rsidRPr="00895E3A">
        <w:t xml:space="preserve">Подробнее </w:t>
      </w:r>
      <w:proofErr w:type="gramStart"/>
      <w:r w:rsidRPr="00895E3A">
        <w:t>об</w:t>
      </w:r>
      <w:proofErr w:type="gramEnd"/>
      <w:r w:rsidRPr="00895E3A">
        <w:t xml:space="preserve"> вычислении Цены товара по акции и цены доставки в баллах смотри «Лояльность - ТЗ на компонент Расчет механик» раздел «Операция расчета одного значения» - «Логика выполнения»</w:t>
      </w:r>
    </w:p>
    <w:p w14:paraId="68FEC96A" w14:textId="77777777" w:rsidR="00B20206" w:rsidRPr="00895E3A" w:rsidRDefault="001A49A1" w:rsidP="00B20206">
      <w:pPr>
        <w:pStyle w:val="Heading2"/>
        <w:numPr>
          <w:ilvl w:val="1"/>
          <w:numId w:val="13"/>
        </w:numPr>
        <w:rPr>
          <w:lang w:val="ru-RU"/>
        </w:rPr>
      </w:pPr>
      <w:bookmarkStart w:id="966" w:name="_Получение_клиентского_статуса"/>
      <w:bookmarkStart w:id="967" w:name="_Toc370583211"/>
      <w:bookmarkEnd w:id="966"/>
      <w:r w:rsidRPr="00895E3A">
        <w:rPr>
          <w:lang w:val="ru-RU"/>
        </w:rPr>
        <w:lastRenderedPageBreak/>
        <w:t xml:space="preserve">Вычисление </w:t>
      </w:r>
      <w:r w:rsidR="00B20206" w:rsidRPr="00895E3A">
        <w:rPr>
          <w:lang w:val="ru-RU"/>
        </w:rPr>
        <w:t>клиентского статуса товара</w:t>
      </w:r>
      <w:bookmarkEnd w:id="967"/>
    </w:p>
    <w:p w14:paraId="68FEC96B" w14:textId="77777777" w:rsidR="00B20206" w:rsidRPr="00895E3A" w:rsidRDefault="00B20206" w:rsidP="00E31AB0">
      <w:pPr>
        <w:pStyle w:val="ListParagraph"/>
        <w:numPr>
          <w:ilvl w:val="1"/>
          <w:numId w:val="44"/>
        </w:numPr>
      </w:pPr>
      <w:r w:rsidRPr="00895E3A">
        <w:t>Если свойство товара «Доставка возможна» (DeliveryAvailable) истинно и:</w:t>
      </w:r>
    </w:p>
    <w:p w14:paraId="68FEC96C" w14:textId="77777777" w:rsidR="00B20206" w:rsidRPr="00895E3A" w:rsidRDefault="00B20206" w:rsidP="00E31AB0">
      <w:pPr>
        <w:pStyle w:val="ListParagraph"/>
        <w:numPr>
          <w:ilvl w:val="2"/>
          <w:numId w:val="44"/>
        </w:numPr>
      </w:pPr>
      <w:r w:rsidRPr="00895E3A">
        <w:t>товар имеет статус «Публичный», то статус устанавливается в «Доступен»</w:t>
      </w:r>
    </w:p>
    <w:p w14:paraId="68FEC96D" w14:textId="77777777" w:rsidR="00B20206" w:rsidRPr="00895E3A" w:rsidRDefault="00B20206" w:rsidP="00E31AB0">
      <w:pPr>
        <w:pStyle w:val="ListParagraph"/>
        <w:numPr>
          <w:ilvl w:val="2"/>
          <w:numId w:val="44"/>
        </w:numPr>
      </w:pPr>
      <w:r w:rsidRPr="00895E3A">
        <w:t xml:space="preserve">товар имеет статус «На модерации», то статус устанавливается </w:t>
      </w:r>
      <w:proofErr w:type="gramStart"/>
      <w:r w:rsidRPr="00895E3A">
        <w:t>в</w:t>
      </w:r>
      <w:proofErr w:type="gramEnd"/>
      <w:r w:rsidRPr="00895E3A">
        <w:t xml:space="preserve"> «Временно не доступен»</w:t>
      </w:r>
    </w:p>
    <w:p w14:paraId="68FEC96E" w14:textId="77777777" w:rsidR="00B20206" w:rsidRPr="00895E3A" w:rsidRDefault="00B20206" w:rsidP="00E31AB0">
      <w:pPr>
        <w:pStyle w:val="ListParagraph"/>
        <w:numPr>
          <w:ilvl w:val="2"/>
          <w:numId w:val="44"/>
        </w:numPr>
      </w:pPr>
      <w:r w:rsidRPr="00895E3A">
        <w:t xml:space="preserve">товар имеет статус «Деактивирован», то статус устанавливается </w:t>
      </w:r>
      <w:proofErr w:type="gramStart"/>
      <w:r w:rsidRPr="00895E3A">
        <w:t>в</w:t>
      </w:r>
      <w:proofErr w:type="gramEnd"/>
      <w:r w:rsidRPr="00895E3A">
        <w:t xml:space="preserve"> «Не доступен»</w:t>
      </w:r>
    </w:p>
    <w:p w14:paraId="68FEC96F" w14:textId="77777777" w:rsidR="00B20206" w:rsidRPr="00895E3A" w:rsidRDefault="00B20206" w:rsidP="00E31AB0">
      <w:pPr>
        <w:pStyle w:val="ListParagraph"/>
        <w:numPr>
          <w:ilvl w:val="2"/>
          <w:numId w:val="44"/>
        </w:numPr>
      </w:pPr>
      <w:r w:rsidRPr="00895E3A">
        <w:t xml:space="preserve">товар имеет статус «Удалён», то статус устанавливается </w:t>
      </w:r>
      <w:proofErr w:type="gramStart"/>
      <w:r w:rsidRPr="00895E3A">
        <w:t>в</w:t>
      </w:r>
      <w:proofErr w:type="gramEnd"/>
      <w:r w:rsidRPr="00895E3A">
        <w:t xml:space="preserve"> «Не доступен»</w:t>
      </w:r>
    </w:p>
    <w:p w14:paraId="68FEC970" w14:textId="77777777" w:rsidR="00B20206" w:rsidRPr="00895E3A" w:rsidRDefault="00B20206" w:rsidP="00E31AB0">
      <w:pPr>
        <w:pStyle w:val="ListParagraph"/>
        <w:numPr>
          <w:ilvl w:val="1"/>
          <w:numId w:val="44"/>
        </w:numPr>
      </w:pPr>
      <w:r w:rsidRPr="00895E3A">
        <w:t>Если свойство товара «Доставка возможна» (DeliveryAvailable) ложно и:</w:t>
      </w:r>
    </w:p>
    <w:p w14:paraId="68FEC971" w14:textId="77777777" w:rsidR="00B20206" w:rsidRPr="00895E3A" w:rsidRDefault="00B20206" w:rsidP="00E31AB0">
      <w:pPr>
        <w:pStyle w:val="ListParagraph"/>
        <w:numPr>
          <w:ilvl w:val="2"/>
          <w:numId w:val="44"/>
        </w:numPr>
      </w:pPr>
      <w:r w:rsidRPr="00895E3A">
        <w:t xml:space="preserve">товар имеет статус «Публичный», то статус устанавливается </w:t>
      </w:r>
      <w:proofErr w:type="gramStart"/>
      <w:r w:rsidRPr="00895E3A">
        <w:t>в</w:t>
      </w:r>
      <w:proofErr w:type="gramEnd"/>
      <w:r w:rsidRPr="00895E3A">
        <w:t xml:space="preserve"> «</w:t>
      </w:r>
      <w:r w:rsidR="00960CE6" w:rsidRPr="00895E3A">
        <w:t>Не доставляется</w:t>
      </w:r>
      <w:r w:rsidRPr="00895E3A">
        <w:t>»</w:t>
      </w:r>
    </w:p>
    <w:p w14:paraId="68FEC972" w14:textId="77777777" w:rsidR="00B20206" w:rsidRPr="00895E3A" w:rsidRDefault="00B20206" w:rsidP="00E31AB0">
      <w:pPr>
        <w:pStyle w:val="ListParagraph"/>
        <w:numPr>
          <w:ilvl w:val="2"/>
          <w:numId w:val="44"/>
        </w:numPr>
      </w:pPr>
      <w:r w:rsidRPr="00895E3A">
        <w:t xml:space="preserve">товар имеет статус «На модерации», то статус устанавливается </w:t>
      </w:r>
      <w:proofErr w:type="gramStart"/>
      <w:r w:rsidRPr="00895E3A">
        <w:t>в</w:t>
      </w:r>
      <w:proofErr w:type="gramEnd"/>
      <w:r w:rsidRPr="00895E3A">
        <w:t xml:space="preserve"> «Не доставляется»</w:t>
      </w:r>
    </w:p>
    <w:p w14:paraId="68FEC973" w14:textId="77777777" w:rsidR="00B20206" w:rsidRPr="00895E3A" w:rsidRDefault="00B20206" w:rsidP="00E31AB0">
      <w:pPr>
        <w:pStyle w:val="ListParagraph"/>
        <w:numPr>
          <w:ilvl w:val="2"/>
          <w:numId w:val="44"/>
        </w:numPr>
      </w:pPr>
      <w:r w:rsidRPr="00895E3A">
        <w:t xml:space="preserve">товар имеет статус «Деактивирован», то статус устанавливается </w:t>
      </w:r>
      <w:proofErr w:type="gramStart"/>
      <w:r w:rsidRPr="00895E3A">
        <w:t>в</w:t>
      </w:r>
      <w:proofErr w:type="gramEnd"/>
      <w:r w:rsidRPr="00895E3A">
        <w:t xml:space="preserve"> «Не доставляется»</w:t>
      </w:r>
    </w:p>
    <w:p w14:paraId="68FEC974" w14:textId="77777777" w:rsidR="00BB22A7" w:rsidRPr="00895E3A" w:rsidRDefault="00012F43" w:rsidP="00E31AB0">
      <w:pPr>
        <w:pStyle w:val="ListParagraph"/>
        <w:numPr>
          <w:ilvl w:val="2"/>
          <w:numId w:val="44"/>
        </w:numPr>
      </w:pPr>
      <w:r w:rsidRPr="00895E3A">
        <w:t xml:space="preserve">товар имеет статус «Удалён», то статус устанавливается </w:t>
      </w:r>
      <w:proofErr w:type="gramStart"/>
      <w:r w:rsidRPr="00895E3A">
        <w:t>в</w:t>
      </w:r>
      <w:proofErr w:type="gramEnd"/>
      <w:r w:rsidRPr="00895E3A">
        <w:t xml:space="preserve"> «Не доставляется»</w:t>
      </w:r>
    </w:p>
    <w:p w14:paraId="68FEC975" w14:textId="77777777" w:rsidR="00BB22A7" w:rsidRPr="00895E3A" w:rsidRDefault="00BB22A7" w:rsidP="00BB22A7">
      <w:pPr>
        <w:pStyle w:val="Heading2"/>
        <w:numPr>
          <w:ilvl w:val="1"/>
          <w:numId w:val="13"/>
        </w:numPr>
        <w:rPr>
          <w:lang w:val="ru-RU"/>
        </w:rPr>
      </w:pPr>
      <w:bookmarkStart w:id="968" w:name="_Импорт_товаров_из"/>
      <w:bookmarkStart w:id="969" w:name="_Toc370583212"/>
      <w:bookmarkEnd w:id="968"/>
      <w:r w:rsidRPr="00895E3A">
        <w:rPr>
          <w:lang w:val="ru-RU"/>
        </w:rPr>
        <w:t>Импорт товаров из YML-файла.</w:t>
      </w:r>
      <w:bookmarkEnd w:id="969"/>
    </w:p>
    <w:p w14:paraId="68FEC976" w14:textId="77777777" w:rsidR="00BB22A7" w:rsidRPr="00895E3A" w:rsidRDefault="00BB22A7" w:rsidP="00BB22A7">
      <w:r w:rsidRPr="00895E3A">
        <w:t>Данные импорта храняться в задаче импорта</w:t>
      </w:r>
      <w:r w:rsidR="005A69ED" w:rsidRPr="00895E3A">
        <w:t>.</w:t>
      </w:r>
    </w:p>
    <w:p w14:paraId="68FEC977" w14:textId="77777777" w:rsidR="00073EF8" w:rsidRPr="00895E3A" w:rsidRDefault="00073EF8" w:rsidP="00E31AB0">
      <w:pPr>
        <w:pStyle w:val="ListParagraph"/>
        <w:numPr>
          <w:ilvl w:val="0"/>
          <w:numId w:val="68"/>
        </w:numPr>
      </w:pPr>
      <w:r w:rsidRPr="00895E3A">
        <w:t>Система загружает из БД задачу импорта;</w:t>
      </w:r>
    </w:p>
    <w:p w14:paraId="68FEC978" w14:textId="77777777" w:rsidR="00073EF8" w:rsidRPr="00895E3A" w:rsidRDefault="00073EF8" w:rsidP="00E31AB0">
      <w:pPr>
        <w:pStyle w:val="ListParagraph"/>
        <w:numPr>
          <w:ilvl w:val="0"/>
          <w:numId w:val="68"/>
        </w:numPr>
      </w:pPr>
      <w:r w:rsidRPr="00895E3A">
        <w:t>Система измененяет статус задачи на 2 (Loading);</w:t>
      </w:r>
    </w:p>
    <w:p w14:paraId="68FEC979" w14:textId="77777777" w:rsidR="00073EF8" w:rsidRPr="00895E3A" w:rsidRDefault="00073EF8" w:rsidP="00E31AB0">
      <w:pPr>
        <w:pStyle w:val="ListParagraph"/>
        <w:numPr>
          <w:ilvl w:val="0"/>
          <w:numId w:val="68"/>
        </w:numPr>
      </w:pPr>
      <w:r w:rsidRPr="00895E3A">
        <w:t xml:space="preserve">Система загружает </w:t>
      </w:r>
      <w:proofErr w:type="gramStart"/>
      <w:r w:rsidRPr="00895E3A">
        <w:t>файл</w:t>
      </w:r>
      <w:proofErr w:type="gramEnd"/>
      <w:r w:rsidRPr="00895E3A">
        <w:t xml:space="preserve"> указанный в задаче импорта;</w:t>
      </w:r>
    </w:p>
    <w:p w14:paraId="68FEC97A" w14:textId="77777777" w:rsidR="00073EF8" w:rsidRPr="00895E3A" w:rsidRDefault="007739EB" w:rsidP="00E31AB0">
      <w:pPr>
        <w:pStyle w:val="ListParagraph"/>
        <w:numPr>
          <w:ilvl w:val="0"/>
          <w:numId w:val="68"/>
        </w:numPr>
      </w:pPr>
      <w:proofErr w:type="gramStart"/>
      <w:r w:rsidRPr="00895E3A">
        <w:t>Система создает необходимые таблицы: таблица для</w:t>
      </w:r>
      <w:r w:rsidR="00F93744" w:rsidRPr="00895E3A">
        <w:t xml:space="preserve"> партнерских</w:t>
      </w:r>
      <w:r w:rsidRPr="00895E3A">
        <w:t xml:space="preserve"> категорий</w:t>
      </w:r>
      <w:r w:rsidR="00F93744" w:rsidRPr="00895E3A">
        <w:t xml:space="preserve"> (PartnerProductCategories_X_Y_Z)</w:t>
      </w:r>
      <w:r w:rsidRPr="00895E3A">
        <w:t xml:space="preserve">, таблица для </w:t>
      </w:r>
      <w:r w:rsidR="00F93744" w:rsidRPr="00895E3A">
        <w:t>продуктов партнера (новый каталог товаров - Products_ X_Y_Z), таблицы для ошибок импорта конкретных партнеров (ProductsErrors_ X_Y_Z), где X - идентифкатор партнера, Y - дата выполнения импорта в формате YYYYMMDD, Z - время выполнения импорта в формате HHMISS.</w:t>
      </w:r>
      <w:proofErr w:type="gramEnd"/>
    </w:p>
    <w:p w14:paraId="68FEC97B" w14:textId="77777777" w:rsidR="00F93744" w:rsidRPr="00895E3A" w:rsidRDefault="00F93744" w:rsidP="00E31AB0">
      <w:pPr>
        <w:pStyle w:val="ListParagraph"/>
        <w:numPr>
          <w:ilvl w:val="0"/>
          <w:numId w:val="68"/>
        </w:numPr>
      </w:pPr>
      <w:r w:rsidRPr="00895E3A">
        <w:t>Система загружает партнерские категории в таблицу партнерских категорий;</w:t>
      </w:r>
    </w:p>
    <w:p w14:paraId="68FEC97C" w14:textId="77777777" w:rsidR="00F93744" w:rsidRPr="00895E3A" w:rsidRDefault="00F93744" w:rsidP="00E31AB0">
      <w:pPr>
        <w:pStyle w:val="ListParagraph"/>
        <w:numPr>
          <w:ilvl w:val="0"/>
          <w:numId w:val="68"/>
        </w:numPr>
      </w:pPr>
      <w:r w:rsidRPr="00895E3A">
        <w:t>Система загружает продукты партнера в таблицу для продуктов партнера, при этом для каждого продукта выполняется:</w:t>
      </w:r>
    </w:p>
    <w:p w14:paraId="68FEC97D" w14:textId="77777777" w:rsidR="00F93744" w:rsidRPr="00895E3A" w:rsidRDefault="00F93744" w:rsidP="00E31AB0">
      <w:pPr>
        <w:pStyle w:val="ListParagraph"/>
        <w:numPr>
          <w:ilvl w:val="1"/>
          <w:numId w:val="68"/>
        </w:numPr>
      </w:pPr>
      <w:r w:rsidRPr="00895E3A">
        <w:lastRenderedPageBreak/>
        <w:t xml:space="preserve">Проверка </w:t>
      </w:r>
      <w:r w:rsidR="0098780B" w:rsidRPr="00895E3A">
        <w:t xml:space="preserve">заполнения </w:t>
      </w:r>
      <w:proofErr w:type="gramStart"/>
      <w:r w:rsidR="0098780B" w:rsidRPr="00895E3A">
        <w:t>обязательный</w:t>
      </w:r>
      <w:proofErr w:type="gramEnd"/>
      <w:r w:rsidR="0098780B" w:rsidRPr="00895E3A">
        <w:t xml:space="preserve"> полей согластно формату YML.</w:t>
      </w:r>
    </w:p>
    <w:p w14:paraId="68FEC97E" w14:textId="77777777" w:rsidR="0098780B" w:rsidRPr="00895E3A" w:rsidRDefault="0098780B" w:rsidP="00E31AB0">
      <w:pPr>
        <w:pStyle w:val="ListParagraph"/>
        <w:numPr>
          <w:ilvl w:val="1"/>
          <w:numId w:val="68"/>
        </w:numPr>
      </w:pPr>
      <w:r w:rsidRPr="00895E3A">
        <w:t>Проверка заполнения параметра "Вес" согластно типу обработки веса.</w:t>
      </w:r>
    </w:p>
    <w:p w14:paraId="68FEC97F" w14:textId="77777777" w:rsidR="003F13F6" w:rsidRPr="00895E3A" w:rsidRDefault="00670339" w:rsidP="00E31AB0">
      <w:pPr>
        <w:pStyle w:val="ListParagraph"/>
        <w:numPr>
          <w:ilvl w:val="1"/>
          <w:numId w:val="68"/>
        </w:numPr>
      </w:pPr>
      <w:commentRangeStart w:id="970"/>
      <w:r w:rsidRPr="00895E3A">
        <w:t>Оп</w:t>
      </w:r>
      <w:r w:rsidR="003F13F6" w:rsidRPr="00895E3A">
        <w:t>редение статуса модерации продукта в зависимости от уровня доверия партнера:</w:t>
      </w:r>
      <w:commentRangeEnd w:id="970"/>
      <w:r w:rsidRPr="00895E3A">
        <w:rPr>
          <w:rStyle w:val="CommentReference"/>
        </w:rPr>
        <w:commentReference w:id="970"/>
      </w:r>
    </w:p>
    <w:p w14:paraId="68FEC980" w14:textId="77777777" w:rsidR="00670339" w:rsidRPr="00895E3A" w:rsidRDefault="00670339" w:rsidP="00E31AB0">
      <w:pPr>
        <w:pStyle w:val="ListParagraph"/>
        <w:numPr>
          <w:ilvl w:val="2"/>
          <w:numId w:val="68"/>
        </w:numPr>
      </w:pPr>
      <w:r w:rsidRPr="00895E3A">
        <w:t>Для партнеров с уровнем доверия "Высокий":</w:t>
      </w:r>
    </w:p>
    <w:p w14:paraId="68FEC981" w14:textId="77777777" w:rsidR="00670339" w:rsidRPr="00895E3A" w:rsidRDefault="00670339" w:rsidP="00E31AB0">
      <w:pPr>
        <w:pStyle w:val="ListParagraph"/>
        <w:numPr>
          <w:ilvl w:val="3"/>
          <w:numId w:val="68"/>
        </w:numPr>
      </w:pPr>
      <w:r w:rsidRPr="00895E3A">
        <w:t>Если в текущем каталоге товар</w:t>
      </w:r>
      <w:r w:rsidR="007B53B6" w:rsidRPr="00895E3A">
        <w:t>ов этого же партнера есть товар</w:t>
      </w:r>
      <w:r w:rsidRPr="00895E3A">
        <w:t xml:space="preserve"> с аналогичным артикулом (идентификатор товара (PartnerProductId)), то статус модерации импортируемого товара принимается равным найденому.</w:t>
      </w:r>
    </w:p>
    <w:p w14:paraId="68FEC982" w14:textId="77777777" w:rsidR="00670339" w:rsidRPr="00895E3A" w:rsidRDefault="00670339" w:rsidP="00E31AB0">
      <w:pPr>
        <w:pStyle w:val="ListParagraph"/>
        <w:numPr>
          <w:ilvl w:val="3"/>
          <w:numId w:val="68"/>
        </w:numPr>
      </w:pPr>
      <w:r w:rsidRPr="00895E3A">
        <w:t>Если в текущем каталоге товаров этого же партнера нет товара с аналогичным артикулом</w:t>
      </w:r>
      <w:r w:rsidR="00FE0BF5" w:rsidRPr="00895E3A">
        <w:t>, то статус</w:t>
      </w:r>
      <w:r w:rsidRPr="00895E3A">
        <w:t xml:space="preserve"> 2 (Applied).</w:t>
      </w:r>
    </w:p>
    <w:p w14:paraId="68FEC983" w14:textId="77777777" w:rsidR="00670339" w:rsidRPr="00895E3A" w:rsidRDefault="00670339" w:rsidP="00E31AB0">
      <w:pPr>
        <w:pStyle w:val="ListParagraph"/>
        <w:numPr>
          <w:ilvl w:val="2"/>
          <w:numId w:val="68"/>
        </w:numPr>
      </w:pPr>
      <w:r w:rsidRPr="00895E3A">
        <w:t>Для партнеров с уровнем доверия "Средний":</w:t>
      </w:r>
    </w:p>
    <w:p w14:paraId="68FEC984" w14:textId="77777777" w:rsidR="00FE0BF5" w:rsidRPr="00895E3A" w:rsidRDefault="007647A7" w:rsidP="00E31AB0">
      <w:pPr>
        <w:pStyle w:val="ListParagraph"/>
        <w:numPr>
          <w:ilvl w:val="3"/>
          <w:numId w:val="68"/>
        </w:numPr>
      </w:pPr>
      <w:r w:rsidRPr="00895E3A">
        <w:t>Если в текущем каталоге товаров этого же партнера есть товар с аналогичным артикулом (идентификатор товара (PartnerProductId)), то статус модерации импортируемого товара принимается равным найденому.</w:t>
      </w:r>
    </w:p>
    <w:p w14:paraId="68FEC985" w14:textId="77777777" w:rsidR="00FE0BF5" w:rsidRPr="00895E3A" w:rsidRDefault="00FE0BF5" w:rsidP="00E31AB0">
      <w:pPr>
        <w:pStyle w:val="ListParagraph"/>
        <w:numPr>
          <w:ilvl w:val="3"/>
          <w:numId w:val="68"/>
        </w:numPr>
      </w:pPr>
      <w:r w:rsidRPr="00895E3A">
        <w:t>Если в текущем каталоге товаров этого же партнера нет товара с аналогичным артикулом, то статус 0 (InModeration).</w:t>
      </w:r>
    </w:p>
    <w:p w14:paraId="68FEC986" w14:textId="77777777" w:rsidR="00670339" w:rsidRPr="00895E3A" w:rsidRDefault="00670339" w:rsidP="00E31AB0">
      <w:pPr>
        <w:pStyle w:val="ListParagraph"/>
        <w:numPr>
          <w:ilvl w:val="2"/>
          <w:numId w:val="68"/>
        </w:numPr>
      </w:pPr>
      <w:r w:rsidRPr="00895E3A">
        <w:t>Для партнеров с уровнем доверия "Низкий":</w:t>
      </w:r>
    </w:p>
    <w:p w14:paraId="68FEC987" w14:textId="77777777" w:rsidR="00FE0BF5" w:rsidRPr="00895E3A" w:rsidRDefault="00FE0BF5" w:rsidP="00E31AB0">
      <w:pPr>
        <w:pStyle w:val="ListParagraph"/>
        <w:numPr>
          <w:ilvl w:val="3"/>
          <w:numId w:val="68"/>
        </w:numPr>
      </w:pPr>
      <w:r w:rsidRPr="00895E3A">
        <w:t>Если в текущем каталоге товар</w:t>
      </w:r>
      <w:r w:rsidR="007B53B6" w:rsidRPr="00895E3A">
        <w:t>ов этого же партнера есть товар</w:t>
      </w:r>
      <w:r w:rsidRPr="00895E3A">
        <w:t xml:space="preserve"> с аналогичным артикулом и при этом у товара не изменились значения свойств</w:t>
      </w:r>
      <w:r w:rsidR="007B53B6" w:rsidRPr="00895E3A">
        <w:t>,</w:t>
      </w:r>
      <w:r w:rsidRPr="00895E3A">
        <w:t xml:space="preserve"> кроме "</w:t>
      </w:r>
      <w:r w:rsidR="007B53B6" w:rsidRPr="00895E3A">
        <w:t>Цена</w:t>
      </w:r>
      <w:r w:rsidRPr="00895E3A">
        <w:t>" (</w:t>
      </w:r>
      <w:r w:rsidR="007B53B6" w:rsidRPr="00895E3A">
        <w:t>PriceRUR</w:t>
      </w:r>
      <w:r w:rsidRPr="00895E3A">
        <w:t>)</w:t>
      </w:r>
      <w:r w:rsidR="009C0684" w:rsidRPr="00895E3A">
        <w:t xml:space="preserve"> и "Идентификатор категорий" (CategoryId)</w:t>
      </w:r>
      <w:r w:rsidRPr="00895E3A">
        <w:t>, то статус модерации импортируемого товара принимается равным найденому.</w:t>
      </w:r>
    </w:p>
    <w:p w14:paraId="68FEC988" w14:textId="77777777" w:rsidR="00FE0BF5" w:rsidRPr="00895E3A" w:rsidRDefault="00FE0BF5" w:rsidP="00E31AB0">
      <w:pPr>
        <w:pStyle w:val="ListParagraph"/>
        <w:numPr>
          <w:ilvl w:val="3"/>
          <w:numId w:val="68"/>
        </w:numPr>
      </w:pPr>
      <w:r w:rsidRPr="00895E3A">
        <w:t>Если в текущем каталоге товаров этого же партнера есть товар с аналогичным артикулом и при этом у товара изменились значения свой</w:t>
      </w:r>
      <w:proofErr w:type="gramStart"/>
      <w:r w:rsidRPr="00895E3A">
        <w:t>ств кр</w:t>
      </w:r>
      <w:proofErr w:type="gramEnd"/>
      <w:r w:rsidRPr="00895E3A">
        <w:t>оме цены, то статус 0 (InModeration).</w:t>
      </w:r>
    </w:p>
    <w:p w14:paraId="68FEC989" w14:textId="77777777" w:rsidR="00FE0BF5" w:rsidRPr="00895E3A" w:rsidRDefault="00FE0BF5" w:rsidP="00E31AB0">
      <w:pPr>
        <w:pStyle w:val="ListParagraph"/>
        <w:numPr>
          <w:ilvl w:val="3"/>
          <w:numId w:val="68"/>
        </w:numPr>
      </w:pPr>
      <w:r w:rsidRPr="00895E3A">
        <w:t>Если в текущем каталоге товаров этого же партнера нет товара с аналогичным артикулом, то статус 0 (InModeration).</w:t>
      </w:r>
    </w:p>
    <w:p w14:paraId="68FEC98A" w14:textId="77777777" w:rsidR="003F13F6" w:rsidRPr="00895E3A" w:rsidRDefault="003F13F6" w:rsidP="00E31AB0">
      <w:pPr>
        <w:pStyle w:val="ListParagraph"/>
        <w:numPr>
          <w:ilvl w:val="1"/>
          <w:numId w:val="68"/>
        </w:numPr>
      </w:pPr>
      <w:r w:rsidRPr="00895E3A">
        <w:t xml:space="preserve">Определение категории рубрикатора на основе партнерской категории и </w:t>
      </w:r>
      <w:r w:rsidR="00670339" w:rsidRPr="00895E3A">
        <w:t xml:space="preserve">привязок категорий партнера </w:t>
      </w:r>
      <w:proofErr w:type="gramStart"/>
      <w:r w:rsidR="00670339" w:rsidRPr="00895E3A">
        <w:t>к</w:t>
      </w:r>
      <w:proofErr w:type="gramEnd"/>
      <w:r w:rsidR="00670339" w:rsidRPr="00895E3A">
        <w:t xml:space="preserve"> категориями рубрикатора.</w:t>
      </w:r>
    </w:p>
    <w:p w14:paraId="68FEC98B" w14:textId="77777777" w:rsidR="00F93744" w:rsidRPr="00895E3A" w:rsidRDefault="00F93744" w:rsidP="00E31AB0">
      <w:pPr>
        <w:pStyle w:val="ListParagraph"/>
        <w:numPr>
          <w:ilvl w:val="0"/>
          <w:numId w:val="68"/>
        </w:numPr>
      </w:pPr>
      <w:r w:rsidRPr="00895E3A">
        <w:t>Система выполняет переключение на новый каталог товаров.</w:t>
      </w:r>
    </w:p>
    <w:p w14:paraId="68FEC98C" w14:textId="77777777" w:rsidR="00F93744" w:rsidRPr="00895E3A" w:rsidRDefault="00F93744" w:rsidP="00E31AB0">
      <w:pPr>
        <w:pStyle w:val="ListParagraph"/>
        <w:numPr>
          <w:ilvl w:val="0"/>
          <w:numId w:val="68"/>
        </w:numPr>
      </w:pPr>
      <w:r w:rsidRPr="00895E3A">
        <w:lastRenderedPageBreak/>
        <w:t>Система изменят статус задачи на 3 (Completed).</w:t>
      </w:r>
    </w:p>
    <w:p w14:paraId="68FEC98D" w14:textId="77777777" w:rsidR="005A69ED" w:rsidRPr="00895E3A" w:rsidRDefault="00325ACB" w:rsidP="005A69ED">
      <w:pPr>
        <w:pStyle w:val="ListParagraph"/>
        <w:numPr>
          <w:ilvl w:val="0"/>
          <w:numId w:val="68"/>
        </w:numPr>
      </w:pPr>
      <w:r w:rsidRPr="00895E3A">
        <w:t xml:space="preserve">Система отправляет отчет с результатами </w:t>
      </w:r>
      <w:r w:rsidR="00E100EA" w:rsidRPr="00895E3A">
        <w:t>импорт</w:t>
      </w:r>
      <w:r w:rsidRPr="00895E3A">
        <w:t>а</w:t>
      </w:r>
      <w:r w:rsidR="00E100EA" w:rsidRPr="00895E3A">
        <w:t xml:space="preserve"> </w:t>
      </w:r>
      <w:r w:rsidRPr="00895E3A">
        <w:t>получателям указаным для партнера, а также получателям указым в настройке "reportRecipients".</w:t>
      </w:r>
    </w:p>
    <w:p w14:paraId="68FEC98E" w14:textId="77777777" w:rsidR="005A69ED" w:rsidRPr="00895E3A" w:rsidRDefault="005A69ED" w:rsidP="005A69ED">
      <w:r w:rsidRPr="00895E3A">
        <w:t>Обязательные узлы и атрибуты предложения (offer) в файле формата YML:</w:t>
      </w:r>
    </w:p>
    <w:p w14:paraId="68FEC98F" w14:textId="77777777" w:rsidR="005A69ED" w:rsidRPr="00895E3A" w:rsidRDefault="00202EDB" w:rsidP="00E55F8E">
      <w:pPr>
        <w:pStyle w:val="ListParagraph"/>
        <w:numPr>
          <w:ilvl w:val="0"/>
          <w:numId w:val="71"/>
        </w:numPr>
      </w:pPr>
      <w:r w:rsidRPr="00895E3A">
        <w:t xml:space="preserve">Атрибут </w:t>
      </w:r>
      <w:r w:rsidR="002E1294" w:rsidRPr="00895E3A">
        <w:t>"</w:t>
      </w:r>
      <w:r w:rsidRPr="00895E3A">
        <w:t>id</w:t>
      </w:r>
      <w:r w:rsidR="002E1294" w:rsidRPr="00895E3A">
        <w:t>"</w:t>
      </w:r>
      <w:r w:rsidRPr="00895E3A">
        <w:t xml:space="preserve"> у</w:t>
      </w:r>
      <w:r w:rsidR="005A69ED" w:rsidRPr="00895E3A">
        <w:t xml:space="preserve">зел </w:t>
      </w:r>
      <w:r w:rsidR="002E1294" w:rsidRPr="00895E3A">
        <w:t>"</w:t>
      </w:r>
      <w:r w:rsidR="005A69ED" w:rsidRPr="00895E3A">
        <w:t>offer</w:t>
      </w:r>
      <w:r w:rsidR="002E1294" w:rsidRPr="00895E3A">
        <w:t>"</w:t>
      </w:r>
      <w:r w:rsidR="009B1ABA" w:rsidRPr="00895E3A">
        <w:t>.</w:t>
      </w:r>
    </w:p>
    <w:p w14:paraId="68FEC990" w14:textId="77777777" w:rsidR="00D418DB" w:rsidRPr="00895E3A" w:rsidRDefault="00D418DB" w:rsidP="00E55F8E">
      <w:pPr>
        <w:pStyle w:val="ListParagraph"/>
        <w:numPr>
          <w:ilvl w:val="0"/>
          <w:numId w:val="71"/>
        </w:numPr>
      </w:pPr>
      <w:r w:rsidRPr="00895E3A">
        <w:t>Узел "name".</w:t>
      </w:r>
    </w:p>
    <w:p w14:paraId="68FEC991" w14:textId="77777777" w:rsidR="00202EDB" w:rsidRPr="00895E3A" w:rsidRDefault="00202EDB" w:rsidP="00E55F8E">
      <w:pPr>
        <w:pStyle w:val="ListParagraph"/>
        <w:numPr>
          <w:ilvl w:val="0"/>
          <w:numId w:val="71"/>
        </w:numPr>
      </w:pPr>
      <w:r w:rsidRPr="00895E3A">
        <w:t xml:space="preserve">Узел </w:t>
      </w:r>
      <w:r w:rsidR="002E1294" w:rsidRPr="00895E3A">
        <w:t>"</w:t>
      </w:r>
      <w:r w:rsidRPr="00895E3A">
        <w:t>category</w:t>
      </w:r>
      <w:r w:rsidR="002E1294" w:rsidRPr="00895E3A">
        <w:t>"</w:t>
      </w:r>
      <w:r w:rsidR="009B1ABA" w:rsidRPr="00895E3A">
        <w:t>.</w:t>
      </w:r>
    </w:p>
    <w:p w14:paraId="68FEC992" w14:textId="77777777" w:rsidR="00202EDB" w:rsidRPr="00895E3A" w:rsidRDefault="00202EDB" w:rsidP="00E55F8E">
      <w:pPr>
        <w:pStyle w:val="ListParagraph"/>
        <w:numPr>
          <w:ilvl w:val="0"/>
          <w:numId w:val="71"/>
        </w:numPr>
      </w:pPr>
      <w:r w:rsidRPr="00895E3A">
        <w:t xml:space="preserve">Узел </w:t>
      </w:r>
      <w:r w:rsidR="002E1294" w:rsidRPr="00895E3A">
        <w:t>"</w:t>
      </w:r>
      <w:r w:rsidRPr="00895E3A">
        <w:t>price</w:t>
      </w:r>
      <w:r w:rsidR="002E1294" w:rsidRPr="00895E3A">
        <w:t>"</w:t>
      </w:r>
      <w:r w:rsidR="009B1ABA" w:rsidRPr="00895E3A">
        <w:t>.</w:t>
      </w:r>
    </w:p>
    <w:p w14:paraId="68FEC993" w14:textId="77777777" w:rsidR="005A69ED" w:rsidRPr="00895E3A" w:rsidRDefault="005A69ED" w:rsidP="00E55F8E">
      <w:pPr>
        <w:pStyle w:val="ListParagraph"/>
        <w:numPr>
          <w:ilvl w:val="0"/>
          <w:numId w:val="71"/>
        </w:numPr>
      </w:pPr>
      <w:r w:rsidRPr="00895E3A">
        <w:t xml:space="preserve">Узел </w:t>
      </w:r>
      <w:r w:rsidR="002E1294" w:rsidRPr="00895E3A">
        <w:t>"</w:t>
      </w:r>
      <w:r w:rsidR="00202EDB" w:rsidRPr="00895E3A">
        <w:t>currencyId</w:t>
      </w:r>
      <w:r w:rsidR="002E1294" w:rsidRPr="00895E3A">
        <w:t>"</w:t>
      </w:r>
      <w:r w:rsidR="009B1ABA" w:rsidRPr="00895E3A">
        <w:t>.</w:t>
      </w:r>
    </w:p>
    <w:p w14:paraId="68FEC994" w14:textId="77777777" w:rsidR="009B1ABA" w:rsidRPr="00895E3A" w:rsidRDefault="009B1ABA" w:rsidP="00E55F8E">
      <w:pPr>
        <w:pStyle w:val="ListParagraph"/>
        <w:numPr>
          <w:ilvl w:val="0"/>
          <w:numId w:val="71"/>
        </w:numPr>
      </w:pPr>
      <w:r w:rsidRPr="00895E3A">
        <w:t xml:space="preserve">Узел </w:t>
      </w:r>
      <w:r w:rsidR="002E1294" w:rsidRPr="00895E3A">
        <w:t>"</w:t>
      </w:r>
      <w:r w:rsidRPr="00895E3A">
        <w:t>vendor</w:t>
      </w:r>
      <w:r w:rsidR="002E1294" w:rsidRPr="00895E3A">
        <w:t>"</w:t>
      </w:r>
      <w:r w:rsidRPr="00895E3A">
        <w:t xml:space="preserve">, если атрибут </w:t>
      </w:r>
      <w:r w:rsidR="002E1294" w:rsidRPr="00895E3A">
        <w:t>"</w:t>
      </w:r>
      <w:r w:rsidRPr="00895E3A">
        <w:t>type</w:t>
      </w:r>
      <w:r w:rsidR="002E1294" w:rsidRPr="00895E3A">
        <w:t>"</w:t>
      </w:r>
      <w:r w:rsidRPr="00895E3A">
        <w:t xml:space="preserve"> узла </w:t>
      </w:r>
      <w:r w:rsidR="002E1294" w:rsidRPr="00895E3A">
        <w:t>"</w:t>
      </w:r>
      <w:r w:rsidRPr="00895E3A">
        <w:t>offer</w:t>
      </w:r>
      <w:r w:rsidR="002E1294" w:rsidRPr="00895E3A">
        <w:t>"</w:t>
      </w:r>
      <w:r w:rsidRPr="00895E3A">
        <w:t xml:space="preserve"> имеет значение </w:t>
      </w:r>
      <w:r w:rsidR="002E1294" w:rsidRPr="00895E3A">
        <w:t>"</w:t>
      </w:r>
      <w:r w:rsidRPr="00895E3A">
        <w:t>vendor.model</w:t>
      </w:r>
      <w:r w:rsidR="002E1294" w:rsidRPr="00895E3A">
        <w:t>"</w:t>
      </w:r>
      <w:r w:rsidRPr="00895E3A">
        <w:t>.</w:t>
      </w:r>
    </w:p>
    <w:p w14:paraId="68FEC995" w14:textId="77777777" w:rsidR="009B1ABA" w:rsidRPr="00895E3A" w:rsidRDefault="009B1ABA" w:rsidP="00E55F8E">
      <w:pPr>
        <w:pStyle w:val="ListParagraph"/>
        <w:numPr>
          <w:ilvl w:val="0"/>
          <w:numId w:val="71"/>
        </w:numPr>
      </w:pPr>
      <w:r w:rsidRPr="00895E3A">
        <w:t>Узел</w:t>
      </w:r>
      <w:r w:rsidR="002E1294" w:rsidRPr="00895E3A">
        <w:t xml:space="preserve"> "model", если атрибут "type" узла "offer" имеет значение "vendor.model".</w:t>
      </w:r>
    </w:p>
    <w:p w14:paraId="68FEC996" w14:textId="77777777" w:rsidR="002E1294" w:rsidRPr="00895E3A" w:rsidRDefault="002E1294" w:rsidP="00E55F8E">
      <w:pPr>
        <w:pStyle w:val="ListParagraph"/>
        <w:numPr>
          <w:ilvl w:val="0"/>
          <w:numId w:val="71"/>
        </w:numPr>
      </w:pPr>
      <w:r w:rsidRPr="00895E3A">
        <w:t>Узел "name", если атрибут "type" узла "offer" имеет значение "book", "audiobook", "ticket", "event-ticket" или "tour".</w:t>
      </w:r>
    </w:p>
    <w:p w14:paraId="68FEC997" w14:textId="77777777" w:rsidR="002E1294" w:rsidRPr="00895E3A" w:rsidRDefault="002E1294" w:rsidP="00E55F8E">
      <w:pPr>
        <w:pStyle w:val="ListParagraph"/>
        <w:numPr>
          <w:ilvl w:val="0"/>
          <w:numId w:val="71"/>
        </w:numPr>
      </w:pPr>
      <w:r w:rsidRPr="00895E3A">
        <w:t>Узел "title", если атрибут "type" узла "offer" имеет значение "artist.title".</w:t>
      </w:r>
    </w:p>
    <w:p w14:paraId="68FEC998" w14:textId="77777777" w:rsidR="002E1294" w:rsidRPr="00895E3A" w:rsidRDefault="002E1294" w:rsidP="00E55F8E">
      <w:pPr>
        <w:pStyle w:val="ListParagraph"/>
        <w:numPr>
          <w:ilvl w:val="0"/>
          <w:numId w:val="71"/>
        </w:numPr>
      </w:pPr>
      <w:r w:rsidRPr="00895E3A">
        <w:t>Узел "days", если атрибут "type" узла "offer" имеет значение "tour".</w:t>
      </w:r>
    </w:p>
    <w:p w14:paraId="68FEC999" w14:textId="77777777" w:rsidR="002E1294" w:rsidRPr="00895E3A" w:rsidRDefault="002E1294" w:rsidP="00E55F8E">
      <w:pPr>
        <w:pStyle w:val="ListParagraph"/>
        <w:numPr>
          <w:ilvl w:val="0"/>
          <w:numId w:val="71"/>
        </w:numPr>
      </w:pPr>
      <w:r w:rsidRPr="00895E3A">
        <w:t>Узел "included", если атрибут "type" узла "offer" имеет значение "tour".</w:t>
      </w:r>
    </w:p>
    <w:p w14:paraId="68FEC99A" w14:textId="77777777" w:rsidR="002E1294" w:rsidRPr="00895E3A" w:rsidRDefault="002E1294" w:rsidP="00E55F8E">
      <w:pPr>
        <w:pStyle w:val="ListParagraph"/>
        <w:numPr>
          <w:ilvl w:val="0"/>
          <w:numId w:val="71"/>
        </w:numPr>
      </w:pPr>
      <w:r w:rsidRPr="00895E3A">
        <w:t>Узел "transport", если атрибут "type" узла "offer" имеет значение "tour".</w:t>
      </w:r>
    </w:p>
    <w:p w14:paraId="68FEC99B" w14:textId="77777777" w:rsidR="002E1294" w:rsidRPr="00895E3A" w:rsidRDefault="002E1294" w:rsidP="00E55F8E">
      <w:pPr>
        <w:pStyle w:val="ListParagraph"/>
        <w:numPr>
          <w:ilvl w:val="0"/>
          <w:numId w:val="71"/>
        </w:numPr>
      </w:pPr>
      <w:r w:rsidRPr="00895E3A">
        <w:t>Узел "place", если атрибут "type" узла "offer" имеет значение "ticket" или "event-ticket".</w:t>
      </w:r>
    </w:p>
    <w:p w14:paraId="68FEC99C" w14:textId="77777777" w:rsidR="002E1294" w:rsidRPr="00895E3A" w:rsidRDefault="002E1294" w:rsidP="00E55F8E">
      <w:pPr>
        <w:pStyle w:val="ListParagraph"/>
        <w:numPr>
          <w:ilvl w:val="0"/>
          <w:numId w:val="71"/>
        </w:numPr>
      </w:pPr>
      <w:r w:rsidRPr="00895E3A">
        <w:t>Узел "date", если атрибут "type" узла "offer" имеет значение "ticket" или "event-ticket".</w:t>
      </w:r>
    </w:p>
    <w:p w14:paraId="68FEC99D" w14:textId="77777777" w:rsidR="00D24FE6" w:rsidRPr="00895E3A" w:rsidRDefault="00D24FE6" w:rsidP="00D24FE6">
      <w:pPr>
        <w:pStyle w:val="Heading2"/>
        <w:numPr>
          <w:ilvl w:val="1"/>
          <w:numId w:val="13"/>
        </w:numPr>
        <w:rPr>
          <w:lang w:val="ru-RU"/>
        </w:rPr>
      </w:pPr>
      <w:bookmarkStart w:id="971" w:name="_Импорт_списка_тафиров"/>
      <w:bookmarkStart w:id="972" w:name="_Toc370583213"/>
      <w:bookmarkEnd w:id="971"/>
      <w:r w:rsidRPr="00895E3A">
        <w:rPr>
          <w:lang w:val="ru-RU"/>
        </w:rPr>
        <w:t>Импорт списка тафиров доставки из CSV-файла.</w:t>
      </w:r>
      <w:bookmarkEnd w:id="972"/>
    </w:p>
    <w:p w14:paraId="68FEC9A6" w14:textId="4C357BD5" w:rsidR="00E100EA" w:rsidRDefault="00E55F8E" w:rsidP="00E55F8E">
      <w:r w:rsidRPr="00E55F8E">
        <w:t>Импорт выполняется задачей импорта реализованной в компоненте «Каталог подарков». Для каждой задачи определены параметры</w:t>
      </w:r>
      <w:r>
        <w:t>:</w:t>
      </w:r>
    </w:p>
    <w:p w14:paraId="33919881" w14:textId="1F31F932" w:rsidR="00E55F8E" w:rsidRDefault="00E55F8E" w:rsidP="00E55F8E">
      <w:pPr>
        <w:pStyle w:val="ListParagraph"/>
        <w:numPr>
          <w:ilvl w:val="0"/>
          <w:numId w:val="82"/>
        </w:numPr>
      </w:pPr>
      <w:r>
        <w:t>Идентификатор партнера.</w:t>
      </w:r>
    </w:p>
    <w:p w14:paraId="3ADC7F9C" w14:textId="4C24BC28" w:rsidR="00E55F8E" w:rsidRDefault="00E55F8E" w:rsidP="00E55F8E">
      <w:pPr>
        <w:pStyle w:val="ListParagraph"/>
        <w:numPr>
          <w:ilvl w:val="0"/>
          <w:numId w:val="82"/>
        </w:numPr>
      </w:pPr>
      <w:r>
        <w:t>Адрес файла с данными тарифов доставки установленного формата.</w:t>
      </w:r>
    </w:p>
    <w:p w14:paraId="7140A2D4" w14:textId="77777777" w:rsidR="00E55F8E" w:rsidRDefault="00E55F8E" w:rsidP="00E55F8E">
      <w:r>
        <w:t>Импорт выполняется в два этапа: загрузка данных из файла в буфер тарифов доставки, при этом статус (Status) устанавливается в значение «0 (Не обработана)»; проверка данных и обновление тарифов доставки и точек доставки.</w:t>
      </w:r>
    </w:p>
    <w:p w14:paraId="25CB3ACA" w14:textId="57B3A549" w:rsidR="00E55F8E" w:rsidRDefault="00E55F8E" w:rsidP="00E55F8E">
      <w:r>
        <w:t>Проверка и обновление выполняется след</w:t>
      </w:r>
      <w:proofErr w:type="gramStart"/>
      <w:r>
        <w:t>.</w:t>
      </w:r>
      <w:proofErr w:type="gramEnd"/>
      <w:r>
        <w:t xml:space="preserve"> </w:t>
      </w:r>
      <w:proofErr w:type="gramStart"/>
      <w:r>
        <w:t>о</w:t>
      </w:r>
      <w:proofErr w:type="gramEnd"/>
      <w:r>
        <w:t>бразом:</w:t>
      </w:r>
    </w:p>
    <w:p w14:paraId="6633C5D4" w14:textId="7E1C70EE" w:rsidR="00E55F8E" w:rsidRDefault="00E55F8E" w:rsidP="00E55F8E">
      <w:pPr>
        <w:pStyle w:val="ListParagraph"/>
        <w:numPr>
          <w:ilvl w:val="0"/>
          <w:numId w:val="83"/>
        </w:numPr>
      </w:pPr>
      <w:r>
        <w:lastRenderedPageBreak/>
        <w:t xml:space="preserve">Все коды КЛАДР в буфере обрезаются до 13 символов. </w:t>
      </w:r>
    </w:p>
    <w:p w14:paraId="6B3954DE" w14:textId="2C434DC5" w:rsidR="00E55F8E" w:rsidRDefault="00E55F8E" w:rsidP="00E55F8E">
      <w:pPr>
        <w:pStyle w:val="ListParagraph"/>
        <w:numPr>
          <w:ilvl w:val="0"/>
          <w:numId w:val="83"/>
        </w:numPr>
      </w:pPr>
      <w:r>
        <w:t>Проверка полученных данных в буфере</w:t>
      </w:r>
    </w:p>
    <w:p w14:paraId="64A93A23" w14:textId="295D5A27" w:rsidR="00E55F8E" w:rsidRDefault="00E55F8E" w:rsidP="00E55F8E">
      <w:pPr>
        <w:pStyle w:val="ListParagraph"/>
        <w:numPr>
          <w:ilvl w:val="1"/>
          <w:numId w:val="83"/>
        </w:numPr>
      </w:pPr>
      <w:r>
        <w:t xml:space="preserve">Выполняется проверка уникальности «Каждый населенный пункт (LocationName) имеет один и только один код КЛАДР», </w:t>
      </w:r>
      <w:proofErr w:type="gramStart"/>
      <w:r>
        <w:t>тарифы</w:t>
      </w:r>
      <w:proofErr w:type="gramEnd"/>
      <w:r>
        <w:t xml:space="preserve"> не удовлетворяющие требованию помечаются статусом «-5» и в дальнейшей проверке и обработке не участвуют.</w:t>
      </w:r>
    </w:p>
    <w:p w14:paraId="4B282F6D" w14:textId="7D58650D" w:rsidR="00E55F8E" w:rsidRDefault="00E55F8E" w:rsidP="00E55F8E">
      <w:pPr>
        <w:pStyle w:val="ListParagraph"/>
        <w:numPr>
          <w:ilvl w:val="1"/>
          <w:numId w:val="83"/>
        </w:numPr>
      </w:pPr>
      <w:r>
        <w:t xml:space="preserve">Выполняется проверка уникальности «Каждый населенный пункт (LocationName) имеет один и только один идентификатор города», </w:t>
      </w:r>
      <w:proofErr w:type="gramStart"/>
      <w:r>
        <w:t>тарифы</w:t>
      </w:r>
      <w:proofErr w:type="gramEnd"/>
      <w:r>
        <w:t xml:space="preserve"> не удовлетворяющие требованию помечаются статусом «-7» и в дальнейшей проверке и обработке не участвуют. </w:t>
      </w:r>
    </w:p>
    <w:p w14:paraId="5FB032DA" w14:textId="4329B097" w:rsidR="00E55F8E" w:rsidRDefault="00E55F8E" w:rsidP="00E55F8E">
      <w:pPr>
        <w:pStyle w:val="ListParagraph"/>
        <w:numPr>
          <w:ilvl w:val="1"/>
          <w:numId w:val="83"/>
        </w:numPr>
      </w:pPr>
      <w:r>
        <w:t xml:space="preserve">Выполняется проверка уникальности «Каждый идентификатор города указан только имеет одного населенного пункта (LocationName)», </w:t>
      </w:r>
      <w:proofErr w:type="gramStart"/>
      <w:r>
        <w:t>тарифы</w:t>
      </w:r>
      <w:proofErr w:type="gramEnd"/>
      <w:r>
        <w:t xml:space="preserve"> не удовлетворяющие требованию помечаются статусом «-8» и в дальнейшей проверке и обработке не участвуют.</w:t>
      </w:r>
    </w:p>
    <w:p w14:paraId="059BAF43" w14:textId="316856EA" w:rsidR="00E55F8E" w:rsidRDefault="00E55F8E" w:rsidP="00E55F8E">
      <w:pPr>
        <w:pStyle w:val="ListParagraph"/>
        <w:numPr>
          <w:ilvl w:val="1"/>
          <w:numId w:val="83"/>
        </w:numPr>
      </w:pPr>
      <w:r>
        <w:t xml:space="preserve">Выполняется проверка заполнения обязательных полей, </w:t>
      </w:r>
      <w:proofErr w:type="gramStart"/>
      <w:r>
        <w:t>тарифы</w:t>
      </w:r>
      <w:proofErr w:type="gramEnd"/>
      <w:r>
        <w:t xml:space="preserve"> не удовлетворяющие требованию помечаются статусом «-3» и в дальнейшей проверке и обработке не участвуют.</w:t>
      </w:r>
    </w:p>
    <w:p w14:paraId="409F5D8E" w14:textId="0ADB227B" w:rsidR="00E55F8E" w:rsidRDefault="00E55F8E" w:rsidP="00E55F8E">
      <w:pPr>
        <w:pStyle w:val="ListParagraph"/>
        <w:numPr>
          <w:ilvl w:val="1"/>
          <w:numId w:val="83"/>
        </w:numPr>
      </w:pPr>
      <w:r>
        <w:t xml:space="preserve">Выполняется проверка корректности кода КЛАРД (13 символов, только цифры), </w:t>
      </w:r>
      <w:proofErr w:type="gramStart"/>
      <w:r>
        <w:t>тарифы</w:t>
      </w:r>
      <w:proofErr w:type="gramEnd"/>
      <w:r>
        <w:t xml:space="preserve"> не удовлетворяющие требованию помечаются статусом «-4» и в дальнейшей проверке не участвуют, но участвуют в формировании точек доставки и тарифов доставке.</w:t>
      </w:r>
    </w:p>
    <w:p w14:paraId="3CD4DD9D" w14:textId="13C68980" w:rsidR="00E55F8E" w:rsidRDefault="00E55F8E" w:rsidP="00E55F8E">
      <w:pPr>
        <w:pStyle w:val="ListParagraph"/>
        <w:numPr>
          <w:ilvl w:val="1"/>
          <w:numId w:val="83"/>
        </w:numPr>
      </w:pPr>
      <w:r>
        <w:t xml:space="preserve">Выполняется проверка корректности весовых интервалов («Минимальный вес» и «Максимальный вес»). Если обнаружена ошибка, код ошибки «-1 или -2» сохраняется в атрибуте «Статус (Status)». Тарифы с ошибкой в дальнейшей обработке не участвуют. </w:t>
      </w:r>
    </w:p>
    <w:p w14:paraId="007B3954" w14:textId="4295AB8C" w:rsidR="00E55F8E" w:rsidRDefault="00E55F8E" w:rsidP="00E55F8E">
      <w:pPr>
        <w:pStyle w:val="ListParagraph"/>
        <w:numPr>
          <w:ilvl w:val="1"/>
          <w:numId w:val="83"/>
        </w:numPr>
      </w:pPr>
      <w:r>
        <w:t>Выполняется проверка существования кода КЛАДР в геобазе. Если кода нет в геобазе, то код ошибки «-9» сохраняется в атрибуте «Статус (Status)».</w:t>
      </w:r>
    </w:p>
    <w:p w14:paraId="1179B659" w14:textId="1622DC24" w:rsidR="00E55F8E" w:rsidRDefault="00E55F8E" w:rsidP="00E55F8E">
      <w:pPr>
        <w:pStyle w:val="ListParagraph"/>
        <w:numPr>
          <w:ilvl w:val="0"/>
          <w:numId w:val="83"/>
        </w:numPr>
      </w:pPr>
      <w:r>
        <w:t>Формирование тарифов и точек доставки, в импорте участвуют тарифы из буфера отмеченные статусами «0», «-4», «-9»:</w:t>
      </w:r>
    </w:p>
    <w:p w14:paraId="5CFE6879" w14:textId="0512BA2C" w:rsidR="00E55F8E" w:rsidRDefault="00E55F8E" w:rsidP="00E55F8E">
      <w:pPr>
        <w:pStyle w:val="ListParagraph"/>
        <w:numPr>
          <w:ilvl w:val="1"/>
          <w:numId w:val="83"/>
        </w:numPr>
      </w:pPr>
      <w:r>
        <w:t>Удаляются все тарифы доставки партнера.</w:t>
      </w:r>
    </w:p>
    <w:p w14:paraId="26FABF9A" w14:textId="3A7CE34E" w:rsidR="00E55F8E" w:rsidRDefault="00E55F8E" w:rsidP="00E55F8E">
      <w:pPr>
        <w:pStyle w:val="ListParagraph"/>
        <w:numPr>
          <w:ilvl w:val="1"/>
          <w:numId w:val="83"/>
        </w:numPr>
      </w:pPr>
      <w:r>
        <w:t>Из буфера тарифов формируется уникальный список «Населенный пункт, Код по КЛАДР». Код по КЛАДР может отсутствовать (null).</w:t>
      </w:r>
    </w:p>
    <w:p w14:paraId="02E2EE9B" w14:textId="6428FF73" w:rsidR="00E55F8E" w:rsidRDefault="00E55F8E" w:rsidP="00E55F8E">
      <w:pPr>
        <w:pStyle w:val="ListParagraph"/>
        <w:numPr>
          <w:ilvl w:val="1"/>
          <w:numId w:val="83"/>
        </w:numPr>
      </w:pPr>
      <w:r>
        <w:t>Для каждого элемента из списка «Населенный пункт, Код по КЛАДР», находится точка доставки:</w:t>
      </w:r>
    </w:p>
    <w:p w14:paraId="45C1A004" w14:textId="06531480" w:rsidR="00E55F8E" w:rsidRDefault="00E55F8E" w:rsidP="00E55F8E">
      <w:pPr>
        <w:pStyle w:val="ListParagraph"/>
        <w:numPr>
          <w:ilvl w:val="2"/>
          <w:numId w:val="83"/>
        </w:numPr>
      </w:pPr>
      <w:r>
        <w:t>Если точка доставки не найдена, то создается новая точка доставки.</w:t>
      </w:r>
    </w:p>
    <w:p w14:paraId="13DCCFFF" w14:textId="3C461E8F" w:rsidR="00E55F8E" w:rsidRDefault="00E55F8E" w:rsidP="00E55F8E">
      <w:pPr>
        <w:pStyle w:val="ListParagraph"/>
        <w:numPr>
          <w:ilvl w:val="2"/>
          <w:numId w:val="83"/>
        </w:numPr>
      </w:pPr>
      <w:r>
        <w:lastRenderedPageBreak/>
        <w:t>Если точка доставки найдена, то если «КЛАДР (KLADR)» точки доставки и «Код по КЛАДР» уникального списка различаются, то атрибут «КЛАДР (Kladr)» точка доставки изменяется на «Код по КЛАДР» уникального списка. Атрибут «Статус (Status)» точки доставки устанавливается в 1, если код КЛАДР корректен, и в 2 или 3, если код КЛАДР не задан или не корректен</w:t>
      </w:r>
    </w:p>
    <w:p w14:paraId="055524D1" w14:textId="08DE7F78" w:rsidR="00E55F8E" w:rsidRDefault="00E55F8E" w:rsidP="00E55F8E">
      <w:pPr>
        <w:pStyle w:val="ListParagraph"/>
        <w:numPr>
          <w:ilvl w:val="0"/>
          <w:numId w:val="83"/>
        </w:numPr>
      </w:pPr>
      <w:r>
        <w:t xml:space="preserve">Проверяет уникальность использования код КЛАДР точками </w:t>
      </w:r>
      <w:proofErr w:type="gramStart"/>
      <w:r>
        <w:t>доставки</w:t>
      </w:r>
      <w:proofErr w:type="gramEnd"/>
      <w:r>
        <w:t xml:space="preserve"> имеющими тарифы:</w:t>
      </w:r>
    </w:p>
    <w:p w14:paraId="187B240E" w14:textId="29D24813" w:rsidR="00E55F8E" w:rsidRDefault="00E55F8E" w:rsidP="00E55F8E">
      <w:pPr>
        <w:pStyle w:val="ListParagraph"/>
        <w:numPr>
          <w:ilvl w:val="1"/>
          <w:numId w:val="84"/>
        </w:numPr>
      </w:pPr>
      <w:r>
        <w:t xml:space="preserve">Если код КЛАДР уникален </w:t>
      </w:r>
      <w:proofErr w:type="gramStart"/>
      <w:r>
        <w:t>среди</w:t>
      </w:r>
      <w:proofErr w:type="gramEnd"/>
      <w:r>
        <w:t xml:space="preserve"> </w:t>
      </w:r>
      <w:proofErr w:type="gramStart"/>
      <w:r>
        <w:t>все</w:t>
      </w:r>
      <w:proofErr w:type="gramEnd"/>
      <w:r>
        <w:t xml:space="preserve"> точек доставки имеющих тарифы доставки, то атрибут «Статус (Status)» точки доставки устанавливается в 1.</w:t>
      </w:r>
    </w:p>
    <w:p w14:paraId="690F264B" w14:textId="0C3EB9BE" w:rsidR="00E55F8E" w:rsidRDefault="00E55F8E" w:rsidP="00E55F8E">
      <w:pPr>
        <w:pStyle w:val="ListParagraph"/>
        <w:numPr>
          <w:ilvl w:val="1"/>
          <w:numId w:val="84"/>
        </w:numPr>
      </w:pPr>
      <w:r>
        <w:t>Иначе атрибут «Статус (Status)» точки доставки устанавливается в 4.</w:t>
      </w:r>
    </w:p>
    <w:p w14:paraId="6F218ACD" w14:textId="077F9304" w:rsidR="00E55F8E" w:rsidRDefault="00E55F8E" w:rsidP="00E55F8E">
      <w:pPr>
        <w:pStyle w:val="ListParagraph"/>
        <w:numPr>
          <w:ilvl w:val="0"/>
          <w:numId w:val="83"/>
        </w:numPr>
      </w:pPr>
      <w:r>
        <w:t xml:space="preserve">По результатам импорта формируется информационное письмо </w:t>
      </w:r>
      <w:proofErr w:type="gramStart"/>
      <w:r>
        <w:t>содержащие</w:t>
      </w:r>
      <w:proofErr w:type="gramEnd"/>
      <w:r>
        <w:t>:</w:t>
      </w:r>
    </w:p>
    <w:p w14:paraId="354F5A71" w14:textId="115E5F9D" w:rsidR="00E55F8E" w:rsidRDefault="00E55F8E" w:rsidP="00E55F8E">
      <w:pPr>
        <w:pStyle w:val="ListParagraph"/>
        <w:numPr>
          <w:ilvl w:val="1"/>
          <w:numId w:val="83"/>
        </w:numPr>
      </w:pPr>
      <w:r>
        <w:t>Кол-во записей с ошибками с указанием номеров строк в файле</w:t>
      </w:r>
    </w:p>
    <w:p w14:paraId="404D8262" w14:textId="606F343E" w:rsidR="00E55F8E" w:rsidRDefault="00E55F8E" w:rsidP="00E55F8E">
      <w:pPr>
        <w:pStyle w:val="ListParagraph"/>
        <w:numPr>
          <w:ilvl w:val="1"/>
          <w:numId w:val="83"/>
        </w:numPr>
      </w:pPr>
      <w:r>
        <w:t xml:space="preserve">Кол-во успешно </w:t>
      </w:r>
      <w:proofErr w:type="gramStart"/>
      <w:r>
        <w:t>загруженных</w:t>
      </w:r>
      <w:proofErr w:type="gramEnd"/>
      <w:r>
        <w:t>.</w:t>
      </w:r>
    </w:p>
    <w:p w14:paraId="5D6855A9" w14:textId="2923870B" w:rsidR="00E55F8E" w:rsidRDefault="00E55F8E" w:rsidP="00E55F8E">
      <w:pPr>
        <w:pStyle w:val="ListParagraph"/>
        <w:numPr>
          <w:ilvl w:val="1"/>
          <w:numId w:val="83"/>
        </w:numPr>
      </w:pPr>
      <w:r>
        <w:t>Статистику по статусам точек доставки:</w:t>
      </w:r>
    </w:p>
    <w:p w14:paraId="5F4A19A1" w14:textId="77777777" w:rsidR="00E55F8E" w:rsidRDefault="00E55F8E" w:rsidP="00E55F8E">
      <w:pPr>
        <w:pStyle w:val="BodyText"/>
        <w:keepLines w:val="0"/>
        <w:widowControl w:val="0"/>
        <w:numPr>
          <w:ilvl w:val="2"/>
          <w:numId w:val="83"/>
        </w:numPr>
        <w:suppressAutoHyphens/>
        <w:spacing w:line="240" w:lineRule="auto"/>
      </w:pPr>
      <w:r>
        <w:t xml:space="preserve">Кол-во </w:t>
      </w:r>
      <w:proofErr w:type="gramStart"/>
      <w:r>
        <w:t>корректных</w:t>
      </w:r>
      <w:proofErr w:type="gramEnd"/>
    </w:p>
    <w:p w14:paraId="38C61CE4" w14:textId="77777777" w:rsidR="00E55F8E" w:rsidRDefault="00E55F8E" w:rsidP="00E55F8E">
      <w:pPr>
        <w:pStyle w:val="BodyText"/>
        <w:keepLines w:val="0"/>
        <w:widowControl w:val="0"/>
        <w:numPr>
          <w:ilvl w:val="2"/>
          <w:numId w:val="83"/>
        </w:numPr>
        <w:suppressAutoHyphens/>
        <w:spacing w:line="240" w:lineRule="auto"/>
      </w:pPr>
      <w:r>
        <w:t>Кол-во не имеющих код КЛАДР</w:t>
      </w:r>
    </w:p>
    <w:p w14:paraId="234F23C8" w14:textId="35F142BE" w:rsidR="00E55F8E" w:rsidRDefault="00E55F8E" w:rsidP="00E55F8E">
      <w:pPr>
        <w:pStyle w:val="BodyText"/>
        <w:keepLines w:val="0"/>
        <w:widowControl w:val="0"/>
        <w:numPr>
          <w:ilvl w:val="2"/>
          <w:numId w:val="83"/>
        </w:numPr>
        <w:suppressAutoHyphens/>
        <w:spacing w:line="240" w:lineRule="auto"/>
      </w:pPr>
      <w:proofErr w:type="gramStart"/>
      <w:r>
        <w:t>Кол-во</w:t>
      </w:r>
      <w:r w:rsidR="00FE796A">
        <w:t>,</w:t>
      </w:r>
      <w:r>
        <w:t xml:space="preserve"> имеющих не корректный код КЛАДР</w:t>
      </w:r>
      <w:proofErr w:type="gramEnd"/>
    </w:p>
    <w:p w14:paraId="2E1C780A" w14:textId="039A3E7B" w:rsidR="00E55F8E" w:rsidRDefault="00E55F8E" w:rsidP="00E55F8E">
      <w:pPr>
        <w:pStyle w:val="BodyText"/>
        <w:keepLines w:val="0"/>
        <w:widowControl w:val="0"/>
        <w:numPr>
          <w:ilvl w:val="2"/>
          <w:numId w:val="83"/>
        </w:numPr>
        <w:suppressAutoHyphens/>
        <w:spacing w:line="240" w:lineRule="auto"/>
      </w:pPr>
      <w:proofErr w:type="gramStart"/>
      <w:r>
        <w:t>Кол-во</w:t>
      </w:r>
      <w:r w:rsidR="00FE796A">
        <w:t>,</w:t>
      </w:r>
      <w:r>
        <w:t xml:space="preserve"> имеющих не уникальный код КЛАДР</w:t>
      </w:r>
      <w:proofErr w:type="gramEnd"/>
    </w:p>
    <w:p w14:paraId="1535DCF2" w14:textId="77777777" w:rsidR="00E55F8E" w:rsidRDefault="00E55F8E" w:rsidP="00E55F8E">
      <w:pPr>
        <w:pStyle w:val="BodyText"/>
        <w:keepLines w:val="0"/>
        <w:widowControl w:val="0"/>
        <w:numPr>
          <w:ilvl w:val="2"/>
          <w:numId w:val="83"/>
        </w:numPr>
        <w:suppressAutoHyphens/>
        <w:spacing w:line="240" w:lineRule="auto"/>
      </w:pPr>
      <w:r>
        <w:t xml:space="preserve">Кол-во не </w:t>
      </w:r>
      <w:proofErr w:type="gramStart"/>
      <w:r>
        <w:t>имеющих</w:t>
      </w:r>
      <w:proofErr w:type="gramEnd"/>
      <w:r>
        <w:t xml:space="preserve"> тарифы</w:t>
      </w:r>
    </w:p>
    <w:p w14:paraId="1EB649BD" w14:textId="77777777" w:rsidR="00E55F8E" w:rsidRDefault="00E55F8E" w:rsidP="00E55F8E">
      <w:r>
        <w:tab/>
        <w:t>Список получателей информационного письма задается в свойствах партнера (см. «Лояльность - ТЗ на компонент Каталог товаров.docx») и настройках системы (web.config: &lt;add key="reportRecipients" value="xxx@yyy.zz;aaa@bbb.cc;" /&gt;).</w:t>
      </w:r>
    </w:p>
    <w:p w14:paraId="21D8CE8B" w14:textId="5237A49C" w:rsidR="00E55F8E" w:rsidRPr="00895E3A" w:rsidRDefault="00E55F8E" w:rsidP="00E55F8E">
      <w:r>
        <w:t>В случае возникновения ошибки на любом шаге, данные тарифов доставки и точек доставки должны вернуться в состояние до начала импорта.</w:t>
      </w:r>
    </w:p>
    <w:p w14:paraId="68FEC9A7" w14:textId="77777777" w:rsidR="005D08A3" w:rsidRPr="00895E3A" w:rsidRDefault="005D08A3" w:rsidP="005D08A3">
      <w:pPr>
        <w:pStyle w:val="Heading1"/>
        <w:numPr>
          <w:ilvl w:val="0"/>
          <w:numId w:val="13"/>
        </w:numPr>
      </w:pPr>
      <w:bookmarkStart w:id="973" w:name="_Toc370583214"/>
      <w:r w:rsidRPr="00895E3A">
        <w:t>Типы данных веб-сервисов</w:t>
      </w:r>
      <w:bookmarkEnd w:id="973"/>
    </w:p>
    <w:p w14:paraId="68FEC9A8" w14:textId="77777777" w:rsidR="005D08A3" w:rsidRPr="00895E3A" w:rsidRDefault="00C3188C" w:rsidP="008114F3">
      <w:pPr>
        <w:pStyle w:val="Heading2"/>
        <w:numPr>
          <w:ilvl w:val="1"/>
          <w:numId w:val="13"/>
        </w:numPr>
        <w:rPr>
          <w:lang w:val="ru-RU"/>
        </w:rPr>
      </w:pPr>
      <w:bookmarkStart w:id="974" w:name="_Запрос_на_заказ"/>
      <w:bookmarkStart w:id="975" w:name="_Заказ"/>
      <w:bookmarkStart w:id="976" w:name="_Toc370583215"/>
      <w:bookmarkEnd w:id="974"/>
      <w:bookmarkEnd w:id="975"/>
      <w:r w:rsidRPr="00895E3A">
        <w:rPr>
          <w:lang w:val="ru-RU"/>
        </w:rPr>
        <w:t>Заказ</w:t>
      </w:r>
      <w:bookmarkEnd w:id="976"/>
    </w:p>
    <w:tbl>
      <w:tblPr>
        <w:tblStyle w:val="TableGrid"/>
        <w:tblW w:w="0" w:type="auto"/>
        <w:tblLook w:val="04A0" w:firstRow="1" w:lastRow="0" w:firstColumn="1" w:lastColumn="0" w:noHBand="0" w:noVBand="1"/>
      </w:tblPr>
      <w:tblGrid>
        <w:gridCol w:w="3123"/>
        <w:gridCol w:w="4876"/>
        <w:gridCol w:w="1854"/>
      </w:tblGrid>
      <w:tr w:rsidR="005D08A3" w:rsidRPr="00895E3A" w14:paraId="68FEC9AC" w14:textId="77777777" w:rsidTr="00853AEE">
        <w:trPr>
          <w:cantSplit/>
        </w:trPr>
        <w:tc>
          <w:tcPr>
            <w:tcW w:w="3123" w:type="dxa"/>
          </w:tcPr>
          <w:p w14:paraId="68FEC9A9" w14:textId="77777777" w:rsidR="005D08A3" w:rsidRPr="00895E3A" w:rsidRDefault="005D08A3" w:rsidP="005D08A3">
            <w:pPr>
              <w:rPr>
                <w:b/>
              </w:rPr>
            </w:pPr>
            <w:r w:rsidRPr="00895E3A">
              <w:rPr>
                <w:b/>
              </w:rPr>
              <w:t>Атрибут</w:t>
            </w:r>
          </w:p>
        </w:tc>
        <w:tc>
          <w:tcPr>
            <w:tcW w:w="4876" w:type="dxa"/>
          </w:tcPr>
          <w:p w14:paraId="68FEC9AA" w14:textId="77777777" w:rsidR="005D08A3" w:rsidRPr="00895E3A" w:rsidRDefault="005D08A3" w:rsidP="005D08A3">
            <w:pPr>
              <w:rPr>
                <w:b/>
              </w:rPr>
            </w:pPr>
            <w:r w:rsidRPr="00895E3A">
              <w:rPr>
                <w:b/>
              </w:rPr>
              <w:t>Описание</w:t>
            </w:r>
          </w:p>
        </w:tc>
        <w:tc>
          <w:tcPr>
            <w:tcW w:w="1854" w:type="dxa"/>
          </w:tcPr>
          <w:p w14:paraId="68FEC9AB" w14:textId="77777777" w:rsidR="005D08A3" w:rsidRPr="00895E3A" w:rsidRDefault="005D08A3" w:rsidP="005D08A3">
            <w:pPr>
              <w:rPr>
                <w:b/>
              </w:rPr>
            </w:pPr>
            <w:r w:rsidRPr="00895E3A">
              <w:rPr>
                <w:b/>
              </w:rPr>
              <w:t>Обязательный?</w:t>
            </w:r>
          </w:p>
        </w:tc>
      </w:tr>
      <w:tr w:rsidR="005D08A3" w:rsidRPr="00895E3A" w14:paraId="68FEC9B0" w14:textId="77777777" w:rsidTr="005D08A3">
        <w:trPr>
          <w:cantSplit/>
        </w:trPr>
        <w:tc>
          <w:tcPr>
            <w:tcW w:w="2093" w:type="dxa"/>
          </w:tcPr>
          <w:p w14:paraId="68FEC9AD" w14:textId="77777777" w:rsidR="005D08A3" w:rsidRPr="00895E3A" w:rsidRDefault="005D08A3" w:rsidP="005D08A3">
            <w:r w:rsidRPr="00895E3A">
              <w:t>Идентификатор  заказа</w:t>
            </w:r>
            <w:r w:rsidR="0001075F" w:rsidRPr="00895E3A">
              <w:t xml:space="preserve"> (Id)</w:t>
            </w:r>
          </w:p>
        </w:tc>
        <w:tc>
          <w:tcPr>
            <w:tcW w:w="5906" w:type="dxa"/>
          </w:tcPr>
          <w:p w14:paraId="68FEC9AE" w14:textId="77777777" w:rsidR="005D08A3" w:rsidRPr="00895E3A" w:rsidRDefault="005D08A3" w:rsidP="005D08A3">
            <w:r w:rsidRPr="00895E3A">
              <w:t>Уникальный идентификатор заказа, присвоенный системой при сохранении.</w:t>
            </w:r>
          </w:p>
        </w:tc>
        <w:tc>
          <w:tcPr>
            <w:tcW w:w="1854" w:type="dxa"/>
          </w:tcPr>
          <w:p w14:paraId="68FEC9AF" w14:textId="77777777" w:rsidR="005D08A3" w:rsidRPr="00895E3A" w:rsidRDefault="005D08A3" w:rsidP="005D08A3">
            <w:r w:rsidRPr="00895E3A">
              <w:t>Да</w:t>
            </w:r>
          </w:p>
        </w:tc>
      </w:tr>
      <w:tr w:rsidR="005D08A3" w:rsidRPr="00895E3A" w14:paraId="68FEC9B4" w14:textId="77777777" w:rsidTr="005D08A3">
        <w:trPr>
          <w:cantSplit/>
        </w:trPr>
        <w:tc>
          <w:tcPr>
            <w:tcW w:w="2093" w:type="dxa"/>
          </w:tcPr>
          <w:p w14:paraId="68FEC9B1" w14:textId="77777777" w:rsidR="005D08A3" w:rsidRPr="00895E3A" w:rsidRDefault="005D08A3" w:rsidP="005D08A3">
            <w:r w:rsidRPr="00895E3A">
              <w:lastRenderedPageBreak/>
              <w:t>Идентификатор заказа в ИС партнёра</w:t>
            </w:r>
            <w:r w:rsidR="0001075F" w:rsidRPr="00895E3A">
              <w:t xml:space="preserve"> (ExternalOrderId)</w:t>
            </w:r>
          </w:p>
        </w:tc>
        <w:tc>
          <w:tcPr>
            <w:tcW w:w="5906" w:type="dxa"/>
          </w:tcPr>
          <w:p w14:paraId="68FEC9B2" w14:textId="77777777" w:rsidR="005D08A3" w:rsidRPr="00895E3A" w:rsidRDefault="005D08A3" w:rsidP="005D08A3">
            <w:r w:rsidRPr="00895E3A">
              <w:t xml:space="preserve">Идентификатор </w:t>
            </w:r>
            <w:proofErr w:type="gramStart"/>
            <w:r w:rsidRPr="00895E3A">
              <w:t>заказа</w:t>
            </w:r>
            <w:proofErr w:type="gramEnd"/>
            <w:r w:rsidRPr="00895E3A">
              <w:t xml:space="preserve"> в информационной системе партнёра предоставленный партнёром во время подтверждения заказа.</w:t>
            </w:r>
          </w:p>
        </w:tc>
        <w:tc>
          <w:tcPr>
            <w:tcW w:w="1854" w:type="dxa"/>
          </w:tcPr>
          <w:p w14:paraId="68FEC9B3" w14:textId="77777777" w:rsidR="005D08A3" w:rsidRPr="00895E3A" w:rsidRDefault="005D08A3" w:rsidP="005D08A3">
            <w:r w:rsidRPr="00895E3A">
              <w:t>Нет</w:t>
            </w:r>
          </w:p>
        </w:tc>
      </w:tr>
      <w:tr w:rsidR="0001075F" w:rsidRPr="00895E3A" w14:paraId="68FEC9B8" w14:textId="77777777" w:rsidTr="005D08A3">
        <w:trPr>
          <w:cantSplit/>
        </w:trPr>
        <w:tc>
          <w:tcPr>
            <w:tcW w:w="2093" w:type="dxa"/>
          </w:tcPr>
          <w:p w14:paraId="68FEC9B5" w14:textId="77777777" w:rsidR="0001075F" w:rsidRPr="00895E3A" w:rsidRDefault="0001075F" w:rsidP="005D08A3">
            <w:r w:rsidRPr="00895E3A">
              <w:t>Идентификатор партнёра (PartnerId)</w:t>
            </w:r>
          </w:p>
        </w:tc>
        <w:tc>
          <w:tcPr>
            <w:tcW w:w="5906" w:type="dxa"/>
          </w:tcPr>
          <w:p w14:paraId="68FEC9B6" w14:textId="77777777" w:rsidR="0001075F" w:rsidRPr="00895E3A" w:rsidRDefault="0001075F" w:rsidP="005D08A3">
            <w:r w:rsidRPr="00895E3A">
              <w:t>Идентификатор партнёра обслуживающего заказ</w:t>
            </w:r>
          </w:p>
        </w:tc>
        <w:tc>
          <w:tcPr>
            <w:tcW w:w="1854" w:type="dxa"/>
          </w:tcPr>
          <w:p w14:paraId="68FEC9B7" w14:textId="77777777" w:rsidR="0001075F" w:rsidRPr="00895E3A" w:rsidRDefault="0001075F" w:rsidP="005D08A3">
            <w:r w:rsidRPr="00895E3A">
              <w:t>Да</w:t>
            </w:r>
          </w:p>
        </w:tc>
      </w:tr>
      <w:tr w:rsidR="005D08A3" w:rsidRPr="00895E3A" w14:paraId="68FEC9BC" w14:textId="77777777" w:rsidTr="005D08A3">
        <w:trPr>
          <w:cantSplit/>
        </w:trPr>
        <w:tc>
          <w:tcPr>
            <w:tcW w:w="2093" w:type="dxa"/>
          </w:tcPr>
          <w:p w14:paraId="68FEC9B9" w14:textId="77777777" w:rsidR="005D08A3" w:rsidRPr="00895E3A" w:rsidRDefault="005D08A3" w:rsidP="005D08A3">
            <w:r w:rsidRPr="00895E3A">
              <w:t>Статус заказа</w:t>
            </w:r>
            <w:r w:rsidR="0001075F" w:rsidRPr="00895E3A">
              <w:t xml:space="preserve"> (Status)</w:t>
            </w:r>
          </w:p>
        </w:tc>
        <w:tc>
          <w:tcPr>
            <w:tcW w:w="5906" w:type="dxa"/>
          </w:tcPr>
          <w:p w14:paraId="68FEC9BA" w14:textId="77777777" w:rsidR="005D08A3" w:rsidRPr="00895E3A" w:rsidRDefault="005D08A3" w:rsidP="007E57D8">
            <w:r w:rsidRPr="00895E3A">
              <w:t>Статус заказа д</w:t>
            </w:r>
            <w:r w:rsidR="007E57D8" w:rsidRPr="00895E3A">
              <w:t xml:space="preserve">опустимые значения из справочника </w:t>
            </w:r>
            <w:hyperlink w:anchor="_Справочник_статусов_заказа" w:history="1">
              <w:r w:rsidR="007E57D8" w:rsidRPr="00895E3A">
                <w:rPr>
                  <w:rStyle w:val="Hyperlink"/>
                  <w:noProof w:val="0"/>
                </w:rPr>
                <w:t>Справочник статусов заказа</w:t>
              </w:r>
            </w:hyperlink>
          </w:p>
        </w:tc>
        <w:tc>
          <w:tcPr>
            <w:tcW w:w="1854" w:type="dxa"/>
          </w:tcPr>
          <w:p w14:paraId="68FEC9BB" w14:textId="77777777" w:rsidR="005D08A3" w:rsidRPr="00895E3A" w:rsidRDefault="005D08A3" w:rsidP="005D08A3">
            <w:r w:rsidRPr="00895E3A">
              <w:t>Да</w:t>
            </w:r>
          </w:p>
        </w:tc>
      </w:tr>
      <w:tr w:rsidR="00B755FE" w:rsidRPr="00895E3A" w14:paraId="68FEC9C0" w14:textId="77777777" w:rsidTr="005D08A3">
        <w:trPr>
          <w:cantSplit/>
        </w:trPr>
        <w:tc>
          <w:tcPr>
            <w:tcW w:w="2093" w:type="dxa"/>
          </w:tcPr>
          <w:p w14:paraId="68FEC9BD" w14:textId="77777777" w:rsidR="00B755FE" w:rsidRPr="00895E3A" w:rsidRDefault="00B755FE" w:rsidP="005D08A3">
            <w:r w:rsidRPr="00895E3A">
              <w:t>Публичный статус заказа (PublicStatus)</w:t>
            </w:r>
          </w:p>
        </w:tc>
        <w:tc>
          <w:tcPr>
            <w:tcW w:w="5906" w:type="dxa"/>
          </w:tcPr>
          <w:p w14:paraId="68FEC9BE" w14:textId="77777777" w:rsidR="00B755FE" w:rsidRPr="00895E3A" w:rsidRDefault="00B755FE" w:rsidP="007E57D8">
            <w:r w:rsidRPr="00895E3A">
              <w:t xml:space="preserve">Публичный статус заказа допустимые значения из справочника </w:t>
            </w:r>
            <w:hyperlink w:anchor="_Справочник_публичных_статусов" w:history="1">
              <w:r w:rsidRPr="00895E3A">
                <w:rPr>
                  <w:rStyle w:val="Hyperlink"/>
                  <w:noProof w:val="0"/>
                </w:rPr>
                <w:t>Справочник публичных статусов заказа</w:t>
              </w:r>
            </w:hyperlink>
          </w:p>
        </w:tc>
        <w:tc>
          <w:tcPr>
            <w:tcW w:w="1854" w:type="dxa"/>
          </w:tcPr>
          <w:p w14:paraId="68FEC9BF" w14:textId="77777777" w:rsidR="00B755FE" w:rsidRPr="00895E3A" w:rsidRDefault="00B755FE" w:rsidP="005D08A3">
            <w:r w:rsidRPr="00895E3A">
              <w:t>Да</w:t>
            </w:r>
          </w:p>
        </w:tc>
      </w:tr>
      <w:tr w:rsidR="005D08A3" w:rsidRPr="00895E3A" w14:paraId="68FEC9C4" w14:textId="77777777" w:rsidTr="005D08A3">
        <w:trPr>
          <w:cantSplit/>
        </w:trPr>
        <w:tc>
          <w:tcPr>
            <w:tcW w:w="2093" w:type="dxa"/>
          </w:tcPr>
          <w:p w14:paraId="68FEC9C1" w14:textId="77777777" w:rsidR="005D08A3" w:rsidRPr="00895E3A" w:rsidRDefault="005D08A3" w:rsidP="005D08A3">
            <w:r w:rsidRPr="00895E3A">
              <w:t>Код статуса от партнёра</w:t>
            </w:r>
            <w:r w:rsidR="0001075F" w:rsidRPr="00895E3A">
              <w:t xml:space="preserve"> (ExternalOrderStatusCode)</w:t>
            </w:r>
          </w:p>
        </w:tc>
        <w:tc>
          <w:tcPr>
            <w:tcW w:w="5906" w:type="dxa"/>
          </w:tcPr>
          <w:p w14:paraId="68FEC9C2" w14:textId="77777777" w:rsidR="005D08A3" w:rsidRPr="00895E3A" w:rsidRDefault="00046711" w:rsidP="005D08A3">
            <w:r w:rsidRPr="00895E3A">
              <w:t xml:space="preserve">Код статуса в информационной системе поставщика. </w:t>
            </w:r>
            <w:proofErr w:type="gramStart"/>
            <w:r w:rsidRPr="00895E3A">
              <w:t>Предназначен</w:t>
            </w:r>
            <w:proofErr w:type="gramEnd"/>
            <w:r w:rsidRPr="00895E3A">
              <w:t xml:space="preserve"> для сверок. Не </w:t>
            </w:r>
            <w:proofErr w:type="gramStart"/>
            <w:r w:rsidRPr="00895E3A">
              <w:t>обязателен</w:t>
            </w:r>
            <w:proofErr w:type="gramEnd"/>
            <w:r w:rsidRPr="00895E3A">
              <w:t xml:space="preserve"> к заполнению.</w:t>
            </w:r>
          </w:p>
        </w:tc>
        <w:tc>
          <w:tcPr>
            <w:tcW w:w="1854" w:type="dxa"/>
          </w:tcPr>
          <w:p w14:paraId="68FEC9C3" w14:textId="77777777" w:rsidR="005D08A3" w:rsidRPr="00895E3A" w:rsidRDefault="005D08A3" w:rsidP="005D08A3">
            <w:r w:rsidRPr="00895E3A">
              <w:t>Да</w:t>
            </w:r>
          </w:p>
        </w:tc>
      </w:tr>
      <w:tr w:rsidR="005D08A3" w:rsidRPr="00895E3A" w14:paraId="68FEC9C8" w14:textId="77777777" w:rsidTr="005D08A3">
        <w:trPr>
          <w:cantSplit/>
        </w:trPr>
        <w:tc>
          <w:tcPr>
            <w:tcW w:w="2093" w:type="dxa"/>
          </w:tcPr>
          <w:p w14:paraId="68FEC9C5" w14:textId="77777777" w:rsidR="005D08A3" w:rsidRPr="00895E3A" w:rsidRDefault="005D08A3" w:rsidP="005D08A3">
            <w:r w:rsidRPr="00895E3A">
              <w:t>Пояснение статуса от партнёра</w:t>
            </w:r>
            <w:r w:rsidR="0001075F" w:rsidRPr="00895E3A">
              <w:t xml:space="preserve"> (ExternalOrderStatusDescription)</w:t>
            </w:r>
          </w:p>
        </w:tc>
        <w:tc>
          <w:tcPr>
            <w:tcW w:w="5906" w:type="dxa"/>
          </w:tcPr>
          <w:p w14:paraId="68FEC9C6" w14:textId="77777777" w:rsidR="005D08A3" w:rsidRPr="00895E3A" w:rsidRDefault="00F00C2A" w:rsidP="00F00C2A">
            <w:bookmarkStart w:id="977" w:name="OLE_LINK20"/>
            <w:bookmarkStart w:id="978" w:name="OLE_LINK25"/>
            <w:r w:rsidRPr="00895E3A">
              <w:t>Текстовое пояснение статуса заказа от партнёра</w:t>
            </w:r>
            <w:bookmarkEnd w:id="977"/>
            <w:bookmarkEnd w:id="978"/>
          </w:p>
        </w:tc>
        <w:tc>
          <w:tcPr>
            <w:tcW w:w="1854" w:type="dxa"/>
          </w:tcPr>
          <w:p w14:paraId="68FEC9C7" w14:textId="77777777" w:rsidR="005D08A3" w:rsidRPr="00895E3A" w:rsidRDefault="00F00C2A" w:rsidP="005D08A3">
            <w:r w:rsidRPr="00895E3A">
              <w:t>Нет</w:t>
            </w:r>
          </w:p>
        </w:tc>
      </w:tr>
      <w:tr w:rsidR="00853AEE" w:rsidRPr="00895E3A" w14:paraId="68FEC9CC" w14:textId="77777777" w:rsidTr="005D08A3">
        <w:trPr>
          <w:cantSplit/>
        </w:trPr>
        <w:tc>
          <w:tcPr>
            <w:tcW w:w="2093" w:type="dxa"/>
          </w:tcPr>
          <w:p w14:paraId="68FEC9C9" w14:textId="77777777" w:rsidR="00853AEE" w:rsidRPr="00895E3A" w:rsidRDefault="00853AEE" w:rsidP="00853AEE">
            <w:r w:rsidRPr="00895E3A">
              <w:t>Дата время изменения статуса в ИС поставщика (ExternalOrderStatusDateTime)</w:t>
            </w:r>
          </w:p>
        </w:tc>
        <w:tc>
          <w:tcPr>
            <w:tcW w:w="5906" w:type="dxa"/>
          </w:tcPr>
          <w:p w14:paraId="68FEC9CA" w14:textId="77777777" w:rsidR="00853AEE" w:rsidRPr="00895E3A" w:rsidRDefault="00853AEE" w:rsidP="00F00C2A">
            <w:r w:rsidRPr="00895E3A">
              <w:t>Дата и время изменения статуса в информационной системе поставщика.</w:t>
            </w:r>
          </w:p>
        </w:tc>
        <w:tc>
          <w:tcPr>
            <w:tcW w:w="1854" w:type="dxa"/>
          </w:tcPr>
          <w:p w14:paraId="68FEC9CB" w14:textId="77777777" w:rsidR="00853AEE" w:rsidRPr="00895E3A" w:rsidRDefault="00853AEE" w:rsidP="005D08A3">
            <w:r w:rsidRPr="00895E3A">
              <w:t>Нет</w:t>
            </w:r>
          </w:p>
        </w:tc>
      </w:tr>
      <w:tr w:rsidR="005D08A3" w:rsidRPr="00895E3A" w14:paraId="68FEC9D0" w14:textId="77777777" w:rsidTr="005D08A3">
        <w:trPr>
          <w:cantSplit/>
        </w:trPr>
        <w:tc>
          <w:tcPr>
            <w:tcW w:w="2093" w:type="dxa"/>
          </w:tcPr>
          <w:p w14:paraId="68FEC9CD" w14:textId="77777777" w:rsidR="005D08A3" w:rsidRPr="00895E3A" w:rsidRDefault="005D08A3" w:rsidP="005D08A3">
            <w:r w:rsidRPr="00895E3A">
              <w:t>Дата и время последнего обновления статуса</w:t>
            </w:r>
            <w:r w:rsidR="0001075F" w:rsidRPr="00895E3A">
              <w:t xml:space="preserve"> (</w:t>
            </w:r>
            <w:r w:rsidR="00853AEE" w:rsidRPr="00895E3A">
              <w:t>StatusChangedDate</w:t>
            </w:r>
            <w:r w:rsidR="0001075F" w:rsidRPr="00895E3A">
              <w:t>)</w:t>
            </w:r>
          </w:p>
        </w:tc>
        <w:tc>
          <w:tcPr>
            <w:tcW w:w="5906" w:type="dxa"/>
          </w:tcPr>
          <w:p w14:paraId="68FEC9CE" w14:textId="77777777" w:rsidR="005D08A3" w:rsidRPr="00895E3A" w:rsidRDefault="005D08A3" w:rsidP="005D08A3">
            <w:bookmarkStart w:id="979" w:name="OLE_LINK26"/>
            <w:bookmarkStart w:id="980" w:name="OLE_LINK30"/>
            <w:r w:rsidRPr="00895E3A">
              <w:t>Дата и время последнего обновления статуса заказа</w:t>
            </w:r>
            <w:bookmarkEnd w:id="979"/>
            <w:bookmarkEnd w:id="980"/>
          </w:p>
        </w:tc>
        <w:tc>
          <w:tcPr>
            <w:tcW w:w="1854" w:type="dxa"/>
          </w:tcPr>
          <w:p w14:paraId="68FEC9CF" w14:textId="77777777" w:rsidR="005D08A3" w:rsidRPr="00895E3A" w:rsidRDefault="005D08A3" w:rsidP="005D08A3">
            <w:r w:rsidRPr="00895E3A">
              <w:t>Да</w:t>
            </w:r>
          </w:p>
        </w:tc>
      </w:tr>
      <w:tr w:rsidR="006F4878" w:rsidRPr="00895E3A" w14:paraId="68FEC9D4" w14:textId="77777777" w:rsidTr="005D08A3">
        <w:trPr>
          <w:cantSplit/>
        </w:trPr>
        <w:tc>
          <w:tcPr>
            <w:tcW w:w="2093" w:type="dxa"/>
          </w:tcPr>
          <w:p w14:paraId="68FEC9D1" w14:textId="77777777" w:rsidR="006F4878" w:rsidRPr="00895E3A" w:rsidRDefault="006F4878" w:rsidP="005D08A3">
            <w:r w:rsidRPr="00895E3A">
              <w:t>Дата и время создания записи</w:t>
            </w:r>
            <w:r w:rsidR="0001075F" w:rsidRPr="00895E3A">
              <w:t xml:space="preserve"> (InsertedDate)</w:t>
            </w:r>
          </w:p>
        </w:tc>
        <w:tc>
          <w:tcPr>
            <w:tcW w:w="5906" w:type="dxa"/>
          </w:tcPr>
          <w:p w14:paraId="68FEC9D2" w14:textId="77777777" w:rsidR="006F4878" w:rsidRPr="00895E3A" w:rsidRDefault="006F4878" w:rsidP="005D08A3">
            <w:bookmarkStart w:id="981" w:name="OLE_LINK31"/>
            <w:bookmarkStart w:id="982" w:name="OLE_LINK34"/>
            <w:r w:rsidRPr="00895E3A">
              <w:t>Дата и время создания заказа.</w:t>
            </w:r>
            <w:bookmarkEnd w:id="981"/>
            <w:bookmarkEnd w:id="982"/>
          </w:p>
        </w:tc>
        <w:tc>
          <w:tcPr>
            <w:tcW w:w="1854" w:type="dxa"/>
          </w:tcPr>
          <w:p w14:paraId="68FEC9D3" w14:textId="77777777" w:rsidR="006F4878" w:rsidRPr="00895E3A" w:rsidRDefault="006F4878" w:rsidP="005D08A3">
            <w:r w:rsidRPr="00895E3A">
              <w:t>Да</w:t>
            </w:r>
          </w:p>
        </w:tc>
      </w:tr>
      <w:tr w:rsidR="006F4878" w:rsidRPr="00895E3A" w14:paraId="68FEC9D8" w14:textId="77777777" w:rsidTr="005D08A3">
        <w:trPr>
          <w:cantSplit/>
        </w:trPr>
        <w:tc>
          <w:tcPr>
            <w:tcW w:w="2093" w:type="dxa"/>
          </w:tcPr>
          <w:p w14:paraId="68FEC9D5" w14:textId="77777777" w:rsidR="006F4878" w:rsidRPr="00895E3A" w:rsidRDefault="006F4878" w:rsidP="000E6F79">
            <w:r w:rsidRPr="00895E3A">
              <w:t xml:space="preserve">Пользователь, который создал </w:t>
            </w:r>
            <w:r w:rsidR="000E6F79" w:rsidRPr="00895E3A">
              <w:t>заказ</w:t>
            </w:r>
            <w:r w:rsidR="0001075F" w:rsidRPr="00895E3A">
              <w:t xml:space="preserve"> (InsertedUserId)</w:t>
            </w:r>
          </w:p>
        </w:tc>
        <w:tc>
          <w:tcPr>
            <w:tcW w:w="5906" w:type="dxa"/>
          </w:tcPr>
          <w:p w14:paraId="68FEC9D6" w14:textId="77777777" w:rsidR="006F4878" w:rsidRPr="00895E3A" w:rsidRDefault="006F4878" w:rsidP="005D08A3">
            <w:r w:rsidRPr="00895E3A">
              <w:t>Имя пользователя в системе безопасности, который создал заказ.</w:t>
            </w:r>
          </w:p>
        </w:tc>
        <w:tc>
          <w:tcPr>
            <w:tcW w:w="1854" w:type="dxa"/>
          </w:tcPr>
          <w:p w14:paraId="68FEC9D7" w14:textId="77777777" w:rsidR="006F4878" w:rsidRPr="00895E3A" w:rsidRDefault="006F4878" w:rsidP="005D08A3">
            <w:r w:rsidRPr="00895E3A">
              <w:t>Да</w:t>
            </w:r>
          </w:p>
        </w:tc>
      </w:tr>
      <w:tr w:rsidR="00F0186A" w:rsidRPr="00895E3A" w14:paraId="68FEC9DC" w14:textId="77777777" w:rsidTr="005D08A3">
        <w:trPr>
          <w:cantSplit/>
        </w:trPr>
        <w:tc>
          <w:tcPr>
            <w:tcW w:w="2093" w:type="dxa"/>
          </w:tcPr>
          <w:p w14:paraId="68FEC9D9" w14:textId="77777777" w:rsidR="00F0186A" w:rsidRPr="00895E3A" w:rsidRDefault="00F0186A" w:rsidP="00F0186A">
            <w:r w:rsidRPr="00895E3A">
              <w:t>Пользователь, который обновил заказ (UpdatedUserId)</w:t>
            </w:r>
          </w:p>
        </w:tc>
        <w:tc>
          <w:tcPr>
            <w:tcW w:w="5906" w:type="dxa"/>
          </w:tcPr>
          <w:p w14:paraId="68FEC9DA" w14:textId="77777777" w:rsidR="00F0186A" w:rsidRPr="00895E3A" w:rsidRDefault="00F0186A" w:rsidP="00F0186A">
            <w:r w:rsidRPr="00895E3A">
              <w:t>Имя пользователя в системе безопасности, который обновил информацию о заказе последним.</w:t>
            </w:r>
          </w:p>
        </w:tc>
        <w:tc>
          <w:tcPr>
            <w:tcW w:w="1854" w:type="dxa"/>
          </w:tcPr>
          <w:p w14:paraId="68FEC9DB" w14:textId="77777777" w:rsidR="00F0186A" w:rsidRPr="00895E3A" w:rsidRDefault="00F0186A" w:rsidP="005D08A3">
            <w:r w:rsidRPr="00895E3A">
              <w:t>Да</w:t>
            </w:r>
          </w:p>
        </w:tc>
      </w:tr>
      <w:tr w:rsidR="005D08A3" w:rsidRPr="00895E3A" w14:paraId="68FEC9E0" w14:textId="77777777" w:rsidTr="005D08A3">
        <w:trPr>
          <w:cantSplit/>
        </w:trPr>
        <w:tc>
          <w:tcPr>
            <w:tcW w:w="2093" w:type="dxa"/>
          </w:tcPr>
          <w:p w14:paraId="68FEC9DD" w14:textId="77777777" w:rsidR="005D08A3" w:rsidRPr="00895E3A" w:rsidRDefault="005D08A3" w:rsidP="005D08A3">
            <w:r w:rsidRPr="00895E3A">
              <w:t>Позиции заказа</w:t>
            </w:r>
            <w:r w:rsidR="00853AEE" w:rsidRPr="00895E3A">
              <w:t xml:space="preserve"> (Items)</w:t>
            </w:r>
          </w:p>
        </w:tc>
        <w:tc>
          <w:tcPr>
            <w:tcW w:w="5906" w:type="dxa"/>
          </w:tcPr>
          <w:p w14:paraId="68FEC9DE" w14:textId="77777777" w:rsidR="005D08A3" w:rsidRPr="00895E3A" w:rsidRDefault="005D08A3" w:rsidP="005D08A3">
            <w:bookmarkStart w:id="983" w:name="OLE_LINK35"/>
            <w:bookmarkStart w:id="984" w:name="OLE_LINK38"/>
            <w:r w:rsidRPr="00895E3A">
              <w:t xml:space="preserve">Массив записей типа </w:t>
            </w:r>
            <w:hyperlink r:id="rId17" w:anchor="_Запись_типа_" w:history="1">
              <w:r w:rsidRPr="00895E3A">
                <w:rPr>
                  <w:rStyle w:val="Hyperlink"/>
                  <w:noProof w:val="0"/>
                </w:rPr>
                <w:t>«Позиция заказа»</w:t>
              </w:r>
            </w:hyperlink>
            <w:bookmarkEnd w:id="983"/>
            <w:bookmarkEnd w:id="984"/>
          </w:p>
        </w:tc>
        <w:tc>
          <w:tcPr>
            <w:tcW w:w="1854" w:type="dxa"/>
          </w:tcPr>
          <w:p w14:paraId="68FEC9DF" w14:textId="77777777" w:rsidR="005D08A3" w:rsidRPr="00895E3A" w:rsidRDefault="005D08A3" w:rsidP="005D08A3">
            <w:r w:rsidRPr="00895E3A">
              <w:t>Да</w:t>
            </w:r>
          </w:p>
        </w:tc>
      </w:tr>
      <w:tr w:rsidR="005D08A3" w:rsidRPr="00895E3A" w14:paraId="68FEC9E4" w14:textId="77777777" w:rsidTr="005D08A3">
        <w:trPr>
          <w:cantSplit/>
        </w:trPr>
        <w:tc>
          <w:tcPr>
            <w:tcW w:w="2093" w:type="dxa"/>
          </w:tcPr>
          <w:p w14:paraId="68FEC9E1" w14:textId="77777777" w:rsidR="005D08A3" w:rsidRPr="00895E3A" w:rsidRDefault="005D08A3" w:rsidP="005D08A3">
            <w:r w:rsidRPr="00895E3A">
              <w:lastRenderedPageBreak/>
              <w:t>Сведения о доставке</w:t>
            </w:r>
            <w:r w:rsidR="00853AEE" w:rsidRPr="00895E3A">
              <w:t xml:space="preserve"> (DeliveryInfo)</w:t>
            </w:r>
          </w:p>
        </w:tc>
        <w:tc>
          <w:tcPr>
            <w:tcW w:w="5906" w:type="dxa"/>
          </w:tcPr>
          <w:p w14:paraId="68FEC9E2" w14:textId="77777777" w:rsidR="005D08A3" w:rsidRPr="00895E3A" w:rsidRDefault="005D08A3" w:rsidP="005D08A3">
            <w:r w:rsidRPr="00895E3A">
              <w:t xml:space="preserve">Запись типа </w:t>
            </w:r>
            <w:hyperlink r:id="rId18" w:anchor="_Запись_типа_" w:history="1">
              <w:r w:rsidRPr="00895E3A">
                <w:rPr>
                  <w:rStyle w:val="Hyperlink"/>
                  <w:noProof w:val="0"/>
                </w:rPr>
                <w:t>«Сведения о доставке»</w:t>
              </w:r>
            </w:hyperlink>
          </w:p>
        </w:tc>
        <w:tc>
          <w:tcPr>
            <w:tcW w:w="1854" w:type="dxa"/>
          </w:tcPr>
          <w:p w14:paraId="68FEC9E3" w14:textId="77777777" w:rsidR="005D08A3" w:rsidRPr="00895E3A" w:rsidRDefault="005D08A3" w:rsidP="005D08A3">
            <w:r w:rsidRPr="00895E3A">
              <w:t>Да</w:t>
            </w:r>
          </w:p>
        </w:tc>
      </w:tr>
      <w:tr w:rsidR="00806375" w:rsidRPr="00895E3A" w14:paraId="68FEC9E8" w14:textId="77777777" w:rsidTr="005D08A3">
        <w:trPr>
          <w:cantSplit/>
        </w:trPr>
        <w:tc>
          <w:tcPr>
            <w:tcW w:w="2093" w:type="dxa"/>
          </w:tcPr>
          <w:p w14:paraId="68FEC9E5" w14:textId="77777777" w:rsidR="00806375" w:rsidRPr="00895E3A" w:rsidRDefault="00806375" w:rsidP="005D08A3">
            <w:r w:rsidRPr="00895E3A">
              <w:t>Общий вес</w:t>
            </w:r>
            <w:r w:rsidR="000E6F79" w:rsidRPr="00895E3A">
              <w:t xml:space="preserve"> (TotalWeight)</w:t>
            </w:r>
          </w:p>
        </w:tc>
        <w:tc>
          <w:tcPr>
            <w:tcW w:w="5906" w:type="dxa"/>
          </w:tcPr>
          <w:p w14:paraId="68FEC9E6" w14:textId="77777777" w:rsidR="00806375" w:rsidRPr="00895E3A" w:rsidRDefault="00806375" w:rsidP="005D08A3">
            <w:bookmarkStart w:id="985" w:name="OLE_LINK39"/>
            <w:bookmarkStart w:id="986" w:name="OLE_LINK44"/>
            <w:r w:rsidRPr="00895E3A">
              <w:t>Общий вес заказа</w:t>
            </w:r>
            <w:bookmarkEnd w:id="985"/>
            <w:bookmarkEnd w:id="986"/>
          </w:p>
        </w:tc>
        <w:tc>
          <w:tcPr>
            <w:tcW w:w="1854" w:type="dxa"/>
          </w:tcPr>
          <w:p w14:paraId="68FEC9E7" w14:textId="77777777" w:rsidR="00806375" w:rsidRPr="00895E3A" w:rsidRDefault="00806375" w:rsidP="005D08A3">
            <w:r w:rsidRPr="00895E3A">
              <w:t>Да</w:t>
            </w:r>
          </w:p>
        </w:tc>
      </w:tr>
      <w:tr w:rsidR="005D08A3" w:rsidRPr="00895E3A" w14:paraId="68FEC9EC" w14:textId="77777777" w:rsidTr="00853AEE">
        <w:trPr>
          <w:cantSplit/>
        </w:trPr>
        <w:tc>
          <w:tcPr>
            <w:tcW w:w="3123" w:type="dxa"/>
          </w:tcPr>
          <w:p w14:paraId="68FEC9E9" w14:textId="77777777" w:rsidR="005D08A3" w:rsidRPr="00895E3A" w:rsidRDefault="005D08A3" w:rsidP="005D08A3">
            <w:r w:rsidRPr="00895E3A">
              <w:t>Стоимость без доставки в рублях</w:t>
            </w:r>
            <w:r w:rsidR="000E6F79" w:rsidRPr="00895E3A">
              <w:t xml:space="preserve"> (</w:t>
            </w:r>
            <w:r w:rsidR="002576B1" w:rsidRPr="00895E3A">
              <w:t>ItemsCost</w:t>
            </w:r>
            <w:r w:rsidR="000E6F79" w:rsidRPr="00895E3A">
              <w:t>)</w:t>
            </w:r>
          </w:p>
        </w:tc>
        <w:tc>
          <w:tcPr>
            <w:tcW w:w="4876" w:type="dxa"/>
          </w:tcPr>
          <w:p w14:paraId="68FEC9EA" w14:textId="77777777" w:rsidR="005D08A3" w:rsidRPr="00895E3A" w:rsidRDefault="005D08A3" w:rsidP="005D08A3">
            <w:bookmarkStart w:id="987" w:name="OLE_LINK48"/>
            <w:bookmarkStart w:id="988" w:name="OLE_LINK49"/>
            <w:r w:rsidRPr="00895E3A">
              <w:t>Стоимость всех позиций заказа без учёта доставки в рублях</w:t>
            </w:r>
            <w:bookmarkEnd w:id="987"/>
            <w:bookmarkEnd w:id="988"/>
          </w:p>
        </w:tc>
        <w:tc>
          <w:tcPr>
            <w:tcW w:w="1854" w:type="dxa"/>
          </w:tcPr>
          <w:p w14:paraId="68FEC9EB" w14:textId="77777777" w:rsidR="005D08A3" w:rsidRPr="00895E3A" w:rsidRDefault="005D08A3" w:rsidP="005D08A3">
            <w:r w:rsidRPr="00895E3A">
              <w:t>Да</w:t>
            </w:r>
          </w:p>
        </w:tc>
      </w:tr>
      <w:tr w:rsidR="005D08A3" w:rsidRPr="00895E3A" w14:paraId="68FEC9F0" w14:textId="77777777" w:rsidTr="00853AEE">
        <w:trPr>
          <w:cantSplit/>
        </w:trPr>
        <w:tc>
          <w:tcPr>
            <w:tcW w:w="3123" w:type="dxa"/>
          </w:tcPr>
          <w:p w14:paraId="68FEC9ED" w14:textId="77777777" w:rsidR="005D08A3" w:rsidRPr="00895E3A" w:rsidRDefault="005D08A3" w:rsidP="005D08A3">
            <w:r w:rsidRPr="00895E3A">
              <w:t>Стоимость без доставки в баллах</w:t>
            </w:r>
            <w:r w:rsidR="002576B1" w:rsidRPr="00895E3A">
              <w:t xml:space="preserve"> (BonusItemsCost)</w:t>
            </w:r>
          </w:p>
        </w:tc>
        <w:tc>
          <w:tcPr>
            <w:tcW w:w="4876" w:type="dxa"/>
          </w:tcPr>
          <w:p w14:paraId="68FEC9EE" w14:textId="77777777" w:rsidR="005D08A3" w:rsidRPr="00895E3A" w:rsidRDefault="005D08A3" w:rsidP="005D08A3">
            <w:r w:rsidRPr="00895E3A">
              <w:t>Стоимость всех позиций заказа без учёта доставки в баллах</w:t>
            </w:r>
          </w:p>
        </w:tc>
        <w:tc>
          <w:tcPr>
            <w:tcW w:w="1854" w:type="dxa"/>
          </w:tcPr>
          <w:p w14:paraId="68FEC9EF" w14:textId="77777777" w:rsidR="005D08A3" w:rsidRPr="00895E3A" w:rsidRDefault="005D08A3" w:rsidP="005D08A3">
            <w:r w:rsidRPr="00895E3A">
              <w:t>Да</w:t>
            </w:r>
          </w:p>
        </w:tc>
      </w:tr>
      <w:tr w:rsidR="005D08A3" w:rsidRPr="00895E3A" w14:paraId="68FEC9F4" w14:textId="77777777" w:rsidTr="00853AEE">
        <w:trPr>
          <w:cantSplit/>
        </w:trPr>
        <w:tc>
          <w:tcPr>
            <w:tcW w:w="3123" w:type="dxa"/>
          </w:tcPr>
          <w:p w14:paraId="68FEC9F1" w14:textId="77777777" w:rsidR="005D08A3" w:rsidRPr="00895E3A" w:rsidRDefault="005D08A3" w:rsidP="005D08A3">
            <w:r w:rsidRPr="00895E3A">
              <w:t>Стоимость доставки в рублях</w:t>
            </w:r>
            <w:r w:rsidR="002576B1" w:rsidRPr="00895E3A">
              <w:t xml:space="preserve"> (DeliveryCost)</w:t>
            </w:r>
          </w:p>
        </w:tc>
        <w:tc>
          <w:tcPr>
            <w:tcW w:w="4876" w:type="dxa"/>
          </w:tcPr>
          <w:p w14:paraId="68FEC9F2" w14:textId="77777777" w:rsidR="005D08A3" w:rsidRPr="00895E3A" w:rsidRDefault="005D08A3" w:rsidP="005D08A3">
            <w:bookmarkStart w:id="989" w:name="OLE_LINK50"/>
            <w:bookmarkStart w:id="990" w:name="OLE_LINK55"/>
            <w:r w:rsidRPr="00895E3A">
              <w:t>Стоимость доставки всех позиций заказа в рублях</w:t>
            </w:r>
            <w:bookmarkEnd w:id="989"/>
            <w:bookmarkEnd w:id="990"/>
          </w:p>
        </w:tc>
        <w:tc>
          <w:tcPr>
            <w:tcW w:w="1854" w:type="dxa"/>
          </w:tcPr>
          <w:p w14:paraId="68FEC9F3" w14:textId="77777777" w:rsidR="005D08A3" w:rsidRPr="00895E3A" w:rsidRDefault="005D08A3" w:rsidP="005D08A3">
            <w:r w:rsidRPr="00895E3A">
              <w:t>Да</w:t>
            </w:r>
          </w:p>
        </w:tc>
      </w:tr>
      <w:tr w:rsidR="005D08A3" w:rsidRPr="00895E3A" w14:paraId="68FEC9F8" w14:textId="77777777" w:rsidTr="00853AEE">
        <w:trPr>
          <w:cantSplit/>
        </w:trPr>
        <w:tc>
          <w:tcPr>
            <w:tcW w:w="3123" w:type="dxa"/>
          </w:tcPr>
          <w:p w14:paraId="68FEC9F5" w14:textId="77777777" w:rsidR="005D08A3" w:rsidRPr="00895E3A" w:rsidRDefault="005D08A3" w:rsidP="005D08A3">
            <w:r w:rsidRPr="00895E3A">
              <w:t>Стоимость доставки в баллах</w:t>
            </w:r>
            <w:r w:rsidR="002576B1" w:rsidRPr="00895E3A">
              <w:t xml:space="preserve"> (BonusDeliveryCost)</w:t>
            </w:r>
          </w:p>
        </w:tc>
        <w:tc>
          <w:tcPr>
            <w:tcW w:w="4876" w:type="dxa"/>
          </w:tcPr>
          <w:p w14:paraId="68FEC9F6" w14:textId="77777777" w:rsidR="005D08A3" w:rsidRPr="00895E3A" w:rsidRDefault="005D08A3" w:rsidP="005D08A3">
            <w:r w:rsidRPr="00895E3A">
              <w:t>Стоимость доставки всех позиций заказа в баллах</w:t>
            </w:r>
          </w:p>
        </w:tc>
        <w:tc>
          <w:tcPr>
            <w:tcW w:w="1854" w:type="dxa"/>
          </w:tcPr>
          <w:p w14:paraId="68FEC9F7" w14:textId="77777777" w:rsidR="005D08A3" w:rsidRPr="00895E3A" w:rsidRDefault="005D08A3" w:rsidP="005D08A3">
            <w:r w:rsidRPr="00895E3A">
              <w:t>Да</w:t>
            </w:r>
          </w:p>
        </w:tc>
      </w:tr>
      <w:tr w:rsidR="00D13907" w:rsidRPr="00895E3A" w14:paraId="68FEC9FC" w14:textId="77777777" w:rsidTr="00853AEE">
        <w:trPr>
          <w:cantSplit/>
        </w:trPr>
        <w:tc>
          <w:tcPr>
            <w:tcW w:w="3123" w:type="dxa"/>
          </w:tcPr>
          <w:p w14:paraId="68FEC9F9" w14:textId="77777777" w:rsidR="00D13907" w:rsidRPr="00895E3A" w:rsidRDefault="00D13907" w:rsidP="009022EE">
            <w:r w:rsidRPr="00895E3A">
              <w:t>Стоимость с учётом доставки в рублях</w:t>
            </w:r>
            <w:r w:rsidR="002576B1" w:rsidRPr="00895E3A">
              <w:t xml:space="preserve"> (TotalCost)</w:t>
            </w:r>
          </w:p>
        </w:tc>
        <w:tc>
          <w:tcPr>
            <w:tcW w:w="4876" w:type="dxa"/>
          </w:tcPr>
          <w:p w14:paraId="68FEC9FA" w14:textId="77777777" w:rsidR="00D13907" w:rsidRPr="00895E3A" w:rsidRDefault="00D13907" w:rsidP="009022EE">
            <w:r w:rsidRPr="00895E3A">
              <w:t>Стоимость всех позиций заказа плюс стоимость доставки в рублях</w:t>
            </w:r>
          </w:p>
        </w:tc>
        <w:tc>
          <w:tcPr>
            <w:tcW w:w="1854" w:type="dxa"/>
          </w:tcPr>
          <w:p w14:paraId="68FEC9FB" w14:textId="77777777" w:rsidR="00D13907" w:rsidRPr="00895E3A" w:rsidRDefault="00D13907" w:rsidP="009022EE">
            <w:r w:rsidRPr="00895E3A">
              <w:t>Да</w:t>
            </w:r>
          </w:p>
        </w:tc>
      </w:tr>
      <w:tr w:rsidR="00D13907" w:rsidRPr="00895E3A" w14:paraId="68FECA00" w14:textId="77777777" w:rsidTr="00853AEE">
        <w:trPr>
          <w:cantSplit/>
        </w:trPr>
        <w:tc>
          <w:tcPr>
            <w:tcW w:w="3123" w:type="dxa"/>
          </w:tcPr>
          <w:p w14:paraId="68FEC9FD" w14:textId="77777777" w:rsidR="00D13907" w:rsidRPr="00895E3A" w:rsidRDefault="00D13907" w:rsidP="009022EE">
            <w:r w:rsidRPr="00895E3A">
              <w:t>Стоимость с учётом доставки в баллах</w:t>
            </w:r>
            <w:r w:rsidR="002576B1" w:rsidRPr="00895E3A">
              <w:t xml:space="preserve"> (BonusTotalCost)</w:t>
            </w:r>
          </w:p>
        </w:tc>
        <w:tc>
          <w:tcPr>
            <w:tcW w:w="4876" w:type="dxa"/>
          </w:tcPr>
          <w:p w14:paraId="68FEC9FE" w14:textId="77777777" w:rsidR="00D13907" w:rsidRPr="00895E3A" w:rsidRDefault="00D13907" w:rsidP="009022EE">
            <w:r w:rsidRPr="00895E3A">
              <w:t>Стоимость всех позиций заказа плюс стоимость доставки в баллах</w:t>
            </w:r>
          </w:p>
        </w:tc>
        <w:tc>
          <w:tcPr>
            <w:tcW w:w="1854" w:type="dxa"/>
          </w:tcPr>
          <w:p w14:paraId="68FEC9FF" w14:textId="77777777" w:rsidR="00D13907" w:rsidRPr="00895E3A" w:rsidRDefault="00D13907" w:rsidP="009022EE">
            <w:r w:rsidRPr="00895E3A">
              <w:t>Да</w:t>
            </w:r>
          </w:p>
        </w:tc>
      </w:tr>
    </w:tbl>
    <w:p w14:paraId="68FECA01" w14:textId="77777777" w:rsidR="000402EF" w:rsidRPr="00895E3A" w:rsidRDefault="0049799E" w:rsidP="0071609B">
      <w:pPr>
        <w:pStyle w:val="Heading2"/>
        <w:numPr>
          <w:ilvl w:val="1"/>
          <w:numId w:val="13"/>
        </w:numPr>
        <w:rPr>
          <w:lang w:val="ru-RU"/>
        </w:rPr>
      </w:pPr>
      <w:bookmarkStart w:id="991" w:name="_Позиция_заказа"/>
      <w:bookmarkStart w:id="992" w:name="_Toc370583216"/>
      <w:bookmarkEnd w:id="991"/>
      <w:r w:rsidRPr="00895E3A">
        <w:rPr>
          <w:lang w:val="ru-RU"/>
        </w:rPr>
        <w:t>Позиция заказа</w:t>
      </w:r>
      <w:bookmarkEnd w:id="992"/>
    </w:p>
    <w:tbl>
      <w:tblPr>
        <w:tblStyle w:val="TableGrid"/>
        <w:tblW w:w="0" w:type="auto"/>
        <w:tblLook w:val="04A0" w:firstRow="1" w:lastRow="0" w:firstColumn="1" w:lastColumn="0" w:noHBand="0" w:noVBand="1"/>
      </w:tblPr>
      <w:tblGrid>
        <w:gridCol w:w="2093"/>
        <w:gridCol w:w="5906"/>
        <w:gridCol w:w="1854"/>
      </w:tblGrid>
      <w:tr w:rsidR="000402EF" w:rsidRPr="00895E3A" w14:paraId="68FECA05" w14:textId="77777777" w:rsidTr="007A77C4">
        <w:tc>
          <w:tcPr>
            <w:tcW w:w="2093" w:type="dxa"/>
          </w:tcPr>
          <w:p w14:paraId="68FECA02" w14:textId="77777777" w:rsidR="000402EF" w:rsidRPr="00895E3A" w:rsidRDefault="000402EF" w:rsidP="008952B9">
            <w:pPr>
              <w:rPr>
                <w:b/>
              </w:rPr>
            </w:pPr>
            <w:r w:rsidRPr="00895E3A">
              <w:rPr>
                <w:b/>
              </w:rPr>
              <w:t>Атрибут</w:t>
            </w:r>
          </w:p>
        </w:tc>
        <w:tc>
          <w:tcPr>
            <w:tcW w:w="5906" w:type="dxa"/>
          </w:tcPr>
          <w:p w14:paraId="68FECA03" w14:textId="77777777" w:rsidR="000402EF" w:rsidRPr="00895E3A" w:rsidRDefault="000402EF" w:rsidP="008952B9">
            <w:pPr>
              <w:rPr>
                <w:b/>
              </w:rPr>
            </w:pPr>
            <w:r w:rsidRPr="00895E3A">
              <w:rPr>
                <w:b/>
              </w:rPr>
              <w:t>Описание</w:t>
            </w:r>
          </w:p>
        </w:tc>
        <w:tc>
          <w:tcPr>
            <w:tcW w:w="1854" w:type="dxa"/>
          </w:tcPr>
          <w:p w14:paraId="68FECA04" w14:textId="77777777" w:rsidR="000402EF" w:rsidRPr="00895E3A" w:rsidRDefault="000402EF" w:rsidP="008952B9">
            <w:pPr>
              <w:rPr>
                <w:b/>
              </w:rPr>
            </w:pPr>
            <w:r w:rsidRPr="00895E3A">
              <w:rPr>
                <w:b/>
              </w:rPr>
              <w:t>Обязательный?</w:t>
            </w:r>
          </w:p>
        </w:tc>
      </w:tr>
      <w:tr w:rsidR="000402EF" w:rsidRPr="00895E3A" w14:paraId="68FECA09" w14:textId="77777777" w:rsidTr="007A77C4">
        <w:tc>
          <w:tcPr>
            <w:tcW w:w="2093" w:type="dxa"/>
          </w:tcPr>
          <w:p w14:paraId="68FECA06" w14:textId="77777777" w:rsidR="000402EF" w:rsidRPr="00895E3A" w:rsidRDefault="000402EF" w:rsidP="008952B9">
            <w:r w:rsidRPr="00895E3A">
              <w:t>Количество</w:t>
            </w:r>
            <w:r w:rsidR="00D3648B" w:rsidRPr="00895E3A">
              <w:t xml:space="preserve"> (Amount)</w:t>
            </w:r>
          </w:p>
        </w:tc>
        <w:tc>
          <w:tcPr>
            <w:tcW w:w="5906" w:type="dxa"/>
          </w:tcPr>
          <w:p w14:paraId="68FECA07" w14:textId="77777777" w:rsidR="000402EF" w:rsidRPr="00895E3A" w:rsidRDefault="000402EF" w:rsidP="008952B9">
            <w:bookmarkStart w:id="993" w:name="OLE_LINK56"/>
            <w:bookmarkStart w:id="994" w:name="OLE_LINK61"/>
            <w:r w:rsidRPr="00895E3A">
              <w:t>Количество заказанных экземпляров вознаграждения.</w:t>
            </w:r>
            <w:bookmarkEnd w:id="993"/>
            <w:bookmarkEnd w:id="994"/>
          </w:p>
        </w:tc>
        <w:tc>
          <w:tcPr>
            <w:tcW w:w="1854" w:type="dxa"/>
          </w:tcPr>
          <w:p w14:paraId="68FECA08" w14:textId="77777777" w:rsidR="000402EF" w:rsidRPr="00895E3A" w:rsidRDefault="000402EF" w:rsidP="008952B9">
            <w:r w:rsidRPr="00895E3A">
              <w:t>Да</w:t>
            </w:r>
          </w:p>
        </w:tc>
      </w:tr>
      <w:tr w:rsidR="000402EF" w:rsidRPr="00895E3A" w14:paraId="68FECA0D" w14:textId="77777777" w:rsidTr="007A77C4">
        <w:tc>
          <w:tcPr>
            <w:tcW w:w="2093" w:type="dxa"/>
          </w:tcPr>
          <w:p w14:paraId="68FECA0A" w14:textId="77777777" w:rsidR="00D3648B" w:rsidRPr="00895E3A" w:rsidRDefault="000402EF" w:rsidP="008952B9">
            <w:r w:rsidRPr="00895E3A">
              <w:t>Идентификатор элемента корзины</w:t>
            </w:r>
            <w:r w:rsidR="00D3648B" w:rsidRPr="00895E3A">
              <w:t xml:space="preserve"> (BasketId)</w:t>
            </w:r>
          </w:p>
        </w:tc>
        <w:tc>
          <w:tcPr>
            <w:tcW w:w="5906" w:type="dxa"/>
          </w:tcPr>
          <w:p w14:paraId="68FECA0B" w14:textId="77777777" w:rsidR="000402EF" w:rsidRPr="00895E3A" w:rsidRDefault="000402EF" w:rsidP="008952B9">
            <w:bookmarkStart w:id="995" w:name="OLE_LINK62"/>
            <w:bookmarkStart w:id="996" w:name="OLE_LINK63"/>
            <w:r w:rsidRPr="00895E3A">
              <w:t>Идентификатор элемента корзины заполняется в том случае, если товар присутствовал и был заказан с использованием корзины.</w:t>
            </w:r>
            <w:bookmarkEnd w:id="995"/>
            <w:bookmarkEnd w:id="996"/>
          </w:p>
        </w:tc>
        <w:tc>
          <w:tcPr>
            <w:tcW w:w="1854" w:type="dxa"/>
          </w:tcPr>
          <w:p w14:paraId="68FECA0C" w14:textId="77777777" w:rsidR="000402EF" w:rsidRPr="00895E3A" w:rsidRDefault="007F0E6C" w:rsidP="008952B9">
            <w:r w:rsidRPr="00895E3A">
              <w:t>Да</w:t>
            </w:r>
          </w:p>
        </w:tc>
      </w:tr>
      <w:tr w:rsidR="00D3648B" w:rsidRPr="00895E3A" w14:paraId="68FECA11" w14:textId="77777777" w:rsidTr="007A77C4">
        <w:tc>
          <w:tcPr>
            <w:tcW w:w="2093" w:type="dxa"/>
          </w:tcPr>
          <w:p w14:paraId="68FECA0E" w14:textId="77777777" w:rsidR="00D3648B" w:rsidRPr="00895E3A" w:rsidRDefault="00D3648B" w:rsidP="00444A85">
            <w:bookmarkStart w:id="997" w:name="_Контактная_информация"/>
            <w:bookmarkStart w:id="998" w:name="_Сведения_о_доставке"/>
            <w:bookmarkStart w:id="999" w:name="OLE_LINK23"/>
            <w:bookmarkStart w:id="1000" w:name="OLE_LINK24"/>
            <w:bookmarkEnd w:id="997"/>
            <w:bookmarkEnd w:id="998"/>
            <w:r w:rsidRPr="00895E3A">
              <w:t>Товар (Product)</w:t>
            </w:r>
          </w:p>
        </w:tc>
        <w:tc>
          <w:tcPr>
            <w:tcW w:w="5906" w:type="dxa"/>
          </w:tcPr>
          <w:p w14:paraId="68FECA0F" w14:textId="77777777" w:rsidR="00D3648B" w:rsidRPr="00895E3A" w:rsidRDefault="00D3648B" w:rsidP="00444A85">
            <w:r w:rsidRPr="00895E3A">
              <w:t xml:space="preserve">Запись типа </w:t>
            </w:r>
            <w:hyperlink w:anchor="_Структура" w:history="1">
              <w:r w:rsidRPr="00895E3A">
                <w:rPr>
                  <w:rStyle w:val="Hyperlink"/>
                  <w:noProof w:val="0"/>
                </w:rPr>
                <w:t>«Товар»</w:t>
              </w:r>
            </w:hyperlink>
          </w:p>
        </w:tc>
        <w:tc>
          <w:tcPr>
            <w:tcW w:w="1854" w:type="dxa"/>
          </w:tcPr>
          <w:p w14:paraId="68FECA10" w14:textId="77777777" w:rsidR="00D3648B" w:rsidRPr="00895E3A" w:rsidRDefault="00D3648B" w:rsidP="00444A85">
            <w:r w:rsidRPr="00895E3A">
              <w:t>Да</w:t>
            </w:r>
          </w:p>
        </w:tc>
      </w:tr>
      <w:tr w:rsidR="007F0E6C" w:rsidRPr="00895E3A" w14:paraId="68FECA15" w14:textId="77777777" w:rsidTr="007A77C4">
        <w:tc>
          <w:tcPr>
            <w:tcW w:w="2093" w:type="dxa"/>
          </w:tcPr>
          <w:p w14:paraId="68FECA12" w14:textId="77777777" w:rsidR="007F0E6C" w:rsidRPr="00895E3A" w:rsidRDefault="007F0E6C" w:rsidP="00444A85">
            <w:r w:rsidRPr="00895E3A">
              <w:t>Цена</w:t>
            </w:r>
            <w:r w:rsidR="00F07E4B" w:rsidRPr="00895E3A">
              <w:t xml:space="preserve"> с учетом доставки</w:t>
            </w:r>
            <w:r w:rsidRPr="00895E3A">
              <w:t xml:space="preserve"> (Price</w:t>
            </w:r>
            <w:r w:rsidR="00F07E4B" w:rsidRPr="00895E3A">
              <w:t>Total</w:t>
            </w:r>
            <w:r w:rsidRPr="00895E3A">
              <w:t>)</w:t>
            </w:r>
          </w:p>
        </w:tc>
        <w:tc>
          <w:tcPr>
            <w:tcW w:w="5906" w:type="dxa"/>
          </w:tcPr>
          <w:p w14:paraId="68FECA13" w14:textId="77777777" w:rsidR="007F0E6C" w:rsidRPr="00895E3A" w:rsidRDefault="007F0E6C" w:rsidP="007F0E6C">
            <w:r w:rsidRPr="00895E3A">
              <w:t>Цена позиции заказа</w:t>
            </w:r>
            <w:r w:rsidR="00F07E4B" w:rsidRPr="00895E3A">
              <w:t xml:space="preserve"> с учетом доставки</w:t>
            </w:r>
          </w:p>
        </w:tc>
        <w:tc>
          <w:tcPr>
            <w:tcW w:w="1854" w:type="dxa"/>
          </w:tcPr>
          <w:p w14:paraId="68FECA14" w14:textId="77777777" w:rsidR="007F0E6C" w:rsidRPr="00895E3A" w:rsidRDefault="007F0E6C" w:rsidP="00444A85">
            <w:r w:rsidRPr="00895E3A">
              <w:t>Да</w:t>
            </w:r>
          </w:p>
        </w:tc>
      </w:tr>
      <w:tr w:rsidR="00F07E4B" w:rsidRPr="00895E3A" w14:paraId="68FECA19" w14:textId="77777777" w:rsidTr="007A77C4">
        <w:tc>
          <w:tcPr>
            <w:tcW w:w="2093" w:type="dxa"/>
          </w:tcPr>
          <w:p w14:paraId="68FECA16" w14:textId="77777777" w:rsidR="00F07E4B" w:rsidRPr="00895E3A" w:rsidRDefault="00F07E4B" w:rsidP="00444A85">
            <w:r w:rsidRPr="00895E3A">
              <w:t>Цена без учета доставки (PriceRUR)</w:t>
            </w:r>
          </w:p>
        </w:tc>
        <w:tc>
          <w:tcPr>
            <w:tcW w:w="5906" w:type="dxa"/>
          </w:tcPr>
          <w:p w14:paraId="68FECA17" w14:textId="77777777" w:rsidR="00F07E4B" w:rsidRPr="00895E3A" w:rsidRDefault="00F07E4B" w:rsidP="00F07E4B">
            <w:r w:rsidRPr="00895E3A">
              <w:t>Цена позиции заказа без учета доставки</w:t>
            </w:r>
          </w:p>
        </w:tc>
        <w:tc>
          <w:tcPr>
            <w:tcW w:w="1854" w:type="dxa"/>
          </w:tcPr>
          <w:p w14:paraId="68FECA18" w14:textId="77777777" w:rsidR="00F07E4B" w:rsidRPr="00895E3A" w:rsidRDefault="00F07E4B" w:rsidP="00444A85">
            <w:r w:rsidRPr="00895E3A">
              <w:t>Да</w:t>
            </w:r>
          </w:p>
        </w:tc>
      </w:tr>
      <w:tr w:rsidR="007A77C4" w:rsidRPr="00895E3A" w14:paraId="68FECA1D" w14:textId="77777777" w:rsidTr="007A77C4">
        <w:tc>
          <w:tcPr>
            <w:tcW w:w="2093" w:type="dxa"/>
          </w:tcPr>
          <w:p w14:paraId="68FECA1A" w14:textId="77777777" w:rsidR="007A77C4" w:rsidRPr="00895E3A" w:rsidRDefault="007A77C4" w:rsidP="00444A85">
            <w:r w:rsidRPr="00895E3A">
              <w:t xml:space="preserve">Внутренний </w:t>
            </w:r>
            <w:r w:rsidRPr="00895E3A">
              <w:lastRenderedPageBreak/>
              <w:t>идентификатор товара (ProductId)</w:t>
            </w:r>
          </w:p>
        </w:tc>
        <w:tc>
          <w:tcPr>
            <w:tcW w:w="5906" w:type="dxa"/>
          </w:tcPr>
          <w:p w14:paraId="68FECA1B" w14:textId="77777777" w:rsidR="007A77C4" w:rsidRPr="00895E3A" w:rsidRDefault="007A77C4" w:rsidP="00F07E4B">
            <w:r w:rsidRPr="00895E3A">
              <w:lastRenderedPageBreak/>
              <w:t xml:space="preserve">Идентификатор товара в системе «Лояльность». Уникален. </w:t>
            </w:r>
            <w:r w:rsidRPr="00895E3A">
              <w:lastRenderedPageBreak/>
              <w:t>Позволяет однозначно определить идентификатор поставщика и артикул товара. Выставляется системой «Лояльность»</w:t>
            </w:r>
          </w:p>
        </w:tc>
        <w:tc>
          <w:tcPr>
            <w:tcW w:w="1854" w:type="dxa"/>
          </w:tcPr>
          <w:p w14:paraId="68FECA1C" w14:textId="77777777" w:rsidR="007A77C4" w:rsidRPr="00895E3A" w:rsidRDefault="007A77C4" w:rsidP="00444A85">
            <w:r w:rsidRPr="00895E3A">
              <w:lastRenderedPageBreak/>
              <w:t>Да</w:t>
            </w:r>
          </w:p>
        </w:tc>
      </w:tr>
      <w:tr w:rsidR="007A77C4" w:rsidRPr="00895E3A" w14:paraId="68FECA21" w14:textId="77777777" w:rsidTr="007A77C4">
        <w:tc>
          <w:tcPr>
            <w:tcW w:w="2093" w:type="dxa"/>
          </w:tcPr>
          <w:p w14:paraId="68FECA1E" w14:textId="77777777" w:rsidR="007A77C4" w:rsidRPr="00895E3A" w:rsidRDefault="007A77C4" w:rsidP="00444A85">
            <w:r w:rsidRPr="00895E3A">
              <w:lastRenderedPageBreak/>
              <w:t>Идентификатор товара (PartnerProductId)</w:t>
            </w:r>
          </w:p>
        </w:tc>
        <w:tc>
          <w:tcPr>
            <w:tcW w:w="5906" w:type="dxa"/>
          </w:tcPr>
          <w:p w14:paraId="68FECA1F" w14:textId="77777777" w:rsidR="007A77C4" w:rsidRPr="00895E3A" w:rsidRDefault="007A77C4" w:rsidP="00F07E4B">
            <w:r w:rsidRPr="00895E3A">
              <w:t xml:space="preserve">Идентификатор товара из каталога партнера. </w:t>
            </w:r>
            <w:proofErr w:type="gramStart"/>
            <w:r w:rsidRPr="00895E3A">
              <w:t>Уникален</w:t>
            </w:r>
            <w:proofErr w:type="gramEnd"/>
            <w:r w:rsidRPr="00895E3A">
              <w:t xml:space="preserve"> в рамках подарков партнера-поставщика в данном каталоге. Выставляется партнером-поставщиком.</w:t>
            </w:r>
          </w:p>
        </w:tc>
        <w:tc>
          <w:tcPr>
            <w:tcW w:w="1854" w:type="dxa"/>
          </w:tcPr>
          <w:p w14:paraId="68FECA20" w14:textId="77777777" w:rsidR="007A77C4" w:rsidRPr="00895E3A" w:rsidRDefault="007A77C4" w:rsidP="00444A85">
            <w:r w:rsidRPr="00895E3A">
              <w:t>Да</w:t>
            </w:r>
          </w:p>
        </w:tc>
      </w:tr>
      <w:tr w:rsidR="007A77C4" w:rsidRPr="00895E3A" w14:paraId="68FECA25" w14:textId="77777777" w:rsidTr="007A77C4">
        <w:tc>
          <w:tcPr>
            <w:tcW w:w="2093" w:type="dxa"/>
          </w:tcPr>
          <w:p w14:paraId="68FECA22" w14:textId="77777777" w:rsidR="007A77C4" w:rsidRPr="00895E3A" w:rsidRDefault="007A77C4" w:rsidP="00444A85">
            <w:r w:rsidRPr="00895E3A">
              <w:t>Наименование товара (Name)</w:t>
            </w:r>
          </w:p>
        </w:tc>
        <w:tc>
          <w:tcPr>
            <w:tcW w:w="5906" w:type="dxa"/>
          </w:tcPr>
          <w:p w14:paraId="68FECA23" w14:textId="77777777" w:rsidR="007A77C4" w:rsidRPr="00895E3A" w:rsidRDefault="007A77C4" w:rsidP="00F07E4B">
            <w:r w:rsidRPr="00895E3A">
              <w:t>Наименование товара</w:t>
            </w:r>
          </w:p>
        </w:tc>
        <w:tc>
          <w:tcPr>
            <w:tcW w:w="1854" w:type="dxa"/>
          </w:tcPr>
          <w:p w14:paraId="68FECA24" w14:textId="77777777" w:rsidR="007A77C4" w:rsidRPr="00895E3A" w:rsidRDefault="007A77C4" w:rsidP="00444A85">
            <w:r w:rsidRPr="00895E3A">
              <w:t>Да</w:t>
            </w:r>
          </w:p>
        </w:tc>
      </w:tr>
      <w:tr w:rsidR="007A77C4" w:rsidRPr="00895E3A" w14:paraId="68FECA29" w14:textId="77777777" w:rsidTr="007A77C4">
        <w:tc>
          <w:tcPr>
            <w:tcW w:w="2093" w:type="dxa"/>
          </w:tcPr>
          <w:p w14:paraId="68FECA26" w14:textId="77777777" w:rsidR="007A77C4" w:rsidRPr="00895E3A" w:rsidRDefault="007A77C4" w:rsidP="00444A85">
            <w:r w:rsidRPr="00895E3A">
              <w:t>Вес (Weight)</w:t>
            </w:r>
          </w:p>
        </w:tc>
        <w:tc>
          <w:tcPr>
            <w:tcW w:w="5906" w:type="dxa"/>
          </w:tcPr>
          <w:p w14:paraId="68FECA27" w14:textId="77777777" w:rsidR="007A77C4" w:rsidRPr="00895E3A" w:rsidRDefault="007A77C4" w:rsidP="00F07E4B">
            <w:r w:rsidRPr="00895E3A">
              <w:t>Вес</w:t>
            </w:r>
          </w:p>
        </w:tc>
        <w:tc>
          <w:tcPr>
            <w:tcW w:w="1854" w:type="dxa"/>
          </w:tcPr>
          <w:p w14:paraId="68FECA28" w14:textId="77777777" w:rsidR="007A77C4" w:rsidRPr="00895E3A" w:rsidRDefault="007A77C4" w:rsidP="00444A85">
            <w:r w:rsidRPr="00895E3A">
              <w:t>Нет</w:t>
            </w:r>
          </w:p>
        </w:tc>
      </w:tr>
      <w:tr w:rsidR="007A77C4" w:rsidRPr="00895E3A" w14:paraId="68FECA2D" w14:textId="77777777" w:rsidTr="007A77C4">
        <w:tc>
          <w:tcPr>
            <w:tcW w:w="2093" w:type="dxa"/>
          </w:tcPr>
          <w:p w14:paraId="68FECA2A" w14:textId="77777777" w:rsidR="007A77C4" w:rsidRPr="00895E3A" w:rsidRDefault="007A77C4" w:rsidP="00183ABA">
            <w:pPr>
              <w:rPr>
                <w:iCs/>
              </w:rPr>
            </w:pPr>
            <w:r w:rsidRPr="00895E3A">
              <w:rPr>
                <w:iCs/>
              </w:rPr>
              <w:t>Базовая цена в баллах (PriceBase)</w:t>
            </w:r>
          </w:p>
        </w:tc>
        <w:tc>
          <w:tcPr>
            <w:tcW w:w="5906" w:type="dxa"/>
          </w:tcPr>
          <w:p w14:paraId="68FECA2B" w14:textId="77777777" w:rsidR="007A77C4" w:rsidRPr="00895E3A" w:rsidRDefault="007A77C4" w:rsidP="00183ABA">
            <w:r w:rsidRPr="00895E3A">
              <w:t>Базовая цена в баллах, расчитана на основе цены товара в рублях с применением базовых механик.</w:t>
            </w:r>
          </w:p>
        </w:tc>
        <w:tc>
          <w:tcPr>
            <w:tcW w:w="1854" w:type="dxa"/>
          </w:tcPr>
          <w:p w14:paraId="68FECA2C" w14:textId="77777777" w:rsidR="007A77C4" w:rsidRPr="00895E3A" w:rsidRDefault="007A77C4" w:rsidP="00183ABA">
            <w:r w:rsidRPr="00895E3A">
              <w:t>Да</w:t>
            </w:r>
          </w:p>
        </w:tc>
      </w:tr>
      <w:tr w:rsidR="007A77C4" w:rsidRPr="00895E3A" w14:paraId="68FECA31" w14:textId="77777777" w:rsidTr="007A77C4">
        <w:tc>
          <w:tcPr>
            <w:tcW w:w="2093" w:type="dxa"/>
          </w:tcPr>
          <w:p w14:paraId="68FECA2E" w14:textId="77777777" w:rsidR="007A77C4" w:rsidRPr="00895E3A" w:rsidRDefault="007A77C4" w:rsidP="007A77C4">
            <w:r w:rsidRPr="00895E3A">
              <w:t>Описание товара (Description)</w:t>
            </w:r>
          </w:p>
        </w:tc>
        <w:tc>
          <w:tcPr>
            <w:tcW w:w="5906" w:type="dxa"/>
          </w:tcPr>
          <w:p w14:paraId="68FECA2F" w14:textId="77777777" w:rsidR="007A77C4" w:rsidRPr="00895E3A" w:rsidRDefault="007A77C4" w:rsidP="00183ABA">
            <w:r w:rsidRPr="00895E3A">
              <w:t>Описание товара.</w:t>
            </w:r>
          </w:p>
        </w:tc>
        <w:tc>
          <w:tcPr>
            <w:tcW w:w="1854" w:type="dxa"/>
          </w:tcPr>
          <w:p w14:paraId="68FECA30" w14:textId="77777777" w:rsidR="007A77C4" w:rsidRPr="00895E3A" w:rsidRDefault="007A77C4" w:rsidP="00183ABA">
            <w:r w:rsidRPr="00895E3A">
              <w:t>Нет</w:t>
            </w:r>
          </w:p>
        </w:tc>
      </w:tr>
    </w:tbl>
    <w:p w14:paraId="68FECA32" w14:textId="77777777" w:rsidR="000402EF" w:rsidRPr="00895E3A" w:rsidRDefault="0049799E" w:rsidP="0049799E">
      <w:pPr>
        <w:pStyle w:val="Heading2"/>
        <w:numPr>
          <w:ilvl w:val="1"/>
          <w:numId w:val="13"/>
        </w:numPr>
        <w:rPr>
          <w:lang w:val="ru-RU"/>
        </w:rPr>
      </w:pPr>
      <w:bookmarkStart w:id="1001" w:name="_Toc370583217"/>
      <w:r w:rsidRPr="00895E3A">
        <w:rPr>
          <w:lang w:val="ru-RU"/>
        </w:rPr>
        <w:t>Сведения о доставке</w:t>
      </w:r>
      <w:bookmarkEnd w:id="1001"/>
    </w:p>
    <w:tbl>
      <w:tblPr>
        <w:tblStyle w:val="TableGrid"/>
        <w:tblW w:w="0" w:type="auto"/>
        <w:tblLook w:val="04A0" w:firstRow="1" w:lastRow="0" w:firstColumn="1" w:lastColumn="0" w:noHBand="0" w:noVBand="1"/>
      </w:tblPr>
      <w:tblGrid>
        <w:gridCol w:w="2093"/>
        <w:gridCol w:w="5906"/>
        <w:gridCol w:w="1854"/>
      </w:tblGrid>
      <w:tr w:rsidR="000402EF" w:rsidRPr="00895E3A" w14:paraId="68FECA36" w14:textId="77777777" w:rsidTr="008952B9">
        <w:trPr>
          <w:cantSplit/>
        </w:trPr>
        <w:tc>
          <w:tcPr>
            <w:tcW w:w="2093" w:type="dxa"/>
          </w:tcPr>
          <w:bookmarkEnd w:id="999"/>
          <w:bookmarkEnd w:id="1000"/>
          <w:p w14:paraId="68FECA33" w14:textId="77777777" w:rsidR="000402EF" w:rsidRPr="00895E3A" w:rsidRDefault="000402EF" w:rsidP="008952B9">
            <w:pPr>
              <w:rPr>
                <w:b/>
              </w:rPr>
            </w:pPr>
            <w:r w:rsidRPr="00895E3A">
              <w:rPr>
                <w:b/>
              </w:rPr>
              <w:t>Атрибут</w:t>
            </w:r>
          </w:p>
        </w:tc>
        <w:tc>
          <w:tcPr>
            <w:tcW w:w="5906" w:type="dxa"/>
          </w:tcPr>
          <w:p w14:paraId="68FECA34" w14:textId="77777777" w:rsidR="000402EF" w:rsidRPr="00895E3A" w:rsidRDefault="000402EF" w:rsidP="008952B9">
            <w:pPr>
              <w:rPr>
                <w:b/>
              </w:rPr>
            </w:pPr>
            <w:r w:rsidRPr="00895E3A">
              <w:rPr>
                <w:b/>
              </w:rPr>
              <w:t>Описание</w:t>
            </w:r>
          </w:p>
        </w:tc>
        <w:tc>
          <w:tcPr>
            <w:tcW w:w="1854" w:type="dxa"/>
          </w:tcPr>
          <w:p w14:paraId="68FECA35" w14:textId="77777777" w:rsidR="000402EF" w:rsidRPr="00895E3A" w:rsidRDefault="000402EF" w:rsidP="008952B9">
            <w:pPr>
              <w:rPr>
                <w:b/>
              </w:rPr>
            </w:pPr>
            <w:r w:rsidRPr="00895E3A">
              <w:rPr>
                <w:b/>
              </w:rPr>
              <w:t>Обязательный?</w:t>
            </w:r>
          </w:p>
        </w:tc>
      </w:tr>
      <w:tr w:rsidR="000402EF" w:rsidRPr="00895E3A" w14:paraId="68FECA3A" w14:textId="77777777" w:rsidTr="008952B9">
        <w:trPr>
          <w:cantSplit/>
        </w:trPr>
        <w:tc>
          <w:tcPr>
            <w:tcW w:w="2093" w:type="dxa"/>
          </w:tcPr>
          <w:p w14:paraId="68FECA37" w14:textId="77777777" w:rsidR="000402EF" w:rsidRPr="00895E3A" w:rsidRDefault="000402EF" w:rsidP="008952B9">
            <w:r w:rsidRPr="00895E3A">
              <w:t>Код страны</w:t>
            </w:r>
            <w:r w:rsidR="00D3648B" w:rsidRPr="00895E3A">
              <w:t xml:space="preserve"> (CountryCode)</w:t>
            </w:r>
          </w:p>
        </w:tc>
        <w:tc>
          <w:tcPr>
            <w:tcW w:w="5906" w:type="dxa"/>
          </w:tcPr>
          <w:p w14:paraId="68FECA38" w14:textId="77777777" w:rsidR="000402EF" w:rsidRPr="00895E3A" w:rsidRDefault="007B17D5" w:rsidP="007B17D5">
            <w:bookmarkStart w:id="1002" w:name="OLE_LINK27"/>
            <w:bookmarkStart w:id="1003" w:name="OLE_LINK28"/>
            <w:r w:rsidRPr="00895E3A">
              <w:t>Двухбуквенный к</w:t>
            </w:r>
            <w:r w:rsidR="000402EF" w:rsidRPr="00895E3A">
              <w:t>од страны по ОКСМ, куда должна быть осуществлена доставка.</w:t>
            </w:r>
            <w:bookmarkEnd w:id="1002"/>
            <w:bookmarkEnd w:id="1003"/>
          </w:p>
        </w:tc>
        <w:tc>
          <w:tcPr>
            <w:tcW w:w="1854" w:type="dxa"/>
          </w:tcPr>
          <w:p w14:paraId="68FECA39" w14:textId="77777777" w:rsidR="000402EF" w:rsidRPr="00895E3A" w:rsidRDefault="000402EF" w:rsidP="008952B9">
            <w:r w:rsidRPr="00895E3A">
              <w:t>Да</w:t>
            </w:r>
          </w:p>
        </w:tc>
      </w:tr>
      <w:tr w:rsidR="000402EF" w:rsidRPr="00895E3A" w14:paraId="68FECA3E" w14:textId="77777777" w:rsidTr="008952B9">
        <w:trPr>
          <w:cantSplit/>
        </w:trPr>
        <w:tc>
          <w:tcPr>
            <w:tcW w:w="2093" w:type="dxa"/>
          </w:tcPr>
          <w:p w14:paraId="68FECA3B" w14:textId="77777777" w:rsidR="000402EF" w:rsidRPr="00895E3A" w:rsidRDefault="000402EF" w:rsidP="008952B9">
            <w:r w:rsidRPr="00895E3A">
              <w:t>Имя страны</w:t>
            </w:r>
            <w:r w:rsidR="00D3648B" w:rsidRPr="00895E3A">
              <w:t xml:space="preserve"> (CountryName)</w:t>
            </w:r>
          </w:p>
        </w:tc>
        <w:tc>
          <w:tcPr>
            <w:tcW w:w="5906" w:type="dxa"/>
          </w:tcPr>
          <w:p w14:paraId="68FECA3C" w14:textId="77777777" w:rsidR="000402EF" w:rsidRPr="00895E3A" w:rsidRDefault="000402EF" w:rsidP="008952B9">
            <w:bookmarkStart w:id="1004" w:name="OLE_LINK32"/>
            <w:bookmarkStart w:id="1005" w:name="OLE_LINK33"/>
            <w:r w:rsidRPr="00895E3A">
              <w:t>Краткое наименование страны по ОКСМ, куда должна быть осуществлена доставка.</w:t>
            </w:r>
            <w:bookmarkEnd w:id="1004"/>
            <w:bookmarkEnd w:id="1005"/>
          </w:p>
        </w:tc>
        <w:tc>
          <w:tcPr>
            <w:tcW w:w="1854" w:type="dxa"/>
          </w:tcPr>
          <w:p w14:paraId="68FECA3D" w14:textId="77777777" w:rsidR="000402EF" w:rsidRPr="00895E3A" w:rsidRDefault="00475942" w:rsidP="008952B9">
            <w:r w:rsidRPr="00895E3A">
              <w:t>Нет</w:t>
            </w:r>
          </w:p>
        </w:tc>
      </w:tr>
      <w:tr w:rsidR="000402EF" w:rsidRPr="00895E3A" w14:paraId="68FECA42" w14:textId="77777777" w:rsidTr="008952B9">
        <w:trPr>
          <w:cantSplit/>
        </w:trPr>
        <w:tc>
          <w:tcPr>
            <w:tcW w:w="2093" w:type="dxa"/>
          </w:tcPr>
          <w:p w14:paraId="68FECA3F" w14:textId="77777777" w:rsidR="000402EF" w:rsidRPr="00895E3A" w:rsidRDefault="000402EF" w:rsidP="008952B9">
            <w:r w:rsidRPr="00895E3A">
              <w:t>Индекс</w:t>
            </w:r>
            <w:r w:rsidR="00D3648B" w:rsidRPr="00895E3A">
              <w:t xml:space="preserve"> (PostCode)</w:t>
            </w:r>
          </w:p>
        </w:tc>
        <w:tc>
          <w:tcPr>
            <w:tcW w:w="5906" w:type="dxa"/>
          </w:tcPr>
          <w:p w14:paraId="68FECA40" w14:textId="77777777" w:rsidR="000402EF" w:rsidRPr="00895E3A" w:rsidRDefault="000402EF" w:rsidP="008952B9">
            <w:bookmarkStart w:id="1006" w:name="OLE_LINK36"/>
            <w:bookmarkStart w:id="1007" w:name="OLE_LINK37"/>
            <w:r w:rsidRPr="00895E3A">
              <w:t>Почтовый индекс адреса доставки.</w:t>
            </w:r>
            <w:bookmarkEnd w:id="1006"/>
            <w:bookmarkEnd w:id="1007"/>
          </w:p>
        </w:tc>
        <w:tc>
          <w:tcPr>
            <w:tcW w:w="1854" w:type="dxa"/>
          </w:tcPr>
          <w:p w14:paraId="68FECA41" w14:textId="77777777" w:rsidR="000402EF" w:rsidRPr="00895E3A" w:rsidRDefault="000402EF" w:rsidP="008952B9">
            <w:r w:rsidRPr="00895E3A">
              <w:t>Нет</w:t>
            </w:r>
          </w:p>
        </w:tc>
      </w:tr>
      <w:tr w:rsidR="004852C9" w:rsidRPr="00895E3A" w14:paraId="68FECA46" w14:textId="77777777" w:rsidTr="00444A85">
        <w:trPr>
          <w:cantSplit/>
        </w:trPr>
        <w:tc>
          <w:tcPr>
            <w:tcW w:w="2093" w:type="dxa"/>
          </w:tcPr>
          <w:p w14:paraId="68FECA43" w14:textId="77777777" w:rsidR="004852C9" w:rsidRPr="00895E3A" w:rsidRDefault="00E67933" w:rsidP="00E67933">
            <w:r w:rsidRPr="00895E3A">
              <w:t>КЛАДР код</w:t>
            </w:r>
            <w:r w:rsidR="004852C9" w:rsidRPr="00895E3A">
              <w:t xml:space="preserve"> (</w:t>
            </w:r>
            <w:r w:rsidRPr="00895E3A">
              <w:t>Address</w:t>
            </w:r>
            <w:r w:rsidR="00444A85" w:rsidRPr="00895E3A">
              <w:t>KladrCode</w:t>
            </w:r>
            <w:r w:rsidR="004852C9" w:rsidRPr="00895E3A">
              <w:t>)</w:t>
            </w:r>
          </w:p>
        </w:tc>
        <w:tc>
          <w:tcPr>
            <w:tcW w:w="5906" w:type="dxa"/>
          </w:tcPr>
          <w:p w14:paraId="68FECA44" w14:textId="77777777" w:rsidR="004852C9" w:rsidRPr="00895E3A" w:rsidRDefault="00444A85" w:rsidP="00E67933">
            <w:r w:rsidRPr="00895E3A">
              <w:t>К</w:t>
            </w:r>
            <w:r w:rsidR="00E67933" w:rsidRPr="00895E3A">
              <w:t>ЛАДР</w:t>
            </w:r>
            <w:r w:rsidRPr="00895E3A">
              <w:t xml:space="preserve"> код </w:t>
            </w:r>
            <w:r w:rsidR="00E67933" w:rsidRPr="00895E3A">
              <w:t xml:space="preserve">адреса </w:t>
            </w:r>
            <w:r w:rsidRPr="00895E3A">
              <w:t>доставки</w:t>
            </w:r>
            <w:r w:rsidR="00E67933" w:rsidRPr="00895E3A">
              <w:t xml:space="preserve"> без улицы и дома</w:t>
            </w:r>
            <w:r w:rsidR="004852C9" w:rsidRPr="00895E3A">
              <w:t>.</w:t>
            </w:r>
          </w:p>
        </w:tc>
        <w:tc>
          <w:tcPr>
            <w:tcW w:w="1854" w:type="dxa"/>
          </w:tcPr>
          <w:p w14:paraId="68FECA45" w14:textId="77777777" w:rsidR="004852C9" w:rsidRPr="00895E3A" w:rsidRDefault="004852C9" w:rsidP="00EB1F8B">
            <w:r w:rsidRPr="00895E3A">
              <w:t>Да</w:t>
            </w:r>
            <w:r w:rsidR="00EB1F8B" w:rsidRPr="00895E3A">
              <w:t xml:space="preserve"> для России, Нет в остальных случаях</w:t>
            </w:r>
          </w:p>
        </w:tc>
      </w:tr>
      <w:tr w:rsidR="00C03FA1" w:rsidRPr="00895E3A" w14:paraId="68FECA4A" w14:textId="77777777" w:rsidTr="00C03FA1">
        <w:tc>
          <w:tcPr>
            <w:tcW w:w="2093" w:type="dxa"/>
          </w:tcPr>
          <w:p w14:paraId="68FECA47" w14:textId="77777777" w:rsidR="00C03FA1" w:rsidRPr="00895E3A" w:rsidRDefault="00C03FA1" w:rsidP="00813450">
            <w:r w:rsidRPr="00895E3A">
              <w:t>КЛАДР код региона (RegionKladrCode)</w:t>
            </w:r>
          </w:p>
        </w:tc>
        <w:tc>
          <w:tcPr>
            <w:tcW w:w="5906" w:type="dxa"/>
          </w:tcPr>
          <w:p w14:paraId="68FECA48" w14:textId="77777777" w:rsidR="00C03FA1" w:rsidRPr="00895E3A" w:rsidRDefault="00C03FA1" w:rsidP="00813450">
            <w:r w:rsidRPr="00895E3A">
              <w:t>КЛАДР код региона доставки (заполнятется МП на основании переданного AddressKladrCode)</w:t>
            </w:r>
          </w:p>
        </w:tc>
        <w:tc>
          <w:tcPr>
            <w:tcW w:w="1854" w:type="dxa"/>
          </w:tcPr>
          <w:p w14:paraId="68FECA49" w14:textId="77777777" w:rsidR="00C03FA1" w:rsidRPr="00895E3A" w:rsidRDefault="00C03FA1" w:rsidP="00813450">
            <w:r w:rsidRPr="00895E3A">
              <w:t>Нет</w:t>
            </w:r>
          </w:p>
        </w:tc>
      </w:tr>
      <w:tr w:rsidR="00C03FA1" w:rsidRPr="00895E3A" w14:paraId="68FECA4E" w14:textId="77777777" w:rsidTr="00C03FA1">
        <w:tc>
          <w:tcPr>
            <w:tcW w:w="2093" w:type="dxa"/>
          </w:tcPr>
          <w:p w14:paraId="68FECA4B" w14:textId="77777777" w:rsidR="00C03FA1" w:rsidRPr="00895E3A" w:rsidRDefault="00C03FA1" w:rsidP="00813450">
            <w:r w:rsidRPr="00895E3A">
              <w:t>КЛАДР код региона (DistrictKladrCode)</w:t>
            </w:r>
          </w:p>
        </w:tc>
        <w:tc>
          <w:tcPr>
            <w:tcW w:w="5906" w:type="dxa"/>
          </w:tcPr>
          <w:p w14:paraId="68FECA4C" w14:textId="77777777" w:rsidR="00C03FA1" w:rsidRPr="00895E3A" w:rsidRDefault="00C03FA1" w:rsidP="00813450">
            <w:r w:rsidRPr="00895E3A">
              <w:t>КЛАДР код района доставки (заполнятется МП на основании переданного AddressKladrCode)</w:t>
            </w:r>
          </w:p>
        </w:tc>
        <w:tc>
          <w:tcPr>
            <w:tcW w:w="1854" w:type="dxa"/>
          </w:tcPr>
          <w:p w14:paraId="68FECA4D" w14:textId="77777777" w:rsidR="00C03FA1" w:rsidRPr="00895E3A" w:rsidRDefault="00C03FA1" w:rsidP="00813450">
            <w:r w:rsidRPr="00895E3A">
              <w:t>Нет</w:t>
            </w:r>
          </w:p>
        </w:tc>
      </w:tr>
      <w:tr w:rsidR="00C03FA1" w:rsidRPr="00895E3A" w14:paraId="68FECA52" w14:textId="77777777" w:rsidTr="00C03FA1">
        <w:tc>
          <w:tcPr>
            <w:tcW w:w="2093" w:type="dxa"/>
          </w:tcPr>
          <w:p w14:paraId="68FECA4F" w14:textId="77777777" w:rsidR="00C03FA1" w:rsidRPr="00895E3A" w:rsidRDefault="00C03FA1" w:rsidP="00813450">
            <w:r w:rsidRPr="00895E3A">
              <w:t>КЛАДР код города (CityKladrCode)</w:t>
            </w:r>
          </w:p>
        </w:tc>
        <w:tc>
          <w:tcPr>
            <w:tcW w:w="5906" w:type="dxa"/>
          </w:tcPr>
          <w:p w14:paraId="68FECA50" w14:textId="77777777" w:rsidR="00C03FA1" w:rsidRPr="00895E3A" w:rsidRDefault="00C03FA1" w:rsidP="00813450">
            <w:r w:rsidRPr="00895E3A">
              <w:t>КЛАДР код района доставки (заполнятется МП на основании переданного AddressKladrCode)</w:t>
            </w:r>
          </w:p>
        </w:tc>
        <w:tc>
          <w:tcPr>
            <w:tcW w:w="1854" w:type="dxa"/>
          </w:tcPr>
          <w:p w14:paraId="68FECA51" w14:textId="77777777" w:rsidR="00C03FA1" w:rsidRPr="00895E3A" w:rsidRDefault="00C03FA1" w:rsidP="00813450">
            <w:r w:rsidRPr="00895E3A">
              <w:t>Нет</w:t>
            </w:r>
          </w:p>
        </w:tc>
      </w:tr>
      <w:tr w:rsidR="00C03FA1" w:rsidRPr="00895E3A" w14:paraId="68FECA56" w14:textId="77777777" w:rsidTr="00C03FA1">
        <w:tc>
          <w:tcPr>
            <w:tcW w:w="2093" w:type="dxa"/>
          </w:tcPr>
          <w:p w14:paraId="68FECA53" w14:textId="77777777" w:rsidR="00C03FA1" w:rsidRPr="00895E3A" w:rsidRDefault="00C03FA1" w:rsidP="00813450">
            <w:r w:rsidRPr="00895E3A">
              <w:lastRenderedPageBreak/>
              <w:t>КЛАДР код населённого пункта (TownKladrCode)</w:t>
            </w:r>
          </w:p>
        </w:tc>
        <w:tc>
          <w:tcPr>
            <w:tcW w:w="5906" w:type="dxa"/>
          </w:tcPr>
          <w:p w14:paraId="68FECA54" w14:textId="77777777" w:rsidR="00C03FA1" w:rsidRPr="00895E3A" w:rsidRDefault="00C03FA1" w:rsidP="00813450">
            <w:r w:rsidRPr="00895E3A">
              <w:t>КЛАДР код района доставки (заполнятется МП на основании переданного AddressKladrCode)</w:t>
            </w:r>
          </w:p>
        </w:tc>
        <w:tc>
          <w:tcPr>
            <w:tcW w:w="1854" w:type="dxa"/>
          </w:tcPr>
          <w:p w14:paraId="68FECA55" w14:textId="77777777" w:rsidR="00C03FA1" w:rsidRPr="00895E3A" w:rsidRDefault="00C03FA1" w:rsidP="00813450">
            <w:r w:rsidRPr="00895E3A">
              <w:t>Нет</w:t>
            </w:r>
          </w:p>
        </w:tc>
      </w:tr>
      <w:tr w:rsidR="00C03FA1" w:rsidRPr="00895E3A" w14:paraId="68FECA5A" w14:textId="77777777" w:rsidTr="00C03FA1">
        <w:tc>
          <w:tcPr>
            <w:tcW w:w="2093" w:type="dxa"/>
          </w:tcPr>
          <w:p w14:paraId="68FECA57" w14:textId="77777777" w:rsidR="00C03FA1" w:rsidRPr="00895E3A" w:rsidRDefault="00C03FA1" w:rsidP="00813450">
            <w:r w:rsidRPr="00895E3A">
              <w:t>Свободное описание региона (RegionTitle)</w:t>
            </w:r>
          </w:p>
        </w:tc>
        <w:tc>
          <w:tcPr>
            <w:tcW w:w="5906" w:type="dxa"/>
          </w:tcPr>
          <w:p w14:paraId="68FECA58" w14:textId="77777777" w:rsidR="00C03FA1" w:rsidRPr="00895E3A" w:rsidRDefault="00C03FA1" w:rsidP="00813450">
            <w:r w:rsidRPr="00895E3A">
              <w:t>Регион доставки в свободной форме (заполнятется МП на основании переданного AddressKladrCode)</w:t>
            </w:r>
          </w:p>
        </w:tc>
        <w:tc>
          <w:tcPr>
            <w:tcW w:w="1854" w:type="dxa"/>
          </w:tcPr>
          <w:p w14:paraId="68FECA59" w14:textId="77777777" w:rsidR="00C03FA1" w:rsidRPr="00895E3A" w:rsidRDefault="00C03FA1" w:rsidP="00813450">
            <w:r w:rsidRPr="00895E3A">
              <w:t>Нет</w:t>
            </w:r>
          </w:p>
        </w:tc>
      </w:tr>
      <w:tr w:rsidR="00C03FA1" w:rsidRPr="00895E3A" w14:paraId="68FECA5E" w14:textId="77777777" w:rsidTr="00C03FA1">
        <w:tc>
          <w:tcPr>
            <w:tcW w:w="2093" w:type="dxa"/>
          </w:tcPr>
          <w:p w14:paraId="68FECA5B" w14:textId="77777777" w:rsidR="00C03FA1" w:rsidRPr="00895E3A" w:rsidRDefault="00C03FA1" w:rsidP="00813450">
            <w:r w:rsidRPr="00895E3A">
              <w:t>Свободное описание района (DistrictTitle)</w:t>
            </w:r>
          </w:p>
        </w:tc>
        <w:tc>
          <w:tcPr>
            <w:tcW w:w="5906" w:type="dxa"/>
          </w:tcPr>
          <w:p w14:paraId="68FECA5C" w14:textId="77777777" w:rsidR="00C03FA1" w:rsidRPr="00895E3A" w:rsidRDefault="00C03FA1" w:rsidP="00813450">
            <w:r w:rsidRPr="00895E3A">
              <w:t>Район доставки в свободной форме (заполнятется МП на основании переданного AddressKladrCode)</w:t>
            </w:r>
          </w:p>
        </w:tc>
        <w:tc>
          <w:tcPr>
            <w:tcW w:w="1854" w:type="dxa"/>
          </w:tcPr>
          <w:p w14:paraId="68FECA5D" w14:textId="77777777" w:rsidR="00C03FA1" w:rsidRPr="00895E3A" w:rsidRDefault="00C03FA1" w:rsidP="00813450">
            <w:r w:rsidRPr="00895E3A">
              <w:t>Нет</w:t>
            </w:r>
          </w:p>
        </w:tc>
      </w:tr>
      <w:tr w:rsidR="00C03FA1" w:rsidRPr="00895E3A" w14:paraId="68FECA62" w14:textId="77777777" w:rsidTr="00C03FA1">
        <w:tc>
          <w:tcPr>
            <w:tcW w:w="2093" w:type="dxa"/>
          </w:tcPr>
          <w:p w14:paraId="68FECA5F" w14:textId="77777777" w:rsidR="00C03FA1" w:rsidRPr="00895E3A" w:rsidRDefault="00C03FA1" w:rsidP="00813450">
            <w:r w:rsidRPr="00895E3A">
              <w:t>Свободное описание города (CityTitle)</w:t>
            </w:r>
          </w:p>
        </w:tc>
        <w:tc>
          <w:tcPr>
            <w:tcW w:w="5906" w:type="dxa"/>
          </w:tcPr>
          <w:p w14:paraId="68FECA60" w14:textId="77777777" w:rsidR="00C03FA1" w:rsidRPr="00895E3A" w:rsidRDefault="00C03FA1" w:rsidP="00813450">
            <w:r w:rsidRPr="00895E3A">
              <w:t>Город доставки в свободной форме (заполнятется МП на основании переданного AddressKladrCode)</w:t>
            </w:r>
          </w:p>
        </w:tc>
        <w:tc>
          <w:tcPr>
            <w:tcW w:w="1854" w:type="dxa"/>
          </w:tcPr>
          <w:p w14:paraId="68FECA61" w14:textId="77777777" w:rsidR="00C03FA1" w:rsidRPr="00895E3A" w:rsidRDefault="00C03FA1" w:rsidP="00813450">
            <w:r w:rsidRPr="00895E3A">
              <w:t>Нет</w:t>
            </w:r>
          </w:p>
        </w:tc>
      </w:tr>
      <w:tr w:rsidR="00C03FA1" w:rsidRPr="00895E3A" w14:paraId="68FECA66" w14:textId="77777777" w:rsidTr="00C03FA1">
        <w:tc>
          <w:tcPr>
            <w:tcW w:w="2093" w:type="dxa"/>
          </w:tcPr>
          <w:p w14:paraId="68FECA63" w14:textId="77777777" w:rsidR="00C03FA1" w:rsidRPr="00895E3A" w:rsidRDefault="00C03FA1" w:rsidP="00813450">
            <w:r w:rsidRPr="00895E3A">
              <w:t>Свободное описание нас</w:t>
            </w:r>
            <w:proofErr w:type="gramStart"/>
            <w:r w:rsidRPr="00895E3A">
              <w:t>.</w:t>
            </w:r>
            <w:proofErr w:type="gramEnd"/>
            <w:r w:rsidRPr="00895E3A">
              <w:t xml:space="preserve"> </w:t>
            </w:r>
            <w:proofErr w:type="gramStart"/>
            <w:r w:rsidRPr="00895E3A">
              <w:t>п</w:t>
            </w:r>
            <w:proofErr w:type="gramEnd"/>
            <w:r w:rsidRPr="00895E3A">
              <w:t>ункта (TownTitle)</w:t>
            </w:r>
          </w:p>
        </w:tc>
        <w:tc>
          <w:tcPr>
            <w:tcW w:w="5906" w:type="dxa"/>
          </w:tcPr>
          <w:p w14:paraId="68FECA64" w14:textId="77777777" w:rsidR="00C03FA1" w:rsidRPr="00895E3A" w:rsidRDefault="00C03FA1" w:rsidP="00813450">
            <w:r w:rsidRPr="00895E3A">
              <w:t>Нас</w:t>
            </w:r>
            <w:proofErr w:type="gramStart"/>
            <w:r w:rsidRPr="00895E3A">
              <w:t>.</w:t>
            </w:r>
            <w:proofErr w:type="gramEnd"/>
            <w:r w:rsidRPr="00895E3A">
              <w:t xml:space="preserve"> </w:t>
            </w:r>
            <w:proofErr w:type="gramStart"/>
            <w:r w:rsidRPr="00895E3A">
              <w:t>п</w:t>
            </w:r>
            <w:proofErr w:type="gramEnd"/>
            <w:r w:rsidRPr="00895E3A">
              <w:t>ункт доставки в свободной форме (заполнятется МП на основании переданного AddressKladrCode)</w:t>
            </w:r>
          </w:p>
        </w:tc>
        <w:tc>
          <w:tcPr>
            <w:tcW w:w="1854" w:type="dxa"/>
          </w:tcPr>
          <w:p w14:paraId="68FECA65" w14:textId="77777777" w:rsidR="00C03FA1" w:rsidRPr="00895E3A" w:rsidRDefault="00C03FA1" w:rsidP="00813450">
            <w:r w:rsidRPr="00895E3A">
              <w:t>Нет</w:t>
            </w:r>
          </w:p>
        </w:tc>
      </w:tr>
      <w:tr w:rsidR="00EB1F8B" w:rsidRPr="00895E3A" w14:paraId="68FECA6A" w14:textId="77777777" w:rsidTr="008952B9">
        <w:trPr>
          <w:cantSplit/>
        </w:trPr>
        <w:tc>
          <w:tcPr>
            <w:tcW w:w="2093" w:type="dxa"/>
          </w:tcPr>
          <w:p w14:paraId="68FECA67" w14:textId="77777777" w:rsidR="00EB1F8B" w:rsidRPr="00895E3A" w:rsidRDefault="00E67933" w:rsidP="00E67933">
            <w:r w:rsidRPr="00895E3A">
              <w:t>Адрес</w:t>
            </w:r>
            <w:r w:rsidR="00EB1F8B" w:rsidRPr="00895E3A">
              <w:t xml:space="preserve"> (</w:t>
            </w:r>
            <w:r w:rsidRPr="00895E3A">
              <w:t>AdressText</w:t>
            </w:r>
            <w:r w:rsidR="00EB1F8B" w:rsidRPr="00895E3A">
              <w:t>)</w:t>
            </w:r>
          </w:p>
        </w:tc>
        <w:tc>
          <w:tcPr>
            <w:tcW w:w="5906" w:type="dxa"/>
          </w:tcPr>
          <w:p w14:paraId="68FECA68" w14:textId="77777777" w:rsidR="00EB1F8B" w:rsidRPr="00895E3A" w:rsidRDefault="00E67933" w:rsidP="004852C9">
            <w:proofErr w:type="gramStart"/>
            <w:r w:rsidRPr="00895E3A">
              <w:t>Текстовое</w:t>
            </w:r>
            <w:proofErr w:type="gramEnd"/>
            <w:r w:rsidRPr="00895E3A">
              <w:t xml:space="preserve"> представления адреса</w:t>
            </w:r>
            <w:r w:rsidR="00EB1F8B" w:rsidRPr="00895E3A">
              <w:t>.</w:t>
            </w:r>
          </w:p>
        </w:tc>
        <w:tc>
          <w:tcPr>
            <w:tcW w:w="1854" w:type="dxa"/>
          </w:tcPr>
          <w:p w14:paraId="68FECA69" w14:textId="77777777" w:rsidR="00EB1F8B" w:rsidRPr="00895E3A" w:rsidRDefault="00E67933" w:rsidP="00E67933">
            <w:r w:rsidRPr="00895E3A">
              <w:t>Нет для России, Да в остальных случаях</w:t>
            </w:r>
          </w:p>
        </w:tc>
      </w:tr>
      <w:tr w:rsidR="00977945" w:rsidRPr="00895E3A" w14:paraId="68FECA6E" w14:textId="77777777" w:rsidTr="008952B9">
        <w:trPr>
          <w:cantSplit/>
        </w:trPr>
        <w:tc>
          <w:tcPr>
            <w:tcW w:w="2093" w:type="dxa"/>
          </w:tcPr>
          <w:p w14:paraId="68FECA6B" w14:textId="77777777" w:rsidR="00977945" w:rsidRPr="00895E3A" w:rsidRDefault="00977945" w:rsidP="00920A5C">
            <w:r w:rsidRPr="00895E3A">
              <w:t>Улица</w:t>
            </w:r>
            <w:r w:rsidR="00920A5C" w:rsidRPr="00895E3A">
              <w:t xml:space="preserve"> (</w:t>
            </w:r>
            <w:r w:rsidR="00261B20" w:rsidRPr="00895E3A">
              <w:t>StreetTitle</w:t>
            </w:r>
            <w:r w:rsidR="00920A5C" w:rsidRPr="00895E3A">
              <w:t>)</w:t>
            </w:r>
          </w:p>
        </w:tc>
        <w:tc>
          <w:tcPr>
            <w:tcW w:w="5906" w:type="dxa"/>
          </w:tcPr>
          <w:p w14:paraId="68FECA6C" w14:textId="77777777" w:rsidR="00977945" w:rsidRPr="00895E3A" w:rsidRDefault="004420A2" w:rsidP="004420A2">
            <w:r w:rsidRPr="00895E3A">
              <w:t>Наименование улицы</w:t>
            </w:r>
            <w:r w:rsidR="00977945" w:rsidRPr="00895E3A">
              <w:t xml:space="preserve"> для доставки</w:t>
            </w:r>
          </w:p>
        </w:tc>
        <w:tc>
          <w:tcPr>
            <w:tcW w:w="1854" w:type="dxa"/>
          </w:tcPr>
          <w:p w14:paraId="68FECA6D" w14:textId="77777777" w:rsidR="00977945" w:rsidRPr="00895E3A" w:rsidRDefault="004420A2" w:rsidP="008952B9">
            <w:r w:rsidRPr="00895E3A">
              <w:t>Да</w:t>
            </w:r>
          </w:p>
        </w:tc>
      </w:tr>
      <w:tr w:rsidR="00476CAB" w:rsidRPr="00895E3A" w14:paraId="68FECA72" w14:textId="77777777" w:rsidTr="008952B9">
        <w:trPr>
          <w:cantSplit/>
        </w:trPr>
        <w:tc>
          <w:tcPr>
            <w:tcW w:w="2093" w:type="dxa"/>
          </w:tcPr>
          <w:p w14:paraId="68FECA6F" w14:textId="77777777" w:rsidR="00476CAB" w:rsidRPr="00895E3A" w:rsidRDefault="00476CAB" w:rsidP="00920A5C">
            <w:r w:rsidRPr="00895E3A">
              <w:t>Дом (House)</w:t>
            </w:r>
          </w:p>
        </w:tc>
        <w:tc>
          <w:tcPr>
            <w:tcW w:w="5906" w:type="dxa"/>
          </w:tcPr>
          <w:p w14:paraId="68FECA70" w14:textId="77777777" w:rsidR="00476CAB" w:rsidRPr="00895E3A" w:rsidRDefault="00476CAB" w:rsidP="004420A2">
            <w:r w:rsidRPr="00895E3A">
              <w:t>Дом доставки</w:t>
            </w:r>
          </w:p>
        </w:tc>
        <w:tc>
          <w:tcPr>
            <w:tcW w:w="1854" w:type="dxa"/>
          </w:tcPr>
          <w:p w14:paraId="68FECA71" w14:textId="77777777" w:rsidR="00476CAB" w:rsidRPr="00895E3A" w:rsidRDefault="00476CAB" w:rsidP="008952B9">
            <w:r w:rsidRPr="00895E3A">
              <w:t>Да</w:t>
            </w:r>
          </w:p>
        </w:tc>
      </w:tr>
      <w:tr w:rsidR="00476CAB" w:rsidRPr="00895E3A" w14:paraId="68FECA76" w14:textId="77777777" w:rsidTr="008952B9">
        <w:trPr>
          <w:cantSplit/>
        </w:trPr>
        <w:tc>
          <w:tcPr>
            <w:tcW w:w="2093" w:type="dxa"/>
          </w:tcPr>
          <w:p w14:paraId="68FECA73" w14:textId="77777777" w:rsidR="00476CAB" w:rsidRPr="00895E3A" w:rsidRDefault="00476CAB" w:rsidP="00920A5C">
            <w:r w:rsidRPr="00895E3A">
              <w:t>Квартира (Flat)</w:t>
            </w:r>
          </w:p>
        </w:tc>
        <w:tc>
          <w:tcPr>
            <w:tcW w:w="5906" w:type="dxa"/>
          </w:tcPr>
          <w:p w14:paraId="68FECA74" w14:textId="77777777" w:rsidR="00476CAB" w:rsidRPr="00895E3A" w:rsidRDefault="00476CAB" w:rsidP="004420A2">
            <w:r w:rsidRPr="00895E3A">
              <w:t>Квартира доставки</w:t>
            </w:r>
          </w:p>
        </w:tc>
        <w:tc>
          <w:tcPr>
            <w:tcW w:w="1854" w:type="dxa"/>
          </w:tcPr>
          <w:p w14:paraId="68FECA75" w14:textId="77777777" w:rsidR="00476CAB" w:rsidRPr="00895E3A" w:rsidRDefault="00DE094A" w:rsidP="008952B9">
            <w:r w:rsidRPr="00895E3A">
              <w:t>Нет</w:t>
            </w:r>
          </w:p>
        </w:tc>
      </w:tr>
      <w:tr w:rsidR="000402EF" w:rsidRPr="00895E3A" w14:paraId="68FECA7A" w14:textId="77777777" w:rsidTr="008952B9">
        <w:trPr>
          <w:cantSplit/>
        </w:trPr>
        <w:tc>
          <w:tcPr>
            <w:tcW w:w="2093" w:type="dxa"/>
          </w:tcPr>
          <w:p w14:paraId="68FECA77" w14:textId="77777777" w:rsidR="000402EF" w:rsidRPr="00895E3A" w:rsidRDefault="00B720B0" w:rsidP="00B720B0">
            <w:r w:rsidRPr="00895E3A">
              <w:t>Желаемая д</w:t>
            </w:r>
            <w:r w:rsidR="000402EF" w:rsidRPr="00895E3A">
              <w:t>ата</w:t>
            </w:r>
            <w:r w:rsidRPr="00895E3A">
              <w:t xml:space="preserve"> (DeliveryDate)</w:t>
            </w:r>
          </w:p>
        </w:tc>
        <w:tc>
          <w:tcPr>
            <w:tcW w:w="5906" w:type="dxa"/>
          </w:tcPr>
          <w:p w14:paraId="68FECA78" w14:textId="77777777" w:rsidR="000402EF" w:rsidRPr="00895E3A" w:rsidRDefault="000402EF" w:rsidP="008952B9">
            <w:bookmarkStart w:id="1008" w:name="OLE_LINK46"/>
            <w:bookmarkStart w:id="1009" w:name="OLE_LINK47"/>
            <w:r w:rsidRPr="00895E3A">
              <w:t>Желаемая дата доставки</w:t>
            </w:r>
            <w:bookmarkEnd w:id="1008"/>
            <w:bookmarkEnd w:id="1009"/>
            <w:r w:rsidR="004914CC" w:rsidRPr="00895E3A">
              <w:t xml:space="preserve"> (e.g. 2013-03-29T19:51:40.793)</w:t>
            </w:r>
          </w:p>
        </w:tc>
        <w:tc>
          <w:tcPr>
            <w:tcW w:w="1854" w:type="dxa"/>
          </w:tcPr>
          <w:p w14:paraId="68FECA79" w14:textId="77777777" w:rsidR="000402EF" w:rsidRPr="00895E3A" w:rsidRDefault="000402EF" w:rsidP="008952B9">
            <w:r w:rsidRPr="00895E3A">
              <w:t>Нет</w:t>
            </w:r>
          </w:p>
        </w:tc>
      </w:tr>
      <w:tr w:rsidR="000402EF" w:rsidRPr="00895E3A" w14:paraId="68FECA7E" w14:textId="77777777" w:rsidTr="008952B9">
        <w:trPr>
          <w:cantSplit/>
        </w:trPr>
        <w:tc>
          <w:tcPr>
            <w:tcW w:w="2093" w:type="dxa"/>
          </w:tcPr>
          <w:p w14:paraId="68FECA7B" w14:textId="77777777" w:rsidR="000402EF" w:rsidRPr="00895E3A" w:rsidRDefault="00B720B0" w:rsidP="00B720B0">
            <w:r w:rsidRPr="00895E3A">
              <w:t>Желаемое в</w:t>
            </w:r>
            <w:r w:rsidR="000402EF" w:rsidRPr="00895E3A">
              <w:t xml:space="preserve">ремя </w:t>
            </w:r>
            <w:r w:rsidR="00F11CB0" w:rsidRPr="00895E3A">
              <w:t>начала</w:t>
            </w:r>
            <w:r w:rsidRPr="00895E3A">
              <w:t xml:space="preserve"> (DeliveryTimeFrom)</w:t>
            </w:r>
          </w:p>
        </w:tc>
        <w:tc>
          <w:tcPr>
            <w:tcW w:w="5906" w:type="dxa"/>
          </w:tcPr>
          <w:p w14:paraId="68FECA7C" w14:textId="77777777" w:rsidR="000402EF" w:rsidRPr="00895E3A" w:rsidRDefault="000402EF" w:rsidP="00261B20">
            <w:bookmarkStart w:id="1010" w:name="OLE_LINK51"/>
            <w:bookmarkStart w:id="1011" w:name="OLE_LINK52"/>
            <w:proofErr w:type="gramStart"/>
            <w:r w:rsidRPr="00895E3A">
              <w:t xml:space="preserve">Желаемое время </w:t>
            </w:r>
            <w:r w:rsidR="00F11CB0" w:rsidRPr="00895E3A">
              <w:t xml:space="preserve">начала </w:t>
            </w:r>
            <w:r w:rsidRPr="00895E3A">
              <w:t>доставки</w:t>
            </w:r>
            <w:bookmarkEnd w:id="1010"/>
            <w:bookmarkEnd w:id="1011"/>
            <w:r w:rsidR="004914CC" w:rsidRPr="00895E3A">
              <w:t xml:space="preserve"> </w:t>
            </w:r>
            <w:r w:rsidR="004E6E5B" w:rsidRPr="00895E3A">
              <w:t>(e.g.</w:t>
            </w:r>
            <w:proofErr w:type="gramEnd"/>
            <w:r w:rsidR="004E6E5B" w:rsidRPr="00895E3A">
              <w:t xml:space="preserve"> P{days}DT{hours}H{minutes}M{seconds}.{milliseconds}S)</w:t>
            </w:r>
          </w:p>
        </w:tc>
        <w:tc>
          <w:tcPr>
            <w:tcW w:w="1854" w:type="dxa"/>
          </w:tcPr>
          <w:p w14:paraId="68FECA7D" w14:textId="77777777" w:rsidR="000402EF" w:rsidRPr="00895E3A" w:rsidRDefault="000402EF" w:rsidP="008952B9">
            <w:r w:rsidRPr="00895E3A">
              <w:t>Нет</w:t>
            </w:r>
          </w:p>
        </w:tc>
      </w:tr>
      <w:tr w:rsidR="00F11CB0" w:rsidRPr="00895E3A" w14:paraId="68FECA82" w14:textId="77777777" w:rsidTr="00AC2F1F">
        <w:trPr>
          <w:cantSplit/>
        </w:trPr>
        <w:tc>
          <w:tcPr>
            <w:tcW w:w="2093" w:type="dxa"/>
          </w:tcPr>
          <w:p w14:paraId="68FECA7F" w14:textId="77777777" w:rsidR="00F11CB0" w:rsidRPr="00895E3A" w:rsidRDefault="00B720B0" w:rsidP="00B720B0">
            <w:r w:rsidRPr="00895E3A">
              <w:t>Желаемое в</w:t>
            </w:r>
            <w:r w:rsidR="00F11CB0" w:rsidRPr="00895E3A">
              <w:t>ремя окончания</w:t>
            </w:r>
            <w:r w:rsidRPr="00895E3A">
              <w:t xml:space="preserve"> (DeliveryTimeTo)</w:t>
            </w:r>
          </w:p>
        </w:tc>
        <w:tc>
          <w:tcPr>
            <w:tcW w:w="5906" w:type="dxa"/>
          </w:tcPr>
          <w:p w14:paraId="68FECA80" w14:textId="77777777" w:rsidR="00F11CB0" w:rsidRPr="00895E3A" w:rsidRDefault="00F11CB0" w:rsidP="00AC2F1F">
            <w:bookmarkStart w:id="1012" w:name="OLE_LINK53"/>
            <w:bookmarkStart w:id="1013" w:name="OLE_LINK54"/>
            <w:proofErr w:type="gramStart"/>
            <w:r w:rsidRPr="00895E3A">
              <w:t>Желаемое время окончания доставки</w:t>
            </w:r>
            <w:bookmarkEnd w:id="1012"/>
            <w:bookmarkEnd w:id="1013"/>
            <w:r w:rsidR="00261B20" w:rsidRPr="00895E3A">
              <w:t xml:space="preserve"> </w:t>
            </w:r>
            <w:r w:rsidR="004E6E5B" w:rsidRPr="00895E3A">
              <w:t>(e.g.</w:t>
            </w:r>
            <w:proofErr w:type="gramEnd"/>
            <w:r w:rsidR="004E6E5B" w:rsidRPr="00895E3A">
              <w:t xml:space="preserve"> P{days}DT{hours}H{minutes}M{seconds}.{milliseconds}S)</w:t>
            </w:r>
          </w:p>
        </w:tc>
        <w:tc>
          <w:tcPr>
            <w:tcW w:w="1854" w:type="dxa"/>
          </w:tcPr>
          <w:p w14:paraId="68FECA81" w14:textId="77777777" w:rsidR="00F11CB0" w:rsidRPr="00895E3A" w:rsidRDefault="00F11CB0" w:rsidP="00AC2F1F">
            <w:r w:rsidRPr="00895E3A">
              <w:t>Нет</w:t>
            </w:r>
          </w:p>
        </w:tc>
      </w:tr>
      <w:tr w:rsidR="000402EF" w:rsidRPr="00895E3A" w14:paraId="68FECA86" w14:textId="77777777" w:rsidTr="008952B9">
        <w:trPr>
          <w:cantSplit/>
        </w:trPr>
        <w:tc>
          <w:tcPr>
            <w:tcW w:w="2093" w:type="dxa"/>
          </w:tcPr>
          <w:p w14:paraId="68FECA83" w14:textId="77777777" w:rsidR="000402EF" w:rsidRPr="00895E3A" w:rsidRDefault="000402EF" w:rsidP="008952B9">
            <w:r w:rsidRPr="00895E3A">
              <w:t>Комментарии</w:t>
            </w:r>
            <w:r w:rsidR="00B720B0" w:rsidRPr="00895E3A">
              <w:t xml:space="preserve"> (Comment)</w:t>
            </w:r>
          </w:p>
        </w:tc>
        <w:tc>
          <w:tcPr>
            <w:tcW w:w="5906" w:type="dxa"/>
          </w:tcPr>
          <w:p w14:paraId="68FECA84" w14:textId="77777777" w:rsidR="000402EF" w:rsidRPr="00895E3A" w:rsidRDefault="000402EF" w:rsidP="008952B9">
            <w:bookmarkStart w:id="1014" w:name="OLE_LINK57"/>
            <w:bookmarkStart w:id="1015" w:name="OLE_LINK58"/>
            <w:r w:rsidRPr="00895E3A">
              <w:t>Комментарии клиента для службы доставки</w:t>
            </w:r>
            <w:bookmarkEnd w:id="1014"/>
            <w:bookmarkEnd w:id="1015"/>
          </w:p>
        </w:tc>
        <w:tc>
          <w:tcPr>
            <w:tcW w:w="1854" w:type="dxa"/>
          </w:tcPr>
          <w:p w14:paraId="68FECA85" w14:textId="77777777" w:rsidR="000402EF" w:rsidRPr="00895E3A" w:rsidRDefault="000402EF" w:rsidP="008952B9">
            <w:r w:rsidRPr="00895E3A">
              <w:t>Нет</w:t>
            </w:r>
          </w:p>
        </w:tc>
      </w:tr>
      <w:tr w:rsidR="00C46784" w:rsidRPr="00895E3A" w14:paraId="68FECA8A" w14:textId="77777777" w:rsidTr="008952B9">
        <w:trPr>
          <w:cantSplit/>
        </w:trPr>
        <w:tc>
          <w:tcPr>
            <w:tcW w:w="2093" w:type="dxa"/>
          </w:tcPr>
          <w:p w14:paraId="68FECA87" w14:textId="77777777" w:rsidR="00C46784" w:rsidRPr="00895E3A" w:rsidRDefault="00C46784" w:rsidP="008952B9">
            <w:r w:rsidRPr="00895E3A">
              <w:lastRenderedPageBreak/>
              <w:t>Дополнительный текст</w:t>
            </w:r>
            <w:r w:rsidR="00B720B0" w:rsidRPr="00895E3A">
              <w:t xml:space="preserve"> (</w:t>
            </w:r>
            <w:r w:rsidR="00600FAD" w:rsidRPr="00895E3A">
              <w:t>AdditionalText</w:t>
            </w:r>
            <w:r w:rsidR="00B720B0" w:rsidRPr="00895E3A">
              <w:t>)</w:t>
            </w:r>
          </w:p>
        </w:tc>
        <w:tc>
          <w:tcPr>
            <w:tcW w:w="5906" w:type="dxa"/>
          </w:tcPr>
          <w:p w14:paraId="68FECA88" w14:textId="77777777" w:rsidR="00C46784" w:rsidRPr="00895E3A" w:rsidRDefault="00C46784" w:rsidP="008952B9">
            <w:bookmarkStart w:id="1016" w:name="OLE_LINK59"/>
            <w:bookmarkStart w:id="1017" w:name="OLE_LINK60"/>
            <w:r w:rsidRPr="00895E3A">
              <w:t>Текст, который необходимо передать получателю вознаграждения. Если поставщик не поддерживает данную опцию, то ее необходимо игнорировать при подтверждении заказа.</w:t>
            </w:r>
            <w:bookmarkEnd w:id="1016"/>
            <w:bookmarkEnd w:id="1017"/>
          </w:p>
        </w:tc>
        <w:tc>
          <w:tcPr>
            <w:tcW w:w="1854" w:type="dxa"/>
          </w:tcPr>
          <w:p w14:paraId="68FECA89" w14:textId="77777777" w:rsidR="00C46784" w:rsidRPr="00895E3A" w:rsidRDefault="000C0C9A" w:rsidP="008952B9">
            <w:r w:rsidRPr="00895E3A">
              <w:t>Нет</w:t>
            </w:r>
          </w:p>
        </w:tc>
      </w:tr>
      <w:tr w:rsidR="00853AEE" w:rsidRPr="00895E3A" w14:paraId="68FECA8E" w14:textId="77777777" w:rsidTr="008952B9">
        <w:trPr>
          <w:cantSplit/>
        </w:trPr>
        <w:tc>
          <w:tcPr>
            <w:tcW w:w="2093" w:type="dxa"/>
          </w:tcPr>
          <w:p w14:paraId="68FECA8B" w14:textId="77777777" w:rsidR="00853AEE" w:rsidRPr="00895E3A" w:rsidRDefault="00853AEE" w:rsidP="008952B9">
            <w:r w:rsidRPr="00895E3A">
              <w:t>Контактная информация (Contacts)</w:t>
            </w:r>
          </w:p>
        </w:tc>
        <w:tc>
          <w:tcPr>
            <w:tcW w:w="5906" w:type="dxa"/>
          </w:tcPr>
          <w:p w14:paraId="68FECA8C" w14:textId="77777777" w:rsidR="00853AEE" w:rsidRPr="00895E3A" w:rsidRDefault="00B23F62" w:rsidP="00B23F62">
            <w:r w:rsidRPr="00895E3A">
              <w:t xml:space="preserve">Массив записей </w:t>
            </w:r>
            <w:r w:rsidR="00853AEE" w:rsidRPr="00895E3A">
              <w:t xml:space="preserve">типа </w:t>
            </w:r>
            <w:hyperlink w:anchor="_Статус_заказа_от" w:history="1">
              <w:r w:rsidR="005F206F" w:rsidRPr="00895E3A">
                <w:rPr>
                  <w:rStyle w:val="Hyperlink"/>
                  <w:noProof w:val="0"/>
                </w:rPr>
                <w:t>Контактная информация</w:t>
              </w:r>
            </w:hyperlink>
          </w:p>
        </w:tc>
        <w:tc>
          <w:tcPr>
            <w:tcW w:w="1854" w:type="dxa"/>
          </w:tcPr>
          <w:p w14:paraId="68FECA8D" w14:textId="77777777" w:rsidR="00853AEE" w:rsidRPr="00895E3A" w:rsidRDefault="00853AEE" w:rsidP="008952B9">
            <w:r w:rsidRPr="00895E3A">
              <w:t>Да</w:t>
            </w:r>
          </w:p>
        </w:tc>
      </w:tr>
    </w:tbl>
    <w:p w14:paraId="68FECA8F" w14:textId="77777777" w:rsidR="00835B45" w:rsidRPr="00895E3A" w:rsidRDefault="00835B45" w:rsidP="00835B45">
      <w:pPr>
        <w:pStyle w:val="Heading2"/>
        <w:numPr>
          <w:ilvl w:val="1"/>
          <w:numId w:val="13"/>
        </w:numPr>
        <w:rPr>
          <w:lang w:val="ru-RU"/>
        </w:rPr>
      </w:pPr>
      <w:bookmarkStart w:id="1018" w:name="_Статус_заказа_от"/>
      <w:bookmarkStart w:id="1019" w:name="_Адрес_доставки"/>
      <w:bookmarkStart w:id="1020" w:name="OLE_LINK21"/>
      <w:bookmarkStart w:id="1021" w:name="OLE_LINK22"/>
      <w:bookmarkStart w:id="1022" w:name="OLE_LINK29"/>
      <w:bookmarkStart w:id="1023" w:name="_Toc370583218"/>
      <w:bookmarkEnd w:id="1018"/>
      <w:bookmarkEnd w:id="1019"/>
      <w:r w:rsidRPr="00895E3A">
        <w:rPr>
          <w:lang w:val="ru-RU"/>
        </w:rPr>
        <w:t>Адрес доставки</w:t>
      </w:r>
      <w:r w:rsidR="00E81296" w:rsidRPr="00895E3A">
        <w:rPr>
          <w:lang w:val="ru-RU"/>
        </w:rPr>
        <w:t xml:space="preserve"> (DeliveryAddress)</w:t>
      </w:r>
      <w:bookmarkEnd w:id="1023"/>
    </w:p>
    <w:tbl>
      <w:tblPr>
        <w:tblStyle w:val="TableGrid"/>
        <w:tblW w:w="0" w:type="auto"/>
        <w:tblLook w:val="04A0" w:firstRow="1" w:lastRow="0" w:firstColumn="1" w:lastColumn="0" w:noHBand="0" w:noVBand="1"/>
      </w:tblPr>
      <w:tblGrid>
        <w:gridCol w:w="2093"/>
        <w:gridCol w:w="5906"/>
        <w:gridCol w:w="1854"/>
      </w:tblGrid>
      <w:tr w:rsidR="00835B45" w:rsidRPr="00895E3A" w14:paraId="68FECA93" w14:textId="77777777" w:rsidTr="00B96133">
        <w:trPr>
          <w:cantSplit/>
        </w:trPr>
        <w:tc>
          <w:tcPr>
            <w:tcW w:w="2093" w:type="dxa"/>
          </w:tcPr>
          <w:p w14:paraId="68FECA90" w14:textId="77777777" w:rsidR="00835B45" w:rsidRPr="00895E3A" w:rsidRDefault="00835B45" w:rsidP="00B96133">
            <w:pPr>
              <w:rPr>
                <w:b/>
              </w:rPr>
            </w:pPr>
            <w:r w:rsidRPr="00895E3A">
              <w:rPr>
                <w:b/>
              </w:rPr>
              <w:t>Атрибут</w:t>
            </w:r>
          </w:p>
        </w:tc>
        <w:tc>
          <w:tcPr>
            <w:tcW w:w="5906" w:type="dxa"/>
          </w:tcPr>
          <w:p w14:paraId="68FECA91" w14:textId="77777777" w:rsidR="00835B45" w:rsidRPr="00895E3A" w:rsidRDefault="00835B45" w:rsidP="00B96133">
            <w:pPr>
              <w:rPr>
                <w:b/>
              </w:rPr>
            </w:pPr>
            <w:r w:rsidRPr="00895E3A">
              <w:rPr>
                <w:b/>
              </w:rPr>
              <w:t>Описание</w:t>
            </w:r>
          </w:p>
        </w:tc>
        <w:tc>
          <w:tcPr>
            <w:tcW w:w="1854" w:type="dxa"/>
          </w:tcPr>
          <w:p w14:paraId="68FECA92" w14:textId="77777777" w:rsidR="00835B45" w:rsidRPr="00895E3A" w:rsidRDefault="00835B45" w:rsidP="00B96133">
            <w:pPr>
              <w:rPr>
                <w:b/>
              </w:rPr>
            </w:pPr>
            <w:r w:rsidRPr="00895E3A">
              <w:rPr>
                <w:b/>
              </w:rPr>
              <w:t>Обязательный?</w:t>
            </w:r>
          </w:p>
        </w:tc>
      </w:tr>
      <w:tr w:rsidR="00835B45" w:rsidRPr="00895E3A" w14:paraId="68FECA97" w14:textId="77777777" w:rsidTr="00B96133">
        <w:trPr>
          <w:cantSplit/>
        </w:trPr>
        <w:tc>
          <w:tcPr>
            <w:tcW w:w="2093" w:type="dxa"/>
          </w:tcPr>
          <w:p w14:paraId="68FECA94" w14:textId="77777777" w:rsidR="00835B45" w:rsidRPr="00895E3A" w:rsidRDefault="00835B45" w:rsidP="00B96133">
            <w:r w:rsidRPr="00895E3A">
              <w:t>Код страны (CountryCode)</w:t>
            </w:r>
          </w:p>
        </w:tc>
        <w:tc>
          <w:tcPr>
            <w:tcW w:w="5906" w:type="dxa"/>
          </w:tcPr>
          <w:p w14:paraId="68FECA95" w14:textId="77777777" w:rsidR="00835B45" w:rsidRPr="00895E3A" w:rsidRDefault="00835B45" w:rsidP="00B96133">
            <w:r w:rsidRPr="00895E3A">
              <w:t>Код страны по ОКСМ, куда должна быть осуществлена доставка.</w:t>
            </w:r>
          </w:p>
        </w:tc>
        <w:tc>
          <w:tcPr>
            <w:tcW w:w="1854" w:type="dxa"/>
          </w:tcPr>
          <w:p w14:paraId="68FECA96" w14:textId="77777777" w:rsidR="00835B45" w:rsidRPr="00895E3A" w:rsidRDefault="00835B45" w:rsidP="00B96133">
            <w:r w:rsidRPr="00895E3A">
              <w:t>Да</w:t>
            </w:r>
          </w:p>
        </w:tc>
      </w:tr>
      <w:tr w:rsidR="00835B45" w:rsidRPr="00895E3A" w14:paraId="68FECA9B" w14:textId="77777777" w:rsidTr="00B96133">
        <w:trPr>
          <w:cantSplit/>
        </w:trPr>
        <w:tc>
          <w:tcPr>
            <w:tcW w:w="2093" w:type="dxa"/>
          </w:tcPr>
          <w:p w14:paraId="68FECA98" w14:textId="77777777" w:rsidR="00835B45" w:rsidRPr="00895E3A" w:rsidRDefault="00835B45" w:rsidP="00B96133">
            <w:r w:rsidRPr="00895E3A">
              <w:t>Имя страны (CountryName)</w:t>
            </w:r>
          </w:p>
        </w:tc>
        <w:tc>
          <w:tcPr>
            <w:tcW w:w="5906" w:type="dxa"/>
          </w:tcPr>
          <w:p w14:paraId="68FECA99" w14:textId="77777777" w:rsidR="00835B45" w:rsidRPr="00895E3A" w:rsidRDefault="00835B45" w:rsidP="00B96133">
            <w:r w:rsidRPr="00895E3A">
              <w:t>Краткое наименование страны по ОКСМ, куда должна быть осуществлена доставка.</w:t>
            </w:r>
          </w:p>
        </w:tc>
        <w:tc>
          <w:tcPr>
            <w:tcW w:w="1854" w:type="dxa"/>
          </w:tcPr>
          <w:p w14:paraId="68FECA9A" w14:textId="77777777" w:rsidR="00835B45" w:rsidRPr="00895E3A" w:rsidRDefault="00835B45" w:rsidP="00B96133">
            <w:r w:rsidRPr="00895E3A">
              <w:t>Да</w:t>
            </w:r>
          </w:p>
        </w:tc>
      </w:tr>
      <w:tr w:rsidR="00835B45" w:rsidRPr="00895E3A" w14:paraId="68FECA9F" w14:textId="77777777" w:rsidTr="00B96133">
        <w:trPr>
          <w:cantSplit/>
        </w:trPr>
        <w:tc>
          <w:tcPr>
            <w:tcW w:w="2093" w:type="dxa"/>
          </w:tcPr>
          <w:p w14:paraId="68FECA9C" w14:textId="77777777" w:rsidR="00835B45" w:rsidRPr="00895E3A" w:rsidRDefault="00835B45" w:rsidP="00B96133">
            <w:r w:rsidRPr="00895E3A">
              <w:t>Индекс (PostCode)</w:t>
            </w:r>
          </w:p>
        </w:tc>
        <w:tc>
          <w:tcPr>
            <w:tcW w:w="5906" w:type="dxa"/>
          </w:tcPr>
          <w:p w14:paraId="68FECA9D" w14:textId="77777777" w:rsidR="00835B45" w:rsidRPr="00895E3A" w:rsidRDefault="00835B45" w:rsidP="00B96133">
            <w:r w:rsidRPr="00895E3A">
              <w:t>Почтовый индекс адреса доставки.</w:t>
            </w:r>
          </w:p>
        </w:tc>
        <w:tc>
          <w:tcPr>
            <w:tcW w:w="1854" w:type="dxa"/>
          </w:tcPr>
          <w:p w14:paraId="68FECA9E" w14:textId="77777777" w:rsidR="00835B45" w:rsidRPr="00895E3A" w:rsidRDefault="00835B45" w:rsidP="00B96133">
            <w:r w:rsidRPr="00895E3A">
              <w:t>Нет</w:t>
            </w:r>
          </w:p>
        </w:tc>
      </w:tr>
      <w:tr w:rsidR="00835B45" w:rsidRPr="00895E3A" w14:paraId="68FECAA3" w14:textId="77777777" w:rsidTr="00B96133">
        <w:trPr>
          <w:cantSplit/>
        </w:trPr>
        <w:tc>
          <w:tcPr>
            <w:tcW w:w="2093" w:type="dxa"/>
          </w:tcPr>
          <w:p w14:paraId="68FECAA0" w14:textId="77777777" w:rsidR="00835B45" w:rsidRPr="00895E3A" w:rsidRDefault="00835B45" w:rsidP="00B96133">
            <w:r w:rsidRPr="00895E3A">
              <w:t>Код региона (RegionKladrCode)</w:t>
            </w:r>
          </w:p>
        </w:tc>
        <w:tc>
          <w:tcPr>
            <w:tcW w:w="5906" w:type="dxa"/>
          </w:tcPr>
          <w:p w14:paraId="68FECAA1" w14:textId="77777777" w:rsidR="00835B45" w:rsidRPr="00895E3A" w:rsidRDefault="00835B45" w:rsidP="00B96133">
            <w:r w:rsidRPr="00895E3A">
              <w:t>Кладр код региона доставки.</w:t>
            </w:r>
          </w:p>
        </w:tc>
        <w:tc>
          <w:tcPr>
            <w:tcW w:w="1854" w:type="dxa"/>
          </w:tcPr>
          <w:p w14:paraId="68FECAA2" w14:textId="77777777" w:rsidR="00835B45" w:rsidRPr="00895E3A" w:rsidRDefault="00835B45" w:rsidP="00B96133">
            <w:r w:rsidRPr="00895E3A">
              <w:t>Да для России, Нет в остальных случаях</w:t>
            </w:r>
          </w:p>
        </w:tc>
      </w:tr>
      <w:tr w:rsidR="00835B45" w:rsidRPr="00895E3A" w14:paraId="68FECAA7" w14:textId="77777777" w:rsidTr="00B96133">
        <w:trPr>
          <w:cantSplit/>
        </w:trPr>
        <w:tc>
          <w:tcPr>
            <w:tcW w:w="2093" w:type="dxa"/>
          </w:tcPr>
          <w:p w14:paraId="68FECAA4" w14:textId="77777777" w:rsidR="00835B45" w:rsidRPr="00895E3A" w:rsidRDefault="00835B45" w:rsidP="00B96133">
            <w:r w:rsidRPr="00895E3A">
              <w:t>Описание региона (RegionTitle)</w:t>
            </w:r>
          </w:p>
        </w:tc>
        <w:tc>
          <w:tcPr>
            <w:tcW w:w="5906" w:type="dxa"/>
          </w:tcPr>
          <w:p w14:paraId="68FECAA5" w14:textId="77777777" w:rsidR="00835B45" w:rsidRPr="00895E3A" w:rsidRDefault="00835B45" w:rsidP="00B96133">
            <w:r w:rsidRPr="00895E3A">
              <w:t>Наименование региона доставки в свободной форме.</w:t>
            </w:r>
          </w:p>
        </w:tc>
        <w:tc>
          <w:tcPr>
            <w:tcW w:w="1854" w:type="dxa"/>
          </w:tcPr>
          <w:p w14:paraId="68FECAA6" w14:textId="77777777" w:rsidR="00835B45" w:rsidRPr="00895E3A" w:rsidRDefault="00835B45" w:rsidP="00B96133">
            <w:r w:rsidRPr="00895E3A">
              <w:t>Нет</w:t>
            </w:r>
          </w:p>
        </w:tc>
      </w:tr>
      <w:tr w:rsidR="00835B45" w:rsidRPr="00895E3A" w14:paraId="68FECAAB" w14:textId="77777777" w:rsidTr="00B96133">
        <w:trPr>
          <w:cantSplit/>
        </w:trPr>
        <w:tc>
          <w:tcPr>
            <w:tcW w:w="2093" w:type="dxa"/>
          </w:tcPr>
          <w:p w14:paraId="68FECAA8" w14:textId="77777777" w:rsidR="00835B45" w:rsidRPr="00895E3A" w:rsidRDefault="00835B45" w:rsidP="00B96133">
            <w:r w:rsidRPr="00895E3A">
              <w:t>Код района (DistrictKladrCode)</w:t>
            </w:r>
          </w:p>
        </w:tc>
        <w:tc>
          <w:tcPr>
            <w:tcW w:w="5906" w:type="dxa"/>
          </w:tcPr>
          <w:p w14:paraId="68FECAA9" w14:textId="77777777" w:rsidR="00835B45" w:rsidRPr="00895E3A" w:rsidRDefault="00835B45" w:rsidP="00B96133">
            <w:r w:rsidRPr="00895E3A">
              <w:t>Кладр код района доставки.</w:t>
            </w:r>
          </w:p>
        </w:tc>
        <w:tc>
          <w:tcPr>
            <w:tcW w:w="1854" w:type="dxa"/>
          </w:tcPr>
          <w:p w14:paraId="68FECAAA" w14:textId="77777777" w:rsidR="00835B45" w:rsidRPr="00895E3A" w:rsidRDefault="00835B45" w:rsidP="00B96133">
            <w:r w:rsidRPr="00895E3A">
              <w:t>Нет</w:t>
            </w:r>
          </w:p>
        </w:tc>
      </w:tr>
      <w:tr w:rsidR="00835B45" w:rsidRPr="00895E3A" w14:paraId="68FECAAF" w14:textId="77777777" w:rsidTr="00B96133">
        <w:trPr>
          <w:cantSplit/>
        </w:trPr>
        <w:tc>
          <w:tcPr>
            <w:tcW w:w="2093" w:type="dxa"/>
          </w:tcPr>
          <w:p w14:paraId="68FECAAC" w14:textId="77777777" w:rsidR="00835B45" w:rsidRPr="00895E3A" w:rsidRDefault="00835B45" w:rsidP="00B96133">
            <w:r w:rsidRPr="00895E3A">
              <w:t>Описание района (DistrictTitle)</w:t>
            </w:r>
          </w:p>
        </w:tc>
        <w:tc>
          <w:tcPr>
            <w:tcW w:w="5906" w:type="dxa"/>
          </w:tcPr>
          <w:p w14:paraId="68FECAAD" w14:textId="77777777" w:rsidR="00835B45" w:rsidRPr="00895E3A" w:rsidRDefault="00835B45" w:rsidP="00B96133">
            <w:r w:rsidRPr="00895E3A">
              <w:t>Наименование района доставки в свободной форме.</w:t>
            </w:r>
          </w:p>
        </w:tc>
        <w:tc>
          <w:tcPr>
            <w:tcW w:w="1854" w:type="dxa"/>
          </w:tcPr>
          <w:p w14:paraId="68FECAAE" w14:textId="77777777" w:rsidR="00835B45" w:rsidRPr="00895E3A" w:rsidRDefault="00835B45" w:rsidP="00B96133">
            <w:r w:rsidRPr="00895E3A">
              <w:t>Нет</w:t>
            </w:r>
          </w:p>
        </w:tc>
      </w:tr>
      <w:tr w:rsidR="00835B45" w:rsidRPr="00895E3A" w14:paraId="68FECAB3" w14:textId="77777777" w:rsidTr="00B96133">
        <w:trPr>
          <w:cantSplit/>
        </w:trPr>
        <w:tc>
          <w:tcPr>
            <w:tcW w:w="2093" w:type="dxa"/>
          </w:tcPr>
          <w:p w14:paraId="68FECAB0" w14:textId="77777777" w:rsidR="00835B45" w:rsidRPr="00895E3A" w:rsidRDefault="00835B45" w:rsidP="00B96133">
            <w:r w:rsidRPr="00895E3A">
              <w:t>Код города (CityKladrCode)</w:t>
            </w:r>
          </w:p>
        </w:tc>
        <w:tc>
          <w:tcPr>
            <w:tcW w:w="5906" w:type="dxa"/>
          </w:tcPr>
          <w:p w14:paraId="68FECAB1" w14:textId="77777777" w:rsidR="00835B45" w:rsidRPr="00895E3A" w:rsidRDefault="00835B45" w:rsidP="00B96133">
            <w:r w:rsidRPr="00895E3A">
              <w:t>Кладр код города доставки.</w:t>
            </w:r>
          </w:p>
        </w:tc>
        <w:tc>
          <w:tcPr>
            <w:tcW w:w="1854" w:type="dxa"/>
          </w:tcPr>
          <w:p w14:paraId="68FECAB2" w14:textId="77777777" w:rsidR="00835B45" w:rsidRPr="00895E3A" w:rsidRDefault="00835B45" w:rsidP="00B96133">
            <w:r w:rsidRPr="00895E3A">
              <w:t>Нет</w:t>
            </w:r>
          </w:p>
        </w:tc>
      </w:tr>
      <w:tr w:rsidR="00835B45" w:rsidRPr="00895E3A" w14:paraId="68FECAB7" w14:textId="77777777" w:rsidTr="00B96133">
        <w:trPr>
          <w:cantSplit/>
        </w:trPr>
        <w:tc>
          <w:tcPr>
            <w:tcW w:w="2093" w:type="dxa"/>
          </w:tcPr>
          <w:p w14:paraId="68FECAB4" w14:textId="77777777" w:rsidR="00835B45" w:rsidRPr="00895E3A" w:rsidRDefault="00835B45" w:rsidP="00B96133">
            <w:r w:rsidRPr="00895E3A">
              <w:t>Описание города (CityTitle)</w:t>
            </w:r>
          </w:p>
        </w:tc>
        <w:tc>
          <w:tcPr>
            <w:tcW w:w="5906" w:type="dxa"/>
          </w:tcPr>
          <w:p w14:paraId="68FECAB5" w14:textId="77777777" w:rsidR="00835B45" w:rsidRPr="00895E3A" w:rsidRDefault="00835B45" w:rsidP="00B96133">
            <w:r w:rsidRPr="00895E3A">
              <w:t>Наименование города доставки в свободной форме.</w:t>
            </w:r>
          </w:p>
        </w:tc>
        <w:tc>
          <w:tcPr>
            <w:tcW w:w="1854" w:type="dxa"/>
          </w:tcPr>
          <w:p w14:paraId="68FECAB6" w14:textId="77777777" w:rsidR="00835B45" w:rsidRPr="00895E3A" w:rsidRDefault="00835B45" w:rsidP="00B96133">
            <w:r w:rsidRPr="00895E3A">
              <w:t>Нет</w:t>
            </w:r>
          </w:p>
        </w:tc>
      </w:tr>
      <w:tr w:rsidR="00835B45" w:rsidRPr="00895E3A" w14:paraId="68FECABB" w14:textId="77777777" w:rsidTr="00B96133">
        <w:trPr>
          <w:cantSplit/>
        </w:trPr>
        <w:tc>
          <w:tcPr>
            <w:tcW w:w="2093" w:type="dxa"/>
          </w:tcPr>
          <w:p w14:paraId="68FECAB8" w14:textId="77777777" w:rsidR="00835B45" w:rsidRPr="00895E3A" w:rsidRDefault="00835B45" w:rsidP="00B96133">
            <w:r w:rsidRPr="00895E3A">
              <w:t>Код населённого пункта (TownKladrCode)</w:t>
            </w:r>
          </w:p>
        </w:tc>
        <w:tc>
          <w:tcPr>
            <w:tcW w:w="5906" w:type="dxa"/>
          </w:tcPr>
          <w:p w14:paraId="68FECAB9" w14:textId="77777777" w:rsidR="00835B45" w:rsidRPr="00895E3A" w:rsidRDefault="00835B45" w:rsidP="00B96133">
            <w:r w:rsidRPr="00895E3A">
              <w:t>Кладр код населённого пункта доставки.</w:t>
            </w:r>
          </w:p>
        </w:tc>
        <w:tc>
          <w:tcPr>
            <w:tcW w:w="1854" w:type="dxa"/>
          </w:tcPr>
          <w:p w14:paraId="68FECABA" w14:textId="77777777" w:rsidR="00835B45" w:rsidRPr="00895E3A" w:rsidRDefault="00835B45" w:rsidP="00B96133">
            <w:r w:rsidRPr="00895E3A">
              <w:t>Нет</w:t>
            </w:r>
          </w:p>
        </w:tc>
      </w:tr>
      <w:tr w:rsidR="00835B45" w:rsidRPr="00895E3A" w14:paraId="68FECABF" w14:textId="77777777" w:rsidTr="00B96133">
        <w:trPr>
          <w:cantSplit/>
        </w:trPr>
        <w:tc>
          <w:tcPr>
            <w:tcW w:w="2093" w:type="dxa"/>
          </w:tcPr>
          <w:p w14:paraId="68FECABC" w14:textId="77777777" w:rsidR="00835B45" w:rsidRPr="00895E3A" w:rsidRDefault="00835B45" w:rsidP="00B96133">
            <w:r w:rsidRPr="00895E3A">
              <w:lastRenderedPageBreak/>
              <w:t>Описание населённого пункта (TownTitle)</w:t>
            </w:r>
          </w:p>
        </w:tc>
        <w:tc>
          <w:tcPr>
            <w:tcW w:w="5906" w:type="dxa"/>
          </w:tcPr>
          <w:p w14:paraId="68FECABD" w14:textId="77777777" w:rsidR="00835B45" w:rsidRPr="00895E3A" w:rsidRDefault="00835B45" w:rsidP="00B96133">
            <w:r w:rsidRPr="00895E3A">
              <w:t>Наименование населённого пункта доставки в свободной форме.</w:t>
            </w:r>
          </w:p>
        </w:tc>
        <w:tc>
          <w:tcPr>
            <w:tcW w:w="1854" w:type="dxa"/>
          </w:tcPr>
          <w:p w14:paraId="68FECABE" w14:textId="77777777" w:rsidR="00835B45" w:rsidRPr="00895E3A" w:rsidRDefault="00835B45" w:rsidP="00B96133">
            <w:r w:rsidRPr="00895E3A">
              <w:t>Нет</w:t>
            </w:r>
          </w:p>
        </w:tc>
      </w:tr>
      <w:tr w:rsidR="00835B45" w:rsidRPr="00895E3A" w14:paraId="68FECAC3" w14:textId="77777777" w:rsidTr="00B96133">
        <w:trPr>
          <w:cantSplit/>
        </w:trPr>
        <w:tc>
          <w:tcPr>
            <w:tcW w:w="2093" w:type="dxa"/>
          </w:tcPr>
          <w:p w14:paraId="68FECAC0" w14:textId="77777777" w:rsidR="00835B45" w:rsidRPr="00895E3A" w:rsidRDefault="00835B45" w:rsidP="00B96133">
            <w:r w:rsidRPr="00895E3A">
              <w:t>Улица (</w:t>
            </w:r>
            <w:r w:rsidR="00BC7D8D" w:rsidRPr="00895E3A">
              <w:t>StreetTitle</w:t>
            </w:r>
            <w:r w:rsidRPr="00895E3A">
              <w:t>)</w:t>
            </w:r>
          </w:p>
        </w:tc>
        <w:tc>
          <w:tcPr>
            <w:tcW w:w="5906" w:type="dxa"/>
          </w:tcPr>
          <w:p w14:paraId="68FECAC1" w14:textId="77777777" w:rsidR="00835B45" w:rsidRPr="00895E3A" w:rsidRDefault="00835B45" w:rsidP="00B96133">
            <w:r w:rsidRPr="00895E3A">
              <w:t>Наименование улицы для доставки</w:t>
            </w:r>
          </w:p>
        </w:tc>
        <w:tc>
          <w:tcPr>
            <w:tcW w:w="1854" w:type="dxa"/>
          </w:tcPr>
          <w:p w14:paraId="68FECAC2" w14:textId="77777777" w:rsidR="00835B45" w:rsidRPr="00895E3A" w:rsidRDefault="00835B45" w:rsidP="00B96133">
            <w:r w:rsidRPr="00895E3A">
              <w:t>Да</w:t>
            </w:r>
          </w:p>
        </w:tc>
      </w:tr>
      <w:tr w:rsidR="00835B45" w:rsidRPr="00895E3A" w14:paraId="68FECAC7" w14:textId="77777777" w:rsidTr="00B96133">
        <w:trPr>
          <w:cantSplit/>
        </w:trPr>
        <w:tc>
          <w:tcPr>
            <w:tcW w:w="2093" w:type="dxa"/>
          </w:tcPr>
          <w:p w14:paraId="68FECAC4" w14:textId="77777777" w:rsidR="00835B45" w:rsidRPr="00895E3A" w:rsidRDefault="00835B45" w:rsidP="00B96133">
            <w:r w:rsidRPr="00895E3A">
              <w:t>Дом (House)</w:t>
            </w:r>
          </w:p>
        </w:tc>
        <w:tc>
          <w:tcPr>
            <w:tcW w:w="5906" w:type="dxa"/>
          </w:tcPr>
          <w:p w14:paraId="68FECAC5" w14:textId="77777777" w:rsidR="00835B45" w:rsidRPr="00895E3A" w:rsidRDefault="00835B45" w:rsidP="00B96133">
            <w:r w:rsidRPr="00895E3A">
              <w:t>Дом доставки</w:t>
            </w:r>
          </w:p>
        </w:tc>
        <w:tc>
          <w:tcPr>
            <w:tcW w:w="1854" w:type="dxa"/>
          </w:tcPr>
          <w:p w14:paraId="68FECAC6" w14:textId="77777777" w:rsidR="00835B45" w:rsidRPr="00895E3A" w:rsidRDefault="00835B45" w:rsidP="00B96133">
            <w:r w:rsidRPr="00895E3A">
              <w:t>Да</w:t>
            </w:r>
          </w:p>
        </w:tc>
      </w:tr>
      <w:tr w:rsidR="00835B45" w:rsidRPr="00895E3A" w14:paraId="68FECACB" w14:textId="77777777" w:rsidTr="00B96133">
        <w:trPr>
          <w:cantSplit/>
        </w:trPr>
        <w:tc>
          <w:tcPr>
            <w:tcW w:w="2093" w:type="dxa"/>
          </w:tcPr>
          <w:p w14:paraId="68FECAC8" w14:textId="77777777" w:rsidR="00835B45" w:rsidRPr="00895E3A" w:rsidRDefault="00835B45" w:rsidP="00B96133">
            <w:r w:rsidRPr="00895E3A">
              <w:t>Квартира (Flat)</w:t>
            </w:r>
          </w:p>
        </w:tc>
        <w:tc>
          <w:tcPr>
            <w:tcW w:w="5906" w:type="dxa"/>
          </w:tcPr>
          <w:p w14:paraId="68FECAC9" w14:textId="77777777" w:rsidR="00835B45" w:rsidRPr="00895E3A" w:rsidRDefault="00835B45" w:rsidP="00B96133">
            <w:r w:rsidRPr="00895E3A">
              <w:t>Квартира доставки</w:t>
            </w:r>
          </w:p>
        </w:tc>
        <w:tc>
          <w:tcPr>
            <w:tcW w:w="1854" w:type="dxa"/>
          </w:tcPr>
          <w:p w14:paraId="68FECACA" w14:textId="77777777" w:rsidR="00835B45" w:rsidRPr="00895E3A" w:rsidRDefault="00835B45" w:rsidP="00B96133">
            <w:r w:rsidRPr="00895E3A">
              <w:t>Нет</w:t>
            </w:r>
          </w:p>
        </w:tc>
      </w:tr>
    </w:tbl>
    <w:p w14:paraId="68FECACC" w14:textId="77777777" w:rsidR="00DD69FA" w:rsidRPr="00895E3A" w:rsidRDefault="00DD69FA" w:rsidP="00DD69FA">
      <w:pPr>
        <w:pStyle w:val="Heading2"/>
        <w:numPr>
          <w:ilvl w:val="1"/>
          <w:numId w:val="13"/>
        </w:numPr>
        <w:rPr>
          <w:lang w:val="ru-RU"/>
        </w:rPr>
      </w:pPr>
      <w:bookmarkStart w:id="1024" w:name="_Toc370583219"/>
      <w:r w:rsidRPr="00895E3A">
        <w:rPr>
          <w:lang w:val="ru-RU"/>
        </w:rPr>
        <w:t>Контактная информация</w:t>
      </w:r>
      <w:bookmarkEnd w:id="1024"/>
    </w:p>
    <w:tbl>
      <w:tblPr>
        <w:tblStyle w:val="TableGrid"/>
        <w:tblW w:w="0" w:type="auto"/>
        <w:tblLook w:val="04A0" w:firstRow="1" w:lastRow="0" w:firstColumn="1" w:lastColumn="0" w:noHBand="0" w:noVBand="1"/>
      </w:tblPr>
      <w:tblGrid>
        <w:gridCol w:w="2093"/>
        <w:gridCol w:w="5906"/>
        <w:gridCol w:w="1854"/>
      </w:tblGrid>
      <w:tr w:rsidR="00DD69FA" w:rsidRPr="00895E3A" w14:paraId="68FECAD0" w14:textId="77777777" w:rsidTr="002576B1">
        <w:tc>
          <w:tcPr>
            <w:tcW w:w="2093" w:type="dxa"/>
          </w:tcPr>
          <w:bookmarkEnd w:id="1020"/>
          <w:bookmarkEnd w:id="1021"/>
          <w:bookmarkEnd w:id="1022"/>
          <w:p w14:paraId="68FECACD" w14:textId="77777777" w:rsidR="00DD69FA" w:rsidRPr="00895E3A" w:rsidRDefault="00DD69FA" w:rsidP="002576B1">
            <w:pPr>
              <w:rPr>
                <w:b/>
              </w:rPr>
            </w:pPr>
            <w:r w:rsidRPr="00895E3A">
              <w:rPr>
                <w:b/>
              </w:rPr>
              <w:t>Атрибут</w:t>
            </w:r>
          </w:p>
        </w:tc>
        <w:tc>
          <w:tcPr>
            <w:tcW w:w="5906" w:type="dxa"/>
          </w:tcPr>
          <w:p w14:paraId="68FECACE" w14:textId="77777777" w:rsidR="00DD69FA" w:rsidRPr="00895E3A" w:rsidRDefault="00DD69FA" w:rsidP="002576B1">
            <w:pPr>
              <w:rPr>
                <w:b/>
              </w:rPr>
            </w:pPr>
            <w:r w:rsidRPr="00895E3A">
              <w:rPr>
                <w:b/>
              </w:rPr>
              <w:t>Описание</w:t>
            </w:r>
          </w:p>
        </w:tc>
        <w:tc>
          <w:tcPr>
            <w:tcW w:w="1854" w:type="dxa"/>
          </w:tcPr>
          <w:p w14:paraId="68FECACF" w14:textId="77777777" w:rsidR="00DD69FA" w:rsidRPr="00895E3A" w:rsidRDefault="00DD69FA" w:rsidP="002576B1">
            <w:pPr>
              <w:rPr>
                <w:b/>
              </w:rPr>
            </w:pPr>
            <w:r w:rsidRPr="00895E3A">
              <w:rPr>
                <w:b/>
              </w:rPr>
              <w:t>Обязательный?</w:t>
            </w:r>
          </w:p>
        </w:tc>
      </w:tr>
      <w:tr w:rsidR="00DD69FA" w:rsidRPr="00895E3A" w14:paraId="68FECAD4" w14:textId="77777777" w:rsidTr="002576B1">
        <w:tc>
          <w:tcPr>
            <w:tcW w:w="2093" w:type="dxa"/>
          </w:tcPr>
          <w:p w14:paraId="68FECAD1" w14:textId="77777777" w:rsidR="00DD69FA" w:rsidRPr="00895E3A" w:rsidRDefault="00DD69FA" w:rsidP="007760B5">
            <w:r w:rsidRPr="00895E3A">
              <w:t>Фамилия</w:t>
            </w:r>
            <w:r w:rsidR="007760B5" w:rsidRPr="00895E3A">
              <w:t xml:space="preserve"> (LastName)</w:t>
            </w:r>
          </w:p>
        </w:tc>
        <w:tc>
          <w:tcPr>
            <w:tcW w:w="5906" w:type="dxa"/>
          </w:tcPr>
          <w:p w14:paraId="68FECAD2" w14:textId="77777777" w:rsidR="00DD69FA" w:rsidRPr="00895E3A" w:rsidRDefault="00DD69FA" w:rsidP="002576B1">
            <w:bookmarkStart w:id="1025" w:name="OLE_LINK71"/>
            <w:bookmarkStart w:id="1026" w:name="OLE_LINK72"/>
            <w:r w:rsidRPr="00895E3A">
              <w:t>Фамилия контактного лица</w:t>
            </w:r>
            <w:bookmarkEnd w:id="1025"/>
            <w:bookmarkEnd w:id="1026"/>
          </w:p>
        </w:tc>
        <w:tc>
          <w:tcPr>
            <w:tcW w:w="1854" w:type="dxa"/>
          </w:tcPr>
          <w:p w14:paraId="68FECAD3" w14:textId="77777777" w:rsidR="00DD69FA" w:rsidRPr="00895E3A" w:rsidRDefault="00DD69FA" w:rsidP="002576B1">
            <w:r w:rsidRPr="00895E3A">
              <w:t>Да</w:t>
            </w:r>
          </w:p>
        </w:tc>
      </w:tr>
      <w:tr w:rsidR="00DD69FA" w:rsidRPr="00895E3A" w14:paraId="68FECAD8" w14:textId="77777777" w:rsidTr="002576B1">
        <w:tc>
          <w:tcPr>
            <w:tcW w:w="2093" w:type="dxa"/>
          </w:tcPr>
          <w:p w14:paraId="68FECAD5" w14:textId="77777777" w:rsidR="00DD69FA" w:rsidRPr="00895E3A" w:rsidRDefault="00DD69FA" w:rsidP="002576B1">
            <w:r w:rsidRPr="00895E3A">
              <w:t>Имя</w:t>
            </w:r>
            <w:r w:rsidR="007760B5" w:rsidRPr="00895E3A">
              <w:t xml:space="preserve"> (FirstName)</w:t>
            </w:r>
          </w:p>
        </w:tc>
        <w:tc>
          <w:tcPr>
            <w:tcW w:w="5906" w:type="dxa"/>
          </w:tcPr>
          <w:p w14:paraId="68FECAD6" w14:textId="77777777" w:rsidR="00DD69FA" w:rsidRPr="00895E3A" w:rsidRDefault="00DD69FA" w:rsidP="002576B1">
            <w:bookmarkStart w:id="1027" w:name="OLE_LINK67"/>
            <w:bookmarkStart w:id="1028" w:name="OLE_LINK68"/>
            <w:r w:rsidRPr="00895E3A">
              <w:t>Имя контактного лица</w:t>
            </w:r>
            <w:bookmarkEnd w:id="1027"/>
            <w:bookmarkEnd w:id="1028"/>
          </w:p>
        </w:tc>
        <w:tc>
          <w:tcPr>
            <w:tcW w:w="1854" w:type="dxa"/>
          </w:tcPr>
          <w:p w14:paraId="68FECAD7" w14:textId="77777777" w:rsidR="00DD69FA" w:rsidRPr="00895E3A" w:rsidRDefault="00DD69FA" w:rsidP="002576B1">
            <w:r w:rsidRPr="00895E3A">
              <w:t>Да</w:t>
            </w:r>
          </w:p>
        </w:tc>
      </w:tr>
      <w:tr w:rsidR="00DD69FA" w:rsidRPr="00895E3A" w14:paraId="68FECADC" w14:textId="77777777" w:rsidTr="002576B1">
        <w:tc>
          <w:tcPr>
            <w:tcW w:w="2093" w:type="dxa"/>
          </w:tcPr>
          <w:p w14:paraId="68FECAD9" w14:textId="77777777" w:rsidR="00DD69FA" w:rsidRPr="00895E3A" w:rsidRDefault="00DD69FA" w:rsidP="002576B1">
            <w:r w:rsidRPr="00895E3A">
              <w:t>Отчество</w:t>
            </w:r>
            <w:r w:rsidR="00FC5451" w:rsidRPr="00895E3A">
              <w:t xml:space="preserve"> (MiddleName)</w:t>
            </w:r>
          </w:p>
        </w:tc>
        <w:tc>
          <w:tcPr>
            <w:tcW w:w="5906" w:type="dxa"/>
          </w:tcPr>
          <w:p w14:paraId="68FECADA" w14:textId="77777777" w:rsidR="00DD69FA" w:rsidRPr="00895E3A" w:rsidRDefault="00DD69FA" w:rsidP="002576B1">
            <w:bookmarkStart w:id="1029" w:name="OLE_LINK69"/>
            <w:bookmarkStart w:id="1030" w:name="OLE_LINK70"/>
            <w:r w:rsidRPr="00895E3A">
              <w:t>Отчество контактного лица</w:t>
            </w:r>
            <w:bookmarkEnd w:id="1029"/>
            <w:bookmarkEnd w:id="1030"/>
          </w:p>
        </w:tc>
        <w:tc>
          <w:tcPr>
            <w:tcW w:w="1854" w:type="dxa"/>
          </w:tcPr>
          <w:p w14:paraId="68FECADB" w14:textId="77777777" w:rsidR="00DD69FA" w:rsidRPr="00895E3A" w:rsidRDefault="00DD69FA" w:rsidP="002576B1">
            <w:r w:rsidRPr="00895E3A">
              <w:t>Нет</w:t>
            </w:r>
          </w:p>
        </w:tc>
      </w:tr>
      <w:tr w:rsidR="00DD69FA" w:rsidRPr="00895E3A" w14:paraId="68FECAE0" w14:textId="77777777" w:rsidTr="002576B1">
        <w:tc>
          <w:tcPr>
            <w:tcW w:w="2093" w:type="dxa"/>
          </w:tcPr>
          <w:p w14:paraId="68FECADD" w14:textId="77777777" w:rsidR="00DD69FA" w:rsidRPr="00895E3A" w:rsidRDefault="00E95B9A" w:rsidP="00E95B9A">
            <w:bookmarkStart w:id="1031" w:name="OLE_LINK75"/>
            <w:bookmarkStart w:id="1032" w:name="OLE_LINK76"/>
            <w:r w:rsidRPr="00895E3A">
              <w:t>Т</w:t>
            </w:r>
            <w:r w:rsidR="00DD69FA" w:rsidRPr="00895E3A">
              <w:t>елефон</w:t>
            </w:r>
            <w:bookmarkEnd w:id="1031"/>
            <w:bookmarkEnd w:id="1032"/>
            <w:r w:rsidR="00FC5451" w:rsidRPr="00895E3A">
              <w:t xml:space="preserve"> (Phone)</w:t>
            </w:r>
          </w:p>
        </w:tc>
        <w:tc>
          <w:tcPr>
            <w:tcW w:w="5906" w:type="dxa"/>
          </w:tcPr>
          <w:p w14:paraId="68FECADE" w14:textId="77777777" w:rsidR="00DD69FA" w:rsidRPr="00895E3A" w:rsidRDefault="00B4310C" w:rsidP="00E95B9A">
            <w:r w:rsidRPr="00895E3A">
              <w:t>Т</w:t>
            </w:r>
            <w:r w:rsidR="00DD69FA" w:rsidRPr="00895E3A">
              <w:t>елефона</w:t>
            </w:r>
            <w:r w:rsidR="00E95B9A" w:rsidRPr="00895E3A">
              <w:t xml:space="preserve"> для контакта</w:t>
            </w:r>
          </w:p>
        </w:tc>
        <w:tc>
          <w:tcPr>
            <w:tcW w:w="1854" w:type="dxa"/>
          </w:tcPr>
          <w:p w14:paraId="68FECADF" w14:textId="77777777" w:rsidR="00DD69FA" w:rsidRPr="00895E3A" w:rsidRDefault="00DD69FA" w:rsidP="002576B1">
            <w:r w:rsidRPr="00895E3A">
              <w:t>Да</w:t>
            </w:r>
          </w:p>
        </w:tc>
      </w:tr>
      <w:tr w:rsidR="00DD69FA" w:rsidRPr="00895E3A" w14:paraId="68FECAE4" w14:textId="77777777" w:rsidTr="002576B1">
        <w:tc>
          <w:tcPr>
            <w:tcW w:w="2093" w:type="dxa"/>
          </w:tcPr>
          <w:p w14:paraId="68FECAE1" w14:textId="77777777" w:rsidR="00DD69FA" w:rsidRPr="00895E3A" w:rsidRDefault="00DD69FA" w:rsidP="002576B1">
            <w:r w:rsidRPr="00895E3A">
              <w:t>Email</w:t>
            </w:r>
            <w:r w:rsidR="00FC5451" w:rsidRPr="00895E3A">
              <w:t xml:space="preserve"> (Email)</w:t>
            </w:r>
          </w:p>
        </w:tc>
        <w:tc>
          <w:tcPr>
            <w:tcW w:w="5906" w:type="dxa"/>
          </w:tcPr>
          <w:p w14:paraId="68FECAE2" w14:textId="77777777" w:rsidR="00DD69FA" w:rsidRPr="00895E3A" w:rsidRDefault="00DD69FA" w:rsidP="002576B1">
            <w:bookmarkStart w:id="1033" w:name="OLE_LINK77"/>
            <w:bookmarkStart w:id="1034" w:name="OLE_LINK78"/>
            <w:r w:rsidRPr="00895E3A">
              <w:t>Адрес электронной почты</w:t>
            </w:r>
            <w:bookmarkEnd w:id="1033"/>
            <w:bookmarkEnd w:id="1034"/>
          </w:p>
        </w:tc>
        <w:tc>
          <w:tcPr>
            <w:tcW w:w="1854" w:type="dxa"/>
          </w:tcPr>
          <w:p w14:paraId="68FECAE3" w14:textId="77777777" w:rsidR="00DD69FA" w:rsidRPr="00895E3A" w:rsidRDefault="00BA146D" w:rsidP="002576B1">
            <w:r w:rsidRPr="00895E3A">
              <w:t>Нет</w:t>
            </w:r>
          </w:p>
        </w:tc>
      </w:tr>
    </w:tbl>
    <w:p w14:paraId="68FECAE5" w14:textId="77777777" w:rsidR="00DD69FA" w:rsidRPr="00895E3A" w:rsidRDefault="00DD69FA" w:rsidP="00C948D3">
      <w:pPr>
        <w:rPr>
          <w:highlight w:val="yellow"/>
        </w:rPr>
      </w:pPr>
      <w:bookmarkStart w:id="1035" w:name="_Адресс"/>
      <w:bookmarkEnd w:id="1035"/>
    </w:p>
    <w:p w14:paraId="68FECAE6" w14:textId="77777777" w:rsidR="00B4310C" w:rsidRPr="00895E3A" w:rsidRDefault="00B4310C" w:rsidP="00B4310C">
      <w:pPr>
        <w:pStyle w:val="Heading2"/>
        <w:numPr>
          <w:ilvl w:val="1"/>
          <w:numId w:val="13"/>
        </w:numPr>
        <w:rPr>
          <w:lang w:val="ru-RU"/>
        </w:rPr>
      </w:pPr>
      <w:bookmarkStart w:id="1036" w:name="_Toc370583220"/>
      <w:r w:rsidRPr="00895E3A">
        <w:rPr>
          <w:lang w:val="ru-RU"/>
        </w:rPr>
        <w:t>Телефон</w:t>
      </w:r>
      <w:bookmarkEnd w:id="1036"/>
    </w:p>
    <w:tbl>
      <w:tblPr>
        <w:tblStyle w:val="TableGrid"/>
        <w:tblW w:w="0" w:type="auto"/>
        <w:tblLook w:val="04A0" w:firstRow="1" w:lastRow="0" w:firstColumn="1" w:lastColumn="0" w:noHBand="0" w:noVBand="1"/>
      </w:tblPr>
      <w:tblGrid>
        <w:gridCol w:w="2093"/>
        <w:gridCol w:w="5906"/>
        <w:gridCol w:w="1854"/>
      </w:tblGrid>
      <w:tr w:rsidR="00B4310C" w:rsidRPr="00895E3A" w14:paraId="68FECAEA" w14:textId="77777777" w:rsidTr="00813450">
        <w:tc>
          <w:tcPr>
            <w:tcW w:w="2093" w:type="dxa"/>
          </w:tcPr>
          <w:p w14:paraId="68FECAE7" w14:textId="77777777" w:rsidR="00B4310C" w:rsidRPr="00895E3A" w:rsidRDefault="00B4310C" w:rsidP="00813450">
            <w:pPr>
              <w:rPr>
                <w:b/>
              </w:rPr>
            </w:pPr>
            <w:r w:rsidRPr="00895E3A">
              <w:rPr>
                <w:b/>
              </w:rPr>
              <w:t>Атрибут</w:t>
            </w:r>
          </w:p>
        </w:tc>
        <w:tc>
          <w:tcPr>
            <w:tcW w:w="5906" w:type="dxa"/>
          </w:tcPr>
          <w:p w14:paraId="68FECAE8" w14:textId="77777777" w:rsidR="00B4310C" w:rsidRPr="00895E3A" w:rsidRDefault="00B4310C" w:rsidP="00813450">
            <w:pPr>
              <w:rPr>
                <w:b/>
              </w:rPr>
            </w:pPr>
            <w:r w:rsidRPr="00895E3A">
              <w:rPr>
                <w:b/>
              </w:rPr>
              <w:t>Описание</w:t>
            </w:r>
          </w:p>
        </w:tc>
        <w:tc>
          <w:tcPr>
            <w:tcW w:w="1854" w:type="dxa"/>
          </w:tcPr>
          <w:p w14:paraId="68FECAE9" w14:textId="77777777" w:rsidR="00B4310C" w:rsidRPr="00895E3A" w:rsidRDefault="00B4310C" w:rsidP="00813450">
            <w:pPr>
              <w:rPr>
                <w:b/>
              </w:rPr>
            </w:pPr>
            <w:r w:rsidRPr="00895E3A">
              <w:rPr>
                <w:b/>
              </w:rPr>
              <w:t>Обязательный?</w:t>
            </w:r>
          </w:p>
        </w:tc>
      </w:tr>
      <w:tr w:rsidR="00B4310C" w:rsidRPr="00895E3A" w14:paraId="68FECAEE" w14:textId="77777777" w:rsidTr="00813450">
        <w:tc>
          <w:tcPr>
            <w:tcW w:w="2093" w:type="dxa"/>
          </w:tcPr>
          <w:p w14:paraId="68FECAEB" w14:textId="77777777" w:rsidR="00B4310C" w:rsidRPr="00895E3A" w:rsidRDefault="00B4310C" w:rsidP="00813450">
            <w:r w:rsidRPr="00895E3A">
              <w:t>Код страны (CountryCode)</w:t>
            </w:r>
          </w:p>
        </w:tc>
        <w:tc>
          <w:tcPr>
            <w:tcW w:w="5906" w:type="dxa"/>
          </w:tcPr>
          <w:p w14:paraId="68FECAEC" w14:textId="77777777" w:rsidR="00B4310C" w:rsidRPr="00895E3A" w:rsidRDefault="00B4310C" w:rsidP="00B4310C">
            <w:r w:rsidRPr="00895E3A">
              <w:t xml:space="preserve">Телефонный код страны </w:t>
            </w:r>
            <w:proofErr w:type="gramStart"/>
            <w:r w:rsidRPr="00895E3A">
              <w:t>без</w:t>
            </w:r>
            <w:proofErr w:type="gramEnd"/>
            <w:r w:rsidRPr="00895E3A">
              <w:t xml:space="preserve"> +. Например 7 для России.</w:t>
            </w:r>
          </w:p>
        </w:tc>
        <w:tc>
          <w:tcPr>
            <w:tcW w:w="1854" w:type="dxa"/>
          </w:tcPr>
          <w:p w14:paraId="68FECAED" w14:textId="77777777" w:rsidR="00B4310C" w:rsidRPr="00895E3A" w:rsidRDefault="00B4310C" w:rsidP="00813450">
            <w:r w:rsidRPr="00895E3A">
              <w:t>Да</w:t>
            </w:r>
          </w:p>
        </w:tc>
      </w:tr>
      <w:tr w:rsidR="00B4310C" w:rsidRPr="00895E3A" w14:paraId="68FECAF2" w14:textId="77777777" w:rsidTr="00813450">
        <w:tc>
          <w:tcPr>
            <w:tcW w:w="2093" w:type="dxa"/>
          </w:tcPr>
          <w:p w14:paraId="68FECAEF" w14:textId="77777777" w:rsidR="00B4310C" w:rsidRPr="00895E3A" w:rsidRDefault="00B4310C" w:rsidP="00B4310C">
            <w:r w:rsidRPr="00895E3A">
              <w:t>Код города (CityCode)</w:t>
            </w:r>
          </w:p>
        </w:tc>
        <w:tc>
          <w:tcPr>
            <w:tcW w:w="5906" w:type="dxa"/>
          </w:tcPr>
          <w:p w14:paraId="68FECAF0" w14:textId="77777777" w:rsidR="00B4310C" w:rsidRPr="00895E3A" w:rsidRDefault="00B4310C" w:rsidP="00813450">
            <w:r w:rsidRPr="00895E3A">
              <w:t xml:space="preserve">Телефонный код города. </w:t>
            </w:r>
            <w:proofErr w:type="gramStart"/>
            <w:r w:rsidRPr="00895E3A">
              <w:t>Например</w:t>
            </w:r>
            <w:proofErr w:type="gramEnd"/>
            <w:r w:rsidRPr="00895E3A">
              <w:t xml:space="preserve"> 495 для Москвы.</w:t>
            </w:r>
          </w:p>
        </w:tc>
        <w:tc>
          <w:tcPr>
            <w:tcW w:w="1854" w:type="dxa"/>
          </w:tcPr>
          <w:p w14:paraId="68FECAF1" w14:textId="77777777" w:rsidR="00B4310C" w:rsidRPr="00895E3A" w:rsidRDefault="00B4310C" w:rsidP="00813450">
            <w:r w:rsidRPr="00895E3A">
              <w:t>Да</w:t>
            </w:r>
          </w:p>
        </w:tc>
      </w:tr>
      <w:tr w:rsidR="00B4310C" w:rsidRPr="00895E3A" w14:paraId="68FECAF6" w14:textId="77777777" w:rsidTr="00813450">
        <w:tc>
          <w:tcPr>
            <w:tcW w:w="2093" w:type="dxa"/>
          </w:tcPr>
          <w:p w14:paraId="68FECAF3" w14:textId="77777777" w:rsidR="00B4310C" w:rsidRPr="00895E3A" w:rsidRDefault="00B4310C" w:rsidP="00813450">
            <w:r w:rsidRPr="00895E3A">
              <w:t>Номер телефона (LocalNumber)</w:t>
            </w:r>
          </w:p>
        </w:tc>
        <w:tc>
          <w:tcPr>
            <w:tcW w:w="5906" w:type="dxa"/>
          </w:tcPr>
          <w:p w14:paraId="68FECAF4" w14:textId="77777777" w:rsidR="00B4310C" w:rsidRPr="00895E3A" w:rsidRDefault="00B4310C" w:rsidP="00813450">
            <w:r w:rsidRPr="00895E3A">
              <w:t xml:space="preserve">7 значный номер телефона. </w:t>
            </w:r>
            <w:proofErr w:type="gramStart"/>
            <w:r w:rsidRPr="00895E3A">
              <w:t>Например</w:t>
            </w:r>
            <w:proofErr w:type="gramEnd"/>
            <w:r w:rsidRPr="00895E3A">
              <w:t xml:space="preserve"> 1234567</w:t>
            </w:r>
          </w:p>
        </w:tc>
        <w:tc>
          <w:tcPr>
            <w:tcW w:w="1854" w:type="dxa"/>
          </w:tcPr>
          <w:p w14:paraId="68FECAF5" w14:textId="77777777" w:rsidR="00B4310C" w:rsidRPr="00895E3A" w:rsidRDefault="00B4310C" w:rsidP="00813450">
            <w:r w:rsidRPr="00895E3A">
              <w:t>Нет</w:t>
            </w:r>
          </w:p>
        </w:tc>
      </w:tr>
    </w:tbl>
    <w:p w14:paraId="68FECAF7" w14:textId="77777777" w:rsidR="008A337F" w:rsidRPr="00895E3A" w:rsidRDefault="008A337F" w:rsidP="00C948D3">
      <w:pPr>
        <w:rPr>
          <w:highlight w:val="yellow"/>
        </w:rPr>
      </w:pPr>
    </w:p>
    <w:p w14:paraId="68FECAF8" w14:textId="77777777" w:rsidR="00C948D3" w:rsidRPr="00895E3A" w:rsidRDefault="00C948D3" w:rsidP="00C948D3">
      <w:pPr>
        <w:rPr>
          <w:highlight w:val="yellow"/>
        </w:rPr>
      </w:pPr>
      <w:bookmarkStart w:id="1037" w:name="_Адрес_по_КЛАДР"/>
      <w:bookmarkStart w:id="1038" w:name="_Элемент_адреса_по"/>
      <w:bookmarkEnd w:id="1037"/>
      <w:bookmarkEnd w:id="1038"/>
      <w:r w:rsidRPr="00895E3A">
        <w:rPr>
          <w:highlight w:val="yellow"/>
        </w:rPr>
        <w:t xml:space="preserve">Из ФТ </w:t>
      </w:r>
      <w:hyperlink r:id="rId19" w:history="1">
        <w:r w:rsidRPr="00895E3A">
          <w:rPr>
            <w:rStyle w:val="Hyperlink"/>
            <w:noProof w:val="0"/>
            <w:highlight w:val="yellow"/>
          </w:rPr>
          <w:t>ФТ-КС_УБП</w:t>
        </w:r>
      </w:hyperlink>
    </w:p>
    <w:p w14:paraId="68FECAF9" w14:textId="77777777" w:rsidR="00C948D3" w:rsidRPr="00895E3A" w:rsidRDefault="00C948D3" w:rsidP="00C948D3">
      <w:pPr>
        <w:rPr>
          <w:highlight w:val="yellow"/>
        </w:rPr>
      </w:pPr>
      <w:r w:rsidRPr="00895E3A">
        <w:rPr>
          <w:highlight w:val="yellow"/>
        </w:rPr>
        <w:t>Адрес содержит следующие поля:</w:t>
      </w:r>
    </w:p>
    <w:tbl>
      <w:tblPr>
        <w:tblStyle w:val="a9"/>
        <w:tblW w:w="9889" w:type="dxa"/>
        <w:tblLook w:val="04A0" w:firstRow="1" w:lastRow="0" w:firstColumn="1" w:lastColumn="0" w:noHBand="0" w:noVBand="1"/>
      </w:tblPr>
      <w:tblGrid>
        <w:gridCol w:w="1951"/>
        <w:gridCol w:w="1754"/>
        <w:gridCol w:w="2357"/>
        <w:gridCol w:w="3827"/>
      </w:tblGrid>
      <w:tr w:rsidR="00C948D3" w:rsidRPr="00895E3A" w14:paraId="68FECAFE" w14:textId="77777777" w:rsidTr="007F5A5E">
        <w:trPr>
          <w:cnfStyle w:val="100000000000" w:firstRow="1" w:lastRow="0" w:firstColumn="0" w:lastColumn="0" w:oddVBand="0" w:evenVBand="0" w:oddHBand="0" w:evenHBand="0" w:firstRowFirstColumn="0" w:firstRowLastColumn="0" w:lastRowFirstColumn="0" w:lastRowLastColumn="0"/>
        </w:trPr>
        <w:tc>
          <w:tcPr>
            <w:tcW w:w="1951" w:type="dxa"/>
          </w:tcPr>
          <w:p w14:paraId="68FECAFA" w14:textId="77777777" w:rsidR="00C948D3" w:rsidRPr="00895E3A" w:rsidRDefault="00C948D3" w:rsidP="007F5A5E">
            <w:pPr>
              <w:rPr>
                <w:highlight w:val="yellow"/>
              </w:rPr>
            </w:pPr>
            <w:r w:rsidRPr="00895E3A">
              <w:rPr>
                <w:highlight w:val="yellow"/>
              </w:rPr>
              <w:lastRenderedPageBreak/>
              <w:t>Поле</w:t>
            </w:r>
          </w:p>
        </w:tc>
        <w:tc>
          <w:tcPr>
            <w:tcW w:w="1754" w:type="dxa"/>
          </w:tcPr>
          <w:p w14:paraId="68FECAFB" w14:textId="77777777" w:rsidR="00C948D3" w:rsidRPr="00895E3A" w:rsidRDefault="00C948D3" w:rsidP="007F5A5E">
            <w:pPr>
              <w:rPr>
                <w:highlight w:val="yellow"/>
              </w:rPr>
            </w:pPr>
            <w:r w:rsidRPr="00895E3A">
              <w:rPr>
                <w:highlight w:val="yellow"/>
              </w:rPr>
              <w:t>Тип</w:t>
            </w:r>
          </w:p>
        </w:tc>
        <w:tc>
          <w:tcPr>
            <w:tcW w:w="2357" w:type="dxa"/>
          </w:tcPr>
          <w:p w14:paraId="68FECAFC" w14:textId="77777777" w:rsidR="00C948D3" w:rsidRPr="00895E3A" w:rsidRDefault="00C948D3" w:rsidP="007F5A5E">
            <w:pPr>
              <w:rPr>
                <w:highlight w:val="yellow"/>
              </w:rPr>
            </w:pPr>
            <w:r w:rsidRPr="00895E3A">
              <w:rPr>
                <w:highlight w:val="yellow"/>
              </w:rPr>
              <w:t>Обязательность</w:t>
            </w:r>
          </w:p>
        </w:tc>
        <w:tc>
          <w:tcPr>
            <w:tcW w:w="3827" w:type="dxa"/>
          </w:tcPr>
          <w:p w14:paraId="68FECAFD" w14:textId="77777777" w:rsidR="00C948D3" w:rsidRPr="00895E3A" w:rsidRDefault="00C948D3" w:rsidP="007F5A5E">
            <w:pPr>
              <w:rPr>
                <w:highlight w:val="yellow"/>
              </w:rPr>
            </w:pPr>
            <w:r w:rsidRPr="00895E3A">
              <w:rPr>
                <w:highlight w:val="yellow"/>
              </w:rPr>
              <w:t>Описание</w:t>
            </w:r>
          </w:p>
        </w:tc>
      </w:tr>
      <w:tr w:rsidR="00C948D3" w:rsidRPr="00895E3A" w14:paraId="68FECB03" w14:textId="77777777" w:rsidTr="007F5A5E">
        <w:tc>
          <w:tcPr>
            <w:tcW w:w="1951" w:type="dxa"/>
          </w:tcPr>
          <w:p w14:paraId="68FECAFF" w14:textId="77777777" w:rsidR="00C948D3" w:rsidRPr="00895E3A" w:rsidRDefault="00C948D3" w:rsidP="007F5A5E">
            <w:pPr>
              <w:rPr>
                <w:highlight w:val="yellow"/>
              </w:rPr>
            </w:pPr>
            <w:r w:rsidRPr="00895E3A">
              <w:rPr>
                <w:highlight w:val="yellow"/>
              </w:rPr>
              <w:t>Страна</w:t>
            </w:r>
          </w:p>
        </w:tc>
        <w:tc>
          <w:tcPr>
            <w:tcW w:w="1754" w:type="dxa"/>
          </w:tcPr>
          <w:p w14:paraId="68FECB00" w14:textId="77777777" w:rsidR="00C948D3" w:rsidRPr="00895E3A" w:rsidRDefault="00C948D3" w:rsidP="007F5A5E">
            <w:pPr>
              <w:rPr>
                <w:highlight w:val="yellow"/>
              </w:rPr>
            </w:pPr>
            <w:r w:rsidRPr="00895E3A">
              <w:rPr>
                <w:highlight w:val="yellow"/>
              </w:rPr>
              <w:t>Строка (2 знака)</w:t>
            </w:r>
          </w:p>
        </w:tc>
        <w:tc>
          <w:tcPr>
            <w:tcW w:w="2357" w:type="dxa"/>
          </w:tcPr>
          <w:p w14:paraId="68FECB01" w14:textId="77777777" w:rsidR="00C948D3" w:rsidRPr="00895E3A" w:rsidRDefault="00C948D3" w:rsidP="007F5A5E">
            <w:pPr>
              <w:rPr>
                <w:highlight w:val="yellow"/>
              </w:rPr>
            </w:pPr>
            <w:r w:rsidRPr="00895E3A">
              <w:rPr>
                <w:highlight w:val="yellow"/>
              </w:rPr>
              <w:t>Да</w:t>
            </w:r>
          </w:p>
        </w:tc>
        <w:tc>
          <w:tcPr>
            <w:tcW w:w="3827" w:type="dxa"/>
          </w:tcPr>
          <w:p w14:paraId="68FECB02" w14:textId="77777777" w:rsidR="00C948D3" w:rsidRPr="00895E3A" w:rsidRDefault="00C948D3" w:rsidP="007F5A5E">
            <w:pPr>
              <w:rPr>
                <w:highlight w:val="yellow"/>
              </w:rPr>
            </w:pPr>
            <w:r w:rsidRPr="00895E3A">
              <w:rPr>
                <w:highlight w:val="yellow"/>
              </w:rPr>
              <w:t>2-х буквенный код страны по ОКСМ (см. «</w:t>
            </w:r>
            <w:hyperlink w:anchor="ОКСМ" w:history="1">
              <w:r w:rsidRPr="00895E3A">
                <w:rPr>
                  <w:rStyle w:val="Hyperlink"/>
                  <w:noProof w:val="0"/>
                  <w:highlight w:val="yellow"/>
                </w:rPr>
                <w:t>Общероссийский классификатор стран мира</w:t>
              </w:r>
            </w:hyperlink>
            <w:r w:rsidRPr="00895E3A">
              <w:rPr>
                <w:highlight w:val="yellow"/>
              </w:rPr>
              <w:t>»).</w:t>
            </w:r>
          </w:p>
        </w:tc>
      </w:tr>
      <w:tr w:rsidR="00C948D3" w:rsidRPr="00895E3A" w14:paraId="68FECB08" w14:textId="77777777" w:rsidTr="007F5A5E">
        <w:tc>
          <w:tcPr>
            <w:tcW w:w="1951" w:type="dxa"/>
          </w:tcPr>
          <w:p w14:paraId="68FECB04" w14:textId="77777777" w:rsidR="00C948D3" w:rsidRPr="00895E3A" w:rsidRDefault="00C948D3" w:rsidP="007F5A5E">
            <w:pPr>
              <w:rPr>
                <w:highlight w:val="yellow"/>
              </w:rPr>
            </w:pPr>
            <w:r w:rsidRPr="00895E3A">
              <w:rPr>
                <w:highlight w:val="yellow"/>
              </w:rPr>
              <w:t>Код региона</w:t>
            </w:r>
          </w:p>
        </w:tc>
        <w:tc>
          <w:tcPr>
            <w:tcW w:w="1754" w:type="dxa"/>
          </w:tcPr>
          <w:p w14:paraId="68FECB05" w14:textId="77777777" w:rsidR="00C948D3" w:rsidRPr="00895E3A" w:rsidRDefault="00C948D3" w:rsidP="007F5A5E">
            <w:pPr>
              <w:rPr>
                <w:highlight w:val="yellow"/>
              </w:rPr>
            </w:pPr>
            <w:r w:rsidRPr="00895E3A">
              <w:rPr>
                <w:highlight w:val="yellow"/>
              </w:rPr>
              <w:t>Число (13 знаков)</w:t>
            </w:r>
          </w:p>
        </w:tc>
        <w:tc>
          <w:tcPr>
            <w:tcW w:w="2357" w:type="dxa"/>
          </w:tcPr>
          <w:p w14:paraId="68FECB06" w14:textId="77777777" w:rsidR="00C948D3" w:rsidRPr="00895E3A" w:rsidRDefault="00C948D3" w:rsidP="007F5A5E">
            <w:pPr>
              <w:rPr>
                <w:highlight w:val="yellow"/>
              </w:rPr>
            </w:pPr>
            <w:r w:rsidRPr="00895E3A">
              <w:rPr>
                <w:highlight w:val="yellow"/>
              </w:rPr>
              <w:t>Да, если страна – Россия</w:t>
            </w:r>
          </w:p>
        </w:tc>
        <w:tc>
          <w:tcPr>
            <w:tcW w:w="3827" w:type="dxa"/>
          </w:tcPr>
          <w:p w14:paraId="68FECB07" w14:textId="77777777" w:rsidR="00C948D3" w:rsidRPr="00895E3A" w:rsidRDefault="00C948D3" w:rsidP="007F5A5E">
            <w:pPr>
              <w:rPr>
                <w:highlight w:val="yellow"/>
              </w:rPr>
            </w:pPr>
            <w:r w:rsidRPr="00895E3A">
              <w:rPr>
                <w:highlight w:val="yellow"/>
              </w:rPr>
              <w:t>Код КЛАДР региона</w:t>
            </w:r>
          </w:p>
        </w:tc>
      </w:tr>
      <w:tr w:rsidR="00C948D3" w:rsidRPr="00895E3A" w14:paraId="68FECB0D" w14:textId="77777777" w:rsidTr="007F5A5E">
        <w:tc>
          <w:tcPr>
            <w:tcW w:w="1951" w:type="dxa"/>
          </w:tcPr>
          <w:p w14:paraId="68FECB09" w14:textId="77777777" w:rsidR="00C948D3" w:rsidRPr="00895E3A" w:rsidRDefault="00C948D3" w:rsidP="007F5A5E">
            <w:pPr>
              <w:rPr>
                <w:highlight w:val="yellow"/>
              </w:rPr>
            </w:pPr>
            <w:r w:rsidRPr="00895E3A">
              <w:rPr>
                <w:highlight w:val="yellow"/>
              </w:rPr>
              <w:t>Код района, города</w:t>
            </w:r>
          </w:p>
        </w:tc>
        <w:tc>
          <w:tcPr>
            <w:tcW w:w="1754" w:type="dxa"/>
          </w:tcPr>
          <w:p w14:paraId="68FECB0A" w14:textId="77777777" w:rsidR="00C948D3" w:rsidRPr="00895E3A" w:rsidRDefault="00C948D3" w:rsidP="007F5A5E">
            <w:pPr>
              <w:rPr>
                <w:highlight w:val="yellow"/>
              </w:rPr>
            </w:pPr>
            <w:r w:rsidRPr="00895E3A">
              <w:rPr>
                <w:highlight w:val="yellow"/>
              </w:rPr>
              <w:t>Число (13 знаков)</w:t>
            </w:r>
          </w:p>
        </w:tc>
        <w:tc>
          <w:tcPr>
            <w:tcW w:w="2357" w:type="dxa"/>
          </w:tcPr>
          <w:p w14:paraId="68FECB0B" w14:textId="77777777" w:rsidR="00C948D3" w:rsidRPr="00895E3A" w:rsidRDefault="00C948D3" w:rsidP="007F5A5E">
            <w:pPr>
              <w:rPr>
                <w:highlight w:val="yellow"/>
              </w:rPr>
            </w:pPr>
            <w:commentRangeStart w:id="1039"/>
            <w:r w:rsidRPr="00895E3A">
              <w:rPr>
                <w:highlight w:val="yellow"/>
              </w:rPr>
              <w:t>Да, если страна – Россия</w:t>
            </w:r>
            <w:commentRangeEnd w:id="1039"/>
            <w:r w:rsidRPr="00895E3A">
              <w:rPr>
                <w:rStyle w:val="CommentReference"/>
              </w:rPr>
              <w:commentReference w:id="1039"/>
            </w:r>
          </w:p>
        </w:tc>
        <w:tc>
          <w:tcPr>
            <w:tcW w:w="3827" w:type="dxa"/>
          </w:tcPr>
          <w:p w14:paraId="68FECB0C" w14:textId="77777777" w:rsidR="00C948D3" w:rsidRPr="00895E3A" w:rsidRDefault="00C948D3" w:rsidP="007F5A5E">
            <w:pPr>
              <w:rPr>
                <w:highlight w:val="yellow"/>
              </w:rPr>
            </w:pPr>
            <w:r w:rsidRPr="00895E3A">
              <w:rPr>
                <w:highlight w:val="yellow"/>
              </w:rPr>
              <w:t>Код КЛАДР района и города (включая повторно код региона). Может быть не заполнен, если населённый пункт имеет региональное подчинение</w:t>
            </w:r>
          </w:p>
        </w:tc>
      </w:tr>
      <w:tr w:rsidR="00C948D3" w:rsidRPr="00895E3A" w14:paraId="68FECB12" w14:textId="77777777" w:rsidTr="007F5A5E">
        <w:tc>
          <w:tcPr>
            <w:tcW w:w="1951" w:type="dxa"/>
          </w:tcPr>
          <w:p w14:paraId="68FECB0E" w14:textId="77777777" w:rsidR="00C948D3" w:rsidRPr="00895E3A" w:rsidRDefault="00C948D3" w:rsidP="007F5A5E">
            <w:pPr>
              <w:rPr>
                <w:highlight w:val="yellow"/>
              </w:rPr>
            </w:pPr>
            <w:r w:rsidRPr="00895E3A">
              <w:rPr>
                <w:highlight w:val="yellow"/>
              </w:rPr>
              <w:t>Код населённого пункта</w:t>
            </w:r>
          </w:p>
        </w:tc>
        <w:tc>
          <w:tcPr>
            <w:tcW w:w="1754" w:type="dxa"/>
          </w:tcPr>
          <w:p w14:paraId="68FECB0F" w14:textId="77777777" w:rsidR="00C948D3" w:rsidRPr="00895E3A" w:rsidRDefault="00C948D3" w:rsidP="007F5A5E">
            <w:pPr>
              <w:rPr>
                <w:highlight w:val="yellow"/>
              </w:rPr>
            </w:pPr>
            <w:r w:rsidRPr="00895E3A">
              <w:rPr>
                <w:highlight w:val="yellow"/>
              </w:rPr>
              <w:t>Число (13 знаков)</w:t>
            </w:r>
          </w:p>
        </w:tc>
        <w:tc>
          <w:tcPr>
            <w:tcW w:w="2357" w:type="dxa"/>
          </w:tcPr>
          <w:p w14:paraId="68FECB10" w14:textId="77777777" w:rsidR="00C948D3" w:rsidRPr="00895E3A" w:rsidRDefault="00C948D3" w:rsidP="007F5A5E">
            <w:pPr>
              <w:rPr>
                <w:highlight w:val="yellow"/>
              </w:rPr>
            </w:pPr>
            <w:r w:rsidRPr="00895E3A">
              <w:rPr>
                <w:highlight w:val="yellow"/>
              </w:rPr>
              <w:t>Да, если страна – Россия</w:t>
            </w:r>
          </w:p>
        </w:tc>
        <w:tc>
          <w:tcPr>
            <w:tcW w:w="3827" w:type="dxa"/>
          </w:tcPr>
          <w:p w14:paraId="68FECB11" w14:textId="77777777" w:rsidR="00C948D3" w:rsidRPr="00895E3A" w:rsidRDefault="00C948D3" w:rsidP="007F5A5E">
            <w:pPr>
              <w:rPr>
                <w:highlight w:val="yellow"/>
              </w:rPr>
            </w:pPr>
            <w:r w:rsidRPr="00895E3A">
              <w:rPr>
                <w:highlight w:val="yellow"/>
              </w:rPr>
              <w:t xml:space="preserve">Код КЛАДР района и города доставки (включая повторно код региона и города). </w:t>
            </w:r>
            <w:commentRangeStart w:id="1040"/>
            <w:r w:rsidRPr="00895E3A">
              <w:rPr>
                <w:highlight w:val="yellow"/>
              </w:rPr>
              <w:t>Может быть не заполнен, если код населённого пункта с введённым названием отсутствует в КЛАДР.</w:t>
            </w:r>
            <w:commentRangeEnd w:id="1040"/>
            <w:r w:rsidRPr="00895E3A">
              <w:rPr>
                <w:rStyle w:val="CommentReference"/>
              </w:rPr>
              <w:commentReference w:id="1040"/>
            </w:r>
          </w:p>
        </w:tc>
      </w:tr>
      <w:tr w:rsidR="00C948D3" w:rsidRPr="00895E3A" w14:paraId="68FECB1A" w14:textId="77777777" w:rsidTr="007F5A5E">
        <w:tc>
          <w:tcPr>
            <w:tcW w:w="1951" w:type="dxa"/>
          </w:tcPr>
          <w:p w14:paraId="68FECB13" w14:textId="77777777" w:rsidR="00C948D3" w:rsidRPr="00895E3A" w:rsidRDefault="00C948D3" w:rsidP="007F5A5E">
            <w:pPr>
              <w:rPr>
                <w:highlight w:val="yellow"/>
              </w:rPr>
            </w:pPr>
            <w:r w:rsidRPr="00895E3A">
              <w:rPr>
                <w:highlight w:val="yellow"/>
              </w:rPr>
              <w:t>Название населённого пункта</w:t>
            </w:r>
          </w:p>
        </w:tc>
        <w:tc>
          <w:tcPr>
            <w:tcW w:w="1754" w:type="dxa"/>
          </w:tcPr>
          <w:p w14:paraId="68FECB14" w14:textId="77777777" w:rsidR="00C948D3" w:rsidRPr="00895E3A" w:rsidRDefault="00C948D3" w:rsidP="007F5A5E">
            <w:pPr>
              <w:rPr>
                <w:highlight w:val="yellow"/>
              </w:rPr>
            </w:pPr>
            <w:r w:rsidRPr="00895E3A">
              <w:rPr>
                <w:highlight w:val="yellow"/>
              </w:rPr>
              <w:t>Строковый</w:t>
            </w:r>
          </w:p>
        </w:tc>
        <w:tc>
          <w:tcPr>
            <w:tcW w:w="2357" w:type="dxa"/>
          </w:tcPr>
          <w:p w14:paraId="68FECB15" w14:textId="77777777" w:rsidR="00C948D3" w:rsidRPr="00895E3A" w:rsidRDefault="00C948D3" w:rsidP="007F5A5E">
            <w:pPr>
              <w:rPr>
                <w:highlight w:val="yellow"/>
              </w:rPr>
            </w:pPr>
            <w:r w:rsidRPr="00895E3A">
              <w:rPr>
                <w:highlight w:val="yellow"/>
              </w:rPr>
              <w:t>Да</w:t>
            </w:r>
          </w:p>
        </w:tc>
        <w:tc>
          <w:tcPr>
            <w:tcW w:w="3827" w:type="dxa"/>
          </w:tcPr>
          <w:p w14:paraId="68FECB16" w14:textId="77777777" w:rsidR="00C948D3" w:rsidRPr="00895E3A" w:rsidRDefault="00C948D3" w:rsidP="007F5A5E">
            <w:pPr>
              <w:rPr>
                <w:highlight w:val="yellow"/>
              </w:rPr>
            </w:pPr>
            <w:r w:rsidRPr="00895E3A">
              <w:rPr>
                <w:highlight w:val="yellow"/>
              </w:rPr>
              <w:t>3 варианта:</w:t>
            </w:r>
          </w:p>
          <w:p w14:paraId="68FECB17" w14:textId="77777777" w:rsidR="00C948D3" w:rsidRPr="00895E3A" w:rsidRDefault="00C948D3" w:rsidP="00E31AB0">
            <w:pPr>
              <w:pStyle w:val="ListParagraph"/>
              <w:numPr>
                <w:ilvl w:val="0"/>
                <w:numId w:val="45"/>
              </w:numPr>
              <w:spacing w:line="276" w:lineRule="auto"/>
              <w:rPr>
                <w:highlight w:val="yellow"/>
              </w:rPr>
            </w:pPr>
            <w:r w:rsidRPr="00895E3A">
              <w:rPr>
                <w:highlight w:val="yellow"/>
              </w:rPr>
              <w:t>Для России, если населённый код найден в КЛАДР – название берётся из КЛАДР (дублирует поле Код)</w:t>
            </w:r>
          </w:p>
          <w:p w14:paraId="68FECB18" w14:textId="77777777" w:rsidR="00C948D3" w:rsidRPr="00895E3A" w:rsidRDefault="00C948D3" w:rsidP="00E31AB0">
            <w:pPr>
              <w:pStyle w:val="ListParagraph"/>
              <w:numPr>
                <w:ilvl w:val="0"/>
                <w:numId w:val="45"/>
              </w:numPr>
              <w:spacing w:line="276" w:lineRule="auto"/>
              <w:rPr>
                <w:highlight w:val="yellow"/>
              </w:rPr>
            </w:pPr>
            <w:r w:rsidRPr="00895E3A">
              <w:rPr>
                <w:highlight w:val="yellow"/>
              </w:rPr>
              <w:t>Для России, если населённый пункт не найден в КЛАДР – название, как оно введено Посетителем</w:t>
            </w:r>
          </w:p>
          <w:p w14:paraId="68FECB19" w14:textId="77777777" w:rsidR="00C948D3" w:rsidRPr="00895E3A" w:rsidRDefault="00C948D3" w:rsidP="00E31AB0">
            <w:pPr>
              <w:pStyle w:val="ListParagraph"/>
              <w:numPr>
                <w:ilvl w:val="0"/>
                <w:numId w:val="45"/>
              </w:numPr>
              <w:spacing w:line="276" w:lineRule="auto"/>
              <w:rPr>
                <w:highlight w:val="yellow"/>
              </w:rPr>
            </w:pPr>
            <w:r w:rsidRPr="00895E3A">
              <w:rPr>
                <w:highlight w:val="yellow"/>
              </w:rPr>
              <w:t>Для других стран – название населённого пункта, города, штата и т.д. как оно введено Посетителем</w:t>
            </w:r>
          </w:p>
        </w:tc>
      </w:tr>
      <w:tr w:rsidR="00C948D3" w:rsidRPr="00895E3A" w14:paraId="68FECB1F" w14:textId="77777777" w:rsidTr="007F5A5E">
        <w:tc>
          <w:tcPr>
            <w:tcW w:w="1951" w:type="dxa"/>
          </w:tcPr>
          <w:p w14:paraId="68FECB1B" w14:textId="77777777" w:rsidR="00C948D3" w:rsidRPr="00895E3A" w:rsidRDefault="00C948D3" w:rsidP="007F5A5E">
            <w:pPr>
              <w:rPr>
                <w:highlight w:val="yellow"/>
              </w:rPr>
            </w:pPr>
            <w:r w:rsidRPr="00895E3A">
              <w:rPr>
                <w:highlight w:val="yellow"/>
              </w:rPr>
              <w:t>Уличный адрес</w:t>
            </w:r>
          </w:p>
        </w:tc>
        <w:tc>
          <w:tcPr>
            <w:tcW w:w="1754" w:type="dxa"/>
          </w:tcPr>
          <w:p w14:paraId="68FECB1C" w14:textId="77777777" w:rsidR="00C948D3" w:rsidRPr="00895E3A" w:rsidRDefault="00C948D3" w:rsidP="007F5A5E">
            <w:pPr>
              <w:rPr>
                <w:highlight w:val="yellow"/>
              </w:rPr>
            </w:pPr>
            <w:r w:rsidRPr="00895E3A">
              <w:rPr>
                <w:highlight w:val="yellow"/>
              </w:rPr>
              <w:t>Строковый</w:t>
            </w:r>
          </w:p>
        </w:tc>
        <w:tc>
          <w:tcPr>
            <w:tcW w:w="2357" w:type="dxa"/>
          </w:tcPr>
          <w:p w14:paraId="68FECB1D" w14:textId="77777777" w:rsidR="00C948D3" w:rsidRPr="00895E3A" w:rsidRDefault="00C948D3" w:rsidP="007F5A5E">
            <w:pPr>
              <w:rPr>
                <w:highlight w:val="yellow"/>
              </w:rPr>
            </w:pPr>
            <w:r w:rsidRPr="00895E3A">
              <w:rPr>
                <w:highlight w:val="yellow"/>
              </w:rPr>
              <w:t>Да</w:t>
            </w:r>
          </w:p>
        </w:tc>
        <w:tc>
          <w:tcPr>
            <w:tcW w:w="3827" w:type="dxa"/>
          </w:tcPr>
          <w:p w14:paraId="68FECB1E" w14:textId="77777777" w:rsidR="00C948D3" w:rsidRPr="00895E3A" w:rsidRDefault="00C948D3" w:rsidP="007F5A5E">
            <w:pPr>
              <w:rPr>
                <w:highlight w:val="yellow"/>
              </w:rPr>
            </w:pPr>
            <w:r w:rsidRPr="00895E3A">
              <w:rPr>
                <w:highlight w:val="yellow"/>
              </w:rPr>
              <w:t>Улица, дом, владение, строение, корпус, квартира – текстом</w:t>
            </w:r>
          </w:p>
        </w:tc>
      </w:tr>
      <w:tr w:rsidR="00C948D3" w:rsidRPr="00895E3A" w14:paraId="68FECB24" w14:textId="77777777" w:rsidTr="007F5A5E">
        <w:tc>
          <w:tcPr>
            <w:tcW w:w="1951" w:type="dxa"/>
          </w:tcPr>
          <w:p w14:paraId="68FECB20" w14:textId="77777777" w:rsidR="00C948D3" w:rsidRPr="00895E3A" w:rsidRDefault="00C948D3" w:rsidP="007F5A5E">
            <w:pPr>
              <w:rPr>
                <w:highlight w:val="yellow"/>
              </w:rPr>
            </w:pPr>
            <w:r w:rsidRPr="00895E3A">
              <w:rPr>
                <w:highlight w:val="yellow"/>
              </w:rPr>
              <w:t>Почтовый индекс</w:t>
            </w:r>
          </w:p>
        </w:tc>
        <w:tc>
          <w:tcPr>
            <w:tcW w:w="1754" w:type="dxa"/>
          </w:tcPr>
          <w:p w14:paraId="68FECB21" w14:textId="77777777" w:rsidR="00C948D3" w:rsidRPr="00895E3A" w:rsidRDefault="00C948D3" w:rsidP="007F5A5E">
            <w:pPr>
              <w:rPr>
                <w:highlight w:val="yellow"/>
              </w:rPr>
            </w:pPr>
            <w:r w:rsidRPr="00895E3A">
              <w:rPr>
                <w:highlight w:val="yellow"/>
              </w:rPr>
              <w:t>Строковый</w:t>
            </w:r>
          </w:p>
        </w:tc>
        <w:tc>
          <w:tcPr>
            <w:tcW w:w="2357" w:type="dxa"/>
          </w:tcPr>
          <w:p w14:paraId="68FECB22" w14:textId="77777777" w:rsidR="00C948D3" w:rsidRPr="00895E3A" w:rsidRDefault="00C948D3" w:rsidP="007F5A5E">
            <w:pPr>
              <w:rPr>
                <w:highlight w:val="yellow"/>
              </w:rPr>
            </w:pPr>
            <w:r w:rsidRPr="00895E3A">
              <w:rPr>
                <w:highlight w:val="yellow"/>
              </w:rPr>
              <w:t>Да</w:t>
            </w:r>
          </w:p>
        </w:tc>
        <w:tc>
          <w:tcPr>
            <w:tcW w:w="3827" w:type="dxa"/>
          </w:tcPr>
          <w:p w14:paraId="68FECB23" w14:textId="77777777" w:rsidR="00C948D3" w:rsidRPr="00895E3A" w:rsidRDefault="00C948D3" w:rsidP="007F5A5E">
            <w:r w:rsidRPr="00895E3A">
              <w:rPr>
                <w:highlight w:val="yellow"/>
              </w:rPr>
              <w:t xml:space="preserve">Для России – индекс Почты России, для других стран – в свободной </w:t>
            </w:r>
            <w:r w:rsidRPr="00895E3A">
              <w:rPr>
                <w:highlight w:val="yellow"/>
              </w:rPr>
              <w:lastRenderedPageBreak/>
              <w:t>форме (ZIP код, post код и др.)</w:t>
            </w:r>
          </w:p>
        </w:tc>
      </w:tr>
    </w:tbl>
    <w:p w14:paraId="68FECB25" w14:textId="77777777" w:rsidR="00C948D3" w:rsidRPr="00895E3A" w:rsidRDefault="00C948D3" w:rsidP="00C948D3"/>
    <w:p w14:paraId="68FECB26" w14:textId="77777777" w:rsidR="00C948D3" w:rsidRPr="00895E3A" w:rsidRDefault="00C948D3" w:rsidP="00C948D3"/>
    <w:p w14:paraId="68FECB27" w14:textId="77777777" w:rsidR="00DF0745" w:rsidRPr="00895E3A" w:rsidRDefault="00BE43AF" w:rsidP="00DF0745">
      <w:pPr>
        <w:pStyle w:val="Heading2"/>
        <w:numPr>
          <w:ilvl w:val="1"/>
          <w:numId w:val="13"/>
        </w:numPr>
        <w:rPr>
          <w:lang w:val="ru-RU"/>
        </w:rPr>
      </w:pPr>
      <w:bookmarkStart w:id="1041" w:name="_Статус_заказа"/>
      <w:bookmarkStart w:id="1042" w:name="_Toc370583221"/>
      <w:bookmarkEnd w:id="1041"/>
      <w:r w:rsidRPr="00895E3A">
        <w:rPr>
          <w:lang w:val="ru-RU"/>
        </w:rPr>
        <w:softHyphen/>
      </w:r>
      <w:r w:rsidR="00DF0745" w:rsidRPr="00895E3A">
        <w:rPr>
          <w:lang w:val="ru-RU"/>
        </w:rPr>
        <w:t>Статус заказа</w:t>
      </w:r>
      <w:bookmarkEnd w:id="1042"/>
    </w:p>
    <w:tbl>
      <w:tblPr>
        <w:tblStyle w:val="TableGrid"/>
        <w:tblW w:w="0" w:type="auto"/>
        <w:tblLook w:val="04A0" w:firstRow="1" w:lastRow="0" w:firstColumn="1" w:lastColumn="0" w:noHBand="0" w:noVBand="1"/>
      </w:tblPr>
      <w:tblGrid>
        <w:gridCol w:w="3123"/>
        <w:gridCol w:w="4876"/>
        <w:gridCol w:w="1854"/>
      </w:tblGrid>
      <w:tr w:rsidR="00DF0745" w:rsidRPr="00895E3A" w14:paraId="68FECB2B" w14:textId="77777777" w:rsidTr="00372DD3">
        <w:trPr>
          <w:cantSplit/>
        </w:trPr>
        <w:tc>
          <w:tcPr>
            <w:tcW w:w="2510" w:type="dxa"/>
          </w:tcPr>
          <w:p w14:paraId="68FECB28" w14:textId="77777777" w:rsidR="00DF0745" w:rsidRPr="00895E3A" w:rsidRDefault="00DF0745" w:rsidP="00480288">
            <w:pPr>
              <w:rPr>
                <w:b/>
              </w:rPr>
            </w:pPr>
            <w:r w:rsidRPr="00895E3A">
              <w:rPr>
                <w:b/>
              </w:rPr>
              <w:t>Атрибут</w:t>
            </w:r>
          </w:p>
        </w:tc>
        <w:tc>
          <w:tcPr>
            <w:tcW w:w="5489" w:type="dxa"/>
          </w:tcPr>
          <w:p w14:paraId="68FECB29" w14:textId="77777777" w:rsidR="00DF0745" w:rsidRPr="00895E3A" w:rsidRDefault="00DF0745" w:rsidP="00480288">
            <w:pPr>
              <w:rPr>
                <w:b/>
              </w:rPr>
            </w:pPr>
            <w:r w:rsidRPr="00895E3A">
              <w:rPr>
                <w:b/>
              </w:rPr>
              <w:t>Описание</w:t>
            </w:r>
          </w:p>
        </w:tc>
        <w:tc>
          <w:tcPr>
            <w:tcW w:w="1854" w:type="dxa"/>
          </w:tcPr>
          <w:p w14:paraId="68FECB2A" w14:textId="77777777" w:rsidR="00DF0745" w:rsidRPr="00895E3A" w:rsidRDefault="00DF0745" w:rsidP="00480288">
            <w:pPr>
              <w:rPr>
                <w:b/>
              </w:rPr>
            </w:pPr>
            <w:r w:rsidRPr="00895E3A">
              <w:rPr>
                <w:b/>
              </w:rPr>
              <w:t>Обязательный?</w:t>
            </w:r>
          </w:p>
        </w:tc>
      </w:tr>
      <w:tr w:rsidR="005A0F64" w:rsidRPr="00895E3A" w14:paraId="68FECB2F" w14:textId="77777777" w:rsidTr="00372DD3">
        <w:trPr>
          <w:cantSplit/>
        </w:trPr>
        <w:tc>
          <w:tcPr>
            <w:tcW w:w="2510" w:type="dxa"/>
          </w:tcPr>
          <w:p w14:paraId="68FECB2C" w14:textId="77777777" w:rsidR="005A0F64" w:rsidRPr="00895E3A" w:rsidRDefault="005A0F64" w:rsidP="00DF0745">
            <w:r w:rsidRPr="00895E3A">
              <w:t>Идентификатор заказа (OrderId)</w:t>
            </w:r>
          </w:p>
        </w:tc>
        <w:tc>
          <w:tcPr>
            <w:tcW w:w="5489" w:type="dxa"/>
          </w:tcPr>
          <w:p w14:paraId="68FECB2D" w14:textId="77777777" w:rsidR="005A0F64" w:rsidRPr="00895E3A" w:rsidRDefault="005A0F64" w:rsidP="00DF0745">
            <w:r w:rsidRPr="00895E3A">
              <w:t xml:space="preserve">Идентификатор заказа </w:t>
            </w:r>
            <w:proofErr w:type="gramStart"/>
            <w:r w:rsidRPr="00895E3A">
              <w:t>в</w:t>
            </w:r>
            <w:proofErr w:type="gramEnd"/>
            <w:r w:rsidRPr="00895E3A">
              <w:t xml:space="preserve"> </w:t>
            </w:r>
          </w:p>
        </w:tc>
        <w:tc>
          <w:tcPr>
            <w:tcW w:w="1854" w:type="dxa"/>
          </w:tcPr>
          <w:p w14:paraId="68FECB2E" w14:textId="77777777" w:rsidR="005A0F64" w:rsidRPr="00895E3A" w:rsidRDefault="005A0F64" w:rsidP="00480288">
            <w:r w:rsidRPr="00895E3A">
              <w:t>Да, если не указан Идентификатор заказа в ИС партнёра</w:t>
            </w:r>
          </w:p>
        </w:tc>
      </w:tr>
      <w:tr w:rsidR="00DF0745" w:rsidRPr="00895E3A" w14:paraId="68FECB33" w14:textId="77777777" w:rsidTr="00372DD3">
        <w:trPr>
          <w:cantSplit/>
        </w:trPr>
        <w:tc>
          <w:tcPr>
            <w:tcW w:w="2510" w:type="dxa"/>
          </w:tcPr>
          <w:p w14:paraId="68FECB30" w14:textId="77777777" w:rsidR="00DF0745" w:rsidRPr="00895E3A" w:rsidRDefault="00DF0745" w:rsidP="003A4BB4">
            <w:pPr>
              <w:rPr>
                <w:b/>
              </w:rPr>
            </w:pPr>
            <w:r w:rsidRPr="00895E3A">
              <w:t xml:space="preserve">Идентификатор </w:t>
            </w:r>
            <w:r w:rsidR="005A0F64" w:rsidRPr="00895E3A">
              <w:t>заказа</w:t>
            </w:r>
            <w:r w:rsidRPr="00895E3A">
              <w:t xml:space="preserve"> в ИС партнёра (</w:t>
            </w:r>
            <w:bookmarkStart w:id="1043" w:name="OLE_LINK79"/>
            <w:bookmarkStart w:id="1044" w:name="OLE_LINK80"/>
            <w:r w:rsidR="003A4BB4" w:rsidRPr="00895E3A">
              <w:t>External</w:t>
            </w:r>
            <w:r w:rsidRPr="00895E3A">
              <w:t>OrderId</w:t>
            </w:r>
            <w:bookmarkEnd w:id="1043"/>
            <w:bookmarkEnd w:id="1044"/>
            <w:r w:rsidRPr="00895E3A">
              <w:t>)</w:t>
            </w:r>
          </w:p>
        </w:tc>
        <w:tc>
          <w:tcPr>
            <w:tcW w:w="5489" w:type="dxa"/>
          </w:tcPr>
          <w:p w14:paraId="68FECB31" w14:textId="77777777" w:rsidR="00DF0745" w:rsidRPr="00895E3A" w:rsidRDefault="00DF0745" w:rsidP="00DF0745">
            <w:pPr>
              <w:rPr>
                <w:b/>
              </w:rPr>
            </w:pPr>
            <w:bookmarkStart w:id="1045" w:name="OLE_LINK81"/>
            <w:bookmarkStart w:id="1046" w:name="OLE_LINK82"/>
            <w:r w:rsidRPr="00895E3A">
              <w:t>Идентификатор заказа в информационной системе поставщика</w:t>
            </w:r>
            <w:bookmarkEnd w:id="1045"/>
            <w:bookmarkEnd w:id="1046"/>
            <w:r w:rsidRPr="00895E3A">
              <w:t>. Если таковой отсутствует, то указывается идентификатор заказа на сайте Коллекции (который был получен в запросе на подтверждение заказа).</w:t>
            </w:r>
          </w:p>
        </w:tc>
        <w:tc>
          <w:tcPr>
            <w:tcW w:w="1854" w:type="dxa"/>
          </w:tcPr>
          <w:p w14:paraId="68FECB32" w14:textId="77777777" w:rsidR="00DF0745" w:rsidRPr="00895E3A" w:rsidRDefault="00DF0745" w:rsidP="00480288">
            <w:pPr>
              <w:rPr>
                <w:b/>
              </w:rPr>
            </w:pPr>
            <w:r w:rsidRPr="00895E3A">
              <w:t>Да</w:t>
            </w:r>
            <w:r w:rsidR="005A0F64" w:rsidRPr="00895E3A">
              <w:t>, если не указан Идентификатор заказа</w:t>
            </w:r>
          </w:p>
        </w:tc>
      </w:tr>
      <w:tr w:rsidR="003A4BB4" w:rsidRPr="00895E3A" w14:paraId="68FECB37" w14:textId="77777777" w:rsidTr="00372DD3">
        <w:trPr>
          <w:cantSplit/>
        </w:trPr>
        <w:tc>
          <w:tcPr>
            <w:tcW w:w="2510" w:type="dxa"/>
          </w:tcPr>
          <w:p w14:paraId="68FECB34" w14:textId="77777777" w:rsidR="003A4BB4" w:rsidRPr="00895E3A" w:rsidRDefault="003A4BB4" w:rsidP="003A4BB4">
            <w:r w:rsidRPr="00895E3A">
              <w:t>Идентификатор партнера (PartnerId)</w:t>
            </w:r>
          </w:p>
        </w:tc>
        <w:tc>
          <w:tcPr>
            <w:tcW w:w="5489" w:type="dxa"/>
          </w:tcPr>
          <w:p w14:paraId="68FECB35" w14:textId="77777777" w:rsidR="003A4BB4" w:rsidRPr="00895E3A" w:rsidRDefault="00A31DB4" w:rsidP="00DF0745">
            <w:r w:rsidRPr="00895E3A">
              <w:t>Идентификатор партнёра</w:t>
            </w:r>
          </w:p>
        </w:tc>
        <w:tc>
          <w:tcPr>
            <w:tcW w:w="1854" w:type="dxa"/>
          </w:tcPr>
          <w:p w14:paraId="68FECB36" w14:textId="77777777" w:rsidR="003A4BB4" w:rsidRPr="00895E3A" w:rsidRDefault="00A31DB4" w:rsidP="00480288">
            <w:r w:rsidRPr="00895E3A">
              <w:t>Нет</w:t>
            </w:r>
          </w:p>
        </w:tc>
      </w:tr>
      <w:tr w:rsidR="00DF0745" w:rsidRPr="00895E3A" w14:paraId="68FECB3B" w14:textId="77777777" w:rsidTr="00372DD3">
        <w:trPr>
          <w:cantSplit/>
        </w:trPr>
        <w:tc>
          <w:tcPr>
            <w:tcW w:w="2510" w:type="dxa"/>
          </w:tcPr>
          <w:p w14:paraId="68FECB38" w14:textId="77777777" w:rsidR="00DF0745" w:rsidRPr="00895E3A" w:rsidRDefault="00DF0745" w:rsidP="00DF0745">
            <w:r w:rsidRPr="00895E3A">
              <w:t>Статус (</w:t>
            </w:r>
            <w:r w:rsidR="00BF1D6A" w:rsidRPr="00895E3A">
              <w:t>OrderStatus</w:t>
            </w:r>
            <w:r w:rsidRPr="00895E3A">
              <w:t>)</w:t>
            </w:r>
          </w:p>
        </w:tc>
        <w:tc>
          <w:tcPr>
            <w:tcW w:w="5489" w:type="dxa"/>
          </w:tcPr>
          <w:p w14:paraId="68FECB39" w14:textId="77777777" w:rsidR="00DF0745" w:rsidRPr="00895E3A" w:rsidRDefault="00DF0745" w:rsidP="00DF0745">
            <w:r w:rsidRPr="00895E3A">
              <w:t>Числовой код статуса. Принимает одно из значений из справочника статусов заказов</w:t>
            </w:r>
            <w:proofErr w:type="gramStart"/>
            <w:r w:rsidRPr="00895E3A">
              <w:t>.</w:t>
            </w:r>
            <w:proofErr w:type="gramEnd"/>
            <w:r w:rsidR="0063247E" w:rsidRPr="00895E3A">
              <w:t xml:space="preserve"> (</w:t>
            </w:r>
            <w:proofErr w:type="gramStart"/>
            <w:r w:rsidR="0063247E" w:rsidRPr="00895E3A">
              <w:t>п</w:t>
            </w:r>
            <w:proofErr w:type="gramEnd"/>
            <w:r w:rsidR="0063247E" w:rsidRPr="00895E3A">
              <w:t>о умолчанию Draft = 0)</w:t>
            </w:r>
          </w:p>
        </w:tc>
        <w:tc>
          <w:tcPr>
            <w:tcW w:w="1854" w:type="dxa"/>
          </w:tcPr>
          <w:p w14:paraId="68FECB3A" w14:textId="77777777" w:rsidR="00DF0745" w:rsidRPr="00895E3A" w:rsidRDefault="00E92022" w:rsidP="00480288">
            <w:r w:rsidRPr="00895E3A">
              <w:t>Нет</w:t>
            </w:r>
          </w:p>
        </w:tc>
      </w:tr>
      <w:tr w:rsidR="00DF0745" w:rsidRPr="00895E3A" w14:paraId="68FECB3F" w14:textId="77777777" w:rsidTr="00372DD3">
        <w:trPr>
          <w:cantSplit/>
        </w:trPr>
        <w:tc>
          <w:tcPr>
            <w:tcW w:w="2510" w:type="dxa"/>
          </w:tcPr>
          <w:p w14:paraId="68FECB3C" w14:textId="77777777" w:rsidR="00DF0745" w:rsidRPr="00895E3A" w:rsidRDefault="00DF0745" w:rsidP="0066065C">
            <w:r w:rsidRPr="00895E3A">
              <w:t>Дата и время изменения статуса у поставщика (</w:t>
            </w:r>
            <w:r w:rsidR="00F23C37" w:rsidRPr="00895E3A">
              <w:t>ExternalOrderStatusDateTime</w:t>
            </w:r>
            <w:r w:rsidRPr="00895E3A">
              <w:t>)</w:t>
            </w:r>
          </w:p>
        </w:tc>
        <w:tc>
          <w:tcPr>
            <w:tcW w:w="5489" w:type="dxa"/>
          </w:tcPr>
          <w:p w14:paraId="68FECB3D" w14:textId="77777777" w:rsidR="00DF0745" w:rsidRPr="00895E3A" w:rsidRDefault="00DF0745" w:rsidP="00DF0745">
            <w:r w:rsidRPr="00895E3A">
              <w:t>Дата и время изменения статуса в информационной системе поставщика.</w:t>
            </w:r>
          </w:p>
        </w:tc>
        <w:tc>
          <w:tcPr>
            <w:tcW w:w="1854" w:type="dxa"/>
          </w:tcPr>
          <w:p w14:paraId="68FECB3E" w14:textId="77777777" w:rsidR="00DF0745" w:rsidRPr="00895E3A" w:rsidRDefault="00DF0745" w:rsidP="00480288">
            <w:r w:rsidRPr="00895E3A">
              <w:t>Нет</w:t>
            </w:r>
          </w:p>
        </w:tc>
      </w:tr>
      <w:tr w:rsidR="00DF0745" w:rsidRPr="00895E3A" w14:paraId="68FECB43" w14:textId="77777777" w:rsidTr="00372DD3">
        <w:trPr>
          <w:cantSplit/>
        </w:trPr>
        <w:tc>
          <w:tcPr>
            <w:tcW w:w="2510" w:type="dxa"/>
          </w:tcPr>
          <w:p w14:paraId="68FECB40" w14:textId="77777777" w:rsidR="00DF0745" w:rsidRPr="00895E3A" w:rsidRDefault="00DF0745" w:rsidP="00F94771">
            <w:r w:rsidRPr="00895E3A">
              <w:t>Причина изменения статуса (</w:t>
            </w:r>
            <w:r w:rsidR="00F23C37" w:rsidRPr="00895E3A">
              <w:t>ExternalOrderStatusDescription</w:t>
            </w:r>
            <w:r w:rsidRPr="00895E3A">
              <w:t>)</w:t>
            </w:r>
          </w:p>
        </w:tc>
        <w:tc>
          <w:tcPr>
            <w:tcW w:w="5489" w:type="dxa"/>
          </w:tcPr>
          <w:p w14:paraId="68FECB41" w14:textId="77777777" w:rsidR="00DF0745" w:rsidRPr="00895E3A" w:rsidRDefault="00DF0745" w:rsidP="00DF0745">
            <w:r w:rsidRPr="00895E3A">
              <w:t>Причина изменения статуса. Обязательно заполняется, если заказ был аннулирован не клиентом.</w:t>
            </w:r>
          </w:p>
        </w:tc>
        <w:tc>
          <w:tcPr>
            <w:tcW w:w="1854" w:type="dxa"/>
          </w:tcPr>
          <w:p w14:paraId="68FECB42" w14:textId="77777777" w:rsidR="00DF0745" w:rsidRPr="00895E3A" w:rsidRDefault="00DF0745" w:rsidP="00480288">
            <w:r w:rsidRPr="00895E3A">
              <w:t>Нет</w:t>
            </w:r>
          </w:p>
        </w:tc>
      </w:tr>
      <w:tr w:rsidR="00DF0745" w:rsidRPr="00895E3A" w14:paraId="68FECB47" w14:textId="77777777" w:rsidTr="00372DD3">
        <w:trPr>
          <w:cantSplit/>
        </w:trPr>
        <w:tc>
          <w:tcPr>
            <w:tcW w:w="2510" w:type="dxa"/>
          </w:tcPr>
          <w:p w14:paraId="68FECB44" w14:textId="77777777" w:rsidR="00DF0745" w:rsidRPr="00895E3A" w:rsidRDefault="00DF0745" w:rsidP="00DF0745">
            <w:r w:rsidRPr="00895E3A">
              <w:t>Код статуса (</w:t>
            </w:r>
            <w:r w:rsidR="00F23C37" w:rsidRPr="00895E3A">
              <w:t>ExternalOrderStatusCode</w:t>
            </w:r>
            <w:r w:rsidRPr="00895E3A">
              <w:t>)</w:t>
            </w:r>
          </w:p>
        </w:tc>
        <w:tc>
          <w:tcPr>
            <w:tcW w:w="5489" w:type="dxa"/>
          </w:tcPr>
          <w:p w14:paraId="68FECB45" w14:textId="77777777" w:rsidR="00DF0745" w:rsidRPr="00895E3A" w:rsidRDefault="0066065C" w:rsidP="00DF0745">
            <w:r w:rsidRPr="00895E3A">
              <w:t xml:space="preserve">Код статуса в информационной системе поставщика. </w:t>
            </w:r>
            <w:proofErr w:type="gramStart"/>
            <w:r w:rsidRPr="00895E3A">
              <w:t>Предназначен</w:t>
            </w:r>
            <w:proofErr w:type="gramEnd"/>
            <w:r w:rsidRPr="00895E3A">
              <w:t xml:space="preserve"> для сверок. Не </w:t>
            </w:r>
            <w:proofErr w:type="gramStart"/>
            <w:r w:rsidRPr="00895E3A">
              <w:t>обязателен</w:t>
            </w:r>
            <w:proofErr w:type="gramEnd"/>
            <w:r w:rsidRPr="00895E3A">
              <w:t xml:space="preserve"> к заполнению.</w:t>
            </w:r>
          </w:p>
        </w:tc>
        <w:tc>
          <w:tcPr>
            <w:tcW w:w="1854" w:type="dxa"/>
          </w:tcPr>
          <w:p w14:paraId="68FECB46" w14:textId="77777777" w:rsidR="00DF0745" w:rsidRPr="00895E3A" w:rsidRDefault="0066065C" w:rsidP="00480288">
            <w:r w:rsidRPr="00895E3A">
              <w:t>Нет</w:t>
            </w:r>
          </w:p>
        </w:tc>
      </w:tr>
    </w:tbl>
    <w:p w14:paraId="68FECB48" w14:textId="77777777" w:rsidR="008114F3" w:rsidRPr="00895E3A" w:rsidRDefault="00B2175C" w:rsidP="00B2175C">
      <w:pPr>
        <w:pStyle w:val="Heading2"/>
        <w:numPr>
          <w:ilvl w:val="1"/>
          <w:numId w:val="13"/>
        </w:numPr>
        <w:rPr>
          <w:lang w:val="ru-RU"/>
        </w:rPr>
      </w:pPr>
      <w:bookmarkStart w:id="1047" w:name="_Подтверждение_заказа_партнёром"/>
      <w:bookmarkStart w:id="1048" w:name="_Toc370583222"/>
      <w:bookmarkEnd w:id="1047"/>
      <w:r w:rsidRPr="00895E3A">
        <w:rPr>
          <w:lang w:val="ru-RU"/>
        </w:rPr>
        <w:lastRenderedPageBreak/>
        <w:t>Справочник кодов возврата</w:t>
      </w:r>
      <w:bookmarkEnd w:id="1048"/>
    </w:p>
    <w:tbl>
      <w:tblPr>
        <w:tblStyle w:val="TableGrid"/>
        <w:tblW w:w="2719" w:type="pct"/>
        <w:tblLook w:val="04A0" w:firstRow="1" w:lastRow="0" w:firstColumn="1" w:lastColumn="0" w:noHBand="0" w:noVBand="1"/>
      </w:tblPr>
      <w:tblGrid>
        <w:gridCol w:w="1032"/>
        <w:gridCol w:w="4326"/>
      </w:tblGrid>
      <w:tr w:rsidR="00B2175C" w:rsidRPr="00895E3A" w14:paraId="68FECB4B" w14:textId="77777777" w:rsidTr="00B2175C">
        <w:tc>
          <w:tcPr>
            <w:tcW w:w="963" w:type="pct"/>
          </w:tcPr>
          <w:p w14:paraId="68FECB49" w14:textId="77777777" w:rsidR="00B2175C" w:rsidRPr="00895E3A" w:rsidRDefault="00B2175C" w:rsidP="00B2175C">
            <w:pPr>
              <w:rPr>
                <w:b/>
              </w:rPr>
            </w:pPr>
            <w:r w:rsidRPr="00895E3A">
              <w:rPr>
                <w:b/>
              </w:rPr>
              <w:t>Код ошибки</w:t>
            </w:r>
          </w:p>
        </w:tc>
        <w:tc>
          <w:tcPr>
            <w:tcW w:w="4037" w:type="pct"/>
          </w:tcPr>
          <w:p w14:paraId="68FECB4A" w14:textId="77777777" w:rsidR="00B2175C" w:rsidRPr="00895E3A" w:rsidRDefault="00B2175C" w:rsidP="00B2175C">
            <w:pPr>
              <w:rPr>
                <w:b/>
              </w:rPr>
            </w:pPr>
            <w:r w:rsidRPr="00895E3A">
              <w:rPr>
                <w:b/>
              </w:rPr>
              <w:t>Имя статуса</w:t>
            </w:r>
          </w:p>
        </w:tc>
      </w:tr>
      <w:tr w:rsidR="00174A5E" w:rsidRPr="00895E3A" w14:paraId="68FECB4E" w14:textId="77777777" w:rsidTr="00B2175C">
        <w:tc>
          <w:tcPr>
            <w:tcW w:w="963" w:type="pct"/>
          </w:tcPr>
          <w:p w14:paraId="68FECB4C" w14:textId="77777777" w:rsidR="00174A5E" w:rsidRPr="00895E3A" w:rsidRDefault="00174A5E" w:rsidP="00B2175C">
            <w:r w:rsidRPr="00895E3A">
              <w:t>-2</w:t>
            </w:r>
          </w:p>
        </w:tc>
        <w:tc>
          <w:tcPr>
            <w:tcW w:w="4037" w:type="pct"/>
          </w:tcPr>
          <w:p w14:paraId="68FECB4D" w14:textId="77777777" w:rsidR="00174A5E" w:rsidRPr="00895E3A" w:rsidRDefault="00174A5E" w:rsidP="00B2175C">
            <w:r w:rsidRPr="00895E3A">
              <w:t>Ошибка переполнения</w:t>
            </w:r>
          </w:p>
        </w:tc>
      </w:tr>
      <w:tr w:rsidR="00194AFE" w:rsidRPr="00895E3A" w14:paraId="68FECB51" w14:textId="77777777" w:rsidTr="00B2175C">
        <w:tc>
          <w:tcPr>
            <w:tcW w:w="963" w:type="pct"/>
          </w:tcPr>
          <w:p w14:paraId="68FECB4F" w14:textId="77777777" w:rsidR="00194AFE" w:rsidRPr="00895E3A" w:rsidRDefault="00194AFE" w:rsidP="00B2175C">
            <w:r w:rsidRPr="00895E3A">
              <w:t>-1</w:t>
            </w:r>
          </w:p>
        </w:tc>
        <w:tc>
          <w:tcPr>
            <w:tcW w:w="4037" w:type="pct"/>
          </w:tcPr>
          <w:p w14:paraId="68FECB50" w14:textId="77777777" w:rsidR="00194AFE" w:rsidRPr="00895E3A" w:rsidRDefault="00194AFE" w:rsidP="00B2175C">
            <w:r w:rsidRPr="00895E3A">
              <w:t>Ошибка входных параметров</w:t>
            </w:r>
          </w:p>
        </w:tc>
      </w:tr>
      <w:tr w:rsidR="00B2175C" w:rsidRPr="00895E3A" w14:paraId="68FECB54" w14:textId="77777777" w:rsidTr="00B2175C">
        <w:tc>
          <w:tcPr>
            <w:tcW w:w="963" w:type="pct"/>
          </w:tcPr>
          <w:p w14:paraId="68FECB52" w14:textId="77777777" w:rsidR="00B2175C" w:rsidRPr="00895E3A" w:rsidRDefault="00B2175C" w:rsidP="00B2175C">
            <w:r w:rsidRPr="00895E3A">
              <w:t>0</w:t>
            </w:r>
          </w:p>
        </w:tc>
        <w:tc>
          <w:tcPr>
            <w:tcW w:w="4037" w:type="pct"/>
          </w:tcPr>
          <w:p w14:paraId="68FECB53" w14:textId="77777777" w:rsidR="00B2175C" w:rsidRPr="00895E3A" w:rsidRDefault="00B2175C" w:rsidP="00B2175C">
            <w:r w:rsidRPr="00895E3A">
              <w:t>Операция выполнена успешно</w:t>
            </w:r>
          </w:p>
        </w:tc>
      </w:tr>
      <w:tr w:rsidR="00B2175C" w:rsidRPr="00895E3A" w14:paraId="68FECB57" w14:textId="77777777" w:rsidTr="00B2175C">
        <w:tc>
          <w:tcPr>
            <w:tcW w:w="963" w:type="pct"/>
          </w:tcPr>
          <w:p w14:paraId="68FECB55" w14:textId="77777777" w:rsidR="00B2175C" w:rsidRPr="00895E3A" w:rsidRDefault="00B2175C" w:rsidP="00B2175C">
            <w:r w:rsidRPr="00895E3A">
              <w:t>1</w:t>
            </w:r>
          </w:p>
        </w:tc>
        <w:tc>
          <w:tcPr>
            <w:tcW w:w="4037" w:type="pct"/>
          </w:tcPr>
          <w:p w14:paraId="68FECB56" w14:textId="77777777" w:rsidR="00B2175C" w:rsidRPr="00895E3A" w:rsidRDefault="00B2175C" w:rsidP="00B2175C">
            <w:r w:rsidRPr="00895E3A">
              <w:t>Произошла не известная ошибка</w:t>
            </w:r>
          </w:p>
        </w:tc>
      </w:tr>
      <w:tr w:rsidR="0022621E" w:rsidRPr="00895E3A" w14:paraId="68FECB5A" w14:textId="77777777" w:rsidTr="00B2175C">
        <w:tc>
          <w:tcPr>
            <w:tcW w:w="963" w:type="pct"/>
          </w:tcPr>
          <w:p w14:paraId="68FECB58" w14:textId="77777777" w:rsidR="0022621E" w:rsidRPr="00895E3A" w:rsidRDefault="0022621E" w:rsidP="00B2175C">
            <w:r w:rsidRPr="00895E3A">
              <w:t>2</w:t>
            </w:r>
          </w:p>
        </w:tc>
        <w:tc>
          <w:tcPr>
            <w:tcW w:w="4037" w:type="pct"/>
          </w:tcPr>
          <w:p w14:paraId="68FECB59" w14:textId="77777777" w:rsidR="0022621E" w:rsidRPr="00895E3A" w:rsidRDefault="0022621E" w:rsidP="00B2175C">
            <w:r w:rsidRPr="00895E3A">
              <w:t>Искомый объект (товар) не найден</w:t>
            </w:r>
          </w:p>
        </w:tc>
      </w:tr>
      <w:tr w:rsidR="00194AFE" w:rsidRPr="00895E3A" w14:paraId="68FECB5D" w14:textId="77777777" w:rsidTr="00B2175C">
        <w:tc>
          <w:tcPr>
            <w:tcW w:w="963" w:type="pct"/>
          </w:tcPr>
          <w:p w14:paraId="68FECB5B" w14:textId="77777777" w:rsidR="00194AFE" w:rsidRPr="00895E3A" w:rsidRDefault="00194AFE" w:rsidP="00B2175C">
            <w:r w:rsidRPr="00895E3A">
              <w:t>3</w:t>
            </w:r>
          </w:p>
        </w:tc>
        <w:tc>
          <w:tcPr>
            <w:tcW w:w="4037" w:type="pct"/>
          </w:tcPr>
          <w:p w14:paraId="68FECB5C" w14:textId="77777777" w:rsidR="00194AFE" w:rsidRPr="00895E3A" w:rsidRDefault="00194AFE" w:rsidP="00B2175C">
            <w:r w:rsidRPr="00895E3A">
              <w:t>Родительская категория не найдена</w:t>
            </w:r>
          </w:p>
        </w:tc>
      </w:tr>
      <w:tr w:rsidR="001E1A9B" w:rsidRPr="00895E3A" w14:paraId="68FECB60" w14:textId="77777777" w:rsidTr="00B2175C">
        <w:tc>
          <w:tcPr>
            <w:tcW w:w="963" w:type="pct"/>
          </w:tcPr>
          <w:p w14:paraId="68FECB5E" w14:textId="77777777" w:rsidR="001E1A9B" w:rsidRPr="00895E3A" w:rsidRDefault="001E1A9B" w:rsidP="00B2175C">
            <w:r w:rsidRPr="00895E3A">
              <w:t>4</w:t>
            </w:r>
          </w:p>
        </w:tc>
        <w:tc>
          <w:tcPr>
            <w:tcW w:w="4037" w:type="pct"/>
          </w:tcPr>
          <w:p w14:paraId="68FECB5F" w14:textId="77777777" w:rsidR="001E1A9B" w:rsidRPr="00895E3A" w:rsidRDefault="001E1A9B" w:rsidP="00B2175C">
            <w:r w:rsidRPr="00895E3A">
              <w:t>Список отложенных вознаграждений полон</w:t>
            </w:r>
          </w:p>
        </w:tc>
      </w:tr>
      <w:tr w:rsidR="002B5496" w:rsidRPr="00895E3A" w14:paraId="68FECB63" w14:textId="77777777" w:rsidTr="00B2175C">
        <w:tc>
          <w:tcPr>
            <w:tcW w:w="963" w:type="pct"/>
          </w:tcPr>
          <w:p w14:paraId="68FECB61" w14:textId="77777777" w:rsidR="002B5496" w:rsidRPr="00895E3A" w:rsidRDefault="002B5496" w:rsidP="00B2175C">
            <w:r w:rsidRPr="00895E3A">
              <w:t>5</w:t>
            </w:r>
          </w:p>
        </w:tc>
        <w:tc>
          <w:tcPr>
            <w:tcW w:w="4037" w:type="pct"/>
          </w:tcPr>
          <w:p w14:paraId="68FECB62" w14:textId="77777777" w:rsidR="002B5496" w:rsidRPr="00895E3A" w:rsidRDefault="002B5496" w:rsidP="00B2175C">
            <w:proofErr w:type="gramStart"/>
            <w:r w:rsidRPr="00895E3A">
              <w:t>Не возможно</w:t>
            </w:r>
            <w:proofErr w:type="gramEnd"/>
            <w:r w:rsidRPr="00895E3A">
              <w:t xml:space="preserve"> создать подкатегорию в динамической категории</w:t>
            </w:r>
          </w:p>
        </w:tc>
      </w:tr>
      <w:tr w:rsidR="00236AB2" w:rsidRPr="00895E3A" w14:paraId="68FECB66" w14:textId="77777777" w:rsidTr="00B2175C">
        <w:tc>
          <w:tcPr>
            <w:tcW w:w="963" w:type="pct"/>
          </w:tcPr>
          <w:p w14:paraId="68FECB64" w14:textId="77777777" w:rsidR="00236AB2" w:rsidRPr="00895E3A" w:rsidRDefault="00236AB2" w:rsidP="00B2175C">
            <w:r w:rsidRPr="00895E3A">
              <w:t>6</w:t>
            </w:r>
          </w:p>
        </w:tc>
        <w:tc>
          <w:tcPr>
            <w:tcW w:w="4037" w:type="pct"/>
          </w:tcPr>
          <w:p w14:paraId="68FECB65" w14:textId="77777777" w:rsidR="00236AB2" w:rsidRPr="00895E3A" w:rsidRDefault="00236AB2" w:rsidP="00B2175C">
            <w:r w:rsidRPr="00895E3A">
              <w:t>Ошибка удаления не пустой категории</w:t>
            </w:r>
          </w:p>
        </w:tc>
      </w:tr>
      <w:tr w:rsidR="00415329" w:rsidRPr="00895E3A" w14:paraId="68FECB69" w14:textId="77777777" w:rsidTr="00B2175C">
        <w:tc>
          <w:tcPr>
            <w:tcW w:w="963" w:type="pct"/>
          </w:tcPr>
          <w:p w14:paraId="68FECB67" w14:textId="77777777" w:rsidR="00415329" w:rsidRPr="00895E3A" w:rsidRDefault="00415329" w:rsidP="00B2175C">
            <w:r w:rsidRPr="00895E3A">
              <w:t>7</w:t>
            </w:r>
          </w:p>
        </w:tc>
        <w:tc>
          <w:tcPr>
            <w:tcW w:w="4037" w:type="pct"/>
          </w:tcPr>
          <w:p w14:paraId="68FECB68" w14:textId="77777777" w:rsidR="00415329" w:rsidRPr="00895E3A" w:rsidRDefault="00415329" w:rsidP="00415329">
            <w:r w:rsidRPr="00895E3A">
              <w:t>Ошибка циклической ссылки</w:t>
            </w:r>
          </w:p>
        </w:tc>
      </w:tr>
      <w:tr w:rsidR="00842957" w:rsidRPr="00895E3A" w14:paraId="68FECB6C" w14:textId="77777777" w:rsidTr="00B2175C">
        <w:tc>
          <w:tcPr>
            <w:tcW w:w="963" w:type="pct"/>
          </w:tcPr>
          <w:p w14:paraId="68FECB6A" w14:textId="77777777" w:rsidR="00842957" w:rsidRPr="00895E3A" w:rsidRDefault="00842957" w:rsidP="00B2175C">
            <w:r w:rsidRPr="00895E3A">
              <w:t xml:space="preserve">9 </w:t>
            </w:r>
          </w:p>
        </w:tc>
        <w:tc>
          <w:tcPr>
            <w:tcW w:w="4037" w:type="pct"/>
          </w:tcPr>
          <w:p w14:paraId="68FECB6B" w14:textId="77777777" w:rsidR="00842957" w:rsidRPr="00895E3A" w:rsidRDefault="00842957" w:rsidP="00415329">
            <w:r w:rsidRPr="00895E3A">
              <w:t>Ошибка. Уже существует.</w:t>
            </w:r>
          </w:p>
        </w:tc>
      </w:tr>
      <w:tr w:rsidR="009A69C1" w:rsidRPr="00895E3A" w14:paraId="68FECB6F" w14:textId="77777777" w:rsidTr="00B2175C">
        <w:trPr>
          <w:ins w:id="1049" w:author="koroleva" w:date="2013-04-05T15:59:00Z"/>
        </w:trPr>
        <w:tc>
          <w:tcPr>
            <w:tcW w:w="963" w:type="pct"/>
          </w:tcPr>
          <w:p w14:paraId="68FECB6D" w14:textId="77777777" w:rsidR="009A69C1" w:rsidRPr="00895E3A" w:rsidRDefault="009A69C1" w:rsidP="00B2175C">
            <w:pPr>
              <w:rPr>
                <w:ins w:id="1050" w:author="koroleva" w:date="2013-04-05T15:59:00Z"/>
              </w:rPr>
            </w:pPr>
            <w:ins w:id="1051" w:author="koroleva" w:date="2013-04-05T15:59:00Z">
              <w:r w:rsidRPr="00895E3A">
                <w:t>20</w:t>
              </w:r>
            </w:ins>
          </w:p>
        </w:tc>
        <w:tc>
          <w:tcPr>
            <w:tcW w:w="4037" w:type="pct"/>
          </w:tcPr>
          <w:p w14:paraId="68FECB6E" w14:textId="77777777" w:rsidR="009A69C1" w:rsidRPr="00895E3A" w:rsidRDefault="009A69C1" w:rsidP="00B2175C">
            <w:pPr>
              <w:rPr>
                <w:ins w:id="1052" w:author="koroleva" w:date="2013-04-05T15:59:00Z"/>
              </w:rPr>
            </w:pPr>
            <w:ins w:id="1053" w:author="koroleva" w:date="2013-04-05T15:59:00Z">
              <w:r w:rsidRPr="00895E3A">
                <w:t>Категория с данным именем уже существует</w:t>
              </w:r>
            </w:ins>
          </w:p>
        </w:tc>
      </w:tr>
      <w:tr w:rsidR="00B2175C" w:rsidRPr="00895E3A" w14:paraId="68FECB72" w14:textId="77777777" w:rsidTr="00B2175C">
        <w:tc>
          <w:tcPr>
            <w:tcW w:w="963" w:type="pct"/>
          </w:tcPr>
          <w:p w14:paraId="68FECB70" w14:textId="77777777" w:rsidR="00B2175C" w:rsidRPr="00895E3A" w:rsidRDefault="00B2175C" w:rsidP="00B2175C">
            <w:r w:rsidRPr="00895E3A">
              <w:t>300</w:t>
            </w:r>
          </w:p>
        </w:tc>
        <w:tc>
          <w:tcPr>
            <w:tcW w:w="4037" w:type="pct"/>
          </w:tcPr>
          <w:p w14:paraId="68FECB71" w14:textId="77777777" w:rsidR="00B2175C" w:rsidRPr="00895E3A" w:rsidRDefault="00B2175C" w:rsidP="00B2175C">
            <w:r w:rsidRPr="00895E3A">
              <w:t>Ошибка вызова сервиса компонента «Механики»</w:t>
            </w:r>
          </w:p>
        </w:tc>
      </w:tr>
      <w:tr w:rsidR="00B2175C" w:rsidRPr="00895E3A" w14:paraId="68FECB75" w14:textId="77777777" w:rsidTr="00B2175C">
        <w:tc>
          <w:tcPr>
            <w:tcW w:w="963" w:type="pct"/>
          </w:tcPr>
          <w:p w14:paraId="68FECB73" w14:textId="77777777" w:rsidR="00B2175C" w:rsidRPr="00895E3A" w:rsidRDefault="00B2175C" w:rsidP="00B2175C">
            <w:r w:rsidRPr="00895E3A">
              <w:t>400</w:t>
            </w:r>
          </w:p>
        </w:tc>
        <w:tc>
          <w:tcPr>
            <w:tcW w:w="4037" w:type="pct"/>
          </w:tcPr>
          <w:p w14:paraId="68FECB74" w14:textId="77777777" w:rsidR="00B2175C" w:rsidRPr="00895E3A" w:rsidRDefault="00B2175C" w:rsidP="00B2175C">
            <w:r w:rsidRPr="00895E3A">
              <w:t>Ошибка вызова сервиса компонента «Коннектор к офлайн партнёрам»</w:t>
            </w:r>
          </w:p>
        </w:tc>
      </w:tr>
      <w:tr w:rsidR="00BF3FF1" w:rsidRPr="00895E3A" w14:paraId="68FECB78" w14:textId="77777777" w:rsidTr="00B2175C">
        <w:trPr>
          <w:ins w:id="1054" w:author="koroleva" w:date="2013-04-11T12:14:00Z"/>
        </w:trPr>
        <w:tc>
          <w:tcPr>
            <w:tcW w:w="963" w:type="pct"/>
          </w:tcPr>
          <w:p w14:paraId="68FECB76" w14:textId="77777777" w:rsidR="00BF3FF1" w:rsidRPr="00895E3A" w:rsidRDefault="00BF3FF1" w:rsidP="00B2175C">
            <w:pPr>
              <w:rPr>
                <w:ins w:id="1055" w:author="koroleva" w:date="2013-04-11T12:14:00Z"/>
              </w:rPr>
            </w:pPr>
            <w:ins w:id="1056" w:author="koroleva" w:date="2013-04-11T12:14:00Z">
              <w:r w:rsidRPr="00895E3A">
                <w:t>401</w:t>
              </w:r>
            </w:ins>
          </w:p>
        </w:tc>
        <w:tc>
          <w:tcPr>
            <w:tcW w:w="4037" w:type="pct"/>
          </w:tcPr>
          <w:p w14:paraId="68FECB77" w14:textId="77777777" w:rsidR="00BF3FF1" w:rsidRPr="00895E3A" w:rsidRDefault="00BF3FF1" w:rsidP="00B2175C">
            <w:pPr>
              <w:rPr>
                <w:ins w:id="1057" w:author="koroleva" w:date="2013-04-11T12:14:00Z"/>
              </w:rPr>
            </w:pPr>
            <w:ins w:id="1058" w:author="koroleva" w:date="2013-04-11T12:15:00Z">
              <w:r w:rsidRPr="00895E3A">
                <w:t>С</w:t>
              </w:r>
            </w:ins>
            <w:ins w:id="1059" w:author="koroleva" w:date="2013-04-11T12:14:00Z">
              <w:r w:rsidRPr="00895E3A">
                <w:t>ервис проверки заказа вернул ошибку проверки</w:t>
              </w:r>
            </w:ins>
          </w:p>
        </w:tc>
      </w:tr>
      <w:tr w:rsidR="00B2175C" w:rsidRPr="00895E3A" w14:paraId="68FECB7B" w14:textId="77777777" w:rsidTr="00B2175C">
        <w:tc>
          <w:tcPr>
            <w:tcW w:w="963" w:type="pct"/>
          </w:tcPr>
          <w:p w14:paraId="68FECB79" w14:textId="77777777" w:rsidR="00B2175C" w:rsidRPr="00895E3A" w:rsidRDefault="00B2175C" w:rsidP="00B2175C">
            <w:r w:rsidRPr="00895E3A">
              <w:t>410</w:t>
            </w:r>
          </w:p>
        </w:tc>
        <w:tc>
          <w:tcPr>
            <w:tcW w:w="4037" w:type="pct"/>
          </w:tcPr>
          <w:p w14:paraId="68FECB7A" w14:textId="77777777" w:rsidR="00B2175C" w:rsidRPr="00895E3A" w:rsidRDefault="00B2175C" w:rsidP="00B2175C">
            <w:r w:rsidRPr="00895E3A">
              <w:t>Провайдер отклонил предварительное подтверждение заказа</w:t>
            </w:r>
          </w:p>
        </w:tc>
      </w:tr>
      <w:tr w:rsidR="00B2175C" w:rsidRPr="00895E3A" w14:paraId="68FECB7E" w14:textId="77777777" w:rsidTr="00B2175C">
        <w:tc>
          <w:tcPr>
            <w:tcW w:w="963" w:type="pct"/>
          </w:tcPr>
          <w:p w14:paraId="68FECB7C" w14:textId="77777777" w:rsidR="00B2175C" w:rsidRPr="00895E3A" w:rsidRDefault="00B2175C" w:rsidP="00B2175C">
            <w:r w:rsidRPr="00895E3A">
              <w:t>420</w:t>
            </w:r>
          </w:p>
        </w:tc>
        <w:tc>
          <w:tcPr>
            <w:tcW w:w="4037" w:type="pct"/>
          </w:tcPr>
          <w:p w14:paraId="68FECB7D" w14:textId="77777777" w:rsidR="00B2175C" w:rsidRPr="00895E3A" w:rsidRDefault="00B2175C" w:rsidP="00B2175C">
            <w:r w:rsidRPr="00895E3A">
              <w:t>Провайдер отклонил подтверждение заказа</w:t>
            </w:r>
          </w:p>
        </w:tc>
      </w:tr>
      <w:tr w:rsidR="00B2175C" w:rsidRPr="00895E3A" w14:paraId="68FECB81" w14:textId="77777777" w:rsidTr="00B2175C">
        <w:tc>
          <w:tcPr>
            <w:tcW w:w="963" w:type="pct"/>
          </w:tcPr>
          <w:p w14:paraId="68FECB7F" w14:textId="77777777" w:rsidR="00B2175C" w:rsidRPr="00895E3A" w:rsidRDefault="00B2175C" w:rsidP="00B2175C">
            <w:r w:rsidRPr="00895E3A">
              <w:t>500</w:t>
            </w:r>
          </w:p>
        </w:tc>
        <w:tc>
          <w:tcPr>
            <w:tcW w:w="4037" w:type="pct"/>
          </w:tcPr>
          <w:p w14:paraId="68FECB80" w14:textId="77777777" w:rsidR="00B2175C" w:rsidRPr="00895E3A" w:rsidRDefault="00B2175C" w:rsidP="00B2175C">
            <w:r w:rsidRPr="00895E3A">
              <w:t>Категория не найдена</w:t>
            </w:r>
          </w:p>
        </w:tc>
      </w:tr>
      <w:tr w:rsidR="00BF4EE5" w:rsidRPr="00895E3A" w14:paraId="68FECB84" w14:textId="77777777" w:rsidTr="00B2175C">
        <w:tc>
          <w:tcPr>
            <w:tcW w:w="963" w:type="pct"/>
          </w:tcPr>
          <w:p w14:paraId="68FECB82" w14:textId="77777777" w:rsidR="00BF4EE5" w:rsidRPr="00895E3A" w:rsidRDefault="00BF4EE5" w:rsidP="00B2175C">
            <w:r w:rsidRPr="00895E3A">
              <w:t>502</w:t>
            </w:r>
          </w:p>
        </w:tc>
        <w:tc>
          <w:tcPr>
            <w:tcW w:w="4037" w:type="pct"/>
          </w:tcPr>
          <w:p w14:paraId="68FECB83" w14:textId="77777777" w:rsidR="00BF4EE5" w:rsidRPr="00895E3A" w:rsidRDefault="00BF4EE5" w:rsidP="00B2175C">
            <w:r w:rsidRPr="00895E3A">
              <w:t xml:space="preserve">Отказ доступа к категории для данного </w:t>
            </w:r>
            <w:r w:rsidRPr="00895E3A">
              <w:lastRenderedPageBreak/>
              <w:t>партнера</w:t>
            </w:r>
          </w:p>
        </w:tc>
      </w:tr>
      <w:tr w:rsidR="00B2175C" w:rsidRPr="00895E3A" w14:paraId="68FECB87" w14:textId="77777777" w:rsidTr="00B2175C">
        <w:tc>
          <w:tcPr>
            <w:tcW w:w="963" w:type="pct"/>
          </w:tcPr>
          <w:p w14:paraId="68FECB85" w14:textId="77777777" w:rsidR="00B2175C" w:rsidRPr="00895E3A" w:rsidRDefault="00B2175C" w:rsidP="00B2175C">
            <w:r w:rsidRPr="00895E3A">
              <w:lastRenderedPageBreak/>
              <w:t>600</w:t>
            </w:r>
          </w:p>
        </w:tc>
        <w:tc>
          <w:tcPr>
            <w:tcW w:w="4037" w:type="pct"/>
          </w:tcPr>
          <w:p w14:paraId="68FECB86" w14:textId="77777777" w:rsidR="00B2175C" w:rsidRPr="00895E3A" w:rsidRDefault="00B2175C" w:rsidP="00B2175C">
            <w:r w:rsidRPr="00895E3A">
              <w:t>Элемент корзины не найден</w:t>
            </w:r>
          </w:p>
        </w:tc>
      </w:tr>
      <w:tr w:rsidR="00194AFE" w:rsidRPr="00895E3A" w14:paraId="68FECB8A" w14:textId="77777777" w:rsidTr="00B2175C">
        <w:tc>
          <w:tcPr>
            <w:tcW w:w="963" w:type="pct"/>
          </w:tcPr>
          <w:p w14:paraId="68FECB88" w14:textId="77777777" w:rsidR="00194AFE" w:rsidRPr="00895E3A" w:rsidRDefault="00194AFE" w:rsidP="00B2175C">
            <w:r w:rsidRPr="00895E3A">
              <w:t>700</w:t>
            </w:r>
          </w:p>
        </w:tc>
        <w:tc>
          <w:tcPr>
            <w:tcW w:w="4037" w:type="pct"/>
          </w:tcPr>
          <w:p w14:paraId="68FECB89" w14:textId="77777777" w:rsidR="00194AFE" w:rsidRPr="00895E3A" w:rsidRDefault="00194AFE" w:rsidP="00B2175C">
            <w:r w:rsidRPr="00895E3A">
              <w:t xml:space="preserve">товар не доставляется по </w:t>
            </w:r>
            <w:proofErr w:type="gramStart"/>
            <w:r w:rsidRPr="00895E3A">
              <w:t>указанному</w:t>
            </w:r>
            <w:proofErr w:type="gramEnd"/>
            <w:r w:rsidRPr="00895E3A">
              <w:t xml:space="preserve"> адуресу</w:t>
            </w:r>
          </w:p>
        </w:tc>
      </w:tr>
      <w:tr w:rsidR="00194AFE" w:rsidRPr="00895E3A" w14:paraId="68FECB8D" w14:textId="77777777" w:rsidTr="00B2175C">
        <w:tc>
          <w:tcPr>
            <w:tcW w:w="963" w:type="pct"/>
          </w:tcPr>
          <w:p w14:paraId="68FECB8B" w14:textId="77777777" w:rsidR="00194AFE" w:rsidRPr="00895E3A" w:rsidRDefault="00194AFE" w:rsidP="00B2175C">
            <w:r w:rsidRPr="00895E3A">
              <w:t>701</w:t>
            </w:r>
          </w:p>
        </w:tc>
        <w:tc>
          <w:tcPr>
            <w:tcW w:w="4037" w:type="pct"/>
          </w:tcPr>
          <w:p w14:paraId="68FECB8C" w14:textId="77777777" w:rsidR="00194AFE" w:rsidRPr="00895E3A" w:rsidRDefault="00194AFE" w:rsidP="00B2175C">
            <w:r w:rsidRPr="00895E3A">
              <w:t>Товар имеет не допустимый для формирования заказа статус</w:t>
            </w:r>
          </w:p>
        </w:tc>
      </w:tr>
      <w:tr w:rsidR="00194AFE" w:rsidRPr="00895E3A" w14:paraId="68FECB90" w14:textId="77777777" w:rsidTr="00B2175C">
        <w:tc>
          <w:tcPr>
            <w:tcW w:w="963" w:type="pct"/>
          </w:tcPr>
          <w:p w14:paraId="68FECB8E" w14:textId="77777777" w:rsidR="00194AFE" w:rsidRPr="00895E3A" w:rsidRDefault="00194AFE" w:rsidP="00B2175C">
            <w:r w:rsidRPr="00895E3A">
              <w:t>800</w:t>
            </w:r>
          </w:p>
        </w:tc>
        <w:tc>
          <w:tcPr>
            <w:tcW w:w="4037" w:type="pct"/>
          </w:tcPr>
          <w:p w14:paraId="68FECB8F" w14:textId="77777777" w:rsidR="00194AFE" w:rsidRPr="00895E3A" w:rsidRDefault="00194AFE" w:rsidP="00B2175C">
            <w:r w:rsidRPr="00895E3A">
              <w:t xml:space="preserve">Ошибка в адресе доставки (не </w:t>
            </w:r>
            <w:proofErr w:type="gramStart"/>
            <w:r w:rsidRPr="00895E3A">
              <w:t>найден</w:t>
            </w:r>
            <w:proofErr w:type="gramEnd"/>
            <w:r w:rsidRPr="00895E3A">
              <w:t xml:space="preserve"> КЛАДР)</w:t>
            </w:r>
          </w:p>
        </w:tc>
      </w:tr>
      <w:tr w:rsidR="00194AFE" w:rsidRPr="00895E3A" w14:paraId="68FECB93" w14:textId="77777777" w:rsidTr="00B2175C">
        <w:tc>
          <w:tcPr>
            <w:tcW w:w="963" w:type="pct"/>
          </w:tcPr>
          <w:p w14:paraId="68FECB91" w14:textId="77777777" w:rsidR="00194AFE" w:rsidRPr="00895E3A" w:rsidRDefault="00194AFE" w:rsidP="00B2175C">
            <w:r w:rsidRPr="00895E3A">
              <w:t>801</w:t>
            </w:r>
          </w:p>
        </w:tc>
        <w:tc>
          <w:tcPr>
            <w:tcW w:w="4037" w:type="pct"/>
          </w:tcPr>
          <w:p w14:paraId="68FECB92" w14:textId="77777777" w:rsidR="00194AFE" w:rsidRPr="00895E3A" w:rsidRDefault="00194AFE" w:rsidP="00B2175C">
            <w:r w:rsidRPr="00895E3A">
              <w:t>Ошибка в адресе доставки</w:t>
            </w:r>
          </w:p>
        </w:tc>
      </w:tr>
      <w:tr w:rsidR="0041286A" w:rsidRPr="00895E3A" w14:paraId="68FECB96" w14:textId="77777777" w:rsidTr="00B2175C">
        <w:tc>
          <w:tcPr>
            <w:tcW w:w="963" w:type="pct"/>
          </w:tcPr>
          <w:p w14:paraId="68FECB94" w14:textId="77777777" w:rsidR="0041286A" w:rsidRPr="00895E3A" w:rsidRDefault="0041286A" w:rsidP="00B2175C">
            <w:r w:rsidRPr="00895E3A">
              <w:t>903</w:t>
            </w:r>
          </w:p>
        </w:tc>
        <w:tc>
          <w:tcPr>
            <w:tcW w:w="4037" w:type="pct"/>
          </w:tcPr>
          <w:p w14:paraId="68FECB95" w14:textId="77777777" w:rsidR="0041286A" w:rsidRPr="00895E3A" w:rsidRDefault="0041286A" w:rsidP="00B2175C">
            <w:r w:rsidRPr="00895E3A">
              <w:t>Каталог партнера не нейден</w:t>
            </w:r>
          </w:p>
        </w:tc>
      </w:tr>
      <w:tr w:rsidR="00C31891" w:rsidRPr="00895E3A" w14:paraId="68FECB99" w14:textId="77777777" w:rsidTr="00B2175C">
        <w:tc>
          <w:tcPr>
            <w:tcW w:w="963" w:type="pct"/>
          </w:tcPr>
          <w:p w14:paraId="68FECB97" w14:textId="77777777" w:rsidR="00C31891" w:rsidRPr="00895E3A" w:rsidRDefault="00C31891" w:rsidP="00B2175C">
            <w:r w:rsidRPr="00895E3A">
              <w:t>904</w:t>
            </w:r>
          </w:p>
        </w:tc>
        <w:tc>
          <w:tcPr>
            <w:tcW w:w="4037" w:type="pct"/>
          </w:tcPr>
          <w:p w14:paraId="68FECB98" w14:textId="77777777" w:rsidR="00C31891" w:rsidRPr="00895E3A" w:rsidRDefault="00C31891" w:rsidP="00B2175C">
            <w:r w:rsidRPr="00895E3A">
              <w:t>Нельзя менять партнера у продукта</w:t>
            </w:r>
          </w:p>
        </w:tc>
      </w:tr>
    </w:tbl>
    <w:p w14:paraId="68FECB9A" w14:textId="77777777" w:rsidR="009B0CF9" w:rsidRPr="00895E3A" w:rsidRDefault="009B0CF9" w:rsidP="009B0CF9">
      <w:pPr>
        <w:pStyle w:val="Heading2"/>
        <w:numPr>
          <w:ilvl w:val="1"/>
          <w:numId w:val="13"/>
        </w:numPr>
        <w:rPr>
          <w:lang w:val="ru-RU"/>
        </w:rPr>
      </w:pPr>
      <w:bookmarkStart w:id="1060" w:name="_Ошибка_в_импортируемом"/>
      <w:bookmarkStart w:id="1061" w:name="_Toc370583223"/>
      <w:bookmarkEnd w:id="1060"/>
      <w:r w:rsidRPr="00895E3A">
        <w:rPr>
          <w:lang w:val="ru-RU"/>
        </w:rPr>
        <w:t>Ошибка в импортируемом документе</w:t>
      </w:r>
      <w:r w:rsidR="00303AE8" w:rsidRPr="00895E3A">
        <w:rPr>
          <w:lang w:val="ru-RU"/>
        </w:rPr>
        <w:t xml:space="preserve"> (DocumentError)</w:t>
      </w:r>
      <w:bookmarkEnd w:id="1061"/>
    </w:p>
    <w:tbl>
      <w:tblPr>
        <w:tblStyle w:val="TableGrid"/>
        <w:tblW w:w="0" w:type="auto"/>
        <w:tblLook w:val="04A0" w:firstRow="1" w:lastRow="0" w:firstColumn="1" w:lastColumn="0" w:noHBand="0" w:noVBand="1"/>
      </w:tblPr>
      <w:tblGrid>
        <w:gridCol w:w="2510"/>
        <w:gridCol w:w="5489"/>
        <w:gridCol w:w="1854"/>
      </w:tblGrid>
      <w:tr w:rsidR="009B0CF9" w:rsidRPr="00895E3A" w14:paraId="68FECB9E" w14:textId="77777777" w:rsidTr="002576B1">
        <w:trPr>
          <w:cantSplit/>
        </w:trPr>
        <w:tc>
          <w:tcPr>
            <w:tcW w:w="2510" w:type="dxa"/>
          </w:tcPr>
          <w:p w14:paraId="68FECB9B" w14:textId="77777777" w:rsidR="009B0CF9" w:rsidRPr="00895E3A" w:rsidRDefault="009B0CF9" w:rsidP="002576B1">
            <w:pPr>
              <w:rPr>
                <w:b/>
              </w:rPr>
            </w:pPr>
            <w:r w:rsidRPr="00895E3A">
              <w:rPr>
                <w:b/>
              </w:rPr>
              <w:t>Атрибут</w:t>
            </w:r>
          </w:p>
        </w:tc>
        <w:tc>
          <w:tcPr>
            <w:tcW w:w="5489" w:type="dxa"/>
          </w:tcPr>
          <w:p w14:paraId="68FECB9C" w14:textId="77777777" w:rsidR="009B0CF9" w:rsidRPr="00895E3A" w:rsidRDefault="009B0CF9" w:rsidP="002576B1">
            <w:pPr>
              <w:rPr>
                <w:b/>
              </w:rPr>
            </w:pPr>
            <w:r w:rsidRPr="00895E3A">
              <w:rPr>
                <w:b/>
              </w:rPr>
              <w:t>Описание</w:t>
            </w:r>
          </w:p>
        </w:tc>
        <w:tc>
          <w:tcPr>
            <w:tcW w:w="1854" w:type="dxa"/>
          </w:tcPr>
          <w:p w14:paraId="68FECB9D" w14:textId="77777777" w:rsidR="009B0CF9" w:rsidRPr="00895E3A" w:rsidRDefault="009B0CF9" w:rsidP="002576B1">
            <w:pPr>
              <w:rPr>
                <w:b/>
              </w:rPr>
            </w:pPr>
            <w:r w:rsidRPr="00895E3A">
              <w:rPr>
                <w:b/>
              </w:rPr>
              <w:t>Обязательный?</w:t>
            </w:r>
          </w:p>
        </w:tc>
      </w:tr>
      <w:tr w:rsidR="009B0CF9" w:rsidRPr="00895E3A" w14:paraId="68FECBA2" w14:textId="77777777" w:rsidTr="002576B1">
        <w:trPr>
          <w:cantSplit/>
        </w:trPr>
        <w:tc>
          <w:tcPr>
            <w:tcW w:w="2510" w:type="dxa"/>
          </w:tcPr>
          <w:p w14:paraId="68FECB9F" w14:textId="77777777" w:rsidR="009B0CF9" w:rsidRPr="00895E3A" w:rsidRDefault="009B0CF9" w:rsidP="009B0CF9">
            <w:r w:rsidRPr="00895E3A">
              <w:t>Номер строки (Line)</w:t>
            </w:r>
          </w:p>
        </w:tc>
        <w:tc>
          <w:tcPr>
            <w:tcW w:w="5489" w:type="dxa"/>
          </w:tcPr>
          <w:p w14:paraId="68FECBA0" w14:textId="77777777" w:rsidR="009B0CF9" w:rsidRPr="00895E3A" w:rsidRDefault="009B0CF9" w:rsidP="002576B1">
            <w:r w:rsidRPr="00895E3A">
              <w:t>Н</w:t>
            </w:r>
            <w:r w:rsidR="007606D0" w:rsidRPr="00895E3A">
              <w:t xml:space="preserve">омер строки </w:t>
            </w:r>
            <w:proofErr w:type="gramStart"/>
            <w:r w:rsidR="007606D0" w:rsidRPr="00895E3A">
              <w:t>документа</w:t>
            </w:r>
            <w:proofErr w:type="gramEnd"/>
            <w:r w:rsidR="007606D0" w:rsidRPr="00895E3A">
              <w:t xml:space="preserve"> в котором обнаружена ошибка</w:t>
            </w:r>
          </w:p>
        </w:tc>
        <w:tc>
          <w:tcPr>
            <w:tcW w:w="1854" w:type="dxa"/>
          </w:tcPr>
          <w:p w14:paraId="68FECBA1" w14:textId="77777777" w:rsidR="009B0CF9" w:rsidRPr="00895E3A" w:rsidRDefault="007606D0" w:rsidP="002576B1">
            <w:r w:rsidRPr="00895E3A">
              <w:t>Да</w:t>
            </w:r>
          </w:p>
        </w:tc>
      </w:tr>
      <w:tr w:rsidR="007606D0" w:rsidRPr="00895E3A" w14:paraId="68FECBA7" w14:textId="77777777" w:rsidTr="002576B1">
        <w:trPr>
          <w:cantSplit/>
        </w:trPr>
        <w:tc>
          <w:tcPr>
            <w:tcW w:w="2510" w:type="dxa"/>
          </w:tcPr>
          <w:p w14:paraId="68FECBA3" w14:textId="77777777" w:rsidR="007606D0" w:rsidRPr="00895E3A" w:rsidRDefault="007606D0" w:rsidP="009B0CF9">
            <w:r w:rsidRPr="00895E3A">
              <w:t>Код ошибки (ErrorCode)</w:t>
            </w:r>
          </w:p>
        </w:tc>
        <w:tc>
          <w:tcPr>
            <w:tcW w:w="5489" w:type="dxa"/>
          </w:tcPr>
          <w:p w14:paraId="68FECBA4" w14:textId="77777777" w:rsidR="007606D0" w:rsidRPr="00895E3A" w:rsidRDefault="007606D0" w:rsidP="002576B1">
            <w:r w:rsidRPr="00895E3A">
              <w:t>Код ошибки. Принимает одно из следующих значений:</w:t>
            </w:r>
          </w:p>
          <w:p w14:paraId="68FECBA5" w14:textId="77777777" w:rsidR="007606D0" w:rsidRPr="00895E3A" w:rsidRDefault="007606D0" w:rsidP="002576B1">
            <w:r w:rsidRPr="00895E3A">
              <w:t>TBD</w:t>
            </w:r>
          </w:p>
        </w:tc>
        <w:tc>
          <w:tcPr>
            <w:tcW w:w="1854" w:type="dxa"/>
          </w:tcPr>
          <w:p w14:paraId="68FECBA6" w14:textId="77777777" w:rsidR="007606D0" w:rsidRPr="00895E3A" w:rsidRDefault="007606D0" w:rsidP="002576B1">
            <w:r w:rsidRPr="00895E3A">
              <w:t>Да</w:t>
            </w:r>
          </w:p>
        </w:tc>
      </w:tr>
    </w:tbl>
    <w:p w14:paraId="68FECBA8" w14:textId="77777777" w:rsidR="00D4281F" w:rsidRPr="00895E3A" w:rsidRDefault="00D4281F" w:rsidP="00D4281F">
      <w:pPr>
        <w:pStyle w:val="Heading2"/>
        <w:numPr>
          <w:ilvl w:val="1"/>
          <w:numId w:val="13"/>
        </w:numPr>
        <w:rPr>
          <w:lang w:val="ru-RU"/>
        </w:rPr>
      </w:pPr>
      <w:bookmarkStart w:id="1062" w:name="_Страна"/>
      <w:bookmarkStart w:id="1063" w:name="_Toc370583224"/>
      <w:bookmarkEnd w:id="1062"/>
      <w:r w:rsidRPr="00895E3A">
        <w:rPr>
          <w:lang w:val="ru-RU"/>
        </w:rPr>
        <w:t>Страна</w:t>
      </w:r>
      <w:bookmarkEnd w:id="1063"/>
    </w:p>
    <w:tbl>
      <w:tblPr>
        <w:tblStyle w:val="TableGrid"/>
        <w:tblW w:w="0" w:type="auto"/>
        <w:tblLook w:val="04A0" w:firstRow="1" w:lastRow="0" w:firstColumn="1" w:lastColumn="0" w:noHBand="0" w:noVBand="1"/>
      </w:tblPr>
      <w:tblGrid>
        <w:gridCol w:w="2510"/>
        <w:gridCol w:w="5489"/>
        <w:gridCol w:w="1854"/>
      </w:tblGrid>
      <w:tr w:rsidR="00D4281F" w:rsidRPr="00895E3A" w14:paraId="68FECBAC" w14:textId="77777777" w:rsidTr="002576B1">
        <w:trPr>
          <w:cantSplit/>
        </w:trPr>
        <w:tc>
          <w:tcPr>
            <w:tcW w:w="2510" w:type="dxa"/>
          </w:tcPr>
          <w:p w14:paraId="68FECBA9" w14:textId="77777777" w:rsidR="00D4281F" w:rsidRPr="00895E3A" w:rsidRDefault="00D4281F" w:rsidP="002576B1">
            <w:pPr>
              <w:rPr>
                <w:b/>
              </w:rPr>
            </w:pPr>
            <w:r w:rsidRPr="00895E3A">
              <w:rPr>
                <w:b/>
              </w:rPr>
              <w:t>Атрибут</w:t>
            </w:r>
          </w:p>
        </w:tc>
        <w:tc>
          <w:tcPr>
            <w:tcW w:w="5489" w:type="dxa"/>
          </w:tcPr>
          <w:p w14:paraId="68FECBAA" w14:textId="77777777" w:rsidR="00D4281F" w:rsidRPr="00895E3A" w:rsidRDefault="00D4281F" w:rsidP="002576B1">
            <w:pPr>
              <w:rPr>
                <w:b/>
              </w:rPr>
            </w:pPr>
            <w:r w:rsidRPr="00895E3A">
              <w:rPr>
                <w:b/>
              </w:rPr>
              <w:t>Описание</w:t>
            </w:r>
          </w:p>
        </w:tc>
        <w:tc>
          <w:tcPr>
            <w:tcW w:w="1854" w:type="dxa"/>
          </w:tcPr>
          <w:p w14:paraId="68FECBAB" w14:textId="77777777" w:rsidR="00D4281F" w:rsidRPr="00895E3A" w:rsidRDefault="00D4281F" w:rsidP="002576B1">
            <w:pPr>
              <w:rPr>
                <w:b/>
              </w:rPr>
            </w:pPr>
            <w:r w:rsidRPr="00895E3A">
              <w:rPr>
                <w:b/>
              </w:rPr>
              <w:t>Обязательный?</w:t>
            </w:r>
          </w:p>
        </w:tc>
      </w:tr>
      <w:tr w:rsidR="00D4281F" w:rsidRPr="00895E3A" w14:paraId="68FECBB0" w14:textId="77777777" w:rsidTr="002576B1">
        <w:trPr>
          <w:cantSplit/>
        </w:trPr>
        <w:tc>
          <w:tcPr>
            <w:tcW w:w="2510" w:type="dxa"/>
          </w:tcPr>
          <w:p w14:paraId="68FECBAD" w14:textId="77777777" w:rsidR="00D4281F" w:rsidRPr="00895E3A" w:rsidRDefault="00D4281F" w:rsidP="002576B1">
            <w:r w:rsidRPr="00895E3A">
              <w:t>Код страны</w:t>
            </w:r>
          </w:p>
        </w:tc>
        <w:tc>
          <w:tcPr>
            <w:tcW w:w="5489" w:type="dxa"/>
          </w:tcPr>
          <w:p w14:paraId="68FECBAE" w14:textId="77777777" w:rsidR="00D4281F" w:rsidRPr="00895E3A" w:rsidRDefault="00D4281F" w:rsidP="002576B1">
            <w:r w:rsidRPr="00895E3A">
              <w:t xml:space="preserve">Код страны </w:t>
            </w:r>
            <w:r w:rsidR="0060608C" w:rsidRPr="00895E3A">
              <w:t>по ОКСМ</w:t>
            </w:r>
          </w:p>
        </w:tc>
        <w:tc>
          <w:tcPr>
            <w:tcW w:w="1854" w:type="dxa"/>
          </w:tcPr>
          <w:p w14:paraId="68FECBAF" w14:textId="77777777" w:rsidR="00D4281F" w:rsidRPr="00895E3A" w:rsidRDefault="00D4281F" w:rsidP="002576B1">
            <w:r w:rsidRPr="00895E3A">
              <w:t>Да</w:t>
            </w:r>
          </w:p>
        </w:tc>
      </w:tr>
      <w:tr w:rsidR="00D4281F" w:rsidRPr="00895E3A" w14:paraId="68FECBB4" w14:textId="77777777" w:rsidTr="002576B1">
        <w:trPr>
          <w:cantSplit/>
        </w:trPr>
        <w:tc>
          <w:tcPr>
            <w:tcW w:w="2510" w:type="dxa"/>
          </w:tcPr>
          <w:p w14:paraId="68FECBB1" w14:textId="77777777" w:rsidR="00D4281F" w:rsidRPr="00895E3A" w:rsidRDefault="00D4281F" w:rsidP="002576B1">
            <w:r w:rsidRPr="00895E3A">
              <w:t>Наименование страны</w:t>
            </w:r>
          </w:p>
        </w:tc>
        <w:tc>
          <w:tcPr>
            <w:tcW w:w="5489" w:type="dxa"/>
          </w:tcPr>
          <w:p w14:paraId="68FECBB2" w14:textId="77777777" w:rsidR="00D4281F" w:rsidRPr="00895E3A" w:rsidRDefault="0060608C" w:rsidP="002576B1">
            <w:r w:rsidRPr="00895E3A">
              <w:t>Наименование страны по ОКСМ</w:t>
            </w:r>
          </w:p>
        </w:tc>
        <w:tc>
          <w:tcPr>
            <w:tcW w:w="1854" w:type="dxa"/>
          </w:tcPr>
          <w:p w14:paraId="68FECBB3" w14:textId="77777777" w:rsidR="00D4281F" w:rsidRPr="00895E3A" w:rsidRDefault="00D4281F" w:rsidP="002576B1">
            <w:r w:rsidRPr="00895E3A">
              <w:t>Да</w:t>
            </w:r>
          </w:p>
        </w:tc>
      </w:tr>
    </w:tbl>
    <w:p w14:paraId="68FECBB5" w14:textId="77777777" w:rsidR="00B67E86" w:rsidRPr="00895E3A" w:rsidRDefault="00FE3582" w:rsidP="00B67E86">
      <w:pPr>
        <w:pStyle w:val="Heading2"/>
        <w:numPr>
          <w:ilvl w:val="1"/>
          <w:numId w:val="13"/>
        </w:numPr>
        <w:rPr>
          <w:lang w:val="ru-RU"/>
        </w:rPr>
      </w:pPr>
      <w:bookmarkStart w:id="1064" w:name="_Результат_(ResultBase)"/>
      <w:bookmarkStart w:id="1065" w:name="_Основнай_результат_(ResultBase)"/>
      <w:bookmarkStart w:id="1066" w:name="_Toc370583225"/>
      <w:bookmarkEnd w:id="1064"/>
      <w:bookmarkEnd w:id="1065"/>
      <w:r w:rsidRPr="00895E3A">
        <w:rPr>
          <w:lang w:val="ru-RU"/>
        </w:rPr>
        <w:t>Основнай результат (</w:t>
      </w:r>
      <w:r w:rsidR="00B67E86" w:rsidRPr="00895E3A">
        <w:rPr>
          <w:lang w:val="ru-RU"/>
        </w:rPr>
        <w:t>ResultBase</w:t>
      </w:r>
      <w:r w:rsidRPr="00895E3A">
        <w:rPr>
          <w:lang w:val="ru-RU"/>
        </w:rPr>
        <w:t>)</w:t>
      </w:r>
      <w:bookmarkEnd w:id="1066"/>
    </w:p>
    <w:tbl>
      <w:tblPr>
        <w:tblStyle w:val="TableGrid"/>
        <w:tblW w:w="0" w:type="auto"/>
        <w:tblLook w:val="04A0" w:firstRow="1" w:lastRow="0" w:firstColumn="1" w:lastColumn="0" w:noHBand="0" w:noVBand="1"/>
      </w:tblPr>
      <w:tblGrid>
        <w:gridCol w:w="2510"/>
        <w:gridCol w:w="5489"/>
        <w:gridCol w:w="1854"/>
      </w:tblGrid>
      <w:tr w:rsidR="00B67E86" w:rsidRPr="00895E3A" w14:paraId="68FECBB9" w14:textId="77777777" w:rsidTr="00B67E86">
        <w:trPr>
          <w:cantSplit/>
        </w:trPr>
        <w:tc>
          <w:tcPr>
            <w:tcW w:w="2510" w:type="dxa"/>
          </w:tcPr>
          <w:p w14:paraId="68FECBB6" w14:textId="77777777" w:rsidR="00B67E86" w:rsidRPr="00895E3A" w:rsidRDefault="00B67E86" w:rsidP="00B67E86">
            <w:pPr>
              <w:rPr>
                <w:b/>
              </w:rPr>
            </w:pPr>
            <w:r w:rsidRPr="00895E3A">
              <w:rPr>
                <w:b/>
              </w:rPr>
              <w:t>Атрибут</w:t>
            </w:r>
          </w:p>
        </w:tc>
        <w:tc>
          <w:tcPr>
            <w:tcW w:w="5489" w:type="dxa"/>
          </w:tcPr>
          <w:p w14:paraId="68FECBB7" w14:textId="77777777" w:rsidR="00B67E86" w:rsidRPr="00895E3A" w:rsidRDefault="00B67E86" w:rsidP="00B67E86">
            <w:pPr>
              <w:rPr>
                <w:b/>
              </w:rPr>
            </w:pPr>
            <w:r w:rsidRPr="00895E3A">
              <w:rPr>
                <w:b/>
              </w:rPr>
              <w:t>Описание</w:t>
            </w:r>
          </w:p>
        </w:tc>
        <w:tc>
          <w:tcPr>
            <w:tcW w:w="1854" w:type="dxa"/>
          </w:tcPr>
          <w:p w14:paraId="68FECBB8" w14:textId="77777777" w:rsidR="00B67E86" w:rsidRPr="00895E3A" w:rsidRDefault="00B67E86" w:rsidP="00B67E86">
            <w:pPr>
              <w:rPr>
                <w:b/>
              </w:rPr>
            </w:pPr>
            <w:r w:rsidRPr="00895E3A">
              <w:rPr>
                <w:b/>
              </w:rPr>
              <w:t>Обязательный?</w:t>
            </w:r>
          </w:p>
        </w:tc>
      </w:tr>
      <w:tr w:rsidR="00B67E86" w:rsidRPr="00895E3A" w14:paraId="68FECBBD" w14:textId="77777777" w:rsidTr="00B67E86">
        <w:trPr>
          <w:cantSplit/>
        </w:trPr>
        <w:tc>
          <w:tcPr>
            <w:tcW w:w="2510" w:type="dxa"/>
          </w:tcPr>
          <w:p w14:paraId="68FECBBA" w14:textId="77777777" w:rsidR="00B67E86" w:rsidRPr="00895E3A" w:rsidRDefault="00B67E86" w:rsidP="00B67E86">
            <w:r w:rsidRPr="00895E3A">
              <w:t>Признак успешного выполнения операции (Success)</w:t>
            </w:r>
          </w:p>
        </w:tc>
        <w:tc>
          <w:tcPr>
            <w:tcW w:w="5489" w:type="dxa"/>
          </w:tcPr>
          <w:p w14:paraId="68FECBBB" w14:textId="77777777" w:rsidR="00B67E86" w:rsidRPr="00895E3A" w:rsidRDefault="00B67E86" w:rsidP="00B67E86">
            <w:r w:rsidRPr="00895E3A">
              <w:t>Признак успешного выполнения операции</w:t>
            </w:r>
          </w:p>
        </w:tc>
        <w:tc>
          <w:tcPr>
            <w:tcW w:w="1854" w:type="dxa"/>
          </w:tcPr>
          <w:p w14:paraId="68FECBBC" w14:textId="77777777" w:rsidR="00B67E86" w:rsidRPr="00895E3A" w:rsidRDefault="00B67E86" w:rsidP="00B67E86">
            <w:r w:rsidRPr="00895E3A">
              <w:t>Да</w:t>
            </w:r>
          </w:p>
        </w:tc>
      </w:tr>
      <w:tr w:rsidR="00B67E86" w:rsidRPr="00895E3A" w14:paraId="68FECBC5" w14:textId="77777777" w:rsidTr="00B67E86">
        <w:trPr>
          <w:cantSplit/>
        </w:trPr>
        <w:tc>
          <w:tcPr>
            <w:tcW w:w="2510" w:type="dxa"/>
          </w:tcPr>
          <w:p w14:paraId="68FECBBE" w14:textId="77777777" w:rsidR="00B67E86" w:rsidRPr="00895E3A" w:rsidRDefault="00B67E86" w:rsidP="00B67E86">
            <w:r w:rsidRPr="00895E3A">
              <w:lastRenderedPageBreak/>
              <w:t>Код возврата (ResultCode)</w:t>
            </w:r>
          </w:p>
        </w:tc>
        <w:tc>
          <w:tcPr>
            <w:tcW w:w="5489" w:type="dxa"/>
          </w:tcPr>
          <w:p w14:paraId="68FECBBF" w14:textId="77777777" w:rsidR="00B67E86" w:rsidRPr="00895E3A" w:rsidRDefault="00B67E86" w:rsidP="00563F86">
            <w:r w:rsidRPr="00895E3A">
              <w:t xml:space="preserve">Целочисленный код, информирующий о результате выполнения операции. Допустимые значения </w:t>
            </w:r>
            <w:r w:rsidR="00563F86" w:rsidRPr="00895E3A">
              <w:t xml:space="preserve">по умолчанию (если не определены инные в описании): </w:t>
            </w:r>
          </w:p>
          <w:p w14:paraId="68FECBC0" w14:textId="77777777" w:rsidR="00174A5E" w:rsidRPr="00895E3A" w:rsidRDefault="00174A5E" w:rsidP="00563F86">
            <w:r w:rsidRPr="00895E3A">
              <w:t>-2 – агрументы не в приделах допустимого диапазона</w:t>
            </w:r>
          </w:p>
          <w:p w14:paraId="68FECBC1" w14:textId="77777777" w:rsidR="00BB37C8" w:rsidRPr="00895E3A" w:rsidRDefault="00BB37C8" w:rsidP="00563F86">
            <w:r w:rsidRPr="00895E3A">
              <w:t>-1 – не корректные входные параметры</w:t>
            </w:r>
          </w:p>
          <w:p w14:paraId="68FECBC2" w14:textId="77777777" w:rsidR="00563F86" w:rsidRPr="00895E3A" w:rsidRDefault="00563F86" w:rsidP="00563F86">
            <w:r w:rsidRPr="00895E3A">
              <w:t>0 – операция выполнена успешно</w:t>
            </w:r>
          </w:p>
          <w:p w14:paraId="68FECBC3" w14:textId="77777777" w:rsidR="00563F86" w:rsidRPr="00895E3A" w:rsidRDefault="00563F86" w:rsidP="00563F86">
            <w:r w:rsidRPr="00895E3A">
              <w:t>1 – во время выполнения операции произошла непредвиденная ошибка</w:t>
            </w:r>
          </w:p>
        </w:tc>
        <w:tc>
          <w:tcPr>
            <w:tcW w:w="1854" w:type="dxa"/>
          </w:tcPr>
          <w:p w14:paraId="68FECBC4" w14:textId="77777777" w:rsidR="00B67E86" w:rsidRPr="00895E3A" w:rsidRDefault="00B67E86" w:rsidP="00B67E86">
            <w:r w:rsidRPr="00895E3A">
              <w:t>Да</w:t>
            </w:r>
          </w:p>
        </w:tc>
      </w:tr>
      <w:tr w:rsidR="00B67E86" w:rsidRPr="00895E3A" w14:paraId="68FECBC9" w14:textId="77777777" w:rsidTr="00B67E86">
        <w:trPr>
          <w:cantSplit/>
        </w:trPr>
        <w:tc>
          <w:tcPr>
            <w:tcW w:w="2510" w:type="dxa"/>
          </w:tcPr>
          <w:p w14:paraId="68FECBC6" w14:textId="77777777" w:rsidR="00B67E86" w:rsidRPr="00895E3A" w:rsidRDefault="00B67E86" w:rsidP="00B67E86">
            <w:r w:rsidRPr="00895E3A">
              <w:t>Описание ошибки (ResultDescription)</w:t>
            </w:r>
          </w:p>
        </w:tc>
        <w:tc>
          <w:tcPr>
            <w:tcW w:w="5489" w:type="dxa"/>
          </w:tcPr>
          <w:p w14:paraId="68FECBC7" w14:textId="77777777" w:rsidR="00B67E86" w:rsidRPr="00895E3A" w:rsidRDefault="00B67E86" w:rsidP="00B67E86">
            <w:r w:rsidRPr="00895E3A">
              <w:t>Обязательно заполняется, если код возврата не равен 0. В других случаях никогда не заполняется.</w:t>
            </w:r>
          </w:p>
        </w:tc>
        <w:tc>
          <w:tcPr>
            <w:tcW w:w="1854" w:type="dxa"/>
          </w:tcPr>
          <w:p w14:paraId="68FECBC8" w14:textId="77777777" w:rsidR="00B67E86" w:rsidRPr="00895E3A" w:rsidRDefault="00B67E86" w:rsidP="00B67E86">
            <w:r w:rsidRPr="00895E3A">
              <w:t>Нет</w:t>
            </w:r>
          </w:p>
        </w:tc>
      </w:tr>
    </w:tbl>
    <w:p w14:paraId="68FECBCA" w14:textId="77777777" w:rsidR="00973831" w:rsidRPr="00895E3A" w:rsidRDefault="00973831" w:rsidP="00973831">
      <w:pPr>
        <w:pStyle w:val="Heading2"/>
        <w:numPr>
          <w:ilvl w:val="1"/>
          <w:numId w:val="13"/>
        </w:numPr>
        <w:rPr>
          <w:lang w:val="ru-RU"/>
        </w:rPr>
      </w:pPr>
      <w:bookmarkStart w:id="1067" w:name="_Результат_изменения_статусов"/>
      <w:bookmarkStart w:id="1068" w:name="_Toc370583226"/>
      <w:bookmarkEnd w:id="1067"/>
      <w:r w:rsidRPr="00895E3A">
        <w:rPr>
          <w:iCs/>
          <w:lang w:val="ru-RU"/>
        </w:rPr>
        <w:t>Результат изменения статусов (ChangeOrderStatusResult)</w:t>
      </w:r>
      <w:bookmarkEnd w:id="1068"/>
    </w:p>
    <w:tbl>
      <w:tblPr>
        <w:tblStyle w:val="TableGrid"/>
        <w:tblW w:w="0" w:type="auto"/>
        <w:tblLook w:val="04A0" w:firstRow="1" w:lastRow="0" w:firstColumn="1" w:lastColumn="0" w:noHBand="0" w:noVBand="1"/>
      </w:tblPr>
      <w:tblGrid>
        <w:gridCol w:w="2093"/>
        <w:gridCol w:w="5906"/>
        <w:gridCol w:w="1854"/>
      </w:tblGrid>
      <w:tr w:rsidR="00973831" w:rsidRPr="00895E3A" w14:paraId="68FECBCE" w14:textId="77777777" w:rsidTr="00227396">
        <w:tc>
          <w:tcPr>
            <w:tcW w:w="2093" w:type="dxa"/>
          </w:tcPr>
          <w:p w14:paraId="68FECBCB" w14:textId="77777777" w:rsidR="00973831" w:rsidRPr="00895E3A" w:rsidRDefault="00973831" w:rsidP="00973831">
            <w:pPr>
              <w:rPr>
                <w:b/>
              </w:rPr>
            </w:pPr>
            <w:r w:rsidRPr="00895E3A">
              <w:rPr>
                <w:b/>
              </w:rPr>
              <w:t>Параметр</w:t>
            </w:r>
          </w:p>
        </w:tc>
        <w:tc>
          <w:tcPr>
            <w:tcW w:w="5906" w:type="dxa"/>
          </w:tcPr>
          <w:p w14:paraId="68FECBCC" w14:textId="77777777" w:rsidR="00973831" w:rsidRPr="00895E3A" w:rsidRDefault="00973831" w:rsidP="00973831">
            <w:pPr>
              <w:rPr>
                <w:b/>
              </w:rPr>
            </w:pPr>
            <w:r w:rsidRPr="00895E3A">
              <w:rPr>
                <w:b/>
              </w:rPr>
              <w:t>Описание</w:t>
            </w:r>
          </w:p>
        </w:tc>
        <w:tc>
          <w:tcPr>
            <w:tcW w:w="1854" w:type="dxa"/>
          </w:tcPr>
          <w:p w14:paraId="68FECBCD" w14:textId="77777777" w:rsidR="00973831" w:rsidRPr="00895E3A" w:rsidRDefault="00973831" w:rsidP="00973831">
            <w:pPr>
              <w:rPr>
                <w:b/>
              </w:rPr>
            </w:pPr>
            <w:r w:rsidRPr="00895E3A">
              <w:rPr>
                <w:b/>
              </w:rPr>
              <w:t>Обязательный?</w:t>
            </w:r>
          </w:p>
        </w:tc>
      </w:tr>
      <w:tr w:rsidR="00973831" w:rsidRPr="00895E3A" w14:paraId="68FECBD2" w14:textId="77777777" w:rsidTr="00227396">
        <w:tc>
          <w:tcPr>
            <w:tcW w:w="2093" w:type="dxa"/>
          </w:tcPr>
          <w:p w14:paraId="68FECBCF" w14:textId="77777777" w:rsidR="00973831" w:rsidRPr="00895E3A" w:rsidRDefault="00973831" w:rsidP="00973831">
            <w:r w:rsidRPr="00895E3A">
              <w:t>Основной результат</w:t>
            </w:r>
          </w:p>
        </w:tc>
        <w:tc>
          <w:tcPr>
            <w:tcW w:w="5906" w:type="dxa"/>
          </w:tcPr>
          <w:p w14:paraId="68FECBD0" w14:textId="77777777" w:rsidR="00973831" w:rsidRPr="00895E3A" w:rsidRDefault="007C6394" w:rsidP="00973831">
            <w:hyperlink w:anchor="_Основнай_результат_(ResultBase)" w:history="1">
              <w:r w:rsidR="00973831" w:rsidRPr="00895E3A">
                <w:rPr>
                  <w:rStyle w:val="Hyperlink"/>
                  <w:noProof w:val="0"/>
                </w:rPr>
                <w:t>«Основной результат»</w:t>
              </w:r>
            </w:hyperlink>
          </w:p>
        </w:tc>
        <w:tc>
          <w:tcPr>
            <w:tcW w:w="1854" w:type="dxa"/>
          </w:tcPr>
          <w:p w14:paraId="68FECBD1" w14:textId="77777777" w:rsidR="00973831" w:rsidRPr="00895E3A" w:rsidRDefault="00973831" w:rsidP="00973831">
            <w:r w:rsidRPr="00895E3A">
              <w:t>Да</w:t>
            </w:r>
          </w:p>
        </w:tc>
      </w:tr>
      <w:tr w:rsidR="00973831" w:rsidRPr="00895E3A" w14:paraId="68FECBD6" w14:textId="77777777" w:rsidTr="00227396">
        <w:tc>
          <w:tcPr>
            <w:tcW w:w="2093" w:type="dxa"/>
          </w:tcPr>
          <w:p w14:paraId="68FECBD3" w14:textId="77777777" w:rsidR="00973831" w:rsidRPr="00895E3A" w:rsidRDefault="00973831" w:rsidP="00973831">
            <w:r w:rsidRPr="00895E3A">
              <w:t>Идентификатор заказа (OrderId)</w:t>
            </w:r>
          </w:p>
        </w:tc>
        <w:tc>
          <w:tcPr>
            <w:tcW w:w="5906" w:type="dxa"/>
          </w:tcPr>
          <w:p w14:paraId="68FECBD4" w14:textId="77777777" w:rsidR="00973831" w:rsidRPr="00895E3A" w:rsidRDefault="00973831" w:rsidP="00973831">
            <w:r w:rsidRPr="00895E3A">
              <w:t>Идентификатор заказа в системе лояльности</w:t>
            </w:r>
          </w:p>
        </w:tc>
        <w:tc>
          <w:tcPr>
            <w:tcW w:w="1854" w:type="dxa"/>
          </w:tcPr>
          <w:p w14:paraId="68FECBD5" w14:textId="77777777" w:rsidR="00973831" w:rsidRPr="00895E3A" w:rsidRDefault="00973831" w:rsidP="00973831">
            <w:r w:rsidRPr="00895E3A">
              <w:t>Нет</w:t>
            </w:r>
          </w:p>
        </w:tc>
      </w:tr>
      <w:tr w:rsidR="00973831" w:rsidRPr="00895E3A" w14:paraId="68FECBDA" w14:textId="77777777" w:rsidTr="00227396">
        <w:tc>
          <w:tcPr>
            <w:tcW w:w="2093" w:type="dxa"/>
          </w:tcPr>
          <w:p w14:paraId="68FECBD7" w14:textId="77777777" w:rsidR="00973831" w:rsidRPr="00895E3A" w:rsidRDefault="00973831" w:rsidP="00973831">
            <w:r w:rsidRPr="00895E3A">
              <w:t>Внешний идентификатор (ExternalOrderId)</w:t>
            </w:r>
          </w:p>
        </w:tc>
        <w:tc>
          <w:tcPr>
            <w:tcW w:w="5906" w:type="dxa"/>
          </w:tcPr>
          <w:p w14:paraId="68FECBD8" w14:textId="77777777" w:rsidR="00973831" w:rsidRPr="00895E3A" w:rsidRDefault="00973831" w:rsidP="00973831">
            <w:r w:rsidRPr="00895E3A">
              <w:t>Внешний идентификатор заказа в системе лояльности</w:t>
            </w:r>
          </w:p>
        </w:tc>
        <w:tc>
          <w:tcPr>
            <w:tcW w:w="1854" w:type="dxa"/>
          </w:tcPr>
          <w:p w14:paraId="68FECBD9" w14:textId="77777777" w:rsidR="00973831" w:rsidRPr="00895E3A" w:rsidRDefault="00973831" w:rsidP="00973831">
            <w:r w:rsidRPr="00895E3A">
              <w:t>Нет</w:t>
            </w:r>
          </w:p>
        </w:tc>
      </w:tr>
    </w:tbl>
    <w:p w14:paraId="68FECBDB" w14:textId="77777777" w:rsidR="00F1340C" w:rsidRPr="00895E3A" w:rsidRDefault="00F1340C" w:rsidP="00F1340C"/>
    <w:p w14:paraId="540FDFB6" w14:textId="77777777" w:rsidR="00D9703F" w:rsidRPr="00895E3A" w:rsidRDefault="00D9703F" w:rsidP="00D9703F">
      <w:pPr>
        <w:pStyle w:val="Heading2"/>
        <w:numPr>
          <w:ilvl w:val="1"/>
          <w:numId w:val="13"/>
        </w:numPr>
        <w:rPr>
          <w:lang w:val="ru-RU"/>
        </w:rPr>
      </w:pPr>
      <w:bookmarkStart w:id="1069" w:name="_Партнёр_(Partner)"/>
      <w:bookmarkStart w:id="1070" w:name="_Toc370583227"/>
      <w:bookmarkEnd w:id="1069"/>
      <w:r w:rsidRPr="00895E3A">
        <w:rPr>
          <w:lang w:val="ru-RU"/>
        </w:rPr>
        <w:t>Партнёр (Partner)</w:t>
      </w:r>
      <w:bookmarkEnd w:id="1070"/>
    </w:p>
    <w:tbl>
      <w:tblPr>
        <w:tblStyle w:val="TableGrid"/>
        <w:tblW w:w="0" w:type="auto"/>
        <w:tblLook w:val="04A0" w:firstRow="1" w:lastRow="0" w:firstColumn="1" w:lastColumn="0" w:noHBand="0" w:noVBand="1"/>
      </w:tblPr>
      <w:tblGrid>
        <w:gridCol w:w="2510"/>
        <w:gridCol w:w="5489"/>
        <w:gridCol w:w="1854"/>
      </w:tblGrid>
      <w:tr w:rsidR="00D9703F" w:rsidRPr="00895E3A" w14:paraId="6C93B6CE" w14:textId="77777777" w:rsidTr="00A1673D">
        <w:trPr>
          <w:cantSplit/>
        </w:trPr>
        <w:tc>
          <w:tcPr>
            <w:tcW w:w="2510" w:type="dxa"/>
          </w:tcPr>
          <w:p w14:paraId="00063D1C" w14:textId="77777777" w:rsidR="00D9703F" w:rsidRPr="00895E3A" w:rsidRDefault="00D9703F" w:rsidP="00A1673D">
            <w:pPr>
              <w:rPr>
                <w:b/>
              </w:rPr>
            </w:pPr>
            <w:r w:rsidRPr="00895E3A">
              <w:rPr>
                <w:b/>
              </w:rPr>
              <w:t>Атрибут</w:t>
            </w:r>
          </w:p>
        </w:tc>
        <w:tc>
          <w:tcPr>
            <w:tcW w:w="5489" w:type="dxa"/>
          </w:tcPr>
          <w:p w14:paraId="0A63158B" w14:textId="77777777" w:rsidR="00D9703F" w:rsidRPr="00895E3A" w:rsidRDefault="00D9703F" w:rsidP="00A1673D">
            <w:pPr>
              <w:rPr>
                <w:b/>
              </w:rPr>
            </w:pPr>
            <w:r w:rsidRPr="00895E3A">
              <w:rPr>
                <w:b/>
              </w:rPr>
              <w:t>Описание</w:t>
            </w:r>
          </w:p>
        </w:tc>
        <w:tc>
          <w:tcPr>
            <w:tcW w:w="1854" w:type="dxa"/>
          </w:tcPr>
          <w:p w14:paraId="163E3C15" w14:textId="77777777" w:rsidR="00D9703F" w:rsidRPr="00895E3A" w:rsidRDefault="00D9703F" w:rsidP="00A1673D">
            <w:pPr>
              <w:rPr>
                <w:b/>
              </w:rPr>
            </w:pPr>
            <w:r w:rsidRPr="00895E3A">
              <w:rPr>
                <w:b/>
              </w:rPr>
              <w:t>Обязательный?</w:t>
            </w:r>
          </w:p>
        </w:tc>
      </w:tr>
      <w:tr w:rsidR="00D9703F" w:rsidRPr="00895E3A" w14:paraId="0418D0D9" w14:textId="77777777" w:rsidTr="00A1673D">
        <w:trPr>
          <w:cantSplit/>
        </w:trPr>
        <w:tc>
          <w:tcPr>
            <w:tcW w:w="2510" w:type="dxa"/>
          </w:tcPr>
          <w:p w14:paraId="79D8E7ED" w14:textId="77777777" w:rsidR="00D9703F" w:rsidRPr="00895E3A" w:rsidRDefault="00D9703F" w:rsidP="00A1673D">
            <w:r w:rsidRPr="00895E3A">
              <w:t>Имя (Name)</w:t>
            </w:r>
          </w:p>
        </w:tc>
        <w:tc>
          <w:tcPr>
            <w:tcW w:w="5489" w:type="dxa"/>
          </w:tcPr>
          <w:p w14:paraId="114656E0" w14:textId="77777777" w:rsidR="00D9703F" w:rsidRPr="00895E3A" w:rsidRDefault="00D9703F" w:rsidP="00A1673D">
            <w:r w:rsidRPr="00895E3A">
              <w:t>Наименование партнёра</w:t>
            </w:r>
          </w:p>
        </w:tc>
        <w:tc>
          <w:tcPr>
            <w:tcW w:w="1854" w:type="dxa"/>
          </w:tcPr>
          <w:p w14:paraId="527F98E1" w14:textId="77777777" w:rsidR="00D9703F" w:rsidRPr="00895E3A" w:rsidRDefault="00D9703F" w:rsidP="00A1673D">
            <w:r w:rsidRPr="00895E3A">
              <w:t>Да</w:t>
            </w:r>
          </w:p>
        </w:tc>
      </w:tr>
      <w:tr w:rsidR="00D9703F" w:rsidRPr="00895E3A" w14:paraId="2DFE5469" w14:textId="77777777" w:rsidTr="00A1673D">
        <w:trPr>
          <w:cantSplit/>
        </w:trPr>
        <w:tc>
          <w:tcPr>
            <w:tcW w:w="2510" w:type="dxa"/>
          </w:tcPr>
          <w:p w14:paraId="4710D7E5" w14:textId="77777777" w:rsidR="00D9703F" w:rsidRPr="00895E3A" w:rsidRDefault="00D9703F" w:rsidP="00A1673D">
            <w:r w:rsidRPr="00895E3A">
              <w:t>Тип партнёра (Type)</w:t>
            </w:r>
          </w:p>
        </w:tc>
        <w:tc>
          <w:tcPr>
            <w:tcW w:w="5489" w:type="dxa"/>
          </w:tcPr>
          <w:p w14:paraId="6C373578" w14:textId="77777777" w:rsidR="00D9703F" w:rsidRPr="00895E3A" w:rsidRDefault="00D9703F" w:rsidP="00A1673D">
            <w:r w:rsidRPr="00895E3A">
              <w:t>Тип партнёра. Принимает одно из значений:</w:t>
            </w:r>
          </w:p>
          <w:p w14:paraId="1D0B2F29" w14:textId="77777777" w:rsidR="00D9703F" w:rsidRPr="00895E3A" w:rsidRDefault="00D9703F" w:rsidP="00A1673D">
            <w:r w:rsidRPr="00895E3A">
              <w:t>0 – Онлайн партнёр (Online);</w:t>
            </w:r>
          </w:p>
          <w:p w14:paraId="511D0765" w14:textId="77777777" w:rsidR="00D9703F" w:rsidRPr="00895E3A" w:rsidRDefault="00D9703F" w:rsidP="00A1673D">
            <w:r w:rsidRPr="00895E3A">
              <w:t>1 – Директ партнёр (Direct);</w:t>
            </w:r>
          </w:p>
          <w:p w14:paraId="61B17CD0" w14:textId="77777777" w:rsidR="00D9703F" w:rsidRPr="00895E3A" w:rsidRDefault="00D9703F" w:rsidP="00A1673D">
            <w:r w:rsidRPr="00895E3A">
              <w:t>2 – Оффлайн партнёр (Offline).</w:t>
            </w:r>
          </w:p>
          <w:p w14:paraId="710E3092" w14:textId="77777777" w:rsidR="00D9703F" w:rsidRPr="00895E3A" w:rsidRDefault="00D9703F" w:rsidP="00A1673D">
            <w:r w:rsidRPr="00895E3A">
              <w:t>0 – значение по умолчанию</w:t>
            </w:r>
          </w:p>
        </w:tc>
        <w:tc>
          <w:tcPr>
            <w:tcW w:w="1854" w:type="dxa"/>
          </w:tcPr>
          <w:p w14:paraId="486A384A" w14:textId="77777777" w:rsidR="00D9703F" w:rsidRPr="00895E3A" w:rsidRDefault="00D9703F" w:rsidP="00A1673D">
            <w:r w:rsidRPr="00895E3A">
              <w:t>Нет</w:t>
            </w:r>
          </w:p>
        </w:tc>
      </w:tr>
      <w:tr w:rsidR="00D9703F" w:rsidRPr="00895E3A" w14:paraId="534A9B96" w14:textId="77777777" w:rsidTr="00A1673D">
        <w:trPr>
          <w:cantSplit/>
        </w:trPr>
        <w:tc>
          <w:tcPr>
            <w:tcW w:w="2510" w:type="dxa"/>
          </w:tcPr>
          <w:p w14:paraId="10F91EB5" w14:textId="77777777" w:rsidR="00D9703F" w:rsidRPr="00895E3A" w:rsidRDefault="00D9703F" w:rsidP="00A1673D">
            <w:r w:rsidRPr="00895E3A">
              <w:lastRenderedPageBreak/>
              <w:t>Статус (Status)</w:t>
            </w:r>
          </w:p>
        </w:tc>
        <w:tc>
          <w:tcPr>
            <w:tcW w:w="5489" w:type="dxa"/>
          </w:tcPr>
          <w:p w14:paraId="401BC212" w14:textId="77777777" w:rsidR="00D9703F" w:rsidRPr="00895E3A" w:rsidRDefault="00D9703F" w:rsidP="00A1673D">
            <w:r w:rsidRPr="00895E3A">
              <w:t>Статус партнёра. Принимает одно из значений:</w:t>
            </w:r>
          </w:p>
          <w:p w14:paraId="03F10ED9" w14:textId="77777777" w:rsidR="00D9703F" w:rsidRPr="00895E3A" w:rsidRDefault="00D9703F" w:rsidP="00A1673D">
            <w:r w:rsidRPr="00895E3A">
              <w:t>0 – Не активный (NotActive);</w:t>
            </w:r>
          </w:p>
          <w:p w14:paraId="51D35A4C" w14:textId="77777777" w:rsidR="00D9703F" w:rsidRPr="00895E3A" w:rsidRDefault="00D9703F" w:rsidP="00A1673D">
            <w:r w:rsidRPr="00895E3A">
              <w:t>1 – Активный (Active);</w:t>
            </w:r>
          </w:p>
          <w:p w14:paraId="343BE9AE" w14:textId="77777777" w:rsidR="00D9703F" w:rsidRPr="00895E3A" w:rsidRDefault="00D9703F" w:rsidP="00A1673D">
            <w:r w:rsidRPr="00895E3A">
              <w:t>0 – значение по умолчанию</w:t>
            </w:r>
          </w:p>
        </w:tc>
        <w:tc>
          <w:tcPr>
            <w:tcW w:w="1854" w:type="dxa"/>
          </w:tcPr>
          <w:p w14:paraId="79808A67" w14:textId="77777777" w:rsidR="00D9703F" w:rsidRPr="00895E3A" w:rsidRDefault="00D9703F" w:rsidP="00A1673D">
            <w:r w:rsidRPr="00895E3A">
              <w:t>Нет</w:t>
            </w:r>
          </w:p>
        </w:tc>
      </w:tr>
      <w:tr w:rsidR="00D9703F" w:rsidRPr="00895E3A" w14:paraId="436BD43C" w14:textId="77777777" w:rsidTr="00A1673D">
        <w:trPr>
          <w:cantSplit/>
        </w:trPr>
        <w:tc>
          <w:tcPr>
            <w:tcW w:w="2510" w:type="dxa"/>
          </w:tcPr>
          <w:p w14:paraId="703FA13B" w14:textId="77777777" w:rsidR="00D9703F" w:rsidRPr="00895E3A" w:rsidRDefault="00D9703F" w:rsidP="00A1673D">
            <w:r w:rsidRPr="00895E3A">
              <w:t>Степень доверия (TrustLevel)</w:t>
            </w:r>
          </w:p>
        </w:tc>
        <w:tc>
          <w:tcPr>
            <w:tcW w:w="5489" w:type="dxa"/>
          </w:tcPr>
          <w:p w14:paraId="5419492C" w14:textId="77777777" w:rsidR="00D9703F" w:rsidRPr="00895E3A" w:rsidRDefault="00D9703F" w:rsidP="00A1673D">
            <w:r w:rsidRPr="00895E3A">
              <w:t>Степень доверия партнёра. Принимает одно из значений:</w:t>
            </w:r>
          </w:p>
          <w:p w14:paraId="6918F6D2" w14:textId="77777777" w:rsidR="00D9703F" w:rsidRPr="00895E3A" w:rsidRDefault="00D9703F" w:rsidP="00A1673D">
            <w:r w:rsidRPr="00895E3A">
              <w:t>2 – Высокая (Hight);</w:t>
            </w:r>
          </w:p>
          <w:p w14:paraId="7DC1CE52" w14:textId="77777777" w:rsidR="00D9703F" w:rsidRPr="00895E3A" w:rsidRDefault="00D9703F" w:rsidP="00A1673D">
            <w:r w:rsidRPr="00895E3A">
              <w:t>1 – Средняя (Middle);</w:t>
            </w:r>
          </w:p>
          <w:p w14:paraId="0F151F8C" w14:textId="77777777" w:rsidR="00D9703F" w:rsidRPr="00895E3A" w:rsidRDefault="00D9703F" w:rsidP="00A1673D">
            <w:r w:rsidRPr="00895E3A">
              <w:t>0 – Низкая (Low);</w:t>
            </w:r>
          </w:p>
          <w:p w14:paraId="3867E5CC" w14:textId="77777777" w:rsidR="00D9703F" w:rsidRPr="00895E3A" w:rsidRDefault="00D9703F" w:rsidP="00A1673D">
            <w:r w:rsidRPr="00895E3A">
              <w:t>0 – значение по умолчанию</w:t>
            </w:r>
          </w:p>
        </w:tc>
        <w:tc>
          <w:tcPr>
            <w:tcW w:w="1854" w:type="dxa"/>
          </w:tcPr>
          <w:p w14:paraId="04E795D6" w14:textId="77777777" w:rsidR="00D9703F" w:rsidRPr="00895E3A" w:rsidRDefault="00D9703F" w:rsidP="00A1673D">
            <w:r w:rsidRPr="00895E3A">
              <w:t>Нет</w:t>
            </w:r>
          </w:p>
        </w:tc>
      </w:tr>
      <w:tr w:rsidR="00D9703F" w:rsidRPr="00895E3A" w14:paraId="0141E1DD" w14:textId="77777777" w:rsidTr="00A1673D">
        <w:trPr>
          <w:cantSplit/>
        </w:trPr>
        <w:tc>
          <w:tcPr>
            <w:tcW w:w="2510" w:type="dxa"/>
          </w:tcPr>
          <w:p w14:paraId="1AB9E30E" w14:textId="77777777" w:rsidR="00D9703F" w:rsidRPr="00895E3A" w:rsidRDefault="00D9703F" w:rsidP="00A1673D">
            <w:r w:rsidRPr="00895E3A">
              <w:t>Описание (Description)</w:t>
            </w:r>
          </w:p>
        </w:tc>
        <w:tc>
          <w:tcPr>
            <w:tcW w:w="5489" w:type="dxa"/>
          </w:tcPr>
          <w:p w14:paraId="68486115" w14:textId="77777777" w:rsidR="00D9703F" w:rsidRPr="00895E3A" w:rsidRDefault="00D9703F" w:rsidP="00A1673D">
            <w:r w:rsidRPr="00895E3A">
              <w:t>Текстовое описание партнёра.</w:t>
            </w:r>
          </w:p>
        </w:tc>
        <w:tc>
          <w:tcPr>
            <w:tcW w:w="1854" w:type="dxa"/>
          </w:tcPr>
          <w:p w14:paraId="3BC14A08" w14:textId="77777777" w:rsidR="00D9703F" w:rsidRPr="00895E3A" w:rsidRDefault="00D9703F" w:rsidP="00A1673D">
            <w:r w:rsidRPr="00895E3A">
              <w:t>Нет</w:t>
            </w:r>
          </w:p>
        </w:tc>
      </w:tr>
      <w:tr w:rsidR="00D9703F" w:rsidRPr="00895E3A" w14:paraId="5B3E2A60" w14:textId="77777777" w:rsidTr="00A1673D">
        <w:trPr>
          <w:cantSplit/>
        </w:trPr>
        <w:tc>
          <w:tcPr>
            <w:tcW w:w="2510" w:type="dxa"/>
          </w:tcPr>
          <w:p w14:paraId="57827D4D" w14:textId="77777777" w:rsidR="00D9703F" w:rsidRPr="00895E3A" w:rsidRDefault="00D9703F" w:rsidP="00A1673D">
            <w:r w:rsidRPr="00895E3A">
              <w:t>Получатели отчетов (ReportRecipients)</w:t>
            </w:r>
          </w:p>
        </w:tc>
        <w:tc>
          <w:tcPr>
            <w:tcW w:w="5489" w:type="dxa"/>
          </w:tcPr>
          <w:p w14:paraId="440DDEA5" w14:textId="77777777" w:rsidR="00D9703F" w:rsidRPr="00895E3A" w:rsidRDefault="00D9703F" w:rsidP="00A1673D">
            <w:r w:rsidRPr="00895E3A">
              <w:t xml:space="preserve">Список e-mail адресов </w:t>
            </w:r>
            <w:proofErr w:type="gramStart"/>
            <w:r w:rsidRPr="00895E3A">
              <w:t>через</w:t>
            </w:r>
            <w:proofErr w:type="gramEnd"/>
            <w:r w:rsidRPr="00895E3A">
              <w:t xml:space="preserve"> ";", </w:t>
            </w:r>
            <w:proofErr w:type="gramStart"/>
            <w:r w:rsidRPr="00895E3A">
              <w:t>на</w:t>
            </w:r>
            <w:proofErr w:type="gramEnd"/>
            <w:r w:rsidRPr="00895E3A">
              <w:t xml:space="preserve"> которые отправляются отчеты импорта</w:t>
            </w:r>
          </w:p>
        </w:tc>
        <w:tc>
          <w:tcPr>
            <w:tcW w:w="1854" w:type="dxa"/>
          </w:tcPr>
          <w:p w14:paraId="632345EB" w14:textId="77777777" w:rsidR="00D9703F" w:rsidRPr="00895E3A" w:rsidRDefault="00D9703F" w:rsidP="00A1673D">
            <w:r w:rsidRPr="00895E3A">
              <w:t>Нет</w:t>
            </w:r>
          </w:p>
        </w:tc>
      </w:tr>
    </w:tbl>
    <w:p w14:paraId="68FECBDC" w14:textId="1B678876" w:rsidR="009C316F" w:rsidRPr="00895E3A" w:rsidRDefault="00D9703F" w:rsidP="009C316F">
      <w:pPr>
        <w:pStyle w:val="Heading2"/>
        <w:numPr>
          <w:ilvl w:val="1"/>
          <w:numId w:val="13"/>
        </w:numPr>
        <w:rPr>
          <w:lang w:val="ru-RU"/>
        </w:rPr>
      </w:pPr>
      <w:bookmarkStart w:id="1071" w:name="_Информация_о_партнёре"/>
      <w:bookmarkStart w:id="1072" w:name="_Toc370583228"/>
      <w:bookmarkEnd w:id="1071"/>
      <w:r w:rsidRPr="00895E3A">
        <w:rPr>
          <w:lang w:val="ru-RU"/>
        </w:rPr>
        <w:t>Информация о партнёре (PartnerInfo)</w:t>
      </w:r>
      <w:bookmarkEnd w:id="1072"/>
    </w:p>
    <w:tbl>
      <w:tblPr>
        <w:tblStyle w:val="TableGrid"/>
        <w:tblW w:w="0" w:type="auto"/>
        <w:tblLook w:val="04A0" w:firstRow="1" w:lastRow="0" w:firstColumn="1" w:lastColumn="0" w:noHBand="0" w:noVBand="1"/>
      </w:tblPr>
      <w:tblGrid>
        <w:gridCol w:w="2510"/>
        <w:gridCol w:w="5489"/>
        <w:gridCol w:w="1854"/>
      </w:tblGrid>
      <w:tr w:rsidR="009C316F" w:rsidRPr="00895E3A" w14:paraId="68FECBE0" w14:textId="77777777" w:rsidTr="00E73F42">
        <w:trPr>
          <w:cantSplit/>
        </w:trPr>
        <w:tc>
          <w:tcPr>
            <w:tcW w:w="2510" w:type="dxa"/>
          </w:tcPr>
          <w:p w14:paraId="68FECBDD" w14:textId="77777777" w:rsidR="009C316F" w:rsidRPr="00895E3A" w:rsidRDefault="009C316F" w:rsidP="00E73F42">
            <w:pPr>
              <w:rPr>
                <w:b/>
              </w:rPr>
            </w:pPr>
            <w:r w:rsidRPr="00895E3A">
              <w:rPr>
                <w:b/>
              </w:rPr>
              <w:t>Атрибут</w:t>
            </w:r>
          </w:p>
        </w:tc>
        <w:tc>
          <w:tcPr>
            <w:tcW w:w="5489" w:type="dxa"/>
          </w:tcPr>
          <w:p w14:paraId="68FECBDE" w14:textId="77777777" w:rsidR="009C316F" w:rsidRPr="00895E3A" w:rsidRDefault="009C316F" w:rsidP="00E73F42">
            <w:pPr>
              <w:rPr>
                <w:b/>
              </w:rPr>
            </w:pPr>
            <w:r w:rsidRPr="00895E3A">
              <w:rPr>
                <w:b/>
              </w:rPr>
              <w:t>Описание</w:t>
            </w:r>
          </w:p>
        </w:tc>
        <w:tc>
          <w:tcPr>
            <w:tcW w:w="1854" w:type="dxa"/>
          </w:tcPr>
          <w:p w14:paraId="68FECBDF" w14:textId="77777777" w:rsidR="009C316F" w:rsidRPr="00895E3A" w:rsidRDefault="009C316F" w:rsidP="00E73F42">
            <w:pPr>
              <w:rPr>
                <w:b/>
              </w:rPr>
            </w:pPr>
            <w:r w:rsidRPr="00895E3A">
              <w:rPr>
                <w:b/>
              </w:rPr>
              <w:t>Обязательный?</w:t>
            </w:r>
          </w:p>
        </w:tc>
      </w:tr>
      <w:tr w:rsidR="00933481" w:rsidRPr="00895E3A" w14:paraId="57A3006B" w14:textId="77777777" w:rsidTr="00E73F42">
        <w:trPr>
          <w:cantSplit/>
        </w:trPr>
        <w:tc>
          <w:tcPr>
            <w:tcW w:w="2510" w:type="dxa"/>
          </w:tcPr>
          <w:p w14:paraId="6C7F4C2C" w14:textId="624E00BC" w:rsidR="00933481" w:rsidRPr="00895E3A" w:rsidRDefault="00933481" w:rsidP="00E73F42">
            <w:r w:rsidRPr="00895E3A">
              <w:t>Идентификатор партнера (Id)</w:t>
            </w:r>
          </w:p>
        </w:tc>
        <w:tc>
          <w:tcPr>
            <w:tcW w:w="5489" w:type="dxa"/>
          </w:tcPr>
          <w:p w14:paraId="6A9A1769" w14:textId="5A42A306" w:rsidR="00933481" w:rsidRPr="00895E3A" w:rsidRDefault="00933481" w:rsidP="00E73F42">
            <w:r w:rsidRPr="00895E3A">
              <w:t>Идентификатор партнера</w:t>
            </w:r>
          </w:p>
        </w:tc>
        <w:tc>
          <w:tcPr>
            <w:tcW w:w="1854" w:type="dxa"/>
          </w:tcPr>
          <w:p w14:paraId="348118D9" w14:textId="4975112B" w:rsidR="00933481" w:rsidRPr="00895E3A" w:rsidRDefault="00933481" w:rsidP="00E73F42">
            <w:r w:rsidRPr="00895E3A">
              <w:t>Да</w:t>
            </w:r>
          </w:p>
        </w:tc>
      </w:tr>
      <w:tr w:rsidR="00ED7EFB" w:rsidRPr="00895E3A" w14:paraId="68FECBE4" w14:textId="77777777" w:rsidTr="00E73F42">
        <w:trPr>
          <w:cantSplit/>
        </w:trPr>
        <w:tc>
          <w:tcPr>
            <w:tcW w:w="2510" w:type="dxa"/>
          </w:tcPr>
          <w:p w14:paraId="68FECBE1" w14:textId="77777777" w:rsidR="00ED7EFB" w:rsidRPr="00895E3A" w:rsidRDefault="00ED7EFB" w:rsidP="00E73F42">
            <w:r w:rsidRPr="00895E3A">
              <w:t>Имя (Name)</w:t>
            </w:r>
          </w:p>
        </w:tc>
        <w:tc>
          <w:tcPr>
            <w:tcW w:w="5489" w:type="dxa"/>
          </w:tcPr>
          <w:p w14:paraId="68FECBE2" w14:textId="77777777" w:rsidR="00ED7EFB" w:rsidRPr="00895E3A" w:rsidRDefault="00ED7EFB" w:rsidP="00E73F42">
            <w:r w:rsidRPr="00895E3A">
              <w:t>Наименование партнёра</w:t>
            </w:r>
          </w:p>
        </w:tc>
        <w:tc>
          <w:tcPr>
            <w:tcW w:w="1854" w:type="dxa"/>
          </w:tcPr>
          <w:p w14:paraId="68FECBE3" w14:textId="77777777" w:rsidR="00ED7EFB" w:rsidRPr="00895E3A" w:rsidRDefault="00ED7EFB" w:rsidP="00E73F42">
            <w:r w:rsidRPr="00895E3A">
              <w:t>Да</w:t>
            </w:r>
          </w:p>
        </w:tc>
      </w:tr>
      <w:tr w:rsidR="00ED7EFB" w:rsidRPr="00895E3A" w14:paraId="68FECBEC" w14:textId="77777777" w:rsidTr="00E73F42">
        <w:trPr>
          <w:cantSplit/>
        </w:trPr>
        <w:tc>
          <w:tcPr>
            <w:tcW w:w="2510" w:type="dxa"/>
          </w:tcPr>
          <w:p w14:paraId="68FECBE5" w14:textId="77777777" w:rsidR="00ED7EFB" w:rsidRPr="00895E3A" w:rsidRDefault="00ED7EFB" w:rsidP="00E73F42">
            <w:r w:rsidRPr="00895E3A">
              <w:t>Тип партнёра (Type)</w:t>
            </w:r>
          </w:p>
        </w:tc>
        <w:tc>
          <w:tcPr>
            <w:tcW w:w="5489" w:type="dxa"/>
          </w:tcPr>
          <w:p w14:paraId="68FECBE6" w14:textId="77777777" w:rsidR="00ED7EFB" w:rsidRPr="00895E3A" w:rsidRDefault="00ED7EFB" w:rsidP="00E73F42">
            <w:r w:rsidRPr="00895E3A">
              <w:t>Тип партнёра. Принимает одно из значений:</w:t>
            </w:r>
          </w:p>
          <w:p w14:paraId="68FECBE7" w14:textId="77777777" w:rsidR="00ED7EFB" w:rsidRPr="00895E3A" w:rsidRDefault="00ED7EFB" w:rsidP="00E73F42">
            <w:r w:rsidRPr="00895E3A">
              <w:t>0 – Онлайн партнёр (Online);</w:t>
            </w:r>
          </w:p>
          <w:p w14:paraId="68FECBE8" w14:textId="77777777" w:rsidR="00ED7EFB" w:rsidRPr="00895E3A" w:rsidRDefault="00ED7EFB" w:rsidP="00E73F42">
            <w:r w:rsidRPr="00895E3A">
              <w:t>1 – Директ партнёр (Direct);</w:t>
            </w:r>
          </w:p>
          <w:p w14:paraId="68FECBEA" w14:textId="531D7844" w:rsidR="00ED7EFB" w:rsidRPr="00895E3A" w:rsidRDefault="00ED7EFB" w:rsidP="00D9703F">
            <w:r w:rsidRPr="00895E3A">
              <w:t>2 – Оффлайн партнёр (Offline).</w:t>
            </w:r>
          </w:p>
        </w:tc>
        <w:tc>
          <w:tcPr>
            <w:tcW w:w="1854" w:type="dxa"/>
          </w:tcPr>
          <w:p w14:paraId="68FECBEB" w14:textId="29162F33" w:rsidR="00ED7EFB" w:rsidRPr="00895E3A" w:rsidRDefault="00D9703F" w:rsidP="00E73F42">
            <w:r w:rsidRPr="00895E3A">
              <w:t>Да</w:t>
            </w:r>
          </w:p>
        </w:tc>
      </w:tr>
      <w:tr w:rsidR="00ED7EFB" w:rsidRPr="00895E3A" w14:paraId="68FECBF3" w14:textId="77777777" w:rsidTr="00E73F42">
        <w:trPr>
          <w:cantSplit/>
        </w:trPr>
        <w:tc>
          <w:tcPr>
            <w:tcW w:w="2510" w:type="dxa"/>
          </w:tcPr>
          <w:p w14:paraId="68FECBED" w14:textId="77777777" w:rsidR="00ED7EFB" w:rsidRPr="00895E3A" w:rsidRDefault="00ED7EFB" w:rsidP="00E73F42">
            <w:r w:rsidRPr="00895E3A">
              <w:t>Статус (Status)</w:t>
            </w:r>
          </w:p>
        </w:tc>
        <w:tc>
          <w:tcPr>
            <w:tcW w:w="5489" w:type="dxa"/>
          </w:tcPr>
          <w:p w14:paraId="68FECBEE" w14:textId="77777777" w:rsidR="00ED7EFB" w:rsidRPr="00895E3A" w:rsidRDefault="00ED7EFB" w:rsidP="00E73F42">
            <w:r w:rsidRPr="00895E3A">
              <w:t>Статус партнёра. Принимает одно из значений:</w:t>
            </w:r>
          </w:p>
          <w:p w14:paraId="68FECBEF" w14:textId="77777777" w:rsidR="00ED7EFB" w:rsidRPr="00895E3A" w:rsidRDefault="00ED7EFB" w:rsidP="00E73F42">
            <w:r w:rsidRPr="00895E3A">
              <w:t>0 – Не активный (NotActive);</w:t>
            </w:r>
          </w:p>
          <w:p w14:paraId="68FECBF1" w14:textId="76EF8E82" w:rsidR="00ED7EFB" w:rsidRPr="00895E3A" w:rsidRDefault="00ED7EFB" w:rsidP="00D9703F">
            <w:r w:rsidRPr="00895E3A">
              <w:t>1 – Активный (Active)</w:t>
            </w:r>
            <w:r w:rsidR="00D9703F" w:rsidRPr="00895E3A">
              <w:t>.</w:t>
            </w:r>
          </w:p>
        </w:tc>
        <w:tc>
          <w:tcPr>
            <w:tcW w:w="1854" w:type="dxa"/>
          </w:tcPr>
          <w:p w14:paraId="68FECBF2" w14:textId="748F035E" w:rsidR="00ED7EFB" w:rsidRPr="00895E3A" w:rsidRDefault="00D9703F" w:rsidP="00E73F42">
            <w:r w:rsidRPr="00895E3A">
              <w:t>Да</w:t>
            </w:r>
          </w:p>
        </w:tc>
      </w:tr>
      <w:tr w:rsidR="00ED7EFB" w:rsidRPr="00895E3A" w14:paraId="68FECBFB" w14:textId="77777777" w:rsidTr="00E73F42">
        <w:trPr>
          <w:cantSplit/>
        </w:trPr>
        <w:tc>
          <w:tcPr>
            <w:tcW w:w="2510" w:type="dxa"/>
          </w:tcPr>
          <w:p w14:paraId="68FECBF4" w14:textId="702E8EC7" w:rsidR="00ED7EFB" w:rsidRPr="00895E3A" w:rsidRDefault="00D9703F" w:rsidP="00E73F42">
            <w:r w:rsidRPr="00895E3A">
              <w:t>Является ли курьером (IsCarrier)</w:t>
            </w:r>
          </w:p>
        </w:tc>
        <w:tc>
          <w:tcPr>
            <w:tcW w:w="5489" w:type="dxa"/>
          </w:tcPr>
          <w:p w14:paraId="68FECBF9" w14:textId="45285384" w:rsidR="00ED7EFB" w:rsidRPr="00895E3A" w:rsidRDefault="00D9703F" w:rsidP="00E73F42">
            <w:r w:rsidRPr="00895E3A">
              <w:t>Признак указывающий является ли партнер курьером</w:t>
            </w:r>
          </w:p>
        </w:tc>
        <w:tc>
          <w:tcPr>
            <w:tcW w:w="1854" w:type="dxa"/>
          </w:tcPr>
          <w:p w14:paraId="68FECBFA" w14:textId="3718C618" w:rsidR="00ED7EFB" w:rsidRPr="00895E3A" w:rsidRDefault="00D9703F" w:rsidP="00E73F42">
            <w:r w:rsidRPr="00895E3A">
              <w:t>Да</w:t>
            </w:r>
          </w:p>
        </w:tc>
      </w:tr>
    </w:tbl>
    <w:p w14:paraId="37BD141E" w14:textId="76665746" w:rsidR="00933481" w:rsidRPr="00895E3A" w:rsidRDefault="00933481" w:rsidP="00933481">
      <w:pPr>
        <w:pStyle w:val="Heading2"/>
        <w:numPr>
          <w:ilvl w:val="1"/>
          <w:numId w:val="13"/>
        </w:numPr>
        <w:rPr>
          <w:lang w:val="ru-RU"/>
        </w:rPr>
      </w:pPr>
      <w:bookmarkStart w:id="1073" w:name="_Привязка_(PartnerProductCategoryLin"/>
      <w:bookmarkStart w:id="1074" w:name="_Привязка_категории_рубрикатора"/>
      <w:bookmarkStart w:id="1075" w:name="_Настройка_партнёра_(PartnerSettings"/>
      <w:bookmarkStart w:id="1076" w:name="_Toc370583229"/>
      <w:bookmarkEnd w:id="1073"/>
      <w:bookmarkEnd w:id="1074"/>
      <w:bookmarkEnd w:id="1075"/>
      <w:r w:rsidRPr="00895E3A">
        <w:rPr>
          <w:lang w:val="ru-RU"/>
        </w:rPr>
        <w:lastRenderedPageBreak/>
        <w:t>Настройка партнёра (PartnerSettings)</w:t>
      </w:r>
      <w:bookmarkEnd w:id="1076"/>
    </w:p>
    <w:tbl>
      <w:tblPr>
        <w:tblStyle w:val="TableGrid"/>
        <w:tblW w:w="0" w:type="auto"/>
        <w:tblLook w:val="04A0" w:firstRow="1" w:lastRow="0" w:firstColumn="1" w:lastColumn="0" w:noHBand="0" w:noVBand="1"/>
      </w:tblPr>
      <w:tblGrid>
        <w:gridCol w:w="2510"/>
        <w:gridCol w:w="5489"/>
        <w:gridCol w:w="1854"/>
      </w:tblGrid>
      <w:tr w:rsidR="00933481" w:rsidRPr="00895E3A" w14:paraId="150BCD6F" w14:textId="77777777" w:rsidTr="00990C9A">
        <w:trPr>
          <w:cantSplit/>
        </w:trPr>
        <w:tc>
          <w:tcPr>
            <w:tcW w:w="2510" w:type="dxa"/>
          </w:tcPr>
          <w:p w14:paraId="6BB988E1" w14:textId="77777777" w:rsidR="00933481" w:rsidRPr="00895E3A" w:rsidRDefault="00933481" w:rsidP="00990C9A">
            <w:pPr>
              <w:rPr>
                <w:b/>
              </w:rPr>
            </w:pPr>
            <w:r w:rsidRPr="00895E3A">
              <w:rPr>
                <w:b/>
              </w:rPr>
              <w:t>Атрибут</w:t>
            </w:r>
          </w:p>
        </w:tc>
        <w:tc>
          <w:tcPr>
            <w:tcW w:w="5489" w:type="dxa"/>
          </w:tcPr>
          <w:p w14:paraId="47C5129A" w14:textId="77777777" w:rsidR="00933481" w:rsidRPr="00895E3A" w:rsidRDefault="00933481" w:rsidP="00990C9A">
            <w:pPr>
              <w:rPr>
                <w:b/>
              </w:rPr>
            </w:pPr>
            <w:r w:rsidRPr="00895E3A">
              <w:rPr>
                <w:b/>
              </w:rPr>
              <w:t>Описание</w:t>
            </w:r>
          </w:p>
        </w:tc>
        <w:tc>
          <w:tcPr>
            <w:tcW w:w="1854" w:type="dxa"/>
          </w:tcPr>
          <w:p w14:paraId="6E678951" w14:textId="77777777" w:rsidR="00933481" w:rsidRPr="00895E3A" w:rsidRDefault="00933481" w:rsidP="00990C9A">
            <w:pPr>
              <w:rPr>
                <w:b/>
              </w:rPr>
            </w:pPr>
            <w:r w:rsidRPr="00895E3A">
              <w:rPr>
                <w:b/>
              </w:rPr>
              <w:t>Обязательный?</w:t>
            </w:r>
          </w:p>
        </w:tc>
      </w:tr>
      <w:tr w:rsidR="00933481" w:rsidRPr="00895E3A" w14:paraId="03F83CC8" w14:textId="77777777" w:rsidTr="00990C9A">
        <w:trPr>
          <w:cantSplit/>
        </w:trPr>
        <w:tc>
          <w:tcPr>
            <w:tcW w:w="2510" w:type="dxa"/>
          </w:tcPr>
          <w:p w14:paraId="1B81C78F" w14:textId="48F7544B" w:rsidR="00933481" w:rsidRPr="00895E3A" w:rsidRDefault="00933481" w:rsidP="00990C9A">
            <w:r w:rsidRPr="00895E3A">
              <w:t>Идентификатор настройки (Id)</w:t>
            </w:r>
          </w:p>
        </w:tc>
        <w:tc>
          <w:tcPr>
            <w:tcW w:w="5489" w:type="dxa"/>
          </w:tcPr>
          <w:p w14:paraId="5CD18048" w14:textId="03689E17" w:rsidR="00933481" w:rsidRPr="00895E3A" w:rsidRDefault="00990C9A" w:rsidP="00990C9A">
            <w:r w:rsidRPr="00895E3A">
              <w:t xml:space="preserve">Идентификатор настройки </w:t>
            </w:r>
          </w:p>
        </w:tc>
        <w:tc>
          <w:tcPr>
            <w:tcW w:w="1854" w:type="dxa"/>
          </w:tcPr>
          <w:p w14:paraId="6C333800" w14:textId="5F858BE8" w:rsidR="00933481" w:rsidRPr="00895E3A" w:rsidRDefault="00990C9A" w:rsidP="00990C9A">
            <w:r w:rsidRPr="00895E3A">
              <w:t>Да</w:t>
            </w:r>
          </w:p>
        </w:tc>
      </w:tr>
      <w:tr w:rsidR="00933481" w:rsidRPr="00895E3A" w14:paraId="3034A9A9" w14:textId="77777777" w:rsidTr="00990C9A">
        <w:trPr>
          <w:cantSplit/>
        </w:trPr>
        <w:tc>
          <w:tcPr>
            <w:tcW w:w="2510" w:type="dxa"/>
          </w:tcPr>
          <w:p w14:paraId="00D4C91C" w14:textId="3B5F01F6" w:rsidR="00933481" w:rsidRPr="00895E3A" w:rsidRDefault="00990C9A" w:rsidP="00990C9A">
            <w:r w:rsidRPr="00895E3A">
              <w:t>Идентификатор партнера (Id)</w:t>
            </w:r>
          </w:p>
        </w:tc>
        <w:tc>
          <w:tcPr>
            <w:tcW w:w="5489" w:type="dxa"/>
          </w:tcPr>
          <w:p w14:paraId="7E33E9F8" w14:textId="7F4E030F" w:rsidR="00933481" w:rsidRPr="00895E3A" w:rsidRDefault="00990C9A" w:rsidP="00990C9A">
            <w:r w:rsidRPr="00895E3A">
              <w:t>Идентификатор партнера, которому принадлежит настройка</w:t>
            </w:r>
          </w:p>
        </w:tc>
        <w:tc>
          <w:tcPr>
            <w:tcW w:w="1854" w:type="dxa"/>
          </w:tcPr>
          <w:p w14:paraId="28A3D525" w14:textId="77777777" w:rsidR="00933481" w:rsidRPr="00895E3A" w:rsidRDefault="00933481" w:rsidP="00990C9A">
            <w:r w:rsidRPr="00895E3A">
              <w:t>Да</w:t>
            </w:r>
          </w:p>
        </w:tc>
      </w:tr>
      <w:tr w:rsidR="00933481" w:rsidRPr="00895E3A" w14:paraId="4BFDD6A5" w14:textId="77777777" w:rsidTr="00990C9A">
        <w:trPr>
          <w:cantSplit/>
        </w:trPr>
        <w:tc>
          <w:tcPr>
            <w:tcW w:w="2510" w:type="dxa"/>
          </w:tcPr>
          <w:p w14:paraId="6F5D7B3A" w14:textId="48AF11E3" w:rsidR="00933481" w:rsidRPr="00895E3A" w:rsidRDefault="00990C9A" w:rsidP="00990C9A">
            <w:r w:rsidRPr="00895E3A">
              <w:t>Ключ (Key)</w:t>
            </w:r>
          </w:p>
        </w:tc>
        <w:tc>
          <w:tcPr>
            <w:tcW w:w="5489" w:type="dxa"/>
          </w:tcPr>
          <w:p w14:paraId="3275D92A" w14:textId="7D3E40BB" w:rsidR="00933481" w:rsidRPr="00895E3A" w:rsidRDefault="00635A07" w:rsidP="00990C9A">
            <w:r w:rsidRPr="00895E3A">
              <w:t>Ключ-название настройки</w:t>
            </w:r>
          </w:p>
        </w:tc>
        <w:tc>
          <w:tcPr>
            <w:tcW w:w="1854" w:type="dxa"/>
          </w:tcPr>
          <w:p w14:paraId="6E18E45E" w14:textId="58463E44" w:rsidR="00933481" w:rsidRPr="00895E3A" w:rsidRDefault="00635A07" w:rsidP="00990C9A">
            <w:r w:rsidRPr="00895E3A">
              <w:t>Да</w:t>
            </w:r>
          </w:p>
        </w:tc>
      </w:tr>
      <w:tr w:rsidR="00933481" w:rsidRPr="00895E3A" w14:paraId="6C78A27C" w14:textId="77777777" w:rsidTr="00990C9A">
        <w:trPr>
          <w:cantSplit/>
        </w:trPr>
        <w:tc>
          <w:tcPr>
            <w:tcW w:w="2510" w:type="dxa"/>
          </w:tcPr>
          <w:p w14:paraId="64205261" w14:textId="0EE40CFF" w:rsidR="00933481" w:rsidRPr="00895E3A" w:rsidRDefault="00635A07" w:rsidP="00990C9A">
            <w:r w:rsidRPr="00895E3A">
              <w:t>Значение (Value)</w:t>
            </w:r>
          </w:p>
        </w:tc>
        <w:tc>
          <w:tcPr>
            <w:tcW w:w="5489" w:type="dxa"/>
          </w:tcPr>
          <w:p w14:paraId="6CED9620" w14:textId="5DD35087" w:rsidR="00933481" w:rsidRPr="00895E3A" w:rsidRDefault="00635A07" w:rsidP="00990C9A">
            <w:r w:rsidRPr="00895E3A">
              <w:t>Значение настройки</w:t>
            </w:r>
          </w:p>
        </w:tc>
        <w:tc>
          <w:tcPr>
            <w:tcW w:w="1854" w:type="dxa"/>
          </w:tcPr>
          <w:p w14:paraId="71A545EE" w14:textId="0EC5263C" w:rsidR="00933481" w:rsidRPr="00895E3A" w:rsidRDefault="00635A07" w:rsidP="00990C9A">
            <w:r w:rsidRPr="00895E3A">
              <w:t>Да</w:t>
            </w:r>
          </w:p>
        </w:tc>
      </w:tr>
    </w:tbl>
    <w:p w14:paraId="68FECC04" w14:textId="77777777" w:rsidR="002677DC" w:rsidRPr="00895E3A" w:rsidRDefault="002677DC" w:rsidP="002677DC">
      <w:pPr>
        <w:pStyle w:val="Heading2"/>
        <w:numPr>
          <w:ilvl w:val="1"/>
          <w:numId w:val="13"/>
        </w:numPr>
        <w:rPr>
          <w:lang w:val="ru-RU"/>
        </w:rPr>
      </w:pPr>
      <w:bookmarkStart w:id="1077" w:name="_Toc370583230"/>
      <w:r w:rsidRPr="00895E3A">
        <w:rPr>
          <w:lang w:val="ru-RU"/>
        </w:rPr>
        <w:t>Привязка</w:t>
      </w:r>
      <w:r w:rsidR="0041633D" w:rsidRPr="00895E3A">
        <w:rPr>
          <w:lang w:val="ru-RU"/>
        </w:rPr>
        <w:t xml:space="preserve"> категории рубрикатора к категории партнера</w:t>
      </w:r>
      <w:r w:rsidRPr="00895E3A">
        <w:rPr>
          <w:lang w:val="ru-RU"/>
        </w:rPr>
        <w:t xml:space="preserve"> (</w:t>
      </w:r>
      <w:r w:rsidR="004F26D2" w:rsidRPr="00895E3A">
        <w:rPr>
          <w:lang w:val="ru-RU"/>
        </w:rPr>
        <w:t>PartnerProductCategoryLink</w:t>
      </w:r>
      <w:r w:rsidRPr="00895E3A">
        <w:rPr>
          <w:lang w:val="ru-RU"/>
        </w:rPr>
        <w:t>)</w:t>
      </w:r>
      <w:bookmarkEnd w:id="1077"/>
    </w:p>
    <w:tbl>
      <w:tblPr>
        <w:tblStyle w:val="TableGrid"/>
        <w:tblW w:w="0" w:type="auto"/>
        <w:tblLook w:val="04A0" w:firstRow="1" w:lastRow="0" w:firstColumn="1" w:lastColumn="0" w:noHBand="0" w:noVBand="1"/>
      </w:tblPr>
      <w:tblGrid>
        <w:gridCol w:w="2510"/>
        <w:gridCol w:w="5489"/>
        <w:gridCol w:w="1854"/>
      </w:tblGrid>
      <w:tr w:rsidR="002677DC" w:rsidRPr="00895E3A" w14:paraId="68FECC08" w14:textId="77777777" w:rsidTr="000F4279">
        <w:trPr>
          <w:cantSplit/>
        </w:trPr>
        <w:tc>
          <w:tcPr>
            <w:tcW w:w="2510" w:type="dxa"/>
          </w:tcPr>
          <w:p w14:paraId="68FECC05" w14:textId="77777777" w:rsidR="002677DC" w:rsidRPr="00895E3A" w:rsidRDefault="002677DC" w:rsidP="000F4279">
            <w:pPr>
              <w:rPr>
                <w:b/>
              </w:rPr>
            </w:pPr>
            <w:r w:rsidRPr="00895E3A">
              <w:rPr>
                <w:b/>
              </w:rPr>
              <w:t>Атрибут</w:t>
            </w:r>
          </w:p>
        </w:tc>
        <w:tc>
          <w:tcPr>
            <w:tcW w:w="5489" w:type="dxa"/>
          </w:tcPr>
          <w:p w14:paraId="68FECC06" w14:textId="77777777" w:rsidR="002677DC" w:rsidRPr="00895E3A" w:rsidRDefault="002677DC" w:rsidP="000F4279">
            <w:pPr>
              <w:rPr>
                <w:b/>
              </w:rPr>
            </w:pPr>
            <w:r w:rsidRPr="00895E3A">
              <w:rPr>
                <w:b/>
              </w:rPr>
              <w:t>Описание</w:t>
            </w:r>
          </w:p>
        </w:tc>
        <w:tc>
          <w:tcPr>
            <w:tcW w:w="1854" w:type="dxa"/>
          </w:tcPr>
          <w:p w14:paraId="68FECC07" w14:textId="77777777" w:rsidR="002677DC" w:rsidRPr="00895E3A" w:rsidRDefault="002677DC" w:rsidP="000F4279">
            <w:pPr>
              <w:rPr>
                <w:b/>
              </w:rPr>
            </w:pPr>
            <w:r w:rsidRPr="00895E3A">
              <w:rPr>
                <w:b/>
              </w:rPr>
              <w:t>Обязательный?</w:t>
            </w:r>
          </w:p>
        </w:tc>
      </w:tr>
      <w:tr w:rsidR="002677DC" w:rsidRPr="00895E3A" w14:paraId="68FECC0C" w14:textId="77777777" w:rsidTr="000F4279">
        <w:trPr>
          <w:cantSplit/>
        </w:trPr>
        <w:tc>
          <w:tcPr>
            <w:tcW w:w="2510" w:type="dxa"/>
          </w:tcPr>
          <w:p w14:paraId="68FECC09" w14:textId="77777777" w:rsidR="002677DC" w:rsidRPr="00895E3A" w:rsidRDefault="002677DC" w:rsidP="002677DC">
            <w:r w:rsidRPr="00895E3A">
              <w:t>Идентификатор партнера (PartnerId)</w:t>
            </w:r>
          </w:p>
        </w:tc>
        <w:tc>
          <w:tcPr>
            <w:tcW w:w="5489" w:type="dxa"/>
          </w:tcPr>
          <w:p w14:paraId="68FECC0A" w14:textId="77777777" w:rsidR="002677DC" w:rsidRPr="00895E3A" w:rsidRDefault="002677DC" w:rsidP="000F4279">
            <w:r w:rsidRPr="00895E3A">
              <w:t>Идентификатор парнтера</w:t>
            </w:r>
          </w:p>
        </w:tc>
        <w:tc>
          <w:tcPr>
            <w:tcW w:w="1854" w:type="dxa"/>
          </w:tcPr>
          <w:p w14:paraId="68FECC0B" w14:textId="77777777" w:rsidR="002677DC" w:rsidRPr="00895E3A" w:rsidRDefault="002677DC" w:rsidP="000F4279">
            <w:r w:rsidRPr="00895E3A">
              <w:t>Да</w:t>
            </w:r>
          </w:p>
        </w:tc>
      </w:tr>
      <w:tr w:rsidR="002677DC" w:rsidRPr="00895E3A" w14:paraId="68FECC10" w14:textId="77777777" w:rsidTr="000F4279">
        <w:trPr>
          <w:cantSplit/>
        </w:trPr>
        <w:tc>
          <w:tcPr>
            <w:tcW w:w="2510" w:type="dxa"/>
          </w:tcPr>
          <w:p w14:paraId="68FECC0D" w14:textId="77777777" w:rsidR="002677DC" w:rsidRPr="00895E3A" w:rsidRDefault="004F26D2" w:rsidP="004F26D2">
            <w:r w:rsidRPr="00895E3A">
              <w:t>Идентификатор категории</w:t>
            </w:r>
            <w:r w:rsidR="002677DC" w:rsidRPr="00895E3A">
              <w:t xml:space="preserve"> (</w:t>
            </w:r>
            <w:r w:rsidRPr="00895E3A">
              <w:t>ProductCategoryId</w:t>
            </w:r>
            <w:r w:rsidR="002677DC" w:rsidRPr="00895E3A">
              <w:t>)</w:t>
            </w:r>
          </w:p>
        </w:tc>
        <w:tc>
          <w:tcPr>
            <w:tcW w:w="5489" w:type="dxa"/>
          </w:tcPr>
          <w:p w14:paraId="68FECC0E" w14:textId="77777777" w:rsidR="002677DC" w:rsidRPr="00895E3A" w:rsidRDefault="004F26D2" w:rsidP="004F26D2">
            <w:r w:rsidRPr="00895E3A">
              <w:t xml:space="preserve">Идентификатор категории рубрикатора </w:t>
            </w:r>
          </w:p>
        </w:tc>
        <w:tc>
          <w:tcPr>
            <w:tcW w:w="1854" w:type="dxa"/>
          </w:tcPr>
          <w:p w14:paraId="68FECC0F" w14:textId="77777777" w:rsidR="002677DC" w:rsidRPr="00895E3A" w:rsidRDefault="004F26D2" w:rsidP="000F4279">
            <w:r w:rsidRPr="00895E3A">
              <w:t>Да</w:t>
            </w:r>
          </w:p>
        </w:tc>
      </w:tr>
      <w:tr w:rsidR="002677DC" w:rsidRPr="00895E3A" w14:paraId="68FECC14" w14:textId="77777777" w:rsidTr="000F4279">
        <w:trPr>
          <w:cantSplit/>
        </w:trPr>
        <w:tc>
          <w:tcPr>
            <w:tcW w:w="2510" w:type="dxa"/>
          </w:tcPr>
          <w:p w14:paraId="68FECC11" w14:textId="77777777" w:rsidR="002677DC" w:rsidRPr="00895E3A" w:rsidRDefault="004F26D2" w:rsidP="004F26D2">
            <w:r w:rsidRPr="00895E3A">
              <w:t>Набор описателей категории партнера (Paths)</w:t>
            </w:r>
          </w:p>
        </w:tc>
        <w:tc>
          <w:tcPr>
            <w:tcW w:w="5489" w:type="dxa"/>
          </w:tcPr>
          <w:p w14:paraId="68FECC12" w14:textId="77777777" w:rsidR="002677DC" w:rsidRPr="00895E3A" w:rsidRDefault="007C6394" w:rsidP="0041633D">
            <w:hyperlink w:anchor="_Описатель_категории_партнера" w:history="1">
              <w:r w:rsidR="004F26D2" w:rsidRPr="00895E3A">
                <w:rPr>
                  <w:rStyle w:val="Hyperlink"/>
                  <w:noProof w:val="0"/>
                </w:rPr>
                <w:t>Набор описателей категории партнера</w:t>
              </w:r>
            </w:hyperlink>
            <w:r w:rsidR="0041633D" w:rsidRPr="00895E3A">
              <w:t xml:space="preserve"> </w:t>
            </w:r>
          </w:p>
        </w:tc>
        <w:tc>
          <w:tcPr>
            <w:tcW w:w="1854" w:type="dxa"/>
          </w:tcPr>
          <w:p w14:paraId="68FECC13" w14:textId="77777777" w:rsidR="002677DC" w:rsidRPr="00895E3A" w:rsidRDefault="004F26D2" w:rsidP="000F4279">
            <w:r w:rsidRPr="00895E3A">
              <w:t>Да</w:t>
            </w:r>
          </w:p>
        </w:tc>
      </w:tr>
    </w:tbl>
    <w:p w14:paraId="68FECC15" w14:textId="77777777" w:rsidR="004F26D2" w:rsidRPr="00895E3A" w:rsidRDefault="004F26D2" w:rsidP="004F26D2">
      <w:pPr>
        <w:pStyle w:val="Heading2"/>
        <w:numPr>
          <w:ilvl w:val="1"/>
          <w:numId w:val="13"/>
        </w:numPr>
        <w:rPr>
          <w:lang w:val="ru-RU"/>
        </w:rPr>
      </w:pPr>
      <w:bookmarkStart w:id="1078" w:name="_Описатель_категории_партнера"/>
      <w:bookmarkStart w:id="1079" w:name="_Toc370583231"/>
      <w:bookmarkEnd w:id="1078"/>
      <w:r w:rsidRPr="00895E3A">
        <w:rPr>
          <w:lang w:val="ru-RU"/>
        </w:rPr>
        <w:t>Описатель категории партнера</w:t>
      </w:r>
      <w:r w:rsidR="0041633D" w:rsidRPr="00895E3A">
        <w:rPr>
          <w:lang w:val="ru-RU"/>
        </w:rPr>
        <w:t xml:space="preserve"> в </w:t>
      </w:r>
      <w:r w:rsidR="00E74F79" w:rsidRPr="00895E3A">
        <w:rPr>
          <w:lang w:val="ru-RU"/>
        </w:rPr>
        <w:fldChar w:fldCharType="begin"/>
      </w:r>
      <w:r w:rsidR="0082565C" w:rsidRPr="00895E3A">
        <w:rPr>
          <w:lang w:val="ru-RU"/>
        </w:rPr>
        <w:instrText>HYPERLINK</w:instrText>
      </w:r>
      <w:r w:rsidR="00E74F79" w:rsidRPr="00895E3A">
        <w:rPr>
          <w:lang w:val="ru-RU"/>
          <w:rPrChange w:id="1080" w:author="koroleva" w:date="2013-04-05T15:59:00Z">
            <w:rPr>
              <w:bCs w:val="0"/>
              <w:sz w:val="20"/>
              <w:szCs w:val="22"/>
              <w:lang w:val="ru-RU"/>
            </w:rPr>
          </w:rPrChange>
        </w:rPr>
        <w:instrText xml:space="preserve"> \</w:instrText>
      </w:r>
      <w:r w:rsidR="0082565C" w:rsidRPr="00895E3A">
        <w:rPr>
          <w:lang w:val="ru-RU"/>
        </w:rPr>
        <w:instrText>l</w:instrText>
      </w:r>
      <w:r w:rsidR="00E74F79" w:rsidRPr="00895E3A">
        <w:rPr>
          <w:lang w:val="ru-RU"/>
          <w:rPrChange w:id="1081" w:author="koroleva" w:date="2013-04-05T15:59:00Z">
            <w:rPr>
              <w:bCs w:val="0"/>
              <w:sz w:val="20"/>
              <w:szCs w:val="22"/>
              <w:lang w:val="ru-RU"/>
            </w:rPr>
          </w:rPrChange>
        </w:rPr>
        <w:instrText xml:space="preserve"> "_</w:instrText>
      </w:r>
      <w:r w:rsidR="00E74F79" w:rsidRPr="00895E3A">
        <w:rPr>
          <w:rFonts w:hint="eastAsia"/>
          <w:lang w:val="ru-RU"/>
          <w:rPrChange w:id="1082" w:author="koroleva" w:date="2013-04-05T15:59:00Z">
            <w:rPr>
              <w:rFonts w:hint="eastAsia"/>
              <w:bCs w:val="0"/>
              <w:sz w:val="20"/>
              <w:szCs w:val="22"/>
              <w:lang w:val="ru-RU"/>
            </w:rPr>
          </w:rPrChange>
        </w:rPr>
        <w:instrText>Привязка</w:instrText>
      </w:r>
      <w:r w:rsidR="00E74F79" w:rsidRPr="00895E3A">
        <w:rPr>
          <w:lang w:val="ru-RU"/>
          <w:rPrChange w:id="1083" w:author="koroleva" w:date="2013-04-05T15:59:00Z">
            <w:rPr>
              <w:bCs w:val="0"/>
              <w:sz w:val="20"/>
              <w:szCs w:val="22"/>
              <w:lang w:val="ru-RU"/>
            </w:rPr>
          </w:rPrChange>
        </w:rPr>
        <w:instrText>_(</w:instrText>
      </w:r>
      <w:r w:rsidR="0082565C" w:rsidRPr="00895E3A">
        <w:rPr>
          <w:lang w:val="ru-RU"/>
        </w:rPr>
        <w:instrText>PartnerProductCategoryLin</w:instrText>
      </w:r>
      <w:r w:rsidR="00E74F79" w:rsidRPr="00895E3A">
        <w:rPr>
          <w:lang w:val="ru-RU"/>
          <w:rPrChange w:id="1084" w:author="koroleva" w:date="2013-04-05T15:59:00Z">
            <w:rPr>
              <w:bCs w:val="0"/>
              <w:sz w:val="20"/>
              <w:szCs w:val="22"/>
              <w:lang w:val="ru-RU"/>
            </w:rPr>
          </w:rPrChange>
        </w:rPr>
        <w:instrText>"</w:instrText>
      </w:r>
      <w:r w:rsidR="00E74F79" w:rsidRPr="00895E3A">
        <w:rPr>
          <w:lang w:val="ru-RU"/>
        </w:rPr>
        <w:fldChar w:fldCharType="separate"/>
      </w:r>
      <w:r w:rsidR="0041633D" w:rsidRPr="00895E3A">
        <w:rPr>
          <w:rStyle w:val="Hyperlink"/>
          <w:noProof w:val="0"/>
          <w:lang w:val="ru-RU"/>
        </w:rPr>
        <w:t>привязке</w:t>
      </w:r>
      <w:r w:rsidR="00E74F79" w:rsidRPr="00895E3A">
        <w:rPr>
          <w:lang w:val="ru-RU"/>
        </w:rPr>
        <w:fldChar w:fldCharType="end"/>
      </w:r>
      <w:r w:rsidRPr="00895E3A">
        <w:rPr>
          <w:lang w:val="ru-RU"/>
        </w:rPr>
        <w:t xml:space="preserve"> (CategoryPath)</w:t>
      </w:r>
      <w:bookmarkEnd w:id="1079"/>
    </w:p>
    <w:tbl>
      <w:tblPr>
        <w:tblStyle w:val="TableGrid"/>
        <w:tblW w:w="0" w:type="auto"/>
        <w:tblLook w:val="04A0" w:firstRow="1" w:lastRow="0" w:firstColumn="1" w:lastColumn="0" w:noHBand="0" w:noVBand="1"/>
      </w:tblPr>
      <w:tblGrid>
        <w:gridCol w:w="2510"/>
        <w:gridCol w:w="5489"/>
        <w:gridCol w:w="1854"/>
      </w:tblGrid>
      <w:tr w:rsidR="004F26D2" w:rsidRPr="00895E3A" w14:paraId="68FECC19" w14:textId="77777777" w:rsidTr="000F4279">
        <w:trPr>
          <w:cantSplit/>
        </w:trPr>
        <w:tc>
          <w:tcPr>
            <w:tcW w:w="2510" w:type="dxa"/>
          </w:tcPr>
          <w:p w14:paraId="68FECC16" w14:textId="77777777" w:rsidR="004F26D2" w:rsidRPr="00895E3A" w:rsidRDefault="004F26D2" w:rsidP="000F4279">
            <w:pPr>
              <w:rPr>
                <w:b/>
              </w:rPr>
            </w:pPr>
            <w:r w:rsidRPr="00895E3A">
              <w:rPr>
                <w:b/>
              </w:rPr>
              <w:t>Атрибут</w:t>
            </w:r>
          </w:p>
        </w:tc>
        <w:tc>
          <w:tcPr>
            <w:tcW w:w="5489" w:type="dxa"/>
          </w:tcPr>
          <w:p w14:paraId="68FECC17" w14:textId="77777777" w:rsidR="004F26D2" w:rsidRPr="00895E3A" w:rsidRDefault="004F26D2" w:rsidP="000F4279">
            <w:pPr>
              <w:rPr>
                <w:b/>
              </w:rPr>
            </w:pPr>
            <w:r w:rsidRPr="00895E3A">
              <w:rPr>
                <w:b/>
              </w:rPr>
              <w:t>Описание</w:t>
            </w:r>
          </w:p>
        </w:tc>
        <w:tc>
          <w:tcPr>
            <w:tcW w:w="1854" w:type="dxa"/>
          </w:tcPr>
          <w:p w14:paraId="68FECC18" w14:textId="77777777" w:rsidR="004F26D2" w:rsidRPr="00895E3A" w:rsidRDefault="004F26D2" w:rsidP="000F4279">
            <w:pPr>
              <w:rPr>
                <w:b/>
              </w:rPr>
            </w:pPr>
            <w:r w:rsidRPr="00895E3A">
              <w:rPr>
                <w:b/>
              </w:rPr>
              <w:t>Обязательный?</w:t>
            </w:r>
          </w:p>
        </w:tc>
      </w:tr>
      <w:tr w:rsidR="004F26D2" w:rsidRPr="00895E3A" w14:paraId="68FECC1D" w14:textId="77777777" w:rsidTr="000F4279">
        <w:trPr>
          <w:cantSplit/>
        </w:trPr>
        <w:tc>
          <w:tcPr>
            <w:tcW w:w="2510" w:type="dxa"/>
          </w:tcPr>
          <w:p w14:paraId="68FECC1A" w14:textId="77777777" w:rsidR="004F26D2" w:rsidRPr="00895E3A" w:rsidRDefault="004F26D2" w:rsidP="004F26D2">
            <w:r w:rsidRPr="00895E3A">
              <w:t>Путь категории (NamePath)</w:t>
            </w:r>
          </w:p>
        </w:tc>
        <w:tc>
          <w:tcPr>
            <w:tcW w:w="5489" w:type="dxa"/>
          </w:tcPr>
          <w:p w14:paraId="68FECC1B" w14:textId="77777777" w:rsidR="004F26D2" w:rsidRPr="00895E3A" w:rsidRDefault="004F26D2" w:rsidP="000F4279">
            <w:r w:rsidRPr="00895E3A">
              <w:t>Путь категории партнера.</w:t>
            </w:r>
          </w:p>
        </w:tc>
        <w:tc>
          <w:tcPr>
            <w:tcW w:w="1854" w:type="dxa"/>
          </w:tcPr>
          <w:p w14:paraId="68FECC1C" w14:textId="77777777" w:rsidR="004F26D2" w:rsidRPr="00895E3A" w:rsidRDefault="004F26D2" w:rsidP="000F4279">
            <w:r w:rsidRPr="00895E3A">
              <w:t>Да</w:t>
            </w:r>
          </w:p>
        </w:tc>
      </w:tr>
      <w:tr w:rsidR="004F26D2" w:rsidRPr="00895E3A" w14:paraId="68FECC21" w14:textId="77777777" w:rsidTr="000F4279">
        <w:trPr>
          <w:cantSplit/>
        </w:trPr>
        <w:tc>
          <w:tcPr>
            <w:tcW w:w="2510" w:type="dxa"/>
          </w:tcPr>
          <w:p w14:paraId="68FECC1E" w14:textId="77777777" w:rsidR="004F26D2" w:rsidRPr="00895E3A" w:rsidRDefault="004F26D2" w:rsidP="000F4279">
            <w:r w:rsidRPr="00895E3A">
              <w:t>Признак включения всех вложеных подкатегорий (IncludeSubcategories)</w:t>
            </w:r>
          </w:p>
        </w:tc>
        <w:tc>
          <w:tcPr>
            <w:tcW w:w="5489" w:type="dxa"/>
          </w:tcPr>
          <w:p w14:paraId="68FECC1F" w14:textId="77777777" w:rsidR="004F26D2" w:rsidRPr="00895E3A" w:rsidRDefault="004F26D2" w:rsidP="000F4279">
            <w:r w:rsidRPr="00895E3A">
              <w:t>Признак включения всех вложеных подкатегорий.</w:t>
            </w:r>
          </w:p>
        </w:tc>
        <w:tc>
          <w:tcPr>
            <w:tcW w:w="1854" w:type="dxa"/>
          </w:tcPr>
          <w:p w14:paraId="68FECC20" w14:textId="77777777" w:rsidR="004F26D2" w:rsidRPr="00895E3A" w:rsidRDefault="004F26D2" w:rsidP="000F4279">
            <w:r w:rsidRPr="00895E3A">
              <w:t>Да</w:t>
            </w:r>
          </w:p>
        </w:tc>
      </w:tr>
    </w:tbl>
    <w:p w14:paraId="68FECC22" w14:textId="77777777" w:rsidR="0073718F" w:rsidRPr="00895E3A" w:rsidRDefault="0073718F" w:rsidP="0073718F">
      <w:pPr>
        <w:pStyle w:val="Heading2"/>
        <w:numPr>
          <w:ilvl w:val="1"/>
          <w:numId w:val="13"/>
        </w:numPr>
        <w:rPr>
          <w:lang w:val="ru-RU"/>
        </w:rPr>
      </w:pPr>
      <w:bookmarkStart w:id="1085" w:name="_Категория_продукта_(ProductCategory"/>
      <w:bookmarkEnd w:id="1085"/>
      <w:r w:rsidRPr="00895E3A">
        <w:rPr>
          <w:lang w:val="ru-RU"/>
        </w:rPr>
        <w:lastRenderedPageBreak/>
        <w:t xml:space="preserve"> </w:t>
      </w:r>
      <w:bookmarkStart w:id="1086" w:name="_Toc370583232"/>
      <w:r w:rsidRPr="00895E3A">
        <w:rPr>
          <w:lang w:val="ru-RU"/>
        </w:rPr>
        <w:t>Категория продукта (ProductCategory)</w:t>
      </w:r>
      <w:bookmarkEnd w:id="1086"/>
    </w:p>
    <w:tbl>
      <w:tblPr>
        <w:tblStyle w:val="TableGrid"/>
        <w:tblW w:w="0" w:type="auto"/>
        <w:tblLook w:val="04A0" w:firstRow="1" w:lastRow="0" w:firstColumn="1" w:lastColumn="0" w:noHBand="0" w:noVBand="1"/>
      </w:tblPr>
      <w:tblGrid>
        <w:gridCol w:w="2510"/>
        <w:gridCol w:w="5489"/>
        <w:gridCol w:w="1854"/>
      </w:tblGrid>
      <w:tr w:rsidR="0073718F" w:rsidRPr="00895E3A" w14:paraId="68FECC26" w14:textId="77777777" w:rsidTr="001104D8">
        <w:trPr>
          <w:cantSplit/>
        </w:trPr>
        <w:tc>
          <w:tcPr>
            <w:tcW w:w="2510" w:type="dxa"/>
          </w:tcPr>
          <w:p w14:paraId="68FECC23" w14:textId="77777777" w:rsidR="0073718F" w:rsidRPr="00895E3A" w:rsidRDefault="0073718F" w:rsidP="001104D8">
            <w:pPr>
              <w:rPr>
                <w:b/>
              </w:rPr>
            </w:pPr>
            <w:r w:rsidRPr="00895E3A">
              <w:rPr>
                <w:b/>
              </w:rPr>
              <w:t>Атрибут</w:t>
            </w:r>
          </w:p>
        </w:tc>
        <w:tc>
          <w:tcPr>
            <w:tcW w:w="5489" w:type="dxa"/>
          </w:tcPr>
          <w:p w14:paraId="68FECC24" w14:textId="77777777" w:rsidR="0073718F" w:rsidRPr="00895E3A" w:rsidRDefault="0073718F" w:rsidP="001104D8">
            <w:pPr>
              <w:rPr>
                <w:b/>
              </w:rPr>
            </w:pPr>
            <w:r w:rsidRPr="00895E3A">
              <w:rPr>
                <w:b/>
              </w:rPr>
              <w:t>Описание</w:t>
            </w:r>
          </w:p>
        </w:tc>
        <w:tc>
          <w:tcPr>
            <w:tcW w:w="1854" w:type="dxa"/>
          </w:tcPr>
          <w:p w14:paraId="68FECC25" w14:textId="77777777" w:rsidR="0073718F" w:rsidRPr="00895E3A" w:rsidRDefault="0073718F" w:rsidP="001104D8">
            <w:pPr>
              <w:rPr>
                <w:b/>
              </w:rPr>
            </w:pPr>
            <w:r w:rsidRPr="00895E3A">
              <w:rPr>
                <w:b/>
              </w:rPr>
              <w:t>Обязательный?</w:t>
            </w:r>
          </w:p>
        </w:tc>
      </w:tr>
      <w:tr w:rsidR="0073718F" w:rsidRPr="00895E3A" w14:paraId="68FECC2A" w14:textId="77777777" w:rsidTr="001104D8">
        <w:trPr>
          <w:cantSplit/>
        </w:trPr>
        <w:tc>
          <w:tcPr>
            <w:tcW w:w="2510" w:type="dxa"/>
          </w:tcPr>
          <w:p w14:paraId="68FECC27" w14:textId="77777777" w:rsidR="0073718F" w:rsidRPr="00895E3A" w:rsidRDefault="0073718F" w:rsidP="0073718F">
            <w:r w:rsidRPr="00895E3A">
              <w:t>Внутренний идентификатор категории  (Id)</w:t>
            </w:r>
          </w:p>
        </w:tc>
        <w:tc>
          <w:tcPr>
            <w:tcW w:w="5489" w:type="dxa"/>
          </w:tcPr>
          <w:p w14:paraId="68FECC28" w14:textId="77777777" w:rsidR="0073718F" w:rsidRPr="00895E3A" w:rsidRDefault="0073718F" w:rsidP="001104D8">
            <w:r w:rsidRPr="00895E3A">
              <w:t>Внутренний идентификатор категории.</w:t>
            </w:r>
          </w:p>
        </w:tc>
        <w:tc>
          <w:tcPr>
            <w:tcW w:w="1854" w:type="dxa"/>
          </w:tcPr>
          <w:p w14:paraId="68FECC29" w14:textId="77777777" w:rsidR="0073718F" w:rsidRPr="00895E3A" w:rsidRDefault="0073718F" w:rsidP="001104D8">
            <w:r w:rsidRPr="00895E3A">
              <w:t>Да</w:t>
            </w:r>
          </w:p>
        </w:tc>
      </w:tr>
      <w:tr w:rsidR="0073718F" w:rsidRPr="00895E3A" w14:paraId="68FECC2F" w14:textId="77777777" w:rsidTr="001104D8">
        <w:trPr>
          <w:cantSplit/>
        </w:trPr>
        <w:tc>
          <w:tcPr>
            <w:tcW w:w="2510" w:type="dxa"/>
          </w:tcPr>
          <w:p w14:paraId="68FECC2B" w14:textId="77777777" w:rsidR="0073718F" w:rsidRPr="00895E3A" w:rsidRDefault="0073718F" w:rsidP="001104D8">
            <w:r w:rsidRPr="00895E3A">
              <w:t>Идентификатор родительской категории</w:t>
            </w:r>
          </w:p>
          <w:p w14:paraId="68FECC2C" w14:textId="77777777" w:rsidR="0073718F" w:rsidRPr="00895E3A" w:rsidRDefault="0073718F" w:rsidP="001104D8">
            <w:r w:rsidRPr="00895E3A">
              <w:t>(ParentId)</w:t>
            </w:r>
          </w:p>
        </w:tc>
        <w:tc>
          <w:tcPr>
            <w:tcW w:w="5489" w:type="dxa"/>
          </w:tcPr>
          <w:p w14:paraId="68FECC2D" w14:textId="77777777" w:rsidR="0073718F" w:rsidRPr="00895E3A" w:rsidRDefault="0073718F" w:rsidP="001104D8">
            <w:r w:rsidRPr="00895E3A">
              <w:t>Идентификатор родительской категории</w:t>
            </w:r>
          </w:p>
        </w:tc>
        <w:tc>
          <w:tcPr>
            <w:tcW w:w="1854" w:type="dxa"/>
          </w:tcPr>
          <w:p w14:paraId="68FECC2E" w14:textId="77777777" w:rsidR="0073718F" w:rsidRPr="00895E3A" w:rsidRDefault="0073718F" w:rsidP="001104D8">
            <w:r w:rsidRPr="00895E3A">
              <w:t>Нет</w:t>
            </w:r>
          </w:p>
        </w:tc>
      </w:tr>
      <w:tr w:rsidR="0073718F" w:rsidRPr="00895E3A" w14:paraId="68FECC33" w14:textId="77777777" w:rsidTr="001104D8">
        <w:trPr>
          <w:cantSplit/>
        </w:trPr>
        <w:tc>
          <w:tcPr>
            <w:tcW w:w="2510" w:type="dxa"/>
          </w:tcPr>
          <w:p w14:paraId="68FECC30" w14:textId="77777777" w:rsidR="0073718F" w:rsidRPr="00895E3A" w:rsidRDefault="0073718F" w:rsidP="001104D8">
            <w:r w:rsidRPr="00895E3A">
              <w:t>Наименование категории (Name)</w:t>
            </w:r>
          </w:p>
        </w:tc>
        <w:tc>
          <w:tcPr>
            <w:tcW w:w="5489" w:type="dxa"/>
          </w:tcPr>
          <w:p w14:paraId="68FECC31" w14:textId="77777777" w:rsidR="0073718F" w:rsidRPr="00895E3A" w:rsidRDefault="0073718F" w:rsidP="001104D8">
            <w:r w:rsidRPr="00895E3A">
              <w:t>Наименование категории</w:t>
            </w:r>
          </w:p>
        </w:tc>
        <w:tc>
          <w:tcPr>
            <w:tcW w:w="1854" w:type="dxa"/>
          </w:tcPr>
          <w:p w14:paraId="68FECC32" w14:textId="77777777" w:rsidR="0073718F" w:rsidRPr="00895E3A" w:rsidRDefault="0073718F" w:rsidP="001104D8">
            <w:r w:rsidRPr="00895E3A">
              <w:t>Да</w:t>
            </w:r>
          </w:p>
        </w:tc>
      </w:tr>
      <w:tr w:rsidR="0073718F" w:rsidRPr="00895E3A" w14:paraId="68FECC37" w14:textId="77777777" w:rsidTr="001104D8">
        <w:trPr>
          <w:cantSplit/>
        </w:trPr>
        <w:tc>
          <w:tcPr>
            <w:tcW w:w="2510" w:type="dxa"/>
          </w:tcPr>
          <w:p w14:paraId="68FECC34" w14:textId="77777777" w:rsidR="0073718F" w:rsidRPr="00895E3A" w:rsidRDefault="0073718F" w:rsidP="001104D8">
            <w:r w:rsidRPr="00895E3A">
              <w:t>Уникальный путь категории (NamePath)</w:t>
            </w:r>
          </w:p>
        </w:tc>
        <w:tc>
          <w:tcPr>
            <w:tcW w:w="5489" w:type="dxa"/>
          </w:tcPr>
          <w:p w14:paraId="68FECC35" w14:textId="77777777" w:rsidR="0073718F" w:rsidRPr="00895E3A" w:rsidRDefault="0073718F" w:rsidP="001104D8">
            <w:r w:rsidRPr="00895E3A">
              <w:t>Уникальный путь категории</w:t>
            </w:r>
          </w:p>
        </w:tc>
        <w:tc>
          <w:tcPr>
            <w:tcW w:w="1854" w:type="dxa"/>
          </w:tcPr>
          <w:p w14:paraId="68FECC36" w14:textId="77777777" w:rsidR="0073718F" w:rsidRPr="00895E3A" w:rsidRDefault="0073718F" w:rsidP="001104D8">
            <w:r w:rsidRPr="00895E3A">
              <w:t>Да</w:t>
            </w:r>
          </w:p>
        </w:tc>
      </w:tr>
      <w:tr w:rsidR="0073718F" w:rsidRPr="00895E3A" w14:paraId="68FECC3B" w14:textId="77777777" w:rsidTr="001104D8">
        <w:trPr>
          <w:cantSplit/>
        </w:trPr>
        <w:tc>
          <w:tcPr>
            <w:tcW w:w="2510" w:type="dxa"/>
          </w:tcPr>
          <w:p w14:paraId="68FECC38" w14:textId="77777777" w:rsidR="0073718F" w:rsidRPr="00895E3A" w:rsidRDefault="0073718F" w:rsidP="001104D8">
            <w:r w:rsidRPr="00895E3A">
              <w:t>Количество продуктов в категории (ProductsCount)</w:t>
            </w:r>
          </w:p>
        </w:tc>
        <w:tc>
          <w:tcPr>
            <w:tcW w:w="5489" w:type="dxa"/>
          </w:tcPr>
          <w:p w14:paraId="68FECC39" w14:textId="77777777" w:rsidR="0073718F" w:rsidRPr="00895E3A" w:rsidRDefault="0073718F" w:rsidP="001104D8">
            <w:r w:rsidRPr="00895E3A">
              <w:t>Количество продуктов в категории</w:t>
            </w:r>
          </w:p>
        </w:tc>
        <w:tc>
          <w:tcPr>
            <w:tcW w:w="1854" w:type="dxa"/>
          </w:tcPr>
          <w:p w14:paraId="68FECC3A" w14:textId="77777777" w:rsidR="0073718F" w:rsidRPr="00895E3A" w:rsidRDefault="0073718F" w:rsidP="001104D8">
            <w:r w:rsidRPr="00895E3A">
              <w:t>Нет</w:t>
            </w:r>
          </w:p>
        </w:tc>
      </w:tr>
      <w:tr w:rsidR="0073718F" w:rsidRPr="00895E3A" w14:paraId="68FECC41" w14:textId="77777777" w:rsidTr="001104D8">
        <w:trPr>
          <w:cantSplit/>
        </w:trPr>
        <w:tc>
          <w:tcPr>
            <w:tcW w:w="2510" w:type="dxa"/>
          </w:tcPr>
          <w:p w14:paraId="68FECC3C" w14:textId="77777777" w:rsidR="0073718F" w:rsidRPr="00895E3A" w:rsidRDefault="0073718F" w:rsidP="001104D8">
            <w:r w:rsidRPr="00895E3A">
              <w:t>Статус категории (Status)</w:t>
            </w:r>
          </w:p>
        </w:tc>
        <w:tc>
          <w:tcPr>
            <w:tcW w:w="5489" w:type="dxa"/>
          </w:tcPr>
          <w:p w14:paraId="68FECC3D" w14:textId="77777777" w:rsidR="0073718F" w:rsidRPr="00DC3231" w:rsidRDefault="0073718F" w:rsidP="001104D8">
            <w:pPr>
              <w:rPr>
                <w:lang w:val="en-US"/>
              </w:rPr>
            </w:pPr>
            <w:r w:rsidRPr="00895E3A">
              <w:t>Статус</w:t>
            </w:r>
            <w:r w:rsidRPr="00DC3231">
              <w:rPr>
                <w:lang w:val="en-US"/>
              </w:rPr>
              <w:t xml:space="preserve"> </w:t>
            </w:r>
            <w:r w:rsidRPr="00895E3A">
              <w:t>категории</w:t>
            </w:r>
            <w:r w:rsidR="008C4EC0" w:rsidRPr="00DC3231">
              <w:rPr>
                <w:lang w:val="en-US"/>
              </w:rPr>
              <w:t>.</w:t>
            </w:r>
          </w:p>
          <w:p w14:paraId="68FECC3E" w14:textId="77777777" w:rsidR="008C4EC0" w:rsidRPr="00DC3231" w:rsidRDefault="008C4EC0" w:rsidP="001104D8">
            <w:pPr>
              <w:rPr>
                <w:lang w:val="en-US"/>
              </w:rPr>
            </w:pPr>
            <w:r w:rsidRPr="00DC3231">
              <w:rPr>
                <w:lang w:val="en-US"/>
              </w:rPr>
              <w:t>NotActive = 0 (default)</w:t>
            </w:r>
          </w:p>
          <w:p w14:paraId="68FECC3F" w14:textId="77777777" w:rsidR="008C4EC0" w:rsidRPr="00DC3231" w:rsidRDefault="008C4EC0" w:rsidP="001104D8">
            <w:pPr>
              <w:rPr>
                <w:lang w:val="en-US"/>
              </w:rPr>
            </w:pPr>
            <w:r w:rsidRPr="00DC3231">
              <w:rPr>
                <w:lang w:val="en-US"/>
              </w:rPr>
              <w:t>Active = 1</w:t>
            </w:r>
          </w:p>
        </w:tc>
        <w:tc>
          <w:tcPr>
            <w:tcW w:w="1854" w:type="dxa"/>
          </w:tcPr>
          <w:p w14:paraId="68FECC40" w14:textId="77777777" w:rsidR="0073718F" w:rsidRPr="00895E3A" w:rsidRDefault="008C4EC0" w:rsidP="001104D8">
            <w:r w:rsidRPr="00895E3A">
              <w:t>Нет</w:t>
            </w:r>
          </w:p>
        </w:tc>
      </w:tr>
      <w:tr w:rsidR="008C4EC0" w:rsidRPr="00895E3A" w14:paraId="68FECC45" w14:textId="77777777" w:rsidTr="001104D8">
        <w:trPr>
          <w:cantSplit/>
        </w:trPr>
        <w:tc>
          <w:tcPr>
            <w:tcW w:w="2510" w:type="dxa"/>
          </w:tcPr>
          <w:p w14:paraId="68FECC42" w14:textId="77777777" w:rsidR="008C4EC0" w:rsidRPr="00895E3A" w:rsidRDefault="008C4EC0" w:rsidP="001104D8">
            <w:r w:rsidRPr="00895E3A">
              <w:t>Количество под директорий  (SubCategoriesCount)</w:t>
            </w:r>
          </w:p>
        </w:tc>
        <w:tc>
          <w:tcPr>
            <w:tcW w:w="5489" w:type="dxa"/>
          </w:tcPr>
          <w:p w14:paraId="68FECC43" w14:textId="77777777" w:rsidR="008C4EC0" w:rsidRPr="00895E3A" w:rsidRDefault="008C4EC0" w:rsidP="001104D8">
            <w:r w:rsidRPr="00895E3A">
              <w:t>Количество под директорий</w:t>
            </w:r>
          </w:p>
        </w:tc>
        <w:tc>
          <w:tcPr>
            <w:tcW w:w="1854" w:type="dxa"/>
          </w:tcPr>
          <w:p w14:paraId="68FECC44" w14:textId="77777777" w:rsidR="008C4EC0" w:rsidRPr="00895E3A" w:rsidRDefault="008C4EC0" w:rsidP="001104D8">
            <w:r w:rsidRPr="00895E3A">
              <w:t>Нет</w:t>
            </w:r>
          </w:p>
        </w:tc>
      </w:tr>
      <w:tr w:rsidR="008C4EC0" w:rsidRPr="00895E3A" w14:paraId="68FECC4A" w14:textId="77777777" w:rsidTr="001104D8">
        <w:trPr>
          <w:cantSplit/>
        </w:trPr>
        <w:tc>
          <w:tcPr>
            <w:tcW w:w="2510" w:type="dxa"/>
          </w:tcPr>
          <w:p w14:paraId="68FECC46" w14:textId="77777777" w:rsidR="008C4EC0" w:rsidRPr="00895E3A" w:rsidRDefault="008C4EC0" w:rsidP="001104D8">
            <w:r w:rsidRPr="00895E3A">
              <w:t>Подкатегории</w:t>
            </w:r>
          </w:p>
          <w:p w14:paraId="68FECC47" w14:textId="77777777" w:rsidR="008C4EC0" w:rsidRPr="00895E3A" w:rsidRDefault="008C4EC0" w:rsidP="001104D8">
            <w:r w:rsidRPr="00895E3A">
              <w:t>(SubCategories)</w:t>
            </w:r>
          </w:p>
        </w:tc>
        <w:tc>
          <w:tcPr>
            <w:tcW w:w="5489" w:type="dxa"/>
          </w:tcPr>
          <w:p w14:paraId="68FECC48" w14:textId="77777777" w:rsidR="008C4EC0" w:rsidRPr="00895E3A" w:rsidRDefault="008C4EC0" w:rsidP="001104D8">
            <w:r w:rsidRPr="00895E3A">
              <w:t>Массив подкатегорий</w:t>
            </w:r>
          </w:p>
        </w:tc>
        <w:tc>
          <w:tcPr>
            <w:tcW w:w="1854" w:type="dxa"/>
          </w:tcPr>
          <w:p w14:paraId="68FECC49" w14:textId="77777777" w:rsidR="008C4EC0" w:rsidRPr="00895E3A" w:rsidRDefault="008C4EC0" w:rsidP="001104D8">
            <w:r w:rsidRPr="00895E3A">
              <w:t>Нет</w:t>
            </w:r>
          </w:p>
        </w:tc>
      </w:tr>
      <w:tr w:rsidR="008C4EC0" w:rsidRPr="00895E3A" w14:paraId="68FECC51" w14:textId="77777777" w:rsidTr="001104D8">
        <w:trPr>
          <w:cantSplit/>
        </w:trPr>
        <w:tc>
          <w:tcPr>
            <w:tcW w:w="2510" w:type="dxa"/>
          </w:tcPr>
          <w:p w14:paraId="68FECC4B" w14:textId="77777777" w:rsidR="008C4EC0" w:rsidRPr="00895E3A" w:rsidRDefault="008C4EC0" w:rsidP="001104D8">
            <w:r w:rsidRPr="00895E3A">
              <w:t>Тип</w:t>
            </w:r>
          </w:p>
          <w:p w14:paraId="68FECC4C" w14:textId="77777777" w:rsidR="008C4EC0" w:rsidRPr="00895E3A" w:rsidRDefault="008C4EC0" w:rsidP="001104D8">
            <w:r w:rsidRPr="00895E3A">
              <w:t>(Type)</w:t>
            </w:r>
          </w:p>
        </w:tc>
        <w:tc>
          <w:tcPr>
            <w:tcW w:w="5489" w:type="dxa"/>
          </w:tcPr>
          <w:p w14:paraId="68FECC4D" w14:textId="77777777" w:rsidR="008C4EC0" w:rsidRPr="00895E3A" w:rsidRDefault="008C4EC0" w:rsidP="001104D8">
            <w:r w:rsidRPr="00895E3A">
              <w:t>Тип</w:t>
            </w:r>
          </w:p>
          <w:p w14:paraId="68FECC4E" w14:textId="77777777" w:rsidR="008C4EC0" w:rsidRPr="00895E3A" w:rsidRDefault="008C4EC0" w:rsidP="001104D8">
            <w:r w:rsidRPr="00895E3A">
              <w:t>Static = 0 (default)</w:t>
            </w:r>
          </w:p>
          <w:p w14:paraId="68FECC4F" w14:textId="77777777" w:rsidR="008C4EC0" w:rsidRPr="00895E3A" w:rsidRDefault="008C4EC0" w:rsidP="001104D8">
            <w:r w:rsidRPr="00895E3A">
              <w:t>Online = 1</w:t>
            </w:r>
          </w:p>
        </w:tc>
        <w:tc>
          <w:tcPr>
            <w:tcW w:w="1854" w:type="dxa"/>
          </w:tcPr>
          <w:p w14:paraId="68FECC50" w14:textId="77777777" w:rsidR="008C4EC0" w:rsidRPr="00895E3A" w:rsidRDefault="008C4EC0" w:rsidP="001104D8">
            <w:r w:rsidRPr="00895E3A">
              <w:t>Нет</w:t>
            </w:r>
          </w:p>
        </w:tc>
      </w:tr>
      <w:tr w:rsidR="008C4EC0" w:rsidRPr="00895E3A" w14:paraId="68FECC56" w14:textId="77777777" w:rsidTr="001104D8">
        <w:trPr>
          <w:cantSplit/>
        </w:trPr>
        <w:tc>
          <w:tcPr>
            <w:tcW w:w="2510" w:type="dxa"/>
          </w:tcPr>
          <w:p w14:paraId="68FECC52" w14:textId="77777777" w:rsidR="008C4EC0" w:rsidRPr="00895E3A" w:rsidRDefault="008C4EC0" w:rsidP="001104D8">
            <w:r w:rsidRPr="00895E3A">
              <w:t>Ссылка на категорию онлайн партнёра</w:t>
            </w:r>
          </w:p>
          <w:p w14:paraId="68FECC53" w14:textId="77777777" w:rsidR="008C4EC0" w:rsidRPr="00895E3A" w:rsidRDefault="008C4EC0" w:rsidP="001104D8">
            <w:r w:rsidRPr="00895E3A">
              <w:t>(OnlineCategoryUrl)</w:t>
            </w:r>
          </w:p>
        </w:tc>
        <w:tc>
          <w:tcPr>
            <w:tcW w:w="5489" w:type="dxa"/>
          </w:tcPr>
          <w:p w14:paraId="68FECC54" w14:textId="77777777" w:rsidR="008C4EC0" w:rsidRPr="00895E3A" w:rsidRDefault="008C4EC0" w:rsidP="001104D8">
            <w:r w:rsidRPr="00895E3A">
              <w:t>Ссылка на категорию онлайн партнёра</w:t>
            </w:r>
          </w:p>
        </w:tc>
        <w:tc>
          <w:tcPr>
            <w:tcW w:w="1854" w:type="dxa"/>
          </w:tcPr>
          <w:p w14:paraId="68FECC55" w14:textId="77777777" w:rsidR="008C4EC0" w:rsidRPr="00895E3A" w:rsidRDefault="008C4EC0" w:rsidP="001104D8">
            <w:r w:rsidRPr="00895E3A">
              <w:t>Нет</w:t>
            </w:r>
          </w:p>
        </w:tc>
      </w:tr>
      <w:tr w:rsidR="008C4EC0" w:rsidRPr="00895E3A" w14:paraId="68FECC5B" w14:textId="77777777" w:rsidTr="001104D8">
        <w:trPr>
          <w:cantSplit/>
        </w:trPr>
        <w:tc>
          <w:tcPr>
            <w:tcW w:w="2510" w:type="dxa"/>
          </w:tcPr>
          <w:p w14:paraId="68FECC57" w14:textId="77777777" w:rsidR="008C4EC0" w:rsidRPr="00895E3A" w:rsidRDefault="008C4EC0" w:rsidP="001104D8">
            <w:proofErr w:type="gramStart"/>
            <w:r w:rsidRPr="00895E3A">
              <w:lastRenderedPageBreak/>
              <w:t>Пользователь</w:t>
            </w:r>
            <w:proofErr w:type="gramEnd"/>
            <w:r w:rsidRPr="00895E3A">
              <w:t xml:space="preserve"> создавший категорию</w:t>
            </w:r>
          </w:p>
          <w:p w14:paraId="68FECC58" w14:textId="77777777" w:rsidR="008C4EC0" w:rsidRPr="00895E3A" w:rsidRDefault="008C4EC0" w:rsidP="001104D8">
            <w:r w:rsidRPr="00895E3A">
              <w:t>(InsertedUserId)</w:t>
            </w:r>
          </w:p>
        </w:tc>
        <w:tc>
          <w:tcPr>
            <w:tcW w:w="5489" w:type="dxa"/>
          </w:tcPr>
          <w:p w14:paraId="68FECC59" w14:textId="77777777" w:rsidR="008C4EC0" w:rsidRPr="00895E3A" w:rsidRDefault="008C4EC0" w:rsidP="001104D8">
            <w:proofErr w:type="gramStart"/>
            <w:r w:rsidRPr="00895E3A">
              <w:t>Пользователь</w:t>
            </w:r>
            <w:proofErr w:type="gramEnd"/>
            <w:r w:rsidRPr="00895E3A">
              <w:t xml:space="preserve"> создавший категорию</w:t>
            </w:r>
          </w:p>
        </w:tc>
        <w:tc>
          <w:tcPr>
            <w:tcW w:w="1854" w:type="dxa"/>
          </w:tcPr>
          <w:p w14:paraId="68FECC5A" w14:textId="77777777" w:rsidR="008C4EC0" w:rsidRPr="00895E3A" w:rsidRDefault="008C4EC0" w:rsidP="001104D8">
            <w:r w:rsidRPr="00895E3A">
              <w:t>Да</w:t>
            </w:r>
          </w:p>
        </w:tc>
      </w:tr>
      <w:tr w:rsidR="008C4EC0" w:rsidRPr="00895E3A" w14:paraId="68FECC60" w14:textId="77777777" w:rsidTr="001104D8">
        <w:trPr>
          <w:cantSplit/>
        </w:trPr>
        <w:tc>
          <w:tcPr>
            <w:tcW w:w="2510" w:type="dxa"/>
          </w:tcPr>
          <w:p w14:paraId="68FECC5C" w14:textId="77777777" w:rsidR="008C4EC0" w:rsidRPr="00895E3A" w:rsidRDefault="008C4EC0" w:rsidP="001104D8">
            <w:proofErr w:type="gramStart"/>
            <w:r w:rsidRPr="00895E3A">
              <w:t>Пользователь</w:t>
            </w:r>
            <w:proofErr w:type="gramEnd"/>
            <w:r w:rsidRPr="00895E3A">
              <w:t xml:space="preserve"> обновивший категорию в последний раз</w:t>
            </w:r>
          </w:p>
          <w:p w14:paraId="68FECC5D" w14:textId="77777777" w:rsidR="008C4EC0" w:rsidRPr="00895E3A" w:rsidRDefault="008C4EC0" w:rsidP="001104D8">
            <w:r w:rsidRPr="00895E3A">
              <w:t>(UpdatedUserId)</w:t>
            </w:r>
          </w:p>
        </w:tc>
        <w:tc>
          <w:tcPr>
            <w:tcW w:w="5489" w:type="dxa"/>
          </w:tcPr>
          <w:p w14:paraId="68FECC5E" w14:textId="77777777" w:rsidR="008C4EC0" w:rsidRPr="00895E3A" w:rsidRDefault="008C4EC0" w:rsidP="001104D8">
            <w:proofErr w:type="gramStart"/>
            <w:r w:rsidRPr="00895E3A">
              <w:t>Пользователь</w:t>
            </w:r>
            <w:proofErr w:type="gramEnd"/>
            <w:r w:rsidRPr="00895E3A">
              <w:t xml:space="preserve"> обновивший категорию в последний раз</w:t>
            </w:r>
          </w:p>
        </w:tc>
        <w:tc>
          <w:tcPr>
            <w:tcW w:w="1854" w:type="dxa"/>
          </w:tcPr>
          <w:p w14:paraId="68FECC5F" w14:textId="77777777" w:rsidR="008C4EC0" w:rsidRPr="00895E3A" w:rsidRDefault="008C4EC0" w:rsidP="001104D8">
            <w:r w:rsidRPr="00895E3A">
              <w:t>Нет</w:t>
            </w:r>
          </w:p>
        </w:tc>
      </w:tr>
      <w:tr w:rsidR="008C4EC0" w:rsidRPr="00895E3A" w14:paraId="68FECC65" w14:textId="77777777" w:rsidTr="001104D8">
        <w:trPr>
          <w:cantSplit/>
        </w:trPr>
        <w:tc>
          <w:tcPr>
            <w:tcW w:w="2510" w:type="dxa"/>
          </w:tcPr>
          <w:p w14:paraId="68FECC61" w14:textId="77777777" w:rsidR="008C4EC0" w:rsidRPr="00895E3A" w:rsidRDefault="008C4EC0" w:rsidP="001104D8">
            <w:r w:rsidRPr="00895E3A">
              <w:t>Дата последнего обновления категории</w:t>
            </w:r>
          </w:p>
          <w:p w14:paraId="68FECC62" w14:textId="77777777" w:rsidR="008C4EC0" w:rsidRPr="00895E3A" w:rsidRDefault="008C4EC0" w:rsidP="001104D8">
            <w:r w:rsidRPr="00895E3A">
              <w:t>(UpdatedDate)</w:t>
            </w:r>
          </w:p>
        </w:tc>
        <w:tc>
          <w:tcPr>
            <w:tcW w:w="5489" w:type="dxa"/>
          </w:tcPr>
          <w:p w14:paraId="68FECC63" w14:textId="77777777" w:rsidR="008C4EC0" w:rsidRPr="00895E3A" w:rsidRDefault="008C4EC0" w:rsidP="001104D8">
            <w:r w:rsidRPr="00895E3A">
              <w:t>Дата последнего обновления категории</w:t>
            </w:r>
          </w:p>
        </w:tc>
        <w:tc>
          <w:tcPr>
            <w:tcW w:w="1854" w:type="dxa"/>
          </w:tcPr>
          <w:p w14:paraId="68FECC64" w14:textId="77777777" w:rsidR="008C4EC0" w:rsidRPr="00895E3A" w:rsidRDefault="008C4EC0" w:rsidP="001104D8">
            <w:r w:rsidRPr="00895E3A">
              <w:t>Нет</w:t>
            </w:r>
          </w:p>
        </w:tc>
      </w:tr>
      <w:tr w:rsidR="008C4EC0" w:rsidRPr="00895E3A" w14:paraId="68FECC6A" w14:textId="77777777" w:rsidTr="001104D8">
        <w:trPr>
          <w:cantSplit/>
        </w:trPr>
        <w:tc>
          <w:tcPr>
            <w:tcW w:w="2510" w:type="dxa"/>
          </w:tcPr>
          <w:p w14:paraId="68FECC66" w14:textId="77777777" w:rsidR="008C4EC0" w:rsidRPr="00895E3A" w:rsidRDefault="008C4EC0" w:rsidP="001104D8">
            <w:r w:rsidRPr="00895E3A">
              <w:t>Дата создания категории</w:t>
            </w:r>
          </w:p>
          <w:p w14:paraId="68FECC67" w14:textId="77777777" w:rsidR="008C4EC0" w:rsidRPr="00895E3A" w:rsidRDefault="008C4EC0" w:rsidP="001104D8">
            <w:r w:rsidRPr="00895E3A">
              <w:t>(InsertedDate)</w:t>
            </w:r>
          </w:p>
        </w:tc>
        <w:tc>
          <w:tcPr>
            <w:tcW w:w="5489" w:type="dxa"/>
          </w:tcPr>
          <w:p w14:paraId="68FECC68" w14:textId="77777777" w:rsidR="008C4EC0" w:rsidRPr="00895E3A" w:rsidRDefault="008C4EC0" w:rsidP="001104D8">
            <w:r w:rsidRPr="00895E3A">
              <w:t>Дата создания категории</w:t>
            </w:r>
          </w:p>
        </w:tc>
        <w:tc>
          <w:tcPr>
            <w:tcW w:w="1854" w:type="dxa"/>
          </w:tcPr>
          <w:p w14:paraId="68FECC69" w14:textId="77777777" w:rsidR="008C4EC0" w:rsidRPr="00895E3A" w:rsidRDefault="008C4EC0" w:rsidP="001104D8">
            <w:r w:rsidRPr="00895E3A">
              <w:t>Да</w:t>
            </w:r>
          </w:p>
        </w:tc>
      </w:tr>
      <w:tr w:rsidR="008C4EC0" w:rsidRPr="00895E3A" w14:paraId="68FECC6F" w14:textId="77777777" w:rsidTr="001104D8">
        <w:trPr>
          <w:cantSplit/>
        </w:trPr>
        <w:tc>
          <w:tcPr>
            <w:tcW w:w="2510" w:type="dxa"/>
          </w:tcPr>
          <w:p w14:paraId="68FECC6B" w14:textId="77777777" w:rsidR="008C4EC0" w:rsidRPr="00895E3A" w:rsidRDefault="008C4EC0" w:rsidP="001104D8">
            <w:r w:rsidRPr="00895E3A">
              <w:t>Порядковый номер категории</w:t>
            </w:r>
          </w:p>
          <w:p w14:paraId="68FECC6C" w14:textId="77777777" w:rsidR="008C4EC0" w:rsidRPr="00895E3A" w:rsidRDefault="008C4EC0" w:rsidP="001104D8">
            <w:r w:rsidRPr="00895E3A">
              <w:t>(CatOrder)</w:t>
            </w:r>
          </w:p>
        </w:tc>
        <w:tc>
          <w:tcPr>
            <w:tcW w:w="5489" w:type="dxa"/>
          </w:tcPr>
          <w:p w14:paraId="68FECC6D" w14:textId="77777777" w:rsidR="008C4EC0" w:rsidRPr="00895E3A" w:rsidRDefault="008C4EC0" w:rsidP="001104D8">
            <w:r w:rsidRPr="00895E3A">
              <w:t>Порядковый номер категории</w:t>
            </w:r>
          </w:p>
        </w:tc>
        <w:tc>
          <w:tcPr>
            <w:tcW w:w="1854" w:type="dxa"/>
          </w:tcPr>
          <w:p w14:paraId="68FECC6E" w14:textId="77777777" w:rsidR="008C4EC0" w:rsidRPr="00895E3A" w:rsidRDefault="008C4EC0" w:rsidP="001104D8">
            <w:r w:rsidRPr="00895E3A">
              <w:t>Нет</w:t>
            </w:r>
          </w:p>
        </w:tc>
      </w:tr>
    </w:tbl>
    <w:p w14:paraId="68FECC70" w14:textId="77777777" w:rsidR="005E498F" w:rsidRPr="00895E3A" w:rsidRDefault="005E498F" w:rsidP="005E498F">
      <w:pPr>
        <w:pStyle w:val="Heading2"/>
        <w:numPr>
          <w:ilvl w:val="1"/>
          <w:numId w:val="13"/>
        </w:numPr>
        <w:rPr>
          <w:lang w:val="ru-RU"/>
        </w:rPr>
      </w:pPr>
      <w:bookmarkStart w:id="1087" w:name="_Список_произвольных_характеристик"/>
      <w:bookmarkEnd w:id="1087"/>
      <w:r w:rsidRPr="00895E3A">
        <w:rPr>
          <w:lang w:val="ru-RU"/>
        </w:rPr>
        <w:t xml:space="preserve"> </w:t>
      </w:r>
      <w:bookmarkStart w:id="1088" w:name="_Toc370583233"/>
      <w:r w:rsidRPr="00895E3A">
        <w:rPr>
          <w:lang w:val="ru-RU"/>
        </w:rPr>
        <w:t>Список произвольных характеристик товара (ProductParam)</w:t>
      </w:r>
      <w:bookmarkEnd w:id="1088"/>
    </w:p>
    <w:tbl>
      <w:tblPr>
        <w:tblStyle w:val="TableGrid"/>
        <w:tblW w:w="0" w:type="auto"/>
        <w:tblLook w:val="04A0" w:firstRow="1" w:lastRow="0" w:firstColumn="1" w:lastColumn="0" w:noHBand="0" w:noVBand="1"/>
      </w:tblPr>
      <w:tblGrid>
        <w:gridCol w:w="2510"/>
        <w:gridCol w:w="5489"/>
        <w:gridCol w:w="1854"/>
      </w:tblGrid>
      <w:tr w:rsidR="005E498F" w:rsidRPr="00895E3A" w14:paraId="68FECC74" w14:textId="77777777" w:rsidTr="005E498F">
        <w:trPr>
          <w:cantSplit/>
        </w:trPr>
        <w:tc>
          <w:tcPr>
            <w:tcW w:w="2510" w:type="dxa"/>
          </w:tcPr>
          <w:p w14:paraId="68FECC71" w14:textId="77777777" w:rsidR="005E498F" w:rsidRPr="00895E3A" w:rsidRDefault="005E498F" w:rsidP="005E498F">
            <w:pPr>
              <w:rPr>
                <w:b/>
              </w:rPr>
            </w:pPr>
            <w:r w:rsidRPr="00895E3A">
              <w:rPr>
                <w:b/>
              </w:rPr>
              <w:t>Атрибут</w:t>
            </w:r>
          </w:p>
        </w:tc>
        <w:tc>
          <w:tcPr>
            <w:tcW w:w="5489" w:type="dxa"/>
          </w:tcPr>
          <w:p w14:paraId="68FECC72" w14:textId="77777777" w:rsidR="005E498F" w:rsidRPr="00895E3A" w:rsidRDefault="005E498F" w:rsidP="005E498F">
            <w:pPr>
              <w:rPr>
                <w:b/>
              </w:rPr>
            </w:pPr>
            <w:r w:rsidRPr="00895E3A">
              <w:rPr>
                <w:b/>
              </w:rPr>
              <w:t>Описание</w:t>
            </w:r>
          </w:p>
        </w:tc>
        <w:tc>
          <w:tcPr>
            <w:tcW w:w="1854" w:type="dxa"/>
          </w:tcPr>
          <w:p w14:paraId="68FECC73" w14:textId="77777777" w:rsidR="005E498F" w:rsidRPr="00895E3A" w:rsidRDefault="005E498F" w:rsidP="005E498F">
            <w:pPr>
              <w:rPr>
                <w:b/>
              </w:rPr>
            </w:pPr>
            <w:r w:rsidRPr="00895E3A">
              <w:rPr>
                <w:b/>
              </w:rPr>
              <w:t>Обязательный?</w:t>
            </w:r>
          </w:p>
        </w:tc>
      </w:tr>
      <w:tr w:rsidR="005E498F" w:rsidRPr="00895E3A" w14:paraId="68FECC78" w14:textId="77777777" w:rsidTr="005E498F">
        <w:trPr>
          <w:cantSplit/>
        </w:trPr>
        <w:tc>
          <w:tcPr>
            <w:tcW w:w="2510" w:type="dxa"/>
          </w:tcPr>
          <w:p w14:paraId="68FECC75" w14:textId="77777777" w:rsidR="005E498F" w:rsidRPr="00895E3A" w:rsidRDefault="005E498F" w:rsidP="005E498F">
            <w:r w:rsidRPr="00895E3A">
              <w:t>Наименование (Name)</w:t>
            </w:r>
          </w:p>
        </w:tc>
        <w:tc>
          <w:tcPr>
            <w:tcW w:w="5489" w:type="dxa"/>
          </w:tcPr>
          <w:p w14:paraId="68FECC76" w14:textId="77777777" w:rsidR="005E498F" w:rsidRPr="00895E3A" w:rsidRDefault="005E498F" w:rsidP="005E498F">
            <w:r w:rsidRPr="00895E3A">
              <w:t>Наименование характеристики.</w:t>
            </w:r>
          </w:p>
        </w:tc>
        <w:tc>
          <w:tcPr>
            <w:tcW w:w="1854" w:type="dxa"/>
          </w:tcPr>
          <w:p w14:paraId="68FECC77" w14:textId="77777777" w:rsidR="005E498F" w:rsidRPr="00895E3A" w:rsidRDefault="005E498F" w:rsidP="005E498F">
            <w:r w:rsidRPr="00895E3A">
              <w:t>Да</w:t>
            </w:r>
          </w:p>
        </w:tc>
      </w:tr>
      <w:tr w:rsidR="005E498F" w:rsidRPr="00895E3A" w14:paraId="68FECC7D" w14:textId="77777777" w:rsidTr="005E498F">
        <w:trPr>
          <w:cantSplit/>
        </w:trPr>
        <w:tc>
          <w:tcPr>
            <w:tcW w:w="2510" w:type="dxa"/>
          </w:tcPr>
          <w:p w14:paraId="68FECC79" w14:textId="77777777" w:rsidR="005E498F" w:rsidRPr="00895E3A" w:rsidRDefault="005E498F" w:rsidP="005E498F">
            <w:r w:rsidRPr="00895E3A">
              <w:t>Единица измерения</w:t>
            </w:r>
          </w:p>
          <w:p w14:paraId="68FECC7A" w14:textId="77777777" w:rsidR="005E498F" w:rsidRPr="00895E3A" w:rsidRDefault="005E498F" w:rsidP="005E498F">
            <w:r w:rsidRPr="00895E3A">
              <w:t>(Unit)</w:t>
            </w:r>
          </w:p>
        </w:tc>
        <w:tc>
          <w:tcPr>
            <w:tcW w:w="5489" w:type="dxa"/>
          </w:tcPr>
          <w:p w14:paraId="68FECC7B" w14:textId="77777777" w:rsidR="005E498F" w:rsidRPr="00895E3A" w:rsidRDefault="005E498F" w:rsidP="005E498F">
            <w:r w:rsidRPr="00895E3A">
              <w:t>Единица измерения</w:t>
            </w:r>
          </w:p>
        </w:tc>
        <w:tc>
          <w:tcPr>
            <w:tcW w:w="1854" w:type="dxa"/>
          </w:tcPr>
          <w:p w14:paraId="68FECC7C" w14:textId="77777777" w:rsidR="005E498F" w:rsidRPr="00895E3A" w:rsidRDefault="005E498F" w:rsidP="005E498F">
            <w:r w:rsidRPr="00895E3A">
              <w:t>Нет</w:t>
            </w:r>
          </w:p>
        </w:tc>
      </w:tr>
      <w:tr w:rsidR="005E498F" w:rsidRPr="00895E3A" w14:paraId="68FECC81" w14:textId="77777777" w:rsidTr="005E498F">
        <w:trPr>
          <w:cantSplit/>
        </w:trPr>
        <w:tc>
          <w:tcPr>
            <w:tcW w:w="2510" w:type="dxa"/>
          </w:tcPr>
          <w:p w14:paraId="68FECC7E" w14:textId="77777777" w:rsidR="005E498F" w:rsidRPr="00895E3A" w:rsidRDefault="005E498F" w:rsidP="005E498F">
            <w:r w:rsidRPr="00895E3A">
              <w:t>Значение (Value)</w:t>
            </w:r>
          </w:p>
        </w:tc>
        <w:tc>
          <w:tcPr>
            <w:tcW w:w="5489" w:type="dxa"/>
          </w:tcPr>
          <w:p w14:paraId="68FECC7F" w14:textId="77777777" w:rsidR="005E498F" w:rsidRPr="00895E3A" w:rsidRDefault="005E498F" w:rsidP="005E498F">
            <w:r w:rsidRPr="00895E3A">
              <w:t>Значение</w:t>
            </w:r>
          </w:p>
        </w:tc>
        <w:tc>
          <w:tcPr>
            <w:tcW w:w="1854" w:type="dxa"/>
          </w:tcPr>
          <w:p w14:paraId="68FECC80" w14:textId="77777777" w:rsidR="005E498F" w:rsidRPr="00895E3A" w:rsidRDefault="005E498F" w:rsidP="005E498F">
            <w:r w:rsidRPr="00895E3A">
              <w:t>Да</w:t>
            </w:r>
          </w:p>
        </w:tc>
      </w:tr>
    </w:tbl>
    <w:p w14:paraId="68FECC82" w14:textId="77777777" w:rsidR="0073718F" w:rsidRPr="00895E3A" w:rsidRDefault="0073718F" w:rsidP="0073718F"/>
    <w:p w14:paraId="68FECC83" w14:textId="77777777" w:rsidR="00217314" w:rsidRPr="00895E3A" w:rsidRDefault="00BC197E" w:rsidP="00217314">
      <w:pPr>
        <w:pStyle w:val="Heading2"/>
        <w:numPr>
          <w:ilvl w:val="1"/>
          <w:numId w:val="13"/>
        </w:numPr>
        <w:rPr>
          <w:lang w:val="ru-RU"/>
        </w:rPr>
      </w:pPr>
      <w:bookmarkStart w:id="1089" w:name="_Целевая_аудитория_продукта"/>
      <w:bookmarkEnd w:id="1089"/>
      <w:r w:rsidRPr="00895E3A">
        <w:rPr>
          <w:lang w:val="ru-RU"/>
        </w:rPr>
        <w:t xml:space="preserve"> </w:t>
      </w:r>
      <w:bookmarkStart w:id="1090" w:name="_Toc370583234"/>
      <w:r w:rsidR="00217314" w:rsidRPr="00895E3A">
        <w:rPr>
          <w:lang w:val="ru-RU"/>
        </w:rPr>
        <w:t>Целевая аудитория продукта (ProductTargetAudience)</w:t>
      </w:r>
      <w:bookmarkEnd w:id="1090"/>
    </w:p>
    <w:tbl>
      <w:tblPr>
        <w:tblStyle w:val="TableGrid"/>
        <w:tblW w:w="0" w:type="auto"/>
        <w:tblLook w:val="04A0" w:firstRow="1" w:lastRow="0" w:firstColumn="1" w:lastColumn="0" w:noHBand="0" w:noVBand="1"/>
      </w:tblPr>
      <w:tblGrid>
        <w:gridCol w:w="2510"/>
        <w:gridCol w:w="5489"/>
        <w:gridCol w:w="1854"/>
      </w:tblGrid>
      <w:tr w:rsidR="00217314" w:rsidRPr="00895E3A" w14:paraId="68FECC87" w14:textId="77777777" w:rsidTr="00183ABA">
        <w:trPr>
          <w:cantSplit/>
        </w:trPr>
        <w:tc>
          <w:tcPr>
            <w:tcW w:w="2510" w:type="dxa"/>
          </w:tcPr>
          <w:p w14:paraId="68FECC84" w14:textId="77777777" w:rsidR="00217314" w:rsidRPr="00895E3A" w:rsidRDefault="00217314" w:rsidP="00183ABA">
            <w:pPr>
              <w:rPr>
                <w:b/>
              </w:rPr>
            </w:pPr>
            <w:r w:rsidRPr="00895E3A">
              <w:rPr>
                <w:b/>
              </w:rPr>
              <w:t>Атрибут</w:t>
            </w:r>
          </w:p>
        </w:tc>
        <w:tc>
          <w:tcPr>
            <w:tcW w:w="5489" w:type="dxa"/>
          </w:tcPr>
          <w:p w14:paraId="68FECC85" w14:textId="77777777" w:rsidR="00217314" w:rsidRPr="00895E3A" w:rsidRDefault="00217314" w:rsidP="00183ABA">
            <w:pPr>
              <w:rPr>
                <w:b/>
              </w:rPr>
            </w:pPr>
            <w:r w:rsidRPr="00895E3A">
              <w:rPr>
                <w:b/>
              </w:rPr>
              <w:t>Описание</w:t>
            </w:r>
          </w:p>
        </w:tc>
        <w:tc>
          <w:tcPr>
            <w:tcW w:w="1854" w:type="dxa"/>
          </w:tcPr>
          <w:p w14:paraId="68FECC86" w14:textId="77777777" w:rsidR="00217314" w:rsidRPr="00895E3A" w:rsidRDefault="00217314" w:rsidP="00183ABA">
            <w:pPr>
              <w:rPr>
                <w:b/>
              </w:rPr>
            </w:pPr>
            <w:r w:rsidRPr="00895E3A">
              <w:rPr>
                <w:b/>
              </w:rPr>
              <w:t>Обязательный?</w:t>
            </w:r>
          </w:p>
        </w:tc>
      </w:tr>
      <w:tr w:rsidR="00217314" w:rsidRPr="00895E3A" w14:paraId="68FECC8B" w14:textId="77777777" w:rsidTr="00183ABA">
        <w:trPr>
          <w:cantSplit/>
        </w:trPr>
        <w:tc>
          <w:tcPr>
            <w:tcW w:w="2510" w:type="dxa"/>
          </w:tcPr>
          <w:p w14:paraId="68FECC88" w14:textId="77777777" w:rsidR="00217314" w:rsidRPr="00895E3A" w:rsidRDefault="00217314" w:rsidP="00183ABA">
            <w:r w:rsidRPr="00895E3A">
              <w:lastRenderedPageBreak/>
              <w:t>Идентификатор продукта (ProductId)</w:t>
            </w:r>
          </w:p>
        </w:tc>
        <w:tc>
          <w:tcPr>
            <w:tcW w:w="5489" w:type="dxa"/>
          </w:tcPr>
          <w:p w14:paraId="68FECC89" w14:textId="77777777" w:rsidR="00217314" w:rsidRPr="00895E3A" w:rsidRDefault="00217314" w:rsidP="00183ABA">
            <w:r w:rsidRPr="00895E3A">
              <w:t>Идентификатор продукта</w:t>
            </w:r>
          </w:p>
        </w:tc>
        <w:tc>
          <w:tcPr>
            <w:tcW w:w="1854" w:type="dxa"/>
          </w:tcPr>
          <w:p w14:paraId="68FECC8A" w14:textId="77777777" w:rsidR="00217314" w:rsidRPr="00895E3A" w:rsidRDefault="00217314" w:rsidP="00183ABA">
            <w:r w:rsidRPr="00895E3A">
              <w:t>Да</w:t>
            </w:r>
          </w:p>
        </w:tc>
      </w:tr>
      <w:tr w:rsidR="00217314" w:rsidRPr="00895E3A" w14:paraId="68FECC90" w14:textId="77777777" w:rsidTr="00183ABA">
        <w:trPr>
          <w:cantSplit/>
        </w:trPr>
        <w:tc>
          <w:tcPr>
            <w:tcW w:w="2510" w:type="dxa"/>
          </w:tcPr>
          <w:p w14:paraId="68FECC8C" w14:textId="77777777" w:rsidR="00217314" w:rsidRPr="00895E3A" w:rsidRDefault="00217314" w:rsidP="00183ABA">
            <w:r w:rsidRPr="00895E3A">
              <w:t>Идентификатор целевой аудитории</w:t>
            </w:r>
          </w:p>
          <w:p w14:paraId="68FECC8D" w14:textId="77777777" w:rsidR="00217314" w:rsidRPr="00895E3A" w:rsidRDefault="00217314" w:rsidP="00183ABA">
            <w:r w:rsidRPr="00895E3A">
              <w:t>(TargetAudienceId)</w:t>
            </w:r>
          </w:p>
        </w:tc>
        <w:tc>
          <w:tcPr>
            <w:tcW w:w="5489" w:type="dxa"/>
          </w:tcPr>
          <w:p w14:paraId="68FECC8E" w14:textId="77777777" w:rsidR="00217314" w:rsidRPr="00895E3A" w:rsidRDefault="00217314" w:rsidP="00183ABA">
            <w:r w:rsidRPr="00895E3A">
              <w:t>Идентификатор целевой аудитории</w:t>
            </w:r>
          </w:p>
        </w:tc>
        <w:tc>
          <w:tcPr>
            <w:tcW w:w="1854" w:type="dxa"/>
          </w:tcPr>
          <w:p w14:paraId="68FECC8F" w14:textId="77777777" w:rsidR="00217314" w:rsidRPr="00895E3A" w:rsidRDefault="00217314" w:rsidP="00183ABA">
            <w:r w:rsidRPr="00895E3A">
              <w:t>Да</w:t>
            </w:r>
          </w:p>
        </w:tc>
      </w:tr>
    </w:tbl>
    <w:p w14:paraId="40CEEA6D" w14:textId="0341A9CE" w:rsidR="00191A51" w:rsidRPr="00895E3A" w:rsidRDefault="00191A51" w:rsidP="00191A51">
      <w:pPr>
        <w:pStyle w:val="Heading2"/>
        <w:numPr>
          <w:ilvl w:val="1"/>
          <w:numId w:val="13"/>
        </w:numPr>
        <w:rPr>
          <w:lang w:val="ru-RU"/>
        </w:rPr>
      </w:pPr>
      <w:bookmarkStart w:id="1091" w:name="OrderHistory"/>
      <w:bookmarkStart w:id="1092" w:name="_Задача_импорта_тарифов"/>
      <w:bookmarkStart w:id="1093" w:name="_Toc370583235"/>
      <w:bookmarkEnd w:id="1091"/>
      <w:bookmarkEnd w:id="1092"/>
      <w:r w:rsidRPr="00895E3A">
        <w:rPr>
          <w:lang w:val="ru-RU"/>
        </w:rPr>
        <w:t>Задача импорта тарифов доставки (DeliveryRateImportTask)</w:t>
      </w:r>
      <w:bookmarkEnd w:id="1093"/>
    </w:p>
    <w:tbl>
      <w:tblPr>
        <w:tblStyle w:val="TableGrid"/>
        <w:tblW w:w="0" w:type="auto"/>
        <w:tblLook w:val="04A0" w:firstRow="1" w:lastRow="0" w:firstColumn="1" w:lastColumn="0" w:noHBand="0" w:noVBand="1"/>
      </w:tblPr>
      <w:tblGrid>
        <w:gridCol w:w="2510"/>
        <w:gridCol w:w="5489"/>
        <w:gridCol w:w="1854"/>
      </w:tblGrid>
      <w:tr w:rsidR="00191A51" w:rsidRPr="00895E3A" w14:paraId="4D770093" w14:textId="77777777" w:rsidTr="00191A51">
        <w:trPr>
          <w:cantSplit/>
        </w:trPr>
        <w:tc>
          <w:tcPr>
            <w:tcW w:w="2510" w:type="dxa"/>
          </w:tcPr>
          <w:p w14:paraId="5D043688" w14:textId="77777777" w:rsidR="00191A51" w:rsidRPr="00895E3A" w:rsidRDefault="00191A51" w:rsidP="00191A51">
            <w:pPr>
              <w:rPr>
                <w:b/>
              </w:rPr>
            </w:pPr>
            <w:r w:rsidRPr="00895E3A">
              <w:rPr>
                <w:b/>
              </w:rPr>
              <w:t>Атрибут</w:t>
            </w:r>
          </w:p>
        </w:tc>
        <w:tc>
          <w:tcPr>
            <w:tcW w:w="5489" w:type="dxa"/>
          </w:tcPr>
          <w:p w14:paraId="05ACDE92" w14:textId="77777777" w:rsidR="00191A51" w:rsidRPr="00895E3A" w:rsidRDefault="00191A51" w:rsidP="00191A51">
            <w:pPr>
              <w:rPr>
                <w:b/>
              </w:rPr>
            </w:pPr>
            <w:r w:rsidRPr="00895E3A">
              <w:rPr>
                <w:b/>
              </w:rPr>
              <w:t>Описание</w:t>
            </w:r>
          </w:p>
        </w:tc>
        <w:tc>
          <w:tcPr>
            <w:tcW w:w="1854" w:type="dxa"/>
          </w:tcPr>
          <w:p w14:paraId="53E32E60" w14:textId="77777777" w:rsidR="00191A51" w:rsidRPr="00895E3A" w:rsidRDefault="00191A51" w:rsidP="00191A51">
            <w:pPr>
              <w:rPr>
                <w:b/>
              </w:rPr>
            </w:pPr>
            <w:r w:rsidRPr="00895E3A">
              <w:rPr>
                <w:b/>
              </w:rPr>
              <w:t>Обязательный?</w:t>
            </w:r>
          </w:p>
        </w:tc>
      </w:tr>
      <w:tr w:rsidR="00191A51" w:rsidRPr="00895E3A" w14:paraId="5EB3BA5D" w14:textId="77777777" w:rsidTr="00191A51">
        <w:trPr>
          <w:cantSplit/>
        </w:trPr>
        <w:tc>
          <w:tcPr>
            <w:tcW w:w="2510" w:type="dxa"/>
          </w:tcPr>
          <w:p w14:paraId="695DF03A" w14:textId="71EA69B0" w:rsidR="00191A51" w:rsidRPr="00895E3A" w:rsidRDefault="00191A51" w:rsidP="00191A51">
            <w:r w:rsidRPr="00895E3A">
              <w:t>Идентификатор задачи (Id)</w:t>
            </w:r>
          </w:p>
        </w:tc>
        <w:tc>
          <w:tcPr>
            <w:tcW w:w="5489" w:type="dxa"/>
          </w:tcPr>
          <w:p w14:paraId="53D5BF54" w14:textId="7BC951DB" w:rsidR="00191A51" w:rsidRPr="00895E3A" w:rsidRDefault="00191A51" w:rsidP="00191A51">
            <w:r w:rsidRPr="00895E3A">
              <w:t>Идентификатор задачи импорта тарифов доставки</w:t>
            </w:r>
          </w:p>
        </w:tc>
        <w:tc>
          <w:tcPr>
            <w:tcW w:w="1854" w:type="dxa"/>
          </w:tcPr>
          <w:p w14:paraId="4A19E6B0" w14:textId="77777777" w:rsidR="00191A51" w:rsidRPr="00895E3A" w:rsidRDefault="00191A51" w:rsidP="00191A51">
            <w:r w:rsidRPr="00895E3A">
              <w:t>Да</w:t>
            </w:r>
          </w:p>
        </w:tc>
      </w:tr>
      <w:tr w:rsidR="00191A51" w:rsidRPr="00895E3A" w14:paraId="414343FC" w14:textId="77777777" w:rsidTr="00191A51">
        <w:trPr>
          <w:cantSplit/>
        </w:trPr>
        <w:tc>
          <w:tcPr>
            <w:tcW w:w="2510" w:type="dxa"/>
          </w:tcPr>
          <w:p w14:paraId="40B748B1" w14:textId="2FA5DF83" w:rsidR="00191A51" w:rsidRPr="00895E3A" w:rsidRDefault="00191A51" w:rsidP="00191A51">
            <w:r w:rsidRPr="00895E3A">
              <w:t>Дата создания (InsertDateTime)</w:t>
            </w:r>
          </w:p>
        </w:tc>
        <w:tc>
          <w:tcPr>
            <w:tcW w:w="5489" w:type="dxa"/>
          </w:tcPr>
          <w:p w14:paraId="526C8631" w14:textId="00EF6A30" w:rsidR="00191A51" w:rsidRPr="00895E3A" w:rsidRDefault="00191A51" w:rsidP="00191A51">
            <w:r w:rsidRPr="00895E3A">
              <w:t>Дата создания задачи</w:t>
            </w:r>
          </w:p>
        </w:tc>
        <w:tc>
          <w:tcPr>
            <w:tcW w:w="1854" w:type="dxa"/>
          </w:tcPr>
          <w:p w14:paraId="2864E21D" w14:textId="75563505" w:rsidR="00191A51" w:rsidRPr="00895E3A" w:rsidRDefault="00191A51" w:rsidP="00191A51">
            <w:r w:rsidRPr="00895E3A">
              <w:t>Да</w:t>
            </w:r>
          </w:p>
        </w:tc>
      </w:tr>
      <w:tr w:rsidR="00191A51" w:rsidRPr="00895E3A" w14:paraId="5228B523" w14:textId="77777777" w:rsidTr="00191A51">
        <w:trPr>
          <w:cantSplit/>
        </w:trPr>
        <w:tc>
          <w:tcPr>
            <w:tcW w:w="2510" w:type="dxa"/>
          </w:tcPr>
          <w:p w14:paraId="30AB9C40" w14:textId="25770BFD" w:rsidR="00191A51" w:rsidRPr="00895E3A" w:rsidRDefault="00191A51" w:rsidP="00191A51">
            <w:r w:rsidRPr="00895E3A">
              <w:t>Дата начала выполнения (StartDateTime)</w:t>
            </w:r>
          </w:p>
        </w:tc>
        <w:tc>
          <w:tcPr>
            <w:tcW w:w="5489" w:type="dxa"/>
          </w:tcPr>
          <w:p w14:paraId="4296002B" w14:textId="6BC52DB7" w:rsidR="00191A51" w:rsidRPr="00895E3A" w:rsidRDefault="00191A51" w:rsidP="00191A51">
            <w:r w:rsidRPr="00895E3A">
              <w:t xml:space="preserve">Дата </w:t>
            </w:r>
            <w:r w:rsidR="00F217C7" w:rsidRPr="00895E3A">
              <w:t>начала выполнения задачи</w:t>
            </w:r>
          </w:p>
        </w:tc>
        <w:tc>
          <w:tcPr>
            <w:tcW w:w="1854" w:type="dxa"/>
          </w:tcPr>
          <w:p w14:paraId="0F913EF3" w14:textId="4F1B4C77" w:rsidR="00191A51" w:rsidRPr="00895E3A" w:rsidRDefault="00191A51" w:rsidP="00191A51">
            <w:r w:rsidRPr="00895E3A">
              <w:t>Нет</w:t>
            </w:r>
          </w:p>
        </w:tc>
      </w:tr>
      <w:tr w:rsidR="00191A51" w:rsidRPr="00895E3A" w14:paraId="4BD67ACB" w14:textId="77777777" w:rsidTr="00191A51">
        <w:trPr>
          <w:cantSplit/>
        </w:trPr>
        <w:tc>
          <w:tcPr>
            <w:tcW w:w="2510" w:type="dxa"/>
          </w:tcPr>
          <w:p w14:paraId="134FE552" w14:textId="3F86D320" w:rsidR="00191A51" w:rsidRPr="00895E3A" w:rsidRDefault="00F217C7" w:rsidP="00191A51">
            <w:r w:rsidRPr="00895E3A">
              <w:t>Дата окончания выполнения (EndDateTime)</w:t>
            </w:r>
          </w:p>
        </w:tc>
        <w:tc>
          <w:tcPr>
            <w:tcW w:w="5489" w:type="dxa"/>
          </w:tcPr>
          <w:p w14:paraId="7B1D34DB" w14:textId="325E469F" w:rsidR="00191A51" w:rsidRPr="00895E3A" w:rsidRDefault="00F217C7" w:rsidP="00191A51">
            <w:r w:rsidRPr="00895E3A">
              <w:t>Дата окончания выполнения задачи</w:t>
            </w:r>
          </w:p>
        </w:tc>
        <w:tc>
          <w:tcPr>
            <w:tcW w:w="1854" w:type="dxa"/>
          </w:tcPr>
          <w:p w14:paraId="2A81ACFF" w14:textId="65C80CFD" w:rsidR="00191A51" w:rsidRPr="00895E3A" w:rsidRDefault="00F217C7" w:rsidP="00191A51">
            <w:r w:rsidRPr="00895E3A">
              <w:t>Нет</w:t>
            </w:r>
          </w:p>
        </w:tc>
      </w:tr>
      <w:tr w:rsidR="00191A51" w:rsidRPr="00895E3A" w14:paraId="782698A2" w14:textId="77777777" w:rsidTr="00191A51">
        <w:trPr>
          <w:cantSplit/>
        </w:trPr>
        <w:tc>
          <w:tcPr>
            <w:tcW w:w="2510" w:type="dxa"/>
          </w:tcPr>
          <w:p w14:paraId="7FCAB3BD" w14:textId="0DE889A2" w:rsidR="00191A51" w:rsidRPr="00895E3A" w:rsidRDefault="00F217C7" w:rsidP="00191A51">
            <w:r w:rsidRPr="00895E3A">
              <w:t>Идентификатор партнера (PartnerId)</w:t>
            </w:r>
          </w:p>
        </w:tc>
        <w:tc>
          <w:tcPr>
            <w:tcW w:w="5489" w:type="dxa"/>
          </w:tcPr>
          <w:p w14:paraId="1E5E56DE" w14:textId="2CF4CB05" w:rsidR="00191A51" w:rsidRPr="00895E3A" w:rsidRDefault="00F217C7" w:rsidP="00191A51">
            <w:r w:rsidRPr="00895E3A">
              <w:t xml:space="preserve">Идентификатор </w:t>
            </w:r>
            <w:proofErr w:type="gramStart"/>
            <w:r w:rsidRPr="00895E3A">
              <w:t>партнера</w:t>
            </w:r>
            <w:proofErr w:type="gramEnd"/>
            <w:r w:rsidRPr="00895E3A">
              <w:t xml:space="preserve"> чей тариф импортируется задачей</w:t>
            </w:r>
          </w:p>
        </w:tc>
        <w:tc>
          <w:tcPr>
            <w:tcW w:w="1854" w:type="dxa"/>
          </w:tcPr>
          <w:p w14:paraId="24374A35" w14:textId="461D3703" w:rsidR="00191A51" w:rsidRPr="00895E3A" w:rsidRDefault="00F217C7" w:rsidP="00191A51">
            <w:r w:rsidRPr="00895E3A">
              <w:t>Да</w:t>
            </w:r>
          </w:p>
        </w:tc>
      </w:tr>
      <w:tr w:rsidR="00F217C7" w:rsidRPr="00895E3A" w14:paraId="3DEE3F09" w14:textId="77777777" w:rsidTr="00191A51">
        <w:trPr>
          <w:cantSplit/>
        </w:trPr>
        <w:tc>
          <w:tcPr>
            <w:tcW w:w="2510" w:type="dxa"/>
          </w:tcPr>
          <w:p w14:paraId="5F89C078" w14:textId="112B77E0" w:rsidR="00F217C7" w:rsidRPr="00895E3A" w:rsidRDefault="00F217C7" w:rsidP="00191A51">
            <w:r w:rsidRPr="00895E3A">
              <w:t>Адрес файла источника (FileUrl)</w:t>
            </w:r>
          </w:p>
        </w:tc>
        <w:tc>
          <w:tcPr>
            <w:tcW w:w="5489" w:type="dxa"/>
          </w:tcPr>
          <w:p w14:paraId="42A9A3D2" w14:textId="35DB8B2D" w:rsidR="00F217C7" w:rsidRPr="00895E3A" w:rsidRDefault="00F217C7" w:rsidP="00191A51">
            <w:r w:rsidRPr="00895E3A">
              <w:t>URL файла источника тарифам</w:t>
            </w:r>
          </w:p>
        </w:tc>
        <w:tc>
          <w:tcPr>
            <w:tcW w:w="1854" w:type="dxa"/>
          </w:tcPr>
          <w:p w14:paraId="00FE7C2B" w14:textId="42770F8B" w:rsidR="00F217C7" w:rsidRPr="00895E3A" w:rsidRDefault="00F217C7" w:rsidP="00191A51">
            <w:r w:rsidRPr="00895E3A">
              <w:t>Да</w:t>
            </w:r>
          </w:p>
        </w:tc>
      </w:tr>
      <w:tr w:rsidR="00F217C7" w:rsidRPr="00895E3A" w14:paraId="743ED58E" w14:textId="77777777" w:rsidTr="00191A51">
        <w:trPr>
          <w:cantSplit/>
        </w:trPr>
        <w:tc>
          <w:tcPr>
            <w:tcW w:w="2510" w:type="dxa"/>
          </w:tcPr>
          <w:p w14:paraId="27CF9D1F" w14:textId="5CC509A9" w:rsidR="00F217C7" w:rsidRPr="00895E3A" w:rsidRDefault="00F217C7" w:rsidP="00191A51">
            <w:r w:rsidRPr="00895E3A">
              <w:t>Статус задачи (Status)</w:t>
            </w:r>
          </w:p>
        </w:tc>
        <w:tc>
          <w:tcPr>
            <w:tcW w:w="5489" w:type="dxa"/>
          </w:tcPr>
          <w:p w14:paraId="2A373FBC" w14:textId="77777777" w:rsidR="00F217C7" w:rsidRPr="00895E3A" w:rsidRDefault="00F217C7" w:rsidP="00191A51">
            <w:r w:rsidRPr="00895E3A">
              <w:t>Статус задачи:</w:t>
            </w:r>
          </w:p>
          <w:p w14:paraId="354F8078" w14:textId="77777777" w:rsidR="00F217C7" w:rsidRPr="00895E3A" w:rsidRDefault="00F217C7" w:rsidP="00191A51">
            <w:r w:rsidRPr="00895E3A">
              <w:t>0 (Waiting) – ожидание;</w:t>
            </w:r>
          </w:p>
          <w:p w14:paraId="6BAB9A97" w14:textId="77777777" w:rsidR="00F217C7" w:rsidRPr="00895E3A" w:rsidRDefault="00F217C7" w:rsidP="00191A51">
            <w:r w:rsidRPr="00895E3A">
              <w:t>2 (Loading) – загрузка тарифов;</w:t>
            </w:r>
          </w:p>
          <w:p w14:paraId="7178B718" w14:textId="245CDC76" w:rsidR="00F217C7" w:rsidRPr="00895E3A" w:rsidRDefault="00F217C7" w:rsidP="00191A51">
            <w:r w:rsidRPr="00895E3A">
              <w:t>3 (Completed) – загрузка выполнена;</w:t>
            </w:r>
          </w:p>
          <w:p w14:paraId="7650A55D" w14:textId="77777777" w:rsidR="00F217C7" w:rsidRPr="00895E3A" w:rsidRDefault="00F217C7" w:rsidP="00191A51">
            <w:r w:rsidRPr="00895E3A">
              <w:t xml:space="preserve">4 (Canceled) </w:t>
            </w:r>
            <w:r w:rsidR="009338BE" w:rsidRPr="00895E3A">
              <w:t>–</w:t>
            </w:r>
            <w:r w:rsidRPr="00895E3A">
              <w:t xml:space="preserve"> </w:t>
            </w:r>
            <w:r w:rsidR="009338BE" w:rsidRPr="00895E3A">
              <w:t>загрузка отменена;</w:t>
            </w:r>
          </w:p>
          <w:p w14:paraId="62CB6DE0" w14:textId="5BEE31CC" w:rsidR="009338BE" w:rsidRPr="00895E3A" w:rsidRDefault="009338BE" w:rsidP="00191A51">
            <w:r w:rsidRPr="00895E3A">
              <w:t>5 (Error) – ошибка загрузки</w:t>
            </w:r>
          </w:p>
        </w:tc>
        <w:tc>
          <w:tcPr>
            <w:tcW w:w="1854" w:type="dxa"/>
          </w:tcPr>
          <w:p w14:paraId="31430C62" w14:textId="7F27CF7A" w:rsidR="00F217C7" w:rsidRPr="00895E3A" w:rsidRDefault="00F217C7" w:rsidP="00191A51">
            <w:r w:rsidRPr="00895E3A">
              <w:t>Да</w:t>
            </w:r>
          </w:p>
        </w:tc>
      </w:tr>
      <w:tr w:rsidR="00F217C7" w:rsidRPr="00895E3A" w14:paraId="737E9AAE" w14:textId="77777777" w:rsidTr="00191A51">
        <w:trPr>
          <w:cantSplit/>
        </w:trPr>
        <w:tc>
          <w:tcPr>
            <w:tcW w:w="2510" w:type="dxa"/>
          </w:tcPr>
          <w:p w14:paraId="33F89082" w14:textId="047D6345" w:rsidR="00F217C7" w:rsidRPr="00895E3A" w:rsidRDefault="009338BE" w:rsidP="00191A51">
            <w:r w:rsidRPr="00895E3A">
              <w:lastRenderedPageBreak/>
              <w:t>Кол-во успешно загруженных тарифов (CountSuccess)</w:t>
            </w:r>
          </w:p>
        </w:tc>
        <w:tc>
          <w:tcPr>
            <w:tcW w:w="5489" w:type="dxa"/>
          </w:tcPr>
          <w:p w14:paraId="61CC92EE" w14:textId="6C99D8E6" w:rsidR="00F217C7" w:rsidRPr="00895E3A" w:rsidRDefault="009338BE" w:rsidP="00191A51">
            <w:r w:rsidRPr="00895E3A">
              <w:t>Кол-во успешно загруженных тарифов доставки</w:t>
            </w:r>
          </w:p>
        </w:tc>
        <w:tc>
          <w:tcPr>
            <w:tcW w:w="1854" w:type="dxa"/>
          </w:tcPr>
          <w:p w14:paraId="002DAE26" w14:textId="6522DBE6" w:rsidR="00F217C7" w:rsidRPr="00895E3A" w:rsidRDefault="009338BE" w:rsidP="00191A51">
            <w:r w:rsidRPr="00895E3A">
              <w:t>Да</w:t>
            </w:r>
          </w:p>
        </w:tc>
      </w:tr>
      <w:tr w:rsidR="009338BE" w:rsidRPr="00895E3A" w14:paraId="0572E8F8" w14:textId="77777777" w:rsidTr="00191A51">
        <w:trPr>
          <w:cantSplit/>
        </w:trPr>
        <w:tc>
          <w:tcPr>
            <w:tcW w:w="2510" w:type="dxa"/>
          </w:tcPr>
          <w:p w14:paraId="27F3BC89" w14:textId="7A08D022" w:rsidR="009338BE" w:rsidRPr="00895E3A" w:rsidRDefault="009338BE" w:rsidP="00191A51">
            <w:r w:rsidRPr="00895E3A">
              <w:t>Кол-во не загруженных тарифов (CountFail)</w:t>
            </w:r>
          </w:p>
        </w:tc>
        <w:tc>
          <w:tcPr>
            <w:tcW w:w="5489" w:type="dxa"/>
          </w:tcPr>
          <w:p w14:paraId="4C94A657" w14:textId="5C3F1EE9" w:rsidR="009338BE" w:rsidRPr="00895E3A" w:rsidRDefault="009338BE" w:rsidP="009338BE">
            <w:r w:rsidRPr="00895E3A">
              <w:t>Кол-во не загруженных тарифов доставки</w:t>
            </w:r>
          </w:p>
        </w:tc>
        <w:tc>
          <w:tcPr>
            <w:tcW w:w="1854" w:type="dxa"/>
          </w:tcPr>
          <w:p w14:paraId="7DBE37E3" w14:textId="745A7865" w:rsidR="009338BE" w:rsidRPr="00895E3A" w:rsidRDefault="009338BE" w:rsidP="00191A51">
            <w:r w:rsidRPr="00895E3A">
              <w:t>Да</w:t>
            </w:r>
          </w:p>
        </w:tc>
      </w:tr>
      <w:tr w:rsidR="009338BE" w:rsidRPr="00895E3A" w14:paraId="6085F34F" w14:textId="77777777" w:rsidTr="00191A51">
        <w:trPr>
          <w:cantSplit/>
        </w:trPr>
        <w:tc>
          <w:tcPr>
            <w:tcW w:w="2510" w:type="dxa"/>
          </w:tcPr>
          <w:p w14:paraId="6C0F4723" w14:textId="1AB1D971" w:rsidR="009338BE" w:rsidRPr="00895E3A" w:rsidRDefault="009338BE" w:rsidP="00191A51">
            <w:r w:rsidRPr="00895E3A">
              <w:t>Идентификатор пользователя (InsertedUserId)</w:t>
            </w:r>
          </w:p>
        </w:tc>
        <w:tc>
          <w:tcPr>
            <w:tcW w:w="5489" w:type="dxa"/>
          </w:tcPr>
          <w:p w14:paraId="2128F637" w14:textId="5C41FC92" w:rsidR="009338BE" w:rsidRPr="00895E3A" w:rsidRDefault="009338BE" w:rsidP="009338BE">
            <w:r w:rsidRPr="00895E3A">
              <w:t>Идентификатор пользователя создавшего задачу импорта</w:t>
            </w:r>
          </w:p>
        </w:tc>
        <w:tc>
          <w:tcPr>
            <w:tcW w:w="1854" w:type="dxa"/>
          </w:tcPr>
          <w:p w14:paraId="3B7A5E71" w14:textId="065BB59D" w:rsidR="009338BE" w:rsidRPr="00895E3A" w:rsidRDefault="009338BE" w:rsidP="00191A51">
            <w:r w:rsidRPr="00895E3A">
              <w:t>Да</w:t>
            </w:r>
          </w:p>
        </w:tc>
      </w:tr>
    </w:tbl>
    <w:p w14:paraId="74B44668" w14:textId="03E65969" w:rsidR="002B1F98" w:rsidRPr="00895E3A" w:rsidRDefault="0031541C" w:rsidP="00EA5709">
      <w:pPr>
        <w:pStyle w:val="Heading2"/>
        <w:numPr>
          <w:ilvl w:val="1"/>
          <w:numId w:val="13"/>
        </w:numPr>
        <w:rPr>
          <w:lang w:val="ru-RU"/>
        </w:rPr>
      </w:pPr>
      <w:bookmarkStart w:id="1094" w:name="_Элемент_истории_точки"/>
      <w:bookmarkStart w:id="1095" w:name="_Toc370583236"/>
      <w:bookmarkEnd w:id="1094"/>
      <w:r w:rsidRPr="0031541C">
        <w:rPr>
          <w:lang w:val="ru-RU"/>
        </w:rPr>
        <w:t>Элемент истории</w:t>
      </w:r>
      <w:r w:rsidR="002B1F98" w:rsidRPr="00895E3A">
        <w:rPr>
          <w:lang w:val="ru-RU"/>
        </w:rPr>
        <w:t xml:space="preserve"> </w:t>
      </w:r>
      <w:r>
        <w:rPr>
          <w:lang w:val="ru-RU"/>
        </w:rPr>
        <w:t>точки доставки</w:t>
      </w:r>
      <w:r w:rsidR="002B1F98" w:rsidRPr="00895E3A">
        <w:rPr>
          <w:lang w:val="ru-RU"/>
        </w:rPr>
        <w:t xml:space="preserve"> (</w:t>
      </w:r>
      <w:r w:rsidR="00EA5709" w:rsidRPr="00EA5709">
        <w:rPr>
          <w:lang w:val="ru-RU"/>
        </w:rPr>
        <w:t>DeliveryLocationHistory</w:t>
      </w:r>
      <w:r w:rsidR="002B1F98" w:rsidRPr="00895E3A">
        <w:rPr>
          <w:lang w:val="ru-RU"/>
        </w:rPr>
        <w:t>)</w:t>
      </w:r>
      <w:bookmarkEnd w:id="1095"/>
    </w:p>
    <w:tbl>
      <w:tblPr>
        <w:tblStyle w:val="TableGrid"/>
        <w:tblW w:w="0" w:type="auto"/>
        <w:tblLook w:val="04A0" w:firstRow="1" w:lastRow="0" w:firstColumn="1" w:lastColumn="0" w:noHBand="0" w:noVBand="1"/>
      </w:tblPr>
      <w:tblGrid>
        <w:gridCol w:w="2510"/>
        <w:gridCol w:w="5489"/>
        <w:gridCol w:w="1854"/>
      </w:tblGrid>
      <w:tr w:rsidR="002B1F98" w:rsidRPr="00895E3A" w14:paraId="7E664553" w14:textId="77777777" w:rsidTr="0031541C">
        <w:trPr>
          <w:cantSplit/>
        </w:trPr>
        <w:tc>
          <w:tcPr>
            <w:tcW w:w="2510" w:type="dxa"/>
          </w:tcPr>
          <w:p w14:paraId="42FDEE7B" w14:textId="77777777" w:rsidR="002B1F98" w:rsidRPr="00895E3A" w:rsidRDefault="002B1F98" w:rsidP="0031541C">
            <w:pPr>
              <w:rPr>
                <w:b/>
              </w:rPr>
            </w:pPr>
            <w:r w:rsidRPr="00895E3A">
              <w:rPr>
                <w:b/>
              </w:rPr>
              <w:t>Атрибут</w:t>
            </w:r>
          </w:p>
        </w:tc>
        <w:tc>
          <w:tcPr>
            <w:tcW w:w="5489" w:type="dxa"/>
          </w:tcPr>
          <w:p w14:paraId="22B2B156" w14:textId="77777777" w:rsidR="002B1F98" w:rsidRPr="00895E3A" w:rsidRDefault="002B1F98" w:rsidP="0031541C">
            <w:pPr>
              <w:rPr>
                <w:b/>
              </w:rPr>
            </w:pPr>
            <w:r w:rsidRPr="00895E3A">
              <w:rPr>
                <w:b/>
              </w:rPr>
              <w:t>Описание</w:t>
            </w:r>
          </w:p>
        </w:tc>
        <w:tc>
          <w:tcPr>
            <w:tcW w:w="1854" w:type="dxa"/>
          </w:tcPr>
          <w:p w14:paraId="3C4A031D" w14:textId="77777777" w:rsidR="002B1F98" w:rsidRPr="00895E3A" w:rsidRDefault="002B1F98" w:rsidP="0031541C">
            <w:pPr>
              <w:rPr>
                <w:b/>
              </w:rPr>
            </w:pPr>
            <w:r w:rsidRPr="00895E3A">
              <w:rPr>
                <w:b/>
              </w:rPr>
              <w:t>Обязательный?</w:t>
            </w:r>
          </w:p>
        </w:tc>
      </w:tr>
      <w:tr w:rsidR="0031541C" w:rsidRPr="00895E3A" w14:paraId="6F6E684B" w14:textId="77777777" w:rsidTr="0031541C">
        <w:trPr>
          <w:cantSplit/>
        </w:trPr>
        <w:tc>
          <w:tcPr>
            <w:tcW w:w="2510" w:type="dxa"/>
          </w:tcPr>
          <w:p w14:paraId="347E8088" w14:textId="3A3B8FEE" w:rsidR="0031541C" w:rsidRPr="00895E3A" w:rsidRDefault="0031541C" w:rsidP="0031541C">
            <w:r w:rsidRPr="004B1B9D">
              <w:t>Идентификатор точки доставки (Id)</w:t>
            </w:r>
          </w:p>
        </w:tc>
        <w:tc>
          <w:tcPr>
            <w:tcW w:w="5489" w:type="dxa"/>
          </w:tcPr>
          <w:p w14:paraId="7415B326" w14:textId="0EACD8EB" w:rsidR="0031541C" w:rsidRPr="00895E3A" w:rsidRDefault="0031541C" w:rsidP="0031541C">
            <w:r w:rsidRPr="004B1B9D">
              <w:t>Уникальный идентификатор точки доставки</w:t>
            </w:r>
          </w:p>
        </w:tc>
        <w:tc>
          <w:tcPr>
            <w:tcW w:w="1854" w:type="dxa"/>
          </w:tcPr>
          <w:p w14:paraId="7F86BF86" w14:textId="77777777" w:rsidR="0031541C" w:rsidRPr="00895E3A" w:rsidRDefault="0031541C" w:rsidP="0031541C">
            <w:r w:rsidRPr="00895E3A">
              <w:t>Да</w:t>
            </w:r>
          </w:p>
        </w:tc>
      </w:tr>
      <w:tr w:rsidR="00EA5709" w:rsidRPr="00895E3A" w14:paraId="37E6B96B" w14:textId="77777777" w:rsidTr="0031541C">
        <w:trPr>
          <w:cantSplit/>
        </w:trPr>
        <w:tc>
          <w:tcPr>
            <w:tcW w:w="2510" w:type="dxa"/>
          </w:tcPr>
          <w:p w14:paraId="79A405BF" w14:textId="4B349DC7" w:rsidR="00EA5709" w:rsidRPr="00895E3A" w:rsidRDefault="00EA5709" w:rsidP="0031541C">
            <w:r w:rsidRPr="00986D20">
              <w:t>Идентификатор партнера (PartnerId)</w:t>
            </w:r>
          </w:p>
        </w:tc>
        <w:tc>
          <w:tcPr>
            <w:tcW w:w="5489" w:type="dxa"/>
          </w:tcPr>
          <w:p w14:paraId="247D5E02" w14:textId="564CEB48" w:rsidR="00EA5709" w:rsidRPr="00895E3A" w:rsidRDefault="00EA5709" w:rsidP="0031541C">
            <w:r w:rsidRPr="00986D20">
              <w:t>Идентификатор партнера, которому принадлежит тариф доставки</w:t>
            </w:r>
          </w:p>
        </w:tc>
        <w:tc>
          <w:tcPr>
            <w:tcW w:w="1854" w:type="dxa"/>
          </w:tcPr>
          <w:p w14:paraId="788C42AC" w14:textId="77777777" w:rsidR="00EA5709" w:rsidRPr="00895E3A" w:rsidRDefault="00EA5709" w:rsidP="0031541C">
            <w:r w:rsidRPr="00895E3A">
              <w:t>Да</w:t>
            </w:r>
          </w:p>
        </w:tc>
      </w:tr>
      <w:tr w:rsidR="00EA5709" w:rsidRPr="00895E3A" w14:paraId="0CE57401" w14:textId="77777777" w:rsidTr="0031541C">
        <w:trPr>
          <w:cantSplit/>
        </w:trPr>
        <w:tc>
          <w:tcPr>
            <w:tcW w:w="2510" w:type="dxa"/>
          </w:tcPr>
          <w:p w14:paraId="29641E4E" w14:textId="5D9EF202" w:rsidR="00EA5709" w:rsidRPr="00895E3A" w:rsidRDefault="00EA5709" w:rsidP="0031541C">
            <w:r w:rsidRPr="00974574">
              <w:t>Населенный пункт (LocationName)</w:t>
            </w:r>
          </w:p>
        </w:tc>
        <w:tc>
          <w:tcPr>
            <w:tcW w:w="5489" w:type="dxa"/>
          </w:tcPr>
          <w:p w14:paraId="00EB676A" w14:textId="35B72F4A" w:rsidR="00EA5709" w:rsidRPr="00895E3A" w:rsidRDefault="00EA5709" w:rsidP="0031541C">
            <w:r w:rsidRPr="00974574">
              <w:t>Пользовательское описание точки доставки.</w:t>
            </w:r>
          </w:p>
        </w:tc>
        <w:tc>
          <w:tcPr>
            <w:tcW w:w="1854" w:type="dxa"/>
          </w:tcPr>
          <w:p w14:paraId="61EAEF26" w14:textId="4F9DE753" w:rsidR="00EA5709" w:rsidRPr="00895E3A" w:rsidRDefault="00EA5709" w:rsidP="0031541C">
            <w:r>
              <w:t>Да</w:t>
            </w:r>
          </w:p>
        </w:tc>
      </w:tr>
      <w:tr w:rsidR="00EA5709" w:rsidRPr="00895E3A" w14:paraId="6976A997" w14:textId="77777777" w:rsidTr="0031541C">
        <w:trPr>
          <w:cantSplit/>
        </w:trPr>
        <w:tc>
          <w:tcPr>
            <w:tcW w:w="2510" w:type="dxa"/>
          </w:tcPr>
          <w:p w14:paraId="599FF838" w14:textId="6D2EA22F" w:rsidR="00EA5709" w:rsidRPr="00895E3A" w:rsidRDefault="00EA5709" w:rsidP="0031541C">
            <w:r w:rsidRPr="00467F43">
              <w:t>Автор изменения (UpdateUserId)</w:t>
            </w:r>
          </w:p>
        </w:tc>
        <w:tc>
          <w:tcPr>
            <w:tcW w:w="5489" w:type="dxa"/>
          </w:tcPr>
          <w:p w14:paraId="69025C79" w14:textId="3110E3A1" w:rsidR="00EA5709" w:rsidRPr="00895E3A" w:rsidRDefault="00EA5709" w:rsidP="0031541C">
            <w:proofErr w:type="gramStart"/>
            <w:r w:rsidRPr="00467F43">
              <w:t>Пользователь</w:t>
            </w:r>
            <w:proofErr w:type="gramEnd"/>
            <w:r w:rsidRPr="00467F43">
              <w:t xml:space="preserve"> выполнивший изменение.</w:t>
            </w:r>
          </w:p>
        </w:tc>
        <w:tc>
          <w:tcPr>
            <w:tcW w:w="1854" w:type="dxa"/>
          </w:tcPr>
          <w:p w14:paraId="1AA28FE3" w14:textId="5D797350" w:rsidR="00EA5709" w:rsidRPr="00895E3A" w:rsidRDefault="00EA5709" w:rsidP="0031541C">
            <w:r w:rsidRPr="00EA5709">
              <w:t>Нет</w:t>
            </w:r>
          </w:p>
        </w:tc>
      </w:tr>
      <w:tr w:rsidR="00EA5709" w:rsidRPr="00895E3A" w14:paraId="704DAFCF" w14:textId="77777777" w:rsidTr="0031541C">
        <w:trPr>
          <w:cantSplit/>
        </w:trPr>
        <w:tc>
          <w:tcPr>
            <w:tcW w:w="2510" w:type="dxa"/>
          </w:tcPr>
          <w:p w14:paraId="0854F38E" w14:textId="0EA00AD1" w:rsidR="00EA5709" w:rsidRPr="00895E3A" w:rsidRDefault="00EA5709" w:rsidP="0031541C">
            <w:r w:rsidRPr="00A5402E">
              <w:t>Дата изменения (UpdateDateTime)</w:t>
            </w:r>
          </w:p>
        </w:tc>
        <w:tc>
          <w:tcPr>
            <w:tcW w:w="5489" w:type="dxa"/>
          </w:tcPr>
          <w:p w14:paraId="3E103F11" w14:textId="2CCB9D5D" w:rsidR="00EA5709" w:rsidRPr="00895E3A" w:rsidRDefault="00EA5709" w:rsidP="0031541C">
            <w:r w:rsidRPr="00A5402E">
              <w:t>Дата изменения</w:t>
            </w:r>
          </w:p>
        </w:tc>
        <w:tc>
          <w:tcPr>
            <w:tcW w:w="1854" w:type="dxa"/>
          </w:tcPr>
          <w:p w14:paraId="105036A9" w14:textId="64E2FD70" w:rsidR="00EA5709" w:rsidRPr="00895E3A" w:rsidRDefault="00EA5709" w:rsidP="0031541C">
            <w:r w:rsidRPr="00EA5709">
              <w:t>Нет</w:t>
            </w:r>
          </w:p>
        </w:tc>
      </w:tr>
      <w:tr w:rsidR="00EA5709" w:rsidRPr="00895E3A" w14:paraId="482B5580" w14:textId="77777777" w:rsidTr="0031541C">
        <w:trPr>
          <w:cantSplit/>
        </w:trPr>
        <w:tc>
          <w:tcPr>
            <w:tcW w:w="2510" w:type="dxa"/>
          </w:tcPr>
          <w:p w14:paraId="6F5E7DCD" w14:textId="6CDD4C21" w:rsidR="00EA5709" w:rsidRPr="00895E3A" w:rsidRDefault="00EA5709" w:rsidP="0031541C">
            <w:r w:rsidRPr="008E4FD9">
              <w:t>Старый идентификатор города (OldExternalLocationId)</w:t>
            </w:r>
          </w:p>
        </w:tc>
        <w:tc>
          <w:tcPr>
            <w:tcW w:w="5489" w:type="dxa"/>
          </w:tcPr>
          <w:p w14:paraId="170D0701" w14:textId="00BE7E89" w:rsidR="00EA5709" w:rsidRPr="00895E3A" w:rsidRDefault="00EA5709" w:rsidP="0031541C">
            <w:r w:rsidRPr="008E4FD9">
              <w:t>Идентификатор «населенного пункта» в информационной системе партнера до изменения.</w:t>
            </w:r>
          </w:p>
        </w:tc>
        <w:tc>
          <w:tcPr>
            <w:tcW w:w="1854" w:type="dxa"/>
          </w:tcPr>
          <w:p w14:paraId="69D269A2" w14:textId="2708FAA7" w:rsidR="00EA5709" w:rsidRPr="00895E3A" w:rsidRDefault="00EA5709" w:rsidP="0031541C">
            <w:r>
              <w:t>Нет</w:t>
            </w:r>
          </w:p>
        </w:tc>
      </w:tr>
      <w:tr w:rsidR="00EA5709" w:rsidRPr="00895E3A" w14:paraId="39EF948E" w14:textId="77777777" w:rsidTr="0031541C">
        <w:trPr>
          <w:cantSplit/>
        </w:trPr>
        <w:tc>
          <w:tcPr>
            <w:tcW w:w="2510" w:type="dxa"/>
          </w:tcPr>
          <w:p w14:paraId="417BEDAF" w14:textId="26B23BF3" w:rsidR="00EA5709" w:rsidRPr="00895E3A" w:rsidRDefault="00EA5709" w:rsidP="0031541C">
            <w:r w:rsidRPr="0087199E">
              <w:t>Новый идентификатор города (NewExternalLocationId)</w:t>
            </w:r>
          </w:p>
        </w:tc>
        <w:tc>
          <w:tcPr>
            <w:tcW w:w="5489" w:type="dxa"/>
          </w:tcPr>
          <w:p w14:paraId="32DC8313" w14:textId="1EB29752" w:rsidR="00EA5709" w:rsidRPr="00895E3A" w:rsidRDefault="00EA5709" w:rsidP="0031541C">
            <w:r w:rsidRPr="0087199E">
              <w:t>Идентификатор «населенного пункта» в информационной системе партнера после изменения.</w:t>
            </w:r>
          </w:p>
        </w:tc>
        <w:tc>
          <w:tcPr>
            <w:tcW w:w="1854" w:type="dxa"/>
          </w:tcPr>
          <w:p w14:paraId="509D3463" w14:textId="4463E78D" w:rsidR="00EA5709" w:rsidRPr="00895E3A" w:rsidRDefault="00EA5709" w:rsidP="0031541C">
            <w:r>
              <w:t>Нет</w:t>
            </w:r>
          </w:p>
        </w:tc>
      </w:tr>
      <w:tr w:rsidR="00EA5709" w:rsidRPr="00895E3A" w14:paraId="446C4591" w14:textId="77777777" w:rsidTr="0031541C">
        <w:trPr>
          <w:cantSplit/>
        </w:trPr>
        <w:tc>
          <w:tcPr>
            <w:tcW w:w="2510" w:type="dxa"/>
          </w:tcPr>
          <w:p w14:paraId="3722D637" w14:textId="267CB24A" w:rsidR="00EA5709" w:rsidRPr="00895E3A" w:rsidRDefault="00EA5709" w:rsidP="0031541C">
            <w:r w:rsidRPr="00511927">
              <w:t>Старый КЛАДР (OldKladr)</w:t>
            </w:r>
          </w:p>
        </w:tc>
        <w:tc>
          <w:tcPr>
            <w:tcW w:w="5489" w:type="dxa"/>
          </w:tcPr>
          <w:p w14:paraId="4E80D286" w14:textId="18D09435" w:rsidR="00EA5709" w:rsidRPr="00895E3A" w:rsidRDefault="00EA5709" w:rsidP="0031541C">
            <w:r w:rsidRPr="00511927">
              <w:t>Код КЛАДР «привязанный» к «населенному пункту» до изменения.</w:t>
            </w:r>
          </w:p>
        </w:tc>
        <w:tc>
          <w:tcPr>
            <w:tcW w:w="1854" w:type="dxa"/>
          </w:tcPr>
          <w:p w14:paraId="3F1930A7" w14:textId="14D26822" w:rsidR="00EA5709" w:rsidRPr="00895E3A" w:rsidRDefault="00EA5709" w:rsidP="0031541C">
            <w:r>
              <w:t>Нет</w:t>
            </w:r>
          </w:p>
        </w:tc>
      </w:tr>
      <w:tr w:rsidR="00EA5709" w:rsidRPr="00895E3A" w14:paraId="4AAB82F5" w14:textId="77777777" w:rsidTr="0031541C">
        <w:trPr>
          <w:cantSplit/>
        </w:trPr>
        <w:tc>
          <w:tcPr>
            <w:tcW w:w="2510" w:type="dxa"/>
          </w:tcPr>
          <w:p w14:paraId="08B5AFC9" w14:textId="4A66AE47" w:rsidR="00EA5709" w:rsidRPr="00895E3A" w:rsidRDefault="00EA5709" w:rsidP="0031541C">
            <w:r w:rsidRPr="00F83DF7">
              <w:t>Новый КЛАДР (NewKladr)</w:t>
            </w:r>
          </w:p>
        </w:tc>
        <w:tc>
          <w:tcPr>
            <w:tcW w:w="5489" w:type="dxa"/>
          </w:tcPr>
          <w:p w14:paraId="3D2558E8" w14:textId="6038A7F1" w:rsidR="00EA5709" w:rsidRPr="00895E3A" w:rsidRDefault="00EA5709" w:rsidP="0031541C">
            <w:r w:rsidRPr="00F83DF7">
              <w:t>Код КЛАДР «привязанный» к «населенному пункту» после изменения.</w:t>
            </w:r>
          </w:p>
        </w:tc>
        <w:tc>
          <w:tcPr>
            <w:tcW w:w="1854" w:type="dxa"/>
          </w:tcPr>
          <w:p w14:paraId="5CD0A089" w14:textId="788FB3B2" w:rsidR="00EA5709" w:rsidRPr="00895E3A" w:rsidRDefault="00EA5709" w:rsidP="0031541C">
            <w:r>
              <w:t>Нет</w:t>
            </w:r>
          </w:p>
        </w:tc>
      </w:tr>
      <w:tr w:rsidR="00EA5709" w:rsidRPr="00895E3A" w14:paraId="304E07B3" w14:textId="77777777" w:rsidTr="0031541C">
        <w:trPr>
          <w:cantSplit/>
        </w:trPr>
        <w:tc>
          <w:tcPr>
            <w:tcW w:w="2510" w:type="dxa"/>
          </w:tcPr>
          <w:p w14:paraId="30CBCD04" w14:textId="4291FF75" w:rsidR="00EA5709" w:rsidRPr="00895E3A" w:rsidRDefault="00EA5709" w:rsidP="0031541C">
            <w:r w:rsidRPr="009A7B35">
              <w:lastRenderedPageBreak/>
              <w:t>Старый статус (OldStatus)</w:t>
            </w:r>
          </w:p>
        </w:tc>
        <w:tc>
          <w:tcPr>
            <w:tcW w:w="5489" w:type="dxa"/>
          </w:tcPr>
          <w:p w14:paraId="1584EE65" w14:textId="7601F528" w:rsidR="00EA5709" w:rsidRPr="00895E3A" w:rsidRDefault="00EA5709" w:rsidP="0031541C">
            <w:r w:rsidRPr="009A7B35">
              <w:t>Статус точки доставки до изменения.</w:t>
            </w:r>
          </w:p>
        </w:tc>
        <w:tc>
          <w:tcPr>
            <w:tcW w:w="1854" w:type="dxa"/>
          </w:tcPr>
          <w:p w14:paraId="27BA474C" w14:textId="4426EE93" w:rsidR="00EA5709" w:rsidRPr="00895E3A" w:rsidRDefault="00EA5709" w:rsidP="0031541C">
            <w:r>
              <w:t>Да</w:t>
            </w:r>
          </w:p>
        </w:tc>
      </w:tr>
      <w:tr w:rsidR="00EA5709" w:rsidRPr="00895E3A" w14:paraId="2CB7DD73" w14:textId="77777777" w:rsidTr="0031541C">
        <w:trPr>
          <w:cantSplit/>
        </w:trPr>
        <w:tc>
          <w:tcPr>
            <w:tcW w:w="2510" w:type="dxa"/>
          </w:tcPr>
          <w:p w14:paraId="4C7C244F" w14:textId="23F82F9F" w:rsidR="00EA5709" w:rsidRPr="00895E3A" w:rsidRDefault="00EA5709" w:rsidP="0031541C">
            <w:r w:rsidRPr="00EA5709">
              <w:t>Новый Статус (NewStatus)</w:t>
            </w:r>
            <w:r w:rsidRPr="00EA5709">
              <w:tab/>
              <w:t>Статус  точки доставки после изменения.</w:t>
            </w:r>
          </w:p>
        </w:tc>
        <w:tc>
          <w:tcPr>
            <w:tcW w:w="5489" w:type="dxa"/>
          </w:tcPr>
          <w:p w14:paraId="5189CDFA" w14:textId="77777777" w:rsidR="00EA5709" w:rsidRPr="00895E3A" w:rsidRDefault="00EA5709" w:rsidP="0031541C"/>
        </w:tc>
        <w:tc>
          <w:tcPr>
            <w:tcW w:w="1854" w:type="dxa"/>
          </w:tcPr>
          <w:p w14:paraId="2EAFE383" w14:textId="0347B42B" w:rsidR="00EA5709" w:rsidRPr="00895E3A" w:rsidRDefault="00EA5709" w:rsidP="0031541C">
            <w:r>
              <w:t>Да</w:t>
            </w:r>
          </w:p>
        </w:tc>
      </w:tr>
    </w:tbl>
    <w:p w14:paraId="68FECC91" w14:textId="77777777" w:rsidR="009C316F" w:rsidRPr="00895E3A" w:rsidRDefault="00BC197E" w:rsidP="00BC197E">
      <w:pPr>
        <w:pStyle w:val="Heading2"/>
        <w:numPr>
          <w:ilvl w:val="1"/>
          <w:numId w:val="13"/>
        </w:numPr>
        <w:rPr>
          <w:lang w:val="ru-RU"/>
        </w:rPr>
      </w:pPr>
      <w:bookmarkStart w:id="1096" w:name="_Toc370583237"/>
      <w:r w:rsidRPr="00895E3A">
        <w:rPr>
          <w:lang w:val="ru-RU"/>
        </w:rPr>
        <w:t>История заказов (OrderHistory)</w:t>
      </w:r>
      <w:bookmarkEnd w:id="1096"/>
    </w:p>
    <w:tbl>
      <w:tblPr>
        <w:tblStyle w:val="TableGrid"/>
        <w:tblW w:w="10089" w:type="dxa"/>
        <w:tblLook w:val="04A0" w:firstRow="1" w:lastRow="0" w:firstColumn="1" w:lastColumn="0" w:noHBand="0" w:noVBand="1"/>
      </w:tblPr>
      <w:tblGrid>
        <w:gridCol w:w="2746"/>
        <w:gridCol w:w="5489"/>
        <w:gridCol w:w="1854"/>
      </w:tblGrid>
      <w:tr w:rsidR="00BC197E" w:rsidRPr="00895E3A" w14:paraId="68FECC95" w14:textId="77777777" w:rsidTr="00BC197E">
        <w:trPr>
          <w:cantSplit/>
        </w:trPr>
        <w:tc>
          <w:tcPr>
            <w:tcW w:w="2746" w:type="dxa"/>
          </w:tcPr>
          <w:p w14:paraId="68FECC92" w14:textId="77777777" w:rsidR="00BC197E" w:rsidRPr="00895E3A" w:rsidRDefault="00BC197E" w:rsidP="00183ABA">
            <w:pPr>
              <w:rPr>
                <w:b/>
              </w:rPr>
            </w:pPr>
            <w:r w:rsidRPr="00895E3A">
              <w:rPr>
                <w:b/>
              </w:rPr>
              <w:t>Атрибут</w:t>
            </w:r>
          </w:p>
        </w:tc>
        <w:tc>
          <w:tcPr>
            <w:tcW w:w="5489" w:type="dxa"/>
          </w:tcPr>
          <w:p w14:paraId="68FECC93" w14:textId="77777777" w:rsidR="00BC197E" w:rsidRPr="00895E3A" w:rsidRDefault="00BC197E" w:rsidP="00183ABA">
            <w:pPr>
              <w:rPr>
                <w:b/>
              </w:rPr>
            </w:pPr>
            <w:r w:rsidRPr="00895E3A">
              <w:rPr>
                <w:b/>
              </w:rPr>
              <w:t>Описание</w:t>
            </w:r>
          </w:p>
        </w:tc>
        <w:tc>
          <w:tcPr>
            <w:tcW w:w="1854" w:type="dxa"/>
          </w:tcPr>
          <w:p w14:paraId="68FECC94" w14:textId="77777777" w:rsidR="00BC197E" w:rsidRPr="00895E3A" w:rsidRDefault="00BC197E" w:rsidP="00183ABA">
            <w:pPr>
              <w:rPr>
                <w:b/>
              </w:rPr>
            </w:pPr>
            <w:r w:rsidRPr="00895E3A">
              <w:rPr>
                <w:b/>
              </w:rPr>
              <w:t>Обязательный?</w:t>
            </w:r>
          </w:p>
        </w:tc>
      </w:tr>
      <w:tr w:rsidR="00BC197E" w:rsidRPr="00895E3A" w14:paraId="68FECC99" w14:textId="77777777" w:rsidTr="00BC197E">
        <w:trPr>
          <w:cantSplit/>
        </w:trPr>
        <w:tc>
          <w:tcPr>
            <w:tcW w:w="2746" w:type="dxa"/>
          </w:tcPr>
          <w:p w14:paraId="68FECC96" w14:textId="77777777" w:rsidR="00BC197E" w:rsidRPr="00895E3A" w:rsidRDefault="00BC197E" w:rsidP="00BC197E">
            <w:r w:rsidRPr="00895E3A">
              <w:t>Идентификатор заказа (Id)</w:t>
            </w:r>
          </w:p>
        </w:tc>
        <w:tc>
          <w:tcPr>
            <w:tcW w:w="5489" w:type="dxa"/>
          </w:tcPr>
          <w:p w14:paraId="68FECC97" w14:textId="77777777" w:rsidR="00BC197E" w:rsidRPr="00895E3A" w:rsidRDefault="00BC197E" w:rsidP="00BC197E">
            <w:r w:rsidRPr="00895E3A">
              <w:t>Идентификатор заказа</w:t>
            </w:r>
          </w:p>
        </w:tc>
        <w:tc>
          <w:tcPr>
            <w:tcW w:w="1854" w:type="dxa"/>
          </w:tcPr>
          <w:p w14:paraId="68FECC98" w14:textId="77777777" w:rsidR="00BC197E" w:rsidRPr="00895E3A" w:rsidRDefault="00BC197E" w:rsidP="00183ABA">
            <w:r w:rsidRPr="00895E3A">
              <w:t>Да</w:t>
            </w:r>
          </w:p>
        </w:tc>
      </w:tr>
      <w:tr w:rsidR="00BC197E" w:rsidRPr="00895E3A" w14:paraId="68FECCA1" w14:textId="77777777" w:rsidTr="00BC197E">
        <w:trPr>
          <w:cantSplit/>
        </w:trPr>
        <w:tc>
          <w:tcPr>
            <w:tcW w:w="2746" w:type="dxa"/>
          </w:tcPr>
          <w:p w14:paraId="68FECC9A" w14:textId="77777777" w:rsidR="00BC197E" w:rsidRPr="00895E3A" w:rsidRDefault="00BC197E" w:rsidP="00183ABA">
            <w:r w:rsidRPr="00895E3A">
              <w:t>Новый статус</w:t>
            </w:r>
          </w:p>
          <w:p w14:paraId="68FECC9B" w14:textId="77777777" w:rsidR="00BC197E" w:rsidRPr="00895E3A" w:rsidRDefault="00BC197E" w:rsidP="00183ABA">
            <w:r w:rsidRPr="00895E3A">
              <w:t>(</w:t>
            </w:r>
            <w:r w:rsidRPr="00895E3A">
              <w:rPr>
                <w:rFonts w:ascii="Consolas" w:hAnsi="Consolas" w:cs="Consolas"/>
                <w:color w:val="000000"/>
                <w:sz w:val="19"/>
                <w:szCs w:val="19"/>
                <w:highlight w:val="white"/>
              </w:rPr>
              <w:t>NewStatus</w:t>
            </w:r>
            <w:r w:rsidRPr="00895E3A">
              <w:t>)</w:t>
            </w:r>
          </w:p>
        </w:tc>
        <w:tc>
          <w:tcPr>
            <w:tcW w:w="5489" w:type="dxa"/>
          </w:tcPr>
          <w:p w14:paraId="68FECC9C" w14:textId="77777777" w:rsidR="00BC197E" w:rsidRPr="00895E3A" w:rsidRDefault="00BC197E" w:rsidP="00183ABA">
            <w:r w:rsidRPr="00895E3A">
              <w:t>Новый статус заказа</w:t>
            </w:r>
          </w:p>
          <w:p w14:paraId="68FECC9D" w14:textId="77777777" w:rsidR="00183ABA" w:rsidRPr="00895E3A" w:rsidRDefault="00183ABA" w:rsidP="00183ABA">
            <w:r w:rsidRPr="00895E3A">
              <w:t>Если StatusChanged</w:t>
            </w:r>
            <w:r w:rsidR="0010276C" w:rsidRPr="00895E3A">
              <w:t xml:space="preserve"> </w:t>
            </w:r>
            <w:r w:rsidRPr="00895E3A">
              <w:t>=</w:t>
            </w:r>
            <w:r w:rsidR="0010276C" w:rsidRPr="00895E3A">
              <w:t xml:space="preserve"> </w:t>
            </w:r>
            <w:r w:rsidRPr="00895E3A">
              <w:t>Status то принимает одно из значений из справочника статусов заказов</w:t>
            </w:r>
            <w:proofErr w:type="gramStart"/>
            <w:r w:rsidRPr="00895E3A">
              <w:t>.</w:t>
            </w:r>
            <w:proofErr w:type="gramEnd"/>
            <w:r w:rsidRPr="00895E3A">
              <w:t xml:space="preserve"> (</w:t>
            </w:r>
            <w:proofErr w:type="gramStart"/>
            <w:r w:rsidRPr="00895E3A">
              <w:t>п</w:t>
            </w:r>
            <w:proofErr w:type="gramEnd"/>
            <w:r w:rsidRPr="00895E3A">
              <w:t>о умолчанию Draft</w:t>
            </w:r>
            <w:r w:rsidR="0010276C" w:rsidRPr="00895E3A">
              <w:t xml:space="preserve"> </w:t>
            </w:r>
            <w:r w:rsidRPr="00895E3A">
              <w:t>=</w:t>
            </w:r>
            <w:r w:rsidR="0010276C" w:rsidRPr="00895E3A">
              <w:t xml:space="preserve"> </w:t>
            </w:r>
            <w:r w:rsidRPr="00895E3A">
              <w:t>0)</w:t>
            </w:r>
          </w:p>
          <w:p w14:paraId="68FECC9E" w14:textId="77777777" w:rsidR="00183ABA" w:rsidRPr="00895E3A" w:rsidRDefault="00183ABA" w:rsidP="00183ABA">
            <w:r w:rsidRPr="00895E3A">
              <w:t>Если StatusChanged</w:t>
            </w:r>
            <w:r w:rsidR="0010276C" w:rsidRPr="00895E3A">
              <w:t xml:space="preserve"> </w:t>
            </w:r>
            <w:r w:rsidRPr="00895E3A">
              <w:t>=</w:t>
            </w:r>
            <w:r w:rsidR="0010276C" w:rsidRPr="00895E3A">
              <w:t xml:space="preserve"> </w:t>
            </w:r>
            <w:r w:rsidRPr="00895E3A">
              <w:t>Payment то принимает одно из значений оплаты</w:t>
            </w:r>
            <w:r w:rsidR="0010276C" w:rsidRPr="00895E3A">
              <w:t xml:space="preserve"> </w:t>
            </w:r>
            <w:proofErr w:type="gramStart"/>
            <w:r w:rsidRPr="00895E3A">
              <w:t xml:space="preserve">( </w:t>
            </w:r>
            <w:proofErr w:type="gramEnd"/>
            <w:r w:rsidRPr="00895E3A">
              <w:t>0-No, 1-Yes, 2-Error)</w:t>
            </w:r>
          </w:p>
          <w:p w14:paraId="68FECC9F" w14:textId="77777777" w:rsidR="0010276C" w:rsidRPr="00895E3A" w:rsidRDefault="0010276C" w:rsidP="00183ABA">
            <w:r w:rsidRPr="00895E3A">
              <w:t xml:space="preserve">Если StatusChanged = Delivery то принимает одно из значений оплаты доставки </w:t>
            </w:r>
            <w:proofErr w:type="gramStart"/>
            <w:r w:rsidRPr="00895E3A">
              <w:t xml:space="preserve">( </w:t>
            </w:r>
            <w:proofErr w:type="gramEnd"/>
            <w:r w:rsidRPr="00895E3A">
              <w:t>0-No, 1-Yes, 2-Error)</w:t>
            </w:r>
          </w:p>
        </w:tc>
        <w:tc>
          <w:tcPr>
            <w:tcW w:w="1854" w:type="dxa"/>
          </w:tcPr>
          <w:p w14:paraId="68FECCA0" w14:textId="77777777" w:rsidR="00BC197E" w:rsidRPr="00895E3A" w:rsidRDefault="00BC197E" w:rsidP="00183ABA">
            <w:r w:rsidRPr="00895E3A">
              <w:t>Нет</w:t>
            </w:r>
          </w:p>
        </w:tc>
      </w:tr>
      <w:tr w:rsidR="00BC197E" w:rsidRPr="00895E3A" w14:paraId="68FECCA9" w14:textId="77777777" w:rsidTr="00BC197E">
        <w:trPr>
          <w:cantSplit/>
        </w:trPr>
        <w:tc>
          <w:tcPr>
            <w:tcW w:w="2746" w:type="dxa"/>
          </w:tcPr>
          <w:p w14:paraId="68FECCA2" w14:textId="77777777" w:rsidR="00BC197E" w:rsidRPr="00895E3A" w:rsidRDefault="00BC197E" w:rsidP="00183ABA">
            <w:r w:rsidRPr="00895E3A">
              <w:t>Старый статус</w:t>
            </w:r>
          </w:p>
          <w:p w14:paraId="68FECCA3" w14:textId="77777777" w:rsidR="00BC197E" w:rsidRPr="00895E3A" w:rsidRDefault="00BC197E" w:rsidP="00BC197E">
            <w:r w:rsidRPr="00895E3A">
              <w:t>(</w:t>
            </w:r>
            <w:r w:rsidRPr="00895E3A">
              <w:rPr>
                <w:rFonts w:ascii="Consolas" w:hAnsi="Consolas" w:cs="Consolas"/>
                <w:color w:val="000000"/>
                <w:sz w:val="19"/>
                <w:szCs w:val="19"/>
                <w:highlight w:val="white"/>
              </w:rPr>
              <w:t>OldStatus</w:t>
            </w:r>
            <w:r w:rsidRPr="00895E3A">
              <w:t>)</w:t>
            </w:r>
          </w:p>
        </w:tc>
        <w:tc>
          <w:tcPr>
            <w:tcW w:w="5489" w:type="dxa"/>
          </w:tcPr>
          <w:p w14:paraId="68FECCA4" w14:textId="77777777" w:rsidR="00BC197E" w:rsidRPr="00895E3A" w:rsidRDefault="00BC197E" w:rsidP="00183ABA">
            <w:r w:rsidRPr="00895E3A">
              <w:t>Старый статус заказа</w:t>
            </w:r>
          </w:p>
          <w:p w14:paraId="68FECCA5" w14:textId="77777777" w:rsidR="00183ABA" w:rsidRPr="00895E3A" w:rsidRDefault="00183ABA" w:rsidP="00183ABA">
            <w:r w:rsidRPr="00895E3A">
              <w:t>Если StatusChanged</w:t>
            </w:r>
            <w:r w:rsidR="0010276C" w:rsidRPr="00895E3A">
              <w:t xml:space="preserve"> </w:t>
            </w:r>
            <w:r w:rsidRPr="00895E3A">
              <w:t>=</w:t>
            </w:r>
            <w:r w:rsidR="0010276C" w:rsidRPr="00895E3A">
              <w:t xml:space="preserve"> </w:t>
            </w:r>
            <w:r w:rsidRPr="00895E3A">
              <w:t>Status то принимает одно из значений из справочника статусов заказов</w:t>
            </w:r>
            <w:proofErr w:type="gramStart"/>
            <w:r w:rsidRPr="00895E3A">
              <w:t>.</w:t>
            </w:r>
            <w:proofErr w:type="gramEnd"/>
            <w:r w:rsidRPr="00895E3A">
              <w:t xml:space="preserve"> (</w:t>
            </w:r>
            <w:proofErr w:type="gramStart"/>
            <w:r w:rsidRPr="00895E3A">
              <w:t>п</w:t>
            </w:r>
            <w:proofErr w:type="gramEnd"/>
            <w:r w:rsidRPr="00895E3A">
              <w:t>о умолчанию Draft = 0)</w:t>
            </w:r>
          </w:p>
          <w:p w14:paraId="68FECCA6" w14:textId="77777777" w:rsidR="00183ABA" w:rsidRPr="00895E3A" w:rsidRDefault="00183ABA" w:rsidP="00183ABA">
            <w:r w:rsidRPr="00895E3A">
              <w:t>Если StatusChanged=Payment то принимает одно из значений оплаты</w:t>
            </w:r>
            <w:r w:rsidR="0010276C" w:rsidRPr="00895E3A">
              <w:t xml:space="preserve"> </w:t>
            </w:r>
            <w:proofErr w:type="gramStart"/>
            <w:r w:rsidRPr="00895E3A">
              <w:t xml:space="preserve">( </w:t>
            </w:r>
            <w:proofErr w:type="gramEnd"/>
            <w:r w:rsidRPr="00895E3A">
              <w:t>0</w:t>
            </w:r>
            <w:r w:rsidR="0010276C" w:rsidRPr="00895E3A">
              <w:t xml:space="preserve"> </w:t>
            </w:r>
            <w:r w:rsidRPr="00895E3A">
              <w:t>-</w:t>
            </w:r>
            <w:r w:rsidR="0010276C" w:rsidRPr="00895E3A">
              <w:t xml:space="preserve"> </w:t>
            </w:r>
            <w:r w:rsidRPr="00895E3A">
              <w:t>No, 1-Yes, 2-Error)</w:t>
            </w:r>
          </w:p>
          <w:p w14:paraId="68FECCA7" w14:textId="77777777" w:rsidR="0010276C" w:rsidRPr="00895E3A" w:rsidRDefault="0010276C" w:rsidP="0010276C">
            <w:r w:rsidRPr="00895E3A">
              <w:t xml:space="preserve">Если StatusChanged = Delivery то принимает одно из значений оплаты доставки </w:t>
            </w:r>
            <w:proofErr w:type="gramStart"/>
            <w:r w:rsidRPr="00895E3A">
              <w:t xml:space="preserve">( </w:t>
            </w:r>
            <w:proofErr w:type="gramEnd"/>
            <w:r w:rsidRPr="00895E3A">
              <w:t>0 - No, 1-Yes, 2-Error)</w:t>
            </w:r>
          </w:p>
        </w:tc>
        <w:tc>
          <w:tcPr>
            <w:tcW w:w="1854" w:type="dxa"/>
          </w:tcPr>
          <w:p w14:paraId="68FECCA8" w14:textId="77777777" w:rsidR="00BC197E" w:rsidRPr="00895E3A" w:rsidRDefault="00BC197E" w:rsidP="00183ABA">
            <w:r w:rsidRPr="00895E3A">
              <w:t>Нет</w:t>
            </w:r>
          </w:p>
        </w:tc>
      </w:tr>
      <w:tr w:rsidR="000B3FE6" w:rsidRPr="00895E3A" w14:paraId="68FECCB3" w14:textId="77777777" w:rsidTr="00BC197E">
        <w:trPr>
          <w:cantSplit/>
        </w:trPr>
        <w:tc>
          <w:tcPr>
            <w:tcW w:w="2746" w:type="dxa"/>
          </w:tcPr>
          <w:p w14:paraId="68FECCAA" w14:textId="77777777" w:rsidR="000B3FE6" w:rsidRPr="00895E3A" w:rsidRDefault="000B3FE6" w:rsidP="00183ABA">
            <w:r w:rsidRPr="00895E3A">
              <w:lastRenderedPageBreak/>
              <w:t>Признак статуса</w:t>
            </w:r>
          </w:p>
          <w:p w14:paraId="68FECCAB" w14:textId="77777777" w:rsidR="000B3FE6" w:rsidRPr="00895E3A" w:rsidRDefault="000B3FE6" w:rsidP="00BC197E">
            <w:r w:rsidRPr="00895E3A">
              <w:t>(</w:t>
            </w:r>
            <w:r w:rsidRPr="00895E3A">
              <w:rPr>
                <w:rFonts w:ascii="Consolas" w:hAnsi="Consolas" w:cs="Consolas"/>
                <w:color w:val="000000"/>
                <w:sz w:val="19"/>
                <w:szCs w:val="19"/>
                <w:highlight w:val="white"/>
              </w:rPr>
              <w:t>Status</w:t>
            </w:r>
            <w:r w:rsidRPr="00895E3A">
              <w:rPr>
                <w:rFonts w:ascii="Consolas" w:hAnsi="Consolas" w:cs="Consolas"/>
                <w:color w:val="000000"/>
                <w:sz w:val="19"/>
                <w:szCs w:val="19"/>
              </w:rPr>
              <w:t>Changed</w:t>
            </w:r>
            <w:r w:rsidRPr="00895E3A">
              <w:t>)</w:t>
            </w:r>
          </w:p>
        </w:tc>
        <w:tc>
          <w:tcPr>
            <w:tcW w:w="5489" w:type="dxa"/>
          </w:tcPr>
          <w:p w14:paraId="68FECCAC" w14:textId="77777777" w:rsidR="000B3FE6" w:rsidRPr="00895E3A" w:rsidRDefault="000B3FE6" w:rsidP="00183ABA">
            <w:pPr>
              <w:rPr>
                <w:rFonts w:cs="Tahoma"/>
                <w:szCs w:val="20"/>
              </w:rPr>
            </w:pPr>
            <w:proofErr w:type="gramStart"/>
            <w:r w:rsidRPr="00895E3A">
              <w:rPr>
                <w:rFonts w:cs="Tahoma"/>
                <w:szCs w:val="20"/>
              </w:rPr>
              <w:t>Признак</w:t>
            </w:r>
            <w:proofErr w:type="gramEnd"/>
            <w:r w:rsidRPr="00895E3A">
              <w:rPr>
                <w:rFonts w:cs="Tahoma"/>
                <w:szCs w:val="20"/>
              </w:rPr>
              <w:t xml:space="preserve"> по которому определяется какой из статусов поменялся</w:t>
            </w:r>
          </w:p>
          <w:p w14:paraId="68FECCAD" w14:textId="77777777" w:rsidR="0055620D" w:rsidRPr="00895E3A" w:rsidRDefault="0055620D" w:rsidP="00183ABA">
            <w:pPr>
              <w:rPr>
                <w:rFonts w:cs="Tahoma"/>
                <w:szCs w:val="20"/>
              </w:rPr>
            </w:pPr>
            <w:r w:rsidRPr="00895E3A">
              <w:rPr>
                <w:rFonts w:cs="Tahoma"/>
                <w:szCs w:val="20"/>
              </w:rPr>
              <w:t>Значения:</w:t>
            </w:r>
          </w:p>
          <w:p w14:paraId="68FECCAE" w14:textId="77777777" w:rsidR="0055620D" w:rsidRPr="00895E3A" w:rsidRDefault="0055620D" w:rsidP="00183ABA">
            <w:pPr>
              <w:rPr>
                <w:rFonts w:cs="Tahoma"/>
                <w:szCs w:val="20"/>
              </w:rPr>
            </w:pPr>
            <w:r w:rsidRPr="00895E3A">
              <w:rPr>
                <w:rFonts w:cs="Tahoma"/>
                <w:szCs w:val="20"/>
              </w:rPr>
              <w:t>-Status – менялся статус заказа</w:t>
            </w:r>
          </w:p>
          <w:p w14:paraId="68FECCAF" w14:textId="77777777" w:rsidR="0055620D" w:rsidRPr="00895E3A" w:rsidRDefault="0055620D" w:rsidP="00183ABA">
            <w:pPr>
              <w:rPr>
                <w:rFonts w:cs="Tahoma"/>
                <w:szCs w:val="20"/>
              </w:rPr>
            </w:pPr>
            <w:r w:rsidRPr="00895E3A">
              <w:rPr>
                <w:rFonts w:cs="Tahoma"/>
                <w:szCs w:val="20"/>
              </w:rPr>
              <w:t>-Payment – менялся статус оплаты</w:t>
            </w:r>
          </w:p>
          <w:p w14:paraId="68FECCB0" w14:textId="77777777" w:rsidR="0055620D" w:rsidRPr="00895E3A" w:rsidRDefault="0055620D" w:rsidP="00183ABA">
            <w:pPr>
              <w:rPr>
                <w:rFonts w:cs="Tahoma"/>
                <w:szCs w:val="20"/>
              </w:rPr>
            </w:pPr>
            <w:r w:rsidRPr="00895E3A">
              <w:rPr>
                <w:rFonts w:cs="Tahoma"/>
                <w:szCs w:val="20"/>
              </w:rPr>
              <w:t>-</w:t>
            </w:r>
            <w:r w:rsidRPr="00895E3A">
              <w:rPr>
                <w:rFonts w:cs="Tahoma"/>
                <w:color w:val="000000"/>
                <w:szCs w:val="20"/>
                <w:highlight w:val="white"/>
              </w:rPr>
              <w:t>Delivery</w:t>
            </w:r>
            <w:r w:rsidRPr="00895E3A">
              <w:rPr>
                <w:rFonts w:cs="Tahoma"/>
                <w:color w:val="000000"/>
                <w:szCs w:val="20"/>
              </w:rPr>
              <w:t>- менялся статус оплаты доставки</w:t>
            </w:r>
          </w:p>
          <w:p w14:paraId="68FECCB1" w14:textId="77777777" w:rsidR="000B3FE6" w:rsidRPr="00895E3A" w:rsidRDefault="000B3FE6" w:rsidP="00183ABA">
            <w:pPr>
              <w:rPr>
                <w:rFonts w:cs="Tahoma"/>
                <w:szCs w:val="20"/>
              </w:rPr>
            </w:pPr>
          </w:p>
        </w:tc>
        <w:tc>
          <w:tcPr>
            <w:tcW w:w="1854" w:type="dxa"/>
          </w:tcPr>
          <w:p w14:paraId="68FECCB2" w14:textId="77777777" w:rsidR="000B3FE6" w:rsidRPr="00895E3A" w:rsidRDefault="000B3FE6" w:rsidP="00183ABA">
            <w:r w:rsidRPr="00895E3A">
              <w:t>Да</w:t>
            </w:r>
          </w:p>
        </w:tc>
      </w:tr>
      <w:tr w:rsidR="000B3FE6" w:rsidRPr="00895E3A" w14:paraId="68FECCB8" w14:textId="77777777" w:rsidTr="00183ABA">
        <w:trPr>
          <w:cantSplit/>
        </w:trPr>
        <w:tc>
          <w:tcPr>
            <w:tcW w:w="2746" w:type="dxa"/>
          </w:tcPr>
          <w:p w14:paraId="68FECCB4" w14:textId="77777777" w:rsidR="000B3FE6" w:rsidRPr="00895E3A" w:rsidRDefault="000B3FE6" w:rsidP="000B3FE6">
            <w:proofErr w:type="gramStart"/>
            <w:r w:rsidRPr="00895E3A">
              <w:t>Пользователь</w:t>
            </w:r>
            <w:proofErr w:type="gramEnd"/>
            <w:r w:rsidRPr="00895E3A">
              <w:t xml:space="preserve"> обновивший статус заказа</w:t>
            </w:r>
          </w:p>
          <w:p w14:paraId="68FECCB5" w14:textId="77777777" w:rsidR="000B3FE6" w:rsidRPr="00895E3A" w:rsidRDefault="000B3FE6" w:rsidP="000B3FE6">
            <w:r w:rsidRPr="00895E3A">
              <w:t xml:space="preserve"> (</w:t>
            </w:r>
            <w:r w:rsidRPr="00895E3A">
              <w:rPr>
                <w:rFonts w:ascii="Consolas" w:hAnsi="Consolas" w:cs="Consolas"/>
                <w:color w:val="000000"/>
                <w:sz w:val="19"/>
                <w:szCs w:val="19"/>
              </w:rPr>
              <w:t>UpdatedUserId</w:t>
            </w:r>
            <w:r w:rsidRPr="00895E3A">
              <w:t>)</w:t>
            </w:r>
          </w:p>
        </w:tc>
        <w:tc>
          <w:tcPr>
            <w:tcW w:w="5489" w:type="dxa"/>
          </w:tcPr>
          <w:p w14:paraId="68FECCB6" w14:textId="77777777" w:rsidR="000B3FE6" w:rsidRPr="00895E3A" w:rsidRDefault="000B3FE6" w:rsidP="000B3FE6">
            <w:proofErr w:type="gramStart"/>
            <w:r w:rsidRPr="00895E3A">
              <w:t>Пользователь</w:t>
            </w:r>
            <w:proofErr w:type="gramEnd"/>
            <w:r w:rsidRPr="00895E3A">
              <w:t xml:space="preserve"> обновивший статус заказа</w:t>
            </w:r>
          </w:p>
        </w:tc>
        <w:tc>
          <w:tcPr>
            <w:tcW w:w="1854" w:type="dxa"/>
          </w:tcPr>
          <w:p w14:paraId="68FECCB7" w14:textId="77777777" w:rsidR="000B3FE6" w:rsidRPr="00895E3A" w:rsidRDefault="000B3FE6" w:rsidP="00183ABA">
            <w:r w:rsidRPr="00895E3A">
              <w:t>Да</w:t>
            </w:r>
          </w:p>
        </w:tc>
      </w:tr>
    </w:tbl>
    <w:p w14:paraId="68FECCB9" w14:textId="77777777" w:rsidR="00BC197E" w:rsidRPr="00895E3A" w:rsidRDefault="00BC197E" w:rsidP="00BC197E"/>
    <w:p w14:paraId="68FECCBA" w14:textId="77777777" w:rsidR="009D395E" w:rsidRPr="00895E3A" w:rsidRDefault="009D395E" w:rsidP="0052443D">
      <w:pPr>
        <w:pStyle w:val="Heading1"/>
        <w:numPr>
          <w:ilvl w:val="0"/>
          <w:numId w:val="13"/>
        </w:numPr>
      </w:pPr>
      <w:bookmarkStart w:id="1097" w:name="_Toc370583238"/>
      <w:r w:rsidRPr="00895E3A">
        <w:t>Конфигурация веб-сервисов</w:t>
      </w:r>
      <w:bookmarkEnd w:id="1097"/>
    </w:p>
    <w:p w14:paraId="68FECCBB" w14:textId="77777777" w:rsidR="009D395E" w:rsidRPr="00895E3A" w:rsidRDefault="009D395E" w:rsidP="009D395E">
      <w:pPr>
        <w:pStyle w:val="Heading2"/>
        <w:numPr>
          <w:ilvl w:val="1"/>
          <w:numId w:val="13"/>
        </w:numPr>
        <w:rPr>
          <w:lang w:val="ru-RU"/>
        </w:rPr>
      </w:pPr>
      <w:bookmarkStart w:id="1098" w:name="_Toc370583239"/>
      <w:r w:rsidRPr="00895E3A">
        <w:rPr>
          <w:lang w:val="ru-RU"/>
        </w:rPr>
        <w:t>Веб-сервис поиска по каталогу</w:t>
      </w:r>
      <w:bookmarkEnd w:id="1098"/>
    </w:p>
    <w:p w14:paraId="68FECCBC" w14:textId="77777777" w:rsidR="009D395E" w:rsidRPr="00895E3A" w:rsidRDefault="009D395E" w:rsidP="009D395E">
      <w:pPr>
        <w:pStyle w:val="Heading3"/>
        <w:numPr>
          <w:ilvl w:val="2"/>
          <w:numId w:val="13"/>
        </w:numPr>
      </w:pPr>
      <w:bookmarkStart w:id="1099" w:name="_Toc370583240"/>
      <w:r w:rsidRPr="00895E3A">
        <w:t xml:space="preserve">Параметры </w:t>
      </w:r>
      <w:r w:rsidR="005C322E" w:rsidRPr="00895E3A">
        <w:t xml:space="preserve">операций </w:t>
      </w:r>
      <w:r w:rsidRPr="00895E3A">
        <w:t>сервиса</w:t>
      </w:r>
      <w:bookmarkEnd w:id="1099"/>
    </w:p>
    <w:p w14:paraId="68FECCBD" w14:textId="77777777" w:rsidR="00927E80" w:rsidRPr="00895E3A" w:rsidRDefault="00927E80" w:rsidP="00175156">
      <w:pPr>
        <w:pStyle w:val="Caption"/>
        <w:keepNext/>
      </w:pPr>
      <w:r w:rsidRPr="00895E3A">
        <w:t xml:space="preserve">Таблица </w:t>
      </w:r>
      <w:r w:rsidR="00E74F79" w:rsidRPr="00895E3A">
        <w:fldChar w:fldCharType="begin"/>
      </w:r>
      <w:r w:rsidR="002576B1" w:rsidRPr="00895E3A">
        <w:instrText xml:space="preserve"> SEQ Таблица \* ARABIC </w:instrText>
      </w:r>
      <w:r w:rsidR="00E74F79" w:rsidRPr="00895E3A">
        <w:fldChar w:fldCharType="separate"/>
      </w:r>
      <w:r w:rsidR="007A68C2" w:rsidRPr="00895E3A">
        <w:rPr>
          <w:noProof/>
        </w:rPr>
        <w:t>1</w:t>
      </w:r>
      <w:r w:rsidR="00E74F79" w:rsidRPr="00895E3A">
        <w:rPr>
          <w:noProof/>
        </w:rPr>
        <w:fldChar w:fldCharType="end"/>
      </w:r>
      <w:r w:rsidRPr="00895E3A">
        <w:t xml:space="preserve"> «Параметры веб-сервиса поиска по каталогу»</w:t>
      </w:r>
    </w:p>
    <w:tbl>
      <w:tblPr>
        <w:tblStyle w:val="TableGrid"/>
        <w:tblW w:w="0" w:type="auto"/>
        <w:tblLook w:val="04A0" w:firstRow="1" w:lastRow="0" w:firstColumn="1" w:lastColumn="0" w:noHBand="0" w:noVBand="1"/>
      </w:tblPr>
      <w:tblGrid>
        <w:gridCol w:w="2043"/>
        <w:gridCol w:w="3228"/>
        <w:gridCol w:w="2500"/>
        <w:gridCol w:w="2082"/>
      </w:tblGrid>
      <w:tr w:rsidR="00927E80" w:rsidRPr="00895E3A" w14:paraId="68FECCC2" w14:textId="77777777" w:rsidTr="00427552">
        <w:tc>
          <w:tcPr>
            <w:tcW w:w="2134" w:type="dxa"/>
          </w:tcPr>
          <w:p w14:paraId="68FECCBE" w14:textId="77777777" w:rsidR="00927E80" w:rsidRPr="00895E3A" w:rsidRDefault="00927E80" w:rsidP="009D395E">
            <w:pPr>
              <w:rPr>
                <w:b/>
              </w:rPr>
            </w:pPr>
            <w:r w:rsidRPr="00895E3A">
              <w:rPr>
                <w:b/>
              </w:rPr>
              <w:t>Наименование параметра</w:t>
            </w:r>
          </w:p>
        </w:tc>
        <w:tc>
          <w:tcPr>
            <w:tcW w:w="2654" w:type="dxa"/>
          </w:tcPr>
          <w:p w14:paraId="68FECCBF" w14:textId="77777777" w:rsidR="00927E80" w:rsidRPr="00895E3A" w:rsidRDefault="00927E80" w:rsidP="009D395E">
            <w:pPr>
              <w:rPr>
                <w:b/>
              </w:rPr>
            </w:pPr>
            <w:r w:rsidRPr="00895E3A">
              <w:rPr>
                <w:b/>
              </w:rPr>
              <w:t>Английское наименование</w:t>
            </w:r>
          </w:p>
        </w:tc>
        <w:tc>
          <w:tcPr>
            <w:tcW w:w="2768" w:type="dxa"/>
          </w:tcPr>
          <w:p w14:paraId="68FECCC0" w14:textId="77777777" w:rsidR="00927E80" w:rsidRPr="00895E3A" w:rsidRDefault="00927E80" w:rsidP="009D395E">
            <w:pPr>
              <w:rPr>
                <w:b/>
              </w:rPr>
            </w:pPr>
            <w:r w:rsidRPr="00895E3A">
              <w:rPr>
                <w:b/>
              </w:rPr>
              <w:t>Описание</w:t>
            </w:r>
          </w:p>
        </w:tc>
        <w:tc>
          <w:tcPr>
            <w:tcW w:w="2297" w:type="dxa"/>
          </w:tcPr>
          <w:p w14:paraId="68FECCC1" w14:textId="77777777" w:rsidR="00927E80" w:rsidRPr="00895E3A" w:rsidRDefault="00927E80" w:rsidP="009D395E">
            <w:pPr>
              <w:rPr>
                <w:b/>
              </w:rPr>
            </w:pPr>
            <w:r w:rsidRPr="00895E3A">
              <w:rPr>
                <w:b/>
              </w:rPr>
              <w:t>Значение по умолчанию</w:t>
            </w:r>
          </w:p>
        </w:tc>
      </w:tr>
      <w:tr w:rsidR="00927E80" w:rsidRPr="00895E3A" w14:paraId="68FECCC7" w14:textId="77777777" w:rsidTr="00175156">
        <w:tc>
          <w:tcPr>
            <w:tcW w:w="2222" w:type="dxa"/>
          </w:tcPr>
          <w:p w14:paraId="68FECCC3" w14:textId="77777777" w:rsidR="00927E80" w:rsidRPr="00895E3A" w:rsidRDefault="00927E80">
            <w:r w:rsidRPr="00895E3A">
              <w:t>Максимальное количество возвращаемых записей-товаров</w:t>
            </w:r>
          </w:p>
        </w:tc>
        <w:tc>
          <w:tcPr>
            <w:tcW w:w="2086" w:type="dxa"/>
          </w:tcPr>
          <w:p w14:paraId="68FECCC4" w14:textId="77777777" w:rsidR="00927E80" w:rsidRPr="00895E3A" w:rsidRDefault="00927E80" w:rsidP="009D395E">
            <w:r w:rsidRPr="00895E3A">
              <w:t>MaxResultsCountProducts</w:t>
            </w:r>
          </w:p>
        </w:tc>
        <w:tc>
          <w:tcPr>
            <w:tcW w:w="3042" w:type="dxa"/>
          </w:tcPr>
          <w:p w14:paraId="68FECCC5" w14:textId="77777777" w:rsidR="00927E80" w:rsidRPr="00895E3A" w:rsidRDefault="00927E80">
            <w:r w:rsidRPr="00895E3A">
              <w:t>Значение максимального количества записей, возвращаемых любым методом выполняющим поиск товаров.</w:t>
            </w:r>
          </w:p>
        </w:tc>
        <w:tc>
          <w:tcPr>
            <w:tcW w:w="2503" w:type="dxa"/>
          </w:tcPr>
          <w:p w14:paraId="68FECCC6" w14:textId="77777777" w:rsidR="00927E80" w:rsidRPr="00895E3A" w:rsidRDefault="00061D3D" w:rsidP="009D395E">
            <w:r w:rsidRPr="00895E3A">
              <w:t>100</w:t>
            </w:r>
          </w:p>
        </w:tc>
      </w:tr>
      <w:tr w:rsidR="00927E80" w:rsidRPr="00895E3A" w14:paraId="68FECCCC" w14:textId="77777777" w:rsidTr="00175156">
        <w:tc>
          <w:tcPr>
            <w:tcW w:w="2222" w:type="dxa"/>
          </w:tcPr>
          <w:p w14:paraId="68FECCC8" w14:textId="77777777" w:rsidR="00927E80" w:rsidRPr="00895E3A" w:rsidRDefault="00927E80">
            <w:r w:rsidRPr="00895E3A">
              <w:t>Максимальное количество возвращаемых записей-категорий</w:t>
            </w:r>
          </w:p>
        </w:tc>
        <w:tc>
          <w:tcPr>
            <w:tcW w:w="2086" w:type="dxa"/>
          </w:tcPr>
          <w:p w14:paraId="68FECCC9" w14:textId="77777777" w:rsidR="00927E80" w:rsidRPr="00895E3A" w:rsidRDefault="00927E80" w:rsidP="009D395E">
            <w:r w:rsidRPr="00895E3A">
              <w:t>MaxResultsCountCategories</w:t>
            </w:r>
          </w:p>
        </w:tc>
        <w:tc>
          <w:tcPr>
            <w:tcW w:w="3042" w:type="dxa"/>
          </w:tcPr>
          <w:p w14:paraId="68FECCCA" w14:textId="77777777" w:rsidR="00927E80" w:rsidRPr="00895E3A" w:rsidRDefault="00927E80">
            <w:r w:rsidRPr="00895E3A">
              <w:t xml:space="preserve">Значение максимального количества записей, возвращаемых любым методом выполняющим </w:t>
            </w:r>
            <w:r w:rsidRPr="00895E3A">
              <w:lastRenderedPageBreak/>
              <w:t>поиск категорий.</w:t>
            </w:r>
          </w:p>
        </w:tc>
        <w:tc>
          <w:tcPr>
            <w:tcW w:w="2503" w:type="dxa"/>
          </w:tcPr>
          <w:p w14:paraId="68FECCCB" w14:textId="77777777" w:rsidR="00927E80" w:rsidRPr="00895E3A" w:rsidRDefault="00927E80">
            <w:r w:rsidRPr="00895E3A">
              <w:lastRenderedPageBreak/>
              <w:t>100</w:t>
            </w:r>
          </w:p>
        </w:tc>
      </w:tr>
      <w:tr w:rsidR="00427552" w:rsidRPr="00895E3A" w14:paraId="68FECCD1" w14:textId="77777777" w:rsidTr="00175156">
        <w:tc>
          <w:tcPr>
            <w:tcW w:w="2222" w:type="dxa"/>
          </w:tcPr>
          <w:p w14:paraId="68FECCCD" w14:textId="77777777" w:rsidR="00427552" w:rsidRPr="00895E3A" w:rsidRDefault="00427552" w:rsidP="00427552">
            <w:r w:rsidRPr="00895E3A">
              <w:lastRenderedPageBreak/>
              <w:t>Максимальное количество ошибок в ответе</w:t>
            </w:r>
          </w:p>
        </w:tc>
        <w:tc>
          <w:tcPr>
            <w:tcW w:w="2086" w:type="dxa"/>
          </w:tcPr>
          <w:p w14:paraId="68FECCCE" w14:textId="77777777" w:rsidR="00427552" w:rsidRPr="00895E3A" w:rsidRDefault="00427552" w:rsidP="009D395E">
            <w:r w:rsidRPr="00895E3A">
              <w:t>TopErrorsCount</w:t>
            </w:r>
          </w:p>
        </w:tc>
        <w:tc>
          <w:tcPr>
            <w:tcW w:w="3042" w:type="dxa"/>
          </w:tcPr>
          <w:p w14:paraId="68FECCCF" w14:textId="77777777" w:rsidR="00427552" w:rsidRPr="00895E3A" w:rsidRDefault="00427552" w:rsidP="00427552">
            <w:r w:rsidRPr="00895E3A">
              <w:t xml:space="preserve">Значение количества записей, возвращаемых любым </w:t>
            </w:r>
            <w:proofErr w:type="gramStart"/>
            <w:r w:rsidRPr="00895E3A">
              <w:t>методом</w:t>
            </w:r>
            <w:proofErr w:type="gramEnd"/>
            <w:r w:rsidRPr="00895E3A">
              <w:t xml:space="preserve"> возвращающим ошибки документа.</w:t>
            </w:r>
          </w:p>
        </w:tc>
        <w:tc>
          <w:tcPr>
            <w:tcW w:w="2503" w:type="dxa"/>
          </w:tcPr>
          <w:p w14:paraId="68FECCD0" w14:textId="77777777" w:rsidR="00427552" w:rsidRPr="00895E3A" w:rsidRDefault="00427552">
            <w:r w:rsidRPr="00895E3A">
              <w:t>100</w:t>
            </w:r>
          </w:p>
        </w:tc>
      </w:tr>
      <w:tr w:rsidR="00061D3D" w:rsidRPr="00895E3A" w14:paraId="68FECCD6" w14:textId="77777777" w:rsidTr="00175156">
        <w:tc>
          <w:tcPr>
            <w:tcW w:w="2222" w:type="dxa"/>
          </w:tcPr>
          <w:p w14:paraId="68FECCD2" w14:textId="77777777" w:rsidR="00061D3D" w:rsidRPr="00895E3A" w:rsidRDefault="00061D3D" w:rsidP="00427552">
            <w:r w:rsidRPr="00895E3A">
              <w:t>Максимальное количество возвращаемых записей корзины</w:t>
            </w:r>
          </w:p>
        </w:tc>
        <w:tc>
          <w:tcPr>
            <w:tcW w:w="2086" w:type="dxa"/>
          </w:tcPr>
          <w:p w14:paraId="68FECCD3" w14:textId="77777777" w:rsidR="00061D3D" w:rsidRPr="00895E3A" w:rsidRDefault="00061D3D" w:rsidP="009D395E">
            <w:r w:rsidRPr="00895E3A">
              <w:t>MaxResultsCountBasketItems</w:t>
            </w:r>
          </w:p>
        </w:tc>
        <w:tc>
          <w:tcPr>
            <w:tcW w:w="3042" w:type="dxa"/>
          </w:tcPr>
          <w:p w14:paraId="68FECCD4" w14:textId="77777777" w:rsidR="00061D3D" w:rsidRPr="00895E3A" w:rsidRDefault="00061D3D" w:rsidP="00061D3D">
            <w:r w:rsidRPr="00895E3A">
              <w:t>-</w:t>
            </w:r>
          </w:p>
        </w:tc>
        <w:tc>
          <w:tcPr>
            <w:tcW w:w="2503" w:type="dxa"/>
          </w:tcPr>
          <w:p w14:paraId="68FECCD5" w14:textId="77777777" w:rsidR="00061D3D" w:rsidRPr="00895E3A" w:rsidRDefault="00061D3D">
            <w:r w:rsidRPr="00895E3A">
              <w:t>100</w:t>
            </w:r>
          </w:p>
        </w:tc>
      </w:tr>
      <w:tr w:rsidR="00061D3D" w:rsidRPr="00895E3A" w14:paraId="68FECCDB" w14:textId="77777777" w:rsidTr="00175156">
        <w:tc>
          <w:tcPr>
            <w:tcW w:w="2222" w:type="dxa"/>
          </w:tcPr>
          <w:p w14:paraId="68FECCD7" w14:textId="77777777" w:rsidR="00061D3D" w:rsidRPr="00895E3A" w:rsidRDefault="00450C6A" w:rsidP="00427552">
            <w:r w:rsidRPr="00895E3A">
              <w:t>Максимально возможное количество товаров в элементе корзины</w:t>
            </w:r>
          </w:p>
        </w:tc>
        <w:tc>
          <w:tcPr>
            <w:tcW w:w="2086" w:type="dxa"/>
          </w:tcPr>
          <w:p w14:paraId="68FECCD8" w14:textId="77777777" w:rsidR="00061D3D" w:rsidRPr="00895E3A" w:rsidRDefault="00061D3D" w:rsidP="009D395E">
            <w:r w:rsidRPr="00895E3A">
              <w:t>MaxBasketItemProductsQuantity</w:t>
            </w:r>
          </w:p>
        </w:tc>
        <w:tc>
          <w:tcPr>
            <w:tcW w:w="3042" w:type="dxa"/>
          </w:tcPr>
          <w:p w14:paraId="68FECCD9" w14:textId="77777777" w:rsidR="00061D3D" w:rsidRPr="00895E3A" w:rsidRDefault="00061D3D" w:rsidP="00061D3D">
            <w:r w:rsidRPr="00895E3A">
              <w:t>-</w:t>
            </w:r>
          </w:p>
        </w:tc>
        <w:tc>
          <w:tcPr>
            <w:tcW w:w="2503" w:type="dxa"/>
          </w:tcPr>
          <w:p w14:paraId="68FECCDA" w14:textId="77777777" w:rsidR="00061D3D" w:rsidRPr="00895E3A" w:rsidRDefault="00061D3D">
            <w:r w:rsidRPr="00895E3A">
              <w:t>99</w:t>
            </w:r>
          </w:p>
        </w:tc>
      </w:tr>
      <w:tr w:rsidR="00061D3D" w:rsidRPr="00895E3A" w14:paraId="68FECCE0" w14:textId="77777777" w:rsidTr="00175156">
        <w:tc>
          <w:tcPr>
            <w:tcW w:w="2222" w:type="dxa"/>
          </w:tcPr>
          <w:p w14:paraId="68FECCDC" w14:textId="77777777" w:rsidR="00061D3D" w:rsidRPr="00895E3A" w:rsidRDefault="00061D3D" w:rsidP="00427552">
            <w:r w:rsidRPr="00895E3A">
              <w:t>Максимальное количество возвращаемых записей заказов</w:t>
            </w:r>
          </w:p>
        </w:tc>
        <w:tc>
          <w:tcPr>
            <w:tcW w:w="2086" w:type="dxa"/>
          </w:tcPr>
          <w:p w14:paraId="68FECCDD" w14:textId="77777777" w:rsidR="00061D3D" w:rsidRPr="00895E3A" w:rsidRDefault="00061D3D" w:rsidP="009D395E">
            <w:r w:rsidRPr="00895E3A">
              <w:t>MaxResultsCountOrders</w:t>
            </w:r>
          </w:p>
        </w:tc>
        <w:tc>
          <w:tcPr>
            <w:tcW w:w="3042" w:type="dxa"/>
          </w:tcPr>
          <w:p w14:paraId="68FECCDE" w14:textId="77777777" w:rsidR="00061D3D" w:rsidRPr="00895E3A" w:rsidRDefault="00061D3D" w:rsidP="00061D3D">
            <w:r w:rsidRPr="00895E3A">
              <w:t>-</w:t>
            </w:r>
          </w:p>
        </w:tc>
        <w:tc>
          <w:tcPr>
            <w:tcW w:w="2503" w:type="dxa"/>
          </w:tcPr>
          <w:p w14:paraId="68FECCDF" w14:textId="77777777" w:rsidR="00061D3D" w:rsidRPr="00895E3A" w:rsidRDefault="00061D3D">
            <w:r w:rsidRPr="00895E3A">
              <w:t>100</w:t>
            </w:r>
          </w:p>
        </w:tc>
      </w:tr>
      <w:tr w:rsidR="00450C6A" w:rsidRPr="00895E3A" w14:paraId="68FECCE5" w14:textId="77777777" w:rsidTr="00175156">
        <w:tc>
          <w:tcPr>
            <w:tcW w:w="2222" w:type="dxa"/>
          </w:tcPr>
          <w:p w14:paraId="68FECCE1" w14:textId="77777777" w:rsidR="00450C6A" w:rsidRPr="00895E3A" w:rsidRDefault="00450C6A" w:rsidP="00450C6A">
            <w:r w:rsidRPr="00895E3A">
              <w:t>Максимальное количество возвращаемых записей отложенных товаров</w:t>
            </w:r>
          </w:p>
        </w:tc>
        <w:tc>
          <w:tcPr>
            <w:tcW w:w="2086" w:type="dxa"/>
          </w:tcPr>
          <w:p w14:paraId="68FECCE2" w14:textId="77777777" w:rsidR="00450C6A" w:rsidRPr="00895E3A" w:rsidRDefault="00450C6A" w:rsidP="009D395E">
            <w:r w:rsidRPr="00895E3A">
              <w:t>MaxResultsCountWishList</w:t>
            </w:r>
          </w:p>
        </w:tc>
        <w:tc>
          <w:tcPr>
            <w:tcW w:w="3042" w:type="dxa"/>
          </w:tcPr>
          <w:p w14:paraId="68FECCE3" w14:textId="77777777" w:rsidR="00450C6A" w:rsidRPr="00895E3A" w:rsidRDefault="00450C6A" w:rsidP="00061D3D">
            <w:r w:rsidRPr="00895E3A">
              <w:t>-</w:t>
            </w:r>
          </w:p>
        </w:tc>
        <w:tc>
          <w:tcPr>
            <w:tcW w:w="2503" w:type="dxa"/>
          </w:tcPr>
          <w:p w14:paraId="68FECCE4" w14:textId="77777777" w:rsidR="00450C6A" w:rsidRPr="00895E3A" w:rsidRDefault="00450C6A">
            <w:r w:rsidRPr="00895E3A">
              <w:t>100</w:t>
            </w:r>
          </w:p>
        </w:tc>
      </w:tr>
      <w:tr w:rsidR="00450C6A" w:rsidRPr="00895E3A" w14:paraId="68FECCEA" w14:textId="77777777" w:rsidTr="00175156">
        <w:tc>
          <w:tcPr>
            <w:tcW w:w="2222" w:type="dxa"/>
          </w:tcPr>
          <w:p w14:paraId="68FECCE6" w14:textId="77777777" w:rsidR="00450C6A" w:rsidRPr="00895E3A" w:rsidRDefault="00450C6A" w:rsidP="00450C6A">
            <w:r w:rsidRPr="00895E3A">
              <w:t>Максимально возможное количество товаров в отложенном товаре</w:t>
            </w:r>
          </w:p>
        </w:tc>
        <w:tc>
          <w:tcPr>
            <w:tcW w:w="2086" w:type="dxa"/>
          </w:tcPr>
          <w:p w14:paraId="68FECCE7" w14:textId="77777777" w:rsidR="00450C6A" w:rsidRPr="00895E3A" w:rsidRDefault="00450C6A" w:rsidP="009D395E">
            <w:r w:rsidRPr="00895E3A">
              <w:t>MaxWishListItemProductsQuantity</w:t>
            </w:r>
          </w:p>
        </w:tc>
        <w:tc>
          <w:tcPr>
            <w:tcW w:w="3042" w:type="dxa"/>
          </w:tcPr>
          <w:p w14:paraId="68FECCE8" w14:textId="77777777" w:rsidR="00450C6A" w:rsidRPr="00895E3A" w:rsidRDefault="00450C6A" w:rsidP="00061D3D">
            <w:r w:rsidRPr="00895E3A">
              <w:t>-</w:t>
            </w:r>
          </w:p>
        </w:tc>
        <w:tc>
          <w:tcPr>
            <w:tcW w:w="2503" w:type="dxa"/>
          </w:tcPr>
          <w:p w14:paraId="68FECCE9" w14:textId="77777777" w:rsidR="00450C6A" w:rsidRPr="00895E3A" w:rsidRDefault="00450C6A">
            <w:r w:rsidRPr="00895E3A">
              <w:t>99</w:t>
            </w:r>
          </w:p>
        </w:tc>
      </w:tr>
      <w:tr w:rsidR="005D62CA" w:rsidRPr="00895E3A" w14:paraId="68FECCEF" w14:textId="77777777" w:rsidTr="00175156">
        <w:tc>
          <w:tcPr>
            <w:tcW w:w="2222" w:type="dxa"/>
          </w:tcPr>
          <w:p w14:paraId="68FECCEB" w14:textId="77777777" w:rsidR="005D62CA" w:rsidRPr="00895E3A" w:rsidRDefault="000824D4" w:rsidP="00450C6A">
            <w:r w:rsidRPr="00895E3A">
              <w:t>Количество популярных товаров</w:t>
            </w:r>
          </w:p>
        </w:tc>
        <w:tc>
          <w:tcPr>
            <w:tcW w:w="2086" w:type="dxa"/>
          </w:tcPr>
          <w:p w14:paraId="68FECCEC" w14:textId="77777777" w:rsidR="005D62CA" w:rsidRPr="00895E3A" w:rsidRDefault="000824D4" w:rsidP="009D395E">
            <w:r w:rsidRPr="00895E3A">
              <w:t>PopularProductsCount</w:t>
            </w:r>
          </w:p>
        </w:tc>
        <w:tc>
          <w:tcPr>
            <w:tcW w:w="3042" w:type="dxa"/>
          </w:tcPr>
          <w:p w14:paraId="68FECCED" w14:textId="77777777" w:rsidR="005D62CA" w:rsidRPr="00895E3A" w:rsidRDefault="000824D4" w:rsidP="00061D3D">
            <w:r w:rsidRPr="00895E3A">
              <w:t>-</w:t>
            </w:r>
          </w:p>
        </w:tc>
        <w:tc>
          <w:tcPr>
            <w:tcW w:w="2503" w:type="dxa"/>
          </w:tcPr>
          <w:p w14:paraId="68FECCEE" w14:textId="77777777" w:rsidR="005D62CA" w:rsidRPr="00895E3A" w:rsidRDefault="000824D4">
            <w:r w:rsidRPr="00895E3A">
              <w:t>4</w:t>
            </w:r>
          </w:p>
        </w:tc>
      </w:tr>
    </w:tbl>
    <w:p w14:paraId="68FECCF0" w14:textId="77777777" w:rsidR="009D395E" w:rsidRPr="00895E3A" w:rsidRDefault="009D395E" w:rsidP="00175156"/>
    <w:p w14:paraId="68FECCF1" w14:textId="77777777" w:rsidR="00212A0D" w:rsidRPr="00895E3A" w:rsidRDefault="00212A0D" w:rsidP="0052443D">
      <w:pPr>
        <w:pStyle w:val="Heading1"/>
        <w:numPr>
          <w:ilvl w:val="0"/>
          <w:numId w:val="13"/>
        </w:numPr>
      </w:pPr>
      <w:bookmarkStart w:id="1100" w:name="_Toc370583241"/>
      <w:r w:rsidRPr="00895E3A">
        <w:lastRenderedPageBreak/>
        <w:t xml:space="preserve">Описание </w:t>
      </w:r>
      <w:r w:rsidR="00A10175" w:rsidRPr="00895E3A">
        <w:t>БД</w:t>
      </w:r>
      <w:bookmarkEnd w:id="1100"/>
    </w:p>
    <w:p w14:paraId="68FECCF2" w14:textId="77777777" w:rsidR="00212A0D" w:rsidRPr="00895E3A" w:rsidRDefault="00212A0D" w:rsidP="0052443D">
      <w:pPr>
        <w:pStyle w:val="Heading2"/>
        <w:numPr>
          <w:ilvl w:val="1"/>
          <w:numId w:val="13"/>
        </w:numPr>
        <w:rPr>
          <w:lang w:val="ru-RU"/>
        </w:rPr>
      </w:pPr>
      <w:bookmarkStart w:id="1101" w:name="_Toc370583242"/>
      <w:r w:rsidRPr="00895E3A">
        <w:rPr>
          <w:lang w:val="ru-RU"/>
        </w:rPr>
        <w:t>Справочники</w:t>
      </w:r>
      <w:bookmarkEnd w:id="1101"/>
    </w:p>
    <w:p w14:paraId="68FECCF3" w14:textId="77777777" w:rsidR="00497744" w:rsidRPr="00895E3A" w:rsidRDefault="00497744" w:rsidP="0052443D">
      <w:pPr>
        <w:pStyle w:val="Heading3"/>
        <w:numPr>
          <w:ilvl w:val="2"/>
          <w:numId w:val="13"/>
        </w:numPr>
      </w:pPr>
      <w:bookmarkStart w:id="1102" w:name="_Справочник_отслеживаемых_атрибутов"/>
      <w:bookmarkStart w:id="1103" w:name="_Справочник_разрешенных_категорий"/>
      <w:bookmarkStart w:id="1104" w:name="_Справочник_статусов_категорий"/>
      <w:bookmarkStart w:id="1105" w:name="_Toc370583243"/>
      <w:bookmarkEnd w:id="1102"/>
      <w:bookmarkEnd w:id="1103"/>
      <w:bookmarkEnd w:id="1104"/>
      <w:r w:rsidRPr="00895E3A">
        <w:t>Справочник статусов категорий</w:t>
      </w:r>
      <w:bookmarkEnd w:id="1105"/>
    </w:p>
    <w:p w14:paraId="68FECCF4" w14:textId="77777777" w:rsidR="00164F05" w:rsidRPr="00895E3A" w:rsidRDefault="00164F05" w:rsidP="0052443D">
      <w:pPr>
        <w:pStyle w:val="Heading4"/>
        <w:numPr>
          <w:ilvl w:val="3"/>
          <w:numId w:val="13"/>
        </w:numPr>
      </w:pPr>
      <w:bookmarkStart w:id="1106" w:name="_Toc370583244"/>
      <w:r w:rsidRPr="00895E3A">
        <w:t>Определение</w:t>
      </w:r>
      <w:bookmarkEnd w:id="1106"/>
    </w:p>
    <w:p w14:paraId="68FECCF5" w14:textId="77777777" w:rsidR="00164F05" w:rsidRPr="00895E3A" w:rsidRDefault="00164F05" w:rsidP="00164F05">
      <w:r w:rsidRPr="00895E3A">
        <w:t xml:space="preserve">Справочник статусов категорий </w:t>
      </w:r>
      <w:r w:rsidR="00E55C45" w:rsidRPr="00895E3A">
        <w:t>хранит описание все возможные статусы категорий</w:t>
      </w:r>
      <w:r w:rsidR="00985CFC" w:rsidRPr="00895E3A">
        <w:t xml:space="preserve"> товаров</w:t>
      </w:r>
      <w:r w:rsidRPr="00895E3A">
        <w:t>.</w:t>
      </w:r>
    </w:p>
    <w:p w14:paraId="68FECCF6" w14:textId="77777777" w:rsidR="00164F05" w:rsidRPr="00895E3A" w:rsidRDefault="00164F05" w:rsidP="0052443D">
      <w:pPr>
        <w:pStyle w:val="Heading4"/>
        <w:numPr>
          <w:ilvl w:val="3"/>
          <w:numId w:val="13"/>
        </w:numPr>
      </w:pPr>
      <w:bookmarkStart w:id="1107" w:name="_Toc370583245"/>
      <w:r w:rsidRPr="00895E3A">
        <w:t>Допустимые операции</w:t>
      </w:r>
      <w:bookmarkEnd w:id="1107"/>
    </w:p>
    <w:p w14:paraId="68FECCF7" w14:textId="77777777" w:rsidR="00164F05" w:rsidRPr="00895E3A" w:rsidRDefault="00164F05" w:rsidP="00164F05">
      <w:r w:rsidRPr="00895E3A">
        <w:t>Справочник является постоянным. Никакие операции по изменению справочника не допускаются.</w:t>
      </w:r>
    </w:p>
    <w:p w14:paraId="68FECCF8" w14:textId="77777777" w:rsidR="00164F05" w:rsidRPr="00895E3A" w:rsidRDefault="00164F05" w:rsidP="0052443D">
      <w:pPr>
        <w:pStyle w:val="Heading4"/>
        <w:numPr>
          <w:ilvl w:val="3"/>
          <w:numId w:val="13"/>
        </w:numPr>
      </w:pPr>
      <w:bookmarkStart w:id="1108" w:name="_Toc370583246"/>
      <w:r w:rsidRPr="00895E3A">
        <w:t>Структура</w:t>
      </w:r>
      <w:bookmarkEnd w:id="1108"/>
    </w:p>
    <w:p w14:paraId="68FECCF9" w14:textId="77777777" w:rsidR="00164F05" w:rsidRPr="00895E3A" w:rsidRDefault="00164F05" w:rsidP="00164F05">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65</w:t>
      </w:r>
      <w:r w:rsidR="00E74F79" w:rsidRPr="00895E3A">
        <w:rPr>
          <w:noProof/>
        </w:rPr>
        <w:fldChar w:fldCharType="end"/>
      </w:r>
      <w:r w:rsidRPr="00895E3A">
        <w:t xml:space="preserve"> Структура справочника статусов категорий</w:t>
      </w:r>
    </w:p>
    <w:tbl>
      <w:tblPr>
        <w:tblStyle w:val="TableGrid"/>
        <w:tblW w:w="0" w:type="auto"/>
        <w:tblLayout w:type="fixed"/>
        <w:tblLook w:val="04A0" w:firstRow="1" w:lastRow="0" w:firstColumn="1" w:lastColumn="0" w:noHBand="0" w:noVBand="1"/>
      </w:tblPr>
      <w:tblGrid>
        <w:gridCol w:w="1855"/>
        <w:gridCol w:w="2648"/>
        <w:gridCol w:w="2126"/>
      </w:tblGrid>
      <w:tr w:rsidR="00E127AA" w:rsidRPr="00895E3A" w14:paraId="68FECCFD" w14:textId="77777777" w:rsidTr="00E127AA">
        <w:tc>
          <w:tcPr>
            <w:tcW w:w="1855" w:type="dxa"/>
          </w:tcPr>
          <w:p w14:paraId="68FECCFA" w14:textId="77777777" w:rsidR="00E127AA" w:rsidRPr="00895E3A" w:rsidRDefault="00E127AA" w:rsidP="00E55C45">
            <w:pPr>
              <w:rPr>
                <w:b/>
              </w:rPr>
            </w:pPr>
            <w:r w:rsidRPr="00895E3A">
              <w:rPr>
                <w:b/>
              </w:rPr>
              <w:t>Атрибут</w:t>
            </w:r>
          </w:p>
        </w:tc>
        <w:tc>
          <w:tcPr>
            <w:tcW w:w="2648" w:type="dxa"/>
          </w:tcPr>
          <w:p w14:paraId="68FECCFB" w14:textId="77777777" w:rsidR="00E127AA" w:rsidRPr="00895E3A" w:rsidRDefault="00E127AA" w:rsidP="00E55C45">
            <w:pPr>
              <w:rPr>
                <w:b/>
              </w:rPr>
            </w:pPr>
            <w:r w:rsidRPr="00895E3A">
              <w:rPr>
                <w:b/>
              </w:rPr>
              <w:t>Описание</w:t>
            </w:r>
          </w:p>
        </w:tc>
        <w:tc>
          <w:tcPr>
            <w:tcW w:w="2126" w:type="dxa"/>
          </w:tcPr>
          <w:p w14:paraId="68FECCFC" w14:textId="77777777" w:rsidR="00E127AA" w:rsidRPr="00895E3A" w:rsidRDefault="00E127AA" w:rsidP="00E55C45">
            <w:pPr>
              <w:rPr>
                <w:b/>
              </w:rPr>
            </w:pPr>
            <w:r w:rsidRPr="00895E3A">
              <w:rPr>
                <w:b/>
              </w:rPr>
              <w:t>Обязательный?</w:t>
            </w:r>
          </w:p>
        </w:tc>
      </w:tr>
      <w:tr w:rsidR="00E127AA" w:rsidRPr="00895E3A" w14:paraId="68FECD01" w14:textId="77777777" w:rsidTr="00E127AA">
        <w:tc>
          <w:tcPr>
            <w:tcW w:w="1855" w:type="dxa"/>
          </w:tcPr>
          <w:p w14:paraId="68FECCFE" w14:textId="77777777" w:rsidR="00E127AA" w:rsidRPr="00895E3A" w:rsidRDefault="00E127AA" w:rsidP="00E55C45">
            <w:r w:rsidRPr="00895E3A">
              <w:t>Код статуса</w:t>
            </w:r>
          </w:p>
        </w:tc>
        <w:tc>
          <w:tcPr>
            <w:tcW w:w="2648" w:type="dxa"/>
          </w:tcPr>
          <w:p w14:paraId="68FECCFF" w14:textId="77777777" w:rsidR="00E127AA" w:rsidRPr="00895E3A" w:rsidRDefault="00E127AA" w:rsidP="00E55C45">
            <w:r w:rsidRPr="00895E3A">
              <w:t>Код статуса.</w:t>
            </w:r>
          </w:p>
        </w:tc>
        <w:tc>
          <w:tcPr>
            <w:tcW w:w="2126" w:type="dxa"/>
          </w:tcPr>
          <w:p w14:paraId="68FECD00" w14:textId="77777777" w:rsidR="00E127AA" w:rsidRPr="00895E3A" w:rsidRDefault="00E127AA" w:rsidP="00E55C45">
            <w:r w:rsidRPr="00895E3A">
              <w:t>Да</w:t>
            </w:r>
          </w:p>
        </w:tc>
      </w:tr>
      <w:tr w:rsidR="00E127AA" w:rsidRPr="00895E3A" w14:paraId="68FECD05" w14:textId="77777777" w:rsidTr="00E127AA">
        <w:tc>
          <w:tcPr>
            <w:tcW w:w="1855" w:type="dxa"/>
          </w:tcPr>
          <w:p w14:paraId="68FECD02" w14:textId="77777777" w:rsidR="00E127AA" w:rsidRPr="00895E3A" w:rsidRDefault="00E127AA" w:rsidP="00E55C45">
            <w:r w:rsidRPr="00895E3A">
              <w:t>Имя статуса</w:t>
            </w:r>
          </w:p>
        </w:tc>
        <w:tc>
          <w:tcPr>
            <w:tcW w:w="2648" w:type="dxa"/>
          </w:tcPr>
          <w:p w14:paraId="68FECD03" w14:textId="77777777" w:rsidR="00E127AA" w:rsidRPr="00895E3A" w:rsidRDefault="00E127AA" w:rsidP="00E55C45">
            <w:r w:rsidRPr="00895E3A">
              <w:t>Имя статуса</w:t>
            </w:r>
          </w:p>
        </w:tc>
        <w:tc>
          <w:tcPr>
            <w:tcW w:w="2126" w:type="dxa"/>
          </w:tcPr>
          <w:p w14:paraId="68FECD04" w14:textId="77777777" w:rsidR="00E127AA" w:rsidRPr="00895E3A" w:rsidRDefault="00E127AA" w:rsidP="00E55C45">
            <w:r w:rsidRPr="00895E3A">
              <w:t>Да</w:t>
            </w:r>
          </w:p>
        </w:tc>
      </w:tr>
    </w:tbl>
    <w:p w14:paraId="68FECD06" w14:textId="77777777" w:rsidR="00164F05" w:rsidRPr="00895E3A" w:rsidRDefault="00661BE1" w:rsidP="0052443D">
      <w:pPr>
        <w:pStyle w:val="Heading4"/>
        <w:numPr>
          <w:ilvl w:val="3"/>
          <w:numId w:val="13"/>
        </w:numPr>
      </w:pPr>
      <w:bookmarkStart w:id="1109" w:name="_Toc370583247"/>
      <w:r w:rsidRPr="00895E3A">
        <w:t>Значения</w:t>
      </w:r>
      <w:bookmarkEnd w:id="1109"/>
    </w:p>
    <w:p w14:paraId="68FECD07" w14:textId="77777777" w:rsidR="00164F05" w:rsidRPr="00895E3A" w:rsidRDefault="00164F05" w:rsidP="00164F05">
      <w:r w:rsidRPr="00895E3A">
        <w:t xml:space="preserve">Справочник всегда содержит следующие </w:t>
      </w:r>
      <w:r w:rsidR="00661BE1" w:rsidRPr="00895E3A">
        <w:t>значения</w:t>
      </w:r>
      <w:r w:rsidRPr="00895E3A">
        <w:t>:</w:t>
      </w:r>
    </w:p>
    <w:p w14:paraId="68FECD08" w14:textId="77777777" w:rsidR="00164F05" w:rsidRPr="00895E3A" w:rsidRDefault="00164F05" w:rsidP="00164F05">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66</w:t>
      </w:r>
      <w:r w:rsidR="00E74F79" w:rsidRPr="00895E3A">
        <w:rPr>
          <w:noProof/>
        </w:rPr>
        <w:fldChar w:fldCharType="end"/>
      </w:r>
      <w:r w:rsidRPr="00895E3A">
        <w:t xml:space="preserve"> Данные справочники статусов категорий</w:t>
      </w:r>
    </w:p>
    <w:tbl>
      <w:tblPr>
        <w:tblStyle w:val="TableGrid"/>
        <w:tblW w:w="4515" w:type="pct"/>
        <w:tblLook w:val="04A0" w:firstRow="1" w:lastRow="0" w:firstColumn="1" w:lastColumn="0" w:noHBand="0" w:noVBand="1"/>
      </w:tblPr>
      <w:tblGrid>
        <w:gridCol w:w="1665"/>
        <w:gridCol w:w="2271"/>
        <w:gridCol w:w="4961"/>
      </w:tblGrid>
      <w:tr w:rsidR="00985CFC" w:rsidRPr="00895E3A" w14:paraId="68FECD0C" w14:textId="77777777" w:rsidTr="00B047C1">
        <w:tc>
          <w:tcPr>
            <w:tcW w:w="936" w:type="pct"/>
          </w:tcPr>
          <w:p w14:paraId="68FECD09" w14:textId="77777777" w:rsidR="00985CFC" w:rsidRPr="00895E3A" w:rsidRDefault="00985CFC" w:rsidP="00E55C45">
            <w:pPr>
              <w:rPr>
                <w:b/>
              </w:rPr>
            </w:pPr>
            <w:r w:rsidRPr="00895E3A">
              <w:rPr>
                <w:b/>
              </w:rPr>
              <w:t>Код статуса</w:t>
            </w:r>
          </w:p>
        </w:tc>
        <w:tc>
          <w:tcPr>
            <w:tcW w:w="1276" w:type="pct"/>
          </w:tcPr>
          <w:p w14:paraId="68FECD0A" w14:textId="77777777" w:rsidR="00985CFC" w:rsidRPr="00895E3A" w:rsidRDefault="00985CFC" w:rsidP="00E55C45">
            <w:pPr>
              <w:rPr>
                <w:b/>
              </w:rPr>
            </w:pPr>
            <w:r w:rsidRPr="00895E3A">
              <w:rPr>
                <w:b/>
              </w:rPr>
              <w:t>Имя статуса</w:t>
            </w:r>
          </w:p>
        </w:tc>
        <w:tc>
          <w:tcPr>
            <w:tcW w:w="2788" w:type="pct"/>
          </w:tcPr>
          <w:p w14:paraId="68FECD0B" w14:textId="77777777" w:rsidR="00985CFC" w:rsidRPr="00895E3A" w:rsidRDefault="00985CFC" w:rsidP="00440D35">
            <w:pPr>
              <w:rPr>
                <w:b/>
              </w:rPr>
            </w:pPr>
            <w:r w:rsidRPr="00895E3A">
              <w:rPr>
                <w:b/>
              </w:rPr>
              <w:t>Объяснение</w:t>
            </w:r>
          </w:p>
        </w:tc>
      </w:tr>
      <w:tr w:rsidR="00985CFC" w:rsidRPr="00895E3A" w14:paraId="68FECD10" w14:textId="77777777" w:rsidTr="00985CFC">
        <w:tc>
          <w:tcPr>
            <w:tcW w:w="936" w:type="pct"/>
          </w:tcPr>
          <w:p w14:paraId="68FECD0D" w14:textId="77777777" w:rsidR="00985CFC" w:rsidRPr="00895E3A" w:rsidRDefault="00985CFC" w:rsidP="00E55C45">
            <w:r w:rsidRPr="00895E3A">
              <w:t>1</w:t>
            </w:r>
          </w:p>
        </w:tc>
        <w:tc>
          <w:tcPr>
            <w:tcW w:w="1276" w:type="pct"/>
          </w:tcPr>
          <w:p w14:paraId="68FECD0E" w14:textId="77777777" w:rsidR="00985CFC" w:rsidRPr="00895E3A" w:rsidRDefault="0089274E" w:rsidP="00E55C45">
            <w:r w:rsidRPr="00895E3A">
              <w:t>Активная (Active)</w:t>
            </w:r>
          </w:p>
        </w:tc>
        <w:tc>
          <w:tcPr>
            <w:tcW w:w="2789" w:type="pct"/>
          </w:tcPr>
          <w:p w14:paraId="68FECD0F" w14:textId="77777777" w:rsidR="00985CFC" w:rsidRPr="00895E3A" w:rsidRDefault="00985CFC" w:rsidP="00985CFC">
            <w:r w:rsidRPr="00895E3A">
              <w:t>Товары из данной категории могут быть заказаны посредством Компонента.</w:t>
            </w:r>
          </w:p>
        </w:tc>
      </w:tr>
      <w:tr w:rsidR="00985CFC" w:rsidRPr="00895E3A" w14:paraId="68FECD14" w14:textId="77777777" w:rsidTr="00985CFC">
        <w:tc>
          <w:tcPr>
            <w:tcW w:w="936" w:type="pct"/>
          </w:tcPr>
          <w:p w14:paraId="68FECD11" w14:textId="77777777" w:rsidR="00985CFC" w:rsidRPr="00895E3A" w:rsidRDefault="009B475A" w:rsidP="00E55C45">
            <w:r w:rsidRPr="00895E3A">
              <w:t>2</w:t>
            </w:r>
          </w:p>
        </w:tc>
        <w:tc>
          <w:tcPr>
            <w:tcW w:w="1276" w:type="pct"/>
          </w:tcPr>
          <w:p w14:paraId="68FECD12" w14:textId="77777777" w:rsidR="00985CFC" w:rsidRPr="00895E3A" w:rsidRDefault="0089274E" w:rsidP="00E55C45">
            <w:r w:rsidRPr="00895E3A">
              <w:t>Не активная (NotActive)</w:t>
            </w:r>
          </w:p>
        </w:tc>
        <w:tc>
          <w:tcPr>
            <w:tcW w:w="2789" w:type="pct"/>
          </w:tcPr>
          <w:p w14:paraId="68FECD13" w14:textId="77777777" w:rsidR="00985CFC" w:rsidRPr="00895E3A" w:rsidRDefault="00985CFC" w:rsidP="008448A2">
            <w:r w:rsidRPr="00895E3A">
              <w:t>Товары из данной категории не могут быть заказаны посредством Компонента. Администратор явно запретил заказ товаров из данной категории вне зависимости от наличия това</w:t>
            </w:r>
            <w:r w:rsidR="008448A2" w:rsidRPr="00895E3A">
              <w:t>ров у партнера-поставщика</w:t>
            </w:r>
            <w:r w:rsidRPr="00895E3A">
              <w:t>.</w:t>
            </w:r>
          </w:p>
        </w:tc>
      </w:tr>
    </w:tbl>
    <w:p w14:paraId="68FECD15" w14:textId="77777777" w:rsidR="00164F05" w:rsidRPr="00895E3A" w:rsidRDefault="00164F05" w:rsidP="0052443D">
      <w:pPr>
        <w:pStyle w:val="Heading4"/>
        <w:numPr>
          <w:ilvl w:val="3"/>
          <w:numId w:val="13"/>
        </w:numPr>
      </w:pPr>
      <w:bookmarkStart w:id="1110" w:name="_Toc370583248"/>
      <w:r w:rsidRPr="00895E3A">
        <w:t>Версионирование</w:t>
      </w:r>
      <w:bookmarkEnd w:id="1110"/>
    </w:p>
    <w:p w14:paraId="68FECD16" w14:textId="77777777" w:rsidR="00164F05" w:rsidRPr="00895E3A" w:rsidRDefault="00164F05" w:rsidP="00164F05">
      <w:pPr>
        <w:spacing w:line="276" w:lineRule="auto"/>
      </w:pPr>
      <w:r w:rsidRPr="00895E3A">
        <w:t>Для записей не ведется история версий.</w:t>
      </w:r>
    </w:p>
    <w:p w14:paraId="68FECD17" w14:textId="77777777" w:rsidR="00A10175" w:rsidRPr="00895E3A" w:rsidRDefault="00A10175" w:rsidP="0052443D">
      <w:pPr>
        <w:pStyle w:val="Heading3"/>
        <w:numPr>
          <w:ilvl w:val="2"/>
          <w:numId w:val="13"/>
        </w:numPr>
      </w:pPr>
      <w:bookmarkStart w:id="1111" w:name="_Toc370583249"/>
      <w:r w:rsidRPr="00895E3A">
        <w:lastRenderedPageBreak/>
        <w:t xml:space="preserve">Справочник статусов </w:t>
      </w:r>
      <w:r w:rsidR="00127095" w:rsidRPr="00895E3A">
        <w:t>товаров</w:t>
      </w:r>
      <w:bookmarkEnd w:id="1111"/>
    </w:p>
    <w:p w14:paraId="68FECD18" w14:textId="77777777" w:rsidR="00A10175" w:rsidRPr="00895E3A" w:rsidRDefault="00A10175" w:rsidP="0052443D">
      <w:pPr>
        <w:pStyle w:val="Heading4"/>
        <w:numPr>
          <w:ilvl w:val="3"/>
          <w:numId w:val="13"/>
        </w:numPr>
      </w:pPr>
      <w:bookmarkStart w:id="1112" w:name="_Toc370583250"/>
      <w:r w:rsidRPr="00895E3A">
        <w:t>Определение</w:t>
      </w:r>
      <w:bookmarkEnd w:id="1112"/>
    </w:p>
    <w:p w14:paraId="68FECD19" w14:textId="77777777" w:rsidR="00A10175" w:rsidRPr="00895E3A" w:rsidRDefault="00A10175" w:rsidP="00A10175">
      <w:r w:rsidRPr="00895E3A">
        <w:t xml:space="preserve">Справочник статусов </w:t>
      </w:r>
      <w:r w:rsidR="00127095" w:rsidRPr="00895E3A">
        <w:t>товаров</w:t>
      </w:r>
      <w:r w:rsidRPr="00895E3A">
        <w:t xml:space="preserve"> хранит описание всех возможных статусов </w:t>
      </w:r>
      <w:r w:rsidR="00127095" w:rsidRPr="00895E3A">
        <w:t>товаров</w:t>
      </w:r>
      <w:r w:rsidRPr="00895E3A">
        <w:t>.</w:t>
      </w:r>
    </w:p>
    <w:p w14:paraId="68FECD1A" w14:textId="77777777" w:rsidR="00A10175" w:rsidRPr="00895E3A" w:rsidRDefault="00A10175" w:rsidP="0052443D">
      <w:pPr>
        <w:pStyle w:val="Heading4"/>
        <w:numPr>
          <w:ilvl w:val="3"/>
          <w:numId w:val="13"/>
        </w:numPr>
      </w:pPr>
      <w:bookmarkStart w:id="1113" w:name="_Toc370583251"/>
      <w:r w:rsidRPr="00895E3A">
        <w:t>Допустимые операции</w:t>
      </w:r>
      <w:bookmarkEnd w:id="1113"/>
    </w:p>
    <w:p w14:paraId="68FECD1B" w14:textId="77777777" w:rsidR="00A10175" w:rsidRPr="00895E3A" w:rsidRDefault="00A10175" w:rsidP="00A10175">
      <w:r w:rsidRPr="00895E3A">
        <w:t>Справочник является постоянным. Никакие операции по изменению справочника не допускаются.</w:t>
      </w:r>
    </w:p>
    <w:p w14:paraId="68FECD1C" w14:textId="77777777" w:rsidR="00A10175" w:rsidRPr="00895E3A" w:rsidRDefault="00A10175" w:rsidP="0052443D">
      <w:pPr>
        <w:pStyle w:val="Heading4"/>
        <w:numPr>
          <w:ilvl w:val="3"/>
          <w:numId w:val="13"/>
        </w:numPr>
      </w:pPr>
      <w:bookmarkStart w:id="1114" w:name="_Toc370583252"/>
      <w:r w:rsidRPr="00895E3A">
        <w:t>Структура</w:t>
      </w:r>
      <w:bookmarkEnd w:id="1114"/>
    </w:p>
    <w:p w14:paraId="68FECD1D" w14:textId="77777777" w:rsidR="00A10175" w:rsidRPr="00895E3A" w:rsidRDefault="00A10175" w:rsidP="00A10175">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67</w:t>
      </w:r>
      <w:r w:rsidR="00E74F79" w:rsidRPr="00895E3A">
        <w:rPr>
          <w:noProof/>
        </w:rPr>
        <w:fldChar w:fldCharType="end"/>
      </w:r>
      <w:r w:rsidRPr="00895E3A">
        <w:t xml:space="preserve"> Структура справочника статусов </w:t>
      </w:r>
      <w:r w:rsidR="00DF3D2C" w:rsidRPr="00895E3A">
        <w:t>товаров</w:t>
      </w:r>
    </w:p>
    <w:tbl>
      <w:tblPr>
        <w:tblStyle w:val="TableGrid"/>
        <w:tblW w:w="0" w:type="auto"/>
        <w:tblLayout w:type="fixed"/>
        <w:tblLook w:val="04A0" w:firstRow="1" w:lastRow="0" w:firstColumn="1" w:lastColumn="0" w:noHBand="0" w:noVBand="1"/>
      </w:tblPr>
      <w:tblGrid>
        <w:gridCol w:w="1855"/>
        <w:gridCol w:w="2648"/>
        <w:gridCol w:w="2126"/>
      </w:tblGrid>
      <w:tr w:rsidR="00A10175" w:rsidRPr="00895E3A" w14:paraId="68FECD21" w14:textId="77777777" w:rsidTr="00E55C45">
        <w:tc>
          <w:tcPr>
            <w:tcW w:w="1855" w:type="dxa"/>
          </w:tcPr>
          <w:p w14:paraId="68FECD1E" w14:textId="77777777" w:rsidR="00A10175" w:rsidRPr="00895E3A" w:rsidRDefault="00A10175" w:rsidP="00E55C45">
            <w:pPr>
              <w:rPr>
                <w:b/>
              </w:rPr>
            </w:pPr>
            <w:r w:rsidRPr="00895E3A">
              <w:rPr>
                <w:b/>
              </w:rPr>
              <w:t>Атрибут</w:t>
            </w:r>
          </w:p>
        </w:tc>
        <w:tc>
          <w:tcPr>
            <w:tcW w:w="2648" w:type="dxa"/>
          </w:tcPr>
          <w:p w14:paraId="68FECD1F" w14:textId="77777777" w:rsidR="00A10175" w:rsidRPr="00895E3A" w:rsidRDefault="00A10175" w:rsidP="00E55C45">
            <w:pPr>
              <w:rPr>
                <w:b/>
              </w:rPr>
            </w:pPr>
            <w:r w:rsidRPr="00895E3A">
              <w:rPr>
                <w:b/>
              </w:rPr>
              <w:t>Описание</w:t>
            </w:r>
          </w:p>
        </w:tc>
        <w:tc>
          <w:tcPr>
            <w:tcW w:w="2126" w:type="dxa"/>
          </w:tcPr>
          <w:p w14:paraId="68FECD20" w14:textId="77777777" w:rsidR="00A10175" w:rsidRPr="00895E3A" w:rsidRDefault="00A10175" w:rsidP="00E55C45">
            <w:pPr>
              <w:rPr>
                <w:b/>
              </w:rPr>
            </w:pPr>
            <w:r w:rsidRPr="00895E3A">
              <w:rPr>
                <w:b/>
              </w:rPr>
              <w:t>Обязательный?</w:t>
            </w:r>
          </w:p>
        </w:tc>
      </w:tr>
      <w:tr w:rsidR="00A10175" w:rsidRPr="00895E3A" w14:paraId="68FECD25" w14:textId="77777777" w:rsidTr="00E55C45">
        <w:tc>
          <w:tcPr>
            <w:tcW w:w="1855" w:type="dxa"/>
          </w:tcPr>
          <w:p w14:paraId="68FECD22" w14:textId="77777777" w:rsidR="00A10175" w:rsidRPr="00895E3A" w:rsidRDefault="00A10175" w:rsidP="00E55C45">
            <w:r w:rsidRPr="00895E3A">
              <w:t>Код статуса</w:t>
            </w:r>
          </w:p>
        </w:tc>
        <w:tc>
          <w:tcPr>
            <w:tcW w:w="2648" w:type="dxa"/>
          </w:tcPr>
          <w:p w14:paraId="68FECD23" w14:textId="77777777" w:rsidR="00A10175" w:rsidRPr="00895E3A" w:rsidRDefault="00A10175" w:rsidP="00E55C45">
            <w:r w:rsidRPr="00895E3A">
              <w:t>Код статуса.</w:t>
            </w:r>
          </w:p>
        </w:tc>
        <w:tc>
          <w:tcPr>
            <w:tcW w:w="2126" w:type="dxa"/>
          </w:tcPr>
          <w:p w14:paraId="68FECD24" w14:textId="77777777" w:rsidR="00A10175" w:rsidRPr="00895E3A" w:rsidRDefault="00A10175" w:rsidP="00E55C45">
            <w:r w:rsidRPr="00895E3A">
              <w:t>Да</w:t>
            </w:r>
          </w:p>
        </w:tc>
      </w:tr>
      <w:tr w:rsidR="00A10175" w:rsidRPr="00895E3A" w14:paraId="68FECD29" w14:textId="77777777" w:rsidTr="00E55C45">
        <w:tc>
          <w:tcPr>
            <w:tcW w:w="1855" w:type="dxa"/>
          </w:tcPr>
          <w:p w14:paraId="68FECD26" w14:textId="77777777" w:rsidR="00A10175" w:rsidRPr="00895E3A" w:rsidRDefault="00A10175" w:rsidP="00E55C45">
            <w:r w:rsidRPr="00895E3A">
              <w:t>Имя статуса</w:t>
            </w:r>
          </w:p>
        </w:tc>
        <w:tc>
          <w:tcPr>
            <w:tcW w:w="2648" w:type="dxa"/>
          </w:tcPr>
          <w:p w14:paraId="68FECD27" w14:textId="77777777" w:rsidR="00A10175" w:rsidRPr="00895E3A" w:rsidRDefault="00A10175" w:rsidP="00E55C45">
            <w:r w:rsidRPr="00895E3A">
              <w:t>Имя статуса</w:t>
            </w:r>
          </w:p>
        </w:tc>
        <w:tc>
          <w:tcPr>
            <w:tcW w:w="2126" w:type="dxa"/>
          </w:tcPr>
          <w:p w14:paraId="68FECD28" w14:textId="77777777" w:rsidR="00A10175" w:rsidRPr="00895E3A" w:rsidRDefault="00A10175" w:rsidP="00E55C45">
            <w:r w:rsidRPr="00895E3A">
              <w:t>Да</w:t>
            </w:r>
          </w:p>
        </w:tc>
      </w:tr>
    </w:tbl>
    <w:p w14:paraId="68FECD2A" w14:textId="77777777" w:rsidR="00A10175" w:rsidRPr="00895E3A" w:rsidRDefault="00A10175" w:rsidP="0052443D">
      <w:pPr>
        <w:pStyle w:val="Heading4"/>
        <w:numPr>
          <w:ilvl w:val="3"/>
          <w:numId w:val="13"/>
        </w:numPr>
      </w:pPr>
      <w:bookmarkStart w:id="1115" w:name="_Toc370583253"/>
      <w:r w:rsidRPr="00895E3A">
        <w:t>Данные</w:t>
      </w:r>
      <w:bookmarkEnd w:id="1115"/>
    </w:p>
    <w:p w14:paraId="68FECD2B" w14:textId="77777777" w:rsidR="00A10175" w:rsidRPr="00895E3A" w:rsidRDefault="00A10175" w:rsidP="00A10175">
      <w:r w:rsidRPr="00895E3A">
        <w:t>Справочник всегда содержит следующие записи:</w:t>
      </w:r>
    </w:p>
    <w:p w14:paraId="68FECD2C" w14:textId="77777777" w:rsidR="00A10175" w:rsidRPr="00895E3A" w:rsidRDefault="00A10175" w:rsidP="00A10175">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68</w:t>
      </w:r>
      <w:r w:rsidR="00E74F79" w:rsidRPr="00895E3A">
        <w:rPr>
          <w:noProof/>
        </w:rPr>
        <w:fldChar w:fldCharType="end"/>
      </w:r>
      <w:r w:rsidRPr="00895E3A">
        <w:t xml:space="preserve"> Данные справочники статусов </w:t>
      </w:r>
      <w:r w:rsidR="00DF3D2C" w:rsidRPr="00895E3A">
        <w:t>товаров</w:t>
      </w:r>
    </w:p>
    <w:tbl>
      <w:tblPr>
        <w:tblStyle w:val="TableGrid"/>
        <w:tblW w:w="4587" w:type="pct"/>
        <w:tblLook w:val="04A0" w:firstRow="1" w:lastRow="0" w:firstColumn="1" w:lastColumn="0" w:noHBand="0" w:noVBand="1"/>
      </w:tblPr>
      <w:tblGrid>
        <w:gridCol w:w="1667"/>
        <w:gridCol w:w="2128"/>
        <w:gridCol w:w="5244"/>
      </w:tblGrid>
      <w:tr w:rsidR="001B60EE" w:rsidRPr="00895E3A" w14:paraId="68FECD30" w14:textId="77777777" w:rsidTr="00985CFC">
        <w:tc>
          <w:tcPr>
            <w:tcW w:w="922" w:type="pct"/>
          </w:tcPr>
          <w:p w14:paraId="68FECD2D" w14:textId="77777777" w:rsidR="001B60EE" w:rsidRPr="00895E3A" w:rsidRDefault="001B60EE" w:rsidP="00E55C45">
            <w:pPr>
              <w:rPr>
                <w:b/>
              </w:rPr>
            </w:pPr>
            <w:r w:rsidRPr="00895E3A">
              <w:rPr>
                <w:b/>
              </w:rPr>
              <w:t>Код статуса</w:t>
            </w:r>
          </w:p>
        </w:tc>
        <w:tc>
          <w:tcPr>
            <w:tcW w:w="1177" w:type="pct"/>
          </w:tcPr>
          <w:p w14:paraId="68FECD2E" w14:textId="77777777" w:rsidR="001B60EE" w:rsidRPr="00895E3A" w:rsidRDefault="001B60EE" w:rsidP="00E55C45">
            <w:pPr>
              <w:rPr>
                <w:b/>
              </w:rPr>
            </w:pPr>
            <w:r w:rsidRPr="00895E3A">
              <w:rPr>
                <w:b/>
              </w:rPr>
              <w:t>Имя статуса</w:t>
            </w:r>
          </w:p>
        </w:tc>
        <w:tc>
          <w:tcPr>
            <w:tcW w:w="2901" w:type="pct"/>
          </w:tcPr>
          <w:p w14:paraId="68FECD2F" w14:textId="77777777" w:rsidR="001B60EE" w:rsidRPr="00895E3A" w:rsidRDefault="001B60EE" w:rsidP="00E55C45">
            <w:pPr>
              <w:rPr>
                <w:b/>
              </w:rPr>
            </w:pPr>
            <w:r w:rsidRPr="00895E3A">
              <w:rPr>
                <w:b/>
              </w:rPr>
              <w:t>Объяснение</w:t>
            </w:r>
          </w:p>
        </w:tc>
      </w:tr>
      <w:tr w:rsidR="001B60EE" w:rsidRPr="00895E3A" w14:paraId="68FECD34" w14:textId="77777777" w:rsidTr="00985CFC">
        <w:tc>
          <w:tcPr>
            <w:tcW w:w="922" w:type="pct"/>
          </w:tcPr>
          <w:p w14:paraId="68FECD31" w14:textId="77777777" w:rsidR="001B60EE" w:rsidRPr="00895E3A" w:rsidRDefault="001B60EE" w:rsidP="00E55C45">
            <w:r w:rsidRPr="00895E3A">
              <w:t>1</w:t>
            </w:r>
          </w:p>
        </w:tc>
        <w:tc>
          <w:tcPr>
            <w:tcW w:w="1177" w:type="pct"/>
          </w:tcPr>
          <w:p w14:paraId="68FECD32" w14:textId="77777777" w:rsidR="001B60EE" w:rsidRPr="00895E3A" w:rsidRDefault="001B60EE" w:rsidP="009431B5">
            <w:r w:rsidRPr="00895E3A">
              <w:t>Публичный</w:t>
            </w:r>
          </w:p>
        </w:tc>
        <w:tc>
          <w:tcPr>
            <w:tcW w:w="2901" w:type="pct"/>
          </w:tcPr>
          <w:p w14:paraId="68FECD33" w14:textId="77777777" w:rsidR="001B60EE" w:rsidRPr="00895E3A" w:rsidRDefault="00127095" w:rsidP="00127095">
            <w:r w:rsidRPr="00895E3A">
              <w:t>Товар может быть заказан посредством Компонента</w:t>
            </w:r>
            <w:r w:rsidR="001B60EE" w:rsidRPr="00895E3A">
              <w:t>.</w:t>
            </w:r>
          </w:p>
        </w:tc>
      </w:tr>
      <w:tr w:rsidR="001B60EE" w:rsidRPr="00895E3A" w14:paraId="68FECD38" w14:textId="77777777" w:rsidTr="00985CFC">
        <w:tc>
          <w:tcPr>
            <w:tcW w:w="922" w:type="pct"/>
          </w:tcPr>
          <w:p w14:paraId="68FECD35" w14:textId="77777777" w:rsidR="001B60EE" w:rsidRPr="00895E3A" w:rsidRDefault="001B60EE" w:rsidP="00E55C45">
            <w:r w:rsidRPr="00895E3A">
              <w:t>2</w:t>
            </w:r>
          </w:p>
        </w:tc>
        <w:tc>
          <w:tcPr>
            <w:tcW w:w="1177" w:type="pct"/>
          </w:tcPr>
          <w:p w14:paraId="68FECD36" w14:textId="77777777" w:rsidR="001B60EE" w:rsidRPr="00895E3A" w:rsidRDefault="001B60EE" w:rsidP="00E55C45">
            <w:r w:rsidRPr="00895E3A">
              <w:t>На модерации</w:t>
            </w:r>
          </w:p>
        </w:tc>
        <w:tc>
          <w:tcPr>
            <w:tcW w:w="2901" w:type="pct"/>
          </w:tcPr>
          <w:p w14:paraId="68FECD37" w14:textId="77777777" w:rsidR="001B60EE" w:rsidRPr="00895E3A" w:rsidRDefault="00127095" w:rsidP="00127095">
            <w:r w:rsidRPr="00895E3A">
              <w:t>Товар не может быть заказан посредством Компонента</w:t>
            </w:r>
            <w:r w:rsidR="00FE7A89" w:rsidRPr="00895E3A">
              <w:t xml:space="preserve">. </w:t>
            </w:r>
            <w:r w:rsidR="000B051F" w:rsidRPr="00895E3A">
              <w:t xml:space="preserve">Информация о </w:t>
            </w:r>
            <w:r w:rsidR="001B60EE" w:rsidRPr="00895E3A">
              <w:t>товаре должна быть отмодерирована</w:t>
            </w:r>
            <w:r w:rsidR="00901334" w:rsidRPr="00895E3A">
              <w:t xml:space="preserve"> </w:t>
            </w:r>
            <w:r w:rsidRPr="00895E3A">
              <w:t>администратором</w:t>
            </w:r>
            <w:r w:rsidR="001B60EE" w:rsidRPr="00895E3A">
              <w:t>.</w:t>
            </w:r>
          </w:p>
        </w:tc>
      </w:tr>
      <w:tr w:rsidR="001B60EE" w:rsidRPr="00895E3A" w14:paraId="68FECD3C" w14:textId="77777777" w:rsidTr="00985CFC">
        <w:tc>
          <w:tcPr>
            <w:tcW w:w="922" w:type="pct"/>
          </w:tcPr>
          <w:p w14:paraId="68FECD39" w14:textId="77777777" w:rsidR="001B60EE" w:rsidRPr="00895E3A" w:rsidRDefault="001B60EE" w:rsidP="00E55C45">
            <w:r w:rsidRPr="00895E3A">
              <w:t>3</w:t>
            </w:r>
          </w:p>
        </w:tc>
        <w:tc>
          <w:tcPr>
            <w:tcW w:w="1177" w:type="pct"/>
          </w:tcPr>
          <w:p w14:paraId="68FECD3A" w14:textId="77777777" w:rsidR="001B60EE" w:rsidRPr="00895E3A" w:rsidRDefault="001B60EE" w:rsidP="009431B5">
            <w:r w:rsidRPr="00895E3A">
              <w:t>Деактивирован</w:t>
            </w:r>
          </w:p>
        </w:tc>
        <w:tc>
          <w:tcPr>
            <w:tcW w:w="2901" w:type="pct"/>
          </w:tcPr>
          <w:p w14:paraId="68FECD3B" w14:textId="77777777" w:rsidR="001B60EE" w:rsidRPr="00895E3A" w:rsidRDefault="00127095" w:rsidP="008448A2">
            <w:r w:rsidRPr="00895E3A">
              <w:t>Товар не может быть заказан посредством Компонента</w:t>
            </w:r>
            <w:r w:rsidR="00FE7A89" w:rsidRPr="00895E3A">
              <w:t xml:space="preserve">.  </w:t>
            </w:r>
            <w:r w:rsidR="00985CFC" w:rsidRPr="00895E3A">
              <w:t>Администратор</w:t>
            </w:r>
            <w:r w:rsidR="000B051F" w:rsidRPr="00895E3A">
              <w:t xml:space="preserve"> </w:t>
            </w:r>
            <w:r w:rsidR="00985CFC" w:rsidRPr="00895E3A">
              <w:t xml:space="preserve">явно </w:t>
            </w:r>
            <w:r w:rsidR="000B051F" w:rsidRPr="00895E3A">
              <w:t>запретил</w:t>
            </w:r>
            <w:r w:rsidR="008448A2" w:rsidRPr="00895E3A">
              <w:t xml:space="preserve"> заказ данного товара </w:t>
            </w:r>
            <w:r w:rsidR="00FE7A89" w:rsidRPr="00895E3A">
              <w:t xml:space="preserve">вне зависимости от наличия </w:t>
            </w:r>
            <w:r w:rsidR="00985CFC" w:rsidRPr="00895E3A">
              <w:t>товара</w:t>
            </w:r>
            <w:r w:rsidR="00FE7A89" w:rsidRPr="00895E3A">
              <w:t xml:space="preserve"> у партнера-поставщика.</w:t>
            </w:r>
          </w:p>
        </w:tc>
      </w:tr>
    </w:tbl>
    <w:p w14:paraId="68FECD3D" w14:textId="77777777" w:rsidR="00A10175" w:rsidRPr="00895E3A" w:rsidRDefault="00A10175" w:rsidP="0052443D">
      <w:pPr>
        <w:pStyle w:val="Heading4"/>
        <w:numPr>
          <w:ilvl w:val="3"/>
          <w:numId w:val="13"/>
        </w:numPr>
      </w:pPr>
      <w:bookmarkStart w:id="1116" w:name="_Toc370583254"/>
      <w:r w:rsidRPr="00895E3A">
        <w:t>Версионирование</w:t>
      </w:r>
      <w:bookmarkEnd w:id="1116"/>
    </w:p>
    <w:p w14:paraId="68FECD3E" w14:textId="77777777" w:rsidR="00A10175" w:rsidRPr="00895E3A" w:rsidRDefault="00A10175" w:rsidP="00A10175">
      <w:r w:rsidRPr="00895E3A">
        <w:t>Для записей не ведется история версий.</w:t>
      </w:r>
    </w:p>
    <w:p w14:paraId="68FECD3F" w14:textId="77777777" w:rsidR="00212A0D" w:rsidRPr="00895E3A" w:rsidRDefault="00212A0D" w:rsidP="0052443D">
      <w:pPr>
        <w:pStyle w:val="Heading3"/>
        <w:numPr>
          <w:ilvl w:val="2"/>
          <w:numId w:val="13"/>
        </w:numPr>
      </w:pPr>
      <w:bookmarkStart w:id="1117" w:name="_Toc370583255"/>
      <w:r w:rsidRPr="00895E3A">
        <w:lastRenderedPageBreak/>
        <w:t>Справочник</w:t>
      </w:r>
      <w:r w:rsidR="00C22B0F" w:rsidRPr="00895E3A">
        <w:t xml:space="preserve"> отслеживаемых атрибутов </w:t>
      </w:r>
      <w:r w:rsidR="00127095" w:rsidRPr="00895E3A">
        <w:t>товара</w:t>
      </w:r>
      <w:bookmarkEnd w:id="1117"/>
    </w:p>
    <w:p w14:paraId="68FECD40" w14:textId="77777777" w:rsidR="00212A0D" w:rsidRPr="00895E3A" w:rsidRDefault="00212A0D" w:rsidP="0052443D">
      <w:pPr>
        <w:pStyle w:val="Heading4"/>
        <w:numPr>
          <w:ilvl w:val="3"/>
          <w:numId w:val="13"/>
        </w:numPr>
      </w:pPr>
      <w:bookmarkStart w:id="1118" w:name="_Toc370583256"/>
      <w:r w:rsidRPr="00895E3A">
        <w:t>Определение</w:t>
      </w:r>
      <w:bookmarkEnd w:id="1118"/>
    </w:p>
    <w:p w14:paraId="68FECD41" w14:textId="77777777" w:rsidR="00212A0D" w:rsidRPr="00895E3A" w:rsidRDefault="00212A0D" w:rsidP="00212A0D">
      <w:r w:rsidRPr="00895E3A">
        <w:t>Справочник</w:t>
      </w:r>
      <w:r w:rsidR="00C22B0F" w:rsidRPr="00895E3A">
        <w:t xml:space="preserve"> отслеживаемых атрибутов </w:t>
      </w:r>
      <w:r w:rsidR="00127095" w:rsidRPr="00895E3A">
        <w:t>товара</w:t>
      </w:r>
      <w:r w:rsidRPr="00895E3A">
        <w:t xml:space="preserve"> </w:t>
      </w:r>
      <w:r w:rsidR="004C0EFB" w:rsidRPr="00895E3A">
        <w:t>хранит</w:t>
      </w:r>
      <w:r w:rsidR="00C22B0F" w:rsidRPr="00895E3A">
        <w:t xml:space="preserve"> </w:t>
      </w:r>
      <w:r w:rsidR="00127095" w:rsidRPr="00895E3A">
        <w:t>названия атрибутов товара, изменения в которых должен отслеживаться в рамках каталога товаров</w:t>
      </w:r>
      <w:r w:rsidRPr="00895E3A">
        <w:t>.</w:t>
      </w:r>
    </w:p>
    <w:p w14:paraId="68FECD42" w14:textId="77777777" w:rsidR="00212A0D" w:rsidRPr="00895E3A" w:rsidRDefault="00212A0D" w:rsidP="0052443D">
      <w:pPr>
        <w:pStyle w:val="Heading4"/>
        <w:numPr>
          <w:ilvl w:val="3"/>
          <w:numId w:val="13"/>
        </w:numPr>
      </w:pPr>
      <w:bookmarkStart w:id="1119" w:name="_Toc370583257"/>
      <w:r w:rsidRPr="00895E3A">
        <w:t>Допустимые операции</w:t>
      </w:r>
      <w:bookmarkEnd w:id="1119"/>
    </w:p>
    <w:p w14:paraId="68FECD43" w14:textId="77777777" w:rsidR="00212A0D" w:rsidRPr="00895E3A" w:rsidRDefault="00212A0D" w:rsidP="00212A0D">
      <w:r w:rsidRPr="00895E3A">
        <w:t>Допустимые операции со справочником:</w:t>
      </w:r>
    </w:p>
    <w:p w14:paraId="68FECD44" w14:textId="77777777" w:rsidR="00212A0D" w:rsidRPr="00895E3A" w:rsidRDefault="00212A0D" w:rsidP="00E31AB0">
      <w:pPr>
        <w:pStyle w:val="ListParagraph"/>
        <w:numPr>
          <w:ilvl w:val="0"/>
          <w:numId w:val="16"/>
        </w:numPr>
      </w:pPr>
      <w:r w:rsidRPr="00895E3A">
        <w:t>чтение записей;</w:t>
      </w:r>
    </w:p>
    <w:p w14:paraId="68FECD45" w14:textId="77777777" w:rsidR="00212A0D" w:rsidRPr="00895E3A" w:rsidRDefault="00212A0D" w:rsidP="00E31AB0">
      <w:pPr>
        <w:pStyle w:val="ListParagraph"/>
        <w:numPr>
          <w:ilvl w:val="0"/>
          <w:numId w:val="16"/>
        </w:numPr>
      </w:pPr>
      <w:r w:rsidRPr="00895E3A">
        <w:t xml:space="preserve">обновление </w:t>
      </w:r>
      <w:r w:rsidR="004C0EFB" w:rsidRPr="00895E3A">
        <w:t>поля «Признак</w:t>
      </w:r>
      <w:r w:rsidR="00C22B0F" w:rsidRPr="00895E3A">
        <w:t xml:space="preserve"> отслеживания</w:t>
      </w:r>
      <w:r w:rsidR="004C0EFB" w:rsidRPr="00895E3A">
        <w:t>»</w:t>
      </w:r>
      <w:r w:rsidRPr="00895E3A">
        <w:t>.</w:t>
      </w:r>
    </w:p>
    <w:p w14:paraId="68FECD46" w14:textId="77777777" w:rsidR="00212A0D" w:rsidRPr="00895E3A" w:rsidRDefault="00212A0D" w:rsidP="00212A0D">
      <w:r w:rsidRPr="00895E3A">
        <w:t>Любые другие операции со справочником не допустимы.</w:t>
      </w:r>
    </w:p>
    <w:p w14:paraId="68FECD47" w14:textId="77777777" w:rsidR="00212A0D" w:rsidRPr="00895E3A" w:rsidRDefault="00212A0D" w:rsidP="0052443D">
      <w:pPr>
        <w:pStyle w:val="Heading4"/>
        <w:numPr>
          <w:ilvl w:val="3"/>
          <w:numId w:val="13"/>
        </w:numPr>
      </w:pPr>
      <w:bookmarkStart w:id="1120" w:name="_Toc370583258"/>
      <w:r w:rsidRPr="00895E3A">
        <w:t>Структура</w:t>
      </w:r>
      <w:bookmarkEnd w:id="1120"/>
    </w:p>
    <w:p w14:paraId="68FECD48" w14:textId="77777777" w:rsidR="00497744" w:rsidRPr="00895E3A" w:rsidRDefault="00497744" w:rsidP="00497744">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69</w:t>
      </w:r>
      <w:r w:rsidR="00E74F79" w:rsidRPr="00895E3A">
        <w:rPr>
          <w:noProof/>
        </w:rPr>
        <w:fldChar w:fldCharType="end"/>
      </w:r>
      <w:r w:rsidR="00F72DE1" w:rsidRPr="00895E3A">
        <w:t xml:space="preserve"> Структура справочника отслеживаемых атрибутов подарка</w:t>
      </w:r>
    </w:p>
    <w:tbl>
      <w:tblPr>
        <w:tblStyle w:val="TableGrid"/>
        <w:tblW w:w="5000" w:type="pct"/>
        <w:tblLayout w:type="fixed"/>
        <w:tblLook w:val="04A0" w:firstRow="1" w:lastRow="0" w:firstColumn="1" w:lastColumn="0" w:noHBand="0" w:noVBand="1"/>
      </w:tblPr>
      <w:tblGrid>
        <w:gridCol w:w="1667"/>
        <w:gridCol w:w="7088"/>
        <w:gridCol w:w="1098"/>
      </w:tblGrid>
      <w:tr w:rsidR="00E127AA" w:rsidRPr="00895E3A" w14:paraId="68FECD4C" w14:textId="77777777" w:rsidTr="00E127AA">
        <w:tc>
          <w:tcPr>
            <w:tcW w:w="846" w:type="pct"/>
          </w:tcPr>
          <w:p w14:paraId="68FECD49" w14:textId="77777777" w:rsidR="00E127AA" w:rsidRPr="00895E3A" w:rsidRDefault="00E127AA" w:rsidP="00497744">
            <w:pPr>
              <w:rPr>
                <w:b/>
              </w:rPr>
            </w:pPr>
            <w:r w:rsidRPr="00895E3A">
              <w:rPr>
                <w:b/>
              </w:rPr>
              <w:t>Атрибут</w:t>
            </w:r>
          </w:p>
        </w:tc>
        <w:tc>
          <w:tcPr>
            <w:tcW w:w="3596" w:type="pct"/>
          </w:tcPr>
          <w:p w14:paraId="68FECD4A" w14:textId="77777777" w:rsidR="00E127AA" w:rsidRPr="00895E3A" w:rsidRDefault="00E127AA" w:rsidP="00497744">
            <w:pPr>
              <w:rPr>
                <w:b/>
              </w:rPr>
            </w:pPr>
            <w:r w:rsidRPr="00895E3A">
              <w:rPr>
                <w:b/>
              </w:rPr>
              <w:t>Описание</w:t>
            </w:r>
          </w:p>
        </w:tc>
        <w:tc>
          <w:tcPr>
            <w:tcW w:w="557" w:type="pct"/>
          </w:tcPr>
          <w:p w14:paraId="68FECD4B" w14:textId="77777777" w:rsidR="00E127AA" w:rsidRPr="00895E3A" w:rsidRDefault="00E127AA" w:rsidP="00497744">
            <w:pPr>
              <w:rPr>
                <w:b/>
              </w:rPr>
            </w:pPr>
            <w:r w:rsidRPr="00895E3A">
              <w:rPr>
                <w:b/>
              </w:rPr>
              <w:t>Обязательный?</w:t>
            </w:r>
          </w:p>
        </w:tc>
      </w:tr>
      <w:tr w:rsidR="00E127AA" w:rsidRPr="00895E3A" w14:paraId="68FECD50" w14:textId="77777777" w:rsidTr="00E127AA">
        <w:tc>
          <w:tcPr>
            <w:tcW w:w="846" w:type="pct"/>
          </w:tcPr>
          <w:p w14:paraId="68FECD4D" w14:textId="77777777" w:rsidR="00E127AA" w:rsidRPr="00895E3A" w:rsidRDefault="00E127AA" w:rsidP="00497744">
            <w:r w:rsidRPr="00895E3A">
              <w:t>Идентификатор партнера-поставщика</w:t>
            </w:r>
          </w:p>
        </w:tc>
        <w:tc>
          <w:tcPr>
            <w:tcW w:w="3596" w:type="pct"/>
          </w:tcPr>
          <w:p w14:paraId="68FECD4E" w14:textId="77777777" w:rsidR="00E127AA" w:rsidRPr="00895E3A" w:rsidRDefault="00E127AA" w:rsidP="00497744">
            <w:r w:rsidRPr="00895E3A">
              <w:t xml:space="preserve">Идентификатор партнера-поставщика, для товаров которого выставляется признак отслеживания. Если идентификатор не </w:t>
            </w:r>
            <w:proofErr w:type="gramStart"/>
            <w:r w:rsidRPr="00895E3A">
              <w:t>указана</w:t>
            </w:r>
            <w:proofErr w:type="gramEnd"/>
            <w:r w:rsidRPr="00895E3A">
              <w:t>, то имеются ввиду любые товары любых партнеров-поставщиков.</w:t>
            </w:r>
          </w:p>
        </w:tc>
        <w:tc>
          <w:tcPr>
            <w:tcW w:w="557" w:type="pct"/>
          </w:tcPr>
          <w:p w14:paraId="68FECD4F" w14:textId="77777777" w:rsidR="00E127AA" w:rsidRPr="00895E3A" w:rsidRDefault="00E127AA" w:rsidP="00497744">
            <w:r w:rsidRPr="00895E3A">
              <w:t>Нет</w:t>
            </w:r>
          </w:p>
        </w:tc>
      </w:tr>
      <w:tr w:rsidR="00E127AA" w:rsidRPr="00895E3A" w14:paraId="68FECD54" w14:textId="77777777" w:rsidTr="00E127AA">
        <w:tc>
          <w:tcPr>
            <w:tcW w:w="846" w:type="pct"/>
          </w:tcPr>
          <w:p w14:paraId="68FECD51" w14:textId="77777777" w:rsidR="00E127AA" w:rsidRPr="00895E3A" w:rsidRDefault="00E127AA" w:rsidP="00497744">
            <w:r w:rsidRPr="00895E3A">
              <w:t>Имя атрибута</w:t>
            </w:r>
          </w:p>
        </w:tc>
        <w:tc>
          <w:tcPr>
            <w:tcW w:w="3596" w:type="pct"/>
          </w:tcPr>
          <w:p w14:paraId="68FECD52" w14:textId="77777777" w:rsidR="00E127AA" w:rsidRPr="00895E3A" w:rsidRDefault="00E127AA" w:rsidP="00127095">
            <w:r w:rsidRPr="00895E3A">
              <w:t xml:space="preserve">Название атрибута </w:t>
            </w:r>
            <w:r w:rsidR="00127095" w:rsidRPr="00895E3A">
              <w:t>товара</w:t>
            </w:r>
            <w:r w:rsidRPr="00895E3A">
              <w:t>.</w:t>
            </w:r>
          </w:p>
        </w:tc>
        <w:tc>
          <w:tcPr>
            <w:tcW w:w="557" w:type="pct"/>
          </w:tcPr>
          <w:p w14:paraId="68FECD53" w14:textId="77777777" w:rsidR="00E127AA" w:rsidRPr="00895E3A" w:rsidRDefault="00E127AA" w:rsidP="00F72DE1">
            <w:r w:rsidRPr="00895E3A">
              <w:t>Да</w:t>
            </w:r>
          </w:p>
        </w:tc>
      </w:tr>
      <w:tr w:rsidR="00E127AA" w:rsidRPr="00895E3A" w14:paraId="68FECD5A" w14:textId="77777777" w:rsidTr="00E127AA">
        <w:tc>
          <w:tcPr>
            <w:tcW w:w="846" w:type="pct"/>
          </w:tcPr>
          <w:p w14:paraId="68FECD55" w14:textId="77777777" w:rsidR="00E127AA" w:rsidRPr="00895E3A" w:rsidRDefault="00E127AA" w:rsidP="00497744">
            <w:r w:rsidRPr="00895E3A">
              <w:t>Признак отслеживания</w:t>
            </w:r>
          </w:p>
        </w:tc>
        <w:tc>
          <w:tcPr>
            <w:tcW w:w="3596" w:type="pct"/>
          </w:tcPr>
          <w:p w14:paraId="68FECD56" w14:textId="77777777" w:rsidR="00E127AA" w:rsidRPr="00895E3A" w:rsidRDefault="00E127AA" w:rsidP="00497744">
            <w:r w:rsidRPr="00895E3A">
              <w:t>Признак отслеживания. Принимает одно из следующих значений:</w:t>
            </w:r>
          </w:p>
          <w:p w14:paraId="68FECD57" w14:textId="77777777" w:rsidR="00E127AA" w:rsidRPr="00895E3A" w:rsidRDefault="00E127AA" w:rsidP="00497744">
            <w:r w:rsidRPr="00895E3A">
              <w:t>1 – изменение данного атрибута у товаров данного партнера-поставщика нужно отслеживать;</w:t>
            </w:r>
          </w:p>
          <w:p w14:paraId="68FECD58" w14:textId="77777777" w:rsidR="00E127AA" w:rsidRPr="00895E3A" w:rsidRDefault="00E127AA" w:rsidP="00497744">
            <w:r w:rsidRPr="00895E3A">
              <w:t>0 – изменение данного атрибута у товаров данного партнера-поставщика не нужно отслеживать.</w:t>
            </w:r>
          </w:p>
        </w:tc>
        <w:tc>
          <w:tcPr>
            <w:tcW w:w="557" w:type="pct"/>
          </w:tcPr>
          <w:p w14:paraId="68FECD59" w14:textId="77777777" w:rsidR="00E127AA" w:rsidRPr="00895E3A" w:rsidRDefault="00E127AA" w:rsidP="00497744">
            <w:r w:rsidRPr="00895E3A">
              <w:t>Да</w:t>
            </w:r>
          </w:p>
        </w:tc>
      </w:tr>
      <w:tr w:rsidR="00E127AA" w:rsidRPr="00895E3A" w14:paraId="68FECD5E" w14:textId="77777777" w:rsidTr="00E127AA">
        <w:tc>
          <w:tcPr>
            <w:tcW w:w="846" w:type="pct"/>
          </w:tcPr>
          <w:p w14:paraId="68FECD5B" w14:textId="77777777" w:rsidR="00E127AA" w:rsidRPr="00895E3A" w:rsidRDefault="00E127AA" w:rsidP="00F72DE1">
            <w:r w:rsidRPr="00895E3A">
              <w:t>Дата и время последнего изменения записи</w:t>
            </w:r>
          </w:p>
        </w:tc>
        <w:tc>
          <w:tcPr>
            <w:tcW w:w="3596" w:type="pct"/>
          </w:tcPr>
          <w:p w14:paraId="68FECD5C" w14:textId="77777777" w:rsidR="00E127AA" w:rsidRPr="00895E3A" w:rsidRDefault="00E127AA" w:rsidP="00F72DE1">
            <w:r w:rsidRPr="00895E3A">
              <w:t>Дата и время последнего изменения записи.</w:t>
            </w:r>
          </w:p>
        </w:tc>
        <w:tc>
          <w:tcPr>
            <w:tcW w:w="557" w:type="pct"/>
          </w:tcPr>
          <w:p w14:paraId="68FECD5D" w14:textId="77777777" w:rsidR="00E127AA" w:rsidRPr="00895E3A" w:rsidRDefault="00E127AA" w:rsidP="00F72DE1">
            <w:r w:rsidRPr="00895E3A">
              <w:t>Да</w:t>
            </w:r>
          </w:p>
        </w:tc>
      </w:tr>
      <w:tr w:rsidR="00E127AA" w:rsidRPr="00895E3A" w14:paraId="68FECD62" w14:textId="77777777" w:rsidTr="00E127AA">
        <w:tc>
          <w:tcPr>
            <w:tcW w:w="846" w:type="pct"/>
          </w:tcPr>
          <w:p w14:paraId="68FECD5F" w14:textId="77777777" w:rsidR="00E127AA" w:rsidRPr="00895E3A" w:rsidRDefault="00E127AA" w:rsidP="00497744">
            <w:r w:rsidRPr="00895E3A">
              <w:t xml:space="preserve">Пользователь, который внес последнее </w:t>
            </w:r>
            <w:r w:rsidRPr="00895E3A">
              <w:lastRenderedPageBreak/>
              <w:t>изменение</w:t>
            </w:r>
          </w:p>
        </w:tc>
        <w:tc>
          <w:tcPr>
            <w:tcW w:w="3596" w:type="pct"/>
          </w:tcPr>
          <w:p w14:paraId="68FECD60" w14:textId="77777777" w:rsidR="00E127AA" w:rsidRPr="00895E3A" w:rsidRDefault="00E127AA" w:rsidP="00F72DE1">
            <w:r w:rsidRPr="00895E3A">
              <w:lastRenderedPageBreak/>
              <w:t>Имя пользователя в системе безопасности, который внес последнее изменение</w:t>
            </w:r>
            <w:r w:rsidR="00127095" w:rsidRPr="00895E3A">
              <w:t xml:space="preserve"> в запись</w:t>
            </w:r>
            <w:r w:rsidRPr="00895E3A">
              <w:t>.</w:t>
            </w:r>
          </w:p>
        </w:tc>
        <w:tc>
          <w:tcPr>
            <w:tcW w:w="557" w:type="pct"/>
          </w:tcPr>
          <w:p w14:paraId="68FECD61" w14:textId="77777777" w:rsidR="00E127AA" w:rsidRPr="00895E3A" w:rsidRDefault="00E127AA" w:rsidP="00F72DE1">
            <w:r w:rsidRPr="00895E3A">
              <w:t>Да</w:t>
            </w:r>
          </w:p>
        </w:tc>
      </w:tr>
    </w:tbl>
    <w:p w14:paraId="68FECD63" w14:textId="77777777" w:rsidR="00B20788" w:rsidRPr="00895E3A" w:rsidRDefault="00B20788" w:rsidP="0052443D">
      <w:pPr>
        <w:pStyle w:val="Heading4"/>
        <w:numPr>
          <w:ilvl w:val="3"/>
          <w:numId w:val="13"/>
        </w:numPr>
      </w:pPr>
      <w:bookmarkStart w:id="1121" w:name="_Toc370583259"/>
      <w:r w:rsidRPr="00895E3A">
        <w:lastRenderedPageBreak/>
        <w:t>Значения</w:t>
      </w:r>
      <w:bookmarkEnd w:id="1121"/>
    </w:p>
    <w:p w14:paraId="68FECD64" w14:textId="77777777" w:rsidR="00B20788" w:rsidRPr="00895E3A" w:rsidRDefault="00B20788" w:rsidP="00B20788">
      <w:r w:rsidRPr="00895E3A">
        <w:t>На значения накладывается ряд ограничений:</w:t>
      </w:r>
    </w:p>
    <w:p w14:paraId="68FECD65" w14:textId="77777777" w:rsidR="00B20788" w:rsidRPr="00895E3A" w:rsidRDefault="00B20788" w:rsidP="00E31AB0">
      <w:pPr>
        <w:pStyle w:val="ListParagraph"/>
        <w:numPr>
          <w:ilvl w:val="0"/>
          <w:numId w:val="18"/>
        </w:numPr>
      </w:pPr>
      <w:r w:rsidRPr="00895E3A">
        <w:t>Категория подарка никогда не может быть отслеживаемым атрибутом.</w:t>
      </w:r>
    </w:p>
    <w:p w14:paraId="68FECD66" w14:textId="77777777" w:rsidR="00212A0D" w:rsidRPr="00895E3A" w:rsidRDefault="00212A0D" w:rsidP="0052443D">
      <w:pPr>
        <w:pStyle w:val="Heading4"/>
        <w:numPr>
          <w:ilvl w:val="3"/>
          <w:numId w:val="13"/>
        </w:numPr>
      </w:pPr>
      <w:bookmarkStart w:id="1122" w:name="_Toc370583260"/>
      <w:r w:rsidRPr="00895E3A">
        <w:t>Версионирование</w:t>
      </w:r>
      <w:bookmarkEnd w:id="1122"/>
    </w:p>
    <w:p w14:paraId="68FECD67" w14:textId="77777777" w:rsidR="00212A0D" w:rsidRPr="00895E3A" w:rsidRDefault="00212A0D" w:rsidP="00C22B0F">
      <w:pPr>
        <w:spacing w:line="276" w:lineRule="auto"/>
      </w:pPr>
      <w:r w:rsidRPr="00895E3A">
        <w:t>Для каждой записи ведется история версий.</w:t>
      </w:r>
    </w:p>
    <w:p w14:paraId="68FECD68" w14:textId="77777777" w:rsidR="00AE74D3" w:rsidRPr="00895E3A" w:rsidRDefault="00AE74D3" w:rsidP="00AE74D3">
      <w:pPr>
        <w:pStyle w:val="Heading3"/>
        <w:numPr>
          <w:ilvl w:val="2"/>
          <w:numId w:val="13"/>
        </w:numPr>
      </w:pPr>
      <w:bookmarkStart w:id="1123" w:name="_Toc370583261"/>
      <w:r w:rsidRPr="00895E3A">
        <w:t xml:space="preserve">Справочник статусов </w:t>
      </w:r>
      <w:r w:rsidR="001A61E8" w:rsidRPr="00895E3A">
        <w:t xml:space="preserve">доступности </w:t>
      </w:r>
      <w:r w:rsidRPr="00895E3A">
        <w:t>пользователя</w:t>
      </w:r>
      <w:bookmarkEnd w:id="1123"/>
    </w:p>
    <w:p w14:paraId="68FECD69" w14:textId="77777777" w:rsidR="00AE74D3" w:rsidRPr="00895E3A" w:rsidRDefault="00AE74D3" w:rsidP="00AE74D3">
      <w:pPr>
        <w:pStyle w:val="Heading4"/>
        <w:numPr>
          <w:ilvl w:val="3"/>
          <w:numId w:val="13"/>
        </w:numPr>
      </w:pPr>
      <w:bookmarkStart w:id="1124" w:name="_Toc370583262"/>
      <w:r w:rsidRPr="00895E3A">
        <w:t>Определение</w:t>
      </w:r>
      <w:bookmarkEnd w:id="1124"/>
    </w:p>
    <w:p w14:paraId="68FECD6A" w14:textId="77777777" w:rsidR="00AE74D3" w:rsidRPr="00895E3A" w:rsidRDefault="00AE74D3" w:rsidP="00AE74D3">
      <w:r w:rsidRPr="00895E3A">
        <w:t xml:space="preserve">Справочник стасусов </w:t>
      </w:r>
      <w:r w:rsidR="001A61E8" w:rsidRPr="00895E3A">
        <w:t xml:space="preserve">доступности </w:t>
      </w:r>
      <w:r w:rsidRPr="00895E3A">
        <w:t>пользователя хранит</w:t>
      </w:r>
      <w:r w:rsidR="0088170E" w:rsidRPr="00895E3A">
        <w:t>ь</w:t>
      </w:r>
      <w:r w:rsidRPr="00895E3A">
        <w:t xml:space="preserve"> </w:t>
      </w:r>
      <w:proofErr w:type="gramStart"/>
      <w:r w:rsidR="001A61E8" w:rsidRPr="00895E3A">
        <w:t>статусы</w:t>
      </w:r>
      <w:proofErr w:type="gramEnd"/>
      <w:r w:rsidR="001A61E8" w:rsidRPr="00895E3A">
        <w:t xml:space="preserve"> используемые для фильтрации дерева категорий </w:t>
      </w:r>
      <w:r w:rsidRPr="00895E3A">
        <w:t>каталога товаров.</w:t>
      </w:r>
    </w:p>
    <w:p w14:paraId="68FECD6B" w14:textId="77777777" w:rsidR="00AE74D3" w:rsidRPr="00895E3A" w:rsidRDefault="00AE74D3" w:rsidP="00AE74D3">
      <w:pPr>
        <w:pStyle w:val="Heading4"/>
        <w:numPr>
          <w:ilvl w:val="3"/>
          <w:numId w:val="13"/>
        </w:numPr>
      </w:pPr>
      <w:bookmarkStart w:id="1125" w:name="_Toc370583263"/>
      <w:r w:rsidRPr="00895E3A">
        <w:t>Допустимые операции</w:t>
      </w:r>
      <w:bookmarkEnd w:id="1125"/>
    </w:p>
    <w:p w14:paraId="68FECD6C" w14:textId="77777777" w:rsidR="001A61E8" w:rsidRPr="00895E3A" w:rsidRDefault="001A61E8" w:rsidP="00385977">
      <w:pPr>
        <w:pStyle w:val="Heading4"/>
        <w:numPr>
          <w:ilvl w:val="0"/>
          <w:numId w:val="0"/>
        </w:numPr>
      </w:pPr>
      <w:bookmarkStart w:id="1126" w:name="_Toc370583264"/>
      <w:r w:rsidRPr="00895E3A">
        <w:rPr>
          <w:bCs w:val="0"/>
          <w:iCs w:val="0"/>
          <w:sz w:val="20"/>
        </w:rPr>
        <w:t>Справочник является постоянным. Никакие операции по изменению справочника не допускаются.</w:t>
      </w:r>
      <w:bookmarkEnd w:id="1126"/>
    </w:p>
    <w:p w14:paraId="68FECD6D" w14:textId="77777777" w:rsidR="00114C86" w:rsidRPr="00895E3A" w:rsidRDefault="00114C86" w:rsidP="00114C86">
      <w:pPr>
        <w:pStyle w:val="Heading4"/>
        <w:numPr>
          <w:ilvl w:val="3"/>
          <w:numId w:val="13"/>
        </w:numPr>
      </w:pPr>
      <w:bookmarkStart w:id="1127" w:name="_Toc370583265"/>
      <w:r w:rsidRPr="00895E3A">
        <w:t>Структура</w:t>
      </w:r>
      <w:bookmarkEnd w:id="1127"/>
    </w:p>
    <w:p w14:paraId="68FECD6E" w14:textId="77777777" w:rsidR="00114C86" w:rsidRPr="00895E3A" w:rsidRDefault="00114C86" w:rsidP="00114C86">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70</w:t>
      </w:r>
      <w:r w:rsidR="00E74F79" w:rsidRPr="00895E3A">
        <w:rPr>
          <w:noProof/>
        </w:rPr>
        <w:fldChar w:fldCharType="end"/>
      </w:r>
      <w:r w:rsidRPr="00895E3A">
        <w:t xml:space="preserve"> Структура справочника статусов доступности пользователя</w:t>
      </w:r>
    </w:p>
    <w:tbl>
      <w:tblPr>
        <w:tblStyle w:val="TableGrid"/>
        <w:tblW w:w="0" w:type="auto"/>
        <w:tblLayout w:type="fixed"/>
        <w:tblLook w:val="04A0" w:firstRow="1" w:lastRow="0" w:firstColumn="1" w:lastColumn="0" w:noHBand="0" w:noVBand="1"/>
      </w:tblPr>
      <w:tblGrid>
        <w:gridCol w:w="1855"/>
        <w:gridCol w:w="2648"/>
        <w:gridCol w:w="2126"/>
      </w:tblGrid>
      <w:tr w:rsidR="00114C86" w:rsidRPr="00895E3A" w14:paraId="68FECD72" w14:textId="77777777" w:rsidTr="006404D0">
        <w:tc>
          <w:tcPr>
            <w:tcW w:w="1855" w:type="dxa"/>
          </w:tcPr>
          <w:p w14:paraId="68FECD6F" w14:textId="77777777" w:rsidR="00114C86" w:rsidRPr="00895E3A" w:rsidRDefault="00114C86" w:rsidP="006404D0">
            <w:pPr>
              <w:rPr>
                <w:b/>
              </w:rPr>
            </w:pPr>
            <w:r w:rsidRPr="00895E3A">
              <w:rPr>
                <w:b/>
              </w:rPr>
              <w:t>Атрибут</w:t>
            </w:r>
          </w:p>
        </w:tc>
        <w:tc>
          <w:tcPr>
            <w:tcW w:w="2648" w:type="dxa"/>
          </w:tcPr>
          <w:p w14:paraId="68FECD70" w14:textId="77777777" w:rsidR="00114C86" w:rsidRPr="00895E3A" w:rsidRDefault="00114C86" w:rsidP="006404D0">
            <w:pPr>
              <w:rPr>
                <w:b/>
              </w:rPr>
            </w:pPr>
            <w:r w:rsidRPr="00895E3A">
              <w:rPr>
                <w:b/>
              </w:rPr>
              <w:t>Описание</w:t>
            </w:r>
          </w:p>
        </w:tc>
        <w:tc>
          <w:tcPr>
            <w:tcW w:w="2126" w:type="dxa"/>
          </w:tcPr>
          <w:p w14:paraId="68FECD71" w14:textId="77777777" w:rsidR="00114C86" w:rsidRPr="00895E3A" w:rsidRDefault="00114C86" w:rsidP="006404D0">
            <w:pPr>
              <w:rPr>
                <w:b/>
              </w:rPr>
            </w:pPr>
            <w:r w:rsidRPr="00895E3A">
              <w:rPr>
                <w:b/>
              </w:rPr>
              <w:t>Обязательный?</w:t>
            </w:r>
          </w:p>
        </w:tc>
      </w:tr>
      <w:tr w:rsidR="00114C86" w:rsidRPr="00895E3A" w14:paraId="68FECD76" w14:textId="77777777" w:rsidTr="006404D0">
        <w:tc>
          <w:tcPr>
            <w:tcW w:w="1855" w:type="dxa"/>
          </w:tcPr>
          <w:p w14:paraId="68FECD73" w14:textId="77777777" w:rsidR="00114C86" w:rsidRPr="00895E3A" w:rsidRDefault="00114C86" w:rsidP="006404D0">
            <w:r w:rsidRPr="00895E3A">
              <w:t>Код статуса</w:t>
            </w:r>
          </w:p>
        </w:tc>
        <w:tc>
          <w:tcPr>
            <w:tcW w:w="2648" w:type="dxa"/>
          </w:tcPr>
          <w:p w14:paraId="68FECD74" w14:textId="77777777" w:rsidR="00114C86" w:rsidRPr="00895E3A" w:rsidRDefault="00114C86" w:rsidP="006404D0">
            <w:r w:rsidRPr="00895E3A">
              <w:t>Код статуса.</w:t>
            </w:r>
          </w:p>
        </w:tc>
        <w:tc>
          <w:tcPr>
            <w:tcW w:w="2126" w:type="dxa"/>
          </w:tcPr>
          <w:p w14:paraId="68FECD75" w14:textId="77777777" w:rsidR="00114C86" w:rsidRPr="00895E3A" w:rsidRDefault="00114C86" w:rsidP="006404D0">
            <w:r w:rsidRPr="00895E3A">
              <w:t>Да</w:t>
            </w:r>
          </w:p>
        </w:tc>
      </w:tr>
      <w:tr w:rsidR="00114C86" w:rsidRPr="00895E3A" w14:paraId="68FECD7A" w14:textId="77777777" w:rsidTr="006404D0">
        <w:tc>
          <w:tcPr>
            <w:tcW w:w="1855" w:type="dxa"/>
          </w:tcPr>
          <w:p w14:paraId="68FECD77" w14:textId="77777777" w:rsidR="00114C86" w:rsidRPr="00895E3A" w:rsidRDefault="00114C86" w:rsidP="006404D0">
            <w:r w:rsidRPr="00895E3A">
              <w:t>Имя статуса</w:t>
            </w:r>
          </w:p>
        </w:tc>
        <w:tc>
          <w:tcPr>
            <w:tcW w:w="2648" w:type="dxa"/>
          </w:tcPr>
          <w:p w14:paraId="68FECD78" w14:textId="77777777" w:rsidR="00114C86" w:rsidRPr="00895E3A" w:rsidRDefault="00114C86" w:rsidP="006404D0">
            <w:r w:rsidRPr="00895E3A">
              <w:t>Имя статуса</w:t>
            </w:r>
          </w:p>
        </w:tc>
        <w:tc>
          <w:tcPr>
            <w:tcW w:w="2126" w:type="dxa"/>
          </w:tcPr>
          <w:p w14:paraId="68FECD79" w14:textId="77777777" w:rsidR="00114C86" w:rsidRPr="00895E3A" w:rsidRDefault="00114C86" w:rsidP="006404D0">
            <w:r w:rsidRPr="00895E3A">
              <w:t>Да</w:t>
            </w:r>
          </w:p>
        </w:tc>
      </w:tr>
    </w:tbl>
    <w:p w14:paraId="68FECD7B" w14:textId="77777777" w:rsidR="00114C86" w:rsidRPr="00895E3A" w:rsidRDefault="00114C86" w:rsidP="00114C86">
      <w:pPr>
        <w:pStyle w:val="Heading4"/>
        <w:numPr>
          <w:ilvl w:val="3"/>
          <w:numId w:val="13"/>
        </w:numPr>
      </w:pPr>
      <w:bookmarkStart w:id="1128" w:name="_Toc370583266"/>
      <w:r w:rsidRPr="00895E3A">
        <w:t>Данные</w:t>
      </w:r>
      <w:bookmarkEnd w:id="1128"/>
    </w:p>
    <w:p w14:paraId="68FECD7C" w14:textId="77777777" w:rsidR="00114C86" w:rsidRPr="00895E3A" w:rsidRDefault="00114C86" w:rsidP="00114C86">
      <w:r w:rsidRPr="00895E3A">
        <w:t>Справочник всегда содержит следующие записи:</w:t>
      </w:r>
    </w:p>
    <w:p w14:paraId="68FECD7D" w14:textId="77777777" w:rsidR="00114C86" w:rsidRPr="00895E3A" w:rsidRDefault="00114C86" w:rsidP="00114C86">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71</w:t>
      </w:r>
      <w:r w:rsidR="00E74F79" w:rsidRPr="00895E3A">
        <w:rPr>
          <w:noProof/>
        </w:rPr>
        <w:fldChar w:fldCharType="end"/>
      </w:r>
      <w:r w:rsidRPr="00895E3A">
        <w:t xml:space="preserve"> Данные справочники статусов товаров</w:t>
      </w:r>
    </w:p>
    <w:tbl>
      <w:tblPr>
        <w:tblStyle w:val="TableGrid"/>
        <w:tblW w:w="4587" w:type="pct"/>
        <w:tblLook w:val="04A0" w:firstRow="1" w:lastRow="0" w:firstColumn="1" w:lastColumn="0" w:noHBand="0" w:noVBand="1"/>
      </w:tblPr>
      <w:tblGrid>
        <w:gridCol w:w="1667"/>
        <w:gridCol w:w="2128"/>
        <w:gridCol w:w="5244"/>
      </w:tblGrid>
      <w:tr w:rsidR="00114C86" w:rsidRPr="00895E3A" w14:paraId="68FECD81" w14:textId="77777777" w:rsidTr="006404D0">
        <w:tc>
          <w:tcPr>
            <w:tcW w:w="922" w:type="pct"/>
          </w:tcPr>
          <w:p w14:paraId="68FECD7E" w14:textId="77777777" w:rsidR="00114C86" w:rsidRPr="00895E3A" w:rsidRDefault="00114C86" w:rsidP="006404D0">
            <w:pPr>
              <w:rPr>
                <w:b/>
              </w:rPr>
            </w:pPr>
            <w:r w:rsidRPr="00895E3A">
              <w:rPr>
                <w:b/>
              </w:rPr>
              <w:t>Код статуса</w:t>
            </w:r>
          </w:p>
        </w:tc>
        <w:tc>
          <w:tcPr>
            <w:tcW w:w="1177" w:type="pct"/>
          </w:tcPr>
          <w:p w14:paraId="68FECD7F" w14:textId="77777777" w:rsidR="00114C86" w:rsidRPr="00895E3A" w:rsidRDefault="00114C86" w:rsidP="006404D0">
            <w:pPr>
              <w:rPr>
                <w:b/>
              </w:rPr>
            </w:pPr>
            <w:r w:rsidRPr="00895E3A">
              <w:rPr>
                <w:b/>
              </w:rPr>
              <w:t>Имя статуса</w:t>
            </w:r>
          </w:p>
        </w:tc>
        <w:tc>
          <w:tcPr>
            <w:tcW w:w="2901" w:type="pct"/>
          </w:tcPr>
          <w:p w14:paraId="68FECD80" w14:textId="77777777" w:rsidR="00114C86" w:rsidRPr="00895E3A" w:rsidRDefault="00114C86" w:rsidP="006404D0">
            <w:pPr>
              <w:rPr>
                <w:b/>
              </w:rPr>
            </w:pPr>
            <w:r w:rsidRPr="00895E3A">
              <w:rPr>
                <w:b/>
              </w:rPr>
              <w:t>Объяснение</w:t>
            </w:r>
          </w:p>
        </w:tc>
      </w:tr>
      <w:tr w:rsidR="00114C86" w:rsidRPr="00895E3A" w14:paraId="68FECD85" w14:textId="77777777" w:rsidTr="006404D0">
        <w:tc>
          <w:tcPr>
            <w:tcW w:w="922" w:type="pct"/>
          </w:tcPr>
          <w:p w14:paraId="68FECD82" w14:textId="77777777" w:rsidR="00114C86" w:rsidRPr="00895E3A" w:rsidRDefault="00114C86" w:rsidP="006404D0">
            <w:r w:rsidRPr="00895E3A">
              <w:t>1</w:t>
            </w:r>
          </w:p>
        </w:tc>
        <w:tc>
          <w:tcPr>
            <w:tcW w:w="1177" w:type="pct"/>
          </w:tcPr>
          <w:p w14:paraId="68FECD83" w14:textId="77777777" w:rsidR="00114C86" w:rsidRPr="00895E3A" w:rsidRDefault="00114C86" w:rsidP="006404D0">
            <w:r w:rsidRPr="00895E3A">
              <w:t>Стандартный</w:t>
            </w:r>
          </w:p>
        </w:tc>
        <w:tc>
          <w:tcPr>
            <w:tcW w:w="2901" w:type="pct"/>
          </w:tcPr>
          <w:p w14:paraId="68FECD84" w14:textId="77777777" w:rsidR="00114C86" w:rsidRPr="00895E3A" w:rsidRDefault="00114C86" w:rsidP="006404D0">
            <w:r w:rsidRPr="00895E3A">
              <w:t>Категория отображается всем пользователям</w:t>
            </w:r>
          </w:p>
        </w:tc>
      </w:tr>
      <w:tr w:rsidR="00114C86" w:rsidRPr="00895E3A" w14:paraId="68FECD89" w14:textId="77777777" w:rsidTr="006404D0">
        <w:tc>
          <w:tcPr>
            <w:tcW w:w="922" w:type="pct"/>
          </w:tcPr>
          <w:p w14:paraId="68FECD86" w14:textId="77777777" w:rsidR="00114C86" w:rsidRPr="00895E3A" w:rsidRDefault="00114C86" w:rsidP="006404D0">
            <w:r w:rsidRPr="00895E3A">
              <w:t>2</w:t>
            </w:r>
          </w:p>
        </w:tc>
        <w:tc>
          <w:tcPr>
            <w:tcW w:w="1177" w:type="pct"/>
          </w:tcPr>
          <w:p w14:paraId="68FECD87" w14:textId="77777777" w:rsidR="00114C86" w:rsidRPr="00895E3A" w:rsidRDefault="00114C86" w:rsidP="006404D0">
            <w:r w:rsidRPr="00895E3A">
              <w:t>VIP</w:t>
            </w:r>
          </w:p>
        </w:tc>
        <w:tc>
          <w:tcPr>
            <w:tcW w:w="2901" w:type="pct"/>
          </w:tcPr>
          <w:p w14:paraId="68FECD88" w14:textId="77777777" w:rsidR="00114C86" w:rsidRPr="00895E3A" w:rsidRDefault="00114C86" w:rsidP="00114C86">
            <w:r w:rsidRPr="00895E3A">
              <w:t xml:space="preserve">Категория отображается только VIP пользователям </w:t>
            </w:r>
          </w:p>
        </w:tc>
      </w:tr>
    </w:tbl>
    <w:p w14:paraId="68FECD8A" w14:textId="77777777" w:rsidR="00114C86" w:rsidRPr="00895E3A" w:rsidRDefault="00114C86" w:rsidP="00114C86">
      <w:pPr>
        <w:pStyle w:val="Heading4"/>
        <w:numPr>
          <w:ilvl w:val="3"/>
          <w:numId w:val="13"/>
        </w:numPr>
      </w:pPr>
      <w:bookmarkStart w:id="1129" w:name="_Toc370583267"/>
      <w:r w:rsidRPr="00895E3A">
        <w:lastRenderedPageBreak/>
        <w:t>Версионирование</w:t>
      </w:r>
      <w:bookmarkEnd w:id="1129"/>
    </w:p>
    <w:p w14:paraId="68FECD8B" w14:textId="77777777" w:rsidR="00825D35" w:rsidRPr="00895E3A" w:rsidRDefault="00114C86" w:rsidP="00385977">
      <w:r w:rsidRPr="00895E3A">
        <w:t>Для записей не ведется история версий.</w:t>
      </w:r>
    </w:p>
    <w:p w14:paraId="68FECD8C" w14:textId="77777777" w:rsidR="00592F26" w:rsidRPr="00895E3A" w:rsidRDefault="00592F26" w:rsidP="00592F26">
      <w:pPr>
        <w:pStyle w:val="Heading3"/>
        <w:numPr>
          <w:ilvl w:val="2"/>
          <w:numId w:val="13"/>
        </w:numPr>
      </w:pPr>
      <w:bookmarkStart w:id="1130" w:name="_Справочник_статусов_заказа"/>
      <w:bookmarkStart w:id="1131" w:name="_Toc370583268"/>
      <w:bookmarkEnd w:id="1130"/>
      <w:r w:rsidRPr="00895E3A">
        <w:t>Справочник статусов заказа</w:t>
      </w:r>
      <w:bookmarkEnd w:id="1131"/>
    </w:p>
    <w:p w14:paraId="68FECD8D" w14:textId="77777777" w:rsidR="00592F26" w:rsidRPr="00895E3A" w:rsidRDefault="00592F26" w:rsidP="00592F26">
      <w:pPr>
        <w:pStyle w:val="Heading4"/>
        <w:numPr>
          <w:ilvl w:val="3"/>
          <w:numId w:val="13"/>
        </w:numPr>
      </w:pPr>
      <w:bookmarkStart w:id="1132" w:name="_Toc370583269"/>
      <w:r w:rsidRPr="00895E3A">
        <w:t>Определение</w:t>
      </w:r>
      <w:bookmarkEnd w:id="1132"/>
    </w:p>
    <w:p w14:paraId="68FECD8E" w14:textId="77777777" w:rsidR="00592F26" w:rsidRPr="00895E3A" w:rsidRDefault="00592F26" w:rsidP="00592F26">
      <w:r w:rsidRPr="00895E3A">
        <w:t xml:space="preserve">Справочник стасусов заказа хранит </w:t>
      </w:r>
      <w:proofErr w:type="gramStart"/>
      <w:r w:rsidRPr="00895E3A">
        <w:t>статусы</w:t>
      </w:r>
      <w:proofErr w:type="gramEnd"/>
      <w:r w:rsidRPr="00895E3A">
        <w:t xml:space="preserve"> используемые для определения состояния заказа (этап жизненного цикла заказа).</w:t>
      </w:r>
    </w:p>
    <w:p w14:paraId="68FECD8F" w14:textId="77777777" w:rsidR="00592F26" w:rsidRPr="00895E3A" w:rsidRDefault="00592F26" w:rsidP="00592F26">
      <w:pPr>
        <w:pStyle w:val="Heading4"/>
        <w:numPr>
          <w:ilvl w:val="3"/>
          <w:numId w:val="13"/>
        </w:numPr>
      </w:pPr>
      <w:bookmarkStart w:id="1133" w:name="_Toc370583270"/>
      <w:r w:rsidRPr="00895E3A">
        <w:t>Допустимые операции</w:t>
      </w:r>
      <w:bookmarkEnd w:id="1133"/>
    </w:p>
    <w:p w14:paraId="68FECD90" w14:textId="77777777" w:rsidR="00592F26" w:rsidRPr="00895E3A" w:rsidRDefault="00592F26" w:rsidP="00592F26">
      <w:pPr>
        <w:pStyle w:val="Heading4"/>
        <w:numPr>
          <w:ilvl w:val="0"/>
          <w:numId w:val="0"/>
        </w:numPr>
      </w:pPr>
      <w:bookmarkStart w:id="1134" w:name="_Toc370583271"/>
      <w:r w:rsidRPr="00895E3A">
        <w:rPr>
          <w:bCs w:val="0"/>
          <w:iCs w:val="0"/>
          <w:sz w:val="20"/>
        </w:rPr>
        <w:t>Справочник является постоянным. Никакие операции по изменению справочника не допускаются.</w:t>
      </w:r>
      <w:bookmarkEnd w:id="1134"/>
    </w:p>
    <w:p w14:paraId="68FECD91" w14:textId="77777777" w:rsidR="00592F26" w:rsidRPr="00895E3A" w:rsidRDefault="00592F26" w:rsidP="00592F26">
      <w:pPr>
        <w:pStyle w:val="Heading4"/>
        <w:numPr>
          <w:ilvl w:val="3"/>
          <w:numId w:val="13"/>
        </w:numPr>
      </w:pPr>
      <w:bookmarkStart w:id="1135" w:name="_Toc370583272"/>
      <w:r w:rsidRPr="00895E3A">
        <w:t>Структура</w:t>
      </w:r>
      <w:bookmarkEnd w:id="1135"/>
    </w:p>
    <w:p w14:paraId="68FECD92" w14:textId="77777777" w:rsidR="00592F26" w:rsidRPr="00895E3A" w:rsidRDefault="00592F26" w:rsidP="00592F26">
      <w:pPr>
        <w:pStyle w:val="Caption"/>
        <w:keepNext/>
      </w:pPr>
      <w:r w:rsidRPr="00895E3A">
        <w:t xml:space="preserve">табл. </w:t>
      </w:r>
      <w:r w:rsidR="00E74F79" w:rsidRPr="00895E3A">
        <w:fldChar w:fldCharType="begin"/>
      </w:r>
      <w:r w:rsidR="004522D0" w:rsidRPr="00895E3A">
        <w:instrText xml:space="preserve"> SEQ табл. \* ARABIC </w:instrText>
      </w:r>
      <w:r w:rsidR="00E74F79" w:rsidRPr="00895E3A">
        <w:fldChar w:fldCharType="separate"/>
      </w:r>
      <w:r w:rsidRPr="00895E3A">
        <w:rPr>
          <w:noProof/>
        </w:rPr>
        <w:t>72</w:t>
      </w:r>
      <w:r w:rsidR="00E74F79" w:rsidRPr="00895E3A">
        <w:rPr>
          <w:noProof/>
        </w:rPr>
        <w:fldChar w:fldCharType="end"/>
      </w:r>
      <w:r w:rsidRPr="00895E3A">
        <w:t xml:space="preserve"> Структура справочника статусов доступности пользователя</w:t>
      </w:r>
    </w:p>
    <w:tbl>
      <w:tblPr>
        <w:tblStyle w:val="TableGrid"/>
        <w:tblW w:w="0" w:type="auto"/>
        <w:tblLayout w:type="fixed"/>
        <w:tblLook w:val="04A0" w:firstRow="1" w:lastRow="0" w:firstColumn="1" w:lastColumn="0" w:noHBand="0" w:noVBand="1"/>
      </w:tblPr>
      <w:tblGrid>
        <w:gridCol w:w="1855"/>
        <w:gridCol w:w="2648"/>
        <w:gridCol w:w="2126"/>
      </w:tblGrid>
      <w:tr w:rsidR="00592F26" w:rsidRPr="00895E3A" w14:paraId="68FECD96" w14:textId="77777777" w:rsidTr="00592F26">
        <w:tc>
          <w:tcPr>
            <w:tcW w:w="1855" w:type="dxa"/>
          </w:tcPr>
          <w:p w14:paraId="68FECD93" w14:textId="77777777" w:rsidR="00592F26" w:rsidRPr="00895E3A" w:rsidRDefault="00592F26" w:rsidP="00592F26">
            <w:pPr>
              <w:rPr>
                <w:b/>
              </w:rPr>
            </w:pPr>
            <w:r w:rsidRPr="00895E3A">
              <w:rPr>
                <w:b/>
              </w:rPr>
              <w:t>Атрибут</w:t>
            </w:r>
          </w:p>
        </w:tc>
        <w:tc>
          <w:tcPr>
            <w:tcW w:w="2648" w:type="dxa"/>
          </w:tcPr>
          <w:p w14:paraId="68FECD94" w14:textId="77777777" w:rsidR="00592F26" w:rsidRPr="00895E3A" w:rsidRDefault="00592F26" w:rsidP="00592F26">
            <w:pPr>
              <w:rPr>
                <w:b/>
              </w:rPr>
            </w:pPr>
            <w:r w:rsidRPr="00895E3A">
              <w:rPr>
                <w:b/>
              </w:rPr>
              <w:t>Описание</w:t>
            </w:r>
          </w:p>
        </w:tc>
        <w:tc>
          <w:tcPr>
            <w:tcW w:w="2126" w:type="dxa"/>
          </w:tcPr>
          <w:p w14:paraId="68FECD95" w14:textId="77777777" w:rsidR="00592F26" w:rsidRPr="00895E3A" w:rsidRDefault="00592F26" w:rsidP="00592F26">
            <w:pPr>
              <w:rPr>
                <w:b/>
              </w:rPr>
            </w:pPr>
            <w:r w:rsidRPr="00895E3A">
              <w:rPr>
                <w:b/>
              </w:rPr>
              <w:t>Обязательный?</w:t>
            </w:r>
          </w:p>
        </w:tc>
      </w:tr>
      <w:tr w:rsidR="00592F26" w:rsidRPr="00895E3A" w14:paraId="68FECD9A" w14:textId="77777777" w:rsidTr="00592F26">
        <w:tc>
          <w:tcPr>
            <w:tcW w:w="1855" w:type="dxa"/>
          </w:tcPr>
          <w:p w14:paraId="68FECD97" w14:textId="77777777" w:rsidR="00592F26" w:rsidRPr="00895E3A" w:rsidRDefault="00592F26" w:rsidP="00592F26">
            <w:r w:rsidRPr="00895E3A">
              <w:t>Код статуса</w:t>
            </w:r>
          </w:p>
        </w:tc>
        <w:tc>
          <w:tcPr>
            <w:tcW w:w="2648" w:type="dxa"/>
          </w:tcPr>
          <w:p w14:paraId="68FECD98" w14:textId="77777777" w:rsidR="00592F26" w:rsidRPr="00895E3A" w:rsidRDefault="00592F26" w:rsidP="00592F26">
            <w:r w:rsidRPr="00895E3A">
              <w:t>Код статуса.</w:t>
            </w:r>
          </w:p>
        </w:tc>
        <w:tc>
          <w:tcPr>
            <w:tcW w:w="2126" w:type="dxa"/>
          </w:tcPr>
          <w:p w14:paraId="68FECD99" w14:textId="77777777" w:rsidR="00592F26" w:rsidRPr="00895E3A" w:rsidRDefault="00592F26" w:rsidP="00592F26">
            <w:r w:rsidRPr="00895E3A">
              <w:t>Да</w:t>
            </w:r>
          </w:p>
        </w:tc>
      </w:tr>
      <w:tr w:rsidR="00592F26" w:rsidRPr="00895E3A" w14:paraId="68FECD9E" w14:textId="77777777" w:rsidTr="00592F26">
        <w:tc>
          <w:tcPr>
            <w:tcW w:w="1855" w:type="dxa"/>
          </w:tcPr>
          <w:p w14:paraId="68FECD9B" w14:textId="77777777" w:rsidR="00592F26" w:rsidRPr="00895E3A" w:rsidRDefault="00592F26" w:rsidP="00592F26">
            <w:r w:rsidRPr="00895E3A">
              <w:t>Имя статуса</w:t>
            </w:r>
          </w:p>
        </w:tc>
        <w:tc>
          <w:tcPr>
            <w:tcW w:w="2648" w:type="dxa"/>
          </w:tcPr>
          <w:p w14:paraId="68FECD9C" w14:textId="77777777" w:rsidR="00592F26" w:rsidRPr="00895E3A" w:rsidRDefault="00592F26" w:rsidP="00592F26">
            <w:r w:rsidRPr="00895E3A">
              <w:t>Имя статуса</w:t>
            </w:r>
          </w:p>
        </w:tc>
        <w:tc>
          <w:tcPr>
            <w:tcW w:w="2126" w:type="dxa"/>
          </w:tcPr>
          <w:p w14:paraId="68FECD9D" w14:textId="77777777" w:rsidR="00592F26" w:rsidRPr="00895E3A" w:rsidRDefault="00592F26" w:rsidP="00592F26">
            <w:r w:rsidRPr="00895E3A">
              <w:t>Да</w:t>
            </w:r>
          </w:p>
        </w:tc>
      </w:tr>
    </w:tbl>
    <w:p w14:paraId="68FECD9F" w14:textId="77777777" w:rsidR="00592F26" w:rsidRPr="00895E3A" w:rsidRDefault="00592F26" w:rsidP="00592F26">
      <w:pPr>
        <w:pStyle w:val="Heading4"/>
        <w:numPr>
          <w:ilvl w:val="3"/>
          <w:numId w:val="13"/>
        </w:numPr>
      </w:pPr>
      <w:bookmarkStart w:id="1136" w:name="_Toc370583273"/>
      <w:r w:rsidRPr="00895E3A">
        <w:t>Данные</w:t>
      </w:r>
      <w:bookmarkEnd w:id="1136"/>
    </w:p>
    <w:p w14:paraId="68FECDA0" w14:textId="77777777" w:rsidR="00592F26" w:rsidRPr="00895E3A" w:rsidRDefault="00592F26" w:rsidP="00592F26">
      <w:r w:rsidRPr="00895E3A">
        <w:t>Справочник всегда содержит следующие записи:</w:t>
      </w:r>
    </w:p>
    <w:tbl>
      <w:tblPr>
        <w:tblStyle w:val="TableGrid"/>
        <w:tblW w:w="4587" w:type="pct"/>
        <w:tblLook w:val="04A0" w:firstRow="1" w:lastRow="0" w:firstColumn="1" w:lastColumn="0" w:noHBand="0" w:noVBand="1"/>
      </w:tblPr>
      <w:tblGrid>
        <w:gridCol w:w="991"/>
        <w:gridCol w:w="4328"/>
        <w:gridCol w:w="3720"/>
      </w:tblGrid>
      <w:tr w:rsidR="00592F26" w:rsidRPr="00895E3A" w14:paraId="68FECDA4" w14:textId="77777777" w:rsidTr="00FF1219">
        <w:tc>
          <w:tcPr>
            <w:tcW w:w="548" w:type="pct"/>
          </w:tcPr>
          <w:p w14:paraId="68FECDA1" w14:textId="77777777" w:rsidR="00592F26" w:rsidRPr="00895E3A" w:rsidRDefault="00592F26" w:rsidP="00592F26">
            <w:pPr>
              <w:rPr>
                <w:b/>
              </w:rPr>
            </w:pPr>
            <w:r w:rsidRPr="00895E3A">
              <w:rPr>
                <w:b/>
              </w:rPr>
              <w:t>Код статуса</w:t>
            </w:r>
          </w:p>
        </w:tc>
        <w:tc>
          <w:tcPr>
            <w:tcW w:w="2394" w:type="pct"/>
          </w:tcPr>
          <w:p w14:paraId="68FECDA2" w14:textId="77777777" w:rsidR="00592F26" w:rsidRPr="00895E3A" w:rsidRDefault="00592F26" w:rsidP="00592F26">
            <w:pPr>
              <w:rPr>
                <w:b/>
              </w:rPr>
            </w:pPr>
            <w:r w:rsidRPr="00895E3A">
              <w:rPr>
                <w:b/>
              </w:rPr>
              <w:t>Имя статуса</w:t>
            </w:r>
          </w:p>
        </w:tc>
        <w:tc>
          <w:tcPr>
            <w:tcW w:w="2058" w:type="pct"/>
          </w:tcPr>
          <w:p w14:paraId="68FECDA3" w14:textId="77777777" w:rsidR="00592F26" w:rsidRPr="00895E3A" w:rsidRDefault="00592F26" w:rsidP="00592F26">
            <w:pPr>
              <w:rPr>
                <w:b/>
              </w:rPr>
            </w:pPr>
            <w:r w:rsidRPr="00895E3A">
              <w:rPr>
                <w:b/>
              </w:rPr>
              <w:t>Объяснение</w:t>
            </w:r>
          </w:p>
        </w:tc>
      </w:tr>
      <w:tr w:rsidR="00024403" w:rsidRPr="00895E3A" w14:paraId="68FECDA8" w14:textId="77777777" w:rsidTr="00FF1219">
        <w:tc>
          <w:tcPr>
            <w:tcW w:w="548" w:type="pct"/>
          </w:tcPr>
          <w:p w14:paraId="68FECDA5" w14:textId="77777777" w:rsidR="00024403" w:rsidRPr="00895E3A" w:rsidRDefault="00024403" w:rsidP="00592F26">
            <w:r w:rsidRPr="00895E3A">
              <w:t>0</w:t>
            </w:r>
          </w:p>
        </w:tc>
        <w:tc>
          <w:tcPr>
            <w:tcW w:w="2394" w:type="pct"/>
          </w:tcPr>
          <w:p w14:paraId="68FECDA6" w14:textId="77777777" w:rsidR="00024403" w:rsidRPr="00895E3A" w:rsidRDefault="00024403" w:rsidP="00592F26">
            <w:r w:rsidRPr="00895E3A">
              <w:t>Черновик</w:t>
            </w:r>
            <w:r w:rsidR="00BE43AF" w:rsidRPr="00895E3A">
              <w:t xml:space="preserve"> (Draft)</w:t>
            </w:r>
          </w:p>
        </w:tc>
        <w:tc>
          <w:tcPr>
            <w:tcW w:w="2058" w:type="pct"/>
          </w:tcPr>
          <w:p w14:paraId="68FECDA7" w14:textId="77777777" w:rsidR="00024403" w:rsidRPr="00895E3A" w:rsidRDefault="00024403" w:rsidP="00592F26">
            <w:r w:rsidRPr="00895E3A">
              <w:t>Заказ зарегистрирован в системе</w:t>
            </w:r>
          </w:p>
        </w:tc>
      </w:tr>
      <w:tr w:rsidR="00592F26" w:rsidRPr="00895E3A" w14:paraId="68FECDAC" w14:textId="77777777" w:rsidTr="00FF1219">
        <w:tc>
          <w:tcPr>
            <w:tcW w:w="548" w:type="pct"/>
          </w:tcPr>
          <w:p w14:paraId="68FECDA9" w14:textId="77777777" w:rsidR="00592F26" w:rsidRPr="00895E3A" w:rsidRDefault="00024403" w:rsidP="00592F26">
            <w:r w:rsidRPr="00895E3A">
              <w:t>5</w:t>
            </w:r>
          </w:p>
        </w:tc>
        <w:tc>
          <w:tcPr>
            <w:tcW w:w="2394" w:type="pct"/>
          </w:tcPr>
          <w:p w14:paraId="68FECDAA" w14:textId="77777777" w:rsidR="00592F26" w:rsidRPr="00895E3A" w:rsidRDefault="00592F26" w:rsidP="00592F26">
            <w:r w:rsidRPr="00895E3A">
              <w:t>Оформление</w:t>
            </w:r>
            <w:r w:rsidR="00BE43AF" w:rsidRPr="00895E3A">
              <w:t xml:space="preserve"> (Registration)</w:t>
            </w:r>
          </w:p>
        </w:tc>
        <w:tc>
          <w:tcPr>
            <w:tcW w:w="2058" w:type="pct"/>
          </w:tcPr>
          <w:p w14:paraId="68FECDAB" w14:textId="77777777" w:rsidR="00592F26" w:rsidRPr="00895E3A" w:rsidRDefault="00592F26" w:rsidP="00592F26">
            <w:r w:rsidRPr="00895E3A">
              <w:t>Заказ прошёл предварительную проверку у партнёра</w:t>
            </w:r>
          </w:p>
        </w:tc>
      </w:tr>
      <w:tr w:rsidR="00592F26" w:rsidRPr="00895E3A" w14:paraId="68FECDB0" w14:textId="77777777" w:rsidTr="00FF1219">
        <w:tc>
          <w:tcPr>
            <w:tcW w:w="548" w:type="pct"/>
          </w:tcPr>
          <w:p w14:paraId="68FECDAD" w14:textId="77777777" w:rsidR="00592F26" w:rsidRPr="00895E3A" w:rsidRDefault="00592F26" w:rsidP="00592F26">
            <w:r w:rsidRPr="00895E3A">
              <w:t>10</w:t>
            </w:r>
          </w:p>
        </w:tc>
        <w:tc>
          <w:tcPr>
            <w:tcW w:w="2394" w:type="pct"/>
          </w:tcPr>
          <w:p w14:paraId="68FECDAE" w14:textId="77777777" w:rsidR="00592F26" w:rsidRPr="00895E3A" w:rsidRDefault="00592F26" w:rsidP="00592F26">
            <w:r w:rsidRPr="00895E3A">
              <w:t>В обработке</w:t>
            </w:r>
            <w:r w:rsidR="00BE43AF" w:rsidRPr="00895E3A">
              <w:t xml:space="preserve"> (Processing)</w:t>
            </w:r>
          </w:p>
        </w:tc>
        <w:tc>
          <w:tcPr>
            <w:tcW w:w="2058" w:type="pct"/>
          </w:tcPr>
          <w:p w14:paraId="68FECDAF" w14:textId="77777777" w:rsidR="00592F26" w:rsidRPr="00895E3A" w:rsidRDefault="00592F26" w:rsidP="00592F26">
            <w:r w:rsidRPr="00895E3A">
              <w:t>Произошёл ввод OTP и заказ отправлен на подтверждение партнёру</w:t>
            </w:r>
          </w:p>
        </w:tc>
      </w:tr>
      <w:tr w:rsidR="00592F26" w:rsidRPr="00895E3A" w14:paraId="68FECDB4" w14:textId="77777777" w:rsidTr="00FF1219">
        <w:tc>
          <w:tcPr>
            <w:tcW w:w="548" w:type="pct"/>
          </w:tcPr>
          <w:p w14:paraId="68FECDB1" w14:textId="77777777" w:rsidR="00592F26" w:rsidRPr="00895E3A" w:rsidRDefault="00592F26" w:rsidP="00592F26">
            <w:r w:rsidRPr="00895E3A">
              <w:t>20</w:t>
            </w:r>
          </w:p>
        </w:tc>
        <w:tc>
          <w:tcPr>
            <w:tcW w:w="2394" w:type="pct"/>
          </w:tcPr>
          <w:p w14:paraId="68FECDB2" w14:textId="77777777" w:rsidR="00592F26" w:rsidRPr="00895E3A" w:rsidRDefault="00592F26" w:rsidP="00592F26">
            <w:proofErr w:type="gramStart"/>
            <w:r w:rsidRPr="00895E3A">
              <w:t>Аннулирован</w:t>
            </w:r>
            <w:proofErr w:type="gramEnd"/>
            <w:r w:rsidRPr="00895E3A">
              <w:t>_партнером</w:t>
            </w:r>
            <w:r w:rsidR="00BE43AF" w:rsidRPr="00895E3A">
              <w:t xml:space="preserve"> (CancelledByPartner)</w:t>
            </w:r>
          </w:p>
        </w:tc>
        <w:tc>
          <w:tcPr>
            <w:tcW w:w="2058" w:type="pct"/>
          </w:tcPr>
          <w:p w14:paraId="68FECDB3" w14:textId="77777777" w:rsidR="00592F26" w:rsidRPr="00895E3A" w:rsidRDefault="00592F26" w:rsidP="00592F26">
            <w:r w:rsidRPr="00895E3A">
              <w:t>Заказ аннулирован партнёром</w:t>
            </w:r>
          </w:p>
        </w:tc>
      </w:tr>
      <w:tr w:rsidR="00592F26" w:rsidRPr="00895E3A" w14:paraId="68FECDB8" w14:textId="77777777" w:rsidTr="00FF1219">
        <w:tc>
          <w:tcPr>
            <w:tcW w:w="548" w:type="pct"/>
          </w:tcPr>
          <w:p w14:paraId="68FECDB5" w14:textId="77777777" w:rsidR="00592F26" w:rsidRPr="00895E3A" w:rsidRDefault="00592F26" w:rsidP="00592F26">
            <w:r w:rsidRPr="00895E3A">
              <w:t>30</w:t>
            </w:r>
          </w:p>
        </w:tc>
        <w:tc>
          <w:tcPr>
            <w:tcW w:w="2394" w:type="pct"/>
          </w:tcPr>
          <w:p w14:paraId="68FECDB6" w14:textId="77777777" w:rsidR="00592F26" w:rsidRPr="00895E3A" w:rsidRDefault="00592F26" w:rsidP="00592F26">
            <w:r w:rsidRPr="00895E3A">
              <w:t>Требует_доставки</w:t>
            </w:r>
            <w:r w:rsidR="00D52CEE" w:rsidRPr="00895E3A">
              <w:t xml:space="preserve"> (DeliveryWaiting)</w:t>
            </w:r>
          </w:p>
        </w:tc>
        <w:tc>
          <w:tcPr>
            <w:tcW w:w="2058" w:type="pct"/>
          </w:tcPr>
          <w:p w14:paraId="68FECDB7" w14:textId="77777777" w:rsidR="00592F26" w:rsidRPr="00895E3A" w:rsidRDefault="00592F26" w:rsidP="00592F26">
            <w:r w:rsidRPr="00895E3A">
              <w:t>Партнёр подтвердил заказ</w:t>
            </w:r>
          </w:p>
        </w:tc>
      </w:tr>
      <w:tr w:rsidR="00592F26" w:rsidRPr="00895E3A" w14:paraId="68FECDBC" w14:textId="77777777" w:rsidTr="00FF1219">
        <w:tc>
          <w:tcPr>
            <w:tcW w:w="548" w:type="pct"/>
          </w:tcPr>
          <w:p w14:paraId="68FECDB9" w14:textId="77777777" w:rsidR="00592F26" w:rsidRPr="00895E3A" w:rsidRDefault="00592F26" w:rsidP="00592F26">
            <w:r w:rsidRPr="00895E3A">
              <w:lastRenderedPageBreak/>
              <w:t>40</w:t>
            </w:r>
          </w:p>
        </w:tc>
        <w:tc>
          <w:tcPr>
            <w:tcW w:w="2394" w:type="pct"/>
          </w:tcPr>
          <w:p w14:paraId="68FECDBA" w14:textId="77777777" w:rsidR="00592F26" w:rsidRPr="00895E3A" w:rsidRDefault="00592F26" w:rsidP="00592F26">
            <w:r w:rsidRPr="00895E3A">
              <w:t>Доставка</w:t>
            </w:r>
            <w:r w:rsidR="00D52CEE" w:rsidRPr="00895E3A">
              <w:t xml:space="preserve"> (Delivery)</w:t>
            </w:r>
          </w:p>
        </w:tc>
        <w:tc>
          <w:tcPr>
            <w:tcW w:w="2058" w:type="pct"/>
          </w:tcPr>
          <w:p w14:paraId="68FECDBB" w14:textId="77777777" w:rsidR="00592F26" w:rsidRPr="00895E3A" w:rsidRDefault="00592F26" w:rsidP="00592F26">
            <w:r w:rsidRPr="00895E3A">
              <w:t>Заказ в процессе доставки</w:t>
            </w:r>
          </w:p>
        </w:tc>
      </w:tr>
      <w:tr w:rsidR="00592F26" w:rsidRPr="00895E3A" w14:paraId="68FECDC0" w14:textId="77777777" w:rsidTr="00FF1219">
        <w:tc>
          <w:tcPr>
            <w:tcW w:w="548" w:type="pct"/>
          </w:tcPr>
          <w:p w14:paraId="68FECDBD" w14:textId="77777777" w:rsidR="00592F26" w:rsidRPr="00895E3A" w:rsidRDefault="00592F26" w:rsidP="00592F26">
            <w:r w:rsidRPr="00895E3A">
              <w:t>50</w:t>
            </w:r>
          </w:p>
        </w:tc>
        <w:tc>
          <w:tcPr>
            <w:tcW w:w="2394" w:type="pct"/>
          </w:tcPr>
          <w:p w14:paraId="68FECDBE" w14:textId="77777777" w:rsidR="00592F26" w:rsidRPr="00895E3A" w:rsidRDefault="00592F26" w:rsidP="00592F26">
            <w:r w:rsidRPr="00895E3A">
              <w:t>Доставлен</w:t>
            </w:r>
            <w:r w:rsidR="00D52CEE" w:rsidRPr="00895E3A">
              <w:t xml:space="preserve"> (Delivered)</w:t>
            </w:r>
          </w:p>
        </w:tc>
        <w:tc>
          <w:tcPr>
            <w:tcW w:w="2058" w:type="pct"/>
          </w:tcPr>
          <w:p w14:paraId="68FECDBF" w14:textId="77777777" w:rsidR="00592F26" w:rsidRPr="00895E3A" w:rsidRDefault="00592F26" w:rsidP="00592F26">
            <w:r w:rsidRPr="00895E3A">
              <w:t>Заказ доставлен</w:t>
            </w:r>
          </w:p>
        </w:tc>
      </w:tr>
      <w:tr w:rsidR="00592F26" w:rsidRPr="00895E3A" w14:paraId="68FECDC4" w14:textId="77777777" w:rsidTr="00FF1219">
        <w:tc>
          <w:tcPr>
            <w:tcW w:w="548" w:type="pct"/>
          </w:tcPr>
          <w:p w14:paraId="68FECDC1" w14:textId="77777777" w:rsidR="00592F26" w:rsidRPr="00895E3A" w:rsidRDefault="00592F26" w:rsidP="00592F26">
            <w:pPr>
              <w:rPr>
                <w:highlight w:val="green"/>
              </w:rPr>
            </w:pPr>
            <w:commentRangeStart w:id="1137"/>
            <w:r w:rsidRPr="00895E3A">
              <w:rPr>
                <w:highlight w:val="green"/>
              </w:rPr>
              <w:t>51</w:t>
            </w:r>
          </w:p>
        </w:tc>
        <w:tc>
          <w:tcPr>
            <w:tcW w:w="2394" w:type="pct"/>
          </w:tcPr>
          <w:p w14:paraId="68FECDC2" w14:textId="77777777" w:rsidR="00592F26" w:rsidRPr="00895E3A" w:rsidRDefault="00592F26" w:rsidP="00FF1219">
            <w:pPr>
              <w:rPr>
                <w:highlight w:val="green"/>
              </w:rPr>
            </w:pPr>
            <w:proofErr w:type="gramStart"/>
            <w:r w:rsidRPr="00895E3A">
              <w:rPr>
                <w:highlight w:val="green"/>
              </w:rPr>
              <w:t>Доставлен</w:t>
            </w:r>
            <w:proofErr w:type="gramEnd"/>
            <w:r w:rsidRPr="00895E3A">
              <w:rPr>
                <w:highlight w:val="green"/>
              </w:rPr>
              <w:t>_с_задержкой</w:t>
            </w:r>
            <w:r w:rsidR="00D52CEE" w:rsidRPr="00895E3A">
              <w:rPr>
                <w:highlight w:val="green"/>
              </w:rPr>
              <w:t xml:space="preserve"> (</w:t>
            </w:r>
            <w:r w:rsidR="00D52CEE" w:rsidRPr="00895E3A">
              <w:t>DeliveredWithDelay)</w:t>
            </w:r>
          </w:p>
        </w:tc>
        <w:tc>
          <w:tcPr>
            <w:tcW w:w="2058" w:type="pct"/>
          </w:tcPr>
          <w:p w14:paraId="68FECDC3" w14:textId="77777777" w:rsidR="00592F26" w:rsidRPr="00895E3A" w:rsidRDefault="00FF1219" w:rsidP="00FF1219">
            <w:r w:rsidRPr="00895E3A">
              <w:rPr>
                <w:highlight w:val="green"/>
              </w:rPr>
              <w:t>Заказ доставлен с задержкой</w:t>
            </w:r>
            <w:commentRangeEnd w:id="1137"/>
            <w:r w:rsidRPr="00895E3A">
              <w:rPr>
                <w:rStyle w:val="CommentReference"/>
              </w:rPr>
              <w:commentReference w:id="1137"/>
            </w:r>
          </w:p>
        </w:tc>
      </w:tr>
      <w:tr w:rsidR="00592F26" w:rsidRPr="00895E3A" w14:paraId="68FECDC8" w14:textId="77777777" w:rsidTr="00FF1219">
        <w:tc>
          <w:tcPr>
            <w:tcW w:w="548" w:type="pct"/>
          </w:tcPr>
          <w:p w14:paraId="68FECDC5" w14:textId="77777777" w:rsidR="00592F26" w:rsidRPr="00895E3A" w:rsidRDefault="00592F26" w:rsidP="00592F26">
            <w:r w:rsidRPr="00895E3A">
              <w:t>60</w:t>
            </w:r>
          </w:p>
        </w:tc>
        <w:tc>
          <w:tcPr>
            <w:tcW w:w="2394" w:type="pct"/>
          </w:tcPr>
          <w:p w14:paraId="68FECDC6" w14:textId="77777777" w:rsidR="00592F26" w:rsidRPr="00895E3A" w:rsidRDefault="00592F26" w:rsidP="00592F26">
            <w:r w:rsidRPr="00895E3A">
              <w:t>Не доставлен</w:t>
            </w:r>
            <w:r w:rsidR="00D52CEE" w:rsidRPr="00895E3A">
              <w:t xml:space="preserve"> (NotDelivered)</w:t>
            </w:r>
          </w:p>
        </w:tc>
        <w:tc>
          <w:tcPr>
            <w:tcW w:w="2058" w:type="pct"/>
          </w:tcPr>
          <w:p w14:paraId="68FECDC7" w14:textId="77777777" w:rsidR="00592F26" w:rsidRPr="00895E3A" w:rsidRDefault="00592F26" w:rsidP="00592F26">
            <w:r w:rsidRPr="00895E3A">
              <w:t>Не доставлен</w:t>
            </w:r>
          </w:p>
        </w:tc>
      </w:tr>
    </w:tbl>
    <w:p w14:paraId="68FECDC9" w14:textId="77777777" w:rsidR="00592F26" w:rsidRPr="00895E3A" w:rsidRDefault="00592F26" w:rsidP="00592F26">
      <w:pPr>
        <w:pStyle w:val="Heading4"/>
        <w:numPr>
          <w:ilvl w:val="3"/>
          <w:numId w:val="13"/>
        </w:numPr>
      </w:pPr>
      <w:bookmarkStart w:id="1138" w:name="_Toc370583274"/>
      <w:r w:rsidRPr="00895E3A">
        <w:t>Версионирование</w:t>
      </w:r>
      <w:bookmarkEnd w:id="1138"/>
    </w:p>
    <w:p w14:paraId="68FECDCA" w14:textId="77777777" w:rsidR="00592F26" w:rsidRPr="00895E3A" w:rsidRDefault="00592F26" w:rsidP="00592F26">
      <w:r w:rsidRPr="00895E3A">
        <w:t>Для записей не ведется история версий.</w:t>
      </w:r>
    </w:p>
    <w:p w14:paraId="68FECDCB" w14:textId="77777777" w:rsidR="00825D35" w:rsidRPr="00895E3A" w:rsidRDefault="00960B0E" w:rsidP="00825D35">
      <w:pPr>
        <w:pStyle w:val="Heading3"/>
        <w:numPr>
          <w:ilvl w:val="2"/>
          <w:numId w:val="13"/>
        </w:numPr>
      </w:pPr>
      <w:bookmarkStart w:id="1139" w:name="_Справочник_публичных_статусов"/>
      <w:bookmarkStart w:id="1140" w:name="_Toc370583275"/>
      <w:bookmarkEnd w:id="1139"/>
      <w:r w:rsidRPr="00895E3A">
        <w:t xml:space="preserve">Справочник </w:t>
      </w:r>
      <w:r w:rsidR="00592F26" w:rsidRPr="00895E3A">
        <w:t xml:space="preserve">публичных </w:t>
      </w:r>
      <w:r w:rsidRPr="00895E3A">
        <w:t>с</w:t>
      </w:r>
      <w:r w:rsidR="00825D35" w:rsidRPr="00895E3A">
        <w:t>татус</w:t>
      </w:r>
      <w:r w:rsidRPr="00895E3A">
        <w:t>ов</w:t>
      </w:r>
      <w:r w:rsidR="00825D35" w:rsidRPr="00895E3A">
        <w:t xml:space="preserve"> заказа</w:t>
      </w:r>
      <w:bookmarkEnd w:id="1140"/>
    </w:p>
    <w:p w14:paraId="68FECDCC" w14:textId="77777777" w:rsidR="00825D35" w:rsidRPr="00895E3A" w:rsidRDefault="00825D35" w:rsidP="00825D35">
      <w:pPr>
        <w:pStyle w:val="Heading4"/>
        <w:numPr>
          <w:ilvl w:val="3"/>
          <w:numId w:val="13"/>
        </w:numPr>
      </w:pPr>
      <w:bookmarkStart w:id="1141" w:name="_Toc370583276"/>
      <w:r w:rsidRPr="00895E3A">
        <w:t>Определение</w:t>
      </w:r>
      <w:bookmarkEnd w:id="1141"/>
    </w:p>
    <w:p w14:paraId="68FECDCD" w14:textId="77777777" w:rsidR="00825D35" w:rsidRPr="00895E3A" w:rsidRDefault="00BF5E9B" w:rsidP="00825D35">
      <w:r w:rsidRPr="00895E3A">
        <w:t>Справочник стат</w:t>
      </w:r>
      <w:r w:rsidR="00825D35" w:rsidRPr="00895E3A">
        <w:t xml:space="preserve">усов заказа хранит </w:t>
      </w:r>
      <w:proofErr w:type="gramStart"/>
      <w:r w:rsidR="00825D35" w:rsidRPr="00895E3A">
        <w:t>статусы</w:t>
      </w:r>
      <w:proofErr w:type="gramEnd"/>
      <w:r w:rsidR="00825D35" w:rsidRPr="00895E3A">
        <w:t xml:space="preserve"> используемые для </w:t>
      </w:r>
      <w:r w:rsidRPr="00895E3A">
        <w:t>отображения статуса заказа конечному пользователю</w:t>
      </w:r>
      <w:r w:rsidR="00825D35" w:rsidRPr="00895E3A">
        <w:t>.</w:t>
      </w:r>
    </w:p>
    <w:p w14:paraId="68FECDCE" w14:textId="77777777" w:rsidR="00825D35" w:rsidRPr="00895E3A" w:rsidRDefault="00825D35" w:rsidP="00825D35">
      <w:pPr>
        <w:pStyle w:val="Heading4"/>
        <w:numPr>
          <w:ilvl w:val="3"/>
          <w:numId w:val="13"/>
        </w:numPr>
      </w:pPr>
      <w:bookmarkStart w:id="1142" w:name="_Toc370583277"/>
      <w:r w:rsidRPr="00895E3A">
        <w:t>Допустимые операции</w:t>
      </w:r>
      <w:bookmarkEnd w:id="1142"/>
    </w:p>
    <w:p w14:paraId="68FECDCF" w14:textId="77777777" w:rsidR="00825D35" w:rsidRPr="00895E3A" w:rsidRDefault="00825D35" w:rsidP="00825D35">
      <w:pPr>
        <w:pStyle w:val="Heading4"/>
        <w:numPr>
          <w:ilvl w:val="0"/>
          <w:numId w:val="0"/>
        </w:numPr>
      </w:pPr>
      <w:bookmarkStart w:id="1143" w:name="_Toc370583278"/>
      <w:r w:rsidRPr="00895E3A">
        <w:rPr>
          <w:bCs w:val="0"/>
          <w:iCs w:val="0"/>
          <w:sz w:val="20"/>
        </w:rPr>
        <w:t>Справочник является постоянным. Никакие операции по изменению справочника не допускаются.</w:t>
      </w:r>
      <w:bookmarkEnd w:id="1143"/>
    </w:p>
    <w:p w14:paraId="68FECDD0" w14:textId="77777777" w:rsidR="00825D35" w:rsidRPr="00895E3A" w:rsidRDefault="00825D35" w:rsidP="00825D35">
      <w:pPr>
        <w:pStyle w:val="Heading4"/>
        <w:numPr>
          <w:ilvl w:val="3"/>
          <w:numId w:val="13"/>
        </w:numPr>
      </w:pPr>
      <w:bookmarkStart w:id="1144" w:name="_Toc370583279"/>
      <w:r w:rsidRPr="00895E3A">
        <w:t>Структура</w:t>
      </w:r>
      <w:bookmarkEnd w:id="1144"/>
    </w:p>
    <w:p w14:paraId="68FECDD1" w14:textId="77777777" w:rsidR="00825D35" w:rsidRPr="00895E3A" w:rsidRDefault="00825D35" w:rsidP="00825D35">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72</w:t>
      </w:r>
      <w:r w:rsidR="00E74F79" w:rsidRPr="00895E3A">
        <w:rPr>
          <w:noProof/>
        </w:rPr>
        <w:fldChar w:fldCharType="end"/>
      </w:r>
      <w:r w:rsidRPr="00895E3A">
        <w:t xml:space="preserve"> Структура справочника статусов доступности пользователя</w:t>
      </w:r>
    </w:p>
    <w:tbl>
      <w:tblPr>
        <w:tblStyle w:val="TableGrid"/>
        <w:tblW w:w="0" w:type="auto"/>
        <w:tblLayout w:type="fixed"/>
        <w:tblLook w:val="04A0" w:firstRow="1" w:lastRow="0" w:firstColumn="1" w:lastColumn="0" w:noHBand="0" w:noVBand="1"/>
      </w:tblPr>
      <w:tblGrid>
        <w:gridCol w:w="1855"/>
        <w:gridCol w:w="2648"/>
        <w:gridCol w:w="2126"/>
      </w:tblGrid>
      <w:tr w:rsidR="00825D35" w:rsidRPr="00895E3A" w14:paraId="68FECDD5" w14:textId="77777777" w:rsidTr="00825D35">
        <w:tc>
          <w:tcPr>
            <w:tcW w:w="1855" w:type="dxa"/>
          </w:tcPr>
          <w:p w14:paraId="68FECDD2" w14:textId="77777777" w:rsidR="00825D35" w:rsidRPr="00895E3A" w:rsidRDefault="00825D35" w:rsidP="00825D35">
            <w:pPr>
              <w:rPr>
                <w:b/>
              </w:rPr>
            </w:pPr>
            <w:r w:rsidRPr="00895E3A">
              <w:rPr>
                <w:b/>
              </w:rPr>
              <w:t>Атрибут</w:t>
            </w:r>
          </w:p>
        </w:tc>
        <w:tc>
          <w:tcPr>
            <w:tcW w:w="2648" w:type="dxa"/>
          </w:tcPr>
          <w:p w14:paraId="68FECDD3" w14:textId="77777777" w:rsidR="00825D35" w:rsidRPr="00895E3A" w:rsidRDefault="00825D35" w:rsidP="00825D35">
            <w:pPr>
              <w:rPr>
                <w:b/>
              </w:rPr>
            </w:pPr>
            <w:r w:rsidRPr="00895E3A">
              <w:rPr>
                <w:b/>
              </w:rPr>
              <w:t>Описание</w:t>
            </w:r>
          </w:p>
        </w:tc>
        <w:tc>
          <w:tcPr>
            <w:tcW w:w="2126" w:type="dxa"/>
          </w:tcPr>
          <w:p w14:paraId="68FECDD4" w14:textId="77777777" w:rsidR="00825D35" w:rsidRPr="00895E3A" w:rsidRDefault="00825D35" w:rsidP="00825D35">
            <w:pPr>
              <w:rPr>
                <w:b/>
              </w:rPr>
            </w:pPr>
            <w:r w:rsidRPr="00895E3A">
              <w:rPr>
                <w:b/>
              </w:rPr>
              <w:t>Обязательный?</w:t>
            </w:r>
          </w:p>
        </w:tc>
      </w:tr>
      <w:tr w:rsidR="00825D35" w:rsidRPr="00895E3A" w14:paraId="68FECDD9" w14:textId="77777777" w:rsidTr="00825D35">
        <w:tc>
          <w:tcPr>
            <w:tcW w:w="1855" w:type="dxa"/>
          </w:tcPr>
          <w:p w14:paraId="68FECDD6" w14:textId="77777777" w:rsidR="00825D35" w:rsidRPr="00895E3A" w:rsidRDefault="00825D35" w:rsidP="00825D35">
            <w:r w:rsidRPr="00895E3A">
              <w:t>Код статуса</w:t>
            </w:r>
          </w:p>
        </w:tc>
        <w:tc>
          <w:tcPr>
            <w:tcW w:w="2648" w:type="dxa"/>
          </w:tcPr>
          <w:p w14:paraId="68FECDD7" w14:textId="77777777" w:rsidR="00825D35" w:rsidRPr="00895E3A" w:rsidRDefault="00825D35" w:rsidP="00825D35">
            <w:r w:rsidRPr="00895E3A">
              <w:t>Код статуса.</w:t>
            </w:r>
          </w:p>
        </w:tc>
        <w:tc>
          <w:tcPr>
            <w:tcW w:w="2126" w:type="dxa"/>
          </w:tcPr>
          <w:p w14:paraId="68FECDD8" w14:textId="77777777" w:rsidR="00825D35" w:rsidRPr="00895E3A" w:rsidRDefault="00825D35" w:rsidP="00825D35">
            <w:r w:rsidRPr="00895E3A">
              <w:t>Да</w:t>
            </w:r>
          </w:p>
        </w:tc>
      </w:tr>
      <w:tr w:rsidR="00825D35" w:rsidRPr="00895E3A" w14:paraId="68FECDDD" w14:textId="77777777" w:rsidTr="00825D35">
        <w:tc>
          <w:tcPr>
            <w:tcW w:w="1855" w:type="dxa"/>
          </w:tcPr>
          <w:p w14:paraId="68FECDDA" w14:textId="77777777" w:rsidR="00825D35" w:rsidRPr="00895E3A" w:rsidRDefault="00825D35" w:rsidP="00825D35">
            <w:r w:rsidRPr="00895E3A">
              <w:t>Имя статуса</w:t>
            </w:r>
          </w:p>
        </w:tc>
        <w:tc>
          <w:tcPr>
            <w:tcW w:w="2648" w:type="dxa"/>
          </w:tcPr>
          <w:p w14:paraId="68FECDDB" w14:textId="77777777" w:rsidR="00825D35" w:rsidRPr="00895E3A" w:rsidRDefault="00825D35" w:rsidP="00825D35">
            <w:r w:rsidRPr="00895E3A">
              <w:t>Имя статуса</w:t>
            </w:r>
          </w:p>
        </w:tc>
        <w:tc>
          <w:tcPr>
            <w:tcW w:w="2126" w:type="dxa"/>
          </w:tcPr>
          <w:p w14:paraId="68FECDDC" w14:textId="77777777" w:rsidR="00825D35" w:rsidRPr="00895E3A" w:rsidRDefault="00825D35" w:rsidP="00825D35">
            <w:r w:rsidRPr="00895E3A">
              <w:t>Да</w:t>
            </w:r>
          </w:p>
        </w:tc>
      </w:tr>
    </w:tbl>
    <w:p w14:paraId="68FECDDE" w14:textId="77777777" w:rsidR="00825D35" w:rsidRPr="00895E3A" w:rsidRDefault="00825D35" w:rsidP="00825D35">
      <w:pPr>
        <w:pStyle w:val="Heading4"/>
        <w:numPr>
          <w:ilvl w:val="3"/>
          <w:numId w:val="13"/>
        </w:numPr>
      </w:pPr>
      <w:bookmarkStart w:id="1145" w:name="_Toc370583280"/>
      <w:r w:rsidRPr="00895E3A">
        <w:t>Данные</w:t>
      </w:r>
      <w:bookmarkEnd w:id="1145"/>
    </w:p>
    <w:p w14:paraId="68FECDDF" w14:textId="77777777" w:rsidR="00825D35" w:rsidRPr="00895E3A" w:rsidRDefault="00825D35" w:rsidP="00825D35">
      <w:r w:rsidRPr="00895E3A">
        <w:t>Справочник всегда содержит следующие записи:</w:t>
      </w:r>
    </w:p>
    <w:tbl>
      <w:tblPr>
        <w:tblStyle w:val="TableGrid"/>
        <w:tblW w:w="4587" w:type="pct"/>
        <w:tblLook w:val="04A0" w:firstRow="1" w:lastRow="0" w:firstColumn="1" w:lastColumn="0" w:noHBand="0" w:noVBand="1"/>
      </w:tblPr>
      <w:tblGrid>
        <w:gridCol w:w="991"/>
        <w:gridCol w:w="4328"/>
        <w:gridCol w:w="3720"/>
      </w:tblGrid>
      <w:tr w:rsidR="00825D35" w:rsidRPr="00895E3A" w14:paraId="68FECDE3" w14:textId="77777777" w:rsidTr="00BF5E9B">
        <w:tc>
          <w:tcPr>
            <w:tcW w:w="548" w:type="pct"/>
          </w:tcPr>
          <w:p w14:paraId="68FECDE0" w14:textId="77777777" w:rsidR="00825D35" w:rsidRPr="00895E3A" w:rsidRDefault="00825D35" w:rsidP="00825D35">
            <w:pPr>
              <w:rPr>
                <w:b/>
              </w:rPr>
            </w:pPr>
            <w:r w:rsidRPr="00895E3A">
              <w:rPr>
                <w:b/>
              </w:rPr>
              <w:t>Код статуса</w:t>
            </w:r>
          </w:p>
        </w:tc>
        <w:tc>
          <w:tcPr>
            <w:tcW w:w="2394" w:type="pct"/>
          </w:tcPr>
          <w:p w14:paraId="68FECDE1" w14:textId="77777777" w:rsidR="00825D35" w:rsidRPr="00895E3A" w:rsidRDefault="00825D35" w:rsidP="00825D35">
            <w:pPr>
              <w:rPr>
                <w:b/>
              </w:rPr>
            </w:pPr>
            <w:r w:rsidRPr="00895E3A">
              <w:rPr>
                <w:b/>
              </w:rPr>
              <w:t>Имя статуса</w:t>
            </w:r>
          </w:p>
        </w:tc>
        <w:tc>
          <w:tcPr>
            <w:tcW w:w="2058" w:type="pct"/>
          </w:tcPr>
          <w:p w14:paraId="68FECDE2" w14:textId="77777777" w:rsidR="00825D35" w:rsidRPr="00895E3A" w:rsidRDefault="00825D35" w:rsidP="00825D35">
            <w:pPr>
              <w:rPr>
                <w:b/>
              </w:rPr>
            </w:pPr>
            <w:r w:rsidRPr="00895E3A">
              <w:rPr>
                <w:b/>
              </w:rPr>
              <w:t>Объяснение</w:t>
            </w:r>
          </w:p>
        </w:tc>
      </w:tr>
      <w:tr w:rsidR="00A77E2E" w:rsidRPr="00895E3A" w14:paraId="68FECDE7" w14:textId="77777777" w:rsidTr="00BF5E9B">
        <w:tc>
          <w:tcPr>
            <w:tcW w:w="548" w:type="pct"/>
          </w:tcPr>
          <w:p w14:paraId="68FECDE4" w14:textId="77777777" w:rsidR="00A77E2E" w:rsidRPr="00895E3A" w:rsidRDefault="00184602" w:rsidP="00825D35">
            <w:r w:rsidRPr="00895E3A">
              <w:t>0</w:t>
            </w:r>
          </w:p>
        </w:tc>
        <w:tc>
          <w:tcPr>
            <w:tcW w:w="2394" w:type="pct"/>
          </w:tcPr>
          <w:p w14:paraId="68FECDE5" w14:textId="77777777" w:rsidR="00A77E2E" w:rsidRPr="00895E3A" w:rsidRDefault="00BF5E9B" w:rsidP="00825D35">
            <w:r w:rsidRPr="00895E3A">
              <w:t>В обработке</w:t>
            </w:r>
          </w:p>
        </w:tc>
        <w:tc>
          <w:tcPr>
            <w:tcW w:w="2058" w:type="pct"/>
          </w:tcPr>
          <w:p w14:paraId="68FECDE6" w14:textId="77777777" w:rsidR="00A77E2E" w:rsidRPr="00895E3A" w:rsidRDefault="00BF5E9B" w:rsidP="00D57C97">
            <w:r w:rsidRPr="00895E3A">
              <w:t>Соответсвует статусам</w:t>
            </w:r>
            <w:r w:rsidR="00024403" w:rsidRPr="00895E3A">
              <w:t xml:space="preserve"> "Черновик",</w:t>
            </w:r>
            <w:r w:rsidRPr="00895E3A">
              <w:t xml:space="preserve"> "Оформление", "</w:t>
            </w:r>
            <w:r w:rsidR="00D57C97" w:rsidRPr="00895E3A">
              <w:t>В обработке</w:t>
            </w:r>
            <w:r w:rsidRPr="00895E3A">
              <w:t>"</w:t>
            </w:r>
            <w:r w:rsidR="00D57C97" w:rsidRPr="00895E3A">
              <w:t>, "Подтвержден партнером"</w:t>
            </w:r>
          </w:p>
        </w:tc>
      </w:tr>
      <w:tr w:rsidR="00184602" w:rsidRPr="00895E3A" w14:paraId="68FECDEB" w14:textId="77777777" w:rsidTr="00BF5E9B">
        <w:tc>
          <w:tcPr>
            <w:tcW w:w="548" w:type="pct"/>
          </w:tcPr>
          <w:p w14:paraId="68FECDE8" w14:textId="77777777" w:rsidR="00184602" w:rsidRPr="00895E3A" w:rsidRDefault="00BF5E9B" w:rsidP="00825D35">
            <w:r w:rsidRPr="00895E3A">
              <w:lastRenderedPageBreak/>
              <w:t>1</w:t>
            </w:r>
          </w:p>
        </w:tc>
        <w:tc>
          <w:tcPr>
            <w:tcW w:w="2394" w:type="pct"/>
          </w:tcPr>
          <w:p w14:paraId="68FECDE9" w14:textId="77777777" w:rsidR="00184602" w:rsidRPr="00895E3A" w:rsidRDefault="00BF5E9B" w:rsidP="00825D35">
            <w:r w:rsidRPr="00895E3A">
              <w:t>Заказ подтвержден</w:t>
            </w:r>
          </w:p>
        </w:tc>
        <w:tc>
          <w:tcPr>
            <w:tcW w:w="2058" w:type="pct"/>
          </w:tcPr>
          <w:p w14:paraId="68FECDEA" w14:textId="77777777" w:rsidR="00184602" w:rsidRPr="00895E3A" w:rsidRDefault="00D57C97" w:rsidP="00D57C97">
            <w:r w:rsidRPr="00895E3A">
              <w:t>Соответсвует статусу "Требует доставки"</w:t>
            </w:r>
          </w:p>
        </w:tc>
      </w:tr>
      <w:tr w:rsidR="00825D35" w:rsidRPr="00895E3A" w14:paraId="68FECDEF" w14:textId="77777777" w:rsidTr="00BF5E9B">
        <w:tc>
          <w:tcPr>
            <w:tcW w:w="548" w:type="pct"/>
          </w:tcPr>
          <w:p w14:paraId="68FECDEC" w14:textId="77777777" w:rsidR="00825D35" w:rsidRPr="00895E3A" w:rsidRDefault="00BF5E9B" w:rsidP="00825D35">
            <w:r w:rsidRPr="00895E3A">
              <w:t>2</w:t>
            </w:r>
          </w:p>
        </w:tc>
        <w:tc>
          <w:tcPr>
            <w:tcW w:w="2394" w:type="pct"/>
          </w:tcPr>
          <w:p w14:paraId="68FECDED" w14:textId="77777777" w:rsidR="00825D35" w:rsidRPr="00895E3A" w:rsidRDefault="00BF5E9B" w:rsidP="00825D35">
            <w:r w:rsidRPr="00895E3A">
              <w:t>Доставка</w:t>
            </w:r>
          </w:p>
        </w:tc>
        <w:tc>
          <w:tcPr>
            <w:tcW w:w="2058" w:type="pct"/>
          </w:tcPr>
          <w:p w14:paraId="68FECDEE" w14:textId="77777777" w:rsidR="00825D35" w:rsidRPr="00895E3A" w:rsidRDefault="00D57C97" w:rsidP="00D57C97">
            <w:r w:rsidRPr="00895E3A">
              <w:t>Соответсвует статусу "Доставка"</w:t>
            </w:r>
          </w:p>
        </w:tc>
      </w:tr>
      <w:tr w:rsidR="00825D35" w:rsidRPr="00895E3A" w14:paraId="68FECDF3" w14:textId="77777777" w:rsidTr="00BF5E9B">
        <w:tc>
          <w:tcPr>
            <w:tcW w:w="548" w:type="pct"/>
          </w:tcPr>
          <w:p w14:paraId="68FECDF0" w14:textId="77777777" w:rsidR="00825D35" w:rsidRPr="00895E3A" w:rsidRDefault="00BF5E9B" w:rsidP="00825D35">
            <w:r w:rsidRPr="00895E3A">
              <w:t>3</w:t>
            </w:r>
          </w:p>
        </w:tc>
        <w:tc>
          <w:tcPr>
            <w:tcW w:w="2394" w:type="pct"/>
          </w:tcPr>
          <w:p w14:paraId="68FECDF1" w14:textId="77777777" w:rsidR="00825D35" w:rsidRPr="00895E3A" w:rsidRDefault="00BF5E9B" w:rsidP="00825D35">
            <w:r w:rsidRPr="00895E3A">
              <w:t>Доставлен</w:t>
            </w:r>
          </w:p>
        </w:tc>
        <w:tc>
          <w:tcPr>
            <w:tcW w:w="2058" w:type="pct"/>
          </w:tcPr>
          <w:p w14:paraId="68FECDF2" w14:textId="77777777" w:rsidR="00825D35" w:rsidRPr="00895E3A" w:rsidRDefault="00D57C97" w:rsidP="00D57C97">
            <w:r w:rsidRPr="00895E3A">
              <w:t>Соответсвует статусам "</w:t>
            </w:r>
            <w:proofErr w:type="gramStart"/>
            <w:r w:rsidRPr="00895E3A">
              <w:t>Доставлен</w:t>
            </w:r>
            <w:proofErr w:type="gramEnd"/>
            <w:r w:rsidRPr="00895E3A">
              <w:t>", "Доставлен с задержкой по вине партнера", "Доставлен с задержкой по вине курьера"</w:t>
            </w:r>
          </w:p>
        </w:tc>
      </w:tr>
      <w:tr w:rsidR="00544B24" w:rsidRPr="00895E3A" w14:paraId="68FECDF7" w14:textId="77777777" w:rsidTr="00BF5E9B">
        <w:tc>
          <w:tcPr>
            <w:tcW w:w="548" w:type="pct"/>
          </w:tcPr>
          <w:p w14:paraId="68FECDF4" w14:textId="77777777" w:rsidR="00544B24" w:rsidRPr="00895E3A" w:rsidRDefault="00BF5E9B" w:rsidP="00825D35">
            <w:r w:rsidRPr="00895E3A">
              <w:t>4</w:t>
            </w:r>
          </w:p>
        </w:tc>
        <w:tc>
          <w:tcPr>
            <w:tcW w:w="2394" w:type="pct"/>
          </w:tcPr>
          <w:p w14:paraId="68FECDF5" w14:textId="77777777" w:rsidR="00544B24" w:rsidRPr="00895E3A" w:rsidRDefault="00BF5E9B" w:rsidP="00825D35">
            <w:r w:rsidRPr="00895E3A">
              <w:t>Не доставлен</w:t>
            </w:r>
          </w:p>
        </w:tc>
        <w:tc>
          <w:tcPr>
            <w:tcW w:w="2058" w:type="pct"/>
          </w:tcPr>
          <w:p w14:paraId="68FECDF6" w14:textId="77777777" w:rsidR="00544B24" w:rsidRPr="00895E3A" w:rsidRDefault="00D57C97" w:rsidP="00CB7133">
            <w:r w:rsidRPr="00895E3A">
              <w:t xml:space="preserve">Соответсвует статусу "Не </w:t>
            </w:r>
            <w:proofErr w:type="gramStart"/>
            <w:r w:rsidRPr="00895E3A">
              <w:t>доставлен</w:t>
            </w:r>
            <w:proofErr w:type="gramEnd"/>
            <w:r w:rsidRPr="00895E3A">
              <w:t>"</w:t>
            </w:r>
          </w:p>
        </w:tc>
      </w:tr>
      <w:tr w:rsidR="00D57C97" w:rsidRPr="00895E3A" w14:paraId="68FECDFB" w14:textId="77777777" w:rsidTr="00BF5E9B">
        <w:tc>
          <w:tcPr>
            <w:tcW w:w="548" w:type="pct"/>
          </w:tcPr>
          <w:p w14:paraId="68FECDF8" w14:textId="77777777" w:rsidR="00D57C97" w:rsidRPr="00895E3A" w:rsidRDefault="00D57C97" w:rsidP="00825D35">
            <w:r w:rsidRPr="00895E3A">
              <w:t>5</w:t>
            </w:r>
          </w:p>
        </w:tc>
        <w:tc>
          <w:tcPr>
            <w:tcW w:w="2394" w:type="pct"/>
          </w:tcPr>
          <w:p w14:paraId="68FECDF9" w14:textId="77777777" w:rsidR="00D57C97" w:rsidRPr="00895E3A" w:rsidRDefault="00D57C97" w:rsidP="00825D35">
            <w:r w:rsidRPr="00895E3A">
              <w:t>Аннулирован</w:t>
            </w:r>
          </w:p>
        </w:tc>
        <w:tc>
          <w:tcPr>
            <w:tcW w:w="2058" w:type="pct"/>
          </w:tcPr>
          <w:p w14:paraId="68FECDFA" w14:textId="77777777" w:rsidR="00D57C97" w:rsidRPr="00895E3A" w:rsidRDefault="00D57C97" w:rsidP="00D57C97">
            <w:r w:rsidRPr="00895E3A">
              <w:t>Соответсвует статусам "</w:t>
            </w:r>
            <w:proofErr w:type="gramStart"/>
            <w:r w:rsidRPr="00895E3A">
              <w:t>Аннулирован</w:t>
            </w:r>
            <w:proofErr w:type="gramEnd"/>
            <w:r w:rsidRPr="00895E3A">
              <w:t xml:space="preserve"> партнером", "Аннулирован клиентом"</w:t>
            </w:r>
          </w:p>
        </w:tc>
      </w:tr>
    </w:tbl>
    <w:p w14:paraId="68FECDFC" w14:textId="77777777" w:rsidR="00825D35" w:rsidRPr="00895E3A" w:rsidRDefault="00825D35" w:rsidP="00825D35">
      <w:pPr>
        <w:pStyle w:val="Heading4"/>
        <w:numPr>
          <w:ilvl w:val="3"/>
          <w:numId w:val="13"/>
        </w:numPr>
      </w:pPr>
      <w:bookmarkStart w:id="1146" w:name="_Toc370583281"/>
      <w:r w:rsidRPr="00895E3A">
        <w:t>Версионирование</w:t>
      </w:r>
      <w:bookmarkEnd w:id="1146"/>
    </w:p>
    <w:p w14:paraId="68FECDFD" w14:textId="77777777" w:rsidR="00825D35" w:rsidRPr="00895E3A" w:rsidRDefault="00825D35" w:rsidP="00825D35">
      <w:r w:rsidRPr="00895E3A">
        <w:t>Для записей не ведется история версий.</w:t>
      </w:r>
    </w:p>
    <w:p w14:paraId="68FECDFE" w14:textId="77777777" w:rsidR="005736DC" w:rsidRPr="00895E3A" w:rsidRDefault="005736DC" w:rsidP="0052443D">
      <w:pPr>
        <w:pStyle w:val="Heading2"/>
        <w:numPr>
          <w:ilvl w:val="1"/>
          <w:numId w:val="13"/>
        </w:numPr>
        <w:rPr>
          <w:lang w:val="ru-RU"/>
        </w:rPr>
      </w:pPr>
      <w:bookmarkStart w:id="1147" w:name="_Toc370583282"/>
      <w:r w:rsidRPr="00895E3A">
        <w:rPr>
          <w:lang w:val="ru-RU"/>
        </w:rPr>
        <w:t>Каталоги</w:t>
      </w:r>
      <w:bookmarkEnd w:id="1147"/>
    </w:p>
    <w:p w14:paraId="68FECDFF" w14:textId="77777777" w:rsidR="005736DC" w:rsidRPr="00895E3A" w:rsidRDefault="005736DC" w:rsidP="00B047C1">
      <w:pPr>
        <w:pStyle w:val="Heading3"/>
        <w:numPr>
          <w:ilvl w:val="2"/>
          <w:numId w:val="13"/>
        </w:numPr>
      </w:pPr>
      <w:bookmarkStart w:id="1148" w:name="_Toc370583283"/>
      <w:r w:rsidRPr="00895E3A">
        <w:t xml:space="preserve">Рубрикатор </w:t>
      </w:r>
      <w:r w:rsidR="0040150F" w:rsidRPr="00895E3A">
        <w:t>товаров</w:t>
      </w:r>
      <w:r w:rsidR="00B047C1" w:rsidRPr="00895E3A">
        <w:t xml:space="preserve"> (prod.ProductCategories)</w:t>
      </w:r>
      <w:bookmarkEnd w:id="1148"/>
    </w:p>
    <w:p w14:paraId="68FECE00" w14:textId="77777777" w:rsidR="003157BB" w:rsidRPr="00895E3A" w:rsidRDefault="003157BB" w:rsidP="0052443D">
      <w:pPr>
        <w:pStyle w:val="Heading4"/>
        <w:numPr>
          <w:ilvl w:val="3"/>
          <w:numId w:val="13"/>
        </w:numPr>
      </w:pPr>
      <w:bookmarkStart w:id="1149" w:name="_Toc370583284"/>
      <w:r w:rsidRPr="00895E3A">
        <w:t>Определение</w:t>
      </w:r>
      <w:bookmarkEnd w:id="1149"/>
    </w:p>
    <w:p w14:paraId="68FECE01" w14:textId="77777777" w:rsidR="003157BB" w:rsidRPr="00895E3A" w:rsidRDefault="003157BB" w:rsidP="003157BB">
      <w:r w:rsidRPr="00895E3A">
        <w:t xml:space="preserve">Рубрикатор </w:t>
      </w:r>
      <w:r w:rsidR="0040150F" w:rsidRPr="00895E3A">
        <w:t>товаров</w:t>
      </w:r>
      <w:r w:rsidRPr="00895E3A">
        <w:t xml:space="preserve"> содержит дерево категорий </w:t>
      </w:r>
      <w:r w:rsidR="0040150F" w:rsidRPr="00895E3A">
        <w:t>товаров</w:t>
      </w:r>
      <w:r w:rsidRPr="00895E3A">
        <w:t>.</w:t>
      </w:r>
      <w:r w:rsidR="008404A2" w:rsidRPr="00895E3A">
        <w:t xml:space="preserve"> Категории могут быть вложенными в другие категории. Уровень вложенности не ограничивается.</w:t>
      </w:r>
    </w:p>
    <w:p w14:paraId="68FECE02" w14:textId="77777777" w:rsidR="003157BB" w:rsidRPr="00895E3A" w:rsidRDefault="003157BB" w:rsidP="0052443D">
      <w:pPr>
        <w:pStyle w:val="Heading4"/>
        <w:numPr>
          <w:ilvl w:val="3"/>
          <w:numId w:val="13"/>
        </w:numPr>
      </w:pPr>
      <w:bookmarkStart w:id="1150" w:name="_Toc370583285"/>
      <w:r w:rsidRPr="00895E3A">
        <w:t>Допустимые операции</w:t>
      </w:r>
      <w:bookmarkEnd w:id="1150"/>
    </w:p>
    <w:p w14:paraId="68FECE03" w14:textId="77777777" w:rsidR="003157BB" w:rsidRPr="00895E3A" w:rsidRDefault="003157BB" w:rsidP="003157BB">
      <w:r w:rsidRPr="00895E3A">
        <w:t>Допустимые операции с рубрикатором:</w:t>
      </w:r>
    </w:p>
    <w:p w14:paraId="68FECE04" w14:textId="77777777" w:rsidR="003157BB" w:rsidRPr="00895E3A" w:rsidRDefault="00FD2730" w:rsidP="00E31AB0">
      <w:pPr>
        <w:pStyle w:val="ListParagraph"/>
        <w:numPr>
          <w:ilvl w:val="0"/>
          <w:numId w:val="15"/>
        </w:numPr>
      </w:pPr>
      <w:r w:rsidRPr="00895E3A">
        <w:t>ч</w:t>
      </w:r>
      <w:r w:rsidR="003157BB" w:rsidRPr="00895E3A">
        <w:t xml:space="preserve">тение </w:t>
      </w:r>
      <w:r w:rsidRPr="00895E3A">
        <w:t>записей</w:t>
      </w:r>
      <w:r w:rsidR="003157BB" w:rsidRPr="00895E3A">
        <w:t>;</w:t>
      </w:r>
    </w:p>
    <w:p w14:paraId="68FECE05" w14:textId="77777777" w:rsidR="003157BB" w:rsidRPr="00895E3A" w:rsidRDefault="00FD2730" w:rsidP="00E31AB0">
      <w:pPr>
        <w:pStyle w:val="ListParagraph"/>
        <w:numPr>
          <w:ilvl w:val="0"/>
          <w:numId w:val="15"/>
        </w:numPr>
      </w:pPr>
      <w:r w:rsidRPr="00895E3A">
        <w:t>д</w:t>
      </w:r>
      <w:r w:rsidR="003157BB" w:rsidRPr="00895E3A">
        <w:t xml:space="preserve">обавление </w:t>
      </w:r>
      <w:r w:rsidRPr="00895E3A">
        <w:t>записей</w:t>
      </w:r>
      <w:r w:rsidR="003157BB" w:rsidRPr="00895E3A">
        <w:t>;</w:t>
      </w:r>
    </w:p>
    <w:p w14:paraId="68FECE06" w14:textId="77777777" w:rsidR="003157BB" w:rsidRPr="00895E3A" w:rsidRDefault="00FD2730" w:rsidP="00E31AB0">
      <w:pPr>
        <w:pStyle w:val="ListParagraph"/>
        <w:numPr>
          <w:ilvl w:val="0"/>
          <w:numId w:val="15"/>
        </w:numPr>
      </w:pPr>
      <w:r w:rsidRPr="00895E3A">
        <w:t>о</w:t>
      </w:r>
      <w:r w:rsidR="003157BB" w:rsidRPr="00895E3A">
        <w:t xml:space="preserve">бновление </w:t>
      </w:r>
      <w:r w:rsidRPr="00895E3A">
        <w:t>записей</w:t>
      </w:r>
      <w:r w:rsidR="003157BB" w:rsidRPr="00895E3A">
        <w:t>;</w:t>
      </w:r>
    </w:p>
    <w:p w14:paraId="68FECE07" w14:textId="77777777" w:rsidR="003157BB" w:rsidRPr="00895E3A" w:rsidRDefault="003157BB" w:rsidP="003157BB">
      <w:r w:rsidRPr="00895E3A">
        <w:t>Любые другие операции с рубрикатором не допустимы.</w:t>
      </w:r>
    </w:p>
    <w:p w14:paraId="68FECE08" w14:textId="77777777" w:rsidR="003157BB" w:rsidRPr="00895E3A" w:rsidRDefault="003157BB" w:rsidP="0052443D">
      <w:pPr>
        <w:pStyle w:val="Heading4"/>
        <w:numPr>
          <w:ilvl w:val="3"/>
          <w:numId w:val="13"/>
        </w:numPr>
      </w:pPr>
      <w:bookmarkStart w:id="1151" w:name="_Структура"/>
      <w:bookmarkStart w:id="1152" w:name="_Toc370583286"/>
      <w:bookmarkEnd w:id="1151"/>
      <w:r w:rsidRPr="00895E3A">
        <w:t>Структура</w:t>
      </w:r>
      <w:bookmarkEnd w:id="1152"/>
    </w:p>
    <w:p w14:paraId="68FECE09" w14:textId="77777777" w:rsidR="003157BB" w:rsidRPr="00895E3A" w:rsidRDefault="003157BB" w:rsidP="003157BB">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73</w:t>
      </w:r>
      <w:r w:rsidR="00E74F79" w:rsidRPr="00895E3A">
        <w:rPr>
          <w:noProof/>
        </w:rPr>
        <w:fldChar w:fldCharType="end"/>
      </w:r>
      <w:r w:rsidRPr="00895E3A">
        <w:t xml:space="preserve"> Структура рубрикатора </w:t>
      </w:r>
      <w:r w:rsidR="00DF3D2C" w:rsidRPr="00895E3A">
        <w:t>товаров</w:t>
      </w:r>
    </w:p>
    <w:tbl>
      <w:tblPr>
        <w:tblStyle w:val="TableGrid"/>
        <w:tblW w:w="9747" w:type="dxa"/>
        <w:tblLayout w:type="fixed"/>
        <w:tblLook w:val="04A0" w:firstRow="1" w:lastRow="0" w:firstColumn="1" w:lastColumn="0" w:noHBand="0" w:noVBand="1"/>
      </w:tblPr>
      <w:tblGrid>
        <w:gridCol w:w="1891"/>
        <w:gridCol w:w="5588"/>
        <w:gridCol w:w="1134"/>
        <w:gridCol w:w="1134"/>
      </w:tblGrid>
      <w:tr w:rsidR="00B047C1" w:rsidRPr="00895E3A" w14:paraId="68FECE0E" w14:textId="77777777" w:rsidTr="00B047C1">
        <w:tc>
          <w:tcPr>
            <w:tcW w:w="1891" w:type="dxa"/>
          </w:tcPr>
          <w:p w14:paraId="68FECE0A" w14:textId="77777777" w:rsidR="00B047C1" w:rsidRPr="00895E3A" w:rsidRDefault="00B047C1" w:rsidP="003157BB">
            <w:pPr>
              <w:rPr>
                <w:b/>
              </w:rPr>
            </w:pPr>
            <w:r w:rsidRPr="00895E3A">
              <w:rPr>
                <w:b/>
              </w:rPr>
              <w:t>Атрибут</w:t>
            </w:r>
          </w:p>
        </w:tc>
        <w:tc>
          <w:tcPr>
            <w:tcW w:w="5588" w:type="dxa"/>
          </w:tcPr>
          <w:p w14:paraId="68FECE0B" w14:textId="77777777" w:rsidR="00B047C1" w:rsidRPr="00895E3A" w:rsidRDefault="00B047C1" w:rsidP="003157BB">
            <w:pPr>
              <w:rPr>
                <w:b/>
              </w:rPr>
            </w:pPr>
            <w:r w:rsidRPr="00895E3A">
              <w:rPr>
                <w:b/>
              </w:rPr>
              <w:t>Описание</w:t>
            </w:r>
          </w:p>
        </w:tc>
        <w:tc>
          <w:tcPr>
            <w:tcW w:w="1134" w:type="dxa"/>
          </w:tcPr>
          <w:p w14:paraId="68FECE0C" w14:textId="77777777" w:rsidR="00B047C1" w:rsidRPr="00895E3A" w:rsidRDefault="00B047C1" w:rsidP="003157BB">
            <w:pPr>
              <w:rPr>
                <w:b/>
              </w:rPr>
            </w:pPr>
            <w:r w:rsidRPr="00895E3A">
              <w:rPr>
                <w:b/>
              </w:rPr>
              <w:t>Тип</w:t>
            </w:r>
          </w:p>
        </w:tc>
        <w:tc>
          <w:tcPr>
            <w:tcW w:w="1134" w:type="dxa"/>
          </w:tcPr>
          <w:p w14:paraId="68FECE0D" w14:textId="77777777" w:rsidR="00B047C1" w:rsidRPr="00895E3A" w:rsidRDefault="00B047C1" w:rsidP="003157BB">
            <w:pPr>
              <w:rPr>
                <w:b/>
              </w:rPr>
            </w:pPr>
            <w:r w:rsidRPr="00895E3A">
              <w:rPr>
                <w:b/>
              </w:rPr>
              <w:t>Обязате</w:t>
            </w:r>
            <w:r w:rsidRPr="00895E3A">
              <w:rPr>
                <w:b/>
              </w:rPr>
              <w:lastRenderedPageBreak/>
              <w:t>льный?</w:t>
            </w:r>
          </w:p>
        </w:tc>
      </w:tr>
      <w:tr w:rsidR="00B047C1" w:rsidRPr="00895E3A" w14:paraId="68FECE13" w14:textId="77777777" w:rsidTr="00B047C1">
        <w:tc>
          <w:tcPr>
            <w:tcW w:w="1891" w:type="dxa"/>
          </w:tcPr>
          <w:p w14:paraId="68FECE0F" w14:textId="77777777" w:rsidR="00B047C1" w:rsidRPr="00895E3A" w:rsidRDefault="00B047C1" w:rsidP="00497744">
            <w:r w:rsidRPr="00895E3A">
              <w:lastRenderedPageBreak/>
              <w:t>Идентификатор категории (Id)</w:t>
            </w:r>
          </w:p>
        </w:tc>
        <w:tc>
          <w:tcPr>
            <w:tcW w:w="5588" w:type="dxa"/>
          </w:tcPr>
          <w:p w14:paraId="68FECE10" w14:textId="77777777" w:rsidR="00B047C1" w:rsidRPr="00895E3A" w:rsidRDefault="00B047C1" w:rsidP="003157BB">
            <w:r w:rsidRPr="00895E3A">
              <w:t xml:space="preserve">Системный идентификатор категории. </w:t>
            </w:r>
            <w:proofErr w:type="gramStart"/>
            <w:r w:rsidRPr="00895E3A">
              <w:t>Уникален</w:t>
            </w:r>
            <w:proofErr w:type="gramEnd"/>
            <w:r w:rsidRPr="00895E3A">
              <w:t xml:space="preserve"> в рамках рубрикатора. Генерируется автоматически при добавлении категории.</w:t>
            </w:r>
          </w:p>
        </w:tc>
        <w:tc>
          <w:tcPr>
            <w:tcW w:w="1134" w:type="dxa"/>
          </w:tcPr>
          <w:p w14:paraId="68FECE11" w14:textId="77777777" w:rsidR="00B047C1" w:rsidRPr="00895E3A" w:rsidRDefault="00B047C1" w:rsidP="003157BB">
            <w:r w:rsidRPr="00895E3A">
              <w:t>Int</w:t>
            </w:r>
          </w:p>
        </w:tc>
        <w:tc>
          <w:tcPr>
            <w:tcW w:w="1134" w:type="dxa"/>
          </w:tcPr>
          <w:p w14:paraId="68FECE12" w14:textId="77777777" w:rsidR="00B047C1" w:rsidRPr="00895E3A" w:rsidRDefault="00B047C1" w:rsidP="003157BB">
            <w:r w:rsidRPr="00895E3A">
              <w:t>Да</w:t>
            </w:r>
          </w:p>
        </w:tc>
      </w:tr>
      <w:tr w:rsidR="00B047C1" w:rsidRPr="00895E3A" w14:paraId="68FECE18" w14:textId="77777777" w:rsidTr="00B047C1">
        <w:tc>
          <w:tcPr>
            <w:tcW w:w="1891" w:type="dxa"/>
          </w:tcPr>
          <w:p w14:paraId="68FECE14" w14:textId="77777777" w:rsidR="00B047C1" w:rsidRPr="00895E3A" w:rsidRDefault="00B047C1" w:rsidP="00497744">
            <w:r w:rsidRPr="00895E3A">
              <w:t>Идентификатор родительской категории (ParentId)</w:t>
            </w:r>
          </w:p>
        </w:tc>
        <w:tc>
          <w:tcPr>
            <w:tcW w:w="5588" w:type="dxa"/>
          </w:tcPr>
          <w:p w14:paraId="68FECE15" w14:textId="77777777" w:rsidR="00B047C1" w:rsidRPr="00895E3A" w:rsidRDefault="00B047C1" w:rsidP="003157BB">
            <w:r w:rsidRPr="00895E3A">
              <w:t>Системный идентификатор родительской категории. Должен быть одним из значений атрибута «Идентификатор категории» данного рубрикатора. Если нет родительской категории, то не заполняется.</w:t>
            </w:r>
          </w:p>
        </w:tc>
        <w:tc>
          <w:tcPr>
            <w:tcW w:w="1134" w:type="dxa"/>
          </w:tcPr>
          <w:p w14:paraId="68FECE16" w14:textId="77777777" w:rsidR="00B047C1" w:rsidRPr="00895E3A" w:rsidRDefault="00B047C1" w:rsidP="00497744">
            <w:r w:rsidRPr="00895E3A">
              <w:t>Int</w:t>
            </w:r>
          </w:p>
        </w:tc>
        <w:tc>
          <w:tcPr>
            <w:tcW w:w="1134" w:type="dxa"/>
          </w:tcPr>
          <w:p w14:paraId="68FECE17" w14:textId="77777777" w:rsidR="00B047C1" w:rsidRPr="00895E3A" w:rsidRDefault="00B047C1" w:rsidP="00497744">
            <w:r w:rsidRPr="00895E3A">
              <w:t>Нет</w:t>
            </w:r>
          </w:p>
        </w:tc>
      </w:tr>
      <w:tr w:rsidR="00B047C1" w:rsidRPr="00895E3A" w14:paraId="68FECE1D" w14:textId="77777777" w:rsidTr="00B047C1">
        <w:tc>
          <w:tcPr>
            <w:tcW w:w="1891" w:type="dxa"/>
          </w:tcPr>
          <w:p w14:paraId="68FECE19" w14:textId="77777777" w:rsidR="00B047C1" w:rsidRPr="00895E3A" w:rsidRDefault="00B047C1" w:rsidP="00497744">
            <w:r w:rsidRPr="00895E3A">
              <w:t>Название категории (Name)</w:t>
            </w:r>
          </w:p>
        </w:tc>
        <w:tc>
          <w:tcPr>
            <w:tcW w:w="5588" w:type="dxa"/>
          </w:tcPr>
          <w:p w14:paraId="68FECE1A" w14:textId="77777777" w:rsidR="00B047C1" w:rsidRPr="00895E3A" w:rsidRDefault="00B047C1" w:rsidP="003157BB">
            <w:r w:rsidRPr="00895E3A">
              <w:t>Название категории.</w:t>
            </w:r>
          </w:p>
        </w:tc>
        <w:tc>
          <w:tcPr>
            <w:tcW w:w="1134" w:type="dxa"/>
          </w:tcPr>
          <w:p w14:paraId="68FECE1B" w14:textId="77777777" w:rsidR="00B047C1" w:rsidRPr="00895E3A" w:rsidRDefault="00B047C1" w:rsidP="00B047C1">
            <w:r w:rsidRPr="00895E3A">
              <w:t>Nvarchar (256)</w:t>
            </w:r>
          </w:p>
        </w:tc>
        <w:tc>
          <w:tcPr>
            <w:tcW w:w="1134" w:type="dxa"/>
          </w:tcPr>
          <w:p w14:paraId="68FECE1C" w14:textId="77777777" w:rsidR="00B047C1" w:rsidRPr="00895E3A" w:rsidRDefault="00B047C1" w:rsidP="00497744">
            <w:r w:rsidRPr="00895E3A">
              <w:t>Да</w:t>
            </w:r>
          </w:p>
        </w:tc>
      </w:tr>
      <w:tr w:rsidR="00B047C1" w:rsidRPr="00895E3A" w14:paraId="68FECE24" w14:textId="77777777" w:rsidTr="00B047C1">
        <w:tc>
          <w:tcPr>
            <w:tcW w:w="1891" w:type="dxa"/>
          </w:tcPr>
          <w:p w14:paraId="68FECE1E" w14:textId="77777777" w:rsidR="00B047C1" w:rsidRPr="00895E3A" w:rsidRDefault="00B047C1" w:rsidP="00497744">
            <w:r w:rsidRPr="00895E3A">
              <w:t>Полное название категории (NamePath)</w:t>
            </w:r>
          </w:p>
        </w:tc>
        <w:tc>
          <w:tcPr>
            <w:tcW w:w="5588" w:type="dxa"/>
          </w:tcPr>
          <w:p w14:paraId="68FECE1F" w14:textId="77777777" w:rsidR="00B047C1" w:rsidRPr="00895E3A" w:rsidRDefault="00B047C1" w:rsidP="003157BB">
            <w:r w:rsidRPr="00895E3A">
              <w:t xml:space="preserve">Путь к категории в рубрикаторе. Состоит из имен всех родительских категорий, упорядоченных по уровню вложенности и названия данной категории. Все имена отделяются друг от друга слешем. Также в начале и конце пути обязательно ставится слеш. </w:t>
            </w:r>
          </w:p>
          <w:p w14:paraId="68FECE20" w14:textId="77777777" w:rsidR="00B047C1" w:rsidRPr="00895E3A" w:rsidRDefault="00B047C1" w:rsidP="003157BB">
            <w:r w:rsidRPr="00895E3A">
              <w:t>Например, если категория называется «Утюги», и находится в категории «Бытовая техника», которая в  свою очередь находится в категории «Распродажа», то путь будет выглядеть как «/Распродажа/Бытовая техника/Утюги/».</w:t>
            </w:r>
          </w:p>
          <w:p w14:paraId="68FECE21" w14:textId="77777777" w:rsidR="00B047C1" w:rsidRPr="00895E3A" w:rsidRDefault="00B047C1" w:rsidP="003157BB">
            <w:r w:rsidRPr="00895E3A">
              <w:t>Категории всегда сравниваются по их полному имени.</w:t>
            </w:r>
          </w:p>
        </w:tc>
        <w:tc>
          <w:tcPr>
            <w:tcW w:w="1134" w:type="dxa"/>
          </w:tcPr>
          <w:p w14:paraId="68FECE22" w14:textId="77777777" w:rsidR="00B047C1" w:rsidRPr="00895E3A" w:rsidRDefault="00B047C1" w:rsidP="003157BB">
            <w:pPr>
              <w:pStyle w:val="HTMLPreformatted"/>
            </w:pPr>
          </w:p>
        </w:tc>
        <w:tc>
          <w:tcPr>
            <w:tcW w:w="1134" w:type="dxa"/>
          </w:tcPr>
          <w:p w14:paraId="68FECE23" w14:textId="77777777" w:rsidR="00B047C1" w:rsidRPr="00895E3A" w:rsidRDefault="00B047C1" w:rsidP="003157BB">
            <w:pPr>
              <w:pStyle w:val="HTMLPreformatted"/>
            </w:pPr>
            <w:r w:rsidRPr="00895E3A">
              <w:t>Да</w:t>
            </w:r>
          </w:p>
        </w:tc>
      </w:tr>
      <w:tr w:rsidR="00B047C1" w:rsidRPr="00895E3A" w14:paraId="68FECE29" w14:textId="77777777" w:rsidTr="00B047C1">
        <w:tc>
          <w:tcPr>
            <w:tcW w:w="1891" w:type="dxa"/>
          </w:tcPr>
          <w:p w14:paraId="68FECE25" w14:textId="77777777" w:rsidR="00B047C1" w:rsidRPr="00895E3A" w:rsidRDefault="00B047C1" w:rsidP="00497744">
            <w:r w:rsidRPr="00895E3A">
              <w:t>Статус категории (Status)</w:t>
            </w:r>
          </w:p>
        </w:tc>
        <w:tc>
          <w:tcPr>
            <w:tcW w:w="5588" w:type="dxa"/>
          </w:tcPr>
          <w:p w14:paraId="68FECE26" w14:textId="77777777" w:rsidR="00B047C1" w:rsidRPr="00895E3A" w:rsidRDefault="00B047C1" w:rsidP="00985CFC">
            <w:r w:rsidRPr="00895E3A">
              <w:t xml:space="preserve">Код статуса категории. См. «Справочник статусов категорий». </w:t>
            </w:r>
          </w:p>
        </w:tc>
        <w:tc>
          <w:tcPr>
            <w:tcW w:w="1134" w:type="dxa"/>
          </w:tcPr>
          <w:p w14:paraId="68FECE27" w14:textId="77777777" w:rsidR="00B047C1" w:rsidRPr="00895E3A" w:rsidRDefault="00336AEF" w:rsidP="003157BB">
            <w:pPr>
              <w:pStyle w:val="HTMLPreformatted"/>
            </w:pPr>
            <w:r w:rsidRPr="00895E3A">
              <w:t>Int</w:t>
            </w:r>
          </w:p>
        </w:tc>
        <w:tc>
          <w:tcPr>
            <w:tcW w:w="1134" w:type="dxa"/>
          </w:tcPr>
          <w:p w14:paraId="68FECE28" w14:textId="77777777" w:rsidR="00B047C1" w:rsidRPr="00895E3A" w:rsidRDefault="00B047C1" w:rsidP="003157BB">
            <w:pPr>
              <w:pStyle w:val="HTMLPreformatted"/>
            </w:pPr>
            <w:r w:rsidRPr="00895E3A">
              <w:t>Да</w:t>
            </w:r>
          </w:p>
        </w:tc>
      </w:tr>
      <w:tr w:rsidR="00336AEF" w:rsidRPr="00895E3A" w14:paraId="68FECE31" w14:textId="77777777" w:rsidTr="00B047C1">
        <w:tc>
          <w:tcPr>
            <w:tcW w:w="1891" w:type="dxa"/>
          </w:tcPr>
          <w:p w14:paraId="68FECE2A" w14:textId="77777777" w:rsidR="00336AEF" w:rsidRPr="00895E3A" w:rsidRDefault="00336AEF" w:rsidP="00497744">
            <w:r w:rsidRPr="00895E3A">
              <w:t>Тип категории (Type)</w:t>
            </w:r>
          </w:p>
        </w:tc>
        <w:tc>
          <w:tcPr>
            <w:tcW w:w="5588" w:type="dxa"/>
          </w:tcPr>
          <w:p w14:paraId="68FECE2B" w14:textId="77777777" w:rsidR="00336AEF" w:rsidRPr="00895E3A" w:rsidRDefault="00336AEF" w:rsidP="00985CFC">
            <w:r w:rsidRPr="00895E3A">
              <w:t>Тип категории</w:t>
            </w:r>
          </w:p>
          <w:p w14:paraId="68FECE2C" w14:textId="77777777" w:rsidR="00336AEF" w:rsidRPr="00895E3A" w:rsidRDefault="00336AEF" w:rsidP="00985CFC">
            <w:r w:rsidRPr="00895E3A">
              <w:t>Принимает значения:</w:t>
            </w:r>
          </w:p>
          <w:p w14:paraId="68FECE2D" w14:textId="77777777" w:rsidR="00336AEF" w:rsidRPr="00895E3A" w:rsidRDefault="00A53757" w:rsidP="00A53757">
            <w:r w:rsidRPr="00895E3A">
              <w:t xml:space="preserve">Static (0) – </w:t>
            </w:r>
            <w:proofErr w:type="gramStart"/>
            <w:r w:rsidRPr="00895E3A">
              <w:t>категория</w:t>
            </w:r>
            <w:proofErr w:type="gramEnd"/>
            <w:r w:rsidRPr="00895E3A">
              <w:t xml:space="preserve"> которая может содержать товары каталога;</w:t>
            </w:r>
          </w:p>
          <w:p w14:paraId="68FECE2E" w14:textId="77777777" w:rsidR="00A53757" w:rsidRPr="00895E3A" w:rsidRDefault="00A53757" w:rsidP="00A53757">
            <w:r w:rsidRPr="00895E3A">
              <w:t>Dynamic (1) – категория онлайн партнёров</w:t>
            </w:r>
          </w:p>
        </w:tc>
        <w:tc>
          <w:tcPr>
            <w:tcW w:w="1134" w:type="dxa"/>
          </w:tcPr>
          <w:p w14:paraId="68FECE2F" w14:textId="77777777" w:rsidR="00336AEF" w:rsidRPr="00895E3A" w:rsidRDefault="00336AEF" w:rsidP="003157BB">
            <w:pPr>
              <w:pStyle w:val="HTMLPreformatted"/>
            </w:pPr>
          </w:p>
        </w:tc>
        <w:tc>
          <w:tcPr>
            <w:tcW w:w="1134" w:type="dxa"/>
          </w:tcPr>
          <w:p w14:paraId="68FECE30" w14:textId="77777777" w:rsidR="00336AEF" w:rsidRPr="00895E3A" w:rsidRDefault="00336AEF" w:rsidP="003157BB">
            <w:pPr>
              <w:pStyle w:val="HTMLPreformatted"/>
            </w:pPr>
          </w:p>
        </w:tc>
      </w:tr>
      <w:tr w:rsidR="00D71E0A" w:rsidRPr="00895E3A" w14:paraId="68FECE36" w14:textId="77777777" w:rsidTr="00B047C1">
        <w:tc>
          <w:tcPr>
            <w:tcW w:w="1891" w:type="dxa"/>
          </w:tcPr>
          <w:p w14:paraId="68FECE32" w14:textId="77777777" w:rsidR="00D71E0A" w:rsidRPr="00895E3A" w:rsidRDefault="00D71E0A" w:rsidP="00497744">
            <w:r w:rsidRPr="00895E3A">
              <w:t>Порядок сортировки (CatOrder)</w:t>
            </w:r>
          </w:p>
        </w:tc>
        <w:tc>
          <w:tcPr>
            <w:tcW w:w="5588" w:type="dxa"/>
          </w:tcPr>
          <w:p w14:paraId="68FECE33" w14:textId="77777777" w:rsidR="00D71E0A" w:rsidRPr="00895E3A" w:rsidRDefault="00D71E0A" w:rsidP="00985CFC">
            <w:r w:rsidRPr="00895E3A">
              <w:t xml:space="preserve">Число в соответсвии с </w:t>
            </w:r>
            <w:proofErr w:type="gramStart"/>
            <w:r w:rsidRPr="00895E3A">
              <w:t>которым</w:t>
            </w:r>
            <w:proofErr w:type="gramEnd"/>
            <w:r w:rsidRPr="00895E3A">
              <w:t xml:space="preserve"> выполняется сортировка категорий при получении списка категорий.</w:t>
            </w:r>
          </w:p>
        </w:tc>
        <w:tc>
          <w:tcPr>
            <w:tcW w:w="1134" w:type="dxa"/>
          </w:tcPr>
          <w:p w14:paraId="68FECE34" w14:textId="77777777" w:rsidR="00D71E0A" w:rsidRPr="00895E3A" w:rsidRDefault="00D71E0A" w:rsidP="003157BB">
            <w:pPr>
              <w:pStyle w:val="HTMLPreformatted"/>
            </w:pPr>
            <w:r w:rsidRPr="00895E3A">
              <w:t>Int</w:t>
            </w:r>
          </w:p>
        </w:tc>
        <w:tc>
          <w:tcPr>
            <w:tcW w:w="1134" w:type="dxa"/>
          </w:tcPr>
          <w:p w14:paraId="68FECE35" w14:textId="77777777" w:rsidR="00D71E0A" w:rsidRPr="00895E3A" w:rsidRDefault="00D71E0A" w:rsidP="003157BB">
            <w:pPr>
              <w:pStyle w:val="HTMLPreformatted"/>
            </w:pPr>
            <w:r w:rsidRPr="00895E3A">
              <w:t>Да</w:t>
            </w:r>
          </w:p>
        </w:tc>
      </w:tr>
    </w:tbl>
    <w:p w14:paraId="68FECE37" w14:textId="77777777" w:rsidR="004D67BA" w:rsidRPr="00895E3A" w:rsidRDefault="004D67BA" w:rsidP="0052443D">
      <w:pPr>
        <w:pStyle w:val="Heading4"/>
        <w:numPr>
          <w:ilvl w:val="3"/>
          <w:numId w:val="13"/>
        </w:numPr>
      </w:pPr>
      <w:bookmarkStart w:id="1153" w:name="_Toc370583287"/>
      <w:r w:rsidRPr="00895E3A">
        <w:lastRenderedPageBreak/>
        <w:t>Версионирование</w:t>
      </w:r>
      <w:bookmarkEnd w:id="1153"/>
    </w:p>
    <w:p w14:paraId="68FECE38" w14:textId="77777777" w:rsidR="005736DC" w:rsidRPr="00895E3A" w:rsidRDefault="004D67BA" w:rsidP="004D67BA">
      <w:r w:rsidRPr="00895E3A">
        <w:t>Для каждой записи ведется история версий.</w:t>
      </w:r>
    </w:p>
    <w:p w14:paraId="68FECE39" w14:textId="77777777" w:rsidR="005736DC" w:rsidRPr="00895E3A" w:rsidRDefault="005736DC" w:rsidP="0052443D">
      <w:pPr>
        <w:pStyle w:val="Heading3"/>
        <w:numPr>
          <w:ilvl w:val="2"/>
          <w:numId w:val="13"/>
        </w:numPr>
        <w:ind w:left="0" w:firstLine="0"/>
      </w:pPr>
      <w:bookmarkStart w:id="1154" w:name="_Toc370583288"/>
      <w:r w:rsidRPr="00895E3A">
        <w:t xml:space="preserve">Каталог </w:t>
      </w:r>
      <w:r w:rsidR="0040150F" w:rsidRPr="00895E3A">
        <w:t>товаров</w:t>
      </w:r>
      <w:bookmarkEnd w:id="1154"/>
    </w:p>
    <w:p w14:paraId="68FECE3A" w14:textId="77777777" w:rsidR="00B20788" w:rsidRPr="00895E3A" w:rsidRDefault="00B20788" w:rsidP="0052443D">
      <w:pPr>
        <w:pStyle w:val="Heading4"/>
        <w:numPr>
          <w:ilvl w:val="3"/>
          <w:numId w:val="13"/>
        </w:numPr>
      </w:pPr>
      <w:bookmarkStart w:id="1155" w:name="_Toc370583289"/>
      <w:r w:rsidRPr="00895E3A">
        <w:t>Определение</w:t>
      </w:r>
      <w:bookmarkEnd w:id="1155"/>
    </w:p>
    <w:p w14:paraId="68FECE3B" w14:textId="77777777" w:rsidR="00B20788" w:rsidRPr="00895E3A" w:rsidRDefault="00E80FC0" w:rsidP="00B20788">
      <w:r w:rsidRPr="00895E3A">
        <w:t>Каталог</w:t>
      </w:r>
      <w:r w:rsidR="00B20788" w:rsidRPr="00895E3A">
        <w:t xml:space="preserve"> </w:t>
      </w:r>
      <w:r w:rsidR="0040150F" w:rsidRPr="00895E3A">
        <w:t>товаров</w:t>
      </w:r>
      <w:r w:rsidR="00B20788" w:rsidRPr="00895E3A">
        <w:t xml:space="preserve"> содержит </w:t>
      </w:r>
      <w:r w:rsidRPr="00895E3A">
        <w:t>список</w:t>
      </w:r>
      <w:r w:rsidR="00B20788" w:rsidRPr="00895E3A">
        <w:t xml:space="preserve"> </w:t>
      </w:r>
      <w:r w:rsidR="0040150F" w:rsidRPr="00895E3A">
        <w:t>товаров</w:t>
      </w:r>
      <w:r w:rsidRPr="00895E3A">
        <w:t xml:space="preserve"> от всех партнеров-поставщиков в привязке к категориям из рубрикатора </w:t>
      </w:r>
      <w:r w:rsidR="0040150F" w:rsidRPr="00895E3A">
        <w:t>товаров</w:t>
      </w:r>
      <w:r w:rsidR="00B20788" w:rsidRPr="00895E3A">
        <w:t>.</w:t>
      </w:r>
      <w:r w:rsidR="00FD2730" w:rsidRPr="00895E3A">
        <w:t xml:space="preserve"> Каждый </w:t>
      </w:r>
      <w:r w:rsidR="0040150F" w:rsidRPr="00895E3A">
        <w:t>товар</w:t>
      </w:r>
      <w:r w:rsidR="00FD2730" w:rsidRPr="00895E3A">
        <w:t xml:space="preserve"> может </w:t>
      </w:r>
      <w:proofErr w:type="gramStart"/>
      <w:r w:rsidR="00FD2730" w:rsidRPr="00895E3A">
        <w:t>находится</w:t>
      </w:r>
      <w:proofErr w:type="gramEnd"/>
      <w:r w:rsidR="00FD2730" w:rsidRPr="00895E3A">
        <w:t xml:space="preserve"> только в одной категории.</w:t>
      </w:r>
    </w:p>
    <w:p w14:paraId="68FECE3C" w14:textId="77777777" w:rsidR="00B20788" w:rsidRPr="00895E3A" w:rsidRDefault="00B20788" w:rsidP="0052443D">
      <w:pPr>
        <w:pStyle w:val="Heading4"/>
        <w:numPr>
          <w:ilvl w:val="3"/>
          <w:numId w:val="13"/>
        </w:numPr>
      </w:pPr>
      <w:bookmarkStart w:id="1156" w:name="_Toc370583290"/>
      <w:r w:rsidRPr="00895E3A">
        <w:t>Допустимые операции</w:t>
      </w:r>
      <w:bookmarkEnd w:id="1156"/>
    </w:p>
    <w:p w14:paraId="68FECE3D" w14:textId="77777777" w:rsidR="00B20788" w:rsidRPr="00895E3A" w:rsidRDefault="00B20788" w:rsidP="00B20788">
      <w:r w:rsidRPr="00895E3A">
        <w:t xml:space="preserve">Допустимые операции с </w:t>
      </w:r>
      <w:r w:rsidR="00FD2730" w:rsidRPr="00895E3A">
        <w:t>каталогом</w:t>
      </w:r>
      <w:r w:rsidRPr="00895E3A">
        <w:t>:</w:t>
      </w:r>
    </w:p>
    <w:p w14:paraId="68FECE3E" w14:textId="77777777" w:rsidR="00B20788" w:rsidRPr="00895E3A" w:rsidRDefault="00B20788" w:rsidP="00E31AB0">
      <w:pPr>
        <w:pStyle w:val="ListParagraph"/>
        <w:numPr>
          <w:ilvl w:val="0"/>
          <w:numId w:val="19"/>
        </w:numPr>
      </w:pPr>
      <w:r w:rsidRPr="00895E3A">
        <w:t xml:space="preserve">Чтение </w:t>
      </w:r>
      <w:r w:rsidR="00FD2730" w:rsidRPr="00895E3A">
        <w:t>записей</w:t>
      </w:r>
      <w:r w:rsidRPr="00895E3A">
        <w:t>;</w:t>
      </w:r>
    </w:p>
    <w:p w14:paraId="68FECE3F" w14:textId="77777777" w:rsidR="00B20788" w:rsidRPr="00895E3A" w:rsidRDefault="00B20788" w:rsidP="00E31AB0">
      <w:pPr>
        <w:pStyle w:val="ListParagraph"/>
        <w:numPr>
          <w:ilvl w:val="0"/>
          <w:numId w:val="19"/>
        </w:numPr>
      </w:pPr>
      <w:r w:rsidRPr="00895E3A">
        <w:t xml:space="preserve">Добавление </w:t>
      </w:r>
      <w:r w:rsidR="00FD2730" w:rsidRPr="00895E3A">
        <w:t>записей</w:t>
      </w:r>
      <w:r w:rsidRPr="00895E3A">
        <w:t>;</w:t>
      </w:r>
    </w:p>
    <w:p w14:paraId="68FECE40" w14:textId="77777777" w:rsidR="00B20788" w:rsidRPr="00895E3A" w:rsidRDefault="00B20788" w:rsidP="00E31AB0">
      <w:pPr>
        <w:pStyle w:val="ListParagraph"/>
        <w:numPr>
          <w:ilvl w:val="0"/>
          <w:numId w:val="19"/>
        </w:numPr>
      </w:pPr>
      <w:r w:rsidRPr="00895E3A">
        <w:t xml:space="preserve">Обновление </w:t>
      </w:r>
      <w:r w:rsidR="00FD2730" w:rsidRPr="00895E3A">
        <w:t>записей</w:t>
      </w:r>
      <w:r w:rsidRPr="00895E3A">
        <w:t>;</w:t>
      </w:r>
    </w:p>
    <w:p w14:paraId="68FECE41" w14:textId="77777777" w:rsidR="00B20788" w:rsidRPr="00895E3A" w:rsidRDefault="00B20788" w:rsidP="00B20788">
      <w:r w:rsidRPr="00895E3A">
        <w:t xml:space="preserve">Любые другие операции с </w:t>
      </w:r>
      <w:r w:rsidR="00FD2730" w:rsidRPr="00895E3A">
        <w:t>каталогом</w:t>
      </w:r>
      <w:r w:rsidRPr="00895E3A">
        <w:t xml:space="preserve"> не допустимы.</w:t>
      </w:r>
    </w:p>
    <w:p w14:paraId="68FECE42" w14:textId="77777777" w:rsidR="00B20788" w:rsidRPr="00895E3A" w:rsidRDefault="00B20788" w:rsidP="00D34F91">
      <w:pPr>
        <w:pStyle w:val="Heading4"/>
        <w:numPr>
          <w:ilvl w:val="3"/>
          <w:numId w:val="13"/>
        </w:numPr>
      </w:pPr>
      <w:bookmarkStart w:id="1157" w:name="_Структура_(prod.Products)"/>
      <w:bookmarkStart w:id="1158" w:name="_Toc370583291"/>
      <w:bookmarkEnd w:id="1157"/>
      <w:r w:rsidRPr="00895E3A">
        <w:t>Структура</w:t>
      </w:r>
      <w:r w:rsidR="00D34F91" w:rsidRPr="00895E3A">
        <w:t xml:space="preserve"> (</w:t>
      </w:r>
      <w:r w:rsidR="00E10D33" w:rsidRPr="00895E3A">
        <w:t>prod.</w:t>
      </w:r>
      <w:r w:rsidR="00D34F91" w:rsidRPr="00895E3A">
        <w:t>Products)</w:t>
      </w:r>
      <w:bookmarkEnd w:id="1158"/>
    </w:p>
    <w:p w14:paraId="68FECE43" w14:textId="77777777" w:rsidR="00B20788" w:rsidRPr="00895E3A" w:rsidRDefault="00B20788" w:rsidP="00B20788">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74</w:t>
      </w:r>
      <w:r w:rsidR="00E74F79" w:rsidRPr="00895E3A">
        <w:rPr>
          <w:noProof/>
        </w:rPr>
        <w:fldChar w:fldCharType="end"/>
      </w:r>
      <w:r w:rsidR="00FD2730" w:rsidRPr="00895E3A">
        <w:t xml:space="preserve"> Структура каталога</w:t>
      </w:r>
      <w:r w:rsidRPr="00895E3A">
        <w:t xml:space="preserve"> </w:t>
      </w:r>
      <w:r w:rsidR="00DF3D2C" w:rsidRPr="00895E3A">
        <w:t>товаров</w:t>
      </w:r>
    </w:p>
    <w:tbl>
      <w:tblPr>
        <w:tblStyle w:val="TableGrid"/>
        <w:tblW w:w="9464" w:type="dxa"/>
        <w:tblLayout w:type="fixed"/>
        <w:tblLook w:val="04A0" w:firstRow="1" w:lastRow="0" w:firstColumn="1" w:lastColumn="0" w:noHBand="0" w:noVBand="1"/>
      </w:tblPr>
      <w:tblGrid>
        <w:gridCol w:w="1891"/>
        <w:gridCol w:w="5163"/>
        <w:gridCol w:w="1134"/>
        <w:gridCol w:w="1276"/>
      </w:tblGrid>
      <w:tr w:rsidR="00FD2730" w:rsidRPr="00895E3A" w14:paraId="68FECE48" w14:textId="77777777" w:rsidTr="00E10D33">
        <w:tc>
          <w:tcPr>
            <w:tcW w:w="1891" w:type="dxa"/>
          </w:tcPr>
          <w:p w14:paraId="68FECE44" w14:textId="77777777" w:rsidR="00FD2730" w:rsidRPr="00895E3A" w:rsidRDefault="00FD2730" w:rsidP="004D1F0D">
            <w:pPr>
              <w:rPr>
                <w:b/>
              </w:rPr>
            </w:pPr>
            <w:r w:rsidRPr="00895E3A">
              <w:rPr>
                <w:b/>
              </w:rPr>
              <w:t>Атрибут</w:t>
            </w:r>
          </w:p>
        </w:tc>
        <w:tc>
          <w:tcPr>
            <w:tcW w:w="5163" w:type="dxa"/>
          </w:tcPr>
          <w:p w14:paraId="68FECE45" w14:textId="77777777" w:rsidR="00FD2730" w:rsidRPr="00895E3A" w:rsidRDefault="00FD2730" w:rsidP="004D1F0D">
            <w:pPr>
              <w:rPr>
                <w:b/>
              </w:rPr>
            </w:pPr>
            <w:r w:rsidRPr="00895E3A">
              <w:rPr>
                <w:b/>
              </w:rPr>
              <w:t>Описание</w:t>
            </w:r>
          </w:p>
        </w:tc>
        <w:tc>
          <w:tcPr>
            <w:tcW w:w="1134" w:type="dxa"/>
          </w:tcPr>
          <w:p w14:paraId="68FECE46" w14:textId="77777777" w:rsidR="00FD2730" w:rsidRPr="00895E3A" w:rsidRDefault="00FD2730" w:rsidP="004D1F0D">
            <w:pPr>
              <w:rPr>
                <w:b/>
              </w:rPr>
            </w:pPr>
            <w:r w:rsidRPr="00895E3A">
              <w:rPr>
                <w:b/>
              </w:rPr>
              <w:t>Обязательный?</w:t>
            </w:r>
          </w:p>
        </w:tc>
        <w:tc>
          <w:tcPr>
            <w:tcW w:w="1276" w:type="dxa"/>
          </w:tcPr>
          <w:p w14:paraId="68FECE47" w14:textId="77777777" w:rsidR="00FD2730" w:rsidRPr="00895E3A" w:rsidRDefault="00FD2730" w:rsidP="004D1F0D">
            <w:pPr>
              <w:rPr>
                <w:b/>
              </w:rPr>
            </w:pPr>
            <w:r w:rsidRPr="00895E3A">
              <w:rPr>
                <w:b/>
              </w:rPr>
              <w:t>Элемент или атрибут в YML</w:t>
            </w:r>
          </w:p>
        </w:tc>
      </w:tr>
      <w:tr w:rsidR="0000199B" w:rsidRPr="00895E3A" w14:paraId="68FECE4D" w14:textId="77777777" w:rsidTr="00E10D33">
        <w:tc>
          <w:tcPr>
            <w:tcW w:w="1891" w:type="dxa"/>
          </w:tcPr>
          <w:p w14:paraId="68FECE49" w14:textId="77777777" w:rsidR="0000199B" w:rsidRPr="00895E3A" w:rsidRDefault="00E61AD4" w:rsidP="003D5DE2">
            <w:r w:rsidRPr="00895E3A">
              <w:t>Внутренний и</w:t>
            </w:r>
            <w:r w:rsidR="0000199B" w:rsidRPr="00895E3A">
              <w:t>дентификатор товара</w:t>
            </w:r>
            <w:r w:rsidR="00A61BF2" w:rsidRPr="00895E3A">
              <w:t xml:space="preserve"> (</w:t>
            </w:r>
            <w:r w:rsidR="005A4CC7" w:rsidRPr="00895E3A">
              <w:t>ProductId</w:t>
            </w:r>
            <w:r w:rsidR="00A61BF2" w:rsidRPr="00895E3A">
              <w:t>)</w:t>
            </w:r>
          </w:p>
        </w:tc>
        <w:tc>
          <w:tcPr>
            <w:tcW w:w="5163" w:type="dxa"/>
          </w:tcPr>
          <w:p w14:paraId="68FECE4A" w14:textId="77777777" w:rsidR="0000199B" w:rsidRPr="00895E3A" w:rsidRDefault="0000199B">
            <w:r w:rsidRPr="00895E3A">
              <w:t>Идентификатор товара в системе «Лояльность». Уникален. Позволяет однозначно определить идентификатор поставщика и артикул товара</w:t>
            </w:r>
            <w:r w:rsidR="006B6768" w:rsidRPr="00895E3A">
              <w:t>. Выставляется системой «Лояльность»</w:t>
            </w:r>
          </w:p>
        </w:tc>
        <w:tc>
          <w:tcPr>
            <w:tcW w:w="1134" w:type="dxa"/>
          </w:tcPr>
          <w:p w14:paraId="68FECE4B" w14:textId="77777777" w:rsidR="0000199B" w:rsidRPr="00895E3A" w:rsidRDefault="0000199B" w:rsidP="004D1F0D">
            <w:r w:rsidRPr="00895E3A">
              <w:t>Да</w:t>
            </w:r>
          </w:p>
        </w:tc>
        <w:tc>
          <w:tcPr>
            <w:tcW w:w="1276" w:type="dxa"/>
          </w:tcPr>
          <w:p w14:paraId="68FECE4C" w14:textId="77777777" w:rsidR="0000199B" w:rsidRPr="00895E3A" w:rsidRDefault="0000199B" w:rsidP="004D1F0D">
            <w:r w:rsidRPr="00895E3A">
              <w:t>-</w:t>
            </w:r>
          </w:p>
        </w:tc>
      </w:tr>
      <w:tr w:rsidR="00FD2730" w:rsidRPr="00895E3A" w14:paraId="68FECE53" w14:textId="77777777" w:rsidTr="00E10D33">
        <w:tc>
          <w:tcPr>
            <w:tcW w:w="1891" w:type="dxa"/>
          </w:tcPr>
          <w:p w14:paraId="68FECE4E" w14:textId="77777777" w:rsidR="00FD2730" w:rsidRPr="00895E3A" w:rsidRDefault="00FD2730" w:rsidP="00FD2730">
            <w:r w:rsidRPr="00895E3A">
              <w:t>Идентификатор партнера-поставщика</w:t>
            </w:r>
            <w:r w:rsidR="005A4CC7" w:rsidRPr="00895E3A">
              <w:t xml:space="preserve"> (PartnerId)</w:t>
            </w:r>
          </w:p>
        </w:tc>
        <w:tc>
          <w:tcPr>
            <w:tcW w:w="5163" w:type="dxa"/>
          </w:tcPr>
          <w:p w14:paraId="68FECE4F" w14:textId="77777777" w:rsidR="00FD2730" w:rsidRPr="00895E3A" w:rsidRDefault="00FD2730" w:rsidP="004D1F0D">
            <w:r w:rsidRPr="00895E3A">
              <w:t>Идентификатор партнера-поставщика подарка</w:t>
            </w:r>
          </w:p>
        </w:tc>
        <w:tc>
          <w:tcPr>
            <w:tcW w:w="1134" w:type="dxa"/>
          </w:tcPr>
          <w:p w14:paraId="68FECE50" w14:textId="77777777" w:rsidR="00FD2730" w:rsidRPr="00895E3A" w:rsidRDefault="00FD2730" w:rsidP="004D1F0D">
            <w:r w:rsidRPr="00895E3A">
              <w:t>Да</w:t>
            </w:r>
          </w:p>
        </w:tc>
        <w:tc>
          <w:tcPr>
            <w:tcW w:w="1276" w:type="dxa"/>
          </w:tcPr>
          <w:p w14:paraId="68FECE51" w14:textId="77777777" w:rsidR="00FD2730" w:rsidRPr="00895E3A" w:rsidRDefault="00633D0B" w:rsidP="004D1F0D">
            <w:r w:rsidRPr="00895E3A">
              <w:t>–</w:t>
            </w:r>
          </w:p>
          <w:p w14:paraId="68FECE52" w14:textId="77777777" w:rsidR="00633D0B" w:rsidRPr="00895E3A" w:rsidRDefault="00633D0B" w:rsidP="004D1F0D"/>
        </w:tc>
      </w:tr>
      <w:tr w:rsidR="00FD2730" w:rsidRPr="00895E3A" w14:paraId="68FECE59" w14:textId="77777777" w:rsidTr="00E10D33">
        <w:tc>
          <w:tcPr>
            <w:tcW w:w="1891" w:type="dxa"/>
          </w:tcPr>
          <w:p w14:paraId="68FECE54" w14:textId="77777777" w:rsidR="00FD2730" w:rsidRPr="00895E3A" w:rsidRDefault="006B6768" w:rsidP="0040150F">
            <w:r w:rsidRPr="00895E3A">
              <w:t>Идентификатор</w:t>
            </w:r>
            <w:r w:rsidR="00F07768" w:rsidRPr="00895E3A">
              <w:t xml:space="preserve"> </w:t>
            </w:r>
            <w:r w:rsidR="0040150F" w:rsidRPr="00895E3A">
              <w:t>товара</w:t>
            </w:r>
            <w:r w:rsidR="005A4CC7" w:rsidRPr="00895E3A">
              <w:t xml:space="preserve"> </w:t>
            </w:r>
            <w:r w:rsidR="005A4CC7" w:rsidRPr="00895E3A">
              <w:lastRenderedPageBreak/>
              <w:t>(PartnerProductId)</w:t>
            </w:r>
          </w:p>
        </w:tc>
        <w:tc>
          <w:tcPr>
            <w:tcW w:w="5163" w:type="dxa"/>
          </w:tcPr>
          <w:p w14:paraId="68FECE55" w14:textId="77777777" w:rsidR="00FD2730" w:rsidRPr="00895E3A" w:rsidRDefault="00FD2730" w:rsidP="0040150F">
            <w:r w:rsidRPr="00895E3A">
              <w:lastRenderedPageBreak/>
              <w:t xml:space="preserve">Идентификатор </w:t>
            </w:r>
            <w:r w:rsidR="0040150F" w:rsidRPr="00895E3A">
              <w:t>товара</w:t>
            </w:r>
            <w:r w:rsidR="00276C8C" w:rsidRPr="00895E3A">
              <w:t xml:space="preserve"> из каталога партнера</w:t>
            </w:r>
            <w:r w:rsidRPr="00895E3A">
              <w:t xml:space="preserve">. </w:t>
            </w:r>
            <w:proofErr w:type="gramStart"/>
            <w:r w:rsidRPr="00895E3A">
              <w:t>Уникален</w:t>
            </w:r>
            <w:proofErr w:type="gramEnd"/>
            <w:r w:rsidRPr="00895E3A">
              <w:t xml:space="preserve"> в рамках подарков партнера-поставщика в данном каталоге. Выставляется партнером-</w:t>
            </w:r>
            <w:r w:rsidRPr="00895E3A">
              <w:lastRenderedPageBreak/>
              <w:t>поставщиком.</w:t>
            </w:r>
          </w:p>
        </w:tc>
        <w:tc>
          <w:tcPr>
            <w:tcW w:w="1134" w:type="dxa"/>
          </w:tcPr>
          <w:p w14:paraId="68FECE56" w14:textId="77777777" w:rsidR="00FD2730" w:rsidRPr="00895E3A" w:rsidRDefault="00FD2730" w:rsidP="004D1F0D">
            <w:r w:rsidRPr="00895E3A">
              <w:lastRenderedPageBreak/>
              <w:t>Да</w:t>
            </w:r>
          </w:p>
        </w:tc>
        <w:tc>
          <w:tcPr>
            <w:tcW w:w="1276" w:type="dxa"/>
          </w:tcPr>
          <w:p w14:paraId="68FECE57" w14:textId="77777777" w:rsidR="00FD2730" w:rsidRPr="00895E3A" w:rsidRDefault="00EB2DBB" w:rsidP="00FD2730">
            <w:pPr>
              <w:pStyle w:val="HTMLPreformatted"/>
            </w:pPr>
            <w:r w:rsidRPr="00895E3A">
              <w:t>@</w:t>
            </w:r>
            <w:r w:rsidR="00FD2730" w:rsidRPr="00895E3A">
              <w:t>id</w:t>
            </w:r>
          </w:p>
          <w:p w14:paraId="68FECE58" w14:textId="77777777" w:rsidR="00FD2730" w:rsidRPr="00895E3A" w:rsidRDefault="00FD2730" w:rsidP="004D1F0D"/>
        </w:tc>
      </w:tr>
      <w:tr w:rsidR="0065536F" w:rsidRPr="00895E3A" w14:paraId="68FECE5F" w14:textId="77777777" w:rsidTr="00E10D33">
        <w:tc>
          <w:tcPr>
            <w:tcW w:w="1891" w:type="dxa"/>
          </w:tcPr>
          <w:p w14:paraId="68FECE5A" w14:textId="77777777" w:rsidR="0065536F" w:rsidRPr="00895E3A" w:rsidRDefault="0065536F" w:rsidP="00FD2730">
            <w:r w:rsidRPr="00895E3A">
              <w:lastRenderedPageBreak/>
              <w:t>Идентификатор категории</w:t>
            </w:r>
            <w:r w:rsidR="005A4CC7" w:rsidRPr="00895E3A">
              <w:t xml:space="preserve"> (CategoryId)</w:t>
            </w:r>
          </w:p>
        </w:tc>
        <w:tc>
          <w:tcPr>
            <w:tcW w:w="5163" w:type="dxa"/>
          </w:tcPr>
          <w:p w14:paraId="68FECE5B" w14:textId="77777777" w:rsidR="0065536F" w:rsidRPr="00895E3A" w:rsidRDefault="0065536F" w:rsidP="0065536F">
            <w:r w:rsidRPr="00895E3A">
              <w:t xml:space="preserve">Системный идентификатор родительской категории. Должен быть одним из значений атрибута «Идентификатор категории» рубрикатора подарков. </w:t>
            </w:r>
          </w:p>
        </w:tc>
        <w:tc>
          <w:tcPr>
            <w:tcW w:w="1134" w:type="dxa"/>
          </w:tcPr>
          <w:p w14:paraId="68FECE5C" w14:textId="77777777" w:rsidR="0065536F" w:rsidRPr="00895E3A" w:rsidRDefault="0065536F" w:rsidP="004D1F0D">
            <w:r w:rsidRPr="00895E3A">
              <w:t>Да</w:t>
            </w:r>
          </w:p>
        </w:tc>
        <w:tc>
          <w:tcPr>
            <w:tcW w:w="1276" w:type="dxa"/>
          </w:tcPr>
          <w:p w14:paraId="68FECE5D" w14:textId="77777777" w:rsidR="0065536F" w:rsidRPr="00895E3A" w:rsidRDefault="0065536F" w:rsidP="00BB6565">
            <w:r w:rsidRPr="00895E3A">
              <w:t>–</w:t>
            </w:r>
          </w:p>
          <w:p w14:paraId="68FECE5E" w14:textId="77777777" w:rsidR="0065536F" w:rsidRPr="00895E3A" w:rsidRDefault="0065536F" w:rsidP="00BB6565"/>
        </w:tc>
      </w:tr>
      <w:tr w:rsidR="0065536F" w:rsidRPr="00895E3A" w14:paraId="68FECE65" w14:textId="77777777" w:rsidTr="00E10D33">
        <w:tc>
          <w:tcPr>
            <w:tcW w:w="1891" w:type="dxa"/>
          </w:tcPr>
          <w:p w14:paraId="68FECE60" w14:textId="77777777" w:rsidR="0065536F" w:rsidRPr="00895E3A" w:rsidRDefault="0065536F" w:rsidP="00FD2730">
            <w:r w:rsidRPr="00895E3A">
              <w:t>Название подарка</w:t>
            </w:r>
            <w:r w:rsidR="005A4CC7" w:rsidRPr="00895E3A">
              <w:t xml:space="preserve"> (Name)</w:t>
            </w:r>
          </w:p>
        </w:tc>
        <w:tc>
          <w:tcPr>
            <w:tcW w:w="5163" w:type="dxa"/>
          </w:tcPr>
          <w:p w14:paraId="68FECE61" w14:textId="77777777" w:rsidR="0065536F" w:rsidRPr="00895E3A" w:rsidRDefault="0065536F" w:rsidP="00FD2730">
            <w:r w:rsidRPr="00895E3A">
              <w:t>Название подарка.</w:t>
            </w:r>
          </w:p>
        </w:tc>
        <w:tc>
          <w:tcPr>
            <w:tcW w:w="1134" w:type="dxa"/>
          </w:tcPr>
          <w:p w14:paraId="68FECE62" w14:textId="77777777" w:rsidR="0065536F" w:rsidRPr="00895E3A" w:rsidRDefault="0065536F" w:rsidP="004D1F0D">
            <w:r w:rsidRPr="00895E3A">
              <w:t>Да</w:t>
            </w:r>
          </w:p>
        </w:tc>
        <w:tc>
          <w:tcPr>
            <w:tcW w:w="1276" w:type="dxa"/>
          </w:tcPr>
          <w:p w14:paraId="68FECE63" w14:textId="77777777" w:rsidR="0065536F" w:rsidRPr="00895E3A" w:rsidRDefault="0065536F" w:rsidP="00FD2730">
            <w:pPr>
              <w:pStyle w:val="HTMLPreformatted"/>
            </w:pPr>
            <w:r w:rsidRPr="00895E3A">
              <w:t>name</w:t>
            </w:r>
          </w:p>
          <w:p w14:paraId="68FECE64" w14:textId="77777777" w:rsidR="0065536F" w:rsidRPr="00895E3A" w:rsidRDefault="0065536F" w:rsidP="004D1F0D"/>
        </w:tc>
      </w:tr>
      <w:tr w:rsidR="0065536F" w:rsidRPr="00895E3A" w14:paraId="68FECE6C" w14:textId="77777777" w:rsidTr="00E10D33">
        <w:tc>
          <w:tcPr>
            <w:tcW w:w="1891" w:type="dxa"/>
          </w:tcPr>
          <w:p w14:paraId="68FECE66" w14:textId="77777777" w:rsidR="0065536F" w:rsidRPr="00895E3A" w:rsidRDefault="0065536F" w:rsidP="00633D0B">
            <w:r w:rsidRPr="00895E3A">
              <w:t>Статус подарка</w:t>
            </w:r>
            <w:r w:rsidR="005A4CC7" w:rsidRPr="00895E3A">
              <w:t xml:space="preserve"> (Status)</w:t>
            </w:r>
          </w:p>
        </w:tc>
        <w:tc>
          <w:tcPr>
            <w:tcW w:w="5163" w:type="dxa"/>
          </w:tcPr>
          <w:p w14:paraId="68FECE67" w14:textId="77777777" w:rsidR="0065536F" w:rsidRPr="00895E3A" w:rsidRDefault="0065536F" w:rsidP="004D1F0D">
            <w:r w:rsidRPr="00895E3A">
              <w:t xml:space="preserve">Код статуса </w:t>
            </w:r>
            <w:r w:rsidR="0040150F" w:rsidRPr="00895E3A">
              <w:t>товара</w:t>
            </w:r>
            <w:r w:rsidRPr="00895E3A">
              <w:t xml:space="preserve">. См. «Справочник статусов </w:t>
            </w:r>
            <w:r w:rsidR="0040150F" w:rsidRPr="00895E3A">
              <w:t>товаров</w:t>
            </w:r>
            <w:r w:rsidRPr="00895E3A">
              <w:t xml:space="preserve">». </w:t>
            </w:r>
          </w:p>
          <w:p w14:paraId="68FECE68" w14:textId="77777777" w:rsidR="0065536F" w:rsidRPr="00895E3A" w:rsidRDefault="0065536F" w:rsidP="004D1F0D"/>
        </w:tc>
        <w:tc>
          <w:tcPr>
            <w:tcW w:w="1134" w:type="dxa"/>
          </w:tcPr>
          <w:p w14:paraId="68FECE69" w14:textId="77777777" w:rsidR="0065536F" w:rsidRPr="00895E3A" w:rsidRDefault="0065536F" w:rsidP="004D1F0D">
            <w:pPr>
              <w:pStyle w:val="HTMLPreformatted"/>
            </w:pPr>
            <w:r w:rsidRPr="00895E3A">
              <w:t>Да</w:t>
            </w:r>
          </w:p>
        </w:tc>
        <w:tc>
          <w:tcPr>
            <w:tcW w:w="1276" w:type="dxa"/>
          </w:tcPr>
          <w:p w14:paraId="68FECE6A" w14:textId="77777777" w:rsidR="0065536F" w:rsidRPr="00895E3A" w:rsidRDefault="0065536F" w:rsidP="00633D0B">
            <w:r w:rsidRPr="00895E3A">
              <w:t>–</w:t>
            </w:r>
          </w:p>
          <w:p w14:paraId="68FECE6B" w14:textId="77777777" w:rsidR="0065536F" w:rsidRPr="00895E3A" w:rsidRDefault="0065536F" w:rsidP="004D1F0D">
            <w:pPr>
              <w:pStyle w:val="HTMLPreformatted"/>
            </w:pPr>
          </w:p>
        </w:tc>
      </w:tr>
      <w:tr w:rsidR="0065536F" w:rsidRPr="00895E3A" w14:paraId="68FECE72" w14:textId="77777777" w:rsidTr="00E10D33">
        <w:tc>
          <w:tcPr>
            <w:tcW w:w="1891" w:type="dxa"/>
          </w:tcPr>
          <w:p w14:paraId="68FECE6D" w14:textId="77777777" w:rsidR="0065536F" w:rsidRPr="00895E3A" w:rsidRDefault="0065536F" w:rsidP="0040150F">
            <w:r w:rsidRPr="00895E3A">
              <w:t xml:space="preserve">Причина последнего изменения статуса </w:t>
            </w:r>
            <w:r w:rsidR="0040150F" w:rsidRPr="00895E3A">
              <w:t>товара</w:t>
            </w:r>
            <w:r w:rsidR="005A4CC7" w:rsidRPr="00895E3A">
              <w:t xml:space="preserve"> (StatusChangedCause)</w:t>
            </w:r>
          </w:p>
        </w:tc>
        <w:tc>
          <w:tcPr>
            <w:tcW w:w="5163" w:type="dxa"/>
          </w:tcPr>
          <w:p w14:paraId="68FECE6E" w14:textId="77777777" w:rsidR="0065536F" w:rsidRPr="00895E3A" w:rsidRDefault="0065536F" w:rsidP="0040150F">
            <w:r w:rsidRPr="00895E3A">
              <w:t xml:space="preserve">Текстовое описание причины последнего изменения статуса </w:t>
            </w:r>
            <w:r w:rsidR="0040150F" w:rsidRPr="00895E3A">
              <w:t>товаров</w:t>
            </w:r>
            <w:r w:rsidRPr="00895E3A">
              <w:t>.</w:t>
            </w:r>
          </w:p>
        </w:tc>
        <w:tc>
          <w:tcPr>
            <w:tcW w:w="1134" w:type="dxa"/>
          </w:tcPr>
          <w:p w14:paraId="68FECE6F" w14:textId="77777777" w:rsidR="0065536F" w:rsidRPr="00895E3A" w:rsidRDefault="0065536F" w:rsidP="004D1F0D">
            <w:pPr>
              <w:pStyle w:val="HTMLPreformatted"/>
            </w:pPr>
            <w:r w:rsidRPr="00895E3A">
              <w:t>Да</w:t>
            </w:r>
          </w:p>
        </w:tc>
        <w:tc>
          <w:tcPr>
            <w:tcW w:w="1276" w:type="dxa"/>
          </w:tcPr>
          <w:p w14:paraId="68FECE70" w14:textId="77777777" w:rsidR="0065536F" w:rsidRPr="00895E3A" w:rsidRDefault="0065536F" w:rsidP="00633D0B">
            <w:r w:rsidRPr="00895E3A">
              <w:t>–</w:t>
            </w:r>
          </w:p>
          <w:p w14:paraId="68FECE71" w14:textId="77777777" w:rsidR="0065536F" w:rsidRPr="00895E3A" w:rsidRDefault="0065536F" w:rsidP="004D1F0D">
            <w:pPr>
              <w:pStyle w:val="HTMLPreformatted"/>
            </w:pPr>
          </w:p>
        </w:tc>
      </w:tr>
      <w:tr w:rsidR="0065536F" w:rsidRPr="00895E3A" w14:paraId="68FECE78" w14:textId="77777777" w:rsidTr="00E10D33">
        <w:tc>
          <w:tcPr>
            <w:tcW w:w="1891" w:type="dxa"/>
          </w:tcPr>
          <w:p w14:paraId="68FECE73" w14:textId="77777777" w:rsidR="0065536F" w:rsidRPr="00895E3A" w:rsidRDefault="0065536F" w:rsidP="0040150F">
            <w:r w:rsidRPr="00895E3A">
              <w:t xml:space="preserve">Дата и время последнего изменения статуса </w:t>
            </w:r>
            <w:r w:rsidR="0040150F" w:rsidRPr="00895E3A">
              <w:t>товара</w:t>
            </w:r>
            <w:r w:rsidR="005A4CC7" w:rsidRPr="00895E3A">
              <w:t xml:space="preserve"> (StatusChangedDate)</w:t>
            </w:r>
          </w:p>
        </w:tc>
        <w:tc>
          <w:tcPr>
            <w:tcW w:w="5163" w:type="dxa"/>
          </w:tcPr>
          <w:p w14:paraId="68FECE74" w14:textId="77777777" w:rsidR="0065536F" w:rsidRPr="00895E3A" w:rsidRDefault="0065536F" w:rsidP="0040150F">
            <w:r w:rsidRPr="00895E3A">
              <w:t xml:space="preserve">Дата и время последнего изменения статуса </w:t>
            </w:r>
            <w:r w:rsidR="0040150F" w:rsidRPr="00895E3A">
              <w:t>товара</w:t>
            </w:r>
            <w:r w:rsidRPr="00895E3A">
              <w:t>.</w:t>
            </w:r>
          </w:p>
        </w:tc>
        <w:tc>
          <w:tcPr>
            <w:tcW w:w="1134" w:type="dxa"/>
          </w:tcPr>
          <w:p w14:paraId="68FECE75" w14:textId="77777777" w:rsidR="0065536F" w:rsidRPr="00895E3A" w:rsidRDefault="0065536F" w:rsidP="004D1F0D">
            <w:pPr>
              <w:pStyle w:val="HTMLPreformatted"/>
            </w:pPr>
            <w:r w:rsidRPr="00895E3A">
              <w:t>Да</w:t>
            </w:r>
          </w:p>
        </w:tc>
        <w:tc>
          <w:tcPr>
            <w:tcW w:w="1276" w:type="dxa"/>
          </w:tcPr>
          <w:p w14:paraId="68FECE76" w14:textId="77777777" w:rsidR="0065536F" w:rsidRPr="00895E3A" w:rsidRDefault="0065536F" w:rsidP="00633D0B">
            <w:r w:rsidRPr="00895E3A">
              <w:t>–</w:t>
            </w:r>
          </w:p>
          <w:p w14:paraId="68FECE77" w14:textId="77777777" w:rsidR="0065536F" w:rsidRPr="00895E3A" w:rsidRDefault="0065536F" w:rsidP="004D1F0D">
            <w:pPr>
              <w:pStyle w:val="HTMLPreformatted"/>
            </w:pPr>
          </w:p>
        </w:tc>
      </w:tr>
      <w:tr w:rsidR="0065536F" w:rsidRPr="00895E3A" w14:paraId="68FECE7E" w14:textId="77777777" w:rsidTr="00E10D33">
        <w:tc>
          <w:tcPr>
            <w:tcW w:w="1891" w:type="dxa"/>
          </w:tcPr>
          <w:p w14:paraId="68FECE79" w14:textId="77777777" w:rsidR="0065536F" w:rsidRPr="00895E3A" w:rsidRDefault="0065536F" w:rsidP="0040150F">
            <w:r w:rsidRPr="00895E3A">
              <w:t xml:space="preserve">Пользователь, который внес последнее изменение статуса </w:t>
            </w:r>
            <w:r w:rsidR="0040150F" w:rsidRPr="00895E3A">
              <w:t>товара</w:t>
            </w:r>
            <w:r w:rsidR="005A4CC7" w:rsidRPr="00895E3A">
              <w:t xml:space="preserve"> (StatusChangedUser)</w:t>
            </w:r>
          </w:p>
        </w:tc>
        <w:tc>
          <w:tcPr>
            <w:tcW w:w="5163" w:type="dxa"/>
          </w:tcPr>
          <w:p w14:paraId="68FECE7A" w14:textId="77777777" w:rsidR="0065536F" w:rsidRPr="00895E3A" w:rsidRDefault="0065536F" w:rsidP="0040150F">
            <w:r w:rsidRPr="00895E3A">
              <w:t xml:space="preserve">Имя пользователя в системе безопасности, который внес последнее изменение статуса </w:t>
            </w:r>
            <w:r w:rsidR="0040150F" w:rsidRPr="00895E3A">
              <w:t>товара</w:t>
            </w:r>
            <w:r w:rsidRPr="00895E3A">
              <w:t>.</w:t>
            </w:r>
          </w:p>
        </w:tc>
        <w:tc>
          <w:tcPr>
            <w:tcW w:w="1134" w:type="dxa"/>
          </w:tcPr>
          <w:p w14:paraId="68FECE7B" w14:textId="77777777" w:rsidR="0065536F" w:rsidRPr="00895E3A" w:rsidRDefault="0065536F" w:rsidP="004D1F0D">
            <w:pPr>
              <w:pStyle w:val="HTMLPreformatted"/>
            </w:pPr>
            <w:r w:rsidRPr="00895E3A">
              <w:t>Да</w:t>
            </w:r>
          </w:p>
        </w:tc>
        <w:tc>
          <w:tcPr>
            <w:tcW w:w="1276" w:type="dxa"/>
          </w:tcPr>
          <w:p w14:paraId="68FECE7C" w14:textId="77777777" w:rsidR="0065536F" w:rsidRPr="00895E3A" w:rsidRDefault="0065536F" w:rsidP="00633D0B">
            <w:r w:rsidRPr="00895E3A">
              <w:t>–</w:t>
            </w:r>
          </w:p>
          <w:p w14:paraId="68FECE7D" w14:textId="77777777" w:rsidR="0065536F" w:rsidRPr="00895E3A" w:rsidRDefault="0065536F" w:rsidP="004D1F0D">
            <w:pPr>
              <w:pStyle w:val="HTMLPreformatted"/>
            </w:pPr>
          </w:p>
        </w:tc>
      </w:tr>
      <w:tr w:rsidR="0065536F" w:rsidRPr="00895E3A" w14:paraId="68FECE84" w14:textId="77777777" w:rsidTr="00E10D33">
        <w:tc>
          <w:tcPr>
            <w:tcW w:w="1891" w:type="dxa"/>
          </w:tcPr>
          <w:p w14:paraId="68FECE7F" w14:textId="77777777" w:rsidR="0065536F" w:rsidRPr="00895E3A" w:rsidRDefault="0065536F" w:rsidP="00127095">
            <w:r w:rsidRPr="00895E3A">
              <w:t xml:space="preserve">Дата и время последнего изменения </w:t>
            </w:r>
            <w:r w:rsidR="00127095" w:rsidRPr="00895E3A">
              <w:t>записи</w:t>
            </w:r>
            <w:r w:rsidR="005A4CC7" w:rsidRPr="00895E3A">
              <w:t xml:space="preserve"> (LastChangedDate</w:t>
            </w:r>
            <w:r w:rsidR="005A4CC7" w:rsidRPr="00895E3A">
              <w:lastRenderedPageBreak/>
              <w:t>)</w:t>
            </w:r>
          </w:p>
        </w:tc>
        <w:tc>
          <w:tcPr>
            <w:tcW w:w="5163" w:type="dxa"/>
          </w:tcPr>
          <w:p w14:paraId="68FECE80" w14:textId="77777777" w:rsidR="0065536F" w:rsidRPr="00895E3A" w:rsidRDefault="0065536F" w:rsidP="00127095">
            <w:r w:rsidRPr="00895E3A">
              <w:lastRenderedPageBreak/>
              <w:t>Дата и время последнего изменения</w:t>
            </w:r>
            <w:r w:rsidR="0040150F" w:rsidRPr="00895E3A">
              <w:t xml:space="preserve"> </w:t>
            </w:r>
            <w:r w:rsidR="00127095" w:rsidRPr="00895E3A">
              <w:t>записи</w:t>
            </w:r>
            <w:r w:rsidRPr="00895E3A">
              <w:t>.</w:t>
            </w:r>
          </w:p>
        </w:tc>
        <w:tc>
          <w:tcPr>
            <w:tcW w:w="1134" w:type="dxa"/>
          </w:tcPr>
          <w:p w14:paraId="68FECE81" w14:textId="77777777" w:rsidR="0065536F" w:rsidRPr="00895E3A" w:rsidRDefault="0065536F" w:rsidP="004D1F0D">
            <w:pPr>
              <w:pStyle w:val="HTMLPreformatted"/>
            </w:pPr>
            <w:r w:rsidRPr="00895E3A">
              <w:t>Да</w:t>
            </w:r>
          </w:p>
        </w:tc>
        <w:tc>
          <w:tcPr>
            <w:tcW w:w="1276" w:type="dxa"/>
          </w:tcPr>
          <w:p w14:paraId="68FECE82" w14:textId="77777777" w:rsidR="0065536F" w:rsidRPr="00895E3A" w:rsidRDefault="0065536F" w:rsidP="00633D0B">
            <w:r w:rsidRPr="00895E3A">
              <w:t>–</w:t>
            </w:r>
          </w:p>
          <w:p w14:paraId="68FECE83" w14:textId="77777777" w:rsidR="0065536F" w:rsidRPr="00895E3A" w:rsidRDefault="0065536F" w:rsidP="004D1F0D">
            <w:pPr>
              <w:pStyle w:val="HTMLPreformatted"/>
            </w:pPr>
          </w:p>
        </w:tc>
      </w:tr>
      <w:tr w:rsidR="0065536F" w:rsidRPr="00895E3A" w14:paraId="68FECE8A" w14:textId="77777777" w:rsidTr="00E10D33">
        <w:tc>
          <w:tcPr>
            <w:tcW w:w="1891" w:type="dxa"/>
          </w:tcPr>
          <w:p w14:paraId="68FECE85" w14:textId="77777777" w:rsidR="0065536F" w:rsidRPr="00895E3A" w:rsidRDefault="0065536F" w:rsidP="00633D0B">
            <w:r w:rsidRPr="00895E3A">
              <w:lastRenderedPageBreak/>
              <w:t>Пользователь, который внес последнее изменение</w:t>
            </w:r>
            <w:r w:rsidR="005A4CC7" w:rsidRPr="00895E3A">
              <w:t xml:space="preserve"> (LastChangedUser)</w:t>
            </w:r>
          </w:p>
        </w:tc>
        <w:tc>
          <w:tcPr>
            <w:tcW w:w="5163" w:type="dxa"/>
          </w:tcPr>
          <w:p w14:paraId="68FECE86" w14:textId="77777777" w:rsidR="0065536F" w:rsidRPr="00895E3A" w:rsidRDefault="0065536F" w:rsidP="00633D0B">
            <w:r w:rsidRPr="00895E3A">
              <w:t>Имя пользователя в системе безопасности, который внес последнее изменение</w:t>
            </w:r>
            <w:r w:rsidR="00127095" w:rsidRPr="00895E3A">
              <w:t xml:space="preserve"> в запись</w:t>
            </w:r>
            <w:r w:rsidRPr="00895E3A">
              <w:t>.</w:t>
            </w:r>
          </w:p>
        </w:tc>
        <w:tc>
          <w:tcPr>
            <w:tcW w:w="1134" w:type="dxa"/>
          </w:tcPr>
          <w:p w14:paraId="68FECE87" w14:textId="77777777" w:rsidR="0065536F" w:rsidRPr="00895E3A" w:rsidRDefault="0065536F" w:rsidP="004D1F0D">
            <w:pPr>
              <w:pStyle w:val="HTMLPreformatted"/>
            </w:pPr>
            <w:r w:rsidRPr="00895E3A">
              <w:t>Да</w:t>
            </w:r>
          </w:p>
        </w:tc>
        <w:tc>
          <w:tcPr>
            <w:tcW w:w="1276" w:type="dxa"/>
          </w:tcPr>
          <w:p w14:paraId="68FECE88" w14:textId="77777777" w:rsidR="0065536F" w:rsidRPr="00895E3A" w:rsidRDefault="0065536F" w:rsidP="00633D0B">
            <w:r w:rsidRPr="00895E3A">
              <w:t>–</w:t>
            </w:r>
          </w:p>
          <w:p w14:paraId="68FECE89" w14:textId="77777777" w:rsidR="0065536F" w:rsidRPr="00895E3A" w:rsidRDefault="0065536F" w:rsidP="004D1F0D">
            <w:pPr>
              <w:pStyle w:val="HTMLPreformatted"/>
            </w:pPr>
          </w:p>
        </w:tc>
      </w:tr>
      <w:tr w:rsidR="009E15F5" w:rsidRPr="00895E3A" w14:paraId="68FECE8F" w14:textId="77777777" w:rsidTr="00E10D33">
        <w:tc>
          <w:tcPr>
            <w:tcW w:w="1891" w:type="dxa"/>
          </w:tcPr>
          <w:p w14:paraId="68FECE8B" w14:textId="77777777" w:rsidR="009E15F5" w:rsidRPr="00895E3A" w:rsidRDefault="009E15F5" w:rsidP="00633D0B">
            <w:r w:rsidRPr="00895E3A">
              <w:t>type</w:t>
            </w:r>
          </w:p>
        </w:tc>
        <w:tc>
          <w:tcPr>
            <w:tcW w:w="5163" w:type="dxa"/>
          </w:tcPr>
          <w:p w14:paraId="68FECE8C" w14:textId="77777777" w:rsidR="009E15F5" w:rsidRPr="00895E3A" w:rsidRDefault="009E15F5" w:rsidP="0040150F">
            <w:r w:rsidRPr="00895E3A">
              <w:t xml:space="preserve">Тип </w:t>
            </w:r>
            <w:r w:rsidR="0040150F" w:rsidRPr="00895E3A">
              <w:t>товара</w:t>
            </w:r>
            <w:r w:rsidRPr="00895E3A">
              <w:t xml:space="preserve"> по классификации YML</w:t>
            </w:r>
          </w:p>
        </w:tc>
        <w:tc>
          <w:tcPr>
            <w:tcW w:w="1134" w:type="dxa"/>
          </w:tcPr>
          <w:p w14:paraId="68FECE8D" w14:textId="77777777" w:rsidR="009E15F5" w:rsidRPr="00895E3A" w:rsidRDefault="009E15F5" w:rsidP="004D1F0D">
            <w:pPr>
              <w:pStyle w:val="HTMLPreformatted"/>
            </w:pPr>
            <w:r w:rsidRPr="00895E3A">
              <w:t>Нет</w:t>
            </w:r>
          </w:p>
        </w:tc>
        <w:tc>
          <w:tcPr>
            <w:tcW w:w="1276" w:type="dxa"/>
          </w:tcPr>
          <w:p w14:paraId="68FECE8E" w14:textId="77777777" w:rsidR="009E15F5" w:rsidRPr="00895E3A" w:rsidRDefault="009E15F5" w:rsidP="00633D0B">
            <w:r w:rsidRPr="00895E3A">
              <w:t>@type</w:t>
            </w:r>
          </w:p>
        </w:tc>
      </w:tr>
      <w:tr w:rsidR="009E15F5" w:rsidRPr="00895E3A" w14:paraId="68FECE96" w14:textId="77777777" w:rsidTr="00E10D33">
        <w:tc>
          <w:tcPr>
            <w:tcW w:w="1891" w:type="dxa"/>
          </w:tcPr>
          <w:p w14:paraId="68FECE90" w14:textId="77777777" w:rsidR="009E15F5" w:rsidRPr="00895E3A" w:rsidRDefault="00FE0BF5" w:rsidP="00633D0B">
            <w:r w:rsidRPr="00895E3A">
              <w:t>A</w:t>
            </w:r>
            <w:r w:rsidR="009E15F5" w:rsidRPr="00895E3A">
              <w:t>vailable</w:t>
            </w:r>
          </w:p>
        </w:tc>
        <w:tc>
          <w:tcPr>
            <w:tcW w:w="5163" w:type="dxa"/>
          </w:tcPr>
          <w:p w14:paraId="68FECE91" w14:textId="77777777" w:rsidR="009E15F5" w:rsidRPr="00895E3A" w:rsidRDefault="009E15F5" w:rsidP="009E15F5">
            <w:r w:rsidRPr="00895E3A">
              <w:t xml:space="preserve">Признак доступности </w:t>
            </w:r>
            <w:r w:rsidR="0040150F" w:rsidRPr="00895E3A">
              <w:t>товара у партнера-поставщика</w:t>
            </w:r>
            <w:r w:rsidRPr="00895E3A">
              <w:t>. Принимает одно из следующих значений:</w:t>
            </w:r>
          </w:p>
          <w:p w14:paraId="68FECE92" w14:textId="77777777" w:rsidR="009E15F5" w:rsidRPr="00895E3A" w:rsidRDefault="009E15F5" w:rsidP="009E15F5">
            <w:r w:rsidRPr="00895E3A">
              <w:t xml:space="preserve">0 — </w:t>
            </w:r>
            <w:r w:rsidR="0040150F" w:rsidRPr="00895E3A">
              <w:t>товара</w:t>
            </w:r>
            <w:r w:rsidRPr="00895E3A">
              <w:t xml:space="preserve"> нет в наличии;</w:t>
            </w:r>
          </w:p>
          <w:p w14:paraId="68FECE93" w14:textId="77777777" w:rsidR="009E15F5" w:rsidRPr="00895E3A" w:rsidRDefault="009E15F5" w:rsidP="009E15F5">
            <w:r w:rsidRPr="00895E3A">
              <w:t>1 — товарное предложение в наличии.</w:t>
            </w:r>
          </w:p>
        </w:tc>
        <w:tc>
          <w:tcPr>
            <w:tcW w:w="1134" w:type="dxa"/>
          </w:tcPr>
          <w:p w14:paraId="68FECE94" w14:textId="77777777" w:rsidR="009E15F5" w:rsidRPr="00895E3A" w:rsidRDefault="009E15F5" w:rsidP="004D1F0D">
            <w:pPr>
              <w:pStyle w:val="HTMLPreformatted"/>
            </w:pPr>
            <w:r w:rsidRPr="00895E3A">
              <w:t>Да</w:t>
            </w:r>
          </w:p>
        </w:tc>
        <w:tc>
          <w:tcPr>
            <w:tcW w:w="1276" w:type="dxa"/>
          </w:tcPr>
          <w:p w14:paraId="68FECE95" w14:textId="77777777" w:rsidR="009E15F5" w:rsidRPr="00895E3A" w:rsidRDefault="009E15F5" w:rsidP="00633D0B">
            <w:r w:rsidRPr="00895E3A">
              <w:t>@available</w:t>
            </w:r>
          </w:p>
        </w:tc>
      </w:tr>
      <w:tr w:rsidR="0065536F" w:rsidRPr="00895E3A" w14:paraId="68FECE9B" w14:textId="77777777" w:rsidTr="00E10D33">
        <w:tc>
          <w:tcPr>
            <w:tcW w:w="1891" w:type="dxa"/>
          </w:tcPr>
          <w:p w14:paraId="68FECE97" w14:textId="77777777" w:rsidR="0065536F" w:rsidRPr="00895E3A" w:rsidRDefault="0065536F" w:rsidP="001343AC">
            <w:r w:rsidRPr="00895E3A">
              <w:t>url</w:t>
            </w:r>
          </w:p>
        </w:tc>
        <w:tc>
          <w:tcPr>
            <w:tcW w:w="5163" w:type="dxa"/>
          </w:tcPr>
          <w:p w14:paraId="68FECE98" w14:textId="77777777" w:rsidR="0065536F" w:rsidRPr="00895E3A" w:rsidRDefault="0065536F" w:rsidP="0040150F">
            <w:r w:rsidRPr="00895E3A">
              <w:t xml:space="preserve">URL страницы </w:t>
            </w:r>
            <w:r w:rsidR="0040150F" w:rsidRPr="00895E3A">
              <w:t>товара</w:t>
            </w:r>
            <w:r w:rsidRPr="00895E3A">
              <w:t>. Максимальная длина URL — 512 символов.</w:t>
            </w:r>
          </w:p>
        </w:tc>
        <w:tc>
          <w:tcPr>
            <w:tcW w:w="1134" w:type="dxa"/>
          </w:tcPr>
          <w:p w14:paraId="68FECE99" w14:textId="77777777" w:rsidR="0065536F" w:rsidRPr="00895E3A" w:rsidRDefault="0065536F" w:rsidP="001343AC">
            <w:r w:rsidRPr="00895E3A">
              <w:t>Нет</w:t>
            </w:r>
          </w:p>
        </w:tc>
        <w:tc>
          <w:tcPr>
            <w:tcW w:w="1276" w:type="dxa"/>
          </w:tcPr>
          <w:p w14:paraId="68FECE9A" w14:textId="77777777" w:rsidR="0065536F" w:rsidRPr="00895E3A" w:rsidRDefault="0065536F" w:rsidP="001343AC">
            <w:r w:rsidRPr="00895E3A">
              <w:t>url</w:t>
            </w:r>
          </w:p>
        </w:tc>
      </w:tr>
      <w:tr w:rsidR="0065536F" w:rsidRPr="00895E3A" w14:paraId="68FECEA1" w14:textId="77777777" w:rsidTr="00E10D33">
        <w:tc>
          <w:tcPr>
            <w:tcW w:w="1891" w:type="dxa"/>
          </w:tcPr>
          <w:p w14:paraId="68FECE9C" w14:textId="77777777" w:rsidR="0065536F" w:rsidRPr="00895E3A" w:rsidRDefault="00F46FCF" w:rsidP="00F46FCF">
            <w:r w:rsidRPr="00895E3A">
              <w:rPr>
                <w:iCs/>
              </w:rPr>
              <w:t>Цена товара в рублях (P</w:t>
            </w:r>
            <w:r w:rsidR="0065536F" w:rsidRPr="00895E3A">
              <w:rPr>
                <w:iCs/>
              </w:rPr>
              <w:t>riceRUR</w:t>
            </w:r>
            <w:r w:rsidRPr="00895E3A">
              <w:rPr>
                <w:iCs/>
              </w:rPr>
              <w:t>)</w:t>
            </w:r>
          </w:p>
        </w:tc>
        <w:tc>
          <w:tcPr>
            <w:tcW w:w="5163" w:type="dxa"/>
          </w:tcPr>
          <w:p w14:paraId="68FECE9D" w14:textId="77777777" w:rsidR="0065536F" w:rsidRPr="00895E3A" w:rsidRDefault="0065536F" w:rsidP="00EB2DBB">
            <w:r w:rsidRPr="00895E3A">
              <w:t xml:space="preserve">Цена, по которой данный </w:t>
            </w:r>
            <w:r w:rsidR="0040150F" w:rsidRPr="00895E3A">
              <w:t>товар</w:t>
            </w:r>
            <w:r w:rsidRPr="00895E3A">
              <w:t xml:space="preserve"> можно приобрести. Цена указывается в рублях.</w:t>
            </w:r>
          </w:p>
          <w:p w14:paraId="68FECE9E" w14:textId="77777777" w:rsidR="0065536F" w:rsidRPr="00895E3A" w:rsidRDefault="0065536F" w:rsidP="001343AC"/>
        </w:tc>
        <w:tc>
          <w:tcPr>
            <w:tcW w:w="1134" w:type="dxa"/>
          </w:tcPr>
          <w:p w14:paraId="68FECE9F" w14:textId="77777777" w:rsidR="0065536F" w:rsidRPr="00895E3A" w:rsidRDefault="0065536F" w:rsidP="001343AC">
            <w:r w:rsidRPr="00895E3A">
              <w:t>Да</w:t>
            </w:r>
          </w:p>
        </w:tc>
        <w:tc>
          <w:tcPr>
            <w:tcW w:w="1276" w:type="dxa"/>
          </w:tcPr>
          <w:p w14:paraId="68FECEA0" w14:textId="77777777" w:rsidR="0065536F" w:rsidRPr="00895E3A" w:rsidRDefault="0065536F" w:rsidP="001343AC">
            <w:r w:rsidRPr="00895E3A">
              <w:rPr>
                <w:iCs/>
              </w:rPr>
              <w:t>price</w:t>
            </w:r>
          </w:p>
        </w:tc>
      </w:tr>
      <w:tr w:rsidR="0002550D" w:rsidRPr="00895E3A" w14:paraId="68FECEA6" w14:textId="77777777" w:rsidTr="00E10D33">
        <w:tc>
          <w:tcPr>
            <w:tcW w:w="1891" w:type="dxa"/>
          </w:tcPr>
          <w:p w14:paraId="68FECEA2" w14:textId="77777777" w:rsidR="0002550D" w:rsidRPr="00895E3A" w:rsidRDefault="006D13C2" w:rsidP="00F46FCF">
            <w:pPr>
              <w:rPr>
                <w:iCs/>
              </w:rPr>
            </w:pPr>
            <w:r w:rsidRPr="00895E3A">
              <w:rPr>
                <w:iCs/>
              </w:rPr>
              <w:t>Базовая цена в баллах (PriceBase)</w:t>
            </w:r>
          </w:p>
        </w:tc>
        <w:tc>
          <w:tcPr>
            <w:tcW w:w="5163" w:type="dxa"/>
          </w:tcPr>
          <w:p w14:paraId="68FECEA3" w14:textId="77777777" w:rsidR="0002550D" w:rsidRPr="00895E3A" w:rsidRDefault="006D13C2" w:rsidP="006D13C2">
            <w:r w:rsidRPr="00895E3A">
              <w:t>Базовая цена в баллах, расчитана на основе цены товара в рублях с применением базовых механик.</w:t>
            </w:r>
          </w:p>
        </w:tc>
        <w:tc>
          <w:tcPr>
            <w:tcW w:w="1134" w:type="dxa"/>
          </w:tcPr>
          <w:p w14:paraId="68FECEA4" w14:textId="77777777" w:rsidR="0002550D" w:rsidRPr="00895E3A" w:rsidRDefault="006D13C2" w:rsidP="001343AC">
            <w:r w:rsidRPr="00895E3A">
              <w:t>Да</w:t>
            </w:r>
          </w:p>
        </w:tc>
        <w:tc>
          <w:tcPr>
            <w:tcW w:w="1276" w:type="dxa"/>
          </w:tcPr>
          <w:p w14:paraId="68FECEA5" w14:textId="77777777" w:rsidR="0002550D" w:rsidRPr="00895E3A" w:rsidRDefault="006D13C2" w:rsidP="001343AC">
            <w:pPr>
              <w:rPr>
                <w:iCs/>
              </w:rPr>
            </w:pPr>
            <w:r w:rsidRPr="00895E3A">
              <w:rPr>
                <w:iCs/>
              </w:rPr>
              <w:t>-</w:t>
            </w:r>
          </w:p>
        </w:tc>
      </w:tr>
      <w:tr w:rsidR="006D13C2" w:rsidRPr="00895E3A" w14:paraId="68FECEAC" w14:textId="77777777" w:rsidTr="00E10D33">
        <w:tc>
          <w:tcPr>
            <w:tcW w:w="1891" w:type="dxa"/>
          </w:tcPr>
          <w:p w14:paraId="68FECEA7" w14:textId="77777777" w:rsidR="006D13C2" w:rsidRPr="00895E3A" w:rsidRDefault="006D13C2" w:rsidP="00F46FCF">
            <w:pPr>
              <w:rPr>
                <w:iCs/>
              </w:rPr>
            </w:pPr>
            <w:r w:rsidRPr="00895E3A">
              <w:rPr>
                <w:iCs/>
              </w:rPr>
              <w:t>Цена по акции в баллах</w:t>
            </w:r>
          </w:p>
          <w:p w14:paraId="68FECEA8" w14:textId="77777777" w:rsidR="006D13C2" w:rsidRPr="00895E3A" w:rsidRDefault="006D13C2" w:rsidP="00F46FCF">
            <w:pPr>
              <w:rPr>
                <w:iCs/>
              </w:rPr>
            </w:pPr>
            <w:r w:rsidRPr="00895E3A">
              <w:rPr>
                <w:iCs/>
              </w:rPr>
              <w:t>(PriceAction)</w:t>
            </w:r>
          </w:p>
        </w:tc>
        <w:tc>
          <w:tcPr>
            <w:tcW w:w="5163" w:type="dxa"/>
          </w:tcPr>
          <w:p w14:paraId="68FECEA9" w14:textId="77777777" w:rsidR="006D13C2" w:rsidRPr="00895E3A" w:rsidRDefault="006D13C2" w:rsidP="006D13C2">
            <w:r w:rsidRPr="00895E3A">
              <w:t>Цена товара по акции в баллах, расчитана на основе цены товара в рублях с применением базовых и не базовых механик.</w:t>
            </w:r>
          </w:p>
        </w:tc>
        <w:tc>
          <w:tcPr>
            <w:tcW w:w="1134" w:type="dxa"/>
          </w:tcPr>
          <w:p w14:paraId="68FECEAA" w14:textId="77777777" w:rsidR="006D13C2" w:rsidRPr="00895E3A" w:rsidRDefault="006D13C2" w:rsidP="001343AC">
            <w:r w:rsidRPr="00895E3A">
              <w:t>Да</w:t>
            </w:r>
          </w:p>
        </w:tc>
        <w:tc>
          <w:tcPr>
            <w:tcW w:w="1276" w:type="dxa"/>
          </w:tcPr>
          <w:p w14:paraId="68FECEAB" w14:textId="77777777" w:rsidR="006D13C2" w:rsidRPr="00895E3A" w:rsidRDefault="006D13C2" w:rsidP="001343AC">
            <w:pPr>
              <w:rPr>
                <w:iCs/>
              </w:rPr>
            </w:pPr>
            <w:r w:rsidRPr="00895E3A">
              <w:rPr>
                <w:iCs/>
              </w:rPr>
              <w:t>-</w:t>
            </w:r>
          </w:p>
        </w:tc>
      </w:tr>
      <w:tr w:rsidR="006D13C2" w:rsidRPr="00895E3A" w14:paraId="68FECEB2" w14:textId="77777777" w:rsidTr="00E10D33">
        <w:tc>
          <w:tcPr>
            <w:tcW w:w="1891" w:type="dxa"/>
          </w:tcPr>
          <w:p w14:paraId="68FECEAD" w14:textId="77777777" w:rsidR="006D13C2" w:rsidRPr="00895E3A" w:rsidRDefault="006D13C2" w:rsidP="00F46FCF">
            <w:pPr>
              <w:rPr>
                <w:iCs/>
              </w:rPr>
            </w:pPr>
            <w:r w:rsidRPr="00895E3A">
              <w:rPr>
                <w:iCs/>
              </w:rPr>
              <w:t>Цена доставки в рублях</w:t>
            </w:r>
          </w:p>
          <w:p w14:paraId="68FECEAE" w14:textId="77777777" w:rsidR="006D13C2" w:rsidRPr="00895E3A" w:rsidRDefault="006D13C2" w:rsidP="00F46FCF">
            <w:pPr>
              <w:rPr>
                <w:iCs/>
              </w:rPr>
            </w:pPr>
            <w:r w:rsidRPr="00895E3A">
              <w:rPr>
                <w:iCs/>
              </w:rPr>
              <w:t>(PriceDeliveryRur)</w:t>
            </w:r>
          </w:p>
        </w:tc>
        <w:tc>
          <w:tcPr>
            <w:tcW w:w="5163" w:type="dxa"/>
          </w:tcPr>
          <w:p w14:paraId="68FECEAF" w14:textId="77777777" w:rsidR="006D13C2" w:rsidRPr="00895E3A" w:rsidRDefault="006D13C2" w:rsidP="006D13C2">
            <w:r w:rsidRPr="00895E3A">
              <w:t xml:space="preserve">Цена доставки товара в рублях Цена указывается в рублях. </w:t>
            </w:r>
            <w:proofErr w:type="gramStart"/>
            <w:r w:rsidRPr="00895E3A">
              <w:t>Цена</w:t>
            </w:r>
            <w:proofErr w:type="gramEnd"/>
            <w:r w:rsidRPr="00895E3A">
              <w:t xml:space="preserve"> полученная в результате расчёта по матрице доставки от партнёра</w:t>
            </w:r>
          </w:p>
        </w:tc>
        <w:tc>
          <w:tcPr>
            <w:tcW w:w="1134" w:type="dxa"/>
          </w:tcPr>
          <w:p w14:paraId="68FECEB0" w14:textId="77777777" w:rsidR="006D13C2" w:rsidRPr="00895E3A" w:rsidRDefault="006D13C2" w:rsidP="001343AC">
            <w:r w:rsidRPr="00895E3A">
              <w:t>Да</w:t>
            </w:r>
          </w:p>
        </w:tc>
        <w:tc>
          <w:tcPr>
            <w:tcW w:w="1276" w:type="dxa"/>
          </w:tcPr>
          <w:p w14:paraId="68FECEB1" w14:textId="77777777" w:rsidR="006D13C2" w:rsidRPr="00895E3A" w:rsidRDefault="006D13C2" w:rsidP="001343AC">
            <w:pPr>
              <w:rPr>
                <w:iCs/>
              </w:rPr>
            </w:pPr>
            <w:r w:rsidRPr="00895E3A">
              <w:rPr>
                <w:iCs/>
              </w:rPr>
              <w:t>-</w:t>
            </w:r>
          </w:p>
        </w:tc>
      </w:tr>
      <w:tr w:rsidR="006D13C2" w:rsidRPr="00895E3A" w14:paraId="68FECEB7" w14:textId="77777777" w:rsidTr="00E10D33">
        <w:tc>
          <w:tcPr>
            <w:tcW w:w="1891" w:type="dxa"/>
          </w:tcPr>
          <w:p w14:paraId="68FECEB3" w14:textId="77777777" w:rsidR="006D13C2" w:rsidRPr="00895E3A" w:rsidRDefault="006D13C2" w:rsidP="00F46FCF">
            <w:pPr>
              <w:rPr>
                <w:iCs/>
              </w:rPr>
            </w:pPr>
            <w:r w:rsidRPr="00895E3A">
              <w:rPr>
                <w:iCs/>
              </w:rPr>
              <w:t>Цена доставки в баллах (PriceDelivery)</w:t>
            </w:r>
          </w:p>
        </w:tc>
        <w:tc>
          <w:tcPr>
            <w:tcW w:w="5163" w:type="dxa"/>
          </w:tcPr>
          <w:p w14:paraId="68FECEB4" w14:textId="77777777" w:rsidR="006D13C2" w:rsidRPr="00895E3A" w:rsidRDefault="006D13C2" w:rsidP="006D13C2">
            <w:r w:rsidRPr="00895E3A">
              <w:t>Цена доставки товара в баллах расчитана на основе цены доставки в рублях с применением базовых и не базовых механик.</w:t>
            </w:r>
          </w:p>
        </w:tc>
        <w:tc>
          <w:tcPr>
            <w:tcW w:w="1134" w:type="dxa"/>
          </w:tcPr>
          <w:p w14:paraId="68FECEB5" w14:textId="77777777" w:rsidR="006D13C2" w:rsidRPr="00895E3A" w:rsidRDefault="006D13C2" w:rsidP="001343AC">
            <w:r w:rsidRPr="00895E3A">
              <w:t>Да</w:t>
            </w:r>
          </w:p>
        </w:tc>
        <w:tc>
          <w:tcPr>
            <w:tcW w:w="1276" w:type="dxa"/>
          </w:tcPr>
          <w:p w14:paraId="68FECEB6" w14:textId="77777777" w:rsidR="006D13C2" w:rsidRPr="00895E3A" w:rsidRDefault="006D13C2" w:rsidP="001343AC">
            <w:pPr>
              <w:rPr>
                <w:iCs/>
              </w:rPr>
            </w:pPr>
            <w:r w:rsidRPr="00895E3A">
              <w:rPr>
                <w:iCs/>
              </w:rPr>
              <w:t>-</w:t>
            </w:r>
          </w:p>
        </w:tc>
      </w:tr>
      <w:tr w:rsidR="006D13C2" w:rsidRPr="00895E3A" w14:paraId="68FECEBC" w14:textId="77777777" w:rsidTr="00E10D33">
        <w:tc>
          <w:tcPr>
            <w:tcW w:w="1891" w:type="dxa"/>
          </w:tcPr>
          <w:p w14:paraId="68FECEB8" w14:textId="77777777" w:rsidR="006D13C2" w:rsidRPr="00895E3A" w:rsidRDefault="006D13C2" w:rsidP="00F46FCF">
            <w:pPr>
              <w:rPr>
                <w:iCs/>
              </w:rPr>
            </w:pPr>
            <w:r w:rsidRPr="00895E3A">
              <w:rPr>
                <w:iCs/>
              </w:rPr>
              <w:lastRenderedPageBreak/>
              <w:t>Цена на товар в баллах (PriceTotal)</w:t>
            </w:r>
          </w:p>
        </w:tc>
        <w:tc>
          <w:tcPr>
            <w:tcW w:w="5163" w:type="dxa"/>
          </w:tcPr>
          <w:p w14:paraId="68FECEB9" w14:textId="77777777" w:rsidR="006D13C2" w:rsidRPr="00895E3A" w:rsidRDefault="006D13C2" w:rsidP="006D13C2">
            <w:r w:rsidRPr="00895E3A">
              <w:t>Цена товара в баллаах, расчитывается по формуле PriceAction + PriceDelivery</w:t>
            </w:r>
          </w:p>
        </w:tc>
        <w:tc>
          <w:tcPr>
            <w:tcW w:w="1134" w:type="dxa"/>
          </w:tcPr>
          <w:p w14:paraId="68FECEBA" w14:textId="77777777" w:rsidR="006D13C2" w:rsidRPr="00895E3A" w:rsidRDefault="006D13C2" w:rsidP="001343AC">
            <w:r w:rsidRPr="00895E3A">
              <w:t>Да</w:t>
            </w:r>
          </w:p>
        </w:tc>
        <w:tc>
          <w:tcPr>
            <w:tcW w:w="1276" w:type="dxa"/>
          </w:tcPr>
          <w:p w14:paraId="68FECEBB" w14:textId="77777777" w:rsidR="006D13C2" w:rsidRPr="00895E3A" w:rsidRDefault="006D13C2" w:rsidP="001343AC">
            <w:pPr>
              <w:rPr>
                <w:iCs/>
              </w:rPr>
            </w:pPr>
            <w:r w:rsidRPr="00895E3A">
              <w:rPr>
                <w:iCs/>
              </w:rPr>
              <w:t>-</w:t>
            </w:r>
          </w:p>
        </w:tc>
      </w:tr>
      <w:tr w:rsidR="0065536F" w:rsidRPr="00895E3A" w14:paraId="68FECEC2" w14:textId="77777777" w:rsidTr="00E10D33">
        <w:tc>
          <w:tcPr>
            <w:tcW w:w="1891" w:type="dxa"/>
          </w:tcPr>
          <w:p w14:paraId="68FECEBD" w14:textId="77777777" w:rsidR="0065536F" w:rsidRPr="00895E3A" w:rsidRDefault="0065536F" w:rsidP="008D7589">
            <w:r w:rsidRPr="00895E3A">
              <w:t>picture</w:t>
            </w:r>
          </w:p>
        </w:tc>
        <w:tc>
          <w:tcPr>
            <w:tcW w:w="5163" w:type="dxa"/>
          </w:tcPr>
          <w:p w14:paraId="68FECEBE" w14:textId="77777777" w:rsidR="0065536F" w:rsidRPr="00895E3A" w:rsidRDefault="008D7589" w:rsidP="00EB2DBB">
            <w:r w:rsidRPr="00895E3A">
              <w:t xml:space="preserve">Список ссылок на различные изображения </w:t>
            </w:r>
            <w:r w:rsidR="0040150F" w:rsidRPr="00895E3A">
              <w:t>товара</w:t>
            </w:r>
            <w:r w:rsidRPr="00895E3A">
              <w:t>.</w:t>
            </w:r>
          </w:p>
          <w:p w14:paraId="68FECEBF" w14:textId="77777777" w:rsidR="0065536F" w:rsidRPr="00895E3A" w:rsidRDefault="0065536F" w:rsidP="001343AC"/>
        </w:tc>
        <w:tc>
          <w:tcPr>
            <w:tcW w:w="1134" w:type="dxa"/>
          </w:tcPr>
          <w:p w14:paraId="68FECEC0" w14:textId="77777777" w:rsidR="0065536F" w:rsidRPr="00895E3A" w:rsidRDefault="0065536F" w:rsidP="001343AC">
            <w:r w:rsidRPr="00895E3A">
              <w:t>Нет</w:t>
            </w:r>
          </w:p>
        </w:tc>
        <w:tc>
          <w:tcPr>
            <w:tcW w:w="1276" w:type="dxa"/>
          </w:tcPr>
          <w:p w14:paraId="68FECEC1" w14:textId="77777777" w:rsidR="0065536F" w:rsidRPr="00895E3A" w:rsidRDefault="0065536F" w:rsidP="001343AC">
            <w:r w:rsidRPr="00895E3A">
              <w:t>picture</w:t>
            </w:r>
          </w:p>
        </w:tc>
      </w:tr>
      <w:tr w:rsidR="0065536F" w:rsidRPr="00895E3A" w14:paraId="68FECEC9" w14:textId="77777777" w:rsidTr="00E10D33">
        <w:tc>
          <w:tcPr>
            <w:tcW w:w="1891" w:type="dxa"/>
          </w:tcPr>
          <w:p w14:paraId="68FECEC3" w14:textId="77777777" w:rsidR="0065536F" w:rsidRPr="00895E3A" w:rsidRDefault="0065536F" w:rsidP="001343AC">
            <w:r w:rsidRPr="00895E3A">
              <w:t>store</w:t>
            </w:r>
          </w:p>
        </w:tc>
        <w:tc>
          <w:tcPr>
            <w:tcW w:w="5163" w:type="dxa"/>
          </w:tcPr>
          <w:p w14:paraId="68FECEC4" w14:textId="77777777" w:rsidR="0065536F" w:rsidRPr="00895E3A" w:rsidRDefault="0065536F" w:rsidP="001343AC">
            <w:r w:rsidRPr="00895E3A">
              <w:t>Возможность купить соответствующий товар в розничном магазине партнера-поставщика. Принимает одно из следующих значений:</w:t>
            </w:r>
          </w:p>
          <w:p w14:paraId="68FECEC5" w14:textId="77777777" w:rsidR="0065536F" w:rsidRPr="00895E3A" w:rsidRDefault="0065536F" w:rsidP="001343AC">
            <w:r w:rsidRPr="00895E3A">
              <w:t>0  — возможность покупки в розничном магазине отсутствует.</w:t>
            </w:r>
          </w:p>
          <w:p w14:paraId="68FECEC6" w14:textId="77777777" w:rsidR="0065536F" w:rsidRPr="00895E3A" w:rsidRDefault="0065536F" w:rsidP="001343AC">
            <w:r w:rsidRPr="00895E3A">
              <w:t>1  — товар можно купить в розничном магазине.</w:t>
            </w:r>
          </w:p>
        </w:tc>
        <w:tc>
          <w:tcPr>
            <w:tcW w:w="1134" w:type="dxa"/>
          </w:tcPr>
          <w:p w14:paraId="68FECEC7" w14:textId="77777777" w:rsidR="0065536F" w:rsidRPr="00895E3A" w:rsidRDefault="0065536F" w:rsidP="001343AC">
            <w:r w:rsidRPr="00895E3A">
              <w:t>Нет</w:t>
            </w:r>
          </w:p>
        </w:tc>
        <w:tc>
          <w:tcPr>
            <w:tcW w:w="1276" w:type="dxa"/>
          </w:tcPr>
          <w:p w14:paraId="68FECEC8" w14:textId="77777777" w:rsidR="0065536F" w:rsidRPr="00895E3A" w:rsidRDefault="0065536F" w:rsidP="001343AC">
            <w:r w:rsidRPr="00895E3A">
              <w:t>store</w:t>
            </w:r>
          </w:p>
        </w:tc>
      </w:tr>
      <w:tr w:rsidR="0065536F" w:rsidRPr="00895E3A" w14:paraId="68FECED0" w14:textId="77777777" w:rsidTr="00E10D33">
        <w:tc>
          <w:tcPr>
            <w:tcW w:w="1891" w:type="dxa"/>
          </w:tcPr>
          <w:p w14:paraId="68FECECA" w14:textId="77777777" w:rsidR="0065536F" w:rsidRPr="00895E3A" w:rsidRDefault="0065536F" w:rsidP="001343AC">
            <w:r w:rsidRPr="00895E3A">
              <w:t>pickup</w:t>
            </w:r>
          </w:p>
        </w:tc>
        <w:tc>
          <w:tcPr>
            <w:tcW w:w="5163" w:type="dxa"/>
          </w:tcPr>
          <w:p w14:paraId="68FECECB" w14:textId="77777777" w:rsidR="0065536F" w:rsidRPr="00895E3A" w:rsidRDefault="0065536F" w:rsidP="001343AC">
            <w:r w:rsidRPr="00895E3A">
              <w:t>Возможность зарезервировать выбранный товар и забрать его самостоятельно у партнера-поставщика. Принимает одно из следующих значений:</w:t>
            </w:r>
          </w:p>
          <w:p w14:paraId="68FECECC" w14:textId="77777777" w:rsidR="0065536F" w:rsidRPr="00895E3A" w:rsidRDefault="0065536F" w:rsidP="001343AC">
            <w:r w:rsidRPr="00895E3A">
              <w:t>0  — возможность «самовывоза» отсутствует.</w:t>
            </w:r>
          </w:p>
          <w:p w14:paraId="68FECECD" w14:textId="77777777" w:rsidR="0065536F" w:rsidRPr="00895E3A" w:rsidRDefault="0065536F" w:rsidP="001343AC">
            <w:r w:rsidRPr="00895E3A">
              <w:t>1 — товар можно забрать самостоятельно.</w:t>
            </w:r>
          </w:p>
        </w:tc>
        <w:tc>
          <w:tcPr>
            <w:tcW w:w="1134" w:type="dxa"/>
          </w:tcPr>
          <w:p w14:paraId="68FECECE" w14:textId="77777777" w:rsidR="0065536F" w:rsidRPr="00895E3A" w:rsidRDefault="0065536F" w:rsidP="001343AC">
            <w:r w:rsidRPr="00895E3A">
              <w:t>Нет</w:t>
            </w:r>
          </w:p>
        </w:tc>
        <w:tc>
          <w:tcPr>
            <w:tcW w:w="1276" w:type="dxa"/>
          </w:tcPr>
          <w:p w14:paraId="68FECECF" w14:textId="77777777" w:rsidR="0065536F" w:rsidRPr="00895E3A" w:rsidRDefault="0065536F" w:rsidP="001343AC">
            <w:r w:rsidRPr="00895E3A">
              <w:t>pickup</w:t>
            </w:r>
          </w:p>
        </w:tc>
      </w:tr>
      <w:tr w:rsidR="0065536F" w:rsidRPr="00895E3A" w14:paraId="68FECED8" w14:textId="77777777" w:rsidTr="00E10D33">
        <w:tc>
          <w:tcPr>
            <w:tcW w:w="1891" w:type="dxa"/>
          </w:tcPr>
          <w:p w14:paraId="68FECED1" w14:textId="77777777" w:rsidR="0065536F" w:rsidRPr="00895E3A" w:rsidRDefault="0065536F" w:rsidP="001343AC">
            <w:r w:rsidRPr="00895E3A">
              <w:t>delivery</w:t>
            </w:r>
          </w:p>
        </w:tc>
        <w:tc>
          <w:tcPr>
            <w:tcW w:w="5163" w:type="dxa"/>
          </w:tcPr>
          <w:p w14:paraId="68FECED2" w14:textId="77777777" w:rsidR="0065536F" w:rsidRPr="00895E3A" w:rsidRDefault="0065536F" w:rsidP="001343AC">
            <w:r w:rsidRPr="00895E3A">
              <w:t>Возможность доставки соответствующего товара.</w:t>
            </w:r>
          </w:p>
          <w:p w14:paraId="68FECED3" w14:textId="77777777" w:rsidR="0065536F" w:rsidRPr="00895E3A" w:rsidRDefault="0065536F" w:rsidP="001343AC">
            <w:r w:rsidRPr="00895E3A">
              <w:t>0  — товар не может быть доставлен.</w:t>
            </w:r>
          </w:p>
          <w:p w14:paraId="68FECED4" w14:textId="77777777" w:rsidR="0065536F" w:rsidRPr="00895E3A" w:rsidRDefault="0065536F" w:rsidP="001343AC">
            <w:r w:rsidRPr="00895E3A">
              <w:t>1 — товар доставляется.</w:t>
            </w:r>
          </w:p>
          <w:p w14:paraId="68FECED5" w14:textId="77777777" w:rsidR="0065536F" w:rsidRPr="00895E3A" w:rsidRDefault="0065536F" w:rsidP="001343AC">
            <w:r w:rsidRPr="00895E3A">
              <w:t>Необязательный элемент.</w:t>
            </w:r>
          </w:p>
        </w:tc>
        <w:tc>
          <w:tcPr>
            <w:tcW w:w="1134" w:type="dxa"/>
          </w:tcPr>
          <w:p w14:paraId="68FECED6" w14:textId="77777777" w:rsidR="0065536F" w:rsidRPr="00895E3A" w:rsidRDefault="0065536F" w:rsidP="001343AC">
            <w:r w:rsidRPr="00895E3A">
              <w:t>Нет</w:t>
            </w:r>
          </w:p>
        </w:tc>
        <w:tc>
          <w:tcPr>
            <w:tcW w:w="1276" w:type="dxa"/>
          </w:tcPr>
          <w:p w14:paraId="68FECED7" w14:textId="77777777" w:rsidR="0065536F" w:rsidRPr="00895E3A" w:rsidRDefault="0065536F" w:rsidP="001343AC">
            <w:r w:rsidRPr="00895E3A">
              <w:t>delivery</w:t>
            </w:r>
          </w:p>
        </w:tc>
      </w:tr>
      <w:tr w:rsidR="0065536F" w:rsidRPr="00895E3A" w14:paraId="68FECEDE" w14:textId="77777777" w:rsidTr="00E10D33">
        <w:tc>
          <w:tcPr>
            <w:tcW w:w="1891" w:type="dxa"/>
          </w:tcPr>
          <w:p w14:paraId="68FECED9" w14:textId="77777777" w:rsidR="0065536F" w:rsidRPr="00895E3A" w:rsidRDefault="0065536F" w:rsidP="001343AC">
            <w:r w:rsidRPr="00895E3A">
              <w:t>vendor</w:t>
            </w:r>
          </w:p>
        </w:tc>
        <w:tc>
          <w:tcPr>
            <w:tcW w:w="5163" w:type="dxa"/>
          </w:tcPr>
          <w:p w14:paraId="68FECEDA" w14:textId="77777777" w:rsidR="0065536F" w:rsidRPr="00895E3A" w:rsidRDefault="0065536F" w:rsidP="00EB2DBB">
            <w:bookmarkStart w:id="1159" w:name="OLE_LINK3"/>
            <w:bookmarkStart w:id="1160" w:name="OLE_LINK4"/>
            <w:r w:rsidRPr="00895E3A">
              <w:t xml:space="preserve">Название производителя. </w:t>
            </w:r>
          </w:p>
          <w:bookmarkEnd w:id="1159"/>
          <w:bookmarkEnd w:id="1160"/>
          <w:p w14:paraId="68FECEDB" w14:textId="77777777" w:rsidR="0065536F" w:rsidRPr="00895E3A" w:rsidRDefault="0065536F" w:rsidP="001343AC"/>
        </w:tc>
        <w:tc>
          <w:tcPr>
            <w:tcW w:w="1134" w:type="dxa"/>
          </w:tcPr>
          <w:p w14:paraId="68FECEDC" w14:textId="77777777" w:rsidR="0065536F" w:rsidRPr="00895E3A" w:rsidRDefault="0065536F" w:rsidP="001343AC">
            <w:r w:rsidRPr="00895E3A">
              <w:t>Нет</w:t>
            </w:r>
          </w:p>
        </w:tc>
        <w:tc>
          <w:tcPr>
            <w:tcW w:w="1276" w:type="dxa"/>
          </w:tcPr>
          <w:p w14:paraId="68FECEDD" w14:textId="77777777" w:rsidR="0065536F" w:rsidRPr="00895E3A" w:rsidRDefault="0065536F" w:rsidP="001343AC">
            <w:r w:rsidRPr="00895E3A">
              <w:t>vendor</w:t>
            </w:r>
          </w:p>
        </w:tc>
      </w:tr>
      <w:tr w:rsidR="0065536F" w:rsidRPr="00895E3A" w14:paraId="68FECEE3" w14:textId="77777777" w:rsidTr="00E10D33">
        <w:tc>
          <w:tcPr>
            <w:tcW w:w="1891" w:type="dxa"/>
          </w:tcPr>
          <w:p w14:paraId="68FECEDF" w14:textId="77777777" w:rsidR="0065536F" w:rsidRPr="00895E3A" w:rsidRDefault="0065536F" w:rsidP="001343AC">
            <w:r w:rsidRPr="00895E3A">
              <w:t>vendorCode</w:t>
            </w:r>
          </w:p>
        </w:tc>
        <w:tc>
          <w:tcPr>
            <w:tcW w:w="5163" w:type="dxa"/>
          </w:tcPr>
          <w:p w14:paraId="68FECEE0" w14:textId="77777777" w:rsidR="0065536F" w:rsidRPr="00895E3A" w:rsidRDefault="0065536F" w:rsidP="001343AC">
            <w:bookmarkStart w:id="1161" w:name="OLE_LINK5"/>
            <w:bookmarkStart w:id="1162" w:name="OLE_LINK6"/>
            <w:r w:rsidRPr="00895E3A">
              <w:t xml:space="preserve">Код товара (указывается код </w:t>
            </w:r>
            <w:r w:rsidR="0040150F" w:rsidRPr="00895E3A">
              <w:t xml:space="preserve">от </w:t>
            </w:r>
            <w:r w:rsidRPr="00895E3A">
              <w:t>производителя).</w:t>
            </w:r>
            <w:bookmarkEnd w:id="1161"/>
            <w:bookmarkEnd w:id="1162"/>
          </w:p>
        </w:tc>
        <w:tc>
          <w:tcPr>
            <w:tcW w:w="1134" w:type="dxa"/>
          </w:tcPr>
          <w:p w14:paraId="68FECEE1" w14:textId="77777777" w:rsidR="0065536F" w:rsidRPr="00895E3A" w:rsidRDefault="0065536F" w:rsidP="001343AC">
            <w:r w:rsidRPr="00895E3A">
              <w:t>Нет</w:t>
            </w:r>
          </w:p>
        </w:tc>
        <w:tc>
          <w:tcPr>
            <w:tcW w:w="1276" w:type="dxa"/>
          </w:tcPr>
          <w:p w14:paraId="68FECEE2" w14:textId="77777777" w:rsidR="0065536F" w:rsidRPr="00895E3A" w:rsidRDefault="0065536F" w:rsidP="001343AC">
            <w:r w:rsidRPr="00895E3A">
              <w:t>vendorCode</w:t>
            </w:r>
          </w:p>
        </w:tc>
      </w:tr>
      <w:tr w:rsidR="0065536F" w:rsidRPr="00895E3A" w14:paraId="68FECEE8" w14:textId="77777777" w:rsidTr="00E10D33">
        <w:tc>
          <w:tcPr>
            <w:tcW w:w="1891" w:type="dxa"/>
          </w:tcPr>
          <w:p w14:paraId="68FECEE4" w14:textId="77777777" w:rsidR="0065536F" w:rsidRPr="00895E3A" w:rsidRDefault="0065536F" w:rsidP="001343AC">
            <w:r w:rsidRPr="00895E3A">
              <w:t>description</w:t>
            </w:r>
          </w:p>
        </w:tc>
        <w:tc>
          <w:tcPr>
            <w:tcW w:w="5163" w:type="dxa"/>
          </w:tcPr>
          <w:p w14:paraId="68FECEE5" w14:textId="77777777" w:rsidR="0065536F" w:rsidRPr="00895E3A" w:rsidRDefault="0065536F" w:rsidP="0040150F">
            <w:r w:rsidRPr="00895E3A">
              <w:t xml:space="preserve">Описание </w:t>
            </w:r>
            <w:r w:rsidR="0040150F" w:rsidRPr="00895E3A">
              <w:t>товара</w:t>
            </w:r>
            <w:r w:rsidRPr="00895E3A">
              <w:t>.</w:t>
            </w:r>
          </w:p>
        </w:tc>
        <w:tc>
          <w:tcPr>
            <w:tcW w:w="1134" w:type="dxa"/>
          </w:tcPr>
          <w:p w14:paraId="68FECEE6" w14:textId="77777777" w:rsidR="0065536F" w:rsidRPr="00895E3A" w:rsidRDefault="0065536F" w:rsidP="001343AC">
            <w:r w:rsidRPr="00895E3A">
              <w:t>Нет</w:t>
            </w:r>
          </w:p>
        </w:tc>
        <w:tc>
          <w:tcPr>
            <w:tcW w:w="1276" w:type="dxa"/>
          </w:tcPr>
          <w:p w14:paraId="68FECEE7" w14:textId="77777777" w:rsidR="0065536F" w:rsidRPr="00895E3A" w:rsidRDefault="0065536F" w:rsidP="001343AC">
            <w:r w:rsidRPr="00895E3A">
              <w:t>description</w:t>
            </w:r>
          </w:p>
        </w:tc>
      </w:tr>
      <w:tr w:rsidR="0065536F" w:rsidRPr="00895E3A" w14:paraId="68FECEEE" w14:textId="77777777" w:rsidTr="00E10D33">
        <w:tc>
          <w:tcPr>
            <w:tcW w:w="1891" w:type="dxa"/>
          </w:tcPr>
          <w:p w14:paraId="68FECEE9" w14:textId="77777777" w:rsidR="0065536F" w:rsidRPr="00895E3A" w:rsidRDefault="0088674C" w:rsidP="001343AC">
            <w:r w:rsidRPr="00895E3A">
              <w:t>SalesNotes</w:t>
            </w:r>
          </w:p>
        </w:tc>
        <w:tc>
          <w:tcPr>
            <w:tcW w:w="5163" w:type="dxa"/>
          </w:tcPr>
          <w:p w14:paraId="68FECEEA" w14:textId="77777777" w:rsidR="0065536F" w:rsidRPr="00895E3A" w:rsidRDefault="0065536F" w:rsidP="00EB2DBB">
            <w:r w:rsidRPr="00895E3A">
              <w:t xml:space="preserve">Текстовая информация о минимальной сумме заказа, минимальной партии товара или необходимости предоплаты, а так же для описания акций, скидок и распродаж. </w:t>
            </w:r>
          </w:p>
          <w:p w14:paraId="68FECEEB" w14:textId="77777777" w:rsidR="0065536F" w:rsidRPr="00895E3A" w:rsidRDefault="0065536F" w:rsidP="001343AC"/>
        </w:tc>
        <w:tc>
          <w:tcPr>
            <w:tcW w:w="1134" w:type="dxa"/>
          </w:tcPr>
          <w:p w14:paraId="68FECEEC" w14:textId="77777777" w:rsidR="0065536F" w:rsidRPr="00895E3A" w:rsidRDefault="0065536F" w:rsidP="001343AC">
            <w:r w:rsidRPr="00895E3A">
              <w:t>Нет</w:t>
            </w:r>
          </w:p>
        </w:tc>
        <w:tc>
          <w:tcPr>
            <w:tcW w:w="1276" w:type="dxa"/>
          </w:tcPr>
          <w:p w14:paraId="68FECEED" w14:textId="77777777" w:rsidR="0065536F" w:rsidRPr="00895E3A" w:rsidRDefault="0065536F" w:rsidP="001343AC">
            <w:r w:rsidRPr="00895E3A">
              <w:t>sales_notes</w:t>
            </w:r>
          </w:p>
        </w:tc>
      </w:tr>
      <w:tr w:rsidR="0065536F" w:rsidRPr="00895E3A" w14:paraId="68FECEF3" w14:textId="77777777" w:rsidTr="00E10D33">
        <w:tc>
          <w:tcPr>
            <w:tcW w:w="1891" w:type="dxa"/>
          </w:tcPr>
          <w:p w14:paraId="68FECEEF" w14:textId="77777777" w:rsidR="0065536F" w:rsidRPr="00895E3A" w:rsidRDefault="0088674C" w:rsidP="001343AC">
            <w:r w:rsidRPr="00895E3A">
              <w:lastRenderedPageBreak/>
              <w:t>ManufacturerWarranty</w:t>
            </w:r>
          </w:p>
        </w:tc>
        <w:tc>
          <w:tcPr>
            <w:tcW w:w="5163" w:type="dxa"/>
          </w:tcPr>
          <w:p w14:paraId="68FECEF0" w14:textId="77777777" w:rsidR="0065536F" w:rsidRPr="00895E3A" w:rsidRDefault="0065536F" w:rsidP="001343AC">
            <w:r w:rsidRPr="00895E3A">
              <w:t>Текстовая информация о наличии официальной гарантии производителя.</w:t>
            </w:r>
          </w:p>
        </w:tc>
        <w:tc>
          <w:tcPr>
            <w:tcW w:w="1134" w:type="dxa"/>
          </w:tcPr>
          <w:p w14:paraId="68FECEF1" w14:textId="77777777" w:rsidR="0065536F" w:rsidRPr="00895E3A" w:rsidRDefault="0065536F" w:rsidP="001343AC">
            <w:r w:rsidRPr="00895E3A">
              <w:t>Нет</w:t>
            </w:r>
          </w:p>
        </w:tc>
        <w:tc>
          <w:tcPr>
            <w:tcW w:w="1276" w:type="dxa"/>
          </w:tcPr>
          <w:p w14:paraId="68FECEF2" w14:textId="77777777" w:rsidR="0065536F" w:rsidRPr="00895E3A" w:rsidRDefault="0065536F" w:rsidP="001343AC">
            <w:r w:rsidRPr="00895E3A">
              <w:t>manufacturer_warranty</w:t>
            </w:r>
          </w:p>
        </w:tc>
      </w:tr>
      <w:tr w:rsidR="0065536F" w:rsidRPr="00895E3A" w14:paraId="68FECEF9" w14:textId="77777777" w:rsidTr="00E10D33">
        <w:tc>
          <w:tcPr>
            <w:tcW w:w="1891" w:type="dxa"/>
          </w:tcPr>
          <w:p w14:paraId="68FECEF4" w14:textId="77777777" w:rsidR="0065536F" w:rsidRPr="00895E3A" w:rsidRDefault="0088674C" w:rsidP="001343AC">
            <w:r w:rsidRPr="00895E3A">
              <w:t>CountryOfOrigin</w:t>
            </w:r>
          </w:p>
        </w:tc>
        <w:tc>
          <w:tcPr>
            <w:tcW w:w="5163" w:type="dxa"/>
          </w:tcPr>
          <w:p w14:paraId="68FECEF5" w14:textId="77777777" w:rsidR="0065536F" w:rsidRPr="00895E3A" w:rsidRDefault="0065536F" w:rsidP="004C0EFB">
            <w:r w:rsidRPr="00895E3A">
              <w:t xml:space="preserve">Название страны производства </w:t>
            </w:r>
            <w:r w:rsidR="0040150F" w:rsidRPr="00895E3A">
              <w:t>товара</w:t>
            </w:r>
            <w:r w:rsidRPr="00895E3A">
              <w:t xml:space="preserve">. </w:t>
            </w:r>
          </w:p>
          <w:p w14:paraId="68FECEF6" w14:textId="77777777" w:rsidR="0065536F" w:rsidRPr="00895E3A" w:rsidRDefault="0065536F" w:rsidP="001343AC"/>
        </w:tc>
        <w:tc>
          <w:tcPr>
            <w:tcW w:w="1134" w:type="dxa"/>
          </w:tcPr>
          <w:p w14:paraId="68FECEF7" w14:textId="77777777" w:rsidR="0065536F" w:rsidRPr="00895E3A" w:rsidRDefault="0065536F" w:rsidP="001343AC">
            <w:r w:rsidRPr="00895E3A">
              <w:t>Нет</w:t>
            </w:r>
          </w:p>
        </w:tc>
        <w:tc>
          <w:tcPr>
            <w:tcW w:w="1276" w:type="dxa"/>
          </w:tcPr>
          <w:p w14:paraId="68FECEF8" w14:textId="77777777" w:rsidR="0065536F" w:rsidRPr="00895E3A" w:rsidRDefault="0065536F" w:rsidP="001343AC">
            <w:r w:rsidRPr="00895E3A">
              <w:t>country_of_origin</w:t>
            </w:r>
          </w:p>
        </w:tc>
      </w:tr>
      <w:tr w:rsidR="0065536F" w:rsidRPr="00895E3A" w14:paraId="68FECEFE" w14:textId="77777777" w:rsidTr="00E10D33">
        <w:tc>
          <w:tcPr>
            <w:tcW w:w="1891" w:type="dxa"/>
          </w:tcPr>
          <w:p w14:paraId="68FECEFA" w14:textId="77777777" w:rsidR="0065536F" w:rsidRPr="00895E3A" w:rsidRDefault="0088674C" w:rsidP="001343AC">
            <w:r w:rsidRPr="00895E3A">
              <w:t>A</w:t>
            </w:r>
            <w:r w:rsidR="0065536F" w:rsidRPr="00895E3A">
              <w:t>dult</w:t>
            </w:r>
          </w:p>
        </w:tc>
        <w:tc>
          <w:tcPr>
            <w:tcW w:w="5163" w:type="dxa"/>
          </w:tcPr>
          <w:p w14:paraId="68FECEFB" w14:textId="77777777" w:rsidR="0065536F" w:rsidRPr="00895E3A" w:rsidRDefault="0065536F" w:rsidP="0040150F">
            <w:r w:rsidRPr="00895E3A">
              <w:t xml:space="preserve">Обозначение </w:t>
            </w:r>
            <w:r w:rsidR="0040150F" w:rsidRPr="00895E3A">
              <w:t>товара</w:t>
            </w:r>
            <w:r w:rsidRPr="00895E3A">
              <w:t>, имеющего отношение к удовлетворению сексуальных потребностей, либо иным образом эксплуатирующего интерес к сексу.</w:t>
            </w:r>
          </w:p>
        </w:tc>
        <w:tc>
          <w:tcPr>
            <w:tcW w:w="1134" w:type="dxa"/>
          </w:tcPr>
          <w:p w14:paraId="68FECEFC" w14:textId="77777777" w:rsidR="0065536F" w:rsidRPr="00895E3A" w:rsidRDefault="0065536F" w:rsidP="001343AC">
            <w:r w:rsidRPr="00895E3A">
              <w:t>Нет</w:t>
            </w:r>
          </w:p>
        </w:tc>
        <w:tc>
          <w:tcPr>
            <w:tcW w:w="1276" w:type="dxa"/>
          </w:tcPr>
          <w:p w14:paraId="68FECEFD" w14:textId="77777777" w:rsidR="0065536F" w:rsidRPr="00895E3A" w:rsidRDefault="0065536F" w:rsidP="001343AC">
            <w:r w:rsidRPr="00895E3A">
              <w:t>adult</w:t>
            </w:r>
          </w:p>
        </w:tc>
      </w:tr>
      <w:tr w:rsidR="0065536F" w:rsidRPr="00895E3A" w14:paraId="68FECF04" w14:textId="77777777" w:rsidTr="00E10D33">
        <w:tc>
          <w:tcPr>
            <w:tcW w:w="1891" w:type="dxa"/>
          </w:tcPr>
          <w:p w14:paraId="68FECEFF" w14:textId="77777777" w:rsidR="0065536F" w:rsidRPr="00895E3A" w:rsidRDefault="0088674C" w:rsidP="0088674C">
            <w:r w:rsidRPr="00895E3A">
              <w:t>B</w:t>
            </w:r>
            <w:r w:rsidR="0065536F" w:rsidRPr="00895E3A">
              <w:t>arcode</w:t>
            </w:r>
          </w:p>
        </w:tc>
        <w:tc>
          <w:tcPr>
            <w:tcW w:w="5163" w:type="dxa"/>
          </w:tcPr>
          <w:p w14:paraId="68FECF00" w14:textId="77777777" w:rsidR="0065536F" w:rsidRPr="00895E3A" w:rsidRDefault="0065536F" w:rsidP="001343AC">
            <w:r w:rsidRPr="00895E3A">
              <w:t xml:space="preserve">Список </w:t>
            </w:r>
            <w:proofErr w:type="gramStart"/>
            <w:r w:rsidRPr="00895E3A">
              <w:t>штрих-кодов</w:t>
            </w:r>
            <w:proofErr w:type="gramEnd"/>
            <w:r w:rsidRPr="00895E3A">
              <w:t xml:space="preserve"> </w:t>
            </w:r>
            <w:r w:rsidR="0040150F" w:rsidRPr="00895E3A">
              <w:t>товара</w:t>
            </w:r>
            <w:r w:rsidRPr="00895E3A">
              <w:t xml:space="preserve">, указанный производителем. </w:t>
            </w:r>
          </w:p>
          <w:p w14:paraId="68FECF01" w14:textId="77777777" w:rsidR="0065536F" w:rsidRPr="00895E3A" w:rsidRDefault="0065536F" w:rsidP="001343AC">
            <w:r w:rsidRPr="00895E3A">
              <w:t>Необязательный элемент. Элемент &lt;offer&gt; может содержать несколько элементов &lt;barcode&gt;.</w:t>
            </w:r>
          </w:p>
        </w:tc>
        <w:tc>
          <w:tcPr>
            <w:tcW w:w="1134" w:type="dxa"/>
          </w:tcPr>
          <w:p w14:paraId="68FECF02" w14:textId="77777777" w:rsidR="0065536F" w:rsidRPr="00895E3A" w:rsidRDefault="0065536F" w:rsidP="001343AC">
            <w:r w:rsidRPr="00895E3A">
              <w:t>Нет</w:t>
            </w:r>
          </w:p>
        </w:tc>
        <w:tc>
          <w:tcPr>
            <w:tcW w:w="1276" w:type="dxa"/>
          </w:tcPr>
          <w:p w14:paraId="68FECF03" w14:textId="77777777" w:rsidR="0065536F" w:rsidRPr="00895E3A" w:rsidRDefault="0065536F" w:rsidP="001343AC">
            <w:r w:rsidRPr="00895E3A">
              <w:t>barcode</w:t>
            </w:r>
          </w:p>
        </w:tc>
      </w:tr>
      <w:tr w:rsidR="0065536F" w:rsidRPr="00895E3A" w14:paraId="68FECF09" w14:textId="77777777" w:rsidTr="00E10D33">
        <w:tc>
          <w:tcPr>
            <w:tcW w:w="1891" w:type="dxa"/>
          </w:tcPr>
          <w:p w14:paraId="68FECF05" w14:textId="77777777" w:rsidR="0065536F" w:rsidRPr="00895E3A" w:rsidRDefault="0088674C" w:rsidP="001343AC">
            <w:r w:rsidRPr="00895E3A">
              <w:t>P</w:t>
            </w:r>
            <w:r w:rsidR="0065536F" w:rsidRPr="00895E3A">
              <w:t>aram</w:t>
            </w:r>
          </w:p>
        </w:tc>
        <w:tc>
          <w:tcPr>
            <w:tcW w:w="5163" w:type="dxa"/>
          </w:tcPr>
          <w:p w14:paraId="68FECF06" w14:textId="77777777" w:rsidR="0065536F" w:rsidRPr="00895E3A" w:rsidRDefault="0065536F" w:rsidP="0040150F">
            <w:r w:rsidRPr="00895E3A">
              <w:t xml:space="preserve">Список произвольных характеристик </w:t>
            </w:r>
            <w:r w:rsidR="0040150F" w:rsidRPr="00895E3A">
              <w:t>товара</w:t>
            </w:r>
            <w:r w:rsidRPr="00895E3A">
              <w:t>. Хранится в виде XML-элементов. Для описания каждого параметра используется отдельный элемент &lt;param&gt;</w:t>
            </w:r>
          </w:p>
        </w:tc>
        <w:tc>
          <w:tcPr>
            <w:tcW w:w="1134" w:type="dxa"/>
          </w:tcPr>
          <w:p w14:paraId="68FECF07" w14:textId="77777777" w:rsidR="0065536F" w:rsidRPr="00895E3A" w:rsidRDefault="0065536F" w:rsidP="001343AC">
            <w:r w:rsidRPr="00895E3A">
              <w:t>Нет</w:t>
            </w:r>
          </w:p>
        </w:tc>
        <w:tc>
          <w:tcPr>
            <w:tcW w:w="1276" w:type="dxa"/>
          </w:tcPr>
          <w:p w14:paraId="68FECF08" w14:textId="77777777" w:rsidR="0065536F" w:rsidRPr="00895E3A" w:rsidRDefault="0065536F" w:rsidP="001343AC">
            <w:r w:rsidRPr="00895E3A">
              <w:t>param</w:t>
            </w:r>
          </w:p>
        </w:tc>
      </w:tr>
      <w:tr w:rsidR="0065536F" w:rsidRPr="00895E3A" w14:paraId="68FECF0E" w14:textId="77777777" w:rsidTr="00E10D33">
        <w:tc>
          <w:tcPr>
            <w:tcW w:w="1891" w:type="dxa"/>
          </w:tcPr>
          <w:p w14:paraId="68FECF0A" w14:textId="77777777" w:rsidR="0065536F" w:rsidRPr="00895E3A" w:rsidRDefault="0065536F" w:rsidP="001343AC">
            <w:r w:rsidRPr="00895E3A">
              <w:t>XML</w:t>
            </w:r>
          </w:p>
        </w:tc>
        <w:tc>
          <w:tcPr>
            <w:tcW w:w="5163" w:type="dxa"/>
          </w:tcPr>
          <w:p w14:paraId="68FECF0B" w14:textId="77777777" w:rsidR="0065536F" w:rsidRPr="00895E3A" w:rsidRDefault="0065536F" w:rsidP="0040150F">
            <w:r w:rsidRPr="00895E3A">
              <w:t xml:space="preserve">Структура </w:t>
            </w:r>
            <w:r w:rsidR="0040150F" w:rsidRPr="00895E3A">
              <w:t>товара</w:t>
            </w:r>
            <w:r w:rsidRPr="00895E3A">
              <w:t xml:space="preserve"> в формате YML, а также любые дополнительные атрибуты подарка. </w:t>
            </w:r>
          </w:p>
        </w:tc>
        <w:tc>
          <w:tcPr>
            <w:tcW w:w="1134" w:type="dxa"/>
          </w:tcPr>
          <w:p w14:paraId="68FECF0C" w14:textId="77777777" w:rsidR="0065536F" w:rsidRPr="00895E3A" w:rsidRDefault="0065536F" w:rsidP="001343AC">
            <w:r w:rsidRPr="00895E3A">
              <w:t>Да</w:t>
            </w:r>
          </w:p>
        </w:tc>
        <w:tc>
          <w:tcPr>
            <w:tcW w:w="1276" w:type="dxa"/>
          </w:tcPr>
          <w:p w14:paraId="68FECF0D" w14:textId="77777777" w:rsidR="0065536F" w:rsidRPr="00895E3A" w:rsidRDefault="0065536F" w:rsidP="001343AC">
            <w:r w:rsidRPr="00895E3A">
              <w:t>–</w:t>
            </w:r>
          </w:p>
        </w:tc>
      </w:tr>
    </w:tbl>
    <w:p w14:paraId="68FECF0F" w14:textId="77777777" w:rsidR="00F5230C" w:rsidRPr="00895E3A" w:rsidRDefault="00F5230C" w:rsidP="00F5230C">
      <w:r w:rsidRPr="00895E3A">
        <w:t>Все элементы и атрибуты из столбца «Элемент или атрибут в YML» указаны относительно элемента yml_catalog/shop/offers/offers.</w:t>
      </w:r>
    </w:p>
    <w:p w14:paraId="68FECF10" w14:textId="77777777" w:rsidR="00E10D33" w:rsidRPr="00895E3A" w:rsidRDefault="00E10D33" w:rsidP="00E10D33">
      <w:pPr>
        <w:pStyle w:val="Heading4"/>
        <w:numPr>
          <w:ilvl w:val="3"/>
          <w:numId w:val="13"/>
        </w:numPr>
      </w:pPr>
      <w:bookmarkStart w:id="1163" w:name="_Toc370583292"/>
      <w:r w:rsidRPr="00895E3A">
        <w:t>Структура (prod.PartnerProductCatalogs)</w:t>
      </w:r>
      <w:bookmarkEnd w:id="1163"/>
    </w:p>
    <w:p w14:paraId="68FECF11" w14:textId="77777777" w:rsidR="00E10D33" w:rsidRPr="00895E3A" w:rsidRDefault="00E10D33" w:rsidP="00E10D33">
      <w:r w:rsidRPr="00895E3A">
        <w:t xml:space="preserve">Структура хранит </w:t>
      </w:r>
    </w:p>
    <w:tbl>
      <w:tblPr>
        <w:tblStyle w:val="TableGrid"/>
        <w:tblW w:w="0" w:type="auto"/>
        <w:tblLayout w:type="fixed"/>
        <w:tblLook w:val="04A0" w:firstRow="1" w:lastRow="0" w:firstColumn="1" w:lastColumn="0" w:noHBand="0" w:noVBand="1"/>
      </w:tblPr>
      <w:tblGrid>
        <w:gridCol w:w="2420"/>
        <w:gridCol w:w="4634"/>
        <w:gridCol w:w="1240"/>
        <w:gridCol w:w="1240"/>
      </w:tblGrid>
      <w:tr w:rsidR="00E10D33" w:rsidRPr="00895E3A" w14:paraId="68FECF16" w14:textId="77777777" w:rsidTr="00303AE8">
        <w:tc>
          <w:tcPr>
            <w:tcW w:w="2420" w:type="dxa"/>
          </w:tcPr>
          <w:p w14:paraId="68FECF12" w14:textId="77777777" w:rsidR="00E10D33" w:rsidRPr="00895E3A" w:rsidRDefault="00E10D33" w:rsidP="00303AE8">
            <w:pPr>
              <w:rPr>
                <w:b/>
              </w:rPr>
            </w:pPr>
            <w:r w:rsidRPr="00895E3A">
              <w:rPr>
                <w:b/>
              </w:rPr>
              <w:t>Атрибут</w:t>
            </w:r>
          </w:p>
        </w:tc>
        <w:tc>
          <w:tcPr>
            <w:tcW w:w="4634" w:type="dxa"/>
          </w:tcPr>
          <w:p w14:paraId="68FECF13" w14:textId="77777777" w:rsidR="00E10D33" w:rsidRPr="00895E3A" w:rsidRDefault="00E10D33" w:rsidP="00303AE8">
            <w:pPr>
              <w:rPr>
                <w:b/>
              </w:rPr>
            </w:pPr>
            <w:r w:rsidRPr="00895E3A">
              <w:rPr>
                <w:b/>
              </w:rPr>
              <w:t>Описание</w:t>
            </w:r>
          </w:p>
        </w:tc>
        <w:tc>
          <w:tcPr>
            <w:tcW w:w="1240" w:type="dxa"/>
          </w:tcPr>
          <w:p w14:paraId="68FECF14" w14:textId="77777777" w:rsidR="00E10D33" w:rsidRPr="00895E3A" w:rsidRDefault="00E10D33" w:rsidP="00303AE8">
            <w:pPr>
              <w:rPr>
                <w:b/>
              </w:rPr>
            </w:pPr>
            <w:r w:rsidRPr="00895E3A">
              <w:rPr>
                <w:b/>
              </w:rPr>
              <w:t>Обязательный?</w:t>
            </w:r>
          </w:p>
        </w:tc>
        <w:tc>
          <w:tcPr>
            <w:tcW w:w="1240" w:type="dxa"/>
          </w:tcPr>
          <w:p w14:paraId="68FECF15" w14:textId="77777777" w:rsidR="00E10D33" w:rsidRPr="00895E3A" w:rsidRDefault="00E10D33" w:rsidP="00303AE8">
            <w:pPr>
              <w:rPr>
                <w:b/>
              </w:rPr>
            </w:pPr>
            <w:r w:rsidRPr="00895E3A">
              <w:rPr>
                <w:b/>
              </w:rPr>
              <w:t>Тип</w:t>
            </w:r>
          </w:p>
        </w:tc>
      </w:tr>
      <w:tr w:rsidR="00E10D33" w:rsidRPr="00895E3A" w14:paraId="68FECF1B" w14:textId="77777777" w:rsidTr="00303AE8">
        <w:tc>
          <w:tcPr>
            <w:tcW w:w="2420" w:type="dxa"/>
          </w:tcPr>
          <w:p w14:paraId="68FECF17" w14:textId="77777777" w:rsidR="00E10D33" w:rsidRPr="00895E3A" w:rsidRDefault="00E10D33" w:rsidP="00303AE8">
            <w:r w:rsidRPr="00895E3A">
              <w:t>Идентификатор партнера-поставщика (PartnerId)</w:t>
            </w:r>
          </w:p>
        </w:tc>
        <w:tc>
          <w:tcPr>
            <w:tcW w:w="4634" w:type="dxa"/>
          </w:tcPr>
          <w:p w14:paraId="68FECF18" w14:textId="77777777" w:rsidR="00E10D33" w:rsidRPr="00895E3A" w:rsidRDefault="00E10D33" w:rsidP="00303AE8">
            <w:r w:rsidRPr="00895E3A">
              <w:t>Идентификатор партнера-поставщика, для которого запрещена данная категория.</w:t>
            </w:r>
          </w:p>
        </w:tc>
        <w:tc>
          <w:tcPr>
            <w:tcW w:w="1240" w:type="dxa"/>
          </w:tcPr>
          <w:p w14:paraId="68FECF19" w14:textId="77777777" w:rsidR="00E10D33" w:rsidRPr="00895E3A" w:rsidRDefault="00E10D33" w:rsidP="00303AE8">
            <w:r w:rsidRPr="00895E3A">
              <w:t>Да</w:t>
            </w:r>
          </w:p>
        </w:tc>
        <w:tc>
          <w:tcPr>
            <w:tcW w:w="1240" w:type="dxa"/>
          </w:tcPr>
          <w:p w14:paraId="68FECF1A" w14:textId="77777777" w:rsidR="00E10D33" w:rsidRPr="00895E3A" w:rsidRDefault="00E10D33" w:rsidP="00303AE8">
            <w:r w:rsidRPr="00895E3A">
              <w:t>Int</w:t>
            </w:r>
          </w:p>
        </w:tc>
      </w:tr>
      <w:tr w:rsidR="00E10D33" w:rsidRPr="00895E3A" w14:paraId="68FECF20" w14:textId="77777777" w:rsidTr="00303AE8">
        <w:tc>
          <w:tcPr>
            <w:tcW w:w="2420" w:type="dxa"/>
          </w:tcPr>
          <w:p w14:paraId="68FECF1C" w14:textId="77777777" w:rsidR="00E10D33" w:rsidRPr="00895E3A" w:rsidRDefault="00E10D33" w:rsidP="00303AE8">
            <w:r w:rsidRPr="00895E3A">
              <w:t>Идентификатор каталога (Key)</w:t>
            </w:r>
          </w:p>
        </w:tc>
        <w:tc>
          <w:tcPr>
            <w:tcW w:w="4634" w:type="dxa"/>
          </w:tcPr>
          <w:p w14:paraId="68FECF1D" w14:textId="77777777" w:rsidR="00E10D33" w:rsidRPr="00895E3A" w:rsidRDefault="00E10D33" w:rsidP="00E10D33">
            <w:r w:rsidRPr="00895E3A">
              <w:t xml:space="preserve">Уникальный идентификатор </w:t>
            </w:r>
            <w:proofErr w:type="gramStart"/>
            <w:r w:rsidRPr="00895E3A">
              <w:t>каталога</w:t>
            </w:r>
            <w:proofErr w:type="gramEnd"/>
            <w:r w:rsidRPr="00895E3A">
              <w:t xml:space="preserve"> полученный от партнёра</w:t>
            </w:r>
          </w:p>
        </w:tc>
        <w:tc>
          <w:tcPr>
            <w:tcW w:w="1240" w:type="dxa"/>
          </w:tcPr>
          <w:p w14:paraId="68FECF1E" w14:textId="77777777" w:rsidR="00E10D33" w:rsidRPr="00895E3A" w:rsidRDefault="00E10D33" w:rsidP="00303AE8">
            <w:r w:rsidRPr="00895E3A">
              <w:t>Да</w:t>
            </w:r>
          </w:p>
        </w:tc>
        <w:tc>
          <w:tcPr>
            <w:tcW w:w="1240" w:type="dxa"/>
          </w:tcPr>
          <w:p w14:paraId="68FECF1F" w14:textId="77777777" w:rsidR="00E10D33" w:rsidRPr="00895E3A" w:rsidRDefault="00E10D33" w:rsidP="00303AE8">
            <w:r w:rsidRPr="00895E3A">
              <w:t>Nvarchar (50)</w:t>
            </w:r>
          </w:p>
        </w:tc>
      </w:tr>
      <w:tr w:rsidR="00E10D33" w:rsidRPr="00895E3A" w14:paraId="68FECF27" w14:textId="77777777" w:rsidTr="00303AE8">
        <w:tc>
          <w:tcPr>
            <w:tcW w:w="2420" w:type="dxa"/>
          </w:tcPr>
          <w:p w14:paraId="68FECF21" w14:textId="77777777" w:rsidR="00E10D33" w:rsidRPr="00895E3A" w:rsidRDefault="002704ED" w:rsidP="002704ED">
            <w:r w:rsidRPr="00895E3A">
              <w:t xml:space="preserve">Признак активности </w:t>
            </w:r>
            <w:r w:rsidRPr="00895E3A">
              <w:lastRenderedPageBreak/>
              <w:t>(IsActive)</w:t>
            </w:r>
          </w:p>
        </w:tc>
        <w:tc>
          <w:tcPr>
            <w:tcW w:w="4634" w:type="dxa"/>
          </w:tcPr>
          <w:p w14:paraId="68FECF22" w14:textId="77777777" w:rsidR="00E10D33" w:rsidRPr="00895E3A" w:rsidRDefault="002704ED" w:rsidP="00303AE8">
            <w:r w:rsidRPr="00895E3A">
              <w:lastRenderedPageBreak/>
              <w:t xml:space="preserve">Признак активности каталога. Принимает одно </w:t>
            </w:r>
            <w:r w:rsidRPr="00895E3A">
              <w:lastRenderedPageBreak/>
              <w:t>из значений:</w:t>
            </w:r>
          </w:p>
          <w:p w14:paraId="68FECF23" w14:textId="77777777" w:rsidR="002704ED" w:rsidRPr="00895E3A" w:rsidRDefault="002704ED" w:rsidP="00303AE8">
            <w:r w:rsidRPr="00895E3A">
              <w:t>1 – Каталог в данный момент активен</w:t>
            </w:r>
          </w:p>
          <w:p w14:paraId="68FECF24" w14:textId="77777777" w:rsidR="002704ED" w:rsidRPr="00895E3A" w:rsidRDefault="002704ED" w:rsidP="00303AE8">
            <w:r w:rsidRPr="00895E3A">
              <w:t>0 – Каталог не активен</w:t>
            </w:r>
          </w:p>
        </w:tc>
        <w:tc>
          <w:tcPr>
            <w:tcW w:w="1240" w:type="dxa"/>
          </w:tcPr>
          <w:p w14:paraId="68FECF25" w14:textId="77777777" w:rsidR="00E10D33" w:rsidRPr="00895E3A" w:rsidRDefault="002704ED" w:rsidP="00303AE8">
            <w:r w:rsidRPr="00895E3A">
              <w:lastRenderedPageBreak/>
              <w:t>Да</w:t>
            </w:r>
          </w:p>
        </w:tc>
        <w:tc>
          <w:tcPr>
            <w:tcW w:w="1240" w:type="dxa"/>
          </w:tcPr>
          <w:p w14:paraId="68FECF26" w14:textId="77777777" w:rsidR="00E10D33" w:rsidRPr="00895E3A" w:rsidRDefault="002704ED" w:rsidP="00303AE8">
            <w:r w:rsidRPr="00895E3A">
              <w:t>Bit</w:t>
            </w:r>
          </w:p>
        </w:tc>
      </w:tr>
      <w:tr w:rsidR="00E10D33" w:rsidRPr="00895E3A" w14:paraId="68FECF2C" w14:textId="77777777" w:rsidTr="00303AE8">
        <w:tc>
          <w:tcPr>
            <w:tcW w:w="2420" w:type="dxa"/>
          </w:tcPr>
          <w:p w14:paraId="68FECF28" w14:textId="77777777" w:rsidR="00E10D33" w:rsidRPr="00895E3A" w:rsidRDefault="002704ED" w:rsidP="00303AE8">
            <w:r w:rsidRPr="00895E3A">
              <w:lastRenderedPageBreak/>
              <w:t>Дата и время создания (InsertedDate)</w:t>
            </w:r>
          </w:p>
        </w:tc>
        <w:tc>
          <w:tcPr>
            <w:tcW w:w="4634" w:type="dxa"/>
          </w:tcPr>
          <w:p w14:paraId="68FECF29" w14:textId="77777777" w:rsidR="00E10D33" w:rsidRPr="00895E3A" w:rsidRDefault="002704ED" w:rsidP="00303AE8">
            <w:r w:rsidRPr="00895E3A">
              <w:t>Дата и время создания каталога</w:t>
            </w:r>
          </w:p>
        </w:tc>
        <w:tc>
          <w:tcPr>
            <w:tcW w:w="1240" w:type="dxa"/>
          </w:tcPr>
          <w:p w14:paraId="68FECF2A" w14:textId="77777777" w:rsidR="00E10D33" w:rsidRPr="00895E3A" w:rsidRDefault="002704ED" w:rsidP="00303AE8">
            <w:r w:rsidRPr="00895E3A">
              <w:t>Да</w:t>
            </w:r>
          </w:p>
        </w:tc>
        <w:tc>
          <w:tcPr>
            <w:tcW w:w="1240" w:type="dxa"/>
          </w:tcPr>
          <w:p w14:paraId="68FECF2B" w14:textId="77777777" w:rsidR="00E10D33" w:rsidRPr="00895E3A" w:rsidRDefault="002704ED" w:rsidP="00303AE8">
            <w:r w:rsidRPr="00895E3A">
              <w:t>DateTime</w:t>
            </w:r>
          </w:p>
        </w:tc>
      </w:tr>
      <w:tr w:rsidR="00E10D33" w:rsidRPr="00895E3A" w14:paraId="68FECF31" w14:textId="77777777" w:rsidTr="00303AE8">
        <w:tc>
          <w:tcPr>
            <w:tcW w:w="2420" w:type="dxa"/>
          </w:tcPr>
          <w:p w14:paraId="68FECF2D" w14:textId="77777777" w:rsidR="00E10D33" w:rsidRPr="00895E3A" w:rsidRDefault="002704ED" w:rsidP="00303AE8">
            <w:r w:rsidRPr="00895E3A">
              <w:t>Дата и время последнего обновления (UpdatedDate)</w:t>
            </w:r>
          </w:p>
        </w:tc>
        <w:tc>
          <w:tcPr>
            <w:tcW w:w="4634" w:type="dxa"/>
          </w:tcPr>
          <w:p w14:paraId="68FECF2E" w14:textId="77777777" w:rsidR="00E10D33" w:rsidRPr="00895E3A" w:rsidRDefault="002704ED" w:rsidP="00303AE8">
            <w:r w:rsidRPr="00895E3A">
              <w:t>Дата и время последнего обновления записи таблицы</w:t>
            </w:r>
          </w:p>
        </w:tc>
        <w:tc>
          <w:tcPr>
            <w:tcW w:w="1240" w:type="dxa"/>
          </w:tcPr>
          <w:p w14:paraId="68FECF2F" w14:textId="77777777" w:rsidR="00E10D33" w:rsidRPr="00895E3A" w:rsidRDefault="002704ED" w:rsidP="00303AE8">
            <w:r w:rsidRPr="00895E3A">
              <w:t>Да</w:t>
            </w:r>
          </w:p>
        </w:tc>
        <w:tc>
          <w:tcPr>
            <w:tcW w:w="1240" w:type="dxa"/>
          </w:tcPr>
          <w:p w14:paraId="68FECF30" w14:textId="77777777" w:rsidR="00E10D33" w:rsidRPr="00895E3A" w:rsidRDefault="002704ED" w:rsidP="00303AE8">
            <w:r w:rsidRPr="00895E3A">
              <w:t>DateTime</w:t>
            </w:r>
          </w:p>
        </w:tc>
      </w:tr>
    </w:tbl>
    <w:p w14:paraId="68FECF32" w14:textId="77777777" w:rsidR="00E10D33" w:rsidRPr="00895E3A" w:rsidRDefault="00E10D33" w:rsidP="00F5230C"/>
    <w:p w14:paraId="68FECF33" w14:textId="77777777" w:rsidR="00B20788" w:rsidRPr="00895E3A" w:rsidRDefault="00B20788" w:rsidP="0052443D">
      <w:pPr>
        <w:pStyle w:val="Heading4"/>
        <w:numPr>
          <w:ilvl w:val="3"/>
          <w:numId w:val="13"/>
        </w:numPr>
      </w:pPr>
      <w:bookmarkStart w:id="1164" w:name="_Toc370583293"/>
      <w:r w:rsidRPr="00895E3A">
        <w:t>Версионирование</w:t>
      </w:r>
      <w:bookmarkEnd w:id="1164"/>
    </w:p>
    <w:p w14:paraId="68FECF34" w14:textId="77777777" w:rsidR="00B20788" w:rsidRPr="00895E3A" w:rsidRDefault="00B20788" w:rsidP="00B20788">
      <w:r w:rsidRPr="00895E3A">
        <w:t>Для каждой записи ведется история версий.</w:t>
      </w:r>
    </w:p>
    <w:p w14:paraId="68FECF35" w14:textId="77777777" w:rsidR="00334C00" w:rsidRPr="00895E3A" w:rsidRDefault="004D67BA" w:rsidP="0052443D">
      <w:pPr>
        <w:pStyle w:val="Heading2"/>
        <w:numPr>
          <w:ilvl w:val="1"/>
          <w:numId w:val="13"/>
        </w:numPr>
        <w:rPr>
          <w:lang w:val="ru-RU"/>
        </w:rPr>
      </w:pPr>
      <w:bookmarkStart w:id="1165" w:name="_Реестры"/>
      <w:bookmarkStart w:id="1166" w:name="_Toc370583294"/>
      <w:bookmarkEnd w:id="1165"/>
      <w:r w:rsidRPr="00895E3A">
        <w:rPr>
          <w:lang w:val="ru-RU"/>
        </w:rPr>
        <w:t>Реестры</w:t>
      </w:r>
      <w:bookmarkEnd w:id="1166"/>
    </w:p>
    <w:p w14:paraId="68FECF36" w14:textId="77777777" w:rsidR="00334C00" w:rsidRPr="00895E3A" w:rsidRDefault="004D67BA" w:rsidP="0052443D">
      <w:pPr>
        <w:pStyle w:val="Heading3"/>
        <w:numPr>
          <w:ilvl w:val="2"/>
          <w:numId w:val="13"/>
        </w:numPr>
        <w:ind w:left="0" w:firstLine="0"/>
      </w:pPr>
      <w:bookmarkStart w:id="1167" w:name="_Toc370583295"/>
      <w:r w:rsidRPr="00895E3A">
        <w:t>Реестр запрещенных категорий</w:t>
      </w:r>
      <w:bookmarkEnd w:id="1167"/>
    </w:p>
    <w:p w14:paraId="68FECF37" w14:textId="77777777" w:rsidR="004D67BA" w:rsidRPr="00895E3A" w:rsidRDefault="004D67BA" w:rsidP="0052443D">
      <w:pPr>
        <w:pStyle w:val="Heading4"/>
        <w:numPr>
          <w:ilvl w:val="3"/>
          <w:numId w:val="13"/>
        </w:numPr>
      </w:pPr>
      <w:bookmarkStart w:id="1168" w:name="_Toc370583296"/>
      <w:r w:rsidRPr="00895E3A">
        <w:t>Определение</w:t>
      </w:r>
      <w:bookmarkEnd w:id="1168"/>
    </w:p>
    <w:p w14:paraId="68FECF38" w14:textId="77777777" w:rsidR="004D67BA" w:rsidRPr="00895E3A" w:rsidRDefault="004D67BA" w:rsidP="004D67BA">
      <w:r w:rsidRPr="00895E3A">
        <w:t>Реестр запрещенных категорий содержит категории, в которые указанному партнеру-поставщику запрещено добавлять товары.</w:t>
      </w:r>
    </w:p>
    <w:p w14:paraId="68FECF39" w14:textId="77777777" w:rsidR="004D67BA" w:rsidRPr="00895E3A" w:rsidRDefault="004D67BA" w:rsidP="0052443D">
      <w:pPr>
        <w:pStyle w:val="Heading4"/>
        <w:numPr>
          <w:ilvl w:val="3"/>
          <w:numId w:val="13"/>
        </w:numPr>
      </w:pPr>
      <w:bookmarkStart w:id="1169" w:name="_Toc370583297"/>
      <w:r w:rsidRPr="00895E3A">
        <w:t>Допустимые операции</w:t>
      </w:r>
      <w:bookmarkEnd w:id="1169"/>
    </w:p>
    <w:p w14:paraId="68FECF3A" w14:textId="77777777" w:rsidR="004D67BA" w:rsidRPr="00895E3A" w:rsidRDefault="00DF3D2C" w:rsidP="004D67BA">
      <w:r w:rsidRPr="00895E3A">
        <w:t>Допустимые операции с реестром</w:t>
      </w:r>
      <w:r w:rsidR="004D67BA" w:rsidRPr="00895E3A">
        <w:t>:</w:t>
      </w:r>
    </w:p>
    <w:p w14:paraId="68FECF3B" w14:textId="77777777" w:rsidR="004D67BA" w:rsidRPr="00895E3A" w:rsidRDefault="004D67BA" w:rsidP="00E31AB0">
      <w:pPr>
        <w:pStyle w:val="ListParagraph"/>
        <w:numPr>
          <w:ilvl w:val="0"/>
          <w:numId w:val="17"/>
        </w:numPr>
      </w:pPr>
      <w:r w:rsidRPr="00895E3A">
        <w:t>чтение записей;</w:t>
      </w:r>
    </w:p>
    <w:p w14:paraId="68FECF3C" w14:textId="77777777" w:rsidR="004D67BA" w:rsidRPr="00895E3A" w:rsidRDefault="004D67BA" w:rsidP="00E31AB0">
      <w:pPr>
        <w:pStyle w:val="ListParagraph"/>
        <w:numPr>
          <w:ilvl w:val="0"/>
          <w:numId w:val="17"/>
        </w:numPr>
      </w:pPr>
      <w:r w:rsidRPr="00895E3A">
        <w:t>добавление записей;</w:t>
      </w:r>
    </w:p>
    <w:p w14:paraId="68FECF3D" w14:textId="77777777" w:rsidR="004D67BA" w:rsidRPr="00895E3A" w:rsidRDefault="006E6CD6" w:rsidP="00E31AB0">
      <w:pPr>
        <w:pStyle w:val="ListParagraph"/>
        <w:numPr>
          <w:ilvl w:val="0"/>
          <w:numId w:val="17"/>
        </w:numPr>
      </w:pPr>
      <w:r w:rsidRPr="00895E3A">
        <w:t>обновление записей;</w:t>
      </w:r>
    </w:p>
    <w:p w14:paraId="68FECF3E" w14:textId="77777777" w:rsidR="006E6CD6" w:rsidRPr="00895E3A" w:rsidRDefault="006E6CD6" w:rsidP="00E31AB0">
      <w:pPr>
        <w:pStyle w:val="ListParagraph"/>
        <w:numPr>
          <w:ilvl w:val="0"/>
          <w:numId w:val="17"/>
        </w:numPr>
      </w:pPr>
      <w:r w:rsidRPr="00895E3A">
        <w:t>удаление записей.</w:t>
      </w:r>
    </w:p>
    <w:p w14:paraId="68FECF3F" w14:textId="77777777" w:rsidR="004D67BA" w:rsidRPr="00895E3A" w:rsidRDefault="00DF3D2C" w:rsidP="004D67BA">
      <w:r w:rsidRPr="00895E3A">
        <w:t xml:space="preserve">Любые другие операции </w:t>
      </w:r>
      <w:r w:rsidR="004D67BA" w:rsidRPr="00895E3A">
        <w:t>не допустимы.</w:t>
      </w:r>
    </w:p>
    <w:p w14:paraId="68FECF40" w14:textId="77777777" w:rsidR="004D67BA" w:rsidRPr="00895E3A" w:rsidRDefault="004D67BA" w:rsidP="0052443D">
      <w:pPr>
        <w:pStyle w:val="Heading4"/>
        <w:numPr>
          <w:ilvl w:val="3"/>
          <w:numId w:val="13"/>
        </w:numPr>
      </w:pPr>
      <w:bookmarkStart w:id="1170" w:name="_Toc370583298"/>
      <w:r w:rsidRPr="00895E3A">
        <w:lastRenderedPageBreak/>
        <w:t>Структура</w:t>
      </w:r>
      <w:bookmarkEnd w:id="1170"/>
    </w:p>
    <w:p w14:paraId="68FECF41" w14:textId="77777777" w:rsidR="004D67BA" w:rsidRPr="00895E3A" w:rsidRDefault="004D67BA" w:rsidP="004D67BA">
      <w:pPr>
        <w:pStyle w:val="Caption"/>
        <w:keepNext/>
      </w:pPr>
      <w:r w:rsidRPr="00895E3A">
        <w:t xml:space="preserve">табл. </w:t>
      </w:r>
      <w:r w:rsidR="00E74F79" w:rsidRPr="00895E3A">
        <w:fldChar w:fldCharType="begin"/>
      </w:r>
      <w:r w:rsidR="002576B1" w:rsidRPr="00895E3A">
        <w:instrText xml:space="preserve"> SEQ табл. \* ARABIC </w:instrText>
      </w:r>
      <w:r w:rsidR="00E74F79" w:rsidRPr="00895E3A">
        <w:fldChar w:fldCharType="separate"/>
      </w:r>
      <w:r w:rsidR="007A68C2" w:rsidRPr="00895E3A">
        <w:rPr>
          <w:noProof/>
        </w:rPr>
        <w:t>75</w:t>
      </w:r>
      <w:r w:rsidR="00E74F79" w:rsidRPr="00895E3A">
        <w:rPr>
          <w:noProof/>
        </w:rPr>
        <w:fldChar w:fldCharType="end"/>
      </w:r>
      <w:r w:rsidRPr="00895E3A">
        <w:t xml:space="preserve"> Структура </w:t>
      </w:r>
      <w:r w:rsidR="00DF3D2C" w:rsidRPr="00895E3A">
        <w:t>реестра запрещенных категорий</w:t>
      </w:r>
    </w:p>
    <w:tbl>
      <w:tblPr>
        <w:tblStyle w:val="TableGrid"/>
        <w:tblW w:w="0" w:type="auto"/>
        <w:tblLayout w:type="fixed"/>
        <w:tblLook w:val="04A0" w:firstRow="1" w:lastRow="0" w:firstColumn="1" w:lastColumn="0" w:noHBand="0" w:noVBand="1"/>
      </w:tblPr>
      <w:tblGrid>
        <w:gridCol w:w="2420"/>
        <w:gridCol w:w="6193"/>
        <w:gridCol w:w="1240"/>
      </w:tblGrid>
      <w:tr w:rsidR="004D67BA" w:rsidRPr="00895E3A" w14:paraId="68FECF45" w14:textId="77777777" w:rsidTr="00E55C45">
        <w:tc>
          <w:tcPr>
            <w:tcW w:w="2420" w:type="dxa"/>
          </w:tcPr>
          <w:p w14:paraId="68FECF42" w14:textId="77777777" w:rsidR="004D67BA" w:rsidRPr="00895E3A" w:rsidRDefault="004D67BA" w:rsidP="00E55C45">
            <w:pPr>
              <w:rPr>
                <w:b/>
              </w:rPr>
            </w:pPr>
            <w:r w:rsidRPr="00895E3A">
              <w:rPr>
                <w:b/>
              </w:rPr>
              <w:t>Атрибут</w:t>
            </w:r>
          </w:p>
        </w:tc>
        <w:tc>
          <w:tcPr>
            <w:tcW w:w="6193" w:type="dxa"/>
          </w:tcPr>
          <w:p w14:paraId="68FECF43" w14:textId="77777777" w:rsidR="004D67BA" w:rsidRPr="00895E3A" w:rsidRDefault="004D67BA" w:rsidP="00E55C45">
            <w:pPr>
              <w:rPr>
                <w:b/>
              </w:rPr>
            </w:pPr>
            <w:r w:rsidRPr="00895E3A">
              <w:rPr>
                <w:b/>
              </w:rPr>
              <w:t>Описание</w:t>
            </w:r>
          </w:p>
        </w:tc>
        <w:tc>
          <w:tcPr>
            <w:tcW w:w="1240" w:type="dxa"/>
          </w:tcPr>
          <w:p w14:paraId="68FECF44" w14:textId="77777777" w:rsidR="004D67BA" w:rsidRPr="00895E3A" w:rsidRDefault="004D67BA" w:rsidP="00E55C45">
            <w:pPr>
              <w:rPr>
                <w:b/>
              </w:rPr>
            </w:pPr>
            <w:r w:rsidRPr="00895E3A">
              <w:rPr>
                <w:b/>
              </w:rPr>
              <w:t>Обязательный?</w:t>
            </w:r>
          </w:p>
        </w:tc>
      </w:tr>
      <w:tr w:rsidR="004D67BA" w:rsidRPr="00895E3A" w14:paraId="68FECF49" w14:textId="77777777" w:rsidTr="00E55C45">
        <w:tc>
          <w:tcPr>
            <w:tcW w:w="2420" w:type="dxa"/>
          </w:tcPr>
          <w:p w14:paraId="68FECF46" w14:textId="77777777" w:rsidR="004D67BA" w:rsidRPr="00895E3A" w:rsidRDefault="004D67BA" w:rsidP="00E55C45">
            <w:r w:rsidRPr="00895E3A">
              <w:t>Идентификатор партнера-поставщика</w:t>
            </w:r>
          </w:p>
        </w:tc>
        <w:tc>
          <w:tcPr>
            <w:tcW w:w="6193" w:type="dxa"/>
          </w:tcPr>
          <w:p w14:paraId="68FECF47" w14:textId="77777777" w:rsidR="004D67BA" w:rsidRPr="00895E3A" w:rsidRDefault="004D67BA" w:rsidP="004D67BA">
            <w:r w:rsidRPr="00895E3A">
              <w:t>Идентификатор партнера-поставщика, для которого запрещена данная категория.</w:t>
            </w:r>
          </w:p>
        </w:tc>
        <w:tc>
          <w:tcPr>
            <w:tcW w:w="1240" w:type="dxa"/>
          </w:tcPr>
          <w:p w14:paraId="68FECF48" w14:textId="77777777" w:rsidR="004D67BA" w:rsidRPr="00895E3A" w:rsidRDefault="004D67BA" w:rsidP="00E55C45">
            <w:r w:rsidRPr="00895E3A">
              <w:t>Да</w:t>
            </w:r>
          </w:p>
        </w:tc>
      </w:tr>
      <w:tr w:rsidR="004D67BA" w:rsidRPr="00895E3A" w14:paraId="68FECF4D" w14:textId="77777777" w:rsidTr="00E55C45">
        <w:tc>
          <w:tcPr>
            <w:tcW w:w="2420" w:type="dxa"/>
          </w:tcPr>
          <w:p w14:paraId="68FECF4A" w14:textId="77777777" w:rsidR="004D67BA" w:rsidRPr="00895E3A" w:rsidRDefault="004D67BA" w:rsidP="00E55C45">
            <w:r w:rsidRPr="00895E3A">
              <w:t>Идентификатор категории</w:t>
            </w:r>
          </w:p>
        </w:tc>
        <w:tc>
          <w:tcPr>
            <w:tcW w:w="6193" w:type="dxa"/>
          </w:tcPr>
          <w:p w14:paraId="68FECF4B" w14:textId="77777777" w:rsidR="004D67BA" w:rsidRPr="00895E3A" w:rsidRDefault="004D67BA" w:rsidP="00E55C45">
            <w:r w:rsidRPr="00895E3A">
              <w:t>Системный идентификатор запрещенной категории. Одно из значений атрибута «Идентификатор категории» рубрикатора подарков.</w:t>
            </w:r>
          </w:p>
        </w:tc>
        <w:tc>
          <w:tcPr>
            <w:tcW w:w="1240" w:type="dxa"/>
          </w:tcPr>
          <w:p w14:paraId="68FECF4C" w14:textId="77777777" w:rsidR="004D67BA" w:rsidRPr="00895E3A" w:rsidRDefault="004D67BA" w:rsidP="00E55C45">
            <w:r w:rsidRPr="00895E3A">
              <w:t>Да</w:t>
            </w:r>
          </w:p>
        </w:tc>
      </w:tr>
      <w:tr w:rsidR="004D67BA" w:rsidRPr="00895E3A" w14:paraId="68FECF51" w14:textId="77777777" w:rsidTr="00E55C45">
        <w:tc>
          <w:tcPr>
            <w:tcW w:w="2420" w:type="dxa"/>
          </w:tcPr>
          <w:p w14:paraId="68FECF4E" w14:textId="77777777" w:rsidR="004D67BA" w:rsidRPr="00895E3A" w:rsidRDefault="004D67BA" w:rsidP="00E55C45">
            <w:r w:rsidRPr="00895E3A">
              <w:t>Идентификатор альтернативной категории</w:t>
            </w:r>
          </w:p>
        </w:tc>
        <w:tc>
          <w:tcPr>
            <w:tcW w:w="6193" w:type="dxa"/>
          </w:tcPr>
          <w:p w14:paraId="68FECF4F" w14:textId="77777777" w:rsidR="004D67BA" w:rsidRPr="00895E3A" w:rsidRDefault="004D67BA" w:rsidP="00E55C45">
            <w:r w:rsidRPr="00895E3A">
              <w:t>Системный идентификатор категории, в которую должны быть перемещены все подарки из запрещенной категории. Одно из значений атрибута «Идентификатор категории» рубрикатора подарков.</w:t>
            </w:r>
          </w:p>
        </w:tc>
        <w:tc>
          <w:tcPr>
            <w:tcW w:w="1240" w:type="dxa"/>
          </w:tcPr>
          <w:p w14:paraId="68FECF50" w14:textId="77777777" w:rsidR="004D67BA" w:rsidRPr="00895E3A" w:rsidRDefault="004D67BA" w:rsidP="00E55C45">
            <w:r w:rsidRPr="00895E3A">
              <w:t>Да</w:t>
            </w:r>
          </w:p>
        </w:tc>
      </w:tr>
      <w:tr w:rsidR="004D67BA" w:rsidRPr="00895E3A" w14:paraId="68FECF55" w14:textId="77777777" w:rsidTr="00E55C45">
        <w:tc>
          <w:tcPr>
            <w:tcW w:w="2420" w:type="dxa"/>
          </w:tcPr>
          <w:p w14:paraId="68FECF52" w14:textId="77777777" w:rsidR="004D67BA" w:rsidRPr="00895E3A" w:rsidRDefault="004D67BA" w:rsidP="00E55C45">
            <w:r w:rsidRPr="00895E3A">
              <w:t>Дата и время последнего изменения записи</w:t>
            </w:r>
          </w:p>
        </w:tc>
        <w:tc>
          <w:tcPr>
            <w:tcW w:w="6193" w:type="dxa"/>
          </w:tcPr>
          <w:p w14:paraId="68FECF53" w14:textId="77777777" w:rsidR="004D67BA" w:rsidRPr="00895E3A" w:rsidRDefault="004D67BA" w:rsidP="00E55C45">
            <w:r w:rsidRPr="00895E3A">
              <w:t>Дата и время последнего изменения записи.</w:t>
            </w:r>
          </w:p>
        </w:tc>
        <w:tc>
          <w:tcPr>
            <w:tcW w:w="1240" w:type="dxa"/>
          </w:tcPr>
          <w:p w14:paraId="68FECF54" w14:textId="77777777" w:rsidR="004D67BA" w:rsidRPr="00895E3A" w:rsidRDefault="004D67BA" w:rsidP="00E55C45">
            <w:r w:rsidRPr="00895E3A">
              <w:t>Да</w:t>
            </w:r>
          </w:p>
        </w:tc>
      </w:tr>
      <w:tr w:rsidR="004D67BA" w:rsidRPr="00895E3A" w14:paraId="68FECF59" w14:textId="77777777" w:rsidTr="00E55C45">
        <w:tc>
          <w:tcPr>
            <w:tcW w:w="2420" w:type="dxa"/>
          </w:tcPr>
          <w:p w14:paraId="68FECF56" w14:textId="77777777" w:rsidR="004D67BA" w:rsidRPr="00895E3A" w:rsidRDefault="004D67BA" w:rsidP="00E55C45">
            <w:r w:rsidRPr="00895E3A">
              <w:t>Пользователь, который внес последнее изменение</w:t>
            </w:r>
          </w:p>
        </w:tc>
        <w:tc>
          <w:tcPr>
            <w:tcW w:w="6193" w:type="dxa"/>
          </w:tcPr>
          <w:p w14:paraId="68FECF57" w14:textId="77777777" w:rsidR="004D67BA" w:rsidRPr="00895E3A" w:rsidRDefault="004D67BA" w:rsidP="00E55C45">
            <w:r w:rsidRPr="00895E3A">
              <w:t>Имя пользователя в системе безопасности, который внес последнее изменение.</w:t>
            </w:r>
          </w:p>
        </w:tc>
        <w:tc>
          <w:tcPr>
            <w:tcW w:w="1240" w:type="dxa"/>
          </w:tcPr>
          <w:p w14:paraId="68FECF58" w14:textId="77777777" w:rsidR="004D67BA" w:rsidRPr="00895E3A" w:rsidRDefault="004D67BA" w:rsidP="00E55C45">
            <w:r w:rsidRPr="00895E3A">
              <w:t>Да</w:t>
            </w:r>
          </w:p>
        </w:tc>
      </w:tr>
    </w:tbl>
    <w:p w14:paraId="68FECF5A" w14:textId="77777777" w:rsidR="004D67BA" w:rsidRPr="00895E3A" w:rsidRDefault="004D67BA" w:rsidP="0052443D">
      <w:pPr>
        <w:pStyle w:val="Heading4"/>
        <w:numPr>
          <w:ilvl w:val="3"/>
          <w:numId w:val="13"/>
        </w:numPr>
      </w:pPr>
      <w:bookmarkStart w:id="1171" w:name="_Toc370583299"/>
      <w:r w:rsidRPr="00895E3A">
        <w:t>Версионирование</w:t>
      </w:r>
      <w:bookmarkEnd w:id="1171"/>
    </w:p>
    <w:p w14:paraId="68FECF5B" w14:textId="77777777" w:rsidR="004D67BA" w:rsidRPr="00895E3A" w:rsidRDefault="004D67BA" w:rsidP="004D67BA">
      <w:r w:rsidRPr="00895E3A">
        <w:t>Для каждой записи ведется</w:t>
      </w:r>
      <w:r w:rsidR="00A10175" w:rsidRPr="00895E3A">
        <w:t xml:space="preserve"> история версий, включая удаленные записи.</w:t>
      </w:r>
    </w:p>
    <w:p w14:paraId="68FECF5C" w14:textId="77777777" w:rsidR="00D32E4C" w:rsidRPr="00895E3A" w:rsidRDefault="00D32E4C" w:rsidP="00D32E4C">
      <w:pPr>
        <w:pStyle w:val="Heading3"/>
        <w:numPr>
          <w:ilvl w:val="2"/>
          <w:numId w:val="13"/>
        </w:numPr>
        <w:ind w:left="0" w:firstLine="0"/>
      </w:pPr>
      <w:bookmarkStart w:id="1172" w:name="_Реестр_заказов"/>
      <w:bookmarkStart w:id="1173" w:name="_Toc343686013"/>
      <w:bookmarkStart w:id="1174" w:name="_Toc370583300"/>
      <w:bookmarkEnd w:id="1172"/>
      <w:r w:rsidRPr="00895E3A">
        <w:t>Реестр заказов</w:t>
      </w:r>
      <w:bookmarkEnd w:id="1174"/>
    </w:p>
    <w:p w14:paraId="68FECF5D" w14:textId="77777777" w:rsidR="00D32E4C" w:rsidRPr="00895E3A" w:rsidRDefault="00D32E4C" w:rsidP="00D32E4C">
      <w:pPr>
        <w:pStyle w:val="Heading4"/>
        <w:numPr>
          <w:ilvl w:val="3"/>
          <w:numId w:val="13"/>
        </w:numPr>
      </w:pPr>
      <w:bookmarkStart w:id="1175" w:name="_Toc370583301"/>
      <w:r w:rsidRPr="00895E3A">
        <w:t>Определение</w:t>
      </w:r>
      <w:bookmarkEnd w:id="1175"/>
    </w:p>
    <w:p w14:paraId="68FECF5E" w14:textId="77777777" w:rsidR="00D32E4C" w:rsidRPr="00895E3A" w:rsidRDefault="00D32E4C" w:rsidP="00D32E4C">
      <w:r w:rsidRPr="00895E3A">
        <w:t>Таблица заказов содержит информацию о заказанных клиентом товарах.</w:t>
      </w:r>
    </w:p>
    <w:p w14:paraId="68FECF5F" w14:textId="77777777" w:rsidR="00D32E4C" w:rsidRPr="00895E3A" w:rsidRDefault="00D32E4C" w:rsidP="00D32E4C">
      <w:pPr>
        <w:pStyle w:val="Heading4"/>
        <w:numPr>
          <w:ilvl w:val="3"/>
          <w:numId w:val="13"/>
        </w:numPr>
      </w:pPr>
      <w:bookmarkStart w:id="1176" w:name="_Toc370583302"/>
      <w:r w:rsidRPr="00895E3A">
        <w:t>Допустимые операции</w:t>
      </w:r>
      <w:bookmarkEnd w:id="1176"/>
    </w:p>
    <w:p w14:paraId="68FECF60" w14:textId="77777777" w:rsidR="00D32E4C" w:rsidRPr="00895E3A" w:rsidRDefault="00D32E4C" w:rsidP="00E31AB0">
      <w:pPr>
        <w:pStyle w:val="ListParagraph"/>
        <w:numPr>
          <w:ilvl w:val="0"/>
          <w:numId w:val="31"/>
        </w:numPr>
      </w:pPr>
      <w:r w:rsidRPr="00895E3A">
        <w:t>чтение записей;</w:t>
      </w:r>
    </w:p>
    <w:p w14:paraId="68FECF61" w14:textId="77777777" w:rsidR="00D32E4C" w:rsidRPr="00895E3A" w:rsidRDefault="00D32E4C" w:rsidP="00E31AB0">
      <w:pPr>
        <w:pStyle w:val="ListParagraph"/>
        <w:numPr>
          <w:ilvl w:val="0"/>
          <w:numId w:val="31"/>
        </w:numPr>
      </w:pPr>
      <w:r w:rsidRPr="00895E3A">
        <w:t>добавление записей;</w:t>
      </w:r>
    </w:p>
    <w:p w14:paraId="68FECF62" w14:textId="77777777" w:rsidR="00FA3B23" w:rsidRPr="00895E3A" w:rsidRDefault="00FA3B23" w:rsidP="00E31AB0">
      <w:pPr>
        <w:pStyle w:val="ListParagraph"/>
        <w:numPr>
          <w:ilvl w:val="0"/>
          <w:numId w:val="31"/>
        </w:numPr>
      </w:pPr>
      <w:r w:rsidRPr="00895E3A">
        <w:t>обновление статуса;</w:t>
      </w:r>
    </w:p>
    <w:p w14:paraId="68FECF63" w14:textId="77777777" w:rsidR="00FA3B23" w:rsidRPr="00895E3A" w:rsidRDefault="00FA3B23" w:rsidP="00E31AB0">
      <w:pPr>
        <w:pStyle w:val="ListParagraph"/>
        <w:numPr>
          <w:ilvl w:val="0"/>
          <w:numId w:val="31"/>
        </w:numPr>
      </w:pPr>
      <w:r w:rsidRPr="00895E3A">
        <w:lastRenderedPageBreak/>
        <w:t>Если заказ не подтвержден, то допустимо обновление контактной информации и сведений о доставке;</w:t>
      </w:r>
    </w:p>
    <w:p w14:paraId="68FECF64" w14:textId="77777777" w:rsidR="00D32E4C" w:rsidRPr="00895E3A" w:rsidRDefault="00D32E4C" w:rsidP="00D32E4C">
      <w:r w:rsidRPr="00895E3A">
        <w:t>Любые другие операции не допустимы.</w:t>
      </w:r>
    </w:p>
    <w:p w14:paraId="68FECF65" w14:textId="77777777" w:rsidR="00D32E4C" w:rsidRPr="00895E3A" w:rsidRDefault="00D32E4C" w:rsidP="00D32E4C">
      <w:pPr>
        <w:pStyle w:val="Heading4"/>
        <w:numPr>
          <w:ilvl w:val="3"/>
          <w:numId w:val="13"/>
        </w:numPr>
      </w:pPr>
      <w:bookmarkStart w:id="1177" w:name="_Структура_(Orders)"/>
      <w:bookmarkStart w:id="1178" w:name="_Toc370583303"/>
      <w:bookmarkEnd w:id="1177"/>
      <w:r w:rsidRPr="00895E3A">
        <w:t>Структура</w:t>
      </w:r>
      <w:r w:rsidR="00985F44" w:rsidRPr="00895E3A">
        <w:t xml:space="preserve"> (Orders)</w:t>
      </w:r>
      <w:bookmarkEnd w:id="1178"/>
    </w:p>
    <w:tbl>
      <w:tblPr>
        <w:tblStyle w:val="TableGrid"/>
        <w:tblW w:w="10325" w:type="dxa"/>
        <w:tblLook w:val="04A0" w:firstRow="1" w:lastRow="0" w:firstColumn="1" w:lastColumn="0" w:noHBand="0" w:noVBand="1"/>
      </w:tblPr>
      <w:tblGrid>
        <w:gridCol w:w="2232"/>
        <w:gridCol w:w="4689"/>
        <w:gridCol w:w="1550"/>
        <w:gridCol w:w="1854"/>
      </w:tblGrid>
      <w:tr w:rsidR="002733F2" w:rsidRPr="00895E3A" w14:paraId="68FECF6A" w14:textId="77777777" w:rsidTr="00494107">
        <w:trPr>
          <w:cantSplit/>
        </w:trPr>
        <w:tc>
          <w:tcPr>
            <w:tcW w:w="2232" w:type="dxa"/>
          </w:tcPr>
          <w:p w14:paraId="68FECF66" w14:textId="77777777" w:rsidR="002733F2" w:rsidRPr="00895E3A" w:rsidRDefault="002733F2" w:rsidP="00F01C9E">
            <w:pPr>
              <w:rPr>
                <w:b/>
              </w:rPr>
            </w:pPr>
            <w:r w:rsidRPr="00895E3A">
              <w:rPr>
                <w:b/>
              </w:rPr>
              <w:t>Атрибут</w:t>
            </w:r>
          </w:p>
        </w:tc>
        <w:tc>
          <w:tcPr>
            <w:tcW w:w="4689" w:type="dxa"/>
          </w:tcPr>
          <w:p w14:paraId="68FECF67" w14:textId="77777777" w:rsidR="002733F2" w:rsidRPr="00895E3A" w:rsidRDefault="002733F2" w:rsidP="000A00D2">
            <w:pPr>
              <w:rPr>
                <w:b/>
              </w:rPr>
            </w:pPr>
            <w:r w:rsidRPr="00895E3A">
              <w:rPr>
                <w:b/>
              </w:rPr>
              <w:t>Описание</w:t>
            </w:r>
          </w:p>
        </w:tc>
        <w:tc>
          <w:tcPr>
            <w:tcW w:w="0" w:type="auto"/>
          </w:tcPr>
          <w:p w14:paraId="68FECF68" w14:textId="77777777" w:rsidR="002733F2" w:rsidRPr="00895E3A" w:rsidRDefault="002733F2" w:rsidP="000A00D2">
            <w:pPr>
              <w:rPr>
                <w:b/>
              </w:rPr>
            </w:pPr>
            <w:r w:rsidRPr="00895E3A">
              <w:rPr>
                <w:b/>
              </w:rPr>
              <w:t>Тип</w:t>
            </w:r>
          </w:p>
        </w:tc>
        <w:tc>
          <w:tcPr>
            <w:tcW w:w="1854" w:type="dxa"/>
          </w:tcPr>
          <w:p w14:paraId="68FECF69" w14:textId="77777777" w:rsidR="002733F2" w:rsidRPr="00895E3A" w:rsidRDefault="002733F2" w:rsidP="000A00D2">
            <w:pPr>
              <w:rPr>
                <w:b/>
              </w:rPr>
            </w:pPr>
            <w:r w:rsidRPr="00895E3A">
              <w:rPr>
                <w:b/>
              </w:rPr>
              <w:t>Обязательный?</w:t>
            </w:r>
          </w:p>
        </w:tc>
      </w:tr>
      <w:tr w:rsidR="002733F2" w:rsidRPr="00895E3A" w14:paraId="68FECF6F" w14:textId="77777777" w:rsidTr="006F4878">
        <w:tc>
          <w:tcPr>
            <w:tcW w:w="2232" w:type="dxa"/>
          </w:tcPr>
          <w:p w14:paraId="68FECF6B" w14:textId="77777777" w:rsidR="002733F2" w:rsidRPr="00895E3A" w:rsidRDefault="002733F2" w:rsidP="000A00D2">
            <w:r w:rsidRPr="00895E3A">
              <w:t>Идентификатор заказа</w:t>
            </w:r>
          </w:p>
        </w:tc>
        <w:tc>
          <w:tcPr>
            <w:tcW w:w="4689" w:type="dxa"/>
          </w:tcPr>
          <w:p w14:paraId="68FECF6C" w14:textId="77777777" w:rsidR="002733F2" w:rsidRPr="00895E3A" w:rsidRDefault="002733F2" w:rsidP="000A00D2">
            <w:r w:rsidRPr="00895E3A">
              <w:t>Уникальный идентификатор заказа.</w:t>
            </w:r>
          </w:p>
        </w:tc>
        <w:tc>
          <w:tcPr>
            <w:tcW w:w="0" w:type="auto"/>
          </w:tcPr>
          <w:p w14:paraId="68FECF6D" w14:textId="77777777" w:rsidR="002733F2" w:rsidRPr="00895E3A" w:rsidRDefault="00F636E7" w:rsidP="000A00D2">
            <w:r w:rsidRPr="00895E3A">
              <w:t>Int</w:t>
            </w:r>
          </w:p>
        </w:tc>
        <w:tc>
          <w:tcPr>
            <w:tcW w:w="1854" w:type="dxa"/>
          </w:tcPr>
          <w:p w14:paraId="68FECF6E" w14:textId="77777777" w:rsidR="002733F2" w:rsidRPr="00895E3A" w:rsidRDefault="002733F2" w:rsidP="000A00D2">
            <w:r w:rsidRPr="00895E3A">
              <w:t>Да</w:t>
            </w:r>
          </w:p>
        </w:tc>
      </w:tr>
      <w:tr w:rsidR="006C3893" w:rsidRPr="00895E3A" w14:paraId="68FECF74" w14:textId="77777777" w:rsidTr="003D3206">
        <w:trPr>
          <w:cantSplit/>
        </w:trPr>
        <w:tc>
          <w:tcPr>
            <w:tcW w:w="2232" w:type="dxa"/>
          </w:tcPr>
          <w:p w14:paraId="68FECF70" w14:textId="77777777" w:rsidR="006C3893" w:rsidRPr="00895E3A" w:rsidRDefault="006C3893" w:rsidP="009022EE">
            <w:r w:rsidRPr="00895E3A">
              <w:t>Идентификатор заказа в ИС партнёра</w:t>
            </w:r>
          </w:p>
        </w:tc>
        <w:tc>
          <w:tcPr>
            <w:tcW w:w="4689" w:type="dxa"/>
          </w:tcPr>
          <w:p w14:paraId="68FECF71" w14:textId="77777777" w:rsidR="006C3893" w:rsidRPr="00895E3A" w:rsidRDefault="006C3893" w:rsidP="009022EE">
            <w:r w:rsidRPr="00895E3A">
              <w:t xml:space="preserve">Идентификатор </w:t>
            </w:r>
            <w:proofErr w:type="gramStart"/>
            <w:r w:rsidRPr="00895E3A">
              <w:t>заказа</w:t>
            </w:r>
            <w:proofErr w:type="gramEnd"/>
            <w:r w:rsidRPr="00895E3A">
              <w:t xml:space="preserve"> в информационной системе партнёра предоставленный партнёром во время подтверждения заказа.</w:t>
            </w:r>
          </w:p>
        </w:tc>
        <w:tc>
          <w:tcPr>
            <w:tcW w:w="1550" w:type="dxa"/>
          </w:tcPr>
          <w:p w14:paraId="68FECF72" w14:textId="77777777" w:rsidR="006C3893" w:rsidRPr="00895E3A" w:rsidRDefault="00F636E7" w:rsidP="009022EE">
            <w:r w:rsidRPr="00895E3A">
              <w:t>Nvarchar (36)</w:t>
            </w:r>
          </w:p>
        </w:tc>
        <w:tc>
          <w:tcPr>
            <w:tcW w:w="1854" w:type="dxa"/>
          </w:tcPr>
          <w:p w14:paraId="68FECF73" w14:textId="77777777" w:rsidR="006C3893" w:rsidRPr="00895E3A" w:rsidRDefault="006C3893" w:rsidP="009022EE">
            <w:r w:rsidRPr="00895E3A">
              <w:t>Нет</w:t>
            </w:r>
          </w:p>
        </w:tc>
      </w:tr>
      <w:tr w:rsidR="006C3893" w:rsidRPr="00895E3A" w14:paraId="68FECF79" w14:textId="77777777" w:rsidTr="003D3206">
        <w:trPr>
          <w:cantSplit/>
        </w:trPr>
        <w:tc>
          <w:tcPr>
            <w:tcW w:w="2232" w:type="dxa"/>
          </w:tcPr>
          <w:p w14:paraId="68FECF75" w14:textId="77777777" w:rsidR="006C3893" w:rsidRPr="00895E3A" w:rsidRDefault="006C3893" w:rsidP="009022EE">
            <w:r w:rsidRPr="00895E3A">
              <w:t>Статус заказа</w:t>
            </w:r>
          </w:p>
        </w:tc>
        <w:tc>
          <w:tcPr>
            <w:tcW w:w="4689" w:type="dxa"/>
          </w:tcPr>
          <w:p w14:paraId="68FECF76" w14:textId="77777777" w:rsidR="006C3893" w:rsidRPr="00895E3A" w:rsidRDefault="006C3893" w:rsidP="009022EE">
            <w:r w:rsidRPr="00895E3A">
              <w:t xml:space="preserve">Статус заказа допустимые значения из справочника </w:t>
            </w:r>
            <w:hyperlink w:anchor="_Справочник_статусов_заказа" w:history="1">
              <w:r w:rsidRPr="00895E3A">
                <w:rPr>
                  <w:rStyle w:val="Hyperlink"/>
                  <w:noProof w:val="0"/>
                </w:rPr>
                <w:t>Справочник статусов заказа</w:t>
              </w:r>
            </w:hyperlink>
          </w:p>
        </w:tc>
        <w:tc>
          <w:tcPr>
            <w:tcW w:w="1550" w:type="dxa"/>
          </w:tcPr>
          <w:p w14:paraId="68FECF77" w14:textId="77777777" w:rsidR="006C3893" w:rsidRPr="00895E3A" w:rsidRDefault="00F636E7" w:rsidP="009022EE">
            <w:r w:rsidRPr="00895E3A">
              <w:t>Int</w:t>
            </w:r>
          </w:p>
        </w:tc>
        <w:tc>
          <w:tcPr>
            <w:tcW w:w="1854" w:type="dxa"/>
          </w:tcPr>
          <w:p w14:paraId="68FECF78" w14:textId="77777777" w:rsidR="006C3893" w:rsidRPr="00895E3A" w:rsidRDefault="006C3893" w:rsidP="009022EE">
            <w:r w:rsidRPr="00895E3A">
              <w:t>Да</w:t>
            </w:r>
          </w:p>
        </w:tc>
      </w:tr>
      <w:tr w:rsidR="006C3893" w:rsidRPr="00895E3A" w14:paraId="68FECF7E" w14:textId="77777777" w:rsidTr="006C3893">
        <w:trPr>
          <w:cantSplit/>
        </w:trPr>
        <w:tc>
          <w:tcPr>
            <w:tcW w:w="2235" w:type="dxa"/>
          </w:tcPr>
          <w:p w14:paraId="68FECF7A" w14:textId="77777777" w:rsidR="006C3893" w:rsidRPr="00895E3A" w:rsidRDefault="006C3893" w:rsidP="009022EE">
            <w:r w:rsidRPr="00895E3A">
              <w:t>Код статуса от партнёра</w:t>
            </w:r>
          </w:p>
        </w:tc>
        <w:tc>
          <w:tcPr>
            <w:tcW w:w="4707" w:type="dxa"/>
          </w:tcPr>
          <w:p w14:paraId="68FECF7B" w14:textId="77777777" w:rsidR="006C3893" w:rsidRPr="00895E3A" w:rsidRDefault="006C3893" w:rsidP="009022EE">
            <w:r w:rsidRPr="00895E3A">
              <w:t>Код статуса заказа от партнёра</w:t>
            </w:r>
          </w:p>
        </w:tc>
        <w:tc>
          <w:tcPr>
            <w:tcW w:w="1529" w:type="dxa"/>
          </w:tcPr>
          <w:p w14:paraId="68FECF7C" w14:textId="77777777" w:rsidR="006C3893" w:rsidRPr="00895E3A" w:rsidRDefault="004E40B0" w:rsidP="00866313">
            <w:r w:rsidRPr="00895E3A">
              <w:t>Nvarchar (</w:t>
            </w:r>
            <w:r w:rsidR="00866313" w:rsidRPr="00895E3A">
              <w:t>50</w:t>
            </w:r>
            <w:r w:rsidRPr="00895E3A">
              <w:t>)</w:t>
            </w:r>
          </w:p>
        </w:tc>
        <w:tc>
          <w:tcPr>
            <w:tcW w:w="1854" w:type="dxa"/>
          </w:tcPr>
          <w:p w14:paraId="68FECF7D" w14:textId="77777777" w:rsidR="006C3893" w:rsidRPr="00895E3A" w:rsidRDefault="006C3893" w:rsidP="009022EE">
            <w:r w:rsidRPr="00895E3A">
              <w:t>Да</w:t>
            </w:r>
          </w:p>
        </w:tc>
      </w:tr>
      <w:tr w:rsidR="006C3893" w:rsidRPr="00895E3A" w14:paraId="68FECF83" w14:textId="77777777" w:rsidTr="006C3893">
        <w:trPr>
          <w:cantSplit/>
        </w:trPr>
        <w:tc>
          <w:tcPr>
            <w:tcW w:w="2235" w:type="dxa"/>
          </w:tcPr>
          <w:p w14:paraId="68FECF7F" w14:textId="77777777" w:rsidR="006C3893" w:rsidRPr="00895E3A" w:rsidRDefault="006C3893" w:rsidP="009022EE">
            <w:r w:rsidRPr="00895E3A">
              <w:t>Пояснение статуса от партнёра</w:t>
            </w:r>
          </w:p>
        </w:tc>
        <w:tc>
          <w:tcPr>
            <w:tcW w:w="4707" w:type="dxa"/>
          </w:tcPr>
          <w:p w14:paraId="68FECF80" w14:textId="77777777" w:rsidR="006C3893" w:rsidRPr="00895E3A" w:rsidRDefault="006C3893" w:rsidP="009022EE">
            <w:r w:rsidRPr="00895E3A">
              <w:t>Текстовое пояснение статуса заказа от партнёра</w:t>
            </w:r>
          </w:p>
        </w:tc>
        <w:tc>
          <w:tcPr>
            <w:tcW w:w="1529" w:type="dxa"/>
          </w:tcPr>
          <w:p w14:paraId="68FECF81" w14:textId="77777777" w:rsidR="006C3893" w:rsidRPr="00895E3A" w:rsidRDefault="004E40B0" w:rsidP="009022EE">
            <w:r w:rsidRPr="00895E3A">
              <w:t>Nvarchar (1000)</w:t>
            </w:r>
          </w:p>
        </w:tc>
        <w:tc>
          <w:tcPr>
            <w:tcW w:w="1854" w:type="dxa"/>
          </w:tcPr>
          <w:p w14:paraId="68FECF82" w14:textId="77777777" w:rsidR="006C3893" w:rsidRPr="00895E3A" w:rsidRDefault="006C3893" w:rsidP="009022EE">
            <w:r w:rsidRPr="00895E3A">
              <w:t>Нет</w:t>
            </w:r>
          </w:p>
        </w:tc>
      </w:tr>
      <w:tr w:rsidR="006C3893" w:rsidRPr="00895E3A" w14:paraId="68FECF88" w14:textId="77777777" w:rsidTr="006C3893">
        <w:trPr>
          <w:cantSplit/>
        </w:trPr>
        <w:tc>
          <w:tcPr>
            <w:tcW w:w="2235" w:type="dxa"/>
          </w:tcPr>
          <w:p w14:paraId="68FECF84" w14:textId="77777777" w:rsidR="006C3893" w:rsidRPr="00895E3A" w:rsidRDefault="006C3893" w:rsidP="009022EE">
            <w:r w:rsidRPr="00895E3A">
              <w:t>Дата и время последнего обновления статуса</w:t>
            </w:r>
          </w:p>
        </w:tc>
        <w:tc>
          <w:tcPr>
            <w:tcW w:w="4707" w:type="dxa"/>
          </w:tcPr>
          <w:p w14:paraId="68FECF85" w14:textId="77777777" w:rsidR="006C3893" w:rsidRPr="00895E3A" w:rsidRDefault="006C3893" w:rsidP="009022EE">
            <w:r w:rsidRPr="00895E3A">
              <w:t>Дата и время последнего обновления статуса заказа</w:t>
            </w:r>
          </w:p>
        </w:tc>
        <w:tc>
          <w:tcPr>
            <w:tcW w:w="1529" w:type="dxa"/>
          </w:tcPr>
          <w:p w14:paraId="68FECF86" w14:textId="77777777" w:rsidR="006C3893" w:rsidRPr="00895E3A" w:rsidRDefault="004C5B7F" w:rsidP="009022EE">
            <w:r w:rsidRPr="00895E3A">
              <w:t>Datetime</w:t>
            </w:r>
          </w:p>
        </w:tc>
        <w:tc>
          <w:tcPr>
            <w:tcW w:w="1854" w:type="dxa"/>
          </w:tcPr>
          <w:p w14:paraId="68FECF87" w14:textId="77777777" w:rsidR="006C3893" w:rsidRPr="00895E3A" w:rsidRDefault="006C3893" w:rsidP="009022EE">
            <w:r w:rsidRPr="00895E3A">
              <w:t>Да</w:t>
            </w:r>
          </w:p>
        </w:tc>
      </w:tr>
      <w:tr w:rsidR="00494107" w:rsidRPr="00895E3A" w14:paraId="68FECF8D" w14:textId="77777777" w:rsidTr="009022EE">
        <w:trPr>
          <w:cantSplit/>
        </w:trPr>
        <w:tc>
          <w:tcPr>
            <w:tcW w:w="2235" w:type="dxa"/>
          </w:tcPr>
          <w:p w14:paraId="68FECF89" w14:textId="77777777" w:rsidR="00494107" w:rsidRPr="00895E3A" w:rsidRDefault="00494107" w:rsidP="009022EE">
            <w:r w:rsidRPr="00895E3A">
              <w:t>Дата и время последнего обновления статуса UTC</w:t>
            </w:r>
          </w:p>
        </w:tc>
        <w:tc>
          <w:tcPr>
            <w:tcW w:w="4707" w:type="dxa"/>
          </w:tcPr>
          <w:p w14:paraId="68FECF8A" w14:textId="77777777" w:rsidR="00494107" w:rsidRPr="00895E3A" w:rsidRDefault="00494107" w:rsidP="00494107">
            <w:r w:rsidRPr="00895E3A">
              <w:t>Всемирно координированные дата и время последнего обновления статуса заказа</w:t>
            </w:r>
          </w:p>
        </w:tc>
        <w:tc>
          <w:tcPr>
            <w:tcW w:w="1529" w:type="dxa"/>
          </w:tcPr>
          <w:p w14:paraId="68FECF8B" w14:textId="77777777" w:rsidR="00494107" w:rsidRPr="00895E3A" w:rsidRDefault="00494107" w:rsidP="009022EE">
            <w:r w:rsidRPr="00895E3A">
              <w:t>Datetime</w:t>
            </w:r>
          </w:p>
        </w:tc>
        <w:tc>
          <w:tcPr>
            <w:tcW w:w="1854" w:type="dxa"/>
          </w:tcPr>
          <w:p w14:paraId="68FECF8C" w14:textId="77777777" w:rsidR="00494107" w:rsidRPr="00895E3A" w:rsidRDefault="00494107" w:rsidP="009022EE">
            <w:r w:rsidRPr="00895E3A">
              <w:t>Да</w:t>
            </w:r>
          </w:p>
        </w:tc>
      </w:tr>
      <w:tr w:rsidR="002733F2" w:rsidRPr="00895E3A" w14:paraId="68FECF92" w14:textId="77777777" w:rsidTr="00494107">
        <w:tc>
          <w:tcPr>
            <w:tcW w:w="2232" w:type="dxa"/>
          </w:tcPr>
          <w:p w14:paraId="68FECF8E" w14:textId="77777777" w:rsidR="002733F2" w:rsidRPr="00895E3A" w:rsidRDefault="002733F2" w:rsidP="000A00D2">
            <w:r w:rsidRPr="00895E3A">
              <w:t>Дата и время создания записи</w:t>
            </w:r>
          </w:p>
        </w:tc>
        <w:tc>
          <w:tcPr>
            <w:tcW w:w="4689" w:type="dxa"/>
          </w:tcPr>
          <w:p w14:paraId="68FECF8F" w14:textId="77777777" w:rsidR="002733F2" w:rsidRPr="00895E3A" w:rsidRDefault="002733F2" w:rsidP="000A00D2">
            <w:r w:rsidRPr="00895E3A">
              <w:t>Дата и время создания заказа.</w:t>
            </w:r>
          </w:p>
        </w:tc>
        <w:tc>
          <w:tcPr>
            <w:tcW w:w="0" w:type="auto"/>
          </w:tcPr>
          <w:p w14:paraId="68FECF90" w14:textId="77777777" w:rsidR="002733F2" w:rsidRPr="00895E3A" w:rsidRDefault="005E3A23" w:rsidP="000A00D2">
            <w:r w:rsidRPr="00895E3A">
              <w:t>Datetime</w:t>
            </w:r>
          </w:p>
        </w:tc>
        <w:tc>
          <w:tcPr>
            <w:tcW w:w="1854" w:type="dxa"/>
          </w:tcPr>
          <w:p w14:paraId="68FECF91" w14:textId="77777777" w:rsidR="002733F2" w:rsidRPr="00895E3A" w:rsidRDefault="002733F2" w:rsidP="000A00D2">
            <w:r w:rsidRPr="00895E3A">
              <w:t>Да</w:t>
            </w:r>
          </w:p>
        </w:tc>
      </w:tr>
      <w:tr w:rsidR="002733F2" w:rsidRPr="00895E3A" w14:paraId="68FECF97" w14:textId="77777777" w:rsidTr="00494107">
        <w:tc>
          <w:tcPr>
            <w:tcW w:w="2232" w:type="dxa"/>
          </w:tcPr>
          <w:p w14:paraId="68FECF93" w14:textId="77777777" w:rsidR="002733F2" w:rsidRPr="00895E3A" w:rsidRDefault="00471334" w:rsidP="009A275D">
            <w:r w:rsidRPr="00895E3A">
              <w:t>Д</w:t>
            </w:r>
            <w:r w:rsidR="002733F2" w:rsidRPr="00895E3A">
              <w:t xml:space="preserve">ата и время создания записи </w:t>
            </w:r>
            <w:r w:rsidRPr="00895E3A">
              <w:t>UTC</w:t>
            </w:r>
          </w:p>
        </w:tc>
        <w:tc>
          <w:tcPr>
            <w:tcW w:w="4689" w:type="dxa"/>
          </w:tcPr>
          <w:p w14:paraId="68FECF94" w14:textId="77777777" w:rsidR="002733F2" w:rsidRPr="00895E3A" w:rsidRDefault="002733F2" w:rsidP="002D4358">
            <w:r w:rsidRPr="00895E3A">
              <w:t>Всемирно координированные дата и время создания заказа.</w:t>
            </w:r>
          </w:p>
        </w:tc>
        <w:tc>
          <w:tcPr>
            <w:tcW w:w="0" w:type="auto"/>
          </w:tcPr>
          <w:p w14:paraId="68FECF95" w14:textId="77777777" w:rsidR="002733F2" w:rsidRPr="00895E3A" w:rsidRDefault="005E3A23" w:rsidP="000A00D2">
            <w:r w:rsidRPr="00895E3A">
              <w:t>Datetime</w:t>
            </w:r>
          </w:p>
        </w:tc>
        <w:tc>
          <w:tcPr>
            <w:tcW w:w="1854" w:type="dxa"/>
          </w:tcPr>
          <w:p w14:paraId="68FECF96" w14:textId="77777777" w:rsidR="002733F2" w:rsidRPr="00895E3A" w:rsidRDefault="002733F2" w:rsidP="000A00D2">
            <w:r w:rsidRPr="00895E3A">
              <w:t>Да</w:t>
            </w:r>
          </w:p>
        </w:tc>
      </w:tr>
      <w:tr w:rsidR="002733F2" w:rsidRPr="00895E3A" w14:paraId="68FECF9C" w14:textId="77777777" w:rsidTr="00494107">
        <w:tc>
          <w:tcPr>
            <w:tcW w:w="2232" w:type="dxa"/>
          </w:tcPr>
          <w:p w14:paraId="68FECF98" w14:textId="77777777" w:rsidR="002733F2" w:rsidRPr="00895E3A" w:rsidRDefault="002733F2" w:rsidP="000553DE">
            <w:r w:rsidRPr="00895E3A">
              <w:t>Пользователь, который создал запись</w:t>
            </w:r>
          </w:p>
        </w:tc>
        <w:tc>
          <w:tcPr>
            <w:tcW w:w="4689" w:type="dxa"/>
          </w:tcPr>
          <w:p w14:paraId="68FECF99" w14:textId="77777777" w:rsidR="002733F2" w:rsidRPr="00895E3A" w:rsidRDefault="002733F2">
            <w:r w:rsidRPr="00895E3A">
              <w:t>Имя пользователя в системе безопасности, который создал заказ.</w:t>
            </w:r>
          </w:p>
        </w:tc>
        <w:tc>
          <w:tcPr>
            <w:tcW w:w="0" w:type="auto"/>
          </w:tcPr>
          <w:p w14:paraId="68FECF9A" w14:textId="77777777" w:rsidR="002733F2" w:rsidRPr="00895E3A" w:rsidRDefault="004C5B7F" w:rsidP="000A00D2">
            <w:r w:rsidRPr="00895E3A">
              <w:t xml:space="preserve">Nvarchar </w:t>
            </w:r>
            <w:r w:rsidR="002733F2" w:rsidRPr="00895E3A">
              <w:t>(255)</w:t>
            </w:r>
          </w:p>
        </w:tc>
        <w:tc>
          <w:tcPr>
            <w:tcW w:w="1854" w:type="dxa"/>
          </w:tcPr>
          <w:p w14:paraId="68FECF9B" w14:textId="77777777" w:rsidR="002733F2" w:rsidRPr="00895E3A" w:rsidRDefault="002733F2" w:rsidP="000A00D2">
            <w:r w:rsidRPr="00895E3A">
              <w:t>Да</w:t>
            </w:r>
          </w:p>
        </w:tc>
      </w:tr>
      <w:tr w:rsidR="002733F2" w:rsidRPr="00895E3A" w14:paraId="68FECFA1" w14:textId="77777777" w:rsidTr="00494107">
        <w:tc>
          <w:tcPr>
            <w:tcW w:w="2232" w:type="dxa"/>
          </w:tcPr>
          <w:p w14:paraId="68FECF9D" w14:textId="77777777" w:rsidR="002733F2" w:rsidRPr="00895E3A" w:rsidRDefault="002733F2" w:rsidP="000A00D2">
            <w:r w:rsidRPr="00895E3A">
              <w:lastRenderedPageBreak/>
              <w:t>Дата и время последнего изменения записи</w:t>
            </w:r>
          </w:p>
        </w:tc>
        <w:tc>
          <w:tcPr>
            <w:tcW w:w="4689" w:type="dxa"/>
          </w:tcPr>
          <w:p w14:paraId="68FECF9E" w14:textId="77777777" w:rsidR="002733F2" w:rsidRPr="00895E3A" w:rsidRDefault="006F4878" w:rsidP="00471334">
            <w:r w:rsidRPr="00895E3A">
              <w:t>Д</w:t>
            </w:r>
            <w:r w:rsidR="002733F2" w:rsidRPr="00895E3A">
              <w:t>ата и время последнего изменения записи</w:t>
            </w:r>
          </w:p>
        </w:tc>
        <w:tc>
          <w:tcPr>
            <w:tcW w:w="0" w:type="auto"/>
          </w:tcPr>
          <w:p w14:paraId="68FECF9F" w14:textId="77777777" w:rsidR="002733F2" w:rsidRPr="00895E3A" w:rsidRDefault="005E3A23" w:rsidP="000A00D2">
            <w:r w:rsidRPr="00895E3A">
              <w:t>datetime</w:t>
            </w:r>
          </w:p>
        </w:tc>
        <w:tc>
          <w:tcPr>
            <w:tcW w:w="1854" w:type="dxa"/>
          </w:tcPr>
          <w:p w14:paraId="68FECFA0" w14:textId="77777777" w:rsidR="002733F2" w:rsidRPr="00895E3A" w:rsidRDefault="002733F2" w:rsidP="000A00D2">
            <w:r w:rsidRPr="00895E3A">
              <w:t>Да</w:t>
            </w:r>
          </w:p>
        </w:tc>
      </w:tr>
      <w:tr w:rsidR="00471334" w:rsidRPr="00895E3A" w14:paraId="68FECFA6" w14:textId="77777777" w:rsidTr="00494107">
        <w:tc>
          <w:tcPr>
            <w:tcW w:w="2232" w:type="dxa"/>
          </w:tcPr>
          <w:p w14:paraId="68FECFA2" w14:textId="77777777" w:rsidR="00471334" w:rsidRPr="00895E3A" w:rsidRDefault="00471334" w:rsidP="009022EE">
            <w:r w:rsidRPr="00895E3A">
              <w:t>Дата и время последнего изменения записи UTC</w:t>
            </w:r>
          </w:p>
        </w:tc>
        <w:tc>
          <w:tcPr>
            <w:tcW w:w="4689" w:type="dxa"/>
          </w:tcPr>
          <w:p w14:paraId="68FECFA3" w14:textId="77777777" w:rsidR="00471334" w:rsidRPr="00895E3A" w:rsidRDefault="006F4878" w:rsidP="006F4878">
            <w:r w:rsidRPr="00895E3A">
              <w:t>Всемирно координированные д</w:t>
            </w:r>
            <w:r w:rsidR="00471334" w:rsidRPr="00895E3A">
              <w:t>ата и время последнего изменения записи</w:t>
            </w:r>
          </w:p>
        </w:tc>
        <w:tc>
          <w:tcPr>
            <w:tcW w:w="0" w:type="auto"/>
          </w:tcPr>
          <w:p w14:paraId="68FECFA4" w14:textId="77777777" w:rsidR="00471334" w:rsidRPr="00895E3A" w:rsidRDefault="005E3A23" w:rsidP="009022EE">
            <w:r w:rsidRPr="00895E3A">
              <w:t>datetime</w:t>
            </w:r>
          </w:p>
        </w:tc>
        <w:tc>
          <w:tcPr>
            <w:tcW w:w="1854" w:type="dxa"/>
          </w:tcPr>
          <w:p w14:paraId="68FECFA5" w14:textId="77777777" w:rsidR="00471334" w:rsidRPr="00895E3A" w:rsidRDefault="00471334" w:rsidP="009022EE">
            <w:r w:rsidRPr="00895E3A">
              <w:t>Да</w:t>
            </w:r>
          </w:p>
        </w:tc>
      </w:tr>
      <w:tr w:rsidR="002733F2" w:rsidRPr="00895E3A" w14:paraId="68FECFAB" w14:textId="77777777" w:rsidTr="00494107">
        <w:tc>
          <w:tcPr>
            <w:tcW w:w="2232" w:type="dxa"/>
          </w:tcPr>
          <w:p w14:paraId="68FECFA7" w14:textId="77777777" w:rsidR="002733F2" w:rsidRPr="00895E3A" w:rsidRDefault="002733F2" w:rsidP="000A00D2">
            <w:r w:rsidRPr="00895E3A">
              <w:t>Пользователь, который внес последнее изменение</w:t>
            </w:r>
          </w:p>
        </w:tc>
        <w:tc>
          <w:tcPr>
            <w:tcW w:w="4689" w:type="dxa"/>
          </w:tcPr>
          <w:p w14:paraId="68FECFA8" w14:textId="77777777" w:rsidR="002733F2" w:rsidRPr="00895E3A" w:rsidRDefault="002733F2" w:rsidP="000A00D2">
            <w:r w:rsidRPr="00895E3A">
              <w:t>Имя пользователя в системе безопасности, который внес последнее изменение.</w:t>
            </w:r>
          </w:p>
        </w:tc>
        <w:tc>
          <w:tcPr>
            <w:tcW w:w="0" w:type="auto"/>
          </w:tcPr>
          <w:p w14:paraId="68FECFA9" w14:textId="77777777" w:rsidR="002733F2" w:rsidRPr="00895E3A" w:rsidRDefault="005E3A23" w:rsidP="000A00D2">
            <w:r w:rsidRPr="00895E3A">
              <w:t>nvarchar</w:t>
            </w:r>
            <w:r w:rsidR="002733F2" w:rsidRPr="00895E3A">
              <w:t>(255)</w:t>
            </w:r>
          </w:p>
        </w:tc>
        <w:tc>
          <w:tcPr>
            <w:tcW w:w="1854" w:type="dxa"/>
          </w:tcPr>
          <w:p w14:paraId="68FECFAA" w14:textId="77777777" w:rsidR="002733F2" w:rsidRPr="00895E3A" w:rsidRDefault="002733F2" w:rsidP="000A00D2">
            <w:r w:rsidRPr="00895E3A">
              <w:t>Да</w:t>
            </w:r>
          </w:p>
        </w:tc>
      </w:tr>
      <w:tr w:rsidR="002733F2" w:rsidRPr="00895E3A" w14:paraId="68FECFB0" w14:textId="77777777" w:rsidTr="00494107">
        <w:tc>
          <w:tcPr>
            <w:tcW w:w="2232" w:type="dxa"/>
          </w:tcPr>
          <w:p w14:paraId="68FECFAC" w14:textId="77777777" w:rsidR="002733F2" w:rsidRPr="00895E3A" w:rsidRDefault="002733F2" w:rsidP="000A00D2">
            <w:r w:rsidRPr="00895E3A">
              <w:t>Позиции заказа</w:t>
            </w:r>
          </w:p>
        </w:tc>
        <w:tc>
          <w:tcPr>
            <w:tcW w:w="4689" w:type="dxa"/>
          </w:tcPr>
          <w:p w14:paraId="68FECFAD" w14:textId="77777777" w:rsidR="002733F2" w:rsidRPr="00895E3A" w:rsidRDefault="00D31CCF" w:rsidP="00D31CCF">
            <w:r w:rsidRPr="00895E3A">
              <w:t>Массив позиций заказа</w:t>
            </w:r>
          </w:p>
        </w:tc>
        <w:tc>
          <w:tcPr>
            <w:tcW w:w="0" w:type="auto"/>
          </w:tcPr>
          <w:p w14:paraId="68FECFAE" w14:textId="77777777" w:rsidR="002733F2" w:rsidRPr="00895E3A" w:rsidRDefault="00D31CCF" w:rsidP="000A00D2">
            <w:r w:rsidRPr="00895E3A">
              <w:t>Xml</w:t>
            </w:r>
          </w:p>
        </w:tc>
        <w:tc>
          <w:tcPr>
            <w:tcW w:w="1854" w:type="dxa"/>
          </w:tcPr>
          <w:p w14:paraId="68FECFAF" w14:textId="77777777" w:rsidR="002733F2" w:rsidRPr="00895E3A" w:rsidRDefault="002733F2" w:rsidP="000A00D2">
            <w:r w:rsidRPr="00895E3A">
              <w:t>Да</w:t>
            </w:r>
          </w:p>
        </w:tc>
      </w:tr>
      <w:tr w:rsidR="002733F2" w:rsidRPr="00895E3A" w14:paraId="68FECFB5" w14:textId="77777777" w:rsidTr="00494107">
        <w:tc>
          <w:tcPr>
            <w:tcW w:w="2232" w:type="dxa"/>
          </w:tcPr>
          <w:p w14:paraId="68FECFB1" w14:textId="77777777" w:rsidR="002733F2" w:rsidRPr="00895E3A" w:rsidRDefault="002733F2" w:rsidP="000A00D2">
            <w:r w:rsidRPr="00895E3A">
              <w:t>Сведения о доставке</w:t>
            </w:r>
          </w:p>
        </w:tc>
        <w:tc>
          <w:tcPr>
            <w:tcW w:w="4689" w:type="dxa"/>
          </w:tcPr>
          <w:p w14:paraId="68FECFB2" w14:textId="77777777" w:rsidR="002733F2" w:rsidRPr="00895E3A" w:rsidRDefault="00D31CCF" w:rsidP="00D31CCF">
            <w:r w:rsidRPr="00895E3A">
              <w:t>Сведения о доставке</w:t>
            </w:r>
          </w:p>
        </w:tc>
        <w:tc>
          <w:tcPr>
            <w:tcW w:w="0" w:type="auto"/>
          </w:tcPr>
          <w:p w14:paraId="68FECFB3" w14:textId="77777777" w:rsidR="002733F2" w:rsidRPr="00895E3A" w:rsidRDefault="00D31CCF" w:rsidP="000A00D2">
            <w:r w:rsidRPr="00895E3A">
              <w:t>Xml</w:t>
            </w:r>
          </w:p>
        </w:tc>
        <w:tc>
          <w:tcPr>
            <w:tcW w:w="1854" w:type="dxa"/>
          </w:tcPr>
          <w:p w14:paraId="68FECFB4" w14:textId="77777777" w:rsidR="002733F2" w:rsidRPr="00895E3A" w:rsidRDefault="002733F2" w:rsidP="000A00D2">
            <w:r w:rsidRPr="00895E3A">
              <w:t>Да</w:t>
            </w:r>
          </w:p>
        </w:tc>
      </w:tr>
      <w:tr w:rsidR="003D3206" w:rsidRPr="00895E3A" w14:paraId="68FECFBA" w14:textId="77777777" w:rsidTr="009022EE">
        <w:tc>
          <w:tcPr>
            <w:tcW w:w="2232" w:type="dxa"/>
          </w:tcPr>
          <w:p w14:paraId="68FECFB6" w14:textId="77777777" w:rsidR="003D3206" w:rsidRPr="00895E3A" w:rsidRDefault="003D3206" w:rsidP="009022EE">
            <w:r w:rsidRPr="00895E3A">
              <w:t>Контактная информация</w:t>
            </w:r>
          </w:p>
        </w:tc>
        <w:tc>
          <w:tcPr>
            <w:tcW w:w="4689" w:type="dxa"/>
          </w:tcPr>
          <w:p w14:paraId="68FECFB7" w14:textId="77777777" w:rsidR="003D3206" w:rsidRPr="00895E3A" w:rsidRDefault="003D3206" w:rsidP="009022EE">
            <w:r w:rsidRPr="00895E3A">
              <w:t>Контактная информация о заказчике</w:t>
            </w:r>
          </w:p>
        </w:tc>
        <w:tc>
          <w:tcPr>
            <w:tcW w:w="0" w:type="auto"/>
          </w:tcPr>
          <w:p w14:paraId="68FECFB8" w14:textId="77777777" w:rsidR="003D3206" w:rsidRPr="00895E3A" w:rsidRDefault="003D3206" w:rsidP="009022EE">
            <w:r w:rsidRPr="00895E3A">
              <w:t>Xml</w:t>
            </w:r>
          </w:p>
        </w:tc>
        <w:tc>
          <w:tcPr>
            <w:tcW w:w="1854" w:type="dxa"/>
          </w:tcPr>
          <w:p w14:paraId="68FECFB9" w14:textId="77777777" w:rsidR="003D3206" w:rsidRPr="00895E3A" w:rsidRDefault="003D3206" w:rsidP="009022EE">
            <w:r w:rsidRPr="00895E3A">
              <w:t>Да</w:t>
            </w:r>
          </w:p>
        </w:tc>
      </w:tr>
      <w:tr w:rsidR="00004DBE" w:rsidRPr="00895E3A" w14:paraId="68FECFBF" w14:textId="77777777" w:rsidTr="00494107">
        <w:tc>
          <w:tcPr>
            <w:tcW w:w="2232" w:type="dxa"/>
          </w:tcPr>
          <w:p w14:paraId="68FECFBB" w14:textId="77777777" w:rsidR="00004DBE" w:rsidRPr="00895E3A" w:rsidRDefault="003D3206" w:rsidP="000A00D2">
            <w:r w:rsidRPr="00895E3A">
              <w:t>Общий вес</w:t>
            </w:r>
          </w:p>
        </w:tc>
        <w:tc>
          <w:tcPr>
            <w:tcW w:w="4689" w:type="dxa"/>
          </w:tcPr>
          <w:p w14:paraId="68FECFBC" w14:textId="77777777" w:rsidR="00004DBE" w:rsidRPr="00895E3A" w:rsidRDefault="00004DBE" w:rsidP="00D31CCF">
            <w:r w:rsidRPr="00895E3A">
              <w:t>Общий вес заказа</w:t>
            </w:r>
          </w:p>
        </w:tc>
        <w:tc>
          <w:tcPr>
            <w:tcW w:w="0" w:type="auto"/>
          </w:tcPr>
          <w:p w14:paraId="68FECFBD" w14:textId="77777777" w:rsidR="00004DBE" w:rsidRPr="00895E3A" w:rsidRDefault="00FF1255" w:rsidP="000A00D2">
            <w:r w:rsidRPr="00895E3A">
              <w:t>i</w:t>
            </w:r>
            <w:r w:rsidR="00004DBE" w:rsidRPr="00895E3A">
              <w:t>nt</w:t>
            </w:r>
          </w:p>
        </w:tc>
        <w:tc>
          <w:tcPr>
            <w:tcW w:w="1854" w:type="dxa"/>
          </w:tcPr>
          <w:p w14:paraId="68FECFBE" w14:textId="77777777" w:rsidR="00004DBE" w:rsidRPr="00895E3A" w:rsidRDefault="00004DBE" w:rsidP="000A00D2">
            <w:r w:rsidRPr="00895E3A">
              <w:t>Да</w:t>
            </w:r>
          </w:p>
        </w:tc>
      </w:tr>
      <w:tr w:rsidR="00F54C29" w:rsidRPr="00895E3A" w14:paraId="68FECFC4" w14:textId="77777777" w:rsidTr="00494107">
        <w:trPr>
          <w:cantSplit/>
        </w:trPr>
        <w:tc>
          <w:tcPr>
            <w:tcW w:w="2232" w:type="dxa"/>
          </w:tcPr>
          <w:p w14:paraId="68FECFC0" w14:textId="77777777" w:rsidR="00F54C29" w:rsidRPr="00895E3A" w:rsidRDefault="00F54C29" w:rsidP="009022EE">
            <w:r w:rsidRPr="00895E3A">
              <w:t>Стоимость без доставки в рублях</w:t>
            </w:r>
          </w:p>
        </w:tc>
        <w:tc>
          <w:tcPr>
            <w:tcW w:w="4689" w:type="dxa"/>
          </w:tcPr>
          <w:p w14:paraId="68FECFC1" w14:textId="77777777" w:rsidR="00F54C29" w:rsidRPr="00895E3A" w:rsidRDefault="00F54C29" w:rsidP="009022EE">
            <w:r w:rsidRPr="00895E3A">
              <w:t>Стоимость всех позиций заказа без учёта доставки в рублях</w:t>
            </w:r>
          </w:p>
        </w:tc>
        <w:tc>
          <w:tcPr>
            <w:tcW w:w="1550" w:type="dxa"/>
          </w:tcPr>
          <w:p w14:paraId="68FECFC2" w14:textId="77777777" w:rsidR="00F54C29" w:rsidRPr="00895E3A" w:rsidRDefault="005E3A23" w:rsidP="009022EE">
            <w:r w:rsidRPr="00895E3A">
              <w:t>money</w:t>
            </w:r>
          </w:p>
        </w:tc>
        <w:tc>
          <w:tcPr>
            <w:tcW w:w="1854" w:type="dxa"/>
          </w:tcPr>
          <w:p w14:paraId="68FECFC3" w14:textId="77777777" w:rsidR="00F54C29" w:rsidRPr="00895E3A" w:rsidRDefault="00F54C29" w:rsidP="009022EE">
            <w:r w:rsidRPr="00895E3A">
              <w:t>Да</w:t>
            </w:r>
          </w:p>
        </w:tc>
      </w:tr>
      <w:tr w:rsidR="00F54C29" w:rsidRPr="00895E3A" w14:paraId="68FECFC9" w14:textId="77777777" w:rsidTr="00494107">
        <w:trPr>
          <w:cantSplit/>
        </w:trPr>
        <w:tc>
          <w:tcPr>
            <w:tcW w:w="2232" w:type="dxa"/>
          </w:tcPr>
          <w:p w14:paraId="68FECFC5" w14:textId="77777777" w:rsidR="00F54C29" w:rsidRPr="00895E3A" w:rsidRDefault="00F54C29" w:rsidP="009022EE">
            <w:r w:rsidRPr="00895E3A">
              <w:t>Стоимость без доставки в баллах</w:t>
            </w:r>
          </w:p>
        </w:tc>
        <w:tc>
          <w:tcPr>
            <w:tcW w:w="4689" w:type="dxa"/>
          </w:tcPr>
          <w:p w14:paraId="68FECFC6" w14:textId="77777777" w:rsidR="00F54C29" w:rsidRPr="00895E3A" w:rsidRDefault="00F54C29" w:rsidP="009022EE">
            <w:r w:rsidRPr="00895E3A">
              <w:t>Стоимость всех позиций заказа без учёта доставки в баллах</w:t>
            </w:r>
          </w:p>
        </w:tc>
        <w:tc>
          <w:tcPr>
            <w:tcW w:w="1550" w:type="dxa"/>
          </w:tcPr>
          <w:p w14:paraId="68FECFC7" w14:textId="77777777" w:rsidR="00F54C29" w:rsidRPr="00895E3A" w:rsidRDefault="005E3A23" w:rsidP="009022EE">
            <w:r w:rsidRPr="00895E3A">
              <w:t>money</w:t>
            </w:r>
          </w:p>
        </w:tc>
        <w:tc>
          <w:tcPr>
            <w:tcW w:w="1854" w:type="dxa"/>
          </w:tcPr>
          <w:p w14:paraId="68FECFC8" w14:textId="77777777" w:rsidR="00F54C29" w:rsidRPr="00895E3A" w:rsidRDefault="00F54C29" w:rsidP="009022EE">
            <w:r w:rsidRPr="00895E3A">
              <w:t>Да</w:t>
            </w:r>
          </w:p>
        </w:tc>
      </w:tr>
      <w:tr w:rsidR="00F54C29" w:rsidRPr="00895E3A" w14:paraId="68FECFCE" w14:textId="77777777" w:rsidTr="00494107">
        <w:trPr>
          <w:cantSplit/>
        </w:trPr>
        <w:tc>
          <w:tcPr>
            <w:tcW w:w="2232" w:type="dxa"/>
          </w:tcPr>
          <w:p w14:paraId="68FECFCA" w14:textId="77777777" w:rsidR="00F54C29" w:rsidRPr="00895E3A" w:rsidRDefault="00F54C29" w:rsidP="009022EE">
            <w:r w:rsidRPr="00895E3A">
              <w:t>Стоимость доставки в рублях</w:t>
            </w:r>
          </w:p>
        </w:tc>
        <w:tc>
          <w:tcPr>
            <w:tcW w:w="4689" w:type="dxa"/>
          </w:tcPr>
          <w:p w14:paraId="68FECFCB" w14:textId="77777777" w:rsidR="00F54C29" w:rsidRPr="00895E3A" w:rsidRDefault="00F54C29" w:rsidP="009022EE">
            <w:r w:rsidRPr="00895E3A">
              <w:t>Стоимость доставки всех позиций заказа в рублях</w:t>
            </w:r>
          </w:p>
        </w:tc>
        <w:tc>
          <w:tcPr>
            <w:tcW w:w="1550" w:type="dxa"/>
          </w:tcPr>
          <w:p w14:paraId="68FECFCC" w14:textId="77777777" w:rsidR="00F54C29" w:rsidRPr="00895E3A" w:rsidRDefault="005E3A23" w:rsidP="00F54C29">
            <w:r w:rsidRPr="00895E3A">
              <w:t>money</w:t>
            </w:r>
          </w:p>
        </w:tc>
        <w:tc>
          <w:tcPr>
            <w:tcW w:w="1854" w:type="dxa"/>
          </w:tcPr>
          <w:p w14:paraId="68FECFCD" w14:textId="77777777" w:rsidR="00F54C29" w:rsidRPr="00895E3A" w:rsidRDefault="00F54C29" w:rsidP="009022EE">
            <w:r w:rsidRPr="00895E3A">
              <w:t>Да</w:t>
            </w:r>
          </w:p>
        </w:tc>
      </w:tr>
      <w:tr w:rsidR="00F54C29" w:rsidRPr="00895E3A" w14:paraId="68FECFD3" w14:textId="77777777" w:rsidTr="00494107">
        <w:trPr>
          <w:cantSplit/>
        </w:trPr>
        <w:tc>
          <w:tcPr>
            <w:tcW w:w="2232" w:type="dxa"/>
          </w:tcPr>
          <w:p w14:paraId="68FECFCF" w14:textId="77777777" w:rsidR="00F54C29" w:rsidRPr="00895E3A" w:rsidRDefault="00F54C29" w:rsidP="009022EE">
            <w:r w:rsidRPr="00895E3A">
              <w:t>Стоимость доставки в баллах</w:t>
            </w:r>
          </w:p>
        </w:tc>
        <w:tc>
          <w:tcPr>
            <w:tcW w:w="4689" w:type="dxa"/>
          </w:tcPr>
          <w:p w14:paraId="68FECFD0" w14:textId="77777777" w:rsidR="00F54C29" w:rsidRPr="00895E3A" w:rsidRDefault="00F54C29" w:rsidP="009022EE">
            <w:r w:rsidRPr="00895E3A">
              <w:t>Стоимость доставки всех позиций заказа в баллах</w:t>
            </w:r>
          </w:p>
        </w:tc>
        <w:tc>
          <w:tcPr>
            <w:tcW w:w="1550" w:type="dxa"/>
          </w:tcPr>
          <w:p w14:paraId="68FECFD1" w14:textId="77777777" w:rsidR="00F54C29" w:rsidRPr="00895E3A" w:rsidRDefault="005E3A23" w:rsidP="005E3A23">
            <w:r w:rsidRPr="00895E3A">
              <w:t>money</w:t>
            </w:r>
          </w:p>
        </w:tc>
        <w:tc>
          <w:tcPr>
            <w:tcW w:w="1854" w:type="dxa"/>
          </w:tcPr>
          <w:p w14:paraId="68FECFD2" w14:textId="77777777" w:rsidR="00F54C29" w:rsidRPr="00895E3A" w:rsidRDefault="00F54C29" w:rsidP="009022EE">
            <w:r w:rsidRPr="00895E3A">
              <w:t>Да</w:t>
            </w:r>
          </w:p>
        </w:tc>
      </w:tr>
      <w:tr w:rsidR="00F54C29" w:rsidRPr="00895E3A" w14:paraId="68FECFD8" w14:textId="77777777" w:rsidTr="00494107">
        <w:trPr>
          <w:cantSplit/>
        </w:trPr>
        <w:tc>
          <w:tcPr>
            <w:tcW w:w="2232" w:type="dxa"/>
          </w:tcPr>
          <w:p w14:paraId="68FECFD4" w14:textId="77777777" w:rsidR="00F54C29" w:rsidRPr="00895E3A" w:rsidRDefault="00F54C29" w:rsidP="009022EE">
            <w:r w:rsidRPr="00895E3A">
              <w:t>Стоимость с учётом доставки в рублях</w:t>
            </w:r>
          </w:p>
        </w:tc>
        <w:tc>
          <w:tcPr>
            <w:tcW w:w="4689" w:type="dxa"/>
          </w:tcPr>
          <w:p w14:paraId="68FECFD5" w14:textId="77777777" w:rsidR="00F54C29" w:rsidRPr="00895E3A" w:rsidRDefault="00F54C29" w:rsidP="009022EE">
            <w:r w:rsidRPr="00895E3A">
              <w:t>Стоимость всех позиций заказа плюс стоимость доставки в рублях</w:t>
            </w:r>
          </w:p>
        </w:tc>
        <w:tc>
          <w:tcPr>
            <w:tcW w:w="1550" w:type="dxa"/>
          </w:tcPr>
          <w:p w14:paraId="68FECFD6" w14:textId="77777777" w:rsidR="00F54C29" w:rsidRPr="00895E3A" w:rsidRDefault="005E3A23" w:rsidP="009022EE">
            <w:r w:rsidRPr="00895E3A">
              <w:t>money</w:t>
            </w:r>
          </w:p>
        </w:tc>
        <w:tc>
          <w:tcPr>
            <w:tcW w:w="1854" w:type="dxa"/>
          </w:tcPr>
          <w:p w14:paraId="68FECFD7" w14:textId="77777777" w:rsidR="00F54C29" w:rsidRPr="00895E3A" w:rsidRDefault="00F54C29" w:rsidP="009022EE">
            <w:r w:rsidRPr="00895E3A">
              <w:t>Да</w:t>
            </w:r>
          </w:p>
        </w:tc>
      </w:tr>
      <w:tr w:rsidR="00F54C29" w:rsidRPr="00895E3A" w14:paraId="68FECFDD" w14:textId="77777777" w:rsidTr="00494107">
        <w:trPr>
          <w:cantSplit/>
        </w:trPr>
        <w:tc>
          <w:tcPr>
            <w:tcW w:w="2232" w:type="dxa"/>
          </w:tcPr>
          <w:p w14:paraId="68FECFD9" w14:textId="77777777" w:rsidR="00F54C29" w:rsidRPr="00895E3A" w:rsidRDefault="00F54C29" w:rsidP="009022EE">
            <w:r w:rsidRPr="00895E3A">
              <w:t>Стоимость с учётом доставки в баллах</w:t>
            </w:r>
          </w:p>
        </w:tc>
        <w:tc>
          <w:tcPr>
            <w:tcW w:w="4689" w:type="dxa"/>
          </w:tcPr>
          <w:p w14:paraId="68FECFDA" w14:textId="77777777" w:rsidR="00F54C29" w:rsidRPr="00895E3A" w:rsidRDefault="00F54C29" w:rsidP="00F54C29">
            <w:r w:rsidRPr="00895E3A">
              <w:t>Стоимость всех позиций заказа плюс стоимость доставки в баллах</w:t>
            </w:r>
          </w:p>
        </w:tc>
        <w:tc>
          <w:tcPr>
            <w:tcW w:w="1550" w:type="dxa"/>
          </w:tcPr>
          <w:p w14:paraId="68FECFDB" w14:textId="77777777" w:rsidR="00F54C29" w:rsidRPr="00895E3A" w:rsidRDefault="005E3A23" w:rsidP="009022EE">
            <w:r w:rsidRPr="00895E3A">
              <w:t>money</w:t>
            </w:r>
          </w:p>
        </w:tc>
        <w:tc>
          <w:tcPr>
            <w:tcW w:w="1854" w:type="dxa"/>
          </w:tcPr>
          <w:p w14:paraId="68FECFDC" w14:textId="77777777" w:rsidR="00F54C29" w:rsidRPr="00895E3A" w:rsidRDefault="00F54C29" w:rsidP="009022EE">
            <w:r w:rsidRPr="00895E3A">
              <w:t>Да</w:t>
            </w:r>
          </w:p>
        </w:tc>
      </w:tr>
    </w:tbl>
    <w:p w14:paraId="68FECFDE" w14:textId="77777777" w:rsidR="00D32E4C" w:rsidRPr="00895E3A" w:rsidRDefault="00D32E4C" w:rsidP="00D32E4C">
      <w:pPr>
        <w:pStyle w:val="Heading4"/>
        <w:numPr>
          <w:ilvl w:val="3"/>
          <w:numId w:val="13"/>
        </w:numPr>
      </w:pPr>
      <w:bookmarkStart w:id="1179" w:name="_Toc370583304"/>
      <w:r w:rsidRPr="00895E3A">
        <w:t>Версионирование</w:t>
      </w:r>
      <w:bookmarkEnd w:id="1179"/>
    </w:p>
    <w:p w14:paraId="68FECFDF" w14:textId="77777777" w:rsidR="00D32E4C" w:rsidRPr="00895E3A" w:rsidRDefault="00D32E4C" w:rsidP="00D32E4C">
      <w:r w:rsidRPr="00895E3A">
        <w:t xml:space="preserve">Ведется история </w:t>
      </w:r>
      <w:r w:rsidR="00C63453" w:rsidRPr="00895E3A">
        <w:t xml:space="preserve">добавления, изменения </w:t>
      </w:r>
      <w:r w:rsidRPr="00895E3A">
        <w:t>и удаления заказов.</w:t>
      </w:r>
    </w:p>
    <w:p w14:paraId="68FECFE0" w14:textId="77777777" w:rsidR="005A5F53" w:rsidRPr="00895E3A" w:rsidRDefault="00ED7C37" w:rsidP="005A5F53">
      <w:pPr>
        <w:pStyle w:val="Heading3"/>
        <w:numPr>
          <w:ilvl w:val="2"/>
          <w:numId w:val="13"/>
        </w:numPr>
      </w:pPr>
      <w:bookmarkStart w:id="1180" w:name="_Toc343686014"/>
      <w:bookmarkStart w:id="1181" w:name="_Toc370583305"/>
      <w:bookmarkEnd w:id="1173"/>
      <w:r w:rsidRPr="00895E3A">
        <w:lastRenderedPageBreak/>
        <w:t xml:space="preserve">Реестр </w:t>
      </w:r>
      <w:r w:rsidR="005A5F53" w:rsidRPr="00895E3A">
        <w:t>WishList клиента</w:t>
      </w:r>
      <w:bookmarkEnd w:id="1180"/>
      <w:bookmarkEnd w:id="1181"/>
    </w:p>
    <w:p w14:paraId="68FECFE1" w14:textId="77777777" w:rsidR="005A5F53" w:rsidRPr="00895E3A" w:rsidRDefault="005A5F53" w:rsidP="005A5F53">
      <w:pPr>
        <w:pStyle w:val="Heading4"/>
        <w:numPr>
          <w:ilvl w:val="3"/>
          <w:numId w:val="13"/>
        </w:numPr>
      </w:pPr>
      <w:bookmarkStart w:id="1182" w:name="_Toc343686015"/>
      <w:bookmarkStart w:id="1183" w:name="_Toc370583306"/>
      <w:r w:rsidRPr="00895E3A">
        <w:t>Определение</w:t>
      </w:r>
      <w:bookmarkEnd w:id="1182"/>
      <w:bookmarkEnd w:id="1183"/>
    </w:p>
    <w:p w14:paraId="68FECFE2" w14:textId="77777777" w:rsidR="005A5F53" w:rsidRPr="00895E3A" w:rsidRDefault="005A5F53" w:rsidP="005A5F53">
      <w:r w:rsidRPr="00895E3A">
        <w:t>WishList клиента содержит информацию о товарах, добавленных клиентом в список желаемых.</w:t>
      </w:r>
    </w:p>
    <w:p w14:paraId="68FECFE3" w14:textId="77777777" w:rsidR="005A5F53" w:rsidRPr="00895E3A" w:rsidRDefault="005A5F53" w:rsidP="005A5F53">
      <w:pPr>
        <w:pStyle w:val="Heading4"/>
        <w:numPr>
          <w:ilvl w:val="3"/>
          <w:numId w:val="13"/>
        </w:numPr>
      </w:pPr>
      <w:bookmarkStart w:id="1184" w:name="_Toc343686016"/>
      <w:bookmarkStart w:id="1185" w:name="_Toc370583307"/>
      <w:r w:rsidRPr="00895E3A">
        <w:t>Допустимые операции</w:t>
      </w:r>
      <w:bookmarkEnd w:id="1184"/>
      <w:bookmarkEnd w:id="1185"/>
    </w:p>
    <w:p w14:paraId="68FECFE4" w14:textId="77777777" w:rsidR="005A5F53" w:rsidRPr="00895E3A" w:rsidRDefault="005A5F53" w:rsidP="005A5F53">
      <w:r w:rsidRPr="00895E3A">
        <w:t>Допустимые операции с WishList:</w:t>
      </w:r>
    </w:p>
    <w:p w14:paraId="68FECFE5" w14:textId="77777777" w:rsidR="005A5F53" w:rsidRPr="00895E3A" w:rsidRDefault="005A5F53" w:rsidP="00E31AB0">
      <w:pPr>
        <w:pStyle w:val="ListParagraph"/>
        <w:numPr>
          <w:ilvl w:val="0"/>
          <w:numId w:val="27"/>
        </w:numPr>
      </w:pPr>
      <w:r w:rsidRPr="00895E3A">
        <w:t>чтение записей;</w:t>
      </w:r>
    </w:p>
    <w:p w14:paraId="68FECFE6" w14:textId="77777777" w:rsidR="005A5F53" w:rsidRPr="00895E3A" w:rsidRDefault="005A5F53" w:rsidP="00E31AB0">
      <w:pPr>
        <w:pStyle w:val="ListParagraph"/>
        <w:numPr>
          <w:ilvl w:val="0"/>
          <w:numId w:val="27"/>
        </w:numPr>
      </w:pPr>
      <w:r w:rsidRPr="00895E3A">
        <w:t>добавление записей;</w:t>
      </w:r>
    </w:p>
    <w:p w14:paraId="68FECFE7" w14:textId="77777777" w:rsidR="005A5F53" w:rsidRPr="00895E3A" w:rsidRDefault="005A5F53" w:rsidP="00E31AB0">
      <w:pPr>
        <w:pStyle w:val="ListParagraph"/>
        <w:numPr>
          <w:ilvl w:val="0"/>
          <w:numId w:val="27"/>
        </w:numPr>
      </w:pPr>
      <w:r w:rsidRPr="00895E3A">
        <w:t>удаление записей.</w:t>
      </w:r>
    </w:p>
    <w:p w14:paraId="68FECFE8" w14:textId="77777777" w:rsidR="005A5F53" w:rsidRPr="00895E3A" w:rsidRDefault="005A5F53" w:rsidP="005A5F53">
      <w:r w:rsidRPr="00895E3A">
        <w:t>Любые другие операции не допустимы.</w:t>
      </w:r>
    </w:p>
    <w:p w14:paraId="68FECFE9" w14:textId="77777777" w:rsidR="005A5F53" w:rsidRPr="00895E3A" w:rsidRDefault="005A5F53" w:rsidP="00985F44">
      <w:pPr>
        <w:pStyle w:val="Heading4"/>
        <w:numPr>
          <w:ilvl w:val="3"/>
          <w:numId w:val="13"/>
        </w:numPr>
      </w:pPr>
      <w:bookmarkStart w:id="1186" w:name="_Toc343686017"/>
      <w:bookmarkStart w:id="1187" w:name="_Toc370583308"/>
      <w:r w:rsidRPr="00895E3A">
        <w:t>Структура</w:t>
      </w:r>
      <w:bookmarkEnd w:id="1186"/>
      <w:r w:rsidR="00985F44" w:rsidRPr="00895E3A">
        <w:t xml:space="preserve"> (WishListItems)</w:t>
      </w:r>
      <w:bookmarkEnd w:id="1187"/>
    </w:p>
    <w:tbl>
      <w:tblPr>
        <w:tblStyle w:val="TableGrid"/>
        <w:tblW w:w="0" w:type="auto"/>
        <w:tblLayout w:type="fixed"/>
        <w:tblLook w:val="04A0" w:firstRow="1" w:lastRow="0" w:firstColumn="1" w:lastColumn="0" w:noHBand="0" w:noVBand="1"/>
      </w:tblPr>
      <w:tblGrid>
        <w:gridCol w:w="2420"/>
        <w:gridCol w:w="5059"/>
        <w:gridCol w:w="1240"/>
        <w:gridCol w:w="1240"/>
      </w:tblGrid>
      <w:tr w:rsidR="0014265C" w:rsidRPr="00895E3A" w14:paraId="68FECFEE" w14:textId="77777777" w:rsidTr="0014265C">
        <w:tc>
          <w:tcPr>
            <w:tcW w:w="2420" w:type="dxa"/>
          </w:tcPr>
          <w:p w14:paraId="68FECFEA" w14:textId="77777777" w:rsidR="0014265C" w:rsidRPr="00895E3A" w:rsidRDefault="0014265C" w:rsidP="005A5F53">
            <w:pPr>
              <w:rPr>
                <w:b/>
              </w:rPr>
            </w:pPr>
            <w:r w:rsidRPr="00895E3A">
              <w:rPr>
                <w:b/>
              </w:rPr>
              <w:t>Атрибут</w:t>
            </w:r>
          </w:p>
        </w:tc>
        <w:tc>
          <w:tcPr>
            <w:tcW w:w="5059" w:type="dxa"/>
          </w:tcPr>
          <w:p w14:paraId="68FECFEB" w14:textId="77777777" w:rsidR="0014265C" w:rsidRPr="00895E3A" w:rsidRDefault="0014265C" w:rsidP="005A5F53">
            <w:pPr>
              <w:rPr>
                <w:b/>
              </w:rPr>
            </w:pPr>
            <w:r w:rsidRPr="00895E3A">
              <w:rPr>
                <w:b/>
              </w:rPr>
              <w:t>Описание</w:t>
            </w:r>
          </w:p>
        </w:tc>
        <w:tc>
          <w:tcPr>
            <w:tcW w:w="1240" w:type="dxa"/>
          </w:tcPr>
          <w:p w14:paraId="68FECFEC" w14:textId="77777777" w:rsidR="0014265C" w:rsidRPr="00895E3A" w:rsidRDefault="0014265C" w:rsidP="005A5F53">
            <w:pPr>
              <w:rPr>
                <w:b/>
              </w:rPr>
            </w:pPr>
            <w:r w:rsidRPr="00895E3A">
              <w:rPr>
                <w:b/>
              </w:rPr>
              <w:t>Тип</w:t>
            </w:r>
          </w:p>
        </w:tc>
        <w:tc>
          <w:tcPr>
            <w:tcW w:w="1240" w:type="dxa"/>
          </w:tcPr>
          <w:p w14:paraId="68FECFED" w14:textId="77777777" w:rsidR="0014265C" w:rsidRPr="00895E3A" w:rsidRDefault="0014265C" w:rsidP="005A5F53">
            <w:pPr>
              <w:rPr>
                <w:b/>
              </w:rPr>
            </w:pPr>
            <w:r w:rsidRPr="00895E3A">
              <w:rPr>
                <w:b/>
              </w:rPr>
              <w:t>Обязательный?</w:t>
            </w:r>
          </w:p>
        </w:tc>
      </w:tr>
      <w:tr w:rsidR="0014265C" w:rsidRPr="00895E3A" w14:paraId="68FECFF3" w14:textId="77777777" w:rsidTr="0014265C">
        <w:tc>
          <w:tcPr>
            <w:tcW w:w="2420" w:type="dxa"/>
          </w:tcPr>
          <w:p w14:paraId="68FECFEF" w14:textId="77777777" w:rsidR="0014265C" w:rsidRPr="00895E3A" w:rsidRDefault="0014265C" w:rsidP="0014265C">
            <w:r w:rsidRPr="00895E3A">
              <w:t>Идентификатор клиента (UserId)</w:t>
            </w:r>
          </w:p>
        </w:tc>
        <w:tc>
          <w:tcPr>
            <w:tcW w:w="5059" w:type="dxa"/>
          </w:tcPr>
          <w:p w14:paraId="68FECFF0" w14:textId="77777777" w:rsidR="0014265C" w:rsidRPr="00895E3A" w:rsidRDefault="0014265C" w:rsidP="005A5F53">
            <w:r w:rsidRPr="00895E3A">
              <w:t>Уникальный идентификатор клиента, который добавил подарок в WishList.</w:t>
            </w:r>
          </w:p>
        </w:tc>
        <w:tc>
          <w:tcPr>
            <w:tcW w:w="1240" w:type="dxa"/>
          </w:tcPr>
          <w:p w14:paraId="68FECFF1" w14:textId="77777777" w:rsidR="0014265C" w:rsidRPr="00895E3A" w:rsidRDefault="0014265C" w:rsidP="005A5F53">
            <w:r w:rsidRPr="00895E3A">
              <w:t>Nvarchar (64)</w:t>
            </w:r>
          </w:p>
        </w:tc>
        <w:tc>
          <w:tcPr>
            <w:tcW w:w="1240" w:type="dxa"/>
          </w:tcPr>
          <w:p w14:paraId="68FECFF2" w14:textId="77777777" w:rsidR="0014265C" w:rsidRPr="00895E3A" w:rsidRDefault="0014265C" w:rsidP="005A5F53">
            <w:r w:rsidRPr="00895E3A">
              <w:t>Да</w:t>
            </w:r>
          </w:p>
        </w:tc>
      </w:tr>
      <w:tr w:rsidR="0014265C" w:rsidRPr="00895E3A" w14:paraId="68FECFF8" w14:textId="77777777" w:rsidTr="0014265C">
        <w:tc>
          <w:tcPr>
            <w:tcW w:w="2420" w:type="dxa"/>
          </w:tcPr>
          <w:p w14:paraId="68FECFF4" w14:textId="77777777" w:rsidR="0014265C" w:rsidRPr="00895E3A" w:rsidRDefault="0014265C" w:rsidP="00F86282">
            <w:r w:rsidRPr="00895E3A">
              <w:t>Внутренний идентификатор товара (ProductId)</w:t>
            </w:r>
          </w:p>
        </w:tc>
        <w:tc>
          <w:tcPr>
            <w:tcW w:w="5059" w:type="dxa"/>
          </w:tcPr>
          <w:p w14:paraId="68FECFF5" w14:textId="77777777" w:rsidR="0014265C" w:rsidRPr="00895E3A" w:rsidRDefault="0014265C" w:rsidP="00F86282">
            <w:r w:rsidRPr="00895E3A">
              <w:t>Идентификатор товара в системе «Лояльность», который был добавлен в WishList.</w:t>
            </w:r>
          </w:p>
        </w:tc>
        <w:tc>
          <w:tcPr>
            <w:tcW w:w="1240" w:type="dxa"/>
          </w:tcPr>
          <w:p w14:paraId="68FECFF6" w14:textId="77777777" w:rsidR="0014265C" w:rsidRPr="00895E3A" w:rsidRDefault="0014265C" w:rsidP="005A5F53">
            <w:r w:rsidRPr="00895E3A">
              <w:t>Nvarchar (256)</w:t>
            </w:r>
          </w:p>
        </w:tc>
        <w:tc>
          <w:tcPr>
            <w:tcW w:w="1240" w:type="dxa"/>
          </w:tcPr>
          <w:p w14:paraId="68FECFF7" w14:textId="77777777" w:rsidR="0014265C" w:rsidRPr="00895E3A" w:rsidRDefault="0014265C" w:rsidP="005A5F53">
            <w:r w:rsidRPr="00895E3A">
              <w:t>Да</w:t>
            </w:r>
          </w:p>
        </w:tc>
      </w:tr>
      <w:tr w:rsidR="0014265C" w:rsidRPr="00895E3A" w14:paraId="68FECFFD" w14:textId="77777777" w:rsidTr="0014265C">
        <w:tc>
          <w:tcPr>
            <w:tcW w:w="2420" w:type="dxa"/>
          </w:tcPr>
          <w:p w14:paraId="68FECFF9" w14:textId="77777777" w:rsidR="0014265C" w:rsidRPr="00895E3A" w:rsidRDefault="0014265C" w:rsidP="005A5F53">
            <w:r w:rsidRPr="00895E3A">
              <w:t>Дата и время создания записи (CreatedDate)</w:t>
            </w:r>
          </w:p>
        </w:tc>
        <w:tc>
          <w:tcPr>
            <w:tcW w:w="5059" w:type="dxa"/>
          </w:tcPr>
          <w:p w14:paraId="68FECFFA" w14:textId="77777777" w:rsidR="0014265C" w:rsidRPr="00895E3A" w:rsidRDefault="0014265C" w:rsidP="005A5F53">
            <w:r w:rsidRPr="00895E3A">
              <w:t>Дата и время добавления товара в WishList.</w:t>
            </w:r>
          </w:p>
        </w:tc>
        <w:tc>
          <w:tcPr>
            <w:tcW w:w="1240" w:type="dxa"/>
          </w:tcPr>
          <w:p w14:paraId="68FECFFB" w14:textId="77777777" w:rsidR="0014265C" w:rsidRPr="00895E3A" w:rsidRDefault="0014265C" w:rsidP="005A5F53">
            <w:r w:rsidRPr="00895E3A">
              <w:t>Datetime</w:t>
            </w:r>
          </w:p>
        </w:tc>
        <w:tc>
          <w:tcPr>
            <w:tcW w:w="1240" w:type="dxa"/>
          </w:tcPr>
          <w:p w14:paraId="68FECFFC" w14:textId="77777777" w:rsidR="0014265C" w:rsidRPr="00895E3A" w:rsidRDefault="0014265C" w:rsidP="005A5F53">
            <w:r w:rsidRPr="00895E3A">
              <w:t>Да</w:t>
            </w:r>
          </w:p>
        </w:tc>
      </w:tr>
      <w:tr w:rsidR="0014265C" w:rsidRPr="00895E3A" w14:paraId="68FED002" w14:textId="77777777" w:rsidTr="0014265C">
        <w:tc>
          <w:tcPr>
            <w:tcW w:w="2420" w:type="dxa"/>
          </w:tcPr>
          <w:p w14:paraId="68FECFFE" w14:textId="77777777" w:rsidR="0014265C" w:rsidRPr="00895E3A" w:rsidRDefault="0014265C" w:rsidP="005A5F53">
            <w:r w:rsidRPr="00895E3A">
              <w:t>Количество экземпляров товара (ProductsQuantity)</w:t>
            </w:r>
          </w:p>
        </w:tc>
        <w:tc>
          <w:tcPr>
            <w:tcW w:w="5059" w:type="dxa"/>
          </w:tcPr>
          <w:p w14:paraId="68FECFFF" w14:textId="77777777" w:rsidR="0014265C" w:rsidRPr="00895E3A" w:rsidRDefault="0014265C" w:rsidP="005A5F53">
            <w:r w:rsidRPr="00895E3A">
              <w:t>Количество экземпляров товара добавленных в WishList</w:t>
            </w:r>
          </w:p>
        </w:tc>
        <w:tc>
          <w:tcPr>
            <w:tcW w:w="1240" w:type="dxa"/>
          </w:tcPr>
          <w:p w14:paraId="68FED000" w14:textId="77777777" w:rsidR="0014265C" w:rsidRPr="00895E3A" w:rsidRDefault="0014265C" w:rsidP="005A5F53">
            <w:r w:rsidRPr="00895E3A">
              <w:t>Int</w:t>
            </w:r>
          </w:p>
        </w:tc>
        <w:tc>
          <w:tcPr>
            <w:tcW w:w="1240" w:type="dxa"/>
          </w:tcPr>
          <w:p w14:paraId="68FED001" w14:textId="77777777" w:rsidR="0014265C" w:rsidRPr="00895E3A" w:rsidRDefault="0014265C" w:rsidP="005A5F53">
            <w:r w:rsidRPr="00895E3A">
              <w:t>Да</w:t>
            </w:r>
          </w:p>
        </w:tc>
      </w:tr>
    </w:tbl>
    <w:p w14:paraId="68FED003" w14:textId="77777777" w:rsidR="005A5F53" w:rsidRPr="00895E3A" w:rsidRDefault="005A5F53" w:rsidP="005A5F53">
      <w:pPr>
        <w:pStyle w:val="Heading4"/>
        <w:numPr>
          <w:ilvl w:val="3"/>
          <w:numId w:val="13"/>
        </w:numPr>
      </w:pPr>
      <w:bookmarkStart w:id="1188" w:name="_Toc343686018"/>
      <w:bookmarkStart w:id="1189" w:name="_Toc370583309"/>
      <w:r w:rsidRPr="00895E3A">
        <w:t>Версионирование</w:t>
      </w:r>
      <w:bookmarkEnd w:id="1188"/>
      <w:bookmarkEnd w:id="1189"/>
    </w:p>
    <w:p w14:paraId="68FED004" w14:textId="77777777" w:rsidR="005A5F53" w:rsidRPr="00895E3A" w:rsidRDefault="002E7DA0" w:rsidP="005A5F53">
      <w:r w:rsidRPr="00895E3A">
        <w:t>Отсутствует.</w:t>
      </w:r>
    </w:p>
    <w:p w14:paraId="68FED005" w14:textId="77777777" w:rsidR="00DC329A" w:rsidRPr="00895E3A" w:rsidRDefault="00DE094A" w:rsidP="00DC329A">
      <w:pPr>
        <w:pStyle w:val="Heading3"/>
        <w:numPr>
          <w:ilvl w:val="2"/>
          <w:numId w:val="13"/>
        </w:numPr>
      </w:pPr>
      <w:bookmarkStart w:id="1190" w:name="_Toc370583310"/>
      <w:r w:rsidRPr="00895E3A">
        <w:lastRenderedPageBreak/>
        <w:t>Реестр корзины</w:t>
      </w:r>
      <w:r w:rsidR="00DC329A" w:rsidRPr="00895E3A">
        <w:t xml:space="preserve"> клиента</w:t>
      </w:r>
      <w:bookmarkEnd w:id="1190"/>
    </w:p>
    <w:p w14:paraId="68FED006" w14:textId="77777777" w:rsidR="00DC329A" w:rsidRPr="00895E3A" w:rsidRDefault="00DC329A" w:rsidP="00DC329A">
      <w:pPr>
        <w:pStyle w:val="Heading4"/>
        <w:numPr>
          <w:ilvl w:val="3"/>
          <w:numId w:val="13"/>
        </w:numPr>
      </w:pPr>
      <w:bookmarkStart w:id="1191" w:name="_Toc370583311"/>
      <w:r w:rsidRPr="00895E3A">
        <w:t>Определение</w:t>
      </w:r>
      <w:bookmarkEnd w:id="1191"/>
    </w:p>
    <w:p w14:paraId="68FED007" w14:textId="77777777" w:rsidR="00DC329A" w:rsidRPr="00895E3A" w:rsidRDefault="00DC329A" w:rsidP="00DC329A">
      <w:r w:rsidRPr="00895E3A">
        <w:t>Корзина клиента содержит информацию о товарах, добавленных клиентом для возможного приобретения.</w:t>
      </w:r>
    </w:p>
    <w:p w14:paraId="68FED008" w14:textId="77777777" w:rsidR="00DC329A" w:rsidRPr="00895E3A" w:rsidRDefault="00DC329A" w:rsidP="00DC329A">
      <w:pPr>
        <w:pStyle w:val="Heading4"/>
        <w:numPr>
          <w:ilvl w:val="3"/>
          <w:numId w:val="13"/>
        </w:numPr>
      </w:pPr>
      <w:bookmarkStart w:id="1192" w:name="_Toc370583312"/>
      <w:r w:rsidRPr="00895E3A">
        <w:t>Допустимые операции</w:t>
      </w:r>
      <w:bookmarkEnd w:id="1192"/>
    </w:p>
    <w:p w14:paraId="68FED009" w14:textId="77777777" w:rsidR="00DC329A" w:rsidRPr="00895E3A" w:rsidRDefault="00DC329A" w:rsidP="00DC329A">
      <w:r w:rsidRPr="00895E3A">
        <w:t>Допустимые операции с корзиной:</w:t>
      </w:r>
    </w:p>
    <w:p w14:paraId="68FED00A" w14:textId="77777777" w:rsidR="00DC329A" w:rsidRPr="00895E3A" w:rsidRDefault="00DC329A" w:rsidP="00E31AB0">
      <w:pPr>
        <w:pStyle w:val="ListParagraph"/>
        <w:numPr>
          <w:ilvl w:val="0"/>
          <w:numId w:val="40"/>
        </w:numPr>
      </w:pPr>
      <w:r w:rsidRPr="00895E3A">
        <w:t>чтение записей;</w:t>
      </w:r>
    </w:p>
    <w:p w14:paraId="68FED00B" w14:textId="77777777" w:rsidR="00DC329A" w:rsidRPr="00895E3A" w:rsidRDefault="00DC329A" w:rsidP="00E31AB0">
      <w:pPr>
        <w:pStyle w:val="ListParagraph"/>
        <w:numPr>
          <w:ilvl w:val="0"/>
          <w:numId w:val="40"/>
        </w:numPr>
      </w:pPr>
      <w:r w:rsidRPr="00895E3A">
        <w:t>добавление записей;</w:t>
      </w:r>
    </w:p>
    <w:p w14:paraId="68FED00C" w14:textId="77777777" w:rsidR="00561B57" w:rsidRPr="00895E3A" w:rsidRDefault="00561B57" w:rsidP="00E31AB0">
      <w:pPr>
        <w:pStyle w:val="ListParagraph"/>
        <w:numPr>
          <w:ilvl w:val="0"/>
          <w:numId w:val="40"/>
        </w:numPr>
      </w:pPr>
      <w:r w:rsidRPr="00895E3A">
        <w:t>изменение записей;</w:t>
      </w:r>
    </w:p>
    <w:p w14:paraId="68FED00D" w14:textId="77777777" w:rsidR="00DC329A" w:rsidRPr="00895E3A" w:rsidRDefault="00DC329A" w:rsidP="00E31AB0">
      <w:pPr>
        <w:pStyle w:val="ListParagraph"/>
        <w:numPr>
          <w:ilvl w:val="0"/>
          <w:numId w:val="40"/>
        </w:numPr>
      </w:pPr>
      <w:r w:rsidRPr="00895E3A">
        <w:t>удаление записей.</w:t>
      </w:r>
    </w:p>
    <w:p w14:paraId="68FED00E" w14:textId="77777777" w:rsidR="00DC329A" w:rsidRPr="00895E3A" w:rsidRDefault="00DC329A" w:rsidP="00DC329A">
      <w:r w:rsidRPr="00895E3A">
        <w:t>Любые другие операции не допустимы.</w:t>
      </w:r>
    </w:p>
    <w:p w14:paraId="68FED00F" w14:textId="77777777" w:rsidR="00DC329A" w:rsidRPr="00895E3A" w:rsidRDefault="00DC329A" w:rsidP="00DC329A">
      <w:pPr>
        <w:pStyle w:val="Heading4"/>
        <w:numPr>
          <w:ilvl w:val="3"/>
          <w:numId w:val="13"/>
        </w:numPr>
      </w:pPr>
      <w:bookmarkStart w:id="1193" w:name="_Toc370583313"/>
      <w:r w:rsidRPr="00895E3A">
        <w:t>Структура</w:t>
      </w:r>
      <w:r w:rsidR="00985F44" w:rsidRPr="00895E3A">
        <w:t xml:space="preserve"> (BasketItems)</w:t>
      </w:r>
      <w:bookmarkEnd w:id="1193"/>
    </w:p>
    <w:tbl>
      <w:tblPr>
        <w:tblStyle w:val="TableGrid"/>
        <w:tblW w:w="0" w:type="auto"/>
        <w:tblLayout w:type="fixed"/>
        <w:tblLook w:val="04A0" w:firstRow="1" w:lastRow="0" w:firstColumn="1" w:lastColumn="0" w:noHBand="0" w:noVBand="1"/>
      </w:tblPr>
      <w:tblGrid>
        <w:gridCol w:w="2420"/>
        <w:gridCol w:w="4918"/>
        <w:gridCol w:w="1240"/>
        <w:gridCol w:w="1240"/>
      </w:tblGrid>
      <w:tr w:rsidR="00DC329A" w:rsidRPr="00895E3A" w14:paraId="68FED014" w14:textId="77777777" w:rsidTr="00EC460E">
        <w:tc>
          <w:tcPr>
            <w:tcW w:w="2420" w:type="dxa"/>
          </w:tcPr>
          <w:p w14:paraId="68FED010" w14:textId="77777777" w:rsidR="00DC329A" w:rsidRPr="00895E3A" w:rsidRDefault="00DC329A" w:rsidP="00EC460E">
            <w:pPr>
              <w:rPr>
                <w:b/>
              </w:rPr>
            </w:pPr>
            <w:r w:rsidRPr="00895E3A">
              <w:rPr>
                <w:b/>
              </w:rPr>
              <w:t>Атрибут</w:t>
            </w:r>
          </w:p>
        </w:tc>
        <w:tc>
          <w:tcPr>
            <w:tcW w:w="4918" w:type="dxa"/>
          </w:tcPr>
          <w:p w14:paraId="68FED011" w14:textId="77777777" w:rsidR="00DC329A" w:rsidRPr="00895E3A" w:rsidRDefault="00DC329A" w:rsidP="00EC460E">
            <w:pPr>
              <w:rPr>
                <w:b/>
              </w:rPr>
            </w:pPr>
            <w:r w:rsidRPr="00895E3A">
              <w:rPr>
                <w:b/>
              </w:rPr>
              <w:t>Описание</w:t>
            </w:r>
          </w:p>
        </w:tc>
        <w:tc>
          <w:tcPr>
            <w:tcW w:w="1240" w:type="dxa"/>
          </w:tcPr>
          <w:p w14:paraId="68FED012" w14:textId="77777777" w:rsidR="00DC329A" w:rsidRPr="00895E3A" w:rsidRDefault="00DC329A" w:rsidP="00EC460E">
            <w:pPr>
              <w:rPr>
                <w:b/>
              </w:rPr>
            </w:pPr>
            <w:r w:rsidRPr="00895E3A">
              <w:rPr>
                <w:b/>
              </w:rPr>
              <w:t>Тип</w:t>
            </w:r>
          </w:p>
        </w:tc>
        <w:tc>
          <w:tcPr>
            <w:tcW w:w="1240" w:type="dxa"/>
          </w:tcPr>
          <w:p w14:paraId="68FED013" w14:textId="77777777" w:rsidR="00DC329A" w:rsidRPr="00895E3A" w:rsidRDefault="00DC329A" w:rsidP="00EC460E">
            <w:pPr>
              <w:rPr>
                <w:b/>
              </w:rPr>
            </w:pPr>
            <w:r w:rsidRPr="00895E3A">
              <w:rPr>
                <w:b/>
              </w:rPr>
              <w:t>Обязательный?</w:t>
            </w:r>
          </w:p>
        </w:tc>
      </w:tr>
      <w:tr w:rsidR="00DC329A" w:rsidRPr="00895E3A" w14:paraId="68FED019" w14:textId="77777777" w:rsidTr="00EC460E">
        <w:tc>
          <w:tcPr>
            <w:tcW w:w="2420" w:type="dxa"/>
          </w:tcPr>
          <w:p w14:paraId="68FED015" w14:textId="77777777" w:rsidR="00DC329A" w:rsidRPr="00895E3A" w:rsidRDefault="00DC329A" w:rsidP="00EC460E">
            <w:r w:rsidRPr="00895E3A">
              <w:t>Идентификатор клиента</w:t>
            </w:r>
          </w:p>
        </w:tc>
        <w:tc>
          <w:tcPr>
            <w:tcW w:w="4918" w:type="dxa"/>
          </w:tcPr>
          <w:p w14:paraId="68FED016" w14:textId="77777777" w:rsidR="00DC329A" w:rsidRPr="00895E3A" w:rsidRDefault="00DC329A" w:rsidP="00DC329A">
            <w:r w:rsidRPr="00895E3A">
              <w:t>Уникальный идентификатор клиента, который добавил подарок в корзину.</w:t>
            </w:r>
          </w:p>
        </w:tc>
        <w:tc>
          <w:tcPr>
            <w:tcW w:w="1240" w:type="dxa"/>
          </w:tcPr>
          <w:p w14:paraId="68FED017" w14:textId="77777777" w:rsidR="00DC329A" w:rsidRPr="00895E3A" w:rsidRDefault="00DC329A" w:rsidP="00EC460E">
            <w:r w:rsidRPr="00895E3A">
              <w:t>Nvarchar 64</w:t>
            </w:r>
          </w:p>
        </w:tc>
        <w:tc>
          <w:tcPr>
            <w:tcW w:w="1240" w:type="dxa"/>
          </w:tcPr>
          <w:p w14:paraId="68FED018" w14:textId="77777777" w:rsidR="00DC329A" w:rsidRPr="00895E3A" w:rsidRDefault="00DC329A" w:rsidP="00EC460E">
            <w:r w:rsidRPr="00895E3A">
              <w:t>Да</w:t>
            </w:r>
          </w:p>
        </w:tc>
      </w:tr>
      <w:tr w:rsidR="00DC329A" w:rsidRPr="00895E3A" w14:paraId="68FED01E" w14:textId="77777777" w:rsidTr="00EC460E">
        <w:tc>
          <w:tcPr>
            <w:tcW w:w="2420" w:type="dxa"/>
          </w:tcPr>
          <w:p w14:paraId="68FED01A" w14:textId="77777777" w:rsidR="00DC329A" w:rsidRPr="00895E3A" w:rsidRDefault="00DC329A" w:rsidP="00EC460E">
            <w:r w:rsidRPr="00895E3A">
              <w:t>Внутренний идентификатор товара</w:t>
            </w:r>
          </w:p>
        </w:tc>
        <w:tc>
          <w:tcPr>
            <w:tcW w:w="4918" w:type="dxa"/>
          </w:tcPr>
          <w:p w14:paraId="68FED01B" w14:textId="77777777" w:rsidR="00DC329A" w:rsidRPr="00895E3A" w:rsidRDefault="00DC329A" w:rsidP="00EC460E">
            <w:r w:rsidRPr="00895E3A">
              <w:t>Идентификатор товара в системе «Лояльность», который был добавлен в корзину.</w:t>
            </w:r>
          </w:p>
        </w:tc>
        <w:tc>
          <w:tcPr>
            <w:tcW w:w="1240" w:type="dxa"/>
          </w:tcPr>
          <w:p w14:paraId="68FED01C" w14:textId="77777777" w:rsidR="00DC329A" w:rsidRPr="00895E3A" w:rsidRDefault="00DC329A" w:rsidP="00EC460E">
            <w:r w:rsidRPr="00895E3A">
              <w:t>Nvarchar 256</w:t>
            </w:r>
          </w:p>
        </w:tc>
        <w:tc>
          <w:tcPr>
            <w:tcW w:w="1240" w:type="dxa"/>
          </w:tcPr>
          <w:p w14:paraId="68FED01D" w14:textId="77777777" w:rsidR="00DC329A" w:rsidRPr="00895E3A" w:rsidRDefault="00DC329A" w:rsidP="00EC460E">
            <w:r w:rsidRPr="00895E3A">
              <w:t>Да</w:t>
            </w:r>
          </w:p>
        </w:tc>
      </w:tr>
      <w:tr w:rsidR="00D614C8" w:rsidRPr="00895E3A" w14:paraId="68FED023" w14:textId="77777777" w:rsidTr="00EC460E">
        <w:tc>
          <w:tcPr>
            <w:tcW w:w="2420" w:type="dxa"/>
          </w:tcPr>
          <w:p w14:paraId="68FED01F" w14:textId="77777777" w:rsidR="00D614C8" w:rsidRPr="00895E3A" w:rsidRDefault="00D614C8" w:rsidP="00D614C8">
            <w:r w:rsidRPr="00895E3A">
              <w:t>Количество</w:t>
            </w:r>
          </w:p>
        </w:tc>
        <w:tc>
          <w:tcPr>
            <w:tcW w:w="4918" w:type="dxa"/>
          </w:tcPr>
          <w:p w14:paraId="68FED020" w14:textId="77777777" w:rsidR="00D614C8" w:rsidRPr="00895E3A" w:rsidRDefault="00D614C8" w:rsidP="00EC460E">
            <w:r w:rsidRPr="00895E3A">
              <w:t>Количество товаров в корзине</w:t>
            </w:r>
          </w:p>
        </w:tc>
        <w:tc>
          <w:tcPr>
            <w:tcW w:w="1240" w:type="dxa"/>
          </w:tcPr>
          <w:p w14:paraId="68FED021" w14:textId="77777777" w:rsidR="00D614C8" w:rsidRPr="00895E3A" w:rsidRDefault="00D614C8" w:rsidP="00EC460E">
            <w:r w:rsidRPr="00895E3A">
              <w:t>Int</w:t>
            </w:r>
          </w:p>
        </w:tc>
        <w:tc>
          <w:tcPr>
            <w:tcW w:w="1240" w:type="dxa"/>
          </w:tcPr>
          <w:p w14:paraId="68FED022" w14:textId="77777777" w:rsidR="00D614C8" w:rsidRPr="00895E3A" w:rsidRDefault="00D614C8" w:rsidP="00EC460E">
            <w:r w:rsidRPr="00895E3A">
              <w:t>Да</w:t>
            </w:r>
          </w:p>
        </w:tc>
      </w:tr>
      <w:tr w:rsidR="00DC329A" w:rsidRPr="00895E3A" w14:paraId="68FED028" w14:textId="77777777" w:rsidTr="00EC460E">
        <w:tc>
          <w:tcPr>
            <w:tcW w:w="2420" w:type="dxa"/>
          </w:tcPr>
          <w:p w14:paraId="68FED024" w14:textId="77777777" w:rsidR="00DC329A" w:rsidRPr="00895E3A" w:rsidRDefault="00DC329A" w:rsidP="00EC460E">
            <w:r w:rsidRPr="00895E3A">
              <w:t>Дата и время создания записи</w:t>
            </w:r>
          </w:p>
        </w:tc>
        <w:tc>
          <w:tcPr>
            <w:tcW w:w="4918" w:type="dxa"/>
          </w:tcPr>
          <w:p w14:paraId="68FED025" w14:textId="77777777" w:rsidR="00DC329A" w:rsidRPr="00895E3A" w:rsidRDefault="00DC329A" w:rsidP="00EC460E">
            <w:r w:rsidRPr="00895E3A">
              <w:t>Дата и время добавления товара в корзину.</w:t>
            </w:r>
          </w:p>
        </w:tc>
        <w:tc>
          <w:tcPr>
            <w:tcW w:w="1240" w:type="dxa"/>
          </w:tcPr>
          <w:p w14:paraId="68FED026" w14:textId="77777777" w:rsidR="00DC329A" w:rsidRPr="00895E3A" w:rsidRDefault="00DC329A" w:rsidP="00EC460E">
            <w:r w:rsidRPr="00895E3A">
              <w:t>Datetime</w:t>
            </w:r>
          </w:p>
        </w:tc>
        <w:tc>
          <w:tcPr>
            <w:tcW w:w="1240" w:type="dxa"/>
          </w:tcPr>
          <w:p w14:paraId="68FED027" w14:textId="77777777" w:rsidR="00DC329A" w:rsidRPr="00895E3A" w:rsidRDefault="00DC329A" w:rsidP="00EC460E">
            <w:r w:rsidRPr="00895E3A">
              <w:t>Да</w:t>
            </w:r>
          </w:p>
        </w:tc>
      </w:tr>
    </w:tbl>
    <w:p w14:paraId="68FED029" w14:textId="77777777" w:rsidR="00DC329A" w:rsidRPr="00895E3A" w:rsidRDefault="00DC329A" w:rsidP="00DC329A">
      <w:pPr>
        <w:pStyle w:val="Heading4"/>
        <w:numPr>
          <w:ilvl w:val="3"/>
          <w:numId w:val="13"/>
        </w:numPr>
      </w:pPr>
      <w:bookmarkStart w:id="1194" w:name="_Toc370583314"/>
      <w:r w:rsidRPr="00895E3A">
        <w:t>Версионирование</w:t>
      </w:r>
      <w:bookmarkEnd w:id="1194"/>
    </w:p>
    <w:p w14:paraId="68FED02A" w14:textId="77777777" w:rsidR="00A65DB2" w:rsidRPr="00895E3A" w:rsidRDefault="002E7DA0" w:rsidP="005A5F53">
      <w:r w:rsidRPr="00895E3A">
        <w:t>Отсутствует</w:t>
      </w:r>
    </w:p>
    <w:p w14:paraId="68FED02B" w14:textId="77777777" w:rsidR="00A65DB2" w:rsidRPr="00895E3A" w:rsidRDefault="00A65DB2" w:rsidP="00A65DB2">
      <w:pPr>
        <w:pStyle w:val="Heading3"/>
        <w:numPr>
          <w:ilvl w:val="2"/>
          <w:numId w:val="13"/>
        </w:numPr>
      </w:pPr>
      <w:bookmarkStart w:id="1195" w:name="_Реестр_Страны_доставки"/>
      <w:bookmarkStart w:id="1196" w:name="_Toc370583315"/>
      <w:bookmarkEnd w:id="1195"/>
      <w:r w:rsidRPr="00895E3A">
        <w:t xml:space="preserve">Реестр </w:t>
      </w:r>
      <w:r w:rsidR="00DE094A" w:rsidRPr="00895E3A">
        <w:t>с</w:t>
      </w:r>
      <w:r w:rsidRPr="00895E3A">
        <w:t>тран доставки</w:t>
      </w:r>
      <w:bookmarkEnd w:id="1196"/>
    </w:p>
    <w:p w14:paraId="68FED02C" w14:textId="77777777" w:rsidR="00A65DB2" w:rsidRPr="00895E3A" w:rsidRDefault="00A65DB2" w:rsidP="00A65DB2">
      <w:pPr>
        <w:pStyle w:val="Heading4"/>
        <w:numPr>
          <w:ilvl w:val="3"/>
          <w:numId w:val="13"/>
        </w:numPr>
      </w:pPr>
      <w:bookmarkStart w:id="1197" w:name="_Toc370583316"/>
      <w:r w:rsidRPr="00895E3A">
        <w:t>Определение</w:t>
      </w:r>
      <w:bookmarkEnd w:id="1197"/>
    </w:p>
    <w:p w14:paraId="68FED02D" w14:textId="77777777" w:rsidR="00A65DB2" w:rsidRPr="00895E3A" w:rsidRDefault="00A65DB2" w:rsidP="00A65DB2">
      <w:r w:rsidRPr="00895E3A">
        <w:t xml:space="preserve">Реестр содержит информацию о </w:t>
      </w:r>
      <w:proofErr w:type="gramStart"/>
      <w:r w:rsidRPr="00895E3A">
        <w:t>странах</w:t>
      </w:r>
      <w:proofErr w:type="gramEnd"/>
      <w:r w:rsidRPr="00895E3A">
        <w:t xml:space="preserve"> в которые поставщик имеет возможность доставить товар.</w:t>
      </w:r>
    </w:p>
    <w:p w14:paraId="68FED02E" w14:textId="77777777" w:rsidR="00A65DB2" w:rsidRPr="00895E3A" w:rsidRDefault="00A65DB2" w:rsidP="00A65DB2">
      <w:pPr>
        <w:pStyle w:val="Heading4"/>
        <w:numPr>
          <w:ilvl w:val="3"/>
          <w:numId w:val="13"/>
        </w:numPr>
      </w:pPr>
      <w:bookmarkStart w:id="1198" w:name="_Toc370583317"/>
      <w:r w:rsidRPr="00895E3A">
        <w:lastRenderedPageBreak/>
        <w:t>Допустимые операции</w:t>
      </w:r>
      <w:bookmarkEnd w:id="1198"/>
    </w:p>
    <w:p w14:paraId="68FED02F" w14:textId="77777777" w:rsidR="00A65DB2" w:rsidRPr="00895E3A" w:rsidRDefault="00A65DB2" w:rsidP="00A65DB2">
      <w:r w:rsidRPr="00895E3A">
        <w:t>Допустимые операции с корзиной:</w:t>
      </w:r>
    </w:p>
    <w:p w14:paraId="68FED030" w14:textId="77777777" w:rsidR="00A65DB2" w:rsidRPr="00895E3A" w:rsidRDefault="00A65DB2" w:rsidP="00E31AB0">
      <w:pPr>
        <w:pStyle w:val="ListParagraph"/>
        <w:numPr>
          <w:ilvl w:val="0"/>
          <w:numId w:val="46"/>
        </w:numPr>
      </w:pPr>
      <w:r w:rsidRPr="00895E3A">
        <w:t>чтение записей;</w:t>
      </w:r>
    </w:p>
    <w:p w14:paraId="68FED031" w14:textId="77777777" w:rsidR="00A65DB2" w:rsidRPr="00895E3A" w:rsidRDefault="00A65DB2" w:rsidP="00E31AB0">
      <w:pPr>
        <w:pStyle w:val="ListParagraph"/>
        <w:numPr>
          <w:ilvl w:val="0"/>
          <w:numId w:val="46"/>
        </w:numPr>
      </w:pPr>
      <w:r w:rsidRPr="00895E3A">
        <w:t>добавление записей;</w:t>
      </w:r>
    </w:p>
    <w:p w14:paraId="68FED032" w14:textId="77777777" w:rsidR="00A65DB2" w:rsidRPr="00895E3A" w:rsidRDefault="00A65DB2" w:rsidP="00E31AB0">
      <w:pPr>
        <w:pStyle w:val="ListParagraph"/>
        <w:numPr>
          <w:ilvl w:val="0"/>
          <w:numId w:val="46"/>
        </w:numPr>
      </w:pPr>
      <w:r w:rsidRPr="00895E3A">
        <w:t>удаление записей.</w:t>
      </w:r>
    </w:p>
    <w:p w14:paraId="68FED033" w14:textId="77777777" w:rsidR="00A65DB2" w:rsidRPr="00895E3A" w:rsidRDefault="00A65DB2" w:rsidP="00A65DB2">
      <w:r w:rsidRPr="00895E3A">
        <w:t>Любые другие операции не допустимы.</w:t>
      </w:r>
    </w:p>
    <w:p w14:paraId="68FED034" w14:textId="77777777" w:rsidR="00A65DB2" w:rsidRPr="00895E3A" w:rsidRDefault="00A65DB2" w:rsidP="00A65DB2">
      <w:pPr>
        <w:pStyle w:val="Heading4"/>
        <w:numPr>
          <w:ilvl w:val="3"/>
          <w:numId w:val="13"/>
        </w:numPr>
      </w:pPr>
      <w:bookmarkStart w:id="1199" w:name="_Toc370583318"/>
      <w:r w:rsidRPr="00895E3A">
        <w:t>Структура (</w:t>
      </w:r>
      <w:r w:rsidR="001029E3" w:rsidRPr="00895E3A">
        <w:t>DeliveryCountries</w:t>
      </w:r>
      <w:r w:rsidRPr="00895E3A">
        <w:t>)</w:t>
      </w:r>
      <w:bookmarkEnd w:id="1199"/>
    </w:p>
    <w:tbl>
      <w:tblPr>
        <w:tblStyle w:val="TableGrid"/>
        <w:tblW w:w="0" w:type="auto"/>
        <w:tblLayout w:type="fixed"/>
        <w:tblLook w:val="04A0" w:firstRow="1" w:lastRow="0" w:firstColumn="1" w:lastColumn="0" w:noHBand="0" w:noVBand="1"/>
      </w:tblPr>
      <w:tblGrid>
        <w:gridCol w:w="2420"/>
        <w:gridCol w:w="4918"/>
        <w:gridCol w:w="1240"/>
        <w:gridCol w:w="1240"/>
      </w:tblGrid>
      <w:tr w:rsidR="00A65DB2" w:rsidRPr="00895E3A" w14:paraId="68FED039" w14:textId="77777777" w:rsidTr="002576B1">
        <w:tc>
          <w:tcPr>
            <w:tcW w:w="2420" w:type="dxa"/>
          </w:tcPr>
          <w:p w14:paraId="68FED035" w14:textId="77777777" w:rsidR="00A65DB2" w:rsidRPr="00895E3A" w:rsidRDefault="00A65DB2" w:rsidP="002576B1">
            <w:pPr>
              <w:rPr>
                <w:b/>
              </w:rPr>
            </w:pPr>
            <w:r w:rsidRPr="00895E3A">
              <w:rPr>
                <w:b/>
              </w:rPr>
              <w:t>Атрибут</w:t>
            </w:r>
          </w:p>
        </w:tc>
        <w:tc>
          <w:tcPr>
            <w:tcW w:w="4918" w:type="dxa"/>
          </w:tcPr>
          <w:p w14:paraId="68FED036" w14:textId="77777777" w:rsidR="00A65DB2" w:rsidRPr="00895E3A" w:rsidRDefault="00A65DB2" w:rsidP="002576B1">
            <w:pPr>
              <w:rPr>
                <w:b/>
              </w:rPr>
            </w:pPr>
            <w:r w:rsidRPr="00895E3A">
              <w:rPr>
                <w:b/>
              </w:rPr>
              <w:t>Описание</w:t>
            </w:r>
          </w:p>
        </w:tc>
        <w:tc>
          <w:tcPr>
            <w:tcW w:w="1240" w:type="dxa"/>
          </w:tcPr>
          <w:p w14:paraId="68FED037" w14:textId="77777777" w:rsidR="00A65DB2" w:rsidRPr="00895E3A" w:rsidRDefault="00A65DB2" w:rsidP="002576B1">
            <w:pPr>
              <w:rPr>
                <w:b/>
              </w:rPr>
            </w:pPr>
            <w:r w:rsidRPr="00895E3A">
              <w:rPr>
                <w:b/>
              </w:rPr>
              <w:t>Тип</w:t>
            </w:r>
          </w:p>
        </w:tc>
        <w:tc>
          <w:tcPr>
            <w:tcW w:w="1240" w:type="dxa"/>
          </w:tcPr>
          <w:p w14:paraId="68FED038" w14:textId="77777777" w:rsidR="00A65DB2" w:rsidRPr="00895E3A" w:rsidRDefault="00A65DB2" w:rsidP="002576B1">
            <w:pPr>
              <w:rPr>
                <w:b/>
              </w:rPr>
            </w:pPr>
            <w:r w:rsidRPr="00895E3A">
              <w:rPr>
                <w:b/>
              </w:rPr>
              <w:t>Обязательный?</w:t>
            </w:r>
          </w:p>
        </w:tc>
      </w:tr>
      <w:tr w:rsidR="00A65DB2" w:rsidRPr="00895E3A" w14:paraId="68FED03E" w14:textId="77777777" w:rsidTr="002576B1">
        <w:tc>
          <w:tcPr>
            <w:tcW w:w="2420" w:type="dxa"/>
          </w:tcPr>
          <w:p w14:paraId="68FED03A" w14:textId="77777777" w:rsidR="00A65DB2" w:rsidRPr="00895E3A" w:rsidRDefault="00A65DB2" w:rsidP="001029E3">
            <w:r w:rsidRPr="00895E3A">
              <w:t xml:space="preserve">Идентификатор </w:t>
            </w:r>
            <w:r w:rsidR="001029E3" w:rsidRPr="00895E3A">
              <w:t>партнёра (PartnerId)</w:t>
            </w:r>
          </w:p>
        </w:tc>
        <w:tc>
          <w:tcPr>
            <w:tcW w:w="4918" w:type="dxa"/>
          </w:tcPr>
          <w:p w14:paraId="68FED03B" w14:textId="77777777" w:rsidR="00A65DB2" w:rsidRPr="00895E3A" w:rsidRDefault="008F7E56" w:rsidP="008F7E56">
            <w:r w:rsidRPr="00895E3A">
              <w:t>Идентификатор партнёра в системе «Лояльность»</w:t>
            </w:r>
          </w:p>
        </w:tc>
        <w:tc>
          <w:tcPr>
            <w:tcW w:w="1240" w:type="dxa"/>
          </w:tcPr>
          <w:p w14:paraId="68FED03C" w14:textId="77777777" w:rsidR="00A65DB2" w:rsidRPr="00895E3A" w:rsidRDefault="008F7E56" w:rsidP="002576B1">
            <w:r w:rsidRPr="00895E3A">
              <w:t>Int</w:t>
            </w:r>
          </w:p>
        </w:tc>
        <w:tc>
          <w:tcPr>
            <w:tcW w:w="1240" w:type="dxa"/>
          </w:tcPr>
          <w:p w14:paraId="68FED03D" w14:textId="77777777" w:rsidR="00A65DB2" w:rsidRPr="00895E3A" w:rsidRDefault="00A65DB2" w:rsidP="002576B1">
            <w:r w:rsidRPr="00895E3A">
              <w:t>Да</w:t>
            </w:r>
          </w:p>
        </w:tc>
      </w:tr>
      <w:tr w:rsidR="00A65DB2" w:rsidRPr="00895E3A" w14:paraId="68FED043" w14:textId="77777777" w:rsidTr="002576B1">
        <w:tc>
          <w:tcPr>
            <w:tcW w:w="2420" w:type="dxa"/>
          </w:tcPr>
          <w:p w14:paraId="68FED03F" w14:textId="77777777" w:rsidR="00A65DB2" w:rsidRPr="00895E3A" w:rsidRDefault="008F7E56" w:rsidP="002576B1">
            <w:r w:rsidRPr="00895E3A">
              <w:t>Код страны (CountryCode)</w:t>
            </w:r>
          </w:p>
        </w:tc>
        <w:tc>
          <w:tcPr>
            <w:tcW w:w="4918" w:type="dxa"/>
          </w:tcPr>
          <w:p w14:paraId="68FED040" w14:textId="77777777" w:rsidR="00A65DB2" w:rsidRPr="00895E3A" w:rsidRDefault="008F7E56" w:rsidP="008F7E56">
            <w:r w:rsidRPr="00895E3A">
              <w:t xml:space="preserve">Двухбуквенный код страны по </w:t>
            </w:r>
            <w:hyperlink w:anchor="_Связанные_документы" w:history="1">
              <w:r w:rsidRPr="00895E3A">
                <w:rPr>
                  <w:rStyle w:val="Hyperlink"/>
                  <w:noProof w:val="0"/>
                </w:rPr>
                <w:t>ОКСМ</w:t>
              </w:r>
            </w:hyperlink>
          </w:p>
        </w:tc>
        <w:tc>
          <w:tcPr>
            <w:tcW w:w="1240" w:type="dxa"/>
          </w:tcPr>
          <w:p w14:paraId="68FED041" w14:textId="77777777" w:rsidR="00A65DB2" w:rsidRPr="00895E3A" w:rsidRDefault="00DC26A4" w:rsidP="008F7E56">
            <w:r w:rsidRPr="00895E3A">
              <w:t>C</w:t>
            </w:r>
            <w:r w:rsidR="00A65DB2" w:rsidRPr="00895E3A">
              <w:t xml:space="preserve">har </w:t>
            </w:r>
            <w:r w:rsidRPr="00895E3A">
              <w:t>(</w:t>
            </w:r>
            <w:r w:rsidR="00A65DB2" w:rsidRPr="00895E3A">
              <w:t>2</w:t>
            </w:r>
            <w:r w:rsidRPr="00895E3A">
              <w:t>)</w:t>
            </w:r>
          </w:p>
        </w:tc>
        <w:tc>
          <w:tcPr>
            <w:tcW w:w="1240" w:type="dxa"/>
          </w:tcPr>
          <w:p w14:paraId="68FED042" w14:textId="77777777" w:rsidR="00A65DB2" w:rsidRPr="00895E3A" w:rsidRDefault="00A65DB2" w:rsidP="002576B1">
            <w:r w:rsidRPr="00895E3A">
              <w:t>Да</w:t>
            </w:r>
          </w:p>
        </w:tc>
      </w:tr>
    </w:tbl>
    <w:p w14:paraId="68FED044" w14:textId="77777777" w:rsidR="00A65DB2" w:rsidRPr="00895E3A" w:rsidRDefault="00A65DB2" w:rsidP="00A65DB2">
      <w:pPr>
        <w:pStyle w:val="Heading4"/>
        <w:numPr>
          <w:ilvl w:val="3"/>
          <w:numId w:val="13"/>
        </w:numPr>
      </w:pPr>
      <w:bookmarkStart w:id="1200" w:name="_Toc370583319"/>
      <w:r w:rsidRPr="00895E3A">
        <w:t>Версионирование</w:t>
      </w:r>
      <w:bookmarkEnd w:id="1200"/>
    </w:p>
    <w:p w14:paraId="68FED045" w14:textId="77777777" w:rsidR="00A65DB2" w:rsidRPr="00895E3A" w:rsidRDefault="00A65DB2" w:rsidP="00A65DB2">
      <w:r w:rsidRPr="00895E3A">
        <w:t>Отсутствует</w:t>
      </w:r>
    </w:p>
    <w:p w14:paraId="68FED046" w14:textId="77777777" w:rsidR="00CE14F7" w:rsidRPr="00895E3A" w:rsidRDefault="00CE14F7" w:rsidP="00CE14F7">
      <w:pPr>
        <w:keepNext/>
        <w:numPr>
          <w:ilvl w:val="2"/>
          <w:numId w:val="13"/>
        </w:numPr>
        <w:spacing w:before="200"/>
        <w:outlineLvl w:val="2"/>
        <w:rPr>
          <w:bCs/>
          <w:color w:val="000000"/>
          <w:sz w:val="28"/>
        </w:rPr>
      </w:pPr>
      <w:bookmarkStart w:id="1201" w:name="_Toc370583320"/>
      <w:r w:rsidRPr="00895E3A">
        <w:rPr>
          <w:bCs/>
          <w:color w:val="000000"/>
          <w:sz w:val="28"/>
        </w:rPr>
        <w:t>Реестр популярных подарков</w:t>
      </w:r>
      <w:bookmarkEnd w:id="1201"/>
    </w:p>
    <w:p w14:paraId="68FED047" w14:textId="77777777" w:rsidR="00CE14F7" w:rsidRPr="00895E3A" w:rsidRDefault="00CE14F7" w:rsidP="00CE14F7">
      <w:pPr>
        <w:keepNext/>
        <w:numPr>
          <w:ilvl w:val="3"/>
          <w:numId w:val="13"/>
        </w:numPr>
        <w:spacing w:before="200"/>
        <w:outlineLvl w:val="3"/>
        <w:rPr>
          <w:bCs/>
          <w:iCs/>
          <w:sz w:val="24"/>
        </w:rPr>
      </w:pPr>
      <w:bookmarkStart w:id="1202" w:name="_Toc370583321"/>
      <w:r w:rsidRPr="00895E3A">
        <w:rPr>
          <w:bCs/>
          <w:iCs/>
          <w:sz w:val="24"/>
        </w:rPr>
        <w:t>Определение</w:t>
      </w:r>
      <w:bookmarkEnd w:id="1202"/>
    </w:p>
    <w:p w14:paraId="68FED048" w14:textId="77777777" w:rsidR="00CE14F7" w:rsidRPr="00895E3A" w:rsidRDefault="00CE14F7" w:rsidP="00CE14F7">
      <w:r w:rsidRPr="00895E3A">
        <w:t>Реестр содержит информацию о популярных подарках.</w:t>
      </w:r>
    </w:p>
    <w:p w14:paraId="68FED049" w14:textId="77777777" w:rsidR="00CE14F7" w:rsidRPr="00895E3A" w:rsidRDefault="00CE14F7" w:rsidP="00CE14F7">
      <w:pPr>
        <w:keepNext/>
        <w:numPr>
          <w:ilvl w:val="3"/>
          <w:numId w:val="13"/>
        </w:numPr>
        <w:spacing w:before="200"/>
        <w:outlineLvl w:val="3"/>
        <w:rPr>
          <w:bCs/>
          <w:iCs/>
          <w:sz w:val="24"/>
        </w:rPr>
      </w:pPr>
      <w:bookmarkStart w:id="1203" w:name="_Toc370583322"/>
      <w:r w:rsidRPr="00895E3A">
        <w:rPr>
          <w:bCs/>
          <w:iCs/>
          <w:sz w:val="24"/>
        </w:rPr>
        <w:t>Допустимые операции</w:t>
      </w:r>
      <w:bookmarkEnd w:id="1203"/>
    </w:p>
    <w:p w14:paraId="68FED04A" w14:textId="77777777" w:rsidR="00CE14F7" w:rsidRPr="00895E3A" w:rsidRDefault="00CE14F7" w:rsidP="00CE14F7">
      <w:r w:rsidRPr="00895E3A">
        <w:t>Допустимые операции с корзиной:</w:t>
      </w:r>
    </w:p>
    <w:p w14:paraId="68FED04B" w14:textId="77777777" w:rsidR="00CE14F7" w:rsidRPr="00895E3A" w:rsidRDefault="00CE14F7" w:rsidP="00E31AB0">
      <w:pPr>
        <w:numPr>
          <w:ilvl w:val="0"/>
          <w:numId w:val="46"/>
        </w:numPr>
      </w:pPr>
      <w:r w:rsidRPr="00895E3A">
        <w:t>чтение записей;</w:t>
      </w:r>
    </w:p>
    <w:p w14:paraId="68FED04C" w14:textId="77777777" w:rsidR="00CE14F7" w:rsidRPr="00895E3A" w:rsidRDefault="00CE14F7" w:rsidP="00E31AB0">
      <w:pPr>
        <w:numPr>
          <w:ilvl w:val="0"/>
          <w:numId w:val="46"/>
        </w:numPr>
      </w:pPr>
      <w:r w:rsidRPr="00895E3A">
        <w:t>добавление записей;</w:t>
      </w:r>
    </w:p>
    <w:p w14:paraId="68FED04D" w14:textId="77777777" w:rsidR="00CE14F7" w:rsidRPr="00895E3A" w:rsidRDefault="00CE14F7" w:rsidP="00E31AB0">
      <w:pPr>
        <w:numPr>
          <w:ilvl w:val="0"/>
          <w:numId w:val="46"/>
        </w:numPr>
      </w:pPr>
      <w:r w:rsidRPr="00895E3A">
        <w:t>удаление записей.</w:t>
      </w:r>
    </w:p>
    <w:p w14:paraId="68FED04E" w14:textId="77777777" w:rsidR="00CE14F7" w:rsidRPr="00895E3A" w:rsidRDefault="00CE14F7" w:rsidP="00CE14F7">
      <w:r w:rsidRPr="00895E3A">
        <w:t>Любые другие операции не допустимы.</w:t>
      </w:r>
    </w:p>
    <w:p w14:paraId="68FED04F" w14:textId="77777777" w:rsidR="00CE14F7" w:rsidRPr="00895E3A" w:rsidRDefault="00CE14F7" w:rsidP="00CE14F7">
      <w:pPr>
        <w:keepNext/>
        <w:numPr>
          <w:ilvl w:val="3"/>
          <w:numId w:val="13"/>
        </w:numPr>
        <w:spacing w:before="200"/>
        <w:outlineLvl w:val="3"/>
        <w:rPr>
          <w:bCs/>
          <w:iCs/>
          <w:sz w:val="24"/>
        </w:rPr>
      </w:pPr>
      <w:bookmarkStart w:id="1204" w:name="_Toc370583323"/>
      <w:r w:rsidRPr="00895E3A">
        <w:rPr>
          <w:bCs/>
          <w:iCs/>
          <w:sz w:val="24"/>
        </w:rPr>
        <w:lastRenderedPageBreak/>
        <w:t>Структура (PopularProducts)</w:t>
      </w:r>
      <w:bookmarkEnd w:id="1204"/>
    </w:p>
    <w:tbl>
      <w:tblPr>
        <w:tblStyle w:val="4"/>
        <w:tblW w:w="0" w:type="auto"/>
        <w:tblLayout w:type="fixed"/>
        <w:tblLook w:val="04A0" w:firstRow="1" w:lastRow="0" w:firstColumn="1" w:lastColumn="0" w:noHBand="0" w:noVBand="1"/>
      </w:tblPr>
      <w:tblGrid>
        <w:gridCol w:w="2420"/>
        <w:gridCol w:w="4918"/>
        <w:gridCol w:w="1240"/>
        <w:gridCol w:w="1240"/>
      </w:tblGrid>
      <w:tr w:rsidR="00CE14F7" w:rsidRPr="00895E3A" w14:paraId="68FED054" w14:textId="77777777" w:rsidTr="001A7B62">
        <w:tc>
          <w:tcPr>
            <w:tcW w:w="2420" w:type="dxa"/>
          </w:tcPr>
          <w:p w14:paraId="68FED050" w14:textId="77777777" w:rsidR="00CE14F7" w:rsidRPr="00895E3A" w:rsidRDefault="00CE14F7" w:rsidP="00CE14F7">
            <w:pPr>
              <w:rPr>
                <w:b/>
              </w:rPr>
            </w:pPr>
            <w:r w:rsidRPr="00895E3A">
              <w:rPr>
                <w:b/>
              </w:rPr>
              <w:t>Атрибут</w:t>
            </w:r>
          </w:p>
        </w:tc>
        <w:tc>
          <w:tcPr>
            <w:tcW w:w="4918" w:type="dxa"/>
          </w:tcPr>
          <w:p w14:paraId="68FED051" w14:textId="77777777" w:rsidR="00CE14F7" w:rsidRPr="00895E3A" w:rsidRDefault="00CE14F7" w:rsidP="00CE14F7">
            <w:pPr>
              <w:rPr>
                <w:b/>
              </w:rPr>
            </w:pPr>
            <w:r w:rsidRPr="00895E3A">
              <w:rPr>
                <w:b/>
              </w:rPr>
              <w:t>Описание</w:t>
            </w:r>
          </w:p>
        </w:tc>
        <w:tc>
          <w:tcPr>
            <w:tcW w:w="1240" w:type="dxa"/>
          </w:tcPr>
          <w:p w14:paraId="68FED052" w14:textId="77777777" w:rsidR="00CE14F7" w:rsidRPr="00895E3A" w:rsidRDefault="00CE14F7" w:rsidP="00CE14F7">
            <w:pPr>
              <w:rPr>
                <w:b/>
              </w:rPr>
            </w:pPr>
            <w:r w:rsidRPr="00895E3A">
              <w:rPr>
                <w:b/>
              </w:rPr>
              <w:t>Тип</w:t>
            </w:r>
          </w:p>
        </w:tc>
        <w:tc>
          <w:tcPr>
            <w:tcW w:w="1240" w:type="dxa"/>
          </w:tcPr>
          <w:p w14:paraId="68FED053" w14:textId="77777777" w:rsidR="00CE14F7" w:rsidRPr="00895E3A" w:rsidRDefault="00CE14F7" w:rsidP="00CE14F7">
            <w:pPr>
              <w:rPr>
                <w:b/>
              </w:rPr>
            </w:pPr>
            <w:r w:rsidRPr="00895E3A">
              <w:rPr>
                <w:b/>
              </w:rPr>
              <w:t>Обязательный?</w:t>
            </w:r>
          </w:p>
        </w:tc>
      </w:tr>
      <w:tr w:rsidR="00CE14F7" w:rsidRPr="00895E3A" w14:paraId="68FED059" w14:textId="77777777" w:rsidTr="001A7B62">
        <w:tc>
          <w:tcPr>
            <w:tcW w:w="2420" w:type="dxa"/>
          </w:tcPr>
          <w:p w14:paraId="68FED055" w14:textId="77777777" w:rsidR="00CE14F7" w:rsidRPr="00895E3A" w:rsidRDefault="00CE14F7" w:rsidP="00CE14F7">
            <w:r w:rsidRPr="00895E3A">
              <w:t>Идентификатор подарка (ProductId)</w:t>
            </w:r>
          </w:p>
        </w:tc>
        <w:tc>
          <w:tcPr>
            <w:tcW w:w="4918" w:type="dxa"/>
          </w:tcPr>
          <w:p w14:paraId="68FED056" w14:textId="77777777" w:rsidR="00CE14F7" w:rsidRPr="00895E3A" w:rsidRDefault="00CE14F7" w:rsidP="00CE14F7">
            <w:r w:rsidRPr="00895E3A">
              <w:t>Идентификатор подарка в системе «Лояльность»</w:t>
            </w:r>
          </w:p>
        </w:tc>
        <w:tc>
          <w:tcPr>
            <w:tcW w:w="1240" w:type="dxa"/>
          </w:tcPr>
          <w:p w14:paraId="68FED057" w14:textId="77777777" w:rsidR="00CE14F7" w:rsidRPr="00895E3A" w:rsidRDefault="00CE14F7" w:rsidP="00CE14F7">
            <w:r w:rsidRPr="00895E3A">
              <w:t>Nvarchar (256)</w:t>
            </w:r>
          </w:p>
        </w:tc>
        <w:tc>
          <w:tcPr>
            <w:tcW w:w="1240" w:type="dxa"/>
          </w:tcPr>
          <w:p w14:paraId="68FED058" w14:textId="77777777" w:rsidR="00CE14F7" w:rsidRPr="00895E3A" w:rsidRDefault="00CE14F7" w:rsidP="00CE14F7">
            <w:r w:rsidRPr="00895E3A">
              <w:t>Да</w:t>
            </w:r>
          </w:p>
        </w:tc>
      </w:tr>
      <w:tr w:rsidR="00095A30" w:rsidRPr="00895E3A" w14:paraId="68FED061" w14:textId="77777777" w:rsidTr="001A7B62">
        <w:tc>
          <w:tcPr>
            <w:tcW w:w="2420" w:type="dxa"/>
          </w:tcPr>
          <w:p w14:paraId="68FED05A" w14:textId="77777777" w:rsidR="00095A30" w:rsidRPr="00895E3A" w:rsidRDefault="00095A30" w:rsidP="00095A30">
            <w:r w:rsidRPr="00895E3A">
              <w:t>Вид популярности (PopularType)</w:t>
            </w:r>
          </w:p>
        </w:tc>
        <w:tc>
          <w:tcPr>
            <w:tcW w:w="4918" w:type="dxa"/>
          </w:tcPr>
          <w:p w14:paraId="68FED05B" w14:textId="77777777" w:rsidR="00095A30" w:rsidRPr="00895E3A" w:rsidRDefault="00095A30" w:rsidP="001A7B62">
            <w:r w:rsidRPr="00895E3A">
              <w:t xml:space="preserve">Вид популярности товара. Принимает одно из значений: </w:t>
            </w:r>
          </w:p>
          <w:p w14:paraId="68FED05C" w14:textId="77777777" w:rsidR="00095A30" w:rsidRPr="00895E3A" w:rsidRDefault="00095A30" w:rsidP="001A7B62">
            <w:r w:rsidRPr="00895E3A">
              <w:t>0 – MostWished – наиболее желаемые товары;</w:t>
            </w:r>
          </w:p>
          <w:p w14:paraId="68FED05D" w14:textId="77777777" w:rsidR="00095A30" w:rsidRPr="00895E3A" w:rsidRDefault="00095A30" w:rsidP="001A7B62">
            <w:r w:rsidRPr="00895E3A">
              <w:t>1 – MostOrdered – наиболее заказываемые товары;</w:t>
            </w:r>
          </w:p>
          <w:p w14:paraId="68FED05E" w14:textId="77777777" w:rsidR="00095A30" w:rsidRPr="00895E3A" w:rsidRDefault="00095A30" w:rsidP="00CE14F7">
            <w:r w:rsidRPr="00895E3A">
              <w:t>2 – MostViewed – наиболее просматриваемые товары;</w:t>
            </w:r>
          </w:p>
        </w:tc>
        <w:tc>
          <w:tcPr>
            <w:tcW w:w="1240" w:type="dxa"/>
          </w:tcPr>
          <w:p w14:paraId="68FED05F" w14:textId="77777777" w:rsidR="00095A30" w:rsidRPr="00895E3A" w:rsidRDefault="00095A30" w:rsidP="00095A30">
            <w:r w:rsidRPr="00895E3A">
              <w:t>int</w:t>
            </w:r>
          </w:p>
        </w:tc>
        <w:tc>
          <w:tcPr>
            <w:tcW w:w="1240" w:type="dxa"/>
          </w:tcPr>
          <w:p w14:paraId="68FED060" w14:textId="77777777" w:rsidR="00095A30" w:rsidRPr="00895E3A" w:rsidRDefault="00095A30" w:rsidP="00CE14F7">
            <w:r w:rsidRPr="00895E3A">
              <w:t>Да</w:t>
            </w:r>
          </w:p>
        </w:tc>
      </w:tr>
      <w:tr w:rsidR="007021AA" w:rsidRPr="00895E3A" w14:paraId="68FED066" w14:textId="77777777" w:rsidTr="001A7B62">
        <w:tc>
          <w:tcPr>
            <w:tcW w:w="2420" w:type="dxa"/>
          </w:tcPr>
          <w:p w14:paraId="68FED062" w14:textId="77777777" w:rsidR="007021AA" w:rsidRPr="00895E3A" w:rsidRDefault="007021AA" w:rsidP="00095A30">
            <w:r w:rsidRPr="00895E3A">
              <w:t>Рейтинг популярности (PopularRate)</w:t>
            </w:r>
          </w:p>
        </w:tc>
        <w:tc>
          <w:tcPr>
            <w:tcW w:w="4918" w:type="dxa"/>
          </w:tcPr>
          <w:p w14:paraId="68FED063" w14:textId="77777777" w:rsidR="007021AA" w:rsidRPr="00895E3A" w:rsidRDefault="007021AA" w:rsidP="001A7B62">
            <w:r w:rsidRPr="00895E3A">
              <w:t>Рейтинг популярности товара (количество экземпляров данного товара в WishList или количество просмотров)</w:t>
            </w:r>
          </w:p>
        </w:tc>
        <w:tc>
          <w:tcPr>
            <w:tcW w:w="1240" w:type="dxa"/>
          </w:tcPr>
          <w:p w14:paraId="68FED064" w14:textId="77777777" w:rsidR="007021AA" w:rsidRPr="00895E3A" w:rsidRDefault="007021AA" w:rsidP="00095A30">
            <w:r w:rsidRPr="00895E3A">
              <w:t>Int</w:t>
            </w:r>
          </w:p>
        </w:tc>
        <w:tc>
          <w:tcPr>
            <w:tcW w:w="1240" w:type="dxa"/>
          </w:tcPr>
          <w:p w14:paraId="68FED065" w14:textId="77777777" w:rsidR="007021AA" w:rsidRPr="00895E3A" w:rsidRDefault="007021AA" w:rsidP="00CE14F7">
            <w:r w:rsidRPr="00895E3A">
              <w:t>Да</w:t>
            </w:r>
          </w:p>
        </w:tc>
      </w:tr>
    </w:tbl>
    <w:p w14:paraId="68FED067" w14:textId="77777777" w:rsidR="00CE14F7" w:rsidRPr="00895E3A" w:rsidRDefault="00CE14F7" w:rsidP="00CE14F7">
      <w:pPr>
        <w:keepNext/>
        <w:numPr>
          <w:ilvl w:val="3"/>
          <w:numId w:val="13"/>
        </w:numPr>
        <w:spacing w:before="200"/>
        <w:outlineLvl w:val="3"/>
        <w:rPr>
          <w:bCs/>
          <w:iCs/>
          <w:sz w:val="24"/>
        </w:rPr>
      </w:pPr>
      <w:bookmarkStart w:id="1205" w:name="_Toc370583324"/>
      <w:r w:rsidRPr="00895E3A">
        <w:rPr>
          <w:bCs/>
          <w:iCs/>
          <w:sz w:val="24"/>
        </w:rPr>
        <w:t>Версионирование</w:t>
      </w:r>
      <w:bookmarkEnd w:id="1205"/>
    </w:p>
    <w:p w14:paraId="68FED068" w14:textId="77777777" w:rsidR="00CE14F7" w:rsidRPr="00895E3A" w:rsidRDefault="00CE14F7" w:rsidP="00CE14F7">
      <w:r w:rsidRPr="00895E3A">
        <w:t>Отсутствует</w:t>
      </w:r>
    </w:p>
    <w:p w14:paraId="68FED069" w14:textId="77777777" w:rsidR="000C5124" w:rsidRPr="00895E3A" w:rsidRDefault="000C5124" w:rsidP="000C5124">
      <w:pPr>
        <w:pStyle w:val="Heading3"/>
        <w:numPr>
          <w:ilvl w:val="2"/>
          <w:numId w:val="13"/>
        </w:numPr>
      </w:pPr>
      <w:bookmarkStart w:id="1206" w:name="_Toc353437533"/>
      <w:bookmarkStart w:id="1207" w:name="_Toc370583325"/>
      <w:r w:rsidRPr="00895E3A">
        <w:t>Реестр партнеров</w:t>
      </w:r>
      <w:bookmarkEnd w:id="1206"/>
      <w:bookmarkEnd w:id="1207"/>
    </w:p>
    <w:p w14:paraId="68FED06A" w14:textId="77777777" w:rsidR="000C5124" w:rsidRPr="00895E3A" w:rsidRDefault="000C5124" w:rsidP="00E31AB0">
      <w:pPr>
        <w:pStyle w:val="Heading4"/>
        <w:numPr>
          <w:ilvl w:val="3"/>
          <w:numId w:val="62"/>
        </w:numPr>
      </w:pPr>
      <w:bookmarkStart w:id="1208" w:name="_Toc353437534"/>
      <w:bookmarkStart w:id="1209" w:name="_Toc370583326"/>
      <w:r w:rsidRPr="00895E3A">
        <w:t>Определение</w:t>
      </w:r>
      <w:bookmarkEnd w:id="1208"/>
      <w:bookmarkEnd w:id="1209"/>
    </w:p>
    <w:p w14:paraId="68FED06B" w14:textId="77777777" w:rsidR="000C5124" w:rsidRPr="00895E3A" w:rsidRDefault="000C5124" w:rsidP="000C5124">
      <w:r w:rsidRPr="00895E3A">
        <w:t>Содержит информацию о партнерах</w:t>
      </w:r>
    </w:p>
    <w:p w14:paraId="68FED06C" w14:textId="77777777" w:rsidR="000C5124" w:rsidRPr="00895E3A" w:rsidRDefault="000C5124" w:rsidP="00E31AB0">
      <w:pPr>
        <w:pStyle w:val="Heading4"/>
        <w:numPr>
          <w:ilvl w:val="3"/>
          <w:numId w:val="62"/>
        </w:numPr>
      </w:pPr>
      <w:bookmarkStart w:id="1210" w:name="_Toc353437535"/>
      <w:bookmarkStart w:id="1211" w:name="_Toc370583327"/>
      <w:r w:rsidRPr="00895E3A">
        <w:t>Допустимые операции</w:t>
      </w:r>
      <w:bookmarkEnd w:id="1210"/>
      <w:bookmarkEnd w:id="1211"/>
    </w:p>
    <w:p w14:paraId="68FED06D" w14:textId="77777777" w:rsidR="000C5124" w:rsidRPr="00895E3A" w:rsidRDefault="000C5124" w:rsidP="00E31AB0">
      <w:pPr>
        <w:pStyle w:val="ListParagraph"/>
        <w:numPr>
          <w:ilvl w:val="0"/>
          <w:numId w:val="63"/>
        </w:numPr>
      </w:pPr>
      <w:r w:rsidRPr="00895E3A">
        <w:t>Создание</w:t>
      </w:r>
    </w:p>
    <w:p w14:paraId="68FED06E" w14:textId="77777777" w:rsidR="000C5124" w:rsidRPr="00895E3A" w:rsidRDefault="000C5124" w:rsidP="00E31AB0">
      <w:pPr>
        <w:pStyle w:val="ListParagraph"/>
        <w:numPr>
          <w:ilvl w:val="0"/>
          <w:numId w:val="63"/>
        </w:numPr>
      </w:pPr>
      <w:r w:rsidRPr="00895E3A">
        <w:t>Обновление</w:t>
      </w:r>
    </w:p>
    <w:p w14:paraId="68FED06F" w14:textId="77777777" w:rsidR="000C5124" w:rsidRPr="00895E3A" w:rsidRDefault="000C5124" w:rsidP="00E31AB0">
      <w:pPr>
        <w:pStyle w:val="ListParagraph"/>
        <w:numPr>
          <w:ilvl w:val="0"/>
          <w:numId w:val="63"/>
        </w:numPr>
      </w:pPr>
      <w:r w:rsidRPr="00895E3A">
        <w:t>Поиск</w:t>
      </w:r>
    </w:p>
    <w:p w14:paraId="68FED070" w14:textId="77777777" w:rsidR="000C5124" w:rsidRPr="00895E3A" w:rsidRDefault="000C5124" w:rsidP="00E31AB0">
      <w:pPr>
        <w:pStyle w:val="Heading4"/>
        <w:numPr>
          <w:ilvl w:val="3"/>
          <w:numId w:val="62"/>
        </w:numPr>
      </w:pPr>
      <w:bookmarkStart w:id="1212" w:name="_Структура_(Partners)"/>
      <w:bookmarkStart w:id="1213" w:name="_Toc353437536"/>
      <w:bookmarkStart w:id="1214" w:name="_Toc370583328"/>
      <w:bookmarkEnd w:id="1212"/>
      <w:r w:rsidRPr="00895E3A">
        <w:t>Структура (Partners)</w:t>
      </w:r>
      <w:bookmarkEnd w:id="1213"/>
      <w:bookmarkEnd w:id="1214"/>
    </w:p>
    <w:tbl>
      <w:tblPr>
        <w:tblStyle w:val="TableGrid"/>
        <w:tblW w:w="9959" w:type="dxa"/>
        <w:tblLayout w:type="fixed"/>
        <w:tblLook w:val="04A0" w:firstRow="1" w:lastRow="0" w:firstColumn="1" w:lastColumn="0" w:noHBand="0" w:noVBand="1"/>
      </w:tblPr>
      <w:tblGrid>
        <w:gridCol w:w="2420"/>
        <w:gridCol w:w="5059"/>
        <w:gridCol w:w="1240"/>
        <w:gridCol w:w="1240"/>
      </w:tblGrid>
      <w:tr w:rsidR="000C5124" w:rsidRPr="00895E3A" w14:paraId="68FED075" w14:textId="77777777" w:rsidTr="008577BE">
        <w:tc>
          <w:tcPr>
            <w:tcW w:w="2420" w:type="dxa"/>
          </w:tcPr>
          <w:p w14:paraId="68FED071" w14:textId="77777777" w:rsidR="000C5124" w:rsidRPr="00895E3A" w:rsidRDefault="000C5124" w:rsidP="008577BE">
            <w:pPr>
              <w:rPr>
                <w:b/>
              </w:rPr>
            </w:pPr>
            <w:r w:rsidRPr="00895E3A">
              <w:rPr>
                <w:b/>
              </w:rPr>
              <w:t>Атрибут</w:t>
            </w:r>
          </w:p>
        </w:tc>
        <w:tc>
          <w:tcPr>
            <w:tcW w:w="5059" w:type="dxa"/>
          </w:tcPr>
          <w:p w14:paraId="68FED072" w14:textId="77777777" w:rsidR="000C5124" w:rsidRPr="00895E3A" w:rsidRDefault="000C5124" w:rsidP="008577BE">
            <w:pPr>
              <w:rPr>
                <w:b/>
              </w:rPr>
            </w:pPr>
            <w:r w:rsidRPr="00895E3A">
              <w:rPr>
                <w:b/>
              </w:rPr>
              <w:t>Описание</w:t>
            </w:r>
          </w:p>
        </w:tc>
        <w:tc>
          <w:tcPr>
            <w:tcW w:w="1240" w:type="dxa"/>
          </w:tcPr>
          <w:p w14:paraId="68FED073" w14:textId="77777777" w:rsidR="000C5124" w:rsidRPr="00895E3A" w:rsidRDefault="000C5124" w:rsidP="008577BE">
            <w:pPr>
              <w:rPr>
                <w:b/>
              </w:rPr>
            </w:pPr>
            <w:r w:rsidRPr="00895E3A">
              <w:rPr>
                <w:b/>
              </w:rPr>
              <w:t>Тип</w:t>
            </w:r>
          </w:p>
        </w:tc>
        <w:tc>
          <w:tcPr>
            <w:tcW w:w="1240" w:type="dxa"/>
          </w:tcPr>
          <w:p w14:paraId="68FED074" w14:textId="77777777" w:rsidR="000C5124" w:rsidRPr="00895E3A" w:rsidRDefault="000C5124" w:rsidP="008577BE">
            <w:pPr>
              <w:rPr>
                <w:b/>
              </w:rPr>
            </w:pPr>
            <w:r w:rsidRPr="00895E3A">
              <w:rPr>
                <w:b/>
              </w:rPr>
              <w:t>Обязательный?</w:t>
            </w:r>
          </w:p>
        </w:tc>
      </w:tr>
      <w:tr w:rsidR="000C5124" w:rsidRPr="00895E3A" w14:paraId="68FED07A" w14:textId="77777777" w:rsidTr="008577BE">
        <w:tc>
          <w:tcPr>
            <w:tcW w:w="2420" w:type="dxa"/>
          </w:tcPr>
          <w:p w14:paraId="68FED076" w14:textId="77777777" w:rsidR="000C5124" w:rsidRPr="00895E3A" w:rsidRDefault="000C5124" w:rsidP="008577BE">
            <w:r w:rsidRPr="00895E3A">
              <w:lastRenderedPageBreak/>
              <w:t>Идентификатор клиента (InsertedUserId)</w:t>
            </w:r>
          </w:p>
        </w:tc>
        <w:tc>
          <w:tcPr>
            <w:tcW w:w="5059" w:type="dxa"/>
          </w:tcPr>
          <w:p w14:paraId="68FED077" w14:textId="77777777" w:rsidR="000C5124" w:rsidRPr="00895E3A" w:rsidRDefault="000C5124" w:rsidP="008577BE">
            <w:r w:rsidRPr="00895E3A">
              <w:t>Уникальный идентификатор клиента, который добавил партнера в Partners.</w:t>
            </w:r>
          </w:p>
        </w:tc>
        <w:tc>
          <w:tcPr>
            <w:tcW w:w="1240" w:type="dxa"/>
          </w:tcPr>
          <w:p w14:paraId="68FED078" w14:textId="77777777" w:rsidR="000C5124" w:rsidRPr="00895E3A" w:rsidRDefault="000C5124" w:rsidP="008577BE">
            <w:r w:rsidRPr="00895E3A">
              <w:t>Nvarchar (64)</w:t>
            </w:r>
          </w:p>
        </w:tc>
        <w:tc>
          <w:tcPr>
            <w:tcW w:w="1240" w:type="dxa"/>
          </w:tcPr>
          <w:p w14:paraId="68FED079" w14:textId="77777777" w:rsidR="000C5124" w:rsidRPr="00895E3A" w:rsidRDefault="000C5124" w:rsidP="008577BE">
            <w:r w:rsidRPr="00895E3A">
              <w:t>Да</w:t>
            </w:r>
          </w:p>
        </w:tc>
      </w:tr>
      <w:tr w:rsidR="000C5124" w:rsidRPr="00895E3A" w14:paraId="68FED07F" w14:textId="77777777" w:rsidTr="008577BE">
        <w:tc>
          <w:tcPr>
            <w:tcW w:w="2420" w:type="dxa"/>
          </w:tcPr>
          <w:p w14:paraId="68FED07B" w14:textId="77777777" w:rsidR="000C5124" w:rsidRPr="00895E3A" w:rsidRDefault="000C5124" w:rsidP="008577BE">
            <w:r w:rsidRPr="00895E3A">
              <w:t>Идентификатор клиента (UpdatedUserId)</w:t>
            </w:r>
          </w:p>
        </w:tc>
        <w:tc>
          <w:tcPr>
            <w:tcW w:w="5059" w:type="dxa"/>
          </w:tcPr>
          <w:p w14:paraId="68FED07C" w14:textId="77777777" w:rsidR="000C5124" w:rsidRPr="00895E3A" w:rsidRDefault="000C5124" w:rsidP="008577BE">
            <w:r w:rsidRPr="00895E3A">
              <w:t>Уникальный идентификатор клиента, который обновил партнера в Partners.</w:t>
            </w:r>
          </w:p>
        </w:tc>
        <w:tc>
          <w:tcPr>
            <w:tcW w:w="1240" w:type="dxa"/>
          </w:tcPr>
          <w:p w14:paraId="68FED07D" w14:textId="77777777" w:rsidR="000C5124" w:rsidRPr="00895E3A" w:rsidRDefault="000C5124" w:rsidP="008577BE">
            <w:r w:rsidRPr="00895E3A">
              <w:t>Nvarchar (64)</w:t>
            </w:r>
          </w:p>
        </w:tc>
        <w:tc>
          <w:tcPr>
            <w:tcW w:w="1240" w:type="dxa"/>
          </w:tcPr>
          <w:p w14:paraId="68FED07E" w14:textId="77777777" w:rsidR="000C5124" w:rsidRPr="00895E3A" w:rsidRDefault="000C5124" w:rsidP="008577BE">
            <w:pPr>
              <w:rPr>
                <w:color w:val="FF0000"/>
              </w:rPr>
            </w:pPr>
            <w:r w:rsidRPr="00895E3A">
              <w:t>Нет</w:t>
            </w:r>
          </w:p>
        </w:tc>
      </w:tr>
      <w:tr w:rsidR="000C5124" w:rsidRPr="00895E3A" w14:paraId="68FED084" w14:textId="77777777" w:rsidTr="008577BE">
        <w:tc>
          <w:tcPr>
            <w:tcW w:w="2420" w:type="dxa"/>
          </w:tcPr>
          <w:p w14:paraId="68FED080" w14:textId="77777777" w:rsidR="000C5124" w:rsidRPr="00895E3A" w:rsidRDefault="000C5124" w:rsidP="008577BE">
            <w:r w:rsidRPr="00895E3A">
              <w:t>Имя (Name)</w:t>
            </w:r>
          </w:p>
        </w:tc>
        <w:tc>
          <w:tcPr>
            <w:tcW w:w="5059" w:type="dxa"/>
          </w:tcPr>
          <w:p w14:paraId="68FED081" w14:textId="77777777" w:rsidR="000C5124" w:rsidRPr="00895E3A" w:rsidRDefault="000C5124" w:rsidP="008577BE">
            <w:r w:rsidRPr="00895E3A">
              <w:t>Имя партнера</w:t>
            </w:r>
          </w:p>
        </w:tc>
        <w:tc>
          <w:tcPr>
            <w:tcW w:w="1240" w:type="dxa"/>
          </w:tcPr>
          <w:p w14:paraId="68FED082" w14:textId="77777777" w:rsidR="000C5124" w:rsidRPr="00895E3A" w:rsidRDefault="000C5124" w:rsidP="008577BE">
            <w:r w:rsidRPr="00895E3A">
              <w:t>Nvarchar (256)</w:t>
            </w:r>
          </w:p>
        </w:tc>
        <w:tc>
          <w:tcPr>
            <w:tcW w:w="1240" w:type="dxa"/>
          </w:tcPr>
          <w:p w14:paraId="68FED083" w14:textId="77777777" w:rsidR="000C5124" w:rsidRPr="00895E3A" w:rsidRDefault="000C5124" w:rsidP="008577BE">
            <w:r w:rsidRPr="00895E3A">
              <w:t>Да</w:t>
            </w:r>
          </w:p>
        </w:tc>
      </w:tr>
      <w:tr w:rsidR="000C5124" w:rsidRPr="00895E3A" w14:paraId="68FED08C" w14:textId="77777777" w:rsidTr="008577BE">
        <w:tc>
          <w:tcPr>
            <w:tcW w:w="2420" w:type="dxa"/>
          </w:tcPr>
          <w:p w14:paraId="68FED085" w14:textId="77777777" w:rsidR="000C5124" w:rsidRPr="00895E3A" w:rsidRDefault="000C5124" w:rsidP="008577BE">
            <w:r w:rsidRPr="00895E3A">
              <w:t>Тип партнёра (Type)</w:t>
            </w:r>
          </w:p>
        </w:tc>
        <w:tc>
          <w:tcPr>
            <w:tcW w:w="5059" w:type="dxa"/>
          </w:tcPr>
          <w:p w14:paraId="68FED086" w14:textId="77777777" w:rsidR="000C5124" w:rsidRPr="00895E3A" w:rsidRDefault="000C5124" w:rsidP="008577BE">
            <w:r w:rsidRPr="00895E3A">
              <w:t>0 – Онлайн партнёр (Online);</w:t>
            </w:r>
          </w:p>
          <w:p w14:paraId="68FED087" w14:textId="77777777" w:rsidR="000C5124" w:rsidRPr="00895E3A" w:rsidRDefault="000C5124" w:rsidP="008577BE">
            <w:r w:rsidRPr="00895E3A">
              <w:t>1 – Директ партнёр (Direct);</w:t>
            </w:r>
          </w:p>
          <w:p w14:paraId="68FED088" w14:textId="77777777" w:rsidR="000C5124" w:rsidRPr="00895E3A" w:rsidRDefault="000C5124" w:rsidP="008577BE">
            <w:r w:rsidRPr="00895E3A">
              <w:t>2 – Оффлайн партнёр (Offline).</w:t>
            </w:r>
          </w:p>
          <w:p w14:paraId="68FED089" w14:textId="77777777" w:rsidR="000C5124" w:rsidRPr="00895E3A" w:rsidRDefault="000C5124" w:rsidP="008577BE">
            <w:r w:rsidRPr="00895E3A">
              <w:t>0 – значение по умолчанию</w:t>
            </w:r>
          </w:p>
        </w:tc>
        <w:tc>
          <w:tcPr>
            <w:tcW w:w="1240" w:type="dxa"/>
          </w:tcPr>
          <w:p w14:paraId="68FED08A" w14:textId="77777777" w:rsidR="000C5124" w:rsidRPr="00895E3A" w:rsidRDefault="000C5124" w:rsidP="008577BE">
            <w:r w:rsidRPr="00895E3A">
              <w:t>Int</w:t>
            </w:r>
          </w:p>
        </w:tc>
        <w:tc>
          <w:tcPr>
            <w:tcW w:w="1240" w:type="dxa"/>
          </w:tcPr>
          <w:p w14:paraId="68FED08B" w14:textId="77777777" w:rsidR="000C5124" w:rsidRPr="00895E3A" w:rsidRDefault="000C5124" w:rsidP="008577BE">
            <w:r w:rsidRPr="00895E3A">
              <w:t>Да</w:t>
            </w:r>
          </w:p>
        </w:tc>
      </w:tr>
      <w:tr w:rsidR="000C5124" w:rsidRPr="00895E3A" w14:paraId="68FED093" w14:textId="77777777" w:rsidTr="008577BE">
        <w:tc>
          <w:tcPr>
            <w:tcW w:w="2420" w:type="dxa"/>
          </w:tcPr>
          <w:p w14:paraId="68FED08D" w14:textId="77777777" w:rsidR="000C5124" w:rsidRPr="00895E3A" w:rsidRDefault="000C5124" w:rsidP="008577BE">
            <w:r w:rsidRPr="00895E3A">
              <w:t>Статус (Status)</w:t>
            </w:r>
          </w:p>
        </w:tc>
        <w:tc>
          <w:tcPr>
            <w:tcW w:w="5059" w:type="dxa"/>
          </w:tcPr>
          <w:p w14:paraId="68FED08E" w14:textId="77777777" w:rsidR="000C5124" w:rsidRPr="00895E3A" w:rsidRDefault="000C5124" w:rsidP="008577BE">
            <w:r w:rsidRPr="00895E3A">
              <w:t>0 – Не активный (NotActive);</w:t>
            </w:r>
          </w:p>
          <w:p w14:paraId="68FED08F" w14:textId="77777777" w:rsidR="000C5124" w:rsidRPr="00895E3A" w:rsidRDefault="000C5124" w:rsidP="008577BE">
            <w:r w:rsidRPr="00895E3A">
              <w:t>1 – Активный (Active);</w:t>
            </w:r>
          </w:p>
          <w:p w14:paraId="68FED090" w14:textId="77777777" w:rsidR="000C5124" w:rsidRPr="00895E3A" w:rsidRDefault="000C5124" w:rsidP="008577BE">
            <w:r w:rsidRPr="00895E3A">
              <w:t>0 – значение по умолчанию</w:t>
            </w:r>
          </w:p>
        </w:tc>
        <w:tc>
          <w:tcPr>
            <w:tcW w:w="1240" w:type="dxa"/>
          </w:tcPr>
          <w:p w14:paraId="68FED091" w14:textId="77777777" w:rsidR="000C5124" w:rsidRPr="00895E3A" w:rsidRDefault="000C5124" w:rsidP="008577BE">
            <w:r w:rsidRPr="00895E3A">
              <w:t>Int</w:t>
            </w:r>
          </w:p>
        </w:tc>
        <w:tc>
          <w:tcPr>
            <w:tcW w:w="1240" w:type="dxa"/>
          </w:tcPr>
          <w:p w14:paraId="68FED092" w14:textId="77777777" w:rsidR="000C5124" w:rsidRPr="00895E3A" w:rsidRDefault="000C5124" w:rsidP="008577BE">
            <w:r w:rsidRPr="00895E3A">
              <w:t>Да</w:t>
            </w:r>
          </w:p>
        </w:tc>
      </w:tr>
      <w:tr w:rsidR="000C5124" w:rsidRPr="00895E3A" w14:paraId="68FED09B" w14:textId="77777777" w:rsidTr="008577BE">
        <w:tc>
          <w:tcPr>
            <w:tcW w:w="2420" w:type="dxa"/>
          </w:tcPr>
          <w:p w14:paraId="68FED094" w14:textId="77777777" w:rsidR="000C5124" w:rsidRPr="00895E3A" w:rsidRDefault="000C5124" w:rsidP="008577BE">
            <w:r w:rsidRPr="00895E3A">
              <w:t>Степень доверия (TrustLevel)</w:t>
            </w:r>
          </w:p>
        </w:tc>
        <w:tc>
          <w:tcPr>
            <w:tcW w:w="5059" w:type="dxa"/>
          </w:tcPr>
          <w:p w14:paraId="68FED095" w14:textId="77777777" w:rsidR="000C5124" w:rsidRPr="00895E3A" w:rsidRDefault="000C5124" w:rsidP="008577BE">
            <w:r w:rsidRPr="00895E3A">
              <w:t>2 – Высокая (Hight);</w:t>
            </w:r>
          </w:p>
          <w:p w14:paraId="68FED096" w14:textId="77777777" w:rsidR="000C5124" w:rsidRPr="00895E3A" w:rsidRDefault="000C5124" w:rsidP="008577BE">
            <w:r w:rsidRPr="00895E3A">
              <w:t>1 – Средняя (Middle);</w:t>
            </w:r>
          </w:p>
          <w:p w14:paraId="68FED097" w14:textId="77777777" w:rsidR="000C5124" w:rsidRPr="00895E3A" w:rsidRDefault="000C5124" w:rsidP="008577BE">
            <w:r w:rsidRPr="00895E3A">
              <w:t>0 – Низкая (Low);</w:t>
            </w:r>
          </w:p>
          <w:p w14:paraId="68FED098" w14:textId="77777777" w:rsidR="000C5124" w:rsidRPr="00895E3A" w:rsidRDefault="000C5124" w:rsidP="008577BE">
            <w:r w:rsidRPr="00895E3A">
              <w:t>0 – значение по умолчанию</w:t>
            </w:r>
          </w:p>
        </w:tc>
        <w:tc>
          <w:tcPr>
            <w:tcW w:w="1240" w:type="dxa"/>
          </w:tcPr>
          <w:p w14:paraId="68FED099" w14:textId="77777777" w:rsidR="000C5124" w:rsidRPr="00895E3A" w:rsidRDefault="000C5124" w:rsidP="008577BE">
            <w:r w:rsidRPr="00895E3A">
              <w:t>Int</w:t>
            </w:r>
          </w:p>
        </w:tc>
        <w:tc>
          <w:tcPr>
            <w:tcW w:w="1240" w:type="dxa"/>
          </w:tcPr>
          <w:p w14:paraId="68FED09A" w14:textId="77777777" w:rsidR="000C5124" w:rsidRPr="00895E3A" w:rsidRDefault="000C5124" w:rsidP="008577BE">
            <w:r w:rsidRPr="00895E3A">
              <w:t>Да</w:t>
            </w:r>
          </w:p>
        </w:tc>
      </w:tr>
      <w:tr w:rsidR="000C5124" w:rsidRPr="00895E3A" w14:paraId="68FED0A0" w14:textId="77777777" w:rsidTr="008577BE">
        <w:tc>
          <w:tcPr>
            <w:tcW w:w="2420" w:type="dxa"/>
          </w:tcPr>
          <w:p w14:paraId="68FED09C" w14:textId="77777777" w:rsidR="000C5124" w:rsidRPr="00895E3A" w:rsidRDefault="000C5124" w:rsidP="008577BE">
            <w:r w:rsidRPr="00895E3A">
              <w:t>Описание (Description)</w:t>
            </w:r>
          </w:p>
        </w:tc>
        <w:tc>
          <w:tcPr>
            <w:tcW w:w="5059" w:type="dxa"/>
          </w:tcPr>
          <w:p w14:paraId="68FED09D" w14:textId="77777777" w:rsidR="000C5124" w:rsidRPr="00895E3A" w:rsidRDefault="000C5124" w:rsidP="008577BE">
            <w:r w:rsidRPr="00895E3A">
              <w:t>Описание партнера</w:t>
            </w:r>
          </w:p>
        </w:tc>
        <w:tc>
          <w:tcPr>
            <w:tcW w:w="1240" w:type="dxa"/>
          </w:tcPr>
          <w:p w14:paraId="68FED09E" w14:textId="77777777" w:rsidR="000C5124" w:rsidRPr="00895E3A" w:rsidRDefault="000C5124" w:rsidP="008577BE">
            <w:r w:rsidRPr="00895E3A">
              <w:t>Nvarchar (256)</w:t>
            </w:r>
          </w:p>
        </w:tc>
        <w:tc>
          <w:tcPr>
            <w:tcW w:w="1240" w:type="dxa"/>
          </w:tcPr>
          <w:p w14:paraId="68FED09F" w14:textId="77777777" w:rsidR="000C5124" w:rsidRPr="00895E3A" w:rsidRDefault="000C5124" w:rsidP="008577BE">
            <w:r w:rsidRPr="00895E3A">
              <w:t>Нет</w:t>
            </w:r>
          </w:p>
        </w:tc>
      </w:tr>
      <w:tr w:rsidR="000C5124" w:rsidRPr="00895E3A" w14:paraId="68FED0A5" w14:textId="77777777" w:rsidTr="008577BE">
        <w:tc>
          <w:tcPr>
            <w:tcW w:w="2420" w:type="dxa"/>
          </w:tcPr>
          <w:p w14:paraId="68FED0A1" w14:textId="77777777" w:rsidR="000C5124" w:rsidRPr="00895E3A" w:rsidRDefault="000C5124" w:rsidP="008577BE">
            <w:r w:rsidRPr="00895E3A">
              <w:t>Дата и время создания записи (InsertedDate)</w:t>
            </w:r>
          </w:p>
        </w:tc>
        <w:tc>
          <w:tcPr>
            <w:tcW w:w="5059" w:type="dxa"/>
          </w:tcPr>
          <w:p w14:paraId="68FED0A2" w14:textId="77777777" w:rsidR="000C5124" w:rsidRPr="00895E3A" w:rsidRDefault="000C5124" w:rsidP="008577BE">
            <w:bookmarkStart w:id="1215" w:name="OLE_LINK41"/>
            <w:bookmarkStart w:id="1216" w:name="OLE_LINK42"/>
            <w:r w:rsidRPr="00895E3A">
              <w:t>Дата и время добавления партнера в Partners</w:t>
            </w:r>
            <w:bookmarkEnd w:id="1215"/>
            <w:bookmarkEnd w:id="1216"/>
            <w:r w:rsidRPr="00895E3A">
              <w:t>.</w:t>
            </w:r>
          </w:p>
        </w:tc>
        <w:tc>
          <w:tcPr>
            <w:tcW w:w="1240" w:type="dxa"/>
          </w:tcPr>
          <w:p w14:paraId="68FED0A3" w14:textId="77777777" w:rsidR="000C5124" w:rsidRPr="00895E3A" w:rsidRDefault="000C5124" w:rsidP="008577BE">
            <w:r w:rsidRPr="00895E3A">
              <w:t>Datetime</w:t>
            </w:r>
          </w:p>
        </w:tc>
        <w:tc>
          <w:tcPr>
            <w:tcW w:w="1240" w:type="dxa"/>
          </w:tcPr>
          <w:p w14:paraId="68FED0A4" w14:textId="77777777" w:rsidR="000C5124" w:rsidRPr="00895E3A" w:rsidRDefault="000C5124" w:rsidP="008577BE">
            <w:r w:rsidRPr="00895E3A">
              <w:t>Да</w:t>
            </w:r>
          </w:p>
        </w:tc>
      </w:tr>
      <w:tr w:rsidR="000C5124" w:rsidRPr="00895E3A" w14:paraId="68FED0AA" w14:textId="77777777" w:rsidTr="008577BE">
        <w:tc>
          <w:tcPr>
            <w:tcW w:w="2420" w:type="dxa"/>
          </w:tcPr>
          <w:p w14:paraId="68FED0A6" w14:textId="77777777" w:rsidR="000C5124" w:rsidRPr="00895E3A" w:rsidRDefault="000C5124" w:rsidP="008577BE">
            <w:r w:rsidRPr="00895E3A">
              <w:t>Дата и время обновления записи (UpdatedDate)</w:t>
            </w:r>
          </w:p>
        </w:tc>
        <w:tc>
          <w:tcPr>
            <w:tcW w:w="5059" w:type="dxa"/>
          </w:tcPr>
          <w:p w14:paraId="68FED0A7" w14:textId="77777777" w:rsidR="000C5124" w:rsidRPr="00895E3A" w:rsidRDefault="000C5124" w:rsidP="008577BE">
            <w:r w:rsidRPr="00895E3A">
              <w:t>Дата и время добавления партнера в Partners.</w:t>
            </w:r>
          </w:p>
        </w:tc>
        <w:tc>
          <w:tcPr>
            <w:tcW w:w="1240" w:type="dxa"/>
          </w:tcPr>
          <w:p w14:paraId="68FED0A8" w14:textId="77777777" w:rsidR="000C5124" w:rsidRPr="00895E3A" w:rsidRDefault="000C5124" w:rsidP="008577BE">
            <w:r w:rsidRPr="00895E3A">
              <w:t>Datetime</w:t>
            </w:r>
          </w:p>
        </w:tc>
        <w:tc>
          <w:tcPr>
            <w:tcW w:w="1240" w:type="dxa"/>
          </w:tcPr>
          <w:p w14:paraId="68FED0A9" w14:textId="77777777" w:rsidR="000C5124" w:rsidRPr="00895E3A" w:rsidRDefault="000C5124" w:rsidP="008577BE">
            <w:r w:rsidRPr="00895E3A">
              <w:t>Нет</w:t>
            </w:r>
          </w:p>
        </w:tc>
      </w:tr>
      <w:tr w:rsidR="004F2ACA" w:rsidRPr="00895E3A" w14:paraId="68FED0AF" w14:textId="77777777" w:rsidTr="008577BE">
        <w:tc>
          <w:tcPr>
            <w:tcW w:w="2420" w:type="dxa"/>
          </w:tcPr>
          <w:p w14:paraId="68FED0AB" w14:textId="77777777" w:rsidR="004F2ACA" w:rsidRPr="00895E3A" w:rsidRDefault="004F2ACA" w:rsidP="004F2ACA">
            <w:r w:rsidRPr="00895E3A">
              <w:t>Идентификатор курьера (</w:t>
            </w:r>
            <w:r w:rsidRPr="00895E3A">
              <w:rPr>
                <w:rFonts w:ascii="Consolas" w:hAnsi="Consolas" w:cs="Consolas"/>
                <w:color w:val="000000"/>
                <w:sz w:val="19"/>
                <w:szCs w:val="19"/>
                <w:highlight w:val="white"/>
              </w:rPr>
              <w:t>CarrierId</w:t>
            </w:r>
            <w:r w:rsidRPr="00895E3A">
              <w:t>)</w:t>
            </w:r>
          </w:p>
        </w:tc>
        <w:tc>
          <w:tcPr>
            <w:tcW w:w="5059" w:type="dxa"/>
          </w:tcPr>
          <w:p w14:paraId="68FED0AC" w14:textId="77777777" w:rsidR="004F2ACA" w:rsidRPr="00895E3A" w:rsidRDefault="004F2ACA" w:rsidP="004F2ACA">
            <w:r w:rsidRPr="00895E3A">
              <w:t>Идентификатор курьера</w:t>
            </w:r>
          </w:p>
        </w:tc>
        <w:tc>
          <w:tcPr>
            <w:tcW w:w="1240" w:type="dxa"/>
          </w:tcPr>
          <w:p w14:paraId="68FED0AD" w14:textId="77777777" w:rsidR="004F2ACA" w:rsidRPr="00895E3A" w:rsidRDefault="004F2ACA" w:rsidP="008577BE">
            <w:r w:rsidRPr="00895E3A">
              <w:t>Int</w:t>
            </w:r>
          </w:p>
        </w:tc>
        <w:tc>
          <w:tcPr>
            <w:tcW w:w="1240" w:type="dxa"/>
          </w:tcPr>
          <w:p w14:paraId="68FED0AE" w14:textId="77777777" w:rsidR="004F2ACA" w:rsidRPr="00895E3A" w:rsidRDefault="004F2ACA" w:rsidP="008577BE">
            <w:r w:rsidRPr="00895E3A">
              <w:t>Нет</w:t>
            </w:r>
          </w:p>
        </w:tc>
      </w:tr>
      <w:tr w:rsidR="00EE5F67" w:rsidRPr="00895E3A" w14:paraId="68FED0B4" w14:textId="77777777" w:rsidTr="008577BE">
        <w:tc>
          <w:tcPr>
            <w:tcW w:w="2420" w:type="dxa"/>
          </w:tcPr>
          <w:p w14:paraId="68FED0B0" w14:textId="77777777" w:rsidR="00EE5F67" w:rsidRPr="00895E3A" w:rsidRDefault="00EE5F67" w:rsidP="004F2ACA">
            <w:r w:rsidRPr="00895E3A">
              <w:t xml:space="preserve">Получатели отчетов </w:t>
            </w:r>
            <w:r w:rsidRPr="00895E3A">
              <w:lastRenderedPageBreak/>
              <w:t>(ReportRecipients)</w:t>
            </w:r>
          </w:p>
        </w:tc>
        <w:tc>
          <w:tcPr>
            <w:tcW w:w="5059" w:type="dxa"/>
          </w:tcPr>
          <w:p w14:paraId="68FED0B1" w14:textId="77777777" w:rsidR="00EE5F67" w:rsidRPr="00895E3A" w:rsidRDefault="00EE5F67" w:rsidP="004F2ACA">
            <w:r w:rsidRPr="00895E3A">
              <w:lastRenderedPageBreak/>
              <w:t xml:space="preserve">Список e-mail адресов </w:t>
            </w:r>
            <w:proofErr w:type="gramStart"/>
            <w:r w:rsidRPr="00895E3A">
              <w:t>через</w:t>
            </w:r>
            <w:proofErr w:type="gramEnd"/>
            <w:r w:rsidRPr="00895E3A">
              <w:t xml:space="preserve"> ";", </w:t>
            </w:r>
            <w:proofErr w:type="gramStart"/>
            <w:r w:rsidRPr="00895E3A">
              <w:t>на</w:t>
            </w:r>
            <w:proofErr w:type="gramEnd"/>
            <w:r w:rsidRPr="00895E3A">
              <w:t xml:space="preserve"> которые </w:t>
            </w:r>
            <w:r w:rsidRPr="00895E3A">
              <w:lastRenderedPageBreak/>
              <w:t>отправляются отчеты импорта</w:t>
            </w:r>
          </w:p>
        </w:tc>
        <w:tc>
          <w:tcPr>
            <w:tcW w:w="1240" w:type="dxa"/>
          </w:tcPr>
          <w:p w14:paraId="68FED0B2" w14:textId="77777777" w:rsidR="00EE5F67" w:rsidRPr="00895E3A" w:rsidRDefault="00EE5F67" w:rsidP="008577BE">
            <w:r w:rsidRPr="00895E3A">
              <w:lastRenderedPageBreak/>
              <w:t>Nvarchar(</w:t>
            </w:r>
            <w:r w:rsidRPr="00895E3A">
              <w:lastRenderedPageBreak/>
              <w:t>max)</w:t>
            </w:r>
          </w:p>
        </w:tc>
        <w:tc>
          <w:tcPr>
            <w:tcW w:w="1240" w:type="dxa"/>
          </w:tcPr>
          <w:p w14:paraId="68FED0B3" w14:textId="77777777" w:rsidR="00EE5F67" w:rsidRPr="00895E3A" w:rsidRDefault="00EE5F67" w:rsidP="008577BE">
            <w:r w:rsidRPr="00895E3A">
              <w:lastRenderedPageBreak/>
              <w:t>Нет</w:t>
            </w:r>
          </w:p>
        </w:tc>
      </w:tr>
      <w:tr w:rsidR="00446568" w:rsidRPr="00895E3A" w14:paraId="68FED0B9" w14:textId="77777777" w:rsidTr="008577BE">
        <w:tc>
          <w:tcPr>
            <w:tcW w:w="2420" w:type="dxa"/>
          </w:tcPr>
          <w:p w14:paraId="68FED0B5" w14:textId="77777777" w:rsidR="00446568" w:rsidRPr="00895E3A" w:rsidRDefault="00446568" w:rsidP="004A6FBA">
            <w:r w:rsidRPr="00895E3A">
              <w:lastRenderedPageBreak/>
              <w:t>Идентификатор etl-пакета (ImportDeliveryRatesEtlPackageId)</w:t>
            </w:r>
          </w:p>
        </w:tc>
        <w:tc>
          <w:tcPr>
            <w:tcW w:w="5059" w:type="dxa"/>
          </w:tcPr>
          <w:p w14:paraId="68FED0B6" w14:textId="77777777" w:rsidR="00446568" w:rsidRPr="00895E3A" w:rsidRDefault="00446568" w:rsidP="004F2ACA">
            <w:r w:rsidRPr="00895E3A">
              <w:t>Идентификатор etl-пакета для импорта списка тарифов доставки</w:t>
            </w:r>
          </w:p>
        </w:tc>
        <w:tc>
          <w:tcPr>
            <w:tcW w:w="1240" w:type="dxa"/>
          </w:tcPr>
          <w:p w14:paraId="68FED0B7" w14:textId="77777777" w:rsidR="00446568" w:rsidRPr="00895E3A" w:rsidRDefault="00446568" w:rsidP="008577BE">
            <w:r w:rsidRPr="00895E3A">
              <w:t>uniqueidentifier</w:t>
            </w:r>
          </w:p>
        </w:tc>
        <w:tc>
          <w:tcPr>
            <w:tcW w:w="1240" w:type="dxa"/>
          </w:tcPr>
          <w:p w14:paraId="68FED0B8" w14:textId="77777777" w:rsidR="00446568" w:rsidRPr="00895E3A" w:rsidRDefault="00446568" w:rsidP="008577BE">
            <w:r w:rsidRPr="00895E3A">
              <w:t>Нет</w:t>
            </w:r>
          </w:p>
        </w:tc>
      </w:tr>
    </w:tbl>
    <w:p w14:paraId="68FED0BA" w14:textId="77777777" w:rsidR="000C5124" w:rsidRPr="00895E3A" w:rsidRDefault="000C5124" w:rsidP="00E31AB0">
      <w:pPr>
        <w:pStyle w:val="Heading4"/>
        <w:numPr>
          <w:ilvl w:val="3"/>
          <w:numId w:val="62"/>
        </w:numPr>
      </w:pPr>
      <w:bookmarkStart w:id="1217" w:name="_Версионирование"/>
      <w:bookmarkStart w:id="1218" w:name="_Toc353437537"/>
      <w:bookmarkStart w:id="1219" w:name="_Toc370583329"/>
      <w:bookmarkEnd w:id="1217"/>
      <w:r w:rsidRPr="00895E3A">
        <w:t>Версионирование</w:t>
      </w:r>
      <w:bookmarkEnd w:id="1218"/>
      <w:bookmarkEnd w:id="1219"/>
    </w:p>
    <w:p w14:paraId="68FED0BB" w14:textId="77777777" w:rsidR="000C5124" w:rsidRPr="00895E3A" w:rsidRDefault="000C5124" w:rsidP="000C5124">
      <w:r w:rsidRPr="00895E3A">
        <w:t>Отсутствует</w:t>
      </w:r>
    </w:p>
    <w:p w14:paraId="3B1385A0" w14:textId="77777777" w:rsidR="003B4CFA" w:rsidRPr="00895E3A" w:rsidRDefault="003B4CFA" w:rsidP="003B4CFA">
      <w:pPr>
        <w:keepNext/>
        <w:numPr>
          <w:ilvl w:val="2"/>
          <w:numId w:val="13"/>
        </w:numPr>
        <w:spacing w:before="200"/>
        <w:outlineLvl w:val="2"/>
        <w:rPr>
          <w:bCs/>
          <w:color w:val="000000"/>
          <w:sz w:val="28"/>
        </w:rPr>
      </w:pPr>
      <w:bookmarkStart w:id="1220" w:name="РеестрЗадачИмпортаКаталогов"/>
      <w:bookmarkStart w:id="1221" w:name="_Toc370583330"/>
      <w:r w:rsidRPr="00895E3A">
        <w:rPr>
          <w:bCs/>
          <w:color w:val="000000"/>
          <w:sz w:val="28"/>
        </w:rPr>
        <w:t>Реестр задач импорта каталогов партнеров</w:t>
      </w:r>
      <w:bookmarkEnd w:id="1221"/>
    </w:p>
    <w:p w14:paraId="76FA2FC0" w14:textId="77777777" w:rsidR="003B4CFA" w:rsidRPr="00895E3A" w:rsidRDefault="003B4CFA" w:rsidP="003B4CFA">
      <w:pPr>
        <w:keepNext/>
        <w:numPr>
          <w:ilvl w:val="3"/>
          <w:numId w:val="13"/>
        </w:numPr>
        <w:spacing w:before="200"/>
        <w:outlineLvl w:val="3"/>
        <w:rPr>
          <w:bCs/>
          <w:iCs/>
          <w:sz w:val="24"/>
        </w:rPr>
      </w:pPr>
      <w:bookmarkStart w:id="1222" w:name="_Toc370583331"/>
      <w:r w:rsidRPr="00895E3A">
        <w:rPr>
          <w:bCs/>
          <w:iCs/>
          <w:sz w:val="24"/>
        </w:rPr>
        <w:t>Определение</w:t>
      </w:r>
      <w:bookmarkEnd w:id="1222"/>
    </w:p>
    <w:p w14:paraId="7706D6C7" w14:textId="77777777" w:rsidR="003B4CFA" w:rsidRPr="00895E3A" w:rsidRDefault="003B4CFA" w:rsidP="003B4CFA">
      <w:r w:rsidRPr="00895E3A">
        <w:t>Реестр содержит информацию о задачах импорта каталогов партнера.</w:t>
      </w:r>
    </w:p>
    <w:p w14:paraId="5C6A7E36" w14:textId="77777777" w:rsidR="003B4CFA" w:rsidRPr="00895E3A" w:rsidRDefault="003B4CFA" w:rsidP="003B4CFA">
      <w:pPr>
        <w:keepNext/>
        <w:numPr>
          <w:ilvl w:val="3"/>
          <w:numId w:val="13"/>
        </w:numPr>
        <w:spacing w:before="200"/>
        <w:outlineLvl w:val="3"/>
        <w:rPr>
          <w:bCs/>
          <w:iCs/>
          <w:sz w:val="24"/>
        </w:rPr>
      </w:pPr>
      <w:bookmarkStart w:id="1223" w:name="_Toc370583332"/>
      <w:r w:rsidRPr="00895E3A">
        <w:rPr>
          <w:bCs/>
          <w:iCs/>
          <w:sz w:val="24"/>
        </w:rPr>
        <w:t>Допустимые операции</w:t>
      </w:r>
      <w:bookmarkEnd w:id="1223"/>
    </w:p>
    <w:p w14:paraId="7C78C970" w14:textId="77777777" w:rsidR="003B4CFA" w:rsidRPr="00895E3A" w:rsidRDefault="003B4CFA" w:rsidP="003B4CFA">
      <w:r w:rsidRPr="00895E3A">
        <w:t>Допустимые операции с корзиной:</w:t>
      </w:r>
    </w:p>
    <w:p w14:paraId="40D4B623" w14:textId="77777777" w:rsidR="003B4CFA" w:rsidRPr="00895E3A" w:rsidRDefault="003B4CFA" w:rsidP="003B4CFA">
      <w:pPr>
        <w:numPr>
          <w:ilvl w:val="0"/>
          <w:numId w:val="67"/>
        </w:numPr>
      </w:pPr>
      <w:r w:rsidRPr="00895E3A">
        <w:t>чтение записей;</w:t>
      </w:r>
    </w:p>
    <w:p w14:paraId="3B5C3EA6" w14:textId="77777777" w:rsidR="003B4CFA" w:rsidRPr="00895E3A" w:rsidRDefault="003B4CFA" w:rsidP="003B4CFA">
      <w:pPr>
        <w:numPr>
          <w:ilvl w:val="0"/>
          <w:numId w:val="67"/>
        </w:numPr>
      </w:pPr>
      <w:r w:rsidRPr="00895E3A">
        <w:t>добавление записей.</w:t>
      </w:r>
    </w:p>
    <w:p w14:paraId="5CDC294A" w14:textId="77777777" w:rsidR="003B4CFA" w:rsidRPr="00895E3A" w:rsidRDefault="003B4CFA" w:rsidP="003B4CFA">
      <w:r w:rsidRPr="00895E3A">
        <w:t>Любые другие операции не допустимы.</w:t>
      </w:r>
    </w:p>
    <w:p w14:paraId="0528E490" w14:textId="77777777" w:rsidR="003B4CFA" w:rsidRPr="00895E3A" w:rsidRDefault="003B4CFA" w:rsidP="003B4CFA">
      <w:pPr>
        <w:keepNext/>
        <w:numPr>
          <w:ilvl w:val="3"/>
          <w:numId w:val="13"/>
        </w:numPr>
        <w:spacing w:before="200"/>
        <w:outlineLvl w:val="3"/>
        <w:rPr>
          <w:bCs/>
          <w:iCs/>
          <w:sz w:val="24"/>
        </w:rPr>
      </w:pPr>
      <w:bookmarkStart w:id="1224" w:name="_Toc370583333"/>
      <w:r w:rsidRPr="00895E3A">
        <w:rPr>
          <w:bCs/>
          <w:iCs/>
          <w:sz w:val="24"/>
        </w:rPr>
        <w:t>Структура (ProductImportTask)</w:t>
      </w:r>
      <w:bookmarkEnd w:id="1224"/>
    </w:p>
    <w:tbl>
      <w:tblPr>
        <w:tblStyle w:val="4"/>
        <w:tblW w:w="0" w:type="auto"/>
        <w:tblLayout w:type="fixed"/>
        <w:tblLook w:val="04A0" w:firstRow="1" w:lastRow="0" w:firstColumn="1" w:lastColumn="0" w:noHBand="0" w:noVBand="1"/>
      </w:tblPr>
      <w:tblGrid>
        <w:gridCol w:w="2420"/>
        <w:gridCol w:w="4918"/>
        <w:gridCol w:w="1240"/>
        <w:gridCol w:w="1240"/>
      </w:tblGrid>
      <w:tr w:rsidR="003B4CFA" w:rsidRPr="00895E3A" w14:paraId="5CF36CBF" w14:textId="77777777" w:rsidTr="00A24F53">
        <w:tc>
          <w:tcPr>
            <w:tcW w:w="2420" w:type="dxa"/>
          </w:tcPr>
          <w:p w14:paraId="0CD51247" w14:textId="77777777" w:rsidR="003B4CFA" w:rsidRPr="00895E3A" w:rsidRDefault="003B4CFA" w:rsidP="00A24F53">
            <w:pPr>
              <w:rPr>
                <w:b/>
              </w:rPr>
            </w:pPr>
            <w:r w:rsidRPr="00895E3A">
              <w:rPr>
                <w:b/>
              </w:rPr>
              <w:t>Атрибут</w:t>
            </w:r>
          </w:p>
        </w:tc>
        <w:tc>
          <w:tcPr>
            <w:tcW w:w="4918" w:type="dxa"/>
          </w:tcPr>
          <w:p w14:paraId="652AD67A" w14:textId="77777777" w:rsidR="003B4CFA" w:rsidRPr="00895E3A" w:rsidRDefault="003B4CFA" w:rsidP="00A24F53">
            <w:pPr>
              <w:rPr>
                <w:b/>
              </w:rPr>
            </w:pPr>
            <w:r w:rsidRPr="00895E3A">
              <w:rPr>
                <w:b/>
              </w:rPr>
              <w:t>Описание</w:t>
            </w:r>
          </w:p>
        </w:tc>
        <w:tc>
          <w:tcPr>
            <w:tcW w:w="1240" w:type="dxa"/>
          </w:tcPr>
          <w:p w14:paraId="3772F85D" w14:textId="77777777" w:rsidR="003B4CFA" w:rsidRPr="00895E3A" w:rsidRDefault="003B4CFA" w:rsidP="00A24F53">
            <w:pPr>
              <w:rPr>
                <w:b/>
              </w:rPr>
            </w:pPr>
            <w:r w:rsidRPr="00895E3A">
              <w:rPr>
                <w:b/>
              </w:rPr>
              <w:t>Тип</w:t>
            </w:r>
          </w:p>
        </w:tc>
        <w:tc>
          <w:tcPr>
            <w:tcW w:w="1240" w:type="dxa"/>
          </w:tcPr>
          <w:p w14:paraId="50AECCCB" w14:textId="77777777" w:rsidR="003B4CFA" w:rsidRPr="00895E3A" w:rsidRDefault="003B4CFA" w:rsidP="00A24F53">
            <w:pPr>
              <w:rPr>
                <w:b/>
              </w:rPr>
            </w:pPr>
            <w:r w:rsidRPr="00895E3A">
              <w:rPr>
                <w:b/>
              </w:rPr>
              <w:t>Обязательный?</w:t>
            </w:r>
          </w:p>
        </w:tc>
      </w:tr>
      <w:tr w:rsidR="003B4CFA" w:rsidRPr="00895E3A" w14:paraId="358DF1E3" w14:textId="77777777" w:rsidTr="00A24F53">
        <w:tc>
          <w:tcPr>
            <w:tcW w:w="2420" w:type="dxa"/>
          </w:tcPr>
          <w:p w14:paraId="019FD5E6" w14:textId="77777777" w:rsidR="003B4CFA" w:rsidRPr="00895E3A" w:rsidRDefault="003B4CFA" w:rsidP="00A24F53">
            <w:r w:rsidRPr="00895E3A">
              <w:t>Идентификатор задачи (Id)</w:t>
            </w:r>
          </w:p>
        </w:tc>
        <w:tc>
          <w:tcPr>
            <w:tcW w:w="4918" w:type="dxa"/>
          </w:tcPr>
          <w:p w14:paraId="6BDD8B5B" w14:textId="77777777" w:rsidR="003B4CFA" w:rsidRPr="00895E3A" w:rsidRDefault="003B4CFA" w:rsidP="00A24F53">
            <w:r w:rsidRPr="00895E3A">
              <w:t>Уникальный идентификатор задачи</w:t>
            </w:r>
          </w:p>
        </w:tc>
        <w:tc>
          <w:tcPr>
            <w:tcW w:w="1240" w:type="dxa"/>
          </w:tcPr>
          <w:p w14:paraId="2D3801BF" w14:textId="77777777" w:rsidR="003B4CFA" w:rsidRPr="00895E3A" w:rsidRDefault="003B4CFA" w:rsidP="00A24F53">
            <w:r w:rsidRPr="00895E3A">
              <w:t>Int</w:t>
            </w:r>
          </w:p>
        </w:tc>
        <w:tc>
          <w:tcPr>
            <w:tcW w:w="1240" w:type="dxa"/>
          </w:tcPr>
          <w:p w14:paraId="58A7B9C0" w14:textId="77777777" w:rsidR="003B4CFA" w:rsidRPr="00895E3A" w:rsidRDefault="003B4CFA" w:rsidP="00A24F53">
            <w:r w:rsidRPr="00895E3A">
              <w:t>Да</w:t>
            </w:r>
          </w:p>
        </w:tc>
      </w:tr>
      <w:tr w:rsidR="003B4CFA" w:rsidRPr="00895E3A" w14:paraId="039AD938" w14:textId="77777777" w:rsidTr="00A24F53">
        <w:tc>
          <w:tcPr>
            <w:tcW w:w="2420" w:type="dxa"/>
          </w:tcPr>
          <w:p w14:paraId="218563F7" w14:textId="77777777" w:rsidR="003B4CFA" w:rsidRPr="00895E3A" w:rsidRDefault="003B4CFA" w:rsidP="00A24F53">
            <w:r w:rsidRPr="00895E3A">
              <w:t>Дата начала обработки задачи (StartDateTime)</w:t>
            </w:r>
          </w:p>
        </w:tc>
        <w:tc>
          <w:tcPr>
            <w:tcW w:w="4918" w:type="dxa"/>
          </w:tcPr>
          <w:p w14:paraId="1558ADAF" w14:textId="77777777" w:rsidR="003B4CFA" w:rsidRPr="00895E3A" w:rsidRDefault="003B4CFA" w:rsidP="00A24F53">
            <w:r w:rsidRPr="00895E3A">
              <w:t>Дата начала обработки задачи. Обязательно заполняется если задача не в статусе 0 (Waiting)</w:t>
            </w:r>
          </w:p>
        </w:tc>
        <w:tc>
          <w:tcPr>
            <w:tcW w:w="1240" w:type="dxa"/>
          </w:tcPr>
          <w:p w14:paraId="060BD9D6" w14:textId="77777777" w:rsidR="003B4CFA" w:rsidRPr="00895E3A" w:rsidRDefault="003B4CFA" w:rsidP="00A24F53">
            <w:r w:rsidRPr="00895E3A">
              <w:t>Datetime</w:t>
            </w:r>
          </w:p>
        </w:tc>
        <w:tc>
          <w:tcPr>
            <w:tcW w:w="1240" w:type="dxa"/>
          </w:tcPr>
          <w:p w14:paraId="0FB09041" w14:textId="77777777" w:rsidR="003B4CFA" w:rsidRPr="00895E3A" w:rsidRDefault="003B4CFA" w:rsidP="00A24F53">
            <w:r w:rsidRPr="00895E3A">
              <w:t>Нет</w:t>
            </w:r>
          </w:p>
        </w:tc>
      </w:tr>
      <w:tr w:rsidR="003B4CFA" w:rsidRPr="00895E3A" w14:paraId="7EAFC32B" w14:textId="77777777" w:rsidTr="00A24F53">
        <w:tc>
          <w:tcPr>
            <w:tcW w:w="2420" w:type="dxa"/>
          </w:tcPr>
          <w:p w14:paraId="668BF762" w14:textId="77777777" w:rsidR="003B4CFA" w:rsidRPr="00895E3A" w:rsidRDefault="003B4CFA" w:rsidP="00A24F53">
            <w:r w:rsidRPr="00895E3A">
              <w:t>Дата окончания обработки задачи (EndDateTime)</w:t>
            </w:r>
          </w:p>
        </w:tc>
        <w:tc>
          <w:tcPr>
            <w:tcW w:w="4918" w:type="dxa"/>
          </w:tcPr>
          <w:p w14:paraId="229E53BA" w14:textId="77777777" w:rsidR="003B4CFA" w:rsidRPr="00895E3A" w:rsidRDefault="003B4CFA" w:rsidP="00A24F53">
            <w:r w:rsidRPr="00895E3A">
              <w:t>Дата начала обработки задачи. Обязательно заполняется если задача в финальном статусе: 3 (Completed), 4 (Canceled), 5 (Error).</w:t>
            </w:r>
          </w:p>
        </w:tc>
        <w:tc>
          <w:tcPr>
            <w:tcW w:w="1240" w:type="dxa"/>
          </w:tcPr>
          <w:p w14:paraId="2EFEDA57" w14:textId="77777777" w:rsidR="003B4CFA" w:rsidRPr="00895E3A" w:rsidRDefault="003B4CFA" w:rsidP="00A24F53">
            <w:r w:rsidRPr="00895E3A">
              <w:t>Datetime</w:t>
            </w:r>
          </w:p>
        </w:tc>
        <w:tc>
          <w:tcPr>
            <w:tcW w:w="1240" w:type="dxa"/>
          </w:tcPr>
          <w:p w14:paraId="020B184C" w14:textId="77777777" w:rsidR="003B4CFA" w:rsidRPr="00895E3A" w:rsidRDefault="003B4CFA" w:rsidP="00A24F53">
            <w:r w:rsidRPr="00895E3A">
              <w:t>Нет</w:t>
            </w:r>
          </w:p>
        </w:tc>
      </w:tr>
      <w:tr w:rsidR="003B4CFA" w:rsidRPr="00895E3A" w14:paraId="16277480" w14:textId="77777777" w:rsidTr="00A24F53">
        <w:tc>
          <w:tcPr>
            <w:tcW w:w="2420" w:type="dxa"/>
          </w:tcPr>
          <w:p w14:paraId="37DF453B" w14:textId="77777777" w:rsidR="003B4CFA" w:rsidRPr="00895E3A" w:rsidRDefault="003B4CFA" w:rsidP="00A24F53">
            <w:r w:rsidRPr="00895E3A">
              <w:t>Идентификатор партнера (PartnerId)</w:t>
            </w:r>
          </w:p>
        </w:tc>
        <w:tc>
          <w:tcPr>
            <w:tcW w:w="4918" w:type="dxa"/>
          </w:tcPr>
          <w:p w14:paraId="0B6FB58A" w14:textId="77777777" w:rsidR="003B4CFA" w:rsidRPr="00895E3A" w:rsidRDefault="003B4CFA" w:rsidP="00A24F53">
            <w:r w:rsidRPr="00895E3A">
              <w:t>Идентификатор партнера.</w:t>
            </w:r>
          </w:p>
        </w:tc>
        <w:tc>
          <w:tcPr>
            <w:tcW w:w="1240" w:type="dxa"/>
          </w:tcPr>
          <w:p w14:paraId="57941F16" w14:textId="77777777" w:rsidR="003B4CFA" w:rsidRPr="00895E3A" w:rsidRDefault="003B4CFA" w:rsidP="00A24F53">
            <w:r w:rsidRPr="00895E3A">
              <w:t>Int</w:t>
            </w:r>
          </w:p>
        </w:tc>
        <w:tc>
          <w:tcPr>
            <w:tcW w:w="1240" w:type="dxa"/>
          </w:tcPr>
          <w:p w14:paraId="6879726B" w14:textId="77777777" w:rsidR="003B4CFA" w:rsidRPr="00895E3A" w:rsidRDefault="003B4CFA" w:rsidP="00A24F53">
            <w:r w:rsidRPr="00895E3A">
              <w:t>Да</w:t>
            </w:r>
          </w:p>
        </w:tc>
      </w:tr>
      <w:tr w:rsidR="003B4CFA" w:rsidRPr="00895E3A" w14:paraId="4556E11D" w14:textId="77777777" w:rsidTr="00A24F53">
        <w:tc>
          <w:tcPr>
            <w:tcW w:w="2420" w:type="dxa"/>
          </w:tcPr>
          <w:p w14:paraId="02AD0F1F" w14:textId="77777777" w:rsidR="003B4CFA" w:rsidRPr="00895E3A" w:rsidRDefault="003B4CFA" w:rsidP="00A24F53">
            <w:r w:rsidRPr="00895E3A">
              <w:lastRenderedPageBreak/>
              <w:t>Путь файла (FileUrl)</w:t>
            </w:r>
          </w:p>
        </w:tc>
        <w:tc>
          <w:tcPr>
            <w:tcW w:w="4918" w:type="dxa"/>
          </w:tcPr>
          <w:p w14:paraId="4429C9B7" w14:textId="77777777" w:rsidR="003B4CFA" w:rsidRPr="00895E3A" w:rsidRDefault="003B4CFA" w:rsidP="00A24F53">
            <w:r w:rsidRPr="00895E3A">
              <w:t xml:space="preserve">Путь к </w:t>
            </w:r>
            <w:proofErr w:type="gramStart"/>
            <w:r w:rsidRPr="00895E3A">
              <w:t>загружаемому</w:t>
            </w:r>
            <w:proofErr w:type="gramEnd"/>
            <w:r w:rsidRPr="00895E3A">
              <w:t xml:space="preserve"> файле. Файл должен быть доступен по протоколу http с </w:t>
            </w:r>
            <w:proofErr w:type="gramStart"/>
            <w:r w:rsidRPr="00895E3A">
              <w:t>сервера</w:t>
            </w:r>
            <w:proofErr w:type="gramEnd"/>
            <w:r w:rsidRPr="00895E3A">
              <w:t xml:space="preserve"> который будет выполнять задачу импорта.</w:t>
            </w:r>
          </w:p>
        </w:tc>
        <w:tc>
          <w:tcPr>
            <w:tcW w:w="1240" w:type="dxa"/>
          </w:tcPr>
          <w:p w14:paraId="122C46D4" w14:textId="77777777" w:rsidR="003B4CFA" w:rsidRPr="00895E3A" w:rsidRDefault="003B4CFA" w:rsidP="00A24F53">
            <w:r w:rsidRPr="00895E3A">
              <w:t>Nvarchar (256)</w:t>
            </w:r>
          </w:p>
        </w:tc>
        <w:tc>
          <w:tcPr>
            <w:tcW w:w="1240" w:type="dxa"/>
          </w:tcPr>
          <w:p w14:paraId="47A5F939" w14:textId="77777777" w:rsidR="003B4CFA" w:rsidRPr="00895E3A" w:rsidRDefault="003B4CFA" w:rsidP="00A24F53">
            <w:r w:rsidRPr="00895E3A">
              <w:t>Да</w:t>
            </w:r>
          </w:p>
        </w:tc>
      </w:tr>
      <w:tr w:rsidR="003B4CFA" w:rsidRPr="00895E3A" w14:paraId="6F394708" w14:textId="77777777" w:rsidTr="00A24F53">
        <w:tc>
          <w:tcPr>
            <w:tcW w:w="2420" w:type="dxa"/>
          </w:tcPr>
          <w:p w14:paraId="3106F478" w14:textId="77777777" w:rsidR="003B4CFA" w:rsidRPr="00895E3A" w:rsidRDefault="003B4CFA" w:rsidP="00A24F53">
            <w:r w:rsidRPr="00895E3A">
              <w:t>Статус выполнения задачи (Status)</w:t>
            </w:r>
          </w:p>
        </w:tc>
        <w:tc>
          <w:tcPr>
            <w:tcW w:w="4918" w:type="dxa"/>
          </w:tcPr>
          <w:p w14:paraId="72DD7EC0" w14:textId="77777777" w:rsidR="003B4CFA" w:rsidRPr="00895E3A" w:rsidRDefault="003B4CFA" w:rsidP="00A24F53">
            <w:r w:rsidRPr="00895E3A">
              <w:t>Статус выполнения задачи импорта:</w:t>
            </w:r>
          </w:p>
          <w:p w14:paraId="36547FD1" w14:textId="77777777" w:rsidR="003B4CFA" w:rsidRPr="00895E3A" w:rsidRDefault="003B4CFA" w:rsidP="00A24F53">
            <w:r w:rsidRPr="00895E3A">
              <w:t>0 – Ожидание (Waiting);</w:t>
            </w:r>
          </w:p>
          <w:p w14:paraId="62B83656" w14:textId="77777777" w:rsidR="003B4CFA" w:rsidRPr="00895E3A" w:rsidRDefault="003B4CFA" w:rsidP="00A24F53">
            <w:r w:rsidRPr="00895E3A">
              <w:t>2 – Загрузка (Loading);</w:t>
            </w:r>
          </w:p>
          <w:p w14:paraId="50097109" w14:textId="77777777" w:rsidR="003B4CFA" w:rsidRPr="00895E3A" w:rsidRDefault="003B4CFA" w:rsidP="00A24F53">
            <w:r w:rsidRPr="00895E3A">
              <w:t>3 – Выполнено успешно (Completed);</w:t>
            </w:r>
          </w:p>
          <w:p w14:paraId="15424069" w14:textId="77777777" w:rsidR="003B4CFA" w:rsidRPr="00895E3A" w:rsidRDefault="003B4CFA" w:rsidP="00A24F53">
            <w:r w:rsidRPr="00895E3A">
              <w:t>4 – Загрузка отменена (Canceled);</w:t>
            </w:r>
          </w:p>
          <w:p w14:paraId="29ADC354" w14:textId="77777777" w:rsidR="003B4CFA" w:rsidRPr="00895E3A" w:rsidRDefault="003B4CFA" w:rsidP="00A24F53">
            <w:r w:rsidRPr="00895E3A">
              <w:t>5 - Загрузка завершена с ошибкой (Error)</w:t>
            </w:r>
          </w:p>
        </w:tc>
        <w:tc>
          <w:tcPr>
            <w:tcW w:w="1240" w:type="dxa"/>
          </w:tcPr>
          <w:p w14:paraId="0A2B366D" w14:textId="77777777" w:rsidR="003B4CFA" w:rsidRPr="00895E3A" w:rsidRDefault="003B4CFA" w:rsidP="00A24F53">
            <w:r w:rsidRPr="00895E3A">
              <w:t>Int</w:t>
            </w:r>
          </w:p>
        </w:tc>
        <w:tc>
          <w:tcPr>
            <w:tcW w:w="1240" w:type="dxa"/>
          </w:tcPr>
          <w:p w14:paraId="36D39CF5" w14:textId="77777777" w:rsidR="003B4CFA" w:rsidRPr="00895E3A" w:rsidRDefault="003B4CFA" w:rsidP="00A24F53">
            <w:r w:rsidRPr="00895E3A">
              <w:t>Да</w:t>
            </w:r>
          </w:p>
        </w:tc>
      </w:tr>
      <w:tr w:rsidR="003B4CFA" w:rsidRPr="00895E3A" w14:paraId="0DC414A9" w14:textId="77777777" w:rsidTr="00A24F53">
        <w:tc>
          <w:tcPr>
            <w:tcW w:w="2420" w:type="dxa"/>
          </w:tcPr>
          <w:p w14:paraId="0366EA8E" w14:textId="77777777" w:rsidR="003B4CFA" w:rsidRPr="00895E3A" w:rsidRDefault="003B4CFA" w:rsidP="00A24F53">
            <w:r w:rsidRPr="00895E3A">
              <w:t>Количество успешно загруженнных товаров (CountSuccess)</w:t>
            </w:r>
          </w:p>
        </w:tc>
        <w:tc>
          <w:tcPr>
            <w:tcW w:w="4918" w:type="dxa"/>
          </w:tcPr>
          <w:p w14:paraId="1E410BC0" w14:textId="77777777" w:rsidR="003B4CFA" w:rsidRPr="00895E3A" w:rsidRDefault="003B4CFA" w:rsidP="00A24F53">
            <w:r w:rsidRPr="00895E3A">
              <w:t>Количество успешно загруженнных товаров.</w:t>
            </w:r>
          </w:p>
        </w:tc>
        <w:tc>
          <w:tcPr>
            <w:tcW w:w="1240" w:type="dxa"/>
          </w:tcPr>
          <w:p w14:paraId="406C8723" w14:textId="77777777" w:rsidR="003B4CFA" w:rsidRPr="00895E3A" w:rsidRDefault="003B4CFA" w:rsidP="00A24F53">
            <w:r w:rsidRPr="00895E3A">
              <w:t>Int</w:t>
            </w:r>
          </w:p>
        </w:tc>
        <w:tc>
          <w:tcPr>
            <w:tcW w:w="1240" w:type="dxa"/>
          </w:tcPr>
          <w:p w14:paraId="1E892102" w14:textId="77777777" w:rsidR="003B4CFA" w:rsidRPr="00895E3A" w:rsidRDefault="003B4CFA" w:rsidP="00A24F53">
            <w:r w:rsidRPr="00895E3A">
              <w:t>Да</w:t>
            </w:r>
          </w:p>
        </w:tc>
      </w:tr>
      <w:tr w:rsidR="003B4CFA" w:rsidRPr="00895E3A" w14:paraId="5C1F5BDC" w14:textId="77777777" w:rsidTr="00A24F53">
        <w:tc>
          <w:tcPr>
            <w:tcW w:w="2420" w:type="dxa"/>
          </w:tcPr>
          <w:p w14:paraId="36593D16" w14:textId="77777777" w:rsidR="003B4CFA" w:rsidRPr="00895E3A" w:rsidRDefault="003B4CFA" w:rsidP="00A24F53">
            <w:r w:rsidRPr="00895E3A">
              <w:t>Количество не загруженнных товаров (CountFail)</w:t>
            </w:r>
          </w:p>
        </w:tc>
        <w:tc>
          <w:tcPr>
            <w:tcW w:w="4918" w:type="dxa"/>
          </w:tcPr>
          <w:p w14:paraId="1889367B" w14:textId="77777777" w:rsidR="003B4CFA" w:rsidRPr="00895E3A" w:rsidRDefault="003B4CFA" w:rsidP="00A24F53">
            <w:r w:rsidRPr="00895E3A">
              <w:t>Количество не загруженнных товаров.</w:t>
            </w:r>
          </w:p>
        </w:tc>
        <w:tc>
          <w:tcPr>
            <w:tcW w:w="1240" w:type="dxa"/>
          </w:tcPr>
          <w:p w14:paraId="62FBDD14" w14:textId="77777777" w:rsidR="003B4CFA" w:rsidRPr="00895E3A" w:rsidRDefault="003B4CFA" w:rsidP="00A24F53">
            <w:r w:rsidRPr="00895E3A">
              <w:t>Int</w:t>
            </w:r>
          </w:p>
        </w:tc>
        <w:tc>
          <w:tcPr>
            <w:tcW w:w="1240" w:type="dxa"/>
          </w:tcPr>
          <w:p w14:paraId="735D44A5" w14:textId="77777777" w:rsidR="003B4CFA" w:rsidRPr="00895E3A" w:rsidRDefault="003B4CFA" w:rsidP="00A24F53">
            <w:r w:rsidRPr="00895E3A">
              <w:t>Да</w:t>
            </w:r>
          </w:p>
        </w:tc>
      </w:tr>
      <w:tr w:rsidR="003B4CFA" w:rsidRPr="00895E3A" w14:paraId="02A72B76" w14:textId="77777777" w:rsidTr="00A24F53">
        <w:tc>
          <w:tcPr>
            <w:tcW w:w="2420" w:type="dxa"/>
          </w:tcPr>
          <w:p w14:paraId="3A13F2BF" w14:textId="77777777" w:rsidR="003B4CFA" w:rsidRPr="00895E3A" w:rsidRDefault="003B4CFA" w:rsidP="00A24F53">
            <w:r w:rsidRPr="00895E3A">
              <w:t>Имя пользователя иницировавшего загрузку (InsertedUserId)</w:t>
            </w:r>
          </w:p>
        </w:tc>
        <w:tc>
          <w:tcPr>
            <w:tcW w:w="4918" w:type="dxa"/>
          </w:tcPr>
          <w:p w14:paraId="2A544B7A" w14:textId="77777777" w:rsidR="003B4CFA" w:rsidRPr="00895E3A" w:rsidRDefault="003B4CFA" w:rsidP="00A24F53">
            <w:r w:rsidRPr="00895E3A">
              <w:t>Имя пользователя иницировавшего загрузку</w:t>
            </w:r>
          </w:p>
        </w:tc>
        <w:tc>
          <w:tcPr>
            <w:tcW w:w="1240" w:type="dxa"/>
          </w:tcPr>
          <w:p w14:paraId="7EE042BC" w14:textId="77777777" w:rsidR="003B4CFA" w:rsidRPr="00895E3A" w:rsidRDefault="003B4CFA" w:rsidP="00A24F53">
            <w:r w:rsidRPr="00895E3A">
              <w:t>Nvarchar (64)</w:t>
            </w:r>
          </w:p>
        </w:tc>
        <w:tc>
          <w:tcPr>
            <w:tcW w:w="1240" w:type="dxa"/>
          </w:tcPr>
          <w:p w14:paraId="7C6D2812" w14:textId="77777777" w:rsidR="003B4CFA" w:rsidRPr="00895E3A" w:rsidRDefault="003B4CFA" w:rsidP="00A24F53">
            <w:r w:rsidRPr="00895E3A">
              <w:t>Да</w:t>
            </w:r>
          </w:p>
        </w:tc>
      </w:tr>
      <w:tr w:rsidR="003B4CFA" w:rsidRPr="00895E3A" w14:paraId="600961CA" w14:textId="77777777" w:rsidTr="00A24F53">
        <w:tc>
          <w:tcPr>
            <w:tcW w:w="2420" w:type="dxa"/>
          </w:tcPr>
          <w:p w14:paraId="623AF727" w14:textId="77777777" w:rsidR="003B4CFA" w:rsidRPr="00895E3A" w:rsidRDefault="003B4CFA" w:rsidP="00A24F53">
            <w:r w:rsidRPr="00895E3A">
              <w:t>Дата создания задачи (InsertedDate)</w:t>
            </w:r>
          </w:p>
        </w:tc>
        <w:tc>
          <w:tcPr>
            <w:tcW w:w="4918" w:type="dxa"/>
          </w:tcPr>
          <w:p w14:paraId="0B28703C" w14:textId="77777777" w:rsidR="003B4CFA" w:rsidRPr="00895E3A" w:rsidRDefault="003B4CFA" w:rsidP="00A24F53">
            <w:r w:rsidRPr="00895E3A">
              <w:t>Дата создания задачи.</w:t>
            </w:r>
          </w:p>
        </w:tc>
        <w:tc>
          <w:tcPr>
            <w:tcW w:w="1240" w:type="dxa"/>
          </w:tcPr>
          <w:p w14:paraId="296668D8" w14:textId="77777777" w:rsidR="003B4CFA" w:rsidRPr="00895E3A" w:rsidRDefault="003B4CFA" w:rsidP="00A24F53">
            <w:r w:rsidRPr="00895E3A">
              <w:t>Datetime</w:t>
            </w:r>
          </w:p>
        </w:tc>
        <w:tc>
          <w:tcPr>
            <w:tcW w:w="1240" w:type="dxa"/>
          </w:tcPr>
          <w:p w14:paraId="58D0DF0A" w14:textId="77777777" w:rsidR="003B4CFA" w:rsidRPr="00895E3A" w:rsidRDefault="003B4CFA" w:rsidP="00A24F53">
            <w:r w:rsidRPr="00895E3A">
              <w:t>Да</w:t>
            </w:r>
          </w:p>
        </w:tc>
      </w:tr>
      <w:tr w:rsidR="003B4CFA" w:rsidRPr="00895E3A" w14:paraId="48C8C02B" w14:textId="77777777" w:rsidTr="00A24F53">
        <w:tc>
          <w:tcPr>
            <w:tcW w:w="2420" w:type="dxa"/>
          </w:tcPr>
          <w:p w14:paraId="62F97672" w14:textId="77777777" w:rsidR="003B4CFA" w:rsidRPr="00895E3A" w:rsidRDefault="003B4CFA" w:rsidP="00A24F53">
            <w:r w:rsidRPr="00895E3A">
              <w:t>Тип обработки веса (WeightProcessType)</w:t>
            </w:r>
          </w:p>
        </w:tc>
        <w:tc>
          <w:tcPr>
            <w:tcW w:w="4918" w:type="dxa"/>
          </w:tcPr>
          <w:p w14:paraId="1741DB1E" w14:textId="77777777" w:rsidR="003B4CFA" w:rsidRPr="00895E3A" w:rsidRDefault="003B4CFA" w:rsidP="00A24F53">
            <w:r w:rsidRPr="00895E3A">
              <w:t>Тип обработки веса при чтении YML:</w:t>
            </w:r>
          </w:p>
          <w:p w14:paraId="547FD05C" w14:textId="77777777" w:rsidR="003B4CFA" w:rsidRPr="00895E3A" w:rsidRDefault="003B4CFA" w:rsidP="00A24F53">
            <w:r w:rsidRPr="00895E3A">
              <w:t>0 - вес может отсутствовать (AcceptEmptyWeight);</w:t>
            </w:r>
          </w:p>
          <w:p w14:paraId="466937AE" w14:textId="77777777" w:rsidR="003B4CFA" w:rsidRPr="00895E3A" w:rsidRDefault="003B4CFA" w:rsidP="00A24F53">
            <w:r w:rsidRPr="00895E3A">
              <w:t>1 - вес обязателен (WeightRequired);</w:t>
            </w:r>
          </w:p>
          <w:p w14:paraId="4D89FB62" w14:textId="77777777" w:rsidR="003B4CFA" w:rsidRPr="00895E3A" w:rsidRDefault="003B4CFA" w:rsidP="00A24F53">
            <w:r w:rsidRPr="00895E3A">
              <w:t>2 - если вес отсутствует, тоиспользуется значение по умолчанию (DefaultWeight).</w:t>
            </w:r>
          </w:p>
        </w:tc>
        <w:tc>
          <w:tcPr>
            <w:tcW w:w="1240" w:type="dxa"/>
          </w:tcPr>
          <w:p w14:paraId="417DAB07" w14:textId="77777777" w:rsidR="003B4CFA" w:rsidRPr="00895E3A" w:rsidRDefault="003B4CFA" w:rsidP="00A24F53">
            <w:r w:rsidRPr="00895E3A">
              <w:t>Int</w:t>
            </w:r>
          </w:p>
        </w:tc>
        <w:tc>
          <w:tcPr>
            <w:tcW w:w="1240" w:type="dxa"/>
          </w:tcPr>
          <w:p w14:paraId="0D170FE0" w14:textId="77777777" w:rsidR="003B4CFA" w:rsidRPr="00895E3A" w:rsidRDefault="003B4CFA" w:rsidP="00A24F53">
            <w:r w:rsidRPr="00895E3A">
              <w:t>Да</w:t>
            </w:r>
          </w:p>
        </w:tc>
      </w:tr>
    </w:tbl>
    <w:p w14:paraId="58810983" w14:textId="77777777" w:rsidR="003B4CFA" w:rsidRPr="00895E3A" w:rsidRDefault="003B4CFA" w:rsidP="003B4CFA">
      <w:pPr>
        <w:keepNext/>
        <w:numPr>
          <w:ilvl w:val="3"/>
          <w:numId w:val="13"/>
        </w:numPr>
        <w:spacing w:before="200"/>
        <w:outlineLvl w:val="3"/>
        <w:rPr>
          <w:bCs/>
          <w:iCs/>
          <w:sz w:val="24"/>
        </w:rPr>
      </w:pPr>
      <w:bookmarkStart w:id="1225" w:name="_Toc370583334"/>
      <w:r w:rsidRPr="00895E3A">
        <w:rPr>
          <w:bCs/>
          <w:iCs/>
          <w:sz w:val="24"/>
        </w:rPr>
        <w:t>Версионирование</w:t>
      </w:r>
      <w:bookmarkEnd w:id="1225"/>
    </w:p>
    <w:p w14:paraId="6956C2E6" w14:textId="77777777" w:rsidR="003B4CFA" w:rsidRPr="00895E3A" w:rsidRDefault="003B4CFA" w:rsidP="003B4CFA">
      <w:r w:rsidRPr="00895E3A">
        <w:t>Отсутствует</w:t>
      </w:r>
    </w:p>
    <w:p w14:paraId="68FED0BC" w14:textId="1DACB546" w:rsidR="00A75469" w:rsidRPr="00895E3A" w:rsidRDefault="00A75469" w:rsidP="003B4CFA">
      <w:pPr>
        <w:keepNext/>
        <w:numPr>
          <w:ilvl w:val="2"/>
          <w:numId w:val="13"/>
        </w:numPr>
        <w:spacing w:before="200"/>
        <w:outlineLvl w:val="2"/>
        <w:rPr>
          <w:bCs/>
          <w:color w:val="000000"/>
          <w:sz w:val="28"/>
        </w:rPr>
      </w:pPr>
      <w:bookmarkStart w:id="1226" w:name="_Toc370583335"/>
      <w:r w:rsidRPr="00895E3A">
        <w:rPr>
          <w:bCs/>
          <w:color w:val="000000"/>
          <w:sz w:val="28"/>
        </w:rPr>
        <w:lastRenderedPageBreak/>
        <w:t xml:space="preserve">Реестр </w:t>
      </w:r>
      <w:bookmarkEnd w:id="1220"/>
      <w:r w:rsidR="003B4CFA">
        <w:rPr>
          <w:bCs/>
          <w:color w:val="000000"/>
          <w:sz w:val="28"/>
        </w:rPr>
        <w:t>точек доставки</w:t>
      </w:r>
      <w:r w:rsidR="003B4CFA">
        <w:rPr>
          <w:bCs/>
          <w:color w:val="000000"/>
          <w:sz w:val="28"/>
          <w:lang w:val="en-US"/>
        </w:rPr>
        <w:t xml:space="preserve"> (</w:t>
      </w:r>
      <w:r w:rsidR="003B4CFA" w:rsidRPr="003B4CFA">
        <w:rPr>
          <w:bCs/>
          <w:color w:val="000000"/>
          <w:sz w:val="28"/>
          <w:lang w:val="en-US"/>
        </w:rPr>
        <w:t>DeliveryLocations</w:t>
      </w:r>
      <w:r w:rsidR="003B4CFA">
        <w:rPr>
          <w:bCs/>
          <w:color w:val="000000"/>
          <w:sz w:val="28"/>
          <w:lang w:val="en-US"/>
        </w:rPr>
        <w:t>)</w:t>
      </w:r>
      <w:bookmarkEnd w:id="1226"/>
    </w:p>
    <w:p w14:paraId="68FED0BD" w14:textId="77777777" w:rsidR="00A75469" w:rsidRPr="00895E3A" w:rsidRDefault="00A75469" w:rsidP="00A75469">
      <w:pPr>
        <w:keepNext/>
        <w:numPr>
          <w:ilvl w:val="3"/>
          <w:numId w:val="13"/>
        </w:numPr>
        <w:spacing w:before="200"/>
        <w:outlineLvl w:val="3"/>
        <w:rPr>
          <w:bCs/>
          <w:iCs/>
          <w:sz w:val="24"/>
        </w:rPr>
      </w:pPr>
      <w:bookmarkStart w:id="1227" w:name="_Toc370583336"/>
      <w:r w:rsidRPr="00895E3A">
        <w:rPr>
          <w:bCs/>
          <w:iCs/>
          <w:sz w:val="24"/>
        </w:rPr>
        <w:t>Определение</w:t>
      </w:r>
      <w:bookmarkEnd w:id="1227"/>
    </w:p>
    <w:p w14:paraId="68FED0BE" w14:textId="426BD0B5" w:rsidR="00A75469" w:rsidRPr="00895E3A" w:rsidRDefault="003B4CFA" w:rsidP="00A75469">
      <w:r w:rsidRPr="003B4CFA">
        <w:t>Описывает соответствие населенного пункту (точки доставки) партнера и код КЛАДР.</w:t>
      </w:r>
    </w:p>
    <w:p w14:paraId="68FED0BF" w14:textId="77777777" w:rsidR="00A75469" w:rsidRPr="00895E3A" w:rsidRDefault="00A75469" w:rsidP="00A75469">
      <w:pPr>
        <w:keepNext/>
        <w:numPr>
          <w:ilvl w:val="3"/>
          <w:numId w:val="13"/>
        </w:numPr>
        <w:spacing w:before="200"/>
        <w:outlineLvl w:val="3"/>
        <w:rPr>
          <w:bCs/>
          <w:iCs/>
          <w:sz w:val="24"/>
        </w:rPr>
      </w:pPr>
      <w:bookmarkStart w:id="1228" w:name="_Toc370583337"/>
      <w:r w:rsidRPr="00895E3A">
        <w:rPr>
          <w:bCs/>
          <w:iCs/>
          <w:sz w:val="24"/>
        </w:rPr>
        <w:t>Допустимые операции</w:t>
      </w:r>
      <w:bookmarkEnd w:id="1228"/>
    </w:p>
    <w:p w14:paraId="68FED0C0" w14:textId="172BD6B3" w:rsidR="00A75469" w:rsidRPr="00895E3A" w:rsidRDefault="003B4CFA" w:rsidP="00A75469">
      <w:r>
        <w:t>Допустимые операции</w:t>
      </w:r>
      <w:r w:rsidR="00A75469" w:rsidRPr="00895E3A">
        <w:t>:</w:t>
      </w:r>
    </w:p>
    <w:p w14:paraId="68FED0C1" w14:textId="77777777" w:rsidR="00A75469" w:rsidRPr="003B4CFA" w:rsidRDefault="00A75469" w:rsidP="00E55F8E">
      <w:pPr>
        <w:numPr>
          <w:ilvl w:val="0"/>
          <w:numId w:val="81"/>
        </w:numPr>
      </w:pPr>
      <w:r w:rsidRPr="00895E3A">
        <w:t>чтение записей;</w:t>
      </w:r>
    </w:p>
    <w:p w14:paraId="10D40124" w14:textId="2A467807" w:rsidR="003B4CFA" w:rsidRDefault="003B4CFA" w:rsidP="00E55F8E">
      <w:pPr>
        <w:numPr>
          <w:ilvl w:val="0"/>
          <w:numId w:val="81"/>
        </w:numPr>
      </w:pPr>
      <w:r>
        <w:t>добавление записей</w:t>
      </w:r>
      <w:r w:rsidRPr="003B4CFA">
        <w:t xml:space="preserve"> — только в процессе импорта;</w:t>
      </w:r>
    </w:p>
    <w:p w14:paraId="579D0605" w14:textId="25508C08" w:rsidR="003B4CFA" w:rsidRPr="00895E3A" w:rsidRDefault="003B4CFA" w:rsidP="00E55F8E">
      <w:pPr>
        <w:numPr>
          <w:ilvl w:val="0"/>
          <w:numId w:val="81"/>
        </w:numPr>
      </w:pPr>
      <w:r>
        <w:t>изменение записей</w:t>
      </w:r>
      <w:r>
        <w:rPr>
          <w:lang w:val="en-US"/>
        </w:rPr>
        <w:t>;</w:t>
      </w:r>
    </w:p>
    <w:p w14:paraId="68FED0C2" w14:textId="77777777" w:rsidR="00A75469" w:rsidRPr="00895E3A" w:rsidRDefault="00A75469" w:rsidP="00E55F8E">
      <w:pPr>
        <w:numPr>
          <w:ilvl w:val="0"/>
          <w:numId w:val="81"/>
        </w:numPr>
      </w:pPr>
      <w:r w:rsidRPr="00895E3A">
        <w:t>добавление записей.</w:t>
      </w:r>
    </w:p>
    <w:p w14:paraId="68FED0C3" w14:textId="77777777" w:rsidR="00A75469" w:rsidRPr="00895E3A" w:rsidRDefault="00A75469" w:rsidP="00A75469">
      <w:r w:rsidRPr="00895E3A">
        <w:t>Любые другие операции не допустимы.</w:t>
      </w:r>
    </w:p>
    <w:p w14:paraId="68FED0C4" w14:textId="747AE2A1" w:rsidR="00A75469" w:rsidRPr="00895E3A" w:rsidRDefault="00A75469" w:rsidP="003B4CFA">
      <w:pPr>
        <w:keepNext/>
        <w:numPr>
          <w:ilvl w:val="3"/>
          <w:numId w:val="13"/>
        </w:numPr>
        <w:spacing w:before="200"/>
        <w:outlineLvl w:val="3"/>
        <w:rPr>
          <w:bCs/>
          <w:iCs/>
          <w:sz w:val="24"/>
        </w:rPr>
      </w:pPr>
      <w:bookmarkStart w:id="1229" w:name="_Toc370583338"/>
      <w:r w:rsidRPr="00895E3A">
        <w:rPr>
          <w:bCs/>
          <w:iCs/>
          <w:sz w:val="24"/>
        </w:rPr>
        <w:t>Структура (</w:t>
      </w:r>
      <w:r w:rsidR="003B4CFA">
        <w:rPr>
          <w:bCs/>
          <w:iCs/>
          <w:sz w:val="24"/>
        </w:rPr>
        <w:t>DeliveryLocation</w:t>
      </w:r>
      <w:r w:rsidRPr="00895E3A">
        <w:rPr>
          <w:bCs/>
          <w:iCs/>
          <w:sz w:val="24"/>
        </w:rPr>
        <w:t>)</w:t>
      </w:r>
      <w:bookmarkEnd w:id="1229"/>
    </w:p>
    <w:tbl>
      <w:tblPr>
        <w:tblStyle w:val="4"/>
        <w:tblW w:w="0" w:type="auto"/>
        <w:tblLayout w:type="fixed"/>
        <w:tblLook w:val="04A0" w:firstRow="1" w:lastRow="0" w:firstColumn="1" w:lastColumn="0" w:noHBand="0" w:noVBand="1"/>
      </w:tblPr>
      <w:tblGrid>
        <w:gridCol w:w="2420"/>
        <w:gridCol w:w="4918"/>
        <w:gridCol w:w="1240"/>
        <w:gridCol w:w="1240"/>
      </w:tblGrid>
      <w:tr w:rsidR="00A75469" w:rsidRPr="00895E3A" w14:paraId="68FED0C9" w14:textId="77777777" w:rsidTr="00A75469">
        <w:tc>
          <w:tcPr>
            <w:tcW w:w="2420" w:type="dxa"/>
          </w:tcPr>
          <w:p w14:paraId="68FED0C5" w14:textId="77777777" w:rsidR="00A75469" w:rsidRPr="00895E3A" w:rsidRDefault="00A75469" w:rsidP="00A75469">
            <w:pPr>
              <w:rPr>
                <w:b/>
              </w:rPr>
            </w:pPr>
            <w:r w:rsidRPr="00895E3A">
              <w:rPr>
                <w:b/>
              </w:rPr>
              <w:t>Атрибут</w:t>
            </w:r>
          </w:p>
        </w:tc>
        <w:tc>
          <w:tcPr>
            <w:tcW w:w="4918" w:type="dxa"/>
          </w:tcPr>
          <w:p w14:paraId="68FED0C6" w14:textId="77777777" w:rsidR="00A75469" w:rsidRPr="00895E3A" w:rsidRDefault="00A75469" w:rsidP="00A75469">
            <w:pPr>
              <w:rPr>
                <w:b/>
              </w:rPr>
            </w:pPr>
            <w:r w:rsidRPr="00895E3A">
              <w:rPr>
                <w:b/>
              </w:rPr>
              <w:t>Описание</w:t>
            </w:r>
          </w:p>
        </w:tc>
        <w:tc>
          <w:tcPr>
            <w:tcW w:w="1240" w:type="dxa"/>
          </w:tcPr>
          <w:p w14:paraId="68FED0C7" w14:textId="77777777" w:rsidR="00A75469" w:rsidRPr="00895E3A" w:rsidRDefault="00A75469" w:rsidP="00A75469">
            <w:pPr>
              <w:rPr>
                <w:b/>
              </w:rPr>
            </w:pPr>
            <w:r w:rsidRPr="00895E3A">
              <w:rPr>
                <w:b/>
              </w:rPr>
              <w:t>Тип</w:t>
            </w:r>
          </w:p>
        </w:tc>
        <w:tc>
          <w:tcPr>
            <w:tcW w:w="1240" w:type="dxa"/>
          </w:tcPr>
          <w:p w14:paraId="68FED0C8" w14:textId="77777777" w:rsidR="00A75469" w:rsidRPr="00895E3A" w:rsidRDefault="00A75469" w:rsidP="00A75469">
            <w:pPr>
              <w:rPr>
                <w:b/>
              </w:rPr>
            </w:pPr>
            <w:r w:rsidRPr="00895E3A">
              <w:rPr>
                <w:b/>
              </w:rPr>
              <w:t>Обязательный?</w:t>
            </w:r>
          </w:p>
        </w:tc>
      </w:tr>
      <w:tr w:rsidR="00A75469" w:rsidRPr="00895E3A" w14:paraId="68FED0CE" w14:textId="77777777" w:rsidTr="00A75469">
        <w:tc>
          <w:tcPr>
            <w:tcW w:w="2420" w:type="dxa"/>
          </w:tcPr>
          <w:p w14:paraId="68FED0CA" w14:textId="4A26470C" w:rsidR="00A75469" w:rsidRPr="00895E3A" w:rsidRDefault="003B4CFA" w:rsidP="00A75469">
            <w:r w:rsidRPr="003B4CFA">
              <w:t>Идентификатор точки доставке (Id)</w:t>
            </w:r>
          </w:p>
        </w:tc>
        <w:tc>
          <w:tcPr>
            <w:tcW w:w="4918" w:type="dxa"/>
          </w:tcPr>
          <w:p w14:paraId="68FED0CB" w14:textId="55468CD3" w:rsidR="00A75469" w:rsidRPr="00895E3A" w:rsidRDefault="003B4CFA" w:rsidP="00A75469">
            <w:r w:rsidRPr="003B4CFA">
              <w:t>Уникальный идентификатор точки привязки</w:t>
            </w:r>
          </w:p>
        </w:tc>
        <w:tc>
          <w:tcPr>
            <w:tcW w:w="1240" w:type="dxa"/>
          </w:tcPr>
          <w:p w14:paraId="68FED0CC" w14:textId="7696C1E0" w:rsidR="00A75469" w:rsidRPr="00895E3A" w:rsidRDefault="003B4CFA" w:rsidP="00A75469">
            <w:r w:rsidRPr="003B4CFA">
              <w:t>Число</w:t>
            </w:r>
          </w:p>
        </w:tc>
        <w:tc>
          <w:tcPr>
            <w:tcW w:w="1240" w:type="dxa"/>
          </w:tcPr>
          <w:p w14:paraId="68FED0CD" w14:textId="77777777" w:rsidR="00A75469" w:rsidRPr="00895E3A" w:rsidRDefault="00A75469" w:rsidP="00A75469">
            <w:r w:rsidRPr="00895E3A">
              <w:t>Да</w:t>
            </w:r>
          </w:p>
        </w:tc>
      </w:tr>
      <w:tr w:rsidR="00A75469" w:rsidRPr="00895E3A" w14:paraId="68FED0D3" w14:textId="77777777" w:rsidTr="00A75469">
        <w:tc>
          <w:tcPr>
            <w:tcW w:w="2420" w:type="dxa"/>
          </w:tcPr>
          <w:p w14:paraId="68FED0CF" w14:textId="5840A243" w:rsidR="00A75469" w:rsidRPr="00895E3A" w:rsidRDefault="003B4CFA" w:rsidP="00A75469">
            <w:r w:rsidRPr="003B4CFA">
              <w:t>Идентификатор партнера (PartnerId)</w:t>
            </w:r>
          </w:p>
        </w:tc>
        <w:tc>
          <w:tcPr>
            <w:tcW w:w="4918" w:type="dxa"/>
          </w:tcPr>
          <w:p w14:paraId="68FED0D0" w14:textId="5C9EFADE" w:rsidR="00A75469" w:rsidRPr="00895E3A" w:rsidRDefault="003B4CFA" w:rsidP="00262763">
            <w:r w:rsidRPr="003B4CFA">
              <w:t>Идентификатор партнера, которому принадлежит тариф доставки</w:t>
            </w:r>
          </w:p>
        </w:tc>
        <w:tc>
          <w:tcPr>
            <w:tcW w:w="1240" w:type="dxa"/>
          </w:tcPr>
          <w:p w14:paraId="68FED0D1" w14:textId="5A4D39A9" w:rsidR="00A75469" w:rsidRPr="00895E3A" w:rsidRDefault="003B4CFA" w:rsidP="00A75469">
            <w:r w:rsidRPr="003B4CFA">
              <w:t>Число</w:t>
            </w:r>
          </w:p>
        </w:tc>
        <w:tc>
          <w:tcPr>
            <w:tcW w:w="1240" w:type="dxa"/>
          </w:tcPr>
          <w:p w14:paraId="68FED0D2" w14:textId="164727B8" w:rsidR="00A75469" w:rsidRPr="003B4CFA" w:rsidRDefault="003B4CFA" w:rsidP="00A75469">
            <w:r>
              <w:t>Да</w:t>
            </w:r>
          </w:p>
        </w:tc>
      </w:tr>
      <w:tr w:rsidR="00A75469" w:rsidRPr="00895E3A" w14:paraId="68FED0D8" w14:textId="77777777" w:rsidTr="00A75469">
        <w:tc>
          <w:tcPr>
            <w:tcW w:w="2420" w:type="dxa"/>
          </w:tcPr>
          <w:p w14:paraId="68FED0D4" w14:textId="00D0AD23" w:rsidR="00A75469" w:rsidRPr="00895E3A" w:rsidRDefault="003B4CFA" w:rsidP="00A75469">
            <w:r w:rsidRPr="003B4CFA">
              <w:t>Населенный пункт (LocationName)</w:t>
            </w:r>
          </w:p>
        </w:tc>
        <w:tc>
          <w:tcPr>
            <w:tcW w:w="4918" w:type="dxa"/>
          </w:tcPr>
          <w:p w14:paraId="68FED0D5" w14:textId="14C8B045" w:rsidR="00A75469" w:rsidRPr="00895E3A" w:rsidRDefault="003B4CFA" w:rsidP="00B92268">
            <w:r w:rsidRPr="003B4CFA">
              <w:t>Пользовательское описание точки доставки.</w:t>
            </w:r>
          </w:p>
        </w:tc>
        <w:tc>
          <w:tcPr>
            <w:tcW w:w="1240" w:type="dxa"/>
          </w:tcPr>
          <w:p w14:paraId="68FED0D6" w14:textId="33BAB5B3" w:rsidR="00A75469" w:rsidRPr="00895E3A" w:rsidRDefault="003B4CFA" w:rsidP="00A75469">
            <w:r w:rsidRPr="003B4CFA">
              <w:t>Строка</w:t>
            </w:r>
          </w:p>
        </w:tc>
        <w:tc>
          <w:tcPr>
            <w:tcW w:w="1240" w:type="dxa"/>
          </w:tcPr>
          <w:p w14:paraId="68FED0D7" w14:textId="01B57E40" w:rsidR="00A75469" w:rsidRPr="00895E3A" w:rsidRDefault="003B4CFA" w:rsidP="00A75469">
            <w:r w:rsidRPr="003B4CFA">
              <w:t>Да</w:t>
            </w:r>
          </w:p>
        </w:tc>
      </w:tr>
      <w:tr w:rsidR="00A75469" w:rsidRPr="00895E3A" w14:paraId="68FED0DD" w14:textId="77777777" w:rsidTr="00A75469">
        <w:tc>
          <w:tcPr>
            <w:tcW w:w="2420" w:type="dxa"/>
          </w:tcPr>
          <w:p w14:paraId="68FED0D9" w14:textId="03D14C24" w:rsidR="00A75469" w:rsidRPr="00895E3A" w:rsidRDefault="003B4CFA" w:rsidP="00A75469">
            <w:r w:rsidRPr="003B4CFA">
              <w:t>Внешний идентификатор населенного пункта (ExternalLocationId)</w:t>
            </w:r>
          </w:p>
        </w:tc>
        <w:tc>
          <w:tcPr>
            <w:tcW w:w="4918" w:type="dxa"/>
          </w:tcPr>
          <w:p w14:paraId="68FED0DA" w14:textId="351BF19A" w:rsidR="00A75469" w:rsidRPr="00895E3A" w:rsidRDefault="003B4CFA" w:rsidP="00A75469">
            <w:r w:rsidRPr="003B4CFA">
              <w:t>Идентификатор населенного пункта в информационной системе партнера</w:t>
            </w:r>
          </w:p>
        </w:tc>
        <w:tc>
          <w:tcPr>
            <w:tcW w:w="1240" w:type="dxa"/>
          </w:tcPr>
          <w:p w14:paraId="68FED0DB" w14:textId="3F2ED54A" w:rsidR="00A75469" w:rsidRPr="00895E3A" w:rsidRDefault="003B4CFA" w:rsidP="00A75469">
            <w:r w:rsidRPr="003B4CFA">
              <w:t>Строка</w:t>
            </w:r>
          </w:p>
        </w:tc>
        <w:tc>
          <w:tcPr>
            <w:tcW w:w="1240" w:type="dxa"/>
          </w:tcPr>
          <w:p w14:paraId="68FED0DC" w14:textId="6382EF1B" w:rsidR="00A75469" w:rsidRPr="00895E3A" w:rsidRDefault="003B4CFA" w:rsidP="00A75469">
            <w:r w:rsidRPr="003B4CFA">
              <w:t>Нет</w:t>
            </w:r>
          </w:p>
        </w:tc>
      </w:tr>
      <w:tr w:rsidR="00A75469" w:rsidRPr="00895E3A" w14:paraId="68FED0E2" w14:textId="77777777" w:rsidTr="00A75469">
        <w:tc>
          <w:tcPr>
            <w:tcW w:w="2420" w:type="dxa"/>
          </w:tcPr>
          <w:p w14:paraId="68FED0DE" w14:textId="5901A5A0" w:rsidR="00A75469" w:rsidRPr="00895E3A" w:rsidRDefault="003B4CFA" w:rsidP="00A75469">
            <w:r w:rsidRPr="003B4CFA">
              <w:t>КЛАДР (Kladr)</w:t>
            </w:r>
          </w:p>
        </w:tc>
        <w:tc>
          <w:tcPr>
            <w:tcW w:w="4918" w:type="dxa"/>
          </w:tcPr>
          <w:p w14:paraId="68FED0DF" w14:textId="15D37F7D" w:rsidR="00A75469" w:rsidRPr="00895E3A" w:rsidRDefault="003B4CFA" w:rsidP="00A75469">
            <w:r w:rsidRPr="003B4CFA">
              <w:t>Код КЛАДР «привязанный» к «населенному пункту»</w:t>
            </w:r>
          </w:p>
        </w:tc>
        <w:tc>
          <w:tcPr>
            <w:tcW w:w="1240" w:type="dxa"/>
          </w:tcPr>
          <w:p w14:paraId="68FED0E0" w14:textId="45E10D70" w:rsidR="00A75469" w:rsidRPr="00895E3A" w:rsidRDefault="003B4CFA" w:rsidP="00A75469">
            <w:r w:rsidRPr="003B4CFA">
              <w:t>Строка</w:t>
            </w:r>
          </w:p>
        </w:tc>
        <w:tc>
          <w:tcPr>
            <w:tcW w:w="1240" w:type="dxa"/>
          </w:tcPr>
          <w:p w14:paraId="68FED0E1" w14:textId="7D868BDF" w:rsidR="00A75469" w:rsidRPr="00895E3A" w:rsidRDefault="003B4CFA" w:rsidP="00A75469">
            <w:r w:rsidRPr="003B4CFA">
              <w:t>Нет</w:t>
            </w:r>
          </w:p>
        </w:tc>
      </w:tr>
      <w:tr w:rsidR="00A75469" w:rsidRPr="00895E3A" w14:paraId="68FED0EC" w14:textId="77777777" w:rsidTr="00A75469">
        <w:tc>
          <w:tcPr>
            <w:tcW w:w="2420" w:type="dxa"/>
          </w:tcPr>
          <w:p w14:paraId="68FED0E3" w14:textId="53E31EAF" w:rsidR="00A75469" w:rsidRPr="00895E3A" w:rsidRDefault="003B4CFA" w:rsidP="00A75469">
            <w:r w:rsidRPr="003B4CFA">
              <w:t>Статус (Status)</w:t>
            </w:r>
          </w:p>
        </w:tc>
        <w:tc>
          <w:tcPr>
            <w:tcW w:w="4918" w:type="dxa"/>
          </w:tcPr>
          <w:p w14:paraId="37DFDB0A" w14:textId="77777777" w:rsidR="003B4CFA" w:rsidRDefault="003B4CFA" w:rsidP="003B4CFA">
            <w:r>
              <w:t>Статус точки доставки.</w:t>
            </w:r>
          </w:p>
          <w:p w14:paraId="21E2EB3F" w14:textId="2EFBE923" w:rsidR="003B4CFA" w:rsidRDefault="003B4CFA" w:rsidP="003B4CFA">
            <w:r>
              <w:t>1 — точка доставки корректная;</w:t>
            </w:r>
          </w:p>
          <w:p w14:paraId="196796D9" w14:textId="112BB491" w:rsidR="003B4CFA" w:rsidRDefault="003B4CFA" w:rsidP="003B4CFA">
            <w:r>
              <w:t>2 — точка доставки не имеет кода КЛАДР;</w:t>
            </w:r>
          </w:p>
          <w:p w14:paraId="3612B6D5" w14:textId="54BAD1C7" w:rsidR="003B4CFA" w:rsidRDefault="003B4CFA" w:rsidP="003B4CFA">
            <w:r>
              <w:lastRenderedPageBreak/>
              <w:t>3 — код КЛАДР не корректен;</w:t>
            </w:r>
          </w:p>
          <w:p w14:paraId="68FED0E9" w14:textId="1E0E947D" w:rsidR="00262763" w:rsidRPr="00895E3A" w:rsidRDefault="003B4CFA" w:rsidP="003B4CFA">
            <w:r>
              <w:t>4 — код КЛАДР назначен более чем одной точке доступа.</w:t>
            </w:r>
          </w:p>
        </w:tc>
        <w:tc>
          <w:tcPr>
            <w:tcW w:w="1240" w:type="dxa"/>
          </w:tcPr>
          <w:p w14:paraId="68FED0EA" w14:textId="5427D8BA" w:rsidR="00A75469" w:rsidRPr="00895E3A" w:rsidRDefault="003B4CFA" w:rsidP="00A75469">
            <w:r w:rsidRPr="003B4CFA">
              <w:lastRenderedPageBreak/>
              <w:t>Число</w:t>
            </w:r>
          </w:p>
        </w:tc>
        <w:tc>
          <w:tcPr>
            <w:tcW w:w="1240" w:type="dxa"/>
          </w:tcPr>
          <w:p w14:paraId="68FED0EB" w14:textId="77777777" w:rsidR="00A75469" w:rsidRPr="00895E3A" w:rsidRDefault="00262763" w:rsidP="00A75469">
            <w:r w:rsidRPr="00895E3A">
              <w:t>Да</w:t>
            </w:r>
          </w:p>
        </w:tc>
      </w:tr>
      <w:tr w:rsidR="003B4CFA" w:rsidRPr="00895E3A" w14:paraId="68FED0F1" w14:textId="77777777" w:rsidTr="00A75469">
        <w:tc>
          <w:tcPr>
            <w:tcW w:w="2420" w:type="dxa"/>
          </w:tcPr>
          <w:p w14:paraId="68FED0ED" w14:textId="2801CA15" w:rsidR="003B4CFA" w:rsidRPr="00895E3A" w:rsidRDefault="003B4CFA" w:rsidP="00A75469">
            <w:r w:rsidRPr="003B4CFA">
              <w:lastRenderedPageBreak/>
              <w:t>Дата создания (InsertDateTime)</w:t>
            </w:r>
          </w:p>
        </w:tc>
        <w:tc>
          <w:tcPr>
            <w:tcW w:w="4918" w:type="dxa"/>
          </w:tcPr>
          <w:p w14:paraId="68FED0EE" w14:textId="40CB551A" w:rsidR="003B4CFA" w:rsidRPr="00895E3A" w:rsidRDefault="003B4CFA" w:rsidP="00A75469">
            <w:r w:rsidRPr="003B4CFA">
              <w:t>Дата создания</w:t>
            </w:r>
          </w:p>
        </w:tc>
        <w:tc>
          <w:tcPr>
            <w:tcW w:w="1240" w:type="dxa"/>
          </w:tcPr>
          <w:p w14:paraId="68FED0EF" w14:textId="0DBA0AA5" w:rsidR="003B4CFA" w:rsidRPr="00895E3A" w:rsidRDefault="003B4CFA" w:rsidP="00A75469">
            <w:r w:rsidRPr="00810360">
              <w:t>Дата и время</w:t>
            </w:r>
          </w:p>
        </w:tc>
        <w:tc>
          <w:tcPr>
            <w:tcW w:w="1240" w:type="dxa"/>
          </w:tcPr>
          <w:p w14:paraId="68FED0F0" w14:textId="1EDB3094" w:rsidR="003B4CFA" w:rsidRPr="00895E3A" w:rsidRDefault="003B4CFA" w:rsidP="00A75469">
            <w:r w:rsidRPr="00810360">
              <w:t>Да</w:t>
            </w:r>
          </w:p>
        </w:tc>
      </w:tr>
      <w:tr w:rsidR="003B4CFA" w:rsidRPr="00895E3A" w14:paraId="68FED0F6" w14:textId="77777777" w:rsidTr="00A75469">
        <w:tc>
          <w:tcPr>
            <w:tcW w:w="2420" w:type="dxa"/>
          </w:tcPr>
          <w:p w14:paraId="68FED0F2" w14:textId="0FDC5A1C" w:rsidR="003B4CFA" w:rsidRPr="00895E3A" w:rsidRDefault="003B4CFA" w:rsidP="00B92268">
            <w:r w:rsidRPr="003B4CFA">
              <w:t>Дата изменения (UpdateDateTime)</w:t>
            </w:r>
          </w:p>
        </w:tc>
        <w:tc>
          <w:tcPr>
            <w:tcW w:w="4918" w:type="dxa"/>
          </w:tcPr>
          <w:p w14:paraId="68FED0F3" w14:textId="520CE92F" w:rsidR="003B4CFA" w:rsidRPr="00895E3A" w:rsidRDefault="003B4CFA" w:rsidP="00A75469">
            <w:r w:rsidRPr="00F13E95">
              <w:t>Дата изменения</w:t>
            </w:r>
          </w:p>
        </w:tc>
        <w:tc>
          <w:tcPr>
            <w:tcW w:w="1240" w:type="dxa"/>
          </w:tcPr>
          <w:p w14:paraId="68FED0F4" w14:textId="33ED5F34" w:rsidR="003B4CFA" w:rsidRPr="00895E3A" w:rsidRDefault="003B4CFA" w:rsidP="00A75469">
            <w:r w:rsidRPr="00F13E95">
              <w:t>Дата и время</w:t>
            </w:r>
          </w:p>
        </w:tc>
        <w:tc>
          <w:tcPr>
            <w:tcW w:w="1240" w:type="dxa"/>
          </w:tcPr>
          <w:p w14:paraId="68FED0F5" w14:textId="63DCCCA2" w:rsidR="003B4CFA" w:rsidRPr="00895E3A" w:rsidRDefault="003B4CFA" w:rsidP="00A75469">
            <w:r w:rsidRPr="00F13E95">
              <w:t>Нет</w:t>
            </w:r>
          </w:p>
        </w:tc>
      </w:tr>
      <w:tr w:rsidR="003B4CFA" w:rsidRPr="00895E3A" w14:paraId="68FED0FB" w14:textId="77777777" w:rsidTr="00A75469">
        <w:tc>
          <w:tcPr>
            <w:tcW w:w="2420" w:type="dxa"/>
          </w:tcPr>
          <w:p w14:paraId="68FED0F7" w14:textId="7CB4A140" w:rsidR="003B4CFA" w:rsidRPr="00895E3A" w:rsidRDefault="003B4CFA" w:rsidP="00B92268">
            <w:r w:rsidRPr="00476E80">
              <w:t>Автор изменения (UpdateUserId)</w:t>
            </w:r>
          </w:p>
        </w:tc>
        <w:tc>
          <w:tcPr>
            <w:tcW w:w="4918" w:type="dxa"/>
          </w:tcPr>
          <w:p w14:paraId="68FED0F8" w14:textId="1F0BDA18" w:rsidR="003B4CFA" w:rsidRPr="00895E3A" w:rsidRDefault="003B4CFA" w:rsidP="00A75469">
            <w:r w:rsidRPr="00476E80">
              <w:t>Пользователь</w:t>
            </w:r>
            <w:r>
              <w:t>,</w:t>
            </w:r>
            <w:r w:rsidRPr="00476E80">
              <w:t xml:space="preserve"> выполнивший изменение.</w:t>
            </w:r>
          </w:p>
        </w:tc>
        <w:tc>
          <w:tcPr>
            <w:tcW w:w="1240" w:type="dxa"/>
          </w:tcPr>
          <w:p w14:paraId="68FED0F9" w14:textId="5C819D1E" w:rsidR="003B4CFA" w:rsidRPr="00895E3A" w:rsidRDefault="003B4CFA" w:rsidP="00044142">
            <w:r w:rsidRPr="00476E80">
              <w:t>Строка</w:t>
            </w:r>
          </w:p>
        </w:tc>
        <w:tc>
          <w:tcPr>
            <w:tcW w:w="1240" w:type="dxa"/>
          </w:tcPr>
          <w:p w14:paraId="68FED0FA" w14:textId="7D8BCF48" w:rsidR="003B4CFA" w:rsidRPr="00895E3A" w:rsidRDefault="003B4CFA" w:rsidP="00A75469">
            <w:r w:rsidRPr="00476E80">
              <w:t>Нет</w:t>
            </w:r>
          </w:p>
        </w:tc>
      </w:tr>
      <w:tr w:rsidR="003B4CFA" w:rsidRPr="00895E3A" w14:paraId="68FED100" w14:textId="77777777" w:rsidTr="00A75469">
        <w:tc>
          <w:tcPr>
            <w:tcW w:w="2420" w:type="dxa"/>
          </w:tcPr>
          <w:p w14:paraId="68FED0FC" w14:textId="24142204" w:rsidR="003B4CFA" w:rsidRPr="00895E3A" w:rsidRDefault="003B4CFA" w:rsidP="00B92268">
            <w:r w:rsidRPr="00757A3F">
              <w:t>Идентификатор ETL-сессии (EtlSessionId)</w:t>
            </w:r>
          </w:p>
        </w:tc>
        <w:tc>
          <w:tcPr>
            <w:tcW w:w="4918" w:type="dxa"/>
          </w:tcPr>
          <w:p w14:paraId="68FED0FD" w14:textId="7C09D285" w:rsidR="003B4CFA" w:rsidRPr="00895E3A" w:rsidRDefault="003B4CFA" w:rsidP="00A75469">
            <w:r w:rsidRPr="00757A3F">
              <w:t>Идентификатор сессии выполнившей создание или изменение данных точки доставки.</w:t>
            </w:r>
          </w:p>
        </w:tc>
        <w:tc>
          <w:tcPr>
            <w:tcW w:w="1240" w:type="dxa"/>
          </w:tcPr>
          <w:p w14:paraId="68FED0FE" w14:textId="2A002584" w:rsidR="003B4CFA" w:rsidRPr="00895E3A" w:rsidRDefault="003B4CFA" w:rsidP="00A75469">
            <w:r w:rsidRPr="00757A3F">
              <w:t>Строка</w:t>
            </w:r>
          </w:p>
        </w:tc>
        <w:tc>
          <w:tcPr>
            <w:tcW w:w="1240" w:type="dxa"/>
          </w:tcPr>
          <w:p w14:paraId="68FED0FF" w14:textId="7A9112FF" w:rsidR="003B4CFA" w:rsidRPr="00895E3A" w:rsidRDefault="003B4CFA" w:rsidP="00A75469">
            <w:r w:rsidRPr="00757A3F">
              <w:t>Нет</w:t>
            </w:r>
          </w:p>
        </w:tc>
      </w:tr>
    </w:tbl>
    <w:p w14:paraId="68FED109" w14:textId="77777777" w:rsidR="00A75469" w:rsidRPr="00895E3A" w:rsidRDefault="00A75469" w:rsidP="00A75469">
      <w:pPr>
        <w:keepNext/>
        <w:numPr>
          <w:ilvl w:val="3"/>
          <w:numId w:val="13"/>
        </w:numPr>
        <w:spacing w:before="200"/>
        <w:outlineLvl w:val="3"/>
        <w:rPr>
          <w:bCs/>
          <w:iCs/>
          <w:sz w:val="24"/>
        </w:rPr>
      </w:pPr>
      <w:bookmarkStart w:id="1230" w:name="_Toc370583339"/>
      <w:r w:rsidRPr="00895E3A">
        <w:rPr>
          <w:bCs/>
          <w:iCs/>
          <w:sz w:val="24"/>
        </w:rPr>
        <w:t>Версионирование</w:t>
      </w:r>
      <w:bookmarkEnd w:id="1230"/>
    </w:p>
    <w:p w14:paraId="68FED10A" w14:textId="16D25B78" w:rsidR="00A75469" w:rsidRPr="00895E3A" w:rsidRDefault="003B4CFA" w:rsidP="00A75469">
      <w:r w:rsidRPr="003B4CFA">
        <w:t>Ведется история только по изменению КЛАДР кода, если изменения выполняются через методы сервиса.</w:t>
      </w:r>
    </w:p>
    <w:p w14:paraId="68FED10B" w14:textId="77777777" w:rsidR="000C5124" w:rsidRPr="00895E3A" w:rsidRDefault="000C5124" w:rsidP="00CE14F7"/>
    <w:p w14:paraId="68FED10C" w14:textId="77777777" w:rsidR="000E59AF" w:rsidRPr="00895E3A" w:rsidRDefault="000E59AF">
      <w:pPr>
        <w:keepLines w:val="0"/>
        <w:spacing w:after="0" w:line="240" w:lineRule="auto"/>
      </w:pPr>
      <w:r w:rsidRPr="00895E3A">
        <w:br w:type="page"/>
      </w:r>
    </w:p>
    <w:p w14:paraId="68FED10D" w14:textId="77777777" w:rsidR="00CE14F7" w:rsidRPr="00895E3A" w:rsidRDefault="000E59AF" w:rsidP="000E59AF">
      <w:pPr>
        <w:pStyle w:val="Heading2"/>
        <w:numPr>
          <w:ilvl w:val="1"/>
          <w:numId w:val="13"/>
        </w:numPr>
        <w:rPr>
          <w:lang w:val="ru-RU"/>
        </w:rPr>
      </w:pPr>
      <w:bookmarkStart w:id="1231" w:name="_Toc370583340"/>
      <w:r w:rsidRPr="00895E3A">
        <w:rPr>
          <w:lang w:val="ru-RU"/>
        </w:rPr>
        <w:lastRenderedPageBreak/>
        <w:t>SQl Server Agent Jobs</w:t>
      </w:r>
      <w:bookmarkEnd w:id="1231"/>
    </w:p>
    <w:p w14:paraId="68FED10E" w14:textId="77777777" w:rsidR="000E59AF" w:rsidRPr="00895E3A" w:rsidRDefault="000E59AF" w:rsidP="000E59AF">
      <w:pPr>
        <w:pStyle w:val="Heading3"/>
        <w:numPr>
          <w:ilvl w:val="2"/>
          <w:numId w:val="13"/>
        </w:numPr>
      </w:pPr>
      <w:bookmarkStart w:id="1232" w:name="_Toc370583341"/>
      <w:r w:rsidRPr="00895E3A">
        <w:t xml:space="preserve">Заполнить популярные </w:t>
      </w:r>
      <w:r w:rsidR="00655147" w:rsidRPr="00895E3A">
        <w:t>товары</w:t>
      </w:r>
      <w:r w:rsidRPr="00895E3A">
        <w:t xml:space="preserve"> (FillPopular job)</w:t>
      </w:r>
      <w:bookmarkEnd w:id="1232"/>
    </w:p>
    <w:p w14:paraId="68FED10F" w14:textId="77777777" w:rsidR="000E59AF" w:rsidRPr="00895E3A" w:rsidRDefault="000E59AF" w:rsidP="000E59AF">
      <w:pPr>
        <w:pStyle w:val="Heading3"/>
        <w:numPr>
          <w:ilvl w:val="3"/>
          <w:numId w:val="13"/>
        </w:numPr>
        <w:rPr>
          <w:sz w:val="24"/>
          <w:szCs w:val="24"/>
        </w:rPr>
      </w:pPr>
      <w:bookmarkStart w:id="1233" w:name="_Toc370583342"/>
      <w:r w:rsidRPr="00895E3A">
        <w:rPr>
          <w:sz w:val="24"/>
          <w:szCs w:val="24"/>
        </w:rPr>
        <w:t>Определение</w:t>
      </w:r>
      <w:bookmarkEnd w:id="1233"/>
    </w:p>
    <w:p w14:paraId="68FED110" w14:textId="77777777" w:rsidR="00655147" w:rsidRPr="00895E3A" w:rsidRDefault="000E59AF" w:rsidP="00655147">
      <w:pPr>
        <w:keepLines w:val="0"/>
        <w:autoSpaceDE w:val="0"/>
        <w:autoSpaceDN w:val="0"/>
        <w:adjustRightInd w:val="0"/>
        <w:spacing w:after="0"/>
      </w:pPr>
      <w:r w:rsidRPr="00895E3A">
        <w:t xml:space="preserve">Задача </w:t>
      </w:r>
      <w:r w:rsidR="00655147" w:rsidRPr="00895E3A">
        <w:t>собирает статистику по товарам в таблицу [prod].[PopularProducts]</w:t>
      </w:r>
      <w:r w:rsidR="002945CF" w:rsidRPr="00895E3A">
        <w:t>, с периодичностью 10 минут ежедневно,</w:t>
      </w:r>
      <w:r w:rsidR="00655147" w:rsidRPr="00895E3A">
        <w:t xml:space="preserve"> по следующим критериям:</w:t>
      </w:r>
    </w:p>
    <w:p w14:paraId="68FED111" w14:textId="77777777" w:rsidR="00655147" w:rsidRPr="00895E3A" w:rsidRDefault="00655147" w:rsidP="00E31AB0">
      <w:pPr>
        <w:pStyle w:val="ListParagraph"/>
        <w:keepLines w:val="0"/>
        <w:numPr>
          <w:ilvl w:val="0"/>
          <w:numId w:val="53"/>
        </w:numPr>
        <w:autoSpaceDE w:val="0"/>
        <w:autoSpaceDN w:val="0"/>
        <w:adjustRightInd w:val="0"/>
        <w:spacing w:after="0"/>
      </w:pPr>
      <w:r w:rsidRPr="00895E3A">
        <w:t xml:space="preserve">Заполнение наиболее </w:t>
      </w:r>
      <w:proofErr w:type="gramStart"/>
      <w:r w:rsidRPr="00895E3A">
        <w:t>откладываемых</w:t>
      </w:r>
      <w:proofErr w:type="gramEnd"/>
    </w:p>
    <w:p w14:paraId="68FED112" w14:textId="77777777" w:rsidR="00655147" w:rsidRPr="00895E3A" w:rsidRDefault="00655147" w:rsidP="00E31AB0">
      <w:pPr>
        <w:pStyle w:val="ListParagraph"/>
        <w:keepLines w:val="0"/>
        <w:numPr>
          <w:ilvl w:val="0"/>
          <w:numId w:val="53"/>
        </w:numPr>
        <w:autoSpaceDE w:val="0"/>
        <w:autoSpaceDN w:val="0"/>
        <w:adjustRightInd w:val="0"/>
        <w:spacing w:after="0"/>
      </w:pPr>
      <w:r w:rsidRPr="00895E3A">
        <w:t xml:space="preserve">Заполнение наиболее </w:t>
      </w:r>
      <w:proofErr w:type="gramStart"/>
      <w:r w:rsidRPr="00895E3A">
        <w:t>заказываемых</w:t>
      </w:r>
      <w:proofErr w:type="gramEnd"/>
    </w:p>
    <w:p w14:paraId="68FED113" w14:textId="77777777" w:rsidR="00655147" w:rsidRPr="00895E3A" w:rsidRDefault="00655147" w:rsidP="00E31AB0">
      <w:pPr>
        <w:pStyle w:val="ListParagraph"/>
        <w:keepLines w:val="0"/>
        <w:numPr>
          <w:ilvl w:val="0"/>
          <w:numId w:val="53"/>
        </w:numPr>
        <w:autoSpaceDE w:val="0"/>
        <w:autoSpaceDN w:val="0"/>
        <w:adjustRightInd w:val="0"/>
        <w:spacing w:after="0"/>
      </w:pPr>
      <w:r w:rsidRPr="00895E3A">
        <w:t xml:space="preserve">Заполнение наиболее </w:t>
      </w:r>
      <w:proofErr w:type="gramStart"/>
      <w:r w:rsidRPr="00895E3A">
        <w:t>просматриваемых</w:t>
      </w:r>
      <w:proofErr w:type="gramEnd"/>
    </w:p>
    <w:p w14:paraId="68FED114" w14:textId="77777777" w:rsidR="00655147" w:rsidRPr="00895E3A" w:rsidRDefault="00655147" w:rsidP="00655147">
      <w:pPr>
        <w:keepLines w:val="0"/>
        <w:autoSpaceDE w:val="0"/>
        <w:autoSpaceDN w:val="0"/>
        <w:adjustRightInd w:val="0"/>
        <w:spacing w:after="0"/>
      </w:pPr>
    </w:p>
    <w:sectPr w:rsidR="00655147" w:rsidRPr="00895E3A" w:rsidSect="008326D4">
      <w:headerReference w:type="default" r:id="rId20"/>
      <w:footerReference w:type="default" r:id="rId21"/>
      <w:headerReference w:type="first" r:id="rId22"/>
      <w:footerReference w:type="first" r:id="rId23"/>
      <w:pgSz w:w="11906" w:h="16838"/>
      <w:pgMar w:top="1135" w:right="851" w:bottom="1559" w:left="1418" w:header="709" w:footer="53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2" w:author="Егор Шокуров" w:date="2013-10-26T20:28:00Z" w:initials="ЕШ">
    <w:p w14:paraId="7DA10082" w14:textId="77777777" w:rsidR="001D46D4" w:rsidRDefault="001D46D4" w:rsidP="001D46D4">
      <w:pPr>
        <w:pStyle w:val="CommentText"/>
      </w:pPr>
      <w:r>
        <w:rPr>
          <w:rStyle w:val="CommentReference"/>
        </w:rPr>
        <w:annotationRef/>
      </w:r>
      <w:r>
        <w:rPr>
          <w:rStyle w:val="CommentReference"/>
        </w:rPr>
        <w:annotationRef/>
      </w:r>
      <w:r>
        <w:t>Данные для фильтра используются повторно в нескольких местах. Давайте вынесем в отдельную структуру?</w:t>
      </w:r>
    </w:p>
    <w:p w14:paraId="249D7C8E" w14:textId="77777777" w:rsidR="001D46D4" w:rsidRDefault="001D46D4" w:rsidP="001D46D4">
      <w:pPr>
        <w:pStyle w:val="CommentText"/>
      </w:pPr>
    </w:p>
  </w:comment>
  <w:comment w:id="263" w:author="Mikhail Mikhaylov" w:date="2013-10-26T20:28:00Z" w:initials="MM">
    <w:p w14:paraId="48C01AD8" w14:textId="77777777" w:rsidR="001D46D4" w:rsidRDefault="001D46D4" w:rsidP="001D46D4">
      <w:pPr>
        <w:pStyle w:val="CommentText"/>
      </w:pPr>
      <w:r>
        <w:rPr>
          <w:rStyle w:val="CommentReference"/>
        </w:rPr>
        <w:annotationRef/>
      </w:r>
      <w:r>
        <w:t xml:space="preserve">Точнее в двух. Пока что я не уверен, что в методах для АРМ будет аналогичный фильтр. Вынесем, если </w:t>
      </w:r>
      <w:proofErr w:type="gramStart"/>
      <w:r>
        <w:t>в</w:t>
      </w:r>
      <w:proofErr w:type="gramEnd"/>
      <w:r>
        <w:t xml:space="preserve"> </w:t>
      </w:r>
      <w:proofErr w:type="gramStart"/>
      <w:r>
        <w:t>для</w:t>
      </w:r>
      <w:proofErr w:type="gramEnd"/>
      <w:r>
        <w:t xml:space="preserve"> АРМ будет такой же фильтр.</w:t>
      </w:r>
    </w:p>
    <w:p w14:paraId="0CD2A059" w14:textId="77777777" w:rsidR="001D46D4" w:rsidRDefault="001D46D4" w:rsidP="001D46D4">
      <w:pPr>
        <w:pStyle w:val="CommentText"/>
      </w:pPr>
    </w:p>
  </w:comment>
  <w:comment w:id="343" w:author="Stanislav" w:date="2013-05-22T17:57:00Z" w:initials="S">
    <w:p w14:paraId="68FED115" w14:textId="77777777" w:rsidR="007C6394" w:rsidRPr="00D24FE6" w:rsidRDefault="007C6394" w:rsidP="003C0AB1">
      <w:pPr>
        <w:pStyle w:val="CommentText"/>
      </w:pPr>
      <w:r>
        <w:rPr>
          <w:rStyle w:val="CommentReference"/>
        </w:rPr>
        <w:annotationRef/>
      </w:r>
      <w:r>
        <w:t>А</w:t>
      </w:r>
      <w:r w:rsidRPr="00D24FE6">
        <w:t>синхронная задача выполняется сервером Кварц.</w:t>
      </w:r>
    </w:p>
  </w:comment>
  <w:comment w:id="713" w:author="Егор Шокуров" w:date="2013-02-07T19:52:00Z" w:initials="ЕШ">
    <w:p w14:paraId="68FED11A" w14:textId="77777777" w:rsidR="007C6394" w:rsidRDefault="007C6394">
      <w:pPr>
        <w:pStyle w:val="CommentText"/>
      </w:pPr>
      <w:r>
        <w:rPr>
          <w:rStyle w:val="CommentReference"/>
        </w:rPr>
        <w:annotationRef/>
      </w:r>
      <w:r>
        <w:t>Данные для фильтра используются повторно в нескольких местах. Давайте вынесем в отдельную структуру?</w:t>
      </w:r>
    </w:p>
  </w:comment>
  <w:comment w:id="714" w:author="Mikhail Mikhaylov" w:date="2013-02-11T21:39:00Z" w:initials="MM">
    <w:p w14:paraId="68FED11B" w14:textId="77777777" w:rsidR="007C6394" w:rsidRDefault="007C6394">
      <w:pPr>
        <w:pStyle w:val="CommentText"/>
      </w:pPr>
      <w:r>
        <w:rPr>
          <w:rStyle w:val="CommentReference"/>
        </w:rPr>
        <w:annotationRef/>
      </w:r>
      <w:r>
        <w:t xml:space="preserve">Точнее в двух. Пока что я не уверен, что в методах для АРМ будет аналогичный фильтр. Вынесем, если </w:t>
      </w:r>
      <w:proofErr w:type="gramStart"/>
      <w:r>
        <w:t>в</w:t>
      </w:r>
      <w:proofErr w:type="gramEnd"/>
      <w:r>
        <w:t xml:space="preserve"> </w:t>
      </w:r>
      <w:proofErr w:type="gramStart"/>
      <w:r>
        <w:t>для</w:t>
      </w:r>
      <w:proofErr w:type="gramEnd"/>
      <w:r>
        <w:t xml:space="preserve"> АРМ будет такой же фильтр.</w:t>
      </w:r>
    </w:p>
  </w:comment>
  <w:comment w:id="739" w:author="Егор Шокуров" w:date="2013-02-07T20:00:00Z" w:initials="ЕШ">
    <w:p w14:paraId="68FED11C" w14:textId="77777777" w:rsidR="007C6394" w:rsidRDefault="007C6394">
      <w:pPr>
        <w:pStyle w:val="CommentText"/>
      </w:pPr>
      <w:r>
        <w:rPr>
          <w:rStyle w:val="CommentReference"/>
        </w:rPr>
        <w:annotationRef/>
      </w:r>
      <w:r>
        <w:t>Откуда можно получить список самих атрибутов?</w:t>
      </w:r>
    </w:p>
    <w:p w14:paraId="68FED11D" w14:textId="77777777" w:rsidR="007C6394" w:rsidRDefault="007C6394">
      <w:pPr>
        <w:pStyle w:val="CommentText"/>
      </w:pPr>
      <w:r>
        <w:t>Как быть с атрибутами, не являющимися перечислением?</w:t>
      </w:r>
    </w:p>
  </w:comment>
  <w:comment w:id="740" w:author="Mikhail Mikhaylov" w:date="2013-02-11T21:36:00Z" w:initials="MM">
    <w:p w14:paraId="68FED11E" w14:textId="77777777" w:rsidR="007C6394" w:rsidRPr="005800AD" w:rsidRDefault="007C6394">
      <w:pPr>
        <w:pStyle w:val="CommentText"/>
      </w:pPr>
      <w:r>
        <w:rPr>
          <w:rStyle w:val="CommentReference"/>
        </w:rPr>
        <w:annotationRef/>
      </w:r>
      <w:r>
        <w:t xml:space="preserve">Список доступных атрибутов доступен в </w:t>
      </w:r>
      <w:r>
        <w:rPr>
          <w:lang w:val="en-US"/>
        </w:rPr>
        <w:t>WSDL</w:t>
      </w:r>
      <w:r w:rsidRPr="005800AD">
        <w:t>.</w:t>
      </w:r>
    </w:p>
    <w:p w14:paraId="68FED11F" w14:textId="77777777" w:rsidR="007C6394" w:rsidRPr="005800AD" w:rsidRDefault="007C6394">
      <w:pPr>
        <w:pStyle w:val="CommentText"/>
      </w:pPr>
      <w:r>
        <w:t>При необходимости всегда можно добавить новые атрибуты, обратная совместимость сохранится.</w:t>
      </w:r>
    </w:p>
  </w:comment>
  <w:comment w:id="741" w:author="Егор Шокуров" w:date="2013-02-11T21:54:00Z" w:initials="ЕШ">
    <w:p w14:paraId="68FED120" w14:textId="77777777" w:rsidR="007C6394" w:rsidRDefault="007C6394">
      <w:pPr>
        <w:pStyle w:val="CommentText"/>
      </w:pPr>
      <w:r>
        <w:rPr>
          <w:rStyle w:val="CommentReference"/>
        </w:rPr>
        <w:annotationRef/>
      </w:r>
      <w:r>
        <w:t>А вроде у нас при заказе тоже выбираются значения каких-то атрибутов? Если так, то это не атрибуты фильтра, а атрибуты подарка, а там у нас расширяемая атрибутная модель.</w:t>
      </w:r>
    </w:p>
  </w:comment>
  <w:comment w:id="748" w:author="Mikhail Mikhaylov" w:date="2013-02-11T21:37:00Z" w:initials="MM">
    <w:p w14:paraId="68FED121" w14:textId="77777777" w:rsidR="007C6394" w:rsidRDefault="007C6394">
      <w:pPr>
        <w:pStyle w:val="CommentText"/>
      </w:pPr>
      <w:r>
        <w:rPr>
          <w:rStyle w:val="CommentReference"/>
        </w:rPr>
        <w:annotationRef/>
      </w:r>
      <w:r>
        <w:t>Вынесем эту доработку на технический день</w:t>
      </w:r>
    </w:p>
  </w:comment>
  <w:comment w:id="963" w:author="Егор Шокуров" w:date="2013-02-07T20:05:00Z" w:initials="ЕШ">
    <w:p w14:paraId="68FED122" w14:textId="77777777" w:rsidR="007C6394" w:rsidRPr="00495D8F" w:rsidRDefault="007C6394">
      <w:pPr>
        <w:pStyle w:val="CommentText"/>
      </w:pPr>
      <w:r>
        <w:rPr>
          <w:rStyle w:val="CommentReference"/>
        </w:rPr>
        <w:annotationRef/>
      </w:r>
      <w:r>
        <w:t xml:space="preserve">Не совсем так. Цена товара = Цена товара рублях </w:t>
      </w:r>
      <w:r w:rsidRPr="00495D8F">
        <w:t xml:space="preserve">* </w:t>
      </w:r>
      <w:r>
        <w:t xml:space="preserve">Базовый коэффициент </w:t>
      </w:r>
      <w:r w:rsidRPr="00495D8F">
        <w:t xml:space="preserve">* Произведение всех неисключающих акционных мультипликативных коэффцциентов ИЛИ на Исключающий мультипликатиивный коэффициент из акции с максимальным приоритетом + Сумма всех неисключающих аддитивных коэффциентов ИЛИ Исключающий аддитивный </w:t>
      </w:r>
      <w:proofErr w:type="gramStart"/>
      <w:r w:rsidRPr="00495D8F">
        <w:t>ко</w:t>
      </w:r>
      <w:proofErr w:type="gramEnd"/>
    </w:p>
    <w:p w14:paraId="68FED123" w14:textId="77777777" w:rsidR="007C6394" w:rsidRPr="00495D8F" w:rsidRDefault="007C6394">
      <w:pPr>
        <w:pStyle w:val="CommentText"/>
      </w:pPr>
      <w:r w:rsidRPr="00495D8F">
        <w:t>Ффициент с максимальным приоритетом + Цена доставки * (</w:t>
      </w:r>
      <w:r>
        <w:t>Все коэффициенты для доставки аналогично коэффциентам для товара</w:t>
      </w:r>
      <w:r w:rsidRPr="00495D8F">
        <w:t>)</w:t>
      </w:r>
    </w:p>
    <w:p w14:paraId="68FED124" w14:textId="77777777" w:rsidR="007C6394" w:rsidRPr="00495D8F" w:rsidRDefault="007C6394">
      <w:pPr>
        <w:pStyle w:val="CommentText"/>
      </w:pPr>
    </w:p>
    <w:p w14:paraId="68FED125" w14:textId="77777777" w:rsidR="007C6394" w:rsidRPr="00495D8F" w:rsidRDefault="007C6394">
      <w:pPr>
        <w:pStyle w:val="CommentText"/>
      </w:pPr>
      <w:r w:rsidRPr="00495D8F">
        <w:t>Уточните у Моревского</w:t>
      </w:r>
    </w:p>
  </w:comment>
  <w:comment w:id="964" w:author="Mikhail Mikhaylov" w:date="2013-02-11T21:41:00Z" w:initials="MM">
    <w:p w14:paraId="68FED126" w14:textId="77777777" w:rsidR="007C6394" w:rsidRPr="005800AD" w:rsidRDefault="007C6394">
      <w:pPr>
        <w:pStyle w:val="CommentText"/>
      </w:pPr>
      <w:r>
        <w:rPr>
          <w:rStyle w:val="CommentReference"/>
        </w:rPr>
        <w:annotationRef/>
      </w:r>
      <w:r>
        <w:t xml:space="preserve">Может более правильным будет сослаться на использование получаемого их Механик </w:t>
      </w:r>
      <w:r>
        <w:rPr>
          <w:lang w:val="en-US"/>
        </w:rPr>
        <w:t>SQL</w:t>
      </w:r>
      <w:r w:rsidRPr="005800AD">
        <w:t xml:space="preserve"> </w:t>
      </w:r>
      <w:r>
        <w:t>выражения? Что он там насчитает это уже его дело.</w:t>
      </w:r>
    </w:p>
  </w:comment>
  <w:comment w:id="965" w:author="Егор Шокуров" w:date="2013-02-11T21:55:00Z" w:initials="ЕШ">
    <w:p w14:paraId="68FED127" w14:textId="77777777" w:rsidR="007C6394" w:rsidRDefault="007C6394">
      <w:pPr>
        <w:pStyle w:val="CommentText"/>
      </w:pPr>
      <w:r>
        <w:rPr>
          <w:rStyle w:val="CommentReference"/>
        </w:rPr>
        <w:annotationRef/>
      </w:r>
      <w:r>
        <w:t>Я же говорил, что у нас нигде не описана логика формирования цены. Мы договорились описать её в этом документе. Пока тут нет описания логики.</w:t>
      </w:r>
    </w:p>
  </w:comment>
  <w:comment w:id="970" w:author="Stanislav" w:date="2013-04-23T11:47:00Z" w:initials="S">
    <w:p w14:paraId="68FED128" w14:textId="77777777" w:rsidR="007C6394" w:rsidRDefault="007C6394" w:rsidP="00670339">
      <w:pPr>
        <w:pStyle w:val="HTMLPreformatted"/>
        <w:shd w:val="clear" w:color="auto" w:fill="FFFFFF"/>
      </w:pPr>
      <w:r>
        <w:rPr>
          <w:rStyle w:val="CommentReference"/>
        </w:rPr>
        <w:annotationRef/>
      </w:r>
      <w:r>
        <w:t>Для тестовых партнеров, идентификаторы которых указываются в настройке "</w:t>
      </w:r>
      <w:r>
        <w:rPr>
          <w:rFonts w:ascii="Consolas" w:hAnsi="Consolas" w:cs="Consolas"/>
          <w:color w:val="A31515"/>
          <w:sz w:val="16"/>
          <w:szCs w:val="16"/>
        </w:rPr>
        <w:t>TestPartnerIds</w:t>
      </w:r>
      <w:r>
        <w:t>" через запятую, принимается статус 2 (</w:t>
      </w:r>
      <w:r>
        <w:rPr>
          <w:rFonts w:ascii="Consolas" w:hAnsi="Consolas" w:cs="Consolas"/>
          <w:color w:val="000000"/>
          <w:sz w:val="16"/>
          <w:szCs w:val="16"/>
        </w:rPr>
        <w:t>Applied</w:t>
      </w:r>
      <w:r>
        <w:t>) всегда.</w:t>
      </w:r>
    </w:p>
  </w:comment>
  <w:comment w:id="1039" w:author="Егор Шокуров" w:date="2013-02-07T20:10:00Z" w:initials="ЕШ">
    <w:p w14:paraId="68FED129" w14:textId="77777777" w:rsidR="007C6394" w:rsidRDefault="007C6394">
      <w:pPr>
        <w:pStyle w:val="CommentText"/>
      </w:pPr>
      <w:r>
        <w:rPr>
          <w:rStyle w:val="CommentReference"/>
        </w:rPr>
        <w:annotationRef/>
      </w:r>
      <w:r>
        <w:t>Важно, что это и предыдущее поля ОБЯЗАТЕЛЬНЫ</w:t>
      </w:r>
    </w:p>
  </w:comment>
  <w:comment w:id="1040" w:author="Егор Шокуров" w:date="2013-02-07T20:09:00Z" w:initials="ЕШ">
    <w:p w14:paraId="68FED12A" w14:textId="77777777" w:rsidR="007C6394" w:rsidRDefault="007C6394">
      <w:pPr>
        <w:pStyle w:val="CommentText"/>
      </w:pPr>
      <w:r>
        <w:rPr>
          <w:rStyle w:val="CommentReference"/>
        </w:rPr>
        <w:annotationRef/>
      </w:r>
      <w:r>
        <w:t>Это важно</w:t>
      </w:r>
    </w:p>
  </w:comment>
  <w:comment w:id="1137" w:author="Dmitriy Sayankin" w:date="2013-03-05T13:19:00Z" w:initials="DS">
    <w:p w14:paraId="68FED12B" w14:textId="77777777" w:rsidR="007C6394" w:rsidRDefault="007C6394">
      <w:pPr>
        <w:pStyle w:val="CommentText"/>
      </w:pPr>
      <w:r>
        <w:rPr>
          <w:rStyle w:val="CommentReference"/>
        </w:rPr>
        <w:annotationRef/>
      </w:r>
      <w:proofErr w:type="gramStart"/>
      <w:r>
        <w:t>Поскольку достоверно сказать, по чьей вине была задержка, невозможно, поэтому 2 статуса («Доставлен с задержкой по вине партнера» и «Доставлен с задержкой по вине курьера») были объединены в один – «Доставлен с задержкой»)</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7902BC" w15:done="0"/>
  <w15:commentEx w15:paraId="487902BE" w15:done="0"/>
  <w15:commentEx w15:paraId="487902BF" w15:done="0"/>
  <w15:commentEx w15:paraId="487902C0" w15:done="0"/>
  <w15:commentEx w15:paraId="487902C2" w15:done="0"/>
  <w15:commentEx w15:paraId="487902C4" w15:done="0"/>
  <w15:commentEx w15:paraId="487902C5" w15:done="0"/>
  <w15:commentEx w15:paraId="487902C6" w15:done="0"/>
  <w15:commentEx w15:paraId="487902CA" w15:done="0"/>
  <w15:commentEx w15:paraId="487902CB" w15:done="0"/>
  <w15:commentEx w15:paraId="487902CC" w15:done="0"/>
  <w15:commentEx w15:paraId="487902CD" w15:done="0"/>
  <w15:commentEx w15:paraId="487902CE" w15:done="0"/>
  <w15:commentEx w15:paraId="53281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111B6" w14:textId="77777777" w:rsidR="007C6394" w:rsidRDefault="007C6394" w:rsidP="002129C0">
      <w:r>
        <w:separator/>
      </w:r>
    </w:p>
  </w:endnote>
  <w:endnote w:type="continuationSeparator" w:id="0">
    <w:p w14:paraId="44398B38" w14:textId="77777777" w:rsidR="007C6394" w:rsidRDefault="007C6394" w:rsidP="002129C0">
      <w:r>
        <w:continuationSeparator/>
      </w:r>
    </w:p>
  </w:endnote>
  <w:endnote w:type="continuationNotice" w:id="1">
    <w:p w14:paraId="58822021" w14:textId="77777777" w:rsidR="007C6394" w:rsidRDefault="007C6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ED137" w14:textId="77777777" w:rsidR="007C6394" w:rsidRPr="000C6F79" w:rsidRDefault="007C6394" w:rsidP="00BB704F">
    <w:pPr>
      <w:pStyle w:val="Footer"/>
    </w:pPr>
    <w:r>
      <w:rPr>
        <w:noProof/>
      </w:rPr>
      <w:pict w14:anchorId="68FED13D">
        <v:rect id="Прямоугольник 10" o:spid="_x0000_s2051" style="position:absolute;margin-left:396.35pt;margin-top:7.3pt;width:86.65pt;height:26.45pt;z-index:25165824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" fillcolor="window" strokecolor="window" strokeweight="2pt">
          <v:path arrowok="t"/>
          <v:textbox>
            <w:txbxContent>
              <w:p w14:paraId="68FED140" w14:textId="77777777" w:rsidR="007C6394" w:rsidRPr="004850DB" w:rsidRDefault="007C6394" w:rsidP="00BB704F">
                <w:pPr>
                  <w:jc w:val="center"/>
                  <w:rPr>
                    <w:color w:val="000000"/>
                  </w:rPr>
                </w:pPr>
                <w:r w:rsidRPr="00AF4B66">
                  <w:rPr>
                    <w:color w:val="000000"/>
                  </w:rPr>
                  <w:t>Стр.</w:t>
                </w:r>
                <w:r>
                  <w:rPr>
                    <w:color w:val="000000"/>
                  </w:rPr>
                  <w:t xml:space="preserve"> </w:t>
                </w:r>
                <w:r w:rsidRPr="00AF4B66">
                  <w:rPr>
                    <w:color w:val="000000"/>
                  </w:rPr>
                  <w:fldChar w:fldCharType="begin"/>
                </w:r>
                <w:r w:rsidRPr="00AF4B66">
                  <w:rPr>
                    <w:color w:val="000000"/>
                  </w:rPr>
                  <w:instrText xml:space="preserve"> PAGE  \* Arabic  \* MERGEFORMAT </w:instrText>
                </w:r>
                <w:r w:rsidRPr="00AF4B66">
                  <w:rPr>
                    <w:color w:val="000000"/>
                  </w:rPr>
                  <w:fldChar w:fldCharType="separate"/>
                </w:r>
                <w:r w:rsidR="00CF42A6">
                  <w:rPr>
                    <w:noProof/>
                    <w:color w:val="000000"/>
                  </w:rPr>
                  <w:t>27</w:t>
                </w:r>
                <w:r w:rsidRPr="00AF4B66">
                  <w:rPr>
                    <w:color w:val="000000"/>
                  </w:rPr>
                  <w:fldChar w:fldCharType="end"/>
                </w:r>
                <w:r>
                  <w:rPr>
                    <w:color w:val="000000"/>
                  </w:rPr>
                  <w:t xml:space="preserve"> </w:t>
                </w:r>
              </w:p>
            </w:txbxContent>
          </v:textbox>
        </v:rect>
      </w:pict>
    </w:r>
    <w:r>
      <w:rPr>
        <w:noProof/>
      </w:rPr>
      <w:pict w14:anchorId="68FED13E">
        <v:line id="Прямая соединительная линия 11" o:spid="_x0000_s2050" style="position:absolute;flip:x;z-index:251658242;visibility:visible;mso-wrap-distance-top:-42e-5mm;mso-wrap-distance-bottom:-42e-5mm;mso-width-relative:margin;mso-height-relative:margin" from="1.45pt,-9.75pt" to="483.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">
          <o:lock v:ext="edit" shapetype="f"/>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ED13B" w14:textId="77777777" w:rsidR="007C6394" w:rsidRDefault="007C6394" w:rsidP="00BB704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D0242" w14:textId="77777777" w:rsidR="007C6394" w:rsidRDefault="007C6394" w:rsidP="002129C0">
      <w:r>
        <w:separator/>
      </w:r>
    </w:p>
  </w:footnote>
  <w:footnote w:type="continuationSeparator" w:id="0">
    <w:p w14:paraId="0A017DB2" w14:textId="77777777" w:rsidR="007C6394" w:rsidRDefault="007C6394" w:rsidP="002129C0">
      <w:r>
        <w:continuationSeparator/>
      </w:r>
    </w:p>
  </w:footnote>
  <w:footnote w:type="continuationNotice" w:id="1">
    <w:p w14:paraId="09700C1B" w14:textId="77777777" w:rsidR="007C6394" w:rsidRDefault="007C63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ED132" w14:textId="77777777" w:rsidR="007C6394" w:rsidRPr="00613B8B" w:rsidRDefault="007C6394" w:rsidP="008326D4">
    <w:pPr>
      <w:pStyle w:val="Header"/>
      <w:spacing w:after="0"/>
      <w:jc w:val="right"/>
      <w:rPr>
        <w:sz w:val="18"/>
        <w:szCs w:val="18"/>
      </w:rPr>
    </w:pPr>
    <w:r>
      <w:rPr>
        <w:sz w:val="18"/>
        <w:szCs w:val="18"/>
        <w:lang w:val="en-US"/>
      </w:rPr>
      <w:t>RapidSoft</w:t>
    </w:r>
  </w:p>
  <w:p w14:paraId="68FED133" w14:textId="77777777" w:rsidR="007C6394" w:rsidRPr="005C5CE3" w:rsidRDefault="007C6394" w:rsidP="00613B8B">
    <w:pPr>
      <w:pStyle w:val="Header"/>
      <w:spacing w:after="0"/>
      <w:jc w:val="right"/>
      <w:rPr>
        <w:b/>
        <w:sz w:val="18"/>
        <w:szCs w:val="18"/>
      </w:rPr>
    </w:pPr>
    <w:r>
      <w:rPr>
        <w:noProof/>
      </w:rPr>
      <w:pict w14:anchorId="68FED13C">
        <v:line id="_x0000_s2052" style="position:absolute;left:0;text-align:left;flip:x;z-index:251658243;visibility:visible;mso-wrap-distance-top:-42e-5mm;mso-wrap-distance-bottom:-42e-5mm;mso-width-relative:margin;mso-height-relative:margin" from="1.45pt,15.4pt" to="483.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">
          <o:lock v:ext="edit" shapetype="f"/>
        </v:line>
      </w:pict>
    </w:r>
    <w:r w:rsidRPr="00B465F0">
      <w:rPr>
        <w:b/>
        <w:sz w:val="18"/>
        <w:szCs w:val="18"/>
      </w:rPr>
      <w:t xml:space="preserve"> </w:t>
    </w:r>
    <w:r>
      <w:rPr>
        <w:b/>
        <w:sz w:val="18"/>
        <w:szCs w:val="18"/>
      </w:rPr>
      <w:t>Лояльность – техническое задание на компонент «Магазин подарков»</w:t>
    </w:r>
  </w:p>
  <w:p w14:paraId="68FED134" w14:textId="77777777" w:rsidR="007C6394" w:rsidRPr="00B465F0" w:rsidRDefault="007C6394" w:rsidP="007163D7">
    <w:pPr>
      <w:pStyle w:val="Header"/>
      <w:spacing w:after="0"/>
      <w:jc w:val="right"/>
      <w:rPr>
        <w:b/>
        <w:sz w:val="18"/>
        <w:szCs w:val="18"/>
      </w:rPr>
    </w:pPr>
  </w:p>
  <w:p w14:paraId="68FED135" w14:textId="77777777" w:rsidR="007C6394" w:rsidRPr="00B465F0" w:rsidRDefault="007C6394" w:rsidP="008326D4">
    <w:pPr>
      <w:pStyle w:val="Header"/>
      <w:spacing w:after="0"/>
      <w:jc w:val="right"/>
      <w:rPr>
        <w:b/>
        <w:sz w:val="18"/>
        <w:szCs w:val="18"/>
      </w:rPr>
    </w:pPr>
  </w:p>
  <w:p w14:paraId="68FED136" w14:textId="77777777" w:rsidR="007C6394" w:rsidRPr="005F67BA" w:rsidRDefault="007C6394" w:rsidP="005F67BA">
    <w:pPr>
      <w:jc w:val="right"/>
      <w:rPr>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ED138" w14:textId="77777777" w:rsidR="007C6394" w:rsidRPr="00613B8B" w:rsidRDefault="007C6394" w:rsidP="00B465F0">
    <w:pPr>
      <w:pStyle w:val="Header"/>
      <w:spacing w:after="0"/>
      <w:jc w:val="right"/>
      <w:rPr>
        <w:sz w:val="18"/>
        <w:szCs w:val="18"/>
      </w:rPr>
    </w:pPr>
    <w:r>
      <w:rPr>
        <w:sz w:val="18"/>
        <w:szCs w:val="18"/>
        <w:lang w:val="en-US"/>
      </w:rPr>
      <w:t>RapidSoft</w:t>
    </w:r>
  </w:p>
  <w:p w14:paraId="68FED139" w14:textId="77777777" w:rsidR="007C6394" w:rsidRPr="005C5CE3" w:rsidRDefault="007C6394" w:rsidP="008326D4">
    <w:pPr>
      <w:pStyle w:val="Header"/>
      <w:spacing w:after="0"/>
      <w:jc w:val="right"/>
      <w:rPr>
        <w:b/>
        <w:sz w:val="18"/>
        <w:szCs w:val="18"/>
      </w:rPr>
    </w:pPr>
    <w:r>
      <w:rPr>
        <w:b/>
        <w:sz w:val="18"/>
        <w:szCs w:val="18"/>
      </w:rPr>
      <w:t>Лояльность – техническое задание на компонент «Магазин подарков»</w:t>
    </w:r>
  </w:p>
  <w:p w14:paraId="68FED13A" w14:textId="77777777" w:rsidR="007C6394" w:rsidRPr="00BF3CD7" w:rsidRDefault="007C6394" w:rsidP="008326D4">
    <w:pPr>
      <w:pStyle w:val="Header"/>
      <w:spacing w:after="0"/>
      <w:jc w:val="right"/>
      <w:rPr>
        <w:b/>
      </w:rPr>
    </w:pPr>
    <w:r>
      <w:rPr>
        <w:noProof/>
      </w:rPr>
      <w:pict w14:anchorId="68FED13F">
        <v:line id="Прямая соединительная линия 7" o:spid="_x0000_s2049" style="position:absolute;left:0;text-align:left;flip:x;z-index:251658240;visibility:visible;mso-width-relative:margin" from="10.6pt,5.95pt" to="483.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">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4E039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5"/>
    <w:multiLevelType w:val="multilevel"/>
    <w:tmpl w:val="00000005"/>
    <w:name w:val="WW8Num5"/>
    <w:lvl w:ilvl="0">
      <w:start w:val="1"/>
      <w:numFmt w:val="decimal"/>
      <w:lvlText w:val="%1."/>
      <w:lvlJc w:val="left"/>
      <w:pPr>
        <w:tabs>
          <w:tab w:val="num" w:pos="720"/>
        </w:tabs>
        <w:ind w:left="720" w:hanging="360"/>
      </w:pPr>
      <w:rPr>
        <w:rFonts w:ascii="Symbol" w:hAnsi="Symbol" w:cs="OpenSymbol"/>
        <w:lang w:val="ru-RU"/>
      </w:rPr>
    </w:lvl>
    <w:lvl w:ilvl="1">
      <w:start w:val="1"/>
      <w:numFmt w:val="decimal"/>
      <w:lvlText w:val="%2."/>
      <w:lvlJc w:val="left"/>
      <w:pPr>
        <w:tabs>
          <w:tab w:val="num" w:pos="1080"/>
        </w:tabs>
        <w:ind w:left="1080" w:hanging="360"/>
      </w:pPr>
      <w:rPr>
        <w:rFonts w:ascii="OpenSymbol" w:hAnsi="OpenSymbol" w:cs="OpenSymbol"/>
        <w:strike w:val="0"/>
        <w:dstrike w:val="0"/>
        <w:u w:val="none"/>
        <w:effect w:val="none"/>
        <w:lang w:val="ru-RU"/>
      </w:rPr>
    </w:lvl>
    <w:lvl w:ilvl="2">
      <w:start w:val="1"/>
      <w:numFmt w:val="decimal"/>
      <w:lvlText w:val="%3."/>
      <w:lvlJc w:val="left"/>
      <w:pPr>
        <w:tabs>
          <w:tab w:val="num" w:pos="1440"/>
        </w:tabs>
        <w:ind w:left="1440" w:hanging="360"/>
      </w:pPr>
      <w:rPr>
        <w:lang w:val="ru-RU"/>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600C3E"/>
    <w:multiLevelType w:val="hybridMultilevel"/>
    <w:tmpl w:val="5290F1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6F422D"/>
    <w:multiLevelType w:val="hybridMultilevel"/>
    <w:tmpl w:val="FDB00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0A610ED"/>
    <w:multiLevelType w:val="hybridMultilevel"/>
    <w:tmpl w:val="DDB64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0D5203B"/>
    <w:multiLevelType w:val="hybridMultilevel"/>
    <w:tmpl w:val="DDB64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0DC21FF"/>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0C506B"/>
    <w:multiLevelType w:val="hybridMultilevel"/>
    <w:tmpl w:val="3C3E89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F525D5"/>
    <w:multiLevelType w:val="hybridMultilevel"/>
    <w:tmpl w:val="B3EA8D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06D247B7"/>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7685EF9"/>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9A820F7"/>
    <w:multiLevelType w:val="hybridMultilevel"/>
    <w:tmpl w:val="71EE1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9B04C9B"/>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0E6252"/>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B6E2956"/>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010655"/>
    <w:multiLevelType w:val="multilevel"/>
    <w:tmpl w:val="425C3D90"/>
    <w:styleLink w:val="2"/>
    <w:lvl w:ilvl="0">
      <w:start w:val="1"/>
      <w:numFmt w:val="bullet"/>
      <w:suff w:val="space"/>
      <w:lvlText w:val=""/>
      <w:lvlJc w:val="left"/>
      <w:pPr>
        <w:ind w:left="624" w:hanging="267"/>
      </w:pPr>
      <w:rPr>
        <w:rFonts w:ascii="Symbol" w:hAnsi="Symbol" w:hint="default"/>
      </w:rPr>
    </w:lvl>
    <w:lvl w:ilvl="1">
      <w:start w:val="1"/>
      <w:numFmt w:val="bullet"/>
      <w:suff w:val="space"/>
      <w:lvlText w:val="o"/>
      <w:lvlJc w:val="left"/>
      <w:pPr>
        <w:ind w:left="1191" w:hanging="267"/>
      </w:pPr>
      <w:rPr>
        <w:rFonts w:ascii="Courier New" w:hAnsi="Courier New" w:hint="default"/>
      </w:rPr>
    </w:lvl>
    <w:lvl w:ilvl="2">
      <w:start w:val="1"/>
      <w:numFmt w:val="bullet"/>
      <w:suff w:val="space"/>
      <w:lvlText w:val=""/>
      <w:lvlJc w:val="left"/>
      <w:pPr>
        <w:ind w:left="1758" w:hanging="267"/>
      </w:pPr>
      <w:rPr>
        <w:rFonts w:ascii="Wingdings" w:hAnsi="Wingdings" w:hint="default"/>
      </w:rPr>
    </w:lvl>
    <w:lvl w:ilvl="3">
      <w:start w:val="1"/>
      <w:numFmt w:val="bullet"/>
      <w:suff w:val="space"/>
      <w:lvlText w:val=""/>
      <w:lvlJc w:val="left"/>
      <w:pPr>
        <w:ind w:left="2325" w:hanging="267"/>
      </w:pPr>
      <w:rPr>
        <w:rFonts w:ascii="Symbol" w:hAnsi="Symbol" w:hint="default"/>
      </w:rPr>
    </w:lvl>
    <w:lvl w:ilvl="4">
      <w:start w:val="1"/>
      <w:numFmt w:val="bullet"/>
      <w:suff w:val="space"/>
      <w:lvlText w:val="o"/>
      <w:lvlJc w:val="left"/>
      <w:pPr>
        <w:ind w:left="2892" w:hanging="267"/>
      </w:pPr>
      <w:rPr>
        <w:rFonts w:ascii="Courier New" w:hAnsi="Courier New" w:hint="default"/>
      </w:rPr>
    </w:lvl>
    <w:lvl w:ilvl="5">
      <w:start w:val="1"/>
      <w:numFmt w:val="bullet"/>
      <w:suff w:val="space"/>
      <w:lvlText w:val=""/>
      <w:lvlJc w:val="left"/>
      <w:pPr>
        <w:ind w:left="3459" w:hanging="267"/>
      </w:pPr>
      <w:rPr>
        <w:rFonts w:ascii="Wingdings" w:hAnsi="Wingdings" w:hint="default"/>
      </w:rPr>
    </w:lvl>
    <w:lvl w:ilvl="6">
      <w:start w:val="1"/>
      <w:numFmt w:val="bullet"/>
      <w:lvlText w:val=""/>
      <w:lvlJc w:val="left"/>
      <w:pPr>
        <w:tabs>
          <w:tab w:val="num" w:pos="4604"/>
        </w:tabs>
        <w:ind w:left="4026" w:hanging="267"/>
      </w:pPr>
      <w:rPr>
        <w:rFonts w:ascii="Symbol" w:hAnsi="Symbol" w:hint="default"/>
      </w:rPr>
    </w:lvl>
    <w:lvl w:ilvl="7">
      <w:start w:val="1"/>
      <w:numFmt w:val="bullet"/>
      <w:lvlText w:val="o"/>
      <w:lvlJc w:val="left"/>
      <w:pPr>
        <w:tabs>
          <w:tab w:val="num" w:pos="5324"/>
        </w:tabs>
        <w:ind w:left="4593" w:hanging="267"/>
      </w:pPr>
      <w:rPr>
        <w:rFonts w:ascii="Courier New" w:hAnsi="Courier New" w:cs="Courier New" w:hint="default"/>
      </w:rPr>
    </w:lvl>
    <w:lvl w:ilvl="8">
      <w:start w:val="1"/>
      <w:numFmt w:val="bullet"/>
      <w:lvlText w:val=""/>
      <w:lvlJc w:val="left"/>
      <w:pPr>
        <w:tabs>
          <w:tab w:val="num" w:pos="6044"/>
        </w:tabs>
        <w:ind w:left="5160" w:hanging="267"/>
      </w:pPr>
      <w:rPr>
        <w:rFonts w:ascii="Wingdings" w:hAnsi="Wingdings" w:hint="default"/>
      </w:rPr>
    </w:lvl>
  </w:abstractNum>
  <w:abstractNum w:abstractNumId="16">
    <w:nsid w:val="0FD500F7"/>
    <w:multiLevelType w:val="hybridMultilevel"/>
    <w:tmpl w:val="509C05DA"/>
    <w:name w:val="Rapidsoft2"/>
    <w:lvl w:ilvl="0" w:tplc="B252974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0990291"/>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9E3651"/>
    <w:multiLevelType w:val="multilevel"/>
    <w:tmpl w:val="FA760B46"/>
    <w:lvl w:ilvl="0">
      <w:start w:val="7"/>
      <w:numFmt w:val="decimal"/>
      <w:lvlText w:val="%1"/>
      <w:lvlJc w:val="left"/>
      <w:pPr>
        <w:ind w:left="765" w:hanging="765"/>
      </w:pPr>
      <w:rPr>
        <w:rFonts w:hint="default"/>
      </w:rPr>
    </w:lvl>
    <w:lvl w:ilvl="1">
      <w:start w:val="3"/>
      <w:numFmt w:val="decimal"/>
      <w:lvlText w:val="%1.%2"/>
      <w:lvlJc w:val="left"/>
      <w:pPr>
        <w:ind w:left="1125" w:hanging="765"/>
      </w:pPr>
      <w:rPr>
        <w:rFonts w:hint="default"/>
      </w:rPr>
    </w:lvl>
    <w:lvl w:ilvl="2">
      <w:start w:val="7"/>
      <w:numFmt w:val="decimal"/>
      <w:lvlText w:val="%1.%2.%3"/>
      <w:lvlJc w:val="left"/>
      <w:pPr>
        <w:ind w:left="148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12F61821"/>
    <w:multiLevelType w:val="hybridMultilevel"/>
    <w:tmpl w:val="FC74A11C"/>
    <w:lvl w:ilvl="0" w:tplc="4B4AD2F0">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140F44A6"/>
    <w:multiLevelType w:val="hybridMultilevel"/>
    <w:tmpl w:val="BDEA35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45947AD"/>
    <w:multiLevelType w:val="multilevel"/>
    <w:tmpl w:val="0419001F"/>
    <w:name w:val="Rapidsoft"/>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4AB1DC9"/>
    <w:multiLevelType w:val="multilevel"/>
    <w:tmpl w:val="CF6C137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nsid w:val="198F2760"/>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A4E5DC3"/>
    <w:multiLevelType w:val="hybridMultilevel"/>
    <w:tmpl w:val="4CE418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A821CB1"/>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C221E4"/>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045D71"/>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E474BB2"/>
    <w:multiLevelType w:val="hybridMultilevel"/>
    <w:tmpl w:val="924836C8"/>
    <w:lvl w:ilvl="0" w:tplc="4BB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20133601"/>
    <w:multiLevelType w:val="hybridMultilevel"/>
    <w:tmpl w:val="3CA88CAE"/>
    <w:lvl w:ilvl="0" w:tplc="996C5A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0F47203"/>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585512"/>
    <w:multiLevelType w:val="multilevel"/>
    <w:tmpl w:val="968620D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nsid w:val="21586CBF"/>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21C53DC"/>
    <w:multiLevelType w:val="multilevel"/>
    <w:tmpl w:val="97343982"/>
    <w:lvl w:ilvl="0">
      <w:start w:val="1"/>
      <w:numFmt w:val="bullet"/>
      <w:pStyle w:val="a"/>
      <w:lvlText w:val=""/>
      <w:lvlJc w:val="left"/>
      <w:pPr>
        <w:ind w:left="1097" w:hanging="360"/>
      </w:pPr>
      <w:rPr>
        <w:rFonts w:ascii="Symbol" w:hAnsi="Symbol" w:hint="default"/>
      </w:rPr>
    </w:lvl>
    <w:lvl w:ilvl="1">
      <w:start w:val="1"/>
      <w:numFmt w:val="bullet"/>
      <w:lvlText w:val=""/>
      <w:lvlJc w:val="left"/>
      <w:pPr>
        <w:ind w:left="1060" w:hanging="210"/>
      </w:pPr>
      <w:rPr>
        <w:rFonts w:ascii="Symbol" w:hAnsi="Symbol" w:hint="default"/>
      </w:rPr>
    </w:lvl>
    <w:lvl w:ilvl="2">
      <w:start w:val="1"/>
      <w:numFmt w:val="bullet"/>
      <w:lvlText w:val=""/>
      <w:lvlJc w:val="left"/>
      <w:pPr>
        <w:ind w:left="1553" w:hanging="210"/>
      </w:pPr>
      <w:rPr>
        <w:rFonts w:ascii="Wingdings" w:hAnsi="Wingdings" w:hint="default"/>
      </w:rPr>
    </w:lvl>
    <w:lvl w:ilvl="3">
      <w:start w:val="1"/>
      <w:numFmt w:val="bullet"/>
      <w:lvlText w:val=""/>
      <w:lvlJc w:val="left"/>
      <w:pPr>
        <w:ind w:left="2046" w:hanging="210"/>
      </w:pPr>
      <w:rPr>
        <w:rFonts w:ascii="Symbol" w:hAnsi="Symbol" w:hint="default"/>
      </w:rPr>
    </w:lvl>
    <w:lvl w:ilvl="4">
      <w:start w:val="1"/>
      <w:numFmt w:val="bullet"/>
      <w:lvlText w:val="o"/>
      <w:lvlJc w:val="left"/>
      <w:pPr>
        <w:ind w:left="2539" w:hanging="210"/>
      </w:pPr>
      <w:rPr>
        <w:rFonts w:ascii="Courier New" w:hAnsi="Courier New" w:hint="default"/>
      </w:rPr>
    </w:lvl>
    <w:lvl w:ilvl="5">
      <w:start w:val="1"/>
      <w:numFmt w:val="bullet"/>
      <w:lvlText w:val=""/>
      <w:lvlJc w:val="left"/>
      <w:pPr>
        <w:ind w:left="3032" w:hanging="210"/>
      </w:pPr>
      <w:rPr>
        <w:rFonts w:ascii="Wingdings" w:hAnsi="Wingdings" w:hint="default"/>
      </w:rPr>
    </w:lvl>
    <w:lvl w:ilvl="6">
      <w:start w:val="1"/>
      <w:numFmt w:val="bullet"/>
      <w:lvlText w:val=""/>
      <w:lvlJc w:val="left"/>
      <w:pPr>
        <w:ind w:left="3525" w:hanging="210"/>
      </w:pPr>
      <w:rPr>
        <w:rFonts w:ascii="Symbol" w:hAnsi="Symbol" w:hint="default"/>
      </w:rPr>
    </w:lvl>
    <w:lvl w:ilvl="7">
      <w:start w:val="1"/>
      <w:numFmt w:val="bullet"/>
      <w:lvlText w:val="o"/>
      <w:lvlJc w:val="left"/>
      <w:pPr>
        <w:ind w:left="4018" w:hanging="210"/>
      </w:pPr>
      <w:rPr>
        <w:rFonts w:ascii="Courier New" w:hAnsi="Courier New" w:hint="default"/>
      </w:rPr>
    </w:lvl>
    <w:lvl w:ilvl="8">
      <w:start w:val="1"/>
      <w:numFmt w:val="bullet"/>
      <w:lvlText w:val=""/>
      <w:lvlJc w:val="left"/>
      <w:pPr>
        <w:ind w:left="4511" w:hanging="210"/>
      </w:pPr>
      <w:rPr>
        <w:rFonts w:ascii="Wingdings" w:hAnsi="Wingdings" w:hint="default"/>
      </w:rPr>
    </w:lvl>
  </w:abstractNum>
  <w:abstractNum w:abstractNumId="34">
    <w:nsid w:val="23B46CE1"/>
    <w:multiLevelType w:val="hybridMultilevel"/>
    <w:tmpl w:val="7206C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6525A97"/>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A677AB"/>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6E677D8"/>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95F6CB7"/>
    <w:multiLevelType w:val="multilevel"/>
    <w:tmpl w:val="D922AD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nsid w:val="2BAB0A23"/>
    <w:multiLevelType w:val="hybridMultilevel"/>
    <w:tmpl w:val="924836C8"/>
    <w:lvl w:ilvl="0" w:tplc="4BB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nsid w:val="2D391063"/>
    <w:multiLevelType w:val="hybridMultilevel"/>
    <w:tmpl w:val="FC74A11C"/>
    <w:lvl w:ilvl="0" w:tplc="4B4AD2F0">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1">
    <w:nsid w:val="31E85861"/>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373E025A"/>
    <w:multiLevelType w:val="hybridMultilevel"/>
    <w:tmpl w:val="FDEAA606"/>
    <w:lvl w:ilvl="0" w:tplc="BEF424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nsid w:val="373F3202"/>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378B1E57"/>
    <w:multiLevelType w:val="hybridMultilevel"/>
    <w:tmpl w:val="51548F6E"/>
    <w:lvl w:ilvl="0" w:tplc="D2605EB2">
      <w:start w:val="1"/>
      <w:numFmt w:val="decimal"/>
      <w:pStyle w:val="5"/>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38BE0288"/>
    <w:multiLevelType w:val="hybridMultilevel"/>
    <w:tmpl w:val="599044F6"/>
    <w:name w:val="Rapidsoft"/>
    <w:lvl w:ilvl="0" w:tplc="9F96E1F0">
      <w:start w:val="1"/>
      <w:numFmt w:val="decimal"/>
      <w:lvlText w:val="%1."/>
      <w:lvlJc w:val="left"/>
      <w:pPr>
        <w:ind w:left="720" w:hanging="360"/>
      </w:pPr>
      <w:rPr>
        <w:rFonts w:ascii="Tahoma" w:hAnsi="Tahoma" w:hint="default"/>
        <w:b w:val="0"/>
        <w:i w:val="0"/>
        <w:sz w:val="20"/>
      </w:rPr>
    </w:lvl>
    <w:lvl w:ilvl="1" w:tplc="674EB870" w:tentative="1">
      <w:start w:val="1"/>
      <w:numFmt w:val="lowerLetter"/>
      <w:lvlText w:val="%2."/>
      <w:lvlJc w:val="left"/>
      <w:pPr>
        <w:ind w:left="1440" w:hanging="360"/>
      </w:pPr>
    </w:lvl>
    <w:lvl w:ilvl="2" w:tplc="26E8DE7E" w:tentative="1">
      <w:start w:val="1"/>
      <w:numFmt w:val="lowerRoman"/>
      <w:lvlText w:val="%3."/>
      <w:lvlJc w:val="right"/>
      <w:pPr>
        <w:ind w:left="2160" w:hanging="180"/>
      </w:pPr>
    </w:lvl>
    <w:lvl w:ilvl="3" w:tplc="3D1A8C32" w:tentative="1">
      <w:start w:val="1"/>
      <w:numFmt w:val="decimal"/>
      <w:lvlText w:val="%4."/>
      <w:lvlJc w:val="left"/>
      <w:pPr>
        <w:ind w:left="2880" w:hanging="360"/>
      </w:pPr>
    </w:lvl>
    <w:lvl w:ilvl="4" w:tplc="0696F94A" w:tentative="1">
      <w:start w:val="1"/>
      <w:numFmt w:val="lowerLetter"/>
      <w:lvlText w:val="%5."/>
      <w:lvlJc w:val="left"/>
      <w:pPr>
        <w:ind w:left="3600" w:hanging="360"/>
      </w:pPr>
    </w:lvl>
    <w:lvl w:ilvl="5" w:tplc="56AC7758" w:tentative="1">
      <w:start w:val="1"/>
      <w:numFmt w:val="lowerRoman"/>
      <w:lvlText w:val="%6."/>
      <w:lvlJc w:val="right"/>
      <w:pPr>
        <w:ind w:left="4320" w:hanging="180"/>
      </w:pPr>
    </w:lvl>
    <w:lvl w:ilvl="6" w:tplc="F306BF9E" w:tentative="1">
      <w:start w:val="1"/>
      <w:numFmt w:val="decimal"/>
      <w:lvlText w:val="%7."/>
      <w:lvlJc w:val="left"/>
      <w:pPr>
        <w:ind w:left="5040" w:hanging="360"/>
      </w:pPr>
    </w:lvl>
    <w:lvl w:ilvl="7" w:tplc="90E62F96" w:tentative="1">
      <w:start w:val="1"/>
      <w:numFmt w:val="lowerLetter"/>
      <w:lvlText w:val="%8."/>
      <w:lvlJc w:val="left"/>
      <w:pPr>
        <w:ind w:left="5760" w:hanging="360"/>
      </w:pPr>
    </w:lvl>
    <w:lvl w:ilvl="8" w:tplc="F09051E0" w:tentative="1">
      <w:start w:val="1"/>
      <w:numFmt w:val="lowerRoman"/>
      <w:lvlText w:val="%9."/>
      <w:lvlJc w:val="right"/>
      <w:pPr>
        <w:ind w:left="6480" w:hanging="180"/>
      </w:pPr>
    </w:lvl>
  </w:abstractNum>
  <w:abstractNum w:abstractNumId="46">
    <w:nsid w:val="39117CEE"/>
    <w:multiLevelType w:val="hybridMultilevel"/>
    <w:tmpl w:val="0DD058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C15345"/>
    <w:multiLevelType w:val="hybridMultilevel"/>
    <w:tmpl w:val="FC4CA660"/>
    <w:lvl w:ilvl="0" w:tplc="04090011">
      <w:start w:val="1"/>
      <w:numFmt w:val="decimal"/>
      <w:lvlText w:val="%1)"/>
      <w:lvlJc w:val="left"/>
      <w:pPr>
        <w:ind w:left="720" w:hanging="360"/>
      </w:pPr>
    </w:lvl>
    <w:lvl w:ilvl="1" w:tplc="0419000F">
      <w:start w:val="1"/>
      <w:numFmt w:val="decimal"/>
      <w:lvlText w:val="%2."/>
      <w:lvlJc w:val="left"/>
      <w:pPr>
        <w:ind w:left="1440" w:hanging="360"/>
      </w:pPr>
    </w:lvl>
    <w:lvl w:ilvl="2" w:tplc="041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B9615E"/>
    <w:multiLevelType w:val="hybridMultilevel"/>
    <w:tmpl w:val="8CECD68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3BBB2F2B"/>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3C2358BD"/>
    <w:multiLevelType w:val="hybridMultilevel"/>
    <w:tmpl w:val="449EE614"/>
    <w:lvl w:ilvl="0" w:tplc="33F245A2">
      <w:start w:val="1"/>
      <w:numFmt w:val="decimal"/>
      <w:pStyle w:val="a0"/>
      <w:suff w:val="space"/>
      <w:lvlText w:val="%1."/>
      <w:lvlJc w:val="left"/>
      <w:pPr>
        <w:ind w:left="113" w:hanging="113"/>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190019" w:tentative="1">
      <w:start w:val="1"/>
      <w:numFmt w:val="lowerLetter"/>
      <w:lvlText w:val="%2."/>
      <w:lvlJc w:val="left"/>
      <w:pPr>
        <w:ind w:left="1326" w:hanging="360"/>
      </w:pPr>
    </w:lvl>
    <w:lvl w:ilvl="2" w:tplc="0419001B" w:tentative="1">
      <w:start w:val="1"/>
      <w:numFmt w:val="lowerRoman"/>
      <w:lvlText w:val="%3."/>
      <w:lvlJc w:val="right"/>
      <w:pPr>
        <w:ind w:left="2046" w:hanging="180"/>
      </w:pPr>
    </w:lvl>
    <w:lvl w:ilvl="3" w:tplc="0419000F" w:tentative="1">
      <w:start w:val="1"/>
      <w:numFmt w:val="decimal"/>
      <w:lvlText w:val="%4."/>
      <w:lvlJc w:val="left"/>
      <w:pPr>
        <w:ind w:left="2766" w:hanging="360"/>
      </w:pPr>
    </w:lvl>
    <w:lvl w:ilvl="4" w:tplc="04190019" w:tentative="1">
      <w:start w:val="1"/>
      <w:numFmt w:val="lowerLetter"/>
      <w:lvlText w:val="%5."/>
      <w:lvlJc w:val="left"/>
      <w:pPr>
        <w:ind w:left="3486" w:hanging="360"/>
      </w:pPr>
    </w:lvl>
    <w:lvl w:ilvl="5" w:tplc="0419001B" w:tentative="1">
      <w:start w:val="1"/>
      <w:numFmt w:val="lowerRoman"/>
      <w:lvlText w:val="%6."/>
      <w:lvlJc w:val="right"/>
      <w:pPr>
        <w:ind w:left="4206" w:hanging="180"/>
      </w:pPr>
    </w:lvl>
    <w:lvl w:ilvl="6" w:tplc="0419000F" w:tentative="1">
      <w:start w:val="1"/>
      <w:numFmt w:val="decimal"/>
      <w:lvlText w:val="%7."/>
      <w:lvlJc w:val="left"/>
      <w:pPr>
        <w:ind w:left="4926" w:hanging="360"/>
      </w:pPr>
    </w:lvl>
    <w:lvl w:ilvl="7" w:tplc="04190019" w:tentative="1">
      <w:start w:val="1"/>
      <w:numFmt w:val="lowerLetter"/>
      <w:lvlText w:val="%8."/>
      <w:lvlJc w:val="left"/>
      <w:pPr>
        <w:ind w:left="5646" w:hanging="360"/>
      </w:pPr>
    </w:lvl>
    <w:lvl w:ilvl="8" w:tplc="0419001B" w:tentative="1">
      <w:start w:val="1"/>
      <w:numFmt w:val="lowerRoman"/>
      <w:lvlText w:val="%9."/>
      <w:lvlJc w:val="right"/>
      <w:pPr>
        <w:ind w:left="6366" w:hanging="180"/>
      </w:pPr>
    </w:lvl>
  </w:abstractNum>
  <w:abstractNum w:abstractNumId="51">
    <w:nsid w:val="3F170795"/>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C111E7"/>
    <w:multiLevelType w:val="hybridMultilevel"/>
    <w:tmpl w:val="5E0E91E8"/>
    <w:lvl w:ilvl="0" w:tplc="39BADF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41E0786F"/>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2BA0D5E"/>
    <w:multiLevelType w:val="hybridMultilevel"/>
    <w:tmpl w:val="7C7642FE"/>
    <w:lvl w:ilvl="0" w:tplc="39BADF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42D17DB4"/>
    <w:multiLevelType w:val="hybridMultilevel"/>
    <w:tmpl w:val="C408FE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5447218"/>
    <w:multiLevelType w:val="hybridMultilevel"/>
    <w:tmpl w:val="924836C8"/>
    <w:lvl w:ilvl="0" w:tplc="4BB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7">
    <w:nsid w:val="45772A74"/>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75E1BFE"/>
    <w:multiLevelType w:val="hybridMultilevel"/>
    <w:tmpl w:val="7C7642FE"/>
    <w:lvl w:ilvl="0" w:tplc="39BADF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A38030C"/>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4A5D2020"/>
    <w:multiLevelType w:val="multilevel"/>
    <w:tmpl w:val="591C1476"/>
    <w:lvl w:ilvl="0">
      <w:start w:val="1"/>
      <w:numFmt w:val="decimal"/>
      <w:lvlText w:val="%1."/>
      <w:lvlJc w:val="left"/>
      <w:pPr>
        <w:ind w:left="360" w:hanging="360"/>
      </w:pPr>
      <w:rPr>
        <w:rFonts w:hint="default"/>
        <w:b w:val="0"/>
        <w:bCs w:val="0"/>
        <w:i w:val="0"/>
        <w:iCs w:val="0"/>
        <w:caps w:val="0"/>
        <w:smallCaps w:val="0"/>
        <w:strike w:val="0"/>
        <w:dstrike w:val="0"/>
        <w:noProof w:val="0"/>
        <w:vanish w:val="0"/>
        <w:color w:val="FF0000"/>
        <w:spacing w:val="0"/>
        <w:kern w:val="0"/>
        <w:position w:val="0"/>
        <w:sz w:val="36"/>
        <w:szCs w:val="36"/>
        <w:u w:val="none"/>
        <w:effect w:val="none"/>
        <w:vertAlign w:val="baseline"/>
        <w:em w:val="none"/>
        <w:specVanish w:val="0"/>
      </w:rPr>
    </w:lvl>
    <w:lvl w:ilvl="1">
      <w:start w:val="1"/>
      <w:numFmt w:val="decimal"/>
      <w:pStyle w:val="Heading2"/>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1224" w:hanging="504"/>
      </w:pPr>
      <w:rPr>
        <w:rFonts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pStyle w:val="Heading4"/>
      <w:lvlText w:val="%1.%2.%3.%4."/>
      <w:lvlJc w:val="left"/>
      <w:pPr>
        <w:ind w:left="1728" w:hanging="64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4FA1206E"/>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4FB93B3B"/>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3356137"/>
    <w:multiLevelType w:val="hybridMultilevel"/>
    <w:tmpl w:val="04F21B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55973DEC"/>
    <w:multiLevelType w:val="hybridMultilevel"/>
    <w:tmpl w:val="9C08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59D3607"/>
    <w:multiLevelType w:val="hybridMultilevel"/>
    <w:tmpl w:val="40B4ADF6"/>
    <w:lvl w:ilvl="0" w:tplc="034CF5D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nsid w:val="55A279A2"/>
    <w:multiLevelType w:val="multilevel"/>
    <w:tmpl w:val="B0B6A17E"/>
    <w:lvl w:ilvl="0">
      <w:start w:val="1"/>
      <w:numFmt w:val="decimal"/>
      <w:pStyle w:val="a1"/>
      <w:lvlText w:val="%1."/>
      <w:lvlJc w:val="left"/>
      <w:pPr>
        <w:tabs>
          <w:tab w:val="num" w:pos="454"/>
        </w:tabs>
        <w:ind w:left="250" w:hanging="25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bullet"/>
      <w:lvlText w:val=""/>
      <w:lvlJc w:val="left"/>
      <w:pPr>
        <w:ind w:left="142" w:firstLine="397"/>
      </w:pPr>
      <w:rPr>
        <w:rFonts w:ascii="Symbol" w:hAnsi="Symbol" w:hint="default"/>
      </w:rPr>
    </w:lvl>
    <w:lvl w:ilvl="2">
      <w:start w:val="1"/>
      <w:numFmt w:val="decimal"/>
      <w:suff w:val="space"/>
      <w:lvlText w:val="%1.%2.%3."/>
      <w:lvlJc w:val="left"/>
      <w:pPr>
        <w:ind w:left="709" w:firstLine="397"/>
      </w:pPr>
      <w:rPr>
        <w:rFonts w:hint="default"/>
      </w:rPr>
    </w:lvl>
    <w:lvl w:ilvl="3">
      <w:start w:val="1"/>
      <w:numFmt w:val="decimal"/>
      <w:suff w:val="space"/>
      <w:lvlText w:val="%1.%2.%3.%4."/>
      <w:lvlJc w:val="left"/>
      <w:pPr>
        <w:ind w:left="1276" w:firstLine="397"/>
      </w:pPr>
      <w:rPr>
        <w:rFonts w:hint="default"/>
      </w:rPr>
    </w:lvl>
    <w:lvl w:ilvl="4">
      <w:start w:val="1"/>
      <w:numFmt w:val="decimal"/>
      <w:suff w:val="space"/>
      <w:lvlText w:val="%1.%2.%3.%4.%5."/>
      <w:lvlJc w:val="left"/>
      <w:pPr>
        <w:ind w:left="1843" w:firstLine="397"/>
      </w:pPr>
      <w:rPr>
        <w:rFonts w:hint="default"/>
      </w:rPr>
    </w:lvl>
    <w:lvl w:ilvl="5">
      <w:start w:val="1"/>
      <w:numFmt w:val="decimal"/>
      <w:suff w:val="space"/>
      <w:lvlText w:val="%1.%2.%3.%4.%5.%6."/>
      <w:lvlJc w:val="left"/>
      <w:pPr>
        <w:ind w:left="2410" w:firstLine="397"/>
      </w:pPr>
      <w:rPr>
        <w:rFonts w:hint="default"/>
      </w:rPr>
    </w:lvl>
    <w:lvl w:ilvl="6">
      <w:start w:val="1"/>
      <w:numFmt w:val="decimal"/>
      <w:suff w:val="space"/>
      <w:lvlText w:val="%1.%2.%3.%4.%5.%6.%7."/>
      <w:lvlJc w:val="left"/>
      <w:pPr>
        <w:ind w:left="2977" w:firstLine="397"/>
      </w:pPr>
      <w:rPr>
        <w:rFonts w:hint="default"/>
      </w:rPr>
    </w:lvl>
    <w:lvl w:ilvl="7">
      <w:start w:val="1"/>
      <w:numFmt w:val="decimal"/>
      <w:suff w:val="space"/>
      <w:lvlText w:val="%1.%2.%3.%4.%5.%6.%7.%8."/>
      <w:lvlJc w:val="left"/>
      <w:pPr>
        <w:ind w:left="3544" w:firstLine="397"/>
      </w:pPr>
      <w:rPr>
        <w:rFonts w:hint="default"/>
      </w:rPr>
    </w:lvl>
    <w:lvl w:ilvl="8">
      <w:start w:val="1"/>
      <w:numFmt w:val="decimal"/>
      <w:lvlText w:val="%1.%2.%3.%4.%5.%6.%7.%8.%9."/>
      <w:lvlJc w:val="left"/>
      <w:pPr>
        <w:tabs>
          <w:tab w:val="num" w:pos="4513"/>
        </w:tabs>
        <w:ind w:left="4111" w:firstLine="397"/>
      </w:pPr>
      <w:rPr>
        <w:rFonts w:hint="default"/>
      </w:rPr>
    </w:lvl>
  </w:abstractNum>
  <w:abstractNum w:abstractNumId="67">
    <w:nsid w:val="55EE4B06"/>
    <w:multiLevelType w:val="hybridMultilevel"/>
    <w:tmpl w:val="71EE1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5A3E3CFC"/>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2722D2"/>
    <w:multiLevelType w:val="multilevel"/>
    <w:tmpl w:val="07000A14"/>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0">
    <w:nsid w:val="5F9D45B2"/>
    <w:multiLevelType w:val="singleLevel"/>
    <w:tmpl w:val="14BA8646"/>
    <w:lvl w:ilvl="0">
      <w:start w:val="1"/>
      <w:numFmt w:val="bullet"/>
      <w:pStyle w:val="a2"/>
      <w:lvlText w:val=""/>
      <w:lvlJc w:val="left"/>
      <w:pPr>
        <w:ind w:left="720" w:hanging="360"/>
      </w:pPr>
      <w:rPr>
        <w:rFonts w:ascii="Symbol" w:hAnsi="Symbol" w:hint="default"/>
      </w:rPr>
    </w:lvl>
  </w:abstractNum>
  <w:abstractNum w:abstractNumId="71">
    <w:nsid w:val="61B76532"/>
    <w:multiLevelType w:val="hybridMultilevel"/>
    <w:tmpl w:val="DB0A9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63C70309"/>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643680D"/>
    <w:multiLevelType w:val="hybridMultilevel"/>
    <w:tmpl w:val="27AC486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678477A0"/>
    <w:multiLevelType w:val="multilevel"/>
    <w:tmpl w:val="041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5">
    <w:nsid w:val="682E7DA8"/>
    <w:multiLevelType w:val="hybridMultilevel"/>
    <w:tmpl w:val="5290F1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A41011C"/>
    <w:multiLevelType w:val="hybridMultilevel"/>
    <w:tmpl w:val="47F61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BAC74AB"/>
    <w:multiLevelType w:val="hybridMultilevel"/>
    <w:tmpl w:val="5AF86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DD85364"/>
    <w:multiLevelType w:val="hybridMultilevel"/>
    <w:tmpl w:val="9FC48F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6ED41937"/>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78442EF"/>
    <w:multiLevelType w:val="hybridMultilevel"/>
    <w:tmpl w:val="6FD23E06"/>
    <w:lvl w:ilvl="0" w:tplc="E2265666">
      <w:start w:val="1"/>
      <w:numFmt w:val="decimal"/>
      <w:pStyle w:val="20"/>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78B5C1B"/>
    <w:multiLevelType w:val="hybridMultilevel"/>
    <w:tmpl w:val="8CECD68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9230E60"/>
    <w:multiLevelType w:val="hybridMultilevel"/>
    <w:tmpl w:val="924836C8"/>
    <w:lvl w:ilvl="0" w:tplc="4BB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3">
    <w:nsid w:val="79964D4A"/>
    <w:multiLevelType w:val="hybridMultilevel"/>
    <w:tmpl w:val="924836C8"/>
    <w:lvl w:ilvl="0" w:tplc="4BBCBB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4">
    <w:nsid w:val="79C00AFF"/>
    <w:multiLevelType w:val="hybridMultilevel"/>
    <w:tmpl w:val="5290F1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B3A26F6"/>
    <w:multiLevelType w:val="hybridMultilevel"/>
    <w:tmpl w:val="B762B210"/>
    <w:name w:val="Rapidsoft222"/>
    <w:lvl w:ilvl="0" w:tplc="8244D010">
      <w:start w:val="1"/>
      <w:numFmt w:val="bullet"/>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86">
    <w:nsid w:val="7FE71709"/>
    <w:multiLevelType w:val="hybridMultilevel"/>
    <w:tmpl w:val="37CAB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0"/>
  </w:num>
  <w:num w:numId="3">
    <w:abstractNumId w:val="33"/>
  </w:num>
  <w:num w:numId="4">
    <w:abstractNumId w:val="60"/>
  </w:num>
  <w:num w:numId="5">
    <w:abstractNumId w:val="50"/>
  </w:num>
  <w:num w:numId="6">
    <w:abstractNumId w:val="0"/>
  </w:num>
  <w:num w:numId="7">
    <w:abstractNumId w:val="66"/>
  </w:num>
  <w:num w:numId="8">
    <w:abstractNumId w:val="38"/>
  </w:num>
  <w:num w:numId="9">
    <w:abstractNumId w:val="7"/>
  </w:num>
  <w:num w:numId="10">
    <w:abstractNumId w:val="24"/>
  </w:num>
  <w:num w:numId="11">
    <w:abstractNumId w:val="34"/>
  </w:num>
  <w:num w:numId="12">
    <w:abstractNumId w:val="5"/>
  </w:num>
  <w:num w:numId="13">
    <w:abstractNumId w:val="22"/>
  </w:num>
  <w:num w:numId="14">
    <w:abstractNumId w:val="80"/>
  </w:num>
  <w:num w:numId="15">
    <w:abstractNumId w:val="67"/>
  </w:num>
  <w:num w:numId="16">
    <w:abstractNumId w:val="61"/>
  </w:num>
  <w:num w:numId="17">
    <w:abstractNumId w:val="23"/>
  </w:num>
  <w:num w:numId="18">
    <w:abstractNumId w:val="55"/>
  </w:num>
  <w:num w:numId="19">
    <w:abstractNumId w:val="11"/>
  </w:num>
  <w:num w:numId="20">
    <w:abstractNumId w:val="52"/>
  </w:num>
  <w:num w:numId="21">
    <w:abstractNumId w:val="4"/>
  </w:num>
  <w:num w:numId="22">
    <w:abstractNumId w:val="77"/>
  </w:num>
  <w:num w:numId="23">
    <w:abstractNumId w:val="17"/>
  </w:num>
  <w:num w:numId="24">
    <w:abstractNumId w:val="86"/>
  </w:num>
  <w:num w:numId="25">
    <w:abstractNumId w:val="35"/>
  </w:num>
  <w:num w:numId="26">
    <w:abstractNumId w:val="84"/>
  </w:num>
  <w:num w:numId="27">
    <w:abstractNumId w:val="10"/>
  </w:num>
  <w:num w:numId="28">
    <w:abstractNumId w:val="54"/>
  </w:num>
  <w:num w:numId="29">
    <w:abstractNumId w:val="58"/>
  </w:num>
  <w:num w:numId="30">
    <w:abstractNumId w:val="29"/>
  </w:num>
  <w:num w:numId="31">
    <w:abstractNumId w:val="13"/>
  </w:num>
  <w:num w:numId="32">
    <w:abstractNumId w:val="51"/>
  </w:num>
  <w:num w:numId="33">
    <w:abstractNumId w:val="32"/>
  </w:num>
  <w:num w:numId="34">
    <w:abstractNumId w:val="6"/>
  </w:num>
  <w:num w:numId="35">
    <w:abstractNumId w:val="2"/>
  </w:num>
  <w:num w:numId="36">
    <w:abstractNumId w:val="25"/>
  </w:num>
  <w:num w:numId="37">
    <w:abstractNumId w:val="30"/>
  </w:num>
  <w:num w:numId="38">
    <w:abstractNumId w:val="36"/>
  </w:num>
  <w:num w:numId="39">
    <w:abstractNumId w:val="12"/>
  </w:num>
  <w:num w:numId="40">
    <w:abstractNumId w:val="76"/>
  </w:num>
  <w:num w:numId="41">
    <w:abstractNumId w:val="62"/>
  </w:num>
  <w:num w:numId="42">
    <w:abstractNumId w:val="14"/>
  </w:num>
  <w:num w:numId="43">
    <w:abstractNumId w:val="75"/>
  </w:num>
  <w:num w:numId="44">
    <w:abstractNumId w:val="47"/>
  </w:num>
  <w:num w:numId="45">
    <w:abstractNumId w:val="64"/>
  </w:num>
  <w:num w:numId="46">
    <w:abstractNumId w:val="59"/>
  </w:num>
  <w:num w:numId="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8"/>
  </w:num>
  <w:num w:numId="49">
    <w:abstractNumId w:val="44"/>
  </w:num>
  <w:num w:numId="5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9"/>
  </w:num>
  <w:num w:numId="52">
    <w:abstractNumId w:val="46"/>
  </w:num>
  <w:num w:numId="53">
    <w:abstractNumId w:val="20"/>
  </w:num>
  <w:num w:numId="54">
    <w:abstractNumId w:val="22"/>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num>
  <w:num w:numId="57">
    <w:abstractNumId w:val="9"/>
  </w:num>
  <w:num w:numId="58">
    <w:abstractNumId w:val="82"/>
  </w:num>
  <w:num w:numId="59">
    <w:abstractNumId w:val="56"/>
  </w:num>
  <w:num w:numId="60">
    <w:abstractNumId w:val="28"/>
  </w:num>
  <w:num w:numId="61">
    <w:abstractNumId w:val="83"/>
  </w:num>
  <w:num w:numId="62">
    <w:abstractNumId w:val="18"/>
  </w:num>
  <w:num w:numId="63">
    <w:abstractNumId w:val="3"/>
  </w:num>
  <w:num w:numId="64">
    <w:abstractNumId w:val="42"/>
  </w:num>
  <w:num w:numId="65">
    <w:abstractNumId w:val="65"/>
  </w:num>
  <w:num w:numId="66">
    <w:abstractNumId w:val="19"/>
  </w:num>
  <w:num w:numId="67">
    <w:abstractNumId w:val="27"/>
  </w:num>
  <w:num w:numId="68">
    <w:abstractNumId w:val="81"/>
  </w:num>
  <w:num w:numId="69">
    <w:abstractNumId w:val="73"/>
  </w:num>
  <w:num w:numId="70">
    <w:abstractNumId w:val="69"/>
  </w:num>
  <w:num w:numId="71">
    <w:abstractNumId w:val="71"/>
  </w:num>
  <w:num w:numId="72">
    <w:abstractNumId w:val="40"/>
  </w:num>
  <w:num w:numId="73">
    <w:abstractNumId w:val="53"/>
  </w:num>
  <w:num w:numId="74">
    <w:abstractNumId w:val="63"/>
  </w:num>
  <w:num w:numId="75">
    <w:abstractNumId w:val="39"/>
  </w:num>
  <w:num w:numId="76">
    <w:abstractNumId w:val="41"/>
  </w:num>
  <w:num w:numId="77">
    <w:abstractNumId w:val="49"/>
  </w:num>
  <w:num w:numId="78">
    <w:abstractNumId w:val="37"/>
  </w:num>
  <w:num w:numId="79">
    <w:abstractNumId w:val="72"/>
  </w:num>
  <w:num w:numId="80">
    <w:abstractNumId w:val="78"/>
  </w:num>
  <w:num w:numId="81">
    <w:abstractNumId w:val="57"/>
  </w:num>
  <w:num w:numId="82">
    <w:abstractNumId w:val="48"/>
  </w:num>
  <w:num w:numId="83">
    <w:abstractNumId w:val="74"/>
  </w:num>
  <w:num w:numId="84">
    <w:abstractNumId w:val="31"/>
  </w:num>
  <w:num w:numId="85">
    <w:abstractNumId w:val="26"/>
  </w:num>
  <w:numIdMacAtCleanup w:val="8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iy Sayankin">
    <w15:presenceInfo w15:providerId="AD" w15:userId="S-1-5-21-1883780177-1231879022-2412219371-3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revisionView w:markup="0"/>
  <w:styleLockTheme/>
  <w:styleLockQFSet/>
  <w:defaultTabStop w:val="709"/>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167CA0"/>
    <w:rsid w:val="0000047A"/>
    <w:rsid w:val="00000550"/>
    <w:rsid w:val="0000163A"/>
    <w:rsid w:val="0000195E"/>
    <w:rsid w:val="0000199B"/>
    <w:rsid w:val="000019EA"/>
    <w:rsid w:val="00001E94"/>
    <w:rsid w:val="00001FF2"/>
    <w:rsid w:val="00002678"/>
    <w:rsid w:val="00002A2E"/>
    <w:rsid w:val="0000340B"/>
    <w:rsid w:val="00003523"/>
    <w:rsid w:val="00003E79"/>
    <w:rsid w:val="0000400A"/>
    <w:rsid w:val="0000440B"/>
    <w:rsid w:val="00004694"/>
    <w:rsid w:val="00004853"/>
    <w:rsid w:val="00004DBE"/>
    <w:rsid w:val="00005E99"/>
    <w:rsid w:val="000063AA"/>
    <w:rsid w:val="000065D7"/>
    <w:rsid w:val="0000686D"/>
    <w:rsid w:val="000072F3"/>
    <w:rsid w:val="000074AC"/>
    <w:rsid w:val="00007B62"/>
    <w:rsid w:val="00007B9C"/>
    <w:rsid w:val="0001075F"/>
    <w:rsid w:val="00010870"/>
    <w:rsid w:val="00010B9B"/>
    <w:rsid w:val="00010F03"/>
    <w:rsid w:val="00011113"/>
    <w:rsid w:val="00011415"/>
    <w:rsid w:val="000114AE"/>
    <w:rsid w:val="0001181B"/>
    <w:rsid w:val="0001220E"/>
    <w:rsid w:val="000128F6"/>
    <w:rsid w:val="00012F43"/>
    <w:rsid w:val="0001344E"/>
    <w:rsid w:val="0001372D"/>
    <w:rsid w:val="00013824"/>
    <w:rsid w:val="0001514D"/>
    <w:rsid w:val="0001528A"/>
    <w:rsid w:val="000159C3"/>
    <w:rsid w:val="00015AB8"/>
    <w:rsid w:val="00015C10"/>
    <w:rsid w:val="0001650D"/>
    <w:rsid w:val="0001695B"/>
    <w:rsid w:val="00016F86"/>
    <w:rsid w:val="00017984"/>
    <w:rsid w:val="00017ADC"/>
    <w:rsid w:val="0002046C"/>
    <w:rsid w:val="000209FE"/>
    <w:rsid w:val="00020AD6"/>
    <w:rsid w:val="0002142C"/>
    <w:rsid w:val="00021576"/>
    <w:rsid w:val="00021F6B"/>
    <w:rsid w:val="000228A3"/>
    <w:rsid w:val="000229B2"/>
    <w:rsid w:val="00023293"/>
    <w:rsid w:val="0002336D"/>
    <w:rsid w:val="00023CB9"/>
    <w:rsid w:val="00024403"/>
    <w:rsid w:val="0002550D"/>
    <w:rsid w:val="00025693"/>
    <w:rsid w:val="000256E1"/>
    <w:rsid w:val="00025E07"/>
    <w:rsid w:val="00027295"/>
    <w:rsid w:val="00031E4F"/>
    <w:rsid w:val="00031F27"/>
    <w:rsid w:val="00032376"/>
    <w:rsid w:val="000323BD"/>
    <w:rsid w:val="000323E5"/>
    <w:rsid w:val="0003244F"/>
    <w:rsid w:val="00032E13"/>
    <w:rsid w:val="00032FD6"/>
    <w:rsid w:val="000341E9"/>
    <w:rsid w:val="000342FF"/>
    <w:rsid w:val="000351C5"/>
    <w:rsid w:val="00036008"/>
    <w:rsid w:val="0003606E"/>
    <w:rsid w:val="000360CF"/>
    <w:rsid w:val="000363E5"/>
    <w:rsid w:val="00036CAC"/>
    <w:rsid w:val="0003766B"/>
    <w:rsid w:val="000402EF"/>
    <w:rsid w:val="000404BF"/>
    <w:rsid w:val="0004090C"/>
    <w:rsid w:val="00040CD4"/>
    <w:rsid w:val="000413BA"/>
    <w:rsid w:val="0004199E"/>
    <w:rsid w:val="0004218A"/>
    <w:rsid w:val="00042FC0"/>
    <w:rsid w:val="00043222"/>
    <w:rsid w:val="00043590"/>
    <w:rsid w:val="00043CFE"/>
    <w:rsid w:val="00043FD9"/>
    <w:rsid w:val="00044069"/>
    <w:rsid w:val="00044142"/>
    <w:rsid w:val="00045394"/>
    <w:rsid w:val="00045E3C"/>
    <w:rsid w:val="0004602B"/>
    <w:rsid w:val="0004623F"/>
    <w:rsid w:val="00046711"/>
    <w:rsid w:val="00046B99"/>
    <w:rsid w:val="0004780C"/>
    <w:rsid w:val="00047F3E"/>
    <w:rsid w:val="00050259"/>
    <w:rsid w:val="00050BDC"/>
    <w:rsid w:val="00050CCE"/>
    <w:rsid w:val="000514DE"/>
    <w:rsid w:val="00051E1F"/>
    <w:rsid w:val="000522EB"/>
    <w:rsid w:val="00052365"/>
    <w:rsid w:val="000523DD"/>
    <w:rsid w:val="00053037"/>
    <w:rsid w:val="0005366B"/>
    <w:rsid w:val="00053AEE"/>
    <w:rsid w:val="000543D6"/>
    <w:rsid w:val="0005494E"/>
    <w:rsid w:val="00054CD3"/>
    <w:rsid w:val="000551A2"/>
    <w:rsid w:val="00055370"/>
    <w:rsid w:val="000553AB"/>
    <w:rsid w:val="000553DE"/>
    <w:rsid w:val="000553E7"/>
    <w:rsid w:val="0005632D"/>
    <w:rsid w:val="00056545"/>
    <w:rsid w:val="0005698D"/>
    <w:rsid w:val="00056A89"/>
    <w:rsid w:val="00056EE6"/>
    <w:rsid w:val="00057059"/>
    <w:rsid w:val="00057E40"/>
    <w:rsid w:val="000606F3"/>
    <w:rsid w:val="00060CD3"/>
    <w:rsid w:val="00060EDB"/>
    <w:rsid w:val="000612F8"/>
    <w:rsid w:val="00061702"/>
    <w:rsid w:val="00061D3D"/>
    <w:rsid w:val="00061E56"/>
    <w:rsid w:val="00062478"/>
    <w:rsid w:val="00062482"/>
    <w:rsid w:val="00062F67"/>
    <w:rsid w:val="00063302"/>
    <w:rsid w:val="000633AD"/>
    <w:rsid w:val="00064783"/>
    <w:rsid w:val="0006484E"/>
    <w:rsid w:val="000648CF"/>
    <w:rsid w:val="0006532B"/>
    <w:rsid w:val="0006546E"/>
    <w:rsid w:val="00065B25"/>
    <w:rsid w:val="00066905"/>
    <w:rsid w:val="0006692F"/>
    <w:rsid w:val="00066B94"/>
    <w:rsid w:val="00067061"/>
    <w:rsid w:val="00067110"/>
    <w:rsid w:val="0006728D"/>
    <w:rsid w:val="00070202"/>
    <w:rsid w:val="00070CC7"/>
    <w:rsid w:val="00070EA0"/>
    <w:rsid w:val="0007136F"/>
    <w:rsid w:val="00071468"/>
    <w:rsid w:val="00071640"/>
    <w:rsid w:val="00071BF0"/>
    <w:rsid w:val="00071FBE"/>
    <w:rsid w:val="0007281E"/>
    <w:rsid w:val="00073678"/>
    <w:rsid w:val="00073E19"/>
    <w:rsid w:val="00073EF8"/>
    <w:rsid w:val="000742B4"/>
    <w:rsid w:val="00074D14"/>
    <w:rsid w:val="000750A4"/>
    <w:rsid w:val="00075269"/>
    <w:rsid w:val="000755DA"/>
    <w:rsid w:val="0007562C"/>
    <w:rsid w:val="00075D56"/>
    <w:rsid w:val="00077AF8"/>
    <w:rsid w:val="00080347"/>
    <w:rsid w:val="000805D5"/>
    <w:rsid w:val="0008064C"/>
    <w:rsid w:val="000806F3"/>
    <w:rsid w:val="00080AB3"/>
    <w:rsid w:val="00081C75"/>
    <w:rsid w:val="00081D55"/>
    <w:rsid w:val="000824D4"/>
    <w:rsid w:val="00082B5B"/>
    <w:rsid w:val="00083273"/>
    <w:rsid w:val="000832FA"/>
    <w:rsid w:val="0008391C"/>
    <w:rsid w:val="00083CD8"/>
    <w:rsid w:val="00084064"/>
    <w:rsid w:val="0008426E"/>
    <w:rsid w:val="00084AA2"/>
    <w:rsid w:val="00084D45"/>
    <w:rsid w:val="0008573B"/>
    <w:rsid w:val="00085E73"/>
    <w:rsid w:val="000861FD"/>
    <w:rsid w:val="000863E4"/>
    <w:rsid w:val="000864E7"/>
    <w:rsid w:val="00086820"/>
    <w:rsid w:val="00086AC9"/>
    <w:rsid w:val="00086D11"/>
    <w:rsid w:val="000870E7"/>
    <w:rsid w:val="00087E9C"/>
    <w:rsid w:val="000901E6"/>
    <w:rsid w:val="000904C8"/>
    <w:rsid w:val="0009062F"/>
    <w:rsid w:val="0009106B"/>
    <w:rsid w:val="00091290"/>
    <w:rsid w:val="000918C5"/>
    <w:rsid w:val="0009254C"/>
    <w:rsid w:val="00092B73"/>
    <w:rsid w:val="000931C5"/>
    <w:rsid w:val="000931F1"/>
    <w:rsid w:val="00093663"/>
    <w:rsid w:val="00093A4B"/>
    <w:rsid w:val="00093E46"/>
    <w:rsid w:val="00094448"/>
    <w:rsid w:val="000946C5"/>
    <w:rsid w:val="000956AD"/>
    <w:rsid w:val="00095A30"/>
    <w:rsid w:val="00095CFF"/>
    <w:rsid w:val="00096659"/>
    <w:rsid w:val="00096A99"/>
    <w:rsid w:val="00096B12"/>
    <w:rsid w:val="00096F11"/>
    <w:rsid w:val="000A00D2"/>
    <w:rsid w:val="000A0FBA"/>
    <w:rsid w:val="000A1D99"/>
    <w:rsid w:val="000A1F2F"/>
    <w:rsid w:val="000A28F7"/>
    <w:rsid w:val="000A2F06"/>
    <w:rsid w:val="000A34F9"/>
    <w:rsid w:val="000A4063"/>
    <w:rsid w:val="000A4268"/>
    <w:rsid w:val="000A468D"/>
    <w:rsid w:val="000A4B81"/>
    <w:rsid w:val="000A5403"/>
    <w:rsid w:val="000A54CD"/>
    <w:rsid w:val="000A5E21"/>
    <w:rsid w:val="000A5E36"/>
    <w:rsid w:val="000A5F04"/>
    <w:rsid w:val="000B051F"/>
    <w:rsid w:val="000B059A"/>
    <w:rsid w:val="000B0B27"/>
    <w:rsid w:val="000B0D7B"/>
    <w:rsid w:val="000B0DAE"/>
    <w:rsid w:val="000B1B71"/>
    <w:rsid w:val="000B1EBE"/>
    <w:rsid w:val="000B248E"/>
    <w:rsid w:val="000B2FFD"/>
    <w:rsid w:val="000B3149"/>
    <w:rsid w:val="000B3581"/>
    <w:rsid w:val="000B3CC2"/>
    <w:rsid w:val="000B3E79"/>
    <w:rsid w:val="000B3EE0"/>
    <w:rsid w:val="000B3FE6"/>
    <w:rsid w:val="000B4A8D"/>
    <w:rsid w:val="000B53CB"/>
    <w:rsid w:val="000B57EB"/>
    <w:rsid w:val="000B74A8"/>
    <w:rsid w:val="000B77F1"/>
    <w:rsid w:val="000B7F67"/>
    <w:rsid w:val="000C003F"/>
    <w:rsid w:val="000C0662"/>
    <w:rsid w:val="000C08D3"/>
    <w:rsid w:val="000C0C9A"/>
    <w:rsid w:val="000C0D22"/>
    <w:rsid w:val="000C11C3"/>
    <w:rsid w:val="000C192E"/>
    <w:rsid w:val="000C21EC"/>
    <w:rsid w:val="000C2310"/>
    <w:rsid w:val="000C2565"/>
    <w:rsid w:val="000C3323"/>
    <w:rsid w:val="000C469E"/>
    <w:rsid w:val="000C4906"/>
    <w:rsid w:val="000C4DD5"/>
    <w:rsid w:val="000C4E4B"/>
    <w:rsid w:val="000C4E73"/>
    <w:rsid w:val="000C5124"/>
    <w:rsid w:val="000C575C"/>
    <w:rsid w:val="000C5C8F"/>
    <w:rsid w:val="000C63F1"/>
    <w:rsid w:val="000C6527"/>
    <w:rsid w:val="000C66A3"/>
    <w:rsid w:val="000C66FF"/>
    <w:rsid w:val="000C670C"/>
    <w:rsid w:val="000C6C59"/>
    <w:rsid w:val="000C6D24"/>
    <w:rsid w:val="000C6F82"/>
    <w:rsid w:val="000D0135"/>
    <w:rsid w:val="000D037D"/>
    <w:rsid w:val="000D04FF"/>
    <w:rsid w:val="000D0847"/>
    <w:rsid w:val="000D0F27"/>
    <w:rsid w:val="000D1236"/>
    <w:rsid w:val="000D19E6"/>
    <w:rsid w:val="000D1F8E"/>
    <w:rsid w:val="000D2A39"/>
    <w:rsid w:val="000D2E09"/>
    <w:rsid w:val="000D31FD"/>
    <w:rsid w:val="000D3ABD"/>
    <w:rsid w:val="000D44C8"/>
    <w:rsid w:val="000D5018"/>
    <w:rsid w:val="000D5883"/>
    <w:rsid w:val="000D6379"/>
    <w:rsid w:val="000D6EBE"/>
    <w:rsid w:val="000D7400"/>
    <w:rsid w:val="000E0114"/>
    <w:rsid w:val="000E07BD"/>
    <w:rsid w:val="000E09D3"/>
    <w:rsid w:val="000E0F62"/>
    <w:rsid w:val="000E12B8"/>
    <w:rsid w:val="000E149B"/>
    <w:rsid w:val="000E2D2C"/>
    <w:rsid w:val="000E3727"/>
    <w:rsid w:val="000E3D39"/>
    <w:rsid w:val="000E3DE9"/>
    <w:rsid w:val="000E41FA"/>
    <w:rsid w:val="000E4447"/>
    <w:rsid w:val="000E465F"/>
    <w:rsid w:val="000E474C"/>
    <w:rsid w:val="000E5141"/>
    <w:rsid w:val="000E59AF"/>
    <w:rsid w:val="000E687C"/>
    <w:rsid w:val="000E6BD3"/>
    <w:rsid w:val="000E6F79"/>
    <w:rsid w:val="000E6F8E"/>
    <w:rsid w:val="000E7663"/>
    <w:rsid w:val="000E7887"/>
    <w:rsid w:val="000E7B7F"/>
    <w:rsid w:val="000E7C8A"/>
    <w:rsid w:val="000F0989"/>
    <w:rsid w:val="000F11C1"/>
    <w:rsid w:val="000F1461"/>
    <w:rsid w:val="000F193E"/>
    <w:rsid w:val="000F1E4C"/>
    <w:rsid w:val="000F2305"/>
    <w:rsid w:val="000F2DCA"/>
    <w:rsid w:val="000F352C"/>
    <w:rsid w:val="000F422A"/>
    <w:rsid w:val="000F4279"/>
    <w:rsid w:val="000F48C5"/>
    <w:rsid w:val="000F48D4"/>
    <w:rsid w:val="000F518A"/>
    <w:rsid w:val="000F5541"/>
    <w:rsid w:val="000F630D"/>
    <w:rsid w:val="000F6563"/>
    <w:rsid w:val="000F7134"/>
    <w:rsid w:val="000F7F5F"/>
    <w:rsid w:val="00100053"/>
    <w:rsid w:val="0010068A"/>
    <w:rsid w:val="001006C4"/>
    <w:rsid w:val="001008CD"/>
    <w:rsid w:val="001012D0"/>
    <w:rsid w:val="001018E9"/>
    <w:rsid w:val="00101AB0"/>
    <w:rsid w:val="00102569"/>
    <w:rsid w:val="0010276C"/>
    <w:rsid w:val="00102828"/>
    <w:rsid w:val="001029E3"/>
    <w:rsid w:val="00102C7E"/>
    <w:rsid w:val="00103334"/>
    <w:rsid w:val="001037DC"/>
    <w:rsid w:val="00104D56"/>
    <w:rsid w:val="00105580"/>
    <w:rsid w:val="00105776"/>
    <w:rsid w:val="00106035"/>
    <w:rsid w:val="001063B6"/>
    <w:rsid w:val="00106408"/>
    <w:rsid w:val="0010657D"/>
    <w:rsid w:val="001071A3"/>
    <w:rsid w:val="00107923"/>
    <w:rsid w:val="00107E3F"/>
    <w:rsid w:val="001104D8"/>
    <w:rsid w:val="00110560"/>
    <w:rsid w:val="00110B5F"/>
    <w:rsid w:val="00110C42"/>
    <w:rsid w:val="001117CC"/>
    <w:rsid w:val="001118DA"/>
    <w:rsid w:val="00111A58"/>
    <w:rsid w:val="00111ABE"/>
    <w:rsid w:val="00111BD5"/>
    <w:rsid w:val="00111D47"/>
    <w:rsid w:val="001123A7"/>
    <w:rsid w:val="0011295F"/>
    <w:rsid w:val="00112D94"/>
    <w:rsid w:val="00112EFB"/>
    <w:rsid w:val="00112F4E"/>
    <w:rsid w:val="00113B91"/>
    <w:rsid w:val="00114C86"/>
    <w:rsid w:val="00114FE5"/>
    <w:rsid w:val="001151AD"/>
    <w:rsid w:val="001152EF"/>
    <w:rsid w:val="001157E1"/>
    <w:rsid w:val="00116198"/>
    <w:rsid w:val="001163E4"/>
    <w:rsid w:val="00120E8E"/>
    <w:rsid w:val="00121201"/>
    <w:rsid w:val="00121210"/>
    <w:rsid w:val="00122032"/>
    <w:rsid w:val="001222F7"/>
    <w:rsid w:val="001237F9"/>
    <w:rsid w:val="00123802"/>
    <w:rsid w:val="00123A9B"/>
    <w:rsid w:val="00123DD8"/>
    <w:rsid w:val="00124018"/>
    <w:rsid w:val="0012429E"/>
    <w:rsid w:val="00124703"/>
    <w:rsid w:val="001247ED"/>
    <w:rsid w:val="00125004"/>
    <w:rsid w:val="00125106"/>
    <w:rsid w:val="00126D71"/>
    <w:rsid w:val="00126DEE"/>
    <w:rsid w:val="00127095"/>
    <w:rsid w:val="00127207"/>
    <w:rsid w:val="00127DE4"/>
    <w:rsid w:val="001304B1"/>
    <w:rsid w:val="00130EBD"/>
    <w:rsid w:val="00131249"/>
    <w:rsid w:val="00131A5D"/>
    <w:rsid w:val="00132ADC"/>
    <w:rsid w:val="00132B78"/>
    <w:rsid w:val="00132BF5"/>
    <w:rsid w:val="00133A7F"/>
    <w:rsid w:val="00134133"/>
    <w:rsid w:val="001343AC"/>
    <w:rsid w:val="00134534"/>
    <w:rsid w:val="00134603"/>
    <w:rsid w:val="00134B32"/>
    <w:rsid w:val="00134BF7"/>
    <w:rsid w:val="00134DD6"/>
    <w:rsid w:val="00135CDA"/>
    <w:rsid w:val="00136187"/>
    <w:rsid w:val="00136E8E"/>
    <w:rsid w:val="00137653"/>
    <w:rsid w:val="001378DC"/>
    <w:rsid w:val="00137E92"/>
    <w:rsid w:val="00137F7D"/>
    <w:rsid w:val="00140D41"/>
    <w:rsid w:val="00140D52"/>
    <w:rsid w:val="00141396"/>
    <w:rsid w:val="00141516"/>
    <w:rsid w:val="001418DB"/>
    <w:rsid w:val="00141FBE"/>
    <w:rsid w:val="0014265C"/>
    <w:rsid w:val="001433D3"/>
    <w:rsid w:val="00143FE4"/>
    <w:rsid w:val="00144120"/>
    <w:rsid w:val="00144A9E"/>
    <w:rsid w:val="00144EFC"/>
    <w:rsid w:val="00144F30"/>
    <w:rsid w:val="00145706"/>
    <w:rsid w:val="0014637D"/>
    <w:rsid w:val="00146766"/>
    <w:rsid w:val="001468A4"/>
    <w:rsid w:val="00146AF8"/>
    <w:rsid w:val="00146E34"/>
    <w:rsid w:val="001474C7"/>
    <w:rsid w:val="001478DE"/>
    <w:rsid w:val="0015043A"/>
    <w:rsid w:val="0015226C"/>
    <w:rsid w:val="00152E95"/>
    <w:rsid w:val="0015399F"/>
    <w:rsid w:val="001556B5"/>
    <w:rsid w:val="0015571B"/>
    <w:rsid w:val="00155A6C"/>
    <w:rsid w:val="0015611B"/>
    <w:rsid w:val="00156EBD"/>
    <w:rsid w:val="001579EB"/>
    <w:rsid w:val="00157E3C"/>
    <w:rsid w:val="001607DB"/>
    <w:rsid w:val="001607EA"/>
    <w:rsid w:val="00160898"/>
    <w:rsid w:val="00162249"/>
    <w:rsid w:val="00163610"/>
    <w:rsid w:val="00163DB3"/>
    <w:rsid w:val="00164ED3"/>
    <w:rsid w:val="00164F05"/>
    <w:rsid w:val="001653C6"/>
    <w:rsid w:val="00165CE0"/>
    <w:rsid w:val="00166DA4"/>
    <w:rsid w:val="00167389"/>
    <w:rsid w:val="00167C67"/>
    <w:rsid w:val="00167CA0"/>
    <w:rsid w:val="00170B18"/>
    <w:rsid w:val="001719B9"/>
    <w:rsid w:val="00172024"/>
    <w:rsid w:val="00172147"/>
    <w:rsid w:val="00172EBD"/>
    <w:rsid w:val="00174854"/>
    <w:rsid w:val="00174A5E"/>
    <w:rsid w:val="00174CBA"/>
    <w:rsid w:val="00174D06"/>
    <w:rsid w:val="00174D12"/>
    <w:rsid w:val="00174F20"/>
    <w:rsid w:val="00175156"/>
    <w:rsid w:val="00175F9F"/>
    <w:rsid w:val="00176192"/>
    <w:rsid w:val="00176228"/>
    <w:rsid w:val="001762F7"/>
    <w:rsid w:val="0017751F"/>
    <w:rsid w:val="00177B64"/>
    <w:rsid w:val="001800DD"/>
    <w:rsid w:val="00180288"/>
    <w:rsid w:val="001806E6"/>
    <w:rsid w:val="00181459"/>
    <w:rsid w:val="00182221"/>
    <w:rsid w:val="001823D5"/>
    <w:rsid w:val="00183190"/>
    <w:rsid w:val="00183A3A"/>
    <w:rsid w:val="00183ABA"/>
    <w:rsid w:val="0018415A"/>
    <w:rsid w:val="0018418E"/>
    <w:rsid w:val="00184319"/>
    <w:rsid w:val="00184328"/>
    <w:rsid w:val="0018441D"/>
    <w:rsid w:val="00184602"/>
    <w:rsid w:val="0018469A"/>
    <w:rsid w:val="001847D6"/>
    <w:rsid w:val="00184CA2"/>
    <w:rsid w:val="00186295"/>
    <w:rsid w:val="00186463"/>
    <w:rsid w:val="00186C13"/>
    <w:rsid w:val="00187B04"/>
    <w:rsid w:val="0019054B"/>
    <w:rsid w:val="00190D68"/>
    <w:rsid w:val="00190F54"/>
    <w:rsid w:val="00191008"/>
    <w:rsid w:val="001914EA"/>
    <w:rsid w:val="00191A51"/>
    <w:rsid w:val="00191D69"/>
    <w:rsid w:val="0019296A"/>
    <w:rsid w:val="00192B31"/>
    <w:rsid w:val="00192BB6"/>
    <w:rsid w:val="00192C28"/>
    <w:rsid w:val="00193113"/>
    <w:rsid w:val="00193F10"/>
    <w:rsid w:val="001948D3"/>
    <w:rsid w:val="00194AFE"/>
    <w:rsid w:val="0019650A"/>
    <w:rsid w:val="00197A86"/>
    <w:rsid w:val="00197CD2"/>
    <w:rsid w:val="001A0445"/>
    <w:rsid w:val="001A07B5"/>
    <w:rsid w:val="001A0E6B"/>
    <w:rsid w:val="001A18C0"/>
    <w:rsid w:val="001A1EE8"/>
    <w:rsid w:val="001A291E"/>
    <w:rsid w:val="001A44E8"/>
    <w:rsid w:val="001A48B5"/>
    <w:rsid w:val="001A49A1"/>
    <w:rsid w:val="001A522C"/>
    <w:rsid w:val="001A5AD5"/>
    <w:rsid w:val="001A5ADC"/>
    <w:rsid w:val="001A6189"/>
    <w:rsid w:val="001A61E8"/>
    <w:rsid w:val="001A62BA"/>
    <w:rsid w:val="001A7B62"/>
    <w:rsid w:val="001B1AF6"/>
    <w:rsid w:val="001B1C89"/>
    <w:rsid w:val="001B2930"/>
    <w:rsid w:val="001B3280"/>
    <w:rsid w:val="001B332F"/>
    <w:rsid w:val="001B35DB"/>
    <w:rsid w:val="001B3F50"/>
    <w:rsid w:val="001B4011"/>
    <w:rsid w:val="001B42F3"/>
    <w:rsid w:val="001B499E"/>
    <w:rsid w:val="001B4B51"/>
    <w:rsid w:val="001B5712"/>
    <w:rsid w:val="001B5829"/>
    <w:rsid w:val="001B5D40"/>
    <w:rsid w:val="001B60EE"/>
    <w:rsid w:val="001B6980"/>
    <w:rsid w:val="001B7C19"/>
    <w:rsid w:val="001C034D"/>
    <w:rsid w:val="001C0CFD"/>
    <w:rsid w:val="001C14D8"/>
    <w:rsid w:val="001C2150"/>
    <w:rsid w:val="001C2351"/>
    <w:rsid w:val="001C2573"/>
    <w:rsid w:val="001C2633"/>
    <w:rsid w:val="001C26F8"/>
    <w:rsid w:val="001C2E39"/>
    <w:rsid w:val="001C3127"/>
    <w:rsid w:val="001C378B"/>
    <w:rsid w:val="001C4ED0"/>
    <w:rsid w:val="001C5887"/>
    <w:rsid w:val="001C5C84"/>
    <w:rsid w:val="001C6825"/>
    <w:rsid w:val="001C6EB3"/>
    <w:rsid w:val="001C6ED5"/>
    <w:rsid w:val="001C7006"/>
    <w:rsid w:val="001C77F7"/>
    <w:rsid w:val="001C7DEB"/>
    <w:rsid w:val="001D09BC"/>
    <w:rsid w:val="001D1029"/>
    <w:rsid w:val="001D1325"/>
    <w:rsid w:val="001D1500"/>
    <w:rsid w:val="001D1BF0"/>
    <w:rsid w:val="001D1E14"/>
    <w:rsid w:val="001D25F5"/>
    <w:rsid w:val="001D365C"/>
    <w:rsid w:val="001D3901"/>
    <w:rsid w:val="001D3E58"/>
    <w:rsid w:val="001D405B"/>
    <w:rsid w:val="001D46D4"/>
    <w:rsid w:val="001D4F93"/>
    <w:rsid w:val="001D70E4"/>
    <w:rsid w:val="001D73EC"/>
    <w:rsid w:val="001D7AA2"/>
    <w:rsid w:val="001E0117"/>
    <w:rsid w:val="001E0228"/>
    <w:rsid w:val="001E02EF"/>
    <w:rsid w:val="001E0CBE"/>
    <w:rsid w:val="001E10AF"/>
    <w:rsid w:val="001E16B2"/>
    <w:rsid w:val="001E19B4"/>
    <w:rsid w:val="001E1A9B"/>
    <w:rsid w:val="001E2B1E"/>
    <w:rsid w:val="001E3C31"/>
    <w:rsid w:val="001E3E08"/>
    <w:rsid w:val="001E47F3"/>
    <w:rsid w:val="001E48E7"/>
    <w:rsid w:val="001E4C7F"/>
    <w:rsid w:val="001E4D80"/>
    <w:rsid w:val="001E56CF"/>
    <w:rsid w:val="001E5AA4"/>
    <w:rsid w:val="001E64AC"/>
    <w:rsid w:val="001E6871"/>
    <w:rsid w:val="001E6B62"/>
    <w:rsid w:val="001E6D7A"/>
    <w:rsid w:val="001E764C"/>
    <w:rsid w:val="001E7BCE"/>
    <w:rsid w:val="001F00C3"/>
    <w:rsid w:val="001F0875"/>
    <w:rsid w:val="001F0C36"/>
    <w:rsid w:val="001F0F25"/>
    <w:rsid w:val="001F10FB"/>
    <w:rsid w:val="001F1431"/>
    <w:rsid w:val="001F1DBB"/>
    <w:rsid w:val="001F27A0"/>
    <w:rsid w:val="001F29ED"/>
    <w:rsid w:val="001F376C"/>
    <w:rsid w:val="001F45FF"/>
    <w:rsid w:val="001F4A43"/>
    <w:rsid w:val="001F4AD1"/>
    <w:rsid w:val="001F4F24"/>
    <w:rsid w:val="001F588D"/>
    <w:rsid w:val="001F6969"/>
    <w:rsid w:val="001F7722"/>
    <w:rsid w:val="001F775E"/>
    <w:rsid w:val="001F7F13"/>
    <w:rsid w:val="002002BE"/>
    <w:rsid w:val="00200B02"/>
    <w:rsid w:val="0020112F"/>
    <w:rsid w:val="00201317"/>
    <w:rsid w:val="00202EDB"/>
    <w:rsid w:val="00203166"/>
    <w:rsid w:val="00203E40"/>
    <w:rsid w:val="00204D50"/>
    <w:rsid w:val="00206325"/>
    <w:rsid w:val="00206389"/>
    <w:rsid w:val="00206AF3"/>
    <w:rsid w:val="00206DBB"/>
    <w:rsid w:val="0020708D"/>
    <w:rsid w:val="002076FD"/>
    <w:rsid w:val="002103EF"/>
    <w:rsid w:val="00210613"/>
    <w:rsid w:val="0021084E"/>
    <w:rsid w:val="00210916"/>
    <w:rsid w:val="002116F0"/>
    <w:rsid w:val="00211A5B"/>
    <w:rsid w:val="002129BC"/>
    <w:rsid w:val="002129C0"/>
    <w:rsid w:val="00212A0D"/>
    <w:rsid w:val="00212A66"/>
    <w:rsid w:val="00212E91"/>
    <w:rsid w:val="002133D0"/>
    <w:rsid w:val="00213823"/>
    <w:rsid w:val="00213C76"/>
    <w:rsid w:val="00213D0C"/>
    <w:rsid w:val="00213E69"/>
    <w:rsid w:val="002142B3"/>
    <w:rsid w:val="0021516B"/>
    <w:rsid w:val="00215304"/>
    <w:rsid w:val="00216606"/>
    <w:rsid w:val="002167A5"/>
    <w:rsid w:val="00217314"/>
    <w:rsid w:val="0021759E"/>
    <w:rsid w:val="00217F87"/>
    <w:rsid w:val="002201CC"/>
    <w:rsid w:val="00221283"/>
    <w:rsid w:val="00221C08"/>
    <w:rsid w:val="0022448B"/>
    <w:rsid w:val="00224E53"/>
    <w:rsid w:val="00225B2D"/>
    <w:rsid w:val="00225DAB"/>
    <w:rsid w:val="00225F87"/>
    <w:rsid w:val="00226127"/>
    <w:rsid w:val="0022621E"/>
    <w:rsid w:val="0022643C"/>
    <w:rsid w:val="00226DDE"/>
    <w:rsid w:val="002270B2"/>
    <w:rsid w:val="00227396"/>
    <w:rsid w:val="002274D0"/>
    <w:rsid w:val="002307B7"/>
    <w:rsid w:val="00230D48"/>
    <w:rsid w:val="00230EDF"/>
    <w:rsid w:val="00230F1A"/>
    <w:rsid w:val="00231EA9"/>
    <w:rsid w:val="0023234B"/>
    <w:rsid w:val="002323F8"/>
    <w:rsid w:val="00232924"/>
    <w:rsid w:val="002334FF"/>
    <w:rsid w:val="00233BCF"/>
    <w:rsid w:val="00234514"/>
    <w:rsid w:val="002345A3"/>
    <w:rsid w:val="00235C44"/>
    <w:rsid w:val="00235D93"/>
    <w:rsid w:val="002360E4"/>
    <w:rsid w:val="002367FA"/>
    <w:rsid w:val="00236AB2"/>
    <w:rsid w:val="00236C1A"/>
    <w:rsid w:val="00237A63"/>
    <w:rsid w:val="00237ABD"/>
    <w:rsid w:val="00240C64"/>
    <w:rsid w:val="002414B7"/>
    <w:rsid w:val="0024190D"/>
    <w:rsid w:val="002421B3"/>
    <w:rsid w:val="00242646"/>
    <w:rsid w:val="00242B1A"/>
    <w:rsid w:val="00242B1B"/>
    <w:rsid w:val="00242D78"/>
    <w:rsid w:val="002432F9"/>
    <w:rsid w:val="002439E8"/>
    <w:rsid w:val="00243A41"/>
    <w:rsid w:val="00243F1E"/>
    <w:rsid w:val="00244772"/>
    <w:rsid w:val="00244E16"/>
    <w:rsid w:val="00244F26"/>
    <w:rsid w:val="0024607C"/>
    <w:rsid w:val="002467BD"/>
    <w:rsid w:val="00246FB8"/>
    <w:rsid w:val="002512BC"/>
    <w:rsid w:val="00251621"/>
    <w:rsid w:val="0025164C"/>
    <w:rsid w:val="0025223D"/>
    <w:rsid w:val="00252BA8"/>
    <w:rsid w:val="00253553"/>
    <w:rsid w:val="00253578"/>
    <w:rsid w:val="002535FC"/>
    <w:rsid w:val="00253937"/>
    <w:rsid w:val="00253BEF"/>
    <w:rsid w:val="0025440D"/>
    <w:rsid w:val="00254B72"/>
    <w:rsid w:val="00254CFA"/>
    <w:rsid w:val="002555D3"/>
    <w:rsid w:val="0025573F"/>
    <w:rsid w:val="00255A85"/>
    <w:rsid w:val="00255D9F"/>
    <w:rsid w:val="00256611"/>
    <w:rsid w:val="00256979"/>
    <w:rsid w:val="00256E8B"/>
    <w:rsid w:val="002571F7"/>
    <w:rsid w:val="002575A3"/>
    <w:rsid w:val="002576B1"/>
    <w:rsid w:val="00257962"/>
    <w:rsid w:val="002602EE"/>
    <w:rsid w:val="00260A62"/>
    <w:rsid w:val="00260B12"/>
    <w:rsid w:val="0026154F"/>
    <w:rsid w:val="0026170C"/>
    <w:rsid w:val="00261788"/>
    <w:rsid w:val="00261B20"/>
    <w:rsid w:val="002622CA"/>
    <w:rsid w:val="00262763"/>
    <w:rsid w:val="0026276F"/>
    <w:rsid w:val="00262D4B"/>
    <w:rsid w:val="00262EAE"/>
    <w:rsid w:val="00262F62"/>
    <w:rsid w:val="00264DF9"/>
    <w:rsid w:val="00265B1E"/>
    <w:rsid w:val="00265EB1"/>
    <w:rsid w:val="002667B9"/>
    <w:rsid w:val="00267425"/>
    <w:rsid w:val="002677DC"/>
    <w:rsid w:val="00267BFD"/>
    <w:rsid w:val="00267C92"/>
    <w:rsid w:val="002703FF"/>
    <w:rsid w:val="002704ED"/>
    <w:rsid w:val="002709A3"/>
    <w:rsid w:val="00270B7B"/>
    <w:rsid w:val="002712F7"/>
    <w:rsid w:val="002715D9"/>
    <w:rsid w:val="0027185D"/>
    <w:rsid w:val="002719C4"/>
    <w:rsid w:val="00271C79"/>
    <w:rsid w:val="002720EC"/>
    <w:rsid w:val="002723A5"/>
    <w:rsid w:val="0027240B"/>
    <w:rsid w:val="0027267C"/>
    <w:rsid w:val="002726B8"/>
    <w:rsid w:val="00272CFB"/>
    <w:rsid w:val="002733F2"/>
    <w:rsid w:val="0027368E"/>
    <w:rsid w:val="00273E0E"/>
    <w:rsid w:val="00274067"/>
    <w:rsid w:val="00274626"/>
    <w:rsid w:val="00274E25"/>
    <w:rsid w:val="00275034"/>
    <w:rsid w:val="00275367"/>
    <w:rsid w:val="002764FD"/>
    <w:rsid w:val="00276B5F"/>
    <w:rsid w:val="00276C8C"/>
    <w:rsid w:val="00276E1E"/>
    <w:rsid w:val="00276F4B"/>
    <w:rsid w:val="00276FB7"/>
    <w:rsid w:val="002773A7"/>
    <w:rsid w:val="00277459"/>
    <w:rsid w:val="002804A8"/>
    <w:rsid w:val="0028094B"/>
    <w:rsid w:val="00280E6A"/>
    <w:rsid w:val="002812B6"/>
    <w:rsid w:val="00281425"/>
    <w:rsid w:val="002814E5"/>
    <w:rsid w:val="00281B47"/>
    <w:rsid w:val="00281B50"/>
    <w:rsid w:val="002822F1"/>
    <w:rsid w:val="00282BE8"/>
    <w:rsid w:val="00282DEB"/>
    <w:rsid w:val="00283414"/>
    <w:rsid w:val="00284084"/>
    <w:rsid w:val="0028439E"/>
    <w:rsid w:val="00284BC5"/>
    <w:rsid w:val="002853C1"/>
    <w:rsid w:val="0028556A"/>
    <w:rsid w:val="002855B1"/>
    <w:rsid w:val="0028633F"/>
    <w:rsid w:val="002872BE"/>
    <w:rsid w:val="00287DA6"/>
    <w:rsid w:val="002901CD"/>
    <w:rsid w:val="002903F2"/>
    <w:rsid w:val="00290465"/>
    <w:rsid w:val="00290514"/>
    <w:rsid w:val="00290583"/>
    <w:rsid w:val="002908D0"/>
    <w:rsid w:val="00290960"/>
    <w:rsid w:val="002911B5"/>
    <w:rsid w:val="0029128A"/>
    <w:rsid w:val="00291611"/>
    <w:rsid w:val="00291CCC"/>
    <w:rsid w:val="002936BA"/>
    <w:rsid w:val="00293A4E"/>
    <w:rsid w:val="0029407B"/>
    <w:rsid w:val="002940CF"/>
    <w:rsid w:val="00294417"/>
    <w:rsid w:val="002945CF"/>
    <w:rsid w:val="002951DC"/>
    <w:rsid w:val="002957C3"/>
    <w:rsid w:val="002959D9"/>
    <w:rsid w:val="002964E0"/>
    <w:rsid w:val="00296536"/>
    <w:rsid w:val="0029703C"/>
    <w:rsid w:val="0029789D"/>
    <w:rsid w:val="0029795D"/>
    <w:rsid w:val="00297F08"/>
    <w:rsid w:val="002A025C"/>
    <w:rsid w:val="002A16A4"/>
    <w:rsid w:val="002A17DC"/>
    <w:rsid w:val="002A246A"/>
    <w:rsid w:val="002A2E80"/>
    <w:rsid w:val="002A3C11"/>
    <w:rsid w:val="002A47F7"/>
    <w:rsid w:val="002A4D6E"/>
    <w:rsid w:val="002A5B45"/>
    <w:rsid w:val="002A697A"/>
    <w:rsid w:val="002A6EB0"/>
    <w:rsid w:val="002A789A"/>
    <w:rsid w:val="002B00D8"/>
    <w:rsid w:val="002B07D8"/>
    <w:rsid w:val="002B0A2B"/>
    <w:rsid w:val="002B0FF1"/>
    <w:rsid w:val="002B1895"/>
    <w:rsid w:val="002B1F98"/>
    <w:rsid w:val="002B2084"/>
    <w:rsid w:val="002B2655"/>
    <w:rsid w:val="002B3857"/>
    <w:rsid w:val="002B4107"/>
    <w:rsid w:val="002B43F3"/>
    <w:rsid w:val="002B45FF"/>
    <w:rsid w:val="002B5496"/>
    <w:rsid w:val="002B5B77"/>
    <w:rsid w:val="002B5D24"/>
    <w:rsid w:val="002B5E46"/>
    <w:rsid w:val="002B7D01"/>
    <w:rsid w:val="002C03BE"/>
    <w:rsid w:val="002C0D2E"/>
    <w:rsid w:val="002C0DB1"/>
    <w:rsid w:val="002C12D9"/>
    <w:rsid w:val="002C13F3"/>
    <w:rsid w:val="002C1691"/>
    <w:rsid w:val="002C1893"/>
    <w:rsid w:val="002C27AA"/>
    <w:rsid w:val="002C2835"/>
    <w:rsid w:val="002C2B12"/>
    <w:rsid w:val="002C2D72"/>
    <w:rsid w:val="002C3104"/>
    <w:rsid w:val="002C3794"/>
    <w:rsid w:val="002C4405"/>
    <w:rsid w:val="002C454C"/>
    <w:rsid w:val="002C48AE"/>
    <w:rsid w:val="002C51A7"/>
    <w:rsid w:val="002C5F82"/>
    <w:rsid w:val="002C64C9"/>
    <w:rsid w:val="002C7706"/>
    <w:rsid w:val="002D0040"/>
    <w:rsid w:val="002D0802"/>
    <w:rsid w:val="002D0CE5"/>
    <w:rsid w:val="002D10A1"/>
    <w:rsid w:val="002D1569"/>
    <w:rsid w:val="002D15BD"/>
    <w:rsid w:val="002D196F"/>
    <w:rsid w:val="002D1992"/>
    <w:rsid w:val="002D20F0"/>
    <w:rsid w:val="002D219A"/>
    <w:rsid w:val="002D2212"/>
    <w:rsid w:val="002D2278"/>
    <w:rsid w:val="002D27F6"/>
    <w:rsid w:val="002D2C65"/>
    <w:rsid w:val="002D3036"/>
    <w:rsid w:val="002D4358"/>
    <w:rsid w:val="002D4910"/>
    <w:rsid w:val="002D561D"/>
    <w:rsid w:val="002D576D"/>
    <w:rsid w:val="002D5D34"/>
    <w:rsid w:val="002D5FE9"/>
    <w:rsid w:val="002D6361"/>
    <w:rsid w:val="002D659A"/>
    <w:rsid w:val="002D663F"/>
    <w:rsid w:val="002D6E49"/>
    <w:rsid w:val="002D6F4B"/>
    <w:rsid w:val="002D7078"/>
    <w:rsid w:val="002D77E6"/>
    <w:rsid w:val="002D7C72"/>
    <w:rsid w:val="002E077C"/>
    <w:rsid w:val="002E088E"/>
    <w:rsid w:val="002E1294"/>
    <w:rsid w:val="002E2625"/>
    <w:rsid w:val="002E2914"/>
    <w:rsid w:val="002E29A4"/>
    <w:rsid w:val="002E29AA"/>
    <w:rsid w:val="002E2A7E"/>
    <w:rsid w:val="002E38B0"/>
    <w:rsid w:val="002E3B53"/>
    <w:rsid w:val="002E3E0D"/>
    <w:rsid w:val="002E44A3"/>
    <w:rsid w:val="002E4DAB"/>
    <w:rsid w:val="002E55D2"/>
    <w:rsid w:val="002E5B43"/>
    <w:rsid w:val="002E6441"/>
    <w:rsid w:val="002E6861"/>
    <w:rsid w:val="002E6BF7"/>
    <w:rsid w:val="002E7396"/>
    <w:rsid w:val="002E7D2E"/>
    <w:rsid w:val="002E7DA0"/>
    <w:rsid w:val="002E7E74"/>
    <w:rsid w:val="002F06AB"/>
    <w:rsid w:val="002F0966"/>
    <w:rsid w:val="002F125F"/>
    <w:rsid w:val="002F2E82"/>
    <w:rsid w:val="002F4542"/>
    <w:rsid w:val="002F45F1"/>
    <w:rsid w:val="002F4BA2"/>
    <w:rsid w:val="002F50E9"/>
    <w:rsid w:val="002F52E7"/>
    <w:rsid w:val="002F53B7"/>
    <w:rsid w:val="002F5931"/>
    <w:rsid w:val="002F5A9C"/>
    <w:rsid w:val="002F5B30"/>
    <w:rsid w:val="002F5B7E"/>
    <w:rsid w:val="002F6125"/>
    <w:rsid w:val="002F6305"/>
    <w:rsid w:val="002F638F"/>
    <w:rsid w:val="002F6D42"/>
    <w:rsid w:val="002F7292"/>
    <w:rsid w:val="002F795C"/>
    <w:rsid w:val="002F7BE7"/>
    <w:rsid w:val="002F7BF2"/>
    <w:rsid w:val="002F7D27"/>
    <w:rsid w:val="00300360"/>
    <w:rsid w:val="00300AC9"/>
    <w:rsid w:val="00300CA6"/>
    <w:rsid w:val="0030273A"/>
    <w:rsid w:val="00302DCE"/>
    <w:rsid w:val="00303AE8"/>
    <w:rsid w:val="003043BB"/>
    <w:rsid w:val="003071B9"/>
    <w:rsid w:val="00307765"/>
    <w:rsid w:val="00311F04"/>
    <w:rsid w:val="003129B7"/>
    <w:rsid w:val="00313362"/>
    <w:rsid w:val="00313AC2"/>
    <w:rsid w:val="00314753"/>
    <w:rsid w:val="00314A08"/>
    <w:rsid w:val="0031541C"/>
    <w:rsid w:val="0031557A"/>
    <w:rsid w:val="003157BB"/>
    <w:rsid w:val="003161F4"/>
    <w:rsid w:val="00316215"/>
    <w:rsid w:val="00316363"/>
    <w:rsid w:val="0031690B"/>
    <w:rsid w:val="00316A96"/>
    <w:rsid w:val="00316F5D"/>
    <w:rsid w:val="00317123"/>
    <w:rsid w:val="00317623"/>
    <w:rsid w:val="00317906"/>
    <w:rsid w:val="00317AFA"/>
    <w:rsid w:val="00317B2F"/>
    <w:rsid w:val="00320049"/>
    <w:rsid w:val="003200A2"/>
    <w:rsid w:val="003204EA"/>
    <w:rsid w:val="00320A5C"/>
    <w:rsid w:val="00321CE0"/>
    <w:rsid w:val="00322715"/>
    <w:rsid w:val="00325ACB"/>
    <w:rsid w:val="00326520"/>
    <w:rsid w:val="00327514"/>
    <w:rsid w:val="00327A85"/>
    <w:rsid w:val="00330085"/>
    <w:rsid w:val="003300DB"/>
    <w:rsid w:val="00330E2F"/>
    <w:rsid w:val="00331D98"/>
    <w:rsid w:val="0033213F"/>
    <w:rsid w:val="0033254A"/>
    <w:rsid w:val="00332873"/>
    <w:rsid w:val="00332A8A"/>
    <w:rsid w:val="00332BB4"/>
    <w:rsid w:val="00332E4A"/>
    <w:rsid w:val="00332F8A"/>
    <w:rsid w:val="0033464D"/>
    <w:rsid w:val="003348C0"/>
    <w:rsid w:val="00334C00"/>
    <w:rsid w:val="00334C52"/>
    <w:rsid w:val="00335205"/>
    <w:rsid w:val="00336290"/>
    <w:rsid w:val="003362F4"/>
    <w:rsid w:val="00336483"/>
    <w:rsid w:val="00336A13"/>
    <w:rsid w:val="00336A19"/>
    <w:rsid w:val="00336AEF"/>
    <w:rsid w:val="00336C25"/>
    <w:rsid w:val="0033715D"/>
    <w:rsid w:val="00337B7F"/>
    <w:rsid w:val="0034045D"/>
    <w:rsid w:val="00340507"/>
    <w:rsid w:val="00340857"/>
    <w:rsid w:val="00340F76"/>
    <w:rsid w:val="003413BA"/>
    <w:rsid w:val="0034171C"/>
    <w:rsid w:val="00341A04"/>
    <w:rsid w:val="00341DF4"/>
    <w:rsid w:val="003422DB"/>
    <w:rsid w:val="00342BB7"/>
    <w:rsid w:val="00343015"/>
    <w:rsid w:val="0034311B"/>
    <w:rsid w:val="003439BE"/>
    <w:rsid w:val="00343E51"/>
    <w:rsid w:val="00343FE8"/>
    <w:rsid w:val="00344DF8"/>
    <w:rsid w:val="00344E92"/>
    <w:rsid w:val="0034501A"/>
    <w:rsid w:val="003451D6"/>
    <w:rsid w:val="00345DD9"/>
    <w:rsid w:val="003467A2"/>
    <w:rsid w:val="00346CB9"/>
    <w:rsid w:val="00346D90"/>
    <w:rsid w:val="00346D99"/>
    <w:rsid w:val="003470F0"/>
    <w:rsid w:val="003471E3"/>
    <w:rsid w:val="00347C95"/>
    <w:rsid w:val="0035054C"/>
    <w:rsid w:val="00350D53"/>
    <w:rsid w:val="00351370"/>
    <w:rsid w:val="003514E6"/>
    <w:rsid w:val="00351557"/>
    <w:rsid w:val="00351D08"/>
    <w:rsid w:val="00353E8A"/>
    <w:rsid w:val="00354AE5"/>
    <w:rsid w:val="00354B84"/>
    <w:rsid w:val="00355AD9"/>
    <w:rsid w:val="003563CF"/>
    <w:rsid w:val="00356489"/>
    <w:rsid w:val="00356609"/>
    <w:rsid w:val="00356759"/>
    <w:rsid w:val="00356C51"/>
    <w:rsid w:val="00357376"/>
    <w:rsid w:val="003574B8"/>
    <w:rsid w:val="00357643"/>
    <w:rsid w:val="0036099E"/>
    <w:rsid w:val="00361B55"/>
    <w:rsid w:val="00361F8A"/>
    <w:rsid w:val="00362165"/>
    <w:rsid w:val="003621D7"/>
    <w:rsid w:val="00362895"/>
    <w:rsid w:val="00363973"/>
    <w:rsid w:val="00363C1E"/>
    <w:rsid w:val="00363E2E"/>
    <w:rsid w:val="003643A1"/>
    <w:rsid w:val="003646A1"/>
    <w:rsid w:val="0036537A"/>
    <w:rsid w:val="00365A47"/>
    <w:rsid w:val="00366964"/>
    <w:rsid w:val="00366D6D"/>
    <w:rsid w:val="00367469"/>
    <w:rsid w:val="00367EAF"/>
    <w:rsid w:val="003703ED"/>
    <w:rsid w:val="003706D6"/>
    <w:rsid w:val="00370FBC"/>
    <w:rsid w:val="00371049"/>
    <w:rsid w:val="00371811"/>
    <w:rsid w:val="00371E86"/>
    <w:rsid w:val="00372621"/>
    <w:rsid w:val="003726AF"/>
    <w:rsid w:val="00372DD3"/>
    <w:rsid w:val="00372F6B"/>
    <w:rsid w:val="00373565"/>
    <w:rsid w:val="00373C10"/>
    <w:rsid w:val="003744D4"/>
    <w:rsid w:val="0037535C"/>
    <w:rsid w:val="003757CB"/>
    <w:rsid w:val="00376338"/>
    <w:rsid w:val="00376EFF"/>
    <w:rsid w:val="0037743E"/>
    <w:rsid w:val="00377D7C"/>
    <w:rsid w:val="00380022"/>
    <w:rsid w:val="003803E7"/>
    <w:rsid w:val="0038064F"/>
    <w:rsid w:val="003809F7"/>
    <w:rsid w:val="00380BBE"/>
    <w:rsid w:val="0038121A"/>
    <w:rsid w:val="00381312"/>
    <w:rsid w:val="003814CA"/>
    <w:rsid w:val="003815D2"/>
    <w:rsid w:val="00381A29"/>
    <w:rsid w:val="00382408"/>
    <w:rsid w:val="00382478"/>
    <w:rsid w:val="00382C9E"/>
    <w:rsid w:val="00385205"/>
    <w:rsid w:val="00385977"/>
    <w:rsid w:val="00385C9D"/>
    <w:rsid w:val="00386778"/>
    <w:rsid w:val="003867F7"/>
    <w:rsid w:val="00386847"/>
    <w:rsid w:val="00387B0C"/>
    <w:rsid w:val="00387D1E"/>
    <w:rsid w:val="0039085C"/>
    <w:rsid w:val="00390BB1"/>
    <w:rsid w:val="0039112D"/>
    <w:rsid w:val="00391520"/>
    <w:rsid w:val="0039195F"/>
    <w:rsid w:val="00391D01"/>
    <w:rsid w:val="00392AD5"/>
    <w:rsid w:val="00392ED6"/>
    <w:rsid w:val="00392FCC"/>
    <w:rsid w:val="00394A2A"/>
    <w:rsid w:val="00394C5A"/>
    <w:rsid w:val="00394FD9"/>
    <w:rsid w:val="0039501F"/>
    <w:rsid w:val="00395426"/>
    <w:rsid w:val="00395658"/>
    <w:rsid w:val="00395BBC"/>
    <w:rsid w:val="003973BF"/>
    <w:rsid w:val="00397763"/>
    <w:rsid w:val="00397BF2"/>
    <w:rsid w:val="00397F13"/>
    <w:rsid w:val="003A0E23"/>
    <w:rsid w:val="003A11B3"/>
    <w:rsid w:val="003A13A5"/>
    <w:rsid w:val="003A207B"/>
    <w:rsid w:val="003A239E"/>
    <w:rsid w:val="003A25FA"/>
    <w:rsid w:val="003A27FE"/>
    <w:rsid w:val="003A2875"/>
    <w:rsid w:val="003A2AD3"/>
    <w:rsid w:val="003A2B3E"/>
    <w:rsid w:val="003A2B95"/>
    <w:rsid w:val="003A2CB2"/>
    <w:rsid w:val="003A2E12"/>
    <w:rsid w:val="003A371A"/>
    <w:rsid w:val="003A3D41"/>
    <w:rsid w:val="003A4BB4"/>
    <w:rsid w:val="003A4DF3"/>
    <w:rsid w:val="003A51E1"/>
    <w:rsid w:val="003A5563"/>
    <w:rsid w:val="003A56FD"/>
    <w:rsid w:val="003A5E2A"/>
    <w:rsid w:val="003A61FF"/>
    <w:rsid w:val="003A6CA9"/>
    <w:rsid w:val="003A70BF"/>
    <w:rsid w:val="003A77DE"/>
    <w:rsid w:val="003B0230"/>
    <w:rsid w:val="003B2225"/>
    <w:rsid w:val="003B3A26"/>
    <w:rsid w:val="003B4057"/>
    <w:rsid w:val="003B412E"/>
    <w:rsid w:val="003B4362"/>
    <w:rsid w:val="003B4A72"/>
    <w:rsid w:val="003B4AC9"/>
    <w:rsid w:val="003B4B0C"/>
    <w:rsid w:val="003B4BCA"/>
    <w:rsid w:val="003B4CFA"/>
    <w:rsid w:val="003B4EB8"/>
    <w:rsid w:val="003B562D"/>
    <w:rsid w:val="003B5E2C"/>
    <w:rsid w:val="003B5FFB"/>
    <w:rsid w:val="003B6055"/>
    <w:rsid w:val="003B61CD"/>
    <w:rsid w:val="003B64AF"/>
    <w:rsid w:val="003B64CF"/>
    <w:rsid w:val="003B651B"/>
    <w:rsid w:val="003B6B11"/>
    <w:rsid w:val="003B70C3"/>
    <w:rsid w:val="003B711F"/>
    <w:rsid w:val="003B789A"/>
    <w:rsid w:val="003B7DE5"/>
    <w:rsid w:val="003C0AB1"/>
    <w:rsid w:val="003C0F1E"/>
    <w:rsid w:val="003C102F"/>
    <w:rsid w:val="003C10D9"/>
    <w:rsid w:val="003C1509"/>
    <w:rsid w:val="003C2CE4"/>
    <w:rsid w:val="003C31CD"/>
    <w:rsid w:val="003C3C26"/>
    <w:rsid w:val="003C3D9A"/>
    <w:rsid w:val="003C3E48"/>
    <w:rsid w:val="003C489F"/>
    <w:rsid w:val="003C5C73"/>
    <w:rsid w:val="003C682D"/>
    <w:rsid w:val="003C69DF"/>
    <w:rsid w:val="003C6D6A"/>
    <w:rsid w:val="003C7184"/>
    <w:rsid w:val="003C76F6"/>
    <w:rsid w:val="003C7824"/>
    <w:rsid w:val="003C7D86"/>
    <w:rsid w:val="003C7F9F"/>
    <w:rsid w:val="003D0344"/>
    <w:rsid w:val="003D0480"/>
    <w:rsid w:val="003D0700"/>
    <w:rsid w:val="003D07E1"/>
    <w:rsid w:val="003D09E5"/>
    <w:rsid w:val="003D0ACD"/>
    <w:rsid w:val="003D1324"/>
    <w:rsid w:val="003D138D"/>
    <w:rsid w:val="003D2C6E"/>
    <w:rsid w:val="003D3206"/>
    <w:rsid w:val="003D3A3A"/>
    <w:rsid w:val="003D417B"/>
    <w:rsid w:val="003D4551"/>
    <w:rsid w:val="003D455C"/>
    <w:rsid w:val="003D5DB9"/>
    <w:rsid w:val="003D5DE2"/>
    <w:rsid w:val="003D670D"/>
    <w:rsid w:val="003D709E"/>
    <w:rsid w:val="003D7485"/>
    <w:rsid w:val="003D79BA"/>
    <w:rsid w:val="003D79BC"/>
    <w:rsid w:val="003D7F05"/>
    <w:rsid w:val="003D7F36"/>
    <w:rsid w:val="003E0269"/>
    <w:rsid w:val="003E1507"/>
    <w:rsid w:val="003E1AE5"/>
    <w:rsid w:val="003E1B48"/>
    <w:rsid w:val="003E1DD6"/>
    <w:rsid w:val="003E2BEE"/>
    <w:rsid w:val="003E32B1"/>
    <w:rsid w:val="003E3A28"/>
    <w:rsid w:val="003E3AEC"/>
    <w:rsid w:val="003E3B67"/>
    <w:rsid w:val="003E4265"/>
    <w:rsid w:val="003E49D7"/>
    <w:rsid w:val="003E5188"/>
    <w:rsid w:val="003E530F"/>
    <w:rsid w:val="003E5869"/>
    <w:rsid w:val="003E5DD1"/>
    <w:rsid w:val="003E6131"/>
    <w:rsid w:val="003E6358"/>
    <w:rsid w:val="003E6C44"/>
    <w:rsid w:val="003E70E7"/>
    <w:rsid w:val="003E76A5"/>
    <w:rsid w:val="003E76B3"/>
    <w:rsid w:val="003E76DA"/>
    <w:rsid w:val="003E784B"/>
    <w:rsid w:val="003E789E"/>
    <w:rsid w:val="003E7AB9"/>
    <w:rsid w:val="003E7BE1"/>
    <w:rsid w:val="003F13F6"/>
    <w:rsid w:val="003F1F82"/>
    <w:rsid w:val="003F223F"/>
    <w:rsid w:val="003F3716"/>
    <w:rsid w:val="003F3AD8"/>
    <w:rsid w:val="003F3BC0"/>
    <w:rsid w:val="003F45B0"/>
    <w:rsid w:val="003F47C4"/>
    <w:rsid w:val="003F4A59"/>
    <w:rsid w:val="003F50DA"/>
    <w:rsid w:val="003F537D"/>
    <w:rsid w:val="003F5DC1"/>
    <w:rsid w:val="003F6896"/>
    <w:rsid w:val="003F6A41"/>
    <w:rsid w:val="003F7CCB"/>
    <w:rsid w:val="003F7EB7"/>
    <w:rsid w:val="00400D07"/>
    <w:rsid w:val="0040139B"/>
    <w:rsid w:val="004014EF"/>
    <w:rsid w:val="0040150F"/>
    <w:rsid w:val="0040156E"/>
    <w:rsid w:val="00401C90"/>
    <w:rsid w:val="0040209D"/>
    <w:rsid w:val="00403062"/>
    <w:rsid w:val="00403090"/>
    <w:rsid w:val="0040330D"/>
    <w:rsid w:val="0040332E"/>
    <w:rsid w:val="004038B7"/>
    <w:rsid w:val="00404B09"/>
    <w:rsid w:val="004054E2"/>
    <w:rsid w:val="00406CC8"/>
    <w:rsid w:val="0040732F"/>
    <w:rsid w:val="0041117E"/>
    <w:rsid w:val="00412292"/>
    <w:rsid w:val="00412838"/>
    <w:rsid w:val="0041286A"/>
    <w:rsid w:val="00412A13"/>
    <w:rsid w:val="00413744"/>
    <w:rsid w:val="00413AB2"/>
    <w:rsid w:val="00413B05"/>
    <w:rsid w:val="00414F20"/>
    <w:rsid w:val="00415329"/>
    <w:rsid w:val="00415496"/>
    <w:rsid w:val="00415B8C"/>
    <w:rsid w:val="00415D1C"/>
    <w:rsid w:val="0041633D"/>
    <w:rsid w:val="00416D02"/>
    <w:rsid w:val="00417308"/>
    <w:rsid w:val="00417ABE"/>
    <w:rsid w:val="00417C20"/>
    <w:rsid w:val="004200A5"/>
    <w:rsid w:val="0042053D"/>
    <w:rsid w:val="00420558"/>
    <w:rsid w:val="00420BE4"/>
    <w:rsid w:val="0042194B"/>
    <w:rsid w:val="00422C5F"/>
    <w:rsid w:val="00422E6D"/>
    <w:rsid w:val="00422F54"/>
    <w:rsid w:val="00422FC1"/>
    <w:rsid w:val="00423017"/>
    <w:rsid w:val="004231A2"/>
    <w:rsid w:val="0042331F"/>
    <w:rsid w:val="0042395D"/>
    <w:rsid w:val="00423B66"/>
    <w:rsid w:val="00424609"/>
    <w:rsid w:val="00424941"/>
    <w:rsid w:val="00424CF5"/>
    <w:rsid w:val="0042523E"/>
    <w:rsid w:val="00425FF6"/>
    <w:rsid w:val="00426058"/>
    <w:rsid w:val="004264A6"/>
    <w:rsid w:val="00426544"/>
    <w:rsid w:val="004267EB"/>
    <w:rsid w:val="00426E2E"/>
    <w:rsid w:val="00427552"/>
    <w:rsid w:val="00427C96"/>
    <w:rsid w:val="00427E9A"/>
    <w:rsid w:val="00427EB9"/>
    <w:rsid w:val="00427ED2"/>
    <w:rsid w:val="00430B2C"/>
    <w:rsid w:val="00432582"/>
    <w:rsid w:val="004333BD"/>
    <w:rsid w:val="004333DC"/>
    <w:rsid w:val="004338E6"/>
    <w:rsid w:val="00433A39"/>
    <w:rsid w:val="00433ECB"/>
    <w:rsid w:val="00433EFC"/>
    <w:rsid w:val="004344F7"/>
    <w:rsid w:val="00434CFB"/>
    <w:rsid w:val="0043525A"/>
    <w:rsid w:val="00436EBD"/>
    <w:rsid w:val="0043701F"/>
    <w:rsid w:val="0043767B"/>
    <w:rsid w:val="004376AD"/>
    <w:rsid w:val="004377A0"/>
    <w:rsid w:val="00437A48"/>
    <w:rsid w:val="00437B30"/>
    <w:rsid w:val="00440624"/>
    <w:rsid w:val="00440D35"/>
    <w:rsid w:val="004417B4"/>
    <w:rsid w:val="00441C00"/>
    <w:rsid w:val="004420A2"/>
    <w:rsid w:val="0044218B"/>
    <w:rsid w:val="004426CB"/>
    <w:rsid w:val="00442D79"/>
    <w:rsid w:val="00442ED2"/>
    <w:rsid w:val="0044363B"/>
    <w:rsid w:val="00443A3E"/>
    <w:rsid w:val="00443D24"/>
    <w:rsid w:val="00443DBB"/>
    <w:rsid w:val="00443F2B"/>
    <w:rsid w:val="00444166"/>
    <w:rsid w:val="00444839"/>
    <w:rsid w:val="00444A85"/>
    <w:rsid w:val="00444AE6"/>
    <w:rsid w:val="00444E68"/>
    <w:rsid w:val="004461D9"/>
    <w:rsid w:val="00446568"/>
    <w:rsid w:val="00446705"/>
    <w:rsid w:val="00446A5B"/>
    <w:rsid w:val="00446C2E"/>
    <w:rsid w:val="00446EC6"/>
    <w:rsid w:val="00447200"/>
    <w:rsid w:val="004506B2"/>
    <w:rsid w:val="00450C6A"/>
    <w:rsid w:val="00451B85"/>
    <w:rsid w:val="0045212F"/>
    <w:rsid w:val="0045228D"/>
    <w:rsid w:val="004522D0"/>
    <w:rsid w:val="00452500"/>
    <w:rsid w:val="0045272F"/>
    <w:rsid w:val="00453129"/>
    <w:rsid w:val="00453453"/>
    <w:rsid w:val="00453A38"/>
    <w:rsid w:val="004540AB"/>
    <w:rsid w:val="00454110"/>
    <w:rsid w:val="00454ADF"/>
    <w:rsid w:val="00454D88"/>
    <w:rsid w:val="00454E50"/>
    <w:rsid w:val="004551F1"/>
    <w:rsid w:val="00455230"/>
    <w:rsid w:val="00455804"/>
    <w:rsid w:val="00456E32"/>
    <w:rsid w:val="00457544"/>
    <w:rsid w:val="00460B19"/>
    <w:rsid w:val="00461150"/>
    <w:rsid w:val="004621AF"/>
    <w:rsid w:val="004636DB"/>
    <w:rsid w:val="00464916"/>
    <w:rsid w:val="004653DA"/>
    <w:rsid w:val="00465797"/>
    <w:rsid w:val="00465A1C"/>
    <w:rsid w:val="00465B7F"/>
    <w:rsid w:val="00465C73"/>
    <w:rsid w:val="00465F39"/>
    <w:rsid w:val="00466324"/>
    <w:rsid w:val="00466D62"/>
    <w:rsid w:val="00466EEE"/>
    <w:rsid w:val="004674E2"/>
    <w:rsid w:val="00470A04"/>
    <w:rsid w:val="00470E44"/>
    <w:rsid w:val="0047108A"/>
    <w:rsid w:val="00471334"/>
    <w:rsid w:val="00471AF9"/>
    <w:rsid w:val="00472713"/>
    <w:rsid w:val="004729C0"/>
    <w:rsid w:val="00472B05"/>
    <w:rsid w:val="00473167"/>
    <w:rsid w:val="00475349"/>
    <w:rsid w:val="00475942"/>
    <w:rsid w:val="00475C21"/>
    <w:rsid w:val="00475CE8"/>
    <w:rsid w:val="00475ED5"/>
    <w:rsid w:val="00476CAB"/>
    <w:rsid w:val="00476E27"/>
    <w:rsid w:val="00477277"/>
    <w:rsid w:val="00477618"/>
    <w:rsid w:val="00477733"/>
    <w:rsid w:val="00477CA7"/>
    <w:rsid w:val="00480288"/>
    <w:rsid w:val="00480977"/>
    <w:rsid w:val="0048126B"/>
    <w:rsid w:val="0048239B"/>
    <w:rsid w:val="00482C0C"/>
    <w:rsid w:val="00482D96"/>
    <w:rsid w:val="00483204"/>
    <w:rsid w:val="00484072"/>
    <w:rsid w:val="00484B16"/>
    <w:rsid w:val="004850DB"/>
    <w:rsid w:val="004852C9"/>
    <w:rsid w:val="00485DC2"/>
    <w:rsid w:val="004865CD"/>
    <w:rsid w:val="00486B40"/>
    <w:rsid w:val="00486EE6"/>
    <w:rsid w:val="004875A4"/>
    <w:rsid w:val="00490161"/>
    <w:rsid w:val="004902AB"/>
    <w:rsid w:val="00490305"/>
    <w:rsid w:val="004903AE"/>
    <w:rsid w:val="00491026"/>
    <w:rsid w:val="00491228"/>
    <w:rsid w:val="004914CC"/>
    <w:rsid w:val="0049197D"/>
    <w:rsid w:val="00491ADA"/>
    <w:rsid w:val="00491B3E"/>
    <w:rsid w:val="004922DB"/>
    <w:rsid w:val="00492F9E"/>
    <w:rsid w:val="00493675"/>
    <w:rsid w:val="00494002"/>
    <w:rsid w:val="00494107"/>
    <w:rsid w:val="00494B13"/>
    <w:rsid w:val="004954CC"/>
    <w:rsid w:val="00495A31"/>
    <w:rsid w:val="00495D8F"/>
    <w:rsid w:val="0049628E"/>
    <w:rsid w:val="00496460"/>
    <w:rsid w:val="00496F8A"/>
    <w:rsid w:val="004970F9"/>
    <w:rsid w:val="00497744"/>
    <w:rsid w:val="004978BF"/>
    <w:rsid w:val="0049799E"/>
    <w:rsid w:val="00497B63"/>
    <w:rsid w:val="00497F18"/>
    <w:rsid w:val="00497F44"/>
    <w:rsid w:val="004A0E0C"/>
    <w:rsid w:val="004A1148"/>
    <w:rsid w:val="004A18D0"/>
    <w:rsid w:val="004A1F94"/>
    <w:rsid w:val="004A2380"/>
    <w:rsid w:val="004A2E2D"/>
    <w:rsid w:val="004A3A1B"/>
    <w:rsid w:val="004A4083"/>
    <w:rsid w:val="004A4720"/>
    <w:rsid w:val="004A4E60"/>
    <w:rsid w:val="004A523B"/>
    <w:rsid w:val="004A6431"/>
    <w:rsid w:val="004A6496"/>
    <w:rsid w:val="004A64B2"/>
    <w:rsid w:val="004A6FBA"/>
    <w:rsid w:val="004A725B"/>
    <w:rsid w:val="004A7E6F"/>
    <w:rsid w:val="004B016A"/>
    <w:rsid w:val="004B0B01"/>
    <w:rsid w:val="004B106A"/>
    <w:rsid w:val="004B13AB"/>
    <w:rsid w:val="004B17FE"/>
    <w:rsid w:val="004B18DA"/>
    <w:rsid w:val="004B30EA"/>
    <w:rsid w:val="004B44D7"/>
    <w:rsid w:val="004B484A"/>
    <w:rsid w:val="004B4B15"/>
    <w:rsid w:val="004B4B59"/>
    <w:rsid w:val="004B56CD"/>
    <w:rsid w:val="004B621B"/>
    <w:rsid w:val="004B63C4"/>
    <w:rsid w:val="004B763F"/>
    <w:rsid w:val="004B772F"/>
    <w:rsid w:val="004C0268"/>
    <w:rsid w:val="004C07B6"/>
    <w:rsid w:val="004C0C1F"/>
    <w:rsid w:val="004C0EFB"/>
    <w:rsid w:val="004C1B8C"/>
    <w:rsid w:val="004C1E7D"/>
    <w:rsid w:val="004C36A2"/>
    <w:rsid w:val="004C3CB1"/>
    <w:rsid w:val="004C4363"/>
    <w:rsid w:val="004C446C"/>
    <w:rsid w:val="004C4565"/>
    <w:rsid w:val="004C50EB"/>
    <w:rsid w:val="004C5659"/>
    <w:rsid w:val="004C5B7F"/>
    <w:rsid w:val="004C5C89"/>
    <w:rsid w:val="004C6382"/>
    <w:rsid w:val="004C71AB"/>
    <w:rsid w:val="004C72AF"/>
    <w:rsid w:val="004C75E3"/>
    <w:rsid w:val="004C7EB0"/>
    <w:rsid w:val="004D0DE7"/>
    <w:rsid w:val="004D12F1"/>
    <w:rsid w:val="004D143F"/>
    <w:rsid w:val="004D1702"/>
    <w:rsid w:val="004D1F0D"/>
    <w:rsid w:val="004D2D97"/>
    <w:rsid w:val="004D30BD"/>
    <w:rsid w:val="004D3891"/>
    <w:rsid w:val="004D39A7"/>
    <w:rsid w:val="004D3B90"/>
    <w:rsid w:val="004D3E02"/>
    <w:rsid w:val="004D3ED8"/>
    <w:rsid w:val="004D478C"/>
    <w:rsid w:val="004D521E"/>
    <w:rsid w:val="004D5395"/>
    <w:rsid w:val="004D5BA8"/>
    <w:rsid w:val="004D625B"/>
    <w:rsid w:val="004D67BA"/>
    <w:rsid w:val="004D68A8"/>
    <w:rsid w:val="004D72F9"/>
    <w:rsid w:val="004D72FC"/>
    <w:rsid w:val="004D78DD"/>
    <w:rsid w:val="004D7C1C"/>
    <w:rsid w:val="004E0705"/>
    <w:rsid w:val="004E0E17"/>
    <w:rsid w:val="004E0F94"/>
    <w:rsid w:val="004E117A"/>
    <w:rsid w:val="004E12E1"/>
    <w:rsid w:val="004E2074"/>
    <w:rsid w:val="004E224E"/>
    <w:rsid w:val="004E25C3"/>
    <w:rsid w:val="004E2A5A"/>
    <w:rsid w:val="004E2C88"/>
    <w:rsid w:val="004E3272"/>
    <w:rsid w:val="004E3713"/>
    <w:rsid w:val="004E37FF"/>
    <w:rsid w:val="004E39B6"/>
    <w:rsid w:val="004E40B0"/>
    <w:rsid w:val="004E48D5"/>
    <w:rsid w:val="004E4C42"/>
    <w:rsid w:val="004E4EE3"/>
    <w:rsid w:val="004E5BE4"/>
    <w:rsid w:val="004E5BFB"/>
    <w:rsid w:val="004E69DA"/>
    <w:rsid w:val="004E6C1C"/>
    <w:rsid w:val="004E6E5B"/>
    <w:rsid w:val="004E72E4"/>
    <w:rsid w:val="004E75C5"/>
    <w:rsid w:val="004F0A13"/>
    <w:rsid w:val="004F1107"/>
    <w:rsid w:val="004F15BE"/>
    <w:rsid w:val="004F26D2"/>
    <w:rsid w:val="004F2944"/>
    <w:rsid w:val="004F2ACA"/>
    <w:rsid w:val="004F2BF9"/>
    <w:rsid w:val="004F333F"/>
    <w:rsid w:val="004F361B"/>
    <w:rsid w:val="004F3696"/>
    <w:rsid w:val="004F3D2B"/>
    <w:rsid w:val="004F49E0"/>
    <w:rsid w:val="004F4B95"/>
    <w:rsid w:val="004F5F15"/>
    <w:rsid w:val="005003DB"/>
    <w:rsid w:val="00500547"/>
    <w:rsid w:val="005006D2"/>
    <w:rsid w:val="00501345"/>
    <w:rsid w:val="00501627"/>
    <w:rsid w:val="0050224A"/>
    <w:rsid w:val="00502516"/>
    <w:rsid w:val="00503071"/>
    <w:rsid w:val="005038F9"/>
    <w:rsid w:val="0050396A"/>
    <w:rsid w:val="00503FAE"/>
    <w:rsid w:val="0050412F"/>
    <w:rsid w:val="005044A8"/>
    <w:rsid w:val="005046C7"/>
    <w:rsid w:val="00504942"/>
    <w:rsid w:val="00505298"/>
    <w:rsid w:val="00505AC2"/>
    <w:rsid w:val="00505AE0"/>
    <w:rsid w:val="0050629B"/>
    <w:rsid w:val="00506A19"/>
    <w:rsid w:val="005071D6"/>
    <w:rsid w:val="00507C30"/>
    <w:rsid w:val="00507D05"/>
    <w:rsid w:val="00510860"/>
    <w:rsid w:val="00510894"/>
    <w:rsid w:val="00510991"/>
    <w:rsid w:val="00510D21"/>
    <w:rsid w:val="00510FAE"/>
    <w:rsid w:val="005120B1"/>
    <w:rsid w:val="00512289"/>
    <w:rsid w:val="005128D9"/>
    <w:rsid w:val="005129E5"/>
    <w:rsid w:val="00512F55"/>
    <w:rsid w:val="005138DE"/>
    <w:rsid w:val="00513CC5"/>
    <w:rsid w:val="00514E1E"/>
    <w:rsid w:val="005157FB"/>
    <w:rsid w:val="005169D5"/>
    <w:rsid w:val="005172BA"/>
    <w:rsid w:val="00517728"/>
    <w:rsid w:val="00517AEB"/>
    <w:rsid w:val="00520375"/>
    <w:rsid w:val="00520ADB"/>
    <w:rsid w:val="00520BAC"/>
    <w:rsid w:val="00520D0C"/>
    <w:rsid w:val="005212EB"/>
    <w:rsid w:val="005214A1"/>
    <w:rsid w:val="00521B72"/>
    <w:rsid w:val="00521BF9"/>
    <w:rsid w:val="005221C4"/>
    <w:rsid w:val="00522AE0"/>
    <w:rsid w:val="00522B00"/>
    <w:rsid w:val="00523E65"/>
    <w:rsid w:val="0052443D"/>
    <w:rsid w:val="0052497E"/>
    <w:rsid w:val="00524AAB"/>
    <w:rsid w:val="005251C8"/>
    <w:rsid w:val="00525825"/>
    <w:rsid w:val="005264B1"/>
    <w:rsid w:val="00526971"/>
    <w:rsid w:val="00526C82"/>
    <w:rsid w:val="005270FE"/>
    <w:rsid w:val="00527974"/>
    <w:rsid w:val="00527E40"/>
    <w:rsid w:val="00530062"/>
    <w:rsid w:val="00530A06"/>
    <w:rsid w:val="00530A1F"/>
    <w:rsid w:val="00530A95"/>
    <w:rsid w:val="00531433"/>
    <w:rsid w:val="00531674"/>
    <w:rsid w:val="00531B68"/>
    <w:rsid w:val="00531C90"/>
    <w:rsid w:val="00531F00"/>
    <w:rsid w:val="00532576"/>
    <w:rsid w:val="00532A67"/>
    <w:rsid w:val="00532F54"/>
    <w:rsid w:val="0053383E"/>
    <w:rsid w:val="00533A2C"/>
    <w:rsid w:val="00533F73"/>
    <w:rsid w:val="0053547B"/>
    <w:rsid w:val="00535C7A"/>
    <w:rsid w:val="00536291"/>
    <w:rsid w:val="00536426"/>
    <w:rsid w:val="00536522"/>
    <w:rsid w:val="00537461"/>
    <w:rsid w:val="00537F48"/>
    <w:rsid w:val="00540C90"/>
    <w:rsid w:val="00540D76"/>
    <w:rsid w:val="00540FBF"/>
    <w:rsid w:val="0054103A"/>
    <w:rsid w:val="005410A9"/>
    <w:rsid w:val="005412EE"/>
    <w:rsid w:val="00541435"/>
    <w:rsid w:val="00542031"/>
    <w:rsid w:val="00542582"/>
    <w:rsid w:val="00542705"/>
    <w:rsid w:val="00542A92"/>
    <w:rsid w:val="00542DF7"/>
    <w:rsid w:val="0054348A"/>
    <w:rsid w:val="00544295"/>
    <w:rsid w:val="00544B24"/>
    <w:rsid w:val="00544E6E"/>
    <w:rsid w:val="0054552C"/>
    <w:rsid w:val="00545690"/>
    <w:rsid w:val="00545B91"/>
    <w:rsid w:val="00545E19"/>
    <w:rsid w:val="0054640F"/>
    <w:rsid w:val="0054669D"/>
    <w:rsid w:val="0054690E"/>
    <w:rsid w:val="00546ED7"/>
    <w:rsid w:val="005474D7"/>
    <w:rsid w:val="00547ABF"/>
    <w:rsid w:val="00547FAF"/>
    <w:rsid w:val="005507E2"/>
    <w:rsid w:val="00550B69"/>
    <w:rsid w:val="005510EA"/>
    <w:rsid w:val="005512CC"/>
    <w:rsid w:val="00551F24"/>
    <w:rsid w:val="00553589"/>
    <w:rsid w:val="0055367C"/>
    <w:rsid w:val="00553790"/>
    <w:rsid w:val="0055395A"/>
    <w:rsid w:val="00553B35"/>
    <w:rsid w:val="00553F47"/>
    <w:rsid w:val="00553F49"/>
    <w:rsid w:val="005546BB"/>
    <w:rsid w:val="00555482"/>
    <w:rsid w:val="005554CF"/>
    <w:rsid w:val="00555D6D"/>
    <w:rsid w:val="0055620D"/>
    <w:rsid w:val="0055635B"/>
    <w:rsid w:val="00556A2B"/>
    <w:rsid w:val="00556BBD"/>
    <w:rsid w:val="00556EE7"/>
    <w:rsid w:val="005570C2"/>
    <w:rsid w:val="005574FA"/>
    <w:rsid w:val="00557832"/>
    <w:rsid w:val="005608D8"/>
    <w:rsid w:val="00560C62"/>
    <w:rsid w:val="005612C3"/>
    <w:rsid w:val="00561B57"/>
    <w:rsid w:val="00561EE1"/>
    <w:rsid w:val="00562155"/>
    <w:rsid w:val="005621C3"/>
    <w:rsid w:val="0056223E"/>
    <w:rsid w:val="005623B2"/>
    <w:rsid w:val="00562C80"/>
    <w:rsid w:val="00562F8B"/>
    <w:rsid w:val="005632BC"/>
    <w:rsid w:val="005637B5"/>
    <w:rsid w:val="00563E1E"/>
    <w:rsid w:val="00563F86"/>
    <w:rsid w:val="00564039"/>
    <w:rsid w:val="005644C2"/>
    <w:rsid w:val="00564B6D"/>
    <w:rsid w:val="005655F9"/>
    <w:rsid w:val="00566120"/>
    <w:rsid w:val="005669FC"/>
    <w:rsid w:val="00566CF2"/>
    <w:rsid w:val="00566F1D"/>
    <w:rsid w:val="00567701"/>
    <w:rsid w:val="0056782D"/>
    <w:rsid w:val="00567F9E"/>
    <w:rsid w:val="0057050E"/>
    <w:rsid w:val="00570B05"/>
    <w:rsid w:val="00570D80"/>
    <w:rsid w:val="00571047"/>
    <w:rsid w:val="0057122D"/>
    <w:rsid w:val="00571660"/>
    <w:rsid w:val="00571C91"/>
    <w:rsid w:val="0057201A"/>
    <w:rsid w:val="00572245"/>
    <w:rsid w:val="00572382"/>
    <w:rsid w:val="0057256A"/>
    <w:rsid w:val="00572A04"/>
    <w:rsid w:val="00572DA2"/>
    <w:rsid w:val="00572EEC"/>
    <w:rsid w:val="0057300D"/>
    <w:rsid w:val="0057328C"/>
    <w:rsid w:val="005736DC"/>
    <w:rsid w:val="005737EA"/>
    <w:rsid w:val="00574136"/>
    <w:rsid w:val="0057464C"/>
    <w:rsid w:val="005755B5"/>
    <w:rsid w:val="005756B2"/>
    <w:rsid w:val="00575AD0"/>
    <w:rsid w:val="00575D7F"/>
    <w:rsid w:val="00576BAC"/>
    <w:rsid w:val="00576EC3"/>
    <w:rsid w:val="00576F7F"/>
    <w:rsid w:val="005775ED"/>
    <w:rsid w:val="00577C44"/>
    <w:rsid w:val="005800AD"/>
    <w:rsid w:val="00580D96"/>
    <w:rsid w:val="005817F3"/>
    <w:rsid w:val="00581C30"/>
    <w:rsid w:val="005829C1"/>
    <w:rsid w:val="00583209"/>
    <w:rsid w:val="00583257"/>
    <w:rsid w:val="005832D0"/>
    <w:rsid w:val="00583600"/>
    <w:rsid w:val="00583956"/>
    <w:rsid w:val="00583BDA"/>
    <w:rsid w:val="00583C0F"/>
    <w:rsid w:val="005843E5"/>
    <w:rsid w:val="00584419"/>
    <w:rsid w:val="005856C2"/>
    <w:rsid w:val="00585C7B"/>
    <w:rsid w:val="00585D71"/>
    <w:rsid w:val="00585EDF"/>
    <w:rsid w:val="005861F7"/>
    <w:rsid w:val="00586684"/>
    <w:rsid w:val="00586870"/>
    <w:rsid w:val="00586A24"/>
    <w:rsid w:val="00586C7C"/>
    <w:rsid w:val="00587682"/>
    <w:rsid w:val="00587732"/>
    <w:rsid w:val="00587F7A"/>
    <w:rsid w:val="005902D9"/>
    <w:rsid w:val="00590315"/>
    <w:rsid w:val="00590B97"/>
    <w:rsid w:val="00590CE1"/>
    <w:rsid w:val="00591384"/>
    <w:rsid w:val="00591782"/>
    <w:rsid w:val="00591D1F"/>
    <w:rsid w:val="00592268"/>
    <w:rsid w:val="005923FD"/>
    <w:rsid w:val="0059248D"/>
    <w:rsid w:val="005928C2"/>
    <w:rsid w:val="00592F26"/>
    <w:rsid w:val="005935B0"/>
    <w:rsid w:val="00593BFF"/>
    <w:rsid w:val="0059433A"/>
    <w:rsid w:val="00594930"/>
    <w:rsid w:val="00594D1B"/>
    <w:rsid w:val="00595B36"/>
    <w:rsid w:val="00596403"/>
    <w:rsid w:val="00596AEF"/>
    <w:rsid w:val="00597089"/>
    <w:rsid w:val="0059712B"/>
    <w:rsid w:val="00597910"/>
    <w:rsid w:val="0059798A"/>
    <w:rsid w:val="005A0F64"/>
    <w:rsid w:val="005A0FCB"/>
    <w:rsid w:val="005A19DA"/>
    <w:rsid w:val="005A1ACA"/>
    <w:rsid w:val="005A2497"/>
    <w:rsid w:val="005A3635"/>
    <w:rsid w:val="005A41FF"/>
    <w:rsid w:val="005A4A37"/>
    <w:rsid w:val="005A4CC7"/>
    <w:rsid w:val="005A5020"/>
    <w:rsid w:val="005A58C3"/>
    <w:rsid w:val="005A5D86"/>
    <w:rsid w:val="005A5F53"/>
    <w:rsid w:val="005A672A"/>
    <w:rsid w:val="005A69ED"/>
    <w:rsid w:val="005A7540"/>
    <w:rsid w:val="005A795C"/>
    <w:rsid w:val="005A7C6B"/>
    <w:rsid w:val="005B003D"/>
    <w:rsid w:val="005B042A"/>
    <w:rsid w:val="005B083F"/>
    <w:rsid w:val="005B0CA8"/>
    <w:rsid w:val="005B0E87"/>
    <w:rsid w:val="005B1855"/>
    <w:rsid w:val="005B24C4"/>
    <w:rsid w:val="005B341D"/>
    <w:rsid w:val="005B3463"/>
    <w:rsid w:val="005B365E"/>
    <w:rsid w:val="005B3E0B"/>
    <w:rsid w:val="005B45BB"/>
    <w:rsid w:val="005B475B"/>
    <w:rsid w:val="005B4E31"/>
    <w:rsid w:val="005B59CC"/>
    <w:rsid w:val="005B5DD1"/>
    <w:rsid w:val="005B5E80"/>
    <w:rsid w:val="005B685F"/>
    <w:rsid w:val="005B73C8"/>
    <w:rsid w:val="005C00C6"/>
    <w:rsid w:val="005C0274"/>
    <w:rsid w:val="005C0560"/>
    <w:rsid w:val="005C08FC"/>
    <w:rsid w:val="005C1453"/>
    <w:rsid w:val="005C16F5"/>
    <w:rsid w:val="005C179E"/>
    <w:rsid w:val="005C1A75"/>
    <w:rsid w:val="005C222A"/>
    <w:rsid w:val="005C322E"/>
    <w:rsid w:val="005C34BA"/>
    <w:rsid w:val="005C370A"/>
    <w:rsid w:val="005C392E"/>
    <w:rsid w:val="005C432C"/>
    <w:rsid w:val="005C4688"/>
    <w:rsid w:val="005C4A57"/>
    <w:rsid w:val="005C508F"/>
    <w:rsid w:val="005C5393"/>
    <w:rsid w:val="005C559A"/>
    <w:rsid w:val="005C5CE3"/>
    <w:rsid w:val="005C6061"/>
    <w:rsid w:val="005C61BD"/>
    <w:rsid w:val="005C7061"/>
    <w:rsid w:val="005C75D6"/>
    <w:rsid w:val="005C7CF7"/>
    <w:rsid w:val="005C7E7D"/>
    <w:rsid w:val="005D00B9"/>
    <w:rsid w:val="005D025E"/>
    <w:rsid w:val="005D0512"/>
    <w:rsid w:val="005D08A3"/>
    <w:rsid w:val="005D0AC7"/>
    <w:rsid w:val="005D1828"/>
    <w:rsid w:val="005D1CB9"/>
    <w:rsid w:val="005D2DB8"/>
    <w:rsid w:val="005D2F0D"/>
    <w:rsid w:val="005D32DD"/>
    <w:rsid w:val="005D3DFE"/>
    <w:rsid w:val="005D468A"/>
    <w:rsid w:val="005D4737"/>
    <w:rsid w:val="005D48A1"/>
    <w:rsid w:val="005D4A08"/>
    <w:rsid w:val="005D4ED1"/>
    <w:rsid w:val="005D553F"/>
    <w:rsid w:val="005D568B"/>
    <w:rsid w:val="005D56A0"/>
    <w:rsid w:val="005D58AE"/>
    <w:rsid w:val="005D62CA"/>
    <w:rsid w:val="005D700E"/>
    <w:rsid w:val="005D7B87"/>
    <w:rsid w:val="005D7D34"/>
    <w:rsid w:val="005D7E79"/>
    <w:rsid w:val="005E0480"/>
    <w:rsid w:val="005E07ED"/>
    <w:rsid w:val="005E1734"/>
    <w:rsid w:val="005E1F2E"/>
    <w:rsid w:val="005E23D7"/>
    <w:rsid w:val="005E24AC"/>
    <w:rsid w:val="005E28FB"/>
    <w:rsid w:val="005E3833"/>
    <w:rsid w:val="005E397B"/>
    <w:rsid w:val="005E3A23"/>
    <w:rsid w:val="005E3B03"/>
    <w:rsid w:val="005E3E26"/>
    <w:rsid w:val="005E498F"/>
    <w:rsid w:val="005E4A75"/>
    <w:rsid w:val="005E5573"/>
    <w:rsid w:val="005E5A83"/>
    <w:rsid w:val="005E5CF7"/>
    <w:rsid w:val="005E5E55"/>
    <w:rsid w:val="005E61E9"/>
    <w:rsid w:val="005E6E89"/>
    <w:rsid w:val="005E7349"/>
    <w:rsid w:val="005E736F"/>
    <w:rsid w:val="005F01EF"/>
    <w:rsid w:val="005F0288"/>
    <w:rsid w:val="005F206F"/>
    <w:rsid w:val="005F22CD"/>
    <w:rsid w:val="005F28EA"/>
    <w:rsid w:val="005F362E"/>
    <w:rsid w:val="005F3B61"/>
    <w:rsid w:val="005F3DCE"/>
    <w:rsid w:val="005F4311"/>
    <w:rsid w:val="005F446B"/>
    <w:rsid w:val="005F49E6"/>
    <w:rsid w:val="005F4F4D"/>
    <w:rsid w:val="005F5360"/>
    <w:rsid w:val="005F571B"/>
    <w:rsid w:val="005F5ECC"/>
    <w:rsid w:val="005F64AB"/>
    <w:rsid w:val="005F64DF"/>
    <w:rsid w:val="005F6587"/>
    <w:rsid w:val="005F65D1"/>
    <w:rsid w:val="005F67BA"/>
    <w:rsid w:val="005F6B3D"/>
    <w:rsid w:val="005F73F0"/>
    <w:rsid w:val="00600C02"/>
    <w:rsid w:val="00600FAD"/>
    <w:rsid w:val="00601DC1"/>
    <w:rsid w:val="00601F85"/>
    <w:rsid w:val="0060201F"/>
    <w:rsid w:val="00602509"/>
    <w:rsid w:val="00603080"/>
    <w:rsid w:val="00603979"/>
    <w:rsid w:val="00603F2B"/>
    <w:rsid w:val="00604639"/>
    <w:rsid w:val="00605418"/>
    <w:rsid w:val="006054BC"/>
    <w:rsid w:val="00605642"/>
    <w:rsid w:val="00605AA0"/>
    <w:rsid w:val="00605D41"/>
    <w:rsid w:val="0060608C"/>
    <w:rsid w:val="00606642"/>
    <w:rsid w:val="00606D2C"/>
    <w:rsid w:val="00607436"/>
    <w:rsid w:val="006074D0"/>
    <w:rsid w:val="00607526"/>
    <w:rsid w:val="006076C2"/>
    <w:rsid w:val="00607805"/>
    <w:rsid w:val="0061067F"/>
    <w:rsid w:val="0061075F"/>
    <w:rsid w:val="00612866"/>
    <w:rsid w:val="006129A4"/>
    <w:rsid w:val="00613B8B"/>
    <w:rsid w:val="00613F97"/>
    <w:rsid w:val="00613FCF"/>
    <w:rsid w:val="00614508"/>
    <w:rsid w:val="00614804"/>
    <w:rsid w:val="006148CC"/>
    <w:rsid w:val="00614B65"/>
    <w:rsid w:val="00614C3B"/>
    <w:rsid w:val="00614D2A"/>
    <w:rsid w:val="00614E6A"/>
    <w:rsid w:val="006156C7"/>
    <w:rsid w:val="0061587C"/>
    <w:rsid w:val="00615F3B"/>
    <w:rsid w:val="00615FE8"/>
    <w:rsid w:val="0061679E"/>
    <w:rsid w:val="006168A7"/>
    <w:rsid w:val="006168B2"/>
    <w:rsid w:val="00616A83"/>
    <w:rsid w:val="00616BED"/>
    <w:rsid w:val="006206CE"/>
    <w:rsid w:val="00620AA0"/>
    <w:rsid w:val="0062145D"/>
    <w:rsid w:val="00621499"/>
    <w:rsid w:val="006217A9"/>
    <w:rsid w:val="00621C8C"/>
    <w:rsid w:val="00621EB4"/>
    <w:rsid w:val="0062231F"/>
    <w:rsid w:val="00622E0B"/>
    <w:rsid w:val="00622F01"/>
    <w:rsid w:val="00623005"/>
    <w:rsid w:val="00623390"/>
    <w:rsid w:val="00623E93"/>
    <w:rsid w:val="00624FB2"/>
    <w:rsid w:val="006253BD"/>
    <w:rsid w:val="006257F6"/>
    <w:rsid w:val="00625A0E"/>
    <w:rsid w:val="00625F68"/>
    <w:rsid w:val="00626490"/>
    <w:rsid w:val="00626E6F"/>
    <w:rsid w:val="006307B0"/>
    <w:rsid w:val="006314B6"/>
    <w:rsid w:val="0063201F"/>
    <w:rsid w:val="00632351"/>
    <w:rsid w:val="0063236C"/>
    <w:rsid w:val="0063247E"/>
    <w:rsid w:val="006325A4"/>
    <w:rsid w:val="006326C1"/>
    <w:rsid w:val="00632C6D"/>
    <w:rsid w:val="00632D90"/>
    <w:rsid w:val="0063371A"/>
    <w:rsid w:val="00633D0B"/>
    <w:rsid w:val="006353C1"/>
    <w:rsid w:val="00635A07"/>
    <w:rsid w:val="00636320"/>
    <w:rsid w:val="00636456"/>
    <w:rsid w:val="006364E4"/>
    <w:rsid w:val="0063697E"/>
    <w:rsid w:val="00636F64"/>
    <w:rsid w:val="006375C7"/>
    <w:rsid w:val="006401DF"/>
    <w:rsid w:val="006404D0"/>
    <w:rsid w:val="00640F32"/>
    <w:rsid w:val="00641283"/>
    <w:rsid w:val="0064145E"/>
    <w:rsid w:val="00642268"/>
    <w:rsid w:val="006423A8"/>
    <w:rsid w:val="00642FB8"/>
    <w:rsid w:val="006434BA"/>
    <w:rsid w:val="00643AF7"/>
    <w:rsid w:val="00643DBB"/>
    <w:rsid w:val="006442A0"/>
    <w:rsid w:val="00644658"/>
    <w:rsid w:val="00645266"/>
    <w:rsid w:val="006452EE"/>
    <w:rsid w:val="006458FB"/>
    <w:rsid w:val="006459B2"/>
    <w:rsid w:val="00645E3D"/>
    <w:rsid w:val="0064683D"/>
    <w:rsid w:val="00647566"/>
    <w:rsid w:val="00647A2B"/>
    <w:rsid w:val="00647A7F"/>
    <w:rsid w:val="00647B0E"/>
    <w:rsid w:val="0065049F"/>
    <w:rsid w:val="0065054A"/>
    <w:rsid w:val="0065061A"/>
    <w:rsid w:val="00650C59"/>
    <w:rsid w:val="00650D2E"/>
    <w:rsid w:val="00650D9D"/>
    <w:rsid w:val="00650DF2"/>
    <w:rsid w:val="0065145A"/>
    <w:rsid w:val="00651537"/>
    <w:rsid w:val="0065193E"/>
    <w:rsid w:val="00653172"/>
    <w:rsid w:val="00653881"/>
    <w:rsid w:val="00653ADD"/>
    <w:rsid w:val="00655147"/>
    <w:rsid w:val="0065536F"/>
    <w:rsid w:val="006554A0"/>
    <w:rsid w:val="006556C2"/>
    <w:rsid w:val="006558D0"/>
    <w:rsid w:val="00655B84"/>
    <w:rsid w:val="006560B2"/>
    <w:rsid w:val="006564B1"/>
    <w:rsid w:val="00657835"/>
    <w:rsid w:val="00657D05"/>
    <w:rsid w:val="00657DC7"/>
    <w:rsid w:val="006600CF"/>
    <w:rsid w:val="006601C1"/>
    <w:rsid w:val="00660547"/>
    <w:rsid w:val="0066065C"/>
    <w:rsid w:val="00660780"/>
    <w:rsid w:val="00660946"/>
    <w:rsid w:val="00661B73"/>
    <w:rsid w:val="00661BE1"/>
    <w:rsid w:val="00661F58"/>
    <w:rsid w:val="006622CB"/>
    <w:rsid w:val="006625C0"/>
    <w:rsid w:val="0066267D"/>
    <w:rsid w:val="0066320A"/>
    <w:rsid w:val="006641F1"/>
    <w:rsid w:val="00664566"/>
    <w:rsid w:val="00664784"/>
    <w:rsid w:val="00664863"/>
    <w:rsid w:val="00664E92"/>
    <w:rsid w:val="006656E9"/>
    <w:rsid w:val="006658D9"/>
    <w:rsid w:val="00665D7A"/>
    <w:rsid w:val="00666096"/>
    <w:rsid w:val="006661B4"/>
    <w:rsid w:val="006661E1"/>
    <w:rsid w:val="0066669A"/>
    <w:rsid w:val="00666C7C"/>
    <w:rsid w:val="006678D3"/>
    <w:rsid w:val="00670339"/>
    <w:rsid w:val="00670648"/>
    <w:rsid w:val="006708E9"/>
    <w:rsid w:val="00670C8F"/>
    <w:rsid w:val="00670CD5"/>
    <w:rsid w:val="006711C3"/>
    <w:rsid w:val="0067147D"/>
    <w:rsid w:val="00671D26"/>
    <w:rsid w:val="006723F4"/>
    <w:rsid w:val="00672875"/>
    <w:rsid w:val="00673884"/>
    <w:rsid w:val="00673DC0"/>
    <w:rsid w:val="00673ECA"/>
    <w:rsid w:val="0067419A"/>
    <w:rsid w:val="0067431E"/>
    <w:rsid w:val="006747B6"/>
    <w:rsid w:val="006751AD"/>
    <w:rsid w:val="006752E8"/>
    <w:rsid w:val="006755FE"/>
    <w:rsid w:val="00675897"/>
    <w:rsid w:val="00675E83"/>
    <w:rsid w:val="00675ED8"/>
    <w:rsid w:val="00676385"/>
    <w:rsid w:val="00680123"/>
    <w:rsid w:val="00680271"/>
    <w:rsid w:val="006803E0"/>
    <w:rsid w:val="00680487"/>
    <w:rsid w:val="00680660"/>
    <w:rsid w:val="00680E7B"/>
    <w:rsid w:val="00681030"/>
    <w:rsid w:val="006810A6"/>
    <w:rsid w:val="00681760"/>
    <w:rsid w:val="00681A7D"/>
    <w:rsid w:val="00682361"/>
    <w:rsid w:val="00682C8F"/>
    <w:rsid w:val="00683DF4"/>
    <w:rsid w:val="006840EE"/>
    <w:rsid w:val="006841C4"/>
    <w:rsid w:val="0068485C"/>
    <w:rsid w:val="00684934"/>
    <w:rsid w:val="0068564F"/>
    <w:rsid w:val="00685698"/>
    <w:rsid w:val="0068569F"/>
    <w:rsid w:val="0068589C"/>
    <w:rsid w:val="00685CCF"/>
    <w:rsid w:val="0068628D"/>
    <w:rsid w:val="0068739D"/>
    <w:rsid w:val="00687DDE"/>
    <w:rsid w:val="006908ED"/>
    <w:rsid w:val="006908FF"/>
    <w:rsid w:val="00691D78"/>
    <w:rsid w:val="0069244B"/>
    <w:rsid w:val="00692ACC"/>
    <w:rsid w:val="00692D5F"/>
    <w:rsid w:val="00693672"/>
    <w:rsid w:val="006941C5"/>
    <w:rsid w:val="00694D58"/>
    <w:rsid w:val="00695315"/>
    <w:rsid w:val="00695373"/>
    <w:rsid w:val="00695696"/>
    <w:rsid w:val="00695731"/>
    <w:rsid w:val="0069607F"/>
    <w:rsid w:val="00696ED2"/>
    <w:rsid w:val="006978A1"/>
    <w:rsid w:val="006978BF"/>
    <w:rsid w:val="00697E9E"/>
    <w:rsid w:val="006A0675"/>
    <w:rsid w:val="006A086B"/>
    <w:rsid w:val="006A37C7"/>
    <w:rsid w:val="006A3ECF"/>
    <w:rsid w:val="006A47DD"/>
    <w:rsid w:val="006A4FE0"/>
    <w:rsid w:val="006A518E"/>
    <w:rsid w:val="006A5C81"/>
    <w:rsid w:val="006A6052"/>
    <w:rsid w:val="006A672C"/>
    <w:rsid w:val="006A7D06"/>
    <w:rsid w:val="006B0095"/>
    <w:rsid w:val="006B09D2"/>
    <w:rsid w:val="006B0B76"/>
    <w:rsid w:val="006B0CE3"/>
    <w:rsid w:val="006B1F75"/>
    <w:rsid w:val="006B250A"/>
    <w:rsid w:val="006B29D3"/>
    <w:rsid w:val="006B36FE"/>
    <w:rsid w:val="006B3727"/>
    <w:rsid w:val="006B433D"/>
    <w:rsid w:val="006B48A4"/>
    <w:rsid w:val="006B52D9"/>
    <w:rsid w:val="006B5474"/>
    <w:rsid w:val="006B5637"/>
    <w:rsid w:val="006B607D"/>
    <w:rsid w:val="006B6768"/>
    <w:rsid w:val="006B7CFD"/>
    <w:rsid w:val="006C16FE"/>
    <w:rsid w:val="006C2305"/>
    <w:rsid w:val="006C3155"/>
    <w:rsid w:val="006C3478"/>
    <w:rsid w:val="006C3893"/>
    <w:rsid w:val="006C3917"/>
    <w:rsid w:val="006C4253"/>
    <w:rsid w:val="006C4B88"/>
    <w:rsid w:val="006C549A"/>
    <w:rsid w:val="006C5C3F"/>
    <w:rsid w:val="006C5C99"/>
    <w:rsid w:val="006C5CE1"/>
    <w:rsid w:val="006C63A1"/>
    <w:rsid w:val="006C6A1A"/>
    <w:rsid w:val="006C7262"/>
    <w:rsid w:val="006C7354"/>
    <w:rsid w:val="006C7C5D"/>
    <w:rsid w:val="006D06BE"/>
    <w:rsid w:val="006D0D07"/>
    <w:rsid w:val="006D13B5"/>
    <w:rsid w:val="006D13C2"/>
    <w:rsid w:val="006D16C9"/>
    <w:rsid w:val="006D1EEA"/>
    <w:rsid w:val="006D210B"/>
    <w:rsid w:val="006D2162"/>
    <w:rsid w:val="006D2E77"/>
    <w:rsid w:val="006D31D2"/>
    <w:rsid w:val="006D3816"/>
    <w:rsid w:val="006D40ED"/>
    <w:rsid w:val="006D41B7"/>
    <w:rsid w:val="006D4299"/>
    <w:rsid w:val="006D473C"/>
    <w:rsid w:val="006D500C"/>
    <w:rsid w:val="006D522C"/>
    <w:rsid w:val="006D64DD"/>
    <w:rsid w:val="006D6966"/>
    <w:rsid w:val="006D7111"/>
    <w:rsid w:val="006D77CA"/>
    <w:rsid w:val="006D7940"/>
    <w:rsid w:val="006D7DE0"/>
    <w:rsid w:val="006D7F0F"/>
    <w:rsid w:val="006E0853"/>
    <w:rsid w:val="006E09F5"/>
    <w:rsid w:val="006E0CFF"/>
    <w:rsid w:val="006E0DE0"/>
    <w:rsid w:val="006E0E98"/>
    <w:rsid w:val="006E1150"/>
    <w:rsid w:val="006E121F"/>
    <w:rsid w:val="006E20D8"/>
    <w:rsid w:val="006E2615"/>
    <w:rsid w:val="006E3FED"/>
    <w:rsid w:val="006E4A58"/>
    <w:rsid w:val="006E4C39"/>
    <w:rsid w:val="006E4F3D"/>
    <w:rsid w:val="006E5B98"/>
    <w:rsid w:val="006E6B76"/>
    <w:rsid w:val="006E6CD6"/>
    <w:rsid w:val="006E733A"/>
    <w:rsid w:val="006E73F4"/>
    <w:rsid w:val="006E7A3F"/>
    <w:rsid w:val="006E7FE8"/>
    <w:rsid w:val="006F01AF"/>
    <w:rsid w:val="006F01CA"/>
    <w:rsid w:val="006F0610"/>
    <w:rsid w:val="006F0E94"/>
    <w:rsid w:val="006F1062"/>
    <w:rsid w:val="006F1B8F"/>
    <w:rsid w:val="006F21EE"/>
    <w:rsid w:val="006F2F4C"/>
    <w:rsid w:val="006F30FB"/>
    <w:rsid w:val="006F421D"/>
    <w:rsid w:val="006F4878"/>
    <w:rsid w:val="006F5488"/>
    <w:rsid w:val="006F5C24"/>
    <w:rsid w:val="006F61C6"/>
    <w:rsid w:val="006F61D4"/>
    <w:rsid w:val="006F6727"/>
    <w:rsid w:val="006F6C12"/>
    <w:rsid w:val="006F7B61"/>
    <w:rsid w:val="006F7BBC"/>
    <w:rsid w:val="006F7E3E"/>
    <w:rsid w:val="00700160"/>
    <w:rsid w:val="007001E7"/>
    <w:rsid w:val="00700316"/>
    <w:rsid w:val="00700A37"/>
    <w:rsid w:val="00701A6F"/>
    <w:rsid w:val="007021AA"/>
    <w:rsid w:val="00702A89"/>
    <w:rsid w:val="00702D70"/>
    <w:rsid w:val="007037CB"/>
    <w:rsid w:val="00703902"/>
    <w:rsid w:val="00703E37"/>
    <w:rsid w:val="00703E60"/>
    <w:rsid w:val="00703F6F"/>
    <w:rsid w:val="00704479"/>
    <w:rsid w:val="0070499F"/>
    <w:rsid w:val="00704F20"/>
    <w:rsid w:val="0070500E"/>
    <w:rsid w:val="00705D6B"/>
    <w:rsid w:val="0070626C"/>
    <w:rsid w:val="007063C4"/>
    <w:rsid w:val="007064E1"/>
    <w:rsid w:val="0070790A"/>
    <w:rsid w:val="007100E2"/>
    <w:rsid w:val="00710B91"/>
    <w:rsid w:val="00710DEA"/>
    <w:rsid w:val="00710FF8"/>
    <w:rsid w:val="00711681"/>
    <w:rsid w:val="007121EF"/>
    <w:rsid w:val="007130BF"/>
    <w:rsid w:val="0071314B"/>
    <w:rsid w:val="00713F5E"/>
    <w:rsid w:val="0071423C"/>
    <w:rsid w:val="00714ECB"/>
    <w:rsid w:val="00714F1F"/>
    <w:rsid w:val="0071599B"/>
    <w:rsid w:val="00715FD4"/>
    <w:rsid w:val="0071609B"/>
    <w:rsid w:val="0071617C"/>
    <w:rsid w:val="0071626C"/>
    <w:rsid w:val="007163D7"/>
    <w:rsid w:val="00716E90"/>
    <w:rsid w:val="00717889"/>
    <w:rsid w:val="00717E03"/>
    <w:rsid w:val="00720080"/>
    <w:rsid w:val="00720D31"/>
    <w:rsid w:val="00721286"/>
    <w:rsid w:val="00721BE7"/>
    <w:rsid w:val="00721FB8"/>
    <w:rsid w:val="0072202A"/>
    <w:rsid w:val="007226A6"/>
    <w:rsid w:val="00722C7F"/>
    <w:rsid w:val="0072313E"/>
    <w:rsid w:val="0072337B"/>
    <w:rsid w:val="00723CC3"/>
    <w:rsid w:val="00724017"/>
    <w:rsid w:val="0072460B"/>
    <w:rsid w:val="00724EE5"/>
    <w:rsid w:val="00724FC4"/>
    <w:rsid w:val="00725BCF"/>
    <w:rsid w:val="0072753E"/>
    <w:rsid w:val="007275B4"/>
    <w:rsid w:val="007276E3"/>
    <w:rsid w:val="00727A3D"/>
    <w:rsid w:val="007305FE"/>
    <w:rsid w:val="00731CF4"/>
    <w:rsid w:val="00732220"/>
    <w:rsid w:val="00732B02"/>
    <w:rsid w:val="00733117"/>
    <w:rsid w:val="00733736"/>
    <w:rsid w:val="00733A2B"/>
    <w:rsid w:val="00733BBB"/>
    <w:rsid w:val="007343F6"/>
    <w:rsid w:val="00734F68"/>
    <w:rsid w:val="00735895"/>
    <w:rsid w:val="0073603D"/>
    <w:rsid w:val="00736518"/>
    <w:rsid w:val="00736863"/>
    <w:rsid w:val="00736D02"/>
    <w:rsid w:val="00736FCE"/>
    <w:rsid w:val="0073718F"/>
    <w:rsid w:val="007374E7"/>
    <w:rsid w:val="00737660"/>
    <w:rsid w:val="00737B7E"/>
    <w:rsid w:val="00740178"/>
    <w:rsid w:val="0074095C"/>
    <w:rsid w:val="00740B36"/>
    <w:rsid w:val="00740E73"/>
    <w:rsid w:val="007412A7"/>
    <w:rsid w:val="007417A2"/>
    <w:rsid w:val="00741F7A"/>
    <w:rsid w:val="007421D3"/>
    <w:rsid w:val="007424C9"/>
    <w:rsid w:val="007426C5"/>
    <w:rsid w:val="00743289"/>
    <w:rsid w:val="0074385A"/>
    <w:rsid w:val="00744264"/>
    <w:rsid w:val="007445A2"/>
    <w:rsid w:val="007445BD"/>
    <w:rsid w:val="00744787"/>
    <w:rsid w:val="00744CB5"/>
    <w:rsid w:val="00745ABB"/>
    <w:rsid w:val="00745DD0"/>
    <w:rsid w:val="00745EA5"/>
    <w:rsid w:val="00746198"/>
    <w:rsid w:val="007461AC"/>
    <w:rsid w:val="00746940"/>
    <w:rsid w:val="00746E5B"/>
    <w:rsid w:val="00747094"/>
    <w:rsid w:val="00750A73"/>
    <w:rsid w:val="00750D67"/>
    <w:rsid w:val="00750F78"/>
    <w:rsid w:val="00751709"/>
    <w:rsid w:val="00751759"/>
    <w:rsid w:val="0075197C"/>
    <w:rsid w:val="00751A01"/>
    <w:rsid w:val="007521EF"/>
    <w:rsid w:val="007523B0"/>
    <w:rsid w:val="007527D1"/>
    <w:rsid w:val="00752D4E"/>
    <w:rsid w:val="007538A7"/>
    <w:rsid w:val="00753B2A"/>
    <w:rsid w:val="00754502"/>
    <w:rsid w:val="00754BAC"/>
    <w:rsid w:val="007552A9"/>
    <w:rsid w:val="00755942"/>
    <w:rsid w:val="00755DFE"/>
    <w:rsid w:val="007561E6"/>
    <w:rsid w:val="007566F1"/>
    <w:rsid w:val="0075749C"/>
    <w:rsid w:val="00757C33"/>
    <w:rsid w:val="00757F52"/>
    <w:rsid w:val="007600A3"/>
    <w:rsid w:val="007606D0"/>
    <w:rsid w:val="007610D0"/>
    <w:rsid w:val="00761E62"/>
    <w:rsid w:val="0076201F"/>
    <w:rsid w:val="0076233E"/>
    <w:rsid w:val="007626E2"/>
    <w:rsid w:val="00762913"/>
    <w:rsid w:val="00762C32"/>
    <w:rsid w:val="007639AA"/>
    <w:rsid w:val="00763C17"/>
    <w:rsid w:val="007642B6"/>
    <w:rsid w:val="00764302"/>
    <w:rsid w:val="007647A7"/>
    <w:rsid w:val="00764C0B"/>
    <w:rsid w:val="00764DBF"/>
    <w:rsid w:val="0076538C"/>
    <w:rsid w:val="0076597C"/>
    <w:rsid w:val="00766479"/>
    <w:rsid w:val="007668D1"/>
    <w:rsid w:val="007701D0"/>
    <w:rsid w:val="0077026D"/>
    <w:rsid w:val="007706A6"/>
    <w:rsid w:val="00771250"/>
    <w:rsid w:val="007712F9"/>
    <w:rsid w:val="0077182F"/>
    <w:rsid w:val="00772A20"/>
    <w:rsid w:val="00772C3D"/>
    <w:rsid w:val="007739EB"/>
    <w:rsid w:val="00773BDC"/>
    <w:rsid w:val="007759A8"/>
    <w:rsid w:val="00775E1E"/>
    <w:rsid w:val="007760B5"/>
    <w:rsid w:val="00776BAA"/>
    <w:rsid w:val="0077773D"/>
    <w:rsid w:val="00777936"/>
    <w:rsid w:val="0078011E"/>
    <w:rsid w:val="007805CD"/>
    <w:rsid w:val="00780977"/>
    <w:rsid w:val="00780B6B"/>
    <w:rsid w:val="00780DB4"/>
    <w:rsid w:val="00781A39"/>
    <w:rsid w:val="00781B4B"/>
    <w:rsid w:val="007820E0"/>
    <w:rsid w:val="00782348"/>
    <w:rsid w:val="0078276D"/>
    <w:rsid w:val="00783665"/>
    <w:rsid w:val="0078394E"/>
    <w:rsid w:val="00783C9B"/>
    <w:rsid w:val="00783F3B"/>
    <w:rsid w:val="00784DAF"/>
    <w:rsid w:val="00785461"/>
    <w:rsid w:val="0078594C"/>
    <w:rsid w:val="00785BC3"/>
    <w:rsid w:val="0078610C"/>
    <w:rsid w:val="007861B2"/>
    <w:rsid w:val="00787791"/>
    <w:rsid w:val="00787BA0"/>
    <w:rsid w:val="00787CBF"/>
    <w:rsid w:val="0079028B"/>
    <w:rsid w:val="00790503"/>
    <w:rsid w:val="00791016"/>
    <w:rsid w:val="007912C8"/>
    <w:rsid w:val="00791F39"/>
    <w:rsid w:val="00792619"/>
    <w:rsid w:val="007926F8"/>
    <w:rsid w:val="00792B75"/>
    <w:rsid w:val="00792FD3"/>
    <w:rsid w:val="00793B9F"/>
    <w:rsid w:val="00793D3F"/>
    <w:rsid w:val="00794053"/>
    <w:rsid w:val="00794082"/>
    <w:rsid w:val="00794157"/>
    <w:rsid w:val="007943D1"/>
    <w:rsid w:val="00794AC6"/>
    <w:rsid w:val="0079599E"/>
    <w:rsid w:val="007965AB"/>
    <w:rsid w:val="00797027"/>
    <w:rsid w:val="00797078"/>
    <w:rsid w:val="00797803"/>
    <w:rsid w:val="00797ED4"/>
    <w:rsid w:val="007A08CD"/>
    <w:rsid w:val="007A0B48"/>
    <w:rsid w:val="007A0BEE"/>
    <w:rsid w:val="007A0FF4"/>
    <w:rsid w:val="007A106C"/>
    <w:rsid w:val="007A15F1"/>
    <w:rsid w:val="007A172B"/>
    <w:rsid w:val="007A1A49"/>
    <w:rsid w:val="007A1FA8"/>
    <w:rsid w:val="007A2818"/>
    <w:rsid w:val="007A2ADB"/>
    <w:rsid w:val="007A32B2"/>
    <w:rsid w:val="007A3465"/>
    <w:rsid w:val="007A35AD"/>
    <w:rsid w:val="007A4036"/>
    <w:rsid w:val="007A4209"/>
    <w:rsid w:val="007A4329"/>
    <w:rsid w:val="007A4F31"/>
    <w:rsid w:val="007A50BA"/>
    <w:rsid w:val="007A5563"/>
    <w:rsid w:val="007A5A49"/>
    <w:rsid w:val="007A607D"/>
    <w:rsid w:val="007A68C2"/>
    <w:rsid w:val="007A6994"/>
    <w:rsid w:val="007A6A89"/>
    <w:rsid w:val="007A7028"/>
    <w:rsid w:val="007A71B4"/>
    <w:rsid w:val="007A71C7"/>
    <w:rsid w:val="007A71F6"/>
    <w:rsid w:val="007A77C4"/>
    <w:rsid w:val="007B0A70"/>
    <w:rsid w:val="007B141B"/>
    <w:rsid w:val="007B17D5"/>
    <w:rsid w:val="007B1A9F"/>
    <w:rsid w:val="007B1D97"/>
    <w:rsid w:val="007B1E94"/>
    <w:rsid w:val="007B2ABE"/>
    <w:rsid w:val="007B330C"/>
    <w:rsid w:val="007B412A"/>
    <w:rsid w:val="007B53B6"/>
    <w:rsid w:val="007B6213"/>
    <w:rsid w:val="007B6D52"/>
    <w:rsid w:val="007B7889"/>
    <w:rsid w:val="007B78B5"/>
    <w:rsid w:val="007B79D2"/>
    <w:rsid w:val="007B7A69"/>
    <w:rsid w:val="007B7A96"/>
    <w:rsid w:val="007C0828"/>
    <w:rsid w:val="007C0F1F"/>
    <w:rsid w:val="007C2213"/>
    <w:rsid w:val="007C2484"/>
    <w:rsid w:val="007C3092"/>
    <w:rsid w:val="007C3107"/>
    <w:rsid w:val="007C342D"/>
    <w:rsid w:val="007C37B7"/>
    <w:rsid w:val="007C38C5"/>
    <w:rsid w:val="007C3A9E"/>
    <w:rsid w:val="007C3BA2"/>
    <w:rsid w:val="007C42DA"/>
    <w:rsid w:val="007C44B1"/>
    <w:rsid w:val="007C52FA"/>
    <w:rsid w:val="007C6255"/>
    <w:rsid w:val="007C6394"/>
    <w:rsid w:val="007C6B6D"/>
    <w:rsid w:val="007C6ED4"/>
    <w:rsid w:val="007C71FD"/>
    <w:rsid w:val="007C7BDC"/>
    <w:rsid w:val="007D07DD"/>
    <w:rsid w:val="007D09BD"/>
    <w:rsid w:val="007D0AE7"/>
    <w:rsid w:val="007D1339"/>
    <w:rsid w:val="007D24D4"/>
    <w:rsid w:val="007D2AF9"/>
    <w:rsid w:val="007D368F"/>
    <w:rsid w:val="007D3833"/>
    <w:rsid w:val="007D4120"/>
    <w:rsid w:val="007D466B"/>
    <w:rsid w:val="007D4A87"/>
    <w:rsid w:val="007D51EA"/>
    <w:rsid w:val="007D70CB"/>
    <w:rsid w:val="007D734E"/>
    <w:rsid w:val="007D7D88"/>
    <w:rsid w:val="007E1778"/>
    <w:rsid w:val="007E2036"/>
    <w:rsid w:val="007E20D2"/>
    <w:rsid w:val="007E23EC"/>
    <w:rsid w:val="007E2A6F"/>
    <w:rsid w:val="007E2F0A"/>
    <w:rsid w:val="007E3281"/>
    <w:rsid w:val="007E3CD3"/>
    <w:rsid w:val="007E3E00"/>
    <w:rsid w:val="007E3F07"/>
    <w:rsid w:val="007E45A2"/>
    <w:rsid w:val="007E49AB"/>
    <w:rsid w:val="007E4ED6"/>
    <w:rsid w:val="007E500A"/>
    <w:rsid w:val="007E550B"/>
    <w:rsid w:val="007E57D8"/>
    <w:rsid w:val="007E5896"/>
    <w:rsid w:val="007E63D2"/>
    <w:rsid w:val="007E63F0"/>
    <w:rsid w:val="007E69F7"/>
    <w:rsid w:val="007E73F8"/>
    <w:rsid w:val="007E7AF1"/>
    <w:rsid w:val="007E7D01"/>
    <w:rsid w:val="007E7D24"/>
    <w:rsid w:val="007F0138"/>
    <w:rsid w:val="007F0CF7"/>
    <w:rsid w:val="007F0E6C"/>
    <w:rsid w:val="007F1177"/>
    <w:rsid w:val="007F117C"/>
    <w:rsid w:val="007F1F80"/>
    <w:rsid w:val="007F2031"/>
    <w:rsid w:val="007F20F0"/>
    <w:rsid w:val="007F21FC"/>
    <w:rsid w:val="007F237C"/>
    <w:rsid w:val="007F25B2"/>
    <w:rsid w:val="007F2E43"/>
    <w:rsid w:val="007F2EEC"/>
    <w:rsid w:val="007F3399"/>
    <w:rsid w:val="007F4CCC"/>
    <w:rsid w:val="007F50DE"/>
    <w:rsid w:val="007F596C"/>
    <w:rsid w:val="007F5A5E"/>
    <w:rsid w:val="007F5EBD"/>
    <w:rsid w:val="007F5EDE"/>
    <w:rsid w:val="007F62D0"/>
    <w:rsid w:val="007F68B5"/>
    <w:rsid w:val="007F68BE"/>
    <w:rsid w:val="007F70AC"/>
    <w:rsid w:val="007F73FA"/>
    <w:rsid w:val="007F790E"/>
    <w:rsid w:val="007F7FFC"/>
    <w:rsid w:val="0080057E"/>
    <w:rsid w:val="0080149A"/>
    <w:rsid w:val="008015D7"/>
    <w:rsid w:val="00801EF3"/>
    <w:rsid w:val="0080201B"/>
    <w:rsid w:val="008026C6"/>
    <w:rsid w:val="00802AE9"/>
    <w:rsid w:val="008037C1"/>
    <w:rsid w:val="0080426B"/>
    <w:rsid w:val="008046EB"/>
    <w:rsid w:val="008052CA"/>
    <w:rsid w:val="00805A15"/>
    <w:rsid w:val="00805D5A"/>
    <w:rsid w:val="00806304"/>
    <w:rsid w:val="00806375"/>
    <w:rsid w:val="0080673F"/>
    <w:rsid w:val="008067F3"/>
    <w:rsid w:val="008069E5"/>
    <w:rsid w:val="0080705E"/>
    <w:rsid w:val="008075DD"/>
    <w:rsid w:val="00807FC8"/>
    <w:rsid w:val="00810046"/>
    <w:rsid w:val="0081039D"/>
    <w:rsid w:val="008114F3"/>
    <w:rsid w:val="0081188C"/>
    <w:rsid w:val="0081272E"/>
    <w:rsid w:val="00813450"/>
    <w:rsid w:val="008142BE"/>
    <w:rsid w:val="008143D7"/>
    <w:rsid w:val="0081440B"/>
    <w:rsid w:val="00814A08"/>
    <w:rsid w:val="00814F91"/>
    <w:rsid w:val="0081537D"/>
    <w:rsid w:val="00815952"/>
    <w:rsid w:val="00815E2E"/>
    <w:rsid w:val="00816A0F"/>
    <w:rsid w:val="008179C5"/>
    <w:rsid w:val="008205AB"/>
    <w:rsid w:val="00820D7B"/>
    <w:rsid w:val="00820E3C"/>
    <w:rsid w:val="00821BAD"/>
    <w:rsid w:val="00821E76"/>
    <w:rsid w:val="008223A1"/>
    <w:rsid w:val="00822593"/>
    <w:rsid w:val="00822A8D"/>
    <w:rsid w:val="00822B46"/>
    <w:rsid w:val="00823A00"/>
    <w:rsid w:val="00823E2E"/>
    <w:rsid w:val="00824A48"/>
    <w:rsid w:val="008253E9"/>
    <w:rsid w:val="0082565C"/>
    <w:rsid w:val="00825AE1"/>
    <w:rsid w:val="00825D35"/>
    <w:rsid w:val="00826055"/>
    <w:rsid w:val="00826084"/>
    <w:rsid w:val="008264F0"/>
    <w:rsid w:val="00826D62"/>
    <w:rsid w:val="00826DBC"/>
    <w:rsid w:val="008273CB"/>
    <w:rsid w:val="0082750E"/>
    <w:rsid w:val="00827BB6"/>
    <w:rsid w:val="0083098C"/>
    <w:rsid w:val="00830C6F"/>
    <w:rsid w:val="00830D45"/>
    <w:rsid w:val="00830EF4"/>
    <w:rsid w:val="00831144"/>
    <w:rsid w:val="00831492"/>
    <w:rsid w:val="0083169D"/>
    <w:rsid w:val="00831C19"/>
    <w:rsid w:val="008326D4"/>
    <w:rsid w:val="00832853"/>
    <w:rsid w:val="00832B03"/>
    <w:rsid w:val="00832D79"/>
    <w:rsid w:val="00834A61"/>
    <w:rsid w:val="008356D5"/>
    <w:rsid w:val="008357DC"/>
    <w:rsid w:val="00835B45"/>
    <w:rsid w:val="00835C87"/>
    <w:rsid w:val="008367CB"/>
    <w:rsid w:val="00836FAA"/>
    <w:rsid w:val="008402D1"/>
    <w:rsid w:val="008404A2"/>
    <w:rsid w:val="00840ABC"/>
    <w:rsid w:val="00841570"/>
    <w:rsid w:val="00841F85"/>
    <w:rsid w:val="0084200A"/>
    <w:rsid w:val="00842957"/>
    <w:rsid w:val="008434B5"/>
    <w:rsid w:val="008446DC"/>
    <w:rsid w:val="008448A2"/>
    <w:rsid w:val="00844C92"/>
    <w:rsid w:val="00844F33"/>
    <w:rsid w:val="00845888"/>
    <w:rsid w:val="00845A89"/>
    <w:rsid w:val="00845B75"/>
    <w:rsid w:val="0084659B"/>
    <w:rsid w:val="008467BD"/>
    <w:rsid w:val="00846821"/>
    <w:rsid w:val="00846E0C"/>
    <w:rsid w:val="00846E77"/>
    <w:rsid w:val="008470BA"/>
    <w:rsid w:val="00847228"/>
    <w:rsid w:val="00847D27"/>
    <w:rsid w:val="0085269A"/>
    <w:rsid w:val="00852A1E"/>
    <w:rsid w:val="00852C7E"/>
    <w:rsid w:val="00852D36"/>
    <w:rsid w:val="008536FA"/>
    <w:rsid w:val="00853AEE"/>
    <w:rsid w:val="00853BC7"/>
    <w:rsid w:val="00853D8D"/>
    <w:rsid w:val="00854834"/>
    <w:rsid w:val="00854F8D"/>
    <w:rsid w:val="0085537A"/>
    <w:rsid w:val="008554D3"/>
    <w:rsid w:val="00855654"/>
    <w:rsid w:val="00855B1F"/>
    <w:rsid w:val="00855DDB"/>
    <w:rsid w:val="008563F1"/>
    <w:rsid w:val="00856575"/>
    <w:rsid w:val="00856C0D"/>
    <w:rsid w:val="00857478"/>
    <w:rsid w:val="008577BE"/>
    <w:rsid w:val="00857D52"/>
    <w:rsid w:val="008605B5"/>
    <w:rsid w:val="008607B3"/>
    <w:rsid w:val="00860D35"/>
    <w:rsid w:val="00861484"/>
    <w:rsid w:val="0086197B"/>
    <w:rsid w:val="00862533"/>
    <w:rsid w:val="0086259B"/>
    <w:rsid w:val="0086303E"/>
    <w:rsid w:val="00864D19"/>
    <w:rsid w:val="0086585E"/>
    <w:rsid w:val="00866097"/>
    <w:rsid w:val="00866313"/>
    <w:rsid w:val="0086653A"/>
    <w:rsid w:val="008665A6"/>
    <w:rsid w:val="00866626"/>
    <w:rsid w:val="008669D1"/>
    <w:rsid w:val="00866A1F"/>
    <w:rsid w:val="00867488"/>
    <w:rsid w:val="00867606"/>
    <w:rsid w:val="00870761"/>
    <w:rsid w:val="00870807"/>
    <w:rsid w:val="00870A38"/>
    <w:rsid w:val="00870BCC"/>
    <w:rsid w:val="00870E90"/>
    <w:rsid w:val="00870F26"/>
    <w:rsid w:val="0087158D"/>
    <w:rsid w:val="00871996"/>
    <w:rsid w:val="008719D6"/>
    <w:rsid w:val="00871B12"/>
    <w:rsid w:val="008724F1"/>
    <w:rsid w:val="008727E7"/>
    <w:rsid w:val="00872E0B"/>
    <w:rsid w:val="00872F76"/>
    <w:rsid w:val="0087306D"/>
    <w:rsid w:val="00873138"/>
    <w:rsid w:val="00873598"/>
    <w:rsid w:val="0087369F"/>
    <w:rsid w:val="00873CE8"/>
    <w:rsid w:val="00875947"/>
    <w:rsid w:val="008760D3"/>
    <w:rsid w:val="00877BA6"/>
    <w:rsid w:val="008800E6"/>
    <w:rsid w:val="00880614"/>
    <w:rsid w:val="00880C99"/>
    <w:rsid w:val="00881116"/>
    <w:rsid w:val="0088116A"/>
    <w:rsid w:val="0088170E"/>
    <w:rsid w:val="00881ED0"/>
    <w:rsid w:val="008820D0"/>
    <w:rsid w:val="00882919"/>
    <w:rsid w:val="00882AC8"/>
    <w:rsid w:val="0088380E"/>
    <w:rsid w:val="00883A92"/>
    <w:rsid w:val="00883C33"/>
    <w:rsid w:val="00883FE0"/>
    <w:rsid w:val="008843DB"/>
    <w:rsid w:val="008845D0"/>
    <w:rsid w:val="00884A24"/>
    <w:rsid w:val="00884BAB"/>
    <w:rsid w:val="00885A7A"/>
    <w:rsid w:val="00885C48"/>
    <w:rsid w:val="00885F71"/>
    <w:rsid w:val="00886027"/>
    <w:rsid w:val="00886238"/>
    <w:rsid w:val="0088674C"/>
    <w:rsid w:val="00886E47"/>
    <w:rsid w:val="00887548"/>
    <w:rsid w:val="00887864"/>
    <w:rsid w:val="00887C8E"/>
    <w:rsid w:val="008900FB"/>
    <w:rsid w:val="00890C30"/>
    <w:rsid w:val="00890DA7"/>
    <w:rsid w:val="00891E6E"/>
    <w:rsid w:val="00892091"/>
    <w:rsid w:val="00892570"/>
    <w:rsid w:val="00892589"/>
    <w:rsid w:val="0089274E"/>
    <w:rsid w:val="00892AE3"/>
    <w:rsid w:val="00893012"/>
    <w:rsid w:val="008931CE"/>
    <w:rsid w:val="008937D3"/>
    <w:rsid w:val="00893846"/>
    <w:rsid w:val="0089418F"/>
    <w:rsid w:val="008952B9"/>
    <w:rsid w:val="00895348"/>
    <w:rsid w:val="008958FB"/>
    <w:rsid w:val="00895E3A"/>
    <w:rsid w:val="0089615C"/>
    <w:rsid w:val="0089635F"/>
    <w:rsid w:val="008967E2"/>
    <w:rsid w:val="00896E7C"/>
    <w:rsid w:val="00897071"/>
    <w:rsid w:val="008976B0"/>
    <w:rsid w:val="00897982"/>
    <w:rsid w:val="008A05A6"/>
    <w:rsid w:val="008A1944"/>
    <w:rsid w:val="008A1B7C"/>
    <w:rsid w:val="008A1C21"/>
    <w:rsid w:val="008A1D01"/>
    <w:rsid w:val="008A337F"/>
    <w:rsid w:val="008A3BC3"/>
    <w:rsid w:val="008A3E0E"/>
    <w:rsid w:val="008A4649"/>
    <w:rsid w:val="008A4863"/>
    <w:rsid w:val="008A49AC"/>
    <w:rsid w:val="008A4C1B"/>
    <w:rsid w:val="008A4FC8"/>
    <w:rsid w:val="008A5567"/>
    <w:rsid w:val="008A580D"/>
    <w:rsid w:val="008A586A"/>
    <w:rsid w:val="008A5B81"/>
    <w:rsid w:val="008A5E1C"/>
    <w:rsid w:val="008A5ED2"/>
    <w:rsid w:val="008A6E65"/>
    <w:rsid w:val="008A74A0"/>
    <w:rsid w:val="008A76A9"/>
    <w:rsid w:val="008A7943"/>
    <w:rsid w:val="008B0CD9"/>
    <w:rsid w:val="008B0DD6"/>
    <w:rsid w:val="008B1670"/>
    <w:rsid w:val="008B17F7"/>
    <w:rsid w:val="008B30D8"/>
    <w:rsid w:val="008B338D"/>
    <w:rsid w:val="008B447A"/>
    <w:rsid w:val="008B48A8"/>
    <w:rsid w:val="008B49D4"/>
    <w:rsid w:val="008B4A4F"/>
    <w:rsid w:val="008B4A7A"/>
    <w:rsid w:val="008B4B4E"/>
    <w:rsid w:val="008B5D14"/>
    <w:rsid w:val="008B6284"/>
    <w:rsid w:val="008B65BF"/>
    <w:rsid w:val="008B67B9"/>
    <w:rsid w:val="008B68DC"/>
    <w:rsid w:val="008B756F"/>
    <w:rsid w:val="008B7AE4"/>
    <w:rsid w:val="008B7C85"/>
    <w:rsid w:val="008C084D"/>
    <w:rsid w:val="008C178B"/>
    <w:rsid w:val="008C1B27"/>
    <w:rsid w:val="008C1B5B"/>
    <w:rsid w:val="008C2614"/>
    <w:rsid w:val="008C30E3"/>
    <w:rsid w:val="008C339F"/>
    <w:rsid w:val="008C3602"/>
    <w:rsid w:val="008C378C"/>
    <w:rsid w:val="008C430B"/>
    <w:rsid w:val="008C443F"/>
    <w:rsid w:val="008C4EC0"/>
    <w:rsid w:val="008C56E2"/>
    <w:rsid w:val="008C58F0"/>
    <w:rsid w:val="008C5ED4"/>
    <w:rsid w:val="008C6869"/>
    <w:rsid w:val="008C694F"/>
    <w:rsid w:val="008C6C8C"/>
    <w:rsid w:val="008C7A1F"/>
    <w:rsid w:val="008C7EC0"/>
    <w:rsid w:val="008D0083"/>
    <w:rsid w:val="008D015B"/>
    <w:rsid w:val="008D05E9"/>
    <w:rsid w:val="008D0ABF"/>
    <w:rsid w:val="008D107A"/>
    <w:rsid w:val="008D3ADB"/>
    <w:rsid w:val="008D417D"/>
    <w:rsid w:val="008D4BC0"/>
    <w:rsid w:val="008D5B1F"/>
    <w:rsid w:val="008D7007"/>
    <w:rsid w:val="008D707F"/>
    <w:rsid w:val="008D7589"/>
    <w:rsid w:val="008E03DC"/>
    <w:rsid w:val="008E09B8"/>
    <w:rsid w:val="008E0BD7"/>
    <w:rsid w:val="008E0CE2"/>
    <w:rsid w:val="008E106F"/>
    <w:rsid w:val="008E1633"/>
    <w:rsid w:val="008E1A2A"/>
    <w:rsid w:val="008E1CC8"/>
    <w:rsid w:val="008E21A9"/>
    <w:rsid w:val="008E22D5"/>
    <w:rsid w:val="008E2F3B"/>
    <w:rsid w:val="008E33F2"/>
    <w:rsid w:val="008E3967"/>
    <w:rsid w:val="008E4A5E"/>
    <w:rsid w:val="008E5070"/>
    <w:rsid w:val="008E5694"/>
    <w:rsid w:val="008E6F84"/>
    <w:rsid w:val="008E7A91"/>
    <w:rsid w:val="008E7BF3"/>
    <w:rsid w:val="008E7CB3"/>
    <w:rsid w:val="008F0015"/>
    <w:rsid w:val="008F00B5"/>
    <w:rsid w:val="008F07F4"/>
    <w:rsid w:val="008F1702"/>
    <w:rsid w:val="008F363B"/>
    <w:rsid w:val="008F3D2A"/>
    <w:rsid w:val="008F4609"/>
    <w:rsid w:val="008F4FD9"/>
    <w:rsid w:val="008F5523"/>
    <w:rsid w:val="008F5C15"/>
    <w:rsid w:val="008F6633"/>
    <w:rsid w:val="008F6C64"/>
    <w:rsid w:val="008F7143"/>
    <w:rsid w:val="008F7E56"/>
    <w:rsid w:val="008F7F41"/>
    <w:rsid w:val="009001D3"/>
    <w:rsid w:val="0090085C"/>
    <w:rsid w:val="00900CBB"/>
    <w:rsid w:val="0090104F"/>
    <w:rsid w:val="00901334"/>
    <w:rsid w:val="009018BC"/>
    <w:rsid w:val="00901FEC"/>
    <w:rsid w:val="009022EE"/>
    <w:rsid w:val="00902539"/>
    <w:rsid w:val="0090257C"/>
    <w:rsid w:val="00902AD2"/>
    <w:rsid w:val="00902BD7"/>
    <w:rsid w:val="00903A5A"/>
    <w:rsid w:val="00903EED"/>
    <w:rsid w:val="0090433F"/>
    <w:rsid w:val="009044B3"/>
    <w:rsid w:val="009045D2"/>
    <w:rsid w:val="009045ED"/>
    <w:rsid w:val="00904750"/>
    <w:rsid w:val="00904889"/>
    <w:rsid w:val="00904B67"/>
    <w:rsid w:val="00906623"/>
    <w:rsid w:val="00906697"/>
    <w:rsid w:val="009066C3"/>
    <w:rsid w:val="009066D3"/>
    <w:rsid w:val="00906C09"/>
    <w:rsid w:val="009075B6"/>
    <w:rsid w:val="0090771B"/>
    <w:rsid w:val="00907739"/>
    <w:rsid w:val="009103AF"/>
    <w:rsid w:val="0091063D"/>
    <w:rsid w:val="00910AE4"/>
    <w:rsid w:val="00910D27"/>
    <w:rsid w:val="00910E9F"/>
    <w:rsid w:val="00910FD8"/>
    <w:rsid w:val="00911629"/>
    <w:rsid w:val="009125FE"/>
    <w:rsid w:val="009128F2"/>
    <w:rsid w:val="00912B87"/>
    <w:rsid w:val="00912F88"/>
    <w:rsid w:val="00912FC5"/>
    <w:rsid w:val="00913014"/>
    <w:rsid w:val="009131B6"/>
    <w:rsid w:val="00913418"/>
    <w:rsid w:val="0091382C"/>
    <w:rsid w:val="00914F9E"/>
    <w:rsid w:val="0091550D"/>
    <w:rsid w:val="00915597"/>
    <w:rsid w:val="00916312"/>
    <w:rsid w:val="00916CC0"/>
    <w:rsid w:val="009176F2"/>
    <w:rsid w:val="009178DA"/>
    <w:rsid w:val="009202DF"/>
    <w:rsid w:val="009204F1"/>
    <w:rsid w:val="0092053E"/>
    <w:rsid w:val="00920540"/>
    <w:rsid w:val="00920A19"/>
    <w:rsid w:val="00920A5C"/>
    <w:rsid w:val="00922BE8"/>
    <w:rsid w:val="00922C1D"/>
    <w:rsid w:val="00923158"/>
    <w:rsid w:val="00923276"/>
    <w:rsid w:val="009236D0"/>
    <w:rsid w:val="009236E5"/>
    <w:rsid w:val="00923D3C"/>
    <w:rsid w:val="00923DCD"/>
    <w:rsid w:val="0092436A"/>
    <w:rsid w:val="00924602"/>
    <w:rsid w:val="00924AB7"/>
    <w:rsid w:val="00924EE8"/>
    <w:rsid w:val="0092529D"/>
    <w:rsid w:val="00925B6D"/>
    <w:rsid w:val="0092658D"/>
    <w:rsid w:val="00927461"/>
    <w:rsid w:val="00927E80"/>
    <w:rsid w:val="00930023"/>
    <w:rsid w:val="00931675"/>
    <w:rsid w:val="0093173D"/>
    <w:rsid w:val="00931C87"/>
    <w:rsid w:val="00931F62"/>
    <w:rsid w:val="00932408"/>
    <w:rsid w:val="0093271A"/>
    <w:rsid w:val="00932F9C"/>
    <w:rsid w:val="00933423"/>
    <w:rsid w:val="00933481"/>
    <w:rsid w:val="009338BE"/>
    <w:rsid w:val="009339CD"/>
    <w:rsid w:val="00933A1F"/>
    <w:rsid w:val="00934107"/>
    <w:rsid w:val="0093419C"/>
    <w:rsid w:val="00934972"/>
    <w:rsid w:val="00934A8E"/>
    <w:rsid w:val="0093625E"/>
    <w:rsid w:val="0093658F"/>
    <w:rsid w:val="009365C3"/>
    <w:rsid w:val="009368DC"/>
    <w:rsid w:val="00937F94"/>
    <w:rsid w:val="0094002D"/>
    <w:rsid w:val="00941EA5"/>
    <w:rsid w:val="00941FCD"/>
    <w:rsid w:val="00941FEF"/>
    <w:rsid w:val="00942760"/>
    <w:rsid w:val="009427BB"/>
    <w:rsid w:val="009427D6"/>
    <w:rsid w:val="0094293D"/>
    <w:rsid w:val="00943186"/>
    <w:rsid w:val="009431B5"/>
    <w:rsid w:val="009433DE"/>
    <w:rsid w:val="00943BDC"/>
    <w:rsid w:val="0094404E"/>
    <w:rsid w:val="0094491D"/>
    <w:rsid w:val="00946A9C"/>
    <w:rsid w:val="0094718D"/>
    <w:rsid w:val="009471F4"/>
    <w:rsid w:val="009476EB"/>
    <w:rsid w:val="00947953"/>
    <w:rsid w:val="0095028A"/>
    <w:rsid w:val="009509D4"/>
    <w:rsid w:val="00952059"/>
    <w:rsid w:val="009529D6"/>
    <w:rsid w:val="0095342C"/>
    <w:rsid w:val="009534C3"/>
    <w:rsid w:val="0095387B"/>
    <w:rsid w:val="00953CE8"/>
    <w:rsid w:val="00953E29"/>
    <w:rsid w:val="00955361"/>
    <w:rsid w:val="00955AFF"/>
    <w:rsid w:val="00956597"/>
    <w:rsid w:val="009569C7"/>
    <w:rsid w:val="009573D1"/>
    <w:rsid w:val="0095762C"/>
    <w:rsid w:val="00957AE6"/>
    <w:rsid w:val="00957C81"/>
    <w:rsid w:val="009602B6"/>
    <w:rsid w:val="00960B0E"/>
    <w:rsid w:val="00960CE6"/>
    <w:rsid w:val="00961D55"/>
    <w:rsid w:val="0096235D"/>
    <w:rsid w:val="009624E1"/>
    <w:rsid w:val="00962B29"/>
    <w:rsid w:val="00962DD7"/>
    <w:rsid w:val="009649DB"/>
    <w:rsid w:val="009651B1"/>
    <w:rsid w:val="009654A2"/>
    <w:rsid w:val="009655DF"/>
    <w:rsid w:val="00965936"/>
    <w:rsid w:val="0096601C"/>
    <w:rsid w:val="0096657F"/>
    <w:rsid w:val="009673F0"/>
    <w:rsid w:val="009674AF"/>
    <w:rsid w:val="00970C32"/>
    <w:rsid w:val="00970CBE"/>
    <w:rsid w:val="00970CD6"/>
    <w:rsid w:val="00970E27"/>
    <w:rsid w:val="00971BCB"/>
    <w:rsid w:val="009728C1"/>
    <w:rsid w:val="009734E2"/>
    <w:rsid w:val="00973611"/>
    <w:rsid w:val="00973831"/>
    <w:rsid w:val="009748E1"/>
    <w:rsid w:val="00974EDD"/>
    <w:rsid w:val="0097698E"/>
    <w:rsid w:val="00976B13"/>
    <w:rsid w:val="00977382"/>
    <w:rsid w:val="00977945"/>
    <w:rsid w:val="009800DE"/>
    <w:rsid w:val="0098024F"/>
    <w:rsid w:val="00980A10"/>
    <w:rsid w:val="00980FD7"/>
    <w:rsid w:val="00981FD5"/>
    <w:rsid w:val="0098239F"/>
    <w:rsid w:val="009835DB"/>
    <w:rsid w:val="0098447A"/>
    <w:rsid w:val="00985C15"/>
    <w:rsid w:val="00985C43"/>
    <w:rsid w:val="00985CFC"/>
    <w:rsid w:val="00985E02"/>
    <w:rsid w:val="00985F44"/>
    <w:rsid w:val="009864B6"/>
    <w:rsid w:val="00986E80"/>
    <w:rsid w:val="00987542"/>
    <w:rsid w:val="0098780B"/>
    <w:rsid w:val="00987D19"/>
    <w:rsid w:val="0099020D"/>
    <w:rsid w:val="00990C28"/>
    <w:rsid w:val="00990C9A"/>
    <w:rsid w:val="00990FB5"/>
    <w:rsid w:val="00991E69"/>
    <w:rsid w:val="00991F33"/>
    <w:rsid w:val="00992188"/>
    <w:rsid w:val="00992FBE"/>
    <w:rsid w:val="00993E5E"/>
    <w:rsid w:val="0099424D"/>
    <w:rsid w:val="0099472F"/>
    <w:rsid w:val="0099485C"/>
    <w:rsid w:val="00994B23"/>
    <w:rsid w:val="00994CFB"/>
    <w:rsid w:val="009954C7"/>
    <w:rsid w:val="0099576D"/>
    <w:rsid w:val="00995CB4"/>
    <w:rsid w:val="0099620E"/>
    <w:rsid w:val="00996293"/>
    <w:rsid w:val="009969D8"/>
    <w:rsid w:val="00996AD8"/>
    <w:rsid w:val="00996B2C"/>
    <w:rsid w:val="009A1235"/>
    <w:rsid w:val="009A1794"/>
    <w:rsid w:val="009A190A"/>
    <w:rsid w:val="009A1A00"/>
    <w:rsid w:val="009A21F6"/>
    <w:rsid w:val="009A22A3"/>
    <w:rsid w:val="009A275D"/>
    <w:rsid w:val="009A334F"/>
    <w:rsid w:val="009A350C"/>
    <w:rsid w:val="009A4691"/>
    <w:rsid w:val="009A471F"/>
    <w:rsid w:val="009A4A75"/>
    <w:rsid w:val="009A4B63"/>
    <w:rsid w:val="009A4B6B"/>
    <w:rsid w:val="009A524B"/>
    <w:rsid w:val="009A5543"/>
    <w:rsid w:val="009A5890"/>
    <w:rsid w:val="009A5A7D"/>
    <w:rsid w:val="009A5CC2"/>
    <w:rsid w:val="009A5E42"/>
    <w:rsid w:val="009A63C5"/>
    <w:rsid w:val="009A6451"/>
    <w:rsid w:val="009A69C1"/>
    <w:rsid w:val="009A729B"/>
    <w:rsid w:val="009A7798"/>
    <w:rsid w:val="009A7E1A"/>
    <w:rsid w:val="009B0CF9"/>
    <w:rsid w:val="009B0EB1"/>
    <w:rsid w:val="009B1544"/>
    <w:rsid w:val="009B156B"/>
    <w:rsid w:val="009B18A5"/>
    <w:rsid w:val="009B1ABA"/>
    <w:rsid w:val="009B1B76"/>
    <w:rsid w:val="009B2177"/>
    <w:rsid w:val="009B287F"/>
    <w:rsid w:val="009B413F"/>
    <w:rsid w:val="009B475A"/>
    <w:rsid w:val="009B4D76"/>
    <w:rsid w:val="009B51C0"/>
    <w:rsid w:val="009B5317"/>
    <w:rsid w:val="009B5C23"/>
    <w:rsid w:val="009B5DE9"/>
    <w:rsid w:val="009B5EF4"/>
    <w:rsid w:val="009B5FB2"/>
    <w:rsid w:val="009B651A"/>
    <w:rsid w:val="009B67EF"/>
    <w:rsid w:val="009C0038"/>
    <w:rsid w:val="009C024D"/>
    <w:rsid w:val="009C04E9"/>
    <w:rsid w:val="009C04FF"/>
    <w:rsid w:val="009C0684"/>
    <w:rsid w:val="009C0A88"/>
    <w:rsid w:val="009C0CC1"/>
    <w:rsid w:val="009C0E65"/>
    <w:rsid w:val="009C151E"/>
    <w:rsid w:val="009C1622"/>
    <w:rsid w:val="009C1A67"/>
    <w:rsid w:val="009C1E2F"/>
    <w:rsid w:val="009C271E"/>
    <w:rsid w:val="009C2F2A"/>
    <w:rsid w:val="009C316F"/>
    <w:rsid w:val="009C3257"/>
    <w:rsid w:val="009C339B"/>
    <w:rsid w:val="009C357C"/>
    <w:rsid w:val="009C3782"/>
    <w:rsid w:val="009C3958"/>
    <w:rsid w:val="009C4538"/>
    <w:rsid w:val="009C4780"/>
    <w:rsid w:val="009C4B89"/>
    <w:rsid w:val="009C556C"/>
    <w:rsid w:val="009C5C24"/>
    <w:rsid w:val="009C60D8"/>
    <w:rsid w:val="009C68D4"/>
    <w:rsid w:val="009C6C2E"/>
    <w:rsid w:val="009C6F0F"/>
    <w:rsid w:val="009C78BF"/>
    <w:rsid w:val="009D0BC1"/>
    <w:rsid w:val="009D0F48"/>
    <w:rsid w:val="009D113E"/>
    <w:rsid w:val="009D180A"/>
    <w:rsid w:val="009D1CA0"/>
    <w:rsid w:val="009D263A"/>
    <w:rsid w:val="009D2F9A"/>
    <w:rsid w:val="009D3185"/>
    <w:rsid w:val="009D370C"/>
    <w:rsid w:val="009D395E"/>
    <w:rsid w:val="009D3BCA"/>
    <w:rsid w:val="009D3D56"/>
    <w:rsid w:val="009D463F"/>
    <w:rsid w:val="009D48F6"/>
    <w:rsid w:val="009D52D7"/>
    <w:rsid w:val="009D59BE"/>
    <w:rsid w:val="009D64B5"/>
    <w:rsid w:val="009D673A"/>
    <w:rsid w:val="009D6DB0"/>
    <w:rsid w:val="009D74F4"/>
    <w:rsid w:val="009E0104"/>
    <w:rsid w:val="009E03D4"/>
    <w:rsid w:val="009E0ED2"/>
    <w:rsid w:val="009E0F9B"/>
    <w:rsid w:val="009E1017"/>
    <w:rsid w:val="009E1239"/>
    <w:rsid w:val="009E15F5"/>
    <w:rsid w:val="009E2125"/>
    <w:rsid w:val="009E2FD7"/>
    <w:rsid w:val="009E36D1"/>
    <w:rsid w:val="009E43EC"/>
    <w:rsid w:val="009E482A"/>
    <w:rsid w:val="009E4D5A"/>
    <w:rsid w:val="009E4F08"/>
    <w:rsid w:val="009E5AED"/>
    <w:rsid w:val="009E6D73"/>
    <w:rsid w:val="009E707E"/>
    <w:rsid w:val="009E7594"/>
    <w:rsid w:val="009E77AF"/>
    <w:rsid w:val="009F0074"/>
    <w:rsid w:val="009F0492"/>
    <w:rsid w:val="009F05B8"/>
    <w:rsid w:val="009F08CD"/>
    <w:rsid w:val="009F0DDA"/>
    <w:rsid w:val="009F1875"/>
    <w:rsid w:val="009F18D8"/>
    <w:rsid w:val="009F19F2"/>
    <w:rsid w:val="009F1E57"/>
    <w:rsid w:val="009F1ED1"/>
    <w:rsid w:val="009F217D"/>
    <w:rsid w:val="009F2360"/>
    <w:rsid w:val="009F39F4"/>
    <w:rsid w:val="009F4434"/>
    <w:rsid w:val="009F60E3"/>
    <w:rsid w:val="009F6462"/>
    <w:rsid w:val="009F680F"/>
    <w:rsid w:val="009F6C35"/>
    <w:rsid w:val="009F72C3"/>
    <w:rsid w:val="009F76E8"/>
    <w:rsid w:val="009F799E"/>
    <w:rsid w:val="00A00B80"/>
    <w:rsid w:val="00A00EFB"/>
    <w:rsid w:val="00A01027"/>
    <w:rsid w:val="00A01037"/>
    <w:rsid w:val="00A013F5"/>
    <w:rsid w:val="00A014A3"/>
    <w:rsid w:val="00A01760"/>
    <w:rsid w:val="00A01F70"/>
    <w:rsid w:val="00A0240C"/>
    <w:rsid w:val="00A03CA8"/>
    <w:rsid w:val="00A044D4"/>
    <w:rsid w:val="00A04563"/>
    <w:rsid w:val="00A0497E"/>
    <w:rsid w:val="00A057A4"/>
    <w:rsid w:val="00A05AD5"/>
    <w:rsid w:val="00A07BF7"/>
    <w:rsid w:val="00A10175"/>
    <w:rsid w:val="00A107AC"/>
    <w:rsid w:val="00A109CE"/>
    <w:rsid w:val="00A116BC"/>
    <w:rsid w:val="00A126C8"/>
    <w:rsid w:val="00A132EA"/>
    <w:rsid w:val="00A137EC"/>
    <w:rsid w:val="00A14064"/>
    <w:rsid w:val="00A1591F"/>
    <w:rsid w:val="00A162B9"/>
    <w:rsid w:val="00A163A5"/>
    <w:rsid w:val="00A1673D"/>
    <w:rsid w:val="00A169F1"/>
    <w:rsid w:val="00A16DBC"/>
    <w:rsid w:val="00A173C1"/>
    <w:rsid w:val="00A17944"/>
    <w:rsid w:val="00A179F6"/>
    <w:rsid w:val="00A20299"/>
    <w:rsid w:val="00A20365"/>
    <w:rsid w:val="00A20F1C"/>
    <w:rsid w:val="00A218B9"/>
    <w:rsid w:val="00A21ED7"/>
    <w:rsid w:val="00A2293A"/>
    <w:rsid w:val="00A22A66"/>
    <w:rsid w:val="00A2319C"/>
    <w:rsid w:val="00A23B6A"/>
    <w:rsid w:val="00A241FB"/>
    <w:rsid w:val="00A24788"/>
    <w:rsid w:val="00A24A0C"/>
    <w:rsid w:val="00A24F53"/>
    <w:rsid w:val="00A25330"/>
    <w:rsid w:val="00A25A44"/>
    <w:rsid w:val="00A26C0C"/>
    <w:rsid w:val="00A2760D"/>
    <w:rsid w:val="00A30054"/>
    <w:rsid w:val="00A30227"/>
    <w:rsid w:val="00A306EC"/>
    <w:rsid w:val="00A3126D"/>
    <w:rsid w:val="00A31530"/>
    <w:rsid w:val="00A316A2"/>
    <w:rsid w:val="00A31A88"/>
    <w:rsid w:val="00A31B61"/>
    <w:rsid w:val="00A31DB4"/>
    <w:rsid w:val="00A321A7"/>
    <w:rsid w:val="00A32482"/>
    <w:rsid w:val="00A32B13"/>
    <w:rsid w:val="00A32C21"/>
    <w:rsid w:val="00A35844"/>
    <w:rsid w:val="00A359B7"/>
    <w:rsid w:val="00A36B42"/>
    <w:rsid w:val="00A40248"/>
    <w:rsid w:val="00A405C7"/>
    <w:rsid w:val="00A409D2"/>
    <w:rsid w:val="00A40AE1"/>
    <w:rsid w:val="00A416F4"/>
    <w:rsid w:val="00A41E84"/>
    <w:rsid w:val="00A4203D"/>
    <w:rsid w:val="00A421E2"/>
    <w:rsid w:val="00A42AE0"/>
    <w:rsid w:val="00A433AA"/>
    <w:rsid w:val="00A43CF9"/>
    <w:rsid w:val="00A43DF5"/>
    <w:rsid w:val="00A4414B"/>
    <w:rsid w:val="00A44338"/>
    <w:rsid w:val="00A455B5"/>
    <w:rsid w:val="00A45BDB"/>
    <w:rsid w:val="00A466A1"/>
    <w:rsid w:val="00A46875"/>
    <w:rsid w:val="00A46BD9"/>
    <w:rsid w:val="00A47078"/>
    <w:rsid w:val="00A47D7F"/>
    <w:rsid w:val="00A5079A"/>
    <w:rsid w:val="00A50DBC"/>
    <w:rsid w:val="00A50F79"/>
    <w:rsid w:val="00A5141D"/>
    <w:rsid w:val="00A51719"/>
    <w:rsid w:val="00A51EF4"/>
    <w:rsid w:val="00A5263D"/>
    <w:rsid w:val="00A5357D"/>
    <w:rsid w:val="00A53757"/>
    <w:rsid w:val="00A539D2"/>
    <w:rsid w:val="00A53A1B"/>
    <w:rsid w:val="00A5448E"/>
    <w:rsid w:val="00A54DD0"/>
    <w:rsid w:val="00A5605C"/>
    <w:rsid w:val="00A56AD2"/>
    <w:rsid w:val="00A57A4B"/>
    <w:rsid w:val="00A57D1E"/>
    <w:rsid w:val="00A57D26"/>
    <w:rsid w:val="00A57F74"/>
    <w:rsid w:val="00A61587"/>
    <w:rsid w:val="00A61710"/>
    <w:rsid w:val="00A617E7"/>
    <w:rsid w:val="00A61BF2"/>
    <w:rsid w:val="00A61D86"/>
    <w:rsid w:val="00A61E29"/>
    <w:rsid w:val="00A6200E"/>
    <w:rsid w:val="00A62075"/>
    <w:rsid w:val="00A622C7"/>
    <w:rsid w:val="00A6265B"/>
    <w:rsid w:val="00A629FC"/>
    <w:rsid w:val="00A62AA6"/>
    <w:rsid w:val="00A62BBB"/>
    <w:rsid w:val="00A632FD"/>
    <w:rsid w:val="00A638DE"/>
    <w:rsid w:val="00A64360"/>
    <w:rsid w:val="00A64574"/>
    <w:rsid w:val="00A64CFF"/>
    <w:rsid w:val="00A65C30"/>
    <w:rsid w:val="00A65DB2"/>
    <w:rsid w:val="00A65FFB"/>
    <w:rsid w:val="00A66B6F"/>
    <w:rsid w:val="00A67425"/>
    <w:rsid w:val="00A676E5"/>
    <w:rsid w:val="00A678C1"/>
    <w:rsid w:val="00A67A47"/>
    <w:rsid w:val="00A70211"/>
    <w:rsid w:val="00A71245"/>
    <w:rsid w:val="00A72125"/>
    <w:rsid w:val="00A73AE3"/>
    <w:rsid w:val="00A749B4"/>
    <w:rsid w:val="00A74AC7"/>
    <w:rsid w:val="00A74C7E"/>
    <w:rsid w:val="00A74EDC"/>
    <w:rsid w:val="00A75469"/>
    <w:rsid w:val="00A761C3"/>
    <w:rsid w:val="00A76701"/>
    <w:rsid w:val="00A7674D"/>
    <w:rsid w:val="00A76E98"/>
    <w:rsid w:val="00A7746C"/>
    <w:rsid w:val="00A77E2E"/>
    <w:rsid w:val="00A80192"/>
    <w:rsid w:val="00A810AC"/>
    <w:rsid w:val="00A8473C"/>
    <w:rsid w:val="00A84A13"/>
    <w:rsid w:val="00A85D34"/>
    <w:rsid w:val="00A85EE6"/>
    <w:rsid w:val="00A8613F"/>
    <w:rsid w:val="00A8633F"/>
    <w:rsid w:val="00A8670C"/>
    <w:rsid w:val="00A8695D"/>
    <w:rsid w:val="00A86967"/>
    <w:rsid w:val="00A87237"/>
    <w:rsid w:val="00A873E8"/>
    <w:rsid w:val="00A875B4"/>
    <w:rsid w:val="00A87BB4"/>
    <w:rsid w:val="00A87E94"/>
    <w:rsid w:val="00A90B1D"/>
    <w:rsid w:val="00A9102C"/>
    <w:rsid w:val="00A91A5B"/>
    <w:rsid w:val="00A91C82"/>
    <w:rsid w:val="00A92679"/>
    <w:rsid w:val="00A92E07"/>
    <w:rsid w:val="00A92FB4"/>
    <w:rsid w:val="00A934BC"/>
    <w:rsid w:val="00A937D0"/>
    <w:rsid w:val="00A942B0"/>
    <w:rsid w:val="00A95081"/>
    <w:rsid w:val="00A95335"/>
    <w:rsid w:val="00A96378"/>
    <w:rsid w:val="00A96BED"/>
    <w:rsid w:val="00A96C6A"/>
    <w:rsid w:val="00A97100"/>
    <w:rsid w:val="00A971F4"/>
    <w:rsid w:val="00A975E0"/>
    <w:rsid w:val="00A977F0"/>
    <w:rsid w:val="00A97905"/>
    <w:rsid w:val="00A97BE8"/>
    <w:rsid w:val="00AA013D"/>
    <w:rsid w:val="00AA082B"/>
    <w:rsid w:val="00AA0AC4"/>
    <w:rsid w:val="00AA1316"/>
    <w:rsid w:val="00AA1BED"/>
    <w:rsid w:val="00AA2788"/>
    <w:rsid w:val="00AA3AB6"/>
    <w:rsid w:val="00AA3B57"/>
    <w:rsid w:val="00AA45F6"/>
    <w:rsid w:val="00AA4977"/>
    <w:rsid w:val="00AA4C59"/>
    <w:rsid w:val="00AA4D29"/>
    <w:rsid w:val="00AA4EBF"/>
    <w:rsid w:val="00AA5BF4"/>
    <w:rsid w:val="00AA5C32"/>
    <w:rsid w:val="00AA66AE"/>
    <w:rsid w:val="00AA6F8C"/>
    <w:rsid w:val="00AA7B84"/>
    <w:rsid w:val="00AB02F7"/>
    <w:rsid w:val="00AB033D"/>
    <w:rsid w:val="00AB03F6"/>
    <w:rsid w:val="00AB10E5"/>
    <w:rsid w:val="00AB141F"/>
    <w:rsid w:val="00AB1CB9"/>
    <w:rsid w:val="00AB218F"/>
    <w:rsid w:val="00AB3316"/>
    <w:rsid w:val="00AB3CB0"/>
    <w:rsid w:val="00AB5528"/>
    <w:rsid w:val="00AB62EA"/>
    <w:rsid w:val="00AB639F"/>
    <w:rsid w:val="00AB6EA5"/>
    <w:rsid w:val="00AB6F6C"/>
    <w:rsid w:val="00AB71F0"/>
    <w:rsid w:val="00AC101A"/>
    <w:rsid w:val="00AC13CA"/>
    <w:rsid w:val="00AC1753"/>
    <w:rsid w:val="00AC1C66"/>
    <w:rsid w:val="00AC251D"/>
    <w:rsid w:val="00AC2F1F"/>
    <w:rsid w:val="00AC331F"/>
    <w:rsid w:val="00AC3473"/>
    <w:rsid w:val="00AC37AC"/>
    <w:rsid w:val="00AC40CB"/>
    <w:rsid w:val="00AC4128"/>
    <w:rsid w:val="00AC421A"/>
    <w:rsid w:val="00AC4A89"/>
    <w:rsid w:val="00AC4F44"/>
    <w:rsid w:val="00AC59B8"/>
    <w:rsid w:val="00AC5BCE"/>
    <w:rsid w:val="00AC5CBF"/>
    <w:rsid w:val="00AC6062"/>
    <w:rsid w:val="00AC6661"/>
    <w:rsid w:val="00AC6AB6"/>
    <w:rsid w:val="00AC73D5"/>
    <w:rsid w:val="00AC77ED"/>
    <w:rsid w:val="00AC7CBC"/>
    <w:rsid w:val="00AD01F5"/>
    <w:rsid w:val="00AD07A4"/>
    <w:rsid w:val="00AD0A2E"/>
    <w:rsid w:val="00AD14A9"/>
    <w:rsid w:val="00AD1CA6"/>
    <w:rsid w:val="00AD1D88"/>
    <w:rsid w:val="00AD1FF2"/>
    <w:rsid w:val="00AD2514"/>
    <w:rsid w:val="00AD2830"/>
    <w:rsid w:val="00AD28D4"/>
    <w:rsid w:val="00AD2D79"/>
    <w:rsid w:val="00AD2FB8"/>
    <w:rsid w:val="00AD314E"/>
    <w:rsid w:val="00AD3255"/>
    <w:rsid w:val="00AD3703"/>
    <w:rsid w:val="00AD42CB"/>
    <w:rsid w:val="00AD4878"/>
    <w:rsid w:val="00AD4AB1"/>
    <w:rsid w:val="00AD4B26"/>
    <w:rsid w:val="00AD5CC7"/>
    <w:rsid w:val="00AD6557"/>
    <w:rsid w:val="00AD6694"/>
    <w:rsid w:val="00AD68F8"/>
    <w:rsid w:val="00AD70A4"/>
    <w:rsid w:val="00AD757C"/>
    <w:rsid w:val="00AD787D"/>
    <w:rsid w:val="00AD7CD5"/>
    <w:rsid w:val="00AE063C"/>
    <w:rsid w:val="00AE0E9E"/>
    <w:rsid w:val="00AE131F"/>
    <w:rsid w:val="00AE1F38"/>
    <w:rsid w:val="00AE21BA"/>
    <w:rsid w:val="00AE25B8"/>
    <w:rsid w:val="00AE32AA"/>
    <w:rsid w:val="00AE335F"/>
    <w:rsid w:val="00AE4606"/>
    <w:rsid w:val="00AE46BF"/>
    <w:rsid w:val="00AE46C0"/>
    <w:rsid w:val="00AE47EF"/>
    <w:rsid w:val="00AE48E2"/>
    <w:rsid w:val="00AE57E9"/>
    <w:rsid w:val="00AE5F66"/>
    <w:rsid w:val="00AE64B7"/>
    <w:rsid w:val="00AE6CDC"/>
    <w:rsid w:val="00AE7172"/>
    <w:rsid w:val="00AE74D3"/>
    <w:rsid w:val="00AE7629"/>
    <w:rsid w:val="00AE7A17"/>
    <w:rsid w:val="00AF0CCC"/>
    <w:rsid w:val="00AF0D62"/>
    <w:rsid w:val="00AF104C"/>
    <w:rsid w:val="00AF12EE"/>
    <w:rsid w:val="00AF1371"/>
    <w:rsid w:val="00AF1C11"/>
    <w:rsid w:val="00AF1ED9"/>
    <w:rsid w:val="00AF2416"/>
    <w:rsid w:val="00AF2D05"/>
    <w:rsid w:val="00AF34B1"/>
    <w:rsid w:val="00AF40E0"/>
    <w:rsid w:val="00AF42B0"/>
    <w:rsid w:val="00AF48F4"/>
    <w:rsid w:val="00AF49CD"/>
    <w:rsid w:val="00AF4B8D"/>
    <w:rsid w:val="00AF4F03"/>
    <w:rsid w:val="00AF5DBD"/>
    <w:rsid w:val="00AF5F1C"/>
    <w:rsid w:val="00AF6D1A"/>
    <w:rsid w:val="00AF7065"/>
    <w:rsid w:val="00B019D2"/>
    <w:rsid w:val="00B04353"/>
    <w:rsid w:val="00B047C1"/>
    <w:rsid w:val="00B04A44"/>
    <w:rsid w:val="00B04AC3"/>
    <w:rsid w:val="00B055B4"/>
    <w:rsid w:val="00B056BF"/>
    <w:rsid w:val="00B058C4"/>
    <w:rsid w:val="00B05C56"/>
    <w:rsid w:val="00B060EE"/>
    <w:rsid w:val="00B0626B"/>
    <w:rsid w:val="00B0695A"/>
    <w:rsid w:val="00B069F0"/>
    <w:rsid w:val="00B06F58"/>
    <w:rsid w:val="00B07C14"/>
    <w:rsid w:val="00B10324"/>
    <w:rsid w:val="00B1050E"/>
    <w:rsid w:val="00B1058D"/>
    <w:rsid w:val="00B10911"/>
    <w:rsid w:val="00B10B2F"/>
    <w:rsid w:val="00B11002"/>
    <w:rsid w:val="00B11422"/>
    <w:rsid w:val="00B1147D"/>
    <w:rsid w:val="00B11FAD"/>
    <w:rsid w:val="00B12832"/>
    <w:rsid w:val="00B12E8D"/>
    <w:rsid w:val="00B13BD9"/>
    <w:rsid w:val="00B13C0D"/>
    <w:rsid w:val="00B14008"/>
    <w:rsid w:val="00B142B6"/>
    <w:rsid w:val="00B14584"/>
    <w:rsid w:val="00B149BE"/>
    <w:rsid w:val="00B152CE"/>
    <w:rsid w:val="00B15411"/>
    <w:rsid w:val="00B15895"/>
    <w:rsid w:val="00B1605F"/>
    <w:rsid w:val="00B1635C"/>
    <w:rsid w:val="00B16F6F"/>
    <w:rsid w:val="00B17F47"/>
    <w:rsid w:val="00B20206"/>
    <w:rsid w:val="00B20788"/>
    <w:rsid w:val="00B21014"/>
    <w:rsid w:val="00B2142A"/>
    <w:rsid w:val="00B21551"/>
    <w:rsid w:val="00B2175C"/>
    <w:rsid w:val="00B217F9"/>
    <w:rsid w:val="00B21802"/>
    <w:rsid w:val="00B22053"/>
    <w:rsid w:val="00B237A6"/>
    <w:rsid w:val="00B23F62"/>
    <w:rsid w:val="00B24ADA"/>
    <w:rsid w:val="00B254A6"/>
    <w:rsid w:val="00B25C7B"/>
    <w:rsid w:val="00B27560"/>
    <w:rsid w:val="00B277C3"/>
    <w:rsid w:val="00B3043D"/>
    <w:rsid w:val="00B3052E"/>
    <w:rsid w:val="00B30790"/>
    <w:rsid w:val="00B309D7"/>
    <w:rsid w:val="00B30BC7"/>
    <w:rsid w:val="00B30C34"/>
    <w:rsid w:val="00B314A3"/>
    <w:rsid w:val="00B316D5"/>
    <w:rsid w:val="00B31F19"/>
    <w:rsid w:val="00B32625"/>
    <w:rsid w:val="00B32B59"/>
    <w:rsid w:val="00B32FA0"/>
    <w:rsid w:val="00B3375B"/>
    <w:rsid w:val="00B33B03"/>
    <w:rsid w:val="00B33F43"/>
    <w:rsid w:val="00B33FF2"/>
    <w:rsid w:val="00B3506A"/>
    <w:rsid w:val="00B356F6"/>
    <w:rsid w:val="00B35EEC"/>
    <w:rsid w:val="00B369EF"/>
    <w:rsid w:val="00B409E7"/>
    <w:rsid w:val="00B4136C"/>
    <w:rsid w:val="00B414C7"/>
    <w:rsid w:val="00B418EC"/>
    <w:rsid w:val="00B41A7A"/>
    <w:rsid w:val="00B41E2C"/>
    <w:rsid w:val="00B42CB4"/>
    <w:rsid w:val="00B4310C"/>
    <w:rsid w:val="00B4384E"/>
    <w:rsid w:val="00B438F9"/>
    <w:rsid w:val="00B4412C"/>
    <w:rsid w:val="00B44431"/>
    <w:rsid w:val="00B44481"/>
    <w:rsid w:val="00B446C9"/>
    <w:rsid w:val="00B44818"/>
    <w:rsid w:val="00B44E36"/>
    <w:rsid w:val="00B45155"/>
    <w:rsid w:val="00B45BDB"/>
    <w:rsid w:val="00B45CFB"/>
    <w:rsid w:val="00B465F0"/>
    <w:rsid w:val="00B46F5D"/>
    <w:rsid w:val="00B4738F"/>
    <w:rsid w:val="00B477F2"/>
    <w:rsid w:val="00B47826"/>
    <w:rsid w:val="00B47951"/>
    <w:rsid w:val="00B47CB0"/>
    <w:rsid w:val="00B50218"/>
    <w:rsid w:val="00B50C96"/>
    <w:rsid w:val="00B50F4F"/>
    <w:rsid w:val="00B518A9"/>
    <w:rsid w:val="00B51DF5"/>
    <w:rsid w:val="00B52D7C"/>
    <w:rsid w:val="00B531F7"/>
    <w:rsid w:val="00B532E5"/>
    <w:rsid w:val="00B5416A"/>
    <w:rsid w:val="00B54444"/>
    <w:rsid w:val="00B54E09"/>
    <w:rsid w:val="00B54FBA"/>
    <w:rsid w:val="00B55917"/>
    <w:rsid w:val="00B55E6E"/>
    <w:rsid w:val="00B56378"/>
    <w:rsid w:val="00B5753A"/>
    <w:rsid w:val="00B57638"/>
    <w:rsid w:val="00B60568"/>
    <w:rsid w:val="00B606A1"/>
    <w:rsid w:val="00B60908"/>
    <w:rsid w:val="00B60BB9"/>
    <w:rsid w:val="00B615B1"/>
    <w:rsid w:val="00B615FD"/>
    <w:rsid w:val="00B6191F"/>
    <w:rsid w:val="00B62706"/>
    <w:rsid w:val="00B6274F"/>
    <w:rsid w:val="00B6289F"/>
    <w:rsid w:val="00B63A67"/>
    <w:rsid w:val="00B63BD9"/>
    <w:rsid w:val="00B63C6C"/>
    <w:rsid w:val="00B66AE5"/>
    <w:rsid w:val="00B67474"/>
    <w:rsid w:val="00B67495"/>
    <w:rsid w:val="00B677FB"/>
    <w:rsid w:val="00B67C5F"/>
    <w:rsid w:val="00B67E86"/>
    <w:rsid w:val="00B70709"/>
    <w:rsid w:val="00B7093C"/>
    <w:rsid w:val="00B71D75"/>
    <w:rsid w:val="00B720B0"/>
    <w:rsid w:val="00B72230"/>
    <w:rsid w:val="00B7229B"/>
    <w:rsid w:val="00B722A1"/>
    <w:rsid w:val="00B72543"/>
    <w:rsid w:val="00B727F6"/>
    <w:rsid w:val="00B72811"/>
    <w:rsid w:val="00B72F85"/>
    <w:rsid w:val="00B73BD9"/>
    <w:rsid w:val="00B73E8F"/>
    <w:rsid w:val="00B744BF"/>
    <w:rsid w:val="00B7493D"/>
    <w:rsid w:val="00B755FE"/>
    <w:rsid w:val="00B75D5C"/>
    <w:rsid w:val="00B766ED"/>
    <w:rsid w:val="00B76C54"/>
    <w:rsid w:val="00B76D3E"/>
    <w:rsid w:val="00B774EC"/>
    <w:rsid w:val="00B77642"/>
    <w:rsid w:val="00B776BC"/>
    <w:rsid w:val="00B77BC8"/>
    <w:rsid w:val="00B80301"/>
    <w:rsid w:val="00B80476"/>
    <w:rsid w:val="00B806E8"/>
    <w:rsid w:val="00B807F0"/>
    <w:rsid w:val="00B80A5E"/>
    <w:rsid w:val="00B80AC9"/>
    <w:rsid w:val="00B80EB8"/>
    <w:rsid w:val="00B8166D"/>
    <w:rsid w:val="00B81E32"/>
    <w:rsid w:val="00B81F18"/>
    <w:rsid w:val="00B823AD"/>
    <w:rsid w:val="00B82F5B"/>
    <w:rsid w:val="00B830CB"/>
    <w:rsid w:val="00B83779"/>
    <w:rsid w:val="00B83F4A"/>
    <w:rsid w:val="00B84EC3"/>
    <w:rsid w:val="00B85333"/>
    <w:rsid w:val="00B8569B"/>
    <w:rsid w:val="00B85810"/>
    <w:rsid w:val="00B8632C"/>
    <w:rsid w:val="00B8655C"/>
    <w:rsid w:val="00B86D08"/>
    <w:rsid w:val="00B86DD1"/>
    <w:rsid w:val="00B8749A"/>
    <w:rsid w:val="00B90230"/>
    <w:rsid w:val="00B90270"/>
    <w:rsid w:val="00B90308"/>
    <w:rsid w:val="00B910CD"/>
    <w:rsid w:val="00B91943"/>
    <w:rsid w:val="00B91A9A"/>
    <w:rsid w:val="00B9201A"/>
    <w:rsid w:val="00B92268"/>
    <w:rsid w:val="00B92758"/>
    <w:rsid w:val="00B931A4"/>
    <w:rsid w:val="00B93BC6"/>
    <w:rsid w:val="00B93D67"/>
    <w:rsid w:val="00B93E0A"/>
    <w:rsid w:val="00B93EA8"/>
    <w:rsid w:val="00B942EA"/>
    <w:rsid w:val="00B94666"/>
    <w:rsid w:val="00B96133"/>
    <w:rsid w:val="00B969C3"/>
    <w:rsid w:val="00B9730F"/>
    <w:rsid w:val="00BA025F"/>
    <w:rsid w:val="00BA07A7"/>
    <w:rsid w:val="00BA07D7"/>
    <w:rsid w:val="00BA0993"/>
    <w:rsid w:val="00BA0CB9"/>
    <w:rsid w:val="00BA0F43"/>
    <w:rsid w:val="00BA146D"/>
    <w:rsid w:val="00BA1A14"/>
    <w:rsid w:val="00BA257C"/>
    <w:rsid w:val="00BA3762"/>
    <w:rsid w:val="00BA3844"/>
    <w:rsid w:val="00BA3D20"/>
    <w:rsid w:val="00BA3F6D"/>
    <w:rsid w:val="00BA4444"/>
    <w:rsid w:val="00BA47BE"/>
    <w:rsid w:val="00BA4850"/>
    <w:rsid w:val="00BA492F"/>
    <w:rsid w:val="00BA5CF9"/>
    <w:rsid w:val="00BA637B"/>
    <w:rsid w:val="00BA690E"/>
    <w:rsid w:val="00BA6CBC"/>
    <w:rsid w:val="00BA7425"/>
    <w:rsid w:val="00BB0E79"/>
    <w:rsid w:val="00BB17A6"/>
    <w:rsid w:val="00BB196A"/>
    <w:rsid w:val="00BB22A7"/>
    <w:rsid w:val="00BB2403"/>
    <w:rsid w:val="00BB316A"/>
    <w:rsid w:val="00BB3171"/>
    <w:rsid w:val="00BB37C8"/>
    <w:rsid w:val="00BB3C0F"/>
    <w:rsid w:val="00BB3DCD"/>
    <w:rsid w:val="00BB4BF0"/>
    <w:rsid w:val="00BB501E"/>
    <w:rsid w:val="00BB55CB"/>
    <w:rsid w:val="00BB6565"/>
    <w:rsid w:val="00BB67A9"/>
    <w:rsid w:val="00BB6B92"/>
    <w:rsid w:val="00BB704F"/>
    <w:rsid w:val="00BB70D4"/>
    <w:rsid w:val="00BB722A"/>
    <w:rsid w:val="00BB7972"/>
    <w:rsid w:val="00BB7C98"/>
    <w:rsid w:val="00BC0411"/>
    <w:rsid w:val="00BC102D"/>
    <w:rsid w:val="00BC11E6"/>
    <w:rsid w:val="00BC14F1"/>
    <w:rsid w:val="00BC197E"/>
    <w:rsid w:val="00BC19A2"/>
    <w:rsid w:val="00BC1D5F"/>
    <w:rsid w:val="00BC1E8F"/>
    <w:rsid w:val="00BC2A2E"/>
    <w:rsid w:val="00BC37F7"/>
    <w:rsid w:val="00BC3832"/>
    <w:rsid w:val="00BC3948"/>
    <w:rsid w:val="00BC3B06"/>
    <w:rsid w:val="00BC418D"/>
    <w:rsid w:val="00BC458C"/>
    <w:rsid w:val="00BC47CA"/>
    <w:rsid w:val="00BC4973"/>
    <w:rsid w:val="00BC6803"/>
    <w:rsid w:val="00BC6E74"/>
    <w:rsid w:val="00BC6E82"/>
    <w:rsid w:val="00BC75CA"/>
    <w:rsid w:val="00BC7D8D"/>
    <w:rsid w:val="00BD0875"/>
    <w:rsid w:val="00BD08EC"/>
    <w:rsid w:val="00BD1253"/>
    <w:rsid w:val="00BD172E"/>
    <w:rsid w:val="00BD1AC0"/>
    <w:rsid w:val="00BD1C8A"/>
    <w:rsid w:val="00BD2572"/>
    <w:rsid w:val="00BD2DF1"/>
    <w:rsid w:val="00BD315D"/>
    <w:rsid w:val="00BD3277"/>
    <w:rsid w:val="00BD3A3E"/>
    <w:rsid w:val="00BD3BDA"/>
    <w:rsid w:val="00BD3D9B"/>
    <w:rsid w:val="00BD44B0"/>
    <w:rsid w:val="00BD4B73"/>
    <w:rsid w:val="00BD59EA"/>
    <w:rsid w:val="00BD5F98"/>
    <w:rsid w:val="00BD6938"/>
    <w:rsid w:val="00BD70DC"/>
    <w:rsid w:val="00BD789D"/>
    <w:rsid w:val="00BD79A5"/>
    <w:rsid w:val="00BD7DD7"/>
    <w:rsid w:val="00BE08AF"/>
    <w:rsid w:val="00BE0EBA"/>
    <w:rsid w:val="00BE1178"/>
    <w:rsid w:val="00BE1B6E"/>
    <w:rsid w:val="00BE1BD2"/>
    <w:rsid w:val="00BE2FD6"/>
    <w:rsid w:val="00BE36C6"/>
    <w:rsid w:val="00BE3AD6"/>
    <w:rsid w:val="00BE43AF"/>
    <w:rsid w:val="00BE46F7"/>
    <w:rsid w:val="00BE4B89"/>
    <w:rsid w:val="00BE4E64"/>
    <w:rsid w:val="00BE5269"/>
    <w:rsid w:val="00BE58A9"/>
    <w:rsid w:val="00BE6764"/>
    <w:rsid w:val="00BE697D"/>
    <w:rsid w:val="00BE6AA9"/>
    <w:rsid w:val="00BE6ECE"/>
    <w:rsid w:val="00BE6F7F"/>
    <w:rsid w:val="00BE73F0"/>
    <w:rsid w:val="00BE7DDF"/>
    <w:rsid w:val="00BE7F33"/>
    <w:rsid w:val="00BF0131"/>
    <w:rsid w:val="00BF095B"/>
    <w:rsid w:val="00BF0984"/>
    <w:rsid w:val="00BF10B3"/>
    <w:rsid w:val="00BF1433"/>
    <w:rsid w:val="00BF1A9B"/>
    <w:rsid w:val="00BF1CEC"/>
    <w:rsid w:val="00BF1D6A"/>
    <w:rsid w:val="00BF1F8F"/>
    <w:rsid w:val="00BF200B"/>
    <w:rsid w:val="00BF25CB"/>
    <w:rsid w:val="00BF2959"/>
    <w:rsid w:val="00BF3E9C"/>
    <w:rsid w:val="00BF3FF1"/>
    <w:rsid w:val="00BF42B9"/>
    <w:rsid w:val="00BF47C0"/>
    <w:rsid w:val="00BF489B"/>
    <w:rsid w:val="00BF4EE5"/>
    <w:rsid w:val="00BF54DC"/>
    <w:rsid w:val="00BF54E5"/>
    <w:rsid w:val="00BF5585"/>
    <w:rsid w:val="00BF567D"/>
    <w:rsid w:val="00BF5DC5"/>
    <w:rsid w:val="00BF5E9B"/>
    <w:rsid w:val="00BF611F"/>
    <w:rsid w:val="00BF6A1B"/>
    <w:rsid w:val="00BF7878"/>
    <w:rsid w:val="00BF7C97"/>
    <w:rsid w:val="00C000E5"/>
    <w:rsid w:val="00C0028A"/>
    <w:rsid w:val="00C00C52"/>
    <w:rsid w:val="00C00CAB"/>
    <w:rsid w:val="00C012DC"/>
    <w:rsid w:val="00C01725"/>
    <w:rsid w:val="00C0206D"/>
    <w:rsid w:val="00C027E3"/>
    <w:rsid w:val="00C02C0C"/>
    <w:rsid w:val="00C03FA1"/>
    <w:rsid w:val="00C054C1"/>
    <w:rsid w:val="00C05F88"/>
    <w:rsid w:val="00C05FD0"/>
    <w:rsid w:val="00C06DCE"/>
    <w:rsid w:val="00C06E84"/>
    <w:rsid w:val="00C10625"/>
    <w:rsid w:val="00C10ADC"/>
    <w:rsid w:val="00C111FB"/>
    <w:rsid w:val="00C11252"/>
    <w:rsid w:val="00C117A3"/>
    <w:rsid w:val="00C11FD9"/>
    <w:rsid w:val="00C12733"/>
    <w:rsid w:val="00C12DD5"/>
    <w:rsid w:val="00C13074"/>
    <w:rsid w:val="00C1321F"/>
    <w:rsid w:val="00C1365D"/>
    <w:rsid w:val="00C13FF0"/>
    <w:rsid w:val="00C140E1"/>
    <w:rsid w:val="00C14213"/>
    <w:rsid w:val="00C143AC"/>
    <w:rsid w:val="00C1458E"/>
    <w:rsid w:val="00C15449"/>
    <w:rsid w:val="00C15FF5"/>
    <w:rsid w:val="00C16C41"/>
    <w:rsid w:val="00C16E31"/>
    <w:rsid w:val="00C172A9"/>
    <w:rsid w:val="00C172BB"/>
    <w:rsid w:val="00C1736E"/>
    <w:rsid w:val="00C20133"/>
    <w:rsid w:val="00C20299"/>
    <w:rsid w:val="00C203F2"/>
    <w:rsid w:val="00C20A12"/>
    <w:rsid w:val="00C20EB9"/>
    <w:rsid w:val="00C216EE"/>
    <w:rsid w:val="00C221C7"/>
    <w:rsid w:val="00C22201"/>
    <w:rsid w:val="00C22285"/>
    <w:rsid w:val="00C22451"/>
    <w:rsid w:val="00C22AD7"/>
    <w:rsid w:val="00C22B0F"/>
    <w:rsid w:val="00C22F26"/>
    <w:rsid w:val="00C23A87"/>
    <w:rsid w:val="00C23CA6"/>
    <w:rsid w:val="00C244CD"/>
    <w:rsid w:val="00C246F6"/>
    <w:rsid w:val="00C24DBA"/>
    <w:rsid w:val="00C24FFA"/>
    <w:rsid w:val="00C252DB"/>
    <w:rsid w:val="00C25354"/>
    <w:rsid w:val="00C256F1"/>
    <w:rsid w:val="00C26A16"/>
    <w:rsid w:val="00C2703B"/>
    <w:rsid w:val="00C274FD"/>
    <w:rsid w:val="00C27753"/>
    <w:rsid w:val="00C27A03"/>
    <w:rsid w:val="00C27C7F"/>
    <w:rsid w:val="00C27D3E"/>
    <w:rsid w:val="00C30E6E"/>
    <w:rsid w:val="00C30E7C"/>
    <w:rsid w:val="00C311E4"/>
    <w:rsid w:val="00C312C6"/>
    <w:rsid w:val="00C317A3"/>
    <w:rsid w:val="00C3188C"/>
    <w:rsid w:val="00C31891"/>
    <w:rsid w:val="00C31D6F"/>
    <w:rsid w:val="00C31FC9"/>
    <w:rsid w:val="00C322C4"/>
    <w:rsid w:val="00C32597"/>
    <w:rsid w:val="00C32AD5"/>
    <w:rsid w:val="00C32C77"/>
    <w:rsid w:val="00C334C8"/>
    <w:rsid w:val="00C334F3"/>
    <w:rsid w:val="00C3376C"/>
    <w:rsid w:val="00C33887"/>
    <w:rsid w:val="00C338C7"/>
    <w:rsid w:val="00C33CF2"/>
    <w:rsid w:val="00C34C06"/>
    <w:rsid w:val="00C34ECE"/>
    <w:rsid w:val="00C35451"/>
    <w:rsid w:val="00C35682"/>
    <w:rsid w:val="00C35912"/>
    <w:rsid w:val="00C35AE9"/>
    <w:rsid w:val="00C35BB0"/>
    <w:rsid w:val="00C35F51"/>
    <w:rsid w:val="00C36BA5"/>
    <w:rsid w:val="00C374BC"/>
    <w:rsid w:val="00C37D40"/>
    <w:rsid w:val="00C37E95"/>
    <w:rsid w:val="00C40026"/>
    <w:rsid w:val="00C40556"/>
    <w:rsid w:val="00C41974"/>
    <w:rsid w:val="00C41A3A"/>
    <w:rsid w:val="00C41E8B"/>
    <w:rsid w:val="00C421FA"/>
    <w:rsid w:val="00C426EE"/>
    <w:rsid w:val="00C436D1"/>
    <w:rsid w:val="00C43A43"/>
    <w:rsid w:val="00C43B8E"/>
    <w:rsid w:val="00C457B9"/>
    <w:rsid w:val="00C46784"/>
    <w:rsid w:val="00C4694A"/>
    <w:rsid w:val="00C4697C"/>
    <w:rsid w:val="00C46DA0"/>
    <w:rsid w:val="00C4724B"/>
    <w:rsid w:val="00C47748"/>
    <w:rsid w:val="00C50E6A"/>
    <w:rsid w:val="00C5134B"/>
    <w:rsid w:val="00C5196E"/>
    <w:rsid w:val="00C51C1B"/>
    <w:rsid w:val="00C51D5A"/>
    <w:rsid w:val="00C51F8E"/>
    <w:rsid w:val="00C526D1"/>
    <w:rsid w:val="00C526F5"/>
    <w:rsid w:val="00C52908"/>
    <w:rsid w:val="00C53694"/>
    <w:rsid w:val="00C54307"/>
    <w:rsid w:val="00C54608"/>
    <w:rsid w:val="00C5484A"/>
    <w:rsid w:val="00C555B3"/>
    <w:rsid w:val="00C557ED"/>
    <w:rsid w:val="00C55CF6"/>
    <w:rsid w:val="00C55FD7"/>
    <w:rsid w:val="00C565E5"/>
    <w:rsid w:val="00C56D61"/>
    <w:rsid w:val="00C572A5"/>
    <w:rsid w:val="00C573ED"/>
    <w:rsid w:val="00C60251"/>
    <w:rsid w:val="00C60262"/>
    <w:rsid w:val="00C6047E"/>
    <w:rsid w:val="00C60CF7"/>
    <w:rsid w:val="00C610C2"/>
    <w:rsid w:val="00C61930"/>
    <w:rsid w:val="00C61A82"/>
    <w:rsid w:val="00C61B23"/>
    <w:rsid w:val="00C61F25"/>
    <w:rsid w:val="00C62303"/>
    <w:rsid w:val="00C62687"/>
    <w:rsid w:val="00C62D6B"/>
    <w:rsid w:val="00C62E18"/>
    <w:rsid w:val="00C62E4F"/>
    <w:rsid w:val="00C62ED4"/>
    <w:rsid w:val="00C62EF0"/>
    <w:rsid w:val="00C63453"/>
    <w:rsid w:val="00C63BF0"/>
    <w:rsid w:val="00C63C39"/>
    <w:rsid w:val="00C642AC"/>
    <w:rsid w:val="00C6598F"/>
    <w:rsid w:val="00C65EEA"/>
    <w:rsid w:val="00C66655"/>
    <w:rsid w:val="00C70782"/>
    <w:rsid w:val="00C708EC"/>
    <w:rsid w:val="00C709F2"/>
    <w:rsid w:val="00C70F56"/>
    <w:rsid w:val="00C7167D"/>
    <w:rsid w:val="00C71BCD"/>
    <w:rsid w:val="00C730DB"/>
    <w:rsid w:val="00C735D4"/>
    <w:rsid w:val="00C73808"/>
    <w:rsid w:val="00C73F74"/>
    <w:rsid w:val="00C7403C"/>
    <w:rsid w:val="00C74B02"/>
    <w:rsid w:val="00C753C6"/>
    <w:rsid w:val="00C75598"/>
    <w:rsid w:val="00C75780"/>
    <w:rsid w:val="00C75BEE"/>
    <w:rsid w:val="00C76319"/>
    <w:rsid w:val="00C77051"/>
    <w:rsid w:val="00C77267"/>
    <w:rsid w:val="00C77324"/>
    <w:rsid w:val="00C77CFE"/>
    <w:rsid w:val="00C81116"/>
    <w:rsid w:val="00C8265A"/>
    <w:rsid w:val="00C826AD"/>
    <w:rsid w:val="00C826C0"/>
    <w:rsid w:val="00C82DF3"/>
    <w:rsid w:val="00C83104"/>
    <w:rsid w:val="00C83784"/>
    <w:rsid w:val="00C83822"/>
    <w:rsid w:val="00C83833"/>
    <w:rsid w:val="00C8386A"/>
    <w:rsid w:val="00C83B5C"/>
    <w:rsid w:val="00C83C4C"/>
    <w:rsid w:val="00C84182"/>
    <w:rsid w:val="00C842DF"/>
    <w:rsid w:val="00C866E3"/>
    <w:rsid w:val="00C86C03"/>
    <w:rsid w:val="00C9027F"/>
    <w:rsid w:val="00C90512"/>
    <w:rsid w:val="00C908E7"/>
    <w:rsid w:val="00C91D35"/>
    <w:rsid w:val="00C923E9"/>
    <w:rsid w:val="00C92AAF"/>
    <w:rsid w:val="00C93102"/>
    <w:rsid w:val="00C93521"/>
    <w:rsid w:val="00C93C5E"/>
    <w:rsid w:val="00C93F34"/>
    <w:rsid w:val="00C948D3"/>
    <w:rsid w:val="00C9559C"/>
    <w:rsid w:val="00C95A79"/>
    <w:rsid w:val="00C95D8A"/>
    <w:rsid w:val="00C968D3"/>
    <w:rsid w:val="00C976C1"/>
    <w:rsid w:val="00C97EF0"/>
    <w:rsid w:val="00CA04D0"/>
    <w:rsid w:val="00CA1412"/>
    <w:rsid w:val="00CA19B5"/>
    <w:rsid w:val="00CA2247"/>
    <w:rsid w:val="00CA2899"/>
    <w:rsid w:val="00CA2AA9"/>
    <w:rsid w:val="00CA2B69"/>
    <w:rsid w:val="00CA2F7C"/>
    <w:rsid w:val="00CA3110"/>
    <w:rsid w:val="00CA3273"/>
    <w:rsid w:val="00CA33D9"/>
    <w:rsid w:val="00CA352C"/>
    <w:rsid w:val="00CA35C1"/>
    <w:rsid w:val="00CA433B"/>
    <w:rsid w:val="00CA43E9"/>
    <w:rsid w:val="00CA46E2"/>
    <w:rsid w:val="00CA4887"/>
    <w:rsid w:val="00CA50A8"/>
    <w:rsid w:val="00CA5F44"/>
    <w:rsid w:val="00CA655F"/>
    <w:rsid w:val="00CA68D6"/>
    <w:rsid w:val="00CA751B"/>
    <w:rsid w:val="00CA7983"/>
    <w:rsid w:val="00CA7E0A"/>
    <w:rsid w:val="00CB08BD"/>
    <w:rsid w:val="00CB0B95"/>
    <w:rsid w:val="00CB1A58"/>
    <w:rsid w:val="00CB1C71"/>
    <w:rsid w:val="00CB1EF3"/>
    <w:rsid w:val="00CB2A02"/>
    <w:rsid w:val="00CB2B92"/>
    <w:rsid w:val="00CB4105"/>
    <w:rsid w:val="00CB472F"/>
    <w:rsid w:val="00CB5066"/>
    <w:rsid w:val="00CB5928"/>
    <w:rsid w:val="00CB7133"/>
    <w:rsid w:val="00CC005A"/>
    <w:rsid w:val="00CC04BC"/>
    <w:rsid w:val="00CC05BF"/>
    <w:rsid w:val="00CC16CA"/>
    <w:rsid w:val="00CC1C61"/>
    <w:rsid w:val="00CC2057"/>
    <w:rsid w:val="00CC24D8"/>
    <w:rsid w:val="00CC2F16"/>
    <w:rsid w:val="00CC3A98"/>
    <w:rsid w:val="00CC3B03"/>
    <w:rsid w:val="00CC3B09"/>
    <w:rsid w:val="00CC40F2"/>
    <w:rsid w:val="00CC4F76"/>
    <w:rsid w:val="00CC579B"/>
    <w:rsid w:val="00CC5861"/>
    <w:rsid w:val="00CC5CCB"/>
    <w:rsid w:val="00CC5D32"/>
    <w:rsid w:val="00CC6CFF"/>
    <w:rsid w:val="00CC6D63"/>
    <w:rsid w:val="00CC74B5"/>
    <w:rsid w:val="00CC7987"/>
    <w:rsid w:val="00CC7F81"/>
    <w:rsid w:val="00CD015F"/>
    <w:rsid w:val="00CD0282"/>
    <w:rsid w:val="00CD0555"/>
    <w:rsid w:val="00CD0A3A"/>
    <w:rsid w:val="00CD1297"/>
    <w:rsid w:val="00CD2BCE"/>
    <w:rsid w:val="00CD2DE1"/>
    <w:rsid w:val="00CD3137"/>
    <w:rsid w:val="00CD3680"/>
    <w:rsid w:val="00CD3A51"/>
    <w:rsid w:val="00CD3B59"/>
    <w:rsid w:val="00CD3DD5"/>
    <w:rsid w:val="00CD40CF"/>
    <w:rsid w:val="00CD4B6E"/>
    <w:rsid w:val="00CD50AC"/>
    <w:rsid w:val="00CD5235"/>
    <w:rsid w:val="00CD57AC"/>
    <w:rsid w:val="00CD58DD"/>
    <w:rsid w:val="00CD59C4"/>
    <w:rsid w:val="00CD6186"/>
    <w:rsid w:val="00CD7392"/>
    <w:rsid w:val="00CD7769"/>
    <w:rsid w:val="00CD79D3"/>
    <w:rsid w:val="00CE028E"/>
    <w:rsid w:val="00CE0B80"/>
    <w:rsid w:val="00CE0CEC"/>
    <w:rsid w:val="00CE14C1"/>
    <w:rsid w:val="00CE14F7"/>
    <w:rsid w:val="00CE1954"/>
    <w:rsid w:val="00CE1F65"/>
    <w:rsid w:val="00CE2052"/>
    <w:rsid w:val="00CE2733"/>
    <w:rsid w:val="00CE2A1E"/>
    <w:rsid w:val="00CE2A74"/>
    <w:rsid w:val="00CE2CB3"/>
    <w:rsid w:val="00CE2DF8"/>
    <w:rsid w:val="00CE31F9"/>
    <w:rsid w:val="00CE338D"/>
    <w:rsid w:val="00CE3EBF"/>
    <w:rsid w:val="00CE45A7"/>
    <w:rsid w:val="00CE4A03"/>
    <w:rsid w:val="00CE4B06"/>
    <w:rsid w:val="00CE4E64"/>
    <w:rsid w:val="00CE526F"/>
    <w:rsid w:val="00CE5D15"/>
    <w:rsid w:val="00CE5F25"/>
    <w:rsid w:val="00CE623D"/>
    <w:rsid w:val="00CE62A2"/>
    <w:rsid w:val="00CE6534"/>
    <w:rsid w:val="00CE7828"/>
    <w:rsid w:val="00CF0C37"/>
    <w:rsid w:val="00CF11ED"/>
    <w:rsid w:val="00CF18F9"/>
    <w:rsid w:val="00CF1EB2"/>
    <w:rsid w:val="00CF2501"/>
    <w:rsid w:val="00CF2752"/>
    <w:rsid w:val="00CF2932"/>
    <w:rsid w:val="00CF3308"/>
    <w:rsid w:val="00CF42A6"/>
    <w:rsid w:val="00CF436E"/>
    <w:rsid w:val="00CF47FC"/>
    <w:rsid w:val="00CF48B2"/>
    <w:rsid w:val="00CF4ED4"/>
    <w:rsid w:val="00CF5342"/>
    <w:rsid w:val="00CF5389"/>
    <w:rsid w:val="00CF5891"/>
    <w:rsid w:val="00CF5A0C"/>
    <w:rsid w:val="00CF5B19"/>
    <w:rsid w:val="00CF7D33"/>
    <w:rsid w:val="00D004FE"/>
    <w:rsid w:val="00D0122C"/>
    <w:rsid w:val="00D01A38"/>
    <w:rsid w:val="00D01B23"/>
    <w:rsid w:val="00D01F5A"/>
    <w:rsid w:val="00D01F8B"/>
    <w:rsid w:val="00D0325E"/>
    <w:rsid w:val="00D03EA7"/>
    <w:rsid w:val="00D0406C"/>
    <w:rsid w:val="00D04593"/>
    <w:rsid w:val="00D04770"/>
    <w:rsid w:val="00D04C7E"/>
    <w:rsid w:val="00D0521E"/>
    <w:rsid w:val="00D05931"/>
    <w:rsid w:val="00D05B93"/>
    <w:rsid w:val="00D06BD7"/>
    <w:rsid w:val="00D06D5D"/>
    <w:rsid w:val="00D079CC"/>
    <w:rsid w:val="00D1056B"/>
    <w:rsid w:val="00D1058F"/>
    <w:rsid w:val="00D10C90"/>
    <w:rsid w:val="00D11038"/>
    <w:rsid w:val="00D116B6"/>
    <w:rsid w:val="00D126A1"/>
    <w:rsid w:val="00D128B0"/>
    <w:rsid w:val="00D1335C"/>
    <w:rsid w:val="00D137F7"/>
    <w:rsid w:val="00D13827"/>
    <w:rsid w:val="00D13907"/>
    <w:rsid w:val="00D1393A"/>
    <w:rsid w:val="00D14362"/>
    <w:rsid w:val="00D143CD"/>
    <w:rsid w:val="00D14924"/>
    <w:rsid w:val="00D14C22"/>
    <w:rsid w:val="00D14FAE"/>
    <w:rsid w:val="00D15723"/>
    <w:rsid w:val="00D15922"/>
    <w:rsid w:val="00D15EC5"/>
    <w:rsid w:val="00D1683D"/>
    <w:rsid w:val="00D16B0D"/>
    <w:rsid w:val="00D16F39"/>
    <w:rsid w:val="00D17541"/>
    <w:rsid w:val="00D17773"/>
    <w:rsid w:val="00D17A3E"/>
    <w:rsid w:val="00D2045C"/>
    <w:rsid w:val="00D20B05"/>
    <w:rsid w:val="00D20CB7"/>
    <w:rsid w:val="00D212E1"/>
    <w:rsid w:val="00D2157E"/>
    <w:rsid w:val="00D21A28"/>
    <w:rsid w:val="00D21F84"/>
    <w:rsid w:val="00D221A1"/>
    <w:rsid w:val="00D221E2"/>
    <w:rsid w:val="00D2233B"/>
    <w:rsid w:val="00D22A4D"/>
    <w:rsid w:val="00D23760"/>
    <w:rsid w:val="00D23CC1"/>
    <w:rsid w:val="00D2465C"/>
    <w:rsid w:val="00D24C79"/>
    <w:rsid w:val="00D24FE6"/>
    <w:rsid w:val="00D2510B"/>
    <w:rsid w:val="00D25170"/>
    <w:rsid w:val="00D25B95"/>
    <w:rsid w:val="00D25CD9"/>
    <w:rsid w:val="00D26151"/>
    <w:rsid w:val="00D2636B"/>
    <w:rsid w:val="00D264CC"/>
    <w:rsid w:val="00D26954"/>
    <w:rsid w:val="00D2729C"/>
    <w:rsid w:val="00D27F98"/>
    <w:rsid w:val="00D300A8"/>
    <w:rsid w:val="00D3031E"/>
    <w:rsid w:val="00D30637"/>
    <w:rsid w:val="00D315CA"/>
    <w:rsid w:val="00D3170B"/>
    <w:rsid w:val="00D3194B"/>
    <w:rsid w:val="00D31CCF"/>
    <w:rsid w:val="00D31FF0"/>
    <w:rsid w:val="00D3246C"/>
    <w:rsid w:val="00D3251A"/>
    <w:rsid w:val="00D32566"/>
    <w:rsid w:val="00D32E4C"/>
    <w:rsid w:val="00D33509"/>
    <w:rsid w:val="00D33558"/>
    <w:rsid w:val="00D33C97"/>
    <w:rsid w:val="00D33EFA"/>
    <w:rsid w:val="00D340E8"/>
    <w:rsid w:val="00D34180"/>
    <w:rsid w:val="00D3444C"/>
    <w:rsid w:val="00D344FF"/>
    <w:rsid w:val="00D345F8"/>
    <w:rsid w:val="00D34602"/>
    <w:rsid w:val="00D348F7"/>
    <w:rsid w:val="00D34F91"/>
    <w:rsid w:val="00D3525A"/>
    <w:rsid w:val="00D35DC2"/>
    <w:rsid w:val="00D3613D"/>
    <w:rsid w:val="00D3648B"/>
    <w:rsid w:val="00D418DB"/>
    <w:rsid w:val="00D41AA3"/>
    <w:rsid w:val="00D4243D"/>
    <w:rsid w:val="00D42787"/>
    <w:rsid w:val="00D4281F"/>
    <w:rsid w:val="00D42DC7"/>
    <w:rsid w:val="00D42EF6"/>
    <w:rsid w:val="00D43B11"/>
    <w:rsid w:val="00D43B9C"/>
    <w:rsid w:val="00D4481A"/>
    <w:rsid w:val="00D448CF"/>
    <w:rsid w:val="00D4498D"/>
    <w:rsid w:val="00D44A2F"/>
    <w:rsid w:val="00D44C39"/>
    <w:rsid w:val="00D45441"/>
    <w:rsid w:val="00D455C5"/>
    <w:rsid w:val="00D45C1C"/>
    <w:rsid w:val="00D460CB"/>
    <w:rsid w:val="00D46830"/>
    <w:rsid w:val="00D46BEE"/>
    <w:rsid w:val="00D4711A"/>
    <w:rsid w:val="00D473AF"/>
    <w:rsid w:val="00D47616"/>
    <w:rsid w:val="00D47A36"/>
    <w:rsid w:val="00D47D3C"/>
    <w:rsid w:val="00D50535"/>
    <w:rsid w:val="00D505A6"/>
    <w:rsid w:val="00D50E06"/>
    <w:rsid w:val="00D5122B"/>
    <w:rsid w:val="00D519A9"/>
    <w:rsid w:val="00D523FD"/>
    <w:rsid w:val="00D52CEE"/>
    <w:rsid w:val="00D52DD3"/>
    <w:rsid w:val="00D53504"/>
    <w:rsid w:val="00D5375B"/>
    <w:rsid w:val="00D53B5E"/>
    <w:rsid w:val="00D54169"/>
    <w:rsid w:val="00D54B0D"/>
    <w:rsid w:val="00D54D31"/>
    <w:rsid w:val="00D54F4D"/>
    <w:rsid w:val="00D55918"/>
    <w:rsid w:val="00D55F3C"/>
    <w:rsid w:val="00D56600"/>
    <w:rsid w:val="00D56882"/>
    <w:rsid w:val="00D56DB9"/>
    <w:rsid w:val="00D57050"/>
    <w:rsid w:val="00D570DF"/>
    <w:rsid w:val="00D5754E"/>
    <w:rsid w:val="00D578ED"/>
    <w:rsid w:val="00D57995"/>
    <w:rsid w:val="00D57C97"/>
    <w:rsid w:val="00D60146"/>
    <w:rsid w:val="00D60BA3"/>
    <w:rsid w:val="00D614C8"/>
    <w:rsid w:val="00D61834"/>
    <w:rsid w:val="00D62A6F"/>
    <w:rsid w:val="00D62B71"/>
    <w:rsid w:val="00D63D89"/>
    <w:rsid w:val="00D63E0E"/>
    <w:rsid w:val="00D64031"/>
    <w:rsid w:val="00D64B6E"/>
    <w:rsid w:val="00D64C64"/>
    <w:rsid w:val="00D66181"/>
    <w:rsid w:val="00D6638C"/>
    <w:rsid w:val="00D67452"/>
    <w:rsid w:val="00D6761C"/>
    <w:rsid w:val="00D709D3"/>
    <w:rsid w:val="00D71D83"/>
    <w:rsid w:val="00D71E0A"/>
    <w:rsid w:val="00D72225"/>
    <w:rsid w:val="00D72E1F"/>
    <w:rsid w:val="00D731BE"/>
    <w:rsid w:val="00D74221"/>
    <w:rsid w:val="00D746E1"/>
    <w:rsid w:val="00D754F6"/>
    <w:rsid w:val="00D75576"/>
    <w:rsid w:val="00D757E8"/>
    <w:rsid w:val="00D75874"/>
    <w:rsid w:val="00D75926"/>
    <w:rsid w:val="00D75B04"/>
    <w:rsid w:val="00D774FE"/>
    <w:rsid w:val="00D77DF3"/>
    <w:rsid w:val="00D77FEA"/>
    <w:rsid w:val="00D8031B"/>
    <w:rsid w:val="00D80B85"/>
    <w:rsid w:val="00D80E81"/>
    <w:rsid w:val="00D813B9"/>
    <w:rsid w:val="00D81468"/>
    <w:rsid w:val="00D81D51"/>
    <w:rsid w:val="00D81D56"/>
    <w:rsid w:val="00D82304"/>
    <w:rsid w:val="00D82BB6"/>
    <w:rsid w:val="00D82C58"/>
    <w:rsid w:val="00D82D69"/>
    <w:rsid w:val="00D83CDB"/>
    <w:rsid w:val="00D83FEB"/>
    <w:rsid w:val="00D844CB"/>
    <w:rsid w:val="00D846F4"/>
    <w:rsid w:val="00D84821"/>
    <w:rsid w:val="00D84E2B"/>
    <w:rsid w:val="00D8518C"/>
    <w:rsid w:val="00D85955"/>
    <w:rsid w:val="00D8645E"/>
    <w:rsid w:val="00D877A2"/>
    <w:rsid w:val="00D90029"/>
    <w:rsid w:val="00D9016A"/>
    <w:rsid w:val="00D90320"/>
    <w:rsid w:val="00D90718"/>
    <w:rsid w:val="00D90CE5"/>
    <w:rsid w:val="00D9121B"/>
    <w:rsid w:val="00D91B8F"/>
    <w:rsid w:val="00D91E0A"/>
    <w:rsid w:val="00D91FB4"/>
    <w:rsid w:val="00D91FF1"/>
    <w:rsid w:val="00D92B21"/>
    <w:rsid w:val="00D92F12"/>
    <w:rsid w:val="00D940E6"/>
    <w:rsid w:val="00D94BD5"/>
    <w:rsid w:val="00D9619E"/>
    <w:rsid w:val="00D962FE"/>
    <w:rsid w:val="00D9645D"/>
    <w:rsid w:val="00D96749"/>
    <w:rsid w:val="00D9703F"/>
    <w:rsid w:val="00D971A3"/>
    <w:rsid w:val="00D97C10"/>
    <w:rsid w:val="00D97EE0"/>
    <w:rsid w:val="00DA02EE"/>
    <w:rsid w:val="00DA0EE2"/>
    <w:rsid w:val="00DA17F0"/>
    <w:rsid w:val="00DA20C7"/>
    <w:rsid w:val="00DA24C8"/>
    <w:rsid w:val="00DA2606"/>
    <w:rsid w:val="00DA26C4"/>
    <w:rsid w:val="00DA276D"/>
    <w:rsid w:val="00DA31A8"/>
    <w:rsid w:val="00DA32FE"/>
    <w:rsid w:val="00DA365E"/>
    <w:rsid w:val="00DA3A39"/>
    <w:rsid w:val="00DA3AC5"/>
    <w:rsid w:val="00DA3B27"/>
    <w:rsid w:val="00DA3ECE"/>
    <w:rsid w:val="00DA3F8B"/>
    <w:rsid w:val="00DA4108"/>
    <w:rsid w:val="00DA4149"/>
    <w:rsid w:val="00DA42C8"/>
    <w:rsid w:val="00DA4CB3"/>
    <w:rsid w:val="00DA5530"/>
    <w:rsid w:val="00DA5674"/>
    <w:rsid w:val="00DA6982"/>
    <w:rsid w:val="00DA6A1C"/>
    <w:rsid w:val="00DA6DDB"/>
    <w:rsid w:val="00DA7003"/>
    <w:rsid w:val="00DA759D"/>
    <w:rsid w:val="00DA783F"/>
    <w:rsid w:val="00DA790D"/>
    <w:rsid w:val="00DB06F1"/>
    <w:rsid w:val="00DB081B"/>
    <w:rsid w:val="00DB1198"/>
    <w:rsid w:val="00DB19BC"/>
    <w:rsid w:val="00DB1B54"/>
    <w:rsid w:val="00DB1F24"/>
    <w:rsid w:val="00DB1F45"/>
    <w:rsid w:val="00DB2100"/>
    <w:rsid w:val="00DB26FC"/>
    <w:rsid w:val="00DB4781"/>
    <w:rsid w:val="00DB52CC"/>
    <w:rsid w:val="00DB567A"/>
    <w:rsid w:val="00DB5B6F"/>
    <w:rsid w:val="00DB60B5"/>
    <w:rsid w:val="00DB69D2"/>
    <w:rsid w:val="00DB6EC3"/>
    <w:rsid w:val="00DB6EF4"/>
    <w:rsid w:val="00DB7AE6"/>
    <w:rsid w:val="00DB7B7F"/>
    <w:rsid w:val="00DC014C"/>
    <w:rsid w:val="00DC0660"/>
    <w:rsid w:val="00DC114F"/>
    <w:rsid w:val="00DC11F1"/>
    <w:rsid w:val="00DC213D"/>
    <w:rsid w:val="00DC2525"/>
    <w:rsid w:val="00DC2694"/>
    <w:rsid w:val="00DC26A4"/>
    <w:rsid w:val="00DC272A"/>
    <w:rsid w:val="00DC2EA5"/>
    <w:rsid w:val="00DC3231"/>
    <w:rsid w:val="00DC329A"/>
    <w:rsid w:val="00DC37DD"/>
    <w:rsid w:val="00DC3BF7"/>
    <w:rsid w:val="00DC41C8"/>
    <w:rsid w:val="00DC4206"/>
    <w:rsid w:val="00DC4BCF"/>
    <w:rsid w:val="00DC4E2E"/>
    <w:rsid w:val="00DC4E60"/>
    <w:rsid w:val="00DC4EA3"/>
    <w:rsid w:val="00DC4FD4"/>
    <w:rsid w:val="00DC5A98"/>
    <w:rsid w:val="00DC6014"/>
    <w:rsid w:val="00DC64CC"/>
    <w:rsid w:val="00DC7EE3"/>
    <w:rsid w:val="00DD0C3A"/>
    <w:rsid w:val="00DD1B98"/>
    <w:rsid w:val="00DD237C"/>
    <w:rsid w:val="00DD2A79"/>
    <w:rsid w:val="00DD2DA8"/>
    <w:rsid w:val="00DD359C"/>
    <w:rsid w:val="00DD3A0C"/>
    <w:rsid w:val="00DD3FC7"/>
    <w:rsid w:val="00DD425B"/>
    <w:rsid w:val="00DD446B"/>
    <w:rsid w:val="00DD4825"/>
    <w:rsid w:val="00DD4882"/>
    <w:rsid w:val="00DD4888"/>
    <w:rsid w:val="00DD5FFC"/>
    <w:rsid w:val="00DD6372"/>
    <w:rsid w:val="00DD69FA"/>
    <w:rsid w:val="00DD78E1"/>
    <w:rsid w:val="00DE04C9"/>
    <w:rsid w:val="00DE094A"/>
    <w:rsid w:val="00DE168F"/>
    <w:rsid w:val="00DE1A20"/>
    <w:rsid w:val="00DE1D12"/>
    <w:rsid w:val="00DE256A"/>
    <w:rsid w:val="00DE303E"/>
    <w:rsid w:val="00DE3735"/>
    <w:rsid w:val="00DE43AE"/>
    <w:rsid w:val="00DE4FF0"/>
    <w:rsid w:val="00DE5172"/>
    <w:rsid w:val="00DE5572"/>
    <w:rsid w:val="00DE5622"/>
    <w:rsid w:val="00DE5635"/>
    <w:rsid w:val="00DE56A2"/>
    <w:rsid w:val="00DE5EDF"/>
    <w:rsid w:val="00DE6179"/>
    <w:rsid w:val="00DE61AE"/>
    <w:rsid w:val="00DE6898"/>
    <w:rsid w:val="00DE6CEC"/>
    <w:rsid w:val="00DE6D25"/>
    <w:rsid w:val="00DE7184"/>
    <w:rsid w:val="00DE75A9"/>
    <w:rsid w:val="00DF0745"/>
    <w:rsid w:val="00DF171E"/>
    <w:rsid w:val="00DF1808"/>
    <w:rsid w:val="00DF228E"/>
    <w:rsid w:val="00DF23F4"/>
    <w:rsid w:val="00DF2FC8"/>
    <w:rsid w:val="00DF3195"/>
    <w:rsid w:val="00DF3910"/>
    <w:rsid w:val="00DF3D2C"/>
    <w:rsid w:val="00DF4499"/>
    <w:rsid w:val="00DF4DAB"/>
    <w:rsid w:val="00DF5132"/>
    <w:rsid w:val="00DF57E7"/>
    <w:rsid w:val="00DF5B85"/>
    <w:rsid w:val="00DF5CDC"/>
    <w:rsid w:val="00DF5FA3"/>
    <w:rsid w:val="00DF60B6"/>
    <w:rsid w:val="00DF7785"/>
    <w:rsid w:val="00DF7D49"/>
    <w:rsid w:val="00E0121F"/>
    <w:rsid w:val="00E015F8"/>
    <w:rsid w:val="00E01EFB"/>
    <w:rsid w:val="00E02B91"/>
    <w:rsid w:val="00E02BF5"/>
    <w:rsid w:val="00E03A31"/>
    <w:rsid w:val="00E03D3C"/>
    <w:rsid w:val="00E04472"/>
    <w:rsid w:val="00E04B49"/>
    <w:rsid w:val="00E04D22"/>
    <w:rsid w:val="00E0506C"/>
    <w:rsid w:val="00E06061"/>
    <w:rsid w:val="00E06820"/>
    <w:rsid w:val="00E06C79"/>
    <w:rsid w:val="00E06D39"/>
    <w:rsid w:val="00E06F21"/>
    <w:rsid w:val="00E07585"/>
    <w:rsid w:val="00E076E9"/>
    <w:rsid w:val="00E07770"/>
    <w:rsid w:val="00E07FFD"/>
    <w:rsid w:val="00E100EA"/>
    <w:rsid w:val="00E10279"/>
    <w:rsid w:val="00E10B11"/>
    <w:rsid w:val="00E10D33"/>
    <w:rsid w:val="00E110C8"/>
    <w:rsid w:val="00E114C6"/>
    <w:rsid w:val="00E11515"/>
    <w:rsid w:val="00E117AC"/>
    <w:rsid w:val="00E119F6"/>
    <w:rsid w:val="00E12648"/>
    <w:rsid w:val="00E127AA"/>
    <w:rsid w:val="00E12908"/>
    <w:rsid w:val="00E12ABA"/>
    <w:rsid w:val="00E1302D"/>
    <w:rsid w:val="00E13581"/>
    <w:rsid w:val="00E13B4A"/>
    <w:rsid w:val="00E14118"/>
    <w:rsid w:val="00E1459B"/>
    <w:rsid w:val="00E149DF"/>
    <w:rsid w:val="00E157EF"/>
    <w:rsid w:val="00E1600A"/>
    <w:rsid w:val="00E162B5"/>
    <w:rsid w:val="00E16897"/>
    <w:rsid w:val="00E169C8"/>
    <w:rsid w:val="00E16B17"/>
    <w:rsid w:val="00E16DAE"/>
    <w:rsid w:val="00E171CA"/>
    <w:rsid w:val="00E1736B"/>
    <w:rsid w:val="00E1766B"/>
    <w:rsid w:val="00E17956"/>
    <w:rsid w:val="00E17FC3"/>
    <w:rsid w:val="00E20543"/>
    <w:rsid w:val="00E20F03"/>
    <w:rsid w:val="00E22ADF"/>
    <w:rsid w:val="00E23AEE"/>
    <w:rsid w:val="00E24304"/>
    <w:rsid w:val="00E2486A"/>
    <w:rsid w:val="00E25645"/>
    <w:rsid w:val="00E25EE8"/>
    <w:rsid w:val="00E26450"/>
    <w:rsid w:val="00E26885"/>
    <w:rsid w:val="00E27AD2"/>
    <w:rsid w:val="00E27E6C"/>
    <w:rsid w:val="00E305A7"/>
    <w:rsid w:val="00E30D8D"/>
    <w:rsid w:val="00E313DE"/>
    <w:rsid w:val="00E31AB0"/>
    <w:rsid w:val="00E323E9"/>
    <w:rsid w:val="00E324A9"/>
    <w:rsid w:val="00E32AC7"/>
    <w:rsid w:val="00E32D69"/>
    <w:rsid w:val="00E3391D"/>
    <w:rsid w:val="00E34691"/>
    <w:rsid w:val="00E34B92"/>
    <w:rsid w:val="00E352E3"/>
    <w:rsid w:val="00E353A3"/>
    <w:rsid w:val="00E353B9"/>
    <w:rsid w:val="00E35478"/>
    <w:rsid w:val="00E35C1F"/>
    <w:rsid w:val="00E35DB5"/>
    <w:rsid w:val="00E3660D"/>
    <w:rsid w:val="00E36C35"/>
    <w:rsid w:val="00E36D16"/>
    <w:rsid w:val="00E36DD3"/>
    <w:rsid w:val="00E37A56"/>
    <w:rsid w:val="00E37CB3"/>
    <w:rsid w:val="00E401D2"/>
    <w:rsid w:val="00E41125"/>
    <w:rsid w:val="00E41608"/>
    <w:rsid w:val="00E41B2D"/>
    <w:rsid w:val="00E4215C"/>
    <w:rsid w:val="00E42D4A"/>
    <w:rsid w:val="00E42EB7"/>
    <w:rsid w:val="00E430E3"/>
    <w:rsid w:val="00E431E7"/>
    <w:rsid w:val="00E43336"/>
    <w:rsid w:val="00E440A0"/>
    <w:rsid w:val="00E44AE8"/>
    <w:rsid w:val="00E44C9B"/>
    <w:rsid w:val="00E462D3"/>
    <w:rsid w:val="00E46A96"/>
    <w:rsid w:val="00E478CB"/>
    <w:rsid w:val="00E47999"/>
    <w:rsid w:val="00E50089"/>
    <w:rsid w:val="00E5198B"/>
    <w:rsid w:val="00E51A70"/>
    <w:rsid w:val="00E5232B"/>
    <w:rsid w:val="00E52969"/>
    <w:rsid w:val="00E52CA1"/>
    <w:rsid w:val="00E532B9"/>
    <w:rsid w:val="00E53C7F"/>
    <w:rsid w:val="00E54474"/>
    <w:rsid w:val="00E549F6"/>
    <w:rsid w:val="00E54AF1"/>
    <w:rsid w:val="00E552BF"/>
    <w:rsid w:val="00E55416"/>
    <w:rsid w:val="00E554D3"/>
    <w:rsid w:val="00E5575B"/>
    <w:rsid w:val="00E55C45"/>
    <w:rsid w:val="00E55D8C"/>
    <w:rsid w:val="00E55F0C"/>
    <w:rsid w:val="00E55F8E"/>
    <w:rsid w:val="00E56196"/>
    <w:rsid w:val="00E56212"/>
    <w:rsid w:val="00E56ECA"/>
    <w:rsid w:val="00E57694"/>
    <w:rsid w:val="00E57C01"/>
    <w:rsid w:val="00E61A07"/>
    <w:rsid w:val="00E61AD4"/>
    <w:rsid w:val="00E61B7C"/>
    <w:rsid w:val="00E61E04"/>
    <w:rsid w:val="00E6288E"/>
    <w:rsid w:val="00E634CF"/>
    <w:rsid w:val="00E63C5C"/>
    <w:rsid w:val="00E64041"/>
    <w:rsid w:val="00E64B10"/>
    <w:rsid w:val="00E64B35"/>
    <w:rsid w:val="00E6534D"/>
    <w:rsid w:val="00E6670E"/>
    <w:rsid w:val="00E66CC7"/>
    <w:rsid w:val="00E6731C"/>
    <w:rsid w:val="00E67443"/>
    <w:rsid w:val="00E67933"/>
    <w:rsid w:val="00E67C67"/>
    <w:rsid w:val="00E703C2"/>
    <w:rsid w:val="00E70E32"/>
    <w:rsid w:val="00E716CD"/>
    <w:rsid w:val="00E71AB1"/>
    <w:rsid w:val="00E71B05"/>
    <w:rsid w:val="00E730DC"/>
    <w:rsid w:val="00E738F8"/>
    <w:rsid w:val="00E73DC3"/>
    <w:rsid w:val="00E73F42"/>
    <w:rsid w:val="00E74538"/>
    <w:rsid w:val="00E74F37"/>
    <w:rsid w:val="00E74F79"/>
    <w:rsid w:val="00E76502"/>
    <w:rsid w:val="00E7668B"/>
    <w:rsid w:val="00E7694F"/>
    <w:rsid w:val="00E76B5F"/>
    <w:rsid w:val="00E76DF5"/>
    <w:rsid w:val="00E77160"/>
    <w:rsid w:val="00E77244"/>
    <w:rsid w:val="00E80BDC"/>
    <w:rsid w:val="00E80FC0"/>
    <w:rsid w:val="00E81296"/>
    <w:rsid w:val="00E813CF"/>
    <w:rsid w:val="00E818D4"/>
    <w:rsid w:val="00E81D1D"/>
    <w:rsid w:val="00E82145"/>
    <w:rsid w:val="00E82178"/>
    <w:rsid w:val="00E82747"/>
    <w:rsid w:val="00E835B8"/>
    <w:rsid w:val="00E83E44"/>
    <w:rsid w:val="00E83FF6"/>
    <w:rsid w:val="00E85481"/>
    <w:rsid w:val="00E85579"/>
    <w:rsid w:val="00E8575F"/>
    <w:rsid w:val="00E8635C"/>
    <w:rsid w:val="00E870AE"/>
    <w:rsid w:val="00E873E5"/>
    <w:rsid w:val="00E87857"/>
    <w:rsid w:val="00E90BE0"/>
    <w:rsid w:val="00E91450"/>
    <w:rsid w:val="00E9192A"/>
    <w:rsid w:val="00E91B48"/>
    <w:rsid w:val="00E92022"/>
    <w:rsid w:val="00E9203B"/>
    <w:rsid w:val="00E921E0"/>
    <w:rsid w:val="00E92747"/>
    <w:rsid w:val="00E92AFF"/>
    <w:rsid w:val="00E92D13"/>
    <w:rsid w:val="00E9314D"/>
    <w:rsid w:val="00E931D3"/>
    <w:rsid w:val="00E94166"/>
    <w:rsid w:val="00E94B96"/>
    <w:rsid w:val="00E94C9D"/>
    <w:rsid w:val="00E94DB6"/>
    <w:rsid w:val="00E94FDE"/>
    <w:rsid w:val="00E95256"/>
    <w:rsid w:val="00E95B9A"/>
    <w:rsid w:val="00E95E1D"/>
    <w:rsid w:val="00E96133"/>
    <w:rsid w:val="00E96869"/>
    <w:rsid w:val="00E9706F"/>
    <w:rsid w:val="00E970E4"/>
    <w:rsid w:val="00E97B2C"/>
    <w:rsid w:val="00E97CA9"/>
    <w:rsid w:val="00E97D49"/>
    <w:rsid w:val="00EA0904"/>
    <w:rsid w:val="00EA1961"/>
    <w:rsid w:val="00EA328B"/>
    <w:rsid w:val="00EA37CF"/>
    <w:rsid w:val="00EA3AF2"/>
    <w:rsid w:val="00EA3D48"/>
    <w:rsid w:val="00EA3E04"/>
    <w:rsid w:val="00EA40CD"/>
    <w:rsid w:val="00EA431C"/>
    <w:rsid w:val="00EA4320"/>
    <w:rsid w:val="00EA4528"/>
    <w:rsid w:val="00EA501E"/>
    <w:rsid w:val="00EA5501"/>
    <w:rsid w:val="00EA5621"/>
    <w:rsid w:val="00EA5709"/>
    <w:rsid w:val="00EA5779"/>
    <w:rsid w:val="00EA5A0F"/>
    <w:rsid w:val="00EA62F9"/>
    <w:rsid w:val="00EA6877"/>
    <w:rsid w:val="00EA74B7"/>
    <w:rsid w:val="00EA7BD3"/>
    <w:rsid w:val="00EA7C33"/>
    <w:rsid w:val="00EA7F6B"/>
    <w:rsid w:val="00EB002C"/>
    <w:rsid w:val="00EB050D"/>
    <w:rsid w:val="00EB0B37"/>
    <w:rsid w:val="00EB0E3F"/>
    <w:rsid w:val="00EB172F"/>
    <w:rsid w:val="00EB1F8B"/>
    <w:rsid w:val="00EB24FB"/>
    <w:rsid w:val="00EB2554"/>
    <w:rsid w:val="00EB2DBB"/>
    <w:rsid w:val="00EB35BD"/>
    <w:rsid w:val="00EB3FA8"/>
    <w:rsid w:val="00EB4360"/>
    <w:rsid w:val="00EB46EE"/>
    <w:rsid w:val="00EB4C99"/>
    <w:rsid w:val="00EB55C0"/>
    <w:rsid w:val="00EB567E"/>
    <w:rsid w:val="00EB5ED6"/>
    <w:rsid w:val="00EB73FD"/>
    <w:rsid w:val="00EC1A47"/>
    <w:rsid w:val="00EC25E0"/>
    <w:rsid w:val="00EC2B49"/>
    <w:rsid w:val="00EC2CF1"/>
    <w:rsid w:val="00EC2F45"/>
    <w:rsid w:val="00EC3206"/>
    <w:rsid w:val="00EC3C42"/>
    <w:rsid w:val="00EC460E"/>
    <w:rsid w:val="00EC4E3B"/>
    <w:rsid w:val="00EC4F78"/>
    <w:rsid w:val="00EC5133"/>
    <w:rsid w:val="00EC58EF"/>
    <w:rsid w:val="00EC5E9C"/>
    <w:rsid w:val="00EC6953"/>
    <w:rsid w:val="00EC713E"/>
    <w:rsid w:val="00EC75B5"/>
    <w:rsid w:val="00EC7AAC"/>
    <w:rsid w:val="00EC7B9D"/>
    <w:rsid w:val="00EC7E0D"/>
    <w:rsid w:val="00EC7F60"/>
    <w:rsid w:val="00ED00F7"/>
    <w:rsid w:val="00ED031F"/>
    <w:rsid w:val="00ED160F"/>
    <w:rsid w:val="00ED1889"/>
    <w:rsid w:val="00ED1FC0"/>
    <w:rsid w:val="00ED2329"/>
    <w:rsid w:val="00ED2C7C"/>
    <w:rsid w:val="00ED32C8"/>
    <w:rsid w:val="00ED3517"/>
    <w:rsid w:val="00ED37D6"/>
    <w:rsid w:val="00ED3D99"/>
    <w:rsid w:val="00ED406E"/>
    <w:rsid w:val="00ED4228"/>
    <w:rsid w:val="00ED4C0B"/>
    <w:rsid w:val="00ED7C37"/>
    <w:rsid w:val="00ED7EFB"/>
    <w:rsid w:val="00EE065F"/>
    <w:rsid w:val="00EE0C40"/>
    <w:rsid w:val="00EE0E81"/>
    <w:rsid w:val="00EE181D"/>
    <w:rsid w:val="00EE19D6"/>
    <w:rsid w:val="00EE1AE0"/>
    <w:rsid w:val="00EE1C32"/>
    <w:rsid w:val="00EE2C9E"/>
    <w:rsid w:val="00EE384C"/>
    <w:rsid w:val="00EE3CB8"/>
    <w:rsid w:val="00EE413C"/>
    <w:rsid w:val="00EE4628"/>
    <w:rsid w:val="00EE4A22"/>
    <w:rsid w:val="00EE5367"/>
    <w:rsid w:val="00EE5F67"/>
    <w:rsid w:val="00EE6017"/>
    <w:rsid w:val="00EE6527"/>
    <w:rsid w:val="00EE7974"/>
    <w:rsid w:val="00EE7BF7"/>
    <w:rsid w:val="00EF0F00"/>
    <w:rsid w:val="00EF13CD"/>
    <w:rsid w:val="00EF15DE"/>
    <w:rsid w:val="00EF161F"/>
    <w:rsid w:val="00EF1BE9"/>
    <w:rsid w:val="00EF1E79"/>
    <w:rsid w:val="00EF2E8B"/>
    <w:rsid w:val="00EF32B6"/>
    <w:rsid w:val="00EF34EB"/>
    <w:rsid w:val="00EF3573"/>
    <w:rsid w:val="00EF3599"/>
    <w:rsid w:val="00EF4016"/>
    <w:rsid w:val="00EF4D4B"/>
    <w:rsid w:val="00EF58C2"/>
    <w:rsid w:val="00EF5B74"/>
    <w:rsid w:val="00EF604D"/>
    <w:rsid w:val="00EF7DC6"/>
    <w:rsid w:val="00F004AF"/>
    <w:rsid w:val="00F005FE"/>
    <w:rsid w:val="00F00C2A"/>
    <w:rsid w:val="00F00D91"/>
    <w:rsid w:val="00F00F5E"/>
    <w:rsid w:val="00F0186A"/>
    <w:rsid w:val="00F01872"/>
    <w:rsid w:val="00F01A25"/>
    <w:rsid w:val="00F01C9E"/>
    <w:rsid w:val="00F01EDB"/>
    <w:rsid w:val="00F02296"/>
    <w:rsid w:val="00F025CD"/>
    <w:rsid w:val="00F03C3C"/>
    <w:rsid w:val="00F04A6A"/>
    <w:rsid w:val="00F05040"/>
    <w:rsid w:val="00F056D3"/>
    <w:rsid w:val="00F06354"/>
    <w:rsid w:val="00F06D51"/>
    <w:rsid w:val="00F07067"/>
    <w:rsid w:val="00F075E8"/>
    <w:rsid w:val="00F07768"/>
    <w:rsid w:val="00F07E4B"/>
    <w:rsid w:val="00F105D0"/>
    <w:rsid w:val="00F10C37"/>
    <w:rsid w:val="00F1117C"/>
    <w:rsid w:val="00F11341"/>
    <w:rsid w:val="00F11B20"/>
    <w:rsid w:val="00F11CB0"/>
    <w:rsid w:val="00F128D4"/>
    <w:rsid w:val="00F12DED"/>
    <w:rsid w:val="00F13184"/>
    <w:rsid w:val="00F1340C"/>
    <w:rsid w:val="00F134C6"/>
    <w:rsid w:val="00F13C24"/>
    <w:rsid w:val="00F14BB6"/>
    <w:rsid w:val="00F1580D"/>
    <w:rsid w:val="00F170B5"/>
    <w:rsid w:val="00F20672"/>
    <w:rsid w:val="00F21082"/>
    <w:rsid w:val="00F21192"/>
    <w:rsid w:val="00F217C7"/>
    <w:rsid w:val="00F225F5"/>
    <w:rsid w:val="00F230B2"/>
    <w:rsid w:val="00F2390F"/>
    <w:rsid w:val="00F23C37"/>
    <w:rsid w:val="00F24F13"/>
    <w:rsid w:val="00F25D8E"/>
    <w:rsid w:val="00F26024"/>
    <w:rsid w:val="00F26477"/>
    <w:rsid w:val="00F26C5B"/>
    <w:rsid w:val="00F27B4D"/>
    <w:rsid w:val="00F27BC8"/>
    <w:rsid w:val="00F307D6"/>
    <w:rsid w:val="00F31285"/>
    <w:rsid w:val="00F312AA"/>
    <w:rsid w:val="00F3133E"/>
    <w:rsid w:val="00F31397"/>
    <w:rsid w:val="00F3169B"/>
    <w:rsid w:val="00F31F48"/>
    <w:rsid w:val="00F31FE9"/>
    <w:rsid w:val="00F3254B"/>
    <w:rsid w:val="00F32B9F"/>
    <w:rsid w:val="00F32C90"/>
    <w:rsid w:val="00F32F19"/>
    <w:rsid w:val="00F330B9"/>
    <w:rsid w:val="00F331D8"/>
    <w:rsid w:val="00F33D58"/>
    <w:rsid w:val="00F35A86"/>
    <w:rsid w:val="00F35C64"/>
    <w:rsid w:val="00F361AD"/>
    <w:rsid w:val="00F364E4"/>
    <w:rsid w:val="00F37366"/>
    <w:rsid w:val="00F374F8"/>
    <w:rsid w:val="00F3752E"/>
    <w:rsid w:val="00F37D47"/>
    <w:rsid w:val="00F40BB9"/>
    <w:rsid w:val="00F40BE4"/>
    <w:rsid w:val="00F40D2B"/>
    <w:rsid w:val="00F415C0"/>
    <w:rsid w:val="00F42338"/>
    <w:rsid w:val="00F42B5E"/>
    <w:rsid w:val="00F42DBA"/>
    <w:rsid w:val="00F43D50"/>
    <w:rsid w:val="00F441FB"/>
    <w:rsid w:val="00F44F7B"/>
    <w:rsid w:val="00F45ABF"/>
    <w:rsid w:val="00F46C85"/>
    <w:rsid w:val="00F46ED4"/>
    <w:rsid w:val="00F46FCF"/>
    <w:rsid w:val="00F47013"/>
    <w:rsid w:val="00F47EED"/>
    <w:rsid w:val="00F500FE"/>
    <w:rsid w:val="00F502DF"/>
    <w:rsid w:val="00F50671"/>
    <w:rsid w:val="00F50B34"/>
    <w:rsid w:val="00F50C59"/>
    <w:rsid w:val="00F50E9E"/>
    <w:rsid w:val="00F512DF"/>
    <w:rsid w:val="00F51E9B"/>
    <w:rsid w:val="00F5202C"/>
    <w:rsid w:val="00F52050"/>
    <w:rsid w:val="00F5230C"/>
    <w:rsid w:val="00F52B1D"/>
    <w:rsid w:val="00F5487A"/>
    <w:rsid w:val="00F54C29"/>
    <w:rsid w:val="00F55724"/>
    <w:rsid w:val="00F558FD"/>
    <w:rsid w:val="00F55E33"/>
    <w:rsid w:val="00F5635B"/>
    <w:rsid w:val="00F56A3F"/>
    <w:rsid w:val="00F56B79"/>
    <w:rsid w:val="00F56C90"/>
    <w:rsid w:val="00F5758B"/>
    <w:rsid w:val="00F578BF"/>
    <w:rsid w:val="00F578FE"/>
    <w:rsid w:val="00F57B59"/>
    <w:rsid w:val="00F6018C"/>
    <w:rsid w:val="00F60783"/>
    <w:rsid w:val="00F60B40"/>
    <w:rsid w:val="00F61900"/>
    <w:rsid w:val="00F61CEE"/>
    <w:rsid w:val="00F61F3A"/>
    <w:rsid w:val="00F61F5B"/>
    <w:rsid w:val="00F620CD"/>
    <w:rsid w:val="00F623F1"/>
    <w:rsid w:val="00F6340E"/>
    <w:rsid w:val="00F636E7"/>
    <w:rsid w:val="00F641FD"/>
    <w:rsid w:val="00F64780"/>
    <w:rsid w:val="00F64E88"/>
    <w:rsid w:val="00F6555C"/>
    <w:rsid w:val="00F65B71"/>
    <w:rsid w:val="00F6614F"/>
    <w:rsid w:val="00F66336"/>
    <w:rsid w:val="00F66386"/>
    <w:rsid w:val="00F66908"/>
    <w:rsid w:val="00F67416"/>
    <w:rsid w:val="00F67B21"/>
    <w:rsid w:val="00F67E66"/>
    <w:rsid w:val="00F67F61"/>
    <w:rsid w:val="00F67FD4"/>
    <w:rsid w:val="00F70284"/>
    <w:rsid w:val="00F7065E"/>
    <w:rsid w:val="00F70866"/>
    <w:rsid w:val="00F70C1B"/>
    <w:rsid w:val="00F71941"/>
    <w:rsid w:val="00F728AB"/>
    <w:rsid w:val="00F72D1B"/>
    <w:rsid w:val="00F72DE1"/>
    <w:rsid w:val="00F73437"/>
    <w:rsid w:val="00F73517"/>
    <w:rsid w:val="00F73641"/>
    <w:rsid w:val="00F73D11"/>
    <w:rsid w:val="00F73EF8"/>
    <w:rsid w:val="00F746BD"/>
    <w:rsid w:val="00F75073"/>
    <w:rsid w:val="00F754FA"/>
    <w:rsid w:val="00F76012"/>
    <w:rsid w:val="00F776FD"/>
    <w:rsid w:val="00F778F9"/>
    <w:rsid w:val="00F8076B"/>
    <w:rsid w:val="00F80C14"/>
    <w:rsid w:val="00F81544"/>
    <w:rsid w:val="00F822C3"/>
    <w:rsid w:val="00F827D7"/>
    <w:rsid w:val="00F83396"/>
    <w:rsid w:val="00F83CA0"/>
    <w:rsid w:val="00F84000"/>
    <w:rsid w:val="00F8403A"/>
    <w:rsid w:val="00F84711"/>
    <w:rsid w:val="00F8489F"/>
    <w:rsid w:val="00F84B2F"/>
    <w:rsid w:val="00F85206"/>
    <w:rsid w:val="00F86282"/>
    <w:rsid w:val="00F86FB4"/>
    <w:rsid w:val="00F87164"/>
    <w:rsid w:val="00F87426"/>
    <w:rsid w:val="00F87AD5"/>
    <w:rsid w:val="00F87F72"/>
    <w:rsid w:val="00F900D5"/>
    <w:rsid w:val="00F904C1"/>
    <w:rsid w:val="00F90BE3"/>
    <w:rsid w:val="00F9186E"/>
    <w:rsid w:val="00F91BF3"/>
    <w:rsid w:val="00F924B3"/>
    <w:rsid w:val="00F925DA"/>
    <w:rsid w:val="00F9272D"/>
    <w:rsid w:val="00F93081"/>
    <w:rsid w:val="00F93498"/>
    <w:rsid w:val="00F93744"/>
    <w:rsid w:val="00F93BDD"/>
    <w:rsid w:val="00F93E7B"/>
    <w:rsid w:val="00F93F55"/>
    <w:rsid w:val="00F9405B"/>
    <w:rsid w:val="00F94143"/>
    <w:rsid w:val="00F94287"/>
    <w:rsid w:val="00F9467B"/>
    <w:rsid w:val="00F94771"/>
    <w:rsid w:val="00F94F9F"/>
    <w:rsid w:val="00F95178"/>
    <w:rsid w:val="00F96502"/>
    <w:rsid w:val="00F974D4"/>
    <w:rsid w:val="00FA0B53"/>
    <w:rsid w:val="00FA0E86"/>
    <w:rsid w:val="00FA1C17"/>
    <w:rsid w:val="00FA272F"/>
    <w:rsid w:val="00FA2FAA"/>
    <w:rsid w:val="00FA2FF2"/>
    <w:rsid w:val="00FA3432"/>
    <w:rsid w:val="00FA3B23"/>
    <w:rsid w:val="00FA408A"/>
    <w:rsid w:val="00FA4155"/>
    <w:rsid w:val="00FA4DF9"/>
    <w:rsid w:val="00FA4FC9"/>
    <w:rsid w:val="00FA6D78"/>
    <w:rsid w:val="00FA75F0"/>
    <w:rsid w:val="00FA7625"/>
    <w:rsid w:val="00FB0493"/>
    <w:rsid w:val="00FB066A"/>
    <w:rsid w:val="00FB20F0"/>
    <w:rsid w:val="00FB271A"/>
    <w:rsid w:val="00FB3E0A"/>
    <w:rsid w:val="00FB4409"/>
    <w:rsid w:val="00FB497A"/>
    <w:rsid w:val="00FB4E9F"/>
    <w:rsid w:val="00FB4F13"/>
    <w:rsid w:val="00FB4F3F"/>
    <w:rsid w:val="00FB53D9"/>
    <w:rsid w:val="00FB56DA"/>
    <w:rsid w:val="00FB5A1F"/>
    <w:rsid w:val="00FB5CA5"/>
    <w:rsid w:val="00FB682C"/>
    <w:rsid w:val="00FB75BD"/>
    <w:rsid w:val="00FB766B"/>
    <w:rsid w:val="00FB7C40"/>
    <w:rsid w:val="00FC0169"/>
    <w:rsid w:val="00FC01D5"/>
    <w:rsid w:val="00FC0BD1"/>
    <w:rsid w:val="00FC1150"/>
    <w:rsid w:val="00FC1F55"/>
    <w:rsid w:val="00FC21ED"/>
    <w:rsid w:val="00FC2459"/>
    <w:rsid w:val="00FC2750"/>
    <w:rsid w:val="00FC297B"/>
    <w:rsid w:val="00FC38DE"/>
    <w:rsid w:val="00FC4107"/>
    <w:rsid w:val="00FC4197"/>
    <w:rsid w:val="00FC462D"/>
    <w:rsid w:val="00FC4738"/>
    <w:rsid w:val="00FC5451"/>
    <w:rsid w:val="00FC5911"/>
    <w:rsid w:val="00FC606C"/>
    <w:rsid w:val="00FC6467"/>
    <w:rsid w:val="00FC649E"/>
    <w:rsid w:val="00FC64C5"/>
    <w:rsid w:val="00FC6742"/>
    <w:rsid w:val="00FC7813"/>
    <w:rsid w:val="00FC788E"/>
    <w:rsid w:val="00FC7F12"/>
    <w:rsid w:val="00FD0807"/>
    <w:rsid w:val="00FD0912"/>
    <w:rsid w:val="00FD10B4"/>
    <w:rsid w:val="00FD132F"/>
    <w:rsid w:val="00FD1CBE"/>
    <w:rsid w:val="00FD2051"/>
    <w:rsid w:val="00FD26A1"/>
    <w:rsid w:val="00FD2730"/>
    <w:rsid w:val="00FD2AA6"/>
    <w:rsid w:val="00FD332B"/>
    <w:rsid w:val="00FD3332"/>
    <w:rsid w:val="00FD389A"/>
    <w:rsid w:val="00FD467A"/>
    <w:rsid w:val="00FD4DCE"/>
    <w:rsid w:val="00FD4E34"/>
    <w:rsid w:val="00FD529C"/>
    <w:rsid w:val="00FD52EF"/>
    <w:rsid w:val="00FD567F"/>
    <w:rsid w:val="00FD5B38"/>
    <w:rsid w:val="00FD6008"/>
    <w:rsid w:val="00FD6E10"/>
    <w:rsid w:val="00FD7017"/>
    <w:rsid w:val="00FD785F"/>
    <w:rsid w:val="00FD7880"/>
    <w:rsid w:val="00FE06E6"/>
    <w:rsid w:val="00FE089B"/>
    <w:rsid w:val="00FE0BF5"/>
    <w:rsid w:val="00FE178E"/>
    <w:rsid w:val="00FE1BEC"/>
    <w:rsid w:val="00FE20EA"/>
    <w:rsid w:val="00FE2939"/>
    <w:rsid w:val="00FE2C18"/>
    <w:rsid w:val="00FE2C8D"/>
    <w:rsid w:val="00FE2D6B"/>
    <w:rsid w:val="00FE33C5"/>
    <w:rsid w:val="00FE3582"/>
    <w:rsid w:val="00FE3D75"/>
    <w:rsid w:val="00FE44FE"/>
    <w:rsid w:val="00FE5A14"/>
    <w:rsid w:val="00FE5B02"/>
    <w:rsid w:val="00FE5B2C"/>
    <w:rsid w:val="00FE6C1F"/>
    <w:rsid w:val="00FE6CC1"/>
    <w:rsid w:val="00FE73B5"/>
    <w:rsid w:val="00FE796A"/>
    <w:rsid w:val="00FE7A89"/>
    <w:rsid w:val="00FE7F78"/>
    <w:rsid w:val="00FF08B3"/>
    <w:rsid w:val="00FF0A46"/>
    <w:rsid w:val="00FF0A65"/>
    <w:rsid w:val="00FF1219"/>
    <w:rsid w:val="00FF124A"/>
    <w:rsid w:val="00FF1255"/>
    <w:rsid w:val="00FF186F"/>
    <w:rsid w:val="00FF1BC2"/>
    <w:rsid w:val="00FF1C8C"/>
    <w:rsid w:val="00FF2CE7"/>
    <w:rsid w:val="00FF36CC"/>
    <w:rsid w:val="00FF3D08"/>
    <w:rsid w:val="00FF4402"/>
    <w:rsid w:val="00FF46C9"/>
    <w:rsid w:val="00FF4717"/>
    <w:rsid w:val="00FF50C0"/>
    <w:rsid w:val="00FF5479"/>
    <w:rsid w:val="00FF57A1"/>
    <w:rsid w:val="00FF616A"/>
    <w:rsid w:val="00FF6179"/>
    <w:rsid w:val="00FF6BA4"/>
    <w:rsid w:val="00FF72A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8FE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imes New Roman" w:hAnsi="Tahoma"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0053"/>
    <w:pPr>
      <w:keepLines/>
      <w:spacing w:after="120" w:line="360" w:lineRule="auto"/>
    </w:pPr>
    <w:rPr>
      <w:szCs w:val="22"/>
    </w:rPr>
  </w:style>
  <w:style w:type="paragraph" w:styleId="Heading1">
    <w:name w:val="heading 1"/>
    <w:basedOn w:val="Normal"/>
    <w:next w:val="Normal"/>
    <w:link w:val="Heading1Char"/>
    <w:qFormat/>
    <w:rsid w:val="000553AB"/>
    <w:pPr>
      <w:keepNext/>
      <w:tabs>
        <w:tab w:val="left" w:pos="454"/>
      </w:tabs>
      <w:spacing w:before="360" w:after="240"/>
      <w:outlineLvl w:val="0"/>
    </w:pPr>
    <w:rPr>
      <w:bCs/>
      <w:color w:val="FF0000"/>
      <w:sz w:val="36"/>
      <w:szCs w:val="28"/>
    </w:rPr>
  </w:style>
  <w:style w:type="paragraph" w:styleId="Heading2">
    <w:name w:val="heading 2"/>
    <w:basedOn w:val="Normal"/>
    <w:next w:val="Normal"/>
    <w:link w:val="Heading2Char"/>
    <w:unhideWhenUsed/>
    <w:qFormat/>
    <w:rsid w:val="00E11515"/>
    <w:pPr>
      <w:keepNext/>
      <w:numPr>
        <w:ilvl w:val="1"/>
        <w:numId w:val="4"/>
      </w:numPr>
      <w:spacing w:before="280"/>
      <w:outlineLvl w:val="1"/>
    </w:pPr>
    <w:rPr>
      <w:bCs/>
      <w:sz w:val="32"/>
      <w:szCs w:val="26"/>
      <w:lang w:val="en-US"/>
    </w:rPr>
  </w:style>
  <w:style w:type="paragraph" w:styleId="Heading3">
    <w:name w:val="heading 3"/>
    <w:basedOn w:val="Normal"/>
    <w:next w:val="Normal"/>
    <w:link w:val="Heading3Char"/>
    <w:unhideWhenUsed/>
    <w:qFormat/>
    <w:rsid w:val="00E11515"/>
    <w:pPr>
      <w:keepNext/>
      <w:numPr>
        <w:ilvl w:val="2"/>
        <w:numId w:val="4"/>
      </w:numPr>
      <w:spacing w:before="200"/>
      <w:outlineLvl w:val="2"/>
    </w:pPr>
    <w:rPr>
      <w:bCs/>
      <w:color w:val="000000"/>
      <w:sz w:val="28"/>
    </w:rPr>
  </w:style>
  <w:style w:type="paragraph" w:styleId="Heading4">
    <w:name w:val="heading 4"/>
    <w:basedOn w:val="Normal"/>
    <w:next w:val="Normal"/>
    <w:link w:val="Heading4Char"/>
    <w:uiPriority w:val="9"/>
    <w:unhideWhenUsed/>
    <w:qFormat/>
    <w:rsid w:val="00E11515"/>
    <w:pPr>
      <w:keepNext/>
      <w:numPr>
        <w:ilvl w:val="3"/>
        <w:numId w:val="4"/>
      </w:numPr>
      <w:spacing w:before="200"/>
      <w:outlineLvl w:val="3"/>
    </w:pPr>
    <w:rPr>
      <w:bCs/>
      <w:iCs/>
      <w:sz w:val="24"/>
    </w:rPr>
  </w:style>
  <w:style w:type="paragraph" w:styleId="Heading5">
    <w:name w:val="heading 5"/>
    <w:basedOn w:val="Normal"/>
    <w:next w:val="Normal"/>
    <w:link w:val="Heading5Char"/>
    <w:uiPriority w:val="9"/>
    <w:semiHidden/>
    <w:rsid w:val="00E02B91"/>
    <w:pPr>
      <w:keepNext/>
      <w:spacing w:before="200"/>
      <w:outlineLvl w:val="4"/>
    </w:pPr>
    <w:rPr>
      <w:color w:val="243F60"/>
    </w:rPr>
  </w:style>
  <w:style w:type="paragraph" w:styleId="Heading6">
    <w:name w:val="heading 6"/>
    <w:basedOn w:val="Normal"/>
    <w:next w:val="Normal"/>
    <w:link w:val="Heading6Char"/>
    <w:uiPriority w:val="9"/>
    <w:semiHidden/>
    <w:rsid w:val="00E02B91"/>
    <w:pPr>
      <w:keepNext/>
      <w:spacing w:before="200"/>
      <w:outlineLvl w:val="5"/>
    </w:pPr>
    <w:rPr>
      <w:i/>
      <w:iCs/>
      <w:color w:val="243F60"/>
    </w:rPr>
  </w:style>
  <w:style w:type="paragraph" w:styleId="Heading7">
    <w:name w:val="heading 7"/>
    <w:basedOn w:val="Normal"/>
    <w:next w:val="Normal"/>
    <w:link w:val="Heading7Char"/>
    <w:uiPriority w:val="9"/>
    <w:semiHidden/>
    <w:rsid w:val="00E02B91"/>
    <w:pPr>
      <w:keepNext/>
      <w:spacing w:before="200"/>
      <w:outlineLvl w:val="6"/>
    </w:pPr>
    <w:rPr>
      <w:i/>
      <w:iCs/>
      <w:color w:val="404040"/>
    </w:rPr>
  </w:style>
  <w:style w:type="paragraph" w:styleId="Heading8">
    <w:name w:val="heading 8"/>
    <w:basedOn w:val="Normal"/>
    <w:next w:val="Normal"/>
    <w:link w:val="Heading8Char"/>
    <w:uiPriority w:val="9"/>
    <w:semiHidden/>
    <w:rsid w:val="00E02B91"/>
    <w:pPr>
      <w:keepNext/>
      <w:spacing w:before="200"/>
      <w:outlineLvl w:val="7"/>
    </w:pPr>
    <w:rPr>
      <w:color w:val="4F81BD"/>
      <w:szCs w:val="20"/>
    </w:rPr>
  </w:style>
  <w:style w:type="paragraph" w:styleId="Heading9">
    <w:name w:val="heading 9"/>
    <w:basedOn w:val="Normal"/>
    <w:next w:val="Normal"/>
    <w:link w:val="Heading9Char"/>
    <w:uiPriority w:val="9"/>
    <w:semiHidden/>
    <w:unhideWhenUsed/>
    <w:qFormat/>
    <w:rsid w:val="00E02B91"/>
    <w:pPr>
      <w:keepNext/>
      <w:spacing w:before="20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3E5"/>
    <w:rPr>
      <w:bCs/>
      <w:color w:val="FF0000"/>
      <w:sz w:val="36"/>
      <w:szCs w:val="28"/>
    </w:rPr>
  </w:style>
  <w:style w:type="character" w:customStyle="1" w:styleId="Heading2Char">
    <w:name w:val="Heading 2 Char"/>
    <w:link w:val="Heading2"/>
    <w:rsid w:val="00E11515"/>
    <w:rPr>
      <w:bCs/>
      <w:sz w:val="32"/>
      <w:szCs w:val="26"/>
      <w:lang w:val="en-US"/>
    </w:rPr>
  </w:style>
  <w:style w:type="character" w:customStyle="1" w:styleId="Heading3Char">
    <w:name w:val="Heading 3 Char"/>
    <w:link w:val="Heading3"/>
    <w:rsid w:val="00E11515"/>
    <w:rPr>
      <w:bCs/>
      <w:color w:val="000000"/>
      <w:sz w:val="28"/>
      <w:szCs w:val="22"/>
    </w:rPr>
  </w:style>
  <w:style w:type="character" w:customStyle="1" w:styleId="Heading4Char">
    <w:name w:val="Heading 4 Char"/>
    <w:link w:val="Heading4"/>
    <w:uiPriority w:val="9"/>
    <w:rsid w:val="00E11515"/>
    <w:rPr>
      <w:bCs/>
      <w:iCs/>
      <w:sz w:val="24"/>
      <w:szCs w:val="22"/>
    </w:rPr>
  </w:style>
  <w:style w:type="character" w:customStyle="1" w:styleId="Heading5Char">
    <w:name w:val="Heading 5 Char"/>
    <w:link w:val="Heading5"/>
    <w:uiPriority w:val="9"/>
    <w:semiHidden/>
    <w:rsid w:val="00E55F0C"/>
    <w:rPr>
      <w:color w:val="243F60"/>
      <w:szCs w:val="22"/>
    </w:rPr>
  </w:style>
  <w:style w:type="character" w:customStyle="1" w:styleId="Heading6Char">
    <w:name w:val="Heading 6 Char"/>
    <w:link w:val="Heading6"/>
    <w:uiPriority w:val="9"/>
    <w:semiHidden/>
    <w:rsid w:val="00E55F0C"/>
    <w:rPr>
      <w:i/>
      <w:iCs/>
      <w:color w:val="243F60"/>
      <w:szCs w:val="22"/>
    </w:rPr>
  </w:style>
  <w:style w:type="character" w:customStyle="1" w:styleId="Heading7Char">
    <w:name w:val="Heading 7 Char"/>
    <w:link w:val="Heading7"/>
    <w:uiPriority w:val="9"/>
    <w:semiHidden/>
    <w:rsid w:val="00E55F0C"/>
    <w:rPr>
      <w:i/>
      <w:iCs/>
      <w:color w:val="404040"/>
      <w:szCs w:val="22"/>
    </w:rPr>
  </w:style>
  <w:style w:type="character" w:customStyle="1" w:styleId="Heading8Char">
    <w:name w:val="Heading 8 Char"/>
    <w:link w:val="Heading8"/>
    <w:uiPriority w:val="9"/>
    <w:semiHidden/>
    <w:rsid w:val="00E55F0C"/>
    <w:rPr>
      <w:color w:val="4F81BD"/>
    </w:rPr>
  </w:style>
  <w:style w:type="character" w:customStyle="1" w:styleId="Heading9Char">
    <w:name w:val="Heading 9 Char"/>
    <w:link w:val="Heading9"/>
    <w:uiPriority w:val="9"/>
    <w:semiHidden/>
    <w:rsid w:val="00E02B91"/>
    <w:rPr>
      <w:rFonts w:ascii="Tahoma" w:eastAsia="Times New Roman" w:hAnsi="Tahoma" w:cs="Times New Roman"/>
      <w:i/>
      <w:iCs/>
      <w:color w:val="404040"/>
      <w:sz w:val="20"/>
      <w:szCs w:val="20"/>
    </w:rPr>
  </w:style>
  <w:style w:type="paragraph" w:styleId="Title">
    <w:name w:val="Title"/>
    <w:basedOn w:val="Normal"/>
    <w:next w:val="Normal"/>
    <w:link w:val="TitleChar"/>
    <w:uiPriority w:val="10"/>
    <w:qFormat/>
    <w:rsid w:val="00071FBE"/>
    <w:pPr>
      <w:spacing w:before="120" w:line="240" w:lineRule="auto"/>
    </w:pPr>
    <w:rPr>
      <w:color w:val="FF0000"/>
      <w:spacing w:val="5"/>
      <w:kern w:val="28"/>
      <w:sz w:val="40"/>
      <w:szCs w:val="52"/>
    </w:rPr>
  </w:style>
  <w:style w:type="character" w:customStyle="1" w:styleId="TitleChar">
    <w:name w:val="Title Char"/>
    <w:link w:val="Title"/>
    <w:uiPriority w:val="10"/>
    <w:rsid w:val="00071FBE"/>
    <w:rPr>
      <w:color w:val="FF0000"/>
      <w:spacing w:val="5"/>
      <w:kern w:val="28"/>
      <w:sz w:val="40"/>
      <w:szCs w:val="52"/>
    </w:rPr>
  </w:style>
  <w:style w:type="paragraph" w:styleId="Subtitle">
    <w:name w:val="Subtitle"/>
    <w:basedOn w:val="Normal"/>
    <w:next w:val="Normal"/>
    <w:link w:val="SubtitleChar"/>
    <w:uiPriority w:val="11"/>
    <w:semiHidden/>
    <w:rsid w:val="00BB704F"/>
    <w:pPr>
      <w:numPr>
        <w:ilvl w:val="1"/>
      </w:numPr>
    </w:pPr>
    <w:rPr>
      <w:b/>
      <w:i/>
      <w:iCs/>
      <w:color w:val="000000"/>
      <w:spacing w:val="15"/>
      <w:szCs w:val="24"/>
    </w:rPr>
  </w:style>
  <w:style w:type="character" w:customStyle="1" w:styleId="SubtitleChar">
    <w:name w:val="Subtitle Char"/>
    <w:link w:val="Subtitle"/>
    <w:uiPriority w:val="11"/>
    <w:semiHidden/>
    <w:rsid w:val="00E55F0C"/>
    <w:rPr>
      <w:b/>
      <w:i/>
      <w:iCs/>
      <w:color w:val="000000"/>
      <w:spacing w:val="15"/>
      <w:szCs w:val="24"/>
    </w:rPr>
  </w:style>
  <w:style w:type="character" w:styleId="Strong">
    <w:name w:val="Strong"/>
    <w:uiPriority w:val="22"/>
    <w:qFormat/>
    <w:rsid w:val="00E02B91"/>
    <w:rPr>
      <w:b/>
      <w:bCs/>
    </w:rPr>
  </w:style>
  <w:style w:type="character" w:styleId="Emphasis">
    <w:name w:val="Emphasis"/>
    <w:uiPriority w:val="20"/>
    <w:qFormat/>
    <w:rsid w:val="00E02B91"/>
    <w:rPr>
      <w:i/>
      <w:iCs/>
    </w:rPr>
  </w:style>
  <w:style w:type="table" w:customStyle="1" w:styleId="-11">
    <w:name w:val="Светлая заливка - Акцент 11"/>
    <w:basedOn w:val="TableNormal"/>
    <w:uiPriority w:val="60"/>
    <w:rsid w:val="00443D2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link w:val="ListParagraphChar"/>
    <w:uiPriority w:val="99"/>
    <w:qFormat/>
    <w:rsid w:val="00B615B1"/>
    <w:pPr>
      <w:ind w:left="567"/>
    </w:pPr>
  </w:style>
  <w:style w:type="paragraph" w:styleId="Quote">
    <w:name w:val="Quote"/>
    <w:basedOn w:val="Normal"/>
    <w:next w:val="Normal"/>
    <w:link w:val="QuoteChar"/>
    <w:uiPriority w:val="29"/>
    <w:rsid w:val="00E02B91"/>
    <w:rPr>
      <w:i/>
      <w:iCs/>
      <w:color w:val="000000"/>
    </w:rPr>
  </w:style>
  <w:style w:type="character" w:customStyle="1" w:styleId="QuoteChar">
    <w:name w:val="Quote Char"/>
    <w:link w:val="Quote"/>
    <w:uiPriority w:val="29"/>
    <w:rsid w:val="00E02B91"/>
    <w:rPr>
      <w:i/>
      <w:iCs/>
      <w:color w:val="000000"/>
    </w:rPr>
  </w:style>
  <w:style w:type="paragraph" w:styleId="IntenseQuote">
    <w:name w:val="Intense Quote"/>
    <w:basedOn w:val="Normal"/>
    <w:next w:val="Normal"/>
    <w:link w:val="IntenseQuoteChar"/>
    <w:uiPriority w:val="30"/>
    <w:semiHidden/>
    <w:rsid w:val="00895348"/>
    <w:pPr>
      <w:spacing w:before="200" w:after="280"/>
      <w:ind w:left="936" w:right="936"/>
    </w:pPr>
    <w:rPr>
      <w:b/>
      <w:bCs/>
      <w:i/>
      <w:iCs/>
      <w:color w:val="7F7F7F"/>
    </w:rPr>
  </w:style>
  <w:style w:type="character" w:customStyle="1" w:styleId="IntenseQuoteChar">
    <w:name w:val="Intense Quote Char"/>
    <w:link w:val="IntenseQuote"/>
    <w:uiPriority w:val="30"/>
    <w:semiHidden/>
    <w:rsid w:val="00E55F0C"/>
    <w:rPr>
      <w:b/>
      <w:bCs/>
      <w:i/>
      <w:iCs/>
      <w:color w:val="7F7F7F"/>
      <w:szCs w:val="22"/>
    </w:rPr>
  </w:style>
  <w:style w:type="character" w:styleId="SubtleEmphasis">
    <w:name w:val="Subtle Emphasis"/>
    <w:uiPriority w:val="19"/>
    <w:semiHidden/>
    <w:qFormat/>
    <w:rsid w:val="00A971F4"/>
    <w:rPr>
      <w:i w:val="0"/>
      <w:iCs/>
      <w:color w:val="808080"/>
    </w:rPr>
  </w:style>
  <w:style w:type="character" w:styleId="IntenseEmphasis">
    <w:name w:val="Intense Emphasis"/>
    <w:uiPriority w:val="21"/>
    <w:rsid w:val="00E02B91"/>
    <w:rPr>
      <w:rFonts w:ascii="Tahoma" w:hAnsi="Tahoma"/>
      <w:b/>
      <w:bCs/>
      <w:i/>
      <w:iCs/>
      <w:color w:val="000000"/>
      <w:sz w:val="20"/>
    </w:rPr>
  </w:style>
  <w:style w:type="character" w:styleId="SubtleReference">
    <w:name w:val="Subtle Reference"/>
    <w:uiPriority w:val="31"/>
    <w:semiHidden/>
    <w:rsid w:val="00E02B91"/>
    <w:rPr>
      <w:smallCaps/>
      <w:color w:val="C0504D"/>
      <w:u w:val="single"/>
    </w:rPr>
  </w:style>
  <w:style w:type="character" w:styleId="IntenseReference">
    <w:name w:val="Intense Reference"/>
    <w:uiPriority w:val="32"/>
    <w:semiHidden/>
    <w:rsid w:val="00E02B91"/>
    <w:rPr>
      <w:b/>
      <w:bCs/>
      <w:smallCaps/>
      <w:color w:val="C0504D"/>
      <w:spacing w:val="5"/>
      <w:u w:val="single"/>
    </w:rPr>
  </w:style>
  <w:style w:type="paragraph" w:customStyle="1" w:styleId="a1">
    <w:name w:val="Нумерованный многоуровневый"/>
    <w:basedOn w:val="Normal"/>
    <w:qFormat/>
    <w:rsid w:val="00710B91"/>
    <w:pPr>
      <w:widowControl w:val="0"/>
      <w:numPr>
        <w:numId w:val="7"/>
      </w:numPr>
    </w:pPr>
  </w:style>
  <w:style w:type="paragraph" w:styleId="TOCHeading">
    <w:name w:val="TOC Heading"/>
    <w:basedOn w:val="Heading1"/>
    <w:next w:val="Normal"/>
    <w:uiPriority w:val="39"/>
    <w:semiHidden/>
    <w:unhideWhenUsed/>
    <w:qFormat/>
    <w:rsid w:val="00E02B91"/>
    <w:pPr>
      <w:outlineLvl w:val="9"/>
    </w:pPr>
  </w:style>
  <w:style w:type="paragraph" w:styleId="Caption">
    <w:name w:val="caption"/>
    <w:basedOn w:val="Normal"/>
    <w:next w:val="Normal"/>
    <w:unhideWhenUsed/>
    <w:qFormat/>
    <w:rsid w:val="002709A3"/>
    <w:pPr>
      <w:spacing w:before="120"/>
    </w:pPr>
    <w:rPr>
      <w:bCs/>
      <w:i/>
      <w:color w:val="000000"/>
      <w:szCs w:val="18"/>
    </w:rPr>
  </w:style>
  <w:style w:type="table" w:styleId="TableWeb1">
    <w:name w:val="Table Web 1"/>
    <w:basedOn w:val="TableNormal"/>
    <w:uiPriority w:val="99"/>
    <w:semiHidden/>
    <w:unhideWhenUsed/>
    <w:rsid w:val="00443D24"/>
    <w:pPr>
      <w:spacing w:after="12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3">
    <w:name w:val="Заголовок"/>
    <w:basedOn w:val="Normal"/>
    <w:next w:val="Normal"/>
    <w:qFormat/>
    <w:rsid w:val="00A86967"/>
    <w:pPr>
      <w:pageBreakBefore/>
      <w:spacing w:before="360" w:after="240"/>
    </w:pPr>
    <w:rPr>
      <w:sz w:val="36"/>
      <w:lang w:val="en-US"/>
    </w:rPr>
  </w:style>
  <w:style w:type="table" w:styleId="TableGrid">
    <w:name w:val="Table Grid"/>
    <w:basedOn w:val="TableNormal"/>
    <w:uiPriority w:val="59"/>
    <w:rsid w:val="00FA2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A6496"/>
    <w:pPr>
      <w:tabs>
        <w:tab w:val="center" w:pos="4677"/>
        <w:tab w:val="right" w:pos="9355"/>
      </w:tabs>
      <w:spacing w:line="240" w:lineRule="auto"/>
    </w:pPr>
  </w:style>
  <w:style w:type="character" w:customStyle="1" w:styleId="FooterChar">
    <w:name w:val="Footer Char"/>
    <w:link w:val="Footer"/>
    <w:uiPriority w:val="99"/>
    <w:rsid w:val="004A6496"/>
    <w:rPr>
      <w:sz w:val="20"/>
    </w:rPr>
  </w:style>
  <w:style w:type="paragraph" w:styleId="Header">
    <w:name w:val="header"/>
    <w:basedOn w:val="Normal"/>
    <w:link w:val="HeaderChar"/>
    <w:uiPriority w:val="99"/>
    <w:unhideWhenUsed/>
    <w:rsid w:val="004A6496"/>
    <w:pPr>
      <w:tabs>
        <w:tab w:val="center" w:pos="4677"/>
        <w:tab w:val="right" w:pos="9355"/>
      </w:tabs>
      <w:spacing w:line="240" w:lineRule="auto"/>
    </w:pPr>
    <w:rPr>
      <w:szCs w:val="20"/>
    </w:rPr>
  </w:style>
  <w:style w:type="character" w:customStyle="1" w:styleId="HeaderChar">
    <w:name w:val="Header Char"/>
    <w:link w:val="Header"/>
    <w:uiPriority w:val="99"/>
    <w:rsid w:val="004A6496"/>
    <w:rPr>
      <w:rFonts w:ascii="Tahoma" w:eastAsia="Times New Roman" w:hAnsi="Tahoma" w:cs="Times New Roman"/>
      <w:sz w:val="20"/>
      <w:szCs w:val="20"/>
    </w:rPr>
  </w:style>
  <w:style w:type="character" w:styleId="Hyperlink">
    <w:name w:val="Hyperlink"/>
    <w:uiPriority w:val="99"/>
    <w:unhideWhenUsed/>
    <w:rsid w:val="009A6451"/>
    <w:rPr>
      <w:noProof/>
      <w:color w:val="0000FF"/>
    </w:rPr>
  </w:style>
  <w:style w:type="table" w:customStyle="1" w:styleId="1">
    <w:name w:val="Светлая заливка1"/>
    <w:basedOn w:val="TableNormal"/>
    <w:uiPriority w:val="60"/>
    <w:rsid w:val="003563C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2">
    <w:name w:val="Стиль2"/>
    <w:uiPriority w:val="99"/>
    <w:rsid w:val="0095028A"/>
    <w:pPr>
      <w:numPr>
        <w:numId w:val="1"/>
      </w:numPr>
    </w:pPr>
  </w:style>
  <w:style w:type="paragraph" w:customStyle="1" w:styleId="a4">
    <w:name w:val="Нумерованый список"/>
    <w:basedOn w:val="ListParagraph"/>
    <w:link w:val="a5"/>
    <w:semiHidden/>
    <w:rsid w:val="00A86967"/>
    <w:pPr>
      <w:ind w:left="0"/>
    </w:pPr>
  </w:style>
  <w:style w:type="paragraph" w:customStyle="1" w:styleId="a">
    <w:name w:val="Маркированный список обычный"/>
    <w:basedOn w:val="List"/>
    <w:next w:val="List"/>
    <w:link w:val="a6"/>
    <w:qFormat/>
    <w:rsid w:val="005A672A"/>
    <w:pPr>
      <w:keepNext/>
      <w:widowControl w:val="0"/>
      <w:numPr>
        <w:numId w:val="3"/>
      </w:numPr>
      <w:ind w:left="907" w:hanging="170"/>
    </w:pPr>
  </w:style>
  <w:style w:type="character" w:customStyle="1" w:styleId="ListParagraphChar">
    <w:name w:val="List Paragraph Char"/>
    <w:link w:val="ListParagraph"/>
    <w:uiPriority w:val="99"/>
    <w:rsid w:val="00E55F0C"/>
    <w:rPr>
      <w:szCs w:val="22"/>
    </w:rPr>
  </w:style>
  <w:style w:type="paragraph" w:customStyle="1" w:styleId="a2">
    <w:name w:val="Маркированный список таблицы"/>
    <w:basedOn w:val="Normal"/>
    <w:qFormat/>
    <w:rsid w:val="00BE73F0"/>
    <w:pPr>
      <w:numPr>
        <w:numId w:val="2"/>
      </w:numPr>
      <w:ind w:left="170" w:hanging="170"/>
    </w:pPr>
  </w:style>
  <w:style w:type="character" w:customStyle="1" w:styleId="a5">
    <w:name w:val="Нумерованый список Знак"/>
    <w:link w:val="a4"/>
    <w:semiHidden/>
    <w:rsid w:val="00E55F0C"/>
    <w:rPr>
      <w:szCs w:val="22"/>
    </w:rPr>
  </w:style>
  <w:style w:type="paragraph" w:customStyle="1" w:styleId="a0">
    <w:name w:val="Нумерованный список таблицы"/>
    <w:basedOn w:val="ListParagraph"/>
    <w:link w:val="a7"/>
    <w:qFormat/>
    <w:rsid w:val="00603F2B"/>
    <w:pPr>
      <w:numPr>
        <w:numId w:val="5"/>
      </w:numPr>
    </w:pPr>
  </w:style>
  <w:style w:type="character" w:customStyle="1" w:styleId="a7">
    <w:name w:val="Нумерованный список таблицы Знак"/>
    <w:link w:val="a0"/>
    <w:rsid w:val="00603F2B"/>
    <w:rPr>
      <w:szCs w:val="22"/>
    </w:rPr>
  </w:style>
  <w:style w:type="paragraph" w:styleId="TOC1">
    <w:name w:val="toc 1"/>
    <w:basedOn w:val="Normal"/>
    <w:next w:val="Normal"/>
    <w:uiPriority w:val="39"/>
    <w:rsid w:val="00A971F4"/>
    <w:pPr>
      <w:tabs>
        <w:tab w:val="right" w:leader="dot" w:pos="9627"/>
      </w:tabs>
    </w:pPr>
    <w:rPr>
      <w:rFonts w:cs="Tahoma"/>
      <w:bCs/>
      <w:szCs w:val="20"/>
    </w:rPr>
  </w:style>
  <w:style w:type="paragraph" w:styleId="TOC2">
    <w:name w:val="toc 2"/>
    <w:basedOn w:val="Normal"/>
    <w:next w:val="Normal"/>
    <w:uiPriority w:val="39"/>
    <w:rsid w:val="007E7D01"/>
    <w:pPr>
      <w:tabs>
        <w:tab w:val="left" w:pos="800"/>
        <w:tab w:val="right" w:leader="dot" w:pos="9627"/>
      </w:tabs>
      <w:ind w:left="198"/>
    </w:pPr>
    <w:rPr>
      <w:rFonts w:cs="Tahoma"/>
      <w:szCs w:val="20"/>
    </w:rPr>
  </w:style>
  <w:style w:type="paragraph" w:styleId="TOC3">
    <w:name w:val="toc 3"/>
    <w:basedOn w:val="Normal"/>
    <w:next w:val="Normal"/>
    <w:uiPriority w:val="39"/>
    <w:rsid w:val="007E7D01"/>
    <w:pPr>
      <w:tabs>
        <w:tab w:val="left" w:pos="1200"/>
        <w:tab w:val="right" w:leader="dot" w:pos="9627"/>
      </w:tabs>
      <w:ind w:left="403"/>
    </w:pPr>
    <w:rPr>
      <w:rFonts w:cs="Tahoma"/>
      <w:iCs/>
      <w:szCs w:val="20"/>
    </w:rPr>
  </w:style>
  <w:style w:type="paragraph" w:styleId="TOC4">
    <w:name w:val="toc 4"/>
    <w:basedOn w:val="Normal"/>
    <w:next w:val="Normal"/>
    <w:uiPriority w:val="39"/>
    <w:rsid w:val="007E7D01"/>
    <w:pPr>
      <w:ind w:left="600"/>
    </w:pPr>
    <w:rPr>
      <w:rFonts w:cs="Tahoma"/>
      <w:sz w:val="18"/>
      <w:szCs w:val="18"/>
    </w:rPr>
  </w:style>
  <w:style w:type="paragraph" w:styleId="TOC5">
    <w:name w:val="toc 5"/>
    <w:basedOn w:val="Normal"/>
    <w:next w:val="Normal"/>
    <w:uiPriority w:val="39"/>
    <w:rsid w:val="007E7D01"/>
    <w:pPr>
      <w:ind w:left="800"/>
    </w:pPr>
    <w:rPr>
      <w:rFonts w:cs="Tahoma"/>
      <w:sz w:val="18"/>
      <w:szCs w:val="18"/>
    </w:rPr>
  </w:style>
  <w:style w:type="paragraph" w:styleId="TOC6">
    <w:name w:val="toc 6"/>
    <w:basedOn w:val="Normal"/>
    <w:next w:val="Normal"/>
    <w:autoRedefine/>
    <w:uiPriority w:val="39"/>
    <w:rsid w:val="007E7D01"/>
    <w:pPr>
      <w:ind w:left="1000"/>
    </w:pPr>
    <w:rPr>
      <w:rFonts w:cs="Tahoma"/>
      <w:sz w:val="18"/>
      <w:szCs w:val="18"/>
    </w:rPr>
  </w:style>
  <w:style w:type="paragraph" w:styleId="TOC7">
    <w:name w:val="toc 7"/>
    <w:basedOn w:val="Normal"/>
    <w:next w:val="Normal"/>
    <w:autoRedefine/>
    <w:uiPriority w:val="39"/>
    <w:rsid w:val="007E7D01"/>
    <w:pPr>
      <w:ind w:left="1200"/>
    </w:pPr>
    <w:rPr>
      <w:rFonts w:cs="Tahoma"/>
      <w:sz w:val="18"/>
      <w:szCs w:val="18"/>
    </w:rPr>
  </w:style>
  <w:style w:type="paragraph" w:styleId="TOC8">
    <w:name w:val="toc 8"/>
    <w:basedOn w:val="Normal"/>
    <w:next w:val="Normal"/>
    <w:autoRedefine/>
    <w:uiPriority w:val="39"/>
    <w:rsid w:val="007E7D01"/>
    <w:pPr>
      <w:ind w:left="1400"/>
    </w:pPr>
    <w:rPr>
      <w:rFonts w:cs="Tahoma"/>
      <w:sz w:val="18"/>
      <w:szCs w:val="18"/>
    </w:rPr>
  </w:style>
  <w:style w:type="paragraph" w:styleId="TOC9">
    <w:name w:val="toc 9"/>
    <w:basedOn w:val="Normal"/>
    <w:next w:val="Normal"/>
    <w:autoRedefine/>
    <w:uiPriority w:val="39"/>
    <w:rsid w:val="007E7D01"/>
    <w:pPr>
      <w:ind w:left="1600"/>
    </w:pPr>
    <w:rPr>
      <w:rFonts w:cs="Tahoma"/>
      <w:sz w:val="18"/>
      <w:szCs w:val="18"/>
    </w:rPr>
  </w:style>
  <w:style w:type="paragraph" w:styleId="BalloonText">
    <w:name w:val="Balloon Text"/>
    <w:basedOn w:val="Normal"/>
    <w:link w:val="BalloonTextChar"/>
    <w:semiHidden/>
    <w:unhideWhenUsed/>
    <w:rsid w:val="00D55F3C"/>
    <w:pPr>
      <w:spacing w:line="240" w:lineRule="auto"/>
    </w:pPr>
    <w:rPr>
      <w:rFonts w:cs="Tahoma"/>
      <w:sz w:val="16"/>
      <w:szCs w:val="16"/>
    </w:rPr>
  </w:style>
  <w:style w:type="character" w:customStyle="1" w:styleId="BalloonTextChar">
    <w:name w:val="Balloon Text Char"/>
    <w:link w:val="BalloonText"/>
    <w:semiHidden/>
    <w:rsid w:val="00D55F3C"/>
    <w:rPr>
      <w:rFonts w:ascii="Tahoma" w:hAnsi="Tahoma" w:cs="Tahoma"/>
      <w:sz w:val="16"/>
      <w:szCs w:val="16"/>
    </w:rPr>
  </w:style>
  <w:style w:type="paragraph" w:customStyle="1" w:styleId="a8">
    <w:name w:val="Имя проекта"/>
    <w:basedOn w:val="Normal"/>
    <w:rsid w:val="00A971F4"/>
    <w:pPr>
      <w:spacing w:after="200"/>
    </w:pPr>
    <w:rPr>
      <w:bCs/>
      <w:sz w:val="36"/>
      <w:szCs w:val="36"/>
    </w:rPr>
  </w:style>
  <w:style w:type="character" w:customStyle="1" w:styleId="a6">
    <w:name w:val="Маркированный список обычный Знак"/>
    <w:basedOn w:val="ListParagraphChar"/>
    <w:link w:val="a"/>
    <w:rsid w:val="005A672A"/>
    <w:rPr>
      <w:szCs w:val="22"/>
    </w:rPr>
  </w:style>
  <w:style w:type="paragraph" w:styleId="NormalWeb">
    <w:name w:val="Normal (Web)"/>
    <w:basedOn w:val="Normal"/>
    <w:uiPriority w:val="99"/>
    <w:unhideWhenUsed/>
    <w:rsid w:val="009128F2"/>
    <w:pPr>
      <w:spacing w:before="100" w:beforeAutospacing="1" w:after="100" w:afterAutospacing="1" w:line="240" w:lineRule="auto"/>
    </w:pPr>
    <w:rPr>
      <w:rFonts w:ascii="Times New Roman" w:hAnsi="Times New Roman"/>
      <w:sz w:val="24"/>
      <w:szCs w:val="24"/>
    </w:rPr>
  </w:style>
  <w:style w:type="character" w:styleId="HTMLTypewriter">
    <w:name w:val="HTML Typewriter"/>
    <w:uiPriority w:val="99"/>
    <w:semiHidden/>
    <w:unhideWhenUsed/>
    <w:rsid w:val="00C75780"/>
    <w:rPr>
      <w:rFonts w:ascii="Courier New" w:eastAsia="Times New Roman" w:hAnsi="Courier New" w:cs="Courier New"/>
      <w:sz w:val="20"/>
      <w:szCs w:val="20"/>
    </w:rPr>
  </w:style>
  <w:style w:type="paragraph" w:styleId="CommentText">
    <w:name w:val="annotation text"/>
    <w:basedOn w:val="Normal"/>
    <w:link w:val="CommentTextChar"/>
    <w:semiHidden/>
    <w:unhideWhenUsed/>
    <w:rsid w:val="00531C90"/>
    <w:pPr>
      <w:spacing w:line="240" w:lineRule="auto"/>
    </w:pPr>
    <w:rPr>
      <w:szCs w:val="20"/>
    </w:rPr>
  </w:style>
  <w:style w:type="character" w:customStyle="1" w:styleId="CommentTextChar">
    <w:name w:val="Comment Text Char"/>
    <w:basedOn w:val="DefaultParagraphFont"/>
    <w:link w:val="CommentText"/>
    <w:semiHidden/>
    <w:rsid w:val="00531C90"/>
  </w:style>
  <w:style w:type="character" w:styleId="CommentReference">
    <w:name w:val="annotation reference"/>
    <w:uiPriority w:val="99"/>
    <w:semiHidden/>
    <w:unhideWhenUsed/>
    <w:rsid w:val="00531C90"/>
    <w:rPr>
      <w:sz w:val="16"/>
      <w:szCs w:val="16"/>
    </w:rPr>
  </w:style>
  <w:style w:type="paragraph" w:styleId="CommentSubject">
    <w:name w:val="annotation subject"/>
    <w:basedOn w:val="CommentText"/>
    <w:next w:val="CommentText"/>
    <w:link w:val="CommentSubjectChar"/>
    <w:semiHidden/>
    <w:unhideWhenUsed/>
    <w:rsid w:val="00F67FD4"/>
    <w:rPr>
      <w:b/>
      <w:bCs/>
    </w:rPr>
  </w:style>
  <w:style w:type="character" w:customStyle="1" w:styleId="CommentSubjectChar">
    <w:name w:val="Comment Subject Char"/>
    <w:link w:val="CommentSubject"/>
    <w:semiHidden/>
    <w:rsid w:val="00F67FD4"/>
    <w:rPr>
      <w:b/>
      <w:bCs/>
    </w:rPr>
  </w:style>
  <w:style w:type="character" w:styleId="FollowedHyperlink">
    <w:name w:val="FollowedHyperlink"/>
    <w:semiHidden/>
    <w:unhideWhenUsed/>
    <w:rsid w:val="00256E8B"/>
    <w:rPr>
      <w:color w:val="800080"/>
      <w:u w:val="single"/>
    </w:rPr>
  </w:style>
  <w:style w:type="paragraph" w:styleId="FootnoteText">
    <w:name w:val="footnote text"/>
    <w:basedOn w:val="Normal"/>
    <w:link w:val="FootnoteTextChar"/>
    <w:semiHidden/>
    <w:unhideWhenUsed/>
    <w:rsid w:val="00256E8B"/>
    <w:pPr>
      <w:spacing w:before="60" w:after="60"/>
    </w:pPr>
    <w:rPr>
      <w:rFonts w:eastAsia="Calibri"/>
      <w:szCs w:val="20"/>
      <w:lang w:eastAsia="en-US"/>
    </w:rPr>
  </w:style>
  <w:style w:type="character" w:customStyle="1" w:styleId="FootnoteTextChar">
    <w:name w:val="Footnote Text Char"/>
    <w:link w:val="FootnoteText"/>
    <w:semiHidden/>
    <w:rsid w:val="00256E8B"/>
    <w:rPr>
      <w:rFonts w:eastAsia="Calibri"/>
      <w:lang w:eastAsia="en-US"/>
    </w:rPr>
  </w:style>
  <w:style w:type="paragraph" w:styleId="ListBullet">
    <w:name w:val="List Bullet"/>
    <w:basedOn w:val="Normal"/>
    <w:unhideWhenUsed/>
    <w:rsid w:val="00256E8B"/>
    <w:pPr>
      <w:numPr>
        <w:numId w:val="6"/>
      </w:numPr>
      <w:spacing w:before="60" w:after="60"/>
      <w:contextualSpacing/>
    </w:pPr>
    <w:rPr>
      <w:rFonts w:eastAsia="Calibri"/>
      <w:lang w:eastAsia="en-US"/>
    </w:rPr>
  </w:style>
  <w:style w:type="paragraph" w:styleId="DocumentMap">
    <w:name w:val="Document Map"/>
    <w:basedOn w:val="Normal"/>
    <w:link w:val="DocumentMapChar"/>
    <w:semiHidden/>
    <w:unhideWhenUsed/>
    <w:rsid w:val="00256E8B"/>
    <w:pPr>
      <w:spacing w:before="60" w:after="60" w:line="240" w:lineRule="auto"/>
    </w:pPr>
    <w:rPr>
      <w:rFonts w:eastAsia="Calibri" w:cs="Tahoma"/>
      <w:sz w:val="16"/>
      <w:szCs w:val="16"/>
      <w:lang w:eastAsia="en-US"/>
    </w:rPr>
  </w:style>
  <w:style w:type="character" w:customStyle="1" w:styleId="DocumentMapChar">
    <w:name w:val="Document Map Char"/>
    <w:link w:val="DocumentMap"/>
    <w:semiHidden/>
    <w:rsid w:val="00256E8B"/>
    <w:rPr>
      <w:rFonts w:eastAsia="Calibri" w:cs="Tahoma"/>
      <w:sz w:val="16"/>
      <w:szCs w:val="16"/>
      <w:lang w:eastAsia="en-US"/>
    </w:rPr>
  </w:style>
  <w:style w:type="paragraph" w:customStyle="1" w:styleId="Content">
    <w:name w:val="Content"/>
    <w:basedOn w:val="TOC1"/>
    <w:qFormat/>
    <w:rsid w:val="00256E8B"/>
    <w:pPr>
      <w:tabs>
        <w:tab w:val="clear" w:pos="9627"/>
        <w:tab w:val="left" w:pos="480"/>
        <w:tab w:val="left" w:pos="1701"/>
        <w:tab w:val="right" w:leader="dot" w:pos="9345"/>
      </w:tabs>
      <w:spacing w:before="60" w:after="60"/>
      <w:ind w:left="538" w:hanging="357"/>
    </w:pPr>
    <w:rPr>
      <w:rFonts w:eastAsia="Calibri"/>
      <w:bCs w:val="0"/>
      <w:noProof/>
      <w:lang w:eastAsia="en-US"/>
    </w:rPr>
  </w:style>
  <w:style w:type="paragraph" w:customStyle="1" w:styleId="HeaderBold">
    <w:name w:val="Header Bold"/>
    <w:basedOn w:val="Header"/>
    <w:rsid w:val="00256E8B"/>
    <w:pPr>
      <w:spacing w:before="60" w:after="60" w:line="276" w:lineRule="auto"/>
      <w:jc w:val="right"/>
    </w:pPr>
    <w:rPr>
      <w:rFonts w:eastAsia="Calibri" w:cs="Tahoma"/>
      <w:b/>
      <w:sz w:val="18"/>
      <w:szCs w:val="18"/>
      <w:lang w:val="en-US" w:eastAsia="en-US"/>
    </w:rPr>
  </w:style>
  <w:style w:type="character" w:styleId="FootnoteReference">
    <w:name w:val="footnote reference"/>
    <w:semiHidden/>
    <w:unhideWhenUsed/>
    <w:rsid w:val="00256E8B"/>
    <w:rPr>
      <w:vertAlign w:val="superscript"/>
    </w:rPr>
  </w:style>
  <w:style w:type="paragraph" w:customStyle="1" w:styleId="20">
    <w:name w:val="Подзаголовок 2"/>
    <w:basedOn w:val="Normal"/>
    <w:link w:val="21"/>
    <w:rsid w:val="005817F3"/>
    <w:pPr>
      <w:numPr>
        <w:numId w:val="14"/>
      </w:numPr>
      <w:spacing w:before="240"/>
    </w:pPr>
    <w:rPr>
      <w:b/>
      <w:szCs w:val="24"/>
    </w:rPr>
  </w:style>
  <w:style w:type="character" w:customStyle="1" w:styleId="21">
    <w:name w:val="Подзаголовок 2 Знак"/>
    <w:link w:val="20"/>
    <w:rsid w:val="005817F3"/>
    <w:rPr>
      <w:b/>
      <w:szCs w:val="24"/>
    </w:rPr>
  </w:style>
  <w:style w:type="table" w:styleId="LightShading-Accent2">
    <w:name w:val="Light Shading Accent 2"/>
    <w:basedOn w:val="TableNormal"/>
    <w:uiPriority w:val="60"/>
    <w:rsid w:val="003043B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BodyText">
    <w:name w:val="Body Text"/>
    <w:basedOn w:val="Normal"/>
    <w:link w:val="BodyTextChar"/>
    <w:unhideWhenUsed/>
    <w:rsid w:val="00941EA5"/>
  </w:style>
  <w:style w:type="character" w:customStyle="1" w:styleId="BodyTextChar">
    <w:name w:val="Body Text Char"/>
    <w:link w:val="BodyText"/>
    <w:uiPriority w:val="99"/>
    <w:semiHidden/>
    <w:rsid w:val="00941EA5"/>
    <w:rPr>
      <w:szCs w:val="22"/>
    </w:rPr>
  </w:style>
  <w:style w:type="paragraph" w:styleId="List">
    <w:name w:val="List"/>
    <w:basedOn w:val="Normal"/>
    <w:uiPriority w:val="99"/>
    <w:semiHidden/>
    <w:unhideWhenUsed/>
    <w:rsid w:val="00941EA5"/>
    <w:pPr>
      <w:ind w:left="283" w:hanging="283"/>
      <w:contextualSpacing/>
    </w:pPr>
  </w:style>
  <w:style w:type="table" w:styleId="LightShading-Accent3">
    <w:name w:val="Light Shading Accent 3"/>
    <w:basedOn w:val="TableNormal"/>
    <w:uiPriority w:val="60"/>
    <w:rsid w:val="003043B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043B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043B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Accent5">
    <w:name w:val="Medium Shading 1 Accent 5"/>
    <w:basedOn w:val="TableNormal"/>
    <w:uiPriority w:val="63"/>
    <w:rsid w:val="003043B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List1-Accent5">
    <w:name w:val="Medium List 1 Accent 5"/>
    <w:basedOn w:val="TableNormal"/>
    <w:uiPriority w:val="65"/>
    <w:rsid w:val="003043B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Grid2-Accent5">
    <w:name w:val="Medium Grid 2 Accent 5"/>
    <w:basedOn w:val="TableNormal"/>
    <w:uiPriority w:val="68"/>
    <w:rsid w:val="003043B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ColorfulList-Accent5">
    <w:name w:val="Colorful List Accent 5"/>
    <w:basedOn w:val="TableNormal"/>
    <w:uiPriority w:val="72"/>
    <w:rsid w:val="003043BB"/>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Grid-Accent6">
    <w:name w:val="Colorful Grid Accent 6"/>
    <w:basedOn w:val="TableNormal"/>
    <w:uiPriority w:val="73"/>
    <w:rsid w:val="003043B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9">
    <w:name w:val="Рапидсофт"/>
    <w:basedOn w:val="TableNormal"/>
    <w:uiPriority w:val="99"/>
    <w:rsid w:val="00FA2FAA"/>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cPr>
      <w:tcMar>
        <w:top w:w="108" w:type="dxa"/>
      </w:tcMar>
    </w:tcPr>
    <w:tblStylePr w:type="firstRow">
      <w:rPr>
        <w:b/>
      </w:rPr>
      <w:tblPr/>
      <w:tcPr>
        <w:shd w:val="clear" w:color="auto" w:fill="D9D9D9"/>
      </w:tcPr>
    </w:tblStylePr>
  </w:style>
  <w:style w:type="paragraph" w:styleId="HTMLPreformatted">
    <w:name w:val="HTML Preformatted"/>
    <w:basedOn w:val="Normal"/>
    <w:link w:val="HTMLPreformattedChar"/>
    <w:uiPriority w:val="99"/>
    <w:unhideWhenUsed/>
    <w:rsid w:val="0050494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rPr>
  </w:style>
  <w:style w:type="character" w:customStyle="1" w:styleId="HTMLPreformattedChar">
    <w:name w:val="HTML Preformatted Char"/>
    <w:link w:val="HTMLPreformatted"/>
    <w:uiPriority w:val="99"/>
    <w:rsid w:val="00504942"/>
    <w:rPr>
      <w:rFonts w:ascii="Courier New" w:hAnsi="Courier New" w:cs="Courier New"/>
    </w:rPr>
  </w:style>
  <w:style w:type="paragraph" w:customStyle="1" w:styleId="msolistparagraph0">
    <w:name w:val="msolistparagraph"/>
    <w:basedOn w:val="Normal"/>
    <w:rsid w:val="0026170C"/>
    <w:pPr>
      <w:keepLines w:val="0"/>
      <w:spacing w:before="100" w:beforeAutospacing="1" w:after="100" w:afterAutospacing="1" w:line="240" w:lineRule="auto"/>
    </w:pPr>
    <w:rPr>
      <w:rFonts w:ascii="Times New Roman" w:hAnsi="Times New Roman"/>
      <w:sz w:val="24"/>
      <w:szCs w:val="24"/>
    </w:rPr>
  </w:style>
  <w:style w:type="paragraph" w:customStyle="1" w:styleId="Style10ptLeft032cm">
    <w:name w:val="Style 10 pt Left:  032 cm"/>
    <w:basedOn w:val="Normal"/>
    <w:rsid w:val="0026170C"/>
    <w:pPr>
      <w:keepLines w:val="0"/>
      <w:suppressAutoHyphens/>
      <w:spacing w:after="0" w:line="240" w:lineRule="auto"/>
      <w:ind w:left="113"/>
    </w:pPr>
    <w:rPr>
      <w:rFonts w:ascii="Times New Roman" w:hAnsi="Times New Roman"/>
      <w:szCs w:val="20"/>
      <w:u w:val="single"/>
      <w:lang w:eastAsia="ar-SA"/>
    </w:rPr>
  </w:style>
  <w:style w:type="character" w:customStyle="1" w:styleId="refresult">
    <w:name w:val="ref_result"/>
    <w:basedOn w:val="DefaultParagraphFont"/>
    <w:rsid w:val="0026170C"/>
  </w:style>
  <w:style w:type="paragraph" w:customStyle="1" w:styleId="Default">
    <w:name w:val="Default"/>
    <w:rsid w:val="00E63C5C"/>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496F8A"/>
    <w:rPr>
      <w:szCs w:val="22"/>
    </w:rPr>
  </w:style>
  <w:style w:type="character" w:customStyle="1" w:styleId="10">
    <w:name w:val="Название1"/>
    <w:basedOn w:val="DefaultParagraphFont"/>
    <w:rsid w:val="003157BB"/>
  </w:style>
  <w:style w:type="table" w:customStyle="1" w:styleId="11">
    <w:name w:val="Сетка таблицы1"/>
    <w:basedOn w:val="TableNormal"/>
    <w:next w:val="TableGrid"/>
    <w:uiPriority w:val="59"/>
    <w:rsid w:val="004A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Стр. Поздаголовок"/>
    <w:basedOn w:val="20"/>
    <w:link w:val="ab"/>
    <w:rsid w:val="005817F3"/>
  </w:style>
  <w:style w:type="paragraph" w:customStyle="1" w:styleId="5">
    <w:name w:val="Заголовок 5 Строгий"/>
    <w:basedOn w:val="Heading4"/>
    <w:link w:val="50"/>
    <w:qFormat/>
    <w:rsid w:val="0078276D"/>
    <w:pPr>
      <w:numPr>
        <w:ilvl w:val="0"/>
        <w:numId w:val="49"/>
      </w:numPr>
      <w:ind w:left="714" w:hanging="357"/>
      <w:outlineLvl w:val="4"/>
    </w:pPr>
    <w:rPr>
      <w:b/>
      <w:sz w:val="20"/>
      <w:szCs w:val="20"/>
    </w:rPr>
  </w:style>
  <w:style w:type="character" w:customStyle="1" w:styleId="ab">
    <w:name w:val="Стр. Поздаголовок Знак"/>
    <w:basedOn w:val="21"/>
    <w:link w:val="aa"/>
    <w:rsid w:val="005817F3"/>
    <w:rPr>
      <w:b/>
      <w:szCs w:val="24"/>
    </w:rPr>
  </w:style>
  <w:style w:type="table" w:customStyle="1" w:styleId="22">
    <w:name w:val="Сетка таблицы2"/>
    <w:basedOn w:val="TableNormal"/>
    <w:next w:val="TableGrid"/>
    <w:uiPriority w:val="59"/>
    <w:rsid w:val="007E4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Строгий Знак"/>
    <w:basedOn w:val="Heading4Char"/>
    <w:link w:val="5"/>
    <w:rsid w:val="0078276D"/>
    <w:rPr>
      <w:b/>
      <w:bCs/>
      <w:iCs/>
      <w:sz w:val="24"/>
      <w:szCs w:val="22"/>
    </w:rPr>
  </w:style>
  <w:style w:type="table" w:customStyle="1" w:styleId="3">
    <w:name w:val="Сетка таблицы3"/>
    <w:basedOn w:val="TableNormal"/>
    <w:next w:val="TableGrid"/>
    <w:uiPriority w:val="59"/>
    <w:rsid w:val="001B40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TableNormal"/>
    <w:next w:val="TableGrid"/>
    <w:uiPriority w:val="59"/>
    <w:rsid w:val="00CE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basedOn w:val="TableNormal"/>
    <w:next w:val="TableGrid"/>
    <w:uiPriority w:val="59"/>
    <w:rsid w:val="00EB24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3450"/>
  </w:style>
  <w:style w:type="table" w:customStyle="1" w:styleId="6">
    <w:name w:val="Сетка таблицы6"/>
    <w:basedOn w:val="TableNormal"/>
    <w:next w:val="TableGrid"/>
    <w:uiPriority w:val="59"/>
    <w:rsid w:val="00607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1"/>
    <w:basedOn w:val="TableNormal"/>
    <w:next w:val="TableGrid"/>
    <w:uiPriority w:val="59"/>
    <w:rsid w:val="00857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TableNormal"/>
    <w:next w:val="TableGrid"/>
    <w:uiPriority w:val="59"/>
    <w:rsid w:val="00C47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1"/>
    <w:basedOn w:val="TableNormal"/>
    <w:next w:val="TableGrid"/>
    <w:uiPriority w:val="59"/>
    <w:rsid w:val="00955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488">
      <w:bodyDiv w:val="1"/>
      <w:marLeft w:val="0"/>
      <w:marRight w:val="0"/>
      <w:marTop w:val="0"/>
      <w:marBottom w:val="0"/>
      <w:divBdr>
        <w:top w:val="none" w:sz="0" w:space="0" w:color="auto"/>
        <w:left w:val="none" w:sz="0" w:space="0" w:color="auto"/>
        <w:bottom w:val="none" w:sz="0" w:space="0" w:color="auto"/>
        <w:right w:val="none" w:sz="0" w:space="0" w:color="auto"/>
      </w:divBdr>
    </w:div>
    <w:div w:id="19859773">
      <w:bodyDiv w:val="1"/>
      <w:marLeft w:val="0"/>
      <w:marRight w:val="0"/>
      <w:marTop w:val="0"/>
      <w:marBottom w:val="0"/>
      <w:divBdr>
        <w:top w:val="none" w:sz="0" w:space="0" w:color="auto"/>
        <w:left w:val="none" w:sz="0" w:space="0" w:color="auto"/>
        <w:bottom w:val="none" w:sz="0" w:space="0" w:color="auto"/>
        <w:right w:val="none" w:sz="0" w:space="0" w:color="auto"/>
      </w:divBdr>
    </w:div>
    <w:div w:id="21784381">
      <w:bodyDiv w:val="1"/>
      <w:marLeft w:val="0"/>
      <w:marRight w:val="0"/>
      <w:marTop w:val="0"/>
      <w:marBottom w:val="0"/>
      <w:divBdr>
        <w:top w:val="none" w:sz="0" w:space="0" w:color="auto"/>
        <w:left w:val="none" w:sz="0" w:space="0" w:color="auto"/>
        <w:bottom w:val="none" w:sz="0" w:space="0" w:color="auto"/>
        <w:right w:val="none" w:sz="0" w:space="0" w:color="auto"/>
      </w:divBdr>
    </w:div>
    <w:div w:id="29115319">
      <w:bodyDiv w:val="1"/>
      <w:marLeft w:val="0"/>
      <w:marRight w:val="0"/>
      <w:marTop w:val="0"/>
      <w:marBottom w:val="0"/>
      <w:divBdr>
        <w:top w:val="none" w:sz="0" w:space="0" w:color="auto"/>
        <w:left w:val="none" w:sz="0" w:space="0" w:color="auto"/>
        <w:bottom w:val="none" w:sz="0" w:space="0" w:color="auto"/>
        <w:right w:val="none" w:sz="0" w:space="0" w:color="auto"/>
      </w:divBdr>
    </w:div>
    <w:div w:id="45841938">
      <w:bodyDiv w:val="1"/>
      <w:marLeft w:val="0"/>
      <w:marRight w:val="0"/>
      <w:marTop w:val="0"/>
      <w:marBottom w:val="0"/>
      <w:divBdr>
        <w:top w:val="none" w:sz="0" w:space="0" w:color="auto"/>
        <w:left w:val="none" w:sz="0" w:space="0" w:color="auto"/>
        <w:bottom w:val="none" w:sz="0" w:space="0" w:color="auto"/>
        <w:right w:val="none" w:sz="0" w:space="0" w:color="auto"/>
      </w:divBdr>
    </w:div>
    <w:div w:id="49379298">
      <w:bodyDiv w:val="1"/>
      <w:marLeft w:val="0"/>
      <w:marRight w:val="0"/>
      <w:marTop w:val="0"/>
      <w:marBottom w:val="0"/>
      <w:divBdr>
        <w:top w:val="none" w:sz="0" w:space="0" w:color="auto"/>
        <w:left w:val="none" w:sz="0" w:space="0" w:color="auto"/>
        <w:bottom w:val="none" w:sz="0" w:space="0" w:color="auto"/>
        <w:right w:val="none" w:sz="0" w:space="0" w:color="auto"/>
      </w:divBdr>
    </w:div>
    <w:div w:id="56980645">
      <w:bodyDiv w:val="1"/>
      <w:marLeft w:val="0"/>
      <w:marRight w:val="0"/>
      <w:marTop w:val="0"/>
      <w:marBottom w:val="0"/>
      <w:divBdr>
        <w:top w:val="none" w:sz="0" w:space="0" w:color="auto"/>
        <w:left w:val="none" w:sz="0" w:space="0" w:color="auto"/>
        <w:bottom w:val="none" w:sz="0" w:space="0" w:color="auto"/>
        <w:right w:val="none" w:sz="0" w:space="0" w:color="auto"/>
      </w:divBdr>
    </w:div>
    <w:div w:id="74015279">
      <w:bodyDiv w:val="1"/>
      <w:marLeft w:val="0"/>
      <w:marRight w:val="0"/>
      <w:marTop w:val="0"/>
      <w:marBottom w:val="0"/>
      <w:divBdr>
        <w:top w:val="none" w:sz="0" w:space="0" w:color="auto"/>
        <w:left w:val="none" w:sz="0" w:space="0" w:color="auto"/>
        <w:bottom w:val="none" w:sz="0" w:space="0" w:color="auto"/>
        <w:right w:val="none" w:sz="0" w:space="0" w:color="auto"/>
      </w:divBdr>
    </w:div>
    <w:div w:id="93984777">
      <w:bodyDiv w:val="1"/>
      <w:marLeft w:val="0"/>
      <w:marRight w:val="0"/>
      <w:marTop w:val="0"/>
      <w:marBottom w:val="0"/>
      <w:divBdr>
        <w:top w:val="none" w:sz="0" w:space="0" w:color="auto"/>
        <w:left w:val="none" w:sz="0" w:space="0" w:color="auto"/>
        <w:bottom w:val="none" w:sz="0" w:space="0" w:color="auto"/>
        <w:right w:val="none" w:sz="0" w:space="0" w:color="auto"/>
      </w:divBdr>
    </w:div>
    <w:div w:id="129859524">
      <w:bodyDiv w:val="1"/>
      <w:marLeft w:val="0"/>
      <w:marRight w:val="0"/>
      <w:marTop w:val="0"/>
      <w:marBottom w:val="0"/>
      <w:divBdr>
        <w:top w:val="none" w:sz="0" w:space="0" w:color="auto"/>
        <w:left w:val="none" w:sz="0" w:space="0" w:color="auto"/>
        <w:bottom w:val="none" w:sz="0" w:space="0" w:color="auto"/>
        <w:right w:val="none" w:sz="0" w:space="0" w:color="auto"/>
      </w:divBdr>
    </w:div>
    <w:div w:id="160050467">
      <w:bodyDiv w:val="1"/>
      <w:marLeft w:val="0"/>
      <w:marRight w:val="0"/>
      <w:marTop w:val="0"/>
      <w:marBottom w:val="0"/>
      <w:divBdr>
        <w:top w:val="none" w:sz="0" w:space="0" w:color="auto"/>
        <w:left w:val="none" w:sz="0" w:space="0" w:color="auto"/>
        <w:bottom w:val="none" w:sz="0" w:space="0" w:color="auto"/>
        <w:right w:val="none" w:sz="0" w:space="0" w:color="auto"/>
      </w:divBdr>
    </w:div>
    <w:div w:id="165681383">
      <w:bodyDiv w:val="1"/>
      <w:marLeft w:val="0"/>
      <w:marRight w:val="0"/>
      <w:marTop w:val="0"/>
      <w:marBottom w:val="0"/>
      <w:divBdr>
        <w:top w:val="none" w:sz="0" w:space="0" w:color="auto"/>
        <w:left w:val="none" w:sz="0" w:space="0" w:color="auto"/>
        <w:bottom w:val="none" w:sz="0" w:space="0" w:color="auto"/>
        <w:right w:val="none" w:sz="0" w:space="0" w:color="auto"/>
      </w:divBdr>
    </w:div>
    <w:div w:id="176893152">
      <w:bodyDiv w:val="1"/>
      <w:marLeft w:val="0"/>
      <w:marRight w:val="0"/>
      <w:marTop w:val="0"/>
      <w:marBottom w:val="0"/>
      <w:divBdr>
        <w:top w:val="none" w:sz="0" w:space="0" w:color="auto"/>
        <w:left w:val="none" w:sz="0" w:space="0" w:color="auto"/>
        <w:bottom w:val="none" w:sz="0" w:space="0" w:color="auto"/>
        <w:right w:val="none" w:sz="0" w:space="0" w:color="auto"/>
      </w:divBdr>
    </w:div>
    <w:div w:id="176965124">
      <w:bodyDiv w:val="1"/>
      <w:marLeft w:val="0"/>
      <w:marRight w:val="0"/>
      <w:marTop w:val="0"/>
      <w:marBottom w:val="0"/>
      <w:divBdr>
        <w:top w:val="none" w:sz="0" w:space="0" w:color="auto"/>
        <w:left w:val="none" w:sz="0" w:space="0" w:color="auto"/>
        <w:bottom w:val="none" w:sz="0" w:space="0" w:color="auto"/>
        <w:right w:val="none" w:sz="0" w:space="0" w:color="auto"/>
      </w:divBdr>
    </w:div>
    <w:div w:id="207187140">
      <w:bodyDiv w:val="1"/>
      <w:marLeft w:val="0"/>
      <w:marRight w:val="0"/>
      <w:marTop w:val="0"/>
      <w:marBottom w:val="0"/>
      <w:divBdr>
        <w:top w:val="none" w:sz="0" w:space="0" w:color="auto"/>
        <w:left w:val="none" w:sz="0" w:space="0" w:color="auto"/>
        <w:bottom w:val="none" w:sz="0" w:space="0" w:color="auto"/>
        <w:right w:val="none" w:sz="0" w:space="0" w:color="auto"/>
      </w:divBdr>
    </w:div>
    <w:div w:id="211309587">
      <w:bodyDiv w:val="1"/>
      <w:marLeft w:val="0"/>
      <w:marRight w:val="0"/>
      <w:marTop w:val="0"/>
      <w:marBottom w:val="0"/>
      <w:divBdr>
        <w:top w:val="none" w:sz="0" w:space="0" w:color="auto"/>
        <w:left w:val="none" w:sz="0" w:space="0" w:color="auto"/>
        <w:bottom w:val="none" w:sz="0" w:space="0" w:color="auto"/>
        <w:right w:val="none" w:sz="0" w:space="0" w:color="auto"/>
      </w:divBdr>
    </w:div>
    <w:div w:id="211893268">
      <w:bodyDiv w:val="1"/>
      <w:marLeft w:val="0"/>
      <w:marRight w:val="0"/>
      <w:marTop w:val="0"/>
      <w:marBottom w:val="0"/>
      <w:divBdr>
        <w:top w:val="none" w:sz="0" w:space="0" w:color="auto"/>
        <w:left w:val="none" w:sz="0" w:space="0" w:color="auto"/>
        <w:bottom w:val="none" w:sz="0" w:space="0" w:color="auto"/>
        <w:right w:val="none" w:sz="0" w:space="0" w:color="auto"/>
      </w:divBdr>
    </w:div>
    <w:div w:id="223953981">
      <w:bodyDiv w:val="1"/>
      <w:marLeft w:val="0"/>
      <w:marRight w:val="0"/>
      <w:marTop w:val="0"/>
      <w:marBottom w:val="0"/>
      <w:divBdr>
        <w:top w:val="none" w:sz="0" w:space="0" w:color="auto"/>
        <w:left w:val="none" w:sz="0" w:space="0" w:color="auto"/>
        <w:bottom w:val="none" w:sz="0" w:space="0" w:color="auto"/>
        <w:right w:val="none" w:sz="0" w:space="0" w:color="auto"/>
      </w:divBdr>
    </w:div>
    <w:div w:id="263926073">
      <w:bodyDiv w:val="1"/>
      <w:marLeft w:val="0"/>
      <w:marRight w:val="0"/>
      <w:marTop w:val="0"/>
      <w:marBottom w:val="0"/>
      <w:divBdr>
        <w:top w:val="none" w:sz="0" w:space="0" w:color="auto"/>
        <w:left w:val="none" w:sz="0" w:space="0" w:color="auto"/>
        <w:bottom w:val="none" w:sz="0" w:space="0" w:color="auto"/>
        <w:right w:val="none" w:sz="0" w:space="0" w:color="auto"/>
      </w:divBdr>
    </w:div>
    <w:div w:id="308091653">
      <w:bodyDiv w:val="1"/>
      <w:marLeft w:val="0"/>
      <w:marRight w:val="0"/>
      <w:marTop w:val="0"/>
      <w:marBottom w:val="0"/>
      <w:divBdr>
        <w:top w:val="none" w:sz="0" w:space="0" w:color="auto"/>
        <w:left w:val="none" w:sz="0" w:space="0" w:color="auto"/>
        <w:bottom w:val="none" w:sz="0" w:space="0" w:color="auto"/>
        <w:right w:val="none" w:sz="0" w:space="0" w:color="auto"/>
      </w:divBdr>
    </w:div>
    <w:div w:id="315837508">
      <w:bodyDiv w:val="1"/>
      <w:marLeft w:val="0"/>
      <w:marRight w:val="0"/>
      <w:marTop w:val="0"/>
      <w:marBottom w:val="0"/>
      <w:divBdr>
        <w:top w:val="none" w:sz="0" w:space="0" w:color="auto"/>
        <w:left w:val="none" w:sz="0" w:space="0" w:color="auto"/>
        <w:bottom w:val="none" w:sz="0" w:space="0" w:color="auto"/>
        <w:right w:val="none" w:sz="0" w:space="0" w:color="auto"/>
      </w:divBdr>
    </w:div>
    <w:div w:id="321012545">
      <w:bodyDiv w:val="1"/>
      <w:marLeft w:val="0"/>
      <w:marRight w:val="0"/>
      <w:marTop w:val="0"/>
      <w:marBottom w:val="0"/>
      <w:divBdr>
        <w:top w:val="none" w:sz="0" w:space="0" w:color="auto"/>
        <w:left w:val="none" w:sz="0" w:space="0" w:color="auto"/>
        <w:bottom w:val="none" w:sz="0" w:space="0" w:color="auto"/>
        <w:right w:val="none" w:sz="0" w:space="0" w:color="auto"/>
      </w:divBdr>
    </w:div>
    <w:div w:id="378826585">
      <w:bodyDiv w:val="1"/>
      <w:marLeft w:val="0"/>
      <w:marRight w:val="0"/>
      <w:marTop w:val="0"/>
      <w:marBottom w:val="0"/>
      <w:divBdr>
        <w:top w:val="none" w:sz="0" w:space="0" w:color="auto"/>
        <w:left w:val="none" w:sz="0" w:space="0" w:color="auto"/>
        <w:bottom w:val="none" w:sz="0" w:space="0" w:color="auto"/>
        <w:right w:val="none" w:sz="0" w:space="0" w:color="auto"/>
      </w:divBdr>
    </w:div>
    <w:div w:id="389814304">
      <w:bodyDiv w:val="1"/>
      <w:marLeft w:val="0"/>
      <w:marRight w:val="0"/>
      <w:marTop w:val="0"/>
      <w:marBottom w:val="0"/>
      <w:divBdr>
        <w:top w:val="none" w:sz="0" w:space="0" w:color="auto"/>
        <w:left w:val="none" w:sz="0" w:space="0" w:color="auto"/>
        <w:bottom w:val="none" w:sz="0" w:space="0" w:color="auto"/>
        <w:right w:val="none" w:sz="0" w:space="0" w:color="auto"/>
      </w:divBdr>
    </w:div>
    <w:div w:id="402068962">
      <w:bodyDiv w:val="1"/>
      <w:marLeft w:val="0"/>
      <w:marRight w:val="0"/>
      <w:marTop w:val="0"/>
      <w:marBottom w:val="0"/>
      <w:divBdr>
        <w:top w:val="none" w:sz="0" w:space="0" w:color="auto"/>
        <w:left w:val="none" w:sz="0" w:space="0" w:color="auto"/>
        <w:bottom w:val="none" w:sz="0" w:space="0" w:color="auto"/>
        <w:right w:val="none" w:sz="0" w:space="0" w:color="auto"/>
      </w:divBdr>
    </w:div>
    <w:div w:id="402219908">
      <w:bodyDiv w:val="1"/>
      <w:marLeft w:val="0"/>
      <w:marRight w:val="0"/>
      <w:marTop w:val="0"/>
      <w:marBottom w:val="0"/>
      <w:divBdr>
        <w:top w:val="none" w:sz="0" w:space="0" w:color="auto"/>
        <w:left w:val="none" w:sz="0" w:space="0" w:color="auto"/>
        <w:bottom w:val="none" w:sz="0" w:space="0" w:color="auto"/>
        <w:right w:val="none" w:sz="0" w:space="0" w:color="auto"/>
      </w:divBdr>
    </w:div>
    <w:div w:id="439760404">
      <w:bodyDiv w:val="1"/>
      <w:marLeft w:val="0"/>
      <w:marRight w:val="0"/>
      <w:marTop w:val="0"/>
      <w:marBottom w:val="0"/>
      <w:divBdr>
        <w:top w:val="none" w:sz="0" w:space="0" w:color="auto"/>
        <w:left w:val="none" w:sz="0" w:space="0" w:color="auto"/>
        <w:bottom w:val="none" w:sz="0" w:space="0" w:color="auto"/>
        <w:right w:val="none" w:sz="0" w:space="0" w:color="auto"/>
      </w:divBdr>
    </w:div>
    <w:div w:id="463623480">
      <w:bodyDiv w:val="1"/>
      <w:marLeft w:val="0"/>
      <w:marRight w:val="0"/>
      <w:marTop w:val="0"/>
      <w:marBottom w:val="0"/>
      <w:divBdr>
        <w:top w:val="none" w:sz="0" w:space="0" w:color="auto"/>
        <w:left w:val="none" w:sz="0" w:space="0" w:color="auto"/>
        <w:bottom w:val="none" w:sz="0" w:space="0" w:color="auto"/>
        <w:right w:val="none" w:sz="0" w:space="0" w:color="auto"/>
      </w:divBdr>
    </w:div>
    <w:div w:id="465704207">
      <w:bodyDiv w:val="1"/>
      <w:marLeft w:val="0"/>
      <w:marRight w:val="0"/>
      <w:marTop w:val="0"/>
      <w:marBottom w:val="0"/>
      <w:divBdr>
        <w:top w:val="none" w:sz="0" w:space="0" w:color="auto"/>
        <w:left w:val="none" w:sz="0" w:space="0" w:color="auto"/>
        <w:bottom w:val="none" w:sz="0" w:space="0" w:color="auto"/>
        <w:right w:val="none" w:sz="0" w:space="0" w:color="auto"/>
      </w:divBdr>
    </w:div>
    <w:div w:id="470640053">
      <w:bodyDiv w:val="1"/>
      <w:marLeft w:val="0"/>
      <w:marRight w:val="0"/>
      <w:marTop w:val="0"/>
      <w:marBottom w:val="0"/>
      <w:divBdr>
        <w:top w:val="none" w:sz="0" w:space="0" w:color="auto"/>
        <w:left w:val="none" w:sz="0" w:space="0" w:color="auto"/>
        <w:bottom w:val="none" w:sz="0" w:space="0" w:color="auto"/>
        <w:right w:val="none" w:sz="0" w:space="0" w:color="auto"/>
      </w:divBdr>
    </w:div>
    <w:div w:id="511992044">
      <w:bodyDiv w:val="1"/>
      <w:marLeft w:val="0"/>
      <w:marRight w:val="0"/>
      <w:marTop w:val="0"/>
      <w:marBottom w:val="0"/>
      <w:divBdr>
        <w:top w:val="none" w:sz="0" w:space="0" w:color="auto"/>
        <w:left w:val="none" w:sz="0" w:space="0" w:color="auto"/>
        <w:bottom w:val="none" w:sz="0" w:space="0" w:color="auto"/>
        <w:right w:val="none" w:sz="0" w:space="0" w:color="auto"/>
      </w:divBdr>
    </w:div>
    <w:div w:id="541331816">
      <w:bodyDiv w:val="1"/>
      <w:marLeft w:val="0"/>
      <w:marRight w:val="0"/>
      <w:marTop w:val="0"/>
      <w:marBottom w:val="0"/>
      <w:divBdr>
        <w:top w:val="none" w:sz="0" w:space="0" w:color="auto"/>
        <w:left w:val="none" w:sz="0" w:space="0" w:color="auto"/>
        <w:bottom w:val="none" w:sz="0" w:space="0" w:color="auto"/>
        <w:right w:val="none" w:sz="0" w:space="0" w:color="auto"/>
      </w:divBdr>
    </w:div>
    <w:div w:id="545875067">
      <w:bodyDiv w:val="1"/>
      <w:marLeft w:val="0"/>
      <w:marRight w:val="0"/>
      <w:marTop w:val="0"/>
      <w:marBottom w:val="0"/>
      <w:divBdr>
        <w:top w:val="none" w:sz="0" w:space="0" w:color="auto"/>
        <w:left w:val="none" w:sz="0" w:space="0" w:color="auto"/>
        <w:bottom w:val="none" w:sz="0" w:space="0" w:color="auto"/>
        <w:right w:val="none" w:sz="0" w:space="0" w:color="auto"/>
      </w:divBdr>
    </w:div>
    <w:div w:id="550579276">
      <w:bodyDiv w:val="1"/>
      <w:marLeft w:val="0"/>
      <w:marRight w:val="0"/>
      <w:marTop w:val="0"/>
      <w:marBottom w:val="0"/>
      <w:divBdr>
        <w:top w:val="none" w:sz="0" w:space="0" w:color="auto"/>
        <w:left w:val="none" w:sz="0" w:space="0" w:color="auto"/>
        <w:bottom w:val="none" w:sz="0" w:space="0" w:color="auto"/>
        <w:right w:val="none" w:sz="0" w:space="0" w:color="auto"/>
      </w:divBdr>
    </w:div>
    <w:div w:id="622077097">
      <w:bodyDiv w:val="1"/>
      <w:marLeft w:val="0"/>
      <w:marRight w:val="0"/>
      <w:marTop w:val="0"/>
      <w:marBottom w:val="0"/>
      <w:divBdr>
        <w:top w:val="none" w:sz="0" w:space="0" w:color="auto"/>
        <w:left w:val="none" w:sz="0" w:space="0" w:color="auto"/>
        <w:bottom w:val="none" w:sz="0" w:space="0" w:color="auto"/>
        <w:right w:val="none" w:sz="0" w:space="0" w:color="auto"/>
      </w:divBdr>
    </w:div>
    <w:div w:id="627857864">
      <w:bodyDiv w:val="1"/>
      <w:marLeft w:val="0"/>
      <w:marRight w:val="0"/>
      <w:marTop w:val="0"/>
      <w:marBottom w:val="0"/>
      <w:divBdr>
        <w:top w:val="none" w:sz="0" w:space="0" w:color="auto"/>
        <w:left w:val="none" w:sz="0" w:space="0" w:color="auto"/>
        <w:bottom w:val="none" w:sz="0" w:space="0" w:color="auto"/>
        <w:right w:val="none" w:sz="0" w:space="0" w:color="auto"/>
      </w:divBdr>
    </w:div>
    <w:div w:id="631788605">
      <w:bodyDiv w:val="1"/>
      <w:marLeft w:val="0"/>
      <w:marRight w:val="0"/>
      <w:marTop w:val="0"/>
      <w:marBottom w:val="0"/>
      <w:divBdr>
        <w:top w:val="none" w:sz="0" w:space="0" w:color="auto"/>
        <w:left w:val="none" w:sz="0" w:space="0" w:color="auto"/>
        <w:bottom w:val="none" w:sz="0" w:space="0" w:color="auto"/>
        <w:right w:val="none" w:sz="0" w:space="0" w:color="auto"/>
      </w:divBdr>
    </w:div>
    <w:div w:id="668364630">
      <w:bodyDiv w:val="1"/>
      <w:marLeft w:val="0"/>
      <w:marRight w:val="0"/>
      <w:marTop w:val="0"/>
      <w:marBottom w:val="0"/>
      <w:divBdr>
        <w:top w:val="none" w:sz="0" w:space="0" w:color="auto"/>
        <w:left w:val="none" w:sz="0" w:space="0" w:color="auto"/>
        <w:bottom w:val="none" w:sz="0" w:space="0" w:color="auto"/>
        <w:right w:val="none" w:sz="0" w:space="0" w:color="auto"/>
      </w:divBdr>
    </w:div>
    <w:div w:id="670596843">
      <w:bodyDiv w:val="1"/>
      <w:marLeft w:val="0"/>
      <w:marRight w:val="0"/>
      <w:marTop w:val="0"/>
      <w:marBottom w:val="0"/>
      <w:divBdr>
        <w:top w:val="none" w:sz="0" w:space="0" w:color="auto"/>
        <w:left w:val="none" w:sz="0" w:space="0" w:color="auto"/>
        <w:bottom w:val="none" w:sz="0" w:space="0" w:color="auto"/>
        <w:right w:val="none" w:sz="0" w:space="0" w:color="auto"/>
      </w:divBdr>
    </w:div>
    <w:div w:id="681393651">
      <w:bodyDiv w:val="1"/>
      <w:marLeft w:val="0"/>
      <w:marRight w:val="0"/>
      <w:marTop w:val="0"/>
      <w:marBottom w:val="0"/>
      <w:divBdr>
        <w:top w:val="none" w:sz="0" w:space="0" w:color="auto"/>
        <w:left w:val="none" w:sz="0" w:space="0" w:color="auto"/>
        <w:bottom w:val="none" w:sz="0" w:space="0" w:color="auto"/>
        <w:right w:val="none" w:sz="0" w:space="0" w:color="auto"/>
      </w:divBdr>
    </w:div>
    <w:div w:id="696321201">
      <w:bodyDiv w:val="1"/>
      <w:marLeft w:val="0"/>
      <w:marRight w:val="0"/>
      <w:marTop w:val="0"/>
      <w:marBottom w:val="0"/>
      <w:divBdr>
        <w:top w:val="none" w:sz="0" w:space="0" w:color="auto"/>
        <w:left w:val="none" w:sz="0" w:space="0" w:color="auto"/>
        <w:bottom w:val="none" w:sz="0" w:space="0" w:color="auto"/>
        <w:right w:val="none" w:sz="0" w:space="0" w:color="auto"/>
      </w:divBdr>
    </w:div>
    <w:div w:id="741219132">
      <w:bodyDiv w:val="1"/>
      <w:marLeft w:val="0"/>
      <w:marRight w:val="0"/>
      <w:marTop w:val="0"/>
      <w:marBottom w:val="0"/>
      <w:divBdr>
        <w:top w:val="none" w:sz="0" w:space="0" w:color="auto"/>
        <w:left w:val="none" w:sz="0" w:space="0" w:color="auto"/>
        <w:bottom w:val="none" w:sz="0" w:space="0" w:color="auto"/>
        <w:right w:val="none" w:sz="0" w:space="0" w:color="auto"/>
      </w:divBdr>
    </w:div>
    <w:div w:id="751123850">
      <w:bodyDiv w:val="1"/>
      <w:marLeft w:val="0"/>
      <w:marRight w:val="0"/>
      <w:marTop w:val="0"/>
      <w:marBottom w:val="0"/>
      <w:divBdr>
        <w:top w:val="none" w:sz="0" w:space="0" w:color="auto"/>
        <w:left w:val="none" w:sz="0" w:space="0" w:color="auto"/>
        <w:bottom w:val="none" w:sz="0" w:space="0" w:color="auto"/>
        <w:right w:val="none" w:sz="0" w:space="0" w:color="auto"/>
      </w:divBdr>
    </w:div>
    <w:div w:id="756556488">
      <w:bodyDiv w:val="1"/>
      <w:marLeft w:val="0"/>
      <w:marRight w:val="0"/>
      <w:marTop w:val="0"/>
      <w:marBottom w:val="0"/>
      <w:divBdr>
        <w:top w:val="none" w:sz="0" w:space="0" w:color="auto"/>
        <w:left w:val="none" w:sz="0" w:space="0" w:color="auto"/>
        <w:bottom w:val="none" w:sz="0" w:space="0" w:color="auto"/>
        <w:right w:val="none" w:sz="0" w:space="0" w:color="auto"/>
      </w:divBdr>
    </w:div>
    <w:div w:id="765079219">
      <w:bodyDiv w:val="1"/>
      <w:marLeft w:val="0"/>
      <w:marRight w:val="0"/>
      <w:marTop w:val="0"/>
      <w:marBottom w:val="0"/>
      <w:divBdr>
        <w:top w:val="none" w:sz="0" w:space="0" w:color="auto"/>
        <w:left w:val="none" w:sz="0" w:space="0" w:color="auto"/>
        <w:bottom w:val="none" w:sz="0" w:space="0" w:color="auto"/>
        <w:right w:val="none" w:sz="0" w:space="0" w:color="auto"/>
      </w:divBdr>
    </w:div>
    <w:div w:id="768353432">
      <w:bodyDiv w:val="1"/>
      <w:marLeft w:val="0"/>
      <w:marRight w:val="0"/>
      <w:marTop w:val="0"/>
      <w:marBottom w:val="0"/>
      <w:divBdr>
        <w:top w:val="none" w:sz="0" w:space="0" w:color="auto"/>
        <w:left w:val="none" w:sz="0" w:space="0" w:color="auto"/>
        <w:bottom w:val="none" w:sz="0" w:space="0" w:color="auto"/>
        <w:right w:val="none" w:sz="0" w:space="0" w:color="auto"/>
      </w:divBdr>
    </w:div>
    <w:div w:id="775248205">
      <w:bodyDiv w:val="1"/>
      <w:marLeft w:val="0"/>
      <w:marRight w:val="0"/>
      <w:marTop w:val="0"/>
      <w:marBottom w:val="0"/>
      <w:divBdr>
        <w:top w:val="none" w:sz="0" w:space="0" w:color="auto"/>
        <w:left w:val="none" w:sz="0" w:space="0" w:color="auto"/>
        <w:bottom w:val="none" w:sz="0" w:space="0" w:color="auto"/>
        <w:right w:val="none" w:sz="0" w:space="0" w:color="auto"/>
      </w:divBdr>
    </w:div>
    <w:div w:id="796534635">
      <w:bodyDiv w:val="1"/>
      <w:marLeft w:val="0"/>
      <w:marRight w:val="0"/>
      <w:marTop w:val="0"/>
      <w:marBottom w:val="0"/>
      <w:divBdr>
        <w:top w:val="none" w:sz="0" w:space="0" w:color="auto"/>
        <w:left w:val="none" w:sz="0" w:space="0" w:color="auto"/>
        <w:bottom w:val="none" w:sz="0" w:space="0" w:color="auto"/>
        <w:right w:val="none" w:sz="0" w:space="0" w:color="auto"/>
      </w:divBdr>
      <w:divsChild>
        <w:div w:id="638805574">
          <w:marLeft w:val="0"/>
          <w:marRight w:val="0"/>
          <w:marTop w:val="0"/>
          <w:marBottom w:val="0"/>
          <w:divBdr>
            <w:top w:val="none" w:sz="0" w:space="0" w:color="auto"/>
            <w:left w:val="none" w:sz="0" w:space="0" w:color="auto"/>
            <w:bottom w:val="none" w:sz="0" w:space="0" w:color="auto"/>
            <w:right w:val="none" w:sz="0" w:space="0" w:color="auto"/>
          </w:divBdr>
          <w:divsChild>
            <w:div w:id="1987659759">
              <w:marLeft w:val="0"/>
              <w:marRight w:val="0"/>
              <w:marTop w:val="0"/>
              <w:marBottom w:val="0"/>
              <w:divBdr>
                <w:top w:val="none" w:sz="0" w:space="0" w:color="auto"/>
                <w:left w:val="none" w:sz="0" w:space="0" w:color="auto"/>
                <w:bottom w:val="none" w:sz="0" w:space="0" w:color="auto"/>
                <w:right w:val="none" w:sz="0" w:space="0" w:color="auto"/>
              </w:divBdr>
              <w:divsChild>
                <w:div w:id="176047245">
                  <w:marLeft w:val="0"/>
                  <w:marRight w:val="0"/>
                  <w:marTop w:val="0"/>
                  <w:marBottom w:val="0"/>
                  <w:divBdr>
                    <w:top w:val="none" w:sz="0" w:space="0" w:color="auto"/>
                    <w:left w:val="none" w:sz="0" w:space="0" w:color="auto"/>
                    <w:bottom w:val="none" w:sz="0" w:space="0" w:color="auto"/>
                    <w:right w:val="none" w:sz="0" w:space="0" w:color="auto"/>
                  </w:divBdr>
                  <w:divsChild>
                    <w:div w:id="555580341">
                      <w:marLeft w:val="0"/>
                      <w:marRight w:val="0"/>
                      <w:marTop w:val="0"/>
                      <w:marBottom w:val="0"/>
                      <w:divBdr>
                        <w:top w:val="none" w:sz="0" w:space="0" w:color="auto"/>
                        <w:left w:val="none" w:sz="0" w:space="0" w:color="auto"/>
                        <w:bottom w:val="none" w:sz="0" w:space="0" w:color="auto"/>
                        <w:right w:val="none" w:sz="0" w:space="0" w:color="auto"/>
                      </w:divBdr>
                      <w:divsChild>
                        <w:div w:id="1743944019">
                          <w:marLeft w:val="0"/>
                          <w:marRight w:val="0"/>
                          <w:marTop w:val="0"/>
                          <w:marBottom w:val="0"/>
                          <w:divBdr>
                            <w:top w:val="none" w:sz="0" w:space="0" w:color="auto"/>
                            <w:left w:val="none" w:sz="0" w:space="0" w:color="auto"/>
                            <w:bottom w:val="none" w:sz="0" w:space="0" w:color="auto"/>
                            <w:right w:val="none" w:sz="0" w:space="0" w:color="auto"/>
                          </w:divBdr>
                          <w:divsChild>
                            <w:div w:id="669136696">
                              <w:marLeft w:val="0"/>
                              <w:marRight w:val="0"/>
                              <w:marTop w:val="0"/>
                              <w:marBottom w:val="0"/>
                              <w:divBdr>
                                <w:top w:val="none" w:sz="0" w:space="0" w:color="auto"/>
                                <w:left w:val="none" w:sz="0" w:space="0" w:color="auto"/>
                                <w:bottom w:val="none" w:sz="0" w:space="0" w:color="auto"/>
                                <w:right w:val="none" w:sz="0" w:space="0" w:color="auto"/>
                              </w:divBdr>
                              <w:divsChild>
                                <w:div w:id="15889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147201">
      <w:bodyDiv w:val="1"/>
      <w:marLeft w:val="0"/>
      <w:marRight w:val="0"/>
      <w:marTop w:val="0"/>
      <w:marBottom w:val="0"/>
      <w:divBdr>
        <w:top w:val="none" w:sz="0" w:space="0" w:color="auto"/>
        <w:left w:val="none" w:sz="0" w:space="0" w:color="auto"/>
        <w:bottom w:val="none" w:sz="0" w:space="0" w:color="auto"/>
        <w:right w:val="none" w:sz="0" w:space="0" w:color="auto"/>
      </w:divBdr>
    </w:div>
    <w:div w:id="854542985">
      <w:bodyDiv w:val="1"/>
      <w:marLeft w:val="0"/>
      <w:marRight w:val="0"/>
      <w:marTop w:val="0"/>
      <w:marBottom w:val="0"/>
      <w:divBdr>
        <w:top w:val="none" w:sz="0" w:space="0" w:color="auto"/>
        <w:left w:val="none" w:sz="0" w:space="0" w:color="auto"/>
        <w:bottom w:val="none" w:sz="0" w:space="0" w:color="auto"/>
        <w:right w:val="none" w:sz="0" w:space="0" w:color="auto"/>
      </w:divBdr>
    </w:div>
    <w:div w:id="873737012">
      <w:bodyDiv w:val="1"/>
      <w:marLeft w:val="0"/>
      <w:marRight w:val="0"/>
      <w:marTop w:val="0"/>
      <w:marBottom w:val="0"/>
      <w:divBdr>
        <w:top w:val="none" w:sz="0" w:space="0" w:color="auto"/>
        <w:left w:val="none" w:sz="0" w:space="0" w:color="auto"/>
        <w:bottom w:val="none" w:sz="0" w:space="0" w:color="auto"/>
        <w:right w:val="none" w:sz="0" w:space="0" w:color="auto"/>
      </w:divBdr>
    </w:div>
    <w:div w:id="892084385">
      <w:bodyDiv w:val="1"/>
      <w:marLeft w:val="0"/>
      <w:marRight w:val="0"/>
      <w:marTop w:val="0"/>
      <w:marBottom w:val="0"/>
      <w:divBdr>
        <w:top w:val="none" w:sz="0" w:space="0" w:color="auto"/>
        <w:left w:val="none" w:sz="0" w:space="0" w:color="auto"/>
        <w:bottom w:val="none" w:sz="0" w:space="0" w:color="auto"/>
        <w:right w:val="none" w:sz="0" w:space="0" w:color="auto"/>
      </w:divBdr>
    </w:div>
    <w:div w:id="896092549">
      <w:bodyDiv w:val="1"/>
      <w:marLeft w:val="0"/>
      <w:marRight w:val="0"/>
      <w:marTop w:val="0"/>
      <w:marBottom w:val="0"/>
      <w:divBdr>
        <w:top w:val="none" w:sz="0" w:space="0" w:color="auto"/>
        <w:left w:val="none" w:sz="0" w:space="0" w:color="auto"/>
        <w:bottom w:val="none" w:sz="0" w:space="0" w:color="auto"/>
        <w:right w:val="none" w:sz="0" w:space="0" w:color="auto"/>
      </w:divBdr>
    </w:div>
    <w:div w:id="924068209">
      <w:bodyDiv w:val="1"/>
      <w:marLeft w:val="0"/>
      <w:marRight w:val="0"/>
      <w:marTop w:val="0"/>
      <w:marBottom w:val="0"/>
      <w:divBdr>
        <w:top w:val="none" w:sz="0" w:space="0" w:color="auto"/>
        <w:left w:val="none" w:sz="0" w:space="0" w:color="auto"/>
        <w:bottom w:val="none" w:sz="0" w:space="0" w:color="auto"/>
        <w:right w:val="none" w:sz="0" w:space="0" w:color="auto"/>
      </w:divBdr>
    </w:div>
    <w:div w:id="927009297">
      <w:bodyDiv w:val="1"/>
      <w:marLeft w:val="0"/>
      <w:marRight w:val="0"/>
      <w:marTop w:val="0"/>
      <w:marBottom w:val="0"/>
      <w:divBdr>
        <w:top w:val="none" w:sz="0" w:space="0" w:color="auto"/>
        <w:left w:val="none" w:sz="0" w:space="0" w:color="auto"/>
        <w:bottom w:val="none" w:sz="0" w:space="0" w:color="auto"/>
        <w:right w:val="none" w:sz="0" w:space="0" w:color="auto"/>
      </w:divBdr>
    </w:div>
    <w:div w:id="932975347">
      <w:bodyDiv w:val="1"/>
      <w:marLeft w:val="0"/>
      <w:marRight w:val="0"/>
      <w:marTop w:val="0"/>
      <w:marBottom w:val="0"/>
      <w:divBdr>
        <w:top w:val="none" w:sz="0" w:space="0" w:color="auto"/>
        <w:left w:val="none" w:sz="0" w:space="0" w:color="auto"/>
        <w:bottom w:val="none" w:sz="0" w:space="0" w:color="auto"/>
        <w:right w:val="none" w:sz="0" w:space="0" w:color="auto"/>
      </w:divBdr>
    </w:div>
    <w:div w:id="972490998">
      <w:bodyDiv w:val="1"/>
      <w:marLeft w:val="0"/>
      <w:marRight w:val="0"/>
      <w:marTop w:val="0"/>
      <w:marBottom w:val="0"/>
      <w:divBdr>
        <w:top w:val="none" w:sz="0" w:space="0" w:color="auto"/>
        <w:left w:val="none" w:sz="0" w:space="0" w:color="auto"/>
        <w:bottom w:val="none" w:sz="0" w:space="0" w:color="auto"/>
        <w:right w:val="none" w:sz="0" w:space="0" w:color="auto"/>
      </w:divBdr>
    </w:div>
    <w:div w:id="984361678">
      <w:bodyDiv w:val="1"/>
      <w:marLeft w:val="0"/>
      <w:marRight w:val="0"/>
      <w:marTop w:val="0"/>
      <w:marBottom w:val="0"/>
      <w:divBdr>
        <w:top w:val="none" w:sz="0" w:space="0" w:color="auto"/>
        <w:left w:val="none" w:sz="0" w:space="0" w:color="auto"/>
        <w:bottom w:val="none" w:sz="0" w:space="0" w:color="auto"/>
        <w:right w:val="none" w:sz="0" w:space="0" w:color="auto"/>
      </w:divBdr>
    </w:div>
    <w:div w:id="997728044">
      <w:bodyDiv w:val="1"/>
      <w:marLeft w:val="0"/>
      <w:marRight w:val="0"/>
      <w:marTop w:val="0"/>
      <w:marBottom w:val="0"/>
      <w:divBdr>
        <w:top w:val="none" w:sz="0" w:space="0" w:color="auto"/>
        <w:left w:val="none" w:sz="0" w:space="0" w:color="auto"/>
        <w:bottom w:val="none" w:sz="0" w:space="0" w:color="auto"/>
        <w:right w:val="none" w:sz="0" w:space="0" w:color="auto"/>
      </w:divBdr>
    </w:div>
    <w:div w:id="1013148442">
      <w:bodyDiv w:val="1"/>
      <w:marLeft w:val="0"/>
      <w:marRight w:val="0"/>
      <w:marTop w:val="0"/>
      <w:marBottom w:val="0"/>
      <w:divBdr>
        <w:top w:val="none" w:sz="0" w:space="0" w:color="auto"/>
        <w:left w:val="none" w:sz="0" w:space="0" w:color="auto"/>
        <w:bottom w:val="none" w:sz="0" w:space="0" w:color="auto"/>
        <w:right w:val="none" w:sz="0" w:space="0" w:color="auto"/>
      </w:divBdr>
    </w:div>
    <w:div w:id="1015614867">
      <w:bodyDiv w:val="1"/>
      <w:marLeft w:val="0"/>
      <w:marRight w:val="0"/>
      <w:marTop w:val="0"/>
      <w:marBottom w:val="0"/>
      <w:divBdr>
        <w:top w:val="none" w:sz="0" w:space="0" w:color="auto"/>
        <w:left w:val="none" w:sz="0" w:space="0" w:color="auto"/>
        <w:bottom w:val="none" w:sz="0" w:space="0" w:color="auto"/>
        <w:right w:val="none" w:sz="0" w:space="0" w:color="auto"/>
      </w:divBdr>
    </w:div>
    <w:div w:id="1041903305">
      <w:bodyDiv w:val="1"/>
      <w:marLeft w:val="0"/>
      <w:marRight w:val="0"/>
      <w:marTop w:val="0"/>
      <w:marBottom w:val="0"/>
      <w:divBdr>
        <w:top w:val="none" w:sz="0" w:space="0" w:color="auto"/>
        <w:left w:val="none" w:sz="0" w:space="0" w:color="auto"/>
        <w:bottom w:val="none" w:sz="0" w:space="0" w:color="auto"/>
        <w:right w:val="none" w:sz="0" w:space="0" w:color="auto"/>
      </w:divBdr>
    </w:div>
    <w:div w:id="1078598314">
      <w:bodyDiv w:val="1"/>
      <w:marLeft w:val="0"/>
      <w:marRight w:val="0"/>
      <w:marTop w:val="0"/>
      <w:marBottom w:val="0"/>
      <w:divBdr>
        <w:top w:val="none" w:sz="0" w:space="0" w:color="auto"/>
        <w:left w:val="none" w:sz="0" w:space="0" w:color="auto"/>
        <w:bottom w:val="none" w:sz="0" w:space="0" w:color="auto"/>
        <w:right w:val="none" w:sz="0" w:space="0" w:color="auto"/>
      </w:divBdr>
    </w:div>
    <w:div w:id="1092553270">
      <w:bodyDiv w:val="1"/>
      <w:marLeft w:val="0"/>
      <w:marRight w:val="0"/>
      <w:marTop w:val="0"/>
      <w:marBottom w:val="0"/>
      <w:divBdr>
        <w:top w:val="none" w:sz="0" w:space="0" w:color="auto"/>
        <w:left w:val="none" w:sz="0" w:space="0" w:color="auto"/>
        <w:bottom w:val="none" w:sz="0" w:space="0" w:color="auto"/>
        <w:right w:val="none" w:sz="0" w:space="0" w:color="auto"/>
      </w:divBdr>
    </w:div>
    <w:div w:id="1110125567">
      <w:bodyDiv w:val="1"/>
      <w:marLeft w:val="0"/>
      <w:marRight w:val="0"/>
      <w:marTop w:val="0"/>
      <w:marBottom w:val="0"/>
      <w:divBdr>
        <w:top w:val="none" w:sz="0" w:space="0" w:color="auto"/>
        <w:left w:val="none" w:sz="0" w:space="0" w:color="auto"/>
        <w:bottom w:val="none" w:sz="0" w:space="0" w:color="auto"/>
        <w:right w:val="none" w:sz="0" w:space="0" w:color="auto"/>
      </w:divBdr>
    </w:div>
    <w:div w:id="1128011884">
      <w:bodyDiv w:val="1"/>
      <w:marLeft w:val="0"/>
      <w:marRight w:val="0"/>
      <w:marTop w:val="0"/>
      <w:marBottom w:val="0"/>
      <w:divBdr>
        <w:top w:val="none" w:sz="0" w:space="0" w:color="auto"/>
        <w:left w:val="none" w:sz="0" w:space="0" w:color="auto"/>
        <w:bottom w:val="none" w:sz="0" w:space="0" w:color="auto"/>
        <w:right w:val="none" w:sz="0" w:space="0" w:color="auto"/>
      </w:divBdr>
    </w:div>
    <w:div w:id="1129082232">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03638343">
      <w:bodyDiv w:val="1"/>
      <w:marLeft w:val="0"/>
      <w:marRight w:val="0"/>
      <w:marTop w:val="0"/>
      <w:marBottom w:val="0"/>
      <w:divBdr>
        <w:top w:val="none" w:sz="0" w:space="0" w:color="auto"/>
        <w:left w:val="none" w:sz="0" w:space="0" w:color="auto"/>
        <w:bottom w:val="none" w:sz="0" w:space="0" w:color="auto"/>
        <w:right w:val="none" w:sz="0" w:space="0" w:color="auto"/>
      </w:divBdr>
    </w:div>
    <w:div w:id="1216164813">
      <w:bodyDiv w:val="1"/>
      <w:marLeft w:val="0"/>
      <w:marRight w:val="0"/>
      <w:marTop w:val="0"/>
      <w:marBottom w:val="0"/>
      <w:divBdr>
        <w:top w:val="none" w:sz="0" w:space="0" w:color="auto"/>
        <w:left w:val="none" w:sz="0" w:space="0" w:color="auto"/>
        <w:bottom w:val="none" w:sz="0" w:space="0" w:color="auto"/>
        <w:right w:val="none" w:sz="0" w:space="0" w:color="auto"/>
      </w:divBdr>
    </w:div>
    <w:div w:id="1234122364">
      <w:bodyDiv w:val="1"/>
      <w:marLeft w:val="0"/>
      <w:marRight w:val="0"/>
      <w:marTop w:val="0"/>
      <w:marBottom w:val="0"/>
      <w:divBdr>
        <w:top w:val="none" w:sz="0" w:space="0" w:color="auto"/>
        <w:left w:val="none" w:sz="0" w:space="0" w:color="auto"/>
        <w:bottom w:val="none" w:sz="0" w:space="0" w:color="auto"/>
        <w:right w:val="none" w:sz="0" w:space="0" w:color="auto"/>
      </w:divBdr>
    </w:div>
    <w:div w:id="1239708528">
      <w:bodyDiv w:val="1"/>
      <w:marLeft w:val="0"/>
      <w:marRight w:val="0"/>
      <w:marTop w:val="0"/>
      <w:marBottom w:val="0"/>
      <w:divBdr>
        <w:top w:val="none" w:sz="0" w:space="0" w:color="auto"/>
        <w:left w:val="none" w:sz="0" w:space="0" w:color="auto"/>
        <w:bottom w:val="none" w:sz="0" w:space="0" w:color="auto"/>
        <w:right w:val="none" w:sz="0" w:space="0" w:color="auto"/>
      </w:divBdr>
    </w:div>
    <w:div w:id="1302610822">
      <w:bodyDiv w:val="1"/>
      <w:marLeft w:val="0"/>
      <w:marRight w:val="0"/>
      <w:marTop w:val="0"/>
      <w:marBottom w:val="0"/>
      <w:divBdr>
        <w:top w:val="none" w:sz="0" w:space="0" w:color="auto"/>
        <w:left w:val="none" w:sz="0" w:space="0" w:color="auto"/>
        <w:bottom w:val="none" w:sz="0" w:space="0" w:color="auto"/>
        <w:right w:val="none" w:sz="0" w:space="0" w:color="auto"/>
      </w:divBdr>
    </w:div>
    <w:div w:id="1327200329">
      <w:bodyDiv w:val="1"/>
      <w:marLeft w:val="0"/>
      <w:marRight w:val="0"/>
      <w:marTop w:val="0"/>
      <w:marBottom w:val="0"/>
      <w:divBdr>
        <w:top w:val="none" w:sz="0" w:space="0" w:color="auto"/>
        <w:left w:val="none" w:sz="0" w:space="0" w:color="auto"/>
        <w:bottom w:val="none" w:sz="0" w:space="0" w:color="auto"/>
        <w:right w:val="none" w:sz="0" w:space="0" w:color="auto"/>
      </w:divBdr>
    </w:div>
    <w:div w:id="1336418738">
      <w:bodyDiv w:val="1"/>
      <w:marLeft w:val="0"/>
      <w:marRight w:val="0"/>
      <w:marTop w:val="0"/>
      <w:marBottom w:val="0"/>
      <w:divBdr>
        <w:top w:val="none" w:sz="0" w:space="0" w:color="auto"/>
        <w:left w:val="none" w:sz="0" w:space="0" w:color="auto"/>
        <w:bottom w:val="none" w:sz="0" w:space="0" w:color="auto"/>
        <w:right w:val="none" w:sz="0" w:space="0" w:color="auto"/>
      </w:divBdr>
    </w:div>
    <w:div w:id="1360551073">
      <w:bodyDiv w:val="1"/>
      <w:marLeft w:val="0"/>
      <w:marRight w:val="0"/>
      <w:marTop w:val="0"/>
      <w:marBottom w:val="0"/>
      <w:divBdr>
        <w:top w:val="none" w:sz="0" w:space="0" w:color="auto"/>
        <w:left w:val="none" w:sz="0" w:space="0" w:color="auto"/>
        <w:bottom w:val="none" w:sz="0" w:space="0" w:color="auto"/>
        <w:right w:val="none" w:sz="0" w:space="0" w:color="auto"/>
      </w:divBdr>
    </w:div>
    <w:div w:id="1362828830">
      <w:bodyDiv w:val="1"/>
      <w:marLeft w:val="0"/>
      <w:marRight w:val="0"/>
      <w:marTop w:val="0"/>
      <w:marBottom w:val="0"/>
      <w:divBdr>
        <w:top w:val="none" w:sz="0" w:space="0" w:color="auto"/>
        <w:left w:val="none" w:sz="0" w:space="0" w:color="auto"/>
        <w:bottom w:val="none" w:sz="0" w:space="0" w:color="auto"/>
        <w:right w:val="none" w:sz="0" w:space="0" w:color="auto"/>
      </w:divBdr>
    </w:div>
    <w:div w:id="1396467877">
      <w:bodyDiv w:val="1"/>
      <w:marLeft w:val="0"/>
      <w:marRight w:val="0"/>
      <w:marTop w:val="0"/>
      <w:marBottom w:val="0"/>
      <w:divBdr>
        <w:top w:val="none" w:sz="0" w:space="0" w:color="auto"/>
        <w:left w:val="none" w:sz="0" w:space="0" w:color="auto"/>
        <w:bottom w:val="none" w:sz="0" w:space="0" w:color="auto"/>
        <w:right w:val="none" w:sz="0" w:space="0" w:color="auto"/>
      </w:divBdr>
    </w:div>
    <w:div w:id="1414277881">
      <w:bodyDiv w:val="1"/>
      <w:marLeft w:val="0"/>
      <w:marRight w:val="0"/>
      <w:marTop w:val="0"/>
      <w:marBottom w:val="0"/>
      <w:divBdr>
        <w:top w:val="none" w:sz="0" w:space="0" w:color="auto"/>
        <w:left w:val="none" w:sz="0" w:space="0" w:color="auto"/>
        <w:bottom w:val="none" w:sz="0" w:space="0" w:color="auto"/>
        <w:right w:val="none" w:sz="0" w:space="0" w:color="auto"/>
      </w:divBdr>
    </w:div>
    <w:div w:id="1432243142">
      <w:bodyDiv w:val="1"/>
      <w:marLeft w:val="0"/>
      <w:marRight w:val="0"/>
      <w:marTop w:val="0"/>
      <w:marBottom w:val="0"/>
      <w:divBdr>
        <w:top w:val="none" w:sz="0" w:space="0" w:color="auto"/>
        <w:left w:val="none" w:sz="0" w:space="0" w:color="auto"/>
        <w:bottom w:val="none" w:sz="0" w:space="0" w:color="auto"/>
        <w:right w:val="none" w:sz="0" w:space="0" w:color="auto"/>
      </w:divBdr>
    </w:div>
    <w:div w:id="1440102971">
      <w:bodyDiv w:val="1"/>
      <w:marLeft w:val="0"/>
      <w:marRight w:val="0"/>
      <w:marTop w:val="0"/>
      <w:marBottom w:val="0"/>
      <w:divBdr>
        <w:top w:val="none" w:sz="0" w:space="0" w:color="auto"/>
        <w:left w:val="none" w:sz="0" w:space="0" w:color="auto"/>
        <w:bottom w:val="none" w:sz="0" w:space="0" w:color="auto"/>
        <w:right w:val="none" w:sz="0" w:space="0" w:color="auto"/>
      </w:divBdr>
    </w:div>
    <w:div w:id="1475754979">
      <w:bodyDiv w:val="1"/>
      <w:marLeft w:val="0"/>
      <w:marRight w:val="0"/>
      <w:marTop w:val="0"/>
      <w:marBottom w:val="0"/>
      <w:divBdr>
        <w:top w:val="none" w:sz="0" w:space="0" w:color="auto"/>
        <w:left w:val="none" w:sz="0" w:space="0" w:color="auto"/>
        <w:bottom w:val="none" w:sz="0" w:space="0" w:color="auto"/>
        <w:right w:val="none" w:sz="0" w:space="0" w:color="auto"/>
      </w:divBdr>
    </w:div>
    <w:div w:id="1478959839">
      <w:bodyDiv w:val="1"/>
      <w:marLeft w:val="0"/>
      <w:marRight w:val="0"/>
      <w:marTop w:val="0"/>
      <w:marBottom w:val="0"/>
      <w:divBdr>
        <w:top w:val="none" w:sz="0" w:space="0" w:color="auto"/>
        <w:left w:val="none" w:sz="0" w:space="0" w:color="auto"/>
        <w:bottom w:val="none" w:sz="0" w:space="0" w:color="auto"/>
        <w:right w:val="none" w:sz="0" w:space="0" w:color="auto"/>
      </w:divBdr>
    </w:div>
    <w:div w:id="1482696229">
      <w:bodyDiv w:val="1"/>
      <w:marLeft w:val="0"/>
      <w:marRight w:val="0"/>
      <w:marTop w:val="0"/>
      <w:marBottom w:val="0"/>
      <w:divBdr>
        <w:top w:val="none" w:sz="0" w:space="0" w:color="auto"/>
        <w:left w:val="none" w:sz="0" w:space="0" w:color="auto"/>
        <w:bottom w:val="none" w:sz="0" w:space="0" w:color="auto"/>
        <w:right w:val="none" w:sz="0" w:space="0" w:color="auto"/>
      </w:divBdr>
      <w:divsChild>
        <w:div w:id="109983904">
          <w:marLeft w:val="0"/>
          <w:marRight w:val="0"/>
          <w:marTop w:val="0"/>
          <w:marBottom w:val="0"/>
          <w:divBdr>
            <w:top w:val="none" w:sz="0" w:space="0" w:color="auto"/>
            <w:left w:val="none" w:sz="0" w:space="0" w:color="auto"/>
            <w:bottom w:val="none" w:sz="0" w:space="0" w:color="auto"/>
            <w:right w:val="none" w:sz="0" w:space="0" w:color="auto"/>
          </w:divBdr>
          <w:divsChild>
            <w:div w:id="6449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719">
      <w:bodyDiv w:val="1"/>
      <w:marLeft w:val="0"/>
      <w:marRight w:val="0"/>
      <w:marTop w:val="0"/>
      <w:marBottom w:val="0"/>
      <w:divBdr>
        <w:top w:val="none" w:sz="0" w:space="0" w:color="auto"/>
        <w:left w:val="none" w:sz="0" w:space="0" w:color="auto"/>
        <w:bottom w:val="none" w:sz="0" w:space="0" w:color="auto"/>
        <w:right w:val="none" w:sz="0" w:space="0" w:color="auto"/>
      </w:divBdr>
    </w:div>
    <w:div w:id="1503472691">
      <w:bodyDiv w:val="1"/>
      <w:marLeft w:val="0"/>
      <w:marRight w:val="0"/>
      <w:marTop w:val="0"/>
      <w:marBottom w:val="0"/>
      <w:divBdr>
        <w:top w:val="none" w:sz="0" w:space="0" w:color="auto"/>
        <w:left w:val="none" w:sz="0" w:space="0" w:color="auto"/>
        <w:bottom w:val="none" w:sz="0" w:space="0" w:color="auto"/>
        <w:right w:val="none" w:sz="0" w:space="0" w:color="auto"/>
      </w:divBdr>
    </w:div>
    <w:div w:id="1511795916">
      <w:bodyDiv w:val="1"/>
      <w:marLeft w:val="0"/>
      <w:marRight w:val="0"/>
      <w:marTop w:val="0"/>
      <w:marBottom w:val="0"/>
      <w:divBdr>
        <w:top w:val="none" w:sz="0" w:space="0" w:color="auto"/>
        <w:left w:val="none" w:sz="0" w:space="0" w:color="auto"/>
        <w:bottom w:val="none" w:sz="0" w:space="0" w:color="auto"/>
        <w:right w:val="none" w:sz="0" w:space="0" w:color="auto"/>
      </w:divBdr>
    </w:div>
    <w:div w:id="1529223287">
      <w:bodyDiv w:val="1"/>
      <w:marLeft w:val="0"/>
      <w:marRight w:val="0"/>
      <w:marTop w:val="0"/>
      <w:marBottom w:val="0"/>
      <w:divBdr>
        <w:top w:val="none" w:sz="0" w:space="0" w:color="auto"/>
        <w:left w:val="none" w:sz="0" w:space="0" w:color="auto"/>
        <w:bottom w:val="none" w:sz="0" w:space="0" w:color="auto"/>
        <w:right w:val="none" w:sz="0" w:space="0" w:color="auto"/>
      </w:divBdr>
    </w:div>
    <w:div w:id="1529248719">
      <w:bodyDiv w:val="1"/>
      <w:marLeft w:val="0"/>
      <w:marRight w:val="0"/>
      <w:marTop w:val="0"/>
      <w:marBottom w:val="0"/>
      <w:divBdr>
        <w:top w:val="none" w:sz="0" w:space="0" w:color="auto"/>
        <w:left w:val="none" w:sz="0" w:space="0" w:color="auto"/>
        <w:bottom w:val="none" w:sz="0" w:space="0" w:color="auto"/>
        <w:right w:val="none" w:sz="0" w:space="0" w:color="auto"/>
      </w:divBdr>
    </w:div>
    <w:div w:id="1564214861">
      <w:bodyDiv w:val="1"/>
      <w:marLeft w:val="0"/>
      <w:marRight w:val="0"/>
      <w:marTop w:val="0"/>
      <w:marBottom w:val="0"/>
      <w:divBdr>
        <w:top w:val="none" w:sz="0" w:space="0" w:color="auto"/>
        <w:left w:val="none" w:sz="0" w:space="0" w:color="auto"/>
        <w:bottom w:val="none" w:sz="0" w:space="0" w:color="auto"/>
        <w:right w:val="none" w:sz="0" w:space="0" w:color="auto"/>
      </w:divBdr>
    </w:div>
    <w:div w:id="1574194280">
      <w:bodyDiv w:val="1"/>
      <w:marLeft w:val="0"/>
      <w:marRight w:val="0"/>
      <w:marTop w:val="0"/>
      <w:marBottom w:val="0"/>
      <w:divBdr>
        <w:top w:val="none" w:sz="0" w:space="0" w:color="auto"/>
        <w:left w:val="none" w:sz="0" w:space="0" w:color="auto"/>
        <w:bottom w:val="none" w:sz="0" w:space="0" w:color="auto"/>
        <w:right w:val="none" w:sz="0" w:space="0" w:color="auto"/>
      </w:divBdr>
    </w:div>
    <w:div w:id="1590384583">
      <w:bodyDiv w:val="1"/>
      <w:marLeft w:val="0"/>
      <w:marRight w:val="0"/>
      <w:marTop w:val="0"/>
      <w:marBottom w:val="0"/>
      <w:divBdr>
        <w:top w:val="none" w:sz="0" w:space="0" w:color="auto"/>
        <w:left w:val="none" w:sz="0" w:space="0" w:color="auto"/>
        <w:bottom w:val="none" w:sz="0" w:space="0" w:color="auto"/>
        <w:right w:val="none" w:sz="0" w:space="0" w:color="auto"/>
      </w:divBdr>
    </w:div>
    <w:div w:id="1592739599">
      <w:bodyDiv w:val="1"/>
      <w:marLeft w:val="0"/>
      <w:marRight w:val="0"/>
      <w:marTop w:val="0"/>
      <w:marBottom w:val="0"/>
      <w:divBdr>
        <w:top w:val="none" w:sz="0" w:space="0" w:color="auto"/>
        <w:left w:val="none" w:sz="0" w:space="0" w:color="auto"/>
        <w:bottom w:val="none" w:sz="0" w:space="0" w:color="auto"/>
        <w:right w:val="none" w:sz="0" w:space="0" w:color="auto"/>
      </w:divBdr>
    </w:div>
    <w:div w:id="1604263992">
      <w:bodyDiv w:val="1"/>
      <w:marLeft w:val="0"/>
      <w:marRight w:val="0"/>
      <w:marTop w:val="0"/>
      <w:marBottom w:val="0"/>
      <w:divBdr>
        <w:top w:val="none" w:sz="0" w:space="0" w:color="auto"/>
        <w:left w:val="none" w:sz="0" w:space="0" w:color="auto"/>
        <w:bottom w:val="none" w:sz="0" w:space="0" w:color="auto"/>
        <w:right w:val="none" w:sz="0" w:space="0" w:color="auto"/>
      </w:divBdr>
    </w:div>
    <w:div w:id="1612668392">
      <w:bodyDiv w:val="1"/>
      <w:marLeft w:val="0"/>
      <w:marRight w:val="0"/>
      <w:marTop w:val="0"/>
      <w:marBottom w:val="0"/>
      <w:divBdr>
        <w:top w:val="none" w:sz="0" w:space="0" w:color="auto"/>
        <w:left w:val="none" w:sz="0" w:space="0" w:color="auto"/>
        <w:bottom w:val="none" w:sz="0" w:space="0" w:color="auto"/>
        <w:right w:val="none" w:sz="0" w:space="0" w:color="auto"/>
      </w:divBdr>
      <w:divsChild>
        <w:div w:id="470636340">
          <w:marLeft w:val="0"/>
          <w:marRight w:val="0"/>
          <w:marTop w:val="0"/>
          <w:marBottom w:val="0"/>
          <w:divBdr>
            <w:top w:val="none" w:sz="0" w:space="0" w:color="auto"/>
            <w:left w:val="none" w:sz="0" w:space="0" w:color="auto"/>
            <w:bottom w:val="none" w:sz="0" w:space="0" w:color="auto"/>
            <w:right w:val="none" w:sz="0" w:space="0" w:color="auto"/>
          </w:divBdr>
          <w:divsChild>
            <w:div w:id="2313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446">
      <w:bodyDiv w:val="1"/>
      <w:marLeft w:val="0"/>
      <w:marRight w:val="0"/>
      <w:marTop w:val="0"/>
      <w:marBottom w:val="0"/>
      <w:divBdr>
        <w:top w:val="none" w:sz="0" w:space="0" w:color="auto"/>
        <w:left w:val="none" w:sz="0" w:space="0" w:color="auto"/>
        <w:bottom w:val="none" w:sz="0" w:space="0" w:color="auto"/>
        <w:right w:val="none" w:sz="0" w:space="0" w:color="auto"/>
      </w:divBdr>
    </w:div>
    <w:div w:id="1622107806">
      <w:bodyDiv w:val="1"/>
      <w:marLeft w:val="0"/>
      <w:marRight w:val="0"/>
      <w:marTop w:val="0"/>
      <w:marBottom w:val="0"/>
      <w:divBdr>
        <w:top w:val="none" w:sz="0" w:space="0" w:color="auto"/>
        <w:left w:val="none" w:sz="0" w:space="0" w:color="auto"/>
        <w:bottom w:val="none" w:sz="0" w:space="0" w:color="auto"/>
        <w:right w:val="none" w:sz="0" w:space="0" w:color="auto"/>
      </w:divBdr>
    </w:div>
    <w:div w:id="1637566228">
      <w:bodyDiv w:val="1"/>
      <w:marLeft w:val="0"/>
      <w:marRight w:val="0"/>
      <w:marTop w:val="0"/>
      <w:marBottom w:val="0"/>
      <w:divBdr>
        <w:top w:val="none" w:sz="0" w:space="0" w:color="auto"/>
        <w:left w:val="none" w:sz="0" w:space="0" w:color="auto"/>
        <w:bottom w:val="none" w:sz="0" w:space="0" w:color="auto"/>
        <w:right w:val="none" w:sz="0" w:space="0" w:color="auto"/>
      </w:divBdr>
    </w:div>
    <w:div w:id="1651254132">
      <w:bodyDiv w:val="1"/>
      <w:marLeft w:val="0"/>
      <w:marRight w:val="0"/>
      <w:marTop w:val="0"/>
      <w:marBottom w:val="0"/>
      <w:divBdr>
        <w:top w:val="none" w:sz="0" w:space="0" w:color="auto"/>
        <w:left w:val="none" w:sz="0" w:space="0" w:color="auto"/>
        <w:bottom w:val="none" w:sz="0" w:space="0" w:color="auto"/>
        <w:right w:val="none" w:sz="0" w:space="0" w:color="auto"/>
      </w:divBdr>
    </w:div>
    <w:div w:id="1668678367">
      <w:bodyDiv w:val="1"/>
      <w:marLeft w:val="0"/>
      <w:marRight w:val="0"/>
      <w:marTop w:val="0"/>
      <w:marBottom w:val="0"/>
      <w:divBdr>
        <w:top w:val="none" w:sz="0" w:space="0" w:color="auto"/>
        <w:left w:val="none" w:sz="0" w:space="0" w:color="auto"/>
        <w:bottom w:val="none" w:sz="0" w:space="0" w:color="auto"/>
        <w:right w:val="none" w:sz="0" w:space="0" w:color="auto"/>
      </w:divBdr>
    </w:div>
    <w:div w:id="1672610412">
      <w:bodyDiv w:val="1"/>
      <w:marLeft w:val="0"/>
      <w:marRight w:val="0"/>
      <w:marTop w:val="0"/>
      <w:marBottom w:val="0"/>
      <w:divBdr>
        <w:top w:val="none" w:sz="0" w:space="0" w:color="auto"/>
        <w:left w:val="none" w:sz="0" w:space="0" w:color="auto"/>
        <w:bottom w:val="none" w:sz="0" w:space="0" w:color="auto"/>
        <w:right w:val="none" w:sz="0" w:space="0" w:color="auto"/>
      </w:divBdr>
    </w:div>
    <w:div w:id="1717507802">
      <w:bodyDiv w:val="1"/>
      <w:marLeft w:val="0"/>
      <w:marRight w:val="0"/>
      <w:marTop w:val="0"/>
      <w:marBottom w:val="0"/>
      <w:divBdr>
        <w:top w:val="none" w:sz="0" w:space="0" w:color="auto"/>
        <w:left w:val="none" w:sz="0" w:space="0" w:color="auto"/>
        <w:bottom w:val="none" w:sz="0" w:space="0" w:color="auto"/>
        <w:right w:val="none" w:sz="0" w:space="0" w:color="auto"/>
      </w:divBdr>
    </w:div>
    <w:div w:id="1741439260">
      <w:bodyDiv w:val="1"/>
      <w:marLeft w:val="0"/>
      <w:marRight w:val="0"/>
      <w:marTop w:val="0"/>
      <w:marBottom w:val="0"/>
      <w:divBdr>
        <w:top w:val="none" w:sz="0" w:space="0" w:color="auto"/>
        <w:left w:val="none" w:sz="0" w:space="0" w:color="auto"/>
        <w:bottom w:val="none" w:sz="0" w:space="0" w:color="auto"/>
        <w:right w:val="none" w:sz="0" w:space="0" w:color="auto"/>
      </w:divBdr>
    </w:div>
    <w:div w:id="1763836008">
      <w:bodyDiv w:val="1"/>
      <w:marLeft w:val="0"/>
      <w:marRight w:val="0"/>
      <w:marTop w:val="0"/>
      <w:marBottom w:val="0"/>
      <w:divBdr>
        <w:top w:val="none" w:sz="0" w:space="0" w:color="auto"/>
        <w:left w:val="none" w:sz="0" w:space="0" w:color="auto"/>
        <w:bottom w:val="none" w:sz="0" w:space="0" w:color="auto"/>
        <w:right w:val="none" w:sz="0" w:space="0" w:color="auto"/>
      </w:divBdr>
    </w:div>
    <w:div w:id="1783915270">
      <w:bodyDiv w:val="1"/>
      <w:marLeft w:val="0"/>
      <w:marRight w:val="0"/>
      <w:marTop w:val="0"/>
      <w:marBottom w:val="0"/>
      <w:divBdr>
        <w:top w:val="none" w:sz="0" w:space="0" w:color="auto"/>
        <w:left w:val="none" w:sz="0" w:space="0" w:color="auto"/>
        <w:bottom w:val="none" w:sz="0" w:space="0" w:color="auto"/>
        <w:right w:val="none" w:sz="0" w:space="0" w:color="auto"/>
      </w:divBdr>
    </w:div>
    <w:div w:id="1810171782">
      <w:bodyDiv w:val="1"/>
      <w:marLeft w:val="0"/>
      <w:marRight w:val="0"/>
      <w:marTop w:val="0"/>
      <w:marBottom w:val="0"/>
      <w:divBdr>
        <w:top w:val="none" w:sz="0" w:space="0" w:color="auto"/>
        <w:left w:val="none" w:sz="0" w:space="0" w:color="auto"/>
        <w:bottom w:val="none" w:sz="0" w:space="0" w:color="auto"/>
        <w:right w:val="none" w:sz="0" w:space="0" w:color="auto"/>
      </w:divBdr>
    </w:div>
    <w:div w:id="1841039933">
      <w:bodyDiv w:val="1"/>
      <w:marLeft w:val="0"/>
      <w:marRight w:val="0"/>
      <w:marTop w:val="0"/>
      <w:marBottom w:val="0"/>
      <w:divBdr>
        <w:top w:val="none" w:sz="0" w:space="0" w:color="auto"/>
        <w:left w:val="none" w:sz="0" w:space="0" w:color="auto"/>
        <w:bottom w:val="none" w:sz="0" w:space="0" w:color="auto"/>
        <w:right w:val="none" w:sz="0" w:space="0" w:color="auto"/>
      </w:divBdr>
    </w:div>
    <w:div w:id="1861359869">
      <w:bodyDiv w:val="1"/>
      <w:marLeft w:val="0"/>
      <w:marRight w:val="0"/>
      <w:marTop w:val="0"/>
      <w:marBottom w:val="0"/>
      <w:divBdr>
        <w:top w:val="none" w:sz="0" w:space="0" w:color="auto"/>
        <w:left w:val="none" w:sz="0" w:space="0" w:color="auto"/>
        <w:bottom w:val="none" w:sz="0" w:space="0" w:color="auto"/>
        <w:right w:val="none" w:sz="0" w:space="0" w:color="auto"/>
      </w:divBdr>
    </w:div>
    <w:div w:id="1865095598">
      <w:bodyDiv w:val="1"/>
      <w:marLeft w:val="0"/>
      <w:marRight w:val="0"/>
      <w:marTop w:val="0"/>
      <w:marBottom w:val="0"/>
      <w:divBdr>
        <w:top w:val="none" w:sz="0" w:space="0" w:color="auto"/>
        <w:left w:val="none" w:sz="0" w:space="0" w:color="auto"/>
        <w:bottom w:val="none" w:sz="0" w:space="0" w:color="auto"/>
        <w:right w:val="none" w:sz="0" w:space="0" w:color="auto"/>
      </w:divBdr>
    </w:div>
    <w:div w:id="1871795168">
      <w:bodyDiv w:val="1"/>
      <w:marLeft w:val="0"/>
      <w:marRight w:val="0"/>
      <w:marTop w:val="0"/>
      <w:marBottom w:val="0"/>
      <w:divBdr>
        <w:top w:val="none" w:sz="0" w:space="0" w:color="auto"/>
        <w:left w:val="none" w:sz="0" w:space="0" w:color="auto"/>
        <w:bottom w:val="none" w:sz="0" w:space="0" w:color="auto"/>
        <w:right w:val="none" w:sz="0" w:space="0" w:color="auto"/>
      </w:divBdr>
    </w:div>
    <w:div w:id="1885943855">
      <w:bodyDiv w:val="1"/>
      <w:marLeft w:val="0"/>
      <w:marRight w:val="0"/>
      <w:marTop w:val="0"/>
      <w:marBottom w:val="0"/>
      <w:divBdr>
        <w:top w:val="none" w:sz="0" w:space="0" w:color="auto"/>
        <w:left w:val="none" w:sz="0" w:space="0" w:color="auto"/>
        <w:bottom w:val="none" w:sz="0" w:space="0" w:color="auto"/>
        <w:right w:val="none" w:sz="0" w:space="0" w:color="auto"/>
      </w:divBdr>
    </w:div>
    <w:div w:id="1929970695">
      <w:bodyDiv w:val="1"/>
      <w:marLeft w:val="0"/>
      <w:marRight w:val="0"/>
      <w:marTop w:val="0"/>
      <w:marBottom w:val="0"/>
      <w:divBdr>
        <w:top w:val="none" w:sz="0" w:space="0" w:color="auto"/>
        <w:left w:val="none" w:sz="0" w:space="0" w:color="auto"/>
        <w:bottom w:val="none" w:sz="0" w:space="0" w:color="auto"/>
        <w:right w:val="none" w:sz="0" w:space="0" w:color="auto"/>
      </w:divBdr>
    </w:div>
    <w:div w:id="1941373946">
      <w:bodyDiv w:val="1"/>
      <w:marLeft w:val="0"/>
      <w:marRight w:val="0"/>
      <w:marTop w:val="0"/>
      <w:marBottom w:val="0"/>
      <w:divBdr>
        <w:top w:val="none" w:sz="0" w:space="0" w:color="auto"/>
        <w:left w:val="none" w:sz="0" w:space="0" w:color="auto"/>
        <w:bottom w:val="none" w:sz="0" w:space="0" w:color="auto"/>
        <w:right w:val="none" w:sz="0" w:space="0" w:color="auto"/>
      </w:divBdr>
    </w:div>
    <w:div w:id="1946887027">
      <w:bodyDiv w:val="1"/>
      <w:marLeft w:val="0"/>
      <w:marRight w:val="0"/>
      <w:marTop w:val="0"/>
      <w:marBottom w:val="0"/>
      <w:divBdr>
        <w:top w:val="none" w:sz="0" w:space="0" w:color="auto"/>
        <w:left w:val="none" w:sz="0" w:space="0" w:color="auto"/>
        <w:bottom w:val="none" w:sz="0" w:space="0" w:color="auto"/>
        <w:right w:val="none" w:sz="0" w:space="0" w:color="auto"/>
      </w:divBdr>
    </w:div>
    <w:div w:id="1949771905">
      <w:bodyDiv w:val="1"/>
      <w:marLeft w:val="0"/>
      <w:marRight w:val="0"/>
      <w:marTop w:val="0"/>
      <w:marBottom w:val="0"/>
      <w:divBdr>
        <w:top w:val="none" w:sz="0" w:space="0" w:color="auto"/>
        <w:left w:val="none" w:sz="0" w:space="0" w:color="auto"/>
        <w:bottom w:val="none" w:sz="0" w:space="0" w:color="auto"/>
        <w:right w:val="none" w:sz="0" w:space="0" w:color="auto"/>
      </w:divBdr>
    </w:div>
    <w:div w:id="1969045307">
      <w:bodyDiv w:val="1"/>
      <w:marLeft w:val="0"/>
      <w:marRight w:val="0"/>
      <w:marTop w:val="0"/>
      <w:marBottom w:val="0"/>
      <w:divBdr>
        <w:top w:val="none" w:sz="0" w:space="0" w:color="auto"/>
        <w:left w:val="none" w:sz="0" w:space="0" w:color="auto"/>
        <w:bottom w:val="none" w:sz="0" w:space="0" w:color="auto"/>
        <w:right w:val="none" w:sz="0" w:space="0" w:color="auto"/>
      </w:divBdr>
    </w:div>
    <w:div w:id="1987204849">
      <w:bodyDiv w:val="1"/>
      <w:marLeft w:val="0"/>
      <w:marRight w:val="0"/>
      <w:marTop w:val="0"/>
      <w:marBottom w:val="0"/>
      <w:divBdr>
        <w:top w:val="none" w:sz="0" w:space="0" w:color="auto"/>
        <w:left w:val="none" w:sz="0" w:space="0" w:color="auto"/>
        <w:bottom w:val="none" w:sz="0" w:space="0" w:color="auto"/>
        <w:right w:val="none" w:sz="0" w:space="0" w:color="auto"/>
      </w:divBdr>
    </w:div>
    <w:div w:id="2007400119">
      <w:bodyDiv w:val="1"/>
      <w:marLeft w:val="0"/>
      <w:marRight w:val="0"/>
      <w:marTop w:val="0"/>
      <w:marBottom w:val="0"/>
      <w:divBdr>
        <w:top w:val="none" w:sz="0" w:space="0" w:color="auto"/>
        <w:left w:val="none" w:sz="0" w:space="0" w:color="auto"/>
        <w:bottom w:val="none" w:sz="0" w:space="0" w:color="auto"/>
        <w:right w:val="none" w:sz="0" w:space="0" w:color="auto"/>
      </w:divBdr>
    </w:div>
    <w:div w:id="2008242662">
      <w:bodyDiv w:val="1"/>
      <w:marLeft w:val="0"/>
      <w:marRight w:val="0"/>
      <w:marTop w:val="0"/>
      <w:marBottom w:val="0"/>
      <w:divBdr>
        <w:top w:val="none" w:sz="0" w:space="0" w:color="auto"/>
        <w:left w:val="none" w:sz="0" w:space="0" w:color="auto"/>
        <w:bottom w:val="none" w:sz="0" w:space="0" w:color="auto"/>
        <w:right w:val="none" w:sz="0" w:space="0" w:color="auto"/>
      </w:divBdr>
    </w:div>
    <w:div w:id="2033139922">
      <w:bodyDiv w:val="1"/>
      <w:marLeft w:val="0"/>
      <w:marRight w:val="0"/>
      <w:marTop w:val="0"/>
      <w:marBottom w:val="0"/>
      <w:divBdr>
        <w:top w:val="none" w:sz="0" w:space="0" w:color="auto"/>
        <w:left w:val="none" w:sz="0" w:space="0" w:color="auto"/>
        <w:bottom w:val="none" w:sz="0" w:space="0" w:color="auto"/>
        <w:right w:val="none" w:sz="0" w:space="0" w:color="auto"/>
      </w:divBdr>
    </w:div>
    <w:div w:id="2037851849">
      <w:bodyDiv w:val="1"/>
      <w:marLeft w:val="0"/>
      <w:marRight w:val="0"/>
      <w:marTop w:val="0"/>
      <w:marBottom w:val="0"/>
      <w:divBdr>
        <w:top w:val="none" w:sz="0" w:space="0" w:color="auto"/>
        <w:left w:val="none" w:sz="0" w:space="0" w:color="auto"/>
        <w:bottom w:val="none" w:sz="0" w:space="0" w:color="auto"/>
        <w:right w:val="none" w:sz="0" w:space="0" w:color="auto"/>
      </w:divBdr>
    </w:div>
    <w:div w:id="2046758310">
      <w:bodyDiv w:val="1"/>
      <w:marLeft w:val="0"/>
      <w:marRight w:val="0"/>
      <w:marTop w:val="0"/>
      <w:marBottom w:val="0"/>
      <w:divBdr>
        <w:top w:val="none" w:sz="0" w:space="0" w:color="auto"/>
        <w:left w:val="none" w:sz="0" w:space="0" w:color="auto"/>
        <w:bottom w:val="none" w:sz="0" w:space="0" w:color="auto"/>
        <w:right w:val="none" w:sz="0" w:space="0" w:color="auto"/>
      </w:divBdr>
    </w:div>
    <w:div w:id="2056275790">
      <w:bodyDiv w:val="1"/>
      <w:marLeft w:val="0"/>
      <w:marRight w:val="0"/>
      <w:marTop w:val="0"/>
      <w:marBottom w:val="0"/>
      <w:divBdr>
        <w:top w:val="none" w:sz="0" w:space="0" w:color="auto"/>
        <w:left w:val="none" w:sz="0" w:space="0" w:color="auto"/>
        <w:bottom w:val="none" w:sz="0" w:space="0" w:color="auto"/>
        <w:right w:val="none" w:sz="0" w:space="0" w:color="auto"/>
      </w:divBdr>
    </w:div>
    <w:div w:id="2057464471">
      <w:bodyDiv w:val="1"/>
      <w:marLeft w:val="0"/>
      <w:marRight w:val="0"/>
      <w:marTop w:val="0"/>
      <w:marBottom w:val="0"/>
      <w:divBdr>
        <w:top w:val="none" w:sz="0" w:space="0" w:color="auto"/>
        <w:left w:val="none" w:sz="0" w:space="0" w:color="auto"/>
        <w:bottom w:val="none" w:sz="0" w:space="0" w:color="auto"/>
        <w:right w:val="none" w:sz="0" w:space="0" w:color="auto"/>
      </w:divBdr>
    </w:div>
    <w:div w:id="2061006446">
      <w:bodyDiv w:val="1"/>
      <w:marLeft w:val="0"/>
      <w:marRight w:val="0"/>
      <w:marTop w:val="0"/>
      <w:marBottom w:val="0"/>
      <w:divBdr>
        <w:top w:val="none" w:sz="0" w:space="0" w:color="auto"/>
        <w:left w:val="none" w:sz="0" w:space="0" w:color="auto"/>
        <w:bottom w:val="none" w:sz="0" w:space="0" w:color="auto"/>
        <w:right w:val="none" w:sz="0" w:space="0" w:color="auto"/>
      </w:divBdr>
    </w:div>
    <w:div w:id="2068068999">
      <w:bodyDiv w:val="1"/>
      <w:marLeft w:val="0"/>
      <w:marRight w:val="0"/>
      <w:marTop w:val="0"/>
      <w:marBottom w:val="0"/>
      <w:divBdr>
        <w:top w:val="none" w:sz="0" w:space="0" w:color="auto"/>
        <w:left w:val="none" w:sz="0" w:space="0" w:color="auto"/>
        <w:bottom w:val="none" w:sz="0" w:space="0" w:color="auto"/>
        <w:right w:val="none" w:sz="0" w:space="0" w:color="auto"/>
      </w:divBdr>
    </w:div>
    <w:div w:id="2071077923">
      <w:bodyDiv w:val="1"/>
      <w:marLeft w:val="0"/>
      <w:marRight w:val="0"/>
      <w:marTop w:val="0"/>
      <w:marBottom w:val="0"/>
      <w:divBdr>
        <w:top w:val="none" w:sz="0" w:space="0" w:color="auto"/>
        <w:left w:val="none" w:sz="0" w:space="0" w:color="auto"/>
        <w:bottom w:val="none" w:sz="0" w:space="0" w:color="auto"/>
        <w:right w:val="none" w:sz="0" w:space="0" w:color="auto"/>
      </w:divBdr>
    </w:div>
    <w:div w:id="2084138941">
      <w:bodyDiv w:val="1"/>
      <w:marLeft w:val="0"/>
      <w:marRight w:val="0"/>
      <w:marTop w:val="0"/>
      <w:marBottom w:val="0"/>
      <w:divBdr>
        <w:top w:val="none" w:sz="0" w:space="0" w:color="auto"/>
        <w:left w:val="none" w:sz="0" w:space="0" w:color="auto"/>
        <w:bottom w:val="none" w:sz="0" w:space="0" w:color="auto"/>
        <w:right w:val="none" w:sz="0" w:space="0" w:color="auto"/>
      </w:divBdr>
    </w:div>
    <w:div w:id="2092506069">
      <w:bodyDiv w:val="1"/>
      <w:marLeft w:val="0"/>
      <w:marRight w:val="0"/>
      <w:marTop w:val="0"/>
      <w:marBottom w:val="0"/>
      <w:divBdr>
        <w:top w:val="none" w:sz="0" w:space="0" w:color="auto"/>
        <w:left w:val="none" w:sz="0" w:space="0" w:color="auto"/>
        <w:bottom w:val="none" w:sz="0" w:space="0" w:color="auto"/>
        <w:right w:val="none" w:sz="0" w:space="0" w:color="auto"/>
      </w:divBdr>
    </w:div>
    <w:div w:id="2109350859">
      <w:bodyDiv w:val="1"/>
      <w:marLeft w:val="0"/>
      <w:marRight w:val="0"/>
      <w:marTop w:val="0"/>
      <w:marBottom w:val="0"/>
      <w:divBdr>
        <w:top w:val="none" w:sz="0" w:space="0" w:color="auto"/>
        <w:left w:val="none" w:sz="0" w:space="0" w:color="auto"/>
        <w:bottom w:val="none" w:sz="0" w:space="0" w:color="auto"/>
        <w:right w:val="none" w:sz="0" w:space="0" w:color="auto"/>
      </w:divBdr>
    </w:div>
    <w:div w:id="2112118289">
      <w:bodyDiv w:val="1"/>
      <w:marLeft w:val="0"/>
      <w:marRight w:val="0"/>
      <w:marTop w:val="0"/>
      <w:marBottom w:val="0"/>
      <w:divBdr>
        <w:top w:val="none" w:sz="0" w:space="0" w:color="auto"/>
        <w:left w:val="none" w:sz="0" w:space="0" w:color="auto"/>
        <w:bottom w:val="none" w:sz="0" w:space="0" w:color="auto"/>
        <w:right w:val="none" w:sz="0" w:space="0" w:color="auto"/>
      </w:divBdr>
    </w:div>
    <w:div w:id="2129739784">
      <w:bodyDiv w:val="1"/>
      <w:marLeft w:val="0"/>
      <w:marRight w:val="0"/>
      <w:marTop w:val="0"/>
      <w:marBottom w:val="0"/>
      <w:divBdr>
        <w:top w:val="none" w:sz="0" w:space="0" w:color="auto"/>
        <w:left w:val="none" w:sz="0" w:space="0" w:color="auto"/>
        <w:bottom w:val="none" w:sz="0" w:space="0" w:color="auto"/>
        <w:right w:val="none" w:sz="0" w:space="0" w:color="auto"/>
      </w:divBdr>
    </w:div>
    <w:div w:id="2145459521">
      <w:bodyDiv w:val="1"/>
      <w:marLeft w:val="0"/>
      <w:marRight w:val="0"/>
      <w:marTop w:val="0"/>
      <w:marBottom w:val="0"/>
      <w:divBdr>
        <w:top w:val="none" w:sz="0" w:space="0" w:color="auto"/>
        <w:left w:val="none" w:sz="0" w:space="0" w:color="auto"/>
        <w:bottom w:val="none" w:sz="0" w:space="0" w:color="auto"/>
        <w:right w:val="none" w:sz="0" w:space="0" w:color="auto"/>
      </w:divBdr>
      <w:divsChild>
        <w:div w:id="108163333">
          <w:marLeft w:val="0"/>
          <w:marRight w:val="0"/>
          <w:marTop w:val="0"/>
          <w:marBottom w:val="0"/>
          <w:divBdr>
            <w:top w:val="none" w:sz="0" w:space="0" w:color="auto"/>
            <w:left w:val="none" w:sz="0" w:space="0" w:color="auto"/>
            <w:bottom w:val="none" w:sz="0" w:space="0" w:color="auto"/>
            <w:right w:val="none" w:sz="0" w:space="0" w:color="auto"/>
          </w:divBdr>
          <w:divsChild>
            <w:div w:id="20808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alog.consultant.ru/doc85341.html" TargetMode="External"/><Relationship Id="rId18" Type="http://schemas.openxmlformats.org/officeDocument/2006/relationships/hyperlink" Target="file:///C:/Users/ogrischenko.RAPIDSOFT/AppData/Local/Microsoft/Windows/Temporary%20Internet%20Files/Content.IE5/TDD57DXN/&#1057;&#1074;&#1077;&#1076;&#1077;&#1085;&#1080;&#1103;"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help.yandex.ru/partnermarket/?id=1111425" TargetMode="External"/><Relationship Id="rId17" Type="http://schemas.openxmlformats.org/officeDocument/2006/relationships/hyperlink" Target="file:///C:/Users/ogrischenko.RAPIDSOFT/AppData/Local/Microsoft/Windows/Temporary%20Internet%20Files/Content.IE5/TDD57DXN/&#1055;&#1086;&#1079;&#1080;&#1094;&#1080;&#110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base.consultant.ru/cons/cgi/online.cgi?req=doc;base=LAW;n=85341" TargetMode="External"/><Relationship Id="rId23" Type="http://schemas.openxmlformats.org/officeDocument/2006/relationships/footer" Target="footer2.xml"/><Relationship Id="rId28"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s://portal.rapidsoft.ru/projects/loyalty/Shared%20Documents/%D0%A4%D1%83%D0%BD%D0%BA%D1%86%D0%B8%D0%BE%D0%BD%D0%B0%D0%BB%D1%8C%D0%BD%D1%8B%D0%B5%20%D1%82%D1%80%D0%B5%D0%B1%D0%BE%D0%B2%D0%B0%D0%BD%D0%B8%D1%8F/%D0%A4%D0%A2-%D0%9A%D0%A1-%D0%A3%D0%91%D0%9F.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nsultant.ru/online/base/?req=doc;base=LAW;n=85309"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revsky\AppData\Local\Microsoft\Windows\Temporary%20Internet%20Files\Content.Outlook\WW9Q1WL5\&#1057;&#1087;&#1077;&#1094;&#1080;&#1092;&#1080;&#1082;&#1072;&#1094;&#1080;&#1103;%20&#1085;&#1072;%20API%20&#1057;&#1077;&#1088;&#1074;&#1080;&#1089;&#1072;%20&#1089;&#1087;&#1080;&#1089;&#1072;&#1085;&#1080;&#1103;%20&#1073;&#1072;&#1083;&#1083;&#1086;&#1074;%200%20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C9830C359FF7F43BA9A28F5ACCBE15B" ma:contentTypeVersion="0" ma:contentTypeDescription="Создание документа." ma:contentTypeScope="" ma:versionID="a3fc3d7f83c805a2669c9d250d2658fc">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b:Source xmlns:b="http://schemas.openxmlformats.org/officeDocument/2006/bibliography" xmlns="http://schemas.openxmlformats.org/officeDocument/2006/bibliography">
    <b:Tag>Заполнитель1</b:Tag>
    <b:RefOrder>1</b:RefOrder>
  </b:Source>
</b:Sources>
</file>

<file path=customXml/itemProps1.xml><?xml version="1.0" encoding="utf-8"?>
<ds:datastoreItem xmlns:ds="http://schemas.openxmlformats.org/officeDocument/2006/customXml" ds:itemID="{A05F9372-3DD0-4E95-AC7E-F053C4076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0411B0F-EB5D-48E2-919B-7046428F8099}">
  <ds:schemaRef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www.w3.org/XML/1998/namespace"/>
  </ds:schemaRefs>
</ds:datastoreItem>
</file>

<file path=customXml/itemProps3.xml><?xml version="1.0" encoding="utf-8"?>
<ds:datastoreItem xmlns:ds="http://schemas.openxmlformats.org/officeDocument/2006/customXml" ds:itemID="{BF23ADA2-622E-4DDA-BAD1-E59576D8930A}">
  <ds:schemaRefs>
    <ds:schemaRef ds:uri="http://schemas.microsoft.com/sharepoint/v3/contenttype/forms"/>
  </ds:schemaRefs>
</ds:datastoreItem>
</file>

<file path=customXml/itemProps4.xml><?xml version="1.0" encoding="utf-8"?>
<ds:datastoreItem xmlns:ds="http://schemas.openxmlformats.org/officeDocument/2006/customXml" ds:itemID="{FDBD2A06-2724-4180-AD75-941B6ABA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Спецификация на API Сервиса списания баллов 0 4</Template>
  <TotalTime>629</TotalTime>
  <Pages>221</Pages>
  <Words>41042</Words>
  <Characters>233946</Characters>
  <Application>Microsoft Office Word</Application>
  <DocSecurity>0</DocSecurity>
  <Lines>1949</Lines>
  <Paragraphs>548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it</Company>
  <LinksUpToDate>false</LinksUpToDate>
  <CharactersWithSpaces>274440</CharactersWithSpaces>
  <SharedDoc>false</SharedDoc>
  <HLinks>
    <vt:vector size="264" baseType="variant">
      <vt:variant>
        <vt:i4>3211352</vt:i4>
      </vt:variant>
      <vt:variant>
        <vt:i4>237</vt:i4>
      </vt:variant>
      <vt:variant>
        <vt:i4>0</vt:i4>
      </vt:variant>
      <vt:variant>
        <vt:i4>5</vt:i4>
      </vt:variant>
      <vt:variant>
        <vt:lpwstr>https://url_ССБ/CancelPayment?ShopId=идентификатор_магазина_на_ССБ&amp;OrderId=идентификатор_заказа_в_системе_магазина&amp;</vt:lpwstr>
      </vt:variant>
      <vt:variant>
        <vt:lpwstr/>
      </vt:variant>
      <vt:variant>
        <vt:i4>4915250</vt:i4>
      </vt:variant>
      <vt:variant>
        <vt:i4>234</vt:i4>
      </vt:variant>
      <vt:variant>
        <vt:i4>0</vt:i4>
      </vt:variant>
      <vt:variant>
        <vt:i4>5</vt:i4>
      </vt:variant>
      <vt:variant>
        <vt:lpwstr>https://url_ССБ/PaymentForm?ShopId=идентификатор_магазина_на_ССБ&amp;OrderId=идентификатор_заказа_в_системе_магазина</vt:lpwstr>
      </vt:variant>
      <vt:variant>
        <vt:lpwstr/>
      </vt:variant>
      <vt:variant>
        <vt:i4>5768253</vt:i4>
      </vt:variant>
      <vt:variant>
        <vt:i4>231</vt:i4>
      </vt:variant>
      <vt:variant>
        <vt:i4>0</vt:i4>
      </vt:variant>
      <vt:variant>
        <vt:i4>5</vt:i4>
      </vt:variant>
      <vt:variant>
        <vt:lpwstr/>
      </vt:variant>
      <vt:variant>
        <vt:lpwstr>_Отмена_списания_баллов</vt:lpwstr>
      </vt:variant>
      <vt:variant>
        <vt:i4>73401449</vt:i4>
      </vt:variant>
      <vt:variant>
        <vt:i4>228</vt:i4>
      </vt:variant>
      <vt:variant>
        <vt:i4>0</vt:i4>
      </vt:variant>
      <vt:variant>
        <vt:i4>5</vt:i4>
      </vt:variant>
      <vt:variant>
        <vt:lpwstr>Неверная</vt:lpwstr>
      </vt:variant>
      <vt:variant>
        <vt:lpwstr>_Альтернативный_сценарий_</vt:lpwstr>
      </vt:variant>
      <vt:variant>
        <vt:i4>6946933</vt:i4>
      </vt:variant>
      <vt:variant>
        <vt:i4>225</vt:i4>
      </vt:variant>
      <vt:variant>
        <vt:i4>0</vt:i4>
      </vt:variant>
      <vt:variant>
        <vt:i4>5</vt:i4>
      </vt:variant>
      <vt:variant>
        <vt:lpwstr>Ошибка_1</vt:lpwstr>
      </vt:variant>
      <vt:variant>
        <vt:lpwstr>_Альтернативный_сценарий_</vt:lpwstr>
      </vt:variant>
      <vt:variant>
        <vt:i4>5963818</vt:i4>
      </vt:variant>
      <vt:variant>
        <vt:i4>222</vt:i4>
      </vt:variant>
      <vt:variant>
        <vt:i4>0</vt:i4>
      </vt:variant>
      <vt:variant>
        <vt:i4>5</vt:i4>
      </vt:variant>
      <vt:variant>
        <vt:lpwstr>Ошибка</vt:lpwstr>
      </vt:variant>
      <vt:variant>
        <vt:lpwstr>_Альтернативный_сценарий_</vt:lpwstr>
      </vt:variant>
      <vt:variant>
        <vt:i4>71237669</vt:i4>
      </vt:variant>
      <vt:variant>
        <vt:i4>219</vt:i4>
      </vt:variant>
      <vt:variant>
        <vt:i4>0</vt:i4>
      </vt:variant>
      <vt:variant>
        <vt:i4>5</vt:i4>
      </vt:variant>
      <vt:variant>
        <vt:lpwstr>Отказ_2</vt:lpwstr>
      </vt:variant>
      <vt:variant>
        <vt:lpwstr>_Альтернативный_сценарий_</vt:lpwstr>
      </vt:variant>
      <vt:variant>
        <vt:i4>73401362</vt:i4>
      </vt:variant>
      <vt:variant>
        <vt:i4>213</vt:i4>
      </vt:variant>
      <vt:variant>
        <vt:i4>0</vt:i4>
      </vt:variant>
      <vt:variant>
        <vt:i4>5</vt:i4>
      </vt:variant>
      <vt:variant>
        <vt:lpwstr>Отказ</vt:lpwstr>
      </vt:variant>
      <vt:variant>
        <vt:lpwstr>_Альтернативный_сценарий_</vt:lpwstr>
      </vt:variant>
      <vt:variant>
        <vt:i4>590955</vt:i4>
      </vt:variant>
      <vt:variant>
        <vt:i4>204</vt:i4>
      </vt:variant>
      <vt:variant>
        <vt:i4>0</vt:i4>
      </vt:variant>
      <vt:variant>
        <vt:i4>5</vt:i4>
      </vt:variant>
      <vt:variant>
        <vt:lpwstr/>
      </vt:variant>
      <vt:variant>
        <vt:lpwstr>_Вызов_формы_списания</vt:lpwstr>
      </vt:variant>
      <vt:variant>
        <vt:i4>590955</vt:i4>
      </vt:variant>
      <vt:variant>
        <vt:i4>201</vt:i4>
      </vt:variant>
      <vt:variant>
        <vt:i4>0</vt:i4>
      </vt:variant>
      <vt:variant>
        <vt:i4>5</vt:i4>
      </vt:variant>
      <vt:variant>
        <vt:lpwstr/>
      </vt:variant>
      <vt:variant>
        <vt:lpwstr>_Вызов_формы_списания</vt:lpwstr>
      </vt:variant>
      <vt:variant>
        <vt:i4>590955</vt:i4>
      </vt:variant>
      <vt:variant>
        <vt:i4>198</vt:i4>
      </vt:variant>
      <vt:variant>
        <vt:i4>0</vt:i4>
      </vt:variant>
      <vt:variant>
        <vt:i4>5</vt:i4>
      </vt:variant>
      <vt:variant>
        <vt:lpwstr/>
      </vt:variant>
      <vt:variant>
        <vt:lpwstr>_Вызов_формы_списания</vt:lpwstr>
      </vt:variant>
      <vt:variant>
        <vt:i4>590955</vt:i4>
      </vt:variant>
      <vt:variant>
        <vt:i4>195</vt:i4>
      </vt:variant>
      <vt:variant>
        <vt:i4>0</vt:i4>
      </vt:variant>
      <vt:variant>
        <vt:i4>5</vt:i4>
      </vt:variant>
      <vt:variant>
        <vt:lpwstr/>
      </vt:variant>
      <vt:variant>
        <vt:lpwstr>_Вызов_формы_списания</vt:lpwstr>
      </vt:variant>
      <vt:variant>
        <vt:i4>5768253</vt:i4>
      </vt:variant>
      <vt:variant>
        <vt:i4>192</vt:i4>
      </vt:variant>
      <vt:variant>
        <vt:i4>0</vt:i4>
      </vt:variant>
      <vt:variant>
        <vt:i4>5</vt:i4>
      </vt:variant>
      <vt:variant>
        <vt:lpwstr/>
      </vt:variant>
      <vt:variant>
        <vt:lpwstr>_Отмена_списания_баллов</vt:lpwstr>
      </vt:variant>
      <vt:variant>
        <vt:i4>590955</vt:i4>
      </vt:variant>
      <vt:variant>
        <vt:i4>186</vt:i4>
      </vt:variant>
      <vt:variant>
        <vt:i4>0</vt:i4>
      </vt:variant>
      <vt:variant>
        <vt:i4>5</vt:i4>
      </vt:variant>
      <vt:variant>
        <vt:lpwstr/>
      </vt:variant>
      <vt:variant>
        <vt:lpwstr>_Вызов_формы_списания</vt:lpwstr>
      </vt:variant>
      <vt:variant>
        <vt:i4>590955</vt:i4>
      </vt:variant>
      <vt:variant>
        <vt:i4>183</vt:i4>
      </vt:variant>
      <vt:variant>
        <vt:i4>0</vt:i4>
      </vt:variant>
      <vt:variant>
        <vt:i4>5</vt:i4>
      </vt:variant>
      <vt:variant>
        <vt:lpwstr/>
      </vt:variant>
      <vt:variant>
        <vt:lpwstr>_Вызов_формы_списания</vt:lpwstr>
      </vt:variant>
      <vt:variant>
        <vt:i4>590955</vt:i4>
      </vt:variant>
      <vt:variant>
        <vt:i4>174</vt:i4>
      </vt:variant>
      <vt:variant>
        <vt:i4>0</vt:i4>
      </vt:variant>
      <vt:variant>
        <vt:i4>5</vt:i4>
      </vt:variant>
      <vt:variant>
        <vt:lpwstr/>
      </vt:variant>
      <vt:variant>
        <vt:lpwstr>_Вызов_формы_списания</vt:lpwstr>
      </vt:variant>
      <vt:variant>
        <vt:i4>590955</vt:i4>
      </vt:variant>
      <vt:variant>
        <vt:i4>171</vt:i4>
      </vt:variant>
      <vt:variant>
        <vt:i4>0</vt:i4>
      </vt:variant>
      <vt:variant>
        <vt:i4>5</vt:i4>
      </vt:variant>
      <vt:variant>
        <vt:lpwstr/>
      </vt:variant>
      <vt:variant>
        <vt:lpwstr>_Вызов_формы_списания</vt:lpwstr>
      </vt:variant>
      <vt:variant>
        <vt:i4>1507386</vt:i4>
      </vt:variant>
      <vt:variant>
        <vt:i4>164</vt:i4>
      </vt:variant>
      <vt:variant>
        <vt:i4>0</vt:i4>
      </vt:variant>
      <vt:variant>
        <vt:i4>5</vt:i4>
      </vt:variant>
      <vt:variant>
        <vt:lpwstr/>
      </vt:variant>
      <vt:variant>
        <vt:lpwstr>_Toc319496936</vt:lpwstr>
      </vt:variant>
      <vt:variant>
        <vt:i4>1507386</vt:i4>
      </vt:variant>
      <vt:variant>
        <vt:i4>158</vt:i4>
      </vt:variant>
      <vt:variant>
        <vt:i4>0</vt:i4>
      </vt:variant>
      <vt:variant>
        <vt:i4>5</vt:i4>
      </vt:variant>
      <vt:variant>
        <vt:lpwstr/>
      </vt:variant>
      <vt:variant>
        <vt:lpwstr>_Toc319496935</vt:lpwstr>
      </vt:variant>
      <vt:variant>
        <vt:i4>1507386</vt:i4>
      </vt:variant>
      <vt:variant>
        <vt:i4>152</vt:i4>
      </vt:variant>
      <vt:variant>
        <vt:i4>0</vt:i4>
      </vt:variant>
      <vt:variant>
        <vt:i4>5</vt:i4>
      </vt:variant>
      <vt:variant>
        <vt:lpwstr/>
      </vt:variant>
      <vt:variant>
        <vt:lpwstr>_Toc319496934</vt:lpwstr>
      </vt:variant>
      <vt:variant>
        <vt:i4>1507386</vt:i4>
      </vt:variant>
      <vt:variant>
        <vt:i4>146</vt:i4>
      </vt:variant>
      <vt:variant>
        <vt:i4>0</vt:i4>
      </vt:variant>
      <vt:variant>
        <vt:i4>5</vt:i4>
      </vt:variant>
      <vt:variant>
        <vt:lpwstr/>
      </vt:variant>
      <vt:variant>
        <vt:lpwstr>_Toc319496933</vt:lpwstr>
      </vt:variant>
      <vt:variant>
        <vt:i4>1507386</vt:i4>
      </vt:variant>
      <vt:variant>
        <vt:i4>140</vt:i4>
      </vt:variant>
      <vt:variant>
        <vt:i4>0</vt:i4>
      </vt:variant>
      <vt:variant>
        <vt:i4>5</vt:i4>
      </vt:variant>
      <vt:variant>
        <vt:lpwstr/>
      </vt:variant>
      <vt:variant>
        <vt:lpwstr>_Toc319496932</vt:lpwstr>
      </vt:variant>
      <vt:variant>
        <vt:i4>1507386</vt:i4>
      </vt:variant>
      <vt:variant>
        <vt:i4>134</vt:i4>
      </vt:variant>
      <vt:variant>
        <vt:i4>0</vt:i4>
      </vt:variant>
      <vt:variant>
        <vt:i4>5</vt:i4>
      </vt:variant>
      <vt:variant>
        <vt:lpwstr/>
      </vt:variant>
      <vt:variant>
        <vt:lpwstr>_Toc319496931</vt:lpwstr>
      </vt:variant>
      <vt:variant>
        <vt:i4>1507386</vt:i4>
      </vt:variant>
      <vt:variant>
        <vt:i4>128</vt:i4>
      </vt:variant>
      <vt:variant>
        <vt:i4>0</vt:i4>
      </vt:variant>
      <vt:variant>
        <vt:i4>5</vt:i4>
      </vt:variant>
      <vt:variant>
        <vt:lpwstr/>
      </vt:variant>
      <vt:variant>
        <vt:lpwstr>_Toc319496930</vt:lpwstr>
      </vt:variant>
      <vt:variant>
        <vt:i4>1441850</vt:i4>
      </vt:variant>
      <vt:variant>
        <vt:i4>122</vt:i4>
      </vt:variant>
      <vt:variant>
        <vt:i4>0</vt:i4>
      </vt:variant>
      <vt:variant>
        <vt:i4>5</vt:i4>
      </vt:variant>
      <vt:variant>
        <vt:lpwstr/>
      </vt:variant>
      <vt:variant>
        <vt:lpwstr>_Toc319496929</vt:lpwstr>
      </vt:variant>
      <vt:variant>
        <vt:i4>1441850</vt:i4>
      </vt:variant>
      <vt:variant>
        <vt:i4>116</vt:i4>
      </vt:variant>
      <vt:variant>
        <vt:i4>0</vt:i4>
      </vt:variant>
      <vt:variant>
        <vt:i4>5</vt:i4>
      </vt:variant>
      <vt:variant>
        <vt:lpwstr/>
      </vt:variant>
      <vt:variant>
        <vt:lpwstr>_Toc319496928</vt:lpwstr>
      </vt:variant>
      <vt:variant>
        <vt:i4>1441850</vt:i4>
      </vt:variant>
      <vt:variant>
        <vt:i4>110</vt:i4>
      </vt:variant>
      <vt:variant>
        <vt:i4>0</vt:i4>
      </vt:variant>
      <vt:variant>
        <vt:i4>5</vt:i4>
      </vt:variant>
      <vt:variant>
        <vt:lpwstr/>
      </vt:variant>
      <vt:variant>
        <vt:lpwstr>_Toc319496927</vt:lpwstr>
      </vt:variant>
      <vt:variant>
        <vt:i4>1441850</vt:i4>
      </vt:variant>
      <vt:variant>
        <vt:i4>104</vt:i4>
      </vt:variant>
      <vt:variant>
        <vt:i4>0</vt:i4>
      </vt:variant>
      <vt:variant>
        <vt:i4>5</vt:i4>
      </vt:variant>
      <vt:variant>
        <vt:lpwstr/>
      </vt:variant>
      <vt:variant>
        <vt:lpwstr>_Toc319496926</vt:lpwstr>
      </vt:variant>
      <vt:variant>
        <vt:i4>1441850</vt:i4>
      </vt:variant>
      <vt:variant>
        <vt:i4>98</vt:i4>
      </vt:variant>
      <vt:variant>
        <vt:i4>0</vt:i4>
      </vt:variant>
      <vt:variant>
        <vt:i4>5</vt:i4>
      </vt:variant>
      <vt:variant>
        <vt:lpwstr/>
      </vt:variant>
      <vt:variant>
        <vt:lpwstr>_Toc319496925</vt:lpwstr>
      </vt:variant>
      <vt:variant>
        <vt:i4>1441850</vt:i4>
      </vt:variant>
      <vt:variant>
        <vt:i4>92</vt:i4>
      </vt:variant>
      <vt:variant>
        <vt:i4>0</vt:i4>
      </vt:variant>
      <vt:variant>
        <vt:i4>5</vt:i4>
      </vt:variant>
      <vt:variant>
        <vt:lpwstr/>
      </vt:variant>
      <vt:variant>
        <vt:lpwstr>_Toc319496924</vt:lpwstr>
      </vt:variant>
      <vt:variant>
        <vt:i4>1441850</vt:i4>
      </vt:variant>
      <vt:variant>
        <vt:i4>86</vt:i4>
      </vt:variant>
      <vt:variant>
        <vt:i4>0</vt:i4>
      </vt:variant>
      <vt:variant>
        <vt:i4>5</vt:i4>
      </vt:variant>
      <vt:variant>
        <vt:lpwstr/>
      </vt:variant>
      <vt:variant>
        <vt:lpwstr>_Toc319496923</vt:lpwstr>
      </vt:variant>
      <vt:variant>
        <vt:i4>1441850</vt:i4>
      </vt:variant>
      <vt:variant>
        <vt:i4>80</vt:i4>
      </vt:variant>
      <vt:variant>
        <vt:i4>0</vt:i4>
      </vt:variant>
      <vt:variant>
        <vt:i4>5</vt:i4>
      </vt:variant>
      <vt:variant>
        <vt:lpwstr/>
      </vt:variant>
      <vt:variant>
        <vt:lpwstr>_Toc319496922</vt:lpwstr>
      </vt:variant>
      <vt:variant>
        <vt:i4>1441850</vt:i4>
      </vt:variant>
      <vt:variant>
        <vt:i4>74</vt:i4>
      </vt:variant>
      <vt:variant>
        <vt:i4>0</vt:i4>
      </vt:variant>
      <vt:variant>
        <vt:i4>5</vt:i4>
      </vt:variant>
      <vt:variant>
        <vt:lpwstr/>
      </vt:variant>
      <vt:variant>
        <vt:lpwstr>_Toc319496921</vt:lpwstr>
      </vt:variant>
      <vt:variant>
        <vt:i4>1441850</vt:i4>
      </vt:variant>
      <vt:variant>
        <vt:i4>68</vt:i4>
      </vt:variant>
      <vt:variant>
        <vt:i4>0</vt:i4>
      </vt:variant>
      <vt:variant>
        <vt:i4>5</vt:i4>
      </vt:variant>
      <vt:variant>
        <vt:lpwstr/>
      </vt:variant>
      <vt:variant>
        <vt:lpwstr>_Toc319496920</vt:lpwstr>
      </vt:variant>
      <vt:variant>
        <vt:i4>1376314</vt:i4>
      </vt:variant>
      <vt:variant>
        <vt:i4>62</vt:i4>
      </vt:variant>
      <vt:variant>
        <vt:i4>0</vt:i4>
      </vt:variant>
      <vt:variant>
        <vt:i4>5</vt:i4>
      </vt:variant>
      <vt:variant>
        <vt:lpwstr/>
      </vt:variant>
      <vt:variant>
        <vt:lpwstr>_Toc319496919</vt:lpwstr>
      </vt:variant>
      <vt:variant>
        <vt:i4>1376314</vt:i4>
      </vt:variant>
      <vt:variant>
        <vt:i4>56</vt:i4>
      </vt:variant>
      <vt:variant>
        <vt:i4>0</vt:i4>
      </vt:variant>
      <vt:variant>
        <vt:i4>5</vt:i4>
      </vt:variant>
      <vt:variant>
        <vt:lpwstr/>
      </vt:variant>
      <vt:variant>
        <vt:lpwstr>_Toc319496918</vt:lpwstr>
      </vt:variant>
      <vt:variant>
        <vt:i4>1376314</vt:i4>
      </vt:variant>
      <vt:variant>
        <vt:i4>50</vt:i4>
      </vt:variant>
      <vt:variant>
        <vt:i4>0</vt:i4>
      </vt:variant>
      <vt:variant>
        <vt:i4>5</vt:i4>
      </vt:variant>
      <vt:variant>
        <vt:lpwstr/>
      </vt:variant>
      <vt:variant>
        <vt:lpwstr>_Toc319496917</vt:lpwstr>
      </vt:variant>
      <vt:variant>
        <vt:i4>1376314</vt:i4>
      </vt:variant>
      <vt:variant>
        <vt:i4>44</vt:i4>
      </vt:variant>
      <vt:variant>
        <vt:i4>0</vt:i4>
      </vt:variant>
      <vt:variant>
        <vt:i4>5</vt:i4>
      </vt:variant>
      <vt:variant>
        <vt:lpwstr/>
      </vt:variant>
      <vt:variant>
        <vt:lpwstr>_Toc319496916</vt:lpwstr>
      </vt:variant>
      <vt:variant>
        <vt:i4>1376314</vt:i4>
      </vt:variant>
      <vt:variant>
        <vt:i4>38</vt:i4>
      </vt:variant>
      <vt:variant>
        <vt:i4>0</vt:i4>
      </vt:variant>
      <vt:variant>
        <vt:i4>5</vt:i4>
      </vt:variant>
      <vt:variant>
        <vt:lpwstr/>
      </vt:variant>
      <vt:variant>
        <vt:lpwstr>_Toc319496915</vt:lpwstr>
      </vt:variant>
      <vt:variant>
        <vt:i4>1376314</vt:i4>
      </vt:variant>
      <vt:variant>
        <vt:i4>32</vt:i4>
      </vt:variant>
      <vt:variant>
        <vt:i4>0</vt:i4>
      </vt:variant>
      <vt:variant>
        <vt:i4>5</vt:i4>
      </vt:variant>
      <vt:variant>
        <vt:lpwstr/>
      </vt:variant>
      <vt:variant>
        <vt:lpwstr>_Toc319496914</vt:lpwstr>
      </vt:variant>
      <vt:variant>
        <vt:i4>1376314</vt:i4>
      </vt:variant>
      <vt:variant>
        <vt:i4>26</vt:i4>
      </vt:variant>
      <vt:variant>
        <vt:i4>0</vt:i4>
      </vt:variant>
      <vt:variant>
        <vt:i4>5</vt:i4>
      </vt:variant>
      <vt:variant>
        <vt:lpwstr/>
      </vt:variant>
      <vt:variant>
        <vt:lpwstr>_Toc319496913</vt:lpwstr>
      </vt:variant>
      <vt:variant>
        <vt:i4>1376314</vt:i4>
      </vt:variant>
      <vt:variant>
        <vt:i4>20</vt:i4>
      </vt:variant>
      <vt:variant>
        <vt:i4>0</vt:i4>
      </vt:variant>
      <vt:variant>
        <vt:i4>5</vt:i4>
      </vt:variant>
      <vt:variant>
        <vt:lpwstr/>
      </vt:variant>
      <vt:variant>
        <vt:lpwstr>_Toc319496912</vt:lpwstr>
      </vt:variant>
      <vt:variant>
        <vt:i4>1376314</vt:i4>
      </vt:variant>
      <vt:variant>
        <vt:i4>14</vt:i4>
      </vt:variant>
      <vt:variant>
        <vt:i4>0</vt:i4>
      </vt:variant>
      <vt:variant>
        <vt:i4>5</vt:i4>
      </vt:variant>
      <vt:variant>
        <vt:lpwstr/>
      </vt:variant>
      <vt:variant>
        <vt:lpwstr>_Toc319496911</vt:lpwstr>
      </vt:variant>
      <vt:variant>
        <vt:i4>1376314</vt:i4>
      </vt:variant>
      <vt:variant>
        <vt:i4>8</vt:i4>
      </vt:variant>
      <vt:variant>
        <vt:i4>0</vt:i4>
      </vt:variant>
      <vt:variant>
        <vt:i4>5</vt:i4>
      </vt:variant>
      <vt:variant>
        <vt:lpwstr/>
      </vt:variant>
      <vt:variant>
        <vt:lpwstr>_Toc319496910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Моревский</dc:creator>
  <cp:lastModifiedBy>Stanislav</cp:lastModifiedBy>
  <cp:revision>49</cp:revision>
  <cp:lastPrinted>2012-06-29T15:36:00Z</cp:lastPrinted>
  <dcterms:created xsi:type="dcterms:W3CDTF">2013-10-24T07:31:00Z</dcterms:created>
  <dcterms:modified xsi:type="dcterms:W3CDTF">2013-10-26T16:29:00Z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0x0101007C9830C359FF7F43BA9A28F5ACCBE15B</vt:lpwstr>
  </property>
</Properties>
</file>