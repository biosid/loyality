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Default="00F8310D" w:rsidP="00F8310D">
      <w:pPr>
        <w:pStyle w:val="ab"/>
        <w:rPr>
          <w:rStyle w:val="11"/>
          <w:rFonts w:eastAsia="Arial Unicode MS"/>
          <w:lang w:val="en-U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P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E8020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7035</w:t>
      </w:r>
      <w:r w:rsidR="002B2A72">
        <w:t xml:space="preserve"> </w:t>
      </w:r>
      <w:r w:rsidR="00ED47AD" w:rsidRPr="00E80202">
        <w:rPr>
          <w:rFonts w:cs="Times New Roman"/>
          <w:bCs/>
          <w:szCs w:val="24"/>
        </w:rPr>
        <w:t>“</w:t>
      </w:r>
      <w:r w:rsidR="002558E3" w:rsidRPr="002558E3">
        <w:t xml:space="preserve"> </w:t>
      </w:r>
      <w:r w:rsidR="002558E3" w:rsidRPr="002558E3">
        <w:rPr>
          <w:rFonts w:cs="Times New Roman"/>
          <w:bCs/>
          <w:szCs w:val="24"/>
        </w:rPr>
        <w:t>Начисление бонусов за предоставление персональных данных</w:t>
      </w:r>
      <w:r w:rsidR="00ED47AD" w:rsidRPr="00E80202">
        <w:rPr>
          <w:rFonts w:cs="Times New Roman"/>
          <w:bCs/>
          <w:szCs w:val="24"/>
        </w:rPr>
        <w:t>”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0A7561" w:rsidP="00096CFC">
      <w:pPr>
        <w:pStyle w:val="ab"/>
        <w:ind w:left="567"/>
        <w:rPr>
          <w:rStyle w:val="11"/>
          <w:rFonts w:eastAsia="Arial Unicode MS"/>
          <w:bCs/>
        </w:rPr>
      </w:pPr>
      <w:r w:rsidRPr="000A7561">
        <w:rPr>
          <w:bCs/>
          <w:sz w:val="22"/>
          <w:szCs w:val="22"/>
        </w:rPr>
        <w:t>22.05.2014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>Сайт программы «Коллекция»</w:t>
            </w:r>
            <w:ins w:id="1" w:author="Evgeniya Chzhan" w:date="2014-06-11T13:44:00Z">
              <w:r w:rsidR="00F85FC7">
                <w:rPr>
                  <w:sz w:val="24"/>
                </w:rPr>
                <w:t>,</w:t>
              </w:r>
            </w:ins>
            <w:r w:rsidRPr="00245F0C">
              <w:rPr>
                <w:sz w:val="24"/>
              </w:rPr>
              <w:t xml:space="preserve">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C47F28" w:rsidRPr="003C6360" w:rsidTr="00C47F2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</w:rPr>
            </w:pPr>
            <w:r w:rsidRPr="00245F0C">
              <w:rPr>
                <w:bCs/>
                <w:sz w:val="24"/>
              </w:rPr>
              <w:t>Кампания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</w:tc>
      </w:tr>
      <w:tr w:rsidR="00B95385" w:rsidRPr="003C6360" w:rsidTr="00B95385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85" w:rsidRPr="00245F0C" w:rsidRDefault="00B95385" w:rsidP="00D72BD6">
            <w:pPr>
              <w:pStyle w:val="ad"/>
              <w:rPr>
                <w:bCs/>
                <w:sz w:val="24"/>
              </w:rPr>
            </w:pPr>
            <w:r w:rsidRPr="00245F0C">
              <w:rPr>
                <w:bCs/>
                <w:sz w:val="24"/>
              </w:rPr>
              <w:t>Поля доп. информации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85" w:rsidRPr="00245F0C" w:rsidRDefault="00B95385" w:rsidP="00B95385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Поля на Сайте, в личном кабинете Участника, предназначенные для ввода дополнительной информации об Участнике. Количество полей определяется Банком. Количество полей, необходимых для получения дополнительных бонусов определяется Банком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FD483B" w:rsidRPr="00CD3BCC" w:rsidRDefault="00FD483B" w:rsidP="00850DAC">
      <w:pPr>
        <w:jc w:val="both"/>
      </w:pPr>
      <w:r w:rsidRPr="00BC6D47">
        <w:t xml:space="preserve">Необходимо </w:t>
      </w:r>
      <w:r w:rsidR="008808DA" w:rsidRPr="00BC6D47">
        <w:t xml:space="preserve">реализовать </w:t>
      </w:r>
      <w:r w:rsidR="00185707">
        <w:t xml:space="preserve">начисление баллов за </w:t>
      </w:r>
      <w:r w:rsidR="00CD3BCC">
        <w:t>заполнение</w:t>
      </w:r>
      <w:r w:rsidR="00CD3BCC" w:rsidRPr="00CD3BCC">
        <w:t>/</w:t>
      </w:r>
      <w:r w:rsidR="00CD3BCC">
        <w:t>актуализацию дополнительных полей</w:t>
      </w:r>
      <w:r w:rsidR="00D72BD6">
        <w:t xml:space="preserve"> с личными данными</w:t>
      </w:r>
      <w:r w:rsidR="00CD3BCC">
        <w:t xml:space="preserve"> на Сайте в разделе </w:t>
      </w:r>
      <w:r w:rsidR="00CD3BCC" w:rsidRPr="00CD3BCC">
        <w:t>“</w:t>
      </w:r>
      <w:r w:rsidR="00CD3BCC">
        <w:t>Мои данные</w:t>
      </w:r>
      <w:r w:rsidR="00CD3BCC" w:rsidRPr="00CD3BCC">
        <w:t>”</w:t>
      </w:r>
      <w:r w:rsidR="00CD3BCC">
        <w:t>.</w:t>
      </w:r>
    </w:p>
    <w:p w:rsidR="00691A5D" w:rsidRDefault="00691A5D" w:rsidP="00850DAC">
      <w:pPr>
        <w:jc w:val="both"/>
        <w:rPr>
          <w:sz w:val="18"/>
        </w:rPr>
      </w:pP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>
        <w:rPr>
          <w:rFonts w:eastAsiaTheme="minorHAnsi"/>
        </w:rPr>
        <w:t xml:space="preserve"> </w:t>
      </w:r>
    </w:p>
    <w:commentRangeStart w:id="2"/>
    <w:commentRangeStart w:id="3"/>
    <w:p w:rsidR="00414EDA" w:rsidRDefault="00431EFE" w:rsidP="00414EDA">
      <w:pPr>
        <w:pStyle w:val="24"/>
        <w:jc w:val="center"/>
      </w:pPr>
      <w:r>
        <w:object w:dxaOrig="9599" w:dyaOrig="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7.55pt" o:ole="">
            <v:imagedata r:id="rId9" o:title=""/>
          </v:shape>
          <o:OLEObject Type="Embed" ProgID="Visio.Drawing.11" ShapeID="_x0000_i1025" DrawAspect="Content" ObjectID="_1463999567" r:id="rId10"/>
        </w:object>
      </w:r>
      <w:commentRangeEnd w:id="2"/>
      <w:commentRangeEnd w:id="3"/>
      <w:r w:rsidR="00E967D2">
        <w:rPr>
          <w:rStyle w:val="af5"/>
          <w:rFonts w:ascii="Times New Roman" w:eastAsia="Times New Roman" w:hAnsi="Times New Roman"/>
          <w:b w:val="0"/>
          <w:lang w:eastAsia="ru-RU"/>
        </w:rPr>
        <w:commentReference w:id="3"/>
      </w:r>
      <w:r w:rsidR="00E967D2">
        <w:rPr>
          <w:rStyle w:val="af5"/>
          <w:rFonts w:ascii="Times New Roman" w:eastAsia="Times New Roman" w:hAnsi="Times New Roman"/>
          <w:b w:val="0"/>
          <w:lang w:eastAsia="ru-RU"/>
        </w:rPr>
        <w:commentReference w:id="2"/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Default="004F0355" w:rsidP="00BC5227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Шаг 1- </w:t>
      </w:r>
      <w:commentRangeStart w:id="4"/>
      <w:r>
        <w:rPr>
          <w:rFonts w:eastAsia="Arial Unicode MS"/>
        </w:rPr>
        <w:t>На стороне С</w:t>
      </w:r>
      <w:r w:rsidR="00431EFE">
        <w:rPr>
          <w:rFonts w:eastAsia="Arial Unicode MS"/>
        </w:rPr>
        <w:t xml:space="preserve">айта </w:t>
      </w:r>
      <w:commentRangeEnd w:id="4"/>
      <w:r w:rsidR="00E967D2">
        <w:rPr>
          <w:rStyle w:val="af5"/>
        </w:rPr>
        <w:commentReference w:id="4"/>
      </w:r>
      <w:r w:rsidR="00431EFE">
        <w:rPr>
          <w:rFonts w:eastAsia="Arial Unicode MS"/>
        </w:rPr>
        <w:t xml:space="preserve">и Хранилища формируется маркетинговая Кампания и сегмент участников согласно реализованному механизму в </w:t>
      </w:r>
      <w:r w:rsidR="00431EFE" w:rsidRPr="00431EFE">
        <w:rPr>
          <w:rFonts w:eastAsia="Arial Unicode MS"/>
        </w:rPr>
        <w:t>BR-5582 “Проект Коллекция: Начисление баллов и маркетинговые кампании”</w:t>
      </w:r>
      <w:r w:rsidR="00BC5227">
        <w:rPr>
          <w:rFonts w:eastAsia="Arial Unicode MS"/>
          <w:color w:val="000000"/>
          <w:u w:color="000000"/>
        </w:rPr>
        <w:t>.</w:t>
      </w:r>
    </w:p>
    <w:p w:rsidR="00F9387E" w:rsidRPr="00821063" w:rsidRDefault="00F9387E" w:rsidP="00BC522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821063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 w:rsidRPr="004F0355">
        <w:rPr>
          <w:rFonts w:eastAsia="Arial Unicode MS"/>
        </w:rPr>
        <w:t xml:space="preserve">Шаг 2 </w:t>
      </w:r>
      <w:r>
        <w:rPr>
          <w:rFonts w:eastAsia="Arial Unicode MS"/>
        </w:rPr>
        <w:t>–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 заполняет </w:t>
      </w:r>
      <w:r w:rsidR="001740D6">
        <w:rPr>
          <w:rFonts w:eastAsia="Arial Unicode MS"/>
        </w:rPr>
        <w:t xml:space="preserve">поля </w:t>
      </w:r>
      <w:r>
        <w:rPr>
          <w:rFonts w:eastAsia="Arial Unicode MS"/>
        </w:rPr>
        <w:t>дополнительн</w:t>
      </w:r>
      <w:r w:rsidR="001740D6">
        <w:rPr>
          <w:rFonts w:eastAsia="Arial Unicode MS"/>
        </w:rPr>
        <w:t>ой</w:t>
      </w:r>
      <w:r>
        <w:rPr>
          <w:rFonts w:eastAsia="Arial Unicode MS"/>
        </w:rPr>
        <w:t xml:space="preserve"> </w:t>
      </w:r>
      <w:r w:rsidR="001740D6">
        <w:rPr>
          <w:rFonts w:eastAsia="Arial Unicode MS"/>
        </w:rPr>
        <w:t>информации на Сайте</w:t>
      </w:r>
      <w:r w:rsidR="00821063">
        <w:t>.</w:t>
      </w:r>
      <w:r w:rsidR="00B466EB">
        <w:t xml:space="preserve"> Сохраняет изменения. Сайт выгружает данные из дополнительных полей в Хранилище согласно реализованному механизму.</w:t>
      </w:r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4F0355">
        <w:rPr>
          <w:rFonts w:eastAsia="Arial Unicode MS"/>
        </w:rPr>
        <w:t xml:space="preserve">Шаг </w:t>
      </w:r>
      <w:r>
        <w:rPr>
          <w:rFonts w:eastAsia="Arial Unicode MS"/>
        </w:rPr>
        <w:t>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ED695B">
        <w:rPr>
          <w:rFonts w:eastAsia="Arial Unicode MS"/>
        </w:rPr>
        <w:t xml:space="preserve">Хранилище </w:t>
      </w:r>
      <w:r w:rsidR="00D72BD6">
        <w:rPr>
          <w:rFonts w:eastAsia="Arial Unicode MS"/>
        </w:rPr>
        <w:t xml:space="preserve">загружает поля, затем </w:t>
      </w:r>
      <w:r w:rsidR="00ED695B">
        <w:rPr>
          <w:rFonts w:eastAsia="Arial Unicode MS"/>
        </w:rPr>
        <w:t>проверяет наличие новой информации в</w:t>
      </w:r>
      <w:r w:rsidR="004F46FE">
        <w:rPr>
          <w:rFonts w:eastAsia="Arial Unicode MS"/>
        </w:rPr>
        <w:t xml:space="preserve"> полях с личными данными</w:t>
      </w:r>
      <w:r w:rsidR="00933B3F">
        <w:rPr>
          <w:rFonts w:eastAsia="Arial Unicode MS"/>
        </w:rPr>
        <w:t xml:space="preserve"> и сохраняет</w:t>
      </w:r>
      <w:r w:rsidR="00CB4693">
        <w:rPr>
          <w:rFonts w:eastAsia="Arial Unicode MS"/>
        </w:rPr>
        <w:t xml:space="preserve"> их</w:t>
      </w:r>
      <w:r w:rsidR="0017470A">
        <w:rPr>
          <w:rFonts w:eastAsia="Arial Unicode MS"/>
        </w:rPr>
        <w:t>.</w:t>
      </w:r>
    </w:p>
    <w:p w:rsidR="00ED695B" w:rsidRDefault="00A756ED" w:rsidP="00254BE6">
      <w:pPr>
        <w:autoSpaceDE w:val="0"/>
        <w:autoSpaceDN w:val="0"/>
        <w:adjustRightInd w:val="0"/>
        <w:spacing w:line="288" w:lineRule="auto"/>
        <w:ind w:left="426"/>
        <w:jc w:val="both"/>
        <w:rPr>
          <w:color w:val="365F91" w:themeColor="accent1" w:themeShade="BF"/>
          <w:u w:val="single"/>
        </w:rPr>
      </w:pPr>
      <w:r w:rsidRPr="004F0355">
        <w:rPr>
          <w:rFonts w:eastAsia="Arial Unicode MS"/>
        </w:rPr>
        <w:t xml:space="preserve">Шаг </w:t>
      </w:r>
      <w:r>
        <w:rPr>
          <w:rFonts w:eastAsia="Arial Unicode MS"/>
        </w:rPr>
        <w:t>4</w:t>
      </w:r>
      <w:r w:rsidR="00254BE6">
        <w:rPr>
          <w:rFonts w:eastAsia="Arial Unicode MS"/>
        </w:rPr>
        <w:t>-5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933B3F">
        <w:rPr>
          <w:rFonts w:eastAsia="Arial Unicode MS"/>
        </w:rPr>
        <w:t>Клиенту начисляются бонусные бал</w:t>
      </w:r>
      <w:r w:rsidR="00FE2AE2">
        <w:rPr>
          <w:rFonts w:eastAsia="Arial Unicode MS"/>
        </w:rPr>
        <w:t>л</w:t>
      </w:r>
      <w:r w:rsidR="00933B3F">
        <w:rPr>
          <w:rFonts w:eastAsia="Arial Unicode MS"/>
        </w:rPr>
        <w:t xml:space="preserve">ы </w:t>
      </w:r>
      <w:commentRangeStart w:id="5"/>
      <w:r w:rsidR="00933B3F">
        <w:rPr>
          <w:rFonts w:eastAsia="Arial Unicode MS"/>
        </w:rPr>
        <w:t xml:space="preserve">маркирование как за Кампанию </w:t>
      </w:r>
      <w:commentRangeEnd w:id="5"/>
      <w:r w:rsidR="00E967D2">
        <w:rPr>
          <w:rStyle w:val="af5"/>
        </w:rPr>
        <w:commentReference w:id="5"/>
      </w:r>
      <w:r w:rsidR="00933B3F">
        <w:rPr>
          <w:rFonts w:eastAsia="Arial Unicode MS"/>
        </w:rPr>
        <w:t xml:space="preserve">в соответствии с требованиями из пункта </w:t>
      </w:r>
      <w:r w:rsidR="00933B3F" w:rsidRPr="00506AB8">
        <w:t>4.2.1</w:t>
      </w:r>
      <w:r w:rsidR="00933B3F" w:rsidRPr="00933B3F">
        <w:t>.</w:t>
      </w:r>
      <w:r w:rsidR="00933B3F">
        <w:rPr>
          <w:b/>
        </w:rPr>
        <w:t xml:space="preserve"> </w:t>
      </w:r>
      <w:r w:rsidR="00933B3F">
        <w:t xml:space="preserve">Требования к хранилищу подпункта </w:t>
      </w:r>
      <w:hyperlink w:anchor="Возн" w:history="1">
        <w:r w:rsidR="00254BE6" w:rsidRPr="00254BE6">
          <w:rPr>
            <w:rStyle w:val="af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Вознаграждения для участников Кампании</w:t>
        </w:r>
      </w:hyperlink>
      <w:r w:rsidR="00254BE6">
        <w:rPr>
          <w:color w:val="365F91" w:themeColor="accent1" w:themeShade="BF"/>
          <w:u w:val="single"/>
        </w:rPr>
        <w:t>.</w:t>
      </w:r>
    </w:p>
    <w:p w:rsidR="00254BE6" w:rsidRPr="00254BE6" w:rsidRDefault="00254BE6" w:rsidP="00254BE6">
      <w:pPr>
        <w:autoSpaceDE w:val="0"/>
        <w:autoSpaceDN w:val="0"/>
        <w:adjustRightInd w:val="0"/>
        <w:spacing w:line="288" w:lineRule="auto"/>
        <w:ind w:left="426"/>
        <w:jc w:val="both"/>
      </w:pPr>
      <w:commentRangeStart w:id="6"/>
      <w:r w:rsidRPr="00254BE6">
        <w:t xml:space="preserve">Если </w:t>
      </w:r>
      <w:r>
        <w:t xml:space="preserve">выполняются условия из </w:t>
      </w:r>
      <w:r>
        <w:rPr>
          <w:rFonts w:eastAsia="Arial Unicode MS"/>
        </w:rPr>
        <w:t xml:space="preserve">пункта </w:t>
      </w:r>
      <w:r w:rsidRPr="00506AB8">
        <w:t>4.2.1</w:t>
      </w:r>
      <w:r w:rsidRPr="00933B3F">
        <w:t>.</w:t>
      </w:r>
      <w:r>
        <w:rPr>
          <w:b/>
        </w:rPr>
        <w:t xml:space="preserve"> </w:t>
      </w:r>
      <w:r>
        <w:t xml:space="preserve">Требования к хранилищу подпункта </w:t>
      </w:r>
      <w:hyperlink w:anchor="Услов" w:history="1">
        <w:r w:rsidRPr="00254BE6">
          <w:rPr>
            <w:rStyle w:val="afa"/>
          </w:rPr>
          <w:t>Условия исключения участника из Кампании</w:t>
        </w:r>
      </w:hyperlink>
      <w:r>
        <w:rPr>
          <w:u w:val="single"/>
        </w:rPr>
        <w:t xml:space="preserve">, </w:t>
      </w:r>
      <w:r w:rsidRPr="00254BE6">
        <w:t>то происходит удаление участника</w:t>
      </w:r>
      <w:r>
        <w:t xml:space="preserve"> из сегмента к</w:t>
      </w:r>
      <w:r w:rsidR="004140A8">
        <w:t>а</w:t>
      </w:r>
      <w:r>
        <w:t>мпании.</w:t>
      </w:r>
      <w:commentRangeEnd w:id="6"/>
      <w:r w:rsidR="00E967D2">
        <w:rPr>
          <w:rStyle w:val="af5"/>
        </w:rPr>
        <w:commentReference w:id="6"/>
      </w:r>
    </w:p>
    <w:p w:rsidR="00254BE6" w:rsidRDefault="00254BE6" w:rsidP="00254BE6">
      <w:pPr>
        <w:pStyle w:val="af4"/>
        <w:autoSpaceDE w:val="0"/>
        <w:autoSpaceDN w:val="0"/>
        <w:adjustRightInd w:val="0"/>
        <w:spacing w:line="288" w:lineRule="auto"/>
        <w:ind w:left="426"/>
        <w:jc w:val="both"/>
      </w:pPr>
      <w:r w:rsidRPr="004F0355">
        <w:rPr>
          <w:rFonts w:eastAsia="Arial Unicode MS"/>
        </w:rPr>
        <w:t xml:space="preserve">Шаг  </w:t>
      </w:r>
      <w:r w:rsidR="004140A8">
        <w:rPr>
          <w:rFonts w:eastAsia="Arial Unicode MS"/>
        </w:rPr>
        <w:t xml:space="preserve">6 </w:t>
      </w:r>
      <w:r>
        <w:rPr>
          <w:rFonts w:eastAsia="Arial Unicode MS"/>
        </w:rPr>
        <w:t xml:space="preserve">–  Хранилище выгружает начисленные бонусы </w:t>
      </w:r>
      <w:proofErr w:type="gramStart"/>
      <w:r>
        <w:rPr>
          <w:rFonts w:eastAsia="Arial Unicode MS"/>
        </w:rPr>
        <w:t>Сайту</w:t>
      </w:r>
      <w:proofErr w:type="gramEnd"/>
      <w:r>
        <w:rPr>
          <w:rFonts w:eastAsia="Arial Unicode MS"/>
        </w:rPr>
        <w:t xml:space="preserve"> </w:t>
      </w:r>
      <w:r w:rsidR="00185707">
        <w:rPr>
          <w:rFonts w:eastAsia="Arial Unicode MS"/>
        </w:rPr>
        <w:t xml:space="preserve">согласно реализованному </w:t>
      </w:r>
      <w:r w:rsidR="00F175CF">
        <w:rPr>
          <w:rFonts w:eastAsia="Arial Unicode MS"/>
        </w:rPr>
        <w:t xml:space="preserve"> механизму.</w:t>
      </w: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185707" w:rsidP="00BC5227">
      <w:pPr>
        <w:ind w:left="426"/>
        <w:jc w:val="both"/>
      </w:pPr>
      <w:r>
        <w:t>Клиенту начисляются бонусы за заполнение</w:t>
      </w:r>
      <w:r w:rsidR="00FE2AE2" w:rsidRPr="00FE2AE2">
        <w:t>/</w:t>
      </w:r>
      <w:r w:rsidR="00FE2AE2">
        <w:t>актуализацию</w:t>
      </w:r>
      <w:r>
        <w:t xml:space="preserve"> дополнительных полей на Сайте в разделе </w:t>
      </w:r>
      <w:r w:rsidRPr="00185707">
        <w:t>“</w:t>
      </w:r>
      <w:r>
        <w:t>Мои данные</w:t>
      </w:r>
      <w:r w:rsidRPr="00185707">
        <w:t>”</w:t>
      </w:r>
      <w:r>
        <w:t>.</w:t>
      </w:r>
    </w:p>
    <w:p w:rsidR="00506AB8" w:rsidRPr="00BB08FC" w:rsidRDefault="00F8510A" w:rsidP="00775412">
      <w:pPr>
        <w:pStyle w:val="4"/>
        <w:numPr>
          <w:ilvl w:val="3"/>
          <w:numId w:val="4"/>
        </w:numPr>
        <w:ind w:left="0" w:firstLine="0"/>
        <w:jc w:val="both"/>
      </w:pPr>
      <w:r>
        <w:rPr>
          <w:rStyle w:val="11"/>
          <w:rFonts w:eastAsiaTheme="majorEastAsia"/>
        </w:rPr>
        <w:br w:type="page"/>
      </w:r>
    </w:p>
    <w:p w:rsidR="006E1808" w:rsidRPr="00E526ED" w:rsidRDefault="00CC0B74" w:rsidP="00E526ED">
      <w:pPr>
        <w:pStyle w:val="2"/>
        <w:rPr>
          <w:color w:val="000000" w:themeColor="text1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>Архитектура решения для</w:t>
      </w:r>
      <w:r w:rsidR="00506AB8" w:rsidRPr="00696A5E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4D6674">
        <w:rPr>
          <w:rStyle w:val="11"/>
          <w:rFonts w:eastAsiaTheme="majorEastAsia" w:cstheme="majorBidi"/>
          <w:kern w:val="0"/>
          <w:sz w:val="24"/>
          <w:szCs w:val="24"/>
        </w:rPr>
        <w:t>Хранилища</w:t>
      </w:r>
    </w:p>
    <w:p w:rsidR="00AC7F6B" w:rsidRPr="005841B4" w:rsidRDefault="00506AB8" w:rsidP="005841B4">
      <w:pPr>
        <w:pStyle w:val="3"/>
      </w:pPr>
      <w:r w:rsidRPr="005841B4">
        <w:t xml:space="preserve">4.2.1. </w:t>
      </w:r>
      <w:r w:rsidR="004D6674" w:rsidRPr="005841B4">
        <w:t>Требования к Хранилищу</w:t>
      </w:r>
    </w:p>
    <w:p w:rsidR="00EB0225" w:rsidRDefault="00EB0225" w:rsidP="002F5B9C">
      <w:pPr>
        <w:jc w:val="both"/>
      </w:pPr>
    </w:p>
    <w:p w:rsidR="002D3484" w:rsidRPr="008F4760" w:rsidRDefault="005E6911" w:rsidP="002F5B9C">
      <w:pPr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</w:t>
      </w:r>
      <w:r w:rsidR="002D3484" w:rsidRPr="008F4760">
        <w:rPr>
          <w:b/>
          <w:u w:val="single"/>
        </w:rPr>
        <w:t>.</w:t>
      </w:r>
    </w:p>
    <w:p w:rsidR="0083347C" w:rsidRPr="00DD2A1F" w:rsidRDefault="0083347C" w:rsidP="002F5B9C">
      <w:pPr>
        <w:jc w:val="both"/>
        <w:rPr>
          <w:u w:val="single"/>
        </w:rPr>
      </w:pPr>
    </w:p>
    <w:p w:rsidR="002D3484" w:rsidRDefault="00F46B15" w:rsidP="002F5B9C">
      <w:pPr>
        <w:jc w:val="both"/>
      </w:pPr>
      <w:r>
        <w:t>Банк может проводить Кампанию для первоначального стимулирования клиента</w:t>
      </w:r>
      <w:r w:rsidR="00AE69E3">
        <w:t xml:space="preserve"> (для новых клиентов)</w:t>
      </w:r>
      <w:r>
        <w:t xml:space="preserve"> заполнять </w:t>
      </w:r>
      <w:r w:rsidR="00D72BD6" w:rsidRPr="00D72BD6">
        <w:t>“</w:t>
      </w:r>
      <w:r w:rsidR="00185707">
        <w:t>Мои данные</w:t>
      </w:r>
      <w:r w:rsidR="00D72BD6" w:rsidRPr="00D72BD6">
        <w:t>”</w:t>
      </w:r>
      <w:r>
        <w:t xml:space="preserve"> на Сайте.</w:t>
      </w:r>
    </w:p>
    <w:p w:rsidR="00F46B15" w:rsidRDefault="00F46B15" w:rsidP="00F46B15">
      <w:pPr>
        <w:jc w:val="both"/>
      </w:pPr>
      <w:r>
        <w:t>Банк может проводить Кампанию</w:t>
      </w:r>
      <w:r w:rsidR="00C91786">
        <w:t xml:space="preserve"> с определенной периодичностью</w:t>
      </w:r>
      <w:r>
        <w:t xml:space="preserve"> для стимулирования актуализации личных данных клиента на Сайте.</w:t>
      </w:r>
    </w:p>
    <w:p w:rsidR="0073454B" w:rsidRDefault="0073454B" w:rsidP="00F46B15">
      <w:pPr>
        <w:jc w:val="both"/>
      </w:pPr>
    </w:p>
    <w:p w:rsidR="0073454B" w:rsidRPr="006B4116" w:rsidRDefault="0073454B" w:rsidP="0073454B">
      <w:r w:rsidRPr="006B4116">
        <w:t>Кампания может длиться как ограниченный период времени, так и осуще</w:t>
      </w:r>
      <w:r w:rsidR="00E9525B">
        <w:t>ствляться на постоянной основе.</w:t>
      </w:r>
    </w:p>
    <w:p w:rsidR="0083347C" w:rsidRDefault="0073454B" w:rsidP="0073454B">
      <w:pPr>
        <w:jc w:val="both"/>
      </w:pPr>
      <w:r w:rsidRPr="006B4116">
        <w:t>Возможность заполнения полей предоставляется всем клиентам, включенным в кампанию: как вновь появившимся в программе после реализации функционала, так и ранее зарегистрировавшимся.</w:t>
      </w:r>
    </w:p>
    <w:p w:rsidR="0073454B" w:rsidRPr="00AE69E3" w:rsidRDefault="0073454B" w:rsidP="0073454B">
      <w:pPr>
        <w:jc w:val="both"/>
        <w:rPr>
          <w:u w:val="single"/>
        </w:rPr>
      </w:pPr>
    </w:p>
    <w:p w:rsidR="00CB031A" w:rsidRPr="00E9525B" w:rsidRDefault="00CB031A" w:rsidP="002F5B9C">
      <w:pPr>
        <w:jc w:val="both"/>
        <w:rPr>
          <w:b/>
          <w:u w:val="single"/>
          <w:lang w:val="en-US"/>
        </w:rPr>
      </w:pPr>
      <w:r w:rsidRPr="00E9525B">
        <w:rPr>
          <w:b/>
          <w:u w:val="single"/>
        </w:rPr>
        <w:t>Загрузка данных</w:t>
      </w:r>
      <w:r w:rsidR="00E2023D" w:rsidRPr="00E9525B">
        <w:rPr>
          <w:b/>
          <w:u w:val="single"/>
          <w:lang w:val="en-US"/>
        </w:rPr>
        <w:t>:</w:t>
      </w:r>
    </w:p>
    <w:p w:rsidR="00CB031A" w:rsidRDefault="00E2023D" w:rsidP="00775412">
      <w:pPr>
        <w:pStyle w:val="af4"/>
        <w:numPr>
          <w:ilvl w:val="0"/>
          <w:numId w:val="6"/>
        </w:numPr>
        <w:ind w:left="426" w:firstLine="0"/>
        <w:jc w:val="both"/>
      </w:pPr>
      <w:r>
        <w:t>н</w:t>
      </w:r>
      <w:r w:rsidR="004D6674" w:rsidRPr="004D6674">
        <w:t>еобходимо</w:t>
      </w:r>
      <w:r w:rsidR="004D6674" w:rsidRPr="004D6674">
        <w:rPr>
          <w:b/>
        </w:rPr>
        <w:t xml:space="preserve"> </w:t>
      </w:r>
      <w:r w:rsidR="004D6674" w:rsidRPr="004D6674">
        <w:t>ре</w:t>
      </w:r>
      <w:r w:rsidR="004D6674">
        <w:t>а</w:t>
      </w:r>
      <w:r w:rsidR="004D6674" w:rsidRPr="004D6674">
        <w:t xml:space="preserve">лизовать </w:t>
      </w:r>
      <w:r w:rsidR="004D6674">
        <w:t xml:space="preserve">загрузку </w:t>
      </w:r>
      <w:r>
        <w:t xml:space="preserve">дополнительных полей из </w:t>
      </w:r>
      <w:r w:rsidR="004D6674">
        <w:t>личных данных участника</w:t>
      </w:r>
      <w:r w:rsidR="00CB031A">
        <w:t>.</w:t>
      </w:r>
    </w:p>
    <w:p w:rsidR="00CB031A" w:rsidRPr="00E9525B" w:rsidRDefault="00D72BD6" w:rsidP="002F5B9C">
      <w:pPr>
        <w:jc w:val="both"/>
        <w:rPr>
          <w:b/>
          <w:u w:val="single"/>
        </w:rPr>
      </w:pPr>
      <w:bookmarkStart w:id="7" w:name="Возн"/>
      <w:commentRangeStart w:id="8"/>
      <w:r w:rsidRPr="00E9525B">
        <w:rPr>
          <w:b/>
          <w:u w:val="single"/>
        </w:rPr>
        <w:t>Начисление бонусов</w:t>
      </w:r>
      <w:r w:rsidR="0020643D" w:rsidRPr="00E9525B">
        <w:rPr>
          <w:b/>
          <w:u w:val="single"/>
        </w:rPr>
        <w:t xml:space="preserve"> для участников Кампани</w:t>
      </w:r>
      <w:bookmarkEnd w:id="7"/>
      <w:r w:rsidR="009D2F68">
        <w:rPr>
          <w:b/>
          <w:u w:val="single"/>
        </w:rPr>
        <w:t>и</w:t>
      </w:r>
      <w:r w:rsidR="002F5B9C" w:rsidRPr="00E9525B">
        <w:rPr>
          <w:b/>
          <w:u w:val="single"/>
        </w:rPr>
        <w:t>:</w:t>
      </w:r>
      <w:commentRangeEnd w:id="8"/>
      <w:r w:rsidR="00E967D2">
        <w:rPr>
          <w:rStyle w:val="af5"/>
        </w:rPr>
        <w:commentReference w:id="8"/>
      </w:r>
    </w:p>
    <w:p w:rsidR="0020643D" w:rsidRDefault="0020643D" w:rsidP="002F5B9C">
      <w:pPr>
        <w:ind w:left="426"/>
        <w:jc w:val="both"/>
      </w:pPr>
      <w:r>
        <w:t xml:space="preserve"> - необходимо предусмотреть настройку веса в бал</w:t>
      </w:r>
      <w:r w:rsidR="00FE2AE2">
        <w:t>л</w:t>
      </w:r>
      <w:r>
        <w:t>ах за заполнение</w:t>
      </w:r>
      <w:r w:rsidRPr="0020643D">
        <w:t>/</w:t>
      </w:r>
      <w:r>
        <w:t>изменение поля в разрезе сегмента</w:t>
      </w:r>
      <w:r w:rsidR="002F5B9C">
        <w:t xml:space="preserve"> клиента</w:t>
      </w:r>
      <w:r w:rsidRPr="0020643D">
        <w:t>;</w:t>
      </w:r>
    </w:p>
    <w:p w:rsidR="0020643D" w:rsidRPr="0020643D" w:rsidRDefault="0020643D" w:rsidP="002F5B9C">
      <w:pPr>
        <w:ind w:left="426"/>
        <w:jc w:val="both"/>
      </w:pPr>
      <w:r>
        <w:t xml:space="preserve">- необходимо реализовать начисление </w:t>
      </w:r>
      <w:r w:rsidR="0083347C">
        <w:t xml:space="preserve">бонусных </w:t>
      </w:r>
      <w:r>
        <w:t>бал</w:t>
      </w:r>
      <w:r w:rsidR="00FE2AE2">
        <w:t>л</w:t>
      </w:r>
      <w:r>
        <w:t>ов в зависимост</w:t>
      </w:r>
      <w:r w:rsidR="002F5B9C">
        <w:t xml:space="preserve">и </w:t>
      </w:r>
      <w:r>
        <w:t>от количества заполненных полей</w:t>
      </w:r>
      <w:r w:rsidRPr="0020643D">
        <w:t>;</w:t>
      </w:r>
    </w:p>
    <w:p w:rsidR="0020643D" w:rsidRPr="002D3484" w:rsidRDefault="0020643D" w:rsidP="002F5B9C">
      <w:pPr>
        <w:ind w:left="426"/>
        <w:jc w:val="both"/>
      </w:pPr>
      <w:r w:rsidRPr="0020643D">
        <w:t xml:space="preserve">- </w:t>
      </w:r>
      <w:r>
        <w:t>необходимо реализовать фиксированное</w:t>
      </w:r>
      <w:r w:rsidR="002D3484">
        <w:t xml:space="preserve"> (разовое)</w:t>
      </w:r>
      <w:r>
        <w:t xml:space="preserve"> начисление бал</w:t>
      </w:r>
      <w:r w:rsidR="00FE2AE2">
        <w:t>л</w:t>
      </w:r>
      <w:r>
        <w:t xml:space="preserve">ов за </w:t>
      </w:r>
      <w:r w:rsidR="009E5401">
        <w:t xml:space="preserve">первоначальное заполнение своего профиля, за </w:t>
      </w:r>
      <w:r w:rsidR="002F5B9C">
        <w:t>за</w:t>
      </w:r>
      <w:r w:rsidR="009E5401">
        <w:t>полнение всех полей</w:t>
      </w:r>
      <w:r w:rsidR="00391F2B">
        <w:t>,</w:t>
      </w:r>
      <w:r w:rsidR="009E5401">
        <w:t xml:space="preserve"> в разделе Сайта </w:t>
      </w:r>
      <w:r w:rsidR="009E5401" w:rsidRPr="009E5401">
        <w:t>“</w:t>
      </w:r>
      <w:r w:rsidR="00185707">
        <w:t>Мои данные</w:t>
      </w:r>
      <w:r w:rsidR="009E5401" w:rsidRPr="009E5401">
        <w:t>”</w:t>
      </w:r>
      <w:r w:rsidR="00391F2B">
        <w:t>,</w:t>
      </w:r>
      <w:r w:rsidR="00391F2B" w:rsidRPr="00A43565">
        <w:t xml:space="preserve"> </w:t>
      </w:r>
      <w:r w:rsidR="00391F2B">
        <w:t>предусмотренных кампанией;</w:t>
      </w:r>
    </w:p>
    <w:p w:rsidR="002F5B9C" w:rsidRDefault="002F5B9C" w:rsidP="002F5B9C">
      <w:pPr>
        <w:ind w:left="426"/>
        <w:jc w:val="both"/>
      </w:pPr>
      <w:r w:rsidRPr="002F5B9C">
        <w:t xml:space="preserve">- </w:t>
      </w:r>
      <w:r>
        <w:t>необходимо реализовать</w:t>
      </w:r>
      <w:r w:rsidRPr="002F5B9C">
        <w:t xml:space="preserve"> </w:t>
      </w:r>
      <w:r>
        <w:t>для участника</w:t>
      </w:r>
      <w:r w:rsidR="00C91786">
        <w:t xml:space="preserve"> на определенный период</w:t>
      </w:r>
      <w:r>
        <w:t xml:space="preserve"> увеличение бонусного вознаграждения за транзакцию</w:t>
      </w:r>
      <w:r w:rsidR="00FE2AE2">
        <w:t xml:space="preserve"> при заполнении всего профиля</w:t>
      </w:r>
      <w:r w:rsidR="00231482">
        <w:t xml:space="preserve">, </w:t>
      </w:r>
      <w:r w:rsidR="00371B59">
        <w:t>предусмотренного</w:t>
      </w:r>
      <w:r w:rsidR="00231482">
        <w:t xml:space="preserve"> кампанией</w:t>
      </w:r>
      <w:r w:rsidRPr="002F5B9C">
        <w:t>;</w:t>
      </w:r>
    </w:p>
    <w:p w:rsidR="002F5B9C" w:rsidRPr="004F46FE" w:rsidRDefault="002F5B9C" w:rsidP="002F5B9C">
      <w:pPr>
        <w:ind w:left="426"/>
        <w:jc w:val="both"/>
      </w:pPr>
      <w:r>
        <w:t xml:space="preserve">- </w:t>
      </w:r>
      <w:r w:rsidR="001D620C">
        <w:t>необходимо предусмотреть ограничение по количеству попыток на изменение полей</w:t>
      </w:r>
      <w:r w:rsidR="004D0591" w:rsidRPr="004D0591">
        <w:t xml:space="preserve"> </w:t>
      </w:r>
      <w:r w:rsidR="004D0591">
        <w:t>за период</w:t>
      </w:r>
      <w:r w:rsidR="001D620C">
        <w:t xml:space="preserve">, за которые будут начисляться </w:t>
      </w:r>
      <w:r w:rsidR="0083347C">
        <w:t>бонусы</w:t>
      </w:r>
      <w:r w:rsidR="004D0591">
        <w:t xml:space="preserve"> (данная настройка может устанавливаться на уникальное поле/список полей)</w:t>
      </w:r>
      <w:r w:rsidR="004F46FE" w:rsidRPr="004F46FE">
        <w:t>;</w:t>
      </w:r>
    </w:p>
    <w:p w:rsidR="004F46FE" w:rsidRPr="00EC7877" w:rsidRDefault="004F46FE" w:rsidP="002F5B9C">
      <w:pPr>
        <w:ind w:left="426"/>
        <w:jc w:val="both"/>
      </w:pPr>
      <w:r w:rsidRPr="004F46FE">
        <w:t xml:space="preserve">- </w:t>
      </w:r>
      <w:r>
        <w:t>начисленные бал</w:t>
      </w:r>
      <w:r w:rsidR="00FE2AE2">
        <w:t>л</w:t>
      </w:r>
      <w:r>
        <w:t>ы</w:t>
      </w:r>
      <w:r w:rsidR="00ED1FE1" w:rsidRPr="00ED1FE1">
        <w:rPr>
          <w:color w:val="1F497D"/>
        </w:rPr>
        <w:t xml:space="preserve"> </w:t>
      </w:r>
      <w:r w:rsidR="00ED1FE1" w:rsidRPr="00ED1FE1">
        <w:t>за персональные данные</w:t>
      </w:r>
      <w:r w:rsidRPr="00ED1FE1">
        <w:t xml:space="preserve"> </w:t>
      </w:r>
      <w:r>
        <w:t>необходимо маркировать как начисленные за Кампанию</w:t>
      </w:r>
      <w:r w:rsidR="004222B9">
        <w:t>, т.е. начисления должны иметь тип</w:t>
      </w:r>
      <w:r w:rsidR="00A97914">
        <w:t xml:space="preserve"> </w:t>
      </w:r>
      <w:r w:rsidR="002C3A87">
        <w:rPr>
          <w:rFonts w:ascii="Arial" w:hAnsi="Arial" w:cs="Arial"/>
          <w:sz w:val="20"/>
          <w:szCs w:val="20"/>
        </w:rPr>
        <w:t>«</w:t>
      </w:r>
      <w:r w:rsidR="00ED6B04">
        <w:rPr>
          <w:i/>
          <w:iCs/>
          <w:color w:val="1F497D"/>
        </w:rPr>
        <w:t>За пополнение перс</w:t>
      </w:r>
      <w:proofErr w:type="gramStart"/>
      <w:r w:rsidR="00ED6B04">
        <w:rPr>
          <w:i/>
          <w:iCs/>
          <w:color w:val="1F497D"/>
        </w:rPr>
        <w:t>.</w:t>
      </w:r>
      <w:proofErr w:type="gramEnd"/>
      <w:r w:rsidR="00ED6B04">
        <w:rPr>
          <w:i/>
          <w:iCs/>
          <w:color w:val="1F497D"/>
        </w:rPr>
        <w:t xml:space="preserve"> </w:t>
      </w:r>
      <w:proofErr w:type="gramStart"/>
      <w:r w:rsidR="00ED6B04">
        <w:rPr>
          <w:i/>
          <w:iCs/>
          <w:color w:val="1F497D"/>
        </w:rPr>
        <w:t>д</w:t>
      </w:r>
      <w:proofErr w:type="gramEnd"/>
      <w:r w:rsidR="00ED6B04">
        <w:rPr>
          <w:i/>
          <w:iCs/>
          <w:color w:val="1F497D"/>
        </w:rPr>
        <w:t>анных</w:t>
      </w:r>
      <w:r w:rsidR="00ED6B04">
        <w:rPr>
          <w:i/>
          <w:iCs/>
        </w:rPr>
        <w:t>» от банка</w:t>
      </w:r>
      <w:r w:rsidR="00EC7877" w:rsidRPr="00EC7877">
        <w:t>;</w:t>
      </w:r>
    </w:p>
    <w:p w:rsidR="00EC7877" w:rsidRPr="001F51C7" w:rsidRDefault="00EC7877" w:rsidP="002F5B9C">
      <w:pPr>
        <w:ind w:left="426"/>
        <w:jc w:val="both"/>
      </w:pPr>
      <w:r w:rsidRPr="00EC7877">
        <w:t xml:space="preserve">- </w:t>
      </w:r>
      <w:r>
        <w:t>загруженные</w:t>
      </w:r>
      <w:r w:rsidR="001F51C7">
        <w:t xml:space="preserve"> </w:t>
      </w:r>
      <w:r>
        <w:t xml:space="preserve">дополнительные поля с личными </w:t>
      </w:r>
      <w:r w:rsidRPr="001F51C7">
        <w:t>данными необходимо сделать</w:t>
      </w:r>
      <w:r w:rsidR="001F51C7" w:rsidRPr="001F51C7">
        <w:t xml:space="preserve"> </w:t>
      </w:r>
      <w:r w:rsidRPr="001F51C7">
        <w:t>доступны</w:t>
      </w:r>
      <w:r w:rsidR="001F51C7" w:rsidRPr="001F51C7">
        <w:t>ми</w:t>
      </w:r>
      <w:r w:rsidRPr="001F51C7">
        <w:t xml:space="preserve"> для последующей сегментации на </w:t>
      </w:r>
      <w:r w:rsidRPr="001F51C7">
        <w:rPr>
          <w:lang w:val="en-US"/>
        </w:rPr>
        <w:t>TRM</w:t>
      </w:r>
      <w:r w:rsidR="001F51C7" w:rsidRPr="001F51C7">
        <w:t>.</w:t>
      </w:r>
    </w:p>
    <w:p w:rsidR="0020643D" w:rsidRDefault="0020643D" w:rsidP="0020643D"/>
    <w:p w:rsidR="002D3484" w:rsidRPr="00E9525B" w:rsidRDefault="002D3484" w:rsidP="0020643D">
      <w:pPr>
        <w:rPr>
          <w:b/>
          <w:u w:val="single"/>
        </w:rPr>
      </w:pPr>
      <w:bookmarkStart w:id="9" w:name="Услов"/>
      <w:r w:rsidRPr="00E9525B">
        <w:rPr>
          <w:b/>
          <w:u w:val="single"/>
        </w:rPr>
        <w:t>Условия исключения участника из Кампании:</w:t>
      </w:r>
    </w:p>
    <w:bookmarkEnd w:id="9"/>
    <w:p w:rsidR="0032494C" w:rsidRPr="0032494C" w:rsidRDefault="0032494C" w:rsidP="0032494C">
      <w:pPr>
        <w:ind w:left="426"/>
        <w:jc w:val="both"/>
      </w:pPr>
      <w:r>
        <w:t>- е</w:t>
      </w:r>
      <w:r w:rsidRPr="0032494C">
        <w:t>сли акция ограничена по сроку, то клиент удаляется из Кампании по факту заполнения заданных Банком полей либо по окончании срока действия акции, если поля остались не заполненными или запо</w:t>
      </w:r>
      <w:r>
        <w:t>лненными в недостаточном объеме</w:t>
      </w:r>
      <w:r w:rsidRPr="0032494C">
        <w:t>;</w:t>
      </w:r>
    </w:p>
    <w:p w:rsidR="0032494C" w:rsidRPr="0032494C" w:rsidRDefault="0032494C" w:rsidP="0032494C">
      <w:pPr>
        <w:ind w:left="426"/>
        <w:jc w:val="both"/>
      </w:pPr>
      <w:r>
        <w:t>- е</w:t>
      </w:r>
      <w:r w:rsidRPr="0032494C">
        <w:t xml:space="preserve">сли акция не ограничена по сроку и нацелена на однократное заполнение полей, то клиент удаляется из Кампании по факту заполнения </w:t>
      </w:r>
      <w:r>
        <w:t>заданного Банком перечня полей</w:t>
      </w:r>
      <w:r w:rsidRPr="0032494C">
        <w:t>;</w:t>
      </w:r>
    </w:p>
    <w:p w:rsidR="0032494C" w:rsidRPr="0032494C" w:rsidRDefault="0032494C" w:rsidP="0032494C">
      <w:pPr>
        <w:ind w:left="426"/>
        <w:jc w:val="both"/>
      </w:pPr>
      <w:r>
        <w:t>- е</w:t>
      </w:r>
      <w:r w:rsidRPr="0032494C">
        <w:t>сли акция не ограничена по сроку и нацелена на заполнение и регулярное обновление полей, то клиент и</w:t>
      </w:r>
      <w:r w:rsidR="004C155F">
        <w:t>з</w:t>
      </w:r>
      <w:r w:rsidRPr="0032494C">
        <w:t xml:space="preserve"> Кампании НЕ удаляется.</w:t>
      </w:r>
    </w:p>
    <w:p w:rsidR="00404E47" w:rsidRDefault="00404E47">
      <w:pPr>
        <w:spacing w:after="200" w:line="276" w:lineRule="auto"/>
      </w:pPr>
    </w:p>
    <w:p w:rsidR="00404E47" w:rsidRPr="00E526ED" w:rsidRDefault="00404E47" w:rsidP="00404E47">
      <w:pPr>
        <w:pStyle w:val="2"/>
        <w:rPr>
          <w:color w:val="000000" w:themeColor="text1"/>
        </w:rPr>
      </w:pPr>
      <w:r w:rsidRPr="00E526ED">
        <w:rPr>
          <w:color w:val="000000" w:themeColor="text1"/>
        </w:rPr>
        <w:lastRenderedPageBreak/>
        <w:t>4.</w:t>
      </w:r>
      <w:r>
        <w:rPr>
          <w:color w:val="000000" w:themeColor="text1"/>
        </w:rPr>
        <w:t>3</w:t>
      </w:r>
      <w:r w:rsidRPr="00E526ED">
        <w:rPr>
          <w:color w:val="000000" w:themeColor="text1"/>
        </w:rPr>
        <w:t xml:space="preserve">. </w:t>
      </w:r>
      <w:r>
        <w:rPr>
          <w:rStyle w:val="11"/>
          <w:rFonts w:eastAsiaTheme="majorEastAsia" w:cstheme="majorBidi"/>
          <w:kern w:val="0"/>
          <w:sz w:val="24"/>
          <w:szCs w:val="24"/>
        </w:rPr>
        <w:t>Архитектура решения для</w:t>
      </w:r>
      <w:r w:rsidRPr="00696A5E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>
        <w:rPr>
          <w:rStyle w:val="11"/>
          <w:rFonts w:eastAsiaTheme="majorEastAsia" w:cstheme="majorBidi"/>
          <w:kern w:val="0"/>
          <w:sz w:val="24"/>
          <w:szCs w:val="24"/>
        </w:rPr>
        <w:t>Сайта</w:t>
      </w:r>
      <w:r w:rsidR="007E21F8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7E21F8" w:rsidRPr="00850DAC">
        <w:rPr>
          <w:rFonts w:eastAsia="Arial Unicode MS"/>
          <w:color w:val="000000" w:themeColor="text1"/>
          <w:u w:color="000000"/>
        </w:rPr>
        <w:t>“</w:t>
      </w:r>
      <w:r w:rsidR="007E21F8" w:rsidRPr="00A55E57">
        <w:rPr>
          <w:rFonts w:eastAsia="Arial Unicode MS"/>
          <w:color w:val="000000" w:themeColor="text1"/>
          <w:u w:color="000000"/>
        </w:rPr>
        <w:t>ВТБ24</w:t>
      </w:r>
      <w:r w:rsidR="007E21F8" w:rsidRPr="00850DAC">
        <w:rPr>
          <w:rFonts w:eastAsia="Arial Unicode MS"/>
          <w:color w:val="000000" w:themeColor="text1"/>
          <w:u w:color="000000"/>
        </w:rPr>
        <w:t>-</w:t>
      </w:r>
      <w:r w:rsidR="007E21F8">
        <w:rPr>
          <w:rFonts w:eastAsia="Arial Unicode MS"/>
          <w:color w:val="000000" w:themeColor="text1"/>
          <w:u w:color="000000"/>
        </w:rPr>
        <w:t>Лояльность</w:t>
      </w:r>
      <w:r w:rsidR="007E21F8" w:rsidRPr="00850DAC">
        <w:rPr>
          <w:rFonts w:eastAsia="Arial Unicode MS"/>
          <w:color w:val="000000" w:themeColor="text1"/>
          <w:u w:color="000000"/>
        </w:rPr>
        <w:t>”</w:t>
      </w:r>
    </w:p>
    <w:p w:rsidR="00404E47" w:rsidRPr="005841B4" w:rsidRDefault="00404E47" w:rsidP="00404E47">
      <w:pPr>
        <w:pStyle w:val="3"/>
      </w:pPr>
      <w:r w:rsidRPr="005841B4">
        <w:t>4.</w:t>
      </w:r>
      <w:r>
        <w:t>3</w:t>
      </w:r>
      <w:r w:rsidRPr="005841B4">
        <w:t xml:space="preserve">.1. Требования к </w:t>
      </w:r>
      <w:r>
        <w:t>Сайту</w:t>
      </w:r>
      <w:r w:rsidR="007E21F8">
        <w:t xml:space="preserve"> </w:t>
      </w:r>
      <w:r w:rsidR="007E21F8" w:rsidRPr="00850DAC">
        <w:rPr>
          <w:rFonts w:eastAsia="Arial Unicode MS"/>
          <w:u w:color="000000"/>
        </w:rPr>
        <w:t>“</w:t>
      </w:r>
      <w:r w:rsidR="007E21F8" w:rsidRPr="00A55E57">
        <w:rPr>
          <w:rFonts w:eastAsia="Arial Unicode MS"/>
          <w:u w:color="000000"/>
        </w:rPr>
        <w:t>ВТБ24</w:t>
      </w:r>
      <w:r w:rsidR="007E21F8" w:rsidRPr="00850DAC">
        <w:rPr>
          <w:rFonts w:eastAsia="Arial Unicode MS"/>
          <w:u w:color="000000"/>
        </w:rPr>
        <w:t>-</w:t>
      </w:r>
      <w:r w:rsidR="007E21F8">
        <w:rPr>
          <w:rFonts w:eastAsia="Arial Unicode MS"/>
          <w:u w:color="000000"/>
        </w:rPr>
        <w:t>Лояльность</w:t>
      </w:r>
      <w:r w:rsidR="007E21F8" w:rsidRPr="00850DAC">
        <w:rPr>
          <w:rFonts w:eastAsia="Arial Unicode MS"/>
          <w:u w:color="000000"/>
        </w:rPr>
        <w:t>”</w:t>
      </w:r>
    </w:p>
    <w:p w:rsidR="00404E47" w:rsidRDefault="00404E47">
      <w:pPr>
        <w:spacing w:after="200" w:line="276" w:lineRule="auto"/>
      </w:pPr>
    </w:p>
    <w:p w:rsidR="007E21F8" w:rsidRPr="008F4760" w:rsidRDefault="007E21F8" w:rsidP="007E21F8">
      <w:pPr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информация.</w:t>
      </w:r>
    </w:p>
    <w:p w:rsidR="007E21F8" w:rsidRPr="00DD2A1F" w:rsidRDefault="007E21F8" w:rsidP="007E21F8">
      <w:pPr>
        <w:jc w:val="both"/>
        <w:rPr>
          <w:u w:val="single"/>
        </w:rPr>
      </w:pPr>
    </w:p>
    <w:p w:rsidR="007E21F8" w:rsidRPr="00850DAC" w:rsidRDefault="007E21F8" w:rsidP="00881C6C">
      <w:pPr>
        <w:ind w:left="426"/>
        <w:jc w:val="both"/>
        <w:rPr>
          <w:rFonts w:eastAsia="Arial Unicode MS"/>
          <w:u w:color="000000"/>
        </w:rPr>
      </w:pPr>
      <w:r>
        <w:rPr>
          <w:rFonts w:eastAsia="Arial Unicode MS"/>
          <w:u w:color="000000"/>
        </w:rPr>
        <w:t xml:space="preserve">1) Поля (50 штук) для дополнительной информации в разделе </w:t>
      </w:r>
      <w:r w:rsidRPr="00850DAC">
        <w:rPr>
          <w:rFonts w:eastAsia="Arial Unicode MS"/>
          <w:u w:color="000000"/>
        </w:rPr>
        <w:t>“</w:t>
      </w:r>
      <w:r>
        <w:rPr>
          <w:rFonts w:eastAsia="Arial Unicode MS"/>
          <w:u w:color="000000"/>
        </w:rPr>
        <w:t>Мои данные</w:t>
      </w:r>
      <w:r w:rsidRPr="00850DAC">
        <w:rPr>
          <w:rFonts w:eastAsia="Arial Unicode MS"/>
          <w:u w:color="000000"/>
        </w:rPr>
        <w:t>”</w:t>
      </w:r>
      <w:r>
        <w:rPr>
          <w:rFonts w:eastAsia="Arial Unicode MS"/>
          <w:u w:color="000000"/>
        </w:rPr>
        <w:t xml:space="preserve"> на Сайте реализованы.</w:t>
      </w:r>
    </w:p>
    <w:p w:rsidR="007E21F8" w:rsidRPr="004212DE" w:rsidRDefault="007E21F8" w:rsidP="00881C6C">
      <w:pPr>
        <w:ind w:left="426"/>
        <w:jc w:val="both"/>
        <w:rPr>
          <w:rFonts w:eastAsia="Arial Unicode MS"/>
        </w:rPr>
      </w:pPr>
      <w:r>
        <w:rPr>
          <w:rFonts w:eastAsia="Arial Unicode MS"/>
          <w:u w:color="000000"/>
        </w:rPr>
        <w:t xml:space="preserve">2) Выгрузка личных данных из доп. полей в Хранилище реализована  (расширение текущей выгрузки). </w:t>
      </w:r>
    </w:p>
    <w:p w:rsidR="00A65F87" w:rsidRPr="00881C6C" w:rsidRDefault="00A65F87" w:rsidP="00A65F87">
      <w:pPr>
        <w:spacing w:after="200" w:line="276" w:lineRule="auto"/>
      </w:pPr>
    </w:p>
    <w:p w:rsidR="00A65F87" w:rsidRPr="00E9525B" w:rsidRDefault="00A65F87" w:rsidP="00A65F87">
      <w:pPr>
        <w:jc w:val="both"/>
        <w:rPr>
          <w:b/>
          <w:u w:val="single"/>
        </w:rPr>
      </w:pPr>
      <w:r w:rsidRPr="00A65F87">
        <w:rPr>
          <w:b/>
          <w:u w:val="single"/>
        </w:rPr>
        <w:t>Требования к полям</w:t>
      </w:r>
      <w:r>
        <w:rPr>
          <w:b/>
          <w:u w:val="single"/>
        </w:rPr>
        <w:t xml:space="preserve"> с личными данными</w:t>
      </w:r>
      <w:r w:rsidRPr="00E9525B">
        <w:rPr>
          <w:b/>
          <w:u w:val="single"/>
        </w:rPr>
        <w:t>:</w:t>
      </w:r>
    </w:p>
    <w:p w:rsidR="00A65F87" w:rsidRDefault="00A65F87" w:rsidP="001D5EA6">
      <w:pPr>
        <w:ind w:left="426"/>
        <w:jc w:val="both"/>
      </w:pPr>
      <w:r>
        <w:t xml:space="preserve"> - т</w:t>
      </w:r>
      <w:r w:rsidRPr="006B4116">
        <w:t xml:space="preserve">ребуется реализовать на сайте возможность установления типа вводимых данных для каждого поля </w:t>
      </w:r>
      <w:r>
        <w:t xml:space="preserve">(типизация) </w:t>
      </w:r>
      <w:r w:rsidRPr="006B4116">
        <w:t xml:space="preserve">в целях обеспечения дальнейшей </w:t>
      </w:r>
      <w:r>
        <w:t xml:space="preserve">корректной </w:t>
      </w:r>
      <w:r w:rsidRPr="006B4116">
        <w:t>обработки полученной от клиентов информации</w:t>
      </w:r>
      <w:r w:rsidRPr="0020643D">
        <w:t>;</w:t>
      </w:r>
    </w:p>
    <w:p w:rsidR="00802B49" w:rsidRPr="00E967D2" w:rsidRDefault="00A65F87" w:rsidP="001D5EA6">
      <w:pPr>
        <w:spacing w:after="200" w:line="276" w:lineRule="auto"/>
        <w:ind w:left="426"/>
      </w:pPr>
      <w:r>
        <w:t>- требуется в полях проводить валидаци</w:t>
      </w:r>
      <w:r w:rsidR="001D5EA6">
        <w:t>ю</w:t>
      </w:r>
      <w:r>
        <w:t xml:space="preserve"> вводимой информации на предмет соответствия формату</w:t>
      </w:r>
      <w:r w:rsidR="001D5EA6">
        <w:t xml:space="preserve"> (допустимые значен</w:t>
      </w:r>
      <w:r w:rsidR="00802B49">
        <w:t>ия, разрешенные символы и т.д.)</w:t>
      </w:r>
      <w:r w:rsidR="00802B49" w:rsidRPr="00802B49">
        <w:t>;</w:t>
      </w:r>
      <w:r w:rsidR="00802B49">
        <w:t xml:space="preserve"> </w:t>
      </w:r>
    </w:p>
    <w:p w:rsidR="00802B49" w:rsidRPr="00802B49" w:rsidRDefault="00802B49" w:rsidP="001D5EA6">
      <w:pPr>
        <w:spacing w:after="200" w:line="276" w:lineRule="auto"/>
        <w:ind w:left="426"/>
      </w:pPr>
      <w:r>
        <w:t xml:space="preserve">- </w:t>
      </w:r>
      <w:commentRangeStart w:id="10"/>
      <w:r>
        <w:t>т</w:t>
      </w:r>
      <w:r w:rsidRPr="006B4116">
        <w:t xml:space="preserve">ребуется реализовать </w:t>
      </w:r>
      <w:r w:rsidR="007549E8" w:rsidRPr="007549E8">
        <w:t>возможность на стороне Сайта настраивать доступность отдельных полей для конкретной кампании.</w:t>
      </w:r>
      <w:commentRangeEnd w:id="10"/>
      <w:r w:rsidR="00F85FC7">
        <w:rPr>
          <w:rStyle w:val="af5"/>
        </w:rPr>
        <w:commentReference w:id="10"/>
      </w:r>
    </w:p>
    <w:p w:rsidR="001D5EA6" w:rsidRPr="00422B34" w:rsidRDefault="001D5EA6" w:rsidP="001D5EA6">
      <w:pPr>
        <w:jc w:val="both"/>
      </w:pPr>
      <w:r>
        <w:t>Пример</w:t>
      </w:r>
      <w:r w:rsidR="00422B34">
        <w:t>ы</w:t>
      </w:r>
      <w:r>
        <w:t xml:space="preserve"> типов и </w:t>
      </w:r>
      <w:r w:rsidR="00422B34">
        <w:t>форматов</w:t>
      </w:r>
      <w:r w:rsidRPr="001D5EA6">
        <w:t>:</w:t>
      </w:r>
    </w:p>
    <w:p w:rsidR="001D5EA6" w:rsidRPr="00422B34" w:rsidRDefault="001D5EA6" w:rsidP="001D5EA6">
      <w:pPr>
        <w:ind w:left="426"/>
        <w:jc w:val="both"/>
      </w:pPr>
      <w:r w:rsidRPr="00422B34">
        <w:t xml:space="preserve">- </w:t>
      </w:r>
      <w:r w:rsidR="00422B34">
        <w:t>д</w:t>
      </w:r>
      <w:r>
        <w:t>ата</w:t>
      </w:r>
      <w:r w:rsidR="00422B34">
        <w:t>, формат</w:t>
      </w:r>
      <w:r w:rsidRPr="00422B34">
        <w:t xml:space="preserve"> – </w:t>
      </w:r>
      <w:r>
        <w:t>ДД</w:t>
      </w:r>
      <w:r w:rsidRPr="00422B34">
        <w:t>.</w:t>
      </w:r>
      <w:r>
        <w:t>ММ</w:t>
      </w:r>
      <w:proofErr w:type="gramStart"/>
      <w:r w:rsidRPr="00422B34">
        <w:t>.</w:t>
      </w:r>
      <w:r>
        <w:t>Г</w:t>
      </w:r>
      <w:proofErr w:type="gramEnd"/>
      <w:r>
        <w:t>ГГГ</w:t>
      </w:r>
      <w:r w:rsidRPr="00422B34">
        <w:t>;</w:t>
      </w:r>
    </w:p>
    <w:p w:rsidR="001D5EA6" w:rsidRDefault="001D5EA6" w:rsidP="001D5EA6">
      <w:pPr>
        <w:ind w:left="426"/>
        <w:jc w:val="both"/>
        <w:rPr>
          <w:lang w:val="en-US"/>
        </w:rPr>
      </w:pPr>
      <w:r w:rsidRPr="002C3A87">
        <w:t xml:space="preserve">- </w:t>
      </w:r>
      <w:r w:rsidR="002C3A87">
        <w:t xml:space="preserve">строка с </w:t>
      </w:r>
      <w:r w:rsidRPr="001D5EA6">
        <w:rPr>
          <w:lang w:val="en-US"/>
        </w:rPr>
        <w:t>e</w:t>
      </w:r>
      <w:r w:rsidRPr="002C3A87">
        <w:t>-</w:t>
      </w:r>
      <w:r w:rsidRPr="001D5EA6">
        <w:rPr>
          <w:lang w:val="en-US"/>
        </w:rPr>
        <w:t>mail</w:t>
      </w:r>
      <w:r w:rsidR="00422B34">
        <w:t>,</w:t>
      </w:r>
      <w:r w:rsidRPr="002C3A87">
        <w:t xml:space="preserve"> </w:t>
      </w:r>
      <w:r w:rsidR="00422B34">
        <w:t xml:space="preserve">формат </w:t>
      </w:r>
      <w:r w:rsidRPr="002C3A87">
        <w:t xml:space="preserve">- </w:t>
      </w:r>
      <w:hyperlink r:id="rId12" w:history="1">
        <w:r w:rsidRPr="002C3A87">
          <w:rPr>
            <w:rStyle w:val="afa"/>
          </w:rPr>
          <w:t>_________@_______.__</w:t>
        </w:r>
      </w:hyperlink>
      <w:r w:rsidRPr="001D5EA6">
        <w:rPr>
          <w:lang w:val="en-US"/>
        </w:rPr>
        <w:t>.</w:t>
      </w:r>
      <w:r>
        <w:rPr>
          <w:lang w:val="en-US"/>
        </w:rPr>
        <w:t>;</w:t>
      </w:r>
      <w:r w:rsidRPr="001D5EA6">
        <w:rPr>
          <w:lang w:val="en-US"/>
        </w:rPr>
        <w:t xml:space="preserve"> </w:t>
      </w:r>
    </w:p>
    <w:p w:rsidR="001D5EA6" w:rsidRPr="00422B34" w:rsidRDefault="001D5EA6" w:rsidP="001D5EA6">
      <w:pPr>
        <w:ind w:left="426"/>
        <w:jc w:val="both"/>
      </w:pPr>
      <w:r w:rsidRPr="00422B34">
        <w:t xml:space="preserve">- </w:t>
      </w:r>
      <w:r w:rsidR="002C3A87">
        <w:t xml:space="preserve">строка с </w:t>
      </w:r>
      <w:r w:rsidRPr="00422B34">
        <w:t xml:space="preserve">№ </w:t>
      </w:r>
      <w:r>
        <w:t>телефона</w:t>
      </w:r>
      <w:r w:rsidR="00422B34">
        <w:t>,</w:t>
      </w:r>
      <w:r w:rsidRPr="00422B34">
        <w:t xml:space="preserve"> </w:t>
      </w:r>
      <w:r w:rsidR="00422B34">
        <w:t>формат -</w:t>
      </w:r>
      <w:r w:rsidRPr="00422B34">
        <w:t xml:space="preserve"> +7(</w:t>
      </w:r>
      <w:r>
        <w:t>ХХХ</w:t>
      </w:r>
      <w:proofErr w:type="gramStart"/>
      <w:r w:rsidRPr="00422B34">
        <w:t>)</w:t>
      </w:r>
      <w:r>
        <w:t>Х</w:t>
      </w:r>
      <w:proofErr w:type="gramEnd"/>
      <w:r>
        <w:t>ХХ</w:t>
      </w:r>
      <w:r w:rsidRPr="00422B34">
        <w:t>-</w:t>
      </w:r>
      <w:r>
        <w:t>ХХ</w:t>
      </w:r>
      <w:r w:rsidRPr="00422B34">
        <w:t>-</w:t>
      </w:r>
      <w:r>
        <w:t>ХХ</w:t>
      </w:r>
      <w:r w:rsidRPr="00422B34">
        <w:t xml:space="preserve">; </w:t>
      </w:r>
    </w:p>
    <w:p w:rsidR="001D5EA6" w:rsidRPr="001D5EA6" w:rsidRDefault="001D5EA6" w:rsidP="001D5EA6">
      <w:pPr>
        <w:ind w:left="426"/>
        <w:jc w:val="both"/>
      </w:pPr>
      <w:r w:rsidRPr="001D5EA6">
        <w:t xml:space="preserve">- </w:t>
      </w:r>
      <w:r w:rsidR="00422B34">
        <w:t>т</w:t>
      </w:r>
      <w:r>
        <w:t>екст</w:t>
      </w:r>
      <w:r w:rsidR="00422B34">
        <w:t>овое поле</w:t>
      </w:r>
      <w:r w:rsidRPr="001D5EA6">
        <w:t>;</w:t>
      </w:r>
    </w:p>
    <w:p w:rsidR="001D5EA6" w:rsidRPr="001D5EA6" w:rsidRDefault="001D5EA6" w:rsidP="001D5EA6">
      <w:pPr>
        <w:spacing w:after="200"/>
        <w:ind w:left="426"/>
      </w:pPr>
      <w:r w:rsidRPr="001D5EA6">
        <w:t xml:space="preserve">- </w:t>
      </w:r>
      <w:r w:rsidR="00422B34">
        <w:t>в</w:t>
      </w:r>
      <w:r>
        <w:t>ыпадающий список с заданными вариантами от Банка</w:t>
      </w:r>
      <w:r w:rsidRPr="001D5EA6">
        <w:t>.</w:t>
      </w:r>
    </w:p>
    <w:p w:rsidR="001D5EA6" w:rsidRPr="001D5EA6" w:rsidRDefault="001D5EA6" w:rsidP="001D5EA6">
      <w:pPr>
        <w:spacing w:after="200"/>
      </w:pPr>
    </w:p>
    <w:p w:rsidR="002C3A87" w:rsidRDefault="002C3A87" w:rsidP="001D5EA6">
      <w:pPr>
        <w:spacing w:after="200"/>
      </w:pPr>
      <w:r w:rsidRPr="00A65F87">
        <w:rPr>
          <w:b/>
          <w:u w:val="single"/>
        </w:rPr>
        <w:t xml:space="preserve">Требования </w:t>
      </w:r>
      <w:r w:rsidR="006D7AC6">
        <w:rPr>
          <w:b/>
          <w:u w:val="single"/>
        </w:rPr>
        <w:t xml:space="preserve">к </w:t>
      </w:r>
      <w:r>
        <w:rPr>
          <w:b/>
          <w:u w:val="single"/>
        </w:rPr>
        <w:t>выписке</w:t>
      </w:r>
      <w:r w:rsidRPr="006D7AC6">
        <w:rPr>
          <w:b/>
          <w:u w:val="single"/>
        </w:rPr>
        <w:t>:</w:t>
      </w:r>
      <w:r w:rsidRPr="002C3A87">
        <w:t xml:space="preserve"> </w:t>
      </w:r>
    </w:p>
    <w:p w:rsidR="007E21F8" w:rsidRDefault="002C3A87" w:rsidP="006D7AC6">
      <w:pPr>
        <w:spacing w:after="200"/>
        <w:ind w:left="426"/>
        <w:jc w:val="both"/>
      </w:pPr>
      <w:r>
        <w:t>- начисленные баллы</w:t>
      </w:r>
      <w:r w:rsidRPr="00ED1FE1">
        <w:rPr>
          <w:color w:val="1F497D"/>
        </w:rPr>
        <w:t xml:space="preserve"> </w:t>
      </w:r>
      <w:r w:rsidRPr="00ED1FE1">
        <w:t xml:space="preserve">за персональные данные </w:t>
      </w:r>
      <w:r>
        <w:t xml:space="preserve">необходимо маркировать в выписке как начисленные за Кампанию, т.е. начисления должны иметь тип </w:t>
      </w:r>
      <w:r>
        <w:rPr>
          <w:rFonts w:ascii="Arial" w:hAnsi="Arial" w:cs="Arial"/>
          <w:sz w:val="20"/>
          <w:szCs w:val="20"/>
        </w:rPr>
        <w:t>«</w:t>
      </w:r>
      <w:r>
        <w:rPr>
          <w:i/>
          <w:iCs/>
          <w:color w:val="1F497D"/>
        </w:rPr>
        <w:t>За пополнение перс</w:t>
      </w:r>
      <w:proofErr w:type="gramStart"/>
      <w:r>
        <w:rPr>
          <w:i/>
          <w:iCs/>
          <w:color w:val="1F497D"/>
        </w:rPr>
        <w:t>.</w:t>
      </w:r>
      <w:proofErr w:type="gramEnd"/>
      <w:r>
        <w:rPr>
          <w:i/>
          <w:iCs/>
          <w:color w:val="1F497D"/>
        </w:rPr>
        <w:t xml:space="preserve"> </w:t>
      </w:r>
      <w:proofErr w:type="gramStart"/>
      <w:r>
        <w:rPr>
          <w:i/>
          <w:iCs/>
          <w:color w:val="1F497D"/>
        </w:rPr>
        <w:t>д</w:t>
      </w:r>
      <w:proofErr w:type="gramEnd"/>
      <w:r>
        <w:rPr>
          <w:i/>
          <w:iCs/>
          <w:color w:val="1F497D"/>
        </w:rPr>
        <w:t>анных</w:t>
      </w:r>
      <w:r>
        <w:rPr>
          <w:i/>
          <w:iCs/>
        </w:rPr>
        <w:t>» от банка</w:t>
      </w:r>
      <w:r w:rsidR="006D7AC6">
        <w:t>.</w:t>
      </w:r>
    </w:p>
    <w:p w:rsidR="002C3A87" w:rsidRDefault="002C3A87">
      <w:pPr>
        <w:spacing w:after="200" w:line="276" w:lineRule="auto"/>
      </w:pPr>
      <w:r>
        <w:br w:type="page"/>
      </w:r>
    </w:p>
    <w:p w:rsidR="002C3A87" w:rsidRDefault="002C3A87" w:rsidP="001D5EA6">
      <w:pPr>
        <w:spacing w:after="200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76364A" w:rsidRPr="00054550" w:rsidRDefault="0076364A" w:rsidP="00775412">
      <w:pPr>
        <w:pStyle w:val="ab"/>
        <w:numPr>
          <w:ilvl w:val="0"/>
          <w:numId w:val="3"/>
        </w:numPr>
        <w:rPr>
          <w:rFonts w:cs="Arial"/>
          <w:b/>
          <w:color w:val="000000" w:themeColor="text1"/>
          <w:kern w:val="32"/>
          <w:sz w:val="32"/>
          <w:szCs w:val="32"/>
        </w:rPr>
      </w:pPr>
      <w:r>
        <w:t>Требования к начислению бал</w:t>
      </w:r>
      <w:r w:rsidR="00FE2AE2">
        <w:t>л</w:t>
      </w:r>
      <w:r>
        <w:t>ов и маркетинговым к</w:t>
      </w:r>
      <w:r w:rsidR="00FE2AE2">
        <w:t>а</w:t>
      </w:r>
      <w:r>
        <w:t xml:space="preserve">мпаниям рассматриваются в </w:t>
      </w:r>
      <w:r w:rsidRPr="0076364A">
        <w:t>BR-5582 "Проект «Коллекция»: Начисление баллов и маркетинговые кампании"</w:t>
      </w:r>
      <w:r>
        <w:t>.</w:t>
      </w:r>
    </w:p>
    <w:p w:rsidR="00DD2A1F" w:rsidRPr="003F1A88" w:rsidRDefault="00DD2A1F" w:rsidP="00775412">
      <w:pPr>
        <w:pStyle w:val="ab"/>
        <w:numPr>
          <w:ilvl w:val="0"/>
          <w:numId w:val="3"/>
        </w:numPr>
        <w:rPr>
          <w:rFonts w:cs="Arial"/>
          <w:b/>
          <w:color w:val="000000" w:themeColor="text1"/>
          <w:kern w:val="32"/>
          <w:sz w:val="32"/>
          <w:szCs w:val="32"/>
        </w:rPr>
      </w:pPr>
      <w:r>
        <w:t>Дополнительные поля с личными данными на Сайте, это такие поля, которые не представлены в других системах</w:t>
      </w:r>
      <w:r w:rsidR="005657E2">
        <w:t xml:space="preserve"> Банка (МДМ, </w:t>
      </w:r>
      <w:r w:rsidR="005657E2">
        <w:rPr>
          <w:lang w:val="en-US"/>
        </w:rPr>
        <w:t>Profile</w:t>
      </w:r>
      <w:r w:rsidR="005657E2">
        <w:t xml:space="preserve">, </w:t>
      </w:r>
      <w:proofErr w:type="spellStart"/>
      <w:r w:rsidR="005657E2">
        <w:t>БИС</w:t>
      </w:r>
      <w:r w:rsidRPr="006B4116">
        <w:t>квит</w:t>
      </w:r>
      <w:proofErr w:type="spellEnd"/>
      <w:r w:rsidRPr="006B4116">
        <w:t>).</w:t>
      </w:r>
      <w:r w:rsidR="00A65C25" w:rsidRPr="00A65C25">
        <w:t xml:space="preserve"> </w:t>
      </w:r>
      <w:r w:rsidR="00A65C25">
        <w:t xml:space="preserve">Поля предполагается применять на стороне Хранилища </w:t>
      </w:r>
      <w:r w:rsidR="00A65C25" w:rsidRPr="006B4116">
        <w:t>для сегментации клиентов</w:t>
      </w:r>
      <w:r w:rsidR="00D0240C">
        <w:t xml:space="preserve"> и проведения </w:t>
      </w:r>
      <w:r w:rsidR="00D0240C">
        <w:rPr>
          <w:lang w:val="en-US"/>
        </w:rPr>
        <w:t>CRM</w:t>
      </w:r>
      <w:r w:rsidR="00D0240C" w:rsidRPr="00621B11">
        <w:t>-</w:t>
      </w:r>
      <w:r w:rsidR="00D0240C">
        <w:t>кампаний.</w:t>
      </w:r>
    </w:p>
    <w:p w:rsidR="00242D83" w:rsidRPr="00242D83" w:rsidRDefault="003F1A88" w:rsidP="00242D83">
      <w:pPr>
        <w:pStyle w:val="af4"/>
        <w:numPr>
          <w:ilvl w:val="0"/>
          <w:numId w:val="3"/>
        </w:numPr>
        <w:spacing w:after="0" w:line="240" w:lineRule="auto"/>
        <w:contextualSpacing w:val="0"/>
        <w:rPr>
          <w:rFonts w:cs="Arial"/>
          <w:b/>
          <w:kern w:val="32"/>
          <w:sz w:val="32"/>
          <w:szCs w:val="32"/>
        </w:rPr>
      </w:pPr>
      <w:r w:rsidRPr="003F1A88">
        <w:t>Реализация в реестре начислений</w:t>
      </w:r>
      <w:r w:rsidR="008115DA">
        <w:t xml:space="preserve"> атрибута «Тип начисления» = «А</w:t>
      </w:r>
      <w:r w:rsidRPr="003F1A88">
        <w:t xml:space="preserve">кционные» от банка </w:t>
      </w:r>
      <w:r w:rsidR="00242D83">
        <w:t>н</w:t>
      </w:r>
      <w:r w:rsidRPr="003F1A88">
        <w:t xml:space="preserve">е входит в работы </w:t>
      </w:r>
      <w:r w:rsidRPr="003F1A88">
        <w:rPr>
          <w:lang w:val="en-US"/>
        </w:rPr>
        <w:t>BR</w:t>
      </w:r>
      <w:r w:rsidRPr="003F1A88">
        <w:t>-7035. Реализация пров</w:t>
      </w:r>
      <w:r w:rsidR="00242D83">
        <w:t>е</w:t>
      </w:r>
      <w:r w:rsidRPr="003F1A88">
        <w:t>дена в другой активност</w:t>
      </w:r>
      <w:r w:rsidR="00242D83">
        <w:t>и</w:t>
      </w:r>
      <w:r w:rsidRPr="003F1A88">
        <w:t>.</w:t>
      </w: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7452BC" w:rsidP="004B6FEC">
            <w:pPr>
              <w:rPr>
                <w:sz w:val="20"/>
              </w:rPr>
            </w:pPr>
            <w:r>
              <w:rPr>
                <w:sz w:val="20"/>
              </w:rPr>
              <w:t>23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05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32494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  <w:r>
              <w:rPr>
                <w:sz w:val="20"/>
              </w:rPr>
              <w:t>27.05.2014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Default="00DC624D" w:rsidP="005D35CF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1) </w:t>
            </w:r>
            <w:r w:rsidR="00144E2D">
              <w:rPr>
                <w:sz w:val="20"/>
              </w:rPr>
              <w:t xml:space="preserve">Изменение пункта </w:t>
            </w:r>
            <w:r w:rsidR="00144E2D" w:rsidRPr="00144E2D">
              <w:rPr>
                <w:sz w:val="20"/>
                <w:szCs w:val="20"/>
              </w:rPr>
              <w:t>“Условия исключения участника из Кампании”</w:t>
            </w:r>
            <w:r>
              <w:rPr>
                <w:sz w:val="20"/>
                <w:szCs w:val="20"/>
              </w:rPr>
              <w:t>.</w:t>
            </w:r>
          </w:p>
          <w:p w:rsidR="00DC624D" w:rsidRPr="00144E2D" w:rsidRDefault="00DC624D" w:rsidP="00DC624D">
            <w:pPr>
              <w:rPr>
                <w:sz w:val="20"/>
              </w:rPr>
            </w:pPr>
            <w:r>
              <w:rPr>
                <w:sz w:val="20"/>
                <w:szCs w:val="20"/>
              </w:rPr>
              <w:t>2) Добавлено Ограничение 5.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D35CF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5D35CF">
            <w:pPr>
              <w:rPr>
                <w:sz w:val="20"/>
              </w:rPr>
            </w:pPr>
          </w:p>
        </w:tc>
      </w:tr>
      <w:tr w:rsidR="0032494C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C84675" w:rsidRDefault="00C84675" w:rsidP="00D747A7">
            <w:pPr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1.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C84675" w:rsidP="00C84675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.05.2014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C84675" w:rsidRDefault="00C84675" w:rsidP="004D6729">
            <w:pPr>
              <w:rPr>
                <w:sz w:val="20"/>
              </w:rPr>
            </w:pPr>
            <w:r>
              <w:rPr>
                <w:sz w:val="20"/>
              </w:rPr>
              <w:t>Изменение формулировок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C84675" w:rsidP="004D6729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</w:tr>
      <w:tr w:rsidR="002A3A1F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A627A0" w:rsidRDefault="002A3A1F" w:rsidP="00621B11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A627A0">
              <w:rPr>
                <w:sz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0660A0" w:rsidRDefault="002A3A1F" w:rsidP="00621B11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.05.2014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C84675" w:rsidRDefault="002A3A1F" w:rsidP="00621B11">
            <w:pPr>
              <w:rPr>
                <w:sz w:val="20"/>
              </w:rPr>
            </w:pPr>
            <w:r>
              <w:rPr>
                <w:sz w:val="20"/>
              </w:rPr>
              <w:t>Замечания Захаровой А.И.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0660A0" w:rsidRDefault="002A3A1F" w:rsidP="00621B11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0660A0" w:rsidRDefault="002A3A1F" w:rsidP="00621B11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5D35CF">
        <w:tc>
          <w:tcPr>
            <w:tcW w:w="817" w:type="dxa"/>
            <w:vAlign w:val="center"/>
          </w:tcPr>
          <w:p w:rsidR="0099566E" w:rsidRPr="00933E50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 xml:space="preserve">№ </w:t>
            </w:r>
            <w:proofErr w:type="gramStart"/>
            <w:r w:rsidRPr="00933E50">
              <w:rPr>
                <w:rFonts w:ascii="Arial" w:eastAsia="Times New Roman" w:hAnsi="Arial" w:cs="Arial"/>
                <w:sz w:val="24"/>
              </w:rPr>
              <w:t>п</w:t>
            </w:r>
            <w:proofErr w:type="gramEnd"/>
            <w:r w:rsidRPr="00933E50">
              <w:rPr>
                <w:rFonts w:ascii="Arial" w:eastAsia="Times New Roman" w:hAnsi="Arial" w:cs="Arial"/>
                <w:sz w:val="24"/>
              </w:rPr>
              <w:t>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</w:t>
            </w:r>
            <w:proofErr w:type="gramStart"/>
            <w:r w:rsidRPr="00933E50">
              <w:rPr>
                <w:rFonts w:ascii="Arial" w:eastAsia="Times New Roman" w:hAnsi="Arial" w:cs="Arial"/>
                <w:bCs/>
                <w:sz w:val="24"/>
              </w:rPr>
              <w:t>ч</w:t>
            </w:r>
            <w:proofErr w:type="gramEnd"/>
            <w:r w:rsidRPr="00933E50">
              <w:rPr>
                <w:rFonts w:ascii="Arial" w:eastAsia="Times New Roman" w:hAnsi="Arial" w:cs="Arial"/>
                <w:bCs/>
                <w:sz w:val="24"/>
              </w:rPr>
              <w:t>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2" w:name="_Ref341783087"/>
          </w:p>
        </w:tc>
        <w:bookmarkEnd w:id="12"/>
        <w:tc>
          <w:tcPr>
            <w:tcW w:w="2893" w:type="dxa"/>
            <w:vAlign w:val="center"/>
          </w:tcPr>
          <w:p w:rsidR="0099566E" w:rsidRDefault="0099566E" w:rsidP="005D35CF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GlowByte</w:t>
            </w:r>
            <w:proofErr w:type="spellEnd"/>
            <w:r w:rsidRPr="00541439">
              <w:rPr>
                <w:rFonts w:ascii="Arial" w:eastAsia="Times New Roman" w:hAnsi="Arial" w:cs="Arial"/>
                <w:bCs/>
                <w:sz w:val="24"/>
              </w:rPr>
              <w:t xml:space="preserve"> </w:t>
            </w: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Cosulting</w:t>
            </w:r>
            <w:proofErr w:type="spellEnd"/>
          </w:p>
          <w:p w:rsidR="0099566E" w:rsidRPr="00541439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3" w:name="_Ref320203295"/>
          </w:p>
        </w:tc>
        <w:bookmarkEnd w:id="13"/>
        <w:tc>
          <w:tcPr>
            <w:tcW w:w="2893" w:type="dxa"/>
            <w:vAlign w:val="center"/>
          </w:tcPr>
          <w:p w:rsidR="0099566E" w:rsidRPr="00E52113" w:rsidRDefault="0099566E" w:rsidP="005D35CF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4" w:name="_Ref327814171"/>
          </w:p>
        </w:tc>
        <w:bookmarkEnd w:id="14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5" w:name="_Ref341776238"/>
          </w:p>
        </w:tc>
        <w:bookmarkEnd w:id="15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5D2099" w:rsidRDefault="0099566E" w:rsidP="005D2099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5D2099" w:rsidRPr="005D2099">
              <w:t xml:space="preserve"> </w:t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6" w:name="_Ref341776398"/>
          </w:p>
        </w:tc>
        <w:bookmarkEnd w:id="16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7" w:name="_Ref341783352"/>
          </w:p>
        </w:tc>
        <w:bookmarkEnd w:id="17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t>,</w:t>
            </w:r>
            <w:r w:rsidR="005D2099">
              <w:t xml:space="preserve"> 14</w:t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8" w:name="_Ref341783361"/>
          </w:p>
        </w:tc>
        <w:bookmarkEnd w:id="18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9" w:name="_Ref341783366"/>
          </w:p>
        </w:tc>
        <w:bookmarkEnd w:id="19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0" w:name="_Ref341783379"/>
          </w:p>
        </w:tc>
        <w:bookmarkEnd w:id="20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1" w:name="_Ref341783371"/>
          </w:p>
        </w:tc>
        <w:bookmarkEnd w:id="21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2" w:name="_Ref341783401"/>
          </w:p>
        </w:tc>
        <w:bookmarkEnd w:id="22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3" w:name="_Ref341783387"/>
          </w:p>
        </w:tc>
        <w:bookmarkEnd w:id="23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t>,</w:t>
            </w:r>
            <w:r w:rsidR="007E480B">
              <w:t xml:space="preserve"> 15</w:t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4" w:name="_Ref341783347"/>
          </w:p>
        </w:tc>
        <w:bookmarkEnd w:id="24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5" w:name="_Ref341783429"/>
          </w:p>
        </w:tc>
        <w:bookmarkEnd w:id="25"/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  <w:tr w:rsidR="0099566E" w:rsidTr="005D35CF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5D35CF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5D35CF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5D35CF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5D35CF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5D35CF">
        <w:tc>
          <w:tcPr>
            <w:tcW w:w="1761" w:type="dxa"/>
            <w:vAlign w:val="center"/>
          </w:tcPr>
          <w:p w:rsidR="00913210" w:rsidRPr="00AD33CE" w:rsidRDefault="00913210" w:rsidP="005D35CF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5D35CF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5D35CF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5D35CF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5D35CF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5D35CF">
        <w:tc>
          <w:tcPr>
            <w:tcW w:w="1761" w:type="dxa"/>
            <w:vAlign w:val="center"/>
          </w:tcPr>
          <w:p w:rsidR="00913210" w:rsidRPr="00AB4954" w:rsidRDefault="00913210" w:rsidP="005D35CF">
            <w:pPr>
              <w:pStyle w:val="ad"/>
              <w:jc w:val="center"/>
            </w:pPr>
            <w:r w:rsidRPr="00DF15B6">
              <w:t xml:space="preserve">Отд. развития программ лояльности, </w:t>
            </w:r>
            <w:proofErr w:type="spellStart"/>
            <w:r w:rsidRPr="00DF15B6">
              <w:t>Упр</w:t>
            </w:r>
            <w:proofErr w:type="spellEnd"/>
            <w:r w:rsidRPr="00DF15B6">
              <w:t xml:space="preserve">-е CRM и </w:t>
            </w:r>
            <w:proofErr w:type="spellStart"/>
            <w:r w:rsidRPr="00DF15B6">
              <w:t>иссл</w:t>
            </w:r>
            <w:proofErr w:type="spellEnd"/>
            <w:r w:rsidRPr="00DF15B6">
              <w:t>-я</w:t>
            </w:r>
          </w:p>
        </w:tc>
        <w:tc>
          <w:tcPr>
            <w:tcW w:w="3025" w:type="dxa"/>
            <w:vAlign w:val="center"/>
          </w:tcPr>
          <w:p w:rsidR="00913210" w:rsidRPr="00382C1C" w:rsidRDefault="00913210" w:rsidP="005D35CF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5D35CF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5D35CF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5D35CF">
            <w:pPr>
              <w:pStyle w:val="ad"/>
              <w:jc w:val="center"/>
            </w:pPr>
          </w:p>
        </w:tc>
      </w:tr>
      <w:tr w:rsidR="00FB46D1" w:rsidTr="005D35CF">
        <w:tc>
          <w:tcPr>
            <w:tcW w:w="1761" w:type="dxa"/>
            <w:vAlign w:val="center"/>
          </w:tcPr>
          <w:p w:rsidR="00FB46D1" w:rsidRPr="005734C0" w:rsidRDefault="00FB46D1" w:rsidP="005D35CF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FB46D1" w:rsidRPr="005734C0" w:rsidRDefault="00FB46D1" w:rsidP="005D35CF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FB46D1" w:rsidRPr="005F3D63" w:rsidRDefault="00FB46D1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621B11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Согласовано</w:t>
            </w:r>
          </w:p>
        </w:tc>
        <w:tc>
          <w:tcPr>
            <w:tcW w:w="1391" w:type="dxa"/>
            <w:vAlign w:val="center"/>
          </w:tcPr>
          <w:p w:rsidR="00FB46D1" w:rsidRPr="00105969" w:rsidRDefault="00FB46D1" w:rsidP="00621B11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2</w:t>
            </w:r>
            <w:r>
              <w:rPr>
                <w:szCs w:val="22"/>
              </w:rPr>
              <w:t>8</w:t>
            </w:r>
            <w:r w:rsidRPr="00105969">
              <w:rPr>
                <w:szCs w:val="22"/>
              </w:rPr>
              <w:t>.05.2012</w:t>
            </w:r>
          </w:p>
        </w:tc>
      </w:tr>
      <w:tr w:rsidR="00FB46D1" w:rsidRPr="00105969" w:rsidTr="00621B11">
        <w:tc>
          <w:tcPr>
            <w:tcW w:w="1761" w:type="dxa"/>
            <w:vAlign w:val="center"/>
          </w:tcPr>
          <w:p w:rsidR="00FB46D1" w:rsidRPr="00105969" w:rsidRDefault="00FB46D1" w:rsidP="00621B11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rFonts w:ascii="Cambria" w:eastAsia="Times New Roman" w:hAnsi="Cambria"/>
                <w:szCs w:val="22"/>
              </w:rPr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FB46D1" w:rsidRPr="00105969" w:rsidRDefault="00FB46D1" w:rsidP="00621B11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rFonts w:ascii="Cambria" w:eastAsia="Times New Roman" w:hAnsi="Cambria"/>
                <w:szCs w:val="22"/>
              </w:rPr>
              <w:t xml:space="preserve">Зам. начальника </w:t>
            </w:r>
            <w:proofErr w:type="spellStart"/>
            <w:r w:rsidRPr="004E08FF">
              <w:rPr>
                <w:rFonts w:ascii="Cambria" w:eastAsia="Times New Roman" w:hAnsi="Cambria"/>
                <w:szCs w:val="22"/>
              </w:rPr>
              <w:t>отдела</w:t>
            </w:r>
            <w:proofErr w:type="gramStart"/>
            <w:r w:rsidRPr="004E08FF">
              <w:rPr>
                <w:rFonts w:ascii="Cambria" w:eastAsia="Times New Roman" w:hAnsi="Cambria"/>
                <w:szCs w:val="22"/>
              </w:rPr>
              <w:t>,р</w:t>
            </w:r>
            <w:proofErr w:type="gramEnd"/>
            <w:r w:rsidRPr="004E08FF">
              <w:rPr>
                <w:rFonts w:ascii="Cambria" w:eastAsia="Times New Roman" w:hAnsi="Cambria"/>
                <w:szCs w:val="22"/>
              </w:rPr>
              <w:t>уководитель</w:t>
            </w:r>
            <w:proofErr w:type="spellEnd"/>
            <w:r w:rsidRPr="004E08FF">
              <w:rPr>
                <w:rFonts w:ascii="Cambria" w:eastAsia="Times New Roman" w:hAnsi="Cambria"/>
                <w:szCs w:val="22"/>
              </w:rPr>
              <w:t xml:space="preserve"> группы программы "Коллекция"</w:t>
            </w:r>
          </w:p>
        </w:tc>
        <w:tc>
          <w:tcPr>
            <w:tcW w:w="1843" w:type="dxa"/>
            <w:vAlign w:val="center"/>
          </w:tcPr>
          <w:p w:rsidR="00FB46D1" w:rsidRPr="00105969" w:rsidRDefault="00FB46D1" w:rsidP="004E08FF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szCs w:val="22"/>
              </w:rPr>
              <w:t>Першукова Н</w:t>
            </w:r>
            <w:r>
              <w:rPr>
                <w:szCs w:val="22"/>
              </w:rPr>
              <w:t>.</w:t>
            </w:r>
            <w:r w:rsidRPr="004E08FF">
              <w:rPr>
                <w:szCs w:val="22"/>
              </w:rPr>
              <w:t xml:space="preserve"> С</w:t>
            </w:r>
            <w:r>
              <w:rPr>
                <w:szCs w:val="22"/>
              </w:rPr>
              <w:t>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621B11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Согласовано</w:t>
            </w:r>
          </w:p>
        </w:tc>
        <w:tc>
          <w:tcPr>
            <w:tcW w:w="1391" w:type="dxa"/>
            <w:vAlign w:val="center"/>
          </w:tcPr>
          <w:p w:rsidR="00FB46D1" w:rsidRPr="00105969" w:rsidRDefault="00FB46D1" w:rsidP="004E08FF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2</w:t>
            </w:r>
            <w:r>
              <w:rPr>
                <w:szCs w:val="22"/>
              </w:rPr>
              <w:t>8</w:t>
            </w:r>
            <w:r w:rsidRPr="00105969">
              <w:rPr>
                <w:szCs w:val="22"/>
              </w:rPr>
              <w:t>.05.2012</w:t>
            </w:r>
          </w:p>
        </w:tc>
      </w:tr>
      <w:tr w:rsidR="00FB46D1" w:rsidTr="005D35CF">
        <w:tc>
          <w:tcPr>
            <w:tcW w:w="1761" w:type="dxa"/>
            <w:vAlign w:val="center"/>
          </w:tcPr>
          <w:p w:rsidR="00FB46D1" w:rsidRPr="00105969" w:rsidRDefault="00FB46D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FB46D1" w:rsidRPr="00105969" w:rsidRDefault="00FB46D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  <w:r>
              <w:rPr>
                <w:rFonts w:ascii="Cambria" w:hAnsi="Cambria"/>
                <w:szCs w:val="22"/>
              </w:rPr>
              <w:t xml:space="preserve"> </w:t>
            </w:r>
            <w:r w:rsidRPr="00105969">
              <w:rPr>
                <w:rFonts w:ascii="Cambria" w:hAnsi="Cambria"/>
                <w:szCs w:val="22"/>
              </w:rPr>
              <w:t>Группы программы Коллекция</w:t>
            </w:r>
          </w:p>
        </w:tc>
        <w:tc>
          <w:tcPr>
            <w:tcW w:w="1843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Согласовано</w:t>
            </w:r>
          </w:p>
        </w:tc>
        <w:tc>
          <w:tcPr>
            <w:tcW w:w="1391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27.05.2012</w:t>
            </w:r>
          </w:p>
        </w:tc>
      </w:tr>
      <w:tr w:rsidR="00FB46D1" w:rsidTr="005D35CF">
        <w:tc>
          <w:tcPr>
            <w:tcW w:w="176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FB46D1" w:rsidRPr="008A7E10" w:rsidRDefault="00FB46D1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</w:p>
        </w:tc>
      </w:tr>
      <w:tr w:rsidR="00FB46D1" w:rsidTr="005D35CF">
        <w:tc>
          <w:tcPr>
            <w:tcW w:w="176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FB46D1" w:rsidRPr="008A7E10" w:rsidRDefault="00FB46D1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</w:p>
        </w:tc>
      </w:tr>
      <w:tr w:rsidR="00FB46D1" w:rsidTr="005D35CF">
        <w:tc>
          <w:tcPr>
            <w:tcW w:w="1761" w:type="dxa"/>
            <w:vAlign w:val="center"/>
          </w:tcPr>
          <w:p w:rsidR="00FB46D1" w:rsidRPr="008A7E10" w:rsidRDefault="00FB46D1" w:rsidP="008A7E10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Отдела ДБО УТДО ДБИТ</w:t>
            </w:r>
          </w:p>
        </w:tc>
        <w:tc>
          <w:tcPr>
            <w:tcW w:w="3025" w:type="dxa"/>
            <w:vAlign w:val="center"/>
          </w:tcPr>
          <w:p w:rsidR="00FB46D1" w:rsidRDefault="00FB46D1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>
              <w:t>26.05.2012</w:t>
            </w:r>
          </w:p>
        </w:tc>
      </w:tr>
      <w:tr w:rsidR="00FB46D1" w:rsidTr="005D35CF">
        <w:tc>
          <w:tcPr>
            <w:tcW w:w="1761" w:type="dxa"/>
            <w:vAlign w:val="center"/>
          </w:tcPr>
          <w:p w:rsidR="00FB46D1" w:rsidRPr="005734C0" w:rsidRDefault="00FB46D1" w:rsidP="005D35CF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FB46D1" w:rsidRPr="008A7E10" w:rsidRDefault="00FB46D1" w:rsidP="005D35CF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FB46D1" w:rsidRPr="005F3D63" w:rsidRDefault="00FB46D1" w:rsidP="005D35CF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FB46D1" w:rsidRDefault="00FB46D1" w:rsidP="005D35CF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FB46D1" w:rsidRDefault="00FB46D1" w:rsidP="00861AE5">
            <w:pPr>
              <w:pStyle w:val="ad"/>
              <w:jc w:val="center"/>
            </w:pPr>
            <w:r>
              <w:t>28.05.2012</w:t>
            </w: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61AE5" w:rsidRDefault="00861AE5" w:rsidP="00861AE5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Аверичев Дмитрий Валерьевич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Wednesday,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28, 2014 10:25 AM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RE: На согласование. Экспертиза по заявке BR-7035 " Начисление бонусов за предоставление персональных данных" в рамках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предпроекта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&lt;Коллекция 2.0&gt;</w:t>
            </w:r>
          </w:p>
          <w:p w:rsidR="00861AE5" w:rsidRDefault="00861AE5" w:rsidP="00861AE5">
            <w:pPr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:rsidR="00861AE5" w:rsidRDefault="00861AE5" w:rsidP="00861AE5">
            <w:pPr>
              <w:rPr>
                <w:color w:val="1F497D"/>
              </w:rPr>
            </w:pPr>
            <w:proofErr w:type="spellStart"/>
            <w:r>
              <w:rPr>
                <w:color w:val="1F497D"/>
                <w:lang w:val="en-US"/>
              </w:rPr>
              <w:t>Согласовано</w:t>
            </w:r>
            <w:proofErr w:type="spellEnd"/>
          </w:p>
          <w:p w:rsidR="008318D8" w:rsidRDefault="00861AE5" w:rsidP="00861AE5">
            <w: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CB170D" w:rsidTr="00621B11">
        <w:tc>
          <w:tcPr>
            <w:tcW w:w="3227" w:type="dxa"/>
            <w:vAlign w:val="center"/>
          </w:tcPr>
          <w:p w:rsidR="00CB170D" w:rsidRPr="003029B5" w:rsidRDefault="00CB170D" w:rsidP="00621B11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CB170D" w:rsidRDefault="00CB170D" w:rsidP="00CB170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Кривошей Наталия Владимировна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Wednesday,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28, 2014 11:20 AM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Викторович; Гуськов Кирилл Сергеевич; Доценко Вероника Анатольевна; Аверичев Дмитрий Валерьевич; Чернышев Илья Алексеевич; Захарова Анастасия Игоревна; Першукова Наталья Сергеевна; Котов Никита Андреевич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FW: На согласование. Экспертиза по заявке BR-7035 " Начисление бонусов за предоставление персональных данных" в рамках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предпроекта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&lt;Коллекция 2.0&gt;</w:t>
            </w:r>
          </w:p>
          <w:p w:rsidR="00CB170D" w:rsidRDefault="00CB170D" w:rsidP="00CB170D">
            <w:pPr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:rsidR="00CB170D" w:rsidRDefault="00CB170D" w:rsidP="00CB170D">
            <w:pPr>
              <w:rPr>
                <w:color w:val="1F497D"/>
              </w:rPr>
            </w:pPr>
            <w:r>
              <w:rPr>
                <w:color w:val="1F497D"/>
              </w:rPr>
              <w:t>Коллеги, доброе утро!</w:t>
            </w:r>
          </w:p>
          <w:p w:rsidR="00CB170D" w:rsidRDefault="00CB170D" w:rsidP="00CB170D">
            <w:pPr>
              <w:rPr>
                <w:color w:val="1F497D"/>
              </w:rPr>
            </w:pPr>
          </w:p>
          <w:p w:rsidR="00CB170D" w:rsidRDefault="00CB170D" w:rsidP="00CB170D">
            <w:pPr>
              <w:rPr>
                <w:color w:val="1F497D"/>
              </w:rPr>
            </w:pPr>
            <w:r>
              <w:rPr>
                <w:color w:val="1F497D"/>
              </w:rPr>
              <w:t>Андрей, спасибо.</w:t>
            </w:r>
          </w:p>
          <w:p w:rsidR="00CB170D" w:rsidRDefault="00CB170D" w:rsidP="00CB170D">
            <w:pPr>
              <w:rPr>
                <w:color w:val="1F497D"/>
              </w:rPr>
            </w:pPr>
            <w:r>
              <w:rPr>
                <w:color w:val="1F497D"/>
              </w:rPr>
              <w:t>Согласовано с правками тексту.</w:t>
            </w:r>
          </w:p>
          <w:p w:rsidR="00CB170D" w:rsidRDefault="00CB170D" w:rsidP="00CB170D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105969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Доценко Вероника Анатольевна 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Tuesday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27, 2014 12:59 PM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Беккер Андрей Викторович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Cc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Белозерова Татьяна Викторовна; Котов Никита Андреевич; Гуськов Кирилл Сергеевич; Аверичев Дмитрий Валерьевич; Чернышев Илья Алексеевич; Захарова Анастасия Игоревна; Кривошей Наталия Владимировна; Першукова Наталья Сергеевна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RE: На согласование. Экспертиза по заявке BR-7035 " Начисление бонусов за предоставление персональных данных" в рамках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предпроекта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&lt;Коллекция 2.0&gt;</w:t>
            </w:r>
          </w:p>
          <w:p w:rsidR="00105969" w:rsidRDefault="00105969" w:rsidP="00105969">
            <w:pPr>
              <w:rPr>
                <w:rFonts w:ascii="Calibri" w:eastAsiaTheme="minorHAnsi" w:hAnsi="Calibri" w:cs="Calibri"/>
                <w:sz w:val="22"/>
                <w:szCs w:val="22"/>
              </w:rPr>
            </w:pPr>
          </w:p>
          <w:p w:rsidR="008318D8" w:rsidRDefault="00105969" w:rsidP="00105969">
            <w:pPr>
              <w:rPr>
                <w:color w:val="1F497D"/>
              </w:rPr>
            </w:pPr>
            <w:r>
              <w:rPr>
                <w:color w:val="1F497D"/>
              </w:rPr>
              <w:t>Андрей, от меня согласовано.</w:t>
            </w:r>
          </w:p>
          <w:p w:rsidR="00105969" w:rsidRDefault="00105969" w:rsidP="00105969">
            <w:pPr>
              <w:rPr>
                <w:color w:val="1F497D"/>
              </w:rPr>
            </w:pP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</w:rPr>
              <w:t>С уважением, Вероника Доценко</w:t>
            </w: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</w:rPr>
              <w:t>Менеджер продукта Группы программы Коллекция</w:t>
            </w: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</w:rPr>
              <w:t>Отдела сервисных продуктов и программ лояльности</w:t>
            </w: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</w:rPr>
              <w:t>Департамента розничного бизнеса</w:t>
            </w:r>
          </w:p>
          <w:p w:rsidR="00105969" w:rsidRDefault="00105969" w:rsidP="00105969">
            <w:pPr>
              <w:rPr>
                <w:rFonts w:ascii="Cambria" w:hAnsi="Cambria"/>
                <w:b/>
                <w:bCs/>
                <w:color w:val="244061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244061"/>
                <w:sz w:val="20"/>
                <w:szCs w:val="20"/>
              </w:rPr>
              <w:t>ВТБ</w:t>
            </w:r>
            <w:r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24</w:t>
            </w:r>
            <w:r>
              <w:rPr>
                <w:rFonts w:ascii="Cambria" w:hAnsi="Cambria"/>
                <w:b/>
                <w:bCs/>
                <w:color w:val="244061"/>
                <w:sz w:val="20"/>
                <w:szCs w:val="20"/>
              </w:rPr>
              <w:t xml:space="preserve"> (ЗАО)</w:t>
            </w:r>
          </w:p>
          <w:p w:rsidR="00105969" w:rsidRDefault="00105969" w:rsidP="00105969">
            <w:pPr>
              <w:rPr>
                <w:rFonts w:ascii="Calibri" w:hAnsi="Calibri"/>
                <w:color w:val="1F497D"/>
                <w:sz w:val="20"/>
                <w:szCs w:val="20"/>
              </w:rPr>
            </w:pP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</w:rPr>
              <w:t>тел.: +7(495)960-24-24 *454-10</w:t>
            </w: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</w:rPr>
              <w:t>моб.: +7(929)591-67-72</w:t>
            </w: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  <w:lang w:val="en-US"/>
              </w:rPr>
              <w:t>e</w:t>
            </w:r>
            <w:r>
              <w:rPr>
                <w:rFonts w:ascii="Cambria" w:hAnsi="Cambria"/>
                <w:color w:val="1F497D"/>
                <w:sz w:val="20"/>
                <w:szCs w:val="20"/>
              </w:rPr>
              <w:t>-</w:t>
            </w:r>
            <w:r>
              <w:rPr>
                <w:rFonts w:ascii="Cambria" w:hAnsi="Cambria"/>
                <w:color w:val="1F497D"/>
                <w:sz w:val="20"/>
                <w:szCs w:val="20"/>
                <w:lang w:val="en-US"/>
              </w:rPr>
              <w:t>mail</w:t>
            </w:r>
            <w:r>
              <w:rPr>
                <w:rFonts w:ascii="Cambria" w:hAnsi="Cambria"/>
                <w:color w:val="1F497D"/>
                <w:sz w:val="20"/>
                <w:szCs w:val="20"/>
              </w:rPr>
              <w:t xml:space="preserve">: </w:t>
            </w:r>
            <w:hyperlink r:id="rId13" w:history="1">
              <w:r>
                <w:rPr>
                  <w:rStyle w:val="afa"/>
                  <w:rFonts w:ascii="Cambria" w:hAnsi="Cambria"/>
                  <w:sz w:val="20"/>
                  <w:szCs w:val="20"/>
                  <w:lang w:val="en-US"/>
                </w:rPr>
                <w:t>dotsenkova</w:t>
              </w:r>
              <w:r>
                <w:rPr>
                  <w:rStyle w:val="afa"/>
                  <w:rFonts w:ascii="Cambria" w:hAnsi="Cambria"/>
                  <w:sz w:val="20"/>
                  <w:szCs w:val="20"/>
                </w:rPr>
                <w:t>@</w:t>
              </w:r>
              <w:r>
                <w:rPr>
                  <w:rStyle w:val="afa"/>
                  <w:rFonts w:ascii="Cambria" w:hAnsi="Cambria"/>
                  <w:sz w:val="20"/>
                  <w:szCs w:val="20"/>
                  <w:lang w:val="en-US"/>
                </w:rPr>
                <w:t>vtb</w:t>
              </w:r>
              <w:r>
                <w:rPr>
                  <w:rStyle w:val="afa"/>
                  <w:rFonts w:ascii="Cambria" w:hAnsi="Cambria"/>
                  <w:sz w:val="20"/>
                  <w:szCs w:val="20"/>
                </w:rPr>
                <w:t>24.</w:t>
              </w:r>
              <w:proofErr w:type="spellStart"/>
              <w:r>
                <w:rPr>
                  <w:rStyle w:val="afa"/>
                  <w:rFonts w:ascii="Cambria" w:hAnsi="Cambria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>
              <w:rPr>
                <w:rFonts w:ascii="Cambria" w:hAnsi="Cambria"/>
                <w:color w:val="1F497D"/>
                <w:sz w:val="20"/>
                <w:szCs w:val="20"/>
              </w:rPr>
              <w:t xml:space="preserve">: </w:t>
            </w:r>
          </w:p>
          <w:p w:rsidR="00105969" w:rsidRDefault="00105969" w:rsidP="00105969">
            <w:pPr>
              <w:rPr>
                <w:rFonts w:ascii="Cambria" w:hAnsi="Cambria"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color w:val="1F497D"/>
                <w:sz w:val="20"/>
                <w:szCs w:val="20"/>
              </w:rPr>
              <w:t>адрес: г. Москва, ул. Мясницкая, д. 35</w:t>
            </w:r>
          </w:p>
          <w:p w:rsidR="00105969" w:rsidRDefault="00105969" w:rsidP="00105969"/>
        </w:tc>
      </w:tr>
      <w:tr w:rsidR="00523DD1" w:rsidTr="00621B11">
        <w:tc>
          <w:tcPr>
            <w:tcW w:w="3227" w:type="dxa"/>
            <w:vAlign w:val="center"/>
          </w:tcPr>
          <w:p w:rsidR="00523DD1" w:rsidRPr="003029B5" w:rsidRDefault="00523DD1" w:rsidP="00621B11">
            <w:pPr>
              <w:pStyle w:val="ad"/>
            </w:pPr>
            <w:r>
              <w:lastRenderedPageBreak/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523DD1" w:rsidRPr="00523DD1" w:rsidRDefault="00523DD1" w:rsidP="00523DD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23DD1">
              <w:rPr>
                <w:rFonts w:ascii="Tahoma" w:hAnsi="Tahoma" w:cs="Tahoma"/>
                <w:b/>
                <w:bCs/>
                <w:sz w:val="20"/>
                <w:szCs w:val="20"/>
              </w:rPr>
              <w:t>From</w:t>
            </w:r>
            <w:proofErr w:type="spellEnd"/>
            <w:r w:rsidRPr="00523DD1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523DD1">
              <w:rPr>
                <w:rFonts w:ascii="Tahoma" w:hAnsi="Tahoma" w:cs="Tahoma"/>
                <w:sz w:val="20"/>
                <w:szCs w:val="20"/>
              </w:rPr>
              <w:t xml:space="preserve"> Першукова Наталья Сергеевна </w:t>
            </w:r>
            <w:r w:rsidRPr="00523DD1"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 w:rsidRPr="00523DD1">
              <w:rPr>
                <w:rFonts w:ascii="Tahoma" w:hAnsi="Tahoma" w:cs="Tahoma"/>
                <w:b/>
                <w:bCs/>
                <w:sz w:val="20"/>
                <w:szCs w:val="20"/>
              </w:rPr>
              <w:t>Sent</w:t>
            </w:r>
            <w:proofErr w:type="spellEnd"/>
            <w:r w:rsidRPr="00523DD1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523DD1">
              <w:rPr>
                <w:rFonts w:ascii="Tahoma" w:hAnsi="Tahoma" w:cs="Tahoma"/>
                <w:sz w:val="20"/>
                <w:szCs w:val="20"/>
              </w:rPr>
              <w:t xml:space="preserve"> Wednesday, </w:t>
            </w:r>
            <w:proofErr w:type="spellStart"/>
            <w:r w:rsidRPr="00523DD1">
              <w:rPr>
                <w:rFonts w:ascii="Tahoma" w:hAnsi="Tahoma" w:cs="Tahoma"/>
                <w:sz w:val="20"/>
                <w:szCs w:val="20"/>
              </w:rPr>
              <w:t>May</w:t>
            </w:r>
            <w:proofErr w:type="spellEnd"/>
            <w:r w:rsidRPr="00523DD1">
              <w:rPr>
                <w:rFonts w:ascii="Tahoma" w:hAnsi="Tahoma" w:cs="Tahoma"/>
                <w:sz w:val="20"/>
                <w:szCs w:val="20"/>
              </w:rPr>
              <w:t xml:space="preserve"> 28, 2014 11:04 AM</w:t>
            </w:r>
            <w:r w:rsidRPr="00523DD1">
              <w:rPr>
                <w:rFonts w:ascii="Tahoma" w:hAnsi="Tahoma" w:cs="Tahoma"/>
                <w:sz w:val="20"/>
                <w:szCs w:val="20"/>
              </w:rPr>
              <w:br/>
            </w:r>
            <w:r w:rsidRPr="00523DD1">
              <w:rPr>
                <w:rFonts w:ascii="Tahoma" w:hAnsi="Tahoma" w:cs="Tahoma"/>
                <w:b/>
                <w:bCs/>
                <w:sz w:val="20"/>
                <w:szCs w:val="20"/>
              </w:rPr>
              <w:t>To:</w:t>
            </w:r>
            <w:r w:rsidRPr="00523DD1">
              <w:rPr>
                <w:rFonts w:ascii="Tahoma" w:hAnsi="Tahoma" w:cs="Tahoma"/>
                <w:sz w:val="20"/>
                <w:szCs w:val="20"/>
              </w:rPr>
              <w:t xml:space="preserve"> Доценко Вероника Анатольевна; Белозерова Татьяна Викторовна; Котов Никита Андреевич; Гуськов Кирилл Сергеевич; Аверичев Дмитрий Валерьевич; Чернышев Илья Алексеевич; Захарова Анастасия Игоревна; Кривошей Наталия Владимировна; Беккер Андрей Викторович</w:t>
            </w:r>
            <w:r w:rsidRPr="00523DD1"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 w:rsidRPr="00523DD1">
              <w:rPr>
                <w:rFonts w:ascii="Tahoma" w:hAnsi="Tahoma" w:cs="Tahoma"/>
                <w:b/>
                <w:bCs/>
                <w:sz w:val="20"/>
                <w:szCs w:val="20"/>
              </w:rPr>
              <w:t>Subject</w:t>
            </w:r>
            <w:proofErr w:type="spellEnd"/>
            <w:r w:rsidRPr="00523DD1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523DD1">
              <w:rPr>
                <w:rFonts w:ascii="Tahoma" w:hAnsi="Tahoma" w:cs="Tahoma"/>
                <w:sz w:val="20"/>
                <w:szCs w:val="20"/>
              </w:rPr>
              <w:t xml:space="preserve"> FW: На согласование. Экспертиза по заявке BR-7035 " Начисление бонусов за предоставление персональных данных" в рамках </w:t>
            </w:r>
            <w:proofErr w:type="spellStart"/>
            <w:r w:rsidRPr="00523DD1">
              <w:rPr>
                <w:rFonts w:ascii="Tahoma" w:hAnsi="Tahoma" w:cs="Tahoma"/>
                <w:sz w:val="20"/>
                <w:szCs w:val="20"/>
              </w:rPr>
              <w:t>предпроекта</w:t>
            </w:r>
            <w:proofErr w:type="spellEnd"/>
            <w:r w:rsidRPr="00523DD1">
              <w:rPr>
                <w:rFonts w:ascii="Tahoma" w:hAnsi="Tahoma" w:cs="Tahoma"/>
                <w:sz w:val="20"/>
                <w:szCs w:val="20"/>
              </w:rPr>
              <w:t xml:space="preserve"> &lt;Коллекция 2.0&gt;</w:t>
            </w:r>
          </w:p>
          <w:p w:rsidR="00523DD1" w:rsidRPr="00523DD1" w:rsidRDefault="00523DD1" w:rsidP="00523DD1">
            <w:pPr>
              <w:rPr>
                <w:rFonts w:ascii="Calibri" w:eastAsiaTheme="minorHAnsi" w:hAnsi="Calibri" w:cs="Calibri"/>
                <w:sz w:val="20"/>
                <w:szCs w:val="20"/>
              </w:rPr>
            </w:pPr>
          </w:p>
          <w:p w:rsidR="00523DD1" w:rsidRPr="00523DD1" w:rsidRDefault="00523DD1" w:rsidP="00523DD1">
            <w:pPr>
              <w:rPr>
                <w:color w:val="1F497D"/>
                <w:sz w:val="20"/>
                <w:szCs w:val="20"/>
              </w:rPr>
            </w:pPr>
            <w:r w:rsidRPr="00523DD1">
              <w:rPr>
                <w:color w:val="1F497D"/>
                <w:sz w:val="20"/>
                <w:szCs w:val="20"/>
              </w:rPr>
              <w:t>Коллеги, доброе утро,</w:t>
            </w:r>
          </w:p>
          <w:p w:rsidR="00523DD1" w:rsidRPr="00523DD1" w:rsidRDefault="00523DD1" w:rsidP="00523DD1">
            <w:pPr>
              <w:rPr>
                <w:color w:val="1F497D"/>
                <w:sz w:val="20"/>
                <w:szCs w:val="20"/>
              </w:rPr>
            </w:pPr>
          </w:p>
          <w:p w:rsidR="00523DD1" w:rsidRPr="00523DD1" w:rsidRDefault="00523DD1" w:rsidP="00523DD1">
            <w:pPr>
              <w:rPr>
                <w:color w:val="1F497D"/>
                <w:sz w:val="20"/>
                <w:szCs w:val="20"/>
              </w:rPr>
            </w:pPr>
            <w:r w:rsidRPr="00523DD1">
              <w:rPr>
                <w:color w:val="1F497D"/>
                <w:sz w:val="20"/>
                <w:szCs w:val="20"/>
              </w:rPr>
              <w:t>Предлагаю маркировать данные бонусы более конкретно:</w:t>
            </w:r>
          </w:p>
          <w:p w:rsidR="00523DD1" w:rsidRPr="00523DD1" w:rsidRDefault="00523DD1" w:rsidP="00523DD1">
            <w:pPr>
              <w:rPr>
                <w:color w:val="1F497D"/>
                <w:sz w:val="20"/>
                <w:szCs w:val="20"/>
              </w:rPr>
            </w:pPr>
          </w:p>
          <w:p w:rsidR="00523DD1" w:rsidRPr="00523DD1" w:rsidRDefault="00523DD1" w:rsidP="00523DD1">
            <w:pPr>
              <w:ind w:left="426"/>
              <w:jc w:val="both"/>
              <w:rPr>
                <w:sz w:val="20"/>
                <w:szCs w:val="20"/>
              </w:rPr>
            </w:pPr>
            <w:r w:rsidRPr="00523DD1">
              <w:rPr>
                <w:sz w:val="20"/>
                <w:szCs w:val="20"/>
              </w:rPr>
              <w:t>- начисленные баллы</w:t>
            </w:r>
            <w:r w:rsidRPr="00523DD1">
              <w:rPr>
                <w:color w:val="1F497D"/>
                <w:sz w:val="20"/>
                <w:szCs w:val="20"/>
              </w:rPr>
              <w:t xml:space="preserve"> </w:t>
            </w:r>
            <w:r w:rsidRPr="00523DD1">
              <w:rPr>
                <w:sz w:val="20"/>
                <w:szCs w:val="20"/>
              </w:rPr>
              <w:t>за персональные данные необходимо маркировать как начисленные за Кампанию, т.е. начисления должны иметь тип «</w:t>
            </w:r>
            <w:r w:rsidRPr="00523DD1">
              <w:rPr>
                <w:strike/>
                <w:sz w:val="20"/>
                <w:szCs w:val="20"/>
              </w:rPr>
              <w:t>Акционные</w:t>
            </w:r>
            <w:r w:rsidRPr="00523DD1">
              <w:rPr>
                <w:color w:val="1F497D"/>
                <w:sz w:val="20"/>
                <w:szCs w:val="20"/>
              </w:rPr>
              <w:t xml:space="preserve"> За пополнение перс</w:t>
            </w:r>
            <w:proofErr w:type="gramStart"/>
            <w:r w:rsidRPr="00523DD1">
              <w:rPr>
                <w:color w:val="1F497D"/>
                <w:sz w:val="20"/>
                <w:szCs w:val="20"/>
              </w:rPr>
              <w:t>.</w:t>
            </w:r>
            <w:proofErr w:type="gramEnd"/>
            <w:r w:rsidRPr="00523DD1">
              <w:rPr>
                <w:color w:val="1F497D"/>
                <w:sz w:val="20"/>
                <w:szCs w:val="20"/>
              </w:rPr>
              <w:t xml:space="preserve"> </w:t>
            </w:r>
            <w:proofErr w:type="gramStart"/>
            <w:r w:rsidRPr="00523DD1">
              <w:rPr>
                <w:color w:val="1F497D"/>
                <w:sz w:val="20"/>
                <w:szCs w:val="20"/>
              </w:rPr>
              <w:t>д</w:t>
            </w:r>
            <w:proofErr w:type="gramEnd"/>
            <w:r w:rsidRPr="00523DD1">
              <w:rPr>
                <w:color w:val="1F497D"/>
                <w:sz w:val="20"/>
                <w:szCs w:val="20"/>
              </w:rPr>
              <w:t>анных</w:t>
            </w:r>
            <w:r w:rsidRPr="00523DD1">
              <w:rPr>
                <w:sz w:val="20"/>
                <w:szCs w:val="20"/>
              </w:rPr>
              <w:t>» от банка.</w:t>
            </w:r>
          </w:p>
          <w:p w:rsidR="00523DD1" w:rsidRPr="00523DD1" w:rsidRDefault="00523DD1" w:rsidP="00523DD1">
            <w:pPr>
              <w:rPr>
                <w:color w:val="1F497D"/>
                <w:sz w:val="20"/>
                <w:szCs w:val="20"/>
              </w:rPr>
            </w:pPr>
          </w:p>
          <w:p w:rsidR="00523DD1" w:rsidRPr="00523DD1" w:rsidRDefault="00523DD1" w:rsidP="00523DD1">
            <w:pPr>
              <w:rPr>
                <w:color w:val="1F497D"/>
                <w:sz w:val="16"/>
                <w:szCs w:val="16"/>
              </w:rPr>
            </w:pPr>
            <w:r w:rsidRPr="00523DD1">
              <w:rPr>
                <w:color w:val="1F497D"/>
                <w:sz w:val="20"/>
                <w:szCs w:val="20"/>
              </w:rPr>
              <w:t>В остальном от меня - согласовано</w:t>
            </w:r>
          </w:p>
          <w:p w:rsidR="00523DD1" w:rsidRDefault="00523DD1" w:rsidP="00621B11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26" w:name="_Приложение_№22_«Бизнес-функциональн"/>
      <w:bookmarkEnd w:id="26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70179">
      <w:r>
        <w:object w:dxaOrig="1530" w:dyaOrig="1002">
          <v:shape id="_x0000_i1026" type="#_x0000_t75" style="width:76.6pt;height:50.7pt" o:ole="">
            <v:imagedata r:id="rId14" o:title=""/>
          </v:shape>
          <o:OLEObject Type="Embed" ProgID="Visio.Drawing.11" ShapeID="_x0000_i1026" DrawAspect="Icon" ObjectID="_1463999568" r:id="rId15"/>
        </w:object>
      </w:r>
    </w:p>
    <w:sectPr w:rsidR="00337FD2" w:rsidSect="002A5828">
      <w:head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Evgeniya Chzhan" w:date="2014-06-11T13:33:00Z" w:initials="EC">
    <w:p w:rsidR="00E967D2" w:rsidRPr="00E967D2" w:rsidRDefault="00E967D2">
      <w:pPr>
        <w:pStyle w:val="af6"/>
      </w:pPr>
      <w:r>
        <w:rPr>
          <w:rStyle w:val="af5"/>
        </w:rPr>
        <w:annotationRef/>
      </w:r>
      <w:r>
        <w:t xml:space="preserve">Может </w:t>
      </w:r>
      <w:proofErr w:type="gramStart"/>
      <w:r>
        <w:t>быть</w:t>
      </w:r>
      <w:proofErr w:type="gramEnd"/>
      <w:r>
        <w:t xml:space="preserve"> стоит добавить между 1 и 2 шаг, в котором на стороне нашей Системы (в АРМ) дополнительные поля сначала заводятся. Это необходимо, чтобы появилась возможность их заполнения клиентом в ЛК.</w:t>
      </w:r>
    </w:p>
  </w:comment>
  <w:comment w:id="2" w:author="Evgeniya Chzhan" w:date="2014-06-11T13:31:00Z" w:initials="EC">
    <w:p w:rsidR="00E967D2" w:rsidRDefault="00E967D2">
      <w:pPr>
        <w:pStyle w:val="af6"/>
      </w:pPr>
      <w:r>
        <w:rPr>
          <w:rStyle w:val="af5"/>
        </w:rPr>
        <w:annotationRef/>
      </w:r>
      <w:r>
        <w:t>Не понимаю, зачем нужно формирование Кампании на стороне сайта.</w:t>
      </w:r>
    </w:p>
  </w:comment>
  <w:comment w:id="4" w:author="Evgeniya Chzhan" w:date="2014-06-11T13:33:00Z" w:initials="EC">
    <w:p w:rsidR="00E967D2" w:rsidRDefault="00E967D2" w:rsidP="00E967D2">
      <w:pPr>
        <w:pStyle w:val="af6"/>
      </w:pPr>
      <w:r>
        <w:rPr>
          <w:rStyle w:val="af5"/>
        </w:rPr>
        <w:annotationRef/>
      </w:r>
      <w:r>
        <w:t>Как я написала выше, мне непонятно, зачем на стороне сайта создавать Кампанию. Кампании создаются в АРМ только при необходимости создания акции (скидки) на вознаграждения каталога.</w:t>
      </w:r>
    </w:p>
    <w:p w:rsidR="00E967D2" w:rsidRDefault="00E967D2" w:rsidP="00E967D2">
      <w:pPr>
        <w:pStyle w:val="af6"/>
      </w:pPr>
      <w:r>
        <w:t xml:space="preserve">Кампании на стороне сайта </w:t>
      </w:r>
      <w:proofErr w:type="gramStart"/>
      <w:r>
        <w:t>ни коим образом</w:t>
      </w:r>
      <w:proofErr w:type="gramEnd"/>
      <w:r>
        <w:t xml:space="preserve"> не участвуют в процедуре начисления – подобные кампании нужны только в ИС Банка.</w:t>
      </w:r>
    </w:p>
  </w:comment>
  <w:comment w:id="5" w:author="Evgeniya Chzhan" w:date="2014-06-11T13:35:00Z" w:initials="EC">
    <w:p w:rsidR="00E967D2" w:rsidRDefault="00E967D2">
      <w:pPr>
        <w:pStyle w:val="af6"/>
      </w:pPr>
      <w:r>
        <w:rPr>
          <w:rStyle w:val="af5"/>
        </w:rPr>
        <w:annotationRef/>
      </w:r>
      <w:r>
        <w:t>Несогласованное выражение. Лучше так</w:t>
      </w:r>
    </w:p>
    <w:p w:rsidR="00E967D2" w:rsidRPr="00E967D2" w:rsidRDefault="00E967D2" w:rsidP="00E967D2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t xml:space="preserve">.. баллы, которые </w:t>
      </w:r>
      <w:r>
        <w:t>маркируются в выписке как начисленные за Кампанию</w:t>
      </w:r>
      <w:r>
        <w:rPr>
          <w:rFonts w:eastAsia="Arial Unicode MS"/>
        </w:rPr>
        <w:t>.</w:t>
      </w:r>
      <w:r>
        <w:rPr>
          <w:rStyle w:val="af5"/>
        </w:rPr>
        <w:annotationRef/>
      </w:r>
      <w:r>
        <w:rPr>
          <w:rFonts w:eastAsia="Arial Unicode MS"/>
        </w:rPr>
        <w:t>..</w:t>
      </w:r>
    </w:p>
  </w:comment>
  <w:comment w:id="6" w:author="Evgeniya Chzhan" w:date="2014-06-11T13:37:00Z" w:initials="EC">
    <w:p w:rsidR="00E967D2" w:rsidRDefault="00E967D2">
      <w:pPr>
        <w:pStyle w:val="af6"/>
      </w:pPr>
      <w:r>
        <w:rPr>
          <w:rStyle w:val="af5"/>
        </w:rPr>
        <w:annotationRef/>
      </w:r>
      <w:r>
        <w:t>Не совсем понятно: акция будет разовой? Не может быть такого, что через определенное время Банк в ЛК добавит еще поля на заполнение?</w:t>
      </w:r>
    </w:p>
  </w:comment>
  <w:comment w:id="8" w:author="Evgeniya Chzhan" w:date="2014-06-11T13:39:00Z" w:initials="EC">
    <w:p w:rsidR="00E967D2" w:rsidRDefault="00E967D2" w:rsidP="00E967D2">
      <w:pPr>
        <w:pStyle w:val="af6"/>
      </w:pPr>
      <w:r>
        <w:rPr>
          <w:rStyle w:val="af5"/>
        </w:rPr>
        <w:annotationRef/>
      </w:r>
      <w:r>
        <w:t>Насколько я помню, Анастасия З. просила добавить в явном виде указание</w:t>
      </w:r>
      <w:r>
        <w:t xml:space="preserve">, что для начислений за акцию </w:t>
      </w:r>
      <w:r>
        <w:t>необходимо будет в ИС Банка добавить новый тип (</w:t>
      </w:r>
      <w:r>
        <w:rPr>
          <w:lang w:val="en-US"/>
        </w:rPr>
        <w:t>Type</w:t>
      </w:r>
      <w:r>
        <w:t>) начисления. Этот тип будет относиться к акционным, и соответственно подобные начисления в Выписке будут подсвечиваться синим.</w:t>
      </w:r>
    </w:p>
    <w:p w:rsidR="00E967D2" w:rsidRDefault="00E967D2" w:rsidP="00E967D2">
      <w:pPr>
        <w:pStyle w:val="af6"/>
      </w:pPr>
    </w:p>
    <w:p w:rsidR="00E967D2" w:rsidRDefault="00E967D2">
      <w:pPr>
        <w:pStyle w:val="af6"/>
      </w:pPr>
      <w:r>
        <w:t>Не знаю, нужно ли об этом писать, но на всякий случай лучше уточнить.</w:t>
      </w:r>
    </w:p>
  </w:comment>
  <w:comment w:id="10" w:author="Evgeniya Chzhan" w:date="2014-06-11T13:46:00Z" w:initials="EC">
    <w:p w:rsidR="00F85FC7" w:rsidRDefault="00F85FC7">
      <w:pPr>
        <w:pStyle w:val="af6"/>
      </w:pPr>
      <w:r>
        <w:rPr>
          <w:rStyle w:val="af5"/>
        </w:rPr>
        <w:annotationRef/>
      </w:r>
      <w:r>
        <w:t>По формулировке непонятно, о чем речь. Если речь о том, что поля можно добавлять/скрывать, то да – в АРМ такая возможность есть.</w:t>
      </w:r>
    </w:p>
    <w:p w:rsidR="00F85FC7" w:rsidRDefault="00F85FC7">
      <w:pPr>
        <w:pStyle w:val="af6"/>
      </w:pPr>
      <w:r>
        <w:t xml:space="preserve">Если речь идет о какой-то привязки создаваемых дополнительных полей к Кампаниям, то такой функционал не </w:t>
      </w:r>
      <w:proofErr w:type="gramStart"/>
      <w:r>
        <w:t>заявлялся</w:t>
      </w:r>
      <w:proofErr w:type="gramEnd"/>
      <w:r>
        <w:t xml:space="preserve"> и не оценивался.</w:t>
      </w:r>
    </w:p>
    <w:p w:rsidR="00F85FC7" w:rsidRDefault="00F85FC7">
      <w:pPr>
        <w:pStyle w:val="af6"/>
      </w:pPr>
    </w:p>
    <w:p w:rsidR="00F85FC7" w:rsidRDefault="00F85FC7">
      <w:pPr>
        <w:pStyle w:val="af6"/>
      </w:pPr>
      <w:r>
        <w:t xml:space="preserve">Мне кажется, здесь имеет место путаница. Я полагаю, контроль привязки полей к Кампаниям и соответственно к начислениям полностью осуществляется на стороне ИС Банка. По получению от Сайта реестра с данными он анализируется и далее принимается решение, в рамках какой Кампании начислять бонусы клиенту и соответственно из какой Кампании </w:t>
      </w:r>
      <w:proofErr w:type="gramStart"/>
      <w:r>
        <w:t>его</w:t>
      </w:r>
      <w:proofErr w:type="gramEnd"/>
      <w:r>
        <w:t xml:space="preserve"> затем </w:t>
      </w:r>
      <w:r>
        <w:t>удалять.</w:t>
      </w:r>
      <w:bookmarkStart w:id="11" w:name="_GoBack"/>
      <w:bookmarkEnd w:id="11"/>
    </w:p>
    <w:p w:rsidR="00F85FC7" w:rsidRDefault="00F85FC7">
      <w:pPr>
        <w:pStyle w:val="af6"/>
      </w:pPr>
    </w:p>
    <w:p w:rsidR="00F85FC7" w:rsidRPr="00F85FC7" w:rsidRDefault="00F85FC7">
      <w:pPr>
        <w:pStyle w:val="af6"/>
        <w:rPr>
          <w:b/>
        </w:rPr>
      </w:pPr>
      <w:r w:rsidRPr="00F85FC7">
        <w:rPr>
          <w:b/>
        </w:rPr>
        <w:t>Просьба ОБЯЗАТЕЛЬНО уточнить!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4A9" w:rsidRDefault="001F74A9" w:rsidP="00F8310D">
      <w:r>
        <w:separator/>
      </w:r>
    </w:p>
  </w:endnote>
  <w:endnote w:type="continuationSeparator" w:id="0">
    <w:p w:rsidR="001F74A9" w:rsidRDefault="001F74A9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D6" w:rsidRDefault="00D72BD6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5FC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4A9" w:rsidRDefault="001F74A9" w:rsidP="00F8310D">
      <w:r>
        <w:separator/>
      </w:r>
    </w:p>
  </w:footnote>
  <w:footnote w:type="continuationSeparator" w:id="0">
    <w:p w:rsidR="001F74A9" w:rsidRDefault="001F74A9" w:rsidP="00F8310D">
      <w:r>
        <w:continuationSeparator/>
      </w:r>
    </w:p>
  </w:footnote>
  <w:footnote w:id="1">
    <w:p w:rsidR="00D72BD6" w:rsidRPr="002179B5" w:rsidRDefault="00D72BD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D72BD6" w:rsidRPr="002179B5" w:rsidRDefault="00D72BD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D72BD6" w:rsidRPr="00E7275B" w:rsidRDefault="00D72BD6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  <w:p w:rsidR="00D72BD6" w:rsidRDefault="00D72BD6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CFB"/>
    <w:multiLevelType w:val="hybridMultilevel"/>
    <w:tmpl w:val="40B6FF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785D"/>
    <w:rsid w:val="0001579B"/>
    <w:rsid w:val="00016A54"/>
    <w:rsid w:val="00021FDF"/>
    <w:rsid w:val="00023C47"/>
    <w:rsid w:val="000246E4"/>
    <w:rsid w:val="00024B36"/>
    <w:rsid w:val="00034C8E"/>
    <w:rsid w:val="000364F3"/>
    <w:rsid w:val="00037C3B"/>
    <w:rsid w:val="000429C5"/>
    <w:rsid w:val="00047F1D"/>
    <w:rsid w:val="000537F6"/>
    <w:rsid w:val="00054550"/>
    <w:rsid w:val="0005579C"/>
    <w:rsid w:val="0005693A"/>
    <w:rsid w:val="00056D1E"/>
    <w:rsid w:val="000611C4"/>
    <w:rsid w:val="000618DD"/>
    <w:rsid w:val="000642CD"/>
    <w:rsid w:val="0006682F"/>
    <w:rsid w:val="00072948"/>
    <w:rsid w:val="0007475E"/>
    <w:rsid w:val="00080EFD"/>
    <w:rsid w:val="00083276"/>
    <w:rsid w:val="00084BD5"/>
    <w:rsid w:val="00096CFC"/>
    <w:rsid w:val="000979CB"/>
    <w:rsid w:val="000A36F4"/>
    <w:rsid w:val="000A4DDB"/>
    <w:rsid w:val="000A7561"/>
    <w:rsid w:val="000B0CAF"/>
    <w:rsid w:val="000B4C85"/>
    <w:rsid w:val="000B6281"/>
    <w:rsid w:val="000B62DA"/>
    <w:rsid w:val="000C0C73"/>
    <w:rsid w:val="000C21FB"/>
    <w:rsid w:val="000C3462"/>
    <w:rsid w:val="000C48B1"/>
    <w:rsid w:val="000C7AFF"/>
    <w:rsid w:val="000D27C5"/>
    <w:rsid w:val="000D3E4D"/>
    <w:rsid w:val="000E07B6"/>
    <w:rsid w:val="000E0F26"/>
    <w:rsid w:val="000E3F3C"/>
    <w:rsid w:val="000E6238"/>
    <w:rsid w:val="000F1781"/>
    <w:rsid w:val="000F5C56"/>
    <w:rsid w:val="000F6FB0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20AA4"/>
    <w:rsid w:val="0012366D"/>
    <w:rsid w:val="00123E6A"/>
    <w:rsid w:val="00124085"/>
    <w:rsid w:val="00126326"/>
    <w:rsid w:val="00127642"/>
    <w:rsid w:val="0012790B"/>
    <w:rsid w:val="00132AF7"/>
    <w:rsid w:val="00134027"/>
    <w:rsid w:val="00137C1B"/>
    <w:rsid w:val="00140604"/>
    <w:rsid w:val="001417A5"/>
    <w:rsid w:val="0014271F"/>
    <w:rsid w:val="001427DF"/>
    <w:rsid w:val="00144E2D"/>
    <w:rsid w:val="0014505E"/>
    <w:rsid w:val="001456A2"/>
    <w:rsid w:val="00145905"/>
    <w:rsid w:val="001474E6"/>
    <w:rsid w:val="0015592A"/>
    <w:rsid w:val="00160F32"/>
    <w:rsid w:val="001740D6"/>
    <w:rsid w:val="0017470A"/>
    <w:rsid w:val="00175D72"/>
    <w:rsid w:val="001816B8"/>
    <w:rsid w:val="00181BE5"/>
    <w:rsid w:val="00185707"/>
    <w:rsid w:val="00192432"/>
    <w:rsid w:val="00193E86"/>
    <w:rsid w:val="00195D0C"/>
    <w:rsid w:val="001A007B"/>
    <w:rsid w:val="001A7911"/>
    <w:rsid w:val="001B2C29"/>
    <w:rsid w:val="001B3468"/>
    <w:rsid w:val="001C0196"/>
    <w:rsid w:val="001C1E30"/>
    <w:rsid w:val="001D2DD6"/>
    <w:rsid w:val="001D5EA6"/>
    <w:rsid w:val="001D620C"/>
    <w:rsid w:val="001D7B5C"/>
    <w:rsid w:val="001E05A8"/>
    <w:rsid w:val="001E1DC9"/>
    <w:rsid w:val="001E6C5F"/>
    <w:rsid w:val="001E764A"/>
    <w:rsid w:val="001F1F87"/>
    <w:rsid w:val="001F3079"/>
    <w:rsid w:val="001F3601"/>
    <w:rsid w:val="001F45D5"/>
    <w:rsid w:val="001F51C7"/>
    <w:rsid w:val="001F74A9"/>
    <w:rsid w:val="002002A3"/>
    <w:rsid w:val="00201EBE"/>
    <w:rsid w:val="00203F4F"/>
    <w:rsid w:val="00205AD3"/>
    <w:rsid w:val="0020643D"/>
    <w:rsid w:val="002143CE"/>
    <w:rsid w:val="00215943"/>
    <w:rsid w:val="002166F5"/>
    <w:rsid w:val="00223FB3"/>
    <w:rsid w:val="00224D35"/>
    <w:rsid w:val="00231482"/>
    <w:rsid w:val="002342C0"/>
    <w:rsid w:val="00235F17"/>
    <w:rsid w:val="00242D83"/>
    <w:rsid w:val="00243DAF"/>
    <w:rsid w:val="00245F0C"/>
    <w:rsid w:val="002464C5"/>
    <w:rsid w:val="002465B4"/>
    <w:rsid w:val="00252C0D"/>
    <w:rsid w:val="002540E2"/>
    <w:rsid w:val="00254BE6"/>
    <w:rsid w:val="002558E3"/>
    <w:rsid w:val="002623DF"/>
    <w:rsid w:val="00262E13"/>
    <w:rsid w:val="0026338A"/>
    <w:rsid w:val="002639BA"/>
    <w:rsid w:val="00264FC1"/>
    <w:rsid w:val="0026562E"/>
    <w:rsid w:val="00265CF6"/>
    <w:rsid w:val="002718FE"/>
    <w:rsid w:val="00274E65"/>
    <w:rsid w:val="00274E6D"/>
    <w:rsid w:val="00281234"/>
    <w:rsid w:val="00290F5A"/>
    <w:rsid w:val="00295074"/>
    <w:rsid w:val="002A3A1F"/>
    <w:rsid w:val="002A56A6"/>
    <w:rsid w:val="002A5828"/>
    <w:rsid w:val="002B0441"/>
    <w:rsid w:val="002B2A72"/>
    <w:rsid w:val="002B621D"/>
    <w:rsid w:val="002C11BB"/>
    <w:rsid w:val="002C2824"/>
    <w:rsid w:val="002C3A87"/>
    <w:rsid w:val="002C592F"/>
    <w:rsid w:val="002D3484"/>
    <w:rsid w:val="002D54AB"/>
    <w:rsid w:val="002D6140"/>
    <w:rsid w:val="002E05D1"/>
    <w:rsid w:val="002E1634"/>
    <w:rsid w:val="002E750D"/>
    <w:rsid w:val="002E7B8D"/>
    <w:rsid w:val="002F32C7"/>
    <w:rsid w:val="002F5B9C"/>
    <w:rsid w:val="002F66E7"/>
    <w:rsid w:val="002F7652"/>
    <w:rsid w:val="003029A9"/>
    <w:rsid w:val="00303C18"/>
    <w:rsid w:val="00307EF8"/>
    <w:rsid w:val="00311778"/>
    <w:rsid w:val="00314144"/>
    <w:rsid w:val="00317E59"/>
    <w:rsid w:val="00322B64"/>
    <w:rsid w:val="00324823"/>
    <w:rsid w:val="0032494C"/>
    <w:rsid w:val="00325527"/>
    <w:rsid w:val="00325C11"/>
    <w:rsid w:val="003278D6"/>
    <w:rsid w:val="00331959"/>
    <w:rsid w:val="003329E4"/>
    <w:rsid w:val="00337FD2"/>
    <w:rsid w:val="0034064A"/>
    <w:rsid w:val="0034540A"/>
    <w:rsid w:val="0034607A"/>
    <w:rsid w:val="0034638B"/>
    <w:rsid w:val="00350B6C"/>
    <w:rsid w:val="00354BEC"/>
    <w:rsid w:val="003557D4"/>
    <w:rsid w:val="00367A08"/>
    <w:rsid w:val="003703DB"/>
    <w:rsid w:val="0037040D"/>
    <w:rsid w:val="00371B59"/>
    <w:rsid w:val="00372A70"/>
    <w:rsid w:val="00372DC5"/>
    <w:rsid w:val="0038092B"/>
    <w:rsid w:val="0038590B"/>
    <w:rsid w:val="003907B7"/>
    <w:rsid w:val="003910D8"/>
    <w:rsid w:val="00391F2B"/>
    <w:rsid w:val="00397FB8"/>
    <w:rsid w:val="003A35EC"/>
    <w:rsid w:val="003A367B"/>
    <w:rsid w:val="003A7700"/>
    <w:rsid w:val="003B3BBB"/>
    <w:rsid w:val="003C17BF"/>
    <w:rsid w:val="003C2FB3"/>
    <w:rsid w:val="003C41F9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7229"/>
    <w:rsid w:val="003E78C8"/>
    <w:rsid w:val="003F1A88"/>
    <w:rsid w:val="003F2C8A"/>
    <w:rsid w:val="003F67FD"/>
    <w:rsid w:val="0040167D"/>
    <w:rsid w:val="0040183B"/>
    <w:rsid w:val="0040303E"/>
    <w:rsid w:val="00403A13"/>
    <w:rsid w:val="004041AB"/>
    <w:rsid w:val="00404E47"/>
    <w:rsid w:val="004104A3"/>
    <w:rsid w:val="0041091D"/>
    <w:rsid w:val="00412DBC"/>
    <w:rsid w:val="004140A8"/>
    <w:rsid w:val="00414EDA"/>
    <w:rsid w:val="0041634A"/>
    <w:rsid w:val="00417923"/>
    <w:rsid w:val="00420CE7"/>
    <w:rsid w:val="0042110E"/>
    <w:rsid w:val="004212DE"/>
    <w:rsid w:val="0042138A"/>
    <w:rsid w:val="004222B9"/>
    <w:rsid w:val="00422B34"/>
    <w:rsid w:val="004236D6"/>
    <w:rsid w:val="00425DC8"/>
    <w:rsid w:val="004318D1"/>
    <w:rsid w:val="00431EFE"/>
    <w:rsid w:val="0044396D"/>
    <w:rsid w:val="0044441A"/>
    <w:rsid w:val="004446BA"/>
    <w:rsid w:val="004528E5"/>
    <w:rsid w:val="00455B8D"/>
    <w:rsid w:val="00456A9E"/>
    <w:rsid w:val="00463BD6"/>
    <w:rsid w:val="00465F85"/>
    <w:rsid w:val="00472D6A"/>
    <w:rsid w:val="00485725"/>
    <w:rsid w:val="00485882"/>
    <w:rsid w:val="00494719"/>
    <w:rsid w:val="00495F80"/>
    <w:rsid w:val="00496957"/>
    <w:rsid w:val="00496BD8"/>
    <w:rsid w:val="004A321C"/>
    <w:rsid w:val="004A7531"/>
    <w:rsid w:val="004B23C5"/>
    <w:rsid w:val="004B4F8C"/>
    <w:rsid w:val="004B6FEC"/>
    <w:rsid w:val="004B71BC"/>
    <w:rsid w:val="004B7923"/>
    <w:rsid w:val="004C1348"/>
    <w:rsid w:val="004C155F"/>
    <w:rsid w:val="004C39F1"/>
    <w:rsid w:val="004C5621"/>
    <w:rsid w:val="004C5FD7"/>
    <w:rsid w:val="004C621B"/>
    <w:rsid w:val="004C6F47"/>
    <w:rsid w:val="004D0591"/>
    <w:rsid w:val="004D1627"/>
    <w:rsid w:val="004D22D2"/>
    <w:rsid w:val="004D31D5"/>
    <w:rsid w:val="004D44D6"/>
    <w:rsid w:val="004D4C5C"/>
    <w:rsid w:val="004D6674"/>
    <w:rsid w:val="004D6729"/>
    <w:rsid w:val="004E08FF"/>
    <w:rsid w:val="004E0F04"/>
    <w:rsid w:val="004E16EE"/>
    <w:rsid w:val="004E1DDA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4DA7"/>
    <w:rsid w:val="00515EE3"/>
    <w:rsid w:val="00522775"/>
    <w:rsid w:val="00523326"/>
    <w:rsid w:val="00523DD1"/>
    <w:rsid w:val="005278B4"/>
    <w:rsid w:val="0053128D"/>
    <w:rsid w:val="0053370A"/>
    <w:rsid w:val="005349DA"/>
    <w:rsid w:val="005353E7"/>
    <w:rsid w:val="00536191"/>
    <w:rsid w:val="005367DD"/>
    <w:rsid w:val="00542DBD"/>
    <w:rsid w:val="00550D25"/>
    <w:rsid w:val="00551839"/>
    <w:rsid w:val="00552701"/>
    <w:rsid w:val="00552F10"/>
    <w:rsid w:val="00554ED7"/>
    <w:rsid w:val="005559F3"/>
    <w:rsid w:val="005606EC"/>
    <w:rsid w:val="0056291D"/>
    <w:rsid w:val="00562F72"/>
    <w:rsid w:val="00563AAB"/>
    <w:rsid w:val="005646E9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7875"/>
    <w:rsid w:val="00587D88"/>
    <w:rsid w:val="005A2C0B"/>
    <w:rsid w:val="005A2C10"/>
    <w:rsid w:val="005A3522"/>
    <w:rsid w:val="005A4A9A"/>
    <w:rsid w:val="005A597D"/>
    <w:rsid w:val="005B4790"/>
    <w:rsid w:val="005B4E29"/>
    <w:rsid w:val="005B6944"/>
    <w:rsid w:val="005C2CDD"/>
    <w:rsid w:val="005C3AC4"/>
    <w:rsid w:val="005C5481"/>
    <w:rsid w:val="005C5CF2"/>
    <w:rsid w:val="005C6EDF"/>
    <w:rsid w:val="005D1B46"/>
    <w:rsid w:val="005D2099"/>
    <w:rsid w:val="005D494F"/>
    <w:rsid w:val="005E043F"/>
    <w:rsid w:val="005E07D7"/>
    <w:rsid w:val="005E3195"/>
    <w:rsid w:val="005E6650"/>
    <w:rsid w:val="005E6911"/>
    <w:rsid w:val="005F6AFF"/>
    <w:rsid w:val="006038F5"/>
    <w:rsid w:val="006152AB"/>
    <w:rsid w:val="0062206A"/>
    <w:rsid w:val="00622900"/>
    <w:rsid w:val="00623B7B"/>
    <w:rsid w:val="00624D93"/>
    <w:rsid w:val="006307F2"/>
    <w:rsid w:val="00632455"/>
    <w:rsid w:val="00643788"/>
    <w:rsid w:val="00647217"/>
    <w:rsid w:val="00647D37"/>
    <w:rsid w:val="0065550B"/>
    <w:rsid w:val="00655934"/>
    <w:rsid w:val="00660CD9"/>
    <w:rsid w:val="00661CA5"/>
    <w:rsid w:val="00661F47"/>
    <w:rsid w:val="006633D1"/>
    <w:rsid w:val="00663F75"/>
    <w:rsid w:val="00665637"/>
    <w:rsid w:val="00670660"/>
    <w:rsid w:val="006736A6"/>
    <w:rsid w:val="0067386A"/>
    <w:rsid w:val="00676005"/>
    <w:rsid w:val="006765ED"/>
    <w:rsid w:val="00680966"/>
    <w:rsid w:val="00682C63"/>
    <w:rsid w:val="0068419A"/>
    <w:rsid w:val="00691A5D"/>
    <w:rsid w:val="00692053"/>
    <w:rsid w:val="00695391"/>
    <w:rsid w:val="00695D59"/>
    <w:rsid w:val="00696A5E"/>
    <w:rsid w:val="006970EE"/>
    <w:rsid w:val="006A0EBB"/>
    <w:rsid w:val="006B11C2"/>
    <w:rsid w:val="006B36DB"/>
    <w:rsid w:val="006B3BD4"/>
    <w:rsid w:val="006B43A9"/>
    <w:rsid w:val="006B746D"/>
    <w:rsid w:val="006C4767"/>
    <w:rsid w:val="006C74BC"/>
    <w:rsid w:val="006D083D"/>
    <w:rsid w:val="006D4BC1"/>
    <w:rsid w:val="006D5F34"/>
    <w:rsid w:val="006D6AE1"/>
    <w:rsid w:val="006D7AC6"/>
    <w:rsid w:val="006E1808"/>
    <w:rsid w:val="006E1B0E"/>
    <w:rsid w:val="006E2C15"/>
    <w:rsid w:val="006E5023"/>
    <w:rsid w:val="006E689C"/>
    <w:rsid w:val="006E7179"/>
    <w:rsid w:val="00715DA2"/>
    <w:rsid w:val="00717E0F"/>
    <w:rsid w:val="0072099D"/>
    <w:rsid w:val="007226F2"/>
    <w:rsid w:val="00726EA9"/>
    <w:rsid w:val="0072774F"/>
    <w:rsid w:val="007305F4"/>
    <w:rsid w:val="0073454B"/>
    <w:rsid w:val="00734C49"/>
    <w:rsid w:val="00740ADA"/>
    <w:rsid w:val="00742349"/>
    <w:rsid w:val="007438E3"/>
    <w:rsid w:val="007452BC"/>
    <w:rsid w:val="00746BFE"/>
    <w:rsid w:val="00752579"/>
    <w:rsid w:val="0075302F"/>
    <w:rsid w:val="007549E8"/>
    <w:rsid w:val="0076364A"/>
    <w:rsid w:val="00772708"/>
    <w:rsid w:val="00775412"/>
    <w:rsid w:val="007760EF"/>
    <w:rsid w:val="0078416B"/>
    <w:rsid w:val="007848AF"/>
    <w:rsid w:val="00785590"/>
    <w:rsid w:val="00786457"/>
    <w:rsid w:val="00787AF7"/>
    <w:rsid w:val="00791A8A"/>
    <w:rsid w:val="00791C0E"/>
    <w:rsid w:val="007A0AF2"/>
    <w:rsid w:val="007A27AD"/>
    <w:rsid w:val="007A331F"/>
    <w:rsid w:val="007A35A1"/>
    <w:rsid w:val="007A5F06"/>
    <w:rsid w:val="007A7D3D"/>
    <w:rsid w:val="007B01E0"/>
    <w:rsid w:val="007B316B"/>
    <w:rsid w:val="007C204B"/>
    <w:rsid w:val="007C25B8"/>
    <w:rsid w:val="007C25BE"/>
    <w:rsid w:val="007C2D07"/>
    <w:rsid w:val="007C45F2"/>
    <w:rsid w:val="007D118C"/>
    <w:rsid w:val="007D1CB2"/>
    <w:rsid w:val="007D7DEF"/>
    <w:rsid w:val="007E21F8"/>
    <w:rsid w:val="007E2A56"/>
    <w:rsid w:val="007E387B"/>
    <w:rsid w:val="007E395E"/>
    <w:rsid w:val="007E465C"/>
    <w:rsid w:val="007E480B"/>
    <w:rsid w:val="007E696A"/>
    <w:rsid w:val="007F4660"/>
    <w:rsid w:val="00802B49"/>
    <w:rsid w:val="00805105"/>
    <w:rsid w:val="0080538A"/>
    <w:rsid w:val="008115DA"/>
    <w:rsid w:val="00811820"/>
    <w:rsid w:val="00814D78"/>
    <w:rsid w:val="00821063"/>
    <w:rsid w:val="00821ACE"/>
    <w:rsid w:val="0082479A"/>
    <w:rsid w:val="00825F4D"/>
    <w:rsid w:val="008262DF"/>
    <w:rsid w:val="008273EF"/>
    <w:rsid w:val="008318D8"/>
    <w:rsid w:val="0083347C"/>
    <w:rsid w:val="008354AE"/>
    <w:rsid w:val="00844519"/>
    <w:rsid w:val="008456EF"/>
    <w:rsid w:val="00847347"/>
    <w:rsid w:val="00850DAC"/>
    <w:rsid w:val="00851E8A"/>
    <w:rsid w:val="00854419"/>
    <w:rsid w:val="00854CF8"/>
    <w:rsid w:val="00854E6C"/>
    <w:rsid w:val="008554B9"/>
    <w:rsid w:val="00857D4F"/>
    <w:rsid w:val="00861AE5"/>
    <w:rsid w:val="008637D5"/>
    <w:rsid w:val="0086388E"/>
    <w:rsid w:val="00865C48"/>
    <w:rsid w:val="00873D8D"/>
    <w:rsid w:val="00874A9C"/>
    <w:rsid w:val="008808DA"/>
    <w:rsid w:val="00881C6C"/>
    <w:rsid w:val="0088458A"/>
    <w:rsid w:val="0088754C"/>
    <w:rsid w:val="00887F50"/>
    <w:rsid w:val="00895BD6"/>
    <w:rsid w:val="008A15E1"/>
    <w:rsid w:val="008A3ED7"/>
    <w:rsid w:val="008A7E10"/>
    <w:rsid w:val="008B0D32"/>
    <w:rsid w:val="008B1424"/>
    <w:rsid w:val="008B374F"/>
    <w:rsid w:val="008C3FD5"/>
    <w:rsid w:val="008E0E46"/>
    <w:rsid w:val="008E6754"/>
    <w:rsid w:val="008F1907"/>
    <w:rsid w:val="008F3BB8"/>
    <w:rsid w:val="008F4760"/>
    <w:rsid w:val="008F5E57"/>
    <w:rsid w:val="008F7CB8"/>
    <w:rsid w:val="00902EF4"/>
    <w:rsid w:val="00907C71"/>
    <w:rsid w:val="009116AA"/>
    <w:rsid w:val="009128D7"/>
    <w:rsid w:val="00913210"/>
    <w:rsid w:val="0091575A"/>
    <w:rsid w:val="00921989"/>
    <w:rsid w:val="0092439E"/>
    <w:rsid w:val="00930880"/>
    <w:rsid w:val="00931B45"/>
    <w:rsid w:val="00932C6B"/>
    <w:rsid w:val="00932D0E"/>
    <w:rsid w:val="009332B3"/>
    <w:rsid w:val="00933B3F"/>
    <w:rsid w:val="00933ED0"/>
    <w:rsid w:val="009371CE"/>
    <w:rsid w:val="00937CFC"/>
    <w:rsid w:val="00940711"/>
    <w:rsid w:val="00940DC6"/>
    <w:rsid w:val="009412B0"/>
    <w:rsid w:val="00941DB4"/>
    <w:rsid w:val="00943CB1"/>
    <w:rsid w:val="00952082"/>
    <w:rsid w:val="009567FC"/>
    <w:rsid w:val="00957176"/>
    <w:rsid w:val="009573FC"/>
    <w:rsid w:val="009575F0"/>
    <w:rsid w:val="0096070E"/>
    <w:rsid w:val="00961872"/>
    <w:rsid w:val="00961D5F"/>
    <w:rsid w:val="009643AE"/>
    <w:rsid w:val="00977C8C"/>
    <w:rsid w:val="00980998"/>
    <w:rsid w:val="00983679"/>
    <w:rsid w:val="00983C94"/>
    <w:rsid w:val="00985603"/>
    <w:rsid w:val="00993688"/>
    <w:rsid w:val="0099566E"/>
    <w:rsid w:val="00997758"/>
    <w:rsid w:val="009A4C78"/>
    <w:rsid w:val="009B4BD3"/>
    <w:rsid w:val="009B61D9"/>
    <w:rsid w:val="009B6F23"/>
    <w:rsid w:val="009B7899"/>
    <w:rsid w:val="009C1942"/>
    <w:rsid w:val="009C793B"/>
    <w:rsid w:val="009D2F68"/>
    <w:rsid w:val="009D4877"/>
    <w:rsid w:val="009D48D2"/>
    <w:rsid w:val="009D55CA"/>
    <w:rsid w:val="009D7293"/>
    <w:rsid w:val="009E1333"/>
    <w:rsid w:val="009E191C"/>
    <w:rsid w:val="009E5401"/>
    <w:rsid w:val="009E6B2B"/>
    <w:rsid w:val="009F1814"/>
    <w:rsid w:val="009F25EC"/>
    <w:rsid w:val="009F548B"/>
    <w:rsid w:val="009F6E01"/>
    <w:rsid w:val="00A004EA"/>
    <w:rsid w:val="00A00EB8"/>
    <w:rsid w:val="00A02E4F"/>
    <w:rsid w:val="00A0437E"/>
    <w:rsid w:val="00A04438"/>
    <w:rsid w:val="00A0705B"/>
    <w:rsid w:val="00A0742E"/>
    <w:rsid w:val="00A11B56"/>
    <w:rsid w:val="00A2027C"/>
    <w:rsid w:val="00A27FA6"/>
    <w:rsid w:val="00A30819"/>
    <w:rsid w:val="00A34031"/>
    <w:rsid w:val="00A431D8"/>
    <w:rsid w:val="00A45930"/>
    <w:rsid w:val="00A50C3E"/>
    <w:rsid w:val="00A52A8F"/>
    <w:rsid w:val="00A52CCC"/>
    <w:rsid w:val="00A52E27"/>
    <w:rsid w:val="00A5305E"/>
    <w:rsid w:val="00A55E57"/>
    <w:rsid w:val="00A60A90"/>
    <w:rsid w:val="00A627A0"/>
    <w:rsid w:val="00A62CC4"/>
    <w:rsid w:val="00A62DB7"/>
    <w:rsid w:val="00A64D17"/>
    <w:rsid w:val="00A65C25"/>
    <w:rsid w:val="00A65F87"/>
    <w:rsid w:val="00A6762C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3A87"/>
    <w:rsid w:val="00AA7884"/>
    <w:rsid w:val="00AB04A0"/>
    <w:rsid w:val="00AB2B9C"/>
    <w:rsid w:val="00AB6546"/>
    <w:rsid w:val="00AB7920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2673"/>
    <w:rsid w:val="00AE4B62"/>
    <w:rsid w:val="00AE595F"/>
    <w:rsid w:val="00AE69E3"/>
    <w:rsid w:val="00AF00A8"/>
    <w:rsid w:val="00AF30E4"/>
    <w:rsid w:val="00AF4C56"/>
    <w:rsid w:val="00B0022F"/>
    <w:rsid w:val="00B02A96"/>
    <w:rsid w:val="00B051D9"/>
    <w:rsid w:val="00B06BF8"/>
    <w:rsid w:val="00B06C64"/>
    <w:rsid w:val="00B108EA"/>
    <w:rsid w:val="00B125BA"/>
    <w:rsid w:val="00B15F9D"/>
    <w:rsid w:val="00B2029C"/>
    <w:rsid w:val="00B21BA7"/>
    <w:rsid w:val="00B230C2"/>
    <w:rsid w:val="00B25B02"/>
    <w:rsid w:val="00B27714"/>
    <w:rsid w:val="00B32323"/>
    <w:rsid w:val="00B33582"/>
    <w:rsid w:val="00B42389"/>
    <w:rsid w:val="00B466EB"/>
    <w:rsid w:val="00B47AF6"/>
    <w:rsid w:val="00B505F6"/>
    <w:rsid w:val="00B506FE"/>
    <w:rsid w:val="00B53A5C"/>
    <w:rsid w:val="00B62129"/>
    <w:rsid w:val="00B74598"/>
    <w:rsid w:val="00B83FC6"/>
    <w:rsid w:val="00B94DC4"/>
    <w:rsid w:val="00B94EE3"/>
    <w:rsid w:val="00B95385"/>
    <w:rsid w:val="00B96A9B"/>
    <w:rsid w:val="00BA562D"/>
    <w:rsid w:val="00BB08FC"/>
    <w:rsid w:val="00BB1288"/>
    <w:rsid w:val="00BB16FB"/>
    <w:rsid w:val="00BB2D36"/>
    <w:rsid w:val="00BB3025"/>
    <w:rsid w:val="00BB778E"/>
    <w:rsid w:val="00BB7D35"/>
    <w:rsid w:val="00BC11ED"/>
    <w:rsid w:val="00BC38DD"/>
    <w:rsid w:val="00BC4FE4"/>
    <w:rsid w:val="00BC5227"/>
    <w:rsid w:val="00BC6D47"/>
    <w:rsid w:val="00BD0AAB"/>
    <w:rsid w:val="00BD0DFF"/>
    <w:rsid w:val="00BD1043"/>
    <w:rsid w:val="00BD62AE"/>
    <w:rsid w:val="00BD7AF2"/>
    <w:rsid w:val="00BF7687"/>
    <w:rsid w:val="00BF7BAF"/>
    <w:rsid w:val="00C04A3A"/>
    <w:rsid w:val="00C071E0"/>
    <w:rsid w:val="00C077D6"/>
    <w:rsid w:val="00C1502F"/>
    <w:rsid w:val="00C20140"/>
    <w:rsid w:val="00C23DEF"/>
    <w:rsid w:val="00C26C52"/>
    <w:rsid w:val="00C272A8"/>
    <w:rsid w:val="00C310D7"/>
    <w:rsid w:val="00C33729"/>
    <w:rsid w:val="00C4373B"/>
    <w:rsid w:val="00C45FD5"/>
    <w:rsid w:val="00C473E8"/>
    <w:rsid w:val="00C47F28"/>
    <w:rsid w:val="00C552F2"/>
    <w:rsid w:val="00C55A8D"/>
    <w:rsid w:val="00C565A7"/>
    <w:rsid w:val="00C62DFC"/>
    <w:rsid w:val="00C726DE"/>
    <w:rsid w:val="00C72889"/>
    <w:rsid w:val="00C73571"/>
    <w:rsid w:val="00C75731"/>
    <w:rsid w:val="00C83BA9"/>
    <w:rsid w:val="00C84310"/>
    <w:rsid w:val="00C84675"/>
    <w:rsid w:val="00C85727"/>
    <w:rsid w:val="00C90737"/>
    <w:rsid w:val="00C91786"/>
    <w:rsid w:val="00C93773"/>
    <w:rsid w:val="00C954F2"/>
    <w:rsid w:val="00C963C6"/>
    <w:rsid w:val="00CA026C"/>
    <w:rsid w:val="00CA1A23"/>
    <w:rsid w:val="00CA4219"/>
    <w:rsid w:val="00CA504D"/>
    <w:rsid w:val="00CA53CF"/>
    <w:rsid w:val="00CA6F1D"/>
    <w:rsid w:val="00CB0100"/>
    <w:rsid w:val="00CB0257"/>
    <w:rsid w:val="00CB031A"/>
    <w:rsid w:val="00CB170D"/>
    <w:rsid w:val="00CB4693"/>
    <w:rsid w:val="00CB60CA"/>
    <w:rsid w:val="00CC0801"/>
    <w:rsid w:val="00CC0B74"/>
    <w:rsid w:val="00CC3211"/>
    <w:rsid w:val="00CC5537"/>
    <w:rsid w:val="00CD3BCC"/>
    <w:rsid w:val="00CD427B"/>
    <w:rsid w:val="00CD4BF5"/>
    <w:rsid w:val="00CD5C79"/>
    <w:rsid w:val="00CE2535"/>
    <w:rsid w:val="00CE3970"/>
    <w:rsid w:val="00CE5A0A"/>
    <w:rsid w:val="00CE76D5"/>
    <w:rsid w:val="00CF7343"/>
    <w:rsid w:val="00D0240C"/>
    <w:rsid w:val="00D03E17"/>
    <w:rsid w:val="00D04617"/>
    <w:rsid w:val="00D064D7"/>
    <w:rsid w:val="00D07A5D"/>
    <w:rsid w:val="00D11E3A"/>
    <w:rsid w:val="00D12047"/>
    <w:rsid w:val="00D12BBD"/>
    <w:rsid w:val="00D21BF2"/>
    <w:rsid w:val="00D250CB"/>
    <w:rsid w:val="00D318AC"/>
    <w:rsid w:val="00D33C51"/>
    <w:rsid w:val="00D351CA"/>
    <w:rsid w:val="00D37CFF"/>
    <w:rsid w:val="00D41897"/>
    <w:rsid w:val="00D4458E"/>
    <w:rsid w:val="00D532A3"/>
    <w:rsid w:val="00D538E2"/>
    <w:rsid w:val="00D54D60"/>
    <w:rsid w:val="00D54FCD"/>
    <w:rsid w:val="00D55172"/>
    <w:rsid w:val="00D61665"/>
    <w:rsid w:val="00D63B01"/>
    <w:rsid w:val="00D6469D"/>
    <w:rsid w:val="00D67FCB"/>
    <w:rsid w:val="00D7055C"/>
    <w:rsid w:val="00D7246F"/>
    <w:rsid w:val="00D72BD6"/>
    <w:rsid w:val="00D73C22"/>
    <w:rsid w:val="00D747A7"/>
    <w:rsid w:val="00D772A8"/>
    <w:rsid w:val="00D8171F"/>
    <w:rsid w:val="00D823B1"/>
    <w:rsid w:val="00D8274A"/>
    <w:rsid w:val="00D829B6"/>
    <w:rsid w:val="00D862A7"/>
    <w:rsid w:val="00D877E6"/>
    <w:rsid w:val="00D90C76"/>
    <w:rsid w:val="00D914BE"/>
    <w:rsid w:val="00D91DB6"/>
    <w:rsid w:val="00D9599B"/>
    <w:rsid w:val="00DB2090"/>
    <w:rsid w:val="00DB341C"/>
    <w:rsid w:val="00DB619A"/>
    <w:rsid w:val="00DC43B3"/>
    <w:rsid w:val="00DC4941"/>
    <w:rsid w:val="00DC624D"/>
    <w:rsid w:val="00DC7E5F"/>
    <w:rsid w:val="00DD2A1F"/>
    <w:rsid w:val="00DE0259"/>
    <w:rsid w:val="00DE07AF"/>
    <w:rsid w:val="00DE322F"/>
    <w:rsid w:val="00DE3DE5"/>
    <w:rsid w:val="00DE5DC0"/>
    <w:rsid w:val="00DF1B8D"/>
    <w:rsid w:val="00DF2E06"/>
    <w:rsid w:val="00DF338F"/>
    <w:rsid w:val="00DF4943"/>
    <w:rsid w:val="00E14A42"/>
    <w:rsid w:val="00E1710A"/>
    <w:rsid w:val="00E2023D"/>
    <w:rsid w:val="00E25B3F"/>
    <w:rsid w:val="00E27A66"/>
    <w:rsid w:val="00E35055"/>
    <w:rsid w:val="00E35DB8"/>
    <w:rsid w:val="00E36CDD"/>
    <w:rsid w:val="00E418B8"/>
    <w:rsid w:val="00E526ED"/>
    <w:rsid w:val="00E529C5"/>
    <w:rsid w:val="00E5474A"/>
    <w:rsid w:val="00E605C4"/>
    <w:rsid w:val="00E66A4A"/>
    <w:rsid w:val="00E70179"/>
    <w:rsid w:val="00E713C7"/>
    <w:rsid w:val="00E724C7"/>
    <w:rsid w:val="00E7298D"/>
    <w:rsid w:val="00E75F19"/>
    <w:rsid w:val="00E77CCC"/>
    <w:rsid w:val="00E80202"/>
    <w:rsid w:val="00E802ED"/>
    <w:rsid w:val="00E84E05"/>
    <w:rsid w:val="00E87B31"/>
    <w:rsid w:val="00E908AE"/>
    <w:rsid w:val="00E91084"/>
    <w:rsid w:val="00E929CA"/>
    <w:rsid w:val="00E93BB2"/>
    <w:rsid w:val="00E9525B"/>
    <w:rsid w:val="00E967D2"/>
    <w:rsid w:val="00EA120B"/>
    <w:rsid w:val="00EA3FDD"/>
    <w:rsid w:val="00EB0225"/>
    <w:rsid w:val="00EB62D4"/>
    <w:rsid w:val="00EB7BA2"/>
    <w:rsid w:val="00EC7877"/>
    <w:rsid w:val="00ED016F"/>
    <w:rsid w:val="00ED04A7"/>
    <w:rsid w:val="00ED118C"/>
    <w:rsid w:val="00ED1FE1"/>
    <w:rsid w:val="00ED47AD"/>
    <w:rsid w:val="00ED695B"/>
    <w:rsid w:val="00ED6B04"/>
    <w:rsid w:val="00EE22ED"/>
    <w:rsid w:val="00EE4EF4"/>
    <w:rsid w:val="00EE57C1"/>
    <w:rsid w:val="00EE5862"/>
    <w:rsid w:val="00EF1BC8"/>
    <w:rsid w:val="00EF53DD"/>
    <w:rsid w:val="00EF5785"/>
    <w:rsid w:val="00EF5C15"/>
    <w:rsid w:val="00F01D37"/>
    <w:rsid w:val="00F0249A"/>
    <w:rsid w:val="00F0684D"/>
    <w:rsid w:val="00F070AA"/>
    <w:rsid w:val="00F07CC7"/>
    <w:rsid w:val="00F139CA"/>
    <w:rsid w:val="00F175CF"/>
    <w:rsid w:val="00F20682"/>
    <w:rsid w:val="00F21792"/>
    <w:rsid w:val="00F23FCE"/>
    <w:rsid w:val="00F2500E"/>
    <w:rsid w:val="00F27769"/>
    <w:rsid w:val="00F304DC"/>
    <w:rsid w:val="00F336AF"/>
    <w:rsid w:val="00F337A7"/>
    <w:rsid w:val="00F35AE4"/>
    <w:rsid w:val="00F4073C"/>
    <w:rsid w:val="00F40D57"/>
    <w:rsid w:val="00F426F2"/>
    <w:rsid w:val="00F42FE2"/>
    <w:rsid w:val="00F46B15"/>
    <w:rsid w:val="00F53FC4"/>
    <w:rsid w:val="00F54619"/>
    <w:rsid w:val="00F66CF4"/>
    <w:rsid w:val="00F701FC"/>
    <w:rsid w:val="00F71EBF"/>
    <w:rsid w:val="00F736A8"/>
    <w:rsid w:val="00F81131"/>
    <w:rsid w:val="00F8310D"/>
    <w:rsid w:val="00F8510A"/>
    <w:rsid w:val="00F85FC7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3A92"/>
    <w:rsid w:val="00FB46D1"/>
    <w:rsid w:val="00FC0D8D"/>
    <w:rsid w:val="00FC1C87"/>
    <w:rsid w:val="00FC25C3"/>
    <w:rsid w:val="00FC40C3"/>
    <w:rsid w:val="00FC71D5"/>
    <w:rsid w:val="00FD483B"/>
    <w:rsid w:val="00FD74D2"/>
    <w:rsid w:val="00FE2AE2"/>
    <w:rsid w:val="00FF09FE"/>
    <w:rsid w:val="00FF285D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5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8E6754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E67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a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b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c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d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5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8E6754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E67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a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b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c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d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otsenkova@vtb24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_________@_______.__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88F2-A24A-4915-8230-FA8414F6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4</cp:revision>
  <cp:lastPrinted>2014-01-21T15:03:00Z</cp:lastPrinted>
  <dcterms:created xsi:type="dcterms:W3CDTF">2014-06-11T09:31:00Z</dcterms:created>
  <dcterms:modified xsi:type="dcterms:W3CDTF">2014-06-11T09:46:00Z</dcterms:modified>
</cp:coreProperties>
</file>