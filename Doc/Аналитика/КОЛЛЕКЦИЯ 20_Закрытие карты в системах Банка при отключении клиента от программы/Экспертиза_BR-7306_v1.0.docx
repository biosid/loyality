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jc w:val="right"/>
        <w:tblInd w:w="300" w:type="dxa"/>
        <w:tblLayout w:type="fixed"/>
        <w:tblLook w:val="01E0" w:firstRow="1" w:lastRow="1" w:firstColumn="1" w:lastColumn="1" w:noHBand="0" w:noVBand="0"/>
      </w:tblPr>
      <w:tblGrid>
        <w:gridCol w:w="4009"/>
      </w:tblGrid>
      <w:tr w:rsidR="00CA53CF" w:rsidRPr="00CA53CF" w:rsidTr="00CF7343">
        <w:trPr>
          <w:cantSplit/>
          <w:tblHeader/>
          <w:jc w:val="right"/>
        </w:trPr>
        <w:tc>
          <w:tcPr>
            <w:tcW w:w="4009" w:type="dxa"/>
          </w:tcPr>
          <w:p w:rsidR="00CA53CF" w:rsidRPr="00CA53CF" w:rsidRDefault="00CA53CF" w:rsidP="00CA53CF">
            <w:pPr>
              <w:spacing w:after="120"/>
              <w:jc w:val="both"/>
              <w:rPr>
                <w:b/>
                <w:color w:val="FFFFFF"/>
                <w:sz w:val="20"/>
                <w:szCs w:val="20"/>
              </w:rPr>
            </w:pPr>
            <w:r w:rsidRPr="00CA53CF">
              <w:rPr>
                <w:b/>
                <w:sz w:val="20"/>
                <w:szCs w:val="20"/>
              </w:rPr>
              <w:t>УТВЕРЖДЕНО:</w:t>
            </w:r>
          </w:p>
        </w:tc>
      </w:tr>
      <w:tr w:rsidR="00CA53CF" w:rsidRPr="00CA53CF" w:rsidTr="00CF7343">
        <w:trPr>
          <w:cantSplit/>
          <w:jc w:val="right"/>
        </w:trPr>
        <w:tc>
          <w:tcPr>
            <w:tcW w:w="4009" w:type="dxa"/>
          </w:tcPr>
          <w:p w:rsidR="00CA53CF" w:rsidRPr="00CA53CF" w:rsidRDefault="00CA53CF" w:rsidP="00CA53CF">
            <w:pPr>
              <w:spacing w:line="260" w:lineRule="exact"/>
              <w:ind w:right="485"/>
              <w:jc w:val="both"/>
              <w:rPr>
                <w:i/>
              </w:rPr>
            </w:pPr>
            <w:r w:rsidRPr="00CA53CF">
              <w:rPr>
                <w:i/>
              </w:rPr>
              <w:t xml:space="preserve"> Член Правления, директор Департамента банковских и информационных технологий</w:t>
            </w:r>
          </w:p>
          <w:p w:rsidR="00CA53CF" w:rsidRPr="00CA53CF" w:rsidRDefault="00CA53CF" w:rsidP="00CA53CF">
            <w:pPr>
              <w:spacing w:line="260" w:lineRule="exact"/>
              <w:jc w:val="both"/>
              <w:rPr>
                <w:i/>
              </w:rPr>
            </w:pPr>
          </w:p>
          <w:p w:rsidR="00CA53CF" w:rsidRPr="00CA53CF" w:rsidRDefault="00CA53CF" w:rsidP="00CA53CF">
            <w:pPr>
              <w:spacing w:line="260" w:lineRule="exact"/>
              <w:ind w:right="201"/>
              <w:jc w:val="both"/>
              <w:rPr>
                <w:i/>
              </w:rPr>
            </w:pPr>
            <w:r w:rsidRPr="00CA53CF">
              <w:rPr>
                <w:i/>
              </w:rPr>
              <w:t>_________________ Русанов С.Г.</w:t>
            </w:r>
          </w:p>
          <w:p w:rsidR="00CA53CF" w:rsidRPr="00CA53CF" w:rsidRDefault="00CA53CF" w:rsidP="00CA53CF">
            <w:pPr>
              <w:spacing w:line="260" w:lineRule="exact"/>
              <w:jc w:val="both"/>
              <w:rPr>
                <w:i/>
              </w:rPr>
            </w:pPr>
          </w:p>
          <w:p w:rsidR="00CA53CF" w:rsidRPr="00CA53CF" w:rsidRDefault="00CA53CF" w:rsidP="002002A3">
            <w:pPr>
              <w:spacing w:after="120" w:line="260" w:lineRule="exact"/>
              <w:jc w:val="both"/>
              <w:rPr>
                <w:i/>
              </w:rPr>
            </w:pPr>
            <w:r w:rsidRPr="00CA53CF">
              <w:rPr>
                <w:i/>
              </w:rPr>
              <w:t>«___» ___________ 201</w:t>
            </w:r>
            <w:r w:rsidR="002002A3">
              <w:rPr>
                <w:i/>
              </w:rPr>
              <w:t>4</w:t>
            </w:r>
            <w:r>
              <w:rPr>
                <w:i/>
                <w:lang w:val="en-US"/>
              </w:rPr>
              <w:t xml:space="preserve"> </w:t>
            </w:r>
            <w:r w:rsidRPr="00CA53CF">
              <w:rPr>
                <w:i/>
              </w:rPr>
              <w:t>г.</w:t>
            </w:r>
          </w:p>
        </w:tc>
      </w:tr>
    </w:tbl>
    <w:p w:rsidR="00412DBC" w:rsidRPr="00CD4C8E" w:rsidRDefault="00F8310D" w:rsidP="00F8310D">
      <w:pPr>
        <w:pStyle w:val="ab"/>
        <w:rPr>
          <w:rStyle w:val="11"/>
          <w:rFonts w:eastAsia="Arial Unicode MS"/>
        </w:rPr>
      </w:pPr>
      <w:r w:rsidRPr="00296D10">
        <w:rPr>
          <w:rStyle w:val="11"/>
          <w:rFonts w:eastAsia="Arial Unicode MS"/>
        </w:rPr>
        <w:t xml:space="preserve">   </w:t>
      </w:r>
    </w:p>
    <w:p w:rsidR="00CA53CF" w:rsidRPr="00CD4C8E" w:rsidRDefault="00CA53CF" w:rsidP="00F8310D">
      <w:pPr>
        <w:pStyle w:val="ab"/>
        <w:rPr>
          <w:rStyle w:val="11"/>
          <w:rFonts w:eastAsia="Arial Unicode MS"/>
        </w:rPr>
      </w:pPr>
    </w:p>
    <w:p w:rsidR="00CA53CF" w:rsidRPr="00CD4C8E" w:rsidRDefault="00CA53CF" w:rsidP="00F8310D">
      <w:pPr>
        <w:pStyle w:val="ab"/>
        <w:rPr>
          <w:rStyle w:val="11"/>
          <w:rFonts w:eastAsia="Arial Unicode MS"/>
        </w:rPr>
      </w:pPr>
    </w:p>
    <w:p w:rsidR="00CA53CF" w:rsidRPr="00CD4C8E" w:rsidRDefault="00CA53CF" w:rsidP="00F8310D">
      <w:pPr>
        <w:pStyle w:val="ab"/>
        <w:rPr>
          <w:rStyle w:val="11"/>
          <w:rFonts w:eastAsia="Arial Unicode MS"/>
        </w:rPr>
      </w:pPr>
    </w:p>
    <w:p w:rsidR="00CA53CF" w:rsidRPr="00CD4C8E" w:rsidRDefault="00CA53CF" w:rsidP="00F8310D">
      <w:pPr>
        <w:pStyle w:val="ab"/>
        <w:rPr>
          <w:rStyle w:val="11"/>
          <w:rFonts w:eastAsia="Arial Unicode MS"/>
        </w:rPr>
      </w:pPr>
    </w:p>
    <w:p w:rsidR="00CA53CF" w:rsidRPr="00CD4C8E" w:rsidRDefault="00CA53CF" w:rsidP="00F8310D">
      <w:pPr>
        <w:pStyle w:val="ab"/>
        <w:rPr>
          <w:rStyle w:val="11"/>
          <w:rFonts w:eastAsia="Arial Unicode MS"/>
        </w:rPr>
      </w:pPr>
    </w:p>
    <w:p w:rsidR="00CA53CF" w:rsidRPr="00CD4C8E" w:rsidRDefault="00CA53CF" w:rsidP="00F8310D">
      <w:pPr>
        <w:pStyle w:val="ab"/>
        <w:rPr>
          <w:rStyle w:val="11"/>
          <w:rFonts w:eastAsia="Arial Unicode MS"/>
        </w:rPr>
      </w:pPr>
    </w:p>
    <w:p w:rsidR="00CA53CF" w:rsidRPr="00CD4C8E" w:rsidRDefault="00CA53CF" w:rsidP="00F8310D">
      <w:pPr>
        <w:pStyle w:val="ab"/>
        <w:rPr>
          <w:rStyle w:val="11"/>
          <w:rFonts w:eastAsia="Arial Unicode MS"/>
        </w:rPr>
      </w:pPr>
    </w:p>
    <w:p w:rsidR="00CA53CF" w:rsidRPr="00CD4C8E" w:rsidRDefault="00CA53CF" w:rsidP="00F8310D">
      <w:pPr>
        <w:pStyle w:val="ab"/>
        <w:rPr>
          <w:rStyle w:val="11"/>
          <w:rFonts w:eastAsia="Arial Unicode MS"/>
        </w:rPr>
      </w:pPr>
    </w:p>
    <w:p w:rsidR="00CA53CF" w:rsidRPr="00CD4C8E" w:rsidRDefault="00CA53CF" w:rsidP="00F8310D">
      <w:pPr>
        <w:pStyle w:val="ab"/>
        <w:rPr>
          <w:rStyle w:val="11"/>
          <w:rFonts w:eastAsia="Arial Unicode MS"/>
        </w:rPr>
      </w:pPr>
    </w:p>
    <w:p w:rsidR="00CA53CF" w:rsidRPr="00CD4C8E" w:rsidRDefault="00CA53CF" w:rsidP="00F8310D">
      <w:pPr>
        <w:pStyle w:val="ab"/>
        <w:rPr>
          <w:rStyle w:val="11"/>
          <w:rFonts w:eastAsia="Arial Unicode MS"/>
        </w:rPr>
      </w:pPr>
    </w:p>
    <w:p w:rsidR="00CA53CF" w:rsidRPr="00CD4C8E" w:rsidRDefault="00CA53CF" w:rsidP="00F8310D">
      <w:pPr>
        <w:pStyle w:val="ab"/>
        <w:rPr>
          <w:rStyle w:val="11"/>
          <w:rFonts w:eastAsia="Arial Unicode MS"/>
        </w:rPr>
      </w:pPr>
    </w:p>
    <w:p w:rsidR="00F8310D" w:rsidRPr="00296D10" w:rsidRDefault="00F8310D" w:rsidP="00F8310D">
      <w:pPr>
        <w:pStyle w:val="ab"/>
        <w:rPr>
          <w:rStyle w:val="11"/>
          <w:rFonts w:eastAsia="Arial Unicode MS"/>
        </w:rPr>
      </w:pPr>
      <w:r w:rsidRPr="00296D10">
        <w:rPr>
          <w:rStyle w:val="11"/>
          <w:rFonts w:eastAsia="Arial Unicode MS"/>
        </w:rPr>
        <w:t xml:space="preserve">                                           </w:t>
      </w:r>
      <w:r w:rsidRPr="00296D10">
        <w:rPr>
          <w:rStyle w:val="11"/>
          <w:rFonts w:eastAsia="Arial Unicode MS"/>
        </w:rPr>
        <w:tab/>
      </w:r>
      <w:r w:rsidRPr="00296D10">
        <w:rPr>
          <w:rStyle w:val="11"/>
          <w:rFonts w:eastAsia="Arial Unicode MS"/>
        </w:rPr>
        <w:tab/>
      </w:r>
      <w:r w:rsidRPr="00296D10">
        <w:rPr>
          <w:rStyle w:val="11"/>
          <w:rFonts w:eastAsia="Arial Unicode MS"/>
        </w:rPr>
        <w:tab/>
      </w:r>
      <w:r w:rsidRPr="00296D10">
        <w:rPr>
          <w:rStyle w:val="11"/>
          <w:rFonts w:eastAsia="Arial Unicode MS"/>
        </w:rPr>
        <w:tab/>
      </w:r>
      <w:r w:rsidRPr="00296D10">
        <w:rPr>
          <w:rStyle w:val="11"/>
          <w:rFonts w:eastAsia="Arial Unicode MS"/>
        </w:rPr>
        <w:tab/>
      </w:r>
    </w:p>
    <w:p w:rsidR="00F8310D" w:rsidRPr="00296D10" w:rsidRDefault="00F8310D" w:rsidP="00F8310D">
      <w:pPr>
        <w:pStyle w:val="af"/>
      </w:pPr>
      <w:r w:rsidRPr="00296D10">
        <w:t xml:space="preserve">Экспертиза </w:t>
      </w:r>
    </w:p>
    <w:p w:rsidR="00F8310D" w:rsidRPr="00F156D2" w:rsidRDefault="00F8310D" w:rsidP="00E80202">
      <w:pPr>
        <w:pStyle w:val="af"/>
        <w:rPr>
          <w:rFonts w:cs="Times New Roman"/>
          <w:szCs w:val="24"/>
        </w:rPr>
      </w:pPr>
      <w:r w:rsidRPr="00296D10">
        <w:t>Заявка</w:t>
      </w:r>
      <w:r>
        <w:t xml:space="preserve"> на технологическую задачу</w:t>
      </w:r>
      <w:r w:rsidRPr="00296D10">
        <w:t xml:space="preserve"> № </w:t>
      </w:r>
      <w:r w:rsidR="002B2A72" w:rsidRPr="002B2A72">
        <w:rPr>
          <w:lang w:val="en-US"/>
        </w:rPr>
        <w:t>BR</w:t>
      </w:r>
      <w:r w:rsidR="002B2A72" w:rsidRPr="002B2A72">
        <w:t>-</w:t>
      </w:r>
      <w:r w:rsidR="002558E3" w:rsidRPr="002558E3">
        <w:t>7</w:t>
      </w:r>
      <w:r w:rsidR="00630CEE">
        <w:t>306</w:t>
      </w:r>
      <w:r w:rsidR="002B2A72">
        <w:t xml:space="preserve"> </w:t>
      </w:r>
      <w:r w:rsidR="00F243E5" w:rsidRPr="00F243E5">
        <w:rPr>
          <w:bCs/>
          <w:szCs w:val="24"/>
        </w:rPr>
        <w:t>Закрытие в системах банка  карты участника при отключении Клиента от программы Коллекция</w:t>
      </w:r>
    </w:p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096CFC" w:rsidRPr="00512171" w:rsidRDefault="00096CFC" w:rsidP="00775412">
      <w:pPr>
        <w:pStyle w:val="1"/>
        <w:numPr>
          <w:ilvl w:val="0"/>
          <w:numId w:val="4"/>
        </w:numPr>
        <w:ind w:left="0" w:firstLine="0"/>
        <w:rPr>
          <w:rStyle w:val="11"/>
          <w:rFonts w:ascii="Arial" w:hAnsi="Arial"/>
          <w:b w:val="0"/>
          <w:bCs w:val="0"/>
          <w:color w:val="auto"/>
        </w:rPr>
      </w:pPr>
      <w:r w:rsidRPr="00512171">
        <w:rPr>
          <w:rStyle w:val="11"/>
          <w:rFonts w:ascii="Arial" w:hAnsi="Arial"/>
          <w:color w:val="auto"/>
        </w:rPr>
        <w:t>Дата проведения встречи</w:t>
      </w:r>
    </w:p>
    <w:p w:rsidR="000A7561" w:rsidRPr="000A7561" w:rsidRDefault="00CE2763" w:rsidP="00096CFC">
      <w:pPr>
        <w:pStyle w:val="ab"/>
        <w:ind w:left="567"/>
        <w:rPr>
          <w:rStyle w:val="11"/>
          <w:rFonts w:eastAsia="Arial Unicode MS"/>
          <w:bCs/>
        </w:rPr>
      </w:pPr>
      <w:r>
        <w:rPr>
          <w:bCs/>
          <w:sz w:val="22"/>
          <w:szCs w:val="22"/>
        </w:rPr>
        <w:t>1</w:t>
      </w:r>
      <w:r w:rsidR="00CB7B86">
        <w:rPr>
          <w:bCs/>
          <w:sz w:val="22"/>
          <w:szCs w:val="22"/>
          <w:lang w:val="en-US"/>
        </w:rPr>
        <w:t>5</w:t>
      </w:r>
      <w:r w:rsidR="000A7561" w:rsidRPr="000A7561">
        <w:rPr>
          <w:bCs/>
          <w:sz w:val="22"/>
          <w:szCs w:val="22"/>
        </w:rPr>
        <w:t>.0</w:t>
      </w:r>
      <w:r>
        <w:rPr>
          <w:bCs/>
          <w:sz w:val="22"/>
          <w:szCs w:val="22"/>
        </w:rPr>
        <w:t>7</w:t>
      </w:r>
      <w:r w:rsidR="000A7561" w:rsidRPr="000A7561">
        <w:rPr>
          <w:bCs/>
          <w:sz w:val="22"/>
          <w:szCs w:val="22"/>
        </w:rPr>
        <w:t>.2014</w:t>
      </w:r>
    </w:p>
    <w:p w:rsidR="00F8310D" w:rsidRPr="00296D10" w:rsidRDefault="00F8310D" w:rsidP="00775412">
      <w:pPr>
        <w:pStyle w:val="1"/>
        <w:numPr>
          <w:ilvl w:val="0"/>
          <w:numId w:val="4"/>
        </w:numPr>
        <w:ind w:left="0" w:firstLine="0"/>
      </w:pPr>
      <w:r w:rsidRPr="00296D10">
        <w:rPr>
          <w:rStyle w:val="11"/>
        </w:rPr>
        <w:t>Краткое изложение требований</w:t>
      </w:r>
    </w:p>
    <w:p w:rsidR="003C41F9" w:rsidRDefault="003C41F9" w:rsidP="00C47F28">
      <w:pPr>
        <w:jc w:val="both"/>
        <w:rPr>
          <w:rFonts w:asciiTheme="majorHAnsi" w:eastAsia="Arial Unicode MS" w:hAnsiTheme="majorHAnsi"/>
          <w:color w:val="000000"/>
          <w:u w:color="000000"/>
        </w:rPr>
      </w:pPr>
    </w:p>
    <w:p w:rsidR="00C47F28" w:rsidRPr="00C47F28" w:rsidRDefault="00C47F28" w:rsidP="00C47F28">
      <w:pPr>
        <w:pStyle w:val="2"/>
        <w:suppressLineNumbers/>
        <w:tabs>
          <w:tab w:val="left" w:pos="709"/>
        </w:tabs>
        <w:suppressAutoHyphens/>
        <w:spacing w:before="120" w:after="120"/>
        <w:rPr>
          <w:rFonts w:cs="Times New Roman"/>
          <w:sz w:val="24"/>
          <w:szCs w:val="24"/>
        </w:rPr>
      </w:pPr>
      <w:bookmarkStart w:id="0" w:name="_Toc361307858"/>
      <w:r w:rsidRPr="00C47F28">
        <w:rPr>
          <w:rFonts w:cs="Times New Roman"/>
          <w:sz w:val="24"/>
          <w:szCs w:val="24"/>
        </w:rPr>
        <w:t>Термины и сокращения</w:t>
      </w:r>
      <w:bookmarkEnd w:id="0"/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424"/>
        <w:gridCol w:w="6465"/>
      </w:tblGrid>
      <w:tr w:rsidR="00C47F28" w:rsidRPr="00053F1C" w:rsidTr="00C47F28">
        <w:tc>
          <w:tcPr>
            <w:tcW w:w="3424" w:type="dxa"/>
            <w:shd w:val="clear" w:color="auto" w:fill="CCCCCC"/>
            <w:vAlign w:val="center"/>
          </w:tcPr>
          <w:p w:rsidR="00C47F28" w:rsidRPr="00053F1C" w:rsidRDefault="00C47F28" w:rsidP="00CF7343">
            <w:pPr>
              <w:pStyle w:val="header"/>
            </w:pPr>
            <w:r>
              <w:t>Термин / сокращение</w:t>
            </w:r>
          </w:p>
        </w:tc>
        <w:tc>
          <w:tcPr>
            <w:tcW w:w="6465" w:type="dxa"/>
            <w:shd w:val="clear" w:color="auto" w:fill="CCCCCC"/>
            <w:vAlign w:val="center"/>
          </w:tcPr>
          <w:p w:rsidR="00C47F28" w:rsidRPr="00053F1C" w:rsidRDefault="00C47F28" w:rsidP="00CF7343">
            <w:pPr>
              <w:pStyle w:val="header"/>
            </w:pPr>
            <w:r>
              <w:t>Определение / описание</w:t>
            </w:r>
          </w:p>
        </w:tc>
      </w:tr>
      <w:tr w:rsidR="00C47F28" w:rsidRPr="00053F1C" w:rsidTr="00C47F28">
        <w:tc>
          <w:tcPr>
            <w:tcW w:w="3424" w:type="dxa"/>
            <w:vAlign w:val="center"/>
          </w:tcPr>
          <w:p w:rsidR="00C47F28" w:rsidRPr="00053F1C" w:rsidRDefault="00C47F28" w:rsidP="00CF7343">
            <w:pPr>
              <w:pStyle w:val="ad"/>
            </w:pPr>
            <w:r>
              <w:t xml:space="preserve">Банк, </w:t>
            </w:r>
            <w:r w:rsidRPr="00977BD8">
              <w:t>ВТБ24</w:t>
            </w:r>
          </w:p>
        </w:tc>
        <w:tc>
          <w:tcPr>
            <w:tcW w:w="6465" w:type="dxa"/>
            <w:vAlign w:val="center"/>
          </w:tcPr>
          <w:p w:rsidR="00C47F28" w:rsidRPr="00053F1C" w:rsidRDefault="00C47F28" w:rsidP="00CF7343">
            <w:pPr>
              <w:pStyle w:val="ad"/>
            </w:pPr>
            <w:r w:rsidRPr="009A4B3A">
              <w:t>ВТБ 24 (ЗАО)</w:t>
            </w:r>
          </w:p>
        </w:tc>
      </w:tr>
      <w:tr w:rsidR="00C47F28" w:rsidRPr="00053F1C" w:rsidTr="00C47F28">
        <w:tc>
          <w:tcPr>
            <w:tcW w:w="3424" w:type="dxa"/>
            <w:vAlign w:val="center"/>
          </w:tcPr>
          <w:p w:rsidR="00C47F28" w:rsidRPr="00245F0C" w:rsidRDefault="00B95385" w:rsidP="00CF7343">
            <w:pPr>
              <w:pStyle w:val="ad"/>
              <w:rPr>
                <w:sz w:val="24"/>
                <w:lang w:val="en-US"/>
              </w:rPr>
            </w:pPr>
            <w:r w:rsidRPr="00245F0C">
              <w:rPr>
                <w:bCs/>
                <w:sz w:val="24"/>
              </w:rPr>
              <w:t>Сайт</w:t>
            </w:r>
          </w:p>
        </w:tc>
        <w:tc>
          <w:tcPr>
            <w:tcW w:w="6465" w:type="dxa"/>
            <w:vAlign w:val="center"/>
          </w:tcPr>
          <w:p w:rsidR="00C47F28" w:rsidRPr="00245F0C" w:rsidRDefault="00B95385" w:rsidP="00D2328C">
            <w:pPr>
              <w:pStyle w:val="ad"/>
              <w:rPr>
                <w:sz w:val="24"/>
              </w:rPr>
            </w:pPr>
            <w:r w:rsidRPr="00245F0C">
              <w:rPr>
                <w:sz w:val="24"/>
              </w:rPr>
              <w:t xml:space="preserve">Сайт </w:t>
            </w:r>
            <w:r w:rsidR="00D2328C">
              <w:rPr>
                <w:sz w:val="24"/>
              </w:rPr>
              <w:t>П</w:t>
            </w:r>
            <w:r w:rsidRPr="00245F0C">
              <w:rPr>
                <w:sz w:val="24"/>
              </w:rPr>
              <w:t xml:space="preserve">рограммы «Коллекция» процессинг на стороне сайта осуществляется компанией </w:t>
            </w:r>
            <w:r w:rsidR="00A02E4F">
              <w:rPr>
                <w:sz w:val="24"/>
                <w:lang w:val="en-US"/>
              </w:rPr>
              <w:t>RapidSoft</w:t>
            </w:r>
            <w:r w:rsidRPr="00245F0C">
              <w:rPr>
                <w:sz w:val="24"/>
              </w:rPr>
              <w:t>.</w:t>
            </w:r>
          </w:p>
        </w:tc>
      </w:tr>
      <w:tr w:rsidR="00C47F28" w:rsidRPr="00903F7C" w:rsidTr="00C47F28">
        <w:trPr>
          <w:trHeight w:val="827"/>
        </w:trPr>
        <w:tc>
          <w:tcPr>
            <w:tcW w:w="3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7F28" w:rsidRPr="00245F0C" w:rsidRDefault="00B95385" w:rsidP="00CF7343">
            <w:pPr>
              <w:pStyle w:val="ad"/>
              <w:rPr>
                <w:bCs/>
                <w:sz w:val="24"/>
                <w:lang w:val="en-US"/>
              </w:rPr>
            </w:pPr>
            <w:r w:rsidRPr="00245F0C">
              <w:rPr>
                <w:bCs/>
                <w:sz w:val="24"/>
              </w:rPr>
              <w:t>Участник</w:t>
            </w:r>
          </w:p>
        </w:tc>
        <w:tc>
          <w:tcPr>
            <w:tcW w:w="6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7F28" w:rsidRPr="00245F0C" w:rsidRDefault="00B95385" w:rsidP="00CF7343">
            <w:pPr>
              <w:pStyle w:val="NF0"/>
              <w:rPr>
                <w:rFonts w:ascii="Times New Roman" w:hAnsi="Times New Roman"/>
                <w:sz w:val="24"/>
              </w:rPr>
            </w:pPr>
            <w:r w:rsidRPr="00245F0C">
              <w:rPr>
                <w:rFonts w:ascii="Times New Roman" w:hAnsi="Times New Roman"/>
                <w:sz w:val="24"/>
              </w:rPr>
              <w:t>Клиент банка, выразивший согласие на участие в «Коллекции».</w:t>
            </w:r>
          </w:p>
        </w:tc>
      </w:tr>
      <w:tr w:rsidR="005778FE" w:rsidRPr="00245F0C" w:rsidTr="005778FE">
        <w:trPr>
          <w:trHeight w:val="443"/>
        </w:trPr>
        <w:tc>
          <w:tcPr>
            <w:tcW w:w="3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78FE" w:rsidRPr="005778FE" w:rsidRDefault="005778FE" w:rsidP="00D72BD6">
            <w:pPr>
              <w:pStyle w:val="ad"/>
              <w:rPr>
                <w:bCs/>
                <w:sz w:val="24"/>
              </w:rPr>
            </w:pPr>
            <w:r w:rsidRPr="005778FE">
              <w:rPr>
                <w:bCs/>
                <w:sz w:val="24"/>
              </w:rPr>
              <w:t>Программа «Коллекция»</w:t>
            </w:r>
          </w:p>
        </w:tc>
        <w:tc>
          <w:tcPr>
            <w:tcW w:w="6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78FE" w:rsidRPr="005778FE" w:rsidRDefault="005778FE" w:rsidP="00D72BD6">
            <w:pPr>
              <w:pStyle w:val="NF0"/>
              <w:rPr>
                <w:rFonts w:ascii="Times New Roman" w:hAnsi="Times New Roman"/>
                <w:sz w:val="24"/>
              </w:rPr>
            </w:pPr>
            <w:r w:rsidRPr="005778FE">
              <w:rPr>
                <w:rFonts w:ascii="Times New Roman" w:hAnsi="Times New Roman"/>
                <w:bCs/>
                <w:sz w:val="24"/>
              </w:rPr>
              <w:t>Программа поощрения клиентов Банка, позволяющая клиентам накапливать бонусные баллы за пользование продуктами и услугами Банка и затем обменивать их на вознаграждения из каталога Программы.</w:t>
            </w:r>
          </w:p>
        </w:tc>
      </w:tr>
      <w:tr w:rsidR="008B0764" w:rsidRPr="00094DA4" w:rsidTr="008B0764">
        <w:trPr>
          <w:trHeight w:val="443"/>
        </w:trPr>
        <w:tc>
          <w:tcPr>
            <w:tcW w:w="3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0764" w:rsidRPr="00E31EF8" w:rsidRDefault="008B0764" w:rsidP="006C1B94">
            <w:pPr>
              <w:pStyle w:val="ad"/>
              <w:rPr>
                <w:sz w:val="24"/>
              </w:rPr>
            </w:pPr>
            <w:r w:rsidRPr="00E31EF8">
              <w:rPr>
                <w:sz w:val="24"/>
              </w:rPr>
              <w:t>УСБС</w:t>
            </w:r>
          </w:p>
        </w:tc>
        <w:tc>
          <w:tcPr>
            <w:tcW w:w="6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0764" w:rsidRPr="00E31EF8" w:rsidRDefault="008B0764" w:rsidP="006C1B94">
            <w:pPr>
              <w:pStyle w:val="NF0"/>
              <w:rPr>
                <w:rFonts w:ascii="Times New Roman" w:hAnsi="Times New Roman"/>
                <w:sz w:val="24"/>
              </w:rPr>
            </w:pPr>
            <w:r w:rsidRPr="00E31EF8">
              <w:rPr>
                <w:rFonts w:ascii="Times New Roman" w:hAnsi="Times New Roman"/>
                <w:sz w:val="24"/>
              </w:rPr>
              <w:t>Универсальный слой банковских сервисов – интеграционный слой, изолирующий потребителей Бизнес Сервисов от особенностей их технической реализации.</w:t>
            </w:r>
          </w:p>
        </w:tc>
      </w:tr>
      <w:tr w:rsidR="008B0764" w:rsidRPr="008B0764" w:rsidTr="008B0764">
        <w:trPr>
          <w:trHeight w:val="443"/>
        </w:trPr>
        <w:tc>
          <w:tcPr>
            <w:tcW w:w="3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0764" w:rsidRPr="00931688" w:rsidRDefault="008B0764" w:rsidP="006C1B94">
            <w:pPr>
              <w:pStyle w:val="ad"/>
              <w:rPr>
                <w:sz w:val="24"/>
              </w:rPr>
            </w:pPr>
            <w:r w:rsidRPr="00931688">
              <w:rPr>
                <w:sz w:val="24"/>
              </w:rPr>
              <w:t>Бизнес-сервис (БС)</w:t>
            </w:r>
          </w:p>
        </w:tc>
        <w:tc>
          <w:tcPr>
            <w:tcW w:w="6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0764" w:rsidRPr="00931688" w:rsidRDefault="008B0764" w:rsidP="006C1B94">
            <w:pPr>
              <w:pStyle w:val="NF0"/>
              <w:rPr>
                <w:rFonts w:ascii="Times New Roman" w:hAnsi="Times New Roman"/>
                <w:sz w:val="24"/>
              </w:rPr>
            </w:pPr>
            <w:r w:rsidRPr="00931688">
              <w:rPr>
                <w:rFonts w:ascii="Times New Roman" w:hAnsi="Times New Roman"/>
                <w:sz w:val="24"/>
              </w:rPr>
              <w:t>Бизнес Сервис - функционал, реализующий одну логически завершенную бизнес операцию (бизнес-логику), входными параметрами которого являются объекты канонической модели</w:t>
            </w:r>
          </w:p>
        </w:tc>
      </w:tr>
      <w:tr w:rsidR="00E31EF8" w:rsidRPr="008B0764" w:rsidTr="00E31EF8">
        <w:trPr>
          <w:trHeight w:val="443"/>
        </w:trPr>
        <w:tc>
          <w:tcPr>
            <w:tcW w:w="3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EF8" w:rsidRPr="00931688" w:rsidRDefault="00E31EF8" w:rsidP="006C1B94">
            <w:pPr>
              <w:pStyle w:val="ad"/>
              <w:rPr>
                <w:sz w:val="24"/>
              </w:rPr>
            </w:pPr>
            <w:r w:rsidRPr="00931688">
              <w:rPr>
                <w:sz w:val="24"/>
              </w:rPr>
              <w:t>Синхронный сервис</w:t>
            </w:r>
          </w:p>
        </w:tc>
        <w:tc>
          <w:tcPr>
            <w:tcW w:w="6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EF8" w:rsidRPr="00931688" w:rsidRDefault="00E31EF8" w:rsidP="00BF3498">
            <w:pPr>
              <w:pStyle w:val="NF0"/>
              <w:rPr>
                <w:rFonts w:ascii="Times New Roman" w:hAnsi="Times New Roman"/>
                <w:sz w:val="24"/>
              </w:rPr>
            </w:pPr>
            <w:r w:rsidRPr="00931688">
              <w:rPr>
                <w:rFonts w:ascii="Times New Roman" w:hAnsi="Times New Roman"/>
                <w:sz w:val="24"/>
              </w:rPr>
              <w:t>Сервис</w:t>
            </w:r>
            <w:r w:rsidR="00BF3498" w:rsidRPr="00BF3498">
              <w:rPr>
                <w:rFonts w:ascii="Times New Roman" w:hAnsi="Times New Roman"/>
                <w:sz w:val="24"/>
              </w:rPr>
              <w:t>,</w:t>
            </w:r>
            <w:r w:rsidRPr="00931688">
              <w:rPr>
                <w:rFonts w:ascii="Times New Roman" w:hAnsi="Times New Roman"/>
                <w:sz w:val="24"/>
              </w:rPr>
              <w:t xml:space="preserve"> выполняющий полный цикл обработки поступившего сообщения (определяется требованием к сервису)</w:t>
            </w:r>
            <w:r w:rsidR="00BF3498" w:rsidRPr="00BF3498">
              <w:rPr>
                <w:rFonts w:ascii="Times New Roman" w:hAnsi="Times New Roman"/>
                <w:sz w:val="24"/>
              </w:rPr>
              <w:t xml:space="preserve">, </w:t>
            </w:r>
            <w:r w:rsidRPr="00931688">
              <w:rPr>
                <w:rFonts w:ascii="Times New Roman" w:hAnsi="Times New Roman"/>
                <w:sz w:val="24"/>
              </w:rPr>
              <w:t>в результате работы которого в вызывающую систему в той же сессии передается ответное сообщение.</w:t>
            </w:r>
          </w:p>
        </w:tc>
      </w:tr>
      <w:tr w:rsidR="00931688" w:rsidRPr="00E31EF8" w:rsidTr="00931688">
        <w:trPr>
          <w:trHeight w:val="443"/>
        </w:trPr>
        <w:tc>
          <w:tcPr>
            <w:tcW w:w="3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1688" w:rsidRPr="00931688" w:rsidRDefault="00931688" w:rsidP="006C1B94">
            <w:pPr>
              <w:pStyle w:val="ad"/>
              <w:rPr>
                <w:sz w:val="24"/>
              </w:rPr>
            </w:pPr>
            <w:r w:rsidRPr="00931688">
              <w:rPr>
                <w:rFonts w:eastAsia="Times New Roman"/>
                <w:sz w:val="24"/>
                <w:lang w:eastAsia="en-US"/>
              </w:rPr>
              <w:t>Программный сервис (ПС)</w:t>
            </w:r>
          </w:p>
        </w:tc>
        <w:tc>
          <w:tcPr>
            <w:tcW w:w="6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1688" w:rsidRPr="00931688" w:rsidRDefault="00931688" w:rsidP="006C1B94">
            <w:pPr>
              <w:pStyle w:val="NF0"/>
              <w:rPr>
                <w:rFonts w:ascii="Times New Roman" w:hAnsi="Times New Roman"/>
                <w:sz w:val="24"/>
              </w:rPr>
            </w:pPr>
            <w:r w:rsidRPr="00931688">
              <w:rPr>
                <w:rFonts w:ascii="Times New Roman" w:hAnsi="Times New Roman"/>
                <w:sz w:val="24"/>
                <w:lang w:eastAsia="en-US"/>
              </w:rPr>
              <w:t>Программный сервис – функционал, предоставляемый конечной (продуктовой, учетной, расчетной) системой внешним пользователям системы через соответствующие интерфейсы.</w:t>
            </w:r>
          </w:p>
        </w:tc>
      </w:tr>
      <w:tr w:rsidR="00931688" w:rsidRPr="00E31EF8" w:rsidTr="00931688">
        <w:trPr>
          <w:trHeight w:val="193"/>
        </w:trPr>
        <w:tc>
          <w:tcPr>
            <w:tcW w:w="3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1688" w:rsidRPr="00931688" w:rsidRDefault="00931688" w:rsidP="006C1B94">
            <w:pPr>
              <w:pStyle w:val="ad"/>
              <w:rPr>
                <w:rFonts w:eastAsia="Times New Roman"/>
                <w:sz w:val="24"/>
                <w:lang w:eastAsia="en-US"/>
              </w:rPr>
            </w:pPr>
            <w:r w:rsidRPr="00931688">
              <w:rPr>
                <w:sz w:val="24"/>
              </w:rPr>
              <w:t>КХД</w:t>
            </w:r>
          </w:p>
        </w:tc>
        <w:tc>
          <w:tcPr>
            <w:tcW w:w="6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1688" w:rsidRPr="00931688" w:rsidRDefault="00931688" w:rsidP="006C1B94">
            <w:pPr>
              <w:pStyle w:val="NF0"/>
              <w:rPr>
                <w:rFonts w:ascii="Times New Roman" w:hAnsi="Times New Roman"/>
                <w:sz w:val="24"/>
                <w:lang w:eastAsia="en-US"/>
              </w:rPr>
            </w:pPr>
            <w:r w:rsidRPr="00931688">
              <w:rPr>
                <w:rFonts w:ascii="Times New Roman" w:hAnsi="Times New Roman"/>
                <w:sz w:val="24"/>
              </w:rPr>
              <w:t>Корпоративное хранилище данных «</w:t>
            </w:r>
            <w:proofErr w:type="spellStart"/>
            <w:r w:rsidRPr="00931688">
              <w:rPr>
                <w:rFonts w:ascii="Times New Roman" w:hAnsi="Times New Roman"/>
                <w:sz w:val="24"/>
              </w:rPr>
              <w:t>Терадата</w:t>
            </w:r>
            <w:proofErr w:type="spellEnd"/>
            <w:r w:rsidRPr="00931688">
              <w:rPr>
                <w:rFonts w:ascii="Times New Roman" w:hAnsi="Times New Roman"/>
                <w:sz w:val="24"/>
              </w:rPr>
              <w:t>»</w:t>
            </w:r>
          </w:p>
        </w:tc>
      </w:tr>
      <w:tr w:rsidR="00470FE2" w:rsidRPr="00034D14" w:rsidDel="0074737A" w:rsidTr="00470FE2">
        <w:trPr>
          <w:trHeight w:val="193"/>
        </w:trPr>
        <w:tc>
          <w:tcPr>
            <w:tcW w:w="3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0FE2" w:rsidRPr="00470FE2" w:rsidRDefault="00470FE2" w:rsidP="00470FE2">
            <w:pPr>
              <w:pStyle w:val="ad"/>
              <w:rPr>
                <w:sz w:val="24"/>
              </w:rPr>
            </w:pPr>
            <w:r w:rsidRPr="00470FE2">
              <w:rPr>
                <w:sz w:val="24"/>
              </w:rPr>
              <w:t xml:space="preserve">MDM </w:t>
            </w:r>
            <w:proofErr w:type="spellStart"/>
            <w:r w:rsidRPr="00470FE2">
              <w:rPr>
                <w:sz w:val="24"/>
              </w:rPr>
              <w:t>CustomerHub</w:t>
            </w:r>
            <w:proofErr w:type="spellEnd"/>
            <w:r w:rsidRPr="00470FE2" w:rsidDel="00F92202">
              <w:rPr>
                <w:sz w:val="24"/>
              </w:rPr>
              <w:t xml:space="preserve"> </w:t>
            </w:r>
          </w:p>
        </w:tc>
        <w:tc>
          <w:tcPr>
            <w:tcW w:w="6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0FE2" w:rsidRPr="00470FE2" w:rsidDel="0074737A" w:rsidRDefault="00470FE2" w:rsidP="00470FE2">
            <w:pPr>
              <w:pStyle w:val="NF0"/>
              <w:rPr>
                <w:rFonts w:ascii="Times New Roman" w:hAnsi="Times New Roman"/>
                <w:sz w:val="24"/>
              </w:rPr>
            </w:pPr>
            <w:r w:rsidRPr="00470FE2">
              <w:rPr>
                <w:rFonts w:ascii="Times New Roman" w:hAnsi="Times New Roman"/>
                <w:sz w:val="24"/>
              </w:rPr>
              <w:t xml:space="preserve">Система управления клиентскими данными </w:t>
            </w:r>
          </w:p>
        </w:tc>
      </w:tr>
      <w:tr w:rsidR="00D525A4" w:rsidRPr="00470FE2" w:rsidDel="0074737A" w:rsidTr="009A0157">
        <w:trPr>
          <w:trHeight w:val="513"/>
        </w:trPr>
        <w:tc>
          <w:tcPr>
            <w:tcW w:w="3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5A4" w:rsidRPr="00D525A4" w:rsidRDefault="00D525A4" w:rsidP="008870EC">
            <w:pPr>
              <w:pStyle w:val="ad"/>
              <w:rPr>
                <w:sz w:val="24"/>
              </w:rPr>
            </w:pPr>
            <w:proofErr w:type="spellStart"/>
            <w:r w:rsidRPr="00D525A4">
              <w:rPr>
                <w:sz w:val="24"/>
              </w:rPr>
              <w:t>Siebel</w:t>
            </w:r>
            <w:proofErr w:type="spellEnd"/>
            <w:r w:rsidRPr="00D525A4">
              <w:rPr>
                <w:sz w:val="24"/>
              </w:rPr>
              <w:t xml:space="preserve"> CRM</w:t>
            </w:r>
          </w:p>
        </w:tc>
        <w:tc>
          <w:tcPr>
            <w:tcW w:w="6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5A4" w:rsidRPr="00D525A4" w:rsidDel="0074737A" w:rsidRDefault="00D525A4" w:rsidP="00D525A4">
            <w:pPr>
              <w:pStyle w:val="NF0"/>
              <w:rPr>
                <w:rFonts w:ascii="Times New Roman" w:hAnsi="Times New Roman"/>
                <w:sz w:val="24"/>
              </w:rPr>
            </w:pPr>
            <w:r w:rsidRPr="00D525A4">
              <w:rPr>
                <w:rFonts w:ascii="Times New Roman" w:hAnsi="Times New Roman"/>
                <w:sz w:val="24"/>
              </w:rPr>
              <w:t>Единая фронтальная система</w:t>
            </w:r>
            <w:r w:rsidR="00302F21">
              <w:rPr>
                <w:rFonts w:ascii="Times New Roman" w:hAnsi="Times New Roman"/>
                <w:sz w:val="24"/>
              </w:rPr>
              <w:t>,</w:t>
            </w:r>
            <w:r w:rsidRPr="00D525A4">
              <w:rPr>
                <w:rFonts w:ascii="Times New Roman" w:hAnsi="Times New Roman"/>
                <w:sz w:val="24"/>
              </w:rPr>
              <w:t xml:space="preserve"> внедрен</w:t>
            </w:r>
            <w:r>
              <w:rPr>
                <w:rFonts w:ascii="Times New Roman" w:hAnsi="Times New Roman"/>
                <w:sz w:val="24"/>
              </w:rPr>
              <w:t>н</w:t>
            </w:r>
            <w:r w:rsidRPr="00D525A4">
              <w:rPr>
                <w:rFonts w:ascii="Times New Roman" w:hAnsi="Times New Roman"/>
                <w:sz w:val="24"/>
              </w:rPr>
              <w:t xml:space="preserve">ая в </w:t>
            </w:r>
            <w:r>
              <w:rPr>
                <w:rFonts w:ascii="Times New Roman" w:hAnsi="Times New Roman"/>
                <w:sz w:val="24"/>
              </w:rPr>
              <w:t>Б</w:t>
            </w:r>
            <w:r w:rsidRPr="00D525A4">
              <w:rPr>
                <w:rFonts w:ascii="Times New Roman" w:hAnsi="Times New Roman"/>
                <w:sz w:val="24"/>
              </w:rPr>
              <w:t>анке.</w:t>
            </w:r>
          </w:p>
        </w:tc>
      </w:tr>
    </w:tbl>
    <w:p w:rsidR="00AE595F" w:rsidRDefault="00AE595F" w:rsidP="00C47F28"/>
    <w:p w:rsidR="00AE595F" w:rsidRDefault="00AE595F">
      <w:pPr>
        <w:spacing w:after="200" w:line="276" w:lineRule="auto"/>
      </w:pPr>
      <w:r>
        <w:br w:type="page"/>
      </w:r>
    </w:p>
    <w:p w:rsidR="003C41F9" w:rsidRPr="00512171" w:rsidRDefault="003C41F9" w:rsidP="00512171">
      <w:pPr>
        <w:pStyle w:val="2"/>
        <w:rPr>
          <w:rFonts w:eastAsia="Arial Unicode MS"/>
          <w:color w:val="000000" w:themeColor="text1"/>
          <w:u w:color="000000"/>
        </w:rPr>
      </w:pPr>
      <w:r w:rsidRPr="00512171">
        <w:rPr>
          <w:rFonts w:eastAsia="Arial Unicode MS"/>
          <w:color w:val="000000" w:themeColor="text1"/>
          <w:u w:color="000000"/>
        </w:rPr>
        <w:lastRenderedPageBreak/>
        <w:t xml:space="preserve">2.1. </w:t>
      </w:r>
      <w:r w:rsidR="00FD483B">
        <w:rPr>
          <w:rFonts w:eastAsia="Arial Unicode MS"/>
          <w:color w:val="000000" w:themeColor="text1"/>
          <w:u w:color="000000"/>
        </w:rPr>
        <w:t>Функциональные требования</w:t>
      </w:r>
    </w:p>
    <w:p w:rsidR="003C41F9" w:rsidRPr="003C41F9" w:rsidRDefault="003C41F9" w:rsidP="003C41F9">
      <w:pPr>
        <w:jc w:val="both"/>
        <w:rPr>
          <w:rFonts w:asciiTheme="majorHAnsi" w:eastAsia="Arial Unicode MS" w:hAnsiTheme="majorHAnsi"/>
          <w:color w:val="000000"/>
          <w:u w:color="000000"/>
        </w:rPr>
      </w:pPr>
    </w:p>
    <w:p w:rsidR="006E2563" w:rsidRPr="006E2563" w:rsidRDefault="006E2563" w:rsidP="006E2563">
      <w:pPr>
        <w:pStyle w:val="af4"/>
        <w:ind w:left="36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Необходимо реализовать процесс отключения клиента от Программы Коллекция  </w:t>
      </w:r>
      <w:commentRangeStart w:id="1"/>
      <w:del w:id="2" w:author="Evgeniya Chzhan" w:date="2014-07-21T11:34:00Z">
        <w:r w:rsidDel="00C13A83">
          <w:rPr>
            <w:rFonts w:cs="Times New Roman"/>
            <w:szCs w:val="24"/>
          </w:rPr>
          <w:delText>из</w:delText>
        </w:r>
        <w:r w:rsidRPr="006E2563" w:rsidDel="00C13A83">
          <w:rPr>
            <w:rFonts w:cs="Times New Roman"/>
            <w:szCs w:val="24"/>
          </w:rPr>
          <w:delText xml:space="preserve"> следующих канал</w:delText>
        </w:r>
        <w:r w:rsidDel="00C13A83">
          <w:rPr>
            <w:rFonts w:cs="Times New Roman"/>
            <w:szCs w:val="24"/>
          </w:rPr>
          <w:delText>ов</w:delText>
        </w:r>
      </w:del>
      <w:ins w:id="3" w:author="Evgeniya Chzhan" w:date="2014-07-21T11:34:00Z">
        <w:r w:rsidR="00C13A83">
          <w:rPr>
            <w:rFonts w:cs="Times New Roman"/>
            <w:szCs w:val="24"/>
          </w:rPr>
          <w:t>по следующим каналам</w:t>
        </w:r>
      </w:ins>
      <w:commentRangeEnd w:id="1"/>
      <w:r w:rsidR="00C13A83">
        <w:rPr>
          <w:rStyle w:val="af6"/>
          <w:rFonts w:eastAsia="Times New Roman" w:cs="Times New Roman"/>
          <w:lang w:eastAsia="ru-RU"/>
        </w:rPr>
        <w:commentReference w:id="1"/>
      </w:r>
      <w:r w:rsidRPr="006E2563">
        <w:rPr>
          <w:rFonts w:cs="Times New Roman"/>
          <w:szCs w:val="24"/>
        </w:rPr>
        <w:t>:</w:t>
      </w:r>
    </w:p>
    <w:p w:rsidR="006E2563" w:rsidRPr="006E2563" w:rsidRDefault="006E2563" w:rsidP="006E2563">
      <w:pPr>
        <w:pStyle w:val="af4"/>
        <w:ind w:left="851"/>
        <w:jc w:val="both"/>
        <w:rPr>
          <w:rFonts w:cs="Times New Roman"/>
          <w:szCs w:val="24"/>
        </w:rPr>
      </w:pPr>
      <w:r w:rsidRPr="006E2563">
        <w:rPr>
          <w:rFonts w:cs="Times New Roman"/>
          <w:szCs w:val="24"/>
        </w:rPr>
        <w:t xml:space="preserve">- через </w:t>
      </w:r>
      <w:r>
        <w:rPr>
          <w:rFonts w:cs="Times New Roman"/>
          <w:szCs w:val="24"/>
        </w:rPr>
        <w:t>Сайт</w:t>
      </w:r>
      <w:r w:rsidRPr="006E2563">
        <w:rPr>
          <w:rFonts w:cs="Times New Roman"/>
          <w:szCs w:val="24"/>
        </w:rPr>
        <w:t>;</w:t>
      </w:r>
    </w:p>
    <w:p w:rsidR="006E2563" w:rsidRPr="006E2563" w:rsidRDefault="006E2563" w:rsidP="006E2563">
      <w:pPr>
        <w:pStyle w:val="af4"/>
        <w:ind w:left="851"/>
        <w:jc w:val="both"/>
        <w:rPr>
          <w:rFonts w:cs="Times New Roman"/>
          <w:szCs w:val="24"/>
        </w:rPr>
      </w:pPr>
      <w:r w:rsidRPr="006E2563">
        <w:rPr>
          <w:rFonts w:cs="Times New Roman"/>
          <w:szCs w:val="24"/>
        </w:rPr>
        <w:t>- через ДО;</w:t>
      </w:r>
    </w:p>
    <w:p w:rsidR="006E2563" w:rsidRPr="006E2563" w:rsidRDefault="006E2563" w:rsidP="006E2563">
      <w:pPr>
        <w:pStyle w:val="af4"/>
        <w:ind w:left="851"/>
        <w:jc w:val="both"/>
        <w:rPr>
          <w:rFonts w:cs="Times New Roman"/>
          <w:szCs w:val="24"/>
        </w:rPr>
      </w:pPr>
      <w:r w:rsidRPr="006E2563">
        <w:rPr>
          <w:rFonts w:cs="Times New Roman"/>
          <w:szCs w:val="24"/>
        </w:rPr>
        <w:t xml:space="preserve">- </w:t>
      </w:r>
      <w:commentRangeStart w:id="4"/>
      <w:r w:rsidRPr="006E2563">
        <w:rPr>
          <w:rFonts w:cs="Times New Roman"/>
          <w:szCs w:val="24"/>
        </w:rPr>
        <w:t xml:space="preserve">через АРМ </w:t>
      </w:r>
      <w:del w:id="5" w:author="Evgeniya Chzhan" w:date="2014-07-21T11:33:00Z">
        <w:r w:rsidDel="00EB3EFC">
          <w:rPr>
            <w:rFonts w:cs="Times New Roman"/>
            <w:szCs w:val="24"/>
          </w:rPr>
          <w:delText>Сайта</w:delText>
        </w:r>
      </w:del>
      <w:ins w:id="6" w:author="Evgeniya Chzhan" w:date="2014-07-21T11:33:00Z">
        <w:r w:rsidR="00EB3EFC">
          <w:rPr>
            <w:rFonts w:cs="Times New Roman"/>
            <w:szCs w:val="24"/>
          </w:rPr>
          <w:t>системы «Коллекция»</w:t>
        </w:r>
      </w:ins>
      <w:r w:rsidR="00487FB8">
        <w:rPr>
          <w:rFonts w:cs="Times New Roman"/>
          <w:szCs w:val="24"/>
        </w:rPr>
        <w:t>.</w:t>
      </w:r>
      <w:commentRangeEnd w:id="4"/>
      <w:r w:rsidR="00EB3EFC">
        <w:rPr>
          <w:rStyle w:val="af6"/>
          <w:rFonts w:eastAsia="Times New Roman" w:cs="Times New Roman"/>
          <w:lang w:eastAsia="ru-RU"/>
        </w:rPr>
        <w:commentReference w:id="4"/>
      </w:r>
    </w:p>
    <w:p w:rsidR="006E2563" w:rsidRDefault="006E2563" w:rsidP="006E2563">
      <w:pPr>
        <w:pStyle w:val="af4"/>
        <w:ind w:left="360"/>
        <w:jc w:val="both"/>
        <w:rPr>
          <w:rFonts w:cs="Times New Roman"/>
          <w:szCs w:val="24"/>
        </w:rPr>
      </w:pPr>
    </w:p>
    <w:p w:rsidR="006E2563" w:rsidRPr="006E2563" w:rsidRDefault="006E2563" w:rsidP="006E2563">
      <w:pPr>
        <w:pStyle w:val="af4"/>
        <w:ind w:left="36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В результате отключения клиента от Программы Коллекция н</w:t>
      </w:r>
      <w:r w:rsidRPr="006E2563">
        <w:rPr>
          <w:rFonts w:cs="Times New Roman"/>
          <w:szCs w:val="24"/>
        </w:rPr>
        <w:t>еобходимо ре</w:t>
      </w:r>
      <w:r>
        <w:rPr>
          <w:rFonts w:cs="Times New Roman"/>
          <w:szCs w:val="24"/>
        </w:rPr>
        <w:t xml:space="preserve">ализовать возможность закрытия </w:t>
      </w:r>
      <w:r w:rsidRPr="006E2563">
        <w:rPr>
          <w:rFonts w:cs="Times New Roman"/>
          <w:szCs w:val="24"/>
        </w:rPr>
        <w:t xml:space="preserve">виртуальной платежной карты участника </w:t>
      </w:r>
      <w:r>
        <w:rPr>
          <w:rFonts w:cs="Times New Roman"/>
          <w:szCs w:val="24"/>
        </w:rPr>
        <w:t>П</w:t>
      </w:r>
      <w:r w:rsidRPr="006E2563">
        <w:rPr>
          <w:rFonts w:cs="Times New Roman"/>
          <w:szCs w:val="24"/>
        </w:rPr>
        <w:t>рограммы.</w:t>
      </w:r>
    </w:p>
    <w:p w:rsidR="00F8310D" w:rsidRPr="00296D10" w:rsidRDefault="00F8310D" w:rsidP="00532888">
      <w:pPr>
        <w:pStyle w:val="1"/>
        <w:numPr>
          <w:ilvl w:val="0"/>
          <w:numId w:val="4"/>
        </w:numPr>
        <w:tabs>
          <w:tab w:val="left" w:pos="426"/>
        </w:tabs>
        <w:ind w:left="0" w:firstLine="0"/>
        <w:rPr>
          <w:rStyle w:val="11"/>
          <w:b w:val="0"/>
          <w:bCs w:val="0"/>
        </w:rPr>
      </w:pPr>
      <w:r w:rsidRPr="00296D10">
        <w:rPr>
          <w:rStyle w:val="11"/>
        </w:rPr>
        <w:t>Принять</w:t>
      </w:r>
      <w:proofErr w:type="gramStart"/>
      <w:r w:rsidRPr="00296D10">
        <w:rPr>
          <w:rStyle w:val="11"/>
        </w:rPr>
        <w:t>/О</w:t>
      </w:r>
      <w:proofErr w:type="gramEnd"/>
      <w:r w:rsidRPr="00296D10">
        <w:rPr>
          <w:rStyle w:val="11"/>
        </w:rPr>
        <w:t>тказать (Обоснование отказа)</w:t>
      </w:r>
    </w:p>
    <w:p w:rsidR="00F8310D" w:rsidRDefault="00417923" w:rsidP="00160B46">
      <w:pPr>
        <w:pStyle w:val="ab"/>
        <w:ind w:left="284"/>
      </w:pPr>
      <w:r>
        <w:t>Принять</w:t>
      </w:r>
    </w:p>
    <w:p w:rsidR="005606EC" w:rsidRPr="00296D10" w:rsidRDefault="005606EC" w:rsidP="00F8310D">
      <w:pPr>
        <w:pStyle w:val="ab"/>
        <w:ind w:left="567" w:hanging="567"/>
      </w:pPr>
    </w:p>
    <w:p w:rsidR="00F8310D" w:rsidRPr="00E526ED" w:rsidRDefault="00F8310D" w:rsidP="00775412">
      <w:pPr>
        <w:pStyle w:val="1"/>
        <w:numPr>
          <w:ilvl w:val="0"/>
          <w:numId w:val="4"/>
        </w:numPr>
        <w:ind w:left="0" w:firstLine="0"/>
        <w:rPr>
          <w:rStyle w:val="11"/>
          <w:b w:val="0"/>
          <w:bCs w:val="0"/>
        </w:rPr>
      </w:pPr>
      <w:r w:rsidRPr="00E526ED">
        <w:rPr>
          <w:rStyle w:val="11"/>
        </w:rPr>
        <w:t>И</w:t>
      </w:r>
      <w:r w:rsidR="00E526ED" w:rsidRPr="00E526ED">
        <w:rPr>
          <w:rStyle w:val="11"/>
        </w:rPr>
        <w:t>зложение архитектурного решения</w:t>
      </w:r>
    </w:p>
    <w:p w:rsidR="00512171" w:rsidRPr="00E526ED" w:rsidRDefault="00512171" w:rsidP="00E526ED">
      <w:pPr>
        <w:pStyle w:val="2"/>
      </w:pPr>
      <w:r w:rsidRPr="00E526ED">
        <w:t>4.1. Общ</w:t>
      </w:r>
      <w:r w:rsidR="00A7652F">
        <w:t>и</w:t>
      </w:r>
      <w:r w:rsidRPr="00E526ED">
        <w:t xml:space="preserve">е </w:t>
      </w:r>
      <w:r w:rsidR="00E526ED" w:rsidRPr="00E526ED">
        <w:t>положения в архитектуре решения</w:t>
      </w:r>
    </w:p>
    <w:p w:rsidR="00512171" w:rsidRDefault="00E526ED" w:rsidP="00E526ED">
      <w:pPr>
        <w:pStyle w:val="3"/>
      </w:pPr>
      <w:r>
        <w:rPr>
          <w:rFonts w:cs="Times New Roman"/>
        </w:rPr>
        <w:t>4.1.</w:t>
      </w:r>
      <w:r>
        <w:t xml:space="preserve">1. </w:t>
      </w:r>
      <w:r w:rsidR="00BD1043">
        <w:t>Высокоуровневое описание бизнес</w:t>
      </w:r>
      <w:r w:rsidR="00C552F2">
        <w:t>-</w:t>
      </w:r>
      <w:r w:rsidR="00BD1043">
        <w:t>процесса</w:t>
      </w:r>
    </w:p>
    <w:p w:rsidR="00E526ED" w:rsidRPr="00A7652F" w:rsidRDefault="00E526ED" w:rsidP="00E526ED">
      <w:pPr>
        <w:rPr>
          <w:rStyle w:val="11"/>
          <w:b/>
        </w:rPr>
      </w:pPr>
    </w:p>
    <w:p w:rsidR="00C473E8" w:rsidRDefault="00C473E8" w:rsidP="00397958">
      <w:pPr>
        <w:ind w:left="426"/>
        <w:rPr>
          <w:rStyle w:val="11"/>
          <w:sz w:val="24"/>
          <w:szCs w:val="24"/>
        </w:rPr>
      </w:pPr>
      <w:r w:rsidRPr="00C473E8">
        <w:rPr>
          <w:rStyle w:val="11"/>
          <w:sz w:val="24"/>
          <w:szCs w:val="24"/>
        </w:rPr>
        <w:t>Д</w:t>
      </w:r>
      <w:r>
        <w:rPr>
          <w:rStyle w:val="11"/>
          <w:sz w:val="24"/>
          <w:szCs w:val="24"/>
        </w:rPr>
        <w:t>и</w:t>
      </w:r>
      <w:r w:rsidRPr="00C473E8">
        <w:rPr>
          <w:rStyle w:val="11"/>
          <w:sz w:val="24"/>
          <w:szCs w:val="24"/>
        </w:rPr>
        <w:t>агра</w:t>
      </w:r>
      <w:r>
        <w:rPr>
          <w:rStyle w:val="11"/>
          <w:sz w:val="24"/>
          <w:szCs w:val="24"/>
        </w:rPr>
        <w:t>м</w:t>
      </w:r>
      <w:r w:rsidRPr="00C473E8">
        <w:rPr>
          <w:rStyle w:val="11"/>
          <w:sz w:val="24"/>
          <w:szCs w:val="24"/>
        </w:rPr>
        <w:t>м</w:t>
      </w:r>
      <w:r w:rsidR="00BD1043">
        <w:rPr>
          <w:rStyle w:val="11"/>
          <w:sz w:val="24"/>
          <w:szCs w:val="24"/>
        </w:rPr>
        <w:t>а</w:t>
      </w:r>
      <w:r w:rsidRPr="00C473E8">
        <w:rPr>
          <w:rStyle w:val="11"/>
          <w:sz w:val="24"/>
          <w:szCs w:val="24"/>
        </w:rPr>
        <w:t xml:space="preserve"> </w:t>
      </w:r>
      <w:r w:rsidR="00BD1043">
        <w:rPr>
          <w:rStyle w:val="11"/>
          <w:sz w:val="24"/>
          <w:szCs w:val="24"/>
        </w:rPr>
        <w:t xml:space="preserve">действия </w:t>
      </w:r>
      <w:r w:rsidRPr="00C473E8">
        <w:rPr>
          <w:rStyle w:val="11"/>
          <w:sz w:val="24"/>
          <w:szCs w:val="24"/>
        </w:rPr>
        <w:t>представлен</w:t>
      </w:r>
      <w:r w:rsidR="00BD1043">
        <w:rPr>
          <w:rStyle w:val="11"/>
          <w:sz w:val="24"/>
          <w:szCs w:val="24"/>
        </w:rPr>
        <w:t>а</w:t>
      </w:r>
      <w:r w:rsidRPr="00C473E8">
        <w:rPr>
          <w:rStyle w:val="11"/>
          <w:sz w:val="24"/>
          <w:szCs w:val="24"/>
        </w:rPr>
        <w:t xml:space="preserve"> в Приложении №</w:t>
      </w:r>
      <w:r w:rsidR="007A0AF2">
        <w:rPr>
          <w:rStyle w:val="11"/>
          <w:sz w:val="24"/>
          <w:szCs w:val="24"/>
        </w:rPr>
        <w:t>1</w:t>
      </w:r>
      <w:r w:rsidRPr="00C473E8">
        <w:rPr>
          <w:rStyle w:val="11"/>
          <w:sz w:val="24"/>
          <w:szCs w:val="24"/>
        </w:rPr>
        <w:t>.</w:t>
      </w:r>
    </w:p>
    <w:p w:rsidR="00821063" w:rsidRPr="0019653E" w:rsidRDefault="00431EFE" w:rsidP="00775412">
      <w:pPr>
        <w:pStyle w:val="4"/>
        <w:numPr>
          <w:ilvl w:val="3"/>
          <w:numId w:val="4"/>
        </w:numPr>
        <w:ind w:left="851" w:hanging="851"/>
        <w:rPr>
          <w:rFonts w:eastAsiaTheme="minorHAnsi" w:cs="Times New Roman"/>
          <w:color w:val="000000"/>
          <w:sz w:val="22"/>
          <w:szCs w:val="22"/>
          <w:lang w:eastAsia="en-US"/>
        </w:rPr>
      </w:pPr>
      <w:bookmarkStart w:id="7" w:name="_Диаграмма_действия_“Подключение"/>
      <w:bookmarkStart w:id="8" w:name="_Диаграмма_действия_“"/>
      <w:bookmarkEnd w:id="7"/>
      <w:bookmarkEnd w:id="8"/>
      <w:r>
        <w:rPr>
          <w:rFonts w:eastAsiaTheme="minorHAnsi"/>
        </w:rPr>
        <w:t>Диаграмма действия</w:t>
      </w:r>
      <w:r w:rsidR="00F9387E">
        <w:rPr>
          <w:rFonts w:eastAsiaTheme="minorHAnsi"/>
        </w:rPr>
        <w:t xml:space="preserve"> </w:t>
      </w:r>
      <w:r w:rsidR="001317DE" w:rsidRPr="001317DE">
        <w:rPr>
          <w:rFonts w:eastAsiaTheme="minorHAnsi" w:cs="Times New Roman"/>
          <w:color w:val="000000"/>
          <w:sz w:val="22"/>
          <w:szCs w:val="22"/>
          <w:lang w:eastAsia="en-US"/>
        </w:rPr>
        <w:t>“</w:t>
      </w:r>
      <w:r w:rsidR="00CD0DA1" w:rsidRPr="00CD0DA1">
        <w:rPr>
          <w:rFonts w:eastAsiaTheme="minorHAnsi" w:cs="Times New Roman"/>
          <w:color w:val="000000"/>
          <w:sz w:val="22"/>
          <w:szCs w:val="22"/>
          <w:lang w:eastAsia="en-US"/>
        </w:rPr>
        <w:t xml:space="preserve"> </w:t>
      </w:r>
      <w:r w:rsidR="00CD0DA1" w:rsidRPr="001317DE">
        <w:rPr>
          <w:rFonts w:eastAsiaTheme="minorHAnsi" w:cs="Times New Roman"/>
          <w:color w:val="000000"/>
          <w:sz w:val="22"/>
          <w:szCs w:val="22"/>
          <w:lang w:eastAsia="en-US"/>
        </w:rPr>
        <w:t>Отключение клиента от Программы Коллекция</w:t>
      </w:r>
      <w:r w:rsidR="001317DE" w:rsidRPr="001317DE">
        <w:rPr>
          <w:rFonts w:eastAsiaTheme="minorHAnsi" w:cs="Times New Roman"/>
          <w:color w:val="000000"/>
          <w:sz w:val="22"/>
          <w:szCs w:val="22"/>
          <w:lang w:eastAsia="en-US"/>
        </w:rPr>
        <w:t>”</w:t>
      </w:r>
    </w:p>
    <w:p w:rsidR="001317DE" w:rsidRPr="0019653E" w:rsidRDefault="001317DE" w:rsidP="001317DE">
      <w:pPr>
        <w:rPr>
          <w:rFonts w:eastAsiaTheme="minorHAnsi"/>
          <w:lang w:eastAsia="en-US"/>
        </w:rPr>
      </w:pPr>
    </w:p>
    <w:p w:rsidR="00414EDA" w:rsidRDefault="00D52D99" w:rsidP="00414EDA">
      <w:pPr>
        <w:pStyle w:val="24"/>
        <w:jc w:val="center"/>
      </w:pPr>
      <w:r>
        <w:object w:dxaOrig="9648" w:dyaOrig="65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7pt;height:316.8pt" o:ole="">
            <v:imagedata r:id="rId10" o:title=""/>
          </v:shape>
          <o:OLEObject Type="Embed" ProgID="Visio.Drawing.11" ShapeID="_x0000_i1025" DrawAspect="Content" ObjectID="_1467450235" r:id="rId11"/>
        </w:object>
      </w:r>
    </w:p>
    <w:p w:rsidR="00CD0DA1" w:rsidRDefault="00CD0DA1" w:rsidP="00CD0DA1">
      <w:pPr>
        <w:jc w:val="both"/>
        <w:rPr>
          <w:rFonts w:eastAsia="Arial Unicode MS"/>
        </w:rPr>
      </w:pPr>
    </w:p>
    <w:p w:rsidR="0024573D" w:rsidRPr="00FC0A1F" w:rsidRDefault="0024573D" w:rsidP="00CD0DA1">
      <w:pPr>
        <w:jc w:val="both"/>
        <w:rPr>
          <w:rFonts w:eastAsia="Arial Unicode MS"/>
        </w:rPr>
      </w:pPr>
    </w:p>
    <w:p w:rsidR="00CD0DA1" w:rsidRDefault="00CD0DA1" w:rsidP="00CD0DA1">
      <w:pPr>
        <w:jc w:val="both"/>
        <w:rPr>
          <w:rFonts w:eastAsia="Arial Unicode MS"/>
          <w:b/>
          <w:color w:val="000000"/>
          <w:u w:color="000000"/>
        </w:rPr>
      </w:pPr>
      <w:r w:rsidRPr="00821063">
        <w:rPr>
          <w:rFonts w:eastAsia="Arial Unicode MS"/>
          <w:b/>
          <w:color w:val="000000"/>
          <w:u w:color="000000"/>
        </w:rPr>
        <w:lastRenderedPageBreak/>
        <w:t>Основной успешный сценарий</w:t>
      </w:r>
      <w:r w:rsidR="00CE0CAA">
        <w:rPr>
          <w:rFonts w:eastAsia="Arial Unicode MS"/>
          <w:b/>
          <w:color w:val="000000"/>
          <w:u w:color="000000"/>
        </w:rPr>
        <w:t xml:space="preserve"> (отключение со стороны Банка)</w:t>
      </w:r>
      <w:r>
        <w:rPr>
          <w:rFonts w:eastAsia="Arial Unicode MS"/>
          <w:b/>
          <w:color w:val="000000"/>
          <w:u w:color="000000"/>
        </w:rPr>
        <w:t>.</w:t>
      </w:r>
    </w:p>
    <w:p w:rsidR="00CD0DA1" w:rsidRDefault="00CD0DA1" w:rsidP="00CD0DA1">
      <w:pPr>
        <w:ind w:left="284"/>
        <w:jc w:val="both"/>
        <w:rPr>
          <w:rFonts w:eastAsia="Arial Unicode MS"/>
        </w:rPr>
      </w:pPr>
      <w:proofErr w:type="gramStart"/>
      <w:r w:rsidRPr="00FC0A1F">
        <w:rPr>
          <w:rFonts w:eastAsia="Arial Unicode MS"/>
          <w:b/>
        </w:rPr>
        <w:t>Шаг 1</w:t>
      </w:r>
      <w:r w:rsidR="00C01314">
        <w:rPr>
          <w:rFonts w:eastAsia="Arial Unicode MS"/>
          <w:b/>
        </w:rPr>
        <w:t>-А</w:t>
      </w:r>
      <w:r w:rsidRPr="004F0355">
        <w:rPr>
          <w:rFonts w:eastAsia="Arial Unicode MS"/>
        </w:rPr>
        <w:t xml:space="preserve"> </w:t>
      </w:r>
      <w:r>
        <w:rPr>
          <w:rFonts w:eastAsia="Arial Unicode MS"/>
        </w:rPr>
        <w:t xml:space="preserve">– Пользователь </w:t>
      </w:r>
      <w:r w:rsidR="00C01314">
        <w:rPr>
          <w:rFonts w:eastAsia="Arial Unicode MS"/>
          <w:lang w:val="en-US"/>
        </w:rPr>
        <w:t>Siebel</w:t>
      </w:r>
      <w:r>
        <w:rPr>
          <w:rFonts w:eastAsia="Arial Unicode MS"/>
        </w:rPr>
        <w:t xml:space="preserve"> </w:t>
      </w:r>
      <w:r>
        <w:rPr>
          <w:rFonts w:eastAsia="Arial Unicode MS"/>
          <w:lang w:val="en-US"/>
        </w:rPr>
        <w:t>CRM</w:t>
      </w:r>
      <w:r w:rsidRPr="00FC0A1F">
        <w:rPr>
          <w:rFonts w:eastAsia="Arial Unicode MS"/>
        </w:rPr>
        <w:t xml:space="preserve"> </w:t>
      </w:r>
      <w:r>
        <w:rPr>
          <w:rFonts w:eastAsia="Arial Unicode MS"/>
        </w:rPr>
        <w:t>выбирает элемент в карточке клиента для отключения клиента от Программы Коллекция</w:t>
      </w:r>
      <w:r w:rsidR="00B0142E">
        <w:rPr>
          <w:rFonts w:eastAsia="Arial Unicode MS"/>
        </w:rPr>
        <w:t xml:space="preserve"> (см. пункт </w:t>
      </w:r>
      <w:hyperlink w:anchor="_4.2.5._Требования_к_1" w:history="1">
        <w:r w:rsidR="00B0142E" w:rsidRPr="00B0142E">
          <w:rPr>
            <w:rStyle w:val="afb"/>
            <w:rFonts w:eastAsia="Arial Unicode MS"/>
          </w:rPr>
          <w:t>4.2.5.</w:t>
        </w:r>
        <w:proofErr w:type="gramEnd"/>
        <w:r w:rsidR="00B0142E" w:rsidRPr="00B0142E">
          <w:rPr>
            <w:rStyle w:val="afb"/>
            <w:rFonts w:eastAsia="Arial Unicode MS"/>
          </w:rPr>
          <w:t xml:space="preserve"> </w:t>
        </w:r>
        <w:proofErr w:type="gramStart"/>
        <w:r w:rsidR="00B0142E" w:rsidRPr="00B0142E">
          <w:rPr>
            <w:rStyle w:val="afb"/>
            <w:rFonts w:eastAsia="Arial Unicode MS"/>
          </w:rPr>
          <w:t xml:space="preserve">Требования к </w:t>
        </w:r>
        <w:proofErr w:type="spellStart"/>
        <w:r w:rsidR="00B0142E" w:rsidRPr="00B0142E">
          <w:rPr>
            <w:rStyle w:val="afb"/>
            <w:rFonts w:eastAsia="Arial Unicode MS"/>
          </w:rPr>
          <w:t>Siebel</w:t>
        </w:r>
        <w:proofErr w:type="spellEnd"/>
        <w:r w:rsidR="00B0142E" w:rsidRPr="00B0142E">
          <w:rPr>
            <w:rStyle w:val="afb"/>
            <w:rFonts w:eastAsia="Arial Unicode MS"/>
          </w:rPr>
          <w:t xml:space="preserve"> CRM (отделения банка и ДКО)</w:t>
        </w:r>
      </w:hyperlink>
      <w:r w:rsidR="00B0142E">
        <w:rPr>
          <w:rFonts w:eastAsia="Arial Unicode MS"/>
        </w:rPr>
        <w:t>)</w:t>
      </w:r>
      <w:r>
        <w:rPr>
          <w:rFonts w:eastAsia="Arial Unicode MS"/>
        </w:rPr>
        <w:t>.</w:t>
      </w:r>
      <w:proofErr w:type="gramEnd"/>
    </w:p>
    <w:p w:rsidR="00CD0DA1" w:rsidRDefault="00CD0DA1" w:rsidP="00CD0DA1">
      <w:pPr>
        <w:ind w:left="284"/>
        <w:jc w:val="both"/>
        <w:rPr>
          <w:rFonts w:eastAsia="Arial Unicode MS"/>
        </w:rPr>
      </w:pPr>
      <w:r>
        <w:rPr>
          <w:rFonts w:eastAsia="Arial Unicode MS"/>
        </w:rPr>
        <w:t>Для отправки заявки в Хранилище на отключение</w:t>
      </w:r>
      <w:r w:rsidRPr="00F77680">
        <w:rPr>
          <w:rFonts w:eastAsia="Arial Unicode MS"/>
        </w:rPr>
        <w:t xml:space="preserve"> </w:t>
      </w:r>
      <w:r>
        <w:rPr>
          <w:rFonts w:eastAsia="Arial Unicode MS"/>
        </w:rPr>
        <w:t xml:space="preserve">клиента от Программы Коллекция, </w:t>
      </w:r>
      <w:r w:rsidR="00C01314">
        <w:rPr>
          <w:rFonts w:eastAsia="Arial Unicode MS"/>
          <w:lang w:val="en-US"/>
        </w:rPr>
        <w:t>Siebel</w:t>
      </w:r>
      <w:r>
        <w:rPr>
          <w:rFonts w:eastAsia="Arial Unicode MS"/>
        </w:rPr>
        <w:t xml:space="preserve"> </w:t>
      </w:r>
      <w:r>
        <w:rPr>
          <w:rFonts w:eastAsia="Arial Unicode MS"/>
          <w:lang w:val="en-US"/>
        </w:rPr>
        <w:t>CRM</w:t>
      </w:r>
      <w:r>
        <w:rPr>
          <w:rFonts w:eastAsia="Arial Unicode MS"/>
        </w:rPr>
        <w:t xml:space="preserve"> вызывает  </w:t>
      </w:r>
      <w:hyperlink r:id="rId12" w:anchor="_4.2.2.1._БС_" w:history="1">
        <w:r w:rsidRPr="00C01314">
          <w:rPr>
            <w:rStyle w:val="afb"/>
            <w:rFonts w:eastAsia="Arial Unicode MS"/>
          </w:rPr>
          <w:t>БС “Отключение клиента от Программы Коллекция”</w:t>
        </w:r>
      </w:hyperlink>
      <w:r w:rsidRPr="00C01314">
        <w:rPr>
          <w:rFonts w:eastAsia="Arial Unicode MS"/>
          <w:b/>
        </w:rPr>
        <w:t>.</w:t>
      </w:r>
    </w:p>
    <w:p w:rsidR="00CD0DA1" w:rsidRDefault="00CD0DA1" w:rsidP="00CD0DA1">
      <w:pPr>
        <w:autoSpaceDE w:val="0"/>
        <w:autoSpaceDN w:val="0"/>
        <w:adjustRightInd w:val="0"/>
        <w:spacing w:line="288" w:lineRule="auto"/>
        <w:ind w:left="284"/>
        <w:jc w:val="both"/>
        <w:rPr>
          <w:rFonts w:eastAsia="Arial Unicode MS"/>
        </w:rPr>
      </w:pPr>
      <w:r w:rsidRPr="00FC0A1F">
        <w:rPr>
          <w:rFonts w:eastAsia="Arial Unicode MS"/>
          <w:b/>
        </w:rPr>
        <w:t>Шаг 2</w:t>
      </w:r>
      <w:r w:rsidR="00C01314" w:rsidRPr="00C01314">
        <w:rPr>
          <w:rFonts w:eastAsia="Arial Unicode MS"/>
          <w:b/>
        </w:rPr>
        <w:t>-</w:t>
      </w:r>
      <w:r w:rsidR="00C01314">
        <w:rPr>
          <w:rFonts w:eastAsia="Arial Unicode MS"/>
          <w:b/>
        </w:rPr>
        <w:t>А</w:t>
      </w:r>
      <w:r w:rsidRPr="004F0355">
        <w:rPr>
          <w:rFonts w:eastAsia="Arial Unicode MS"/>
        </w:rPr>
        <w:t xml:space="preserve"> </w:t>
      </w:r>
      <w:r>
        <w:rPr>
          <w:rFonts w:eastAsia="Arial Unicode MS"/>
        </w:rPr>
        <w:t xml:space="preserve">– </w:t>
      </w:r>
      <w:hyperlink r:id="rId13" w:anchor="_4.2.2.1._БС_" w:history="1">
        <w:r w:rsidRPr="00C01314">
          <w:rPr>
            <w:rStyle w:val="afb"/>
            <w:rFonts w:eastAsia="Arial Unicode MS"/>
          </w:rPr>
          <w:t>БС “Отключение клиента от Программы Коллекция”</w:t>
        </w:r>
      </w:hyperlink>
      <w:r w:rsidRPr="006C1B94">
        <w:rPr>
          <w:rFonts w:eastAsia="Arial Unicode MS"/>
        </w:rPr>
        <w:t xml:space="preserve"> </w:t>
      </w:r>
      <w:r>
        <w:rPr>
          <w:rFonts w:eastAsia="Arial Unicode MS"/>
        </w:rPr>
        <w:t xml:space="preserve">определяет </w:t>
      </w:r>
      <w:r>
        <w:rPr>
          <w:rFonts w:eastAsia="Arial Unicode MS"/>
          <w:lang w:val="en-US"/>
        </w:rPr>
        <w:t>ID</w:t>
      </w:r>
      <w:r w:rsidRPr="006C1B94">
        <w:rPr>
          <w:rFonts w:eastAsia="Arial Unicode MS"/>
        </w:rPr>
        <w:t xml:space="preserve"> </w:t>
      </w:r>
      <w:r>
        <w:rPr>
          <w:rFonts w:eastAsia="Arial Unicode MS"/>
        </w:rPr>
        <w:t>клиента в МДМ  (методы определения изложены в описании БС).</w:t>
      </w:r>
    </w:p>
    <w:p w:rsidR="00CD0DA1" w:rsidRDefault="00CD0DA1" w:rsidP="00CD0DA1">
      <w:pPr>
        <w:autoSpaceDE w:val="0"/>
        <w:autoSpaceDN w:val="0"/>
        <w:adjustRightInd w:val="0"/>
        <w:spacing w:line="288" w:lineRule="auto"/>
        <w:ind w:left="284"/>
        <w:jc w:val="both"/>
        <w:rPr>
          <w:rFonts w:eastAsia="Arial Unicode MS"/>
        </w:rPr>
      </w:pPr>
      <w:r>
        <w:rPr>
          <w:rFonts w:eastAsia="Arial Unicode MS"/>
        </w:rPr>
        <w:t xml:space="preserve">Результатом работы БС является </w:t>
      </w:r>
      <w:r w:rsidRPr="00852F7C">
        <w:rPr>
          <w:rFonts w:eastAsia="Arial Unicode MS"/>
        </w:rPr>
        <w:t>накопление заявок</w:t>
      </w:r>
      <w:r>
        <w:rPr>
          <w:rFonts w:eastAsia="Arial Unicode MS"/>
        </w:rPr>
        <w:t xml:space="preserve"> на</w:t>
      </w:r>
      <w:r w:rsidRPr="00852F7C">
        <w:rPr>
          <w:rFonts w:eastAsia="Arial Unicode MS"/>
        </w:rPr>
        <w:t xml:space="preserve"> </w:t>
      </w:r>
      <w:r>
        <w:rPr>
          <w:rFonts w:eastAsia="Arial Unicode MS"/>
        </w:rPr>
        <w:t>отключение,</w:t>
      </w:r>
      <w:r w:rsidRPr="00852F7C">
        <w:rPr>
          <w:rFonts w:eastAsia="Arial Unicode MS"/>
        </w:rPr>
        <w:t xml:space="preserve"> </w:t>
      </w:r>
      <w:r>
        <w:rPr>
          <w:rFonts w:eastAsia="Arial Unicode MS"/>
        </w:rPr>
        <w:t xml:space="preserve">затем </w:t>
      </w:r>
      <w:r w:rsidRPr="00852F7C">
        <w:rPr>
          <w:rFonts w:eastAsia="Arial Unicode MS"/>
        </w:rPr>
        <w:t>выгрузка</w:t>
      </w:r>
      <w:r>
        <w:rPr>
          <w:rFonts w:eastAsia="Arial Unicode MS"/>
        </w:rPr>
        <w:t xml:space="preserve"> </w:t>
      </w:r>
      <w:r w:rsidR="00BB6395">
        <w:rPr>
          <w:rFonts w:eastAsia="Arial Unicode MS"/>
        </w:rPr>
        <w:t>два</w:t>
      </w:r>
      <w:r w:rsidR="00BB6395" w:rsidRPr="00BB6395">
        <w:rPr>
          <w:rFonts w:eastAsia="Arial Unicode MS"/>
        </w:rPr>
        <w:t xml:space="preserve"> </w:t>
      </w:r>
      <w:r>
        <w:rPr>
          <w:rFonts w:eastAsia="Arial Unicode MS"/>
        </w:rPr>
        <w:t>раз</w:t>
      </w:r>
      <w:r w:rsidR="00BB6395">
        <w:rPr>
          <w:rFonts w:eastAsia="Arial Unicode MS"/>
        </w:rPr>
        <w:t>а</w:t>
      </w:r>
      <w:r>
        <w:rPr>
          <w:rFonts w:eastAsia="Arial Unicode MS"/>
        </w:rPr>
        <w:t xml:space="preserve"> в сутки </w:t>
      </w:r>
      <w:r w:rsidRPr="00852F7C">
        <w:t>реестра</w:t>
      </w:r>
      <w:r>
        <w:t xml:space="preserve"> с заявками </w:t>
      </w:r>
      <w:r w:rsidRPr="00852F7C">
        <w:t>клиент</w:t>
      </w:r>
      <w:r>
        <w:t>ов</w:t>
      </w:r>
      <w:r w:rsidRPr="00852F7C">
        <w:t xml:space="preserve"> </w:t>
      </w:r>
      <w:r>
        <w:t xml:space="preserve">на отключение от Программы Коллекция </w:t>
      </w:r>
      <w:r w:rsidRPr="00852F7C">
        <w:t xml:space="preserve">в формате </w:t>
      </w:r>
      <w:r w:rsidRPr="00852F7C">
        <w:rPr>
          <w:b/>
          <w:lang w:val="en-US"/>
        </w:rPr>
        <w:t>txt</w:t>
      </w:r>
      <w:r>
        <w:t>.</w:t>
      </w:r>
      <w:r w:rsidRPr="00852F7C">
        <w:rPr>
          <w:rFonts w:eastAsia="Arial Unicode MS"/>
        </w:rPr>
        <w:t xml:space="preserve"> </w:t>
      </w:r>
    </w:p>
    <w:p w:rsidR="00BB6395" w:rsidRDefault="00BB6395" w:rsidP="00CD0DA1">
      <w:pPr>
        <w:autoSpaceDE w:val="0"/>
        <w:autoSpaceDN w:val="0"/>
        <w:adjustRightInd w:val="0"/>
        <w:spacing w:line="288" w:lineRule="auto"/>
        <w:ind w:left="284"/>
        <w:jc w:val="both"/>
        <w:rPr>
          <w:rFonts w:eastAsia="Arial Unicode MS"/>
        </w:rPr>
      </w:pPr>
      <w:r>
        <w:rPr>
          <w:rFonts w:eastAsia="Arial Unicode MS"/>
        </w:rPr>
        <w:t>Хранилище два раза в сутки загружает реестр с заявками клиентов на отключение от Программы Коллекция.</w:t>
      </w:r>
    </w:p>
    <w:p w:rsidR="00BB6395" w:rsidRPr="00BB6395" w:rsidRDefault="00BB6395" w:rsidP="00CD0DA1">
      <w:pPr>
        <w:autoSpaceDE w:val="0"/>
        <w:autoSpaceDN w:val="0"/>
        <w:adjustRightInd w:val="0"/>
        <w:spacing w:line="288" w:lineRule="auto"/>
        <w:ind w:left="284"/>
        <w:jc w:val="both"/>
        <w:rPr>
          <w:rFonts w:eastAsia="Arial Unicode MS"/>
        </w:rPr>
      </w:pPr>
      <w:proofErr w:type="gramStart"/>
      <w:r w:rsidRPr="0022320A">
        <w:rPr>
          <w:rFonts w:eastAsia="Arial Unicode MS"/>
          <w:b/>
        </w:rPr>
        <w:t>Шаг 3</w:t>
      </w:r>
      <w:r>
        <w:rPr>
          <w:rFonts w:eastAsia="Arial Unicode MS"/>
          <w:b/>
        </w:rPr>
        <w:t>-А</w:t>
      </w:r>
      <w:r w:rsidRPr="004F0355">
        <w:rPr>
          <w:rFonts w:eastAsia="Arial Unicode MS"/>
        </w:rPr>
        <w:t xml:space="preserve"> </w:t>
      </w:r>
      <w:r>
        <w:rPr>
          <w:rFonts w:eastAsia="Arial Unicode MS"/>
        </w:rPr>
        <w:t xml:space="preserve">– Хранилище отправляет реестр на закрытие виртуальных карт в </w:t>
      </w:r>
      <w:r>
        <w:rPr>
          <w:rFonts w:eastAsia="Arial Unicode MS"/>
          <w:lang w:val="en-US"/>
        </w:rPr>
        <w:t>Way</w:t>
      </w:r>
      <w:r w:rsidRPr="00BB6395">
        <w:rPr>
          <w:rFonts w:eastAsia="Arial Unicode MS"/>
        </w:rPr>
        <w:t>4</w:t>
      </w:r>
      <w:r>
        <w:rPr>
          <w:rFonts w:eastAsia="Arial Unicode MS"/>
        </w:rPr>
        <w:t xml:space="preserve"> (см. пункт </w:t>
      </w:r>
      <w:hyperlink w:anchor="_4.2.3._Требования_к_1" w:history="1">
        <w:r w:rsidRPr="00BB6395">
          <w:rPr>
            <w:rStyle w:val="afb"/>
            <w:rFonts w:eastAsia="Arial Unicode MS"/>
          </w:rPr>
          <w:t>4.2.3.</w:t>
        </w:r>
        <w:proofErr w:type="gramEnd"/>
        <w:r w:rsidRPr="00BB6395">
          <w:rPr>
            <w:rStyle w:val="afb"/>
            <w:rFonts w:eastAsia="Arial Unicode MS"/>
          </w:rPr>
          <w:t xml:space="preserve"> </w:t>
        </w:r>
        <w:proofErr w:type="gramStart"/>
        <w:r w:rsidRPr="00BB6395">
          <w:rPr>
            <w:rStyle w:val="afb"/>
            <w:rFonts w:eastAsia="Arial Unicode MS"/>
          </w:rPr>
          <w:t>Требования к Хранилищу</w:t>
        </w:r>
      </w:hyperlink>
      <w:r>
        <w:rPr>
          <w:rFonts w:eastAsia="Arial Unicode MS"/>
        </w:rPr>
        <w:t>).</w:t>
      </w:r>
      <w:proofErr w:type="gramEnd"/>
    </w:p>
    <w:p w:rsidR="00CD0DA1" w:rsidRDefault="00BB6395" w:rsidP="00CD0DA1">
      <w:pPr>
        <w:autoSpaceDE w:val="0"/>
        <w:autoSpaceDN w:val="0"/>
        <w:adjustRightInd w:val="0"/>
        <w:spacing w:line="288" w:lineRule="auto"/>
        <w:ind w:left="284"/>
        <w:jc w:val="both"/>
        <w:rPr>
          <w:rFonts w:eastAsia="Arial Unicode MS"/>
          <w:b/>
        </w:rPr>
      </w:pPr>
      <w:commentRangeStart w:id="9"/>
      <w:r>
        <w:rPr>
          <w:rFonts w:eastAsia="Arial Unicode MS"/>
          <w:b/>
        </w:rPr>
        <w:t>Шаг 4-А</w:t>
      </w:r>
      <w:r w:rsidR="00FF73BD">
        <w:rPr>
          <w:rFonts w:eastAsia="Arial Unicode MS"/>
          <w:b/>
        </w:rPr>
        <w:t xml:space="preserve">, </w:t>
      </w:r>
      <w:r>
        <w:rPr>
          <w:rFonts w:eastAsia="Arial Unicode MS"/>
          <w:b/>
        </w:rPr>
        <w:t>5-А</w:t>
      </w:r>
      <w:r w:rsidR="00CD0DA1" w:rsidRPr="004F0355">
        <w:rPr>
          <w:rFonts w:eastAsia="Arial Unicode MS"/>
        </w:rPr>
        <w:t xml:space="preserve"> </w:t>
      </w:r>
      <w:r w:rsidR="00CD0DA1">
        <w:rPr>
          <w:rFonts w:eastAsia="Arial Unicode MS"/>
        </w:rPr>
        <w:t xml:space="preserve">– </w:t>
      </w:r>
      <w:r w:rsidR="00CD0DA1" w:rsidRPr="0022320A">
        <w:rPr>
          <w:rFonts w:eastAsia="Arial Unicode MS"/>
        </w:rPr>
        <w:t>Хранилище пров</w:t>
      </w:r>
      <w:r w:rsidR="00CD0DA1">
        <w:rPr>
          <w:rFonts w:eastAsia="Arial Unicode MS"/>
        </w:rPr>
        <w:t xml:space="preserve">одит отключение от Программы Коллекция согласно пункту </w:t>
      </w:r>
      <w:hyperlink w:anchor="_4.2.3._Требования_к_1" w:history="1">
        <w:r w:rsidR="00CD0DA1" w:rsidRPr="00BB6395">
          <w:rPr>
            <w:rStyle w:val="afb"/>
            <w:rFonts w:eastAsia="Arial Unicode MS"/>
          </w:rPr>
          <w:t>4.2.3. Требования к Хранилищу</w:t>
        </w:r>
      </w:hyperlink>
      <w:r>
        <w:rPr>
          <w:rFonts w:eastAsia="Arial Unicode MS"/>
          <w:b/>
        </w:rPr>
        <w:t xml:space="preserve"> </w:t>
      </w:r>
      <w:r w:rsidRPr="00BB6395">
        <w:rPr>
          <w:rFonts w:eastAsia="Arial Unicode MS"/>
        </w:rPr>
        <w:t>и</w:t>
      </w:r>
      <w:r>
        <w:rPr>
          <w:rFonts w:eastAsia="Arial Unicode MS"/>
          <w:b/>
        </w:rPr>
        <w:t xml:space="preserve"> </w:t>
      </w:r>
      <w:r>
        <w:rPr>
          <w:rFonts w:eastAsia="Arial Unicode MS"/>
        </w:rPr>
        <w:t xml:space="preserve">передает реестр на отключение </w:t>
      </w:r>
      <w:r w:rsidR="000957F3">
        <w:rPr>
          <w:rFonts w:eastAsia="Arial Unicode MS"/>
        </w:rPr>
        <w:t>Сайту</w:t>
      </w:r>
      <w:r w:rsidR="00CD0DA1" w:rsidRPr="00BB6395">
        <w:rPr>
          <w:rFonts w:eastAsia="Arial Unicode MS"/>
          <w:b/>
        </w:rPr>
        <w:t>.</w:t>
      </w:r>
    </w:p>
    <w:p w:rsidR="00BB6395" w:rsidRPr="00BB6395" w:rsidRDefault="00BB6395" w:rsidP="00CD0DA1">
      <w:pPr>
        <w:autoSpaceDE w:val="0"/>
        <w:autoSpaceDN w:val="0"/>
        <w:adjustRightInd w:val="0"/>
        <w:spacing w:line="288" w:lineRule="auto"/>
        <w:ind w:left="284"/>
        <w:jc w:val="both"/>
        <w:rPr>
          <w:rFonts w:eastAsia="Arial Unicode MS"/>
        </w:rPr>
      </w:pPr>
      <w:proofErr w:type="gramStart"/>
      <w:r w:rsidRPr="00BB6395">
        <w:rPr>
          <w:rFonts w:eastAsia="Arial Unicode MS"/>
        </w:rPr>
        <w:t xml:space="preserve">Сайт производит отключение и </w:t>
      </w:r>
      <w:r w:rsidR="00FF73BD">
        <w:rPr>
          <w:rFonts w:eastAsia="Arial Unicode MS"/>
        </w:rPr>
        <w:t>и</w:t>
      </w:r>
      <w:r w:rsidRPr="00BB6395">
        <w:rPr>
          <w:rFonts w:eastAsia="Arial Unicode MS"/>
        </w:rPr>
        <w:t>н</w:t>
      </w:r>
      <w:r w:rsidR="00FF73BD">
        <w:rPr>
          <w:rFonts w:eastAsia="Arial Unicode MS"/>
        </w:rPr>
        <w:t>ф</w:t>
      </w:r>
      <w:r w:rsidRPr="00BB6395">
        <w:rPr>
          <w:rFonts w:eastAsia="Arial Unicode MS"/>
        </w:rPr>
        <w:t>ормирование клиентов</w:t>
      </w:r>
      <w:r w:rsidR="00051159">
        <w:rPr>
          <w:rFonts w:eastAsia="Arial Unicode MS"/>
        </w:rPr>
        <w:t xml:space="preserve"> (см.</w:t>
      </w:r>
      <w:r w:rsidR="00FF73BD">
        <w:rPr>
          <w:rFonts w:eastAsia="Arial Unicode MS"/>
        </w:rPr>
        <w:t xml:space="preserve"> пункт </w:t>
      </w:r>
      <w:hyperlink w:anchor="_4.2.4._Требования_к_1" w:history="1">
        <w:r w:rsidR="00FF73BD" w:rsidRPr="00FF73BD">
          <w:rPr>
            <w:rStyle w:val="afb"/>
            <w:rFonts w:eastAsia="Arial Unicode MS"/>
          </w:rPr>
          <w:t>4.2.4.</w:t>
        </w:r>
        <w:proofErr w:type="gramEnd"/>
        <w:r w:rsidR="00FF73BD" w:rsidRPr="00FF73BD">
          <w:rPr>
            <w:rStyle w:val="afb"/>
            <w:rFonts w:eastAsia="Arial Unicode MS"/>
          </w:rPr>
          <w:t xml:space="preserve"> </w:t>
        </w:r>
        <w:proofErr w:type="gramStart"/>
        <w:r w:rsidR="00FF73BD" w:rsidRPr="00FF73BD">
          <w:rPr>
            <w:rStyle w:val="afb"/>
            <w:rFonts w:eastAsia="Arial Unicode MS"/>
          </w:rPr>
          <w:t>Требования к Сайту</w:t>
        </w:r>
      </w:hyperlink>
      <w:r w:rsidR="00051159">
        <w:rPr>
          <w:rFonts w:eastAsia="Arial Unicode MS"/>
        </w:rPr>
        <w:t>)</w:t>
      </w:r>
      <w:r w:rsidRPr="00BB6395">
        <w:rPr>
          <w:rFonts w:eastAsia="Arial Unicode MS"/>
        </w:rPr>
        <w:t>.</w:t>
      </w:r>
      <w:commentRangeEnd w:id="9"/>
      <w:r w:rsidR="00803AE1">
        <w:rPr>
          <w:rStyle w:val="af6"/>
        </w:rPr>
        <w:commentReference w:id="9"/>
      </w:r>
      <w:proofErr w:type="gramEnd"/>
    </w:p>
    <w:p w:rsidR="00CD0DA1" w:rsidRPr="0019653E" w:rsidRDefault="00CD0DA1" w:rsidP="00CD0DA1">
      <w:pPr>
        <w:rPr>
          <w:rFonts w:eastAsia="Arial Unicode MS"/>
        </w:rPr>
      </w:pPr>
    </w:p>
    <w:p w:rsidR="00CE0CAA" w:rsidRPr="00821063" w:rsidRDefault="00CE0CAA" w:rsidP="00CE0CAA">
      <w:pPr>
        <w:jc w:val="both"/>
        <w:rPr>
          <w:rFonts w:eastAsia="Arial Unicode MS"/>
          <w:b/>
          <w:color w:val="000000"/>
          <w:u w:color="000000"/>
        </w:rPr>
      </w:pPr>
      <w:r w:rsidRPr="00821063">
        <w:rPr>
          <w:rFonts w:eastAsia="Arial Unicode MS"/>
          <w:b/>
          <w:color w:val="000000"/>
          <w:u w:color="000000"/>
        </w:rPr>
        <w:t>Основной успешный сценарий</w:t>
      </w:r>
      <w:r>
        <w:rPr>
          <w:rFonts w:eastAsia="Arial Unicode MS"/>
          <w:b/>
          <w:color w:val="000000"/>
          <w:u w:color="000000"/>
        </w:rPr>
        <w:t xml:space="preserve"> (отключение со стороны Сайта).</w:t>
      </w:r>
    </w:p>
    <w:p w:rsidR="00CE0CAA" w:rsidRDefault="00CE0CAA" w:rsidP="00CE0CAA">
      <w:pPr>
        <w:ind w:left="284"/>
        <w:jc w:val="both"/>
        <w:rPr>
          <w:rFonts w:eastAsia="Arial Unicode MS"/>
        </w:rPr>
      </w:pPr>
      <w:r w:rsidRPr="00FC0A1F">
        <w:rPr>
          <w:rFonts w:eastAsia="Arial Unicode MS"/>
          <w:b/>
        </w:rPr>
        <w:t>Шаг 1</w:t>
      </w:r>
      <w:r>
        <w:rPr>
          <w:rFonts w:eastAsia="Arial Unicode MS"/>
          <w:b/>
        </w:rPr>
        <w:t>-В</w:t>
      </w:r>
      <w:r w:rsidRPr="004F0355">
        <w:rPr>
          <w:rFonts w:eastAsia="Arial Unicode MS"/>
        </w:rPr>
        <w:t xml:space="preserve"> </w:t>
      </w:r>
      <w:r>
        <w:rPr>
          <w:rFonts w:eastAsia="Arial Unicode MS"/>
        </w:rPr>
        <w:t xml:space="preserve">– Клиент оформляет заявку на отключение через Личный кабинет Сайта или сотрудник банка через АРМ </w:t>
      </w:r>
      <w:del w:id="10" w:author="Evgeniya Chzhan" w:date="2014-07-21T11:40:00Z">
        <w:r w:rsidDel="00997FB7">
          <w:rPr>
            <w:rFonts w:eastAsia="Arial Unicode MS"/>
          </w:rPr>
          <w:delText xml:space="preserve">Сайта </w:delText>
        </w:r>
      </w:del>
      <w:commentRangeStart w:id="11"/>
      <w:r>
        <w:rPr>
          <w:rFonts w:eastAsia="Arial Unicode MS"/>
        </w:rPr>
        <w:t>оформляет заявку на отключение</w:t>
      </w:r>
      <w:r w:rsidR="00536241">
        <w:rPr>
          <w:rFonts w:eastAsia="Arial Unicode MS"/>
        </w:rPr>
        <w:t xml:space="preserve"> Клиента</w:t>
      </w:r>
      <w:commentRangeEnd w:id="11"/>
      <w:r w:rsidR="00997FB7">
        <w:rPr>
          <w:rStyle w:val="af6"/>
        </w:rPr>
        <w:commentReference w:id="11"/>
      </w:r>
      <w:r>
        <w:rPr>
          <w:rFonts w:eastAsia="Arial Unicode MS"/>
        </w:rPr>
        <w:t>.</w:t>
      </w:r>
    </w:p>
    <w:p w:rsidR="00CE0CAA" w:rsidRPr="00CE0CAA" w:rsidRDefault="00CE0CAA" w:rsidP="00CE0CAA">
      <w:pPr>
        <w:ind w:left="284"/>
        <w:jc w:val="both"/>
        <w:rPr>
          <w:rFonts w:eastAsia="Arial Unicode MS"/>
        </w:rPr>
      </w:pPr>
      <w:proofErr w:type="gramStart"/>
      <w:r w:rsidRPr="00CE0CAA">
        <w:rPr>
          <w:rFonts w:eastAsia="Arial Unicode MS"/>
        </w:rPr>
        <w:t>Сайт отправляет реестр с заявками на отключение Хранилищу (</w:t>
      </w:r>
      <w:r>
        <w:rPr>
          <w:rFonts w:eastAsia="Arial Unicode MS"/>
        </w:rPr>
        <w:t xml:space="preserve">см. пункт </w:t>
      </w:r>
      <w:hyperlink w:anchor="_4.2.4._Требования_к_1" w:history="1">
        <w:r w:rsidRPr="00FF73BD">
          <w:rPr>
            <w:rStyle w:val="afb"/>
            <w:rFonts w:eastAsia="Arial Unicode MS"/>
          </w:rPr>
          <w:t>4.2.4.</w:t>
        </w:r>
        <w:proofErr w:type="gramEnd"/>
        <w:r w:rsidRPr="00FF73BD">
          <w:rPr>
            <w:rStyle w:val="afb"/>
            <w:rFonts w:eastAsia="Arial Unicode MS"/>
          </w:rPr>
          <w:t xml:space="preserve"> </w:t>
        </w:r>
        <w:proofErr w:type="gramStart"/>
        <w:r w:rsidRPr="00FF73BD">
          <w:rPr>
            <w:rStyle w:val="afb"/>
            <w:rFonts w:eastAsia="Arial Unicode MS"/>
          </w:rPr>
          <w:t>Требования к Сайту</w:t>
        </w:r>
      </w:hyperlink>
      <w:r w:rsidRPr="00CE0CAA">
        <w:rPr>
          <w:rFonts w:eastAsia="Arial Unicode MS"/>
        </w:rPr>
        <w:t>)</w:t>
      </w:r>
      <w:r>
        <w:rPr>
          <w:rFonts w:eastAsia="Arial Unicode MS"/>
        </w:rPr>
        <w:t>.</w:t>
      </w:r>
      <w:proofErr w:type="gramEnd"/>
    </w:p>
    <w:p w:rsidR="00CE0CAA" w:rsidRDefault="00CE0CAA" w:rsidP="00CE0CAA">
      <w:pPr>
        <w:autoSpaceDE w:val="0"/>
        <w:autoSpaceDN w:val="0"/>
        <w:adjustRightInd w:val="0"/>
        <w:spacing w:line="288" w:lineRule="auto"/>
        <w:ind w:left="284"/>
        <w:jc w:val="both"/>
        <w:rPr>
          <w:rFonts w:eastAsia="Arial Unicode MS"/>
        </w:rPr>
      </w:pPr>
      <w:proofErr w:type="gramStart"/>
      <w:r w:rsidRPr="00FC0A1F">
        <w:rPr>
          <w:rFonts w:eastAsia="Arial Unicode MS"/>
          <w:b/>
        </w:rPr>
        <w:t>Шаг 2</w:t>
      </w:r>
      <w:r w:rsidRPr="00C01314">
        <w:rPr>
          <w:rFonts w:eastAsia="Arial Unicode MS"/>
          <w:b/>
        </w:rPr>
        <w:t>-</w:t>
      </w:r>
      <w:r w:rsidR="007F0D0E">
        <w:rPr>
          <w:rFonts w:eastAsia="Arial Unicode MS"/>
          <w:b/>
        </w:rPr>
        <w:t>В</w:t>
      </w:r>
      <w:r w:rsidRPr="004F0355">
        <w:rPr>
          <w:rFonts w:eastAsia="Arial Unicode MS"/>
        </w:rPr>
        <w:t xml:space="preserve"> </w:t>
      </w:r>
      <w:r>
        <w:rPr>
          <w:rFonts w:eastAsia="Arial Unicode MS"/>
        </w:rPr>
        <w:t xml:space="preserve">– </w:t>
      </w:r>
      <w:r w:rsidR="00B0142E">
        <w:rPr>
          <w:rFonts w:eastAsia="Arial Unicode MS"/>
        </w:rPr>
        <w:t>Если отключение по инициативе клиента</w:t>
      </w:r>
      <w:r w:rsidR="007F0D0E">
        <w:rPr>
          <w:rFonts w:eastAsia="Arial Unicode MS"/>
        </w:rPr>
        <w:t>,</w:t>
      </w:r>
      <w:r w:rsidR="00B0142E">
        <w:rPr>
          <w:rFonts w:eastAsia="Arial Unicode MS"/>
        </w:rPr>
        <w:t xml:space="preserve"> то Хранилище отправляет в </w:t>
      </w:r>
      <w:r w:rsidR="00B0142E">
        <w:rPr>
          <w:rFonts w:eastAsia="Arial Unicode MS"/>
          <w:lang w:val="en-US"/>
        </w:rPr>
        <w:t>Siebel</w:t>
      </w:r>
      <w:r w:rsidR="00B0142E" w:rsidRPr="00B0142E">
        <w:rPr>
          <w:rFonts w:eastAsia="Arial Unicode MS"/>
        </w:rPr>
        <w:t xml:space="preserve"> </w:t>
      </w:r>
      <w:r w:rsidR="00B0142E">
        <w:rPr>
          <w:rFonts w:eastAsia="Arial Unicode MS"/>
          <w:lang w:val="en-US"/>
        </w:rPr>
        <w:t>CRM</w:t>
      </w:r>
      <w:r w:rsidR="00B0142E" w:rsidRPr="00B0142E">
        <w:rPr>
          <w:rFonts w:eastAsia="Arial Unicode MS"/>
        </w:rPr>
        <w:t xml:space="preserve"> </w:t>
      </w:r>
      <w:r w:rsidR="00B0142E">
        <w:rPr>
          <w:rFonts w:eastAsia="Arial Unicode MS"/>
        </w:rPr>
        <w:t>реестр (текущее взаимодействие) с сегментом клиентов для К</w:t>
      </w:r>
      <w:r w:rsidR="00D65593">
        <w:rPr>
          <w:rFonts w:eastAsia="Arial Unicode MS"/>
        </w:rPr>
        <w:t>а</w:t>
      </w:r>
      <w:r w:rsidR="00B0142E">
        <w:rPr>
          <w:rFonts w:eastAsia="Arial Unicode MS"/>
        </w:rPr>
        <w:t xml:space="preserve">мпании на </w:t>
      </w:r>
      <w:proofErr w:type="spellStart"/>
      <w:r w:rsidR="00B0142E">
        <w:rPr>
          <w:rFonts w:eastAsia="Arial Unicode MS"/>
        </w:rPr>
        <w:t>обзвон</w:t>
      </w:r>
      <w:proofErr w:type="spellEnd"/>
      <w:r w:rsidR="00B0142E">
        <w:rPr>
          <w:rFonts w:eastAsia="Arial Unicode MS"/>
        </w:rPr>
        <w:t xml:space="preserve"> (см. пункт </w:t>
      </w:r>
      <w:hyperlink w:anchor="_4.2.5._Требования_к_1" w:history="1">
        <w:r w:rsidR="00B0142E" w:rsidRPr="00B0142E">
          <w:rPr>
            <w:rStyle w:val="afb"/>
            <w:rFonts w:eastAsia="Arial Unicode MS"/>
          </w:rPr>
          <w:t>4.2.5.</w:t>
        </w:r>
        <w:proofErr w:type="gramEnd"/>
        <w:r w:rsidR="00B0142E" w:rsidRPr="00B0142E">
          <w:rPr>
            <w:rStyle w:val="afb"/>
            <w:rFonts w:eastAsia="Arial Unicode MS"/>
          </w:rPr>
          <w:t xml:space="preserve"> </w:t>
        </w:r>
        <w:proofErr w:type="gramStart"/>
        <w:r w:rsidR="00B0142E" w:rsidRPr="00B0142E">
          <w:rPr>
            <w:rStyle w:val="afb"/>
            <w:rFonts w:eastAsia="Arial Unicode MS"/>
          </w:rPr>
          <w:t xml:space="preserve">Требования к </w:t>
        </w:r>
        <w:proofErr w:type="spellStart"/>
        <w:r w:rsidR="00B0142E" w:rsidRPr="00B0142E">
          <w:rPr>
            <w:rStyle w:val="afb"/>
            <w:rFonts w:eastAsia="Arial Unicode MS"/>
          </w:rPr>
          <w:t>Siebel</w:t>
        </w:r>
        <w:proofErr w:type="spellEnd"/>
        <w:r w:rsidR="00B0142E" w:rsidRPr="00B0142E">
          <w:rPr>
            <w:rStyle w:val="afb"/>
            <w:rFonts w:eastAsia="Arial Unicode MS"/>
          </w:rPr>
          <w:t xml:space="preserve"> CRM (отделения банка и ДКО)</w:t>
        </w:r>
      </w:hyperlink>
      <w:r w:rsidR="00B0142E">
        <w:rPr>
          <w:rFonts w:eastAsia="Arial Unicode MS"/>
        </w:rPr>
        <w:t>).</w:t>
      </w:r>
      <w:proofErr w:type="gramEnd"/>
      <w:r w:rsidR="000D52E7">
        <w:rPr>
          <w:rFonts w:eastAsia="Arial Unicode MS"/>
        </w:rPr>
        <w:t xml:space="preserve"> Далее выполняется </w:t>
      </w:r>
      <w:r w:rsidR="000D52E7">
        <w:rPr>
          <w:rFonts w:eastAsia="Arial Unicode MS"/>
          <w:b/>
        </w:rPr>
        <w:t>Шаг 4</w:t>
      </w:r>
      <w:r w:rsidR="000D52E7" w:rsidRPr="00C01314">
        <w:rPr>
          <w:rFonts w:eastAsia="Arial Unicode MS"/>
          <w:b/>
        </w:rPr>
        <w:t>-</w:t>
      </w:r>
      <w:r w:rsidR="000D52E7">
        <w:rPr>
          <w:rFonts w:eastAsia="Arial Unicode MS"/>
          <w:b/>
        </w:rPr>
        <w:t>В</w:t>
      </w:r>
    </w:p>
    <w:p w:rsidR="007F0D0E" w:rsidRDefault="007F0D0E" w:rsidP="007F0D0E">
      <w:pPr>
        <w:autoSpaceDE w:val="0"/>
        <w:autoSpaceDN w:val="0"/>
        <w:adjustRightInd w:val="0"/>
        <w:spacing w:line="288" w:lineRule="auto"/>
        <w:ind w:left="284"/>
        <w:jc w:val="both"/>
        <w:rPr>
          <w:rFonts w:eastAsia="Arial Unicode MS"/>
          <w:b/>
        </w:rPr>
      </w:pPr>
      <w:r w:rsidRPr="00FC0A1F">
        <w:rPr>
          <w:rFonts w:eastAsia="Arial Unicode MS"/>
          <w:b/>
        </w:rPr>
        <w:t xml:space="preserve">Шаг </w:t>
      </w:r>
      <w:r>
        <w:rPr>
          <w:rFonts w:eastAsia="Arial Unicode MS"/>
          <w:b/>
        </w:rPr>
        <w:t>3</w:t>
      </w:r>
      <w:r w:rsidRPr="00C01314">
        <w:rPr>
          <w:rFonts w:eastAsia="Arial Unicode MS"/>
          <w:b/>
        </w:rPr>
        <w:t>-</w:t>
      </w:r>
      <w:r>
        <w:rPr>
          <w:rFonts w:eastAsia="Arial Unicode MS"/>
          <w:b/>
        </w:rPr>
        <w:t>В</w:t>
      </w:r>
      <w:r w:rsidRPr="004F0355">
        <w:rPr>
          <w:rFonts w:eastAsia="Arial Unicode MS"/>
        </w:rPr>
        <w:t xml:space="preserve"> </w:t>
      </w:r>
      <w:r>
        <w:rPr>
          <w:rFonts w:eastAsia="Arial Unicode MS"/>
        </w:rPr>
        <w:t>– Если отключение по инициативе Банка, то Хранилище п</w:t>
      </w:r>
      <w:r w:rsidR="00723ABB">
        <w:rPr>
          <w:rFonts w:eastAsia="Arial Unicode MS"/>
        </w:rPr>
        <w:t>е</w:t>
      </w:r>
      <w:r>
        <w:rPr>
          <w:rFonts w:eastAsia="Arial Unicode MS"/>
        </w:rPr>
        <w:t xml:space="preserve">реходит к выполнению </w:t>
      </w:r>
      <w:r w:rsidRPr="00FC0A1F">
        <w:rPr>
          <w:rFonts w:eastAsia="Arial Unicode MS"/>
          <w:b/>
        </w:rPr>
        <w:t>Шаг</w:t>
      </w:r>
      <w:r w:rsidR="00CC056C">
        <w:rPr>
          <w:rFonts w:eastAsia="Arial Unicode MS"/>
          <w:b/>
        </w:rPr>
        <w:t>а</w:t>
      </w:r>
      <w:r w:rsidRPr="00FC0A1F">
        <w:rPr>
          <w:rFonts w:eastAsia="Arial Unicode MS"/>
          <w:b/>
        </w:rPr>
        <w:t xml:space="preserve"> </w:t>
      </w:r>
      <w:r>
        <w:rPr>
          <w:rFonts w:eastAsia="Arial Unicode MS"/>
          <w:b/>
        </w:rPr>
        <w:t>7</w:t>
      </w:r>
      <w:r w:rsidRPr="00C01314">
        <w:rPr>
          <w:rFonts w:eastAsia="Arial Unicode MS"/>
          <w:b/>
        </w:rPr>
        <w:t>-</w:t>
      </w:r>
      <w:r>
        <w:rPr>
          <w:rFonts w:eastAsia="Arial Unicode MS"/>
          <w:b/>
        </w:rPr>
        <w:t>В.</w:t>
      </w:r>
    </w:p>
    <w:p w:rsidR="00900DCF" w:rsidRDefault="000D52E7" w:rsidP="000D52E7">
      <w:pPr>
        <w:ind w:left="284"/>
        <w:jc w:val="both"/>
        <w:rPr>
          <w:rFonts w:eastAsia="Arial Unicode MS"/>
        </w:rPr>
      </w:pPr>
      <w:r>
        <w:rPr>
          <w:rFonts w:eastAsia="Arial Unicode MS"/>
          <w:b/>
        </w:rPr>
        <w:t>Шаг 4</w:t>
      </w:r>
      <w:r w:rsidRPr="00C01314">
        <w:rPr>
          <w:rFonts w:eastAsia="Arial Unicode MS"/>
          <w:b/>
        </w:rPr>
        <w:t>-</w:t>
      </w:r>
      <w:r>
        <w:rPr>
          <w:rFonts w:eastAsia="Arial Unicode MS"/>
          <w:b/>
        </w:rPr>
        <w:t>В</w:t>
      </w:r>
      <w:r w:rsidRPr="004F0355">
        <w:rPr>
          <w:rFonts w:eastAsia="Arial Unicode MS"/>
        </w:rPr>
        <w:t xml:space="preserve"> </w:t>
      </w:r>
      <w:r>
        <w:rPr>
          <w:rFonts w:eastAsia="Arial Unicode MS"/>
        </w:rPr>
        <w:t xml:space="preserve">– Сотрудник ДКО созванивается с Клиентом и проводит беседу для предотвращения отключения Клиента от Программы Коллекция. </w:t>
      </w:r>
      <w:proofErr w:type="gramStart"/>
      <w:r>
        <w:rPr>
          <w:rFonts w:eastAsia="Arial Unicode MS"/>
        </w:rPr>
        <w:t xml:space="preserve">По результатам разговора сотрудник ДКО в </w:t>
      </w:r>
      <w:r>
        <w:rPr>
          <w:rFonts w:eastAsia="Arial Unicode MS"/>
          <w:lang w:val="en-US"/>
        </w:rPr>
        <w:t>Siebel</w:t>
      </w:r>
      <w:r w:rsidRPr="000D52E7">
        <w:rPr>
          <w:rFonts w:eastAsia="Arial Unicode MS"/>
        </w:rPr>
        <w:t xml:space="preserve"> </w:t>
      </w:r>
      <w:r>
        <w:rPr>
          <w:rFonts w:eastAsia="Arial Unicode MS"/>
          <w:lang w:val="en-US"/>
        </w:rPr>
        <w:t>CRM</w:t>
      </w:r>
      <w:r w:rsidRPr="000D52E7">
        <w:rPr>
          <w:rFonts w:eastAsia="Arial Unicode MS"/>
        </w:rPr>
        <w:t xml:space="preserve"> </w:t>
      </w:r>
      <w:r>
        <w:rPr>
          <w:rFonts w:eastAsia="Arial Unicode MS"/>
        </w:rPr>
        <w:t xml:space="preserve">сохраняет результат общения с клиентом (см. пункт </w:t>
      </w:r>
      <w:hyperlink w:anchor="_4.2.5._Требования_к_1" w:history="1">
        <w:r w:rsidRPr="00B0142E">
          <w:rPr>
            <w:rStyle w:val="afb"/>
            <w:rFonts w:eastAsia="Arial Unicode MS"/>
          </w:rPr>
          <w:t>4.2.5.</w:t>
        </w:r>
        <w:proofErr w:type="gramEnd"/>
        <w:r w:rsidRPr="00B0142E">
          <w:rPr>
            <w:rStyle w:val="afb"/>
            <w:rFonts w:eastAsia="Arial Unicode MS"/>
          </w:rPr>
          <w:t xml:space="preserve"> </w:t>
        </w:r>
        <w:proofErr w:type="gramStart"/>
        <w:r w:rsidRPr="00B0142E">
          <w:rPr>
            <w:rStyle w:val="afb"/>
            <w:rFonts w:eastAsia="Arial Unicode MS"/>
          </w:rPr>
          <w:t xml:space="preserve">Требования к </w:t>
        </w:r>
        <w:proofErr w:type="spellStart"/>
        <w:r w:rsidRPr="00B0142E">
          <w:rPr>
            <w:rStyle w:val="afb"/>
            <w:rFonts w:eastAsia="Arial Unicode MS"/>
          </w:rPr>
          <w:t>Siebel</w:t>
        </w:r>
        <w:proofErr w:type="spellEnd"/>
        <w:r w:rsidRPr="00B0142E">
          <w:rPr>
            <w:rStyle w:val="afb"/>
            <w:rFonts w:eastAsia="Arial Unicode MS"/>
          </w:rPr>
          <w:t xml:space="preserve"> CRM (отделения банка и ДКО)</w:t>
        </w:r>
      </w:hyperlink>
      <w:r>
        <w:rPr>
          <w:rFonts w:eastAsia="Arial Unicode MS"/>
        </w:rPr>
        <w:t>).</w:t>
      </w:r>
      <w:proofErr w:type="gramEnd"/>
    </w:p>
    <w:p w:rsidR="000D52E7" w:rsidRDefault="000D52E7" w:rsidP="000D52E7">
      <w:pPr>
        <w:ind w:left="284"/>
        <w:jc w:val="both"/>
        <w:rPr>
          <w:rFonts w:eastAsia="Arial Unicode MS"/>
        </w:rPr>
      </w:pPr>
      <w:r>
        <w:rPr>
          <w:rFonts w:eastAsia="Arial Unicode MS"/>
          <w:b/>
        </w:rPr>
        <w:t>Шаг 5</w:t>
      </w:r>
      <w:r w:rsidRPr="00C01314">
        <w:rPr>
          <w:rFonts w:eastAsia="Arial Unicode MS"/>
          <w:b/>
        </w:rPr>
        <w:t>-</w:t>
      </w:r>
      <w:r>
        <w:rPr>
          <w:rFonts w:eastAsia="Arial Unicode MS"/>
          <w:b/>
        </w:rPr>
        <w:t>В, 6-В</w:t>
      </w:r>
      <w:r w:rsidRPr="004F0355">
        <w:rPr>
          <w:rFonts w:eastAsia="Arial Unicode MS"/>
        </w:rPr>
        <w:t xml:space="preserve"> </w:t>
      </w:r>
      <w:r>
        <w:rPr>
          <w:rFonts w:eastAsia="Arial Unicode MS"/>
        </w:rPr>
        <w:t xml:space="preserve">– После сохранения результата разговора </w:t>
      </w:r>
      <w:r>
        <w:rPr>
          <w:rFonts w:eastAsia="Arial Unicode MS"/>
          <w:lang w:val="en-US"/>
        </w:rPr>
        <w:t>Siebel</w:t>
      </w:r>
      <w:r w:rsidRPr="000D52E7">
        <w:rPr>
          <w:rFonts w:eastAsia="Arial Unicode MS"/>
        </w:rPr>
        <w:t xml:space="preserve"> </w:t>
      </w:r>
      <w:r>
        <w:rPr>
          <w:rFonts w:eastAsia="Arial Unicode MS"/>
          <w:lang w:val="en-US"/>
        </w:rPr>
        <w:t>CRM</w:t>
      </w:r>
      <w:r w:rsidRPr="000D52E7">
        <w:rPr>
          <w:rFonts w:eastAsia="Arial Unicode MS"/>
        </w:rPr>
        <w:t xml:space="preserve"> </w:t>
      </w:r>
      <w:r>
        <w:rPr>
          <w:rFonts w:eastAsia="Arial Unicode MS"/>
        </w:rPr>
        <w:t xml:space="preserve">вызывает </w:t>
      </w:r>
      <w:hyperlink r:id="rId14" w:anchor="_4.2.2.1._БС_" w:history="1">
        <w:r w:rsidRPr="00C01314">
          <w:rPr>
            <w:rStyle w:val="afb"/>
            <w:rFonts w:eastAsia="Arial Unicode MS"/>
          </w:rPr>
          <w:t>БС “Отключение клиента от Программы Коллекция”</w:t>
        </w:r>
      </w:hyperlink>
      <w:r>
        <w:rPr>
          <w:rFonts w:eastAsia="Arial Unicode MS"/>
          <w:b/>
        </w:rPr>
        <w:t xml:space="preserve"> </w:t>
      </w:r>
      <w:r w:rsidRPr="000D52E7">
        <w:rPr>
          <w:rFonts w:eastAsia="Arial Unicode MS"/>
        </w:rPr>
        <w:t xml:space="preserve">(необходимо в БС передавать параметр </w:t>
      </w:r>
      <w:r w:rsidRPr="000D52E7">
        <w:t>Статус отключения =[Отключать, Не отключать]</w:t>
      </w:r>
      <w:r w:rsidRPr="000D52E7">
        <w:rPr>
          <w:rFonts w:eastAsia="Arial Unicode MS"/>
        </w:rPr>
        <w:t>).</w:t>
      </w:r>
      <w:r>
        <w:rPr>
          <w:rFonts w:eastAsia="Arial Unicode MS"/>
          <w:b/>
        </w:rPr>
        <w:t xml:space="preserve"> </w:t>
      </w:r>
      <w:r w:rsidRPr="000D52E7">
        <w:rPr>
          <w:rFonts w:eastAsia="Arial Unicode MS"/>
        </w:rPr>
        <w:t>БС</w:t>
      </w:r>
      <w:r w:rsidRPr="006C1B94">
        <w:rPr>
          <w:rFonts w:eastAsia="Arial Unicode MS"/>
        </w:rPr>
        <w:t xml:space="preserve"> </w:t>
      </w:r>
      <w:r>
        <w:rPr>
          <w:rFonts w:eastAsia="Arial Unicode MS"/>
        </w:rPr>
        <w:t xml:space="preserve">определяет </w:t>
      </w:r>
      <w:r>
        <w:rPr>
          <w:rFonts w:eastAsia="Arial Unicode MS"/>
          <w:lang w:val="en-US"/>
        </w:rPr>
        <w:t>ID</w:t>
      </w:r>
      <w:r w:rsidRPr="006C1B94">
        <w:rPr>
          <w:rFonts w:eastAsia="Arial Unicode MS"/>
        </w:rPr>
        <w:t xml:space="preserve"> </w:t>
      </w:r>
      <w:r>
        <w:rPr>
          <w:rFonts w:eastAsia="Arial Unicode MS"/>
        </w:rPr>
        <w:t xml:space="preserve">клиента в МДМ  (методы определения изложены в описании БС). </w:t>
      </w:r>
    </w:p>
    <w:p w:rsidR="000D52E7" w:rsidRDefault="000D52E7" w:rsidP="000D52E7">
      <w:pPr>
        <w:autoSpaceDE w:val="0"/>
        <w:autoSpaceDN w:val="0"/>
        <w:adjustRightInd w:val="0"/>
        <w:spacing w:line="288" w:lineRule="auto"/>
        <w:ind w:left="284"/>
        <w:jc w:val="both"/>
        <w:rPr>
          <w:rFonts w:eastAsia="Arial Unicode MS"/>
        </w:rPr>
      </w:pPr>
      <w:r>
        <w:rPr>
          <w:rFonts w:eastAsia="Arial Unicode MS"/>
        </w:rPr>
        <w:t xml:space="preserve">Результатом работы БС является </w:t>
      </w:r>
      <w:r w:rsidRPr="00852F7C">
        <w:rPr>
          <w:rFonts w:eastAsia="Arial Unicode MS"/>
        </w:rPr>
        <w:t>накопление заявок</w:t>
      </w:r>
      <w:r>
        <w:rPr>
          <w:rFonts w:eastAsia="Arial Unicode MS"/>
        </w:rPr>
        <w:t xml:space="preserve"> на</w:t>
      </w:r>
      <w:r w:rsidRPr="00852F7C">
        <w:rPr>
          <w:rFonts w:eastAsia="Arial Unicode MS"/>
        </w:rPr>
        <w:t xml:space="preserve"> </w:t>
      </w:r>
      <w:r>
        <w:rPr>
          <w:rFonts w:eastAsia="Arial Unicode MS"/>
        </w:rPr>
        <w:t>отключение,</w:t>
      </w:r>
      <w:r w:rsidRPr="00852F7C">
        <w:rPr>
          <w:rFonts w:eastAsia="Arial Unicode MS"/>
        </w:rPr>
        <w:t xml:space="preserve"> </w:t>
      </w:r>
      <w:r>
        <w:rPr>
          <w:rFonts w:eastAsia="Arial Unicode MS"/>
        </w:rPr>
        <w:t xml:space="preserve">затем </w:t>
      </w:r>
      <w:r w:rsidRPr="00852F7C">
        <w:rPr>
          <w:rFonts w:eastAsia="Arial Unicode MS"/>
        </w:rPr>
        <w:t>выгрузка</w:t>
      </w:r>
      <w:r>
        <w:rPr>
          <w:rFonts w:eastAsia="Arial Unicode MS"/>
        </w:rPr>
        <w:t xml:space="preserve"> два</w:t>
      </w:r>
      <w:r w:rsidRPr="00BB6395">
        <w:rPr>
          <w:rFonts w:eastAsia="Arial Unicode MS"/>
        </w:rPr>
        <w:t xml:space="preserve"> </w:t>
      </w:r>
      <w:r>
        <w:rPr>
          <w:rFonts w:eastAsia="Arial Unicode MS"/>
        </w:rPr>
        <w:t xml:space="preserve">раза в сутки </w:t>
      </w:r>
      <w:r w:rsidRPr="00852F7C">
        <w:t>реестра</w:t>
      </w:r>
      <w:r>
        <w:t xml:space="preserve"> с заявками </w:t>
      </w:r>
      <w:r w:rsidRPr="00852F7C">
        <w:t>клиент</w:t>
      </w:r>
      <w:r>
        <w:t>ов</w:t>
      </w:r>
      <w:r w:rsidRPr="00852F7C">
        <w:t xml:space="preserve"> </w:t>
      </w:r>
      <w:r>
        <w:t xml:space="preserve">на отключение от Программы Коллекция </w:t>
      </w:r>
      <w:r w:rsidRPr="00852F7C">
        <w:t xml:space="preserve">в формате </w:t>
      </w:r>
      <w:r w:rsidRPr="00852F7C">
        <w:rPr>
          <w:b/>
          <w:lang w:val="en-US"/>
        </w:rPr>
        <w:t>txt</w:t>
      </w:r>
      <w:r>
        <w:t>.</w:t>
      </w:r>
      <w:r w:rsidRPr="00852F7C">
        <w:rPr>
          <w:rFonts w:eastAsia="Arial Unicode MS"/>
        </w:rPr>
        <w:t xml:space="preserve"> </w:t>
      </w:r>
    </w:p>
    <w:p w:rsidR="000D52E7" w:rsidRDefault="000D52E7" w:rsidP="000D52E7">
      <w:pPr>
        <w:autoSpaceDE w:val="0"/>
        <w:autoSpaceDN w:val="0"/>
        <w:adjustRightInd w:val="0"/>
        <w:spacing w:line="288" w:lineRule="auto"/>
        <w:ind w:left="284"/>
        <w:jc w:val="both"/>
        <w:rPr>
          <w:rFonts w:eastAsia="Arial Unicode MS"/>
        </w:rPr>
      </w:pPr>
      <w:r>
        <w:rPr>
          <w:rFonts w:eastAsia="Arial Unicode MS"/>
        </w:rPr>
        <w:t>Хранилище два раза в сутки загружает реестр с заявками клиентов на отключение от Программы Коллекция.</w:t>
      </w:r>
    </w:p>
    <w:p w:rsidR="000D52E7" w:rsidRPr="00A07852" w:rsidRDefault="000D52E7" w:rsidP="000D52E7">
      <w:pPr>
        <w:ind w:left="284"/>
        <w:jc w:val="both"/>
        <w:rPr>
          <w:rFonts w:eastAsia="Arial Unicode MS"/>
        </w:rPr>
      </w:pPr>
      <w:proofErr w:type="gramStart"/>
      <w:r>
        <w:rPr>
          <w:rFonts w:eastAsia="Arial Unicode MS"/>
          <w:b/>
        </w:rPr>
        <w:t xml:space="preserve">Шаг </w:t>
      </w:r>
      <w:r w:rsidR="00A07852">
        <w:rPr>
          <w:rFonts w:eastAsia="Arial Unicode MS"/>
          <w:b/>
        </w:rPr>
        <w:t>7</w:t>
      </w:r>
      <w:r w:rsidRPr="00C01314">
        <w:rPr>
          <w:rFonts w:eastAsia="Arial Unicode MS"/>
          <w:b/>
        </w:rPr>
        <w:t>-</w:t>
      </w:r>
      <w:r>
        <w:rPr>
          <w:rFonts w:eastAsia="Arial Unicode MS"/>
          <w:b/>
        </w:rPr>
        <w:t>В</w:t>
      </w:r>
      <w:r w:rsidR="00A07852">
        <w:rPr>
          <w:rFonts w:eastAsia="Arial Unicode MS"/>
          <w:b/>
        </w:rPr>
        <w:t xml:space="preserve"> – </w:t>
      </w:r>
      <w:r w:rsidR="00A07852">
        <w:rPr>
          <w:rFonts w:eastAsia="Arial Unicode MS"/>
        </w:rPr>
        <w:t>Если клиента необходимо отключить</w:t>
      </w:r>
      <w:r w:rsidR="00DC17DC">
        <w:rPr>
          <w:rFonts w:eastAsia="Arial Unicode MS"/>
        </w:rPr>
        <w:t xml:space="preserve"> (</w:t>
      </w:r>
      <w:r w:rsidR="00B75E09" w:rsidRPr="00B75E09">
        <w:rPr>
          <w:rFonts w:eastAsia="Arial Unicode MS"/>
        </w:rPr>
        <w:t>п</w:t>
      </w:r>
      <w:r w:rsidR="00DC17DC" w:rsidRPr="00B75E09">
        <w:rPr>
          <w:rFonts w:eastAsia="Arial Unicode MS"/>
        </w:rPr>
        <w:t>араметр БС</w:t>
      </w:r>
      <w:r w:rsidR="00B75E09" w:rsidRPr="00B75E09">
        <w:rPr>
          <w:rFonts w:eastAsia="Arial Unicode MS"/>
        </w:rPr>
        <w:t xml:space="preserve"> “Отключение клиента от Программы Коллекция”</w:t>
      </w:r>
      <w:r w:rsidR="00DC17DC" w:rsidRPr="00B75E09">
        <w:rPr>
          <w:rFonts w:eastAsia="Arial Unicode MS"/>
        </w:rPr>
        <w:t xml:space="preserve"> Статус отключения=1</w:t>
      </w:r>
      <w:r w:rsidR="00DC17DC">
        <w:rPr>
          <w:rFonts w:eastAsia="Arial Unicode MS"/>
        </w:rPr>
        <w:t>)</w:t>
      </w:r>
      <w:r w:rsidR="00A07852">
        <w:rPr>
          <w:rFonts w:eastAsia="Arial Unicode MS"/>
        </w:rPr>
        <w:t xml:space="preserve">, то Хранилище отправляет реестр на закрытие виртуальных карт в </w:t>
      </w:r>
      <w:r w:rsidR="00A07852">
        <w:rPr>
          <w:rFonts w:eastAsia="Arial Unicode MS"/>
          <w:lang w:val="en-US"/>
        </w:rPr>
        <w:t>Way</w:t>
      </w:r>
      <w:r w:rsidR="00A07852" w:rsidRPr="00BB6395">
        <w:rPr>
          <w:rFonts w:eastAsia="Arial Unicode MS"/>
        </w:rPr>
        <w:t>4</w:t>
      </w:r>
      <w:r w:rsidR="00A07852">
        <w:rPr>
          <w:rFonts w:eastAsia="Arial Unicode MS"/>
        </w:rPr>
        <w:t xml:space="preserve"> (см. пункт </w:t>
      </w:r>
      <w:hyperlink w:anchor="_4.2.3._Требования_к_1" w:history="1">
        <w:r w:rsidR="00A07852" w:rsidRPr="00BB6395">
          <w:rPr>
            <w:rStyle w:val="afb"/>
            <w:rFonts w:eastAsia="Arial Unicode MS"/>
          </w:rPr>
          <w:t>4.2.3.</w:t>
        </w:r>
        <w:proofErr w:type="gramEnd"/>
        <w:r w:rsidR="00A07852" w:rsidRPr="00BB6395">
          <w:rPr>
            <w:rStyle w:val="afb"/>
            <w:rFonts w:eastAsia="Arial Unicode MS"/>
          </w:rPr>
          <w:t xml:space="preserve"> </w:t>
        </w:r>
        <w:proofErr w:type="gramStart"/>
        <w:r w:rsidR="00A07852" w:rsidRPr="00BB6395">
          <w:rPr>
            <w:rStyle w:val="afb"/>
            <w:rFonts w:eastAsia="Arial Unicode MS"/>
          </w:rPr>
          <w:t>Требования к Хранилищу</w:t>
        </w:r>
      </w:hyperlink>
      <w:r w:rsidR="00A07852">
        <w:rPr>
          <w:rFonts w:eastAsia="Arial Unicode MS"/>
        </w:rPr>
        <w:t>).</w:t>
      </w:r>
      <w:proofErr w:type="gramEnd"/>
    </w:p>
    <w:p w:rsidR="000D52E7" w:rsidRDefault="00B82A45" w:rsidP="000D52E7">
      <w:pPr>
        <w:ind w:left="284"/>
        <w:jc w:val="both"/>
        <w:rPr>
          <w:rFonts w:eastAsia="Arial Unicode MS"/>
        </w:rPr>
      </w:pPr>
      <w:commentRangeStart w:id="12"/>
      <w:r>
        <w:rPr>
          <w:rFonts w:eastAsia="Arial Unicode MS"/>
        </w:rPr>
        <w:lastRenderedPageBreak/>
        <w:t>Если клиента не нужно отключать</w:t>
      </w:r>
      <w:r w:rsidR="00072468">
        <w:rPr>
          <w:rFonts w:eastAsia="Arial Unicode MS"/>
        </w:rPr>
        <w:t xml:space="preserve"> (</w:t>
      </w:r>
      <w:r w:rsidR="00072468" w:rsidRPr="00B75E09">
        <w:rPr>
          <w:rFonts w:eastAsia="Arial Unicode MS"/>
        </w:rPr>
        <w:t>параметр БС “Отключение клиента от Программы Коллекция” Статус отключения=</w:t>
      </w:r>
      <w:r w:rsidR="00072468">
        <w:rPr>
          <w:rFonts w:eastAsia="Arial Unicode MS"/>
        </w:rPr>
        <w:t>0)</w:t>
      </w:r>
      <w:r>
        <w:rPr>
          <w:rFonts w:eastAsia="Arial Unicode MS"/>
        </w:rPr>
        <w:t>, то Хранилище отправляет Сайту отказ в отключении клиента.</w:t>
      </w:r>
      <w:commentRangeEnd w:id="12"/>
      <w:r w:rsidR="00FE4784">
        <w:rPr>
          <w:rStyle w:val="af6"/>
        </w:rPr>
        <w:commentReference w:id="12"/>
      </w:r>
    </w:p>
    <w:p w:rsidR="00B82A45" w:rsidRDefault="00B82A45" w:rsidP="000D52E7">
      <w:pPr>
        <w:ind w:left="284"/>
        <w:jc w:val="both"/>
        <w:rPr>
          <w:rFonts w:eastAsia="Arial Unicode MS"/>
        </w:rPr>
      </w:pPr>
      <w:commentRangeStart w:id="13"/>
      <w:r>
        <w:rPr>
          <w:rFonts w:eastAsia="Arial Unicode MS"/>
          <w:b/>
        </w:rPr>
        <w:t>Шаг 8</w:t>
      </w:r>
      <w:r w:rsidRPr="00C01314">
        <w:rPr>
          <w:rFonts w:eastAsia="Arial Unicode MS"/>
          <w:b/>
        </w:rPr>
        <w:t>-</w:t>
      </w:r>
      <w:r>
        <w:rPr>
          <w:rFonts w:eastAsia="Arial Unicode MS"/>
          <w:b/>
        </w:rPr>
        <w:t>В, 9</w:t>
      </w:r>
      <w:r w:rsidRPr="00C01314">
        <w:rPr>
          <w:rFonts w:eastAsia="Arial Unicode MS"/>
          <w:b/>
        </w:rPr>
        <w:t>-</w:t>
      </w:r>
      <w:r>
        <w:rPr>
          <w:rFonts w:eastAsia="Arial Unicode MS"/>
          <w:b/>
        </w:rPr>
        <w:t xml:space="preserve">В – </w:t>
      </w:r>
      <w:r w:rsidR="00B8442D">
        <w:rPr>
          <w:rFonts w:eastAsia="Arial Unicode MS"/>
        </w:rPr>
        <w:t>Хранилище выгружает Сайту результат отключения клиентов.</w:t>
      </w:r>
    </w:p>
    <w:p w:rsidR="00B8442D" w:rsidRPr="00B82A45" w:rsidRDefault="00B8442D" w:rsidP="000D52E7">
      <w:pPr>
        <w:ind w:left="284"/>
        <w:jc w:val="both"/>
      </w:pPr>
      <w:proofErr w:type="gramStart"/>
      <w:r w:rsidRPr="00B8442D">
        <w:rPr>
          <w:rFonts w:eastAsia="Arial Unicode MS"/>
        </w:rPr>
        <w:t>Сайт завершает отключение клиентов</w:t>
      </w:r>
      <w:r>
        <w:rPr>
          <w:rFonts w:eastAsia="Arial Unicode MS"/>
          <w:b/>
        </w:rPr>
        <w:t xml:space="preserve"> </w:t>
      </w:r>
      <w:r>
        <w:rPr>
          <w:rFonts w:eastAsia="Arial Unicode MS"/>
        </w:rPr>
        <w:t xml:space="preserve">(см. пункт </w:t>
      </w:r>
      <w:hyperlink w:anchor="_4.2.4._Требования_к_1" w:history="1">
        <w:r w:rsidRPr="00FF73BD">
          <w:rPr>
            <w:rStyle w:val="afb"/>
            <w:rFonts w:eastAsia="Arial Unicode MS"/>
          </w:rPr>
          <w:t>4.2.4.</w:t>
        </w:r>
        <w:proofErr w:type="gramEnd"/>
        <w:r w:rsidRPr="00FF73BD">
          <w:rPr>
            <w:rStyle w:val="afb"/>
            <w:rFonts w:eastAsia="Arial Unicode MS"/>
          </w:rPr>
          <w:t xml:space="preserve"> </w:t>
        </w:r>
        <w:proofErr w:type="gramStart"/>
        <w:r w:rsidRPr="00FF73BD">
          <w:rPr>
            <w:rStyle w:val="afb"/>
            <w:rFonts w:eastAsia="Arial Unicode MS"/>
          </w:rPr>
          <w:t>Требования к Сайту</w:t>
        </w:r>
      </w:hyperlink>
      <w:r>
        <w:rPr>
          <w:rFonts w:eastAsia="Arial Unicode MS"/>
        </w:rPr>
        <w:t>)</w:t>
      </w:r>
      <w:r>
        <w:rPr>
          <w:rFonts w:eastAsia="Arial Unicode MS"/>
          <w:b/>
        </w:rPr>
        <w:t>.</w:t>
      </w:r>
      <w:commentRangeEnd w:id="13"/>
      <w:r w:rsidR="00F47EF7">
        <w:rPr>
          <w:rStyle w:val="af6"/>
        </w:rPr>
        <w:commentReference w:id="13"/>
      </w:r>
      <w:proofErr w:type="gramEnd"/>
    </w:p>
    <w:p w:rsidR="006E1808" w:rsidRDefault="00CC0B74" w:rsidP="00E526ED">
      <w:pPr>
        <w:pStyle w:val="2"/>
        <w:rPr>
          <w:rStyle w:val="11"/>
          <w:rFonts w:eastAsiaTheme="majorEastAsia" w:cstheme="majorBidi"/>
          <w:kern w:val="0"/>
          <w:sz w:val="24"/>
          <w:szCs w:val="24"/>
        </w:rPr>
      </w:pPr>
      <w:bookmarkStart w:id="14" w:name="_Диаграмма_действия_“Отключение"/>
      <w:bookmarkStart w:id="15" w:name="_Диаграмма_действия_“Подключен"/>
      <w:bookmarkEnd w:id="14"/>
      <w:bookmarkEnd w:id="15"/>
      <w:r w:rsidRPr="00E526ED">
        <w:rPr>
          <w:color w:val="000000" w:themeColor="text1"/>
        </w:rPr>
        <w:t>4.</w:t>
      </w:r>
      <w:r w:rsidR="00325527" w:rsidRPr="00E526ED">
        <w:rPr>
          <w:color w:val="000000" w:themeColor="text1"/>
        </w:rPr>
        <w:t>2</w:t>
      </w:r>
      <w:r w:rsidRPr="00E526ED">
        <w:rPr>
          <w:color w:val="000000" w:themeColor="text1"/>
        </w:rPr>
        <w:t xml:space="preserve">. </w:t>
      </w:r>
      <w:r w:rsidR="00FE2AE2">
        <w:rPr>
          <w:rStyle w:val="11"/>
          <w:rFonts w:eastAsiaTheme="majorEastAsia" w:cstheme="majorBidi"/>
          <w:kern w:val="0"/>
          <w:sz w:val="24"/>
          <w:szCs w:val="24"/>
        </w:rPr>
        <w:t xml:space="preserve">Архитектура </w:t>
      </w:r>
      <w:r w:rsidR="00FE2AE2" w:rsidRPr="001F41C3">
        <w:rPr>
          <w:rStyle w:val="11"/>
          <w:rFonts w:eastAsiaTheme="majorEastAsia" w:cstheme="majorBidi"/>
          <w:kern w:val="0"/>
          <w:sz w:val="24"/>
          <w:szCs w:val="24"/>
        </w:rPr>
        <w:t>решения</w:t>
      </w:r>
      <w:r w:rsidR="00FE2AE2">
        <w:rPr>
          <w:rStyle w:val="11"/>
          <w:rFonts w:eastAsiaTheme="majorEastAsia" w:cstheme="majorBidi"/>
          <w:kern w:val="0"/>
          <w:sz w:val="24"/>
          <w:szCs w:val="24"/>
        </w:rPr>
        <w:t xml:space="preserve"> </w:t>
      </w:r>
      <w:r w:rsidR="00E537BF">
        <w:rPr>
          <w:rStyle w:val="11"/>
          <w:rFonts w:eastAsiaTheme="majorEastAsia" w:cstheme="majorBidi"/>
          <w:kern w:val="0"/>
          <w:sz w:val="24"/>
          <w:szCs w:val="24"/>
        </w:rPr>
        <w:t>по системам</w:t>
      </w:r>
    </w:p>
    <w:p w:rsidR="00AC7F6B" w:rsidRPr="005841B4" w:rsidRDefault="00506AB8" w:rsidP="00420CDA">
      <w:pPr>
        <w:pStyle w:val="3"/>
        <w:jc w:val="both"/>
      </w:pPr>
      <w:bookmarkStart w:id="16" w:name="_4.2.1._Общие_требования"/>
      <w:bookmarkEnd w:id="16"/>
      <w:r w:rsidRPr="005841B4">
        <w:t>4.2.</w:t>
      </w:r>
      <w:r w:rsidR="00660979" w:rsidRPr="00FF73BD">
        <w:t>1</w:t>
      </w:r>
      <w:r w:rsidRPr="005841B4">
        <w:t xml:space="preserve">. </w:t>
      </w:r>
      <w:r w:rsidR="004D6674" w:rsidRPr="005841B4">
        <w:t xml:space="preserve">Требования к </w:t>
      </w:r>
      <w:r w:rsidR="00C65F66">
        <w:t>УСБС</w:t>
      </w:r>
    </w:p>
    <w:p w:rsidR="00EB0225" w:rsidRDefault="00EB0225" w:rsidP="00420CDA">
      <w:pPr>
        <w:jc w:val="both"/>
      </w:pPr>
    </w:p>
    <w:p w:rsidR="00D65940" w:rsidRPr="0068419A" w:rsidRDefault="00D65940" w:rsidP="00420CDA">
      <w:pPr>
        <w:ind w:left="426"/>
        <w:jc w:val="both"/>
        <w:rPr>
          <w:b/>
          <w:bCs/>
        </w:rPr>
      </w:pPr>
      <w:r w:rsidRPr="0068419A">
        <w:rPr>
          <w:b/>
          <w:bCs/>
        </w:rPr>
        <w:t xml:space="preserve">Общие требования к БС. </w:t>
      </w:r>
    </w:p>
    <w:p w:rsidR="00D65940" w:rsidRPr="0068419A" w:rsidRDefault="00D65940" w:rsidP="00420CDA">
      <w:pPr>
        <w:ind w:left="426"/>
        <w:jc w:val="both"/>
        <w:rPr>
          <w:bCs/>
        </w:rPr>
      </w:pPr>
      <w:r w:rsidRPr="0068419A">
        <w:rPr>
          <w:bCs/>
        </w:rPr>
        <w:t>БС при передаче запроса из фронтальной системы (системы-инициатора) в продуктовую систему (систему-получатель) осуществляет его трансляцию, а именно:</w:t>
      </w:r>
    </w:p>
    <w:p w:rsidR="00D65940" w:rsidRPr="00993688" w:rsidRDefault="00D65940" w:rsidP="00420CDA">
      <w:pPr>
        <w:pStyle w:val="af4"/>
        <w:numPr>
          <w:ilvl w:val="0"/>
          <w:numId w:val="12"/>
        </w:numPr>
        <w:jc w:val="both"/>
        <w:rPr>
          <w:bCs/>
        </w:rPr>
      </w:pPr>
      <w:r w:rsidRPr="00993688">
        <w:rPr>
          <w:bCs/>
        </w:rPr>
        <w:t>преобразует формат запроса;</w:t>
      </w:r>
    </w:p>
    <w:p w:rsidR="00D65940" w:rsidRPr="00993688" w:rsidRDefault="00D65940" w:rsidP="00420CDA">
      <w:pPr>
        <w:pStyle w:val="af4"/>
        <w:numPr>
          <w:ilvl w:val="0"/>
          <w:numId w:val="12"/>
        </w:numPr>
        <w:jc w:val="both"/>
        <w:rPr>
          <w:bCs/>
        </w:rPr>
      </w:pPr>
      <w:r w:rsidRPr="00993688">
        <w:rPr>
          <w:bCs/>
        </w:rPr>
        <w:t>преобразует типы данных параметров запроса;</w:t>
      </w:r>
    </w:p>
    <w:p w:rsidR="00D65940" w:rsidRPr="00993688" w:rsidRDefault="00D65940" w:rsidP="00420CDA">
      <w:pPr>
        <w:pStyle w:val="af4"/>
        <w:numPr>
          <w:ilvl w:val="0"/>
          <w:numId w:val="12"/>
        </w:numPr>
        <w:jc w:val="both"/>
        <w:rPr>
          <w:bCs/>
        </w:rPr>
      </w:pPr>
      <w:r w:rsidRPr="00993688">
        <w:rPr>
          <w:bCs/>
        </w:rPr>
        <w:t>выполняет вызов соответствующего интерфейса системы-получателя;</w:t>
      </w:r>
    </w:p>
    <w:p w:rsidR="00D65940" w:rsidRPr="00993688" w:rsidRDefault="00D65940" w:rsidP="00420CDA">
      <w:pPr>
        <w:pStyle w:val="af4"/>
        <w:numPr>
          <w:ilvl w:val="0"/>
          <w:numId w:val="12"/>
        </w:numPr>
        <w:jc w:val="both"/>
        <w:rPr>
          <w:bCs/>
        </w:rPr>
      </w:pPr>
      <w:r w:rsidRPr="00993688">
        <w:rPr>
          <w:bCs/>
        </w:rPr>
        <w:t>выполняет обратные преобразования (форматов, типов данных, справочных значений) при передаче ответа на запрос.</w:t>
      </w:r>
    </w:p>
    <w:p w:rsidR="00D65940" w:rsidRPr="0068419A" w:rsidRDefault="00D65940" w:rsidP="00420CDA">
      <w:pPr>
        <w:ind w:left="426"/>
        <w:jc w:val="both"/>
        <w:rPr>
          <w:bCs/>
        </w:rPr>
      </w:pPr>
      <w:r w:rsidRPr="0068419A">
        <w:rPr>
          <w:bCs/>
        </w:rPr>
        <w:t>При возникновении ошибки</w:t>
      </w:r>
      <w:r>
        <w:rPr>
          <w:bCs/>
        </w:rPr>
        <w:t xml:space="preserve"> БС</w:t>
      </w:r>
      <w:r w:rsidRPr="0068419A">
        <w:rPr>
          <w:bCs/>
        </w:rPr>
        <w:t xml:space="preserve"> </w:t>
      </w:r>
      <w:r>
        <w:rPr>
          <w:bCs/>
        </w:rPr>
        <w:t>в</w:t>
      </w:r>
      <w:r w:rsidRPr="0068419A">
        <w:rPr>
          <w:bCs/>
        </w:rPr>
        <w:t>озвращает</w:t>
      </w:r>
      <w:r>
        <w:rPr>
          <w:bCs/>
        </w:rPr>
        <w:t xml:space="preserve"> во фронтальную систему код ошибки, на основании которого фронтальная система </w:t>
      </w:r>
      <w:r w:rsidRPr="0068419A">
        <w:rPr>
          <w:bCs/>
        </w:rPr>
        <w:t>формирует русскоязычное описание ошибки для вывода его в пользовательском интерфейсе.</w:t>
      </w:r>
    </w:p>
    <w:p w:rsidR="00D65940" w:rsidRDefault="00D65940" w:rsidP="00420CDA">
      <w:pPr>
        <w:ind w:left="426"/>
        <w:jc w:val="both"/>
        <w:rPr>
          <w:b/>
          <w:bCs/>
        </w:rPr>
      </w:pPr>
    </w:p>
    <w:p w:rsidR="00D65940" w:rsidRDefault="00D65940" w:rsidP="00420CDA">
      <w:pPr>
        <w:ind w:left="426"/>
        <w:jc w:val="both"/>
        <w:rPr>
          <w:b/>
          <w:bCs/>
        </w:rPr>
      </w:pPr>
      <w:r w:rsidRPr="00983C94">
        <w:rPr>
          <w:b/>
          <w:bCs/>
        </w:rPr>
        <w:t>Описание систем-получателей и общих требований к ним</w:t>
      </w:r>
      <w:r>
        <w:rPr>
          <w:b/>
          <w:bCs/>
        </w:rPr>
        <w:t xml:space="preserve">. </w:t>
      </w:r>
    </w:p>
    <w:p w:rsidR="00D65940" w:rsidRDefault="00D65940" w:rsidP="00420CDA">
      <w:pPr>
        <w:ind w:left="426"/>
        <w:jc w:val="both"/>
        <w:rPr>
          <w:b/>
          <w:bCs/>
        </w:rPr>
      </w:pPr>
      <w:r w:rsidRPr="0068419A">
        <w:rPr>
          <w:bCs/>
        </w:rPr>
        <w:t>В качестве систем-получателей в рамках данной заявки понимаются продуктовые и сервисные системы</w:t>
      </w:r>
      <w:r>
        <w:rPr>
          <w:bCs/>
        </w:rPr>
        <w:t>, например</w:t>
      </w:r>
      <w:r w:rsidRPr="0068419A">
        <w:rPr>
          <w:bCs/>
        </w:rPr>
        <w:t xml:space="preserve"> </w:t>
      </w:r>
      <w:r>
        <w:rPr>
          <w:bCs/>
        </w:rPr>
        <w:t>Хранилище</w:t>
      </w:r>
      <w:r w:rsidR="0080312F">
        <w:rPr>
          <w:bCs/>
        </w:rPr>
        <w:t xml:space="preserve">, </w:t>
      </w:r>
      <w:r w:rsidR="0080312F">
        <w:rPr>
          <w:bCs/>
          <w:lang w:val="en-US"/>
        </w:rPr>
        <w:t>Siebel</w:t>
      </w:r>
      <w:r w:rsidR="0080312F" w:rsidRPr="0080312F">
        <w:rPr>
          <w:bCs/>
        </w:rPr>
        <w:t xml:space="preserve"> </w:t>
      </w:r>
      <w:r w:rsidR="0080312F">
        <w:rPr>
          <w:bCs/>
          <w:lang w:val="en-US"/>
        </w:rPr>
        <w:t>CRM</w:t>
      </w:r>
      <w:r w:rsidRPr="0068419A">
        <w:rPr>
          <w:bCs/>
        </w:rPr>
        <w:t>.</w:t>
      </w:r>
    </w:p>
    <w:p w:rsidR="00D65940" w:rsidRDefault="00D65940" w:rsidP="00420CDA">
      <w:pPr>
        <w:ind w:left="426"/>
        <w:jc w:val="both"/>
        <w:rPr>
          <w:b/>
          <w:bCs/>
        </w:rPr>
      </w:pPr>
    </w:p>
    <w:p w:rsidR="00D65940" w:rsidRPr="00983C94" w:rsidRDefault="00D65940" w:rsidP="00420CDA">
      <w:pPr>
        <w:ind w:left="426"/>
        <w:jc w:val="both"/>
        <w:rPr>
          <w:b/>
          <w:bCs/>
        </w:rPr>
      </w:pPr>
      <w:r w:rsidRPr="00983C94">
        <w:rPr>
          <w:b/>
          <w:bCs/>
        </w:rPr>
        <w:t>Общие требования к результатам выполнения БС</w:t>
      </w:r>
      <w:r>
        <w:rPr>
          <w:b/>
          <w:bCs/>
        </w:rPr>
        <w:t>.</w:t>
      </w:r>
    </w:p>
    <w:p w:rsidR="00D65940" w:rsidRDefault="00D65940" w:rsidP="00420CDA">
      <w:pPr>
        <w:ind w:left="426"/>
        <w:jc w:val="both"/>
      </w:pPr>
      <w:r w:rsidRPr="00CD0BDA">
        <w:t>БС возвращает системе-инициатору результат выполнения запроса, содержащий код результата, а также словесное описание данного результата на русском языке.</w:t>
      </w:r>
    </w:p>
    <w:p w:rsidR="00D65940" w:rsidRPr="00CD0BDA" w:rsidRDefault="00D65940" w:rsidP="00420CDA">
      <w:pPr>
        <w:ind w:left="426"/>
        <w:jc w:val="both"/>
      </w:pPr>
      <w:r w:rsidRPr="00CD0BDA">
        <w:t xml:space="preserve">Предварительный перечень </w:t>
      </w:r>
      <w:r>
        <w:t xml:space="preserve">кодов </w:t>
      </w:r>
      <w:r w:rsidRPr="00CD0BDA">
        <w:t>результатов выполнения БС (может быть уточнён в дальнейшем</w:t>
      </w:r>
      <w:r w:rsidRPr="00161A21">
        <w:t xml:space="preserve"> </w:t>
      </w:r>
      <w:r>
        <w:t>в ЧТЗ</w:t>
      </w:r>
      <w:r w:rsidRPr="00CD0BDA">
        <w:t>):</w:t>
      </w:r>
    </w:p>
    <w:p w:rsidR="00D65940" w:rsidRPr="00CD0BDA" w:rsidRDefault="00D65940" w:rsidP="00420CDA">
      <w:pPr>
        <w:ind w:left="426"/>
        <w:jc w:val="both"/>
      </w:pPr>
      <w:r w:rsidRPr="00CD0BDA">
        <w:t>00 – успешное выполнение</w:t>
      </w:r>
      <w:r>
        <w:t xml:space="preserve"> БС</w:t>
      </w:r>
      <w:r w:rsidRPr="00E91084">
        <w:t>;</w:t>
      </w:r>
      <w:r>
        <w:t xml:space="preserve"> </w:t>
      </w:r>
    </w:p>
    <w:p w:rsidR="00D65940" w:rsidRPr="00E91084" w:rsidRDefault="00D65940" w:rsidP="00420CDA">
      <w:pPr>
        <w:ind w:left="426"/>
        <w:jc w:val="both"/>
      </w:pPr>
      <w:r w:rsidRPr="00CD0BDA">
        <w:t>0</w:t>
      </w:r>
      <w:r>
        <w:t>1</w:t>
      </w:r>
      <w:r w:rsidRPr="00CD0BDA">
        <w:t xml:space="preserve"> – ошибка внутри </w:t>
      </w:r>
      <w:r>
        <w:t>продуктовой системы</w:t>
      </w:r>
      <w:r w:rsidRPr="00E91084">
        <w:t>.</w:t>
      </w:r>
    </w:p>
    <w:p w:rsidR="00D65940" w:rsidRDefault="00D65940" w:rsidP="00420CDA">
      <w:pPr>
        <w:ind w:left="426" w:firstLine="708"/>
        <w:jc w:val="both"/>
      </w:pPr>
      <w:r w:rsidRPr="00CD0BDA">
        <w:t xml:space="preserve">Если ошибка произошла внутри </w:t>
      </w:r>
      <w:r>
        <w:t>продуктовой системы</w:t>
      </w:r>
      <w:r w:rsidRPr="00CD0BDA">
        <w:t xml:space="preserve"> (код 0</w:t>
      </w:r>
      <w:r w:rsidRPr="00E91084">
        <w:t>1</w:t>
      </w:r>
      <w:r w:rsidRPr="00CD0BDA">
        <w:t>), то БС возвращает свой код ошибки и описание этой ошибки, а также код ошибки и описание этой ошибки, который вернула система-получатель.</w:t>
      </w:r>
    </w:p>
    <w:p w:rsidR="00D65940" w:rsidRDefault="00D65940" w:rsidP="00420CDA">
      <w:pPr>
        <w:ind w:left="426"/>
        <w:jc w:val="both"/>
      </w:pPr>
    </w:p>
    <w:p w:rsidR="00D65940" w:rsidRPr="00983C94" w:rsidRDefault="00D65940" w:rsidP="00420CDA">
      <w:pPr>
        <w:ind w:left="426"/>
        <w:jc w:val="both"/>
        <w:rPr>
          <w:b/>
          <w:bCs/>
        </w:rPr>
      </w:pPr>
      <w:r w:rsidRPr="00983C94">
        <w:rPr>
          <w:b/>
          <w:bCs/>
        </w:rPr>
        <w:t>Общие требования к действиям при таймауте</w:t>
      </w:r>
      <w:r>
        <w:rPr>
          <w:b/>
          <w:bCs/>
        </w:rPr>
        <w:t>.</w:t>
      </w:r>
    </w:p>
    <w:p w:rsidR="00D65940" w:rsidRDefault="00D65940" w:rsidP="00420CDA">
      <w:pPr>
        <w:ind w:left="426"/>
        <w:jc w:val="both"/>
      </w:pPr>
      <w:r>
        <w:t>В случае повторного возникновения таймаута при вызове БС осуществляется повторная инициация выполнения запроса к БС.</w:t>
      </w:r>
    </w:p>
    <w:p w:rsidR="00D65940" w:rsidRPr="00484F81" w:rsidRDefault="00D65940" w:rsidP="00420CDA">
      <w:pPr>
        <w:pStyle w:val="ab"/>
        <w:ind w:left="426" w:firstLine="708"/>
      </w:pPr>
    </w:p>
    <w:p w:rsidR="00D65940" w:rsidRPr="00696A5E" w:rsidRDefault="00D65940" w:rsidP="00420CDA">
      <w:pPr>
        <w:pStyle w:val="4"/>
        <w:jc w:val="both"/>
      </w:pPr>
      <w:r w:rsidRPr="00696A5E">
        <w:rPr>
          <w:rStyle w:val="50"/>
          <w:rFonts w:eastAsiaTheme="majorEastAsia"/>
          <w:b/>
        </w:rPr>
        <w:t>Перечень БС</w:t>
      </w:r>
    </w:p>
    <w:p w:rsidR="00D65940" w:rsidRDefault="00D65940" w:rsidP="00420CDA">
      <w:pPr>
        <w:jc w:val="both"/>
      </w:pPr>
    </w:p>
    <w:p w:rsidR="00D65940" w:rsidRDefault="00D65940" w:rsidP="00420CDA">
      <w:pPr>
        <w:ind w:left="426"/>
        <w:jc w:val="both"/>
      </w:pPr>
      <w:r>
        <w:t>Перечень используемых бизнес сервисов изложен в Таблице №1 - Перечень бизнес сервисов и точек интеграции.</w:t>
      </w:r>
    </w:p>
    <w:p w:rsidR="00D65940" w:rsidRDefault="00D65940" w:rsidP="00D65940"/>
    <w:p w:rsidR="007A156C" w:rsidRDefault="007A156C" w:rsidP="00D65940"/>
    <w:p w:rsidR="007A156C" w:rsidRDefault="007A156C" w:rsidP="00D65940"/>
    <w:p w:rsidR="007A156C" w:rsidRDefault="007A156C" w:rsidP="00D65940"/>
    <w:p w:rsidR="007A156C" w:rsidRDefault="007A156C" w:rsidP="00D65940"/>
    <w:p w:rsidR="00D65940" w:rsidRPr="00875940" w:rsidRDefault="00D65940" w:rsidP="00D65940">
      <w:pPr>
        <w:jc w:val="right"/>
      </w:pPr>
      <w:r>
        <w:lastRenderedPageBreak/>
        <w:t>Таблица №1- Перечень бизнес сервисов и точек интеграции</w:t>
      </w:r>
    </w:p>
    <w:tbl>
      <w:tblPr>
        <w:tblW w:w="9273" w:type="dxa"/>
        <w:tblInd w:w="9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5"/>
        <w:gridCol w:w="1670"/>
        <w:gridCol w:w="1670"/>
        <w:gridCol w:w="872"/>
        <w:gridCol w:w="802"/>
        <w:gridCol w:w="1175"/>
        <w:gridCol w:w="1682"/>
        <w:gridCol w:w="1107"/>
      </w:tblGrid>
      <w:tr w:rsidR="00D36A64" w:rsidTr="000B38C5">
        <w:trPr>
          <w:cantSplit/>
          <w:trHeight w:val="495"/>
        </w:trPr>
        <w:tc>
          <w:tcPr>
            <w:tcW w:w="2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5940" w:rsidRPr="00875940" w:rsidRDefault="00D65940" w:rsidP="007568B5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875940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№</w:t>
            </w:r>
          </w:p>
        </w:tc>
        <w:tc>
          <w:tcPr>
            <w:tcW w:w="167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5940" w:rsidRPr="00875940" w:rsidRDefault="00D65940" w:rsidP="007568B5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875940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Код БС</w:t>
            </w: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167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5940" w:rsidRPr="00875940" w:rsidRDefault="00D65940" w:rsidP="007568B5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875940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Название</w:t>
            </w: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 операции БС</w:t>
            </w:r>
          </w:p>
        </w:tc>
        <w:tc>
          <w:tcPr>
            <w:tcW w:w="87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5940" w:rsidRPr="00875940" w:rsidRDefault="00D65940" w:rsidP="007568B5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875940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Тип вызова</w:t>
            </w:r>
          </w:p>
        </w:tc>
        <w:tc>
          <w:tcPr>
            <w:tcW w:w="80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5940" w:rsidRPr="000308CA" w:rsidRDefault="00D65940" w:rsidP="007568B5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Контур</w:t>
            </w:r>
          </w:p>
        </w:tc>
        <w:tc>
          <w:tcPr>
            <w:tcW w:w="117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5940" w:rsidRPr="00875940" w:rsidRDefault="00D65940" w:rsidP="007568B5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875940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Входные параметры</w:t>
            </w:r>
          </w:p>
        </w:tc>
        <w:tc>
          <w:tcPr>
            <w:tcW w:w="168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5940" w:rsidRPr="00875940" w:rsidRDefault="00D65940" w:rsidP="007568B5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875940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Выходные параметры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5940" w:rsidRPr="00875940" w:rsidRDefault="00D65940" w:rsidP="007568B5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875940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Реализ</w:t>
            </w: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а</w:t>
            </w:r>
            <w:r w:rsidRPr="00875940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ция</w:t>
            </w:r>
          </w:p>
        </w:tc>
      </w:tr>
      <w:tr w:rsidR="00730075" w:rsidTr="000B38C5">
        <w:trPr>
          <w:trHeight w:val="720"/>
        </w:trPr>
        <w:tc>
          <w:tcPr>
            <w:tcW w:w="29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0075" w:rsidRPr="00730075" w:rsidRDefault="00730075" w:rsidP="009202A9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0075" w:rsidRPr="00120974" w:rsidRDefault="00730075" w:rsidP="009202A9">
            <w:pPr>
              <w:jc w:val="center"/>
              <w:rPr>
                <w:rFonts w:eastAsia="Arial Unicode MS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highlight w:val="yellow"/>
                <w:lang w:val="en-US"/>
              </w:rPr>
              <w:t>BS</w:t>
            </w:r>
            <w:r w:rsidRPr="00E30378">
              <w:rPr>
                <w:color w:val="000000"/>
                <w:sz w:val="16"/>
                <w:szCs w:val="16"/>
              </w:rPr>
              <w:t>_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0075" w:rsidRPr="00120974" w:rsidRDefault="00730075" w:rsidP="009202A9">
            <w:pPr>
              <w:jc w:val="center"/>
              <w:rPr>
                <w:rFonts w:eastAsia="Arial Unicode MS"/>
                <w:sz w:val="16"/>
                <w:szCs w:val="16"/>
              </w:rPr>
            </w:pPr>
            <w:r w:rsidRPr="00D65940">
              <w:rPr>
                <w:rFonts w:eastAsia="Arial Unicode MS"/>
                <w:sz w:val="16"/>
                <w:szCs w:val="16"/>
              </w:rPr>
              <w:t>БС “</w:t>
            </w:r>
            <w:r>
              <w:rPr>
                <w:rFonts w:eastAsia="Arial Unicode MS"/>
                <w:sz w:val="16"/>
                <w:szCs w:val="16"/>
              </w:rPr>
              <w:t xml:space="preserve">Отключение </w:t>
            </w:r>
            <w:r w:rsidRPr="00D65940">
              <w:rPr>
                <w:rFonts w:eastAsia="Arial Unicode MS"/>
                <w:sz w:val="16"/>
                <w:szCs w:val="16"/>
              </w:rPr>
              <w:t xml:space="preserve">клиента </w:t>
            </w:r>
            <w:r>
              <w:rPr>
                <w:rFonts w:eastAsia="Arial Unicode MS"/>
                <w:sz w:val="16"/>
                <w:szCs w:val="16"/>
              </w:rPr>
              <w:t>от</w:t>
            </w:r>
            <w:r w:rsidRPr="00D65940">
              <w:rPr>
                <w:rFonts w:eastAsia="Arial Unicode MS"/>
                <w:sz w:val="16"/>
                <w:szCs w:val="16"/>
              </w:rPr>
              <w:t xml:space="preserve"> </w:t>
            </w:r>
            <w:r>
              <w:rPr>
                <w:rFonts w:eastAsia="Arial Unicode MS"/>
                <w:sz w:val="16"/>
                <w:szCs w:val="16"/>
              </w:rPr>
              <w:t>П</w:t>
            </w:r>
            <w:r w:rsidRPr="00D65940">
              <w:rPr>
                <w:rFonts w:eastAsia="Arial Unicode MS"/>
                <w:sz w:val="16"/>
                <w:szCs w:val="16"/>
              </w:rPr>
              <w:t>рограмм</w:t>
            </w:r>
            <w:r>
              <w:rPr>
                <w:rFonts w:eastAsia="Arial Unicode MS"/>
                <w:sz w:val="16"/>
                <w:szCs w:val="16"/>
              </w:rPr>
              <w:t xml:space="preserve">ы </w:t>
            </w:r>
            <w:r w:rsidRPr="00D65940">
              <w:rPr>
                <w:rFonts w:eastAsia="Arial Unicode MS"/>
                <w:sz w:val="16"/>
                <w:szCs w:val="16"/>
              </w:rPr>
              <w:t>Коллекция”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0075" w:rsidRPr="00D65940" w:rsidRDefault="00730075" w:rsidP="009202A9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с</w:t>
            </w:r>
            <w:r w:rsidRPr="00D65940">
              <w:rPr>
                <w:color w:val="000000"/>
                <w:sz w:val="16"/>
                <w:szCs w:val="16"/>
              </w:rPr>
              <w:t>инхронный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0075" w:rsidRPr="00D65940" w:rsidRDefault="00730075" w:rsidP="009202A9">
            <w:pPr>
              <w:jc w:val="center"/>
              <w:rPr>
                <w:color w:val="000000"/>
                <w:sz w:val="16"/>
                <w:szCs w:val="16"/>
              </w:rPr>
            </w:pPr>
            <w:proofErr w:type="gramStart"/>
            <w:r w:rsidRPr="004C6F47">
              <w:rPr>
                <w:color w:val="000000"/>
                <w:sz w:val="16"/>
                <w:szCs w:val="16"/>
              </w:rPr>
              <w:t>УСБС</w:t>
            </w:r>
            <w:proofErr w:type="gramEnd"/>
            <w:r w:rsidRPr="004C6F47">
              <w:rPr>
                <w:color w:val="000000"/>
                <w:sz w:val="16"/>
                <w:szCs w:val="16"/>
              </w:rPr>
              <w:t>-</w:t>
            </w:r>
            <w:r>
              <w:rPr>
                <w:color w:val="000000"/>
                <w:sz w:val="16"/>
                <w:szCs w:val="16"/>
                <w:lang w:val="en-US"/>
              </w:rPr>
              <w:t>middle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0075" w:rsidRPr="00120974" w:rsidRDefault="00730075" w:rsidP="009202A9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 xml:space="preserve">ID </w:t>
            </w:r>
            <w:r>
              <w:rPr>
                <w:color w:val="000000"/>
                <w:sz w:val="16"/>
                <w:szCs w:val="16"/>
              </w:rPr>
              <w:t>клиента</w:t>
            </w:r>
            <w:r w:rsidRPr="00120974">
              <w:rPr>
                <w:color w:val="000000"/>
                <w:sz w:val="16"/>
                <w:szCs w:val="16"/>
                <w:lang w:val="en-US"/>
              </w:rPr>
              <w:t xml:space="preserve"> в </w:t>
            </w:r>
            <w:r>
              <w:rPr>
                <w:color w:val="000000"/>
                <w:sz w:val="16"/>
                <w:szCs w:val="16"/>
                <w:lang w:val="en-US"/>
              </w:rPr>
              <w:t>MDM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0075" w:rsidRPr="00D65940" w:rsidRDefault="00730075" w:rsidP="009202A9">
            <w:pPr>
              <w:pStyle w:val="NF"/>
              <w:numPr>
                <w:ilvl w:val="0"/>
                <w:numId w:val="0"/>
              </w:numPr>
              <w:ind w:left="34" w:hanging="34"/>
              <w:jc w:val="center"/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 xml:space="preserve">ID </w:t>
            </w:r>
            <w:r>
              <w:rPr>
                <w:rFonts w:ascii="Times New Roman" w:hAnsi="Times New Roman"/>
                <w:color w:val="000000"/>
                <w:sz w:val="16"/>
                <w:szCs w:val="16"/>
              </w:rPr>
              <w:t>клиента</w:t>
            </w:r>
            <w:r w:rsidRPr="00120974"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 xml:space="preserve"> в </w:t>
            </w:r>
            <w:r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>MDM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30075" w:rsidRPr="00D65940" w:rsidRDefault="00730075" w:rsidP="009202A9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Необходимо реализовать (Новый)</w:t>
            </w:r>
          </w:p>
        </w:tc>
      </w:tr>
    </w:tbl>
    <w:p w:rsidR="00D65940" w:rsidRDefault="00D65940" w:rsidP="00D65940"/>
    <w:p w:rsidR="009D6D74" w:rsidRPr="00FF74FF" w:rsidRDefault="00FF74FF" w:rsidP="00420CDA">
      <w:pPr>
        <w:ind w:left="426"/>
        <w:jc w:val="both"/>
      </w:pPr>
      <w:r>
        <w:t xml:space="preserve">Схема взаимодействия представлена в </w:t>
      </w:r>
      <w:hyperlink w:anchor="_Приложение_№1-_Диаграммы" w:history="1">
        <w:r w:rsidRPr="00D00EEB">
          <w:rPr>
            <w:rStyle w:val="afb"/>
          </w:rPr>
          <w:t>Приложении №1</w:t>
        </w:r>
      </w:hyperlink>
      <w:r>
        <w:t>.Значения справочников будут предоставлены на этапе разработки функциональных требований и ЧТЗ.</w:t>
      </w:r>
    </w:p>
    <w:p w:rsidR="00FF74FF" w:rsidRPr="0002068D" w:rsidRDefault="00FF74FF" w:rsidP="00420CDA">
      <w:pPr>
        <w:jc w:val="both"/>
      </w:pPr>
    </w:p>
    <w:p w:rsidR="00730075" w:rsidRDefault="00FF74FF" w:rsidP="00730075">
      <w:pPr>
        <w:pStyle w:val="4"/>
        <w:jc w:val="both"/>
        <w:rPr>
          <w:rFonts w:eastAsia="Arial Unicode MS"/>
        </w:rPr>
      </w:pPr>
      <w:bookmarkStart w:id="17" w:name="_4.2.2.1._БС_“Регистрация/активация"/>
      <w:bookmarkStart w:id="18" w:name="_4.2.1.1_БС_“Отключение"/>
      <w:bookmarkEnd w:id="17"/>
      <w:bookmarkEnd w:id="18"/>
      <w:r w:rsidRPr="005841B4">
        <w:t>4.2.</w:t>
      </w:r>
      <w:r w:rsidR="00660979" w:rsidRPr="00A93753">
        <w:t>1</w:t>
      </w:r>
      <w:r w:rsidRPr="00FF74FF">
        <w:t>.1</w:t>
      </w:r>
      <w:r w:rsidR="00730075" w:rsidRPr="00730075">
        <w:rPr>
          <w:rFonts w:eastAsia="Arial Unicode MS"/>
        </w:rPr>
        <w:t xml:space="preserve"> </w:t>
      </w:r>
      <w:r w:rsidR="00730075" w:rsidRPr="00FF74FF">
        <w:rPr>
          <w:rFonts w:eastAsia="Arial Unicode MS"/>
        </w:rPr>
        <w:t>БС “</w:t>
      </w:r>
      <w:r w:rsidR="00730075" w:rsidRPr="00D2328C">
        <w:rPr>
          <w:rFonts w:eastAsia="Arial Unicode MS"/>
        </w:rPr>
        <w:t xml:space="preserve">Отключение клиента от </w:t>
      </w:r>
      <w:r w:rsidR="00730075">
        <w:rPr>
          <w:rFonts w:eastAsia="Arial Unicode MS"/>
        </w:rPr>
        <w:t>П</w:t>
      </w:r>
      <w:r w:rsidR="00730075" w:rsidRPr="00D2328C">
        <w:rPr>
          <w:rFonts w:eastAsia="Arial Unicode MS"/>
        </w:rPr>
        <w:t>рограммы Коллекция</w:t>
      </w:r>
      <w:r w:rsidR="00730075" w:rsidRPr="00FF74FF">
        <w:rPr>
          <w:rFonts w:eastAsia="Arial Unicode MS"/>
        </w:rPr>
        <w:t>”</w:t>
      </w:r>
    </w:p>
    <w:p w:rsidR="00730075" w:rsidRPr="00D2328C" w:rsidRDefault="00730075" w:rsidP="00730075">
      <w:pPr>
        <w:jc w:val="both"/>
        <w:rPr>
          <w:rFonts w:eastAsia="Arial Unicode MS"/>
        </w:rPr>
      </w:pPr>
    </w:p>
    <w:p w:rsidR="00730075" w:rsidRPr="007568B5" w:rsidRDefault="00730075" w:rsidP="00730075">
      <w:pPr>
        <w:ind w:left="426"/>
        <w:jc w:val="both"/>
      </w:pPr>
      <w:r w:rsidRPr="00060C15">
        <w:rPr>
          <w:b/>
        </w:rPr>
        <w:t>Потребитель</w:t>
      </w:r>
      <w:r>
        <w:rPr>
          <w:b/>
        </w:rPr>
        <w:t xml:space="preserve"> БС (фронтальные системы)</w:t>
      </w:r>
      <w:r w:rsidRPr="00060C15">
        <w:rPr>
          <w:b/>
        </w:rPr>
        <w:t>:</w:t>
      </w:r>
      <w:r w:rsidRPr="007568B5">
        <w:t xml:space="preserve"> </w:t>
      </w:r>
      <w:proofErr w:type="spellStart"/>
      <w:r w:rsidRPr="00B118D1">
        <w:t>Siebel</w:t>
      </w:r>
      <w:proofErr w:type="spellEnd"/>
      <w:r w:rsidRPr="00B118D1">
        <w:t xml:space="preserve"> CRM</w:t>
      </w:r>
      <w:r>
        <w:t>.</w:t>
      </w:r>
    </w:p>
    <w:p w:rsidR="00730075" w:rsidRPr="00FF74FF" w:rsidRDefault="00730075" w:rsidP="00730075">
      <w:pPr>
        <w:ind w:left="426"/>
        <w:jc w:val="both"/>
      </w:pPr>
    </w:p>
    <w:p w:rsidR="00730075" w:rsidRDefault="00730075" w:rsidP="00730075">
      <w:pPr>
        <w:ind w:left="426"/>
        <w:jc w:val="both"/>
      </w:pPr>
      <w:r w:rsidRPr="009F25EC">
        <w:rPr>
          <w:b/>
        </w:rPr>
        <w:t>Взаимодействие с потребителем:</w:t>
      </w:r>
      <w:r w:rsidRPr="00EB0225">
        <w:t xml:space="preserve"> </w:t>
      </w:r>
      <w:r>
        <w:t>БС вызывается с фронтальной системы в синхронном режиме.</w:t>
      </w:r>
    </w:p>
    <w:p w:rsidR="00730075" w:rsidRDefault="00730075" w:rsidP="00730075">
      <w:pPr>
        <w:ind w:left="426"/>
        <w:jc w:val="both"/>
      </w:pPr>
      <w:r w:rsidRPr="009F25EC">
        <w:rPr>
          <w:b/>
        </w:rPr>
        <w:t>Взаимодействие с поставщиком:</w:t>
      </w:r>
      <w:r w:rsidRPr="00EB0225">
        <w:t xml:space="preserve"> </w:t>
      </w:r>
      <w:r>
        <w:t xml:space="preserve">БС </w:t>
      </w:r>
      <w:r w:rsidR="0080312F">
        <w:t xml:space="preserve">два </w:t>
      </w:r>
      <w:r>
        <w:t>раз</w:t>
      </w:r>
      <w:r w:rsidR="0080312F">
        <w:t>а</w:t>
      </w:r>
      <w:r>
        <w:t xml:space="preserve"> в сутки выгружает реестр с клиентами на отключение в формате </w:t>
      </w:r>
      <w:r>
        <w:rPr>
          <w:b/>
          <w:lang w:val="en-US"/>
        </w:rPr>
        <w:t>txt</w:t>
      </w:r>
      <w:r>
        <w:t>.</w:t>
      </w:r>
    </w:p>
    <w:p w:rsidR="00730075" w:rsidRPr="009F25EC" w:rsidRDefault="00730075" w:rsidP="00730075">
      <w:pPr>
        <w:ind w:left="426"/>
        <w:jc w:val="both"/>
      </w:pPr>
    </w:p>
    <w:p w:rsidR="00730075" w:rsidRDefault="00730075" w:rsidP="00730075">
      <w:pPr>
        <w:ind w:left="426"/>
        <w:jc w:val="both"/>
      </w:pPr>
      <w:r>
        <w:t>Список параметров может быть уточнен на этапе написания функциональной части и ЧТЗ.</w:t>
      </w:r>
    </w:p>
    <w:p w:rsidR="00730075" w:rsidRPr="00296848" w:rsidRDefault="00730075" w:rsidP="00730075">
      <w:pPr>
        <w:ind w:left="426"/>
        <w:jc w:val="both"/>
      </w:pPr>
      <w:r>
        <w:t>Также описание сервиса можно посмотреть в карточке сервиса</w:t>
      </w:r>
      <w:r w:rsidRPr="00A25943">
        <w:t xml:space="preserve"> “</w:t>
      </w:r>
      <w:r w:rsidRPr="00D2328C">
        <w:rPr>
          <w:rFonts w:eastAsia="Arial Unicode MS"/>
        </w:rPr>
        <w:t xml:space="preserve">Отключение клиента от </w:t>
      </w:r>
      <w:r>
        <w:rPr>
          <w:rFonts w:eastAsia="Arial Unicode MS"/>
        </w:rPr>
        <w:t>П</w:t>
      </w:r>
      <w:r w:rsidRPr="00D2328C">
        <w:rPr>
          <w:rFonts w:eastAsia="Arial Unicode MS"/>
        </w:rPr>
        <w:t>рограммы Коллекция</w:t>
      </w:r>
      <w:r w:rsidRPr="00A25943">
        <w:t xml:space="preserve"> ” (см. </w:t>
      </w:r>
      <w:hyperlink w:anchor="_Приложение_№2_–" w:history="1">
        <w:r w:rsidRPr="00A25943">
          <w:rPr>
            <w:rStyle w:val="afb"/>
          </w:rPr>
          <w:t>Приложение №2</w:t>
        </w:r>
      </w:hyperlink>
      <w:r w:rsidRPr="00A25943">
        <w:t>).</w:t>
      </w:r>
    </w:p>
    <w:p w:rsidR="00730075" w:rsidRPr="00296848" w:rsidRDefault="00730075" w:rsidP="00730075"/>
    <w:p w:rsidR="00730075" w:rsidRPr="009F25EC" w:rsidRDefault="00730075" w:rsidP="00730075">
      <w:pPr>
        <w:rPr>
          <w:b/>
        </w:rPr>
      </w:pPr>
      <w:r w:rsidRPr="009F25EC">
        <w:rPr>
          <w:b/>
        </w:rPr>
        <w:t>Входные параметры</w:t>
      </w:r>
      <w:r>
        <w:rPr>
          <w:b/>
        </w:rPr>
        <w:t xml:space="preserve"> </w:t>
      </w:r>
      <w:r w:rsidRPr="00A25943">
        <w:rPr>
          <w:b/>
        </w:rPr>
        <w:t>в БС ”</w:t>
      </w:r>
      <w:r w:rsidRPr="00D2328C">
        <w:rPr>
          <w:rFonts w:eastAsia="Arial Unicode MS"/>
          <w:b/>
        </w:rPr>
        <w:t>Отключение клиента от</w:t>
      </w:r>
      <w:r>
        <w:rPr>
          <w:rFonts w:eastAsia="Arial Unicode MS"/>
          <w:b/>
        </w:rPr>
        <w:t xml:space="preserve"> П</w:t>
      </w:r>
      <w:r w:rsidRPr="00D2328C">
        <w:rPr>
          <w:rFonts w:eastAsia="Arial Unicode MS"/>
          <w:b/>
        </w:rPr>
        <w:t xml:space="preserve">рограммы Коллекция </w:t>
      </w:r>
      <w:r w:rsidRPr="00A25943">
        <w:rPr>
          <w:rFonts w:eastAsia="Arial Unicode MS"/>
          <w:b/>
        </w:rPr>
        <w:t>”</w:t>
      </w:r>
      <w:r w:rsidRPr="00A25943">
        <w:rPr>
          <w:b/>
        </w:rPr>
        <w:t>:</w:t>
      </w:r>
    </w:p>
    <w:tbl>
      <w:tblPr>
        <w:tblW w:w="492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64"/>
        <w:gridCol w:w="1645"/>
        <w:gridCol w:w="1563"/>
        <w:gridCol w:w="3657"/>
      </w:tblGrid>
      <w:tr w:rsidR="00730075" w:rsidRPr="00CD4BFB" w:rsidTr="009202A9"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30075" w:rsidRPr="00CD4BFB" w:rsidRDefault="00730075" w:rsidP="009202A9">
            <w:pPr>
              <w:pStyle w:val="TableText"/>
              <w:rPr>
                <w:b/>
                <w:bCs/>
                <w:color w:val="000000" w:themeColor="text1"/>
              </w:rPr>
            </w:pPr>
            <w:r w:rsidRPr="00CD4BFB">
              <w:t>Название сущности / атрибута</w:t>
            </w:r>
          </w:p>
        </w:tc>
        <w:tc>
          <w:tcPr>
            <w:tcW w:w="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30075" w:rsidRPr="00CD4BFB" w:rsidRDefault="00730075" w:rsidP="009202A9">
            <w:pPr>
              <w:pStyle w:val="TableText"/>
              <w:rPr>
                <w:b/>
                <w:bCs/>
                <w:color w:val="000000" w:themeColor="text1"/>
              </w:rPr>
            </w:pPr>
            <w:r w:rsidRPr="00CD4BFB">
              <w:t>Тип данных (размерность)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30075" w:rsidRPr="00CD4BFB" w:rsidRDefault="00730075" w:rsidP="009202A9">
            <w:pPr>
              <w:pStyle w:val="TableText"/>
              <w:rPr>
                <w:b/>
                <w:bCs/>
                <w:color w:val="000000" w:themeColor="text1"/>
              </w:rPr>
            </w:pPr>
            <w:r w:rsidRPr="00CD4BFB">
              <w:t>Кратность</w:t>
            </w:r>
          </w:p>
        </w:tc>
        <w:tc>
          <w:tcPr>
            <w:tcW w:w="19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30075" w:rsidRPr="00CD4BFB" w:rsidRDefault="00730075" w:rsidP="009202A9">
            <w:pPr>
              <w:pStyle w:val="TableText"/>
              <w:rPr>
                <w:b/>
                <w:bCs/>
                <w:color w:val="000000" w:themeColor="text1"/>
              </w:rPr>
            </w:pPr>
            <w:r w:rsidRPr="00CD4BFB">
              <w:t>Комментарий (особенности формирования поля)</w:t>
            </w:r>
          </w:p>
        </w:tc>
      </w:tr>
      <w:tr w:rsidR="00730075" w:rsidRPr="00966BAC" w:rsidTr="009202A9"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075" w:rsidRPr="00966BAC" w:rsidRDefault="00730075" w:rsidP="009202A9">
            <w:pPr>
              <w:pStyle w:val="TableText"/>
            </w:pPr>
            <w:r w:rsidRPr="00966BAC">
              <w:rPr>
                <w:lang w:val="en-US"/>
              </w:rPr>
              <w:t xml:space="preserve">ID </w:t>
            </w:r>
            <w:r w:rsidRPr="00966BAC">
              <w:t>клиента в МДМ</w:t>
            </w:r>
          </w:p>
        </w:tc>
        <w:tc>
          <w:tcPr>
            <w:tcW w:w="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075" w:rsidRPr="00966BAC" w:rsidRDefault="00730075" w:rsidP="009202A9">
            <w:pPr>
              <w:pStyle w:val="TableText"/>
            </w:pPr>
            <w:r w:rsidRPr="00A25943">
              <w:t>Строка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075" w:rsidRPr="00966BAC" w:rsidRDefault="00730075" w:rsidP="009202A9">
            <w:pPr>
              <w:pStyle w:val="TableText"/>
            </w:pPr>
            <w:r w:rsidRPr="00A25943">
              <w:t>[1]</w:t>
            </w:r>
          </w:p>
        </w:tc>
        <w:tc>
          <w:tcPr>
            <w:tcW w:w="19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075" w:rsidRPr="00E30378" w:rsidRDefault="00730075" w:rsidP="009202A9">
            <w:pPr>
              <w:pStyle w:val="card-value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0075" w:rsidRPr="00E30378" w:rsidTr="00730075"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075" w:rsidRPr="00730075" w:rsidRDefault="00730075" w:rsidP="009202A9">
            <w:pPr>
              <w:pStyle w:val="TableText"/>
            </w:pPr>
            <w:r>
              <w:t>Статус отключения</w:t>
            </w:r>
          </w:p>
        </w:tc>
        <w:tc>
          <w:tcPr>
            <w:tcW w:w="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075" w:rsidRPr="00730075" w:rsidRDefault="00730075" w:rsidP="009202A9">
            <w:pPr>
              <w:pStyle w:val="TableText"/>
            </w:pPr>
            <w:r>
              <w:t>Число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075" w:rsidRPr="00966BAC" w:rsidRDefault="00730075" w:rsidP="00730075">
            <w:pPr>
              <w:pStyle w:val="TableText"/>
            </w:pPr>
            <w:r w:rsidRPr="00A25943">
              <w:t>[</w:t>
            </w:r>
            <w:r>
              <w:t>1</w:t>
            </w:r>
            <w:r w:rsidRPr="00A25943">
              <w:t>]</w:t>
            </w:r>
          </w:p>
        </w:tc>
        <w:tc>
          <w:tcPr>
            <w:tcW w:w="19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075" w:rsidRPr="00730075" w:rsidRDefault="00730075" w:rsidP="009202A9">
            <w:pPr>
              <w:pStyle w:val="card-value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</w:tabs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Значения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:rsidR="00730075" w:rsidRPr="00730075" w:rsidRDefault="00730075" w:rsidP="00730075">
            <w:pPr>
              <w:pStyle w:val="card-value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</w:tabs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0 - Не отключать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  <w:p w:rsidR="00730075" w:rsidRPr="00730075" w:rsidRDefault="00730075" w:rsidP="00730075">
            <w:pPr>
              <w:pStyle w:val="card-value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</w:tabs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– Отключать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</w:tbl>
    <w:p w:rsidR="00730075" w:rsidRDefault="00730075" w:rsidP="00730075"/>
    <w:p w:rsidR="00730075" w:rsidRPr="005D7384" w:rsidRDefault="00730075" w:rsidP="00730075">
      <w:pPr>
        <w:autoSpaceDE w:val="0"/>
        <w:autoSpaceDN w:val="0"/>
        <w:adjustRightInd w:val="0"/>
        <w:spacing w:line="288" w:lineRule="auto"/>
        <w:jc w:val="both"/>
        <w:rPr>
          <w:rFonts w:eastAsia="Arial Unicode MS"/>
          <w:b/>
        </w:rPr>
      </w:pPr>
      <w:r>
        <w:rPr>
          <w:b/>
        </w:rPr>
        <w:t xml:space="preserve">Логика работы БС для </w:t>
      </w:r>
      <w:proofErr w:type="spellStart"/>
      <w:r w:rsidRPr="005D7384">
        <w:rPr>
          <w:b/>
        </w:rPr>
        <w:t>Siebel</w:t>
      </w:r>
      <w:proofErr w:type="spellEnd"/>
      <w:r w:rsidRPr="005D7384">
        <w:rPr>
          <w:b/>
        </w:rPr>
        <w:t xml:space="preserve"> CRM.</w:t>
      </w:r>
    </w:p>
    <w:p w:rsidR="00730075" w:rsidRPr="00B8768F" w:rsidRDefault="00730075" w:rsidP="00730075">
      <w:pPr>
        <w:pStyle w:val="af4"/>
        <w:autoSpaceDE w:val="0"/>
        <w:autoSpaceDN w:val="0"/>
        <w:adjustRightInd w:val="0"/>
        <w:spacing w:line="288" w:lineRule="auto"/>
        <w:ind w:left="709"/>
        <w:jc w:val="both"/>
        <w:rPr>
          <w:rFonts w:eastAsia="Arial Unicode MS"/>
          <w:szCs w:val="24"/>
        </w:rPr>
      </w:pPr>
      <w:r>
        <w:rPr>
          <w:rFonts w:eastAsia="Arial Unicode MS"/>
          <w:szCs w:val="24"/>
        </w:rPr>
        <w:t>В БС происходит</w:t>
      </w:r>
      <w:r w:rsidRPr="00B8768F">
        <w:rPr>
          <w:rFonts w:eastAsia="Arial Unicode MS"/>
          <w:szCs w:val="24"/>
        </w:rPr>
        <w:t>:</w:t>
      </w:r>
    </w:p>
    <w:p w:rsidR="00730075" w:rsidRPr="009F4F7E" w:rsidRDefault="00730075" w:rsidP="00730075">
      <w:pPr>
        <w:pStyle w:val="af4"/>
        <w:autoSpaceDE w:val="0"/>
        <w:autoSpaceDN w:val="0"/>
        <w:adjustRightInd w:val="0"/>
        <w:spacing w:line="288" w:lineRule="auto"/>
        <w:ind w:left="1276"/>
        <w:jc w:val="both"/>
        <w:rPr>
          <w:rFonts w:eastAsia="Arial Unicode MS"/>
          <w:szCs w:val="24"/>
        </w:rPr>
      </w:pPr>
      <w:r>
        <w:rPr>
          <w:rFonts w:eastAsia="Arial Unicode MS"/>
          <w:szCs w:val="24"/>
        </w:rPr>
        <w:t>- накопление заявок на отключение клиентов от Программы Коллекция</w:t>
      </w:r>
      <w:r w:rsidRPr="009F4F7E">
        <w:rPr>
          <w:rFonts w:eastAsia="Arial Unicode MS"/>
          <w:szCs w:val="24"/>
        </w:rPr>
        <w:t>;</w:t>
      </w:r>
    </w:p>
    <w:p w:rsidR="00730075" w:rsidRPr="005D7384" w:rsidRDefault="00730075" w:rsidP="00730075">
      <w:pPr>
        <w:pStyle w:val="af4"/>
        <w:autoSpaceDE w:val="0"/>
        <w:autoSpaceDN w:val="0"/>
        <w:adjustRightInd w:val="0"/>
        <w:spacing w:line="288" w:lineRule="auto"/>
        <w:ind w:left="1276"/>
        <w:jc w:val="both"/>
        <w:rPr>
          <w:rFonts w:eastAsia="Arial Unicode MS"/>
        </w:rPr>
      </w:pPr>
      <w:r>
        <w:rPr>
          <w:rFonts w:eastAsia="Arial Unicode MS"/>
          <w:szCs w:val="24"/>
        </w:rPr>
        <w:t xml:space="preserve">- выгрузка </w:t>
      </w:r>
      <w:r w:rsidR="00907024">
        <w:rPr>
          <w:rFonts w:eastAsia="Arial Unicode MS"/>
          <w:szCs w:val="24"/>
        </w:rPr>
        <w:t xml:space="preserve">два </w:t>
      </w:r>
      <w:r>
        <w:rPr>
          <w:rFonts w:cs="Times New Roman"/>
        </w:rPr>
        <w:t>раз</w:t>
      </w:r>
      <w:r w:rsidR="00907024">
        <w:rPr>
          <w:rFonts w:cs="Times New Roman"/>
        </w:rPr>
        <w:t>а</w:t>
      </w:r>
      <w:r>
        <w:rPr>
          <w:rFonts w:cs="Times New Roman"/>
        </w:rPr>
        <w:t xml:space="preserve"> в сутки реестра с клиентами </w:t>
      </w:r>
      <w:r>
        <w:t xml:space="preserve">на отключение </w:t>
      </w:r>
      <w:r>
        <w:rPr>
          <w:rFonts w:cs="Times New Roman"/>
        </w:rPr>
        <w:t xml:space="preserve">в формате </w:t>
      </w:r>
      <w:r>
        <w:rPr>
          <w:b/>
          <w:lang w:val="en-US"/>
        </w:rPr>
        <w:t>txt</w:t>
      </w:r>
      <w:r>
        <w:t>.</w:t>
      </w:r>
      <w:r>
        <w:rPr>
          <w:rFonts w:eastAsia="Arial Unicode MS"/>
          <w:szCs w:val="24"/>
        </w:rPr>
        <w:t xml:space="preserve"> </w:t>
      </w:r>
    </w:p>
    <w:p w:rsidR="00730075" w:rsidRPr="009F25EC" w:rsidRDefault="00730075" w:rsidP="00730075">
      <w:pPr>
        <w:pStyle w:val="af4"/>
      </w:pPr>
    </w:p>
    <w:p w:rsidR="00730075" w:rsidRPr="002342C0" w:rsidRDefault="00730075" w:rsidP="00730075">
      <w:pPr>
        <w:pStyle w:val="af4"/>
        <w:numPr>
          <w:ilvl w:val="0"/>
          <w:numId w:val="20"/>
        </w:numPr>
        <w:spacing w:after="0" w:line="240" w:lineRule="auto"/>
        <w:jc w:val="both"/>
        <w:rPr>
          <w:vanish/>
          <w:szCs w:val="24"/>
        </w:rPr>
      </w:pPr>
    </w:p>
    <w:p w:rsidR="00730075" w:rsidRPr="002342C0" w:rsidRDefault="00730075" w:rsidP="00730075">
      <w:pPr>
        <w:pStyle w:val="af4"/>
        <w:numPr>
          <w:ilvl w:val="1"/>
          <w:numId w:val="20"/>
        </w:numPr>
        <w:spacing w:after="0" w:line="240" w:lineRule="auto"/>
        <w:jc w:val="both"/>
        <w:rPr>
          <w:vanish/>
          <w:szCs w:val="24"/>
        </w:rPr>
      </w:pPr>
    </w:p>
    <w:p w:rsidR="00730075" w:rsidRDefault="00730075" w:rsidP="00730075">
      <w:pPr>
        <w:rPr>
          <w:b/>
        </w:rPr>
      </w:pPr>
      <w:r w:rsidRPr="009F25EC">
        <w:rPr>
          <w:b/>
        </w:rPr>
        <w:t>Выходные параметры</w:t>
      </w:r>
      <w:r>
        <w:rPr>
          <w:b/>
        </w:rPr>
        <w:t xml:space="preserve"> </w:t>
      </w:r>
      <w:r w:rsidRPr="00A25943">
        <w:rPr>
          <w:b/>
        </w:rPr>
        <w:t>БС ”</w:t>
      </w:r>
      <w:r w:rsidRPr="009F4F7E">
        <w:rPr>
          <w:rFonts w:eastAsia="Arial Unicode MS"/>
          <w:b/>
        </w:rPr>
        <w:t xml:space="preserve"> </w:t>
      </w:r>
      <w:r w:rsidRPr="00D2328C">
        <w:rPr>
          <w:rFonts w:eastAsia="Arial Unicode MS"/>
          <w:b/>
        </w:rPr>
        <w:t>Отключение клиента от</w:t>
      </w:r>
      <w:r>
        <w:rPr>
          <w:rFonts w:eastAsia="Arial Unicode MS"/>
          <w:b/>
        </w:rPr>
        <w:t xml:space="preserve"> П</w:t>
      </w:r>
      <w:r w:rsidRPr="00D2328C">
        <w:rPr>
          <w:rFonts w:eastAsia="Arial Unicode MS"/>
          <w:b/>
        </w:rPr>
        <w:t xml:space="preserve">рограммы Коллекция </w:t>
      </w:r>
      <w:r w:rsidRPr="00A25943">
        <w:rPr>
          <w:rFonts w:eastAsia="Arial Unicode MS"/>
          <w:b/>
        </w:rPr>
        <w:t>”</w:t>
      </w:r>
      <w:r w:rsidRPr="00A25943">
        <w:rPr>
          <w:b/>
        </w:rPr>
        <w:t>:</w:t>
      </w:r>
    </w:p>
    <w:p w:rsidR="00730075" w:rsidRDefault="00730075" w:rsidP="00730075">
      <w:pPr>
        <w:rPr>
          <w:b/>
        </w:rPr>
      </w:pPr>
    </w:p>
    <w:tbl>
      <w:tblPr>
        <w:tblW w:w="492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64"/>
        <w:gridCol w:w="1645"/>
        <w:gridCol w:w="1563"/>
        <w:gridCol w:w="3657"/>
      </w:tblGrid>
      <w:tr w:rsidR="00730075" w:rsidRPr="00CD4BFB" w:rsidTr="009202A9"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30075" w:rsidRPr="00CD4BFB" w:rsidRDefault="00730075" w:rsidP="009202A9">
            <w:pPr>
              <w:pStyle w:val="TableText"/>
              <w:rPr>
                <w:b/>
                <w:bCs/>
                <w:color w:val="000000" w:themeColor="text1"/>
              </w:rPr>
            </w:pPr>
            <w:r w:rsidRPr="00CD4BFB">
              <w:t>Название сущности / атрибута</w:t>
            </w:r>
          </w:p>
        </w:tc>
        <w:tc>
          <w:tcPr>
            <w:tcW w:w="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30075" w:rsidRPr="00CD4BFB" w:rsidRDefault="00730075" w:rsidP="009202A9">
            <w:pPr>
              <w:pStyle w:val="TableText"/>
              <w:rPr>
                <w:b/>
                <w:bCs/>
                <w:color w:val="000000" w:themeColor="text1"/>
              </w:rPr>
            </w:pPr>
            <w:r w:rsidRPr="00CD4BFB">
              <w:t>Тип данных (размерность)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30075" w:rsidRPr="00CD4BFB" w:rsidRDefault="00730075" w:rsidP="009202A9">
            <w:pPr>
              <w:pStyle w:val="TableText"/>
              <w:rPr>
                <w:b/>
                <w:bCs/>
                <w:color w:val="000000" w:themeColor="text1"/>
              </w:rPr>
            </w:pPr>
            <w:r w:rsidRPr="00CD4BFB">
              <w:t>Кратность</w:t>
            </w:r>
          </w:p>
        </w:tc>
        <w:tc>
          <w:tcPr>
            <w:tcW w:w="19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30075" w:rsidRPr="00CD4BFB" w:rsidRDefault="00730075" w:rsidP="009202A9">
            <w:pPr>
              <w:pStyle w:val="TableText"/>
              <w:rPr>
                <w:b/>
                <w:bCs/>
                <w:color w:val="000000" w:themeColor="text1"/>
              </w:rPr>
            </w:pPr>
            <w:r w:rsidRPr="00CD4BFB">
              <w:t>Комментарий (особенности формирования поля)</w:t>
            </w:r>
          </w:p>
        </w:tc>
      </w:tr>
      <w:tr w:rsidR="00730075" w:rsidRPr="00966BAC" w:rsidTr="009202A9"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075" w:rsidRPr="00966BAC" w:rsidRDefault="00730075" w:rsidP="009202A9">
            <w:pPr>
              <w:pStyle w:val="TableText"/>
            </w:pPr>
            <w:r w:rsidRPr="00966BAC">
              <w:rPr>
                <w:lang w:val="en-US"/>
              </w:rPr>
              <w:t xml:space="preserve">ID </w:t>
            </w:r>
            <w:r w:rsidRPr="00966BAC">
              <w:t>клиента в МДМ</w:t>
            </w:r>
          </w:p>
        </w:tc>
        <w:tc>
          <w:tcPr>
            <w:tcW w:w="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075" w:rsidRPr="00966BAC" w:rsidRDefault="00730075" w:rsidP="009202A9">
            <w:pPr>
              <w:pStyle w:val="TableText"/>
            </w:pPr>
            <w:r w:rsidRPr="00A25943">
              <w:t>Строка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075" w:rsidRPr="00966BAC" w:rsidRDefault="00730075" w:rsidP="009202A9">
            <w:pPr>
              <w:pStyle w:val="TableText"/>
            </w:pPr>
            <w:r w:rsidRPr="00A25943">
              <w:t>[1]</w:t>
            </w:r>
          </w:p>
        </w:tc>
        <w:tc>
          <w:tcPr>
            <w:tcW w:w="19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075" w:rsidRPr="00966BAC" w:rsidRDefault="00730075" w:rsidP="009202A9">
            <w:pPr>
              <w:pStyle w:val="card-value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0075" w:rsidRPr="00E30378" w:rsidTr="00730075"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075" w:rsidRPr="00730075" w:rsidRDefault="00730075" w:rsidP="009202A9">
            <w:pPr>
              <w:pStyle w:val="TableText"/>
            </w:pPr>
            <w:r>
              <w:t>Статус отключения</w:t>
            </w:r>
          </w:p>
        </w:tc>
        <w:tc>
          <w:tcPr>
            <w:tcW w:w="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075" w:rsidRPr="00730075" w:rsidRDefault="00730075" w:rsidP="009202A9">
            <w:pPr>
              <w:pStyle w:val="TableText"/>
            </w:pPr>
            <w:r>
              <w:t>Число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075" w:rsidRPr="00966BAC" w:rsidRDefault="00730075" w:rsidP="009202A9">
            <w:pPr>
              <w:pStyle w:val="TableText"/>
            </w:pPr>
            <w:r w:rsidRPr="00A25943">
              <w:t>[</w:t>
            </w:r>
            <w:r>
              <w:t>1</w:t>
            </w:r>
            <w:r w:rsidRPr="00A25943">
              <w:t>]</w:t>
            </w:r>
          </w:p>
        </w:tc>
        <w:tc>
          <w:tcPr>
            <w:tcW w:w="19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075" w:rsidRPr="00730075" w:rsidRDefault="00730075" w:rsidP="009202A9">
            <w:pPr>
              <w:pStyle w:val="card-value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</w:tabs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Значения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:rsidR="00730075" w:rsidRPr="00730075" w:rsidRDefault="00730075" w:rsidP="009202A9">
            <w:pPr>
              <w:pStyle w:val="card-value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</w:tabs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0 - Не отключать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  <w:p w:rsidR="00730075" w:rsidRPr="00730075" w:rsidRDefault="00730075" w:rsidP="009202A9">
            <w:pPr>
              <w:pStyle w:val="card-value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</w:tabs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– Отключать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</w:tbl>
    <w:p w:rsidR="00730075" w:rsidRDefault="00730075" w:rsidP="00730075"/>
    <w:p w:rsidR="00730075" w:rsidRPr="00A443FA" w:rsidRDefault="00730075" w:rsidP="00730075">
      <w:pPr>
        <w:rPr>
          <w:b/>
          <w:lang w:val="en-US"/>
        </w:rPr>
      </w:pPr>
      <w:r w:rsidRPr="00A443FA">
        <w:rPr>
          <w:b/>
        </w:rPr>
        <w:t>Коды ошибок</w:t>
      </w:r>
      <w:r w:rsidRPr="00A443FA">
        <w:rPr>
          <w:b/>
          <w:lang w:val="en-US"/>
        </w:rPr>
        <w:t>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2"/>
        <w:gridCol w:w="4265"/>
        <w:gridCol w:w="3646"/>
      </w:tblGrid>
      <w:tr w:rsidR="00730075" w:rsidRPr="00312341" w:rsidTr="009202A9">
        <w:tc>
          <w:tcPr>
            <w:tcW w:w="1552" w:type="dxa"/>
            <w:shd w:val="clear" w:color="auto" w:fill="D9D9D9" w:themeFill="background1" w:themeFillShade="D9"/>
          </w:tcPr>
          <w:p w:rsidR="00730075" w:rsidRPr="00312341" w:rsidRDefault="00730075" w:rsidP="009202A9">
            <w:pPr>
              <w:pStyle w:val="240"/>
              <w:jc w:val="center"/>
              <w:rPr>
                <w:b/>
                <w:lang w:val="ru-RU"/>
              </w:rPr>
            </w:pPr>
            <w:r w:rsidRPr="00312341">
              <w:rPr>
                <w:b/>
                <w:lang w:val="ru-RU"/>
              </w:rPr>
              <w:lastRenderedPageBreak/>
              <w:t>Код ошибки</w:t>
            </w:r>
          </w:p>
        </w:tc>
        <w:tc>
          <w:tcPr>
            <w:tcW w:w="4265" w:type="dxa"/>
            <w:shd w:val="clear" w:color="auto" w:fill="D9D9D9" w:themeFill="background1" w:themeFillShade="D9"/>
          </w:tcPr>
          <w:p w:rsidR="00730075" w:rsidRPr="00312341" w:rsidRDefault="00730075" w:rsidP="009202A9">
            <w:pPr>
              <w:pStyle w:val="240"/>
              <w:jc w:val="center"/>
              <w:rPr>
                <w:b/>
                <w:lang w:val="ru-RU"/>
              </w:rPr>
            </w:pPr>
            <w:r w:rsidRPr="00312341">
              <w:rPr>
                <w:b/>
                <w:lang w:val="ru-RU"/>
              </w:rPr>
              <w:t>Описание</w:t>
            </w:r>
          </w:p>
        </w:tc>
        <w:tc>
          <w:tcPr>
            <w:tcW w:w="3646" w:type="dxa"/>
            <w:shd w:val="clear" w:color="auto" w:fill="D9D9D9" w:themeFill="background1" w:themeFillShade="D9"/>
          </w:tcPr>
          <w:p w:rsidR="00730075" w:rsidRPr="00312341" w:rsidRDefault="00730075" w:rsidP="009202A9">
            <w:pPr>
              <w:pStyle w:val="240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Примечание</w:t>
            </w:r>
          </w:p>
        </w:tc>
      </w:tr>
      <w:tr w:rsidR="00730075" w:rsidRPr="00E145AB" w:rsidDel="00E145AB" w:rsidTr="009202A9">
        <w:tc>
          <w:tcPr>
            <w:tcW w:w="1552" w:type="dxa"/>
          </w:tcPr>
          <w:p w:rsidR="00730075" w:rsidRPr="00B04D3A" w:rsidRDefault="00730075" w:rsidP="009202A9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0</w:t>
            </w:r>
            <w:r w:rsidRPr="00B04D3A">
              <w:rPr>
                <w:rFonts w:cs="Calibri"/>
                <w:color w:val="000000"/>
              </w:rPr>
              <w:t>01</w:t>
            </w:r>
          </w:p>
        </w:tc>
        <w:tc>
          <w:tcPr>
            <w:tcW w:w="4265" w:type="dxa"/>
          </w:tcPr>
          <w:p w:rsidR="00730075" w:rsidRPr="002653E9" w:rsidRDefault="00730075" w:rsidP="009202A9">
            <w:pPr>
              <w:pStyle w:val="card-value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</w:tabs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2653E9">
              <w:rPr>
                <w:rFonts w:ascii="Times New Roman" w:eastAsiaTheme="minorEastAsia" w:hAnsi="Times New Roman" w:cs="Times New Roman"/>
                <w:sz w:val="24"/>
                <w:szCs w:val="24"/>
              </w:rPr>
              <w:t>Сервис временно недоступен</w:t>
            </w:r>
          </w:p>
        </w:tc>
        <w:tc>
          <w:tcPr>
            <w:tcW w:w="3646" w:type="dxa"/>
          </w:tcPr>
          <w:p w:rsidR="00730075" w:rsidRPr="00E145AB" w:rsidDel="00E145AB" w:rsidRDefault="00730075" w:rsidP="009202A9">
            <w:pPr>
              <w:rPr>
                <w:color w:val="000000"/>
              </w:rPr>
            </w:pPr>
          </w:p>
        </w:tc>
      </w:tr>
      <w:tr w:rsidR="00730075" w:rsidRPr="00E145AB" w:rsidTr="009202A9"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075" w:rsidRPr="00B04D3A" w:rsidRDefault="00730075" w:rsidP="009202A9">
            <w:pPr>
              <w:jc w:val="center"/>
              <w:rPr>
                <w:rFonts w:cs="Calibri"/>
                <w:color w:val="000000"/>
              </w:rPr>
            </w:pPr>
            <w:r w:rsidRPr="00B04D3A">
              <w:rPr>
                <w:rFonts w:cs="Calibri"/>
                <w:color w:val="000000"/>
              </w:rPr>
              <w:t>00</w:t>
            </w:r>
            <w:r>
              <w:rPr>
                <w:rFonts w:cs="Calibri"/>
                <w:color w:val="000000"/>
              </w:rPr>
              <w:t>2</w:t>
            </w:r>
          </w:p>
        </w:tc>
        <w:tc>
          <w:tcPr>
            <w:tcW w:w="4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075" w:rsidRPr="00164948" w:rsidRDefault="00730075" w:rsidP="009202A9">
            <w:pPr>
              <w:pStyle w:val="card-value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64948">
              <w:rPr>
                <w:rFonts w:ascii="Times New Roman" w:eastAsiaTheme="minorEastAsia" w:hAnsi="Times New Roman" w:cs="Times New Roman"/>
                <w:sz w:val="24"/>
                <w:szCs w:val="24"/>
              </w:rPr>
              <w:t>Внутренняя ошибка УСБС</w:t>
            </w:r>
          </w:p>
        </w:tc>
        <w:tc>
          <w:tcPr>
            <w:tcW w:w="3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075" w:rsidRPr="00E145AB" w:rsidRDefault="00730075" w:rsidP="009202A9">
            <w:pPr>
              <w:rPr>
                <w:color w:val="000000"/>
              </w:rPr>
            </w:pPr>
          </w:p>
        </w:tc>
      </w:tr>
      <w:tr w:rsidR="00730075" w:rsidRPr="00E145AB" w:rsidTr="009202A9"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075" w:rsidRPr="00B04D3A" w:rsidRDefault="00730075" w:rsidP="009202A9">
            <w:pPr>
              <w:jc w:val="center"/>
              <w:rPr>
                <w:rFonts w:cs="Calibri"/>
                <w:color w:val="000000"/>
              </w:rPr>
            </w:pPr>
            <w:r w:rsidRPr="00B04D3A">
              <w:rPr>
                <w:rFonts w:cs="Calibri"/>
                <w:color w:val="000000"/>
              </w:rPr>
              <w:t>0</w:t>
            </w:r>
            <w:r>
              <w:rPr>
                <w:rFonts w:cs="Calibri"/>
                <w:color w:val="000000"/>
              </w:rPr>
              <w:t>03</w:t>
            </w:r>
          </w:p>
        </w:tc>
        <w:tc>
          <w:tcPr>
            <w:tcW w:w="4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075" w:rsidRPr="00164948" w:rsidRDefault="00730075" w:rsidP="009202A9">
            <w:pPr>
              <w:pStyle w:val="card-value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64948">
              <w:rPr>
                <w:rFonts w:ascii="Times New Roman" w:eastAsiaTheme="minorEastAsia" w:hAnsi="Times New Roman" w:cs="Times New Roman"/>
                <w:sz w:val="24"/>
                <w:szCs w:val="24"/>
              </w:rPr>
              <w:t>Превышен интервал ожидания ответа конечной системы</w:t>
            </w:r>
          </w:p>
        </w:tc>
        <w:tc>
          <w:tcPr>
            <w:tcW w:w="3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075" w:rsidRPr="00E145AB" w:rsidRDefault="00730075" w:rsidP="009202A9">
            <w:pPr>
              <w:rPr>
                <w:color w:val="000000"/>
              </w:rPr>
            </w:pPr>
          </w:p>
        </w:tc>
      </w:tr>
    </w:tbl>
    <w:p w:rsidR="00730075" w:rsidRDefault="00730075" w:rsidP="00730075"/>
    <w:p w:rsidR="00730075" w:rsidRDefault="00730075" w:rsidP="00730075"/>
    <w:p w:rsidR="0005739E" w:rsidRPr="0005739E" w:rsidRDefault="0005739E" w:rsidP="0005739E">
      <w:pPr>
        <w:pStyle w:val="3"/>
        <w:jc w:val="both"/>
      </w:pPr>
      <w:bookmarkStart w:id="19" w:name="_4.2.2.2._БС_“Отключение"/>
      <w:bookmarkStart w:id="20" w:name="_4.2.3._Требования_к"/>
      <w:bookmarkEnd w:id="19"/>
      <w:bookmarkEnd w:id="20"/>
      <w:r w:rsidRPr="005841B4">
        <w:t>4.2.</w:t>
      </w:r>
      <w:r w:rsidR="00487FB8">
        <w:t>2</w:t>
      </w:r>
      <w:r w:rsidRPr="005841B4">
        <w:t xml:space="preserve">. </w:t>
      </w:r>
      <w:r>
        <w:t>Общие требования к взаимодействиям</w:t>
      </w:r>
    </w:p>
    <w:p w:rsidR="0005739E" w:rsidRDefault="0005739E" w:rsidP="0028186E">
      <w:pPr>
        <w:pStyle w:val="4"/>
      </w:pPr>
      <w:bookmarkStart w:id="21" w:name="_4.2.2.1._Взаимодействие_Хранилища"/>
      <w:bookmarkEnd w:id="21"/>
      <w:r w:rsidRPr="005841B4">
        <w:t>4.2.</w:t>
      </w:r>
      <w:r w:rsidR="0028186E">
        <w:t>2</w:t>
      </w:r>
      <w:r>
        <w:t>.</w:t>
      </w:r>
      <w:r w:rsidR="0028186E">
        <w:t>1.</w:t>
      </w:r>
      <w:r>
        <w:t xml:space="preserve"> Взаимодействие Хранилища с </w:t>
      </w:r>
      <w:r>
        <w:rPr>
          <w:lang w:val="en-US"/>
        </w:rPr>
        <w:t>Way</w:t>
      </w:r>
      <w:r w:rsidRPr="0005739E">
        <w:t xml:space="preserve">4 </w:t>
      </w:r>
      <w:r>
        <w:t xml:space="preserve">(реестр на </w:t>
      </w:r>
      <w:r w:rsidR="007059F4">
        <w:t>закрытие</w:t>
      </w:r>
      <w:r>
        <w:t xml:space="preserve"> виртуальной карты)</w:t>
      </w:r>
    </w:p>
    <w:p w:rsidR="0005739E" w:rsidRDefault="0005739E" w:rsidP="0005739E"/>
    <w:p w:rsidR="00DA46CC" w:rsidRDefault="00DA46CC" w:rsidP="00DA46CC">
      <w:pPr>
        <w:jc w:val="both"/>
      </w:pPr>
      <w:r>
        <w:t xml:space="preserve">Необходимо разработать новое взаимодействие между Хранилищем и </w:t>
      </w:r>
      <w:r>
        <w:rPr>
          <w:lang w:val="en-US"/>
        </w:rPr>
        <w:t>Way</w:t>
      </w:r>
      <w:r w:rsidRPr="00DA46CC">
        <w:t>4</w:t>
      </w:r>
      <w:r>
        <w:t xml:space="preserve"> для закрытия виртуальной карты клиента Программы Коллекция.</w:t>
      </w:r>
    </w:p>
    <w:p w:rsidR="00DA46CC" w:rsidRDefault="00DA46CC" w:rsidP="00DA46CC">
      <w:pPr>
        <w:jc w:val="both"/>
      </w:pPr>
    </w:p>
    <w:p w:rsidR="007059F4" w:rsidRPr="007059F4" w:rsidRDefault="007059F4" w:rsidP="00DA46CC">
      <w:pPr>
        <w:jc w:val="both"/>
      </w:pPr>
      <w:r>
        <w:t>Транспорт</w:t>
      </w:r>
      <w:r w:rsidRPr="007059F4">
        <w:t xml:space="preserve">: </w:t>
      </w:r>
      <w:r>
        <w:t>почтовое сообщение.</w:t>
      </w:r>
    </w:p>
    <w:p w:rsidR="00DA46CC" w:rsidRPr="00247C36" w:rsidRDefault="00DA46CC" w:rsidP="00DA46CC">
      <w:pPr>
        <w:jc w:val="both"/>
      </w:pPr>
      <w:r>
        <w:t>Формат файла с реестрами</w:t>
      </w:r>
      <w:r w:rsidRPr="00247C36">
        <w:t xml:space="preserve">: </w:t>
      </w:r>
      <w:proofErr w:type="gramStart"/>
      <w:r>
        <w:rPr>
          <w:lang w:val="en-US"/>
        </w:rPr>
        <w:t>CSV</w:t>
      </w:r>
      <w:r w:rsidRPr="00247C36">
        <w:t>.</w:t>
      </w:r>
      <w:proofErr w:type="gramEnd"/>
    </w:p>
    <w:p w:rsidR="00DA46CC" w:rsidRPr="00BE2F03" w:rsidRDefault="00DA46CC" w:rsidP="00DA46CC">
      <w:pPr>
        <w:jc w:val="both"/>
      </w:pPr>
      <w:r>
        <w:t xml:space="preserve">Периодичность обмена реестрами между Хранилищем и </w:t>
      </w:r>
      <w:r>
        <w:rPr>
          <w:lang w:val="en-US"/>
        </w:rPr>
        <w:t>Way</w:t>
      </w:r>
      <w:r w:rsidRPr="00DA46CC">
        <w:t>4</w:t>
      </w:r>
      <w:r w:rsidRPr="00BE2F03">
        <w:t xml:space="preserve">: 2 </w:t>
      </w:r>
      <w:r>
        <w:t>раза в день.</w:t>
      </w:r>
    </w:p>
    <w:p w:rsidR="00DA46CC" w:rsidRPr="00EA1288" w:rsidRDefault="00DA46CC" w:rsidP="00DA46CC">
      <w:pPr>
        <w:jc w:val="both"/>
      </w:pPr>
    </w:p>
    <w:p w:rsidR="00DA46CC" w:rsidRPr="00EA1288" w:rsidRDefault="00DA46CC" w:rsidP="00DA46CC">
      <w:r w:rsidRPr="004973DA">
        <w:t>Имя</w:t>
      </w:r>
      <w:r w:rsidRPr="00EA1288">
        <w:t xml:space="preserve"> </w:t>
      </w:r>
      <w:r w:rsidRPr="004973DA">
        <w:t>файла</w:t>
      </w:r>
      <w:r w:rsidRPr="00EA1288">
        <w:t xml:space="preserve"> </w:t>
      </w:r>
      <w:r>
        <w:t>формируется</w:t>
      </w:r>
      <w:r w:rsidRPr="00EA1288">
        <w:t xml:space="preserve"> </w:t>
      </w:r>
      <w:r>
        <w:t>по</w:t>
      </w:r>
      <w:r w:rsidRPr="00EA1288">
        <w:t xml:space="preserve"> </w:t>
      </w:r>
      <w:r>
        <w:t>шаблону</w:t>
      </w:r>
      <w:r w:rsidRPr="00EA1288">
        <w:t xml:space="preserve"> «</w:t>
      </w:r>
      <w:r>
        <w:rPr>
          <w:lang w:val="en-US"/>
        </w:rPr>
        <w:t>VTB</w:t>
      </w:r>
      <w:r w:rsidRPr="00EA1288">
        <w:t>_</w:t>
      </w:r>
      <w:r>
        <w:rPr>
          <w:lang w:val="en-US"/>
        </w:rPr>
        <w:t>YYYYMMDD</w:t>
      </w:r>
      <w:r w:rsidRPr="00EA1288">
        <w:t>_</w:t>
      </w:r>
      <w:r>
        <w:rPr>
          <w:lang w:val="en-US"/>
        </w:rPr>
        <w:t>N</w:t>
      </w:r>
      <w:r w:rsidRPr="00EA1288">
        <w:t>.</w:t>
      </w:r>
      <w:proofErr w:type="spellStart"/>
      <w:r w:rsidR="007059F4">
        <w:rPr>
          <w:lang w:val="en-US"/>
        </w:rPr>
        <w:t>closecard</w:t>
      </w:r>
      <w:r>
        <w:rPr>
          <w:lang w:val="en-US"/>
        </w:rPr>
        <w:t>PL</w:t>
      </w:r>
      <w:proofErr w:type="spellEnd"/>
      <w:r w:rsidRPr="00EA1288">
        <w:t xml:space="preserve">», </w:t>
      </w:r>
      <w:r>
        <w:t>где</w:t>
      </w:r>
      <w:r w:rsidRPr="00EA1288">
        <w:t>:</w:t>
      </w:r>
    </w:p>
    <w:p w:rsidR="00DA46CC" w:rsidRDefault="00DA46CC" w:rsidP="00DA46CC">
      <w:r>
        <w:rPr>
          <w:lang w:val="en-US"/>
        </w:rPr>
        <w:t>YYYYMMDD</w:t>
      </w:r>
      <w:r w:rsidRPr="003607E7">
        <w:t xml:space="preserve"> – </w:t>
      </w:r>
      <w:r>
        <w:t>дата формирования файла;</w:t>
      </w:r>
    </w:p>
    <w:p w:rsidR="00DA46CC" w:rsidRDefault="00DA46CC" w:rsidP="00DA46CC">
      <w:r>
        <w:rPr>
          <w:lang w:val="en-US"/>
        </w:rPr>
        <w:t>N</w:t>
      </w:r>
      <w:r w:rsidRPr="003607E7">
        <w:t xml:space="preserve"> – </w:t>
      </w:r>
      <w:proofErr w:type="gramStart"/>
      <w:r>
        <w:t>порядковый</w:t>
      </w:r>
      <w:proofErr w:type="gramEnd"/>
      <w:r>
        <w:t xml:space="preserve"> номер файла за день.</w:t>
      </w:r>
    </w:p>
    <w:p w:rsidR="00DA46CC" w:rsidRPr="004973DA" w:rsidRDefault="00DA46CC" w:rsidP="00DA46CC">
      <w:r>
        <w:t xml:space="preserve">Пример: </w:t>
      </w:r>
      <w:r w:rsidRPr="004973DA">
        <w:t>VTB_</w:t>
      </w:r>
      <w:r>
        <w:t>201</w:t>
      </w:r>
      <w:r w:rsidRPr="00EA1288">
        <w:t>4</w:t>
      </w:r>
      <w:r>
        <w:t>0525</w:t>
      </w:r>
      <w:r w:rsidRPr="004973DA">
        <w:t>_1.</w:t>
      </w:r>
      <w:r w:rsidRPr="00EA1288">
        <w:t xml:space="preserve"> </w:t>
      </w:r>
      <w:proofErr w:type="spellStart"/>
      <w:r w:rsidR="007059F4">
        <w:rPr>
          <w:lang w:val="en-US"/>
        </w:rPr>
        <w:t>closecard</w:t>
      </w:r>
      <w:r>
        <w:rPr>
          <w:lang w:val="en-US"/>
        </w:rPr>
        <w:t>PL</w:t>
      </w:r>
      <w:proofErr w:type="spellEnd"/>
    </w:p>
    <w:p w:rsidR="00DA46CC" w:rsidRPr="00EA1288" w:rsidRDefault="00DA46CC" w:rsidP="00DA46CC">
      <w:pPr>
        <w:jc w:val="both"/>
      </w:pPr>
    </w:p>
    <w:p w:rsidR="00DA46CC" w:rsidRPr="004951E8" w:rsidRDefault="00DA46CC" w:rsidP="00DA46CC">
      <w:pPr>
        <w:jc w:val="both"/>
      </w:pPr>
      <w:r w:rsidRPr="004951E8">
        <w:t>Формат реестра</w:t>
      </w:r>
      <w:r w:rsidRPr="00E4559D">
        <w:t xml:space="preserve"> </w:t>
      </w:r>
      <w:r w:rsidR="00E4559D" w:rsidRPr="00E4559D">
        <w:t>от Хранилища</w:t>
      </w:r>
      <w:r w:rsidR="00E4559D" w:rsidRPr="004951E8">
        <w:t xml:space="preserve">  </w:t>
      </w:r>
      <w:r w:rsidR="00E4559D" w:rsidRPr="00E4559D">
        <w:rPr>
          <w:lang w:val="en-US"/>
        </w:rPr>
        <w:t>c</w:t>
      </w:r>
      <w:r w:rsidR="00E4559D" w:rsidRPr="00E4559D">
        <w:rPr>
          <w:b/>
        </w:rPr>
        <w:t xml:space="preserve"> </w:t>
      </w:r>
      <w:r w:rsidR="00E4559D" w:rsidRPr="00E4559D">
        <w:t xml:space="preserve">картами для закрытия в </w:t>
      </w:r>
      <w:r w:rsidR="00E4559D" w:rsidRPr="00E4559D">
        <w:rPr>
          <w:lang w:val="en-US"/>
        </w:rPr>
        <w:t>Way</w:t>
      </w:r>
      <w:r w:rsidR="00E4559D" w:rsidRPr="00E4559D">
        <w:t>4</w:t>
      </w:r>
      <w:r w:rsidRPr="004951E8">
        <w:t xml:space="preserve"> (см. Таблицу №</w:t>
      </w:r>
      <w:r w:rsidR="00E4559D">
        <w:t>2</w:t>
      </w:r>
      <w:r w:rsidRPr="004951E8">
        <w:t>):</w:t>
      </w:r>
    </w:p>
    <w:p w:rsidR="00DA46CC" w:rsidRPr="00BE2F03" w:rsidRDefault="00DA46CC" w:rsidP="00E4559D">
      <w:pPr>
        <w:pStyle w:val="afc"/>
        <w:keepNext/>
        <w:spacing w:before="240"/>
        <w:jc w:val="right"/>
        <w:rPr>
          <w:b w:val="0"/>
          <w:color w:val="auto"/>
          <w:sz w:val="24"/>
          <w:szCs w:val="24"/>
        </w:rPr>
      </w:pPr>
      <w:r w:rsidRPr="00BE2F03">
        <w:rPr>
          <w:b w:val="0"/>
          <w:color w:val="auto"/>
          <w:sz w:val="24"/>
          <w:szCs w:val="24"/>
        </w:rPr>
        <w:t>Таблица №</w:t>
      </w:r>
      <w:r w:rsidR="00E4559D" w:rsidRPr="00E4559D">
        <w:rPr>
          <w:b w:val="0"/>
          <w:color w:val="auto"/>
          <w:sz w:val="24"/>
          <w:szCs w:val="24"/>
        </w:rPr>
        <w:t>2</w:t>
      </w:r>
      <w:r w:rsidRPr="00BE2F03">
        <w:rPr>
          <w:b w:val="0"/>
          <w:color w:val="auto"/>
          <w:sz w:val="24"/>
          <w:szCs w:val="24"/>
        </w:rPr>
        <w:t xml:space="preserve"> -  Формат реестра</w:t>
      </w:r>
      <w:r w:rsidR="00E4559D">
        <w:rPr>
          <w:b w:val="0"/>
          <w:color w:val="auto"/>
          <w:sz w:val="24"/>
          <w:szCs w:val="24"/>
        </w:rPr>
        <w:t xml:space="preserve"> от Хранилища</w:t>
      </w:r>
      <w:r w:rsidRPr="00BE2F03">
        <w:rPr>
          <w:b w:val="0"/>
          <w:color w:val="auto"/>
          <w:sz w:val="24"/>
          <w:szCs w:val="24"/>
        </w:rPr>
        <w:t xml:space="preserve"> </w:t>
      </w:r>
      <w:r w:rsidR="00E4559D">
        <w:rPr>
          <w:b w:val="0"/>
          <w:color w:val="auto"/>
          <w:sz w:val="24"/>
          <w:szCs w:val="24"/>
          <w:lang w:val="en-US"/>
        </w:rPr>
        <w:t>c</w:t>
      </w:r>
      <w:r w:rsidR="00E4559D" w:rsidRPr="00E4559D">
        <w:rPr>
          <w:b w:val="0"/>
          <w:color w:val="auto"/>
          <w:sz w:val="24"/>
          <w:szCs w:val="24"/>
        </w:rPr>
        <w:t xml:space="preserve"> </w:t>
      </w:r>
      <w:r w:rsidR="00E4559D">
        <w:rPr>
          <w:b w:val="0"/>
          <w:color w:val="auto"/>
          <w:sz w:val="24"/>
          <w:szCs w:val="24"/>
        </w:rPr>
        <w:t xml:space="preserve">картами для закрытия в </w:t>
      </w:r>
      <w:r w:rsidR="00E4559D">
        <w:rPr>
          <w:b w:val="0"/>
          <w:color w:val="auto"/>
          <w:sz w:val="24"/>
          <w:szCs w:val="24"/>
          <w:lang w:val="en-US"/>
        </w:rPr>
        <w:t>Way</w:t>
      </w:r>
      <w:r w:rsidR="00E4559D" w:rsidRPr="00E4559D">
        <w:rPr>
          <w:b w:val="0"/>
          <w:color w:val="auto"/>
          <w:sz w:val="24"/>
          <w:szCs w:val="24"/>
        </w:rPr>
        <w:t>4</w:t>
      </w:r>
      <w:r w:rsidR="00E4559D">
        <w:rPr>
          <w:b w:val="0"/>
          <w:color w:val="auto"/>
          <w:sz w:val="24"/>
          <w:szCs w:val="24"/>
        </w:rPr>
        <w:t xml:space="preserve"> </w:t>
      </w:r>
    </w:p>
    <w:tbl>
      <w:tblPr>
        <w:tblW w:w="0" w:type="auto"/>
        <w:tblInd w:w="2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95"/>
        <w:gridCol w:w="3196"/>
        <w:gridCol w:w="1923"/>
        <w:gridCol w:w="1507"/>
      </w:tblGrid>
      <w:tr w:rsidR="00DA46CC" w:rsidTr="009202A9">
        <w:trPr>
          <w:tblHeader/>
        </w:trPr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46CC" w:rsidRDefault="00DA46CC" w:rsidP="009202A9">
            <w:pPr>
              <w:jc w:val="center"/>
              <w:rPr>
                <w:rFonts w:ascii="Calibri" w:hAnsi="Calibri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Поле</w:t>
            </w:r>
          </w:p>
        </w:tc>
        <w:tc>
          <w:tcPr>
            <w:tcW w:w="3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46CC" w:rsidRDefault="00DA46CC" w:rsidP="009202A9">
            <w:pPr>
              <w:jc w:val="center"/>
              <w:rPr>
                <w:rFonts w:ascii="Calibri" w:hAnsi="Calibri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Описание</w:t>
            </w:r>
          </w:p>
        </w:tc>
        <w:tc>
          <w:tcPr>
            <w:tcW w:w="1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46CC" w:rsidRDefault="00DA46CC" w:rsidP="009202A9">
            <w:pPr>
              <w:jc w:val="center"/>
              <w:rPr>
                <w:rFonts w:ascii="Calibri" w:hAnsi="Calibri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Обязательность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46CC" w:rsidRDefault="00DA46CC" w:rsidP="009202A9">
            <w:pPr>
              <w:jc w:val="center"/>
              <w:rPr>
                <w:rFonts w:ascii="Calibri" w:hAnsi="Calibri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Тип</w:t>
            </w:r>
          </w:p>
        </w:tc>
      </w:tr>
      <w:tr w:rsidR="00DA46CC" w:rsidTr="009202A9">
        <w:tc>
          <w:tcPr>
            <w:tcW w:w="269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46CC" w:rsidRPr="00F47E32" w:rsidRDefault="00DA46CC" w:rsidP="009202A9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47E32">
              <w:rPr>
                <w:rFonts w:ascii="Arial" w:hAnsi="Arial" w:cs="Arial"/>
                <w:sz w:val="20"/>
                <w:szCs w:val="20"/>
                <w:lang w:val="en-US"/>
              </w:rPr>
              <w:t>R</w:t>
            </w:r>
            <w:proofErr w:type="spellStart"/>
            <w:r w:rsidRPr="00F47E32">
              <w:rPr>
                <w:rFonts w:ascii="Arial" w:hAnsi="Arial" w:cs="Arial"/>
                <w:sz w:val="20"/>
                <w:szCs w:val="20"/>
              </w:rPr>
              <w:t>equest</w:t>
            </w:r>
            <w:proofErr w:type="spellEnd"/>
            <w:r w:rsidRPr="00F47E32">
              <w:rPr>
                <w:rFonts w:ascii="Arial" w:hAnsi="Arial" w:cs="Arial"/>
                <w:sz w:val="20"/>
                <w:szCs w:val="20"/>
                <w:lang w:val="en-US"/>
              </w:rPr>
              <w:t>Id</w:t>
            </w:r>
          </w:p>
        </w:tc>
        <w:tc>
          <w:tcPr>
            <w:tcW w:w="3196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46CC" w:rsidRDefault="00DA46CC" w:rsidP="009202A9">
            <w:pPr>
              <w:rPr>
                <w:rFonts w:ascii="Calibri" w:hAnsi="Calibri"/>
              </w:rPr>
            </w:pPr>
            <w:r>
              <w:rPr>
                <w:rFonts w:ascii="Arial" w:hAnsi="Arial" w:cs="Arial"/>
                <w:sz w:val="20"/>
                <w:szCs w:val="20"/>
              </w:rPr>
              <w:t>Идентификатор обращения</w:t>
            </w:r>
          </w:p>
        </w:tc>
        <w:tc>
          <w:tcPr>
            <w:tcW w:w="192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46CC" w:rsidRDefault="00DA46CC" w:rsidP="009202A9">
            <w:pPr>
              <w:rPr>
                <w:rFonts w:ascii="Calibri" w:hAnsi="Calibri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Да</w:t>
            </w:r>
            <w:proofErr w:type="spellEnd"/>
          </w:p>
        </w:tc>
        <w:tc>
          <w:tcPr>
            <w:tcW w:w="150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46CC" w:rsidRDefault="00DA46CC" w:rsidP="009202A9">
            <w:pPr>
              <w:rPr>
                <w:rFonts w:ascii="Calibri" w:hAnsi="Calibri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UUID</w:t>
            </w:r>
          </w:p>
        </w:tc>
      </w:tr>
      <w:tr w:rsidR="00DA46CC" w:rsidTr="009202A9"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46CC" w:rsidRPr="006F6AE3" w:rsidRDefault="006F6AE3" w:rsidP="006F6AE3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CardNumber</w:t>
            </w:r>
            <w:proofErr w:type="spellEnd"/>
          </w:p>
        </w:tc>
        <w:tc>
          <w:tcPr>
            <w:tcW w:w="3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46CC" w:rsidRDefault="00504AC6" w:rsidP="009202A9">
            <w:pPr>
              <w:rPr>
                <w:rFonts w:ascii="Calibri" w:hAnsi="Calibri"/>
              </w:rPr>
            </w:pPr>
            <w:r>
              <w:rPr>
                <w:rFonts w:ascii="Arial" w:hAnsi="Arial" w:cs="Arial"/>
                <w:sz w:val="20"/>
                <w:szCs w:val="20"/>
              </w:rPr>
              <w:t>Номер виртуальной карты клиента</w:t>
            </w:r>
          </w:p>
        </w:tc>
        <w:tc>
          <w:tcPr>
            <w:tcW w:w="1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46CC" w:rsidRDefault="00DA46CC" w:rsidP="009202A9">
            <w:pPr>
              <w:rPr>
                <w:rFonts w:ascii="Calibri" w:hAnsi="Calibri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Да</w:t>
            </w:r>
            <w:proofErr w:type="spellEnd"/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46CC" w:rsidRDefault="00504AC6" w:rsidP="009202A9">
            <w:pPr>
              <w:rPr>
                <w:rFonts w:ascii="Calibri" w:hAnsi="Calibri"/>
              </w:rPr>
            </w:pPr>
            <w:r>
              <w:rPr>
                <w:rFonts w:ascii="Arial" w:hAnsi="Arial" w:cs="Arial"/>
                <w:sz w:val="20"/>
                <w:szCs w:val="20"/>
              </w:rPr>
              <w:t>Строка</w:t>
            </w:r>
          </w:p>
        </w:tc>
      </w:tr>
      <w:tr w:rsidR="00DA46CC" w:rsidTr="009202A9"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46CC" w:rsidRPr="006F6AE3" w:rsidRDefault="006F6AE3" w:rsidP="006F6AE3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  <w:lang w:val="en-US"/>
              </w:rPr>
              <w:t>C</w:t>
            </w:r>
            <w:proofErr w:type="spellStart"/>
            <w:r>
              <w:rPr>
                <w:rFonts w:ascii="Arial" w:hAnsi="Arial" w:cs="Arial"/>
                <w:color w:val="000000"/>
                <w:sz w:val="19"/>
                <w:szCs w:val="19"/>
              </w:rPr>
              <w:t>losing</w:t>
            </w:r>
            <w:proofErr w:type="spellEnd"/>
            <w:r>
              <w:rPr>
                <w:rFonts w:ascii="Arial" w:hAnsi="Arial" w:cs="Arial"/>
                <w:color w:val="000000"/>
                <w:sz w:val="19"/>
                <w:szCs w:val="19"/>
                <w:lang w:val="en-US"/>
              </w:rPr>
              <w:t>D</w:t>
            </w:r>
            <w:proofErr w:type="spellStart"/>
            <w:r>
              <w:rPr>
                <w:rFonts w:ascii="Arial" w:hAnsi="Arial" w:cs="Arial"/>
                <w:color w:val="000000"/>
                <w:sz w:val="19"/>
                <w:szCs w:val="19"/>
              </w:rPr>
              <w:t>ate</w:t>
            </w:r>
            <w:proofErr w:type="spellEnd"/>
          </w:p>
        </w:tc>
        <w:tc>
          <w:tcPr>
            <w:tcW w:w="3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46CC" w:rsidRPr="006E35BA" w:rsidRDefault="00DA46CC" w:rsidP="009202A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46CC" w:rsidRPr="00195D20" w:rsidRDefault="00DA46CC" w:rsidP="009202A9">
            <w:pPr>
              <w:rPr>
                <w:rFonts w:ascii="Calibri" w:hAnsi="Calibri"/>
              </w:rPr>
            </w:pPr>
            <w:r w:rsidRPr="005A756A">
              <w:rPr>
                <w:rFonts w:ascii="Arial" w:hAnsi="Arial" w:cs="Arial"/>
                <w:sz w:val="20"/>
                <w:szCs w:val="20"/>
              </w:rPr>
              <w:t>Да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46CC" w:rsidRPr="00195D20" w:rsidRDefault="00DA46CC" w:rsidP="009202A9">
            <w:pPr>
              <w:rPr>
                <w:rFonts w:ascii="Calibri" w:hAnsi="Calibri"/>
              </w:rPr>
            </w:pPr>
            <w:r>
              <w:rPr>
                <w:rFonts w:ascii="Arial" w:hAnsi="Arial" w:cs="Arial"/>
                <w:sz w:val="20"/>
                <w:szCs w:val="20"/>
              </w:rPr>
              <w:t>Дата</w:t>
            </w:r>
          </w:p>
        </w:tc>
      </w:tr>
      <w:tr w:rsidR="00DA46CC" w:rsidTr="009202A9"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46CC" w:rsidRPr="006F6AE3" w:rsidRDefault="006F6AE3" w:rsidP="009202A9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Status</w:t>
            </w:r>
          </w:p>
        </w:tc>
        <w:tc>
          <w:tcPr>
            <w:tcW w:w="3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46CC" w:rsidRPr="00504AC6" w:rsidRDefault="00504AC6" w:rsidP="009202A9">
            <w:pPr>
              <w:rPr>
                <w:rFonts w:ascii="Calibri" w:hAnsi="Calibri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Необходимо передавать значение </w:t>
            </w:r>
            <w:r w:rsidR="006F6AE3">
              <w:rPr>
                <w:rFonts w:ascii="Arial" w:hAnsi="Arial" w:cs="Arial"/>
                <w:sz w:val="20"/>
                <w:szCs w:val="20"/>
              </w:rPr>
              <w:t>0 -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“</w:t>
            </w:r>
            <w:r>
              <w:rPr>
                <w:rFonts w:ascii="Arial" w:hAnsi="Arial" w:cs="Arial"/>
                <w:sz w:val="20"/>
                <w:szCs w:val="20"/>
              </w:rPr>
              <w:t>Закрытие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”</w:t>
            </w:r>
          </w:p>
        </w:tc>
        <w:tc>
          <w:tcPr>
            <w:tcW w:w="1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46CC" w:rsidRPr="00195D20" w:rsidRDefault="00DA46CC" w:rsidP="009202A9">
            <w:pPr>
              <w:rPr>
                <w:rFonts w:ascii="Calibri" w:hAnsi="Calibri"/>
              </w:rPr>
            </w:pPr>
            <w:proofErr w:type="spellStart"/>
            <w:r w:rsidRPr="00195D20">
              <w:rPr>
                <w:rFonts w:ascii="Arial" w:hAnsi="Arial" w:cs="Arial"/>
                <w:sz w:val="20"/>
                <w:szCs w:val="20"/>
                <w:lang w:val="en-US"/>
              </w:rPr>
              <w:t>Да</w:t>
            </w:r>
            <w:proofErr w:type="spellEnd"/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46CC" w:rsidRPr="00DF3403" w:rsidRDefault="00DF3403" w:rsidP="009202A9">
            <w:pPr>
              <w:rPr>
                <w:rFonts w:ascii="Calibri" w:hAnsi="Calibri"/>
              </w:rPr>
            </w:pPr>
            <w:r>
              <w:rPr>
                <w:rFonts w:ascii="Arial" w:hAnsi="Arial" w:cs="Arial"/>
                <w:sz w:val="20"/>
                <w:szCs w:val="20"/>
              </w:rPr>
              <w:t>число</w:t>
            </w:r>
          </w:p>
        </w:tc>
      </w:tr>
      <w:tr w:rsidR="00504AC6" w:rsidRPr="00195D20" w:rsidTr="00504AC6"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04AC6" w:rsidRPr="00504AC6" w:rsidRDefault="006F6AE3" w:rsidP="009202A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 w:eastAsia="en-US"/>
              </w:rPr>
              <w:t>Description</w:t>
            </w:r>
          </w:p>
        </w:tc>
        <w:tc>
          <w:tcPr>
            <w:tcW w:w="3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04AC6" w:rsidRPr="00DF3403" w:rsidRDefault="00504AC6" w:rsidP="009202A9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Необходимо передавать признак</w:t>
            </w:r>
            <w:r w:rsidR="00DF3403">
              <w:rPr>
                <w:rFonts w:ascii="Arial" w:hAnsi="Arial" w:cs="Arial"/>
                <w:sz w:val="20"/>
                <w:szCs w:val="20"/>
                <w:lang w:val="en-US"/>
              </w:rPr>
              <w:t>:</w:t>
            </w:r>
          </w:p>
          <w:p w:rsidR="00504AC6" w:rsidRDefault="00504AC6" w:rsidP="00504AC6">
            <w:pPr>
              <w:pStyle w:val="af4"/>
              <w:numPr>
                <w:ilvl w:val="0"/>
                <w:numId w:val="30"/>
              </w:numPr>
              <w:rPr>
                <w:rFonts w:ascii="Arial" w:hAnsi="Arial" w:cs="Arial"/>
                <w:sz w:val="20"/>
                <w:szCs w:val="20"/>
              </w:rPr>
            </w:pPr>
            <w:r w:rsidRPr="00504AC6">
              <w:rPr>
                <w:rFonts w:ascii="Arial" w:hAnsi="Arial" w:cs="Arial"/>
                <w:sz w:val="20"/>
                <w:szCs w:val="20"/>
              </w:rPr>
              <w:t>закрытие счета по заявлению клиента</w:t>
            </w:r>
          </w:p>
          <w:p w:rsidR="00504AC6" w:rsidRPr="00504AC6" w:rsidRDefault="00504AC6" w:rsidP="00504AC6">
            <w:pPr>
              <w:pStyle w:val="af4"/>
              <w:rPr>
                <w:rFonts w:ascii="Arial" w:hAnsi="Arial" w:cs="Arial"/>
                <w:sz w:val="20"/>
                <w:szCs w:val="20"/>
              </w:rPr>
            </w:pPr>
            <w:r w:rsidRPr="00504AC6">
              <w:rPr>
                <w:rFonts w:ascii="Arial" w:hAnsi="Arial" w:cs="Arial"/>
                <w:sz w:val="20"/>
                <w:szCs w:val="20"/>
              </w:rPr>
              <w:t xml:space="preserve"> или </w:t>
            </w:r>
          </w:p>
          <w:p w:rsidR="00504AC6" w:rsidRPr="00504AC6" w:rsidRDefault="00504AC6" w:rsidP="00504AC6">
            <w:pPr>
              <w:pStyle w:val="af4"/>
              <w:numPr>
                <w:ilvl w:val="0"/>
                <w:numId w:val="30"/>
              </w:numPr>
              <w:rPr>
                <w:rFonts w:ascii="Arial" w:hAnsi="Arial" w:cs="Arial"/>
                <w:sz w:val="20"/>
                <w:szCs w:val="20"/>
              </w:rPr>
            </w:pPr>
            <w:r w:rsidRPr="00504AC6">
              <w:rPr>
                <w:rFonts w:ascii="Arial" w:hAnsi="Arial" w:cs="Arial"/>
                <w:sz w:val="20"/>
                <w:szCs w:val="20"/>
              </w:rPr>
              <w:t>закрытие банком в одностороннем порядке</w:t>
            </w:r>
          </w:p>
        </w:tc>
        <w:tc>
          <w:tcPr>
            <w:tcW w:w="1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04AC6" w:rsidRPr="00504AC6" w:rsidRDefault="00504AC6" w:rsidP="009202A9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504AC6">
              <w:rPr>
                <w:rFonts w:ascii="Arial" w:hAnsi="Arial" w:cs="Arial"/>
                <w:sz w:val="20"/>
                <w:szCs w:val="20"/>
                <w:lang w:val="en-US"/>
              </w:rPr>
              <w:t>Да</w:t>
            </w:r>
            <w:proofErr w:type="spellEnd"/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04AC6" w:rsidRPr="00504AC6" w:rsidRDefault="00504AC6" w:rsidP="009202A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Строка</w:t>
            </w:r>
          </w:p>
        </w:tc>
      </w:tr>
    </w:tbl>
    <w:p w:rsidR="00DA46CC" w:rsidRDefault="00DA46CC" w:rsidP="00DA46CC">
      <w:pPr>
        <w:rPr>
          <w:rFonts w:ascii="Arial" w:hAnsi="Arial" w:cs="Arial"/>
          <w:sz w:val="20"/>
          <w:szCs w:val="20"/>
        </w:rPr>
      </w:pPr>
    </w:p>
    <w:p w:rsidR="00DA46CC" w:rsidRPr="00EA1288" w:rsidRDefault="00DB24F5" w:rsidP="00DA46CC">
      <w:pPr>
        <w:pStyle w:val="afc"/>
        <w:keepNext/>
        <w:spacing w:before="240"/>
        <w:rPr>
          <w:b w:val="0"/>
          <w:color w:val="auto"/>
          <w:sz w:val="24"/>
          <w:szCs w:val="24"/>
        </w:rPr>
      </w:pPr>
      <w:r w:rsidRPr="006E3C82">
        <w:rPr>
          <w:b w:val="0"/>
          <w:color w:val="auto"/>
          <w:sz w:val="24"/>
          <w:szCs w:val="24"/>
        </w:rPr>
        <w:t>Формат ответного реестра</w:t>
      </w:r>
      <w:r w:rsidRPr="00064103">
        <w:rPr>
          <w:b w:val="0"/>
          <w:color w:val="auto"/>
          <w:sz w:val="24"/>
          <w:szCs w:val="24"/>
        </w:rPr>
        <w:t xml:space="preserve"> </w:t>
      </w:r>
      <w:r>
        <w:rPr>
          <w:b w:val="0"/>
          <w:color w:val="auto"/>
          <w:sz w:val="24"/>
          <w:szCs w:val="24"/>
        </w:rPr>
        <w:t xml:space="preserve">для Хранилища с результатом закрытия карты от </w:t>
      </w:r>
      <w:r>
        <w:rPr>
          <w:b w:val="0"/>
          <w:color w:val="auto"/>
          <w:sz w:val="24"/>
          <w:szCs w:val="24"/>
          <w:lang w:val="en-US"/>
        </w:rPr>
        <w:t>Way</w:t>
      </w:r>
      <w:r w:rsidRPr="00064103">
        <w:rPr>
          <w:b w:val="0"/>
          <w:color w:val="auto"/>
          <w:sz w:val="24"/>
          <w:szCs w:val="24"/>
        </w:rPr>
        <w:t>4</w:t>
      </w:r>
      <w:r w:rsidRPr="006E3C82">
        <w:rPr>
          <w:b w:val="0"/>
          <w:color w:val="auto"/>
          <w:sz w:val="24"/>
          <w:szCs w:val="24"/>
        </w:rPr>
        <w:t xml:space="preserve"> </w:t>
      </w:r>
      <w:r w:rsidR="00DA46CC" w:rsidRPr="006E3C82">
        <w:rPr>
          <w:b w:val="0"/>
          <w:color w:val="auto"/>
          <w:sz w:val="24"/>
          <w:szCs w:val="24"/>
        </w:rPr>
        <w:t>(см. Таблицу №</w:t>
      </w:r>
      <w:r w:rsidR="002709E1">
        <w:rPr>
          <w:b w:val="0"/>
          <w:color w:val="auto"/>
          <w:sz w:val="24"/>
          <w:szCs w:val="24"/>
        </w:rPr>
        <w:t>3</w:t>
      </w:r>
      <w:r w:rsidR="00FC3720">
        <w:rPr>
          <w:b w:val="0"/>
          <w:color w:val="auto"/>
          <w:sz w:val="24"/>
          <w:szCs w:val="24"/>
        </w:rPr>
        <w:t>).</w:t>
      </w:r>
    </w:p>
    <w:p w:rsidR="00DA46CC" w:rsidRPr="00EA1288" w:rsidRDefault="00DA46CC" w:rsidP="00DA46CC">
      <w:r w:rsidRPr="004973DA">
        <w:t>Имя</w:t>
      </w:r>
      <w:r w:rsidRPr="00EA1288">
        <w:t xml:space="preserve"> </w:t>
      </w:r>
      <w:r w:rsidRPr="004973DA">
        <w:t>файла</w:t>
      </w:r>
      <w:r w:rsidRPr="00EA1288">
        <w:t xml:space="preserve"> </w:t>
      </w:r>
      <w:r>
        <w:t>формируется</w:t>
      </w:r>
      <w:r w:rsidRPr="00EA1288">
        <w:t xml:space="preserve"> </w:t>
      </w:r>
      <w:r>
        <w:t>по</w:t>
      </w:r>
      <w:r w:rsidRPr="00EA1288">
        <w:t xml:space="preserve"> </w:t>
      </w:r>
      <w:r>
        <w:t>шаблону</w:t>
      </w:r>
      <w:r w:rsidRPr="00EA1288">
        <w:t xml:space="preserve"> «</w:t>
      </w:r>
      <w:r>
        <w:rPr>
          <w:lang w:val="en-US"/>
        </w:rPr>
        <w:t>VTB</w:t>
      </w:r>
      <w:r w:rsidRPr="00EA1288">
        <w:t>_</w:t>
      </w:r>
      <w:r>
        <w:rPr>
          <w:lang w:val="en-US"/>
        </w:rPr>
        <w:t>YYYYMMDD</w:t>
      </w:r>
      <w:r w:rsidRPr="00EA1288">
        <w:t>_</w:t>
      </w:r>
      <w:r>
        <w:rPr>
          <w:lang w:val="en-US"/>
        </w:rPr>
        <w:t>N</w:t>
      </w:r>
      <w:r w:rsidRPr="00EA1288">
        <w:t xml:space="preserve">. </w:t>
      </w:r>
      <w:proofErr w:type="spellStart"/>
      <w:r w:rsidR="005C53A0">
        <w:rPr>
          <w:lang w:val="en-US"/>
        </w:rPr>
        <w:t>closecard</w:t>
      </w:r>
      <w:r>
        <w:rPr>
          <w:lang w:val="en-US"/>
        </w:rPr>
        <w:t>PL</w:t>
      </w:r>
      <w:proofErr w:type="spellEnd"/>
      <w:r w:rsidRPr="00EA1288">
        <w:t>.</w:t>
      </w:r>
      <w:r>
        <w:rPr>
          <w:lang w:val="en-US"/>
        </w:rPr>
        <w:t>response</w:t>
      </w:r>
      <w:r w:rsidRPr="00EA1288">
        <w:t xml:space="preserve">», </w:t>
      </w:r>
      <w:r>
        <w:t>где</w:t>
      </w:r>
      <w:r w:rsidRPr="00EA1288">
        <w:t>:</w:t>
      </w:r>
    </w:p>
    <w:p w:rsidR="00DA46CC" w:rsidRDefault="00DA46CC" w:rsidP="00DA46CC">
      <w:r>
        <w:rPr>
          <w:lang w:val="en-US"/>
        </w:rPr>
        <w:t>YYYYMMDD</w:t>
      </w:r>
      <w:r w:rsidRPr="003607E7">
        <w:t xml:space="preserve"> – </w:t>
      </w:r>
      <w:r>
        <w:t>дата формирования исходного файла;</w:t>
      </w:r>
    </w:p>
    <w:p w:rsidR="00DA46CC" w:rsidRPr="006A235B" w:rsidRDefault="00DA46CC" w:rsidP="00DA46CC">
      <w:r>
        <w:rPr>
          <w:lang w:val="en-US"/>
        </w:rPr>
        <w:t>N</w:t>
      </w:r>
      <w:r w:rsidRPr="003607E7">
        <w:t xml:space="preserve"> – </w:t>
      </w:r>
      <w:proofErr w:type="gramStart"/>
      <w:r>
        <w:t>порядковый</w:t>
      </w:r>
      <w:proofErr w:type="gramEnd"/>
      <w:r>
        <w:t xml:space="preserve"> номер исходного файла.</w:t>
      </w:r>
    </w:p>
    <w:p w:rsidR="00DA46CC" w:rsidRPr="003607E7" w:rsidRDefault="00DA46CC" w:rsidP="00DA46CC">
      <w:r>
        <w:t xml:space="preserve">Пример: </w:t>
      </w:r>
      <w:r w:rsidRPr="004973DA">
        <w:t>VTB_</w:t>
      </w:r>
      <w:r>
        <w:t>201</w:t>
      </w:r>
      <w:r w:rsidRPr="00EA1288">
        <w:t>40</w:t>
      </w:r>
      <w:r>
        <w:t>205_1</w:t>
      </w:r>
      <w:r w:rsidRPr="004973DA">
        <w:t>.</w:t>
      </w:r>
      <w:r w:rsidRPr="00EA1288">
        <w:t xml:space="preserve"> </w:t>
      </w:r>
      <w:proofErr w:type="spellStart"/>
      <w:r w:rsidR="005C53A0">
        <w:rPr>
          <w:lang w:val="en-US"/>
        </w:rPr>
        <w:t>closecard</w:t>
      </w:r>
      <w:r>
        <w:rPr>
          <w:lang w:val="en-US"/>
        </w:rPr>
        <w:t>PL</w:t>
      </w:r>
      <w:proofErr w:type="spellEnd"/>
      <w:r w:rsidRPr="003607E7">
        <w:t>.</w:t>
      </w:r>
      <w:r>
        <w:rPr>
          <w:lang w:val="en-US"/>
        </w:rPr>
        <w:t>response</w:t>
      </w:r>
    </w:p>
    <w:p w:rsidR="00DA46CC" w:rsidRPr="00EA1288" w:rsidRDefault="00DA46CC" w:rsidP="00DA46CC"/>
    <w:p w:rsidR="00DA46CC" w:rsidRPr="00064103" w:rsidRDefault="00DA46CC" w:rsidP="00DA46CC">
      <w:pPr>
        <w:pStyle w:val="afc"/>
        <w:keepNext/>
        <w:spacing w:before="240"/>
        <w:jc w:val="right"/>
        <w:rPr>
          <w:b w:val="0"/>
          <w:color w:val="auto"/>
          <w:sz w:val="24"/>
          <w:szCs w:val="24"/>
        </w:rPr>
      </w:pPr>
      <w:r w:rsidRPr="006E3C82">
        <w:rPr>
          <w:b w:val="0"/>
          <w:color w:val="auto"/>
          <w:sz w:val="24"/>
          <w:szCs w:val="24"/>
        </w:rPr>
        <w:lastRenderedPageBreak/>
        <w:t>Таблица №</w:t>
      </w:r>
      <w:r w:rsidR="00064103" w:rsidRPr="00064103">
        <w:rPr>
          <w:b w:val="0"/>
          <w:color w:val="auto"/>
          <w:sz w:val="24"/>
          <w:szCs w:val="24"/>
        </w:rPr>
        <w:t>3</w:t>
      </w:r>
      <w:r w:rsidRPr="006E3C82">
        <w:rPr>
          <w:b w:val="0"/>
          <w:color w:val="auto"/>
          <w:sz w:val="24"/>
          <w:szCs w:val="24"/>
        </w:rPr>
        <w:t xml:space="preserve"> - Формат ответного реестра</w:t>
      </w:r>
      <w:r w:rsidR="00064103" w:rsidRPr="00064103">
        <w:rPr>
          <w:b w:val="0"/>
          <w:color w:val="auto"/>
          <w:sz w:val="24"/>
          <w:szCs w:val="24"/>
        </w:rPr>
        <w:t xml:space="preserve"> </w:t>
      </w:r>
      <w:r w:rsidR="00064103">
        <w:rPr>
          <w:b w:val="0"/>
          <w:color w:val="auto"/>
          <w:sz w:val="24"/>
          <w:szCs w:val="24"/>
        </w:rPr>
        <w:t>для Хранилища</w:t>
      </w:r>
      <w:r>
        <w:rPr>
          <w:b w:val="0"/>
          <w:color w:val="auto"/>
          <w:sz w:val="24"/>
          <w:szCs w:val="24"/>
        </w:rPr>
        <w:t xml:space="preserve"> с </w:t>
      </w:r>
      <w:r w:rsidR="00064103">
        <w:rPr>
          <w:b w:val="0"/>
          <w:color w:val="auto"/>
          <w:sz w:val="24"/>
          <w:szCs w:val="24"/>
        </w:rPr>
        <w:t>результатом закрытия</w:t>
      </w:r>
      <w:r w:rsidR="00DB24F5">
        <w:rPr>
          <w:b w:val="0"/>
          <w:color w:val="auto"/>
          <w:sz w:val="24"/>
          <w:szCs w:val="24"/>
        </w:rPr>
        <w:t xml:space="preserve"> карты </w:t>
      </w:r>
      <w:r w:rsidR="00064103">
        <w:rPr>
          <w:b w:val="0"/>
          <w:color w:val="auto"/>
          <w:sz w:val="24"/>
          <w:szCs w:val="24"/>
        </w:rPr>
        <w:t xml:space="preserve">от </w:t>
      </w:r>
      <w:r w:rsidR="00064103">
        <w:rPr>
          <w:b w:val="0"/>
          <w:color w:val="auto"/>
          <w:sz w:val="24"/>
          <w:szCs w:val="24"/>
          <w:lang w:val="en-US"/>
        </w:rPr>
        <w:t>Way</w:t>
      </w:r>
      <w:r w:rsidR="00064103" w:rsidRPr="00064103">
        <w:rPr>
          <w:b w:val="0"/>
          <w:color w:val="auto"/>
          <w:sz w:val="24"/>
          <w:szCs w:val="24"/>
        </w:rPr>
        <w:t>4</w:t>
      </w:r>
      <w:r w:rsidR="00064103">
        <w:rPr>
          <w:b w:val="0"/>
          <w:color w:val="auto"/>
          <w:sz w:val="24"/>
          <w:szCs w:val="24"/>
        </w:rPr>
        <w:t xml:space="preserve"> </w:t>
      </w:r>
    </w:p>
    <w:tbl>
      <w:tblPr>
        <w:tblW w:w="0" w:type="auto"/>
        <w:tblInd w:w="2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95"/>
        <w:gridCol w:w="3196"/>
        <w:gridCol w:w="1923"/>
        <w:gridCol w:w="1507"/>
      </w:tblGrid>
      <w:tr w:rsidR="00DA46CC" w:rsidTr="009202A9">
        <w:trPr>
          <w:tblHeader/>
        </w:trPr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46CC" w:rsidRDefault="00DA46CC" w:rsidP="009202A9">
            <w:pPr>
              <w:spacing w:line="276" w:lineRule="auto"/>
              <w:jc w:val="center"/>
              <w:rPr>
                <w:rFonts w:ascii="Calibri" w:eastAsiaTheme="minorHAnsi" w:hAnsi="Calibri" w:cs="Calibri"/>
                <w:lang w:eastAsia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eastAsia="en-US"/>
              </w:rPr>
              <w:t>Поле</w:t>
            </w:r>
          </w:p>
        </w:tc>
        <w:tc>
          <w:tcPr>
            <w:tcW w:w="3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46CC" w:rsidRDefault="00DA46CC" w:rsidP="009202A9">
            <w:pPr>
              <w:spacing w:line="276" w:lineRule="auto"/>
              <w:jc w:val="center"/>
              <w:rPr>
                <w:rFonts w:ascii="Calibri" w:eastAsiaTheme="minorHAnsi" w:hAnsi="Calibri" w:cs="Calibri"/>
                <w:lang w:eastAsia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eastAsia="en-US"/>
              </w:rPr>
              <w:t>Описание</w:t>
            </w:r>
          </w:p>
        </w:tc>
        <w:tc>
          <w:tcPr>
            <w:tcW w:w="1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46CC" w:rsidRDefault="00DA46CC" w:rsidP="009202A9">
            <w:pPr>
              <w:spacing w:line="276" w:lineRule="auto"/>
              <w:jc w:val="center"/>
              <w:rPr>
                <w:rFonts w:ascii="Calibri" w:eastAsiaTheme="minorHAnsi" w:hAnsi="Calibri" w:cs="Calibri"/>
                <w:lang w:eastAsia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eastAsia="en-US"/>
              </w:rPr>
              <w:t>Обязательность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46CC" w:rsidRDefault="00DA46CC" w:rsidP="009202A9">
            <w:pPr>
              <w:spacing w:line="276" w:lineRule="auto"/>
              <w:jc w:val="center"/>
              <w:rPr>
                <w:rFonts w:ascii="Calibri" w:eastAsiaTheme="minorHAnsi" w:hAnsi="Calibri" w:cs="Calibri"/>
                <w:lang w:eastAsia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eastAsia="en-US"/>
              </w:rPr>
              <w:t>Тип</w:t>
            </w:r>
          </w:p>
        </w:tc>
      </w:tr>
      <w:tr w:rsidR="00DA46CC" w:rsidTr="009202A9">
        <w:tc>
          <w:tcPr>
            <w:tcW w:w="269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46CC" w:rsidRDefault="00DA46CC" w:rsidP="009202A9">
            <w:pPr>
              <w:spacing w:line="276" w:lineRule="auto"/>
              <w:rPr>
                <w:rFonts w:ascii="Arial" w:eastAsiaTheme="minorHAnsi" w:hAnsi="Arial" w:cs="Arial"/>
                <w:sz w:val="20"/>
                <w:szCs w:val="20"/>
                <w:lang w:val="en-US" w:eastAsia="en-US"/>
              </w:rPr>
            </w:pPr>
            <w:r>
              <w:rPr>
                <w:rFonts w:ascii="Arial" w:hAnsi="Arial" w:cs="Arial"/>
                <w:sz w:val="20"/>
                <w:szCs w:val="20"/>
                <w:lang w:val="en-US" w:eastAsia="en-US"/>
              </w:rPr>
              <w:t>R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eastAsia="en-US"/>
              </w:rPr>
              <w:t>equest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 w:eastAsia="en-US"/>
              </w:rPr>
              <w:t>Id</w:t>
            </w:r>
          </w:p>
        </w:tc>
        <w:tc>
          <w:tcPr>
            <w:tcW w:w="3196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46CC" w:rsidRDefault="00DA46CC" w:rsidP="009202A9">
            <w:pPr>
              <w:spacing w:line="276" w:lineRule="auto"/>
              <w:rPr>
                <w:rFonts w:ascii="Calibri" w:eastAsiaTheme="minorHAnsi" w:hAnsi="Calibri" w:cs="Calibri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Идентификатор обращения</w:t>
            </w:r>
          </w:p>
        </w:tc>
        <w:tc>
          <w:tcPr>
            <w:tcW w:w="192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46CC" w:rsidRDefault="00DA46CC" w:rsidP="009202A9">
            <w:pPr>
              <w:spacing w:line="276" w:lineRule="auto"/>
              <w:rPr>
                <w:rFonts w:ascii="Calibri" w:eastAsiaTheme="minorHAnsi" w:hAnsi="Calibri" w:cs="Calibri"/>
                <w:lang w:eastAsia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 w:eastAsia="en-US"/>
              </w:rPr>
              <w:t>Да</w:t>
            </w:r>
            <w:proofErr w:type="spellEnd"/>
          </w:p>
        </w:tc>
        <w:tc>
          <w:tcPr>
            <w:tcW w:w="150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46CC" w:rsidRDefault="00DA46CC" w:rsidP="009202A9">
            <w:pPr>
              <w:spacing w:line="276" w:lineRule="auto"/>
              <w:rPr>
                <w:rFonts w:ascii="Calibri" w:eastAsiaTheme="minorHAnsi" w:hAnsi="Calibri" w:cs="Calibri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val="en-US" w:eastAsia="en-US"/>
              </w:rPr>
              <w:t>UUID</w:t>
            </w:r>
          </w:p>
        </w:tc>
      </w:tr>
      <w:tr w:rsidR="00DA46CC" w:rsidTr="009202A9">
        <w:tc>
          <w:tcPr>
            <w:tcW w:w="269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46CC" w:rsidRPr="006F6AE3" w:rsidRDefault="006F6AE3" w:rsidP="009202A9">
            <w:pPr>
              <w:spacing w:line="276" w:lineRule="auto"/>
              <w:rPr>
                <w:rFonts w:ascii="Arial" w:eastAsiaTheme="minorHAnsi" w:hAnsi="Arial" w:cs="Arial"/>
                <w:sz w:val="20"/>
                <w:szCs w:val="20"/>
                <w:lang w:val="en-US" w:eastAsia="en-US"/>
              </w:rPr>
            </w:pPr>
            <w:r>
              <w:rPr>
                <w:rFonts w:ascii="Arial" w:hAnsi="Arial" w:cs="Arial"/>
                <w:sz w:val="20"/>
                <w:szCs w:val="20"/>
                <w:lang w:val="en-US" w:eastAsia="en-US"/>
              </w:rPr>
              <w:t>Status</w:t>
            </w:r>
          </w:p>
        </w:tc>
        <w:tc>
          <w:tcPr>
            <w:tcW w:w="3196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46CC" w:rsidRDefault="006F6AE3" w:rsidP="009202A9">
            <w:pPr>
              <w:spacing w:line="276" w:lineRule="auto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0 – Карта закрыта</w:t>
            </w:r>
          </w:p>
          <w:p w:rsidR="006F6AE3" w:rsidRDefault="006F6AE3" w:rsidP="006F6AE3">
            <w:pPr>
              <w:spacing w:line="276" w:lineRule="auto"/>
              <w:rPr>
                <w:rFonts w:ascii="Calibri" w:eastAsiaTheme="minorHAnsi" w:hAnsi="Calibri" w:cs="Calibri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1 – Карта не закрыта</w:t>
            </w:r>
          </w:p>
        </w:tc>
        <w:tc>
          <w:tcPr>
            <w:tcW w:w="192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46CC" w:rsidRDefault="00DA46CC" w:rsidP="009202A9">
            <w:pPr>
              <w:spacing w:line="276" w:lineRule="auto"/>
              <w:rPr>
                <w:rFonts w:ascii="Calibri" w:eastAsiaTheme="minorHAnsi" w:hAnsi="Calibri" w:cs="Calibri"/>
                <w:lang w:eastAsia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 w:eastAsia="en-US"/>
              </w:rPr>
              <w:t>Да</w:t>
            </w:r>
            <w:proofErr w:type="spellEnd"/>
          </w:p>
        </w:tc>
        <w:tc>
          <w:tcPr>
            <w:tcW w:w="150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46CC" w:rsidRDefault="00DF3403" w:rsidP="009202A9">
            <w:pPr>
              <w:spacing w:line="276" w:lineRule="auto"/>
              <w:rPr>
                <w:rFonts w:ascii="Calibri" w:eastAsiaTheme="minorHAnsi" w:hAnsi="Calibri" w:cs="Calibri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Число</w:t>
            </w:r>
          </w:p>
        </w:tc>
      </w:tr>
      <w:tr w:rsidR="00DA46CC" w:rsidTr="009202A9">
        <w:tc>
          <w:tcPr>
            <w:tcW w:w="269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46CC" w:rsidRPr="006F6AE3" w:rsidRDefault="006F6AE3" w:rsidP="009202A9">
            <w:pPr>
              <w:spacing w:line="276" w:lineRule="auto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val="en-US" w:eastAsia="en-US"/>
              </w:rPr>
              <w:t>Description</w:t>
            </w:r>
          </w:p>
        </w:tc>
        <w:tc>
          <w:tcPr>
            <w:tcW w:w="3196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46CC" w:rsidRPr="006F6AE3" w:rsidRDefault="006F6AE3" w:rsidP="009202A9">
            <w:pPr>
              <w:spacing w:line="276" w:lineRule="auto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Номер ошибки с причиной не закрытия карты</w:t>
            </w:r>
          </w:p>
        </w:tc>
        <w:tc>
          <w:tcPr>
            <w:tcW w:w="192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46CC" w:rsidRDefault="00DA46CC" w:rsidP="009202A9">
            <w:pPr>
              <w:spacing w:line="276" w:lineRule="auto"/>
              <w:rPr>
                <w:rFonts w:ascii="Calibri" w:eastAsiaTheme="minorHAnsi" w:hAnsi="Calibri" w:cs="Calibri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Нет</w:t>
            </w:r>
          </w:p>
        </w:tc>
        <w:tc>
          <w:tcPr>
            <w:tcW w:w="150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46CC" w:rsidRDefault="002D678D" w:rsidP="009202A9">
            <w:pPr>
              <w:spacing w:line="276" w:lineRule="auto"/>
              <w:rPr>
                <w:rFonts w:ascii="Calibri" w:eastAsiaTheme="minorHAnsi" w:hAnsi="Calibri" w:cs="Calibri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Строка</w:t>
            </w:r>
          </w:p>
        </w:tc>
      </w:tr>
    </w:tbl>
    <w:p w:rsidR="00DA46CC" w:rsidRDefault="00DA46CC" w:rsidP="00DA46CC"/>
    <w:p w:rsidR="00DA46CC" w:rsidRPr="00B13876" w:rsidRDefault="00DA46CC" w:rsidP="00DA46CC"/>
    <w:p w:rsidR="00DA46CC" w:rsidRDefault="00DA46CC" w:rsidP="0005739E"/>
    <w:p w:rsidR="0005739E" w:rsidRPr="0005739E" w:rsidRDefault="0005739E" w:rsidP="0028186E">
      <w:pPr>
        <w:pStyle w:val="4"/>
      </w:pPr>
      <w:bookmarkStart w:id="22" w:name="_4.2.2.2_Взаимодействие_Сайта"/>
      <w:bookmarkEnd w:id="22"/>
      <w:r w:rsidRPr="005841B4">
        <w:t>4.2.</w:t>
      </w:r>
      <w:r w:rsidR="0028186E">
        <w:t>2</w:t>
      </w:r>
      <w:r>
        <w:t>.</w:t>
      </w:r>
      <w:r w:rsidR="0028186E">
        <w:t>2</w:t>
      </w:r>
      <w:r>
        <w:t xml:space="preserve"> Взаимодействие Сайта с Хранилищем</w:t>
      </w:r>
      <w:r w:rsidRPr="0005739E">
        <w:t xml:space="preserve"> </w:t>
      </w:r>
      <w:r>
        <w:t>(реестр на отключение клиентов от Программы Коллекция со стороны Сайта)</w:t>
      </w:r>
    </w:p>
    <w:p w:rsidR="0005739E" w:rsidRDefault="0005739E" w:rsidP="0005739E"/>
    <w:p w:rsidR="00730D36" w:rsidRPr="00EE58B3" w:rsidRDefault="00730D36" w:rsidP="00C12532">
      <w:pPr>
        <w:spacing w:before="120" w:after="120"/>
        <w:jc w:val="both"/>
      </w:pPr>
      <w:proofErr w:type="gramStart"/>
      <w:r w:rsidRPr="00716DFE">
        <w:t>Необходимо в</w:t>
      </w:r>
      <w:r>
        <w:t xml:space="preserve"> формат исходящего реестра от Сайта для Хранилища </w:t>
      </w:r>
      <w:r w:rsidR="00F56F7D">
        <w:t xml:space="preserve"> (взаимодействия </w:t>
      </w:r>
      <w:r w:rsidR="00EE58B3" w:rsidRPr="00EE58B3">
        <w:t>3.4.</w:t>
      </w:r>
      <w:proofErr w:type="gramEnd"/>
      <w:r w:rsidR="00EE58B3" w:rsidRPr="00EE58B3">
        <w:t xml:space="preserve"> </w:t>
      </w:r>
      <w:proofErr w:type="gramStart"/>
      <w:r w:rsidR="00EE58B3" w:rsidRPr="00EE58B3">
        <w:t>Отключение клиентов от Системы лояльности</w:t>
      </w:r>
      <w:r w:rsidR="00F56F7D">
        <w:t xml:space="preserve">) </w:t>
      </w:r>
      <w:r>
        <w:t xml:space="preserve">добавить новое поле </w:t>
      </w:r>
      <w:proofErr w:type="spellStart"/>
      <w:r w:rsidR="00156B30" w:rsidRPr="00156B30">
        <w:rPr>
          <w:b/>
        </w:rPr>
        <w:t>Closure</w:t>
      </w:r>
      <w:proofErr w:type="spellEnd"/>
      <w:r w:rsidR="00F56F7D" w:rsidRPr="00F56F7D">
        <w:rPr>
          <w:b/>
          <w:lang w:val="en-US"/>
        </w:rPr>
        <w:t>I</w:t>
      </w:r>
      <w:proofErr w:type="spellStart"/>
      <w:r w:rsidR="00F56F7D" w:rsidRPr="00F56F7D">
        <w:rPr>
          <w:b/>
          <w:color w:val="000000"/>
        </w:rPr>
        <w:t>nitiator</w:t>
      </w:r>
      <w:proofErr w:type="spellEnd"/>
      <w:r w:rsidR="00F56F7D" w:rsidRPr="00F56F7D">
        <w:rPr>
          <w:b/>
          <w:color w:val="000000"/>
        </w:rPr>
        <w:t xml:space="preserve"> (</w:t>
      </w:r>
      <w:r w:rsidR="00F56F7D">
        <w:rPr>
          <w:b/>
          <w:color w:val="000000"/>
        </w:rPr>
        <w:t>инициатор закрытия</w:t>
      </w:r>
      <w:r w:rsidR="00F56F7D" w:rsidRPr="00F56F7D">
        <w:rPr>
          <w:b/>
          <w:color w:val="000000"/>
        </w:rPr>
        <w:t>)</w:t>
      </w:r>
      <w:r w:rsidRPr="00716DFE">
        <w:t>.</w:t>
      </w:r>
      <w:proofErr w:type="gramEnd"/>
      <w:r w:rsidR="00EE58B3">
        <w:t xml:space="preserve"> В данном поле необходимо передавать одно из значений</w:t>
      </w:r>
      <w:r w:rsidR="00EE58B3" w:rsidRPr="00EE58B3">
        <w:t>:</w:t>
      </w:r>
      <w:r w:rsidR="00EE58B3">
        <w:t xml:space="preserve"> 1 -  отключение</w:t>
      </w:r>
      <w:r w:rsidR="00EE58B3" w:rsidRPr="00EE58B3">
        <w:rPr>
          <w:color w:val="000000"/>
        </w:rPr>
        <w:t xml:space="preserve"> </w:t>
      </w:r>
      <w:r w:rsidR="00EE58B3">
        <w:rPr>
          <w:color w:val="000000"/>
        </w:rPr>
        <w:t>клиента</w:t>
      </w:r>
      <w:r w:rsidR="00EE58B3" w:rsidRPr="00EE58B3">
        <w:rPr>
          <w:color w:val="000000"/>
        </w:rPr>
        <w:t xml:space="preserve"> по заявлению клиента, 2 </w:t>
      </w:r>
      <w:r w:rsidR="00EE58B3">
        <w:rPr>
          <w:color w:val="000000"/>
        </w:rPr>
        <w:t>–</w:t>
      </w:r>
      <w:r w:rsidR="00EE58B3" w:rsidRPr="00EE58B3">
        <w:rPr>
          <w:color w:val="000000"/>
        </w:rPr>
        <w:t xml:space="preserve"> </w:t>
      </w:r>
      <w:r w:rsidR="00EE58B3">
        <w:rPr>
          <w:color w:val="000000"/>
        </w:rPr>
        <w:t>отключение клиент по инициативе банка</w:t>
      </w:r>
      <w:r w:rsidR="00EE58B3" w:rsidRPr="00EE58B3">
        <w:rPr>
          <w:color w:val="000000"/>
        </w:rPr>
        <w:t xml:space="preserve"> в одностороннем порядке.</w:t>
      </w:r>
    </w:p>
    <w:p w:rsidR="00DB08A6" w:rsidRPr="00EE58B3" w:rsidRDefault="00DB08A6" w:rsidP="00C12532">
      <w:pPr>
        <w:jc w:val="both"/>
      </w:pPr>
    </w:p>
    <w:p w:rsidR="00EE58B3" w:rsidRDefault="00EE58B3" w:rsidP="00C12532">
      <w:pPr>
        <w:jc w:val="both"/>
      </w:pPr>
      <w:r>
        <w:t>Значение 1 передается, если клиент по своей инициативе (через Личный кабинет) отключается от Программы Коллекция.</w:t>
      </w:r>
    </w:p>
    <w:p w:rsidR="00EE58B3" w:rsidRPr="00EE58B3" w:rsidRDefault="00EE58B3" w:rsidP="00C12532">
      <w:pPr>
        <w:jc w:val="both"/>
      </w:pPr>
      <w:r>
        <w:t>Значение 2 передается, если клиента отключают через АРМ Сайта.</w:t>
      </w:r>
    </w:p>
    <w:p w:rsidR="00EE58B3" w:rsidRDefault="00EE58B3" w:rsidP="00C12532">
      <w:pPr>
        <w:jc w:val="both"/>
      </w:pPr>
    </w:p>
    <w:p w:rsidR="00CF0D7C" w:rsidRPr="00CF0D7C" w:rsidRDefault="00CF0D7C" w:rsidP="00C12532">
      <w:pPr>
        <w:jc w:val="both"/>
      </w:pPr>
      <w:commentRangeStart w:id="23"/>
      <w:r>
        <w:t>Хранилище</w:t>
      </w:r>
      <w:r w:rsidRPr="00CF0D7C">
        <w:t xml:space="preserve"> отвечает на выгрузку одн</w:t>
      </w:r>
      <w:r w:rsidR="00D7221D">
        <w:t>им</w:t>
      </w:r>
      <w:r w:rsidRPr="00CF0D7C">
        <w:t xml:space="preserve"> из </w:t>
      </w:r>
      <w:r w:rsidR="004F44CA">
        <w:t>двух</w:t>
      </w:r>
      <w:r w:rsidR="00D7221D">
        <w:t xml:space="preserve"> вариантов</w:t>
      </w:r>
      <w:r w:rsidRPr="00CF0D7C">
        <w:t>: </w:t>
      </w:r>
    </w:p>
    <w:p w:rsidR="00CF0D7C" w:rsidRPr="00CF0D7C" w:rsidRDefault="00CF0D7C" w:rsidP="00C12532">
      <w:pPr>
        <w:pStyle w:val="af4"/>
        <w:numPr>
          <w:ilvl w:val="0"/>
          <w:numId w:val="35"/>
        </w:numPr>
        <w:spacing w:after="0" w:line="240" w:lineRule="auto"/>
        <w:contextualSpacing w:val="0"/>
        <w:jc w:val="both"/>
        <w:rPr>
          <w:rFonts w:cs="Times New Roman"/>
          <w:vanish/>
          <w:szCs w:val="24"/>
        </w:rPr>
      </w:pPr>
    </w:p>
    <w:p w:rsidR="00CF0D7C" w:rsidRPr="00CF0D7C" w:rsidRDefault="00CF0D7C" w:rsidP="00C12532">
      <w:pPr>
        <w:pStyle w:val="af4"/>
        <w:numPr>
          <w:ilvl w:val="0"/>
          <w:numId w:val="36"/>
        </w:numPr>
        <w:spacing w:after="0" w:line="240" w:lineRule="auto"/>
        <w:contextualSpacing w:val="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отключить</w:t>
      </w:r>
      <w:r w:rsidRPr="00CF0D7C">
        <w:rPr>
          <w:rFonts w:cs="Times New Roman"/>
          <w:szCs w:val="24"/>
        </w:rPr>
        <w:t>;</w:t>
      </w:r>
    </w:p>
    <w:p w:rsidR="00CF0D7C" w:rsidRPr="00CF0D7C" w:rsidRDefault="00CF0D7C" w:rsidP="004F44CA">
      <w:pPr>
        <w:pStyle w:val="af4"/>
        <w:numPr>
          <w:ilvl w:val="0"/>
          <w:numId w:val="36"/>
        </w:numPr>
        <w:spacing w:after="0" w:line="240" w:lineRule="auto"/>
        <w:contextualSpacing w:val="0"/>
        <w:jc w:val="both"/>
        <w:rPr>
          <w:rFonts w:cs="Times New Roman"/>
          <w:szCs w:val="24"/>
        </w:rPr>
      </w:pPr>
      <w:r w:rsidRPr="00CF0D7C">
        <w:rPr>
          <w:rFonts w:cs="Times New Roman"/>
          <w:szCs w:val="24"/>
        </w:rPr>
        <w:t>отказать в отключении.</w:t>
      </w:r>
      <w:commentRangeEnd w:id="23"/>
      <w:r w:rsidR="008A67F4">
        <w:rPr>
          <w:rStyle w:val="af6"/>
          <w:rFonts w:eastAsia="Times New Roman" w:cs="Times New Roman"/>
          <w:lang w:eastAsia="ru-RU"/>
        </w:rPr>
        <w:commentReference w:id="23"/>
      </w:r>
    </w:p>
    <w:p w:rsidR="00CF0D7C" w:rsidRPr="00EE58B3" w:rsidRDefault="00CF0D7C" w:rsidP="0005739E"/>
    <w:p w:rsidR="0005739E" w:rsidRDefault="0005739E" w:rsidP="0028186E">
      <w:pPr>
        <w:pStyle w:val="4"/>
      </w:pPr>
      <w:bookmarkStart w:id="24" w:name="_4.2.2.3._Взаимодействие_Хранилища"/>
      <w:bookmarkEnd w:id="24"/>
      <w:r w:rsidRPr="005841B4">
        <w:t>4.2.</w:t>
      </w:r>
      <w:r w:rsidR="0028186E">
        <w:t>2</w:t>
      </w:r>
      <w:r>
        <w:t>.</w:t>
      </w:r>
      <w:r w:rsidR="0028186E">
        <w:t>3.</w:t>
      </w:r>
      <w:r>
        <w:t xml:space="preserve"> Взаимодействие Хранилища с Сайтом</w:t>
      </w:r>
      <w:r w:rsidRPr="0005739E">
        <w:t xml:space="preserve"> </w:t>
      </w:r>
      <w:r>
        <w:t>(реестр на отключение клиентов от Программы Коллекция со стороны Банка)</w:t>
      </w:r>
    </w:p>
    <w:p w:rsidR="00DA46CC" w:rsidRPr="00DA46CC" w:rsidRDefault="00DA46CC" w:rsidP="00DA46CC"/>
    <w:p w:rsidR="00DA46CC" w:rsidRDefault="00DA46CC" w:rsidP="00DA46CC">
      <w:pPr>
        <w:jc w:val="both"/>
      </w:pPr>
      <w:r>
        <w:t xml:space="preserve">Необходимо разработать новое взаимодействие между </w:t>
      </w:r>
      <w:r w:rsidR="00F7443E">
        <w:t xml:space="preserve">Хранилищем </w:t>
      </w:r>
      <w:r>
        <w:t xml:space="preserve">и </w:t>
      </w:r>
      <w:r w:rsidR="00F7443E">
        <w:t>Сайтом для</w:t>
      </w:r>
      <w:r>
        <w:t xml:space="preserve"> </w:t>
      </w:r>
      <w:r w:rsidR="00F7443E">
        <w:t>передачи реестра с клиентами на отключение, если отключение производится со стороны Банка</w:t>
      </w:r>
      <w:r>
        <w:t>.</w:t>
      </w:r>
    </w:p>
    <w:p w:rsidR="00DA46CC" w:rsidRDefault="00DA46CC" w:rsidP="00DA46CC">
      <w:pPr>
        <w:jc w:val="both"/>
      </w:pPr>
    </w:p>
    <w:p w:rsidR="00DA46CC" w:rsidRPr="00247C36" w:rsidRDefault="00DA46CC" w:rsidP="00DA46CC">
      <w:pPr>
        <w:jc w:val="both"/>
      </w:pPr>
      <w:r>
        <w:t>Формат файла с реестрами</w:t>
      </w:r>
      <w:r w:rsidRPr="00247C36">
        <w:t xml:space="preserve">: </w:t>
      </w:r>
      <w:proofErr w:type="gramStart"/>
      <w:r>
        <w:rPr>
          <w:lang w:val="en-US"/>
        </w:rPr>
        <w:t>CSV</w:t>
      </w:r>
      <w:r w:rsidRPr="00247C36">
        <w:t>.</w:t>
      </w:r>
      <w:proofErr w:type="gramEnd"/>
    </w:p>
    <w:p w:rsidR="00DA46CC" w:rsidRPr="00BE2F03" w:rsidRDefault="00DA46CC" w:rsidP="00DA46CC">
      <w:pPr>
        <w:jc w:val="both"/>
      </w:pPr>
      <w:r>
        <w:t xml:space="preserve">Периодичность обмена реестрами между </w:t>
      </w:r>
      <w:r w:rsidR="00F7443E">
        <w:t xml:space="preserve">Хранилищем </w:t>
      </w:r>
      <w:r>
        <w:t xml:space="preserve">и </w:t>
      </w:r>
      <w:r w:rsidR="00F7443E">
        <w:t>Сайтом</w:t>
      </w:r>
      <w:r w:rsidRPr="00BE2F03">
        <w:t xml:space="preserve">: 2 </w:t>
      </w:r>
      <w:r>
        <w:t>раза в день.</w:t>
      </w:r>
    </w:p>
    <w:p w:rsidR="00DA46CC" w:rsidRPr="00EA1288" w:rsidRDefault="00DA46CC" w:rsidP="00DA46CC">
      <w:pPr>
        <w:jc w:val="both"/>
      </w:pPr>
    </w:p>
    <w:p w:rsidR="00DA46CC" w:rsidRPr="00EA1288" w:rsidRDefault="00DA46CC" w:rsidP="00DA46CC">
      <w:r w:rsidRPr="004973DA">
        <w:t>Имя</w:t>
      </w:r>
      <w:r w:rsidRPr="00EA1288">
        <w:t xml:space="preserve"> </w:t>
      </w:r>
      <w:r w:rsidRPr="004973DA">
        <w:t>файла</w:t>
      </w:r>
      <w:r w:rsidRPr="00EA1288">
        <w:t xml:space="preserve"> </w:t>
      </w:r>
      <w:r>
        <w:t>формируется</w:t>
      </w:r>
      <w:r w:rsidRPr="00EA1288">
        <w:t xml:space="preserve"> </w:t>
      </w:r>
      <w:r>
        <w:t>по</w:t>
      </w:r>
      <w:r w:rsidRPr="00EA1288">
        <w:t xml:space="preserve"> </w:t>
      </w:r>
      <w:r>
        <w:t>шаблону</w:t>
      </w:r>
      <w:r w:rsidRPr="00EA1288">
        <w:t xml:space="preserve"> «</w:t>
      </w:r>
      <w:r>
        <w:rPr>
          <w:lang w:val="en-US"/>
        </w:rPr>
        <w:t>VTB</w:t>
      </w:r>
      <w:r w:rsidRPr="00EA1288">
        <w:t>_</w:t>
      </w:r>
      <w:r>
        <w:rPr>
          <w:lang w:val="en-US"/>
        </w:rPr>
        <w:t>YYYYMMDD</w:t>
      </w:r>
      <w:r w:rsidRPr="00EA1288">
        <w:t>_</w:t>
      </w:r>
      <w:r>
        <w:rPr>
          <w:lang w:val="en-US"/>
        </w:rPr>
        <w:t>N</w:t>
      </w:r>
      <w:r w:rsidRPr="00EA1288">
        <w:t>.</w:t>
      </w:r>
      <w:proofErr w:type="spellStart"/>
      <w:r w:rsidR="001F774F">
        <w:rPr>
          <w:lang w:val="en-US"/>
        </w:rPr>
        <w:t>close</w:t>
      </w:r>
      <w:r>
        <w:rPr>
          <w:lang w:val="en-US"/>
        </w:rPr>
        <w:t>PL</w:t>
      </w:r>
      <w:proofErr w:type="spellEnd"/>
      <w:r w:rsidRPr="00EA1288">
        <w:t xml:space="preserve">», </w:t>
      </w:r>
      <w:r>
        <w:t>где</w:t>
      </w:r>
      <w:r w:rsidRPr="00EA1288">
        <w:t>:</w:t>
      </w:r>
    </w:p>
    <w:p w:rsidR="00DA46CC" w:rsidRDefault="00DA46CC" w:rsidP="00DA46CC">
      <w:r>
        <w:rPr>
          <w:lang w:val="en-US"/>
        </w:rPr>
        <w:t>YYYYMMDD</w:t>
      </w:r>
      <w:r w:rsidRPr="003607E7">
        <w:t xml:space="preserve"> – </w:t>
      </w:r>
      <w:r>
        <w:t>дата формирования файла;</w:t>
      </w:r>
    </w:p>
    <w:p w:rsidR="00DA46CC" w:rsidRDefault="00DA46CC" w:rsidP="00DA46CC">
      <w:r>
        <w:rPr>
          <w:lang w:val="en-US"/>
        </w:rPr>
        <w:t>N</w:t>
      </w:r>
      <w:r w:rsidRPr="003607E7">
        <w:t xml:space="preserve"> – </w:t>
      </w:r>
      <w:proofErr w:type="gramStart"/>
      <w:r>
        <w:t>порядковый</w:t>
      </w:r>
      <w:proofErr w:type="gramEnd"/>
      <w:r>
        <w:t xml:space="preserve"> номер файла за день.</w:t>
      </w:r>
    </w:p>
    <w:p w:rsidR="00DA46CC" w:rsidRPr="004973DA" w:rsidRDefault="00DA46CC" w:rsidP="00DA46CC">
      <w:r>
        <w:t xml:space="preserve">Пример: </w:t>
      </w:r>
      <w:r w:rsidRPr="004973DA">
        <w:t>VTB_</w:t>
      </w:r>
      <w:r>
        <w:t>201</w:t>
      </w:r>
      <w:r w:rsidRPr="00EA1288">
        <w:t>4</w:t>
      </w:r>
      <w:r>
        <w:t>0525</w:t>
      </w:r>
      <w:r w:rsidRPr="004973DA">
        <w:t>_1.</w:t>
      </w:r>
      <w:r w:rsidRPr="00EA1288">
        <w:t xml:space="preserve"> </w:t>
      </w:r>
      <w:proofErr w:type="spellStart"/>
      <w:r w:rsidR="001F774F">
        <w:rPr>
          <w:lang w:val="en-US"/>
        </w:rPr>
        <w:t>close</w:t>
      </w:r>
      <w:r>
        <w:rPr>
          <w:lang w:val="en-US"/>
        </w:rPr>
        <w:t>PL</w:t>
      </w:r>
      <w:proofErr w:type="spellEnd"/>
    </w:p>
    <w:p w:rsidR="00DA46CC" w:rsidRPr="00EA1288" w:rsidRDefault="00DA46CC" w:rsidP="00DA46CC">
      <w:pPr>
        <w:jc w:val="both"/>
      </w:pPr>
    </w:p>
    <w:p w:rsidR="00DA46CC" w:rsidRPr="004951E8" w:rsidRDefault="00DA46CC" w:rsidP="00DA46CC">
      <w:pPr>
        <w:jc w:val="both"/>
      </w:pPr>
      <w:r w:rsidRPr="004951E8">
        <w:t xml:space="preserve">Формат реестра </w:t>
      </w:r>
      <w:r w:rsidR="00906E7D">
        <w:t>между Хранилищем и Сайтом для передачи реестра с клиентами на отключение, если отключение производится со стороны Банка</w:t>
      </w:r>
      <w:r w:rsidR="00906E7D" w:rsidRPr="00906E7D">
        <w:t xml:space="preserve"> </w:t>
      </w:r>
      <w:r w:rsidRPr="004951E8">
        <w:t>см.</w:t>
      </w:r>
      <w:r w:rsidR="00906E7D" w:rsidRPr="00906E7D">
        <w:t xml:space="preserve"> </w:t>
      </w:r>
      <w:r w:rsidR="00906E7D">
        <w:t>в</w:t>
      </w:r>
      <w:r w:rsidRPr="004951E8">
        <w:t xml:space="preserve"> Таблицу №</w:t>
      </w:r>
      <w:r w:rsidR="001F774F" w:rsidRPr="001F774F">
        <w:t>4</w:t>
      </w:r>
      <w:r w:rsidRPr="004951E8">
        <w:t>:</w:t>
      </w:r>
    </w:p>
    <w:p w:rsidR="00DA46CC" w:rsidRPr="00BE2F03" w:rsidRDefault="00DA46CC" w:rsidP="00DA46CC">
      <w:pPr>
        <w:pStyle w:val="afc"/>
        <w:keepNext/>
        <w:spacing w:before="240"/>
        <w:jc w:val="both"/>
        <w:rPr>
          <w:b w:val="0"/>
          <w:color w:val="auto"/>
          <w:sz w:val="24"/>
          <w:szCs w:val="24"/>
        </w:rPr>
      </w:pPr>
      <w:r w:rsidRPr="00BE2F03">
        <w:rPr>
          <w:b w:val="0"/>
          <w:color w:val="auto"/>
          <w:sz w:val="24"/>
          <w:szCs w:val="24"/>
        </w:rPr>
        <w:t>Таблица №</w:t>
      </w:r>
      <w:r w:rsidR="001F774F" w:rsidRPr="001F774F">
        <w:rPr>
          <w:b w:val="0"/>
          <w:color w:val="auto"/>
          <w:sz w:val="24"/>
          <w:szCs w:val="24"/>
        </w:rPr>
        <w:t>4</w:t>
      </w:r>
      <w:r w:rsidRPr="00BE2F03">
        <w:rPr>
          <w:b w:val="0"/>
          <w:color w:val="auto"/>
          <w:sz w:val="24"/>
          <w:szCs w:val="24"/>
        </w:rPr>
        <w:t xml:space="preserve"> -  Формат реестра </w:t>
      </w:r>
      <w:r w:rsidR="00906E7D" w:rsidRPr="00906E7D">
        <w:rPr>
          <w:b w:val="0"/>
          <w:color w:val="auto"/>
          <w:sz w:val="24"/>
          <w:szCs w:val="24"/>
        </w:rPr>
        <w:t>между Хранилищем и Сайтом для передачи реестра с клиентами на отключение, если отключение производится со стороны Банка</w:t>
      </w:r>
    </w:p>
    <w:tbl>
      <w:tblPr>
        <w:tblW w:w="0" w:type="auto"/>
        <w:tblInd w:w="2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95"/>
        <w:gridCol w:w="3196"/>
        <w:gridCol w:w="1923"/>
        <w:gridCol w:w="1507"/>
      </w:tblGrid>
      <w:tr w:rsidR="00DA46CC" w:rsidTr="009202A9">
        <w:trPr>
          <w:tblHeader/>
        </w:trPr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46CC" w:rsidRDefault="00DA46CC" w:rsidP="009202A9">
            <w:pPr>
              <w:jc w:val="center"/>
              <w:rPr>
                <w:rFonts w:ascii="Calibri" w:hAnsi="Calibri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Поле</w:t>
            </w:r>
          </w:p>
        </w:tc>
        <w:tc>
          <w:tcPr>
            <w:tcW w:w="3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46CC" w:rsidRDefault="00DA46CC" w:rsidP="009202A9">
            <w:pPr>
              <w:jc w:val="center"/>
              <w:rPr>
                <w:rFonts w:ascii="Calibri" w:hAnsi="Calibri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Описание</w:t>
            </w:r>
          </w:p>
        </w:tc>
        <w:tc>
          <w:tcPr>
            <w:tcW w:w="1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46CC" w:rsidRDefault="00DA46CC" w:rsidP="009202A9">
            <w:pPr>
              <w:jc w:val="center"/>
              <w:rPr>
                <w:rFonts w:ascii="Calibri" w:hAnsi="Calibri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Обязательность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46CC" w:rsidRDefault="00DA46CC" w:rsidP="009202A9">
            <w:pPr>
              <w:jc w:val="center"/>
              <w:rPr>
                <w:rFonts w:ascii="Calibri" w:hAnsi="Calibri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Тип</w:t>
            </w:r>
          </w:p>
        </w:tc>
      </w:tr>
      <w:tr w:rsidR="00662895" w:rsidTr="009202A9">
        <w:tc>
          <w:tcPr>
            <w:tcW w:w="269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2895" w:rsidRPr="00F47E32" w:rsidRDefault="00662895" w:rsidP="009202A9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>ClientId</w:t>
            </w:r>
            <w:proofErr w:type="spellEnd"/>
          </w:p>
        </w:tc>
        <w:tc>
          <w:tcPr>
            <w:tcW w:w="3196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2895" w:rsidRDefault="00662895" w:rsidP="009202A9">
            <w:pPr>
              <w:rPr>
                <w:rFonts w:ascii="Calibri" w:hAnsi="Calibri"/>
              </w:rPr>
            </w:pPr>
            <w:r>
              <w:rPr>
                <w:szCs w:val="20"/>
              </w:rPr>
              <w:t>Идентификатор клиента, присвоенный в Системе лояльности.</w:t>
            </w:r>
          </w:p>
        </w:tc>
        <w:tc>
          <w:tcPr>
            <w:tcW w:w="192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2895" w:rsidRDefault="00662895" w:rsidP="009202A9">
            <w:pPr>
              <w:rPr>
                <w:rFonts w:ascii="Calibri" w:hAnsi="Calibri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Да</w:t>
            </w:r>
            <w:proofErr w:type="spellEnd"/>
          </w:p>
        </w:tc>
        <w:tc>
          <w:tcPr>
            <w:tcW w:w="150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2895" w:rsidRDefault="00662895" w:rsidP="009202A9">
            <w:pPr>
              <w:rPr>
                <w:rFonts w:ascii="Calibri" w:hAnsi="Calibri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UUID</w:t>
            </w:r>
          </w:p>
        </w:tc>
      </w:tr>
    </w:tbl>
    <w:p w:rsidR="00DA46CC" w:rsidRDefault="00DA46CC" w:rsidP="00DA46CC">
      <w:pPr>
        <w:rPr>
          <w:rFonts w:ascii="Arial" w:hAnsi="Arial" w:cs="Arial"/>
          <w:sz w:val="20"/>
          <w:szCs w:val="20"/>
        </w:rPr>
      </w:pPr>
    </w:p>
    <w:p w:rsidR="00DA46CC" w:rsidRPr="00EA1288" w:rsidRDefault="00DA46CC" w:rsidP="00DA46CC">
      <w:pPr>
        <w:pStyle w:val="afc"/>
        <w:keepNext/>
        <w:spacing w:before="240"/>
        <w:rPr>
          <w:b w:val="0"/>
          <w:color w:val="auto"/>
          <w:sz w:val="24"/>
          <w:szCs w:val="24"/>
        </w:rPr>
      </w:pPr>
      <w:r w:rsidRPr="006E3C82">
        <w:rPr>
          <w:b w:val="0"/>
          <w:color w:val="auto"/>
          <w:sz w:val="24"/>
          <w:szCs w:val="24"/>
        </w:rPr>
        <w:t>Формат ответного реестра</w:t>
      </w:r>
      <w:r>
        <w:rPr>
          <w:b w:val="0"/>
          <w:color w:val="auto"/>
          <w:sz w:val="24"/>
          <w:szCs w:val="24"/>
        </w:rPr>
        <w:t xml:space="preserve"> от</w:t>
      </w:r>
      <w:r w:rsidR="001E5AA2">
        <w:rPr>
          <w:b w:val="0"/>
          <w:color w:val="auto"/>
          <w:sz w:val="24"/>
          <w:szCs w:val="24"/>
        </w:rPr>
        <w:t xml:space="preserve"> Сайта для</w:t>
      </w:r>
      <w:r>
        <w:rPr>
          <w:b w:val="0"/>
          <w:color w:val="auto"/>
          <w:sz w:val="24"/>
          <w:szCs w:val="24"/>
        </w:rPr>
        <w:t xml:space="preserve"> </w:t>
      </w:r>
      <w:r w:rsidRPr="006E3C82">
        <w:rPr>
          <w:b w:val="0"/>
          <w:color w:val="auto"/>
          <w:sz w:val="24"/>
          <w:szCs w:val="24"/>
        </w:rPr>
        <w:t>Хранилищ</w:t>
      </w:r>
      <w:r>
        <w:rPr>
          <w:b w:val="0"/>
          <w:color w:val="auto"/>
          <w:sz w:val="24"/>
          <w:szCs w:val="24"/>
        </w:rPr>
        <w:t>а</w:t>
      </w:r>
      <w:r w:rsidRPr="006E3C82">
        <w:rPr>
          <w:b w:val="0"/>
          <w:color w:val="auto"/>
          <w:sz w:val="24"/>
          <w:szCs w:val="24"/>
        </w:rPr>
        <w:t xml:space="preserve"> (см. Таблицу №</w:t>
      </w:r>
      <w:r w:rsidR="001E5AA2">
        <w:rPr>
          <w:b w:val="0"/>
          <w:color w:val="auto"/>
          <w:sz w:val="24"/>
          <w:szCs w:val="24"/>
        </w:rPr>
        <w:t>5</w:t>
      </w:r>
      <w:r w:rsidRPr="006E3C82">
        <w:rPr>
          <w:b w:val="0"/>
          <w:color w:val="auto"/>
          <w:sz w:val="24"/>
          <w:szCs w:val="24"/>
        </w:rPr>
        <w:t>):</w:t>
      </w:r>
    </w:p>
    <w:p w:rsidR="00DA46CC" w:rsidRPr="00EA1288" w:rsidRDefault="00DA46CC" w:rsidP="00DA46CC">
      <w:r w:rsidRPr="004973DA">
        <w:t>Имя</w:t>
      </w:r>
      <w:r w:rsidRPr="00EA1288">
        <w:t xml:space="preserve"> </w:t>
      </w:r>
      <w:r w:rsidRPr="004973DA">
        <w:t>файла</w:t>
      </w:r>
      <w:r w:rsidRPr="00EA1288">
        <w:t xml:space="preserve"> </w:t>
      </w:r>
      <w:r>
        <w:t>формируется</w:t>
      </w:r>
      <w:r w:rsidRPr="00EA1288">
        <w:t xml:space="preserve"> </w:t>
      </w:r>
      <w:r>
        <w:t>по</w:t>
      </w:r>
      <w:r w:rsidRPr="00EA1288">
        <w:t xml:space="preserve"> </w:t>
      </w:r>
      <w:r>
        <w:t>шаблону</w:t>
      </w:r>
      <w:r w:rsidRPr="00EA1288">
        <w:t xml:space="preserve"> «</w:t>
      </w:r>
      <w:r>
        <w:rPr>
          <w:lang w:val="en-US"/>
        </w:rPr>
        <w:t>VTB</w:t>
      </w:r>
      <w:r w:rsidRPr="00EA1288">
        <w:t>_</w:t>
      </w:r>
      <w:r>
        <w:rPr>
          <w:lang w:val="en-US"/>
        </w:rPr>
        <w:t>YYYYMMDD</w:t>
      </w:r>
      <w:r w:rsidRPr="00EA1288">
        <w:t>_</w:t>
      </w:r>
      <w:r>
        <w:rPr>
          <w:lang w:val="en-US"/>
        </w:rPr>
        <w:t>N</w:t>
      </w:r>
      <w:r w:rsidRPr="00EA1288">
        <w:t xml:space="preserve">. </w:t>
      </w:r>
      <w:proofErr w:type="spellStart"/>
      <w:r w:rsidR="001F774F">
        <w:rPr>
          <w:lang w:val="en-US"/>
        </w:rPr>
        <w:t>close</w:t>
      </w:r>
      <w:r>
        <w:rPr>
          <w:lang w:val="en-US"/>
        </w:rPr>
        <w:t>PL</w:t>
      </w:r>
      <w:proofErr w:type="spellEnd"/>
      <w:r w:rsidRPr="00EA1288">
        <w:t>.</w:t>
      </w:r>
      <w:r>
        <w:rPr>
          <w:lang w:val="en-US"/>
        </w:rPr>
        <w:t>response</w:t>
      </w:r>
      <w:r w:rsidRPr="00EA1288">
        <w:t xml:space="preserve">», </w:t>
      </w:r>
      <w:r>
        <w:t>где</w:t>
      </w:r>
      <w:r w:rsidRPr="00EA1288">
        <w:t>:</w:t>
      </w:r>
    </w:p>
    <w:p w:rsidR="00DA46CC" w:rsidRDefault="00DA46CC" w:rsidP="00DA46CC">
      <w:r>
        <w:rPr>
          <w:lang w:val="en-US"/>
        </w:rPr>
        <w:t>YYYYMMDD</w:t>
      </w:r>
      <w:r w:rsidRPr="003607E7">
        <w:t xml:space="preserve"> – </w:t>
      </w:r>
      <w:r>
        <w:t>дата формирования исходного файла;</w:t>
      </w:r>
    </w:p>
    <w:p w:rsidR="00DA46CC" w:rsidRPr="006A235B" w:rsidRDefault="00DA46CC" w:rsidP="00DA46CC">
      <w:r>
        <w:rPr>
          <w:lang w:val="en-US"/>
        </w:rPr>
        <w:t>N</w:t>
      </w:r>
      <w:r w:rsidRPr="003607E7">
        <w:t xml:space="preserve"> – </w:t>
      </w:r>
      <w:proofErr w:type="gramStart"/>
      <w:r>
        <w:t>порядковый</w:t>
      </w:r>
      <w:proofErr w:type="gramEnd"/>
      <w:r>
        <w:t xml:space="preserve"> номер исходного файла.</w:t>
      </w:r>
    </w:p>
    <w:p w:rsidR="00DA46CC" w:rsidRPr="003607E7" w:rsidRDefault="00DA46CC" w:rsidP="00DA46CC">
      <w:r>
        <w:t xml:space="preserve">Пример: </w:t>
      </w:r>
      <w:r w:rsidRPr="004973DA">
        <w:t>VTB_</w:t>
      </w:r>
      <w:r>
        <w:t>201</w:t>
      </w:r>
      <w:r w:rsidRPr="00EA1288">
        <w:t>40</w:t>
      </w:r>
      <w:r>
        <w:t>205_1</w:t>
      </w:r>
      <w:r w:rsidRPr="004973DA">
        <w:t>.</w:t>
      </w:r>
      <w:r w:rsidRPr="00EA1288">
        <w:t xml:space="preserve"> </w:t>
      </w:r>
      <w:proofErr w:type="spellStart"/>
      <w:r w:rsidR="001F774F">
        <w:rPr>
          <w:lang w:val="en-US"/>
        </w:rPr>
        <w:t>close</w:t>
      </w:r>
      <w:r>
        <w:rPr>
          <w:lang w:val="en-US"/>
        </w:rPr>
        <w:t>PL</w:t>
      </w:r>
      <w:proofErr w:type="spellEnd"/>
      <w:r w:rsidRPr="003607E7">
        <w:t>.</w:t>
      </w:r>
      <w:r>
        <w:rPr>
          <w:lang w:val="en-US"/>
        </w:rPr>
        <w:t>response</w:t>
      </w:r>
    </w:p>
    <w:p w:rsidR="00DA46CC" w:rsidRPr="00EA1288" w:rsidRDefault="00DA46CC" w:rsidP="00DA46CC"/>
    <w:p w:rsidR="00DA46CC" w:rsidRPr="006E3C82" w:rsidRDefault="00DA46CC" w:rsidP="00DA46CC">
      <w:pPr>
        <w:pStyle w:val="afc"/>
        <w:keepNext/>
        <w:spacing w:before="240"/>
        <w:jc w:val="right"/>
        <w:rPr>
          <w:b w:val="0"/>
          <w:color w:val="auto"/>
          <w:sz w:val="24"/>
          <w:szCs w:val="24"/>
        </w:rPr>
      </w:pPr>
      <w:r w:rsidRPr="006E3C82">
        <w:rPr>
          <w:b w:val="0"/>
          <w:color w:val="auto"/>
          <w:sz w:val="24"/>
          <w:szCs w:val="24"/>
        </w:rPr>
        <w:t>Таблица №</w:t>
      </w:r>
      <w:r w:rsidR="001F774F" w:rsidRPr="001F774F">
        <w:rPr>
          <w:b w:val="0"/>
          <w:color w:val="auto"/>
          <w:sz w:val="24"/>
          <w:szCs w:val="24"/>
        </w:rPr>
        <w:t>5</w:t>
      </w:r>
      <w:r w:rsidRPr="006E3C82">
        <w:rPr>
          <w:b w:val="0"/>
          <w:color w:val="auto"/>
          <w:sz w:val="24"/>
          <w:szCs w:val="24"/>
        </w:rPr>
        <w:t xml:space="preserve"> - Формат ответного реестра</w:t>
      </w:r>
      <w:r w:rsidR="001E5AA2">
        <w:rPr>
          <w:b w:val="0"/>
          <w:color w:val="auto"/>
          <w:sz w:val="24"/>
          <w:szCs w:val="24"/>
        </w:rPr>
        <w:t xml:space="preserve"> от Сайта для </w:t>
      </w:r>
      <w:r w:rsidRPr="006E3C82">
        <w:rPr>
          <w:b w:val="0"/>
          <w:color w:val="auto"/>
          <w:sz w:val="24"/>
          <w:szCs w:val="24"/>
        </w:rPr>
        <w:t>Хранилищ</w:t>
      </w:r>
      <w:r>
        <w:rPr>
          <w:b w:val="0"/>
          <w:color w:val="auto"/>
          <w:sz w:val="24"/>
          <w:szCs w:val="24"/>
        </w:rPr>
        <w:t>а</w:t>
      </w:r>
    </w:p>
    <w:tbl>
      <w:tblPr>
        <w:tblW w:w="0" w:type="auto"/>
        <w:tblInd w:w="2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90"/>
        <w:gridCol w:w="3133"/>
        <w:gridCol w:w="1916"/>
        <w:gridCol w:w="1682"/>
      </w:tblGrid>
      <w:tr w:rsidR="00DA46CC" w:rsidTr="004202BF">
        <w:trPr>
          <w:tblHeader/>
        </w:trPr>
        <w:tc>
          <w:tcPr>
            <w:tcW w:w="2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46CC" w:rsidRDefault="00DA46CC" w:rsidP="009202A9">
            <w:pPr>
              <w:spacing w:line="276" w:lineRule="auto"/>
              <w:jc w:val="center"/>
              <w:rPr>
                <w:rFonts w:ascii="Calibri" w:eastAsiaTheme="minorHAnsi" w:hAnsi="Calibri" w:cs="Calibri"/>
                <w:lang w:eastAsia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eastAsia="en-US"/>
              </w:rPr>
              <w:t>Поле</w:t>
            </w:r>
          </w:p>
        </w:tc>
        <w:tc>
          <w:tcPr>
            <w:tcW w:w="3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46CC" w:rsidRDefault="00DA46CC" w:rsidP="009202A9">
            <w:pPr>
              <w:spacing w:line="276" w:lineRule="auto"/>
              <w:jc w:val="center"/>
              <w:rPr>
                <w:rFonts w:ascii="Calibri" w:eastAsiaTheme="minorHAnsi" w:hAnsi="Calibri" w:cs="Calibri"/>
                <w:lang w:eastAsia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eastAsia="en-US"/>
              </w:rPr>
              <w:t>Описание</w:t>
            </w:r>
          </w:p>
        </w:tc>
        <w:tc>
          <w:tcPr>
            <w:tcW w:w="1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46CC" w:rsidRDefault="00DA46CC" w:rsidP="009202A9">
            <w:pPr>
              <w:spacing w:line="276" w:lineRule="auto"/>
              <w:jc w:val="center"/>
              <w:rPr>
                <w:rFonts w:ascii="Calibri" w:eastAsiaTheme="minorHAnsi" w:hAnsi="Calibri" w:cs="Calibri"/>
                <w:lang w:eastAsia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eastAsia="en-US"/>
              </w:rPr>
              <w:t>Обязательность</w:t>
            </w:r>
          </w:p>
        </w:tc>
        <w:tc>
          <w:tcPr>
            <w:tcW w:w="1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46CC" w:rsidRDefault="00DA46CC" w:rsidP="009202A9">
            <w:pPr>
              <w:spacing w:line="276" w:lineRule="auto"/>
              <w:jc w:val="center"/>
              <w:rPr>
                <w:rFonts w:ascii="Calibri" w:eastAsiaTheme="minorHAnsi" w:hAnsi="Calibri" w:cs="Calibri"/>
                <w:lang w:eastAsia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eastAsia="en-US"/>
              </w:rPr>
              <w:t>Тип</w:t>
            </w:r>
          </w:p>
        </w:tc>
      </w:tr>
      <w:tr w:rsidR="00DA46CC" w:rsidTr="004202BF">
        <w:tc>
          <w:tcPr>
            <w:tcW w:w="259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46CC" w:rsidRPr="004202BF" w:rsidRDefault="00DA46CC" w:rsidP="009202A9">
            <w:pPr>
              <w:spacing w:line="276" w:lineRule="auto"/>
              <w:rPr>
                <w:rFonts w:ascii="Arial" w:eastAsiaTheme="minorHAnsi" w:hAnsi="Arial" w:cs="Arial"/>
                <w:sz w:val="20"/>
                <w:szCs w:val="20"/>
                <w:lang w:val="en-US" w:eastAsia="en-US"/>
              </w:rPr>
            </w:pPr>
            <w:proofErr w:type="spellStart"/>
            <w:r w:rsidRPr="004202BF">
              <w:rPr>
                <w:rFonts w:ascii="Arial" w:hAnsi="Arial" w:cs="Arial"/>
                <w:sz w:val="20"/>
                <w:szCs w:val="20"/>
                <w:lang w:val="en-US" w:eastAsia="en-US"/>
              </w:rPr>
              <w:t>ClientId</w:t>
            </w:r>
            <w:proofErr w:type="spellEnd"/>
          </w:p>
        </w:tc>
        <w:tc>
          <w:tcPr>
            <w:tcW w:w="313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46CC" w:rsidRPr="004202BF" w:rsidRDefault="00DA46CC" w:rsidP="009202A9">
            <w:pPr>
              <w:spacing w:line="276" w:lineRule="auto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 w:rsidRPr="004202BF">
              <w:rPr>
                <w:rFonts w:ascii="Arial" w:hAnsi="Arial" w:cs="Arial"/>
                <w:sz w:val="20"/>
                <w:szCs w:val="20"/>
                <w:lang w:eastAsia="en-US"/>
              </w:rPr>
              <w:t>Идентификатор клиента, присвоенный в Системе лояльности.</w:t>
            </w:r>
          </w:p>
        </w:tc>
        <w:tc>
          <w:tcPr>
            <w:tcW w:w="1916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46CC" w:rsidRPr="004202BF" w:rsidRDefault="00DA46CC" w:rsidP="009202A9">
            <w:pPr>
              <w:spacing w:line="276" w:lineRule="auto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proofErr w:type="spellStart"/>
            <w:r w:rsidRPr="004202BF">
              <w:rPr>
                <w:rFonts w:ascii="Arial" w:hAnsi="Arial" w:cs="Arial"/>
                <w:sz w:val="20"/>
                <w:szCs w:val="20"/>
                <w:lang w:val="en-US" w:eastAsia="en-US"/>
              </w:rPr>
              <w:t>Да</w:t>
            </w:r>
            <w:proofErr w:type="spellEnd"/>
          </w:p>
        </w:tc>
        <w:tc>
          <w:tcPr>
            <w:tcW w:w="168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46CC" w:rsidRPr="004202BF" w:rsidRDefault="00DA46CC" w:rsidP="009202A9">
            <w:pPr>
              <w:spacing w:line="276" w:lineRule="auto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 w:rsidRPr="004202BF">
              <w:rPr>
                <w:rFonts w:ascii="Arial" w:hAnsi="Arial" w:cs="Arial"/>
                <w:sz w:val="20"/>
                <w:szCs w:val="20"/>
                <w:lang w:val="en-US" w:eastAsia="en-US"/>
              </w:rPr>
              <w:t>UUID</w:t>
            </w:r>
          </w:p>
        </w:tc>
      </w:tr>
      <w:tr w:rsidR="00DA46CC" w:rsidTr="004202BF">
        <w:tc>
          <w:tcPr>
            <w:tcW w:w="259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46CC" w:rsidRPr="004202BF" w:rsidRDefault="004202BF" w:rsidP="009202A9">
            <w:pPr>
              <w:spacing w:line="276" w:lineRule="auto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 w:rsidRPr="004202BF">
              <w:rPr>
                <w:rFonts w:ascii="Arial" w:hAnsi="Arial" w:cs="Arial"/>
                <w:sz w:val="20"/>
                <w:szCs w:val="20"/>
                <w:lang w:val="en-US"/>
              </w:rPr>
              <w:t>Status</w:t>
            </w:r>
          </w:p>
        </w:tc>
        <w:tc>
          <w:tcPr>
            <w:tcW w:w="313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02BF" w:rsidRPr="004202BF" w:rsidRDefault="004202BF" w:rsidP="004202BF">
            <w:pPr>
              <w:rPr>
                <w:rFonts w:ascii="Arial" w:hAnsi="Arial" w:cs="Arial"/>
                <w:sz w:val="20"/>
                <w:szCs w:val="20"/>
              </w:rPr>
            </w:pPr>
            <w:r w:rsidRPr="004202BF">
              <w:rPr>
                <w:rFonts w:ascii="Arial" w:hAnsi="Arial" w:cs="Arial"/>
                <w:sz w:val="20"/>
                <w:szCs w:val="20"/>
              </w:rPr>
              <w:t>Результат отключения клиента. Допустимые значения:</w:t>
            </w:r>
          </w:p>
          <w:p w:rsidR="004202BF" w:rsidRPr="004202BF" w:rsidRDefault="004202BF" w:rsidP="004202BF">
            <w:pPr>
              <w:rPr>
                <w:rFonts w:ascii="Arial" w:hAnsi="Arial" w:cs="Arial"/>
                <w:sz w:val="20"/>
                <w:szCs w:val="20"/>
              </w:rPr>
            </w:pPr>
            <w:r w:rsidRPr="004202BF">
              <w:rPr>
                <w:rFonts w:ascii="Arial" w:hAnsi="Arial" w:cs="Arial"/>
                <w:sz w:val="20"/>
                <w:szCs w:val="20"/>
              </w:rPr>
              <w:t>0 – ошибка выполнения операции;</w:t>
            </w:r>
          </w:p>
          <w:p w:rsidR="00DA46CC" w:rsidRPr="004202BF" w:rsidRDefault="004202BF" w:rsidP="004202BF">
            <w:pPr>
              <w:spacing w:line="276" w:lineRule="auto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 w:rsidRPr="004202BF">
              <w:rPr>
                <w:rFonts w:ascii="Arial" w:hAnsi="Arial" w:cs="Arial"/>
                <w:sz w:val="20"/>
                <w:szCs w:val="20"/>
              </w:rPr>
              <w:t>1 – успешное выполнение операции.</w:t>
            </w:r>
          </w:p>
        </w:tc>
        <w:tc>
          <w:tcPr>
            <w:tcW w:w="1916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46CC" w:rsidRPr="004202BF" w:rsidRDefault="00DF3403" w:rsidP="009202A9">
            <w:pPr>
              <w:spacing w:line="276" w:lineRule="auto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Да</w:t>
            </w:r>
          </w:p>
        </w:tc>
        <w:tc>
          <w:tcPr>
            <w:tcW w:w="168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46CC" w:rsidRPr="004202BF" w:rsidRDefault="00DF3403" w:rsidP="009202A9">
            <w:pPr>
              <w:spacing w:line="276" w:lineRule="auto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Число</w:t>
            </w:r>
          </w:p>
        </w:tc>
      </w:tr>
      <w:tr w:rsidR="00DA46CC" w:rsidTr="004202BF">
        <w:tc>
          <w:tcPr>
            <w:tcW w:w="259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46CC" w:rsidRPr="004202BF" w:rsidRDefault="004202BF" w:rsidP="009202A9">
            <w:pPr>
              <w:spacing w:line="276" w:lineRule="auto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 w:rsidRPr="004202BF">
              <w:rPr>
                <w:rFonts w:ascii="Arial" w:hAnsi="Arial" w:cs="Arial"/>
                <w:sz w:val="20"/>
                <w:szCs w:val="20"/>
                <w:lang w:val="en-US"/>
              </w:rPr>
              <w:t>Message</w:t>
            </w:r>
          </w:p>
        </w:tc>
        <w:tc>
          <w:tcPr>
            <w:tcW w:w="313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46CC" w:rsidRPr="004202BF" w:rsidRDefault="004202BF" w:rsidP="009202A9">
            <w:pPr>
              <w:spacing w:line="276" w:lineRule="auto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 w:rsidRPr="004202BF">
              <w:rPr>
                <w:rFonts w:ascii="Arial" w:hAnsi="Arial" w:cs="Arial"/>
                <w:sz w:val="20"/>
                <w:szCs w:val="20"/>
              </w:rPr>
              <w:t>Текст сообщения</w:t>
            </w:r>
          </w:p>
        </w:tc>
        <w:tc>
          <w:tcPr>
            <w:tcW w:w="1916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46CC" w:rsidRPr="004202BF" w:rsidRDefault="004202BF" w:rsidP="009202A9">
            <w:pPr>
              <w:spacing w:line="276" w:lineRule="auto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 w:rsidRPr="004202BF">
              <w:rPr>
                <w:rFonts w:ascii="Arial" w:hAnsi="Arial" w:cs="Arial"/>
                <w:sz w:val="20"/>
                <w:szCs w:val="20"/>
                <w:lang w:eastAsia="en-US"/>
              </w:rPr>
              <w:t>Нет</w:t>
            </w:r>
          </w:p>
        </w:tc>
        <w:tc>
          <w:tcPr>
            <w:tcW w:w="168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02BF" w:rsidRPr="004202BF" w:rsidRDefault="004202BF" w:rsidP="004202BF">
            <w:pPr>
              <w:rPr>
                <w:rFonts w:ascii="Arial" w:hAnsi="Arial" w:cs="Arial"/>
                <w:sz w:val="20"/>
                <w:szCs w:val="20"/>
              </w:rPr>
            </w:pPr>
            <w:r w:rsidRPr="004202BF">
              <w:rPr>
                <w:rFonts w:ascii="Arial" w:hAnsi="Arial" w:cs="Arial"/>
                <w:sz w:val="20"/>
                <w:szCs w:val="20"/>
              </w:rPr>
              <w:t>Строка, не более 1000 символов</w:t>
            </w:r>
          </w:p>
          <w:p w:rsidR="00DA46CC" w:rsidRPr="004202BF" w:rsidRDefault="004202BF" w:rsidP="004202BF">
            <w:pPr>
              <w:spacing w:line="276" w:lineRule="auto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 w:rsidRPr="004202BF">
              <w:rPr>
                <w:rFonts w:ascii="Arial" w:hAnsi="Arial" w:cs="Arial"/>
                <w:sz w:val="20"/>
                <w:szCs w:val="20"/>
              </w:rPr>
              <w:t>Обязательный параметр при неуспешном статусе операции</w:t>
            </w:r>
          </w:p>
        </w:tc>
      </w:tr>
    </w:tbl>
    <w:p w:rsidR="00DA46CC" w:rsidRDefault="00DA46CC" w:rsidP="00DA46CC"/>
    <w:p w:rsidR="0005739E" w:rsidRDefault="00CB2F10" w:rsidP="00CB2F10">
      <w:pPr>
        <w:pStyle w:val="4"/>
      </w:pPr>
      <w:bookmarkStart w:id="25" w:name="_4.2.2.4._Взаимодействие_"/>
      <w:bookmarkEnd w:id="25"/>
      <w:r w:rsidRPr="005841B4">
        <w:t>4.2.</w:t>
      </w:r>
      <w:r>
        <w:t xml:space="preserve">2.4. Взаимодействие  </w:t>
      </w:r>
      <w:r>
        <w:rPr>
          <w:lang w:val="en-US"/>
        </w:rPr>
        <w:t>Way</w:t>
      </w:r>
      <w:r w:rsidRPr="0005739E">
        <w:t>4</w:t>
      </w:r>
      <w:r>
        <w:t xml:space="preserve"> с Хранилищем</w:t>
      </w:r>
      <w:r w:rsidRPr="0005739E">
        <w:t xml:space="preserve"> </w:t>
      </w:r>
      <w:r>
        <w:t>(реестр на зачисление бонусов на бонусный счет клиента Программы Коллекция в случае отмены операции по виртуальной карте)</w:t>
      </w:r>
    </w:p>
    <w:p w:rsidR="00CB2F10" w:rsidRDefault="00CB2F10" w:rsidP="0005739E"/>
    <w:p w:rsidR="00CB2F10" w:rsidRDefault="00CB2F10" w:rsidP="00CB2F10">
      <w:pPr>
        <w:jc w:val="both"/>
      </w:pPr>
      <w:r>
        <w:t xml:space="preserve">Необходимо разработать новое взаимодействие между </w:t>
      </w:r>
      <w:r w:rsidR="00E7079B">
        <w:rPr>
          <w:lang w:val="en-US"/>
        </w:rPr>
        <w:t>Way</w:t>
      </w:r>
      <w:r w:rsidR="00E7079B" w:rsidRPr="00DA46CC">
        <w:t>4</w:t>
      </w:r>
      <w:r w:rsidR="00E7079B">
        <w:t xml:space="preserve"> и </w:t>
      </w:r>
      <w:r>
        <w:t xml:space="preserve">Хранилищем </w:t>
      </w:r>
      <w:r w:rsidR="00E7079B">
        <w:t>для зачисления бонусов на бонусный счет клиента Программы Коллекция в случае отмены операции по виртуальной карте</w:t>
      </w:r>
      <w:r>
        <w:t>.</w:t>
      </w:r>
    </w:p>
    <w:p w:rsidR="00CB2F10" w:rsidRDefault="00CB2F10" w:rsidP="00CB2F10">
      <w:pPr>
        <w:jc w:val="both"/>
      </w:pPr>
    </w:p>
    <w:p w:rsidR="00CB2F10" w:rsidRPr="007059F4" w:rsidRDefault="00CB2F10" w:rsidP="00CB2F10">
      <w:pPr>
        <w:jc w:val="both"/>
      </w:pPr>
      <w:r>
        <w:t>Транспорт</w:t>
      </w:r>
      <w:r w:rsidRPr="007059F4">
        <w:t xml:space="preserve">: </w:t>
      </w:r>
      <w:r>
        <w:t>почтовое сообщение.</w:t>
      </w:r>
    </w:p>
    <w:p w:rsidR="00CB2F10" w:rsidRPr="00247C36" w:rsidRDefault="00CB2F10" w:rsidP="00CB2F10">
      <w:pPr>
        <w:jc w:val="both"/>
      </w:pPr>
      <w:r>
        <w:t>Формат файла с реестрами</w:t>
      </w:r>
      <w:r w:rsidRPr="00247C36">
        <w:t xml:space="preserve">: </w:t>
      </w:r>
      <w:proofErr w:type="gramStart"/>
      <w:r>
        <w:rPr>
          <w:lang w:val="en-US"/>
        </w:rPr>
        <w:t>CSV</w:t>
      </w:r>
      <w:r w:rsidRPr="00247C36">
        <w:t>.</w:t>
      </w:r>
      <w:proofErr w:type="gramEnd"/>
    </w:p>
    <w:p w:rsidR="00CB2F10" w:rsidRPr="00BE2F03" w:rsidRDefault="00CB2F10" w:rsidP="00CB2F10">
      <w:pPr>
        <w:jc w:val="both"/>
      </w:pPr>
      <w:r>
        <w:t xml:space="preserve">Периодичность обмена реестрами между Хранилищем и </w:t>
      </w:r>
      <w:r>
        <w:rPr>
          <w:lang w:val="en-US"/>
        </w:rPr>
        <w:t>Way</w:t>
      </w:r>
      <w:r w:rsidRPr="00DA46CC">
        <w:t>4</w:t>
      </w:r>
      <w:r w:rsidRPr="00BE2F03">
        <w:t xml:space="preserve">: 2 </w:t>
      </w:r>
      <w:r>
        <w:t>раза в день.</w:t>
      </w:r>
    </w:p>
    <w:p w:rsidR="00CB2F10" w:rsidRPr="00EA1288" w:rsidRDefault="00CB2F10" w:rsidP="00CB2F10">
      <w:pPr>
        <w:jc w:val="both"/>
      </w:pPr>
    </w:p>
    <w:p w:rsidR="00CB2F10" w:rsidRPr="00EA1288" w:rsidRDefault="00CB2F10" w:rsidP="00CB2F10">
      <w:r w:rsidRPr="004973DA">
        <w:t>Имя</w:t>
      </w:r>
      <w:r w:rsidRPr="00EA1288">
        <w:t xml:space="preserve"> </w:t>
      </w:r>
      <w:r w:rsidRPr="004973DA">
        <w:t>файла</w:t>
      </w:r>
      <w:r w:rsidRPr="00EA1288">
        <w:t xml:space="preserve"> </w:t>
      </w:r>
      <w:r>
        <w:t>формируется</w:t>
      </w:r>
      <w:r w:rsidRPr="00EA1288">
        <w:t xml:space="preserve"> </w:t>
      </w:r>
      <w:r>
        <w:t>по</w:t>
      </w:r>
      <w:r w:rsidRPr="00EA1288">
        <w:t xml:space="preserve"> </w:t>
      </w:r>
      <w:r>
        <w:t>шаблону</w:t>
      </w:r>
      <w:r w:rsidRPr="00EA1288">
        <w:t xml:space="preserve"> «</w:t>
      </w:r>
      <w:r>
        <w:rPr>
          <w:lang w:val="en-US"/>
        </w:rPr>
        <w:t>VTB</w:t>
      </w:r>
      <w:r w:rsidRPr="00EA1288">
        <w:t>_</w:t>
      </w:r>
      <w:r>
        <w:rPr>
          <w:lang w:val="en-US"/>
        </w:rPr>
        <w:t>YYYYMMDD</w:t>
      </w:r>
      <w:r w:rsidRPr="00EA1288">
        <w:t>_</w:t>
      </w:r>
      <w:r>
        <w:rPr>
          <w:lang w:val="en-US"/>
        </w:rPr>
        <w:t>N</w:t>
      </w:r>
      <w:r w:rsidRPr="00EA1288">
        <w:t>.</w:t>
      </w:r>
      <w:r w:rsidR="005F09D0" w:rsidRPr="005F09D0">
        <w:t xml:space="preserve"> </w:t>
      </w:r>
      <w:proofErr w:type="spellStart"/>
      <w:r w:rsidR="00BC17E2">
        <w:rPr>
          <w:lang w:val="en-US"/>
        </w:rPr>
        <w:t>r</w:t>
      </w:r>
      <w:r w:rsidR="005F09D0" w:rsidRPr="005F09D0">
        <w:rPr>
          <w:lang w:val="en-US"/>
        </w:rPr>
        <w:t>everse</w:t>
      </w:r>
      <w:r>
        <w:rPr>
          <w:lang w:val="en-US"/>
        </w:rPr>
        <w:t>PL</w:t>
      </w:r>
      <w:proofErr w:type="spellEnd"/>
      <w:r w:rsidRPr="00EA1288">
        <w:t xml:space="preserve">», </w:t>
      </w:r>
      <w:r>
        <w:t>где</w:t>
      </w:r>
      <w:r w:rsidRPr="00EA1288">
        <w:t>:</w:t>
      </w:r>
    </w:p>
    <w:p w:rsidR="00CB2F10" w:rsidRDefault="00CB2F10" w:rsidP="00CB2F10">
      <w:r>
        <w:rPr>
          <w:lang w:val="en-US"/>
        </w:rPr>
        <w:t>YYYYMMDD</w:t>
      </w:r>
      <w:r w:rsidRPr="003607E7">
        <w:t xml:space="preserve"> – </w:t>
      </w:r>
      <w:r>
        <w:t>дата формирования файла;</w:t>
      </w:r>
    </w:p>
    <w:p w:rsidR="00CB2F10" w:rsidRDefault="00CB2F10" w:rsidP="00CB2F10">
      <w:r>
        <w:rPr>
          <w:lang w:val="en-US"/>
        </w:rPr>
        <w:t>N</w:t>
      </w:r>
      <w:r w:rsidRPr="003607E7">
        <w:t xml:space="preserve"> – </w:t>
      </w:r>
      <w:proofErr w:type="gramStart"/>
      <w:r>
        <w:t>порядковый</w:t>
      </w:r>
      <w:proofErr w:type="gramEnd"/>
      <w:r>
        <w:t xml:space="preserve"> номер файла за день.</w:t>
      </w:r>
    </w:p>
    <w:p w:rsidR="00CB2F10" w:rsidRPr="004973DA" w:rsidRDefault="00CB2F10" w:rsidP="00CB2F10">
      <w:r>
        <w:t xml:space="preserve">Пример: </w:t>
      </w:r>
      <w:r w:rsidRPr="004973DA">
        <w:t>VTB_</w:t>
      </w:r>
      <w:r>
        <w:t>201</w:t>
      </w:r>
      <w:r w:rsidRPr="00EA1288">
        <w:t>4</w:t>
      </w:r>
      <w:r>
        <w:t>0525</w:t>
      </w:r>
      <w:r w:rsidRPr="004973DA">
        <w:t>_1.</w:t>
      </w:r>
      <w:r w:rsidRPr="00EA1288">
        <w:t xml:space="preserve"> </w:t>
      </w:r>
      <w:proofErr w:type="spellStart"/>
      <w:r w:rsidR="005F09D0" w:rsidRPr="005F09D0">
        <w:rPr>
          <w:lang w:val="en-US"/>
        </w:rPr>
        <w:t>reverse</w:t>
      </w:r>
      <w:r>
        <w:rPr>
          <w:lang w:val="en-US"/>
        </w:rPr>
        <w:t>PL</w:t>
      </w:r>
      <w:proofErr w:type="spellEnd"/>
    </w:p>
    <w:p w:rsidR="00CB2F10" w:rsidRPr="00EA1288" w:rsidRDefault="00CB2F10" w:rsidP="00CB2F10">
      <w:pPr>
        <w:jc w:val="both"/>
      </w:pPr>
    </w:p>
    <w:p w:rsidR="00CB2F10" w:rsidRPr="004951E8" w:rsidRDefault="00CB2F10" w:rsidP="00CB2F10">
      <w:pPr>
        <w:jc w:val="both"/>
      </w:pPr>
      <w:r w:rsidRPr="004951E8">
        <w:t>Формат реестра</w:t>
      </w:r>
      <w:r w:rsidRPr="00E4559D">
        <w:t xml:space="preserve"> от </w:t>
      </w:r>
      <w:r w:rsidR="005F09D0" w:rsidRPr="00E4559D">
        <w:rPr>
          <w:lang w:val="en-US"/>
        </w:rPr>
        <w:t>Way</w:t>
      </w:r>
      <w:r w:rsidR="005F09D0" w:rsidRPr="00E4559D">
        <w:t>4</w:t>
      </w:r>
      <w:r w:rsidR="005F09D0">
        <w:t xml:space="preserve"> в </w:t>
      </w:r>
      <w:r w:rsidRPr="00E4559D">
        <w:t>Хранилищ</w:t>
      </w:r>
      <w:r w:rsidR="005F09D0">
        <w:t xml:space="preserve">е </w:t>
      </w:r>
      <w:r w:rsidRPr="004951E8">
        <w:t>(см. Таблицу №</w:t>
      </w:r>
      <w:r w:rsidR="005F09D0">
        <w:t>6</w:t>
      </w:r>
      <w:r w:rsidRPr="004951E8">
        <w:t>):</w:t>
      </w:r>
    </w:p>
    <w:p w:rsidR="00CB2F10" w:rsidRPr="00BE2F03" w:rsidRDefault="00CB2F10" w:rsidP="00CB2F10">
      <w:pPr>
        <w:pStyle w:val="afc"/>
        <w:keepNext/>
        <w:spacing w:before="240"/>
        <w:jc w:val="right"/>
        <w:rPr>
          <w:b w:val="0"/>
          <w:color w:val="auto"/>
          <w:sz w:val="24"/>
          <w:szCs w:val="24"/>
        </w:rPr>
      </w:pPr>
      <w:r w:rsidRPr="00BE2F03">
        <w:rPr>
          <w:b w:val="0"/>
          <w:color w:val="auto"/>
          <w:sz w:val="24"/>
          <w:szCs w:val="24"/>
        </w:rPr>
        <w:lastRenderedPageBreak/>
        <w:t>Таблица №</w:t>
      </w:r>
      <w:r w:rsidR="005F09D0">
        <w:rPr>
          <w:b w:val="0"/>
          <w:color w:val="auto"/>
          <w:sz w:val="24"/>
          <w:szCs w:val="24"/>
        </w:rPr>
        <w:t>6</w:t>
      </w:r>
      <w:r w:rsidRPr="00BE2F03">
        <w:rPr>
          <w:b w:val="0"/>
          <w:color w:val="auto"/>
          <w:sz w:val="24"/>
          <w:szCs w:val="24"/>
        </w:rPr>
        <w:t xml:space="preserve"> -  Формат реестра</w:t>
      </w:r>
      <w:r>
        <w:rPr>
          <w:b w:val="0"/>
          <w:color w:val="auto"/>
          <w:sz w:val="24"/>
          <w:szCs w:val="24"/>
        </w:rPr>
        <w:t xml:space="preserve"> от </w:t>
      </w:r>
      <w:r w:rsidR="00106628">
        <w:rPr>
          <w:b w:val="0"/>
          <w:color w:val="auto"/>
          <w:sz w:val="24"/>
          <w:szCs w:val="24"/>
          <w:lang w:val="en-US"/>
        </w:rPr>
        <w:t>Way</w:t>
      </w:r>
      <w:r w:rsidR="00106628" w:rsidRPr="00E4559D">
        <w:rPr>
          <w:b w:val="0"/>
          <w:color w:val="auto"/>
          <w:sz w:val="24"/>
          <w:szCs w:val="24"/>
        </w:rPr>
        <w:t>4</w:t>
      </w:r>
      <w:r w:rsidR="00106628">
        <w:rPr>
          <w:b w:val="0"/>
          <w:color w:val="auto"/>
          <w:sz w:val="24"/>
          <w:szCs w:val="24"/>
        </w:rPr>
        <w:t xml:space="preserve"> в </w:t>
      </w:r>
      <w:r>
        <w:rPr>
          <w:b w:val="0"/>
          <w:color w:val="auto"/>
          <w:sz w:val="24"/>
          <w:szCs w:val="24"/>
        </w:rPr>
        <w:t>Хранилищ</w:t>
      </w:r>
      <w:r w:rsidR="00376083">
        <w:rPr>
          <w:b w:val="0"/>
          <w:color w:val="auto"/>
          <w:sz w:val="24"/>
          <w:szCs w:val="24"/>
        </w:rPr>
        <w:t>е</w:t>
      </w:r>
      <w:r w:rsidR="00106628">
        <w:rPr>
          <w:b w:val="0"/>
          <w:color w:val="auto"/>
          <w:sz w:val="24"/>
          <w:szCs w:val="24"/>
        </w:rPr>
        <w:t xml:space="preserve"> (отмена операции по виртуальной карте)</w:t>
      </w:r>
      <w:r>
        <w:rPr>
          <w:b w:val="0"/>
          <w:color w:val="auto"/>
          <w:sz w:val="24"/>
          <w:szCs w:val="24"/>
        </w:rPr>
        <w:t xml:space="preserve"> </w:t>
      </w:r>
    </w:p>
    <w:tbl>
      <w:tblPr>
        <w:tblW w:w="0" w:type="auto"/>
        <w:tblInd w:w="2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95"/>
        <w:gridCol w:w="3196"/>
        <w:gridCol w:w="1923"/>
        <w:gridCol w:w="1507"/>
      </w:tblGrid>
      <w:tr w:rsidR="00CB2F10" w:rsidTr="0008243C">
        <w:trPr>
          <w:tblHeader/>
        </w:trPr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2F10" w:rsidRDefault="00CB2F10" w:rsidP="0008243C">
            <w:pPr>
              <w:jc w:val="center"/>
              <w:rPr>
                <w:rFonts w:ascii="Calibri" w:hAnsi="Calibri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Поле</w:t>
            </w:r>
          </w:p>
        </w:tc>
        <w:tc>
          <w:tcPr>
            <w:tcW w:w="3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2F10" w:rsidRDefault="00CB2F10" w:rsidP="0008243C">
            <w:pPr>
              <w:jc w:val="center"/>
              <w:rPr>
                <w:rFonts w:ascii="Calibri" w:hAnsi="Calibri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Описание</w:t>
            </w:r>
          </w:p>
        </w:tc>
        <w:tc>
          <w:tcPr>
            <w:tcW w:w="1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2F10" w:rsidRDefault="00CB2F10" w:rsidP="0008243C">
            <w:pPr>
              <w:jc w:val="center"/>
              <w:rPr>
                <w:rFonts w:ascii="Calibri" w:hAnsi="Calibri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Обязательность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2F10" w:rsidRDefault="00CB2F10" w:rsidP="0008243C">
            <w:pPr>
              <w:jc w:val="center"/>
              <w:rPr>
                <w:rFonts w:ascii="Calibri" w:hAnsi="Calibri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Тип</w:t>
            </w:r>
          </w:p>
        </w:tc>
      </w:tr>
      <w:tr w:rsidR="00CB2F10" w:rsidTr="0008243C">
        <w:tc>
          <w:tcPr>
            <w:tcW w:w="269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2F10" w:rsidRPr="00F47E32" w:rsidRDefault="00CB2F10" w:rsidP="0008243C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47E32">
              <w:rPr>
                <w:rFonts w:ascii="Arial" w:hAnsi="Arial" w:cs="Arial"/>
                <w:sz w:val="20"/>
                <w:szCs w:val="20"/>
                <w:lang w:val="en-US"/>
              </w:rPr>
              <w:t>R</w:t>
            </w:r>
            <w:proofErr w:type="spellStart"/>
            <w:r w:rsidRPr="00F47E32">
              <w:rPr>
                <w:rFonts w:ascii="Arial" w:hAnsi="Arial" w:cs="Arial"/>
                <w:sz w:val="20"/>
                <w:szCs w:val="20"/>
              </w:rPr>
              <w:t>equest</w:t>
            </w:r>
            <w:proofErr w:type="spellEnd"/>
            <w:r w:rsidRPr="00F47E32">
              <w:rPr>
                <w:rFonts w:ascii="Arial" w:hAnsi="Arial" w:cs="Arial"/>
                <w:sz w:val="20"/>
                <w:szCs w:val="20"/>
                <w:lang w:val="en-US"/>
              </w:rPr>
              <w:t>Id</w:t>
            </w:r>
          </w:p>
        </w:tc>
        <w:tc>
          <w:tcPr>
            <w:tcW w:w="3196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2F10" w:rsidRDefault="00CB2F10" w:rsidP="0008243C">
            <w:pPr>
              <w:rPr>
                <w:rFonts w:ascii="Calibri" w:hAnsi="Calibri"/>
              </w:rPr>
            </w:pPr>
            <w:r>
              <w:rPr>
                <w:rFonts w:ascii="Arial" w:hAnsi="Arial" w:cs="Arial"/>
                <w:sz w:val="20"/>
                <w:szCs w:val="20"/>
              </w:rPr>
              <w:t>Идентификатор обращения</w:t>
            </w:r>
          </w:p>
        </w:tc>
        <w:tc>
          <w:tcPr>
            <w:tcW w:w="192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2F10" w:rsidRDefault="00CB2F10" w:rsidP="0008243C">
            <w:pPr>
              <w:rPr>
                <w:rFonts w:ascii="Calibri" w:hAnsi="Calibri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Да</w:t>
            </w:r>
            <w:proofErr w:type="spellEnd"/>
          </w:p>
        </w:tc>
        <w:tc>
          <w:tcPr>
            <w:tcW w:w="150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2F10" w:rsidRDefault="00CB2F10" w:rsidP="0008243C">
            <w:pPr>
              <w:rPr>
                <w:rFonts w:ascii="Calibri" w:hAnsi="Calibri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UUID</w:t>
            </w:r>
          </w:p>
        </w:tc>
      </w:tr>
      <w:tr w:rsidR="00CB2F10" w:rsidTr="0008243C"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2F10" w:rsidRPr="006F6AE3" w:rsidRDefault="00CB2F10" w:rsidP="0008243C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CardNumber</w:t>
            </w:r>
            <w:proofErr w:type="spellEnd"/>
          </w:p>
        </w:tc>
        <w:tc>
          <w:tcPr>
            <w:tcW w:w="3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2F10" w:rsidRDefault="00CB2F10" w:rsidP="0008243C">
            <w:pPr>
              <w:rPr>
                <w:rFonts w:ascii="Calibri" w:hAnsi="Calibri"/>
              </w:rPr>
            </w:pPr>
            <w:r>
              <w:rPr>
                <w:rFonts w:ascii="Arial" w:hAnsi="Arial" w:cs="Arial"/>
                <w:sz w:val="20"/>
                <w:szCs w:val="20"/>
              </w:rPr>
              <w:t>Номер виртуальной карты клиента</w:t>
            </w:r>
          </w:p>
        </w:tc>
        <w:tc>
          <w:tcPr>
            <w:tcW w:w="1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2F10" w:rsidRDefault="00CB2F10" w:rsidP="0008243C">
            <w:pPr>
              <w:rPr>
                <w:rFonts w:ascii="Calibri" w:hAnsi="Calibri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Да</w:t>
            </w:r>
            <w:proofErr w:type="spellEnd"/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2F10" w:rsidRDefault="00CB2F10" w:rsidP="0008243C">
            <w:pPr>
              <w:rPr>
                <w:rFonts w:ascii="Calibri" w:hAnsi="Calibri"/>
              </w:rPr>
            </w:pPr>
            <w:r>
              <w:rPr>
                <w:rFonts w:ascii="Arial" w:hAnsi="Arial" w:cs="Arial"/>
                <w:sz w:val="20"/>
                <w:szCs w:val="20"/>
              </w:rPr>
              <w:t>Строка</w:t>
            </w:r>
          </w:p>
        </w:tc>
      </w:tr>
      <w:tr w:rsidR="00CB2F10" w:rsidTr="0008243C"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2F10" w:rsidRPr="00360058" w:rsidRDefault="00360058" w:rsidP="0008243C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Summ</w:t>
            </w:r>
            <w:proofErr w:type="spellEnd"/>
          </w:p>
        </w:tc>
        <w:tc>
          <w:tcPr>
            <w:tcW w:w="3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2F10" w:rsidRPr="00360058" w:rsidRDefault="00360058" w:rsidP="0008243C">
            <w:pPr>
              <w:rPr>
                <w:rFonts w:ascii="Calibri" w:hAnsi="Calibri"/>
              </w:rPr>
            </w:pPr>
            <w:r>
              <w:rPr>
                <w:rFonts w:ascii="Arial" w:hAnsi="Arial" w:cs="Arial"/>
                <w:sz w:val="20"/>
                <w:szCs w:val="20"/>
              </w:rPr>
              <w:t>Возвращенная сумма в рублях</w:t>
            </w:r>
          </w:p>
        </w:tc>
        <w:tc>
          <w:tcPr>
            <w:tcW w:w="1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2F10" w:rsidRPr="00195D20" w:rsidRDefault="00CB2F10" w:rsidP="0008243C">
            <w:pPr>
              <w:rPr>
                <w:rFonts w:ascii="Calibri" w:hAnsi="Calibri"/>
              </w:rPr>
            </w:pPr>
            <w:proofErr w:type="spellStart"/>
            <w:r w:rsidRPr="00195D20">
              <w:rPr>
                <w:rFonts w:ascii="Arial" w:hAnsi="Arial" w:cs="Arial"/>
                <w:sz w:val="20"/>
                <w:szCs w:val="20"/>
                <w:lang w:val="en-US"/>
              </w:rPr>
              <w:t>Да</w:t>
            </w:r>
            <w:proofErr w:type="spellEnd"/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2F10" w:rsidRPr="00DF3403" w:rsidRDefault="00CB2F10" w:rsidP="0008243C">
            <w:pPr>
              <w:rPr>
                <w:rFonts w:ascii="Calibri" w:hAnsi="Calibri"/>
              </w:rPr>
            </w:pPr>
            <w:r>
              <w:rPr>
                <w:rFonts w:ascii="Arial" w:hAnsi="Arial" w:cs="Arial"/>
                <w:sz w:val="20"/>
                <w:szCs w:val="20"/>
              </w:rPr>
              <w:t>число</w:t>
            </w:r>
          </w:p>
        </w:tc>
      </w:tr>
    </w:tbl>
    <w:p w:rsidR="00CB2F10" w:rsidRDefault="00CB2F10" w:rsidP="00CB2F10">
      <w:pPr>
        <w:rPr>
          <w:rFonts w:ascii="Arial" w:hAnsi="Arial" w:cs="Arial"/>
          <w:sz w:val="20"/>
          <w:szCs w:val="20"/>
        </w:rPr>
      </w:pPr>
    </w:p>
    <w:p w:rsidR="00CB2F10" w:rsidRPr="00EA1288" w:rsidRDefault="00CB2F10" w:rsidP="00CB2F10">
      <w:pPr>
        <w:pStyle w:val="afc"/>
        <w:keepNext/>
        <w:spacing w:before="240"/>
        <w:rPr>
          <w:b w:val="0"/>
          <w:color w:val="auto"/>
          <w:sz w:val="24"/>
          <w:szCs w:val="24"/>
        </w:rPr>
      </w:pPr>
      <w:r w:rsidRPr="006E3C82">
        <w:rPr>
          <w:b w:val="0"/>
          <w:color w:val="auto"/>
          <w:sz w:val="24"/>
          <w:szCs w:val="24"/>
        </w:rPr>
        <w:t>Формат ответного реестра</w:t>
      </w:r>
      <w:r w:rsidRPr="00064103">
        <w:rPr>
          <w:b w:val="0"/>
          <w:color w:val="auto"/>
          <w:sz w:val="24"/>
          <w:szCs w:val="24"/>
        </w:rPr>
        <w:t xml:space="preserve"> </w:t>
      </w:r>
      <w:r>
        <w:rPr>
          <w:b w:val="0"/>
          <w:color w:val="auto"/>
          <w:sz w:val="24"/>
          <w:szCs w:val="24"/>
        </w:rPr>
        <w:t xml:space="preserve">для Хранилища </w:t>
      </w:r>
      <w:r w:rsidR="00D34B04">
        <w:rPr>
          <w:b w:val="0"/>
          <w:color w:val="auto"/>
          <w:sz w:val="24"/>
          <w:szCs w:val="24"/>
        </w:rPr>
        <w:t>в</w:t>
      </w:r>
      <w:r>
        <w:rPr>
          <w:b w:val="0"/>
          <w:color w:val="auto"/>
          <w:sz w:val="24"/>
          <w:szCs w:val="24"/>
        </w:rPr>
        <w:t xml:space="preserve"> </w:t>
      </w:r>
      <w:r>
        <w:rPr>
          <w:b w:val="0"/>
          <w:color w:val="auto"/>
          <w:sz w:val="24"/>
          <w:szCs w:val="24"/>
          <w:lang w:val="en-US"/>
        </w:rPr>
        <w:t>Way</w:t>
      </w:r>
      <w:r w:rsidRPr="00064103">
        <w:rPr>
          <w:b w:val="0"/>
          <w:color w:val="auto"/>
          <w:sz w:val="24"/>
          <w:szCs w:val="24"/>
        </w:rPr>
        <w:t>4</w:t>
      </w:r>
      <w:r w:rsidRPr="006E3C82">
        <w:rPr>
          <w:b w:val="0"/>
          <w:color w:val="auto"/>
          <w:sz w:val="24"/>
          <w:szCs w:val="24"/>
        </w:rPr>
        <w:t xml:space="preserve"> (см. Таблицу №</w:t>
      </w:r>
      <w:r w:rsidR="00D34B04">
        <w:rPr>
          <w:b w:val="0"/>
          <w:color w:val="auto"/>
          <w:sz w:val="24"/>
          <w:szCs w:val="24"/>
        </w:rPr>
        <w:t>7</w:t>
      </w:r>
      <w:r>
        <w:rPr>
          <w:b w:val="0"/>
          <w:color w:val="auto"/>
          <w:sz w:val="24"/>
          <w:szCs w:val="24"/>
        </w:rPr>
        <w:t>).</w:t>
      </w:r>
    </w:p>
    <w:p w:rsidR="00CB2F10" w:rsidRPr="00EA1288" w:rsidRDefault="00CB2F10" w:rsidP="00CB2F10">
      <w:r w:rsidRPr="004973DA">
        <w:t>Имя</w:t>
      </w:r>
      <w:r w:rsidRPr="00EA1288">
        <w:t xml:space="preserve"> </w:t>
      </w:r>
      <w:r w:rsidRPr="004973DA">
        <w:t>файла</w:t>
      </w:r>
      <w:r w:rsidRPr="00EA1288">
        <w:t xml:space="preserve"> </w:t>
      </w:r>
      <w:r>
        <w:t>формируется</w:t>
      </w:r>
      <w:r w:rsidRPr="00EA1288">
        <w:t xml:space="preserve"> </w:t>
      </w:r>
      <w:r>
        <w:t>по</w:t>
      </w:r>
      <w:r w:rsidRPr="00EA1288">
        <w:t xml:space="preserve"> </w:t>
      </w:r>
      <w:r>
        <w:t>шаблону</w:t>
      </w:r>
      <w:r w:rsidRPr="00EA1288">
        <w:t xml:space="preserve"> «</w:t>
      </w:r>
      <w:r>
        <w:rPr>
          <w:lang w:val="en-US"/>
        </w:rPr>
        <w:t>VTB</w:t>
      </w:r>
      <w:r w:rsidRPr="00EA1288">
        <w:t>_</w:t>
      </w:r>
      <w:r>
        <w:rPr>
          <w:lang w:val="en-US"/>
        </w:rPr>
        <w:t>YYYYMMDD</w:t>
      </w:r>
      <w:r w:rsidRPr="00EA1288">
        <w:t>_</w:t>
      </w:r>
      <w:r>
        <w:rPr>
          <w:lang w:val="en-US"/>
        </w:rPr>
        <w:t>N</w:t>
      </w:r>
      <w:r w:rsidRPr="00EA1288">
        <w:t xml:space="preserve">. </w:t>
      </w:r>
      <w:proofErr w:type="spellStart"/>
      <w:r w:rsidR="00D34B04" w:rsidRPr="005F09D0">
        <w:rPr>
          <w:lang w:val="en-US"/>
        </w:rPr>
        <w:t>reverse</w:t>
      </w:r>
      <w:r>
        <w:rPr>
          <w:lang w:val="en-US"/>
        </w:rPr>
        <w:t>PL</w:t>
      </w:r>
      <w:proofErr w:type="spellEnd"/>
      <w:r w:rsidRPr="00EA1288">
        <w:t>.</w:t>
      </w:r>
      <w:r>
        <w:rPr>
          <w:lang w:val="en-US"/>
        </w:rPr>
        <w:t>response</w:t>
      </w:r>
      <w:r w:rsidRPr="00EA1288">
        <w:t xml:space="preserve">», </w:t>
      </w:r>
      <w:r>
        <w:t>где</w:t>
      </w:r>
      <w:r w:rsidRPr="00EA1288">
        <w:t>:</w:t>
      </w:r>
    </w:p>
    <w:p w:rsidR="00CB2F10" w:rsidRDefault="00CB2F10" w:rsidP="00CB2F10">
      <w:r>
        <w:rPr>
          <w:lang w:val="en-US"/>
        </w:rPr>
        <w:t>YYYYMMDD</w:t>
      </w:r>
      <w:r w:rsidRPr="003607E7">
        <w:t xml:space="preserve"> – </w:t>
      </w:r>
      <w:r>
        <w:t>дата формирования исходного файла;</w:t>
      </w:r>
    </w:p>
    <w:p w:rsidR="00CB2F10" w:rsidRPr="006A235B" w:rsidRDefault="00CB2F10" w:rsidP="00CB2F10">
      <w:r>
        <w:rPr>
          <w:lang w:val="en-US"/>
        </w:rPr>
        <w:t>N</w:t>
      </w:r>
      <w:r w:rsidRPr="003607E7">
        <w:t xml:space="preserve"> – </w:t>
      </w:r>
      <w:proofErr w:type="gramStart"/>
      <w:r>
        <w:t>порядковый</w:t>
      </w:r>
      <w:proofErr w:type="gramEnd"/>
      <w:r>
        <w:t xml:space="preserve"> номер исходного файла.</w:t>
      </w:r>
    </w:p>
    <w:p w:rsidR="00CB2F10" w:rsidRPr="003607E7" w:rsidRDefault="00CB2F10" w:rsidP="00CB2F10">
      <w:r>
        <w:t xml:space="preserve">Пример: </w:t>
      </w:r>
      <w:r w:rsidRPr="004973DA">
        <w:t>VTB_</w:t>
      </w:r>
      <w:r>
        <w:t>201</w:t>
      </w:r>
      <w:r w:rsidRPr="00EA1288">
        <w:t>40</w:t>
      </w:r>
      <w:r>
        <w:t>205_1</w:t>
      </w:r>
      <w:r w:rsidRPr="004973DA">
        <w:t>.</w:t>
      </w:r>
      <w:r w:rsidRPr="00EA1288">
        <w:t xml:space="preserve"> </w:t>
      </w:r>
      <w:proofErr w:type="spellStart"/>
      <w:r w:rsidR="00D34B04" w:rsidRPr="005F09D0">
        <w:rPr>
          <w:lang w:val="en-US"/>
        </w:rPr>
        <w:t>reverse</w:t>
      </w:r>
      <w:r>
        <w:rPr>
          <w:lang w:val="en-US"/>
        </w:rPr>
        <w:t>PL</w:t>
      </w:r>
      <w:proofErr w:type="spellEnd"/>
      <w:r w:rsidRPr="003607E7">
        <w:t>.</w:t>
      </w:r>
      <w:r>
        <w:rPr>
          <w:lang w:val="en-US"/>
        </w:rPr>
        <w:t>response</w:t>
      </w:r>
    </w:p>
    <w:p w:rsidR="00CB2F10" w:rsidRPr="00064103" w:rsidRDefault="00CB2F10" w:rsidP="00CB2F10">
      <w:pPr>
        <w:pStyle w:val="afc"/>
        <w:keepNext/>
        <w:spacing w:before="240"/>
        <w:jc w:val="right"/>
        <w:rPr>
          <w:b w:val="0"/>
          <w:color w:val="auto"/>
          <w:sz w:val="24"/>
          <w:szCs w:val="24"/>
        </w:rPr>
      </w:pPr>
      <w:r w:rsidRPr="006E3C82">
        <w:rPr>
          <w:b w:val="0"/>
          <w:color w:val="auto"/>
          <w:sz w:val="24"/>
          <w:szCs w:val="24"/>
        </w:rPr>
        <w:t>Таблица №</w:t>
      </w:r>
      <w:r w:rsidR="00D34B04">
        <w:rPr>
          <w:b w:val="0"/>
          <w:color w:val="auto"/>
          <w:sz w:val="24"/>
          <w:szCs w:val="24"/>
        </w:rPr>
        <w:t>7</w:t>
      </w:r>
      <w:r w:rsidRPr="006E3C82">
        <w:rPr>
          <w:b w:val="0"/>
          <w:color w:val="auto"/>
          <w:sz w:val="24"/>
          <w:szCs w:val="24"/>
        </w:rPr>
        <w:t xml:space="preserve"> - Формат ответного реестра</w:t>
      </w:r>
      <w:r w:rsidR="00106628">
        <w:rPr>
          <w:b w:val="0"/>
          <w:color w:val="auto"/>
          <w:sz w:val="24"/>
          <w:szCs w:val="24"/>
        </w:rPr>
        <w:t xml:space="preserve"> от</w:t>
      </w:r>
      <w:r>
        <w:rPr>
          <w:b w:val="0"/>
          <w:color w:val="auto"/>
          <w:sz w:val="24"/>
          <w:szCs w:val="24"/>
        </w:rPr>
        <w:t xml:space="preserve"> Хранилища </w:t>
      </w:r>
      <w:r w:rsidR="00106628">
        <w:rPr>
          <w:b w:val="0"/>
          <w:color w:val="auto"/>
          <w:sz w:val="24"/>
          <w:szCs w:val="24"/>
        </w:rPr>
        <w:t xml:space="preserve">в </w:t>
      </w:r>
      <w:r>
        <w:rPr>
          <w:b w:val="0"/>
          <w:color w:val="auto"/>
          <w:sz w:val="24"/>
          <w:szCs w:val="24"/>
          <w:lang w:val="en-US"/>
        </w:rPr>
        <w:t>Way</w:t>
      </w:r>
      <w:r w:rsidRPr="00064103">
        <w:rPr>
          <w:b w:val="0"/>
          <w:color w:val="auto"/>
          <w:sz w:val="24"/>
          <w:szCs w:val="24"/>
        </w:rPr>
        <w:t>4</w:t>
      </w:r>
      <w:r w:rsidR="00106628">
        <w:rPr>
          <w:b w:val="0"/>
          <w:color w:val="auto"/>
          <w:sz w:val="24"/>
          <w:szCs w:val="24"/>
        </w:rPr>
        <w:t xml:space="preserve"> (отмена операции по виртуальной карте)</w:t>
      </w:r>
      <w:r>
        <w:rPr>
          <w:b w:val="0"/>
          <w:color w:val="auto"/>
          <w:sz w:val="24"/>
          <w:szCs w:val="24"/>
        </w:rPr>
        <w:t xml:space="preserve"> </w:t>
      </w:r>
    </w:p>
    <w:tbl>
      <w:tblPr>
        <w:tblW w:w="0" w:type="auto"/>
        <w:tblInd w:w="2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95"/>
        <w:gridCol w:w="3196"/>
        <w:gridCol w:w="1923"/>
        <w:gridCol w:w="1507"/>
      </w:tblGrid>
      <w:tr w:rsidR="00CB2F10" w:rsidTr="0008243C">
        <w:trPr>
          <w:tblHeader/>
        </w:trPr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2F10" w:rsidRDefault="00CB2F10" w:rsidP="0008243C">
            <w:pPr>
              <w:spacing w:line="276" w:lineRule="auto"/>
              <w:jc w:val="center"/>
              <w:rPr>
                <w:rFonts w:ascii="Calibri" w:eastAsiaTheme="minorHAnsi" w:hAnsi="Calibri" w:cs="Calibri"/>
                <w:lang w:eastAsia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eastAsia="en-US"/>
              </w:rPr>
              <w:t>Поле</w:t>
            </w:r>
          </w:p>
        </w:tc>
        <w:tc>
          <w:tcPr>
            <w:tcW w:w="3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2F10" w:rsidRDefault="00CB2F10" w:rsidP="0008243C">
            <w:pPr>
              <w:spacing w:line="276" w:lineRule="auto"/>
              <w:jc w:val="center"/>
              <w:rPr>
                <w:rFonts w:ascii="Calibri" w:eastAsiaTheme="minorHAnsi" w:hAnsi="Calibri" w:cs="Calibri"/>
                <w:lang w:eastAsia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eastAsia="en-US"/>
              </w:rPr>
              <w:t>Описание</w:t>
            </w:r>
          </w:p>
        </w:tc>
        <w:tc>
          <w:tcPr>
            <w:tcW w:w="1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2F10" w:rsidRDefault="00CB2F10" w:rsidP="0008243C">
            <w:pPr>
              <w:spacing w:line="276" w:lineRule="auto"/>
              <w:jc w:val="center"/>
              <w:rPr>
                <w:rFonts w:ascii="Calibri" w:eastAsiaTheme="minorHAnsi" w:hAnsi="Calibri" w:cs="Calibri"/>
                <w:lang w:eastAsia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eastAsia="en-US"/>
              </w:rPr>
              <w:t>Обязательность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2F10" w:rsidRDefault="00CB2F10" w:rsidP="0008243C">
            <w:pPr>
              <w:spacing w:line="276" w:lineRule="auto"/>
              <w:jc w:val="center"/>
              <w:rPr>
                <w:rFonts w:ascii="Calibri" w:eastAsiaTheme="minorHAnsi" w:hAnsi="Calibri" w:cs="Calibri"/>
                <w:lang w:eastAsia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eastAsia="en-US"/>
              </w:rPr>
              <w:t>Тип</w:t>
            </w:r>
          </w:p>
        </w:tc>
      </w:tr>
      <w:tr w:rsidR="00CB2F10" w:rsidTr="0008243C">
        <w:tc>
          <w:tcPr>
            <w:tcW w:w="269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2F10" w:rsidRDefault="00CB2F10" w:rsidP="0008243C">
            <w:pPr>
              <w:spacing w:line="276" w:lineRule="auto"/>
              <w:rPr>
                <w:rFonts w:ascii="Arial" w:eastAsiaTheme="minorHAnsi" w:hAnsi="Arial" w:cs="Arial"/>
                <w:sz w:val="20"/>
                <w:szCs w:val="20"/>
                <w:lang w:val="en-US" w:eastAsia="en-US"/>
              </w:rPr>
            </w:pPr>
            <w:r>
              <w:rPr>
                <w:rFonts w:ascii="Arial" w:hAnsi="Arial" w:cs="Arial"/>
                <w:sz w:val="20"/>
                <w:szCs w:val="20"/>
                <w:lang w:val="en-US" w:eastAsia="en-US"/>
              </w:rPr>
              <w:t>R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eastAsia="en-US"/>
              </w:rPr>
              <w:t>equest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 w:eastAsia="en-US"/>
              </w:rPr>
              <w:t>Id</w:t>
            </w:r>
          </w:p>
        </w:tc>
        <w:tc>
          <w:tcPr>
            <w:tcW w:w="3196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2F10" w:rsidRDefault="00CB2F10" w:rsidP="0008243C">
            <w:pPr>
              <w:spacing w:line="276" w:lineRule="auto"/>
              <w:rPr>
                <w:rFonts w:ascii="Calibri" w:eastAsiaTheme="minorHAnsi" w:hAnsi="Calibri" w:cs="Calibri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Идентификатор обращения</w:t>
            </w:r>
          </w:p>
        </w:tc>
        <w:tc>
          <w:tcPr>
            <w:tcW w:w="192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2F10" w:rsidRDefault="00CB2F10" w:rsidP="0008243C">
            <w:pPr>
              <w:spacing w:line="276" w:lineRule="auto"/>
              <w:rPr>
                <w:rFonts w:ascii="Calibri" w:eastAsiaTheme="minorHAnsi" w:hAnsi="Calibri" w:cs="Calibri"/>
                <w:lang w:eastAsia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 w:eastAsia="en-US"/>
              </w:rPr>
              <w:t>Да</w:t>
            </w:r>
            <w:proofErr w:type="spellEnd"/>
          </w:p>
        </w:tc>
        <w:tc>
          <w:tcPr>
            <w:tcW w:w="150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2F10" w:rsidRDefault="00CB2F10" w:rsidP="0008243C">
            <w:pPr>
              <w:spacing w:line="276" w:lineRule="auto"/>
              <w:rPr>
                <w:rFonts w:ascii="Calibri" w:eastAsiaTheme="minorHAnsi" w:hAnsi="Calibri" w:cs="Calibri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val="en-US" w:eastAsia="en-US"/>
              </w:rPr>
              <w:t>UUID</w:t>
            </w:r>
          </w:p>
        </w:tc>
      </w:tr>
      <w:tr w:rsidR="00CB2F10" w:rsidTr="0008243C">
        <w:tc>
          <w:tcPr>
            <w:tcW w:w="269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2F10" w:rsidRPr="006F6AE3" w:rsidRDefault="00CB2F10" w:rsidP="0008243C">
            <w:pPr>
              <w:spacing w:line="276" w:lineRule="auto"/>
              <w:rPr>
                <w:rFonts w:ascii="Arial" w:eastAsiaTheme="minorHAnsi" w:hAnsi="Arial" w:cs="Arial"/>
                <w:sz w:val="20"/>
                <w:szCs w:val="20"/>
                <w:lang w:val="en-US" w:eastAsia="en-US"/>
              </w:rPr>
            </w:pPr>
            <w:r>
              <w:rPr>
                <w:rFonts w:ascii="Arial" w:hAnsi="Arial" w:cs="Arial"/>
                <w:sz w:val="20"/>
                <w:szCs w:val="20"/>
                <w:lang w:val="en-US" w:eastAsia="en-US"/>
              </w:rPr>
              <w:t>Status</w:t>
            </w:r>
          </w:p>
        </w:tc>
        <w:tc>
          <w:tcPr>
            <w:tcW w:w="3196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2F10" w:rsidRDefault="00CB2F10" w:rsidP="0008243C">
            <w:pPr>
              <w:spacing w:line="276" w:lineRule="auto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 xml:space="preserve">0 – </w:t>
            </w:r>
            <w:r w:rsidR="00D34B04">
              <w:rPr>
                <w:rFonts w:ascii="Arial" w:hAnsi="Arial" w:cs="Arial"/>
                <w:sz w:val="20"/>
                <w:szCs w:val="20"/>
                <w:lang w:eastAsia="en-US"/>
              </w:rPr>
              <w:t>Корректно обработано</w:t>
            </w:r>
          </w:p>
          <w:p w:rsidR="00CB2F10" w:rsidRDefault="00D34B04" w:rsidP="0008243C">
            <w:pPr>
              <w:spacing w:line="276" w:lineRule="auto"/>
              <w:rPr>
                <w:rFonts w:ascii="Calibri" w:eastAsiaTheme="minorHAnsi" w:hAnsi="Calibri" w:cs="Calibri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1 – Ошибка обработки</w:t>
            </w:r>
          </w:p>
        </w:tc>
        <w:tc>
          <w:tcPr>
            <w:tcW w:w="192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2F10" w:rsidRDefault="00CB2F10" w:rsidP="0008243C">
            <w:pPr>
              <w:spacing w:line="276" w:lineRule="auto"/>
              <w:rPr>
                <w:rFonts w:ascii="Calibri" w:eastAsiaTheme="minorHAnsi" w:hAnsi="Calibri" w:cs="Calibri"/>
                <w:lang w:eastAsia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 w:eastAsia="en-US"/>
              </w:rPr>
              <w:t>Да</w:t>
            </w:r>
            <w:proofErr w:type="spellEnd"/>
          </w:p>
        </w:tc>
        <w:tc>
          <w:tcPr>
            <w:tcW w:w="150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2F10" w:rsidRDefault="00CB2F10" w:rsidP="0008243C">
            <w:pPr>
              <w:spacing w:line="276" w:lineRule="auto"/>
              <w:rPr>
                <w:rFonts w:ascii="Calibri" w:eastAsiaTheme="minorHAnsi" w:hAnsi="Calibri" w:cs="Calibri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Число</w:t>
            </w:r>
          </w:p>
        </w:tc>
      </w:tr>
      <w:tr w:rsidR="00D34B04" w:rsidTr="00D34B04">
        <w:tc>
          <w:tcPr>
            <w:tcW w:w="269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4B04" w:rsidRPr="00D34B04" w:rsidRDefault="00D34B04" w:rsidP="0008243C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>
              <w:rPr>
                <w:rFonts w:ascii="Arial" w:hAnsi="Arial" w:cs="Arial"/>
                <w:sz w:val="20"/>
                <w:szCs w:val="20"/>
                <w:lang w:val="en-US" w:eastAsia="en-US"/>
              </w:rPr>
              <w:t>Description</w:t>
            </w:r>
          </w:p>
        </w:tc>
        <w:tc>
          <w:tcPr>
            <w:tcW w:w="3196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4B04" w:rsidRPr="00D34B04" w:rsidRDefault="00D34B04" w:rsidP="0008243C">
            <w:pPr>
              <w:spacing w:line="276" w:lineRule="auto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Номер ошибки с причиной не закрытия карты</w:t>
            </w:r>
          </w:p>
        </w:tc>
        <w:tc>
          <w:tcPr>
            <w:tcW w:w="192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4B04" w:rsidRPr="00D34B04" w:rsidRDefault="00D34B04" w:rsidP="0008243C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proofErr w:type="spellStart"/>
            <w:r w:rsidRPr="00D34B04">
              <w:rPr>
                <w:rFonts w:ascii="Arial" w:hAnsi="Arial" w:cs="Arial"/>
                <w:sz w:val="20"/>
                <w:szCs w:val="20"/>
                <w:lang w:val="en-US" w:eastAsia="en-US"/>
              </w:rPr>
              <w:t>Нет</w:t>
            </w:r>
            <w:proofErr w:type="spellEnd"/>
          </w:p>
        </w:tc>
        <w:tc>
          <w:tcPr>
            <w:tcW w:w="150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4B04" w:rsidRPr="00D34B04" w:rsidRDefault="00D34B04" w:rsidP="0008243C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Строка</w:t>
            </w:r>
          </w:p>
        </w:tc>
      </w:tr>
    </w:tbl>
    <w:p w:rsidR="00CB2F10" w:rsidRPr="0005739E" w:rsidRDefault="00CB2F10" w:rsidP="0005739E"/>
    <w:p w:rsidR="009C0F1A" w:rsidRPr="005841B4" w:rsidRDefault="009C0F1A" w:rsidP="009C0F1A">
      <w:pPr>
        <w:pStyle w:val="3"/>
      </w:pPr>
      <w:bookmarkStart w:id="26" w:name="_4.2.3._Требования_к_1"/>
      <w:bookmarkEnd w:id="26"/>
      <w:r w:rsidRPr="005841B4">
        <w:t>4.</w:t>
      </w:r>
      <w:r w:rsidR="00BE517B">
        <w:t>2</w:t>
      </w:r>
      <w:r w:rsidRPr="005841B4">
        <w:t>.</w:t>
      </w:r>
      <w:r w:rsidR="0028186E">
        <w:t>3</w:t>
      </w:r>
      <w:r w:rsidRPr="005841B4">
        <w:t xml:space="preserve">. Требования к </w:t>
      </w:r>
      <w:r w:rsidR="00C65F66">
        <w:t>Хранилищу</w:t>
      </w:r>
    </w:p>
    <w:p w:rsidR="006A6BD9" w:rsidRDefault="006A6BD9" w:rsidP="006A6BD9">
      <w:pPr>
        <w:pStyle w:val="4"/>
      </w:pPr>
      <w:r w:rsidRPr="005841B4">
        <w:t>4.2.</w:t>
      </w:r>
      <w:r w:rsidR="0028186E">
        <w:t>3</w:t>
      </w:r>
      <w:r w:rsidRPr="00FF74FF">
        <w:t>.</w:t>
      </w:r>
      <w:r>
        <w:t>1</w:t>
      </w:r>
      <w:r w:rsidRPr="00FF74FF">
        <w:t xml:space="preserve">. </w:t>
      </w:r>
      <w:r>
        <w:t xml:space="preserve"> </w:t>
      </w:r>
      <w:r w:rsidR="00C14178">
        <w:t>Отключение клиентов от Программы Коллекция, когда инициатор Сайт</w:t>
      </w:r>
    </w:p>
    <w:p w:rsidR="007F7D96" w:rsidRDefault="007F7D96" w:rsidP="007F7D96">
      <w:pPr>
        <w:rPr>
          <w:rFonts w:eastAsia="Arial Unicode MS"/>
        </w:rPr>
      </w:pPr>
    </w:p>
    <w:p w:rsidR="007F7D96" w:rsidRDefault="007F7D96" w:rsidP="007F7D96">
      <w:pPr>
        <w:jc w:val="both"/>
        <w:rPr>
          <w:b/>
        </w:rPr>
      </w:pPr>
      <w:r w:rsidRPr="009F0B09">
        <w:rPr>
          <w:b/>
        </w:rPr>
        <w:t>Сценарий взаимодействия</w:t>
      </w:r>
    </w:p>
    <w:p w:rsidR="0077505C" w:rsidRPr="009F0B09" w:rsidRDefault="0077505C" w:rsidP="007F7D96">
      <w:pPr>
        <w:jc w:val="both"/>
        <w:rPr>
          <w:b/>
        </w:rPr>
      </w:pPr>
    </w:p>
    <w:p w:rsidR="0077505C" w:rsidRDefault="0077505C" w:rsidP="0077505C">
      <w:pPr>
        <w:pStyle w:val="af4"/>
        <w:numPr>
          <w:ilvl w:val="0"/>
          <w:numId w:val="37"/>
        </w:num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Хранилище должно загружать реестр от Сайта на отключение клиентов согласно взаимодействию </w:t>
      </w:r>
      <w:r w:rsidRPr="007E026E">
        <w:rPr>
          <w:rFonts w:cs="Times New Roman"/>
          <w:szCs w:val="24"/>
        </w:rPr>
        <w:t>“</w:t>
      </w:r>
      <w:r w:rsidRPr="007E026E">
        <w:rPr>
          <w:rFonts w:eastAsia="Times New Roman" w:cs="Times New Roman"/>
          <w:szCs w:val="24"/>
        </w:rPr>
        <w:t>3.4 Отключение клиентов от Системы лояльности</w:t>
      </w:r>
      <w:r w:rsidRPr="007E026E">
        <w:rPr>
          <w:rFonts w:cs="Times New Roman"/>
          <w:szCs w:val="24"/>
        </w:rPr>
        <w:t>”</w:t>
      </w:r>
      <w:r>
        <w:rPr>
          <w:rFonts w:cs="Times New Roman"/>
          <w:szCs w:val="24"/>
        </w:rPr>
        <w:t xml:space="preserve"> </w:t>
      </w:r>
      <w:r w:rsidRPr="007E026E">
        <w:rPr>
          <w:rFonts w:cs="Times New Roman"/>
          <w:szCs w:val="24"/>
        </w:rPr>
        <w:t>(</w:t>
      </w:r>
      <w:r>
        <w:rPr>
          <w:rFonts w:cs="Times New Roman"/>
          <w:szCs w:val="24"/>
        </w:rPr>
        <w:t xml:space="preserve">см. пункт </w:t>
      </w:r>
      <w:hyperlink w:anchor="_4.2.2.2_Взаимодействие_Сайта" w:history="1">
        <w:r w:rsidRPr="007E026E">
          <w:rPr>
            <w:rStyle w:val="afb"/>
            <w:rFonts w:cs="Times New Roman"/>
            <w:szCs w:val="24"/>
          </w:rPr>
          <w:t>4.2.2.2 Взаимодействие Сайта с Хранилищем (реестр на отключение клиентов от Программы Коллекция со стороны Сайта)</w:t>
        </w:r>
      </w:hyperlink>
      <w:r w:rsidRPr="007E026E">
        <w:rPr>
          <w:rFonts w:cs="Times New Roman"/>
          <w:szCs w:val="24"/>
        </w:rPr>
        <w:t>)</w:t>
      </w:r>
      <w:r>
        <w:rPr>
          <w:rFonts w:cs="Times New Roman"/>
          <w:szCs w:val="24"/>
        </w:rPr>
        <w:t xml:space="preserve">. </w:t>
      </w:r>
    </w:p>
    <w:p w:rsidR="0077505C" w:rsidRPr="0077505C" w:rsidRDefault="0077505C" w:rsidP="0077505C">
      <w:pPr>
        <w:pStyle w:val="af4"/>
        <w:numPr>
          <w:ilvl w:val="0"/>
          <w:numId w:val="37"/>
        </w:num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Хранилище должно проверять признак </w:t>
      </w:r>
      <w:proofErr w:type="spellStart"/>
      <w:r w:rsidR="007A5FC8" w:rsidRPr="00156B30">
        <w:rPr>
          <w:b/>
        </w:rPr>
        <w:t>Closure</w:t>
      </w:r>
      <w:proofErr w:type="spellEnd"/>
      <w:r w:rsidR="007A5FC8" w:rsidRPr="00F56F7D">
        <w:rPr>
          <w:b/>
          <w:lang w:val="en-US"/>
        </w:rPr>
        <w:t>I</w:t>
      </w:r>
      <w:proofErr w:type="spellStart"/>
      <w:r w:rsidR="007A5FC8" w:rsidRPr="00F56F7D">
        <w:rPr>
          <w:b/>
          <w:color w:val="000000"/>
        </w:rPr>
        <w:t>nitiator</w:t>
      </w:r>
      <w:proofErr w:type="spellEnd"/>
      <w:r w:rsidRPr="007E026E">
        <w:rPr>
          <w:color w:val="000000"/>
        </w:rPr>
        <w:t xml:space="preserve"> </w:t>
      </w:r>
      <w:r>
        <w:rPr>
          <w:color w:val="000000"/>
        </w:rPr>
        <w:t xml:space="preserve"> из реестра на отключени</w:t>
      </w:r>
      <w:r w:rsidR="007A5FC8">
        <w:rPr>
          <w:color w:val="000000"/>
        </w:rPr>
        <w:t>е</w:t>
      </w:r>
      <w:r w:rsidR="00180B6F">
        <w:rPr>
          <w:color w:val="000000"/>
        </w:rPr>
        <w:t xml:space="preserve"> клиентов</w:t>
      </w:r>
      <w:r>
        <w:rPr>
          <w:color w:val="000000"/>
        </w:rPr>
        <w:t>.</w:t>
      </w:r>
    </w:p>
    <w:p w:rsidR="001314AC" w:rsidRDefault="0077505C" w:rsidP="001314AC">
      <w:pPr>
        <w:pStyle w:val="af4"/>
        <w:jc w:val="both"/>
        <w:rPr>
          <w:color w:val="000000"/>
        </w:rPr>
      </w:pPr>
      <w:r>
        <w:rPr>
          <w:color w:val="000000"/>
        </w:rPr>
        <w:t xml:space="preserve">Если признак </w:t>
      </w:r>
      <w:proofErr w:type="spellStart"/>
      <w:r w:rsidR="007B4945" w:rsidRPr="00156B30">
        <w:rPr>
          <w:b/>
        </w:rPr>
        <w:t>Closure</w:t>
      </w:r>
      <w:proofErr w:type="spellEnd"/>
      <w:r w:rsidR="007B4945" w:rsidRPr="00F56F7D">
        <w:rPr>
          <w:b/>
          <w:lang w:val="en-US"/>
        </w:rPr>
        <w:t>I</w:t>
      </w:r>
      <w:proofErr w:type="spellStart"/>
      <w:r w:rsidR="007B4945" w:rsidRPr="00F56F7D">
        <w:rPr>
          <w:b/>
          <w:color w:val="000000"/>
        </w:rPr>
        <w:t>nitiator</w:t>
      </w:r>
      <w:proofErr w:type="spellEnd"/>
      <w:r w:rsidR="007B4945">
        <w:rPr>
          <w:color w:val="000000"/>
        </w:rPr>
        <w:t xml:space="preserve"> </w:t>
      </w:r>
      <w:r>
        <w:rPr>
          <w:color w:val="000000"/>
        </w:rPr>
        <w:t>=</w:t>
      </w:r>
      <w:r w:rsidRPr="007E026E">
        <w:rPr>
          <w:color w:val="000000"/>
        </w:rPr>
        <w:t xml:space="preserve"> 1</w:t>
      </w:r>
      <w:r>
        <w:rPr>
          <w:color w:val="000000"/>
        </w:rPr>
        <w:t xml:space="preserve"> (</w:t>
      </w:r>
      <w:r w:rsidRPr="007E026E">
        <w:t>отключение</w:t>
      </w:r>
      <w:r w:rsidRPr="007E026E">
        <w:rPr>
          <w:color w:val="000000"/>
        </w:rPr>
        <w:t xml:space="preserve"> клиента по заявлению клиента</w:t>
      </w:r>
      <w:r>
        <w:rPr>
          <w:color w:val="000000"/>
        </w:rPr>
        <w:t>), то формируется сегмент клиентов К</w:t>
      </w:r>
      <w:r w:rsidR="0091349E">
        <w:rPr>
          <w:color w:val="000000"/>
        </w:rPr>
        <w:t>а</w:t>
      </w:r>
      <w:r>
        <w:rPr>
          <w:color w:val="000000"/>
        </w:rPr>
        <w:t xml:space="preserve">мпании на </w:t>
      </w:r>
      <w:proofErr w:type="spellStart"/>
      <w:r>
        <w:rPr>
          <w:color w:val="000000"/>
        </w:rPr>
        <w:t>обзвон</w:t>
      </w:r>
      <w:proofErr w:type="spellEnd"/>
      <w:r>
        <w:rPr>
          <w:color w:val="000000"/>
        </w:rPr>
        <w:t xml:space="preserve"> (реализованная функциональность)</w:t>
      </w:r>
      <w:r w:rsidR="001314AC">
        <w:rPr>
          <w:color w:val="000000"/>
        </w:rPr>
        <w:t xml:space="preserve"> который выгружается в </w:t>
      </w:r>
      <w:r w:rsidR="001314AC">
        <w:rPr>
          <w:color w:val="000000"/>
          <w:lang w:val="en-US"/>
        </w:rPr>
        <w:t>Siebel</w:t>
      </w:r>
      <w:r w:rsidR="001314AC" w:rsidRPr="001314AC">
        <w:rPr>
          <w:color w:val="000000"/>
        </w:rPr>
        <w:t xml:space="preserve"> </w:t>
      </w:r>
      <w:r w:rsidR="001314AC">
        <w:rPr>
          <w:color w:val="000000"/>
          <w:lang w:val="en-US"/>
        </w:rPr>
        <w:t>CRM</w:t>
      </w:r>
      <w:r w:rsidRPr="007E026E">
        <w:rPr>
          <w:color w:val="000000"/>
        </w:rPr>
        <w:t>.</w:t>
      </w:r>
    </w:p>
    <w:p w:rsidR="001314AC" w:rsidRDefault="001314AC" w:rsidP="001314AC">
      <w:pPr>
        <w:pStyle w:val="af4"/>
        <w:jc w:val="both"/>
        <w:rPr>
          <w:b/>
          <w:u w:val="single"/>
        </w:rPr>
      </w:pPr>
      <w:r>
        <w:rPr>
          <w:color w:val="000000"/>
        </w:rPr>
        <w:t xml:space="preserve">Далее см. описание для </w:t>
      </w:r>
      <w:r>
        <w:rPr>
          <w:color w:val="000000"/>
          <w:lang w:val="en-US"/>
        </w:rPr>
        <w:t>Siebel</w:t>
      </w:r>
      <w:r w:rsidRPr="001314AC">
        <w:rPr>
          <w:color w:val="000000"/>
        </w:rPr>
        <w:t xml:space="preserve"> </w:t>
      </w:r>
      <w:r>
        <w:rPr>
          <w:color w:val="000000"/>
          <w:lang w:val="en-US"/>
        </w:rPr>
        <w:t>CRM</w:t>
      </w:r>
      <w:r w:rsidRPr="001314AC">
        <w:rPr>
          <w:color w:val="000000"/>
        </w:rPr>
        <w:t xml:space="preserve"> </w:t>
      </w:r>
      <w:r>
        <w:rPr>
          <w:color w:val="000000"/>
        </w:rPr>
        <w:t>в пункте</w:t>
      </w:r>
      <w:r w:rsidR="0077505C" w:rsidRPr="001314AC">
        <w:rPr>
          <w:color w:val="000000"/>
        </w:rPr>
        <w:t xml:space="preserve"> </w:t>
      </w:r>
      <w:r w:rsidRPr="001314AC">
        <w:rPr>
          <w:color w:val="000000"/>
        </w:rPr>
        <w:t>“</w:t>
      </w:r>
      <w:hyperlink w:anchor="Если_отключения" w:history="1">
        <w:r w:rsidRPr="001314AC">
          <w:rPr>
            <w:rStyle w:val="afb"/>
          </w:rPr>
          <w:t>Если отключени</w:t>
        </w:r>
        <w:r w:rsidR="007B4945">
          <w:rPr>
            <w:rStyle w:val="afb"/>
          </w:rPr>
          <w:t>е</w:t>
        </w:r>
        <w:r w:rsidRPr="001314AC">
          <w:rPr>
            <w:rStyle w:val="afb"/>
          </w:rPr>
          <w:t xml:space="preserve">/не отключение от Программы Коллекция происходит по результату телефонного разговора с клиентом (результат </w:t>
        </w:r>
        <w:proofErr w:type="spellStart"/>
        <w:r w:rsidRPr="001314AC">
          <w:rPr>
            <w:rStyle w:val="afb"/>
          </w:rPr>
          <w:t>обзвона</w:t>
        </w:r>
        <w:proofErr w:type="spellEnd"/>
        <w:r w:rsidRPr="001314AC">
          <w:rPr>
            <w:rStyle w:val="afb"/>
          </w:rPr>
          <w:t xml:space="preserve"> сегмента Клиентов в К</w:t>
        </w:r>
        <w:r w:rsidR="0091349E">
          <w:rPr>
            <w:rStyle w:val="afb"/>
          </w:rPr>
          <w:t>а</w:t>
        </w:r>
        <w:r w:rsidRPr="001314AC">
          <w:rPr>
            <w:rStyle w:val="afb"/>
          </w:rPr>
          <w:t>мпании на отключени</w:t>
        </w:r>
        <w:r w:rsidR="007B4945">
          <w:rPr>
            <w:rStyle w:val="afb"/>
          </w:rPr>
          <w:t>е</w:t>
        </w:r>
        <w:r w:rsidRPr="001314AC">
          <w:rPr>
            <w:rStyle w:val="afb"/>
          </w:rPr>
          <w:t xml:space="preserve"> от Программы Коллекция)</w:t>
        </w:r>
      </w:hyperlink>
      <w:r w:rsidRPr="001314AC">
        <w:t>”</w:t>
      </w:r>
      <w:r w:rsidRPr="00180B6F">
        <w:t>.</w:t>
      </w:r>
      <w:r w:rsidR="00180B6F" w:rsidRPr="00180B6F">
        <w:t xml:space="preserve"> Затем переходим к пункту 3.</w:t>
      </w:r>
    </w:p>
    <w:p w:rsidR="00180B6F" w:rsidRDefault="00180B6F" w:rsidP="001314AC">
      <w:pPr>
        <w:pStyle w:val="af4"/>
        <w:jc w:val="both"/>
        <w:rPr>
          <w:b/>
          <w:u w:val="single"/>
        </w:rPr>
      </w:pPr>
    </w:p>
    <w:p w:rsidR="002F1D78" w:rsidRDefault="0031671D" w:rsidP="002F1D78">
      <w:pPr>
        <w:pStyle w:val="af4"/>
        <w:jc w:val="both"/>
      </w:pPr>
      <w:r>
        <w:rPr>
          <w:color w:val="000000"/>
        </w:rPr>
        <w:t xml:space="preserve">Если признак </w:t>
      </w:r>
      <w:proofErr w:type="spellStart"/>
      <w:r w:rsidR="007B4945" w:rsidRPr="00156B30">
        <w:rPr>
          <w:b/>
        </w:rPr>
        <w:t>Closure</w:t>
      </w:r>
      <w:proofErr w:type="spellEnd"/>
      <w:r w:rsidR="007B4945" w:rsidRPr="00F56F7D">
        <w:rPr>
          <w:b/>
          <w:lang w:val="en-US"/>
        </w:rPr>
        <w:t>I</w:t>
      </w:r>
      <w:proofErr w:type="spellStart"/>
      <w:r w:rsidR="007B4945" w:rsidRPr="00F56F7D">
        <w:rPr>
          <w:b/>
          <w:color w:val="000000"/>
        </w:rPr>
        <w:t>nitiator</w:t>
      </w:r>
      <w:proofErr w:type="spellEnd"/>
      <w:r w:rsidR="007B4945">
        <w:rPr>
          <w:color w:val="000000"/>
        </w:rPr>
        <w:t xml:space="preserve"> </w:t>
      </w:r>
      <w:r>
        <w:rPr>
          <w:color w:val="000000"/>
        </w:rPr>
        <w:t>=</w:t>
      </w:r>
      <w:r w:rsidRPr="007E026E">
        <w:rPr>
          <w:color w:val="000000"/>
        </w:rPr>
        <w:t xml:space="preserve"> </w:t>
      </w:r>
      <w:r>
        <w:rPr>
          <w:color w:val="000000"/>
        </w:rPr>
        <w:t>2 (</w:t>
      </w:r>
      <w:r w:rsidRPr="0031671D">
        <w:t>закрытие банком в одностороннем порядке</w:t>
      </w:r>
      <w:r>
        <w:rPr>
          <w:color w:val="000000"/>
        </w:rPr>
        <w:t xml:space="preserve">), </w:t>
      </w:r>
      <w:r w:rsidR="00180B6F">
        <w:rPr>
          <w:color w:val="000000"/>
        </w:rPr>
        <w:t xml:space="preserve">то </w:t>
      </w:r>
      <w:r w:rsidR="002F1D78">
        <w:t xml:space="preserve">Хранилище </w:t>
      </w:r>
      <w:r w:rsidR="00180B6F">
        <w:t xml:space="preserve">должно </w:t>
      </w:r>
      <w:r w:rsidR="002F1D78">
        <w:t>отправлят</w:t>
      </w:r>
      <w:r w:rsidR="00180B6F">
        <w:t>ь</w:t>
      </w:r>
      <w:r w:rsidR="002F1D78">
        <w:t xml:space="preserve"> в </w:t>
      </w:r>
      <w:r w:rsidR="002F1D78">
        <w:rPr>
          <w:lang w:val="en-US"/>
        </w:rPr>
        <w:t>Way</w:t>
      </w:r>
      <w:r w:rsidR="002F1D78" w:rsidRPr="0039447D">
        <w:t xml:space="preserve">4 </w:t>
      </w:r>
      <w:r w:rsidR="002F1D78">
        <w:t xml:space="preserve">запрос на закрытие виртуальной карты участника Коллекции по средствам реестра из взаимодействия, описанного в </w:t>
      </w:r>
      <w:r w:rsidR="002F1D78">
        <w:lastRenderedPageBreak/>
        <w:t xml:space="preserve">пункте </w:t>
      </w:r>
      <w:hyperlink w:anchor="_4.2.2.1._Взаимодействие_Хранилища" w:history="1">
        <w:r w:rsidR="002F1D78" w:rsidRPr="008A1286">
          <w:rPr>
            <w:rStyle w:val="afb"/>
          </w:rPr>
          <w:t>4.2.2.1. Взаимодействие Хранилища с Way4 (реестр на закрытие виртуальной карты</w:t>
        </w:r>
      </w:hyperlink>
      <w:r w:rsidR="002F1D78">
        <w:t>).</w:t>
      </w:r>
    </w:p>
    <w:p w:rsidR="002F1D78" w:rsidRDefault="002F1D78" w:rsidP="002F1D78">
      <w:pPr>
        <w:pStyle w:val="af4"/>
        <w:jc w:val="both"/>
        <w:rPr>
          <w:rFonts w:cs="Times New Roman"/>
          <w:szCs w:val="24"/>
        </w:rPr>
      </w:pPr>
      <w:r>
        <w:t xml:space="preserve">Если в </w:t>
      </w:r>
      <w:r>
        <w:rPr>
          <w:lang w:val="en-US"/>
        </w:rPr>
        <w:t>Way</w:t>
      </w:r>
      <w:r w:rsidRPr="0031671D">
        <w:t xml:space="preserve">4 </w:t>
      </w:r>
      <w:r>
        <w:t xml:space="preserve">виртуальная карта </w:t>
      </w:r>
      <w:r w:rsidRPr="00CB1FF0">
        <w:rPr>
          <w:u w:val="single"/>
        </w:rPr>
        <w:t>успешно закрыта</w:t>
      </w:r>
      <w:r>
        <w:t xml:space="preserve">, то  Хранилище </w:t>
      </w:r>
      <w:r w:rsidR="00180B6F">
        <w:t>должно</w:t>
      </w:r>
      <w:r w:rsidR="00CB1FF0" w:rsidRPr="00CB1FF0">
        <w:rPr>
          <w:rFonts w:cs="Times New Roman"/>
          <w:szCs w:val="24"/>
        </w:rPr>
        <w:t xml:space="preserve"> </w:t>
      </w:r>
      <w:r w:rsidR="00CB1FF0">
        <w:rPr>
          <w:rFonts w:cs="Times New Roman"/>
          <w:szCs w:val="24"/>
        </w:rPr>
        <w:t>соверша</w:t>
      </w:r>
      <w:r w:rsidR="00013EEF">
        <w:rPr>
          <w:rFonts w:cs="Times New Roman"/>
          <w:szCs w:val="24"/>
        </w:rPr>
        <w:t>ть</w:t>
      </w:r>
      <w:r w:rsidR="00CB1FF0">
        <w:rPr>
          <w:rFonts w:cs="Times New Roman"/>
          <w:szCs w:val="24"/>
        </w:rPr>
        <w:t xml:space="preserve"> все мероприятия по отключению клиента и</w:t>
      </w:r>
      <w:r w:rsidR="00180B6F">
        <w:t xml:space="preserve"> </w:t>
      </w:r>
      <w:r>
        <w:t>отвеча</w:t>
      </w:r>
      <w:r w:rsidR="00180B6F">
        <w:t>ть</w:t>
      </w:r>
      <w:r>
        <w:t xml:space="preserve"> Сайту положительным результатом об отключении клиента по взаимодействию </w:t>
      </w:r>
      <w:r w:rsidRPr="007E026E">
        <w:rPr>
          <w:rFonts w:cs="Times New Roman"/>
          <w:szCs w:val="24"/>
        </w:rPr>
        <w:t>“</w:t>
      </w:r>
      <w:r w:rsidRPr="007E026E">
        <w:rPr>
          <w:rFonts w:eastAsia="Times New Roman" w:cs="Times New Roman"/>
          <w:szCs w:val="24"/>
        </w:rPr>
        <w:t>3.4 Отключение клиентов от Системы лояльности</w:t>
      </w:r>
      <w:r w:rsidRPr="007E026E">
        <w:rPr>
          <w:rFonts w:cs="Times New Roman"/>
          <w:szCs w:val="24"/>
        </w:rPr>
        <w:t>”</w:t>
      </w:r>
      <w:r>
        <w:rPr>
          <w:rFonts w:cs="Times New Roman"/>
          <w:szCs w:val="24"/>
        </w:rPr>
        <w:t xml:space="preserve"> </w:t>
      </w:r>
      <w:r w:rsidRPr="007E026E">
        <w:rPr>
          <w:rFonts w:cs="Times New Roman"/>
          <w:szCs w:val="24"/>
        </w:rPr>
        <w:t>(</w:t>
      </w:r>
      <w:r>
        <w:rPr>
          <w:rFonts w:cs="Times New Roman"/>
          <w:szCs w:val="24"/>
        </w:rPr>
        <w:t xml:space="preserve">см. пункт </w:t>
      </w:r>
      <w:hyperlink w:anchor="_4.2.2.2_Взаимодействие_Сайта" w:history="1">
        <w:r w:rsidRPr="007E026E">
          <w:rPr>
            <w:rStyle w:val="afb"/>
            <w:rFonts w:cs="Times New Roman"/>
            <w:szCs w:val="24"/>
          </w:rPr>
          <w:t>4.2.2.2 Взаимодействие Сайта с Хранилищем (реестр на отключение клиентов от Программы Коллекция со стороны Сайта)</w:t>
        </w:r>
      </w:hyperlink>
      <w:r w:rsidRPr="007E026E">
        <w:rPr>
          <w:rFonts w:cs="Times New Roman"/>
          <w:szCs w:val="24"/>
        </w:rPr>
        <w:t>)</w:t>
      </w:r>
      <w:r>
        <w:rPr>
          <w:rFonts w:cs="Times New Roman"/>
          <w:szCs w:val="24"/>
        </w:rPr>
        <w:t>.</w:t>
      </w:r>
      <w:r w:rsidR="00180B6F">
        <w:rPr>
          <w:rFonts w:cs="Times New Roman"/>
          <w:szCs w:val="24"/>
        </w:rPr>
        <w:t xml:space="preserve"> </w:t>
      </w:r>
      <w:r w:rsidR="00713C56">
        <w:rPr>
          <w:rFonts w:cs="Times New Roman"/>
          <w:szCs w:val="24"/>
        </w:rPr>
        <w:t>Процесс обработки отключения клиента необходимо  завершать.</w:t>
      </w:r>
    </w:p>
    <w:p w:rsidR="002F1D78" w:rsidRDefault="002F1D78" w:rsidP="002F1D78">
      <w:pPr>
        <w:pStyle w:val="af4"/>
        <w:jc w:val="both"/>
        <w:rPr>
          <w:rFonts w:cs="Times New Roman"/>
          <w:szCs w:val="24"/>
        </w:rPr>
      </w:pPr>
      <w:r>
        <w:t xml:space="preserve">Если в </w:t>
      </w:r>
      <w:r>
        <w:rPr>
          <w:lang w:val="en-US"/>
        </w:rPr>
        <w:t>Way</w:t>
      </w:r>
      <w:r w:rsidRPr="0031671D">
        <w:t xml:space="preserve">4 </w:t>
      </w:r>
      <w:r>
        <w:t xml:space="preserve">виртуальная карта </w:t>
      </w:r>
      <w:r w:rsidRPr="00CB1FF0">
        <w:rPr>
          <w:u w:val="single"/>
        </w:rPr>
        <w:t>не закрылась успешно</w:t>
      </w:r>
      <w:r>
        <w:t>, то Хранилище</w:t>
      </w:r>
      <w:r w:rsidR="00180B6F">
        <w:t xml:space="preserve"> должно</w:t>
      </w:r>
      <w:r>
        <w:t xml:space="preserve"> отвечат</w:t>
      </w:r>
      <w:r w:rsidR="00180B6F">
        <w:t>ь</w:t>
      </w:r>
      <w:r>
        <w:t xml:space="preserve"> Сайту отказом в отключении клиента по взаимодействию </w:t>
      </w:r>
      <w:r w:rsidRPr="007E026E">
        <w:rPr>
          <w:rFonts w:cs="Times New Roman"/>
          <w:szCs w:val="24"/>
        </w:rPr>
        <w:t>“</w:t>
      </w:r>
      <w:r w:rsidRPr="007E026E">
        <w:rPr>
          <w:rFonts w:eastAsia="Times New Roman" w:cs="Times New Roman"/>
          <w:szCs w:val="24"/>
        </w:rPr>
        <w:t>3.4 Отключение клиентов от Системы лояльности</w:t>
      </w:r>
      <w:r w:rsidRPr="007E026E">
        <w:rPr>
          <w:rFonts w:cs="Times New Roman"/>
          <w:szCs w:val="24"/>
        </w:rPr>
        <w:t>”</w:t>
      </w:r>
      <w:r>
        <w:rPr>
          <w:rFonts w:cs="Times New Roman"/>
          <w:szCs w:val="24"/>
        </w:rPr>
        <w:t xml:space="preserve"> </w:t>
      </w:r>
      <w:r w:rsidRPr="007E026E">
        <w:rPr>
          <w:rFonts w:cs="Times New Roman"/>
          <w:szCs w:val="24"/>
        </w:rPr>
        <w:t>(</w:t>
      </w:r>
      <w:r>
        <w:rPr>
          <w:rFonts w:cs="Times New Roman"/>
          <w:szCs w:val="24"/>
        </w:rPr>
        <w:t xml:space="preserve">см. пункт </w:t>
      </w:r>
      <w:hyperlink w:anchor="_4.2.2.2_Взаимодействие_Сайта" w:history="1">
        <w:r w:rsidRPr="007E026E">
          <w:rPr>
            <w:rStyle w:val="afb"/>
            <w:rFonts w:cs="Times New Roman"/>
            <w:szCs w:val="24"/>
          </w:rPr>
          <w:t>4.2.2.2 Взаимодействие Сайта с Хранилищем (реестр на отключение клиентов от Программы Коллекция со стороны Сайта)</w:t>
        </w:r>
      </w:hyperlink>
      <w:r w:rsidRPr="007E026E">
        <w:rPr>
          <w:rFonts w:cs="Times New Roman"/>
          <w:szCs w:val="24"/>
        </w:rPr>
        <w:t>)</w:t>
      </w:r>
      <w:r w:rsidR="00180B6F">
        <w:rPr>
          <w:rFonts w:cs="Times New Roman"/>
          <w:szCs w:val="24"/>
        </w:rPr>
        <w:t xml:space="preserve">. </w:t>
      </w:r>
      <w:r w:rsidR="00713C56">
        <w:rPr>
          <w:rFonts w:cs="Times New Roman"/>
          <w:szCs w:val="24"/>
        </w:rPr>
        <w:t>Процесс обработки отключения клиента необходимо  завершать.</w:t>
      </w:r>
    </w:p>
    <w:p w:rsidR="00180B6F" w:rsidRDefault="00180B6F" w:rsidP="002F1D78">
      <w:pPr>
        <w:pStyle w:val="af4"/>
        <w:jc w:val="both"/>
      </w:pPr>
    </w:p>
    <w:p w:rsidR="001314AC" w:rsidRPr="001314AC" w:rsidRDefault="001314AC" w:rsidP="001314AC">
      <w:pPr>
        <w:pStyle w:val="af4"/>
        <w:numPr>
          <w:ilvl w:val="0"/>
          <w:numId w:val="37"/>
        </w:numPr>
        <w:jc w:val="both"/>
        <w:rPr>
          <w:b/>
          <w:u w:val="single"/>
        </w:rPr>
      </w:pPr>
      <w:r>
        <w:t>По результатам разговора с Клиентом сотрудник ДКО должен простав</w:t>
      </w:r>
      <w:r w:rsidR="00013EEF">
        <w:t>ить</w:t>
      </w:r>
      <w:r>
        <w:t xml:space="preserve"> в </w:t>
      </w:r>
      <w:r>
        <w:rPr>
          <w:lang w:val="en-US"/>
        </w:rPr>
        <w:t>Siebel</w:t>
      </w:r>
      <w:r w:rsidRPr="001314AC">
        <w:t xml:space="preserve"> </w:t>
      </w:r>
      <w:r>
        <w:rPr>
          <w:lang w:val="en-US"/>
        </w:rPr>
        <w:t>CRM</w:t>
      </w:r>
      <w:r w:rsidRPr="001314AC">
        <w:t xml:space="preserve"> </w:t>
      </w:r>
      <w:r>
        <w:t xml:space="preserve">признак </w:t>
      </w:r>
      <w:r w:rsidRPr="003B181A">
        <w:t>“</w:t>
      </w:r>
      <w:r>
        <w:t>Произвести отключение</w:t>
      </w:r>
      <w:r w:rsidRPr="003B181A">
        <w:t>”</w:t>
      </w:r>
      <w:r>
        <w:t xml:space="preserve"> или </w:t>
      </w:r>
      <w:r w:rsidRPr="003B181A">
        <w:t>“</w:t>
      </w:r>
      <w:r>
        <w:t>Не производить отключение</w:t>
      </w:r>
      <w:r w:rsidRPr="003B181A">
        <w:t>”</w:t>
      </w:r>
      <w:r>
        <w:t>.</w:t>
      </w:r>
    </w:p>
    <w:p w:rsidR="001314AC" w:rsidRPr="001314AC" w:rsidRDefault="001314AC" w:rsidP="001314AC">
      <w:pPr>
        <w:pStyle w:val="af4"/>
        <w:jc w:val="both"/>
        <w:rPr>
          <w:b/>
          <w:u w:val="single"/>
        </w:rPr>
      </w:pPr>
      <w:r>
        <w:t xml:space="preserve">Данный признак в Хранилище должен приходить в реестре, который выгружает БС описанный в пункте </w:t>
      </w:r>
      <w:hyperlink r:id="rId15" w:anchor="_4.2.2.1._БС_" w:history="1">
        <w:r w:rsidRPr="001314AC">
          <w:rPr>
            <w:rStyle w:val="afb"/>
          </w:rPr>
          <w:t>4.2.1.1 БС “Отключение клиента от Программы Коллекция”</w:t>
        </w:r>
      </w:hyperlink>
      <w:r>
        <w:t>.</w:t>
      </w:r>
    </w:p>
    <w:p w:rsidR="0077505C" w:rsidRPr="001314AC" w:rsidRDefault="001314AC" w:rsidP="001314AC">
      <w:pPr>
        <w:pStyle w:val="af4"/>
        <w:numPr>
          <w:ilvl w:val="0"/>
          <w:numId w:val="37"/>
        </w:numPr>
        <w:jc w:val="both"/>
      </w:pPr>
      <w:r>
        <w:t>Хранилище должно обрабатывать реестр на отключение от БС</w:t>
      </w:r>
      <w:r w:rsidRPr="001314AC">
        <w:t xml:space="preserve"> ”</w:t>
      </w:r>
      <w:r>
        <w:t>Отключение клиентов от Программы Коллекция</w:t>
      </w:r>
      <w:r w:rsidRPr="001314AC">
        <w:t>”</w:t>
      </w:r>
      <w:r>
        <w:t>.</w:t>
      </w:r>
    </w:p>
    <w:p w:rsidR="001314AC" w:rsidRDefault="001314AC" w:rsidP="0077505C">
      <w:pPr>
        <w:pStyle w:val="af4"/>
        <w:jc w:val="both"/>
      </w:pPr>
      <w:r>
        <w:rPr>
          <w:rFonts w:cs="Times New Roman"/>
          <w:szCs w:val="24"/>
        </w:rPr>
        <w:t>Ес</w:t>
      </w:r>
      <w:r w:rsidR="00013EEF">
        <w:rPr>
          <w:rFonts w:cs="Times New Roman"/>
          <w:szCs w:val="24"/>
        </w:rPr>
        <w:t>ли</w:t>
      </w:r>
      <w:r>
        <w:rPr>
          <w:rFonts w:cs="Times New Roman"/>
          <w:szCs w:val="24"/>
        </w:rPr>
        <w:t xml:space="preserve"> для клиента из реестра  признак </w:t>
      </w:r>
      <w:r>
        <w:t>Статус отключения=0</w:t>
      </w:r>
      <w:r w:rsidR="0039447D">
        <w:t xml:space="preserve"> –не отключать, то Хранилище</w:t>
      </w:r>
      <w:r w:rsidR="00180B6F">
        <w:t xml:space="preserve"> должно </w:t>
      </w:r>
      <w:r w:rsidR="0039447D">
        <w:t>отвечат</w:t>
      </w:r>
      <w:r w:rsidR="00180B6F">
        <w:t>ь</w:t>
      </w:r>
      <w:r w:rsidR="0039447D">
        <w:t xml:space="preserve"> Сайту отказом в отключении клиента по взаимодействию </w:t>
      </w:r>
      <w:r w:rsidR="0039447D" w:rsidRPr="007E026E">
        <w:rPr>
          <w:rFonts w:cs="Times New Roman"/>
          <w:szCs w:val="24"/>
        </w:rPr>
        <w:t>“</w:t>
      </w:r>
      <w:r w:rsidR="0039447D" w:rsidRPr="007E026E">
        <w:rPr>
          <w:rFonts w:eastAsia="Times New Roman" w:cs="Times New Roman"/>
          <w:szCs w:val="24"/>
        </w:rPr>
        <w:t>3.4 Отключение клиентов от Системы лояльности</w:t>
      </w:r>
      <w:r w:rsidR="0039447D" w:rsidRPr="007E026E">
        <w:rPr>
          <w:rFonts w:cs="Times New Roman"/>
          <w:szCs w:val="24"/>
        </w:rPr>
        <w:t>”</w:t>
      </w:r>
      <w:r w:rsidR="0039447D">
        <w:rPr>
          <w:rFonts w:cs="Times New Roman"/>
          <w:szCs w:val="24"/>
        </w:rPr>
        <w:t xml:space="preserve"> </w:t>
      </w:r>
      <w:r w:rsidR="0039447D" w:rsidRPr="007E026E">
        <w:rPr>
          <w:rFonts w:cs="Times New Roman"/>
          <w:szCs w:val="24"/>
        </w:rPr>
        <w:t>(</w:t>
      </w:r>
      <w:r w:rsidR="0039447D">
        <w:rPr>
          <w:rFonts w:cs="Times New Roman"/>
          <w:szCs w:val="24"/>
        </w:rPr>
        <w:t xml:space="preserve">см. пункт </w:t>
      </w:r>
      <w:hyperlink w:anchor="_4.2.2.2_Взаимодействие_Сайта" w:history="1">
        <w:r w:rsidR="0039447D" w:rsidRPr="007E026E">
          <w:rPr>
            <w:rStyle w:val="afb"/>
            <w:rFonts w:cs="Times New Roman"/>
            <w:szCs w:val="24"/>
          </w:rPr>
          <w:t>4.2.2.2 Взаимодействие Сайта с Хранилищем (реестр на отключение клиентов от Программы Коллекция со стороны Сайта)</w:t>
        </w:r>
      </w:hyperlink>
      <w:r w:rsidR="0039447D" w:rsidRPr="007E026E">
        <w:rPr>
          <w:rFonts w:cs="Times New Roman"/>
          <w:szCs w:val="24"/>
        </w:rPr>
        <w:t>)</w:t>
      </w:r>
      <w:r w:rsidR="0031671D">
        <w:rPr>
          <w:rFonts w:cs="Times New Roman"/>
          <w:szCs w:val="24"/>
        </w:rPr>
        <w:t>.</w:t>
      </w:r>
      <w:r w:rsidR="00180B6F">
        <w:rPr>
          <w:rFonts w:cs="Times New Roman"/>
          <w:szCs w:val="24"/>
        </w:rPr>
        <w:t xml:space="preserve"> </w:t>
      </w:r>
      <w:r w:rsidR="00713C56">
        <w:rPr>
          <w:rFonts w:cs="Times New Roman"/>
          <w:szCs w:val="24"/>
        </w:rPr>
        <w:t>Процесс обработки отключения клиента необходимо  завершать.</w:t>
      </w:r>
    </w:p>
    <w:p w:rsidR="0039447D" w:rsidRDefault="0039447D" w:rsidP="0039447D">
      <w:pPr>
        <w:pStyle w:val="af4"/>
        <w:jc w:val="both"/>
      </w:pPr>
      <w:r>
        <w:rPr>
          <w:rFonts w:cs="Times New Roman"/>
          <w:szCs w:val="24"/>
        </w:rPr>
        <w:t>Ес</w:t>
      </w:r>
      <w:r w:rsidR="007C53E4">
        <w:rPr>
          <w:rFonts w:cs="Times New Roman"/>
          <w:szCs w:val="24"/>
        </w:rPr>
        <w:t>ли</w:t>
      </w:r>
      <w:r>
        <w:rPr>
          <w:rFonts w:cs="Times New Roman"/>
          <w:szCs w:val="24"/>
        </w:rPr>
        <w:t xml:space="preserve"> для клиента из реестра  признак </w:t>
      </w:r>
      <w:r>
        <w:t xml:space="preserve">Статус отключения=1 – отключать, то Хранилище </w:t>
      </w:r>
      <w:r w:rsidR="00180B6F">
        <w:t xml:space="preserve">должно </w:t>
      </w:r>
      <w:r>
        <w:t>отправлят</w:t>
      </w:r>
      <w:r w:rsidR="00180B6F">
        <w:t>ь</w:t>
      </w:r>
      <w:r>
        <w:t xml:space="preserve"> в </w:t>
      </w:r>
      <w:r>
        <w:rPr>
          <w:lang w:val="en-US"/>
        </w:rPr>
        <w:t>Way</w:t>
      </w:r>
      <w:r w:rsidRPr="0039447D">
        <w:t xml:space="preserve">4 </w:t>
      </w:r>
      <w:r>
        <w:t xml:space="preserve">запрос на закрытие виртуальной карты участника Коллекции по средствам реестра из взаимодействия, описанного в пункте </w:t>
      </w:r>
      <w:hyperlink w:anchor="_4.2.2.1._Взаимодействие_Хранилища" w:history="1">
        <w:r w:rsidRPr="008A1286">
          <w:rPr>
            <w:rStyle w:val="afb"/>
          </w:rPr>
          <w:t>4.2.2.1. Взаимодействие Хранилища с Way4 (реестр на закрытие виртуальной карты</w:t>
        </w:r>
      </w:hyperlink>
      <w:r>
        <w:t>).</w:t>
      </w:r>
    </w:p>
    <w:p w:rsidR="0031671D" w:rsidRDefault="0031671D" w:rsidP="0039447D">
      <w:pPr>
        <w:pStyle w:val="af4"/>
        <w:jc w:val="both"/>
        <w:rPr>
          <w:rFonts w:cs="Times New Roman"/>
          <w:szCs w:val="24"/>
        </w:rPr>
      </w:pPr>
      <w:r>
        <w:t>Если в</w:t>
      </w:r>
      <w:r w:rsidR="0008243C">
        <w:t xml:space="preserve"> </w:t>
      </w:r>
      <w:r>
        <w:rPr>
          <w:lang w:val="en-US"/>
        </w:rPr>
        <w:t>Way</w:t>
      </w:r>
      <w:r w:rsidRPr="0031671D">
        <w:t xml:space="preserve">4 </w:t>
      </w:r>
      <w:r>
        <w:t xml:space="preserve">виртуальная карта </w:t>
      </w:r>
      <w:r w:rsidRPr="00CB1FF0">
        <w:rPr>
          <w:u w:val="single"/>
        </w:rPr>
        <w:t>успешно закрыта</w:t>
      </w:r>
      <w:r>
        <w:t>, то  Хранилище</w:t>
      </w:r>
      <w:r w:rsidR="00180B6F">
        <w:t xml:space="preserve"> должно</w:t>
      </w:r>
      <w:r w:rsidR="00CB1FF0" w:rsidRPr="00CB1FF0">
        <w:rPr>
          <w:rFonts w:cs="Times New Roman"/>
          <w:szCs w:val="24"/>
        </w:rPr>
        <w:t xml:space="preserve"> </w:t>
      </w:r>
      <w:r w:rsidR="00CB1FF0">
        <w:rPr>
          <w:rFonts w:cs="Times New Roman"/>
          <w:szCs w:val="24"/>
        </w:rPr>
        <w:t>соверш</w:t>
      </w:r>
      <w:r w:rsidR="008278F7">
        <w:rPr>
          <w:rFonts w:cs="Times New Roman"/>
          <w:szCs w:val="24"/>
        </w:rPr>
        <w:t>ить</w:t>
      </w:r>
      <w:r w:rsidR="00CB1FF0">
        <w:rPr>
          <w:rFonts w:cs="Times New Roman"/>
          <w:szCs w:val="24"/>
        </w:rPr>
        <w:t xml:space="preserve"> все мероприятия по отключению клиента и</w:t>
      </w:r>
      <w:r>
        <w:t xml:space="preserve"> отве</w:t>
      </w:r>
      <w:r w:rsidR="00672A3E">
        <w:t>тить</w:t>
      </w:r>
      <w:r>
        <w:t xml:space="preserve"> Сайту положительным результатом об отключении клиента по взаимодействию </w:t>
      </w:r>
      <w:r w:rsidRPr="007E026E">
        <w:rPr>
          <w:rFonts w:cs="Times New Roman"/>
          <w:szCs w:val="24"/>
        </w:rPr>
        <w:t>“</w:t>
      </w:r>
      <w:r w:rsidRPr="007E026E">
        <w:rPr>
          <w:rFonts w:eastAsia="Times New Roman" w:cs="Times New Roman"/>
          <w:szCs w:val="24"/>
        </w:rPr>
        <w:t>3.4 Отключение клиентов от Системы лояльности</w:t>
      </w:r>
      <w:r w:rsidRPr="007E026E">
        <w:rPr>
          <w:rFonts w:cs="Times New Roman"/>
          <w:szCs w:val="24"/>
        </w:rPr>
        <w:t>”</w:t>
      </w:r>
      <w:r>
        <w:rPr>
          <w:rFonts w:cs="Times New Roman"/>
          <w:szCs w:val="24"/>
        </w:rPr>
        <w:t xml:space="preserve"> </w:t>
      </w:r>
      <w:r w:rsidRPr="007E026E">
        <w:rPr>
          <w:rFonts w:cs="Times New Roman"/>
          <w:szCs w:val="24"/>
        </w:rPr>
        <w:t>(</w:t>
      </w:r>
      <w:r>
        <w:rPr>
          <w:rFonts w:cs="Times New Roman"/>
          <w:szCs w:val="24"/>
        </w:rPr>
        <w:t xml:space="preserve">см. пункт </w:t>
      </w:r>
      <w:hyperlink w:anchor="_4.2.2.2_Взаимодействие_Сайта" w:history="1">
        <w:r w:rsidRPr="007E026E">
          <w:rPr>
            <w:rStyle w:val="afb"/>
            <w:rFonts w:cs="Times New Roman"/>
            <w:szCs w:val="24"/>
          </w:rPr>
          <w:t>4.2.2.2 Взаимодействие Сайта с Хранилищем (реестр на отключение клиентов от Программы Коллекция со стороны Сайта)</w:t>
        </w:r>
      </w:hyperlink>
      <w:r w:rsidRPr="007E026E">
        <w:rPr>
          <w:rFonts w:cs="Times New Roman"/>
          <w:szCs w:val="24"/>
        </w:rPr>
        <w:t>)</w:t>
      </w:r>
      <w:r>
        <w:rPr>
          <w:rFonts w:cs="Times New Roman"/>
          <w:szCs w:val="24"/>
        </w:rPr>
        <w:t>.</w:t>
      </w:r>
      <w:r w:rsidR="00AE5496" w:rsidRPr="00AE5496">
        <w:rPr>
          <w:rFonts w:cs="Times New Roman"/>
          <w:szCs w:val="24"/>
        </w:rPr>
        <w:t xml:space="preserve"> </w:t>
      </w:r>
      <w:r w:rsidR="00713C56">
        <w:rPr>
          <w:rFonts w:cs="Times New Roman"/>
          <w:szCs w:val="24"/>
        </w:rPr>
        <w:t>Процесс обработки отключения клиента необходимо  завершать.</w:t>
      </w:r>
    </w:p>
    <w:p w:rsidR="0039447D" w:rsidRDefault="0031671D" w:rsidP="00382239">
      <w:pPr>
        <w:pStyle w:val="af4"/>
        <w:jc w:val="both"/>
      </w:pPr>
      <w:r>
        <w:t xml:space="preserve">Если в </w:t>
      </w:r>
      <w:r>
        <w:rPr>
          <w:lang w:val="en-US"/>
        </w:rPr>
        <w:t>Way</w:t>
      </w:r>
      <w:r w:rsidRPr="0031671D">
        <w:t xml:space="preserve">4 </w:t>
      </w:r>
      <w:r>
        <w:t xml:space="preserve">виртуальная карта </w:t>
      </w:r>
      <w:r w:rsidRPr="00CB1FF0">
        <w:rPr>
          <w:u w:val="single"/>
        </w:rPr>
        <w:t>не закрылась успешно</w:t>
      </w:r>
      <w:r>
        <w:t>, то Хранилище</w:t>
      </w:r>
      <w:r w:rsidR="00180B6F">
        <w:t xml:space="preserve"> должно</w:t>
      </w:r>
      <w:r>
        <w:t xml:space="preserve"> отвечат</w:t>
      </w:r>
      <w:r w:rsidR="00180B6F">
        <w:t>ь</w:t>
      </w:r>
      <w:r>
        <w:t xml:space="preserve"> Сайту отказом в отключении клиента по взаимодействию </w:t>
      </w:r>
      <w:r w:rsidRPr="007E026E">
        <w:rPr>
          <w:rFonts w:cs="Times New Roman"/>
          <w:szCs w:val="24"/>
        </w:rPr>
        <w:t>“</w:t>
      </w:r>
      <w:r w:rsidRPr="007E026E">
        <w:rPr>
          <w:rFonts w:eastAsia="Times New Roman" w:cs="Times New Roman"/>
          <w:szCs w:val="24"/>
        </w:rPr>
        <w:t>3.4 Отключение клиентов от Системы лояльности</w:t>
      </w:r>
      <w:r w:rsidRPr="007E026E">
        <w:rPr>
          <w:rFonts w:cs="Times New Roman"/>
          <w:szCs w:val="24"/>
        </w:rPr>
        <w:t>”</w:t>
      </w:r>
      <w:r>
        <w:rPr>
          <w:rFonts w:cs="Times New Roman"/>
          <w:szCs w:val="24"/>
        </w:rPr>
        <w:t xml:space="preserve"> </w:t>
      </w:r>
      <w:r w:rsidRPr="007E026E">
        <w:rPr>
          <w:rFonts w:cs="Times New Roman"/>
          <w:szCs w:val="24"/>
        </w:rPr>
        <w:t>(</w:t>
      </w:r>
      <w:r>
        <w:rPr>
          <w:rFonts w:cs="Times New Roman"/>
          <w:szCs w:val="24"/>
        </w:rPr>
        <w:t xml:space="preserve">см. пункт </w:t>
      </w:r>
      <w:hyperlink w:anchor="_4.2.2.2_Взаимодействие_Сайта" w:history="1">
        <w:r w:rsidRPr="007E026E">
          <w:rPr>
            <w:rStyle w:val="afb"/>
            <w:rFonts w:cs="Times New Roman"/>
            <w:szCs w:val="24"/>
          </w:rPr>
          <w:t xml:space="preserve">4.2.2.2 Взаимодействие Сайта с Хранилищем (реестр на отключение клиентов от </w:t>
        </w:r>
        <w:r w:rsidRPr="007E026E">
          <w:rPr>
            <w:rStyle w:val="afb"/>
            <w:rFonts w:cs="Times New Roman"/>
            <w:szCs w:val="24"/>
          </w:rPr>
          <w:lastRenderedPageBreak/>
          <w:t>Программы Коллекция со стороны Сайта)</w:t>
        </w:r>
      </w:hyperlink>
      <w:r w:rsidRPr="007E026E">
        <w:rPr>
          <w:rFonts w:cs="Times New Roman"/>
          <w:szCs w:val="24"/>
        </w:rPr>
        <w:t>)</w:t>
      </w:r>
      <w:r>
        <w:rPr>
          <w:rFonts w:cs="Times New Roman"/>
          <w:szCs w:val="24"/>
        </w:rPr>
        <w:t>.</w:t>
      </w:r>
      <w:r w:rsidR="00AE5496" w:rsidRPr="00AE5496">
        <w:rPr>
          <w:rFonts w:cs="Times New Roman"/>
          <w:szCs w:val="24"/>
        </w:rPr>
        <w:t xml:space="preserve"> </w:t>
      </w:r>
      <w:r w:rsidR="00713C56">
        <w:rPr>
          <w:rFonts w:cs="Times New Roman"/>
          <w:szCs w:val="24"/>
        </w:rPr>
        <w:t>Процесс обработки отключения клиента необходимо  завершать.</w:t>
      </w:r>
    </w:p>
    <w:p w:rsidR="00C14178" w:rsidRPr="00302F21" w:rsidRDefault="00C14178" w:rsidP="00C14178">
      <w:pPr>
        <w:pStyle w:val="4"/>
      </w:pPr>
      <w:r w:rsidRPr="005841B4">
        <w:t>4.2.</w:t>
      </w:r>
      <w:r w:rsidR="0028186E">
        <w:t>3</w:t>
      </w:r>
      <w:r w:rsidRPr="00FF74FF">
        <w:t>.</w:t>
      </w:r>
      <w:r w:rsidR="00487FB8">
        <w:t>2</w:t>
      </w:r>
      <w:r w:rsidRPr="00FF74FF">
        <w:t xml:space="preserve">. </w:t>
      </w:r>
      <w:r>
        <w:t xml:space="preserve"> Отключение клиентов от Программы Коллекция, когда инициатор Банк</w:t>
      </w:r>
    </w:p>
    <w:p w:rsidR="00C14178" w:rsidRDefault="00C14178" w:rsidP="00C14178">
      <w:pPr>
        <w:rPr>
          <w:rFonts w:eastAsia="Arial Unicode MS"/>
        </w:rPr>
      </w:pPr>
    </w:p>
    <w:p w:rsidR="00066911" w:rsidRDefault="00066911" w:rsidP="00066911">
      <w:pPr>
        <w:jc w:val="both"/>
        <w:rPr>
          <w:b/>
        </w:rPr>
      </w:pPr>
      <w:bookmarkStart w:id="27" w:name="_GoBack"/>
      <w:r w:rsidRPr="009F0B09">
        <w:rPr>
          <w:b/>
        </w:rPr>
        <w:t>Сценарий взаимодействия</w:t>
      </w:r>
    </w:p>
    <w:bookmarkEnd w:id="27"/>
    <w:p w:rsidR="00066911" w:rsidRDefault="00066911" w:rsidP="00C14178">
      <w:pPr>
        <w:rPr>
          <w:rFonts w:eastAsia="Arial Unicode MS"/>
        </w:rPr>
      </w:pPr>
    </w:p>
    <w:p w:rsidR="00066911" w:rsidRPr="00066911" w:rsidRDefault="00066911" w:rsidP="00066911">
      <w:pPr>
        <w:pStyle w:val="af4"/>
        <w:numPr>
          <w:ilvl w:val="0"/>
          <w:numId w:val="41"/>
        </w:numPr>
        <w:rPr>
          <w:rFonts w:eastAsia="Arial Unicode MS"/>
        </w:rPr>
      </w:pPr>
      <w:r>
        <w:t>Хранилище должно обрабатывать реестр на отключение от БС</w:t>
      </w:r>
      <w:r w:rsidRPr="001314AC">
        <w:t xml:space="preserve"> ”</w:t>
      </w:r>
      <w:r>
        <w:t>Отключение клиентов от Программы Коллекция</w:t>
      </w:r>
      <w:r w:rsidRPr="001314AC">
        <w:t>”</w:t>
      </w:r>
      <w:r>
        <w:t>.</w:t>
      </w:r>
    </w:p>
    <w:p w:rsidR="00066911" w:rsidRDefault="00066911" w:rsidP="00066911">
      <w:pPr>
        <w:pStyle w:val="af4"/>
        <w:numPr>
          <w:ilvl w:val="0"/>
          <w:numId w:val="41"/>
        </w:num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По клиентам из реестра на отключение Хранилище должно проверять наличие заказов находящихся в нетерминальном статусе.</w:t>
      </w:r>
    </w:p>
    <w:p w:rsidR="00066911" w:rsidRPr="00382239" w:rsidRDefault="00066911" w:rsidP="00382239">
      <w:pPr>
        <w:pStyle w:val="af4"/>
        <w:numPr>
          <w:ilvl w:val="0"/>
          <w:numId w:val="41"/>
        </w:numPr>
        <w:jc w:val="both"/>
      </w:pPr>
      <w:r w:rsidRPr="00382239">
        <w:t xml:space="preserve">Клиентов, у которых есть заказы в нетерминальных статусах, необходимо информировать по </w:t>
      </w:r>
      <w:r w:rsidRPr="00382239">
        <w:rPr>
          <w:lang w:val="en-US"/>
        </w:rPr>
        <w:t>SMS</w:t>
      </w:r>
      <w:r w:rsidRPr="00382239">
        <w:t xml:space="preserve"> о невозможности отключения.</w:t>
      </w:r>
      <w:r w:rsidR="00B97387">
        <w:t xml:space="preserve"> Процесс закрытия по таким клиентам не производить.</w:t>
      </w:r>
    </w:p>
    <w:p w:rsidR="00382239" w:rsidRDefault="00382239" w:rsidP="00382239">
      <w:pPr>
        <w:pStyle w:val="af4"/>
        <w:numPr>
          <w:ilvl w:val="0"/>
          <w:numId w:val="41"/>
        </w:numPr>
        <w:jc w:val="both"/>
      </w:pPr>
      <w:r>
        <w:rPr>
          <w:rFonts w:cs="Times New Roman"/>
          <w:szCs w:val="24"/>
        </w:rPr>
        <w:t>Ес</w:t>
      </w:r>
      <w:r w:rsidR="0091348C">
        <w:rPr>
          <w:rFonts w:cs="Times New Roman"/>
          <w:szCs w:val="24"/>
        </w:rPr>
        <w:t>ли</w:t>
      </w:r>
      <w:r>
        <w:rPr>
          <w:rFonts w:cs="Times New Roman"/>
          <w:szCs w:val="24"/>
        </w:rPr>
        <w:t xml:space="preserve"> для клиента из реестра  признак </w:t>
      </w:r>
      <w:r>
        <w:t xml:space="preserve">Статус отключения=1 – отключать, то Хранилище должно отправлять в </w:t>
      </w:r>
      <w:r>
        <w:rPr>
          <w:lang w:val="en-US"/>
        </w:rPr>
        <w:t>Way</w:t>
      </w:r>
      <w:r w:rsidRPr="0039447D">
        <w:t xml:space="preserve">4 </w:t>
      </w:r>
      <w:r>
        <w:t xml:space="preserve">запрос на закрытие виртуальной карты участника Коллекции по средствам реестра из взаимодействия, описанного в пункте </w:t>
      </w:r>
      <w:hyperlink w:anchor="_4.2.2.1._Взаимодействие_Хранилища" w:history="1">
        <w:r w:rsidRPr="008A1286">
          <w:rPr>
            <w:rStyle w:val="afb"/>
          </w:rPr>
          <w:t>4.2.2.1. Взаимодействие Хранилища с Way4 (реестр на закрытие виртуальной карты</w:t>
        </w:r>
      </w:hyperlink>
      <w:r>
        <w:t>).</w:t>
      </w:r>
    </w:p>
    <w:p w:rsidR="00382239" w:rsidRPr="00B97387" w:rsidRDefault="00382239" w:rsidP="00C83D8A">
      <w:pPr>
        <w:pStyle w:val="af4"/>
        <w:numPr>
          <w:ilvl w:val="0"/>
          <w:numId w:val="41"/>
        </w:numPr>
        <w:jc w:val="both"/>
        <w:rPr>
          <w:rFonts w:cs="Times New Roman"/>
          <w:szCs w:val="24"/>
        </w:rPr>
      </w:pPr>
      <w:r>
        <w:t xml:space="preserve">Если в </w:t>
      </w:r>
      <w:r w:rsidRPr="00B97387">
        <w:rPr>
          <w:lang w:val="en-US"/>
        </w:rPr>
        <w:t>Way</w:t>
      </w:r>
      <w:r w:rsidRPr="0031671D">
        <w:t xml:space="preserve">4 </w:t>
      </w:r>
      <w:r>
        <w:t xml:space="preserve">виртуальная карта </w:t>
      </w:r>
      <w:r w:rsidRPr="00B97387">
        <w:rPr>
          <w:u w:val="single"/>
        </w:rPr>
        <w:t>успешно закрыта</w:t>
      </w:r>
      <w:r>
        <w:t>, то  Хранилище должно</w:t>
      </w:r>
      <w:r w:rsidRPr="00B97387">
        <w:rPr>
          <w:rFonts w:cs="Times New Roman"/>
          <w:szCs w:val="24"/>
        </w:rPr>
        <w:t xml:space="preserve"> соверша</w:t>
      </w:r>
      <w:r w:rsidR="00EE774C">
        <w:rPr>
          <w:rFonts w:cs="Times New Roman"/>
          <w:szCs w:val="24"/>
        </w:rPr>
        <w:t>ть</w:t>
      </w:r>
      <w:r w:rsidRPr="00B97387">
        <w:rPr>
          <w:rFonts w:cs="Times New Roman"/>
          <w:szCs w:val="24"/>
        </w:rPr>
        <w:t xml:space="preserve"> все мероприятия по отключению клиента и</w:t>
      </w:r>
      <w:r>
        <w:t xml:space="preserve"> </w:t>
      </w:r>
      <w:r w:rsidR="00B97387">
        <w:t xml:space="preserve">отправлять клиента на отключение на Сайте по взаимодействию из пункта </w:t>
      </w:r>
      <w:hyperlink w:anchor="_4.2.2.3._Взаимодействие_Хранилища" w:history="1">
        <w:r w:rsidR="00B97387" w:rsidRPr="00B97387">
          <w:rPr>
            <w:rStyle w:val="afb"/>
          </w:rPr>
          <w:t>4.2.2.3. Взаимодействие Хранилища с Сайтом (реестр на отключение клиентов от Программы Коллекция со стороны Банка)</w:t>
        </w:r>
      </w:hyperlink>
      <w:r w:rsidR="00B97387">
        <w:t xml:space="preserve">. </w:t>
      </w:r>
      <w:r w:rsidR="00713C56">
        <w:rPr>
          <w:rFonts w:cs="Times New Roman"/>
          <w:szCs w:val="24"/>
        </w:rPr>
        <w:t>Процесс обработки отключения клиента необходимо  завершать.</w:t>
      </w:r>
    </w:p>
    <w:p w:rsidR="00382239" w:rsidRDefault="00382239" w:rsidP="00C83D8A">
      <w:pPr>
        <w:pStyle w:val="af4"/>
        <w:numPr>
          <w:ilvl w:val="0"/>
          <w:numId w:val="41"/>
        </w:numPr>
        <w:jc w:val="both"/>
      </w:pPr>
      <w:r>
        <w:t xml:space="preserve">Если в </w:t>
      </w:r>
      <w:r>
        <w:rPr>
          <w:lang w:val="en-US"/>
        </w:rPr>
        <w:t>Way</w:t>
      </w:r>
      <w:r w:rsidRPr="0031671D">
        <w:t xml:space="preserve">4 </w:t>
      </w:r>
      <w:r>
        <w:t xml:space="preserve">виртуальная карта </w:t>
      </w:r>
      <w:r w:rsidRPr="00CB1FF0">
        <w:rPr>
          <w:u w:val="single"/>
        </w:rPr>
        <w:t>не закрылась успешно</w:t>
      </w:r>
      <w:r>
        <w:t xml:space="preserve">, то Хранилище должно </w:t>
      </w:r>
      <w:r w:rsidR="00B97387">
        <w:t xml:space="preserve">уведомлять клиента по </w:t>
      </w:r>
      <w:r w:rsidR="00B97387">
        <w:rPr>
          <w:lang w:val="en-US"/>
        </w:rPr>
        <w:t>SMS</w:t>
      </w:r>
      <w:r w:rsidR="00B97387">
        <w:t xml:space="preserve"> о невозможности отключения.</w:t>
      </w:r>
      <w:r w:rsidR="00B97387" w:rsidRPr="00B97387">
        <w:t xml:space="preserve"> </w:t>
      </w:r>
      <w:r w:rsidR="00713C56">
        <w:rPr>
          <w:rFonts w:cs="Times New Roman"/>
          <w:szCs w:val="24"/>
        </w:rPr>
        <w:t>Процесс обработки отключения клиента необходимо  завершать.</w:t>
      </w:r>
    </w:p>
    <w:p w:rsidR="0029224F" w:rsidRPr="0029224F" w:rsidRDefault="0029224F" w:rsidP="00C83D8A">
      <w:pPr>
        <w:pStyle w:val="4"/>
        <w:jc w:val="both"/>
      </w:pPr>
      <w:r w:rsidRPr="005841B4">
        <w:t>4.2.</w:t>
      </w:r>
      <w:r>
        <w:t>3</w:t>
      </w:r>
      <w:r w:rsidRPr="00FF74FF">
        <w:t>.</w:t>
      </w:r>
      <w:r>
        <w:t>3</w:t>
      </w:r>
      <w:r w:rsidRPr="00FF74FF">
        <w:t xml:space="preserve">. </w:t>
      </w:r>
      <w:r>
        <w:t xml:space="preserve"> Возврат бонусов на бонусный счет </w:t>
      </w:r>
      <w:r w:rsidR="0063247C">
        <w:t xml:space="preserve">в случае отмены операции по виртуальной карте клиента </w:t>
      </w:r>
    </w:p>
    <w:p w:rsidR="0063247C" w:rsidRDefault="0063247C" w:rsidP="00C83D8A">
      <w:pPr>
        <w:pStyle w:val="af4"/>
        <w:jc w:val="both"/>
        <w:rPr>
          <w:rFonts w:eastAsia="Arial Unicode MS"/>
        </w:rPr>
      </w:pPr>
    </w:p>
    <w:p w:rsidR="00066911" w:rsidRPr="0063247C" w:rsidRDefault="0063247C" w:rsidP="00C83D8A">
      <w:pPr>
        <w:pStyle w:val="af4"/>
        <w:numPr>
          <w:ilvl w:val="0"/>
          <w:numId w:val="42"/>
        </w:numPr>
        <w:jc w:val="both"/>
        <w:rPr>
          <w:rFonts w:eastAsia="Arial Unicode MS"/>
        </w:rPr>
      </w:pPr>
      <w:r>
        <w:rPr>
          <w:rFonts w:eastAsia="Arial Unicode MS"/>
        </w:rPr>
        <w:t>Необходимо обрабатывать реестр из взаимодействия</w:t>
      </w:r>
      <w:r w:rsidR="001A53D9">
        <w:rPr>
          <w:rFonts w:eastAsia="Arial Unicode MS"/>
        </w:rPr>
        <w:t>,</w:t>
      </w:r>
      <w:r>
        <w:rPr>
          <w:rFonts w:eastAsia="Arial Unicode MS"/>
        </w:rPr>
        <w:t xml:space="preserve"> </w:t>
      </w:r>
      <w:r w:rsidR="00117BDD">
        <w:rPr>
          <w:rFonts w:eastAsia="Arial Unicode MS"/>
        </w:rPr>
        <w:t>описанного в</w:t>
      </w:r>
      <w:r>
        <w:rPr>
          <w:rFonts w:eastAsia="Arial Unicode MS"/>
        </w:rPr>
        <w:t xml:space="preserve"> пункт</w:t>
      </w:r>
      <w:r w:rsidR="00117BDD">
        <w:rPr>
          <w:rFonts w:eastAsia="Arial Unicode MS"/>
        </w:rPr>
        <w:t>е</w:t>
      </w:r>
      <w:r>
        <w:rPr>
          <w:rFonts w:eastAsia="Arial Unicode MS"/>
        </w:rPr>
        <w:t xml:space="preserve"> </w:t>
      </w:r>
      <w:hyperlink w:anchor="_4.2.2.4._Взаимодействие_" w:history="1">
        <w:r w:rsidRPr="002D0915">
          <w:rPr>
            <w:rStyle w:val="afb"/>
          </w:rPr>
          <w:t xml:space="preserve">4.2.2.4. Взаимодействие  </w:t>
        </w:r>
        <w:r w:rsidRPr="002D0915">
          <w:rPr>
            <w:rStyle w:val="afb"/>
            <w:lang w:val="en-US"/>
          </w:rPr>
          <w:t>Way</w:t>
        </w:r>
        <w:r w:rsidRPr="002D0915">
          <w:rPr>
            <w:rStyle w:val="afb"/>
          </w:rPr>
          <w:t>4 с Хранилищем (реестр на зачисление бонусов на бонусный счет клиента Программы Коллекция в случае отмены операции по виртуальной карте).</w:t>
        </w:r>
      </w:hyperlink>
    </w:p>
    <w:p w:rsidR="0063247C" w:rsidRDefault="00117BDD" w:rsidP="00C83D8A">
      <w:pPr>
        <w:pStyle w:val="af4"/>
        <w:numPr>
          <w:ilvl w:val="0"/>
          <w:numId w:val="42"/>
        </w:numPr>
        <w:jc w:val="both"/>
        <w:rPr>
          <w:rFonts w:eastAsia="Arial Unicode MS"/>
        </w:rPr>
      </w:pPr>
      <w:r>
        <w:t>На бонусный счет владельцев виртуальных карт необходимо зачислять баллы</w:t>
      </w:r>
      <w:r w:rsidR="00044A2D">
        <w:t>,</w:t>
      </w:r>
      <w:r>
        <w:t xml:space="preserve"> </w:t>
      </w:r>
      <w:r w:rsidR="00044A2D">
        <w:t>воз</w:t>
      </w:r>
      <w:r>
        <w:t>вращенные в результате отмены операции по карте.</w:t>
      </w:r>
    </w:p>
    <w:p w:rsidR="0063247C" w:rsidRPr="00066911" w:rsidRDefault="0063247C" w:rsidP="00066911">
      <w:pPr>
        <w:pStyle w:val="af4"/>
        <w:rPr>
          <w:rFonts w:eastAsia="Arial Unicode MS"/>
        </w:rPr>
      </w:pPr>
    </w:p>
    <w:p w:rsidR="00C14178" w:rsidRPr="005841B4" w:rsidRDefault="00C14178" w:rsidP="00C14178">
      <w:pPr>
        <w:pStyle w:val="3"/>
      </w:pPr>
      <w:bookmarkStart w:id="28" w:name="_4.2.4._Требования_к_1"/>
      <w:bookmarkEnd w:id="28"/>
      <w:r w:rsidRPr="005841B4">
        <w:t>4.</w:t>
      </w:r>
      <w:r>
        <w:t>2</w:t>
      </w:r>
      <w:r w:rsidRPr="005841B4">
        <w:t>.</w:t>
      </w:r>
      <w:r w:rsidR="0028186E">
        <w:t>4</w:t>
      </w:r>
      <w:r w:rsidRPr="005841B4">
        <w:t xml:space="preserve">. Требования к </w:t>
      </w:r>
      <w:r>
        <w:t>Сайту</w:t>
      </w:r>
    </w:p>
    <w:p w:rsidR="00C14178" w:rsidRDefault="00C14178" w:rsidP="00C14178">
      <w:pPr>
        <w:pStyle w:val="4"/>
      </w:pPr>
      <w:r w:rsidRPr="005841B4">
        <w:t>4.2.</w:t>
      </w:r>
      <w:r w:rsidR="00FD28A8">
        <w:t>4</w:t>
      </w:r>
      <w:r w:rsidRPr="00FF74FF">
        <w:t>.</w:t>
      </w:r>
      <w:r>
        <w:t>1</w:t>
      </w:r>
      <w:r w:rsidRPr="00FF74FF">
        <w:t xml:space="preserve">. </w:t>
      </w:r>
      <w:r>
        <w:t xml:space="preserve"> Отключение клиентов от Программы Коллекция, когда инициатор Сайт</w:t>
      </w:r>
    </w:p>
    <w:p w:rsidR="00FD28A8" w:rsidRDefault="00FD28A8" w:rsidP="00FD28A8">
      <w:pPr>
        <w:jc w:val="both"/>
      </w:pPr>
    </w:p>
    <w:p w:rsidR="009F0B09" w:rsidRPr="009F0B09" w:rsidRDefault="009F0B09" w:rsidP="00FD28A8">
      <w:pPr>
        <w:jc w:val="both"/>
        <w:rPr>
          <w:b/>
        </w:rPr>
      </w:pPr>
      <w:r w:rsidRPr="009F0B09">
        <w:rPr>
          <w:b/>
        </w:rPr>
        <w:t>Сценарий взаимодействия</w:t>
      </w:r>
    </w:p>
    <w:p w:rsidR="00FD28A8" w:rsidRPr="009F0B09" w:rsidRDefault="00FD28A8" w:rsidP="00FD28A8">
      <w:pPr>
        <w:jc w:val="both"/>
        <w:rPr>
          <w:u w:val="single"/>
        </w:rPr>
      </w:pPr>
      <w:r w:rsidRPr="009F0B09">
        <w:rPr>
          <w:u w:val="single"/>
        </w:rPr>
        <w:t>Клиент заполняет заявку на отключение на Сайте (</w:t>
      </w:r>
      <w:r w:rsidR="009F0B09" w:rsidRPr="009F0B09">
        <w:rPr>
          <w:u w:val="single"/>
        </w:rPr>
        <w:t>в</w:t>
      </w:r>
      <w:r w:rsidRPr="009F0B09">
        <w:rPr>
          <w:u w:val="single"/>
        </w:rPr>
        <w:t xml:space="preserve"> Личном кабинете).</w:t>
      </w:r>
    </w:p>
    <w:p w:rsidR="00FD28A8" w:rsidRDefault="00FD28A8" w:rsidP="00FD28A8">
      <w:pPr>
        <w:pStyle w:val="af4"/>
        <w:numPr>
          <w:ilvl w:val="0"/>
          <w:numId w:val="37"/>
        </w:numPr>
        <w:jc w:val="both"/>
        <w:rPr>
          <w:rFonts w:cs="Times New Roman"/>
          <w:szCs w:val="24"/>
        </w:rPr>
      </w:pPr>
      <w:r w:rsidRPr="00FD28A8">
        <w:rPr>
          <w:rFonts w:cs="Times New Roman"/>
          <w:szCs w:val="24"/>
        </w:rPr>
        <w:lastRenderedPageBreak/>
        <w:t xml:space="preserve">Перед приёмом заявки, Сайт </w:t>
      </w:r>
      <w:r w:rsidR="007E026E">
        <w:rPr>
          <w:rFonts w:cs="Times New Roman"/>
          <w:szCs w:val="24"/>
        </w:rPr>
        <w:t xml:space="preserve">должен </w:t>
      </w:r>
      <w:r w:rsidRPr="00FD28A8">
        <w:rPr>
          <w:rFonts w:cs="Times New Roman"/>
          <w:szCs w:val="24"/>
        </w:rPr>
        <w:t>провер</w:t>
      </w:r>
      <w:r w:rsidR="00E758A1">
        <w:rPr>
          <w:rFonts w:cs="Times New Roman"/>
          <w:szCs w:val="24"/>
        </w:rPr>
        <w:t>ить</w:t>
      </w:r>
      <w:r w:rsidRPr="00FD28A8">
        <w:rPr>
          <w:rFonts w:cs="Times New Roman"/>
          <w:szCs w:val="24"/>
        </w:rPr>
        <w:t xml:space="preserve"> возможность отключения и выводит</w:t>
      </w:r>
      <w:r w:rsidR="00E758A1">
        <w:rPr>
          <w:rFonts w:cs="Times New Roman"/>
          <w:szCs w:val="24"/>
        </w:rPr>
        <w:t>ь</w:t>
      </w:r>
      <w:r w:rsidRPr="00FD28A8">
        <w:rPr>
          <w:rFonts w:cs="Times New Roman"/>
          <w:szCs w:val="24"/>
        </w:rPr>
        <w:t xml:space="preserve"> Клиенту на форме Обратной связи сообщение об ошибке, если  у Клиента есть заказы в нетерминальной стадии</w:t>
      </w:r>
      <w:r>
        <w:rPr>
          <w:rFonts w:cs="Times New Roman"/>
          <w:szCs w:val="24"/>
        </w:rPr>
        <w:t>.</w:t>
      </w:r>
    </w:p>
    <w:p w:rsidR="00D232AA" w:rsidRPr="00DD1E99" w:rsidRDefault="00D232AA" w:rsidP="00FD28A8">
      <w:pPr>
        <w:pStyle w:val="af4"/>
        <w:numPr>
          <w:ilvl w:val="0"/>
          <w:numId w:val="37"/>
        </w:numPr>
        <w:jc w:val="both"/>
        <w:rPr>
          <w:rFonts w:cs="Times New Roman"/>
          <w:szCs w:val="24"/>
          <w:highlight w:val="yellow"/>
        </w:rPr>
      </w:pPr>
      <w:r w:rsidRPr="00DD1E99">
        <w:rPr>
          <w:rFonts w:cs="Times New Roman"/>
          <w:szCs w:val="24"/>
          <w:highlight w:val="yellow"/>
        </w:rPr>
        <w:t>После создания заявки пользовател</w:t>
      </w:r>
      <w:r w:rsidR="007E026E" w:rsidRPr="00DD1E99">
        <w:rPr>
          <w:rFonts w:cs="Times New Roman"/>
          <w:szCs w:val="24"/>
          <w:highlight w:val="yellow"/>
        </w:rPr>
        <w:t>ю</w:t>
      </w:r>
      <w:r w:rsidRPr="00DD1E99">
        <w:rPr>
          <w:rFonts w:cs="Times New Roman"/>
          <w:szCs w:val="24"/>
          <w:highlight w:val="yellow"/>
        </w:rPr>
        <w:t xml:space="preserve"> не</w:t>
      </w:r>
      <w:r w:rsidR="007E026E" w:rsidRPr="00DD1E99">
        <w:rPr>
          <w:rFonts w:cs="Times New Roman"/>
          <w:szCs w:val="24"/>
          <w:highlight w:val="yellow"/>
        </w:rPr>
        <w:t xml:space="preserve"> должен </w:t>
      </w:r>
      <w:r w:rsidRPr="00DD1E99">
        <w:rPr>
          <w:rFonts w:cs="Times New Roman"/>
          <w:szCs w:val="24"/>
          <w:highlight w:val="yellow"/>
        </w:rPr>
        <w:t>блокир</w:t>
      </w:r>
      <w:r w:rsidR="007E026E" w:rsidRPr="00DD1E99">
        <w:rPr>
          <w:rFonts w:cs="Times New Roman"/>
          <w:szCs w:val="24"/>
          <w:highlight w:val="yellow"/>
        </w:rPr>
        <w:t>оваться</w:t>
      </w:r>
      <w:r w:rsidRPr="00DD1E99">
        <w:rPr>
          <w:rFonts w:cs="Times New Roman"/>
          <w:szCs w:val="24"/>
          <w:highlight w:val="yellow"/>
        </w:rPr>
        <w:t xml:space="preserve"> доступ к Сайту</w:t>
      </w:r>
      <w:r w:rsidR="007E026E" w:rsidRPr="00DD1E99">
        <w:rPr>
          <w:rFonts w:cs="Times New Roman"/>
          <w:szCs w:val="24"/>
          <w:highlight w:val="yellow"/>
        </w:rPr>
        <w:t xml:space="preserve"> </w:t>
      </w:r>
      <w:r w:rsidRPr="00DD1E99">
        <w:rPr>
          <w:rFonts w:cs="Times New Roman"/>
          <w:szCs w:val="24"/>
          <w:highlight w:val="yellow"/>
        </w:rPr>
        <w:t>(</w:t>
      </w:r>
      <w:r w:rsidR="009F0B09" w:rsidRPr="00DD1E99">
        <w:rPr>
          <w:rFonts w:cs="Times New Roman"/>
          <w:szCs w:val="24"/>
          <w:highlight w:val="yellow"/>
        </w:rPr>
        <w:t>Клиенту должна быть запрещена возможность совершать заказ</w:t>
      </w:r>
      <w:r w:rsidRPr="00DD1E99">
        <w:rPr>
          <w:rFonts w:cs="Times New Roman"/>
          <w:szCs w:val="24"/>
          <w:highlight w:val="yellow"/>
        </w:rPr>
        <w:t>).</w:t>
      </w:r>
    </w:p>
    <w:p w:rsidR="009F0B09" w:rsidRDefault="009F0B09" w:rsidP="007E026E">
      <w:pPr>
        <w:pStyle w:val="af4"/>
        <w:numPr>
          <w:ilvl w:val="0"/>
          <w:numId w:val="37"/>
        </w:num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Заявк</w:t>
      </w:r>
      <w:r w:rsidR="007E026E">
        <w:rPr>
          <w:rFonts w:cs="Times New Roman"/>
          <w:szCs w:val="24"/>
        </w:rPr>
        <w:t xml:space="preserve">и должны выгружаться Хранилищу согласно взаимодействию </w:t>
      </w:r>
      <w:r w:rsidR="007E026E" w:rsidRPr="007E026E">
        <w:rPr>
          <w:rFonts w:cs="Times New Roman"/>
          <w:szCs w:val="24"/>
        </w:rPr>
        <w:t>“</w:t>
      </w:r>
      <w:r w:rsidR="007E026E" w:rsidRPr="007E026E">
        <w:rPr>
          <w:rFonts w:eastAsia="Times New Roman" w:cs="Times New Roman"/>
          <w:szCs w:val="24"/>
        </w:rPr>
        <w:t>3.4 Отключение клиентов от Системы лояльности</w:t>
      </w:r>
      <w:r w:rsidR="007E026E" w:rsidRPr="007E026E">
        <w:rPr>
          <w:rFonts w:cs="Times New Roman"/>
          <w:szCs w:val="24"/>
        </w:rPr>
        <w:t>”</w:t>
      </w:r>
      <w:r w:rsidR="007E026E">
        <w:rPr>
          <w:rFonts w:cs="Times New Roman"/>
          <w:szCs w:val="24"/>
        </w:rPr>
        <w:t xml:space="preserve"> </w:t>
      </w:r>
      <w:r w:rsidR="007E026E" w:rsidRPr="007E026E">
        <w:rPr>
          <w:rFonts w:cs="Times New Roman"/>
          <w:szCs w:val="24"/>
        </w:rPr>
        <w:t>(</w:t>
      </w:r>
      <w:r w:rsidR="007E026E">
        <w:rPr>
          <w:rFonts w:cs="Times New Roman"/>
          <w:szCs w:val="24"/>
        </w:rPr>
        <w:t xml:space="preserve">см. пункт </w:t>
      </w:r>
      <w:hyperlink w:anchor="_4.2.2.2_Взаимодействие_Сайта" w:history="1">
        <w:r w:rsidR="007E026E" w:rsidRPr="007E026E">
          <w:rPr>
            <w:rStyle w:val="afb"/>
            <w:rFonts w:cs="Times New Roman"/>
            <w:szCs w:val="24"/>
          </w:rPr>
          <w:t>4.2.2.2 Взаимодействие Сайта с Хранилищем (реестр на отключение клиентов от Программы Коллекция со стороны Сайта)</w:t>
        </w:r>
      </w:hyperlink>
      <w:r w:rsidR="007E026E" w:rsidRPr="007E026E">
        <w:rPr>
          <w:rFonts w:cs="Times New Roman"/>
          <w:szCs w:val="24"/>
        </w:rPr>
        <w:t>)</w:t>
      </w:r>
      <w:r w:rsidR="007E026E">
        <w:rPr>
          <w:rFonts w:cs="Times New Roman"/>
          <w:szCs w:val="24"/>
        </w:rPr>
        <w:t xml:space="preserve">. Признак </w:t>
      </w:r>
      <w:proofErr w:type="spellStart"/>
      <w:r w:rsidR="0077095D" w:rsidRPr="00156B30">
        <w:rPr>
          <w:b/>
        </w:rPr>
        <w:t>Closure</w:t>
      </w:r>
      <w:proofErr w:type="spellEnd"/>
      <w:r w:rsidR="0077095D" w:rsidRPr="00F56F7D">
        <w:rPr>
          <w:b/>
          <w:lang w:val="en-US"/>
        </w:rPr>
        <w:t>I</w:t>
      </w:r>
      <w:proofErr w:type="spellStart"/>
      <w:r w:rsidR="0077095D" w:rsidRPr="00F56F7D">
        <w:rPr>
          <w:b/>
          <w:color w:val="000000"/>
        </w:rPr>
        <w:t>nitiator</w:t>
      </w:r>
      <w:proofErr w:type="spellEnd"/>
      <w:r w:rsidR="007E026E" w:rsidRPr="007E026E">
        <w:rPr>
          <w:color w:val="000000"/>
        </w:rPr>
        <w:t xml:space="preserve"> должен быть равен “1</w:t>
      </w:r>
      <w:r w:rsidR="00BD370F">
        <w:rPr>
          <w:color w:val="000000"/>
        </w:rPr>
        <w:t xml:space="preserve"> -</w:t>
      </w:r>
      <w:r w:rsidR="007E026E" w:rsidRPr="007E026E">
        <w:rPr>
          <w:color w:val="000000"/>
        </w:rPr>
        <w:t xml:space="preserve"> </w:t>
      </w:r>
      <w:r w:rsidR="007E026E" w:rsidRPr="007E026E">
        <w:t>отключение</w:t>
      </w:r>
      <w:r w:rsidR="007E026E" w:rsidRPr="007E026E">
        <w:rPr>
          <w:color w:val="000000"/>
        </w:rPr>
        <w:t xml:space="preserve"> клиента по заявлению клиента”.</w:t>
      </w:r>
    </w:p>
    <w:p w:rsidR="007E026E" w:rsidRDefault="00637760" w:rsidP="007E026E">
      <w:pPr>
        <w:pStyle w:val="af4"/>
        <w:numPr>
          <w:ilvl w:val="0"/>
          <w:numId w:val="37"/>
        </w:num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Хранилище должно отвечать Сайту о результате отключения </w:t>
      </w:r>
      <w:commentRangeStart w:id="29"/>
      <w:r>
        <w:rPr>
          <w:rFonts w:cs="Times New Roman"/>
          <w:szCs w:val="24"/>
        </w:rPr>
        <w:t>(Отключение выполнено успешно или отключение не выполнено (с описанием причины)).</w:t>
      </w:r>
      <w:commentRangeEnd w:id="29"/>
      <w:r w:rsidR="00527EF2">
        <w:rPr>
          <w:rStyle w:val="af6"/>
          <w:rFonts w:eastAsia="Times New Roman" w:cs="Times New Roman"/>
          <w:lang w:eastAsia="ru-RU"/>
        </w:rPr>
        <w:commentReference w:id="29"/>
      </w:r>
    </w:p>
    <w:p w:rsidR="00475A09" w:rsidRDefault="00475A09" w:rsidP="007E026E">
      <w:pPr>
        <w:pStyle w:val="af4"/>
        <w:numPr>
          <w:ilvl w:val="0"/>
          <w:numId w:val="37"/>
        </w:num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Если результат </w:t>
      </w:r>
      <w:commentRangeStart w:id="30"/>
      <w:r>
        <w:rPr>
          <w:rFonts w:cs="Times New Roman"/>
          <w:szCs w:val="24"/>
        </w:rPr>
        <w:t>отключения клиента со стороны Хранилища положительный</w:t>
      </w:r>
      <w:commentRangeEnd w:id="30"/>
      <w:r w:rsidR="003E3184">
        <w:rPr>
          <w:rStyle w:val="af6"/>
          <w:rFonts w:eastAsia="Times New Roman" w:cs="Times New Roman"/>
          <w:lang w:eastAsia="ru-RU"/>
        </w:rPr>
        <w:commentReference w:id="30"/>
      </w:r>
      <w:r>
        <w:rPr>
          <w:rFonts w:cs="Times New Roman"/>
          <w:szCs w:val="24"/>
        </w:rPr>
        <w:t xml:space="preserve">, то </w:t>
      </w:r>
      <w:commentRangeStart w:id="31"/>
      <w:r>
        <w:rPr>
          <w:rFonts w:cs="Times New Roman"/>
          <w:szCs w:val="24"/>
        </w:rPr>
        <w:t>Сайт должен завершить все мероприятия по отключению клиента.</w:t>
      </w:r>
      <w:commentRangeEnd w:id="31"/>
      <w:r w:rsidR="003E3184">
        <w:rPr>
          <w:rStyle w:val="af6"/>
          <w:rFonts w:eastAsia="Times New Roman" w:cs="Times New Roman"/>
          <w:lang w:eastAsia="ru-RU"/>
        </w:rPr>
        <w:commentReference w:id="31"/>
      </w:r>
    </w:p>
    <w:p w:rsidR="004732C5" w:rsidRPr="00D232AA" w:rsidRDefault="004732C5" w:rsidP="007E026E">
      <w:pPr>
        <w:pStyle w:val="af4"/>
        <w:numPr>
          <w:ilvl w:val="0"/>
          <w:numId w:val="37"/>
        </w:num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Сайт должен информировать Клиента о результате отключения</w:t>
      </w:r>
      <w:r w:rsidR="002F71FA" w:rsidRPr="004732C5">
        <w:rPr>
          <w:rFonts w:cs="Times New Roman"/>
          <w:szCs w:val="24"/>
        </w:rPr>
        <w:t>/</w:t>
      </w:r>
      <w:r w:rsidR="002F71FA">
        <w:rPr>
          <w:rFonts w:cs="Times New Roman"/>
          <w:szCs w:val="24"/>
        </w:rPr>
        <w:t>не отключения</w:t>
      </w:r>
      <w:r>
        <w:rPr>
          <w:rFonts w:cs="Times New Roman"/>
          <w:szCs w:val="24"/>
        </w:rPr>
        <w:t xml:space="preserve"> </w:t>
      </w:r>
      <w:r w:rsidRPr="004732C5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по средствам </w:t>
      </w:r>
      <w:r>
        <w:rPr>
          <w:rFonts w:cs="Times New Roman"/>
          <w:szCs w:val="24"/>
          <w:lang w:val="en-US"/>
        </w:rPr>
        <w:t>SMS</w:t>
      </w:r>
      <w:r>
        <w:rPr>
          <w:rFonts w:cs="Times New Roman"/>
          <w:szCs w:val="24"/>
        </w:rPr>
        <w:t xml:space="preserve"> </w:t>
      </w:r>
      <w:commentRangeStart w:id="32"/>
      <w:r>
        <w:rPr>
          <w:rFonts w:cs="Times New Roman"/>
          <w:szCs w:val="24"/>
        </w:rPr>
        <w:t>и указанием в Личном кабинете статуса с результатом отключения</w:t>
      </w:r>
      <w:r w:rsidRPr="004732C5">
        <w:rPr>
          <w:rFonts w:cs="Times New Roman"/>
          <w:szCs w:val="24"/>
        </w:rPr>
        <w:t>/</w:t>
      </w:r>
      <w:r>
        <w:rPr>
          <w:rFonts w:cs="Times New Roman"/>
          <w:szCs w:val="24"/>
        </w:rPr>
        <w:t>не отключения.</w:t>
      </w:r>
      <w:commentRangeEnd w:id="32"/>
      <w:r w:rsidR="003E3184">
        <w:rPr>
          <w:rStyle w:val="af6"/>
          <w:rFonts w:eastAsia="Times New Roman" w:cs="Times New Roman"/>
          <w:lang w:eastAsia="ru-RU"/>
        </w:rPr>
        <w:commentReference w:id="32"/>
      </w:r>
    </w:p>
    <w:p w:rsidR="00FD28A8" w:rsidRDefault="00FD28A8" w:rsidP="00FD28A8">
      <w:pPr>
        <w:jc w:val="both"/>
        <w:rPr>
          <w:u w:val="single"/>
        </w:rPr>
      </w:pPr>
      <w:r w:rsidRPr="00BD370F">
        <w:rPr>
          <w:u w:val="single"/>
        </w:rPr>
        <w:t>Сотрудник банка через А</w:t>
      </w:r>
      <w:r w:rsidR="009F0B09" w:rsidRPr="00BD370F">
        <w:rPr>
          <w:u w:val="single"/>
        </w:rPr>
        <w:t>РМ</w:t>
      </w:r>
      <w:r w:rsidRPr="00BD370F">
        <w:rPr>
          <w:u w:val="single"/>
        </w:rPr>
        <w:t xml:space="preserve"> Сайта производит отключение клиента.</w:t>
      </w:r>
    </w:p>
    <w:p w:rsidR="00BD370F" w:rsidRDefault="00BD370F" w:rsidP="00BD370F">
      <w:pPr>
        <w:pStyle w:val="af4"/>
        <w:numPr>
          <w:ilvl w:val="0"/>
          <w:numId w:val="38"/>
        </w:numPr>
        <w:jc w:val="both"/>
        <w:rPr>
          <w:rFonts w:cs="Times New Roman"/>
          <w:szCs w:val="24"/>
        </w:rPr>
      </w:pPr>
      <w:r w:rsidRPr="00FD28A8">
        <w:rPr>
          <w:rFonts w:cs="Times New Roman"/>
          <w:szCs w:val="24"/>
        </w:rPr>
        <w:t xml:space="preserve">Перед приёмом заявки, </w:t>
      </w:r>
      <w:del w:id="33" w:author="Evgeniya Chzhan" w:date="2014-07-21T12:03:00Z">
        <w:r w:rsidRPr="00FD28A8" w:rsidDel="00622AB8">
          <w:rPr>
            <w:rFonts w:cs="Times New Roman"/>
            <w:szCs w:val="24"/>
          </w:rPr>
          <w:delText xml:space="preserve">Сайт </w:delText>
        </w:r>
      </w:del>
      <w:ins w:id="34" w:author="Evgeniya Chzhan" w:date="2014-07-21T12:03:00Z">
        <w:r w:rsidR="00622AB8">
          <w:rPr>
            <w:rFonts w:cs="Times New Roman"/>
            <w:szCs w:val="24"/>
          </w:rPr>
          <w:t>АРМ</w:t>
        </w:r>
        <w:r w:rsidR="00622AB8" w:rsidRPr="00FD28A8">
          <w:rPr>
            <w:rFonts w:cs="Times New Roman"/>
            <w:szCs w:val="24"/>
          </w:rPr>
          <w:t xml:space="preserve"> </w:t>
        </w:r>
      </w:ins>
      <w:r>
        <w:rPr>
          <w:rFonts w:cs="Times New Roman"/>
          <w:szCs w:val="24"/>
        </w:rPr>
        <w:t xml:space="preserve">должен </w:t>
      </w:r>
      <w:r w:rsidRPr="00FD28A8">
        <w:rPr>
          <w:rFonts w:cs="Times New Roman"/>
          <w:szCs w:val="24"/>
        </w:rPr>
        <w:t>провер</w:t>
      </w:r>
      <w:r w:rsidR="002B60CB">
        <w:rPr>
          <w:rFonts w:cs="Times New Roman"/>
          <w:szCs w:val="24"/>
        </w:rPr>
        <w:t>ить</w:t>
      </w:r>
      <w:r w:rsidRPr="00FD28A8">
        <w:rPr>
          <w:rFonts w:cs="Times New Roman"/>
          <w:szCs w:val="24"/>
        </w:rPr>
        <w:t xml:space="preserve"> возможность отключения и выводит</w:t>
      </w:r>
      <w:r w:rsidR="002B60CB">
        <w:rPr>
          <w:rFonts w:cs="Times New Roman"/>
          <w:szCs w:val="24"/>
        </w:rPr>
        <w:t>ь</w:t>
      </w:r>
      <w:r w:rsidRPr="00FD28A8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сотруднику банка</w:t>
      </w:r>
      <w:r w:rsidRPr="00FD28A8">
        <w:rPr>
          <w:rFonts w:cs="Times New Roman"/>
          <w:szCs w:val="24"/>
        </w:rPr>
        <w:t xml:space="preserve"> </w:t>
      </w:r>
      <w:del w:id="35" w:author="Evgeniya Chzhan" w:date="2014-07-21T12:04:00Z">
        <w:r w:rsidRPr="00FD28A8" w:rsidDel="00622AB8">
          <w:rPr>
            <w:rFonts w:cs="Times New Roman"/>
            <w:szCs w:val="24"/>
          </w:rPr>
          <w:delText>на форме Обратной связи</w:delText>
        </w:r>
      </w:del>
      <w:ins w:id="36" w:author="Evgeniya Chzhan" w:date="2014-07-21T12:04:00Z">
        <w:r w:rsidR="00622AB8">
          <w:rPr>
            <w:rFonts w:cs="Times New Roman"/>
            <w:szCs w:val="24"/>
          </w:rPr>
          <w:t>в АРМ</w:t>
        </w:r>
      </w:ins>
      <w:r w:rsidRPr="00FD28A8">
        <w:rPr>
          <w:rFonts w:cs="Times New Roman"/>
          <w:szCs w:val="24"/>
        </w:rPr>
        <w:t xml:space="preserve"> сообщение об ошибке, если  у Клиента есть заказы в нетерминальной стадии</w:t>
      </w:r>
      <w:r>
        <w:rPr>
          <w:rFonts w:cs="Times New Roman"/>
          <w:szCs w:val="24"/>
        </w:rPr>
        <w:t>.</w:t>
      </w:r>
    </w:p>
    <w:p w:rsidR="00BD370F" w:rsidRPr="00DD1E99" w:rsidRDefault="00BD370F" w:rsidP="00BD370F">
      <w:pPr>
        <w:pStyle w:val="af4"/>
        <w:numPr>
          <w:ilvl w:val="0"/>
          <w:numId w:val="38"/>
        </w:numPr>
        <w:jc w:val="both"/>
        <w:rPr>
          <w:rFonts w:cs="Times New Roman"/>
          <w:szCs w:val="24"/>
          <w:highlight w:val="yellow"/>
        </w:rPr>
      </w:pPr>
      <w:r w:rsidRPr="00DD1E99">
        <w:rPr>
          <w:rFonts w:cs="Times New Roman"/>
          <w:szCs w:val="24"/>
          <w:highlight w:val="yellow"/>
        </w:rPr>
        <w:t>После создания заявки пользователю не должен блокироваться доступ к Сайту (Клиенту должна быть запрещена возможность совершать заказ).</w:t>
      </w:r>
    </w:p>
    <w:p w:rsidR="00BD370F" w:rsidRDefault="00BD370F" w:rsidP="00BD370F">
      <w:pPr>
        <w:pStyle w:val="af4"/>
        <w:numPr>
          <w:ilvl w:val="0"/>
          <w:numId w:val="38"/>
        </w:num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Заявки должны выгружаться Хранилищу согласно взаимодействию </w:t>
      </w:r>
      <w:r w:rsidRPr="007E026E">
        <w:rPr>
          <w:rFonts w:cs="Times New Roman"/>
          <w:szCs w:val="24"/>
        </w:rPr>
        <w:t>“</w:t>
      </w:r>
      <w:r w:rsidRPr="007E026E">
        <w:rPr>
          <w:rFonts w:eastAsia="Times New Roman" w:cs="Times New Roman"/>
          <w:szCs w:val="24"/>
        </w:rPr>
        <w:t>3.4 Отключение клиентов от Системы лояльности</w:t>
      </w:r>
      <w:r w:rsidRPr="007E026E">
        <w:rPr>
          <w:rFonts w:cs="Times New Roman"/>
          <w:szCs w:val="24"/>
        </w:rPr>
        <w:t>”</w:t>
      </w:r>
      <w:r>
        <w:rPr>
          <w:rFonts w:cs="Times New Roman"/>
          <w:szCs w:val="24"/>
        </w:rPr>
        <w:t xml:space="preserve"> </w:t>
      </w:r>
      <w:r w:rsidRPr="007E026E">
        <w:rPr>
          <w:rFonts w:cs="Times New Roman"/>
          <w:szCs w:val="24"/>
        </w:rPr>
        <w:t>(</w:t>
      </w:r>
      <w:r>
        <w:rPr>
          <w:rFonts w:cs="Times New Roman"/>
          <w:szCs w:val="24"/>
        </w:rPr>
        <w:t xml:space="preserve">см. пункт </w:t>
      </w:r>
      <w:hyperlink w:anchor="_4.2.2.2_Взаимодействие_Сайта" w:history="1">
        <w:r w:rsidRPr="007E026E">
          <w:rPr>
            <w:rStyle w:val="afb"/>
            <w:rFonts w:cs="Times New Roman"/>
            <w:szCs w:val="24"/>
          </w:rPr>
          <w:t>4.2.2.2 Взаимодействие Сайта с Хранилищем (реестр на отключение клиентов от Программы Коллекция со стороны Сайта)</w:t>
        </w:r>
      </w:hyperlink>
      <w:r w:rsidRPr="007E026E">
        <w:rPr>
          <w:rFonts w:cs="Times New Roman"/>
          <w:szCs w:val="24"/>
        </w:rPr>
        <w:t>)</w:t>
      </w:r>
      <w:r>
        <w:rPr>
          <w:rFonts w:cs="Times New Roman"/>
          <w:szCs w:val="24"/>
        </w:rPr>
        <w:t xml:space="preserve">. Признак </w:t>
      </w:r>
      <w:r w:rsidRPr="007E026E">
        <w:rPr>
          <w:lang w:val="en-US"/>
        </w:rPr>
        <w:t>I</w:t>
      </w:r>
      <w:proofErr w:type="spellStart"/>
      <w:r w:rsidRPr="007E026E">
        <w:rPr>
          <w:color w:val="000000"/>
        </w:rPr>
        <w:t>nitiator</w:t>
      </w:r>
      <w:proofErr w:type="gramStart"/>
      <w:r w:rsidRPr="007E026E">
        <w:rPr>
          <w:color w:val="000000"/>
        </w:rPr>
        <w:t>С</w:t>
      </w:r>
      <w:proofErr w:type="gramEnd"/>
      <w:r w:rsidRPr="007E026E">
        <w:rPr>
          <w:color w:val="000000"/>
        </w:rPr>
        <w:t>losed</w:t>
      </w:r>
      <w:proofErr w:type="spellEnd"/>
      <w:r w:rsidRPr="007E026E">
        <w:rPr>
          <w:color w:val="000000"/>
        </w:rPr>
        <w:t xml:space="preserve"> должен быть равен “</w:t>
      </w:r>
      <w:r>
        <w:rPr>
          <w:color w:val="000000"/>
        </w:rPr>
        <w:t xml:space="preserve">2 </w:t>
      </w:r>
      <w:r w:rsidRPr="007E026E">
        <w:rPr>
          <w:color w:val="000000"/>
        </w:rPr>
        <w:t xml:space="preserve">- </w:t>
      </w:r>
      <w:r>
        <w:rPr>
          <w:color w:val="000000"/>
        </w:rPr>
        <w:t>отключение клиент</w:t>
      </w:r>
      <w:r w:rsidR="0077095D">
        <w:rPr>
          <w:color w:val="000000"/>
        </w:rPr>
        <w:t>а</w:t>
      </w:r>
      <w:r>
        <w:rPr>
          <w:color w:val="000000"/>
        </w:rPr>
        <w:t xml:space="preserve"> по инициативе банка</w:t>
      </w:r>
      <w:r w:rsidRPr="00EE58B3">
        <w:rPr>
          <w:color w:val="000000"/>
        </w:rPr>
        <w:t xml:space="preserve"> в одностороннем порядке</w:t>
      </w:r>
      <w:r w:rsidRPr="007E026E">
        <w:rPr>
          <w:color w:val="000000"/>
        </w:rPr>
        <w:t xml:space="preserve"> ”.</w:t>
      </w:r>
    </w:p>
    <w:p w:rsidR="00BD370F" w:rsidRDefault="00BD370F" w:rsidP="00BD370F">
      <w:pPr>
        <w:pStyle w:val="af4"/>
        <w:numPr>
          <w:ilvl w:val="0"/>
          <w:numId w:val="38"/>
        </w:num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Хранилище должно отвечать Сайту о результате отключения </w:t>
      </w:r>
      <w:commentRangeStart w:id="37"/>
      <w:r>
        <w:rPr>
          <w:rFonts w:cs="Times New Roman"/>
          <w:szCs w:val="24"/>
        </w:rPr>
        <w:t>(Отключение выполнено успешно или отключение не выполнено (с описанием причины)).</w:t>
      </w:r>
      <w:commentRangeEnd w:id="37"/>
      <w:r w:rsidR="00622AB8">
        <w:rPr>
          <w:rStyle w:val="af6"/>
          <w:rFonts w:eastAsia="Times New Roman" w:cs="Times New Roman"/>
          <w:lang w:eastAsia="ru-RU"/>
        </w:rPr>
        <w:commentReference w:id="37"/>
      </w:r>
    </w:p>
    <w:p w:rsidR="00475A09" w:rsidRDefault="00475A09" w:rsidP="00475A09">
      <w:pPr>
        <w:pStyle w:val="af4"/>
        <w:numPr>
          <w:ilvl w:val="0"/>
          <w:numId w:val="38"/>
        </w:num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Если результат </w:t>
      </w:r>
      <w:commentRangeStart w:id="38"/>
      <w:r>
        <w:rPr>
          <w:rFonts w:cs="Times New Roman"/>
          <w:szCs w:val="24"/>
        </w:rPr>
        <w:t>отключения клиента со стороны Хранилища положительный</w:t>
      </w:r>
      <w:commentRangeEnd w:id="38"/>
      <w:r w:rsidR="00622AB8">
        <w:rPr>
          <w:rStyle w:val="af6"/>
          <w:rFonts w:eastAsia="Times New Roman" w:cs="Times New Roman"/>
          <w:lang w:eastAsia="ru-RU"/>
        </w:rPr>
        <w:commentReference w:id="38"/>
      </w:r>
      <w:r>
        <w:rPr>
          <w:rFonts w:cs="Times New Roman"/>
          <w:szCs w:val="24"/>
        </w:rPr>
        <w:t xml:space="preserve">, то </w:t>
      </w:r>
      <w:commentRangeStart w:id="39"/>
      <w:r>
        <w:rPr>
          <w:rFonts w:cs="Times New Roman"/>
          <w:szCs w:val="24"/>
        </w:rPr>
        <w:t>Сайт должен завершить все мероприятия по отключению клиента.</w:t>
      </w:r>
      <w:commentRangeEnd w:id="39"/>
      <w:r w:rsidR="002F40D2">
        <w:rPr>
          <w:rStyle w:val="af6"/>
          <w:rFonts w:eastAsia="Times New Roman" w:cs="Times New Roman"/>
          <w:lang w:eastAsia="ru-RU"/>
        </w:rPr>
        <w:commentReference w:id="39"/>
      </w:r>
    </w:p>
    <w:p w:rsidR="00BD370F" w:rsidRDefault="00BD370F" w:rsidP="00BD370F">
      <w:pPr>
        <w:pStyle w:val="af4"/>
        <w:numPr>
          <w:ilvl w:val="0"/>
          <w:numId w:val="38"/>
        </w:num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Сайт должен информировать Клиента о результате отключения</w:t>
      </w:r>
      <w:r w:rsidR="002F71FA" w:rsidRPr="004732C5">
        <w:rPr>
          <w:rFonts w:cs="Times New Roman"/>
          <w:szCs w:val="24"/>
        </w:rPr>
        <w:t>/</w:t>
      </w:r>
      <w:r w:rsidR="002F71FA">
        <w:rPr>
          <w:rFonts w:cs="Times New Roman"/>
          <w:szCs w:val="24"/>
        </w:rPr>
        <w:t>не отключения</w:t>
      </w:r>
      <w:r>
        <w:rPr>
          <w:rFonts w:cs="Times New Roman"/>
          <w:szCs w:val="24"/>
        </w:rPr>
        <w:t xml:space="preserve"> </w:t>
      </w:r>
      <w:r w:rsidRPr="004732C5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по средствам </w:t>
      </w:r>
      <w:r>
        <w:rPr>
          <w:rFonts w:cs="Times New Roman"/>
          <w:szCs w:val="24"/>
          <w:lang w:val="en-US"/>
        </w:rPr>
        <w:t>SMS</w:t>
      </w:r>
      <w:r>
        <w:rPr>
          <w:rFonts w:cs="Times New Roman"/>
          <w:szCs w:val="24"/>
        </w:rPr>
        <w:t xml:space="preserve"> </w:t>
      </w:r>
      <w:commentRangeStart w:id="40"/>
      <w:r>
        <w:rPr>
          <w:rFonts w:cs="Times New Roman"/>
          <w:szCs w:val="24"/>
        </w:rPr>
        <w:t>и указанием в АРМе статуса с результатом отключения</w:t>
      </w:r>
      <w:r w:rsidRPr="004732C5">
        <w:rPr>
          <w:rFonts w:cs="Times New Roman"/>
          <w:szCs w:val="24"/>
        </w:rPr>
        <w:t>/</w:t>
      </w:r>
      <w:r>
        <w:rPr>
          <w:rFonts w:cs="Times New Roman"/>
          <w:szCs w:val="24"/>
        </w:rPr>
        <w:t>не отключения.</w:t>
      </w:r>
      <w:commentRangeEnd w:id="40"/>
      <w:r w:rsidR="002F40D2">
        <w:rPr>
          <w:rStyle w:val="af6"/>
          <w:rFonts w:eastAsia="Times New Roman" w:cs="Times New Roman"/>
          <w:lang w:eastAsia="ru-RU"/>
        </w:rPr>
        <w:commentReference w:id="40"/>
      </w:r>
    </w:p>
    <w:p w:rsidR="00C14178" w:rsidRDefault="00C14178" w:rsidP="00C14178">
      <w:pPr>
        <w:pStyle w:val="4"/>
      </w:pPr>
      <w:r w:rsidRPr="005841B4">
        <w:t>4.2.</w:t>
      </w:r>
      <w:r w:rsidR="00FD28A8">
        <w:t>4</w:t>
      </w:r>
      <w:r w:rsidRPr="00FF74FF">
        <w:t>.</w:t>
      </w:r>
      <w:r w:rsidR="00487FB8">
        <w:t>2</w:t>
      </w:r>
      <w:r w:rsidRPr="00FF74FF">
        <w:t xml:space="preserve">. </w:t>
      </w:r>
      <w:r>
        <w:t xml:space="preserve"> Отключение клиентов от Программы Коллекция, когда инициатор Банк</w:t>
      </w:r>
    </w:p>
    <w:p w:rsidR="008538E2" w:rsidRDefault="008538E2" w:rsidP="008538E2">
      <w:pPr>
        <w:jc w:val="both"/>
        <w:rPr>
          <w:b/>
        </w:rPr>
      </w:pPr>
    </w:p>
    <w:p w:rsidR="008538E2" w:rsidRDefault="008538E2" w:rsidP="008538E2">
      <w:pPr>
        <w:jc w:val="both"/>
        <w:rPr>
          <w:b/>
        </w:rPr>
      </w:pPr>
      <w:r w:rsidRPr="009F0B09">
        <w:rPr>
          <w:b/>
        </w:rPr>
        <w:t>Сценарий взаимодействия</w:t>
      </w:r>
    </w:p>
    <w:p w:rsidR="008538E2" w:rsidRPr="00475A09" w:rsidRDefault="008538E2" w:rsidP="008538E2">
      <w:pPr>
        <w:pStyle w:val="af4"/>
        <w:numPr>
          <w:ilvl w:val="0"/>
          <w:numId w:val="40"/>
        </w:numPr>
        <w:jc w:val="both"/>
        <w:rPr>
          <w:rFonts w:cs="Times New Roman"/>
          <w:szCs w:val="24"/>
        </w:rPr>
      </w:pPr>
      <w:r>
        <w:t xml:space="preserve">Сайту необходимо обрабатывать реестр клиентов на отключение согласно взаимодействию </w:t>
      </w:r>
      <w:hyperlink w:anchor="_4.2.2.3._Взаимодействие_Хранилища" w:history="1">
        <w:r w:rsidRPr="00475A09">
          <w:rPr>
            <w:rStyle w:val="afb"/>
          </w:rPr>
          <w:t>4.2.2.3. Взаимодействие Хранилища с Сайтом (реестр на отключение клиентов от Программы Коллекция со стороны Банка)</w:t>
        </w:r>
      </w:hyperlink>
      <w:r>
        <w:t>.</w:t>
      </w:r>
    </w:p>
    <w:p w:rsidR="008538E2" w:rsidRDefault="008538E2" w:rsidP="008538E2">
      <w:pPr>
        <w:pStyle w:val="af4"/>
        <w:numPr>
          <w:ilvl w:val="0"/>
          <w:numId w:val="40"/>
        </w:num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Сайт должен совершить мероприятия по отключению клиента.</w:t>
      </w:r>
    </w:p>
    <w:p w:rsidR="008538E2" w:rsidRDefault="008538E2" w:rsidP="008538E2">
      <w:pPr>
        <w:pStyle w:val="af4"/>
        <w:numPr>
          <w:ilvl w:val="0"/>
          <w:numId w:val="40"/>
        </w:num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Сайт должен сообщить Хранилищу о результате отключения клиента согласно взаимодействию из пункта </w:t>
      </w:r>
      <w:hyperlink w:anchor="_4.2.2.3._Взаимодействие_Хранилища" w:history="1">
        <w:r w:rsidRPr="00475A09">
          <w:rPr>
            <w:rStyle w:val="afb"/>
          </w:rPr>
          <w:t>4.2.2.3. Взаимодействие Хранилища с Сайтом (реестр на отключение клиентов от Программы Коллекция со стороны Банка)</w:t>
        </w:r>
      </w:hyperlink>
      <w:r>
        <w:t>.</w:t>
      </w:r>
    </w:p>
    <w:p w:rsidR="008538E2" w:rsidRDefault="008538E2" w:rsidP="008538E2">
      <w:pPr>
        <w:pStyle w:val="af4"/>
        <w:numPr>
          <w:ilvl w:val="0"/>
          <w:numId w:val="40"/>
        </w:num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Сайт должен информировать Клиента о результате отключения</w:t>
      </w:r>
      <w:r w:rsidRPr="004732C5">
        <w:rPr>
          <w:rFonts w:cs="Times New Roman"/>
          <w:szCs w:val="24"/>
        </w:rPr>
        <w:t>/</w:t>
      </w:r>
      <w:r>
        <w:rPr>
          <w:rFonts w:cs="Times New Roman"/>
          <w:szCs w:val="24"/>
        </w:rPr>
        <w:t xml:space="preserve">не отключения </w:t>
      </w:r>
      <w:r w:rsidRPr="004732C5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по средствам </w:t>
      </w:r>
      <w:r>
        <w:rPr>
          <w:rFonts w:cs="Times New Roman"/>
          <w:szCs w:val="24"/>
          <w:lang w:val="en-US"/>
        </w:rPr>
        <w:t>SMS</w:t>
      </w:r>
      <w:r>
        <w:rPr>
          <w:rFonts w:cs="Times New Roman"/>
          <w:szCs w:val="24"/>
        </w:rPr>
        <w:t xml:space="preserve"> и указанием в АРМе статуса с результатом отключения</w:t>
      </w:r>
      <w:r w:rsidRPr="004732C5">
        <w:rPr>
          <w:rFonts w:cs="Times New Roman"/>
          <w:szCs w:val="24"/>
        </w:rPr>
        <w:t>/</w:t>
      </w:r>
      <w:r>
        <w:rPr>
          <w:rFonts w:cs="Times New Roman"/>
          <w:szCs w:val="24"/>
        </w:rPr>
        <w:t>не отключения.</w:t>
      </w:r>
    </w:p>
    <w:p w:rsidR="00C14178" w:rsidRPr="00C14178" w:rsidRDefault="00C14178" w:rsidP="00C14178">
      <w:pPr>
        <w:pStyle w:val="3"/>
      </w:pPr>
      <w:bookmarkStart w:id="41" w:name="_4.2.5._Требования_к_1"/>
      <w:bookmarkEnd w:id="41"/>
      <w:r w:rsidRPr="005841B4">
        <w:t>4.</w:t>
      </w:r>
      <w:r>
        <w:t>2</w:t>
      </w:r>
      <w:r w:rsidRPr="005841B4">
        <w:t>.</w:t>
      </w:r>
      <w:r w:rsidR="0028186E">
        <w:t>5</w:t>
      </w:r>
      <w:r w:rsidRPr="005841B4">
        <w:t xml:space="preserve">. Требования к </w:t>
      </w:r>
      <w:r>
        <w:rPr>
          <w:lang w:val="en-US"/>
        </w:rPr>
        <w:t>Siebel</w:t>
      </w:r>
      <w:r w:rsidRPr="00C14178">
        <w:t xml:space="preserve"> </w:t>
      </w:r>
      <w:r>
        <w:rPr>
          <w:lang w:val="en-US"/>
        </w:rPr>
        <w:t>CRM</w:t>
      </w:r>
      <w:r>
        <w:t xml:space="preserve"> (отделения банка и ДКО)</w:t>
      </w:r>
    </w:p>
    <w:p w:rsidR="00C14178" w:rsidRDefault="00C14178" w:rsidP="00C14178"/>
    <w:p w:rsidR="00C14178" w:rsidRDefault="00C14178" w:rsidP="00487FB8">
      <w:pPr>
        <w:pStyle w:val="af4"/>
        <w:numPr>
          <w:ilvl w:val="0"/>
          <w:numId w:val="24"/>
        </w:numPr>
        <w:jc w:val="both"/>
      </w:pPr>
      <w:r>
        <w:t xml:space="preserve">Механизм взаимодействия </w:t>
      </w:r>
      <w:r w:rsidR="00487FB8">
        <w:rPr>
          <w:lang w:val="en-US"/>
        </w:rPr>
        <w:t>Siebel</w:t>
      </w:r>
      <w:r>
        <w:t xml:space="preserve"> </w:t>
      </w:r>
      <w:r>
        <w:rPr>
          <w:lang w:val="en-US"/>
        </w:rPr>
        <w:t>CRM</w:t>
      </w:r>
      <w:r>
        <w:t xml:space="preserve"> с Хранилищем</w:t>
      </w:r>
      <w:r w:rsidR="00E41878" w:rsidRPr="00E41878">
        <w:t xml:space="preserve"> </w:t>
      </w:r>
      <w:r w:rsidR="00E41878">
        <w:t xml:space="preserve">при отключении  клиента от Программы Коллекция </w:t>
      </w:r>
      <w:r>
        <w:t xml:space="preserve">описан в </w:t>
      </w:r>
      <w:r w:rsidR="00487FB8">
        <w:t>пун</w:t>
      </w:r>
      <w:r w:rsidR="00487FB8" w:rsidRPr="006C5B12">
        <w:t>к</w:t>
      </w:r>
      <w:r w:rsidR="00487FB8">
        <w:t>те</w:t>
      </w:r>
      <w:hyperlink r:id="rId16" w:anchor="_Диаграмма_действия_" w:history="1">
        <w:r w:rsidR="00487FB8" w:rsidRPr="00487FB8">
          <w:rPr>
            <w:rStyle w:val="afb"/>
          </w:rPr>
          <w:t xml:space="preserve"> 4.1.1.1. Диаграмма действия “ Отключение клиента от Программы Коллекция”.</w:t>
        </w:r>
      </w:hyperlink>
      <w:r>
        <w:t xml:space="preserve"> </w:t>
      </w:r>
    </w:p>
    <w:p w:rsidR="00C14178" w:rsidRDefault="00C14178" w:rsidP="00C14178">
      <w:pPr>
        <w:pStyle w:val="af4"/>
        <w:numPr>
          <w:ilvl w:val="0"/>
          <w:numId w:val="24"/>
        </w:numPr>
        <w:jc w:val="both"/>
      </w:pPr>
      <w:r>
        <w:t xml:space="preserve">Для пользователей </w:t>
      </w:r>
      <w:r w:rsidR="00487FB8">
        <w:rPr>
          <w:lang w:val="en-US"/>
        </w:rPr>
        <w:t>Siebel</w:t>
      </w:r>
      <w:r>
        <w:t xml:space="preserve"> </w:t>
      </w:r>
      <w:r>
        <w:rPr>
          <w:lang w:val="en-US"/>
        </w:rPr>
        <w:t>CRM</w:t>
      </w:r>
      <w:r>
        <w:t xml:space="preserve"> необходимо реализовать возможность </w:t>
      </w:r>
      <w:r w:rsidR="00E41878">
        <w:t xml:space="preserve">для отключения клиента от </w:t>
      </w:r>
      <w:r>
        <w:t xml:space="preserve"> Программ</w:t>
      </w:r>
      <w:r w:rsidR="00E41878">
        <w:t>ы</w:t>
      </w:r>
      <w:r>
        <w:t xml:space="preserve"> Коллекция</w:t>
      </w:r>
      <w:r w:rsidR="00E41878">
        <w:t xml:space="preserve"> при обращении клиента в Банк</w:t>
      </w:r>
      <w:r>
        <w:t>.</w:t>
      </w:r>
    </w:p>
    <w:p w:rsidR="00D407B8" w:rsidRDefault="00D407B8" w:rsidP="00D407B8">
      <w:pPr>
        <w:pStyle w:val="af4"/>
        <w:ind w:left="1080"/>
        <w:jc w:val="both"/>
      </w:pPr>
    </w:p>
    <w:p w:rsidR="00D407B8" w:rsidRPr="0024744C" w:rsidRDefault="0081623A" w:rsidP="00D407B8">
      <w:pPr>
        <w:pStyle w:val="af4"/>
        <w:ind w:left="1080"/>
        <w:jc w:val="both"/>
        <w:rPr>
          <w:b/>
          <w:u w:val="single"/>
        </w:rPr>
      </w:pPr>
      <w:r w:rsidRPr="0024744C">
        <w:rPr>
          <w:b/>
          <w:u w:val="single"/>
        </w:rPr>
        <w:t xml:space="preserve">Если </w:t>
      </w:r>
      <w:r w:rsidR="00D407B8" w:rsidRPr="0024744C">
        <w:rPr>
          <w:b/>
          <w:u w:val="single"/>
        </w:rPr>
        <w:t xml:space="preserve">Клиент </w:t>
      </w:r>
      <w:r w:rsidRPr="0024744C">
        <w:rPr>
          <w:b/>
          <w:u w:val="single"/>
        </w:rPr>
        <w:t>самостоятельно</w:t>
      </w:r>
      <w:r w:rsidR="00D407B8" w:rsidRPr="0024744C">
        <w:rPr>
          <w:b/>
          <w:u w:val="single"/>
        </w:rPr>
        <w:t xml:space="preserve"> обратился </w:t>
      </w:r>
      <w:proofErr w:type="gramStart"/>
      <w:r w:rsidR="00D407B8" w:rsidRPr="0024744C">
        <w:rPr>
          <w:b/>
          <w:u w:val="single"/>
        </w:rPr>
        <w:t>в</w:t>
      </w:r>
      <w:proofErr w:type="gramEnd"/>
      <w:r w:rsidR="00D407B8" w:rsidRPr="0024744C">
        <w:rPr>
          <w:b/>
          <w:u w:val="single"/>
        </w:rPr>
        <w:t xml:space="preserve"> ДО для отключения от Программы Коллекция.</w:t>
      </w:r>
    </w:p>
    <w:p w:rsidR="00D407B8" w:rsidRDefault="00C14178" w:rsidP="00C14178">
      <w:pPr>
        <w:pStyle w:val="af4"/>
        <w:numPr>
          <w:ilvl w:val="0"/>
          <w:numId w:val="24"/>
        </w:numPr>
        <w:jc w:val="both"/>
      </w:pPr>
      <w:r>
        <w:t xml:space="preserve">Необходимо предоставить возможность пользователю </w:t>
      </w:r>
      <w:r w:rsidR="00487FB8">
        <w:rPr>
          <w:lang w:val="en-US"/>
        </w:rPr>
        <w:t>Siebel</w:t>
      </w:r>
      <w:r>
        <w:t xml:space="preserve"> </w:t>
      </w:r>
      <w:r>
        <w:rPr>
          <w:lang w:val="en-US"/>
        </w:rPr>
        <w:t>CRM</w:t>
      </w:r>
      <w:r>
        <w:t xml:space="preserve"> </w:t>
      </w:r>
      <w:r w:rsidR="00D407B8">
        <w:t>в карточке клиента</w:t>
      </w:r>
      <w:r w:rsidR="0081623A">
        <w:t xml:space="preserve"> предусмотреть функциональность для</w:t>
      </w:r>
      <w:r w:rsidR="00D407B8">
        <w:t xml:space="preserve"> </w:t>
      </w:r>
      <w:r w:rsidR="0081623A">
        <w:t>распечатывания заявление на отключение от Программы Коллекция.</w:t>
      </w:r>
    </w:p>
    <w:p w:rsidR="0081623A" w:rsidRDefault="0081623A" w:rsidP="0081623A">
      <w:pPr>
        <w:pStyle w:val="af4"/>
        <w:ind w:left="1080"/>
        <w:jc w:val="both"/>
      </w:pPr>
      <w:r>
        <w:t>Поле заполнения и подписания заявления Клиентом с дальнейшей передачей заявления сотруднику Банка, сотрудник Банка должен</w:t>
      </w:r>
      <w:r w:rsidR="00BC2830">
        <w:t xml:space="preserve"> в предусмотренной функциональности</w:t>
      </w:r>
      <w:r>
        <w:t xml:space="preserve"> заполнить</w:t>
      </w:r>
      <w:r w:rsidR="00BC2830">
        <w:t xml:space="preserve"> и сохранить</w:t>
      </w:r>
      <w:r>
        <w:t xml:space="preserve"> заявку на отключение</w:t>
      </w:r>
      <w:r w:rsidR="00BC2830">
        <w:t xml:space="preserve"> клиента от Программы Коллекция</w:t>
      </w:r>
      <w:r>
        <w:t xml:space="preserve"> (</w:t>
      </w:r>
      <w:r w:rsidR="00BC2830">
        <w:t>требования к заявк</w:t>
      </w:r>
      <w:r w:rsidR="009202A9">
        <w:t>е</w:t>
      </w:r>
      <w:r w:rsidR="00BC2830">
        <w:t xml:space="preserve"> на отключения будут предоставлены на этапе БФТЗ</w:t>
      </w:r>
      <w:r>
        <w:t>)</w:t>
      </w:r>
      <w:r w:rsidR="00BC2830">
        <w:t>.</w:t>
      </w:r>
    </w:p>
    <w:p w:rsidR="00BC2830" w:rsidRPr="009202A9" w:rsidRDefault="009202A9" w:rsidP="0081623A">
      <w:pPr>
        <w:pStyle w:val="af4"/>
        <w:ind w:left="1080"/>
        <w:jc w:val="both"/>
      </w:pPr>
      <w:r>
        <w:t>После сохранения заявк</w:t>
      </w:r>
      <w:r w:rsidR="003A2A84">
        <w:t>и</w:t>
      </w:r>
      <w:r>
        <w:t xml:space="preserve"> на отключени</w:t>
      </w:r>
      <w:r w:rsidR="003A2A84">
        <w:t>е</w:t>
      </w:r>
      <w:r>
        <w:t xml:space="preserve"> от Программы Коллекция в карточке клиента, </w:t>
      </w:r>
      <w:r>
        <w:rPr>
          <w:lang w:val="en-US"/>
        </w:rPr>
        <w:t>Siebel</w:t>
      </w:r>
      <w:r w:rsidRPr="009202A9">
        <w:t xml:space="preserve"> </w:t>
      </w:r>
      <w:r>
        <w:rPr>
          <w:lang w:val="en-US"/>
        </w:rPr>
        <w:t>CRM</w:t>
      </w:r>
      <w:r>
        <w:t xml:space="preserve"> должен вызывать БС </w:t>
      </w:r>
      <w:r w:rsidR="00955083">
        <w:t xml:space="preserve">описанный в пункте </w:t>
      </w:r>
      <w:hyperlink r:id="rId17" w:anchor="_4.2.1.1_БС_" w:history="1">
        <w:r w:rsidR="00955083" w:rsidRPr="00955083">
          <w:rPr>
            <w:rStyle w:val="afb"/>
          </w:rPr>
          <w:t>4.2.1.1 БС “Отключение клиента от Программы Коллекция”</w:t>
        </w:r>
      </w:hyperlink>
      <w:r w:rsidR="00955083">
        <w:t xml:space="preserve"> </w:t>
      </w:r>
      <w:r w:rsidR="00955083">
        <w:rPr>
          <w:lang w:val="en-US"/>
        </w:rPr>
        <w:t>c</w:t>
      </w:r>
      <w:r w:rsidR="00955083" w:rsidRPr="00955083">
        <w:t xml:space="preserve"> </w:t>
      </w:r>
      <w:r w:rsidR="00955083">
        <w:t xml:space="preserve">параметром </w:t>
      </w:r>
      <w:r w:rsidR="00955083" w:rsidRPr="00955083">
        <w:t>“</w:t>
      </w:r>
      <w:r w:rsidR="00955083">
        <w:t>Статус отключения</w:t>
      </w:r>
      <w:r w:rsidR="00955083" w:rsidRPr="00955083">
        <w:t xml:space="preserve">=1 - </w:t>
      </w:r>
      <w:r w:rsidR="00955083">
        <w:t>Отключить</w:t>
      </w:r>
      <w:r w:rsidR="00955083" w:rsidRPr="00955083">
        <w:t>”</w:t>
      </w:r>
      <w:r w:rsidR="00955083">
        <w:t>.</w:t>
      </w:r>
    </w:p>
    <w:p w:rsidR="0024744C" w:rsidRDefault="0024744C" w:rsidP="0024744C">
      <w:pPr>
        <w:pStyle w:val="af4"/>
        <w:ind w:left="1080"/>
        <w:jc w:val="both"/>
        <w:rPr>
          <w:b/>
          <w:u w:val="single"/>
        </w:rPr>
      </w:pPr>
    </w:p>
    <w:p w:rsidR="0024744C" w:rsidRPr="0024744C" w:rsidRDefault="0024744C" w:rsidP="0024744C">
      <w:pPr>
        <w:pStyle w:val="af4"/>
        <w:ind w:left="1080"/>
        <w:jc w:val="both"/>
        <w:rPr>
          <w:b/>
          <w:u w:val="single"/>
        </w:rPr>
      </w:pPr>
      <w:bookmarkStart w:id="42" w:name="Если_отключения"/>
      <w:r w:rsidRPr="0024744C">
        <w:rPr>
          <w:b/>
          <w:u w:val="single"/>
        </w:rPr>
        <w:t>Если</w:t>
      </w:r>
      <w:r>
        <w:rPr>
          <w:b/>
          <w:u w:val="single"/>
        </w:rPr>
        <w:t xml:space="preserve"> отключени</w:t>
      </w:r>
      <w:r w:rsidR="003A2A84">
        <w:rPr>
          <w:b/>
          <w:u w:val="single"/>
        </w:rPr>
        <w:t>е</w:t>
      </w:r>
      <w:r w:rsidRPr="0024744C">
        <w:rPr>
          <w:b/>
          <w:u w:val="single"/>
        </w:rPr>
        <w:t>/</w:t>
      </w:r>
      <w:r>
        <w:rPr>
          <w:b/>
          <w:u w:val="single"/>
        </w:rPr>
        <w:t>не отключение</w:t>
      </w:r>
      <w:r w:rsidRPr="0024744C">
        <w:rPr>
          <w:b/>
          <w:u w:val="single"/>
        </w:rPr>
        <w:t xml:space="preserve"> </w:t>
      </w:r>
      <w:r>
        <w:rPr>
          <w:b/>
          <w:u w:val="single"/>
        </w:rPr>
        <w:t>от Программы Коллекция</w:t>
      </w:r>
      <w:r w:rsidRPr="0024744C">
        <w:rPr>
          <w:b/>
          <w:u w:val="single"/>
        </w:rPr>
        <w:t xml:space="preserve"> </w:t>
      </w:r>
      <w:r>
        <w:rPr>
          <w:b/>
          <w:u w:val="single"/>
        </w:rPr>
        <w:t>происходит по результату телефонного разговора с клиентом (</w:t>
      </w:r>
      <w:r w:rsidR="000731D6">
        <w:rPr>
          <w:b/>
          <w:u w:val="single"/>
        </w:rPr>
        <w:t xml:space="preserve">результат </w:t>
      </w:r>
      <w:proofErr w:type="spellStart"/>
      <w:r w:rsidR="000731D6">
        <w:rPr>
          <w:b/>
          <w:u w:val="single"/>
        </w:rPr>
        <w:t>обзвона</w:t>
      </w:r>
      <w:proofErr w:type="spellEnd"/>
      <w:r w:rsidR="000731D6">
        <w:rPr>
          <w:b/>
          <w:u w:val="single"/>
        </w:rPr>
        <w:t xml:space="preserve"> сегмента Клиентов в К</w:t>
      </w:r>
      <w:r w:rsidR="00BB727B">
        <w:rPr>
          <w:b/>
          <w:u w:val="single"/>
        </w:rPr>
        <w:t>а</w:t>
      </w:r>
      <w:r w:rsidR="000731D6">
        <w:rPr>
          <w:b/>
          <w:u w:val="single"/>
        </w:rPr>
        <w:t>мпании на отключени</w:t>
      </w:r>
      <w:r w:rsidR="003A2A84">
        <w:rPr>
          <w:b/>
          <w:u w:val="single"/>
        </w:rPr>
        <w:t>е</w:t>
      </w:r>
      <w:r w:rsidR="000731D6">
        <w:rPr>
          <w:b/>
          <w:u w:val="single"/>
        </w:rPr>
        <w:t xml:space="preserve"> от Программы Коллекция</w:t>
      </w:r>
      <w:r>
        <w:rPr>
          <w:b/>
          <w:u w:val="single"/>
        </w:rPr>
        <w:t>)</w:t>
      </w:r>
      <w:r w:rsidRPr="0024744C">
        <w:rPr>
          <w:b/>
          <w:u w:val="single"/>
        </w:rPr>
        <w:t>.</w:t>
      </w:r>
    </w:p>
    <w:bookmarkEnd w:id="42"/>
    <w:p w:rsidR="0024744C" w:rsidRDefault="0024744C" w:rsidP="0024744C">
      <w:pPr>
        <w:pStyle w:val="af4"/>
        <w:numPr>
          <w:ilvl w:val="0"/>
          <w:numId w:val="24"/>
        </w:numPr>
        <w:jc w:val="both"/>
      </w:pPr>
      <w:r>
        <w:t xml:space="preserve">Необходимо предоставить возможность пользователю </w:t>
      </w:r>
      <w:r>
        <w:rPr>
          <w:lang w:val="en-US"/>
        </w:rPr>
        <w:t>Siebel</w:t>
      </w:r>
      <w:r>
        <w:t xml:space="preserve"> </w:t>
      </w:r>
      <w:r>
        <w:rPr>
          <w:lang w:val="en-US"/>
        </w:rPr>
        <w:t>CRM</w:t>
      </w:r>
      <w:r>
        <w:t xml:space="preserve"> </w:t>
      </w:r>
      <w:r w:rsidR="003B181A">
        <w:t xml:space="preserve">как результат </w:t>
      </w:r>
      <w:r w:rsidR="007F7D96">
        <w:t>коммуникации с сегментом Клиентов</w:t>
      </w:r>
      <w:r w:rsidR="003B181A">
        <w:t xml:space="preserve"> на отключени</w:t>
      </w:r>
      <w:r w:rsidR="003A2A84">
        <w:t>е</w:t>
      </w:r>
      <w:r w:rsidR="003B181A">
        <w:t xml:space="preserve"> от Программы Коллекция сохранять признаки </w:t>
      </w:r>
      <w:r w:rsidR="003B181A" w:rsidRPr="003B181A">
        <w:t>“</w:t>
      </w:r>
      <w:r w:rsidR="003B181A">
        <w:t>Произвести отключение</w:t>
      </w:r>
      <w:r w:rsidR="003B181A" w:rsidRPr="003B181A">
        <w:t>”</w:t>
      </w:r>
      <w:r w:rsidR="003B181A">
        <w:t xml:space="preserve"> или </w:t>
      </w:r>
      <w:r w:rsidR="003B181A" w:rsidRPr="003B181A">
        <w:t>“</w:t>
      </w:r>
      <w:r w:rsidR="003B181A">
        <w:t>Не производить отключение</w:t>
      </w:r>
      <w:r w:rsidR="003B181A" w:rsidRPr="003B181A">
        <w:t>”</w:t>
      </w:r>
      <w:r>
        <w:t>.</w:t>
      </w:r>
    </w:p>
    <w:p w:rsidR="003B181A" w:rsidRDefault="007266B7" w:rsidP="003B181A">
      <w:pPr>
        <w:pStyle w:val="af4"/>
        <w:ind w:left="1080"/>
        <w:jc w:val="both"/>
      </w:pPr>
      <w:r>
        <w:t>Если</w:t>
      </w:r>
      <w:r w:rsidR="003B181A">
        <w:t xml:space="preserve"> сохранен признак </w:t>
      </w:r>
      <w:r w:rsidR="003B181A" w:rsidRPr="003B181A">
        <w:t>“</w:t>
      </w:r>
      <w:r w:rsidR="003B181A">
        <w:t>Произвести отключение</w:t>
      </w:r>
      <w:r w:rsidR="003B181A" w:rsidRPr="003B181A">
        <w:t>”</w:t>
      </w:r>
      <w:r w:rsidR="003B181A">
        <w:t xml:space="preserve">, то </w:t>
      </w:r>
      <w:r w:rsidR="003B181A">
        <w:rPr>
          <w:lang w:val="en-US"/>
        </w:rPr>
        <w:t>Siebel</w:t>
      </w:r>
      <w:r w:rsidR="003B181A" w:rsidRPr="003B181A">
        <w:t xml:space="preserve"> </w:t>
      </w:r>
      <w:r w:rsidR="003B181A">
        <w:rPr>
          <w:lang w:val="en-US"/>
        </w:rPr>
        <w:t>CRM</w:t>
      </w:r>
      <w:r w:rsidR="003B181A" w:rsidRPr="003B181A">
        <w:t xml:space="preserve"> </w:t>
      </w:r>
      <w:r w:rsidR="003B181A">
        <w:t xml:space="preserve">должен вызывать БС описанный в пункте </w:t>
      </w:r>
      <w:hyperlink r:id="rId18" w:anchor="_4.2.1.1_БС_" w:history="1">
        <w:r w:rsidR="003B181A" w:rsidRPr="00955083">
          <w:rPr>
            <w:rStyle w:val="afb"/>
          </w:rPr>
          <w:t>4.2.1.1 БС “Отключение клиента от Программы Коллекция”</w:t>
        </w:r>
      </w:hyperlink>
      <w:r w:rsidR="003B181A">
        <w:t xml:space="preserve"> </w:t>
      </w:r>
      <w:r w:rsidR="003B181A">
        <w:rPr>
          <w:lang w:val="en-US"/>
        </w:rPr>
        <w:t>c</w:t>
      </w:r>
      <w:r w:rsidR="003B181A" w:rsidRPr="00955083">
        <w:t xml:space="preserve"> </w:t>
      </w:r>
      <w:r w:rsidR="003B181A">
        <w:t xml:space="preserve">параметром </w:t>
      </w:r>
      <w:r w:rsidR="003B181A" w:rsidRPr="00955083">
        <w:t>“</w:t>
      </w:r>
      <w:r w:rsidR="003B181A">
        <w:t>Статус отключения</w:t>
      </w:r>
      <w:r w:rsidR="003B181A" w:rsidRPr="00955083">
        <w:t xml:space="preserve">=1 - </w:t>
      </w:r>
      <w:r w:rsidR="003B181A">
        <w:t>Отключить</w:t>
      </w:r>
      <w:r w:rsidR="003B181A" w:rsidRPr="00955083">
        <w:t>”</w:t>
      </w:r>
      <w:r w:rsidR="003B181A">
        <w:t>.</w:t>
      </w:r>
    </w:p>
    <w:p w:rsidR="0081623A" w:rsidRDefault="007266B7" w:rsidP="0081623A">
      <w:pPr>
        <w:pStyle w:val="af4"/>
        <w:ind w:left="1080"/>
        <w:jc w:val="both"/>
      </w:pPr>
      <w:r>
        <w:t xml:space="preserve">Если </w:t>
      </w:r>
      <w:r w:rsidR="003B181A">
        <w:t xml:space="preserve">сохранен признак </w:t>
      </w:r>
      <w:r w:rsidR="003B181A" w:rsidRPr="003B181A">
        <w:t>“</w:t>
      </w:r>
      <w:r w:rsidR="003B181A">
        <w:t>Произвести отключение</w:t>
      </w:r>
      <w:r w:rsidR="003B181A" w:rsidRPr="003B181A">
        <w:t>”</w:t>
      </w:r>
      <w:r w:rsidR="003B181A">
        <w:t xml:space="preserve">, то </w:t>
      </w:r>
      <w:r w:rsidR="003B181A">
        <w:rPr>
          <w:lang w:val="en-US"/>
        </w:rPr>
        <w:t>Siebel</w:t>
      </w:r>
      <w:r w:rsidR="003B181A" w:rsidRPr="003B181A">
        <w:t xml:space="preserve"> </w:t>
      </w:r>
      <w:r w:rsidR="003B181A">
        <w:rPr>
          <w:lang w:val="en-US"/>
        </w:rPr>
        <w:t>CRM</w:t>
      </w:r>
      <w:r w:rsidR="003B181A" w:rsidRPr="003B181A">
        <w:t xml:space="preserve"> </w:t>
      </w:r>
      <w:r w:rsidR="003B181A">
        <w:t xml:space="preserve">должен вызывать БС описанный в пункте </w:t>
      </w:r>
      <w:hyperlink r:id="rId19" w:anchor="_4.2.1.1_БС_" w:history="1">
        <w:r w:rsidR="003B181A" w:rsidRPr="00955083">
          <w:rPr>
            <w:rStyle w:val="afb"/>
          </w:rPr>
          <w:t>4.2.1.1 БС “Отключение клиента от Программы Коллекция”</w:t>
        </w:r>
      </w:hyperlink>
      <w:r w:rsidR="003B181A">
        <w:t xml:space="preserve"> </w:t>
      </w:r>
      <w:r w:rsidR="003B181A">
        <w:rPr>
          <w:lang w:val="en-US"/>
        </w:rPr>
        <w:t>c</w:t>
      </w:r>
      <w:r w:rsidR="003B181A" w:rsidRPr="00955083">
        <w:t xml:space="preserve"> </w:t>
      </w:r>
      <w:r w:rsidR="003B181A">
        <w:t xml:space="preserve">параметром </w:t>
      </w:r>
      <w:r w:rsidR="003B181A" w:rsidRPr="00955083">
        <w:t>“</w:t>
      </w:r>
      <w:r w:rsidR="003B181A">
        <w:t>Статус отключения</w:t>
      </w:r>
      <w:r w:rsidR="003B181A" w:rsidRPr="00955083">
        <w:t>=</w:t>
      </w:r>
      <w:r w:rsidR="003B181A">
        <w:t xml:space="preserve"> 0</w:t>
      </w:r>
      <w:r w:rsidR="003B181A" w:rsidRPr="00955083">
        <w:t xml:space="preserve"> </w:t>
      </w:r>
      <w:r w:rsidR="003B181A">
        <w:t>–</w:t>
      </w:r>
      <w:r w:rsidR="003B181A" w:rsidRPr="00955083">
        <w:t xml:space="preserve"> </w:t>
      </w:r>
      <w:r w:rsidR="003B181A">
        <w:t>Не отключать</w:t>
      </w:r>
      <w:r w:rsidR="003B181A" w:rsidRPr="00955083">
        <w:t>”</w:t>
      </w:r>
      <w:r w:rsidR="003B181A">
        <w:t>.</w:t>
      </w:r>
    </w:p>
    <w:p w:rsidR="0024744C" w:rsidRDefault="0024744C" w:rsidP="0081623A">
      <w:pPr>
        <w:pStyle w:val="af4"/>
        <w:ind w:left="1080"/>
        <w:jc w:val="both"/>
      </w:pPr>
    </w:p>
    <w:p w:rsidR="00C14178" w:rsidRDefault="00C14178" w:rsidP="00C14178">
      <w:pPr>
        <w:pStyle w:val="af4"/>
        <w:numPr>
          <w:ilvl w:val="0"/>
          <w:numId w:val="24"/>
        </w:numPr>
        <w:jc w:val="both"/>
      </w:pPr>
      <w:r>
        <w:t xml:space="preserve">В данной заявке описаны механизмы взаимодействия </w:t>
      </w:r>
      <w:r w:rsidR="00487FB8">
        <w:rPr>
          <w:lang w:val="en-US"/>
        </w:rPr>
        <w:t>Siebel</w:t>
      </w:r>
      <w:r>
        <w:t xml:space="preserve"> </w:t>
      </w:r>
      <w:r>
        <w:rPr>
          <w:lang w:val="en-US"/>
        </w:rPr>
        <w:t>CRM</w:t>
      </w:r>
      <w:r>
        <w:t xml:space="preserve"> с Хранилищем и описан интеграционный слой между Хранилищем и </w:t>
      </w:r>
      <w:r w:rsidR="00487FB8">
        <w:rPr>
          <w:lang w:val="en-US"/>
        </w:rPr>
        <w:t>Siebel</w:t>
      </w:r>
      <w:r>
        <w:t xml:space="preserve"> </w:t>
      </w:r>
      <w:r>
        <w:rPr>
          <w:lang w:val="en-US"/>
        </w:rPr>
        <w:t>CRM</w:t>
      </w:r>
      <w:r>
        <w:t xml:space="preserve">.  Доработки </w:t>
      </w:r>
      <w:r w:rsidR="00487FB8">
        <w:rPr>
          <w:lang w:val="en-US"/>
        </w:rPr>
        <w:t>Siebel</w:t>
      </w:r>
      <w:r>
        <w:t xml:space="preserve"> </w:t>
      </w:r>
      <w:r>
        <w:rPr>
          <w:lang w:val="en-US"/>
        </w:rPr>
        <w:t>CRM</w:t>
      </w:r>
      <w:r>
        <w:t xml:space="preserve"> (расположение элементов управления, пользовательский интерфейс и т.д.) должны быть описаны в заявке  проекта ЕФР. Для инициации </w:t>
      </w:r>
      <w:r>
        <w:lastRenderedPageBreak/>
        <w:t xml:space="preserve">процесса оценки и разработки требований в </w:t>
      </w:r>
      <w:proofErr w:type="spellStart"/>
      <w:r>
        <w:t>Зибель</w:t>
      </w:r>
      <w:proofErr w:type="spellEnd"/>
      <w:r>
        <w:t xml:space="preserve"> </w:t>
      </w:r>
      <w:r>
        <w:rPr>
          <w:lang w:val="en-US"/>
        </w:rPr>
        <w:t>CRM</w:t>
      </w:r>
      <w:r>
        <w:t xml:space="preserve"> необходимо направить </w:t>
      </w:r>
      <w:proofErr w:type="spellStart"/>
      <w:r>
        <w:t>межпроектный</w:t>
      </w:r>
      <w:proofErr w:type="spellEnd"/>
      <w:r>
        <w:t xml:space="preserve"> запрос в проект</w:t>
      </w:r>
      <w:r w:rsidRPr="000D0FEA">
        <w:t xml:space="preserve"> </w:t>
      </w:r>
      <w:r>
        <w:t>ЕФР.</w:t>
      </w:r>
    </w:p>
    <w:p w:rsidR="0086375B" w:rsidRPr="00302F21" w:rsidRDefault="0086375B" w:rsidP="0086375B">
      <w:pPr>
        <w:pStyle w:val="3"/>
      </w:pPr>
      <w:r w:rsidRPr="005841B4">
        <w:t>4.</w:t>
      </w:r>
      <w:r>
        <w:t>2</w:t>
      </w:r>
      <w:r w:rsidRPr="005841B4">
        <w:t>.</w:t>
      </w:r>
      <w:r w:rsidR="008A1286">
        <w:t>6</w:t>
      </w:r>
      <w:r w:rsidRPr="005841B4">
        <w:t xml:space="preserve">. Требования к </w:t>
      </w:r>
      <w:r>
        <w:rPr>
          <w:lang w:val="en-US"/>
        </w:rPr>
        <w:t>Way</w:t>
      </w:r>
      <w:r w:rsidRPr="00302F21">
        <w:t>4</w:t>
      </w:r>
    </w:p>
    <w:p w:rsidR="0086375B" w:rsidRDefault="0086375B" w:rsidP="0086375B">
      <w:pPr>
        <w:jc w:val="both"/>
      </w:pPr>
    </w:p>
    <w:p w:rsidR="00A161A4" w:rsidRPr="00A161A4" w:rsidRDefault="00A161A4" w:rsidP="0086375B">
      <w:pPr>
        <w:jc w:val="both"/>
        <w:rPr>
          <w:b/>
        </w:rPr>
      </w:pPr>
      <w:r w:rsidRPr="00A161A4">
        <w:rPr>
          <w:b/>
        </w:rPr>
        <w:t>Закрытие виртуальной карты по инициативе банка и по инициативе клиента.</w:t>
      </w:r>
    </w:p>
    <w:p w:rsidR="0086375B" w:rsidRDefault="0028186E" w:rsidP="008A1286">
      <w:pPr>
        <w:pStyle w:val="af4"/>
        <w:numPr>
          <w:ilvl w:val="0"/>
          <w:numId w:val="31"/>
        </w:numPr>
        <w:jc w:val="both"/>
      </w:pPr>
      <w:proofErr w:type="gramStart"/>
      <w:r>
        <w:t>Необходимо обеспечить взаимодействие</w:t>
      </w:r>
      <w:r w:rsidR="008A1286">
        <w:t xml:space="preserve"> для</w:t>
      </w:r>
      <w:r w:rsidR="00E34A63">
        <w:t xml:space="preserve"> автоматического</w:t>
      </w:r>
      <w:r w:rsidR="008A1286">
        <w:t xml:space="preserve"> закрытия виртуальных карт участников</w:t>
      </w:r>
      <w:r w:rsidR="007402C0">
        <w:t xml:space="preserve"> Программы К</w:t>
      </w:r>
      <w:r w:rsidR="008A1286">
        <w:t>оллекция (см. пункт</w:t>
      </w:r>
      <w:r>
        <w:t xml:space="preserve"> </w:t>
      </w:r>
      <w:hyperlink w:anchor="_4.2.2.1._Взаимодействие_Хранилища" w:history="1">
        <w:r w:rsidR="008A1286" w:rsidRPr="008A1286">
          <w:rPr>
            <w:rStyle w:val="afb"/>
          </w:rPr>
          <w:t>4.2.2.1.</w:t>
        </w:r>
        <w:proofErr w:type="gramEnd"/>
        <w:r w:rsidR="008A1286" w:rsidRPr="008A1286">
          <w:rPr>
            <w:rStyle w:val="afb"/>
          </w:rPr>
          <w:t xml:space="preserve"> Взаимодействие Хранилища с Way4 (реестр на закрытие виртуальной карты</w:t>
        </w:r>
      </w:hyperlink>
      <w:r w:rsidR="008A1286">
        <w:t>).</w:t>
      </w:r>
    </w:p>
    <w:p w:rsidR="008A1286" w:rsidRDefault="00017EE9" w:rsidP="008A1286">
      <w:pPr>
        <w:pStyle w:val="af4"/>
        <w:numPr>
          <w:ilvl w:val="0"/>
          <w:numId w:val="31"/>
        </w:numPr>
        <w:jc w:val="both"/>
      </w:pPr>
      <w:r>
        <w:t xml:space="preserve">В случае если на виртуальных картах </w:t>
      </w:r>
      <w:r w:rsidR="003B3094">
        <w:t>существует</w:t>
      </w:r>
      <w:r>
        <w:t xml:space="preserve"> положительный остаток, то его необходимо перечислять в сч</w:t>
      </w:r>
      <w:r w:rsidR="003B3094">
        <w:t>ё</w:t>
      </w:r>
      <w:r>
        <w:t>т дохода Банка (на существующие счета).</w:t>
      </w:r>
    </w:p>
    <w:p w:rsidR="00E34A63" w:rsidRPr="00E34A63" w:rsidRDefault="00E34A63" w:rsidP="008A1286">
      <w:pPr>
        <w:pStyle w:val="af4"/>
        <w:numPr>
          <w:ilvl w:val="0"/>
          <w:numId w:val="31"/>
        </w:numPr>
        <w:jc w:val="both"/>
      </w:pPr>
      <w:r w:rsidRPr="00E34A63">
        <w:t>Необходимо при закрытии виртуальной карты указывать код причины или те</w:t>
      </w:r>
      <w:proofErr w:type="gramStart"/>
      <w:r w:rsidRPr="00E34A63">
        <w:t>кст пр</w:t>
      </w:r>
      <w:proofErr w:type="gramEnd"/>
      <w:r w:rsidRPr="00E34A63">
        <w:t>ичины закрытия карты (1- закрытие счета по заявлению клиента или 2 - закрытие банком в одностороннем порядке)</w:t>
      </w:r>
      <w:r>
        <w:t>.</w:t>
      </w:r>
    </w:p>
    <w:p w:rsidR="00E34A63" w:rsidRDefault="00E34A63" w:rsidP="008A1286">
      <w:pPr>
        <w:pStyle w:val="af4"/>
        <w:numPr>
          <w:ilvl w:val="0"/>
          <w:numId w:val="31"/>
        </w:numPr>
        <w:jc w:val="both"/>
      </w:pPr>
      <w:r>
        <w:t xml:space="preserve">Необходимо обеспечить выгрузку закрытых виртуальных карт в </w:t>
      </w:r>
      <w:proofErr w:type="spellStart"/>
      <w:r>
        <w:t>Соид</w:t>
      </w:r>
      <w:proofErr w:type="spellEnd"/>
      <w:r>
        <w:t xml:space="preserve"> (требования к проекту </w:t>
      </w:r>
      <w:proofErr w:type="spellStart"/>
      <w:r>
        <w:t>Соид</w:t>
      </w:r>
      <w:proofErr w:type="spellEnd"/>
      <w:r>
        <w:t>).</w:t>
      </w:r>
    </w:p>
    <w:p w:rsidR="000C0794" w:rsidRDefault="000C0794" w:rsidP="000C0794">
      <w:pPr>
        <w:pStyle w:val="af4"/>
        <w:jc w:val="both"/>
      </w:pPr>
    </w:p>
    <w:p w:rsidR="000C0794" w:rsidRPr="002D0915" w:rsidRDefault="00891D33" w:rsidP="00C00E34">
      <w:pPr>
        <w:pStyle w:val="af4"/>
        <w:ind w:left="0"/>
        <w:jc w:val="both"/>
        <w:rPr>
          <w:b/>
          <w:u w:val="single"/>
        </w:rPr>
      </w:pPr>
      <w:r>
        <w:rPr>
          <w:b/>
          <w:u w:val="single"/>
        </w:rPr>
        <w:t>В случае если происходит в</w:t>
      </w:r>
      <w:r w:rsidR="000C0794" w:rsidRPr="002D0915">
        <w:rPr>
          <w:b/>
          <w:u w:val="single"/>
        </w:rPr>
        <w:t>озврат денежных средств Партнером на виртуальную карту Клиента (</w:t>
      </w:r>
      <w:proofErr w:type="spellStart"/>
      <w:r w:rsidR="00C00E34" w:rsidRPr="002D0915">
        <w:rPr>
          <w:b/>
          <w:u w:val="single"/>
        </w:rPr>
        <w:t>reverse</w:t>
      </w:r>
      <w:proofErr w:type="spellEnd"/>
      <w:r w:rsidR="00C00E34" w:rsidRPr="002D0915">
        <w:rPr>
          <w:b/>
          <w:u w:val="single"/>
        </w:rPr>
        <w:t xml:space="preserve"> операции</w:t>
      </w:r>
      <w:r w:rsidR="000C0794" w:rsidRPr="002D0915">
        <w:rPr>
          <w:b/>
          <w:u w:val="single"/>
        </w:rPr>
        <w:t>)</w:t>
      </w:r>
      <w:r w:rsidR="00C00E34" w:rsidRPr="002D0915">
        <w:rPr>
          <w:b/>
          <w:u w:val="single"/>
        </w:rPr>
        <w:t>.</w:t>
      </w:r>
    </w:p>
    <w:p w:rsidR="00D14435" w:rsidRDefault="00D14435" w:rsidP="00D63E69">
      <w:pPr>
        <w:pStyle w:val="af4"/>
        <w:numPr>
          <w:ilvl w:val="0"/>
          <w:numId w:val="32"/>
        </w:numPr>
        <w:jc w:val="both"/>
      </w:pPr>
      <w:r>
        <w:t>Необходимо</w:t>
      </w:r>
      <w:r w:rsidR="00891D33">
        <w:t xml:space="preserve"> в автоматическом режиме </w:t>
      </w:r>
      <w:r>
        <w:t>перечислять денежные средства с виртуальной карты в счёт дохода Банка (на существующие счета</w:t>
      </w:r>
      <w:r w:rsidR="00D63E69">
        <w:t xml:space="preserve">, </w:t>
      </w:r>
      <w:r w:rsidR="00D63E69" w:rsidRPr="00D63E69">
        <w:t xml:space="preserve">сторнирует проводку по зачислению вознаграждения </w:t>
      </w:r>
      <w:proofErr w:type="spellStart"/>
      <w:r w:rsidR="00D63E69" w:rsidRPr="00D63E69">
        <w:t>Дт</w:t>
      </w:r>
      <w:proofErr w:type="spellEnd"/>
      <w:r w:rsidR="00D63E69" w:rsidRPr="00D63E69">
        <w:t xml:space="preserve">. 40817 – </w:t>
      </w:r>
      <w:proofErr w:type="spellStart"/>
      <w:r w:rsidR="00D63E69" w:rsidRPr="00D63E69">
        <w:t>Кт</w:t>
      </w:r>
      <w:proofErr w:type="spellEnd"/>
      <w:r w:rsidR="00D63E69" w:rsidRPr="00D63E69">
        <w:t xml:space="preserve"> 70606 </w:t>
      </w:r>
      <w:r w:rsidR="00D63E69">
        <w:t>(27308) код налогообложения «0»</w:t>
      </w:r>
      <w:r>
        <w:t>).</w:t>
      </w:r>
    </w:p>
    <w:p w:rsidR="00C00E34" w:rsidRPr="008A1286" w:rsidRDefault="00891D33" w:rsidP="002D0915">
      <w:pPr>
        <w:pStyle w:val="af4"/>
        <w:numPr>
          <w:ilvl w:val="0"/>
          <w:numId w:val="32"/>
        </w:numPr>
        <w:jc w:val="both"/>
      </w:pPr>
      <w:r>
        <w:t>Необходимо в автоматическом режиме у</w:t>
      </w:r>
      <w:r w:rsidR="00D14435">
        <w:t>ведомить Хранилище о номере виртуальной карты и  сумме перечисленной в счет дохода Банка по средствам взаимодействия</w:t>
      </w:r>
      <w:r w:rsidR="002D0915" w:rsidRPr="002D0915">
        <w:t xml:space="preserve"> </w:t>
      </w:r>
      <w:hyperlink w:anchor="_4.2.2.4._Взаимодействие_" w:history="1">
        <w:r w:rsidR="002D0915" w:rsidRPr="002D0915">
          <w:rPr>
            <w:rStyle w:val="afb"/>
          </w:rPr>
          <w:t xml:space="preserve">4.2.2.4. Взаимодействие  </w:t>
        </w:r>
        <w:r w:rsidR="002D0915" w:rsidRPr="002D0915">
          <w:rPr>
            <w:rStyle w:val="afb"/>
            <w:lang w:val="en-US"/>
          </w:rPr>
          <w:t>Way</w:t>
        </w:r>
        <w:r w:rsidR="002D0915" w:rsidRPr="002D0915">
          <w:rPr>
            <w:rStyle w:val="afb"/>
          </w:rPr>
          <w:t>4 с Хранилищем (реестр на зачисление бонусов на бонусный счет клиента Программы Коллекция в случае отмены операции по виртуальной карте)</w:t>
        </w:r>
        <w:r w:rsidR="00D14435" w:rsidRPr="002D0915">
          <w:rPr>
            <w:rStyle w:val="afb"/>
          </w:rPr>
          <w:t>.</w:t>
        </w:r>
      </w:hyperlink>
    </w:p>
    <w:p w:rsidR="00F8310D" w:rsidRPr="00696A5E" w:rsidRDefault="00F8310D" w:rsidP="00696A5E">
      <w:pPr>
        <w:pStyle w:val="1"/>
        <w:rPr>
          <w:rStyle w:val="11"/>
        </w:rPr>
      </w:pPr>
      <w:bookmarkStart w:id="43" w:name="_4.2.4._Требования_к"/>
      <w:bookmarkStart w:id="44" w:name="_4.2.5._Требования_к"/>
      <w:bookmarkStart w:id="45" w:name="_Ограничения_и_соглашения"/>
      <w:bookmarkEnd w:id="43"/>
      <w:bookmarkEnd w:id="44"/>
      <w:bookmarkEnd w:id="45"/>
      <w:r w:rsidRPr="00696A5E">
        <w:rPr>
          <w:rStyle w:val="11"/>
        </w:rPr>
        <w:t>Ограничения и соглашения реализации</w:t>
      </w:r>
    </w:p>
    <w:p w:rsidR="006467F9" w:rsidRPr="006467F9" w:rsidRDefault="005624E1" w:rsidP="005624E1">
      <w:pPr>
        <w:pStyle w:val="af4"/>
        <w:numPr>
          <w:ilvl w:val="0"/>
          <w:numId w:val="3"/>
        </w:numPr>
        <w:jc w:val="both"/>
        <w:rPr>
          <w:rFonts w:cs="Arial"/>
          <w:color w:val="000000" w:themeColor="text1"/>
          <w:kern w:val="32"/>
        </w:rPr>
      </w:pPr>
      <w:r>
        <w:t xml:space="preserve">Мероприятия по отключению клиента от Программы Коллекция изложены в </w:t>
      </w:r>
      <w:r w:rsidRPr="005624E1">
        <w:t>BR-5580 «Проект «Коллекция». «Регистрация и отключение»</w:t>
      </w:r>
      <w:r w:rsidR="009B199C" w:rsidRPr="009B199C">
        <w:t>.</w:t>
      </w:r>
    </w:p>
    <w:p w:rsidR="006467F9" w:rsidRPr="009B199C" w:rsidRDefault="006467F9" w:rsidP="006467F9">
      <w:pPr>
        <w:pStyle w:val="af4"/>
        <w:jc w:val="both"/>
      </w:pPr>
    </w:p>
    <w:p w:rsidR="00E36CDD" w:rsidRPr="0076364A" w:rsidRDefault="00E36CDD" w:rsidP="00E36CDD">
      <w:pPr>
        <w:pStyle w:val="ab"/>
        <w:ind w:left="720"/>
        <w:rPr>
          <w:rStyle w:val="11"/>
          <w:rFonts w:eastAsia="Arial Unicode MS"/>
          <w:b/>
        </w:rPr>
      </w:pPr>
    </w:p>
    <w:p w:rsidR="00F8310D" w:rsidRPr="00296D10" w:rsidRDefault="00F8310D" w:rsidP="00F8310D">
      <w:pPr>
        <w:pStyle w:val="ab"/>
        <w:rPr>
          <w:rStyle w:val="11"/>
          <w:rFonts w:eastAsia="Arial Unicode MS"/>
          <w:b/>
        </w:rPr>
      </w:pPr>
      <w:r w:rsidRPr="00296D10">
        <w:rPr>
          <w:rStyle w:val="11"/>
          <w:rFonts w:eastAsia="Arial Unicode MS"/>
          <w:b/>
        </w:rPr>
        <w:t>Функциональное распределение по модулям ППО</w:t>
      </w:r>
      <w:r w:rsidRPr="00296D10">
        <w:rPr>
          <w:rStyle w:val="a6"/>
          <w:bCs/>
        </w:rPr>
        <w:footnoteReference w:id="1"/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13"/>
        <w:gridCol w:w="1790"/>
        <w:gridCol w:w="2268"/>
        <w:gridCol w:w="2976"/>
      </w:tblGrid>
      <w:tr w:rsidR="00F8310D" w:rsidRPr="00296D10" w:rsidTr="00CF7343">
        <w:tc>
          <w:tcPr>
            <w:tcW w:w="2713" w:type="dxa"/>
            <w:vAlign w:val="center"/>
          </w:tcPr>
          <w:p w:rsidR="00F8310D" w:rsidRPr="00296D10" w:rsidRDefault="00F8310D" w:rsidP="00CF7343">
            <w:pPr>
              <w:pStyle w:val="ad"/>
              <w:jc w:val="center"/>
            </w:pPr>
            <w:r w:rsidRPr="00296D10">
              <w:t>Функция бизнес-процесса</w:t>
            </w:r>
          </w:p>
        </w:tc>
        <w:tc>
          <w:tcPr>
            <w:tcW w:w="1790" w:type="dxa"/>
            <w:vAlign w:val="center"/>
          </w:tcPr>
          <w:p w:rsidR="00F8310D" w:rsidRPr="00296D10" w:rsidRDefault="00F8310D" w:rsidP="00CF7343">
            <w:pPr>
              <w:pStyle w:val="ad"/>
              <w:jc w:val="center"/>
            </w:pPr>
            <w:r w:rsidRPr="00296D10">
              <w:t>Модуль ППО</w:t>
            </w:r>
            <w:r w:rsidRPr="00296D10">
              <w:rPr>
                <w:rStyle w:val="a6"/>
              </w:rPr>
              <w:footnoteReference w:id="2"/>
            </w:r>
          </w:p>
        </w:tc>
        <w:tc>
          <w:tcPr>
            <w:tcW w:w="2268" w:type="dxa"/>
            <w:vAlign w:val="center"/>
          </w:tcPr>
          <w:p w:rsidR="00F8310D" w:rsidRPr="00296D10" w:rsidRDefault="00F8310D" w:rsidP="00CF7343">
            <w:pPr>
              <w:pStyle w:val="ad"/>
              <w:jc w:val="center"/>
            </w:pPr>
            <w:r w:rsidRPr="00296D10">
              <w:t>Ограничения (если существуют)</w:t>
            </w:r>
          </w:p>
        </w:tc>
        <w:tc>
          <w:tcPr>
            <w:tcW w:w="2976" w:type="dxa"/>
            <w:vAlign w:val="center"/>
          </w:tcPr>
          <w:p w:rsidR="00F8310D" w:rsidRPr="00296D10" w:rsidRDefault="00F8310D" w:rsidP="00CF7343">
            <w:pPr>
              <w:pStyle w:val="ad"/>
              <w:jc w:val="center"/>
            </w:pPr>
            <w:r w:rsidRPr="00296D10">
              <w:t>Принципы интеграции (если требуется)</w:t>
            </w:r>
          </w:p>
        </w:tc>
      </w:tr>
    </w:tbl>
    <w:p w:rsidR="00F8310D" w:rsidRPr="00DF703C" w:rsidRDefault="00F8310D" w:rsidP="00F8310D">
      <w:pPr>
        <w:pStyle w:val="ab"/>
        <w:rPr>
          <w:rStyle w:val="11"/>
          <w:rFonts w:eastAsia="Arial Unicode MS"/>
          <w:highlight w:val="yellow"/>
        </w:rPr>
      </w:pPr>
    </w:p>
    <w:p w:rsidR="00904DAF" w:rsidRPr="00E526ED" w:rsidRDefault="00904DAF" w:rsidP="00904DAF">
      <w:pPr>
        <w:pStyle w:val="1"/>
        <w:numPr>
          <w:ilvl w:val="0"/>
          <w:numId w:val="4"/>
        </w:numPr>
        <w:rPr>
          <w:rStyle w:val="11"/>
          <w:b w:val="0"/>
          <w:bCs w:val="0"/>
        </w:rPr>
      </w:pPr>
      <w:r w:rsidRPr="00631E5F">
        <w:rPr>
          <w:rStyle w:val="11"/>
        </w:rPr>
        <w:lastRenderedPageBreak/>
        <w:t>Оценка плана мероприятий по реализации</w:t>
      </w:r>
    </w:p>
    <w:p w:rsidR="00904DAF" w:rsidRPr="00E526ED" w:rsidRDefault="00904DAF" w:rsidP="00904DAF">
      <w:pPr>
        <w:pStyle w:val="2"/>
        <w:rPr>
          <w:color w:val="000000" w:themeColor="text1"/>
        </w:rPr>
      </w:pPr>
      <w:r>
        <w:rPr>
          <w:color w:val="000000" w:themeColor="text1"/>
        </w:rPr>
        <w:t>5</w:t>
      </w:r>
      <w:r w:rsidRPr="00E526ED">
        <w:rPr>
          <w:color w:val="000000" w:themeColor="text1"/>
        </w:rPr>
        <w:t>.</w:t>
      </w:r>
      <w:r>
        <w:rPr>
          <w:color w:val="000000" w:themeColor="text1"/>
        </w:rPr>
        <w:t>1</w:t>
      </w:r>
      <w:r w:rsidRPr="00E526ED">
        <w:rPr>
          <w:color w:val="000000" w:themeColor="text1"/>
        </w:rPr>
        <w:t xml:space="preserve">. </w:t>
      </w:r>
      <w:r w:rsidRPr="00631E5F">
        <w:rPr>
          <w:rStyle w:val="11"/>
          <w:rFonts w:eastAsiaTheme="majorEastAsia" w:cstheme="majorBidi"/>
          <w:kern w:val="0"/>
          <w:sz w:val="24"/>
          <w:szCs w:val="24"/>
        </w:rPr>
        <w:t>План доработки Хранилища</w:t>
      </w:r>
    </w:p>
    <w:p w:rsidR="00904DAF" w:rsidRDefault="00904DAF" w:rsidP="00904DAF">
      <w:pPr>
        <w:pStyle w:val="2"/>
        <w:rPr>
          <w:rStyle w:val="11"/>
          <w:rFonts w:eastAsiaTheme="majorEastAsia" w:cstheme="majorBidi"/>
          <w:kern w:val="0"/>
          <w:sz w:val="24"/>
          <w:szCs w:val="24"/>
        </w:rPr>
      </w:pPr>
      <w:r>
        <w:rPr>
          <w:color w:val="000000" w:themeColor="text1"/>
        </w:rPr>
        <w:t>5</w:t>
      </w:r>
      <w:r w:rsidRPr="00E526ED">
        <w:rPr>
          <w:color w:val="000000" w:themeColor="text1"/>
        </w:rPr>
        <w:t>.</w:t>
      </w:r>
      <w:r>
        <w:rPr>
          <w:color w:val="000000" w:themeColor="text1"/>
        </w:rPr>
        <w:t>2</w:t>
      </w:r>
      <w:r w:rsidRPr="00E526ED">
        <w:rPr>
          <w:color w:val="000000" w:themeColor="text1"/>
        </w:rPr>
        <w:t xml:space="preserve">. </w:t>
      </w:r>
      <w:r w:rsidRPr="00631E5F">
        <w:rPr>
          <w:rStyle w:val="11"/>
          <w:rFonts w:eastAsiaTheme="majorEastAsia" w:cstheme="majorBidi"/>
          <w:kern w:val="0"/>
          <w:sz w:val="24"/>
          <w:szCs w:val="24"/>
        </w:rPr>
        <w:t>План доработки Сайта программы Коллекция</w:t>
      </w:r>
    </w:p>
    <w:p w:rsidR="00F8310D" w:rsidRDefault="00F8310D" w:rsidP="00F8310D">
      <w:pPr>
        <w:pStyle w:val="ab"/>
        <w:rPr>
          <w:rStyle w:val="11"/>
          <w:rFonts w:eastAsia="Arial Unicode MS"/>
          <w:b/>
          <w:highlight w:val="yellow"/>
        </w:rPr>
      </w:pPr>
    </w:p>
    <w:p w:rsidR="00472D6A" w:rsidRPr="00DF703C" w:rsidRDefault="00472D6A" w:rsidP="00F8310D">
      <w:pPr>
        <w:pStyle w:val="ab"/>
        <w:rPr>
          <w:rStyle w:val="11"/>
          <w:rFonts w:eastAsia="Arial Unicode MS"/>
          <w:b/>
          <w:highlight w:val="yellow"/>
        </w:rPr>
      </w:pPr>
    </w:p>
    <w:p w:rsidR="00F8310D" w:rsidRPr="00C61365" w:rsidRDefault="00F8310D" w:rsidP="00F8310D">
      <w:pPr>
        <w:pStyle w:val="ab"/>
        <w:rPr>
          <w:rStyle w:val="11"/>
          <w:rFonts w:eastAsia="Arial Unicode MS"/>
          <w:b/>
        </w:rPr>
      </w:pPr>
      <w:r w:rsidRPr="00C61365">
        <w:rPr>
          <w:rStyle w:val="11"/>
          <w:rFonts w:eastAsia="Arial Unicode MS"/>
          <w:b/>
        </w:rPr>
        <w:t>Риски реализации и внедрения</w:t>
      </w:r>
      <w:r w:rsidRPr="00C61365">
        <w:rPr>
          <w:rStyle w:val="a6"/>
          <w:bCs/>
        </w:rPr>
        <w:footnoteReference w:id="3"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45"/>
        <w:gridCol w:w="2078"/>
        <w:gridCol w:w="2577"/>
        <w:gridCol w:w="2471"/>
      </w:tblGrid>
      <w:tr w:rsidR="00ED04A7" w:rsidRPr="00C61365" w:rsidTr="00ED04A7">
        <w:trPr>
          <w:jc w:val="center"/>
        </w:trPr>
        <w:tc>
          <w:tcPr>
            <w:tcW w:w="2445" w:type="dxa"/>
            <w:vAlign w:val="center"/>
          </w:tcPr>
          <w:p w:rsidR="00ED04A7" w:rsidRPr="00C61365" w:rsidRDefault="00ED04A7" w:rsidP="00CF7343">
            <w:pPr>
              <w:pStyle w:val="ab"/>
              <w:keepNext/>
              <w:suppressAutoHyphens/>
              <w:spacing w:before="60" w:after="60"/>
              <w:jc w:val="center"/>
              <w:rPr>
                <w:rStyle w:val="11"/>
                <w:rFonts w:eastAsia="Arial Unicode MS"/>
                <w:b/>
              </w:rPr>
            </w:pPr>
            <w:r w:rsidRPr="00C61365">
              <w:rPr>
                <w:rStyle w:val="11"/>
                <w:rFonts w:eastAsia="Arial Unicode MS"/>
                <w:b/>
              </w:rPr>
              <w:t>Описание риска</w:t>
            </w:r>
          </w:p>
        </w:tc>
        <w:tc>
          <w:tcPr>
            <w:tcW w:w="2078" w:type="dxa"/>
          </w:tcPr>
          <w:p w:rsidR="00ED04A7" w:rsidRPr="00C61365" w:rsidRDefault="00ED04A7" w:rsidP="00CF7343">
            <w:pPr>
              <w:pStyle w:val="ab"/>
              <w:keepNext/>
              <w:suppressAutoHyphens/>
              <w:spacing w:before="60" w:after="60"/>
              <w:jc w:val="center"/>
              <w:rPr>
                <w:rStyle w:val="11"/>
                <w:rFonts w:eastAsia="Arial Unicode MS"/>
                <w:b/>
              </w:rPr>
            </w:pPr>
          </w:p>
        </w:tc>
        <w:tc>
          <w:tcPr>
            <w:tcW w:w="2577" w:type="dxa"/>
            <w:vAlign w:val="center"/>
          </w:tcPr>
          <w:p w:rsidR="00ED04A7" w:rsidRPr="00C61365" w:rsidRDefault="00ED04A7" w:rsidP="00CF7343">
            <w:pPr>
              <w:pStyle w:val="ab"/>
              <w:keepNext/>
              <w:suppressAutoHyphens/>
              <w:spacing w:before="60" w:after="60"/>
              <w:jc w:val="center"/>
              <w:rPr>
                <w:rStyle w:val="11"/>
                <w:rFonts w:eastAsia="Arial Unicode MS"/>
                <w:b/>
              </w:rPr>
            </w:pPr>
            <w:r w:rsidRPr="00C61365">
              <w:rPr>
                <w:rStyle w:val="11"/>
                <w:rFonts w:eastAsia="Arial Unicode MS"/>
                <w:b/>
              </w:rPr>
              <w:t>Критичность</w:t>
            </w:r>
          </w:p>
        </w:tc>
        <w:tc>
          <w:tcPr>
            <w:tcW w:w="2471" w:type="dxa"/>
            <w:vAlign w:val="center"/>
          </w:tcPr>
          <w:p w:rsidR="00ED04A7" w:rsidRPr="00C61365" w:rsidRDefault="00ED04A7" w:rsidP="00CF7343">
            <w:pPr>
              <w:pStyle w:val="ab"/>
              <w:keepNext/>
              <w:suppressAutoHyphens/>
              <w:spacing w:before="60" w:after="60"/>
              <w:jc w:val="center"/>
              <w:rPr>
                <w:rStyle w:val="11"/>
                <w:rFonts w:eastAsia="Arial Unicode MS"/>
                <w:b/>
              </w:rPr>
            </w:pPr>
            <w:r w:rsidRPr="00C61365">
              <w:rPr>
                <w:rStyle w:val="11"/>
                <w:rFonts w:eastAsia="Arial Unicode MS"/>
                <w:b/>
              </w:rPr>
              <w:t>Меры по снижению</w:t>
            </w:r>
          </w:p>
        </w:tc>
      </w:tr>
    </w:tbl>
    <w:p w:rsidR="00F8310D" w:rsidRPr="00DF703C" w:rsidRDefault="00F8310D" w:rsidP="00F8310D">
      <w:pPr>
        <w:pStyle w:val="ab"/>
        <w:rPr>
          <w:rStyle w:val="11"/>
          <w:rFonts w:eastAsia="Arial Unicode MS"/>
          <w:highlight w:val="yellow"/>
        </w:rPr>
      </w:pPr>
    </w:p>
    <w:p w:rsidR="00F8310D" w:rsidRPr="00C61365" w:rsidRDefault="00F8310D" w:rsidP="00775412">
      <w:pPr>
        <w:pStyle w:val="ab"/>
        <w:numPr>
          <w:ilvl w:val="0"/>
          <w:numId w:val="4"/>
        </w:numPr>
        <w:ind w:left="567" w:hanging="567"/>
        <w:rPr>
          <w:rStyle w:val="11"/>
          <w:rFonts w:eastAsia="Arial Unicode MS"/>
        </w:rPr>
      </w:pPr>
      <w:r w:rsidRPr="00C61365">
        <w:rPr>
          <w:rStyle w:val="11"/>
          <w:rFonts w:eastAsia="Arial Unicode MS"/>
        </w:rPr>
        <w:t>Передано в Проект.</w:t>
      </w:r>
    </w:p>
    <w:p w:rsidR="00F8310D" w:rsidRPr="00DF703C" w:rsidRDefault="00F8310D" w:rsidP="00F8310D">
      <w:pPr>
        <w:pStyle w:val="ab"/>
        <w:ind w:left="567"/>
        <w:rPr>
          <w:rStyle w:val="11"/>
          <w:rFonts w:eastAsia="Arial Unicode MS"/>
          <w:highlight w:val="yellow"/>
        </w:rPr>
      </w:pPr>
    </w:p>
    <w:p w:rsidR="00F8310D" w:rsidRPr="008F1907" w:rsidRDefault="008F1907" w:rsidP="00F8310D">
      <w:pPr>
        <w:pStyle w:val="ab"/>
        <w:rPr>
          <w:rStyle w:val="11"/>
          <w:rFonts w:eastAsia="Arial Unicode MS"/>
        </w:rPr>
      </w:pPr>
      <w:r w:rsidRPr="00412DBC">
        <w:rPr>
          <w:rStyle w:val="11"/>
          <w:rFonts w:eastAsia="Arial Unicode MS"/>
          <w:b/>
          <w:i/>
        </w:rPr>
        <w:t>&lt;</w:t>
      </w:r>
      <w:r w:rsidR="00F8310D" w:rsidRPr="00C61365">
        <w:rPr>
          <w:rStyle w:val="11"/>
          <w:rFonts w:eastAsia="Arial Unicode MS"/>
          <w:b/>
          <w:i/>
        </w:rPr>
        <w:t xml:space="preserve">Раздел заполняется в случае, если по результатам Экспертизы </w:t>
      </w:r>
      <w:r w:rsidR="00F8310D">
        <w:rPr>
          <w:rStyle w:val="11"/>
          <w:rFonts w:eastAsia="Arial Unicode MS"/>
          <w:b/>
          <w:i/>
        </w:rPr>
        <w:t>З</w:t>
      </w:r>
      <w:r w:rsidR="00F8310D" w:rsidRPr="00C61365">
        <w:rPr>
          <w:rStyle w:val="11"/>
          <w:rFonts w:eastAsia="Arial Unicode MS"/>
          <w:b/>
          <w:i/>
        </w:rPr>
        <w:t xml:space="preserve">адачу требуется реализовать в рамках Проекта. </w:t>
      </w:r>
      <w:r w:rsidR="00F8310D">
        <w:rPr>
          <w:rStyle w:val="11"/>
          <w:rFonts w:eastAsia="Arial Unicode MS"/>
          <w:b/>
          <w:i/>
        </w:rPr>
        <w:t xml:space="preserve">При заполнении указывается наименование Проекта и обоснование передачи Задачи в Проект. </w:t>
      </w:r>
      <w:r w:rsidR="00F8310D" w:rsidRPr="00C61365">
        <w:rPr>
          <w:rStyle w:val="11"/>
          <w:rFonts w:eastAsia="Arial Unicode MS"/>
          <w:b/>
          <w:i/>
        </w:rPr>
        <w:t xml:space="preserve">Передача </w:t>
      </w:r>
      <w:r w:rsidR="00F8310D">
        <w:rPr>
          <w:rStyle w:val="11"/>
          <w:rFonts w:eastAsia="Arial Unicode MS"/>
          <w:b/>
          <w:i/>
        </w:rPr>
        <w:t>З</w:t>
      </w:r>
      <w:r w:rsidR="00F8310D" w:rsidRPr="00C61365">
        <w:rPr>
          <w:rStyle w:val="11"/>
          <w:rFonts w:eastAsia="Arial Unicode MS"/>
          <w:b/>
          <w:i/>
        </w:rPr>
        <w:t xml:space="preserve">адачи в Проект согласуется с Руководителем проекта, Заказчиком проекта и Спонсором проекта </w:t>
      </w:r>
      <w:r>
        <w:rPr>
          <w:rStyle w:val="11"/>
          <w:rFonts w:eastAsia="Arial Unicode MS"/>
          <w:b/>
          <w:i/>
        </w:rPr>
        <w:t xml:space="preserve">с отражением результатов в Листе </w:t>
      </w:r>
      <w:r w:rsidR="009575F0">
        <w:rPr>
          <w:rStyle w:val="11"/>
          <w:rFonts w:eastAsia="Arial Unicode MS"/>
          <w:b/>
          <w:i/>
        </w:rPr>
        <w:t xml:space="preserve">электронного </w:t>
      </w:r>
      <w:r>
        <w:rPr>
          <w:rStyle w:val="11"/>
          <w:rFonts w:eastAsia="Arial Unicode MS"/>
          <w:b/>
          <w:i/>
        </w:rPr>
        <w:t>согласования</w:t>
      </w:r>
      <w:r w:rsidRPr="00412DBC">
        <w:rPr>
          <w:rStyle w:val="11"/>
          <w:rFonts w:eastAsia="Arial Unicode MS"/>
          <w:b/>
          <w:i/>
        </w:rPr>
        <w:t>&gt;</w:t>
      </w:r>
    </w:p>
    <w:p w:rsidR="00ED04A7" w:rsidRPr="00814D78" w:rsidRDefault="00ED04A7" w:rsidP="00ED04A7">
      <w:pPr>
        <w:pStyle w:val="ab"/>
        <w:rPr>
          <w:rStyle w:val="11"/>
          <w:rFonts w:eastAsia="Arial Unicode MS"/>
        </w:rPr>
      </w:pPr>
      <w:r w:rsidRPr="00814D78">
        <w:rPr>
          <w:rStyle w:val="11"/>
          <w:rFonts w:eastAsia="Arial Unicode MS"/>
        </w:rPr>
        <w:t>История изменений документа:</w:t>
      </w: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05"/>
        <w:gridCol w:w="1116"/>
        <w:gridCol w:w="2811"/>
        <w:gridCol w:w="1399"/>
        <w:gridCol w:w="2974"/>
      </w:tblGrid>
      <w:tr w:rsidR="00ED04A7" w:rsidRPr="000660A0" w:rsidTr="00083276">
        <w:tc>
          <w:tcPr>
            <w:tcW w:w="1305" w:type="dxa"/>
            <w:shd w:val="clear" w:color="auto" w:fill="D9D9D9"/>
            <w:tcMar>
              <w:top w:w="28" w:type="dxa"/>
              <w:bottom w:w="28" w:type="dxa"/>
            </w:tcMar>
            <w:vAlign w:val="center"/>
          </w:tcPr>
          <w:p w:rsidR="00ED04A7" w:rsidRPr="008318D8" w:rsidRDefault="00ED04A7" w:rsidP="00CF7343">
            <w:pPr>
              <w:rPr>
                <w:b/>
                <w:sz w:val="20"/>
                <w:lang w:val="en-US" w:bidi="he-IL"/>
              </w:rPr>
            </w:pPr>
            <w:proofErr w:type="spellStart"/>
            <w:r w:rsidRPr="008318D8">
              <w:rPr>
                <w:b/>
                <w:sz w:val="20"/>
                <w:lang w:val="en-US" w:bidi="he-IL"/>
              </w:rPr>
              <w:t>Номер</w:t>
            </w:r>
            <w:proofErr w:type="spellEnd"/>
            <w:r w:rsidRPr="008318D8">
              <w:rPr>
                <w:b/>
                <w:sz w:val="20"/>
                <w:lang w:val="en-US" w:bidi="he-IL"/>
              </w:rPr>
              <w:t xml:space="preserve"> </w:t>
            </w:r>
            <w:proofErr w:type="spellStart"/>
            <w:r w:rsidRPr="008318D8">
              <w:rPr>
                <w:b/>
                <w:sz w:val="20"/>
                <w:lang w:val="en-US" w:bidi="he-IL"/>
              </w:rPr>
              <w:t>версии</w:t>
            </w:r>
            <w:proofErr w:type="spellEnd"/>
          </w:p>
        </w:tc>
        <w:tc>
          <w:tcPr>
            <w:tcW w:w="1116" w:type="dxa"/>
            <w:shd w:val="clear" w:color="auto" w:fill="D9D9D9"/>
            <w:tcMar>
              <w:top w:w="28" w:type="dxa"/>
              <w:bottom w:w="28" w:type="dxa"/>
            </w:tcMar>
            <w:vAlign w:val="center"/>
          </w:tcPr>
          <w:p w:rsidR="00ED04A7" w:rsidRPr="008318D8" w:rsidRDefault="00ED04A7" w:rsidP="00CF7343">
            <w:pPr>
              <w:rPr>
                <w:b/>
                <w:sz w:val="20"/>
                <w:lang w:val="en-US" w:bidi="he-IL"/>
              </w:rPr>
            </w:pPr>
            <w:proofErr w:type="spellStart"/>
            <w:r w:rsidRPr="008318D8">
              <w:rPr>
                <w:b/>
                <w:sz w:val="20"/>
                <w:lang w:val="en-US" w:bidi="he-IL"/>
              </w:rPr>
              <w:t>Дата</w:t>
            </w:r>
            <w:proofErr w:type="spellEnd"/>
          </w:p>
        </w:tc>
        <w:tc>
          <w:tcPr>
            <w:tcW w:w="2811" w:type="dxa"/>
            <w:shd w:val="clear" w:color="auto" w:fill="D9D9D9"/>
            <w:tcMar>
              <w:top w:w="28" w:type="dxa"/>
              <w:bottom w:w="28" w:type="dxa"/>
            </w:tcMar>
            <w:vAlign w:val="center"/>
          </w:tcPr>
          <w:p w:rsidR="00ED04A7" w:rsidRPr="008318D8" w:rsidRDefault="00ED04A7" w:rsidP="00CF7343">
            <w:pPr>
              <w:rPr>
                <w:b/>
                <w:sz w:val="20"/>
                <w:lang w:val="en-US" w:bidi="he-IL"/>
              </w:rPr>
            </w:pPr>
            <w:proofErr w:type="spellStart"/>
            <w:r w:rsidRPr="008318D8">
              <w:rPr>
                <w:b/>
                <w:sz w:val="20"/>
                <w:lang w:val="en-US" w:bidi="he-IL"/>
              </w:rPr>
              <w:t>Действия</w:t>
            </w:r>
            <w:proofErr w:type="spellEnd"/>
          </w:p>
        </w:tc>
        <w:tc>
          <w:tcPr>
            <w:tcW w:w="1399" w:type="dxa"/>
            <w:shd w:val="clear" w:color="auto" w:fill="D9D9D9"/>
            <w:tcMar>
              <w:top w:w="28" w:type="dxa"/>
              <w:bottom w:w="28" w:type="dxa"/>
            </w:tcMar>
            <w:vAlign w:val="center"/>
          </w:tcPr>
          <w:p w:rsidR="00ED04A7" w:rsidRPr="008318D8" w:rsidRDefault="00ED04A7" w:rsidP="00CF7343">
            <w:pPr>
              <w:rPr>
                <w:b/>
                <w:sz w:val="20"/>
                <w:lang w:val="en-US" w:bidi="he-IL"/>
              </w:rPr>
            </w:pPr>
            <w:proofErr w:type="spellStart"/>
            <w:r w:rsidRPr="008318D8">
              <w:rPr>
                <w:b/>
                <w:sz w:val="20"/>
                <w:lang w:val="en-US" w:bidi="he-IL"/>
              </w:rPr>
              <w:t>Автор</w:t>
            </w:r>
            <w:proofErr w:type="spellEnd"/>
          </w:p>
        </w:tc>
        <w:tc>
          <w:tcPr>
            <w:tcW w:w="2974" w:type="dxa"/>
            <w:shd w:val="clear" w:color="auto" w:fill="D9D9D9"/>
            <w:tcMar>
              <w:top w:w="28" w:type="dxa"/>
              <w:bottom w:w="28" w:type="dxa"/>
            </w:tcMar>
            <w:vAlign w:val="center"/>
          </w:tcPr>
          <w:p w:rsidR="00ED04A7" w:rsidRPr="008318D8" w:rsidRDefault="00ED04A7" w:rsidP="00CF7343">
            <w:pPr>
              <w:rPr>
                <w:b/>
                <w:sz w:val="20"/>
                <w:lang w:val="en-US" w:bidi="he-IL"/>
              </w:rPr>
            </w:pPr>
            <w:proofErr w:type="spellStart"/>
            <w:r w:rsidRPr="008318D8">
              <w:rPr>
                <w:b/>
                <w:sz w:val="20"/>
                <w:lang w:val="en-US" w:bidi="he-IL"/>
              </w:rPr>
              <w:t>Основание</w:t>
            </w:r>
            <w:proofErr w:type="spellEnd"/>
          </w:p>
        </w:tc>
      </w:tr>
      <w:tr w:rsidR="00ED04A7" w:rsidRPr="000660A0" w:rsidTr="00083276">
        <w:tc>
          <w:tcPr>
            <w:tcW w:w="1305" w:type="dxa"/>
            <w:tcMar>
              <w:top w:w="28" w:type="dxa"/>
              <w:bottom w:w="28" w:type="dxa"/>
            </w:tcMar>
            <w:vAlign w:val="center"/>
          </w:tcPr>
          <w:p w:rsidR="00ED04A7" w:rsidRPr="000660A0" w:rsidRDefault="00120AA4" w:rsidP="00CF7343">
            <w:pPr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1116" w:type="dxa"/>
            <w:tcMar>
              <w:top w:w="28" w:type="dxa"/>
              <w:bottom w:w="28" w:type="dxa"/>
            </w:tcMar>
            <w:vAlign w:val="center"/>
          </w:tcPr>
          <w:p w:rsidR="00ED04A7" w:rsidRPr="000660A0" w:rsidRDefault="00C14178" w:rsidP="00C14178">
            <w:pPr>
              <w:rPr>
                <w:sz w:val="20"/>
              </w:rPr>
            </w:pPr>
            <w:r>
              <w:rPr>
                <w:sz w:val="20"/>
              </w:rPr>
              <w:t>17</w:t>
            </w:r>
            <w:r w:rsidR="00120AA4">
              <w:rPr>
                <w:sz w:val="20"/>
              </w:rPr>
              <w:t>.</w:t>
            </w:r>
            <w:r w:rsidR="004B6FEC">
              <w:rPr>
                <w:sz w:val="20"/>
              </w:rPr>
              <w:t>0</w:t>
            </w:r>
            <w:r>
              <w:rPr>
                <w:sz w:val="20"/>
              </w:rPr>
              <w:t>7</w:t>
            </w:r>
            <w:r w:rsidR="00120AA4">
              <w:rPr>
                <w:sz w:val="20"/>
              </w:rPr>
              <w:t>.201</w:t>
            </w:r>
            <w:r w:rsidR="004B6FEC">
              <w:rPr>
                <w:sz w:val="20"/>
              </w:rPr>
              <w:t>4</w:t>
            </w:r>
          </w:p>
        </w:tc>
        <w:tc>
          <w:tcPr>
            <w:tcW w:w="2811" w:type="dxa"/>
            <w:tcMar>
              <w:top w:w="28" w:type="dxa"/>
              <w:bottom w:w="28" w:type="dxa"/>
            </w:tcMar>
            <w:vAlign w:val="center"/>
          </w:tcPr>
          <w:p w:rsidR="00ED04A7" w:rsidRPr="000660A0" w:rsidRDefault="00ED04A7" w:rsidP="00120AA4">
            <w:pPr>
              <w:rPr>
                <w:sz w:val="20"/>
              </w:rPr>
            </w:pPr>
            <w:r w:rsidRPr="000660A0">
              <w:rPr>
                <w:sz w:val="20"/>
              </w:rPr>
              <w:t xml:space="preserve">Создание документа </w:t>
            </w:r>
          </w:p>
        </w:tc>
        <w:tc>
          <w:tcPr>
            <w:tcW w:w="1399" w:type="dxa"/>
            <w:tcMar>
              <w:top w:w="28" w:type="dxa"/>
              <w:bottom w:w="28" w:type="dxa"/>
            </w:tcMar>
            <w:vAlign w:val="center"/>
          </w:tcPr>
          <w:p w:rsidR="00ED04A7" w:rsidRPr="000660A0" w:rsidRDefault="00120AA4" w:rsidP="00CF7343">
            <w:pPr>
              <w:rPr>
                <w:sz w:val="20"/>
              </w:rPr>
            </w:pPr>
            <w:r>
              <w:rPr>
                <w:sz w:val="20"/>
              </w:rPr>
              <w:t>Беккер А. В.</w:t>
            </w:r>
          </w:p>
        </w:tc>
        <w:tc>
          <w:tcPr>
            <w:tcW w:w="2974" w:type="dxa"/>
            <w:tcMar>
              <w:top w:w="28" w:type="dxa"/>
              <w:bottom w:w="28" w:type="dxa"/>
            </w:tcMar>
            <w:vAlign w:val="center"/>
          </w:tcPr>
          <w:p w:rsidR="00ED04A7" w:rsidRPr="000660A0" w:rsidRDefault="00ED04A7" w:rsidP="00CF7343">
            <w:pPr>
              <w:rPr>
                <w:sz w:val="20"/>
              </w:rPr>
            </w:pPr>
          </w:p>
        </w:tc>
      </w:tr>
      <w:tr w:rsidR="0022780B" w:rsidRPr="000660A0" w:rsidTr="00083276"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22780B" w:rsidRPr="0022780B" w:rsidRDefault="0022780B" w:rsidP="00532888">
            <w:pPr>
              <w:rPr>
                <w:sz w:val="20"/>
                <w:lang w:val="en-US"/>
              </w:rPr>
            </w:pP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22780B" w:rsidRPr="000660A0" w:rsidRDefault="0022780B" w:rsidP="0022780B">
            <w:pPr>
              <w:rPr>
                <w:sz w:val="20"/>
              </w:rPr>
            </w:pPr>
          </w:p>
        </w:tc>
        <w:tc>
          <w:tcPr>
            <w:tcW w:w="2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22780B" w:rsidRPr="000660A0" w:rsidRDefault="0022780B" w:rsidP="00532888">
            <w:pPr>
              <w:rPr>
                <w:sz w:val="20"/>
              </w:rPr>
            </w:pP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22780B" w:rsidRPr="000660A0" w:rsidRDefault="0022780B" w:rsidP="00532888">
            <w:pPr>
              <w:rPr>
                <w:sz w:val="20"/>
              </w:rPr>
            </w:pP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22780B" w:rsidRPr="000660A0" w:rsidRDefault="0022780B" w:rsidP="00532888">
            <w:pPr>
              <w:rPr>
                <w:sz w:val="20"/>
              </w:rPr>
            </w:pPr>
          </w:p>
        </w:tc>
      </w:tr>
      <w:tr w:rsidR="0022780B" w:rsidRPr="000660A0" w:rsidTr="00D747A7"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22780B" w:rsidRPr="00D747A7" w:rsidRDefault="0022780B" w:rsidP="00D747A7">
            <w:pPr>
              <w:rPr>
                <w:sz w:val="20"/>
                <w:lang w:val="en-US"/>
              </w:rPr>
            </w:pP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22780B" w:rsidRPr="000660A0" w:rsidRDefault="0022780B" w:rsidP="004D6729">
            <w:pPr>
              <w:rPr>
                <w:sz w:val="20"/>
              </w:rPr>
            </w:pPr>
          </w:p>
        </w:tc>
        <w:tc>
          <w:tcPr>
            <w:tcW w:w="2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22780B" w:rsidRPr="000660A0" w:rsidRDefault="0022780B" w:rsidP="004D6729">
            <w:pPr>
              <w:rPr>
                <w:sz w:val="20"/>
              </w:rPr>
            </w:pP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22780B" w:rsidRPr="000660A0" w:rsidRDefault="0022780B" w:rsidP="004D6729">
            <w:pPr>
              <w:rPr>
                <w:sz w:val="20"/>
              </w:rPr>
            </w:pP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22780B" w:rsidRPr="000660A0" w:rsidRDefault="0022780B" w:rsidP="004D6729">
            <w:pPr>
              <w:rPr>
                <w:sz w:val="20"/>
              </w:rPr>
            </w:pPr>
          </w:p>
        </w:tc>
      </w:tr>
      <w:tr w:rsidR="0022780B" w:rsidRPr="000660A0" w:rsidTr="001127A4"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22780B" w:rsidRPr="001127A4" w:rsidRDefault="0022780B" w:rsidP="005E07D7">
            <w:pPr>
              <w:rPr>
                <w:sz w:val="20"/>
              </w:rPr>
            </w:pP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22780B" w:rsidRPr="001127A4" w:rsidRDefault="0022780B" w:rsidP="001127A4">
            <w:pPr>
              <w:rPr>
                <w:sz w:val="20"/>
                <w:lang w:val="en-US"/>
              </w:rPr>
            </w:pPr>
          </w:p>
        </w:tc>
        <w:tc>
          <w:tcPr>
            <w:tcW w:w="2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22780B" w:rsidRPr="000660A0" w:rsidRDefault="0022780B" w:rsidP="005E07D7">
            <w:pPr>
              <w:rPr>
                <w:sz w:val="20"/>
              </w:rPr>
            </w:pP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22780B" w:rsidRPr="000660A0" w:rsidRDefault="0022780B" w:rsidP="005E07D7">
            <w:pPr>
              <w:rPr>
                <w:sz w:val="20"/>
              </w:rPr>
            </w:pP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22780B" w:rsidRPr="000660A0" w:rsidRDefault="0022780B" w:rsidP="005E07D7">
            <w:pPr>
              <w:rPr>
                <w:sz w:val="20"/>
              </w:rPr>
            </w:pPr>
          </w:p>
        </w:tc>
      </w:tr>
    </w:tbl>
    <w:p w:rsidR="008F3BB8" w:rsidRDefault="008F3BB8">
      <w:pPr>
        <w:spacing w:after="200" w:line="276" w:lineRule="auto"/>
        <w:rPr>
          <w:rStyle w:val="11"/>
          <w:rFonts w:eastAsia="Arial Unicode MS"/>
          <w:bCs/>
        </w:rPr>
      </w:pPr>
      <w:r>
        <w:rPr>
          <w:rStyle w:val="11"/>
          <w:bCs/>
        </w:rPr>
        <w:br w:type="page"/>
      </w:r>
    </w:p>
    <w:p w:rsidR="00F8310D" w:rsidRDefault="008F1907" w:rsidP="00F8310D">
      <w:pPr>
        <w:pStyle w:val="ab"/>
        <w:rPr>
          <w:rStyle w:val="11"/>
          <w:rFonts w:eastAsia="Arial Unicode MS"/>
        </w:rPr>
      </w:pPr>
      <w:r>
        <w:rPr>
          <w:rStyle w:val="11"/>
          <w:rFonts w:eastAsia="Arial Unicode MS"/>
        </w:rPr>
        <w:lastRenderedPageBreak/>
        <w:t xml:space="preserve">Лист </w:t>
      </w:r>
      <w:r w:rsidR="005A3522">
        <w:rPr>
          <w:rStyle w:val="11"/>
          <w:rFonts w:eastAsia="Arial Unicode MS"/>
        </w:rPr>
        <w:t xml:space="preserve">электронного </w:t>
      </w:r>
      <w:r>
        <w:rPr>
          <w:rStyle w:val="11"/>
          <w:rFonts w:eastAsia="Arial Unicode MS"/>
        </w:rPr>
        <w:t>согласования</w:t>
      </w:r>
      <w:r w:rsidR="00F8310D" w:rsidRPr="003029B5">
        <w:rPr>
          <w:rStyle w:val="11"/>
          <w:rFonts w:eastAsia="Arial Unicode MS"/>
        </w:rPr>
        <w:t>:</w:t>
      </w:r>
    </w:p>
    <w:p w:rsidR="008F3BB8" w:rsidRPr="00507FE4" w:rsidRDefault="008F3BB8" w:rsidP="008F3BB8">
      <w:pPr>
        <w:pStyle w:val="ad"/>
      </w:pPr>
    </w:p>
    <w:tbl>
      <w:tblPr>
        <w:tblW w:w="96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61"/>
        <w:gridCol w:w="3025"/>
        <w:gridCol w:w="1843"/>
        <w:gridCol w:w="1671"/>
        <w:gridCol w:w="1391"/>
      </w:tblGrid>
      <w:tr w:rsidR="00913210" w:rsidTr="008A24D4">
        <w:tc>
          <w:tcPr>
            <w:tcW w:w="1761" w:type="dxa"/>
            <w:vAlign w:val="center"/>
          </w:tcPr>
          <w:p w:rsidR="00913210" w:rsidRPr="00AD33CE" w:rsidRDefault="00913210" w:rsidP="008A24D4">
            <w:pPr>
              <w:pStyle w:val="ad"/>
              <w:jc w:val="center"/>
              <w:rPr>
                <w:b/>
              </w:rPr>
            </w:pPr>
            <w:r w:rsidRPr="00AD33CE">
              <w:rPr>
                <w:b/>
              </w:rPr>
              <w:t>Подразделение</w:t>
            </w:r>
          </w:p>
        </w:tc>
        <w:tc>
          <w:tcPr>
            <w:tcW w:w="3025" w:type="dxa"/>
            <w:vAlign w:val="center"/>
          </w:tcPr>
          <w:p w:rsidR="00913210" w:rsidRPr="00AD33CE" w:rsidRDefault="00913210" w:rsidP="008A24D4">
            <w:pPr>
              <w:pStyle w:val="ad"/>
              <w:jc w:val="center"/>
              <w:rPr>
                <w:b/>
              </w:rPr>
            </w:pPr>
            <w:r w:rsidRPr="00AD33CE">
              <w:rPr>
                <w:b/>
              </w:rPr>
              <w:t>Должность</w:t>
            </w:r>
          </w:p>
        </w:tc>
        <w:tc>
          <w:tcPr>
            <w:tcW w:w="1843" w:type="dxa"/>
            <w:vAlign w:val="center"/>
          </w:tcPr>
          <w:p w:rsidR="00913210" w:rsidRPr="00AD33CE" w:rsidRDefault="00913210" w:rsidP="008A24D4">
            <w:pPr>
              <w:pStyle w:val="ad"/>
              <w:jc w:val="center"/>
              <w:rPr>
                <w:b/>
              </w:rPr>
            </w:pPr>
            <w:r w:rsidRPr="00AD33CE">
              <w:rPr>
                <w:b/>
              </w:rPr>
              <w:t>ФИО</w:t>
            </w:r>
          </w:p>
        </w:tc>
        <w:tc>
          <w:tcPr>
            <w:tcW w:w="1671" w:type="dxa"/>
            <w:vAlign w:val="center"/>
          </w:tcPr>
          <w:p w:rsidR="00913210" w:rsidRPr="00AD33CE" w:rsidRDefault="00913210" w:rsidP="008A24D4">
            <w:pPr>
              <w:pStyle w:val="ad"/>
              <w:jc w:val="center"/>
              <w:rPr>
                <w:b/>
              </w:rPr>
            </w:pPr>
            <w:r w:rsidRPr="00AD33CE">
              <w:rPr>
                <w:b/>
              </w:rPr>
              <w:t>Результат согласования</w:t>
            </w:r>
          </w:p>
        </w:tc>
        <w:tc>
          <w:tcPr>
            <w:tcW w:w="1391" w:type="dxa"/>
            <w:vAlign w:val="center"/>
          </w:tcPr>
          <w:p w:rsidR="00913210" w:rsidRPr="00AD33CE" w:rsidRDefault="00913210" w:rsidP="008A24D4">
            <w:pPr>
              <w:pStyle w:val="ad"/>
              <w:jc w:val="center"/>
              <w:rPr>
                <w:b/>
              </w:rPr>
            </w:pPr>
            <w:r w:rsidRPr="00AD33CE">
              <w:rPr>
                <w:b/>
              </w:rPr>
              <w:t>Дата</w:t>
            </w:r>
          </w:p>
        </w:tc>
      </w:tr>
      <w:tr w:rsidR="00913210" w:rsidTr="008A24D4">
        <w:tc>
          <w:tcPr>
            <w:tcW w:w="1761" w:type="dxa"/>
            <w:vAlign w:val="center"/>
          </w:tcPr>
          <w:p w:rsidR="00913210" w:rsidRPr="00AB4954" w:rsidRDefault="005A7F0D" w:rsidP="008A24D4">
            <w:pPr>
              <w:pStyle w:val="ad"/>
              <w:jc w:val="center"/>
            </w:pPr>
            <w:r w:rsidRPr="005A7F0D">
              <w:t xml:space="preserve">Отдел управления доходностью портфеля, </w:t>
            </w:r>
            <w:proofErr w:type="spellStart"/>
            <w:r w:rsidRPr="005A7F0D">
              <w:t>УПлК</w:t>
            </w:r>
            <w:proofErr w:type="spellEnd"/>
            <w:r w:rsidRPr="005A7F0D">
              <w:t>, ДРБ</w:t>
            </w:r>
          </w:p>
        </w:tc>
        <w:tc>
          <w:tcPr>
            <w:tcW w:w="3025" w:type="dxa"/>
            <w:vAlign w:val="center"/>
          </w:tcPr>
          <w:p w:rsidR="00913210" w:rsidRPr="00382C1C" w:rsidRDefault="005A7F0D" w:rsidP="008A24D4">
            <w:pPr>
              <w:pStyle w:val="ad"/>
              <w:jc w:val="center"/>
            </w:pPr>
            <w:r w:rsidRPr="005A7F0D">
              <w:t>Начальник отдела</w:t>
            </w:r>
          </w:p>
        </w:tc>
        <w:tc>
          <w:tcPr>
            <w:tcW w:w="1843" w:type="dxa"/>
            <w:vAlign w:val="center"/>
          </w:tcPr>
          <w:p w:rsidR="00913210" w:rsidRPr="00DF15B6" w:rsidRDefault="00913210" w:rsidP="008A24D4">
            <w:pPr>
              <w:pStyle w:val="ad"/>
              <w:jc w:val="center"/>
            </w:pPr>
            <w:r>
              <w:t>Захарова А.И.</w:t>
            </w:r>
          </w:p>
        </w:tc>
        <w:tc>
          <w:tcPr>
            <w:tcW w:w="1671" w:type="dxa"/>
            <w:vAlign w:val="center"/>
          </w:tcPr>
          <w:p w:rsidR="00913210" w:rsidRPr="00382C1C" w:rsidRDefault="00913210" w:rsidP="008A24D4">
            <w:pPr>
              <w:pStyle w:val="ad"/>
              <w:jc w:val="center"/>
            </w:pPr>
          </w:p>
        </w:tc>
        <w:tc>
          <w:tcPr>
            <w:tcW w:w="1391" w:type="dxa"/>
            <w:vAlign w:val="center"/>
          </w:tcPr>
          <w:p w:rsidR="00913210" w:rsidRPr="00AB4954" w:rsidRDefault="00913210" w:rsidP="008A24D4">
            <w:pPr>
              <w:pStyle w:val="ad"/>
              <w:jc w:val="center"/>
            </w:pPr>
          </w:p>
        </w:tc>
      </w:tr>
      <w:tr w:rsidR="00913210" w:rsidTr="008A24D4">
        <w:tc>
          <w:tcPr>
            <w:tcW w:w="1761" w:type="dxa"/>
            <w:vAlign w:val="center"/>
          </w:tcPr>
          <w:p w:rsidR="00913210" w:rsidRPr="005734C0" w:rsidRDefault="00913210" w:rsidP="008A24D4">
            <w:pPr>
              <w:pStyle w:val="ad"/>
              <w:jc w:val="center"/>
            </w:pPr>
            <w:r w:rsidRPr="00913210">
              <w:t>Отдел сервисных продуктов и программ лояльности, ДРБ</w:t>
            </w:r>
          </w:p>
        </w:tc>
        <w:tc>
          <w:tcPr>
            <w:tcW w:w="3025" w:type="dxa"/>
            <w:vAlign w:val="center"/>
          </w:tcPr>
          <w:p w:rsidR="00913210" w:rsidRPr="005734C0" w:rsidRDefault="00913210" w:rsidP="008A24D4">
            <w:pPr>
              <w:pStyle w:val="ad"/>
              <w:jc w:val="center"/>
            </w:pPr>
            <w:r>
              <w:t>Начальник отдела</w:t>
            </w:r>
          </w:p>
        </w:tc>
        <w:tc>
          <w:tcPr>
            <w:tcW w:w="1843" w:type="dxa"/>
            <w:vAlign w:val="center"/>
          </w:tcPr>
          <w:p w:rsidR="00913210" w:rsidRPr="005F3D63" w:rsidRDefault="00913210" w:rsidP="00913210">
            <w:pPr>
              <w:pStyle w:val="ad"/>
              <w:jc w:val="center"/>
            </w:pPr>
            <w:r w:rsidRPr="00913210">
              <w:t>Кривошей Н</w:t>
            </w:r>
            <w:r>
              <w:t>.</w:t>
            </w:r>
            <w:r w:rsidRPr="00913210">
              <w:t>В</w:t>
            </w:r>
            <w:r>
              <w:t>.</w:t>
            </w:r>
          </w:p>
        </w:tc>
        <w:tc>
          <w:tcPr>
            <w:tcW w:w="1671" w:type="dxa"/>
            <w:vAlign w:val="center"/>
          </w:tcPr>
          <w:p w:rsidR="00913210" w:rsidRPr="005734C0" w:rsidRDefault="00913210" w:rsidP="008A24D4">
            <w:pPr>
              <w:pStyle w:val="ad"/>
              <w:jc w:val="center"/>
            </w:pPr>
          </w:p>
        </w:tc>
        <w:tc>
          <w:tcPr>
            <w:tcW w:w="1391" w:type="dxa"/>
            <w:vAlign w:val="center"/>
          </w:tcPr>
          <w:p w:rsidR="00913210" w:rsidRDefault="00913210" w:rsidP="008A24D4">
            <w:pPr>
              <w:pStyle w:val="ad"/>
              <w:jc w:val="center"/>
            </w:pPr>
          </w:p>
        </w:tc>
      </w:tr>
      <w:tr w:rsidR="00105969" w:rsidTr="008A24D4">
        <w:tc>
          <w:tcPr>
            <w:tcW w:w="1761" w:type="dxa"/>
            <w:vAlign w:val="center"/>
          </w:tcPr>
          <w:p w:rsidR="00105969" w:rsidRPr="00105969" w:rsidRDefault="00105969" w:rsidP="00105969">
            <w:pPr>
              <w:jc w:val="center"/>
              <w:rPr>
                <w:rFonts w:ascii="Cambria" w:hAnsi="Cambria"/>
                <w:sz w:val="22"/>
                <w:szCs w:val="22"/>
              </w:rPr>
            </w:pPr>
            <w:r w:rsidRPr="00105969">
              <w:rPr>
                <w:rFonts w:ascii="Cambria" w:hAnsi="Cambria"/>
                <w:sz w:val="22"/>
                <w:szCs w:val="22"/>
              </w:rPr>
              <w:t>Менеджер продукта Группы программы Коллекция</w:t>
            </w:r>
          </w:p>
          <w:p w:rsidR="00105969" w:rsidRPr="00105969" w:rsidRDefault="00105969" w:rsidP="00105969">
            <w:pPr>
              <w:jc w:val="center"/>
              <w:rPr>
                <w:rFonts w:ascii="Cambria" w:hAnsi="Cambria"/>
                <w:sz w:val="22"/>
                <w:szCs w:val="22"/>
              </w:rPr>
            </w:pPr>
            <w:r w:rsidRPr="00105969">
              <w:rPr>
                <w:rFonts w:ascii="Cambria" w:hAnsi="Cambria"/>
                <w:sz w:val="22"/>
                <w:szCs w:val="22"/>
              </w:rPr>
              <w:t>Отдела сервисных продуктов и программ лояльности</w:t>
            </w:r>
          </w:p>
          <w:p w:rsidR="00105969" w:rsidRPr="00105969" w:rsidRDefault="00105969" w:rsidP="00105969">
            <w:pPr>
              <w:jc w:val="center"/>
              <w:rPr>
                <w:rFonts w:ascii="Cambria" w:hAnsi="Cambria"/>
                <w:sz w:val="22"/>
                <w:szCs w:val="22"/>
              </w:rPr>
            </w:pPr>
            <w:r w:rsidRPr="00105969">
              <w:rPr>
                <w:rFonts w:ascii="Cambria" w:hAnsi="Cambria"/>
                <w:sz w:val="22"/>
                <w:szCs w:val="22"/>
              </w:rPr>
              <w:t>Департамента розничного бизнеса</w:t>
            </w:r>
          </w:p>
          <w:p w:rsidR="00105969" w:rsidRPr="00105969" w:rsidRDefault="00105969" w:rsidP="00105969">
            <w:pPr>
              <w:pStyle w:val="ad"/>
              <w:jc w:val="center"/>
              <w:rPr>
                <w:szCs w:val="22"/>
              </w:rPr>
            </w:pPr>
          </w:p>
        </w:tc>
        <w:tc>
          <w:tcPr>
            <w:tcW w:w="3025" w:type="dxa"/>
            <w:vAlign w:val="center"/>
          </w:tcPr>
          <w:p w:rsidR="00105969" w:rsidRPr="00105969" w:rsidRDefault="00105969" w:rsidP="00105969">
            <w:pPr>
              <w:pStyle w:val="ad"/>
              <w:jc w:val="center"/>
              <w:rPr>
                <w:szCs w:val="22"/>
              </w:rPr>
            </w:pPr>
            <w:r w:rsidRPr="00105969">
              <w:rPr>
                <w:rFonts w:ascii="Cambria" w:hAnsi="Cambria"/>
                <w:szCs w:val="22"/>
              </w:rPr>
              <w:t>Менеджер продукта</w:t>
            </w:r>
          </w:p>
        </w:tc>
        <w:tc>
          <w:tcPr>
            <w:tcW w:w="1843" w:type="dxa"/>
            <w:vAlign w:val="center"/>
          </w:tcPr>
          <w:p w:rsidR="00105969" w:rsidRPr="00105969" w:rsidRDefault="00105969" w:rsidP="00105969">
            <w:pPr>
              <w:pStyle w:val="ad"/>
              <w:jc w:val="center"/>
              <w:rPr>
                <w:szCs w:val="22"/>
              </w:rPr>
            </w:pPr>
            <w:r w:rsidRPr="00105969">
              <w:rPr>
                <w:szCs w:val="22"/>
              </w:rPr>
              <w:t>Доценко В. А.</w:t>
            </w:r>
          </w:p>
        </w:tc>
        <w:tc>
          <w:tcPr>
            <w:tcW w:w="1671" w:type="dxa"/>
            <w:vAlign w:val="center"/>
          </w:tcPr>
          <w:p w:rsidR="00105969" w:rsidRPr="00105969" w:rsidRDefault="00105969" w:rsidP="00105969">
            <w:pPr>
              <w:pStyle w:val="ad"/>
              <w:jc w:val="center"/>
              <w:rPr>
                <w:szCs w:val="22"/>
              </w:rPr>
            </w:pPr>
          </w:p>
        </w:tc>
        <w:tc>
          <w:tcPr>
            <w:tcW w:w="1391" w:type="dxa"/>
            <w:vAlign w:val="center"/>
          </w:tcPr>
          <w:p w:rsidR="00105969" w:rsidRPr="00105969" w:rsidRDefault="00105969" w:rsidP="00105969">
            <w:pPr>
              <w:pStyle w:val="ad"/>
              <w:jc w:val="center"/>
              <w:rPr>
                <w:szCs w:val="22"/>
              </w:rPr>
            </w:pPr>
          </w:p>
        </w:tc>
      </w:tr>
      <w:tr w:rsidR="00913210" w:rsidTr="008A24D4">
        <w:tc>
          <w:tcPr>
            <w:tcW w:w="1761" w:type="dxa"/>
            <w:vAlign w:val="center"/>
          </w:tcPr>
          <w:p w:rsidR="00913210" w:rsidRDefault="008A7E10" w:rsidP="008A24D4">
            <w:pPr>
              <w:pStyle w:val="ad"/>
              <w:jc w:val="center"/>
            </w:pPr>
            <w:r w:rsidRPr="008A7E10">
              <w:t>Компания ООО "Программа "Коллекция"</w:t>
            </w:r>
          </w:p>
        </w:tc>
        <w:tc>
          <w:tcPr>
            <w:tcW w:w="3025" w:type="dxa"/>
            <w:vAlign w:val="center"/>
          </w:tcPr>
          <w:p w:rsidR="00913210" w:rsidRDefault="008A7E10" w:rsidP="008A24D4">
            <w:pPr>
              <w:pStyle w:val="ad"/>
              <w:jc w:val="center"/>
            </w:pPr>
            <w:r w:rsidRPr="008A7E10">
              <w:t>Генеральный директор</w:t>
            </w:r>
          </w:p>
        </w:tc>
        <w:tc>
          <w:tcPr>
            <w:tcW w:w="1843" w:type="dxa"/>
            <w:vAlign w:val="center"/>
          </w:tcPr>
          <w:p w:rsidR="00913210" w:rsidRPr="008A7E10" w:rsidRDefault="00913210" w:rsidP="008A7E10">
            <w:pPr>
              <w:pStyle w:val="ad"/>
              <w:jc w:val="center"/>
              <w:rPr>
                <w:szCs w:val="22"/>
              </w:rPr>
            </w:pPr>
            <w:r w:rsidRPr="008A7E10">
              <w:rPr>
                <w:szCs w:val="22"/>
              </w:rPr>
              <w:t>Белозерова Т</w:t>
            </w:r>
            <w:r w:rsidR="008A7E10">
              <w:rPr>
                <w:szCs w:val="22"/>
              </w:rPr>
              <w:t>.В.</w:t>
            </w:r>
          </w:p>
        </w:tc>
        <w:tc>
          <w:tcPr>
            <w:tcW w:w="1671" w:type="dxa"/>
            <w:vAlign w:val="center"/>
          </w:tcPr>
          <w:p w:rsidR="00913210" w:rsidRDefault="00913210" w:rsidP="008A24D4">
            <w:pPr>
              <w:pStyle w:val="ad"/>
              <w:jc w:val="center"/>
            </w:pPr>
          </w:p>
        </w:tc>
        <w:tc>
          <w:tcPr>
            <w:tcW w:w="1391" w:type="dxa"/>
            <w:vAlign w:val="center"/>
          </w:tcPr>
          <w:p w:rsidR="00913210" w:rsidRDefault="00913210" w:rsidP="008A24D4">
            <w:pPr>
              <w:pStyle w:val="ad"/>
              <w:jc w:val="center"/>
            </w:pPr>
          </w:p>
        </w:tc>
      </w:tr>
      <w:tr w:rsidR="00913210" w:rsidTr="008A24D4">
        <w:tc>
          <w:tcPr>
            <w:tcW w:w="1761" w:type="dxa"/>
            <w:vAlign w:val="center"/>
          </w:tcPr>
          <w:p w:rsidR="00913210" w:rsidRDefault="008A7E10" w:rsidP="008A24D4">
            <w:pPr>
              <w:pStyle w:val="ad"/>
              <w:jc w:val="center"/>
            </w:pPr>
            <w:r w:rsidRPr="008A7E10">
              <w:t>ДРБ,  Отдел проектов ДРБ</w:t>
            </w:r>
          </w:p>
        </w:tc>
        <w:tc>
          <w:tcPr>
            <w:tcW w:w="3025" w:type="dxa"/>
            <w:vAlign w:val="center"/>
          </w:tcPr>
          <w:p w:rsidR="00913210" w:rsidRDefault="008A7E10" w:rsidP="008A24D4">
            <w:pPr>
              <w:pStyle w:val="ad"/>
              <w:jc w:val="center"/>
            </w:pPr>
            <w:r w:rsidRPr="008A7E10">
              <w:t>Руководитель проекта</w:t>
            </w:r>
          </w:p>
        </w:tc>
        <w:tc>
          <w:tcPr>
            <w:tcW w:w="1843" w:type="dxa"/>
            <w:vAlign w:val="center"/>
          </w:tcPr>
          <w:p w:rsidR="00913210" w:rsidRPr="008A7E10" w:rsidRDefault="008A7E10" w:rsidP="008A7E10">
            <w:pPr>
              <w:pStyle w:val="ad"/>
              <w:jc w:val="center"/>
            </w:pPr>
            <w:r w:rsidRPr="008A7E10">
              <w:t>Гуськов К. С.</w:t>
            </w:r>
          </w:p>
        </w:tc>
        <w:tc>
          <w:tcPr>
            <w:tcW w:w="1671" w:type="dxa"/>
            <w:vAlign w:val="center"/>
          </w:tcPr>
          <w:p w:rsidR="00913210" w:rsidRDefault="00913210" w:rsidP="008A24D4">
            <w:pPr>
              <w:pStyle w:val="ad"/>
              <w:jc w:val="center"/>
            </w:pPr>
          </w:p>
        </w:tc>
        <w:tc>
          <w:tcPr>
            <w:tcW w:w="1391" w:type="dxa"/>
            <w:vAlign w:val="center"/>
          </w:tcPr>
          <w:p w:rsidR="00913210" w:rsidRDefault="00913210" w:rsidP="008A24D4">
            <w:pPr>
              <w:pStyle w:val="ad"/>
              <w:jc w:val="center"/>
            </w:pPr>
          </w:p>
        </w:tc>
      </w:tr>
      <w:tr w:rsidR="00913210" w:rsidTr="008A24D4">
        <w:tc>
          <w:tcPr>
            <w:tcW w:w="1761" w:type="dxa"/>
            <w:vAlign w:val="center"/>
          </w:tcPr>
          <w:p w:rsidR="00913210" w:rsidRPr="008A7E10" w:rsidRDefault="006247C7" w:rsidP="008A7E10">
            <w:pPr>
              <w:pStyle w:val="ad"/>
              <w:rPr>
                <w:szCs w:val="22"/>
                <w:lang w:val="en-US"/>
              </w:rPr>
            </w:pPr>
            <w:r>
              <w:rPr>
                <w:szCs w:val="22"/>
              </w:rPr>
              <w:t>Отдел</w:t>
            </w:r>
            <w:r w:rsidR="008A7E10">
              <w:rPr>
                <w:szCs w:val="22"/>
              </w:rPr>
              <w:t xml:space="preserve"> ДБО УТДО ДБИТ</w:t>
            </w:r>
          </w:p>
        </w:tc>
        <w:tc>
          <w:tcPr>
            <w:tcW w:w="3025" w:type="dxa"/>
            <w:vAlign w:val="center"/>
          </w:tcPr>
          <w:p w:rsidR="00913210" w:rsidRDefault="008A7E10" w:rsidP="008A7E10">
            <w:pPr>
              <w:pStyle w:val="ad"/>
              <w:jc w:val="center"/>
            </w:pPr>
            <w:r w:rsidRPr="00140604">
              <w:rPr>
                <w:szCs w:val="22"/>
              </w:rPr>
              <w:t>Ведущий технолог</w:t>
            </w:r>
          </w:p>
        </w:tc>
        <w:tc>
          <w:tcPr>
            <w:tcW w:w="1843" w:type="dxa"/>
            <w:vAlign w:val="center"/>
          </w:tcPr>
          <w:p w:rsidR="00913210" w:rsidRDefault="008A7E10" w:rsidP="008A24D4">
            <w:pPr>
              <w:pStyle w:val="ad"/>
              <w:jc w:val="center"/>
            </w:pPr>
            <w:r w:rsidRPr="00140604">
              <w:rPr>
                <w:szCs w:val="22"/>
              </w:rPr>
              <w:t>Беккер А.В.</w:t>
            </w:r>
          </w:p>
        </w:tc>
        <w:tc>
          <w:tcPr>
            <w:tcW w:w="1671" w:type="dxa"/>
            <w:vAlign w:val="center"/>
          </w:tcPr>
          <w:p w:rsidR="00913210" w:rsidRDefault="00913210" w:rsidP="008A24D4">
            <w:pPr>
              <w:pStyle w:val="ad"/>
              <w:jc w:val="center"/>
            </w:pPr>
          </w:p>
        </w:tc>
        <w:tc>
          <w:tcPr>
            <w:tcW w:w="1391" w:type="dxa"/>
            <w:vAlign w:val="center"/>
          </w:tcPr>
          <w:p w:rsidR="00913210" w:rsidRDefault="00913210" w:rsidP="008A24D4">
            <w:pPr>
              <w:pStyle w:val="ad"/>
              <w:jc w:val="center"/>
            </w:pPr>
          </w:p>
        </w:tc>
      </w:tr>
      <w:tr w:rsidR="00913210" w:rsidTr="008A24D4">
        <w:tc>
          <w:tcPr>
            <w:tcW w:w="1761" w:type="dxa"/>
            <w:vAlign w:val="center"/>
          </w:tcPr>
          <w:p w:rsidR="00913210" w:rsidRPr="005734C0" w:rsidRDefault="00913210" w:rsidP="008A24D4">
            <w:pPr>
              <w:pStyle w:val="ad"/>
              <w:jc w:val="center"/>
            </w:pPr>
            <w:r>
              <w:t>УА ДБИТ</w:t>
            </w:r>
          </w:p>
        </w:tc>
        <w:tc>
          <w:tcPr>
            <w:tcW w:w="3025" w:type="dxa"/>
            <w:vAlign w:val="center"/>
          </w:tcPr>
          <w:p w:rsidR="00913210" w:rsidRPr="008A7E10" w:rsidRDefault="008A7E10" w:rsidP="008A24D4">
            <w:pPr>
              <w:pStyle w:val="ad"/>
              <w:jc w:val="center"/>
            </w:pPr>
            <w:r>
              <w:t>Архитектор</w:t>
            </w:r>
          </w:p>
        </w:tc>
        <w:tc>
          <w:tcPr>
            <w:tcW w:w="1843" w:type="dxa"/>
            <w:vAlign w:val="center"/>
          </w:tcPr>
          <w:p w:rsidR="00913210" w:rsidRPr="005F3D63" w:rsidRDefault="00913210" w:rsidP="008A24D4">
            <w:pPr>
              <w:pStyle w:val="ad"/>
              <w:jc w:val="center"/>
            </w:pPr>
            <w:r>
              <w:t>Аверичев Д.В.</w:t>
            </w:r>
          </w:p>
        </w:tc>
        <w:tc>
          <w:tcPr>
            <w:tcW w:w="1671" w:type="dxa"/>
            <w:vAlign w:val="center"/>
          </w:tcPr>
          <w:p w:rsidR="00913210" w:rsidRDefault="00913210" w:rsidP="008A24D4">
            <w:pPr>
              <w:pStyle w:val="ad"/>
              <w:jc w:val="center"/>
            </w:pPr>
          </w:p>
        </w:tc>
        <w:tc>
          <w:tcPr>
            <w:tcW w:w="1391" w:type="dxa"/>
            <w:vAlign w:val="center"/>
          </w:tcPr>
          <w:p w:rsidR="00913210" w:rsidRDefault="00913210" w:rsidP="008A24D4">
            <w:pPr>
              <w:pStyle w:val="ad"/>
              <w:jc w:val="center"/>
            </w:pPr>
          </w:p>
        </w:tc>
      </w:tr>
      <w:tr w:rsidR="00F21B7D" w:rsidRPr="00105969" w:rsidTr="00F21B7D"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1B7D" w:rsidRPr="00F21B7D" w:rsidRDefault="00F21B7D" w:rsidP="009202A9">
            <w:pPr>
              <w:pStyle w:val="ad"/>
              <w:jc w:val="center"/>
            </w:pPr>
            <w:r w:rsidRPr="00F21B7D">
              <w:t>Отдел сервисных продуктов и программ лояльности, ДРБ</w:t>
            </w:r>
          </w:p>
        </w:tc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1B7D" w:rsidRPr="00F21B7D" w:rsidRDefault="00F21B7D" w:rsidP="009202A9">
            <w:pPr>
              <w:pStyle w:val="ad"/>
              <w:jc w:val="center"/>
            </w:pPr>
            <w:r w:rsidRPr="00F21B7D">
              <w:t xml:space="preserve">Зам. начальника </w:t>
            </w:r>
            <w:proofErr w:type="spellStart"/>
            <w:r w:rsidRPr="00F21B7D">
              <w:t>отдела</w:t>
            </w:r>
            <w:proofErr w:type="gramStart"/>
            <w:r w:rsidRPr="00F21B7D">
              <w:t>,р</w:t>
            </w:r>
            <w:proofErr w:type="gramEnd"/>
            <w:r w:rsidRPr="00F21B7D">
              <w:t>уководитель</w:t>
            </w:r>
            <w:proofErr w:type="spellEnd"/>
            <w:r w:rsidRPr="00F21B7D">
              <w:t xml:space="preserve"> группы программы "Коллекция"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1B7D" w:rsidRPr="00F21B7D" w:rsidRDefault="00F21B7D" w:rsidP="009202A9">
            <w:pPr>
              <w:pStyle w:val="ad"/>
              <w:jc w:val="center"/>
            </w:pPr>
            <w:r w:rsidRPr="00F21B7D">
              <w:t>Першукова Н. С.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1B7D" w:rsidRPr="00F21B7D" w:rsidRDefault="00F21B7D" w:rsidP="009202A9">
            <w:pPr>
              <w:pStyle w:val="ad"/>
              <w:jc w:val="center"/>
            </w:pP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1B7D" w:rsidRPr="00F21B7D" w:rsidRDefault="00F21B7D" w:rsidP="009202A9">
            <w:pPr>
              <w:pStyle w:val="ad"/>
              <w:jc w:val="center"/>
            </w:pPr>
          </w:p>
        </w:tc>
      </w:tr>
    </w:tbl>
    <w:p w:rsidR="008F3BB8" w:rsidRPr="003029B5" w:rsidRDefault="008F3BB8" w:rsidP="00F8310D">
      <w:pPr>
        <w:pStyle w:val="ab"/>
        <w:rPr>
          <w:rStyle w:val="11"/>
          <w:rFonts w:eastAsia="Arial Unicode M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  <w:gridCol w:w="6344"/>
      </w:tblGrid>
      <w:tr w:rsidR="009F1814" w:rsidRPr="003029B5" w:rsidTr="00CF7343">
        <w:tc>
          <w:tcPr>
            <w:tcW w:w="9571" w:type="dxa"/>
            <w:gridSpan w:val="2"/>
            <w:vAlign w:val="center"/>
          </w:tcPr>
          <w:p w:rsidR="009F1814" w:rsidRPr="008318D8" w:rsidRDefault="009F1814" w:rsidP="00CF7343">
            <w:pPr>
              <w:pStyle w:val="ad"/>
              <w:jc w:val="center"/>
              <w:rPr>
                <w:b/>
              </w:rPr>
            </w:pPr>
            <w:r w:rsidRPr="008318D8">
              <w:rPr>
                <w:b/>
              </w:rPr>
              <w:lastRenderedPageBreak/>
              <w:t>Группа экспертизы</w:t>
            </w:r>
          </w:p>
        </w:tc>
      </w:tr>
      <w:tr w:rsidR="009F1814" w:rsidRPr="003029B5" w:rsidTr="00412DBC">
        <w:tc>
          <w:tcPr>
            <w:tcW w:w="3227" w:type="dxa"/>
            <w:vAlign w:val="center"/>
          </w:tcPr>
          <w:p w:rsidR="009F1814" w:rsidRPr="008318D8" w:rsidRDefault="009F1814" w:rsidP="00412DBC">
            <w:pPr>
              <w:pStyle w:val="ad"/>
              <w:rPr>
                <w:b/>
              </w:rPr>
            </w:pPr>
            <w:r w:rsidRPr="008318D8">
              <w:rPr>
                <w:b/>
              </w:rPr>
              <w:t>Роль</w:t>
            </w:r>
          </w:p>
        </w:tc>
        <w:tc>
          <w:tcPr>
            <w:tcW w:w="6344" w:type="dxa"/>
            <w:vAlign w:val="center"/>
          </w:tcPr>
          <w:p w:rsidR="009F1814" w:rsidRPr="008318D8" w:rsidRDefault="009F1814" w:rsidP="00412DBC">
            <w:pPr>
              <w:pStyle w:val="ad"/>
              <w:rPr>
                <w:b/>
              </w:rPr>
            </w:pPr>
            <w:r w:rsidRPr="008318D8">
              <w:rPr>
                <w:b/>
              </w:rPr>
              <w:t>Результат согласования</w:t>
            </w:r>
          </w:p>
        </w:tc>
      </w:tr>
      <w:tr w:rsidR="008318D8" w:rsidRPr="003029B5" w:rsidTr="00CF7343">
        <w:tc>
          <w:tcPr>
            <w:tcW w:w="3227" w:type="dxa"/>
            <w:vAlign w:val="center"/>
          </w:tcPr>
          <w:p w:rsidR="008318D8" w:rsidRPr="003029B5" w:rsidDel="00EB13E3" w:rsidRDefault="008318D8" w:rsidP="008318D8">
            <w:pPr>
              <w:pStyle w:val="ad"/>
            </w:pPr>
            <w:r w:rsidRPr="00511082">
              <w:t xml:space="preserve">Ответственный представитель за проведение экспертизы </w:t>
            </w:r>
            <w:r>
              <w:t>(</w:t>
            </w:r>
            <w:r w:rsidRPr="00511082">
              <w:t>ДБИТ</w:t>
            </w:r>
            <w:r>
              <w:t>)</w:t>
            </w:r>
          </w:p>
        </w:tc>
        <w:tc>
          <w:tcPr>
            <w:tcW w:w="6344" w:type="dxa"/>
          </w:tcPr>
          <w:p w:rsidR="008318D8" w:rsidRDefault="008318D8" w:rsidP="00C62DFC"/>
        </w:tc>
      </w:tr>
      <w:tr w:rsidR="008318D8" w:rsidRPr="003029B5" w:rsidTr="00CF7343">
        <w:tc>
          <w:tcPr>
            <w:tcW w:w="3227" w:type="dxa"/>
            <w:vAlign w:val="center"/>
          </w:tcPr>
          <w:p w:rsidR="008318D8" w:rsidRPr="003029B5" w:rsidDel="00EB13E3" w:rsidRDefault="008318D8" w:rsidP="008318D8">
            <w:pPr>
              <w:pStyle w:val="ad"/>
            </w:pPr>
            <w:r>
              <w:t>Эксперт (</w:t>
            </w:r>
            <w:r w:rsidRPr="009F1814">
              <w:t>УТДО/</w:t>
            </w:r>
            <w:proofErr w:type="spellStart"/>
            <w:r w:rsidRPr="009F1814">
              <w:t>УВиКТ</w:t>
            </w:r>
            <w:proofErr w:type="spellEnd"/>
            <w:r w:rsidRPr="009F1814">
              <w:t xml:space="preserve">/УТБП </w:t>
            </w:r>
            <w:r>
              <w:t>ДБИТ)</w:t>
            </w:r>
          </w:p>
        </w:tc>
        <w:tc>
          <w:tcPr>
            <w:tcW w:w="6344" w:type="dxa"/>
          </w:tcPr>
          <w:p w:rsidR="008318D8" w:rsidRDefault="008318D8" w:rsidP="001125C7"/>
        </w:tc>
      </w:tr>
      <w:tr w:rsidR="008318D8" w:rsidRPr="003029B5" w:rsidTr="00CF7343">
        <w:tc>
          <w:tcPr>
            <w:tcW w:w="3227" w:type="dxa"/>
            <w:vAlign w:val="center"/>
          </w:tcPr>
          <w:p w:rsidR="008318D8" w:rsidRPr="003029B5" w:rsidDel="00BB20BF" w:rsidRDefault="008318D8" w:rsidP="008318D8">
            <w:pPr>
              <w:pStyle w:val="ad"/>
            </w:pPr>
            <w:r w:rsidRPr="003029B5">
              <w:t>Архитектор</w:t>
            </w:r>
            <w:r>
              <w:t xml:space="preserve"> </w:t>
            </w:r>
            <w:r w:rsidRPr="003029B5">
              <w:t>(</w:t>
            </w:r>
            <w:r>
              <w:t xml:space="preserve">УА </w:t>
            </w:r>
            <w:r w:rsidRPr="003029B5">
              <w:t>ДБИТ)</w:t>
            </w:r>
          </w:p>
        </w:tc>
        <w:tc>
          <w:tcPr>
            <w:tcW w:w="6344" w:type="dxa"/>
          </w:tcPr>
          <w:p w:rsidR="008318D8" w:rsidRDefault="008318D8" w:rsidP="007E72C5"/>
        </w:tc>
      </w:tr>
      <w:tr w:rsidR="008318D8" w:rsidRPr="003029B5" w:rsidTr="00CF7343">
        <w:tc>
          <w:tcPr>
            <w:tcW w:w="3227" w:type="dxa"/>
            <w:vAlign w:val="center"/>
          </w:tcPr>
          <w:p w:rsidR="008318D8" w:rsidRPr="003029B5" w:rsidRDefault="008318D8" w:rsidP="008318D8">
            <w:pPr>
              <w:pStyle w:val="ad"/>
            </w:pPr>
            <w:r>
              <w:t xml:space="preserve">Менеджер внедрения </w:t>
            </w:r>
            <w:r w:rsidRPr="003029B5">
              <w:t>(</w:t>
            </w:r>
            <w:r>
              <w:t>ОВ ДБИТ</w:t>
            </w:r>
            <w:r w:rsidRPr="003029B5">
              <w:t>)</w:t>
            </w:r>
          </w:p>
        </w:tc>
        <w:tc>
          <w:tcPr>
            <w:tcW w:w="6344" w:type="dxa"/>
          </w:tcPr>
          <w:p w:rsidR="008318D8" w:rsidRDefault="008318D8" w:rsidP="00E93BB2">
            <w:pPr>
              <w:spacing w:before="100" w:beforeAutospacing="1" w:after="100" w:afterAutospacing="1"/>
            </w:pPr>
          </w:p>
        </w:tc>
      </w:tr>
      <w:tr w:rsidR="008318D8" w:rsidRPr="003029B5" w:rsidTr="00CF7343">
        <w:tc>
          <w:tcPr>
            <w:tcW w:w="3227" w:type="dxa"/>
            <w:vAlign w:val="center"/>
          </w:tcPr>
          <w:p w:rsidR="008318D8" w:rsidRPr="003029B5" w:rsidRDefault="008318D8" w:rsidP="008318D8">
            <w:pPr>
              <w:pStyle w:val="ad"/>
            </w:pPr>
            <w:r w:rsidRPr="000A09BC">
              <w:t>Ответственный за внедрение и тиражирование</w:t>
            </w:r>
            <w:r w:rsidRPr="003029B5">
              <w:t xml:space="preserve"> </w:t>
            </w:r>
            <w:r>
              <w:t>(</w:t>
            </w:r>
            <w:r w:rsidRPr="003029B5">
              <w:t>ДБИТ)</w:t>
            </w:r>
          </w:p>
        </w:tc>
        <w:tc>
          <w:tcPr>
            <w:tcW w:w="6344" w:type="dxa"/>
          </w:tcPr>
          <w:p w:rsidR="008318D8" w:rsidRDefault="008318D8" w:rsidP="00E93BB2"/>
        </w:tc>
      </w:tr>
      <w:tr w:rsidR="00E605C4" w:rsidTr="00D54FCD">
        <w:tc>
          <w:tcPr>
            <w:tcW w:w="3227" w:type="dxa"/>
            <w:vAlign w:val="center"/>
          </w:tcPr>
          <w:p w:rsidR="00E605C4" w:rsidRPr="003029B5" w:rsidRDefault="00E605C4" w:rsidP="00E605C4">
            <w:pPr>
              <w:pStyle w:val="ad"/>
            </w:pPr>
            <w:r w:rsidRPr="00E605C4">
              <w:t xml:space="preserve">Отдел защиты информации УИБ </w:t>
            </w:r>
            <w:r>
              <w:t>(</w:t>
            </w:r>
            <w:r w:rsidRPr="003029B5">
              <w:t>ДБ)</w:t>
            </w:r>
          </w:p>
        </w:tc>
        <w:tc>
          <w:tcPr>
            <w:tcW w:w="6344" w:type="dxa"/>
          </w:tcPr>
          <w:p w:rsidR="00E605C4" w:rsidRDefault="00E605C4" w:rsidP="00311778">
            <w:pPr>
              <w:autoSpaceDE w:val="0"/>
              <w:autoSpaceDN w:val="0"/>
            </w:pPr>
          </w:p>
        </w:tc>
      </w:tr>
      <w:tr w:rsidR="008318D8" w:rsidRPr="003029B5" w:rsidTr="00CF7343">
        <w:tc>
          <w:tcPr>
            <w:tcW w:w="3227" w:type="dxa"/>
            <w:vAlign w:val="center"/>
          </w:tcPr>
          <w:p w:rsidR="008318D8" w:rsidRPr="003029B5" w:rsidRDefault="008318D8" w:rsidP="008318D8">
            <w:pPr>
              <w:pStyle w:val="ad"/>
            </w:pPr>
            <w:r>
              <w:t>Разработчик (</w:t>
            </w:r>
            <w:proofErr w:type="spellStart"/>
            <w:r>
              <w:t>УРиВ</w:t>
            </w:r>
            <w:proofErr w:type="spellEnd"/>
            <w:r>
              <w:t xml:space="preserve"> </w:t>
            </w:r>
            <w:r w:rsidRPr="003029B5">
              <w:t>ДБИТ</w:t>
            </w:r>
            <w:r>
              <w:t>)</w:t>
            </w:r>
          </w:p>
        </w:tc>
        <w:tc>
          <w:tcPr>
            <w:tcW w:w="6344" w:type="dxa"/>
          </w:tcPr>
          <w:p w:rsidR="008318D8" w:rsidRDefault="008318D8" w:rsidP="00311778"/>
        </w:tc>
      </w:tr>
      <w:tr w:rsidR="008318D8" w:rsidRPr="003029B5" w:rsidTr="00CF7343">
        <w:tc>
          <w:tcPr>
            <w:tcW w:w="3227" w:type="dxa"/>
            <w:vAlign w:val="center"/>
          </w:tcPr>
          <w:p w:rsidR="008318D8" w:rsidRPr="003029B5" w:rsidRDefault="008318D8" w:rsidP="008318D8">
            <w:pPr>
              <w:pStyle w:val="ad"/>
            </w:pPr>
            <w:r>
              <w:t xml:space="preserve">Тестировщик (ОТ </w:t>
            </w:r>
            <w:r w:rsidRPr="003029B5">
              <w:t>ДБИТ</w:t>
            </w:r>
            <w:r>
              <w:t>)</w:t>
            </w:r>
          </w:p>
        </w:tc>
        <w:tc>
          <w:tcPr>
            <w:tcW w:w="6344" w:type="dxa"/>
          </w:tcPr>
          <w:p w:rsidR="008318D8" w:rsidRDefault="001E6C5F" w:rsidP="00311778">
            <w:pPr>
              <w:jc w:val="both"/>
            </w:pPr>
            <w:r w:rsidRPr="001E6C5F">
              <w:rPr>
                <w:i/>
                <w:iCs/>
                <w:noProof/>
                <w:color w:val="1F497D"/>
                <w:sz w:val="16"/>
                <w:szCs w:val="16"/>
              </w:rPr>
              <w:t xml:space="preserve"> </w:t>
            </w:r>
          </w:p>
        </w:tc>
      </w:tr>
      <w:tr w:rsidR="008318D8" w:rsidRPr="003029B5" w:rsidTr="00CF7343">
        <w:tc>
          <w:tcPr>
            <w:tcW w:w="3227" w:type="dxa"/>
            <w:vAlign w:val="center"/>
          </w:tcPr>
          <w:p w:rsidR="008318D8" w:rsidRPr="003029B5" w:rsidRDefault="008318D8" w:rsidP="008318D8">
            <w:pPr>
              <w:pStyle w:val="ad"/>
            </w:pPr>
            <w:r>
              <w:t>Заказчик (</w:t>
            </w:r>
            <w:r w:rsidRPr="003029B5">
              <w:t>ССП Заказчика</w:t>
            </w:r>
            <w:r>
              <w:t>)</w:t>
            </w:r>
          </w:p>
        </w:tc>
        <w:tc>
          <w:tcPr>
            <w:tcW w:w="6344" w:type="dxa"/>
          </w:tcPr>
          <w:p w:rsidR="00105969" w:rsidRDefault="00105969" w:rsidP="00B97118"/>
        </w:tc>
      </w:tr>
      <w:tr w:rsidR="008318D8" w:rsidRPr="003029B5" w:rsidTr="00CF7343">
        <w:tc>
          <w:tcPr>
            <w:tcW w:w="3227" w:type="dxa"/>
            <w:vAlign w:val="center"/>
          </w:tcPr>
          <w:p w:rsidR="008318D8" w:rsidRPr="00C11B4B" w:rsidRDefault="008318D8" w:rsidP="008318D8">
            <w:pPr>
              <w:pStyle w:val="ad"/>
            </w:pPr>
            <w:r>
              <w:t>Заинтересованное ССП</w:t>
            </w:r>
          </w:p>
        </w:tc>
        <w:tc>
          <w:tcPr>
            <w:tcW w:w="6344" w:type="dxa"/>
          </w:tcPr>
          <w:p w:rsidR="005E07D7" w:rsidRDefault="005E07D7" w:rsidP="004C621B"/>
        </w:tc>
      </w:tr>
      <w:tr w:rsidR="008318D8" w:rsidRPr="003029B5" w:rsidTr="00CF7343">
        <w:tc>
          <w:tcPr>
            <w:tcW w:w="9571" w:type="dxa"/>
            <w:gridSpan w:val="2"/>
            <w:vAlign w:val="center"/>
          </w:tcPr>
          <w:p w:rsidR="008318D8" w:rsidRPr="008318D8" w:rsidRDefault="008318D8" w:rsidP="008318D8">
            <w:pPr>
              <w:pStyle w:val="ad"/>
              <w:jc w:val="center"/>
              <w:rPr>
                <w:b/>
              </w:rPr>
            </w:pPr>
            <w:r w:rsidRPr="008318D8">
              <w:rPr>
                <w:b/>
              </w:rPr>
              <w:t>Руководство ДБИТ</w:t>
            </w:r>
          </w:p>
        </w:tc>
      </w:tr>
      <w:tr w:rsidR="008318D8" w:rsidRPr="003029B5" w:rsidTr="00412DBC">
        <w:tc>
          <w:tcPr>
            <w:tcW w:w="3227" w:type="dxa"/>
            <w:vAlign w:val="center"/>
          </w:tcPr>
          <w:p w:rsidR="008318D8" w:rsidRPr="008318D8" w:rsidRDefault="008318D8" w:rsidP="008318D8">
            <w:pPr>
              <w:pStyle w:val="ad"/>
              <w:rPr>
                <w:b/>
              </w:rPr>
            </w:pPr>
            <w:r w:rsidRPr="008318D8">
              <w:rPr>
                <w:b/>
              </w:rPr>
              <w:t>Должность</w:t>
            </w:r>
          </w:p>
        </w:tc>
        <w:tc>
          <w:tcPr>
            <w:tcW w:w="6344" w:type="dxa"/>
            <w:vAlign w:val="center"/>
          </w:tcPr>
          <w:p w:rsidR="008318D8" w:rsidRPr="008318D8" w:rsidRDefault="008318D8" w:rsidP="008318D8">
            <w:pPr>
              <w:pStyle w:val="ad"/>
              <w:rPr>
                <w:b/>
              </w:rPr>
            </w:pPr>
            <w:r w:rsidRPr="008318D8">
              <w:rPr>
                <w:b/>
              </w:rPr>
              <w:t>Результат согласования</w:t>
            </w:r>
          </w:p>
        </w:tc>
      </w:tr>
      <w:tr w:rsidR="008318D8" w:rsidRPr="003029B5" w:rsidTr="00CF7343">
        <w:tc>
          <w:tcPr>
            <w:tcW w:w="3227" w:type="dxa"/>
            <w:vAlign w:val="center"/>
          </w:tcPr>
          <w:p w:rsidR="008318D8" w:rsidRPr="003029B5" w:rsidRDefault="008318D8" w:rsidP="008318D8">
            <w:pPr>
              <w:pStyle w:val="ad"/>
            </w:pPr>
            <w:r>
              <w:t>Начальник УТБП</w:t>
            </w:r>
            <w:r w:rsidRPr="003029B5">
              <w:t xml:space="preserve"> ДБИТ</w:t>
            </w:r>
            <w:r w:rsidRPr="003029B5" w:rsidDel="005E3195">
              <w:t xml:space="preserve"> </w:t>
            </w:r>
          </w:p>
        </w:tc>
        <w:tc>
          <w:tcPr>
            <w:tcW w:w="6344" w:type="dxa"/>
          </w:tcPr>
          <w:p w:rsidR="008318D8" w:rsidRDefault="008318D8" w:rsidP="008318D8">
            <w:r w:rsidRPr="00B75146">
              <w:rPr>
                <w:sz w:val="20"/>
              </w:rPr>
              <w:t>&lt;Копия электронного письма с реквизитами (ФИО отправителя, дата, тема письма)&gt;</w:t>
            </w:r>
          </w:p>
        </w:tc>
      </w:tr>
      <w:tr w:rsidR="008318D8" w:rsidRPr="003029B5" w:rsidTr="00CF7343">
        <w:tc>
          <w:tcPr>
            <w:tcW w:w="3227" w:type="dxa"/>
            <w:vAlign w:val="center"/>
          </w:tcPr>
          <w:p w:rsidR="008318D8" w:rsidRPr="003029B5" w:rsidRDefault="008318D8" w:rsidP="008318D8">
            <w:pPr>
              <w:pStyle w:val="ad"/>
            </w:pPr>
            <w:r>
              <w:t>Начальник УТДО ДБИТ</w:t>
            </w:r>
          </w:p>
        </w:tc>
        <w:tc>
          <w:tcPr>
            <w:tcW w:w="6344" w:type="dxa"/>
          </w:tcPr>
          <w:p w:rsidR="008318D8" w:rsidRDefault="008318D8" w:rsidP="008318D8">
            <w:r w:rsidRPr="00B75146">
              <w:rPr>
                <w:sz w:val="20"/>
              </w:rPr>
              <w:t>&lt;Копия электронного письма с реквизитами (ФИО отправителя, дата, тема письма)&gt;</w:t>
            </w:r>
          </w:p>
        </w:tc>
      </w:tr>
      <w:tr w:rsidR="008318D8" w:rsidRPr="003029B5" w:rsidTr="00CF7343">
        <w:tc>
          <w:tcPr>
            <w:tcW w:w="3227" w:type="dxa"/>
            <w:vAlign w:val="center"/>
          </w:tcPr>
          <w:p w:rsidR="008318D8" w:rsidRPr="003029B5" w:rsidRDefault="008318D8" w:rsidP="008318D8">
            <w:pPr>
              <w:pStyle w:val="ad"/>
            </w:pPr>
            <w:r>
              <w:t xml:space="preserve">Начальник </w:t>
            </w:r>
            <w:proofErr w:type="spellStart"/>
            <w:r>
              <w:t>УВиКТ</w:t>
            </w:r>
            <w:proofErr w:type="spellEnd"/>
            <w:r>
              <w:t xml:space="preserve"> ДБИТ</w:t>
            </w:r>
          </w:p>
        </w:tc>
        <w:tc>
          <w:tcPr>
            <w:tcW w:w="6344" w:type="dxa"/>
          </w:tcPr>
          <w:p w:rsidR="008318D8" w:rsidRDefault="008318D8" w:rsidP="008318D8">
            <w:r w:rsidRPr="00B75146">
              <w:rPr>
                <w:sz w:val="20"/>
              </w:rPr>
              <w:t>&lt;Копия электронного письма с реквизитами (ФИО отправителя, дата, тема письма)&gt;</w:t>
            </w:r>
          </w:p>
        </w:tc>
      </w:tr>
      <w:tr w:rsidR="008318D8" w:rsidTr="00CF7343">
        <w:tc>
          <w:tcPr>
            <w:tcW w:w="3227" w:type="dxa"/>
            <w:vAlign w:val="center"/>
          </w:tcPr>
          <w:p w:rsidR="008318D8" w:rsidRDefault="008318D8" w:rsidP="008318D8">
            <w:pPr>
              <w:pStyle w:val="ad"/>
            </w:pPr>
            <w:r>
              <w:t xml:space="preserve">Начальник </w:t>
            </w:r>
            <w:proofErr w:type="spellStart"/>
            <w:r w:rsidRPr="003029B5">
              <w:t>УРиВ</w:t>
            </w:r>
            <w:proofErr w:type="spellEnd"/>
            <w:r w:rsidRPr="003029B5">
              <w:t xml:space="preserve"> ДБИТ</w:t>
            </w:r>
          </w:p>
        </w:tc>
        <w:tc>
          <w:tcPr>
            <w:tcW w:w="6344" w:type="dxa"/>
          </w:tcPr>
          <w:p w:rsidR="008318D8" w:rsidRDefault="008318D8" w:rsidP="008318D8">
            <w:r w:rsidRPr="00B75146">
              <w:rPr>
                <w:sz w:val="20"/>
              </w:rPr>
              <w:t>&lt;Копия электронного письма с реквизитами (ФИО отправителя, дата, тема письма)&gt;</w:t>
            </w:r>
          </w:p>
        </w:tc>
      </w:tr>
      <w:tr w:rsidR="008318D8" w:rsidTr="00CF7343">
        <w:tc>
          <w:tcPr>
            <w:tcW w:w="3227" w:type="dxa"/>
            <w:vAlign w:val="center"/>
          </w:tcPr>
          <w:p w:rsidR="008318D8" w:rsidRPr="003029B5" w:rsidRDefault="008318D8" w:rsidP="008318D8">
            <w:pPr>
              <w:pStyle w:val="ad"/>
            </w:pPr>
            <w:r>
              <w:t xml:space="preserve">Руководитель </w:t>
            </w:r>
            <w:r w:rsidRPr="003029B5">
              <w:t>ОО ДБИТ</w:t>
            </w:r>
          </w:p>
        </w:tc>
        <w:tc>
          <w:tcPr>
            <w:tcW w:w="6344" w:type="dxa"/>
          </w:tcPr>
          <w:p w:rsidR="008318D8" w:rsidRDefault="008318D8" w:rsidP="008318D8">
            <w:r w:rsidRPr="00B75146">
              <w:rPr>
                <w:sz w:val="20"/>
              </w:rPr>
              <w:t>&lt;Копия электронного письма с реквизитами (ФИО отправителя, дата, тема письма)&gt;</w:t>
            </w:r>
          </w:p>
        </w:tc>
      </w:tr>
      <w:tr w:rsidR="008318D8" w:rsidTr="00CF7343">
        <w:tc>
          <w:tcPr>
            <w:tcW w:w="3227" w:type="dxa"/>
            <w:vAlign w:val="center"/>
          </w:tcPr>
          <w:p w:rsidR="008318D8" w:rsidRPr="003029B5" w:rsidRDefault="008318D8" w:rsidP="008318D8">
            <w:pPr>
              <w:pStyle w:val="ad"/>
            </w:pPr>
            <w:r>
              <w:t>Заместитель директора ДБИТ</w:t>
            </w:r>
          </w:p>
        </w:tc>
        <w:tc>
          <w:tcPr>
            <w:tcW w:w="6344" w:type="dxa"/>
          </w:tcPr>
          <w:p w:rsidR="008318D8" w:rsidRDefault="008318D8" w:rsidP="008318D8">
            <w:r w:rsidRPr="00B75146">
              <w:rPr>
                <w:sz w:val="20"/>
              </w:rPr>
              <w:t>&lt;Копия электронного письма с реквизитами (ФИО отправителя, дата, тема письма)&gt;</w:t>
            </w:r>
          </w:p>
        </w:tc>
      </w:tr>
      <w:tr w:rsidR="008318D8" w:rsidTr="00CF7343">
        <w:tc>
          <w:tcPr>
            <w:tcW w:w="3227" w:type="dxa"/>
            <w:vAlign w:val="center"/>
          </w:tcPr>
          <w:p w:rsidR="008318D8" w:rsidRDefault="008318D8" w:rsidP="008318D8">
            <w:pPr>
              <w:pStyle w:val="ad"/>
            </w:pPr>
            <w:r>
              <w:t>Заместитель директора ДБИТ</w:t>
            </w:r>
          </w:p>
        </w:tc>
        <w:tc>
          <w:tcPr>
            <w:tcW w:w="6344" w:type="dxa"/>
          </w:tcPr>
          <w:p w:rsidR="008318D8" w:rsidRDefault="008318D8" w:rsidP="008318D8">
            <w:r w:rsidRPr="00B75146">
              <w:rPr>
                <w:sz w:val="20"/>
              </w:rPr>
              <w:t>&lt;Копия электронного письма с реквизитами (ФИО отправителя, дата, тема письма)&gt;</w:t>
            </w:r>
          </w:p>
        </w:tc>
      </w:tr>
    </w:tbl>
    <w:p w:rsidR="00F8310D" w:rsidRPr="00BD3C3F" w:rsidRDefault="00F8310D" w:rsidP="00F8310D">
      <w:bookmarkStart w:id="46" w:name="_Приложение_№22_«Бизнес-функциональн"/>
      <w:bookmarkEnd w:id="46"/>
    </w:p>
    <w:p w:rsidR="00CB60CA" w:rsidRDefault="00CB60CA">
      <w:pPr>
        <w:spacing w:after="200" w:line="276" w:lineRule="auto"/>
      </w:pPr>
      <w:r>
        <w:br w:type="page"/>
      </w:r>
    </w:p>
    <w:p w:rsidR="002A5828" w:rsidRPr="00D318AC" w:rsidRDefault="00CB60CA" w:rsidP="00D318AC">
      <w:pPr>
        <w:pStyle w:val="2"/>
        <w:rPr>
          <w:rStyle w:val="11"/>
          <w:rFonts w:eastAsiaTheme="majorEastAsia"/>
        </w:rPr>
      </w:pPr>
      <w:r w:rsidRPr="00D318AC">
        <w:rPr>
          <w:rStyle w:val="11"/>
          <w:rFonts w:eastAsiaTheme="majorEastAsia"/>
        </w:rPr>
        <w:lastRenderedPageBreak/>
        <w:t>Приложение №1</w:t>
      </w:r>
      <w:r w:rsidR="006D4BC1">
        <w:rPr>
          <w:rStyle w:val="11"/>
          <w:rFonts w:eastAsiaTheme="majorEastAsia"/>
        </w:rPr>
        <w:t xml:space="preserve">- </w:t>
      </w:r>
      <w:r w:rsidR="00E93BB2">
        <w:rPr>
          <w:rStyle w:val="11"/>
          <w:rFonts w:eastAsiaTheme="majorEastAsia"/>
        </w:rPr>
        <w:t>Диаграм</w:t>
      </w:r>
      <w:r w:rsidR="00E36CDD">
        <w:rPr>
          <w:rStyle w:val="11"/>
          <w:rFonts w:eastAsiaTheme="majorEastAsia"/>
        </w:rPr>
        <w:t>ма</w:t>
      </w:r>
      <w:r w:rsidR="00E93BB2">
        <w:rPr>
          <w:rStyle w:val="11"/>
          <w:rFonts w:eastAsiaTheme="majorEastAsia"/>
        </w:rPr>
        <w:t xml:space="preserve"> </w:t>
      </w:r>
      <w:r w:rsidR="00E36CDD">
        <w:rPr>
          <w:rStyle w:val="11"/>
          <w:rFonts w:eastAsiaTheme="majorEastAsia"/>
        </w:rPr>
        <w:t>действия</w:t>
      </w:r>
    </w:p>
    <w:p w:rsidR="00CB60CA" w:rsidRDefault="00CB60CA"/>
    <w:p w:rsidR="00337FD2" w:rsidRDefault="003A2ED6">
      <w:r>
        <w:object w:dxaOrig="1530" w:dyaOrig="1002">
          <v:shape id="_x0000_i1026" type="#_x0000_t75" style="width:76.6pt;height:50.1pt" o:ole="">
            <v:imagedata r:id="rId20" o:title=""/>
          </v:shape>
          <o:OLEObject Type="Embed" ProgID="Visio.Drawing.11" ShapeID="_x0000_i1026" DrawAspect="Icon" ObjectID="_1467450236" r:id="rId21"/>
        </w:object>
      </w:r>
    </w:p>
    <w:p w:rsidR="00923B5E" w:rsidRDefault="00923B5E">
      <w:pPr>
        <w:spacing w:after="200" w:line="276" w:lineRule="auto"/>
      </w:pPr>
      <w:r>
        <w:br w:type="page"/>
      </w:r>
    </w:p>
    <w:p w:rsidR="00923B5E" w:rsidRDefault="00923B5E" w:rsidP="00923B5E">
      <w:pPr>
        <w:pStyle w:val="2"/>
        <w:rPr>
          <w:rStyle w:val="11"/>
          <w:rFonts w:eastAsiaTheme="majorEastAsia"/>
        </w:rPr>
      </w:pPr>
      <w:r w:rsidRPr="00CB60CA">
        <w:rPr>
          <w:rStyle w:val="11"/>
          <w:rFonts w:eastAsiaTheme="majorEastAsia"/>
        </w:rPr>
        <w:lastRenderedPageBreak/>
        <w:t>Приложение №</w:t>
      </w:r>
      <w:r>
        <w:rPr>
          <w:rStyle w:val="11"/>
          <w:rFonts w:eastAsiaTheme="majorEastAsia"/>
        </w:rPr>
        <w:t xml:space="preserve">2 – Бизнес сервисы </w:t>
      </w:r>
    </w:p>
    <w:sectPr w:rsidR="00923B5E" w:rsidSect="00C3722A">
      <w:headerReference w:type="even" r:id="rId22"/>
      <w:footerReference w:type="default" r:id="rId2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Evgeniya Chzhan" w:date="2014-07-21T11:34:00Z" w:initials="EC">
    <w:p w:rsidR="00C13A83" w:rsidRDefault="00C13A83">
      <w:pPr>
        <w:pStyle w:val="af7"/>
      </w:pPr>
      <w:r>
        <w:rPr>
          <w:rStyle w:val="af6"/>
        </w:rPr>
        <w:annotationRef/>
      </w:r>
      <w:r>
        <w:t>Исключаем не из каналов, а по каналам</w:t>
      </w:r>
      <w:proofErr w:type="gramStart"/>
      <w:r>
        <w:t xml:space="preserve"> .</w:t>
      </w:r>
      <w:proofErr w:type="gramEnd"/>
    </w:p>
  </w:comment>
  <w:comment w:id="4" w:author="Evgeniya Chzhan" w:date="2014-07-21T11:34:00Z" w:initials="EC">
    <w:p w:rsidR="00EB3EFC" w:rsidRDefault="00EB3EFC">
      <w:pPr>
        <w:pStyle w:val="af7"/>
      </w:pPr>
      <w:r>
        <w:rPr>
          <w:rStyle w:val="af6"/>
        </w:rPr>
        <w:annotationRef/>
      </w:r>
      <w:r>
        <w:t>Это не сайт, это отдельный интерфейс системы.</w:t>
      </w:r>
    </w:p>
  </w:comment>
  <w:comment w:id="9" w:author="Evgeniya Chzhan" w:date="2014-07-21T11:39:00Z" w:initials="EC">
    <w:p w:rsidR="00803AE1" w:rsidRDefault="00803AE1">
      <w:pPr>
        <w:pStyle w:val="af7"/>
      </w:pPr>
      <w:r>
        <w:rPr>
          <w:rStyle w:val="af6"/>
        </w:rPr>
        <w:annotationRef/>
      </w:r>
      <w:r>
        <w:t xml:space="preserve">Упущен важный момент. Нигде (в </w:t>
      </w:r>
      <w:proofErr w:type="spellStart"/>
      <w:r>
        <w:t>т.ч</w:t>
      </w:r>
      <w:proofErr w:type="spellEnd"/>
      <w:r>
        <w:t>. ниже) не нашла описания сценария:</w:t>
      </w:r>
    </w:p>
    <w:p w:rsidR="00803AE1" w:rsidRDefault="00803AE1">
      <w:pPr>
        <w:pStyle w:val="af7"/>
      </w:pPr>
      <w:r>
        <w:t>Если сайт не может произвести отключение клиента (например, у него остались заказы в нетерминальном статусе или произошел сбой), что происходит? Судя по описанию, Банк сначала клиента отключает во всех системах, а потом как данность сообщает сайту. Это точно верно с учетом моего вопроса? Прошу уточнить у Анастасии З.</w:t>
      </w:r>
      <w:r w:rsidR="00925DAA">
        <w:t xml:space="preserve"> или Ильи Ч.</w:t>
      </w:r>
    </w:p>
  </w:comment>
  <w:comment w:id="11" w:author="Evgeniya Chzhan" w:date="2014-07-21T11:41:00Z" w:initials="EC">
    <w:p w:rsidR="00997FB7" w:rsidRDefault="00997FB7">
      <w:pPr>
        <w:pStyle w:val="af7"/>
      </w:pPr>
      <w:r>
        <w:rPr>
          <w:rStyle w:val="af6"/>
        </w:rPr>
        <w:annotationRef/>
      </w:r>
      <w:r>
        <w:t>У нас нет в интерфейсе оформления заявки. Сотрудник просто находит клиента по логину и нажимает кнопку «Отключить».</w:t>
      </w:r>
    </w:p>
  </w:comment>
  <w:comment w:id="12" w:author="Evgeniya Chzhan" w:date="2014-07-21T11:45:00Z" w:initials="EC">
    <w:p w:rsidR="00FE4784" w:rsidRDefault="00FE4784">
      <w:pPr>
        <w:pStyle w:val="af7"/>
      </w:pPr>
      <w:r>
        <w:rPr>
          <w:rStyle w:val="af6"/>
        </w:rPr>
        <w:annotationRef/>
      </w:r>
      <w:r>
        <w:t>Это дублирует фактически первую строчку ниже. Прошу указать отдельным пунктом факт отправки Сайту результатов обработки заявок (как с подтверждением отключения, так и с отказом). Хранилище ОБЯЗАТЕЛЬНО должно отвечать по всем клиентам реестра.</w:t>
      </w:r>
    </w:p>
  </w:comment>
  <w:comment w:id="13" w:author="Evgeniya Chzhan" w:date="2014-07-21T11:48:00Z" w:initials="EC">
    <w:p w:rsidR="00F47EF7" w:rsidRDefault="00F47EF7">
      <w:pPr>
        <w:pStyle w:val="af7"/>
      </w:pPr>
      <w:r>
        <w:rPr>
          <w:rStyle w:val="af6"/>
        </w:rPr>
        <w:annotationRef/>
      </w:r>
      <w:r>
        <w:t>Повторюсь с тем же вопросом: где описан сценарий, когда Сайт отвечает, что уже не может отключить клиента по какой-либо причине?</w:t>
      </w:r>
      <w:r w:rsidR="000E0958">
        <w:t xml:space="preserve"> Что будет происходить в банковских системах? Будет ли вообще предусмо</w:t>
      </w:r>
      <w:r w:rsidR="008A67F4">
        <w:t>трена обработка ответов Сайта?</w:t>
      </w:r>
    </w:p>
  </w:comment>
  <w:comment w:id="23" w:author="Evgeniya Chzhan" w:date="2014-07-21T11:50:00Z" w:initials="EC">
    <w:p w:rsidR="008A67F4" w:rsidRDefault="008A67F4">
      <w:pPr>
        <w:pStyle w:val="af7"/>
      </w:pPr>
      <w:r>
        <w:rPr>
          <w:rStyle w:val="af6"/>
        </w:rPr>
        <w:annotationRef/>
      </w:r>
      <w:r>
        <w:t>Здесь вопрос. Будет два статуса, не три?</w:t>
      </w:r>
    </w:p>
    <w:p w:rsidR="008A67F4" w:rsidRDefault="008A67F4">
      <w:pPr>
        <w:pStyle w:val="af7"/>
      </w:pPr>
      <w:r>
        <w:t>Например:</w:t>
      </w:r>
    </w:p>
    <w:p w:rsidR="008A67F4" w:rsidRDefault="008A67F4" w:rsidP="008A67F4">
      <w:pPr>
        <w:pStyle w:val="af7"/>
        <w:numPr>
          <w:ilvl w:val="0"/>
          <w:numId w:val="43"/>
        </w:numPr>
      </w:pPr>
      <w:r>
        <w:t>Отключить,</w:t>
      </w:r>
    </w:p>
    <w:p w:rsidR="008A67F4" w:rsidRDefault="008A67F4" w:rsidP="008A67F4">
      <w:pPr>
        <w:pStyle w:val="af7"/>
        <w:numPr>
          <w:ilvl w:val="0"/>
          <w:numId w:val="43"/>
        </w:numPr>
      </w:pPr>
      <w:r>
        <w:t>Отказать в отключении,</w:t>
      </w:r>
    </w:p>
    <w:p w:rsidR="008A67F4" w:rsidRDefault="008A67F4" w:rsidP="008A67F4">
      <w:pPr>
        <w:pStyle w:val="af7"/>
        <w:numPr>
          <w:ilvl w:val="0"/>
          <w:numId w:val="43"/>
        </w:numPr>
      </w:pPr>
      <w:r w:rsidRPr="008A67F4">
        <w:t>К</w:t>
      </w:r>
      <w:r w:rsidRPr="008A67F4">
        <w:t>лиент отозвал заявление</w:t>
      </w:r>
      <w:r>
        <w:t>.</w:t>
      </w:r>
    </w:p>
    <w:p w:rsidR="008A67F4" w:rsidRDefault="008A67F4" w:rsidP="008A67F4">
      <w:pPr>
        <w:pStyle w:val="af7"/>
      </w:pPr>
      <w:r>
        <w:t>Или третий не требуется?</w:t>
      </w:r>
    </w:p>
  </w:comment>
  <w:comment w:id="29" w:author="Evgeniya Chzhan" w:date="2014-07-21T11:59:00Z" w:initials="EC">
    <w:p w:rsidR="00527EF2" w:rsidRDefault="00527EF2">
      <w:pPr>
        <w:pStyle w:val="af7"/>
      </w:pPr>
      <w:r>
        <w:rPr>
          <w:rStyle w:val="af6"/>
        </w:rPr>
        <w:annotationRef/>
      </w:r>
      <w:r>
        <w:t>Хранилище отвечает со статусами:</w:t>
      </w:r>
    </w:p>
    <w:p w:rsidR="00527EF2" w:rsidRDefault="00527EF2" w:rsidP="00527EF2">
      <w:pPr>
        <w:pStyle w:val="af7"/>
        <w:numPr>
          <w:ilvl w:val="0"/>
          <w:numId w:val="43"/>
        </w:numPr>
      </w:pPr>
      <w:r>
        <w:t>Отключить,</w:t>
      </w:r>
    </w:p>
    <w:p w:rsidR="00527EF2" w:rsidRDefault="00527EF2" w:rsidP="00527EF2">
      <w:pPr>
        <w:pStyle w:val="af7"/>
        <w:numPr>
          <w:ilvl w:val="0"/>
          <w:numId w:val="43"/>
        </w:numPr>
      </w:pPr>
      <w:r>
        <w:t>Отказать в отключении,</w:t>
      </w:r>
    </w:p>
  </w:comment>
  <w:comment w:id="30" w:author="Evgeniya Chzhan" w:date="2014-07-21T12:00:00Z" w:initials="EC">
    <w:p w:rsidR="003E3184" w:rsidRDefault="003E3184">
      <w:pPr>
        <w:pStyle w:val="af7"/>
      </w:pPr>
      <w:r>
        <w:rPr>
          <w:rStyle w:val="af6"/>
        </w:rPr>
        <w:annotationRef/>
      </w:r>
      <w:r>
        <w:t>Соответственно.</w:t>
      </w:r>
    </w:p>
  </w:comment>
  <w:comment w:id="31" w:author="Evgeniya Chzhan" w:date="2014-07-21T12:00:00Z" w:initials="EC">
    <w:p w:rsidR="003E3184" w:rsidRDefault="003E3184">
      <w:pPr>
        <w:pStyle w:val="af7"/>
      </w:pPr>
      <w:r>
        <w:rPr>
          <w:rStyle w:val="af6"/>
        </w:rPr>
        <w:annotationRef/>
      </w:r>
      <w:r>
        <w:t xml:space="preserve">Между пунктами 9 и 10 не хватает пункта (как я писала выше) по обработки ответа от Хранилища и процедуре отключения. В рамках нее Сайт отвечает Хранилищу: </w:t>
      </w:r>
      <w:proofErr w:type="gramStart"/>
      <w:r>
        <w:t>удалось</w:t>
      </w:r>
      <w:proofErr w:type="gramEnd"/>
      <w:r>
        <w:t xml:space="preserve"> отключить клиента или нет. </w:t>
      </w:r>
    </w:p>
  </w:comment>
  <w:comment w:id="32" w:author="Evgeniya Chzhan" w:date="2014-07-21T12:03:00Z" w:initials="EC">
    <w:p w:rsidR="003E3184" w:rsidRDefault="003E3184">
      <w:pPr>
        <w:pStyle w:val="af7"/>
      </w:pPr>
      <w:r>
        <w:rPr>
          <w:rStyle w:val="af6"/>
        </w:rPr>
        <w:annotationRef/>
      </w:r>
      <w:r>
        <w:t xml:space="preserve">Об этом мы не говорили. Если нужно в ЛК отправлять сообщение о неуспешном отключении – </w:t>
      </w:r>
      <w:proofErr w:type="spellStart"/>
      <w:proofErr w:type="gramStart"/>
      <w:r>
        <w:t>ок</w:t>
      </w:r>
      <w:proofErr w:type="spellEnd"/>
      <w:proofErr w:type="gramEnd"/>
      <w:r>
        <w:t xml:space="preserve"> (уточните у Татьяны Б), но мне кажется это некорректным:</w:t>
      </w:r>
    </w:p>
    <w:p w:rsidR="003E3184" w:rsidRDefault="003E3184" w:rsidP="003E3184">
      <w:pPr>
        <w:pStyle w:val="af7"/>
        <w:numPr>
          <w:ilvl w:val="0"/>
          <w:numId w:val="44"/>
        </w:numPr>
      </w:pPr>
      <w:r>
        <w:t>Если клиента успешно отключили, то отправлять сообщение уже просто некуда.</w:t>
      </w:r>
    </w:p>
    <w:p w:rsidR="003E3184" w:rsidRDefault="003E3184" w:rsidP="003E3184">
      <w:pPr>
        <w:pStyle w:val="af7"/>
        <w:numPr>
          <w:ilvl w:val="0"/>
          <w:numId w:val="44"/>
        </w:numPr>
      </w:pPr>
      <w:r>
        <w:t>Если неуспешно отключили, то ему все равно придет смс – есть ли смысл еще сообщение в ЛК писать?</w:t>
      </w:r>
    </w:p>
  </w:comment>
  <w:comment w:id="37" w:author="Evgeniya Chzhan" w:date="2014-07-21T12:06:00Z" w:initials="EC">
    <w:p w:rsidR="00622AB8" w:rsidRDefault="00622AB8" w:rsidP="002F40D2">
      <w:pPr>
        <w:pStyle w:val="af7"/>
      </w:pPr>
      <w:r>
        <w:rPr>
          <w:rStyle w:val="af6"/>
        </w:rPr>
        <w:annotationRef/>
      </w:r>
      <w:r w:rsidR="002F40D2">
        <w:t>См. выше.</w:t>
      </w:r>
    </w:p>
  </w:comment>
  <w:comment w:id="38" w:author="Evgeniya Chzhan" w:date="2014-07-21T12:06:00Z" w:initials="EC">
    <w:p w:rsidR="00622AB8" w:rsidRDefault="00622AB8">
      <w:pPr>
        <w:pStyle w:val="af7"/>
      </w:pPr>
      <w:r>
        <w:rPr>
          <w:rStyle w:val="af6"/>
        </w:rPr>
        <w:annotationRef/>
      </w:r>
      <w:r w:rsidR="002F40D2">
        <w:t>См. выше.</w:t>
      </w:r>
    </w:p>
  </w:comment>
  <w:comment w:id="39" w:author="Evgeniya Chzhan" w:date="2014-07-21T12:06:00Z" w:initials="EC">
    <w:p w:rsidR="002F40D2" w:rsidRDefault="002F40D2">
      <w:pPr>
        <w:pStyle w:val="af7"/>
      </w:pPr>
      <w:r>
        <w:rPr>
          <w:rStyle w:val="af6"/>
        </w:rPr>
        <w:annotationRef/>
      </w:r>
      <w:r>
        <w:t>См. выше.</w:t>
      </w:r>
    </w:p>
  </w:comment>
  <w:comment w:id="40" w:author="Evgeniya Chzhan" w:date="2014-07-21T12:06:00Z" w:initials="EC">
    <w:p w:rsidR="002F40D2" w:rsidRDefault="002F40D2">
      <w:pPr>
        <w:pStyle w:val="af7"/>
      </w:pPr>
      <w:r>
        <w:rPr>
          <w:rStyle w:val="af6"/>
        </w:rPr>
        <w:annotationRef/>
      </w:r>
      <w:r>
        <w:t>См. выше.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0C37" w:rsidRDefault="00EF0C37" w:rsidP="00F8310D">
      <w:r>
        <w:separator/>
      </w:r>
    </w:p>
  </w:endnote>
  <w:endnote w:type="continuationSeparator" w:id="0">
    <w:p w:rsidR="00EF0C37" w:rsidRDefault="00EF0C37" w:rsidP="00F831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243C" w:rsidRDefault="0008243C" w:rsidP="00CF7343">
    <w:pPr>
      <w:pStyle w:val="a7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DD1E99">
      <w:rPr>
        <w:noProof/>
      </w:rPr>
      <w:t>13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0C37" w:rsidRDefault="00EF0C37" w:rsidP="00F8310D">
      <w:r>
        <w:separator/>
      </w:r>
    </w:p>
  </w:footnote>
  <w:footnote w:type="continuationSeparator" w:id="0">
    <w:p w:rsidR="00EF0C37" w:rsidRDefault="00EF0C37" w:rsidP="00F8310D">
      <w:r>
        <w:continuationSeparator/>
      </w:r>
    </w:p>
  </w:footnote>
  <w:footnote w:id="1">
    <w:p w:rsidR="0008243C" w:rsidRPr="002179B5" w:rsidRDefault="0008243C" w:rsidP="00F8310D">
      <w:pPr>
        <w:pStyle w:val="a4"/>
      </w:pPr>
      <w:r>
        <w:rPr>
          <w:rStyle w:val="a6"/>
        </w:rPr>
        <w:footnoteRef/>
      </w:r>
      <w:r w:rsidRPr="002179B5">
        <w:t xml:space="preserve"> </w:t>
      </w:r>
      <w:r>
        <w:t>Может быть изложено в форме диаграммы компонентов с описанием функций компонентов.</w:t>
      </w:r>
    </w:p>
  </w:footnote>
  <w:footnote w:id="2">
    <w:p w:rsidR="0008243C" w:rsidRPr="002179B5" w:rsidRDefault="0008243C" w:rsidP="00F8310D">
      <w:pPr>
        <w:pStyle w:val="a4"/>
      </w:pPr>
      <w:r>
        <w:rPr>
          <w:rStyle w:val="a6"/>
        </w:rPr>
        <w:footnoteRef/>
      </w:r>
      <w:r w:rsidRPr="002179B5">
        <w:t xml:space="preserve"> </w:t>
      </w:r>
      <w:r>
        <w:t>В случае если на момент Экспертизы модуль отсутствует (например, требуется новая система), указывается рабочее функциональное наименование системы с указанием «новая система».</w:t>
      </w:r>
    </w:p>
  </w:footnote>
  <w:footnote w:id="3">
    <w:p w:rsidR="0008243C" w:rsidRPr="00E7275B" w:rsidRDefault="0008243C" w:rsidP="00F8310D">
      <w:pPr>
        <w:pStyle w:val="a4"/>
      </w:pPr>
      <w:r>
        <w:rPr>
          <w:rStyle w:val="a6"/>
        </w:rPr>
        <w:footnoteRef/>
      </w:r>
      <w:r w:rsidRPr="00E7275B">
        <w:t xml:space="preserve"> </w:t>
      </w:r>
      <w:r>
        <w:t>Пункт может быть исключен в случае, если рабочая команда не считает необходимым зафиксировать риски.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243C" w:rsidRDefault="0008243C" w:rsidP="00CF7343"/>
  <w:p w:rsidR="0008243C" w:rsidRDefault="0008243C" w:rsidP="00CF7343"/>
  <w:p w:rsidR="0008243C" w:rsidRDefault="0008243C" w:rsidP="00CF7343"/>
  <w:p w:rsidR="0008243C" w:rsidRDefault="0008243C" w:rsidP="00CF7343"/>
  <w:p w:rsidR="0008243C" w:rsidRDefault="0008243C" w:rsidP="00CF7343"/>
  <w:p w:rsidR="0008243C" w:rsidRDefault="0008243C" w:rsidP="00CF7343"/>
  <w:p w:rsidR="0008243C" w:rsidRDefault="0008243C" w:rsidP="00CF7343"/>
  <w:p w:rsidR="0008243C" w:rsidRDefault="0008243C" w:rsidP="00CF7343"/>
  <w:p w:rsidR="0008243C" w:rsidRDefault="0008243C" w:rsidP="00CF7343"/>
  <w:p w:rsidR="0008243C" w:rsidRDefault="0008243C" w:rsidP="00CF7343"/>
  <w:p w:rsidR="0008243C" w:rsidRDefault="0008243C" w:rsidP="00CF7343"/>
  <w:p w:rsidR="0008243C" w:rsidRDefault="0008243C" w:rsidP="00CF7343"/>
  <w:p w:rsidR="0008243C" w:rsidRDefault="0008243C" w:rsidP="00CF7343"/>
  <w:p w:rsidR="0008243C" w:rsidRDefault="0008243C" w:rsidP="00CF7343"/>
  <w:p w:rsidR="0008243C" w:rsidRDefault="0008243C" w:rsidP="00CF7343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63B37"/>
    <w:multiLevelType w:val="hybridMultilevel"/>
    <w:tmpl w:val="87B48D82"/>
    <w:lvl w:ilvl="0" w:tplc="00340FD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D05A96"/>
    <w:multiLevelType w:val="multilevel"/>
    <w:tmpl w:val="4DDC3ED8"/>
    <w:lvl w:ilvl="0">
      <w:start w:val="1"/>
      <w:numFmt w:val="bullet"/>
      <w:pStyle w:val="NF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3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">
    <w:nsid w:val="0CFB1842"/>
    <w:multiLevelType w:val="hybridMultilevel"/>
    <w:tmpl w:val="FF0632EC"/>
    <w:lvl w:ilvl="0" w:tplc="75D05054">
      <w:start w:val="4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DBE5DF6"/>
    <w:multiLevelType w:val="hybridMultilevel"/>
    <w:tmpl w:val="A65E0BDA"/>
    <w:lvl w:ilvl="0" w:tplc="2CE4A530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5C5070"/>
    <w:multiLevelType w:val="hybridMultilevel"/>
    <w:tmpl w:val="637E68D4"/>
    <w:lvl w:ilvl="0" w:tplc="89340558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>
    <w:nsid w:val="15E65E7C"/>
    <w:multiLevelType w:val="hybridMultilevel"/>
    <w:tmpl w:val="FE98C7D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267CF0"/>
    <w:multiLevelType w:val="hybridMultilevel"/>
    <w:tmpl w:val="8ABA83FC"/>
    <w:lvl w:ilvl="0" w:tplc="8D9C2324">
      <w:start w:val="4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99817C4"/>
    <w:multiLevelType w:val="hybridMultilevel"/>
    <w:tmpl w:val="52F052DE"/>
    <w:lvl w:ilvl="0" w:tplc="BD4A5DE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FA42B2"/>
    <w:multiLevelType w:val="hybridMultilevel"/>
    <w:tmpl w:val="6870312C"/>
    <w:lvl w:ilvl="0" w:tplc="7D6631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49D4C01"/>
    <w:multiLevelType w:val="hybridMultilevel"/>
    <w:tmpl w:val="6D9A46DE"/>
    <w:lvl w:ilvl="0" w:tplc="EF8C8CB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9612565"/>
    <w:multiLevelType w:val="hybridMultilevel"/>
    <w:tmpl w:val="A312939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A73353F"/>
    <w:multiLevelType w:val="hybridMultilevel"/>
    <w:tmpl w:val="6B2E5AA6"/>
    <w:lvl w:ilvl="0" w:tplc="F934D9F6">
      <w:start w:val="1"/>
      <w:numFmt w:val="decimal"/>
      <w:lvlText w:val="%1."/>
      <w:lvlJc w:val="left"/>
      <w:pPr>
        <w:ind w:left="1146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2">
    <w:nsid w:val="2C1738AE"/>
    <w:multiLevelType w:val="hybridMultilevel"/>
    <w:tmpl w:val="72AE1B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C6859B4"/>
    <w:multiLevelType w:val="hybridMultilevel"/>
    <w:tmpl w:val="A446A838"/>
    <w:lvl w:ilvl="0" w:tplc="8B16300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2DE31A6C"/>
    <w:multiLevelType w:val="hybridMultilevel"/>
    <w:tmpl w:val="ABA457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21C295E"/>
    <w:multiLevelType w:val="hybridMultilevel"/>
    <w:tmpl w:val="6AB646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75A3B41"/>
    <w:multiLevelType w:val="hybridMultilevel"/>
    <w:tmpl w:val="8F5E8FA6"/>
    <w:lvl w:ilvl="0" w:tplc="66D46C5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98E3D76"/>
    <w:multiLevelType w:val="multilevel"/>
    <w:tmpl w:val="5302C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A080AEC"/>
    <w:multiLevelType w:val="hybridMultilevel"/>
    <w:tmpl w:val="EEFAA2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AF87D2D"/>
    <w:multiLevelType w:val="hybridMultilevel"/>
    <w:tmpl w:val="BB4CD1E0"/>
    <w:lvl w:ilvl="0" w:tplc="95D8F0CE">
      <w:start w:val="1"/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>
    <w:nsid w:val="44232992"/>
    <w:multiLevelType w:val="hybridMultilevel"/>
    <w:tmpl w:val="431CDD50"/>
    <w:lvl w:ilvl="0" w:tplc="A6408434">
      <w:start w:val="1"/>
      <w:numFmt w:val="bullet"/>
      <w:pStyle w:val="a"/>
      <w:lvlText w:val=""/>
      <w:lvlJc w:val="left"/>
      <w:pPr>
        <w:ind w:left="2062" w:hanging="360"/>
      </w:pPr>
      <w:rPr>
        <w:rFonts w:ascii="Symbol" w:hAnsi="Symbol" w:hint="default"/>
      </w:rPr>
    </w:lvl>
    <w:lvl w:ilvl="1" w:tplc="5A12FAFA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FCFAC162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748475E0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8FA06AD8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458CA078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A45014F4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1B0AC8B0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96DE47F2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1">
    <w:nsid w:val="476D6DCD"/>
    <w:multiLevelType w:val="hybridMultilevel"/>
    <w:tmpl w:val="7EB4204C"/>
    <w:lvl w:ilvl="0" w:tplc="50EE4F78">
      <w:start w:val="1"/>
      <w:numFmt w:val="decimal"/>
      <w:lvlText w:val="%1."/>
      <w:lvlJc w:val="left"/>
      <w:pPr>
        <w:ind w:left="786" w:hanging="360"/>
      </w:pPr>
      <w:rPr>
        <w:rFonts w:ascii="Times New Roman" w:eastAsia="Arial Unicode MS" w:hAnsi="Times New Roman" w:cstheme="minorBidi"/>
        <w:b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2">
    <w:nsid w:val="4EB0746D"/>
    <w:multiLevelType w:val="hybridMultilevel"/>
    <w:tmpl w:val="5EE25FDA"/>
    <w:lvl w:ilvl="0" w:tplc="1D4ADE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4F650E51"/>
    <w:multiLevelType w:val="hybridMultilevel"/>
    <w:tmpl w:val="E11C7B7E"/>
    <w:lvl w:ilvl="0" w:tplc="3C9C9A6E">
      <w:start w:val="3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1A14AC2"/>
    <w:multiLevelType w:val="hybridMultilevel"/>
    <w:tmpl w:val="A30A4A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1A86EB7"/>
    <w:multiLevelType w:val="multilevel"/>
    <w:tmpl w:val="4A32E1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215" w:hanging="495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6">
    <w:nsid w:val="58BB3B3C"/>
    <w:multiLevelType w:val="hybridMultilevel"/>
    <w:tmpl w:val="C3B6B02C"/>
    <w:lvl w:ilvl="0" w:tplc="BCE429FA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7">
    <w:nsid w:val="59EA3EE6"/>
    <w:multiLevelType w:val="hybridMultilevel"/>
    <w:tmpl w:val="0D246732"/>
    <w:lvl w:ilvl="0" w:tplc="5018F71E">
      <w:start w:val="1"/>
      <w:numFmt w:val="decimal"/>
      <w:lvlText w:val="%1)"/>
      <w:lvlJc w:val="left"/>
      <w:pPr>
        <w:ind w:left="1211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8">
    <w:nsid w:val="5B591F7D"/>
    <w:multiLevelType w:val="hybridMultilevel"/>
    <w:tmpl w:val="5BD8F90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5E4A0274"/>
    <w:multiLevelType w:val="multilevel"/>
    <w:tmpl w:val="239688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6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29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07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2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1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5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94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088" w:hanging="1800"/>
      </w:pPr>
      <w:rPr>
        <w:rFonts w:hint="default"/>
      </w:rPr>
    </w:lvl>
  </w:abstractNum>
  <w:abstractNum w:abstractNumId="30">
    <w:nsid w:val="5FCD0C41"/>
    <w:multiLevelType w:val="hybridMultilevel"/>
    <w:tmpl w:val="EEFAA2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0CB2502"/>
    <w:multiLevelType w:val="hybridMultilevel"/>
    <w:tmpl w:val="D07010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1DE5BB4"/>
    <w:multiLevelType w:val="hybridMultilevel"/>
    <w:tmpl w:val="801423C2"/>
    <w:lvl w:ilvl="0" w:tplc="3C62D2C6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C252157"/>
    <w:multiLevelType w:val="hybridMultilevel"/>
    <w:tmpl w:val="BDB20AC4"/>
    <w:lvl w:ilvl="0" w:tplc="42F0830E">
      <w:start w:val="1"/>
      <w:numFmt w:val="decimal"/>
      <w:lvlText w:val="%1."/>
      <w:lvlJc w:val="left"/>
      <w:pPr>
        <w:ind w:left="786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4">
    <w:nsid w:val="6CF4165E"/>
    <w:multiLevelType w:val="hybridMultilevel"/>
    <w:tmpl w:val="3ACAC28A"/>
    <w:lvl w:ilvl="0" w:tplc="04190011">
      <w:start w:val="1"/>
      <w:numFmt w:val="decimal"/>
      <w:lvlText w:val="%1)"/>
      <w:lvlJc w:val="left"/>
      <w:pPr>
        <w:ind w:left="72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E9A5343"/>
    <w:multiLevelType w:val="multilevel"/>
    <w:tmpl w:val="94F278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6">
    <w:nsid w:val="70140E9A"/>
    <w:multiLevelType w:val="hybridMultilevel"/>
    <w:tmpl w:val="313072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332188E"/>
    <w:multiLevelType w:val="hybridMultilevel"/>
    <w:tmpl w:val="731C77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43D1F57"/>
    <w:multiLevelType w:val="multilevel"/>
    <w:tmpl w:val="C598D46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800" w:hanging="360"/>
      </w:pPr>
    </w:lvl>
    <w:lvl w:ilvl="2">
      <w:start w:val="1"/>
      <w:numFmt w:val="decimal"/>
      <w:lvlText w:val="%1.%2.%3."/>
      <w:lvlJc w:val="left"/>
      <w:pPr>
        <w:ind w:left="3600" w:hanging="720"/>
      </w:pPr>
    </w:lvl>
    <w:lvl w:ilvl="3">
      <w:start w:val="1"/>
      <w:numFmt w:val="decimal"/>
      <w:lvlText w:val="%1.%2.%3.%4."/>
      <w:lvlJc w:val="left"/>
      <w:pPr>
        <w:ind w:left="5040" w:hanging="720"/>
      </w:pPr>
    </w:lvl>
    <w:lvl w:ilvl="4">
      <w:start w:val="1"/>
      <w:numFmt w:val="decimal"/>
      <w:lvlText w:val="%1.%2.%3.%4.%5."/>
      <w:lvlJc w:val="left"/>
      <w:pPr>
        <w:ind w:left="6840" w:hanging="1080"/>
      </w:pPr>
    </w:lvl>
    <w:lvl w:ilvl="5">
      <w:start w:val="1"/>
      <w:numFmt w:val="decimal"/>
      <w:lvlText w:val="%1.%2.%3.%4.%5.%6."/>
      <w:lvlJc w:val="left"/>
      <w:pPr>
        <w:ind w:left="8280" w:hanging="1080"/>
      </w:pPr>
    </w:lvl>
    <w:lvl w:ilvl="6">
      <w:start w:val="1"/>
      <w:numFmt w:val="decimal"/>
      <w:lvlText w:val="%1.%2.%3.%4.%5.%6.%7."/>
      <w:lvlJc w:val="left"/>
      <w:pPr>
        <w:ind w:left="10080" w:hanging="1440"/>
      </w:pPr>
    </w:lvl>
    <w:lvl w:ilvl="7">
      <w:start w:val="1"/>
      <w:numFmt w:val="decimal"/>
      <w:lvlText w:val="%1.%2.%3.%4.%5.%6.%7.%8."/>
      <w:lvlJc w:val="left"/>
      <w:pPr>
        <w:ind w:left="11520" w:hanging="1440"/>
      </w:pPr>
    </w:lvl>
    <w:lvl w:ilvl="8">
      <w:start w:val="1"/>
      <w:numFmt w:val="decimal"/>
      <w:lvlText w:val="%1.%2.%3.%4.%5.%6.%7.%8.%9."/>
      <w:lvlJc w:val="left"/>
      <w:pPr>
        <w:ind w:left="13320" w:hanging="1800"/>
      </w:pPr>
    </w:lvl>
  </w:abstractNum>
  <w:abstractNum w:abstractNumId="39">
    <w:nsid w:val="74EB3B1E"/>
    <w:multiLevelType w:val="multilevel"/>
    <w:tmpl w:val="9F2E1A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eastAsiaTheme="minorHAnsi" w:cs="Times New Roman" w:hint="default"/>
        <w:b w:val="0"/>
        <w:color w:val="auto"/>
        <w:sz w:val="24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eastAsiaTheme="minorHAnsi" w:cs="Times New Roman" w:hint="default"/>
        <w:b w:val="0"/>
        <w:color w:val="auto"/>
        <w:sz w:val="24"/>
      </w:rPr>
    </w:lvl>
    <w:lvl w:ilvl="3">
      <w:start w:val="1"/>
      <w:numFmt w:val="decimal"/>
      <w:isLgl/>
      <w:lvlText w:val="%1.%2.%3.%4."/>
      <w:lvlJc w:val="left"/>
      <w:pPr>
        <w:ind w:left="1430" w:hanging="1080"/>
      </w:pPr>
      <w:rPr>
        <w:rFonts w:eastAsiaTheme="minorHAnsi" w:cs="Times New Roman" w:hint="default"/>
        <w:b/>
        <w:color w:val="auto"/>
        <w:sz w:val="24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eastAsiaTheme="minorHAnsi" w:cs="Times New Roman" w:hint="default"/>
        <w:b w:val="0"/>
        <w:color w:val="auto"/>
        <w:sz w:val="24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eastAsiaTheme="minorHAnsi" w:cs="Times New Roman" w:hint="default"/>
        <w:b w:val="0"/>
        <w:color w:val="auto"/>
        <w:sz w:val="24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eastAsiaTheme="minorHAnsi" w:cs="Times New Roman" w:hint="default"/>
        <w:b w:val="0"/>
        <w:color w:val="auto"/>
        <w:sz w:val="24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eastAsiaTheme="minorHAnsi" w:cs="Times New Roman" w:hint="default"/>
        <w:b w:val="0"/>
        <w:color w:val="auto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eastAsiaTheme="minorHAnsi" w:cs="Times New Roman" w:hint="default"/>
        <w:b w:val="0"/>
        <w:color w:val="auto"/>
        <w:sz w:val="24"/>
      </w:rPr>
    </w:lvl>
  </w:abstractNum>
  <w:abstractNum w:abstractNumId="40">
    <w:nsid w:val="763937CC"/>
    <w:multiLevelType w:val="hybridMultilevel"/>
    <w:tmpl w:val="0AA4AFA4"/>
    <w:lvl w:ilvl="0" w:tplc="531CE18A">
      <w:start w:val="1"/>
      <w:numFmt w:val="decimal"/>
      <w:lvlText w:val="%1-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1">
    <w:nsid w:val="77D32B95"/>
    <w:multiLevelType w:val="hybridMultilevel"/>
    <w:tmpl w:val="6870312C"/>
    <w:lvl w:ilvl="0" w:tplc="7D6631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8632F92"/>
    <w:multiLevelType w:val="hybridMultilevel"/>
    <w:tmpl w:val="496067B4"/>
    <w:lvl w:ilvl="0" w:tplc="01B6EFC0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3">
    <w:nsid w:val="7A764789"/>
    <w:multiLevelType w:val="hybridMultilevel"/>
    <w:tmpl w:val="CE6A44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"/>
  </w:num>
  <w:num w:numId="3">
    <w:abstractNumId w:val="16"/>
  </w:num>
  <w:num w:numId="4">
    <w:abstractNumId w:val="39"/>
  </w:num>
  <w:num w:numId="5">
    <w:abstractNumId w:val="6"/>
  </w:num>
  <w:num w:numId="6">
    <w:abstractNumId w:val="2"/>
  </w:num>
  <w:num w:numId="7">
    <w:abstractNumId w:val="28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5"/>
  </w:num>
  <w:num w:numId="10">
    <w:abstractNumId w:val="10"/>
  </w:num>
  <w:num w:numId="11">
    <w:abstractNumId w:val="0"/>
  </w:num>
  <w:num w:numId="12">
    <w:abstractNumId w:val="4"/>
  </w:num>
  <w:num w:numId="13">
    <w:abstractNumId w:val="25"/>
  </w:num>
  <w:num w:numId="14">
    <w:abstractNumId w:val="43"/>
  </w:num>
  <w:num w:numId="15">
    <w:abstractNumId w:val="21"/>
  </w:num>
  <w:num w:numId="16">
    <w:abstractNumId w:val="34"/>
  </w:num>
  <w:num w:numId="17">
    <w:abstractNumId w:val="23"/>
  </w:num>
  <w:num w:numId="18">
    <w:abstractNumId w:val="29"/>
  </w:num>
  <w:num w:numId="19">
    <w:abstractNumId w:val="33"/>
  </w:num>
  <w:num w:numId="20">
    <w:abstractNumId w:val="11"/>
  </w:num>
  <w:num w:numId="21">
    <w:abstractNumId w:val="42"/>
  </w:num>
  <w:num w:numId="22">
    <w:abstractNumId w:val="7"/>
  </w:num>
  <w:num w:numId="23">
    <w:abstractNumId w:val="15"/>
  </w:num>
  <w:num w:numId="24">
    <w:abstractNumId w:val="22"/>
  </w:num>
  <w:num w:numId="25">
    <w:abstractNumId w:val="31"/>
  </w:num>
  <w:num w:numId="26">
    <w:abstractNumId w:val="27"/>
  </w:num>
  <w:num w:numId="27">
    <w:abstractNumId w:val="40"/>
  </w:num>
  <w:num w:numId="28">
    <w:abstractNumId w:val="26"/>
  </w:num>
  <w:num w:numId="29">
    <w:abstractNumId w:val="9"/>
  </w:num>
  <w:num w:numId="30">
    <w:abstractNumId w:val="41"/>
  </w:num>
  <w:num w:numId="31">
    <w:abstractNumId w:val="24"/>
  </w:num>
  <w:num w:numId="32">
    <w:abstractNumId w:val="36"/>
  </w:num>
  <w:num w:numId="33">
    <w:abstractNumId w:val="8"/>
  </w:num>
  <w:num w:numId="3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9"/>
  </w:num>
  <w:num w:numId="37">
    <w:abstractNumId w:val="3"/>
  </w:num>
  <w:num w:numId="38">
    <w:abstractNumId w:val="32"/>
  </w:num>
  <w:num w:numId="39">
    <w:abstractNumId w:val="18"/>
  </w:num>
  <w:num w:numId="40">
    <w:abstractNumId w:val="30"/>
  </w:num>
  <w:num w:numId="41">
    <w:abstractNumId w:val="5"/>
  </w:num>
  <w:num w:numId="42">
    <w:abstractNumId w:val="13"/>
  </w:num>
  <w:num w:numId="43">
    <w:abstractNumId w:val="12"/>
  </w:num>
  <w:num w:numId="44">
    <w:abstractNumId w:val="3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310D"/>
    <w:rsid w:val="00006326"/>
    <w:rsid w:val="0000785D"/>
    <w:rsid w:val="000079EB"/>
    <w:rsid w:val="00013EEF"/>
    <w:rsid w:val="0001579B"/>
    <w:rsid w:val="00016A54"/>
    <w:rsid w:val="00017EE9"/>
    <w:rsid w:val="00017FA1"/>
    <w:rsid w:val="0002068D"/>
    <w:rsid w:val="00021FDF"/>
    <w:rsid w:val="00023C47"/>
    <w:rsid w:val="000246E4"/>
    <w:rsid w:val="00024B36"/>
    <w:rsid w:val="00034C8E"/>
    <w:rsid w:val="000364F3"/>
    <w:rsid w:val="000429C5"/>
    <w:rsid w:val="00044A2D"/>
    <w:rsid w:val="00047F1D"/>
    <w:rsid w:val="00051159"/>
    <w:rsid w:val="00052490"/>
    <w:rsid w:val="000537F6"/>
    <w:rsid w:val="00054550"/>
    <w:rsid w:val="0005579C"/>
    <w:rsid w:val="00055BB4"/>
    <w:rsid w:val="0005693A"/>
    <w:rsid w:val="00056D1E"/>
    <w:rsid w:val="0005739E"/>
    <w:rsid w:val="00060C15"/>
    <w:rsid w:val="000611C4"/>
    <w:rsid w:val="000618DD"/>
    <w:rsid w:val="0006293B"/>
    <w:rsid w:val="00064103"/>
    <w:rsid w:val="000642CD"/>
    <w:rsid w:val="0006682F"/>
    <w:rsid w:val="00066911"/>
    <w:rsid w:val="00072468"/>
    <w:rsid w:val="00072948"/>
    <w:rsid w:val="000731D6"/>
    <w:rsid w:val="0007475E"/>
    <w:rsid w:val="0007542E"/>
    <w:rsid w:val="00080EFD"/>
    <w:rsid w:val="0008243C"/>
    <w:rsid w:val="00083276"/>
    <w:rsid w:val="00084BD5"/>
    <w:rsid w:val="00094DA4"/>
    <w:rsid w:val="000957F3"/>
    <w:rsid w:val="00096CFC"/>
    <w:rsid w:val="000979CB"/>
    <w:rsid w:val="000A09E7"/>
    <w:rsid w:val="000A25E9"/>
    <w:rsid w:val="000A36F4"/>
    <w:rsid w:val="000A4DDB"/>
    <w:rsid w:val="000A7561"/>
    <w:rsid w:val="000B0445"/>
    <w:rsid w:val="000B0CAF"/>
    <w:rsid w:val="000B26D9"/>
    <w:rsid w:val="000B27BE"/>
    <w:rsid w:val="000B38C5"/>
    <w:rsid w:val="000B4C85"/>
    <w:rsid w:val="000B6281"/>
    <w:rsid w:val="000B62DA"/>
    <w:rsid w:val="000B6F5A"/>
    <w:rsid w:val="000C0794"/>
    <w:rsid w:val="000C0C73"/>
    <w:rsid w:val="000C21FB"/>
    <w:rsid w:val="000C3462"/>
    <w:rsid w:val="000C48B1"/>
    <w:rsid w:val="000C5A01"/>
    <w:rsid w:val="000C7AFF"/>
    <w:rsid w:val="000D0FEA"/>
    <w:rsid w:val="000D15FC"/>
    <w:rsid w:val="000D27C5"/>
    <w:rsid w:val="000D3E4D"/>
    <w:rsid w:val="000D52E7"/>
    <w:rsid w:val="000E07B6"/>
    <w:rsid w:val="000E0958"/>
    <w:rsid w:val="000E0F26"/>
    <w:rsid w:val="000E16DC"/>
    <w:rsid w:val="000E3F3C"/>
    <w:rsid w:val="000E55CA"/>
    <w:rsid w:val="000E6238"/>
    <w:rsid w:val="000F1781"/>
    <w:rsid w:val="000F5C56"/>
    <w:rsid w:val="000F6FB0"/>
    <w:rsid w:val="00100AAE"/>
    <w:rsid w:val="001041CC"/>
    <w:rsid w:val="00105969"/>
    <w:rsid w:val="001062F0"/>
    <w:rsid w:val="00106628"/>
    <w:rsid w:val="00107B94"/>
    <w:rsid w:val="00110DD9"/>
    <w:rsid w:val="001125C7"/>
    <w:rsid w:val="001127A4"/>
    <w:rsid w:val="00113E0E"/>
    <w:rsid w:val="00115123"/>
    <w:rsid w:val="001160F0"/>
    <w:rsid w:val="001163AF"/>
    <w:rsid w:val="00116428"/>
    <w:rsid w:val="00117BDD"/>
    <w:rsid w:val="00120974"/>
    <w:rsid w:val="00120AA4"/>
    <w:rsid w:val="0012146E"/>
    <w:rsid w:val="0012366D"/>
    <w:rsid w:val="00123E6A"/>
    <w:rsid w:val="00124085"/>
    <w:rsid w:val="001248D8"/>
    <w:rsid w:val="00126326"/>
    <w:rsid w:val="00127642"/>
    <w:rsid w:val="0012771D"/>
    <w:rsid w:val="0012790B"/>
    <w:rsid w:val="001314AC"/>
    <w:rsid w:val="001317DE"/>
    <w:rsid w:val="00132AF7"/>
    <w:rsid w:val="00134027"/>
    <w:rsid w:val="00137C1B"/>
    <w:rsid w:val="00140604"/>
    <w:rsid w:val="001417A5"/>
    <w:rsid w:val="0014271F"/>
    <w:rsid w:val="001427DF"/>
    <w:rsid w:val="001447CF"/>
    <w:rsid w:val="00144E2D"/>
    <w:rsid w:val="0014505E"/>
    <w:rsid w:val="001456A2"/>
    <w:rsid w:val="00145905"/>
    <w:rsid w:val="001474E6"/>
    <w:rsid w:val="00147E95"/>
    <w:rsid w:val="00151B0A"/>
    <w:rsid w:val="00152AB8"/>
    <w:rsid w:val="00153DD9"/>
    <w:rsid w:val="0015592A"/>
    <w:rsid w:val="00156B30"/>
    <w:rsid w:val="0015765B"/>
    <w:rsid w:val="00160B46"/>
    <w:rsid w:val="00160F32"/>
    <w:rsid w:val="00161629"/>
    <w:rsid w:val="00164948"/>
    <w:rsid w:val="00165E79"/>
    <w:rsid w:val="001740D6"/>
    <w:rsid w:val="0017470A"/>
    <w:rsid w:val="00175D72"/>
    <w:rsid w:val="00180B6F"/>
    <w:rsid w:val="001816B8"/>
    <w:rsid w:val="00181BE5"/>
    <w:rsid w:val="00185707"/>
    <w:rsid w:val="00192432"/>
    <w:rsid w:val="00193E86"/>
    <w:rsid w:val="00195D0C"/>
    <w:rsid w:val="0019653E"/>
    <w:rsid w:val="001A007B"/>
    <w:rsid w:val="001A208E"/>
    <w:rsid w:val="001A53D9"/>
    <w:rsid w:val="001A7900"/>
    <w:rsid w:val="001A7911"/>
    <w:rsid w:val="001B2C29"/>
    <w:rsid w:val="001B3468"/>
    <w:rsid w:val="001C0196"/>
    <w:rsid w:val="001C1E30"/>
    <w:rsid w:val="001C7E95"/>
    <w:rsid w:val="001D2DD6"/>
    <w:rsid w:val="001D620C"/>
    <w:rsid w:val="001D785A"/>
    <w:rsid w:val="001D7B5C"/>
    <w:rsid w:val="001E05A8"/>
    <w:rsid w:val="001E1DC9"/>
    <w:rsid w:val="001E5AA2"/>
    <w:rsid w:val="001E6C5F"/>
    <w:rsid w:val="001E764A"/>
    <w:rsid w:val="001F1F87"/>
    <w:rsid w:val="001F3079"/>
    <w:rsid w:val="001F3601"/>
    <w:rsid w:val="001F41C3"/>
    <w:rsid w:val="001F45D5"/>
    <w:rsid w:val="001F774F"/>
    <w:rsid w:val="002002A3"/>
    <w:rsid w:val="00201EBE"/>
    <w:rsid w:val="00203CBD"/>
    <w:rsid w:val="00203F4F"/>
    <w:rsid w:val="00205123"/>
    <w:rsid w:val="00205AD3"/>
    <w:rsid w:val="0020643D"/>
    <w:rsid w:val="002143CE"/>
    <w:rsid w:val="00215943"/>
    <w:rsid w:val="002166F5"/>
    <w:rsid w:val="0022320A"/>
    <w:rsid w:val="00223FB3"/>
    <w:rsid w:val="00224D35"/>
    <w:rsid w:val="00225024"/>
    <w:rsid w:val="0022780B"/>
    <w:rsid w:val="002342C0"/>
    <w:rsid w:val="00235F17"/>
    <w:rsid w:val="00237AFF"/>
    <w:rsid w:val="002401AB"/>
    <w:rsid w:val="00242D83"/>
    <w:rsid w:val="00243DAF"/>
    <w:rsid w:val="0024573D"/>
    <w:rsid w:val="00245F0C"/>
    <w:rsid w:val="002464C5"/>
    <w:rsid w:val="002465B4"/>
    <w:rsid w:val="0024744C"/>
    <w:rsid w:val="00252C0D"/>
    <w:rsid w:val="002540E2"/>
    <w:rsid w:val="00254BE6"/>
    <w:rsid w:val="002558E3"/>
    <w:rsid w:val="002623DF"/>
    <w:rsid w:val="00262E13"/>
    <w:rsid w:val="00262EF3"/>
    <w:rsid w:val="0026338A"/>
    <w:rsid w:val="002639BA"/>
    <w:rsid w:val="00264FC1"/>
    <w:rsid w:val="0026562E"/>
    <w:rsid w:val="00265CF6"/>
    <w:rsid w:val="00267201"/>
    <w:rsid w:val="002709E1"/>
    <w:rsid w:val="002712CA"/>
    <w:rsid w:val="002715FE"/>
    <w:rsid w:val="002718FE"/>
    <w:rsid w:val="00274E65"/>
    <w:rsid w:val="00274E6D"/>
    <w:rsid w:val="00281234"/>
    <w:rsid w:val="0028186E"/>
    <w:rsid w:val="00290F5A"/>
    <w:rsid w:val="0029224F"/>
    <w:rsid w:val="00295074"/>
    <w:rsid w:val="002A52A3"/>
    <w:rsid w:val="002A56A6"/>
    <w:rsid w:val="002A5828"/>
    <w:rsid w:val="002B0441"/>
    <w:rsid w:val="002B2A72"/>
    <w:rsid w:val="002B60CB"/>
    <w:rsid w:val="002B621D"/>
    <w:rsid w:val="002B65CB"/>
    <w:rsid w:val="002C11BB"/>
    <w:rsid w:val="002C2781"/>
    <w:rsid w:val="002C2824"/>
    <w:rsid w:val="002C592F"/>
    <w:rsid w:val="002D0915"/>
    <w:rsid w:val="002D3484"/>
    <w:rsid w:val="002D521C"/>
    <w:rsid w:val="002D54AB"/>
    <w:rsid w:val="002D5841"/>
    <w:rsid w:val="002D6140"/>
    <w:rsid w:val="002D678D"/>
    <w:rsid w:val="002E05D1"/>
    <w:rsid w:val="002E1634"/>
    <w:rsid w:val="002E1C74"/>
    <w:rsid w:val="002E2C83"/>
    <w:rsid w:val="002E3E0D"/>
    <w:rsid w:val="002E5D82"/>
    <w:rsid w:val="002E750D"/>
    <w:rsid w:val="002E7B8D"/>
    <w:rsid w:val="002F1D78"/>
    <w:rsid w:val="002F32C7"/>
    <w:rsid w:val="002F40D2"/>
    <w:rsid w:val="002F5B9C"/>
    <w:rsid w:val="002F66E7"/>
    <w:rsid w:val="002F71FA"/>
    <w:rsid w:val="002F7652"/>
    <w:rsid w:val="00302077"/>
    <w:rsid w:val="0030229F"/>
    <w:rsid w:val="003029A9"/>
    <w:rsid w:val="00302F21"/>
    <w:rsid w:val="00303C18"/>
    <w:rsid w:val="00307EF8"/>
    <w:rsid w:val="00311778"/>
    <w:rsid w:val="00314144"/>
    <w:rsid w:val="00314AA1"/>
    <w:rsid w:val="0031671D"/>
    <w:rsid w:val="00317E59"/>
    <w:rsid w:val="00321828"/>
    <w:rsid w:val="00322B64"/>
    <w:rsid w:val="0032494C"/>
    <w:rsid w:val="00325527"/>
    <w:rsid w:val="00325C11"/>
    <w:rsid w:val="003278D6"/>
    <w:rsid w:val="00331959"/>
    <w:rsid w:val="003329E4"/>
    <w:rsid w:val="00337FD2"/>
    <w:rsid w:val="0034064A"/>
    <w:rsid w:val="0034413E"/>
    <w:rsid w:val="0034540A"/>
    <w:rsid w:val="00345A97"/>
    <w:rsid w:val="0034607A"/>
    <w:rsid w:val="0034638B"/>
    <w:rsid w:val="00350B6C"/>
    <w:rsid w:val="00353669"/>
    <w:rsid w:val="00354BEC"/>
    <w:rsid w:val="003557D4"/>
    <w:rsid w:val="00360058"/>
    <w:rsid w:val="00362040"/>
    <w:rsid w:val="003621DF"/>
    <w:rsid w:val="0036724A"/>
    <w:rsid w:val="00367A08"/>
    <w:rsid w:val="003703DB"/>
    <w:rsid w:val="0037040D"/>
    <w:rsid w:val="00371608"/>
    <w:rsid w:val="00372A70"/>
    <w:rsid w:val="00372DC5"/>
    <w:rsid w:val="00376083"/>
    <w:rsid w:val="003800E6"/>
    <w:rsid w:val="0038092B"/>
    <w:rsid w:val="00382239"/>
    <w:rsid w:val="00382748"/>
    <w:rsid w:val="0038590B"/>
    <w:rsid w:val="003907B7"/>
    <w:rsid w:val="003910D8"/>
    <w:rsid w:val="0039447D"/>
    <w:rsid w:val="00397958"/>
    <w:rsid w:val="00397FB8"/>
    <w:rsid w:val="003A2A84"/>
    <w:rsid w:val="003A2ED6"/>
    <w:rsid w:val="003A35EC"/>
    <w:rsid w:val="003A367B"/>
    <w:rsid w:val="003A5459"/>
    <w:rsid w:val="003A7700"/>
    <w:rsid w:val="003B1210"/>
    <w:rsid w:val="003B181A"/>
    <w:rsid w:val="003B2028"/>
    <w:rsid w:val="003B3094"/>
    <w:rsid w:val="003B3BBB"/>
    <w:rsid w:val="003C17BF"/>
    <w:rsid w:val="003C2A72"/>
    <w:rsid w:val="003C2FB3"/>
    <w:rsid w:val="003C3BD7"/>
    <w:rsid w:val="003C41F9"/>
    <w:rsid w:val="003C642B"/>
    <w:rsid w:val="003C676B"/>
    <w:rsid w:val="003C7009"/>
    <w:rsid w:val="003C7B19"/>
    <w:rsid w:val="003D042B"/>
    <w:rsid w:val="003D2AB0"/>
    <w:rsid w:val="003D3E33"/>
    <w:rsid w:val="003D40EA"/>
    <w:rsid w:val="003D6ACA"/>
    <w:rsid w:val="003D7ED7"/>
    <w:rsid w:val="003E11F6"/>
    <w:rsid w:val="003E3184"/>
    <w:rsid w:val="003E3E9B"/>
    <w:rsid w:val="003E55A5"/>
    <w:rsid w:val="003E58A8"/>
    <w:rsid w:val="003E7229"/>
    <w:rsid w:val="003E78C8"/>
    <w:rsid w:val="003F1A88"/>
    <w:rsid w:val="003F2C8A"/>
    <w:rsid w:val="003F3271"/>
    <w:rsid w:val="003F659B"/>
    <w:rsid w:val="003F67FD"/>
    <w:rsid w:val="0040167D"/>
    <w:rsid w:val="0040183B"/>
    <w:rsid w:val="0040303E"/>
    <w:rsid w:val="00403A13"/>
    <w:rsid w:val="004041AB"/>
    <w:rsid w:val="00407CE6"/>
    <w:rsid w:val="004104A3"/>
    <w:rsid w:val="0041091D"/>
    <w:rsid w:val="00412DBC"/>
    <w:rsid w:val="00413AF0"/>
    <w:rsid w:val="004140A8"/>
    <w:rsid w:val="00414EDA"/>
    <w:rsid w:val="0041634A"/>
    <w:rsid w:val="00417923"/>
    <w:rsid w:val="004202BF"/>
    <w:rsid w:val="00420CDA"/>
    <w:rsid w:val="00420CE7"/>
    <w:rsid w:val="0042110E"/>
    <w:rsid w:val="004212DE"/>
    <w:rsid w:val="0042138A"/>
    <w:rsid w:val="004222B9"/>
    <w:rsid w:val="004236D6"/>
    <w:rsid w:val="00425DC8"/>
    <w:rsid w:val="004318D1"/>
    <w:rsid w:val="00431EFE"/>
    <w:rsid w:val="0043627B"/>
    <w:rsid w:val="00437C78"/>
    <w:rsid w:val="0044396D"/>
    <w:rsid w:val="0044441A"/>
    <w:rsid w:val="004446BA"/>
    <w:rsid w:val="00452576"/>
    <w:rsid w:val="004528E5"/>
    <w:rsid w:val="00455B8D"/>
    <w:rsid w:val="00462F8F"/>
    <w:rsid w:val="00463BD6"/>
    <w:rsid w:val="00465F85"/>
    <w:rsid w:val="00470FE2"/>
    <w:rsid w:val="00472D6A"/>
    <w:rsid w:val="004732C5"/>
    <w:rsid w:val="00475A09"/>
    <w:rsid w:val="00485725"/>
    <w:rsid w:val="00485882"/>
    <w:rsid w:val="00487FB8"/>
    <w:rsid w:val="00494719"/>
    <w:rsid w:val="00495F80"/>
    <w:rsid w:val="00496957"/>
    <w:rsid w:val="004969A4"/>
    <w:rsid w:val="00496BD8"/>
    <w:rsid w:val="004A321C"/>
    <w:rsid w:val="004A7531"/>
    <w:rsid w:val="004B12C4"/>
    <w:rsid w:val="004B23C5"/>
    <w:rsid w:val="004B4F8C"/>
    <w:rsid w:val="004B6FEC"/>
    <w:rsid w:val="004B71BC"/>
    <w:rsid w:val="004B7923"/>
    <w:rsid w:val="004C1348"/>
    <w:rsid w:val="004C155F"/>
    <w:rsid w:val="004C39F1"/>
    <w:rsid w:val="004C4487"/>
    <w:rsid w:val="004C5621"/>
    <w:rsid w:val="004C5FD7"/>
    <w:rsid w:val="004C621B"/>
    <w:rsid w:val="004C6F47"/>
    <w:rsid w:val="004D05C8"/>
    <w:rsid w:val="004D1627"/>
    <w:rsid w:val="004D22D2"/>
    <w:rsid w:val="004D31D5"/>
    <w:rsid w:val="004D44D6"/>
    <w:rsid w:val="004D4C5C"/>
    <w:rsid w:val="004D6674"/>
    <w:rsid w:val="004D6729"/>
    <w:rsid w:val="004E0F04"/>
    <w:rsid w:val="004E1DDA"/>
    <w:rsid w:val="004E3386"/>
    <w:rsid w:val="004E3CE0"/>
    <w:rsid w:val="004E416B"/>
    <w:rsid w:val="004E4B60"/>
    <w:rsid w:val="004E6777"/>
    <w:rsid w:val="004E7438"/>
    <w:rsid w:val="004F0355"/>
    <w:rsid w:val="004F08C5"/>
    <w:rsid w:val="004F12C7"/>
    <w:rsid w:val="004F44CA"/>
    <w:rsid w:val="004F46FE"/>
    <w:rsid w:val="004F56A8"/>
    <w:rsid w:val="004F7CE4"/>
    <w:rsid w:val="00500870"/>
    <w:rsid w:val="00500E34"/>
    <w:rsid w:val="00502685"/>
    <w:rsid w:val="00502CA6"/>
    <w:rsid w:val="00504AC6"/>
    <w:rsid w:val="00506AB8"/>
    <w:rsid w:val="00506F2A"/>
    <w:rsid w:val="00510D7E"/>
    <w:rsid w:val="00511082"/>
    <w:rsid w:val="00512171"/>
    <w:rsid w:val="00514DA7"/>
    <w:rsid w:val="00515EE3"/>
    <w:rsid w:val="00520078"/>
    <w:rsid w:val="00522775"/>
    <w:rsid w:val="00523326"/>
    <w:rsid w:val="005278B4"/>
    <w:rsid w:val="00527EF2"/>
    <w:rsid w:val="00532888"/>
    <w:rsid w:val="0053370A"/>
    <w:rsid w:val="005349DA"/>
    <w:rsid w:val="005353E7"/>
    <w:rsid w:val="00536191"/>
    <w:rsid w:val="00536241"/>
    <w:rsid w:val="005367DD"/>
    <w:rsid w:val="00536894"/>
    <w:rsid w:val="00537628"/>
    <w:rsid w:val="00537EC2"/>
    <w:rsid w:val="00542DBD"/>
    <w:rsid w:val="00550D25"/>
    <w:rsid w:val="00551839"/>
    <w:rsid w:val="00552701"/>
    <w:rsid w:val="00552F10"/>
    <w:rsid w:val="00554ED7"/>
    <w:rsid w:val="005559F3"/>
    <w:rsid w:val="00560547"/>
    <w:rsid w:val="005606EC"/>
    <w:rsid w:val="00561278"/>
    <w:rsid w:val="00561DF7"/>
    <w:rsid w:val="005624E1"/>
    <w:rsid w:val="0056291D"/>
    <w:rsid w:val="00562EE3"/>
    <w:rsid w:val="00563AAB"/>
    <w:rsid w:val="005646E9"/>
    <w:rsid w:val="00565051"/>
    <w:rsid w:val="005651AD"/>
    <w:rsid w:val="005654AD"/>
    <w:rsid w:val="005657E2"/>
    <w:rsid w:val="00567203"/>
    <w:rsid w:val="005701E2"/>
    <w:rsid w:val="00570CA7"/>
    <w:rsid w:val="005760C6"/>
    <w:rsid w:val="005778FE"/>
    <w:rsid w:val="00583870"/>
    <w:rsid w:val="005841B4"/>
    <w:rsid w:val="00586A11"/>
    <w:rsid w:val="00587875"/>
    <w:rsid w:val="00587D88"/>
    <w:rsid w:val="005925C2"/>
    <w:rsid w:val="0059361C"/>
    <w:rsid w:val="005A2C0B"/>
    <w:rsid w:val="005A2C10"/>
    <w:rsid w:val="005A3522"/>
    <w:rsid w:val="005A4A9A"/>
    <w:rsid w:val="005A597D"/>
    <w:rsid w:val="005A7F0D"/>
    <w:rsid w:val="005B0388"/>
    <w:rsid w:val="005B4790"/>
    <w:rsid w:val="005B4E29"/>
    <w:rsid w:val="005B6329"/>
    <w:rsid w:val="005B6944"/>
    <w:rsid w:val="005C0611"/>
    <w:rsid w:val="005C2CDD"/>
    <w:rsid w:val="005C3AC4"/>
    <w:rsid w:val="005C53A0"/>
    <w:rsid w:val="005C5481"/>
    <w:rsid w:val="005C5CF2"/>
    <w:rsid w:val="005C6C9D"/>
    <w:rsid w:val="005C6EDF"/>
    <w:rsid w:val="005D1B46"/>
    <w:rsid w:val="005D2AB1"/>
    <w:rsid w:val="005D494F"/>
    <w:rsid w:val="005D7384"/>
    <w:rsid w:val="005E043F"/>
    <w:rsid w:val="005E07D7"/>
    <w:rsid w:val="005E1968"/>
    <w:rsid w:val="005E3016"/>
    <w:rsid w:val="005E3195"/>
    <w:rsid w:val="005E3802"/>
    <w:rsid w:val="005E6650"/>
    <w:rsid w:val="005E6911"/>
    <w:rsid w:val="005F09D0"/>
    <w:rsid w:val="005F14DF"/>
    <w:rsid w:val="005F47D9"/>
    <w:rsid w:val="005F4EE2"/>
    <w:rsid w:val="005F6AFF"/>
    <w:rsid w:val="006038F5"/>
    <w:rsid w:val="0060421D"/>
    <w:rsid w:val="00611094"/>
    <w:rsid w:val="00614593"/>
    <w:rsid w:val="006152AB"/>
    <w:rsid w:val="006205A6"/>
    <w:rsid w:val="0062206A"/>
    <w:rsid w:val="00622900"/>
    <w:rsid w:val="00622AB8"/>
    <w:rsid w:val="00623B7B"/>
    <w:rsid w:val="0062407C"/>
    <w:rsid w:val="006247C7"/>
    <w:rsid w:val="00624D93"/>
    <w:rsid w:val="006307F2"/>
    <w:rsid w:val="00630CEE"/>
    <w:rsid w:val="00632455"/>
    <w:rsid w:val="0063247C"/>
    <w:rsid w:val="00634FC6"/>
    <w:rsid w:val="00636860"/>
    <w:rsid w:val="00637760"/>
    <w:rsid w:val="00643788"/>
    <w:rsid w:val="006467F9"/>
    <w:rsid w:val="00647217"/>
    <w:rsid w:val="00647D37"/>
    <w:rsid w:val="0065550B"/>
    <w:rsid w:val="00655934"/>
    <w:rsid w:val="00660979"/>
    <w:rsid w:val="00660CD9"/>
    <w:rsid w:val="00661CA5"/>
    <w:rsid w:val="00661F47"/>
    <w:rsid w:val="00662895"/>
    <w:rsid w:val="00662D41"/>
    <w:rsid w:val="006633D1"/>
    <w:rsid w:val="00663F75"/>
    <w:rsid w:val="00665637"/>
    <w:rsid w:val="00670660"/>
    <w:rsid w:val="006708C6"/>
    <w:rsid w:val="00672A3E"/>
    <w:rsid w:val="006736A6"/>
    <w:rsid w:val="0067386A"/>
    <w:rsid w:val="00674E21"/>
    <w:rsid w:val="00676005"/>
    <w:rsid w:val="00676493"/>
    <w:rsid w:val="006765ED"/>
    <w:rsid w:val="00680966"/>
    <w:rsid w:val="00682C63"/>
    <w:rsid w:val="0068419A"/>
    <w:rsid w:val="00691A5D"/>
    <w:rsid w:val="00692053"/>
    <w:rsid w:val="00695391"/>
    <w:rsid w:val="00695D59"/>
    <w:rsid w:val="00696A5E"/>
    <w:rsid w:val="006970EE"/>
    <w:rsid w:val="006A0223"/>
    <w:rsid w:val="006A0EBB"/>
    <w:rsid w:val="006A495D"/>
    <w:rsid w:val="006A61E3"/>
    <w:rsid w:val="006A6BD9"/>
    <w:rsid w:val="006B0E19"/>
    <w:rsid w:val="006B11C2"/>
    <w:rsid w:val="006B12C0"/>
    <w:rsid w:val="006B36DB"/>
    <w:rsid w:val="006B3BD4"/>
    <w:rsid w:val="006B43A9"/>
    <w:rsid w:val="006B470F"/>
    <w:rsid w:val="006B746D"/>
    <w:rsid w:val="006C1494"/>
    <w:rsid w:val="006C1B94"/>
    <w:rsid w:val="006C4767"/>
    <w:rsid w:val="006C5B12"/>
    <w:rsid w:val="006C74BC"/>
    <w:rsid w:val="006D083D"/>
    <w:rsid w:val="006D4BC1"/>
    <w:rsid w:val="006D5F34"/>
    <w:rsid w:val="006D6526"/>
    <w:rsid w:val="006D6AE1"/>
    <w:rsid w:val="006E0F8C"/>
    <w:rsid w:val="006E1808"/>
    <w:rsid w:val="006E1B0E"/>
    <w:rsid w:val="006E2563"/>
    <w:rsid w:val="006E2C15"/>
    <w:rsid w:val="006E5023"/>
    <w:rsid w:val="006E689C"/>
    <w:rsid w:val="006E7179"/>
    <w:rsid w:val="006F64E7"/>
    <w:rsid w:val="006F6AE3"/>
    <w:rsid w:val="007002B3"/>
    <w:rsid w:val="007059F4"/>
    <w:rsid w:val="0070722B"/>
    <w:rsid w:val="00713C56"/>
    <w:rsid w:val="00715DA2"/>
    <w:rsid w:val="00717E0F"/>
    <w:rsid w:val="0072099D"/>
    <w:rsid w:val="007226F2"/>
    <w:rsid w:val="00723ABB"/>
    <w:rsid w:val="007266B7"/>
    <w:rsid w:val="00726BA9"/>
    <w:rsid w:val="00726EA9"/>
    <w:rsid w:val="0072774F"/>
    <w:rsid w:val="00730075"/>
    <w:rsid w:val="007305F4"/>
    <w:rsid w:val="00730627"/>
    <w:rsid w:val="00730D36"/>
    <w:rsid w:val="0073190E"/>
    <w:rsid w:val="00733C0A"/>
    <w:rsid w:val="0073454B"/>
    <w:rsid w:val="00734C49"/>
    <w:rsid w:val="007367E7"/>
    <w:rsid w:val="007402C0"/>
    <w:rsid w:val="00740ADA"/>
    <w:rsid w:val="00742349"/>
    <w:rsid w:val="00742657"/>
    <w:rsid w:val="007438E3"/>
    <w:rsid w:val="007452BC"/>
    <w:rsid w:val="00746BFE"/>
    <w:rsid w:val="007470B6"/>
    <w:rsid w:val="007507EE"/>
    <w:rsid w:val="00752579"/>
    <w:rsid w:val="0075302F"/>
    <w:rsid w:val="007568B5"/>
    <w:rsid w:val="007578A4"/>
    <w:rsid w:val="0076364A"/>
    <w:rsid w:val="00764195"/>
    <w:rsid w:val="0077095D"/>
    <w:rsid w:val="00771892"/>
    <w:rsid w:val="00772708"/>
    <w:rsid w:val="0077505C"/>
    <w:rsid w:val="00775412"/>
    <w:rsid w:val="0078416B"/>
    <w:rsid w:val="007848AF"/>
    <w:rsid w:val="00785590"/>
    <w:rsid w:val="007855CC"/>
    <w:rsid w:val="00785F7D"/>
    <w:rsid w:val="00786457"/>
    <w:rsid w:val="00787AF7"/>
    <w:rsid w:val="00791A8A"/>
    <w:rsid w:val="00791C0E"/>
    <w:rsid w:val="007955EF"/>
    <w:rsid w:val="007A0AF2"/>
    <w:rsid w:val="007A156C"/>
    <w:rsid w:val="007A27AD"/>
    <w:rsid w:val="007A331F"/>
    <w:rsid w:val="007A35A1"/>
    <w:rsid w:val="007A5F06"/>
    <w:rsid w:val="007A5FC8"/>
    <w:rsid w:val="007A7D3D"/>
    <w:rsid w:val="007B01E0"/>
    <w:rsid w:val="007B316B"/>
    <w:rsid w:val="007B4945"/>
    <w:rsid w:val="007B56D3"/>
    <w:rsid w:val="007B6642"/>
    <w:rsid w:val="007C204B"/>
    <w:rsid w:val="007C25B8"/>
    <w:rsid w:val="007C25BE"/>
    <w:rsid w:val="007C2D07"/>
    <w:rsid w:val="007C4239"/>
    <w:rsid w:val="007C53E4"/>
    <w:rsid w:val="007D118C"/>
    <w:rsid w:val="007D1CB2"/>
    <w:rsid w:val="007D29F6"/>
    <w:rsid w:val="007D7DEF"/>
    <w:rsid w:val="007E026E"/>
    <w:rsid w:val="007E0B78"/>
    <w:rsid w:val="007E2A56"/>
    <w:rsid w:val="007E387B"/>
    <w:rsid w:val="007E395E"/>
    <w:rsid w:val="007E465C"/>
    <w:rsid w:val="007E696A"/>
    <w:rsid w:val="007E72C5"/>
    <w:rsid w:val="007F0D0E"/>
    <w:rsid w:val="007F1300"/>
    <w:rsid w:val="007F26AD"/>
    <w:rsid w:val="007F4154"/>
    <w:rsid w:val="007F4660"/>
    <w:rsid w:val="007F7D96"/>
    <w:rsid w:val="008019D3"/>
    <w:rsid w:val="0080312F"/>
    <w:rsid w:val="00803AE1"/>
    <w:rsid w:val="00805105"/>
    <w:rsid w:val="0080538A"/>
    <w:rsid w:val="008115DA"/>
    <w:rsid w:val="00811820"/>
    <w:rsid w:val="00813CB8"/>
    <w:rsid w:val="00814D78"/>
    <w:rsid w:val="0081623A"/>
    <w:rsid w:val="00821063"/>
    <w:rsid w:val="00821ACE"/>
    <w:rsid w:val="00822722"/>
    <w:rsid w:val="00822CAC"/>
    <w:rsid w:val="0082479A"/>
    <w:rsid w:val="00825F4D"/>
    <w:rsid w:val="008262DF"/>
    <w:rsid w:val="008273EF"/>
    <w:rsid w:val="008274F6"/>
    <w:rsid w:val="008278F7"/>
    <w:rsid w:val="008318D8"/>
    <w:rsid w:val="0083347C"/>
    <w:rsid w:val="008354AE"/>
    <w:rsid w:val="00842051"/>
    <w:rsid w:val="00844519"/>
    <w:rsid w:val="008456EF"/>
    <w:rsid w:val="00847347"/>
    <w:rsid w:val="00850DAC"/>
    <w:rsid w:val="00851DE2"/>
    <w:rsid w:val="00851E8A"/>
    <w:rsid w:val="00852F7C"/>
    <w:rsid w:val="008538E2"/>
    <w:rsid w:val="00854419"/>
    <w:rsid w:val="00854CF8"/>
    <w:rsid w:val="00854E6C"/>
    <w:rsid w:val="00857D4F"/>
    <w:rsid w:val="0086375B"/>
    <w:rsid w:val="008637D5"/>
    <w:rsid w:val="0086388E"/>
    <w:rsid w:val="00865C48"/>
    <w:rsid w:val="00873D8D"/>
    <w:rsid w:val="00874A9C"/>
    <w:rsid w:val="008808DA"/>
    <w:rsid w:val="008817E2"/>
    <w:rsid w:val="008821AB"/>
    <w:rsid w:val="0088458A"/>
    <w:rsid w:val="00885461"/>
    <w:rsid w:val="008870EC"/>
    <w:rsid w:val="0088754C"/>
    <w:rsid w:val="00887F50"/>
    <w:rsid w:val="008912D3"/>
    <w:rsid w:val="00891D33"/>
    <w:rsid w:val="00895BD6"/>
    <w:rsid w:val="008A1286"/>
    <w:rsid w:val="008A15E1"/>
    <w:rsid w:val="008A24D4"/>
    <w:rsid w:val="008A3471"/>
    <w:rsid w:val="008A3ED7"/>
    <w:rsid w:val="008A67F4"/>
    <w:rsid w:val="008A7E10"/>
    <w:rsid w:val="008B0764"/>
    <w:rsid w:val="008B0D32"/>
    <w:rsid w:val="008B1424"/>
    <w:rsid w:val="008B2FBC"/>
    <w:rsid w:val="008B374F"/>
    <w:rsid w:val="008B6060"/>
    <w:rsid w:val="008B7098"/>
    <w:rsid w:val="008C3FD5"/>
    <w:rsid w:val="008D1B1E"/>
    <w:rsid w:val="008E05CA"/>
    <w:rsid w:val="008E0E46"/>
    <w:rsid w:val="008E6754"/>
    <w:rsid w:val="008F1907"/>
    <w:rsid w:val="008F24B6"/>
    <w:rsid w:val="008F2D24"/>
    <w:rsid w:val="008F3BB8"/>
    <w:rsid w:val="008F4760"/>
    <w:rsid w:val="008F5E57"/>
    <w:rsid w:val="00900DCF"/>
    <w:rsid w:val="00902EF4"/>
    <w:rsid w:val="00904DAF"/>
    <w:rsid w:val="00906E7D"/>
    <w:rsid w:val="00907024"/>
    <w:rsid w:val="00907C71"/>
    <w:rsid w:val="009128D7"/>
    <w:rsid w:val="00913210"/>
    <w:rsid w:val="0091348C"/>
    <w:rsid w:val="0091349E"/>
    <w:rsid w:val="00915155"/>
    <w:rsid w:val="0091575A"/>
    <w:rsid w:val="009202A9"/>
    <w:rsid w:val="00920AC3"/>
    <w:rsid w:val="00921989"/>
    <w:rsid w:val="00923B5E"/>
    <w:rsid w:val="0092439E"/>
    <w:rsid w:val="009258B7"/>
    <w:rsid w:val="00925DAA"/>
    <w:rsid w:val="00927D17"/>
    <w:rsid w:val="00930880"/>
    <w:rsid w:val="00931688"/>
    <w:rsid w:val="00931B45"/>
    <w:rsid w:val="00932C6B"/>
    <w:rsid w:val="00932D0E"/>
    <w:rsid w:val="009332B3"/>
    <w:rsid w:val="00933B3F"/>
    <w:rsid w:val="00933ED0"/>
    <w:rsid w:val="009371CE"/>
    <w:rsid w:val="00937CFC"/>
    <w:rsid w:val="00940711"/>
    <w:rsid w:val="00940DC6"/>
    <w:rsid w:val="009412B0"/>
    <w:rsid w:val="00941DB4"/>
    <w:rsid w:val="00943CB1"/>
    <w:rsid w:val="00944C49"/>
    <w:rsid w:val="009450AA"/>
    <w:rsid w:val="00947DDA"/>
    <w:rsid w:val="009514D7"/>
    <w:rsid w:val="00952082"/>
    <w:rsid w:val="00953DD9"/>
    <w:rsid w:val="00955083"/>
    <w:rsid w:val="009567FC"/>
    <w:rsid w:val="00957176"/>
    <w:rsid w:val="009573FC"/>
    <w:rsid w:val="009575F0"/>
    <w:rsid w:val="0096070E"/>
    <w:rsid w:val="00961872"/>
    <w:rsid w:val="00961D5F"/>
    <w:rsid w:val="009643AE"/>
    <w:rsid w:val="00965F77"/>
    <w:rsid w:val="00966BAC"/>
    <w:rsid w:val="00975C34"/>
    <w:rsid w:val="00980998"/>
    <w:rsid w:val="00983679"/>
    <w:rsid w:val="00983C94"/>
    <w:rsid w:val="00985603"/>
    <w:rsid w:val="009856FC"/>
    <w:rsid w:val="0098601B"/>
    <w:rsid w:val="009928D7"/>
    <w:rsid w:val="00993688"/>
    <w:rsid w:val="0099566E"/>
    <w:rsid w:val="0099758C"/>
    <w:rsid w:val="00997758"/>
    <w:rsid w:val="00997FB7"/>
    <w:rsid w:val="009A0157"/>
    <w:rsid w:val="009A4C78"/>
    <w:rsid w:val="009A4E61"/>
    <w:rsid w:val="009A69D3"/>
    <w:rsid w:val="009B00B0"/>
    <w:rsid w:val="009B199C"/>
    <w:rsid w:val="009B4BD3"/>
    <w:rsid w:val="009B61D9"/>
    <w:rsid w:val="009B6F23"/>
    <w:rsid w:val="009B7899"/>
    <w:rsid w:val="009C0F1A"/>
    <w:rsid w:val="009C1942"/>
    <w:rsid w:val="009C793B"/>
    <w:rsid w:val="009C7D52"/>
    <w:rsid w:val="009D2F68"/>
    <w:rsid w:val="009D4877"/>
    <w:rsid w:val="009D48D2"/>
    <w:rsid w:val="009D55CA"/>
    <w:rsid w:val="009D6098"/>
    <w:rsid w:val="009D6D74"/>
    <w:rsid w:val="009D7293"/>
    <w:rsid w:val="009E1205"/>
    <w:rsid w:val="009E1333"/>
    <w:rsid w:val="009E191C"/>
    <w:rsid w:val="009E5401"/>
    <w:rsid w:val="009E6B2B"/>
    <w:rsid w:val="009F0B09"/>
    <w:rsid w:val="009F1814"/>
    <w:rsid w:val="009F1921"/>
    <w:rsid w:val="009F25EC"/>
    <w:rsid w:val="009F3E2F"/>
    <w:rsid w:val="009F4F7E"/>
    <w:rsid w:val="009F548B"/>
    <w:rsid w:val="009F6E01"/>
    <w:rsid w:val="00A004EA"/>
    <w:rsid w:val="00A00EB8"/>
    <w:rsid w:val="00A02E4F"/>
    <w:rsid w:val="00A0437E"/>
    <w:rsid w:val="00A04438"/>
    <w:rsid w:val="00A04F5B"/>
    <w:rsid w:val="00A0705B"/>
    <w:rsid w:val="00A0742E"/>
    <w:rsid w:val="00A07852"/>
    <w:rsid w:val="00A10972"/>
    <w:rsid w:val="00A11B56"/>
    <w:rsid w:val="00A11E2A"/>
    <w:rsid w:val="00A12830"/>
    <w:rsid w:val="00A161A4"/>
    <w:rsid w:val="00A2027C"/>
    <w:rsid w:val="00A23AF3"/>
    <w:rsid w:val="00A25943"/>
    <w:rsid w:val="00A25AC8"/>
    <w:rsid w:val="00A27FA6"/>
    <w:rsid w:val="00A30819"/>
    <w:rsid w:val="00A34031"/>
    <w:rsid w:val="00A3479C"/>
    <w:rsid w:val="00A37A3D"/>
    <w:rsid w:val="00A431D8"/>
    <w:rsid w:val="00A443FA"/>
    <w:rsid w:val="00A45930"/>
    <w:rsid w:val="00A50C3E"/>
    <w:rsid w:val="00A52A8F"/>
    <w:rsid w:val="00A52CCC"/>
    <w:rsid w:val="00A52E27"/>
    <w:rsid w:val="00A5305E"/>
    <w:rsid w:val="00A55001"/>
    <w:rsid w:val="00A55E57"/>
    <w:rsid w:val="00A57BD5"/>
    <w:rsid w:val="00A60A90"/>
    <w:rsid w:val="00A6252F"/>
    <w:rsid w:val="00A62CC4"/>
    <w:rsid w:val="00A62DB7"/>
    <w:rsid w:val="00A64807"/>
    <w:rsid w:val="00A6532E"/>
    <w:rsid w:val="00A65C25"/>
    <w:rsid w:val="00A6762C"/>
    <w:rsid w:val="00A677AB"/>
    <w:rsid w:val="00A719FD"/>
    <w:rsid w:val="00A726DE"/>
    <w:rsid w:val="00A756ED"/>
    <w:rsid w:val="00A7652F"/>
    <w:rsid w:val="00A80827"/>
    <w:rsid w:val="00A8359C"/>
    <w:rsid w:val="00A852A6"/>
    <w:rsid w:val="00A93753"/>
    <w:rsid w:val="00A96DC2"/>
    <w:rsid w:val="00A97914"/>
    <w:rsid w:val="00AA02A9"/>
    <w:rsid w:val="00AA15DE"/>
    <w:rsid w:val="00AA1BE7"/>
    <w:rsid w:val="00AA1E4E"/>
    <w:rsid w:val="00AA3A87"/>
    <w:rsid w:val="00AA67F1"/>
    <w:rsid w:val="00AA6D04"/>
    <w:rsid w:val="00AA7884"/>
    <w:rsid w:val="00AA7D3A"/>
    <w:rsid w:val="00AB04A0"/>
    <w:rsid w:val="00AB2B9C"/>
    <w:rsid w:val="00AB6546"/>
    <w:rsid w:val="00AB7920"/>
    <w:rsid w:val="00AC0B5E"/>
    <w:rsid w:val="00AC0BCD"/>
    <w:rsid w:val="00AC39D4"/>
    <w:rsid w:val="00AC49BF"/>
    <w:rsid w:val="00AC5F7C"/>
    <w:rsid w:val="00AC6909"/>
    <w:rsid w:val="00AC7F6B"/>
    <w:rsid w:val="00AD271A"/>
    <w:rsid w:val="00AD33CE"/>
    <w:rsid w:val="00AD5C0B"/>
    <w:rsid w:val="00AD639A"/>
    <w:rsid w:val="00AE032B"/>
    <w:rsid w:val="00AE128E"/>
    <w:rsid w:val="00AE213F"/>
    <w:rsid w:val="00AE2673"/>
    <w:rsid w:val="00AE4B62"/>
    <w:rsid w:val="00AE5496"/>
    <w:rsid w:val="00AE595F"/>
    <w:rsid w:val="00AE69E3"/>
    <w:rsid w:val="00AF2D2F"/>
    <w:rsid w:val="00AF30E4"/>
    <w:rsid w:val="00AF4C56"/>
    <w:rsid w:val="00AF6F40"/>
    <w:rsid w:val="00B0022F"/>
    <w:rsid w:val="00B0142E"/>
    <w:rsid w:val="00B02A96"/>
    <w:rsid w:val="00B04E6A"/>
    <w:rsid w:val="00B051D9"/>
    <w:rsid w:val="00B0568D"/>
    <w:rsid w:val="00B06BF8"/>
    <w:rsid w:val="00B06C64"/>
    <w:rsid w:val="00B108EA"/>
    <w:rsid w:val="00B131DA"/>
    <w:rsid w:val="00B15F9D"/>
    <w:rsid w:val="00B2029C"/>
    <w:rsid w:val="00B21BA7"/>
    <w:rsid w:val="00B230C2"/>
    <w:rsid w:val="00B25321"/>
    <w:rsid w:val="00B25B02"/>
    <w:rsid w:val="00B27714"/>
    <w:rsid w:val="00B278F8"/>
    <w:rsid w:val="00B32323"/>
    <w:rsid w:val="00B33582"/>
    <w:rsid w:val="00B42389"/>
    <w:rsid w:val="00B43F6D"/>
    <w:rsid w:val="00B452D8"/>
    <w:rsid w:val="00B4669E"/>
    <w:rsid w:val="00B466EB"/>
    <w:rsid w:val="00B47AF6"/>
    <w:rsid w:val="00B505F6"/>
    <w:rsid w:val="00B506FE"/>
    <w:rsid w:val="00B5235E"/>
    <w:rsid w:val="00B53A5C"/>
    <w:rsid w:val="00B56919"/>
    <w:rsid w:val="00B62129"/>
    <w:rsid w:val="00B630EC"/>
    <w:rsid w:val="00B63FC6"/>
    <w:rsid w:val="00B64273"/>
    <w:rsid w:val="00B74598"/>
    <w:rsid w:val="00B75E09"/>
    <w:rsid w:val="00B80202"/>
    <w:rsid w:val="00B81A8C"/>
    <w:rsid w:val="00B82A45"/>
    <w:rsid w:val="00B83FC6"/>
    <w:rsid w:val="00B8442D"/>
    <w:rsid w:val="00B8768F"/>
    <w:rsid w:val="00B94574"/>
    <w:rsid w:val="00B94DC4"/>
    <w:rsid w:val="00B94EE3"/>
    <w:rsid w:val="00B95385"/>
    <w:rsid w:val="00B96051"/>
    <w:rsid w:val="00B96A9B"/>
    <w:rsid w:val="00B97118"/>
    <w:rsid w:val="00B97387"/>
    <w:rsid w:val="00BA1E47"/>
    <w:rsid w:val="00BA3A55"/>
    <w:rsid w:val="00BA562D"/>
    <w:rsid w:val="00BA7A7D"/>
    <w:rsid w:val="00BB08FC"/>
    <w:rsid w:val="00BB0C73"/>
    <w:rsid w:val="00BB1288"/>
    <w:rsid w:val="00BB16FB"/>
    <w:rsid w:val="00BB2D36"/>
    <w:rsid w:val="00BB3025"/>
    <w:rsid w:val="00BB6395"/>
    <w:rsid w:val="00BB6A6C"/>
    <w:rsid w:val="00BB727B"/>
    <w:rsid w:val="00BB778E"/>
    <w:rsid w:val="00BB7D35"/>
    <w:rsid w:val="00BC02AD"/>
    <w:rsid w:val="00BC11ED"/>
    <w:rsid w:val="00BC17E2"/>
    <w:rsid w:val="00BC2830"/>
    <w:rsid w:val="00BC38DD"/>
    <w:rsid w:val="00BC4FE4"/>
    <w:rsid w:val="00BC5227"/>
    <w:rsid w:val="00BC6D47"/>
    <w:rsid w:val="00BC7BB6"/>
    <w:rsid w:val="00BD0AAB"/>
    <w:rsid w:val="00BD0DFF"/>
    <w:rsid w:val="00BD1043"/>
    <w:rsid w:val="00BD370F"/>
    <w:rsid w:val="00BD62AE"/>
    <w:rsid w:val="00BD7AF2"/>
    <w:rsid w:val="00BE1897"/>
    <w:rsid w:val="00BE311C"/>
    <w:rsid w:val="00BE517B"/>
    <w:rsid w:val="00BF3498"/>
    <w:rsid w:val="00BF7687"/>
    <w:rsid w:val="00BF7BAF"/>
    <w:rsid w:val="00C00E34"/>
    <w:rsid w:val="00C01314"/>
    <w:rsid w:val="00C04A3A"/>
    <w:rsid w:val="00C05D9A"/>
    <w:rsid w:val="00C071E0"/>
    <w:rsid w:val="00C077D6"/>
    <w:rsid w:val="00C12532"/>
    <w:rsid w:val="00C13A83"/>
    <w:rsid w:val="00C13B3F"/>
    <w:rsid w:val="00C14178"/>
    <w:rsid w:val="00C1502F"/>
    <w:rsid w:val="00C23DEF"/>
    <w:rsid w:val="00C26C52"/>
    <w:rsid w:val="00C272A8"/>
    <w:rsid w:val="00C272BC"/>
    <w:rsid w:val="00C310D7"/>
    <w:rsid w:val="00C33729"/>
    <w:rsid w:val="00C3722A"/>
    <w:rsid w:val="00C4373B"/>
    <w:rsid w:val="00C44D1E"/>
    <w:rsid w:val="00C45899"/>
    <w:rsid w:val="00C45FD5"/>
    <w:rsid w:val="00C473E8"/>
    <w:rsid w:val="00C47F28"/>
    <w:rsid w:val="00C552F2"/>
    <w:rsid w:val="00C55A8D"/>
    <w:rsid w:val="00C565A7"/>
    <w:rsid w:val="00C62168"/>
    <w:rsid w:val="00C62DFC"/>
    <w:rsid w:val="00C65F66"/>
    <w:rsid w:val="00C67CA1"/>
    <w:rsid w:val="00C726DE"/>
    <w:rsid w:val="00C72889"/>
    <w:rsid w:val="00C73571"/>
    <w:rsid w:val="00C75731"/>
    <w:rsid w:val="00C777BB"/>
    <w:rsid w:val="00C83BA9"/>
    <w:rsid w:val="00C83D8A"/>
    <w:rsid w:val="00C84310"/>
    <w:rsid w:val="00C85727"/>
    <w:rsid w:val="00C9073C"/>
    <w:rsid w:val="00C91786"/>
    <w:rsid w:val="00C93773"/>
    <w:rsid w:val="00C94EFE"/>
    <w:rsid w:val="00C954F2"/>
    <w:rsid w:val="00C96127"/>
    <w:rsid w:val="00C963C6"/>
    <w:rsid w:val="00CA026C"/>
    <w:rsid w:val="00CA1A23"/>
    <w:rsid w:val="00CA4219"/>
    <w:rsid w:val="00CA445B"/>
    <w:rsid w:val="00CA504D"/>
    <w:rsid w:val="00CA53CF"/>
    <w:rsid w:val="00CA6F1D"/>
    <w:rsid w:val="00CB0100"/>
    <w:rsid w:val="00CB0124"/>
    <w:rsid w:val="00CB031A"/>
    <w:rsid w:val="00CB1FF0"/>
    <w:rsid w:val="00CB2F10"/>
    <w:rsid w:val="00CB60CA"/>
    <w:rsid w:val="00CB7B86"/>
    <w:rsid w:val="00CC056C"/>
    <w:rsid w:val="00CC0801"/>
    <w:rsid w:val="00CC0B74"/>
    <w:rsid w:val="00CC27E2"/>
    <w:rsid w:val="00CC3211"/>
    <w:rsid w:val="00CC3B63"/>
    <w:rsid w:val="00CC485A"/>
    <w:rsid w:val="00CC5537"/>
    <w:rsid w:val="00CD0DA1"/>
    <w:rsid w:val="00CD0E22"/>
    <w:rsid w:val="00CD3BCC"/>
    <w:rsid w:val="00CD427B"/>
    <w:rsid w:val="00CD4BF5"/>
    <w:rsid w:val="00CD4C8E"/>
    <w:rsid w:val="00CD5C08"/>
    <w:rsid w:val="00CD5C79"/>
    <w:rsid w:val="00CE0CAA"/>
    <w:rsid w:val="00CE2535"/>
    <w:rsid w:val="00CE2763"/>
    <w:rsid w:val="00CE3970"/>
    <w:rsid w:val="00CE5A0A"/>
    <w:rsid w:val="00CE76D5"/>
    <w:rsid w:val="00CF0D7C"/>
    <w:rsid w:val="00CF4449"/>
    <w:rsid w:val="00CF7343"/>
    <w:rsid w:val="00D03E17"/>
    <w:rsid w:val="00D064D7"/>
    <w:rsid w:val="00D07A5D"/>
    <w:rsid w:val="00D11E3A"/>
    <w:rsid w:val="00D12047"/>
    <w:rsid w:val="00D12BBD"/>
    <w:rsid w:val="00D14435"/>
    <w:rsid w:val="00D15BD2"/>
    <w:rsid w:val="00D21BF2"/>
    <w:rsid w:val="00D2328C"/>
    <w:rsid w:val="00D232AA"/>
    <w:rsid w:val="00D23D27"/>
    <w:rsid w:val="00D250CB"/>
    <w:rsid w:val="00D30C8C"/>
    <w:rsid w:val="00D318AC"/>
    <w:rsid w:val="00D33C51"/>
    <w:rsid w:val="00D34B04"/>
    <w:rsid w:val="00D351CA"/>
    <w:rsid w:val="00D36A64"/>
    <w:rsid w:val="00D37CFF"/>
    <w:rsid w:val="00D407B8"/>
    <w:rsid w:val="00D416BD"/>
    <w:rsid w:val="00D41897"/>
    <w:rsid w:val="00D4458E"/>
    <w:rsid w:val="00D446CA"/>
    <w:rsid w:val="00D44EDA"/>
    <w:rsid w:val="00D4698F"/>
    <w:rsid w:val="00D525A4"/>
    <w:rsid w:val="00D52D99"/>
    <w:rsid w:val="00D532A3"/>
    <w:rsid w:val="00D538E2"/>
    <w:rsid w:val="00D54CE7"/>
    <w:rsid w:val="00D54D60"/>
    <w:rsid w:val="00D54FCD"/>
    <w:rsid w:val="00D600B6"/>
    <w:rsid w:val="00D61665"/>
    <w:rsid w:val="00D63B01"/>
    <w:rsid w:val="00D63E69"/>
    <w:rsid w:val="00D6469D"/>
    <w:rsid w:val="00D65593"/>
    <w:rsid w:val="00D65940"/>
    <w:rsid w:val="00D67FCB"/>
    <w:rsid w:val="00D7055C"/>
    <w:rsid w:val="00D7221D"/>
    <w:rsid w:val="00D7246F"/>
    <w:rsid w:val="00D72BD6"/>
    <w:rsid w:val="00D73C22"/>
    <w:rsid w:val="00D73E0B"/>
    <w:rsid w:val="00D747A7"/>
    <w:rsid w:val="00D772A8"/>
    <w:rsid w:val="00D8171F"/>
    <w:rsid w:val="00D823B1"/>
    <w:rsid w:val="00D8274A"/>
    <w:rsid w:val="00D829B6"/>
    <w:rsid w:val="00D862A7"/>
    <w:rsid w:val="00D8777D"/>
    <w:rsid w:val="00D877E6"/>
    <w:rsid w:val="00D902F7"/>
    <w:rsid w:val="00D90C76"/>
    <w:rsid w:val="00D914BE"/>
    <w:rsid w:val="00D91DB6"/>
    <w:rsid w:val="00D9599B"/>
    <w:rsid w:val="00D959C8"/>
    <w:rsid w:val="00DA46CC"/>
    <w:rsid w:val="00DA534D"/>
    <w:rsid w:val="00DA6F79"/>
    <w:rsid w:val="00DB08A6"/>
    <w:rsid w:val="00DB2090"/>
    <w:rsid w:val="00DB24F5"/>
    <w:rsid w:val="00DB341C"/>
    <w:rsid w:val="00DB5A91"/>
    <w:rsid w:val="00DB619A"/>
    <w:rsid w:val="00DC17DC"/>
    <w:rsid w:val="00DC2895"/>
    <w:rsid w:val="00DC43B3"/>
    <w:rsid w:val="00DC4941"/>
    <w:rsid w:val="00DC624D"/>
    <w:rsid w:val="00DC7BCA"/>
    <w:rsid w:val="00DC7E5F"/>
    <w:rsid w:val="00DD1E99"/>
    <w:rsid w:val="00DD2A1F"/>
    <w:rsid w:val="00DE0259"/>
    <w:rsid w:val="00DE07AF"/>
    <w:rsid w:val="00DE250F"/>
    <w:rsid w:val="00DE322F"/>
    <w:rsid w:val="00DE3DE5"/>
    <w:rsid w:val="00DE4C5D"/>
    <w:rsid w:val="00DE5DC0"/>
    <w:rsid w:val="00DE6F0E"/>
    <w:rsid w:val="00DF1B8D"/>
    <w:rsid w:val="00DF2E06"/>
    <w:rsid w:val="00DF338F"/>
    <w:rsid w:val="00DF3403"/>
    <w:rsid w:val="00DF4943"/>
    <w:rsid w:val="00DF79C8"/>
    <w:rsid w:val="00DF7DBF"/>
    <w:rsid w:val="00E029F2"/>
    <w:rsid w:val="00E14146"/>
    <w:rsid w:val="00E14A42"/>
    <w:rsid w:val="00E16BE1"/>
    <w:rsid w:val="00E1710A"/>
    <w:rsid w:val="00E2023D"/>
    <w:rsid w:val="00E25B3F"/>
    <w:rsid w:val="00E27045"/>
    <w:rsid w:val="00E27A66"/>
    <w:rsid w:val="00E27AA8"/>
    <w:rsid w:val="00E30378"/>
    <w:rsid w:val="00E31C99"/>
    <w:rsid w:val="00E31EF8"/>
    <w:rsid w:val="00E3356B"/>
    <w:rsid w:val="00E34A63"/>
    <w:rsid w:val="00E35DB8"/>
    <w:rsid w:val="00E36CDD"/>
    <w:rsid w:val="00E41878"/>
    <w:rsid w:val="00E42306"/>
    <w:rsid w:val="00E4559D"/>
    <w:rsid w:val="00E526ED"/>
    <w:rsid w:val="00E529C5"/>
    <w:rsid w:val="00E537BF"/>
    <w:rsid w:val="00E5474A"/>
    <w:rsid w:val="00E54DB9"/>
    <w:rsid w:val="00E605C4"/>
    <w:rsid w:val="00E65404"/>
    <w:rsid w:val="00E66A4A"/>
    <w:rsid w:val="00E67F06"/>
    <w:rsid w:val="00E70179"/>
    <w:rsid w:val="00E7079B"/>
    <w:rsid w:val="00E713C7"/>
    <w:rsid w:val="00E724C7"/>
    <w:rsid w:val="00E7298D"/>
    <w:rsid w:val="00E758A1"/>
    <w:rsid w:val="00E75F19"/>
    <w:rsid w:val="00E77CCC"/>
    <w:rsid w:val="00E80202"/>
    <w:rsid w:val="00E802ED"/>
    <w:rsid w:val="00E84E05"/>
    <w:rsid w:val="00E87B31"/>
    <w:rsid w:val="00E908AE"/>
    <w:rsid w:val="00E91084"/>
    <w:rsid w:val="00E929CA"/>
    <w:rsid w:val="00E93BB2"/>
    <w:rsid w:val="00E9525B"/>
    <w:rsid w:val="00E9730E"/>
    <w:rsid w:val="00EA0446"/>
    <w:rsid w:val="00EA061B"/>
    <w:rsid w:val="00EA120B"/>
    <w:rsid w:val="00EA3FDD"/>
    <w:rsid w:val="00EB0225"/>
    <w:rsid w:val="00EB0B8C"/>
    <w:rsid w:val="00EB3EFC"/>
    <w:rsid w:val="00EB62D4"/>
    <w:rsid w:val="00EB7BA2"/>
    <w:rsid w:val="00EC205E"/>
    <w:rsid w:val="00EC5515"/>
    <w:rsid w:val="00ED016F"/>
    <w:rsid w:val="00ED04A7"/>
    <w:rsid w:val="00ED118C"/>
    <w:rsid w:val="00ED1FE1"/>
    <w:rsid w:val="00ED22CF"/>
    <w:rsid w:val="00ED47AD"/>
    <w:rsid w:val="00ED5E24"/>
    <w:rsid w:val="00ED695B"/>
    <w:rsid w:val="00ED7D2F"/>
    <w:rsid w:val="00EE22ED"/>
    <w:rsid w:val="00EE4EF4"/>
    <w:rsid w:val="00EE57C1"/>
    <w:rsid w:val="00EE5862"/>
    <w:rsid w:val="00EE58B3"/>
    <w:rsid w:val="00EE774C"/>
    <w:rsid w:val="00EF0C37"/>
    <w:rsid w:val="00EF1BC8"/>
    <w:rsid w:val="00EF3E76"/>
    <w:rsid w:val="00EF3FF9"/>
    <w:rsid w:val="00EF53DD"/>
    <w:rsid w:val="00EF5785"/>
    <w:rsid w:val="00EF5C15"/>
    <w:rsid w:val="00EF6F8A"/>
    <w:rsid w:val="00F01D37"/>
    <w:rsid w:val="00F0249A"/>
    <w:rsid w:val="00F041BD"/>
    <w:rsid w:val="00F05648"/>
    <w:rsid w:val="00F070AA"/>
    <w:rsid w:val="00F139CA"/>
    <w:rsid w:val="00F156D2"/>
    <w:rsid w:val="00F175CF"/>
    <w:rsid w:val="00F20682"/>
    <w:rsid w:val="00F21792"/>
    <w:rsid w:val="00F21B7D"/>
    <w:rsid w:val="00F23FCE"/>
    <w:rsid w:val="00F243E5"/>
    <w:rsid w:val="00F2500E"/>
    <w:rsid w:val="00F27769"/>
    <w:rsid w:val="00F336AF"/>
    <w:rsid w:val="00F337A7"/>
    <w:rsid w:val="00F35AE4"/>
    <w:rsid w:val="00F4031E"/>
    <w:rsid w:val="00F4073C"/>
    <w:rsid w:val="00F40AA2"/>
    <w:rsid w:val="00F40D57"/>
    <w:rsid w:val="00F41BAB"/>
    <w:rsid w:val="00F426F2"/>
    <w:rsid w:val="00F42FE2"/>
    <w:rsid w:val="00F430BA"/>
    <w:rsid w:val="00F46B15"/>
    <w:rsid w:val="00F47EF7"/>
    <w:rsid w:val="00F50EEA"/>
    <w:rsid w:val="00F51955"/>
    <w:rsid w:val="00F5252C"/>
    <w:rsid w:val="00F5287B"/>
    <w:rsid w:val="00F53FC4"/>
    <w:rsid w:val="00F54619"/>
    <w:rsid w:val="00F56F7D"/>
    <w:rsid w:val="00F62CDE"/>
    <w:rsid w:val="00F66012"/>
    <w:rsid w:val="00F66CF4"/>
    <w:rsid w:val="00F701FC"/>
    <w:rsid w:val="00F71EBF"/>
    <w:rsid w:val="00F736A8"/>
    <w:rsid w:val="00F7443E"/>
    <w:rsid w:val="00F77680"/>
    <w:rsid w:val="00F81131"/>
    <w:rsid w:val="00F82553"/>
    <w:rsid w:val="00F8310D"/>
    <w:rsid w:val="00F8510A"/>
    <w:rsid w:val="00F86A2E"/>
    <w:rsid w:val="00F9387E"/>
    <w:rsid w:val="00F954B0"/>
    <w:rsid w:val="00F9560C"/>
    <w:rsid w:val="00F96249"/>
    <w:rsid w:val="00F96DE8"/>
    <w:rsid w:val="00F96FE0"/>
    <w:rsid w:val="00FA1894"/>
    <w:rsid w:val="00FA19C1"/>
    <w:rsid w:val="00FA3533"/>
    <w:rsid w:val="00FA44A1"/>
    <w:rsid w:val="00FA5AB5"/>
    <w:rsid w:val="00FB0C54"/>
    <w:rsid w:val="00FB15FE"/>
    <w:rsid w:val="00FB3A92"/>
    <w:rsid w:val="00FC0644"/>
    <w:rsid w:val="00FC0A1F"/>
    <w:rsid w:val="00FC0D8D"/>
    <w:rsid w:val="00FC1C87"/>
    <w:rsid w:val="00FC1D85"/>
    <w:rsid w:val="00FC25C3"/>
    <w:rsid w:val="00FC3720"/>
    <w:rsid w:val="00FC40C3"/>
    <w:rsid w:val="00FC71D5"/>
    <w:rsid w:val="00FD28A8"/>
    <w:rsid w:val="00FD483B"/>
    <w:rsid w:val="00FD4A86"/>
    <w:rsid w:val="00FD74D2"/>
    <w:rsid w:val="00FE180C"/>
    <w:rsid w:val="00FE2AE2"/>
    <w:rsid w:val="00FE45A8"/>
    <w:rsid w:val="00FE4784"/>
    <w:rsid w:val="00FF09FE"/>
    <w:rsid w:val="00FF0E5D"/>
    <w:rsid w:val="00FF1C9D"/>
    <w:rsid w:val="00FF285D"/>
    <w:rsid w:val="00FF5D66"/>
    <w:rsid w:val="00FF7120"/>
    <w:rsid w:val="00FF73BD"/>
    <w:rsid w:val="00FF7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7A35A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aliases w:val="Глава,Название организации,Heading 1 Char1,Название организации Char1,Iacaaiea i?aaiecaoee Char1,Iacaaiea i?aaiecaoee"/>
    <w:basedOn w:val="a0"/>
    <w:next w:val="a0"/>
    <w:link w:val="10"/>
    <w:uiPriority w:val="99"/>
    <w:qFormat/>
    <w:rsid w:val="00F8310D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E526ED"/>
    <w:pPr>
      <w:keepNext/>
      <w:keepLines/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E526ED"/>
    <w:pPr>
      <w:keepNext/>
      <w:keepLines/>
      <w:spacing w:before="20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4">
    <w:name w:val="heading 4"/>
    <w:basedOn w:val="a0"/>
    <w:next w:val="a0"/>
    <w:link w:val="40"/>
    <w:uiPriority w:val="9"/>
    <w:unhideWhenUsed/>
    <w:qFormat/>
    <w:rsid w:val="00E526ED"/>
    <w:pPr>
      <w:keepNext/>
      <w:keepLines/>
      <w:spacing w:before="200"/>
      <w:outlineLvl w:val="3"/>
    </w:pPr>
    <w:rPr>
      <w:rFonts w:eastAsiaTheme="majorEastAsia" w:cstheme="majorBidi"/>
      <w:b/>
      <w:bCs/>
      <w:iCs/>
      <w:color w:val="000000" w:themeColor="text1"/>
    </w:rPr>
  </w:style>
  <w:style w:type="paragraph" w:styleId="5">
    <w:name w:val="heading 5"/>
    <w:basedOn w:val="a0"/>
    <w:next w:val="a0"/>
    <w:link w:val="50"/>
    <w:qFormat/>
    <w:rsid w:val="00E526ED"/>
    <w:pPr>
      <w:keepNext/>
      <w:outlineLvl w:val="4"/>
    </w:pPr>
    <w:rPr>
      <w:b/>
      <w:iCs/>
      <w:color w:val="000000" w:themeColor="text1"/>
      <w:szCs w:val="20"/>
    </w:rPr>
  </w:style>
  <w:style w:type="paragraph" w:styleId="6">
    <w:name w:val="heading 6"/>
    <w:basedOn w:val="a0"/>
    <w:next w:val="a0"/>
    <w:link w:val="60"/>
    <w:uiPriority w:val="9"/>
    <w:unhideWhenUsed/>
    <w:qFormat/>
    <w:rsid w:val="00E526ED"/>
    <w:pPr>
      <w:keepNext/>
      <w:keepLines/>
      <w:spacing w:before="200"/>
      <w:outlineLvl w:val="5"/>
    </w:pPr>
    <w:rPr>
      <w:rFonts w:eastAsiaTheme="majorEastAsia" w:cstheme="majorBidi"/>
      <w:b/>
      <w:iCs/>
      <w:color w:val="000000" w:themeColor="tex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aliases w:val="Глава Знак,Название организации Знак,Heading 1 Char1 Знак,Название организации Char1 Знак,Iacaaiea i?aaiecaoee Char1 Знак,Iacaaiea i?aaiecaoee Знак"/>
    <w:basedOn w:val="a1"/>
    <w:link w:val="1"/>
    <w:rsid w:val="00F8310D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50">
    <w:name w:val="Заголовок 5 Знак"/>
    <w:basedOn w:val="a1"/>
    <w:link w:val="5"/>
    <w:rsid w:val="00E526ED"/>
    <w:rPr>
      <w:rFonts w:ascii="Times New Roman" w:eastAsia="Times New Roman" w:hAnsi="Times New Roman" w:cs="Times New Roman"/>
      <w:b/>
      <w:iCs/>
      <w:color w:val="000000" w:themeColor="text1"/>
      <w:sz w:val="24"/>
      <w:szCs w:val="20"/>
      <w:lang w:eastAsia="ru-RU"/>
    </w:rPr>
  </w:style>
  <w:style w:type="paragraph" w:styleId="a4">
    <w:name w:val="footnote text"/>
    <w:basedOn w:val="a0"/>
    <w:link w:val="a5"/>
    <w:uiPriority w:val="99"/>
    <w:semiHidden/>
    <w:rsid w:val="00F8310D"/>
    <w:rPr>
      <w:sz w:val="20"/>
      <w:szCs w:val="20"/>
    </w:rPr>
  </w:style>
  <w:style w:type="character" w:customStyle="1" w:styleId="a5">
    <w:name w:val="Текст сноски Знак"/>
    <w:basedOn w:val="a1"/>
    <w:link w:val="a4"/>
    <w:uiPriority w:val="99"/>
    <w:semiHidden/>
    <w:rsid w:val="00F8310D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6">
    <w:name w:val="footnote reference"/>
    <w:uiPriority w:val="99"/>
    <w:semiHidden/>
    <w:rsid w:val="00F8310D"/>
    <w:rPr>
      <w:vertAlign w:val="superscript"/>
    </w:rPr>
  </w:style>
  <w:style w:type="paragraph" w:styleId="a7">
    <w:name w:val="footer"/>
    <w:basedOn w:val="a0"/>
    <w:link w:val="a8"/>
    <w:uiPriority w:val="99"/>
    <w:rsid w:val="00F8310D"/>
    <w:pPr>
      <w:tabs>
        <w:tab w:val="center" w:pos="4677"/>
        <w:tab w:val="right" w:pos="9355"/>
      </w:tabs>
    </w:pPr>
    <w:rPr>
      <w:sz w:val="20"/>
      <w:szCs w:val="20"/>
    </w:rPr>
  </w:style>
  <w:style w:type="character" w:customStyle="1" w:styleId="a8">
    <w:name w:val="Нижний колонтитул Знак"/>
    <w:basedOn w:val="a1"/>
    <w:link w:val="a7"/>
    <w:uiPriority w:val="99"/>
    <w:rsid w:val="00F8310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header"/>
    <w:basedOn w:val="a0"/>
    <w:link w:val="aa"/>
    <w:rsid w:val="00F8310D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1"/>
    <w:link w:val="a9"/>
    <w:rsid w:val="00F8310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b">
    <w:name w:val="Обычный без отступа"/>
    <w:basedOn w:val="a0"/>
    <w:link w:val="ac"/>
    <w:uiPriority w:val="99"/>
    <w:rsid w:val="00F8310D"/>
    <w:pPr>
      <w:widowControl w:val="0"/>
      <w:jc w:val="both"/>
    </w:pPr>
    <w:rPr>
      <w:rFonts w:eastAsia="Arial Unicode MS"/>
    </w:rPr>
  </w:style>
  <w:style w:type="character" w:customStyle="1" w:styleId="11">
    <w:name w:val="Заголовок 1_1"/>
    <w:basedOn w:val="10"/>
    <w:rsid w:val="00E526ED"/>
    <w:rPr>
      <w:rFonts w:ascii="Times New Roman" w:eastAsia="Times New Roman" w:hAnsi="Times New Roman" w:cs="Arial"/>
      <w:b w:val="0"/>
      <w:bCs w:val="0"/>
      <w:color w:val="000000" w:themeColor="text1"/>
      <w:kern w:val="32"/>
      <w:sz w:val="32"/>
      <w:szCs w:val="32"/>
      <w:lang w:eastAsia="ru-RU"/>
    </w:rPr>
  </w:style>
  <w:style w:type="paragraph" w:customStyle="1" w:styleId="ad">
    <w:name w:val="мой табл"/>
    <w:basedOn w:val="ab"/>
    <w:link w:val="ae"/>
    <w:rsid w:val="00F8310D"/>
    <w:pPr>
      <w:keepNext/>
      <w:suppressAutoHyphens/>
      <w:spacing w:before="60" w:after="60"/>
      <w:jc w:val="left"/>
    </w:pPr>
    <w:rPr>
      <w:sz w:val="22"/>
    </w:rPr>
  </w:style>
  <w:style w:type="character" w:customStyle="1" w:styleId="ac">
    <w:name w:val="Обычный без отступа Знак"/>
    <w:link w:val="ab"/>
    <w:uiPriority w:val="99"/>
    <w:rsid w:val="00F8310D"/>
    <w:rPr>
      <w:rFonts w:ascii="Times New Roman" w:eastAsia="Arial Unicode MS" w:hAnsi="Times New Roman" w:cs="Times New Roman"/>
      <w:sz w:val="24"/>
      <w:szCs w:val="24"/>
    </w:rPr>
  </w:style>
  <w:style w:type="paragraph" w:customStyle="1" w:styleId="af">
    <w:name w:val="Титульный"/>
    <w:basedOn w:val="a0"/>
    <w:rsid w:val="00F8310D"/>
    <w:pPr>
      <w:suppressAutoHyphens/>
      <w:spacing w:before="60" w:after="60"/>
      <w:ind w:left="709"/>
      <w:jc w:val="center"/>
    </w:pPr>
    <w:rPr>
      <w:rFonts w:eastAsia="Arial Unicode MS" w:cs="Arial"/>
      <w:b/>
      <w:kern w:val="28"/>
      <w:szCs w:val="32"/>
    </w:rPr>
  </w:style>
  <w:style w:type="paragraph" w:styleId="af0">
    <w:name w:val="Document Map"/>
    <w:basedOn w:val="a0"/>
    <w:link w:val="af1"/>
    <w:uiPriority w:val="99"/>
    <w:semiHidden/>
    <w:unhideWhenUsed/>
    <w:rsid w:val="00F8310D"/>
    <w:rPr>
      <w:rFonts w:ascii="Tahoma" w:hAnsi="Tahoma" w:cs="Tahoma"/>
      <w:sz w:val="16"/>
      <w:szCs w:val="16"/>
    </w:rPr>
  </w:style>
  <w:style w:type="character" w:customStyle="1" w:styleId="af1">
    <w:name w:val="Схема документа Знак"/>
    <w:basedOn w:val="a1"/>
    <w:link w:val="af0"/>
    <w:uiPriority w:val="99"/>
    <w:semiHidden/>
    <w:rsid w:val="00F8310D"/>
    <w:rPr>
      <w:rFonts w:ascii="Tahoma" w:eastAsia="Times New Roman" w:hAnsi="Tahoma" w:cs="Tahoma"/>
      <w:sz w:val="16"/>
      <w:szCs w:val="16"/>
      <w:lang w:eastAsia="ru-RU"/>
    </w:rPr>
  </w:style>
  <w:style w:type="paragraph" w:styleId="af2">
    <w:name w:val="Balloon Text"/>
    <w:basedOn w:val="a0"/>
    <w:link w:val="af3"/>
    <w:uiPriority w:val="99"/>
    <w:semiHidden/>
    <w:unhideWhenUsed/>
    <w:rsid w:val="002465B4"/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1"/>
    <w:link w:val="af2"/>
    <w:uiPriority w:val="99"/>
    <w:semiHidden/>
    <w:rsid w:val="002465B4"/>
    <w:rPr>
      <w:rFonts w:ascii="Segoe UI" w:eastAsia="Times New Roman" w:hAnsi="Segoe UI" w:cs="Segoe UI"/>
      <w:sz w:val="18"/>
      <w:szCs w:val="18"/>
      <w:lang w:eastAsia="ru-RU"/>
    </w:rPr>
  </w:style>
  <w:style w:type="paragraph" w:styleId="af4">
    <w:name w:val="List Paragraph"/>
    <w:basedOn w:val="a0"/>
    <w:link w:val="af5"/>
    <w:uiPriority w:val="34"/>
    <w:qFormat/>
    <w:rsid w:val="00821063"/>
    <w:pPr>
      <w:spacing w:after="200" w:line="276" w:lineRule="auto"/>
      <w:ind w:left="720"/>
      <w:contextualSpacing/>
    </w:pPr>
    <w:rPr>
      <w:rFonts w:eastAsiaTheme="minorHAnsi" w:cstheme="minorBidi"/>
      <w:szCs w:val="22"/>
      <w:lang w:eastAsia="en-US"/>
    </w:rPr>
  </w:style>
  <w:style w:type="character" w:customStyle="1" w:styleId="20">
    <w:name w:val="Заголовок 2 Знак"/>
    <w:basedOn w:val="a1"/>
    <w:link w:val="2"/>
    <w:uiPriority w:val="9"/>
    <w:rsid w:val="00E526ED"/>
    <w:rPr>
      <w:rFonts w:ascii="Times New Roman" w:eastAsiaTheme="majorEastAsia" w:hAnsi="Times New Roman" w:cstheme="majorBidi"/>
      <w:b/>
      <w:bCs/>
      <w:sz w:val="26"/>
      <w:szCs w:val="26"/>
      <w:lang w:eastAsia="ru-RU"/>
    </w:rPr>
  </w:style>
  <w:style w:type="character" w:customStyle="1" w:styleId="ae">
    <w:name w:val="мой табл Знак"/>
    <w:link w:val="ad"/>
    <w:rsid w:val="00C47F28"/>
    <w:rPr>
      <w:rFonts w:ascii="Times New Roman" w:eastAsia="Arial Unicode MS" w:hAnsi="Times New Roman" w:cs="Times New Roman"/>
      <w:szCs w:val="24"/>
      <w:lang w:eastAsia="ru-RU"/>
    </w:rPr>
  </w:style>
  <w:style w:type="paragraph" w:customStyle="1" w:styleId="header">
    <w:name w:val="Мой тбл header"/>
    <w:basedOn w:val="a0"/>
    <w:qFormat/>
    <w:rsid w:val="00C47F28"/>
    <w:pPr>
      <w:keepNext/>
      <w:keepLines/>
      <w:suppressLineNumbers/>
      <w:suppressAutoHyphens/>
      <w:jc w:val="both"/>
    </w:pPr>
    <w:rPr>
      <w:b/>
      <w:bCs/>
    </w:rPr>
  </w:style>
  <w:style w:type="paragraph" w:customStyle="1" w:styleId="NF0">
    <w:name w:val="NF_Таблица_текст"/>
    <w:basedOn w:val="a0"/>
    <w:link w:val="NF1"/>
    <w:uiPriority w:val="99"/>
    <w:rsid w:val="00C47F28"/>
    <w:pPr>
      <w:widowControl w:val="0"/>
      <w:ind w:left="57"/>
    </w:pPr>
    <w:rPr>
      <w:rFonts w:ascii="Arial" w:hAnsi="Arial"/>
      <w:sz w:val="20"/>
    </w:rPr>
  </w:style>
  <w:style w:type="character" w:customStyle="1" w:styleId="NF1">
    <w:name w:val="NF_Таблица_текст Знак"/>
    <w:link w:val="NF0"/>
    <w:uiPriority w:val="99"/>
    <w:locked/>
    <w:rsid w:val="00C47F28"/>
    <w:rPr>
      <w:rFonts w:ascii="Arial" w:eastAsia="Times New Roman" w:hAnsi="Arial" w:cs="Times New Roman"/>
      <w:sz w:val="20"/>
      <w:szCs w:val="24"/>
      <w:lang w:eastAsia="ru-RU"/>
    </w:rPr>
  </w:style>
  <w:style w:type="character" w:styleId="af6">
    <w:name w:val="annotation reference"/>
    <w:basedOn w:val="a1"/>
    <w:uiPriority w:val="99"/>
    <w:semiHidden/>
    <w:unhideWhenUsed/>
    <w:rsid w:val="008E6754"/>
    <w:rPr>
      <w:sz w:val="16"/>
      <w:szCs w:val="16"/>
    </w:rPr>
  </w:style>
  <w:style w:type="paragraph" w:styleId="af7">
    <w:name w:val="annotation text"/>
    <w:basedOn w:val="a0"/>
    <w:link w:val="af8"/>
    <w:uiPriority w:val="99"/>
    <w:unhideWhenUsed/>
    <w:rsid w:val="008E6754"/>
    <w:rPr>
      <w:sz w:val="20"/>
      <w:szCs w:val="20"/>
    </w:rPr>
  </w:style>
  <w:style w:type="character" w:customStyle="1" w:styleId="af8">
    <w:name w:val="Текст примечания Знак"/>
    <w:basedOn w:val="a1"/>
    <w:link w:val="af7"/>
    <w:uiPriority w:val="99"/>
    <w:rsid w:val="008E675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E6754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E6754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E526ED"/>
    <w:rPr>
      <w:rFonts w:ascii="Times New Roman" w:eastAsiaTheme="majorEastAsia" w:hAnsi="Times New Roman" w:cstheme="majorBidi"/>
      <w:b/>
      <w:bCs/>
      <w:color w:val="000000" w:themeColor="text1"/>
      <w:sz w:val="24"/>
      <w:szCs w:val="24"/>
      <w:lang w:eastAsia="ru-RU"/>
    </w:rPr>
  </w:style>
  <w:style w:type="character" w:styleId="afb">
    <w:name w:val="Hyperlink"/>
    <w:uiPriority w:val="99"/>
    <w:rsid w:val="00463BD6"/>
    <w:rPr>
      <w:b/>
      <w:color w:val="0000FF"/>
      <w:u w:val="single"/>
    </w:rPr>
  </w:style>
  <w:style w:type="paragraph" w:customStyle="1" w:styleId="a">
    <w:name w:val="ВТБ Список параметров"/>
    <w:basedOn w:val="a0"/>
    <w:qFormat/>
    <w:rsid w:val="004E0F04"/>
    <w:pPr>
      <w:numPr>
        <w:numId w:val="1"/>
      </w:numPr>
      <w:jc w:val="both"/>
    </w:pPr>
    <w:rPr>
      <w:rFonts w:asciiTheme="minorHAnsi" w:hAnsiTheme="minorHAnsi"/>
      <w:sz w:val="22"/>
      <w:lang w:eastAsia="en-US"/>
    </w:rPr>
  </w:style>
  <w:style w:type="paragraph" w:customStyle="1" w:styleId="NF">
    <w:name w:val="NF_МногоУровневыйМаркированныйСписок"/>
    <w:basedOn w:val="a0"/>
    <w:uiPriority w:val="99"/>
    <w:rsid w:val="000246E4"/>
    <w:pPr>
      <w:numPr>
        <w:numId w:val="2"/>
      </w:numPr>
      <w:jc w:val="both"/>
    </w:pPr>
    <w:rPr>
      <w:rFonts w:ascii="Arial" w:hAnsi="Arial"/>
      <w:sz w:val="20"/>
    </w:rPr>
  </w:style>
  <w:style w:type="paragraph" w:styleId="afc">
    <w:name w:val="caption"/>
    <w:basedOn w:val="a0"/>
    <w:next w:val="a0"/>
    <w:uiPriority w:val="35"/>
    <w:unhideWhenUsed/>
    <w:qFormat/>
    <w:rsid w:val="009B6F23"/>
    <w:pPr>
      <w:spacing w:after="200"/>
    </w:pPr>
    <w:rPr>
      <w:b/>
      <w:bCs/>
      <w:color w:val="4F81BD" w:themeColor="accent1"/>
      <w:sz w:val="18"/>
      <w:szCs w:val="18"/>
    </w:rPr>
  </w:style>
  <w:style w:type="character" w:styleId="afd">
    <w:name w:val="FollowedHyperlink"/>
    <w:basedOn w:val="a1"/>
    <w:uiPriority w:val="99"/>
    <w:semiHidden/>
    <w:unhideWhenUsed/>
    <w:rsid w:val="00B94EE3"/>
    <w:rPr>
      <w:color w:val="800080" w:themeColor="followedHyperlink"/>
      <w:u w:val="single"/>
    </w:rPr>
  </w:style>
  <w:style w:type="character" w:customStyle="1" w:styleId="40">
    <w:name w:val="Заголовок 4 Знак"/>
    <w:basedOn w:val="a1"/>
    <w:link w:val="4"/>
    <w:uiPriority w:val="9"/>
    <w:rsid w:val="00E526ED"/>
    <w:rPr>
      <w:rFonts w:ascii="Times New Roman" w:eastAsiaTheme="majorEastAsia" w:hAnsi="Times New Roman" w:cstheme="majorBidi"/>
      <w:b/>
      <w:bCs/>
      <w:iCs/>
      <w:color w:val="000000" w:themeColor="text1"/>
      <w:sz w:val="24"/>
      <w:szCs w:val="24"/>
      <w:lang w:eastAsia="ru-RU"/>
    </w:rPr>
  </w:style>
  <w:style w:type="character" w:customStyle="1" w:styleId="60">
    <w:name w:val="Заголовок 6 Знак"/>
    <w:basedOn w:val="a1"/>
    <w:link w:val="6"/>
    <w:uiPriority w:val="9"/>
    <w:rsid w:val="00E526ED"/>
    <w:rPr>
      <w:rFonts w:ascii="Times New Roman" w:eastAsiaTheme="majorEastAsia" w:hAnsi="Times New Roman" w:cstheme="majorBidi"/>
      <w:b/>
      <w:iCs/>
      <w:color w:val="000000" w:themeColor="text1"/>
      <w:sz w:val="24"/>
      <w:szCs w:val="24"/>
      <w:lang w:eastAsia="ru-RU"/>
    </w:rPr>
  </w:style>
  <w:style w:type="paragraph" w:customStyle="1" w:styleId="24">
    <w:name w:val="ВТБ24 Подраздел"/>
    <w:basedOn w:val="a0"/>
    <w:qFormat/>
    <w:rsid w:val="00821063"/>
    <w:pPr>
      <w:keepNext/>
      <w:tabs>
        <w:tab w:val="left" w:pos="284"/>
        <w:tab w:val="left" w:pos="425"/>
        <w:tab w:val="left" w:pos="567"/>
        <w:tab w:val="left" w:pos="709"/>
        <w:tab w:val="left" w:pos="851"/>
        <w:tab w:val="left" w:pos="992"/>
        <w:tab w:val="left" w:pos="1134"/>
        <w:tab w:val="left" w:pos="1276"/>
      </w:tabs>
      <w:spacing w:before="120" w:after="60"/>
      <w:jc w:val="both"/>
    </w:pPr>
    <w:rPr>
      <w:rFonts w:ascii="Arial" w:eastAsiaTheme="majorEastAsia" w:hAnsi="Arial"/>
      <w:b/>
      <w:sz w:val="20"/>
      <w:lang w:eastAsia="en-US"/>
    </w:rPr>
  </w:style>
  <w:style w:type="paragraph" w:customStyle="1" w:styleId="NF2">
    <w:name w:val="NF_Название документа"/>
    <w:next w:val="a0"/>
    <w:uiPriority w:val="99"/>
    <w:rsid w:val="00325C11"/>
    <w:pPr>
      <w:jc w:val="center"/>
    </w:pPr>
    <w:rPr>
      <w:rFonts w:ascii="Arial" w:eastAsia="Calibri" w:hAnsi="Arial" w:cs="Arial Black"/>
      <w:b/>
      <w:caps/>
      <w:spacing w:val="-6"/>
      <w:kern w:val="32"/>
      <w:sz w:val="52"/>
      <w:szCs w:val="40"/>
    </w:rPr>
  </w:style>
  <w:style w:type="character" w:customStyle="1" w:styleId="afe">
    <w:name w:val="маркированный"/>
    <w:aliases w:val="Symbol (Symbol),полужирный,Слева:  1 см,Выступ:  0,5 см"/>
    <w:uiPriority w:val="99"/>
    <w:rsid w:val="00455B8D"/>
    <w:rPr>
      <w:b/>
      <w:bCs/>
    </w:rPr>
  </w:style>
  <w:style w:type="paragraph" w:customStyle="1" w:styleId="TableText">
    <w:name w:val="Table Text"/>
    <w:aliases w:val="ВТБ24 Таблица содержание"/>
    <w:basedOn w:val="a0"/>
    <w:link w:val="TableText0"/>
    <w:autoRedefine/>
    <w:qFormat/>
    <w:rsid w:val="000A25E9"/>
    <w:pPr>
      <w:spacing w:line="276" w:lineRule="auto"/>
    </w:pPr>
    <w:rPr>
      <w:rFonts w:eastAsia="Calibri"/>
      <w:lang w:eastAsia="en-US"/>
    </w:rPr>
  </w:style>
  <w:style w:type="character" w:customStyle="1" w:styleId="TableText0">
    <w:name w:val="Table Text Знак"/>
    <w:aliases w:val="ВТБ24 Таблица содержание Знак"/>
    <w:link w:val="TableText"/>
    <w:rsid w:val="000A25E9"/>
    <w:rPr>
      <w:rFonts w:ascii="Times New Roman" w:eastAsia="Calibri" w:hAnsi="Times New Roman" w:cs="Times New Roman"/>
      <w:sz w:val="24"/>
      <w:szCs w:val="24"/>
    </w:rPr>
  </w:style>
  <w:style w:type="paragraph" w:customStyle="1" w:styleId="240">
    <w:name w:val="Обычный ВТБ24"/>
    <w:basedOn w:val="a0"/>
    <w:qFormat/>
    <w:rsid w:val="00EB0225"/>
    <w:pPr>
      <w:spacing w:before="120" w:after="120"/>
      <w:jc w:val="both"/>
    </w:pPr>
    <w:rPr>
      <w:rFonts w:asciiTheme="minorHAnsi" w:hAnsiTheme="minorHAnsi"/>
      <w:sz w:val="22"/>
      <w:lang w:val="en-US" w:eastAsia="en-US"/>
    </w:rPr>
  </w:style>
  <w:style w:type="character" w:customStyle="1" w:styleId="af5">
    <w:name w:val="Абзац списка Знак"/>
    <w:basedOn w:val="a1"/>
    <w:link w:val="af4"/>
    <w:uiPriority w:val="34"/>
    <w:locked/>
    <w:rsid w:val="007507EE"/>
    <w:rPr>
      <w:rFonts w:ascii="Times New Roman" w:hAnsi="Times New Roman"/>
      <w:sz w:val="24"/>
    </w:rPr>
  </w:style>
  <w:style w:type="paragraph" w:customStyle="1" w:styleId="card-value">
    <w:name w:val="card-value"/>
    <w:basedOn w:val="a0"/>
    <w:uiPriority w:val="99"/>
    <w:rsid w:val="008B6060"/>
    <w:pPr>
      <w:widowControl w:val="0"/>
      <w:tabs>
        <w:tab w:val="left" w:pos="1134"/>
        <w:tab w:val="left" w:pos="2268"/>
        <w:tab w:val="left" w:pos="3402"/>
        <w:tab w:val="left" w:pos="4536"/>
        <w:tab w:val="left" w:pos="5670"/>
        <w:tab w:val="left" w:pos="6804"/>
        <w:tab w:val="left" w:pos="7938"/>
        <w:tab w:val="left" w:pos="9072"/>
        <w:tab w:val="left" w:pos="10206"/>
        <w:tab w:val="left" w:pos="11340"/>
        <w:tab w:val="left" w:pos="12474"/>
        <w:tab w:val="left" w:pos="13608"/>
        <w:tab w:val="left" w:pos="14742"/>
        <w:tab w:val="left" w:pos="15876"/>
      </w:tabs>
      <w:autoSpaceDE w:val="0"/>
      <w:autoSpaceDN w:val="0"/>
      <w:adjustRightInd w:val="0"/>
      <w:spacing w:before="60" w:after="60"/>
      <w:ind w:left="60" w:right="60"/>
    </w:pPr>
    <w:rPr>
      <w:rFonts w:ascii="Calibri" w:hAnsi="Calibri" w:cs="Calibri"/>
      <w:color w:val="000000"/>
      <w:sz w:val="22"/>
      <w:szCs w:val="22"/>
    </w:rPr>
  </w:style>
  <w:style w:type="paragraph" w:customStyle="1" w:styleId="a00">
    <w:name w:val="a0"/>
    <w:basedOn w:val="a0"/>
    <w:rsid w:val="00842051"/>
    <w:pPr>
      <w:jc w:val="both"/>
    </w:pPr>
  </w:style>
  <w:style w:type="paragraph" w:customStyle="1" w:styleId="aff">
    <w:name w:val="Знак Знак Знак Знак"/>
    <w:basedOn w:val="a0"/>
    <w:rsid w:val="00110DD9"/>
    <w:pPr>
      <w:spacing w:after="160" w:line="240" w:lineRule="exact"/>
    </w:pPr>
    <w:rPr>
      <w:rFonts w:ascii="Tahoma" w:hAnsi="Tahoma" w:cs="Calibri"/>
      <w:sz w:val="20"/>
      <w:szCs w:val="20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7A35A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aliases w:val="Глава,Название организации,Heading 1 Char1,Название организации Char1,Iacaaiea i?aaiecaoee Char1,Iacaaiea i?aaiecaoee"/>
    <w:basedOn w:val="a0"/>
    <w:next w:val="a0"/>
    <w:link w:val="10"/>
    <w:uiPriority w:val="99"/>
    <w:qFormat/>
    <w:rsid w:val="00F8310D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E526ED"/>
    <w:pPr>
      <w:keepNext/>
      <w:keepLines/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E526ED"/>
    <w:pPr>
      <w:keepNext/>
      <w:keepLines/>
      <w:spacing w:before="20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4">
    <w:name w:val="heading 4"/>
    <w:basedOn w:val="a0"/>
    <w:next w:val="a0"/>
    <w:link w:val="40"/>
    <w:uiPriority w:val="9"/>
    <w:unhideWhenUsed/>
    <w:qFormat/>
    <w:rsid w:val="00E526ED"/>
    <w:pPr>
      <w:keepNext/>
      <w:keepLines/>
      <w:spacing w:before="200"/>
      <w:outlineLvl w:val="3"/>
    </w:pPr>
    <w:rPr>
      <w:rFonts w:eastAsiaTheme="majorEastAsia" w:cstheme="majorBidi"/>
      <w:b/>
      <w:bCs/>
      <w:iCs/>
      <w:color w:val="000000" w:themeColor="text1"/>
    </w:rPr>
  </w:style>
  <w:style w:type="paragraph" w:styleId="5">
    <w:name w:val="heading 5"/>
    <w:basedOn w:val="a0"/>
    <w:next w:val="a0"/>
    <w:link w:val="50"/>
    <w:qFormat/>
    <w:rsid w:val="00E526ED"/>
    <w:pPr>
      <w:keepNext/>
      <w:outlineLvl w:val="4"/>
    </w:pPr>
    <w:rPr>
      <w:b/>
      <w:iCs/>
      <w:color w:val="000000" w:themeColor="text1"/>
      <w:szCs w:val="20"/>
    </w:rPr>
  </w:style>
  <w:style w:type="paragraph" w:styleId="6">
    <w:name w:val="heading 6"/>
    <w:basedOn w:val="a0"/>
    <w:next w:val="a0"/>
    <w:link w:val="60"/>
    <w:uiPriority w:val="9"/>
    <w:unhideWhenUsed/>
    <w:qFormat/>
    <w:rsid w:val="00E526ED"/>
    <w:pPr>
      <w:keepNext/>
      <w:keepLines/>
      <w:spacing w:before="200"/>
      <w:outlineLvl w:val="5"/>
    </w:pPr>
    <w:rPr>
      <w:rFonts w:eastAsiaTheme="majorEastAsia" w:cstheme="majorBidi"/>
      <w:b/>
      <w:iCs/>
      <w:color w:val="000000" w:themeColor="tex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aliases w:val="Глава Знак,Название организации Знак,Heading 1 Char1 Знак,Название организации Char1 Знак,Iacaaiea i?aaiecaoee Char1 Знак,Iacaaiea i?aaiecaoee Знак"/>
    <w:basedOn w:val="a1"/>
    <w:link w:val="1"/>
    <w:rsid w:val="00F8310D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50">
    <w:name w:val="Заголовок 5 Знак"/>
    <w:basedOn w:val="a1"/>
    <w:link w:val="5"/>
    <w:rsid w:val="00E526ED"/>
    <w:rPr>
      <w:rFonts w:ascii="Times New Roman" w:eastAsia="Times New Roman" w:hAnsi="Times New Roman" w:cs="Times New Roman"/>
      <w:b/>
      <w:iCs/>
      <w:color w:val="000000" w:themeColor="text1"/>
      <w:sz w:val="24"/>
      <w:szCs w:val="20"/>
      <w:lang w:eastAsia="ru-RU"/>
    </w:rPr>
  </w:style>
  <w:style w:type="paragraph" w:styleId="a4">
    <w:name w:val="footnote text"/>
    <w:basedOn w:val="a0"/>
    <w:link w:val="a5"/>
    <w:uiPriority w:val="99"/>
    <w:semiHidden/>
    <w:rsid w:val="00F8310D"/>
    <w:rPr>
      <w:sz w:val="20"/>
      <w:szCs w:val="20"/>
    </w:rPr>
  </w:style>
  <w:style w:type="character" w:customStyle="1" w:styleId="a5">
    <w:name w:val="Текст сноски Знак"/>
    <w:basedOn w:val="a1"/>
    <w:link w:val="a4"/>
    <w:uiPriority w:val="99"/>
    <w:semiHidden/>
    <w:rsid w:val="00F8310D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6">
    <w:name w:val="footnote reference"/>
    <w:uiPriority w:val="99"/>
    <w:semiHidden/>
    <w:rsid w:val="00F8310D"/>
    <w:rPr>
      <w:vertAlign w:val="superscript"/>
    </w:rPr>
  </w:style>
  <w:style w:type="paragraph" w:styleId="a7">
    <w:name w:val="footer"/>
    <w:basedOn w:val="a0"/>
    <w:link w:val="a8"/>
    <w:uiPriority w:val="99"/>
    <w:rsid w:val="00F8310D"/>
    <w:pPr>
      <w:tabs>
        <w:tab w:val="center" w:pos="4677"/>
        <w:tab w:val="right" w:pos="9355"/>
      </w:tabs>
    </w:pPr>
    <w:rPr>
      <w:sz w:val="20"/>
      <w:szCs w:val="20"/>
    </w:rPr>
  </w:style>
  <w:style w:type="character" w:customStyle="1" w:styleId="a8">
    <w:name w:val="Нижний колонтитул Знак"/>
    <w:basedOn w:val="a1"/>
    <w:link w:val="a7"/>
    <w:uiPriority w:val="99"/>
    <w:rsid w:val="00F8310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header"/>
    <w:basedOn w:val="a0"/>
    <w:link w:val="aa"/>
    <w:rsid w:val="00F8310D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1"/>
    <w:link w:val="a9"/>
    <w:rsid w:val="00F8310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b">
    <w:name w:val="Обычный без отступа"/>
    <w:basedOn w:val="a0"/>
    <w:link w:val="ac"/>
    <w:uiPriority w:val="99"/>
    <w:rsid w:val="00F8310D"/>
    <w:pPr>
      <w:widowControl w:val="0"/>
      <w:jc w:val="both"/>
    </w:pPr>
    <w:rPr>
      <w:rFonts w:eastAsia="Arial Unicode MS"/>
    </w:rPr>
  </w:style>
  <w:style w:type="character" w:customStyle="1" w:styleId="11">
    <w:name w:val="Заголовок 1_1"/>
    <w:basedOn w:val="10"/>
    <w:rsid w:val="00E526ED"/>
    <w:rPr>
      <w:rFonts w:ascii="Times New Roman" w:eastAsia="Times New Roman" w:hAnsi="Times New Roman" w:cs="Arial"/>
      <w:b w:val="0"/>
      <w:bCs w:val="0"/>
      <w:color w:val="000000" w:themeColor="text1"/>
      <w:kern w:val="32"/>
      <w:sz w:val="32"/>
      <w:szCs w:val="32"/>
      <w:lang w:eastAsia="ru-RU"/>
    </w:rPr>
  </w:style>
  <w:style w:type="paragraph" w:customStyle="1" w:styleId="ad">
    <w:name w:val="мой табл"/>
    <w:basedOn w:val="ab"/>
    <w:link w:val="ae"/>
    <w:rsid w:val="00F8310D"/>
    <w:pPr>
      <w:keepNext/>
      <w:suppressAutoHyphens/>
      <w:spacing w:before="60" w:after="60"/>
      <w:jc w:val="left"/>
    </w:pPr>
    <w:rPr>
      <w:sz w:val="22"/>
    </w:rPr>
  </w:style>
  <w:style w:type="character" w:customStyle="1" w:styleId="ac">
    <w:name w:val="Обычный без отступа Знак"/>
    <w:link w:val="ab"/>
    <w:uiPriority w:val="99"/>
    <w:rsid w:val="00F8310D"/>
    <w:rPr>
      <w:rFonts w:ascii="Times New Roman" w:eastAsia="Arial Unicode MS" w:hAnsi="Times New Roman" w:cs="Times New Roman"/>
      <w:sz w:val="24"/>
      <w:szCs w:val="24"/>
    </w:rPr>
  </w:style>
  <w:style w:type="paragraph" w:customStyle="1" w:styleId="af">
    <w:name w:val="Титульный"/>
    <w:basedOn w:val="a0"/>
    <w:rsid w:val="00F8310D"/>
    <w:pPr>
      <w:suppressAutoHyphens/>
      <w:spacing w:before="60" w:after="60"/>
      <w:ind w:left="709"/>
      <w:jc w:val="center"/>
    </w:pPr>
    <w:rPr>
      <w:rFonts w:eastAsia="Arial Unicode MS" w:cs="Arial"/>
      <w:b/>
      <w:kern w:val="28"/>
      <w:szCs w:val="32"/>
    </w:rPr>
  </w:style>
  <w:style w:type="paragraph" w:styleId="af0">
    <w:name w:val="Document Map"/>
    <w:basedOn w:val="a0"/>
    <w:link w:val="af1"/>
    <w:uiPriority w:val="99"/>
    <w:semiHidden/>
    <w:unhideWhenUsed/>
    <w:rsid w:val="00F8310D"/>
    <w:rPr>
      <w:rFonts w:ascii="Tahoma" w:hAnsi="Tahoma" w:cs="Tahoma"/>
      <w:sz w:val="16"/>
      <w:szCs w:val="16"/>
    </w:rPr>
  </w:style>
  <w:style w:type="character" w:customStyle="1" w:styleId="af1">
    <w:name w:val="Схема документа Знак"/>
    <w:basedOn w:val="a1"/>
    <w:link w:val="af0"/>
    <w:uiPriority w:val="99"/>
    <w:semiHidden/>
    <w:rsid w:val="00F8310D"/>
    <w:rPr>
      <w:rFonts w:ascii="Tahoma" w:eastAsia="Times New Roman" w:hAnsi="Tahoma" w:cs="Tahoma"/>
      <w:sz w:val="16"/>
      <w:szCs w:val="16"/>
      <w:lang w:eastAsia="ru-RU"/>
    </w:rPr>
  </w:style>
  <w:style w:type="paragraph" w:styleId="af2">
    <w:name w:val="Balloon Text"/>
    <w:basedOn w:val="a0"/>
    <w:link w:val="af3"/>
    <w:uiPriority w:val="99"/>
    <w:semiHidden/>
    <w:unhideWhenUsed/>
    <w:rsid w:val="002465B4"/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1"/>
    <w:link w:val="af2"/>
    <w:uiPriority w:val="99"/>
    <w:semiHidden/>
    <w:rsid w:val="002465B4"/>
    <w:rPr>
      <w:rFonts w:ascii="Segoe UI" w:eastAsia="Times New Roman" w:hAnsi="Segoe UI" w:cs="Segoe UI"/>
      <w:sz w:val="18"/>
      <w:szCs w:val="18"/>
      <w:lang w:eastAsia="ru-RU"/>
    </w:rPr>
  </w:style>
  <w:style w:type="paragraph" w:styleId="af4">
    <w:name w:val="List Paragraph"/>
    <w:basedOn w:val="a0"/>
    <w:link w:val="af5"/>
    <w:uiPriority w:val="34"/>
    <w:qFormat/>
    <w:rsid w:val="00821063"/>
    <w:pPr>
      <w:spacing w:after="200" w:line="276" w:lineRule="auto"/>
      <w:ind w:left="720"/>
      <w:contextualSpacing/>
    </w:pPr>
    <w:rPr>
      <w:rFonts w:eastAsiaTheme="minorHAnsi" w:cstheme="minorBidi"/>
      <w:szCs w:val="22"/>
      <w:lang w:eastAsia="en-US"/>
    </w:rPr>
  </w:style>
  <w:style w:type="character" w:customStyle="1" w:styleId="20">
    <w:name w:val="Заголовок 2 Знак"/>
    <w:basedOn w:val="a1"/>
    <w:link w:val="2"/>
    <w:uiPriority w:val="9"/>
    <w:rsid w:val="00E526ED"/>
    <w:rPr>
      <w:rFonts w:ascii="Times New Roman" w:eastAsiaTheme="majorEastAsia" w:hAnsi="Times New Roman" w:cstheme="majorBidi"/>
      <w:b/>
      <w:bCs/>
      <w:sz w:val="26"/>
      <w:szCs w:val="26"/>
      <w:lang w:eastAsia="ru-RU"/>
    </w:rPr>
  </w:style>
  <w:style w:type="character" w:customStyle="1" w:styleId="ae">
    <w:name w:val="мой табл Знак"/>
    <w:link w:val="ad"/>
    <w:rsid w:val="00C47F28"/>
    <w:rPr>
      <w:rFonts w:ascii="Times New Roman" w:eastAsia="Arial Unicode MS" w:hAnsi="Times New Roman" w:cs="Times New Roman"/>
      <w:szCs w:val="24"/>
      <w:lang w:eastAsia="ru-RU"/>
    </w:rPr>
  </w:style>
  <w:style w:type="paragraph" w:customStyle="1" w:styleId="header">
    <w:name w:val="Мой тбл header"/>
    <w:basedOn w:val="a0"/>
    <w:qFormat/>
    <w:rsid w:val="00C47F28"/>
    <w:pPr>
      <w:keepNext/>
      <w:keepLines/>
      <w:suppressLineNumbers/>
      <w:suppressAutoHyphens/>
      <w:jc w:val="both"/>
    </w:pPr>
    <w:rPr>
      <w:b/>
      <w:bCs/>
    </w:rPr>
  </w:style>
  <w:style w:type="paragraph" w:customStyle="1" w:styleId="NF0">
    <w:name w:val="NF_Таблица_текст"/>
    <w:basedOn w:val="a0"/>
    <w:link w:val="NF1"/>
    <w:uiPriority w:val="99"/>
    <w:rsid w:val="00C47F28"/>
    <w:pPr>
      <w:widowControl w:val="0"/>
      <w:ind w:left="57"/>
    </w:pPr>
    <w:rPr>
      <w:rFonts w:ascii="Arial" w:hAnsi="Arial"/>
      <w:sz w:val="20"/>
    </w:rPr>
  </w:style>
  <w:style w:type="character" w:customStyle="1" w:styleId="NF1">
    <w:name w:val="NF_Таблица_текст Знак"/>
    <w:link w:val="NF0"/>
    <w:uiPriority w:val="99"/>
    <w:locked/>
    <w:rsid w:val="00C47F28"/>
    <w:rPr>
      <w:rFonts w:ascii="Arial" w:eastAsia="Times New Roman" w:hAnsi="Arial" w:cs="Times New Roman"/>
      <w:sz w:val="20"/>
      <w:szCs w:val="24"/>
      <w:lang w:eastAsia="ru-RU"/>
    </w:rPr>
  </w:style>
  <w:style w:type="character" w:styleId="af6">
    <w:name w:val="annotation reference"/>
    <w:basedOn w:val="a1"/>
    <w:uiPriority w:val="99"/>
    <w:semiHidden/>
    <w:unhideWhenUsed/>
    <w:rsid w:val="008E6754"/>
    <w:rPr>
      <w:sz w:val="16"/>
      <w:szCs w:val="16"/>
    </w:rPr>
  </w:style>
  <w:style w:type="paragraph" w:styleId="af7">
    <w:name w:val="annotation text"/>
    <w:basedOn w:val="a0"/>
    <w:link w:val="af8"/>
    <w:uiPriority w:val="99"/>
    <w:unhideWhenUsed/>
    <w:rsid w:val="008E6754"/>
    <w:rPr>
      <w:sz w:val="20"/>
      <w:szCs w:val="20"/>
    </w:rPr>
  </w:style>
  <w:style w:type="character" w:customStyle="1" w:styleId="af8">
    <w:name w:val="Текст примечания Знак"/>
    <w:basedOn w:val="a1"/>
    <w:link w:val="af7"/>
    <w:uiPriority w:val="99"/>
    <w:rsid w:val="008E675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E6754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E6754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E526ED"/>
    <w:rPr>
      <w:rFonts w:ascii="Times New Roman" w:eastAsiaTheme="majorEastAsia" w:hAnsi="Times New Roman" w:cstheme="majorBidi"/>
      <w:b/>
      <w:bCs/>
      <w:color w:val="000000" w:themeColor="text1"/>
      <w:sz w:val="24"/>
      <w:szCs w:val="24"/>
      <w:lang w:eastAsia="ru-RU"/>
    </w:rPr>
  </w:style>
  <w:style w:type="character" w:styleId="afb">
    <w:name w:val="Hyperlink"/>
    <w:uiPriority w:val="99"/>
    <w:rsid w:val="00463BD6"/>
    <w:rPr>
      <w:b/>
      <w:color w:val="0000FF"/>
      <w:u w:val="single"/>
    </w:rPr>
  </w:style>
  <w:style w:type="paragraph" w:customStyle="1" w:styleId="a">
    <w:name w:val="ВТБ Список параметров"/>
    <w:basedOn w:val="a0"/>
    <w:qFormat/>
    <w:rsid w:val="004E0F04"/>
    <w:pPr>
      <w:numPr>
        <w:numId w:val="1"/>
      </w:numPr>
      <w:jc w:val="both"/>
    </w:pPr>
    <w:rPr>
      <w:rFonts w:asciiTheme="minorHAnsi" w:hAnsiTheme="minorHAnsi"/>
      <w:sz w:val="22"/>
      <w:lang w:eastAsia="en-US"/>
    </w:rPr>
  </w:style>
  <w:style w:type="paragraph" w:customStyle="1" w:styleId="NF">
    <w:name w:val="NF_МногоУровневыйМаркированныйСписок"/>
    <w:basedOn w:val="a0"/>
    <w:uiPriority w:val="99"/>
    <w:rsid w:val="000246E4"/>
    <w:pPr>
      <w:numPr>
        <w:numId w:val="2"/>
      </w:numPr>
      <w:jc w:val="both"/>
    </w:pPr>
    <w:rPr>
      <w:rFonts w:ascii="Arial" w:hAnsi="Arial"/>
      <w:sz w:val="20"/>
    </w:rPr>
  </w:style>
  <w:style w:type="paragraph" w:styleId="afc">
    <w:name w:val="caption"/>
    <w:basedOn w:val="a0"/>
    <w:next w:val="a0"/>
    <w:uiPriority w:val="35"/>
    <w:unhideWhenUsed/>
    <w:qFormat/>
    <w:rsid w:val="009B6F23"/>
    <w:pPr>
      <w:spacing w:after="200"/>
    </w:pPr>
    <w:rPr>
      <w:b/>
      <w:bCs/>
      <w:color w:val="4F81BD" w:themeColor="accent1"/>
      <w:sz w:val="18"/>
      <w:szCs w:val="18"/>
    </w:rPr>
  </w:style>
  <w:style w:type="character" w:styleId="afd">
    <w:name w:val="FollowedHyperlink"/>
    <w:basedOn w:val="a1"/>
    <w:uiPriority w:val="99"/>
    <w:semiHidden/>
    <w:unhideWhenUsed/>
    <w:rsid w:val="00B94EE3"/>
    <w:rPr>
      <w:color w:val="800080" w:themeColor="followedHyperlink"/>
      <w:u w:val="single"/>
    </w:rPr>
  </w:style>
  <w:style w:type="character" w:customStyle="1" w:styleId="40">
    <w:name w:val="Заголовок 4 Знак"/>
    <w:basedOn w:val="a1"/>
    <w:link w:val="4"/>
    <w:uiPriority w:val="9"/>
    <w:rsid w:val="00E526ED"/>
    <w:rPr>
      <w:rFonts w:ascii="Times New Roman" w:eastAsiaTheme="majorEastAsia" w:hAnsi="Times New Roman" w:cstheme="majorBidi"/>
      <w:b/>
      <w:bCs/>
      <w:iCs/>
      <w:color w:val="000000" w:themeColor="text1"/>
      <w:sz w:val="24"/>
      <w:szCs w:val="24"/>
      <w:lang w:eastAsia="ru-RU"/>
    </w:rPr>
  </w:style>
  <w:style w:type="character" w:customStyle="1" w:styleId="60">
    <w:name w:val="Заголовок 6 Знак"/>
    <w:basedOn w:val="a1"/>
    <w:link w:val="6"/>
    <w:uiPriority w:val="9"/>
    <w:rsid w:val="00E526ED"/>
    <w:rPr>
      <w:rFonts w:ascii="Times New Roman" w:eastAsiaTheme="majorEastAsia" w:hAnsi="Times New Roman" w:cstheme="majorBidi"/>
      <w:b/>
      <w:iCs/>
      <w:color w:val="000000" w:themeColor="text1"/>
      <w:sz w:val="24"/>
      <w:szCs w:val="24"/>
      <w:lang w:eastAsia="ru-RU"/>
    </w:rPr>
  </w:style>
  <w:style w:type="paragraph" w:customStyle="1" w:styleId="24">
    <w:name w:val="ВТБ24 Подраздел"/>
    <w:basedOn w:val="a0"/>
    <w:qFormat/>
    <w:rsid w:val="00821063"/>
    <w:pPr>
      <w:keepNext/>
      <w:tabs>
        <w:tab w:val="left" w:pos="284"/>
        <w:tab w:val="left" w:pos="425"/>
        <w:tab w:val="left" w:pos="567"/>
        <w:tab w:val="left" w:pos="709"/>
        <w:tab w:val="left" w:pos="851"/>
        <w:tab w:val="left" w:pos="992"/>
        <w:tab w:val="left" w:pos="1134"/>
        <w:tab w:val="left" w:pos="1276"/>
      </w:tabs>
      <w:spacing w:before="120" w:after="60"/>
      <w:jc w:val="both"/>
    </w:pPr>
    <w:rPr>
      <w:rFonts w:ascii="Arial" w:eastAsiaTheme="majorEastAsia" w:hAnsi="Arial"/>
      <w:b/>
      <w:sz w:val="20"/>
      <w:lang w:eastAsia="en-US"/>
    </w:rPr>
  </w:style>
  <w:style w:type="paragraph" w:customStyle="1" w:styleId="NF2">
    <w:name w:val="NF_Название документа"/>
    <w:next w:val="a0"/>
    <w:uiPriority w:val="99"/>
    <w:rsid w:val="00325C11"/>
    <w:pPr>
      <w:jc w:val="center"/>
    </w:pPr>
    <w:rPr>
      <w:rFonts w:ascii="Arial" w:eastAsia="Calibri" w:hAnsi="Arial" w:cs="Arial Black"/>
      <w:b/>
      <w:caps/>
      <w:spacing w:val="-6"/>
      <w:kern w:val="32"/>
      <w:sz w:val="52"/>
      <w:szCs w:val="40"/>
    </w:rPr>
  </w:style>
  <w:style w:type="character" w:customStyle="1" w:styleId="afe">
    <w:name w:val="маркированный"/>
    <w:aliases w:val="Symbol (Symbol),полужирный,Слева:  1 см,Выступ:  0,5 см"/>
    <w:uiPriority w:val="99"/>
    <w:rsid w:val="00455B8D"/>
    <w:rPr>
      <w:b/>
      <w:bCs/>
    </w:rPr>
  </w:style>
  <w:style w:type="paragraph" w:customStyle="1" w:styleId="TableText">
    <w:name w:val="Table Text"/>
    <w:aliases w:val="ВТБ24 Таблица содержание"/>
    <w:basedOn w:val="a0"/>
    <w:link w:val="TableText0"/>
    <w:autoRedefine/>
    <w:qFormat/>
    <w:rsid w:val="000A25E9"/>
    <w:pPr>
      <w:spacing w:line="276" w:lineRule="auto"/>
    </w:pPr>
    <w:rPr>
      <w:rFonts w:eastAsia="Calibri"/>
      <w:lang w:eastAsia="en-US"/>
    </w:rPr>
  </w:style>
  <w:style w:type="character" w:customStyle="1" w:styleId="TableText0">
    <w:name w:val="Table Text Знак"/>
    <w:aliases w:val="ВТБ24 Таблица содержание Знак"/>
    <w:link w:val="TableText"/>
    <w:rsid w:val="000A25E9"/>
    <w:rPr>
      <w:rFonts w:ascii="Times New Roman" w:eastAsia="Calibri" w:hAnsi="Times New Roman" w:cs="Times New Roman"/>
      <w:sz w:val="24"/>
      <w:szCs w:val="24"/>
    </w:rPr>
  </w:style>
  <w:style w:type="paragraph" w:customStyle="1" w:styleId="240">
    <w:name w:val="Обычный ВТБ24"/>
    <w:basedOn w:val="a0"/>
    <w:qFormat/>
    <w:rsid w:val="00EB0225"/>
    <w:pPr>
      <w:spacing w:before="120" w:after="120"/>
      <w:jc w:val="both"/>
    </w:pPr>
    <w:rPr>
      <w:rFonts w:asciiTheme="minorHAnsi" w:hAnsiTheme="minorHAnsi"/>
      <w:sz w:val="22"/>
      <w:lang w:val="en-US" w:eastAsia="en-US"/>
    </w:rPr>
  </w:style>
  <w:style w:type="character" w:customStyle="1" w:styleId="af5">
    <w:name w:val="Абзац списка Знак"/>
    <w:basedOn w:val="a1"/>
    <w:link w:val="af4"/>
    <w:uiPriority w:val="34"/>
    <w:locked/>
    <w:rsid w:val="007507EE"/>
    <w:rPr>
      <w:rFonts w:ascii="Times New Roman" w:hAnsi="Times New Roman"/>
      <w:sz w:val="24"/>
    </w:rPr>
  </w:style>
  <w:style w:type="paragraph" w:customStyle="1" w:styleId="card-value">
    <w:name w:val="card-value"/>
    <w:basedOn w:val="a0"/>
    <w:uiPriority w:val="99"/>
    <w:rsid w:val="008B6060"/>
    <w:pPr>
      <w:widowControl w:val="0"/>
      <w:tabs>
        <w:tab w:val="left" w:pos="1134"/>
        <w:tab w:val="left" w:pos="2268"/>
        <w:tab w:val="left" w:pos="3402"/>
        <w:tab w:val="left" w:pos="4536"/>
        <w:tab w:val="left" w:pos="5670"/>
        <w:tab w:val="left" w:pos="6804"/>
        <w:tab w:val="left" w:pos="7938"/>
        <w:tab w:val="left" w:pos="9072"/>
        <w:tab w:val="left" w:pos="10206"/>
        <w:tab w:val="left" w:pos="11340"/>
        <w:tab w:val="left" w:pos="12474"/>
        <w:tab w:val="left" w:pos="13608"/>
        <w:tab w:val="left" w:pos="14742"/>
        <w:tab w:val="left" w:pos="15876"/>
      </w:tabs>
      <w:autoSpaceDE w:val="0"/>
      <w:autoSpaceDN w:val="0"/>
      <w:adjustRightInd w:val="0"/>
      <w:spacing w:before="60" w:after="60"/>
      <w:ind w:left="60" w:right="60"/>
    </w:pPr>
    <w:rPr>
      <w:rFonts w:ascii="Calibri" w:hAnsi="Calibri" w:cs="Calibri"/>
      <w:color w:val="000000"/>
      <w:sz w:val="22"/>
      <w:szCs w:val="22"/>
    </w:rPr>
  </w:style>
  <w:style w:type="paragraph" w:customStyle="1" w:styleId="a00">
    <w:name w:val="a0"/>
    <w:basedOn w:val="a0"/>
    <w:rsid w:val="00842051"/>
    <w:pPr>
      <w:jc w:val="both"/>
    </w:pPr>
  </w:style>
  <w:style w:type="paragraph" w:customStyle="1" w:styleId="aff">
    <w:name w:val="Знак Знак Знак Знак"/>
    <w:basedOn w:val="a0"/>
    <w:rsid w:val="00110DD9"/>
    <w:pPr>
      <w:spacing w:after="160" w:line="240" w:lineRule="exact"/>
    </w:pPr>
    <w:rPr>
      <w:rFonts w:ascii="Tahoma" w:hAnsi="Tahoma" w:cs="Calibri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92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5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5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7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5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4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5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0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2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4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5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0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&#1056;&#1077;&#1075;&#1080;&#1089;&#1090;&#1088;&#1072;&#1094;&#1080;&#1103;/&#1072;&#1082;&#1090;&#1080;&#1074;&#1072;&#1094;&#1080;&#1103;" TargetMode="External"/><Relationship Id="rId18" Type="http://schemas.openxmlformats.org/officeDocument/2006/relationships/hyperlink" Target="&#1054;&#1090;&#1082;&#1083;&#1102;&#1095;&#1077;&#1085;&#1080;&#1077;" TargetMode="External"/><Relationship Id="rId3" Type="http://schemas.openxmlformats.org/officeDocument/2006/relationships/styles" Target="styles.xml"/><Relationship Id="rId21" Type="http://schemas.openxmlformats.org/officeDocument/2006/relationships/oleObject" Target="embeddings/oleObject2.bin"/><Relationship Id="rId7" Type="http://schemas.openxmlformats.org/officeDocument/2006/relationships/footnotes" Target="footnotes.xml"/><Relationship Id="rId12" Type="http://schemas.openxmlformats.org/officeDocument/2006/relationships/hyperlink" Target="&#1056;&#1077;&#1075;&#1080;&#1089;&#1090;&#1088;&#1072;&#1094;&#1080;&#1103;/&#1072;&#1082;&#1090;&#1080;&#1074;&#1072;&#1094;&#1080;&#1103;" TargetMode="External"/><Relationship Id="rId17" Type="http://schemas.openxmlformats.org/officeDocument/2006/relationships/hyperlink" Target="&#1054;&#1090;&#1082;&#1083;&#1102;&#1095;&#1077;&#1085;&#1080;&#1077;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%20" TargetMode="External"/><Relationship Id="rId20" Type="http://schemas.openxmlformats.org/officeDocument/2006/relationships/image" Target="media/image2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&#1056;&#1077;&#1075;&#1080;&#1089;&#1090;&#1088;&#1072;&#1094;&#1080;&#1103;/&#1072;&#1082;&#1090;&#1080;&#1074;&#1072;&#1094;&#1080;&#1103;" TargetMode="External"/><Relationship Id="rId23" Type="http://schemas.openxmlformats.org/officeDocument/2006/relationships/footer" Target="footer1.xml"/><Relationship Id="rId10" Type="http://schemas.openxmlformats.org/officeDocument/2006/relationships/image" Target="media/image1.emf"/><Relationship Id="rId19" Type="http://schemas.openxmlformats.org/officeDocument/2006/relationships/hyperlink" Target="&#1054;&#1090;&#1082;&#1083;&#1102;&#1095;&#1077;&#1085;&#1080;&#1077;" TargetMode="External"/><Relationship Id="rId4" Type="http://schemas.microsoft.com/office/2007/relationships/stylesWithEffects" Target="stylesWithEffects.xml"/><Relationship Id="rId9" Type="http://schemas.openxmlformats.org/officeDocument/2006/relationships/comments" Target="comments.xml"/><Relationship Id="rId14" Type="http://schemas.openxmlformats.org/officeDocument/2006/relationships/hyperlink" Target="&#1056;&#1077;&#1075;&#1080;&#1089;&#1090;&#1088;&#1072;&#1094;&#1080;&#1103;/&#1072;&#1082;&#1090;&#1080;&#1074;&#1072;&#1094;&#1080;&#1103;" TargetMode="External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BC1169-AD9C-49D3-B7C8-EB51621A6A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34405</TotalTime>
  <Pages>20</Pages>
  <Words>4854</Words>
  <Characters>27674</Characters>
  <Application>Microsoft Office Word</Application>
  <DocSecurity>0</DocSecurity>
  <Lines>230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aleksandrovaiv</dc:creator>
  <cp:lastModifiedBy>Evgeniya Chzhan</cp:lastModifiedBy>
  <cp:revision>1128</cp:revision>
  <cp:lastPrinted>2014-07-08T15:12:00Z</cp:lastPrinted>
  <dcterms:created xsi:type="dcterms:W3CDTF">2013-11-28T08:25:00Z</dcterms:created>
  <dcterms:modified xsi:type="dcterms:W3CDTF">2014-07-21T08:14:00Z</dcterms:modified>
</cp:coreProperties>
</file>