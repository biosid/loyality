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right"/>
        <w:tblInd w:w="300" w:type="dxa"/>
        <w:tblLayout w:type="fixed"/>
        <w:tblLook w:val="01E0" w:firstRow="1" w:lastRow="1" w:firstColumn="1" w:lastColumn="1" w:noHBand="0" w:noVBand="0"/>
      </w:tblPr>
      <w:tblGrid>
        <w:gridCol w:w="4009"/>
      </w:tblGrid>
      <w:tr w:rsidR="00CA53CF" w:rsidRPr="00CA53CF" w:rsidTr="00CF7343">
        <w:trPr>
          <w:cantSplit/>
          <w:tblHeader/>
          <w:jc w:val="right"/>
        </w:trPr>
        <w:tc>
          <w:tcPr>
            <w:tcW w:w="4009" w:type="dxa"/>
          </w:tcPr>
          <w:p w:rsidR="00CA53CF" w:rsidRPr="00CA53CF" w:rsidRDefault="00CA53CF" w:rsidP="00CA53CF">
            <w:pPr>
              <w:spacing w:after="120"/>
              <w:jc w:val="both"/>
              <w:rPr>
                <w:b/>
                <w:color w:val="FFFFFF"/>
                <w:sz w:val="20"/>
                <w:szCs w:val="20"/>
              </w:rPr>
            </w:pPr>
            <w:r w:rsidRPr="00CA53CF">
              <w:rPr>
                <w:b/>
                <w:sz w:val="20"/>
                <w:szCs w:val="20"/>
              </w:rPr>
              <w:t>УТВЕРЖДЕНО:</w:t>
            </w:r>
          </w:p>
        </w:tc>
      </w:tr>
      <w:tr w:rsidR="00CA53CF" w:rsidRPr="00CA53CF" w:rsidTr="00CF7343">
        <w:trPr>
          <w:cantSplit/>
          <w:jc w:val="right"/>
        </w:trPr>
        <w:tc>
          <w:tcPr>
            <w:tcW w:w="4009" w:type="dxa"/>
          </w:tcPr>
          <w:p w:rsidR="00CA53CF" w:rsidRPr="00CA53CF" w:rsidRDefault="00CA53CF" w:rsidP="00CA53CF">
            <w:pPr>
              <w:spacing w:line="260" w:lineRule="exact"/>
              <w:ind w:right="485"/>
              <w:jc w:val="both"/>
              <w:rPr>
                <w:i/>
              </w:rPr>
            </w:pPr>
            <w:r w:rsidRPr="00CA53CF">
              <w:rPr>
                <w:i/>
              </w:rPr>
              <w:t xml:space="preserve"> Член Правления, директор Департамента банковских и информационных технологий</w:t>
            </w:r>
          </w:p>
          <w:p w:rsidR="00CA53CF" w:rsidRPr="00CA53CF" w:rsidRDefault="00CA53CF" w:rsidP="00CA53CF">
            <w:pPr>
              <w:spacing w:line="260" w:lineRule="exact"/>
              <w:jc w:val="both"/>
              <w:rPr>
                <w:i/>
              </w:rPr>
            </w:pPr>
          </w:p>
          <w:p w:rsidR="00CA53CF" w:rsidRPr="00CA53CF" w:rsidRDefault="00CA53CF" w:rsidP="00CA53CF">
            <w:pPr>
              <w:spacing w:line="260" w:lineRule="exact"/>
              <w:ind w:right="201"/>
              <w:jc w:val="both"/>
              <w:rPr>
                <w:i/>
              </w:rPr>
            </w:pPr>
            <w:r w:rsidRPr="00CA53CF">
              <w:rPr>
                <w:i/>
              </w:rPr>
              <w:t>_________________ Русанов С.Г.</w:t>
            </w:r>
          </w:p>
          <w:p w:rsidR="00CA53CF" w:rsidRPr="00CA53CF" w:rsidRDefault="00CA53CF" w:rsidP="00CA53CF">
            <w:pPr>
              <w:spacing w:line="260" w:lineRule="exact"/>
              <w:jc w:val="both"/>
              <w:rPr>
                <w:i/>
              </w:rPr>
            </w:pPr>
          </w:p>
          <w:p w:rsidR="00CA53CF" w:rsidRPr="00CA53CF" w:rsidRDefault="00CA53CF" w:rsidP="002002A3">
            <w:pPr>
              <w:spacing w:after="120" w:line="260" w:lineRule="exact"/>
              <w:jc w:val="both"/>
              <w:rPr>
                <w:i/>
              </w:rPr>
            </w:pPr>
            <w:r w:rsidRPr="00CA53CF">
              <w:rPr>
                <w:i/>
              </w:rPr>
              <w:t>«___» ___________ 201</w:t>
            </w:r>
            <w:r w:rsidR="002002A3">
              <w:rPr>
                <w:i/>
              </w:rPr>
              <w:t>4</w:t>
            </w:r>
            <w:r>
              <w:rPr>
                <w:i/>
                <w:lang w:val="en-US"/>
              </w:rPr>
              <w:t xml:space="preserve"> </w:t>
            </w:r>
            <w:r w:rsidRPr="00CA53CF">
              <w:rPr>
                <w:i/>
              </w:rPr>
              <w:t>г.</w:t>
            </w:r>
          </w:p>
        </w:tc>
      </w:tr>
    </w:tbl>
    <w:p w:rsidR="00412DBC" w:rsidRPr="00CD4C8E" w:rsidRDefault="00F8310D" w:rsidP="00F8310D">
      <w:pPr>
        <w:pStyle w:val="ab"/>
        <w:rPr>
          <w:rStyle w:val="11"/>
          <w:rFonts w:eastAsia="Arial Unicode MS"/>
        </w:rPr>
      </w:pPr>
      <w:r w:rsidRPr="00296D10">
        <w:rPr>
          <w:rStyle w:val="11"/>
          <w:rFonts w:eastAsia="Arial Unicode MS"/>
        </w:rPr>
        <w:t xml:space="preserve">   </w:t>
      </w: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F8310D" w:rsidRPr="00296D10" w:rsidRDefault="00F8310D" w:rsidP="00F8310D">
      <w:pPr>
        <w:pStyle w:val="ab"/>
        <w:rPr>
          <w:rStyle w:val="11"/>
          <w:rFonts w:eastAsia="Arial Unicode MS"/>
        </w:rPr>
      </w:pPr>
      <w:r w:rsidRPr="00296D10">
        <w:rPr>
          <w:rStyle w:val="11"/>
          <w:rFonts w:eastAsia="Arial Unicode MS"/>
        </w:rPr>
        <w:t xml:space="preserve">                                           </w:t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</w:p>
    <w:p w:rsidR="00F8310D" w:rsidRPr="00296D10" w:rsidRDefault="00F8310D" w:rsidP="00F8310D">
      <w:pPr>
        <w:pStyle w:val="af"/>
      </w:pPr>
      <w:r w:rsidRPr="00296D10">
        <w:t xml:space="preserve">Экспертиза </w:t>
      </w:r>
    </w:p>
    <w:p w:rsidR="00F8310D" w:rsidRPr="00CD4C8E" w:rsidRDefault="00F8310D" w:rsidP="00E80202">
      <w:pPr>
        <w:pStyle w:val="af"/>
        <w:rPr>
          <w:rFonts w:cs="Times New Roman"/>
          <w:szCs w:val="24"/>
        </w:rPr>
      </w:pPr>
      <w:r w:rsidRPr="00296D10">
        <w:t>Заявка</w:t>
      </w:r>
      <w:r>
        <w:t xml:space="preserve"> на технологическую задачу</w:t>
      </w:r>
      <w:r w:rsidRPr="00296D10">
        <w:t xml:space="preserve"> № </w:t>
      </w:r>
      <w:r w:rsidR="002B2A72" w:rsidRPr="002B2A72">
        <w:rPr>
          <w:lang w:val="en-US"/>
        </w:rPr>
        <w:t>BR</w:t>
      </w:r>
      <w:r w:rsidR="002B2A72" w:rsidRPr="002B2A72">
        <w:t>-</w:t>
      </w:r>
      <w:r w:rsidR="002558E3" w:rsidRPr="002558E3">
        <w:t>703</w:t>
      </w:r>
      <w:r w:rsidR="00CD4C8E" w:rsidRPr="00CD4C8E">
        <w:t>6</w:t>
      </w:r>
      <w:r w:rsidR="002B2A72">
        <w:t xml:space="preserve"> </w:t>
      </w:r>
      <w:r w:rsidR="00CD4C8E" w:rsidRPr="00CD4C8E">
        <w:rPr>
          <w:bCs/>
          <w:szCs w:val="24"/>
        </w:rPr>
        <w:t>Начисление бонусов сразу после транзакции в рамках программы «Коллекция»</w:t>
      </w:r>
    </w:p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096CFC" w:rsidRPr="00512171" w:rsidRDefault="00096CFC" w:rsidP="00775412">
      <w:pPr>
        <w:pStyle w:val="1"/>
        <w:numPr>
          <w:ilvl w:val="0"/>
          <w:numId w:val="4"/>
        </w:numPr>
        <w:ind w:left="0" w:firstLine="0"/>
        <w:rPr>
          <w:rStyle w:val="11"/>
          <w:rFonts w:ascii="Arial" w:hAnsi="Arial"/>
          <w:b w:val="0"/>
          <w:bCs w:val="0"/>
          <w:color w:val="auto"/>
        </w:rPr>
      </w:pPr>
      <w:r w:rsidRPr="00512171">
        <w:rPr>
          <w:rStyle w:val="11"/>
          <w:rFonts w:ascii="Arial" w:hAnsi="Arial"/>
          <w:color w:val="auto"/>
        </w:rPr>
        <w:t>Дата проведения встречи</w:t>
      </w:r>
    </w:p>
    <w:p w:rsidR="000A7561" w:rsidRPr="000A7561" w:rsidRDefault="00EF6F8A" w:rsidP="00096CFC">
      <w:pPr>
        <w:pStyle w:val="ab"/>
        <w:ind w:left="567"/>
        <w:rPr>
          <w:rStyle w:val="11"/>
          <w:rFonts w:eastAsia="Arial Unicode MS"/>
          <w:bCs/>
        </w:rPr>
      </w:pPr>
      <w:r>
        <w:rPr>
          <w:bCs/>
          <w:sz w:val="22"/>
          <w:szCs w:val="22"/>
          <w:lang w:val="en-US"/>
        </w:rPr>
        <w:t>13</w:t>
      </w:r>
      <w:r w:rsidR="000A7561" w:rsidRPr="000A7561">
        <w:rPr>
          <w:bCs/>
          <w:sz w:val="22"/>
          <w:szCs w:val="22"/>
        </w:rPr>
        <w:t>.05.2014</w:t>
      </w:r>
    </w:p>
    <w:p w:rsidR="00F8310D" w:rsidRPr="00296D10" w:rsidRDefault="00F8310D" w:rsidP="00775412">
      <w:pPr>
        <w:pStyle w:val="1"/>
        <w:numPr>
          <w:ilvl w:val="0"/>
          <w:numId w:val="4"/>
        </w:numPr>
        <w:ind w:left="0" w:firstLine="0"/>
      </w:pPr>
      <w:r w:rsidRPr="00296D10">
        <w:rPr>
          <w:rStyle w:val="11"/>
        </w:rPr>
        <w:t>Краткое изложение требований</w:t>
      </w:r>
    </w:p>
    <w:p w:rsidR="003C41F9" w:rsidRDefault="003C41F9" w:rsidP="00C47F28">
      <w:pPr>
        <w:jc w:val="both"/>
        <w:rPr>
          <w:rFonts w:asciiTheme="majorHAnsi" w:eastAsia="Arial Unicode MS" w:hAnsiTheme="majorHAnsi"/>
          <w:color w:val="000000"/>
          <w:u w:color="000000"/>
        </w:rPr>
      </w:pPr>
    </w:p>
    <w:p w:rsidR="00C47F28" w:rsidRPr="00C47F28" w:rsidRDefault="00C47F28" w:rsidP="00C47F28">
      <w:pPr>
        <w:pStyle w:val="2"/>
        <w:suppressLineNumbers/>
        <w:tabs>
          <w:tab w:val="left" w:pos="709"/>
        </w:tabs>
        <w:suppressAutoHyphens/>
        <w:spacing w:before="120" w:after="120"/>
        <w:rPr>
          <w:rFonts w:cs="Times New Roman"/>
          <w:sz w:val="24"/>
          <w:szCs w:val="24"/>
        </w:rPr>
      </w:pPr>
      <w:bookmarkStart w:id="0" w:name="_Toc361307858"/>
      <w:r w:rsidRPr="00C47F28">
        <w:rPr>
          <w:rFonts w:cs="Times New Roman"/>
          <w:sz w:val="24"/>
          <w:szCs w:val="24"/>
        </w:rPr>
        <w:t>Термины и сокращения</w:t>
      </w:r>
      <w:bookmarkEnd w:id="0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24"/>
        <w:gridCol w:w="6465"/>
      </w:tblGrid>
      <w:tr w:rsidR="00C47F28" w:rsidRPr="00053F1C" w:rsidTr="00C47F28">
        <w:tc>
          <w:tcPr>
            <w:tcW w:w="3424" w:type="dxa"/>
            <w:shd w:val="clear" w:color="auto" w:fill="CCCCCC"/>
            <w:vAlign w:val="center"/>
          </w:tcPr>
          <w:p w:rsidR="00C47F28" w:rsidRPr="00053F1C" w:rsidRDefault="00C47F28" w:rsidP="00CF7343">
            <w:pPr>
              <w:pStyle w:val="header"/>
            </w:pPr>
            <w:r>
              <w:t>Термин / сокращение</w:t>
            </w:r>
          </w:p>
        </w:tc>
        <w:tc>
          <w:tcPr>
            <w:tcW w:w="6465" w:type="dxa"/>
            <w:shd w:val="clear" w:color="auto" w:fill="CCCCCC"/>
            <w:vAlign w:val="center"/>
          </w:tcPr>
          <w:p w:rsidR="00C47F28" w:rsidRPr="00053F1C" w:rsidRDefault="00C47F28" w:rsidP="00CF7343">
            <w:pPr>
              <w:pStyle w:val="header"/>
            </w:pPr>
            <w:r>
              <w:t>Определение / описание</w:t>
            </w:r>
          </w:p>
        </w:tc>
      </w:tr>
      <w:tr w:rsidR="00C47F28" w:rsidRPr="00053F1C" w:rsidTr="00C47F28">
        <w:tc>
          <w:tcPr>
            <w:tcW w:w="3424" w:type="dxa"/>
            <w:vAlign w:val="center"/>
          </w:tcPr>
          <w:p w:rsidR="00C47F28" w:rsidRPr="00053F1C" w:rsidRDefault="00C47F28" w:rsidP="00CF7343">
            <w:pPr>
              <w:pStyle w:val="ad"/>
            </w:pPr>
            <w:r>
              <w:t xml:space="preserve">Банк, </w:t>
            </w:r>
            <w:r w:rsidRPr="00977BD8">
              <w:t>ВТБ24</w:t>
            </w:r>
          </w:p>
        </w:tc>
        <w:tc>
          <w:tcPr>
            <w:tcW w:w="6465" w:type="dxa"/>
            <w:vAlign w:val="center"/>
          </w:tcPr>
          <w:p w:rsidR="00C47F28" w:rsidRPr="00053F1C" w:rsidRDefault="00C47F28" w:rsidP="00CF7343">
            <w:pPr>
              <w:pStyle w:val="ad"/>
            </w:pPr>
            <w:r w:rsidRPr="009A4B3A">
              <w:t>ВТБ 24 (ЗАО)</w:t>
            </w:r>
          </w:p>
        </w:tc>
      </w:tr>
      <w:tr w:rsidR="00C47F28" w:rsidRPr="00053F1C" w:rsidTr="00C47F28">
        <w:tc>
          <w:tcPr>
            <w:tcW w:w="3424" w:type="dxa"/>
            <w:vAlign w:val="center"/>
          </w:tcPr>
          <w:p w:rsidR="00C47F28" w:rsidRPr="00245F0C" w:rsidRDefault="00B95385" w:rsidP="00CF7343">
            <w:pPr>
              <w:pStyle w:val="ad"/>
              <w:rPr>
                <w:sz w:val="24"/>
                <w:lang w:val="en-US"/>
              </w:rPr>
            </w:pPr>
            <w:r w:rsidRPr="00245F0C">
              <w:rPr>
                <w:bCs/>
                <w:sz w:val="24"/>
              </w:rPr>
              <w:t>Сайт</w:t>
            </w:r>
          </w:p>
        </w:tc>
        <w:tc>
          <w:tcPr>
            <w:tcW w:w="6465" w:type="dxa"/>
            <w:vAlign w:val="center"/>
          </w:tcPr>
          <w:p w:rsidR="00C47F28" w:rsidRPr="00245F0C" w:rsidRDefault="00B95385" w:rsidP="00A02E4F">
            <w:pPr>
              <w:pStyle w:val="ad"/>
              <w:rPr>
                <w:sz w:val="24"/>
              </w:rPr>
            </w:pPr>
            <w:r w:rsidRPr="00245F0C">
              <w:rPr>
                <w:sz w:val="24"/>
              </w:rPr>
              <w:t xml:space="preserve">Сайт программы «Коллекция» процессинг на стороне сайта осуществляется компанией </w:t>
            </w:r>
            <w:r w:rsidR="00A02E4F">
              <w:rPr>
                <w:sz w:val="24"/>
                <w:lang w:val="en-US"/>
              </w:rPr>
              <w:t>RapidSoft</w:t>
            </w:r>
            <w:r w:rsidRPr="00245F0C">
              <w:rPr>
                <w:sz w:val="24"/>
              </w:rPr>
              <w:t>.</w:t>
            </w:r>
          </w:p>
        </w:tc>
      </w:tr>
      <w:tr w:rsidR="00C47F28" w:rsidRPr="00903F7C" w:rsidTr="00C47F28">
        <w:trPr>
          <w:trHeight w:val="827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F28" w:rsidRPr="00245F0C" w:rsidRDefault="00B95385" w:rsidP="00CF7343">
            <w:pPr>
              <w:pStyle w:val="ad"/>
              <w:rPr>
                <w:bCs/>
                <w:sz w:val="24"/>
                <w:lang w:val="en-US"/>
              </w:rPr>
            </w:pPr>
            <w:r w:rsidRPr="00245F0C">
              <w:rPr>
                <w:bCs/>
                <w:sz w:val="24"/>
              </w:rPr>
              <w:t>Участник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F28" w:rsidRPr="00245F0C" w:rsidRDefault="00B95385" w:rsidP="00CF7343">
            <w:pPr>
              <w:pStyle w:val="NF0"/>
              <w:rPr>
                <w:rFonts w:ascii="Times New Roman" w:hAnsi="Times New Roman"/>
                <w:sz w:val="24"/>
              </w:rPr>
            </w:pPr>
            <w:r w:rsidRPr="00245F0C">
              <w:rPr>
                <w:rFonts w:ascii="Times New Roman" w:hAnsi="Times New Roman"/>
                <w:sz w:val="24"/>
              </w:rPr>
              <w:t>Клиент банка, выразивший согласие на участие в «Коллекции».</w:t>
            </w:r>
          </w:p>
        </w:tc>
      </w:tr>
      <w:tr w:rsidR="00C47F28" w:rsidRPr="003C6360" w:rsidTr="00C47F28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F28" w:rsidRPr="00245F0C" w:rsidRDefault="00B95385" w:rsidP="00CF7343">
            <w:pPr>
              <w:pStyle w:val="ad"/>
              <w:rPr>
                <w:sz w:val="24"/>
              </w:rPr>
            </w:pPr>
            <w:r w:rsidRPr="00245F0C">
              <w:rPr>
                <w:bCs/>
                <w:sz w:val="24"/>
              </w:rPr>
              <w:t>Кампания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F28" w:rsidRPr="00245F0C" w:rsidRDefault="00B95385" w:rsidP="00CF7343">
            <w:pPr>
              <w:pStyle w:val="NF0"/>
              <w:rPr>
                <w:rFonts w:ascii="Times New Roman" w:hAnsi="Times New Roman"/>
                <w:bCs/>
                <w:sz w:val="24"/>
              </w:rPr>
            </w:pPr>
            <w:r w:rsidRPr="00245F0C">
              <w:rPr>
                <w:rFonts w:ascii="Times New Roman" w:hAnsi="Times New Roman"/>
                <w:sz w:val="24"/>
              </w:rPr>
              <w:t>Маркетинговая акция, в рамках которой Банк осуществляет начисление дополнительных бонусных баллов за предоставление клиентом дополнительной информации.</w:t>
            </w:r>
          </w:p>
        </w:tc>
      </w:tr>
      <w:tr w:rsidR="005778FE" w:rsidRPr="00245F0C" w:rsidTr="005778FE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8FE" w:rsidRPr="005778FE" w:rsidRDefault="005778FE" w:rsidP="00D72BD6">
            <w:pPr>
              <w:pStyle w:val="ad"/>
              <w:rPr>
                <w:bCs/>
                <w:sz w:val="24"/>
              </w:rPr>
            </w:pPr>
            <w:r w:rsidRPr="005778FE">
              <w:rPr>
                <w:bCs/>
                <w:sz w:val="24"/>
              </w:rPr>
              <w:t>Программа «Коллекция»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8FE" w:rsidRPr="005778FE" w:rsidRDefault="005778FE" w:rsidP="00D72BD6">
            <w:pPr>
              <w:pStyle w:val="NF0"/>
              <w:rPr>
                <w:rFonts w:ascii="Times New Roman" w:hAnsi="Times New Roman"/>
                <w:sz w:val="24"/>
              </w:rPr>
            </w:pPr>
            <w:r w:rsidRPr="005778FE">
              <w:rPr>
                <w:rFonts w:ascii="Times New Roman" w:hAnsi="Times New Roman"/>
                <w:bCs/>
                <w:sz w:val="24"/>
              </w:rPr>
              <w:t>Программа поощрения клиентов Банка, позволяющая клиентам накапливать бонусные баллы за пользование продуктами и услугами Банка и затем обменивать их на вознаграждения из каталога Программы.</w:t>
            </w:r>
          </w:p>
        </w:tc>
      </w:tr>
      <w:tr w:rsidR="00550BB6" w:rsidRPr="005778FE" w:rsidTr="00550BB6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BB6" w:rsidRPr="00550BB6" w:rsidRDefault="00550BB6" w:rsidP="00B503C5">
            <w:pPr>
              <w:pStyle w:val="ad"/>
              <w:rPr>
                <w:bCs/>
                <w:sz w:val="24"/>
              </w:rPr>
            </w:pPr>
            <w:r>
              <w:rPr>
                <w:bCs/>
                <w:sz w:val="24"/>
              </w:rPr>
              <w:t>ИС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BB6" w:rsidRPr="00550BB6" w:rsidRDefault="00550BB6" w:rsidP="00B503C5">
            <w:pPr>
              <w:pStyle w:val="NF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Информационная система</w:t>
            </w:r>
          </w:p>
        </w:tc>
      </w:tr>
      <w:tr w:rsidR="00D10D86" w:rsidRPr="00550BB6" w:rsidTr="00D10D86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D86" w:rsidRPr="00550BB6" w:rsidRDefault="00D10D86" w:rsidP="00201AD2">
            <w:pPr>
              <w:pStyle w:val="ad"/>
              <w:rPr>
                <w:bCs/>
                <w:sz w:val="24"/>
              </w:rPr>
            </w:pPr>
            <w:r>
              <w:rPr>
                <w:bCs/>
                <w:sz w:val="24"/>
              </w:rPr>
              <w:t>ТСП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D86" w:rsidRPr="00550BB6" w:rsidRDefault="00D10D86" w:rsidP="00D10D86">
            <w:pPr>
              <w:pStyle w:val="NF0"/>
              <w:rPr>
                <w:rFonts w:ascii="Times New Roman" w:hAnsi="Times New Roman"/>
                <w:bCs/>
                <w:sz w:val="24"/>
              </w:rPr>
            </w:pPr>
            <w:proofErr w:type="gramStart"/>
            <w:r>
              <w:rPr>
                <w:rFonts w:ascii="Times New Roman" w:hAnsi="Times New Roman"/>
                <w:bCs/>
                <w:sz w:val="24"/>
              </w:rPr>
              <w:t>Территориальные</w:t>
            </w:r>
            <w:proofErr w:type="gramEnd"/>
            <w:r>
              <w:rPr>
                <w:rFonts w:ascii="Times New Roman" w:hAnsi="Times New Roman"/>
                <w:bCs/>
                <w:sz w:val="24"/>
              </w:rPr>
              <w:t xml:space="preserve"> структурное подразделение</w:t>
            </w:r>
          </w:p>
        </w:tc>
      </w:tr>
    </w:tbl>
    <w:p w:rsidR="00AE595F" w:rsidRDefault="00AE595F" w:rsidP="00C47F28"/>
    <w:p w:rsidR="00AE595F" w:rsidRDefault="00AE595F">
      <w:pPr>
        <w:spacing w:after="200" w:line="276" w:lineRule="auto"/>
      </w:pPr>
      <w:r>
        <w:br w:type="page"/>
      </w:r>
    </w:p>
    <w:p w:rsidR="003C41F9" w:rsidRPr="00512171" w:rsidRDefault="003C41F9" w:rsidP="00512171">
      <w:pPr>
        <w:pStyle w:val="2"/>
        <w:rPr>
          <w:rFonts w:eastAsia="Arial Unicode MS"/>
          <w:color w:val="000000" w:themeColor="text1"/>
          <w:u w:color="000000"/>
        </w:rPr>
      </w:pPr>
      <w:r w:rsidRPr="00512171">
        <w:rPr>
          <w:rFonts w:eastAsia="Arial Unicode MS"/>
          <w:color w:val="000000" w:themeColor="text1"/>
          <w:u w:color="000000"/>
        </w:rPr>
        <w:lastRenderedPageBreak/>
        <w:t xml:space="preserve">2.1. </w:t>
      </w:r>
      <w:r w:rsidR="00FD483B">
        <w:rPr>
          <w:rFonts w:eastAsia="Arial Unicode MS"/>
          <w:color w:val="000000" w:themeColor="text1"/>
          <w:u w:color="000000"/>
        </w:rPr>
        <w:t>Функциональные требования</w:t>
      </w:r>
    </w:p>
    <w:p w:rsidR="003C41F9" w:rsidRPr="003C41F9" w:rsidRDefault="003C41F9" w:rsidP="003C41F9">
      <w:pPr>
        <w:jc w:val="both"/>
        <w:rPr>
          <w:rFonts w:asciiTheme="majorHAnsi" w:eastAsia="Arial Unicode MS" w:hAnsiTheme="majorHAnsi"/>
          <w:color w:val="000000"/>
          <w:u w:color="000000"/>
        </w:rPr>
      </w:pPr>
    </w:p>
    <w:p w:rsidR="009C0F1A" w:rsidRPr="009C0F1A" w:rsidRDefault="009C0F1A" w:rsidP="000A4C54">
      <w:pPr>
        <w:pStyle w:val="af4"/>
        <w:numPr>
          <w:ilvl w:val="0"/>
          <w:numId w:val="14"/>
        </w:numPr>
      </w:pPr>
      <w:r w:rsidRPr="009C0F1A">
        <w:t xml:space="preserve">Банк передает  на </w:t>
      </w:r>
      <w:r>
        <w:t>С</w:t>
      </w:r>
      <w:r w:rsidRPr="009C0F1A">
        <w:t xml:space="preserve">айт программы Коллекция информацию о бонусах, которые могут быть </w:t>
      </w:r>
      <w:del w:id="1" w:author="Evgeniya Chzhan" w:date="2014-07-01T20:29:00Z">
        <w:r w:rsidRPr="009C0F1A" w:rsidDel="00F2000D">
          <w:delText>в последствие</w:delText>
        </w:r>
      </w:del>
      <w:ins w:id="2" w:author="Evgeniya Chzhan" w:date="2014-07-01T20:29:00Z">
        <w:r w:rsidR="00F2000D">
          <w:t>впоследствии</w:t>
        </w:r>
      </w:ins>
      <w:r w:rsidRPr="009C0F1A">
        <w:t xml:space="preserve"> начислены клиенту, когда соответствующие транзакции будут обработаны  в ИС </w:t>
      </w:r>
      <w:r w:rsidR="00BF03CC">
        <w:t>Б</w:t>
      </w:r>
      <w:r w:rsidRPr="009C0F1A">
        <w:t xml:space="preserve">анка. </w:t>
      </w:r>
    </w:p>
    <w:p w:rsidR="00691A5D" w:rsidRPr="009C0F1A" w:rsidRDefault="009C0F1A" w:rsidP="004E1E00">
      <w:pPr>
        <w:pStyle w:val="af4"/>
        <w:jc w:val="both"/>
      </w:pPr>
      <w:r w:rsidRPr="009C0F1A">
        <w:t xml:space="preserve">Необходимо, чтобы передаваемые </w:t>
      </w:r>
      <w:proofErr w:type="spellStart"/>
      <w:r w:rsidR="000A4C54">
        <w:t>предначисленные</w:t>
      </w:r>
      <w:proofErr w:type="spellEnd"/>
      <w:r w:rsidR="000A4C54">
        <w:t xml:space="preserve"> </w:t>
      </w:r>
      <w:r w:rsidRPr="009C0F1A">
        <w:t>бонусы имели некий атрибут, и не смешивались с фактически начисляемыми бонусами. Данный вид бонусов не доступен к списанию в счет вознаграждений.</w:t>
      </w:r>
    </w:p>
    <w:p w:rsidR="0089159F" w:rsidRPr="00296D10" w:rsidRDefault="0089159F" w:rsidP="004E1E00">
      <w:pPr>
        <w:pStyle w:val="ab"/>
        <w:numPr>
          <w:ilvl w:val="0"/>
          <w:numId w:val="14"/>
        </w:numPr>
      </w:pPr>
      <w:r>
        <w:t>Необходимо клиенту Сайта Коллекция предоставить возможность получать расширенную выписку.</w:t>
      </w:r>
    </w:p>
    <w:p w:rsidR="00F8310D" w:rsidRPr="00296D10" w:rsidRDefault="00F8310D" w:rsidP="00775412">
      <w:pPr>
        <w:pStyle w:val="1"/>
        <w:numPr>
          <w:ilvl w:val="0"/>
          <w:numId w:val="4"/>
        </w:numPr>
        <w:ind w:left="0" w:firstLine="0"/>
        <w:rPr>
          <w:rStyle w:val="11"/>
          <w:b w:val="0"/>
          <w:bCs w:val="0"/>
        </w:rPr>
      </w:pPr>
      <w:r w:rsidRPr="00296D10">
        <w:rPr>
          <w:rStyle w:val="11"/>
        </w:rPr>
        <w:t>Принять</w:t>
      </w:r>
      <w:proofErr w:type="gramStart"/>
      <w:r w:rsidRPr="00296D10">
        <w:rPr>
          <w:rStyle w:val="11"/>
        </w:rPr>
        <w:t>/О</w:t>
      </w:r>
      <w:proofErr w:type="gramEnd"/>
      <w:r w:rsidRPr="00296D10">
        <w:rPr>
          <w:rStyle w:val="11"/>
        </w:rPr>
        <w:t>тказать (Обоснование отказа)</w:t>
      </w:r>
    </w:p>
    <w:p w:rsidR="00F8310D" w:rsidRDefault="00417923" w:rsidP="00A30819">
      <w:pPr>
        <w:pStyle w:val="ab"/>
        <w:ind w:left="567" w:hanging="567"/>
      </w:pPr>
      <w:r>
        <w:t>Принять</w:t>
      </w:r>
    </w:p>
    <w:p w:rsidR="005606EC" w:rsidRPr="00296D10" w:rsidRDefault="005606EC" w:rsidP="00F8310D">
      <w:pPr>
        <w:pStyle w:val="ab"/>
        <w:ind w:left="567" w:hanging="567"/>
      </w:pPr>
    </w:p>
    <w:p w:rsidR="00F8310D" w:rsidRPr="00E526ED" w:rsidRDefault="00F8310D" w:rsidP="00775412">
      <w:pPr>
        <w:pStyle w:val="1"/>
        <w:numPr>
          <w:ilvl w:val="0"/>
          <w:numId w:val="4"/>
        </w:numPr>
        <w:ind w:left="0" w:firstLine="0"/>
        <w:rPr>
          <w:rStyle w:val="11"/>
          <w:b w:val="0"/>
          <w:bCs w:val="0"/>
        </w:rPr>
      </w:pPr>
      <w:r w:rsidRPr="00E526ED">
        <w:rPr>
          <w:rStyle w:val="11"/>
        </w:rPr>
        <w:t>И</w:t>
      </w:r>
      <w:r w:rsidR="00E526ED" w:rsidRPr="00E526ED">
        <w:rPr>
          <w:rStyle w:val="11"/>
        </w:rPr>
        <w:t>зложение архитектурного решения</w:t>
      </w:r>
    </w:p>
    <w:p w:rsidR="00512171" w:rsidRPr="00E526ED" w:rsidRDefault="00512171" w:rsidP="00E526ED">
      <w:pPr>
        <w:pStyle w:val="2"/>
      </w:pPr>
      <w:r w:rsidRPr="00E526ED">
        <w:t>4.1. Общ</w:t>
      </w:r>
      <w:r w:rsidR="00A7652F">
        <w:t>и</w:t>
      </w:r>
      <w:r w:rsidRPr="00E526ED">
        <w:t xml:space="preserve">е </w:t>
      </w:r>
      <w:r w:rsidR="00E526ED" w:rsidRPr="00E526ED">
        <w:t>положения в архитектуре решения</w:t>
      </w:r>
    </w:p>
    <w:p w:rsidR="00512171" w:rsidRDefault="00E526ED" w:rsidP="00E526ED">
      <w:pPr>
        <w:pStyle w:val="3"/>
      </w:pPr>
      <w:r>
        <w:rPr>
          <w:rFonts w:cs="Times New Roman"/>
        </w:rPr>
        <w:t>4.1.</w:t>
      </w:r>
      <w:r>
        <w:t xml:space="preserve">1. </w:t>
      </w:r>
      <w:r w:rsidR="00BD1043">
        <w:t>Высокоуровневое описание бизнес</w:t>
      </w:r>
      <w:r w:rsidR="00C552F2">
        <w:t>-</w:t>
      </w:r>
      <w:r w:rsidR="00BD1043">
        <w:t>процесса</w:t>
      </w:r>
    </w:p>
    <w:p w:rsidR="00E526ED" w:rsidRPr="00A7652F" w:rsidRDefault="00E526ED" w:rsidP="00E526ED">
      <w:pPr>
        <w:rPr>
          <w:rStyle w:val="11"/>
          <w:b/>
        </w:rPr>
      </w:pPr>
    </w:p>
    <w:p w:rsidR="00C473E8" w:rsidRDefault="00C473E8" w:rsidP="00E526ED">
      <w:pPr>
        <w:rPr>
          <w:rStyle w:val="11"/>
          <w:sz w:val="24"/>
          <w:szCs w:val="24"/>
        </w:rPr>
      </w:pPr>
      <w:r w:rsidRPr="00C473E8">
        <w:rPr>
          <w:rStyle w:val="11"/>
          <w:sz w:val="24"/>
          <w:szCs w:val="24"/>
        </w:rPr>
        <w:t>Д</w:t>
      </w:r>
      <w:r>
        <w:rPr>
          <w:rStyle w:val="11"/>
          <w:sz w:val="24"/>
          <w:szCs w:val="24"/>
        </w:rPr>
        <w:t>и</w:t>
      </w:r>
      <w:r w:rsidRPr="00C473E8">
        <w:rPr>
          <w:rStyle w:val="11"/>
          <w:sz w:val="24"/>
          <w:szCs w:val="24"/>
        </w:rPr>
        <w:t>агра</w:t>
      </w:r>
      <w:r>
        <w:rPr>
          <w:rStyle w:val="11"/>
          <w:sz w:val="24"/>
          <w:szCs w:val="24"/>
        </w:rPr>
        <w:t>м</w:t>
      </w:r>
      <w:r w:rsidRPr="00C473E8">
        <w:rPr>
          <w:rStyle w:val="11"/>
          <w:sz w:val="24"/>
          <w:szCs w:val="24"/>
        </w:rPr>
        <w:t>м</w:t>
      </w:r>
      <w:r w:rsidR="00BD1043">
        <w:rPr>
          <w:rStyle w:val="11"/>
          <w:sz w:val="24"/>
          <w:szCs w:val="24"/>
        </w:rPr>
        <w:t>а</w:t>
      </w:r>
      <w:r w:rsidRPr="00C473E8">
        <w:rPr>
          <w:rStyle w:val="11"/>
          <w:sz w:val="24"/>
          <w:szCs w:val="24"/>
        </w:rPr>
        <w:t xml:space="preserve"> </w:t>
      </w:r>
      <w:r w:rsidR="00BD1043">
        <w:rPr>
          <w:rStyle w:val="11"/>
          <w:sz w:val="24"/>
          <w:szCs w:val="24"/>
        </w:rPr>
        <w:t xml:space="preserve">действия </w:t>
      </w:r>
      <w:r w:rsidRPr="00C473E8">
        <w:rPr>
          <w:rStyle w:val="11"/>
          <w:sz w:val="24"/>
          <w:szCs w:val="24"/>
        </w:rPr>
        <w:t>представлен</w:t>
      </w:r>
      <w:r w:rsidR="00BD1043">
        <w:rPr>
          <w:rStyle w:val="11"/>
          <w:sz w:val="24"/>
          <w:szCs w:val="24"/>
        </w:rPr>
        <w:t>а</w:t>
      </w:r>
      <w:r w:rsidRPr="00C473E8">
        <w:rPr>
          <w:rStyle w:val="11"/>
          <w:sz w:val="24"/>
          <w:szCs w:val="24"/>
        </w:rPr>
        <w:t xml:space="preserve"> в Приложении №</w:t>
      </w:r>
      <w:r w:rsidR="007A0AF2">
        <w:rPr>
          <w:rStyle w:val="11"/>
          <w:sz w:val="24"/>
          <w:szCs w:val="24"/>
        </w:rPr>
        <w:t>1</w:t>
      </w:r>
      <w:r w:rsidRPr="00C473E8">
        <w:rPr>
          <w:rStyle w:val="11"/>
          <w:sz w:val="24"/>
          <w:szCs w:val="24"/>
        </w:rPr>
        <w:t>.</w:t>
      </w:r>
    </w:p>
    <w:p w:rsidR="00821063" w:rsidRDefault="00F8510A" w:rsidP="00775412">
      <w:pPr>
        <w:pStyle w:val="4"/>
        <w:numPr>
          <w:ilvl w:val="3"/>
          <w:numId w:val="4"/>
        </w:numPr>
        <w:ind w:left="851" w:hanging="851"/>
        <w:rPr>
          <w:rFonts w:eastAsiaTheme="minorHAnsi"/>
        </w:rPr>
      </w:pPr>
      <w:r>
        <w:rPr>
          <w:rStyle w:val="11"/>
          <w:rFonts w:eastAsiaTheme="majorEastAsia"/>
          <w:sz w:val="24"/>
          <w:szCs w:val="24"/>
        </w:rPr>
        <w:br w:type="page"/>
      </w:r>
      <w:r w:rsidR="00431EFE">
        <w:rPr>
          <w:rFonts w:eastAsiaTheme="minorHAnsi"/>
        </w:rPr>
        <w:lastRenderedPageBreak/>
        <w:t>Диаграмма действия</w:t>
      </w:r>
      <w:r w:rsidR="00F9387E" w:rsidRPr="007A1C1C">
        <w:rPr>
          <w:rFonts w:eastAsiaTheme="minorHAnsi" w:cs="Times New Roman"/>
        </w:rPr>
        <w:t xml:space="preserve"> </w:t>
      </w:r>
      <w:r w:rsidR="007A1C1C" w:rsidRPr="007A1C1C">
        <w:rPr>
          <w:rFonts w:eastAsiaTheme="minorHAnsi" w:cs="Times New Roman"/>
          <w:color w:val="000000"/>
          <w:lang w:eastAsia="en-US"/>
        </w:rPr>
        <w:t>“Учет предначисленных бонусов и отображение их клиенту на Сайте”</w:t>
      </w:r>
    </w:p>
    <w:p w:rsidR="00414EDA" w:rsidRDefault="007F487F" w:rsidP="00414EDA">
      <w:pPr>
        <w:pStyle w:val="24"/>
        <w:jc w:val="center"/>
      </w:pPr>
      <w:r>
        <w:object w:dxaOrig="9599" w:dyaOrig="40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196.7pt" o:ole="">
            <v:imagedata r:id="rId9" o:title=""/>
          </v:shape>
          <o:OLEObject Type="Embed" ProgID="Visio.Drawing.11" ShapeID="_x0000_i1025" DrawAspect="Content" ObjectID="_1465752707" r:id="rId10"/>
        </w:object>
      </w:r>
    </w:p>
    <w:p w:rsidR="00821063" w:rsidRPr="00B32323" w:rsidRDefault="00821063" w:rsidP="00821063">
      <w:pPr>
        <w:pStyle w:val="24"/>
        <w:rPr>
          <w:rFonts w:ascii="Times New Roman" w:hAnsi="Times New Roman"/>
          <w:sz w:val="24"/>
        </w:rPr>
      </w:pPr>
      <w:r w:rsidRPr="00821063">
        <w:rPr>
          <w:rFonts w:ascii="Times New Roman" w:hAnsi="Times New Roman"/>
          <w:sz w:val="24"/>
        </w:rPr>
        <w:t>Предусловие</w:t>
      </w:r>
      <w:r w:rsidRPr="00B32323">
        <w:rPr>
          <w:rFonts w:ascii="Times New Roman" w:hAnsi="Times New Roman"/>
          <w:sz w:val="24"/>
        </w:rPr>
        <w:t>.</w:t>
      </w:r>
    </w:p>
    <w:p w:rsidR="00821063" w:rsidRDefault="00032CE6" w:rsidP="00BC5227">
      <w:pPr>
        <w:ind w:left="426"/>
        <w:jc w:val="both"/>
        <w:rPr>
          <w:rFonts w:eastAsia="Arial Unicode MS"/>
          <w:color w:val="000000"/>
          <w:u w:color="000000"/>
        </w:rPr>
      </w:pPr>
      <w:r>
        <w:rPr>
          <w:rFonts w:eastAsia="Arial Unicode MS"/>
        </w:rPr>
        <w:t xml:space="preserve">Клиент банка подключен к программе Коллекция и активно совершает </w:t>
      </w:r>
      <w:proofErr w:type="spellStart"/>
      <w:r w:rsidR="00387BA4" w:rsidRPr="00387BA4">
        <w:rPr>
          <w:rFonts w:eastAsia="Arial Unicode MS"/>
        </w:rPr>
        <w:t>эквайринговые</w:t>
      </w:r>
      <w:proofErr w:type="spellEnd"/>
      <w:r>
        <w:rPr>
          <w:rFonts w:eastAsia="Arial Unicode MS"/>
        </w:rPr>
        <w:t xml:space="preserve"> операции</w:t>
      </w:r>
      <w:r w:rsidR="00387BA4">
        <w:rPr>
          <w:rFonts w:eastAsia="Arial Unicode MS"/>
        </w:rPr>
        <w:t>.</w:t>
      </w:r>
    </w:p>
    <w:p w:rsidR="00F9387E" w:rsidRPr="00821063" w:rsidRDefault="00F9387E" w:rsidP="00BC5227">
      <w:pPr>
        <w:ind w:left="426"/>
        <w:jc w:val="both"/>
        <w:rPr>
          <w:rFonts w:eastAsia="Arial Unicode MS"/>
          <w:color w:val="000000"/>
          <w:u w:color="000000"/>
        </w:rPr>
      </w:pPr>
    </w:p>
    <w:p w:rsidR="00E526ED" w:rsidRPr="00821063" w:rsidRDefault="00821063" w:rsidP="00BC5227">
      <w:pPr>
        <w:jc w:val="both"/>
        <w:rPr>
          <w:rFonts w:eastAsia="Arial Unicode MS"/>
          <w:b/>
          <w:color w:val="000000"/>
          <w:u w:color="000000"/>
        </w:rPr>
      </w:pPr>
      <w:commentRangeStart w:id="3"/>
      <w:r w:rsidRPr="00821063">
        <w:rPr>
          <w:rFonts w:eastAsia="Arial Unicode MS"/>
          <w:b/>
          <w:color w:val="000000"/>
          <w:u w:color="000000"/>
        </w:rPr>
        <w:t>Основной успешный сценарий</w:t>
      </w:r>
      <w:r>
        <w:rPr>
          <w:rFonts w:eastAsia="Arial Unicode MS"/>
          <w:b/>
          <w:color w:val="000000"/>
          <w:u w:color="000000"/>
        </w:rPr>
        <w:t>.</w:t>
      </w:r>
      <w:commentRangeEnd w:id="3"/>
      <w:r w:rsidR="00394513">
        <w:rPr>
          <w:rStyle w:val="af6"/>
        </w:rPr>
        <w:commentReference w:id="3"/>
      </w:r>
    </w:p>
    <w:p w:rsidR="00821063" w:rsidRDefault="004F0355" w:rsidP="00B466EB">
      <w:pPr>
        <w:autoSpaceDE w:val="0"/>
        <w:autoSpaceDN w:val="0"/>
        <w:adjustRightInd w:val="0"/>
        <w:spacing w:line="288" w:lineRule="auto"/>
        <w:ind w:left="426"/>
        <w:jc w:val="both"/>
      </w:pPr>
      <w:r w:rsidRPr="00CB4BB9">
        <w:rPr>
          <w:rFonts w:eastAsia="Arial Unicode MS"/>
          <w:b/>
        </w:rPr>
        <w:t xml:space="preserve">Шаг </w:t>
      </w:r>
      <w:r w:rsidR="007F487F" w:rsidRPr="00CB4BB9">
        <w:rPr>
          <w:rFonts w:eastAsia="Arial Unicode MS"/>
          <w:b/>
        </w:rPr>
        <w:t>1 - 2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>–</w:t>
      </w:r>
      <w:r w:rsidR="007F487F">
        <w:rPr>
          <w:rFonts w:eastAsia="Arial Unicode MS"/>
        </w:rPr>
        <w:t xml:space="preserve"> Происходит </w:t>
      </w:r>
      <w:r w:rsidR="007F487F">
        <w:t>учет и выгрузка начисленных баллов и баллов</w:t>
      </w:r>
      <w:ins w:id="4" w:author="Evgeniya Chzhan" w:date="2014-07-01T20:30:00Z">
        <w:r w:rsidR="00EB3A03">
          <w:t>,</w:t>
        </w:r>
      </w:ins>
      <w:r w:rsidR="007F487F">
        <w:t xml:space="preserve"> ожидающих начисления</w:t>
      </w:r>
      <w:r w:rsidR="007F487F" w:rsidRPr="007F487F">
        <w:rPr>
          <w:rFonts w:eastAsia="Arial Unicode MS"/>
        </w:rPr>
        <w:t xml:space="preserve"> </w:t>
      </w:r>
      <w:r w:rsidR="007F487F">
        <w:rPr>
          <w:rFonts w:eastAsia="Arial Unicode MS"/>
        </w:rPr>
        <w:t xml:space="preserve">в соответствии с требованиями из пункта </w:t>
      </w:r>
      <w:hyperlink w:anchor="_4.2.2.1._Текущая_выписка" w:history="1">
        <w:r w:rsidR="00F23449" w:rsidRPr="00F23449">
          <w:rPr>
            <w:rStyle w:val="afb"/>
          </w:rPr>
          <w:t>4.2.2.1. Текущая выписка</w:t>
        </w:r>
      </w:hyperlink>
      <w:r w:rsidR="007F487F">
        <w:rPr>
          <w:rFonts w:eastAsia="Arial Unicode MS"/>
        </w:rPr>
        <w:t>.</w:t>
      </w:r>
    </w:p>
    <w:p w:rsidR="001740D6" w:rsidRPr="0017470A" w:rsidRDefault="001740D6" w:rsidP="004F46FE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r w:rsidRPr="00CB4BB9">
        <w:rPr>
          <w:rFonts w:eastAsia="Arial Unicode MS"/>
          <w:b/>
        </w:rPr>
        <w:t>Шаг 3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</w:t>
      </w:r>
      <w:r w:rsidR="007F487F">
        <w:rPr>
          <w:rFonts w:eastAsia="Arial Unicode MS"/>
        </w:rPr>
        <w:t xml:space="preserve">Происходит </w:t>
      </w:r>
      <w:r w:rsidR="007F487F">
        <w:t>загрузка и учет начисленных баллов и баллов</w:t>
      </w:r>
      <w:ins w:id="5" w:author="Evgeniya Chzhan" w:date="2014-07-01T20:30:00Z">
        <w:r w:rsidR="00EB3A03">
          <w:t>,</w:t>
        </w:r>
      </w:ins>
      <w:r w:rsidR="007F487F">
        <w:t xml:space="preserve"> ожидающих начисления</w:t>
      </w:r>
      <w:r w:rsidR="007F487F" w:rsidRPr="007F487F">
        <w:rPr>
          <w:rFonts w:eastAsia="Arial Unicode MS"/>
        </w:rPr>
        <w:t xml:space="preserve"> </w:t>
      </w:r>
      <w:r w:rsidR="007F487F">
        <w:rPr>
          <w:rFonts w:eastAsia="Arial Unicode MS"/>
        </w:rPr>
        <w:t xml:space="preserve">в соответствии с требованиями из пункта </w:t>
      </w:r>
      <w:hyperlink w:anchor="_4.2.3.1._Текущая_выписка" w:history="1">
        <w:r w:rsidR="00D77E96" w:rsidRPr="00D278C6">
          <w:rPr>
            <w:rStyle w:val="afb"/>
            <w:rFonts w:eastAsia="Arial Unicode MS"/>
          </w:rPr>
          <w:t>4.2.3.1. Текущая выписка</w:t>
        </w:r>
      </w:hyperlink>
      <w:r w:rsidR="007F487F" w:rsidRPr="00D278C6">
        <w:rPr>
          <w:rFonts w:eastAsia="Arial Unicode MS"/>
          <w:b/>
        </w:rPr>
        <w:t>.</w:t>
      </w:r>
    </w:p>
    <w:p w:rsidR="009C032C" w:rsidRDefault="00A756ED" w:rsidP="009C032C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r w:rsidRPr="00CB4BB9">
        <w:rPr>
          <w:rFonts w:eastAsia="Arial Unicode MS"/>
          <w:b/>
        </w:rPr>
        <w:t>Шаг 4</w:t>
      </w:r>
      <w:r w:rsidR="0083671C">
        <w:rPr>
          <w:rFonts w:eastAsia="Arial Unicode MS"/>
        </w:rPr>
        <w:t xml:space="preserve"> </w:t>
      </w:r>
      <w:r>
        <w:rPr>
          <w:rFonts w:eastAsia="Arial Unicode MS"/>
        </w:rPr>
        <w:t xml:space="preserve">– </w:t>
      </w:r>
      <w:r w:rsidR="007F487F">
        <w:rPr>
          <w:rFonts w:eastAsia="Arial Unicode MS"/>
        </w:rPr>
        <w:t xml:space="preserve">Отображение </w:t>
      </w:r>
      <w:r w:rsidR="007F487F">
        <w:t>начисленных баллов и баллов</w:t>
      </w:r>
      <w:ins w:id="6" w:author="Evgeniya Chzhan" w:date="2014-07-01T20:30:00Z">
        <w:r w:rsidR="00EB3A03">
          <w:t>,</w:t>
        </w:r>
      </w:ins>
      <w:r w:rsidR="007F487F">
        <w:t xml:space="preserve"> ожидающих начисления в выписке</w:t>
      </w:r>
      <w:r w:rsidR="007F487F" w:rsidRPr="007F487F">
        <w:rPr>
          <w:rFonts w:eastAsia="Arial Unicode MS"/>
        </w:rPr>
        <w:t xml:space="preserve"> </w:t>
      </w:r>
      <w:r w:rsidR="007F487F">
        <w:rPr>
          <w:rFonts w:eastAsia="Arial Unicode MS"/>
        </w:rPr>
        <w:t xml:space="preserve">в соответствии с требованиями из пункта </w:t>
      </w:r>
      <w:hyperlink w:anchor="_4.2.3._Требования_к" w:history="1">
        <w:hyperlink w:anchor="_4.2.3.1._Текущая_выписка" w:history="1">
          <w:r w:rsidR="00D278C6" w:rsidRPr="00D278C6">
            <w:rPr>
              <w:rStyle w:val="afb"/>
              <w:rFonts w:eastAsia="Arial Unicode MS"/>
            </w:rPr>
            <w:t>4.2.3.1. Текущая выписка</w:t>
          </w:r>
        </w:hyperlink>
        <w:r w:rsidR="009C032C" w:rsidRPr="007F487F">
          <w:rPr>
            <w:rStyle w:val="afb"/>
            <w:rFonts w:eastAsia="Arial Unicode MS"/>
          </w:rPr>
          <w:t>.</w:t>
        </w:r>
      </w:hyperlink>
    </w:p>
    <w:p w:rsidR="009C032C" w:rsidRDefault="009C032C" w:rsidP="009C032C">
      <w:pPr>
        <w:autoSpaceDE w:val="0"/>
        <w:autoSpaceDN w:val="0"/>
        <w:adjustRightInd w:val="0"/>
        <w:spacing w:line="288" w:lineRule="auto"/>
        <w:ind w:left="426"/>
        <w:jc w:val="both"/>
        <w:rPr>
          <w:b/>
        </w:rPr>
      </w:pPr>
    </w:p>
    <w:p w:rsidR="00B32323" w:rsidRPr="00F9387E" w:rsidRDefault="00821063" w:rsidP="00BC5227">
      <w:pPr>
        <w:jc w:val="both"/>
        <w:rPr>
          <w:b/>
        </w:rPr>
      </w:pPr>
      <w:r w:rsidRPr="00F9387E">
        <w:rPr>
          <w:b/>
        </w:rPr>
        <w:t>Результат</w:t>
      </w:r>
      <w:r w:rsidR="00B32323" w:rsidRPr="00F9387E">
        <w:rPr>
          <w:b/>
        </w:rPr>
        <w:t>.</w:t>
      </w:r>
    </w:p>
    <w:p w:rsidR="00821063" w:rsidRPr="00F9387E" w:rsidRDefault="009C032C" w:rsidP="009074B7">
      <w:pPr>
        <w:ind w:left="426"/>
        <w:jc w:val="both"/>
      </w:pPr>
      <w:r>
        <w:t>В Хранилище ведется учет начисленных баллов и баллов</w:t>
      </w:r>
      <w:ins w:id="7" w:author="Evgeniya Chzhan" w:date="2014-07-01T20:30:00Z">
        <w:r w:rsidR="00EB3A03">
          <w:t>,</w:t>
        </w:r>
      </w:ins>
      <w:r>
        <w:t xml:space="preserve"> ожидающих начисления. Пользователь Сайта получает возможность просматривать в выписке баллы</w:t>
      </w:r>
      <w:ins w:id="8" w:author="Evgeniya Chzhan" w:date="2014-07-01T20:30:00Z">
        <w:r w:rsidR="00EB3A03">
          <w:t>,</w:t>
        </w:r>
      </w:ins>
      <w:r>
        <w:t xml:space="preserve"> ожидающие начисления.</w:t>
      </w:r>
    </w:p>
    <w:p w:rsidR="007A1C1C" w:rsidRDefault="007A1C1C" w:rsidP="007A1C1C">
      <w:pPr>
        <w:pStyle w:val="4"/>
        <w:numPr>
          <w:ilvl w:val="3"/>
          <w:numId w:val="4"/>
        </w:numPr>
        <w:ind w:left="851" w:hanging="851"/>
        <w:rPr>
          <w:rFonts w:eastAsiaTheme="minorHAnsi"/>
        </w:rPr>
      </w:pPr>
      <w:r>
        <w:rPr>
          <w:rFonts w:eastAsiaTheme="minorHAnsi"/>
        </w:rPr>
        <w:t xml:space="preserve">Диаграмма действия </w:t>
      </w:r>
      <w:r w:rsidR="00F834DF" w:rsidRPr="00F834DF">
        <w:rPr>
          <w:rFonts w:eastAsiaTheme="minorHAnsi" w:cs="Times New Roman"/>
          <w:color w:val="000000"/>
          <w:lang w:val="en-US" w:eastAsia="en-US"/>
        </w:rPr>
        <w:t>“</w:t>
      </w:r>
      <w:r w:rsidR="00F834DF" w:rsidRPr="00F834DF">
        <w:rPr>
          <w:rFonts w:eastAsiaTheme="minorHAnsi" w:cs="Times New Roman"/>
          <w:color w:val="000000"/>
          <w:lang w:eastAsia="en-US"/>
        </w:rPr>
        <w:t>Расширенная выписка</w:t>
      </w:r>
      <w:r w:rsidR="00F834DF" w:rsidRPr="00F834DF">
        <w:rPr>
          <w:rFonts w:eastAsiaTheme="minorHAnsi" w:cs="Times New Roman"/>
          <w:color w:val="000000"/>
          <w:lang w:val="en-US" w:eastAsia="en-US"/>
        </w:rPr>
        <w:t>”</w:t>
      </w:r>
    </w:p>
    <w:p w:rsidR="00F834DF" w:rsidRDefault="00E94B98">
      <w:pPr>
        <w:spacing w:after="200" w:line="276" w:lineRule="auto"/>
      </w:pPr>
      <w:r>
        <w:object w:dxaOrig="9599" w:dyaOrig="4166">
          <v:shape id="_x0000_i1026" type="#_x0000_t75" style="width:467.7pt;height:203.1pt" o:ole="">
            <v:imagedata r:id="rId12" o:title=""/>
          </v:shape>
          <o:OLEObject Type="Embed" ProgID="Visio.Drawing.11" ShapeID="_x0000_i1026" DrawAspect="Content" ObjectID="_1465752708" r:id="rId13"/>
        </w:object>
      </w:r>
    </w:p>
    <w:p w:rsidR="00F834DF" w:rsidRPr="00B32323" w:rsidRDefault="00F834DF" w:rsidP="00F834DF">
      <w:pPr>
        <w:pStyle w:val="24"/>
        <w:rPr>
          <w:rFonts w:ascii="Times New Roman" w:hAnsi="Times New Roman"/>
          <w:sz w:val="24"/>
        </w:rPr>
      </w:pPr>
      <w:r w:rsidRPr="00821063">
        <w:rPr>
          <w:rFonts w:ascii="Times New Roman" w:hAnsi="Times New Roman"/>
          <w:sz w:val="24"/>
        </w:rPr>
        <w:lastRenderedPageBreak/>
        <w:t>Предусловие</w:t>
      </w:r>
      <w:r w:rsidRPr="00B32323">
        <w:rPr>
          <w:rFonts w:ascii="Times New Roman" w:hAnsi="Times New Roman"/>
          <w:sz w:val="24"/>
        </w:rPr>
        <w:t>.</w:t>
      </w:r>
    </w:p>
    <w:p w:rsidR="00F834DF" w:rsidRDefault="00F834DF" w:rsidP="00F834DF">
      <w:pPr>
        <w:ind w:left="426"/>
        <w:jc w:val="both"/>
        <w:rPr>
          <w:rFonts w:eastAsia="Arial Unicode MS"/>
          <w:color w:val="000000"/>
          <w:u w:color="000000"/>
        </w:rPr>
      </w:pPr>
      <w:r>
        <w:rPr>
          <w:rFonts w:eastAsia="Arial Unicode MS"/>
        </w:rPr>
        <w:t xml:space="preserve">Клиент банка подключен к программе Коллекция и активно совершает </w:t>
      </w:r>
      <w:proofErr w:type="spellStart"/>
      <w:r w:rsidRPr="00387BA4">
        <w:rPr>
          <w:rFonts w:eastAsia="Arial Unicode MS"/>
        </w:rPr>
        <w:t>эквайринговые</w:t>
      </w:r>
      <w:proofErr w:type="spellEnd"/>
      <w:r>
        <w:rPr>
          <w:rFonts w:eastAsia="Arial Unicode MS"/>
        </w:rPr>
        <w:t xml:space="preserve"> операции.</w:t>
      </w:r>
    </w:p>
    <w:p w:rsidR="00F834DF" w:rsidRPr="00821063" w:rsidRDefault="00F834DF" w:rsidP="00F834DF">
      <w:pPr>
        <w:ind w:left="426"/>
        <w:jc w:val="both"/>
        <w:rPr>
          <w:rFonts w:eastAsia="Arial Unicode MS"/>
          <w:color w:val="000000"/>
          <w:u w:color="000000"/>
        </w:rPr>
      </w:pPr>
    </w:p>
    <w:p w:rsidR="00F834DF" w:rsidRPr="00821063" w:rsidRDefault="00F834DF" w:rsidP="00F834DF">
      <w:pPr>
        <w:jc w:val="both"/>
        <w:rPr>
          <w:rFonts w:eastAsia="Arial Unicode MS"/>
          <w:b/>
          <w:color w:val="000000"/>
          <w:u w:color="000000"/>
        </w:rPr>
      </w:pPr>
      <w:r w:rsidRPr="00821063">
        <w:rPr>
          <w:rFonts w:eastAsia="Arial Unicode MS"/>
          <w:b/>
          <w:color w:val="000000"/>
          <w:u w:color="000000"/>
        </w:rPr>
        <w:t>Основной успешный сценарий</w:t>
      </w:r>
      <w:r>
        <w:rPr>
          <w:rFonts w:eastAsia="Arial Unicode MS"/>
          <w:b/>
          <w:color w:val="000000"/>
          <w:u w:color="000000"/>
        </w:rPr>
        <w:t>.</w:t>
      </w:r>
    </w:p>
    <w:p w:rsidR="00F834DF" w:rsidRDefault="00F834DF" w:rsidP="00F834DF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r w:rsidRPr="00F834DF">
        <w:rPr>
          <w:rFonts w:eastAsia="Arial Unicode MS"/>
          <w:b/>
        </w:rPr>
        <w:t>Шаг 1</w:t>
      </w:r>
      <w:r>
        <w:rPr>
          <w:rFonts w:eastAsia="Arial Unicode MS"/>
        </w:rPr>
        <w:t xml:space="preserve"> – Клиент </w:t>
      </w:r>
      <w:r w:rsidR="009656E9">
        <w:rPr>
          <w:rFonts w:eastAsia="Arial Unicode MS"/>
        </w:rPr>
        <w:t>в</w:t>
      </w:r>
      <w:r>
        <w:rPr>
          <w:rFonts w:eastAsia="Arial Unicode MS"/>
        </w:rPr>
        <w:t xml:space="preserve"> Личном кабинете Сайта Коллекция заказал расширенную выписку. Требования к заказу расширенной выписк</w:t>
      </w:r>
      <w:r w:rsidR="004C1041">
        <w:rPr>
          <w:rFonts w:eastAsia="Arial Unicode MS"/>
        </w:rPr>
        <w:t>и</w:t>
      </w:r>
      <w:r>
        <w:rPr>
          <w:rFonts w:eastAsia="Arial Unicode MS"/>
        </w:rPr>
        <w:t xml:space="preserve"> см</w:t>
      </w:r>
      <w:r w:rsidR="008D2F17">
        <w:rPr>
          <w:rFonts w:eastAsia="Arial Unicode MS"/>
        </w:rPr>
        <w:t>.</w:t>
      </w:r>
      <w:r>
        <w:rPr>
          <w:rFonts w:eastAsia="Arial Unicode MS"/>
        </w:rPr>
        <w:t xml:space="preserve"> в пункте</w:t>
      </w:r>
      <w:r w:rsidR="008D2F17">
        <w:rPr>
          <w:rFonts w:eastAsia="Arial Unicode MS"/>
        </w:rPr>
        <w:t xml:space="preserve"> </w:t>
      </w:r>
      <w:hyperlink w:anchor="_4.2.3.2._Расширенная_выписка" w:history="1">
        <w:r w:rsidR="008D2F17" w:rsidRPr="008D2F17">
          <w:rPr>
            <w:rStyle w:val="afb"/>
            <w:rFonts w:eastAsia="Arial Unicode MS"/>
          </w:rPr>
          <w:t>4.2.3.2. Расширенная выписка</w:t>
        </w:r>
      </w:hyperlink>
      <w:r w:rsidR="008D2F17">
        <w:rPr>
          <w:rFonts w:eastAsia="Arial Unicode MS"/>
        </w:rPr>
        <w:t>.</w:t>
      </w:r>
    </w:p>
    <w:p w:rsidR="00F834DF" w:rsidRDefault="00F834DF" w:rsidP="00F834DF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proofErr w:type="gramStart"/>
      <w:r w:rsidRPr="00F834DF">
        <w:rPr>
          <w:rFonts w:eastAsia="Arial Unicode MS"/>
          <w:b/>
        </w:rPr>
        <w:t>Шаг 2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Сайт </w:t>
      </w:r>
      <w:r w:rsidR="008D2F17">
        <w:rPr>
          <w:rFonts w:eastAsia="Arial Unicode MS"/>
        </w:rPr>
        <w:t>К</w:t>
      </w:r>
      <w:r>
        <w:rPr>
          <w:rFonts w:eastAsia="Arial Unicode MS"/>
        </w:rPr>
        <w:t xml:space="preserve">оллекция </w:t>
      </w:r>
      <w:r w:rsidR="008D2F17">
        <w:rPr>
          <w:rFonts w:eastAsia="Arial Unicode MS"/>
        </w:rPr>
        <w:t xml:space="preserve">формирует реестр с обращениями клиентов для получения расширенной выписки и два раза в день выгружает его для Хранилища (формат реестра см. в пункте </w:t>
      </w:r>
      <w:hyperlink w:anchor="_4.2.1.2._Взаимодействие_" w:history="1">
        <w:r w:rsidR="008D2F17" w:rsidRPr="008D2F17">
          <w:rPr>
            <w:rStyle w:val="afb"/>
            <w:rFonts w:eastAsia="Arial Unicode MS"/>
          </w:rPr>
          <w:t>4.2.1.2.</w:t>
        </w:r>
        <w:proofErr w:type="gramEnd"/>
        <w:r w:rsidR="008D2F17" w:rsidRPr="008D2F17">
          <w:rPr>
            <w:rStyle w:val="afb"/>
            <w:rFonts w:eastAsia="Arial Unicode MS"/>
          </w:rPr>
          <w:t xml:space="preserve"> </w:t>
        </w:r>
        <w:proofErr w:type="gramStart"/>
        <w:r w:rsidR="008D2F17" w:rsidRPr="008D2F17">
          <w:rPr>
            <w:rStyle w:val="afb"/>
            <w:rFonts w:eastAsia="Arial Unicode MS"/>
          </w:rPr>
          <w:t>Взаимодействие  «Расширенная выписка» (новое)</w:t>
        </w:r>
      </w:hyperlink>
      <w:r w:rsidR="008D2F17">
        <w:rPr>
          <w:rFonts w:eastAsia="Arial Unicode MS"/>
        </w:rPr>
        <w:t>).</w:t>
      </w:r>
      <w:proofErr w:type="gramEnd"/>
    </w:p>
    <w:p w:rsidR="008D2F17" w:rsidRDefault="00F834DF" w:rsidP="00F834DF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proofErr w:type="gramStart"/>
      <w:r w:rsidRPr="008D2F17">
        <w:rPr>
          <w:rFonts w:eastAsia="Arial Unicode MS"/>
          <w:b/>
        </w:rPr>
        <w:t>Шаг 3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</w:t>
      </w:r>
      <w:r w:rsidR="008D2F17">
        <w:rPr>
          <w:rFonts w:eastAsia="Arial Unicode MS"/>
        </w:rPr>
        <w:t>Хранилище загружает реестр с клиентами для получения расширенной выпис</w:t>
      </w:r>
      <w:r w:rsidR="00E71720">
        <w:rPr>
          <w:rFonts w:eastAsia="Arial Unicode MS"/>
        </w:rPr>
        <w:t>к</w:t>
      </w:r>
      <w:r w:rsidR="008D2F17">
        <w:rPr>
          <w:rFonts w:eastAsia="Arial Unicode MS"/>
        </w:rPr>
        <w:t xml:space="preserve">и (формат реестра см. в пункте </w:t>
      </w:r>
      <w:hyperlink w:anchor="_4.2.1.2._Взаимодействие_" w:history="1">
        <w:r w:rsidR="008D2F17" w:rsidRPr="008D2F17">
          <w:rPr>
            <w:rStyle w:val="afb"/>
            <w:rFonts w:eastAsia="Arial Unicode MS"/>
          </w:rPr>
          <w:t>4.2.1.2.</w:t>
        </w:r>
        <w:proofErr w:type="gramEnd"/>
        <w:r w:rsidR="008D2F17" w:rsidRPr="008D2F17">
          <w:rPr>
            <w:rStyle w:val="afb"/>
            <w:rFonts w:eastAsia="Arial Unicode MS"/>
          </w:rPr>
          <w:t xml:space="preserve"> </w:t>
        </w:r>
        <w:proofErr w:type="gramStart"/>
        <w:r w:rsidR="008D2F17" w:rsidRPr="008D2F17">
          <w:rPr>
            <w:rStyle w:val="afb"/>
            <w:rFonts w:eastAsia="Arial Unicode MS"/>
          </w:rPr>
          <w:t>Взаимодействие  «Расширенная выписка» (новое)</w:t>
        </w:r>
      </w:hyperlink>
      <w:r w:rsidR="008D2F17">
        <w:rPr>
          <w:rFonts w:eastAsia="Arial Unicode MS"/>
        </w:rPr>
        <w:t xml:space="preserve">). </w:t>
      </w:r>
      <w:proofErr w:type="gramEnd"/>
    </w:p>
    <w:p w:rsidR="00F834DF" w:rsidRDefault="00F834DF" w:rsidP="00F834DF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proofErr w:type="gramStart"/>
      <w:r w:rsidRPr="008D2F17">
        <w:rPr>
          <w:rFonts w:eastAsia="Arial Unicode MS"/>
          <w:b/>
        </w:rPr>
        <w:t xml:space="preserve">Шаг </w:t>
      </w:r>
      <w:r w:rsidR="00372A65">
        <w:rPr>
          <w:rFonts w:eastAsia="Arial Unicode MS"/>
          <w:b/>
        </w:rPr>
        <w:t>3-</w:t>
      </w:r>
      <w:r w:rsidRPr="008D2F17">
        <w:rPr>
          <w:rFonts w:eastAsia="Arial Unicode MS"/>
          <w:b/>
        </w:rPr>
        <w:t>4</w:t>
      </w:r>
      <w:r w:rsidR="008D2F17">
        <w:rPr>
          <w:rFonts w:eastAsia="Arial Unicode MS"/>
        </w:rPr>
        <w:t xml:space="preserve"> </w:t>
      </w:r>
      <w:r>
        <w:rPr>
          <w:rFonts w:eastAsia="Arial Unicode MS"/>
        </w:rPr>
        <w:t xml:space="preserve">– </w:t>
      </w:r>
      <w:r w:rsidR="008D2F17">
        <w:rPr>
          <w:rFonts w:eastAsia="Arial Unicode MS"/>
        </w:rPr>
        <w:t>Хранилище формирует расширенную выписку (</w:t>
      </w:r>
      <w:r w:rsidR="00372A65">
        <w:rPr>
          <w:rFonts w:eastAsia="Arial Unicode MS"/>
        </w:rPr>
        <w:t xml:space="preserve">условия формирования расширенной выписки см. в пункте </w:t>
      </w:r>
      <w:hyperlink w:anchor="_4.2.2.2._Расширенная_выписка" w:history="1">
        <w:r w:rsidR="0089159F" w:rsidRPr="0089159F">
          <w:rPr>
            <w:rStyle w:val="afb"/>
            <w:rFonts w:eastAsia="Arial Unicode MS"/>
          </w:rPr>
          <w:t>4.2.2</w:t>
        </w:r>
        <w:r w:rsidR="00372A65" w:rsidRPr="0089159F">
          <w:rPr>
            <w:rStyle w:val="afb"/>
            <w:rFonts w:eastAsia="Arial Unicode MS"/>
          </w:rPr>
          <w:t>.2.</w:t>
        </w:r>
        <w:proofErr w:type="gramEnd"/>
        <w:r w:rsidR="00372A65" w:rsidRPr="0089159F">
          <w:rPr>
            <w:rStyle w:val="afb"/>
            <w:rFonts w:eastAsia="Arial Unicode MS"/>
          </w:rPr>
          <w:t xml:space="preserve"> Расширенная выписка</w:t>
        </w:r>
      </w:hyperlink>
      <w:r w:rsidR="008D2F17">
        <w:rPr>
          <w:rFonts w:eastAsia="Arial Unicode MS"/>
        </w:rPr>
        <w:t>)</w:t>
      </w:r>
      <w:r w:rsidR="00372A65">
        <w:rPr>
          <w:rFonts w:eastAsia="Arial Unicode MS"/>
        </w:rPr>
        <w:t xml:space="preserve"> в виде реестра</w:t>
      </w:r>
      <w:r w:rsidR="00FD0D9D">
        <w:rPr>
          <w:rFonts w:eastAsia="Arial Unicode MS"/>
        </w:rPr>
        <w:t xml:space="preserve"> по клиентам из </w:t>
      </w:r>
      <w:r w:rsidR="008D2F17">
        <w:rPr>
          <w:rFonts w:eastAsia="Arial Unicode MS"/>
        </w:rPr>
        <w:t>Шага 3</w:t>
      </w:r>
      <w:r w:rsidR="00372A65">
        <w:rPr>
          <w:rFonts w:eastAsia="Arial Unicode MS"/>
        </w:rPr>
        <w:t xml:space="preserve"> и выгружает полученный реестр Сайту (формат реестра см. в пункте </w:t>
      </w:r>
      <w:hyperlink w:anchor="_4.2.1.2._Взаимодействие_" w:history="1">
        <w:r w:rsidR="00372A65" w:rsidRPr="008D2F17">
          <w:rPr>
            <w:rStyle w:val="afb"/>
            <w:rFonts w:eastAsia="Arial Unicode MS"/>
          </w:rPr>
          <w:t xml:space="preserve">4.2.1.2. </w:t>
        </w:r>
        <w:proofErr w:type="gramStart"/>
        <w:r w:rsidR="00372A65" w:rsidRPr="008D2F17">
          <w:rPr>
            <w:rStyle w:val="afb"/>
            <w:rFonts w:eastAsia="Arial Unicode MS"/>
          </w:rPr>
          <w:t>Взаимодействие  «Расширенная выписка» (новое)</w:t>
        </w:r>
      </w:hyperlink>
      <w:r w:rsidR="00372A65">
        <w:rPr>
          <w:rFonts w:eastAsia="Arial Unicode MS"/>
        </w:rPr>
        <w:t>)</w:t>
      </w:r>
      <w:proofErr w:type="gramEnd"/>
    </w:p>
    <w:p w:rsidR="00F834DF" w:rsidRDefault="00372A65" w:rsidP="00F834DF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r w:rsidRPr="008D2F17">
        <w:rPr>
          <w:rFonts w:eastAsia="Arial Unicode MS"/>
          <w:b/>
        </w:rPr>
        <w:t xml:space="preserve">Шаг </w:t>
      </w:r>
      <w:r>
        <w:rPr>
          <w:rFonts w:eastAsia="Arial Unicode MS"/>
          <w:b/>
        </w:rPr>
        <w:t>5</w:t>
      </w:r>
      <w:r w:rsidR="00E94B98">
        <w:rPr>
          <w:rFonts w:eastAsia="Arial Unicode MS"/>
          <w:b/>
        </w:rPr>
        <w:t>-6-7</w:t>
      </w:r>
      <w:r>
        <w:rPr>
          <w:rFonts w:eastAsia="Arial Unicode MS"/>
        </w:rPr>
        <w:t xml:space="preserve"> – </w:t>
      </w:r>
      <w:r w:rsidR="00E94B98">
        <w:rPr>
          <w:rFonts w:eastAsia="Arial Unicode MS"/>
        </w:rPr>
        <w:t xml:space="preserve">Сайт обрабатывает реестр с </w:t>
      </w:r>
      <w:r w:rsidR="00D94324">
        <w:rPr>
          <w:rFonts w:eastAsia="Arial Unicode MS"/>
        </w:rPr>
        <w:t>расширенной</w:t>
      </w:r>
      <w:r w:rsidR="00E94B98">
        <w:rPr>
          <w:rFonts w:eastAsia="Arial Unicode MS"/>
        </w:rPr>
        <w:t xml:space="preserve"> </w:t>
      </w:r>
      <w:r w:rsidR="00D94324">
        <w:rPr>
          <w:rFonts w:eastAsia="Arial Unicode MS"/>
        </w:rPr>
        <w:t>выпиской</w:t>
      </w:r>
      <w:r w:rsidR="00E94B98">
        <w:rPr>
          <w:rFonts w:eastAsia="Arial Unicode MS"/>
        </w:rPr>
        <w:t xml:space="preserve"> по клиентам </w:t>
      </w:r>
      <w:r w:rsidR="00D94324">
        <w:rPr>
          <w:rFonts w:eastAsia="Arial Unicode MS"/>
        </w:rPr>
        <w:t>и отображает его либо в Личном кабинете (</w:t>
      </w:r>
      <w:commentRangeStart w:id="9"/>
      <w:r w:rsidR="00D94324">
        <w:rPr>
          <w:rFonts w:eastAsia="Arial Unicode MS"/>
        </w:rPr>
        <w:t>раздел сообщения</w:t>
      </w:r>
      <w:commentRangeEnd w:id="9"/>
      <w:r w:rsidR="00560FBD">
        <w:rPr>
          <w:rStyle w:val="af6"/>
        </w:rPr>
        <w:commentReference w:id="9"/>
      </w:r>
      <w:r w:rsidR="00D94324">
        <w:rPr>
          <w:rFonts w:eastAsia="Arial Unicode MS"/>
        </w:rPr>
        <w:t xml:space="preserve">) клиента, </w:t>
      </w:r>
      <w:commentRangeStart w:id="10"/>
      <w:r w:rsidR="00D94324">
        <w:rPr>
          <w:rFonts w:eastAsia="Arial Unicode MS"/>
        </w:rPr>
        <w:t xml:space="preserve">либо отправляет на </w:t>
      </w:r>
      <w:proofErr w:type="gramStart"/>
      <w:r w:rsidR="00D94324">
        <w:rPr>
          <w:rFonts w:eastAsia="Arial Unicode MS"/>
        </w:rPr>
        <w:t>е</w:t>
      </w:r>
      <w:proofErr w:type="gramEnd"/>
      <w:r w:rsidR="00D94324">
        <w:rPr>
          <w:rFonts w:eastAsia="Arial Unicode MS"/>
        </w:rPr>
        <w:t>-</w:t>
      </w:r>
      <w:r w:rsidR="00D94324">
        <w:rPr>
          <w:rFonts w:eastAsia="Arial Unicode MS"/>
          <w:lang w:val="en-US"/>
        </w:rPr>
        <w:t>mail</w:t>
      </w:r>
      <w:r w:rsidR="00D94324" w:rsidRPr="00D94324">
        <w:rPr>
          <w:rFonts w:eastAsia="Arial Unicode MS"/>
        </w:rPr>
        <w:t xml:space="preserve"> </w:t>
      </w:r>
      <w:r w:rsidR="00D94324">
        <w:rPr>
          <w:rFonts w:eastAsia="Arial Unicode MS"/>
        </w:rPr>
        <w:t xml:space="preserve"> клиента.</w:t>
      </w:r>
      <w:commentRangeEnd w:id="10"/>
      <w:r w:rsidR="00560FBD">
        <w:rPr>
          <w:rStyle w:val="af6"/>
        </w:rPr>
        <w:commentReference w:id="10"/>
      </w:r>
    </w:p>
    <w:p w:rsidR="00372A65" w:rsidRDefault="00372A65" w:rsidP="00F834DF">
      <w:pPr>
        <w:autoSpaceDE w:val="0"/>
        <w:autoSpaceDN w:val="0"/>
        <w:adjustRightInd w:val="0"/>
        <w:spacing w:line="288" w:lineRule="auto"/>
        <w:ind w:left="426"/>
        <w:jc w:val="both"/>
        <w:rPr>
          <w:b/>
        </w:rPr>
      </w:pPr>
    </w:p>
    <w:p w:rsidR="00F834DF" w:rsidRPr="00F9387E" w:rsidRDefault="00F834DF" w:rsidP="00F834DF">
      <w:pPr>
        <w:jc w:val="both"/>
        <w:rPr>
          <w:b/>
        </w:rPr>
      </w:pPr>
      <w:r w:rsidRPr="00F9387E">
        <w:rPr>
          <w:b/>
        </w:rPr>
        <w:t>Результат.</w:t>
      </w:r>
    </w:p>
    <w:p w:rsidR="00F834DF" w:rsidRPr="00F9387E" w:rsidRDefault="000C084B" w:rsidP="00F834DF">
      <w:pPr>
        <w:ind w:left="426"/>
        <w:jc w:val="both"/>
      </w:pPr>
      <w:r>
        <w:t>Клиент Сайта Коллекция получает расширенную выписку одним из двух способов</w:t>
      </w:r>
      <w:r w:rsidR="006E2C04">
        <w:t xml:space="preserve"> (в </w:t>
      </w:r>
      <w:commentRangeStart w:id="11"/>
      <w:proofErr w:type="gramStart"/>
      <w:r w:rsidR="006E2C04">
        <w:t>Л</w:t>
      </w:r>
      <w:commentRangeEnd w:id="11"/>
      <w:r w:rsidR="009A5BD4">
        <w:rPr>
          <w:rStyle w:val="af6"/>
        </w:rPr>
        <w:commentReference w:id="11"/>
      </w:r>
      <w:r w:rsidR="006E2C04">
        <w:t>ичном</w:t>
      </w:r>
      <w:proofErr w:type="gramEnd"/>
      <w:r w:rsidR="006E2C04">
        <w:t xml:space="preserve"> кабинет</w:t>
      </w:r>
      <w:ins w:id="12" w:author="Evgeniya Chzhan" w:date="2014-07-01T19:39:00Z">
        <w:r w:rsidR="009A5BD4">
          <w:t>е</w:t>
        </w:r>
      </w:ins>
      <w:r w:rsidR="006E2C04">
        <w:t xml:space="preserve"> или на </w:t>
      </w:r>
      <w:r w:rsidR="006E2C04">
        <w:rPr>
          <w:lang w:val="en-US"/>
        </w:rPr>
        <w:t>e</w:t>
      </w:r>
      <w:r w:rsidR="006E2C04" w:rsidRPr="006E2C04">
        <w:t>-</w:t>
      </w:r>
      <w:r w:rsidR="006E2C04">
        <w:rPr>
          <w:lang w:val="en-US"/>
        </w:rPr>
        <w:t>mail</w:t>
      </w:r>
      <w:r w:rsidR="006E2C04">
        <w:t>)</w:t>
      </w:r>
      <w:r>
        <w:t>.</w:t>
      </w:r>
    </w:p>
    <w:p w:rsidR="00F834DF" w:rsidRDefault="00F834DF">
      <w:pPr>
        <w:spacing w:after="200" w:line="276" w:lineRule="auto"/>
        <w:rPr>
          <w:color w:val="000000" w:themeColor="text1"/>
        </w:rPr>
      </w:pPr>
    </w:p>
    <w:p w:rsidR="00D739A3" w:rsidRDefault="00D739A3">
      <w:pPr>
        <w:spacing w:after="200" w:line="276" w:lineRule="auto"/>
        <w:rPr>
          <w:rFonts w:eastAsiaTheme="majorEastAsia" w:cstheme="majorBidi"/>
          <w:b/>
          <w:bCs/>
          <w:color w:val="000000" w:themeColor="text1"/>
          <w:sz w:val="26"/>
          <w:szCs w:val="26"/>
        </w:rPr>
      </w:pPr>
      <w:r>
        <w:rPr>
          <w:color w:val="000000" w:themeColor="text1"/>
        </w:rPr>
        <w:br w:type="page"/>
      </w:r>
    </w:p>
    <w:p w:rsidR="006E1808" w:rsidRDefault="00CC0B74" w:rsidP="009074B7">
      <w:pPr>
        <w:pStyle w:val="2"/>
        <w:jc w:val="both"/>
        <w:rPr>
          <w:rStyle w:val="11"/>
          <w:rFonts w:eastAsiaTheme="majorEastAsia" w:cstheme="majorBidi"/>
          <w:kern w:val="0"/>
          <w:sz w:val="24"/>
          <w:szCs w:val="24"/>
        </w:rPr>
      </w:pPr>
      <w:r w:rsidRPr="00E526ED">
        <w:rPr>
          <w:color w:val="000000" w:themeColor="text1"/>
        </w:rPr>
        <w:lastRenderedPageBreak/>
        <w:t>4.</w:t>
      </w:r>
      <w:r w:rsidR="00325527" w:rsidRPr="00E526ED">
        <w:rPr>
          <w:color w:val="000000" w:themeColor="text1"/>
        </w:rPr>
        <w:t>2</w:t>
      </w:r>
      <w:r w:rsidRPr="00E526ED">
        <w:rPr>
          <w:color w:val="000000" w:themeColor="text1"/>
        </w:rPr>
        <w:t xml:space="preserve">. </w:t>
      </w:r>
      <w:r w:rsidR="00FE2AE2">
        <w:rPr>
          <w:rStyle w:val="11"/>
          <w:rFonts w:eastAsiaTheme="majorEastAsia" w:cstheme="majorBidi"/>
          <w:kern w:val="0"/>
          <w:sz w:val="24"/>
          <w:szCs w:val="24"/>
        </w:rPr>
        <w:t xml:space="preserve">Архитектура решения </w:t>
      </w:r>
      <w:r w:rsidR="00E537BF">
        <w:rPr>
          <w:rStyle w:val="11"/>
          <w:rFonts w:eastAsiaTheme="majorEastAsia" w:cstheme="majorBidi"/>
          <w:kern w:val="0"/>
          <w:sz w:val="24"/>
          <w:szCs w:val="24"/>
        </w:rPr>
        <w:t>по системам</w:t>
      </w:r>
    </w:p>
    <w:p w:rsidR="00E537BF" w:rsidRPr="005841B4" w:rsidRDefault="00E537BF" w:rsidP="009074B7">
      <w:pPr>
        <w:pStyle w:val="3"/>
        <w:jc w:val="both"/>
      </w:pPr>
      <w:bookmarkStart w:id="13" w:name="_4.2.1._Общие_требования"/>
      <w:bookmarkEnd w:id="13"/>
      <w:r w:rsidRPr="005841B4">
        <w:t xml:space="preserve">4.2.1. </w:t>
      </w:r>
      <w:r>
        <w:t>Общие требования к Сайту и Хранилищу</w:t>
      </w:r>
    </w:p>
    <w:p w:rsidR="00B13876" w:rsidRPr="00B13876" w:rsidRDefault="00B13876" w:rsidP="009074B7">
      <w:pPr>
        <w:pStyle w:val="4"/>
        <w:jc w:val="both"/>
      </w:pPr>
      <w:bookmarkStart w:id="14" w:name="_4.2.1.1._Взаимодействие_"/>
      <w:bookmarkEnd w:id="14"/>
      <w:r>
        <w:t>4</w:t>
      </w:r>
      <w:r w:rsidRPr="00B13876">
        <w:t>.2.</w:t>
      </w:r>
      <w:r>
        <w:t>1</w:t>
      </w:r>
      <w:r w:rsidRPr="00B13876">
        <w:t xml:space="preserve">.1. </w:t>
      </w:r>
      <w:r>
        <w:t xml:space="preserve">Взаимодействие </w:t>
      </w:r>
      <w:r w:rsidRPr="004951E8">
        <w:rPr>
          <w:rFonts w:cs="Times New Roman"/>
        </w:rPr>
        <w:t xml:space="preserve"> «</w:t>
      </w:r>
      <w:r w:rsidRPr="004951E8">
        <w:rPr>
          <w:rFonts w:cs="Times New Roman"/>
          <w:i/>
        </w:rPr>
        <w:t>3.6 Начисление бонусов на бонусные счета клиентов</w:t>
      </w:r>
      <w:r w:rsidRPr="004951E8">
        <w:rPr>
          <w:rFonts w:cs="Times New Roman"/>
        </w:rPr>
        <w:t>»</w:t>
      </w:r>
    </w:p>
    <w:p w:rsidR="000C6E98" w:rsidRPr="004951E8" w:rsidRDefault="000C6E98" w:rsidP="009074B7">
      <w:pPr>
        <w:spacing w:before="120" w:after="120"/>
        <w:jc w:val="both"/>
      </w:pPr>
      <w:bookmarkStart w:id="15" w:name="_4.2.2._Требования_к"/>
      <w:bookmarkEnd w:id="15"/>
      <w:r w:rsidRPr="004951E8">
        <w:t>Необходимо доработать взаимодействие между Хранилищем и Сайтом банка в части пункта «</w:t>
      </w:r>
      <w:r w:rsidRPr="004951E8">
        <w:rPr>
          <w:i/>
        </w:rPr>
        <w:t>3.6 Начисление бонусов на бонусные счета клиентов</w:t>
      </w:r>
      <w:r w:rsidRPr="004951E8">
        <w:t>» документа  «Описание электронного обмена информацией с ВТБ-24-Лояльность.</w:t>
      </w:r>
      <w:r w:rsidRPr="004951E8">
        <w:rPr>
          <w:lang w:val="en-US"/>
        </w:rPr>
        <w:t>doc</w:t>
      </w:r>
      <w:r w:rsidRPr="004951E8">
        <w:t>» для предоставления возможности Сайту предоставлять клиенту информацию о предначисленных бонусах.</w:t>
      </w:r>
    </w:p>
    <w:p w:rsidR="000C6E98" w:rsidRPr="004951E8" w:rsidRDefault="000C6E98" w:rsidP="009074B7">
      <w:pPr>
        <w:jc w:val="both"/>
      </w:pPr>
      <w:r w:rsidRPr="004951E8">
        <w:t>Для этого формат реестра обмена необходимо добавить поля:</w:t>
      </w:r>
    </w:p>
    <w:p w:rsidR="000C6E98" w:rsidRPr="004951E8" w:rsidRDefault="000C6E98" w:rsidP="009074B7">
      <w:pPr>
        <w:jc w:val="both"/>
      </w:pPr>
    </w:p>
    <w:p w:rsidR="000C6E98" w:rsidRPr="004951E8" w:rsidRDefault="000C6E98" w:rsidP="009074B7">
      <w:pPr>
        <w:pStyle w:val="af4"/>
        <w:numPr>
          <w:ilvl w:val="0"/>
          <w:numId w:val="11"/>
        </w:numPr>
        <w:spacing w:after="120" w:line="240" w:lineRule="auto"/>
        <w:jc w:val="both"/>
        <w:rPr>
          <w:rFonts w:cs="Times New Roman"/>
          <w:szCs w:val="24"/>
        </w:rPr>
      </w:pPr>
      <w:r w:rsidRPr="004951E8">
        <w:rPr>
          <w:rFonts w:cs="Times New Roman"/>
          <w:szCs w:val="24"/>
        </w:rPr>
        <w:t xml:space="preserve">Поле </w:t>
      </w:r>
      <w:r w:rsidRPr="004951E8">
        <w:rPr>
          <w:rFonts w:cs="Times New Roman"/>
          <w:b/>
          <w:szCs w:val="24"/>
        </w:rPr>
        <w:t>“Операция/действие”</w:t>
      </w:r>
      <w:r w:rsidRPr="004951E8">
        <w:rPr>
          <w:rFonts w:cs="Times New Roman"/>
          <w:szCs w:val="24"/>
        </w:rPr>
        <w:t xml:space="preserve"> (например, </w:t>
      </w:r>
      <w:r w:rsidRPr="004951E8">
        <w:rPr>
          <w:rFonts w:cs="Times New Roman"/>
          <w:b/>
          <w:bCs/>
          <w:i/>
          <w:iCs/>
          <w:szCs w:val="24"/>
          <w:lang w:val="en-US"/>
        </w:rPr>
        <w:t>O</w:t>
      </w:r>
      <w:proofErr w:type="spellStart"/>
      <w:r w:rsidRPr="004951E8">
        <w:rPr>
          <w:rFonts w:cs="Times New Roman"/>
          <w:b/>
          <w:bCs/>
          <w:i/>
          <w:iCs/>
          <w:szCs w:val="24"/>
        </w:rPr>
        <w:t>peration</w:t>
      </w:r>
      <w:proofErr w:type="spellEnd"/>
      <w:r w:rsidRPr="004951E8">
        <w:rPr>
          <w:rFonts w:cs="Times New Roman"/>
          <w:szCs w:val="24"/>
        </w:rPr>
        <w:t>), которое может принимать значени</w:t>
      </w:r>
      <w:r w:rsidR="004243BD">
        <w:rPr>
          <w:rFonts w:cs="Times New Roman"/>
          <w:szCs w:val="24"/>
        </w:rPr>
        <w:t>я</w:t>
      </w:r>
      <w:r w:rsidRPr="004951E8">
        <w:rPr>
          <w:rFonts w:cs="Times New Roman"/>
          <w:szCs w:val="24"/>
        </w:rPr>
        <w:t>:</w:t>
      </w:r>
    </w:p>
    <w:p w:rsidR="000C6E98" w:rsidRPr="004951E8" w:rsidRDefault="000C6E98" w:rsidP="009074B7">
      <w:pPr>
        <w:pStyle w:val="af4"/>
        <w:numPr>
          <w:ilvl w:val="0"/>
          <w:numId w:val="10"/>
        </w:numPr>
        <w:spacing w:after="0" w:line="240" w:lineRule="auto"/>
        <w:contextualSpacing w:val="0"/>
        <w:jc w:val="both"/>
        <w:rPr>
          <w:rFonts w:cs="Times New Roman"/>
          <w:szCs w:val="24"/>
        </w:rPr>
      </w:pPr>
      <w:r w:rsidRPr="004951E8">
        <w:rPr>
          <w:rFonts w:cs="Times New Roman"/>
          <w:szCs w:val="24"/>
        </w:rPr>
        <w:t>1=</w:t>
      </w:r>
      <w:r w:rsidRPr="004951E8">
        <w:rPr>
          <w:rFonts w:cs="Times New Roman"/>
          <w:szCs w:val="24"/>
          <w:lang w:val="en-US"/>
        </w:rPr>
        <w:t>deposit</w:t>
      </w:r>
      <w:r w:rsidRPr="004951E8">
        <w:rPr>
          <w:rFonts w:cs="Times New Roman"/>
          <w:szCs w:val="24"/>
        </w:rPr>
        <w:t xml:space="preserve"> (выполнение начисления реальных бонусов);</w:t>
      </w:r>
    </w:p>
    <w:p w:rsidR="000C6E98" w:rsidRPr="004951E8" w:rsidRDefault="000C6E98" w:rsidP="009074B7">
      <w:pPr>
        <w:pStyle w:val="af4"/>
        <w:numPr>
          <w:ilvl w:val="0"/>
          <w:numId w:val="10"/>
        </w:numPr>
        <w:spacing w:after="0" w:line="240" w:lineRule="auto"/>
        <w:contextualSpacing w:val="0"/>
        <w:jc w:val="both"/>
        <w:rPr>
          <w:rFonts w:cs="Times New Roman"/>
          <w:szCs w:val="24"/>
        </w:rPr>
      </w:pPr>
      <w:r w:rsidRPr="004951E8">
        <w:rPr>
          <w:rFonts w:cs="Times New Roman"/>
          <w:szCs w:val="24"/>
        </w:rPr>
        <w:t>2=</w:t>
      </w:r>
      <w:r w:rsidRPr="004951E8">
        <w:rPr>
          <w:rFonts w:cs="Times New Roman"/>
          <w:szCs w:val="24"/>
          <w:lang w:val="en-US"/>
        </w:rPr>
        <w:t>hold</w:t>
      </w:r>
      <w:r w:rsidRPr="004951E8">
        <w:rPr>
          <w:rFonts w:cs="Times New Roman"/>
          <w:szCs w:val="24"/>
        </w:rPr>
        <w:t xml:space="preserve"> (выполнение начисления предначисленных бонусов);</w:t>
      </w:r>
    </w:p>
    <w:p w:rsidR="000C6E98" w:rsidRPr="004951E8" w:rsidRDefault="000C6E98" w:rsidP="009074B7">
      <w:pPr>
        <w:pStyle w:val="af4"/>
        <w:numPr>
          <w:ilvl w:val="0"/>
          <w:numId w:val="10"/>
        </w:numPr>
        <w:spacing w:after="0" w:line="240" w:lineRule="auto"/>
        <w:contextualSpacing w:val="0"/>
        <w:jc w:val="both"/>
        <w:rPr>
          <w:rFonts w:cs="Times New Roman"/>
          <w:szCs w:val="24"/>
        </w:rPr>
      </w:pPr>
      <w:r w:rsidRPr="004951E8">
        <w:rPr>
          <w:rFonts w:cs="Times New Roman"/>
          <w:szCs w:val="24"/>
        </w:rPr>
        <w:t>3=</w:t>
      </w:r>
      <w:r w:rsidRPr="004951E8">
        <w:rPr>
          <w:rFonts w:cs="Times New Roman"/>
          <w:szCs w:val="24"/>
          <w:lang w:val="en-US"/>
        </w:rPr>
        <w:t>cancel</w:t>
      </w:r>
      <w:r w:rsidRPr="004951E8">
        <w:rPr>
          <w:rFonts w:cs="Times New Roman"/>
          <w:szCs w:val="24"/>
        </w:rPr>
        <w:t xml:space="preserve"> (выполнение удаления начисленных ранее предначисленных бонусов).</w:t>
      </w:r>
    </w:p>
    <w:p w:rsidR="000C6E98" w:rsidRPr="004951E8" w:rsidRDefault="000C6E98" w:rsidP="009074B7">
      <w:pPr>
        <w:pStyle w:val="af4"/>
        <w:numPr>
          <w:ilvl w:val="0"/>
          <w:numId w:val="11"/>
        </w:numPr>
        <w:spacing w:before="120" w:after="120" w:line="240" w:lineRule="auto"/>
        <w:ind w:left="714" w:hanging="357"/>
        <w:jc w:val="both"/>
        <w:rPr>
          <w:rFonts w:cs="Times New Roman"/>
          <w:szCs w:val="24"/>
        </w:rPr>
      </w:pPr>
      <w:r w:rsidRPr="004951E8">
        <w:rPr>
          <w:rFonts w:cs="Times New Roman"/>
          <w:szCs w:val="24"/>
        </w:rPr>
        <w:t xml:space="preserve">Поле </w:t>
      </w:r>
      <w:proofErr w:type="spellStart"/>
      <w:r w:rsidRPr="004951E8">
        <w:rPr>
          <w:rFonts w:cs="Times New Roman"/>
          <w:b/>
          <w:i/>
          <w:szCs w:val="24"/>
        </w:rPr>
        <w:t>BonusTransactionId</w:t>
      </w:r>
      <w:proofErr w:type="spellEnd"/>
      <w:r w:rsidRPr="004951E8">
        <w:rPr>
          <w:rFonts w:cs="Times New Roman"/>
          <w:szCs w:val="24"/>
        </w:rPr>
        <w:t xml:space="preserve"> (поле необходимо для того, чтобы Сайт и Хранилище могли оперировать транзакциями предначисленных начислений (активировать или удалять бонусы)).</w:t>
      </w:r>
    </w:p>
    <w:p w:rsidR="000C6E98" w:rsidRPr="004951E8" w:rsidRDefault="000C6E98" w:rsidP="009074B7">
      <w:pPr>
        <w:pStyle w:val="af4"/>
        <w:numPr>
          <w:ilvl w:val="0"/>
          <w:numId w:val="11"/>
        </w:numPr>
        <w:spacing w:before="120" w:after="120" w:line="240" w:lineRule="auto"/>
        <w:jc w:val="both"/>
        <w:rPr>
          <w:rFonts w:cs="Times New Roman"/>
          <w:szCs w:val="24"/>
        </w:rPr>
      </w:pPr>
      <w:proofErr w:type="gramStart"/>
      <w:r w:rsidRPr="004951E8">
        <w:rPr>
          <w:rFonts w:cs="Times New Roman"/>
          <w:szCs w:val="24"/>
        </w:rPr>
        <w:t>Поле</w:t>
      </w:r>
      <w:r w:rsidRPr="004951E8">
        <w:rPr>
          <w:rFonts w:cs="Times New Roman"/>
          <w:b/>
          <w:i/>
          <w:iCs/>
          <w:szCs w:val="24"/>
        </w:rPr>
        <w:t xml:space="preserve"> </w:t>
      </w:r>
      <w:r w:rsidRPr="004951E8">
        <w:rPr>
          <w:rFonts w:cs="Times New Roman"/>
          <w:b/>
          <w:i/>
          <w:iCs/>
          <w:szCs w:val="24"/>
          <w:lang w:val="en-US"/>
        </w:rPr>
        <w:t>Type</w:t>
      </w:r>
      <w:r w:rsidRPr="004951E8">
        <w:rPr>
          <w:rFonts w:cs="Times New Roman"/>
          <w:szCs w:val="24"/>
        </w:rPr>
        <w:t xml:space="preserve"> </w:t>
      </w:r>
      <w:r w:rsidR="006E3C82" w:rsidRPr="004951E8">
        <w:rPr>
          <w:rFonts w:cs="Times New Roman"/>
          <w:szCs w:val="24"/>
        </w:rPr>
        <w:t>(</w:t>
      </w:r>
      <w:r w:rsidRPr="004951E8">
        <w:rPr>
          <w:rFonts w:cs="Times New Roman"/>
          <w:szCs w:val="24"/>
        </w:rPr>
        <w:t xml:space="preserve">у предначисленных начислений может быть любой (из имеющихся в </w:t>
      </w:r>
      <w:r w:rsidR="006E3C82" w:rsidRPr="004951E8">
        <w:rPr>
          <w:rFonts w:cs="Times New Roman"/>
          <w:szCs w:val="24"/>
        </w:rPr>
        <w:t>Хранилище</w:t>
      </w:r>
      <w:r w:rsidRPr="004951E8">
        <w:rPr>
          <w:rFonts w:cs="Times New Roman"/>
          <w:szCs w:val="24"/>
        </w:rPr>
        <w:t xml:space="preserve">), т.е. на подобные начисления не будет заводиться какой-либо уникальный </w:t>
      </w:r>
      <w:r w:rsidRPr="004951E8">
        <w:rPr>
          <w:rFonts w:cs="Times New Roman"/>
          <w:i/>
          <w:szCs w:val="24"/>
          <w:lang w:val="en-US"/>
        </w:rPr>
        <w:t>Type</w:t>
      </w:r>
      <w:r w:rsidRPr="004951E8">
        <w:rPr>
          <w:rFonts w:cs="Times New Roman"/>
          <w:szCs w:val="24"/>
        </w:rPr>
        <w:t>.</w:t>
      </w:r>
      <w:proofErr w:type="gramEnd"/>
    </w:p>
    <w:p w:rsidR="000C6E98" w:rsidRPr="004951E8" w:rsidRDefault="006E3C82" w:rsidP="009074B7">
      <w:pPr>
        <w:jc w:val="both"/>
      </w:pPr>
      <w:r w:rsidRPr="004951E8">
        <w:t>Формат реестра начислений от Хранилища  (см. Таблицу №1):</w:t>
      </w:r>
    </w:p>
    <w:p w:rsidR="000C6E98" w:rsidRPr="006E3C82" w:rsidRDefault="000C6E98" w:rsidP="009074B7">
      <w:pPr>
        <w:pStyle w:val="afc"/>
        <w:keepNext/>
        <w:spacing w:before="240"/>
        <w:jc w:val="both"/>
        <w:rPr>
          <w:b w:val="0"/>
          <w:color w:val="auto"/>
          <w:sz w:val="24"/>
          <w:szCs w:val="24"/>
        </w:rPr>
      </w:pPr>
      <w:r w:rsidRPr="006E3C82">
        <w:rPr>
          <w:b w:val="0"/>
          <w:color w:val="auto"/>
          <w:sz w:val="24"/>
          <w:szCs w:val="24"/>
        </w:rPr>
        <w:t xml:space="preserve">Таблица </w:t>
      </w:r>
      <w:r w:rsidR="006E3C82" w:rsidRPr="006E3C82">
        <w:rPr>
          <w:b w:val="0"/>
          <w:color w:val="auto"/>
          <w:sz w:val="24"/>
          <w:szCs w:val="24"/>
        </w:rPr>
        <w:t xml:space="preserve">№1 - </w:t>
      </w:r>
      <w:r w:rsidRPr="006E3C82">
        <w:rPr>
          <w:b w:val="0"/>
          <w:color w:val="auto"/>
          <w:sz w:val="24"/>
          <w:szCs w:val="24"/>
        </w:rPr>
        <w:t xml:space="preserve"> Формат реестра начисления бонусов от </w:t>
      </w:r>
      <w:r w:rsidR="006E3C82" w:rsidRPr="006E3C82">
        <w:rPr>
          <w:b w:val="0"/>
          <w:color w:val="auto"/>
          <w:sz w:val="24"/>
          <w:szCs w:val="24"/>
        </w:rPr>
        <w:t>Хранилища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3196"/>
        <w:gridCol w:w="1923"/>
        <w:gridCol w:w="1507"/>
      </w:tblGrid>
      <w:tr w:rsidR="000C6E98" w:rsidTr="00B503C5">
        <w:trPr>
          <w:tblHeader/>
        </w:trPr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Обязательность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</w:tr>
      <w:tr w:rsidR="000C6E98" w:rsidTr="00B503C5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Pr="004F575C" w:rsidRDefault="000C6E98" w:rsidP="00B503C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ClientId</w:t>
            </w:r>
            <w:proofErr w:type="spellEnd"/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клиента, присвоенный в Системе лояльности.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UUID</w:t>
            </w:r>
          </w:p>
        </w:tc>
      </w:tr>
      <w:tr w:rsidR="000C6E98" w:rsidTr="00B503C5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Pr="005A756A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55EA">
              <w:rPr>
                <w:rFonts w:ascii="Arial" w:hAnsi="Arial" w:cs="Arial"/>
                <w:sz w:val="20"/>
                <w:szCs w:val="20"/>
                <w:lang w:val="en-US"/>
              </w:rPr>
              <w:t>BonusTransactionId</w:t>
            </w:r>
            <w:proofErr w:type="spellEnd"/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Pr="004F575C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r w:rsidRPr="00195D20">
              <w:rPr>
                <w:rFonts w:ascii="Arial" w:hAnsi="Arial" w:cs="Arial"/>
                <w:sz w:val="20"/>
                <w:szCs w:val="20"/>
              </w:rPr>
              <w:t>Уникальный идентификатор начисления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Pr="00195D20" w:rsidRDefault="000C6E98" w:rsidP="00B503C5">
            <w:pPr>
              <w:rPr>
                <w:rFonts w:ascii="Calibri" w:hAnsi="Calibri"/>
              </w:rPr>
            </w:pPr>
            <w:r w:rsidRPr="005A756A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Pr="00195D20" w:rsidRDefault="000C6E98" w:rsidP="00B503C5">
            <w:pPr>
              <w:rPr>
                <w:rFonts w:ascii="Calibri" w:hAnsi="Calibri"/>
              </w:rPr>
            </w:pPr>
            <w:r w:rsidRPr="005A756A"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  <w:tr w:rsidR="000C6E98" w:rsidTr="00B503C5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Pr="005A756A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BonusSum</w:t>
            </w:r>
            <w:proofErr w:type="spellEnd"/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Pr="00195D20" w:rsidRDefault="000C6E98" w:rsidP="00B503C5">
            <w:pPr>
              <w:rPr>
                <w:rFonts w:ascii="Calibri" w:hAnsi="Calibri"/>
              </w:rPr>
            </w:pPr>
            <w:r w:rsidRPr="005A756A">
              <w:rPr>
                <w:rFonts w:ascii="Arial" w:hAnsi="Arial" w:cs="Arial"/>
                <w:sz w:val="20"/>
                <w:szCs w:val="20"/>
              </w:rPr>
              <w:t xml:space="preserve">Количество </w:t>
            </w: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начисленных</w:t>
            </w:r>
            <w:proofErr w:type="spellEnd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бонусов</w:t>
            </w: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Pr="00195D20" w:rsidRDefault="000C6E98" w:rsidP="00B503C5">
            <w:pPr>
              <w:rPr>
                <w:rFonts w:ascii="Calibri" w:hAnsi="Calibri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Pr="00195D20" w:rsidRDefault="000C6E98" w:rsidP="00B503C5">
            <w:pPr>
              <w:rPr>
                <w:rFonts w:ascii="Calibri" w:hAnsi="Calibri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Деньги</w:t>
            </w:r>
            <w:proofErr w:type="spellEnd"/>
          </w:p>
        </w:tc>
      </w:tr>
      <w:tr w:rsidR="000C6E98" w:rsidTr="00B503C5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Pr="00195D20" w:rsidRDefault="000C6E98" w:rsidP="00B503C5">
            <w:pPr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Operation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Pr="00195D20" w:rsidRDefault="000C6E98" w:rsidP="00B503C5">
            <w:pPr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</w:rPr>
              <w:t>1 - начисление (</w:t>
            </w: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deposit</w:t>
            </w:r>
            <w:r w:rsidRPr="00195D20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195D20">
              <w:rPr>
                <w:rFonts w:ascii="Arial" w:hAnsi="Arial" w:cs="Arial"/>
                <w:sz w:val="20"/>
                <w:szCs w:val="20"/>
              </w:rPr>
              <w:br/>
              <w:t>2 - отложенное начисление (</w:t>
            </w: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hold</w:t>
            </w:r>
            <w:r w:rsidRPr="00195D20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195D20">
              <w:rPr>
                <w:rFonts w:ascii="Arial" w:hAnsi="Arial" w:cs="Arial"/>
                <w:sz w:val="20"/>
                <w:szCs w:val="20"/>
              </w:rPr>
              <w:br/>
              <w:t>3 - отмена отложенного начисления (</w:t>
            </w: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cancel</w:t>
            </w:r>
            <w:r w:rsidRPr="00195D20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Pr="00195D20" w:rsidRDefault="000C6E98" w:rsidP="00B503C5">
            <w:pPr>
              <w:rPr>
                <w:rFonts w:ascii="Calibri" w:hAnsi="Calibri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Pr="00195D20" w:rsidRDefault="000C6E98" w:rsidP="00B503C5">
            <w:pPr>
              <w:rPr>
                <w:rFonts w:ascii="Calibri" w:hAnsi="Calibri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Число</w:t>
            </w:r>
            <w:proofErr w:type="spellEnd"/>
          </w:p>
        </w:tc>
      </w:tr>
      <w:tr w:rsidR="000C6E98" w:rsidTr="00B503C5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Type</w:t>
            </w:r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Внутренний идентификатор типа начисления в ИС Банка.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Число</w:t>
            </w:r>
            <w:proofErr w:type="spellEnd"/>
          </w:p>
        </w:tc>
      </w:tr>
      <w:tr w:rsidR="000C6E98" w:rsidTr="00B503C5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Pr="004C5D33" w:rsidRDefault="000C6E98" w:rsidP="00B503C5">
            <w:pPr>
              <w:rPr>
                <w:rFonts w:ascii="Calibri" w:hAnsi="Calibri"/>
              </w:rPr>
            </w:pPr>
            <w:r w:rsidRPr="004C5D33">
              <w:rPr>
                <w:rFonts w:ascii="Arial" w:hAnsi="Arial" w:cs="Arial"/>
                <w:sz w:val="20"/>
                <w:szCs w:val="20"/>
              </w:rPr>
              <w:t>Описание типа начисления</w:t>
            </w:r>
            <w:r>
              <w:rPr>
                <w:rFonts w:ascii="Arial" w:hAnsi="Arial" w:cs="Arial"/>
                <w:sz w:val="20"/>
                <w:szCs w:val="20"/>
              </w:rPr>
              <w:t xml:space="preserve"> (публикуется в таблице Выписки, колонка «Описание»).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Строка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не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более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500 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символов</w:t>
            </w:r>
            <w:proofErr w:type="spellEnd"/>
          </w:p>
        </w:tc>
      </w:tr>
    </w:tbl>
    <w:p w:rsidR="000C6E98" w:rsidRDefault="000C6E98" w:rsidP="000C6E98">
      <w:pPr>
        <w:rPr>
          <w:rFonts w:ascii="Arial" w:hAnsi="Arial" w:cs="Arial"/>
          <w:sz w:val="20"/>
          <w:szCs w:val="20"/>
        </w:rPr>
      </w:pPr>
    </w:p>
    <w:p w:rsidR="006E3C82" w:rsidRPr="006E3C82" w:rsidRDefault="006E3C82" w:rsidP="009074B7">
      <w:pPr>
        <w:pStyle w:val="afc"/>
        <w:keepNext/>
        <w:spacing w:before="240"/>
        <w:jc w:val="both"/>
        <w:rPr>
          <w:b w:val="0"/>
          <w:color w:val="auto"/>
          <w:sz w:val="24"/>
          <w:szCs w:val="24"/>
        </w:rPr>
      </w:pPr>
      <w:r w:rsidRPr="006E3C82">
        <w:rPr>
          <w:b w:val="0"/>
          <w:color w:val="auto"/>
          <w:sz w:val="24"/>
          <w:szCs w:val="24"/>
        </w:rPr>
        <w:t>Формат ответного реестра Хранилищу (см. Таблицу №2):</w:t>
      </w:r>
    </w:p>
    <w:p w:rsidR="000C6E98" w:rsidRPr="006E3C82" w:rsidRDefault="000C6E98" w:rsidP="009074B7">
      <w:pPr>
        <w:pStyle w:val="afc"/>
        <w:keepNext/>
        <w:spacing w:before="240"/>
        <w:jc w:val="both"/>
        <w:rPr>
          <w:b w:val="0"/>
          <w:color w:val="auto"/>
          <w:sz w:val="24"/>
          <w:szCs w:val="24"/>
        </w:rPr>
      </w:pPr>
      <w:r w:rsidRPr="006E3C82">
        <w:rPr>
          <w:b w:val="0"/>
          <w:color w:val="auto"/>
          <w:sz w:val="24"/>
          <w:szCs w:val="24"/>
        </w:rPr>
        <w:t xml:space="preserve">Таблица </w:t>
      </w:r>
      <w:r w:rsidR="006E3C82" w:rsidRPr="006E3C82">
        <w:rPr>
          <w:b w:val="0"/>
          <w:color w:val="auto"/>
          <w:sz w:val="24"/>
          <w:szCs w:val="24"/>
        </w:rPr>
        <w:t xml:space="preserve">№2 - </w:t>
      </w:r>
      <w:r w:rsidRPr="006E3C82">
        <w:rPr>
          <w:b w:val="0"/>
          <w:color w:val="auto"/>
          <w:sz w:val="24"/>
          <w:szCs w:val="24"/>
        </w:rPr>
        <w:t>Формат ответного реестра</w:t>
      </w:r>
      <w:r w:rsidR="006E3C82" w:rsidRPr="006E3C82">
        <w:rPr>
          <w:b w:val="0"/>
          <w:color w:val="auto"/>
          <w:sz w:val="24"/>
          <w:szCs w:val="24"/>
        </w:rPr>
        <w:t xml:space="preserve"> от Сайта для Хранилища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1"/>
        <w:gridCol w:w="3137"/>
        <w:gridCol w:w="1857"/>
        <w:gridCol w:w="1456"/>
      </w:tblGrid>
      <w:tr w:rsidR="000C6E98" w:rsidTr="00B503C5">
        <w:trPr>
          <w:tblHeader/>
        </w:trPr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3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Обязательность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</w:tr>
      <w:tr w:rsidR="000C6E98" w:rsidTr="00B503C5">
        <w:tc>
          <w:tcPr>
            <w:tcW w:w="287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Pr="00B80A88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80A88">
              <w:rPr>
                <w:rFonts w:ascii="Arial" w:hAnsi="Arial" w:cs="Arial"/>
                <w:sz w:val="20"/>
                <w:szCs w:val="20"/>
              </w:rPr>
              <w:t>ClientId</w:t>
            </w:r>
            <w:proofErr w:type="spellEnd"/>
          </w:p>
        </w:tc>
        <w:tc>
          <w:tcPr>
            <w:tcW w:w="313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клиента, присвоенный в Системе лояльности.</w:t>
            </w:r>
          </w:p>
        </w:tc>
        <w:tc>
          <w:tcPr>
            <w:tcW w:w="185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4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UUID</w:t>
            </w:r>
          </w:p>
        </w:tc>
      </w:tr>
      <w:tr w:rsidR="000C6E98" w:rsidTr="00B503C5"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E98" w:rsidRPr="00403A10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r w:rsidRPr="00B80A88">
              <w:rPr>
                <w:rFonts w:ascii="Arial" w:hAnsi="Arial" w:cs="Arial"/>
                <w:sz w:val="20"/>
                <w:szCs w:val="20"/>
              </w:rPr>
              <w:lastRenderedPageBreak/>
              <w:t>BonusOperationDateTime</w:t>
            </w:r>
          </w:p>
        </w:tc>
        <w:tc>
          <w:tcPr>
            <w:tcW w:w="3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E98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r w:rsidRPr="00B80A88">
              <w:rPr>
                <w:rFonts w:ascii="Arial" w:hAnsi="Arial" w:cs="Arial"/>
                <w:sz w:val="20"/>
                <w:szCs w:val="20"/>
              </w:rPr>
              <w:t>Дата</w:t>
            </w:r>
            <w:r>
              <w:rPr>
                <w:rFonts w:ascii="Arial" w:hAnsi="Arial" w:cs="Arial"/>
                <w:sz w:val="20"/>
                <w:szCs w:val="20"/>
              </w:rPr>
              <w:t xml:space="preserve"> и время</w:t>
            </w:r>
            <w:r w:rsidRPr="00B80A88">
              <w:rPr>
                <w:rFonts w:ascii="Arial" w:hAnsi="Arial" w:cs="Arial"/>
                <w:sz w:val="20"/>
                <w:szCs w:val="20"/>
              </w:rPr>
              <w:t xml:space="preserve"> (во временной зоне Системы лояльности) начисления баллов на бонусный счет клиента в Системе лояльности.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E98" w:rsidRPr="00B80A88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r w:rsidRPr="00B80A88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E98" w:rsidRPr="00B80A88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и время</w:t>
            </w:r>
          </w:p>
        </w:tc>
      </w:tr>
      <w:tr w:rsidR="000C6E98" w:rsidTr="00B503C5"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Pr="00B80A88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80A88">
              <w:rPr>
                <w:rFonts w:ascii="Arial" w:hAnsi="Arial" w:cs="Arial"/>
                <w:sz w:val="20"/>
                <w:szCs w:val="20"/>
              </w:rPr>
              <w:t>BonusTransactionId</w:t>
            </w:r>
            <w:proofErr w:type="spellEnd"/>
          </w:p>
        </w:tc>
        <w:tc>
          <w:tcPr>
            <w:tcW w:w="3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Pr="004F575C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r w:rsidRPr="00195D20">
              <w:rPr>
                <w:rFonts w:ascii="Arial" w:hAnsi="Arial" w:cs="Arial"/>
                <w:sz w:val="20"/>
                <w:szCs w:val="20"/>
              </w:rPr>
              <w:t>Уникальный идентификатор начисления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Pr="00195D20" w:rsidRDefault="000C6E98" w:rsidP="00B503C5">
            <w:pPr>
              <w:rPr>
                <w:rFonts w:ascii="Calibri" w:hAnsi="Calibri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Pr="00195D20" w:rsidRDefault="000C6E98" w:rsidP="00B503C5">
            <w:pPr>
              <w:rPr>
                <w:rFonts w:ascii="Calibri" w:hAnsi="Calibri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Строка</w:t>
            </w:r>
            <w:proofErr w:type="spellEnd"/>
          </w:p>
        </w:tc>
      </w:tr>
      <w:tr w:rsidR="000C6E98" w:rsidTr="00B503C5">
        <w:tc>
          <w:tcPr>
            <w:tcW w:w="287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E98" w:rsidRPr="00940DEC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40DEC">
              <w:rPr>
                <w:rFonts w:ascii="Arial" w:hAnsi="Arial" w:cs="Arial"/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313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E98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Результат начисления.</w:t>
            </w:r>
          </w:p>
          <w:p w:rsidR="000C6E98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</w:p>
          <w:p w:rsidR="000C6E98" w:rsidRPr="00940DEC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>Принимает одно из следующих значений:</w:t>
            </w:r>
          </w:p>
          <w:p w:rsidR="000C6E98" w:rsidRPr="00940DEC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 xml:space="preserve">1 – </w:t>
            </w:r>
            <w:r>
              <w:rPr>
                <w:rFonts w:ascii="Arial" w:hAnsi="Arial" w:cs="Arial"/>
                <w:sz w:val="20"/>
                <w:szCs w:val="20"/>
              </w:rPr>
              <w:t>операция произведена успешно</w:t>
            </w:r>
            <w:r w:rsidRPr="00940DEC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0C6E98" w:rsidRPr="00940DEC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 xml:space="preserve">2 – </w:t>
            </w:r>
            <w:r>
              <w:rPr>
                <w:rFonts w:ascii="Arial" w:hAnsi="Arial" w:cs="Arial"/>
                <w:sz w:val="20"/>
                <w:szCs w:val="20"/>
              </w:rPr>
              <w:t>операция не произведена</w:t>
            </w:r>
            <w:r w:rsidRPr="00940DEC">
              <w:rPr>
                <w:rFonts w:ascii="Arial" w:hAnsi="Arial" w:cs="Arial"/>
                <w:sz w:val="20"/>
                <w:szCs w:val="20"/>
              </w:rPr>
              <w:t>, некорректный формат количества баллов к начислению (Банк должен исправить указанный столбец и выгрузить начисление повторно);</w:t>
            </w:r>
          </w:p>
          <w:p w:rsidR="000C6E98" w:rsidRPr="00940DEC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 xml:space="preserve">3 – </w:t>
            </w:r>
            <w:r>
              <w:rPr>
                <w:rFonts w:ascii="Arial" w:hAnsi="Arial" w:cs="Arial"/>
                <w:sz w:val="20"/>
                <w:szCs w:val="20"/>
              </w:rPr>
              <w:t>операция не произведена</w:t>
            </w:r>
            <w:r w:rsidRPr="00940DEC">
              <w:rPr>
                <w:rFonts w:ascii="Arial" w:hAnsi="Arial" w:cs="Arial"/>
                <w:sz w:val="20"/>
                <w:szCs w:val="20"/>
              </w:rPr>
              <w:t>, количество баллов к начислению превышает допустимое (Банк должен исправить указанный столбец и выгрузить начисление повторно);</w:t>
            </w:r>
          </w:p>
          <w:p w:rsidR="000C6E98" w:rsidRPr="00940DEC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>4 – неизвестная ошибка.</w:t>
            </w:r>
          </w:p>
        </w:tc>
        <w:tc>
          <w:tcPr>
            <w:tcW w:w="185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E98" w:rsidRPr="00940DEC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4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E98" w:rsidRPr="00940DEC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>Число</w:t>
            </w:r>
          </w:p>
        </w:tc>
      </w:tr>
    </w:tbl>
    <w:p w:rsidR="000C6E98" w:rsidRPr="009B0550" w:rsidRDefault="00B13876" w:rsidP="009074B7">
      <w:pPr>
        <w:pStyle w:val="4"/>
        <w:jc w:val="both"/>
      </w:pPr>
      <w:bookmarkStart w:id="16" w:name="_4.2.1.2._Взаимодействие_"/>
      <w:bookmarkEnd w:id="16"/>
      <w:r w:rsidRPr="009B0550">
        <w:t xml:space="preserve">4.2.1.2. </w:t>
      </w:r>
      <w:commentRangeStart w:id="17"/>
      <w:r w:rsidRPr="009B0550">
        <w:t>Взаимодействие  «Расширенная выписка» (новое)</w:t>
      </w:r>
      <w:commentRangeEnd w:id="17"/>
      <w:r w:rsidR="005F29BD">
        <w:rPr>
          <w:rStyle w:val="af6"/>
          <w:rFonts w:eastAsia="Times New Roman" w:cs="Times New Roman"/>
          <w:b w:val="0"/>
          <w:bCs w:val="0"/>
          <w:iCs w:val="0"/>
          <w:color w:val="auto"/>
        </w:rPr>
        <w:commentReference w:id="17"/>
      </w:r>
    </w:p>
    <w:p w:rsidR="006E35BA" w:rsidRPr="00843F99" w:rsidRDefault="006E35BA" w:rsidP="009074B7">
      <w:pPr>
        <w:jc w:val="both"/>
      </w:pPr>
    </w:p>
    <w:p w:rsidR="00B503C5" w:rsidRDefault="00B503C5" w:rsidP="009074B7">
      <w:pPr>
        <w:jc w:val="both"/>
      </w:pPr>
      <w:r>
        <w:t xml:space="preserve">Необходимо разработать </w:t>
      </w:r>
      <w:commentRangeStart w:id="18"/>
      <w:r>
        <w:t xml:space="preserve">новый формат </w:t>
      </w:r>
      <w:commentRangeEnd w:id="18"/>
      <w:r w:rsidR="00843F99">
        <w:rPr>
          <w:rStyle w:val="af6"/>
        </w:rPr>
        <w:commentReference w:id="18"/>
      </w:r>
      <w:r>
        <w:t>взаимодействия между Сайтом и Хранилищем для запроса расширенной выписки</w:t>
      </w:r>
      <w:r w:rsidR="00BE2F03">
        <w:t xml:space="preserve"> </w:t>
      </w:r>
      <w:commentRangeStart w:id="19"/>
      <w:r w:rsidR="00BE2F03">
        <w:t>по клиентам</w:t>
      </w:r>
      <w:r>
        <w:t xml:space="preserve"> </w:t>
      </w:r>
      <w:commentRangeEnd w:id="19"/>
      <w:r w:rsidR="00843F99">
        <w:rPr>
          <w:rStyle w:val="af6"/>
        </w:rPr>
        <w:commentReference w:id="19"/>
      </w:r>
      <w:r>
        <w:t xml:space="preserve">и </w:t>
      </w:r>
      <w:commentRangeStart w:id="20"/>
      <w:r>
        <w:t>для получения расширенной выписки</w:t>
      </w:r>
      <w:commentRangeEnd w:id="20"/>
      <w:r w:rsidR="00843F99">
        <w:rPr>
          <w:rStyle w:val="af6"/>
        </w:rPr>
        <w:commentReference w:id="20"/>
      </w:r>
      <w:r>
        <w:t>.</w:t>
      </w:r>
    </w:p>
    <w:p w:rsidR="00BE2F03" w:rsidRDefault="00BE2F03" w:rsidP="009074B7">
      <w:pPr>
        <w:jc w:val="both"/>
      </w:pPr>
    </w:p>
    <w:p w:rsidR="00595BAD" w:rsidRPr="00247C36" w:rsidRDefault="00595BAD" w:rsidP="009074B7">
      <w:pPr>
        <w:jc w:val="both"/>
      </w:pPr>
      <w:r>
        <w:t>Формат</w:t>
      </w:r>
      <w:r w:rsidR="00B273EE">
        <w:t xml:space="preserve"> файла</w:t>
      </w:r>
      <w:r w:rsidR="000E05A5">
        <w:t xml:space="preserve"> </w:t>
      </w:r>
      <w:r w:rsidR="00B273EE">
        <w:t xml:space="preserve">с </w:t>
      </w:r>
      <w:r w:rsidR="000E05A5">
        <w:t>реест</w:t>
      </w:r>
      <w:r w:rsidR="00B273EE">
        <w:t>рами</w:t>
      </w:r>
      <w:r w:rsidRPr="00247C36">
        <w:t xml:space="preserve">: </w:t>
      </w:r>
      <w:proofErr w:type="gramStart"/>
      <w:r w:rsidR="00247C36">
        <w:rPr>
          <w:lang w:val="en-US"/>
        </w:rPr>
        <w:t>CSV</w:t>
      </w:r>
      <w:r w:rsidRPr="00247C36">
        <w:t>.</w:t>
      </w:r>
      <w:proofErr w:type="gramEnd"/>
    </w:p>
    <w:p w:rsidR="00BE2F03" w:rsidRPr="00BE2F03" w:rsidRDefault="00BE2F03" w:rsidP="009074B7">
      <w:pPr>
        <w:jc w:val="both"/>
      </w:pPr>
      <w:r>
        <w:t xml:space="preserve">Периодичность </w:t>
      </w:r>
      <w:r w:rsidR="00CC042E">
        <w:t>обмена</w:t>
      </w:r>
      <w:r>
        <w:t xml:space="preserve"> реестрами между Сайтом и Хранилищем</w:t>
      </w:r>
      <w:r w:rsidRPr="00BE2F03">
        <w:t xml:space="preserve">: 2 </w:t>
      </w:r>
      <w:r>
        <w:t>раза в день.</w:t>
      </w:r>
    </w:p>
    <w:p w:rsidR="00BE2F03" w:rsidRPr="006E35BA" w:rsidRDefault="00BE2F03" w:rsidP="009074B7">
      <w:pPr>
        <w:jc w:val="both"/>
      </w:pPr>
    </w:p>
    <w:p w:rsidR="006E35BA" w:rsidRPr="004951E8" w:rsidRDefault="006E35BA" w:rsidP="009074B7">
      <w:pPr>
        <w:jc w:val="both"/>
      </w:pPr>
      <w:r w:rsidRPr="004951E8">
        <w:t xml:space="preserve">Формат реестра </w:t>
      </w:r>
      <w:r>
        <w:t>клиентов</w:t>
      </w:r>
      <w:r w:rsidR="00871FF3">
        <w:t>, которым необходимо</w:t>
      </w:r>
      <w:r>
        <w:t xml:space="preserve"> предостав</w:t>
      </w:r>
      <w:r w:rsidR="00871FF3">
        <w:t>ить</w:t>
      </w:r>
      <w:r>
        <w:t xml:space="preserve"> расширенн</w:t>
      </w:r>
      <w:r w:rsidR="00871FF3">
        <w:t>ую</w:t>
      </w:r>
      <w:r>
        <w:t xml:space="preserve"> выписк</w:t>
      </w:r>
      <w:r w:rsidR="00871FF3">
        <w:t>у,</w:t>
      </w:r>
      <w:r w:rsidRPr="004951E8">
        <w:t xml:space="preserve"> </w:t>
      </w:r>
      <w:r w:rsidR="00FE6848">
        <w:t>для передачи в Хранилище</w:t>
      </w:r>
      <w:r w:rsidRPr="004951E8">
        <w:t xml:space="preserve">  (см. Таблицу №</w:t>
      </w:r>
      <w:r w:rsidR="00871FF3">
        <w:t>3</w:t>
      </w:r>
      <w:r w:rsidRPr="004951E8">
        <w:t>):</w:t>
      </w:r>
    </w:p>
    <w:p w:rsidR="006E35BA" w:rsidRPr="00BE2F03" w:rsidRDefault="006E35BA" w:rsidP="009074B7">
      <w:pPr>
        <w:pStyle w:val="afc"/>
        <w:keepNext/>
        <w:spacing w:before="240"/>
        <w:jc w:val="both"/>
        <w:rPr>
          <w:b w:val="0"/>
          <w:color w:val="auto"/>
          <w:sz w:val="24"/>
          <w:szCs w:val="24"/>
        </w:rPr>
      </w:pPr>
      <w:r w:rsidRPr="00BE2F03">
        <w:rPr>
          <w:b w:val="0"/>
          <w:color w:val="auto"/>
          <w:sz w:val="24"/>
          <w:szCs w:val="24"/>
        </w:rPr>
        <w:t>Таблица №</w:t>
      </w:r>
      <w:r w:rsidR="00871FF3" w:rsidRPr="00BE2F03">
        <w:rPr>
          <w:b w:val="0"/>
          <w:color w:val="auto"/>
          <w:sz w:val="24"/>
          <w:szCs w:val="24"/>
        </w:rPr>
        <w:t>3</w:t>
      </w:r>
      <w:r w:rsidRPr="00BE2F03">
        <w:rPr>
          <w:b w:val="0"/>
          <w:color w:val="auto"/>
          <w:sz w:val="24"/>
          <w:szCs w:val="24"/>
        </w:rPr>
        <w:t xml:space="preserve"> -  </w:t>
      </w:r>
      <w:commentRangeStart w:id="21"/>
      <w:r w:rsidR="00871FF3" w:rsidRPr="00BE2F03">
        <w:rPr>
          <w:b w:val="0"/>
          <w:color w:val="auto"/>
          <w:sz w:val="24"/>
          <w:szCs w:val="24"/>
        </w:rPr>
        <w:t>Формат реестра клиентов, которым необходимо предоставить расширенную выписку</w:t>
      </w:r>
      <w:r w:rsidR="00871FF3" w:rsidRPr="00453FFF">
        <w:rPr>
          <w:b w:val="0"/>
          <w:color w:val="auto"/>
          <w:sz w:val="24"/>
          <w:szCs w:val="24"/>
        </w:rPr>
        <w:t xml:space="preserve">, </w:t>
      </w:r>
      <w:r w:rsidR="00453FFF" w:rsidRPr="00453FFF">
        <w:rPr>
          <w:b w:val="0"/>
          <w:color w:val="auto"/>
          <w:sz w:val="24"/>
          <w:szCs w:val="24"/>
        </w:rPr>
        <w:t>для передачи в Хранилище</w:t>
      </w:r>
      <w:commentRangeEnd w:id="21"/>
      <w:r w:rsidR="00F81E14">
        <w:rPr>
          <w:rStyle w:val="af6"/>
          <w:b w:val="0"/>
          <w:bCs w:val="0"/>
          <w:color w:val="auto"/>
        </w:rPr>
        <w:commentReference w:id="21"/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3196"/>
        <w:gridCol w:w="1923"/>
        <w:gridCol w:w="1507"/>
      </w:tblGrid>
      <w:tr w:rsidR="006E35BA" w:rsidTr="00B503C5">
        <w:trPr>
          <w:tblHeader/>
        </w:trPr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Default="006E35BA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Default="006E35BA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Default="006E35BA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Обязательность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Default="006E35BA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</w:tr>
      <w:tr w:rsidR="006E35BA" w:rsidTr="00B503C5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Pr="004F575C" w:rsidRDefault="006E35BA" w:rsidP="00B503C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ClientId</w:t>
            </w:r>
            <w:proofErr w:type="spellEnd"/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Default="006E35BA" w:rsidP="00B503C5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клиента, присвоенный в Системе лояльности.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Default="006E35BA" w:rsidP="00B503C5">
            <w:pPr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Default="006E35BA" w:rsidP="00B503C5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UUID</w:t>
            </w:r>
          </w:p>
        </w:tc>
      </w:tr>
      <w:tr w:rsidR="006E35BA" w:rsidTr="00B503C5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Pr="006E35BA" w:rsidRDefault="006E35BA" w:rsidP="00B503C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FromDate</w:t>
            </w:r>
            <w:proofErr w:type="spellEnd"/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Pr="006E35BA" w:rsidRDefault="006E35BA" w:rsidP="00B503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Необходимо предоставить выписку </w:t>
            </w:r>
            <w:r w:rsidRPr="006E35BA">
              <w:rPr>
                <w:rFonts w:ascii="Arial" w:hAnsi="Arial" w:cs="Arial"/>
                <w:sz w:val="20"/>
                <w:szCs w:val="20"/>
              </w:rPr>
              <w:t>“</w:t>
            </w:r>
            <w:r>
              <w:rPr>
                <w:rFonts w:ascii="Arial" w:hAnsi="Arial" w:cs="Arial"/>
                <w:sz w:val="20"/>
                <w:szCs w:val="20"/>
              </w:rPr>
              <w:t>От</w:t>
            </w:r>
            <w:r w:rsidRPr="006E35BA">
              <w:rPr>
                <w:rFonts w:ascii="Arial" w:hAnsi="Arial" w:cs="Arial"/>
                <w:sz w:val="20"/>
                <w:szCs w:val="20"/>
              </w:rPr>
              <w:t>”</w:t>
            </w:r>
            <w:r>
              <w:rPr>
                <w:rFonts w:ascii="Arial" w:hAnsi="Arial" w:cs="Arial"/>
                <w:sz w:val="20"/>
                <w:szCs w:val="20"/>
              </w:rPr>
              <w:t xml:space="preserve"> указанной даты включительно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Pr="00195D20" w:rsidRDefault="006E35BA" w:rsidP="00B503C5">
            <w:pPr>
              <w:rPr>
                <w:rFonts w:ascii="Calibri" w:hAnsi="Calibri"/>
              </w:rPr>
            </w:pPr>
            <w:r w:rsidRPr="005A756A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Pr="00195D20" w:rsidRDefault="006E35BA" w:rsidP="00B503C5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</w:tr>
      <w:tr w:rsidR="006E35BA" w:rsidTr="00B503C5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Pr="005A756A" w:rsidRDefault="006E35BA" w:rsidP="00B503C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ToDate</w:t>
            </w:r>
            <w:proofErr w:type="spellEnd"/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Pr="00195D20" w:rsidRDefault="006E35BA" w:rsidP="006E35BA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Необходимо предоставить выписку </w:t>
            </w:r>
            <w:r w:rsidRPr="006E35BA">
              <w:rPr>
                <w:rFonts w:ascii="Arial" w:hAnsi="Arial" w:cs="Arial"/>
                <w:sz w:val="20"/>
                <w:szCs w:val="20"/>
              </w:rPr>
              <w:t>“</w:t>
            </w:r>
            <w:r>
              <w:rPr>
                <w:rFonts w:ascii="Arial" w:hAnsi="Arial" w:cs="Arial"/>
                <w:sz w:val="20"/>
                <w:szCs w:val="20"/>
              </w:rPr>
              <w:t>До</w:t>
            </w:r>
            <w:r w:rsidRPr="006E35BA">
              <w:rPr>
                <w:rFonts w:ascii="Arial" w:hAnsi="Arial" w:cs="Arial"/>
                <w:sz w:val="20"/>
                <w:szCs w:val="20"/>
              </w:rPr>
              <w:t>”</w:t>
            </w:r>
            <w:r>
              <w:rPr>
                <w:rFonts w:ascii="Arial" w:hAnsi="Arial" w:cs="Arial"/>
                <w:sz w:val="20"/>
                <w:szCs w:val="20"/>
              </w:rPr>
              <w:t xml:space="preserve"> указанной даты включительно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Pr="00195D20" w:rsidRDefault="006E35BA" w:rsidP="00B503C5">
            <w:pPr>
              <w:rPr>
                <w:rFonts w:ascii="Calibri" w:hAnsi="Calibri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Pr="006E35BA" w:rsidRDefault="006E35BA" w:rsidP="00B503C5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</w:tr>
    </w:tbl>
    <w:p w:rsidR="006E35BA" w:rsidRDefault="006E35BA" w:rsidP="006E35BA">
      <w:pPr>
        <w:rPr>
          <w:rFonts w:ascii="Arial" w:hAnsi="Arial" w:cs="Arial"/>
          <w:sz w:val="20"/>
          <w:szCs w:val="20"/>
        </w:rPr>
      </w:pPr>
    </w:p>
    <w:p w:rsidR="00EF1D55" w:rsidRPr="006E3C82" w:rsidRDefault="00EF1D55" w:rsidP="00EF1D55">
      <w:pPr>
        <w:pStyle w:val="afc"/>
        <w:keepNext/>
        <w:spacing w:before="240"/>
        <w:rPr>
          <w:b w:val="0"/>
          <w:color w:val="auto"/>
          <w:sz w:val="24"/>
          <w:szCs w:val="24"/>
        </w:rPr>
      </w:pPr>
      <w:r w:rsidRPr="006E3C82">
        <w:rPr>
          <w:b w:val="0"/>
          <w:color w:val="auto"/>
          <w:sz w:val="24"/>
          <w:szCs w:val="24"/>
        </w:rPr>
        <w:lastRenderedPageBreak/>
        <w:t>Формат ответного реестра</w:t>
      </w:r>
      <w:r>
        <w:rPr>
          <w:b w:val="0"/>
          <w:color w:val="auto"/>
          <w:sz w:val="24"/>
          <w:szCs w:val="24"/>
        </w:rPr>
        <w:t xml:space="preserve"> с расширенной выпиской</w:t>
      </w:r>
      <w:r w:rsidRPr="006E3C82">
        <w:rPr>
          <w:b w:val="0"/>
          <w:color w:val="auto"/>
          <w:sz w:val="24"/>
          <w:szCs w:val="24"/>
        </w:rPr>
        <w:t xml:space="preserve"> </w:t>
      </w:r>
      <w:r>
        <w:rPr>
          <w:b w:val="0"/>
          <w:color w:val="auto"/>
          <w:sz w:val="24"/>
          <w:szCs w:val="24"/>
        </w:rPr>
        <w:t xml:space="preserve">от </w:t>
      </w:r>
      <w:r w:rsidRPr="006E3C82">
        <w:rPr>
          <w:b w:val="0"/>
          <w:color w:val="auto"/>
          <w:sz w:val="24"/>
          <w:szCs w:val="24"/>
        </w:rPr>
        <w:t>Хранилищ</w:t>
      </w:r>
      <w:r>
        <w:rPr>
          <w:b w:val="0"/>
          <w:color w:val="auto"/>
          <w:sz w:val="24"/>
          <w:szCs w:val="24"/>
        </w:rPr>
        <w:t>а</w:t>
      </w:r>
      <w:r w:rsidRPr="006E3C82">
        <w:rPr>
          <w:b w:val="0"/>
          <w:color w:val="auto"/>
          <w:sz w:val="24"/>
          <w:szCs w:val="24"/>
        </w:rPr>
        <w:t xml:space="preserve"> (см. Таблицу №</w:t>
      </w:r>
      <w:r>
        <w:rPr>
          <w:b w:val="0"/>
          <w:color w:val="auto"/>
          <w:sz w:val="24"/>
          <w:szCs w:val="24"/>
        </w:rPr>
        <w:t>4</w:t>
      </w:r>
      <w:r w:rsidRPr="006E3C82">
        <w:rPr>
          <w:b w:val="0"/>
          <w:color w:val="auto"/>
          <w:sz w:val="24"/>
          <w:szCs w:val="24"/>
        </w:rPr>
        <w:t>):</w:t>
      </w:r>
    </w:p>
    <w:p w:rsidR="00EF1D55" w:rsidRPr="006E3C82" w:rsidRDefault="00EF1D55" w:rsidP="00EF1D55">
      <w:pPr>
        <w:pStyle w:val="afc"/>
        <w:keepNext/>
        <w:spacing w:before="240"/>
        <w:jc w:val="right"/>
        <w:rPr>
          <w:b w:val="0"/>
          <w:color w:val="auto"/>
          <w:sz w:val="24"/>
          <w:szCs w:val="24"/>
        </w:rPr>
      </w:pPr>
      <w:r w:rsidRPr="006E3C82">
        <w:rPr>
          <w:b w:val="0"/>
          <w:color w:val="auto"/>
          <w:sz w:val="24"/>
          <w:szCs w:val="24"/>
        </w:rPr>
        <w:t>Таблица №</w:t>
      </w:r>
      <w:r>
        <w:rPr>
          <w:b w:val="0"/>
          <w:color w:val="auto"/>
          <w:sz w:val="24"/>
          <w:szCs w:val="24"/>
        </w:rPr>
        <w:t>4</w:t>
      </w:r>
      <w:r w:rsidRPr="006E3C82">
        <w:rPr>
          <w:b w:val="0"/>
          <w:color w:val="auto"/>
          <w:sz w:val="24"/>
          <w:szCs w:val="24"/>
        </w:rPr>
        <w:t xml:space="preserve"> - </w:t>
      </w:r>
      <w:commentRangeStart w:id="22"/>
      <w:r w:rsidRPr="006E3C82">
        <w:rPr>
          <w:b w:val="0"/>
          <w:color w:val="auto"/>
          <w:sz w:val="24"/>
          <w:szCs w:val="24"/>
        </w:rPr>
        <w:t>Формат ответного реестра</w:t>
      </w:r>
      <w:r>
        <w:rPr>
          <w:b w:val="0"/>
          <w:color w:val="auto"/>
          <w:sz w:val="24"/>
          <w:szCs w:val="24"/>
        </w:rPr>
        <w:t xml:space="preserve"> с расширенной выпиской</w:t>
      </w:r>
      <w:r w:rsidRPr="006E3C82">
        <w:rPr>
          <w:b w:val="0"/>
          <w:color w:val="auto"/>
          <w:sz w:val="24"/>
          <w:szCs w:val="24"/>
        </w:rPr>
        <w:t xml:space="preserve"> </w:t>
      </w:r>
      <w:r>
        <w:rPr>
          <w:b w:val="0"/>
          <w:color w:val="auto"/>
          <w:sz w:val="24"/>
          <w:szCs w:val="24"/>
        </w:rPr>
        <w:t xml:space="preserve">от </w:t>
      </w:r>
      <w:r w:rsidRPr="006E3C82">
        <w:rPr>
          <w:b w:val="0"/>
          <w:color w:val="auto"/>
          <w:sz w:val="24"/>
          <w:szCs w:val="24"/>
        </w:rPr>
        <w:t>Хранилищ</w:t>
      </w:r>
      <w:r>
        <w:rPr>
          <w:b w:val="0"/>
          <w:color w:val="auto"/>
          <w:sz w:val="24"/>
          <w:szCs w:val="24"/>
        </w:rPr>
        <w:t>а</w:t>
      </w:r>
      <w:commentRangeEnd w:id="22"/>
      <w:r w:rsidR="00201AD2">
        <w:rPr>
          <w:rStyle w:val="af6"/>
          <w:b w:val="0"/>
          <w:bCs w:val="0"/>
          <w:color w:val="auto"/>
        </w:rPr>
        <w:commentReference w:id="22"/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3196"/>
        <w:gridCol w:w="1923"/>
        <w:gridCol w:w="1507"/>
      </w:tblGrid>
      <w:tr w:rsidR="00EF1D55" w:rsidTr="00B503C5">
        <w:trPr>
          <w:tblHeader/>
        </w:trPr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D55" w:rsidRDefault="00EF1D55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D55" w:rsidRDefault="00EF1D55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D55" w:rsidRDefault="00EF1D55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Обязательность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D55" w:rsidRDefault="00EF1D55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</w:tr>
      <w:tr w:rsidR="00EF1D55" w:rsidTr="00B503C5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D55" w:rsidRPr="004F575C" w:rsidRDefault="00EF1D55" w:rsidP="00B503C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ClientId</w:t>
            </w:r>
            <w:proofErr w:type="spellEnd"/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D55" w:rsidRDefault="00EF1D55" w:rsidP="00B503C5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клиента, присвоенный в Системе лояльности.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D55" w:rsidRDefault="00EF1D55" w:rsidP="00B503C5">
            <w:pPr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D55" w:rsidRDefault="00EF1D55" w:rsidP="00B503C5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UUID</w:t>
            </w:r>
          </w:p>
        </w:tc>
      </w:tr>
      <w:tr w:rsidR="00EF1D55" w:rsidTr="00B503C5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D55" w:rsidRPr="005A756A" w:rsidRDefault="00EF1D55" w:rsidP="00B503C5">
            <w:pPr>
              <w:rPr>
                <w:rFonts w:ascii="Arial" w:hAnsi="Arial" w:cs="Arial"/>
                <w:sz w:val="20"/>
                <w:szCs w:val="20"/>
              </w:rPr>
            </w:pPr>
            <w:commentRangeStart w:id="23"/>
            <w:proofErr w:type="spellStart"/>
            <w:r w:rsidRPr="004D55EA">
              <w:rPr>
                <w:rFonts w:ascii="Arial" w:hAnsi="Arial" w:cs="Arial"/>
                <w:sz w:val="20"/>
                <w:szCs w:val="20"/>
                <w:lang w:val="en-US"/>
              </w:rPr>
              <w:t>TransactionId</w:t>
            </w:r>
            <w:commentRangeEnd w:id="23"/>
            <w:proofErr w:type="spellEnd"/>
            <w:r w:rsidR="00201AD2">
              <w:rPr>
                <w:rStyle w:val="af6"/>
              </w:rPr>
              <w:commentReference w:id="23"/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D55" w:rsidRPr="004F575C" w:rsidRDefault="00EF1D55" w:rsidP="00B503C5">
            <w:pPr>
              <w:rPr>
                <w:rFonts w:ascii="Arial" w:hAnsi="Arial" w:cs="Arial"/>
                <w:sz w:val="20"/>
                <w:szCs w:val="20"/>
              </w:rPr>
            </w:pPr>
            <w:r w:rsidRPr="00195D20">
              <w:rPr>
                <w:rFonts w:ascii="Arial" w:hAnsi="Arial" w:cs="Arial"/>
                <w:sz w:val="20"/>
                <w:szCs w:val="20"/>
              </w:rPr>
              <w:t>Уникальный идентификатор начисления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D55" w:rsidRPr="00195D20" w:rsidRDefault="00EF1D55" w:rsidP="00B503C5">
            <w:pPr>
              <w:rPr>
                <w:rFonts w:ascii="Calibri" w:hAnsi="Calibri"/>
              </w:rPr>
            </w:pPr>
            <w:r w:rsidRPr="005A756A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D55" w:rsidRPr="00195D20" w:rsidRDefault="00EF1D55" w:rsidP="00B503C5">
            <w:pPr>
              <w:rPr>
                <w:rFonts w:ascii="Calibri" w:hAnsi="Calibri"/>
              </w:rPr>
            </w:pPr>
            <w:r w:rsidRPr="005A756A"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  <w:tr w:rsidR="00EF1D55" w:rsidTr="00EE74E0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D55" w:rsidRPr="00683A60" w:rsidRDefault="00B30044" w:rsidP="00B30044">
            <w:pPr>
              <w:rPr>
                <w:rFonts w:ascii="Arial" w:hAnsi="Arial" w:cs="Arial"/>
                <w:sz w:val="20"/>
                <w:szCs w:val="20"/>
              </w:rPr>
            </w:pPr>
            <w:r w:rsidRPr="00683A6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</w:t>
            </w:r>
            <w:proofErr w:type="spellStart"/>
            <w:r w:rsidRPr="00683A60">
              <w:rPr>
                <w:rFonts w:ascii="Arial" w:hAnsi="Arial" w:cs="Arial"/>
                <w:color w:val="000000"/>
                <w:sz w:val="20"/>
                <w:szCs w:val="20"/>
              </w:rPr>
              <w:t>ransactionDate</w:t>
            </w:r>
            <w:proofErr w:type="spellEnd"/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D55" w:rsidRPr="00683A60" w:rsidRDefault="00B503C5" w:rsidP="00B503C5">
            <w:pPr>
              <w:rPr>
                <w:rFonts w:ascii="Arial" w:hAnsi="Arial" w:cs="Arial"/>
                <w:sz w:val="20"/>
                <w:szCs w:val="20"/>
              </w:rPr>
            </w:pPr>
            <w:r w:rsidRPr="00683A60">
              <w:rPr>
                <w:rFonts w:ascii="Arial" w:hAnsi="Arial" w:cs="Arial"/>
                <w:sz w:val="20"/>
                <w:szCs w:val="20"/>
              </w:rPr>
              <w:t>Дата совершения транзакции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D55" w:rsidRPr="00195D20" w:rsidRDefault="00B30044" w:rsidP="00B503C5">
            <w:pPr>
              <w:rPr>
                <w:rFonts w:ascii="Calibri" w:hAnsi="Calibri"/>
              </w:rPr>
            </w:pPr>
            <w:commentRangeStart w:id="24"/>
            <w:r w:rsidRPr="005A756A">
              <w:rPr>
                <w:rFonts w:ascii="Arial" w:hAnsi="Arial" w:cs="Arial"/>
                <w:sz w:val="20"/>
                <w:szCs w:val="20"/>
              </w:rPr>
              <w:t>Да</w:t>
            </w:r>
            <w:commentRangeEnd w:id="24"/>
            <w:r w:rsidR="00F81E14">
              <w:rPr>
                <w:rStyle w:val="af6"/>
              </w:rPr>
              <w:commentReference w:id="24"/>
            </w:r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D55" w:rsidRPr="00195D20" w:rsidRDefault="00B30044" w:rsidP="00B503C5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</w:tr>
      <w:tr w:rsidR="00B503C5" w:rsidRPr="00195D20" w:rsidTr="00EE74E0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10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3C5" w:rsidRPr="00B30044" w:rsidRDefault="00B30044" w:rsidP="00B3004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commentRangeStart w:id="25"/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AccrualDate</w:t>
            </w:r>
            <w:commentRangeEnd w:id="25"/>
            <w:proofErr w:type="spellEnd"/>
            <w:r w:rsidR="006E688E">
              <w:rPr>
                <w:rStyle w:val="af6"/>
              </w:rPr>
              <w:commentReference w:id="25"/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10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3C5" w:rsidRPr="005A756A" w:rsidRDefault="00B503C5" w:rsidP="00B503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</w:t>
            </w:r>
            <w:r w:rsidRPr="00B503C5">
              <w:rPr>
                <w:rFonts w:ascii="Arial" w:hAnsi="Arial" w:cs="Arial"/>
                <w:sz w:val="20"/>
                <w:szCs w:val="20"/>
              </w:rPr>
              <w:t xml:space="preserve">ата списания </w:t>
            </w:r>
            <w:proofErr w:type="gramStart"/>
            <w:r w:rsidRPr="00B503C5">
              <w:rPr>
                <w:rFonts w:ascii="Arial" w:hAnsi="Arial" w:cs="Arial"/>
                <w:sz w:val="20"/>
                <w:szCs w:val="20"/>
              </w:rPr>
              <w:t>«-</w:t>
            </w:r>
            <w:proofErr w:type="gramEnd"/>
            <w:r w:rsidRPr="00B503C5">
              <w:rPr>
                <w:rFonts w:ascii="Arial" w:hAnsi="Arial" w:cs="Arial"/>
                <w:sz w:val="20"/>
                <w:szCs w:val="20"/>
              </w:rPr>
              <w:t>» / начисления «+»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10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3C5" w:rsidRPr="00195D20" w:rsidRDefault="00B30044" w:rsidP="00B503C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A756A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3C5" w:rsidRPr="00195D20" w:rsidRDefault="00B30044" w:rsidP="00B503C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</w:tr>
      <w:tr w:rsidR="00B503C5" w:rsidTr="00B503C5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3C5" w:rsidRPr="005A756A" w:rsidRDefault="00B503C5" w:rsidP="00B503C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BonusSum</w:t>
            </w:r>
            <w:proofErr w:type="spellEnd"/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3C5" w:rsidRPr="00195D20" w:rsidRDefault="00B503C5" w:rsidP="00B503C5">
            <w:pPr>
              <w:rPr>
                <w:rFonts w:ascii="Calibri" w:hAnsi="Calibri"/>
              </w:rPr>
            </w:pPr>
            <w:r w:rsidRPr="005A756A">
              <w:rPr>
                <w:rFonts w:ascii="Arial" w:hAnsi="Arial" w:cs="Arial"/>
                <w:sz w:val="20"/>
                <w:szCs w:val="20"/>
              </w:rPr>
              <w:t xml:space="preserve">Количество </w:t>
            </w:r>
            <w:r>
              <w:rPr>
                <w:rFonts w:ascii="Arial" w:hAnsi="Arial" w:cs="Arial"/>
                <w:sz w:val="20"/>
                <w:szCs w:val="20"/>
              </w:rPr>
              <w:t>начисленных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/ </w:t>
            </w:r>
            <w:r>
              <w:rPr>
                <w:rFonts w:ascii="Arial" w:hAnsi="Arial" w:cs="Arial"/>
                <w:sz w:val="20"/>
                <w:szCs w:val="20"/>
              </w:rPr>
              <w:t>списанных бонусов</w:t>
            </w: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3C5" w:rsidRPr="00195D20" w:rsidRDefault="00B503C5" w:rsidP="00B503C5">
            <w:pPr>
              <w:rPr>
                <w:rFonts w:ascii="Calibri" w:hAnsi="Calibri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3C5" w:rsidRPr="00195D20" w:rsidRDefault="00B503C5" w:rsidP="00B503C5">
            <w:pPr>
              <w:rPr>
                <w:rFonts w:ascii="Calibri" w:hAnsi="Calibri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Деньги</w:t>
            </w:r>
            <w:proofErr w:type="spellEnd"/>
          </w:p>
        </w:tc>
      </w:tr>
      <w:tr w:rsidR="00B503C5" w:rsidTr="00B503C5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03C5" w:rsidRPr="00195D20" w:rsidRDefault="00B503C5" w:rsidP="00B503C5">
            <w:pPr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Operation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03C5" w:rsidRPr="00195D20" w:rsidRDefault="00B503C5" w:rsidP="00EE74E0">
            <w:pPr>
              <w:rPr>
                <w:rFonts w:ascii="Calibri" w:hAnsi="Calibri"/>
              </w:rPr>
            </w:pPr>
            <w:commentRangeStart w:id="26"/>
            <w:r w:rsidRPr="00195D20">
              <w:rPr>
                <w:rFonts w:ascii="Arial" w:hAnsi="Arial" w:cs="Arial"/>
                <w:sz w:val="20"/>
                <w:szCs w:val="20"/>
              </w:rPr>
              <w:t xml:space="preserve">1 - </w:t>
            </w:r>
            <w:r w:rsidR="00683A60">
              <w:rPr>
                <w:rFonts w:ascii="Arial" w:hAnsi="Arial" w:cs="Arial"/>
                <w:sz w:val="20"/>
                <w:szCs w:val="20"/>
              </w:rPr>
              <w:t>начисленные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195D20">
              <w:rPr>
                <w:rFonts w:ascii="Arial" w:hAnsi="Arial" w:cs="Arial"/>
                <w:sz w:val="20"/>
                <w:szCs w:val="20"/>
              </w:rPr>
              <w:br/>
              <w:t xml:space="preserve">2 </w:t>
            </w:r>
            <w:r w:rsidR="00EE74E0">
              <w:rPr>
                <w:rFonts w:ascii="Arial" w:hAnsi="Arial" w:cs="Arial"/>
                <w:sz w:val="20"/>
                <w:szCs w:val="20"/>
              </w:rPr>
              <w:t>–</w:t>
            </w:r>
            <w:r w:rsidRPr="00195D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E74E0">
              <w:rPr>
                <w:rFonts w:ascii="Arial" w:hAnsi="Arial" w:cs="Arial"/>
                <w:sz w:val="20"/>
                <w:szCs w:val="20"/>
              </w:rPr>
              <w:t>ожидают начисления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195D20">
              <w:rPr>
                <w:rFonts w:ascii="Arial" w:hAnsi="Arial" w:cs="Arial"/>
                <w:sz w:val="20"/>
                <w:szCs w:val="20"/>
              </w:rPr>
              <w:br/>
              <w:t xml:space="preserve">3 </w:t>
            </w:r>
            <w:r w:rsidR="00EE74E0">
              <w:rPr>
                <w:rFonts w:ascii="Arial" w:hAnsi="Arial" w:cs="Arial"/>
                <w:sz w:val="20"/>
                <w:szCs w:val="20"/>
              </w:rPr>
              <w:t>–</w:t>
            </w:r>
            <w:r w:rsidRPr="00195D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E74E0">
              <w:rPr>
                <w:rFonts w:ascii="Arial" w:hAnsi="Arial" w:cs="Arial"/>
                <w:sz w:val="20"/>
                <w:szCs w:val="20"/>
              </w:rPr>
              <w:t>начисление отменено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commentRangeEnd w:id="26"/>
            <w:r w:rsidR="006E688E">
              <w:rPr>
                <w:rStyle w:val="af6"/>
              </w:rPr>
              <w:commentReference w:id="26"/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03C5" w:rsidRPr="00195D20" w:rsidRDefault="00B503C5" w:rsidP="00B503C5">
            <w:pPr>
              <w:rPr>
                <w:rFonts w:ascii="Calibri" w:hAnsi="Calibri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03C5" w:rsidRPr="00195D20" w:rsidRDefault="00B503C5" w:rsidP="00B503C5">
            <w:pPr>
              <w:rPr>
                <w:rFonts w:ascii="Calibri" w:hAnsi="Calibri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Число</w:t>
            </w:r>
            <w:proofErr w:type="spellEnd"/>
          </w:p>
        </w:tc>
      </w:tr>
      <w:tr w:rsidR="00B503C5" w:rsidTr="00B503C5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03C5" w:rsidRDefault="00B503C5" w:rsidP="00B503C5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3A60" w:rsidRPr="00683A60" w:rsidRDefault="00B503C5" w:rsidP="00683A60">
            <w:pPr>
              <w:rPr>
                <w:rFonts w:ascii="Arial" w:hAnsi="Arial" w:cs="Arial"/>
                <w:sz w:val="20"/>
                <w:szCs w:val="20"/>
              </w:rPr>
            </w:pPr>
            <w:commentRangeStart w:id="27"/>
            <w:proofErr w:type="gramStart"/>
            <w:r w:rsidRPr="00683A60">
              <w:rPr>
                <w:rFonts w:ascii="Arial" w:hAnsi="Arial" w:cs="Arial"/>
                <w:sz w:val="20"/>
                <w:szCs w:val="20"/>
              </w:rPr>
              <w:t>Описание типа начисления</w:t>
            </w:r>
            <w:r w:rsidR="00683A60" w:rsidRPr="00683A60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gramEnd"/>
          </w:p>
          <w:p w:rsidR="00683A60" w:rsidRPr="00683A60" w:rsidRDefault="00683A60" w:rsidP="00683A60">
            <w:pPr>
              <w:rPr>
                <w:rFonts w:ascii="Arial" w:hAnsi="Arial" w:cs="Arial"/>
                <w:sz w:val="20"/>
                <w:szCs w:val="20"/>
              </w:rPr>
            </w:pPr>
            <w:r w:rsidRPr="00683A60">
              <w:rPr>
                <w:rFonts w:ascii="Arial" w:hAnsi="Arial" w:cs="Arial"/>
                <w:sz w:val="20"/>
                <w:szCs w:val="20"/>
              </w:rPr>
              <w:t>4-е последние цифры номера карт</w:t>
            </w:r>
            <w:r w:rsidR="00D10D86">
              <w:rPr>
                <w:rFonts w:ascii="Arial" w:hAnsi="Arial" w:cs="Arial"/>
                <w:sz w:val="20"/>
                <w:szCs w:val="20"/>
              </w:rPr>
              <w:t>ы</w:t>
            </w:r>
            <w:r w:rsidRPr="00683A60">
              <w:rPr>
                <w:rFonts w:ascii="Arial" w:hAnsi="Arial" w:cs="Arial"/>
                <w:sz w:val="20"/>
                <w:szCs w:val="20"/>
              </w:rPr>
              <w:t>, по которой была совершена транзакция;</w:t>
            </w:r>
          </w:p>
          <w:p w:rsidR="00B503C5" w:rsidRPr="004C5D33" w:rsidRDefault="00683A60" w:rsidP="00683A60">
            <w:pPr>
              <w:rPr>
                <w:rFonts w:ascii="Calibri" w:hAnsi="Calibri"/>
              </w:rPr>
            </w:pPr>
            <w:proofErr w:type="gramStart"/>
            <w:r w:rsidRPr="00683A60">
              <w:rPr>
                <w:rFonts w:ascii="Arial" w:hAnsi="Arial" w:cs="Arial"/>
                <w:sz w:val="20"/>
                <w:szCs w:val="20"/>
              </w:rPr>
              <w:t>ТСП</w:t>
            </w:r>
            <w:proofErr w:type="gramEnd"/>
            <w:r w:rsidRPr="00683A60">
              <w:rPr>
                <w:rFonts w:ascii="Arial" w:hAnsi="Arial" w:cs="Arial"/>
                <w:sz w:val="20"/>
                <w:szCs w:val="20"/>
              </w:rPr>
              <w:t xml:space="preserve"> в котором была совершена транзакция)</w:t>
            </w:r>
            <w:r w:rsidR="00B503C5">
              <w:rPr>
                <w:rFonts w:ascii="Arial" w:hAnsi="Arial" w:cs="Arial"/>
                <w:sz w:val="20"/>
                <w:szCs w:val="20"/>
              </w:rPr>
              <w:t xml:space="preserve"> </w:t>
            </w:r>
            <w:commentRangeEnd w:id="27"/>
            <w:r w:rsidR="002C4487">
              <w:rPr>
                <w:rStyle w:val="af6"/>
              </w:rPr>
              <w:commentReference w:id="27"/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03C5" w:rsidRDefault="00B503C5" w:rsidP="00B503C5">
            <w:pPr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03C5" w:rsidRDefault="00B503C5" w:rsidP="00B503C5">
            <w:pPr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Строка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не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более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500 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символов</w:t>
            </w:r>
            <w:proofErr w:type="spellEnd"/>
          </w:p>
        </w:tc>
      </w:tr>
    </w:tbl>
    <w:p w:rsidR="00B13876" w:rsidRDefault="00B13876" w:rsidP="00B13876"/>
    <w:p w:rsidR="00B13876" w:rsidRPr="00B13876" w:rsidRDefault="00B13876" w:rsidP="00B13876"/>
    <w:p w:rsidR="00AC7F6B" w:rsidRPr="005841B4" w:rsidRDefault="00506AB8" w:rsidP="005841B4">
      <w:pPr>
        <w:pStyle w:val="3"/>
      </w:pPr>
      <w:r w:rsidRPr="005841B4">
        <w:t>4.2.</w:t>
      </w:r>
      <w:r w:rsidR="00E537BF">
        <w:t>2</w:t>
      </w:r>
      <w:r w:rsidRPr="005841B4">
        <w:t xml:space="preserve">. </w:t>
      </w:r>
      <w:r w:rsidR="004D6674" w:rsidRPr="005841B4">
        <w:t>Требования к Хранилищу</w:t>
      </w:r>
    </w:p>
    <w:p w:rsidR="00B13876" w:rsidRDefault="00B13876" w:rsidP="00595BAD">
      <w:pPr>
        <w:pStyle w:val="4"/>
        <w:ind w:left="567"/>
      </w:pPr>
      <w:bookmarkStart w:id="28" w:name="_4.2.2.1._Текущая_выписка"/>
      <w:bookmarkEnd w:id="28"/>
      <w:r w:rsidRPr="00B13876">
        <w:t>4.2.</w:t>
      </w:r>
      <w:r>
        <w:t>2</w:t>
      </w:r>
      <w:r w:rsidRPr="00B13876">
        <w:t>.1. Текущая выписка</w:t>
      </w:r>
    </w:p>
    <w:p w:rsidR="00595BAD" w:rsidRPr="00595BAD" w:rsidRDefault="00595BAD" w:rsidP="00595BAD"/>
    <w:p w:rsidR="002D3484" w:rsidRPr="008F4760" w:rsidRDefault="005E6911" w:rsidP="00595BAD">
      <w:pPr>
        <w:ind w:left="567"/>
        <w:jc w:val="both"/>
        <w:rPr>
          <w:b/>
          <w:u w:val="single"/>
        </w:rPr>
      </w:pPr>
      <w:r w:rsidRPr="008F4760">
        <w:rPr>
          <w:b/>
          <w:u w:val="single"/>
        </w:rPr>
        <w:t>Общая информация</w:t>
      </w:r>
      <w:r w:rsidR="002D3484" w:rsidRPr="008F4760">
        <w:rPr>
          <w:b/>
          <w:u w:val="single"/>
        </w:rPr>
        <w:t>.</w:t>
      </w:r>
    </w:p>
    <w:p w:rsidR="0083347C" w:rsidRPr="00DD2A1F" w:rsidRDefault="0083347C" w:rsidP="009074B7">
      <w:pPr>
        <w:ind w:left="567"/>
        <w:jc w:val="both"/>
        <w:rPr>
          <w:u w:val="single"/>
        </w:rPr>
      </w:pPr>
    </w:p>
    <w:p w:rsidR="009F1921" w:rsidRPr="00C13B3F" w:rsidRDefault="009F1921" w:rsidP="009074B7">
      <w:pPr>
        <w:spacing w:after="200" w:line="276" w:lineRule="auto"/>
        <w:ind w:left="993"/>
        <w:jc w:val="both"/>
      </w:pPr>
      <w:r>
        <w:t>Баллы</w:t>
      </w:r>
      <w:ins w:id="29" w:author="Evgeniya Chzhan" w:date="2014-07-01T20:11:00Z">
        <w:r w:rsidR="00014F1D">
          <w:t>,</w:t>
        </w:r>
      </w:ins>
      <w:r>
        <w:t xml:space="preserve"> ожидающие начисления  - </w:t>
      </w:r>
      <w:commentRangeStart w:id="30"/>
      <w:r>
        <w:t>баллы за транзакции клиентов,  дата подтверждения которых (транзакции) находится в диапазоне между текущей датой</w:t>
      </w:r>
      <w:r w:rsidRPr="00C13B3F">
        <w:t xml:space="preserve"> </w:t>
      </w:r>
      <w:r>
        <w:t xml:space="preserve"> и текущей датой минус 21 день</w:t>
      </w:r>
      <w:r w:rsidRPr="00C13B3F">
        <w:t>.</w:t>
      </w:r>
      <w:commentRangeEnd w:id="30"/>
      <w:r w:rsidR="00014F1D">
        <w:rPr>
          <w:rStyle w:val="af6"/>
        </w:rPr>
        <w:commentReference w:id="30"/>
      </w:r>
    </w:p>
    <w:p w:rsidR="00CB031A" w:rsidRPr="00E9525B" w:rsidRDefault="009F1921" w:rsidP="009074B7">
      <w:pPr>
        <w:ind w:left="567"/>
        <w:jc w:val="both"/>
        <w:rPr>
          <w:b/>
          <w:u w:val="single"/>
        </w:rPr>
      </w:pPr>
      <w:r>
        <w:rPr>
          <w:b/>
          <w:u w:val="single"/>
        </w:rPr>
        <w:t>Бонусный движок</w:t>
      </w:r>
      <w:r w:rsidR="009D6D74">
        <w:rPr>
          <w:b/>
          <w:u w:val="single"/>
        </w:rPr>
        <w:t xml:space="preserve"> и выгрузка баланса</w:t>
      </w:r>
      <w:r w:rsidR="002F5B9C" w:rsidRPr="00E9525B">
        <w:rPr>
          <w:b/>
          <w:u w:val="single"/>
        </w:rPr>
        <w:t>:</w:t>
      </w:r>
    </w:p>
    <w:p w:rsidR="009D6D74" w:rsidRDefault="0020643D" w:rsidP="009074B7">
      <w:pPr>
        <w:spacing w:after="200" w:line="276" w:lineRule="auto"/>
        <w:ind w:left="993"/>
        <w:jc w:val="both"/>
      </w:pPr>
      <w:r>
        <w:t xml:space="preserve"> - необходимо предусмотреть</w:t>
      </w:r>
      <w:r w:rsidR="009D6D74">
        <w:t xml:space="preserve"> учет и</w:t>
      </w:r>
      <w:r w:rsidR="00452576">
        <w:t xml:space="preserve"> выгрузку </w:t>
      </w:r>
      <w:r w:rsidR="007B56D3">
        <w:t xml:space="preserve">начисленных баллов и </w:t>
      </w:r>
      <w:proofErr w:type="gramStart"/>
      <w:r w:rsidR="00452576">
        <w:t>баллов</w:t>
      </w:r>
      <w:proofErr w:type="gramEnd"/>
      <w:r w:rsidR="00452576">
        <w:t xml:space="preserve"> ожидающих начисления</w:t>
      </w:r>
      <w:r w:rsidR="009D6D74">
        <w:t xml:space="preserve"> в разрезе </w:t>
      </w:r>
      <w:r>
        <w:t xml:space="preserve"> </w:t>
      </w:r>
      <w:r w:rsidR="009D6D74">
        <w:t xml:space="preserve">поля </w:t>
      </w:r>
      <w:proofErr w:type="spellStart"/>
      <w:r w:rsidR="009D6D74" w:rsidRPr="00CB4BB9">
        <w:rPr>
          <w:b/>
          <w:lang w:val="en-US"/>
        </w:rPr>
        <w:t>BonusTransactionId</w:t>
      </w:r>
      <w:proofErr w:type="spellEnd"/>
      <w:ins w:id="31" w:author="Evgeniya Chzhan" w:date="2014-07-01T20:19:00Z">
        <w:r w:rsidR="00730D5E">
          <w:rPr>
            <w:b/>
          </w:rPr>
          <w:t>,</w:t>
        </w:r>
      </w:ins>
      <w:r w:rsidR="009D6D74" w:rsidRPr="00D44EDA">
        <w:t xml:space="preserve">  в </w:t>
      </w:r>
      <w:r w:rsidR="00483AD9">
        <w:t>разрезе</w:t>
      </w:r>
      <w:r w:rsidR="009D6D74" w:rsidRPr="00D44EDA">
        <w:t xml:space="preserve"> поля </w:t>
      </w:r>
      <w:proofErr w:type="spellStart"/>
      <w:r w:rsidR="009D6D74" w:rsidRPr="00D44EDA">
        <w:rPr>
          <w:b/>
        </w:rPr>
        <w:t>Status</w:t>
      </w:r>
      <w:proofErr w:type="spellEnd"/>
      <w:r w:rsidR="00483AD9">
        <w:t xml:space="preserve"> (</w:t>
      </w:r>
      <w:r w:rsidR="009D6D74" w:rsidRPr="00D44EDA">
        <w:t xml:space="preserve">см. раздел </w:t>
      </w:r>
      <w:hyperlink w:anchor="_4.2.1.1._Взаимодействие_" w:history="1">
        <w:r w:rsidR="002166DA" w:rsidRPr="002166DA">
          <w:rPr>
            <w:rStyle w:val="afb"/>
          </w:rPr>
          <w:t xml:space="preserve">4.2.1.1. </w:t>
        </w:r>
        <w:proofErr w:type="gramStart"/>
        <w:r w:rsidR="002166DA" w:rsidRPr="002166DA">
          <w:rPr>
            <w:rStyle w:val="afb"/>
          </w:rPr>
          <w:t>В</w:t>
        </w:r>
        <w:r w:rsidR="002166DA" w:rsidRPr="002166DA">
          <w:rPr>
            <w:rStyle w:val="afb"/>
          </w:rPr>
          <w:t>з</w:t>
        </w:r>
        <w:r w:rsidR="002166DA" w:rsidRPr="002166DA">
          <w:rPr>
            <w:rStyle w:val="afb"/>
          </w:rPr>
          <w:t>аимодействие  «3.6 Начисление бонусов на бонусные счета клиентов»</w:t>
        </w:r>
      </w:hyperlink>
      <w:r w:rsidR="009D6D74" w:rsidRPr="00D44EDA">
        <w:t>).</w:t>
      </w:r>
      <w:proofErr w:type="gramEnd"/>
    </w:p>
    <w:p w:rsidR="00B13876" w:rsidRPr="00B13876" w:rsidRDefault="00B13876" w:rsidP="009E7C8E">
      <w:pPr>
        <w:pStyle w:val="4"/>
        <w:ind w:left="567"/>
        <w:jc w:val="both"/>
      </w:pPr>
      <w:bookmarkStart w:id="32" w:name="_4.2.2.2._Расширенная_выписка"/>
      <w:bookmarkEnd w:id="32"/>
      <w:r w:rsidRPr="00B13876">
        <w:t>4.2.</w:t>
      </w:r>
      <w:r>
        <w:t>2</w:t>
      </w:r>
      <w:r w:rsidRPr="00B13876">
        <w:t>.</w:t>
      </w:r>
      <w:r>
        <w:t>2</w:t>
      </w:r>
      <w:r w:rsidRPr="00B13876">
        <w:t xml:space="preserve">. </w:t>
      </w:r>
      <w:r>
        <w:t>Расширенная выписка</w:t>
      </w:r>
    </w:p>
    <w:p w:rsidR="00B13876" w:rsidRDefault="00B13876" w:rsidP="009074B7">
      <w:pPr>
        <w:jc w:val="both"/>
        <w:rPr>
          <w:b/>
          <w:u w:val="single"/>
        </w:rPr>
      </w:pPr>
    </w:p>
    <w:p w:rsidR="00B13876" w:rsidRPr="008F4760" w:rsidRDefault="00804C92" w:rsidP="009074B7">
      <w:pPr>
        <w:ind w:left="567"/>
        <w:jc w:val="both"/>
        <w:rPr>
          <w:b/>
          <w:u w:val="single"/>
        </w:rPr>
      </w:pPr>
      <w:r>
        <w:rPr>
          <w:b/>
          <w:u w:val="single"/>
        </w:rPr>
        <w:t>Взаимодействие с Сайтом</w:t>
      </w:r>
      <w:r w:rsidR="00B13876" w:rsidRPr="008F4760">
        <w:rPr>
          <w:b/>
          <w:u w:val="single"/>
        </w:rPr>
        <w:t>.</w:t>
      </w:r>
    </w:p>
    <w:p w:rsidR="009D6D74" w:rsidRPr="009B0550" w:rsidRDefault="009B0550" w:rsidP="009074B7">
      <w:pPr>
        <w:pStyle w:val="3"/>
        <w:ind w:left="993"/>
        <w:jc w:val="both"/>
        <w:rPr>
          <w:b w:val="0"/>
        </w:rPr>
      </w:pPr>
      <w:r w:rsidRPr="009B0550">
        <w:rPr>
          <w:b w:val="0"/>
        </w:rPr>
        <w:t>Необходимо организовать взаимодействие с Сайтом</w:t>
      </w:r>
      <w:ins w:id="33" w:author="Evgeniya Chzhan" w:date="2014-07-01T20:19:00Z">
        <w:r w:rsidR="00730D5E">
          <w:rPr>
            <w:b w:val="0"/>
          </w:rPr>
          <w:t>,</w:t>
        </w:r>
      </w:ins>
      <w:r w:rsidRPr="009B0550">
        <w:rPr>
          <w:b w:val="0"/>
        </w:rPr>
        <w:t xml:space="preserve"> описан</w:t>
      </w:r>
      <w:r>
        <w:rPr>
          <w:b w:val="0"/>
        </w:rPr>
        <w:t>н</w:t>
      </w:r>
      <w:r w:rsidRPr="009B0550">
        <w:rPr>
          <w:b w:val="0"/>
        </w:rPr>
        <w:t xml:space="preserve">ое в </w:t>
      </w:r>
      <w:r>
        <w:rPr>
          <w:b w:val="0"/>
        </w:rPr>
        <w:t xml:space="preserve">пункте </w:t>
      </w:r>
      <w:hyperlink w:anchor="_4.2.1.2._Взаимодействие_" w:history="1">
        <w:r w:rsidRPr="009B0550">
          <w:rPr>
            <w:rStyle w:val="afb"/>
            <w:b/>
          </w:rPr>
          <w:t xml:space="preserve">4.2.1.2. Взаимодействие </w:t>
        </w:r>
        <w:r w:rsidRPr="009B0550">
          <w:rPr>
            <w:rStyle w:val="afb"/>
            <w:rFonts w:cs="Times New Roman"/>
            <w:b/>
          </w:rPr>
          <w:t xml:space="preserve"> «Расширенная выписка» (новое)</w:t>
        </w:r>
      </w:hyperlink>
    </w:p>
    <w:p w:rsidR="009B0550" w:rsidRPr="009B0550" w:rsidRDefault="009B0550" w:rsidP="009074B7">
      <w:pPr>
        <w:ind w:left="567"/>
        <w:jc w:val="both"/>
      </w:pPr>
    </w:p>
    <w:p w:rsidR="009B0550" w:rsidRPr="009074B7" w:rsidRDefault="009074B7" w:rsidP="009074B7">
      <w:pPr>
        <w:ind w:left="567"/>
        <w:jc w:val="both"/>
        <w:rPr>
          <w:b/>
          <w:u w:val="single"/>
        </w:rPr>
      </w:pPr>
      <w:r w:rsidRPr="009074B7">
        <w:rPr>
          <w:b/>
          <w:u w:val="single"/>
        </w:rPr>
        <w:t>Р</w:t>
      </w:r>
      <w:r w:rsidR="009B0550" w:rsidRPr="009074B7">
        <w:rPr>
          <w:b/>
          <w:u w:val="single"/>
        </w:rPr>
        <w:t>еестр с расширенной выпиской по клиентам</w:t>
      </w:r>
      <w:r w:rsidRPr="009074B7">
        <w:rPr>
          <w:b/>
          <w:u w:val="single"/>
        </w:rPr>
        <w:t xml:space="preserve"> Программы Коллекция</w:t>
      </w:r>
      <w:r w:rsidR="009B0550" w:rsidRPr="009074B7">
        <w:rPr>
          <w:b/>
          <w:u w:val="single"/>
        </w:rPr>
        <w:t xml:space="preserve"> за период</w:t>
      </w:r>
      <w:r w:rsidRPr="009074B7">
        <w:rPr>
          <w:b/>
          <w:u w:val="single"/>
        </w:rPr>
        <w:t xml:space="preserve"> включает:</w:t>
      </w:r>
    </w:p>
    <w:p w:rsidR="009B0550" w:rsidRPr="009074B7" w:rsidRDefault="009B0550" w:rsidP="00804C92">
      <w:pPr>
        <w:ind w:left="993"/>
        <w:jc w:val="both"/>
      </w:pPr>
      <w:r>
        <w:rPr>
          <w:b/>
        </w:rPr>
        <w:t>-</w:t>
      </w:r>
      <w:r w:rsidR="009074B7">
        <w:rPr>
          <w:b/>
        </w:rPr>
        <w:t xml:space="preserve"> </w:t>
      </w:r>
      <w:r w:rsidR="009074B7" w:rsidRPr="009074B7">
        <w:t>начисленные/</w:t>
      </w:r>
      <w:proofErr w:type="spellStart"/>
      <w:r w:rsidR="009074B7" w:rsidRPr="009074B7">
        <w:t>предначисленные</w:t>
      </w:r>
      <w:proofErr w:type="spellEnd"/>
      <w:r w:rsidR="009074B7" w:rsidRPr="009074B7">
        <w:t>/</w:t>
      </w:r>
      <w:commentRangeStart w:id="34"/>
      <w:r w:rsidR="009074B7" w:rsidRPr="009074B7">
        <w:t>отмененные</w:t>
      </w:r>
      <w:r w:rsidR="009074B7">
        <w:rPr>
          <w:b/>
        </w:rPr>
        <w:t xml:space="preserve"> </w:t>
      </w:r>
      <w:commentRangeEnd w:id="34"/>
      <w:r w:rsidR="00730D5E">
        <w:rPr>
          <w:rStyle w:val="af6"/>
        </w:rPr>
        <w:commentReference w:id="34"/>
      </w:r>
      <w:r w:rsidR="009074B7" w:rsidRPr="009074B7">
        <w:t>бон</w:t>
      </w:r>
      <w:r w:rsidR="009074B7">
        <w:t>усы в разрезе</w:t>
      </w:r>
      <w:r w:rsidR="005B4236">
        <w:t xml:space="preserve"> </w:t>
      </w:r>
      <w:proofErr w:type="spellStart"/>
      <w:r w:rsidR="005B4236">
        <w:rPr>
          <w:rFonts w:eastAsia="Arial Unicode MS"/>
        </w:rPr>
        <w:t>эквайринговых</w:t>
      </w:r>
      <w:proofErr w:type="spellEnd"/>
      <w:r w:rsidR="009074B7">
        <w:t xml:space="preserve"> карточн</w:t>
      </w:r>
      <w:r w:rsidR="005B4236">
        <w:t>ых</w:t>
      </w:r>
      <w:r w:rsidR="009074B7">
        <w:t xml:space="preserve"> операци</w:t>
      </w:r>
      <w:r w:rsidR="005B4236">
        <w:t>й</w:t>
      </w:r>
      <w:r w:rsidR="009074B7" w:rsidRPr="009074B7">
        <w:t>;</w:t>
      </w:r>
    </w:p>
    <w:p w:rsidR="009074B7" w:rsidRPr="009074B7" w:rsidRDefault="009074B7" w:rsidP="00804C92">
      <w:pPr>
        <w:ind w:left="993"/>
        <w:jc w:val="both"/>
      </w:pPr>
      <w:r w:rsidRPr="009074B7">
        <w:t xml:space="preserve">- </w:t>
      </w:r>
      <w:r>
        <w:t>бонусы</w:t>
      </w:r>
      <w:ins w:id="35" w:author="Evgeniya Chzhan" w:date="2014-07-01T20:20:00Z">
        <w:r w:rsidR="00FB0349">
          <w:t>,</w:t>
        </w:r>
      </w:ins>
      <w:r>
        <w:t xml:space="preserve"> начисленные за операции не связанные </w:t>
      </w:r>
      <w:r w:rsidR="0020201A">
        <w:t xml:space="preserve">с </w:t>
      </w:r>
      <w:proofErr w:type="gramStart"/>
      <w:r>
        <w:t>карточными</w:t>
      </w:r>
      <w:proofErr w:type="gramEnd"/>
      <w:r w:rsidR="005B4236">
        <w:t xml:space="preserve"> (например, за акции, т.д.)</w:t>
      </w:r>
      <w:r>
        <w:t>.</w:t>
      </w:r>
    </w:p>
    <w:p w:rsidR="009C0F1A" w:rsidRPr="005841B4" w:rsidRDefault="009C0F1A" w:rsidP="009074B7">
      <w:pPr>
        <w:pStyle w:val="3"/>
        <w:jc w:val="both"/>
      </w:pPr>
      <w:bookmarkStart w:id="36" w:name="_4.2.3._Требования_к"/>
      <w:bookmarkEnd w:id="36"/>
      <w:r w:rsidRPr="005841B4">
        <w:lastRenderedPageBreak/>
        <w:t>4.</w:t>
      </w:r>
      <w:r w:rsidR="00BE517B">
        <w:t>2</w:t>
      </w:r>
      <w:r w:rsidRPr="005841B4">
        <w:t>.</w:t>
      </w:r>
      <w:r w:rsidR="00BE517B">
        <w:t>3</w:t>
      </w:r>
      <w:r w:rsidRPr="005841B4">
        <w:t xml:space="preserve">. Требования к </w:t>
      </w:r>
      <w:r>
        <w:t>Сайту</w:t>
      </w:r>
    </w:p>
    <w:p w:rsidR="00B13876" w:rsidRPr="00B13876" w:rsidRDefault="00B13876" w:rsidP="009074B7">
      <w:pPr>
        <w:pStyle w:val="4"/>
        <w:ind w:left="567"/>
        <w:jc w:val="both"/>
      </w:pPr>
      <w:bookmarkStart w:id="37" w:name="_4.2.3.1._Текущая_выписка"/>
      <w:bookmarkEnd w:id="37"/>
      <w:r w:rsidRPr="00B13876">
        <w:t>4.2.3.1. Текущая выписка</w:t>
      </w:r>
    </w:p>
    <w:p w:rsidR="00B13876" w:rsidRDefault="00B13876" w:rsidP="009074B7">
      <w:pPr>
        <w:ind w:left="567"/>
        <w:jc w:val="both"/>
        <w:rPr>
          <w:b/>
          <w:u w:val="single"/>
        </w:rPr>
      </w:pPr>
    </w:p>
    <w:p w:rsidR="003B1210" w:rsidRPr="008F4760" w:rsidRDefault="003B1210" w:rsidP="009074B7">
      <w:pPr>
        <w:ind w:left="567"/>
        <w:jc w:val="both"/>
        <w:rPr>
          <w:b/>
          <w:u w:val="single"/>
        </w:rPr>
      </w:pPr>
      <w:r w:rsidRPr="008F4760">
        <w:rPr>
          <w:b/>
          <w:u w:val="single"/>
        </w:rPr>
        <w:t>Общая информация.</w:t>
      </w:r>
    </w:p>
    <w:p w:rsidR="003B1210" w:rsidRPr="00DD2A1F" w:rsidRDefault="003B1210" w:rsidP="009074B7">
      <w:pPr>
        <w:ind w:left="567"/>
        <w:jc w:val="both"/>
        <w:rPr>
          <w:u w:val="single"/>
        </w:rPr>
      </w:pPr>
    </w:p>
    <w:p w:rsidR="003B1210" w:rsidRPr="00C13B3F" w:rsidRDefault="003B1210" w:rsidP="009074B7">
      <w:pPr>
        <w:spacing w:after="200" w:line="276" w:lineRule="auto"/>
        <w:ind w:left="993"/>
        <w:jc w:val="both"/>
      </w:pPr>
      <w:commentRangeStart w:id="38"/>
      <w:r>
        <w:t>Баллы</w:t>
      </w:r>
      <w:ins w:id="39" w:author="Evgeniya Chzhan" w:date="2014-07-01T20:20:00Z">
        <w:r w:rsidR="00FB0349">
          <w:t>,</w:t>
        </w:r>
      </w:ins>
      <w:r>
        <w:t xml:space="preserve"> ожидающие начисления  - </w:t>
      </w:r>
      <w:r w:rsidR="00BB0C73">
        <w:t>баллы за транзакции клиент</w:t>
      </w:r>
      <w:r w:rsidR="00C13B3F">
        <w:t>ов</w:t>
      </w:r>
      <w:r w:rsidR="00BB0C73">
        <w:t xml:space="preserve">, </w:t>
      </w:r>
      <w:r w:rsidR="00C13B3F">
        <w:t xml:space="preserve"> дата подтверждения которых (транзакции) находится в диапазоне между текущей датой</w:t>
      </w:r>
      <w:r w:rsidR="00C13B3F" w:rsidRPr="00C13B3F">
        <w:t xml:space="preserve"> </w:t>
      </w:r>
      <w:r w:rsidR="00C13B3F">
        <w:t xml:space="preserve"> и текущей датой минус 21 день</w:t>
      </w:r>
      <w:r w:rsidR="00C13B3F" w:rsidRPr="00C13B3F">
        <w:t>.</w:t>
      </w:r>
      <w:commentRangeEnd w:id="38"/>
      <w:r w:rsidR="00FB0349">
        <w:rPr>
          <w:rStyle w:val="af6"/>
        </w:rPr>
        <w:commentReference w:id="38"/>
      </w:r>
    </w:p>
    <w:p w:rsidR="008F55DC" w:rsidRPr="00E9525B" w:rsidRDefault="008F55DC" w:rsidP="008F55DC">
      <w:pPr>
        <w:ind w:left="567"/>
        <w:jc w:val="both"/>
        <w:rPr>
          <w:b/>
          <w:u w:val="single"/>
        </w:rPr>
      </w:pPr>
      <w:r>
        <w:rPr>
          <w:b/>
          <w:u w:val="single"/>
        </w:rPr>
        <w:t>Баланс клиента.</w:t>
      </w:r>
    </w:p>
    <w:p w:rsidR="008A24D4" w:rsidRDefault="008A24D4" w:rsidP="009074B7">
      <w:pPr>
        <w:spacing w:after="200" w:line="276" w:lineRule="auto"/>
        <w:ind w:left="993"/>
        <w:jc w:val="both"/>
      </w:pPr>
      <w:commentRangeStart w:id="40"/>
      <w:proofErr w:type="gramStart"/>
      <w:r w:rsidRPr="008A24D4">
        <w:t xml:space="preserve">Учет баланса клиента необходимо </w:t>
      </w:r>
      <w:r w:rsidR="00F5252C">
        <w:t>организовать</w:t>
      </w:r>
      <w:r w:rsidRPr="008A24D4">
        <w:t xml:space="preserve">  в разрезе </w:t>
      </w:r>
      <w:r w:rsidR="00D44EDA">
        <w:t xml:space="preserve">поля </w:t>
      </w:r>
      <w:proofErr w:type="spellStart"/>
      <w:r w:rsidRPr="009E7C8E">
        <w:rPr>
          <w:b/>
          <w:lang w:val="en-US"/>
        </w:rPr>
        <w:t>BonusTransactionId</w:t>
      </w:r>
      <w:proofErr w:type="spellEnd"/>
      <w:ins w:id="41" w:author="Evgeniya Chzhan" w:date="2014-07-01T20:22:00Z">
        <w:r w:rsidR="008508DA">
          <w:rPr>
            <w:b/>
          </w:rPr>
          <w:t>,</w:t>
        </w:r>
      </w:ins>
      <w:r w:rsidRPr="00D44EDA">
        <w:t xml:space="preserve">  в зависимост</w:t>
      </w:r>
      <w:r w:rsidR="00D44EDA" w:rsidRPr="00D44EDA">
        <w:t>и</w:t>
      </w:r>
      <w:r w:rsidRPr="00D44EDA">
        <w:t xml:space="preserve"> от</w:t>
      </w:r>
      <w:r w:rsidR="00D44EDA" w:rsidRPr="00D44EDA">
        <w:t xml:space="preserve"> поля</w:t>
      </w:r>
      <w:r w:rsidRPr="00D44EDA">
        <w:t xml:space="preserve"> </w:t>
      </w:r>
      <w:proofErr w:type="spellStart"/>
      <w:r w:rsidRPr="00D44EDA">
        <w:rPr>
          <w:b/>
        </w:rPr>
        <w:t>Status</w:t>
      </w:r>
      <w:proofErr w:type="spellEnd"/>
      <w:r w:rsidRPr="00D44EDA">
        <w:t xml:space="preserve"> (см. раздел </w:t>
      </w:r>
      <w:hyperlink w:anchor="_4.2.1.1._Взаимодействие_" w:history="1">
        <w:r w:rsidR="00061C6D" w:rsidRPr="002166DA">
          <w:rPr>
            <w:rStyle w:val="afb"/>
          </w:rPr>
          <w:t>4.2.1.1.</w:t>
        </w:r>
        <w:proofErr w:type="gramEnd"/>
        <w:r w:rsidR="00061C6D" w:rsidRPr="002166DA">
          <w:rPr>
            <w:rStyle w:val="afb"/>
          </w:rPr>
          <w:t xml:space="preserve"> </w:t>
        </w:r>
        <w:proofErr w:type="gramStart"/>
        <w:r w:rsidR="00061C6D" w:rsidRPr="002166DA">
          <w:rPr>
            <w:rStyle w:val="afb"/>
          </w:rPr>
          <w:t>Взаимодействие  «3.6 Начисление бонусов на бонусные счета клиентов»</w:t>
        </w:r>
      </w:hyperlink>
      <w:r w:rsidRPr="00D44EDA">
        <w:t>).</w:t>
      </w:r>
      <w:commentRangeEnd w:id="40"/>
      <w:r w:rsidR="008508DA">
        <w:rPr>
          <w:rStyle w:val="af6"/>
        </w:rPr>
        <w:commentReference w:id="40"/>
      </w:r>
      <w:proofErr w:type="gramEnd"/>
    </w:p>
    <w:p w:rsidR="00452576" w:rsidRDefault="00452576" w:rsidP="009074B7">
      <w:pPr>
        <w:spacing w:after="200" w:line="276" w:lineRule="auto"/>
        <w:ind w:left="993"/>
        <w:jc w:val="both"/>
      </w:pPr>
      <w:r>
        <w:t>Баллы</w:t>
      </w:r>
      <w:r w:rsidR="002C6218">
        <w:t>,</w:t>
      </w:r>
      <w:r>
        <w:t xml:space="preserve"> ожидающие начисления Сайтом</w:t>
      </w:r>
      <w:r w:rsidR="002C6218">
        <w:t>,</w:t>
      </w:r>
      <w:r>
        <w:t xml:space="preserve"> используются только для информирования клиента, операции с ними производить нельзя.</w:t>
      </w:r>
    </w:p>
    <w:p w:rsidR="00A6532E" w:rsidRPr="008A24D4" w:rsidRDefault="00A6532E" w:rsidP="008F55DC">
      <w:pPr>
        <w:ind w:left="567"/>
        <w:jc w:val="both"/>
        <w:rPr>
          <w:b/>
          <w:u w:val="single"/>
        </w:rPr>
      </w:pPr>
      <w:r>
        <w:rPr>
          <w:b/>
          <w:u w:val="single"/>
        </w:rPr>
        <w:t>Требования к выписке</w:t>
      </w:r>
      <w:r w:rsidR="008A24D4" w:rsidRPr="008A24D4">
        <w:rPr>
          <w:b/>
          <w:u w:val="single"/>
        </w:rPr>
        <w:t xml:space="preserve"> (</w:t>
      </w:r>
      <w:r w:rsidR="008A24D4" w:rsidRPr="008A24D4">
        <w:rPr>
          <w:u w:val="single"/>
        </w:rPr>
        <w:t>прототип см. на Рисунке №1 - «Выписка»: таблицы и поля</w:t>
      </w:r>
      <w:r w:rsidR="008A24D4" w:rsidRPr="008A24D4">
        <w:rPr>
          <w:b/>
          <w:u w:val="single"/>
        </w:rPr>
        <w:t>)</w:t>
      </w:r>
      <w:r w:rsidR="00452576">
        <w:rPr>
          <w:b/>
          <w:u w:val="single"/>
        </w:rPr>
        <w:t>.</w:t>
      </w:r>
    </w:p>
    <w:p w:rsidR="008A24D4" w:rsidRPr="008A24D4" w:rsidRDefault="008A24D4" w:rsidP="009074B7">
      <w:pPr>
        <w:ind w:left="993"/>
        <w:jc w:val="both"/>
        <w:rPr>
          <w:b/>
          <w:u w:val="single"/>
        </w:rPr>
      </w:pPr>
    </w:p>
    <w:p w:rsidR="00A6532E" w:rsidRDefault="00A6532E" w:rsidP="009074B7">
      <w:pPr>
        <w:ind w:left="1418"/>
        <w:jc w:val="both"/>
      </w:pPr>
      <w:r>
        <w:t xml:space="preserve"> 1)</w:t>
      </w:r>
      <w:r w:rsidR="00F4031E">
        <w:t xml:space="preserve"> </w:t>
      </w:r>
      <w:r w:rsidR="00452576">
        <w:t>Н</w:t>
      </w:r>
      <w:r>
        <w:t>еобходимо реализовать публикацию второй таблицы «Предполагаемые к начислению бонусы</w:t>
      </w:r>
      <w:r w:rsidRPr="00A97914">
        <w:t>»</w:t>
      </w:r>
      <w:r>
        <w:t xml:space="preserve">  с операциями по предначисленным бонусам клиента. В ней должна отражаться сумма всех предначисленных бонусов клиента.</w:t>
      </w:r>
    </w:p>
    <w:p w:rsidR="00947DDA" w:rsidRDefault="00F4031E" w:rsidP="009074B7">
      <w:pPr>
        <w:ind w:left="1418"/>
        <w:jc w:val="both"/>
      </w:pPr>
      <w:r>
        <w:t>2</w:t>
      </w:r>
      <w:r w:rsidR="00A6532E">
        <w:t xml:space="preserve">) </w:t>
      </w:r>
      <w:r>
        <w:t xml:space="preserve"> </w:t>
      </w:r>
      <w:r w:rsidR="00452576">
        <w:t>Н</w:t>
      </w:r>
      <w:r>
        <w:t xml:space="preserve">еобходимо переименовать </w:t>
      </w:r>
      <w:r w:rsidR="00A6532E">
        <w:t>существующ</w:t>
      </w:r>
      <w:r>
        <w:t>ую</w:t>
      </w:r>
      <w:r w:rsidR="00A6532E">
        <w:t xml:space="preserve"> колонк</w:t>
      </w:r>
      <w:r>
        <w:t>у</w:t>
      </w:r>
      <w:r w:rsidR="00A6532E">
        <w:t xml:space="preserve"> «Дата» </w:t>
      </w:r>
      <w:proofErr w:type="gramStart"/>
      <w:r w:rsidR="00A6532E">
        <w:t>в</w:t>
      </w:r>
      <w:proofErr w:type="gramEnd"/>
      <w:r w:rsidR="00A6532E">
        <w:t xml:space="preserve"> </w:t>
      </w:r>
      <w:commentRangeStart w:id="42"/>
      <w:r w:rsidR="00A6532E">
        <w:t>«</w:t>
      </w:r>
      <w:proofErr w:type="gramStart"/>
      <w:r w:rsidR="00A6532E">
        <w:t>Дата</w:t>
      </w:r>
      <w:proofErr w:type="gramEnd"/>
      <w:r w:rsidR="00A6532E">
        <w:t xml:space="preserve"> </w:t>
      </w:r>
      <w:r w:rsidR="00B13876">
        <w:t>начисления</w:t>
      </w:r>
      <w:r w:rsidR="00A6532E">
        <w:t>»</w:t>
      </w:r>
      <w:commentRangeEnd w:id="42"/>
      <w:r w:rsidR="00DE3799">
        <w:rPr>
          <w:rStyle w:val="af6"/>
        </w:rPr>
        <w:commentReference w:id="42"/>
      </w:r>
      <w:r w:rsidR="00A6532E">
        <w:t xml:space="preserve">. </w:t>
      </w:r>
    </w:p>
    <w:p w:rsidR="008A24D4" w:rsidRPr="00452576" w:rsidRDefault="008A24D4" w:rsidP="009074B7">
      <w:pPr>
        <w:spacing w:after="200" w:line="276" w:lineRule="auto"/>
        <w:jc w:val="both"/>
      </w:pPr>
      <w:r w:rsidRPr="008A24D4">
        <w:rPr>
          <w:u w:val="single"/>
        </w:rPr>
        <w:t>Рису</w:t>
      </w:r>
      <w:r w:rsidR="003B5C15">
        <w:rPr>
          <w:u w:val="single"/>
        </w:rPr>
        <w:t>нок</w:t>
      </w:r>
      <w:r w:rsidRPr="008A24D4">
        <w:rPr>
          <w:u w:val="single"/>
        </w:rPr>
        <w:t xml:space="preserve"> №1 - «Выписка»: таблицы и поля</w:t>
      </w: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1884"/>
        <w:gridCol w:w="326"/>
        <w:gridCol w:w="1869"/>
        <w:gridCol w:w="266"/>
        <w:gridCol w:w="1446"/>
        <w:gridCol w:w="3990"/>
      </w:tblGrid>
      <w:tr w:rsidR="00B13876" w:rsidTr="00B13876">
        <w:trPr>
          <w:trHeight w:val="300"/>
        </w:trPr>
        <w:tc>
          <w:tcPr>
            <w:tcW w:w="9781" w:type="dxa"/>
            <w:gridSpan w:val="6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5B3D7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Операции по счету</w:t>
            </w:r>
          </w:p>
        </w:tc>
      </w:tr>
      <w:tr w:rsidR="00B13876" w:rsidTr="00B13876">
        <w:trPr>
          <w:trHeight w:val="690"/>
        </w:trPr>
        <w:tc>
          <w:tcPr>
            <w:tcW w:w="188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5B3D7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Дата начисления</w:t>
            </w:r>
          </w:p>
        </w:tc>
        <w:tc>
          <w:tcPr>
            <w:tcW w:w="2195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95B3D7"/>
            <w:hideMark/>
          </w:tcPr>
          <w:p w:rsidR="00B13876" w:rsidRDefault="00B13876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Бонусов получено</w:t>
            </w:r>
          </w:p>
        </w:tc>
        <w:tc>
          <w:tcPr>
            <w:tcW w:w="1712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95B3D7"/>
            <w:hideMark/>
          </w:tcPr>
          <w:p w:rsidR="00B13876" w:rsidRDefault="00B13876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Бонусов потрачено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5B3D7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описание</w:t>
            </w:r>
          </w:p>
        </w:tc>
      </w:tr>
      <w:tr w:rsidR="00B13876" w:rsidTr="00B13876">
        <w:trPr>
          <w:trHeight w:val="300"/>
        </w:trPr>
        <w:tc>
          <w:tcPr>
            <w:tcW w:w="188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13.05.2014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+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50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 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Начисление от ВТБ24 за вход в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Телебанк</w:t>
            </w:r>
            <w:proofErr w:type="spellEnd"/>
          </w:p>
        </w:tc>
      </w:tr>
      <w:tr w:rsidR="00B13876" w:rsidTr="00B13876">
        <w:trPr>
          <w:trHeight w:val="300"/>
        </w:trPr>
        <w:tc>
          <w:tcPr>
            <w:tcW w:w="188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10.04.2014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2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-1500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Списание на вознаграждение по каталогу</w:t>
            </w:r>
          </w:p>
        </w:tc>
      </w:tr>
      <w:tr w:rsidR="00B13876" w:rsidTr="00B13876">
        <w:trPr>
          <w:trHeight w:val="300"/>
        </w:trPr>
        <w:tc>
          <w:tcPr>
            <w:tcW w:w="188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31.03.2014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+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1000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 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Начисление от ВТБ24 по акции "Приведи друга"</w:t>
            </w:r>
          </w:p>
        </w:tc>
      </w:tr>
      <w:tr w:rsidR="00B13876" w:rsidTr="00B13876">
        <w:trPr>
          <w:trHeight w:val="300"/>
        </w:trPr>
        <w:tc>
          <w:tcPr>
            <w:tcW w:w="188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27.01.2014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+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500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 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Начисление от ВТБ24 за транзакции по карте</w:t>
            </w:r>
          </w:p>
        </w:tc>
      </w:tr>
      <w:tr w:rsidR="00B13876" w:rsidTr="00B13876">
        <w:trPr>
          <w:trHeight w:val="600"/>
        </w:trPr>
        <w:tc>
          <w:tcPr>
            <w:tcW w:w="188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outlineLv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27.01.2014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outlineLvl w:val="0"/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+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outlineLvl w:val="0"/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100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outlineLvl w:val="0"/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outlineLvl w:val="0"/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 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outlineLv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Начисление дополнительных бонусов по акции от партнера</w:t>
            </w:r>
          </w:p>
        </w:tc>
      </w:tr>
      <w:tr w:rsidR="00B13876" w:rsidTr="00B13876">
        <w:trPr>
          <w:trHeight w:val="300"/>
        </w:trPr>
        <w:tc>
          <w:tcPr>
            <w:tcW w:w="188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outlineLv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27.01.2014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outlineLvl w:val="0"/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+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outlineLvl w:val="0"/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100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outlineLvl w:val="0"/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outlineLvl w:val="0"/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 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outlineLv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Начисление базовых бонусов от партнера</w:t>
            </w:r>
          </w:p>
        </w:tc>
      </w:tr>
      <w:tr w:rsidR="00B13876" w:rsidTr="00B13876">
        <w:trPr>
          <w:trHeight w:val="300"/>
        </w:trPr>
        <w:tc>
          <w:tcPr>
            <w:tcW w:w="188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DCE6F1"/>
            <w:vAlign w:val="bottom"/>
            <w:hideMark/>
          </w:tcPr>
          <w:p w:rsidR="00B13876" w:rsidRDefault="00B138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Всего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DCE6F1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+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DCE6F1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250</w:t>
            </w:r>
          </w:p>
        </w:tc>
        <w:tc>
          <w:tcPr>
            <w:tcW w:w="1712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DCE6F1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-1500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DCE6F1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13876" w:rsidTr="00B13876">
        <w:trPr>
          <w:trHeight w:val="300"/>
        </w:trPr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13876" w:rsidTr="00B13876">
        <w:trPr>
          <w:trHeight w:val="450"/>
        </w:trPr>
        <w:tc>
          <w:tcPr>
            <w:tcW w:w="5791" w:type="dxa"/>
            <w:gridSpan w:val="5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5B3D7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Предполагаемые к начислению бонусы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13876" w:rsidTr="00B13876">
        <w:trPr>
          <w:trHeight w:val="300"/>
        </w:trPr>
        <w:tc>
          <w:tcPr>
            <w:tcW w:w="188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DCE6F1"/>
            <w:vAlign w:val="bottom"/>
            <w:hideMark/>
          </w:tcPr>
          <w:p w:rsidR="00B13876" w:rsidRDefault="00B138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Всего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DCE6F1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+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900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 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8A24D4" w:rsidRPr="008A24D4" w:rsidRDefault="008A24D4" w:rsidP="00A6532E">
      <w:pPr>
        <w:ind w:left="426"/>
        <w:jc w:val="both"/>
        <w:rPr>
          <w:lang w:val="en-US"/>
        </w:rPr>
      </w:pPr>
    </w:p>
    <w:p w:rsidR="00B13876" w:rsidRPr="00B13876" w:rsidRDefault="00B13876" w:rsidP="002C6218">
      <w:pPr>
        <w:pStyle w:val="4"/>
        <w:ind w:left="567"/>
      </w:pPr>
      <w:bookmarkStart w:id="44" w:name="_4.2.3.2._Расширенная_выписка"/>
      <w:bookmarkEnd w:id="44"/>
      <w:r w:rsidRPr="00B13876">
        <w:lastRenderedPageBreak/>
        <w:t>4.2.3.</w:t>
      </w:r>
      <w:r>
        <w:t>2</w:t>
      </w:r>
      <w:r w:rsidRPr="00B13876">
        <w:t xml:space="preserve">. </w:t>
      </w:r>
      <w:commentRangeStart w:id="45"/>
      <w:r>
        <w:t>Расширенная выписка</w:t>
      </w:r>
      <w:commentRangeEnd w:id="45"/>
      <w:r w:rsidR="00127471">
        <w:rPr>
          <w:rStyle w:val="af6"/>
          <w:rFonts w:eastAsia="Times New Roman" w:cs="Times New Roman"/>
          <w:b w:val="0"/>
          <w:bCs w:val="0"/>
          <w:iCs w:val="0"/>
          <w:color w:val="auto"/>
        </w:rPr>
        <w:commentReference w:id="45"/>
      </w:r>
    </w:p>
    <w:p w:rsidR="00B13876" w:rsidRDefault="00B13876" w:rsidP="00804C92">
      <w:pPr>
        <w:ind w:left="567"/>
        <w:jc w:val="both"/>
        <w:rPr>
          <w:u w:val="single"/>
        </w:rPr>
      </w:pPr>
    </w:p>
    <w:p w:rsidR="007A27D9" w:rsidRDefault="007A27D9" w:rsidP="006F27AF">
      <w:pPr>
        <w:pStyle w:val="af4"/>
        <w:numPr>
          <w:ilvl w:val="0"/>
          <w:numId w:val="15"/>
        </w:numPr>
        <w:jc w:val="both"/>
      </w:pPr>
      <w:r w:rsidRPr="007A27D9">
        <w:t xml:space="preserve">В </w:t>
      </w:r>
      <w:r>
        <w:t>раздел</w:t>
      </w:r>
      <w:r w:rsidR="006F27AF">
        <w:t>е</w:t>
      </w:r>
      <w:r>
        <w:t xml:space="preserve"> </w:t>
      </w:r>
      <w:r w:rsidRPr="007A27D9">
        <w:t>“</w:t>
      </w:r>
      <w:r>
        <w:t>Выписка</w:t>
      </w:r>
      <w:r w:rsidRPr="007A27D9">
        <w:t>”</w:t>
      </w:r>
      <w:r>
        <w:t xml:space="preserve"> необходимо реализовать кнопку для запроса расширенной выписки (например, кнопка </w:t>
      </w:r>
      <w:r w:rsidRPr="007A27D9">
        <w:t>“</w:t>
      </w:r>
      <w:r>
        <w:t>Заказ расширенной выписки</w:t>
      </w:r>
      <w:r w:rsidRPr="007A27D9">
        <w:t>”</w:t>
      </w:r>
      <w:r>
        <w:t>).</w:t>
      </w:r>
    </w:p>
    <w:p w:rsidR="00584CD7" w:rsidRDefault="00584CD7" w:rsidP="00804C92">
      <w:pPr>
        <w:ind w:left="567"/>
        <w:jc w:val="both"/>
      </w:pPr>
    </w:p>
    <w:p w:rsidR="007A27D9" w:rsidRPr="007A27D9" w:rsidRDefault="006F27AF" w:rsidP="006F27AF">
      <w:pPr>
        <w:ind w:left="851" w:hanging="284"/>
        <w:jc w:val="both"/>
      </w:pPr>
      <w:r>
        <w:t xml:space="preserve">2) </w:t>
      </w:r>
      <w:r w:rsidR="007A27D9">
        <w:t xml:space="preserve">После нажатия на кнопку </w:t>
      </w:r>
      <w:r w:rsidR="007A27D9" w:rsidRPr="007A27D9">
        <w:t>“</w:t>
      </w:r>
      <w:r w:rsidR="007A27D9">
        <w:t>Заказ расширенной выписки</w:t>
      </w:r>
      <w:r w:rsidR="007A27D9" w:rsidRPr="007A27D9">
        <w:t>”</w:t>
      </w:r>
      <w:r w:rsidR="007A27D9">
        <w:t>, пользо</w:t>
      </w:r>
      <w:r w:rsidR="00171C61">
        <w:t>вателю для заполнения необходимо предоставить следующие поля</w:t>
      </w:r>
      <w:r w:rsidR="007A27D9" w:rsidRPr="007A27D9">
        <w:t>:</w:t>
      </w:r>
    </w:p>
    <w:p w:rsidR="007A27D9" w:rsidRPr="007A27D9" w:rsidRDefault="007A27D9" w:rsidP="0067094C">
      <w:pPr>
        <w:ind w:left="1276"/>
        <w:jc w:val="both"/>
      </w:pPr>
      <w:r w:rsidRPr="007A27D9">
        <w:t>-</w:t>
      </w:r>
      <w:r>
        <w:t xml:space="preserve"> период формирования выписки</w:t>
      </w:r>
      <w:r w:rsidR="008263FF">
        <w:t xml:space="preserve"> (дат</w:t>
      </w:r>
      <w:r w:rsidR="00584CD7">
        <w:t>ы</w:t>
      </w:r>
      <w:r w:rsidR="008263FF">
        <w:t xml:space="preserve"> </w:t>
      </w:r>
      <w:r w:rsidR="008263FF" w:rsidRPr="008263FF">
        <w:t>“</w:t>
      </w:r>
      <w:r w:rsidR="008263FF">
        <w:t>от</w:t>
      </w:r>
      <w:r w:rsidR="008263FF" w:rsidRPr="008263FF">
        <w:t>”</w:t>
      </w:r>
      <w:r w:rsidR="008263FF">
        <w:t xml:space="preserve"> и </w:t>
      </w:r>
      <w:r w:rsidR="008263FF" w:rsidRPr="008263FF">
        <w:t>“</w:t>
      </w:r>
      <w:r w:rsidR="008263FF">
        <w:t>до</w:t>
      </w:r>
      <w:r w:rsidR="008263FF" w:rsidRPr="008263FF">
        <w:t>”</w:t>
      </w:r>
      <w:r w:rsidR="008263FF">
        <w:t>)</w:t>
      </w:r>
      <w:r w:rsidRPr="007A27D9">
        <w:t>;</w:t>
      </w:r>
    </w:p>
    <w:p w:rsidR="007A27D9" w:rsidRDefault="007A27D9" w:rsidP="0067094C">
      <w:pPr>
        <w:ind w:left="1276"/>
        <w:jc w:val="both"/>
      </w:pPr>
      <w:r w:rsidRPr="007A27D9">
        <w:t xml:space="preserve">- </w:t>
      </w:r>
      <w:r>
        <w:t>способ получения выписки</w:t>
      </w:r>
      <w:r w:rsidR="00584CD7">
        <w:t xml:space="preserve"> (</w:t>
      </w:r>
      <w:commentRangeStart w:id="46"/>
      <w:r w:rsidR="00584CD7">
        <w:t xml:space="preserve">поле </w:t>
      </w:r>
      <w:r w:rsidR="00584CD7">
        <w:rPr>
          <w:lang w:val="en-US"/>
        </w:rPr>
        <w:t>e</w:t>
      </w:r>
      <w:r w:rsidR="00584CD7" w:rsidRPr="00584CD7">
        <w:t>-</w:t>
      </w:r>
      <w:r w:rsidR="00584CD7">
        <w:rPr>
          <w:lang w:val="en-US"/>
        </w:rPr>
        <w:t>mail</w:t>
      </w:r>
      <w:r w:rsidR="00584CD7" w:rsidRPr="00584CD7">
        <w:t xml:space="preserve"> </w:t>
      </w:r>
      <w:r w:rsidR="00584CD7">
        <w:t xml:space="preserve">клиента </w:t>
      </w:r>
      <w:commentRangeEnd w:id="46"/>
      <w:r w:rsidR="00EB3A03">
        <w:rPr>
          <w:rStyle w:val="af6"/>
        </w:rPr>
        <w:commentReference w:id="46"/>
      </w:r>
      <w:r w:rsidR="00584CD7">
        <w:t>(</w:t>
      </w:r>
      <w:proofErr w:type="spellStart"/>
      <w:r w:rsidR="00584CD7">
        <w:t>предзаполненное</w:t>
      </w:r>
      <w:proofErr w:type="spellEnd"/>
      <w:r w:rsidR="00584CD7">
        <w:t xml:space="preserve"> поле с возможностью редактирования) или чек-бокс </w:t>
      </w:r>
      <w:r w:rsidR="00584CD7" w:rsidRPr="00584CD7">
        <w:t>“</w:t>
      </w:r>
      <w:r w:rsidR="00584CD7">
        <w:t>Личный кабинет клиента</w:t>
      </w:r>
      <w:r w:rsidR="00584CD7" w:rsidRPr="00584CD7">
        <w:t xml:space="preserve"> </w:t>
      </w:r>
      <w:r w:rsidR="00584CD7" w:rsidRPr="00804C92">
        <w:t xml:space="preserve">на Сайте </w:t>
      </w:r>
      <w:del w:id="47" w:author="Evgeniya Chzhan" w:date="2014-07-01T20:34:00Z">
        <w:r w:rsidR="00584CD7" w:rsidRPr="00804C92" w:rsidDel="008E71C8">
          <w:delText>Коллекции</w:delText>
        </w:r>
      </w:del>
      <w:ins w:id="48" w:author="Evgeniya Chzhan" w:date="2014-07-01T20:34:00Z">
        <w:r w:rsidR="008E71C8" w:rsidRPr="00804C92">
          <w:t>Коллекци</w:t>
        </w:r>
        <w:r w:rsidR="008E71C8">
          <w:t>я</w:t>
        </w:r>
      </w:ins>
      <w:r w:rsidR="00584CD7" w:rsidRPr="00584CD7">
        <w:t>”</w:t>
      </w:r>
      <w:r w:rsidR="00584CD7">
        <w:t>)</w:t>
      </w:r>
      <w:r>
        <w:t>.</w:t>
      </w:r>
    </w:p>
    <w:p w:rsidR="008263FF" w:rsidRPr="00584CD7" w:rsidRDefault="008263FF" w:rsidP="00804C92">
      <w:pPr>
        <w:ind w:left="567"/>
        <w:jc w:val="both"/>
      </w:pPr>
    </w:p>
    <w:p w:rsidR="008263FF" w:rsidRPr="00651390" w:rsidRDefault="008263FF" w:rsidP="00804C92">
      <w:pPr>
        <w:ind w:left="567"/>
        <w:jc w:val="both"/>
        <w:rPr>
          <w:b/>
          <w:u w:val="single"/>
        </w:rPr>
      </w:pPr>
      <w:r w:rsidRPr="00651390">
        <w:rPr>
          <w:b/>
          <w:u w:val="single"/>
        </w:rPr>
        <w:t>Ограничения</w:t>
      </w:r>
      <w:r w:rsidR="00171C61" w:rsidRPr="00651390">
        <w:rPr>
          <w:b/>
          <w:u w:val="single"/>
        </w:rPr>
        <w:t>:</w:t>
      </w:r>
    </w:p>
    <w:p w:rsidR="008263FF" w:rsidRPr="00171C61" w:rsidRDefault="008263FF" w:rsidP="00171C61">
      <w:pPr>
        <w:ind w:left="993"/>
        <w:jc w:val="both"/>
      </w:pPr>
      <w:r>
        <w:t>- возможен заказ выписки только за последние три года</w:t>
      </w:r>
      <w:r w:rsidR="00584CD7">
        <w:t xml:space="preserve"> </w:t>
      </w:r>
      <w:r w:rsidR="00584CD7" w:rsidRPr="00804C92">
        <w:t>и до предыдущего дня относительно дня запроса</w:t>
      </w:r>
      <w:r w:rsidR="00171C61" w:rsidRPr="00171C61">
        <w:t>;</w:t>
      </w:r>
    </w:p>
    <w:p w:rsidR="00171C61" w:rsidRPr="00584CD7" w:rsidRDefault="00171C61" w:rsidP="00171C61">
      <w:pPr>
        <w:ind w:left="993"/>
        <w:jc w:val="both"/>
      </w:pPr>
      <w:r>
        <w:t>-</w:t>
      </w:r>
      <w:r w:rsidRPr="00171C61">
        <w:t xml:space="preserve"> </w:t>
      </w:r>
      <w:r>
        <w:t>к</w:t>
      </w:r>
      <w:r w:rsidRPr="00584CD7">
        <w:t>лиент может заказать выписку не чаще 1 раза в сутки. В случае превышения допустимого кол</w:t>
      </w:r>
      <w:r>
        <w:t>ичества</w:t>
      </w:r>
      <w:r w:rsidRPr="00584CD7">
        <w:t xml:space="preserve"> раз отправки запроса</w:t>
      </w:r>
      <w:r>
        <w:t xml:space="preserve"> для получения расширенной</w:t>
      </w:r>
      <w:r w:rsidRPr="00584CD7">
        <w:t xml:space="preserve"> </w:t>
      </w:r>
      <w:r>
        <w:t>выписки С</w:t>
      </w:r>
      <w:r w:rsidRPr="00584CD7">
        <w:t>айт выводит уведомление для клиента</w:t>
      </w:r>
      <w:r>
        <w:t xml:space="preserve"> </w:t>
      </w:r>
      <w:r w:rsidRPr="00171C61">
        <w:t>“</w:t>
      </w:r>
      <w:r w:rsidR="00181111">
        <w:t>Заказ расширенной выписк</w:t>
      </w:r>
      <w:r w:rsidR="00E71720">
        <w:t>и</w:t>
      </w:r>
      <w:r w:rsidR="00181111">
        <w:t xml:space="preserve"> невозможен.</w:t>
      </w:r>
      <w:r w:rsidR="002F672B">
        <w:t xml:space="preserve"> </w:t>
      </w:r>
      <w:r w:rsidR="00181111">
        <w:t>Данная операция доступна один раз в сутки</w:t>
      </w:r>
      <w:r w:rsidRPr="00171C61">
        <w:t>”</w:t>
      </w:r>
      <w:r w:rsidRPr="00584CD7">
        <w:t>.</w:t>
      </w:r>
    </w:p>
    <w:p w:rsidR="008263FF" w:rsidRDefault="008263FF" w:rsidP="008263FF">
      <w:pPr>
        <w:ind w:left="567" w:firstLine="141"/>
        <w:jc w:val="both"/>
      </w:pPr>
    </w:p>
    <w:p w:rsidR="000E05A5" w:rsidRPr="008263FF" w:rsidRDefault="000E05A5" w:rsidP="006F27AF">
      <w:pPr>
        <w:pStyle w:val="af4"/>
        <w:numPr>
          <w:ilvl w:val="0"/>
          <w:numId w:val="14"/>
        </w:numPr>
        <w:ind w:left="851" w:hanging="284"/>
        <w:jc w:val="both"/>
      </w:pPr>
      <w:commentRangeStart w:id="49"/>
      <w:r>
        <w:t xml:space="preserve">На Сайте необходимо отображать статус выполнения запроса заказа расширенной выписки. </w:t>
      </w:r>
      <w:commentRangeEnd w:id="49"/>
      <w:r w:rsidR="00F2000D">
        <w:rPr>
          <w:rStyle w:val="af6"/>
          <w:rFonts w:eastAsia="Times New Roman" w:cs="Times New Roman"/>
          <w:lang w:eastAsia="ru-RU"/>
        </w:rPr>
        <w:commentReference w:id="49"/>
      </w:r>
    </w:p>
    <w:p w:rsidR="008263FF" w:rsidRDefault="008263FF" w:rsidP="008263FF">
      <w:pPr>
        <w:ind w:left="567" w:firstLine="141"/>
        <w:jc w:val="both"/>
      </w:pPr>
    </w:p>
    <w:p w:rsidR="000E05A5" w:rsidRPr="006F27AF" w:rsidRDefault="000E05A5" w:rsidP="00127471">
      <w:pPr>
        <w:pStyle w:val="af4"/>
        <w:ind w:left="851"/>
        <w:jc w:val="both"/>
        <w:rPr>
          <w:b/>
          <w:u w:val="single"/>
        </w:rPr>
        <w:pPrChange w:id="50" w:author="Evgeniya Chzhan" w:date="2014-07-01T20:23:00Z">
          <w:pPr>
            <w:pStyle w:val="af4"/>
            <w:numPr>
              <w:numId w:val="14"/>
            </w:numPr>
            <w:ind w:left="851" w:hanging="284"/>
            <w:jc w:val="both"/>
          </w:pPr>
        </w:pPrChange>
      </w:pPr>
      <w:commentRangeStart w:id="51"/>
      <w:r w:rsidRPr="006F27AF">
        <w:rPr>
          <w:b/>
          <w:u w:val="single"/>
        </w:rPr>
        <w:t>Взаимодействие с Хранилищем.</w:t>
      </w:r>
      <w:commentRangeEnd w:id="51"/>
      <w:r w:rsidR="00127471">
        <w:rPr>
          <w:rStyle w:val="af6"/>
          <w:rFonts w:eastAsia="Times New Roman" w:cs="Times New Roman"/>
          <w:lang w:eastAsia="ru-RU"/>
        </w:rPr>
        <w:commentReference w:id="51"/>
      </w:r>
    </w:p>
    <w:p w:rsidR="000E05A5" w:rsidRPr="009B0550" w:rsidRDefault="000E05A5" w:rsidP="000E05A5">
      <w:pPr>
        <w:pStyle w:val="3"/>
        <w:ind w:left="993"/>
        <w:jc w:val="both"/>
        <w:rPr>
          <w:b w:val="0"/>
        </w:rPr>
      </w:pPr>
      <w:r w:rsidRPr="009B0550">
        <w:rPr>
          <w:b w:val="0"/>
        </w:rPr>
        <w:t xml:space="preserve">Необходимо организовать взаимодействие с </w:t>
      </w:r>
      <w:r>
        <w:rPr>
          <w:b w:val="0"/>
        </w:rPr>
        <w:t>Хранилищем</w:t>
      </w:r>
      <w:r w:rsidR="00E22662">
        <w:rPr>
          <w:b w:val="0"/>
        </w:rPr>
        <w:t>,</w:t>
      </w:r>
      <w:r w:rsidRPr="009B0550">
        <w:rPr>
          <w:b w:val="0"/>
        </w:rPr>
        <w:t xml:space="preserve"> описан</w:t>
      </w:r>
      <w:r>
        <w:rPr>
          <w:b w:val="0"/>
        </w:rPr>
        <w:t>н</w:t>
      </w:r>
      <w:r w:rsidRPr="009B0550">
        <w:rPr>
          <w:b w:val="0"/>
        </w:rPr>
        <w:t xml:space="preserve">ое в </w:t>
      </w:r>
      <w:r>
        <w:rPr>
          <w:b w:val="0"/>
        </w:rPr>
        <w:t xml:space="preserve">пункте </w:t>
      </w:r>
      <w:hyperlink w:anchor="_4.2.1.2._Взаимодействие_" w:history="1">
        <w:r w:rsidRPr="009B0550">
          <w:rPr>
            <w:rStyle w:val="afb"/>
            <w:b/>
          </w:rPr>
          <w:t xml:space="preserve">4.2.1.2. Взаимодействие </w:t>
        </w:r>
        <w:r w:rsidRPr="009B0550">
          <w:rPr>
            <w:rStyle w:val="afb"/>
            <w:rFonts w:cs="Times New Roman"/>
            <w:b/>
          </w:rPr>
          <w:t xml:space="preserve"> «Расширенная выписка» (новое)</w:t>
        </w:r>
      </w:hyperlink>
    </w:p>
    <w:p w:rsidR="000E05A5" w:rsidRDefault="000E05A5" w:rsidP="008263FF">
      <w:pPr>
        <w:ind w:left="567" w:firstLine="141"/>
        <w:jc w:val="both"/>
      </w:pPr>
    </w:p>
    <w:p w:rsidR="00DC43B3" w:rsidRDefault="00651390" w:rsidP="006F27AF">
      <w:pPr>
        <w:pStyle w:val="af4"/>
        <w:numPr>
          <w:ilvl w:val="0"/>
          <w:numId w:val="14"/>
        </w:numPr>
        <w:ind w:left="993" w:hanging="426"/>
        <w:jc w:val="both"/>
      </w:pPr>
      <w:r>
        <w:t>По</w:t>
      </w:r>
      <w:r w:rsidR="00533BB0">
        <w:t>с</w:t>
      </w:r>
      <w:r>
        <w:t xml:space="preserve">ле получения расширенной выписки Сайт </w:t>
      </w:r>
      <w:del w:id="52" w:author="Evgeniya Chzhan" w:date="2014-07-01T18:40:00Z">
        <w:r w:rsidDel="00793321">
          <w:delText xml:space="preserve">должен, </w:delText>
        </w:r>
      </w:del>
      <w:r>
        <w:t xml:space="preserve">либо отправляет её на </w:t>
      </w:r>
      <w:r w:rsidRPr="006F27AF">
        <w:rPr>
          <w:lang w:val="en-US"/>
        </w:rPr>
        <w:t>e</w:t>
      </w:r>
      <w:r w:rsidRPr="00651390">
        <w:t>-</w:t>
      </w:r>
      <w:r w:rsidRPr="006F27AF">
        <w:rPr>
          <w:lang w:val="en-US"/>
        </w:rPr>
        <w:t>mail</w:t>
      </w:r>
      <w:r w:rsidRPr="00651390">
        <w:t xml:space="preserve"> </w:t>
      </w:r>
      <w:r>
        <w:t xml:space="preserve">клиента, либо отображает её в Личном кабинете (раздел </w:t>
      </w:r>
      <w:ins w:id="53" w:author="Evgeniya Chzhan" w:date="2014-07-01T18:40:00Z">
        <w:r w:rsidR="00793321">
          <w:t>«</w:t>
        </w:r>
      </w:ins>
      <w:del w:id="54" w:author="Evgeniya Chzhan" w:date="2014-07-01T18:40:00Z">
        <w:r w:rsidDel="00793321">
          <w:delText>с</w:delText>
        </w:r>
      </w:del>
      <w:ins w:id="55" w:author="Evgeniya Chzhan" w:date="2014-07-01T18:40:00Z">
        <w:r w:rsidR="00793321">
          <w:t>С</w:t>
        </w:r>
      </w:ins>
      <w:r>
        <w:t>ообщения</w:t>
      </w:r>
      <w:ins w:id="56" w:author="Evgeniya Chzhan" w:date="2014-07-01T18:40:00Z">
        <w:r w:rsidR="00793321">
          <w:t>»</w:t>
        </w:r>
      </w:ins>
      <w:r>
        <w:t>).</w:t>
      </w:r>
    </w:p>
    <w:p w:rsidR="00651390" w:rsidRDefault="00651390">
      <w:pPr>
        <w:spacing w:after="200" w:line="276" w:lineRule="auto"/>
        <w:rPr>
          <w:rStyle w:val="11"/>
          <w:b/>
          <w:bCs/>
        </w:rPr>
      </w:pPr>
      <w:r>
        <w:rPr>
          <w:rStyle w:val="11"/>
        </w:rPr>
        <w:br w:type="page"/>
      </w:r>
    </w:p>
    <w:p w:rsidR="00F8310D" w:rsidRPr="00696A5E" w:rsidRDefault="00F8310D" w:rsidP="00696A5E">
      <w:pPr>
        <w:pStyle w:val="1"/>
        <w:rPr>
          <w:rStyle w:val="11"/>
        </w:rPr>
      </w:pPr>
      <w:r w:rsidRPr="00696A5E">
        <w:rPr>
          <w:rStyle w:val="11"/>
        </w:rPr>
        <w:lastRenderedPageBreak/>
        <w:t>Ограничения и соглашения реализации</w:t>
      </w:r>
    </w:p>
    <w:p w:rsidR="0076364A" w:rsidRPr="00054550" w:rsidRDefault="0076364A" w:rsidP="00775412">
      <w:pPr>
        <w:pStyle w:val="ab"/>
        <w:numPr>
          <w:ilvl w:val="0"/>
          <w:numId w:val="3"/>
        </w:numPr>
        <w:rPr>
          <w:rFonts w:cs="Arial"/>
          <w:b/>
          <w:color w:val="000000" w:themeColor="text1"/>
          <w:kern w:val="32"/>
          <w:sz w:val="32"/>
          <w:szCs w:val="32"/>
        </w:rPr>
      </w:pPr>
      <w:r>
        <w:t>Требования к начислению бал</w:t>
      </w:r>
      <w:r w:rsidR="00FE2AE2">
        <w:t>л</w:t>
      </w:r>
      <w:r>
        <w:t>ов и маркетинговым к</w:t>
      </w:r>
      <w:r w:rsidR="00FE2AE2">
        <w:t>а</w:t>
      </w:r>
      <w:r>
        <w:t xml:space="preserve">мпаниям рассматриваются в </w:t>
      </w:r>
      <w:r w:rsidRPr="0076364A">
        <w:t>BR-5582 "Проект «Коллекция»: Начисление баллов и маркетинговые кампании"</w:t>
      </w:r>
      <w:r>
        <w:t>.</w:t>
      </w:r>
    </w:p>
    <w:p w:rsidR="00E36CDD" w:rsidRPr="0076364A" w:rsidRDefault="00E36CDD" w:rsidP="00E36CDD">
      <w:pPr>
        <w:pStyle w:val="ab"/>
        <w:ind w:left="720"/>
        <w:rPr>
          <w:rStyle w:val="11"/>
          <w:rFonts w:eastAsia="Arial Unicode MS"/>
          <w:b/>
        </w:rPr>
      </w:pPr>
    </w:p>
    <w:p w:rsidR="00F8310D" w:rsidRPr="00296D10" w:rsidRDefault="00F8310D" w:rsidP="00F8310D">
      <w:pPr>
        <w:pStyle w:val="ab"/>
        <w:rPr>
          <w:rStyle w:val="11"/>
          <w:rFonts w:eastAsia="Arial Unicode MS"/>
          <w:b/>
        </w:rPr>
      </w:pPr>
      <w:r w:rsidRPr="00296D10">
        <w:rPr>
          <w:rStyle w:val="11"/>
          <w:rFonts w:eastAsia="Arial Unicode MS"/>
          <w:b/>
        </w:rPr>
        <w:t>Функциональное распределение по модулям ППО</w:t>
      </w:r>
      <w:r w:rsidRPr="00296D10">
        <w:rPr>
          <w:rStyle w:val="a6"/>
          <w:bCs/>
        </w:rPr>
        <w:footnoteReference w:id="1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3"/>
        <w:gridCol w:w="1790"/>
        <w:gridCol w:w="2268"/>
        <w:gridCol w:w="2976"/>
      </w:tblGrid>
      <w:tr w:rsidR="00F8310D" w:rsidRPr="00296D10" w:rsidTr="00CF7343">
        <w:tc>
          <w:tcPr>
            <w:tcW w:w="2713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Функция бизнес-процесса</w:t>
            </w:r>
          </w:p>
        </w:tc>
        <w:tc>
          <w:tcPr>
            <w:tcW w:w="1790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Модуль ППО</w:t>
            </w:r>
            <w:r w:rsidRPr="00296D10">
              <w:rPr>
                <w:rStyle w:val="a6"/>
              </w:rPr>
              <w:footnoteReference w:id="2"/>
            </w:r>
          </w:p>
        </w:tc>
        <w:tc>
          <w:tcPr>
            <w:tcW w:w="2268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Ограничения (если существуют)</w:t>
            </w:r>
          </w:p>
        </w:tc>
        <w:tc>
          <w:tcPr>
            <w:tcW w:w="2976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Принципы интеграции (если требуется)</w:t>
            </w:r>
          </w:p>
        </w:tc>
      </w:tr>
    </w:tbl>
    <w:p w:rsidR="00F8310D" w:rsidRPr="00DF703C" w:rsidRDefault="00F8310D" w:rsidP="00F8310D">
      <w:pPr>
        <w:pStyle w:val="ab"/>
        <w:rPr>
          <w:rStyle w:val="11"/>
          <w:rFonts w:eastAsia="Arial Unicode MS"/>
          <w:highlight w:val="yellow"/>
        </w:rPr>
      </w:pPr>
    </w:p>
    <w:p w:rsidR="00F8310D" w:rsidRPr="00814D78" w:rsidRDefault="00F8310D" w:rsidP="00775412">
      <w:pPr>
        <w:pStyle w:val="ab"/>
        <w:numPr>
          <w:ilvl w:val="0"/>
          <w:numId w:val="4"/>
        </w:numPr>
        <w:ind w:left="567" w:hanging="567"/>
        <w:rPr>
          <w:rStyle w:val="11"/>
          <w:rFonts w:eastAsia="Arial Unicode MS"/>
        </w:rPr>
      </w:pPr>
      <w:r w:rsidRPr="00814D78">
        <w:rPr>
          <w:rStyle w:val="11"/>
          <w:rFonts w:eastAsia="Arial Unicode MS"/>
        </w:rPr>
        <w:t>Оценка плана мероприятий по реализации.</w:t>
      </w:r>
    </w:p>
    <w:p w:rsidR="00F8310D" w:rsidRDefault="00F8310D" w:rsidP="00F8310D">
      <w:pPr>
        <w:pStyle w:val="ab"/>
        <w:rPr>
          <w:rStyle w:val="11"/>
          <w:rFonts w:eastAsia="Arial Unicode MS"/>
          <w:b/>
          <w:highlight w:val="yellow"/>
        </w:rPr>
      </w:pPr>
    </w:p>
    <w:p w:rsidR="00472D6A" w:rsidRPr="00DF703C" w:rsidRDefault="00472D6A" w:rsidP="00F8310D">
      <w:pPr>
        <w:pStyle w:val="ab"/>
        <w:rPr>
          <w:rStyle w:val="11"/>
          <w:rFonts w:eastAsia="Arial Unicode MS"/>
          <w:b/>
          <w:highlight w:val="yellow"/>
        </w:rPr>
      </w:pPr>
    </w:p>
    <w:p w:rsidR="00F8310D" w:rsidRPr="00C61365" w:rsidRDefault="00F8310D" w:rsidP="00F8310D">
      <w:pPr>
        <w:pStyle w:val="ab"/>
        <w:rPr>
          <w:rStyle w:val="11"/>
          <w:rFonts w:eastAsia="Arial Unicode MS"/>
          <w:b/>
        </w:rPr>
      </w:pPr>
      <w:r w:rsidRPr="00C61365">
        <w:rPr>
          <w:rStyle w:val="11"/>
          <w:rFonts w:eastAsia="Arial Unicode MS"/>
          <w:b/>
        </w:rPr>
        <w:t>Риски реализации и внедрения</w:t>
      </w:r>
      <w:r w:rsidRPr="00C61365">
        <w:rPr>
          <w:rStyle w:val="a6"/>
          <w:bCs/>
        </w:rPr>
        <w:footnoteReference w:id="3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5"/>
        <w:gridCol w:w="2078"/>
        <w:gridCol w:w="2577"/>
        <w:gridCol w:w="2471"/>
      </w:tblGrid>
      <w:tr w:rsidR="00ED04A7" w:rsidRPr="00C61365" w:rsidTr="00ED04A7">
        <w:trPr>
          <w:jc w:val="center"/>
        </w:trPr>
        <w:tc>
          <w:tcPr>
            <w:tcW w:w="2445" w:type="dxa"/>
            <w:vAlign w:val="center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  <w:r w:rsidRPr="00C61365">
              <w:rPr>
                <w:rStyle w:val="11"/>
                <w:rFonts w:eastAsia="Arial Unicode MS"/>
                <w:b/>
              </w:rPr>
              <w:t>Описание риска</w:t>
            </w:r>
          </w:p>
        </w:tc>
        <w:tc>
          <w:tcPr>
            <w:tcW w:w="2078" w:type="dxa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</w:p>
        </w:tc>
        <w:tc>
          <w:tcPr>
            <w:tcW w:w="2577" w:type="dxa"/>
            <w:vAlign w:val="center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  <w:r w:rsidRPr="00C61365">
              <w:rPr>
                <w:rStyle w:val="11"/>
                <w:rFonts w:eastAsia="Arial Unicode MS"/>
                <w:b/>
              </w:rPr>
              <w:t>Критичность</w:t>
            </w:r>
          </w:p>
        </w:tc>
        <w:tc>
          <w:tcPr>
            <w:tcW w:w="2471" w:type="dxa"/>
            <w:vAlign w:val="center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  <w:r w:rsidRPr="00C61365">
              <w:rPr>
                <w:rStyle w:val="11"/>
                <w:rFonts w:eastAsia="Arial Unicode MS"/>
                <w:b/>
              </w:rPr>
              <w:t>Меры по снижению</w:t>
            </w:r>
          </w:p>
        </w:tc>
      </w:tr>
    </w:tbl>
    <w:p w:rsidR="00F8310D" w:rsidRPr="00DF703C" w:rsidRDefault="00F8310D" w:rsidP="00F8310D">
      <w:pPr>
        <w:pStyle w:val="ab"/>
        <w:rPr>
          <w:rStyle w:val="11"/>
          <w:rFonts w:eastAsia="Arial Unicode MS"/>
          <w:highlight w:val="yellow"/>
        </w:rPr>
      </w:pPr>
    </w:p>
    <w:p w:rsidR="00F8310D" w:rsidRPr="00C61365" w:rsidRDefault="00F8310D" w:rsidP="00775412">
      <w:pPr>
        <w:pStyle w:val="ab"/>
        <w:numPr>
          <w:ilvl w:val="0"/>
          <w:numId w:val="4"/>
        </w:numPr>
        <w:ind w:left="567" w:hanging="567"/>
        <w:rPr>
          <w:rStyle w:val="11"/>
          <w:rFonts w:eastAsia="Arial Unicode MS"/>
        </w:rPr>
      </w:pPr>
      <w:r w:rsidRPr="00C61365">
        <w:rPr>
          <w:rStyle w:val="11"/>
          <w:rFonts w:eastAsia="Arial Unicode MS"/>
        </w:rPr>
        <w:t>Передано в Проект.</w:t>
      </w:r>
    </w:p>
    <w:p w:rsidR="00F8310D" w:rsidRPr="00DF703C" w:rsidRDefault="00F8310D" w:rsidP="00F8310D">
      <w:pPr>
        <w:pStyle w:val="ab"/>
        <w:ind w:left="567"/>
        <w:rPr>
          <w:rStyle w:val="11"/>
          <w:rFonts w:eastAsia="Arial Unicode MS"/>
          <w:highlight w:val="yellow"/>
        </w:rPr>
      </w:pPr>
    </w:p>
    <w:p w:rsidR="00F8310D" w:rsidRPr="008F1907" w:rsidRDefault="008F1907" w:rsidP="00F8310D">
      <w:pPr>
        <w:pStyle w:val="ab"/>
        <w:rPr>
          <w:rStyle w:val="11"/>
          <w:rFonts w:eastAsia="Arial Unicode MS"/>
        </w:rPr>
      </w:pPr>
      <w:r w:rsidRPr="00412DBC">
        <w:rPr>
          <w:rStyle w:val="11"/>
          <w:rFonts w:eastAsia="Arial Unicode MS"/>
          <w:b/>
          <w:i/>
        </w:rPr>
        <w:t>&lt;</w:t>
      </w:r>
      <w:r w:rsidR="00F8310D" w:rsidRPr="00C61365">
        <w:rPr>
          <w:rStyle w:val="11"/>
          <w:rFonts w:eastAsia="Arial Unicode MS"/>
          <w:b/>
          <w:i/>
        </w:rPr>
        <w:t xml:space="preserve">Раздел заполняется в случае, если по результатам Экспертизы </w:t>
      </w:r>
      <w:r w:rsidR="00F8310D">
        <w:rPr>
          <w:rStyle w:val="11"/>
          <w:rFonts w:eastAsia="Arial Unicode MS"/>
          <w:b/>
          <w:i/>
        </w:rPr>
        <w:t>З</w:t>
      </w:r>
      <w:r w:rsidR="00F8310D" w:rsidRPr="00C61365">
        <w:rPr>
          <w:rStyle w:val="11"/>
          <w:rFonts w:eastAsia="Arial Unicode MS"/>
          <w:b/>
          <w:i/>
        </w:rPr>
        <w:t xml:space="preserve">адачу требуется реализовать в рамках Проекта. </w:t>
      </w:r>
      <w:r w:rsidR="00F8310D">
        <w:rPr>
          <w:rStyle w:val="11"/>
          <w:rFonts w:eastAsia="Arial Unicode MS"/>
          <w:b/>
          <w:i/>
        </w:rPr>
        <w:t xml:space="preserve">При заполнении указывается наименование Проекта и обоснование передачи Задачи в Проект. </w:t>
      </w:r>
      <w:r w:rsidR="00F8310D" w:rsidRPr="00C61365">
        <w:rPr>
          <w:rStyle w:val="11"/>
          <w:rFonts w:eastAsia="Arial Unicode MS"/>
          <w:b/>
          <w:i/>
        </w:rPr>
        <w:t xml:space="preserve">Передача </w:t>
      </w:r>
      <w:r w:rsidR="00F8310D">
        <w:rPr>
          <w:rStyle w:val="11"/>
          <w:rFonts w:eastAsia="Arial Unicode MS"/>
          <w:b/>
          <w:i/>
        </w:rPr>
        <w:t>З</w:t>
      </w:r>
      <w:r w:rsidR="00F8310D" w:rsidRPr="00C61365">
        <w:rPr>
          <w:rStyle w:val="11"/>
          <w:rFonts w:eastAsia="Arial Unicode MS"/>
          <w:b/>
          <w:i/>
        </w:rPr>
        <w:t xml:space="preserve">адачи в Проект согласуется с Руководителем проекта, Заказчиком проекта и Спонсором проекта </w:t>
      </w:r>
      <w:r>
        <w:rPr>
          <w:rStyle w:val="11"/>
          <w:rFonts w:eastAsia="Arial Unicode MS"/>
          <w:b/>
          <w:i/>
        </w:rPr>
        <w:t xml:space="preserve">с отражением результатов в Листе </w:t>
      </w:r>
      <w:r w:rsidR="009575F0">
        <w:rPr>
          <w:rStyle w:val="11"/>
          <w:rFonts w:eastAsia="Arial Unicode MS"/>
          <w:b/>
          <w:i/>
        </w:rPr>
        <w:t xml:space="preserve">электронного </w:t>
      </w:r>
      <w:r>
        <w:rPr>
          <w:rStyle w:val="11"/>
          <w:rFonts w:eastAsia="Arial Unicode MS"/>
          <w:b/>
          <w:i/>
        </w:rPr>
        <w:t>согласования</w:t>
      </w:r>
      <w:r w:rsidRPr="00412DBC">
        <w:rPr>
          <w:rStyle w:val="11"/>
          <w:rFonts w:eastAsia="Arial Unicode MS"/>
          <w:b/>
          <w:i/>
        </w:rPr>
        <w:t>&gt;</w:t>
      </w:r>
    </w:p>
    <w:p w:rsidR="00ED04A7" w:rsidRPr="00814D78" w:rsidRDefault="00ED04A7" w:rsidP="00ED04A7">
      <w:pPr>
        <w:pStyle w:val="ab"/>
        <w:rPr>
          <w:rStyle w:val="11"/>
          <w:rFonts w:eastAsia="Arial Unicode MS"/>
        </w:rPr>
      </w:pPr>
      <w:r w:rsidRPr="00814D78">
        <w:rPr>
          <w:rStyle w:val="11"/>
          <w:rFonts w:eastAsia="Arial Unicode MS"/>
        </w:rPr>
        <w:t>История изменений документа: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5"/>
        <w:gridCol w:w="1116"/>
        <w:gridCol w:w="2811"/>
        <w:gridCol w:w="1399"/>
        <w:gridCol w:w="2974"/>
      </w:tblGrid>
      <w:tr w:rsidR="00ED04A7" w:rsidRPr="000660A0" w:rsidTr="00083276">
        <w:tc>
          <w:tcPr>
            <w:tcW w:w="1305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Номер</w:t>
            </w:r>
            <w:proofErr w:type="spellEnd"/>
            <w:r w:rsidRPr="008318D8">
              <w:rPr>
                <w:b/>
                <w:sz w:val="20"/>
                <w:lang w:val="en-US" w:bidi="he-IL"/>
              </w:rPr>
              <w:t xml:space="preserve"> </w:t>
            </w:r>
            <w:proofErr w:type="spellStart"/>
            <w:r w:rsidRPr="008318D8">
              <w:rPr>
                <w:b/>
                <w:sz w:val="20"/>
                <w:lang w:val="en-US" w:bidi="he-IL"/>
              </w:rPr>
              <w:t>версии</w:t>
            </w:r>
            <w:proofErr w:type="spellEnd"/>
          </w:p>
        </w:tc>
        <w:tc>
          <w:tcPr>
            <w:tcW w:w="1116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Дата</w:t>
            </w:r>
            <w:proofErr w:type="spellEnd"/>
          </w:p>
        </w:tc>
        <w:tc>
          <w:tcPr>
            <w:tcW w:w="2811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Действия</w:t>
            </w:r>
            <w:proofErr w:type="spellEnd"/>
          </w:p>
        </w:tc>
        <w:tc>
          <w:tcPr>
            <w:tcW w:w="1399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Автор</w:t>
            </w:r>
            <w:proofErr w:type="spellEnd"/>
          </w:p>
        </w:tc>
        <w:tc>
          <w:tcPr>
            <w:tcW w:w="2974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Основание</w:t>
            </w:r>
            <w:proofErr w:type="spellEnd"/>
          </w:p>
        </w:tc>
      </w:tr>
      <w:tr w:rsidR="00ED04A7" w:rsidRPr="000660A0" w:rsidTr="00083276">
        <w:tc>
          <w:tcPr>
            <w:tcW w:w="1305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120AA4" w:rsidP="00CF7343">
            <w:pPr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116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7452BC" w:rsidP="009D6D74">
            <w:pPr>
              <w:rPr>
                <w:sz w:val="20"/>
              </w:rPr>
            </w:pPr>
            <w:r>
              <w:rPr>
                <w:sz w:val="20"/>
              </w:rPr>
              <w:t>2</w:t>
            </w:r>
            <w:r w:rsidR="009D6D74">
              <w:rPr>
                <w:sz w:val="20"/>
              </w:rPr>
              <w:t>8</w:t>
            </w:r>
            <w:r w:rsidR="00120AA4">
              <w:rPr>
                <w:sz w:val="20"/>
              </w:rPr>
              <w:t>.</w:t>
            </w:r>
            <w:r w:rsidR="004B6FEC">
              <w:rPr>
                <w:sz w:val="20"/>
              </w:rPr>
              <w:t>05</w:t>
            </w:r>
            <w:r w:rsidR="00120AA4">
              <w:rPr>
                <w:sz w:val="20"/>
              </w:rPr>
              <w:t>.201</w:t>
            </w:r>
            <w:r w:rsidR="004B6FEC">
              <w:rPr>
                <w:sz w:val="20"/>
              </w:rPr>
              <w:t>4</w:t>
            </w:r>
          </w:p>
        </w:tc>
        <w:tc>
          <w:tcPr>
            <w:tcW w:w="2811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ED04A7" w:rsidP="00120AA4">
            <w:pPr>
              <w:rPr>
                <w:sz w:val="20"/>
              </w:rPr>
            </w:pPr>
            <w:r w:rsidRPr="000660A0">
              <w:rPr>
                <w:sz w:val="20"/>
              </w:rPr>
              <w:t xml:space="preserve">Создание документа </w:t>
            </w:r>
          </w:p>
        </w:tc>
        <w:tc>
          <w:tcPr>
            <w:tcW w:w="1399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120AA4" w:rsidP="00CF7343">
            <w:pPr>
              <w:rPr>
                <w:sz w:val="20"/>
              </w:rPr>
            </w:pPr>
            <w:r>
              <w:rPr>
                <w:sz w:val="20"/>
              </w:rPr>
              <w:t>Беккер А. В.</w:t>
            </w:r>
          </w:p>
        </w:tc>
        <w:tc>
          <w:tcPr>
            <w:tcW w:w="2974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ED04A7" w:rsidP="00CF7343">
            <w:pPr>
              <w:rPr>
                <w:sz w:val="20"/>
              </w:rPr>
            </w:pPr>
          </w:p>
        </w:tc>
      </w:tr>
      <w:tr w:rsidR="0032494C" w:rsidRPr="000660A0" w:rsidTr="00083276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32494C" w:rsidRPr="000660A0" w:rsidRDefault="0032494C" w:rsidP="0032494C">
            <w:pPr>
              <w:rPr>
                <w:sz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32494C" w:rsidRPr="000660A0" w:rsidRDefault="0032494C" w:rsidP="0032494C">
            <w:pPr>
              <w:rPr>
                <w:sz w:val="20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DC624D" w:rsidRPr="00144E2D" w:rsidRDefault="00DC624D" w:rsidP="00DC624D">
            <w:pPr>
              <w:rPr>
                <w:sz w:val="20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32494C" w:rsidRPr="000660A0" w:rsidRDefault="0032494C" w:rsidP="008A24D4">
            <w:pPr>
              <w:rPr>
                <w:sz w:val="2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32494C" w:rsidRPr="000660A0" w:rsidRDefault="0032494C" w:rsidP="008A24D4">
            <w:pPr>
              <w:rPr>
                <w:sz w:val="20"/>
              </w:rPr>
            </w:pPr>
          </w:p>
        </w:tc>
      </w:tr>
      <w:tr w:rsidR="0032494C" w:rsidRPr="000660A0" w:rsidTr="00D747A7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32494C" w:rsidRPr="00D747A7" w:rsidRDefault="0032494C" w:rsidP="00D747A7">
            <w:pPr>
              <w:rPr>
                <w:sz w:val="20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32494C" w:rsidRPr="000660A0" w:rsidRDefault="0032494C" w:rsidP="004D6729">
            <w:pPr>
              <w:rPr>
                <w:sz w:val="20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32494C" w:rsidRPr="000660A0" w:rsidRDefault="0032494C" w:rsidP="004D6729">
            <w:pPr>
              <w:rPr>
                <w:sz w:val="20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32494C" w:rsidRPr="000660A0" w:rsidRDefault="0032494C" w:rsidP="004D6729">
            <w:pPr>
              <w:rPr>
                <w:sz w:val="2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32494C" w:rsidRPr="000660A0" w:rsidRDefault="0032494C" w:rsidP="004D6729">
            <w:pPr>
              <w:rPr>
                <w:sz w:val="20"/>
              </w:rPr>
            </w:pPr>
          </w:p>
        </w:tc>
      </w:tr>
      <w:tr w:rsidR="0032494C" w:rsidRPr="000660A0" w:rsidTr="001127A4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32494C" w:rsidRPr="001127A4" w:rsidRDefault="0032494C" w:rsidP="005E07D7">
            <w:pPr>
              <w:rPr>
                <w:sz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32494C" w:rsidRPr="001127A4" w:rsidRDefault="0032494C" w:rsidP="001127A4">
            <w:pPr>
              <w:rPr>
                <w:sz w:val="20"/>
                <w:lang w:val="en-US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32494C" w:rsidRPr="000660A0" w:rsidRDefault="0032494C" w:rsidP="005E07D7">
            <w:pPr>
              <w:rPr>
                <w:sz w:val="20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32494C" w:rsidRPr="000660A0" w:rsidRDefault="0032494C" w:rsidP="005E07D7">
            <w:pPr>
              <w:rPr>
                <w:sz w:val="2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32494C" w:rsidRPr="000660A0" w:rsidRDefault="0032494C" w:rsidP="005E07D7">
            <w:pPr>
              <w:rPr>
                <w:sz w:val="20"/>
              </w:rPr>
            </w:pPr>
          </w:p>
        </w:tc>
      </w:tr>
    </w:tbl>
    <w:p w:rsidR="008F3BB8" w:rsidRDefault="008F3BB8">
      <w:pPr>
        <w:spacing w:after="200" w:line="276" w:lineRule="auto"/>
        <w:rPr>
          <w:rStyle w:val="11"/>
          <w:rFonts w:eastAsia="Arial Unicode MS"/>
          <w:bCs/>
        </w:rPr>
      </w:pPr>
      <w:r>
        <w:rPr>
          <w:rStyle w:val="11"/>
          <w:bCs/>
        </w:rPr>
        <w:br w:type="page"/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2893"/>
        <w:gridCol w:w="1303"/>
        <w:gridCol w:w="1191"/>
        <w:gridCol w:w="1559"/>
        <w:gridCol w:w="992"/>
      </w:tblGrid>
      <w:tr w:rsidR="0099566E" w:rsidRPr="00933E50" w:rsidTr="008A24D4">
        <w:tc>
          <w:tcPr>
            <w:tcW w:w="817" w:type="dxa"/>
            <w:vAlign w:val="center"/>
          </w:tcPr>
          <w:p w:rsidR="0099566E" w:rsidRPr="00933E50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  <w:r w:rsidRPr="00933E50">
              <w:rPr>
                <w:rFonts w:ascii="Arial" w:eastAsia="Times New Roman" w:hAnsi="Arial" w:cs="Arial"/>
                <w:sz w:val="24"/>
              </w:rPr>
              <w:lastRenderedPageBreak/>
              <w:t xml:space="preserve">№ </w:t>
            </w:r>
            <w:proofErr w:type="gramStart"/>
            <w:r w:rsidRPr="00933E50">
              <w:rPr>
                <w:rFonts w:ascii="Arial" w:eastAsia="Times New Roman" w:hAnsi="Arial" w:cs="Arial"/>
                <w:sz w:val="24"/>
              </w:rPr>
              <w:t>п</w:t>
            </w:r>
            <w:proofErr w:type="gramEnd"/>
            <w:r w:rsidRPr="00933E50">
              <w:rPr>
                <w:rFonts w:ascii="Arial" w:eastAsia="Times New Roman" w:hAnsi="Arial" w:cs="Arial"/>
                <w:sz w:val="24"/>
              </w:rPr>
              <w:t>/п</w:t>
            </w:r>
          </w:p>
        </w:tc>
        <w:tc>
          <w:tcPr>
            <w:tcW w:w="2893" w:type="dxa"/>
            <w:vAlign w:val="center"/>
          </w:tcPr>
          <w:p w:rsidR="0099566E" w:rsidRPr="00933E50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bCs/>
                <w:sz w:val="24"/>
              </w:rPr>
            </w:pPr>
            <w:r w:rsidRPr="00933E50">
              <w:rPr>
                <w:rFonts w:ascii="Arial" w:eastAsia="Times New Roman" w:hAnsi="Arial" w:cs="Arial"/>
                <w:bCs/>
                <w:sz w:val="24"/>
              </w:rPr>
              <w:t>Этап реализации</w:t>
            </w:r>
          </w:p>
        </w:tc>
        <w:tc>
          <w:tcPr>
            <w:tcW w:w="1303" w:type="dxa"/>
            <w:vAlign w:val="center"/>
          </w:tcPr>
          <w:p w:rsidR="0099566E" w:rsidRPr="00933E50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  <w:r w:rsidRPr="00933E50">
              <w:rPr>
                <w:rFonts w:ascii="Arial" w:eastAsia="Times New Roman" w:hAnsi="Arial" w:cs="Arial"/>
                <w:sz w:val="24"/>
              </w:rPr>
              <w:t>От какого этапа зависит</w:t>
            </w:r>
          </w:p>
        </w:tc>
        <w:tc>
          <w:tcPr>
            <w:tcW w:w="1191" w:type="dxa"/>
            <w:vAlign w:val="center"/>
          </w:tcPr>
          <w:p w:rsidR="0099566E" w:rsidRPr="00933E50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bCs/>
                <w:sz w:val="24"/>
              </w:rPr>
            </w:pPr>
            <w:r w:rsidRPr="00933E50">
              <w:rPr>
                <w:rFonts w:ascii="Arial" w:eastAsia="Times New Roman" w:hAnsi="Arial" w:cs="Arial"/>
                <w:bCs/>
                <w:sz w:val="24"/>
              </w:rPr>
              <w:t>Трудоемкость (</w:t>
            </w:r>
            <w:proofErr w:type="gramStart"/>
            <w:r w:rsidRPr="00933E50">
              <w:rPr>
                <w:rFonts w:ascii="Arial" w:eastAsia="Times New Roman" w:hAnsi="Arial" w:cs="Arial"/>
                <w:bCs/>
                <w:sz w:val="24"/>
              </w:rPr>
              <w:t>ч</w:t>
            </w:r>
            <w:proofErr w:type="gramEnd"/>
            <w:r w:rsidRPr="00933E50">
              <w:rPr>
                <w:rFonts w:ascii="Arial" w:eastAsia="Times New Roman" w:hAnsi="Arial" w:cs="Arial"/>
                <w:bCs/>
                <w:sz w:val="24"/>
              </w:rPr>
              <w:t>/д)</w:t>
            </w:r>
          </w:p>
        </w:tc>
        <w:tc>
          <w:tcPr>
            <w:tcW w:w="1559" w:type="dxa"/>
            <w:vAlign w:val="center"/>
          </w:tcPr>
          <w:p w:rsidR="0099566E" w:rsidRPr="00933E50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bCs/>
                <w:sz w:val="24"/>
              </w:rPr>
            </w:pPr>
            <w:r w:rsidRPr="00933E50">
              <w:rPr>
                <w:rFonts w:ascii="Arial" w:eastAsia="Times New Roman" w:hAnsi="Arial" w:cs="Arial"/>
                <w:bCs/>
                <w:sz w:val="24"/>
              </w:rPr>
              <w:t>Исполнитель</w:t>
            </w:r>
          </w:p>
        </w:tc>
        <w:tc>
          <w:tcPr>
            <w:tcW w:w="992" w:type="dxa"/>
            <w:vAlign w:val="center"/>
          </w:tcPr>
          <w:p w:rsidR="0099566E" w:rsidRPr="00933E50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bCs/>
                <w:sz w:val="24"/>
              </w:rPr>
            </w:pPr>
            <w:r w:rsidRPr="00933E50">
              <w:rPr>
                <w:rFonts w:ascii="Arial" w:eastAsia="Times New Roman" w:hAnsi="Arial" w:cs="Arial"/>
                <w:bCs/>
                <w:sz w:val="24"/>
              </w:rPr>
              <w:t>Стоимость (если требуется)</w:t>
            </w: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57" w:name="_Ref341783087"/>
          </w:p>
        </w:tc>
        <w:bookmarkEnd w:id="57"/>
        <w:tc>
          <w:tcPr>
            <w:tcW w:w="2893" w:type="dxa"/>
            <w:vAlign w:val="center"/>
          </w:tcPr>
          <w:p w:rsidR="0099566E" w:rsidRDefault="0099566E" w:rsidP="008A24D4">
            <w:pPr>
              <w:pStyle w:val="ad"/>
            </w:pPr>
            <w:r w:rsidRPr="00A55472">
              <w:rPr>
                <w:rFonts w:ascii="Arial" w:eastAsia="Times New Roman" w:hAnsi="Arial" w:cs="Arial"/>
                <w:sz w:val="24"/>
              </w:rPr>
              <w:t>Анализ</w:t>
            </w:r>
          </w:p>
        </w:tc>
        <w:tc>
          <w:tcPr>
            <w:tcW w:w="1303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99566E" w:rsidRPr="00541439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proofErr w:type="spellStart"/>
            <w:r w:rsidRPr="00541439">
              <w:rPr>
                <w:rFonts w:ascii="Arial" w:eastAsia="Times New Roman" w:hAnsi="Arial" w:cs="Arial"/>
                <w:bCs/>
                <w:sz w:val="24"/>
              </w:rPr>
              <w:t>GlowByte</w:t>
            </w:r>
            <w:proofErr w:type="spellEnd"/>
            <w:r w:rsidRPr="00541439">
              <w:rPr>
                <w:rFonts w:ascii="Arial" w:eastAsia="Times New Roman" w:hAnsi="Arial" w:cs="Arial"/>
                <w:bCs/>
                <w:sz w:val="24"/>
              </w:rPr>
              <w:t xml:space="preserve"> </w:t>
            </w:r>
            <w:proofErr w:type="spellStart"/>
            <w:r w:rsidRPr="00541439">
              <w:rPr>
                <w:rFonts w:ascii="Arial" w:eastAsia="Times New Roman" w:hAnsi="Arial" w:cs="Arial"/>
                <w:bCs/>
                <w:sz w:val="24"/>
              </w:rPr>
              <w:t>Cosulting</w:t>
            </w:r>
            <w:proofErr w:type="spellEnd"/>
          </w:p>
          <w:p w:rsidR="0099566E" w:rsidRPr="00541439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58" w:name="_Ref320203295"/>
          </w:p>
        </w:tc>
        <w:bookmarkEnd w:id="58"/>
        <w:tc>
          <w:tcPr>
            <w:tcW w:w="2893" w:type="dxa"/>
            <w:vAlign w:val="center"/>
          </w:tcPr>
          <w:p w:rsidR="0099566E" w:rsidRPr="00E52113" w:rsidRDefault="0099566E" w:rsidP="008A24D4">
            <w:pPr>
              <w:pStyle w:val="ad"/>
            </w:pPr>
            <w:r w:rsidRPr="006877B4">
              <w:rPr>
                <w:rFonts w:ascii="Arial" w:eastAsia="Times New Roman" w:hAnsi="Arial" w:cs="Arial"/>
                <w:sz w:val="24"/>
              </w:rPr>
              <w:t>Разработка ТЗ</w:t>
            </w:r>
          </w:p>
        </w:tc>
        <w:tc>
          <w:tcPr>
            <w:tcW w:w="1303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_Ref341783087 \r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Pr="00FF16A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59" w:name="_Ref327814171"/>
          </w:p>
        </w:tc>
        <w:bookmarkEnd w:id="59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Согласование ТЗ</w:t>
            </w:r>
          </w:p>
        </w:tc>
        <w:tc>
          <w:tcPr>
            <w:tcW w:w="1303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_Ref320203295 \r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Pr="00FF16A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60" w:name="_Ref341776238"/>
          </w:p>
        </w:tc>
        <w:bookmarkEnd w:id="60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Разработка модели</w:t>
            </w:r>
          </w:p>
        </w:tc>
        <w:tc>
          <w:tcPr>
            <w:tcW w:w="1303" w:type="dxa"/>
            <w:vAlign w:val="center"/>
          </w:tcPr>
          <w:p w:rsidR="0099566E" w:rsidRPr="00541439" w:rsidRDefault="0099566E" w:rsidP="008A24D4">
            <w:pPr>
              <w:pStyle w:val="ad"/>
              <w:jc w:val="center"/>
              <w:rPr>
                <w:lang w:val="en-US"/>
              </w:rPr>
            </w:pPr>
            <w:r>
              <w:fldChar w:fldCharType="begin"/>
            </w:r>
            <w:r>
              <w:instrText xml:space="preserve"> REF _Ref327814171 \r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  <w:r>
              <w:t>,</w:t>
            </w:r>
            <w:r>
              <w:fldChar w:fldCharType="begin"/>
            </w:r>
            <w:r>
              <w:instrText xml:space="preserve"> REF _Ref341783321 \r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61" w:name="_Ref341776398"/>
          </w:p>
        </w:tc>
        <w:bookmarkEnd w:id="61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Согласование модели</w:t>
            </w:r>
          </w:p>
        </w:tc>
        <w:tc>
          <w:tcPr>
            <w:tcW w:w="1303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_Ref341776238 \r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Pr="00FF16A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62" w:name="_Ref341783352"/>
          </w:p>
        </w:tc>
        <w:bookmarkEnd w:id="62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Разработка потока начислений</w:t>
            </w:r>
          </w:p>
        </w:tc>
        <w:tc>
          <w:tcPr>
            <w:tcW w:w="1303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_Ref341776398 \r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  <w:r>
              <w:t>,</w:t>
            </w:r>
            <w:r>
              <w:fldChar w:fldCharType="begin"/>
            </w:r>
            <w:r>
              <w:instrText xml:space="preserve"> REF _Ref341783347 \r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63" w:name="_Ref341783361"/>
          </w:p>
        </w:tc>
        <w:bookmarkEnd w:id="63"/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Интеграция с каналами по начислениям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Del="00C87FAD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_Ref341783352 \r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64" w:name="_Ref341783366"/>
          </w:p>
        </w:tc>
        <w:bookmarkEnd w:id="64"/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Интеграция функционала с акт. Кампаниями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_Ref341783361 \r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65" w:name="_Ref341783379"/>
          </w:p>
        </w:tc>
        <w:bookmarkEnd w:id="65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Доработки механизма акт. Кампаний</w:t>
            </w:r>
          </w:p>
        </w:tc>
        <w:tc>
          <w:tcPr>
            <w:tcW w:w="1303" w:type="dxa"/>
            <w:vAlign w:val="center"/>
          </w:tcPr>
          <w:p w:rsidR="0099566E" w:rsidDel="00C87FAD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_Ref341783366 \r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66" w:name="_Ref341783371"/>
          </w:p>
        </w:tc>
        <w:bookmarkEnd w:id="66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Разработка портальных форм</w:t>
            </w:r>
          </w:p>
        </w:tc>
        <w:tc>
          <w:tcPr>
            <w:tcW w:w="1303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_Ref341783379 \r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67" w:name="_Ref341783401"/>
          </w:p>
        </w:tc>
        <w:bookmarkEnd w:id="67"/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Разработка карт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Del="00C87FAD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_Ref341783371 \r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68" w:name="_Ref341783387"/>
          </w:p>
        </w:tc>
        <w:bookmarkEnd w:id="68"/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Согласование карт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_Ref341783401 \r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</w:p>
        </w:tc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Тестирование и приемка результатов</w:t>
            </w:r>
          </w:p>
        </w:tc>
        <w:tc>
          <w:tcPr>
            <w:tcW w:w="1303" w:type="dxa"/>
            <w:vAlign w:val="center"/>
          </w:tcPr>
          <w:p w:rsidR="0099566E" w:rsidDel="00C87FAD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_Ref341783387 \r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  <w:r>
              <w:t>,</w:t>
            </w:r>
            <w:r>
              <w:fldChar w:fldCharType="begin"/>
            </w:r>
            <w:r>
              <w:instrText xml:space="preserve"> REF _Ref341783429 \r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69" w:name="_Ref341783347"/>
          </w:p>
        </w:tc>
        <w:bookmarkEnd w:id="69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Согласование модели</w:t>
            </w:r>
          </w:p>
        </w:tc>
        <w:tc>
          <w:tcPr>
            <w:tcW w:w="1303" w:type="dxa"/>
            <w:vAlign w:val="center"/>
          </w:tcPr>
          <w:p w:rsidR="0099566E" w:rsidDel="00C87FAD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_Ref327814171 \r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70" w:name="_Ref341783429"/>
          </w:p>
        </w:tc>
        <w:bookmarkEnd w:id="70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Согласование карт</w:t>
            </w:r>
          </w:p>
        </w:tc>
        <w:tc>
          <w:tcPr>
            <w:tcW w:w="1303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_Ref341783401 \r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</w:p>
        </w:tc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Тестирование и приемка результатов</w:t>
            </w:r>
          </w:p>
        </w:tc>
        <w:tc>
          <w:tcPr>
            <w:tcW w:w="1303" w:type="dxa"/>
            <w:vAlign w:val="center"/>
          </w:tcPr>
          <w:p w:rsidR="0099566E" w:rsidDel="00C87FAD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_Ref341783387 \r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</w:tbl>
    <w:p w:rsidR="005841B4" w:rsidRDefault="005841B4" w:rsidP="00F8310D">
      <w:pPr>
        <w:pStyle w:val="ab"/>
        <w:rPr>
          <w:rStyle w:val="11"/>
          <w:rFonts w:eastAsia="Arial Unicode MS"/>
          <w:bCs/>
        </w:rPr>
      </w:pPr>
    </w:p>
    <w:p w:rsidR="005841B4" w:rsidRDefault="005841B4">
      <w:pPr>
        <w:spacing w:after="200" w:line="276" w:lineRule="auto"/>
        <w:rPr>
          <w:rStyle w:val="11"/>
          <w:rFonts w:eastAsia="Arial Unicode MS"/>
          <w:bCs/>
        </w:rPr>
      </w:pPr>
      <w:r>
        <w:rPr>
          <w:rStyle w:val="11"/>
          <w:rFonts w:eastAsia="Arial Unicode MS"/>
          <w:bCs/>
        </w:rPr>
        <w:br w:type="page"/>
      </w:r>
    </w:p>
    <w:p w:rsidR="00F8310D" w:rsidRDefault="008F1907" w:rsidP="00F8310D">
      <w:pPr>
        <w:pStyle w:val="ab"/>
        <w:rPr>
          <w:rStyle w:val="11"/>
          <w:rFonts w:eastAsia="Arial Unicode MS"/>
        </w:rPr>
      </w:pPr>
      <w:r>
        <w:rPr>
          <w:rStyle w:val="11"/>
          <w:rFonts w:eastAsia="Arial Unicode MS"/>
        </w:rPr>
        <w:lastRenderedPageBreak/>
        <w:t xml:space="preserve">Лист </w:t>
      </w:r>
      <w:r w:rsidR="005A3522">
        <w:rPr>
          <w:rStyle w:val="11"/>
          <w:rFonts w:eastAsia="Arial Unicode MS"/>
        </w:rPr>
        <w:t xml:space="preserve">электронного </w:t>
      </w:r>
      <w:r>
        <w:rPr>
          <w:rStyle w:val="11"/>
          <w:rFonts w:eastAsia="Arial Unicode MS"/>
        </w:rPr>
        <w:t>согласования</w:t>
      </w:r>
      <w:r w:rsidR="00F8310D" w:rsidRPr="003029B5">
        <w:rPr>
          <w:rStyle w:val="11"/>
          <w:rFonts w:eastAsia="Arial Unicode MS"/>
        </w:rPr>
        <w:t>:</w:t>
      </w:r>
    </w:p>
    <w:p w:rsidR="008F3BB8" w:rsidRPr="00507FE4" w:rsidRDefault="008F3BB8" w:rsidP="008F3BB8">
      <w:pPr>
        <w:pStyle w:val="ad"/>
      </w:pPr>
    </w:p>
    <w:tbl>
      <w:tblPr>
        <w:tblW w:w="9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61"/>
        <w:gridCol w:w="3025"/>
        <w:gridCol w:w="1843"/>
        <w:gridCol w:w="1671"/>
        <w:gridCol w:w="1391"/>
      </w:tblGrid>
      <w:tr w:rsidR="00913210" w:rsidTr="008A24D4">
        <w:tc>
          <w:tcPr>
            <w:tcW w:w="1761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Подразделение</w:t>
            </w:r>
          </w:p>
        </w:tc>
        <w:tc>
          <w:tcPr>
            <w:tcW w:w="3025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Должность</w:t>
            </w:r>
          </w:p>
        </w:tc>
        <w:tc>
          <w:tcPr>
            <w:tcW w:w="1843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ФИО</w:t>
            </w:r>
          </w:p>
        </w:tc>
        <w:tc>
          <w:tcPr>
            <w:tcW w:w="1671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Результат согласования</w:t>
            </w:r>
          </w:p>
        </w:tc>
        <w:tc>
          <w:tcPr>
            <w:tcW w:w="1391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Дата</w:t>
            </w:r>
          </w:p>
        </w:tc>
      </w:tr>
      <w:tr w:rsidR="00913210" w:rsidTr="008A24D4">
        <w:tc>
          <w:tcPr>
            <w:tcW w:w="1761" w:type="dxa"/>
            <w:vAlign w:val="center"/>
          </w:tcPr>
          <w:p w:rsidR="00913210" w:rsidRPr="00AB4954" w:rsidRDefault="005846AC" w:rsidP="008A24D4">
            <w:pPr>
              <w:pStyle w:val="ad"/>
              <w:jc w:val="center"/>
            </w:pPr>
            <w:r w:rsidRPr="005A7F0D">
              <w:t xml:space="preserve">Отдел управления доходностью портфеля, </w:t>
            </w:r>
            <w:proofErr w:type="spellStart"/>
            <w:r w:rsidRPr="005A7F0D">
              <w:t>УПлК</w:t>
            </w:r>
            <w:proofErr w:type="spellEnd"/>
            <w:r w:rsidRPr="005A7F0D">
              <w:t>, ДРБ</w:t>
            </w:r>
          </w:p>
        </w:tc>
        <w:tc>
          <w:tcPr>
            <w:tcW w:w="3025" w:type="dxa"/>
            <w:vAlign w:val="center"/>
          </w:tcPr>
          <w:p w:rsidR="00913210" w:rsidRPr="00382C1C" w:rsidRDefault="00913210" w:rsidP="008A24D4">
            <w:pPr>
              <w:pStyle w:val="ad"/>
              <w:jc w:val="center"/>
            </w:pPr>
            <w:r>
              <w:t>Начальник отдела</w:t>
            </w:r>
          </w:p>
        </w:tc>
        <w:tc>
          <w:tcPr>
            <w:tcW w:w="1843" w:type="dxa"/>
            <w:vAlign w:val="center"/>
          </w:tcPr>
          <w:p w:rsidR="00913210" w:rsidRPr="00DF15B6" w:rsidRDefault="00913210" w:rsidP="008A24D4">
            <w:pPr>
              <w:pStyle w:val="ad"/>
              <w:jc w:val="center"/>
            </w:pPr>
            <w:r>
              <w:t>Захарова А.И.</w:t>
            </w:r>
          </w:p>
        </w:tc>
        <w:tc>
          <w:tcPr>
            <w:tcW w:w="1671" w:type="dxa"/>
            <w:vAlign w:val="center"/>
          </w:tcPr>
          <w:p w:rsidR="00913210" w:rsidRPr="00382C1C" w:rsidRDefault="00913210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13210" w:rsidRPr="00AB4954" w:rsidRDefault="00913210" w:rsidP="008A24D4">
            <w:pPr>
              <w:pStyle w:val="ad"/>
              <w:jc w:val="center"/>
            </w:pPr>
          </w:p>
        </w:tc>
      </w:tr>
      <w:tr w:rsidR="00913210" w:rsidTr="008A24D4">
        <w:tc>
          <w:tcPr>
            <w:tcW w:w="1761" w:type="dxa"/>
            <w:vAlign w:val="center"/>
          </w:tcPr>
          <w:p w:rsidR="00913210" w:rsidRPr="005734C0" w:rsidRDefault="00913210" w:rsidP="008A24D4">
            <w:pPr>
              <w:pStyle w:val="ad"/>
              <w:jc w:val="center"/>
            </w:pPr>
            <w:r w:rsidRPr="00913210">
              <w:t>Отдел сервисных продуктов и программ лояльности, ДРБ</w:t>
            </w:r>
          </w:p>
        </w:tc>
        <w:tc>
          <w:tcPr>
            <w:tcW w:w="3025" w:type="dxa"/>
            <w:vAlign w:val="center"/>
          </w:tcPr>
          <w:p w:rsidR="00913210" w:rsidRPr="005734C0" w:rsidRDefault="00913210" w:rsidP="008A24D4">
            <w:pPr>
              <w:pStyle w:val="ad"/>
              <w:jc w:val="center"/>
            </w:pPr>
            <w:r>
              <w:t>Начальник отдела</w:t>
            </w:r>
          </w:p>
        </w:tc>
        <w:tc>
          <w:tcPr>
            <w:tcW w:w="1843" w:type="dxa"/>
            <w:vAlign w:val="center"/>
          </w:tcPr>
          <w:p w:rsidR="00913210" w:rsidRPr="005F3D63" w:rsidRDefault="00913210" w:rsidP="00913210">
            <w:pPr>
              <w:pStyle w:val="ad"/>
              <w:jc w:val="center"/>
            </w:pPr>
            <w:r w:rsidRPr="00913210">
              <w:t>Кривошей Н</w:t>
            </w:r>
            <w:r>
              <w:t>.</w:t>
            </w:r>
            <w:r w:rsidRPr="00913210">
              <w:t>В</w:t>
            </w:r>
            <w:r>
              <w:t>.</w:t>
            </w:r>
          </w:p>
        </w:tc>
        <w:tc>
          <w:tcPr>
            <w:tcW w:w="1671" w:type="dxa"/>
            <w:vAlign w:val="center"/>
          </w:tcPr>
          <w:p w:rsidR="00913210" w:rsidRPr="005734C0" w:rsidRDefault="00913210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</w:tr>
      <w:tr w:rsidR="00105969" w:rsidTr="008A24D4">
        <w:tc>
          <w:tcPr>
            <w:tcW w:w="1761" w:type="dxa"/>
            <w:vAlign w:val="center"/>
          </w:tcPr>
          <w:p w:rsidR="00105969" w:rsidRPr="00105969" w:rsidRDefault="00105969" w:rsidP="00105969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105969">
              <w:rPr>
                <w:rFonts w:ascii="Cambria" w:hAnsi="Cambria"/>
                <w:sz w:val="22"/>
                <w:szCs w:val="22"/>
              </w:rPr>
              <w:t>Менеджер продукта Группы программы Коллекция</w:t>
            </w:r>
          </w:p>
          <w:p w:rsidR="00105969" w:rsidRPr="00105969" w:rsidRDefault="00105969" w:rsidP="00105969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105969">
              <w:rPr>
                <w:rFonts w:ascii="Cambria" w:hAnsi="Cambria"/>
                <w:sz w:val="22"/>
                <w:szCs w:val="22"/>
              </w:rPr>
              <w:t>Отдела сервисных продуктов и программ лояльности</w:t>
            </w:r>
          </w:p>
          <w:p w:rsidR="00105969" w:rsidRPr="00105969" w:rsidRDefault="00105969" w:rsidP="00105969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105969">
              <w:rPr>
                <w:rFonts w:ascii="Cambria" w:hAnsi="Cambria"/>
                <w:sz w:val="22"/>
                <w:szCs w:val="22"/>
              </w:rPr>
              <w:t>Департамента розничного бизнеса</w:t>
            </w:r>
          </w:p>
          <w:p w:rsidR="00105969" w:rsidRPr="00105969" w:rsidRDefault="00105969" w:rsidP="00105969">
            <w:pPr>
              <w:pStyle w:val="ad"/>
              <w:jc w:val="center"/>
              <w:rPr>
                <w:szCs w:val="22"/>
              </w:rPr>
            </w:pPr>
          </w:p>
        </w:tc>
        <w:tc>
          <w:tcPr>
            <w:tcW w:w="3025" w:type="dxa"/>
            <w:vAlign w:val="center"/>
          </w:tcPr>
          <w:p w:rsidR="00105969" w:rsidRPr="00105969" w:rsidRDefault="00105969" w:rsidP="00105969">
            <w:pPr>
              <w:pStyle w:val="ad"/>
              <w:jc w:val="center"/>
              <w:rPr>
                <w:szCs w:val="22"/>
              </w:rPr>
            </w:pPr>
            <w:r w:rsidRPr="00105969">
              <w:rPr>
                <w:rFonts w:ascii="Cambria" w:hAnsi="Cambria"/>
                <w:szCs w:val="22"/>
              </w:rPr>
              <w:t>Менеджер продукта</w:t>
            </w:r>
          </w:p>
        </w:tc>
        <w:tc>
          <w:tcPr>
            <w:tcW w:w="1843" w:type="dxa"/>
            <w:vAlign w:val="center"/>
          </w:tcPr>
          <w:p w:rsidR="00105969" w:rsidRPr="00105969" w:rsidRDefault="00105969" w:rsidP="00105969">
            <w:pPr>
              <w:pStyle w:val="ad"/>
              <w:jc w:val="center"/>
              <w:rPr>
                <w:szCs w:val="22"/>
              </w:rPr>
            </w:pPr>
            <w:r w:rsidRPr="00105969">
              <w:rPr>
                <w:szCs w:val="22"/>
              </w:rPr>
              <w:t>Доценко В. А.</w:t>
            </w:r>
          </w:p>
        </w:tc>
        <w:tc>
          <w:tcPr>
            <w:tcW w:w="1671" w:type="dxa"/>
            <w:vAlign w:val="center"/>
          </w:tcPr>
          <w:p w:rsidR="00105969" w:rsidRPr="00105969" w:rsidRDefault="00105969" w:rsidP="00105969">
            <w:pPr>
              <w:pStyle w:val="ad"/>
              <w:jc w:val="center"/>
              <w:rPr>
                <w:szCs w:val="22"/>
              </w:rPr>
            </w:pPr>
          </w:p>
        </w:tc>
        <w:tc>
          <w:tcPr>
            <w:tcW w:w="1391" w:type="dxa"/>
            <w:vAlign w:val="center"/>
          </w:tcPr>
          <w:p w:rsidR="00105969" w:rsidRPr="00105969" w:rsidRDefault="00105969" w:rsidP="00105969">
            <w:pPr>
              <w:pStyle w:val="ad"/>
              <w:jc w:val="center"/>
              <w:rPr>
                <w:szCs w:val="22"/>
              </w:rPr>
            </w:pPr>
          </w:p>
        </w:tc>
      </w:tr>
      <w:tr w:rsidR="00913210" w:rsidTr="008A24D4">
        <w:tc>
          <w:tcPr>
            <w:tcW w:w="1761" w:type="dxa"/>
            <w:vAlign w:val="center"/>
          </w:tcPr>
          <w:p w:rsidR="00913210" w:rsidRDefault="008A7E10" w:rsidP="008A24D4">
            <w:pPr>
              <w:pStyle w:val="ad"/>
              <w:jc w:val="center"/>
            </w:pPr>
            <w:r w:rsidRPr="008A7E10">
              <w:t>Компания ООО "Программа "Коллекция"</w:t>
            </w:r>
          </w:p>
        </w:tc>
        <w:tc>
          <w:tcPr>
            <w:tcW w:w="3025" w:type="dxa"/>
            <w:vAlign w:val="center"/>
          </w:tcPr>
          <w:p w:rsidR="00913210" w:rsidRDefault="008A7E10" w:rsidP="008A24D4">
            <w:pPr>
              <w:pStyle w:val="ad"/>
              <w:jc w:val="center"/>
            </w:pPr>
            <w:r w:rsidRPr="008A7E10">
              <w:t>Генеральный директор</w:t>
            </w:r>
          </w:p>
        </w:tc>
        <w:tc>
          <w:tcPr>
            <w:tcW w:w="1843" w:type="dxa"/>
            <w:vAlign w:val="center"/>
          </w:tcPr>
          <w:p w:rsidR="00913210" w:rsidRPr="008A7E10" w:rsidRDefault="00913210" w:rsidP="008A7E10">
            <w:pPr>
              <w:pStyle w:val="ad"/>
              <w:jc w:val="center"/>
              <w:rPr>
                <w:szCs w:val="22"/>
              </w:rPr>
            </w:pPr>
            <w:r w:rsidRPr="008A7E10">
              <w:rPr>
                <w:szCs w:val="22"/>
              </w:rPr>
              <w:t>Белозерова Т</w:t>
            </w:r>
            <w:r w:rsidR="008A7E10">
              <w:rPr>
                <w:szCs w:val="22"/>
              </w:rPr>
              <w:t>.В.</w:t>
            </w:r>
          </w:p>
        </w:tc>
        <w:tc>
          <w:tcPr>
            <w:tcW w:w="167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</w:tr>
      <w:tr w:rsidR="00913210" w:rsidTr="008A24D4">
        <w:tc>
          <w:tcPr>
            <w:tcW w:w="1761" w:type="dxa"/>
            <w:vAlign w:val="center"/>
          </w:tcPr>
          <w:p w:rsidR="00913210" w:rsidRDefault="008A7E10" w:rsidP="008A24D4">
            <w:pPr>
              <w:pStyle w:val="ad"/>
              <w:jc w:val="center"/>
            </w:pPr>
            <w:r w:rsidRPr="008A7E10">
              <w:t>ДРБ,  Отдел проектов ДРБ</w:t>
            </w:r>
          </w:p>
        </w:tc>
        <w:tc>
          <w:tcPr>
            <w:tcW w:w="3025" w:type="dxa"/>
            <w:vAlign w:val="center"/>
          </w:tcPr>
          <w:p w:rsidR="00913210" w:rsidRDefault="008A7E10" w:rsidP="008A24D4">
            <w:pPr>
              <w:pStyle w:val="ad"/>
              <w:jc w:val="center"/>
            </w:pPr>
            <w:r w:rsidRPr="008A7E10">
              <w:t>Руководитель проекта</w:t>
            </w:r>
          </w:p>
        </w:tc>
        <w:tc>
          <w:tcPr>
            <w:tcW w:w="1843" w:type="dxa"/>
            <w:vAlign w:val="center"/>
          </w:tcPr>
          <w:p w:rsidR="00913210" w:rsidRPr="008A7E10" w:rsidRDefault="008A7E10" w:rsidP="008A7E10">
            <w:pPr>
              <w:pStyle w:val="ad"/>
              <w:jc w:val="center"/>
            </w:pPr>
            <w:r w:rsidRPr="008A7E10">
              <w:t>Гуськов К. С.</w:t>
            </w:r>
          </w:p>
        </w:tc>
        <w:tc>
          <w:tcPr>
            <w:tcW w:w="167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</w:tr>
      <w:tr w:rsidR="00913210" w:rsidTr="008A24D4">
        <w:tc>
          <w:tcPr>
            <w:tcW w:w="1761" w:type="dxa"/>
            <w:vAlign w:val="center"/>
          </w:tcPr>
          <w:p w:rsidR="00913210" w:rsidRPr="008A7E10" w:rsidRDefault="00DC5352" w:rsidP="00DC5352">
            <w:pPr>
              <w:pStyle w:val="ad"/>
              <w:rPr>
                <w:szCs w:val="22"/>
                <w:lang w:val="en-US"/>
              </w:rPr>
            </w:pPr>
            <w:r>
              <w:rPr>
                <w:szCs w:val="22"/>
              </w:rPr>
              <w:t xml:space="preserve">Отдел </w:t>
            </w:r>
            <w:r w:rsidR="008A7E10">
              <w:rPr>
                <w:szCs w:val="22"/>
              </w:rPr>
              <w:t>ДБО УТДО ДБИТ</w:t>
            </w:r>
          </w:p>
        </w:tc>
        <w:tc>
          <w:tcPr>
            <w:tcW w:w="3025" w:type="dxa"/>
            <w:vAlign w:val="center"/>
          </w:tcPr>
          <w:p w:rsidR="00913210" w:rsidRDefault="008A7E10" w:rsidP="008A7E10">
            <w:pPr>
              <w:pStyle w:val="ad"/>
              <w:jc w:val="center"/>
            </w:pPr>
            <w:r w:rsidRPr="00140604">
              <w:rPr>
                <w:szCs w:val="22"/>
              </w:rPr>
              <w:t>Ведущий технолог</w:t>
            </w:r>
          </w:p>
        </w:tc>
        <w:tc>
          <w:tcPr>
            <w:tcW w:w="1843" w:type="dxa"/>
            <w:vAlign w:val="center"/>
          </w:tcPr>
          <w:p w:rsidR="00913210" w:rsidRDefault="008A7E10" w:rsidP="008A24D4">
            <w:pPr>
              <w:pStyle w:val="ad"/>
              <w:jc w:val="center"/>
            </w:pPr>
            <w:r w:rsidRPr="00140604">
              <w:rPr>
                <w:szCs w:val="22"/>
              </w:rPr>
              <w:t>Беккер А.В.</w:t>
            </w:r>
          </w:p>
        </w:tc>
        <w:tc>
          <w:tcPr>
            <w:tcW w:w="167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</w:tr>
      <w:tr w:rsidR="00913210" w:rsidTr="008A24D4">
        <w:tc>
          <w:tcPr>
            <w:tcW w:w="1761" w:type="dxa"/>
            <w:vAlign w:val="center"/>
          </w:tcPr>
          <w:p w:rsidR="00913210" w:rsidRPr="005734C0" w:rsidRDefault="00913210" w:rsidP="008A24D4">
            <w:pPr>
              <w:pStyle w:val="ad"/>
              <w:jc w:val="center"/>
            </w:pPr>
            <w:r>
              <w:t>УА ДБИТ</w:t>
            </w:r>
          </w:p>
        </w:tc>
        <w:tc>
          <w:tcPr>
            <w:tcW w:w="3025" w:type="dxa"/>
            <w:vAlign w:val="center"/>
          </w:tcPr>
          <w:p w:rsidR="00913210" w:rsidRPr="008A7E10" w:rsidRDefault="008A7E10" w:rsidP="008A24D4">
            <w:pPr>
              <w:pStyle w:val="ad"/>
              <w:jc w:val="center"/>
            </w:pPr>
            <w:r>
              <w:t>Архитектор</w:t>
            </w:r>
          </w:p>
        </w:tc>
        <w:tc>
          <w:tcPr>
            <w:tcW w:w="1843" w:type="dxa"/>
            <w:vAlign w:val="center"/>
          </w:tcPr>
          <w:p w:rsidR="00913210" w:rsidRPr="005F3D63" w:rsidRDefault="00913210" w:rsidP="008A24D4">
            <w:pPr>
              <w:pStyle w:val="ad"/>
              <w:jc w:val="center"/>
            </w:pPr>
            <w:r>
              <w:t>Аверичев Д.В.</w:t>
            </w:r>
          </w:p>
        </w:tc>
        <w:tc>
          <w:tcPr>
            <w:tcW w:w="167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</w:tr>
    </w:tbl>
    <w:p w:rsidR="008F3BB8" w:rsidRPr="003029B5" w:rsidRDefault="008F3BB8" w:rsidP="00F8310D">
      <w:pPr>
        <w:pStyle w:val="ab"/>
        <w:rPr>
          <w:rStyle w:val="11"/>
          <w:rFonts w:eastAsia="Arial Unicode M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6344"/>
      </w:tblGrid>
      <w:tr w:rsidR="009F1814" w:rsidRPr="003029B5" w:rsidTr="00CF7343">
        <w:tc>
          <w:tcPr>
            <w:tcW w:w="9571" w:type="dxa"/>
            <w:gridSpan w:val="2"/>
            <w:vAlign w:val="center"/>
          </w:tcPr>
          <w:p w:rsidR="009F1814" w:rsidRPr="008318D8" w:rsidRDefault="009F1814" w:rsidP="00CF7343">
            <w:pPr>
              <w:pStyle w:val="ad"/>
              <w:jc w:val="center"/>
              <w:rPr>
                <w:b/>
              </w:rPr>
            </w:pPr>
            <w:r w:rsidRPr="008318D8">
              <w:rPr>
                <w:b/>
              </w:rPr>
              <w:lastRenderedPageBreak/>
              <w:t>Группа экспертизы</w:t>
            </w:r>
          </w:p>
        </w:tc>
      </w:tr>
      <w:tr w:rsidR="009F1814" w:rsidRPr="003029B5" w:rsidTr="00412DBC">
        <w:tc>
          <w:tcPr>
            <w:tcW w:w="3227" w:type="dxa"/>
            <w:vAlign w:val="center"/>
          </w:tcPr>
          <w:p w:rsidR="009F1814" w:rsidRPr="008318D8" w:rsidRDefault="009F1814" w:rsidP="00412DBC">
            <w:pPr>
              <w:pStyle w:val="ad"/>
              <w:rPr>
                <w:b/>
              </w:rPr>
            </w:pPr>
            <w:r w:rsidRPr="008318D8">
              <w:rPr>
                <w:b/>
              </w:rPr>
              <w:t>Роль</w:t>
            </w:r>
          </w:p>
        </w:tc>
        <w:tc>
          <w:tcPr>
            <w:tcW w:w="6344" w:type="dxa"/>
            <w:vAlign w:val="center"/>
          </w:tcPr>
          <w:p w:rsidR="009F1814" w:rsidRPr="008318D8" w:rsidRDefault="009F1814" w:rsidP="00412DBC">
            <w:pPr>
              <w:pStyle w:val="ad"/>
              <w:rPr>
                <w:b/>
              </w:rPr>
            </w:pPr>
            <w:r w:rsidRPr="008318D8">
              <w:rPr>
                <w:b/>
              </w:rPr>
              <w:t>Результат согласования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Del="00EB13E3" w:rsidRDefault="008318D8" w:rsidP="008318D8">
            <w:pPr>
              <w:pStyle w:val="ad"/>
            </w:pPr>
            <w:r w:rsidRPr="00511082">
              <w:t xml:space="preserve">Ответственный представитель за проведение экспертизы </w:t>
            </w:r>
            <w:r>
              <w:t>(</w:t>
            </w:r>
            <w:r w:rsidRPr="00511082">
              <w:t>ДБИТ</w:t>
            </w:r>
            <w:r>
              <w:t>)</w:t>
            </w:r>
          </w:p>
        </w:tc>
        <w:tc>
          <w:tcPr>
            <w:tcW w:w="6344" w:type="dxa"/>
          </w:tcPr>
          <w:p w:rsidR="008318D8" w:rsidRDefault="008318D8" w:rsidP="00C62DFC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Del="00EB13E3" w:rsidRDefault="008318D8" w:rsidP="008318D8">
            <w:pPr>
              <w:pStyle w:val="ad"/>
            </w:pPr>
            <w:r>
              <w:t>Эксперт (</w:t>
            </w:r>
            <w:r w:rsidRPr="009F1814">
              <w:t>УТДО/</w:t>
            </w:r>
            <w:proofErr w:type="spellStart"/>
            <w:r w:rsidRPr="009F1814">
              <w:t>УВиКТ</w:t>
            </w:r>
            <w:proofErr w:type="spellEnd"/>
            <w:r w:rsidRPr="009F1814">
              <w:t xml:space="preserve">/УТБП </w:t>
            </w:r>
            <w:r>
              <w:t>ДБИТ)</w:t>
            </w:r>
          </w:p>
        </w:tc>
        <w:tc>
          <w:tcPr>
            <w:tcW w:w="6344" w:type="dxa"/>
          </w:tcPr>
          <w:p w:rsidR="008318D8" w:rsidRDefault="008318D8" w:rsidP="001125C7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Del="00BB20BF" w:rsidRDefault="008318D8" w:rsidP="008318D8">
            <w:pPr>
              <w:pStyle w:val="ad"/>
            </w:pPr>
            <w:r w:rsidRPr="003029B5">
              <w:t>Архитектор</w:t>
            </w:r>
            <w:r>
              <w:t xml:space="preserve"> </w:t>
            </w:r>
            <w:r w:rsidRPr="003029B5">
              <w:t>(</w:t>
            </w:r>
            <w:r>
              <w:t xml:space="preserve">УА </w:t>
            </w:r>
            <w:r w:rsidRPr="003029B5">
              <w:t>ДБИТ)</w:t>
            </w:r>
          </w:p>
        </w:tc>
        <w:tc>
          <w:tcPr>
            <w:tcW w:w="6344" w:type="dxa"/>
          </w:tcPr>
          <w:p w:rsidR="008318D8" w:rsidRDefault="008318D8" w:rsidP="007E72C5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Менеджер внедрения </w:t>
            </w:r>
            <w:r w:rsidRPr="003029B5">
              <w:t>(</w:t>
            </w:r>
            <w:r>
              <w:t>ОВ ДБИТ</w:t>
            </w:r>
            <w:r w:rsidRPr="003029B5">
              <w:t>)</w:t>
            </w:r>
          </w:p>
        </w:tc>
        <w:tc>
          <w:tcPr>
            <w:tcW w:w="6344" w:type="dxa"/>
          </w:tcPr>
          <w:p w:rsidR="008318D8" w:rsidRDefault="008318D8" w:rsidP="00E93BB2">
            <w:pPr>
              <w:spacing w:before="100" w:beforeAutospacing="1" w:after="100" w:afterAutospacing="1"/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 w:rsidRPr="000A09BC">
              <w:t>Ответственный за внедрение и тиражирование</w:t>
            </w:r>
            <w:r w:rsidRPr="003029B5">
              <w:t xml:space="preserve"> </w:t>
            </w:r>
            <w:r>
              <w:t>(</w:t>
            </w:r>
            <w:r w:rsidRPr="003029B5">
              <w:t>ДБИТ)</w:t>
            </w:r>
          </w:p>
        </w:tc>
        <w:tc>
          <w:tcPr>
            <w:tcW w:w="6344" w:type="dxa"/>
          </w:tcPr>
          <w:p w:rsidR="008318D8" w:rsidRDefault="008318D8" w:rsidP="00E93BB2"/>
        </w:tc>
      </w:tr>
      <w:tr w:rsidR="00E605C4" w:rsidTr="00D54FCD">
        <w:tc>
          <w:tcPr>
            <w:tcW w:w="3227" w:type="dxa"/>
            <w:vAlign w:val="center"/>
          </w:tcPr>
          <w:p w:rsidR="00E605C4" w:rsidRPr="003029B5" w:rsidRDefault="00E605C4" w:rsidP="00E605C4">
            <w:pPr>
              <w:pStyle w:val="ad"/>
            </w:pPr>
            <w:r w:rsidRPr="00E605C4">
              <w:t xml:space="preserve">Отдел защиты информации УИБ </w:t>
            </w:r>
            <w:r>
              <w:t>(</w:t>
            </w:r>
            <w:r w:rsidRPr="003029B5">
              <w:t>ДБ)</w:t>
            </w:r>
          </w:p>
        </w:tc>
        <w:tc>
          <w:tcPr>
            <w:tcW w:w="6344" w:type="dxa"/>
          </w:tcPr>
          <w:p w:rsidR="00E605C4" w:rsidRDefault="00E605C4" w:rsidP="00311778">
            <w:pPr>
              <w:autoSpaceDE w:val="0"/>
              <w:autoSpaceDN w:val="0"/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Разработчик (</w:t>
            </w:r>
            <w:proofErr w:type="spellStart"/>
            <w:r>
              <w:t>УРиВ</w:t>
            </w:r>
            <w:proofErr w:type="spellEnd"/>
            <w:r>
              <w:t xml:space="preserve"> </w:t>
            </w:r>
            <w:r w:rsidRPr="003029B5">
              <w:t>ДБИТ</w:t>
            </w:r>
            <w:r>
              <w:t>)</w:t>
            </w:r>
          </w:p>
        </w:tc>
        <w:tc>
          <w:tcPr>
            <w:tcW w:w="6344" w:type="dxa"/>
          </w:tcPr>
          <w:p w:rsidR="008318D8" w:rsidRDefault="008318D8" w:rsidP="00311778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Тестировщик (ОТ </w:t>
            </w:r>
            <w:r w:rsidRPr="003029B5">
              <w:t>ДБИТ</w:t>
            </w:r>
            <w:r>
              <w:t>)</w:t>
            </w:r>
          </w:p>
        </w:tc>
        <w:tc>
          <w:tcPr>
            <w:tcW w:w="6344" w:type="dxa"/>
          </w:tcPr>
          <w:p w:rsidR="008318D8" w:rsidRDefault="001E6C5F" w:rsidP="00311778">
            <w:pPr>
              <w:jc w:val="both"/>
            </w:pPr>
            <w:r w:rsidRPr="001E6C5F">
              <w:rPr>
                <w:i/>
                <w:iCs/>
                <w:noProof/>
                <w:color w:val="1F497D"/>
                <w:sz w:val="16"/>
                <w:szCs w:val="16"/>
              </w:rPr>
              <w:t xml:space="preserve"> 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Заказчик (</w:t>
            </w:r>
            <w:r w:rsidRPr="003029B5">
              <w:t>ССП Заказчика</w:t>
            </w:r>
            <w:r>
              <w:t>)</w:t>
            </w:r>
          </w:p>
        </w:tc>
        <w:tc>
          <w:tcPr>
            <w:tcW w:w="6344" w:type="dxa"/>
          </w:tcPr>
          <w:p w:rsidR="00105969" w:rsidRDefault="00105969" w:rsidP="007E72C5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C11B4B" w:rsidRDefault="008318D8" w:rsidP="008318D8">
            <w:pPr>
              <w:pStyle w:val="ad"/>
            </w:pPr>
            <w:r>
              <w:t>Заинтересованное ССП</w:t>
            </w:r>
          </w:p>
        </w:tc>
        <w:tc>
          <w:tcPr>
            <w:tcW w:w="6344" w:type="dxa"/>
          </w:tcPr>
          <w:p w:rsidR="005E07D7" w:rsidRDefault="005E07D7" w:rsidP="004C621B"/>
        </w:tc>
      </w:tr>
      <w:tr w:rsidR="008318D8" w:rsidRPr="003029B5" w:rsidTr="00CF7343">
        <w:tc>
          <w:tcPr>
            <w:tcW w:w="9571" w:type="dxa"/>
            <w:gridSpan w:val="2"/>
            <w:vAlign w:val="center"/>
          </w:tcPr>
          <w:p w:rsidR="008318D8" w:rsidRPr="008318D8" w:rsidRDefault="008318D8" w:rsidP="008318D8">
            <w:pPr>
              <w:pStyle w:val="ad"/>
              <w:jc w:val="center"/>
              <w:rPr>
                <w:b/>
              </w:rPr>
            </w:pPr>
            <w:r w:rsidRPr="008318D8">
              <w:rPr>
                <w:b/>
              </w:rPr>
              <w:t>Руководство ДБИТ</w:t>
            </w:r>
          </w:p>
        </w:tc>
      </w:tr>
      <w:tr w:rsidR="008318D8" w:rsidRPr="003029B5" w:rsidTr="00412DBC">
        <w:tc>
          <w:tcPr>
            <w:tcW w:w="3227" w:type="dxa"/>
            <w:vAlign w:val="center"/>
          </w:tcPr>
          <w:p w:rsidR="008318D8" w:rsidRPr="008318D8" w:rsidRDefault="008318D8" w:rsidP="008318D8">
            <w:pPr>
              <w:pStyle w:val="ad"/>
              <w:rPr>
                <w:b/>
              </w:rPr>
            </w:pPr>
            <w:r w:rsidRPr="008318D8">
              <w:rPr>
                <w:b/>
              </w:rPr>
              <w:t>Должность</w:t>
            </w:r>
          </w:p>
        </w:tc>
        <w:tc>
          <w:tcPr>
            <w:tcW w:w="6344" w:type="dxa"/>
            <w:vAlign w:val="center"/>
          </w:tcPr>
          <w:p w:rsidR="008318D8" w:rsidRPr="008318D8" w:rsidRDefault="008318D8" w:rsidP="008318D8">
            <w:pPr>
              <w:pStyle w:val="ad"/>
              <w:rPr>
                <w:b/>
              </w:rPr>
            </w:pPr>
            <w:r w:rsidRPr="008318D8">
              <w:rPr>
                <w:b/>
              </w:rPr>
              <w:t>Результат согласования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Начальник УТБП</w:t>
            </w:r>
            <w:r w:rsidRPr="003029B5">
              <w:t xml:space="preserve"> ДБИТ</w:t>
            </w:r>
            <w:r w:rsidRPr="003029B5" w:rsidDel="005E3195">
              <w:t xml:space="preserve"> 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Начальник УТДО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Начальник </w:t>
            </w:r>
            <w:proofErr w:type="spellStart"/>
            <w:r>
              <w:t>УВиКТ</w:t>
            </w:r>
            <w:proofErr w:type="spellEnd"/>
            <w:r>
              <w:t xml:space="preserve">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Default="008318D8" w:rsidP="008318D8">
            <w:pPr>
              <w:pStyle w:val="ad"/>
            </w:pPr>
            <w:r>
              <w:t xml:space="preserve">Начальник </w:t>
            </w:r>
            <w:proofErr w:type="spellStart"/>
            <w:r w:rsidRPr="003029B5">
              <w:t>УРиВ</w:t>
            </w:r>
            <w:proofErr w:type="spellEnd"/>
            <w:r w:rsidRPr="003029B5">
              <w:t xml:space="preserve">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Руководитель </w:t>
            </w:r>
            <w:r w:rsidRPr="003029B5">
              <w:t>ОО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Заместитель директора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Default="008318D8" w:rsidP="008318D8">
            <w:pPr>
              <w:pStyle w:val="ad"/>
            </w:pPr>
            <w:r>
              <w:t>Заместитель директора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</w:tbl>
    <w:p w:rsidR="00F8310D" w:rsidRPr="00BD3C3F" w:rsidRDefault="00F8310D" w:rsidP="00F8310D">
      <w:bookmarkStart w:id="71" w:name="_Приложение_№22_«Бизнес-функциональн"/>
      <w:bookmarkEnd w:id="71"/>
    </w:p>
    <w:p w:rsidR="00CB60CA" w:rsidRDefault="00CB60CA">
      <w:pPr>
        <w:spacing w:after="200" w:line="276" w:lineRule="auto"/>
      </w:pPr>
      <w:r>
        <w:br w:type="page"/>
      </w:r>
    </w:p>
    <w:p w:rsidR="002A5828" w:rsidRPr="00D318AC" w:rsidRDefault="00CB60CA" w:rsidP="00D318AC">
      <w:pPr>
        <w:pStyle w:val="2"/>
        <w:rPr>
          <w:rStyle w:val="11"/>
          <w:rFonts w:eastAsiaTheme="majorEastAsia"/>
        </w:rPr>
      </w:pPr>
      <w:r w:rsidRPr="00D318AC">
        <w:rPr>
          <w:rStyle w:val="11"/>
          <w:rFonts w:eastAsiaTheme="majorEastAsia"/>
        </w:rPr>
        <w:lastRenderedPageBreak/>
        <w:t>Приложение №1</w:t>
      </w:r>
      <w:r w:rsidR="006D4BC1">
        <w:rPr>
          <w:rStyle w:val="11"/>
          <w:rFonts w:eastAsiaTheme="majorEastAsia"/>
        </w:rPr>
        <w:t xml:space="preserve">- </w:t>
      </w:r>
      <w:r w:rsidR="00E93BB2">
        <w:rPr>
          <w:rStyle w:val="11"/>
          <w:rFonts w:eastAsiaTheme="majorEastAsia"/>
        </w:rPr>
        <w:t>Диаграм</w:t>
      </w:r>
      <w:r w:rsidR="00E36CDD">
        <w:rPr>
          <w:rStyle w:val="11"/>
          <w:rFonts w:eastAsiaTheme="majorEastAsia"/>
        </w:rPr>
        <w:t>ма</w:t>
      </w:r>
      <w:r w:rsidR="00E93BB2">
        <w:rPr>
          <w:rStyle w:val="11"/>
          <w:rFonts w:eastAsiaTheme="majorEastAsia"/>
        </w:rPr>
        <w:t xml:space="preserve"> </w:t>
      </w:r>
      <w:r w:rsidR="00E36CDD">
        <w:rPr>
          <w:rStyle w:val="11"/>
          <w:rFonts w:eastAsiaTheme="majorEastAsia"/>
        </w:rPr>
        <w:t>действия</w:t>
      </w:r>
    </w:p>
    <w:p w:rsidR="00CB60CA" w:rsidRDefault="00CB60CA"/>
    <w:p w:rsidR="00337FD2" w:rsidRDefault="00EB3D86">
      <w:r>
        <w:object w:dxaOrig="1530" w:dyaOrig="1002">
          <v:shape id="_x0000_i1027" type="#_x0000_t75" style="width:76.7pt;height:49.75pt" o:ole="">
            <v:imagedata r:id="rId14" o:title=""/>
          </v:shape>
          <o:OLEObject Type="Embed" ProgID="Visio.Drawing.11" ShapeID="_x0000_i1027" DrawAspect="Icon" ObjectID="_1465752709" r:id="rId15"/>
        </w:object>
      </w:r>
    </w:p>
    <w:sectPr w:rsidR="00337FD2" w:rsidSect="00C3722A">
      <w:headerReference w:type="even" r:id="rId16"/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Evgeniya Chzhan" w:date="2014-07-01T20:20:00Z" w:initials="EC">
    <w:p w:rsidR="00201AD2" w:rsidRDefault="00201AD2">
      <w:pPr>
        <w:pStyle w:val="af7"/>
      </w:pPr>
      <w:r>
        <w:rPr>
          <w:rStyle w:val="af6"/>
        </w:rPr>
        <w:annotationRef/>
      </w:r>
      <w:r>
        <w:t>В описании сценария хотелось бы, чтобы были прописаны системы (кто выгружает, кто загружает и отображает).</w:t>
      </w:r>
    </w:p>
  </w:comment>
  <w:comment w:id="9" w:author="Evgeniya Chzhan" w:date="2014-07-01T20:20:00Z" w:initials="EC">
    <w:p w:rsidR="00201AD2" w:rsidRDefault="00201AD2">
      <w:pPr>
        <w:pStyle w:val="af7"/>
      </w:pPr>
      <w:r>
        <w:rPr>
          <w:rStyle w:val="af6"/>
        </w:rPr>
        <w:annotationRef/>
      </w:r>
      <w:r>
        <w:t xml:space="preserve">Имеется </w:t>
      </w:r>
      <w:proofErr w:type="gramStart"/>
      <w:r>
        <w:t>ввиду</w:t>
      </w:r>
      <w:proofErr w:type="gramEnd"/>
      <w:r>
        <w:t xml:space="preserve"> личное сообщение с </w:t>
      </w:r>
      <w:proofErr w:type="spellStart"/>
      <w:r>
        <w:t>аттачем</w:t>
      </w:r>
      <w:proofErr w:type="spellEnd"/>
      <w:r>
        <w:t>?</w:t>
      </w:r>
    </w:p>
  </w:comment>
  <w:comment w:id="10" w:author="Evgeniya Chzhan" w:date="2014-07-01T20:33:00Z" w:initials="EC">
    <w:p w:rsidR="00EB3A03" w:rsidRDefault="00201AD2">
      <w:pPr>
        <w:pStyle w:val="af7"/>
      </w:pPr>
      <w:r>
        <w:rPr>
          <w:rStyle w:val="af6"/>
        </w:rPr>
        <w:annotationRef/>
      </w:r>
      <w:r>
        <w:t xml:space="preserve">Что из себя должна представлять рассылка? Письмо с </w:t>
      </w:r>
      <w:proofErr w:type="spellStart"/>
      <w:r>
        <w:t>аттачем</w:t>
      </w:r>
      <w:proofErr w:type="spellEnd"/>
      <w:r>
        <w:t>?</w:t>
      </w:r>
    </w:p>
  </w:comment>
  <w:comment w:id="11" w:author="Evgeniya Chzhan" w:date="2014-07-01T20:20:00Z" w:initials="EC">
    <w:p w:rsidR="00201AD2" w:rsidRDefault="00201AD2">
      <w:pPr>
        <w:pStyle w:val="af7"/>
      </w:pPr>
      <w:r>
        <w:rPr>
          <w:rStyle w:val="af6"/>
        </w:rPr>
        <w:annotationRef/>
      </w:r>
      <w:proofErr w:type="gramStart"/>
      <w:r>
        <w:t>Нужно либо везде с большой писать тогда, либо везде с маленькой…</w:t>
      </w:r>
      <w:proofErr w:type="gramEnd"/>
    </w:p>
  </w:comment>
  <w:comment w:id="17" w:author="Evgeniya Chzhan" w:date="2014-07-01T20:20:00Z" w:initials="EC">
    <w:p w:rsidR="005F29BD" w:rsidRDefault="005F29BD">
      <w:pPr>
        <w:pStyle w:val="af7"/>
      </w:pPr>
      <w:r>
        <w:rPr>
          <w:rStyle w:val="af6"/>
        </w:rPr>
        <w:annotationRef/>
      </w:r>
      <w:r>
        <w:t xml:space="preserve">Замечаний </w:t>
      </w:r>
      <w:r w:rsidR="00175283">
        <w:t xml:space="preserve">по новому взаимодействию очень </w:t>
      </w:r>
      <w:r>
        <w:t>много. Я бы предложила дождаться экспертизы от РС и скорректировать.</w:t>
      </w:r>
    </w:p>
  </w:comment>
  <w:comment w:id="18" w:author="Evgeniya Chzhan" w:date="2014-07-01T20:20:00Z" w:initials="EC">
    <w:p w:rsidR="00201AD2" w:rsidRDefault="00201AD2">
      <w:pPr>
        <w:pStyle w:val="af7"/>
      </w:pPr>
      <w:r>
        <w:rPr>
          <w:rStyle w:val="af6"/>
        </w:rPr>
        <w:annotationRef/>
      </w:r>
      <w:r>
        <w:t>Разработать не новый формат, а новое взаимодействие.</w:t>
      </w:r>
    </w:p>
  </w:comment>
  <w:comment w:id="19" w:author="Evgeniya Chzhan" w:date="2014-07-01T20:20:00Z" w:initials="EC">
    <w:p w:rsidR="00201AD2" w:rsidRDefault="00201AD2">
      <w:pPr>
        <w:pStyle w:val="af7"/>
      </w:pPr>
      <w:r>
        <w:rPr>
          <w:rStyle w:val="af6"/>
        </w:rPr>
        <w:annotationRef/>
      </w:r>
      <w:r>
        <w:t>Не по клиентам, а по операциям клиента.</w:t>
      </w:r>
    </w:p>
  </w:comment>
  <w:comment w:id="20" w:author="Evgeniya Chzhan" w:date="2014-07-01T20:20:00Z" w:initials="EC">
    <w:p w:rsidR="00201AD2" w:rsidRDefault="00201AD2">
      <w:pPr>
        <w:pStyle w:val="af7"/>
      </w:pPr>
      <w:r>
        <w:rPr>
          <w:rStyle w:val="af6"/>
        </w:rPr>
        <w:annotationRef/>
      </w:r>
      <w:r>
        <w:t>А лучше написать «для запроса и получения расширенной выписки» (чтобы избежать повторения).</w:t>
      </w:r>
    </w:p>
  </w:comment>
  <w:comment w:id="21" w:author="Evgeniya Chzhan" w:date="2014-07-01T20:20:00Z" w:initials="EC">
    <w:p w:rsidR="00F81E14" w:rsidRDefault="00F81E14">
      <w:pPr>
        <w:pStyle w:val="af7"/>
      </w:pPr>
      <w:r>
        <w:rPr>
          <w:rStyle w:val="af6"/>
        </w:rPr>
        <w:annotationRef/>
      </w:r>
      <w:r>
        <w:t xml:space="preserve">Как будут отслеживаться запросы одного и того же клиента? Мне </w:t>
      </w:r>
      <w:proofErr w:type="gramStart"/>
      <w:r>
        <w:t>кажется</w:t>
      </w:r>
      <w:proofErr w:type="gramEnd"/>
      <w:r>
        <w:t xml:space="preserve"> нужно запросу нужно присваивать некий идентификатор и по нему же Банк должен отвечать.</w:t>
      </w:r>
    </w:p>
  </w:comment>
  <w:comment w:id="22" w:author="Evgeniya Chzhan" w:date="2014-07-01T20:20:00Z" w:initials="EC">
    <w:p w:rsidR="00F81E14" w:rsidRDefault="00201AD2">
      <w:pPr>
        <w:pStyle w:val="af7"/>
      </w:pPr>
      <w:r>
        <w:rPr>
          <w:rStyle w:val="af6"/>
        </w:rPr>
        <w:annotationRef/>
      </w:r>
      <w:r>
        <w:t>Будет</w:t>
      </w:r>
      <w:r w:rsidR="00F81E14">
        <w:t xml:space="preserve"> ли кто-либо отслеживать:</w:t>
      </w:r>
    </w:p>
    <w:p w:rsidR="00201AD2" w:rsidRDefault="00F81E14" w:rsidP="00F81E14">
      <w:pPr>
        <w:pStyle w:val="af7"/>
        <w:numPr>
          <w:ilvl w:val="0"/>
          <w:numId w:val="16"/>
        </w:numPr>
      </w:pPr>
      <w:r>
        <w:t>П</w:t>
      </w:r>
      <w:r w:rsidR="00201AD2">
        <w:t>олучение ответа в реестрах от Банка на запрос клиента?</w:t>
      </w:r>
    </w:p>
    <w:p w:rsidR="00F81E14" w:rsidRDefault="00F81E14">
      <w:pPr>
        <w:pStyle w:val="af7"/>
      </w:pPr>
      <w:r>
        <w:t>Как я писала выше, чтобы не было неразберихи, лучше добавить идентификатор запроса выписки.</w:t>
      </w:r>
    </w:p>
    <w:p w:rsidR="00F81E14" w:rsidRDefault="00F81E14">
      <w:pPr>
        <w:pStyle w:val="af7"/>
      </w:pPr>
    </w:p>
    <w:p w:rsidR="00201AD2" w:rsidRDefault="00201AD2" w:rsidP="00F81E14">
      <w:pPr>
        <w:pStyle w:val="af7"/>
        <w:numPr>
          <w:ilvl w:val="0"/>
          <w:numId w:val="16"/>
        </w:numPr>
      </w:pPr>
      <w:r>
        <w:t>А также наличие самого ответного реестра?</w:t>
      </w:r>
    </w:p>
    <w:p w:rsidR="00F81E14" w:rsidRDefault="00201AD2">
      <w:pPr>
        <w:pStyle w:val="af7"/>
      </w:pPr>
      <w:r>
        <w:t>Например, нужно ли доработать для нового взаимодействия мониторинг реестрового файлообмена?</w:t>
      </w:r>
    </w:p>
  </w:comment>
  <w:comment w:id="23" w:author="Evgeniya Chzhan" w:date="2014-07-01T20:20:00Z" w:initials="EC">
    <w:p w:rsidR="00201AD2" w:rsidRDefault="00201AD2">
      <w:pPr>
        <w:pStyle w:val="af7"/>
      </w:pPr>
      <w:r>
        <w:rPr>
          <w:rStyle w:val="af6"/>
        </w:rPr>
        <w:annotationRef/>
      </w:r>
      <w:r>
        <w:t>Зачем нужен идентификатор</w:t>
      </w:r>
      <w:r w:rsidR="00F81E14">
        <w:t xml:space="preserve"> транзакции здесь</w:t>
      </w:r>
      <w:r>
        <w:t>? Это не запрос на выполнение операции (в котором нужно отслеживать ее «судьбу» в системе). Это всего лишь реестр с данными</w:t>
      </w:r>
      <w:r w:rsidR="00F81E14">
        <w:t xml:space="preserve"> расширенной выписки…</w:t>
      </w:r>
    </w:p>
    <w:p w:rsidR="006E688E" w:rsidRDefault="006E688E">
      <w:pPr>
        <w:pStyle w:val="af7"/>
      </w:pPr>
      <w:r>
        <w:t xml:space="preserve">Не </w:t>
      </w:r>
      <w:proofErr w:type="gramStart"/>
      <w:r>
        <w:t>уверена</w:t>
      </w:r>
      <w:proofErr w:type="gramEnd"/>
      <w:r>
        <w:t>, что этот идентификатор нам нужен.</w:t>
      </w:r>
    </w:p>
  </w:comment>
  <w:comment w:id="24" w:author="Evgeniya Chzhan" w:date="2014-07-01T20:20:00Z" w:initials="EC">
    <w:p w:rsidR="00F81E14" w:rsidRDefault="00F81E14">
      <w:pPr>
        <w:pStyle w:val="af7"/>
      </w:pPr>
      <w:r>
        <w:rPr>
          <w:rStyle w:val="af6"/>
        </w:rPr>
        <w:annotationRef/>
      </w:r>
      <w:proofErr w:type="gramStart"/>
      <w:r>
        <w:t>Обязательная</w:t>
      </w:r>
      <w:proofErr w:type="gramEnd"/>
      <w:r>
        <w:t xml:space="preserve"> только для операций начисления.</w:t>
      </w:r>
    </w:p>
  </w:comment>
  <w:comment w:id="25" w:author="Evgeniya Chzhan" w:date="2014-07-01T20:20:00Z" w:initials="EC">
    <w:p w:rsidR="006E688E" w:rsidRDefault="006E688E">
      <w:pPr>
        <w:pStyle w:val="af7"/>
      </w:pPr>
      <w:r>
        <w:rPr>
          <w:rStyle w:val="af6"/>
        </w:rPr>
        <w:annotationRef/>
      </w:r>
      <w:r>
        <w:t xml:space="preserve">Не будет ли </w:t>
      </w:r>
      <w:proofErr w:type="spellStart"/>
      <w:r>
        <w:t>рассинхронизации</w:t>
      </w:r>
      <w:proofErr w:type="spellEnd"/>
      <w:r>
        <w:t xml:space="preserve"> между выпиской Сайта и выпиской Хранилища?</w:t>
      </w:r>
    </w:p>
    <w:p w:rsidR="006E688E" w:rsidRDefault="006E688E">
      <w:pPr>
        <w:pStyle w:val="af7"/>
      </w:pPr>
    </w:p>
  </w:comment>
  <w:comment w:id="26" w:author="Evgeniya Chzhan" w:date="2014-07-01T20:20:00Z" w:initials="EC">
    <w:p w:rsidR="006E688E" w:rsidRDefault="006E688E">
      <w:pPr>
        <w:pStyle w:val="af7"/>
      </w:pPr>
      <w:r>
        <w:rPr>
          <w:rStyle w:val="af6"/>
        </w:rPr>
        <w:annotationRef/>
      </w:r>
      <w:r>
        <w:t xml:space="preserve">Не понимаю, зачем такая типизация? Она нужна была для операций начисления. Здесь же речь идет о реестре с данными для расширенной выписки. Здесь Сайту нужно скорее знать, о начислении или списании речь идет. </w:t>
      </w:r>
    </w:p>
  </w:comment>
  <w:comment w:id="27" w:author="Evgeniya Chzhan" w:date="2014-07-01T20:20:00Z" w:initials="EC">
    <w:p w:rsidR="002C4487" w:rsidRDefault="002C4487">
      <w:pPr>
        <w:pStyle w:val="af7"/>
      </w:pPr>
      <w:r>
        <w:rPr>
          <w:rStyle w:val="af6"/>
        </w:rPr>
        <w:annotationRef/>
      </w:r>
      <w:r>
        <w:t>Это для операций начисления.</w:t>
      </w:r>
    </w:p>
    <w:p w:rsidR="002C4487" w:rsidRDefault="002C4487">
      <w:pPr>
        <w:pStyle w:val="af7"/>
      </w:pPr>
      <w:r>
        <w:t>Для операции списания здесь должно быть описание заказа.</w:t>
      </w:r>
    </w:p>
  </w:comment>
  <w:comment w:id="30" w:author="Evgeniya Chzhan" w:date="2014-07-01T20:20:00Z" w:initials="EC">
    <w:p w:rsidR="00014F1D" w:rsidRDefault="00014F1D">
      <w:pPr>
        <w:pStyle w:val="af7"/>
      </w:pPr>
      <w:r>
        <w:rPr>
          <w:rStyle w:val="af6"/>
        </w:rPr>
        <w:annotationRef/>
      </w:r>
      <w:r>
        <w:t xml:space="preserve">Не совсем поняла описания. </w:t>
      </w:r>
    </w:p>
    <w:p w:rsidR="00014F1D" w:rsidRDefault="00014F1D">
      <w:pPr>
        <w:pStyle w:val="af7"/>
      </w:pPr>
      <w:r>
        <w:t>Сегодня 1 июля</w:t>
      </w:r>
      <w:proofErr w:type="gramStart"/>
      <w:r>
        <w:t>.</w:t>
      </w:r>
      <w:proofErr w:type="gramEnd"/>
      <w:r>
        <w:t xml:space="preserve"> </w:t>
      </w:r>
      <w:proofErr w:type="gramStart"/>
      <w:r>
        <w:t>Например</w:t>
      </w:r>
      <w:proofErr w:type="gramEnd"/>
      <w:r>
        <w:t xml:space="preserve"> я совершила покупку 17 июня. Мне </w:t>
      </w:r>
      <w:proofErr w:type="spellStart"/>
      <w:r>
        <w:t>предначислили</w:t>
      </w:r>
      <w:proofErr w:type="spellEnd"/>
      <w:r>
        <w:t xml:space="preserve"> </w:t>
      </w:r>
      <w:proofErr w:type="gramStart"/>
      <w:r>
        <w:t>бонусы</w:t>
      </w:r>
      <w:proofErr w:type="gramEnd"/>
      <w:r>
        <w:t xml:space="preserve"> например 20 июня. В выписке я вижу:</w:t>
      </w:r>
    </w:p>
    <w:p w:rsidR="00014F1D" w:rsidRPr="00730D5E" w:rsidRDefault="00014F1D">
      <w:pPr>
        <w:pStyle w:val="af7"/>
        <w:rPr>
          <w:rFonts w:ascii="Arial" w:hAnsi="Arial" w:cs="Arial"/>
          <w:color w:val="000000"/>
          <w:lang w:val="en-US"/>
        </w:rPr>
      </w:pPr>
      <w:proofErr w:type="spellStart"/>
      <w:r w:rsidRPr="00730D5E">
        <w:rPr>
          <w:rFonts w:ascii="Arial" w:hAnsi="Arial" w:cs="Arial"/>
          <w:color w:val="000000"/>
          <w:lang w:val="en-US"/>
        </w:rPr>
        <w:t>TransactionDate</w:t>
      </w:r>
      <w:proofErr w:type="spellEnd"/>
      <w:r w:rsidRPr="00730D5E">
        <w:rPr>
          <w:rFonts w:ascii="Arial" w:hAnsi="Arial" w:cs="Arial"/>
          <w:color w:val="000000"/>
          <w:lang w:val="en-US"/>
        </w:rPr>
        <w:t xml:space="preserve"> = 17 </w:t>
      </w:r>
      <w:r w:rsidRPr="00730D5E">
        <w:rPr>
          <w:rFonts w:ascii="Arial" w:hAnsi="Arial" w:cs="Arial"/>
          <w:color w:val="000000"/>
        </w:rPr>
        <w:t>июня</w:t>
      </w:r>
    </w:p>
    <w:p w:rsidR="00014F1D" w:rsidRDefault="00014F1D">
      <w:pPr>
        <w:pStyle w:val="af7"/>
        <w:rPr>
          <w:rFonts w:ascii="Arial" w:hAnsi="Arial" w:cs="Arial"/>
          <w:color w:val="000000"/>
        </w:rPr>
      </w:pPr>
      <w:proofErr w:type="spellStart"/>
      <w:r w:rsidRPr="00730D5E">
        <w:rPr>
          <w:rFonts w:ascii="Arial" w:hAnsi="Arial" w:cs="Arial"/>
          <w:color w:val="000000"/>
          <w:lang w:val="en-US"/>
        </w:rPr>
        <w:t>AccrualDate</w:t>
      </w:r>
      <w:proofErr w:type="spellEnd"/>
      <w:r w:rsidRPr="00730D5E">
        <w:rPr>
          <w:rStyle w:val="af6"/>
          <w:sz w:val="20"/>
          <w:szCs w:val="20"/>
        </w:rPr>
        <w:annotationRef/>
      </w:r>
      <w:r w:rsidRPr="00730D5E">
        <w:rPr>
          <w:rFonts w:ascii="Arial" w:hAnsi="Arial" w:cs="Arial"/>
          <w:color w:val="000000"/>
          <w:lang w:val="en-US"/>
        </w:rPr>
        <w:t xml:space="preserve"> = 17 </w:t>
      </w:r>
      <w:r w:rsidRPr="00730D5E">
        <w:rPr>
          <w:rFonts w:ascii="Arial" w:hAnsi="Arial" w:cs="Arial"/>
          <w:color w:val="000000"/>
        </w:rPr>
        <w:t>июня</w:t>
      </w:r>
      <w:r w:rsidRPr="00730D5E">
        <w:rPr>
          <w:rFonts w:ascii="Arial" w:hAnsi="Arial" w:cs="Arial"/>
          <w:color w:val="000000"/>
          <w:lang w:val="en-US"/>
        </w:rPr>
        <w:t xml:space="preserve"> +</w:t>
      </w:r>
      <w:r w:rsidR="00730D5E" w:rsidRPr="00730D5E">
        <w:rPr>
          <w:rFonts w:ascii="Arial" w:hAnsi="Arial" w:cs="Arial"/>
          <w:color w:val="000000"/>
          <w:lang w:val="en-US"/>
        </w:rPr>
        <w:t xml:space="preserve"> 21 </w:t>
      </w:r>
      <w:r w:rsidR="00730D5E" w:rsidRPr="00730D5E">
        <w:rPr>
          <w:rFonts w:ascii="Arial" w:hAnsi="Arial" w:cs="Arial"/>
          <w:color w:val="000000"/>
        </w:rPr>
        <w:t>день</w:t>
      </w:r>
      <w:r w:rsidR="00730D5E" w:rsidRPr="00730D5E">
        <w:rPr>
          <w:rFonts w:ascii="Arial" w:hAnsi="Arial" w:cs="Arial"/>
          <w:color w:val="000000"/>
          <w:lang w:val="en-US"/>
        </w:rPr>
        <w:t>.</w:t>
      </w:r>
    </w:p>
    <w:p w:rsidR="00730D5E" w:rsidRPr="00730D5E" w:rsidRDefault="00730D5E">
      <w:pPr>
        <w:pStyle w:val="af7"/>
        <w:rPr>
          <w:rFonts w:ascii="Arial" w:hAnsi="Arial" w:cs="Arial"/>
          <w:color w:val="000000"/>
        </w:rPr>
      </w:pPr>
    </w:p>
    <w:p w:rsidR="00730D5E" w:rsidRDefault="00730D5E">
      <w:pPr>
        <w:pStyle w:val="af7"/>
      </w:pPr>
      <w:r>
        <w:t>Поэтому мне кажется, что</w:t>
      </w:r>
    </w:p>
    <w:p w:rsidR="00730D5E" w:rsidRDefault="00730D5E" w:rsidP="00730D5E">
      <w:pPr>
        <w:spacing w:after="200" w:line="276" w:lineRule="auto"/>
        <w:ind w:left="993"/>
        <w:jc w:val="both"/>
      </w:pPr>
      <w:r>
        <w:t>Баллы, ожидающие начисления  - это баллы за транзакции клиентов,  дата подтверждения которых находится в диапазоне между датой транзакции плюс 21 день</w:t>
      </w:r>
      <w:r w:rsidRPr="00C13B3F">
        <w:t>.</w:t>
      </w:r>
      <w:r>
        <w:rPr>
          <w:rStyle w:val="af6"/>
        </w:rPr>
        <w:annotationRef/>
      </w:r>
    </w:p>
    <w:p w:rsidR="00730D5E" w:rsidRDefault="00730D5E" w:rsidP="00730D5E">
      <w:pPr>
        <w:spacing w:after="200" w:line="276" w:lineRule="auto"/>
        <w:jc w:val="both"/>
      </w:pPr>
    </w:p>
    <w:p w:rsidR="00730D5E" w:rsidRPr="00730D5E" w:rsidRDefault="00730D5E" w:rsidP="00730D5E">
      <w:pPr>
        <w:spacing w:after="200" w:line="276" w:lineRule="auto"/>
        <w:jc w:val="both"/>
      </w:pPr>
      <w:r w:rsidRPr="00730D5E">
        <w:t>Так?</w:t>
      </w:r>
      <w:r>
        <w:t xml:space="preserve"> Или я что-то не так поняла?</w:t>
      </w:r>
    </w:p>
  </w:comment>
  <w:comment w:id="34" w:author="Evgeniya Chzhan" w:date="2014-07-01T20:20:00Z" w:initials="EC">
    <w:p w:rsidR="00730D5E" w:rsidRDefault="00730D5E">
      <w:pPr>
        <w:pStyle w:val="af7"/>
      </w:pPr>
      <w:r>
        <w:rPr>
          <w:rStyle w:val="af6"/>
        </w:rPr>
        <w:annotationRef/>
      </w:r>
      <w:proofErr w:type="gramStart"/>
      <w:r>
        <w:t>Списанные</w:t>
      </w:r>
      <w:proofErr w:type="gramEnd"/>
      <w:r>
        <w:t xml:space="preserve"> (по заказам).</w:t>
      </w:r>
    </w:p>
  </w:comment>
  <w:comment w:id="38" w:author="Evgeniya Chzhan" w:date="2014-07-01T20:21:00Z" w:initials="EC">
    <w:p w:rsidR="00FB0349" w:rsidRDefault="00FB0349">
      <w:pPr>
        <w:pStyle w:val="af7"/>
      </w:pPr>
      <w:r>
        <w:rPr>
          <w:rStyle w:val="af6"/>
        </w:rPr>
        <w:annotationRef/>
      </w:r>
      <w:r>
        <w:t>См. выше.</w:t>
      </w:r>
    </w:p>
  </w:comment>
  <w:comment w:id="40" w:author="Evgeniya Chzhan" w:date="2014-07-01T20:37:00Z" w:initials="EC">
    <w:p w:rsidR="008E71C8" w:rsidRDefault="008508DA">
      <w:pPr>
        <w:pStyle w:val="af7"/>
      </w:pPr>
      <w:r>
        <w:rPr>
          <w:rStyle w:val="af6"/>
        </w:rPr>
        <w:annotationRef/>
      </w:r>
      <w:r>
        <w:t xml:space="preserve">Не совсем понятна фраза… поскольку </w:t>
      </w:r>
    </w:p>
    <w:p w:rsidR="008508DA" w:rsidRDefault="008E71C8" w:rsidP="008E71C8">
      <w:pPr>
        <w:pStyle w:val="af7"/>
        <w:numPr>
          <w:ilvl w:val="0"/>
          <w:numId w:val="16"/>
        </w:numPr>
      </w:pPr>
      <w:r>
        <w:t>У</w:t>
      </w:r>
      <w:r w:rsidR="008508DA">
        <w:t>казанные поля мы вводим только для начислений. А баланс клиента еще зависит от списаний (заказов).</w:t>
      </w:r>
    </w:p>
    <w:p w:rsidR="008E71C8" w:rsidRDefault="008E71C8" w:rsidP="008E71C8">
      <w:pPr>
        <w:pStyle w:val="af7"/>
        <w:numPr>
          <w:ilvl w:val="0"/>
          <w:numId w:val="16"/>
        </w:numPr>
      </w:pPr>
      <w:r>
        <w:t>Для ранее совершенных операций этих полей не было.</w:t>
      </w:r>
    </w:p>
    <w:p w:rsidR="008E71C8" w:rsidRDefault="008E71C8" w:rsidP="008E71C8">
      <w:pPr>
        <w:pStyle w:val="af7"/>
      </w:pPr>
    </w:p>
    <w:p w:rsidR="008E71C8" w:rsidRDefault="008E71C8" w:rsidP="008E71C8">
      <w:pPr>
        <w:pStyle w:val="af7"/>
      </w:pPr>
      <w:r>
        <w:t>То есть формулировку нужно поменять.</w:t>
      </w:r>
    </w:p>
  </w:comment>
  <w:comment w:id="42" w:author="Evgeniya Chzhan" w:date="2014-07-01T20:44:00Z" w:initials="EC">
    <w:p w:rsidR="00DE3799" w:rsidRDefault="00DE3799">
      <w:pPr>
        <w:pStyle w:val="af7"/>
      </w:pPr>
      <w:r>
        <w:rPr>
          <w:rStyle w:val="af6"/>
        </w:rPr>
        <w:annotationRef/>
      </w:r>
      <w:r>
        <w:t xml:space="preserve">Не поняла данного требования. У нас же в таблице есть как операции начисления, так и операции списания. Почему тогда колонка переименовывается </w:t>
      </w:r>
      <w:proofErr w:type="gramStart"/>
      <w:r>
        <w:t>в</w:t>
      </w:r>
      <w:proofErr w:type="gramEnd"/>
      <w:r>
        <w:t xml:space="preserve"> «</w:t>
      </w:r>
      <w:proofErr w:type="gramStart"/>
      <w:r>
        <w:t>Дата</w:t>
      </w:r>
      <w:proofErr w:type="gramEnd"/>
      <w:r>
        <w:t xml:space="preserve"> начисления»?</w:t>
      </w:r>
    </w:p>
    <w:p w:rsidR="00DE3799" w:rsidRDefault="00DE3799">
      <w:pPr>
        <w:pStyle w:val="af7"/>
      </w:pPr>
    </w:p>
    <w:p w:rsidR="00DE3799" w:rsidRDefault="00DE3799">
      <w:pPr>
        <w:pStyle w:val="af7"/>
      </w:pPr>
      <w:r>
        <w:t>Предлагалось коллегами из бизнеса новое наименование:</w:t>
      </w:r>
    </w:p>
    <w:p w:rsidR="00DE3799" w:rsidRDefault="00DE3799">
      <w:pPr>
        <w:pStyle w:val="af7"/>
      </w:pPr>
      <w:r w:rsidRPr="00755CB7">
        <w:rPr>
          <w:rFonts w:ascii="Arial" w:hAnsi="Arial" w:cs="Arial"/>
        </w:rPr>
        <w:t xml:space="preserve">Дата списания «-» / </w:t>
      </w:r>
      <w:bookmarkStart w:id="43" w:name="_GoBack"/>
      <w:bookmarkEnd w:id="43"/>
      <w:r>
        <w:rPr>
          <w:rFonts w:ascii="Arial" w:hAnsi="Arial" w:cs="Arial"/>
        </w:rPr>
        <w:t>н</w:t>
      </w:r>
      <w:r w:rsidRPr="00755CB7">
        <w:rPr>
          <w:rFonts w:ascii="Arial" w:hAnsi="Arial" w:cs="Arial"/>
        </w:rPr>
        <w:t>ачисления «+»</w:t>
      </w:r>
    </w:p>
  </w:comment>
  <w:comment w:id="45" w:author="Evgeniya Chzhan" w:date="2014-07-01T20:26:00Z" w:initials="EC">
    <w:p w:rsidR="00127471" w:rsidRDefault="00127471">
      <w:pPr>
        <w:pStyle w:val="af7"/>
      </w:pPr>
      <w:r>
        <w:rPr>
          <w:rStyle w:val="af6"/>
        </w:rPr>
        <w:annotationRef/>
      </w:r>
      <w:r>
        <w:t>Здесь н</w:t>
      </w:r>
      <w:r w:rsidR="00AC0202">
        <w:t>ужно доработать Личные сообщения</w:t>
      </w:r>
      <w:r>
        <w:t xml:space="preserve"> клиента:</w:t>
      </w:r>
    </w:p>
    <w:p w:rsidR="00127471" w:rsidRDefault="00127471">
      <w:pPr>
        <w:pStyle w:val="af7"/>
      </w:pPr>
      <w:r>
        <w:t>Должен появиться новый вид сообщения, который формирует Сайт самостоятельно (не получает от ИС Банка). Сообщение содержит:</w:t>
      </w:r>
    </w:p>
    <w:p w:rsidR="00127471" w:rsidRDefault="00127471" w:rsidP="00127471">
      <w:pPr>
        <w:pStyle w:val="af7"/>
        <w:numPr>
          <w:ilvl w:val="0"/>
          <w:numId w:val="16"/>
        </w:numPr>
      </w:pPr>
      <w:r>
        <w:t>Стандартного вида согласованный заголовок.</w:t>
      </w:r>
    </w:p>
    <w:p w:rsidR="00127471" w:rsidRDefault="00127471" w:rsidP="00127471">
      <w:pPr>
        <w:pStyle w:val="af7"/>
        <w:numPr>
          <w:ilvl w:val="0"/>
          <w:numId w:val="16"/>
        </w:numPr>
      </w:pPr>
      <w:r>
        <w:t xml:space="preserve">Стандартного </w:t>
      </w:r>
      <w:r>
        <w:t>вида согласованный текст письма.</w:t>
      </w:r>
    </w:p>
    <w:p w:rsidR="00127471" w:rsidRDefault="00127471" w:rsidP="00127471">
      <w:pPr>
        <w:pStyle w:val="af7"/>
        <w:numPr>
          <w:ilvl w:val="0"/>
          <w:numId w:val="16"/>
        </w:numPr>
      </w:pPr>
      <w:proofErr w:type="spellStart"/>
      <w:r>
        <w:t>Аттач</w:t>
      </w:r>
      <w:proofErr w:type="spellEnd"/>
      <w:r>
        <w:t xml:space="preserve"> с расширенной выпиской по клиенту в согласованном с Банком формате.</w:t>
      </w:r>
    </w:p>
  </w:comment>
  <w:comment w:id="46" w:author="Evgeniya Chzhan" w:date="2014-07-01T20:34:00Z" w:initials="EC">
    <w:p w:rsidR="00EB3A03" w:rsidRPr="00EB3A03" w:rsidRDefault="00EB3A03">
      <w:pPr>
        <w:pStyle w:val="af7"/>
      </w:pPr>
      <w:r>
        <w:rPr>
          <w:rStyle w:val="af6"/>
        </w:rPr>
        <w:annotationRef/>
      </w:r>
      <w:r>
        <w:t xml:space="preserve">Если не заполнено (у нас </w:t>
      </w:r>
      <w:r>
        <w:rPr>
          <w:lang w:val="en-US"/>
        </w:rPr>
        <w:t>e</w:t>
      </w:r>
      <w:r w:rsidRPr="00EB3A03">
        <w:t>-</w:t>
      </w:r>
      <w:r>
        <w:rPr>
          <w:lang w:val="en-US"/>
        </w:rPr>
        <w:t>mail</w:t>
      </w:r>
      <w:r>
        <w:t xml:space="preserve"> все-таки необязателен), то не даем выбрать данный способ.</w:t>
      </w:r>
    </w:p>
  </w:comment>
  <w:comment w:id="49" w:author="Evgeniya Chzhan" w:date="2014-07-01T20:27:00Z" w:initials="EC">
    <w:p w:rsidR="00F2000D" w:rsidRDefault="00F2000D">
      <w:pPr>
        <w:pStyle w:val="af7"/>
      </w:pPr>
      <w:r>
        <w:rPr>
          <w:rStyle w:val="af6"/>
        </w:rPr>
        <w:annotationRef/>
      </w:r>
      <w:r>
        <w:t>Это большой вопрос, где эти данные публиковать.</w:t>
      </w:r>
    </w:p>
  </w:comment>
  <w:comment w:id="51" w:author="Evgeniya Chzhan" w:date="2014-07-01T20:23:00Z" w:initials="EC">
    <w:p w:rsidR="00127471" w:rsidRDefault="00127471">
      <w:pPr>
        <w:pStyle w:val="af7"/>
      </w:pPr>
      <w:r>
        <w:rPr>
          <w:rStyle w:val="af6"/>
        </w:rPr>
        <w:annotationRef/>
      </w:r>
      <w:r>
        <w:t>Здесь две доработки:</w:t>
      </w:r>
    </w:p>
    <w:p w:rsidR="00127471" w:rsidRDefault="00127471" w:rsidP="00127471">
      <w:pPr>
        <w:pStyle w:val="af7"/>
        <w:numPr>
          <w:ilvl w:val="0"/>
          <w:numId w:val="17"/>
        </w:numPr>
      </w:pPr>
      <w:r>
        <w:t>Доработка взаимодействия по начислению.</w:t>
      </w:r>
    </w:p>
    <w:p w:rsidR="00127471" w:rsidRDefault="00127471" w:rsidP="00127471">
      <w:pPr>
        <w:pStyle w:val="af7"/>
        <w:numPr>
          <w:ilvl w:val="0"/>
          <w:numId w:val="17"/>
        </w:numPr>
      </w:pPr>
      <w:r>
        <w:t>Разработка взаимодействия по запросу расширенной выписки.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AE2" w:rsidRDefault="005A7AE2" w:rsidP="00F8310D">
      <w:r>
        <w:separator/>
      </w:r>
    </w:p>
  </w:endnote>
  <w:endnote w:type="continuationSeparator" w:id="0">
    <w:p w:rsidR="005A7AE2" w:rsidRDefault="005A7AE2" w:rsidP="00F83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AD2" w:rsidRDefault="00201AD2" w:rsidP="00CF7343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E3799">
      <w:rPr>
        <w:noProof/>
      </w:rPr>
      <w:t>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AE2" w:rsidRDefault="005A7AE2" w:rsidP="00F8310D">
      <w:r>
        <w:separator/>
      </w:r>
    </w:p>
  </w:footnote>
  <w:footnote w:type="continuationSeparator" w:id="0">
    <w:p w:rsidR="005A7AE2" w:rsidRDefault="005A7AE2" w:rsidP="00F8310D">
      <w:r>
        <w:continuationSeparator/>
      </w:r>
    </w:p>
  </w:footnote>
  <w:footnote w:id="1">
    <w:p w:rsidR="00201AD2" w:rsidRPr="002179B5" w:rsidRDefault="00201AD2" w:rsidP="00F8310D">
      <w:pPr>
        <w:pStyle w:val="a4"/>
      </w:pPr>
      <w:r>
        <w:rPr>
          <w:rStyle w:val="a6"/>
        </w:rPr>
        <w:footnoteRef/>
      </w:r>
      <w:r w:rsidRPr="002179B5">
        <w:t xml:space="preserve"> </w:t>
      </w:r>
      <w:r>
        <w:t>Может быть изложено в форме диаграммы компонентов с описанием функций компонентов.</w:t>
      </w:r>
    </w:p>
  </w:footnote>
  <w:footnote w:id="2">
    <w:p w:rsidR="00201AD2" w:rsidRPr="002179B5" w:rsidRDefault="00201AD2" w:rsidP="00F8310D">
      <w:pPr>
        <w:pStyle w:val="a4"/>
      </w:pPr>
      <w:r>
        <w:rPr>
          <w:rStyle w:val="a6"/>
        </w:rPr>
        <w:footnoteRef/>
      </w:r>
      <w:r w:rsidRPr="002179B5">
        <w:t xml:space="preserve"> </w:t>
      </w:r>
      <w:r>
        <w:t>В случае если на момент Экспертизы модуль отсутствует (например, требуется новая система), указывается рабочее функциональное наименование системы с указанием «новая система».</w:t>
      </w:r>
    </w:p>
  </w:footnote>
  <w:footnote w:id="3">
    <w:p w:rsidR="00201AD2" w:rsidRPr="00E7275B" w:rsidRDefault="00201AD2" w:rsidP="00F8310D">
      <w:pPr>
        <w:pStyle w:val="a4"/>
      </w:pPr>
      <w:r>
        <w:rPr>
          <w:rStyle w:val="a6"/>
        </w:rPr>
        <w:footnoteRef/>
      </w:r>
      <w:r w:rsidRPr="00E7275B">
        <w:t xml:space="preserve"> </w:t>
      </w:r>
      <w:r>
        <w:t>Пункт может быть исключен в случае, если рабочая команда не считает необходимым зафиксировать риски.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AD2" w:rsidRDefault="00201AD2" w:rsidP="00CF7343"/>
  <w:p w:rsidR="00201AD2" w:rsidRDefault="00201AD2" w:rsidP="00CF7343"/>
  <w:p w:rsidR="00201AD2" w:rsidRDefault="00201AD2" w:rsidP="00CF7343"/>
  <w:p w:rsidR="00201AD2" w:rsidRDefault="00201AD2" w:rsidP="00CF7343"/>
  <w:p w:rsidR="00201AD2" w:rsidRDefault="00201AD2" w:rsidP="00CF7343"/>
  <w:p w:rsidR="00201AD2" w:rsidRDefault="00201AD2" w:rsidP="00CF7343"/>
  <w:p w:rsidR="00201AD2" w:rsidRDefault="00201AD2" w:rsidP="00CF7343"/>
  <w:p w:rsidR="00201AD2" w:rsidRDefault="00201AD2" w:rsidP="00CF7343"/>
  <w:p w:rsidR="00201AD2" w:rsidRDefault="00201AD2" w:rsidP="00CF7343"/>
  <w:p w:rsidR="00201AD2" w:rsidRDefault="00201AD2" w:rsidP="00CF7343"/>
  <w:p w:rsidR="00201AD2" w:rsidRDefault="00201AD2" w:rsidP="00CF7343"/>
  <w:p w:rsidR="00201AD2" w:rsidRDefault="00201AD2" w:rsidP="00CF7343"/>
  <w:p w:rsidR="00201AD2" w:rsidRDefault="00201AD2" w:rsidP="00CF7343"/>
  <w:p w:rsidR="00201AD2" w:rsidRDefault="00201AD2" w:rsidP="00CF7343"/>
  <w:p w:rsidR="00201AD2" w:rsidRDefault="00201AD2" w:rsidP="00CF734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74293"/>
    <w:multiLevelType w:val="hybridMultilevel"/>
    <w:tmpl w:val="E25C7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63B37"/>
    <w:multiLevelType w:val="hybridMultilevel"/>
    <w:tmpl w:val="87B48D82"/>
    <w:lvl w:ilvl="0" w:tplc="00340F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D05A96"/>
    <w:multiLevelType w:val="multilevel"/>
    <w:tmpl w:val="4DDC3ED8"/>
    <w:lvl w:ilvl="0">
      <w:start w:val="1"/>
      <w:numFmt w:val="bullet"/>
      <w:pStyle w:val="NF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3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CFB1842"/>
    <w:multiLevelType w:val="hybridMultilevel"/>
    <w:tmpl w:val="FF0632EC"/>
    <w:lvl w:ilvl="0" w:tplc="75D0505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D5431A"/>
    <w:multiLevelType w:val="hybridMultilevel"/>
    <w:tmpl w:val="E2321B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267CF0"/>
    <w:multiLevelType w:val="hybridMultilevel"/>
    <w:tmpl w:val="8ABA83FC"/>
    <w:lvl w:ilvl="0" w:tplc="8D9C232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9612565"/>
    <w:multiLevelType w:val="hybridMultilevel"/>
    <w:tmpl w:val="A31293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DE31A6C"/>
    <w:multiLevelType w:val="hybridMultilevel"/>
    <w:tmpl w:val="ABA45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5A3B41"/>
    <w:multiLevelType w:val="hybridMultilevel"/>
    <w:tmpl w:val="8F5E8FA6"/>
    <w:lvl w:ilvl="0" w:tplc="66D46C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D9217A"/>
    <w:multiLevelType w:val="hybridMultilevel"/>
    <w:tmpl w:val="F7A8914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DB45A24"/>
    <w:multiLevelType w:val="hybridMultilevel"/>
    <w:tmpl w:val="DEBA19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232992"/>
    <w:multiLevelType w:val="hybridMultilevel"/>
    <w:tmpl w:val="431CDD50"/>
    <w:lvl w:ilvl="0" w:tplc="A6408434">
      <w:start w:val="1"/>
      <w:numFmt w:val="bullet"/>
      <w:pStyle w:val="a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5A12FAFA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CFAC16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748475E0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8FA06AD8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58CA078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A45014F4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B0AC8B0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96DE47F2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>
    <w:nsid w:val="5B591F7D"/>
    <w:multiLevelType w:val="hybridMultilevel"/>
    <w:tmpl w:val="5BD8F9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FB02946"/>
    <w:multiLevelType w:val="hybridMultilevel"/>
    <w:tmpl w:val="DF1CB9AC"/>
    <w:lvl w:ilvl="0" w:tplc="515C85F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6E9A5343"/>
    <w:multiLevelType w:val="multilevel"/>
    <w:tmpl w:val="94F27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704E365D"/>
    <w:multiLevelType w:val="hybridMultilevel"/>
    <w:tmpl w:val="B2F62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EB3B1E"/>
    <w:multiLevelType w:val="multilevel"/>
    <w:tmpl w:val="9F2E1A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eastAsiaTheme="minorHAnsi" w:cs="Times New Roman" w:hint="default"/>
        <w:b w:val="0"/>
        <w:color w:val="auto"/>
        <w:sz w:val="24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eastAsiaTheme="minorHAnsi" w:cs="Times New Roman" w:hint="default"/>
        <w:b w:val="0"/>
        <w:color w:val="auto"/>
        <w:sz w:val="24"/>
      </w:rPr>
    </w:lvl>
    <w:lvl w:ilvl="3">
      <w:start w:val="1"/>
      <w:numFmt w:val="decimal"/>
      <w:isLgl/>
      <w:lvlText w:val="%1.%2.%3.%4."/>
      <w:lvlJc w:val="left"/>
      <w:pPr>
        <w:ind w:left="1430" w:hanging="1080"/>
      </w:pPr>
      <w:rPr>
        <w:rFonts w:eastAsiaTheme="minorHAnsi" w:cs="Times New Roman" w:hint="default"/>
        <w:b/>
        <w:color w:val="auto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eastAsiaTheme="minorHAnsi" w:cs="Times New Roman" w:hint="default"/>
        <w:b w:val="0"/>
        <w:color w:val="auto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eastAsiaTheme="minorHAnsi" w:cs="Times New Roman" w:hint="default"/>
        <w:b w:val="0"/>
        <w:color w:val="auto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eastAsiaTheme="minorHAnsi" w:cs="Times New Roman" w:hint="default"/>
        <w:b w:val="0"/>
        <w:color w:val="auto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eastAsiaTheme="minorHAnsi" w:cs="Times New Roman" w:hint="default"/>
        <w:b w:val="0"/>
        <w:color w:val="auto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eastAsiaTheme="minorHAnsi" w:cs="Times New Roman" w:hint="default"/>
        <w:b w:val="0"/>
        <w:color w:val="auto"/>
        <w:sz w:val="24"/>
      </w:r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16"/>
  </w:num>
  <w:num w:numId="5">
    <w:abstractNumId w:val="5"/>
  </w:num>
  <w:num w:numId="6">
    <w:abstractNumId w:val="3"/>
  </w:num>
  <w:num w:numId="7">
    <w:abstractNumId w:val="12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6"/>
  </w:num>
  <w:num w:numId="11">
    <w:abstractNumId w:val="1"/>
  </w:num>
  <w:num w:numId="12">
    <w:abstractNumId w:val="10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13"/>
  </w:num>
  <w:num w:numId="16">
    <w:abstractNumId w:val="15"/>
  </w:num>
  <w:num w:numId="1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10D"/>
    <w:rsid w:val="0000785D"/>
    <w:rsid w:val="00014F1D"/>
    <w:rsid w:val="0001579B"/>
    <w:rsid w:val="00016A54"/>
    <w:rsid w:val="00021FDF"/>
    <w:rsid w:val="00023C47"/>
    <w:rsid w:val="000246E4"/>
    <w:rsid w:val="00024B36"/>
    <w:rsid w:val="00032CE6"/>
    <w:rsid w:val="00034C8E"/>
    <w:rsid w:val="000364F3"/>
    <w:rsid w:val="000429C5"/>
    <w:rsid w:val="00047F1D"/>
    <w:rsid w:val="000537F6"/>
    <w:rsid w:val="00054550"/>
    <w:rsid w:val="0005579C"/>
    <w:rsid w:val="0005693A"/>
    <w:rsid w:val="00056D1E"/>
    <w:rsid w:val="000611C4"/>
    <w:rsid w:val="000618DD"/>
    <w:rsid w:val="00061C6D"/>
    <w:rsid w:val="00063CB7"/>
    <w:rsid w:val="000642CD"/>
    <w:rsid w:val="0006682F"/>
    <w:rsid w:val="00072948"/>
    <w:rsid w:val="0007475E"/>
    <w:rsid w:val="00080EFD"/>
    <w:rsid w:val="00083276"/>
    <w:rsid w:val="00084BD5"/>
    <w:rsid w:val="00096CFC"/>
    <w:rsid w:val="000979CB"/>
    <w:rsid w:val="000A36F4"/>
    <w:rsid w:val="000A4C54"/>
    <w:rsid w:val="000A4DDB"/>
    <w:rsid w:val="000A7561"/>
    <w:rsid w:val="000B0CAF"/>
    <w:rsid w:val="000B4C85"/>
    <w:rsid w:val="000B6281"/>
    <w:rsid w:val="000B62DA"/>
    <w:rsid w:val="000C084B"/>
    <w:rsid w:val="000C0C73"/>
    <w:rsid w:val="000C21FB"/>
    <w:rsid w:val="000C3462"/>
    <w:rsid w:val="000C48B1"/>
    <w:rsid w:val="000C5A01"/>
    <w:rsid w:val="000C6E98"/>
    <w:rsid w:val="000C7AFF"/>
    <w:rsid w:val="000D269E"/>
    <w:rsid w:val="000D27C5"/>
    <w:rsid w:val="000D3E4D"/>
    <w:rsid w:val="000E05A5"/>
    <w:rsid w:val="000E07B6"/>
    <w:rsid w:val="000E0F26"/>
    <w:rsid w:val="000E3F3C"/>
    <w:rsid w:val="000E576C"/>
    <w:rsid w:val="000E6238"/>
    <w:rsid w:val="000F1781"/>
    <w:rsid w:val="000F5C56"/>
    <w:rsid w:val="000F6FB0"/>
    <w:rsid w:val="00100AAE"/>
    <w:rsid w:val="00105969"/>
    <w:rsid w:val="001062F0"/>
    <w:rsid w:val="001125C7"/>
    <w:rsid w:val="001127A4"/>
    <w:rsid w:val="00113E0E"/>
    <w:rsid w:val="00115123"/>
    <w:rsid w:val="001163AF"/>
    <w:rsid w:val="00116428"/>
    <w:rsid w:val="00120AA4"/>
    <w:rsid w:val="0012366D"/>
    <w:rsid w:val="00123E6A"/>
    <w:rsid w:val="00124085"/>
    <w:rsid w:val="00126326"/>
    <w:rsid w:val="00127471"/>
    <w:rsid w:val="00127642"/>
    <w:rsid w:val="0012790B"/>
    <w:rsid w:val="00132AF7"/>
    <w:rsid w:val="00134027"/>
    <w:rsid w:val="00137C1B"/>
    <w:rsid w:val="00140604"/>
    <w:rsid w:val="001417A5"/>
    <w:rsid w:val="0014271F"/>
    <w:rsid w:val="001427DF"/>
    <w:rsid w:val="00144E2D"/>
    <w:rsid w:val="0014505E"/>
    <w:rsid w:val="001456A2"/>
    <w:rsid w:val="00145905"/>
    <w:rsid w:val="001474E6"/>
    <w:rsid w:val="0015592A"/>
    <w:rsid w:val="00160F32"/>
    <w:rsid w:val="00171C61"/>
    <w:rsid w:val="001740D6"/>
    <w:rsid w:val="0017470A"/>
    <w:rsid w:val="00175283"/>
    <w:rsid w:val="00175D72"/>
    <w:rsid w:val="00181111"/>
    <w:rsid w:val="001816B8"/>
    <w:rsid w:val="00181BE5"/>
    <w:rsid w:val="00185707"/>
    <w:rsid w:val="00192432"/>
    <w:rsid w:val="00193E86"/>
    <w:rsid w:val="00195D0C"/>
    <w:rsid w:val="001A007B"/>
    <w:rsid w:val="001A208E"/>
    <w:rsid w:val="001A7911"/>
    <w:rsid w:val="001B2C29"/>
    <w:rsid w:val="001B3468"/>
    <w:rsid w:val="001C0196"/>
    <w:rsid w:val="001C1E30"/>
    <w:rsid w:val="001D2DD6"/>
    <w:rsid w:val="001D620C"/>
    <w:rsid w:val="001D7B5C"/>
    <w:rsid w:val="001E05A8"/>
    <w:rsid w:val="001E1DC9"/>
    <w:rsid w:val="001E6C5F"/>
    <w:rsid w:val="001E764A"/>
    <w:rsid w:val="001F1F87"/>
    <w:rsid w:val="001F3079"/>
    <w:rsid w:val="001F3601"/>
    <w:rsid w:val="001F45D5"/>
    <w:rsid w:val="002002A3"/>
    <w:rsid w:val="00201AD2"/>
    <w:rsid w:val="00201EBE"/>
    <w:rsid w:val="0020201A"/>
    <w:rsid w:val="00203F4F"/>
    <w:rsid w:val="00205AD3"/>
    <w:rsid w:val="0020643D"/>
    <w:rsid w:val="0020739B"/>
    <w:rsid w:val="002143CE"/>
    <w:rsid w:val="00215943"/>
    <w:rsid w:val="002166DA"/>
    <w:rsid w:val="002166F5"/>
    <w:rsid w:val="00223FB3"/>
    <w:rsid w:val="00224D35"/>
    <w:rsid w:val="002342C0"/>
    <w:rsid w:val="00235F17"/>
    <w:rsid w:val="00242D83"/>
    <w:rsid w:val="00243DAF"/>
    <w:rsid w:val="00245F0C"/>
    <w:rsid w:val="002464C5"/>
    <w:rsid w:val="002465B4"/>
    <w:rsid w:val="00247C36"/>
    <w:rsid w:val="00252C0D"/>
    <w:rsid w:val="002540E2"/>
    <w:rsid w:val="00254BE6"/>
    <w:rsid w:val="002558E3"/>
    <w:rsid w:val="002623DF"/>
    <w:rsid w:val="00262E13"/>
    <w:rsid w:val="0026338A"/>
    <w:rsid w:val="002639BA"/>
    <w:rsid w:val="00264FC1"/>
    <w:rsid w:val="0026562E"/>
    <w:rsid w:val="00265CF6"/>
    <w:rsid w:val="00267201"/>
    <w:rsid w:val="002718FE"/>
    <w:rsid w:val="00274E65"/>
    <w:rsid w:val="00274E6D"/>
    <w:rsid w:val="00281234"/>
    <w:rsid w:val="00290F5A"/>
    <w:rsid w:val="00295074"/>
    <w:rsid w:val="002A56A6"/>
    <w:rsid w:val="002A5828"/>
    <w:rsid w:val="002B0441"/>
    <w:rsid w:val="002B2A72"/>
    <w:rsid w:val="002B621D"/>
    <w:rsid w:val="002C11BB"/>
    <w:rsid w:val="002C2824"/>
    <w:rsid w:val="002C3069"/>
    <w:rsid w:val="002C4487"/>
    <w:rsid w:val="002C592F"/>
    <w:rsid w:val="002C6218"/>
    <w:rsid w:val="002D2BCB"/>
    <w:rsid w:val="002D3484"/>
    <w:rsid w:val="002D54AB"/>
    <w:rsid w:val="002D6140"/>
    <w:rsid w:val="002E05D1"/>
    <w:rsid w:val="002E1634"/>
    <w:rsid w:val="002E750D"/>
    <w:rsid w:val="002E7B8D"/>
    <w:rsid w:val="002F32C7"/>
    <w:rsid w:val="002F5B9C"/>
    <w:rsid w:val="002F66E7"/>
    <w:rsid w:val="002F672B"/>
    <w:rsid w:val="002F7652"/>
    <w:rsid w:val="003029A9"/>
    <w:rsid w:val="00303C18"/>
    <w:rsid w:val="00307EF8"/>
    <w:rsid w:val="00311778"/>
    <w:rsid w:val="00314144"/>
    <w:rsid w:val="00317E59"/>
    <w:rsid w:val="00322B64"/>
    <w:rsid w:val="0032494C"/>
    <w:rsid w:val="00325527"/>
    <w:rsid w:val="00325C11"/>
    <w:rsid w:val="003278D6"/>
    <w:rsid w:val="003317C0"/>
    <w:rsid w:val="00331959"/>
    <w:rsid w:val="003329E4"/>
    <w:rsid w:val="00337FD2"/>
    <w:rsid w:val="0034064A"/>
    <w:rsid w:val="0034540A"/>
    <w:rsid w:val="0034607A"/>
    <w:rsid w:val="0034638B"/>
    <w:rsid w:val="00350B6C"/>
    <w:rsid w:val="00354BEC"/>
    <w:rsid w:val="003557D4"/>
    <w:rsid w:val="00367A08"/>
    <w:rsid w:val="003703DB"/>
    <w:rsid w:val="0037040D"/>
    <w:rsid w:val="00372A65"/>
    <w:rsid w:val="00372A70"/>
    <w:rsid w:val="00372DC5"/>
    <w:rsid w:val="0038092B"/>
    <w:rsid w:val="0038590B"/>
    <w:rsid w:val="00387BA4"/>
    <w:rsid w:val="003907B7"/>
    <w:rsid w:val="003910D8"/>
    <w:rsid w:val="00394513"/>
    <w:rsid w:val="00397FB8"/>
    <w:rsid w:val="003A35EC"/>
    <w:rsid w:val="003A367B"/>
    <w:rsid w:val="003A7700"/>
    <w:rsid w:val="003B1210"/>
    <w:rsid w:val="003B3BBB"/>
    <w:rsid w:val="003B5C15"/>
    <w:rsid w:val="003C17BF"/>
    <w:rsid w:val="003C2A72"/>
    <w:rsid w:val="003C2FB3"/>
    <w:rsid w:val="003C41F9"/>
    <w:rsid w:val="003C642B"/>
    <w:rsid w:val="003C676B"/>
    <w:rsid w:val="003C7B19"/>
    <w:rsid w:val="003D2AB0"/>
    <w:rsid w:val="003D40EA"/>
    <w:rsid w:val="003D7ED7"/>
    <w:rsid w:val="003E11F6"/>
    <w:rsid w:val="003E3E9B"/>
    <w:rsid w:val="003E55A5"/>
    <w:rsid w:val="003E58A8"/>
    <w:rsid w:val="003E5D8D"/>
    <w:rsid w:val="003E7229"/>
    <w:rsid w:val="003E78C8"/>
    <w:rsid w:val="003F1A88"/>
    <w:rsid w:val="003F2C8A"/>
    <w:rsid w:val="003F67FD"/>
    <w:rsid w:val="0040167D"/>
    <w:rsid w:val="0040183B"/>
    <w:rsid w:val="0040303E"/>
    <w:rsid w:val="00403A13"/>
    <w:rsid w:val="004041AB"/>
    <w:rsid w:val="004104A3"/>
    <w:rsid w:val="0041091D"/>
    <w:rsid w:val="00412DBC"/>
    <w:rsid w:val="004140A8"/>
    <w:rsid w:val="00414EDA"/>
    <w:rsid w:val="0041634A"/>
    <w:rsid w:val="00417923"/>
    <w:rsid w:val="00420CE7"/>
    <w:rsid w:val="0042110E"/>
    <w:rsid w:val="004212DE"/>
    <w:rsid w:val="0042138A"/>
    <w:rsid w:val="004222B9"/>
    <w:rsid w:val="004236D6"/>
    <w:rsid w:val="004243BD"/>
    <w:rsid w:val="00425DC8"/>
    <w:rsid w:val="004318D1"/>
    <w:rsid w:val="00431EFE"/>
    <w:rsid w:val="0044396D"/>
    <w:rsid w:val="0044441A"/>
    <w:rsid w:val="004446BA"/>
    <w:rsid w:val="00446CFF"/>
    <w:rsid w:val="00452576"/>
    <w:rsid w:val="004528E5"/>
    <w:rsid w:val="00453FFF"/>
    <w:rsid w:val="00455B8D"/>
    <w:rsid w:val="00462F8F"/>
    <w:rsid w:val="00463BD6"/>
    <w:rsid w:val="00465F85"/>
    <w:rsid w:val="00472D6A"/>
    <w:rsid w:val="00483AD9"/>
    <w:rsid w:val="00485725"/>
    <w:rsid w:val="00485882"/>
    <w:rsid w:val="00494719"/>
    <w:rsid w:val="004951E8"/>
    <w:rsid w:val="00495F80"/>
    <w:rsid w:val="00496957"/>
    <w:rsid w:val="00496BD8"/>
    <w:rsid w:val="004A321C"/>
    <w:rsid w:val="004A7531"/>
    <w:rsid w:val="004B23C5"/>
    <w:rsid w:val="004B4F8C"/>
    <w:rsid w:val="004B6FEC"/>
    <w:rsid w:val="004B71BC"/>
    <w:rsid w:val="004B7923"/>
    <w:rsid w:val="004C1041"/>
    <w:rsid w:val="004C1348"/>
    <w:rsid w:val="004C155F"/>
    <w:rsid w:val="004C39F1"/>
    <w:rsid w:val="004C5621"/>
    <w:rsid w:val="004C5FD7"/>
    <w:rsid w:val="004C621B"/>
    <w:rsid w:val="004C6F47"/>
    <w:rsid w:val="004D1627"/>
    <w:rsid w:val="004D22D2"/>
    <w:rsid w:val="004D31D5"/>
    <w:rsid w:val="004D44D6"/>
    <w:rsid w:val="004D4C5C"/>
    <w:rsid w:val="004D6674"/>
    <w:rsid w:val="004D6729"/>
    <w:rsid w:val="004E0F04"/>
    <w:rsid w:val="004E1DDA"/>
    <w:rsid w:val="004E1E00"/>
    <w:rsid w:val="004E3386"/>
    <w:rsid w:val="004E3CE0"/>
    <w:rsid w:val="004E4B60"/>
    <w:rsid w:val="004F0355"/>
    <w:rsid w:val="004F08C5"/>
    <w:rsid w:val="004F12C7"/>
    <w:rsid w:val="004F46FE"/>
    <w:rsid w:val="004F56A8"/>
    <w:rsid w:val="004F7CE4"/>
    <w:rsid w:val="00500870"/>
    <w:rsid w:val="00500E34"/>
    <w:rsid w:val="00502685"/>
    <w:rsid w:val="00502CA6"/>
    <w:rsid w:val="00506AB8"/>
    <w:rsid w:val="00506F2A"/>
    <w:rsid w:val="00510D7E"/>
    <w:rsid w:val="00511082"/>
    <w:rsid w:val="00512171"/>
    <w:rsid w:val="00514DA7"/>
    <w:rsid w:val="00515EE3"/>
    <w:rsid w:val="00522775"/>
    <w:rsid w:val="00523326"/>
    <w:rsid w:val="005278B4"/>
    <w:rsid w:val="0053370A"/>
    <w:rsid w:val="00533BB0"/>
    <w:rsid w:val="005349DA"/>
    <w:rsid w:val="005353E7"/>
    <w:rsid w:val="00536191"/>
    <w:rsid w:val="005367DD"/>
    <w:rsid w:val="00542DBD"/>
    <w:rsid w:val="00550BB6"/>
    <w:rsid w:val="00550D25"/>
    <w:rsid w:val="00551839"/>
    <w:rsid w:val="00552701"/>
    <w:rsid w:val="00552F10"/>
    <w:rsid w:val="00554ED7"/>
    <w:rsid w:val="005559F3"/>
    <w:rsid w:val="005606EC"/>
    <w:rsid w:val="00560FBD"/>
    <w:rsid w:val="0056291D"/>
    <w:rsid w:val="00563AAB"/>
    <w:rsid w:val="005646E9"/>
    <w:rsid w:val="005651AD"/>
    <w:rsid w:val="005654AD"/>
    <w:rsid w:val="005657E2"/>
    <w:rsid w:val="00567203"/>
    <w:rsid w:val="005701E2"/>
    <w:rsid w:val="00570CA7"/>
    <w:rsid w:val="005760C6"/>
    <w:rsid w:val="005778FE"/>
    <w:rsid w:val="00583870"/>
    <w:rsid w:val="005841B4"/>
    <w:rsid w:val="005846AC"/>
    <w:rsid w:val="00584CD7"/>
    <w:rsid w:val="00587875"/>
    <w:rsid w:val="00587D88"/>
    <w:rsid w:val="00595BAD"/>
    <w:rsid w:val="005A2C0B"/>
    <w:rsid w:val="005A2C10"/>
    <w:rsid w:val="005A3522"/>
    <w:rsid w:val="005A4A9A"/>
    <w:rsid w:val="005A597D"/>
    <w:rsid w:val="005A7AE2"/>
    <w:rsid w:val="005B4236"/>
    <w:rsid w:val="005B4790"/>
    <w:rsid w:val="005B4E29"/>
    <w:rsid w:val="005B6944"/>
    <w:rsid w:val="005C1306"/>
    <w:rsid w:val="005C2CDD"/>
    <w:rsid w:val="005C3AC4"/>
    <w:rsid w:val="005C5481"/>
    <w:rsid w:val="005C5CF2"/>
    <w:rsid w:val="005C6EDF"/>
    <w:rsid w:val="005D1B46"/>
    <w:rsid w:val="005D494F"/>
    <w:rsid w:val="005E043F"/>
    <w:rsid w:val="005E07D7"/>
    <w:rsid w:val="005E3195"/>
    <w:rsid w:val="005E6650"/>
    <w:rsid w:val="005E6911"/>
    <w:rsid w:val="005F29BD"/>
    <w:rsid w:val="005F6AFF"/>
    <w:rsid w:val="006038F5"/>
    <w:rsid w:val="006152AB"/>
    <w:rsid w:val="0062206A"/>
    <w:rsid w:val="00622900"/>
    <w:rsid w:val="00623B7B"/>
    <w:rsid w:val="00624D93"/>
    <w:rsid w:val="006307F2"/>
    <w:rsid w:val="00632455"/>
    <w:rsid w:val="00634FC6"/>
    <w:rsid w:val="00643788"/>
    <w:rsid w:val="00647217"/>
    <w:rsid w:val="00647D37"/>
    <w:rsid w:val="00651390"/>
    <w:rsid w:val="0065550B"/>
    <w:rsid w:val="00655934"/>
    <w:rsid w:val="00660CD9"/>
    <w:rsid w:val="00661CA5"/>
    <w:rsid w:val="00661F47"/>
    <w:rsid w:val="006633D1"/>
    <w:rsid w:val="00663F75"/>
    <w:rsid w:val="00665637"/>
    <w:rsid w:val="00670660"/>
    <w:rsid w:val="0067094C"/>
    <w:rsid w:val="006736A6"/>
    <w:rsid w:val="0067386A"/>
    <w:rsid w:val="00676005"/>
    <w:rsid w:val="006765ED"/>
    <w:rsid w:val="00680966"/>
    <w:rsid w:val="00682C63"/>
    <w:rsid w:val="00683A60"/>
    <w:rsid w:val="0068419A"/>
    <w:rsid w:val="00691A5D"/>
    <w:rsid w:val="00692053"/>
    <w:rsid w:val="00695391"/>
    <w:rsid w:val="00695D59"/>
    <w:rsid w:val="00696A5E"/>
    <w:rsid w:val="006970EE"/>
    <w:rsid w:val="006A0EBB"/>
    <w:rsid w:val="006B11C2"/>
    <w:rsid w:val="006B36DB"/>
    <w:rsid w:val="006B3BD4"/>
    <w:rsid w:val="006B43A9"/>
    <w:rsid w:val="006B746D"/>
    <w:rsid w:val="006C4767"/>
    <w:rsid w:val="006C74BC"/>
    <w:rsid w:val="006D083D"/>
    <w:rsid w:val="006D4BC1"/>
    <w:rsid w:val="006D5F34"/>
    <w:rsid w:val="006D6AE1"/>
    <w:rsid w:val="006E1808"/>
    <w:rsid w:val="006E1B0E"/>
    <w:rsid w:val="006E2C04"/>
    <w:rsid w:val="006E2C15"/>
    <w:rsid w:val="006E35BA"/>
    <w:rsid w:val="006E3C82"/>
    <w:rsid w:val="006E5023"/>
    <w:rsid w:val="006E688E"/>
    <w:rsid w:val="006E689C"/>
    <w:rsid w:val="006E7179"/>
    <w:rsid w:val="006F27AF"/>
    <w:rsid w:val="00715DA2"/>
    <w:rsid w:val="00716DFE"/>
    <w:rsid w:val="00717E0F"/>
    <w:rsid w:val="0072099D"/>
    <w:rsid w:val="007226F2"/>
    <w:rsid w:val="00726EA9"/>
    <w:rsid w:val="0072774F"/>
    <w:rsid w:val="007305F4"/>
    <w:rsid w:val="00730D5E"/>
    <w:rsid w:val="0073454B"/>
    <w:rsid w:val="00734C49"/>
    <w:rsid w:val="0074037E"/>
    <w:rsid w:val="0074043A"/>
    <w:rsid w:val="00740ADA"/>
    <w:rsid w:val="00742349"/>
    <w:rsid w:val="007438E3"/>
    <w:rsid w:val="007452BC"/>
    <w:rsid w:val="00745DA3"/>
    <w:rsid w:val="00746BFE"/>
    <w:rsid w:val="007507EE"/>
    <w:rsid w:val="00752579"/>
    <w:rsid w:val="0075302F"/>
    <w:rsid w:val="0076364A"/>
    <w:rsid w:val="00772708"/>
    <w:rsid w:val="00775412"/>
    <w:rsid w:val="0078416B"/>
    <w:rsid w:val="007848AF"/>
    <w:rsid w:val="00785590"/>
    <w:rsid w:val="00786457"/>
    <w:rsid w:val="00787AF7"/>
    <w:rsid w:val="00791A8A"/>
    <w:rsid w:val="00791C0E"/>
    <w:rsid w:val="00793321"/>
    <w:rsid w:val="0079546F"/>
    <w:rsid w:val="007A0AF2"/>
    <w:rsid w:val="007A1C1C"/>
    <w:rsid w:val="007A27AD"/>
    <w:rsid w:val="007A27D9"/>
    <w:rsid w:val="007A331F"/>
    <w:rsid w:val="007A35A1"/>
    <w:rsid w:val="007A5F06"/>
    <w:rsid w:val="007A7D3D"/>
    <w:rsid w:val="007B01E0"/>
    <w:rsid w:val="007B316B"/>
    <w:rsid w:val="007B56D3"/>
    <w:rsid w:val="007B6642"/>
    <w:rsid w:val="007C204B"/>
    <w:rsid w:val="007C25B8"/>
    <w:rsid w:val="007C25BE"/>
    <w:rsid w:val="007C2D07"/>
    <w:rsid w:val="007D118C"/>
    <w:rsid w:val="007D1CB2"/>
    <w:rsid w:val="007D7DEF"/>
    <w:rsid w:val="007E2A56"/>
    <w:rsid w:val="007E387B"/>
    <w:rsid w:val="007E395E"/>
    <w:rsid w:val="007E465C"/>
    <w:rsid w:val="007E696A"/>
    <w:rsid w:val="007E72C5"/>
    <w:rsid w:val="007F4660"/>
    <w:rsid w:val="007F487F"/>
    <w:rsid w:val="00804C92"/>
    <w:rsid w:val="00805105"/>
    <w:rsid w:val="0080538A"/>
    <w:rsid w:val="008115DA"/>
    <w:rsid w:val="00811820"/>
    <w:rsid w:val="00814D78"/>
    <w:rsid w:val="00821063"/>
    <w:rsid w:val="00821ACE"/>
    <w:rsid w:val="0082479A"/>
    <w:rsid w:val="00825F4D"/>
    <w:rsid w:val="008262DF"/>
    <w:rsid w:val="008263FF"/>
    <w:rsid w:val="008273EF"/>
    <w:rsid w:val="008318D8"/>
    <w:rsid w:val="0083347C"/>
    <w:rsid w:val="008354AE"/>
    <w:rsid w:val="0083671C"/>
    <w:rsid w:val="00843F99"/>
    <w:rsid w:val="00844519"/>
    <w:rsid w:val="008456EF"/>
    <w:rsid w:val="00847347"/>
    <w:rsid w:val="008508DA"/>
    <w:rsid w:val="00850DAC"/>
    <w:rsid w:val="00851E8A"/>
    <w:rsid w:val="00854419"/>
    <w:rsid w:val="00854CF8"/>
    <w:rsid w:val="00854E6C"/>
    <w:rsid w:val="00857D4F"/>
    <w:rsid w:val="008637D5"/>
    <w:rsid w:val="0086388E"/>
    <w:rsid w:val="00865C48"/>
    <w:rsid w:val="00871FF3"/>
    <w:rsid w:val="00873D8D"/>
    <w:rsid w:val="00874A9C"/>
    <w:rsid w:val="008808DA"/>
    <w:rsid w:val="0088458A"/>
    <w:rsid w:val="00885461"/>
    <w:rsid w:val="0088754C"/>
    <w:rsid w:val="00887F50"/>
    <w:rsid w:val="0089159F"/>
    <w:rsid w:val="00895BD6"/>
    <w:rsid w:val="008A15E1"/>
    <w:rsid w:val="008A24D4"/>
    <w:rsid w:val="008A3ED7"/>
    <w:rsid w:val="008A7E10"/>
    <w:rsid w:val="008B0D32"/>
    <w:rsid w:val="008B1424"/>
    <w:rsid w:val="008B374F"/>
    <w:rsid w:val="008C3FD5"/>
    <w:rsid w:val="008D2F17"/>
    <w:rsid w:val="008E0E46"/>
    <w:rsid w:val="008E3375"/>
    <w:rsid w:val="008E6754"/>
    <w:rsid w:val="008E71C8"/>
    <w:rsid w:val="008F1907"/>
    <w:rsid w:val="008F3BB8"/>
    <w:rsid w:val="008F4760"/>
    <w:rsid w:val="008F55DC"/>
    <w:rsid w:val="008F5E57"/>
    <w:rsid w:val="00902EF4"/>
    <w:rsid w:val="009074B7"/>
    <w:rsid w:val="00907C71"/>
    <w:rsid w:val="009128D7"/>
    <w:rsid w:val="00913210"/>
    <w:rsid w:val="0091575A"/>
    <w:rsid w:val="00921989"/>
    <w:rsid w:val="0092439E"/>
    <w:rsid w:val="00930880"/>
    <w:rsid w:val="00931B45"/>
    <w:rsid w:val="00932C6B"/>
    <w:rsid w:val="00932D0E"/>
    <w:rsid w:val="009332B3"/>
    <w:rsid w:val="00933B3F"/>
    <w:rsid w:val="00933ED0"/>
    <w:rsid w:val="009371CE"/>
    <w:rsid w:val="00937CFC"/>
    <w:rsid w:val="00940711"/>
    <w:rsid w:val="00940DC6"/>
    <w:rsid w:val="009412B0"/>
    <w:rsid w:val="00941DB4"/>
    <w:rsid w:val="00943CB1"/>
    <w:rsid w:val="00947DDA"/>
    <w:rsid w:val="00952082"/>
    <w:rsid w:val="009548D7"/>
    <w:rsid w:val="009567FC"/>
    <w:rsid w:val="00957176"/>
    <w:rsid w:val="009573FC"/>
    <w:rsid w:val="009575F0"/>
    <w:rsid w:val="0096070E"/>
    <w:rsid w:val="00961872"/>
    <w:rsid w:val="00961D5F"/>
    <w:rsid w:val="009643AE"/>
    <w:rsid w:val="009656E9"/>
    <w:rsid w:val="00965F77"/>
    <w:rsid w:val="009672B0"/>
    <w:rsid w:val="00980998"/>
    <w:rsid w:val="00983679"/>
    <w:rsid w:val="00983C94"/>
    <w:rsid w:val="00985603"/>
    <w:rsid w:val="009856FC"/>
    <w:rsid w:val="00993688"/>
    <w:rsid w:val="0099566E"/>
    <w:rsid w:val="00997758"/>
    <w:rsid w:val="009A2B19"/>
    <w:rsid w:val="009A4C78"/>
    <w:rsid w:val="009A5BD4"/>
    <w:rsid w:val="009B0550"/>
    <w:rsid w:val="009B4BD3"/>
    <w:rsid w:val="009B61D9"/>
    <w:rsid w:val="009B6F23"/>
    <w:rsid w:val="009B7899"/>
    <w:rsid w:val="009C032C"/>
    <w:rsid w:val="009C0F1A"/>
    <w:rsid w:val="009C1942"/>
    <w:rsid w:val="009C793B"/>
    <w:rsid w:val="009D2F68"/>
    <w:rsid w:val="009D4877"/>
    <w:rsid w:val="009D48D2"/>
    <w:rsid w:val="009D55CA"/>
    <w:rsid w:val="009D6D74"/>
    <w:rsid w:val="009D7293"/>
    <w:rsid w:val="009E1333"/>
    <w:rsid w:val="009E191C"/>
    <w:rsid w:val="009E5401"/>
    <w:rsid w:val="009E6B2B"/>
    <w:rsid w:val="009E7C8E"/>
    <w:rsid w:val="009F1814"/>
    <w:rsid w:val="009F1921"/>
    <w:rsid w:val="009F25EC"/>
    <w:rsid w:val="009F548B"/>
    <w:rsid w:val="009F6E01"/>
    <w:rsid w:val="00A004EA"/>
    <w:rsid w:val="00A00EB8"/>
    <w:rsid w:val="00A02E4F"/>
    <w:rsid w:val="00A0437E"/>
    <w:rsid w:val="00A04438"/>
    <w:rsid w:val="00A0705B"/>
    <w:rsid w:val="00A0742E"/>
    <w:rsid w:val="00A10972"/>
    <w:rsid w:val="00A11B56"/>
    <w:rsid w:val="00A2027C"/>
    <w:rsid w:val="00A27FA6"/>
    <w:rsid w:val="00A30819"/>
    <w:rsid w:val="00A34031"/>
    <w:rsid w:val="00A37A3D"/>
    <w:rsid w:val="00A431D8"/>
    <w:rsid w:val="00A45930"/>
    <w:rsid w:val="00A50C3E"/>
    <w:rsid w:val="00A52A8F"/>
    <w:rsid w:val="00A52CCC"/>
    <w:rsid w:val="00A52E27"/>
    <w:rsid w:val="00A5305E"/>
    <w:rsid w:val="00A55E57"/>
    <w:rsid w:val="00A60A90"/>
    <w:rsid w:val="00A62CC4"/>
    <w:rsid w:val="00A62DB7"/>
    <w:rsid w:val="00A6532E"/>
    <w:rsid w:val="00A65C25"/>
    <w:rsid w:val="00A6762C"/>
    <w:rsid w:val="00A70AA8"/>
    <w:rsid w:val="00A726DE"/>
    <w:rsid w:val="00A756ED"/>
    <w:rsid w:val="00A7652F"/>
    <w:rsid w:val="00A8359C"/>
    <w:rsid w:val="00A852A6"/>
    <w:rsid w:val="00A96DC2"/>
    <w:rsid w:val="00A97914"/>
    <w:rsid w:val="00AA02A9"/>
    <w:rsid w:val="00AA15DE"/>
    <w:rsid w:val="00AA1E4E"/>
    <w:rsid w:val="00AA3A87"/>
    <w:rsid w:val="00AA7884"/>
    <w:rsid w:val="00AB04A0"/>
    <w:rsid w:val="00AB2B9C"/>
    <w:rsid w:val="00AB6546"/>
    <w:rsid w:val="00AB7920"/>
    <w:rsid w:val="00AC0202"/>
    <w:rsid w:val="00AC0B5E"/>
    <w:rsid w:val="00AC39D4"/>
    <w:rsid w:val="00AC49BF"/>
    <w:rsid w:val="00AC5F7C"/>
    <w:rsid w:val="00AC6909"/>
    <w:rsid w:val="00AC7F6B"/>
    <w:rsid w:val="00AD33CE"/>
    <w:rsid w:val="00AD639A"/>
    <w:rsid w:val="00AE032B"/>
    <w:rsid w:val="00AE2673"/>
    <w:rsid w:val="00AE4B62"/>
    <w:rsid w:val="00AE595F"/>
    <w:rsid w:val="00AE69E3"/>
    <w:rsid w:val="00AE74E1"/>
    <w:rsid w:val="00AF2D2F"/>
    <w:rsid w:val="00AF30E4"/>
    <w:rsid w:val="00AF4C56"/>
    <w:rsid w:val="00B0022F"/>
    <w:rsid w:val="00B02A96"/>
    <w:rsid w:val="00B051D9"/>
    <w:rsid w:val="00B06BF8"/>
    <w:rsid w:val="00B06C64"/>
    <w:rsid w:val="00B108EA"/>
    <w:rsid w:val="00B13876"/>
    <w:rsid w:val="00B15F9D"/>
    <w:rsid w:val="00B2029C"/>
    <w:rsid w:val="00B21BA7"/>
    <w:rsid w:val="00B230C2"/>
    <w:rsid w:val="00B25B02"/>
    <w:rsid w:val="00B273EE"/>
    <w:rsid w:val="00B27714"/>
    <w:rsid w:val="00B30044"/>
    <w:rsid w:val="00B32323"/>
    <w:rsid w:val="00B33582"/>
    <w:rsid w:val="00B42389"/>
    <w:rsid w:val="00B466EB"/>
    <w:rsid w:val="00B47AF6"/>
    <w:rsid w:val="00B503C5"/>
    <w:rsid w:val="00B505F6"/>
    <w:rsid w:val="00B506FE"/>
    <w:rsid w:val="00B53A5C"/>
    <w:rsid w:val="00B62129"/>
    <w:rsid w:val="00B74598"/>
    <w:rsid w:val="00B83FC6"/>
    <w:rsid w:val="00B94DC4"/>
    <w:rsid w:val="00B94EE3"/>
    <w:rsid w:val="00B95385"/>
    <w:rsid w:val="00B96A9B"/>
    <w:rsid w:val="00BA562D"/>
    <w:rsid w:val="00BB08FC"/>
    <w:rsid w:val="00BB0C73"/>
    <w:rsid w:val="00BB1288"/>
    <w:rsid w:val="00BB16FB"/>
    <w:rsid w:val="00BB2D36"/>
    <w:rsid w:val="00BB3025"/>
    <w:rsid w:val="00BB778E"/>
    <w:rsid w:val="00BB7D35"/>
    <w:rsid w:val="00BC11ED"/>
    <w:rsid w:val="00BC38DD"/>
    <w:rsid w:val="00BC4FE4"/>
    <w:rsid w:val="00BC5227"/>
    <w:rsid w:val="00BC6D47"/>
    <w:rsid w:val="00BC7BB6"/>
    <w:rsid w:val="00BD0AAB"/>
    <w:rsid w:val="00BD0DFF"/>
    <w:rsid w:val="00BD1043"/>
    <w:rsid w:val="00BD62AE"/>
    <w:rsid w:val="00BD7AF2"/>
    <w:rsid w:val="00BE2F03"/>
    <w:rsid w:val="00BE517B"/>
    <w:rsid w:val="00BF03CC"/>
    <w:rsid w:val="00BF7687"/>
    <w:rsid w:val="00BF7BAF"/>
    <w:rsid w:val="00C0135B"/>
    <w:rsid w:val="00C04A3A"/>
    <w:rsid w:val="00C071E0"/>
    <w:rsid w:val="00C077D6"/>
    <w:rsid w:val="00C13B3F"/>
    <w:rsid w:val="00C1502F"/>
    <w:rsid w:val="00C225C7"/>
    <w:rsid w:val="00C23DEF"/>
    <w:rsid w:val="00C26C52"/>
    <w:rsid w:val="00C272A8"/>
    <w:rsid w:val="00C310D7"/>
    <w:rsid w:val="00C33729"/>
    <w:rsid w:val="00C3722A"/>
    <w:rsid w:val="00C4373B"/>
    <w:rsid w:val="00C45FD5"/>
    <w:rsid w:val="00C473E8"/>
    <w:rsid w:val="00C47F28"/>
    <w:rsid w:val="00C552F2"/>
    <w:rsid w:val="00C55A8D"/>
    <w:rsid w:val="00C565A7"/>
    <w:rsid w:val="00C62DFC"/>
    <w:rsid w:val="00C726DE"/>
    <w:rsid w:val="00C72889"/>
    <w:rsid w:val="00C73571"/>
    <w:rsid w:val="00C75731"/>
    <w:rsid w:val="00C83BA9"/>
    <w:rsid w:val="00C84310"/>
    <w:rsid w:val="00C85727"/>
    <w:rsid w:val="00C91786"/>
    <w:rsid w:val="00C93773"/>
    <w:rsid w:val="00C954F2"/>
    <w:rsid w:val="00C963C6"/>
    <w:rsid w:val="00CA026C"/>
    <w:rsid w:val="00CA1A23"/>
    <w:rsid w:val="00CA4219"/>
    <w:rsid w:val="00CA504D"/>
    <w:rsid w:val="00CA53CF"/>
    <w:rsid w:val="00CA6F1D"/>
    <w:rsid w:val="00CB0100"/>
    <w:rsid w:val="00CB031A"/>
    <w:rsid w:val="00CB4BB9"/>
    <w:rsid w:val="00CB60CA"/>
    <w:rsid w:val="00CB6A0E"/>
    <w:rsid w:val="00CC042E"/>
    <w:rsid w:val="00CC0801"/>
    <w:rsid w:val="00CC0B74"/>
    <w:rsid w:val="00CC3211"/>
    <w:rsid w:val="00CC5537"/>
    <w:rsid w:val="00CD3BCC"/>
    <w:rsid w:val="00CD427B"/>
    <w:rsid w:val="00CD4BF5"/>
    <w:rsid w:val="00CD4C8E"/>
    <w:rsid w:val="00CD5C79"/>
    <w:rsid w:val="00CE2535"/>
    <w:rsid w:val="00CE3970"/>
    <w:rsid w:val="00CE5A0A"/>
    <w:rsid w:val="00CE76D5"/>
    <w:rsid w:val="00CF7343"/>
    <w:rsid w:val="00D03E17"/>
    <w:rsid w:val="00D064D7"/>
    <w:rsid w:val="00D07A5D"/>
    <w:rsid w:val="00D10D86"/>
    <w:rsid w:val="00D11E3A"/>
    <w:rsid w:val="00D12047"/>
    <w:rsid w:val="00D12BBD"/>
    <w:rsid w:val="00D21BF2"/>
    <w:rsid w:val="00D250CB"/>
    <w:rsid w:val="00D278C6"/>
    <w:rsid w:val="00D318AC"/>
    <w:rsid w:val="00D33C51"/>
    <w:rsid w:val="00D351CA"/>
    <w:rsid w:val="00D37CFF"/>
    <w:rsid w:val="00D41897"/>
    <w:rsid w:val="00D4458E"/>
    <w:rsid w:val="00D44EDA"/>
    <w:rsid w:val="00D532A3"/>
    <w:rsid w:val="00D538E2"/>
    <w:rsid w:val="00D54D60"/>
    <w:rsid w:val="00D54FCD"/>
    <w:rsid w:val="00D61665"/>
    <w:rsid w:val="00D63B01"/>
    <w:rsid w:val="00D6469D"/>
    <w:rsid w:val="00D67FCB"/>
    <w:rsid w:val="00D7055C"/>
    <w:rsid w:val="00D7246F"/>
    <w:rsid w:val="00D72BD6"/>
    <w:rsid w:val="00D739A3"/>
    <w:rsid w:val="00D73C22"/>
    <w:rsid w:val="00D73E0B"/>
    <w:rsid w:val="00D747A7"/>
    <w:rsid w:val="00D772A8"/>
    <w:rsid w:val="00D77E96"/>
    <w:rsid w:val="00D8171F"/>
    <w:rsid w:val="00D823B1"/>
    <w:rsid w:val="00D8274A"/>
    <w:rsid w:val="00D829B6"/>
    <w:rsid w:val="00D862A7"/>
    <w:rsid w:val="00D877E6"/>
    <w:rsid w:val="00D902F7"/>
    <w:rsid w:val="00D90C76"/>
    <w:rsid w:val="00D914BE"/>
    <w:rsid w:val="00D91DB6"/>
    <w:rsid w:val="00D94324"/>
    <w:rsid w:val="00D9599B"/>
    <w:rsid w:val="00DB2090"/>
    <w:rsid w:val="00DB341C"/>
    <w:rsid w:val="00DB619A"/>
    <w:rsid w:val="00DC43B3"/>
    <w:rsid w:val="00DC4941"/>
    <w:rsid w:val="00DC5352"/>
    <w:rsid w:val="00DC624D"/>
    <w:rsid w:val="00DC7E5F"/>
    <w:rsid w:val="00DD2A1F"/>
    <w:rsid w:val="00DE0259"/>
    <w:rsid w:val="00DE07AF"/>
    <w:rsid w:val="00DE322F"/>
    <w:rsid w:val="00DE3799"/>
    <w:rsid w:val="00DE3DE5"/>
    <w:rsid w:val="00DE5DC0"/>
    <w:rsid w:val="00DF1B8D"/>
    <w:rsid w:val="00DF2E06"/>
    <w:rsid w:val="00DF338F"/>
    <w:rsid w:val="00DF4943"/>
    <w:rsid w:val="00E14A42"/>
    <w:rsid w:val="00E1710A"/>
    <w:rsid w:val="00E2023D"/>
    <w:rsid w:val="00E22662"/>
    <w:rsid w:val="00E25B3F"/>
    <w:rsid w:val="00E27A66"/>
    <w:rsid w:val="00E35DB8"/>
    <w:rsid w:val="00E36CDD"/>
    <w:rsid w:val="00E526ED"/>
    <w:rsid w:val="00E529C5"/>
    <w:rsid w:val="00E537BF"/>
    <w:rsid w:val="00E5474A"/>
    <w:rsid w:val="00E605C4"/>
    <w:rsid w:val="00E66A4A"/>
    <w:rsid w:val="00E70179"/>
    <w:rsid w:val="00E713C7"/>
    <w:rsid w:val="00E71720"/>
    <w:rsid w:val="00E724C7"/>
    <w:rsid w:val="00E7298D"/>
    <w:rsid w:val="00E75F19"/>
    <w:rsid w:val="00E77CCC"/>
    <w:rsid w:val="00E80202"/>
    <w:rsid w:val="00E802ED"/>
    <w:rsid w:val="00E84E05"/>
    <w:rsid w:val="00E87B31"/>
    <w:rsid w:val="00E908AE"/>
    <w:rsid w:val="00E91084"/>
    <w:rsid w:val="00E929CA"/>
    <w:rsid w:val="00E93BB2"/>
    <w:rsid w:val="00E94B98"/>
    <w:rsid w:val="00E9525B"/>
    <w:rsid w:val="00EA120B"/>
    <w:rsid w:val="00EA3FDD"/>
    <w:rsid w:val="00EB0225"/>
    <w:rsid w:val="00EB3A03"/>
    <w:rsid w:val="00EB3D86"/>
    <w:rsid w:val="00EB62D4"/>
    <w:rsid w:val="00EB7BA2"/>
    <w:rsid w:val="00ED016F"/>
    <w:rsid w:val="00ED04A7"/>
    <w:rsid w:val="00ED118C"/>
    <w:rsid w:val="00ED1FE1"/>
    <w:rsid w:val="00ED47AD"/>
    <w:rsid w:val="00ED695B"/>
    <w:rsid w:val="00EE22ED"/>
    <w:rsid w:val="00EE4EF4"/>
    <w:rsid w:val="00EE57C1"/>
    <w:rsid w:val="00EE5862"/>
    <w:rsid w:val="00EE74E0"/>
    <w:rsid w:val="00EF1BC8"/>
    <w:rsid w:val="00EF1D55"/>
    <w:rsid w:val="00EF53DD"/>
    <w:rsid w:val="00EF5785"/>
    <w:rsid w:val="00EF5C15"/>
    <w:rsid w:val="00EF6F8A"/>
    <w:rsid w:val="00F01D37"/>
    <w:rsid w:val="00F0249A"/>
    <w:rsid w:val="00F070AA"/>
    <w:rsid w:val="00F139CA"/>
    <w:rsid w:val="00F175CF"/>
    <w:rsid w:val="00F2000D"/>
    <w:rsid w:val="00F20682"/>
    <w:rsid w:val="00F21792"/>
    <w:rsid w:val="00F23449"/>
    <w:rsid w:val="00F23FCE"/>
    <w:rsid w:val="00F2500E"/>
    <w:rsid w:val="00F27769"/>
    <w:rsid w:val="00F336AF"/>
    <w:rsid w:val="00F337A7"/>
    <w:rsid w:val="00F35AE4"/>
    <w:rsid w:val="00F4031E"/>
    <w:rsid w:val="00F4073C"/>
    <w:rsid w:val="00F40D57"/>
    <w:rsid w:val="00F426F2"/>
    <w:rsid w:val="00F42FE2"/>
    <w:rsid w:val="00F46B15"/>
    <w:rsid w:val="00F5252C"/>
    <w:rsid w:val="00F5287B"/>
    <w:rsid w:val="00F53FC4"/>
    <w:rsid w:val="00F54619"/>
    <w:rsid w:val="00F62CDE"/>
    <w:rsid w:val="00F66CF4"/>
    <w:rsid w:val="00F701FC"/>
    <w:rsid w:val="00F71EBF"/>
    <w:rsid w:val="00F736A8"/>
    <w:rsid w:val="00F81131"/>
    <w:rsid w:val="00F81E14"/>
    <w:rsid w:val="00F8310D"/>
    <w:rsid w:val="00F834DF"/>
    <w:rsid w:val="00F8510A"/>
    <w:rsid w:val="00F86A2E"/>
    <w:rsid w:val="00F9387E"/>
    <w:rsid w:val="00F96249"/>
    <w:rsid w:val="00F96DE8"/>
    <w:rsid w:val="00F96FE0"/>
    <w:rsid w:val="00FA1894"/>
    <w:rsid w:val="00FA19C1"/>
    <w:rsid w:val="00FA44A1"/>
    <w:rsid w:val="00FB0349"/>
    <w:rsid w:val="00FB15FE"/>
    <w:rsid w:val="00FB29D9"/>
    <w:rsid w:val="00FB3A92"/>
    <w:rsid w:val="00FC0644"/>
    <w:rsid w:val="00FC0D8D"/>
    <w:rsid w:val="00FC1C87"/>
    <w:rsid w:val="00FC25C3"/>
    <w:rsid w:val="00FC40C3"/>
    <w:rsid w:val="00FC71D5"/>
    <w:rsid w:val="00FD0D9D"/>
    <w:rsid w:val="00FD483B"/>
    <w:rsid w:val="00FD74D2"/>
    <w:rsid w:val="00FE2AE2"/>
    <w:rsid w:val="00FE6848"/>
    <w:rsid w:val="00FF09FE"/>
    <w:rsid w:val="00FF285D"/>
    <w:rsid w:val="00FF5D66"/>
    <w:rsid w:val="00FF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A35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Глава,Название организации,Heading 1 Char1,Название организации Char1,Iacaaiea i?aaiecaoee Char1,Iacaaiea i?aaiecaoee"/>
    <w:basedOn w:val="a0"/>
    <w:next w:val="a0"/>
    <w:link w:val="10"/>
    <w:uiPriority w:val="99"/>
    <w:qFormat/>
    <w:rsid w:val="00F831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526ED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526ED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E526ED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0"/>
    <w:next w:val="a0"/>
    <w:link w:val="50"/>
    <w:qFormat/>
    <w:rsid w:val="00E526ED"/>
    <w:pPr>
      <w:keepNext/>
      <w:outlineLvl w:val="4"/>
    </w:pPr>
    <w:rPr>
      <w:b/>
      <w:iCs/>
      <w:color w:val="000000" w:themeColor="text1"/>
      <w:szCs w:val="20"/>
    </w:rPr>
  </w:style>
  <w:style w:type="paragraph" w:styleId="6">
    <w:name w:val="heading 6"/>
    <w:basedOn w:val="a0"/>
    <w:next w:val="a0"/>
    <w:link w:val="60"/>
    <w:uiPriority w:val="9"/>
    <w:unhideWhenUsed/>
    <w:qFormat/>
    <w:rsid w:val="00E526ED"/>
    <w:pPr>
      <w:keepNext/>
      <w:keepLines/>
      <w:spacing w:before="200"/>
      <w:outlineLvl w:val="5"/>
    </w:pPr>
    <w:rPr>
      <w:rFonts w:eastAsiaTheme="majorEastAsia" w:cstheme="majorBidi"/>
      <w:b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лава Знак,Название организации Знак,Heading 1 Char1 Знак,Название организации Char1 Знак,Iacaaiea i?aaiecaoee Char1 Знак,Iacaaiea i?aaiecaoee Знак"/>
    <w:basedOn w:val="a1"/>
    <w:link w:val="1"/>
    <w:rsid w:val="00F8310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1"/>
    <w:link w:val="5"/>
    <w:rsid w:val="00E526ED"/>
    <w:rPr>
      <w:rFonts w:ascii="Times New Roman" w:eastAsia="Times New Roman" w:hAnsi="Times New Roman" w:cs="Times New Roman"/>
      <w:b/>
      <w:iCs/>
      <w:color w:val="000000" w:themeColor="text1"/>
      <w:sz w:val="24"/>
      <w:szCs w:val="20"/>
      <w:lang w:eastAsia="ru-RU"/>
    </w:rPr>
  </w:style>
  <w:style w:type="paragraph" w:styleId="a4">
    <w:name w:val="footnote text"/>
    <w:basedOn w:val="a0"/>
    <w:link w:val="a5"/>
    <w:uiPriority w:val="99"/>
    <w:semiHidden/>
    <w:rsid w:val="00F8310D"/>
    <w:rPr>
      <w:sz w:val="20"/>
      <w:szCs w:val="20"/>
    </w:rPr>
  </w:style>
  <w:style w:type="character" w:customStyle="1" w:styleId="a5">
    <w:name w:val="Текст сноски Знак"/>
    <w:basedOn w:val="a1"/>
    <w:link w:val="a4"/>
    <w:uiPriority w:val="99"/>
    <w:semiHidden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uiPriority w:val="99"/>
    <w:semiHidden/>
    <w:rsid w:val="00F8310D"/>
    <w:rPr>
      <w:vertAlign w:val="superscript"/>
    </w:rPr>
  </w:style>
  <w:style w:type="paragraph" w:styleId="a7">
    <w:name w:val="footer"/>
    <w:basedOn w:val="a0"/>
    <w:link w:val="a8"/>
    <w:uiPriority w:val="99"/>
    <w:rsid w:val="00F8310D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Нижний колонтитул Знак"/>
    <w:basedOn w:val="a1"/>
    <w:link w:val="a7"/>
    <w:uiPriority w:val="99"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0"/>
    <w:link w:val="aa"/>
    <w:rsid w:val="00F8310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rsid w:val="00F831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Обычный без отступа"/>
    <w:basedOn w:val="a0"/>
    <w:link w:val="ac"/>
    <w:uiPriority w:val="99"/>
    <w:rsid w:val="00F8310D"/>
    <w:pPr>
      <w:widowControl w:val="0"/>
      <w:jc w:val="both"/>
    </w:pPr>
    <w:rPr>
      <w:rFonts w:eastAsia="Arial Unicode MS"/>
    </w:rPr>
  </w:style>
  <w:style w:type="character" w:customStyle="1" w:styleId="11">
    <w:name w:val="Заголовок 1_1"/>
    <w:basedOn w:val="10"/>
    <w:rsid w:val="00E526ED"/>
    <w:rPr>
      <w:rFonts w:ascii="Times New Roman" w:eastAsia="Times New Roman" w:hAnsi="Times New Roman" w:cs="Arial"/>
      <w:b w:val="0"/>
      <w:bCs w:val="0"/>
      <w:color w:val="000000" w:themeColor="text1"/>
      <w:kern w:val="32"/>
      <w:sz w:val="32"/>
      <w:szCs w:val="32"/>
      <w:lang w:eastAsia="ru-RU"/>
    </w:rPr>
  </w:style>
  <w:style w:type="paragraph" w:customStyle="1" w:styleId="ad">
    <w:name w:val="мой табл"/>
    <w:basedOn w:val="ab"/>
    <w:link w:val="ae"/>
    <w:rsid w:val="00F8310D"/>
    <w:pPr>
      <w:keepNext/>
      <w:suppressAutoHyphens/>
      <w:spacing w:before="60" w:after="60"/>
      <w:jc w:val="left"/>
    </w:pPr>
    <w:rPr>
      <w:sz w:val="22"/>
    </w:rPr>
  </w:style>
  <w:style w:type="character" w:customStyle="1" w:styleId="ac">
    <w:name w:val="Обычный без отступа Знак"/>
    <w:link w:val="ab"/>
    <w:uiPriority w:val="99"/>
    <w:rsid w:val="00F8310D"/>
    <w:rPr>
      <w:rFonts w:ascii="Times New Roman" w:eastAsia="Arial Unicode MS" w:hAnsi="Times New Roman" w:cs="Times New Roman"/>
      <w:sz w:val="24"/>
      <w:szCs w:val="24"/>
    </w:rPr>
  </w:style>
  <w:style w:type="paragraph" w:customStyle="1" w:styleId="af">
    <w:name w:val="Титульный"/>
    <w:basedOn w:val="a0"/>
    <w:rsid w:val="00F8310D"/>
    <w:pPr>
      <w:suppressAutoHyphens/>
      <w:spacing w:before="60" w:after="60"/>
      <w:ind w:left="709"/>
      <w:jc w:val="center"/>
    </w:pPr>
    <w:rPr>
      <w:rFonts w:eastAsia="Arial Unicode MS" w:cs="Arial"/>
      <w:b/>
      <w:kern w:val="28"/>
      <w:szCs w:val="32"/>
    </w:rPr>
  </w:style>
  <w:style w:type="paragraph" w:styleId="af0">
    <w:name w:val="Document Map"/>
    <w:basedOn w:val="a0"/>
    <w:link w:val="af1"/>
    <w:uiPriority w:val="99"/>
    <w:semiHidden/>
    <w:unhideWhenUsed/>
    <w:rsid w:val="00F8310D"/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basedOn w:val="a1"/>
    <w:link w:val="af0"/>
    <w:uiPriority w:val="99"/>
    <w:semiHidden/>
    <w:rsid w:val="00F8310D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2465B4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2465B4"/>
    <w:rPr>
      <w:rFonts w:ascii="Segoe UI" w:eastAsia="Times New Roman" w:hAnsi="Segoe UI" w:cs="Segoe UI"/>
      <w:sz w:val="18"/>
      <w:szCs w:val="18"/>
      <w:lang w:eastAsia="ru-RU"/>
    </w:rPr>
  </w:style>
  <w:style w:type="paragraph" w:styleId="af4">
    <w:name w:val="List Paragraph"/>
    <w:basedOn w:val="a0"/>
    <w:link w:val="af5"/>
    <w:uiPriority w:val="34"/>
    <w:qFormat/>
    <w:rsid w:val="00821063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E526ED"/>
    <w:rPr>
      <w:rFonts w:ascii="Times New Roman" w:eastAsiaTheme="majorEastAsia" w:hAnsi="Times New Roman" w:cstheme="majorBidi"/>
      <w:b/>
      <w:bCs/>
      <w:sz w:val="26"/>
      <w:szCs w:val="26"/>
      <w:lang w:eastAsia="ru-RU"/>
    </w:rPr>
  </w:style>
  <w:style w:type="character" w:customStyle="1" w:styleId="ae">
    <w:name w:val="мой табл Знак"/>
    <w:link w:val="ad"/>
    <w:rsid w:val="00C47F28"/>
    <w:rPr>
      <w:rFonts w:ascii="Times New Roman" w:eastAsia="Arial Unicode MS" w:hAnsi="Times New Roman" w:cs="Times New Roman"/>
      <w:szCs w:val="24"/>
      <w:lang w:eastAsia="ru-RU"/>
    </w:rPr>
  </w:style>
  <w:style w:type="paragraph" w:customStyle="1" w:styleId="header">
    <w:name w:val="Мой тбл header"/>
    <w:basedOn w:val="a0"/>
    <w:qFormat/>
    <w:rsid w:val="00C47F28"/>
    <w:pPr>
      <w:keepNext/>
      <w:keepLines/>
      <w:suppressLineNumbers/>
      <w:suppressAutoHyphens/>
      <w:jc w:val="both"/>
    </w:pPr>
    <w:rPr>
      <w:b/>
      <w:bCs/>
    </w:rPr>
  </w:style>
  <w:style w:type="paragraph" w:customStyle="1" w:styleId="NF0">
    <w:name w:val="NF_Таблица_текст"/>
    <w:basedOn w:val="a0"/>
    <w:link w:val="NF1"/>
    <w:uiPriority w:val="99"/>
    <w:rsid w:val="00C47F28"/>
    <w:pPr>
      <w:widowControl w:val="0"/>
      <w:ind w:left="57"/>
    </w:pPr>
    <w:rPr>
      <w:rFonts w:ascii="Arial" w:hAnsi="Arial"/>
      <w:sz w:val="20"/>
    </w:rPr>
  </w:style>
  <w:style w:type="character" w:customStyle="1" w:styleId="NF1">
    <w:name w:val="NF_Таблица_текст Знак"/>
    <w:link w:val="NF0"/>
    <w:uiPriority w:val="99"/>
    <w:locked/>
    <w:rsid w:val="00C47F28"/>
    <w:rPr>
      <w:rFonts w:ascii="Arial" w:eastAsia="Times New Roman" w:hAnsi="Arial" w:cs="Times New Roman"/>
      <w:sz w:val="20"/>
      <w:szCs w:val="24"/>
      <w:lang w:eastAsia="ru-RU"/>
    </w:rPr>
  </w:style>
  <w:style w:type="character" w:styleId="af6">
    <w:name w:val="annotation reference"/>
    <w:basedOn w:val="a1"/>
    <w:uiPriority w:val="99"/>
    <w:semiHidden/>
    <w:unhideWhenUsed/>
    <w:rsid w:val="008E6754"/>
    <w:rPr>
      <w:sz w:val="16"/>
      <w:szCs w:val="16"/>
    </w:rPr>
  </w:style>
  <w:style w:type="paragraph" w:styleId="af7">
    <w:name w:val="annotation text"/>
    <w:basedOn w:val="a0"/>
    <w:link w:val="af8"/>
    <w:uiPriority w:val="99"/>
    <w:semiHidden/>
    <w:unhideWhenUsed/>
    <w:rsid w:val="008E6754"/>
    <w:rPr>
      <w:sz w:val="20"/>
      <w:szCs w:val="20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8E67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E6754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E675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526ED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styleId="afb">
    <w:name w:val="Hyperlink"/>
    <w:uiPriority w:val="99"/>
    <w:rsid w:val="00463BD6"/>
    <w:rPr>
      <w:b/>
      <w:color w:val="0000FF"/>
      <w:u w:val="single"/>
    </w:rPr>
  </w:style>
  <w:style w:type="paragraph" w:customStyle="1" w:styleId="a">
    <w:name w:val="ВТБ Список параметров"/>
    <w:basedOn w:val="a0"/>
    <w:qFormat/>
    <w:rsid w:val="004E0F04"/>
    <w:pPr>
      <w:numPr>
        <w:numId w:val="1"/>
      </w:numPr>
      <w:jc w:val="both"/>
    </w:pPr>
    <w:rPr>
      <w:rFonts w:asciiTheme="minorHAnsi" w:hAnsiTheme="minorHAnsi"/>
      <w:sz w:val="22"/>
      <w:lang w:eastAsia="en-US"/>
    </w:rPr>
  </w:style>
  <w:style w:type="paragraph" w:customStyle="1" w:styleId="NF">
    <w:name w:val="NF_МногоУровневыйМаркированныйСписок"/>
    <w:basedOn w:val="a0"/>
    <w:uiPriority w:val="99"/>
    <w:rsid w:val="000246E4"/>
    <w:pPr>
      <w:numPr>
        <w:numId w:val="2"/>
      </w:numPr>
      <w:jc w:val="both"/>
    </w:pPr>
    <w:rPr>
      <w:rFonts w:ascii="Arial" w:hAnsi="Arial"/>
      <w:sz w:val="20"/>
    </w:rPr>
  </w:style>
  <w:style w:type="paragraph" w:styleId="afc">
    <w:name w:val="caption"/>
    <w:basedOn w:val="a0"/>
    <w:next w:val="a0"/>
    <w:uiPriority w:val="35"/>
    <w:unhideWhenUsed/>
    <w:qFormat/>
    <w:rsid w:val="009B6F23"/>
    <w:pPr>
      <w:spacing w:after="200"/>
    </w:pPr>
    <w:rPr>
      <w:b/>
      <w:bCs/>
      <w:color w:val="4F81BD" w:themeColor="accent1"/>
      <w:sz w:val="18"/>
      <w:szCs w:val="18"/>
    </w:rPr>
  </w:style>
  <w:style w:type="character" w:styleId="afd">
    <w:name w:val="FollowedHyperlink"/>
    <w:basedOn w:val="a1"/>
    <w:uiPriority w:val="99"/>
    <w:semiHidden/>
    <w:unhideWhenUsed/>
    <w:rsid w:val="00B94EE3"/>
    <w:rPr>
      <w:color w:val="800080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rsid w:val="00E526ED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E526ED"/>
    <w:rPr>
      <w:rFonts w:ascii="Times New Roman" w:eastAsiaTheme="majorEastAsia" w:hAnsi="Times New Roman" w:cstheme="majorBidi"/>
      <w:b/>
      <w:iCs/>
      <w:color w:val="000000" w:themeColor="text1"/>
      <w:sz w:val="24"/>
      <w:szCs w:val="24"/>
      <w:lang w:eastAsia="ru-RU"/>
    </w:rPr>
  </w:style>
  <w:style w:type="paragraph" w:customStyle="1" w:styleId="24">
    <w:name w:val="ВТБ24 Подраздел"/>
    <w:basedOn w:val="a0"/>
    <w:qFormat/>
    <w:rsid w:val="00821063"/>
    <w:pPr>
      <w:keepNext/>
      <w:tabs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</w:tabs>
      <w:spacing w:before="120" w:after="60"/>
      <w:jc w:val="both"/>
    </w:pPr>
    <w:rPr>
      <w:rFonts w:ascii="Arial" w:eastAsiaTheme="majorEastAsia" w:hAnsi="Arial"/>
      <w:b/>
      <w:sz w:val="20"/>
      <w:lang w:eastAsia="en-US"/>
    </w:rPr>
  </w:style>
  <w:style w:type="paragraph" w:customStyle="1" w:styleId="NF2">
    <w:name w:val="NF_Название документа"/>
    <w:next w:val="a0"/>
    <w:uiPriority w:val="99"/>
    <w:rsid w:val="00325C11"/>
    <w:pPr>
      <w:jc w:val="center"/>
    </w:pPr>
    <w:rPr>
      <w:rFonts w:ascii="Arial" w:eastAsia="Calibri" w:hAnsi="Arial" w:cs="Arial Black"/>
      <w:b/>
      <w:caps/>
      <w:spacing w:val="-6"/>
      <w:kern w:val="32"/>
      <w:sz w:val="52"/>
      <w:szCs w:val="40"/>
    </w:rPr>
  </w:style>
  <w:style w:type="character" w:customStyle="1" w:styleId="afe">
    <w:name w:val="маркированный"/>
    <w:aliases w:val="Symbol (Symbol),полужирный,Слева:  1 см,Выступ:  0,5 см"/>
    <w:rsid w:val="00455B8D"/>
    <w:rPr>
      <w:b/>
      <w:bCs/>
    </w:rPr>
  </w:style>
  <w:style w:type="paragraph" w:customStyle="1" w:styleId="TableText">
    <w:name w:val="Table Text"/>
    <w:aliases w:val="ВТБ24 Таблица содержание"/>
    <w:basedOn w:val="a0"/>
    <w:link w:val="TableText0"/>
    <w:autoRedefine/>
    <w:qFormat/>
    <w:rsid w:val="0041634A"/>
    <w:pPr>
      <w:spacing w:line="276" w:lineRule="auto"/>
    </w:pPr>
    <w:rPr>
      <w:rFonts w:asciiTheme="majorHAnsi" w:eastAsia="Calibri" w:hAnsiTheme="majorHAnsi" w:cs="Arial"/>
      <w:sz w:val="18"/>
      <w:szCs w:val="18"/>
      <w:lang w:eastAsia="en-US"/>
    </w:rPr>
  </w:style>
  <w:style w:type="character" w:customStyle="1" w:styleId="TableText0">
    <w:name w:val="Table Text Знак"/>
    <w:aliases w:val="ВТБ24 Таблица содержание Знак"/>
    <w:link w:val="TableText"/>
    <w:rsid w:val="0041634A"/>
    <w:rPr>
      <w:rFonts w:asciiTheme="majorHAnsi" w:eastAsia="Calibri" w:hAnsiTheme="majorHAnsi" w:cs="Arial"/>
      <w:sz w:val="18"/>
      <w:szCs w:val="18"/>
    </w:rPr>
  </w:style>
  <w:style w:type="paragraph" w:customStyle="1" w:styleId="240">
    <w:name w:val="Обычный ВТБ24"/>
    <w:basedOn w:val="a0"/>
    <w:qFormat/>
    <w:rsid w:val="00EB0225"/>
    <w:pPr>
      <w:spacing w:before="120" w:after="120"/>
      <w:jc w:val="both"/>
    </w:pPr>
    <w:rPr>
      <w:rFonts w:asciiTheme="minorHAnsi" w:hAnsiTheme="minorHAnsi"/>
      <w:sz w:val="22"/>
      <w:lang w:val="en-US" w:eastAsia="en-US"/>
    </w:rPr>
  </w:style>
  <w:style w:type="character" w:customStyle="1" w:styleId="af5">
    <w:name w:val="Абзац списка Знак"/>
    <w:basedOn w:val="a1"/>
    <w:link w:val="af4"/>
    <w:uiPriority w:val="34"/>
    <w:locked/>
    <w:rsid w:val="007507EE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A35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Глава,Название организации,Heading 1 Char1,Название организации Char1,Iacaaiea i?aaiecaoee Char1,Iacaaiea i?aaiecaoee"/>
    <w:basedOn w:val="a0"/>
    <w:next w:val="a0"/>
    <w:link w:val="10"/>
    <w:uiPriority w:val="99"/>
    <w:qFormat/>
    <w:rsid w:val="00F831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526ED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526ED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E526ED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0"/>
    <w:next w:val="a0"/>
    <w:link w:val="50"/>
    <w:qFormat/>
    <w:rsid w:val="00E526ED"/>
    <w:pPr>
      <w:keepNext/>
      <w:outlineLvl w:val="4"/>
    </w:pPr>
    <w:rPr>
      <w:b/>
      <w:iCs/>
      <w:color w:val="000000" w:themeColor="text1"/>
      <w:szCs w:val="20"/>
    </w:rPr>
  </w:style>
  <w:style w:type="paragraph" w:styleId="6">
    <w:name w:val="heading 6"/>
    <w:basedOn w:val="a0"/>
    <w:next w:val="a0"/>
    <w:link w:val="60"/>
    <w:uiPriority w:val="9"/>
    <w:unhideWhenUsed/>
    <w:qFormat/>
    <w:rsid w:val="00E526ED"/>
    <w:pPr>
      <w:keepNext/>
      <w:keepLines/>
      <w:spacing w:before="200"/>
      <w:outlineLvl w:val="5"/>
    </w:pPr>
    <w:rPr>
      <w:rFonts w:eastAsiaTheme="majorEastAsia" w:cstheme="majorBidi"/>
      <w:b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лава Знак,Название организации Знак,Heading 1 Char1 Знак,Название организации Char1 Знак,Iacaaiea i?aaiecaoee Char1 Знак,Iacaaiea i?aaiecaoee Знак"/>
    <w:basedOn w:val="a1"/>
    <w:link w:val="1"/>
    <w:rsid w:val="00F8310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1"/>
    <w:link w:val="5"/>
    <w:rsid w:val="00E526ED"/>
    <w:rPr>
      <w:rFonts w:ascii="Times New Roman" w:eastAsia="Times New Roman" w:hAnsi="Times New Roman" w:cs="Times New Roman"/>
      <w:b/>
      <w:iCs/>
      <w:color w:val="000000" w:themeColor="text1"/>
      <w:sz w:val="24"/>
      <w:szCs w:val="20"/>
      <w:lang w:eastAsia="ru-RU"/>
    </w:rPr>
  </w:style>
  <w:style w:type="paragraph" w:styleId="a4">
    <w:name w:val="footnote text"/>
    <w:basedOn w:val="a0"/>
    <w:link w:val="a5"/>
    <w:uiPriority w:val="99"/>
    <w:semiHidden/>
    <w:rsid w:val="00F8310D"/>
    <w:rPr>
      <w:sz w:val="20"/>
      <w:szCs w:val="20"/>
    </w:rPr>
  </w:style>
  <w:style w:type="character" w:customStyle="1" w:styleId="a5">
    <w:name w:val="Текст сноски Знак"/>
    <w:basedOn w:val="a1"/>
    <w:link w:val="a4"/>
    <w:uiPriority w:val="99"/>
    <w:semiHidden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uiPriority w:val="99"/>
    <w:semiHidden/>
    <w:rsid w:val="00F8310D"/>
    <w:rPr>
      <w:vertAlign w:val="superscript"/>
    </w:rPr>
  </w:style>
  <w:style w:type="paragraph" w:styleId="a7">
    <w:name w:val="footer"/>
    <w:basedOn w:val="a0"/>
    <w:link w:val="a8"/>
    <w:uiPriority w:val="99"/>
    <w:rsid w:val="00F8310D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Нижний колонтитул Знак"/>
    <w:basedOn w:val="a1"/>
    <w:link w:val="a7"/>
    <w:uiPriority w:val="99"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0"/>
    <w:link w:val="aa"/>
    <w:rsid w:val="00F8310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rsid w:val="00F831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Обычный без отступа"/>
    <w:basedOn w:val="a0"/>
    <w:link w:val="ac"/>
    <w:uiPriority w:val="99"/>
    <w:rsid w:val="00F8310D"/>
    <w:pPr>
      <w:widowControl w:val="0"/>
      <w:jc w:val="both"/>
    </w:pPr>
    <w:rPr>
      <w:rFonts w:eastAsia="Arial Unicode MS"/>
    </w:rPr>
  </w:style>
  <w:style w:type="character" w:customStyle="1" w:styleId="11">
    <w:name w:val="Заголовок 1_1"/>
    <w:basedOn w:val="10"/>
    <w:rsid w:val="00E526ED"/>
    <w:rPr>
      <w:rFonts w:ascii="Times New Roman" w:eastAsia="Times New Roman" w:hAnsi="Times New Roman" w:cs="Arial"/>
      <w:b w:val="0"/>
      <w:bCs w:val="0"/>
      <w:color w:val="000000" w:themeColor="text1"/>
      <w:kern w:val="32"/>
      <w:sz w:val="32"/>
      <w:szCs w:val="32"/>
      <w:lang w:eastAsia="ru-RU"/>
    </w:rPr>
  </w:style>
  <w:style w:type="paragraph" w:customStyle="1" w:styleId="ad">
    <w:name w:val="мой табл"/>
    <w:basedOn w:val="ab"/>
    <w:link w:val="ae"/>
    <w:rsid w:val="00F8310D"/>
    <w:pPr>
      <w:keepNext/>
      <w:suppressAutoHyphens/>
      <w:spacing w:before="60" w:after="60"/>
      <w:jc w:val="left"/>
    </w:pPr>
    <w:rPr>
      <w:sz w:val="22"/>
    </w:rPr>
  </w:style>
  <w:style w:type="character" w:customStyle="1" w:styleId="ac">
    <w:name w:val="Обычный без отступа Знак"/>
    <w:link w:val="ab"/>
    <w:uiPriority w:val="99"/>
    <w:rsid w:val="00F8310D"/>
    <w:rPr>
      <w:rFonts w:ascii="Times New Roman" w:eastAsia="Arial Unicode MS" w:hAnsi="Times New Roman" w:cs="Times New Roman"/>
      <w:sz w:val="24"/>
      <w:szCs w:val="24"/>
    </w:rPr>
  </w:style>
  <w:style w:type="paragraph" w:customStyle="1" w:styleId="af">
    <w:name w:val="Титульный"/>
    <w:basedOn w:val="a0"/>
    <w:rsid w:val="00F8310D"/>
    <w:pPr>
      <w:suppressAutoHyphens/>
      <w:spacing w:before="60" w:after="60"/>
      <w:ind w:left="709"/>
      <w:jc w:val="center"/>
    </w:pPr>
    <w:rPr>
      <w:rFonts w:eastAsia="Arial Unicode MS" w:cs="Arial"/>
      <w:b/>
      <w:kern w:val="28"/>
      <w:szCs w:val="32"/>
    </w:rPr>
  </w:style>
  <w:style w:type="paragraph" w:styleId="af0">
    <w:name w:val="Document Map"/>
    <w:basedOn w:val="a0"/>
    <w:link w:val="af1"/>
    <w:uiPriority w:val="99"/>
    <w:semiHidden/>
    <w:unhideWhenUsed/>
    <w:rsid w:val="00F8310D"/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basedOn w:val="a1"/>
    <w:link w:val="af0"/>
    <w:uiPriority w:val="99"/>
    <w:semiHidden/>
    <w:rsid w:val="00F8310D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2465B4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2465B4"/>
    <w:rPr>
      <w:rFonts w:ascii="Segoe UI" w:eastAsia="Times New Roman" w:hAnsi="Segoe UI" w:cs="Segoe UI"/>
      <w:sz w:val="18"/>
      <w:szCs w:val="18"/>
      <w:lang w:eastAsia="ru-RU"/>
    </w:rPr>
  </w:style>
  <w:style w:type="paragraph" w:styleId="af4">
    <w:name w:val="List Paragraph"/>
    <w:basedOn w:val="a0"/>
    <w:link w:val="af5"/>
    <w:uiPriority w:val="34"/>
    <w:qFormat/>
    <w:rsid w:val="00821063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E526ED"/>
    <w:rPr>
      <w:rFonts w:ascii="Times New Roman" w:eastAsiaTheme="majorEastAsia" w:hAnsi="Times New Roman" w:cstheme="majorBidi"/>
      <w:b/>
      <w:bCs/>
      <w:sz w:val="26"/>
      <w:szCs w:val="26"/>
      <w:lang w:eastAsia="ru-RU"/>
    </w:rPr>
  </w:style>
  <w:style w:type="character" w:customStyle="1" w:styleId="ae">
    <w:name w:val="мой табл Знак"/>
    <w:link w:val="ad"/>
    <w:rsid w:val="00C47F28"/>
    <w:rPr>
      <w:rFonts w:ascii="Times New Roman" w:eastAsia="Arial Unicode MS" w:hAnsi="Times New Roman" w:cs="Times New Roman"/>
      <w:szCs w:val="24"/>
      <w:lang w:eastAsia="ru-RU"/>
    </w:rPr>
  </w:style>
  <w:style w:type="paragraph" w:customStyle="1" w:styleId="header">
    <w:name w:val="Мой тбл header"/>
    <w:basedOn w:val="a0"/>
    <w:qFormat/>
    <w:rsid w:val="00C47F28"/>
    <w:pPr>
      <w:keepNext/>
      <w:keepLines/>
      <w:suppressLineNumbers/>
      <w:suppressAutoHyphens/>
      <w:jc w:val="both"/>
    </w:pPr>
    <w:rPr>
      <w:b/>
      <w:bCs/>
    </w:rPr>
  </w:style>
  <w:style w:type="paragraph" w:customStyle="1" w:styleId="NF0">
    <w:name w:val="NF_Таблица_текст"/>
    <w:basedOn w:val="a0"/>
    <w:link w:val="NF1"/>
    <w:uiPriority w:val="99"/>
    <w:rsid w:val="00C47F28"/>
    <w:pPr>
      <w:widowControl w:val="0"/>
      <w:ind w:left="57"/>
    </w:pPr>
    <w:rPr>
      <w:rFonts w:ascii="Arial" w:hAnsi="Arial"/>
      <w:sz w:val="20"/>
    </w:rPr>
  </w:style>
  <w:style w:type="character" w:customStyle="1" w:styleId="NF1">
    <w:name w:val="NF_Таблица_текст Знак"/>
    <w:link w:val="NF0"/>
    <w:uiPriority w:val="99"/>
    <w:locked/>
    <w:rsid w:val="00C47F28"/>
    <w:rPr>
      <w:rFonts w:ascii="Arial" w:eastAsia="Times New Roman" w:hAnsi="Arial" w:cs="Times New Roman"/>
      <w:sz w:val="20"/>
      <w:szCs w:val="24"/>
      <w:lang w:eastAsia="ru-RU"/>
    </w:rPr>
  </w:style>
  <w:style w:type="character" w:styleId="af6">
    <w:name w:val="annotation reference"/>
    <w:basedOn w:val="a1"/>
    <w:uiPriority w:val="99"/>
    <w:semiHidden/>
    <w:unhideWhenUsed/>
    <w:rsid w:val="008E6754"/>
    <w:rPr>
      <w:sz w:val="16"/>
      <w:szCs w:val="16"/>
    </w:rPr>
  </w:style>
  <w:style w:type="paragraph" w:styleId="af7">
    <w:name w:val="annotation text"/>
    <w:basedOn w:val="a0"/>
    <w:link w:val="af8"/>
    <w:uiPriority w:val="99"/>
    <w:semiHidden/>
    <w:unhideWhenUsed/>
    <w:rsid w:val="008E6754"/>
    <w:rPr>
      <w:sz w:val="20"/>
      <w:szCs w:val="20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8E67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E6754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E675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526ED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styleId="afb">
    <w:name w:val="Hyperlink"/>
    <w:uiPriority w:val="99"/>
    <w:rsid w:val="00463BD6"/>
    <w:rPr>
      <w:b/>
      <w:color w:val="0000FF"/>
      <w:u w:val="single"/>
    </w:rPr>
  </w:style>
  <w:style w:type="paragraph" w:customStyle="1" w:styleId="a">
    <w:name w:val="ВТБ Список параметров"/>
    <w:basedOn w:val="a0"/>
    <w:qFormat/>
    <w:rsid w:val="004E0F04"/>
    <w:pPr>
      <w:numPr>
        <w:numId w:val="1"/>
      </w:numPr>
      <w:jc w:val="both"/>
    </w:pPr>
    <w:rPr>
      <w:rFonts w:asciiTheme="minorHAnsi" w:hAnsiTheme="minorHAnsi"/>
      <w:sz w:val="22"/>
      <w:lang w:eastAsia="en-US"/>
    </w:rPr>
  </w:style>
  <w:style w:type="paragraph" w:customStyle="1" w:styleId="NF">
    <w:name w:val="NF_МногоУровневыйМаркированныйСписок"/>
    <w:basedOn w:val="a0"/>
    <w:uiPriority w:val="99"/>
    <w:rsid w:val="000246E4"/>
    <w:pPr>
      <w:numPr>
        <w:numId w:val="2"/>
      </w:numPr>
      <w:jc w:val="both"/>
    </w:pPr>
    <w:rPr>
      <w:rFonts w:ascii="Arial" w:hAnsi="Arial"/>
      <w:sz w:val="20"/>
    </w:rPr>
  </w:style>
  <w:style w:type="paragraph" w:styleId="afc">
    <w:name w:val="caption"/>
    <w:basedOn w:val="a0"/>
    <w:next w:val="a0"/>
    <w:uiPriority w:val="35"/>
    <w:unhideWhenUsed/>
    <w:qFormat/>
    <w:rsid w:val="009B6F23"/>
    <w:pPr>
      <w:spacing w:after="200"/>
    </w:pPr>
    <w:rPr>
      <w:b/>
      <w:bCs/>
      <w:color w:val="4F81BD" w:themeColor="accent1"/>
      <w:sz w:val="18"/>
      <w:szCs w:val="18"/>
    </w:rPr>
  </w:style>
  <w:style w:type="character" w:styleId="afd">
    <w:name w:val="FollowedHyperlink"/>
    <w:basedOn w:val="a1"/>
    <w:uiPriority w:val="99"/>
    <w:semiHidden/>
    <w:unhideWhenUsed/>
    <w:rsid w:val="00B94EE3"/>
    <w:rPr>
      <w:color w:val="800080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rsid w:val="00E526ED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E526ED"/>
    <w:rPr>
      <w:rFonts w:ascii="Times New Roman" w:eastAsiaTheme="majorEastAsia" w:hAnsi="Times New Roman" w:cstheme="majorBidi"/>
      <w:b/>
      <w:iCs/>
      <w:color w:val="000000" w:themeColor="text1"/>
      <w:sz w:val="24"/>
      <w:szCs w:val="24"/>
      <w:lang w:eastAsia="ru-RU"/>
    </w:rPr>
  </w:style>
  <w:style w:type="paragraph" w:customStyle="1" w:styleId="24">
    <w:name w:val="ВТБ24 Подраздел"/>
    <w:basedOn w:val="a0"/>
    <w:qFormat/>
    <w:rsid w:val="00821063"/>
    <w:pPr>
      <w:keepNext/>
      <w:tabs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</w:tabs>
      <w:spacing w:before="120" w:after="60"/>
      <w:jc w:val="both"/>
    </w:pPr>
    <w:rPr>
      <w:rFonts w:ascii="Arial" w:eastAsiaTheme="majorEastAsia" w:hAnsi="Arial"/>
      <w:b/>
      <w:sz w:val="20"/>
      <w:lang w:eastAsia="en-US"/>
    </w:rPr>
  </w:style>
  <w:style w:type="paragraph" w:customStyle="1" w:styleId="NF2">
    <w:name w:val="NF_Название документа"/>
    <w:next w:val="a0"/>
    <w:uiPriority w:val="99"/>
    <w:rsid w:val="00325C11"/>
    <w:pPr>
      <w:jc w:val="center"/>
    </w:pPr>
    <w:rPr>
      <w:rFonts w:ascii="Arial" w:eastAsia="Calibri" w:hAnsi="Arial" w:cs="Arial Black"/>
      <w:b/>
      <w:caps/>
      <w:spacing w:val="-6"/>
      <w:kern w:val="32"/>
      <w:sz w:val="52"/>
      <w:szCs w:val="40"/>
    </w:rPr>
  </w:style>
  <w:style w:type="character" w:customStyle="1" w:styleId="afe">
    <w:name w:val="маркированный"/>
    <w:aliases w:val="Symbol (Symbol),полужирный,Слева:  1 см,Выступ:  0,5 см"/>
    <w:rsid w:val="00455B8D"/>
    <w:rPr>
      <w:b/>
      <w:bCs/>
    </w:rPr>
  </w:style>
  <w:style w:type="paragraph" w:customStyle="1" w:styleId="TableText">
    <w:name w:val="Table Text"/>
    <w:aliases w:val="ВТБ24 Таблица содержание"/>
    <w:basedOn w:val="a0"/>
    <w:link w:val="TableText0"/>
    <w:autoRedefine/>
    <w:qFormat/>
    <w:rsid w:val="0041634A"/>
    <w:pPr>
      <w:spacing w:line="276" w:lineRule="auto"/>
    </w:pPr>
    <w:rPr>
      <w:rFonts w:asciiTheme="majorHAnsi" w:eastAsia="Calibri" w:hAnsiTheme="majorHAnsi" w:cs="Arial"/>
      <w:sz w:val="18"/>
      <w:szCs w:val="18"/>
      <w:lang w:eastAsia="en-US"/>
    </w:rPr>
  </w:style>
  <w:style w:type="character" w:customStyle="1" w:styleId="TableText0">
    <w:name w:val="Table Text Знак"/>
    <w:aliases w:val="ВТБ24 Таблица содержание Знак"/>
    <w:link w:val="TableText"/>
    <w:rsid w:val="0041634A"/>
    <w:rPr>
      <w:rFonts w:asciiTheme="majorHAnsi" w:eastAsia="Calibri" w:hAnsiTheme="majorHAnsi" w:cs="Arial"/>
      <w:sz w:val="18"/>
      <w:szCs w:val="18"/>
    </w:rPr>
  </w:style>
  <w:style w:type="paragraph" w:customStyle="1" w:styleId="240">
    <w:name w:val="Обычный ВТБ24"/>
    <w:basedOn w:val="a0"/>
    <w:qFormat/>
    <w:rsid w:val="00EB0225"/>
    <w:pPr>
      <w:spacing w:before="120" w:after="120"/>
      <w:jc w:val="both"/>
    </w:pPr>
    <w:rPr>
      <w:rFonts w:asciiTheme="minorHAnsi" w:hAnsiTheme="minorHAnsi"/>
      <w:sz w:val="22"/>
      <w:lang w:val="en-US" w:eastAsia="en-US"/>
    </w:rPr>
  </w:style>
  <w:style w:type="character" w:customStyle="1" w:styleId="af5">
    <w:name w:val="Абзац списка Знак"/>
    <w:basedOn w:val="a1"/>
    <w:link w:val="af4"/>
    <w:uiPriority w:val="34"/>
    <w:locked/>
    <w:rsid w:val="007507E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08B77-8363-4E75-AA0A-F01A85874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27305</TotalTime>
  <Pages>15</Pages>
  <Words>2508</Words>
  <Characters>14302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aleksandrovaiv</dc:creator>
  <cp:lastModifiedBy>Evgeniya Chzhan</cp:lastModifiedBy>
  <cp:revision>780</cp:revision>
  <cp:lastPrinted>2014-01-21T15:03:00Z</cp:lastPrinted>
  <dcterms:created xsi:type="dcterms:W3CDTF">2013-11-28T08:25:00Z</dcterms:created>
  <dcterms:modified xsi:type="dcterms:W3CDTF">2014-07-01T16:44:00Z</dcterms:modified>
</cp:coreProperties>
</file>