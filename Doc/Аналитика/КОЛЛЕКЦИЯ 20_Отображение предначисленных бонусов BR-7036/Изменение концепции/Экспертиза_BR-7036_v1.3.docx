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300" w:type="dxa"/>
        <w:tblLayout w:type="fixed"/>
        <w:tblLook w:val="01E0" w:firstRow="1" w:lastRow="1" w:firstColumn="1" w:lastColumn="1" w:noHBand="0" w:noVBand="0"/>
      </w:tblPr>
      <w:tblGrid>
        <w:gridCol w:w="4009"/>
      </w:tblGrid>
      <w:tr w:rsidR="00CA53CF" w:rsidRPr="00CA53CF" w:rsidTr="00CF7343">
        <w:trPr>
          <w:cantSplit/>
          <w:tblHeader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after="120"/>
              <w:jc w:val="both"/>
              <w:rPr>
                <w:b/>
                <w:color w:val="FFFFFF"/>
                <w:sz w:val="20"/>
                <w:szCs w:val="20"/>
              </w:rPr>
            </w:pPr>
            <w:r w:rsidRPr="00CA53CF">
              <w:rPr>
                <w:b/>
                <w:sz w:val="20"/>
                <w:szCs w:val="20"/>
              </w:rPr>
              <w:t>УТВЕРЖДЕНО:</w:t>
            </w:r>
          </w:p>
        </w:tc>
      </w:tr>
      <w:tr w:rsidR="00CA53CF" w:rsidRPr="00CA53CF" w:rsidTr="00CF7343">
        <w:trPr>
          <w:cantSplit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line="260" w:lineRule="exact"/>
              <w:ind w:right="485"/>
              <w:jc w:val="both"/>
              <w:rPr>
                <w:i/>
              </w:rPr>
            </w:pPr>
            <w:r w:rsidRPr="00CA53CF">
              <w:rPr>
                <w:i/>
              </w:rPr>
              <w:t xml:space="preserve"> Член Правления, директор Департамента банковских и информационных технологий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CA53CF">
            <w:pPr>
              <w:spacing w:line="260" w:lineRule="exact"/>
              <w:ind w:right="201"/>
              <w:jc w:val="both"/>
              <w:rPr>
                <w:i/>
              </w:rPr>
            </w:pPr>
            <w:r w:rsidRPr="00CA53CF">
              <w:rPr>
                <w:i/>
              </w:rPr>
              <w:t>_________________ Русанов С.Г.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2002A3">
            <w:pPr>
              <w:spacing w:after="120" w:line="260" w:lineRule="exact"/>
              <w:jc w:val="both"/>
              <w:rPr>
                <w:i/>
              </w:rPr>
            </w:pPr>
            <w:r w:rsidRPr="00CA53CF">
              <w:rPr>
                <w:i/>
              </w:rPr>
              <w:t>«___» ___________ 201</w:t>
            </w:r>
            <w:r w:rsidR="002002A3">
              <w:rPr>
                <w:i/>
              </w:rPr>
              <w:t>4</w:t>
            </w:r>
            <w:r>
              <w:rPr>
                <w:i/>
                <w:lang w:val="en-US"/>
              </w:rPr>
              <w:t xml:space="preserve"> </w:t>
            </w:r>
            <w:r w:rsidRPr="00CA53CF">
              <w:rPr>
                <w:i/>
              </w:rPr>
              <w:t>г.</w:t>
            </w:r>
          </w:p>
        </w:tc>
      </w:tr>
    </w:tbl>
    <w:p w:rsidR="00412DBC" w:rsidRPr="00CD4C8E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</w:t>
      </w: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                                        </w:t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</w:p>
    <w:p w:rsidR="00F8310D" w:rsidRPr="00296D10" w:rsidRDefault="00F8310D" w:rsidP="00F8310D">
      <w:pPr>
        <w:pStyle w:val="af"/>
      </w:pPr>
      <w:r w:rsidRPr="00296D10">
        <w:t xml:space="preserve">Экспертиза </w:t>
      </w:r>
    </w:p>
    <w:p w:rsidR="00F8310D" w:rsidRPr="00CD4C8E" w:rsidRDefault="00F8310D" w:rsidP="00E80202">
      <w:pPr>
        <w:pStyle w:val="af"/>
        <w:rPr>
          <w:rFonts w:cs="Times New Roman"/>
          <w:szCs w:val="24"/>
        </w:rPr>
      </w:pPr>
      <w:r w:rsidRPr="00296D10">
        <w:t>Заявка</w:t>
      </w:r>
      <w:r>
        <w:t xml:space="preserve"> на технологическую задачу</w:t>
      </w:r>
      <w:r w:rsidRPr="00296D10">
        <w:t xml:space="preserve"> № </w:t>
      </w:r>
      <w:r w:rsidR="002B2A72" w:rsidRPr="002B2A72">
        <w:rPr>
          <w:lang w:val="en-US"/>
        </w:rPr>
        <w:t>BR</w:t>
      </w:r>
      <w:r w:rsidR="002B2A72" w:rsidRPr="002B2A72">
        <w:t>-</w:t>
      </w:r>
      <w:r w:rsidR="002558E3" w:rsidRPr="002558E3">
        <w:t>703</w:t>
      </w:r>
      <w:r w:rsidR="00CD4C8E" w:rsidRPr="00CD4C8E">
        <w:t>6</w:t>
      </w:r>
      <w:r w:rsidR="002B2A72">
        <w:t xml:space="preserve"> </w:t>
      </w:r>
      <w:r w:rsidR="00CD4C8E" w:rsidRPr="00CD4C8E">
        <w:rPr>
          <w:bCs/>
          <w:szCs w:val="24"/>
        </w:rPr>
        <w:t>Начисление бонусов сразу после транзакции в рамках программы «Коллекция»</w:t>
      </w:r>
    </w:p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096CFC" w:rsidRPr="00512171" w:rsidRDefault="00096CFC" w:rsidP="00775412">
      <w:pPr>
        <w:pStyle w:val="1"/>
        <w:numPr>
          <w:ilvl w:val="0"/>
          <w:numId w:val="4"/>
        </w:numPr>
        <w:ind w:left="0" w:firstLine="0"/>
        <w:rPr>
          <w:rStyle w:val="11"/>
          <w:rFonts w:ascii="Arial" w:hAnsi="Arial"/>
          <w:b w:val="0"/>
          <w:bCs w:val="0"/>
          <w:color w:val="auto"/>
        </w:rPr>
      </w:pPr>
      <w:r w:rsidRPr="00512171">
        <w:rPr>
          <w:rStyle w:val="11"/>
          <w:rFonts w:ascii="Arial" w:hAnsi="Arial"/>
          <w:color w:val="auto"/>
        </w:rPr>
        <w:t>Дата проведения встречи</w:t>
      </w:r>
    </w:p>
    <w:p w:rsidR="000A7561" w:rsidRPr="000A7561" w:rsidRDefault="00EF6F8A" w:rsidP="00096CFC">
      <w:pPr>
        <w:pStyle w:val="ab"/>
        <w:ind w:left="567"/>
        <w:rPr>
          <w:rStyle w:val="11"/>
          <w:rFonts w:eastAsia="Arial Unicode MS"/>
          <w:bCs/>
        </w:rPr>
      </w:pPr>
      <w:r>
        <w:rPr>
          <w:bCs/>
          <w:sz w:val="22"/>
          <w:szCs w:val="22"/>
          <w:lang w:val="en-US"/>
        </w:rPr>
        <w:t>13</w:t>
      </w:r>
      <w:r w:rsidR="000A7561" w:rsidRPr="000A7561">
        <w:rPr>
          <w:bCs/>
          <w:sz w:val="22"/>
          <w:szCs w:val="22"/>
        </w:rPr>
        <w:t>.05.2014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</w:pPr>
      <w:r w:rsidRPr="00296D10">
        <w:rPr>
          <w:rStyle w:val="11"/>
        </w:rPr>
        <w:t>Краткое изложение требований</w:t>
      </w:r>
    </w:p>
    <w:p w:rsidR="003C41F9" w:rsidRDefault="003C41F9" w:rsidP="00C47F28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C47F28" w:rsidRPr="00C47F28" w:rsidRDefault="00C47F28" w:rsidP="00C47F28">
      <w:pPr>
        <w:pStyle w:val="2"/>
        <w:suppressLineNumbers/>
        <w:tabs>
          <w:tab w:val="left" w:pos="709"/>
        </w:tabs>
        <w:suppressAutoHyphens/>
        <w:spacing w:before="120" w:after="120"/>
        <w:rPr>
          <w:rFonts w:cs="Times New Roman"/>
          <w:sz w:val="24"/>
          <w:szCs w:val="24"/>
        </w:rPr>
      </w:pPr>
      <w:bookmarkStart w:id="0" w:name="_Toc361307858"/>
      <w:r w:rsidRPr="00C47F28">
        <w:rPr>
          <w:rFonts w:cs="Times New Roman"/>
          <w:sz w:val="24"/>
          <w:szCs w:val="24"/>
        </w:rPr>
        <w:t>Термины и сокращения</w:t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4"/>
        <w:gridCol w:w="6465"/>
      </w:tblGrid>
      <w:tr w:rsidR="00C47F28" w:rsidRPr="00053F1C" w:rsidTr="00C47F28">
        <w:tc>
          <w:tcPr>
            <w:tcW w:w="3424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Термин / сокращение</w:t>
            </w:r>
          </w:p>
        </w:tc>
        <w:tc>
          <w:tcPr>
            <w:tcW w:w="6465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Определение / описание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053F1C" w:rsidRDefault="00C47F28" w:rsidP="00CF7343">
            <w:pPr>
              <w:pStyle w:val="ad"/>
            </w:pPr>
            <w:r>
              <w:t xml:space="preserve">Банк, </w:t>
            </w:r>
            <w:r w:rsidRPr="00977BD8">
              <w:t>ВТБ24</w:t>
            </w:r>
          </w:p>
        </w:tc>
        <w:tc>
          <w:tcPr>
            <w:tcW w:w="6465" w:type="dxa"/>
            <w:vAlign w:val="center"/>
          </w:tcPr>
          <w:p w:rsidR="00C47F28" w:rsidRPr="00053F1C" w:rsidRDefault="00C47F28" w:rsidP="00CF7343">
            <w:pPr>
              <w:pStyle w:val="ad"/>
            </w:pPr>
            <w:r w:rsidRPr="009A4B3A">
              <w:t>ВТБ 24 (ЗАО)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Сайт</w:t>
            </w:r>
          </w:p>
        </w:tc>
        <w:tc>
          <w:tcPr>
            <w:tcW w:w="6465" w:type="dxa"/>
            <w:vAlign w:val="center"/>
          </w:tcPr>
          <w:p w:rsidR="00C47F28" w:rsidRPr="00245F0C" w:rsidRDefault="00B95385" w:rsidP="00A02E4F">
            <w:pPr>
              <w:pStyle w:val="ad"/>
              <w:rPr>
                <w:sz w:val="24"/>
              </w:rPr>
            </w:pPr>
            <w:r w:rsidRPr="00245F0C">
              <w:rPr>
                <w:sz w:val="24"/>
              </w:rPr>
              <w:t xml:space="preserve">Сайт программы «Коллекция» процессинг на стороне сайта осуществляется компанией </w:t>
            </w:r>
            <w:r w:rsidR="00A02E4F">
              <w:rPr>
                <w:sz w:val="24"/>
                <w:lang w:val="en-US"/>
              </w:rPr>
              <w:t>RapidSoft</w:t>
            </w:r>
            <w:r w:rsidRPr="00245F0C">
              <w:rPr>
                <w:sz w:val="24"/>
              </w:rPr>
              <w:t>.</w:t>
            </w:r>
          </w:p>
        </w:tc>
      </w:tr>
      <w:tr w:rsidR="00C47F28" w:rsidRPr="00903F7C" w:rsidTr="00C47F28">
        <w:trPr>
          <w:trHeight w:val="827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bCs/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Участник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Клиент банка, выразивший согласие на участие в «Коллекции».</w:t>
            </w:r>
          </w:p>
        </w:tc>
      </w:tr>
      <w:tr w:rsidR="00C47F28" w:rsidRPr="003C6360" w:rsidTr="00C47F2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</w:rPr>
            </w:pPr>
            <w:r w:rsidRPr="00245F0C">
              <w:rPr>
                <w:bCs/>
                <w:sz w:val="24"/>
              </w:rPr>
              <w:t>Кампания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Маркетинговая акция, в рамках которой Банк осуществляет начисление дополнительных бонусных баллов за предоставление клиентом дополнительной информации.</w:t>
            </w:r>
          </w:p>
        </w:tc>
      </w:tr>
      <w:tr w:rsidR="005778FE" w:rsidRPr="00245F0C" w:rsidTr="005778F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ad"/>
              <w:rPr>
                <w:bCs/>
                <w:sz w:val="24"/>
              </w:rPr>
            </w:pPr>
            <w:r w:rsidRPr="005778FE">
              <w:rPr>
                <w:bCs/>
                <w:sz w:val="24"/>
              </w:rPr>
              <w:t>Программа «Коллекция»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NF0"/>
              <w:rPr>
                <w:rFonts w:ascii="Times New Roman" w:hAnsi="Times New Roman"/>
                <w:sz w:val="24"/>
              </w:rPr>
            </w:pPr>
            <w:r w:rsidRPr="005778FE">
              <w:rPr>
                <w:rFonts w:ascii="Times New Roman" w:hAnsi="Times New Roman"/>
                <w:bCs/>
                <w:sz w:val="24"/>
              </w:rPr>
              <w:t>Программа поощрения клиентов Банка,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Программы.</w:t>
            </w:r>
          </w:p>
        </w:tc>
      </w:tr>
      <w:tr w:rsidR="00550BB6" w:rsidRPr="005778FE" w:rsidTr="00550BB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B6" w:rsidRPr="00550BB6" w:rsidRDefault="00550BB6" w:rsidP="00B503C5">
            <w:pPr>
              <w:pStyle w:val="ad"/>
              <w:rPr>
                <w:bCs/>
                <w:sz w:val="24"/>
              </w:rPr>
            </w:pPr>
            <w:r>
              <w:rPr>
                <w:bCs/>
                <w:sz w:val="24"/>
              </w:rPr>
              <w:t>ИС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B6" w:rsidRPr="00550BB6" w:rsidRDefault="00550BB6" w:rsidP="00B503C5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Информационная система</w:t>
            </w:r>
          </w:p>
        </w:tc>
      </w:tr>
      <w:tr w:rsidR="00D10D86" w:rsidRPr="00550BB6" w:rsidTr="00D10D8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D86" w:rsidRPr="00550BB6" w:rsidRDefault="00D10D86" w:rsidP="004A1A5C">
            <w:pPr>
              <w:pStyle w:val="ad"/>
              <w:rPr>
                <w:bCs/>
                <w:sz w:val="24"/>
              </w:rPr>
            </w:pPr>
            <w:r>
              <w:rPr>
                <w:bCs/>
                <w:sz w:val="24"/>
              </w:rPr>
              <w:t>ТСП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D86" w:rsidRPr="00550BB6" w:rsidRDefault="00D10D86" w:rsidP="006462E2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Территориальн</w:t>
            </w:r>
            <w:r w:rsidR="006462E2">
              <w:rPr>
                <w:rFonts w:ascii="Times New Roman" w:hAnsi="Times New Roman"/>
                <w:bCs/>
                <w:sz w:val="24"/>
              </w:rPr>
              <w:t>ое</w:t>
            </w:r>
            <w:r>
              <w:rPr>
                <w:rFonts w:ascii="Times New Roman" w:hAnsi="Times New Roman"/>
                <w:bCs/>
                <w:sz w:val="24"/>
              </w:rPr>
              <w:t xml:space="preserve"> структурное подразделение</w:t>
            </w:r>
          </w:p>
        </w:tc>
      </w:tr>
      <w:tr w:rsidR="00CC2A6A" w:rsidRPr="00550BB6" w:rsidTr="00CC2A6A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6A" w:rsidRPr="00CC2A6A" w:rsidRDefault="00CC2A6A" w:rsidP="004A1A5C">
            <w:pPr>
              <w:pStyle w:val="ad"/>
              <w:rPr>
                <w:bCs/>
                <w:sz w:val="24"/>
              </w:rPr>
            </w:pPr>
            <w:r>
              <w:rPr>
                <w:bCs/>
                <w:sz w:val="24"/>
              </w:rPr>
              <w:t>ЛК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6A" w:rsidRPr="00550BB6" w:rsidRDefault="00CC2A6A" w:rsidP="004A1A5C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Личный кабинет на Сайте Коллекция</w:t>
            </w:r>
          </w:p>
        </w:tc>
      </w:tr>
    </w:tbl>
    <w:p w:rsidR="00AE595F" w:rsidRDefault="00AE595F" w:rsidP="00C47F28"/>
    <w:p w:rsidR="00AE595F" w:rsidRDefault="00AE595F">
      <w:pPr>
        <w:spacing w:after="200" w:line="276" w:lineRule="auto"/>
      </w:pPr>
      <w:r>
        <w:br w:type="page"/>
      </w:r>
    </w:p>
    <w:p w:rsidR="003C41F9" w:rsidRPr="00512171" w:rsidRDefault="003C41F9" w:rsidP="00512171">
      <w:pPr>
        <w:pStyle w:val="2"/>
        <w:rPr>
          <w:rFonts w:eastAsia="Arial Unicode MS"/>
          <w:color w:val="000000" w:themeColor="text1"/>
          <w:u w:color="000000"/>
        </w:rPr>
      </w:pPr>
      <w:r w:rsidRPr="00512171">
        <w:rPr>
          <w:rFonts w:eastAsia="Arial Unicode MS"/>
          <w:color w:val="000000" w:themeColor="text1"/>
          <w:u w:color="000000"/>
        </w:rPr>
        <w:lastRenderedPageBreak/>
        <w:t xml:space="preserve">2.1. </w:t>
      </w:r>
      <w:r w:rsidR="00FD483B">
        <w:rPr>
          <w:rFonts w:eastAsia="Arial Unicode MS"/>
          <w:color w:val="000000" w:themeColor="text1"/>
          <w:u w:color="000000"/>
        </w:rPr>
        <w:t>Функциональные требования</w:t>
      </w:r>
    </w:p>
    <w:p w:rsidR="003C41F9" w:rsidRPr="003C41F9" w:rsidRDefault="003C41F9" w:rsidP="003C41F9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9C0F1A" w:rsidRPr="009C0F1A" w:rsidRDefault="009C0F1A" w:rsidP="000A4C54">
      <w:pPr>
        <w:pStyle w:val="af4"/>
        <w:numPr>
          <w:ilvl w:val="0"/>
          <w:numId w:val="14"/>
        </w:numPr>
      </w:pPr>
      <w:r w:rsidRPr="009C0F1A">
        <w:t xml:space="preserve">Банк передает  на </w:t>
      </w:r>
      <w:r>
        <w:t>С</w:t>
      </w:r>
      <w:r w:rsidRPr="009C0F1A">
        <w:t xml:space="preserve">айт программы Коллекция информацию </w:t>
      </w:r>
      <w:r w:rsidR="007F6197">
        <w:t>о бонусах, которые могут быть в</w:t>
      </w:r>
      <w:r w:rsidRPr="009C0F1A">
        <w:t>последстви</w:t>
      </w:r>
      <w:r w:rsidR="007F6197">
        <w:t>и</w:t>
      </w:r>
      <w:r w:rsidRPr="009C0F1A">
        <w:t xml:space="preserve"> начислены клиенту, когда соответствующие транзакции будут обработаны  в ИС </w:t>
      </w:r>
      <w:r w:rsidR="00BF03CC">
        <w:t>Б</w:t>
      </w:r>
      <w:r w:rsidRPr="009C0F1A">
        <w:t xml:space="preserve">анка. </w:t>
      </w:r>
    </w:p>
    <w:p w:rsidR="00691A5D" w:rsidRPr="009C0F1A" w:rsidRDefault="009C0F1A" w:rsidP="004E1E00">
      <w:pPr>
        <w:pStyle w:val="af4"/>
        <w:jc w:val="both"/>
      </w:pPr>
      <w:r w:rsidRPr="009C0F1A">
        <w:t xml:space="preserve">Необходимо, чтобы передаваемые </w:t>
      </w:r>
      <w:r w:rsidR="000A4C54">
        <w:t xml:space="preserve">предначисленные </w:t>
      </w:r>
      <w:r w:rsidRPr="009C0F1A">
        <w:t>бонусы имели некий атрибут, и не смешивались с фактически начисляемыми бонусами. Данный вид бонусов не доступен к списанию в счет вознаграждений.</w:t>
      </w:r>
    </w:p>
    <w:p w:rsidR="0089159F" w:rsidRPr="00296D10" w:rsidRDefault="0089159F" w:rsidP="004E1E00">
      <w:pPr>
        <w:pStyle w:val="ab"/>
        <w:numPr>
          <w:ilvl w:val="0"/>
          <w:numId w:val="14"/>
        </w:numPr>
      </w:pPr>
      <w:r>
        <w:t>Необходимо клиенту Сайта Коллекция предоставить возможность получать расширенную выписку.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296D10">
        <w:rPr>
          <w:rStyle w:val="11"/>
        </w:rPr>
        <w:t>Принять/Отказать (Обоснование отказа)</w:t>
      </w:r>
    </w:p>
    <w:p w:rsidR="00F8310D" w:rsidRDefault="00417923" w:rsidP="00A30819">
      <w:pPr>
        <w:pStyle w:val="ab"/>
        <w:ind w:left="567" w:hanging="567"/>
      </w:pPr>
      <w:r>
        <w:t>Принять</w:t>
      </w:r>
    </w:p>
    <w:p w:rsidR="005606EC" w:rsidRPr="00296D10" w:rsidRDefault="005606EC" w:rsidP="00F8310D">
      <w:pPr>
        <w:pStyle w:val="ab"/>
        <w:ind w:left="567" w:hanging="567"/>
      </w:pPr>
    </w:p>
    <w:p w:rsidR="00F8310D" w:rsidRPr="00E526ED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E526ED">
        <w:rPr>
          <w:rStyle w:val="11"/>
        </w:rPr>
        <w:t>И</w:t>
      </w:r>
      <w:r w:rsidR="00E526ED" w:rsidRPr="00E526ED">
        <w:rPr>
          <w:rStyle w:val="11"/>
        </w:rPr>
        <w:t>зложение архитектурного решения</w:t>
      </w:r>
    </w:p>
    <w:p w:rsidR="00512171" w:rsidRPr="00E526ED" w:rsidRDefault="00512171" w:rsidP="00E526ED">
      <w:pPr>
        <w:pStyle w:val="2"/>
      </w:pPr>
      <w:r w:rsidRPr="00E526ED">
        <w:t>4.1. Общ</w:t>
      </w:r>
      <w:r w:rsidR="00A7652F">
        <w:t>и</w:t>
      </w:r>
      <w:r w:rsidRPr="00E526ED">
        <w:t xml:space="preserve">е </w:t>
      </w:r>
      <w:r w:rsidR="00E526ED" w:rsidRPr="00E526ED">
        <w:t>положения в архитектуре решения</w:t>
      </w:r>
    </w:p>
    <w:p w:rsidR="00512171" w:rsidRDefault="00E526ED" w:rsidP="00E526ED">
      <w:pPr>
        <w:pStyle w:val="3"/>
      </w:pPr>
      <w:r>
        <w:rPr>
          <w:rFonts w:cs="Times New Roman"/>
        </w:rPr>
        <w:t>4.1.</w:t>
      </w:r>
      <w:r>
        <w:t xml:space="preserve">1. </w:t>
      </w:r>
      <w:r w:rsidR="00BD1043">
        <w:t>Высокоуровневое описание бизнес</w:t>
      </w:r>
      <w:r w:rsidR="00C552F2">
        <w:t>-</w:t>
      </w:r>
      <w:r w:rsidR="00BD1043">
        <w:t>процесса</w:t>
      </w:r>
    </w:p>
    <w:p w:rsidR="00E526ED" w:rsidRPr="00A7652F" w:rsidRDefault="00E526ED" w:rsidP="00E526ED">
      <w:pPr>
        <w:rPr>
          <w:rStyle w:val="11"/>
          <w:b/>
        </w:rPr>
      </w:pPr>
    </w:p>
    <w:p w:rsidR="00C473E8" w:rsidRDefault="00C473E8" w:rsidP="00E526ED">
      <w:pPr>
        <w:rPr>
          <w:rStyle w:val="11"/>
          <w:sz w:val="24"/>
          <w:szCs w:val="24"/>
        </w:rPr>
      </w:pPr>
      <w:r w:rsidRPr="00C473E8">
        <w:rPr>
          <w:rStyle w:val="11"/>
          <w:sz w:val="24"/>
          <w:szCs w:val="24"/>
        </w:rPr>
        <w:t>Д</w:t>
      </w:r>
      <w:r>
        <w:rPr>
          <w:rStyle w:val="11"/>
          <w:sz w:val="24"/>
          <w:szCs w:val="24"/>
        </w:rPr>
        <w:t>и</w:t>
      </w:r>
      <w:r w:rsidRPr="00C473E8">
        <w:rPr>
          <w:rStyle w:val="11"/>
          <w:sz w:val="24"/>
          <w:szCs w:val="24"/>
        </w:rPr>
        <w:t>агра</w:t>
      </w:r>
      <w:r>
        <w:rPr>
          <w:rStyle w:val="11"/>
          <w:sz w:val="24"/>
          <w:szCs w:val="24"/>
        </w:rPr>
        <w:t>м</w:t>
      </w:r>
      <w:r w:rsidRPr="00C473E8">
        <w:rPr>
          <w:rStyle w:val="11"/>
          <w:sz w:val="24"/>
          <w:szCs w:val="24"/>
        </w:rPr>
        <w:t>м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</w:t>
      </w:r>
      <w:r w:rsidR="00BD1043">
        <w:rPr>
          <w:rStyle w:val="11"/>
          <w:sz w:val="24"/>
          <w:szCs w:val="24"/>
        </w:rPr>
        <w:t xml:space="preserve">действия </w:t>
      </w:r>
      <w:r w:rsidRPr="00C473E8">
        <w:rPr>
          <w:rStyle w:val="11"/>
          <w:sz w:val="24"/>
          <w:szCs w:val="24"/>
        </w:rPr>
        <w:t>представлен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в Приложении №</w:t>
      </w:r>
      <w:r w:rsidR="007A0AF2">
        <w:rPr>
          <w:rStyle w:val="11"/>
          <w:sz w:val="24"/>
          <w:szCs w:val="24"/>
        </w:rPr>
        <w:t>1</w:t>
      </w:r>
      <w:r w:rsidRPr="00C473E8">
        <w:rPr>
          <w:rStyle w:val="11"/>
          <w:sz w:val="24"/>
          <w:szCs w:val="24"/>
        </w:rPr>
        <w:t>.</w:t>
      </w:r>
    </w:p>
    <w:p w:rsidR="00821063" w:rsidRDefault="00F8510A" w:rsidP="00775412">
      <w:pPr>
        <w:pStyle w:val="4"/>
        <w:numPr>
          <w:ilvl w:val="3"/>
          <w:numId w:val="4"/>
        </w:numPr>
        <w:ind w:left="851" w:hanging="851"/>
        <w:rPr>
          <w:rFonts w:eastAsiaTheme="minorHAnsi"/>
        </w:rPr>
      </w:pPr>
      <w:r>
        <w:rPr>
          <w:rStyle w:val="11"/>
          <w:rFonts w:eastAsiaTheme="majorEastAsia"/>
          <w:sz w:val="24"/>
          <w:szCs w:val="24"/>
        </w:rPr>
        <w:br w:type="page"/>
      </w:r>
      <w:r w:rsidR="00431EFE">
        <w:rPr>
          <w:rFonts w:eastAsiaTheme="minorHAnsi"/>
        </w:rPr>
        <w:lastRenderedPageBreak/>
        <w:t>Диаграмма действия</w:t>
      </w:r>
      <w:r w:rsidR="00F9387E" w:rsidRPr="007A1C1C">
        <w:rPr>
          <w:rFonts w:eastAsiaTheme="minorHAnsi" w:cs="Times New Roman"/>
        </w:rPr>
        <w:t xml:space="preserve"> </w:t>
      </w:r>
      <w:r w:rsidR="007A1C1C" w:rsidRPr="007A1C1C">
        <w:rPr>
          <w:rFonts w:eastAsiaTheme="minorHAnsi" w:cs="Times New Roman"/>
          <w:color w:val="000000"/>
          <w:lang w:eastAsia="en-US"/>
        </w:rPr>
        <w:t>“Учет предначисленных бонусов и отображение их клиенту на Сайте”</w:t>
      </w:r>
    </w:p>
    <w:p w:rsidR="00414EDA" w:rsidRDefault="007F487F" w:rsidP="00414EDA">
      <w:pPr>
        <w:pStyle w:val="24"/>
        <w:jc w:val="center"/>
      </w:pPr>
      <w:r>
        <w:object w:dxaOrig="9599" w:dyaOrig="4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6.85pt" o:ole="">
            <v:imagedata r:id="rId9" o:title=""/>
          </v:shape>
          <o:OLEObject Type="Embed" ProgID="Visio.Drawing.11" ShapeID="_x0000_i1025" DrawAspect="Content" ObjectID="_1466429195" r:id="rId10"/>
        </w:object>
      </w:r>
    </w:p>
    <w:p w:rsidR="00821063" w:rsidRPr="00B32323" w:rsidRDefault="00821063" w:rsidP="00821063">
      <w:pPr>
        <w:pStyle w:val="24"/>
        <w:rPr>
          <w:rFonts w:ascii="Times New Roman" w:hAnsi="Times New Roman"/>
          <w:sz w:val="24"/>
        </w:rPr>
      </w:pPr>
      <w:r w:rsidRPr="00821063">
        <w:rPr>
          <w:rFonts w:ascii="Times New Roman" w:hAnsi="Times New Roman"/>
          <w:sz w:val="24"/>
        </w:rPr>
        <w:t>Предусловие</w:t>
      </w:r>
      <w:r w:rsidRPr="00B32323">
        <w:rPr>
          <w:rFonts w:ascii="Times New Roman" w:hAnsi="Times New Roman"/>
          <w:sz w:val="24"/>
        </w:rPr>
        <w:t>.</w:t>
      </w:r>
    </w:p>
    <w:p w:rsidR="00821063" w:rsidRDefault="00032CE6" w:rsidP="00BC5227">
      <w:pPr>
        <w:ind w:left="426"/>
        <w:jc w:val="both"/>
        <w:rPr>
          <w:rFonts w:eastAsia="Arial Unicode MS"/>
          <w:color w:val="000000"/>
          <w:u w:color="000000"/>
        </w:rPr>
      </w:pPr>
      <w:r>
        <w:rPr>
          <w:rFonts w:eastAsia="Arial Unicode MS"/>
        </w:rPr>
        <w:t xml:space="preserve">Клиент банка подключен к программе Коллекция и активно совершает </w:t>
      </w:r>
      <w:r w:rsidR="00387BA4" w:rsidRPr="00387BA4">
        <w:rPr>
          <w:rFonts w:eastAsia="Arial Unicode MS"/>
        </w:rPr>
        <w:t>эквайринговые</w:t>
      </w:r>
      <w:r>
        <w:rPr>
          <w:rFonts w:eastAsia="Arial Unicode MS"/>
        </w:rPr>
        <w:t xml:space="preserve"> операции</w:t>
      </w:r>
      <w:r w:rsidR="00387BA4">
        <w:rPr>
          <w:rFonts w:eastAsia="Arial Unicode MS"/>
        </w:rPr>
        <w:t>.</w:t>
      </w:r>
    </w:p>
    <w:p w:rsidR="00F9387E" w:rsidRPr="00821063" w:rsidRDefault="00F9387E" w:rsidP="00BC5227">
      <w:pPr>
        <w:ind w:left="426"/>
        <w:jc w:val="both"/>
        <w:rPr>
          <w:rFonts w:eastAsia="Arial Unicode MS"/>
          <w:color w:val="000000"/>
          <w:u w:color="000000"/>
        </w:rPr>
      </w:pPr>
    </w:p>
    <w:p w:rsidR="00E526ED" w:rsidRPr="00821063" w:rsidRDefault="00821063" w:rsidP="00BC5227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>.</w:t>
      </w:r>
    </w:p>
    <w:p w:rsidR="004A1A5C" w:rsidRPr="004A1A5C" w:rsidRDefault="004F0355" w:rsidP="00B466EB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  <w:b/>
        </w:rPr>
      </w:pPr>
      <w:r w:rsidRPr="00CB4BB9">
        <w:rPr>
          <w:rFonts w:eastAsia="Arial Unicode MS"/>
          <w:b/>
        </w:rPr>
        <w:t xml:space="preserve">Шаг </w:t>
      </w:r>
      <w:r w:rsidR="007F487F" w:rsidRPr="00CB4BB9">
        <w:rPr>
          <w:rFonts w:eastAsia="Arial Unicode MS"/>
          <w:b/>
        </w:rPr>
        <w:t xml:space="preserve">1 </w:t>
      </w:r>
      <w:r w:rsidR="004A1A5C">
        <w:rPr>
          <w:rFonts w:eastAsia="Arial Unicode MS"/>
          <w:b/>
        </w:rPr>
        <w:t xml:space="preserve">– </w:t>
      </w:r>
      <w:r w:rsidR="004A1A5C" w:rsidRPr="004A1A5C">
        <w:rPr>
          <w:rFonts w:eastAsia="Arial Unicode MS"/>
        </w:rPr>
        <w:t>Хранили</w:t>
      </w:r>
      <w:r w:rsidR="004A1A5C">
        <w:rPr>
          <w:rFonts w:eastAsia="Arial Unicode MS"/>
        </w:rPr>
        <w:t>щ</w:t>
      </w:r>
      <w:r w:rsidR="004A1A5C" w:rsidRPr="004A1A5C">
        <w:rPr>
          <w:rFonts w:eastAsia="Arial Unicode MS"/>
        </w:rPr>
        <w:t>е</w:t>
      </w:r>
      <w:r w:rsidR="004A1A5C">
        <w:rPr>
          <w:rFonts w:eastAsia="Arial Unicode MS"/>
        </w:rPr>
        <w:t xml:space="preserve"> производит начисление бонусов клиенту согласно требованиям из </w:t>
      </w:r>
      <w:r w:rsidR="004A1A5C" w:rsidRPr="004A1A5C">
        <w:rPr>
          <w:rFonts w:eastAsia="Arial Unicode MS"/>
          <w:lang w:val="en-US"/>
        </w:rPr>
        <w:t>BR</w:t>
      </w:r>
      <w:r w:rsidR="004A1A5C" w:rsidRPr="004A1A5C">
        <w:rPr>
          <w:rFonts w:eastAsia="Arial Unicode MS"/>
        </w:rPr>
        <w:t xml:space="preserve">-5582 «Проект «Коллекция: Начисление баллов и маркетинговые кампании» </w:t>
      </w:r>
      <w:r w:rsidR="004A1A5C">
        <w:rPr>
          <w:rFonts w:eastAsia="Arial Unicode MS"/>
        </w:rPr>
        <w:t>и учитывает б</w:t>
      </w:r>
      <w:r w:rsidR="004A1A5C" w:rsidRPr="008A55DF">
        <w:t>онусы, ожидающие начисления</w:t>
      </w:r>
      <w:r w:rsidR="004A1A5C">
        <w:t xml:space="preserve"> (см. пункт </w:t>
      </w:r>
      <w:hyperlink w:anchor="Бонусный_движок_и_выгрузка_бонусов_ожид" w:history="1">
        <w:r w:rsidR="004A1A5C" w:rsidRPr="004A1A5C">
          <w:rPr>
            <w:rStyle w:val="afb"/>
          </w:rPr>
          <w:t>Бонусный движок и выгрузка бонусов, ожидающих начисления</w:t>
        </w:r>
      </w:hyperlink>
      <w:r w:rsidR="004A1A5C">
        <w:t>)</w:t>
      </w:r>
    </w:p>
    <w:p w:rsidR="00821063" w:rsidRDefault="004A1A5C" w:rsidP="00B466EB">
      <w:pPr>
        <w:autoSpaceDE w:val="0"/>
        <w:autoSpaceDN w:val="0"/>
        <w:adjustRightInd w:val="0"/>
        <w:spacing w:line="288" w:lineRule="auto"/>
        <w:ind w:left="426"/>
        <w:jc w:val="both"/>
      </w:pPr>
      <w:r>
        <w:rPr>
          <w:rFonts w:eastAsia="Arial Unicode MS"/>
          <w:b/>
        </w:rPr>
        <w:t xml:space="preserve">Шаг </w:t>
      </w:r>
      <w:r w:rsidR="007F487F" w:rsidRPr="00CB4BB9">
        <w:rPr>
          <w:rFonts w:eastAsia="Arial Unicode MS"/>
          <w:b/>
        </w:rPr>
        <w:t>- 2</w:t>
      </w:r>
      <w:r w:rsidR="004F0355" w:rsidRPr="004F0355">
        <w:rPr>
          <w:rFonts w:eastAsia="Arial Unicode MS"/>
        </w:rPr>
        <w:t xml:space="preserve"> </w:t>
      </w:r>
      <w:r w:rsidR="004F0355">
        <w:rPr>
          <w:rFonts w:eastAsia="Arial Unicode MS"/>
        </w:rPr>
        <w:t>–</w:t>
      </w:r>
      <w:r w:rsidR="007F487F">
        <w:rPr>
          <w:rFonts w:eastAsia="Arial Unicode MS"/>
        </w:rPr>
        <w:t xml:space="preserve"> </w:t>
      </w:r>
      <w:r>
        <w:rPr>
          <w:rFonts w:eastAsia="Arial Unicode MS"/>
        </w:rPr>
        <w:t>Хранилище п</w:t>
      </w:r>
      <w:r w:rsidR="007F487F">
        <w:rPr>
          <w:rFonts w:eastAsia="Arial Unicode MS"/>
        </w:rPr>
        <w:t>рои</w:t>
      </w:r>
      <w:r>
        <w:rPr>
          <w:rFonts w:eastAsia="Arial Unicode MS"/>
        </w:rPr>
        <w:t>зводит</w:t>
      </w:r>
      <w:r w:rsidR="007F487F">
        <w:rPr>
          <w:rFonts w:eastAsia="Arial Unicode MS"/>
        </w:rPr>
        <w:t xml:space="preserve"> </w:t>
      </w:r>
      <w:r w:rsidR="007F487F">
        <w:t>выгрузк</w:t>
      </w:r>
      <w:r w:rsidR="00AE1B7B">
        <w:t>у</w:t>
      </w:r>
      <w:r w:rsidR="002C7F89">
        <w:t xml:space="preserve"> Сайту</w:t>
      </w:r>
      <w:r w:rsidR="007F487F">
        <w:t xml:space="preserve"> начисленных баллов</w:t>
      </w:r>
      <w:r w:rsidR="00AE1B7B">
        <w:t xml:space="preserve"> согласно взаимодействию </w:t>
      </w:r>
      <w:r w:rsidR="00AE1B7B" w:rsidRPr="00AE1B7B">
        <w:t>“3.6.</w:t>
      </w:r>
      <w:r w:rsidR="00AE1B7B">
        <w:t xml:space="preserve"> </w:t>
      </w:r>
      <w:r w:rsidR="00AE1B7B" w:rsidRPr="00AE1B7B">
        <w:t>Начисление баллов на бонусные счета клиентов”</w:t>
      </w:r>
      <w:r w:rsidR="00AE1B7B">
        <w:t xml:space="preserve"> из документа </w:t>
      </w:r>
      <w:r w:rsidR="00AE1B7B" w:rsidRPr="00AE1B7B">
        <w:t>“Описание электронного обмена информацией с системой «ВТБ24-Лояльность»”</w:t>
      </w:r>
      <w:r w:rsidR="00AE1B7B">
        <w:t xml:space="preserve"> </w:t>
      </w:r>
      <w:r w:rsidR="002B19F2">
        <w:t>(</w:t>
      </w:r>
      <w:r w:rsidR="00AE1B7B">
        <w:t>без изменений</w:t>
      </w:r>
      <w:r w:rsidR="002B19F2">
        <w:t>)</w:t>
      </w:r>
      <w:r w:rsidR="002C7F89">
        <w:t xml:space="preserve"> </w:t>
      </w:r>
      <w:r w:rsidR="007F487F">
        <w:t>и баллов</w:t>
      </w:r>
      <w:r w:rsidR="00AE1B7B">
        <w:t>,</w:t>
      </w:r>
      <w:r w:rsidR="007F487F">
        <w:t xml:space="preserve"> ожидающих начисления</w:t>
      </w:r>
      <w:r w:rsidR="002C7F89">
        <w:t>,</w:t>
      </w:r>
      <w:r w:rsidR="007F487F" w:rsidRPr="007F487F">
        <w:rPr>
          <w:rFonts w:eastAsia="Arial Unicode MS"/>
        </w:rPr>
        <w:t xml:space="preserve"> </w:t>
      </w:r>
      <w:r w:rsidR="00AE1B7B">
        <w:t>согласно новому взаимодействию</w:t>
      </w:r>
      <w:r w:rsidR="002C7F89">
        <w:t>,</w:t>
      </w:r>
      <w:r w:rsidR="007F487F">
        <w:rPr>
          <w:rFonts w:eastAsia="Arial Unicode MS"/>
        </w:rPr>
        <w:t xml:space="preserve"> </w:t>
      </w:r>
      <w:r w:rsidR="00AE1B7B">
        <w:rPr>
          <w:rFonts w:eastAsia="Arial Unicode MS"/>
        </w:rPr>
        <w:t xml:space="preserve">описанному в пункте </w:t>
      </w:r>
      <w:hyperlink w:anchor="_4.2.1.1._Взаимодействие_" w:history="1">
        <w:r w:rsidR="00AE1B7B" w:rsidRPr="00AE1B7B">
          <w:rPr>
            <w:rStyle w:val="afb"/>
          </w:rPr>
          <w:t>4.2.1.1. Взаимодействие  «Бонусы, ожидающие начисления»</w:t>
        </w:r>
      </w:hyperlink>
      <w:r w:rsidR="007F487F">
        <w:rPr>
          <w:rFonts w:eastAsia="Arial Unicode MS"/>
        </w:rPr>
        <w:t>.</w:t>
      </w:r>
    </w:p>
    <w:p w:rsidR="001740D6" w:rsidRPr="0017470A" w:rsidRDefault="001740D6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CB4BB9">
        <w:rPr>
          <w:rFonts w:eastAsia="Arial Unicode MS"/>
          <w:b/>
        </w:rPr>
        <w:t>Шаг 3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2C7F89">
        <w:rPr>
          <w:rFonts w:eastAsia="Arial Unicode MS"/>
        </w:rPr>
        <w:t xml:space="preserve">Сайт производит </w:t>
      </w:r>
      <w:r w:rsidR="002B19F2">
        <w:rPr>
          <w:rFonts w:eastAsia="Arial Unicode MS"/>
        </w:rPr>
        <w:t>з</w:t>
      </w:r>
      <w:r w:rsidR="002C7F89">
        <w:rPr>
          <w:rFonts w:eastAsia="Arial Unicode MS"/>
        </w:rPr>
        <w:t>агрузку</w:t>
      </w:r>
      <w:r w:rsidR="002C7F89">
        <w:t xml:space="preserve"> начисленных баллов согласно взаимодействию </w:t>
      </w:r>
      <w:r w:rsidR="002C7F89" w:rsidRPr="00AE1B7B">
        <w:t>“3.6.</w:t>
      </w:r>
      <w:r w:rsidR="002C7F89">
        <w:t xml:space="preserve"> </w:t>
      </w:r>
      <w:r w:rsidR="002C7F89" w:rsidRPr="00AE1B7B">
        <w:t>Начисление баллов на бонусные счета клиентов”</w:t>
      </w:r>
      <w:r w:rsidR="002C7F89">
        <w:t xml:space="preserve"> из документа </w:t>
      </w:r>
      <w:r w:rsidR="002C7F89" w:rsidRPr="00AE1B7B">
        <w:t>“Описание электронного обмена информацией с системой «ВТБ24-Лояльность»”</w:t>
      </w:r>
      <w:r w:rsidR="002C7F89">
        <w:t xml:space="preserve"> </w:t>
      </w:r>
      <w:r w:rsidR="002B19F2">
        <w:t xml:space="preserve"> (</w:t>
      </w:r>
      <w:r w:rsidR="002C7F89">
        <w:t>без изменений</w:t>
      </w:r>
      <w:r w:rsidR="002B19F2">
        <w:t>)</w:t>
      </w:r>
      <w:r w:rsidR="002C7F89">
        <w:t xml:space="preserve"> и баллов, ожидающих начисления,</w:t>
      </w:r>
      <w:r w:rsidR="002C7F89" w:rsidRPr="007F487F">
        <w:rPr>
          <w:rFonts w:eastAsia="Arial Unicode MS"/>
        </w:rPr>
        <w:t xml:space="preserve"> </w:t>
      </w:r>
      <w:r w:rsidR="002C7F89">
        <w:t>согласно новому взаимодействию,</w:t>
      </w:r>
      <w:r w:rsidR="002C7F89">
        <w:rPr>
          <w:rFonts w:eastAsia="Arial Unicode MS"/>
        </w:rPr>
        <w:t xml:space="preserve"> описанному в пункте </w:t>
      </w:r>
      <w:hyperlink w:anchor="_4.2.1.1._Взаимодействие_" w:history="1">
        <w:r w:rsidR="002C7F89" w:rsidRPr="00AE1B7B">
          <w:rPr>
            <w:rStyle w:val="afb"/>
          </w:rPr>
          <w:t>4.2.1.1. Взаимодействие  «Бонусы, ожидающие начисления»</w:t>
        </w:r>
      </w:hyperlink>
      <w:r w:rsidR="002C7F89">
        <w:rPr>
          <w:rFonts w:eastAsia="Arial Unicode MS"/>
        </w:rPr>
        <w:t>.</w:t>
      </w:r>
    </w:p>
    <w:p w:rsidR="002B19F2" w:rsidRDefault="00A756ED" w:rsidP="009C032C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CB4BB9">
        <w:rPr>
          <w:rFonts w:eastAsia="Arial Unicode MS"/>
          <w:b/>
        </w:rPr>
        <w:t>Шаг 4</w:t>
      </w:r>
      <w:r w:rsidR="0083671C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2B19F2">
        <w:rPr>
          <w:rFonts w:eastAsia="Arial Unicode MS"/>
        </w:rPr>
        <w:t>Сайт обрабатывает начисленны</w:t>
      </w:r>
      <w:r w:rsidR="009624CA">
        <w:rPr>
          <w:rFonts w:eastAsia="Arial Unicode MS"/>
        </w:rPr>
        <w:t>е</w:t>
      </w:r>
      <w:r w:rsidR="002B19F2">
        <w:rPr>
          <w:rFonts w:eastAsia="Arial Unicode MS"/>
        </w:rPr>
        <w:t xml:space="preserve"> бонусы клиенту и отображает их в выписке без изменений.</w:t>
      </w:r>
    </w:p>
    <w:p w:rsidR="002B19F2" w:rsidRDefault="002B19F2" w:rsidP="009C032C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>
        <w:rPr>
          <w:rFonts w:eastAsia="Arial Unicode MS"/>
        </w:rPr>
        <w:t xml:space="preserve">Сайт обрабатывает бонусы, ожидающие начисления и отображает их в выписке согласно требованиям из пункта </w:t>
      </w:r>
      <w:hyperlink w:anchor="_4.2.3.1._Текущая_выписка" w:history="1">
        <w:r w:rsidRPr="00D278C6">
          <w:rPr>
            <w:rStyle w:val="afb"/>
            <w:rFonts w:eastAsia="Arial Unicode MS"/>
          </w:rPr>
          <w:t>4.2.3.1. Текущая выписка</w:t>
        </w:r>
      </w:hyperlink>
      <w:r w:rsidRPr="007F487F">
        <w:rPr>
          <w:rStyle w:val="afb"/>
          <w:rFonts w:eastAsia="Arial Unicode MS"/>
        </w:rPr>
        <w:t>.</w:t>
      </w:r>
    </w:p>
    <w:p w:rsidR="009C032C" w:rsidRDefault="009C032C" w:rsidP="009C032C">
      <w:pPr>
        <w:autoSpaceDE w:val="0"/>
        <w:autoSpaceDN w:val="0"/>
        <w:adjustRightInd w:val="0"/>
        <w:spacing w:line="288" w:lineRule="auto"/>
        <w:ind w:left="426"/>
        <w:jc w:val="both"/>
        <w:rPr>
          <w:b/>
        </w:rPr>
      </w:pPr>
    </w:p>
    <w:p w:rsidR="00B32323" w:rsidRPr="00F9387E" w:rsidRDefault="00821063" w:rsidP="00BC5227">
      <w:pPr>
        <w:jc w:val="both"/>
        <w:rPr>
          <w:b/>
        </w:rPr>
      </w:pPr>
      <w:r w:rsidRPr="00F9387E">
        <w:rPr>
          <w:b/>
        </w:rPr>
        <w:t>Результат</w:t>
      </w:r>
      <w:r w:rsidR="00B32323" w:rsidRPr="00F9387E">
        <w:rPr>
          <w:b/>
        </w:rPr>
        <w:t>.</w:t>
      </w:r>
    </w:p>
    <w:p w:rsidR="00821063" w:rsidRPr="00F9387E" w:rsidRDefault="009C032C" w:rsidP="009074B7">
      <w:pPr>
        <w:ind w:left="426"/>
        <w:jc w:val="both"/>
      </w:pPr>
      <w:r>
        <w:t>В Хранилище ведется учет начисленных баллов и баллов ожидающих начисления. Пользователь Сайта получает возможность просматривать в выписке баллы</w:t>
      </w:r>
      <w:r w:rsidR="002B19F2">
        <w:t>,</w:t>
      </w:r>
      <w:r>
        <w:t xml:space="preserve"> ожидающие начисления.</w:t>
      </w:r>
    </w:p>
    <w:p w:rsidR="007A1C1C" w:rsidRDefault="007A1C1C" w:rsidP="007A1C1C">
      <w:pPr>
        <w:pStyle w:val="4"/>
        <w:numPr>
          <w:ilvl w:val="3"/>
          <w:numId w:val="4"/>
        </w:numPr>
        <w:ind w:left="851" w:hanging="851"/>
        <w:rPr>
          <w:rFonts w:eastAsiaTheme="minorHAnsi"/>
        </w:rPr>
      </w:pPr>
      <w:r>
        <w:rPr>
          <w:rFonts w:eastAsiaTheme="minorHAnsi"/>
        </w:rPr>
        <w:lastRenderedPageBreak/>
        <w:t xml:space="preserve">Диаграмма действия </w:t>
      </w:r>
      <w:r w:rsidR="00F834DF" w:rsidRPr="00F834DF">
        <w:rPr>
          <w:rFonts w:eastAsiaTheme="minorHAnsi" w:cs="Times New Roman"/>
          <w:color w:val="000000"/>
          <w:lang w:val="en-US" w:eastAsia="en-US"/>
        </w:rPr>
        <w:t>“</w:t>
      </w:r>
      <w:r w:rsidR="00F834DF" w:rsidRPr="00F834DF">
        <w:rPr>
          <w:rFonts w:eastAsiaTheme="minorHAnsi" w:cs="Times New Roman"/>
          <w:color w:val="000000"/>
          <w:lang w:eastAsia="en-US"/>
        </w:rPr>
        <w:t>Расширенная выписка</w:t>
      </w:r>
      <w:r w:rsidR="00F834DF" w:rsidRPr="00F834DF">
        <w:rPr>
          <w:rFonts w:eastAsiaTheme="minorHAnsi" w:cs="Times New Roman"/>
          <w:color w:val="000000"/>
          <w:lang w:val="en-US" w:eastAsia="en-US"/>
        </w:rPr>
        <w:t>”</w:t>
      </w:r>
    </w:p>
    <w:p w:rsidR="00F834DF" w:rsidRDefault="00E94B98">
      <w:pPr>
        <w:spacing w:after="200" w:line="276" w:lineRule="auto"/>
      </w:pPr>
      <w:r>
        <w:object w:dxaOrig="9599" w:dyaOrig="4166">
          <v:shape id="_x0000_i1026" type="#_x0000_t75" style="width:467.25pt;height:203pt" o:ole="">
            <v:imagedata r:id="rId11" o:title=""/>
          </v:shape>
          <o:OLEObject Type="Embed" ProgID="Visio.Drawing.11" ShapeID="_x0000_i1026" DrawAspect="Content" ObjectID="_1466429196" r:id="rId12"/>
        </w:object>
      </w:r>
    </w:p>
    <w:p w:rsidR="00F834DF" w:rsidRPr="00B32323" w:rsidRDefault="00F834DF" w:rsidP="00F834DF">
      <w:pPr>
        <w:pStyle w:val="24"/>
        <w:rPr>
          <w:rFonts w:ascii="Times New Roman" w:hAnsi="Times New Roman"/>
          <w:sz w:val="24"/>
        </w:rPr>
      </w:pPr>
      <w:r w:rsidRPr="00821063">
        <w:rPr>
          <w:rFonts w:ascii="Times New Roman" w:hAnsi="Times New Roman"/>
          <w:sz w:val="24"/>
        </w:rPr>
        <w:t>Предусловие</w:t>
      </w:r>
      <w:r w:rsidRPr="00B32323">
        <w:rPr>
          <w:rFonts w:ascii="Times New Roman" w:hAnsi="Times New Roman"/>
          <w:sz w:val="24"/>
        </w:rPr>
        <w:t>.</w:t>
      </w:r>
    </w:p>
    <w:p w:rsidR="00F834DF" w:rsidRDefault="00F834DF" w:rsidP="00F834DF">
      <w:pPr>
        <w:ind w:left="426"/>
        <w:jc w:val="both"/>
        <w:rPr>
          <w:rFonts w:eastAsia="Arial Unicode MS"/>
          <w:color w:val="000000"/>
          <w:u w:color="000000"/>
        </w:rPr>
      </w:pPr>
      <w:r>
        <w:rPr>
          <w:rFonts w:eastAsia="Arial Unicode MS"/>
        </w:rPr>
        <w:t xml:space="preserve">Клиент банка подключен к программе Коллекция и активно совершает </w:t>
      </w:r>
      <w:r w:rsidRPr="00387BA4">
        <w:rPr>
          <w:rFonts w:eastAsia="Arial Unicode MS"/>
        </w:rPr>
        <w:t>эквайринговые</w:t>
      </w:r>
      <w:r>
        <w:rPr>
          <w:rFonts w:eastAsia="Arial Unicode MS"/>
        </w:rPr>
        <w:t xml:space="preserve"> операции.</w:t>
      </w:r>
    </w:p>
    <w:p w:rsidR="00F834DF" w:rsidRPr="00821063" w:rsidRDefault="00F834DF" w:rsidP="00F834DF">
      <w:pPr>
        <w:ind w:left="426"/>
        <w:jc w:val="both"/>
        <w:rPr>
          <w:rFonts w:eastAsia="Arial Unicode MS"/>
          <w:color w:val="000000"/>
          <w:u w:color="000000"/>
        </w:rPr>
      </w:pPr>
    </w:p>
    <w:p w:rsidR="00F834DF" w:rsidRPr="00821063" w:rsidRDefault="00F834DF" w:rsidP="00F834DF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>.</w:t>
      </w:r>
    </w:p>
    <w:p w:rsidR="00F834DF" w:rsidRDefault="00F834DF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F834DF">
        <w:rPr>
          <w:rFonts w:eastAsia="Arial Unicode MS"/>
          <w:b/>
        </w:rPr>
        <w:t>Шаг 1</w:t>
      </w:r>
      <w:r>
        <w:rPr>
          <w:rFonts w:eastAsia="Arial Unicode MS"/>
        </w:rPr>
        <w:t xml:space="preserve"> – Клиент </w:t>
      </w:r>
      <w:r w:rsidR="009656E9">
        <w:rPr>
          <w:rFonts w:eastAsia="Arial Unicode MS"/>
        </w:rPr>
        <w:t>в</w:t>
      </w:r>
      <w:r>
        <w:rPr>
          <w:rFonts w:eastAsia="Arial Unicode MS"/>
        </w:rPr>
        <w:t xml:space="preserve"> Личном кабинете Сайта Коллекция заказал расширенную выписку. Требования к заказу расширенной выписк</w:t>
      </w:r>
      <w:r w:rsidR="004C1041">
        <w:rPr>
          <w:rFonts w:eastAsia="Arial Unicode MS"/>
        </w:rPr>
        <w:t>и</w:t>
      </w:r>
      <w:r>
        <w:rPr>
          <w:rFonts w:eastAsia="Arial Unicode MS"/>
        </w:rPr>
        <w:t xml:space="preserve"> см</w:t>
      </w:r>
      <w:r w:rsidR="008D2F17">
        <w:rPr>
          <w:rFonts w:eastAsia="Arial Unicode MS"/>
        </w:rPr>
        <w:t>.</w:t>
      </w:r>
      <w:r>
        <w:rPr>
          <w:rFonts w:eastAsia="Arial Unicode MS"/>
        </w:rPr>
        <w:t xml:space="preserve"> в пункте</w:t>
      </w:r>
      <w:r w:rsidR="008D2F17">
        <w:rPr>
          <w:rFonts w:eastAsia="Arial Unicode MS"/>
        </w:rPr>
        <w:t xml:space="preserve"> </w:t>
      </w:r>
      <w:hyperlink w:anchor="_4.2.3.2._Расширенная_выписка" w:history="1">
        <w:r w:rsidR="008D2F17" w:rsidRPr="008D2F17">
          <w:rPr>
            <w:rStyle w:val="afb"/>
            <w:rFonts w:eastAsia="Arial Unicode MS"/>
          </w:rPr>
          <w:t>4.2.3.2. Расширенная выписка</w:t>
        </w:r>
      </w:hyperlink>
      <w:r w:rsidR="008D2F17">
        <w:rPr>
          <w:rFonts w:eastAsia="Arial Unicode MS"/>
        </w:rPr>
        <w:t>.</w:t>
      </w:r>
    </w:p>
    <w:p w:rsidR="00F834DF" w:rsidRDefault="00F834DF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F834DF">
        <w:rPr>
          <w:rFonts w:eastAsia="Arial Unicode MS"/>
          <w:b/>
        </w:rPr>
        <w:t>Шаг 2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Сайт </w:t>
      </w:r>
      <w:r w:rsidR="008D2F17">
        <w:rPr>
          <w:rFonts w:eastAsia="Arial Unicode MS"/>
        </w:rPr>
        <w:t>К</w:t>
      </w:r>
      <w:r>
        <w:rPr>
          <w:rFonts w:eastAsia="Arial Unicode MS"/>
        </w:rPr>
        <w:t xml:space="preserve">оллекция </w:t>
      </w:r>
      <w:r w:rsidR="008D2F17">
        <w:rPr>
          <w:rFonts w:eastAsia="Arial Unicode MS"/>
        </w:rPr>
        <w:t xml:space="preserve">формирует реестр с обращениями клиентов для получения расширенной выписки и два раза в день выгружает его для Хранилища (формат реестра см. в пункте </w:t>
      </w:r>
      <w:hyperlink w:anchor="_4.2.1.2._Взаимодействие_" w:history="1">
        <w:r w:rsidR="008D2F17" w:rsidRPr="008D2F17">
          <w:rPr>
            <w:rStyle w:val="afb"/>
            <w:rFonts w:eastAsia="Arial Unicode MS"/>
          </w:rPr>
          <w:t>4.2.1.2. Взаимодействие  «Расширенная выписка» (новое)</w:t>
        </w:r>
      </w:hyperlink>
      <w:r w:rsidR="008D2F17">
        <w:rPr>
          <w:rFonts w:eastAsia="Arial Unicode MS"/>
        </w:rPr>
        <w:t>).</w:t>
      </w:r>
    </w:p>
    <w:p w:rsidR="008D2F17" w:rsidRDefault="00F834DF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8D2F17">
        <w:rPr>
          <w:rFonts w:eastAsia="Arial Unicode MS"/>
          <w:b/>
        </w:rPr>
        <w:t>Шаг 3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8D2F17">
        <w:rPr>
          <w:rFonts w:eastAsia="Arial Unicode MS"/>
        </w:rPr>
        <w:t>Хранилище загружает реестр с клиентами для получения расширенной выпис</w:t>
      </w:r>
      <w:r w:rsidR="00E71720">
        <w:rPr>
          <w:rFonts w:eastAsia="Arial Unicode MS"/>
        </w:rPr>
        <w:t>к</w:t>
      </w:r>
      <w:r w:rsidR="008D2F17">
        <w:rPr>
          <w:rFonts w:eastAsia="Arial Unicode MS"/>
        </w:rPr>
        <w:t xml:space="preserve">и (формат реестра см. в пункте </w:t>
      </w:r>
      <w:hyperlink w:anchor="_4.2.1.2._Взаимодействие_" w:history="1">
        <w:r w:rsidR="008D2F17" w:rsidRPr="008D2F17">
          <w:rPr>
            <w:rStyle w:val="afb"/>
            <w:rFonts w:eastAsia="Arial Unicode MS"/>
          </w:rPr>
          <w:t>4.2.1.2. Взаимодействие  «Расширенная выписка» (новое)</w:t>
        </w:r>
      </w:hyperlink>
      <w:r w:rsidR="008D2F17">
        <w:rPr>
          <w:rFonts w:eastAsia="Arial Unicode MS"/>
        </w:rPr>
        <w:t xml:space="preserve">). </w:t>
      </w:r>
    </w:p>
    <w:p w:rsidR="00F834DF" w:rsidRDefault="00F834DF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8D2F17">
        <w:rPr>
          <w:rFonts w:eastAsia="Arial Unicode MS"/>
          <w:b/>
        </w:rPr>
        <w:t xml:space="preserve">Шаг </w:t>
      </w:r>
      <w:r w:rsidR="00372A65">
        <w:rPr>
          <w:rFonts w:eastAsia="Arial Unicode MS"/>
          <w:b/>
        </w:rPr>
        <w:t>3-</w:t>
      </w:r>
      <w:r w:rsidRPr="008D2F17">
        <w:rPr>
          <w:rFonts w:eastAsia="Arial Unicode MS"/>
          <w:b/>
        </w:rPr>
        <w:t>4</w:t>
      </w:r>
      <w:r w:rsidR="008D2F17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8D2F17">
        <w:rPr>
          <w:rFonts w:eastAsia="Arial Unicode MS"/>
        </w:rPr>
        <w:t>Хранилище формирует расширенную выписку (</w:t>
      </w:r>
      <w:r w:rsidR="00372A65">
        <w:rPr>
          <w:rFonts w:eastAsia="Arial Unicode MS"/>
        </w:rPr>
        <w:t xml:space="preserve">условия формирования расширенной выписки см. в пункте </w:t>
      </w:r>
      <w:hyperlink w:anchor="_4.2.2.2._Расширенная_выписка" w:history="1">
        <w:r w:rsidR="0089159F" w:rsidRPr="0089159F">
          <w:rPr>
            <w:rStyle w:val="afb"/>
            <w:rFonts w:eastAsia="Arial Unicode MS"/>
          </w:rPr>
          <w:t>4.2.2</w:t>
        </w:r>
        <w:r w:rsidR="00372A65" w:rsidRPr="0089159F">
          <w:rPr>
            <w:rStyle w:val="afb"/>
            <w:rFonts w:eastAsia="Arial Unicode MS"/>
          </w:rPr>
          <w:t>.2. Расширенная выписка</w:t>
        </w:r>
      </w:hyperlink>
      <w:r w:rsidR="008D2F17">
        <w:rPr>
          <w:rFonts w:eastAsia="Arial Unicode MS"/>
        </w:rPr>
        <w:t>)</w:t>
      </w:r>
      <w:r w:rsidR="00372A65">
        <w:rPr>
          <w:rFonts w:eastAsia="Arial Unicode MS"/>
        </w:rPr>
        <w:t xml:space="preserve"> в виде реестра</w:t>
      </w:r>
      <w:r w:rsidR="00FD0D9D">
        <w:rPr>
          <w:rFonts w:eastAsia="Arial Unicode MS"/>
        </w:rPr>
        <w:t xml:space="preserve"> по клиентам из </w:t>
      </w:r>
      <w:r w:rsidR="008D2F17">
        <w:rPr>
          <w:rFonts w:eastAsia="Arial Unicode MS"/>
        </w:rPr>
        <w:t>Шага 3</w:t>
      </w:r>
      <w:r w:rsidR="00372A65">
        <w:rPr>
          <w:rFonts w:eastAsia="Arial Unicode MS"/>
        </w:rPr>
        <w:t xml:space="preserve"> и выгружает полученный реестр Сайту (формат реестра см. в пункте </w:t>
      </w:r>
      <w:hyperlink w:anchor="_4.2.1.2._Взаимодействие_" w:history="1">
        <w:r w:rsidR="00372A65" w:rsidRPr="008D2F17">
          <w:rPr>
            <w:rStyle w:val="afb"/>
            <w:rFonts w:eastAsia="Arial Unicode MS"/>
          </w:rPr>
          <w:t>4.2.1.2. Взаимодействие  «Расширенная выписка» (новое)</w:t>
        </w:r>
      </w:hyperlink>
      <w:r w:rsidR="00372A65">
        <w:rPr>
          <w:rFonts w:eastAsia="Arial Unicode MS"/>
        </w:rPr>
        <w:t>)</w:t>
      </w:r>
    </w:p>
    <w:p w:rsidR="00F834DF" w:rsidRDefault="00372A65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8D2F17">
        <w:rPr>
          <w:rFonts w:eastAsia="Arial Unicode MS"/>
          <w:b/>
        </w:rPr>
        <w:t xml:space="preserve">Шаг </w:t>
      </w:r>
      <w:r>
        <w:rPr>
          <w:rFonts w:eastAsia="Arial Unicode MS"/>
          <w:b/>
        </w:rPr>
        <w:t>5</w:t>
      </w:r>
      <w:r w:rsidR="00E94B98">
        <w:rPr>
          <w:rFonts w:eastAsia="Arial Unicode MS"/>
          <w:b/>
        </w:rPr>
        <w:t>-6-7</w:t>
      </w:r>
      <w:r>
        <w:rPr>
          <w:rFonts w:eastAsia="Arial Unicode MS"/>
        </w:rPr>
        <w:t xml:space="preserve"> – </w:t>
      </w:r>
      <w:r w:rsidR="00E94B98">
        <w:rPr>
          <w:rFonts w:eastAsia="Arial Unicode MS"/>
        </w:rPr>
        <w:t xml:space="preserve">Сайт обрабатывает реестр с </w:t>
      </w:r>
      <w:r w:rsidR="00D94324">
        <w:rPr>
          <w:rFonts w:eastAsia="Arial Unicode MS"/>
        </w:rPr>
        <w:t>расширенной</w:t>
      </w:r>
      <w:r w:rsidR="00E94B98">
        <w:rPr>
          <w:rFonts w:eastAsia="Arial Unicode MS"/>
        </w:rPr>
        <w:t xml:space="preserve"> </w:t>
      </w:r>
      <w:r w:rsidR="00D94324">
        <w:rPr>
          <w:rFonts w:eastAsia="Arial Unicode MS"/>
        </w:rPr>
        <w:t>выпиской</w:t>
      </w:r>
      <w:r w:rsidR="00E94B98">
        <w:rPr>
          <w:rFonts w:eastAsia="Arial Unicode MS"/>
        </w:rPr>
        <w:t xml:space="preserve"> по клиентам </w:t>
      </w:r>
      <w:r w:rsidR="00D94324">
        <w:rPr>
          <w:rFonts w:eastAsia="Arial Unicode MS"/>
        </w:rPr>
        <w:t>и отображает его либо в Личном кабинете (</w:t>
      </w:r>
      <w:r w:rsidR="006E3F96">
        <w:rPr>
          <w:rFonts w:eastAsia="Arial Unicode MS"/>
        </w:rPr>
        <w:t>Личное сообщение с вложением</w:t>
      </w:r>
      <w:r w:rsidR="00D94324">
        <w:rPr>
          <w:rFonts w:eastAsia="Arial Unicode MS"/>
        </w:rPr>
        <w:t>) клиента, либо отправляет на е-</w:t>
      </w:r>
      <w:r w:rsidR="00D94324">
        <w:rPr>
          <w:rFonts w:eastAsia="Arial Unicode MS"/>
          <w:lang w:val="en-US"/>
        </w:rPr>
        <w:t>mail</w:t>
      </w:r>
      <w:r w:rsidR="00D94324" w:rsidRPr="00D94324">
        <w:rPr>
          <w:rFonts w:eastAsia="Arial Unicode MS"/>
        </w:rPr>
        <w:t xml:space="preserve"> </w:t>
      </w:r>
      <w:r w:rsidR="00D94324">
        <w:rPr>
          <w:rFonts w:eastAsia="Arial Unicode MS"/>
        </w:rPr>
        <w:t xml:space="preserve"> клиента</w:t>
      </w:r>
      <w:r w:rsidR="006E3F96">
        <w:rPr>
          <w:rFonts w:eastAsia="Arial Unicode MS"/>
        </w:rPr>
        <w:t xml:space="preserve"> (электронное письмо с вложением)</w:t>
      </w:r>
      <w:r w:rsidR="00D94324">
        <w:rPr>
          <w:rFonts w:eastAsia="Arial Unicode MS"/>
        </w:rPr>
        <w:t>.</w:t>
      </w:r>
    </w:p>
    <w:p w:rsidR="00372A65" w:rsidRDefault="00995A94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b/>
        </w:rPr>
      </w:pPr>
      <w:r w:rsidRPr="00995A94">
        <w:t>Требования к Сайту см. в пункте</w:t>
      </w:r>
      <w:r>
        <w:rPr>
          <w:b/>
        </w:rPr>
        <w:t xml:space="preserve"> </w:t>
      </w:r>
      <w:hyperlink w:anchor="_4.2.3.2._Расширенная_выписка" w:history="1">
        <w:r w:rsidRPr="00995A94">
          <w:rPr>
            <w:rStyle w:val="afb"/>
          </w:rPr>
          <w:t>4.2.3.2. Расширенная выписка.</w:t>
        </w:r>
      </w:hyperlink>
    </w:p>
    <w:p w:rsidR="00995A94" w:rsidRDefault="00995A94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b/>
        </w:rPr>
      </w:pPr>
    </w:p>
    <w:p w:rsidR="00F834DF" w:rsidRPr="00F9387E" w:rsidRDefault="00F834DF" w:rsidP="00F834DF">
      <w:pPr>
        <w:jc w:val="both"/>
        <w:rPr>
          <w:b/>
        </w:rPr>
      </w:pPr>
      <w:r w:rsidRPr="00F9387E">
        <w:rPr>
          <w:b/>
        </w:rPr>
        <w:t>Результат.</w:t>
      </w:r>
    </w:p>
    <w:p w:rsidR="00F834DF" w:rsidRPr="00F9387E" w:rsidRDefault="000C084B" w:rsidP="00F834DF">
      <w:pPr>
        <w:ind w:left="426"/>
        <w:jc w:val="both"/>
      </w:pPr>
      <w:r>
        <w:t>Клиент Сайта Коллекция получает расширенную выписку одним из двух способов</w:t>
      </w:r>
      <w:r w:rsidR="006E2C04">
        <w:t xml:space="preserve"> (в Личном кабинет</w:t>
      </w:r>
      <w:r w:rsidR="00971D49">
        <w:t>е</w:t>
      </w:r>
      <w:r w:rsidR="006E2C04">
        <w:t xml:space="preserve"> или на </w:t>
      </w:r>
      <w:r w:rsidR="006E2C04">
        <w:rPr>
          <w:lang w:val="en-US"/>
        </w:rPr>
        <w:t>e</w:t>
      </w:r>
      <w:r w:rsidR="006E2C04" w:rsidRPr="006E2C04">
        <w:t>-</w:t>
      </w:r>
      <w:r w:rsidR="006E2C04">
        <w:rPr>
          <w:lang w:val="en-US"/>
        </w:rPr>
        <w:t>mail</w:t>
      </w:r>
      <w:r w:rsidR="006E2C04">
        <w:t>)</w:t>
      </w:r>
      <w:r>
        <w:t>.</w:t>
      </w:r>
    </w:p>
    <w:p w:rsidR="00F834DF" w:rsidRDefault="00F834DF">
      <w:pPr>
        <w:spacing w:after="200" w:line="276" w:lineRule="auto"/>
        <w:rPr>
          <w:color w:val="000000" w:themeColor="text1"/>
        </w:rPr>
      </w:pPr>
    </w:p>
    <w:p w:rsidR="00D739A3" w:rsidRDefault="00D739A3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:rsidR="006E1808" w:rsidRDefault="00CC0B74" w:rsidP="009074B7">
      <w:pPr>
        <w:pStyle w:val="2"/>
        <w:jc w:val="both"/>
        <w:rPr>
          <w:rStyle w:val="11"/>
          <w:rFonts w:eastAsiaTheme="majorEastAsia" w:cstheme="majorBidi"/>
          <w:kern w:val="0"/>
          <w:sz w:val="24"/>
          <w:szCs w:val="24"/>
        </w:rPr>
      </w:pPr>
      <w:r w:rsidRPr="00E526ED">
        <w:rPr>
          <w:color w:val="000000" w:themeColor="text1"/>
        </w:rPr>
        <w:lastRenderedPageBreak/>
        <w:t>4.</w:t>
      </w:r>
      <w:r w:rsidR="00325527" w:rsidRPr="00E526ED"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Архитектура решения </w:t>
      </w:r>
      <w:r w:rsidR="00E537BF">
        <w:rPr>
          <w:rStyle w:val="11"/>
          <w:rFonts w:eastAsiaTheme="majorEastAsia" w:cstheme="majorBidi"/>
          <w:kern w:val="0"/>
          <w:sz w:val="24"/>
          <w:szCs w:val="24"/>
        </w:rPr>
        <w:t>по системам</w:t>
      </w:r>
    </w:p>
    <w:p w:rsidR="00E537BF" w:rsidRPr="005841B4" w:rsidRDefault="00E537BF" w:rsidP="009074B7">
      <w:pPr>
        <w:pStyle w:val="3"/>
        <w:jc w:val="both"/>
      </w:pPr>
      <w:bookmarkStart w:id="1" w:name="_4.2.1._Общие_требования"/>
      <w:bookmarkEnd w:id="1"/>
      <w:r w:rsidRPr="005841B4">
        <w:t xml:space="preserve">4.2.1. </w:t>
      </w:r>
      <w:r>
        <w:t>Общие требования к Сайту и Хранилищу</w:t>
      </w:r>
    </w:p>
    <w:p w:rsidR="00B13876" w:rsidRPr="0086260D" w:rsidRDefault="00DD1429" w:rsidP="0086260D">
      <w:pPr>
        <w:pStyle w:val="4"/>
      </w:pPr>
      <w:bookmarkStart w:id="2" w:name="_4.2.1.1._Взаимодействие_"/>
      <w:bookmarkEnd w:id="2"/>
      <w:r>
        <w:t>4.2.1.1. Взаимодействие  «Бонусы, ожидающие начисления</w:t>
      </w:r>
      <w:r w:rsidR="00B13876" w:rsidRPr="0086260D">
        <w:t>»</w:t>
      </w:r>
    </w:p>
    <w:p w:rsidR="004A5F89" w:rsidRDefault="004A5F89" w:rsidP="004A5F89">
      <w:pPr>
        <w:jc w:val="both"/>
      </w:pPr>
      <w:bookmarkStart w:id="3" w:name="_4.2.2._Требования_к"/>
      <w:bookmarkEnd w:id="3"/>
    </w:p>
    <w:p w:rsidR="004A5F89" w:rsidRPr="009C1BDC" w:rsidRDefault="004A5F89" w:rsidP="004A5F89">
      <w:pPr>
        <w:jc w:val="both"/>
      </w:pPr>
      <w:r w:rsidRPr="009C1BDC">
        <w:t>Необходимо разработать новое взаимодействие между Сайтом и Хранилищем для предоставления информации клиенту</w:t>
      </w:r>
      <w:r w:rsidR="009C1BDC" w:rsidRPr="009C1BDC">
        <w:t xml:space="preserve"> в выписке на Сайте</w:t>
      </w:r>
      <w:r w:rsidRPr="009C1BDC">
        <w:t xml:space="preserve"> о бонусах, ожидающих начисления</w:t>
      </w:r>
      <w:r w:rsidR="009C1BDC" w:rsidRPr="009C1BDC">
        <w:t>.</w:t>
      </w:r>
    </w:p>
    <w:p w:rsidR="004A5F89" w:rsidRDefault="004A5F89" w:rsidP="004A5F89">
      <w:pPr>
        <w:jc w:val="both"/>
      </w:pPr>
    </w:p>
    <w:p w:rsidR="004A5F89" w:rsidRPr="00247C36" w:rsidRDefault="004A5F89" w:rsidP="004A5F89">
      <w:pPr>
        <w:jc w:val="both"/>
      </w:pPr>
      <w:r>
        <w:t>Формат файла с реестрами</w:t>
      </w:r>
      <w:r w:rsidRPr="00247C36">
        <w:t xml:space="preserve">: </w:t>
      </w:r>
      <w:r>
        <w:rPr>
          <w:lang w:val="en-US"/>
        </w:rPr>
        <w:t>CSV</w:t>
      </w:r>
      <w:r w:rsidRPr="00247C36">
        <w:t>.</w:t>
      </w:r>
    </w:p>
    <w:p w:rsidR="004A5F89" w:rsidRDefault="004A5F89" w:rsidP="004A5F89">
      <w:pPr>
        <w:jc w:val="both"/>
      </w:pPr>
      <w:r>
        <w:t>Периодичность обмена реестрами между Сайтом и Хранилищем</w:t>
      </w:r>
      <w:r w:rsidRPr="00BE2F03">
        <w:t xml:space="preserve">: 2 </w:t>
      </w:r>
      <w:r>
        <w:t>раза в день.</w:t>
      </w:r>
    </w:p>
    <w:p w:rsidR="004A5F89" w:rsidRPr="00BE2F03" w:rsidRDefault="004A5F89" w:rsidP="004A5F89">
      <w:pPr>
        <w:jc w:val="both"/>
      </w:pPr>
    </w:p>
    <w:p w:rsidR="000C6E98" w:rsidRPr="004951E8" w:rsidRDefault="006E3C82" w:rsidP="009074B7">
      <w:pPr>
        <w:jc w:val="both"/>
      </w:pPr>
      <w:r w:rsidRPr="004951E8">
        <w:t>Формат реестра</w:t>
      </w:r>
      <w:r w:rsidR="004A5F89">
        <w:t xml:space="preserve"> </w:t>
      </w:r>
      <w:r w:rsidR="004A5F89" w:rsidRPr="006E3C82">
        <w:t xml:space="preserve">от Хранилища </w:t>
      </w:r>
      <w:r w:rsidR="004A5F89" w:rsidRPr="004A5F89">
        <w:t>с бонусами, ожидающими начисления</w:t>
      </w:r>
      <w:r w:rsidRPr="004951E8">
        <w:t xml:space="preserve">  (см. Таблицу №1):</w:t>
      </w:r>
    </w:p>
    <w:p w:rsidR="000C6E98" w:rsidRPr="006E3C82" w:rsidRDefault="000C6E98" w:rsidP="009074B7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 xml:space="preserve">Таблица </w:t>
      </w:r>
      <w:r w:rsidR="006E3C82" w:rsidRPr="006E3C82">
        <w:rPr>
          <w:b w:val="0"/>
          <w:color w:val="auto"/>
          <w:sz w:val="24"/>
          <w:szCs w:val="24"/>
        </w:rPr>
        <w:t xml:space="preserve">№1 - </w:t>
      </w:r>
      <w:r w:rsidRPr="006E3C82">
        <w:rPr>
          <w:b w:val="0"/>
          <w:color w:val="auto"/>
          <w:sz w:val="24"/>
          <w:szCs w:val="24"/>
        </w:rPr>
        <w:t xml:space="preserve"> Формат реестра</w:t>
      </w:r>
      <w:r w:rsidR="00D95E63">
        <w:rPr>
          <w:b w:val="0"/>
          <w:color w:val="auto"/>
          <w:sz w:val="24"/>
          <w:szCs w:val="24"/>
        </w:rPr>
        <w:t xml:space="preserve"> </w:t>
      </w:r>
      <w:r w:rsidR="00D95E63" w:rsidRPr="006E3C82">
        <w:rPr>
          <w:b w:val="0"/>
          <w:color w:val="auto"/>
          <w:sz w:val="24"/>
          <w:szCs w:val="24"/>
        </w:rPr>
        <w:t>от Хранилища</w:t>
      </w:r>
      <w:r w:rsidRPr="006E3C82">
        <w:rPr>
          <w:b w:val="0"/>
          <w:color w:val="auto"/>
          <w:sz w:val="24"/>
          <w:szCs w:val="24"/>
        </w:rPr>
        <w:t xml:space="preserve"> </w:t>
      </w:r>
      <w:r w:rsidR="00D95E63">
        <w:rPr>
          <w:b w:val="0"/>
          <w:color w:val="auto"/>
          <w:sz w:val="24"/>
          <w:szCs w:val="24"/>
        </w:rPr>
        <w:t>с бонусами, ожидающими</w:t>
      </w:r>
      <w:r w:rsidR="004A5F89">
        <w:rPr>
          <w:b w:val="0"/>
          <w:color w:val="auto"/>
          <w:sz w:val="24"/>
          <w:szCs w:val="24"/>
        </w:rPr>
        <w:t xml:space="preserve"> начисления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0C6E98" w:rsidTr="00B503C5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0C6E98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4F575C" w:rsidRDefault="000C6E98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0C6E98" w:rsidTr="00B503C5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5A756A" w:rsidRDefault="00CD30C5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BonusSum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4F575C" w:rsidRDefault="00CD30C5" w:rsidP="00CD30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Суммарное количество бонусов, ожидающих начисления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CD30C5" w:rsidP="00B503C5">
            <w:pPr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Деньги</w:t>
            </w:r>
          </w:p>
        </w:tc>
      </w:tr>
    </w:tbl>
    <w:p w:rsidR="000C6E98" w:rsidRDefault="000C6E98" w:rsidP="000C6E98">
      <w:pPr>
        <w:rPr>
          <w:rFonts w:ascii="Arial" w:hAnsi="Arial" w:cs="Arial"/>
          <w:sz w:val="20"/>
          <w:szCs w:val="20"/>
        </w:rPr>
      </w:pPr>
    </w:p>
    <w:p w:rsidR="006E3C82" w:rsidRPr="006E3C82" w:rsidRDefault="006E3C82" w:rsidP="009074B7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Формат ответного реестра Хранилищу (см. Таблицу №2):</w:t>
      </w:r>
    </w:p>
    <w:p w:rsidR="000C6E98" w:rsidRPr="006E3C82" w:rsidRDefault="000C6E98" w:rsidP="009074B7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 xml:space="preserve">Таблица </w:t>
      </w:r>
      <w:r w:rsidR="006E3C82" w:rsidRPr="006E3C82">
        <w:rPr>
          <w:b w:val="0"/>
          <w:color w:val="auto"/>
          <w:sz w:val="24"/>
          <w:szCs w:val="24"/>
        </w:rPr>
        <w:t xml:space="preserve">№2 - </w:t>
      </w:r>
      <w:r w:rsidRPr="006E3C82">
        <w:rPr>
          <w:b w:val="0"/>
          <w:color w:val="auto"/>
          <w:sz w:val="24"/>
          <w:szCs w:val="24"/>
        </w:rPr>
        <w:t>Формат ответного реестра</w:t>
      </w:r>
      <w:r w:rsidR="006E3C82" w:rsidRPr="006E3C82">
        <w:rPr>
          <w:b w:val="0"/>
          <w:color w:val="auto"/>
          <w:sz w:val="24"/>
          <w:szCs w:val="24"/>
        </w:rPr>
        <w:t xml:space="preserve"> от Сайта для Хранилища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3137"/>
        <w:gridCol w:w="1857"/>
        <w:gridCol w:w="1456"/>
      </w:tblGrid>
      <w:tr w:rsidR="000C6E98" w:rsidTr="00B503C5">
        <w:trPr>
          <w:tblHeader/>
        </w:trPr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0C6E98" w:rsidTr="00B503C5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B80A8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B80A88">
              <w:rPr>
                <w:rFonts w:ascii="Arial" w:hAnsi="Arial" w:cs="Arial"/>
                <w:sz w:val="20"/>
                <w:szCs w:val="20"/>
              </w:rPr>
              <w:t>ClientId</w:t>
            </w:r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0C6E98" w:rsidTr="006D460A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403A10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B80A88">
              <w:rPr>
                <w:rFonts w:ascii="Arial" w:hAnsi="Arial" w:cs="Arial"/>
                <w:sz w:val="20"/>
                <w:szCs w:val="20"/>
              </w:rPr>
              <w:t>BonusOperationDateTime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Default="000C6E98" w:rsidP="00AA3DEE">
            <w:pPr>
              <w:rPr>
                <w:rFonts w:ascii="Arial" w:hAnsi="Arial" w:cs="Arial"/>
                <w:sz w:val="20"/>
                <w:szCs w:val="20"/>
              </w:rPr>
            </w:pPr>
            <w:r w:rsidRPr="00B80A88">
              <w:rPr>
                <w:rFonts w:ascii="Arial" w:hAnsi="Arial" w:cs="Arial"/>
                <w:sz w:val="20"/>
                <w:szCs w:val="20"/>
              </w:rPr>
              <w:t>Дата</w:t>
            </w:r>
            <w:r>
              <w:rPr>
                <w:rFonts w:ascii="Arial" w:hAnsi="Arial" w:cs="Arial"/>
                <w:sz w:val="20"/>
                <w:szCs w:val="20"/>
              </w:rPr>
              <w:t xml:space="preserve"> и время</w:t>
            </w:r>
            <w:r w:rsidRPr="00B80A88">
              <w:rPr>
                <w:rFonts w:ascii="Arial" w:hAnsi="Arial" w:cs="Arial"/>
                <w:sz w:val="20"/>
                <w:szCs w:val="20"/>
              </w:rPr>
              <w:t xml:space="preserve"> (во временной зоне Системы лояльности) </w:t>
            </w:r>
            <w:r w:rsidR="00AA3DEE">
              <w:rPr>
                <w:rFonts w:ascii="Arial" w:hAnsi="Arial" w:cs="Arial"/>
                <w:sz w:val="20"/>
                <w:szCs w:val="20"/>
              </w:rPr>
              <w:t>обработки бонусов, ожидающих начисления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B80A8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B80A88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B80A8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и время</w:t>
            </w:r>
          </w:p>
        </w:tc>
      </w:tr>
      <w:tr w:rsidR="006D460A" w:rsidTr="006D460A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60A" w:rsidRDefault="006D460A" w:rsidP="004A1A5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BonusSum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60A" w:rsidRPr="00212562" w:rsidRDefault="006D460A" w:rsidP="004A1A5C">
            <w:pPr>
              <w:rPr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Суммарное количество бонусов, ожидающих начисления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60A" w:rsidRPr="00212562" w:rsidRDefault="006D460A" w:rsidP="004A1A5C">
            <w:pPr>
              <w:rPr>
                <w:szCs w:val="20"/>
              </w:rPr>
            </w:pPr>
            <w:r w:rsidRPr="00212562">
              <w:rPr>
                <w:szCs w:val="20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60A" w:rsidRPr="00CA0043" w:rsidRDefault="006D460A" w:rsidP="004A1A5C">
            <w:pPr>
              <w:rPr>
                <w:szCs w:val="20"/>
              </w:rPr>
            </w:pPr>
            <w:r>
              <w:rPr>
                <w:szCs w:val="20"/>
              </w:rPr>
              <w:t>Деньги</w:t>
            </w:r>
          </w:p>
        </w:tc>
      </w:tr>
      <w:tr w:rsidR="000C6E98" w:rsidTr="006D460A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Результат </w:t>
            </w:r>
            <w:r w:rsidR="006D460A">
              <w:rPr>
                <w:rFonts w:ascii="Arial" w:hAnsi="Arial" w:cs="Arial"/>
                <w:sz w:val="20"/>
                <w:szCs w:val="20"/>
              </w:rPr>
              <w:t>обработки бонусов, ожидающих начисления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C6E9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</w:p>
          <w:p w:rsidR="000C6E98" w:rsidRPr="00940DEC" w:rsidRDefault="006D460A" w:rsidP="00B50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Принимает одно из </w:t>
            </w:r>
            <w:r w:rsidR="000C6E98" w:rsidRPr="00940DEC">
              <w:rPr>
                <w:rFonts w:ascii="Arial" w:hAnsi="Arial" w:cs="Arial"/>
                <w:sz w:val="20"/>
                <w:szCs w:val="20"/>
              </w:rPr>
              <w:t>следующих значений:</w:t>
            </w:r>
          </w:p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 xml:space="preserve">1 – </w:t>
            </w:r>
            <w:r>
              <w:rPr>
                <w:rFonts w:ascii="Arial" w:hAnsi="Arial" w:cs="Arial"/>
                <w:sz w:val="20"/>
                <w:szCs w:val="20"/>
              </w:rPr>
              <w:t>операция произведена успешно</w:t>
            </w:r>
            <w:r w:rsidRPr="00940DEC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 xml:space="preserve">2 – </w:t>
            </w:r>
            <w:r>
              <w:rPr>
                <w:rFonts w:ascii="Arial" w:hAnsi="Arial" w:cs="Arial"/>
                <w:sz w:val="20"/>
                <w:szCs w:val="20"/>
              </w:rPr>
              <w:t>операция не произведена</w:t>
            </w:r>
            <w:r w:rsidRPr="00940DEC">
              <w:rPr>
                <w:rFonts w:ascii="Arial" w:hAnsi="Arial" w:cs="Arial"/>
                <w:sz w:val="20"/>
                <w:szCs w:val="20"/>
              </w:rPr>
              <w:t xml:space="preserve">, некорректный формат количества </w:t>
            </w:r>
            <w:r w:rsidR="006D460A">
              <w:rPr>
                <w:rFonts w:ascii="Arial" w:hAnsi="Arial" w:cs="Arial"/>
                <w:sz w:val="20"/>
                <w:szCs w:val="20"/>
              </w:rPr>
              <w:t xml:space="preserve">предначисленных баллов </w:t>
            </w:r>
            <w:r w:rsidRPr="00940DEC">
              <w:rPr>
                <w:rFonts w:ascii="Arial" w:hAnsi="Arial" w:cs="Arial"/>
                <w:sz w:val="20"/>
                <w:szCs w:val="20"/>
              </w:rPr>
              <w:t>(Банк должен исправить указанный столбец и выгрузить начисление повторно);</w:t>
            </w:r>
          </w:p>
          <w:p w:rsidR="000C6E98" w:rsidRPr="00940DEC" w:rsidRDefault="006D460A" w:rsidP="00B50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0C6E98" w:rsidRPr="00940DEC">
              <w:rPr>
                <w:rFonts w:ascii="Arial" w:hAnsi="Arial" w:cs="Arial"/>
                <w:sz w:val="20"/>
                <w:szCs w:val="20"/>
              </w:rPr>
              <w:t xml:space="preserve"> – неизвестная ошибка.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</w:tbl>
    <w:p w:rsidR="000C6E98" w:rsidRPr="009B0550" w:rsidRDefault="00B13876" w:rsidP="009074B7">
      <w:pPr>
        <w:pStyle w:val="4"/>
        <w:jc w:val="both"/>
      </w:pPr>
      <w:bookmarkStart w:id="4" w:name="_4.2.1.2._Взаимодействие_"/>
      <w:bookmarkEnd w:id="4"/>
      <w:r w:rsidRPr="009B0550">
        <w:t>4.2.1.2. Взаимодействие  «Расширенная выписка» (новое)</w:t>
      </w:r>
    </w:p>
    <w:p w:rsidR="006E35BA" w:rsidRPr="009B0550" w:rsidRDefault="006E35BA" w:rsidP="009074B7">
      <w:pPr>
        <w:jc w:val="both"/>
        <w:rPr>
          <w:lang w:val="en-US"/>
        </w:rPr>
      </w:pPr>
    </w:p>
    <w:p w:rsidR="00B503C5" w:rsidRDefault="00B503C5" w:rsidP="009074B7">
      <w:pPr>
        <w:jc w:val="both"/>
      </w:pPr>
      <w:r>
        <w:lastRenderedPageBreak/>
        <w:t>Необходимо разработать нов</w:t>
      </w:r>
      <w:r w:rsidR="00F47E32">
        <w:t>ое</w:t>
      </w:r>
      <w:r>
        <w:t xml:space="preserve"> взаимодействи</w:t>
      </w:r>
      <w:r w:rsidR="00F47E32">
        <w:t>е</w:t>
      </w:r>
      <w:r>
        <w:t xml:space="preserve"> между Сайтом и Хранилищем для запроса расширенной выписки.</w:t>
      </w:r>
    </w:p>
    <w:p w:rsidR="00BE2F03" w:rsidRDefault="00BE2F03" w:rsidP="009074B7">
      <w:pPr>
        <w:jc w:val="both"/>
      </w:pPr>
    </w:p>
    <w:p w:rsidR="00595BAD" w:rsidRPr="00247C36" w:rsidRDefault="00595BAD" w:rsidP="009074B7">
      <w:pPr>
        <w:jc w:val="both"/>
      </w:pPr>
      <w:r>
        <w:t>Формат</w:t>
      </w:r>
      <w:r w:rsidR="00B273EE">
        <w:t xml:space="preserve"> файла</w:t>
      </w:r>
      <w:r w:rsidR="000E05A5">
        <w:t xml:space="preserve"> </w:t>
      </w:r>
      <w:r w:rsidR="00B273EE">
        <w:t xml:space="preserve">с </w:t>
      </w:r>
      <w:r w:rsidR="000E05A5">
        <w:t>реест</w:t>
      </w:r>
      <w:r w:rsidR="00B273EE">
        <w:t>рами</w:t>
      </w:r>
      <w:r w:rsidRPr="00247C36">
        <w:t xml:space="preserve">: </w:t>
      </w:r>
      <w:r w:rsidR="00247C36">
        <w:rPr>
          <w:lang w:val="en-US"/>
        </w:rPr>
        <w:t>CSV</w:t>
      </w:r>
      <w:r w:rsidRPr="00247C36">
        <w:t>.</w:t>
      </w:r>
    </w:p>
    <w:p w:rsidR="00BE2F03" w:rsidRPr="00BE2F03" w:rsidRDefault="00BE2F03" w:rsidP="009074B7">
      <w:pPr>
        <w:jc w:val="both"/>
      </w:pPr>
      <w:r>
        <w:t xml:space="preserve">Периодичность </w:t>
      </w:r>
      <w:r w:rsidR="00CC042E">
        <w:t>обмена</w:t>
      </w:r>
      <w:r>
        <w:t xml:space="preserve"> реестрами между Сайтом и Хранилищем</w:t>
      </w:r>
      <w:r w:rsidRPr="00BE2F03">
        <w:t xml:space="preserve">: 2 </w:t>
      </w:r>
      <w:r>
        <w:t>раза в день.</w:t>
      </w:r>
    </w:p>
    <w:p w:rsidR="00BE2F03" w:rsidRPr="006E35BA" w:rsidRDefault="00BE2F03" w:rsidP="009074B7">
      <w:pPr>
        <w:jc w:val="both"/>
      </w:pPr>
    </w:p>
    <w:p w:rsidR="006E35BA" w:rsidRPr="004951E8" w:rsidRDefault="006E35BA" w:rsidP="009074B7">
      <w:pPr>
        <w:jc w:val="both"/>
      </w:pPr>
      <w:r w:rsidRPr="004951E8">
        <w:t xml:space="preserve">Формат реестра </w:t>
      </w:r>
      <w:r>
        <w:t>клиентов</w:t>
      </w:r>
      <w:r w:rsidR="00871FF3">
        <w:t>, которым необходимо</w:t>
      </w:r>
      <w:r>
        <w:t xml:space="preserve"> предостав</w:t>
      </w:r>
      <w:r w:rsidR="00871FF3">
        <w:t>ить</w:t>
      </w:r>
      <w:r>
        <w:t xml:space="preserve"> расширенн</w:t>
      </w:r>
      <w:r w:rsidR="00871FF3">
        <w:t>ую</w:t>
      </w:r>
      <w:r>
        <w:t xml:space="preserve"> выписк</w:t>
      </w:r>
      <w:r w:rsidR="00871FF3">
        <w:t>у,</w:t>
      </w:r>
      <w:r w:rsidRPr="004951E8">
        <w:t xml:space="preserve"> </w:t>
      </w:r>
      <w:r w:rsidR="00FE6848">
        <w:t>для передачи в Хранилище</w:t>
      </w:r>
      <w:r w:rsidRPr="004951E8">
        <w:t xml:space="preserve">  (см. Таблицу №</w:t>
      </w:r>
      <w:r w:rsidR="00871FF3">
        <w:t>3</w:t>
      </w:r>
      <w:r w:rsidRPr="004951E8">
        <w:t>):</w:t>
      </w:r>
    </w:p>
    <w:p w:rsidR="006E35BA" w:rsidRPr="00BE2F03" w:rsidRDefault="006E35BA" w:rsidP="009074B7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r w:rsidRPr="00BE2F03">
        <w:rPr>
          <w:b w:val="0"/>
          <w:color w:val="auto"/>
          <w:sz w:val="24"/>
          <w:szCs w:val="24"/>
        </w:rPr>
        <w:t>Таблица №</w:t>
      </w:r>
      <w:r w:rsidR="00871FF3" w:rsidRPr="00BE2F03">
        <w:rPr>
          <w:b w:val="0"/>
          <w:color w:val="auto"/>
          <w:sz w:val="24"/>
          <w:szCs w:val="24"/>
        </w:rPr>
        <w:t>3</w:t>
      </w:r>
      <w:r w:rsidRPr="00BE2F03">
        <w:rPr>
          <w:b w:val="0"/>
          <w:color w:val="auto"/>
          <w:sz w:val="24"/>
          <w:szCs w:val="24"/>
        </w:rPr>
        <w:t xml:space="preserve"> -  </w:t>
      </w:r>
      <w:r w:rsidR="00871FF3" w:rsidRPr="00BE2F03">
        <w:rPr>
          <w:b w:val="0"/>
          <w:color w:val="auto"/>
          <w:sz w:val="24"/>
          <w:szCs w:val="24"/>
        </w:rPr>
        <w:t>Формат реестра клиентов, которым необходимо предоставить расширенную выписку</w:t>
      </w:r>
      <w:r w:rsidR="00871FF3" w:rsidRPr="00453FFF">
        <w:rPr>
          <w:b w:val="0"/>
          <w:color w:val="auto"/>
          <w:sz w:val="24"/>
          <w:szCs w:val="24"/>
        </w:rPr>
        <w:t xml:space="preserve">, </w:t>
      </w:r>
      <w:r w:rsidR="00453FFF" w:rsidRPr="00453FFF">
        <w:rPr>
          <w:b w:val="0"/>
          <w:color w:val="auto"/>
          <w:sz w:val="24"/>
          <w:szCs w:val="24"/>
        </w:rPr>
        <w:t>для передачи в Хранилище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6E35BA" w:rsidTr="00B503C5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F47E32" w:rsidTr="00FD1FC7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7E32" w:rsidRPr="00F47E32" w:rsidRDefault="00F47E32" w:rsidP="004A1A5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F47E32">
              <w:rPr>
                <w:rFonts w:ascii="Arial" w:hAnsi="Arial" w:cs="Arial"/>
                <w:sz w:val="20"/>
                <w:szCs w:val="20"/>
              </w:rPr>
              <w:t>equest</w:t>
            </w:r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7E32" w:rsidRDefault="00F47E32" w:rsidP="004A1A5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7E32" w:rsidRDefault="00F47E32" w:rsidP="004A1A5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7E32" w:rsidRDefault="00F47E32" w:rsidP="004A1A5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6E35BA" w:rsidTr="00FD1FC7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4F575C" w:rsidRDefault="006E35BA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6E35BA" w:rsidTr="00FD1FC7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6E35BA" w:rsidRDefault="006E35BA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FromDate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1DF0" w:rsidRPr="006E35BA" w:rsidRDefault="006E35BA" w:rsidP="00FF1D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Необходимо предоставить выписку </w:t>
            </w:r>
            <w:r w:rsidRPr="006E35BA"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От</w:t>
            </w:r>
            <w:r w:rsidRPr="006E35BA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даты </w:t>
            </w:r>
            <w:r w:rsidR="00FF1DF0" w:rsidRPr="00FF1DF0">
              <w:rPr>
                <w:rFonts w:ascii="Arial" w:hAnsi="Arial" w:cs="Arial"/>
                <w:sz w:val="20"/>
                <w:szCs w:val="20"/>
              </w:rPr>
              <w:t xml:space="preserve">совершения </w:t>
            </w:r>
            <w:r w:rsidR="008C1A40">
              <w:rPr>
                <w:rFonts w:ascii="Arial" w:hAnsi="Arial" w:cs="Arial"/>
                <w:sz w:val="20"/>
                <w:szCs w:val="20"/>
              </w:rPr>
              <w:t>транзакции</w:t>
            </w:r>
            <w:r w:rsidR="00FF1DF0" w:rsidRPr="00FF1DF0">
              <w:rPr>
                <w:rFonts w:ascii="Arial" w:hAnsi="Arial" w:cs="Arial"/>
                <w:sz w:val="20"/>
                <w:szCs w:val="20"/>
              </w:rPr>
              <w:t xml:space="preserve"> начисления/списания бонусов в </w:t>
            </w:r>
            <w:r w:rsidR="00945591">
              <w:rPr>
                <w:rFonts w:ascii="Arial" w:hAnsi="Arial" w:cs="Arial"/>
                <w:sz w:val="20"/>
                <w:szCs w:val="20"/>
              </w:rPr>
              <w:t>Хранилище</w:t>
            </w:r>
            <w:r w:rsidR="00FF1DF0">
              <w:rPr>
                <w:rFonts w:ascii="Arial" w:hAnsi="Arial" w:cs="Arial"/>
                <w:sz w:val="20"/>
                <w:szCs w:val="20"/>
              </w:rPr>
              <w:t xml:space="preserve"> (включительно)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195D20" w:rsidRDefault="006E35BA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195D20" w:rsidRDefault="006E35BA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6E35BA" w:rsidTr="00FD1FC7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5A756A" w:rsidRDefault="006E35BA" w:rsidP="00B50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ToDate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195D20" w:rsidRDefault="006E35BA" w:rsidP="008C1A4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Необходимо предоставить выписку </w:t>
            </w:r>
            <w:r w:rsidRPr="006E35BA"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До</w:t>
            </w:r>
            <w:r w:rsidRPr="006E35BA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F1DF0">
              <w:rPr>
                <w:rFonts w:ascii="Arial" w:hAnsi="Arial" w:cs="Arial"/>
                <w:sz w:val="20"/>
                <w:szCs w:val="20"/>
              </w:rPr>
              <w:t xml:space="preserve">даты </w:t>
            </w:r>
            <w:r w:rsidR="00FF1DF0" w:rsidRPr="00FF1DF0">
              <w:rPr>
                <w:rFonts w:ascii="Arial" w:hAnsi="Arial" w:cs="Arial"/>
                <w:sz w:val="20"/>
                <w:szCs w:val="20"/>
              </w:rPr>
              <w:t xml:space="preserve">совершения </w:t>
            </w:r>
            <w:r w:rsidR="008C1A40">
              <w:rPr>
                <w:rFonts w:ascii="Arial" w:hAnsi="Arial" w:cs="Arial"/>
                <w:sz w:val="20"/>
                <w:szCs w:val="20"/>
              </w:rPr>
              <w:t>транзакции</w:t>
            </w:r>
            <w:r w:rsidR="00FF1DF0" w:rsidRPr="00FF1DF0">
              <w:rPr>
                <w:rFonts w:ascii="Arial" w:hAnsi="Arial" w:cs="Arial"/>
                <w:sz w:val="20"/>
                <w:szCs w:val="20"/>
              </w:rPr>
              <w:t xml:space="preserve"> начисления/списания бонусов в </w:t>
            </w:r>
            <w:r w:rsidR="00945591">
              <w:rPr>
                <w:rFonts w:ascii="Arial" w:hAnsi="Arial" w:cs="Arial"/>
                <w:sz w:val="20"/>
                <w:szCs w:val="20"/>
              </w:rPr>
              <w:t xml:space="preserve">Хранилище </w:t>
            </w:r>
            <w:r w:rsidR="00FF1DF0">
              <w:rPr>
                <w:rFonts w:ascii="Arial" w:hAnsi="Arial" w:cs="Arial"/>
                <w:sz w:val="20"/>
                <w:szCs w:val="20"/>
              </w:rPr>
              <w:t>(включительно)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195D20" w:rsidRDefault="006E35BA" w:rsidP="00B503C5">
            <w:pPr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6E35BA" w:rsidRDefault="006E35BA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</w:tbl>
    <w:p w:rsidR="006E35BA" w:rsidRDefault="006E35BA" w:rsidP="006E35BA">
      <w:pPr>
        <w:rPr>
          <w:rFonts w:ascii="Arial" w:hAnsi="Arial" w:cs="Arial"/>
          <w:sz w:val="20"/>
          <w:szCs w:val="20"/>
        </w:rPr>
      </w:pPr>
    </w:p>
    <w:p w:rsidR="00EF1D55" w:rsidRPr="006E3C82" w:rsidRDefault="00EF1D55" w:rsidP="00EF1D55">
      <w:pPr>
        <w:pStyle w:val="afc"/>
        <w:keepNext/>
        <w:spacing w:before="240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Формат ответного реестра</w:t>
      </w:r>
      <w:r>
        <w:rPr>
          <w:b w:val="0"/>
          <w:color w:val="auto"/>
          <w:sz w:val="24"/>
          <w:szCs w:val="24"/>
        </w:rPr>
        <w:t xml:space="preserve"> с расширенной выпиской</w:t>
      </w:r>
      <w:r w:rsidRPr="006E3C82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 xml:space="preserve">от </w:t>
      </w:r>
      <w:r w:rsidRPr="006E3C82">
        <w:rPr>
          <w:b w:val="0"/>
          <w:color w:val="auto"/>
          <w:sz w:val="24"/>
          <w:szCs w:val="24"/>
        </w:rPr>
        <w:t>Хранилищ</w:t>
      </w:r>
      <w:r>
        <w:rPr>
          <w:b w:val="0"/>
          <w:color w:val="auto"/>
          <w:sz w:val="24"/>
          <w:szCs w:val="24"/>
        </w:rPr>
        <w:t>а</w:t>
      </w:r>
      <w:r w:rsidRPr="006E3C82">
        <w:rPr>
          <w:b w:val="0"/>
          <w:color w:val="auto"/>
          <w:sz w:val="24"/>
          <w:szCs w:val="24"/>
        </w:rPr>
        <w:t xml:space="preserve"> (см. Таблицу №</w:t>
      </w:r>
      <w:r>
        <w:rPr>
          <w:b w:val="0"/>
          <w:color w:val="auto"/>
          <w:sz w:val="24"/>
          <w:szCs w:val="24"/>
        </w:rPr>
        <w:t>4</w:t>
      </w:r>
      <w:r w:rsidRPr="006E3C82">
        <w:rPr>
          <w:b w:val="0"/>
          <w:color w:val="auto"/>
          <w:sz w:val="24"/>
          <w:szCs w:val="24"/>
        </w:rPr>
        <w:t>):</w:t>
      </w:r>
    </w:p>
    <w:p w:rsidR="00EF1D55" w:rsidRPr="006E3C82" w:rsidRDefault="00EF1D55" w:rsidP="00EF1D55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Таблица №</w:t>
      </w:r>
      <w:r>
        <w:rPr>
          <w:b w:val="0"/>
          <w:color w:val="auto"/>
          <w:sz w:val="24"/>
          <w:szCs w:val="24"/>
        </w:rPr>
        <w:t>4</w:t>
      </w:r>
      <w:r w:rsidRPr="006E3C82">
        <w:rPr>
          <w:b w:val="0"/>
          <w:color w:val="auto"/>
          <w:sz w:val="24"/>
          <w:szCs w:val="24"/>
        </w:rPr>
        <w:t xml:space="preserve"> - Формат ответного реестра</w:t>
      </w:r>
      <w:r>
        <w:rPr>
          <w:b w:val="0"/>
          <w:color w:val="auto"/>
          <w:sz w:val="24"/>
          <w:szCs w:val="24"/>
        </w:rPr>
        <w:t xml:space="preserve"> с расширенной выпиской</w:t>
      </w:r>
      <w:r w:rsidRPr="006E3C82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 xml:space="preserve">от </w:t>
      </w:r>
      <w:r w:rsidRPr="006E3C82">
        <w:rPr>
          <w:b w:val="0"/>
          <w:color w:val="auto"/>
          <w:sz w:val="24"/>
          <w:szCs w:val="24"/>
        </w:rPr>
        <w:t>Хранилищ</w:t>
      </w:r>
      <w:r>
        <w:rPr>
          <w:b w:val="0"/>
          <w:color w:val="auto"/>
          <w:sz w:val="24"/>
          <w:szCs w:val="24"/>
        </w:rPr>
        <w:t>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EF1D55" w:rsidTr="00B503C5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24567C" w:rsidTr="00FD1FC7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567C" w:rsidRPr="004F575C" w:rsidRDefault="0024567C" w:rsidP="004A1A5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F47E32">
              <w:rPr>
                <w:rFonts w:ascii="Arial" w:hAnsi="Arial" w:cs="Arial"/>
                <w:sz w:val="20"/>
                <w:szCs w:val="20"/>
              </w:rPr>
              <w:t>equest</w:t>
            </w:r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567C" w:rsidRDefault="0024567C" w:rsidP="004A1A5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567C" w:rsidRDefault="0024567C" w:rsidP="004A1A5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567C" w:rsidRDefault="0024567C" w:rsidP="004A1A5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EF1D55" w:rsidTr="00FD1FC7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Pr="004F575C" w:rsidRDefault="00EF1D55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EF1D55" w:rsidTr="00FD1FC7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Pr="003C57CD" w:rsidRDefault="003C57CD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3C57CD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3C57CD">
              <w:rPr>
                <w:rFonts w:ascii="Arial" w:hAnsi="Arial" w:cs="Arial"/>
                <w:sz w:val="20"/>
                <w:szCs w:val="20"/>
              </w:rPr>
              <w:t>rocessing</w:t>
            </w:r>
            <w:r w:rsidR="00576621" w:rsidRPr="003C57CD"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Pr="00576621" w:rsidRDefault="00576621" w:rsidP="00576621">
            <w:pPr>
              <w:rPr>
                <w:rFonts w:ascii="Arial" w:hAnsi="Arial" w:cs="Arial"/>
                <w:sz w:val="20"/>
                <w:szCs w:val="20"/>
              </w:rPr>
            </w:pPr>
            <w:r w:rsidRPr="00576621">
              <w:rPr>
                <w:rFonts w:ascii="Arial" w:hAnsi="Arial" w:cs="Arial"/>
                <w:sz w:val="20"/>
                <w:szCs w:val="20"/>
              </w:rPr>
              <w:t>Дата обработки транзакции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Pr="00195D20" w:rsidRDefault="00EF1D55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Pr="00195D20" w:rsidRDefault="003C57CD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EF1D55" w:rsidTr="00FD1FC7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D55" w:rsidRPr="00683A60" w:rsidRDefault="00B30044" w:rsidP="00B30044">
            <w:pPr>
              <w:rPr>
                <w:rFonts w:ascii="Arial" w:hAnsi="Arial" w:cs="Arial"/>
                <w:sz w:val="20"/>
                <w:szCs w:val="20"/>
              </w:rPr>
            </w:pPr>
            <w:r w:rsidRPr="00683A6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</w:t>
            </w:r>
            <w:r w:rsidRPr="00683A60">
              <w:rPr>
                <w:rFonts w:ascii="Arial" w:hAnsi="Arial" w:cs="Arial"/>
                <w:color w:val="000000"/>
                <w:sz w:val="20"/>
                <w:szCs w:val="20"/>
              </w:rPr>
              <w:t>ransactionDate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D55" w:rsidRPr="00683A60" w:rsidRDefault="00B503C5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683A60">
              <w:rPr>
                <w:rFonts w:ascii="Arial" w:hAnsi="Arial" w:cs="Arial"/>
                <w:sz w:val="20"/>
                <w:szCs w:val="20"/>
              </w:rPr>
              <w:t>Дата совершения транзакции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D55" w:rsidRPr="00195D20" w:rsidRDefault="00B30044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D55" w:rsidRPr="00195D20" w:rsidRDefault="00B30044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B503C5" w:rsidRPr="00195D20" w:rsidTr="00FD1FC7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B30044" w:rsidRDefault="00B30044" w:rsidP="00B3004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AccrualDate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5A756A" w:rsidRDefault="00B503C5" w:rsidP="00042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</w:t>
            </w:r>
            <w:r w:rsidRPr="00B503C5">
              <w:rPr>
                <w:rFonts w:ascii="Arial" w:hAnsi="Arial" w:cs="Arial"/>
                <w:sz w:val="20"/>
                <w:szCs w:val="20"/>
              </w:rPr>
              <w:t>ата списания «-» /начисления «+»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195D20" w:rsidRDefault="00B30044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195D20" w:rsidRDefault="00B30044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B503C5" w:rsidTr="00FD1FC7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5A756A" w:rsidRDefault="003C57CD" w:rsidP="00B503C5">
            <w:pPr>
              <w:rPr>
                <w:rFonts w:ascii="Arial" w:hAnsi="Arial" w:cs="Arial"/>
                <w:sz w:val="20"/>
                <w:szCs w:val="20"/>
              </w:rPr>
            </w:pPr>
            <w:del w:id="5" w:author="Беккер Андрей Викторович" w:date="2014-07-08T10:22:00Z">
              <w:r w:rsidRPr="00683A60" w:rsidDel="00FF52C2">
                <w:rPr>
                  <w:rFonts w:ascii="Arial" w:hAnsi="Arial" w:cs="Arial"/>
                  <w:color w:val="000000"/>
                  <w:sz w:val="20"/>
                  <w:szCs w:val="20"/>
                  <w:lang w:val="en-US"/>
                </w:rPr>
                <w:delText>T</w:delText>
              </w:r>
              <w:r w:rsidRPr="00683A60" w:rsidDel="00FF52C2">
                <w:rPr>
                  <w:rFonts w:ascii="Arial" w:hAnsi="Arial" w:cs="Arial"/>
                  <w:color w:val="000000"/>
                  <w:sz w:val="20"/>
                  <w:szCs w:val="20"/>
                </w:rPr>
                <w:delText>ransaction</w:delText>
              </w:r>
              <w:r w:rsidR="00B503C5" w:rsidRPr="00195D20" w:rsidDel="00FF52C2">
                <w:rPr>
                  <w:rFonts w:ascii="Arial" w:hAnsi="Arial" w:cs="Arial"/>
                  <w:sz w:val="20"/>
                  <w:szCs w:val="20"/>
                  <w:lang w:val="en-US"/>
                </w:rPr>
                <w:delText>Sum</w:delText>
              </w:r>
            </w:del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3C57CD" w:rsidRDefault="003C57CD" w:rsidP="00B503C5">
            <w:pPr>
              <w:rPr>
                <w:rFonts w:ascii="Calibri" w:hAnsi="Calibri"/>
              </w:rPr>
            </w:pPr>
            <w:del w:id="6" w:author="Беккер Андрей Викторович" w:date="2014-07-08T10:22:00Z">
              <w:r w:rsidDel="00FF52C2">
                <w:rPr>
                  <w:rFonts w:ascii="Arial" w:hAnsi="Arial" w:cs="Arial"/>
                  <w:sz w:val="20"/>
                  <w:szCs w:val="20"/>
                </w:rPr>
                <w:delText>Сумма транзакции</w:delText>
              </w:r>
            </w:del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195D20" w:rsidRDefault="00B503C5" w:rsidP="00B503C5">
            <w:pPr>
              <w:rPr>
                <w:rFonts w:ascii="Calibri" w:hAnsi="Calibri"/>
              </w:rPr>
            </w:pPr>
            <w:del w:id="7" w:author="Беккер Андрей Викторович" w:date="2014-07-08T10:22:00Z">
              <w:r w:rsidRPr="00195D20" w:rsidDel="00FF52C2">
                <w:rPr>
                  <w:rFonts w:ascii="Arial" w:hAnsi="Arial" w:cs="Arial"/>
                  <w:sz w:val="20"/>
                  <w:szCs w:val="20"/>
                  <w:lang w:val="en-US"/>
                </w:rPr>
                <w:delText>Да</w:delText>
              </w:r>
            </w:del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195D20" w:rsidRDefault="00B503C5" w:rsidP="00B503C5">
            <w:pPr>
              <w:rPr>
                <w:rFonts w:ascii="Calibri" w:hAnsi="Calibri"/>
              </w:rPr>
            </w:pPr>
            <w:del w:id="8" w:author="Беккер Андрей Викторович" w:date="2014-07-08T10:22:00Z">
              <w:r w:rsidRPr="00195D20" w:rsidDel="00FF52C2">
                <w:rPr>
                  <w:rFonts w:ascii="Arial" w:hAnsi="Arial" w:cs="Arial"/>
                  <w:sz w:val="20"/>
                  <w:szCs w:val="20"/>
                  <w:lang w:val="en-US"/>
                </w:rPr>
                <w:delText>Деньги</w:delText>
              </w:r>
            </w:del>
          </w:p>
        </w:tc>
      </w:tr>
      <w:tr w:rsidR="003C57CD" w:rsidTr="00FD1FC7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7CD" w:rsidRPr="005A756A" w:rsidRDefault="003C57CD" w:rsidP="004A1A5C">
            <w:pPr>
              <w:rPr>
                <w:rFonts w:ascii="Arial" w:hAnsi="Arial" w:cs="Arial"/>
                <w:sz w:val="20"/>
                <w:szCs w:val="20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BonusSum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7CD" w:rsidRPr="00195D20" w:rsidRDefault="003C57CD" w:rsidP="004A1A5C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 xml:space="preserve">Количество </w:t>
            </w:r>
            <w:r>
              <w:rPr>
                <w:rFonts w:ascii="Arial" w:hAnsi="Arial" w:cs="Arial"/>
                <w:sz w:val="20"/>
                <w:szCs w:val="20"/>
              </w:rPr>
              <w:t>начисленных</w:t>
            </w:r>
            <w:r w:rsidR="00826BBA">
              <w:rPr>
                <w:rFonts w:ascii="Arial" w:hAnsi="Arial" w:cs="Arial"/>
                <w:sz w:val="20"/>
                <w:szCs w:val="20"/>
              </w:rPr>
              <w:t xml:space="preserve"> (+)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Arial" w:hAnsi="Arial" w:cs="Arial"/>
                <w:sz w:val="20"/>
                <w:szCs w:val="20"/>
              </w:rPr>
              <w:t>списанных бонусов</w:t>
            </w:r>
            <w:r w:rsidR="00826BBA">
              <w:rPr>
                <w:rFonts w:ascii="Arial" w:hAnsi="Arial" w:cs="Arial"/>
                <w:sz w:val="20"/>
                <w:szCs w:val="20"/>
              </w:rPr>
              <w:t xml:space="preserve"> (-)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7CD" w:rsidRPr="00195D20" w:rsidRDefault="003C57CD" w:rsidP="004A1A5C">
            <w:pPr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7CD" w:rsidRPr="00195D20" w:rsidRDefault="003C57CD" w:rsidP="004A1A5C">
            <w:pPr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Деньги</w:t>
            </w:r>
          </w:p>
        </w:tc>
      </w:tr>
      <w:tr w:rsidR="003C57CD" w:rsidTr="00FD1FC7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7CD" w:rsidRPr="00195D20" w:rsidRDefault="003C57CD" w:rsidP="004A1A5C">
            <w:pPr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Operation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7CD" w:rsidRPr="00195D20" w:rsidRDefault="003C57CD" w:rsidP="003C57CD">
            <w:pPr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195D2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начисленные бонусы,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195D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3868">
              <w:rPr>
                <w:rFonts w:ascii="Arial" w:hAnsi="Arial" w:cs="Arial"/>
                <w:sz w:val="20"/>
                <w:szCs w:val="20"/>
              </w:rPr>
              <w:t xml:space="preserve">бонусы </w:t>
            </w:r>
            <w:r>
              <w:rPr>
                <w:rFonts w:ascii="Arial" w:hAnsi="Arial" w:cs="Arial"/>
                <w:sz w:val="20"/>
                <w:szCs w:val="20"/>
              </w:rPr>
              <w:t>ожидают начисления</w:t>
            </w:r>
            <w:r w:rsidR="006238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7CD" w:rsidRPr="00195D20" w:rsidRDefault="003C57CD" w:rsidP="004A1A5C">
            <w:pPr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7CD" w:rsidRPr="00195D20" w:rsidRDefault="003C57CD" w:rsidP="004A1A5C">
            <w:pPr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</w:p>
        </w:tc>
      </w:tr>
      <w:tr w:rsidR="003C57CD" w:rsidTr="003C57CD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7CD" w:rsidRPr="003C57CD" w:rsidRDefault="003C57CD" w:rsidP="004A1A5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BBA" w:rsidRDefault="003C57CD" w:rsidP="004A1A5C">
            <w:pPr>
              <w:rPr>
                <w:rFonts w:ascii="Arial" w:hAnsi="Arial" w:cs="Arial"/>
                <w:sz w:val="20"/>
                <w:szCs w:val="20"/>
              </w:rPr>
            </w:pPr>
            <w:r w:rsidRPr="00683A60">
              <w:rPr>
                <w:rFonts w:ascii="Arial" w:hAnsi="Arial" w:cs="Arial"/>
                <w:sz w:val="20"/>
                <w:szCs w:val="20"/>
              </w:rPr>
              <w:t>Описание типа начисления (</w:t>
            </w:r>
            <w:r w:rsidR="007D5D0C">
              <w:rPr>
                <w:rFonts w:ascii="Arial" w:hAnsi="Arial" w:cs="Arial"/>
                <w:sz w:val="20"/>
                <w:szCs w:val="20"/>
              </w:rPr>
              <w:t xml:space="preserve">например, </w:t>
            </w:r>
          </w:p>
          <w:p w:rsidR="003C57CD" w:rsidRPr="00683A60" w:rsidRDefault="00826BBA" w:rsidP="004A1A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 операцию по карте ВТБ24,</w:t>
            </w:r>
          </w:p>
          <w:p w:rsidR="003C57CD" w:rsidRPr="00683A60" w:rsidRDefault="003C57CD" w:rsidP="004A1A5C">
            <w:pPr>
              <w:rPr>
                <w:rFonts w:ascii="Arial" w:hAnsi="Arial" w:cs="Arial"/>
                <w:sz w:val="20"/>
                <w:szCs w:val="20"/>
              </w:rPr>
            </w:pPr>
            <w:r w:rsidRPr="00683A60">
              <w:rPr>
                <w:rFonts w:ascii="Arial" w:hAnsi="Arial" w:cs="Arial"/>
                <w:sz w:val="20"/>
                <w:szCs w:val="20"/>
              </w:rPr>
              <w:t>4-е последние цифры номера карт</w:t>
            </w:r>
            <w:r>
              <w:rPr>
                <w:rFonts w:ascii="Arial" w:hAnsi="Arial" w:cs="Arial"/>
                <w:sz w:val="20"/>
                <w:szCs w:val="20"/>
              </w:rPr>
              <w:t>ы</w:t>
            </w:r>
            <w:r w:rsidRPr="00683A60">
              <w:rPr>
                <w:rFonts w:ascii="Arial" w:hAnsi="Arial" w:cs="Arial"/>
                <w:sz w:val="20"/>
                <w:szCs w:val="20"/>
              </w:rPr>
              <w:t>, по которой была совершена транзакция</w:t>
            </w:r>
            <w:r w:rsidR="00826BB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826BBA" w:rsidRDefault="003C57CD" w:rsidP="004A1A5C">
            <w:pPr>
              <w:rPr>
                <w:rFonts w:ascii="Arial" w:hAnsi="Arial" w:cs="Arial"/>
                <w:sz w:val="20"/>
                <w:szCs w:val="20"/>
              </w:rPr>
            </w:pPr>
            <w:r w:rsidRPr="00683A60">
              <w:rPr>
                <w:rFonts w:ascii="Arial" w:hAnsi="Arial" w:cs="Arial"/>
                <w:sz w:val="20"/>
                <w:szCs w:val="20"/>
              </w:rPr>
              <w:t>ТСП в котором была совершена транзакция</w:t>
            </w:r>
            <w:r w:rsidR="00826BB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826BBA" w:rsidRDefault="00826BBA" w:rsidP="004A1A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 акции ВТБ24,</w:t>
            </w:r>
          </w:p>
          <w:p w:rsidR="00826BBA" w:rsidRDefault="00826BBA" w:rsidP="004A1A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 вкладам ВТБ24,</w:t>
            </w:r>
          </w:p>
          <w:p w:rsidR="00826BBA" w:rsidRDefault="00826BBA" w:rsidP="004A1A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 кредиту наличными ВТБ24,</w:t>
            </w:r>
          </w:p>
          <w:p w:rsidR="00826BBA" w:rsidRDefault="00826BBA" w:rsidP="004A1A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По автокредиту ВТБ24</w:t>
            </w:r>
          </w:p>
          <w:p w:rsidR="003C57CD" w:rsidRDefault="00826BBA" w:rsidP="00826BB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По ипотеке ВТБ24</w:t>
            </w:r>
            <w:r w:rsidR="003C57CD" w:rsidRPr="00683A60">
              <w:rPr>
                <w:rFonts w:ascii="Arial" w:hAnsi="Arial" w:cs="Arial"/>
                <w:sz w:val="20"/>
                <w:szCs w:val="20"/>
              </w:rPr>
              <w:t>)</w:t>
            </w:r>
            <w:r w:rsidR="003C57C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5721A" w:rsidRPr="00B5721A" w:rsidRDefault="00B5721A" w:rsidP="00826BBA">
            <w:pPr>
              <w:rPr>
                <w:rFonts w:ascii="Arial" w:hAnsi="Arial" w:cs="Arial"/>
                <w:sz w:val="20"/>
                <w:szCs w:val="20"/>
              </w:rPr>
            </w:pPr>
            <w:ins w:id="9" w:author="Evgeniya Chzhan" w:date="2014-07-09T16:40:00Z">
              <w:r>
                <w:rPr>
                  <w:rFonts w:ascii="Arial" w:hAnsi="Arial" w:cs="Arial"/>
                  <w:sz w:val="20"/>
                  <w:szCs w:val="20"/>
                </w:rPr>
                <w:t>Описание заказа (для операций списания).</w:t>
              </w:r>
            </w:ins>
            <w:bookmarkStart w:id="10" w:name="_GoBack"/>
            <w:bookmarkEnd w:id="10"/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7CD" w:rsidRPr="003C57CD" w:rsidRDefault="003C57CD" w:rsidP="004A1A5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7CD" w:rsidRPr="003C57CD" w:rsidRDefault="003C57CD" w:rsidP="004A1A5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Строка, не более 500 символов</w:t>
            </w:r>
          </w:p>
        </w:tc>
      </w:tr>
    </w:tbl>
    <w:p w:rsidR="00B13876" w:rsidRDefault="00B13876" w:rsidP="00B13876"/>
    <w:p w:rsidR="00B13876" w:rsidRPr="00B13876" w:rsidRDefault="00B13876" w:rsidP="00B13876"/>
    <w:p w:rsidR="00AC7F6B" w:rsidRPr="005841B4" w:rsidRDefault="00506AB8" w:rsidP="005841B4">
      <w:pPr>
        <w:pStyle w:val="3"/>
      </w:pPr>
      <w:r w:rsidRPr="005841B4">
        <w:t>4.2.</w:t>
      </w:r>
      <w:r w:rsidR="00E537BF">
        <w:t>2</w:t>
      </w:r>
      <w:r w:rsidRPr="005841B4">
        <w:t xml:space="preserve">. </w:t>
      </w:r>
      <w:r w:rsidR="004D6674" w:rsidRPr="005841B4">
        <w:t>Требования к Хранилищу</w:t>
      </w:r>
    </w:p>
    <w:p w:rsidR="00B13876" w:rsidRDefault="00B13876" w:rsidP="00595BAD">
      <w:pPr>
        <w:pStyle w:val="4"/>
        <w:ind w:left="567"/>
      </w:pPr>
      <w:bookmarkStart w:id="11" w:name="_4.2.2.1._Текущая_выписка"/>
      <w:bookmarkEnd w:id="11"/>
      <w:r w:rsidRPr="00B13876">
        <w:t>4.2.</w:t>
      </w:r>
      <w:r>
        <w:t>2</w:t>
      </w:r>
      <w:r w:rsidRPr="00B13876">
        <w:t xml:space="preserve">.1. </w:t>
      </w:r>
      <w:r w:rsidR="000A37F5">
        <w:t>Бонусы, ожидающие начисления</w:t>
      </w:r>
    </w:p>
    <w:p w:rsidR="00595BAD" w:rsidRPr="00595BAD" w:rsidRDefault="00595BAD" w:rsidP="00595BAD"/>
    <w:p w:rsidR="002D3484" w:rsidRPr="008F4760" w:rsidRDefault="005E6911" w:rsidP="00595BAD">
      <w:pPr>
        <w:ind w:left="567"/>
        <w:jc w:val="both"/>
        <w:rPr>
          <w:b/>
          <w:u w:val="single"/>
        </w:rPr>
      </w:pPr>
      <w:r w:rsidRPr="008F4760">
        <w:rPr>
          <w:b/>
          <w:u w:val="single"/>
        </w:rPr>
        <w:t>Общая информация</w:t>
      </w:r>
      <w:r w:rsidR="002D3484" w:rsidRPr="008F4760">
        <w:rPr>
          <w:b/>
          <w:u w:val="single"/>
        </w:rPr>
        <w:t>.</w:t>
      </w:r>
    </w:p>
    <w:p w:rsidR="0083347C" w:rsidRPr="00DD2A1F" w:rsidRDefault="0083347C" w:rsidP="009074B7">
      <w:pPr>
        <w:ind w:left="567"/>
        <w:jc w:val="both"/>
        <w:rPr>
          <w:u w:val="single"/>
        </w:rPr>
      </w:pPr>
    </w:p>
    <w:p w:rsidR="008A55DF" w:rsidRPr="00C13B3F" w:rsidRDefault="008A55DF" w:rsidP="009074B7">
      <w:pPr>
        <w:spacing w:after="200" w:line="276" w:lineRule="auto"/>
        <w:ind w:left="993"/>
        <w:jc w:val="both"/>
      </w:pPr>
      <w:r w:rsidRPr="008A55DF">
        <w:t>Бонусы</w:t>
      </w:r>
      <w:r w:rsidR="006F442E">
        <w:t xml:space="preserve"> (баллы)</w:t>
      </w:r>
      <w:r w:rsidRPr="008A55DF">
        <w:t>, ожидающие начисления - это бонусы за операции клиентов,  по которым произошел расчет количества</w:t>
      </w:r>
      <w:r w:rsidR="00FF52C2">
        <w:t xml:space="preserve"> бонусов</w:t>
      </w:r>
      <w:r w:rsidRPr="008A55DF">
        <w:t xml:space="preserve"> к начислению, но дата начисления еще не настала.</w:t>
      </w:r>
    </w:p>
    <w:p w:rsidR="00CB031A" w:rsidRDefault="009F1921" w:rsidP="009074B7">
      <w:pPr>
        <w:ind w:left="567"/>
        <w:jc w:val="both"/>
        <w:rPr>
          <w:b/>
          <w:u w:val="single"/>
        </w:rPr>
      </w:pPr>
      <w:bookmarkStart w:id="12" w:name="Бонусный_движок_и_выгрузка_бонусов_ожид"/>
      <w:r>
        <w:rPr>
          <w:b/>
          <w:u w:val="single"/>
        </w:rPr>
        <w:t>Бонусный движок</w:t>
      </w:r>
      <w:r w:rsidR="009D6D74">
        <w:rPr>
          <w:b/>
          <w:u w:val="single"/>
        </w:rPr>
        <w:t xml:space="preserve"> и выгрузка</w:t>
      </w:r>
      <w:r w:rsidR="0039537A">
        <w:rPr>
          <w:b/>
          <w:u w:val="single"/>
        </w:rPr>
        <w:t xml:space="preserve"> бонусов, ожидающих начисления</w:t>
      </w:r>
      <w:bookmarkEnd w:id="12"/>
      <w:r w:rsidR="002F5B9C" w:rsidRPr="00E9525B">
        <w:rPr>
          <w:b/>
          <w:u w:val="single"/>
        </w:rPr>
        <w:t>:</w:t>
      </w:r>
    </w:p>
    <w:p w:rsidR="0039537A" w:rsidRPr="00E9525B" w:rsidRDefault="0039537A" w:rsidP="009074B7">
      <w:pPr>
        <w:ind w:left="567"/>
        <w:jc w:val="both"/>
        <w:rPr>
          <w:b/>
          <w:u w:val="single"/>
        </w:rPr>
      </w:pPr>
    </w:p>
    <w:p w:rsidR="0039537A" w:rsidRDefault="0020643D" w:rsidP="0039537A">
      <w:pPr>
        <w:spacing w:after="200" w:line="276" w:lineRule="auto"/>
        <w:ind w:left="993"/>
        <w:jc w:val="both"/>
      </w:pPr>
      <w:r>
        <w:t>- необходимо предусмотреть</w:t>
      </w:r>
      <w:r w:rsidR="009D6D74">
        <w:t xml:space="preserve"> учет и</w:t>
      </w:r>
      <w:r w:rsidR="00452576">
        <w:t xml:space="preserve"> выгрузку </w:t>
      </w:r>
      <w:r w:rsidR="0039537A">
        <w:t xml:space="preserve">бонусов (см. взаимодействие </w:t>
      </w:r>
      <w:hyperlink w:anchor="_4.2.1.1._Взаимодействие_" w:history="1">
        <w:r w:rsidR="0039537A" w:rsidRPr="0039537A">
          <w:rPr>
            <w:rStyle w:val="afb"/>
          </w:rPr>
          <w:t>4.2.1.1. Бонусы, ожидающие начисления</w:t>
        </w:r>
      </w:hyperlink>
      <w:r w:rsidR="0039537A">
        <w:t>),</w:t>
      </w:r>
      <w:r w:rsidR="00452576">
        <w:t xml:space="preserve"> ожидающих начисления</w:t>
      </w:r>
      <w:r w:rsidR="0039537A">
        <w:t>, для Сайта</w:t>
      </w:r>
      <w:r w:rsidR="0039537A" w:rsidRPr="0039537A">
        <w:t>;</w:t>
      </w:r>
      <w:r w:rsidR="0039537A">
        <w:t xml:space="preserve"> </w:t>
      </w:r>
    </w:p>
    <w:p w:rsidR="000A37F5" w:rsidRDefault="0039537A" w:rsidP="0039537A">
      <w:pPr>
        <w:spacing w:after="200" w:line="276" w:lineRule="auto"/>
        <w:ind w:left="993"/>
        <w:jc w:val="both"/>
      </w:pPr>
      <w:r>
        <w:t>-</w:t>
      </w:r>
      <w:r w:rsidRPr="0039537A">
        <w:t xml:space="preserve"> </w:t>
      </w:r>
      <w:r>
        <w:t>р</w:t>
      </w:r>
      <w:r w:rsidR="000A57A8">
        <w:t>асчет бонусов, ожидающих начисления, необходимо произв</w:t>
      </w:r>
      <w:r>
        <w:t xml:space="preserve">одить по реестру с транзакциями, который выгружает </w:t>
      </w:r>
      <w:r w:rsidR="000A57A8">
        <w:rPr>
          <w:lang w:val="en-US"/>
        </w:rPr>
        <w:t>Way</w:t>
      </w:r>
      <w:r w:rsidR="000A57A8" w:rsidRPr="000A57A8">
        <w:t>4</w:t>
      </w:r>
      <w:r w:rsidR="008E18DD">
        <w:t xml:space="preserve"> для Х</w:t>
      </w:r>
      <w:r>
        <w:t>ранилища,</w:t>
      </w:r>
      <w:r w:rsidR="000A57A8" w:rsidRPr="000A57A8">
        <w:t xml:space="preserve"> </w:t>
      </w:r>
      <w:r w:rsidR="000A57A8">
        <w:t>н</w:t>
      </w:r>
      <w:r w:rsidR="000A37F5">
        <w:t>е дожидаясь окончания сверочных процессов в Хранилище</w:t>
      </w:r>
      <w:r>
        <w:t>, которые</w:t>
      </w:r>
      <w:r w:rsidR="000A37F5">
        <w:t xml:space="preserve"> связанны с окончанием загрузки реестров из смежных систем </w:t>
      </w:r>
      <w:r>
        <w:t>Б</w:t>
      </w:r>
      <w:r w:rsidR="000A37F5">
        <w:t>анка.</w:t>
      </w:r>
    </w:p>
    <w:p w:rsidR="00B13876" w:rsidRPr="00B13876" w:rsidRDefault="00B13876" w:rsidP="009E7C8E">
      <w:pPr>
        <w:pStyle w:val="4"/>
        <w:ind w:left="567"/>
        <w:jc w:val="both"/>
      </w:pPr>
      <w:bookmarkStart w:id="13" w:name="_4.2.2.2._Расширенная_выписка"/>
      <w:bookmarkEnd w:id="13"/>
      <w:r w:rsidRPr="00B13876">
        <w:t>4.2.</w:t>
      </w:r>
      <w:r>
        <w:t>2</w:t>
      </w:r>
      <w:r w:rsidRPr="00B13876">
        <w:t>.</w:t>
      </w:r>
      <w:r>
        <w:t>2</w:t>
      </w:r>
      <w:r w:rsidRPr="00B13876">
        <w:t xml:space="preserve">. </w:t>
      </w:r>
      <w:r>
        <w:t>Расширенная выписка</w:t>
      </w:r>
    </w:p>
    <w:p w:rsidR="00B13876" w:rsidRDefault="00B13876" w:rsidP="009074B7">
      <w:pPr>
        <w:jc w:val="both"/>
        <w:rPr>
          <w:b/>
          <w:u w:val="single"/>
        </w:rPr>
      </w:pPr>
    </w:p>
    <w:p w:rsidR="00B13876" w:rsidRPr="008F4760" w:rsidRDefault="00804C92" w:rsidP="009074B7">
      <w:pPr>
        <w:ind w:left="567"/>
        <w:jc w:val="both"/>
        <w:rPr>
          <w:b/>
          <w:u w:val="single"/>
        </w:rPr>
      </w:pPr>
      <w:r>
        <w:rPr>
          <w:b/>
          <w:u w:val="single"/>
        </w:rPr>
        <w:t>Взаимодействие с Сайтом</w:t>
      </w:r>
      <w:r w:rsidR="00B13876" w:rsidRPr="008F4760">
        <w:rPr>
          <w:b/>
          <w:u w:val="single"/>
        </w:rPr>
        <w:t>.</w:t>
      </w:r>
    </w:p>
    <w:p w:rsidR="009D6D74" w:rsidRPr="009B0550" w:rsidRDefault="009B0550" w:rsidP="0031159B">
      <w:pPr>
        <w:ind w:left="993"/>
        <w:rPr>
          <w:b/>
        </w:rPr>
      </w:pPr>
      <w:r w:rsidRPr="009B0550">
        <w:t>Необходимо организовать взаимодействие с Сайтом описан</w:t>
      </w:r>
      <w:r>
        <w:t>н</w:t>
      </w:r>
      <w:r w:rsidRPr="009B0550">
        <w:t xml:space="preserve">ое в </w:t>
      </w:r>
      <w:r>
        <w:t xml:space="preserve">пункте </w:t>
      </w:r>
      <w:hyperlink w:anchor="_4.2.1.2._Взаимодействие_" w:history="1">
        <w:r w:rsidRPr="009B0550">
          <w:rPr>
            <w:rStyle w:val="afb"/>
          </w:rPr>
          <w:t>4.2.1.2. Взаимодействие  «Расширенная выписка» (новое)</w:t>
        </w:r>
      </w:hyperlink>
    </w:p>
    <w:p w:rsidR="009B0550" w:rsidRPr="009B0550" w:rsidRDefault="009B0550" w:rsidP="009074B7">
      <w:pPr>
        <w:ind w:left="567"/>
        <w:jc w:val="both"/>
      </w:pPr>
    </w:p>
    <w:p w:rsidR="009B0550" w:rsidRPr="009074B7" w:rsidRDefault="009074B7" w:rsidP="009074B7">
      <w:pPr>
        <w:ind w:left="567"/>
        <w:jc w:val="both"/>
        <w:rPr>
          <w:b/>
          <w:u w:val="single"/>
        </w:rPr>
      </w:pPr>
      <w:r w:rsidRPr="009074B7">
        <w:rPr>
          <w:b/>
          <w:u w:val="single"/>
        </w:rPr>
        <w:t>Р</w:t>
      </w:r>
      <w:r w:rsidR="009B0550" w:rsidRPr="009074B7">
        <w:rPr>
          <w:b/>
          <w:u w:val="single"/>
        </w:rPr>
        <w:t>еестр с расширенной выпиской по клиентам</w:t>
      </w:r>
      <w:r w:rsidRPr="009074B7">
        <w:rPr>
          <w:b/>
          <w:u w:val="single"/>
        </w:rPr>
        <w:t xml:space="preserve"> Программы Коллекция</w:t>
      </w:r>
      <w:r w:rsidR="009B0550" w:rsidRPr="009074B7">
        <w:rPr>
          <w:b/>
          <w:u w:val="single"/>
        </w:rPr>
        <w:t xml:space="preserve"> за период</w:t>
      </w:r>
      <w:r w:rsidRPr="009074B7">
        <w:rPr>
          <w:b/>
          <w:u w:val="single"/>
        </w:rPr>
        <w:t xml:space="preserve"> включает:</w:t>
      </w:r>
    </w:p>
    <w:p w:rsidR="009B0550" w:rsidRPr="009074B7" w:rsidRDefault="009B0550" w:rsidP="00804C92">
      <w:pPr>
        <w:ind w:left="993"/>
        <w:jc w:val="both"/>
      </w:pPr>
      <w:r>
        <w:rPr>
          <w:b/>
        </w:rPr>
        <w:t>-</w:t>
      </w:r>
      <w:r w:rsidR="009074B7">
        <w:rPr>
          <w:b/>
        </w:rPr>
        <w:t xml:space="preserve"> </w:t>
      </w:r>
      <w:r w:rsidR="00343E4F">
        <w:t>начисленные/предначисленные</w:t>
      </w:r>
      <w:r w:rsidR="009074B7">
        <w:rPr>
          <w:b/>
        </w:rPr>
        <w:t xml:space="preserve"> </w:t>
      </w:r>
      <w:r w:rsidR="009074B7" w:rsidRPr="009074B7">
        <w:t>бон</w:t>
      </w:r>
      <w:r w:rsidR="009074B7">
        <w:t>усы в разрезе</w:t>
      </w:r>
      <w:r w:rsidR="005B4236">
        <w:t xml:space="preserve"> </w:t>
      </w:r>
      <w:r w:rsidR="005B4236">
        <w:rPr>
          <w:rFonts w:eastAsia="Arial Unicode MS"/>
        </w:rPr>
        <w:t>эквайринговых</w:t>
      </w:r>
      <w:r w:rsidR="009074B7">
        <w:t xml:space="preserve"> карточн</w:t>
      </w:r>
      <w:r w:rsidR="005B4236">
        <w:t>ых</w:t>
      </w:r>
      <w:r w:rsidR="009074B7">
        <w:t xml:space="preserve"> операци</w:t>
      </w:r>
      <w:r w:rsidR="005B4236">
        <w:t>й</w:t>
      </w:r>
      <w:r w:rsidR="009074B7" w:rsidRPr="009074B7">
        <w:t>;</w:t>
      </w:r>
    </w:p>
    <w:p w:rsidR="009074B7" w:rsidRPr="009074B7" w:rsidRDefault="009074B7" w:rsidP="00804C92">
      <w:pPr>
        <w:ind w:left="993"/>
        <w:jc w:val="both"/>
      </w:pPr>
      <w:r w:rsidRPr="009074B7">
        <w:t xml:space="preserve">- </w:t>
      </w:r>
      <w:r>
        <w:t xml:space="preserve">бонусы начисленные за операции не связанные </w:t>
      </w:r>
      <w:r w:rsidR="0020201A">
        <w:t xml:space="preserve">с </w:t>
      </w:r>
      <w:r>
        <w:t>карточными</w:t>
      </w:r>
      <w:r w:rsidR="005B4236">
        <w:t xml:space="preserve"> (например, за акции, т.д.)</w:t>
      </w:r>
      <w:r>
        <w:t>.</w:t>
      </w:r>
    </w:p>
    <w:p w:rsidR="009C0F1A" w:rsidRPr="005841B4" w:rsidRDefault="009C0F1A" w:rsidP="009074B7">
      <w:pPr>
        <w:pStyle w:val="3"/>
        <w:jc w:val="both"/>
      </w:pPr>
      <w:bookmarkStart w:id="14" w:name="_4.2.3._Требования_к"/>
      <w:bookmarkEnd w:id="14"/>
      <w:r w:rsidRPr="005841B4">
        <w:t>4.</w:t>
      </w:r>
      <w:r w:rsidR="00BE517B">
        <w:t>2</w:t>
      </w:r>
      <w:r w:rsidRPr="005841B4">
        <w:t>.</w:t>
      </w:r>
      <w:r w:rsidR="00BE517B">
        <w:t>3</w:t>
      </w:r>
      <w:r w:rsidRPr="005841B4">
        <w:t xml:space="preserve">. Требования к </w:t>
      </w:r>
      <w:r>
        <w:t>Сайту</w:t>
      </w:r>
    </w:p>
    <w:p w:rsidR="00B13876" w:rsidRPr="00B13876" w:rsidRDefault="00B13876" w:rsidP="009074B7">
      <w:pPr>
        <w:pStyle w:val="4"/>
        <w:ind w:left="567"/>
        <w:jc w:val="both"/>
      </w:pPr>
      <w:bookmarkStart w:id="15" w:name="_4.2.3.1._Текущая_выписка"/>
      <w:bookmarkEnd w:id="15"/>
      <w:r w:rsidRPr="00B13876">
        <w:t>4.2.3.1. Текущая выписка</w:t>
      </w:r>
    </w:p>
    <w:p w:rsidR="00B13876" w:rsidRDefault="00B13876" w:rsidP="009074B7">
      <w:pPr>
        <w:ind w:left="567"/>
        <w:jc w:val="both"/>
        <w:rPr>
          <w:b/>
          <w:u w:val="single"/>
        </w:rPr>
      </w:pPr>
    </w:p>
    <w:p w:rsidR="003B1210" w:rsidRPr="008F4760" w:rsidRDefault="003B1210" w:rsidP="009074B7">
      <w:pPr>
        <w:ind w:left="567"/>
        <w:jc w:val="both"/>
        <w:rPr>
          <w:b/>
          <w:u w:val="single"/>
        </w:rPr>
      </w:pPr>
      <w:r w:rsidRPr="008F4760">
        <w:rPr>
          <w:b/>
          <w:u w:val="single"/>
        </w:rPr>
        <w:t>Общая информация.</w:t>
      </w:r>
    </w:p>
    <w:p w:rsidR="003B1210" w:rsidRPr="00DD2A1F" w:rsidRDefault="003B1210" w:rsidP="009074B7">
      <w:pPr>
        <w:ind w:left="567"/>
        <w:jc w:val="both"/>
        <w:rPr>
          <w:u w:val="single"/>
        </w:rPr>
      </w:pPr>
    </w:p>
    <w:p w:rsidR="008A55DF" w:rsidRDefault="008A55DF" w:rsidP="008A55DF">
      <w:pPr>
        <w:spacing w:after="200" w:line="276" w:lineRule="auto"/>
        <w:ind w:left="993"/>
        <w:jc w:val="both"/>
      </w:pPr>
      <w:r w:rsidRPr="008A55DF">
        <w:t>Бонусы</w:t>
      </w:r>
      <w:r w:rsidR="006F442E">
        <w:t xml:space="preserve"> (баллы)</w:t>
      </w:r>
      <w:r w:rsidRPr="008A55DF">
        <w:t>, ожидающие начисления - это бонусы за операции клиентов,  по которым произошел расчет количества</w:t>
      </w:r>
      <w:r w:rsidR="006333EC">
        <w:t xml:space="preserve"> бонусов</w:t>
      </w:r>
      <w:r w:rsidRPr="008A55DF">
        <w:t xml:space="preserve"> к начислению, но дата начисления еще не настала.</w:t>
      </w:r>
    </w:p>
    <w:p w:rsidR="00DC30FC" w:rsidRPr="00DC30FC" w:rsidRDefault="00DC30FC" w:rsidP="00DC30FC">
      <w:pPr>
        <w:ind w:left="567"/>
        <w:jc w:val="both"/>
        <w:rPr>
          <w:b/>
          <w:u w:val="single"/>
        </w:rPr>
      </w:pPr>
      <w:r w:rsidRPr="00DC30FC">
        <w:rPr>
          <w:b/>
          <w:u w:val="single"/>
        </w:rPr>
        <w:t>Взаимодействие с Хранилищем</w:t>
      </w:r>
      <w:r w:rsidRPr="00DC30FC">
        <w:rPr>
          <w:b/>
          <w:u w:val="single"/>
          <w:lang w:val="en-US"/>
        </w:rPr>
        <w:t>:</w:t>
      </w:r>
    </w:p>
    <w:p w:rsidR="00DC30FC" w:rsidRPr="00340F13" w:rsidRDefault="00DC30FC" w:rsidP="00DC30FC">
      <w:pPr>
        <w:pStyle w:val="af4"/>
        <w:numPr>
          <w:ilvl w:val="0"/>
          <w:numId w:val="17"/>
        </w:numPr>
        <w:tabs>
          <w:tab w:val="left" w:pos="1276"/>
        </w:tabs>
        <w:ind w:left="993" w:firstLine="0"/>
        <w:jc w:val="both"/>
        <w:rPr>
          <w:rStyle w:val="afb"/>
          <w:b w:val="0"/>
          <w:color w:val="auto"/>
          <w:u w:val="none"/>
        </w:rPr>
      </w:pPr>
      <w:r>
        <w:lastRenderedPageBreak/>
        <w:t>н</w:t>
      </w:r>
      <w:r w:rsidRPr="009B0550">
        <w:t xml:space="preserve">еобходимо организовать взаимодействие с </w:t>
      </w:r>
      <w:r>
        <w:t>Хранилищем,</w:t>
      </w:r>
      <w:r w:rsidRPr="009B0550">
        <w:t xml:space="preserve"> описан</w:t>
      </w:r>
      <w:r>
        <w:t>н</w:t>
      </w:r>
      <w:r w:rsidRPr="009B0550">
        <w:t xml:space="preserve">ое в </w:t>
      </w:r>
      <w:r>
        <w:t xml:space="preserve">пункте </w:t>
      </w:r>
      <w:hyperlink w:anchor="_4.2.1.1._Взаимодействие_" w:history="1">
        <w:r w:rsidRPr="0039537A">
          <w:rPr>
            <w:rStyle w:val="afb"/>
          </w:rPr>
          <w:t>4.2.1.1. Бонусы, ожидающие начисления</w:t>
        </w:r>
      </w:hyperlink>
      <w:r w:rsidR="00340F13">
        <w:rPr>
          <w:rStyle w:val="afb"/>
          <w:lang w:val="en-US"/>
        </w:rPr>
        <w:t>;</w:t>
      </w:r>
    </w:p>
    <w:p w:rsidR="00340F13" w:rsidRPr="00C03B5C" w:rsidRDefault="00340F13" w:rsidP="00340F13">
      <w:pPr>
        <w:pStyle w:val="af4"/>
        <w:numPr>
          <w:ilvl w:val="0"/>
          <w:numId w:val="17"/>
        </w:numPr>
        <w:jc w:val="both"/>
      </w:pPr>
      <w:r>
        <w:t>- н</w:t>
      </w:r>
      <w:r w:rsidRPr="00C03B5C">
        <w:t>еобходимо добавить новый отчет по новому взаимодействию реестрового файлообмена.</w:t>
      </w:r>
    </w:p>
    <w:p w:rsidR="00BE65F3" w:rsidRDefault="00452576" w:rsidP="00BE65F3">
      <w:pPr>
        <w:spacing w:after="200" w:line="276" w:lineRule="auto"/>
        <w:ind w:left="993"/>
        <w:jc w:val="both"/>
      </w:pPr>
      <w:r>
        <w:t>Баллы</w:t>
      </w:r>
      <w:r w:rsidR="002C6218">
        <w:t>,</w:t>
      </w:r>
      <w:r>
        <w:t xml:space="preserve"> ожидающие начисления Сайтом</w:t>
      </w:r>
      <w:r w:rsidR="002C6218">
        <w:t>,</w:t>
      </w:r>
      <w:r>
        <w:t xml:space="preserve"> используются только для информирования клиента, опе</w:t>
      </w:r>
      <w:r w:rsidR="00BE65F3">
        <w:t>рации с ними производить нельзя</w:t>
      </w:r>
      <w:r w:rsidR="00BE65F3" w:rsidRPr="00BE65F3">
        <w:t>;</w:t>
      </w:r>
    </w:p>
    <w:p w:rsidR="00A6532E" w:rsidRPr="008A24D4" w:rsidRDefault="00A6532E" w:rsidP="008F55DC">
      <w:pPr>
        <w:ind w:left="567"/>
        <w:jc w:val="both"/>
        <w:rPr>
          <w:b/>
          <w:u w:val="single"/>
        </w:rPr>
      </w:pPr>
      <w:r>
        <w:rPr>
          <w:b/>
          <w:u w:val="single"/>
        </w:rPr>
        <w:t>Требования к выписке</w:t>
      </w:r>
      <w:r w:rsidR="008A24D4" w:rsidRPr="008A24D4">
        <w:rPr>
          <w:b/>
          <w:u w:val="single"/>
        </w:rPr>
        <w:t xml:space="preserve"> (</w:t>
      </w:r>
      <w:r w:rsidR="008A24D4" w:rsidRPr="008A24D4">
        <w:rPr>
          <w:u w:val="single"/>
        </w:rPr>
        <w:t>прототип см. на Рисунке №1 - «Выписка»: таблицы и поля</w:t>
      </w:r>
      <w:r w:rsidR="008A24D4" w:rsidRPr="008A24D4">
        <w:rPr>
          <w:b/>
          <w:u w:val="single"/>
        </w:rPr>
        <w:t>)</w:t>
      </w:r>
      <w:r w:rsidR="00452576">
        <w:rPr>
          <w:b/>
          <w:u w:val="single"/>
        </w:rPr>
        <w:t>.</w:t>
      </w:r>
    </w:p>
    <w:p w:rsidR="008A24D4" w:rsidRPr="008A24D4" w:rsidRDefault="008A24D4" w:rsidP="009074B7">
      <w:pPr>
        <w:ind w:left="993"/>
        <w:jc w:val="both"/>
        <w:rPr>
          <w:b/>
          <w:u w:val="single"/>
        </w:rPr>
      </w:pPr>
    </w:p>
    <w:p w:rsidR="00A6532E" w:rsidRDefault="00452576" w:rsidP="0016041B">
      <w:pPr>
        <w:pStyle w:val="af4"/>
        <w:numPr>
          <w:ilvl w:val="0"/>
          <w:numId w:val="18"/>
        </w:numPr>
        <w:jc w:val="both"/>
        <w:rPr>
          <w:rStyle w:val="afb"/>
        </w:rPr>
      </w:pPr>
      <w:r>
        <w:t>Н</w:t>
      </w:r>
      <w:r w:rsidR="00A6532E">
        <w:t>еобходимо реализовать публикацию второй таблицы «Предполагаемые к начислению бонусы</w:t>
      </w:r>
      <w:r w:rsidR="00A6532E" w:rsidRPr="00A97914">
        <w:t>»</w:t>
      </w:r>
      <w:r w:rsidR="009B1765">
        <w:t>.</w:t>
      </w:r>
      <w:r w:rsidR="00A6532E">
        <w:t xml:space="preserve"> В ней должна отражаться сумма всех </w:t>
      </w:r>
      <w:r w:rsidR="009B1765">
        <w:t>предначисленных бонусов клиента</w:t>
      </w:r>
      <w:r w:rsidR="00174A20">
        <w:t>,</w:t>
      </w:r>
      <w:r w:rsidR="009B1765">
        <w:t xml:space="preserve"> полученных по клиенту при помощи взаимодействия с Хранилищем </w:t>
      </w:r>
      <w:hyperlink w:anchor="_4.2.1.1._Взаимодействие_" w:history="1">
        <w:r w:rsidR="009B1765" w:rsidRPr="0039537A">
          <w:rPr>
            <w:rStyle w:val="afb"/>
          </w:rPr>
          <w:t>4.2.1.1. Бонусы, ожидающие начисления</w:t>
        </w:r>
      </w:hyperlink>
      <w:r w:rsidR="009B1765">
        <w:rPr>
          <w:rStyle w:val="afb"/>
        </w:rPr>
        <w:t>.</w:t>
      </w:r>
    </w:p>
    <w:p w:rsidR="008A24D4" w:rsidRPr="00452576" w:rsidRDefault="008A24D4" w:rsidP="009B1765">
      <w:pPr>
        <w:spacing w:after="200" w:line="276" w:lineRule="auto"/>
        <w:jc w:val="right"/>
      </w:pPr>
      <w:r w:rsidRPr="008A24D4">
        <w:rPr>
          <w:u w:val="single"/>
        </w:rPr>
        <w:t>Рису</w:t>
      </w:r>
      <w:r w:rsidR="003B5C15">
        <w:rPr>
          <w:u w:val="single"/>
        </w:rPr>
        <w:t>нок</w:t>
      </w:r>
      <w:r w:rsidRPr="008A24D4">
        <w:rPr>
          <w:u w:val="single"/>
        </w:rPr>
        <w:t xml:space="preserve"> №1 - «Выписка»: таблицы и поля</w:t>
      </w: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884"/>
        <w:gridCol w:w="326"/>
        <w:gridCol w:w="1869"/>
        <w:gridCol w:w="266"/>
        <w:gridCol w:w="1446"/>
        <w:gridCol w:w="3990"/>
      </w:tblGrid>
      <w:tr w:rsidR="00B13876" w:rsidTr="00B13876">
        <w:trPr>
          <w:trHeight w:val="300"/>
        </w:trPr>
        <w:tc>
          <w:tcPr>
            <w:tcW w:w="9781" w:type="dxa"/>
            <w:gridSpan w:val="6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Операции по счету</w:t>
            </w:r>
          </w:p>
        </w:tc>
      </w:tr>
      <w:tr w:rsidR="00B13876" w:rsidTr="00B13876">
        <w:trPr>
          <w:trHeight w:val="69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Дата начисления</w:t>
            </w:r>
          </w:p>
        </w:tc>
        <w:tc>
          <w:tcPr>
            <w:tcW w:w="219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B13876" w:rsidRDefault="00B1387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Бонусов получено</w:t>
            </w:r>
          </w:p>
        </w:tc>
        <w:tc>
          <w:tcPr>
            <w:tcW w:w="17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B13876" w:rsidRDefault="00B1387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Бонусов потрачено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описание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13.05.2014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50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Начисление от ВТБ24 за вход в Телебанк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10.04.2014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-1500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Списание на вознаграждение по каталогу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31.03.2014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1000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Начисление от ВТБ24 по акции "Приведи друга"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27.01.2014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500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Начисление от ВТБ24 за транзакции по карте</w:t>
            </w:r>
          </w:p>
        </w:tc>
      </w:tr>
      <w:tr w:rsidR="00B13876" w:rsidTr="00B13876">
        <w:trPr>
          <w:trHeight w:val="6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27.01.2014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100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Начисление дополнительных бонусов по акции от партнера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27.01.2014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100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Начисление базовых бонусов от партнера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250</w:t>
            </w:r>
          </w:p>
        </w:tc>
        <w:tc>
          <w:tcPr>
            <w:tcW w:w="17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-1500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13876" w:rsidTr="00B13876">
        <w:trPr>
          <w:trHeight w:val="450"/>
        </w:trPr>
        <w:tc>
          <w:tcPr>
            <w:tcW w:w="5791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Предполагаемые к начислению бонусы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900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8A24D4" w:rsidRPr="008A24D4" w:rsidRDefault="008A24D4" w:rsidP="00A6532E">
      <w:pPr>
        <w:ind w:left="426"/>
        <w:jc w:val="both"/>
        <w:rPr>
          <w:lang w:val="en-US"/>
        </w:rPr>
      </w:pPr>
    </w:p>
    <w:p w:rsidR="00B13876" w:rsidRPr="00B13876" w:rsidRDefault="00B13876" w:rsidP="002C6218">
      <w:pPr>
        <w:pStyle w:val="4"/>
        <w:ind w:left="567"/>
      </w:pPr>
      <w:bookmarkStart w:id="16" w:name="_4.2.3.2._Расширенная_выписка"/>
      <w:bookmarkEnd w:id="16"/>
      <w:r w:rsidRPr="00B13876">
        <w:t>4.2.3.</w:t>
      </w:r>
      <w:r>
        <w:t>2</w:t>
      </w:r>
      <w:r w:rsidRPr="00B13876">
        <w:t xml:space="preserve">. </w:t>
      </w:r>
      <w:r>
        <w:t>Расширенная выписка</w:t>
      </w:r>
    </w:p>
    <w:p w:rsidR="00B13876" w:rsidRDefault="00B13876" w:rsidP="00804C92">
      <w:pPr>
        <w:ind w:left="567"/>
        <w:jc w:val="both"/>
        <w:rPr>
          <w:u w:val="single"/>
        </w:rPr>
      </w:pPr>
    </w:p>
    <w:p w:rsidR="007A27D9" w:rsidRDefault="007A27D9" w:rsidP="006F27AF">
      <w:pPr>
        <w:pStyle w:val="af4"/>
        <w:numPr>
          <w:ilvl w:val="0"/>
          <w:numId w:val="15"/>
        </w:numPr>
        <w:jc w:val="both"/>
      </w:pPr>
      <w:r w:rsidRPr="007A27D9">
        <w:t xml:space="preserve">В </w:t>
      </w:r>
      <w:r>
        <w:t>раздел</w:t>
      </w:r>
      <w:r w:rsidR="006F27AF">
        <w:t>е</w:t>
      </w:r>
      <w:r>
        <w:t xml:space="preserve"> </w:t>
      </w:r>
      <w:r w:rsidRPr="007A27D9">
        <w:t>“</w:t>
      </w:r>
      <w:r>
        <w:t>Выписка</w:t>
      </w:r>
      <w:r w:rsidRPr="007A27D9">
        <w:t>”</w:t>
      </w:r>
      <w:r>
        <w:t xml:space="preserve"> необходимо реализовать кнопку для запроса расширенной выписки (например, кнопка </w:t>
      </w:r>
      <w:r w:rsidRPr="007A27D9">
        <w:t>“</w:t>
      </w:r>
      <w:r>
        <w:t>Заказ расширенной выписки</w:t>
      </w:r>
      <w:r w:rsidRPr="007A27D9">
        <w:t>”</w:t>
      </w:r>
      <w:r>
        <w:t>).</w:t>
      </w:r>
    </w:p>
    <w:p w:rsidR="00584CD7" w:rsidRDefault="00584CD7" w:rsidP="00804C92">
      <w:pPr>
        <w:ind w:left="567"/>
        <w:jc w:val="both"/>
      </w:pPr>
    </w:p>
    <w:p w:rsidR="007A27D9" w:rsidRPr="007A27D9" w:rsidRDefault="006F27AF" w:rsidP="006F27AF">
      <w:pPr>
        <w:ind w:left="851" w:hanging="284"/>
        <w:jc w:val="both"/>
      </w:pPr>
      <w:r w:rsidRPr="007768FC">
        <w:rPr>
          <w:b/>
        </w:rPr>
        <w:t>2)</w:t>
      </w:r>
      <w:r>
        <w:t xml:space="preserve"> </w:t>
      </w:r>
      <w:r w:rsidR="007A27D9">
        <w:t xml:space="preserve">После нажатия на кнопку </w:t>
      </w:r>
      <w:r w:rsidR="007A27D9" w:rsidRPr="007A27D9">
        <w:t>“</w:t>
      </w:r>
      <w:r w:rsidR="007A27D9">
        <w:t>Заказ расширенной выписки</w:t>
      </w:r>
      <w:r w:rsidR="007A27D9" w:rsidRPr="007A27D9">
        <w:t>”</w:t>
      </w:r>
      <w:r w:rsidR="007A27D9">
        <w:t>, пользо</w:t>
      </w:r>
      <w:r w:rsidR="00171C61">
        <w:t>вателю для заполнения необходимо предоставить следующие поля</w:t>
      </w:r>
      <w:r w:rsidR="007A27D9" w:rsidRPr="007A27D9">
        <w:t>:</w:t>
      </w:r>
    </w:p>
    <w:p w:rsidR="007A27D9" w:rsidRPr="007A27D9" w:rsidRDefault="007A27D9" w:rsidP="0067094C">
      <w:pPr>
        <w:ind w:left="1276"/>
        <w:jc w:val="both"/>
      </w:pPr>
      <w:r w:rsidRPr="007A27D9">
        <w:t>-</w:t>
      </w:r>
      <w:r>
        <w:t xml:space="preserve"> период формирования выписки</w:t>
      </w:r>
      <w:r w:rsidR="008263FF">
        <w:t xml:space="preserve"> (дат</w:t>
      </w:r>
      <w:r w:rsidR="00584CD7">
        <w:t>ы</w:t>
      </w:r>
      <w:r w:rsidR="008263FF">
        <w:t xml:space="preserve"> </w:t>
      </w:r>
      <w:r w:rsidR="008263FF" w:rsidRPr="008263FF">
        <w:t>“</w:t>
      </w:r>
      <w:r w:rsidR="008263FF">
        <w:t>от</w:t>
      </w:r>
      <w:r w:rsidR="008263FF" w:rsidRPr="008263FF">
        <w:t>”</w:t>
      </w:r>
      <w:r w:rsidR="008263FF">
        <w:t xml:space="preserve"> и </w:t>
      </w:r>
      <w:r w:rsidR="008263FF" w:rsidRPr="008263FF">
        <w:t>“</w:t>
      </w:r>
      <w:r w:rsidR="008263FF">
        <w:t>до</w:t>
      </w:r>
      <w:r w:rsidR="008263FF" w:rsidRPr="008263FF">
        <w:t>”</w:t>
      </w:r>
      <w:r w:rsidR="008263FF">
        <w:t>)</w:t>
      </w:r>
      <w:r w:rsidRPr="007A27D9">
        <w:t>;</w:t>
      </w:r>
    </w:p>
    <w:p w:rsidR="007A27D9" w:rsidRDefault="007A27D9" w:rsidP="0067094C">
      <w:pPr>
        <w:ind w:left="1276"/>
        <w:jc w:val="both"/>
      </w:pPr>
      <w:r w:rsidRPr="007A27D9">
        <w:lastRenderedPageBreak/>
        <w:t xml:space="preserve">- </w:t>
      </w:r>
      <w:r>
        <w:t>способ получения выписки</w:t>
      </w:r>
      <w:r w:rsidR="00584CD7">
        <w:t xml:space="preserve"> (поле </w:t>
      </w:r>
      <w:r w:rsidR="00584CD7">
        <w:rPr>
          <w:lang w:val="en-US"/>
        </w:rPr>
        <w:t>e</w:t>
      </w:r>
      <w:r w:rsidR="00584CD7" w:rsidRPr="00584CD7">
        <w:t>-</w:t>
      </w:r>
      <w:r w:rsidR="00584CD7">
        <w:rPr>
          <w:lang w:val="en-US"/>
        </w:rPr>
        <w:t>mail</w:t>
      </w:r>
      <w:r w:rsidR="00584CD7" w:rsidRPr="00584CD7">
        <w:t xml:space="preserve"> </w:t>
      </w:r>
      <w:r w:rsidR="00584CD7">
        <w:t>клиента (предзаполненное поле с возможностью редактирования</w:t>
      </w:r>
      <w:r w:rsidR="00DC30FC">
        <w:t xml:space="preserve">, если в системе Коллекция нет </w:t>
      </w:r>
      <w:r w:rsidR="00DC30FC">
        <w:rPr>
          <w:lang w:val="en-US"/>
        </w:rPr>
        <w:t>e</w:t>
      </w:r>
      <w:r w:rsidR="00DC30FC" w:rsidRPr="00DC30FC">
        <w:t>-</w:t>
      </w:r>
      <w:r w:rsidR="00DC30FC">
        <w:rPr>
          <w:lang w:val="en-US"/>
        </w:rPr>
        <w:t>mail</w:t>
      </w:r>
      <w:r w:rsidR="00DC30FC" w:rsidRPr="00DC30FC">
        <w:t>’</w:t>
      </w:r>
      <w:r w:rsidR="00DC30FC">
        <w:t xml:space="preserve">а клиента, то </w:t>
      </w:r>
      <w:r w:rsidR="0067775D">
        <w:t>пользователь</w:t>
      </w:r>
      <w:r w:rsidR="00DC30FC">
        <w:t xml:space="preserve"> его может указать в данном поле</w:t>
      </w:r>
      <w:r w:rsidR="00584CD7">
        <w:t xml:space="preserve">) или чек-бокс </w:t>
      </w:r>
      <w:r w:rsidR="00584CD7" w:rsidRPr="00584CD7">
        <w:t>“</w:t>
      </w:r>
      <w:r w:rsidR="00584CD7">
        <w:t>Личный кабинет</w:t>
      </w:r>
      <w:r w:rsidR="002B6B27" w:rsidRPr="002B6B27">
        <w:t>”</w:t>
      </w:r>
      <w:r w:rsidR="00584CD7">
        <w:t xml:space="preserve"> клиента</w:t>
      </w:r>
      <w:r w:rsidR="00584CD7" w:rsidRPr="00584CD7">
        <w:t xml:space="preserve"> </w:t>
      </w:r>
      <w:r w:rsidR="00584CD7" w:rsidRPr="00804C92">
        <w:t>на Сайте Коллекци</w:t>
      </w:r>
      <w:r w:rsidR="00B274D2">
        <w:t>я</w:t>
      </w:r>
      <w:r w:rsidR="00584CD7">
        <w:t>)</w:t>
      </w:r>
      <w:r>
        <w:t>.</w:t>
      </w:r>
    </w:p>
    <w:p w:rsidR="008263FF" w:rsidRPr="00584CD7" w:rsidRDefault="008263FF" w:rsidP="00804C92">
      <w:pPr>
        <w:ind w:left="567"/>
        <w:jc w:val="both"/>
      </w:pPr>
    </w:p>
    <w:p w:rsidR="008263FF" w:rsidRPr="00651390" w:rsidRDefault="008263FF" w:rsidP="00804C92">
      <w:pPr>
        <w:ind w:left="567"/>
        <w:jc w:val="both"/>
        <w:rPr>
          <w:b/>
          <w:u w:val="single"/>
        </w:rPr>
      </w:pPr>
      <w:r w:rsidRPr="00651390">
        <w:rPr>
          <w:b/>
          <w:u w:val="single"/>
        </w:rPr>
        <w:t>Ограничения</w:t>
      </w:r>
      <w:r w:rsidR="00171C61" w:rsidRPr="00651390">
        <w:rPr>
          <w:b/>
          <w:u w:val="single"/>
        </w:rPr>
        <w:t>:</w:t>
      </w:r>
    </w:p>
    <w:p w:rsidR="008263FF" w:rsidRPr="00171C61" w:rsidRDefault="008263FF" w:rsidP="00171C61">
      <w:pPr>
        <w:ind w:left="993"/>
        <w:jc w:val="both"/>
      </w:pPr>
      <w:r>
        <w:t>- возможен заказ выписки только за последние три года</w:t>
      </w:r>
      <w:r w:rsidR="00584CD7">
        <w:t xml:space="preserve"> </w:t>
      </w:r>
      <w:r w:rsidR="00584CD7" w:rsidRPr="00804C92">
        <w:t>и до предыдущего дня относительно дня запроса</w:t>
      </w:r>
      <w:r w:rsidR="00171C61" w:rsidRPr="00171C61">
        <w:t>;</w:t>
      </w:r>
    </w:p>
    <w:p w:rsidR="00171C61" w:rsidRPr="00F6095C" w:rsidRDefault="00171C61" w:rsidP="00171C61">
      <w:pPr>
        <w:ind w:left="993"/>
        <w:jc w:val="both"/>
      </w:pPr>
      <w:r>
        <w:t>-</w:t>
      </w:r>
      <w:r w:rsidRPr="00171C61">
        <w:t xml:space="preserve"> </w:t>
      </w:r>
      <w:r>
        <w:t>к</w:t>
      </w:r>
      <w:r w:rsidRPr="00584CD7">
        <w:t xml:space="preserve">лиент может заказать </w:t>
      </w:r>
      <w:r w:rsidR="00F6095C">
        <w:t>выписку не чаще 1 раза в сутки</w:t>
      </w:r>
      <w:r w:rsidR="0067775D">
        <w:t xml:space="preserve">. </w:t>
      </w:r>
      <w:r w:rsidR="00961608">
        <w:t xml:space="preserve">Если сутки еще не прошли, то вместо кнопки </w:t>
      </w:r>
      <w:r w:rsidR="00961608" w:rsidRPr="007A27D9">
        <w:t>“</w:t>
      </w:r>
      <w:r w:rsidR="00961608">
        <w:t>Заказ расширенной выписки</w:t>
      </w:r>
      <w:r w:rsidR="00961608" w:rsidRPr="007A27D9">
        <w:t>”</w:t>
      </w:r>
      <w:r w:rsidR="00961608">
        <w:t xml:space="preserve"> необходимо отображать сообщение с</w:t>
      </w:r>
      <w:r w:rsidR="00961608" w:rsidRPr="00961608">
        <w:t xml:space="preserve"> </w:t>
      </w:r>
      <w:r w:rsidR="00961608" w:rsidRPr="00F6095C">
        <w:t>текст о том, что заявка клиента принята в обработку и в течение 24 клиенту будет направлена расширенная выписка</w:t>
      </w:r>
      <w:r w:rsidR="00961608">
        <w:t xml:space="preserve"> (</w:t>
      </w:r>
      <w:r w:rsidR="009C6EB2">
        <w:t>т</w:t>
      </w:r>
      <w:r w:rsidR="00961608">
        <w:t xml:space="preserve">екст сообщения будет уточнен </w:t>
      </w:r>
      <w:r w:rsidR="009C6EB2">
        <w:t>Банком</w:t>
      </w:r>
      <w:r w:rsidR="00961608">
        <w:t xml:space="preserve"> на этапе ТЗ)</w:t>
      </w:r>
      <w:r w:rsidR="00F6095C" w:rsidRPr="00F6095C">
        <w:t>;</w:t>
      </w:r>
    </w:p>
    <w:p w:rsidR="008263FF" w:rsidRDefault="00E06205" w:rsidP="000F4FDD">
      <w:pPr>
        <w:ind w:left="993"/>
        <w:jc w:val="both"/>
      </w:pPr>
      <w:r>
        <w:t xml:space="preserve">- </w:t>
      </w:r>
      <w:r w:rsidR="000F4FDD">
        <w:t xml:space="preserve">реестры с расширенной выпиской </w:t>
      </w:r>
      <w:r>
        <w:t>на Сайте</w:t>
      </w:r>
      <w:r w:rsidR="00076A94">
        <w:t xml:space="preserve"> необходимо</w:t>
      </w:r>
      <w:r>
        <w:t xml:space="preserve"> хранить</w:t>
      </w:r>
      <w:r w:rsidR="000F4FDD">
        <w:t xml:space="preserve"> две недели, а затем удалять</w:t>
      </w:r>
      <w:r>
        <w:t>.</w:t>
      </w:r>
    </w:p>
    <w:p w:rsidR="00F6095C" w:rsidRDefault="00F6095C" w:rsidP="000F4FDD">
      <w:pPr>
        <w:ind w:left="993"/>
        <w:jc w:val="both"/>
      </w:pPr>
    </w:p>
    <w:p w:rsidR="000E05A5" w:rsidRDefault="00F6095C" w:rsidP="009B215D">
      <w:pPr>
        <w:pStyle w:val="af4"/>
        <w:numPr>
          <w:ilvl w:val="0"/>
          <w:numId w:val="14"/>
        </w:numPr>
        <w:tabs>
          <w:tab w:val="left" w:pos="851"/>
        </w:tabs>
        <w:ind w:left="851" w:hanging="284"/>
        <w:jc w:val="both"/>
        <w:rPr>
          <w:szCs w:val="24"/>
        </w:rPr>
      </w:pPr>
      <w:r w:rsidRPr="00F6095C">
        <w:rPr>
          <w:szCs w:val="24"/>
        </w:rPr>
        <w:t>После о</w:t>
      </w:r>
      <w:r w:rsidR="008A2C75">
        <w:rPr>
          <w:szCs w:val="24"/>
        </w:rPr>
        <w:t>т</w:t>
      </w:r>
      <w:r w:rsidRPr="00F6095C">
        <w:rPr>
          <w:szCs w:val="24"/>
        </w:rPr>
        <w:t xml:space="preserve">правки запроса на </w:t>
      </w:r>
      <w:r w:rsidRPr="00F6095C">
        <w:rPr>
          <w:rFonts w:cs="Times New Roman"/>
          <w:szCs w:val="24"/>
        </w:rPr>
        <w:t>заказ расширенной выпис</w:t>
      </w:r>
      <w:r w:rsidR="008A2C75">
        <w:rPr>
          <w:rFonts w:cs="Times New Roman"/>
          <w:szCs w:val="24"/>
        </w:rPr>
        <w:t>к</w:t>
      </w:r>
      <w:r w:rsidRPr="00F6095C">
        <w:rPr>
          <w:rFonts w:cs="Times New Roman"/>
          <w:szCs w:val="24"/>
        </w:rPr>
        <w:t>и на месте кнопки</w:t>
      </w:r>
      <w:r>
        <w:rPr>
          <w:rFonts w:cs="Times New Roman"/>
          <w:szCs w:val="24"/>
        </w:rPr>
        <w:t xml:space="preserve"> необходимо</w:t>
      </w:r>
      <w:r w:rsidRPr="00F6095C">
        <w:rPr>
          <w:rFonts w:cs="Times New Roman"/>
          <w:szCs w:val="24"/>
        </w:rPr>
        <w:t xml:space="preserve"> отображать текст о том, что заявка клиента принята в обработку и в течение 24</w:t>
      </w:r>
      <w:r w:rsidR="002A30D5">
        <w:rPr>
          <w:rFonts w:cs="Times New Roman"/>
          <w:szCs w:val="24"/>
        </w:rPr>
        <w:t xml:space="preserve"> часов</w:t>
      </w:r>
      <w:r w:rsidRPr="00F6095C">
        <w:rPr>
          <w:rFonts w:cs="Times New Roman"/>
          <w:szCs w:val="24"/>
        </w:rPr>
        <w:t xml:space="preserve"> клиенту будет направлена расширенная выписка (на </w:t>
      </w:r>
      <w:r w:rsidRPr="00F6095C">
        <w:rPr>
          <w:rFonts w:cs="Times New Roman"/>
          <w:szCs w:val="24"/>
          <w:lang w:val="en-US"/>
        </w:rPr>
        <w:t>e</w:t>
      </w:r>
      <w:r w:rsidRPr="00F6095C">
        <w:rPr>
          <w:rFonts w:cs="Times New Roman"/>
          <w:szCs w:val="24"/>
        </w:rPr>
        <w:t>-</w:t>
      </w:r>
      <w:r w:rsidRPr="00F6095C">
        <w:rPr>
          <w:rFonts w:cs="Times New Roman"/>
          <w:szCs w:val="24"/>
          <w:lang w:val="en-US"/>
        </w:rPr>
        <w:t>mail</w:t>
      </w:r>
      <w:r w:rsidRPr="00F6095C">
        <w:rPr>
          <w:rFonts w:cs="Times New Roman"/>
          <w:szCs w:val="24"/>
        </w:rPr>
        <w:t xml:space="preserve"> или в Сообщения ЛК).</w:t>
      </w:r>
      <w:r w:rsidRPr="00F6095C">
        <w:rPr>
          <w:szCs w:val="24"/>
        </w:rPr>
        <w:t xml:space="preserve"> </w:t>
      </w:r>
      <w:r w:rsidR="001F3962">
        <w:rPr>
          <w:szCs w:val="24"/>
        </w:rPr>
        <w:t xml:space="preserve">Кнопка </w:t>
      </w:r>
      <w:r w:rsidR="001F3962" w:rsidRPr="007A27D9">
        <w:t>“</w:t>
      </w:r>
      <w:r w:rsidR="001F3962">
        <w:t>Заказ расширенной выписки</w:t>
      </w:r>
      <w:r w:rsidR="001F3962" w:rsidRPr="007A27D9">
        <w:t>”</w:t>
      </w:r>
      <w:r w:rsidR="001F3962">
        <w:t xml:space="preserve"> вместо сообщения должна ста</w:t>
      </w:r>
      <w:r w:rsidR="00146F4B">
        <w:t>новиться</w:t>
      </w:r>
      <w:r w:rsidR="001F3962">
        <w:t xml:space="preserve"> доступно</w:t>
      </w:r>
      <w:r w:rsidR="005C4479">
        <w:t>й</w:t>
      </w:r>
      <w:r w:rsidR="001F3962">
        <w:t xml:space="preserve"> по</w:t>
      </w:r>
      <w:r w:rsidR="00146F4B">
        <w:t>сле</w:t>
      </w:r>
      <w:r w:rsidR="001F3962">
        <w:t xml:space="preserve"> истечени</w:t>
      </w:r>
      <w:r w:rsidR="00146F4B">
        <w:t>я</w:t>
      </w:r>
      <w:r w:rsidR="001F3962">
        <w:t xml:space="preserve"> суток</w:t>
      </w:r>
      <w:r w:rsidR="00146F4B">
        <w:t xml:space="preserve"> с момента отправки запроса для получения расширенной выписки</w:t>
      </w:r>
      <w:r w:rsidR="001F3962">
        <w:t>.</w:t>
      </w:r>
    </w:p>
    <w:p w:rsidR="00340F13" w:rsidRDefault="00340F13" w:rsidP="00340F13">
      <w:pPr>
        <w:pStyle w:val="af4"/>
        <w:jc w:val="both"/>
        <w:rPr>
          <w:b/>
        </w:rPr>
      </w:pPr>
    </w:p>
    <w:p w:rsidR="00340F13" w:rsidRPr="00340F13" w:rsidRDefault="00340F13" w:rsidP="00340F13">
      <w:pPr>
        <w:pStyle w:val="af4"/>
        <w:ind w:left="851"/>
        <w:jc w:val="both"/>
        <w:rPr>
          <w:b/>
        </w:rPr>
      </w:pPr>
      <w:r>
        <w:rPr>
          <w:b/>
        </w:rPr>
        <w:t>Уточнение</w:t>
      </w:r>
    </w:p>
    <w:p w:rsidR="00EC403A" w:rsidRDefault="00512C10" w:rsidP="00EC403A">
      <w:pPr>
        <w:pStyle w:val="af4"/>
        <w:ind w:left="851"/>
        <w:jc w:val="both"/>
      </w:pPr>
      <w:r w:rsidRPr="00512C10">
        <w:t>Историю всех запросов хранить и отображать не нужно.</w:t>
      </w:r>
    </w:p>
    <w:p w:rsidR="00EC403A" w:rsidRPr="00EC403A" w:rsidRDefault="00EC403A" w:rsidP="00EC403A">
      <w:pPr>
        <w:pStyle w:val="af4"/>
        <w:ind w:left="851"/>
        <w:jc w:val="both"/>
        <w:rPr>
          <w:rFonts w:cs="Times New Roman"/>
          <w:szCs w:val="24"/>
        </w:rPr>
      </w:pPr>
      <w:r w:rsidRPr="00EC403A">
        <w:rPr>
          <w:rFonts w:cs="Times New Roman"/>
          <w:szCs w:val="24"/>
        </w:rPr>
        <w:t xml:space="preserve">Кроме информации о том, что заявка принята в обработку и будет выполнена в течение 24 часов никакой доп. статус отслеживать не </w:t>
      </w:r>
      <w:r w:rsidRPr="00512C10">
        <w:t>нужно.</w:t>
      </w:r>
    </w:p>
    <w:p w:rsidR="00512C10" w:rsidRDefault="00512C10" w:rsidP="004160D2">
      <w:pPr>
        <w:pStyle w:val="af4"/>
        <w:ind w:left="851"/>
        <w:jc w:val="both"/>
        <w:rPr>
          <w:b/>
          <w:u w:val="single"/>
        </w:rPr>
      </w:pPr>
    </w:p>
    <w:p w:rsidR="000E05A5" w:rsidRPr="006F27AF" w:rsidRDefault="0018142E" w:rsidP="006F27AF">
      <w:pPr>
        <w:pStyle w:val="af4"/>
        <w:numPr>
          <w:ilvl w:val="0"/>
          <w:numId w:val="14"/>
        </w:numPr>
        <w:ind w:left="851" w:hanging="284"/>
        <w:jc w:val="both"/>
        <w:rPr>
          <w:b/>
          <w:u w:val="single"/>
        </w:rPr>
      </w:pPr>
      <w:r>
        <w:rPr>
          <w:b/>
          <w:u w:val="single"/>
        </w:rPr>
        <w:t>Взаимодействие с Хранилищем</w:t>
      </w:r>
      <w:r>
        <w:rPr>
          <w:b/>
          <w:u w:val="single"/>
          <w:lang w:val="en-US"/>
        </w:rPr>
        <w:t>:</w:t>
      </w:r>
    </w:p>
    <w:p w:rsidR="0018142E" w:rsidRPr="00BE65F3" w:rsidRDefault="0018142E" w:rsidP="0018142E">
      <w:pPr>
        <w:pStyle w:val="af4"/>
        <w:numPr>
          <w:ilvl w:val="0"/>
          <w:numId w:val="17"/>
        </w:numPr>
        <w:tabs>
          <w:tab w:val="left" w:pos="1276"/>
        </w:tabs>
        <w:ind w:left="993" w:firstLine="0"/>
        <w:jc w:val="both"/>
        <w:rPr>
          <w:rStyle w:val="afb"/>
          <w:b w:val="0"/>
          <w:color w:val="auto"/>
          <w:u w:val="none"/>
        </w:rPr>
      </w:pPr>
      <w:r>
        <w:t>н</w:t>
      </w:r>
      <w:r w:rsidR="000E05A5" w:rsidRPr="009B0550">
        <w:t xml:space="preserve">еобходимо организовать взаимодействие с </w:t>
      </w:r>
      <w:r w:rsidR="000E05A5">
        <w:t>Хранилищем</w:t>
      </w:r>
      <w:r w:rsidR="00E22662">
        <w:t>,</w:t>
      </w:r>
      <w:r w:rsidR="000E05A5" w:rsidRPr="009B0550">
        <w:t xml:space="preserve"> описан</w:t>
      </w:r>
      <w:r w:rsidR="000E05A5">
        <w:t>н</w:t>
      </w:r>
      <w:r w:rsidR="000E05A5" w:rsidRPr="009B0550">
        <w:t xml:space="preserve">ое в </w:t>
      </w:r>
      <w:r w:rsidR="000E05A5">
        <w:t xml:space="preserve">пункте </w:t>
      </w:r>
      <w:hyperlink w:anchor="_4.2.1.2._Взаимодействие_" w:history="1">
        <w:r w:rsidR="000E05A5" w:rsidRPr="009B0550">
          <w:rPr>
            <w:rStyle w:val="afb"/>
          </w:rPr>
          <w:t>4.2.1.2. Взаимодействие  «Расширенная выписка» (новое)</w:t>
        </w:r>
      </w:hyperlink>
      <w:r w:rsidR="00DC30FC">
        <w:rPr>
          <w:rStyle w:val="afb"/>
        </w:rPr>
        <w:t>.</w:t>
      </w:r>
    </w:p>
    <w:p w:rsidR="00BE65F3" w:rsidRPr="00C03B5C" w:rsidRDefault="00BE65F3" w:rsidP="00BE65F3">
      <w:pPr>
        <w:pStyle w:val="af4"/>
        <w:numPr>
          <w:ilvl w:val="0"/>
          <w:numId w:val="17"/>
        </w:numPr>
        <w:jc w:val="both"/>
      </w:pPr>
      <w:r>
        <w:t xml:space="preserve"> н</w:t>
      </w:r>
      <w:r w:rsidRPr="00C03B5C">
        <w:t>еобходимо добавить новый отчет по новому взаимодействию реестрового файлообмена.</w:t>
      </w:r>
    </w:p>
    <w:p w:rsidR="0018142E" w:rsidRDefault="0018142E" w:rsidP="0018142E">
      <w:pPr>
        <w:pStyle w:val="af4"/>
        <w:ind w:left="708"/>
        <w:jc w:val="both"/>
      </w:pPr>
    </w:p>
    <w:p w:rsidR="00DC43B3" w:rsidRDefault="00651390" w:rsidP="008617E3">
      <w:pPr>
        <w:pStyle w:val="af4"/>
        <w:numPr>
          <w:ilvl w:val="0"/>
          <w:numId w:val="14"/>
        </w:numPr>
        <w:ind w:left="993" w:hanging="426"/>
        <w:jc w:val="both"/>
      </w:pPr>
      <w:r>
        <w:t>По</w:t>
      </w:r>
      <w:r w:rsidR="00533BB0">
        <w:t>с</w:t>
      </w:r>
      <w:r>
        <w:t>ле получения</w:t>
      </w:r>
      <w:r w:rsidR="00A11411">
        <w:t xml:space="preserve"> реестра с расширенной выпиской</w:t>
      </w:r>
      <w:r>
        <w:t xml:space="preserve"> Сайт</w:t>
      </w:r>
      <w:r w:rsidR="00A11411">
        <w:t xml:space="preserve"> формирует файл</w:t>
      </w:r>
      <w:r w:rsidR="0077068E">
        <w:t>ы</w:t>
      </w:r>
      <w:r w:rsidR="008617E3">
        <w:t>-вложени</w:t>
      </w:r>
      <w:r w:rsidR="0077068E">
        <w:t>я</w:t>
      </w:r>
      <w:r w:rsidR="008617E3">
        <w:t xml:space="preserve"> (</w:t>
      </w:r>
      <w:r w:rsidR="00C14A96">
        <w:t xml:space="preserve">формат файла </w:t>
      </w:r>
      <w:r w:rsidR="008617E3" w:rsidRPr="008617E3">
        <w:rPr>
          <w:lang w:val="en-US"/>
        </w:rPr>
        <w:t>CSV</w:t>
      </w:r>
      <w:r w:rsidR="00C14A96">
        <w:t xml:space="preserve">, </w:t>
      </w:r>
      <w:r w:rsidR="00E049FE">
        <w:t xml:space="preserve">формат данных в файле см. на </w:t>
      </w:r>
      <w:r w:rsidR="008617E3">
        <w:t>Рисунке №</w:t>
      </w:r>
      <w:r w:rsidR="008617E3" w:rsidRPr="008617E3">
        <w:t>2</w:t>
      </w:r>
      <w:r w:rsidR="009C6EB2" w:rsidRPr="00564C9C">
        <w:rPr>
          <w:u w:val="single"/>
        </w:rPr>
        <w:t>- «</w:t>
      </w:r>
      <w:r w:rsidR="009C6EB2">
        <w:rPr>
          <w:u w:val="single"/>
        </w:rPr>
        <w:t>Расширенная выписка</w:t>
      </w:r>
      <w:r w:rsidR="009C6EB2" w:rsidRPr="00564C9C">
        <w:rPr>
          <w:u w:val="single"/>
        </w:rPr>
        <w:t>»</w:t>
      </w:r>
      <w:r w:rsidR="008617E3">
        <w:t>) с выпиской для каждого клиента из реестра</w:t>
      </w:r>
      <w:r w:rsidR="0091723A">
        <w:t>. Далее</w:t>
      </w:r>
      <w:r w:rsidR="0077068E">
        <w:t>,</w:t>
      </w:r>
      <w:r w:rsidR="0091723A">
        <w:t xml:space="preserve"> файлы-вложения</w:t>
      </w:r>
      <w:r w:rsidR="00D247AF">
        <w:t xml:space="preserve"> </w:t>
      </w:r>
      <w:r>
        <w:t>отправля</w:t>
      </w:r>
      <w:r w:rsidR="0091723A">
        <w:t xml:space="preserve">ются Сайтом </w:t>
      </w:r>
      <w:r>
        <w:t xml:space="preserve"> на </w:t>
      </w:r>
      <w:r w:rsidRPr="008617E3">
        <w:rPr>
          <w:lang w:val="en-US"/>
        </w:rPr>
        <w:t>e</w:t>
      </w:r>
      <w:r w:rsidRPr="00651390">
        <w:t>-</w:t>
      </w:r>
      <w:r w:rsidRPr="008617E3">
        <w:rPr>
          <w:lang w:val="en-US"/>
        </w:rPr>
        <w:t>mail</w:t>
      </w:r>
      <w:r w:rsidR="0091723A" w:rsidRPr="0091723A">
        <w:t>’</w:t>
      </w:r>
      <w:r w:rsidR="00D247AF">
        <w:t>ы</w:t>
      </w:r>
      <w:r w:rsidRPr="00651390">
        <w:t xml:space="preserve"> </w:t>
      </w:r>
      <w:r>
        <w:t>клиент</w:t>
      </w:r>
      <w:r w:rsidR="0091723A">
        <w:t>ов</w:t>
      </w:r>
      <w:r>
        <w:t>, либо отобража</w:t>
      </w:r>
      <w:r w:rsidR="00340F13">
        <w:t>ются</w:t>
      </w:r>
      <w:r w:rsidR="00596987">
        <w:t xml:space="preserve"> </w:t>
      </w:r>
      <w:r w:rsidR="00340F13">
        <w:t>Са</w:t>
      </w:r>
      <w:r w:rsidR="000B2EDB">
        <w:t>й</w:t>
      </w:r>
      <w:r w:rsidR="00340F13">
        <w:t>том</w:t>
      </w:r>
      <w:r w:rsidR="00596987">
        <w:t xml:space="preserve"> в Личном кабинете</w:t>
      </w:r>
      <w:r w:rsidR="00340F13">
        <w:t xml:space="preserve"> клиентов</w:t>
      </w:r>
      <w:r w:rsidR="00596987">
        <w:t xml:space="preserve"> (</w:t>
      </w:r>
      <w:r w:rsidR="004160D2">
        <w:t>В ра</w:t>
      </w:r>
      <w:r w:rsidR="00596987">
        <w:t>здел</w:t>
      </w:r>
      <w:r w:rsidR="004160D2">
        <w:t>е</w:t>
      </w:r>
      <w:r w:rsidR="00596987">
        <w:t xml:space="preserve"> </w:t>
      </w:r>
      <w:r w:rsidR="00BF5607">
        <w:t>«</w:t>
      </w:r>
      <w:r w:rsidR="00596987">
        <w:t>С</w:t>
      </w:r>
      <w:r>
        <w:t>ообщения</w:t>
      </w:r>
      <w:r w:rsidR="00BF5607">
        <w:t>»</w:t>
      </w:r>
      <w:r w:rsidR="009C6EB2">
        <w:t>,</w:t>
      </w:r>
      <w:r w:rsidR="004160D2">
        <w:t xml:space="preserve"> как письмо</w:t>
      </w:r>
      <w:r w:rsidR="005F0567">
        <w:t xml:space="preserve"> (новый тип сообщения)</w:t>
      </w:r>
      <w:r w:rsidR="004160D2">
        <w:t xml:space="preserve"> с вложением. Вложение скачивается с Сайта клиенту при его открытии</w:t>
      </w:r>
      <w:r>
        <w:t>).</w:t>
      </w:r>
    </w:p>
    <w:p w:rsidR="009C6EB2" w:rsidRDefault="009C6EB2" w:rsidP="00961608">
      <w:pPr>
        <w:pStyle w:val="af4"/>
        <w:ind w:left="993"/>
        <w:jc w:val="both"/>
      </w:pPr>
    </w:p>
    <w:p w:rsidR="009C6EB2" w:rsidRDefault="009C6EB2" w:rsidP="00961608">
      <w:pPr>
        <w:pStyle w:val="af4"/>
        <w:ind w:left="993"/>
        <w:jc w:val="both"/>
      </w:pPr>
      <w:r>
        <w:t>Заголовок  и текс</w:t>
      </w:r>
      <w:r w:rsidR="00CF615F">
        <w:t>т</w:t>
      </w:r>
      <w:r>
        <w:t xml:space="preserve"> письма будут уточнены Банком на этапе ТЗ.</w:t>
      </w:r>
    </w:p>
    <w:p w:rsidR="00B85D76" w:rsidRDefault="00B85D76" w:rsidP="00961608">
      <w:pPr>
        <w:pStyle w:val="af4"/>
        <w:ind w:left="993"/>
        <w:jc w:val="both"/>
      </w:pPr>
    </w:p>
    <w:p w:rsidR="00340F13" w:rsidRPr="00340F13" w:rsidRDefault="00340F13" w:rsidP="00961608">
      <w:pPr>
        <w:pStyle w:val="af4"/>
        <w:ind w:left="993"/>
        <w:jc w:val="both"/>
        <w:rPr>
          <w:b/>
        </w:rPr>
      </w:pPr>
      <w:r>
        <w:rPr>
          <w:b/>
        </w:rPr>
        <w:t>Уточнение</w:t>
      </w:r>
    </w:p>
    <w:p w:rsidR="00961608" w:rsidRDefault="00B85D76" w:rsidP="00961608">
      <w:pPr>
        <w:pStyle w:val="af4"/>
        <w:ind w:left="993"/>
        <w:jc w:val="both"/>
      </w:pPr>
      <w:r w:rsidRPr="00B85D76">
        <w:t xml:space="preserve">Сообщения ЛК с выписками не </w:t>
      </w:r>
      <w:r>
        <w:t>удаляются</w:t>
      </w:r>
      <w:r w:rsidRPr="00B85D76">
        <w:t xml:space="preserve"> – они остаются, ссылки на выписки</w:t>
      </w:r>
      <w:r>
        <w:t xml:space="preserve"> </w:t>
      </w:r>
      <w:r w:rsidRPr="00B85D76">
        <w:t>через 2</w:t>
      </w:r>
      <w:r>
        <w:t>-е</w:t>
      </w:r>
      <w:r w:rsidRPr="00B85D76">
        <w:t xml:space="preserve"> недели </w:t>
      </w:r>
      <w:r>
        <w:t>не будут работать (необходимо предусмотреть текс</w:t>
      </w:r>
      <w:r w:rsidR="004B3260">
        <w:t>т</w:t>
      </w:r>
      <w:r>
        <w:t xml:space="preserve"> в теле </w:t>
      </w:r>
      <w:r>
        <w:lastRenderedPageBreak/>
        <w:t>письма с расширенной выпиской клиенту в ЛК о том, что расширенная выписка хранится две недели)</w:t>
      </w:r>
      <w:r w:rsidRPr="00B85D76">
        <w:t xml:space="preserve">. </w:t>
      </w:r>
    </w:p>
    <w:p w:rsidR="00B85D76" w:rsidRPr="00564C9C" w:rsidRDefault="00B85D76" w:rsidP="00961608">
      <w:pPr>
        <w:pStyle w:val="af4"/>
        <w:ind w:left="993"/>
        <w:jc w:val="both"/>
      </w:pPr>
    </w:p>
    <w:p w:rsidR="00564C9C" w:rsidRPr="00452576" w:rsidRDefault="00564C9C" w:rsidP="00564C9C">
      <w:pPr>
        <w:pStyle w:val="af4"/>
        <w:jc w:val="right"/>
      </w:pPr>
      <w:r w:rsidRPr="00564C9C">
        <w:rPr>
          <w:u w:val="single"/>
        </w:rPr>
        <w:t>Рисунок №2 - «</w:t>
      </w:r>
      <w:r>
        <w:rPr>
          <w:u w:val="single"/>
        </w:rPr>
        <w:t>Расширенная выписка</w:t>
      </w:r>
      <w:r w:rsidRPr="00564C9C">
        <w:rPr>
          <w:u w:val="single"/>
        </w:rPr>
        <w:t>»</w:t>
      </w:r>
    </w:p>
    <w:tbl>
      <w:tblPr>
        <w:tblW w:w="8789" w:type="dxa"/>
        <w:tblInd w:w="675" w:type="dxa"/>
        <w:tblLook w:val="04A0" w:firstRow="1" w:lastRow="0" w:firstColumn="1" w:lastColumn="0" w:noHBand="0" w:noVBand="1"/>
      </w:tblPr>
      <w:tblGrid>
        <w:gridCol w:w="1220"/>
        <w:gridCol w:w="1572"/>
        <w:gridCol w:w="1709"/>
        <w:gridCol w:w="326"/>
        <w:gridCol w:w="1584"/>
        <w:gridCol w:w="2378"/>
      </w:tblGrid>
      <w:tr w:rsidR="00564C9C" w:rsidRPr="00564C9C" w:rsidTr="00564C9C">
        <w:trPr>
          <w:trHeight w:val="300"/>
        </w:trPr>
        <w:tc>
          <w:tcPr>
            <w:tcW w:w="8789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564C9C">
              <w:rPr>
                <w:rFonts w:ascii="Calibri" w:hAnsi="Calibri" w:cs="Calibri"/>
                <w:b/>
                <w:bCs/>
                <w:color w:val="FFFFFF"/>
              </w:rPr>
              <w:t>Движение бонусов по счету</w:t>
            </w:r>
          </w:p>
        </w:tc>
      </w:tr>
      <w:tr w:rsidR="00564C9C" w:rsidRPr="00564C9C" w:rsidTr="00564C9C">
        <w:trPr>
          <w:trHeight w:val="900"/>
        </w:trPr>
        <w:tc>
          <w:tcPr>
            <w:tcW w:w="10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дата операции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дата обработки операции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дата списания/ начисления</w:t>
            </w:r>
          </w:p>
        </w:tc>
        <w:tc>
          <w:tcPr>
            <w:tcW w:w="196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Списание «-» / Начисление «+»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описание</w:t>
            </w:r>
          </w:p>
        </w:tc>
      </w:tr>
      <w:tr w:rsidR="00564C9C" w:rsidRPr="00564C9C" w:rsidTr="00564C9C">
        <w:trPr>
          <w:trHeight w:val="600"/>
        </w:trPr>
        <w:tc>
          <w:tcPr>
            <w:tcW w:w="10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20.05.2014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23.05.2014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13.06.2014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50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За операции по карте ВТБ24 4272 29ХХ ХХХХ 2061 Retail RUS MOSCOW PRIME STAR 201184</w:t>
            </w:r>
          </w:p>
        </w:tc>
      </w:tr>
      <w:tr w:rsidR="00564C9C" w:rsidRPr="00564C9C" w:rsidTr="00564C9C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05.05.2014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05.06.2014</w:t>
            </w:r>
          </w:p>
        </w:tc>
        <w:tc>
          <w:tcPr>
            <w:tcW w:w="196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-1500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Списание на вознаграждение по каталогу</w:t>
            </w:r>
          </w:p>
        </w:tc>
      </w:tr>
      <w:tr w:rsidR="00564C9C" w:rsidRPr="00564C9C" w:rsidTr="00564C9C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08.05.2014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01.06.2014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500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По акции ВТБ24 «Приведи друга»</w:t>
            </w:r>
          </w:p>
        </w:tc>
      </w:tr>
      <w:tr w:rsidR="00564C9C" w:rsidRPr="00564C9C" w:rsidTr="00564C9C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03.05.2014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27.05.2014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100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По акции ВТБ24</w:t>
            </w:r>
          </w:p>
        </w:tc>
      </w:tr>
      <w:tr w:rsidR="00564C9C" w:rsidRPr="00B5721A" w:rsidTr="00564C9C">
        <w:trPr>
          <w:trHeight w:val="600"/>
        </w:trPr>
        <w:tc>
          <w:tcPr>
            <w:tcW w:w="10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29.04.2014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02.05.2014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23.05.2014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200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По</w:t>
            </w:r>
            <w:r w:rsidRPr="00564C9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акции</w:t>
            </w:r>
            <w:r w:rsidRPr="00564C9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партнера</w:t>
            </w:r>
            <w:r w:rsidRPr="00564C9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4272 29</w:t>
            </w: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ХХ</w:t>
            </w:r>
            <w:r w:rsidRPr="00564C9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ХХХХ</w:t>
            </w:r>
            <w:r w:rsidRPr="00564C9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2061 Retail RUS MOSCOW PRIME STAR 201184</w:t>
            </w:r>
          </w:p>
        </w:tc>
      </w:tr>
      <w:tr w:rsidR="00564C9C" w:rsidRPr="00564C9C" w:rsidTr="00564C9C">
        <w:trPr>
          <w:trHeight w:val="900"/>
        </w:trPr>
        <w:tc>
          <w:tcPr>
            <w:tcW w:w="10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29.04.2014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02.05.2014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23.05.2014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200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От партнера по стандартному курсу начисления 4272 29ХХ ХХХХ 2061 Retail RUS MOSCOW PRIME STAR 201184</w:t>
            </w:r>
          </w:p>
        </w:tc>
      </w:tr>
      <w:tr w:rsidR="00564C9C" w:rsidRPr="00564C9C" w:rsidTr="00564C9C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16.01.2014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20.05.2014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500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По вкладам ВТБ24</w:t>
            </w:r>
          </w:p>
        </w:tc>
      </w:tr>
      <w:tr w:rsidR="00564C9C" w:rsidRPr="00564C9C" w:rsidTr="00564C9C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10.05.2014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15.05.2014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500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По кредиту наличными ВТБ24</w:t>
            </w:r>
          </w:p>
        </w:tc>
      </w:tr>
      <w:tr w:rsidR="00564C9C" w:rsidRPr="00564C9C" w:rsidTr="00564C9C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05.05.2014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10.05.2014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1000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По автокредиту ВТБ24</w:t>
            </w:r>
          </w:p>
        </w:tc>
      </w:tr>
      <w:tr w:rsidR="00564C9C" w:rsidRPr="00564C9C" w:rsidTr="00564C9C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26.04.2014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01.05.2014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1000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По ипотеке ВТБ24</w:t>
            </w:r>
          </w:p>
        </w:tc>
      </w:tr>
      <w:tr w:rsidR="00564C9C" w:rsidRPr="00564C9C" w:rsidTr="00564C9C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25.04.2014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30.04.2014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500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За операции в Телебанке ВТБ24</w:t>
            </w:r>
          </w:p>
        </w:tc>
      </w:tr>
      <w:tr w:rsidR="00564C9C" w:rsidRPr="00564C9C" w:rsidTr="00564C9C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22.02.2014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27.02.2014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10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За платежи и переводы ВТБ24</w:t>
            </w:r>
          </w:p>
        </w:tc>
      </w:tr>
      <w:tr w:rsidR="00564C9C" w:rsidRPr="00564C9C" w:rsidTr="00564C9C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564C9C" w:rsidRPr="00564C9C" w:rsidRDefault="00564C9C" w:rsidP="00564C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564C9C" w:rsidRPr="00564C9C" w:rsidRDefault="00564C9C" w:rsidP="00564C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564C9C" w:rsidRPr="00564C9C" w:rsidRDefault="00564C9C" w:rsidP="00564C9C">
            <w:pPr>
              <w:jc w:val="right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3060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</w:tr>
      <w:tr w:rsidR="00564C9C" w:rsidRPr="00564C9C" w:rsidTr="00564C9C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4C9C" w:rsidRPr="00564C9C" w:rsidTr="00564C9C">
        <w:trPr>
          <w:trHeight w:val="450"/>
        </w:trPr>
        <w:tc>
          <w:tcPr>
            <w:tcW w:w="8789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bottom"/>
            <w:hideMark/>
          </w:tcPr>
          <w:p w:rsidR="00564C9C" w:rsidRPr="00564C9C" w:rsidRDefault="00564C9C" w:rsidP="00564C9C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564C9C">
              <w:rPr>
                <w:rFonts w:ascii="Calibri" w:hAnsi="Calibri" w:cs="Calibri"/>
                <w:b/>
                <w:bCs/>
                <w:color w:val="FFFFFF"/>
              </w:rPr>
              <w:t>Предполагаемые к начислению бонусы на дату формирования выписки</w:t>
            </w:r>
          </w:p>
        </w:tc>
      </w:tr>
      <w:tr w:rsidR="00564C9C" w:rsidRPr="00564C9C" w:rsidTr="00564C9C">
        <w:trPr>
          <w:trHeight w:val="600"/>
        </w:trPr>
        <w:tc>
          <w:tcPr>
            <w:tcW w:w="10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дата операции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дата обработки операции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дата списания / начисления</w:t>
            </w:r>
          </w:p>
        </w:tc>
        <w:tc>
          <w:tcPr>
            <w:tcW w:w="196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Списание «-» / Начисление «+»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  <w:tr w:rsidR="00564C9C" w:rsidRPr="00564C9C" w:rsidTr="00564C9C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21.06.2014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24.06.2014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15.07.2014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 w:rsidRPr="00564C9C"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800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564C9C" w:rsidRPr="00564C9C" w:rsidRDefault="00564C9C" w:rsidP="00564C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C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564C9C" w:rsidRDefault="00564C9C" w:rsidP="00564C9C">
      <w:pPr>
        <w:pStyle w:val="af4"/>
        <w:ind w:left="993"/>
        <w:jc w:val="both"/>
      </w:pPr>
    </w:p>
    <w:p w:rsidR="00A11411" w:rsidRDefault="00A11411" w:rsidP="00A11411">
      <w:pPr>
        <w:pStyle w:val="af4"/>
        <w:ind w:left="993"/>
        <w:jc w:val="both"/>
      </w:pPr>
    </w:p>
    <w:p w:rsidR="00F8310D" w:rsidRPr="00696A5E" w:rsidRDefault="00F8310D" w:rsidP="00696A5E">
      <w:pPr>
        <w:pStyle w:val="1"/>
        <w:rPr>
          <w:rStyle w:val="11"/>
        </w:rPr>
      </w:pPr>
      <w:r w:rsidRPr="00696A5E">
        <w:rPr>
          <w:rStyle w:val="11"/>
        </w:rPr>
        <w:lastRenderedPageBreak/>
        <w:t>Ограничения и соглашения реализации</w:t>
      </w:r>
    </w:p>
    <w:p w:rsidR="0076364A" w:rsidRPr="00054550" w:rsidRDefault="0076364A" w:rsidP="00775412">
      <w:pPr>
        <w:pStyle w:val="ab"/>
        <w:numPr>
          <w:ilvl w:val="0"/>
          <w:numId w:val="3"/>
        </w:numPr>
        <w:rPr>
          <w:rFonts w:cs="Arial"/>
          <w:b/>
          <w:color w:val="000000" w:themeColor="text1"/>
          <w:kern w:val="32"/>
          <w:sz w:val="32"/>
          <w:szCs w:val="32"/>
        </w:rPr>
      </w:pPr>
      <w:r>
        <w:t>Требования к начислению бал</w:t>
      </w:r>
      <w:r w:rsidR="00FE2AE2">
        <w:t>л</w:t>
      </w:r>
      <w:r>
        <w:t>ов и маркетинговым к</w:t>
      </w:r>
      <w:r w:rsidR="00FE2AE2">
        <w:t>а</w:t>
      </w:r>
      <w:r>
        <w:t xml:space="preserve">мпаниям рассматриваются в </w:t>
      </w:r>
      <w:r w:rsidRPr="0076364A">
        <w:t>BR-5582 "Проект «Коллекция»: Начисление баллов и маркетинговые кампании"</w:t>
      </w:r>
      <w:r>
        <w:t>.</w:t>
      </w:r>
    </w:p>
    <w:p w:rsidR="00E36CDD" w:rsidRPr="0076364A" w:rsidRDefault="00E36CDD" w:rsidP="00E36CDD">
      <w:pPr>
        <w:pStyle w:val="ab"/>
        <w:ind w:left="720"/>
        <w:rPr>
          <w:rStyle w:val="11"/>
          <w:rFonts w:eastAsia="Arial Unicode MS"/>
          <w:b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  <w:b/>
        </w:rPr>
      </w:pPr>
      <w:r w:rsidRPr="00296D10">
        <w:rPr>
          <w:rStyle w:val="11"/>
          <w:rFonts w:eastAsia="Arial Unicode MS"/>
          <w:b/>
        </w:rPr>
        <w:t>Функциональное распределение по модулям ППО</w:t>
      </w:r>
      <w:r w:rsidRPr="00296D10">
        <w:rPr>
          <w:rStyle w:val="a6"/>
          <w:bCs/>
        </w:rPr>
        <w:footnoteReference w:id="1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1790"/>
        <w:gridCol w:w="2268"/>
        <w:gridCol w:w="2976"/>
      </w:tblGrid>
      <w:tr w:rsidR="00F8310D" w:rsidRPr="00296D10" w:rsidTr="00CF7343">
        <w:tc>
          <w:tcPr>
            <w:tcW w:w="2713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Функция бизнес-процесса</w:t>
            </w:r>
          </w:p>
        </w:tc>
        <w:tc>
          <w:tcPr>
            <w:tcW w:w="1790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Модуль ППО</w:t>
            </w:r>
            <w:r w:rsidRPr="00296D10">
              <w:rPr>
                <w:rStyle w:val="a6"/>
              </w:rPr>
              <w:footnoteReference w:id="2"/>
            </w:r>
          </w:p>
        </w:tc>
        <w:tc>
          <w:tcPr>
            <w:tcW w:w="2268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Ограничения (если существуют)</w:t>
            </w:r>
          </w:p>
        </w:tc>
        <w:tc>
          <w:tcPr>
            <w:tcW w:w="2976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Принципы интеграции (если требуется)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814D78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Оценка плана мероприятий по реализации.</w:t>
      </w:r>
    </w:p>
    <w:p w:rsidR="00F8310D" w:rsidRDefault="00F8310D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472D6A" w:rsidRPr="00DF703C" w:rsidRDefault="00472D6A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F8310D" w:rsidRPr="00C61365" w:rsidRDefault="00F8310D" w:rsidP="00F8310D">
      <w:pPr>
        <w:pStyle w:val="ab"/>
        <w:rPr>
          <w:rStyle w:val="11"/>
          <w:rFonts w:eastAsia="Arial Unicode MS"/>
          <w:b/>
        </w:rPr>
      </w:pPr>
      <w:r w:rsidRPr="00C61365">
        <w:rPr>
          <w:rStyle w:val="11"/>
          <w:rFonts w:eastAsia="Arial Unicode MS"/>
          <w:b/>
        </w:rPr>
        <w:t>Риски реализации и внедрения</w:t>
      </w:r>
      <w:r w:rsidRPr="00C61365">
        <w:rPr>
          <w:rStyle w:val="a6"/>
          <w:bCs/>
        </w:rPr>
        <w:footnoteReference w:id="3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078"/>
        <w:gridCol w:w="2577"/>
        <w:gridCol w:w="2471"/>
      </w:tblGrid>
      <w:tr w:rsidR="00ED04A7" w:rsidRPr="00C61365" w:rsidTr="00ED04A7">
        <w:trPr>
          <w:jc w:val="center"/>
        </w:trPr>
        <w:tc>
          <w:tcPr>
            <w:tcW w:w="2445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Описание риска</w:t>
            </w:r>
          </w:p>
        </w:tc>
        <w:tc>
          <w:tcPr>
            <w:tcW w:w="2078" w:type="dxa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</w:p>
        </w:tc>
        <w:tc>
          <w:tcPr>
            <w:tcW w:w="2577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Критичность</w:t>
            </w:r>
          </w:p>
        </w:tc>
        <w:tc>
          <w:tcPr>
            <w:tcW w:w="2471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Меры по снижению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C61365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C61365">
        <w:rPr>
          <w:rStyle w:val="11"/>
          <w:rFonts w:eastAsia="Arial Unicode MS"/>
        </w:rPr>
        <w:t>Передано в Проект.</w:t>
      </w:r>
    </w:p>
    <w:p w:rsidR="00F8310D" w:rsidRPr="00DF703C" w:rsidRDefault="00F8310D" w:rsidP="00F8310D">
      <w:pPr>
        <w:pStyle w:val="ab"/>
        <w:ind w:left="567"/>
        <w:rPr>
          <w:rStyle w:val="11"/>
          <w:rFonts w:eastAsia="Arial Unicode MS"/>
          <w:highlight w:val="yellow"/>
        </w:rPr>
      </w:pPr>
    </w:p>
    <w:p w:rsidR="00F8310D" w:rsidRPr="008F1907" w:rsidRDefault="008F1907" w:rsidP="00F8310D">
      <w:pPr>
        <w:pStyle w:val="ab"/>
        <w:rPr>
          <w:rStyle w:val="11"/>
          <w:rFonts w:eastAsia="Arial Unicode MS"/>
        </w:rPr>
      </w:pPr>
      <w:r w:rsidRPr="00412DBC">
        <w:rPr>
          <w:rStyle w:val="11"/>
          <w:rFonts w:eastAsia="Arial Unicode MS"/>
          <w:b/>
          <w:i/>
        </w:rPr>
        <w:t>&lt;</w:t>
      </w:r>
      <w:r w:rsidR="00F8310D" w:rsidRPr="00C61365">
        <w:rPr>
          <w:rStyle w:val="11"/>
          <w:rFonts w:eastAsia="Arial Unicode MS"/>
          <w:b/>
          <w:i/>
        </w:rPr>
        <w:t xml:space="preserve">Раздел заполняется в случае, если по результатам Экспертизы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адачу требуется реализовать в рамках Проекта. </w:t>
      </w:r>
      <w:r w:rsidR="00F8310D">
        <w:rPr>
          <w:rStyle w:val="11"/>
          <w:rFonts w:eastAsia="Arial Unicode MS"/>
          <w:b/>
          <w:i/>
        </w:rPr>
        <w:t xml:space="preserve">При заполнении указывается наименование Проекта и обоснование передачи Задачи в Проект. </w:t>
      </w:r>
      <w:r w:rsidR="00F8310D" w:rsidRPr="00C61365">
        <w:rPr>
          <w:rStyle w:val="11"/>
          <w:rFonts w:eastAsia="Arial Unicode MS"/>
          <w:b/>
          <w:i/>
        </w:rPr>
        <w:t xml:space="preserve">Передача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адачи в Проект согласуется с Руководителем проекта, Заказчиком проекта и Спонсором проекта </w:t>
      </w:r>
      <w:r>
        <w:rPr>
          <w:rStyle w:val="11"/>
          <w:rFonts w:eastAsia="Arial Unicode MS"/>
          <w:b/>
          <w:i/>
        </w:rPr>
        <w:t xml:space="preserve">с отражением результатов в Листе </w:t>
      </w:r>
      <w:r w:rsidR="009575F0">
        <w:rPr>
          <w:rStyle w:val="11"/>
          <w:rFonts w:eastAsia="Arial Unicode MS"/>
          <w:b/>
          <w:i/>
        </w:rPr>
        <w:t xml:space="preserve">электронного </w:t>
      </w:r>
      <w:r>
        <w:rPr>
          <w:rStyle w:val="11"/>
          <w:rFonts w:eastAsia="Arial Unicode MS"/>
          <w:b/>
          <w:i/>
        </w:rPr>
        <w:t>согласования</w:t>
      </w:r>
      <w:r w:rsidRPr="00412DBC">
        <w:rPr>
          <w:rStyle w:val="11"/>
          <w:rFonts w:eastAsia="Arial Unicode MS"/>
          <w:b/>
          <w:i/>
        </w:rPr>
        <w:t>&gt;</w:t>
      </w:r>
    </w:p>
    <w:p w:rsidR="00ED04A7" w:rsidRPr="00814D78" w:rsidRDefault="00ED04A7" w:rsidP="00ED04A7">
      <w:pPr>
        <w:pStyle w:val="ab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История изменений документа: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116"/>
        <w:gridCol w:w="2811"/>
        <w:gridCol w:w="1399"/>
        <w:gridCol w:w="2974"/>
      </w:tblGrid>
      <w:tr w:rsidR="00ED04A7" w:rsidRPr="000660A0" w:rsidTr="00083276">
        <w:tc>
          <w:tcPr>
            <w:tcW w:w="1305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Номер версии</w:t>
            </w:r>
          </w:p>
        </w:tc>
        <w:tc>
          <w:tcPr>
            <w:tcW w:w="111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Дата</w:t>
            </w:r>
          </w:p>
        </w:tc>
        <w:tc>
          <w:tcPr>
            <w:tcW w:w="2811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Действия</w:t>
            </w:r>
          </w:p>
        </w:tc>
        <w:tc>
          <w:tcPr>
            <w:tcW w:w="1399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Автор</w:t>
            </w:r>
          </w:p>
        </w:tc>
        <w:tc>
          <w:tcPr>
            <w:tcW w:w="2974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Основание</w:t>
            </w:r>
          </w:p>
        </w:tc>
      </w:tr>
      <w:tr w:rsidR="00ED04A7" w:rsidRPr="000660A0" w:rsidTr="00083276"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16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7452BC" w:rsidP="009D6D74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9D6D74">
              <w:rPr>
                <w:sz w:val="20"/>
              </w:rPr>
              <w:t>8</w:t>
            </w:r>
            <w:r w:rsidR="00120AA4">
              <w:rPr>
                <w:sz w:val="20"/>
              </w:rPr>
              <w:t>.</w:t>
            </w:r>
            <w:r w:rsidR="004B6FEC">
              <w:rPr>
                <w:sz w:val="20"/>
              </w:rPr>
              <w:t>05</w:t>
            </w:r>
            <w:r w:rsidR="00120AA4">
              <w:rPr>
                <w:sz w:val="20"/>
              </w:rPr>
              <w:t>.201</w:t>
            </w:r>
            <w:r w:rsidR="004B6FEC">
              <w:rPr>
                <w:sz w:val="20"/>
              </w:rPr>
              <w:t>4</w:t>
            </w:r>
          </w:p>
        </w:tc>
        <w:tc>
          <w:tcPr>
            <w:tcW w:w="2811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120AA4">
            <w:pPr>
              <w:rPr>
                <w:sz w:val="20"/>
              </w:rPr>
            </w:pPr>
            <w:r w:rsidRPr="000660A0">
              <w:rPr>
                <w:sz w:val="20"/>
              </w:rPr>
              <w:t xml:space="preserve">Создание документа </w:t>
            </w:r>
          </w:p>
        </w:tc>
        <w:tc>
          <w:tcPr>
            <w:tcW w:w="1399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CF7343">
            <w:pPr>
              <w:rPr>
                <w:sz w:val="20"/>
              </w:rPr>
            </w:pPr>
          </w:p>
        </w:tc>
      </w:tr>
      <w:tr w:rsidR="00EF670C" w:rsidRPr="000660A0" w:rsidTr="0008327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4A1A5C">
            <w:pPr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EF670C">
            <w:pPr>
              <w:rPr>
                <w:sz w:val="20"/>
              </w:rPr>
            </w:pPr>
            <w:r>
              <w:rPr>
                <w:sz w:val="20"/>
              </w:rPr>
              <w:t>04.06.2014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EF670C" w:rsidRDefault="00EF670C" w:rsidP="00DC624D">
            <w:pPr>
              <w:rPr>
                <w:sz w:val="20"/>
              </w:rPr>
            </w:pPr>
            <w:r>
              <w:rPr>
                <w:sz w:val="20"/>
              </w:rPr>
              <w:t xml:space="preserve">Замечания </w:t>
            </w:r>
            <w:r>
              <w:rPr>
                <w:sz w:val="20"/>
                <w:lang w:val="en-US"/>
              </w:rPr>
              <w:t>RS</w:t>
            </w:r>
          </w:p>
          <w:p w:rsidR="00EF670C" w:rsidRPr="00EF670C" w:rsidRDefault="00EF670C" w:rsidP="00DC624D">
            <w:pPr>
              <w:rPr>
                <w:sz w:val="20"/>
              </w:rPr>
            </w:pPr>
            <w:r>
              <w:rPr>
                <w:sz w:val="20"/>
              </w:rPr>
              <w:t>Замечания Захаровой А.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A162D6" w:rsidP="008A24D4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8A24D4">
            <w:pPr>
              <w:rPr>
                <w:sz w:val="20"/>
              </w:rPr>
            </w:pPr>
          </w:p>
        </w:tc>
      </w:tr>
      <w:tr w:rsidR="00EF670C" w:rsidRPr="000660A0" w:rsidTr="00D747A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EF670C" w:rsidRDefault="00EF670C" w:rsidP="00D747A7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4D6729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4D6729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4D6729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4D6729">
            <w:pPr>
              <w:rPr>
                <w:sz w:val="20"/>
              </w:rPr>
            </w:pPr>
          </w:p>
        </w:tc>
      </w:tr>
      <w:tr w:rsidR="00EF670C" w:rsidRPr="000660A0" w:rsidTr="001127A4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1127A4" w:rsidRDefault="00EF670C" w:rsidP="005E07D7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EF670C" w:rsidRDefault="00EF670C" w:rsidP="001127A4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5E07D7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5E07D7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5E07D7">
            <w:pPr>
              <w:rPr>
                <w:sz w:val="20"/>
              </w:rPr>
            </w:pPr>
          </w:p>
        </w:tc>
      </w:tr>
    </w:tbl>
    <w:p w:rsidR="008F3BB8" w:rsidRDefault="008F3BB8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bCs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2893"/>
        <w:gridCol w:w="1303"/>
        <w:gridCol w:w="1191"/>
        <w:gridCol w:w="1559"/>
        <w:gridCol w:w="992"/>
      </w:tblGrid>
      <w:tr w:rsidR="0099566E" w:rsidRPr="00933E50" w:rsidTr="008A24D4">
        <w:tc>
          <w:tcPr>
            <w:tcW w:w="817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lastRenderedPageBreak/>
              <w:t>№ п/п</w:t>
            </w:r>
          </w:p>
        </w:tc>
        <w:tc>
          <w:tcPr>
            <w:tcW w:w="2893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Этап реализации</w:t>
            </w:r>
          </w:p>
        </w:tc>
        <w:tc>
          <w:tcPr>
            <w:tcW w:w="1303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t>От какого этапа зависит</w:t>
            </w:r>
          </w:p>
        </w:tc>
        <w:tc>
          <w:tcPr>
            <w:tcW w:w="1191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Трудоемкость (ч/д)</w:t>
            </w:r>
          </w:p>
        </w:tc>
        <w:tc>
          <w:tcPr>
            <w:tcW w:w="1559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Исполнитель</w:t>
            </w:r>
          </w:p>
        </w:tc>
        <w:tc>
          <w:tcPr>
            <w:tcW w:w="992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Стоимость (если требуется)</w:t>
            </w: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7" w:name="_Ref341783087"/>
          </w:p>
        </w:tc>
        <w:bookmarkEnd w:id="17"/>
        <w:tc>
          <w:tcPr>
            <w:tcW w:w="2893" w:type="dxa"/>
            <w:vAlign w:val="center"/>
          </w:tcPr>
          <w:p w:rsidR="0099566E" w:rsidRDefault="0099566E" w:rsidP="008A24D4">
            <w:pPr>
              <w:pStyle w:val="ad"/>
            </w:pPr>
            <w:r w:rsidRPr="00A55472">
              <w:rPr>
                <w:rFonts w:ascii="Arial" w:eastAsia="Times New Roman" w:hAnsi="Arial" w:cs="Arial"/>
                <w:sz w:val="24"/>
              </w:rPr>
              <w:t>Анализ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9566E" w:rsidRPr="00541439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541439">
              <w:rPr>
                <w:rFonts w:ascii="Arial" w:eastAsia="Times New Roman" w:hAnsi="Arial" w:cs="Arial"/>
                <w:bCs/>
                <w:sz w:val="24"/>
              </w:rPr>
              <w:t>GlowByte Cosulting</w:t>
            </w:r>
          </w:p>
          <w:p w:rsidR="0099566E" w:rsidRPr="00541439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8" w:name="_Ref320203295"/>
          </w:p>
        </w:tc>
        <w:bookmarkEnd w:id="18"/>
        <w:tc>
          <w:tcPr>
            <w:tcW w:w="2893" w:type="dxa"/>
            <w:vAlign w:val="center"/>
          </w:tcPr>
          <w:p w:rsidR="0099566E" w:rsidRPr="00E52113" w:rsidRDefault="0099566E" w:rsidP="008A24D4">
            <w:pPr>
              <w:pStyle w:val="ad"/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ТЗ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_Ref341783087 \r \h </w:instrText>
            </w:r>
            <w:r>
              <w:fldChar w:fldCharType="separate"/>
            </w:r>
            <w:r w:rsidR="004B3260">
              <w:t>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9" w:name="_Ref327814171"/>
          </w:p>
        </w:tc>
        <w:bookmarkEnd w:id="19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ТЗ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_Ref320203295 \r \h </w:instrText>
            </w:r>
            <w:r>
              <w:fldChar w:fldCharType="separate"/>
            </w:r>
            <w:r w:rsidR="004B3260">
              <w:t>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0" w:name="_Ref341776238"/>
          </w:p>
        </w:tc>
        <w:bookmarkEnd w:id="20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модели</w:t>
            </w:r>
          </w:p>
        </w:tc>
        <w:tc>
          <w:tcPr>
            <w:tcW w:w="1303" w:type="dxa"/>
            <w:vAlign w:val="center"/>
          </w:tcPr>
          <w:p w:rsidR="0099566E" w:rsidRPr="00A162D6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 w:rsidR="004B3260">
              <w:t>3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_Ref341783321 \r \h </w:instrText>
            </w:r>
            <w:r>
              <w:fldChar w:fldCharType="separate"/>
            </w:r>
            <w:r w:rsidR="004B3260">
              <w:rPr>
                <w:b/>
                <w:bCs/>
              </w:rPr>
              <w:t>Ошибка! Источник ссылки не найден.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1" w:name="_Ref341776398"/>
          </w:p>
        </w:tc>
        <w:bookmarkEnd w:id="21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_Ref341776238 \r \h </w:instrText>
            </w:r>
            <w:r>
              <w:fldChar w:fldCharType="separate"/>
            </w:r>
            <w:r w:rsidR="004B3260">
              <w:t>4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2" w:name="_Ref341783352"/>
          </w:p>
        </w:tc>
        <w:bookmarkEnd w:id="22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потока начислений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_Ref341776398 \r \h </w:instrText>
            </w:r>
            <w:r>
              <w:fldChar w:fldCharType="separate"/>
            </w:r>
            <w:r w:rsidR="004B3260">
              <w:t>5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_Ref341783347 \r \h </w:instrText>
            </w:r>
            <w:r>
              <w:fldChar w:fldCharType="separate"/>
            </w:r>
            <w:r w:rsidR="004B3260">
              <w:t>14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3" w:name="_Ref341783361"/>
          </w:p>
        </w:tc>
        <w:bookmarkEnd w:id="23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с каналами по начислениям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_Ref341783352 \r \h </w:instrText>
            </w:r>
            <w:r>
              <w:fldChar w:fldCharType="separate"/>
            </w:r>
            <w:r w:rsidR="004B3260">
              <w:t>6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4" w:name="_Ref341783366"/>
          </w:p>
        </w:tc>
        <w:bookmarkEnd w:id="24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функционала с акт. Кампаниями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_Ref341783361 \r \h </w:instrText>
            </w:r>
            <w:r>
              <w:fldChar w:fldCharType="separate"/>
            </w:r>
            <w:r w:rsidR="004B3260">
              <w:t>7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5" w:name="_Ref341783379"/>
          </w:p>
        </w:tc>
        <w:bookmarkEnd w:id="25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Доработки механизма акт. Кампаний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_Ref341783366 \r \h </w:instrText>
            </w:r>
            <w:r>
              <w:fldChar w:fldCharType="separate"/>
            </w:r>
            <w:r w:rsidR="004B3260">
              <w:t>8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6" w:name="_Ref341783371"/>
          </w:p>
        </w:tc>
        <w:bookmarkEnd w:id="26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портальных форм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_Ref341783379 \r \h </w:instrText>
            </w:r>
            <w:r>
              <w:fldChar w:fldCharType="separate"/>
            </w:r>
            <w:r w:rsidR="004B3260">
              <w:t>9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7" w:name="_Ref341783401"/>
          </w:p>
        </w:tc>
        <w:bookmarkEnd w:id="27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_Ref341783371 \r \h </w:instrText>
            </w:r>
            <w:r>
              <w:fldChar w:fldCharType="separate"/>
            </w:r>
            <w:r w:rsidR="004B3260">
              <w:t>10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8" w:name="_Ref341783387"/>
          </w:p>
        </w:tc>
        <w:bookmarkEnd w:id="28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 w:rsidR="004B3260">
              <w:t>11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 w:rsidR="004B3260">
              <w:t>12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_Ref341783429 \r \h </w:instrText>
            </w:r>
            <w:r>
              <w:fldChar w:fldCharType="separate"/>
            </w:r>
            <w:r w:rsidR="004B3260">
              <w:t>15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9" w:name="_Ref341783347"/>
          </w:p>
        </w:tc>
        <w:bookmarkEnd w:id="29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 w:rsidR="004B3260">
              <w:t>3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0" w:name="_Ref341783429"/>
          </w:p>
        </w:tc>
        <w:bookmarkEnd w:id="30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 w:rsidR="004B3260">
              <w:t>11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 w:rsidR="004B3260">
              <w:t>12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</w:tbl>
    <w:p w:rsidR="005841B4" w:rsidRDefault="005841B4" w:rsidP="00F8310D">
      <w:pPr>
        <w:pStyle w:val="ab"/>
        <w:rPr>
          <w:rStyle w:val="11"/>
          <w:rFonts w:eastAsia="Arial Unicode MS"/>
          <w:bCs/>
        </w:rPr>
      </w:pPr>
    </w:p>
    <w:p w:rsidR="005841B4" w:rsidRDefault="005841B4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rFonts w:eastAsia="Arial Unicode MS"/>
          <w:bCs/>
        </w:rPr>
        <w:br w:type="page"/>
      </w:r>
    </w:p>
    <w:p w:rsidR="00F8310D" w:rsidRDefault="008F1907" w:rsidP="00F8310D">
      <w:pPr>
        <w:pStyle w:val="ab"/>
        <w:rPr>
          <w:rStyle w:val="11"/>
          <w:rFonts w:eastAsia="Arial Unicode MS"/>
        </w:rPr>
      </w:pPr>
      <w:r>
        <w:rPr>
          <w:rStyle w:val="11"/>
          <w:rFonts w:eastAsia="Arial Unicode MS"/>
        </w:rPr>
        <w:lastRenderedPageBreak/>
        <w:t xml:space="preserve">Лист </w:t>
      </w:r>
      <w:r w:rsidR="005A3522">
        <w:rPr>
          <w:rStyle w:val="11"/>
          <w:rFonts w:eastAsia="Arial Unicode MS"/>
        </w:rPr>
        <w:t xml:space="preserve">электронного </w:t>
      </w:r>
      <w:r>
        <w:rPr>
          <w:rStyle w:val="11"/>
          <w:rFonts w:eastAsia="Arial Unicode MS"/>
        </w:rPr>
        <w:t>согласования</w:t>
      </w:r>
      <w:r w:rsidR="00F8310D" w:rsidRPr="003029B5">
        <w:rPr>
          <w:rStyle w:val="11"/>
          <w:rFonts w:eastAsia="Arial Unicode MS"/>
        </w:rPr>
        <w:t>:</w:t>
      </w:r>
    </w:p>
    <w:p w:rsidR="008F3BB8" w:rsidRPr="00507FE4" w:rsidRDefault="008F3BB8" w:rsidP="008F3BB8">
      <w:pPr>
        <w:pStyle w:val="ad"/>
      </w:pP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3025"/>
        <w:gridCol w:w="1843"/>
        <w:gridCol w:w="1671"/>
        <w:gridCol w:w="1391"/>
      </w:tblGrid>
      <w:tr w:rsidR="00913210" w:rsidTr="008A24D4">
        <w:tc>
          <w:tcPr>
            <w:tcW w:w="176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Подразделение</w:t>
            </w:r>
          </w:p>
        </w:tc>
        <w:tc>
          <w:tcPr>
            <w:tcW w:w="3025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ФИО</w:t>
            </w:r>
          </w:p>
        </w:tc>
        <w:tc>
          <w:tcPr>
            <w:tcW w:w="167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Результат согласования</w:t>
            </w:r>
          </w:p>
        </w:tc>
        <w:tc>
          <w:tcPr>
            <w:tcW w:w="139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Дата</w:t>
            </w: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AB4954" w:rsidRDefault="005846AC" w:rsidP="008A24D4">
            <w:pPr>
              <w:pStyle w:val="ad"/>
              <w:jc w:val="center"/>
            </w:pPr>
            <w:r w:rsidRPr="005A7F0D">
              <w:t>Отдел управления доходностью портфеля, УПлК, ДРБ</w:t>
            </w:r>
          </w:p>
        </w:tc>
        <w:tc>
          <w:tcPr>
            <w:tcW w:w="3025" w:type="dxa"/>
            <w:vAlign w:val="center"/>
          </w:tcPr>
          <w:p w:rsidR="00913210" w:rsidRPr="00382C1C" w:rsidRDefault="009132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DF15B6" w:rsidRDefault="00913210" w:rsidP="008A24D4">
            <w:pPr>
              <w:pStyle w:val="ad"/>
              <w:jc w:val="center"/>
            </w:pPr>
            <w:r>
              <w:t>Захарова А.И.</w:t>
            </w:r>
          </w:p>
        </w:tc>
        <w:tc>
          <w:tcPr>
            <w:tcW w:w="1671" w:type="dxa"/>
            <w:vAlign w:val="center"/>
          </w:tcPr>
          <w:p w:rsidR="00913210" w:rsidRPr="00382C1C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Pr="00AB4954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 w:rsidRPr="00913210"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5F3D63" w:rsidRDefault="00913210" w:rsidP="00913210">
            <w:pPr>
              <w:pStyle w:val="ad"/>
              <w:jc w:val="center"/>
            </w:pPr>
            <w:r w:rsidRPr="00913210">
              <w:t>Кривошей Н</w:t>
            </w:r>
            <w:r>
              <w:t>.</w:t>
            </w:r>
            <w:r w:rsidRPr="00913210">
              <w:t>В</w:t>
            </w:r>
            <w:r>
              <w:t>.</w:t>
            </w:r>
          </w:p>
        </w:tc>
        <w:tc>
          <w:tcPr>
            <w:tcW w:w="167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105969" w:rsidTr="008A24D4">
        <w:tc>
          <w:tcPr>
            <w:tcW w:w="1761" w:type="dxa"/>
            <w:vAlign w:val="center"/>
          </w:tcPr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Менеджер продукта Группы программы Коллекция</w:t>
            </w:r>
          </w:p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Отдела сервисных продуктов и программ лояльности</w:t>
            </w:r>
          </w:p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Департамента розничного бизнеса</w:t>
            </w:r>
          </w:p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3025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rFonts w:ascii="Cambria" w:hAnsi="Cambria"/>
                <w:szCs w:val="22"/>
              </w:rPr>
              <w:t>Менеджер продукта</w:t>
            </w:r>
          </w:p>
        </w:tc>
        <w:tc>
          <w:tcPr>
            <w:tcW w:w="1843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Доценко В. А.</w:t>
            </w:r>
          </w:p>
        </w:tc>
        <w:tc>
          <w:tcPr>
            <w:tcW w:w="1671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1391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Компания ООО "Программа "Коллекция"</w:t>
            </w:r>
          </w:p>
        </w:tc>
        <w:tc>
          <w:tcPr>
            <w:tcW w:w="3025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Генеральный директор</w:t>
            </w:r>
          </w:p>
        </w:tc>
        <w:tc>
          <w:tcPr>
            <w:tcW w:w="1843" w:type="dxa"/>
            <w:vAlign w:val="center"/>
          </w:tcPr>
          <w:p w:rsidR="00913210" w:rsidRPr="008A7E10" w:rsidRDefault="00913210" w:rsidP="008A7E10">
            <w:pPr>
              <w:pStyle w:val="ad"/>
              <w:jc w:val="center"/>
              <w:rPr>
                <w:szCs w:val="22"/>
              </w:rPr>
            </w:pPr>
            <w:r w:rsidRPr="008A7E10">
              <w:rPr>
                <w:szCs w:val="22"/>
              </w:rPr>
              <w:t>Белозерова Т</w:t>
            </w:r>
            <w:r w:rsidR="008A7E10">
              <w:rPr>
                <w:szCs w:val="22"/>
              </w:rPr>
              <w:t>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ДРБ,  Отдел проектов ДРБ</w:t>
            </w:r>
          </w:p>
        </w:tc>
        <w:tc>
          <w:tcPr>
            <w:tcW w:w="3025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Руководитель проекта</w:t>
            </w:r>
          </w:p>
        </w:tc>
        <w:tc>
          <w:tcPr>
            <w:tcW w:w="1843" w:type="dxa"/>
            <w:vAlign w:val="center"/>
          </w:tcPr>
          <w:p w:rsidR="00913210" w:rsidRPr="008A7E10" w:rsidRDefault="008A7E10" w:rsidP="008A7E10">
            <w:pPr>
              <w:pStyle w:val="ad"/>
              <w:jc w:val="center"/>
            </w:pPr>
            <w:r w:rsidRPr="008A7E10">
              <w:t>Гуськов К. С.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8A7E10" w:rsidRDefault="00DC5352" w:rsidP="00DC5352">
            <w:pPr>
              <w:pStyle w:val="ad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Отдел </w:t>
            </w:r>
            <w:r w:rsidR="008A7E10">
              <w:rPr>
                <w:szCs w:val="22"/>
              </w:rPr>
              <w:t>ДБО УТДО ДБИТ</w:t>
            </w:r>
          </w:p>
        </w:tc>
        <w:tc>
          <w:tcPr>
            <w:tcW w:w="3025" w:type="dxa"/>
            <w:vAlign w:val="center"/>
          </w:tcPr>
          <w:p w:rsidR="00913210" w:rsidRDefault="008A7E10" w:rsidP="008A7E10">
            <w:pPr>
              <w:pStyle w:val="ad"/>
              <w:jc w:val="center"/>
            </w:pPr>
            <w:r w:rsidRPr="00140604">
              <w:rPr>
                <w:szCs w:val="22"/>
              </w:rPr>
              <w:t>Ведущий технолог</w:t>
            </w:r>
          </w:p>
        </w:tc>
        <w:tc>
          <w:tcPr>
            <w:tcW w:w="1843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140604">
              <w:rPr>
                <w:szCs w:val="22"/>
              </w:rPr>
              <w:t>Беккер А.В.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>
              <w:t>УА ДБИТ</w:t>
            </w:r>
          </w:p>
        </w:tc>
        <w:tc>
          <w:tcPr>
            <w:tcW w:w="3025" w:type="dxa"/>
            <w:vAlign w:val="center"/>
          </w:tcPr>
          <w:p w:rsidR="00913210" w:rsidRPr="008A7E10" w:rsidRDefault="008A7E10" w:rsidP="008A24D4">
            <w:pPr>
              <w:pStyle w:val="ad"/>
              <w:jc w:val="center"/>
            </w:pPr>
            <w:r>
              <w:t>Архитектор</w:t>
            </w:r>
          </w:p>
        </w:tc>
        <w:tc>
          <w:tcPr>
            <w:tcW w:w="1843" w:type="dxa"/>
            <w:vAlign w:val="center"/>
          </w:tcPr>
          <w:p w:rsidR="00913210" w:rsidRPr="005F3D63" w:rsidRDefault="00913210" w:rsidP="008A24D4">
            <w:pPr>
              <w:pStyle w:val="ad"/>
              <w:jc w:val="center"/>
            </w:pPr>
            <w:r>
              <w:t>Аверичев Д.В.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</w:tbl>
    <w:p w:rsidR="008F3BB8" w:rsidRPr="003029B5" w:rsidRDefault="008F3BB8" w:rsidP="00F8310D">
      <w:pPr>
        <w:pStyle w:val="ab"/>
        <w:rPr>
          <w:rStyle w:val="11"/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4"/>
      </w:tblGrid>
      <w:tr w:rsidR="009F1814" w:rsidRPr="003029B5" w:rsidTr="00CF7343">
        <w:tc>
          <w:tcPr>
            <w:tcW w:w="9571" w:type="dxa"/>
            <w:gridSpan w:val="2"/>
            <w:vAlign w:val="center"/>
          </w:tcPr>
          <w:p w:rsidR="009F1814" w:rsidRPr="008318D8" w:rsidRDefault="009F1814" w:rsidP="00CF7343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lastRenderedPageBreak/>
              <w:t>Группа экспертизы</w:t>
            </w:r>
          </w:p>
        </w:tc>
      </w:tr>
      <w:tr w:rsidR="009F1814" w:rsidRPr="003029B5" w:rsidTr="00412DBC">
        <w:tc>
          <w:tcPr>
            <w:tcW w:w="3227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Роль</w:t>
            </w:r>
          </w:p>
        </w:tc>
        <w:tc>
          <w:tcPr>
            <w:tcW w:w="6344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 w:rsidRPr="00511082">
              <w:t xml:space="preserve">Ответственный представитель за проведение экспертизы </w:t>
            </w:r>
            <w:r>
              <w:t>(</w:t>
            </w:r>
            <w:r w:rsidRPr="00511082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C62DFC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>
              <w:t>Эксперт (</w:t>
            </w:r>
            <w:r w:rsidRPr="009F1814">
              <w:t xml:space="preserve">УТДО/УВиКТ/УТБП </w:t>
            </w:r>
            <w:r>
              <w:t>ДБИТ)</w:t>
            </w:r>
          </w:p>
        </w:tc>
        <w:tc>
          <w:tcPr>
            <w:tcW w:w="6344" w:type="dxa"/>
          </w:tcPr>
          <w:p w:rsidR="008318D8" w:rsidRDefault="008318D8" w:rsidP="001125C7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BB20BF" w:rsidRDefault="008318D8" w:rsidP="008318D8">
            <w:pPr>
              <w:pStyle w:val="ad"/>
            </w:pPr>
            <w:r w:rsidRPr="003029B5">
              <w:t>Архитектор</w:t>
            </w:r>
            <w:r>
              <w:t xml:space="preserve"> </w:t>
            </w:r>
            <w:r w:rsidRPr="003029B5">
              <w:t>(</w:t>
            </w:r>
            <w:r>
              <w:t xml:space="preserve">УА 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7E72C5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Менеджер внедрения </w:t>
            </w:r>
            <w:r w:rsidRPr="003029B5">
              <w:t>(</w:t>
            </w:r>
            <w:r>
              <w:t>ОВ ДБИТ</w:t>
            </w:r>
            <w:r w:rsidRPr="003029B5">
              <w:t>)</w:t>
            </w:r>
          </w:p>
        </w:tc>
        <w:tc>
          <w:tcPr>
            <w:tcW w:w="6344" w:type="dxa"/>
          </w:tcPr>
          <w:p w:rsidR="008318D8" w:rsidRDefault="008318D8" w:rsidP="00E93BB2">
            <w:pPr>
              <w:spacing w:before="100" w:beforeAutospacing="1" w:after="100" w:afterAutospacing="1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 w:rsidRPr="000A09BC">
              <w:t>Ответственный за внедрение и тиражирование</w:t>
            </w:r>
            <w:r w:rsidRPr="003029B5">
              <w:t xml:space="preserve"> </w:t>
            </w:r>
            <w:r>
              <w:t>(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E93BB2"/>
        </w:tc>
      </w:tr>
      <w:tr w:rsidR="00E605C4" w:rsidTr="00D54FCD">
        <w:tc>
          <w:tcPr>
            <w:tcW w:w="3227" w:type="dxa"/>
            <w:vAlign w:val="center"/>
          </w:tcPr>
          <w:p w:rsidR="00E605C4" w:rsidRPr="003029B5" w:rsidRDefault="00E605C4" w:rsidP="00E605C4">
            <w:pPr>
              <w:pStyle w:val="ad"/>
            </w:pPr>
            <w:r w:rsidRPr="00E605C4">
              <w:t xml:space="preserve">Отдел защиты информации УИБ </w:t>
            </w:r>
            <w:r>
              <w:t>(</w:t>
            </w:r>
            <w:r w:rsidRPr="003029B5">
              <w:t>ДБ)</w:t>
            </w:r>
          </w:p>
        </w:tc>
        <w:tc>
          <w:tcPr>
            <w:tcW w:w="6344" w:type="dxa"/>
          </w:tcPr>
          <w:p w:rsidR="00E605C4" w:rsidRDefault="00E605C4" w:rsidP="00311778">
            <w:pPr>
              <w:autoSpaceDE w:val="0"/>
              <w:autoSpaceDN w:val="0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Разработчик (УРиВ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311778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Тестировщик (ОТ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1E6C5F" w:rsidP="00311778">
            <w:pPr>
              <w:jc w:val="both"/>
            </w:pPr>
            <w:r w:rsidRPr="001E6C5F">
              <w:rPr>
                <w:i/>
                <w:iCs/>
                <w:noProof/>
                <w:color w:val="1F497D"/>
                <w:sz w:val="16"/>
                <w:szCs w:val="16"/>
              </w:rPr>
              <w:t xml:space="preserve"> 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105969" w:rsidRDefault="00105969" w:rsidP="007E72C5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C11B4B" w:rsidRDefault="008318D8" w:rsidP="008318D8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5E07D7" w:rsidRDefault="005E07D7" w:rsidP="004C621B"/>
        </w:tc>
      </w:tr>
      <w:tr w:rsidR="008318D8" w:rsidRPr="003029B5" w:rsidTr="00CF7343">
        <w:tc>
          <w:tcPr>
            <w:tcW w:w="9571" w:type="dxa"/>
            <w:gridSpan w:val="2"/>
            <w:vAlign w:val="center"/>
          </w:tcPr>
          <w:p w:rsidR="008318D8" w:rsidRPr="008318D8" w:rsidRDefault="008318D8" w:rsidP="008318D8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t>Руководство ДБИТ</w:t>
            </w:r>
          </w:p>
        </w:tc>
      </w:tr>
      <w:tr w:rsidR="008318D8" w:rsidRPr="003029B5" w:rsidTr="00412DBC">
        <w:tc>
          <w:tcPr>
            <w:tcW w:w="3227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Должность</w:t>
            </w:r>
          </w:p>
        </w:tc>
        <w:tc>
          <w:tcPr>
            <w:tcW w:w="6344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УТБП</w:t>
            </w:r>
            <w:r w:rsidRPr="003029B5">
              <w:t xml:space="preserve"> ДБИТ</w:t>
            </w:r>
            <w:r w:rsidRPr="003029B5" w:rsidDel="005E3195">
              <w:t xml:space="preserve"> 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УТДО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УВиКТ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 xml:space="preserve">Начальник </w:t>
            </w:r>
            <w:r w:rsidRPr="003029B5">
              <w:t>УРиВ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Руководитель </w:t>
            </w:r>
            <w:r w:rsidRPr="003029B5">
              <w:t>ОО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</w:tbl>
    <w:p w:rsidR="00F8310D" w:rsidRPr="00BD3C3F" w:rsidRDefault="00F8310D" w:rsidP="00F8310D">
      <w:bookmarkStart w:id="31" w:name="_Приложение_№22_«Бизнес-функциональн"/>
      <w:bookmarkEnd w:id="31"/>
    </w:p>
    <w:p w:rsidR="00CB60CA" w:rsidRDefault="00CB60CA">
      <w:pPr>
        <w:spacing w:after="200" w:line="276" w:lineRule="auto"/>
      </w:pPr>
      <w:r>
        <w:br w:type="page"/>
      </w:r>
    </w:p>
    <w:p w:rsidR="002A5828" w:rsidRPr="00D318AC" w:rsidRDefault="00CB60CA" w:rsidP="00D318AC">
      <w:pPr>
        <w:pStyle w:val="2"/>
        <w:rPr>
          <w:rStyle w:val="11"/>
          <w:rFonts w:eastAsiaTheme="majorEastAsia"/>
        </w:rPr>
      </w:pPr>
      <w:r w:rsidRPr="00D318AC">
        <w:rPr>
          <w:rStyle w:val="11"/>
          <w:rFonts w:eastAsiaTheme="majorEastAsia"/>
        </w:rPr>
        <w:lastRenderedPageBreak/>
        <w:t>Приложение №1</w:t>
      </w:r>
      <w:r w:rsidR="006D4BC1">
        <w:rPr>
          <w:rStyle w:val="11"/>
          <w:rFonts w:eastAsiaTheme="majorEastAsia"/>
        </w:rPr>
        <w:t xml:space="preserve">- </w:t>
      </w:r>
      <w:r w:rsidR="00E93BB2">
        <w:rPr>
          <w:rStyle w:val="11"/>
          <w:rFonts w:eastAsiaTheme="majorEastAsia"/>
        </w:rPr>
        <w:t>Диаграм</w:t>
      </w:r>
      <w:r w:rsidR="00E36CDD">
        <w:rPr>
          <w:rStyle w:val="11"/>
          <w:rFonts w:eastAsiaTheme="majorEastAsia"/>
        </w:rPr>
        <w:t>ма</w:t>
      </w:r>
      <w:r w:rsidR="00E93BB2">
        <w:rPr>
          <w:rStyle w:val="11"/>
          <w:rFonts w:eastAsiaTheme="majorEastAsia"/>
        </w:rPr>
        <w:t xml:space="preserve"> </w:t>
      </w:r>
      <w:r w:rsidR="00E36CDD">
        <w:rPr>
          <w:rStyle w:val="11"/>
          <w:rFonts w:eastAsiaTheme="majorEastAsia"/>
        </w:rPr>
        <w:t>действия</w:t>
      </w:r>
    </w:p>
    <w:p w:rsidR="00CB60CA" w:rsidRDefault="00CB60CA"/>
    <w:p w:rsidR="00337FD2" w:rsidRDefault="00EB3D86">
      <w:r>
        <w:object w:dxaOrig="1530" w:dyaOrig="1002">
          <v:shape id="_x0000_i1027" type="#_x0000_t75" style="width:76.6pt;height:49.8pt" o:ole="">
            <v:imagedata r:id="rId13" o:title=""/>
          </v:shape>
          <o:OLEObject Type="Embed" ProgID="Visio.Drawing.11" ShapeID="_x0000_i1027" DrawAspect="Icon" ObjectID="_1466429197" r:id="rId14"/>
        </w:object>
      </w:r>
    </w:p>
    <w:sectPr w:rsidR="00337FD2" w:rsidSect="00C3722A">
      <w:head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CFE" w:rsidRDefault="00A21CFE" w:rsidP="00F8310D">
      <w:r>
        <w:separator/>
      </w:r>
    </w:p>
  </w:endnote>
  <w:endnote w:type="continuationSeparator" w:id="0">
    <w:p w:rsidR="00A21CFE" w:rsidRDefault="00A21CFE" w:rsidP="00F8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A96" w:rsidRDefault="00C14A96" w:rsidP="00CF734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721A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CFE" w:rsidRDefault="00A21CFE" w:rsidP="00F8310D">
      <w:r>
        <w:separator/>
      </w:r>
    </w:p>
  </w:footnote>
  <w:footnote w:type="continuationSeparator" w:id="0">
    <w:p w:rsidR="00A21CFE" w:rsidRDefault="00A21CFE" w:rsidP="00F8310D">
      <w:r>
        <w:continuationSeparator/>
      </w:r>
    </w:p>
  </w:footnote>
  <w:footnote w:id="1">
    <w:p w:rsidR="00C14A96" w:rsidRPr="002179B5" w:rsidRDefault="00C14A96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Может быть изложено в форме диаграммы компонентов с описанием функций компонентов.</w:t>
      </w:r>
    </w:p>
  </w:footnote>
  <w:footnote w:id="2">
    <w:p w:rsidR="00C14A96" w:rsidRPr="002179B5" w:rsidRDefault="00C14A96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В случае если на момент Экспертизы модуль отсутствует (например, требуется новая система), указывается рабочее функциональное наименование системы с указанием «новая система».</w:t>
      </w:r>
    </w:p>
  </w:footnote>
  <w:footnote w:id="3">
    <w:p w:rsidR="00C14A96" w:rsidRPr="00E7275B" w:rsidRDefault="00C14A96" w:rsidP="00F8310D">
      <w:pPr>
        <w:pStyle w:val="a4"/>
      </w:pPr>
      <w:r>
        <w:rPr>
          <w:rStyle w:val="a6"/>
        </w:rPr>
        <w:footnoteRef/>
      </w:r>
      <w:r w:rsidRPr="00E7275B">
        <w:t xml:space="preserve"> </w:t>
      </w:r>
      <w:r>
        <w:t>Пункт может быть исключен в случае, если рабочая команда не считает необходимым зафиксировать риски.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05A96"/>
    <w:multiLevelType w:val="multilevel"/>
    <w:tmpl w:val="4DDC3ED8"/>
    <w:lvl w:ilvl="0">
      <w:start w:val="1"/>
      <w:numFmt w:val="bullet"/>
      <w:pStyle w:val="N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0CFB1842"/>
    <w:multiLevelType w:val="hybridMultilevel"/>
    <w:tmpl w:val="FF0632EC"/>
    <w:lvl w:ilvl="0" w:tplc="75D05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D5431A"/>
    <w:multiLevelType w:val="hybridMultilevel"/>
    <w:tmpl w:val="97DE8410"/>
    <w:lvl w:ilvl="0" w:tplc="CA0A89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67CF0"/>
    <w:multiLevelType w:val="hybridMultilevel"/>
    <w:tmpl w:val="8ABA83FC"/>
    <w:lvl w:ilvl="0" w:tplc="8D9C23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E31A6C"/>
    <w:multiLevelType w:val="hybridMultilevel"/>
    <w:tmpl w:val="ABA4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5A3B41"/>
    <w:multiLevelType w:val="hybridMultilevel"/>
    <w:tmpl w:val="8F5E8FA6"/>
    <w:lvl w:ilvl="0" w:tplc="66D46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9217A"/>
    <w:multiLevelType w:val="hybridMultilevel"/>
    <w:tmpl w:val="F7A891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DB45A24"/>
    <w:multiLevelType w:val="hybridMultilevel"/>
    <w:tmpl w:val="DEBA1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B61401"/>
    <w:multiLevelType w:val="hybridMultilevel"/>
    <w:tmpl w:val="6D4C6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C3814"/>
    <w:multiLevelType w:val="hybridMultilevel"/>
    <w:tmpl w:val="283CCD2E"/>
    <w:lvl w:ilvl="0" w:tplc="3050CF0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232992"/>
    <w:multiLevelType w:val="hybridMultilevel"/>
    <w:tmpl w:val="431CDD50"/>
    <w:lvl w:ilvl="0" w:tplc="A6408434">
      <w:start w:val="1"/>
      <w:numFmt w:val="bullet"/>
      <w:pStyle w:val="a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5A12FAF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CFAC16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48475E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8FA06AD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58CA07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45014F4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B0AC8B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96DE47F2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>
    <w:nsid w:val="577A3D5B"/>
    <w:multiLevelType w:val="hybridMultilevel"/>
    <w:tmpl w:val="1A4407BA"/>
    <w:lvl w:ilvl="0" w:tplc="7EB8E566">
      <w:start w:val="2"/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5B591F7D"/>
    <w:multiLevelType w:val="hybridMultilevel"/>
    <w:tmpl w:val="5BD8F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B02946"/>
    <w:multiLevelType w:val="hybridMultilevel"/>
    <w:tmpl w:val="CF7441CC"/>
    <w:lvl w:ilvl="0" w:tplc="AA040B3C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DF8056D"/>
    <w:multiLevelType w:val="hybridMultilevel"/>
    <w:tmpl w:val="62FE3C7A"/>
    <w:lvl w:ilvl="0" w:tplc="9A2CEE60">
      <w:start w:val="1"/>
      <w:numFmt w:val="decimal"/>
      <w:lvlText w:val="%1)"/>
      <w:lvlJc w:val="left"/>
      <w:pPr>
        <w:ind w:left="1838" w:hanging="360"/>
      </w:pPr>
      <w:rPr>
        <w:rFonts w:hint="default"/>
        <w:b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58" w:hanging="360"/>
      </w:pPr>
    </w:lvl>
    <w:lvl w:ilvl="2" w:tplc="0419001B" w:tentative="1">
      <w:start w:val="1"/>
      <w:numFmt w:val="lowerRoman"/>
      <w:lvlText w:val="%3."/>
      <w:lvlJc w:val="right"/>
      <w:pPr>
        <w:ind w:left="3278" w:hanging="180"/>
      </w:pPr>
    </w:lvl>
    <w:lvl w:ilvl="3" w:tplc="0419000F" w:tentative="1">
      <w:start w:val="1"/>
      <w:numFmt w:val="decimal"/>
      <w:lvlText w:val="%4."/>
      <w:lvlJc w:val="left"/>
      <w:pPr>
        <w:ind w:left="3998" w:hanging="360"/>
      </w:pPr>
    </w:lvl>
    <w:lvl w:ilvl="4" w:tplc="04190019" w:tentative="1">
      <w:start w:val="1"/>
      <w:numFmt w:val="lowerLetter"/>
      <w:lvlText w:val="%5."/>
      <w:lvlJc w:val="left"/>
      <w:pPr>
        <w:ind w:left="4718" w:hanging="360"/>
      </w:pPr>
    </w:lvl>
    <w:lvl w:ilvl="5" w:tplc="0419001B" w:tentative="1">
      <w:start w:val="1"/>
      <w:numFmt w:val="lowerRoman"/>
      <w:lvlText w:val="%6."/>
      <w:lvlJc w:val="right"/>
      <w:pPr>
        <w:ind w:left="5438" w:hanging="180"/>
      </w:pPr>
    </w:lvl>
    <w:lvl w:ilvl="6" w:tplc="0419000F" w:tentative="1">
      <w:start w:val="1"/>
      <w:numFmt w:val="decimal"/>
      <w:lvlText w:val="%7."/>
      <w:lvlJc w:val="left"/>
      <w:pPr>
        <w:ind w:left="6158" w:hanging="360"/>
      </w:pPr>
    </w:lvl>
    <w:lvl w:ilvl="7" w:tplc="04190019" w:tentative="1">
      <w:start w:val="1"/>
      <w:numFmt w:val="lowerLetter"/>
      <w:lvlText w:val="%8."/>
      <w:lvlJc w:val="left"/>
      <w:pPr>
        <w:ind w:left="6878" w:hanging="360"/>
      </w:pPr>
    </w:lvl>
    <w:lvl w:ilvl="8" w:tplc="0419001B" w:tentative="1">
      <w:start w:val="1"/>
      <w:numFmt w:val="lowerRoman"/>
      <w:lvlText w:val="%9."/>
      <w:lvlJc w:val="right"/>
      <w:pPr>
        <w:ind w:left="7598" w:hanging="180"/>
      </w:pPr>
    </w:lvl>
  </w:abstractNum>
  <w:abstractNum w:abstractNumId="17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74EB3B1E"/>
    <w:multiLevelType w:val="multilevel"/>
    <w:tmpl w:val="9F2E1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30" w:hanging="1080"/>
      </w:pPr>
      <w:rPr>
        <w:rFonts w:eastAsiaTheme="minorHAnsi" w:cs="Times New Roman" w:hint="default"/>
        <w:b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8"/>
  </w:num>
  <w:num w:numId="5">
    <w:abstractNumId w:val="4"/>
  </w:num>
  <w:num w:numId="6">
    <w:abstractNumId w:val="2"/>
  </w:num>
  <w:num w:numId="7">
    <w:abstractNumId w:val="14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5"/>
  </w:num>
  <w:num w:numId="11">
    <w:abstractNumId w:val="0"/>
  </w:num>
  <w:num w:numId="12">
    <w:abstractNumId w:val="9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5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6"/>
  </w:num>
  <w:num w:numId="1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0D"/>
    <w:rsid w:val="0000785D"/>
    <w:rsid w:val="000122EC"/>
    <w:rsid w:val="0001579B"/>
    <w:rsid w:val="00016A54"/>
    <w:rsid w:val="00021FDF"/>
    <w:rsid w:val="00023C47"/>
    <w:rsid w:val="000246E4"/>
    <w:rsid w:val="00024B36"/>
    <w:rsid w:val="00032CE6"/>
    <w:rsid w:val="00034C8E"/>
    <w:rsid w:val="00035B7C"/>
    <w:rsid w:val="000364F3"/>
    <w:rsid w:val="000423AF"/>
    <w:rsid w:val="000429C5"/>
    <w:rsid w:val="00047F1D"/>
    <w:rsid w:val="000537F6"/>
    <w:rsid w:val="00054550"/>
    <w:rsid w:val="0005579C"/>
    <w:rsid w:val="0005693A"/>
    <w:rsid w:val="00056D1E"/>
    <w:rsid w:val="000611C4"/>
    <w:rsid w:val="000618DD"/>
    <w:rsid w:val="00061C6D"/>
    <w:rsid w:val="000642CD"/>
    <w:rsid w:val="000662E0"/>
    <w:rsid w:val="0006682F"/>
    <w:rsid w:val="00072948"/>
    <w:rsid w:val="0007475E"/>
    <w:rsid w:val="00076A94"/>
    <w:rsid w:val="00080EFD"/>
    <w:rsid w:val="00083276"/>
    <w:rsid w:val="00084BD5"/>
    <w:rsid w:val="00096CFC"/>
    <w:rsid w:val="000979CB"/>
    <w:rsid w:val="00097A45"/>
    <w:rsid w:val="000A36F4"/>
    <w:rsid w:val="000A37F5"/>
    <w:rsid w:val="000A4C54"/>
    <w:rsid w:val="000A4DDB"/>
    <w:rsid w:val="000A57A8"/>
    <w:rsid w:val="000A5BCA"/>
    <w:rsid w:val="000A7561"/>
    <w:rsid w:val="000B0CAF"/>
    <w:rsid w:val="000B2EDB"/>
    <w:rsid w:val="000B4C85"/>
    <w:rsid w:val="000B6281"/>
    <w:rsid w:val="000B62DA"/>
    <w:rsid w:val="000C084B"/>
    <w:rsid w:val="000C0C73"/>
    <w:rsid w:val="000C21FB"/>
    <w:rsid w:val="000C3462"/>
    <w:rsid w:val="000C48B1"/>
    <w:rsid w:val="000C5A01"/>
    <w:rsid w:val="000C6E98"/>
    <w:rsid w:val="000C7AFF"/>
    <w:rsid w:val="000D27C5"/>
    <w:rsid w:val="000D3E4D"/>
    <w:rsid w:val="000E05A5"/>
    <w:rsid w:val="000E07B6"/>
    <w:rsid w:val="000E0F26"/>
    <w:rsid w:val="000E3F3C"/>
    <w:rsid w:val="000E576C"/>
    <w:rsid w:val="000E6238"/>
    <w:rsid w:val="000F1781"/>
    <w:rsid w:val="000F4FDD"/>
    <w:rsid w:val="000F5C56"/>
    <w:rsid w:val="000F6FB0"/>
    <w:rsid w:val="00100AAE"/>
    <w:rsid w:val="00105969"/>
    <w:rsid w:val="001062F0"/>
    <w:rsid w:val="001125C7"/>
    <w:rsid w:val="001127A4"/>
    <w:rsid w:val="00113E0E"/>
    <w:rsid w:val="00115123"/>
    <w:rsid w:val="001163AF"/>
    <w:rsid w:val="00116428"/>
    <w:rsid w:val="00120AA4"/>
    <w:rsid w:val="0012366D"/>
    <w:rsid w:val="00123E6A"/>
    <w:rsid w:val="00124085"/>
    <w:rsid w:val="00125047"/>
    <w:rsid w:val="00126326"/>
    <w:rsid w:val="001263A1"/>
    <w:rsid w:val="00127642"/>
    <w:rsid w:val="0012790B"/>
    <w:rsid w:val="00132AF7"/>
    <w:rsid w:val="00134027"/>
    <w:rsid w:val="00137C1B"/>
    <w:rsid w:val="00140604"/>
    <w:rsid w:val="001417A5"/>
    <w:rsid w:val="0014271F"/>
    <w:rsid w:val="001427DF"/>
    <w:rsid w:val="00144E2D"/>
    <w:rsid w:val="0014505E"/>
    <w:rsid w:val="001456A2"/>
    <w:rsid w:val="00145905"/>
    <w:rsid w:val="00146F4B"/>
    <w:rsid w:val="001474E6"/>
    <w:rsid w:val="00150EBC"/>
    <w:rsid w:val="0015592A"/>
    <w:rsid w:val="0016041B"/>
    <w:rsid w:val="00160F32"/>
    <w:rsid w:val="0017108B"/>
    <w:rsid w:val="0017119B"/>
    <w:rsid w:val="00171C61"/>
    <w:rsid w:val="001740D6"/>
    <w:rsid w:val="0017470A"/>
    <w:rsid w:val="00174A20"/>
    <w:rsid w:val="00175D72"/>
    <w:rsid w:val="00181111"/>
    <w:rsid w:val="0018142E"/>
    <w:rsid w:val="001816B8"/>
    <w:rsid w:val="00181BE5"/>
    <w:rsid w:val="001849F9"/>
    <w:rsid w:val="00185707"/>
    <w:rsid w:val="00192432"/>
    <w:rsid w:val="00193E86"/>
    <w:rsid w:val="00195D0C"/>
    <w:rsid w:val="001A007B"/>
    <w:rsid w:val="001A208E"/>
    <w:rsid w:val="001A7911"/>
    <w:rsid w:val="001B2C29"/>
    <w:rsid w:val="001B3468"/>
    <w:rsid w:val="001B5B4A"/>
    <w:rsid w:val="001C0196"/>
    <w:rsid w:val="001C1E30"/>
    <w:rsid w:val="001D2DD6"/>
    <w:rsid w:val="001D620C"/>
    <w:rsid w:val="001D7B5C"/>
    <w:rsid w:val="001E05A8"/>
    <w:rsid w:val="001E1DC9"/>
    <w:rsid w:val="001E6C5F"/>
    <w:rsid w:val="001E764A"/>
    <w:rsid w:val="001F1F87"/>
    <w:rsid w:val="001F3079"/>
    <w:rsid w:val="001F3601"/>
    <w:rsid w:val="001F3962"/>
    <w:rsid w:val="001F45D5"/>
    <w:rsid w:val="002002A3"/>
    <w:rsid w:val="00201EBE"/>
    <w:rsid w:val="0020201A"/>
    <w:rsid w:val="00203F4F"/>
    <w:rsid w:val="00205AD3"/>
    <w:rsid w:val="0020643D"/>
    <w:rsid w:val="0020739B"/>
    <w:rsid w:val="002143CE"/>
    <w:rsid w:val="00215943"/>
    <w:rsid w:val="002166DA"/>
    <w:rsid w:val="002166F5"/>
    <w:rsid w:val="00223FB3"/>
    <w:rsid w:val="00224D35"/>
    <w:rsid w:val="00226D49"/>
    <w:rsid w:val="002342C0"/>
    <w:rsid w:val="00235F17"/>
    <w:rsid w:val="00242D83"/>
    <w:rsid w:val="00243DAF"/>
    <w:rsid w:val="0024567C"/>
    <w:rsid w:val="00245F0C"/>
    <w:rsid w:val="002464C5"/>
    <w:rsid w:val="002465B4"/>
    <w:rsid w:val="00247C36"/>
    <w:rsid w:val="00252C0D"/>
    <w:rsid w:val="002540E2"/>
    <w:rsid w:val="00254BE6"/>
    <w:rsid w:val="002558E3"/>
    <w:rsid w:val="002623DF"/>
    <w:rsid w:val="00262E13"/>
    <w:rsid w:val="0026338A"/>
    <w:rsid w:val="002639BA"/>
    <w:rsid w:val="00264FC1"/>
    <w:rsid w:val="0026562E"/>
    <w:rsid w:val="00265BA3"/>
    <w:rsid w:val="00265CF6"/>
    <w:rsid w:val="00267201"/>
    <w:rsid w:val="002718FE"/>
    <w:rsid w:val="00274E65"/>
    <w:rsid w:val="00274E6D"/>
    <w:rsid w:val="00281234"/>
    <w:rsid w:val="00290F5A"/>
    <w:rsid w:val="00295074"/>
    <w:rsid w:val="002A30D5"/>
    <w:rsid w:val="002A56A6"/>
    <w:rsid w:val="002A5828"/>
    <w:rsid w:val="002B0441"/>
    <w:rsid w:val="002B19F2"/>
    <w:rsid w:val="002B2A72"/>
    <w:rsid w:val="002B621D"/>
    <w:rsid w:val="002B6B27"/>
    <w:rsid w:val="002C11BB"/>
    <w:rsid w:val="002C1AB9"/>
    <w:rsid w:val="002C2824"/>
    <w:rsid w:val="002C3069"/>
    <w:rsid w:val="002C592F"/>
    <w:rsid w:val="002C6218"/>
    <w:rsid w:val="002C7F89"/>
    <w:rsid w:val="002D2BCB"/>
    <w:rsid w:val="002D3484"/>
    <w:rsid w:val="002D54AB"/>
    <w:rsid w:val="002D6140"/>
    <w:rsid w:val="002E05D1"/>
    <w:rsid w:val="002E1634"/>
    <w:rsid w:val="002E66B4"/>
    <w:rsid w:val="002E750D"/>
    <w:rsid w:val="002E7B8D"/>
    <w:rsid w:val="002F32C7"/>
    <w:rsid w:val="002F5B9C"/>
    <w:rsid w:val="002F66E7"/>
    <w:rsid w:val="002F672B"/>
    <w:rsid w:val="002F7652"/>
    <w:rsid w:val="003029A9"/>
    <w:rsid w:val="00303C18"/>
    <w:rsid w:val="00307EF8"/>
    <w:rsid w:val="0031159B"/>
    <w:rsid w:val="00311778"/>
    <w:rsid w:val="00314144"/>
    <w:rsid w:val="00317E59"/>
    <w:rsid w:val="00321052"/>
    <w:rsid w:val="00322B64"/>
    <w:rsid w:val="0032494C"/>
    <w:rsid w:val="0032536D"/>
    <w:rsid w:val="00325527"/>
    <w:rsid w:val="00325C11"/>
    <w:rsid w:val="003278D6"/>
    <w:rsid w:val="003317C0"/>
    <w:rsid w:val="00331959"/>
    <w:rsid w:val="003329E4"/>
    <w:rsid w:val="00337FD2"/>
    <w:rsid w:val="0034064A"/>
    <w:rsid w:val="00340F13"/>
    <w:rsid w:val="00343E4F"/>
    <w:rsid w:val="0034540A"/>
    <w:rsid w:val="0034607A"/>
    <w:rsid w:val="0034638B"/>
    <w:rsid w:val="00350B6C"/>
    <w:rsid w:val="00354BEC"/>
    <w:rsid w:val="003557D4"/>
    <w:rsid w:val="003609AA"/>
    <w:rsid w:val="00367A08"/>
    <w:rsid w:val="003703DB"/>
    <w:rsid w:val="0037040D"/>
    <w:rsid w:val="00372A65"/>
    <w:rsid w:val="00372A70"/>
    <w:rsid w:val="00372DC5"/>
    <w:rsid w:val="0038092B"/>
    <w:rsid w:val="0038590B"/>
    <w:rsid w:val="00387BA4"/>
    <w:rsid w:val="003907B7"/>
    <w:rsid w:val="003910D8"/>
    <w:rsid w:val="0039537A"/>
    <w:rsid w:val="00397FB8"/>
    <w:rsid w:val="003A35EC"/>
    <w:rsid w:val="003A367B"/>
    <w:rsid w:val="003A42F0"/>
    <w:rsid w:val="003A7700"/>
    <w:rsid w:val="003B1210"/>
    <w:rsid w:val="003B3BBB"/>
    <w:rsid w:val="003B5C15"/>
    <w:rsid w:val="003C17BF"/>
    <w:rsid w:val="003C2A72"/>
    <w:rsid w:val="003C2FB3"/>
    <w:rsid w:val="003C41F9"/>
    <w:rsid w:val="003C57CD"/>
    <w:rsid w:val="003C642B"/>
    <w:rsid w:val="003C676B"/>
    <w:rsid w:val="003C7B19"/>
    <w:rsid w:val="003D2AB0"/>
    <w:rsid w:val="003D40EA"/>
    <w:rsid w:val="003D7ED7"/>
    <w:rsid w:val="003E11F6"/>
    <w:rsid w:val="003E3E9B"/>
    <w:rsid w:val="003E55A5"/>
    <w:rsid w:val="003E58A8"/>
    <w:rsid w:val="003E5D8D"/>
    <w:rsid w:val="003E7229"/>
    <w:rsid w:val="003E78C8"/>
    <w:rsid w:val="003F084B"/>
    <w:rsid w:val="003F1A88"/>
    <w:rsid w:val="003F2C8A"/>
    <w:rsid w:val="003F67FD"/>
    <w:rsid w:val="0040167D"/>
    <w:rsid w:val="0040183B"/>
    <w:rsid w:val="004019ED"/>
    <w:rsid w:val="0040303E"/>
    <w:rsid w:val="00403A13"/>
    <w:rsid w:val="004041AB"/>
    <w:rsid w:val="004104A3"/>
    <w:rsid w:val="0041091D"/>
    <w:rsid w:val="00412DBC"/>
    <w:rsid w:val="004140A8"/>
    <w:rsid w:val="00414EDA"/>
    <w:rsid w:val="004160D2"/>
    <w:rsid w:val="0041634A"/>
    <w:rsid w:val="00417923"/>
    <w:rsid w:val="00420CE7"/>
    <w:rsid w:val="0042110E"/>
    <w:rsid w:val="004212DE"/>
    <w:rsid w:val="0042138A"/>
    <w:rsid w:val="004222B9"/>
    <w:rsid w:val="004236D6"/>
    <w:rsid w:val="004243BD"/>
    <w:rsid w:val="00425DC8"/>
    <w:rsid w:val="004318D1"/>
    <w:rsid w:val="00431EFE"/>
    <w:rsid w:val="0044396D"/>
    <w:rsid w:val="0044441A"/>
    <w:rsid w:val="004446BA"/>
    <w:rsid w:val="00446CFF"/>
    <w:rsid w:val="00447F0C"/>
    <w:rsid w:val="00452576"/>
    <w:rsid w:val="004528E5"/>
    <w:rsid w:val="00453FFF"/>
    <w:rsid w:val="00455B8D"/>
    <w:rsid w:val="00462F8F"/>
    <w:rsid w:val="00463BD6"/>
    <w:rsid w:val="00465F85"/>
    <w:rsid w:val="00472D6A"/>
    <w:rsid w:val="00483AD9"/>
    <w:rsid w:val="00485725"/>
    <w:rsid w:val="00485882"/>
    <w:rsid w:val="00494719"/>
    <w:rsid w:val="004951E8"/>
    <w:rsid w:val="00495F80"/>
    <w:rsid w:val="00496957"/>
    <w:rsid w:val="00496BD8"/>
    <w:rsid w:val="004A1A5C"/>
    <w:rsid w:val="004A321C"/>
    <w:rsid w:val="004A5F89"/>
    <w:rsid w:val="004A7531"/>
    <w:rsid w:val="004B23C5"/>
    <w:rsid w:val="004B3260"/>
    <w:rsid w:val="004B4F8C"/>
    <w:rsid w:val="004B6FEC"/>
    <w:rsid w:val="004B71BC"/>
    <w:rsid w:val="004B7923"/>
    <w:rsid w:val="004C1041"/>
    <w:rsid w:val="004C1348"/>
    <w:rsid w:val="004C155F"/>
    <w:rsid w:val="004C2097"/>
    <w:rsid w:val="004C39F1"/>
    <w:rsid w:val="004C5621"/>
    <w:rsid w:val="004C5FD7"/>
    <w:rsid w:val="004C621B"/>
    <w:rsid w:val="004C6F47"/>
    <w:rsid w:val="004D1627"/>
    <w:rsid w:val="004D22D2"/>
    <w:rsid w:val="004D31D5"/>
    <w:rsid w:val="004D44D6"/>
    <w:rsid w:val="004D4C5C"/>
    <w:rsid w:val="004D6674"/>
    <w:rsid w:val="004D6729"/>
    <w:rsid w:val="004E0F04"/>
    <w:rsid w:val="004E1DDA"/>
    <w:rsid w:val="004E1E00"/>
    <w:rsid w:val="004E3386"/>
    <w:rsid w:val="004E3CE0"/>
    <w:rsid w:val="004E4B60"/>
    <w:rsid w:val="004F0355"/>
    <w:rsid w:val="004F08C5"/>
    <w:rsid w:val="004F12C7"/>
    <w:rsid w:val="004F46FE"/>
    <w:rsid w:val="004F56A8"/>
    <w:rsid w:val="004F7CE4"/>
    <w:rsid w:val="00500870"/>
    <w:rsid w:val="00500E34"/>
    <w:rsid w:val="00502685"/>
    <w:rsid w:val="00502CA6"/>
    <w:rsid w:val="00506AB8"/>
    <w:rsid w:val="00506F2A"/>
    <w:rsid w:val="00510D7E"/>
    <w:rsid w:val="00511082"/>
    <w:rsid w:val="00512171"/>
    <w:rsid w:val="00512C10"/>
    <w:rsid w:val="00514DA7"/>
    <w:rsid w:val="00515EE3"/>
    <w:rsid w:val="00522775"/>
    <w:rsid w:val="00523326"/>
    <w:rsid w:val="005278B4"/>
    <w:rsid w:val="0053370A"/>
    <w:rsid w:val="00533BB0"/>
    <w:rsid w:val="005349DA"/>
    <w:rsid w:val="005353E7"/>
    <w:rsid w:val="00536191"/>
    <w:rsid w:val="005367DD"/>
    <w:rsid w:val="00536DD7"/>
    <w:rsid w:val="00542DBD"/>
    <w:rsid w:val="00550BB6"/>
    <w:rsid w:val="00550D25"/>
    <w:rsid w:val="00551839"/>
    <w:rsid w:val="00552701"/>
    <w:rsid w:val="00552F10"/>
    <w:rsid w:val="00554ED7"/>
    <w:rsid w:val="005559F3"/>
    <w:rsid w:val="005606EC"/>
    <w:rsid w:val="0056291D"/>
    <w:rsid w:val="00563AAB"/>
    <w:rsid w:val="005646E9"/>
    <w:rsid w:val="00564C9C"/>
    <w:rsid w:val="005651AD"/>
    <w:rsid w:val="005654AD"/>
    <w:rsid w:val="005657E2"/>
    <w:rsid w:val="00567203"/>
    <w:rsid w:val="005701E2"/>
    <w:rsid w:val="00570CA7"/>
    <w:rsid w:val="005760C6"/>
    <w:rsid w:val="00576621"/>
    <w:rsid w:val="005778FE"/>
    <w:rsid w:val="00583870"/>
    <w:rsid w:val="005841B4"/>
    <w:rsid w:val="005846AC"/>
    <w:rsid w:val="00584CD7"/>
    <w:rsid w:val="00587875"/>
    <w:rsid w:val="00587D88"/>
    <w:rsid w:val="00595BAD"/>
    <w:rsid w:val="00596987"/>
    <w:rsid w:val="005A2C0B"/>
    <w:rsid w:val="005A2C10"/>
    <w:rsid w:val="005A3522"/>
    <w:rsid w:val="005A4A9A"/>
    <w:rsid w:val="005A597D"/>
    <w:rsid w:val="005B4236"/>
    <w:rsid w:val="005B4790"/>
    <w:rsid w:val="005B4E29"/>
    <w:rsid w:val="005B6944"/>
    <w:rsid w:val="005C1306"/>
    <w:rsid w:val="005C2CDD"/>
    <w:rsid w:val="005C3AC4"/>
    <w:rsid w:val="005C4479"/>
    <w:rsid w:val="005C5481"/>
    <w:rsid w:val="005C5CF2"/>
    <w:rsid w:val="005C6EDF"/>
    <w:rsid w:val="005D1B46"/>
    <w:rsid w:val="005D494F"/>
    <w:rsid w:val="005E043F"/>
    <w:rsid w:val="005E07D7"/>
    <w:rsid w:val="005E3195"/>
    <w:rsid w:val="005E6650"/>
    <w:rsid w:val="005E6911"/>
    <w:rsid w:val="005F0567"/>
    <w:rsid w:val="005F6AFF"/>
    <w:rsid w:val="006038F5"/>
    <w:rsid w:val="006152AB"/>
    <w:rsid w:val="0062206A"/>
    <w:rsid w:val="00622900"/>
    <w:rsid w:val="00622F9C"/>
    <w:rsid w:val="00623868"/>
    <w:rsid w:val="00623B7B"/>
    <w:rsid w:val="00624D93"/>
    <w:rsid w:val="00626987"/>
    <w:rsid w:val="006307F2"/>
    <w:rsid w:val="00632455"/>
    <w:rsid w:val="006333EC"/>
    <w:rsid w:val="00634FC6"/>
    <w:rsid w:val="00641B9B"/>
    <w:rsid w:val="00643788"/>
    <w:rsid w:val="006462E2"/>
    <w:rsid w:val="00647217"/>
    <w:rsid w:val="00647D37"/>
    <w:rsid w:val="00651390"/>
    <w:rsid w:val="0065550B"/>
    <w:rsid w:val="00655934"/>
    <w:rsid w:val="0066004E"/>
    <w:rsid w:val="00660CD9"/>
    <w:rsid w:val="00661CA5"/>
    <w:rsid w:val="00661F47"/>
    <w:rsid w:val="006633D1"/>
    <w:rsid w:val="00663F75"/>
    <w:rsid w:val="00665637"/>
    <w:rsid w:val="00670660"/>
    <w:rsid w:val="0067094C"/>
    <w:rsid w:val="006736A6"/>
    <w:rsid w:val="0067386A"/>
    <w:rsid w:val="00676005"/>
    <w:rsid w:val="006765ED"/>
    <w:rsid w:val="0067775D"/>
    <w:rsid w:val="00680966"/>
    <w:rsid w:val="00682C63"/>
    <w:rsid w:val="00683A60"/>
    <w:rsid w:val="0068419A"/>
    <w:rsid w:val="00691A5D"/>
    <w:rsid w:val="00692053"/>
    <w:rsid w:val="00695391"/>
    <w:rsid w:val="00695D59"/>
    <w:rsid w:val="00696A5E"/>
    <w:rsid w:val="006970EE"/>
    <w:rsid w:val="006A0EBB"/>
    <w:rsid w:val="006A4A71"/>
    <w:rsid w:val="006B11C2"/>
    <w:rsid w:val="006B36DB"/>
    <w:rsid w:val="006B3BD4"/>
    <w:rsid w:val="006B43A9"/>
    <w:rsid w:val="006B746D"/>
    <w:rsid w:val="006C4767"/>
    <w:rsid w:val="006C74BC"/>
    <w:rsid w:val="006D083D"/>
    <w:rsid w:val="006D1E5E"/>
    <w:rsid w:val="006D460A"/>
    <w:rsid w:val="006D4BC1"/>
    <w:rsid w:val="006D5F34"/>
    <w:rsid w:val="006D6AE1"/>
    <w:rsid w:val="006E1808"/>
    <w:rsid w:val="006E1B0E"/>
    <w:rsid w:val="006E2C04"/>
    <w:rsid w:val="006E2C15"/>
    <w:rsid w:val="006E35BA"/>
    <w:rsid w:val="006E3C82"/>
    <w:rsid w:val="006E3F96"/>
    <w:rsid w:val="006E5023"/>
    <w:rsid w:val="006E689C"/>
    <w:rsid w:val="006E7179"/>
    <w:rsid w:val="006F27AF"/>
    <w:rsid w:val="006F3116"/>
    <w:rsid w:val="006F442E"/>
    <w:rsid w:val="00715DA2"/>
    <w:rsid w:val="00716DFE"/>
    <w:rsid w:val="00717E0F"/>
    <w:rsid w:val="0072099D"/>
    <w:rsid w:val="007226F2"/>
    <w:rsid w:val="00726EA9"/>
    <w:rsid w:val="0072774F"/>
    <w:rsid w:val="007305F4"/>
    <w:rsid w:val="0073454B"/>
    <w:rsid w:val="00734C49"/>
    <w:rsid w:val="0074037E"/>
    <w:rsid w:val="0074043A"/>
    <w:rsid w:val="00740ADA"/>
    <w:rsid w:val="00742349"/>
    <w:rsid w:val="007438E3"/>
    <w:rsid w:val="007452BC"/>
    <w:rsid w:val="00745DA3"/>
    <w:rsid w:val="00746BFE"/>
    <w:rsid w:val="007507EE"/>
    <w:rsid w:val="00752579"/>
    <w:rsid w:val="0075302F"/>
    <w:rsid w:val="0076364A"/>
    <w:rsid w:val="0077068E"/>
    <w:rsid w:val="00772708"/>
    <w:rsid w:val="00775412"/>
    <w:rsid w:val="007768FC"/>
    <w:rsid w:val="0078416B"/>
    <w:rsid w:val="007848AF"/>
    <w:rsid w:val="00785590"/>
    <w:rsid w:val="00786457"/>
    <w:rsid w:val="00787AF7"/>
    <w:rsid w:val="00791A8A"/>
    <w:rsid w:val="00791C0E"/>
    <w:rsid w:val="0079546F"/>
    <w:rsid w:val="007A0AF2"/>
    <w:rsid w:val="007A1C1C"/>
    <w:rsid w:val="007A27AD"/>
    <w:rsid w:val="007A27D9"/>
    <w:rsid w:val="007A331F"/>
    <w:rsid w:val="007A35A1"/>
    <w:rsid w:val="007A5F06"/>
    <w:rsid w:val="007A7D3D"/>
    <w:rsid w:val="007B01E0"/>
    <w:rsid w:val="007B316B"/>
    <w:rsid w:val="007B56D3"/>
    <w:rsid w:val="007B6642"/>
    <w:rsid w:val="007C204B"/>
    <w:rsid w:val="007C25B8"/>
    <w:rsid w:val="007C25BE"/>
    <w:rsid w:val="007C2D07"/>
    <w:rsid w:val="007D118C"/>
    <w:rsid w:val="007D1CB2"/>
    <w:rsid w:val="007D4502"/>
    <w:rsid w:val="007D5D0C"/>
    <w:rsid w:val="007D7DEF"/>
    <w:rsid w:val="007E2A56"/>
    <w:rsid w:val="007E387B"/>
    <w:rsid w:val="007E395E"/>
    <w:rsid w:val="007E399A"/>
    <w:rsid w:val="007E465C"/>
    <w:rsid w:val="007E696A"/>
    <w:rsid w:val="007E72C5"/>
    <w:rsid w:val="007F4660"/>
    <w:rsid w:val="007F487F"/>
    <w:rsid w:val="007F6197"/>
    <w:rsid w:val="00804C92"/>
    <w:rsid w:val="00805105"/>
    <w:rsid w:val="0080538A"/>
    <w:rsid w:val="008115DA"/>
    <w:rsid w:val="00811820"/>
    <w:rsid w:val="00814D78"/>
    <w:rsid w:val="00821063"/>
    <w:rsid w:val="00821ACE"/>
    <w:rsid w:val="0082479A"/>
    <w:rsid w:val="00825F4D"/>
    <w:rsid w:val="008262DF"/>
    <w:rsid w:val="008263FF"/>
    <w:rsid w:val="00826BBA"/>
    <w:rsid w:val="008273EF"/>
    <w:rsid w:val="008318D8"/>
    <w:rsid w:val="0083347C"/>
    <w:rsid w:val="008354AE"/>
    <w:rsid w:val="0083671C"/>
    <w:rsid w:val="00844519"/>
    <w:rsid w:val="008456EF"/>
    <w:rsid w:val="00847347"/>
    <w:rsid w:val="00850DAC"/>
    <w:rsid w:val="00851E8A"/>
    <w:rsid w:val="00854419"/>
    <w:rsid w:val="00854CF8"/>
    <w:rsid w:val="00854E6C"/>
    <w:rsid w:val="00857D4F"/>
    <w:rsid w:val="008617E3"/>
    <w:rsid w:val="0086260D"/>
    <w:rsid w:val="008637D5"/>
    <w:rsid w:val="0086388E"/>
    <w:rsid w:val="00865C48"/>
    <w:rsid w:val="00871FF3"/>
    <w:rsid w:val="00873D8D"/>
    <w:rsid w:val="00874A9C"/>
    <w:rsid w:val="008808DA"/>
    <w:rsid w:val="0088458A"/>
    <w:rsid w:val="00885461"/>
    <w:rsid w:val="0088754C"/>
    <w:rsid w:val="00887F50"/>
    <w:rsid w:val="0089159F"/>
    <w:rsid w:val="00895BD6"/>
    <w:rsid w:val="008A15E1"/>
    <w:rsid w:val="008A24D4"/>
    <w:rsid w:val="008A2C75"/>
    <w:rsid w:val="008A3ED7"/>
    <w:rsid w:val="008A55DF"/>
    <w:rsid w:val="008A7E10"/>
    <w:rsid w:val="008B0D32"/>
    <w:rsid w:val="008B1424"/>
    <w:rsid w:val="008B374F"/>
    <w:rsid w:val="008C1A40"/>
    <w:rsid w:val="008C3FD5"/>
    <w:rsid w:val="008D2F17"/>
    <w:rsid w:val="008E0E46"/>
    <w:rsid w:val="008E18DD"/>
    <w:rsid w:val="008E3375"/>
    <w:rsid w:val="008E6754"/>
    <w:rsid w:val="008F1907"/>
    <w:rsid w:val="008F3BB8"/>
    <w:rsid w:val="008F4760"/>
    <w:rsid w:val="008F55DC"/>
    <w:rsid w:val="008F5E57"/>
    <w:rsid w:val="00902EF4"/>
    <w:rsid w:val="009074B7"/>
    <w:rsid w:val="00907C71"/>
    <w:rsid w:val="009128D7"/>
    <w:rsid w:val="00913210"/>
    <w:rsid w:val="0091575A"/>
    <w:rsid w:val="0091723A"/>
    <w:rsid w:val="00921989"/>
    <w:rsid w:val="0092439E"/>
    <w:rsid w:val="00925475"/>
    <w:rsid w:val="00930880"/>
    <w:rsid w:val="00931B45"/>
    <w:rsid w:val="00932C6B"/>
    <w:rsid w:val="00932D0E"/>
    <w:rsid w:val="009332B3"/>
    <w:rsid w:val="00933B3F"/>
    <w:rsid w:val="00933ED0"/>
    <w:rsid w:val="009371CE"/>
    <w:rsid w:val="00937CFC"/>
    <w:rsid w:val="00940711"/>
    <w:rsid w:val="00940DC6"/>
    <w:rsid w:val="009412B0"/>
    <w:rsid w:val="00941DB4"/>
    <w:rsid w:val="0094327C"/>
    <w:rsid w:val="00943CB1"/>
    <w:rsid w:val="00945591"/>
    <w:rsid w:val="00947DDA"/>
    <w:rsid w:val="00952082"/>
    <w:rsid w:val="009548D7"/>
    <w:rsid w:val="009567FC"/>
    <w:rsid w:val="00956AE2"/>
    <w:rsid w:val="00957176"/>
    <w:rsid w:val="009573FC"/>
    <w:rsid w:val="009575F0"/>
    <w:rsid w:val="0096070E"/>
    <w:rsid w:val="00961608"/>
    <w:rsid w:val="00961872"/>
    <w:rsid w:val="00961D5F"/>
    <w:rsid w:val="009624CA"/>
    <w:rsid w:val="009643AE"/>
    <w:rsid w:val="009656E9"/>
    <w:rsid w:val="00965F77"/>
    <w:rsid w:val="009672B0"/>
    <w:rsid w:val="00971D49"/>
    <w:rsid w:val="00980998"/>
    <w:rsid w:val="00983679"/>
    <w:rsid w:val="00983C94"/>
    <w:rsid w:val="00985603"/>
    <w:rsid w:val="009856FC"/>
    <w:rsid w:val="00993688"/>
    <w:rsid w:val="0099566E"/>
    <w:rsid w:val="00995A94"/>
    <w:rsid w:val="00997758"/>
    <w:rsid w:val="009A2B19"/>
    <w:rsid w:val="009A4C78"/>
    <w:rsid w:val="009B0550"/>
    <w:rsid w:val="009B1765"/>
    <w:rsid w:val="009B215D"/>
    <w:rsid w:val="009B4BD3"/>
    <w:rsid w:val="009B61D9"/>
    <w:rsid w:val="009B6A66"/>
    <w:rsid w:val="009B6F23"/>
    <w:rsid w:val="009B7899"/>
    <w:rsid w:val="009C032C"/>
    <w:rsid w:val="009C0F1A"/>
    <w:rsid w:val="009C1942"/>
    <w:rsid w:val="009C1BDC"/>
    <w:rsid w:val="009C212E"/>
    <w:rsid w:val="009C6EB2"/>
    <w:rsid w:val="009C793B"/>
    <w:rsid w:val="009D2F68"/>
    <w:rsid w:val="009D4877"/>
    <w:rsid w:val="009D48D2"/>
    <w:rsid w:val="009D55CA"/>
    <w:rsid w:val="009D6D74"/>
    <w:rsid w:val="009D7293"/>
    <w:rsid w:val="009E1333"/>
    <w:rsid w:val="009E191C"/>
    <w:rsid w:val="009E5401"/>
    <w:rsid w:val="009E6B2B"/>
    <w:rsid w:val="009E7C8E"/>
    <w:rsid w:val="009F1814"/>
    <w:rsid w:val="009F1921"/>
    <w:rsid w:val="009F25EC"/>
    <w:rsid w:val="009F548B"/>
    <w:rsid w:val="009F6E01"/>
    <w:rsid w:val="00A004EA"/>
    <w:rsid w:val="00A00EB8"/>
    <w:rsid w:val="00A02E4F"/>
    <w:rsid w:val="00A0437E"/>
    <w:rsid w:val="00A04438"/>
    <w:rsid w:val="00A0705B"/>
    <w:rsid w:val="00A0738C"/>
    <w:rsid w:val="00A0742E"/>
    <w:rsid w:val="00A1072E"/>
    <w:rsid w:val="00A10972"/>
    <w:rsid w:val="00A11411"/>
    <w:rsid w:val="00A11B56"/>
    <w:rsid w:val="00A162D6"/>
    <w:rsid w:val="00A2027C"/>
    <w:rsid w:val="00A21CFE"/>
    <w:rsid w:val="00A27FA6"/>
    <w:rsid w:val="00A30819"/>
    <w:rsid w:val="00A3123E"/>
    <w:rsid w:val="00A34031"/>
    <w:rsid w:val="00A37A3D"/>
    <w:rsid w:val="00A431D8"/>
    <w:rsid w:val="00A45930"/>
    <w:rsid w:val="00A50C3E"/>
    <w:rsid w:val="00A52A8F"/>
    <w:rsid w:val="00A52CCC"/>
    <w:rsid w:val="00A52E27"/>
    <w:rsid w:val="00A5305E"/>
    <w:rsid w:val="00A55E57"/>
    <w:rsid w:val="00A60A90"/>
    <w:rsid w:val="00A62CC4"/>
    <w:rsid w:val="00A62DB7"/>
    <w:rsid w:val="00A6532E"/>
    <w:rsid w:val="00A65C25"/>
    <w:rsid w:val="00A6762C"/>
    <w:rsid w:val="00A70AA8"/>
    <w:rsid w:val="00A726DE"/>
    <w:rsid w:val="00A756ED"/>
    <w:rsid w:val="00A7652F"/>
    <w:rsid w:val="00A8359C"/>
    <w:rsid w:val="00A852A6"/>
    <w:rsid w:val="00A96DC2"/>
    <w:rsid w:val="00A97914"/>
    <w:rsid w:val="00AA02A9"/>
    <w:rsid w:val="00AA15DE"/>
    <w:rsid w:val="00AA1E4E"/>
    <w:rsid w:val="00AA3A87"/>
    <w:rsid w:val="00AA3DEE"/>
    <w:rsid w:val="00AA7884"/>
    <w:rsid w:val="00AB0005"/>
    <w:rsid w:val="00AB04A0"/>
    <w:rsid w:val="00AB2B9C"/>
    <w:rsid w:val="00AB6546"/>
    <w:rsid w:val="00AB7920"/>
    <w:rsid w:val="00AC0B5E"/>
    <w:rsid w:val="00AC39D4"/>
    <w:rsid w:val="00AC49BF"/>
    <w:rsid w:val="00AC5F7C"/>
    <w:rsid w:val="00AC6909"/>
    <w:rsid w:val="00AC7F6B"/>
    <w:rsid w:val="00AD33CE"/>
    <w:rsid w:val="00AD639A"/>
    <w:rsid w:val="00AE032B"/>
    <w:rsid w:val="00AE1B7B"/>
    <w:rsid w:val="00AE2673"/>
    <w:rsid w:val="00AE4B62"/>
    <w:rsid w:val="00AE595F"/>
    <w:rsid w:val="00AE69E3"/>
    <w:rsid w:val="00AE74E1"/>
    <w:rsid w:val="00AF2AFA"/>
    <w:rsid w:val="00AF2D2F"/>
    <w:rsid w:val="00AF30E4"/>
    <w:rsid w:val="00AF4C56"/>
    <w:rsid w:val="00B0022F"/>
    <w:rsid w:val="00B02A96"/>
    <w:rsid w:val="00B051D9"/>
    <w:rsid w:val="00B06BF8"/>
    <w:rsid w:val="00B06C64"/>
    <w:rsid w:val="00B07046"/>
    <w:rsid w:val="00B108EA"/>
    <w:rsid w:val="00B13876"/>
    <w:rsid w:val="00B15F9D"/>
    <w:rsid w:val="00B2029C"/>
    <w:rsid w:val="00B21BA7"/>
    <w:rsid w:val="00B230C2"/>
    <w:rsid w:val="00B25B02"/>
    <w:rsid w:val="00B273EE"/>
    <w:rsid w:val="00B274D2"/>
    <w:rsid w:val="00B27714"/>
    <w:rsid w:val="00B30044"/>
    <w:rsid w:val="00B32323"/>
    <w:rsid w:val="00B33582"/>
    <w:rsid w:val="00B42389"/>
    <w:rsid w:val="00B466EB"/>
    <w:rsid w:val="00B47AF6"/>
    <w:rsid w:val="00B503C5"/>
    <w:rsid w:val="00B505F6"/>
    <w:rsid w:val="00B506FE"/>
    <w:rsid w:val="00B53A5C"/>
    <w:rsid w:val="00B5721A"/>
    <w:rsid w:val="00B62129"/>
    <w:rsid w:val="00B74598"/>
    <w:rsid w:val="00B83FC6"/>
    <w:rsid w:val="00B85D76"/>
    <w:rsid w:val="00B94DC4"/>
    <w:rsid w:val="00B94EE3"/>
    <w:rsid w:val="00B95385"/>
    <w:rsid w:val="00B96A9B"/>
    <w:rsid w:val="00BA562D"/>
    <w:rsid w:val="00BA7CC4"/>
    <w:rsid w:val="00BB08FC"/>
    <w:rsid w:val="00BB0C73"/>
    <w:rsid w:val="00BB1288"/>
    <w:rsid w:val="00BB16FB"/>
    <w:rsid w:val="00BB2D36"/>
    <w:rsid w:val="00BB3025"/>
    <w:rsid w:val="00BB778E"/>
    <w:rsid w:val="00BB7D35"/>
    <w:rsid w:val="00BC11ED"/>
    <w:rsid w:val="00BC38DD"/>
    <w:rsid w:val="00BC4FE4"/>
    <w:rsid w:val="00BC5227"/>
    <w:rsid w:val="00BC6D47"/>
    <w:rsid w:val="00BC7BB6"/>
    <w:rsid w:val="00BD0AAB"/>
    <w:rsid w:val="00BD0DFF"/>
    <w:rsid w:val="00BD1043"/>
    <w:rsid w:val="00BD3305"/>
    <w:rsid w:val="00BD62AE"/>
    <w:rsid w:val="00BD7AF2"/>
    <w:rsid w:val="00BE2F03"/>
    <w:rsid w:val="00BE517B"/>
    <w:rsid w:val="00BE65F3"/>
    <w:rsid w:val="00BF03CC"/>
    <w:rsid w:val="00BF5607"/>
    <w:rsid w:val="00BF7687"/>
    <w:rsid w:val="00BF7BAF"/>
    <w:rsid w:val="00C0135B"/>
    <w:rsid w:val="00C04A3A"/>
    <w:rsid w:val="00C071E0"/>
    <w:rsid w:val="00C077D6"/>
    <w:rsid w:val="00C13B3F"/>
    <w:rsid w:val="00C14A96"/>
    <w:rsid w:val="00C1502F"/>
    <w:rsid w:val="00C23DEF"/>
    <w:rsid w:val="00C26C52"/>
    <w:rsid w:val="00C272A8"/>
    <w:rsid w:val="00C310D7"/>
    <w:rsid w:val="00C32F15"/>
    <w:rsid w:val="00C33729"/>
    <w:rsid w:val="00C3722A"/>
    <w:rsid w:val="00C40333"/>
    <w:rsid w:val="00C416E0"/>
    <w:rsid w:val="00C4373B"/>
    <w:rsid w:val="00C45FD5"/>
    <w:rsid w:val="00C473E8"/>
    <w:rsid w:val="00C47F28"/>
    <w:rsid w:val="00C552F2"/>
    <w:rsid w:val="00C55A8D"/>
    <w:rsid w:val="00C565A7"/>
    <w:rsid w:val="00C62DFC"/>
    <w:rsid w:val="00C65ED2"/>
    <w:rsid w:val="00C726DE"/>
    <w:rsid w:val="00C72889"/>
    <w:rsid w:val="00C73571"/>
    <w:rsid w:val="00C75731"/>
    <w:rsid w:val="00C83BA9"/>
    <w:rsid w:val="00C84310"/>
    <w:rsid w:val="00C85727"/>
    <w:rsid w:val="00C91786"/>
    <w:rsid w:val="00C93773"/>
    <w:rsid w:val="00C954F2"/>
    <w:rsid w:val="00C963C6"/>
    <w:rsid w:val="00CA026C"/>
    <w:rsid w:val="00CA1A23"/>
    <w:rsid w:val="00CA4219"/>
    <w:rsid w:val="00CA504D"/>
    <w:rsid w:val="00CA53CF"/>
    <w:rsid w:val="00CA6F1D"/>
    <w:rsid w:val="00CB0100"/>
    <w:rsid w:val="00CB031A"/>
    <w:rsid w:val="00CB4BB9"/>
    <w:rsid w:val="00CB60CA"/>
    <w:rsid w:val="00CB6A0E"/>
    <w:rsid w:val="00CC042E"/>
    <w:rsid w:val="00CC0801"/>
    <w:rsid w:val="00CC0B74"/>
    <w:rsid w:val="00CC2A6A"/>
    <w:rsid w:val="00CC3211"/>
    <w:rsid w:val="00CC5537"/>
    <w:rsid w:val="00CD30C5"/>
    <w:rsid w:val="00CD3BCC"/>
    <w:rsid w:val="00CD427B"/>
    <w:rsid w:val="00CD4BF5"/>
    <w:rsid w:val="00CD4C8E"/>
    <w:rsid w:val="00CD5C79"/>
    <w:rsid w:val="00CE2535"/>
    <w:rsid w:val="00CE3970"/>
    <w:rsid w:val="00CE5A0A"/>
    <w:rsid w:val="00CE76D5"/>
    <w:rsid w:val="00CE7FC3"/>
    <w:rsid w:val="00CF615F"/>
    <w:rsid w:val="00CF7343"/>
    <w:rsid w:val="00D03E17"/>
    <w:rsid w:val="00D064D7"/>
    <w:rsid w:val="00D07A5D"/>
    <w:rsid w:val="00D10D86"/>
    <w:rsid w:val="00D11E3A"/>
    <w:rsid w:val="00D12047"/>
    <w:rsid w:val="00D12BBD"/>
    <w:rsid w:val="00D21BF2"/>
    <w:rsid w:val="00D247AF"/>
    <w:rsid w:val="00D250CB"/>
    <w:rsid w:val="00D278C6"/>
    <w:rsid w:val="00D305CA"/>
    <w:rsid w:val="00D318AC"/>
    <w:rsid w:val="00D33C51"/>
    <w:rsid w:val="00D351CA"/>
    <w:rsid w:val="00D37CFF"/>
    <w:rsid w:val="00D41897"/>
    <w:rsid w:val="00D4458E"/>
    <w:rsid w:val="00D44EDA"/>
    <w:rsid w:val="00D532A3"/>
    <w:rsid w:val="00D538E2"/>
    <w:rsid w:val="00D54D60"/>
    <w:rsid w:val="00D54FCD"/>
    <w:rsid w:val="00D61665"/>
    <w:rsid w:val="00D63B01"/>
    <w:rsid w:val="00D6469D"/>
    <w:rsid w:val="00D67FCB"/>
    <w:rsid w:val="00D7055C"/>
    <w:rsid w:val="00D7246F"/>
    <w:rsid w:val="00D72BD6"/>
    <w:rsid w:val="00D739A3"/>
    <w:rsid w:val="00D73C22"/>
    <w:rsid w:val="00D73E0B"/>
    <w:rsid w:val="00D747A7"/>
    <w:rsid w:val="00D772A8"/>
    <w:rsid w:val="00D77E96"/>
    <w:rsid w:val="00D8171F"/>
    <w:rsid w:val="00D823B1"/>
    <w:rsid w:val="00D8274A"/>
    <w:rsid w:val="00D829B6"/>
    <w:rsid w:val="00D862A7"/>
    <w:rsid w:val="00D877E6"/>
    <w:rsid w:val="00D902F7"/>
    <w:rsid w:val="00D90C76"/>
    <w:rsid w:val="00D914BE"/>
    <w:rsid w:val="00D91DB6"/>
    <w:rsid w:val="00D94324"/>
    <w:rsid w:val="00D9599B"/>
    <w:rsid w:val="00D95E63"/>
    <w:rsid w:val="00DB2090"/>
    <w:rsid w:val="00DB341C"/>
    <w:rsid w:val="00DB619A"/>
    <w:rsid w:val="00DC30FC"/>
    <w:rsid w:val="00DC43B3"/>
    <w:rsid w:val="00DC4941"/>
    <w:rsid w:val="00DC5352"/>
    <w:rsid w:val="00DC624D"/>
    <w:rsid w:val="00DC7E5F"/>
    <w:rsid w:val="00DD1429"/>
    <w:rsid w:val="00DD2A1F"/>
    <w:rsid w:val="00DE0259"/>
    <w:rsid w:val="00DE07AF"/>
    <w:rsid w:val="00DE322F"/>
    <w:rsid w:val="00DE3DE5"/>
    <w:rsid w:val="00DE5DC0"/>
    <w:rsid w:val="00DF1B8D"/>
    <w:rsid w:val="00DF2E06"/>
    <w:rsid w:val="00DF338F"/>
    <w:rsid w:val="00DF4943"/>
    <w:rsid w:val="00E049FE"/>
    <w:rsid w:val="00E06205"/>
    <w:rsid w:val="00E14A42"/>
    <w:rsid w:val="00E1710A"/>
    <w:rsid w:val="00E2023D"/>
    <w:rsid w:val="00E22662"/>
    <w:rsid w:val="00E25B3F"/>
    <w:rsid w:val="00E27A66"/>
    <w:rsid w:val="00E35DB8"/>
    <w:rsid w:val="00E36CDD"/>
    <w:rsid w:val="00E526ED"/>
    <w:rsid w:val="00E529C5"/>
    <w:rsid w:val="00E537BF"/>
    <w:rsid w:val="00E5474A"/>
    <w:rsid w:val="00E605C4"/>
    <w:rsid w:val="00E66A4A"/>
    <w:rsid w:val="00E70179"/>
    <w:rsid w:val="00E713C7"/>
    <w:rsid w:val="00E71720"/>
    <w:rsid w:val="00E724C7"/>
    <w:rsid w:val="00E7298D"/>
    <w:rsid w:val="00E75F19"/>
    <w:rsid w:val="00E77CCC"/>
    <w:rsid w:val="00E80202"/>
    <w:rsid w:val="00E802ED"/>
    <w:rsid w:val="00E84E05"/>
    <w:rsid w:val="00E87B31"/>
    <w:rsid w:val="00E908AE"/>
    <w:rsid w:val="00E91084"/>
    <w:rsid w:val="00E918F2"/>
    <w:rsid w:val="00E929CA"/>
    <w:rsid w:val="00E93BB2"/>
    <w:rsid w:val="00E94B98"/>
    <w:rsid w:val="00E9525B"/>
    <w:rsid w:val="00EA120B"/>
    <w:rsid w:val="00EA3FDD"/>
    <w:rsid w:val="00EB0225"/>
    <w:rsid w:val="00EB3D86"/>
    <w:rsid w:val="00EB62D4"/>
    <w:rsid w:val="00EB6D81"/>
    <w:rsid w:val="00EB7BA2"/>
    <w:rsid w:val="00EC403A"/>
    <w:rsid w:val="00ED016F"/>
    <w:rsid w:val="00ED04A7"/>
    <w:rsid w:val="00ED118C"/>
    <w:rsid w:val="00ED1FE1"/>
    <w:rsid w:val="00ED47AD"/>
    <w:rsid w:val="00ED695B"/>
    <w:rsid w:val="00EE22ED"/>
    <w:rsid w:val="00EE4EF4"/>
    <w:rsid w:val="00EE57C1"/>
    <w:rsid w:val="00EE5862"/>
    <w:rsid w:val="00EE74E0"/>
    <w:rsid w:val="00EF1BC8"/>
    <w:rsid w:val="00EF1D55"/>
    <w:rsid w:val="00EF53DD"/>
    <w:rsid w:val="00EF5785"/>
    <w:rsid w:val="00EF5C15"/>
    <w:rsid w:val="00EF670C"/>
    <w:rsid w:val="00EF6F8A"/>
    <w:rsid w:val="00F01D37"/>
    <w:rsid w:val="00F0249A"/>
    <w:rsid w:val="00F070AA"/>
    <w:rsid w:val="00F139CA"/>
    <w:rsid w:val="00F175CF"/>
    <w:rsid w:val="00F20682"/>
    <w:rsid w:val="00F21792"/>
    <w:rsid w:val="00F23449"/>
    <w:rsid w:val="00F237D7"/>
    <w:rsid w:val="00F23FCE"/>
    <w:rsid w:val="00F2500E"/>
    <w:rsid w:val="00F27769"/>
    <w:rsid w:val="00F336AF"/>
    <w:rsid w:val="00F337A7"/>
    <w:rsid w:val="00F35AE4"/>
    <w:rsid w:val="00F4031E"/>
    <w:rsid w:val="00F4073C"/>
    <w:rsid w:val="00F40D57"/>
    <w:rsid w:val="00F426F2"/>
    <w:rsid w:val="00F42FE2"/>
    <w:rsid w:val="00F46B15"/>
    <w:rsid w:val="00F47E32"/>
    <w:rsid w:val="00F5252C"/>
    <w:rsid w:val="00F5287B"/>
    <w:rsid w:val="00F53CC4"/>
    <w:rsid w:val="00F53FC4"/>
    <w:rsid w:val="00F543A2"/>
    <w:rsid w:val="00F54619"/>
    <w:rsid w:val="00F6095C"/>
    <w:rsid w:val="00F62CDE"/>
    <w:rsid w:val="00F66CF4"/>
    <w:rsid w:val="00F701FC"/>
    <w:rsid w:val="00F71EBF"/>
    <w:rsid w:val="00F736A8"/>
    <w:rsid w:val="00F81131"/>
    <w:rsid w:val="00F8310D"/>
    <w:rsid w:val="00F834DF"/>
    <w:rsid w:val="00F8510A"/>
    <w:rsid w:val="00F86A2E"/>
    <w:rsid w:val="00F9387E"/>
    <w:rsid w:val="00F96249"/>
    <w:rsid w:val="00F96DE8"/>
    <w:rsid w:val="00F96FE0"/>
    <w:rsid w:val="00FA1894"/>
    <w:rsid w:val="00FA19C1"/>
    <w:rsid w:val="00FA44A1"/>
    <w:rsid w:val="00FB15FE"/>
    <w:rsid w:val="00FB29D9"/>
    <w:rsid w:val="00FB3A92"/>
    <w:rsid w:val="00FC0644"/>
    <w:rsid w:val="00FC0D8D"/>
    <w:rsid w:val="00FC1C87"/>
    <w:rsid w:val="00FC25C3"/>
    <w:rsid w:val="00FC40C3"/>
    <w:rsid w:val="00FC71D5"/>
    <w:rsid w:val="00FD0D9D"/>
    <w:rsid w:val="00FD1FC7"/>
    <w:rsid w:val="00FD483B"/>
    <w:rsid w:val="00FD74D2"/>
    <w:rsid w:val="00FE2AE2"/>
    <w:rsid w:val="00FE6848"/>
    <w:rsid w:val="00FF09FE"/>
    <w:rsid w:val="00FF1DF0"/>
    <w:rsid w:val="00FF285D"/>
    <w:rsid w:val="00FF52C2"/>
    <w:rsid w:val="00FF5D66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A5908-3DCB-451B-AD0E-14B676ECD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27536</TotalTime>
  <Pages>16</Pages>
  <Words>2975</Words>
  <Characters>16962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Evgeniya Chzhan</cp:lastModifiedBy>
  <cp:revision>903</cp:revision>
  <cp:lastPrinted>2014-07-07T13:28:00Z</cp:lastPrinted>
  <dcterms:created xsi:type="dcterms:W3CDTF">2013-11-28T08:25:00Z</dcterms:created>
  <dcterms:modified xsi:type="dcterms:W3CDTF">2014-07-09T12:40:00Z</dcterms:modified>
</cp:coreProperties>
</file>