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_______ 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1A0462">
        <w:trPr>
          <w:cantSplit/>
        </w:trPr>
        <w:tc>
          <w:tcPr>
            <w:tcW w:w="3240" w:type="dxa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472B8">
              <w:rPr>
                <w:b/>
                <w:bCs/>
                <w:sz w:val="18"/>
              </w:rPr>
              <w:t xml:space="preserve">Название </w:t>
            </w:r>
            <w:r>
              <w:rPr>
                <w:b/>
                <w:bCs/>
                <w:sz w:val="18"/>
              </w:rPr>
              <w:t>технологической задачи</w:t>
            </w:r>
            <w:hyperlink w:anchor="_Название_технологической_задачи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9B1723" w:rsidRDefault="00B36787" w:rsidP="00D22F73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Регистрация и активация в программе «Коллекция» </w:t>
            </w:r>
            <w:r w:rsidR="008C53D3">
              <w:rPr>
                <w:b/>
                <w:bCs/>
                <w:sz w:val="18"/>
              </w:rPr>
              <w:t xml:space="preserve">через сайт  Программы </w:t>
            </w:r>
            <w:r>
              <w:rPr>
                <w:b/>
                <w:bCs/>
                <w:sz w:val="18"/>
              </w:rPr>
              <w:t>за один шаг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3B675B" w:rsidRPr="00FF43B1" w:rsidRDefault="003B675B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proofErr w:type="spellStart"/>
            <w:r w:rsidRPr="00FF43B1">
              <w:rPr>
                <w:b/>
                <w:bCs/>
                <w:sz w:val="18"/>
              </w:rPr>
              <w:t>Чамров</w:t>
            </w:r>
            <w:proofErr w:type="spellEnd"/>
            <w:r w:rsidRPr="00FF43B1">
              <w:rPr>
                <w:b/>
                <w:bCs/>
                <w:sz w:val="18"/>
              </w:rPr>
              <w:t xml:space="preserve"> М</w:t>
            </w:r>
            <w:r w:rsidR="00FF43B1" w:rsidRPr="00FF43B1">
              <w:rPr>
                <w:b/>
                <w:bCs/>
                <w:sz w:val="18"/>
              </w:rPr>
              <w:t xml:space="preserve">ихаил </w:t>
            </w:r>
            <w:r w:rsidRPr="00FF43B1">
              <w:rPr>
                <w:b/>
                <w:bCs/>
                <w:sz w:val="18"/>
              </w:rPr>
              <w:t>В</w:t>
            </w:r>
            <w:r w:rsidR="00FF43B1" w:rsidRPr="00FF43B1">
              <w:rPr>
                <w:b/>
                <w:bCs/>
                <w:sz w:val="18"/>
              </w:rPr>
              <w:t>алерьевич</w:t>
            </w:r>
          </w:p>
          <w:p w:rsidR="00FF43B1" w:rsidRDefault="00FF43B1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</w:t>
            </w:r>
            <w:r w:rsidR="003B675B" w:rsidRPr="00FF43B1">
              <w:rPr>
                <w:b/>
                <w:bCs/>
                <w:sz w:val="18"/>
              </w:rPr>
              <w:t>ице-президент,  заместитель</w:t>
            </w:r>
            <w:r w:rsidR="00C14C85">
              <w:rPr>
                <w:b/>
                <w:bCs/>
                <w:sz w:val="18"/>
              </w:rPr>
              <w:t xml:space="preserve">   Д</w:t>
            </w:r>
            <w:r w:rsidR="003B675B" w:rsidRPr="00FF43B1">
              <w:rPr>
                <w:b/>
                <w:bCs/>
                <w:sz w:val="18"/>
              </w:rPr>
              <w:t>иректор</w:t>
            </w:r>
            <w:r w:rsidR="00C14C85">
              <w:rPr>
                <w:b/>
                <w:bCs/>
                <w:sz w:val="18"/>
              </w:rPr>
              <w:t>а</w:t>
            </w:r>
            <w:r w:rsidR="003B675B" w:rsidRPr="00FF43B1">
              <w:rPr>
                <w:b/>
                <w:bCs/>
                <w:sz w:val="18"/>
              </w:rPr>
              <w:t xml:space="preserve">   Департамента   розничного   бизнеса;</w:t>
            </w:r>
          </w:p>
          <w:p w:rsidR="0060647E" w:rsidRDefault="00C14C85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 w:rsidRPr="00C14C85">
              <w:rPr>
                <w:b/>
                <w:bCs/>
                <w:sz w:val="18"/>
              </w:rPr>
              <w:t>Кузякин Дмитрий Васильевич</w:t>
            </w:r>
            <w:r w:rsidR="00FF43B1">
              <w:rPr>
                <w:b/>
                <w:bCs/>
                <w:sz w:val="18"/>
              </w:rPr>
              <w:t xml:space="preserve"> </w:t>
            </w:r>
          </w:p>
          <w:p w:rsidR="00FF43B1" w:rsidRPr="00FF43B1" w:rsidRDefault="00C14C85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Вице-президент, Д</w:t>
            </w:r>
            <w:r w:rsidR="00FF43B1" w:rsidRPr="00C14C85">
              <w:rPr>
                <w:b/>
                <w:bCs/>
                <w:sz w:val="18"/>
              </w:rPr>
              <w:t>иректор Департамента CRM</w:t>
            </w:r>
          </w:p>
          <w:p w:rsidR="003B675B" w:rsidRPr="000A0639" w:rsidRDefault="003B675B" w:rsidP="003B675B">
            <w:pPr>
              <w:pStyle w:val="a3"/>
              <w:jc w:val="center"/>
              <w:rPr>
                <w:b/>
                <w:bCs/>
                <w:sz w:val="18"/>
              </w:rPr>
            </w:pP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proofErr w:type="gramStart"/>
            <w:r w:rsidRPr="00611882">
              <w:rPr>
                <w:b/>
                <w:bCs/>
                <w:sz w:val="18"/>
              </w:rPr>
              <w:t>Ответственный</w:t>
            </w:r>
            <w:proofErr w:type="gramEnd"/>
            <w:r w:rsidRPr="00611882">
              <w:rPr>
                <w:b/>
                <w:bCs/>
                <w:sz w:val="18"/>
              </w:rPr>
              <w:t xml:space="preserve"> от Заказчика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Кривошей Наталия Владимировна</w:t>
            </w:r>
            <w:r w:rsidR="001A0462">
              <w:rPr>
                <w:b/>
                <w:bCs/>
                <w:sz w:val="18"/>
              </w:rPr>
              <w:br/>
            </w:r>
            <w:r w:rsidR="001467C6">
              <w:rPr>
                <w:b/>
                <w:bCs/>
                <w:sz w:val="18"/>
              </w:rPr>
              <w:t>Начальник</w:t>
            </w:r>
            <w:r w:rsidR="001A0462">
              <w:rPr>
                <w:b/>
                <w:bCs/>
                <w:sz w:val="18"/>
              </w:rPr>
              <w:t xml:space="preserve"> Отдел</w:t>
            </w:r>
            <w:r w:rsidR="001467C6">
              <w:rPr>
                <w:b/>
                <w:bCs/>
                <w:sz w:val="18"/>
              </w:rPr>
              <w:t>а</w:t>
            </w:r>
            <w:r w:rsidR="001A0462">
              <w:rPr>
                <w:b/>
                <w:bCs/>
                <w:sz w:val="18"/>
              </w:rPr>
              <w:t xml:space="preserve"> сервисных </w:t>
            </w:r>
            <w:r w:rsidR="001467C6">
              <w:rPr>
                <w:b/>
                <w:bCs/>
                <w:sz w:val="18"/>
              </w:rPr>
              <w:t>продуктов и программ лояльности</w:t>
            </w:r>
            <w:r w:rsidR="001A0462">
              <w:rPr>
                <w:b/>
                <w:bCs/>
                <w:sz w:val="18"/>
              </w:rPr>
              <w:t>/ Департамент розничного бизнеса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995E08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 xml:space="preserve">Продуктовая группа, </w:t>
            </w:r>
            <w:r>
              <w:rPr>
                <w:b/>
                <w:bCs/>
                <w:sz w:val="18"/>
              </w:rPr>
              <w:t>п</w:t>
            </w:r>
            <w:r w:rsidRPr="009A2E16">
              <w:rPr>
                <w:b/>
                <w:bCs/>
                <w:sz w:val="18"/>
              </w:rPr>
              <w:t>роцесс или Проект</w:t>
            </w:r>
            <w:r>
              <w:rPr>
                <w:b/>
                <w:bCs/>
                <w:sz w:val="18"/>
              </w:rPr>
              <w:t>/Малый проект/Программа</w:t>
            </w:r>
            <w:hyperlink w:anchor="_Продуктовая_группа,_Процесс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D11422" w:rsidRPr="00427EF8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 xml:space="preserve"> </w:t>
            </w:r>
            <w:r w:rsidR="00D801DB" w:rsidRPr="00D801DB">
              <w:rPr>
                <w:b/>
                <w:bCs/>
                <w:sz w:val="18"/>
              </w:rPr>
              <w:t>1304.01 Программа «Коллекция»</w:t>
            </w:r>
          </w:p>
          <w:p w:rsidR="00427EF8" w:rsidRPr="00427EF8" w:rsidRDefault="002F7249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proofErr w:type="spellStart"/>
            <w:r>
              <w:rPr>
                <w:b/>
                <w:bCs/>
                <w:sz w:val="18"/>
              </w:rPr>
              <w:t>П</w:t>
            </w:r>
            <w:r w:rsidR="00427EF8">
              <w:rPr>
                <w:b/>
                <w:bCs/>
                <w:sz w:val="18"/>
              </w:rPr>
              <w:t>ред</w:t>
            </w:r>
            <w:r w:rsidR="00427EF8" w:rsidRPr="00427EF8">
              <w:rPr>
                <w:b/>
                <w:bCs/>
                <w:sz w:val="18"/>
              </w:rPr>
              <w:t>проект</w:t>
            </w:r>
            <w:proofErr w:type="spellEnd"/>
            <w:r w:rsidR="00427EF8" w:rsidRPr="00427EF8">
              <w:rPr>
                <w:b/>
                <w:bCs/>
                <w:sz w:val="18"/>
              </w:rPr>
              <w:t xml:space="preserve"> Программа «Коллекция». 2</w:t>
            </w:r>
            <w:r w:rsidR="00427EF8" w:rsidRPr="00427EF8">
              <w:rPr>
                <w:b/>
                <w:bCs/>
                <w:sz w:val="18"/>
                <w:lang w:val="en-US"/>
              </w:rPr>
              <w:t>.0</w:t>
            </w:r>
          </w:p>
        </w:tc>
      </w:tr>
      <w:tr w:rsidR="0060647E" w:rsidTr="001A0462">
        <w:trPr>
          <w:cantSplit/>
          <w:trHeight w:val="645"/>
        </w:trPr>
        <w:tc>
          <w:tcPr>
            <w:tcW w:w="3240" w:type="dxa"/>
          </w:tcPr>
          <w:p w:rsidR="0060647E" w:rsidRPr="005D34D3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Default="00332792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Улучшение </w:t>
            </w:r>
            <w:r>
              <w:rPr>
                <w:b/>
                <w:bCs/>
                <w:sz w:val="18"/>
                <w:lang w:val="en-US"/>
              </w:rPr>
              <w:t>usability</w:t>
            </w:r>
            <w:r>
              <w:rPr>
                <w:b/>
                <w:bCs/>
                <w:sz w:val="18"/>
              </w:rPr>
              <w:t xml:space="preserve"> программы Коллекция.</w:t>
            </w:r>
          </w:p>
          <w:p w:rsidR="00B36787" w:rsidRDefault="00B36787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Рост числа зарегистрированных участников Программы.</w:t>
            </w:r>
          </w:p>
          <w:p w:rsidR="00B36787" w:rsidRDefault="00B36787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Повышение конкурентоспособности Программы.</w:t>
            </w:r>
          </w:p>
          <w:p w:rsidR="000F4021" w:rsidRPr="005D34D3" w:rsidRDefault="000F4021" w:rsidP="00121B34">
            <w:pPr>
              <w:pStyle w:val="a3"/>
              <w:widowControl w:val="0"/>
              <w:jc w:val="left"/>
              <w:rPr>
                <w:b/>
                <w:bCs/>
                <w:sz w:val="18"/>
              </w:rPr>
            </w:pPr>
          </w:p>
        </w:tc>
      </w:tr>
      <w:tr w:rsidR="00470108" w:rsidTr="001A0462">
        <w:trPr>
          <w:cantSplit/>
          <w:trHeight w:val="3154"/>
        </w:trPr>
        <w:tc>
          <w:tcPr>
            <w:tcW w:w="3240" w:type="dxa"/>
          </w:tcPr>
          <w:p w:rsidR="00470108" w:rsidRPr="00995E08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>Описание требований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121B34" w:rsidRPr="00533C8A" w:rsidRDefault="00121B34" w:rsidP="00121B34">
            <w:pPr>
              <w:rPr>
                <w:rFonts w:cstheme="minorHAnsi"/>
                <w:sz w:val="16"/>
                <w:szCs w:val="16"/>
              </w:rPr>
            </w:pPr>
          </w:p>
          <w:p w:rsidR="00121B34" w:rsidRPr="00533C8A" w:rsidRDefault="00121B34" w:rsidP="00121B34">
            <w:pPr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33C8A">
              <w:rPr>
                <w:rFonts w:cstheme="minorHAnsi"/>
                <w:b/>
                <w:sz w:val="16"/>
                <w:szCs w:val="16"/>
                <w:u w:val="single"/>
              </w:rPr>
              <w:t>Регистрация и активация на сайте программы.</w:t>
            </w:r>
          </w:p>
          <w:p w:rsidR="00121B34" w:rsidRPr="00533C8A" w:rsidRDefault="00121B34" w:rsidP="00121B34">
            <w:pPr>
              <w:rPr>
                <w:rFonts w:cstheme="minorHAnsi"/>
                <w:sz w:val="16"/>
                <w:szCs w:val="16"/>
              </w:rPr>
            </w:pPr>
          </w:p>
          <w:p w:rsidR="00121B34" w:rsidRPr="00533C8A" w:rsidRDefault="00121B34" w:rsidP="00121B34">
            <w:pPr>
              <w:rPr>
                <w:rFonts w:cstheme="minorHAnsi"/>
                <w:sz w:val="16"/>
                <w:szCs w:val="16"/>
              </w:rPr>
            </w:pPr>
            <w:r w:rsidRPr="00533C8A">
              <w:rPr>
                <w:rFonts w:cstheme="minorHAnsi"/>
                <w:sz w:val="16"/>
                <w:szCs w:val="16"/>
              </w:rPr>
              <w:t xml:space="preserve">Клиент заходит в раздел «Регистрация» на сайте Коллекция. Клинту открывается </w:t>
            </w:r>
            <w:proofErr w:type="spellStart"/>
            <w:r w:rsidRPr="00533C8A">
              <w:rPr>
                <w:rFonts w:cstheme="minorHAnsi"/>
                <w:sz w:val="16"/>
                <w:szCs w:val="16"/>
                <w:lang w:val="en-US"/>
              </w:rPr>
              <w:t>Iframe</w:t>
            </w:r>
            <w:proofErr w:type="spellEnd"/>
            <w:r w:rsidRPr="00533C8A">
              <w:rPr>
                <w:rFonts w:cstheme="minorHAnsi"/>
                <w:sz w:val="16"/>
                <w:szCs w:val="16"/>
              </w:rPr>
              <w:t xml:space="preserve"> сайта Банка.</w:t>
            </w:r>
          </w:p>
          <w:p w:rsidR="00010E38" w:rsidRDefault="00121B34" w:rsidP="00121B34">
            <w:pPr>
              <w:rPr>
                <w:rFonts w:cstheme="minorHAnsi"/>
                <w:sz w:val="16"/>
                <w:szCs w:val="16"/>
              </w:rPr>
            </w:pPr>
            <w:r w:rsidRPr="00533C8A">
              <w:rPr>
                <w:rFonts w:cstheme="minorHAnsi"/>
                <w:sz w:val="16"/>
                <w:szCs w:val="16"/>
              </w:rPr>
              <w:t xml:space="preserve">Клиент заполняет ФИО, номер телефона, дату рождения. Клиенту предлагается провести «идентификационный платеж» (ввести номер действующей карты, срок действия, имя держателя и </w:t>
            </w:r>
            <w:proofErr w:type="gramStart"/>
            <w:r w:rsidRPr="00533C8A">
              <w:rPr>
                <w:rFonts w:cstheme="minorHAnsi"/>
                <w:sz w:val="16"/>
                <w:szCs w:val="16"/>
              </w:rPr>
              <w:t>С</w:t>
            </w:r>
            <w:proofErr w:type="gramEnd"/>
            <w:r w:rsidRPr="00533C8A">
              <w:rPr>
                <w:rFonts w:cstheme="minorHAnsi"/>
                <w:sz w:val="16"/>
                <w:szCs w:val="16"/>
                <w:lang w:val="en-US"/>
              </w:rPr>
              <w:t>VV</w:t>
            </w:r>
            <w:r w:rsidRPr="00533C8A">
              <w:rPr>
                <w:rFonts w:cstheme="minorHAnsi"/>
                <w:sz w:val="16"/>
                <w:szCs w:val="16"/>
              </w:rPr>
              <w:t xml:space="preserve">). После </w:t>
            </w:r>
            <w:r w:rsidR="00010E38">
              <w:rPr>
                <w:rFonts w:cstheme="minorHAnsi"/>
                <w:sz w:val="16"/>
                <w:szCs w:val="16"/>
              </w:rPr>
              <w:t xml:space="preserve">ввода данных </w:t>
            </w:r>
            <w:r w:rsidRPr="00533C8A">
              <w:rPr>
                <w:rFonts w:cstheme="minorHAnsi"/>
                <w:sz w:val="16"/>
                <w:szCs w:val="16"/>
              </w:rPr>
              <w:t>происходит авторизация платежа (например, в 1 руб.) с карты</w:t>
            </w:r>
            <w:r w:rsidR="00010E38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="00010E38">
              <w:rPr>
                <w:rFonts w:cstheme="minorHAnsi"/>
                <w:sz w:val="16"/>
                <w:szCs w:val="16"/>
              </w:rPr>
              <w:t>Т.о</w:t>
            </w:r>
            <w:proofErr w:type="spellEnd"/>
            <w:r w:rsidR="00010E38">
              <w:rPr>
                <w:rFonts w:cstheme="minorHAnsi"/>
                <w:sz w:val="16"/>
                <w:szCs w:val="16"/>
              </w:rPr>
              <w:t xml:space="preserve">. факт успешной авторизации (в </w:t>
            </w:r>
            <w:proofErr w:type="spellStart"/>
            <w:r w:rsidR="00010E38">
              <w:rPr>
                <w:rFonts w:cstheme="minorHAnsi"/>
                <w:sz w:val="16"/>
                <w:szCs w:val="16"/>
              </w:rPr>
              <w:t>т.ч</w:t>
            </w:r>
            <w:proofErr w:type="spellEnd"/>
            <w:r w:rsidR="00010E38">
              <w:rPr>
                <w:rFonts w:cstheme="minorHAnsi"/>
                <w:sz w:val="16"/>
                <w:szCs w:val="16"/>
              </w:rPr>
              <w:t xml:space="preserve">. при недостатке средств на счете) означает успешную идентификацию клиента, что означает факт регистрации клиента в программе «Коллекция». </w:t>
            </w:r>
          </w:p>
          <w:p w:rsidR="00010E38" w:rsidRDefault="00010E38" w:rsidP="00121B34">
            <w:pPr>
              <w:rPr>
                <w:rFonts w:cstheme="minorHAnsi"/>
                <w:sz w:val="16"/>
                <w:szCs w:val="16"/>
              </w:rPr>
            </w:pPr>
          </w:p>
          <w:p w:rsidR="00010E38" w:rsidRDefault="00010E38" w:rsidP="00121B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По факту успешной регистрации </w:t>
            </w:r>
            <w:r w:rsidR="00121B34" w:rsidRPr="00533C8A">
              <w:rPr>
                <w:rFonts w:cstheme="minorHAnsi"/>
                <w:sz w:val="16"/>
                <w:szCs w:val="16"/>
              </w:rPr>
              <w:t xml:space="preserve">  клиенту отправляется </w:t>
            </w:r>
            <w:r w:rsidR="00121B34" w:rsidRPr="00533C8A">
              <w:rPr>
                <w:rFonts w:cstheme="minorHAnsi"/>
                <w:sz w:val="16"/>
                <w:szCs w:val="16"/>
                <w:lang w:val="en-US"/>
              </w:rPr>
              <w:t>SMS</w:t>
            </w:r>
            <w:r w:rsidR="00121B34" w:rsidRPr="00533C8A">
              <w:rPr>
                <w:rFonts w:cstheme="minorHAnsi"/>
                <w:sz w:val="16"/>
                <w:szCs w:val="16"/>
              </w:rPr>
              <w:t xml:space="preserve"> </w:t>
            </w:r>
            <w:r w:rsidR="00121B34" w:rsidRPr="00533C8A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121B34" w:rsidRPr="00533C8A">
              <w:rPr>
                <w:rFonts w:cstheme="minorHAnsi"/>
                <w:sz w:val="16"/>
                <w:szCs w:val="16"/>
              </w:rPr>
              <w:t xml:space="preserve"> паролем для входа на сайт, и клиент становится полноценным зарегистрированным и активированным участником</w:t>
            </w:r>
            <w:r w:rsidR="004201BE">
              <w:rPr>
                <w:rFonts w:cstheme="minorHAnsi"/>
                <w:sz w:val="16"/>
                <w:szCs w:val="16"/>
              </w:rPr>
              <w:t xml:space="preserve"> или с информацией о невозможности регистрации в программе и необходимости обратиться в Банк</w:t>
            </w:r>
            <w:r w:rsidR="00121B34" w:rsidRPr="00533C8A">
              <w:rPr>
                <w:rFonts w:cstheme="minorHAnsi"/>
                <w:sz w:val="16"/>
                <w:szCs w:val="16"/>
              </w:rPr>
              <w:t xml:space="preserve">. </w:t>
            </w:r>
          </w:p>
          <w:p w:rsidR="004201BE" w:rsidRDefault="004201BE" w:rsidP="00121B34">
            <w:pPr>
              <w:rPr>
                <w:rFonts w:cstheme="minorHAnsi"/>
                <w:sz w:val="16"/>
                <w:szCs w:val="16"/>
              </w:rPr>
            </w:pPr>
          </w:p>
          <w:p w:rsidR="004201BE" w:rsidRDefault="004201BE" w:rsidP="00121B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Выпуск карты уч</w:t>
            </w:r>
            <w:r w:rsidR="00B11963">
              <w:rPr>
                <w:rFonts w:cstheme="minorHAnsi"/>
                <w:sz w:val="16"/>
                <w:szCs w:val="16"/>
              </w:rPr>
              <w:t>астника осуществляется в течение</w:t>
            </w:r>
            <w:r>
              <w:rPr>
                <w:rFonts w:cstheme="minorHAnsi"/>
                <w:sz w:val="16"/>
                <w:szCs w:val="16"/>
              </w:rPr>
              <w:t xml:space="preserve"> 5 рабочих дней после успешной регистрации в программе. Номер карты участника направляется клиенту на следующий рабочий день после выпуска карты участника в </w:t>
            </w:r>
            <w:proofErr w:type="gramStart"/>
            <w:r>
              <w:rPr>
                <w:rFonts w:cstheme="minorHAnsi"/>
                <w:sz w:val="16"/>
                <w:szCs w:val="16"/>
              </w:rPr>
              <w:t>отдельном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SMS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  <w:p w:rsidR="00010E38" w:rsidRDefault="00010E38" w:rsidP="00121B34">
            <w:pPr>
              <w:rPr>
                <w:rFonts w:cstheme="minorHAnsi"/>
                <w:sz w:val="16"/>
                <w:szCs w:val="16"/>
              </w:rPr>
            </w:pPr>
          </w:p>
          <w:p w:rsidR="00010E38" w:rsidRDefault="00010E38" w:rsidP="00121B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Средства, заблокированные на карте клиента в момент авторизации платежа, будут возвращены на карту клиента (разблокированы) по стандартной процедуре разблокировки сре</w:t>
            </w:r>
            <w:proofErr w:type="gramStart"/>
            <w:r>
              <w:rPr>
                <w:rFonts w:cstheme="minorHAnsi"/>
                <w:sz w:val="16"/>
                <w:szCs w:val="16"/>
              </w:rPr>
              <w:t>дств с к</w:t>
            </w:r>
            <w:proofErr w:type="gramEnd"/>
            <w:r>
              <w:rPr>
                <w:rFonts w:cstheme="minorHAnsi"/>
                <w:sz w:val="16"/>
                <w:szCs w:val="16"/>
              </w:rPr>
              <w:t>арты.</w:t>
            </w:r>
            <w:r w:rsidR="00121B34" w:rsidRPr="00533C8A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010E38" w:rsidRDefault="00010E38" w:rsidP="00121B34">
            <w:pPr>
              <w:rPr>
                <w:rFonts w:cstheme="minorHAnsi"/>
                <w:sz w:val="16"/>
                <w:szCs w:val="16"/>
              </w:rPr>
            </w:pPr>
          </w:p>
          <w:p w:rsidR="005C66B1" w:rsidRDefault="005C66B1" w:rsidP="00D22F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10E38" w:rsidRPr="00533C8A" w:rsidRDefault="00010E38" w:rsidP="00010E38">
            <w:pPr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33C8A">
              <w:rPr>
                <w:rFonts w:cstheme="minorHAnsi"/>
                <w:b/>
                <w:sz w:val="16"/>
                <w:szCs w:val="16"/>
                <w:u w:val="single"/>
              </w:rPr>
              <w:t>Регистрация и активация на банкоматах.</w:t>
            </w:r>
          </w:p>
          <w:p w:rsidR="00010E38" w:rsidRPr="00533C8A" w:rsidRDefault="00010E38" w:rsidP="00010E38">
            <w:pPr>
              <w:rPr>
                <w:rFonts w:cstheme="minorHAnsi"/>
                <w:b/>
                <w:sz w:val="16"/>
                <w:szCs w:val="16"/>
                <w:u w:val="single"/>
              </w:rPr>
            </w:pPr>
          </w:p>
          <w:p w:rsidR="004201BE" w:rsidRDefault="00010E38" w:rsidP="00010E38">
            <w:pPr>
              <w:rPr>
                <w:rFonts w:cstheme="minorHAnsi"/>
                <w:sz w:val="16"/>
                <w:szCs w:val="16"/>
              </w:rPr>
            </w:pPr>
            <w:r w:rsidRPr="00533C8A">
              <w:rPr>
                <w:rFonts w:cstheme="minorHAnsi"/>
                <w:sz w:val="16"/>
                <w:szCs w:val="16"/>
              </w:rPr>
              <w:t xml:space="preserve">Клиенту в меню банкомата (после ввода </w:t>
            </w:r>
            <w:r w:rsidRPr="00533C8A">
              <w:rPr>
                <w:rFonts w:cstheme="minorHAnsi"/>
                <w:sz w:val="16"/>
                <w:szCs w:val="16"/>
                <w:lang w:val="en-US"/>
              </w:rPr>
              <w:t>PIN</w:t>
            </w:r>
            <w:r w:rsidRPr="00533C8A">
              <w:rPr>
                <w:rFonts w:cstheme="minorHAnsi"/>
                <w:sz w:val="16"/>
                <w:szCs w:val="16"/>
              </w:rPr>
              <w:t xml:space="preserve">-кода карты) отображается раздел «Подключиться к программе Коллекция». </w:t>
            </w:r>
          </w:p>
          <w:p w:rsidR="00010E38" w:rsidRDefault="00010E38" w:rsidP="00010E38">
            <w:pPr>
              <w:rPr>
                <w:rFonts w:cstheme="minorHAnsi"/>
                <w:sz w:val="16"/>
                <w:szCs w:val="16"/>
              </w:rPr>
            </w:pPr>
            <w:r w:rsidRPr="00533C8A">
              <w:rPr>
                <w:rFonts w:cstheme="minorHAnsi"/>
                <w:sz w:val="16"/>
                <w:szCs w:val="16"/>
              </w:rPr>
              <w:t xml:space="preserve">В данном разделе клиенту предлагается ввести номер телефона, на который будет выслана </w:t>
            </w:r>
            <w:proofErr w:type="spellStart"/>
            <w:r w:rsidRPr="00533C8A">
              <w:rPr>
                <w:rFonts w:cstheme="minorHAnsi"/>
                <w:sz w:val="16"/>
                <w:szCs w:val="16"/>
              </w:rPr>
              <w:t>авторизационная</w:t>
            </w:r>
            <w:proofErr w:type="spellEnd"/>
            <w:r w:rsidRPr="00533C8A">
              <w:rPr>
                <w:rFonts w:cstheme="minorHAnsi"/>
                <w:sz w:val="16"/>
                <w:szCs w:val="16"/>
              </w:rPr>
              <w:t xml:space="preserve"> </w:t>
            </w:r>
            <w:r w:rsidRPr="00533C8A">
              <w:rPr>
                <w:rFonts w:cstheme="minorHAnsi"/>
                <w:sz w:val="16"/>
                <w:szCs w:val="16"/>
                <w:lang w:val="en-US"/>
              </w:rPr>
              <w:t>SMS</w:t>
            </w:r>
            <w:r w:rsidRPr="00533C8A">
              <w:rPr>
                <w:rFonts w:cstheme="minorHAnsi"/>
                <w:sz w:val="16"/>
                <w:szCs w:val="16"/>
              </w:rPr>
              <w:t xml:space="preserve"> </w:t>
            </w:r>
            <w:r w:rsidRPr="00533C8A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Pr="00533C8A">
              <w:rPr>
                <w:rFonts w:cstheme="minorHAnsi"/>
                <w:sz w:val="16"/>
                <w:szCs w:val="16"/>
              </w:rPr>
              <w:t xml:space="preserve"> номером карты </w:t>
            </w:r>
            <w:r w:rsidR="004201BE">
              <w:rPr>
                <w:rFonts w:cstheme="minorHAnsi"/>
                <w:sz w:val="16"/>
                <w:szCs w:val="16"/>
              </w:rPr>
              <w:t>участника</w:t>
            </w:r>
            <w:r w:rsidRPr="00533C8A">
              <w:rPr>
                <w:rFonts w:cstheme="minorHAnsi"/>
                <w:sz w:val="16"/>
                <w:szCs w:val="16"/>
              </w:rPr>
              <w:t xml:space="preserve"> и паролем для входа на сайт</w:t>
            </w:r>
            <w:r w:rsidR="004201BE">
              <w:rPr>
                <w:rFonts w:cstheme="minorHAnsi"/>
                <w:sz w:val="16"/>
                <w:szCs w:val="16"/>
              </w:rPr>
              <w:t>,</w:t>
            </w:r>
            <w:r w:rsidRPr="00533C8A">
              <w:rPr>
                <w:rFonts w:cstheme="minorHAnsi"/>
                <w:sz w:val="16"/>
                <w:szCs w:val="16"/>
              </w:rPr>
              <w:t xml:space="preserve"> и клиент становится полноценным зарегистрированным </w:t>
            </w:r>
            <w:r w:rsidR="004201BE">
              <w:rPr>
                <w:rFonts w:cstheme="minorHAnsi"/>
                <w:sz w:val="16"/>
                <w:szCs w:val="16"/>
              </w:rPr>
              <w:t>и активированным участником. ФИО</w:t>
            </w:r>
            <w:r w:rsidRPr="00533C8A">
              <w:rPr>
                <w:rFonts w:cstheme="minorHAnsi"/>
                <w:sz w:val="16"/>
                <w:szCs w:val="16"/>
              </w:rPr>
              <w:t xml:space="preserve"> клиента подт</w:t>
            </w:r>
            <w:r w:rsidR="004201BE">
              <w:rPr>
                <w:rFonts w:cstheme="minorHAnsi"/>
                <w:sz w:val="16"/>
                <w:szCs w:val="16"/>
              </w:rPr>
              <w:t>ягивается на сайт автоматически</w:t>
            </w:r>
            <w:r w:rsidRPr="00533C8A">
              <w:rPr>
                <w:rFonts w:cstheme="minorHAnsi"/>
                <w:sz w:val="16"/>
                <w:szCs w:val="16"/>
              </w:rPr>
              <w:t>.</w:t>
            </w:r>
          </w:p>
          <w:p w:rsidR="00010E38" w:rsidRPr="003B06D8" w:rsidRDefault="00010E38" w:rsidP="00D22F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На какие продукты (п</w:t>
            </w:r>
            <w:r w:rsidRPr="009A2E16">
              <w:rPr>
                <w:b/>
                <w:bCs/>
                <w:sz w:val="18"/>
              </w:rPr>
              <w:t>родуктов</w:t>
            </w:r>
            <w:r>
              <w:rPr>
                <w:b/>
                <w:bCs/>
                <w:sz w:val="18"/>
              </w:rPr>
              <w:t>ые</w:t>
            </w:r>
            <w:r w:rsidRPr="009A2E16">
              <w:rPr>
                <w:b/>
                <w:bCs/>
                <w:sz w:val="18"/>
              </w:rPr>
              <w:t xml:space="preserve"> групп</w:t>
            </w:r>
            <w:r>
              <w:rPr>
                <w:b/>
                <w:bCs/>
                <w:sz w:val="18"/>
              </w:rPr>
              <w:t>ы) или п</w:t>
            </w:r>
            <w:r w:rsidRPr="009A2E16">
              <w:rPr>
                <w:b/>
                <w:bCs/>
                <w:sz w:val="18"/>
              </w:rPr>
              <w:t>роцесс</w:t>
            </w:r>
            <w:r>
              <w:rPr>
                <w:b/>
                <w:bCs/>
                <w:sz w:val="18"/>
              </w:rPr>
              <w:t>ы влияет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Риски нереализации</w:t>
            </w:r>
            <w:hyperlink w:anchor="_Риски_нереализации._Основные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990B1C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Невыполнение плана по подключению 2 миллионов клиентов к программе. Потеря </w:t>
            </w:r>
            <w:r w:rsidR="00EC19B3">
              <w:rPr>
                <w:b/>
                <w:bCs/>
                <w:sz w:val="18"/>
              </w:rPr>
              <w:t>конкурентоспособности</w:t>
            </w:r>
            <w:r>
              <w:rPr>
                <w:b/>
                <w:bCs/>
                <w:sz w:val="18"/>
              </w:rPr>
              <w:t xml:space="preserve"> и привлекательности карточных продуктов Банка. Невыполнение плана по приросту оборотов по карточным продуктам Банка и росту объема эмиссии карт, и соответственно доходности карточного портфеля. 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lastRenderedPageBreak/>
              <w:t>Частота использования функционала</w:t>
            </w:r>
            <w:hyperlink w:anchor="_Частота_использования_функционал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587C17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Tr="001A0462">
        <w:trPr>
          <w:cantSplit/>
          <w:trHeight w:val="424"/>
        </w:trPr>
        <w:tc>
          <w:tcPr>
            <w:tcW w:w="3240" w:type="dxa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Альтернативные </w:t>
            </w:r>
            <w:proofErr w:type="gramStart"/>
            <w:r>
              <w:rPr>
                <w:b/>
                <w:bCs/>
                <w:sz w:val="18"/>
              </w:rPr>
              <w:t>бизнес-решения</w:t>
            </w:r>
            <w:proofErr w:type="gramEnd"/>
            <w:r w:rsidR="00903D7B">
              <w:fldChar w:fldCharType="begin"/>
            </w:r>
            <w:r w:rsidR="00903D7B">
              <w:instrText xml:space="preserve"> HYPERLINK \l "_Альтернативные_бизнес-решения._Опис" </w:instrText>
            </w:r>
            <w:r w:rsidR="00903D7B">
              <w:fldChar w:fldCharType="separate"/>
            </w:r>
            <w:r>
              <w:rPr>
                <w:rStyle w:val="a8"/>
                <w:b/>
                <w:bCs/>
                <w:sz w:val="24"/>
                <w:vertAlign w:val="superscript"/>
              </w:rPr>
              <w:t>12</w:t>
            </w:r>
            <w:r w:rsidR="00903D7B">
              <w:rPr>
                <w:rStyle w:val="a8"/>
                <w:b/>
                <w:bCs/>
                <w:sz w:val="24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516E43" w:rsidRDefault="00516E43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Требования высшего руководства (</w:t>
            </w:r>
            <w:r>
              <w:rPr>
                <w:b/>
                <w:bCs/>
                <w:sz w:val="18"/>
              </w:rPr>
              <w:t>Правление</w:t>
            </w:r>
            <w:r w:rsidRPr="00046C9E">
              <w:rPr>
                <w:b/>
                <w:bCs/>
                <w:sz w:val="18"/>
              </w:rPr>
              <w:t xml:space="preserve">, КРПТ)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0F298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proofErr w:type="gramStart"/>
            <w:r w:rsidRPr="007C7F93">
              <w:rPr>
                <w:bCs/>
                <w:sz w:val="18"/>
              </w:rPr>
              <w:t>вовлеченных</w:t>
            </w:r>
            <w:proofErr w:type="gramEnd"/>
            <w:r w:rsidRPr="007C7F93">
              <w:rPr>
                <w:bCs/>
                <w:sz w:val="18"/>
              </w:rPr>
              <w:t xml:space="preserve">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</w:t>
            </w:r>
            <w:proofErr w:type="gramStart"/>
            <w:r w:rsidRPr="0015204C">
              <w:rPr>
                <w:bCs/>
                <w:sz w:val="18"/>
              </w:rPr>
              <w:t>с</w:t>
            </w:r>
            <w:r>
              <w:rPr>
                <w:bCs/>
                <w:sz w:val="18"/>
              </w:rPr>
              <w:t>-</w:t>
            </w:r>
            <w:proofErr w:type="gramEnd"/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" w:name="_Заявка_является_единым"/>
      <w:bookmarkEnd w:id="1"/>
      <w:bookmarkEnd w:id="2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Указывается_наименование_соответствующе"/>
      <w:bookmarkStart w:id="4" w:name="_Дается_окончательное_заключение"/>
      <w:bookmarkStart w:id="5" w:name="_Название_технологической_задачи."/>
      <w:bookmarkEnd w:id="3"/>
      <w:bookmarkEnd w:id="4"/>
      <w:bookmarkEnd w:id="5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6" w:name="_Заказчик._ФИО_и"/>
      <w:bookmarkEnd w:id="6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Ответственный_от_Заказчика."/>
      <w:bookmarkEnd w:id="7"/>
      <w:proofErr w:type="gramStart"/>
      <w:r w:rsidRPr="00750D51">
        <w:rPr>
          <w:b/>
          <w:i w:val="0"/>
          <w:iCs w:val="0"/>
        </w:rPr>
        <w:t>Ответственный</w:t>
      </w:r>
      <w:proofErr w:type="gramEnd"/>
      <w:r w:rsidRPr="00750D51">
        <w:rPr>
          <w:b/>
          <w:i w:val="0"/>
          <w:iCs w:val="0"/>
        </w:rPr>
        <w:t xml:space="preserve">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Заключение._Дается_окончательное"/>
      <w:bookmarkStart w:id="9" w:name="_Продуктовая_группа,_Процесс"/>
      <w:bookmarkEnd w:id="8"/>
      <w:bookmarkEnd w:id="9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proofErr w:type="gramStart"/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  <w:proofErr w:type="gramEnd"/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0" w:name="_Описание_требований."/>
      <w:bookmarkEnd w:id="10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>160).</w:t>
      </w:r>
      <w:proofErr w:type="gramEnd"/>
      <w:r w:rsidRPr="00750D51">
        <w:rPr>
          <w:i w:val="0"/>
          <w:iCs w:val="0"/>
        </w:rPr>
        <w:t xml:space="preserve">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Риски_нереализации._Основные"/>
      <w:bookmarkEnd w:id="11"/>
      <w:r w:rsidRPr="00E22D28">
        <w:rPr>
          <w:b/>
          <w:i w:val="0"/>
          <w:iCs w:val="0"/>
        </w:rPr>
        <w:t xml:space="preserve">Риски </w:t>
      </w:r>
      <w:proofErr w:type="spellStart"/>
      <w:r w:rsidRPr="00E22D28">
        <w:rPr>
          <w:b/>
          <w:i w:val="0"/>
          <w:iCs w:val="0"/>
        </w:rPr>
        <w:t>нереализации</w:t>
      </w:r>
      <w:proofErr w:type="spellEnd"/>
      <w:r w:rsidRPr="00E22D28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сновные риски, которые возникнут в случае </w:t>
      </w:r>
      <w:proofErr w:type="spellStart"/>
      <w:r w:rsidRPr="00E22D28">
        <w:rPr>
          <w:i w:val="0"/>
          <w:iCs w:val="0"/>
        </w:rPr>
        <w:t>нереализации</w:t>
      </w:r>
      <w:proofErr w:type="spellEnd"/>
      <w:r w:rsidRPr="00E22D28">
        <w:rPr>
          <w:i w:val="0"/>
          <w:iCs w:val="0"/>
        </w:rPr>
        <w:t xml:space="preserve">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Частота_использования_функционала."/>
      <w:bookmarkEnd w:id="12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Область_распространения._Виды"/>
      <w:bookmarkEnd w:id="13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Альтернативные_бизнес-решения._Опис"/>
      <w:bookmarkEnd w:id="14"/>
      <w:r w:rsidRPr="00743A22">
        <w:rPr>
          <w:b/>
          <w:i w:val="0"/>
          <w:iCs w:val="0"/>
        </w:rPr>
        <w:t xml:space="preserve">Альтернативные </w:t>
      </w:r>
      <w:proofErr w:type="gramStart"/>
      <w:r w:rsidRPr="00743A22">
        <w:rPr>
          <w:b/>
          <w:i w:val="0"/>
          <w:iCs w:val="0"/>
        </w:rPr>
        <w:t>бизнес-решения</w:t>
      </w:r>
      <w:proofErr w:type="gramEnd"/>
      <w:r w:rsidRPr="00743A22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 xml:space="preserve">писание альтернативных решений, не требующих автоматизации  (например, привлечение </w:t>
      </w:r>
      <w:proofErr w:type="gramStart"/>
      <w:r w:rsidRPr="00743A22">
        <w:rPr>
          <w:i w:val="0"/>
          <w:iCs w:val="0"/>
        </w:rPr>
        <w:t>дополнительн</w:t>
      </w:r>
      <w:r>
        <w:rPr>
          <w:i w:val="0"/>
          <w:iCs w:val="0"/>
        </w:rPr>
        <w:t>ого</w:t>
      </w:r>
      <w:proofErr w:type="gramEnd"/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Внешние_требования_и"/>
      <w:bookmarkEnd w:id="15"/>
      <w:r>
        <w:rPr>
          <w:b/>
          <w:i w:val="0"/>
          <w:iCs w:val="0"/>
        </w:rPr>
        <w:lastRenderedPageBreak/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="00FD0D05">
        <w:fldChar w:fldCharType="begin"/>
      </w:r>
      <w:r w:rsidR="00FD0D05">
        <w:instrText xml:space="preserve"> REF _Ref342579571 \h  \* MERGEFORMAT </w:instrText>
      </w:r>
      <w:r w:rsidR="00FD0D05">
        <w:fldChar w:fldCharType="separate"/>
      </w:r>
      <w:r w:rsidR="00522A1D" w:rsidRPr="00522A1D">
        <w:rPr>
          <w:i w:val="0"/>
        </w:rPr>
        <w:t>Т</w:t>
      </w:r>
      <w:proofErr w:type="gramEnd"/>
      <w:r w:rsidR="00522A1D" w:rsidRPr="00522A1D">
        <w:rPr>
          <w:i w:val="0"/>
        </w:rPr>
        <w:t>абл. 1</w:t>
      </w:r>
      <w:r w:rsidR="00FD0D05"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6" w:name="_Ref342579571"/>
      <w:r>
        <w:t xml:space="preserve">Табл. </w:t>
      </w:r>
      <w:r w:rsidR="00866903">
        <w:fldChar w:fldCharType="begin"/>
      </w:r>
      <w:r w:rsidR="00E53526">
        <w:instrText xml:space="preserve"> SEQ Табл. \* ARABIC </w:instrText>
      </w:r>
      <w:r w:rsidR="00866903">
        <w:fldChar w:fldCharType="separate"/>
      </w:r>
      <w:r w:rsidR="00522A1D">
        <w:rPr>
          <w:noProof/>
        </w:rPr>
        <w:t>1</w:t>
      </w:r>
      <w:r w:rsidR="00866903">
        <w:rPr>
          <w:noProof/>
        </w:rPr>
        <w:fldChar w:fldCharType="end"/>
      </w:r>
      <w:bookmarkEnd w:id="16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</w:t>
            </w:r>
            <w:proofErr w:type="spellStart"/>
            <w:r w:rsidRPr="0052282B">
              <w:rPr>
                <w:bCs/>
                <w:sz w:val="18"/>
              </w:rPr>
              <w:t>малокритичные</w:t>
            </w:r>
            <w:proofErr w:type="spellEnd"/>
            <w:r w:rsidRPr="0052282B">
              <w:rPr>
                <w:bCs/>
                <w:sz w:val="18"/>
              </w:rPr>
              <w:t xml:space="preserve">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7" w:name="_Наименование_документа_указывается"/>
      <w:bookmarkStart w:id="18" w:name="_Решение_о_классификации."/>
      <w:bookmarkStart w:id="19" w:name="_Заключение._Дается_заключение"/>
      <w:bookmarkEnd w:id="17"/>
      <w:bookmarkEnd w:id="18"/>
      <w:bookmarkEnd w:id="19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0" w:name="_Решение_о_классификации._1"/>
      <w:bookmarkEnd w:id="20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 xml:space="preserve">на корпоративном </w:t>
      </w:r>
      <w:proofErr w:type="spellStart"/>
      <w:r w:rsidRPr="003B1F74">
        <w:rPr>
          <w:i w:val="0"/>
        </w:rPr>
        <w:t>интранет</w:t>
      </w:r>
      <w:proofErr w:type="spellEnd"/>
      <w:r w:rsidRPr="003B1F74">
        <w:rPr>
          <w:i w:val="0"/>
        </w:rPr>
        <w:t>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="00903D7B">
        <w:fldChar w:fldCharType="begin"/>
      </w:r>
      <w:r w:rsidR="00903D7B">
        <w:instrText xml:space="preserve"> HYPERLINK "http://portal.vtb24.ru/products_process/processes/upravlenie_proektami/Default.aspx" </w:instrText>
      </w:r>
      <w:r w:rsidR="00903D7B"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="00903D7B">
        <w:rPr>
          <w:rStyle w:val="a8"/>
          <w:bCs/>
          <w:i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Согласование."/>
      <w:bookmarkEnd w:id="21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D3" w:rsidRDefault="00C037D3" w:rsidP="0060647E">
      <w:r>
        <w:separator/>
      </w:r>
    </w:p>
  </w:endnote>
  <w:endnote w:type="continuationSeparator" w:id="0">
    <w:p w:rsidR="00C037D3" w:rsidRDefault="00C037D3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7B" w:rsidRDefault="00903D7B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22" w:author="Доценко Вероника Анатольевна" w:date="2014-04-16T17:07:00Z"/>
  <w:sdt>
    <w:sdtPr>
      <w:id w:val="423685617"/>
      <w:docPartObj>
        <w:docPartGallery w:val="Page Numbers (Bottom of Page)"/>
        <w:docPartUnique/>
      </w:docPartObj>
    </w:sdtPr>
    <w:sdtContent>
      <w:customXmlInsRangeEnd w:id="22"/>
      <w:bookmarkStart w:id="23" w:name="_GoBack" w:displacedByCustomXml="prev"/>
      <w:bookmarkEnd w:id="23" w:displacedByCustomXml="prev"/>
      <w:p w:rsidR="00903D7B" w:rsidRDefault="00903D7B">
        <w:pPr>
          <w:pStyle w:val="af7"/>
          <w:jc w:val="right"/>
          <w:rPr>
            <w:ins w:id="24" w:author="Доценко Вероника Анатольевна" w:date="2014-04-16T17:07:00Z"/>
          </w:rPr>
        </w:pPr>
        <w:ins w:id="25" w:author="Доценко Вероника Анатольевна" w:date="2014-04-16T17:07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>
          <w:rPr>
            <w:noProof/>
          </w:rPr>
          <w:t>1</w:t>
        </w:r>
        <w:ins w:id="26" w:author="Доценко Вероника Анатольевна" w:date="2014-04-16T17:07:00Z">
          <w:r>
            <w:fldChar w:fldCharType="end"/>
          </w:r>
        </w:ins>
      </w:p>
      <w:customXmlInsRangeStart w:id="27" w:author="Доценко Вероника Анатольевна" w:date="2014-04-16T17:07:00Z"/>
    </w:sdtContent>
  </w:sdt>
  <w:customXmlInsRangeEnd w:id="27"/>
  <w:p w:rsidR="00903D7B" w:rsidRDefault="00903D7B">
    <w:pPr>
      <w:pStyle w:val="af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7B" w:rsidRDefault="00903D7B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D3" w:rsidRDefault="00C037D3" w:rsidP="0060647E">
      <w:r>
        <w:separator/>
      </w:r>
    </w:p>
  </w:footnote>
  <w:footnote w:type="continuationSeparator" w:id="0">
    <w:p w:rsidR="00C037D3" w:rsidRDefault="00C037D3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7B" w:rsidRDefault="00903D7B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7B" w:rsidRDefault="00903D7B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7B" w:rsidRDefault="00903D7B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9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5"/>
  </w:num>
  <w:num w:numId="10">
    <w:abstractNumId w:val="6"/>
  </w:num>
  <w:num w:numId="11">
    <w:abstractNumId w:val="7"/>
  </w:num>
  <w:num w:numId="12">
    <w:abstractNumId w:val="1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7"/>
  </w:num>
  <w:num w:numId="16">
    <w:abstractNumId w:val="12"/>
  </w:num>
  <w:num w:numId="17">
    <w:abstractNumId w:val="9"/>
  </w:num>
  <w:num w:numId="18">
    <w:abstractNumId w:val="11"/>
  </w:num>
  <w:num w:numId="19">
    <w:abstractNumId w:val="19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10E38"/>
    <w:rsid w:val="000410C2"/>
    <w:rsid w:val="0006744D"/>
    <w:rsid w:val="00080EFD"/>
    <w:rsid w:val="000A0639"/>
    <w:rsid w:val="000C5AE3"/>
    <w:rsid w:val="000E3F3C"/>
    <w:rsid w:val="000F2988"/>
    <w:rsid w:val="000F4021"/>
    <w:rsid w:val="001018B3"/>
    <w:rsid w:val="00121B34"/>
    <w:rsid w:val="00132802"/>
    <w:rsid w:val="00134E35"/>
    <w:rsid w:val="0014536C"/>
    <w:rsid w:val="001467C6"/>
    <w:rsid w:val="001A0462"/>
    <w:rsid w:val="001C17C9"/>
    <w:rsid w:val="001C6BB1"/>
    <w:rsid w:val="00223905"/>
    <w:rsid w:val="002416EC"/>
    <w:rsid w:val="0025326F"/>
    <w:rsid w:val="002A5828"/>
    <w:rsid w:val="002B0441"/>
    <w:rsid w:val="002C1F30"/>
    <w:rsid w:val="002F7249"/>
    <w:rsid w:val="00304919"/>
    <w:rsid w:val="00314144"/>
    <w:rsid w:val="00322B64"/>
    <w:rsid w:val="00332792"/>
    <w:rsid w:val="0033523E"/>
    <w:rsid w:val="00336CB7"/>
    <w:rsid w:val="00391B13"/>
    <w:rsid w:val="003B06D8"/>
    <w:rsid w:val="003B675B"/>
    <w:rsid w:val="003D3A51"/>
    <w:rsid w:val="003E1471"/>
    <w:rsid w:val="00403A13"/>
    <w:rsid w:val="004061D1"/>
    <w:rsid w:val="004201BE"/>
    <w:rsid w:val="00427EF8"/>
    <w:rsid w:val="00445C31"/>
    <w:rsid w:val="00465CCA"/>
    <w:rsid w:val="00470108"/>
    <w:rsid w:val="004877D1"/>
    <w:rsid w:val="004B1FF8"/>
    <w:rsid w:val="0051649D"/>
    <w:rsid w:val="00516E43"/>
    <w:rsid w:val="00522A1D"/>
    <w:rsid w:val="00563DE9"/>
    <w:rsid w:val="005828FC"/>
    <w:rsid w:val="00587C17"/>
    <w:rsid w:val="005B6761"/>
    <w:rsid w:val="005B7C6C"/>
    <w:rsid w:val="005C66B1"/>
    <w:rsid w:val="005D34D3"/>
    <w:rsid w:val="0060647E"/>
    <w:rsid w:val="0062274A"/>
    <w:rsid w:val="006466D8"/>
    <w:rsid w:val="00656646"/>
    <w:rsid w:val="0067579D"/>
    <w:rsid w:val="00681069"/>
    <w:rsid w:val="006B36DB"/>
    <w:rsid w:val="006D454D"/>
    <w:rsid w:val="006E2D09"/>
    <w:rsid w:val="006E48F7"/>
    <w:rsid w:val="00700DE7"/>
    <w:rsid w:val="007033DD"/>
    <w:rsid w:val="0072099D"/>
    <w:rsid w:val="00750CBE"/>
    <w:rsid w:val="00775013"/>
    <w:rsid w:val="007C3195"/>
    <w:rsid w:val="007D5726"/>
    <w:rsid w:val="007E313A"/>
    <w:rsid w:val="008160EA"/>
    <w:rsid w:val="00821FFC"/>
    <w:rsid w:val="00866903"/>
    <w:rsid w:val="0087065F"/>
    <w:rsid w:val="008C53D3"/>
    <w:rsid w:val="00903D7B"/>
    <w:rsid w:val="00915A7D"/>
    <w:rsid w:val="00931CD7"/>
    <w:rsid w:val="00990B1C"/>
    <w:rsid w:val="009B1723"/>
    <w:rsid w:val="00A00EB8"/>
    <w:rsid w:val="00A0298A"/>
    <w:rsid w:val="00A477C1"/>
    <w:rsid w:val="00A74090"/>
    <w:rsid w:val="00AF1D6C"/>
    <w:rsid w:val="00AF7DFE"/>
    <w:rsid w:val="00B11963"/>
    <w:rsid w:val="00B206B7"/>
    <w:rsid w:val="00B36787"/>
    <w:rsid w:val="00BB070F"/>
    <w:rsid w:val="00BE08A9"/>
    <w:rsid w:val="00C037D3"/>
    <w:rsid w:val="00C037DC"/>
    <w:rsid w:val="00C14C85"/>
    <w:rsid w:val="00C41FA0"/>
    <w:rsid w:val="00CB75C0"/>
    <w:rsid w:val="00D0393C"/>
    <w:rsid w:val="00D11422"/>
    <w:rsid w:val="00D22F73"/>
    <w:rsid w:val="00D26A0C"/>
    <w:rsid w:val="00D415A9"/>
    <w:rsid w:val="00D6653E"/>
    <w:rsid w:val="00D77C3E"/>
    <w:rsid w:val="00D801DB"/>
    <w:rsid w:val="00D91F71"/>
    <w:rsid w:val="00E12E0A"/>
    <w:rsid w:val="00E31792"/>
    <w:rsid w:val="00E427EE"/>
    <w:rsid w:val="00E53526"/>
    <w:rsid w:val="00E63147"/>
    <w:rsid w:val="00E71A35"/>
    <w:rsid w:val="00E7534A"/>
    <w:rsid w:val="00E83A3D"/>
    <w:rsid w:val="00EC19B3"/>
    <w:rsid w:val="00EE0D38"/>
    <w:rsid w:val="00F02FDD"/>
    <w:rsid w:val="00F1110E"/>
    <w:rsid w:val="00F9638E"/>
    <w:rsid w:val="00FA401E"/>
    <w:rsid w:val="00FA7AA2"/>
    <w:rsid w:val="00FC0923"/>
    <w:rsid w:val="00FD0D05"/>
    <w:rsid w:val="00FD6A43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903D7B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903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"/>
    <w:link w:val="af8"/>
    <w:uiPriority w:val="99"/>
    <w:unhideWhenUsed/>
    <w:rsid w:val="00903D7B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903D7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903D7B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903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"/>
    <w:link w:val="af8"/>
    <w:uiPriority w:val="99"/>
    <w:unhideWhenUsed/>
    <w:rsid w:val="00903D7B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903D7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CB1A8-6B4E-44BA-A894-D4441C09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Доценко Вероника Анатольевна</cp:lastModifiedBy>
  <cp:revision>4</cp:revision>
  <cp:lastPrinted>2013-09-17T04:43:00Z</cp:lastPrinted>
  <dcterms:created xsi:type="dcterms:W3CDTF">2014-04-16T12:23:00Z</dcterms:created>
  <dcterms:modified xsi:type="dcterms:W3CDTF">2014-04-16T13:07:00Z</dcterms:modified>
</cp:coreProperties>
</file>