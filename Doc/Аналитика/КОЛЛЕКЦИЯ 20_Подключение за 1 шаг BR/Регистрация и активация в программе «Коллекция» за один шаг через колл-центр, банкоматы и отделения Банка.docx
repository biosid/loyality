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_______ 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1A0462">
        <w:trPr>
          <w:cantSplit/>
        </w:trPr>
        <w:tc>
          <w:tcPr>
            <w:tcW w:w="3240" w:type="dxa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472B8">
              <w:rPr>
                <w:b/>
                <w:bCs/>
                <w:sz w:val="18"/>
              </w:rPr>
              <w:t xml:space="preserve">Название </w:t>
            </w:r>
            <w:r>
              <w:rPr>
                <w:b/>
                <w:bCs/>
                <w:sz w:val="18"/>
              </w:rPr>
              <w:t>технологической задачи</w:t>
            </w:r>
            <w:hyperlink w:anchor="_Название_технологической_задачи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9B1723" w:rsidRDefault="00B36787" w:rsidP="00A6797B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Регистрация и активация в программе «Коллекция» за один шаг</w:t>
            </w:r>
            <w:r w:rsidR="0014536C">
              <w:rPr>
                <w:b/>
                <w:bCs/>
                <w:sz w:val="18"/>
              </w:rPr>
              <w:t xml:space="preserve"> </w:t>
            </w:r>
            <w:r w:rsidR="00A6797B">
              <w:rPr>
                <w:b/>
                <w:bCs/>
                <w:sz w:val="18"/>
              </w:rPr>
              <w:t xml:space="preserve">через </w:t>
            </w:r>
            <w:proofErr w:type="spellStart"/>
            <w:r w:rsidR="00A6797B">
              <w:rPr>
                <w:b/>
                <w:bCs/>
                <w:sz w:val="18"/>
              </w:rPr>
              <w:t>колл</w:t>
            </w:r>
            <w:proofErr w:type="spellEnd"/>
            <w:r w:rsidR="00A6797B">
              <w:rPr>
                <w:b/>
                <w:bCs/>
                <w:sz w:val="18"/>
              </w:rPr>
              <w:t>-центр, банкоматы и отделения Банка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611882">
              <w:rPr>
                <w:b/>
                <w:bCs/>
                <w:sz w:val="18"/>
              </w:rPr>
              <w:t>Заказчик</w:t>
            </w:r>
            <w:hyperlink w:anchor="_Заказчик._ФИО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3B675B" w:rsidRPr="00FF43B1" w:rsidRDefault="003B675B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proofErr w:type="spellStart"/>
            <w:r w:rsidRPr="00FF43B1">
              <w:rPr>
                <w:b/>
                <w:bCs/>
                <w:sz w:val="18"/>
              </w:rPr>
              <w:t>Чамров</w:t>
            </w:r>
            <w:proofErr w:type="spellEnd"/>
            <w:r w:rsidRPr="00FF43B1">
              <w:rPr>
                <w:b/>
                <w:bCs/>
                <w:sz w:val="18"/>
              </w:rPr>
              <w:t xml:space="preserve"> М</w:t>
            </w:r>
            <w:r w:rsidR="00FF43B1" w:rsidRPr="00FF43B1">
              <w:rPr>
                <w:b/>
                <w:bCs/>
                <w:sz w:val="18"/>
              </w:rPr>
              <w:t xml:space="preserve">ихаил </w:t>
            </w:r>
            <w:r w:rsidRPr="00FF43B1">
              <w:rPr>
                <w:b/>
                <w:bCs/>
                <w:sz w:val="18"/>
              </w:rPr>
              <w:t>В</w:t>
            </w:r>
            <w:r w:rsidR="00FF43B1" w:rsidRPr="00FF43B1">
              <w:rPr>
                <w:b/>
                <w:bCs/>
                <w:sz w:val="18"/>
              </w:rPr>
              <w:t>алерьевич</w:t>
            </w:r>
          </w:p>
          <w:p w:rsidR="00FF43B1" w:rsidRDefault="00FF43B1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В</w:t>
            </w:r>
            <w:r w:rsidR="003B675B" w:rsidRPr="00FF43B1">
              <w:rPr>
                <w:b/>
                <w:bCs/>
                <w:sz w:val="18"/>
              </w:rPr>
              <w:t>ице-президент,  заместитель</w:t>
            </w:r>
            <w:r w:rsidR="00C14C85">
              <w:rPr>
                <w:b/>
                <w:bCs/>
                <w:sz w:val="18"/>
              </w:rPr>
              <w:t xml:space="preserve">   Д</w:t>
            </w:r>
            <w:r w:rsidR="003B675B" w:rsidRPr="00FF43B1">
              <w:rPr>
                <w:b/>
                <w:bCs/>
                <w:sz w:val="18"/>
              </w:rPr>
              <w:t>иректор</w:t>
            </w:r>
            <w:r w:rsidR="00C14C85">
              <w:rPr>
                <w:b/>
                <w:bCs/>
                <w:sz w:val="18"/>
              </w:rPr>
              <w:t>а</w:t>
            </w:r>
            <w:r w:rsidR="003B675B" w:rsidRPr="00FF43B1">
              <w:rPr>
                <w:b/>
                <w:bCs/>
                <w:sz w:val="18"/>
              </w:rPr>
              <w:t xml:space="preserve">   Департамента   розничного   бизнеса;</w:t>
            </w:r>
          </w:p>
          <w:p w:rsidR="0060647E" w:rsidRDefault="00C14C85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 w:rsidRPr="00C14C85">
              <w:rPr>
                <w:b/>
                <w:bCs/>
                <w:sz w:val="18"/>
              </w:rPr>
              <w:t>Кузякин Дмитрий Васильевич</w:t>
            </w:r>
            <w:r w:rsidR="00FF43B1">
              <w:rPr>
                <w:b/>
                <w:bCs/>
                <w:sz w:val="18"/>
              </w:rPr>
              <w:t xml:space="preserve"> </w:t>
            </w:r>
          </w:p>
          <w:p w:rsidR="00FF43B1" w:rsidRPr="00FF43B1" w:rsidRDefault="00C14C85" w:rsidP="003B675B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Вице-президент, Д</w:t>
            </w:r>
            <w:r w:rsidR="00FF43B1" w:rsidRPr="00C14C85">
              <w:rPr>
                <w:b/>
                <w:bCs/>
                <w:sz w:val="18"/>
              </w:rPr>
              <w:t>иректор Департамента CRM</w:t>
            </w:r>
          </w:p>
          <w:p w:rsidR="003B675B" w:rsidRPr="000A0639" w:rsidRDefault="003B675B" w:rsidP="003B675B">
            <w:pPr>
              <w:pStyle w:val="a3"/>
              <w:jc w:val="center"/>
              <w:rPr>
                <w:b/>
                <w:bCs/>
                <w:sz w:val="18"/>
              </w:rPr>
            </w:pP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61188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proofErr w:type="gramStart"/>
            <w:r w:rsidRPr="00611882">
              <w:rPr>
                <w:b/>
                <w:bCs/>
                <w:sz w:val="18"/>
              </w:rPr>
              <w:t>Ответственный</w:t>
            </w:r>
            <w:proofErr w:type="gramEnd"/>
            <w:r w:rsidRPr="00611882">
              <w:rPr>
                <w:b/>
                <w:bCs/>
                <w:sz w:val="18"/>
              </w:rPr>
              <w:t xml:space="preserve"> от Заказчика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Кривошей Наталия Владимировна</w:t>
            </w:r>
            <w:r w:rsidR="001A0462">
              <w:rPr>
                <w:b/>
                <w:bCs/>
                <w:sz w:val="18"/>
              </w:rPr>
              <w:br/>
            </w:r>
            <w:r w:rsidR="001467C6">
              <w:rPr>
                <w:b/>
                <w:bCs/>
                <w:sz w:val="18"/>
              </w:rPr>
              <w:t>Начальник</w:t>
            </w:r>
            <w:r w:rsidR="001A0462">
              <w:rPr>
                <w:b/>
                <w:bCs/>
                <w:sz w:val="18"/>
              </w:rPr>
              <w:t xml:space="preserve"> Отдел</w:t>
            </w:r>
            <w:r w:rsidR="001467C6">
              <w:rPr>
                <w:b/>
                <w:bCs/>
                <w:sz w:val="18"/>
              </w:rPr>
              <w:t>а</w:t>
            </w:r>
            <w:r w:rsidR="001A0462">
              <w:rPr>
                <w:b/>
                <w:bCs/>
                <w:sz w:val="18"/>
              </w:rPr>
              <w:t xml:space="preserve"> сервисных </w:t>
            </w:r>
            <w:r w:rsidR="001467C6">
              <w:rPr>
                <w:b/>
                <w:bCs/>
                <w:sz w:val="18"/>
              </w:rPr>
              <w:t>продуктов и программ лояльности</w:t>
            </w:r>
            <w:r w:rsidR="001A0462">
              <w:rPr>
                <w:b/>
                <w:bCs/>
                <w:sz w:val="18"/>
              </w:rPr>
              <w:t>/ Департамент розничного бизнеса</w:t>
            </w:r>
          </w:p>
        </w:tc>
      </w:tr>
      <w:tr w:rsidR="0060647E" w:rsidTr="001A0462">
        <w:trPr>
          <w:cantSplit/>
        </w:trPr>
        <w:tc>
          <w:tcPr>
            <w:tcW w:w="3240" w:type="dxa"/>
          </w:tcPr>
          <w:p w:rsidR="0060647E" w:rsidRPr="00995E08" w:rsidRDefault="0060647E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 xml:space="preserve">Продуктовая группа, </w:t>
            </w:r>
            <w:r>
              <w:rPr>
                <w:b/>
                <w:bCs/>
                <w:sz w:val="18"/>
              </w:rPr>
              <w:t>п</w:t>
            </w:r>
            <w:r w:rsidRPr="009A2E16">
              <w:rPr>
                <w:b/>
                <w:bCs/>
                <w:sz w:val="18"/>
              </w:rPr>
              <w:t>роцесс или Проект</w:t>
            </w:r>
            <w:r>
              <w:rPr>
                <w:b/>
                <w:bCs/>
                <w:sz w:val="18"/>
              </w:rPr>
              <w:t>/Малый проект/Программа</w:t>
            </w:r>
            <w:hyperlink w:anchor="_Продуктовая_группа,_Процесс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D11422" w:rsidRPr="00427EF8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 xml:space="preserve"> </w:t>
            </w:r>
            <w:r w:rsidR="00D801DB" w:rsidRPr="00D801DB">
              <w:rPr>
                <w:b/>
                <w:bCs/>
                <w:sz w:val="18"/>
              </w:rPr>
              <w:t>1304.01 Программа «Коллекция»</w:t>
            </w:r>
          </w:p>
          <w:p w:rsidR="00427EF8" w:rsidRPr="00427EF8" w:rsidRDefault="002F7249" w:rsidP="001467C6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proofErr w:type="spellStart"/>
            <w:r>
              <w:rPr>
                <w:b/>
                <w:bCs/>
                <w:sz w:val="18"/>
              </w:rPr>
              <w:t>П</w:t>
            </w:r>
            <w:r w:rsidR="00427EF8">
              <w:rPr>
                <w:b/>
                <w:bCs/>
                <w:sz w:val="18"/>
              </w:rPr>
              <w:t>ред</w:t>
            </w:r>
            <w:r w:rsidR="00427EF8" w:rsidRPr="00427EF8">
              <w:rPr>
                <w:b/>
                <w:bCs/>
                <w:sz w:val="18"/>
              </w:rPr>
              <w:t>проект</w:t>
            </w:r>
            <w:proofErr w:type="spellEnd"/>
            <w:r w:rsidR="00427EF8" w:rsidRPr="00427EF8">
              <w:rPr>
                <w:b/>
                <w:bCs/>
                <w:sz w:val="18"/>
              </w:rPr>
              <w:t xml:space="preserve"> Программа «Коллекция». 2</w:t>
            </w:r>
            <w:r w:rsidR="00427EF8" w:rsidRPr="00427EF8">
              <w:rPr>
                <w:b/>
                <w:bCs/>
                <w:sz w:val="18"/>
                <w:lang w:val="en-US"/>
              </w:rPr>
              <w:t>.0</w:t>
            </w:r>
          </w:p>
        </w:tc>
      </w:tr>
      <w:tr w:rsidR="0060647E" w:rsidTr="001A0462">
        <w:trPr>
          <w:cantSplit/>
          <w:trHeight w:val="645"/>
        </w:trPr>
        <w:tc>
          <w:tcPr>
            <w:tcW w:w="3240" w:type="dxa"/>
          </w:tcPr>
          <w:p w:rsidR="0060647E" w:rsidRPr="005D34D3" w:rsidRDefault="0060647E" w:rsidP="005D34D3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Цель реализации</w:t>
            </w:r>
            <w:hyperlink w:anchor="_Ответственный_от_Заказчик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Default="00332792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Улучшение </w:t>
            </w:r>
            <w:r>
              <w:rPr>
                <w:b/>
                <w:bCs/>
                <w:sz w:val="18"/>
                <w:lang w:val="en-US"/>
              </w:rPr>
              <w:t>usability</w:t>
            </w:r>
            <w:r>
              <w:rPr>
                <w:b/>
                <w:bCs/>
                <w:sz w:val="18"/>
              </w:rPr>
              <w:t xml:space="preserve"> программы Коллекция.</w:t>
            </w:r>
          </w:p>
          <w:p w:rsidR="00B36787" w:rsidRDefault="00B36787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Рост числа зарегистрированных участников Программы.</w:t>
            </w:r>
          </w:p>
          <w:p w:rsidR="00B36787" w:rsidRDefault="00B36787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Повышение конкурентоспособности Программы.</w:t>
            </w:r>
          </w:p>
          <w:p w:rsidR="000F4021" w:rsidRPr="005D34D3" w:rsidRDefault="000F4021" w:rsidP="00121B34">
            <w:pPr>
              <w:pStyle w:val="a3"/>
              <w:widowControl w:val="0"/>
              <w:jc w:val="left"/>
              <w:rPr>
                <w:b/>
                <w:bCs/>
                <w:sz w:val="18"/>
              </w:rPr>
            </w:pPr>
          </w:p>
        </w:tc>
      </w:tr>
      <w:tr w:rsidR="00470108" w:rsidTr="001A0462">
        <w:trPr>
          <w:cantSplit/>
          <w:trHeight w:val="3154"/>
        </w:trPr>
        <w:tc>
          <w:tcPr>
            <w:tcW w:w="3240" w:type="dxa"/>
          </w:tcPr>
          <w:p w:rsidR="00470108" w:rsidRPr="00995E08" w:rsidRDefault="00470108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A2E16">
              <w:rPr>
                <w:b/>
                <w:bCs/>
                <w:sz w:val="18"/>
              </w:rPr>
              <w:t>Описание требований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121B34" w:rsidRPr="00533C8A" w:rsidRDefault="00121B34" w:rsidP="00121B34">
            <w:pPr>
              <w:rPr>
                <w:rFonts w:cstheme="minorHAnsi"/>
                <w:sz w:val="16"/>
                <w:szCs w:val="16"/>
              </w:rPr>
            </w:pPr>
          </w:p>
          <w:p w:rsidR="005C66B1" w:rsidRDefault="00465CCA" w:rsidP="005C66B1">
            <w:pPr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465CCA">
              <w:rPr>
                <w:rFonts w:cstheme="minorHAnsi"/>
                <w:b/>
                <w:sz w:val="16"/>
                <w:szCs w:val="16"/>
                <w:u w:val="single"/>
              </w:rPr>
              <w:t xml:space="preserve">Регистрация и активация </w:t>
            </w:r>
            <w:r w:rsidR="005C66B1">
              <w:rPr>
                <w:rFonts w:cstheme="minorHAnsi"/>
                <w:b/>
                <w:sz w:val="16"/>
                <w:szCs w:val="16"/>
                <w:u w:val="single"/>
              </w:rPr>
              <w:t>текущих клиентов через отделения Банка</w:t>
            </w:r>
            <w:r w:rsidR="00A0298A">
              <w:rPr>
                <w:rFonts w:cstheme="minorHAnsi"/>
                <w:b/>
                <w:sz w:val="16"/>
                <w:szCs w:val="16"/>
                <w:u w:val="single"/>
              </w:rPr>
              <w:t xml:space="preserve"> </w:t>
            </w:r>
            <w:r w:rsidR="000F2E8E">
              <w:rPr>
                <w:rFonts w:cstheme="minorHAnsi"/>
                <w:b/>
                <w:sz w:val="16"/>
                <w:szCs w:val="16"/>
                <w:u w:val="single"/>
              </w:rPr>
              <w:t>и ДКО</w:t>
            </w:r>
          </w:p>
          <w:p w:rsidR="00134E35" w:rsidRDefault="005C66B1" w:rsidP="00516E43">
            <w:pPr>
              <w:rPr>
                <w:rFonts w:cstheme="minorHAnsi"/>
                <w:sz w:val="16"/>
                <w:szCs w:val="16"/>
              </w:rPr>
            </w:pPr>
            <w:r w:rsidRPr="00516E43">
              <w:rPr>
                <w:rFonts w:cstheme="minorHAnsi"/>
                <w:sz w:val="16"/>
                <w:szCs w:val="16"/>
              </w:rPr>
              <w:t>Сотрудник отделения</w:t>
            </w:r>
            <w:r w:rsidR="000F2E8E">
              <w:rPr>
                <w:rFonts w:cstheme="minorHAnsi"/>
                <w:sz w:val="16"/>
                <w:szCs w:val="16"/>
              </w:rPr>
              <w:t>/ДКО</w:t>
            </w:r>
            <w:r w:rsidRPr="00516E43">
              <w:rPr>
                <w:rFonts w:cstheme="minorHAnsi"/>
                <w:sz w:val="16"/>
                <w:szCs w:val="16"/>
              </w:rPr>
              <w:t xml:space="preserve"> должен иметь возможност</w:t>
            </w:r>
            <w:r w:rsidR="00516E43" w:rsidRPr="00516E43">
              <w:rPr>
                <w:rFonts w:cstheme="minorHAnsi"/>
                <w:sz w:val="16"/>
                <w:szCs w:val="16"/>
              </w:rPr>
              <w:t xml:space="preserve">ь проставить признак подключения </w:t>
            </w:r>
            <w:proofErr w:type="gramStart"/>
            <w:r w:rsidR="00516E43">
              <w:rPr>
                <w:rFonts w:cstheme="minorHAnsi"/>
                <w:sz w:val="16"/>
                <w:szCs w:val="16"/>
              </w:rPr>
              <w:t>к</w:t>
            </w:r>
            <w:proofErr w:type="gramEnd"/>
            <w:r w:rsidR="00516E43" w:rsidRPr="00516E43">
              <w:rPr>
                <w:rFonts w:cstheme="minorHAnsi"/>
                <w:sz w:val="16"/>
                <w:szCs w:val="16"/>
              </w:rPr>
              <w:t xml:space="preserve"> </w:t>
            </w:r>
          </w:p>
          <w:p w:rsidR="005C66B1" w:rsidRDefault="00516E43" w:rsidP="00134E35">
            <w:pPr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516E43">
              <w:rPr>
                <w:rFonts w:cstheme="minorHAnsi"/>
                <w:sz w:val="16"/>
                <w:szCs w:val="16"/>
              </w:rPr>
              <w:t xml:space="preserve">программе </w:t>
            </w:r>
            <w:r>
              <w:rPr>
                <w:rFonts w:cstheme="minorHAnsi"/>
                <w:sz w:val="16"/>
                <w:szCs w:val="16"/>
              </w:rPr>
              <w:t>«К</w:t>
            </w:r>
            <w:r w:rsidRPr="00516E43">
              <w:rPr>
                <w:rFonts w:cstheme="minorHAnsi"/>
                <w:sz w:val="16"/>
                <w:szCs w:val="16"/>
              </w:rPr>
              <w:t>оллекция</w:t>
            </w:r>
            <w:r>
              <w:rPr>
                <w:rFonts w:cstheme="minorHAnsi"/>
                <w:sz w:val="16"/>
                <w:szCs w:val="16"/>
              </w:rPr>
              <w:t>»  по обращению текущего клиент</w:t>
            </w:r>
            <w:r w:rsidR="00134E35">
              <w:rPr>
                <w:rFonts w:cstheme="minorHAnsi"/>
                <w:sz w:val="16"/>
                <w:szCs w:val="16"/>
              </w:rPr>
              <w:t>а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  <w:r w:rsidR="00134E35">
              <w:rPr>
                <w:rFonts w:cstheme="minorHAnsi"/>
                <w:sz w:val="16"/>
                <w:szCs w:val="16"/>
              </w:rPr>
              <w:t xml:space="preserve">Для регистрации в программе клиенту достаточно иметь/быть владельцем/держателем любого банковского продукта, участвующего в программе «Коллекция». </w:t>
            </w:r>
            <w:r>
              <w:rPr>
                <w:rFonts w:cstheme="minorHAnsi"/>
                <w:sz w:val="16"/>
                <w:szCs w:val="16"/>
              </w:rPr>
              <w:t>После проставления признака</w:t>
            </w:r>
            <w:r w:rsidR="000F2E8E">
              <w:rPr>
                <w:rFonts w:cstheme="minorHAnsi"/>
                <w:sz w:val="16"/>
                <w:szCs w:val="16"/>
              </w:rPr>
              <w:t xml:space="preserve"> об участии клиента в программе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33C8A">
              <w:rPr>
                <w:rFonts w:cstheme="minorHAnsi"/>
                <w:sz w:val="16"/>
                <w:szCs w:val="16"/>
              </w:rPr>
              <w:t xml:space="preserve">клиенту отправляется </w:t>
            </w:r>
            <w:r w:rsidRPr="00533C8A">
              <w:rPr>
                <w:rFonts w:cstheme="minorHAnsi"/>
                <w:sz w:val="16"/>
                <w:szCs w:val="16"/>
                <w:lang w:val="en-US"/>
              </w:rPr>
              <w:t>SMS</w:t>
            </w:r>
            <w:r w:rsidRPr="00533C8A">
              <w:rPr>
                <w:rFonts w:cstheme="minorHAnsi"/>
                <w:sz w:val="16"/>
                <w:szCs w:val="16"/>
              </w:rPr>
              <w:t xml:space="preserve"> </w:t>
            </w:r>
            <w:r w:rsidRPr="00533C8A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Pr="00533C8A">
              <w:rPr>
                <w:rFonts w:cstheme="minorHAnsi"/>
                <w:sz w:val="16"/>
                <w:szCs w:val="16"/>
              </w:rPr>
              <w:t xml:space="preserve"> паролем для входа на сайт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b/>
                <w:sz w:val="16"/>
                <w:szCs w:val="16"/>
                <w:u w:val="single"/>
              </w:rPr>
              <w:t xml:space="preserve"> </w:t>
            </w:r>
          </w:p>
          <w:p w:rsidR="000F2E8E" w:rsidRDefault="000F2E8E" w:rsidP="000F2E8E">
            <w:pPr>
              <w:rPr>
                <w:rFonts w:cstheme="minorHAnsi"/>
                <w:sz w:val="16"/>
                <w:szCs w:val="16"/>
              </w:rPr>
            </w:pPr>
          </w:p>
          <w:p w:rsidR="000F2E8E" w:rsidRDefault="000F2E8E" w:rsidP="000F2E8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Выпуск карты участника осуществляется в течение 5 рабочих дней после проставления признака об участии клиента в программе. Номер карты участника направляется клиенту на следующий рабочий день после выпуска карты участника в </w:t>
            </w:r>
            <w:proofErr w:type="gramStart"/>
            <w:r>
              <w:rPr>
                <w:rFonts w:cstheme="minorHAnsi"/>
                <w:sz w:val="16"/>
                <w:szCs w:val="16"/>
              </w:rPr>
              <w:t>отдельном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SMS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  <w:p w:rsidR="000F2E8E" w:rsidRDefault="000F2E8E" w:rsidP="00A6797B">
            <w:pPr>
              <w:rPr>
                <w:rFonts w:cstheme="minorHAnsi"/>
                <w:b/>
                <w:sz w:val="16"/>
                <w:szCs w:val="16"/>
                <w:u w:val="single"/>
              </w:rPr>
            </w:pPr>
          </w:p>
          <w:p w:rsidR="00A6797B" w:rsidRPr="00951012" w:rsidRDefault="00A6797B" w:rsidP="009510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На какие продукты (п</w:t>
            </w:r>
            <w:r w:rsidRPr="009A2E16">
              <w:rPr>
                <w:b/>
                <w:bCs/>
                <w:sz w:val="18"/>
              </w:rPr>
              <w:t>родуктов</w:t>
            </w:r>
            <w:r>
              <w:rPr>
                <w:b/>
                <w:bCs/>
                <w:sz w:val="18"/>
              </w:rPr>
              <w:t>ые</w:t>
            </w:r>
            <w:r w:rsidRPr="009A2E16">
              <w:rPr>
                <w:b/>
                <w:bCs/>
                <w:sz w:val="18"/>
              </w:rPr>
              <w:t xml:space="preserve"> групп</w:t>
            </w:r>
            <w:r>
              <w:rPr>
                <w:b/>
                <w:bCs/>
                <w:sz w:val="18"/>
              </w:rPr>
              <w:t>ы) или п</w:t>
            </w:r>
            <w:r w:rsidRPr="009A2E16">
              <w:rPr>
                <w:b/>
                <w:bCs/>
                <w:sz w:val="18"/>
              </w:rPr>
              <w:t>роцесс</w:t>
            </w:r>
            <w:r>
              <w:rPr>
                <w:b/>
                <w:bCs/>
                <w:sz w:val="18"/>
              </w:rPr>
              <w:t>ы влияет</w:t>
            </w:r>
            <w:hyperlink w:anchor="_Описание_требований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D801DB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Риски нереализации</w:t>
            </w:r>
            <w:hyperlink w:anchor="_Риски_нереализации._Основные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990B1C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Невыполнение плана по подключению 2 миллионов клиентов к программе. Потеря </w:t>
            </w:r>
            <w:proofErr w:type="spellStart"/>
            <w:r>
              <w:rPr>
                <w:b/>
                <w:bCs/>
                <w:sz w:val="18"/>
              </w:rPr>
              <w:t>конкурентноспособности</w:t>
            </w:r>
            <w:proofErr w:type="spellEnd"/>
            <w:r>
              <w:rPr>
                <w:b/>
                <w:bCs/>
                <w:sz w:val="18"/>
              </w:rPr>
              <w:t xml:space="preserve"> и привлекательности карточных продуктов Банка. Невыполнение плана по приросту оборотов по карточным продуктам Банка и росту объема эмиссии карт, и соответственно доходности карточного портфеля. </w:t>
            </w:r>
          </w:p>
        </w:tc>
      </w:tr>
      <w:tr w:rsidR="00470108" w:rsidTr="001A0462">
        <w:trPr>
          <w:cantSplit/>
        </w:trPr>
        <w:tc>
          <w:tcPr>
            <w:tcW w:w="3240" w:type="dxa"/>
          </w:tcPr>
          <w:p w:rsidR="00470108" w:rsidRPr="00ED7B2C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ED7B2C">
              <w:rPr>
                <w:b/>
                <w:bCs/>
                <w:sz w:val="18"/>
              </w:rPr>
              <w:t>Частота использования функционала</w:t>
            </w:r>
            <w:hyperlink w:anchor="_Частота_использования_функционала.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24 часа, 7 дней в неделю, 365(6) дней в году.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587C17" w:rsidRDefault="00470108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>
              <w:rPr>
                <w:b/>
                <w:bCs/>
                <w:sz w:val="18"/>
              </w:rPr>
              <w:t>Область распространения</w:t>
            </w:r>
            <w:hyperlink w:anchor="_Область_распространения._Виды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FA7AA2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Головной офис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Дополнительные офисы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Филиалы                   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FA7AA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FA7AA2">
              <w:rPr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Операционные офисы</w:t>
            </w:r>
          </w:p>
        </w:tc>
      </w:tr>
      <w:tr w:rsidR="00470108" w:rsidTr="001A0462">
        <w:trPr>
          <w:cantSplit/>
          <w:trHeight w:val="424"/>
        </w:trPr>
        <w:tc>
          <w:tcPr>
            <w:tcW w:w="3240" w:type="dxa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Альтернативные </w:t>
            </w:r>
            <w:proofErr w:type="gramStart"/>
            <w:r>
              <w:rPr>
                <w:b/>
                <w:bCs/>
                <w:sz w:val="18"/>
              </w:rPr>
              <w:t>бизнес-решения</w:t>
            </w:r>
            <w:proofErr w:type="gramEnd"/>
            <w:r w:rsidR="00FD0D05">
              <w:fldChar w:fldCharType="begin"/>
            </w:r>
            <w:r w:rsidR="00FD0D05">
              <w:instrText xml:space="preserve"> HYPERLINK \l "_Альтернативные_бизнес-решения._Опис" </w:instrText>
            </w:r>
            <w:r w:rsidR="00FD0D05">
              <w:fldChar w:fldCharType="separate"/>
            </w:r>
            <w:r>
              <w:rPr>
                <w:rStyle w:val="a8"/>
                <w:b/>
                <w:bCs/>
                <w:sz w:val="24"/>
                <w:vertAlign w:val="superscript"/>
              </w:rPr>
              <w:t>12</w:t>
            </w:r>
            <w:r w:rsidR="00FD0D05">
              <w:rPr>
                <w:rStyle w:val="a8"/>
                <w:b/>
                <w:bCs/>
                <w:sz w:val="24"/>
                <w:vertAlign w:val="superscript"/>
              </w:rPr>
              <w:fldChar w:fldCharType="end"/>
            </w:r>
          </w:p>
        </w:tc>
        <w:tc>
          <w:tcPr>
            <w:tcW w:w="6660" w:type="dxa"/>
            <w:gridSpan w:val="2"/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Требования и ограничения</w:t>
            </w:r>
            <w:hyperlink w:anchor="_Внешние_требования_и" w:history="1">
              <w:r>
                <w:rPr>
                  <w:rStyle w:val="a8"/>
                  <w:b/>
                  <w:bCs/>
                  <w:sz w:val="24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47010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516E43" w:rsidRDefault="00516E43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Требования высшего руководства (</w:t>
            </w:r>
            <w:r>
              <w:rPr>
                <w:b/>
                <w:bCs/>
                <w:sz w:val="18"/>
              </w:rPr>
              <w:t>Правление</w:t>
            </w:r>
            <w:r w:rsidRPr="00046C9E">
              <w:rPr>
                <w:b/>
                <w:bCs/>
                <w:sz w:val="18"/>
              </w:rPr>
              <w:t xml:space="preserve">, КРПТ) </w:t>
            </w:r>
          </w:p>
        </w:tc>
      </w:tr>
      <w:tr w:rsidR="00470108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Default="000F298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lastRenderedPageBreak/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proofErr w:type="gramStart"/>
            <w:r w:rsidRPr="007C7F93">
              <w:rPr>
                <w:bCs/>
                <w:sz w:val="18"/>
              </w:rPr>
              <w:t>вовлеченных</w:t>
            </w:r>
            <w:proofErr w:type="gramEnd"/>
            <w:r w:rsidRPr="007C7F93">
              <w:rPr>
                <w:bCs/>
                <w:sz w:val="18"/>
              </w:rPr>
              <w:t xml:space="preserve">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</w:t>
            </w:r>
            <w:proofErr w:type="gramStart"/>
            <w:r w:rsidRPr="0015204C">
              <w:rPr>
                <w:bCs/>
                <w:sz w:val="18"/>
              </w:rPr>
              <w:t>с</w:t>
            </w:r>
            <w:r>
              <w:rPr>
                <w:bCs/>
                <w:sz w:val="18"/>
              </w:rPr>
              <w:t>-</w:t>
            </w:r>
            <w:proofErr w:type="gramEnd"/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" w:name="_Заявка_является_единым"/>
      <w:bookmarkEnd w:id="1"/>
      <w:bookmarkEnd w:id="2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Указывается_наименование_соответствующе"/>
      <w:bookmarkStart w:id="4" w:name="_Дается_окончательное_заключение"/>
      <w:bookmarkStart w:id="5" w:name="_Название_технологической_задачи."/>
      <w:bookmarkEnd w:id="3"/>
      <w:bookmarkEnd w:id="4"/>
      <w:bookmarkEnd w:id="5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6" w:name="_Заказчик._ФИО_и"/>
      <w:bookmarkEnd w:id="6"/>
      <w:r w:rsidRPr="00750D51">
        <w:rPr>
          <w:b/>
          <w:i w:val="0"/>
          <w:iCs w:val="0"/>
        </w:rPr>
        <w:lastRenderedPageBreak/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Ответственный_от_Заказчика."/>
      <w:bookmarkEnd w:id="7"/>
      <w:proofErr w:type="gramStart"/>
      <w:r w:rsidRPr="00750D51">
        <w:rPr>
          <w:b/>
          <w:i w:val="0"/>
          <w:iCs w:val="0"/>
        </w:rPr>
        <w:t>Ответственный</w:t>
      </w:r>
      <w:proofErr w:type="gramEnd"/>
      <w:r w:rsidRPr="00750D51">
        <w:rPr>
          <w:b/>
          <w:i w:val="0"/>
          <w:iCs w:val="0"/>
        </w:rPr>
        <w:t xml:space="preserve">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Заключение._Дается_окончательное"/>
      <w:bookmarkStart w:id="9" w:name="_Продуктовая_группа,_Процесс"/>
      <w:bookmarkEnd w:id="8"/>
      <w:bookmarkEnd w:id="9"/>
      <w:r w:rsidRPr="00750D51">
        <w:rPr>
          <w:b/>
          <w:i w:val="0"/>
          <w:iCs w:val="0"/>
        </w:rPr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proofErr w:type="gramStart"/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  <w:proofErr w:type="gramEnd"/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0" w:name="_Описание_требований."/>
      <w:bookmarkEnd w:id="10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</w:t>
      </w:r>
      <w:proofErr w:type="gramStart"/>
      <w:r>
        <w:rPr>
          <w:i w:val="0"/>
          <w:iCs w:val="0"/>
        </w:rPr>
        <w:t>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>160).</w:t>
      </w:r>
      <w:proofErr w:type="gramEnd"/>
      <w:r w:rsidRPr="00750D51">
        <w:rPr>
          <w:i w:val="0"/>
          <w:iCs w:val="0"/>
        </w:rPr>
        <w:t xml:space="preserve">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Риски_нереализации._Основные"/>
      <w:bookmarkEnd w:id="11"/>
      <w:r w:rsidRPr="00E22D28">
        <w:rPr>
          <w:b/>
          <w:i w:val="0"/>
          <w:iCs w:val="0"/>
        </w:rPr>
        <w:t xml:space="preserve">Риски </w:t>
      </w:r>
      <w:proofErr w:type="spellStart"/>
      <w:r w:rsidRPr="00E22D28">
        <w:rPr>
          <w:b/>
          <w:i w:val="0"/>
          <w:iCs w:val="0"/>
        </w:rPr>
        <w:t>нереализации</w:t>
      </w:r>
      <w:proofErr w:type="spellEnd"/>
      <w:r w:rsidRPr="00E22D28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сновные риски, которые возникнут в случае </w:t>
      </w:r>
      <w:proofErr w:type="spellStart"/>
      <w:r w:rsidRPr="00E22D28">
        <w:rPr>
          <w:i w:val="0"/>
          <w:iCs w:val="0"/>
        </w:rPr>
        <w:t>нереализации</w:t>
      </w:r>
      <w:proofErr w:type="spellEnd"/>
      <w:r w:rsidRPr="00E22D28">
        <w:rPr>
          <w:i w:val="0"/>
          <w:iCs w:val="0"/>
        </w:rPr>
        <w:t xml:space="preserve">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Частота_использования_функционала."/>
      <w:bookmarkEnd w:id="12"/>
      <w:r w:rsidRPr="00E22D28">
        <w:rPr>
          <w:b/>
          <w:i w:val="0"/>
          <w:iCs w:val="0"/>
        </w:rPr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Область_распространения._Виды"/>
      <w:bookmarkEnd w:id="13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Альтернативные_бизнес-решения._Опис"/>
      <w:bookmarkEnd w:id="14"/>
      <w:r w:rsidRPr="00743A22">
        <w:rPr>
          <w:b/>
          <w:i w:val="0"/>
          <w:iCs w:val="0"/>
        </w:rPr>
        <w:t xml:space="preserve">Альтернативные </w:t>
      </w:r>
      <w:proofErr w:type="gramStart"/>
      <w:r w:rsidRPr="00743A22">
        <w:rPr>
          <w:b/>
          <w:i w:val="0"/>
          <w:iCs w:val="0"/>
        </w:rPr>
        <w:t>бизнес-решения</w:t>
      </w:r>
      <w:proofErr w:type="gramEnd"/>
      <w:r w:rsidRPr="00743A22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>писание альтернативных решений, не требующих автоматизации  (например, привлечение дополнительн</w:t>
      </w:r>
      <w:r>
        <w:rPr>
          <w:i w:val="0"/>
          <w:iCs w:val="0"/>
        </w:rPr>
        <w:t>ого</w:t>
      </w:r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Внешние_требования_и"/>
      <w:bookmarkEnd w:id="15"/>
      <w:r>
        <w:rPr>
          <w:b/>
          <w:i w:val="0"/>
          <w:iCs w:val="0"/>
        </w:rPr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</w:t>
      </w:r>
      <w:proofErr w:type="gramStart"/>
      <w:r>
        <w:rPr>
          <w:i w:val="0"/>
          <w:iCs w:val="0"/>
        </w:rPr>
        <w:t xml:space="preserve"> </w:t>
      </w:r>
      <w:r w:rsidR="00FD0D05">
        <w:fldChar w:fldCharType="begin"/>
      </w:r>
      <w:r w:rsidR="00FD0D05">
        <w:instrText xml:space="preserve"> REF _Ref342579571 \h  \* MERGEFORMAT </w:instrText>
      </w:r>
      <w:r w:rsidR="00FD0D05">
        <w:fldChar w:fldCharType="separate"/>
      </w:r>
      <w:r w:rsidR="00522A1D" w:rsidRPr="00522A1D">
        <w:rPr>
          <w:i w:val="0"/>
        </w:rPr>
        <w:t>Т</w:t>
      </w:r>
      <w:proofErr w:type="gramEnd"/>
      <w:r w:rsidR="00522A1D" w:rsidRPr="00522A1D">
        <w:rPr>
          <w:i w:val="0"/>
        </w:rPr>
        <w:t>абл. 1</w:t>
      </w:r>
      <w:r w:rsidR="00FD0D05"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6" w:name="_Ref342579571"/>
      <w:r>
        <w:t xml:space="preserve">Табл. </w:t>
      </w:r>
      <w:r w:rsidR="00866903">
        <w:fldChar w:fldCharType="begin"/>
      </w:r>
      <w:r w:rsidR="00E53526">
        <w:instrText xml:space="preserve"> SEQ Табл. \* ARABIC </w:instrText>
      </w:r>
      <w:r w:rsidR="00866903">
        <w:fldChar w:fldCharType="separate"/>
      </w:r>
      <w:r w:rsidR="00522A1D">
        <w:rPr>
          <w:noProof/>
        </w:rPr>
        <w:t>1</w:t>
      </w:r>
      <w:r w:rsidR="00866903">
        <w:rPr>
          <w:noProof/>
        </w:rPr>
        <w:fldChar w:fldCharType="end"/>
      </w:r>
      <w:bookmarkEnd w:id="16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lastRenderedPageBreak/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</w:t>
            </w:r>
            <w:proofErr w:type="spellStart"/>
            <w:r w:rsidRPr="0052282B">
              <w:rPr>
                <w:bCs/>
                <w:sz w:val="18"/>
              </w:rPr>
              <w:t>малокритичные</w:t>
            </w:r>
            <w:proofErr w:type="spellEnd"/>
            <w:r w:rsidRPr="0052282B">
              <w:rPr>
                <w:bCs/>
                <w:sz w:val="18"/>
              </w:rPr>
              <w:t xml:space="preserve">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7" w:name="_Наименование_документа_указывается"/>
      <w:bookmarkStart w:id="18" w:name="_Решение_о_классификации."/>
      <w:bookmarkStart w:id="19" w:name="_Заключение._Дается_заключение"/>
      <w:bookmarkEnd w:id="17"/>
      <w:bookmarkEnd w:id="18"/>
      <w:bookmarkEnd w:id="19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0" w:name="_Решение_о_классификации._1"/>
      <w:bookmarkEnd w:id="20"/>
      <w:r w:rsidRPr="00743A22">
        <w:rPr>
          <w:b/>
          <w:i w:val="0"/>
          <w:iCs w:val="0"/>
        </w:rPr>
        <w:t>Решение о классификации.</w:t>
      </w:r>
      <w:r>
        <w:rPr>
          <w:i w:val="0"/>
          <w:iCs w:val="0"/>
        </w:rPr>
        <w:t xml:space="preserve"> </w:t>
      </w:r>
      <w:proofErr w:type="gramStart"/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 xml:space="preserve">на корпоративном </w:t>
      </w:r>
      <w:proofErr w:type="spellStart"/>
      <w:r w:rsidRPr="003B1F74">
        <w:rPr>
          <w:i w:val="0"/>
        </w:rPr>
        <w:t>интранет</w:t>
      </w:r>
      <w:proofErr w:type="spellEnd"/>
      <w:r w:rsidRPr="003B1F74">
        <w:rPr>
          <w:i w:val="0"/>
        </w:rPr>
        <w:t>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proofErr w:type="spellStart"/>
      <w:r w:rsidR="00FD0D05">
        <w:fldChar w:fldCharType="begin"/>
      </w:r>
      <w:r w:rsidR="00FD0D05">
        <w:instrText xml:space="preserve"> HYPERLINK "http://portal.vtb24.ru/products_process/processes/upravlenie_proektami/Default.aspx" </w:instrText>
      </w:r>
      <w:r w:rsidR="00FD0D05">
        <w:fldChar w:fldCharType="separate"/>
      </w:r>
      <w:r w:rsidRPr="00B6698C">
        <w:rPr>
          <w:rStyle w:val="a8"/>
          <w:bCs/>
          <w:i w:val="0"/>
        </w:rPr>
        <w:t>Интранет</w:t>
      </w:r>
      <w:proofErr w:type="spellEnd"/>
      <w:r w:rsidRPr="00B6698C">
        <w:rPr>
          <w:rStyle w:val="a8"/>
          <w:bCs/>
          <w:i w:val="0"/>
        </w:rPr>
        <w:t>-портал «24 часа» &gt; Продукты и процессы &gt; Процессы &gt; Организация и сопровождение управления проектами</w:t>
      </w:r>
      <w:r w:rsidR="00FD0D05">
        <w:rPr>
          <w:rStyle w:val="a8"/>
          <w:bCs/>
          <w:i w:val="0"/>
        </w:rPr>
        <w:fldChar w:fldCharType="end"/>
      </w:r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  <w:proofErr w:type="gramEnd"/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Согласование."/>
      <w:bookmarkEnd w:id="21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2A58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02F" w:rsidRDefault="006C502F" w:rsidP="0060647E">
      <w:r>
        <w:separator/>
      </w:r>
    </w:p>
  </w:endnote>
  <w:endnote w:type="continuationSeparator" w:id="0">
    <w:p w:rsidR="006C502F" w:rsidRDefault="006C502F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93" w:rsidRDefault="001A6193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22" w:author="Доценко Вероника Анатольевна" w:date="2014-04-16T17:07:00Z"/>
  <w:sdt>
    <w:sdtPr>
      <w:id w:val="-933826244"/>
      <w:docPartObj>
        <w:docPartGallery w:val="Page Numbers (Bottom of Page)"/>
        <w:docPartUnique/>
      </w:docPartObj>
    </w:sdtPr>
    <w:sdtContent>
      <w:customXmlInsRangeEnd w:id="22"/>
      <w:bookmarkStart w:id="23" w:name="_GoBack" w:displacedByCustomXml="prev"/>
      <w:bookmarkEnd w:id="23" w:displacedByCustomXml="prev"/>
      <w:p w:rsidR="001A6193" w:rsidRDefault="001A6193">
        <w:pPr>
          <w:pStyle w:val="af7"/>
          <w:jc w:val="right"/>
          <w:rPr>
            <w:ins w:id="24" w:author="Доценко Вероника Анатольевна" w:date="2014-04-16T17:07:00Z"/>
          </w:rPr>
        </w:pPr>
        <w:ins w:id="25" w:author="Доценко Вероника Анатольевна" w:date="2014-04-16T17:07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>
          <w:rPr>
            <w:noProof/>
          </w:rPr>
          <w:t>4</w:t>
        </w:r>
        <w:ins w:id="26" w:author="Доценко Вероника Анатольевна" w:date="2014-04-16T17:07:00Z">
          <w:r>
            <w:fldChar w:fldCharType="end"/>
          </w:r>
        </w:ins>
      </w:p>
      <w:customXmlInsRangeStart w:id="27" w:author="Доценко Вероника Анатольевна" w:date="2014-04-16T17:07:00Z"/>
    </w:sdtContent>
  </w:sdt>
  <w:customXmlInsRangeEnd w:id="27"/>
  <w:p w:rsidR="001A6193" w:rsidRDefault="001A6193">
    <w:pPr>
      <w:pStyle w:val="af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93" w:rsidRDefault="001A6193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02F" w:rsidRDefault="006C502F" w:rsidP="0060647E">
      <w:r>
        <w:separator/>
      </w:r>
    </w:p>
  </w:footnote>
  <w:footnote w:type="continuationSeparator" w:id="0">
    <w:p w:rsidR="006C502F" w:rsidRDefault="006C502F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93" w:rsidRDefault="001A6193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93" w:rsidRDefault="001A6193">
    <w:pPr>
      <w:pStyle w:val="af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93" w:rsidRDefault="001A6193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9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E5457C"/>
    <w:multiLevelType w:val="hybridMultilevel"/>
    <w:tmpl w:val="0C125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14"/>
  </w:num>
  <w:num w:numId="7">
    <w:abstractNumId w:val="16"/>
  </w:num>
  <w:num w:numId="8">
    <w:abstractNumId w:val="19"/>
  </w:num>
  <w:num w:numId="9">
    <w:abstractNumId w:val="15"/>
  </w:num>
  <w:num w:numId="10">
    <w:abstractNumId w:val="6"/>
  </w:num>
  <w:num w:numId="11">
    <w:abstractNumId w:val="7"/>
  </w:num>
  <w:num w:numId="12">
    <w:abstractNumId w:val="1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8"/>
  </w:num>
  <w:num w:numId="16">
    <w:abstractNumId w:val="12"/>
  </w:num>
  <w:num w:numId="17">
    <w:abstractNumId w:val="9"/>
  </w:num>
  <w:num w:numId="18">
    <w:abstractNumId w:val="11"/>
  </w:num>
  <w:num w:numId="19">
    <w:abstractNumId w:val="20"/>
  </w:num>
  <w:num w:numId="20">
    <w:abstractNumId w:val="1"/>
  </w:num>
  <w:num w:numId="21">
    <w:abstractNumId w:val="3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7E"/>
    <w:rsid w:val="00000030"/>
    <w:rsid w:val="000410C2"/>
    <w:rsid w:val="0006744D"/>
    <w:rsid w:val="00080EFD"/>
    <w:rsid w:val="000A0639"/>
    <w:rsid w:val="000C5AE3"/>
    <w:rsid w:val="000E3F3C"/>
    <w:rsid w:val="000F2988"/>
    <w:rsid w:val="000F2E8E"/>
    <w:rsid w:val="000F4021"/>
    <w:rsid w:val="001018B3"/>
    <w:rsid w:val="00121B34"/>
    <w:rsid w:val="00132802"/>
    <w:rsid w:val="00134E35"/>
    <w:rsid w:val="0014536C"/>
    <w:rsid w:val="001467C6"/>
    <w:rsid w:val="001A0462"/>
    <w:rsid w:val="001A6193"/>
    <w:rsid w:val="001C17C9"/>
    <w:rsid w:val="001C6BB1"/>
    <w:rsid w:val="00223905"/>
    <w:rsid w:val="002416EC"/>
    <w:rsid w:val="0025326F"/>
    <w:rsid w:val="002A5828"/>
    <w:rsid w:val="002B0441"/>
    <w:rsid w:val="002C1F30"/>
    <w:rsid w:val="002F7249"/>
    <w:rsid w:val="00304919"/>
    <w:rsid w:val="00314144"/>
    <w:rsid w:val="00322B64"/>
    <w:rsid w:val="00332792"/>
    <w:rsid w:val="0033523E"/>
    <w:rsid w:val="00336CB7"/>
    <w:rsid w:val="00391B13"/>
    <w:rsid w:val="003B06D8"/>
    <w:rsid w:val="003B675B"/>
    <w:rsid w:val="003D3A51"/>
    <w:rsid w:val="003E1471"/>
    <w:rsid w:val="00403A13"/>
    <w:rsid w:val="004061D1"/>
    <w:rsid w:val="00427EF8"/>
    <w:rsid w:val="00445C31"/>
    <w:rsid w:val="00465CCA"/>
    <w:rsid w:val="00470108"/>
    <w:rsid w:val="004877D1"/>
    <w:rsid w:val="004B1FF8"/>
    <w:rsid w:val="0051649D"/>
    <w:rsid w:val="00516E43"/>
    <w:rsid w:val="00522A1D"/>
    <w:rsid w:val="00563DE9"/>
    <w:rsid w:val="005828FC"/>
    <w:rsid w:val="00587C17"/>
    <w:rsid w:val="005B6761"/>
    <w:rsid w:val="005B7C6C"/>
    <w:rsid w:val="005C66B1"/>
    <w:rsid w:val="005D34D3"/>
    <w:rsid w:val="0060647E"/>
    <w:rsid w:val="0062274A"/>
    <w:rsid w:val="006466D8"/>
    <w:rsid w:val="0067579D"/>
    <w:rsid w:val="00681069"/>
    <w:rsid w:val="006B36DB"/>
    <w:rsid w:val="006C502F"/>
    <w:rsid w:val="006D454D"/>
    <w:rsid w:val="006E2D09"/>
    <w:rsid w:val="006E48F7"/>
    <w:rsid w:val="00700DE7"/>
    <w:rsid w:val="007033DD"/>
    <w:rsid w:val="0072099D"/>
    <w:rsid w:val="00750CBE"/>
    <w:rsid w:val="00775013"/>
    <w:rsid w:val="00797265"/>
    <w:rsid w:val="007C3195"/>
    <w:rsid w:val="007D5726"/>
    <w:rsid w:val="007E313A"/>
    <w:rsid w:val="00821FFC"/>
    <w:rsid w:val="00866903"/>
    <w:rsid w:val="0087065F"/>
    <w:rsid w:val="00915A7D"/>
    <w:rsid w:val="00931CD7"/>
    <w:rsid w:val="00951012"/>
    <w:rsid w:val="00990B1C"/>
    <w:rsid w:val="009B1723"/>
    <w:rsid w:val="00A00EB8"/>
    <w:rsid w:val="00A0298A"/>
    <w:rsid w:val="00A477C1"/>
    <w:rsid w:val="00A6797B"/>
    <w:rsid w:val="00A74090"/>
    <w:rsid w:val="00AF1D6C"/>
    <w:rsid w:val="00AF7DFE"/>
    <w:rsid w:val="00B206B7"/>
    <w:rsid w:val="00B36787"/>
    <w:rsid w:val="00BB070F"/>
    <w:rsid w:val="00BE08A9"/>
    <w:rsid w:val="00C14C85"/>
    <w:rsid w:val="00C41FA0"/>
    <w:rsid w:val="00CB75C0"/>
    <w:rsid w:val="00CC0414"/>
    <w:rsid w:val="00D11422"/>
    <w:rsid w:val="00D26A0C"/>
    <w:rsid w:val="00D415A9"/>
    <w:rsid w:val="00D6653E"/>
    <w:rsid w:val="00D77C3E"/>
    <w:rsid w:val="00D801DB"/>
    <w:rsid w:val="00D91F71"/>
    <w:rsid w:val="00E12E0A"/>
    <w:rsid w:val="00E31792"/>
    <w:rsid w:val="00E427EE"/>
    <w:rsid w:val="00E53526"/>
    <w:rsid w:val="00E63147"/>
    <w:rsid w:val="00E7534A"/>
    <w:rsid w:val="00E83A3D"/>
    <w:rsid w:val="00EE0D38"/>
    <w:rsid w:val="00F02FDD"/>
    <w:rsid w:val="00F1110E"/>
    <w:rsid w:val="00F9638E"/>
    <w:rsid w:val="00FA401E"/>
    <w:rsid w:val="00FA7AA2"/>
    <w:rsid w:val="00FC0923"/>
    <w:rsid w:val="00FD0D05"/>
    <w:rsid w:val="00FD6A43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25326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26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2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26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2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1A6193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1A61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"/>
    <w:link w:val="af8"/>
    <w:uiPriority w:val="99"/>
    <w:unhideWhenUsed/>
    <w:rsid w:val="001A6193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A619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25326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5326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532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5326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532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1A6193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1A61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"/>
    <w:link w:val="af8"/>
    <w:uiPriority w:val="99"/>
    <w:unhideWhenUsed/>
    <w:rsid w:val="001A6193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A619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CFCCD-6EFB-499B-A370-DD4E9D45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Доценко Вероника Анатольевна</cp:lastModifiedBy>
  <cp:revision>4</cp:revision>
  <cp:lastPrinted>2013-09-17T04:43:00Z</cp:lastPrinted>
  <dcterms:created xsi:type="dcterms:W3CDTF">2014-04-16T12:24:00Z</dcterms:created>
  <dcterms:modified xsi:type="dcterms:W3CDTF">2014-04-16T13:07:00Z</dcterms:modified>
</cp:coreProperties>
</file>