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right"/>
        <w:tblInd w:w="300" w:type="dxa"/>
        <w:tblLayout w:type="fixed"/>
        <w:tblLook w:val="01E0" w:firstRow="1" w:lastRow="1" w:firstColumn="1" w:lastColumn="1" w:noHBand="0" w:noVBand="0"/>
      </w:tblPr>
      <w:tblGrid>
        <w:gridCol w:w="4009"/>
      </w:tblGrid>
      <w:tr w:rsidR="00CA53CF" w:rsidRPr="00CA53CF" w:rsidTr="00CF7343">
        <w:trPr>
          <w:cantSplit/>
          <w:tblHeader/>
          <w:jc w:val="right"/>
        </w:trPr>
        <w:tc>
          <w:tcPr>
            <w:tcW w:w="4009" w:type="dxa"/>
          </w:tcPr>
          <w:p w:rsidR="00CA53CF" w:rsidRPr="00CA53CF" w:rsidRDefault="00CA53CF" w:rsidP="00CA53CF">
            <w:pPr>
              <w:spacing w:after="120"/>
              <w:jc w:val="both"/>
              <w:rPr>
                <w:b/>
                <w:color w:val="FFFFFF"/>
                <w:sz w:val="20"/>
                <w:szCs w:val="20"/>
              </w:rPr>
            </w:pPr>
            <w:r w:rsidRPr="00CA53CF">
              <w:rPr>
                <w:b/>
                <w:sz w:val="20"/>
                <w:szCs w:val="20"/>
              </w:rPr>
              <w:t>УТВЕРЖДЕНО:</w:t>
            </w:r>
          </w:p>
        </w:tc>
      </w:tr>
      <w:tr w:rsidR="00CA53CF" w:rsidRPr="00CA53CF" w:rsidTr="00CF7343">
        <w:trPr>
          <w:cantSplit/>
          <w:jc w:val="right"/>
        </w:trPr>
        <w:tc>
          <w:tcPr>
            <w:tcW w:w="4009" w:type="dxa"/>
          </w:tcPr>
          <w:p w:rsidR="00CA53CF" w:rsidRPr="00CA53CF" w:rsidRDefault="00CA53CF" w:rsidP="00CA53CF">
            <w:pPr>
              <w:spacing w:line="260" w:lineRule="exact"/>
              <w:ind w:right="485"/>
              <w:jc w:val="both"/>
              <w:rPr>
                <w:i/>
              </w:rPr>
            </w:pPr>
            <w:r w:rsidRPr="00CA53CF">
              <w:rPr>
                <w:i/>
              </w:rPr>
              <w:t xml:space="preserve"> Член Правления, директор Департамента банковских и информационных технологий</w:t>
            </w:r>
          </w:p>
          <w:p w:rsidR="00CA53CF" w:rsidRPr="00CA53CF" w:rsidRDefault="00CA53CF" w:rsidP="00CA53CF">
            <w:pPr>
              <w:spacing w:line="260" w:lineRule="exact"/>
              <w:jc w:val="both"/>
              <w:rPr>
                <w:i/>
              </w:rPr>
            </w:pPr>
          </w:p>
          <w:p w:rsidR="00CA53CF" w:rsidRPr="00CA53CF" w:rsidRDefault="00CA53CF" w:rsidP="00CA53CF">
            <w:pPr>
              <w:spacing w:line="260" w:lineRule="exact"/>
              <w:ind w:right="201"/>
              <w:jc w:val="both"/>
              <w:rPr>
                <w:i/>
              </w:rPr>
            </w:pPr>
            <w:r w:rsidRPr="00CA53CF">
              <w:rPr>
                <w:i/>
              </w:rPr>
              <w:t>_________________ Русанов С.Г.</w:t>
            </w:r>
          </w:p>
          <w:p w:rsidR="00CA53CF" w:rsidRPr="00CA53CF" w:rsidRDefault="00CA53CF" w:rsidP="00CA53CF">
            <w:pPr>
              <w:spacing w:line="260" w:lineRule="exact"/>
              <w:jc w:val="both"/>
              <w:rPr>
                <w:i/>
              </w:rPr>
            </w:pPr>
          </w:p>
          <w:p w:rsidR="00CA53CF" w:rsidRPr="00CA53CF" w:rsidRDefault="00CA53CF" w:rsidP="002002A3">
            <w:pPr>
              <w:spacing w:after="120" w:line="260" w:lineRule="exact"/>
              <w:jc w:val="both"/>
              <w:rPr>
                <w:i/>
              </w:rPr>
            </w:pPr>
            <w:r w:rsidRPr="00CA53CF">
              <w:rPr>
                <w:i/>
              </w:rPr>
              <w:t>«___» ___________ 201</w:t>
            </w:r>
            <w:r w:rsidR="002002A3">
              <w:rPr>
                <w:i/>
              </w:rPr>
              <w:t>4</w:t>
            </w:r>
            <w:r>
              <w:rPr>
                <w:i/>
                <w:lang w:val="en-US"/>
              </w:rPr>
              <w:t xml:space="preserve"> </w:t>
            </w:r>
            <w:r w:rsidRPr="00CA53CF">
              <w:rPr>
                <w:i/>
              </w:rPr>
              <w:t>г.</w:t>
            </w:r>
          </w:p>
        </w:tc>
      </w:tr>
    </w:tbl>
    <w:p w:rsidR="00412DBC" w:rsidRPr="00CD4C8E" w:rsidRDefault="00F8310D" w:rsidP="00F8310D">
      <w:pPr>
        <w:pStyle w:val="ab"/>
        <w:rPr>
          <w:rStyle w:val="11"/>
          <w:rFonts w:eastAsia="Arial Unicode MS"/>
        </w:rPr>
      </w:pPr>
      <w:r w:rsidRPr="00296D10">
        <w:rPr>
          <w:rStyle w:val="11"/>
          <w:rFonts w:eastAsia="Arial Unicode MS"/>
        </w:rPr>
        <w:t xml:space="preserve">   </w:t>
      </w: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F8310D" w:rsidRPr="00296D10" w:rsidRDefault="00F8310D" w:rsidP="00F8310D">
      <w:pPr>
        <w:pStyle w:val="ab"/>
        <w:rPr>
          <w:rStyle w:val="11"/>
          <w:rFonts w:eastAsia="Arial Unicode MS"/>
        </w:rPr>
      </w:pPr>
      <w:r w:rsidRPr="00296D10">
        <w:rPr>
          <w:rStyle w:val="11"/>
          <w:rFonts w:eastAsia="Arial Unicode MS"/>
        </w:rPr>
        <w:t xml:space="preserve">                                           </w:t>
      </w:r>
      <w:r w:rsidRPr="00296D10">
        <w:rPr>
          <w:rStyle w:val="11"/>
          <w:rFonts w:eastAsia="Arial Unicode MS"/>
        </w:rPr>
        <w:tab/>
      </w:r>
      <w:r w:rsidRPr="00296D10">
        <w:rPr>
          <w:rStyle w:val="11"/>
          <w:rFonts w:eastAsia="Arial Unicode MS"/>
        </w:rPr>
        <w:tab/>
      </w:r>
      <w:r w:rsidRPr="00296D10">
        <w:rPr>
          <w:rStyle w:val="11"/>
          <w:rFonts w:eastAsia="Arial Unicode MS"/>
        </w:rPr>
        <w:tab/>
      </w:r>
      <w:r w:rsidRPr="00296D10">
        <w:rPr>
          <w:rStyle w:val="11"/>
          <w:rFonts w:eastAsia="Arial Unicode MS"/>
        </w:rPr>
        <w:tab/>
      </w:r>
      <w:r w:rsidRPr="00296D10">
        <w:rPr>
          <w:rStyle w:val="11"/>
          <w:rFonts w:eastAsia="Arial Unicode MS"/>
        </w:rPr>
        <w:tab/>
      </w:r>
    </w:p>
    <w:p w:rsidR="00F8310D" w:rsidRPr="00296D10" w:rsidRDefault="00F8310D" w:rsidP="00F8310D">
      <w:pPr>
        <w:pStyle w:val="af"/>
      </w:pPr>
      <w:r w:rsidRPr="00296D10">
        <w:t xml:space="preserve">Экспертиза </w:t>
      </w:r>
    </w:p>
    <w:p w:rsidR="00F8310D" w:rsidRPr="00F156D2" w:rsidRDefault="00F8310D" w:rsidP="00E80202">
      <w:pPr>
        <w:pStyle w:val="af"/>
        <w:rPr>
          <w:rFonts w:cs="Times New Roman"/>
          <w:szCs w:val="24"/>
        </w:rPr>
      </w:pPr>
      <w:r w:rsidRPr="00296D10">
        <w:t>Заявка</w:t>
      </w:r>
      <w:r>
        <w:t xml:space="preserve"> на технологическую задачу</w:t>
      </w:r>
      <w:r w:rsidRPr="00296D10">
        <w:t xml:space="preserve"> № </w:t>
      </w:r>
      <w:r w:rsidR="002B2A72" w:rsidRPr="002B2A72">
        <w:rPr>
          <w:lang w:val="en-US"/>
        </w:rPr>
        <w:t>BR</w:t>
      </w:r>
      <w:r w:rsidR="002B2A72" w:rsidRPr="002B2A72">
        <w:t>-</w:t>
      </w:r>
      <w:r w:rsidR="002558E3" w:rsidRPr="002558E3">
        <w:t>7</w:t>
      </w:r>
      <w:r w:rsidR="00F156D2" w:rsidRPr="00F156D2">
        <w:t>124</w:t>
      </w:r>
      <w:r w:rsidR="002B2A72">
        <w:t xml:space="preserve"> </w:t>
      </w:r>
      <w:r w:rsidR="00F156D2">
        <w:t xml:space="preserve">Регистрация и активация в программе </w:t>
      </w:r>
      <w:r w:rsidR="00F156D2" w:rsidRPr="00F156D2">
        <w:t>“</w:t>
      </w:r>
      <w:r w:rsidR="00F156D2">
        <w:t>Коллекция</w:t>
      </w:r>
      <w:r w:rsidR="00F156D2" w:rsidRPr="00F156D2">
        <w:t>”</w:t>
      </w:r>
      <w:r w:rsidR="00F156D2">
        <w:t xml:space="preserve"> за один шаг через </w:t>
      </w:r>
      <w:proofErr w:type="spellStart"/>
      <w:r w:rsidR="008F24B6">
        <w:t>Телебанк</w:t>
      </w:r>
      <w:proofErr w:type="spellEnd"/>
      <w:r w:rsidR="008F24B6">
        <w:t xml:space="preserve">, </w:t>
      </w:r>
      <w:r w:rsidR="00F156D2">
        <w:rPr>
          <w:lang w:val="en-US"/>
        </w:rPr>
        <w:t>call</w:t>
      </w:r>
      <w:r w:rsidR="00F156D2">
        <w:t>-цен</w:t>
      </w:r>
      <w:r w:rsidR="007002B3">
        <w:t>тр, банкоматы и отделения банка</w:t>
      </w:r>
    </w:p>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096CFC" w:rsidRPr="00512171" w:rsidRDefault="00096CFC" w:rsidP="00775412">
      <w:pPr>
        <w:pStyle w:val="1"/>
        <w:numPr>
          <w:ilvl w:val="0"/>
          <w:numId w:val="4"/>
        </w:numPr>
        <w:ind w:left="0" w:firstLine="0"/>
        <w:rPr>
          <w:rStyle w:val="11"/>
          <w:rFonts w:ascii="Arial" w:hAnsi="Arial"/>
          <w:b w:val="0"/>
          <w:bCs w:val="0"/>
          <w:color w:val="auto"/>
        </w:rPr>
      </w:pPr>
      <w:r w:rsidRPr="00512171">
        <w:rPr>
          <w:rStyle w:val="11"/>
          <w:rFonts w:ascii="Arial" w:hAnsi="Arial"/>
          <w:color w:val="auto"/>
        </w:rPr>
        <w:t>Дата проведения встречи</w:t>
      </w:r>
    </w:p>
    <w:p w:rsidR="000A7561" w:rsidRPr="000A7561" w:rsidRDefault="00151B0A" w:rsidP="00096CFC">
      <w:pPr>
        <w:pStyle w:val="ab"/>
        <w:ind w:left="567"/>
        <w:rPr>
          <w:rStyle w:val="11"/>
          <w:rFonts w:eastAsia="Arial Unicode MS"/>
          <w:bCs/>
        </w:rPr>
      </w:pPr>
      <w:r>
        <w:rPr>
          <w:bCs/>
          <w:sz w:val="22"/>
          <w:szCs w:val="22"/>
        </w:rPr>
        <w:t>0</w:t>
      </w:r>
      <w:r w:rsidR="00CB7B86">
        <w:rPr>
          <w:bCs/>
          <w:sz w:val="22"/>
          <w:szCs w:val="22"/>
          <w:lang w:val="en-US"/>
        </w:rPr>
        <w:t>5</w:t>
      </w:r>
      <w:r w:rsidR="000A7561" w:rsidRPr="000A7561">
        <w:rPr>
          <w:bCs/>
          <w:sz w:val="22"/>
          <w:szCs w:val="22"/>
        </w:rPr>
        <w:t>.0</w:t>
      </w:r>
      <w:r w:rsidR="00CB7B86">
        <w:rPr>
          <w:bCs/>
          <w:sz w:val="22"/>
          <w:szCs w:val="22"/>
          <w:lang w:val="en-US"/>
        </w:rPr>
        <w:t>6</w:t>
      </w:r>
      <w:r w:rsidR="000A7561" w:rsidRPr="000A7561">
        <w:rPr>
          <w:bCs/>
          <w:sz w:val="22"/>
          <w:szCs w:val="22"/>
        </w:rPr>
        <w:t>.2014</w:t>
      </w:r>
    </w:p>
    <w:p w:rsidR="00F8310D" w:rsidRPr="00296D10" w:rsidRDefault="00F8310D" w:rsidP="00775412">
      <w:pPr>
        <w:pStyle w:val="1"/>
        <w:numPr>
          <w:ilvl w:val="0"/>
          <w:numId w:val="4"/>
        </w:numPr>
        <w:ind w:left="0" w:firstLine="0"/>
      </w:pPr>
      <w:r w:rsidRPr="00296D10">
        <w:rPr>
          <w:rStyle w:val="11"/>
        </w:rPr>
        <w:t>Краткое изложение требований</w:t>
      </w:r>
    </w:p>
    <w:p w:rsidR="003C41F9" w:rsidRDefault="003C41F9" w:rsidP="00C47F28">
      <w:pPr>
        <w:jc w:val="both"/>
        <w:rPr>
          <w:rFonts w:asciiTheme="majorHAnsi" w:eastAsia="Arial Unicode MS" w:hAnsiTheme="majorHAnsi"/>
          <w:color w:val="000000"/>
          <w:u w:color="000000"/>
        </w:rPr>
      </w:pPr>
    </w:p>
    <w:p w:rsidR="00C47F28" w:rsidRPr="00C47F28" w:rsidRDefault="00C47F28" w:rsidP="00C47F28">
      <w:pPr>
        <w:pStyle w:val="2"/>
        <w:suppressLineNumbers/>
        <w:tabs>
          <w:tab w:val="left" w:pos="709"/>
        </w:tabs>
        <w:suppressAutoHyphens/>
        <w:spacing w:before="120" w:after="120"/>
        <w:rPr>
          <w:rFonts w:cs="Times New Roman"/>
          <w:sz w:val="24"/>
          <w:szCs w:val="24"/>
        </w:rPr>
      </w:pPr>
      <w:bookmarkStart w:id="0" w:name="_Toc361307858"/>
      <w:r w:rsidRPr="00C47F28">
        <w:rPr>
          <w:rFonts w:cs="Times New Roman"/>
          <w:sz w:val="24"/>
          <w:szCs w:val="24"/>
        </w:rPr>
        <w:lastRenderedPageBreak/>
        <w:t>Термины и сокращения</w:t>
      </w:r>
      <w:bookmarkEnd w:id="0"/>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4"/>
        <w:gridCol w:w="6465"/>
      </w:tblGrid>
      <w:tr w:rsidR="00C47F28" w:rsidRPr="00053F1C" w:rsidTr="00C47F28">
        <w:tc>
          <w:tcPr>
            <w:tcW w:w="3424" w:type="dxa"/>
            <w:shd w:val="clear" w:color="auto" w:fill="CCCCCC"/>
            <w:vAlign w:val="center"/>
          </w:tcPr>
          <w:p w:rsidR="00C47F28" w:rsidRPr="00053F1C" w:rsidRDefault="00C47F28" w:rsidP="00CF7343">
            <w:pPr>
              <w:pStyle w:val="header"/>
            </w:pPr>
            <w:r>
              <w:t>Термин / сокращение</w:t>
            </w:r>
          </w:p>
        </w:tc>
        <w:tc>
          <w:tcPr>
            <w:tcW w:w="6465" w:type="dxa"/>
            <w:shd w:val="clear" w:color="auto" w:fill="CCCCCC"/>
            <w:vAlign w:val="center"/>
          </w:tcPr>
          <w:p w:rsidR="00C47F28" w:rsidRPr="00053F1C" w:rsidRDefault="00C47F28" w:rsidP="00CF7343">
            <w:pPr>
              <w:pStyle w:val="header"/>
            </w:pPr>
            <w:r>
              <w:t>Определение / описание</w:t>
            </w:r>
          </w:p>
        </w:tc>
      </w:tr>
      <w:tr w:rsidR="00C47F28" w:rsidRPr="00053F1C" w:rsidTr="00C47F28">
        <w:tc>
          <w:tcPr>
            <w:tcW w:w="3424" w:type="dxa"/>
            <w:vAlign w:val="center"/>
          </w:tcPr>
          <w:p w:rsidR="00C47F28" w:rsidRPr="00053F1C" w:rsidRDefault="00C47F28" w:rsidP="00CF7343">
            <w:pPr>
              <w:pStyle w:val="ad"/>
            </w:pPr>
            <w:r>
              <w:t xml:space="preserve">Банк, </w:t>
            </w:r>
            <w:r w:rsidRPr="00977BD8">
              <w:t>ВТБ24</w:t>
            </w:r>
          </w:p>
        </w:tc>
        <w:tc>
          <w:tcPr>
            <w:tcW w:w="6465" w:type="dxa"/>
            <w:vAlign w:val="center"/>
          </w:tcPr>
          <w:p w:rsidR="00C47F28" w:rsidRPr="00053F1C" w:rsidRDefault="00C47F28" w:rsidP="00CF7343">
            <w:pPr>
              <w:pStyle w:val="ad"/>
            </w:pPr>
            <w:r w:rsidRPr="009A4B3A">
              <w:t>ВТБ 24 (ЗАО)</w:t>
            </w:r>
          </w:p>
        </w:tc>
      </w:tr>
      <w:tr w:rsidR="00C47F28" w:rsidRPr="00053F1C" w:rsidTr="00C47F28">
        <w:tc>
          <w:tcPr>
            <w:tcW w:w="3424" w:type="dxa"/>
            <w:vAlign w:val="center"/>
          </w:tcPr>
          <w:p w:rsidR="00C47F28" w:rsidRPr="00245F0C" w:rsidRDefault="00B95385" w:rsidP="00CF7343">
            <w:pPr>
              <w:pStyle w:val="ad"/>
              <w:rPr>
                <w:sz w:val="24"/>
                <w:lang w:val="en-US"/>
              </w:rPr>
            </w:pPr>
            <w:r w:rsidRPr="00245F0C">
              <w:rPr>
                <w:bCs/>
                <w:sz w:val="24"/>
              </w:rPr>
              <w:t>Сайт</w:t>
            </w:r>
          </w:p>
        </w:tc>
        <w:tc>
          <w:tcPr>
            <w:tcW w:w="6465" w:type="dxa"/>
            <w:vAlign w:val="center"/>
          </w:tcPr>
          <w:p w:rsidR="00C47F28" w:rsidRPr="00245F0C" w:rsidRDefault="00B95385" w:rsidP="00D2328C">
            <w:pPr>
              <w:pStyle w:val="ad"/>
              <w:rPr>
                <w:sz w:val="24"/>
              </w:rPr>
            </w:pPr>
            <w:r w:rsidRPr="00245F0C">
              <w:rPr>
                <w:sz w:val="24"/>
              </w:rPr>
              <w:t xml:space="preserve">Сайт </w:t>
            </w:r>
            <w:r w:rsidR="00D2328C">
              <w:rPr>
                <w:sz w:val="24"/>
              </w:rPr>
              <w:t>П</w:t>
            </w:r>
            <w:r w:rsidRPr="00245F0C">
              <w:rPr>
                <w:sz w:val="24"/>
              </w:rPr>
              <w:t xml:space="preserve">рограммы «Коллекция» процессинг на стороне сайта осуществляется компанией </w:t>
            </w:r>
            <w:r w:rsidR="00A02E4F">
              <w:rPr>
                <w:sz w:val="24"/>
                <w:lang w:val="en-US"/>
              </w:rPr>
              <w:t>RapidSoft</w:t>
            </w:r>
            <w:r w:rsidRPr="00245F0C">
              <w:rPr>
                <w:sz w:val="24"/>
              </w:rPr>
              <w:t>.</w:t>
            </w:r>
          </w:p>
        </w:tc>
      </w:tr>
      <w:tr w:rsidR="00C47F28" w:rsidRPr="00903F7C" w:rsidTr="00C47F28">
        <w:trPr>
          <w:trHeight w:val="827"/>
        </w:trPr>
        <w:tc>
          <w:tcPr>
            <w:tcW w:w="3424" w:type="dxa"/>
            <w:tcBorders>
              <w:top w:val="single" w:sz="4" w:space="0" w:color="auto"/>
              <w:left w:val="single" w:sz="4" w:space="0" w:color="auto"/>
              <w:bottom w:val="single" w:sz="4" w:space="0" w:color="auto"/>
              <w:right w:val="single" w:sz="4" w:space="0" w:color="auto"/>
            </w:tcBorders>
            <w:vAlign w:val="center"/>
          </w:tcPr>
          <w:p w:rsidR="00C47F28" w:rsidRPr="00245F0C" w:rsidRDefault="00B95385" w:rsidP="00CF7343">
            <w:pPr>
              <w:pStyle w:val="ad"/>
              <w:rPr>
                <w:bCs/>
                <w:sz w:val="24"/>
                <w:lang w:val="en-US"/>
              </w:rPr>
            </w:pPr>
            <w:r w:rsidRPr="00245F0C">
              <w:rPr>
                <w:bCs/>
                <w:sz w:val="24"/>
              </w:rPr>
              <w:t>Участник</w:t>
            </w:r>
          </w:p>
        </w:tc>
        <w:tc>
          <w:tcPr>
            <w:tcW w:w="6465" w:type="dxa"/>
            <w:tcBorders>
              <w:top w:val="single" w:sz="4" w:space="0" w:color="auto"/>
              <w:left w:val="single" w:sz="4" w:space="0" w:color="auto"/>
              <w:bottom w:val="single" w:sz="4" w:space="0" w:color="auto"/>
              <w:right w:val="single" w:sz="4" w:space="0" w:color="auto"/>
            </w:tcBorders>
            <w:vAlign w:val="center"/>
          </w:tcPr>
          <w:p w:rsidR="00C47F28" w:rsidRPr="00245F0C" w:rsidRDefault="00B95385" w:rsidP="00CF7343">
            <w:pPr>
              <w:pStyle w:val="NF0"/>
              <w:rPr>
                <w:rFonts w:ascii="Times New Roman" w:hAnsi="Times New Roman"/>
                <w:sz w:val="24"/>
              </w:rPr>
            </w:pPr>
            <w:r w:rsidRPr="00245F0C">
              <w:rPr>
                <w:rFonts w:ascii="Times New Roman" w:hAnsi="Times New Roman"/>
                <w:sz w:val="24"/>
              </w:rPr>
              <w:t>Клиент банка, выразивший согласие на участие в «Коллекции».</w:t>
            </w:r>
          </w:p>
        </w:tc>
      </w:tr>
      <w:tr w:rsidR="005778FE" w:rsidRPr="00245F0C" w:rsidTr="005778FE">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5778FE" w:rsidRPr="005778FE" w:rsidRDefault="005778FE" w:rsidP="00D72BD6">
            <w:pPr>
              <w:pStyle w:val="ad"/>
              <w:rPr>
                <w:bCs/>
                <w:sz w:val="24"/>
              </w:rPr>
            </w:pPr>
            <w:r w:rsidRPr="005778FE">
              <w:rPr>
                <w:bCs/>
                <w:sz w:val="24"/>
              </w:rPr>
              <w:t>Программа «Коллекция»</w:t>
            </w:r>
          </w:p>
        </w:tc>
        <w:tc>
          <w:tcPr>
            <w:tcW w:w="6465" w:type="dxa"/>
            <w:tcBorders>
              <w:top w:val="single" w:sz="4" w:space="0" w:color="auto"/>
              <w:left w:val="single" w:sz="4" w:space="0" w:color="auto"/>
              <w:bottom w:val="single" w:sz="4" w:space="0" w:color="auto"/>
              <w:right w:val="single" w:sz="4" w:space="0" w:color="auto"/>
            </w:tcBorders>
            <w:vAlign w:val="center"/>
          </w:tcPr>
          <w:p w:rsidR="005778FE" w:rsidRPr="005778FE" w:rsidRDefault="005778FE" w:rsidP="00D72BD6">
            <w:pPr>
              <w:pStyle w:val="NF0"/>
              <w:rPr>
                <w:rFonts w:ascii="Times New Roman" w:hAnsi="Times New Roman"/>
                <w:sz w:val="24"/>
              </w:rPr>
            </w:pPr>
            <w:r w:rsidRPr="005778FE">
              <w:rPr>
                <w:rFonts w:ascii="Times New Roman" w:hAnsi="Times New Roman"/>
                <w:bCs/>
                <w:sz w:val="24"/>
              </w:rPr>
              <w:t>Программа поощрения клиентов Банка, позволяющая клиентам накапливать бонусные баллы за пользование продуктами и услугами Банка и затем обменивать их на вознаграждения из каталога Программы.</w:t>
            </w:r>
          </w:p>
        </w:tc>
      </w:tr>
      <w:tr w:rsidR="00094DA4" w:rsidRPr="005778FE" w:rsidTr="00094DA4">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094DA4" w:rsidRPr="00094DA4" w:rsidRDefault="00094DA4" w:rsidP="006C1B94">
            <w:pPr>
              <w:pStyle w:val="ad"/>
              <w:rPr>
                <w:bCs/>
                <w:sz w:val="24"/>
              </w:rPr>
            </w:pPr>
            <w:proofErr w:type="spellStart"/>
            <w:r w:rsidRPr="00094DA4">
              <w:rPr>
                <w:sz w:val="24"/>
              </w:rPr>
              <w:t>Мультикарта</w:t>
            </w:r>
            <w:proofErr w:type="spellEnd"/>
          </w:p>
        </w:tc>
        <w:tc>
          <w:tcPr>
            <w:tcW w:w="6465" w:type="dxa"/>
            <w:tcBorders>
              <w:top w:val="single" w:sz="4" w:space="0" w:color="auto"/>
              <w:left w:val="single" w:sz="4" w:space="0" w:color="auto"/>
              <w:bottom w:val="single" w:sz="4" w:space="0" w:color="auto"/>
              <w:right w:val="single" w:sz="4" w:space="0" w:color="auto"/>
            </w:tcBorders>
            <w:vAlign w:val="center"/>
          </w:tcPr>
          <w:p w:rsidR="00094DA4" w:rsidRPr="00094DA4" w:rsidRDefault="00094DA4" w:rsidP="006C1B94">
            <w:pPr>
              <w:pStyle w:val="NF0"/>
              <w:rPr>
                <w:rFonts w:ascii="Times New Roman" w:hAnsi="Times New Roman"/>
                <w:bCs/>
                <w:sz w:val="24"/>
              </w:rPr>
            </w:pPr>
            <w:r w:rsidRPr="00094DA4">
              <w:rPr>
                <w:rFonts w:ascii="Times New Roman" w:hAnsi="Times New Roman"/>
                <w:sz w:val="24"/>
              </w:rPr>
              <w:t>ООО «</w:t>
            </w:r>
            <w:proofErr w:type="spellStart"/>
            <w:r w:rsidRPr="00094DA4">
              <w:rPr>
                <w:rFonts w:ascii="Times New Roman" w:hAnsi="Times New Roman"/>
                <w:sz w:val="24"/>
              </w:rPr>
              <w:t>МультиКарта</w:t>
            </w:r>
            <w:proofErr w:type="spellEnd"/>
            <w:r w:rsidRPr="00094DA4">
              <w:rPr>
                <w:rFonts w:ascii="Times New Roman" w:hAnsi="Times New Roman"/>
                <w:sz w:val="24"/>
              </w:rPr>
              <w:t>»</w:t>
            </w:r>
          </w:p>
        </w:tc>
      </w:tr>
      <w:tr w:rsidR="008B0764" w:rsidRPr="00094DA4" w:rsidTr="008B0764">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8B0764" w:rsidRPr="00E31EF8" w:rsidRDefault="008B0764" w:rsidP="006C1B94">
            <w:pPr>
              <w:pStyle w:val="ad"/>
              <w:rPr>
                <w:sz w:val="24"/>
              </w:rPr>
            </w:pPr>
            <w:r w:rsidRPr="00E31EF8">
              <w:rPr>
                <w:sz w:val="24"/>
              </w:rPr>
              <w:t>УСБС</w:t>
            </w:r>
          </w:p>
        </w:tc>
        <w:tc>
          <w:tcPr>
            <w:tcW w:w="6465" w:type="dxa"/>
            <w:tcBorders>
              <w:top w:val="single" w:sz="4" w:space="0" w:color="auto"/>
              <w:left w:val="single" w:sz="4" w:space="0" w:color="auto"/>
              <w:bottom w:val="single" w:sz="4" w:space="0" w:color="auto"/>
              <w:right w:val="single" w:sz="4" w:space="0" w:color="auto"/>
            </w:tcBorders>
            <w:vAlign w:val="center"/>
          </w:tcPr>
          <w:p w:rsidR="008B0764" w:rsidRPr="00E31EF8" w:rsidRDefault="008B0764" w:rsidP="006C1B94">
            <w:pPr>
              <w:pStyle w:val="NF0"/>
              <w:rPr>
                <w:rFonts w:ascii="Times New Roman" w:hAnsi="Times New Roman"/>
                <w:sz w:val="24"/>
              </w:rPr>
            </w:pPr>
            <w:r w:rsidRPr="00E31EF8">
              <w:rPr>
                <w:rFonts w:ascii="Times New Roman" w:hAnsi="Times New Roman"/>
                <w:sz w:val="24"/>
              </w:rPr>
              <w:t>Универсальный слой банковских сервисов – интеграционный слой, изолирующий потребителей Бизнес Сервисов от особенностей их технической реализации.</w:t>
            </w:r>
          </w:p>
        </w:tc>
      </w:tr>
      <w:tr w:rsidR="008B0764" w:rsidRPr="008B0764" w:rsidTr="008B0764">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8B0764" w:rsidRPr="00931688" w:rsidRDefault="008B0764" w:rsidP="006C1B94">
            <w:pPr>
              <w:pStyle w:val="ad"/>
              <w:rPr>
                <w:sz w:val="24"/>
              </w:rPr>
            </w:pPr>
            <w:r w:rsidRPr="00931688">
              <w:rPr>
                <w:sz w:val="24"/>
              </w:rPr>
              <w:t>Бизнес-сервис (БС)</w:t>
            </w:r>
          </w:p>
        </w:tc>
        <w:tc>
          <w:tcPr>
            <w:tcW w:w="6465" w:type="dxa"/>
            <w:tcBorders>
              <w:top w:val="single" w:sz="4" w:space="0" w:color="auto"/>
              <w:left w:val="single" w:sz="4" w:space="0" w:color="auto"/>
              <w:bottom w:val="single" w:sz="4" w:space="0" w:color="auto"/>
              <w:right w:val="single" w:sz="4" w:space="0" w:color="auto"/>
            </w:tcBorders>
            <w:vAlign w:val="center"/>
          </w:tcPr>
          <w:p w:rsidR="008B0764" w:rsidRPr="00931688" w:rsidRDefault="008B0764" w:rsidP="006C1B94">
            <w:pPr>
              <w:pStyle w:val="NF0"/>
              <w:rPr>
                <w:rFonts w:ascii="Times New Roman" w:hAnsi="Times New Roman"/>
                <w:sz w:val="24"/>
              </w:rPr>
            </w:pPr>
            <w:r w:rsidRPr="00931688">
              <w:rPr>
                <w:rFonts w:ascii="Times New Roman" w:hAnsi="Times New Roman"/>
                <w:sz w:val="24"/>
              </w:rPr>
              <w:t>Бизнес Сервис - функционал, реализующий одну логически завершенную бизнес операцию (бизнес-логику), входными параметрами которого являются объекты канонической модели</w:t>
            </w:r>
          </w:p>
        </w:tc>
      </w:tr>
      <w:tr w:rsidR="00E31EF8" w:rsidRPr="008B0764" w:rsidTr="00E31EF8">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E31EF8" w:rsidRPr="00931688" w:rsidRDefault="00E31EF8" w:rsidP="006C1B94">
            <w:pPr>
              <w:pStyle w:val="ad"/>
              <w:rPr>
                <w:sz w:val="24"/>
              </w:rPr>
            </w:pPr>
            <w:r w:rsidRPr="00931688">
              <w:rPr>
                <w:sz w:val="24"/>
              </w:rPr>
              <w:t>Синхронный сервис</w:t>
            </w:r>
          </w:p>
        </w:tc>
        <w:tc>
          <w:tcPr>
            <w:tcW w:w="6465" w:type="dxa"/>
            <w:tcBorders>
              <w:top w:val="single" w:sz="4" w:space="0" w:color="auto"/>
              <w:left w:val="single" w:sz="4" w:space="0" w:color="auto"/>
              <w:bottom w:val="single" w:sz="4" w:space="0" w:color="auto"/>
              <w:right w:val="single" w:sz="4" w:space="0" w:color="auto"/>
            </w:tcBorders>
            <w:vAlign w:val="center"/>
          </w:tcPr>
          <w:p w:rsidR="00E31EF8" w:rsidRPr="00931688" w:rsidRDefault="00E31EF8" w:rsidP="00BF3498">
            <w:pPr>
              <w:pStyle w:val="NF0"/>
              <w:rPr>
                <w:rFonts w:ascii="Times New Roman" w:hAnsi="Times New Roman"/>
                <w:sz w:val="24"/>
              </w:rPr>
            </w:pPr>
            <w:r w:rsidRPr="00931688">
              <w:rPr>
                <w:rFonts w:ascii="Times New Roman" w:hAnsi="Times New Roman"/>
                <w:sz w:val="24"/>
              </w:rPr>
              <w:t>Сервис</w:t>
            </w:r>
            <w:r w:rsidR="00BF3498" w:rsidRPr="00BF3498">
              <w:rPr>
                <w:rFonts w:ascii="Times New Roman" w:hAnsi="Times New Roman"/>
                <w:sz w:val="24"/>
              </w:rPr>
              <w:t>,</w:t>
            </w:r>
            <w:r w:rsidRPr="00931688">
              <w:rPr>
                <w:rFonts w:ascii="Times New Roman" w:hAnsi="Times New Roman"/>
                <w:sz w:val="24"/>
              </w:rPr>
              <w:t xml:space="preserve"> выполняющий полный цикл обработки поступившего сообщения (определяется требованием к сервису)</w:t>
            </w:r>
            <w:r w:rsidR="00BF3498" w:rsidRPr="00BF3498">
              <w:rPr>
                <w:rFonts w:ascii="Times New Roman" w:hAnsi="Times New Roman"/>
                <w:sz w:val="24"/>
              </w:rPr>
              <w:t xml:space="preserve">, </w:t>
            </w:r>
            <w:r w:rsidRPr="00931688">
              <w:rPr>
                <w:rFonts w:ascii="Times New Roman" w:hAnsi="Times New Roman"/>
                <w:sz w:val="24"/>
              </w:rPr>
              <w:t>в результате работы которого в вызывающую систему в той же сессии передается ответное сообщение.</w:t>
            </w:r>
          </w:p>
        </w:tc>
      </w:tr>
      <w:tr w:rsidR="00931688" w:rsidRPr="00E31EF8" w:rsidTr="00931688">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931688" w:rsidRPr="00931688" w:rsidRDefault="00931688" w:rsidP="006C1B94">
            <w:pPr>
              <w:pStyle w:val="ad"/>
              <w:rPr>
                <w:sz w:val="24"/>
              </w:rPr>
            </w:pPr>
            <w:r w:rsidRPr="00931688">
              <w:rPr>
                <w:rFonts w:eastAsia="Times New Roman"/>
                <w:sz w:val="24"/>
                <w:lang w:eastAsia="en-US"/>
              </w:rPr>
              <w:t>Программный сервис (ПС)</w:t>
            </w:r>
          </w:p>
        </w:tc>
        <w:tc>
          <w:tcPr>
            <w:tcW w:w="6465" w:type="dxa"/>
            <w:tcBorders>
              <w:top w:val="single" w:sz="4" w:space="0" w:color="auto"/>
              <w:left w:val="single" w:sz="4" w:space="0" w:color="auto"/>
              <w:bottom w:val="single" w:sz="4" w:space="0" w:color="auto"/>
              <w:right w:val="single" w:sz="4" w:space="0" w:color="auto"/>
            </w:tcBorders>
            <w:vAlign w:val="center"/>
          </w:tcPr>
          <w:p w:rsidR="00931688" w:rsidRPr="00931688" w:rsidRDefault="00931688" w:rsidP="006C1B94">
            <w:pPr>
              <w:pStyle w:val="NF0"/>
              <w:rPr>
                <w:rFonts w:ascii="Times New Roman" w:hAnsi="Times New Roman"/>
                <w:sz w:val="24"/>
              </w:rPr>
            </w:pPr>
            <w:r w:rsidRPr="00931688">
              <w:rPr>
                <w:rFonts w:ascii="Times New Roman" w:hAnsi="Times New Roman"/>
                <w:sz w:val="24"/>
                <w:lang w:eastAsia="en-US"/>
              </w:rPr>
              <w:t>Программный сервис – функционал, предоставляемый конечной (продуктовой, учетной, расчетной) системой внешним пользователям системы через соответствующие интерфейсы.</w:t>
            </w:r>
          </w:p>
        </w:tc>
      </w:tr>
      <w:tr w:rsidR="00931688" w:rsidRPr="00E31EF8" w:rsidTr="00931688">
        <w:trPr>
          <w:trHeight w:val="193"/>
        </w:trPr>
        <w:tc>
          <w:tcPr>
            <w:tcW w:w="3424" w:type="dxa"/>
            <w:tcBorders>
              <w:top w:val="single" w:sz="4" w:space="0" w:color="auto"/>
              <w:left w:val="single" w:sz="4" w:space="0" w:color="auto"/>
              <w:bottom w:val="single" w:sz="4" w:space="0" w:color="auto"/>
              <w:right w:val="single" w:sz="4" w:space="0" w:color="auto"/>
            </w:tcBorders>
            <w:vAlign w:val="center"/>
          </w:tcPr>
          <w:p w:rsidR="00931688" w:rsidRPr="00931688" w:rsidRDefault="00931688" w:rsidP="006C1B94">
            <w:pPr>
              <w:pStyle w:val="ad"/>
              <w:rPr>
                <w:rFonts w:eastAsia="Times New Roman"/>
                <w:sz w:val="24"/>
                <w:lang w:eastAsia="en-US"/>
              </w:rPr>
            </w:pPr>
            <w:r w:rsidRPr="00931688">
              <w:rPr>
                <w:sz w:val="24"/>
              </w:rPr>
              <w:t>КХД</w:t>
            </w:r>
          </w:p>
        </w:tc>
        <w:tc>
          <w:tcPr>
            <w:tcW w:w="6465" w:type="dxa"/>
            <w:tcBorders>
              <w:top w:val="single" w:sz="4" w:space="0" w:color="auto"/>
              <w:left w:val="single" w:sz="4" w:space="0" w:color="auto"/>
              <w:bottom w:val="single" w:sz="4" w:space="0" w:color="auto"/>
              <w:right w:val="single" w:sz="4" w:space="0" w:color="auto"/>
            </w:tcBorders>
            <w:vAlign w:val="center"/>
          </w:tcPr>
          <w:p w:rsidR="00931688" w:rsidRPr="00931688" w:rsidRDefault="00931688" w:rsidP="006C1B94">
            <w:pPr>
              <w:pStyle w:val="NF0"/>
              <w:rPr>
                <w:rFonts w:ascii="Times New Roman" w:hAnsi="Times New Roman"/>
                <w:sz w:val="24"/>
                <w:lang w:eastAsia="en-US"/>
              </w:rPr>
            </w:pPr>
            <w:r w:rsidRPr="00931688">
              <w:rPr>
                <w:rFonts w:ascii="Times New Roman" w:hAnsi="Times New Roman"/>
                <w:sz w:val="24"/>
              </w:rPr>
              <w:t>Корпоративное хранилище данных «</w:t>
            </w:r>
            <w:proofErr w:type="spellStart"/>
            <w:r w:rsidRPr="00931688">
              <w:rPr>
                <w:rFonts w:ascii="Times New Roman" w:hAnsi="Times New Roman"/>
                <w:sz w:val="24"/>
              </w:rPr>
              <w:t>Терадата</w:t>
            </w:r>
            <w:proofErr w:type="spellEnd"/>
            <w:r w:rsidRPr="00931688">
              <w:rPr>
                <w:rFonts w:ascii="Times New Roman" w:hAnsi="Times New Roman"/>
                <w:sz w:val="24"/>
              </w:rPr>
              <w:t>»</w:t>
            </w:r>
          </w:p>
        </w:tc>
      </w:tr>
      <w:tr w:rsidR="00470FE2" w:rsidRPr="00034D14" w:rsidDel="0074737A" w:rsidTr="00470FE2">
        <w:trPr>
          <w:trHeight w:val="193"/>
        </w:trPr>
        <w:tc>
          <w:tcPr>
            <w:tcW w:w="3424" w:type="dxa"/>
            <w:tcBorders>
              <w:top w:val="single" w:sz="4" w:space="0" w:color="auto"/>
              <w:left w:val="single" w:sz="4" w:space="0" w:color="auto"/>
              <w:bottom w:val="single" w:sz="4" w:space="0" w:color="auto"/>
              <w:right w:val="single" w:sz="4" w:space="0" w:color="auto"/>
            </w:tcBorders>
            <w:vAlign w:val="center"/>
          </w:tcPr>
          <w:p w:rsidR="00470FE2" w:rsidRPr="00470FE2" w:rsidRDefault="00470FE2" w:rsidP="00470FE2">
            <w:pPr>
              <w:pStyle w:val="ad"/>
              <w:rPr>
                <w:sz w:val="24"/>
              </w:rPr>
            </w:pPr>
            <w:r w:rsidRPr="00470FE2">
              <w:rPr>
                <w:sz w:val="24"/>
              </w:rPr>
              <w:t xml:space="preserve">MDM </w:t>
            </w:r>
            <w:proofErr w:type="spellStart"/>
            <w:r w:rsidRPr="00470FE2">
              <w:rPr>
                <w:sz w:val="24"/>
              </w:rPr>
              <w:t>CustomerHub</w:t>
            </w:r>
            <w:proofErr w:type="spellEnd"/>
            <w:r w:rsidRPr="00470FE2" w:rsidDel="00F92202">
              <w:rPr>
                <w:sz w:val="24"/>
              </w:rPr>
              <w:t xml:space="preserve"> </w:t>
            </w:r>
          </w:p>
        </w:tc>
        <w:tc>
          <w:tcPr>
            <w:tcW w:w="6465" w:type="dxa"/>
            <w:tcBorders>
              <w:top w:val="single" w:sz="4" w:space="0" w:color="auto"/>
              <w:left w:val="single" w:sz="4" w:space="0" w:color="auto"/>
              <w:bottom w:val="single" w:sz="4" w:space="0" w:color="auto"/>
              <w:right w:val="single" w:sz="4" w:space="0" w:color="auto"/>
            </w:tcBorders>
            <w:vAlign w:val="center"/>
          </w:tcPr>
          <w:p w:rsidR="00470FE2" w:rsidRPr="00470FE2" w:rsidDel="0074737A" w:rsidRDefault="00470FE2" w:rsidP="00470FE2">
            <w:pPr>
              <w:pStyle w:val="NF0"/>
              <w:rPr>
                <w:rFonts w:ascii="Times New Roman" w:hAnsi="Times New Roman"/>
                <w:sz w:val="24"/>
              </w:rPr>
            </w:pPr>
            <w:r w:rsidRPr="00470FE2">
              <w:rPr>
                <w:rFonts w:ascii="Times New Roman" w:hAnsi="Times New Roman"/>
                <w:sz w:val="24"/>
              </w:rPr>
              <w:t xml:space="preserve">Система управления клиентскими данными </w:t>
            </w:r>
          </w:p>
        </w:tc>
      </w:tr>
      <w:tr w:rsidR="00D525A4" w:rsidRPr="00470FE2" w:rsidDel="0074737A" w:rsidTr="009A0157">
        <w:trPr>
          <w:trHeight w:val="513"/>
        </w:trPr>
        <w:tc>
          <w:tcPr>
            <w:tcW w:w="3424" w:type="dxa"/>
            <w:tcBorders>
              <w:top w:val="single" w:sz="4" w:space="0" w:color="auto"/>
              <w:left w:val="single" w:sz="4" w:space="0" w:color="auto"/>
              <w:bottom w:val="single" w:sz="4" w:space="0" w:color="auto"/>
              <w:right w:val="single" w:sz="4" w:space="0" w:color="auto"/>
            </w:tcBorders>
            <w:vAlign w:val="center"/>
          </w:tcPr>
          <w:p w:rsidR="00D525A4" w:rsidRPr="00D525A4" w:rsidRDefault="00D525A4" w:rsidP="008870EC">
            <w:pPr>
              <w:pStyle w:val="ad"/>
              <w:rPr>
                <w:sz w:val="24"/>
              </w:rPr>
            </w:pPr>
            <w:proofErr w:type="spellStart"/>
            <w:r w:rsidRPr="00D525A4">
              <w:rPr>
                <w:sz w:val="24"/>
              </w:rPr>
              <w:t>Siebel</w:t>
            </w:r>
            <w:proofErr w:type="spellEnd"/>
            <w:r w:rsidRPr="00D525A4">
              <w:rPr>
                <w:sz w:val="24"/>
              </w:rPr>
              <w:t xml:space="preserve"> CRM</w:t>
            </w:r>
          </w:p>
        </w:tc>
        <w:tc>
          <w:tcPr>
            <w:tcW w:w="6465" w:type="dxa"/>
            <w:tcBorders>
              <w:top w:val="single" w:sz="4" w:space="0" w:color="auto"/>
              <w:left w:val="single" w:sz="4" w:space="0" w:color="auto"/>
              <w:bottom w:val="single" w:sz="4" w:space="0" w:color="auto"/>
              <w:right w:val="single" w:sz="4" w:space="0" w:color="auto"/>
            </w:tcBorders>
            <w:vAlign w:val="center"/>
          </w:tcPr>
          <w:p w:rsidR="00D525A4" w:rsidRPr="00D525A4" w:rsidDel="0074737A" w:rsidRDefault="00D525A4" w:rsidP="00D525A4">
            <w:pPr>
              <w:pStyle w:val="NF0"/>
              <w:rPr>
                <w:rFonts w:ascii="Times New Roman" w:hAnsi="Times New Roman"/>
                <w:sz w:val="24"/>
              </w:rPr>
            </w:pPr>
            <w:r w:rsidRPr="00D525A4">
              <w:rPr>
                <w:rFonts w:ascii="Times New Roman" w:hAnsi="Times New Roman"/>
                <w:sz w:val="24"/>
              </w:rPr>
              <w:t xml:space="preserve">Единая фронтальная </w:t>
            </w:r>
            <w:proofErr w:type="gramStart"/>
            <w:r w:rsidRPr="00D525A4">
              <w:rPr>
                <w:rFonts w:ascii="Times New Roman" w:hAnsi="Times New Roman"/>
                <w:sz w:val="24"/>
              </w:rPr>
              <w:t>система</w:t>
            </w:r>
            <w:proofErr w:type="gramEnd"/>
            <w:r w:rsidRPr="00D525A4">
              <w:rPr>
                <w:rFonts w:ascii="Times New Roman" w:hAnsi="Times New Roman"/>
                <w:sz w:val="24"/>
              </w:rPr>
              <w:t xml:space="preserve"> внедрен</w:t>
            </w:r>
            <w:r>
              <w:rPr>
                <w:rFonts w:ascii="Times New Roman" w:hAnsi="Times New Roman"/>
                <w:sz w:val="24"/>
              </w:rPr>
              <w:t>н</w:t>
            </w:r>
            <w:r w:rsidRPr="00D525A4">
              <w:rPr>
                <w:rFonts w:ascii="Times New Roman" w:hAnsi="Times New Roman"/>
                <w:sz w:val="24"/>
              </w:rPr>
              <w:t xml:space="preserve">ая в </w:t>
            </w:r>
            <w:r>
              <w:rPr>
                <w:rFonts w:ascii="Times New Roman" w:hAnsi="Times New Roman"/>
                <w:sz w:val="24"/>
              </w:rPr>
              <w:t>Б</w:t>
            </w:r>
            <w:r w:rsidRPr="00D525A4">
              <w:rPr>
                <w:rFonts w:ascii="Times New Roman" w:hAnsi="Times New Roman"/>
                <w:sz w:val="24"/>
              </w:rPr>
              <w:t>анке.</w:t>
            </w:r>
          </w:p>
        </w:tc>
      </w:tr>
      <w:tr w:rsidR="009A0157" w:rsidRPr="00D525A4" w:rsidDel="0074737A" w:rsidTr="009A0157">
        <w:trPr>
          <w:trHeight w:val="193"/>
        </w:trPr>
        <w:tc>
          <w:tcPr>
            <w:tcW w:w="3424" w:type="dxa"/>
            <w:tcBorders>
              <w:top w:val="single" w:sz="4" w:space="0" w:color="auto"/>
              <w:left w:val="single" w:sz="4" w:space="0" w:color="auto"/>
              <w:bottom w:val="single" w:sz="4" w:space="0" w:color="auto"/>
              <w:right w:val="single" w:sz="4" w:space="0" w:color="auto"/>
            </w:tcBorders>
            <w:vAlign w:val="center"/>
          </w:tcPr>
          <w:p w:rsidR="009A0157" w:rsidRPr="00D525A4" w:rsidRDefault="009A0157" w:rsidP="008870EC">
            <w:pPr>
              <w:pStyle w:val="ad"/>
              <w:rPr>
                <w:sz w:val="24"/>
              </w:rPr>
            </w:pPr>
            <w:proofErr w:type="spellStart"/>
            <w:r>
              <w:rPr>
                <w:sz w:val="24"/>
              </w:rPr>
              <w:t>Телебанк</w:t>
            </w:r>
            <w:proofErr w:type="spellEnd"/>
          </w:p>
        </w:tc>
        <w:tc>
          <w:tcPr>
            <w:tcW w:w="6465" w:type="dxa"/>
            <w:tcBorders>
              <w:top w:val="single" w:sz="4" w:space="0" w:color="auto"/>
              <w:left w:val="single" w:sz="4" w:space="0" w:color="auto"/>
              <w:bottom w:val="single" w:sz="4" w:space="0" w:color="auto"/>
              <w:right w:val="single" w:sz="4" w:space="0" w:color="auto"/>
            </w:tcBorders>
            <w:vAlign w:val="center"/>
          </w:tcPr>
          <w:p w:rsidR="009A0157" w:rsidRPr="00D525A4" w:rsidDel="0074737A" w:rsidRDefault="009A0157" w:rsidP="009A0157">
            <w:pPr>
              <w:pStyle w:val="NF0"/>
              <w:rPr>
                <w:rFonts w:ascii="Times New Roman" w:hAnsi="Times New Roman"/>
                <w:sz w:val="24"/>
              </w:rPr>
            </w:pPr>
            <w:r>
              <w:rPr>
                <w:rFonts w:ascii="Times New Roman" w:hAnsi="Times New Roman"/>
                <w:sz w:val="24"/>
              </w:rPr>
              <w:t>Интернет банк для физических лиц.</w:t>
            </w:r>
          </w:p>
        </w:tc>
      </w:tr>
      <w:tr w:rsidR="00562EE3" w:rsidRPr="00CE2BCC" w:rsidTr="00562EE3">
        <w:trPr>
          <w:trHeight w:val="193"/>
        </w:trPr>
        <w:tc>
          <w:tcPr>
            <w:tcW w:w="3424" w:type="dxa"/>
            <w:tcBorders>
              <w:top w:val="single" w:sz="4" w:space="0" w:color="auto"/>
              <w:left w:val="single" w:sz="4" w:space="0" w:color="auto"/>
              <w:bottom w:val="single" w:sz="4" w:space="0" w:color="auto"/>
              <w:right w:val="single" w:sz="4" w:space="0" w:color="auto"/>
            </w:tcBorders>
            <w:vAlign w:val="center"/>
          </w:tcPr>
          <w:p w:rsidR="00562EE3" w:rsidRPr="00562EE3" w:rsidRDefault="00562EE3" w:rsidP="00FF1C9D">
            <w:pPr>
              <w:pStyle w:val="ad"/>
              <w:rPr>
                <w:sz w:val="24"/>
              </w:rPr>
            </w:pPr>
            <w:r w:rsidRPr="00562EE3">
              <w:rPr>
                <w:sz w:val="24"/>
              </w:rPr>
              <w:t xml:space="preserve">клиент-рекомендуемый </w:t>
            </w:r>
          </w:p>
          <w:p w:rsidR="00562EE3" w:rsidRPr="00562EE3" w:rsidRDefault="00562EE3" w:rsidP="00FF1C9D">
            <w:pPr>
              <w:pStyle w:val="ad"/>
              <w:rPr>
                <w:sz w:val="24"/>
              </w:rPr>
            </w:pPr>
            <w:r w:rsidRPr="00562EE3">
              <w:rPr>
                <w:sz w:val="24"/>
              </w:rPr>
              <w:t xml:space="preserve">или Рекомендуемый </w:t>
            </w:r>
          </w:p>
          <w:p w:rsidR="00562EE3" w:rsidRPr="00562EE3" w:rsidRDefault="00562EE3" w:rsidP="00FF1C9D">
            <w:pPr>
              <w:pStyle w:val="ad"/>
              <w:rPr>
                <w:sz w:val="24"/>
              </w:rPr>
            </w:pPr>
            <w:r w:rsidRPr="00562EE3">
              <w:rPr>
                <w:sz w:val="24"/>
              </w:rPr>
              <w:t>или Новый Клиент</w:t>
            </w:r>
          </w:p>
        </w:tc>
        <w:tc>
          <w:tcPr>
            <w:tcW w:w="6465" w:type="dxa"/>
            <w:tcBorders>
              <w:top w:val="single" w:sz="4" w:space="0" w:color="auto"/>
              <w:left w:val="single" w:sz="4" w:space="0" w:color="auto"/>
              <w:bottom w:val="single" w:sz="4" w:space="0" w:color="auto"/>
              <w:right w:val="single" w:sz="4" w:space="0" w:color="auto"/>
            </w:tcBorders>
            <w:vAlign w:val="center"/>
          </w:tcPr>
          <w:p w:rsidR="00562EE3" w:rsidRPr="00562EE3" w:rsidRDefault="00562EE3" w:rsidP="00FF1C9D">
            <w:pPr>
              <w:pStyle w:val="NF0"/>
              <w:rPr>
                <w:rFonts w:ascii="Times New Roman" w:hAnsi="Times New Roman"/>
                <w:sz w:val="24"/>
              </w:rPr>
            </w:pPr>
            <w:r w:rsidRPr="00562EE3">
              <w:rPr>
                <w:rFonts w:ascii="Times New Roman" w:hAnsi="Times New Roman"/>
                <w:sz w:val="24"/>
              </w:rPr>
              <w:t>Клиент, который  подал заявку на регистрацию в Программе “Коллекция” и заполнил поле «Рекомендатель»</w:t>
            </w:r>
          </w:p>
        </w:tc>
      </w:tr>
    </w:tbl>
    <w:p w:rsidR="00AE595F" w:rsidRDefault="00AE595F" w:rsidP="00C47F28"/>
    <w:p w:rsidR="00AE595F" w:rsidRDefault="00AE595F">
      <w:pPr>
        <w:spacing w:after="200" w:line="276" w:lineRule="auto"/>
      </w:pPr>
      <w:r>
        <w:br w:type="page"/>
      </w:r>
    </w:p>
    <w:p w:rsidR="003C41F9" w:rsidRPr="00512171" w:rsidRDefault="003C41F9" w:rsidP="00512171">
      <w:pPr>
        <w:pStyle w:val="2"/>
        <w:rPr>
          <w:rFonts w:eastAsia="Arial Unicode MS"/>
          <w:color w:val="000000" w:themeColor="text1"/>
          <w:u w:color="000000"/>
        </w:rPr>
      </w:pPr>
      <w:r w:rsidRPr="00512171">
        <w:rPr>
          <w:rFonts w:eastAsia="Arial Unicode MS"/>
          <w:color w:val="000000" w:themeColor="text1"/>
          <w:u w:color="000000"/>
        </w:rPr>
        <w:lastRenderedPageBreak/>
        <w:t xml:space="preserve">2.1. </w:t>
      </w:r>
      <w:r w:rsidR="00FD483B">
        <w:rPr>
          <w:rFonts w:eastAsia="Arial Unicode MS"/>
          <w:color w:val="000000" w:themeColor="text1"/>
          <w:u w:color="000000"/>
        </w:rPr>
        <w:t>Функциональные требования</w:t>
      </w:r>
    </w:p>
    <w:p w:rsidR="003C41F9" w:rsidRPr="003C41F9" w:rsidRDefault="003C41F9" w:rsidP="003C41F9">
      <w:pPr>
        <w:jc w:val="both"/>
        <w:rPr>
          <w:rFonts w:asciiTheme="majorHAnsi" w:eastAsia="Arial Unicode MS" w:hAnsiTheme="majorHAnsi"/>
          <w:color w:val="000000"/>
          <w:u w:color="000000"/>
        </w:rPr>
      </w:pPr>
    </w:p>
    <w:p w:rsidR="004B12C4" w:rsidRDefault="00F430BA" w:rsidP="00F430BA">
      <w:pPr>
        <w:pStyle w:val="af4"/>
        <w:numPr>
          <w:ilvl w:val="0"/>
          <w:numId w:val="25"/>
        </w:numPr>
      </w:pPr>
      <w:r>
        <w:t>Для с</w:t>
      </w:r>
      <w:r w:rsidR="00611094">
        <w:t>отрудник</w:t>
      </w:r>
      <w:r>
        <w:t>а</w:t>
      </w:r>
      <w:r w:rsidR="00611094">
        <w:t xml:space="preserve"> отделения </w:t>
      </w:r>
      <w:r w:rsidR="00611094" w:rsidRPr="00F430BA">
        <w:t>/</w:t>
      </w:r>
      <w:r>
        <w:t>ДКО необходимо реализовать функциональность для подключения</w:t>
      </w:r>
      <w:r w:rsidR="0060421D">
        <w:t xml:space="preserve"> к</w:t>
      </w:r>
      <w:r>
        <w:t xml:space="preserve"> Программе Коллекция</w:t>
      </w:r>
      <w:r w:rsidR="00160B46">
        <w:t>, если клиент обратится с данной просьбой</w:t>
      </w:r>
      <w:r>
        <w:t>.</w:t>
      </w:r>
    </w:p>
    <w:p w:rsidR="00F430BA" w:rsidRPr="00F430BA" w:rsidRDefault="00F430BA" w:rsidP="00F430BA">
      <w:pPr>
        <w:pStyle w:val="af4"/>
        <w:numPr>
          <w:ilvl w:val="0"/>
          <w:numId w:val="25"/>
        </w:numPr>
      </w:pPr>
      <w:r>
        <w:t xml:space="preserve">Необходимо предоставить возможность клиенту через </w:t>
      </w:r>
      <w:proofErr w:type="spellStart"/>
      <w:r>
        <w:t>Телебанк</w:t>
      </w:r>
      <w:proofErr w:type="spellEnd"/>
      <w:r>
        <w:t>, банкомат подключиться к Программе Коллекция.</w:t>
      </w:r>
    </w:p>
    <w:p w:rsidR="00F8310D" w:rsidRPr="00B97BC2" w:rsidRDefault="00F430BA" w:rsidP="00F430BA">
      <w:pPr>
        <w:pStyle w:val="ab"/>
        <w:ind w:left="426"/>
      </w:pPr>
      <w:r>
        <w:t>В результате подключения на стороне банка должна происходить регистрация и активация клиента без дополнительных действий со стороны клиента</w:t>
      </w:r>
      <w:r w:rsidR="00420CDA">
        <w:t>, т.е.</w:t>
      </w:r>
      <w:r w:rsidR="002E3E0D">
        <w:t xml:space="preserve"> регистрация и активация клиент</w:t>
      </w:r>
      <w:r w:rsidR="0034413E">
        <w:t>а</w:t>
      </w:r>
      <w:r w:rsidR="00420CDA">
        <w:t xml:space="preserve"> должн</w:t>
      </w:r>
      <w:r w:rsidR="0034413E">
        <w:t>ы</w:t>
      </w:r>
      <w:r w:rsidR="00420CDA">
        <w:t xml:space="preserve"> происходить за один шаг</w:t>
      </w:r>
      <w:r>
        <w:t>.</w:t>
      </w:r>
    </w:p>
    <w:p w:rsidR="00B97BC2" w:rsidRDefault="00B97BC2" w:rsidP="00B97BC2">
      <w:pPr>
        <w:pStyle w:val="2"/>
        <w:numPr>
          <w:ilvl w:val="1"/>
          <w:numId w:val="29"/>
        </w:numPr>
        <w:rPr>
          <w:rFonts w:eastAsia="Arial Unicode MS"/>
          <w:u w:color="000000"/>
        </w:rPr>
      </w:pPr>
      <w:r>
        <w:rPr>
          <w:rFonts w:eastAsia="Arial Unicode MS"/>
          <w:u w:color="000000"/>
        </w:rPr>
        <w:t>Нефункциональные требования</w:t>
      </w:r>
    </w:p>
    <w:p w:rsidR="00B97BC2" w:rsidRPr="00B97BC2" w:rsidRDefault="00B97BC2" w:rsidP="00B97BC2">
      <w:pPr>
        <w:rPr>
          <w:rFonts w:eastAsia="Arial Unicode MS"/>
        </w:rPr>
      </w:pPr>
    </w:p>
    <w:p w:rsidR="00B97BC2" w:rsidRPr="00B97BC2" w:rsidRDefault="00B97BC2" w:rsidP="00B97BC2">
      <w:pPr>
        <w:pStyle w:val="af4"/>
      </w:pPr>
      <w:r>
        <w:t>По плановым показателям планируется обрабатывать 3000 заявок на регистрацию в сутки.</w:t>
      </w:r>
    </w:p>
    <w:p w:rsidR="00F8310D" w:rsidRPr="00296D10" w:rsidRDefault="00F8310D" w:rsidP="00B97BC2">
      <w:pPr>
        <w:pStyle w:val="1"/>
        <w:numPr>
          <w:ilvl w:val="0"/>
          <w:numId w:val="29"/>
        </w:numPr>
        <w:ind w:left="0" w:firstLine="0"/>
        <w:rPr>
          <w:rStyle w:val="11"/>
          <w:b w:val="0"/>
          <w:bCs w:val="0"/>
        </w:rPr>
      </w:pPr>
      <w:r w:rsidRPr="00296D10">
        <w:rPr>
          <w:rStyle w:val="11"/>
        </w:rPr>
        <w:t>Принять</w:t>
      </w:r>
      <w:proofErr w:type="gramStart"/>
      <w:r w:rsidRPr="00296D10">
        <w:rPr>
          <w:rStyle w:val="11"/>
        </w:rPr>
        <w:t>/О</w:t>
      </w:r>
      <w:proofErr w:type="gramEnd"/>
      <w:r w:rsidRPr="00296D10">
        <w:rPr>
          <w:rStyle w:val="11"/>
        </w:rPr>
        <w:t>тказать (Обоснование отказа)</w:t>
      </w:r>
    </w:p>
    <w:p w:rsidR="00F8310D" w:rsidRDefault="00417923" w:rsidP="00160B46">
      <w:pPr>
        <w:pStyle w:val="ab"/>
        <w:ind w:left="284"/>
      </w:pPr>
      <w:r>
        <w:t>Принять</w:t>
      </w:r>
    </w:p>
    <w:p w:rsidR="005606EC" w:rsidRPr="00296D10" w:rsidRDefault="005606EC" w:rsidP="00F8310D">
      <w:pPr>
        <w:pStyle w:val="ab"/>
        <w:ind w:left="567" w:hanging="567"/>
      </w:pPr>
    </w:p>
    <w:p w:rsidR="00F8310D" w:rsidRPr="00E526ED" w:rsidRDefault="00F8310D" w:rsidP="00B97BC2">
      <w:pPr>
        <w:pStyle w:val="1"/>
        <w:numPr>
          <w:ilvl w:val="0"/>
          <w:numId w:val="29"/>
        </w:numPr>
        <w:ind w:left="0" w:firstLine="0"/>
        <w:rPr>
          <w:rStyle w:val="11"/>
          <w:b w:val="0"/>
          <w:bCs w:val="0"/>
        </w:rPr>
      </w:pPr>
      <w:r w:rsidRPr="00E526ED">
        <w:rPr>
          <w:rStyle w:val="11"/>
        </w:rPr>
        <w:t>И</w:t>
      </w:r>
      <w:r w:rsidR="00E526ED" w:rsidRPr="00E526ED">
        <w:rPr>
          <w:rStyle w:val="11"/>
        </w:rPr>
        <w:t>зложение архитектурного решения</w:t>
      </w:r>
    </w:p>
    <w:p w:rsidR="00512171" w:rsidRPr="00E526ED" w:rsidRDefault="00512171" w:rsidP="00E526ED">
      <w:pPr>
        <w:pStyle w:val="2"/>
      </w:pPr>
      <w:r w:rsidRPr="00E526ED">
        <w:t>4.1. Общ</w:t>
      </w:r>
      <w:r w:rsidR="00A7652F">
        <w:t>и</w:t>
      </w:r>
      <w:r w:rsidRPr="00E526ED">
        <w:t xml:space="preserve">е </w:t>
      </w:r>
      <w:r w:rsidR="00E526ED" w:rsidRPr="00E526ED">
        <w:t>положения в архитектуре решения</w:t>
      </w:r>
    </w:p>
    <w:p w:rsidR="00512171" w:rsidRDefault="00E526ED" w:rsidP="00E526ED">
      <w:pPr>
        <w:pStyle w:val="3"/>
      </w:pPr>
      <w:r>
        <w:rPr>
          <w:rFonts w:cs="Times New Roman"/>
        </w:rPr>
        <w:t>4.1.</w:t>
      </w:r>
      <w:r>
        <w:t xml:space="preserve">1. </w:t>
      </w:r>
      <w:r w:rsidR="00BD1043">
        <w:t>Высокоуровневое описание бизнес</w:t>
      </w:r>
      <w:r w:rsidR="00C552F2">
        <w:t>-</w:t>
      </w:r>
      <w:r w:rsidR="00BD1043">
        <w:t>процесса</w:t>
      </w:r>
    </w:p>
    <w:p w:rsidR="00E526ED" w:rsidRPr="00A7652F" w:rsidRDefault="00E526ED" w:rsidP="00E526ED">
      <w:pPr>
        <w:rPr>
          <w:rStyle w:val="11"/>
          <w:b/>
        </w:rPr>
      </w:pPr>
    </w:p>
    <w:p w:rsidR="00C473E8" w:rsidRDefault="00C473E8" w:rsidP="00397958">
      <w:pPr>
        <w:ind w:left="426"/>
        <w:rPr>
          <w:rStyle w:val="11"/>
          <w:sz w:val="24"/>
          <w:szCs w:val="24"/>
        </w:rPr>
      </w:pPr>
      <w:r w:rsidRPr="00C473E8">
        <w:rPr>
          <w:rStyle w:val="11"/>
          <w:sz w:val="24"/>
          <w:szCs w:val="24"/>
        </w:rPr>
        <w:t>Д</w:t>
      </w:r>
      <w:r>
        <w:rPr>
          <w:rStyle w:val="11"/>
          <w:sz w:val="24"/>
          <w:szCs w:val="24"/>
        </w:rPr>
        <w:t>и</w:t>
      </w:r>
      <w:r w:rsidRPr="00C473E8">
        <w:rPr>
          <w:rStyle w:val="11"/>
          <w:sz w:val="24"/>
          <w:szCs w:val="24"/>
        </w:rPr>
        <w:t>агра</w:t>
      </w:r>
      <w:r>
        <w:rPr>
          <w:rStyle w:val="11"/>
          <w:sz w:val="24"/>
          <w:szCs w:val="24"/>
        </w:rPr>
        <w:t>м</w:t>
      </w:r>
      <w:r w:rsidRPr="00C473E8">
        <w:rPr>
          <w:rStyle w:val="11"/>
          <w:sz w:val="24"/>
          <w:szCs w:val="24"/>
        </w:rPr>
        <w:t>м</w:t>
      </w:r>
      <w:r w:rsidR="00BD1043">
        <w:rPr>
          <w:rStyle w:val="11"/>
          <w:sz w:val="24"/>
          <w:szCs w:val="24"/>
        </w:rPr>
        <w:t>а</w:t>
      </w:r>
      <w:r w:rsidRPr="00C473E8">
        <w:rPr>
          <w:rStyle w:val="11"/>
          <w:sz w:val="24"/>
          <w:szCs w:val="24"/>
        </w:rPr>
        <w:t xml:space="preserve"> </w:t>
      </w:r>
      <w:r w:rsidR="00BD1043">
        <w:rPr>
          <w:rStyle w:val="11"/>
          <w:sz w:val="24"/>
          <w:szCs w:val="24"/>
        </w:rPr>
        <w:t xml:space="preserve">действия </w:t>
      </w:r>
      <w:r w:rsidRPr="00C473E8">
        <w:rPr>
          <w:rStyle w:val="11"/>
          <w:sz w:val="24"/>
          <w:szCs w:val="24"/>
        </w:rPr>
        <w:t>представлен</w:t>
      </w:r>
      <w:r w:rsidR="00BD1043">
        <w:rPr>
          <w:rStyle w:val="11"/>
          <w:sz w:val="24"/>
          <w:szCs w:val="24"/>
        </w:rPr>
        <w:t>а</w:t>
      </w:r>
      <w:r w:rsidRPr="00C473E8">
        <w:rPr>
          <w:rStyle w:val="11"/>
          <w:sz w:val="24"/>
          <w:szCs w:val="24"/>
        </w:rPr>
        <w:t xml:space="preserve"> в Приложении №</w:t>
      </w:r>
      <w:r w:rsidR="007A0AF2">
        <w:rPr>
          <w:rStyle w:val="11"/>
          <w:sz w:val="24"/>
          <w:szCs w:val="24"/>
        </w:rPr>
        <w:t>1</w:t>
      </w:r>
      <w:r w:rsidRPr="00C473E8">
        <w:rPr>
          <w:rStyle w:val="11"/>
          <w:sz w:val="24"/>
          <w:szCs w:val="24"/>
        </w:rPr>
        <w:t>.</w:t>
      </w:r>
    </w:p>
    <w:p w:rsidR="00821063" w:rsidRPr="0019653E" w:rsidRDefault="00F8510A" w:rsidP="00B97BC2">
      <w:pPr>
        <w:pStyle w:val="4"/>
        <w:numPr>
          <w:ilvl w:val="3"/>
          <w:numId w:val="29"/>
        </w:numPr>
        <w:ind w:left="851" w:hanging="851"/>
        <w:rPr>
          <w:rFonts w:eastAsiaTheme="minorHAnsi" w:cs="Times New Roman"/>
          <w:color w:val="000000"/>
          <w:sz w:val="22"/>
          <w:szCs w:val="22"/>
          <w:lang w:eastAsia="en-US"/>
        </w:rPr>
      </w:pPr>
      <w:bookmarkStart w:id="1" w:name="_Диаграмма_действия_“Подключение"/>
      <w:bookmarkEnd w:id="1"/>
      <w:r>
        <w:rPr>
          <w:rStyle w:val="11"/>
          <w:rFonts w:eastAsiaTheme="majorEastAsia"/>
          <w:sz w:val="24"/>
          <w:szCs w:val="24"/>
        </w:rPr>
        <w:br w:type="page"/>
      </w:r>
      <w:r w:rsidR="00431EFE">
        <w:rPr>
          <w:rFonts w:eastAsiaTheme="minorHAnsi"/>
        </w:rPr>
        <w:lastRenderedPageBreak/>
        <w:t>Диаграмма действия</w:t>
      </w:r>
      <w:r w:rsidR="00F9387E">
        <w:rPr>
          <w:rFonts w:eastAsiaTheme="minorHAnsi"/>
        </w:rPr>
        <w:t xml:space="preserve"> </w:t>
      </w:r>
      <w:r w:rsidR="001317DE" w:rsidRPr="001317DE">
        <w:rPr>
          <w:rFonts w:eastAsiaTheme="minorHAnsi" w:cs="Times New Roman"/>
          <w:color w:val="000000"/>
          <w:sz w:val="22"/>
          <w:szCs w:val="22"/>
          <w:lang w:eastAsia="en-US"/>
        </w:rPr>
        <w:t xml:space="preserve">“Подключение клиента к Программе Коллекция через </w:t>
      </w:r>
      <w:proofErr w:type="spellStart"/>
      <w:r w:rsidR="001317DE" w:rsidRPr="001317DE">
        <w:rPr>
          <w:rFonts w:eastAsiaTheme="minorHAnsi" w:cs="Times New Roman"/>
          <w:color w:val="000000"/>
          <w:sz w:val="22"/>
          <w:szCs w:val="22"/>
          <w:lang w:eastAsia="en-US"/>
        </w:rPr>
        <w:t>Зибель</w:t>
      </w:r>
      <w:proofErr w:type="spellEnd"/>
      <w:r w:rsidR="001317DE" w:rsidRPr="001317DE">
        <w:rPr>
          <w:rFonts w:eastAsiaTheme="minorHAnsi" w:cs="Times New Roman"/>
          <w:color w:val="000000"/>
          <w:sz w:val="22"/>
          <w:szCs w:val="22"/>
          <w:lang w:eastAsia="en-US"/>
        </w:rPr>
        <w:t xml:space="preserve"> </w:t>
      </w:r>
      <w:r w:rsidR="001317DE" w:rsidRPr="001317DE">
        <w:rPr>
          <w:rFonts w:eastAsiaTheme="minorHAnsi" w:cs="Times New Roman"/>
          <w:color w:val="000000"/>
          <w:sz w:val="22"/>
          <w:szCs w:val="22"/>
          <w:lang w:val="en-US" w:eastAsia="en-US"/>
        </w:rPr>
        <w:t>CRM</w:t>
      </w:r>
      <w:r w:rsidR="001317DE" w:rsidRPr="001317DE">
        <w:rPr>
          <w:rFonts w:eastAsiaTheme="minorHAnsi" w:cs="Times New Roman"/>
          <w:color w:val="000000"/>
          <w:sz w:val="22"/>
          <w:szCs w:val="22"/>
          <w:lang w:eastAsia="en-US"/>
        </w:rPr>
        <w:t xml:space="preserve">, </w:t>
      </w:r>
      <w:proofErr w:type="spellStart"/>
      <w:r w:rsidR="001317DE" w:rsidRPr="001317DE">
        <w:rPr>
          <w:rFonts w:eastAsiaTheme="minorHAnsi" w:cs="Times New Roman"/>
          <w:color w:val="000000"/>
          <w:sz w:val="22"/>
          <w:szCs w:val="22"/>
          <w:lang w:eastAsia="en-US"/>
        </w:rPr>
        <w:t>Телебанк</w:t>
      </w:r>
      <w:proofErr w:type="spellEnd"/>
      <w:r w:rsidR="001317DE" w:rsidRPr="001317DE">
        <w:rPr>
          <w:rFonts w:eastAsiaTheme="minorHAnsi" w:cs="Times New Roman"/>
          <w:color w:val="000000"/>
          <w:sz w:val="22"/>
          <w:szCs w:val="22"/>
          <w:lang w:eastAsia="en-US"/>
        </w:rPr>
        <w:t xml:space="preserve">, </w:t>
      </w:r>
      <w:r w:rsidR="001317DE" w:rsidRPr="001317DE">
        <w:rPr>
          <w:rFonts w:eastAsiaTheme="minorHAnsi" w:cs="Times New Roman"/>
          <w:color w:val="000000"/>
          <w:sz w:val="22"/>
          <w:szCs w:val="22"/>
          <w:lang w:val="en-US" w:eastAsia="en-US"/>
        </w:rPr>
        <w:t>ATM</w:t>
      </w:r>
      <w:r w:rsidR="001317DE" w:rsidRPr="001317DE">
        <w:rPr>
          <w:rFonts w:eastAsiaTheme="minorHAnsi" w:cs="Times New Roman"/>
          <w:color w:val="000000"/>
          <w:sz w:val="22"/>
          <w:szCs w:val="22"/>
          <w:lang w:eastAsia="en-US"/>
        </w:rPr>
        <w:t>”</w:t>
      </w:r>
    </w:p>
    <w:p w:rsidR="001317DE" w:rsidRPr="0019653E" w:rsidRDefault="001317DE" w:rsidP="001317DE">
      <w:pPr>
        <w:rPr>
          <w:rFonts w:eastAsiaTheme="minorHAnsi"/>
          <w:lang w:eastAsia="en-US"/>
        </w:rPr>
      </w:pPr>
    </w:p>
    <w:p w:rsidR="00414EDA" w:rsidRDefault="003D042B" w:rsidP="00414EDA">
      <w:pPr>
        <w:pStyle w:val="24"/>
        <w:jc w:val="center"/>
      </w:pPr>
      <w:r>
        <w:object w:dxaOrig="9648" w:dyaOrig="8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413.2pt" o:ole="">
            <v:imagedata r:id="rId9" o:title=""/>
          </v:shape>
          <o:OLEObject Type="Embed" ProgID="Visio.Drawing.11" ShapeID="_x0000_i1025" DrawAspect="Content" ObjectID="_1468242079" r:id="rId10"/>
        </w:object>
      </w:r>
    </w:p>
    <w:p w:rsidR="00821063" w:rsidRDefault="00821063" w:rsidP="00821063">
      <w:pPr>
        <w:pStyle w:val="24"/>
        <w:rPr>
          <w:rFonts w:ascii="Times New Roman" w:hAnsi="Times New Roman"/>
          <w:sz w:val="24"/>
        </w:rPr>
      </w:pPr>
      <w:r w:rsidRPr="00821063">
        <w:rPr>
          <w:rFonts w:ascii="Times New Roman" w:hAnsi="Times New Roman"/>
          <w:sz w:val="24"/>
        </w:rPr>
        <w:t>Предусловие</w:t>
      </w:r>
      <w:r w:rsidRPr="00B32323">
        <w:rPr>
          <w:rFonts w:ascii="Times New Roman" w:hAnsi="Times New Roman"/>
          <w:sz w:val="24"/>
        </w:rPr>
        <w:t>.</w:t>
      </w:r>
    </w:p>
    <w:p w:rsidR="00FF1C9D" w:rsidRPr="00FF1C9D" w:rsidRDefault="00147E95" w:rsidP="00821063">
      <w:pPr>
        <w:pStyle w:val="24"/>
        <w:rPr>
          <w:rFonts w:ascii="Times New Roman" w:hAnsi="Times New Roman"/>
          <w:b w:val="0"/>
          <w:sz w:val="24"/>
        </w:rPr>
      </w:pPr>
      <w:r>
        <w:rPr>
          <w:rFonts w:ascii="Times New Roman" w:hAnsi="Times New Roman"/>
          <w:b w:val="0"/>
          <w:sz w:val="24"/>
        </w:rPr>
        <w:tab/>
      </w:r>
      <w:r w:rsidR="00FF1C9D">
        <w:rPr>
          <w:rFonts w:ascii="Times New Roman" w:hAnsi="Times New Roman"/>
          <w:b w:val="0"/>
          <w:sz w:val="24"/>
        </w:rPr>
        <w:t>Клиент не подключен к Программе Коллекция.</w:t>
      </w:r>
    </w:p>
    <w:p w:rsidR="00147E95" w:rsidRDefault="00147E95" w:rsidP="00BC5227">
      <w:pPr>
        <w:jc w:val="both"/>
        <w:rPr>
          <w:rFonts w:eastAsia="Arial Unicode MS"/>
        </w:rPr>
      </w:pPr>
    </w:p>
    <w:p w:rsidR="00E526ED" w:rsidRPr="00821063" w:rsidRDefault="00821063" w:rsidP="00BC5227">
      <w:pPr>
        <w:jc w:val="both"/>
        <w:rPr>
          <w:rFonts w:eastAsia="Arial Unicode MS"/>
          <w:b/>
          <w:color w:val="000000"/>
          <w:u w:color="000000"/>
        </w:rPr>
      </w:pPr>
      <w:r w:rsidRPr="00821063">
        <w:rPr>
          <w:rFonts w:eastAsia="Arial Unicode MS"/>
          <w:b/>
          <w:color w:val="000000"/>
          <w:u w:color="000000"/>
        </w:rPr>
        <w:t>Основной успешный сценарий</w:t>
      </w:r>
      <w:r>
        <w:rPr>
          <w:rFonts w:eastAsia="Arial Unicode MS"/>
          <w:b/>
          <w:color w:val="000000"/>
          <w:u w:color="000000"/>
        </w:rPr>
        <w:t>.</w:t>
      </w:r>
    </w:p>
    <w:p w:rsidR="004E7438" w:rsidRDefault="00147E95" w:rsidP="00147E95">
      <w:pPr>
        <w:autoSpaceDE w:val="0"/>
        <w:autoSpaceDN w:val="0"/>
        <w:adjustRightInd w:val="0"/>
        <w:spacing w:line="288" w:lineRule="auto"/>
        <w:ind w:left="284"/>
        <w:jc w:val="both"/>
        <w:rPr>
          <w:rFonts w:eastAsia="Arial Unicode MS"/>
        </w:rPr>
      </w:pPr>
      <w:r w:rsidRPr="00A55001">
        <w:rPr>
          <w:rFonts w:eastAsia="Arial Unicode MS"/>
          <w:b/>
        </w:rPr>
        <w:t>Шаг 1</w:t>
      </w:r>
      <w:r w:rsidR="005E1968">
        <w:rPr>
          <w:rFonts w:eastAsia="Arial Unicode MS"/>
          <w:b/>
        </w:rPr>
        <w:t>-</w:t>
      </w:r>
      <w:r w:rsidR="005E1968">
        <w:rPr>
          <w:rFonts w:eastAsia="Arial Unicode MS"/>
          <w:b/>
          <w:lang w:val="en-US"/>
        </w:rPr>
        <w:t>A</w:t>
      </w:r>
      <w:r>
        <w:rPr>
          <w:rFonts w:eastAsia="Arial Unicode MS"/>
        </w:rPr>
        <w:t xml:space="preserve">- Клиент в банкомате выбрал элемент управления </w:t>
      </w:r>
      <w:r w:rsidRPr="008F2D24">
        <w:rPr>
          <w:rFonts w:eastAsia="Arial Unicode MS"/>
        </w:rPr>
        <w:t>“</w:t>
      </w:r>
      <w:r>
        <w:rPr>
          <w:rFonts w:eastAsia="Arial Unicode MS"/>
        </w:rPr>
        <w:t>Подключение к Программе Коллекция</w:t>
      </w:r>
      <w:r w:rsidRPr="008F2D24">
        <w:rPr>
          <w:rFonts w:eastAsia="Arial Unicode MS"/>
        </w:rPr>
        <w:t>”</w:t>
      </w:r>
      <w:r>
        <w:rPr>
          <w:rFonts w:eastAsia="Arial Unicode MS"/>
        </w:rPr>
        <w:t xml:space="preserve">. </w:t>
      </w:r>
    </w:p>
    <w:p w:rsidR="00147E95" w:rsidRPr="00726BA9" w:rsidRDefault="00561DF7" w:rsidP="00147E95">
      <w:pPr>
        <w:autoSpaceDE w:val="0"/>
        <w:autoSpaceDN w:val="0"/>
        <w:adjustRightInd w:val="0"/>
        <w:spacing w:line="288" w:lineRule="auto"/>
        <w:ind w:left="284"/>
        <w:jc w:val="both"/>
        <w:rPr>
          <w:rStyle w:val="afb"/>
          <w:rFonts w:eastAsia="Arial Unicode MS"/>
        </w:rPr>
      </w:pPr>
      <w:r w:rsidRPr="00561DF7">
        <w:rPr>
          <w:rFonts w:eastAsia="Arial Unicode MS"/>
        </w:rPr>
        <w:t xml:space="preserve">Банкомат отправил </w:t>
      </w:r>
      <w:r>
        <w:rPr>
          <w:rFonts w:eastAsia="Arial Unicode MS"/>
        </w:rPr>
        <w:t xml:space="preserve">в </w:t>
      </w:r>
      <w:proofErr w:type="spellStart"/>
      <w:r>
        <w:rPr>
          <w:rFonts w:eastAsia="Arial Unicode MS"/>
        </w:rPr>
        <w:t>Мультикарту</w:t>
      </w:r>
      <w:proofErr w:type="spellEnd"/>
      <w:r>
        <w:rPr>
          <w:rFonts w:eastAsia="Arial Unicode MS"/>
          <w:b/>
        </w:rPr>
        <w:t xml:space="preserve"> з</w:t>
      </w:r>
      <w:r w:rsidR="00147E95">
        <w:rPr>
          <w:rFonts w:eastAsia="Arial Unicode MS"/>
        </w:rPr>
        <w:t xml:space="preserve">апрос на </w:t>
      </w:r>
      <w:r w:rsidR="00147E95" w:rsidRPr="000E55CA">
        <w:rPr>
          <w:rFonts w:eastAsia="Arial Unicode MS"/>
        </w:rPr>
        <w:t>“</w:t>
      </w:r>
      <w:r w:rsidR="00147E95">
        <w:rPr>
          <w:rFonts w:eastAsia="Arial Unicode MS"/>
        </w:rPr>
        <w:t>Подключение к Программе Коллекция</w:t>
      </w:r>
      <w:r w:rsidR="00147E95" w:rsidRPr="000E55CA">
        <w:rPr>
          <w:rFonts w:eastAsiaTheme="minorHAnsi"/>
          <w:color w:val="000000"/>
          <w:lang w:eastAsia="en-US"/>
        </w:rPr>
        <w:t>”</w:t>
      </w:r>
      <w:r>
        <w:rPr>
          <w:rFonts w:eastAsiaTheme="minorHAnsi"/>
          <w:color w:val="000000"/>
          <w:lang w:eastAsia="en-US"/>
        </w:rPr>
        <w:t xml:space="preserve">. </w:t>
      </w:r>
      <w:r w:rsidR="00147E95">
        <w:rPr>
          <w:rFonts w:eastAsia="Arial Unicode MS"/>
        </w:rPr>
        <w:t xml:space="preserve">Требования к </w:t>
      </w:r>
      <w:proofErr w:type="spellStart"/>
      <w:r w:rsidR="00147E95">
        <w:rPr>
          <w:rFonts w:eastAsia="Arial Unicode MS"/>
        </w:rPr>
        <w:t>Мультикарте</w:t>
      </w:r>
      <w:proofErr w:type="spellEnd"/>
      <w:r w:rsidR="00147E95">
        <w:rPr>
          <w:rFonts w:eastAsia="Arial Unicode MS"/>
        </w:rPr>
        <w:t xml:space="preserve"> описаны в пункте </w:t>
      </w:r>
      <w:hyperlink w:anchor="_4.2.1._Общие_требования" w:history="1">
        <w:r w:rsidR="00147E95" w:rsidRPr="00A55001">
          <w:rPr>
            <w:rStyle w:val="afb"/>
            <w:rFonts w:eastAsia="Arial Unicode MS"/>
          </w:rPr>
          <w:t xml:space="preserve">4.2.1. Общие требования к </w:t>
        </w:r>
        <w:proofErr w:type="spellStart"/>
        <w:r w:rsidR="00147E95" w:rsidRPr="00A55001">
          <w:rPr>
            <w:rStyle w:val="afb"/>
            <w:rFonts w:eastAsia="Arial Unicode MS"/>
          </w:rPr>
          <w:t>Мультикарте</w:t>
        </w:r>
        <w:proofErr w:type="spellEnd"/>
        <w:r w:rsidR="00147E95" w:rsidRPr="00A55001">
          <w:rPr>
            <w:rStyle w:val="afb"/>
            <w:rFonts w:eastAsia="Arial Unicode MS"/>
          </w:rPr>
          <w:t>.</w:t>
        </w:r>
      </w:hyperlink>
    </w:p>
    <w:p w:rsidR="005E1968" w:rsidRDefault="005E1968" w:rsidP="005E1968">
      <w:pPr>
        <w:ind w:left="284"/>
        <w:jc w:val="both"/>
        <w:rPr>
          <w:rFonts w:eastAsiaTheme="minorHAnsi"/>
          <w:color w:val="000000"/>
          <w:lang w:eastAsia="en-US"/>
        </w:rPr>
      </w:pPr>
      <w:r>
        <w:rPr>
          <w:rFonts w:eastAsia="Arial Unicode MS"/>
          <w:b/>
        </w:rPr>
        <w:t xml:space="preserve">Шаг </w:t>
      </w:r>
      <w:r w:rsidRPr="005E1968">
        <w:rPr>
          <w:rFonts w:eastAsia="Arial Unicode MS"/>
          <w:b/>
        </w:rPr>
        <w:t>1-</w:t>
      </w:r>
      <w:r>
        <w:rPr>
          <w:rFonts w:eastAsia="Arial Unicode MS"/>
          <w:b/>
          <w:lang w:val="en-US"/>
        </w:rPr>
        <w:t>T</w:t>
      </w:r>
      <w:r>
        <w:rPr>
          <w:rFonts w:eastAsia="Arial Unicode MS"/>
        </w:rPr>
        <w:t xml:space="preserve"> - Клиент в </w:t>
      </w:r>
      <w:proofErr w:type="spellStart"/>
      <w:r>
        <w:rPr>
          <w:rFonts w:eastAsia="Arial Unicode MS"/>
        </w:rPr>
        <w:t>Телебанке</w:t>
      </w:r>
      <w:proofErr w:type="spellEnd"/>
      <w:r>
        <w:rPr>
          <w:rFonts w:eastAsia="Arial Unicode MS"/>
        </w:rPr>
        <w:t xml:space="preserve"> заполнил все обязательные поля заявки на подключение к Программе Коллекция, затем отправил ее (нажав элемент управления </w:t>
      </w:r>
      <w:r w:rsidRPr="00D4698F">
        <w:rPr>
          <w:rFonts w:eastAsia="Arial Unicode MS"/>
        </w:rPr>
        <w:t>“</w:t>
      </w:r>
      <w:r>
        <w:rPr>
          <w:rFonts w:eastAsia="Arial Unicode MS"/>
        </w:rPr>
        <w:t>Отправить заявку</w:t>
      </w:r>
      <w:r w:rsidRPr="00D4698F">
        <w:rPr>
          <w:rFonts w:eastAsia="Arial Unicode MS"/>
        </w:rPr>
        <w:t>”</w:t>
      </w:r>
      <w:r>
        <w:rPr>
          <w:rFonts w:eastAsia="Arial Unicode MS"/>
        </w:rPr>
        <w:t>). Для отправки заявки</w:t>
      </w:r>
      <w:r w:rsidRPr="00F77680">
        <w:rPr>
          <w:rFonts w:eastAsia="Arial Unicode MS"/>
        </w:rPr>
        <w:t xml:space="preserve"> </w:t>
      </w:r>
      <w:r>
        <w:rPr>
          <w:rFonts w:eastAsia="Arial Unicode MS"/>
        </w:rPr>
        <w:t xml:space="preserve">в Хранилище, </w:t>
      </w:r>
      <w:proofErr w:type="spellStart"/>
      <w:r>
        <w:rPr>
          <w:rFonts w:eastAsia="Arial Unicode MS"/>
        </w:rPr>
        <w:t>Телебанк</w:t>
      </w:r>
      <w:proofErr w:type="spellEnd"/>
      <w:r>
        <w:rPr>
          <w:rFonts w:eastAsia="Arial Unicode MS"/>
        </w:rPr>
        <w:t xml:space="preserve"> вызывает  </w:t>
      </w:r>
      <w:hyperlink r:id="rId11" w:anchor="_4.2.2.1._БС_" w:history="1">
        <w:r w:rsidRPr="00FF1C9D">
          <w:rPr>
            <w:rStyle w:val="afb"/>
            <w:rFonts w:eastAsiaTheme="minorHAnsi"/>
            <w:lang w:eastAsia="en-US"/>
          </w:rPr>
          <w:t>БС “Регистрация/активация клиента в Программе Коллекция”.</w:t>
        </w:r>
      </w:hyperlink>
    </w:p>
    <w:p w:rsidR="005E1968" w:rsidRDefault="005E1968" w:rsidP="005E1968">
      <w:pPr>
        <w:ind w:left="284"/>
        <w:jc w:val="both"/>
        <w:rPr>
          <w:rFonts w:eastAsia="Arial Unicode MS"/>
        </w:rPr>
      </w:pPr>
      <w:r>
        <w:rPr>
          <w:rFonts w:eastAsia="Arial Unicode MS"/>
        </w:rPr>
        <w:t xml:space="preserve">Требования к </w:t>
      </w:r>
      <w:proofErr w:type="spellStart"/>
      <w:r>
        <w:rPr>
          <w:rFonts w:eastAsia="Arial Unicode MS"/>
        </w:rPr>
        <w:t>Телебанку</w:t>
      </w:r>
      <w:proofErr w:type="spellEnd"/>
      <w:r>
        <w:rPr>
          <w:rFonts w:eastAsia="Arial Unicode MS"/>
        </w:rPr>
        <w:t xml:space="preserve"> описаны в пункте </w:t>
      </w:r>
      <w:hyperlink w:anchor="_4.2.5._Требования_к" w:history="1">
        <w:r w:rsidRPr="00A55001">
          <w:rPr>
            <w:rStyle w:val="afb"/>
            <w:rFonts w:eastAsia="Arial Unicode MS"/>
          </w:rPr>
          <w:t>4.2.</w:t>
        </w:r>
        <w:r>
          <w:rPr>
            <w:rStyle w:val="afb"/>
            <w:rFonts w:eastAsia="Arial Unicode MS"/>
          </w:rPr>
          <w:t>4</w:t>
        </w:r>
        <w:r w:rsidRPr="00A55001">
          <w:rPr>
            <w:rStyle w:val="afb"/>
            <w:rFonts w:eastAsia="Arial Unicode MS"/>
          </w:rPr>
          <w:t xml:space="preserve">. Требования к </w:t>
        </w:r>
        <w:proofErr w:type="spellStart"/>
        <w:r w:rsidRPr="00A55001">
          <w:rPr>
            <w:rStyle w:val="afb"/>
            <w:rFonts w:eastAsia="Arial Unicode MS"/>
          </w:rPr>
          <w:t>Телебанку</w:t>
        </w:r>
        <w:proofErr w:type="spellEnd"/>
        <w:r w:rsidRPr="00A55001">
          <w:rPr>
            <w:rStyle w:val="afb"/>
            <w:rFonts w:eastAsia="Arial Unicode MS"/>
          </w:rPr>
          <w:t>.</w:t>
        </w:r>
      </w:hyperlink>
    </w:p>
    <w:p w:rsidR="005E1968" w:rsidRDefault="005E1968" w:rsidP="005E1968">
      <w:pPr>
        <w:ind w:left="284"/>
        <w:jc w:val="both"/>
        <w:rPr>
          <w:rFonts w:eastAsia="Arial Unicode MS"/>
        </w:rPr>
      </w:pPr>
      <w:r w:rsidRPr="00A55001">
        <w:rPr>
          <w:rFonts w:eastAsia="Arial Unicode MS"/>
          <w:b/>
        </w:rPr>
        <w:t xml:space="preserve">Шаг </w:t>
      </w:r>
      <w:r w:rsidRPr="005E1968">
        <w:rPr>
          <w:rFonts w:eastAsia="Arial Unicode MS"/>
          <w:b/>
        </w:rPr>
        <w:t>1-</w:t>
      </w:r>
      <w:r>
        <w:rPr>
          <w:rFonts w:eastAsia="Arial Unicode MS"/>
          <w:b/>
          <w:lang w:val="en-US"/>
        </w:rPr>
        <w:t>S</w:t>
      </w:r>
      <w:r>
        <w:rPr>
          <w:rFonts w:eastAsia="Arial Unicode MS"/>
        </w:rPr>
        <w:t xml:space="preserve"> – Пользователь </w:t>
      </w:r>
      <w:proofErr w:type="spellStart"/>
      <w:r>
        <w:rPr>
          <w:rFonts w:eastAsia="Arial Unicode MS"/>
        </w:rPr>
        <w:t>Зибель</w:t>
      </w:r>
      <w:proofErr w:type="spellEnd"/>
      <w:r>
        <w:rPr>
          <w:rFonts w:eastAsia="Arial Unicode MS"/>
        </w:rPr>
        <w:t xml:space="preserve"> </w:t>
      </w:r>
      <w:r>
        <w:rPr>
          <w:rFonts w:eastAsia="Arial Unicode MS"/>
          <w:lang w:val="en-US"/>
        </w:rPr>
        <w:t>CRM</w:t>
      </w:r>
      <w:r>
        <w:rPr>
          <w:rFonts w:eastAsia="Arial Unicode MS"/>
        </w:rPr>
        <w:t xml:space="preserve"> заполнил все обязательные поля заявки на подключение к Программе Коллекция, затем отправил ее (нажав элемент управления </w:t>
      </w:r>
      <w:r w:rsidRPr="00D4698F">
        <w:rPr>
          <w:rFonts w:eastAsia="Arial Unicode MS"/>
        </w:rPr>
        <w:lastRenderedPageBreak/>
        <w:t>“</w:t>
      </w:r>
      <w:r>
        <w:rPr>
          <w:rFonts w:eastAsia="Arial Unicode MS"/>
        </w:rPr>
        <w:t>Отправить заявку</w:t>
      </w:r>
      <w:r w:rsidRPr="00D4698F">
        <w:rPr>
          <w:rFonts w:eastAsia="Arial Unicode MS"/>
        </w:rPr>
        <w:t>”</w:t>
      </w:r>
      <w:r>
        <w:rPr>
          <w:rFonts w:eastAsia="Arial Unicode MS"/>
        </w:rPr>
        <w:t>). Для отправки заявки</w:t>
      </w:r>
      <w:r w:rsidRPr="00F77680">
        <w:rPr>
          <w:rFonts w:eastAsia="Arial Unicode MS"/>
        </w:rPr>
        <w:t xml:space="preserve"> </w:t>
      </w:r>
      <w:r>
        <w:rPr>
          <w:rFonts w:eastAsia="Arial Unicode MS"/>
        </w:rPr>
        <w:t xml:space="preserve">в Хранилище, </w:t>
      </w:r>
      <w:proofErr w:type="spellStart"/>
      <w:r>
        <w:rPr>
          <w:rFonts w:eastAsia="Arial Unicode MS"/>
        </w:rPr>
        <w:t>Зибель</w:t>
      </w:r>
      <w:proofErr w:type="spellEnd"/>
      <w:r>
        <w:rPr>
          <w:rFonts w:eastAsia="Arial Unicode MS"/>
        </w:rPr>
        <w:t xml:space="preserve"> </w:t>
      </w:r>
      <w:r>
        <w:rPr>
          <w:rFonts w:eastAsia="Arial Unicode MS"/>
          <w:lang w:val="en-US"/>
        </w:rPr>
        <w:t>CRM</w:t>
      </w:r>
      <w:r>
        <w:rPr>
          <w:rFonts w:eastAsia="Arial Unicode MS"/>
        </w:rPr>
        <w:t xml:space="preserve"> вызывает  </w:t>
      </w:r>
      <w:hyperlink r:id="rId12" w:anchor="_4.2.2.1._БС_" w:history="1">
        <w:r w:rsidRPr="00FF1C9D">
          <w:rPr>
            <w:rStyle w:val="afb"/>
            <w:rFonts w:eastAsiaTheme="minorHAnsi"/>
            <w:lang w:eastAsia="en-US"/>
          </w:rPr>
          <w:t>БС “Регистрация/активация клиента в Программе Коллекция”.</w:t>
        </w:r>
      </w:hyperlink>
    </w:p>
    <w:p w:rsidR="005E1968" w:rsidRDefault="005E1968" w:rsidP="005E1968">
      <w:pPr>
        <w:ind w:left="284"/>
        <w:jc w:val="both"/>
        <w:rPr>
          <w:rFonts w:eastAsia="Arial Unicode MS"/>
        </w:rPr>
      </w:pPr>
      <w:r>
        <w:rPr>
          <w:rFonts w:eastAsia="Arial Unicode MS"/>
        </w:rPr>
        <w:t xml:space="preserve">Требования к </w:t>
      </w:r>
      <w:proofErr w:type="spellStart"/>
      <w:r>
        <w:rPr>
          <w:rFonts w:eastAsia="Arial Unicode MS"/>
        </w:rPr>
        <w:t>Зибель</w:t>
      </w:r>
      <w:proofErr w:type="spellEnd"/>
      <w:r>
        <w:rPr>
          <w:rFonts w:eastAsia="Arial Unicode MS"/>
        </w:rPr>
        <w:t xml:space="preserve"> </w:t>
      </w:r>
      <w:r>
        <w:rPr>
          <w:rFonts w:eastAsia="Arial Unicode MS"/>
          <w:lang w:val="en-US"/>
        </w:rPr>
        <w:t>CRM</w:t>
      </w:r>
      <w:r>
        <w:rPr>
          <w:rFonts w:eastAsia="Arial Unicode MS"/>
        </w:rPr>
        <w:t xml:space="preserve"> описаны в пункте </w:t>
      </w:r>
      <w:hyperlink w:anchor="_4.2.6._Требования_к" w:history="1">
        <w:r>
          <w:rPr>
            <w:rStyle w:val="afb"/>
            <w:rFonts w:eastAsia="Arial Unicode MS"/>
          </w:rPr>
          <w:t>4.2.5</w:t>
        </w:r>
        <w:r w:rsidRPr="00F77680">
          <w:rPr>
            <w:rStyle w:val="afb"/>
            <w:rFonts w:eastAsia="Arial Unicode MS"/>
          </w:rPr>
          <w:t xml:space="preserve">. Требования к </w:t>
        </w:r>
        <w:proofErr w:type="spellStart"/>
        <w:r w:rsidRPr="00F77680">
          <w:rPr>
            <w:rStyle w:val="afb"/>
            <w:rFonts w:eastAsia="Arial Unicode MS"/>
          </w:rPr>
          <w:t>Зибель</w:t>
        </w:r>
        <w:proofErr w:type="spellEnd"/>
        <w:r w:rsidRPr="00F77680">
          <w:rPr>
            <w:rStyle w:val="afb"/>
            <w:rFonts w:eastAsia="Arial Unicode MS"/>
          </w:rPr>
          <w:t xml:space="preserve"> CRM (отделения банка и ДКО).</w:t>
        </w:r>
      </w:hyperlink>
      <w:r>
        <w:rPr>
          <w:rFonts w:eastAsia="Arial Unicode MS"/>
        </w:rPr>
        <w:t xml:space="preserve"> </w:t>
      </w:r>
    </w:p>
    <w:p w:rsidR="00147E95" w:rsidRDefault="00147E95" w:rsidP="00147E95">
      <w:pPr>
        <w:autoSpaceDE w:val="0"/>
        <w:autoSpaceDN w:val="0"/>
        <w:adjustRightInd w:val="0"/>
        <w:spacing w:line="288" w:lineRule="auto"/>
        <w:ind w:left="284"/>
        <w:jc w:val="both"/>
      </w:pPr>
      <w:r w:rsidRPr="00A55001">
        <w:rPr>
          <w:rFonts w:eastAsia="Arial Unicode MS"/>
          <w:b/>
        </w:rPr>
        <w:t>Шаг 2</w:t>
      </w:r>
      <w:r w:rsidRPr="004F0355">
        <w:rPr>
          <w:rFonts w:eastAsia="Arial Unicode MS"/>
        </w:rPr>
        <w:t xml:space="preserve"> </w:t>
      </w:r>
      <w:r>
        <w:rPr>
          <w:rFonts w:eastAsia="Arial Unicode MS"/>
        </w:rPr>
        <w:t>–</w:t>
      </w:r>
      <w:r w:rsidRPr="004F0355">
        <w:rPr>
          <w:rFonts w:eastAsia="Arial Unicode MS"/>
        </w:rPr>
        <w:t xml:space="preserve"> </w:t>
      </w:r>
      <w:proofErr w:type="spellStart"/>
      <w:r>
        <w:rPr>
          <w:rFonts w:eastAsia="Arial Unicode MS"/>
        </w:rPr>
        <w:t>Мультикарта</w:t>
      </w:r>
      <w:proofErr w:type="spellEnd"/>
      <w:r>
        <w:rPr>
          <w:rFonts w:eastAsia="Arial Unicode MS"/>
        </w:rPr>
        <w:t xml:space="preserve"> вызывает </w:t>
      </w:r>
      <w:hyperlink r:id="rId13" w:anchor="_4.2.2.1._БС_" w:history="1">
        <w:r w:rsidRPr="00A57BD5">
          <w:rPr>
            <w:rStyle w:val="afb"/>
            <w:rFonts w:eastAsia="Arial Unicode MS"/>
          </w:rPr>
          <w:t>БС “Регистрация/активация клиента в Программе Коллекция”</w:t>
        </w:r>
        <w:r w:rsidRPr="00A57BD5">
          <w:rPr>
            <w:rStyle w:val="afb"/>
          </w:rPr>
          <w:t>.</w:t>
        </w:r>
      </w:hyperlink>
    </w:p>
    <w:p w:rsidR="00147E95" w:rsidRDefault="00147E95" w:rsidP="00FC0A1F">
      <w:pPr>
        <w:autoSpaceDE w:val="0"/>
        <w:autoSpaceDN w:val="0"/>
        <w:adjustRightInd w:val="0"/>
        <w:spacing w:line="288" w:lineRule="auto"/>
        <w:ind w:left="284"/>
        <w:jc w:val="both"/>
        <w:rPr>
          <w:rFonts w:eastAsia="Arial Unicode MS"/>
        </w:rPr>
      </w:pPr>
      <w:r w:rsidRPr="00B81A8C">
        <w:rPr>
          <w:rFonts w:eastAsia="Arial Unicode MS"/>
          <w:b/>
        </w:rPr>
        <w:t xml:space="preserve">Шаг </w:t>
      </w:r>
      <w:r w:rsidR="005E1968" w:rsidRPr="005E1968">
        <w:rPr>
          <w:rFonts w:eastAsia="Arial Unicode MS"/>
          <w:b/>
        </w:rPr>
        <w:t>3</w:t>
      </w:r>
      <w:r>
        <w:rPr>
          <w:rFonts w:eastAsia="Arial Unicode MS"/>
        </w:rPr>
        <w:t xml:space="preserve"> -</w:t>
      </w:r>
      <w:r w:rsidRPr="004F0355">
        <w:rPr>
          <w:rFonts w:eastAsia="Arial Unicode MS"/>
        </w:rPr>
        <w:t xml:space="preserve"> </w:t>
      </w:r>
      <w:hyperlink r:id="rId14" w:anchor="_4.2.2.1._БС_" w:history="1">
        <w:r w:rsidRPr="00B81A8C">
          <w:rPr>
            <w:rStyle w:val="afb"/>
            <w:rFonts w:eastAsia="Arial Unicode MS"/>
          </w:rPr>
          <w:t>БС “Регистрация/активация клиента в Программе Коллекция”</w:t>
        </w:r>
      </w:hyperlink>
      <w:r w:rsidRPr="006C1B94">
        <w:rPr>
          <w:rFonts w:eastAsia="Arial Unicode MS"/>
        </w:rPr>
        <w:t xml:space="preserve"> </w:t>
      </w:r>
      <w:r>
        <w:rPr>
          <w:rFonts w:eastAsia="Arial Unicode MS"/>
        </w:rPr>
        <w:t xml:space="preserve">определяет </w:t>
      </w:r>
      <w:r>
        <w:rPr>
          <w:rFonts w:eastAsia="Arial Unicode MS"/>
          <w:lang w:val="en-US"/>
        </w:rPr>
        <w:t>ID</w:t>
      </w:r>
      <w:r w:rsidRPr="006C1B94">
        <w:rPr>
          <w:rFonts w:eastAsia="Arial Unicode MS"/>
        </w:rPr>
        <w:t xml:space="preserve"> </w:t>
      </w:r>
      <w:r>
        <w:rPr>
          <w:rFonts w:eastAsia="Arial Unicode MS"/>
        </w:rPr>
        <w:t>клиента в МДМ  (методы определения изложены в описании БС).</w:t>
      </w:r>
    </w:p>
    <w:p w:rsidR="00147E95" w:rsidRPr="00852F7C" w:rsidRDefault="00147E95" w:rsidP="00FC0A1F">
      <w:pPr>
        <w:autoSpaceDE w:val="0"/>
        <w:autoSpaceDN w:val="0"/>
        <w:adjustRightInd w:val="0"/>
        <w:spacing w:line="288" w:lineRule="auto"/>
        <w:ind w:left="284"/>
        <w:jc w:val="both"/>
        <w:rPr>
          <w:rFonts w:eastAsia="Arial Unicode MS"/>
        </w:rPr>
      </w:pPr>
      <w:r>
        <w:rPr>
          <w:rFonts w:eastAsia="Arial Unicode MS"/>
        </w:rPr>
        <w:t xml:space="preserve">Результатом работы БС является </w:t>
      </w:r>
      <w:r w:rsidRPr="00852F7C">
        <w:rPr>
          <w:rFonts w:eastAsia="Arial Unicode MS"/>
        </w:rPr>
        <w:t>накопление заявок на регистрацию и активацию</w:t>
      </w:r>
      <w:r w:rsidR="00561DF7">
        <w:rPr>
          <w:rFonts w:eastAsia="Arial Unicode MS"/>
        </w:rPr>
        <w:t>,</w:t>
      </w:r>
      <w:r w:rsidRPr="00852F7C">
        <w:rPr>
          <w:rFonts w:eastAsia="Arial Unicode MS"/>
        </w:rPr>
        <w:t xml:space="preserve"> </w:t>
      </w:r>
      <w:r w:rsidR="00561DF7">
        <w:rPr>
          <w:rFonts w:eastAsia="Arial Unicode MS"/>
        </w:rPr>
        <w:t xml:space="preserve">затем </w:t>
      </w:r>
      <w:r w:rsidRPr="00852F7C">
        <w:rPr>
          <w:rFonts w:eastAsia="Arial Unicode MS"/>
        </w:rPr>
        <w:t>выгрузка</w:t>
      </w:r>
      <w:r w:rsidR="00561DF7">
        <w:rPr>
          <w:rFonts w:eastAsia="Arial Unicode MS"/>
        </w:rPr>
        <w:t xml:space="preserve"> </w:t>
      </w:r>
      <w:r w:rsidR="005B0388">
        <w:rPr>
          <w:rFonts w:eastAsia="Arial Unicode MS"/>
        </w:rPr>
        <w:t xml:space="preserve">два </w:t>
      </w:r>
      <w:r w:rsidR="00561DF7">
        <w:rPr>
          <w:rFonts w:eastAsia="Arial Unicode MS"/>
        </w:rPr>
        <w:t>раз</w:t>
      </w:r>
      <w:r w:rsidR="005B0388">
        <w:rPr>
          <w:rFonts w:eastAsia="Arial Unicode MS"/>
        </w:rPr>
        <w:t>а</w:t>
      </w:r>
      <w:r w:rsidR="00561DF7">
        <w:rPr>
          <w:rFonts w:eastAsia="Arial Unicode MS"/>
        </w:rPr>
        <w:t xml:space="preserve"> в сутки </w:t>
      </w:r>
      <w:r w:rsidRPr="00852F7C">
        <w:t>реестра</w:t>
      </w:r>
      <w:r w:rsidR="00561DF7">
        <w:t xml:space="preserve"> с накопленными </w:t>
      </w:r>
      <w:r>
        <w:t xml:space="preserve">заявками </w:t>
      </w:r>
      <w:r w:rsidRPr="00852F7C">
        <w:t>клиент</w:t>
      </w:r>
      <w:r>
        <w:t>ов</w:t>
      </w:r>
      <w:r w:rsidRPr="00852F7C">
        <w:t xml:space="preserve"> </w:t>
      </w:r>
      <w:r>
        <w:t xml:space="preserve">на регистрацию и активацию </w:t>
      </w:r>
      <w:r w:rsidRPr="00852F7C">
        <w:t xml:space="preserve">в формате </w:t>
      </w:r>
      <w:r w:rsidRPr="00852F7C">
        <w:rPr>
          <w:b/>
          <w:lang w:val="en-US"/>
        </w:rPr>
        <w:t>txt</w:t>
      </w:r>
      <w:r>
        <w:t>.</w:t>
      </w:r>
      <w:r w:rsidRPr="00852F7C">
        <w:rPr>
          <w:rFonts w:eastAsia="Arial Unicode MS"/>
        </w:rPr>
        <w:t xml:space="preserve"> </w:t>
      </w:r>
    </w:p>
    <w:p w:rsidR="00147E95" w:rsidRDefault="00147E95" w:rsidP="00FC0A1F">
      <w:pPr>
        <w:autoSpaceDE w:val="0"/>
        <w:autoSpaceDN w:val="0"/>
        <w:adjustRightInd w:val="0"/>
        <w:spacing w:line="288" w:lineRule="auto"/>
        <w:ind w:left="284"/>
        <w:jc w:val="both"/>
        <w:rPr>
          <w:rFonts w:eastAsia="Arial Unicode MS"/>
        </w:rPr>
      </w:pPr>
      <w:r w:rsidRPr="00B81A8C">
        <w:rPr>
          <w:rFonts w:eastAsia="Arial Unicode MS"/>
          <w:b/>
        </w:rPr>
        <w:t xml:space="preserve">Шаг </w:t>
      </w:r>
      <w:r w:rsidR="005E1968" w:rsidRPr="005E1968">
        <w:rPr>
          <w:rFonts w:eastAsia="Arial Unicode MS"/>
          <w:b/>
        </w:rPr>
        <w:t>4</w:t>
      </w:r>
      <w:r>
        <w:rPr>
          <w:rFonts w:eastAsia="Arial Unicode MS"/>
        </w:rPr>
        <w:t xml:space="preserve"> – Хранилище </w:t>
      </w:r>
      <w:r w:rsidR="005B0388">
        <w:rPr>
          <w:rFonts w:eastAsia="Arial Unicode MS"/>
        </w:rPr>
        <w:t xml:space="preserve">два </w:t>
      </w:r>
      <w:r>
        <w:rPr>
          <w:rFonts w:eastAsia="Arial Unicode MS"/>
        </w:rPr>
        <w:t>раз</w:t>
      </w:r>
      <w:r w:rsidR="005B0388">
        <w:rPr>
          <w:rFonts w:eastAsia="Arial Unicode MS"/>
        </w:rPr>
        <w:t>а</w:t>
      </w:r>
      <w:r>
        <w:rPr>
          <w:rFonts w:eastAsia="Arial Unicode MS"/>
        </w:rPr>
        <w:t xml:space="preserve"> в сутки загружает реестр с заявками клиентов на регистрацию и активацию.</w:t>
      </w:r>
    </w:p>
    <w:p w:rsidR="00147E95" w:rsidRDefault="00147E95" w:rsidP="00FC0A1F">
      <w:pPr>
        <w:ind w:left="284"/>
        <w:jc w:val="both"/>
        <w:rPr>
          <w:rFonts w:eastAsia="Arial Unicode MS"/>
        </w:rPr>
      </w:pPr>
      <w:r>
        <w:rPr>
          <w:rFonts w:eastAsia="Arial Unicode MS"/>
        </w:rPr>
        <w:t xml:space="preserve">Требования к Хранилищу описаны в пункте </w:t>
      </w:r>
      <w:hyperlink w:anchor="_4.2.3._Требования_к" w:history="1">
        <w:r w:rsidRPr="0022320A">
          <w:rPr>
            <w:rStyle w:val="afb"/>
            <w:rFonts w:eastAsia="Arial Unicode MS"/>
            <w:b w:val="0"/>
          </w:rPr>
          <w:t>4.2.3. Требования к Хранилищу.</w:t>
        </w:r>
      </w:hyperlink>
    </w:p>
    <w:p w:rsidR="00147E95" w:rsidRDefault="00147E95" w:rsidP="00FC0A1F">
      <w:pPr>
        <w:ind w:left="284"/>
        <w:jc w:val="both"/>
        <w:rPr>
          <w:rFonts w:eastAsia="Arial Unicode MS"/>
        </w:rPr>
      </w:pPr>
    </w:p>
    <w:p w:rsidR="00147E95" w:rsidRDefault="00147E95" w:rsidP="00FC0A1F">
      <w:pPr>
        <w:autoSpaceDE w:val="0"/>
        <w:autoSpaceDN w:val="0"/>
        <w:adjustRightInd w:val="0"/>
        <w:spacing w:line="288" w:lineRule="auto"/>
        <w:ind w:left="284"/>
        <w:jc w:val="both"/>
        <w:rPr>
          <w:rFonts w:eastAsia="Arial Unicode MS"/>
        </w:rPr>
      </w:pPr>
      <w:r w:rsidRPr="00B81A8C">
        <w:rPr>
          <w:rFonts w:eastAsia="Arial Unicode MS"/>
          <w:b/>
        </w:rPr>
        <w:t xml:space="preserve">Шаг </w:t>
      </w:r>
      <w:r w:rsidR="005E1968" w:rsidRPr="005E1968">
        <w:rPr>
          <w:rFonts w:eastAsia="Arial Unicode MS"/>
          <w:b/>
        </w:rPr>
        <w:t>5</w:t>
      </w:r>
      <w:r>
        <w:rPr>
          <w:rFonts w:eastAsia="Arial Unicode MS"/>
          <w:b/>
        </w:rPr>
        <w:t xml:space="preserve"> </w:t>
      </w:r>
      <w:r>
        <w:rPr>
          <w:rFonts w:eastAsia="Arial Unicode MS"/>
        </w:rPr>
        <w:t xml:space="preserve"> – Клиент регистрируется и активируется Хранилищем и Сайтом согласно </w:t>
      </w:r>
      <w:proofErr w:type="gramStart"/>
      <w:r>
        <w:rPr>
          <w:rFonts w:eastAsia="Arial Unicode MS"/>
        </w:rPr>
        <w:t>требован</w:t>
      </w:r>
      <w:r w:rsidR="00742657">
        <w:rPr>
          <w:rFonts w:eastAsia="Arial Unicode MS"/>
        </w:rPr>
        <w:t>иям</w:t>
      </w:r>
      <w:proofErr w:type="gramEnd"/>
      <w:r>
        <w:rPr>
          <w:rFonts w:eastAsia="Arial Unicode MS"/>
        </w:rPr>
        <w:t xml:space="preserve"> изложенным в  пункте </w:t>
      </w:r>
      <w:hyperlink w:anchor="_4.2.3._Требования_к" w:history="1">
        <w:r w:rsidRPr="00EC5515">
          <w:rPr>
            <w:rStyle w:val="afb"/>
            <w:rFonts w:eastAsia="Arial Unicode MS"/>
          </w:rPr>
          <w:t>4.2.3. Требования к Хранилищу.</w:t>
        </w:r>
      </w:hyperlink>
    </w:p>
    <w:p w:rsidR="00237AFF" w:rsidRDefault="00CF4449" w:rsidP="00FC0A1F">
      <w:pPr>
        <w:ind w:left="284"/>
        <w:jc w:val="both"/>
        <w:rPr>
          <w:rFonts w:eastAsia="Arial Unicode MS"/>
        </w:rPr>
      </w:pPr>
      <w:r>
        <w:rPr>
          <w:rFonts w:eastAsia="Arial Unicode MS"/>
        </w:rPr>
        <w:t xml:space="preserve">Требования к Сайту в </w:t>
      </w:r>
      <w:r w:rsidR="009F3E2F">
        <w:rPr>
          <w:rFonts w:eastAsia="Arial Unicode MS"/>
        </w:rPr>
        <w:t>данной заявке не предъявляются.</w:t>
      </w:r>
    </w:p>
    <w:p w:rsidR="00CF4449" w:rsidRDefault="00CF4449" w:rsidP="00FC0A1F">
      <w:pPr>
        <w:ind w:firstLine="284"/>
        <w:jc w:val="both"/>
        <w:rPr>
          <w:b/>
        </w:rPr>
      </w:pPr>
    </w:p>
    <w:p w:rsidR="00B32323" w:rsidRPr="00F9387E" w:rsidRDefault="00821063" w:rsidP="00FC0A1F">
      <w:pPr>
        <w:jc w:val="both"/>
        <w:rPr>
          <w:b/>
        </w:rPr>
      </w:pPr>
      <w:r w:rsidRPr="00F9387E">
        <w:rPr>
          <w:b/>
        </w:rPr>
        <w:t>Результат</w:t>
      </w:r>
      <w:r w:rsidR="00B32323" w:rsidRPr="00F9387E">
        <w:rPr>
          <w:b/>
        </w:rPr>
        <w:t>.</w:t>
      </w:r>
    </w:p>
    <w:p w:rsidR="00821063" w:rsidRPr="00147E95" w:rsidRDefault="007367E7" w:rsidP="00FC0A1F">
      <w:pPr>
        <w:ind w:left="426"/>
        <w:jc w:val="both"/>
      </w:pPr>
      <w:r>
        <w:t>Клиент</w:t>
      </w:r>
      <w:r w:rsidR="00147E95">
        <w:t xml:space="preserve"> успешно</w:t>
      </w:r>
      <w:r>
        <w:t xml:space="preserve"> </w:t>
      </w:r>
      <w:r w:rsidR="00147E95">
        <w:t>зарегистрирован и активирован в  П</w:t>
      </w:r>
      <w:r>
        <w:t>рограмме Коллекция.</w:t>
      </w:r>
    </w:p>
    <w:p w:rsidR="00900DCF" w:rsidRPr="00147E95" w:rsidRDefault="00900DCF" w:rsidP="00FC0A1F">
      <w:pPr>
        <w:jc w:val="both"/>
      </w:pPr>
    </w:p>
    <w:p w:rsidR="001317DE" w:rsidRPr="001317DE" w:rsidRDefault="001317DE" w:rsidP="00B97BC2">
      <w:pPr>
        <w:pStyle w:val="4"/>
        <w:numPr>
          <w:ilvl w:val="3"/>
          <w:numId w:val="29"/>
        </w:numPr>
        <w:ind w:left="851" w:hanging="851"/>
        <w:rPr>
          <w:rFonts w:eastAsiaTheme="minorHAnsi" w:cs="Times New Roman"/>
          <w:color w:val="000000"/>
          <w:sz w:val="22"/>
          <w:szCs w:val="22"/>
          <w:lang w:eastAsia="en-US"/>
        </w:rPr>
      </w:pPr>
      <w:bookmarkStart w:id="2" w:name="_Диаграмма_действия_“Отключение"/>
      <w:bookmarkStart w:id="3" w:name="_Диаграмма_действия_“Подключен"/>
      <w:bookmarkEnd w:id="2"/>
      <w:bookmarkEnd w:id="3"/>
      <w:r w:rsidRPr="001317DE">
        <w:rPr>
          <w:rFonts w:eastAsiaTheme="minorHAnsi" w:cs="Times New Roman"/>
        </w:rPr>
        <w:t xml:space="preserve">Диаграмма действия </w:t>
      </w:r>
      <w:r w:rsidRPr="001317DE">
        <w:rPr>
          <w:rFonts w:eastAsiaTheme="minorHAnsi" w:cs="Times New Roman"/>
          <w:color w:val="000000"/>
          <w:sz w:val="22"/>
          <w:szCs w:val="22"/>
          <w:lang w:eastAsia="en-US"/>
        </w:rPr>
        <w:t>“Подключен ли клиент к Программе Коллекция”</w:t>
      </w:r>
    </w:p>
    <w:p w:rsidR="001317DE" w:rsidRPr="001317DE" w:rsidRDefault="003D042B" w:rsidP="001317DE">
      <w:pPr>
        <w:rPr>
          <w:rFonts w:eastAsiaTheme="minorHAnsi"/>
          <w:lang w:eastAsia="en-US"/>
        </w:rPr>
      </w:pPr>
      <w:r>
        <w:object w:dxaOrig="9659" w:dyaOrig="5063">
          <v:shape id="_x0000_i1026" type="#_x0000_t75" style="width:466.95pt;height:245.55pt" o:ole="">
            <v:imagedata r:id="rId15" o:title=""/>
          </v:shape>
          <o:OLEObject Type="Embed" ProgID="Visio.Drawing.11" ShapeID="_x0000_i1026" DrawAspect="Content" ObjectID="_1468242080" r:id="rId16"/>
        </w:object>
      </w:r>
    </w:p>
    <w:p w:rsidR="00900DCF" w:rsidRPr="00B32323" w:rsidRDefault="00900DCF" w:rsidP="00D8777D">
      <w:pPr>
        <w:pStyle w:val="24"/>
        <w:rPr>
          <w:rFonts w:ascii="Times New Roman" w:hAnsi="Times New Roman"/>
          <w:sz w:val="24"/>
        </w:rPr>
      </w:pPr>
      <w:r w:rsidRPr="00821063">
        <w:rPr>
          <w:rFonts w:ascii="Times New Roman" w:hAnsi="Times New Roman"/>
          <w:sz w:val="24"/>
        </w:rPr>
        <w:t>Предусловие</w:t>
      </w:r>
      <w:r w:rsidRPr="00B32323">
        <w:rPr>
          <w:rFonts w:ascii="Times New Roman" w:hAnsi="Times New Roman"/>
          <w:sz w:val="24"/>
        </w:rPr>
        <w:t>.</w:t>
      </w:r>
    </w:p>
    <w:p w:rsidR="003D3E33" w:rsidRDefault="00D8777D" w:rsidP="003D3E33">
      <w:pPr>
        <w:ind w:left="284"/>
        <w:jc w:val="both"/>
        <w:rPr>
          <w:rFonts w:eastAsia="Arial Unicode MS"/>
        </w:rPr>
      </w:pPr>
      <w:r>
        <w:rPr>
          <w:rFonts w:eastAsia="Arial Unicode MS"/>
        </w:rPr>
        <w:t>Необходимо проверить участие клиента в Программе Коллекция для выполнени</w:t>
      </w:r>
      <w:r w:rsidR="003D3E33">
        <w:rPr>
          <w:rFonts w:eastAsia="Arial Unicode MS"/>
        </w:rPr>
        <w:t>я</w:t>
      </w:r>
      <w:r>
        <w:rPr>
          <w:rFonts w:eastAsia="Arial Unicode MS"/>
        </w:rPr>
        <w:t xml:space="preserve"> требований</w:t>
      </w:r>
      <w:r w:rsidR="003D3E33">
        <w:rPr>
          <w:rFonts w:eastAsia="Arial Unicode MS"/>
        </w:rPr>
        <w:t xml:space="preserve"> из пунктов</w:t>
      </w:r>
      <w:r>
        <w:rPr>
          <w:rFonts w:eastAsia="Arial Unicode MS"/>
        </w:rPr>
        <w:t xml:space="preserve"> </w:t>
      </w:r>
      <w:r w:rsidR="003D3E33">
        <w:rPr>
          <w:rFonts w:eastAsia="Arial Unicode MS"/>
        </w:rPr>
        <w:t xml:space="preserve"> </w:t>
      </w:r>
      <w:hyperlink w:anchor="_4.2.5._Требования_к" w:history="1">
        <w:r w:rsidR="003D3E33" w:rsidRPr="00A55001">
          <w:rPr>
            <w:rStyle w:val="afb"/>
            <w:rFonts w:eastAsia="Arial Unicode MS"/>
          </w:rPr>
          <w:t>4.2.</w:t>
        </w:r>
        <w:r w:rsidR="00407CE6">
          <w:rPr>
            <w:rStyle w:val="afb"/>
            <w:rFonts w:eastAsia="Arial Unicode MS"/>
          </w:rPr>
          <w:t>4</w:t>
        </w:r>
        <w:r w:rsidR="003D3E33" w:rsidRPr="00A55001">
          <w:rPr>
            <w:rStyle w:val="afb"/>
            <w:rFonts w:eastAsia="Arial Unicode MS"/>
          </w:rPr>
          <w:t xml:space="preserve">. Требования к </w:t>
        </w:r>
        <w:proofErr w:type="spellStart"/>
        <w:r w:rsidR="003D3E33" w:rsidRPr="00A55001">
          <w:rPr>
            <w:rStyle w:val="afb"/>
            <w:rFonts w:eastAsia="Arial Unicode MS"/>
          </w:rPr>
          <w:t>Телебанку</w:t>
        </w:r>
        <w:proofErr w:type="spellEnd"/>
      </w:hyperlink>
      <w:r w:rsidR="003D3E33">
        <w:rPr>
          <w:rFonts w:eastAsia="Arial Unicode MS"/>
        </w:rPr>
        <w:t xml:space="preserve">, </w:t>
      </w:r>
      <w:hyperlink w:anchor="_4.2.6._Требования_к" w:history="1">
        <w:r w:rsidR="003D3E33" w:rsidRPr="00F77680">
          <w:rPr>
            <w:rStyle w:val="afb"/>
            <w:rFonts w:eastAsia="Arial Unicode MS"/>
          </w:rPr>
          <w:t>4.2.</w:t>
        </w:r>
        <w:r w:rsidR="00407CE6">
          <w:rPr>
            <w:rStyle w:val="afb"/>
            <w:rFonts w:eastAsia="Arial Unicode MS"/>
          </w:rPr>
          <w:t>5</w:t>
        </w:r>
        <w:r w:rsidR="003D3E33" w:rsidRPr="00F77680">
          <w:rPr>
            <w:rStyle w:val="afb"/>
            <w:rFonts w:eastAsia="Arial Unicode MS"/>
          </w:rPr>
          <w:t xml:space="preserve">. Требования к </w:t>
        </w:r>
        <w:proofErr w:type="spellStart"/>
        <w:r w:rsidR="003D3E33" w:rsidRPr="00F77680">
          <w:rPr>
            <w:rStyle w:val="afb"/>
            <w:rFonts w:eastAsia="Arial Unicode MS"/>
          </w:rPr>
          <w:t>Зибель</w:t>
        </w:r>
        <w:proofErr w:type="spellEnd"/>
        <w:r w:rsidR="003D3E33" w:rsidRPr="00F77680">
          <w:rPr>
            <w:rStyle w:val="afb"/>
            <w:rFonts w:eastAsia="Arial Unicode MS"/>
          </w:rPr>
          <w:t xml:space="preserve"> CRM (отделения банка и ДКО)</w:t>
        </w:r>
      </w:hyperlink>
      <w:r w:rsidR="0059361C">
        <w:rPr>
          <w:rFonts w:eastAsia="Arial Unicode MS"/>
        </w:rPr>
        <w:t>.</w:t>
      </w:r>
    </w:p>
    <w:p w:rsidR="00900DCF" w:rsidRPr="00900DCF" w:rsidRDefault="00900DCF" w:rsidP="00D8777D">
      <w:pPr>
        <w:jc w:val="both"/>
        <w:rPr>
          <w:rFonts w:eastAsia="Arial Unicode MS"/>
        </w:rPr>
      </w:pPr>
    </w:p>
    <w:p w:rsidR="00900DCF" w:rsidRPr="00742657" w:rsidRDefault="00900DCF" w:rsidP="00D8777D">
      <w:pPr>
        <w:jc w:val="both"/>
        <w:rPr>
          <w:rFonts w:eastAsia="Arial Unicode MS"/>
          <w:b/>
          <w:color w:val="000000"/>
          <w:u w:color="000000"/>
        </w:rPr>
      </w:pPr>
      <w:r w:rsidRPr="00821063">
        <w:rPr>
          <w:rFonts w:eastAsia="Arial Unicode MS"/>
          <w:b/>
          <w:color w:val="000000"/>
          <w:u w:color="000000"/>
        </w:rPr>
        <w:t>Основной успешный сценарий</w:t>
      </w:r>
      <w:r>
        <w:rPr>
          <w:rFonts w:eastAsia="Arial Unicode MS"/>
          <w:b/>
          <w:color w:val="000000"/>
          <w:u w:color="000000"/>
        </w:rPr>
        <w:t>.</w:t>
      </w:r>
    </w:p>
    <w:p w:rsidR="00944C49" w:rsidRPr="00C96127" w:rsidRDefault="00944C49" w:rsidP="003D3E33">
      <w:pPr>
        <w:ind w:left="284"/>
        <w:jc w:val="both"/>
        <w:rPr>
          <w:rFonts w:eastAsia="Arial Unicode MS"/>
        </w:rPr>
      </w:pPr>
      <w:r w:rsidRPr="00262EF3">
        <w:rPr>
          <w:rFonts w:eastAsia="Arial Unicode MS"/>
          <w:b/>
        </w:rPr>
        <w:t>Шаг 1</w:t>
      </w:r>
      <w:r w:rsidR="005E1968" w:rsidRPr="005E1968">
        <w:rPr>
          <w:rFonts w:eastAsia="Arial Unicode MS"/>
          <w:b/>
        </w:rPr>
        <w:t>-</w:t>
      </w:r>
      <w:r w:rsidR="005E1968">
        <w:rPr>
          <w:rFonts w:eastAsia="Arial Unicode MS"/>
          <w:b/>
          <w:lang w:val="en-US"/>
        </w:rPr>
        <w:t>T</w:t>
      </w:r>
      <w:r>
        <w:rPr>
          <w:rFonts w:eastAsia="Arial Unicode MS"/>
        </w:rPr>
        <w:t>-</w:t>
      </w:r>
      <w:r w:rsidR="00C96127">
        <w:rPr>
          <w:rFonts w:eastAsia="Arial Unicode MS"/>
        </w:rPr>
        <w:t xml:space="preserve"> Для того</w:t>
      </w:r>
      <w:r w:rsidR="006708C6" w:rsidRPr="006708C6">
        <w:rPr>
          <w:rFonts w:eastAsia="Arial Unicode MS"/>
        </w:rPr>
        <w:t>,</w:t>
      </w:r>
      <w:r w:rsidR="00C96127">
        <w:rPr>
          <w:rFonts w:eastAsia="Arial Unicode MS"/>
        </w:rPr>
        <w:t xml:space="preserve"> чтобы проверить подключен ли клиент к Программе Коллекция</w:t>
      </w:r>
      <w:r w:rsidR="00262EF3">
        <w:rPr>
          <w:rFonts w:eastAsia="Arial Unicode MS"/>
        </w:rPr>
        <w:t>,</w:t>
      </w:r>
      <w:r w:rsidR="00C96127">
        <w:rPr>
          <w:rFonts w:eastAsia="Arial Unicode MS"/>
        </w:rPr>
        <w:t xml:space="preserve"> </w:t>
      </w:r>
      <w:proofErr w:type="spellStart"/>
      <w:r w:rsidR="00C96127">
        <w:rPr>
          <w:rFonts w:eastAsia="Arial Unicode MS"/>
        </w:rPr>
        <w:t>Телебанк</w:t>
      </w:r>
      <w:proofErr w:type="spellEnd"/>
      <w:r w:rsidR="00C96127">
        <w:rPr>
          <w:rFonts w:eastAsia="Arial Unicode MS"/>
        </w:rPr>
        <w:t xml:space="preserve"> вызывает БС</w:t>
      </w:r>
      <w:r w:rsidR="00C96127" w:rsidRPr="00C96127">
        <w:rPr>
          <w:rFonts w:eastAsia="Arial Unicode MS"/>
        </w:rPr>
        <w:t xml:space="preserve"> “</w:t>
      </w:r>
      <w:r w:rsidR="00C96127">
        <w:rPr>
          <w:rFonts w:eastAsia="Arial Unicode MS"/>
        </w:rPr>
        <w:t>Бонусный счет клиента ФЛ</w:t>
      </w:r>
      <w:r w:rsidR="00C96127" w:rsidRPr="00C96127">
        <w:rPr>
          <w:rFonts w:eastAsia="Arial Unicode MS"/>
        </w:rPr>
        <w:t>”</w:t>
      </w:r>
      <w:r w:rsidR="00C96127">
        <w:rPr>
          <w:rFonts w:eastAsia="Arial Unicode MS"/>
        </w:rPr>
        <w:t xml:space="preserve"> (описание БС см. в </w:t>
      </w:r>
      <w:r w:rsidR="00C96127">
        <w:rPr>
          <w:rFonts w:eastAsia="Arial Unicode MS"/>
          <w:lang w:val="en-US"/>
        </w:rPr>
        <w:t>BR</w:t>
      </w:r>
      <w:r w:rsidR="00C96127" w:rsidRPr="00C96127">
        <w:rPr>
          <w:rFonts w:eastAsia="Arial Unicode MS"/>
        </w:rPr>
        <w:t xml:space="preserve">-7039 </w:t>
      </w:r>
      <w:r w:rsidR="00C96127" w:rsidRPr="00C96127">
        <w:rPr>
          <w:rFonts w:eastAsia="Arial Unicode MS"/>
        </w:rPr>
        <w:lastRenderedPageBreak/>
        <w:t>“Расширение каналов информирования клиентов о начисленных бонусах в рамках программы «Коллекция»”</w:t>
      </w:r>
      <w:r w:rsidR="00C96127">
        <w:rPr>
          <w:rFonts w:eastAsia="Arial Unicode MS"/>
        </w:rPr>
        <w:t>).</w:t>
      </w:r>
    </w:p>
    <w:p w:rsidR="00C96127" w:rsidRDefault="00C96127" w:rsidP="003D3E33">
      <w:pPr>
        <w:ind w:left="284"/>
        <w:jc w:val="both"/>
        <w:rPr>
          <w:rFonts w:eastAsia="Arial Unicode MS"/>
        </w:rPr>
      </w:pPr>
      <w:r>
        <w:rPr>
          <w:rFonts w:eastAsia="Arial Unicode MS"/>
        </w:rPr>
        <w:t xml:space="preserve">Если БС вернул код ошибки </w:t>
      </w:r>
      <w:r w:rsidRPr="00C96127">
        <w:rPr>
          <w:rFonts w:eastAsia="Arial Unicode MS"/>
        </w:rPr>
        <w:t>“</w:t>
      </w:r>
      <w:r w:rsidRPr="00C96127">
        <w:t>Клиент не является участником бонусной программы</w:t>
      </w:r>
      <w:r w:rsidRPr="00C96127">
        <w:rPr>
          <w:rFonts w:eastAsia="Arial Unicode MS"/>
        </w:rPr>
        <w:t>”</w:t>
      </w:r>
      <w:r>
        <w:rPr>
          <w:rFonts w:eastAsia="Arial Unicode MS"/>
        </w:rPr>
        <w:t xml:space="preserve">, то для </w:t>
      </w:r>
      <w:proofErr w:type="spellStart"/>
      <w:r>
        <w:rPr>
          <w:rFonts w:eastAsia="Arial Unicode MS"/>
        </w:rPr>
        <w:t>Телебанка</w:t>
      </w:r>
      <w:proofErr w:type="spellEnd"/>
      <w:r>
        <w:rPr>
          <w:rFonts w:eastAsia="Arial Unicode MS"/>
        </w:rPr>
        <w:t xml:space="preserve"> это означает, что клиент к Программе Коллекция не подключен.</w:t>
      </w:r>
    </w:p>
    <w:p w:rsidR="00C96127" w:rsidRPr="00C96127" w:rsidRDefault="00C96127" w:rsidP="003D3E33">
      <w:pPr>
        <w:ind w:left="284"/>
        <w:jc w:val="both"/>
        <w:rPr>
          <w:rFonts w:eastAsia="Arial Unicode MS"/>
        </w:rPr>
      </w:pPr>
      <w:r>
        <w:rPr>
          <w:rFonts w:eastAsia="Arial Unicode MS"/>
        </w:rPr>
        <w:t xml:space="preserve">Если БС вернул бонусный </w:t>
      </w:r>
      <w:proofErr w:type="gramStart"/>
      <w:r>
        <w:rPr>
          <w:rFonts w:eastAsia="Arial Unicode MS"/>
        </w:rPr>
        <w:t>остаток клиента</w:t>
      </w:r>
      <w:proofErr w:type="gramEnd"/>
      <w:r>
        <w:rPr>
          <w:rFonts w:eastAsia="Arial Unicode MS"/>
        </w:rPr>
        <w:t xml:space="preserve">, то для </w:t>
      </w:r>
      <w:proofErr w:type="spellStart"/>
      <w:r>
        <w:rPr>
          <w:rFonts w:eastAsia="Arial Unicode MS"/>
        </w:rPr>
        <w:t>Телебанка</w:t>
      </w:r>
      <w:proofErr w:type="spellEnd"/>
      <w:r>
        <w:rPr>
          <w:rFonts w:eastAsia="Arial Unicode MS"/>
        </w:rPr>
        <w:t xml:space="preserve"> это означает, что клиент</w:t>
      </w:r>
      <w:r w:rsidR="00262EF3" w:rsidRPr="00262EF3">
        <w:rPr>
          <w:rFonts w:eastAsia="Arial Unicode MS"/>
        </w:rPr>
        <w:t xml:space="preserve"> </w:t>
      </w:r>
      <w:r w:rsidR="00262EF3">
        <w:rPr>
          <w:rFonts w:eastAsia="Arial Unicode MS"/>
        </w:rPr>
        <w:t xml:space="preserve">подключен </w:t>
      </w:r>
      <w:r>
        <w:rPr>
          <w:rFonts w:eastAsia="Arial Unicode MS"/>
        </w:rPr>
        <w:t xml:space="preserve"> к Программе Коллекция.</w:t>
      </w:r>
    </w:p>
    <w:p w:rsidR="00262EF3" w:rsidRPr="00C96127" w:rsidRDefault="00900DCF" w:rsidP="003D3E33">
      <w:pPr>
        <w:ind w:left="284"/>
        <w:jc w:val="both"/>
        <w:rPr>
          <w:rFonts w:eastAsia="Arial Unicode MS"/>
        </w:rPr>
      </w:pPr>
      <w:r w:rsidRPr="00262EF3">
        <w:rPr>
          <w:rFonts w:eastAsia="Arial Unicode MS"/>
          <w:b/>
        </w:rPr>
        <w:t xml:space="preserve">Шаг </w:t>
      </w:r>
      <w:r w:rsidR="00C44D1E" w:rsidRPr="00C44D1E">
        <w:rPr>
          <w:rFonts w:eastAsia="Arial Unicode MS"/>
          <w:b/>
        </w:rPr>
        <w:t>1</w:t>
      </w:r>
      <w:r w:rsidR="005E1968" w:rsidRPr="005E1968">
        <w:rPr>
          <w:rFonts w:eastAsia="Arial Unicode MS"/>
          <w:b/>
        </w:rPr>
        <w:t>-</w:t>
      </w:r>
      <w:r w:rsidR="005E1968">
        <w:rPr>
          <w:rFonts w:eastAsia="Arial Unicode MS"/>
          <w:b/>
          <w:lang w:val="en-US"/>
        </w:rPr>
        <w:t>S</w:t>
      </w:r>
      <w:r w:rsidRPr="004F0355">
        <w:rPr>
          <w:rFonts w:eastAsia="Arial Unicode MS"/>
        </w:rPr>
        <w:t xml:space="preserve"> </w:t>
      </w:r>
      <w:r>
        <w:rPr>
          <w:rFonts w:eastAsia="Arial Unicode MS"/>
        </w:rPr>
        <w:t>–</w:t>
      </w:r>
      <w:r w:rsidR="00262EF3" w:rsidRPr="00262EF3">
        <w:rPr>
          <w:rFonts w:eastAsia="Arial Unicode MS"/>
        </w:rPr>
        <w:t xml:space="preserve"> </w:t>
      </w:r>
      <w:r w:rsidR="00262EF3">
        <w:rPr>
          <w:rFonts w:eastAsia="Arial Unicode MS"/>
        </w:rPr>
        <w:t>Для того</w:t>
      </w:r>
      <w:r w:rsidR="006708C6" w:rsidRPr="006708C6">
        <w:rPr>
          <w:rFonts w:eastAsia="Arial Unicode MS"/>
        </w:rPr>
        <w:t>,</w:t>
      </w:r>
      <w:r w:rsidR="00262EF3">
        <w:rPr>
          <w:rFonts w:eastAsia="Arial Unicode MS"/>
        </w:rPr>
        <w:t xml:space="preserve"> чтобы проверить подключен ли клиент к Программе Коллекция, </w:t>
      </w:r>
      <w:proofErr w:type="spellStart"/>
      <w:r w:rsidR="00262EF3">
        <w:rPr>
          <w:rFonts w:eastAsia="Arial Unicode MS"/>
        </w:rPr>
        <w:t>Зибель</w:t>
      </w:r>
      <w:proofErr w:type="spellEnd"/>
      <w:r w:rsidR="00262EF3">
        <w:rPr>
          <w:rFonts w:eastAsia="Arial Unicode MS"/>
        </w:rPr>
        <w:t xml:space="preserve"> </w:t>
      </w:r>
      <w:r w:rsidR="00262EF3">
        <w:rPr>
          <w:rFonts w:eastAsia="Arial Unicode MS"/>
          <w:lang w:val="en-US"/>
        </w:rPr>
        <w:t>CRM</w:t>
      </w:r>
      <w:r w:rsidR="00262EF3">
        <w:rPr>
          <w:rFonts w:eastAsia="Arial Unicode MS"/>
        </w:rPr>
        <w:t xml:space="preserve"> вызывает БС</w:t>
      </w:r>
      <w:r w:rsidR="00262EF3" w:rsidRPr="00C96127">
        <w:rPr>
          <w:rFonts w:eastAsia="Arial Unicode MS"/>
        </w:rPr>
        <w:t xml:space="preserve"> “</w:t>
      </w:r>
      <w:r w:rsidR="00262EF3">
        <w:rPr>
          <w:rFonts w:eastAsia="Arial Unicode MS"/>
        </w:rPr>
        <w:t>Бонусный счет клиента ФЛ</w:t>
      </w:r>
      <w:r w:rsidR="00262EF3" w:rsidRPr="00C96127">
        <w:rPr>
          <w:rFonts w:eastAsia="Arial Unicode MS"/>
        </w:rPr>
        <w:t>”</w:t>
      </w:r>
      <w:r w:rsidR="00262EF3">
        <w:rPr>
          <w:rFonts w:eastAsia="Arial Unicode MS"/>
        </w:rPr>
        <w:t xml:space="preserve"> (описание БС см. в </w:t>
      </w:r>
      <w:r w:rsidR="00262EF3">
        <w:rPr>
          <w:rFonts w:eastAsia="Arial Unicode MS"/>
          <w:lang w:val="en-US"/>
        </w:rPr>
        <w:t>BR</w:t>
      </w:r>
      <w:r w:rsidR="00262EF3" w:rsidRPr="00C96127">
        <w:rPr>
          <w:rFonts w:eastAsia="Arial Unicode MS"/>
        </w:rPr>
        <w:t>-7039 “Расширение каналов информирования клиентов о начисленных бонусах в рамках программы «Коллекция»”</w:t>
      </w:r>
      <w:r w:rsidR="00262EF3">
        <w:rPr>
          <w:rFonts w:eastAsia="Arial Unicode MS"/>
        </w:rPr>
        <w:t>).</w:t>
      </w:r>
    </w:p>
    <w:p w:rsidR="00262EF3" w:rsidRDefault="00262EF3" w:rsidP="003D3E33">
      <w:pPr>
        <w:ind w:left="284"/>
        <w:jc w:val="both"/>
        <w:rPr>
          <w:rFonts w:eastAsia="Arial Unicode MS"/>
        </w:rPr>
      </w:pPr>
      <w:r>
        <w:rPr>
          <w:rFonts w:eastAsia="Arial Unicode MS"/>
        </w:rPr>
        <w:t xml:space="preserve">Если БС вернул код ошибки </w:t>
      </w:r>
      <w:r w:rsidRPr="00C96127">
        <w:rPr>
          <w:rFonts w:eastAsia="Arial Unicode MS"/>
        </w:rPr>
        <w:t>“</w:t>
      </w:r>
      <w:r w:rsidRPr="00C96127">
        <w:t>Клиент не является участником бонусной программы</w:t>
      </w:r>
      <w:r w:rsidRPr="00C96127">
        <w:rPr>
          <w:rFonts w:eastAsia="Arial Unicode MS"/>
        </w:rPr>
        <w:t>”</w:t>
      </w:r>
      <w:r>
        <w:rPr>
          <w:rFonts w:eastAsia="Arial Unicode MS"/>
        </w:rPr>
        <w:t xml:space="preserve">, то для </w:t>
      </w:r>
      <w:proofErr w:type="spellStart"/>
      <w:r>
        <w:rPr>
          <w:rFonts w:eastAsia="Arial Unicode MS"/>
        </w:rPr>
        <w:t>Зибель</w:t>
      </w:r>
      <w:proofErr w:type="spellEnd"/>
      <w:r>
        <w:rPr>
          <w:rFonts w:eastAsia="Arial Unicode MS"/>
        </w:rPr>
        <w:t xml:space="preserve"> </w:t>
      </w:r>
      <w:r>
        <w:rPr>
          <w:rFonts w:eastAsia="Arial Unicode MS"/>
          <w:lang w:val="en-US"/>
        </w:rPr>
        <w:t>CRM</w:t>
      </w:r>
      <w:r>
        <w:rPr>
          <w:rFonts w:eastAsia="Arial Unicode MS"/>
        </w:rPr>
        <w:t xml:space="preserve"> это означает, что клиент к Программе Коллекция не подключен.</w:t>
      </w:r>
    </w:p>
    <w:p w:rsidR="00900DCF" w:rsidRPr="00944C49" w:rsidRDefault="00262EF3" w:rsidP="003D3E33">
      <w:pPr>
        <w:ind w:left="284"/>
        <w:jc w:val="both"/>
        <w:rPr>
          <w:rFonts w:eastAsia="Arial Unicode MS"/>
        </w:rPr>
      </w:pPr>
      <w:r>
        <w:rPr>
          <w:rFonts w:eastAsia="Arial Unicode MS"/>
        </w:rPr>
        <w:t xml:space="preserve">Если БС вернул бонусный </w:t>
      </w:r>
      <w:proofErr w:type="gramStart"/>
      <w:r>
        <w:rPr>
          <w:rFonts w:eastAsia="Arial Unicode MS"/>
        </w:rPr>
        <w:t>остаток клиента</w:t>
      </w:r>
      <w:proofErr w:type="gramEnd"/>
      <w:r>
        <w:rPr>
          <w:rFonts w:eastAsia="Arial Unicode MS"/>
        </w:rPr>
        <w:t xml:space="preserve">, то для </w:t>
      </w:r>
      <w:proofErr w:type="spellStart"/>
      <w:r>
        <w:rPr>
          <w:rFonts w:eastAsia="Arial Unicode MS"/>
        </w:rPr>
        <w:t>Зибель</w:t>
      </w:r>
      <w:proofErr w:type="spellEnd"/>
      <w:r>
        <w:rPr>
          <w:rFonts w:eastAsia="Arial Unicode MS"/>
        </w:rPr>
        <w:t xml:space="preserve"> </w:t>
      </w:r>
      <w:r>
        <w:rPr>
          <w:rFonts w:eastAsia="Arial Unicode MS"/>
          <w:lang w:val="en-US"/>
        </w:rPr>
        <w:t>CRM</w:t>
      </w:r>
      <w:r>
        <w:rPr>
          <w:rFonts w:eastAsia="Arial Unicode MS"/>
        </w:rPr>
        <w:t xml:space="preserve"> это означает, что клиент</w:t>
      </w:r>
      <w:r w:rsidRPr="00262EF3">
        <w:rPr>
          <w:rFonts w:eastAsia="Arial Unicode MS"/>
        </w:rPr>
        <w:t xml:space="preserve"> </w:t>
      </w:r>
      <w:r>
        <w:rPr>
          <w:rFonts w:eastAsia="Arial Unicode MS"/>
        </w:rPr>
        <w:t>подключен  к Программе Коллекция.</w:t>
      </w:r>
    </w:p>
    <w:p w:rsidR="00900DCF" w:rsidRPr="00D8777D" w:rsidRDefault="00262EF3" w:rsidP="003D3E33">
      <w:pPr>
        <w:ind w:left="284"/>
        <w:jc w:val="both"/>
        <w:rPr>
          <w:rFonts w:eastAsia="Arial Unicode MS"/>
        </w:rPr>
      </w:pPr>
      <w:r w:rsidRPr="00262EF3">
        <w:rPr>
          <w:rFonts w:eastAsia="Arial Unicode MS"/>
          <w:b/>
        </w:rPr>
        <w:t xml:space="preserve">Шаг </w:t>
      </w:r>
      <w:r w:rsidR="005E1968" w:rsidRPr="005E1968">
        <w:rPr>
          <w:rFonts w:eastAsia="Arial Unicode MS"/>
          <w:b/>
        </w:rPr>
        <w:t>2</w:t>
      </w:r>
      <w:r w:rsidRPr="004F0355">
        <w:rPr>
          <w:rFonts w:eastAsia="Arial Unicode MS"/>
        </w:rPr>
        <w:t xml:space="preserve"> </w:t>
      </w:r>
      <w:r>
        <w:rPr>
          <w:rFonts w:eastAsia="Arial Unicode MS"/>
        </w:rPr>
        <w:t>–</w:t>
      </w:r>
      <w:r w:rsidR="00D8777D" w:rsidRPr="00D8777D">
        <w:rPr>
          <w:rFonts w:eastAsia="Arial Unicode MS"/>
        </w:rPr>
        <w:t xml:space="preserve"> </w:t>
      </w:r>
      <w:r w:rsidR="00D8777D">
        <w:rPr>
          <w:rFonts w:eastAsia="Arial Unicode MS"/>
        </w:rPr>
        <w:t>Описание работы БС</w:t>
      </w:r>
      <w:r w:rsidR="00D8777D" w:rsidRPr="00C96127">
        <w:rPr>
          <w:rFonts w:eastAsia="Arial Unicode MS"/>
        </w:rPr>
        <w:t xml:space="preserve"> “</w:t>
      </w:r>
      <w:r w:rsidR="00D8777D">
        <w:rPr>
          <w:rFonts w:eastAsia="Arial Unicode MS"/>
        </w:rPr>
        <w:t>Бонусный счет клиента ФЛ</w:t>
      </w:r>
      <w:r w:rsidR="00D8777D" w:rsidRPr="00C96127">
        <w:rPr>
          <w:rFonts w:eastAsia="Arial Unicode MS"/>
        </w:rPr>
        <w:t>”</w:t>
      </w:r>
      <w:r w:rsidR="00D8777D">
        <w:rPr>
          <w:rFonts w:eastAsia="Arial Unicode MS"/>
        </w:rPr>
        <w:t xml:space="preserve"> и описание взаимодействия с Хранилищем описаны в </w:t>
      </w:r>
      <w:r w:rsidR="00D8777D">
        <w:rPr>
          <w:rFonts w:eastAsia="Arial Unicode MS"/>
          <w:lang w:val="en-US"/>
        </w:rPr>
        <w:t>BR</w:t>
      </w:r>
      <w:r w:rsidR="00D8777D" w:rsidRPr="00C96127">
        <w:rPr>
          <w:rFonts w:eastAsia="Arial Unicode MS"/>
        </w:rPr>
        <w:t>-7039 “Расширение каналов информирования клиентов о начисленных бонусах в рамках программы «Коллекция»”</w:t>
      </w:r>
      <w:r w:rsidR="00D8777D">
        <w:rPr>
          <w:rFonts w:eastAsia="Arial Unicode MS"/>
        </w:rPr>
        <w:t>.</w:t>
      </w:r>
    </w:p>
    <w:p w:rsidR="00262EF3" w:rsidRPr="00D8777D" w:rsidRDefault="00262EF3" w:rsidP="00D8777D">
      <w:pPr>
        <w:jc w:val="both"/>
        <w:rPr>
          <w:rFonts w:eastAsia="Arial Unicode MS"/>
        </w:rPr>
      </w:pPr>
    </w:p>
    <w:p w:rsidR="00900DCF" w:rsidRPr="00F9387E" w:rsidRDefault="00900DCF" w:rsidP="00D8777D">
      <w:pPr>
        <w:jc w:val="both"/>
        <w:rPr>
          <w:b/>
        </w:rPr>
      </w:pPr>
      <w:r w:rsidRPr="00F9387E">
        <w:rPr>
          <w:b/>
        </w:rPr>
        <w:t>Результат.</w:t>
      </w:r>
    </w:p>
    <w:p w:rsidR="00900DCF" w:rsidRPr="00944C49" w:rsidRDefault="00D8777D" w:rsidP="003D3E33">
      <w:pPr>
        <w:ind w:left="284"/>
        <w:jc w:val="both"/>
        <w:rPr>
          <w:rFonts w:eastAsiaTheme="minorHAnsi"/>
          <w:lang w:eastAsia="en-US"/>
        </w:rPr>
      </w:pPr>
      <w:r>
        <w:t>Проверка на участие клиента в Программе Коллекция пройдена.</w:t>
      </w:r>
    </w:p>
    <w:p w:rsidR="001317DE" w:rsidRPr="001317DE" w:rsidRDefault="001317DE" w:rsidP="001317DE">
      <w:pPr>
        <w:rPr>
          <w:rFonts w:eastAsiaTheme="minorHAnsi"/>
          <w:lang w:eastAsia="en-US"/>
        </w:rPr>
      </w:pPr>
    </w:p>
    <w:p w:rsidR="006E1808" w:rsidRDefault="00CC0B74" w:rsidP="00E526ED">
      <w:pPr>
        <w:pStyle w:val="2"/>
        <w:rPr>
          <w:rStyle w:val="11"/>
          <w:rFonts w:eastAsiaTheme="majorEastAsia" w:cstheme="majorBidi"/>
          <w:kern w:val="0"/>
          <w:sz w:val="24"/>
          <w:szCs w:val="24"/>
        </w:rPr>
      </w:pPr>
      <w:r w:rsidRPr="00E526ED">
        <w:rPr>
          <w:color w:val="000000" w:themeColor="text1"/>
        </w:rPr>
        <w:t>4.</w:t>
      </w:r>
      <w:r w:rsidR="00325527" w:rsidRPr="00E526ED">
        <w:rPr>
          <w:color w:val="000000" w:themeColor="text1"/>
        </w:rPr>
        <w:t>2</w:t>
      </w:r>
      <w:r w:rsidRPr="00E526ED">
        <w:rPr>
          <w:color w:val="000000" w:themeColor="text1"/>
        </w:rPr>
        <w:t xml:space="preserve">. </w:t>
      </w:r>
      <w:r w:rsidR="00FE2AE2">
        <w:rPr>
          <w:rStyle w:val="11"/>
          <w:rFonts w:eastAsiaTheme="majorEastAsia" w:cstheme="majorBidi"/>
          <w:kern w:val="0"/>
          <w:sz w:val="24"/>
          <w:szCs w:val="24"/>
        </w:rPr>
        <w:t xml:space="preserve">Архитектура </w:t>
      </w:r>
      <w:r w:rsidR="00FE2AE2" w:rsidRPr="001F41C3">
        <w:rPr>
          <w:rStyle w:val="11"/>
          <w:rFonts w:eastAsiaTheme="majorEastAsia" w:cstheme="majorBidi"/>
          <w:kern w:val="0"/>
          <w:sz w:val="24"/>
          <w:szCs w:val="24"/>
        </w:rPr>
        <w:t>решения</w:t>
      </w:r>
      <w:r w:rsidR="00FE2AE2">
        <w:rPr>
          <w:rStyle w:val="11"/>
          <w:rFonts w:eastAsiaTheme="majorEastAsia" w:cstheme="majorBidi"/>
          <w:kern w:val="0"/>
          <w:sz w:val="24"/>
          <w:szCs w:val="24"/>
        </w:rPr>
        <w:t xml:space="preserve"> </w:t>
      </w:r>
      <w:r w:rsidR="00E537BF">
        <w:rPr>
          <w:rStyle w:val="11"/>
          <w:rFonts w:eastAsiaTheme="majorEastAsia" w:cstheme="majorBidi"/>
          <w:kern w:val="0"/>
          <w:sz w:val="24"/>
          <w:szCs w:val="24"/>
        </w:rPr>
        <w:t>по системам</w:t>
      </w:r>
    </w:p>
    <w:p w:rsidR="00E537BF" w:rsidRPr="005841B4" w:rsidRDefault="00E537BF" w:rsidP="00E537BF">
      <w:pPr>
        <w:pStyle w:val="3"/>
      </w:pPr>
      <w:bookmarkStart w:id="4" w:name="_4.2.1._Общие_требования"/>
      <w:bookmarkEnd w:id="4"/>
      <w:r w:rsidRPr="005841B4">
        <w:t xml:space="preserve">4.2.1. </w:t>
      </w:r>
      <w:r>
        <w:t xml:space="preserve">Общие требования к </w:t>
      </w:r>
      <w:proofErr w:type="spellStart"/>
      <w:r w:rsidR="00C65F66">
        <w:t>Мультикар</w:t>
      </w:r>
      <w:r w:rsidR="00B278F8">
        <w:t>т</w:t>
      </w:r>
      <w:r w:rsidR="00C65F66">
        <w:t>е</w:t>
      </w:r>
      <w:proofErr w:type="spellEnd"/>
    </w:p>
    <w:p w:rsidR="00D65940" w:rsidRDefault="00D65940" w:rsidP="00E537BF"/>
    <w:p w:rsidR="00E537BF" w:rsidRDefault="00CA445B" w:rsidP="00520078">
      <w:pPr>
        <w:pStyle w:val="af4"/>
        <w:numPr>
          <w:ilvl w:val="0"/>
          <w:numId w:val="16"/>
        </w:numPr>
        <w:jc w:val="both"/>
        <w:rPr>
          <w:rFonts w:eastAsia="Arial Unicode MS"/>
        </w:rPr>
      </w:pPr>
      <w:r>
        <w:t xml:space="preserve">В программном интерфейсе пользователя банкомата необходимо предусмотреть элемент управления для </w:t>
      </w:r>
      <w:r w:rsidR="00520078">
        <w:t>регистрации</w:t>
      </w:r>
      <w:r w:rsidR="00520078" w:rsidRPr="00520078">
        <w:t xml:space="preserve"> </w:t>
      </w:r>
      <w:r w:rsidR="00520078">
        <w:t xml:space="preserve">и активации </w:t>
      </w:r>
      <w:r w:rsidR="00D2328C">
        <w:rPr>
          <w:rFonts w:eastAsia="Arial Unicode MS"/>
        </w:rPr>
        <w:t>клиента в П</w:t>
      </w:r>
      <w:r w:rsidRPr="00CA445B">
        <w:rPr>
          <w:rFonts w:eastAsia="Arial Unicode MS"/>
        </w:rPr>
        <w:t>рограмме Коллекция (ветка меню пользователя и наименование пункта меню будут уточнены на этапе БФТЗ)</w:t>
      </w:r>
      <w:r>
        <w:rPr>
          <w:rFonts w:eastAsia="Arial Unicode MS"/>
        </w:rPr>
        <w:t>.</w:t>
      </w:r>
      <w:r w:rsidR="00F40AA2">
        <w:rPr>
          <w:rFonts w:eastAsia="Arial Unicode MS"/>
        </w:rPr>
        <w:t xml:space="preserve"> Данный элемент управления должен быть доступным только для карт ВТБ24.</w:t>
      </w:r>
    </w:p>
    <w:p w:rsidR="00F40AA2" w:rsidRPr="002E2C83" w:rsidRDefault="00F40AA2" w:rsidP="00E16BE1">
      <w:pPr>
        <w:pStyle w:val="af4"/>
        <w:numPr>
          <w:ilvl w:val="0"/>
          <w:numId w:val="16"/>
        </w:numPr>
        <w:jc w:val="both"/>
        <w:rPr>
          <w:rFonts w:eastAsia="Arial Unicode MS"/>
        </w:rPr>
      </w:pPr>
      <w:proofErr w:type="gramStart"/>
      <w:r>
        <w:rPr>
          <w:rFonts w:eastAsia="Arial Unicode MS"/>
        </w:rPr>
        <w:t xml:space="preserve">После выбора действия (элемента) в </w:t>
      </w:r>
      <w:r w:rsidR="005D2AB1">
        <w:rPr>
          <w:rFonts w:eastAsia="Arial Unicode MS"/>
        </w:rPr>
        <w:t xml:space="preserve">программном интерфейсе </w:t>
      </w:r>
      <w:r>
        <w:rPr>
          <w:rFonts w:eastAsia="Arial Unicode MS"/>
        </w:rPr>
        <w:t>банкомат</w:t>
      </w:r>
      <w:r w:rsidR="005D2AB1">
        <w:rPr>
          <w:rFonts w:eastAsia="Arial Unicode MS"/>
        </w:rPr>
        <w:t>а</w:t>
      </w:r>
      <w:r>
        <w:rPr>
          <w:rFonts w:eastAsia="Arial Unicode MS"/>
        </w:rPr>
        <w:t xml:space="preserve"> </w:t>
      </w:r>
      <w:r w:rsidR="00520078">
        <w:t>для регистрации</w:t>
      </w:r>
      <w:r w:rsidR="00520078" w:rsidRPr="00520078">
        <w:t xml:space="preserve"> </w:t>
      </w:r>
      <w:r w:rsidR="00520078">
        <w:t xml:space="preserve">и активации </w:t>
      </w:r>
      <w:r w:rsidR="00520078" w:rsidRPr="00CA445B">
        <w:rPr>
          <w:rFonts w:eastAsia="Arial Unicode MS"/>
        </w:rPr>
        <w:t xml:space="preserve">клиента в </w:t>
      </w:r>
      <w:r w:rsidR="00D2328C">
        <w:rPr>
          <w:rFonts w:eastAsia="Arial Unicode MS"/>
        </w:rPr>
        <w:t>П</w:t>
      </w:r>
      <w:r w:rsidR="00520078" w:rsidRPr="00CA445B">
        <w:rPr>
          <w:rFonts w:eastAsia="Arial Unicode MS"/>
        </w:rPr>
        <w:t>рограмме Коллекция</w:t>
      </w:r>
      <w:r w:rsidR="00E16BE1">
        <w:rPr>
          <w:rFonts w:eastAsia="Arial Unicode MS"/>
        </w:rPr>
        <w:t xml:space="preserve"> необходимо заполнить поля </w:t>
      </w:r>
      <w:r w:rsidR="00E16BE1" w:rsidRPr="00E16BE1">
        <w:rPr>
          <w:rFonts w:eastAsia="Arial Unicode MS"/>
        </w:rPr>
        <w:t>"</w:t>
      </w:r>
      <w:r w:rsidR="00E16BE1">
        <w:rPr>
          <w:rFonts w:eastAsia="Arial Unicode MS"/>
        </w:rPr>
        <w:t>н</w:t>
      </w:r>
      <w:r w:rsidR="00E16BE1" w:rsidRPr="00E16BE1">
        <w:rPr>
          <w:rFonts w:eastAsia="Arial Unicode MS"/>
        </w:rPr>
        <w:t>омер мобильного телефона Клиента</w:t>
      </w:r>
      <w:r w:rsidR="00E16BE1">
        <w:rPr>
          <w:rFonts w:eastAsia="Arial Unicode MS"/>
        </w:rPr>
        <w:t xml:space="preserve"> (обязательное)</w:t>
      </w:r>
      <w:r w:rsidR="00E16BE1" w:rsidRPr="00E16BE1">
        <w:rPr>
          <w:rFonts w:eastAsia="Arial Unicode MS"/>
        </w:rPr>
        <w:t>", "</w:t>
      </w:r>
      <w:r w:rsidR="00E16BE1">
        <w:rPr>
          <w:rFonts w:eastAsia="Arial Unicode MS"/>
        </w:rPr>
        <w:t>н</w:t>
      </w:r>
      <w:r w:rsidR="00E16BE1" w:rsidRPr="00E16BE1">
        <w:rPr>
          <w:rFonts w:eastAsia="Arial Unicode MS"/>
        </w:rPr>
        <w:t>омер мобильного телефона Рекомендателя</w:t>
      </w:r>
      <w:r w:rsidR="00E16BE1">
        <w:rPr>
          <w:rFonts w:eastAsia="Arial Unicode MS"/>
        </w:rPr>
        <w:t xml:space="preserve"> (необязательное)</w:t>
      </w:r>
      <w:r w:rsidR="00E16BE1" w:rsidRPr="00E16BE1">
        <w:rPr>
          <w:rFonts w:eastAsia="Arial Unicode MS"/>
        </w:rPr>
        <w:t>"</w:t>
      </w:r>
      <w:r w:rsidR="00923B5E">
        <w:rPr>
          <w:rFonts w:eastAsia="Arial Unicode MS"/>
        </w:rPr>
        <w:t>,</w:t>
      </w:r>
      <w:r w:rsidR="005D2AB1">
        <w:rPr>
          <w:rFonts w:eastAsia="Arial Unicode MS"/>
        </w:rPr>
        <w:t xml:space="preserve"> </w:t>
      </w:r>
      <w:r w:rsidR="00F50EEA">
        <w:rPr>
          <w:rFonts w:eastAsia="Arial Unicode MS"/>
        </w:rPr>
        <w:t xml:space="preserve">затем </w:t>
      </w:r>
      <w:proofErr w:type="spellStart"/>
      <w:r w:rsidR="005D2AB1">
        <w:rPr>
          <w:rFonts w:eastAsia="Arial Unicode MS"/>
        </w:rPr>
        <w:t>Мультикарта</w:t>
      </w:r>
      <w:proofErr w:type="spellEnd"/>
      <w:r w:rsidR="005D2AB1">
        <w:rPr>
          <w:rFonts w:eastAsia="Arial Unicode MS"/>
        </w:rPr>
        <w:t xml:space="preserve"> должна </w:t>
      </w:r>
      <w:r w:rsidR="005D2AB1" w:rsidRPr="005D2AB1">
        <w:rPr>
          <w:rFonts w:eastAsia="Arial Unicode MS"/>
          <w:szCs w:val="24"/>
        </w:rPr>
        <w:t>вызывать БС “</w:t>
      </w:r>
      <w:r w:rsidR="00520078" w:rsidRPr="00520078">
        <w:rPr>
          <w:rFonts w:eastAsia="Arial Unicode MS"/>
        </w:rPr>
        <w:t xml:space="preserve"> </w:t>
      </w:r>
      <w:r w:rsidR="00520078" w:rsidRPr="007568B5">
        <w:rPr>
          <w:rFonts w:eastAsia="Arial Unicode MS"/>
        </w:rPr>
        <w:t>Р</w:t>
      </w:r>
      <w:r w:rsidR="00D2328C">
        <w:rPr>
          <w:rFonts w:eastAsia="Arial Unicode MS"/>
        </w:rPr>
        <w:t>егистрация/активация клиента в П</w:t>
      </w:r>
      <w:r w:rsidR="00520078" w:rsidRPr="007568B5">
        <w:rPr>
          <w:rFonts w:eastAsia="Arial Unicode MS"/>
        </w:rPr>
        <w:t>рограмме Коллекция</w:t>
      </w:r>
      <w:r w:rsidR="00520078" w:rsidRPr="00FF74FF">
        <w:rPr>
          <w:rFonts w:eastAsia="Arial Unicode MS"/>
        </w:rPr>
        <w:t xml:space="preserve"> </w:t>
      </w:r>
      <w:r w:rsidR="005D2AB1" w:rsidRPr="005D2AB1">
        <w:rPr>
          <w:rFonts w:eastAsia="Arial Unicode MS"/>
          <w:szCs w:val="24"/>
        </w:rPr>
        <w:t>”</w:t>
      </w:r>
      <w:r w:rsidR="00520078">
        <w:rPr>
          <w:rFonts w:eastAsia="Arial Unicode MS"/>
          <w:szCs w:val="24"/>
        </w:rPr>
        <w:t xml:space="preserve"> (операция </w:t>
      </w:r>
      <w:r w:rsidR="00520078" w:rsidRPr="00B96051">
        <w:rPr>
          <w:rFonts w:eastAsia="Arial Unicode MS"/>
          <w:szCs w:val="24"/>
        </w:rPr>
        <w:t>“</w:t>
      </w:r>
      <w:r w:rsidR="00B96051" w:rsidRPr="00B96051">
        <w:rPr>
          <w:rFonts w:eastAsia="Arial Unicode MS"/>
          <w:szCs w:val="24"/>
        </w:rPr>
        <w:t>Регистрация/активация клиента в Программе Коллекция по номеру карты</w:t>
      </w:r>
      <w:r w:rsidR="00520078" w:rsidRPr="00B96051">
        <w:rPr>
          <w:rFonts w:eastAsia="Arial Unicode MS"/>
          <w:szCs w:val="24"/>
        </w:rPr>
        <w:t>”)</w:t>
      </w:r>
      <w:r w:rsidR="005D2AB1" w:rsidRPr="005D2AB1">
        <w:rPr>
          <w:rFonts w:eastAsia="Arial Unicode MS"/>
          <w:szCs w:val="24"/>
        </w:rPr>
        <w:t xml:space="preserve"> на УСБС-</w:t>
      </w:r>
      <w:r w:rsidR="00520078">
        <w:rPr>
          <w:rFonts w:eastAsia="Arial Unicode MS"/>
          <w:szCs w:val="24"/>
          <w:lang w:val="en-US"/>
        </w:rPr>
        <w:t>middle</w:t>
      </w:r>
      <w:r w:rsidR="00923B5E">
        <w:rPr>
          <w:rFonts w:eastAsia="Arial Unicode MS"/>
          <w:szCs w:val="24"/>
        </w:rPr>
        <w:t xml:space="preserve"> </w:t>
      </w:r>
      <w:r w:rsidR="00923B5E" w:rsidRPr="00AA7D3A">
        <w:rPr>
          <w:rFonts w:eastAsia="Arial Unicode MS"/>
          <w:b/>
          <w:szCs w:val="24"/>
        </w:rPr>
        <w:t xml:space="preserve">предварительно проверив </w:t>
      </w:r>
      <w:r w:rsidR="00923B5E" w:rsidRPr="00AA7D3A">
        <w:rPr>
          <w:rFonts w:eastAsia="Arial Unicode MS"/>
          <w:b/>
          <w:szCs w:val="24"/>
          <w:lang w:val="en-US"/>
        </w:rPr>
        <w:t>PIN</w:t>
      </w:r>
      <w:r w:rsidR="00AA7D3A" w:rsidRPr="00AA7D3A">
        <w:rPr>
          <w:rFonts w:eastAsia="Arial Unicode MS"/>
          <w:b/>
          <w:szCs w:val="24"/>
        </w:rPr>
        <w:t>-код</w:t>
      </w:r>
      <w:r w:rsidR="00AA7D3A">
        <w:rPr>
          <w:rFonts w:eastAsia="Arial Unicode MS"/>
          <w:szCs w:val="24"/>
        </w:rPr>
        <w:t>.</w:t>
      </w:r>
      <w:proofErr w:type="gramEnd"/>
    </w:p>
    <w:p w:rsidR="002E2C83" w:rsidRPr="004969A4" w:rsidRDefault="002E2C83" w:rsidP="002E2C83">
      <w:pPr>
        <w:pStyle w:val="af4"/>
        <w:jc w:val="both"/>
        <w:rPr>
          <w:rFonts w:eastAsia="Arial Unicode MS"/>
          <w:color w:val="548DD4" w:themeColor="text2" w:themeTint="99"/>
        </w:rPr>
      </w:pPr>
      <w:r w:rsidRPr="004969A4">
        <w:rPr>
          <w:rFonts w:eastAsia="Arial Unicode MS"/>
          <w:color w:val="548DD4" w:themeColor="text2" w:themeTint="99"/>
        </w:rPr>
        <w:t>Для поля "номер мобильного телефона Рекомендателя (необязательное)" необходимо предусмотреть настройку для его “включения/отключения”, т.е. чтобы данное поле предлагалось пользователю для заполнения или не предлагалось.</w:t>
      </w:r>
    </w:p>
    <w:p w:rsidR="00CA445B" w:rsidRPr="00520078" w:rsidRDefault="005D2AB1" w:rsidP="00520078">
      <w:pPr>
        <w:pStyle w:val="af4"/>
        <w:numPr>
          <w:ilvl w:val="0"/>
          <w:numId w:val="16"/>
        </w:numPr>
        <w:jc w:val="both"/>
      </w:pPr>
      <w:proofErr w:type="spellStart"/>
      <w:r>
        <w:t>Мультикарта</w:t>
      </w:r>
      <w:proofErr w:type="spellEnd"/>
      <w:r>
        <w:t xml:space="preserve"> должна принимать результат выполнения запроса от </w:t>
      </w:r>
      <w:r w:rsidRPr="005D2AB1">
        <w:rPr>
          <w:rFonts w:eastAsia="Arial Unicode MS"/>
          <w:szCs w:val="24"/>
        </w:rPr>
        <w:t>БС “</w:t>
      </w:r>
      <w:r w:rsidR="00520078" w:rsidRPr="007568B5">
        <w:rPr>
          <w:rFonts w:eastAsia="Arial Unicode MS"/>
        </w:rPr>
        <w:t xml:space="preserve">Регистрация/активация клиента в </w:t>
      </w:r>
      <w:r w:rsidR="00D2328C">
        <w:rPr>
          <w:rFonts w:eastAsia="Arial Unicode MS"/>
        </w:rPr>
        <w:t>П</w:t>
      </w:r>
      <w:r w:rsidR="00520078" w:rsidRPr="007568B5">
        <w:rPr>
          <w:rFonts w:eastAsia="Arial Unicode MS"/>
        </w:rPr>
        <w:t>рограмме Коллекция</w:t>
      </w:r>
      <w:r w:rsidRPr="005D2AB1">
        <w:rPr>
          <w:rFonts w:eastAsia="Arial Unicode MS"/>
          <w:szCs w:val="24"/>
        </w:rPr>
        <w:t>”</w:t>
      </w:r>
      <w:r w:rsidR="00520078">
        <w:rPr>
          <w:rFonts w:eastAsia="Arial Unicode MS"/>
          <w:szCs w:val="24"/>
        </w:rPr>
        <w:t>,</w:t>
      </w:r>
      <w:r>
        <w:rPr>
          <w:rFonts w:eastAsia="Arial Unicode MS"/>
          <w:szCs w:val="24"/>
        </w:rPr>
        <w:t xml:space="preserve"> обрабатывать его и отображать пользователю на экране банкомата.</w:t>
      </w:r>
    </w:p>
    <w:p w:rsidR="00520078" w:rsidRDefault="00BA1E47" w:rsidP="00520078">
      <w:pPr>
        <w:pStyle w:val="af4"/>
        <w:jc w:val="both"/>
        <w:rPr>
          <w:rFonts w:eastAsia="Arial Unicode MS"/>
          <w:szCs w:val="24"/>
        </w:rPr>
      </w:pPr>
      <w:r>
        <w:rPr>
          <w:rFonts w:eastAsia="Arial Unicode MS"/>
          <w:szCs w:val="24"/>
        </w:rPr>
        <w:t>В случае</w:t>
      </w:r>
      <w:r w:rsidR="00520078">
        <w:rPr>
          <w:rFonts w:eastAsia="Arial Unicode MS"/>
          <w:szCs w:val="24"/>
        </w:rPr>
        <w:t xml:space="preserve"> если </w:t>
      </w:r>
      <w:r w:rsidR="006A61E3">
        <w:rPr>
          <w:rFonts w:eastAsia="Arial Unicode MS"/>
          <w:szCs w:val="24"/>
        </w:rPr>
        <w:t>заявка клиента была обработана без ошибок, то на экране банкомата следует отобразить сообщение</w:t>
      </w:r>
      <w:r w:rsidR="006A61E3" w:rsidRPr="006A61E3">
        <w:rPr>
          <w:rFonts w:eastAsia="Arial Unicode MS"/>
          <w:szCs w:val="24"/>
        </w:rPr>
        <w:t xml:space="preserve"> </w:t>
      </w:r>
      <w:r w:rsidR="006A61E3" w:rsidRPr="006A61E3">
        <w:rPr>
          <w:rFonts w:eastAsia="Arial Unicode MS"/>
          <w:i/>
          <w:szCs w:val="24"/>
        </w:rPr>
        <w:t>“Ваша анкета принята в обработку”</w:t>
      </w:r>
      <w:r w:rsidR="006A61E3">
        <w:rPr>
          <w:rFonts w:eastAsia="Arial Unicode MS"/>
          <w:szCs w:val="24"/>
        </w:rPr>
        <w:t xml:space="preserve">. </w:t>
      </w:r>
      <w:r>
        <w:rPr>
          <w:rFonts w:eastAsia="Arial Unicode MS"/>
          <w:szCs w:val="24"/>
        </w:rPr>
        <w:t>Е</w:t>
      </w:r>
      <w:r w:rsidR="006A61E3">
        <w:rPr>
          <w:rFonts w:eastAsia="Arial Unicode MS"/>
          <w:szCs w:val="24"/>
        </w:rPr>
        <w:t>сли при обработке заявки в БС возникли ошибки, то на экране банкомата следует отобразить сообщение</w:t>
      </w:r>
      <w:r w:rsidR="006A61E3" w:rsidRPr="006A61E3">
        <w:rPr>
          <w:rFonts w:eastAsia="Arial Unicode MS"/>
          <w:szCs w:val="24"/>
        </w:rPr>
        <w:t xml:space="preserve"> </w:t>
      </w:r>
      <w:r w:rsidR="006A61E3" w:rsidRPr="006A61E3">
        <w:rPr>
          <w:rFonts w:eastAsia="Arial Unicode MS"/>
          <w:i/>
          <w:szCs w:val="24"/>
        </w:rPr>
        <w:t>“Сервис временно недоступен, попробуйте повторить попытку позже”</w:t>
      </w:r>
      <w:r w:rsidR="006A61E3">
        <w:rPr>
          <w:rFonts w:eastAsia="Arial Unicode MS"/>
          <w:szCs w:val="24"/>
        </w:rPr>
        <w:t>.</w:t>
      </w:r>
    </w:p>
    <w:p w:rsidR="006A61E3" w:rsidRDefault="006A61E3" w:rsidP="00520078">
      <w:pPr>
        <w:pStyle w:val="af4"/>
        <w:jc w:val="both"/>
        <w:rPr>
          <w:rFonts w:eastAsia="Arial Unicode MS"/>
          <w:szCs w:val="24"/>
        </w:rPr>
      </w:pPr>
    </w:p>
    <w:p w:rsidR="006A61E3" w:rsidRDefault="006A61E3" w:rsidP="00520078">
      <w:pPr>
        <w:pStyle w:val="af4"/>
        <w:jc w:val="both"/>
      </w:pPr>
      <w:r>
        <w:t>Формулировки сообщений будут уточнены заказчиком на этапе БФТЗ.</w:t>
      </w:r>
    </w:p>
    <w:p w:rsidR="00AC7F6B" w:rsidRPr="005841B4" w:rsidRDefault="00506AB8" w:rsidP="00420CDA">
      <w:pPr>
        <w:pStyle w:val="3"/>
        <w:jc w:val="both"/>
      </w:pPr>
      <w:r w:rsidRPr="005841B4">
        <w:t>4.2.</w:t>
      </w:r>
      <w:r w:rsidR="00E537BF">
        <w:t>2</w:t>
      </w:r>
      <w:r w:rsidRPr="005841B4">
        <w:t xml:space="preserve">. </w:t>
      </w:r>
      <w:r w:rsidR="004D6674" w:rsidRPr="005841B4">
        <w:t xml:space="preserve">Требования к </w:t>
      </w:r>
      <w:r w:rsidR="00C65F66">
        <w:t>УСБС</w:t>
      </w:r>
    </w:p>
    <w:p w:rsidR="00EB0225" w:rsidRDefault="00EB0225" w:rsidP="00420CDA">
      <w:pPr>
        <w:jc w:val="both"/>
      </w:pPr>
    </w:p>
    <w:p w:rsidR="00D65940" w:rsidRPr="0068419A" w:rsidRDefault="00D65940" w:rsidP="00420CDA">
      <w:pPr>
        <w:ind w:left="426"/>
        <w:jc w:val="both"/>
        <w:rPr>
          <w:b/>
          <w:bCs/>
        </w:rPr>
      </w:pPr>
      <w:r w:rsidRPr="0068419A">
        <w:rPr>
          <w:b/>
          <w:bCs/>
        </w:rPr>
        <w:t xml:space="preserve">Общие требования к БС. </w:t>
      </w:r>
    </w:p>
    <w:p w:rsidR="00D65940" w:rsidRPr="0068419A" w:rsidRDefault="00D65940" w:rsidP="00420CDA">
      <w:pPr>
        <w:ind w:left="426"/>
        <w:jc w:val="both"/>
        <w:rPr>
          <w:bCs/>
        </w:rPr>
      </w:pPr>
      <w:r w:rsidRPr="0068419A">
        <w:rPr>
          <w:bCs/>
        </w:rPr>
        <w:t>БС при передаче запроса из фронтальной системы (системы-инициатора) в продуктовую систему (систему-получатель) осуществляет его трансляцию, а именно:</w:t>
      </w:r>
    </w:p>
    <w:p w:rsidR="00D65940" w:rsidRPr="00993688" w:rsidRDefault="00D65940" w:rsidP="00420CDA">
      <w:pPr>
        <w:pStyle w:val="af4"/>
        <w:numPr>
          <w:ilvl w:val="0"/>
          <w:numId w:val="12"/>
        </w:numPr>
        <w:jc w:val="both"/>
        <w:rPr>
          <w:bCs/>
        </w:rPr>
      </w:pPr>
      <w:r w:rsidRPr="00993688">
        <w:rPr>
          <w:bCs/>
        </w:rPr>
        <w:t>преобразует формат запроса;</w:t>
      </w:r>
    </w:p>
    <w:p w:rsidR="00D65940" w:rsidRPr="00993688" w:rsidRDefault="00D65940" w:rsidP="00420CDA">
      <w:pPr>
        <w:pStyle w:val="af4"/>
        <w:numPr>
          <w:ilvl w:val="0"/>
          <w:numId w:val="12"/>
        </w:numPr>
        <w:jc w:val="both"/>
        <w:rPr>
          <w:bCs/>
        </w:rPr>
      </w:pPr>
      <w:r w:rsidRPr="00993688">
        <w:rPr>
          <w:bCs/>
        </w:rPr>
        <w:t>преобразует типы данных параметров запроса;</w:t>
      </w:r>
    </w:p>
    <w:p w:rsidR="00D65940" w:rsidRPr="00993688" w:rsidRDefault="00D65940" w:rsidP="00420CDA">
      <w:pPr>
        <w:pStyle w:val="af4"/>
        <w:numPr>
          <w:ilvl w:val="0"/>
          <w:numId w:val="12"/>
        </w:numPr>
        <w:jc w:val="both"/>
        <w:rPr>
          <w:bCs/>
        </w:rPr>
      </w:pPr>
      <w:r w:rsidRPr="00993688">
        <w:rPr>
          <w:bCs/>
        </w:rPr>
        <w:t>выполняет вызов соответствующего интерфейса системы-получателя;</w:t>
      </w:r>
    </w:p>
    <w:p w:rsidR="00D65940" w:rsidRPr="00993688" w:rsidRDefault="00D65940" w:rsidP="00420CDA">
      <w:pPr>
        <w:pStyle w:val="af4"/>
        <w:numPr>
          <w:ilvl w:val="0"/>
          <w:numId w:val="12"/>
        </w:numPr>
        <w:jc w:val="both"/>
        <w:rPr>
          <w:bCs/>
        </w:rPr>
      </w:pPr>
      <w:r w:rsidRPr="00993688">
        <w:rPr>
          <w:bCs/>
        </w:rPr>
        <w:t>выполняет обратные преобразования (форматов, типов данных, справочных значений) при передаче ответа на запрос.</w:t>
      </w:r>
    </w:p>
    <w:p w:rsidR="00D65940" w:rsidRPr="0068419A" w:rsidRDefault="00D65940" w:rsidP="00420CDA">
      <w:pPr>
        <w:ind w:left="426"/>
        <w:jc w:val="both"/>
        <w:rPr>
          <w:bCs/>
        </w:rPr>
      </w:pPr>
      <w:r w:rsidRPr="0068419A">
        <w:rPr>
          <w:bCs/>
        </w:rPr>
        <w:t>При возникновении ошибки</w:t>
      </w:r>
      <w:r>
        <w:rPr>
          <w:bCs/>
        </w:rPr>
        <w:t xml:space="preserve"> БС</w:t>
      </w:r>
      <w:r w:rsidRPr="0068419A">
        <w:rPr>
          <w:bCs/>
        </w:rPr>
        <w:t xml:space="preserve"> </w:t>
      </w:r>
      <w:r>
        <w:rPr>
          <w:bCs/>
        </w:rPr>
        <w:t>в</w:t>
      </w:r>
      <w:r w:rsidRPr="0068419A">
        <w:rPr>
          <w:bCs/>
        </w:rPr>
        <w:t>озвращает</w:t>
      </w:r>
      <w:r>
        <w:rPr>
          <w:bCs/>
        </w:rPr>
        <w:t xml:space="preserve"> во фронтальную систему код ошибки, на основании которого фронтальная система </w:t>
      </w:r>
      <w:r w:rsidRPr="0068419A">
        <w:rPr>
          <w:bCs/>
        </w:rPr>
        <w:t>формирует русскоязычное описание ошибки для вывода его в пользовательском интерфейсе.</w:t>
      </w:r>
    </w:p>
    <w:p w:rsidR="00D65940" w:rsidRDefault="00D65940" w:rsidP="00420CDA">
      <w:pPr>
        <w:ind w:left="426"/>
        <w:jc w:val="both"/>
        <w:rPr>
          <w:b/>
          <w:bCs/>
        </w:rPr>
      </w:pPr>
    </w:p>
    <w:p w:rsidR="00D65940" w:rsidRDefault="00D65940" w:rsidP="00420CDA">
      <w:pPr>
        <w:ind w:left="426"/>
        <w:jc w:val="both"/>
        <w:rPr>
          <w:b/>
          <w:bCs/>
        </w:rPr>
      </w:pPr>
      <w:r w:rsidRPr="00983C94">
        <w:rPr>
          <w:b/>
          <w:bCs/>
        </w:rPr>
        <w:t>Описание систем-получателей и общих требований к ним</w:t>
      </w:r>
      <w:r>
        <w:rPr>
          <w:b/>
          <w:bCs/>
        </w:rPr>
        <w:t xml:space="preserve">. </w:t>
      </w:r>
    </w:p>
    <w:p w:rsidR="00D65940" w:rsidRDefault="00D65940" w:rsidP="00420CDA">
      <w:pPr>
        <w:ind w:left="426"/>
        <w:jc w:val="both"/>
        <w:rPr>
          <w:b/>
          <w:bCs/>
        </w:rPr>
      </w:pPr>
      <w:r w:rsidRPr="0068419A">
        <w:rPr>
          <w:bCs/>
        </w:rPr>
        <w:t>В качестве систем-получателей в рамках данной заявки понимаются продуктовые и сервисные системы</w:t>
      </w:r>
      <w:r>
        <w:rPr>
          <w:bCs/>
        </w:rPr>
        <w:t>, например</w:t>
      </w:r>
      <w:r w:rsidRPr="0068419A">
        <w:rPr>
          <w:bCs/>
        </w:rPr>
        <w:t xml:space="preserve"> </w:t>
      </w:r>
      <w:r>
        <w:rPr>
          <w:bCs/>
        </w:rPr>
        <w:t>Хранилище</w:t>
      </w:r>
      <w:r w:rsidRPr="0068419A">
        <w:rPr>
          <w:bCs/>
        </w:rPr>
        <w:t>.</w:t>
      </w:r>
    </w:p>
    <w:p w:rsidR="00D65940" w:rsidRDefault="00D65940" w:rsidP="00420CDA">
      <w:pPr>
        <w:ind w:left="426"/>
        <w:jc w:val="both"/>
        <w:rPr>
          <w:b/>
          <w:bCs/>
        </w:rPr>
      </w:pPr>
    </w:p>
    <w:p w:rsidR="00D65940" w:rsidRPr="00983C94" w:rsidRDefault="00D65940" w:rsidP="00420CDA">
      <w:pPr>
        <w:ind w:left="426"/>
        <w:jc w:val="both"/>
        <w:rPr>
          <w:b/>
          <w:bCs/>
        </w:rPr>
      </w:pPr>
      <w:r w:rsidRPr="00983C94">
        <w:rPr>
          <w:b/>
          <w:bCs/>
        </w:rPr>
        <w:t>Общие требования к результатам выполнения БС</w:t>
      </w:r>
      <w:r>
        <w:rPr>
          <w:b/>
          <w:bCs/>
        </w:rPr>
        <w:t>.</w:t>
      </w:r>
    </w:p>
    <w:p w:rsidR="00D65940" w:rsidRDefault="00D65940" w:rsidP="00420CDA">
      <w:pPr>
        <w:ind w:left="426"/>
        <w:jc w:val="both"/>
      </w:pPr>
      <w:r w:rsidRPr="00CD0BDA">
        <w:t>БС возвращает системе-инициатору результат выполнения запроса, содержащий код результата, а также словесное описание данного результата на русском языке.</w:t>
      </w:r>
    </w:p>
    <w:p w:rsidR="00D65940" w:rsidRPr="00CD0BDA" w:rsidRDefault="00D65940" w:rsidP="00420CDA">
      <w:pPr>
        <w:ind w:left="426"/>
        <w:jc w:val="both"/>
      </w:pPr>
      <w:r w:rsidRPr="00CD0BDA">
        <w:t xml:space="preserve">Предварительный перечень </w:t>
      </w:r>
      <w:r>
        <w:t xml:space="preserve">кодов </w:t>
      </w:r>
      <w:r w:rsidRPr="00CD0BDA">
        <w:t>результатов выполнения БС (может быть уточнён в дальнейшем</w:t>
      </w:r>
      <w:r w:rsidRPr="00161A21">
        <w:t xml:space="preserve"> </w:t>
      </w:r>
      <w:r>
        <w:t>в ЧТЗ</w:t>
      </w:r>
      <w:r w:rsidRPr="00CD0BDA">
        <w:t>):</w:t>
      </w:r>
    </w:p>
    <w:p w:rsidR="00D65940" w:rsidRPr="00CD0BDA" w:rsidRDefault="00D65940" w:rsidP="00420CDA">
      <w:pPr>
        <w:ind w:left="426"/>
        <w:jc w:val="both"/>
      </w:pPr>
      <w:r w:rsidRPr="00CD0BDA">
        <w:t>00 – успешное выполнение</w:t>
      </w:r>
      <w:r>
        <w:t xml:space="preserve"> БС</w:t>
      </w:r>
      <w:r w:rsidRPr="00E91084">
        <w:t>;</w:t>
      </w:r>
      <w:r>
        <w:t xml:space="preserve"> </w:t>
      </w:r>
    </w:p>
    <w:p w:rsidR="00D65940" w:rsidRPr="00E91084" w:rsidRDefault="00D65940" w:rsidP="00420CDA">
      <w:pPr>
        <w:ind w:left="426"/>
        <w:jc w:val="both"/>
      </w:pPr>
      <w:r w:rsidRPr="00CD0BDA">
        <w:t>0</w:t>
      </w:r>
      <w:r>
        <w:t>1</w:t>
      </w:r>
      <w:r w:rsidRPr="00CD0BDA">
        <w:t xml:space="preserve"> – ошибка внутри </w:t>
      </w:r>
      <w:r>
        <w:t>продуктовой системы</w:t>
      </w:r>
      <w:r w:rsidRPr="00E91084">
        <w:t>.</w:t>
      </w:r>
    </w:p>
    <w:p w:rsidR="00D65940" w:rsidRDefault="00D65940" w:rsidP="00420CDA">
      <w:pPr>
        <w:ind w:left="426" w:firstLine="708"/>
        <w:jc w:val="both"/>
      </w:pPr>
      <w:r w:rsidRPr="00CD0BDA">
        <w:t xml:space="preserve">Если ошибка произошла внутри </w:t>
      </w:r>
      <w:r>
        <w:t>продуктовой системы</w:t>
      </w:r>
      <w:r w:rsidRPr="00CD0BDA">
        <w:t xml:space="preserve"> (код 0</w:t>
      </w:r>
      <w:r w:rsidRPr="00E91084">
        <w:t>1</w:t>
      </w:r>
      <w:r w:rsidRPr="00CD0BDA">
        <w:t>), то БС возвращает свой код ошибки и описание этой ошибки, а также код ошибки и описание этой ошибки, который вернула система-получатель.</w:t>
      </w:r>
    </w:p>
    <w:p w:rsidR="00D65940" w:rsidRDefault="00D65940" w:rsidP="00420CDA">
      <w:pPr>
        <w:ind w:left="426"/>
        <w:jc w:val="both"/>
      </w:pPr>
    </w:p>
    <w:p w:rsidR="00D65940" w:rsidRPr="00983C94" w:rsidRDefault="00D65940" w:rsidP="00420CDA">
      <w:pPr>
        <w:ind w:left="426"/>
        <w:jc w:val="both"/>
        <w:rPr>
          <w:b/>
          <w:bCs/>
        </w:rPr>
      </w:pPr>
      <w:r w:rsidRPr="00983C94">
        <w:rPr>
          <w:b/>
          <w:bCs/>
        </w:rPr>
        <w:t>Общие требования к действиям при таймауте</w:t>
      </w:r>
      <w:r>
        <w:rPr>
          <w:b/>
          <w:bCs/>
        </w:rPr>
        <w:t>.</w:t>
      </w:r>
    </w:p>
    <w:p w:rsidR="00D65940" w:rsidRDefault="00D65940" w:rsidP="00420CDA">
      <w:pPr>
        <w:ind w:left="426"/>
        <w:jc w:val="both"/>
      </w:pPr>
      <w:r>
        <w:t>В случае повторного возникновения таймаута при вызове БС осуществляется повторная инициация выполнения запроса к БС.</w:t>
      </w:r>
    </w:p>
    <w:p w:rsidR="00D65940" w:rsidRPr="00484F81" w:rsidRDefault="00D65940" w:rsidP="00420CDA">
      <w:pPr>
        <w:pStyle w:val="ab"/>
        <w:ind w:left="426" w:firstLine="708"/>
      </w:pPr>
    </w:p>
    <w:p w:rsidR="00D65940" w:rsidRPr="00696A5E" w:rsidRDefault="00D65940" w:rsidP="00420CDA">
      <w:pPr>
        <w:pStyle w:val="4"/>
        <w:jc w:val="both"/>
      </w:pPr>
      <w:r w:rsidRPr="00696A5E">
        <w:rPr>
          <w:rStyle w:val="50"/>
          <w:rFonts w:eastAsiaTheme="majorEastAsia"/>
          <w:b/>
        </w:rPr>
        <w:t>Перечень БС</w:t>
      </w:r>
    </w:p>
    <w:p w:rsidR="00D65940" w:rsidRDefault="00D65940" w:rsidP="00420CDA">
      <w:pPr>
        <w:jc w:val="both"/>
      </w:pPr>
    </w:p>
    <w:p w:rsidR="00D65940" w:rsidRDefault="00D65940" w:rsidP="00420CDA">
      <w:pPr>
        <w:ind w:left="426"/>
        <w:jc w:val="both"/>
      </w:pPr>
      <w:r>
        <w:t>Перечень используемых бизнес сервисов изложен в Таблице №1 - Перечень бизнес сервисов и точек интеграции.</w:t>
      </w:r>
    </w:p>
    <w:p w:rsidR="00D65940" w:rsidRDefault="00D65940" w:rsidP="00D65940"/>
    <w:p w:rsidR="00D65940" w:rsidRPr="00875940" w:rsidRDefault="00D65940" w:rsidP="00D65940">
      <w:pPr>
        <w:jc w:val="right"/>
      </w:pPr>
      <w:r>
        <w:t>Таблица №1- Перечень бизнес сервисов и точек интеграции</w:t>
      </w:r>
    </w:p>
    <w:tbl>
      <w:tblPr>
        <w:tblW w:w="9273" w:type="dxa"/>
        <w:tblInd w:w="93" w:type="dxa"/>
        <w:tblCellMar>
          <w:left w:w="0" w:type="dxa"/>
          <w:right w:w="0" w:type="dxa"/>
        </w:tblCellMar>
        <w:tblLook w:val="04A0" w:firstRow="1" w:lastRow="0" w:firstColumn="1" w:lastColumn="0" w:noHBand="0" w:noVBand="1"/>
      </w:tblPr>
      <w:tblGrid>
        <w:gridCol w:w="189"/>
        <w:gridCol w:w="2194"/>
        <w:gridCol w:w="2073"/>
        <w:gridCol w:w="832"/>
        <w:gridCol w:w="552"/>
        <w:gridCol w:w="877"/>
        <w:gridCol w:w="1633"/>
        <w:gridCol w:w="932"/>
      </w:tblGrid>
      <w:tr w:rsidR="00D36A64" w:rsidTr="006339E2">
        <w:trPr>
          <w:cantSplit/>
          <w:trHeight w:val="495"/>
        </w:trPr>
        <w:tc>
          <w:tcPr>
            <w:tcW w:w="233"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w:t>
            </w:r>
          </w:p>
        </w:tc>
        <w:tc>
          <w:tcPr>
            <w:tcW w:w="2135" w:type="dxa"/>
            <w:tcBorders>
              <w:top w:val="single" w:sz="8" w:space="0" w:color="auto"/>
              <w:left w:val="nil"/>
              <w:bottom w:val="single" w:sz="8" w:space="0" w:color="auto"/>
              <w:right w:val="single" w:sz="4"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Код БС</w:t>
            </w:r>
            <w:r>
              <w:rPr>
                <w:rFonts w:ascii="Arial" w:hAnsi="Arial" w:cs="Arial"/>
                <w:b/>
                <w:bCs/>
                <w:color w:val="000000"/>
                <w:sz w:val="16"/>
                <w:szCs w:val="16"/>
              </w:rPr>
              <w:t xml:space="preserve"> </w:t>
            </w:r>
          </w:p>
        </w:tc>
        <w:tc>
          <w:tcPr>
            <w:tcW w:w="1670" w:type="dxa"/>
            <w:tcBorders>
              <w:top w:val="single" w:sz="8" w:space="0" w:color="auto"/>
              <w:left w:val="nil"/>
              <w:bottom w:val="single" w:sz="8" w:space="0" w:color="auto"/>
              <w:right w:val="single" w:sz="4"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Название</w:t>
            </w:r>
            <w:r>
              <w:rPr>
                <w:rFonts w:ascii="Arial" w:hAnsi="Arial" w:cs="Arial"/>
                <w:b/>
                <w:bCs/>
                <w:color w:val="000000"/>
                <w:sz w:val="16"/>
                <w:szCs w:val="16"/>
              </w:rPr>
              <w:t xml:space="preserve"> операции БС</w:t>
            </w:r>
          </w:p>
        </w:tc>
        <w:tc>
          <w:tcPr>
            <w:tcW w:w="863" w:type="dxa"/>
            <w:tcBorders>
              <w:top w:val="single" w:sz="8" w:space="0" w:color="auto"/>
              <w:left w:val="nil"/>
              <w:bottom w:val="single" w:sz="8" w:space="0" w:color="auto"/>
              <w:right w:val="single" w:sz="4"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Тип вызова</w:t>
            </w:r>
          </w:p>
        </w:tc>
        <w:tc>
          <w:tcPr>
            <w:tcW w:w="661" w:type="dxa"/>
            <w:tcBorders>
              <w:top w:val="single" w:sz="8" w:space="0" w:color="auto"/>
              <w:left w:val="nil"/>
              <w:bottom w:val="single" w:sz="8" w:space="0" w:color="auto"/>
              <w:right w:val="single" w:sz="4" w:space="0" w:color="auto"/>
            </w:tcBorders>
            <w:shd w:val="clear" w:color="auto" w:fill="auto"/>
            <w:vAlign w:val="center"/>
            <w:hideMark/>
          </w:tcPr>
          <w:p w:rsidR="00D65940" w:rsidRPr="000308CA" w:rsidRDefault="00D65940" w:rsidP="007568B5">
            <w:pPr>
              <w:jc w:val="center"/>
              <w:rPr>
                <w:rFonts w:ascii="Arial" w:hAnsi="Arial" w:cs="Arial"/>
                <w:b/>
                <w:bCs/>
                <w:color w:val="000000"/>
                <w:sz w:val="16"/>
                <w:szCs w:val="16"/>
                <w:lang w:val="en-US"/>
              </w:rPr>
            </w:pPr>
            <w:r>
              <w:rPr>
                <w:rFonts w:ascii="Arial" w:hAnsi="Arial" w:cs="Arial"/>
                <w:b/>
                <w:bCs/>
                <w:color w:val="000000"/>
                <w:sz w:val="16"/>
                <w:szCs w:val="16"/>
              </w:rPr>
              <w:t>Контур</w:t>
            </w:r>
          </w:p>
        </w:tc>
        <w:tc>
          <w:tcPr>
            <w:tcW w:w="1011" w:type="dxa"/>
            <w:tcBorders>
              <w:top w:val="single" w:sz="8" w:space="0" w:color="auto"/>
              <w:left w:val="nil"/>
              <w:bottom w:val="single" w:sz="8" w:space="0" w:color="auto"/>
              <w:right w:val="single" w:sz="4"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Входные параметры</w:t>
            </w:r>
          </w:p>
        </w:tc>
        <w:tc>
          <w:tcPr>
            <w:tcW w:w="1682" w:type="dxa"/>
            <w:tcBorders>
              <w:top w:val="single" w:sz="8" w:space="0" w:color="auto"/>
              <w:left w:val="nil"/>
              <w:bottom w:val="single" w:sz="8" w:space="0" w:color="auto"/>
              <w:right w:val="single" w:sz="4"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Выходные параметры</w:t>
            </w:r>
          </w:p>
        </w:tc>
        <w:tc>
          <w:tcPr>
            <w:tcW w:w="1018" w:type="dxa"/>
            <w:tcBorders>
              <w:top w:val="single" w:sz="8" w:space="0" w:color="auto"/>
              <w:left w:val="nil"/>
              <w:bottom w:val="single" w:sz="8" w:space="0" w:color="auto"/>
              <w:right w:val="single" w:sz="8"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Реализ</w:t>
            </w:r>
            <w:r>
              <w:rPr>
                <w:rFonts w:ascii="Arial" w:hAnsi="Arial" w:cs="Arial"/>
                <w:b/>
                <w:bCs/>
                <w:color w:val="000000"/>
                <w:sz w:val="16"/>
                <w:szCs w:val="16"/>
              </w:rPr>
              <w:t>а</w:t>
            </w:r>
            <w:r w:rsidRPr="00875940">
              <w:rPr>
                <w:rFonts w:ascii="Arial" w:hAnsi="Arial" w:cs="Arial"/>
                <w:b/>
                <w:bCs/>
                <w:color w:val="000000"/>
                <w:sz w:val="16"/>
                <w:szCs w:val="16"/>
              </w:rPr>
              <w:t>ция</w:t>
            </w:r>
          </w:p>
        </w:tc>
      </w:tr>
      <w:tr w:rsidR="00D36A64" w:rsidTr="006339E2">
        <w:trPr>
          <w:trHeight w:val="720"/>
        </w:trPr>
        <w:tc>
          <w:tcPr>
            <w:tcW w:w="233" w:type="dxa"/>
            <w:tcBorders>
              <w:top w:val="nil"/>
              <w:left w:val="single" w:sz="8" w:space="0" w:color="auto"/>
              <w:bottom w:val="single" w:sz="4" w:space="0" w:color="auto"/>
              <w:right w:val="single" w:sz="4" w:space="0" w:color="auto"/>
            </w:tcBorders>
            <w:shd w:val="clear" w:color="auto" w:fill="auto"/>
            <w:vAlign w:val="center"/>
            <w:hideMark/>
          </w:tcPr>
          <w:p w:rsidR="00D65940" w:rsidRPr="00A874EF" w:rsidRDefault="00D65940" w:rsidP="007568B5">
            <w:pPr>
              <w:jc w:val="center"/>
              <w:rPr>
                <w:color w:val="000000"/>
                <w:sz w:val="18"/>
                <w:szCs w:val="18"/>
              </w:rPr>
            </w:pPr>
            <w:r w:rsidRPr="00A874EF">
              <w:rPr>
                <w:color w:val="000000"/>
                <w:sz w:val="18"/>
                <w:szCs w:val="18"/>
              </w:rPr>
              <w:t>1</w:t>
            </w:r>
          </w:p>
        </w:tc>
        <w:tc>
          <w:tcPr>
            <w:tcW w:w="2135" w:type="dxa"/>
            <w:tcBorders>
              <w:top w:val="nil"/>
              <w:left w:val="nil"/>
              <w:bottom w:val="single" w:sz="4" w:space="0" w:color="auto"/>
              <w:right w:val="single" w:sz="4" w:space="0" w:color="auto"/>
            </w:tcBorders>
            <w:shd w:val="clear" w:color="auto" w:fill="auto"/>
            <w:vAlign w:val="center"/>
            <w:hideMark/>
          </w:tcPr>
          <w:p w:rsidR="000B38C5" w:rsidRPr="000B38C5" w:rsidRDefault="000B38C5" w:rsidP="00E27AA8">
            <w:pPr>
              <w:jc w:val="center"/>
              <w:rPr>
                <w:color w:val="000000"/>
                <w:sz w:val="16"/>
                <w:szCs w:val="16"/>
              </w:rPr>
            </w:pPr>
            <w:r>
              <w:rPr>
                <w:rFonts w:eastAsia="Arial Unicode MS"/>
                <w:sz w:val="16"/>
                <w:szCs w:val="16"/>
              </w:rPr>
              <w:t>Операция</w:t>
            </w:r>
            <w:r w:rsidRPr="00D65940">
              <w:rPr>
                <w:rFonts w:eastAsia="Arial Unicode MS"/>
                <w:sz w:val="16"/>
                <w:szCs w:val="16"/>
              </w:rPr>
              <w:t xml:space="preserve"> “</w:t>
            </w:r>
            <w:r w:rsidR="00E27AA8">
              <w:rPr>
                <w:rFonts w:eastAsia="Arial Unicode MS"/>
                <w:sz w:val="16"/>
                <w:szCs w:val="16"/>
              </w:rPr>
              <w:t>Регистрация</w:t>
            </w:r>
            <w:r w:rsidR="00E27AA8" w:rsidRPr="00966BAC">
              <w:rPr>
                <w:rFonts w:eastAsia="Arial Unicode MS"/>
                <w:sz w:val="16"/>
                <w:szCs w:val="16"/>
              </w:rPr>
              <w:t>/</w:t>
            </w:r>
            <w:r w:rsidR="00E27AA8">
              <w:rPr>
                <w:rFonts w:eastAsia="Arial Unicode MS"/>
                <w:sz w:val="16"/>
                <w:szCs w:val="16"/>
              </w:rPr>
              <w:t xml:space="preserve">активация </w:t>
            </w:r>
            <w:r w:rsidR="00E27AA8" w:rsidRPr="00D65940">
              <w:rPr>
                <w:rFonts w:eastAsia="Arial Unicode MS"/>
                <w:sz w:val="16"/>
                <w:szCs w:val="16"/>
              </w:rPr>
              <w:t xml:space="preserve">клиента в </w:t>
            </w:r>
            <w:r w:rsidR="00E27AA8">
              <w:rPr>
                <w:rFonts w:eastAsia="Arial Unicode MS"/>
                <w:sz w:val="16"/>
                <w:szCs w:val="16"/>
              </w:rPr>
              <w:t>П</w:t>
            </w:r>
            <w:r w:rsidR="00E27AA8" w:rsidRPr="00D65940">
              <w:rPr>
                <w:rFonts w:eastAsia="Arial Unicode MS"/>
                <w:sz w:val="16"/>
                <w:szCs w:val="16"/>
              </w:rPr>
              <w:t>рограмме</w:t>
            </w:r>
            <w:r w:rsidR="00E27AA8">
              <w:rPr>
                <w:rFonts w:eastAsia="Arial Unicode MS"/>
                <w:sz w:val="16"/>
                <w:szCs w:val="16"/>
              </w:rPr>
              <w:t xml:space="preserve"> </w:t>
            </w:r>
            <w:r w:rsidR="00E27AA8" w:rsidRPr="00D65940">
              <w:rPr>
                <w:rFonts w:eastAsia="Arial Unicode MS"/>
                <w:sz w:val="16"/>
                <w:szCs w:val="16"/>
              </w:rPr>
              <w:t xml:space="preserve">Коллекция </w:t>
            </w:r>
            <w:r w:rsidR="00E27AA8">
              <w:rPr>
                <w:rFonts w:eastAsia="Arial Unicode MS"/>
                <w:sz w:val="16"/>
                <w:szCs w:val="16"/>
              </w:rPr>
              <w:t>по номеру карты</w:t>
            </w:r>
            <w:r w:rsidRPr="00D65940">
              <w:rPr>
                <w:rFonts w:eastAsia="Arial Unicode MS"/>
                <w:sz w:val="16"/>
                <w:szCs w:val="16"/>
              </w:rPr>
              <w:t>”</w:t>
            </w:r>
            <w:r w:rsidR="006339E2">
              <w:t xml:space="preserve"> </w:t>
            </w:r>
            <w:proofErr w:type="spellStart"/>
            <w:r w:rsidR="006339E2" w:rsidRPr="006339E2">
              <w:rPr>
                <w:sz w:val="16"/>
                <w:szCs w:val="16"/>
              </w:rPr>
              <w:t>RegisterInBonusProgramByCard</w:t>
            </w:r>
            <w:proofErr w:type="spellEnd"/>
          </w:p>
        </w:tc>
        <w:tc>
          <w:tcPr>
            <w:tcW w:w="1670" w:type="dxa"/>
            <w:tcBorders>
              <w:top w:val="nil"/>
              <w:left w:val="nil"/>
              <w:bottom w:val="single" w:sz="4" w:space="0" w:color="auto"/>
              <w:right w:val="single" w:sz="4" w:space="0" w:color="auto"/>
            </w:tcBorders>
            <w:shd w:val="clear" w:color="auto" w:fill="auto"/>
            <w:vAlign w:val="center"/>
            <w:hideMark/>
          </w:tcPr>
          <w:p w:rsidR="00D65940" w:rsidRPr="00D65940" w:rsidRDefault="00E27AA8" w:rsidP="009A69D3">
            <w:pPr>
              <w:jc w:val="center"/>
              <w:rPr>
                <w:color w:val="000000"/>
                <w:sz w:val="16"/>
                <w:szCs w:val="16"/>
              </w:rPr>
            </w:pPr>
            <w:r>
              <w:rPr>
                <w:rFonts w:eastAsia="Arial Unicode MS"/>
                <w:sz w:val="16"/>
                <w:szCs w:val="16"/>
              </w:rPr>
              <w:t xml:space="preserve">БС </w:t>
            </w:r>
            <w:r w:rsidR="000B38C5" w:rsidRPr="00D65940">
              <w:rPr>
                <w:rFonts w:eastAsia="Arial Unicode MS"/>
                <w:sz w:val="16"/>
                <w:szCs w:val="16"/>
              </w:rPr>
              <w:t>“</w:t>
            </w:r>
            <w:r w:rsidR="000B38C5">
              <w:rPr>
                <w:rFonts w:eastAsia="Arial Unicode MS"/>
                <w:sz w:val="16"/>
                <w:szCs w:val="16"/>
              </w:rPr>
              <w:t>Регистрация</w:t>
            </w:r>
            <w:r w:rsidR="000B38C5" w:rsidRPr="00966BAC">
              <w:rPr>
                <w:rFonts w:eastAsia="Arial Unicode MS"/>
                <w:sz w:val="16"/>
                <w:szCs w:val="16"/>
              </w:rPr>
              <w:t>/</w:t>
            </w:r>
            <w:r w:rsidR="000B38C5">
              <w:rPr>
                <w:rFonts w:eastAsia="Arial Unicode MS"/>
                <w:sz w:val="16"/>
                <w:szCs w:val="16"/>
              </w:rPr>
              <w:t xml:space="preserve">активация </w:t>
            </w:r>
            <w:r w:rsidR="000B38C5" w:rsidRPr="00D65940">
              <w:rPr>
                <w:rFonts w:eastAsia="Arial Unicode MS"/>
                <w:sz w:val="16"/>
                <w:szCs w:val="16"/>
              </w:rPr>
              <w:t xml:space="preserve">клиента в </w:t>
            </w:r>
            <w:r w:rsidR="000B38C5">
              <w:rPr>
                <w:rFonts w:eastAsia="Arial Unicode MS"/>
                <w:sz w:val="16"/>
                <w:szCs w:val="16"/>
              </w:rPr>
              <w:t>П</w:t>
            </w:r>
            <w:r w:rsidR="000B38C5" w:rsidRPr="00D65940">
              <w:rPr>
                <w:rFonts w:eastAsia="Arial Unicode MS"/>
                <w:sz w:val="16"/>
                <w:szCs w:val="16"/>
              </w:rPr>
              <w:t>рограмме</w:t>
            </w:r>
            <w:r w:rsidR="000B38C5">
              <w:rPr>
                <w:rFonts w:eastAsia="Arial Unicode MS"/>
                <w:sz w:val="16"/>
                <w:szCs w:val="16"/>
              </w:rPr>
              <w:t xml:space="preserve"> </w:t>
            </w:r>
            <w:r w:rsidR="000B38C5" w:rsidRPr="00D65940">
              <w:rPr>
                <w:rFonts w:eastAsia="Arial Unicode MS"/>
                <w:sz w:val="16"/>
                <w:szCs w:val="16"/>
              </w:rPr>
              <w:t>Коллекция”</w:t>
            </w:r>
            <w:r w:rsidR="004F4C2D" w:rsidRPr="004B40AD">
              <w:rPr>
                <w:sz w:val="16"/>
                <w:szCs w:val="16"/>
              </w:rPr>
              <w:t xml:space="preserve"> </w:t>
            </w:r>
            <w:proofErr w:type="spellStart"/>
            <w:r w:rsidR="004F4C2D" w:rsidRPr="004B40AD">
              <w:rPr>
                <w:sz w:val="16"/>
                <w:szCs w:val="16"/>
              </w:rPr>
              <w:t>RegisterPersonBonusProgramBS</w:t>
            </w:r>
            <w:proofErr w:type="spellEnd"/>
          </w:p>
        </w:tc>
        <w:tc>
          <w:tcPr>
            <w:tcW w:w="863" w:type="dxa"/>
            <w:tcBorders>
              <w:top w:val="nil"/>
              <w:left w:val="nil"/>
              <w:bottom w:val="single" w:sz="4" w:space="0" w:color="auto"/>
              <w:right w:val="single" w:sz="4" w:space="0" w:color="auto"/>
            </w:tcBorders>
            <w:shd w:val="clear" w:color="auto" w:fill="auto"/>
            <w:vAlign w:val="center"/>
          </w:tcPr>
          <w:p w:rsidR="00D65940" w:rsidRPr="00D65940" w:rsidRDefault="004C4487" w:rsidP="004C4487">
            <w:pPr>
              <w:jc w:val="center"/>
              <w:rPr>
                <w:color w:val="000000"/>
                <w:sz w:val="16"/>
                <w:szCs w:val="16"/>
              </w:rPr>
            </w:pPr>
            <w:r>
              <w:rPr>
                <w:color w:val="000000"/>
                <w:sz w:val="16"/>
                <w:szCs w:val="16"/>
              </w:rPr>
              <w:t>с</w:t>
            </w:r>
            <w:r w:rsidR="00D65940" w:rsidRPr="00D65940">
              <w:rPr>
                <w:color w:val="000000"/>
                <w:sz w:val="16"/>
                <w:szCs w:val="16"/>
              </w:rPr>
              <w:t>инхронный</w:t>
            </w:r>
          </w:p>
        </w:tc>
        <w:tc>
          <w:tcPr>
            <w:tcW w:w="661" w:type="dxa"/>
            <w:tcBorders>
              <w:top w:val="nil"/>
              <w:left w:val="nil"/>
              <w:bottom w:val="single" w:sz="4" w:space="0" w:color="auto"/>
              <w:right w:val="single" w:sz="4" w:space="0" w:color="auto"/>
            </w:tcBorders>
            <w:shd w:val="clear" w:color="auto" w:fill="auto"/>
            <w:vAlign w:val="center"/>
            <w:hideMark/>
          </w:tcPr>
          <w:p w:rsidR="00D65940" w:rsidRPr="00966BAC" w:rsidRDefault="00D65940" w:rsidP="00966BAC">
            <w:pPr>
              <w:jc w:val="center"/>
              <w:rPr>
                <w:color w:val="000000"/>
                <w:sz w:val="16"/>
                <w:szCs w:val="16"/>
                <w:lang w:val="en-US"/>
              </w:rPr>
            </w:pPr>
            <w:proofErr w:type="gramStart"/>
            <w:r w:rsidRPr="004C6F47">
              <w:rPr>
                <w:color w:val="000000"/>
                <w:sz w:val="16"/>
                <w:szCs w:val="16"/>
              </w:rPr>
              <w:t>УСБС</w:t>
            </w:r>
            <w:proofErr w:type="gramEnd"/>
            <w:r w:rsidRPr="004C6F47">
              <w:rPr>
                <w:color w:val="000000"/>
                <w:sz w:val="16"/>
                <w:szCs w:val="16"/>
              </w:rPr>
              <w:t>-</w:t>
            </w:r>
            <w:r w:rsidR="00966BAC">
              <w:rPr>
                <w:color w:val="000000"/>
                <w:sz w:val="16"/>
                <w:szCs w:val="16"/>
                <w:lang w:val="en-US"/>
              </w:rPr>
              <w:t>middle</w:t>
            </w:r>
          </w:p>
        </w:tc>
        <w:tc>
          <w:tcPr>
            <w:tcW w:w="1011" w:type="dxa"/>
            <w:tcBorders>
              <w:top w:val="nil"/>
              <w:left w:val="nil"/>
              <w:bottom w:val="single" w:sz="4" w:space="0" w:color="auto"/>
              <w:right w:val="single" w:sz="4" w:space="0" w:color="auto"/>
            </w:tcBorders>
            <w:shd w:val="clear" w:color="auto" w:fill="auto"/>
            <w:vAlign w:val="center"/>
            <w:hideMark/>
          </w:tcPr>
          <w:p w:rsidR="00D65940" w:rsidRPr="00D36A64" w:rsidRDefault="00D36A64" w:rsidP="007568B5">
            <w:pPr>
              <w:jc w:val="center"/>
              <w:rPr>
                <w:color w:val="000000"/>
                <w:sz w:val="16"/>
                <w:szCs w:val="16"/>
              </w:rPr>
            </w:pPr>
            <w:r>
              <w:rPr>
                <w:color w:val="000000"/>
                <w:sz w:val="16"/>
                <w:szCs w:val="16"/>
              </w:rPr>
              <w:t>Входные параметры см. ниже</w:t>
            </w:r>
          </w:p>
        </w:tc>
        <w:tc>
          <w:tcPr>
            <w:tcW w:w="1682" w:type="dxa"/>
            <w:tcBorders>
              <w:top w:val="nil"/>
              <w:left w:val="nil"/>
              <w:bottom w:val="single" w:sz="4" w:space="0" w:color="auto"/>
              <w:right w:val="single" w:sz="4" w:space="0" w:color="auto"/>
            </w:tcBorders>
            <w:shd w:val="clear" w:color="auto" w:fill="auto"/>
            <w:vAlign w:val="center"/>
            <w:hideMark/>
          </w:tcPr>
          <w:p w:rsidR="00D65940" w:rsidRPr="00D36A64" w:rsidRDefault="00A25AC8" w:rsidP="00A25AC8">
            <w:pPr>
              <w:pStyle w:val="NF"/>
              <w:numPr>
                <w:ilvl w:val="0"/>
                <w:numId w:val="0"/>
              </w:numPr>
              <w:ind w:left="34" w:hanging="34"/>
              <w:jc w:val="center"/>
              <w:rPr>
                <w:rFonts w:ascii="Times New Roman" w:hAnsi="Times New Roman"/>
                <w:color w:val="000000"/>
                <w:sz w:val="16"/>
                <w:szCs w:val="16"/>
              </w:rPr>
            </w:pPr>
            <w:r>
              <w:rPr>
                <w:rFonts w:ascii="Times New Roman" w:eastAsia="Arial Unicode MS" w:hAnsi="Times New Roman"/>
                <w:sz w:val="16"/>
                <w:szCs w:val="16"/>
              </w:rPr>
              <w:t>Реестр на регистрацию</w:t>
            </w:r>
            <w:r w:rsidRPr="00D36A64">
              <w:rPr>
                <w:rFonts w:ascii="Times New Roman" w:eastAsia="Arial Unicode MS" w:hAnsi="Times New Roman"/>
                <w:sz w:val="16"/>
                <w:szCs w:val="16"/>
              </w:rPr>
              <w:t>/</w:t>
            </w:r>
            <w:r>
              <w:rPr>
                <w:rFonts w:ascii="Times New Roman" w:eastAsia="Arial Unicode MS" w:hAnsi="Times New Roman"/>
                <w:sz w:val="16"/>
                <w:szCs w:val="16"/>
              </w:rPr>
              <w:t>активацию клиентов (формат см. ниже)</w:t>
            </w:r>
          </w:p>
        </w:tc>
        <w:tc>
          <w:tcPr>
            <w:tcW w:w="1018" w:type="dxa"/>
            <w:tcBorders>
              <w:top w:val="nil"/>
              <w:left w:val="nil"/>
              <w:bottom w:val="single" w:sz="4" w:space="0" w:color="auto"/>
              <w:right w:val="single" w:sz="8" w:space="0" w:color="auto"/>
            </w:tcBorders>
            <w:shd w:val="clear" w:color="auto" w:fill="auto"/>
            <w:vAlign w:val="center"/>
            <w:hideMark/>
          </w:tcPr>
          <w:p w:rsidR="00D65940" w:rsidRPr="004C6F47" w:rsidRDefault="00D65940" w:rsidP="007568B5">
            <w:pPr>
              <w:jc w:val="center"/>
              <w:rPr>
                <w:color w:val="000000"/>
                <w:sz w:val="16"/>
                <w:szCs w:val="16"/>
              </w:rPr>
            </w:pPr>
            <w:r>
              <w:rPr>
                <w:color w:val="000000"/>
                <w:sz w:val="16"/>
                <w:szCs w:val="16"/>
              </w:rPr>
              <w:t>Необходимо реализовать (Новый)</w:t>
            </w:r>
          </w:p>
        </w:tc>
      </w:tr>
      <w:tr w:rsidR="00120974" w:rsidRPr="004C6F47" w:rsidTr="006339E2">
        <w:trPr>
          <w:trHeight w:val="720"/>
        </w:trPr>
        <w:tc>
          <w:tcPr>
            <w:tcW w:w="233" w:type="dxa"/>
            <w:tcBorders>
              <w:top w:val="nil"/>
              <w:left w:val="single" w:sz="8" w:space="0" w:color="auto"/>
              <w:bottom w:val="single" w:sz="4" w:space="0" w:color="auto"/>
              <w:right w:val="single" w:sz="4" w:space="0" w:color="auto"/>
            </w:tcBorders>
            <w:shd w:val="clear" w:color="auto" w:fill="auto"/>
            <w:vAlign w:val="center"/>
            <w:hideMark/>
          </w:tcPr>
          <w:p w:rsidR="00120974" w:rsidRPr="00A874EF" w:rsidRDefault="00120974" w:rsidP="008870EC">
            <w:pPr>
              <w:jc w:val="center"/>
              <w:rPr>
                <w:color w:val="000000"/>
                <w:sz w:val="18"/>
                <w:szCs w:val="18"/>
              </w:rPr>
            </w:pPr>
            <w:r>
              <w:rPr>
                <w:color w:val="000000"/>
                <w:sz w:val="18"/>
                <w:szCs w:val="18"/>
              </w:rPr>
              <w:t>2</w:t>
            </w:r>
          </w:p>
        </w:tc>
        <w:tc>
          <w:tcPr>
            <w:tcW w:w="2135" w:type="dxa"/>
            <w:tcBorders>
              <w:top w:val="nil"/>
              <w:left w:val="nil"/>
              <w:bottom w:val="single" w:sz="4" w:space="0" w:color="auto"/>
              <w:right w:val="single" w:sz="4" w:space="0" w:color="auto"/>
            </w:tcBorders>
            <w:shd w:val="clear" w:color="auto" w:fill="auto"/>
            <w:vAlign w:val="center"/>
            <w:hideMark/>
          </w:tcPr>
          <w:p w:rsidR="000B38C5" w:rsidRPr="000B38C5" w:rsidRDefault="000B38C5" w:rsidP="008870EC">
            <w:pPr>
              <w:jc w:val="center"/>
              <w:rPr>
                <w:color w:val="000000"/>
                <w:sz w:val="16"/>
                <w:szCs w:val="16"/>
              </w:rPr>
            </w:pPr>
            <w:r>
              <w:rPr>
                <w:rFonts w:eastAsia="Arial Unicode MS"/>
                <w:sz w:val="16"/>
                <w:szCs w:val="16"/>
              </w:rPr>
              <w:t>Операция</w:t>
            </w:r>
            <w:r w:rsidRPr="00D65940">
              <w:rPr>
                <w:rFonts w:eastAsia="Arial Unicode MS"/>
                <w:sz w:val="16"/>
                <w:szCs w:val="16"/>
              </w:rPr>
              <w:t xml:space="preserve"> “</w:t>
            </w:r>
            <w:r>
              <w:rPr>
                <w:rFonts w:eastAsia="Arial Unicode MS"/>
                <w:sz w:val="16"/>
                <w:szCs w:val="16"/>
              </w:rPr>
              <w:t>Регистрация</w:t>
            </w:r>
            <w:r w:rsidRPr="00966BAC">
              <w:rPr>
                <w:rFonts w:eastAsia="Arial Unicode MS"/>
                <w:sz w:val="16"/>
                <w:szCs w:val="16"/>
              </w:rPr>
              <w:t>/</w:t>
            </w:r>
            <w:r>
              <w:rPr>
                <w:rFonts w:eastAsia="Arial Unicode MS"/>
                <w:sz w:val="16"/>
                <w:szCs w:val="16"/>
              </w:rPr>
              <w:t xml:space="preserve">активация </w:t>
            </w:r>
            <w:r w:rsidRPr="00D65940">
              <w:rPr>
                <w:rFonts w:eastAsia="Arial Unicode MS"/>
                <w:sz w:val="16"/>
                <w:szCs w:val="16"/>
              </w:rPr>
              <w:t xml:space="preserve">клиента в </w:t>
            </w:r>
            <w:r>
              <w:rPr>
                <w:rFonts w:eastAsia="Arial Unicode MS"/>
                <w:sz w:val="16"/>
                <w:szCs w:val="16"/>
              </w:rPr>
              <w:t>П</w:t>
            </w:r>
            <w:r w:rsidRPr="00D65940">
              <w:rPr>
                <w:rFonts w:eastAsia="Arial Unicode MS"/>
                <w:sz w:val="16"/>
                <w:szCs w:val="16"/>
              </w:rPr>
              <w:t>рограмме</w:t>
            </w:r>
            <w:r>
              <w:rPr>
                <w:rFonts w:eastAsia="Arial Unicode MS"/>
                <w:sz w:val="16"/>
                <w:szCs w:val="16"/>
              </w:rPr>
              <w:t xml:space="preserve"> </w:t>
            </w:r>
            <w:r w:rsidRPr="00D65940">
              <w:rPr>
                <w:rFonts w:eastAsia="Arial Unicode MS"/>
                <w:sz w:val="16"/>
                <w:szCs w:val="16"/>
              </w:rPr>
              <w:t>Коллекция”</w:t>
            </w:r>
            <w:r w:rsidR="006339E2">
              <w:t xml:space="preserve"> </w:t>
            </w:r>
            <w:proofErr w:type="spellStart"/>
            <w:r w:rsidR="006339E2" w:rsidRPr="006339E2">
              <w:rPr>
                <w:sz w:val="16"/>
                <w:szCs w:val="16"/>
              </w:rPr>
              <w:lastRenderedPageBreak/>
              <w:t>RegisterInBonusProgramByPerson</w:t>
            </w:r>
            <w:proofErr w:type="spellEnd"/>
          </w:p>
        </w:tc>
        <w:tc>
          <w:tcPr>
            <w:tcW w:w="1670" w:type="dxa"/>
            <w:tcBorders>
              <w:top w:val="nil"/>
              <w:left w:val="nil"/>
              <w:bottom w:val="single" w:sz="4" w:space="0" w:color="auto"/>
              <w:right w:val="single" w:sz="4" w:space="0" w:color="auto"/>
            </w:tcBorders>
            <w:shd w:val="clear" w:color="auto" w:fill="auto"/>
            <w:vAlign w:val="center"/>
            <w:hideMark/>
          </w:tcPr>
          <w:p w:rsidR="00120974" w:rsidRPr="00D65940" w:rsidRDefault="00E27AA8" w:rsidP="00D2328C">
            <w:pPr>
              <w:jc w:val="center"/>
              <w:rPr>
                <w:color w:val="000000"/>
                <w:sz w:val="16"/>
                <w:szCs w:val="16"/>
              </w:rPr>
            </w:pPr>
            <w:r>
              <w:rPr>
                <w:rFonts w:eastAsia="Arial Unicode MS"/>
                <w:sz w:val="16"/>
                <w:szCs w:val="16"/>
              </w:rPr>
              <w:lastRenderedPageBreak/>
              <w:t xml:space="preserve">БС </w:t>
            </w:r>
            <w:r w:rsidR="00120974" w:rsidRPr="00D65940">
              <w:rPr>
                <w:rFonts w:eastAsia="Arial Unicode MS"/>
                <w:sz w:val="16"/>
                <w:szCs w:val="16"/>
              </w:rPr>
              <w:t>“</w:t>
            </w:r>
            <w:r w:rsidR="00120974">
              <w:rPr>
                <w:rFonts w:eastAsia="Arial Unicode MS"/>
                <w:sz w:val="16"/>
                <w:szCs w:val="16"/>
              </w:rPr>
              <w:t>Регистрация</w:t>
            </w:r>
            <w:r w:rsidR="00120974" w:rsidRPr="00966BAC">
              <w:rPr>
                <w:rFonts w:eastAsia="Arial Unicode MS"/>
                <w:sz w:val="16"/>
                <w:szCs w:val="16"/>
              </w:rPr>
              <w:t>/</w:t>
            </w:r>
            <w:r w:rsidR="00120974">
              <w:rPr>
                <w:rFonts w:eastAsia="Arial Unicode MS"/>
                <w:sz w:val="16"/>
                <w:szCs w:val="16"/>
              </w:rPr>
              <w:t xml:space="preserve">активация </w:t>
            </w:r>
            <w:r w:rsidR="00120974" w:rsidRPr="00D65940">
              <w:rPr>
                <w:rFonts w:eastAsia="Arial Unicode MS"/>
                <w:sz w:val="16"/>
                <w:szCs w:val="16"/>
              </w:rPr>
              <w:t xml:space="preserve">клиента в </w:t>
            </w:r>
            <w:r w:rsidR="00D2328C">
              <w:rPr>
                <w:rFonts w:eastAsia="Arial Unicode MS"/>
                <w:sz w:val="16"/>
                <w:szCs w:val="16"/>
              </w:rPr>
              <w:t>П</w:t>
            </w:r>
            <w:r w:rsidR="00120974" w:rsidRPr="00D65940">
              <w:rPr>
                <w:rFonts w:eastAsia="Arial Unicode MS"/>
                <w:sz w:val="16"/>
                <w:szCs w:val="16"/>
              </w:rPr>
              <w:t>рограмме</w:t>
            </w:r>
            <w:r w:rsidR="00120974">
              <w:rPr>
                <w:rFonts w:eastAsia="Arial Unicode MS"/>
                <w:sz w:val="16"/>
                <w:szCs w:val="16"/>
              </w:rPr>
              <w:t xml:space="preserve"> </w:t>
            </w:r>
            <w:r w:rsidR="00120974" w:rsidRPr="00D65940">
              <w:rPr>
                <w:rFonts w:eastAsia="Arial Unicode MS"/>
                <w:sz w:val="16"/>
                <w:szCs w:val="16"/>
              </w:rPr>
              <w:t>Коллекция”</w:t>
            </w:r>
            <w:r w:rsidR="004F4C2D" w:rsidRPr="004B40AD">
              <w:rPr>
                <w:sz w:val="16"/>
                <w:szCs w:val="16"/>
              </w:rPr>
              <w:t xml:space="preserve"> </w:t>
            </w:r>
            <w:proofErr w:type="spellStart"/>
            <w:r w:rsidR="004F4C2D" w:rsidRPr="004B40AD">
              <w:rPr>
                <w:sz w:val="16"/>
                <w:szCs w:val="16"/>
              </w:rPr>
              <w:t>RegisterPersonBonusProgramB</w:t>
            </w:r>
            <w:r w:rsidR="004F4C2D" w:rsidRPr="004B40AD">
              <w:rPr>
                <w:sz w:val="16"/>
                <w:szCs w:val="16"/>
              </w:rPr>
              <w:lastRenderedPageBreak/>
              <w:t>S</w:t>
            </w:r>
            <w:proofErr w:type="spellEnd"/>
          </w:p>
        </w:tc>
        <w:tc>
          <w:tcPr>
            <w:tcW w:w="863" w:type="dxa"/>
            <w:tcBorders>
              <w:top w:val="nil"/>
              <w:left w:val="nil"/>
              <w:bottom w:val="single" w:sz="4" w:space="0" w:color="auto"/>
              <w:right w:val="single" w:sz="4" w:space="0" w:color="auto"/>
            </w:tcBorders>
            <w:shd w:val="clear" w:color="auto" w:fill="auto"/>
            <w:vAlign w:val="center"/>
          </w:tcPr>
          <w:p w:rsidR="00120974" w:rsidRPr="00D65940" w:rsidRDefault="00120974" w:rsidP="008870EC">
            <w:pPr>
              <w:jc w:val="center"/>
              <w:rPr>
                <w:color w:val="000000"/>
                <w:sz w:val="16"/>
                <w:szCs w:val="16"/>
              </w:rPr>
            </w:pPr>
            <w:r>
              <w:rPr>
                <w:color w:val="000000"/>
                <w:sz w:val="16"/>
                <w:szCs w:val="16"/>
              </w:rPr>
              <w:lastRenderedPageBreak/>
              <w:t>с</w:t>
            </w:r>
            <w:r w:rsidRPr="00D65940">
              <w:rPr>
                <w:color w:val="000000"/>
                <w:sz w:val="16"/>
                <w:szCs w:val="16"/>
              </w:rPr>
              <w:t>инхронный</w:t>
            </w:r>
          </w:p>
        </w:tc>
        <w:tc>
          <w:tcPr>
            <w:tcW w:w="661" w:type="dxa"/>
            <w:tcBorders>
              <w:top w:val="nil"/>
              <w:left w:val="nil"/>
              <w:bottom w:val="single" w:sz="4" w:space="0" w:color="auto"/>
              <w:right w:val="single" w:sz="4" w:space="0" w:color="auto"/>
            </w:tcBorders>
            <w:shd w:val="clear" w:color="auto" w:fill="auto"/>
            <w:vAlign w:val="center"/>
            <w:hideMark/>
          </w:tcPr>
          <w:p w:rsidR="00120974" w:rsidRPr="00E30378" w:rsidRDefault="00120974" w:rsidP="008870EC">
            <w:pPr>
              <w:jc w:val="center"/>
              <w:rPr>
                <w:color w:val="000000"/>
                <w:sz w:val="16"/>
                <w:szCs w:val="16"/>
              </w:rPr>
            </w:pPr>
            <w:proofErr w:type="gramStart"/>
            <w:r w:rsidRPr="004C6F47">
              <w:rPr>
                <w:color w:val="000000"/>
                <w:sz w:val="16"/>
                <w:szCs w:val="16"/>
              </w:rPr>
              <w:t>УСБС</w:t>
            </w:r>
            <w:proofErr w:type="gramEnd"/>
            <w:r w:rsidRPr="004C6F47">
              <w:rPr>
                <w:color w:val="000000"/>
                <w:sz w:val="16"/>
                <w:szCs w:val="16"/>
              </w:rPr>
              <w:t>-</w:t>
            </w:r>
            <w:r>
              <w:rPr>
                <w:color w:val="000000"/>
                <w:sz w:val="16"/>
                <w:szCs w:val="16"/>
                <w:lang w:val="en-US"/>
              </w:rPr>
              <w:t>middle</w:t>
            </w:r>
          </w:p>
        </w:tc>
        <w:tc>
          <w:tcPr>
            <w:tcW w:w="1011" w:type="dxa"/>
            <w:tcBorders>
              <w:top w:val="nil"/>
              <w:left w:val="nil"/>
              <w:bottom w:val="single" w:sz="4" w:space="0" w:color="auto"/>
              <w:right w:val="single" w:sz="4" w:space="0" w:color="auto"/>
            </w:tcBorders>
            <w:shd w:val="clear" w:color="auto" w:fill="auto"/>
            <w:vAlign w:val="center"/>
            <w:hideMark/>
          </w:tcPr>
          <w:p w:rsidR="00120974" w:rsidRPr="00D36A64" w:rsidRDefault="00120974" w:rsidP="008870EC">
            <w:pPr>
              <w:jc w:val="center"/>
              <w:rPr>
                <w:color w:val="000000"/>
                <w:sz w:val="16"/>
                <w:szCs w:val="16"/>
              </w:rPr>
            </w:pPr>
            <w:r>
              <w:rPr>
                <w:color w:val="000000"/>
                <w:sz w:val="16"/>
                <w:szCs w:val="16"/>
              </w:rPr>
              <w:t>Входные параметры см. ниже</w:t>
            </w:r>
          </w:p>
        </w:tc>
        <w:tc>
          <w:tcPr>
            <w:tcW w:w="1682" w:type="dxa"/>
            <w:tcBorders>
              <w:top w:val="nil"/>
              <w:left w:val="nil"/>
              <w:bottom w:val="single" w:sz="4" w:space="0" w:color="auto"/>
              <w:right w:val="single" w:sz="4" w:space="0" w:color="auto"/>
            </w:tcBorders>
            <w:shd w:val="clear" w:color="auto" w:fill="auto"/>
            <w:vAlign w:val="center"/>
            <w:hideMark/>
          </w:tcPr>
          <w:p w:rsidR="00120974" w:rsidRPr="00D36A64" w:rsidRDefault="00120974" w:rsidP="008870EC">
            <w:pPr>
              <w:pStyle w:val="NF"/>
              <w:numPr>
                <w:ilvl w:val="0"/>
                <w:numId w:val="0"/>
              </w:numPr>
              <w:ind w:left="34" w:hanging="34"/>
              <w:jc w:val="center"/>
              <w:rPr>
                <w:rFonts w:ascii="Times New Roman" w:hAnsi="Times New Roman"/>
                <w:color w:val="000000"/>
                <w:sz w:val="16"/>
                <w:szCs w:val="16"/>
              </w:rPr>
            </w:pPr>
            <w:r>
              <w:rPr>
                <w:rFonts w:ascii="Times New Roman" w:eastAsia="Arial Unicode MS" w:hAnsi="Times New Roman"/>
                <w:sz w:val="16"/>
                <w:szCs w:val="16"/>
              </w:rPr>
              <w:t>Реестр на регистрацию</w:t>
            </w:r>
            <w:r w:rsidRPr="00D36A64">
              <w:rPr>
                <w:rFonts w:ascii="Times New Roman" w:eastAsia="Arial Unicode MS" w:hAnsi="Times New Roman"/>
                <w:sz w:val="16"/>
                <w:szCs w:val="16"/>
              </w:rPr>
              <w:t>/</w:t>
            </w:r>
            <w:r>
              <w:rPr>
                <w:rFonts w:ascii="Times New Roman" w:eastAsia="Arial Unicode MS" w:hAnsi="Times New Roman"/>
                <w:sz w:val="16"/>
                <w:szCs w:val="16"/>
              </w:rPr>
              <w:t>активацию клиентов (формат см. ниже)</w:t>
            </w:r>
          </w:p>
        </w:tc>
        <w:tc>
          <w:tcPr>
            <w:tcW w:w="1018" w:type="dxa"/>
            <w:tcBorders>
              <w:top w:val="nil"/>
              <w:left w:val="nil"/>
              <w:bottom w:val="single" w:sz="4" w:space="0" w:color="auto"/>
              <w:right w:val="single" w:sz="8" w:space="0" w:color="auto"/>
            </w:tcBorders>
            <w:shd w:val="clear" w:color="auto" w:fill="auto"/>
            <w:vAlign w:val="center"/>
            <w:hideMark/>
          </w:tcPr>
          <w:p w:rsidR="00120974" w:rsidRPr="004C6F47" w:rsidRDefault="00120974" w:rsidP="008870EC">
            <w:pPr>
              <w:jc w:val="center"/>
              <w:rPr>
                <w:color w:val="000000"/>
                <w:sz w:val="16"/>
                <w:szCs w:val="16"/>
              </w:rPr>
            </w:pPr>
            <w:r>
              <w:rPr>
                <w:color w:val="000000"/>
                <w:sz w:val="16"/>
                <w:szCs w:val="16"/>
              </w:rPr>
              <w:t>Необходимо реализовать (Новый)</w:t>
            </w:r>
          </w:p>
        </w:tc>
      </w:tr>
      <w:tr w:rsidR="000B38C5" w:rsidRPr="00D65940" w:rsidTr="006339E2">
        <w:trPr>
          <w:trHeight w:val="720"/>
        </w:trPr>
        <w:tc>
          <w:tcPr>
            <w:tcW w:w="233" w:type="dxa"/>
            <w:tcBorders>
              <w:top w:val="nil"/>
              <w:left w:val="single" w:sz="8" w:space="0" w:color="auto"/>
              <w:bottom w:val="single" w:sz="4" w:space="0" w:color="auto"/>
              <w:right w:val="single" w:sz="4" w:space="0" w:color="auto"/>
            </w:tcBorders>
            <w:shd w:val="clear" w:color="auto" w:fill="auto"/>
            <w:vAlign w:val="center"/>
            <w:hideMark/>
          </w:tcPr>
          <w:p w:rsidR="000B38C5" w:rsidRPr="00A874EF" w:rsidRDefault="000B38C5" w:rsidP="00110DD9">
            <w:pPr>
              <w:jc w:val="center"/>
              <w:rPr>
                <w:color w:val="000000"/>
                <w:sz w:val="18"/>
                <w:szCs w:val="18"/>
              </w:rPr>
            </w:pPr>
            <w:r>
              <w:rPr>
                <w:color w:val="000000"/>
                <w:sz w:val="18"/>
                <w:szCs w:val="18"/>
              </w:rPr>
              <w:lastRenderedPageBreak/>
              <w:t>3</w:t>
            </w:r>
          </w:p>
        </w:tc>
        <w:tc>
          <w:tcPr>
            <w:tcW w:w="2135" w:type="dxa"/>
            <w:tcBorders>
              <w:top w:val="nil"/>
              <w:left w:val="nil"/>
              <w:bottom w:val="single" w:sz="4" w:space="0" w:color="auto"/>
              <w:right w:val="single" w:sz="4" w:space="0" w:color="auto"/>
            </w:tcBorders>
            <w:shd w:val="clear" w:color="auto" w:fill="auto"/>
            <w:vAlign w:val="center"/>
            <w:hideMark/>
          </w:tcPr>
          <w:p w:rsidR="000B38C5" w:rsidRDefault="000B38C5" w:rsidP="005841ED">
            <w:pPr>
              <w:jc w:val="center"/>
              <w:rPr>
                <w:rFonts w:eastAsia="Arial Unicode MS"/>
                <w:sz w:val="16"/>
                <w:szCs w:val="16"/>
              </w:rPr>
            </w:pPr>
            <w:r>
              <w:rPr>
                <w:rFonts w:eastAsia="Arial Unicode MS"/>
                <w:sz w:val="16"/>
                <w:szCs w:val="16"/>
                <w:lang w:val="en-US"/>
              </w:rPr>
              <w:t>BS</w:t>
            </w:r>
            <w:r w:rsidR="005841ED">
              <w:rPr>
                <w:rFonts w:eastAsia="Arial Unicode MS"/>
                <w:sz w:val="16"/>
                <w:szCs w:val="16"/>
              </w:rPr>
              <w:t>105</w:t>
            </w:r>
          </w:p>
          <w:p w:rsidR="004B40AD" w:rsidRPr="004B40AD" w:rsidRDefault="004B40AD" w:rsidP="005841ED">
            <w:pPr>
              <w:jc w:val="center"/>
              <w:rPr>
                <w:rFonts w:eastAsia="Arial Unicode MS"/>
                <w:sz w:val="16"/>
                <w:szCs w:val="16"/>
              </w:rPr>
            </w:pPr>
            <w:proofErr w:type="spellStart"/>
            <w:r w:rsidRPr="004B40AD">
              <w:rPr>
                <w:sz w:val="16"/>
                <w:szCs w:val="16"/>
              </w:rPr>
              <w:t>RegisterPersonBonusProgramBS</w:t>
            </w:r>
            <w:proofErr w:type="spellEnd"/>
          </w:p>
        </w:tc>
        <w:tc>
          <w:tcPr>
            <w:tcW w:w="1670" w:type="dxa"/>
            <w:tcBorders>
              <w:top w:val="nil"/>
              <w:left w:val="nil"/>
              <w:bottom w:val="single" w:sz="4" w:space="0" w:color="auto"/>
              <w:right w:val="single" w:sz="4" w:space="0" w:color="auto"/>
            </w:tcBorders>
            <w:shd w:val="clear" w:color="auto" w:fill="auto"/>
            <w:vAlign w:val="center"/>
            <w:hideMark/>
          </w:tcPr>
          <w:p w:rsidR="000B38C5" w:rsidRPr="00120974" w:rsidRDefault="000B38C5" w:rsidP="00110DD9">
            <w:pPr>
              <w:jc w:val="center"/>
              <w:rPr>
                <w:rFonts w:eastAsia="Arial Unicode MS"/>
                <w:sz w:val="16"/>
                <w:szCs w:val="16"/>
              </w:rPr>
            </w:pPr>
            <w:r>
              <w:rPr>
                <w:rFonts w:eastAsia="Arial Unicode MS"/>
                <w:sz w:val="16"/>
                <w:szCs w:val="16"/>
              </w:rPr>
              <w:t xml:space="preserve">БС </w:t>
            </w:r>
            <w:r w:rsidRPr="00D65940">
              <w:rPr>
                <w:rFonts w:eastAsia="Arial Unicode MS"/>
                <w:sz w:val="16"/>
                <w:szCs w:val="16"/>
              </w:rPr>
              <w:t>“</w:t>
            </w:r>
            <w:r>
              <w:rPr>
                <w:rFonts w:eastAsia="Arial Unicode MS"/>
                <w:sz w:val="16"/>
                <w:szCs w:val="16"/>
              </w:rPr>
              <w:t>Регистрация</w:t>
            </w:r>
            <w:r w:rsidRPr="00966BAC">
              <w:rPr>
                <w:rFonts w:eastAsia="Arial Unicode MS"/>
                <w:sz w:val="16"/>
                <w:szCs w:val="16"/>
              </w:rPr>
              <w:t>/</w:t>
            </w:r>
            <w:r>
              <w:rPr>
                <w:rFonts w:eastAsia="Arial Unicode MS"/>
                <w:sz w:val="16"/>
                <w:szCs w:val="16"/>
              </w:rPr>
              <w:t xml:space="preserve">активация </w:t>
            </w:r>
            <w:r w:rsidRPr="00D65940">
              <w:rPr>
                <w:rFonts w:eastAsia="Arial Unicode MS"/>
                <w:sz w:val="16"/>
                <w:szCs w:val="16"/>
              </w:rPr>
              <w:t xml:space="preserve">клиента в </w:t>
            </w:r>
            <w:r>
              <w:rPr>
                <w:rFonts w:eastAsia="Arial Unicode MS"/>
                <w:sz w:val="16"/>
                <w:szCs w:val="16"/>
              </w:rPr>
              <w:t>П</w:t>
            </w:r>
            <w:r w:rsidRPr="00D65940">
              <w:rPr>
                <w:rFonts w:eastAsia="Arial Unicode MS"/>
                <w:sz w:val="16"/>
                <w:szCs w:val="16"/>
              </w:rPr>
              <w:t>рограмме</w:t>
            </w:r>
            <w:r>
              <w:rPr>
                <w:rFonts w:eastAsia="Arial Unicode MS"/>
                <w:sz w:val="16"/>
                <w:szCs w:val="16"/>
              </w:rPr>
              <w:t xml:space="preserve"> </w:t>
            </w:r>
            <w:r w:rsidRPr="00D65940">
              <w:rPr>
                <w:rFonts w:eastAsia="Arial Unicode MS"/>
                <w:sz w:val="16"/>
                <w:szCs w:val="16"/>
              </w:rPr>
              <w:t>Коллекция”</w:t>
            </w:r>
          </w:p>
        </w:tc>
        <w:tc>
          <w:tcPr>
            <w:tcW w:w="863" w:type="dxa"/>
            <w:tcBorders>
              <w:top w:val="nil"/>
              <w:left w:val="nil"/>
              <w:bottom w:val="single" w:sz="4" w:space="0" w:color="auto"/>
              <w:right w:val="single" w:sz="4" w:space="0" w:color="auto"/>
            </w:tcBorders>
            <w:shd w:val="clear" w:color="auto" w:fill="auto"/>
            <w:vAlign w:val="center"/>
            <w:hideMark/>
          </w:tcPr>
          <w:p w:rsidR="000B38C5" w:rsidRPr="00D65940" w:rsidRDefault="000B38C5" w:rsidP="00110DD9">
            <w:pPr>
              <w:jc w:val="center"/>
              <w:rPr>
                <w:color w:val="000000"/>
                <w:sz w:val="16"/>
                <w:szCs w:val="16"/>
              </w:rPr>
            </w:pPr>
            <w:r>
              <w:rPr>
                <w:color w:val="000000"/>
                <w:sz w:val="16"/>
                <w:szCs w:val="16"/>
              </w:rPr>
              <w:t>с</w:t>
            </w:r>
            <w:r w:rsidRPr="00D65940">
              <w:rPr>
                <w:color w:val="000000"/>
                <w:sz w:val="16"/>
                <w:szCs w:val="16"/>
              </w:rPr>
              <w:t>инхронный</w:t>
            </w:r>
          </w:p>
        </w:tc>
        <w:tc>
          <w:tcPr>
            <w:tcW w:w="661" w:type="dxa"/>
            <w:tcBorders>
              <w:top w:val="nil"/>
              <w:left w:val="nil"/>
              <w:bottom w:val="single" w:sz="4" w:space="0" w:color="auto"/>
              <w:right w:val="single" w:sz="4" w:space="0" w:color="auto"/>
            </w:tcBorders>
            <w:shd w:val="clear" w:color="auto" w:fill="auto"/>
            <w:vAlign w:val="center"/>
            <w:hideMark/>
          </w:tcPr>
          <w:p w:rsidR="000B38C5" w:rsidRPr="00D65940" w:rsidRDefault="000B38C5" w:rsidP="00110DD9">
            <w:pPr>
              <w:jc w:val="center"/>
              <w:rPr>
                <w:color w:val="000000"/>
                <w:sz w:val="16"/>
                <w:szCs w:val="16"/>
              </w:rPr>
            </w:pPr>
            <w:r w:rsidRPr="00D65940">
              <w:rPr>
                <w:color w:val="000000"/>
                <w:sz w:val="16"/>
                <w:szCs w:val="16"/>
              </w:rPr>
              <w:t>УСБС-</w:t>
            </w:r>
            <w:r>
              <w:rPr>
                <w:color w:val="000000"/>
                <w:sz w:val="16"/>
                <w:szCs w:val="16"/>
                <w:lang w:val="en-US"/>
              </w:rPr>
              <w:t xml:space="preserve"> middle</w:t>
            </w:r>
          </w:p>
        </w:tc>
        <w:tc>
          <w:tcPr>
            <w:tcW w:w="1011" w:type="dxa"/>
            <w:tcBorders>
              <w:top w:val="nil"/>
              <w:left w:val="nil"/>
              <w:bottom w:val="single" w:sz="4" w:space="0" w:color="auto"/>
              <w:right w:val="single" w:sz="4" w:space="0" w:color="auto"/>
            </w:tcBorders>
            <w:shd w:val="clear" w:color="auto" w:fill="auto"/>
            <w:vAlign w:val="center"/>
            <w:hideMark/>
          </w:tcPr>
          <w:p w:rsidR="000B38C5" w:rsidRPr="00382748" w:rsidRDefault="000B38C5" w:rsidP="00110DD9">
            <w:pPr>
              <w:jc w:val="center"/>
              <w:rPr>
                <w:color w:val="000000"/>
                <w:sz w:val="16"/>
                <w:szCs w:val="16"/>
              </w:rPr>
            </w:pPr>
            <w:r w:rsidRPr="00D65940">
              <w:rPr>
                <w:color w:val="000000"/>
                <w:sz w:val="16"/>
                <w:szCs w:val="16"/>
              </w:rPr>
              <w:t>Номер карты</w:t>
            </w:r>
            <w:r>
              <w:rPr>
                <w:color w:val="000000"/>
                <w:sz w:val="16"/>
                <w:szCs w:val="16"/>
              </w:rPr>
              <w:t xml:space="preserve"> (16 знаков)</w:t>
            </w:r>
            <w:r w:rsidRPr="00382748">
              <w:rPr>
                <w:color w:val="000000"/>
                <w:sz w:val="16"/>
                <w:szCs w:val="16"/>
              </w:rPr>
              <w:t>,</w:t>
            </w:r>
          </w:p>
          <w:p w:rsidR="000B38C5" w:rsidRPr="00382748" w:rsidRDefault="000B38C5" w:rsidP="00110DD9">
            <w:pPr>
              <w:jc w:val="center"/>
              <w:rPr>
                <w:color w:val="000000"/>
                <w:sz w:val="16"/>
                <w:szCs w:val="16"/>
              </w:rPr>
            </w:pPr>
            <w:r>
              <w:rPr>
                <w:color w:val="000000"/>
                <w:sz w:val="16"/>
                <w:szCs w:val="16"/>
                <w:lang w:val="en-US"/>
              </w:rPr>
              <w:t>ID</w:t>
            </w:r>
            <w:r w:rsidRPr="00382748">
              <w:rPr>
                <w:color w:val="000000"/>
                <w:sz w:val="16"/>
                <w:szCs w:val="16"/>
              </w:rPr>
              <w:t xml:space="preserve"> </w:t>
            </w:r>
            <w:r>
              <w:rPr>
                <w:color w:val="000000"/>
                <w:sz w:val="16"/>
                <w:szCs w:val="16"/>
              </w:rPr>
              <w:t>клиента</w:t>
            </w:r>
            <w:r w:rsidRPr="00382748">
              <w:rPr>
                <w:color w:val="000000"/>
                <w:sz w:val="16"/>
                <w:szCs w:val="16"/>
              </w:rPr>
              <w:t xml:space="preserve"> в </w:t>
            </w:r>
            <w:r>
              <w:rPr>
                <w:color w:val="000000"/>
                <w:sz w:val="16"/>
                <w:szCs w:val="16"/>
                <w:lang w:val="en-US"/>
              </w:rPr>
              <w:t>MDM</w:t>
            </w:r>
          </w:p>
        </w:tc>
        <w:tc>
          <w:tcPr>
            <w:tcW w:w="1682" w:type="dxa"/>
            <w:tcBorders>
              <w:top w:val="nil"/>
              <w:left w:val="nil"/>
              <w:bottom w:val="single" w:sz="4" w:space="0" w:color="auto"/>
              <w:right w:val="single" w:sz="4" w:space="0" w:color="auto"/>
            </w:tcBorders>
            <w:shd w:val="clear" w:color="auto" w:fill="auto"/>
            <w:vAlign w:val="center"/>
            <w:hideMark/>
          </w:tcPr>
          <w:p w:rsidR="000B38C5" w:rsidRPr="00D65940" w:rsidRDefault="000B38C5" w:rsidP="00110DD9">
            <w:pPr>
              <w:pStyle w:val="NF"/>
              <w:numPr>
                <w:ilvl w:val="0"/>
                <w:numId w:val="0"/>
              </w:numPr>
              <w:ind w:left="34" w:hanging="34"/>
              <w:jc w:val="center"/>
              <w:rPr>
                <w:rFonts w:ascii="Times New Roman" w:hAnsi="Times New Roman"/>
                <w:color w:val="000000"/>
                <w:sz w:val="16"/>
                <w:szCs w:val="16"/>
                <w:lang w:val="en-US"/>
              </w:rPr>
            </w:pPr>
            <w:r>
              <w:rPr>
                <w:rFonts w:ascii="Times New Roman" w:hAnsi="Times New Roman"/>
                <w:color w:val="000000"/>
                <w:sz w:val="16"/>
                <w:szCs w:val="16"/>
                <w:lang w:val="en-US"/>
              </w:rPr>
              <w:t xml:space="preserve">ID </w:t>
            </w:r>
            <w:r>
              <w:rPr>
                <w:rFonts w:ascii="Times New Roman" w:hAnsi="Times New Roman"/>
                <w:color w:val="000000"/>
                <w:sz w:val="16"/>
                <w:szCs w:val="16"/>
              </w:rPr>
              <w:t>клиента</w:t>
            </w:r>
            <w:r w:rsidRPr="00120974">
              <w:rPr>
                <w:rFonts w:ascii="Times New Roman" w:hAnsi="Times New Roman"/>
                <w:color w:val="000000"/>
                <w:sz w:val="16"/>
                <w:szCs w:val="16"/>
                <w:lang w:val="en-US"/>
              </w:rPr>
              <w:t xml:space="preserve"> в </w:t>
            </w:r>
            <w:r>
              <w:rPr>
                <w:rFonts w:ascii="Times New Roman" w:hAnsi="Times New Roman"/>
                <w:color w:val="000000"/>
                <w:sz w:val="16"/>
                <w:szCs w:val="16"/>
                <w:lang w:val="en-US"/>
              </w:rPr>
              <w:t>MDM</w:t>
            </w:r>
          </w:p>
        </w:tc>
        <w:tc>
          <w:tcPr>
            <w:tcW w:w="1018" w:type="dxa"/>
            <w:tcBorders>
              <w:top w:val="nil"/>
              <w:left w:val="nil"/>
              <w:bottom w:val="single" w:sz="4" w:space="0" w:color="auto"/>
              <w:right w:val="single" w:sz="8" w:space="0" w:color="auto"/>
            </w:tcBorders>
            <w:shd w:val="clear" w:color="auto" w:fill="auto"/>
            <w:vAlign w:val="center"/>
            <w:hideMark/>
          </w:tcPr>
          <w:p w:rsidR="000B38C5" w:rsidRPr="00D65940" w:rsidRDefault="000B38C5" w:rsidP="00110DD9">
            <w:pPr>
              <w:jc w:val="center"/>
              <w:rPr>
                <w:color w:val="000000"/>
                <w:sz w:val="16"/>
                <w:szCs w:val="16"/>
              </w:rPr>
            </w:pPr>
            <w:r>
              <w:rPr>
                <w:color w:val="000000"/>
                <w:sz w:val="16"/>
                <w:szCs w:val="16"/>
              </w:rPr>
              <w:t>Необходимо реализовать (Новый)</w:t>
            </w:r>
          </w:p>
        </w:tc>
      </w:tr>
      <w:tr w:rsidR="00120974" w:rsidRPr="00D65940" w:rsidTr="006339E2">
        <w:trPr>
          <w:trHeight w:val="720"/>
        </w:trPr>
        <w:tc>
          <w:tcPr>
            <w:tcW w:w="233" w:type="dxa"/>
            <w:tcBorders>
              <w:top w:val="nil"/>
              <w:left w:val="single" w:sz="8" w:space="0" w:color="auto"/>
              <w:bottom w:val="single" w:sz="4" w:space="0" w:color="auto"/>
              <w:right w:val="single" w:sz="4" w:space="0" w:color="auto"/>
            </w:tcBorders>
            <w:shd w:val="clear" w:color="auto" w:fill="auto"/>
            <w:vAlign w:val="center"/>
            <w:hideMark/>
          </w:tcPr>
          <w:p w:rsidR="00120974" w:rsidRPr="000B38C5" w:rsidRDefault="000B38C5" w:rsidP="008870EC">
            <w:pPr>
              <w:jc w:val="center"/>
              <w:rPr>
                <w:color w:val="000000"/>
                <w:sz w:val="18"/>
                <w:szCs w:val="18"/>
                <w:lang w:val="en-US"/>
              </w:rPr>
            </w:pPr>
            <w:r>
              <w:rPr>
                <w:color w:val="000000"/>
                <w:sz w:val="18"/>
                <w:szCs w:val="18"/>
                <w:lang w:val="en-US"/>
              </w:rPr>
              <w:t>4</w:t>
            </w:r>
          </w:p>
        </w:tc>
        <w:tc>
          <w:tcPr>
            <w:tcW w:w="2135" w:type="dxa"/>
            <w:tcBorders>
              <w:top w:val="nil"/>
              <w:left w:val="nil"/>
              <w:bottom w:val="single" w:sz="4" w:space="0" w:color="auto"/>
              <w:right w:val="single" w:sz="4" w:space="0" w:color="auto"/>
            </w:tcBorders>
            <w:shd w:val="clear" w:color="auto" w:fill="auto"/>
            <w:vAlign w:val="center"/>
            <w:hideMark/>
          </w:tcPr>
          <w:p w:rsidR="00120974" w:rsidRPr="00120974" w:rsidRDefault="002A3A00" w:rsidP="008870EC">
            <w:pPr>
              <w:jc w:val="center"/>
              <w:rPr>
                <w:rFonts w:eastAsia="Arial Unicode MS"/>
                <w:sz w:val="16"/>
                <w:szCs w:val="16"/>
                <w:lang w:val="en-US"/>
              </w:rPr>
            </w:pPr>
            <w:r>
              <w:rPr>
                <w:rFonts w:eastAsia="Arial Unicode MS"/>
                <w:sz w:val="16"/>
                <w:szCs w:val="16"/>
                <w:lang w:val="en-US"/>
              </w:rPr>
              <w:t>BS_</w:t>
            </w:r>
            <w:r w:rsidR="00120974" w:rsidRPr="00D65940">
              <w:rPr>
                <w:rFonts w:eastAsia="Arial Unicode MS"/>
                <w:sz w:val="16"/>
                <w:szCs w:val="16"/>
                <w:lang w:val="en-US"/>
              </w:rPr>
              <w:t>ULBS</w:t>
            </w:r>
            <w:r w:rsidR="00120974" w:rsidRPr="00120974">
              <w:rPr>
                <w:rFonts w:eastAsia="Arial Unicode MS"/>
                <w:sz w:val="16"/>
                <w:szCs w:val="16"/>
                <w:lang w:val="en-US"/>
              </w:rPr>
              <w:t>78</w:t>
            </w:r>
          </w:p>
        </w:tc>
        <w:tc>
          <w:tcPr>
            <w:tcW w:w="1670" w:type="dxa"/>
            <w:tcBorders>
              <w:top w:val="nil"/>
              <w:left w:val="nil"/>
              <w:bottom w:val="single" w:sz="4" w:space="0" w:color="auto"/>
              <w:right w:val="single" w:sz="4" w:space="0" w:color="auto"/>
            </w:tcBorders>
            <w:shd w:val="clear" w:color="auto" w:fill="auto"/>
            <w:vAlign w:val="center"/>
            <w:hideMark/>
          </w:tcPr>
          <w:p w:rsidR="00120974" w:rsidRPr="00120974" w:rsidRDefault="00120974" w:rsidP="008870EC">
            <w:pPr>
              <w:jc w:val="center"/>
              <w:rPr>
                <w:rFonts w:eastAsia="Arial Unicode MS"/>
                <w:sz w:val="16"/>
                <w:szCs w:val="16"/>
              </w:rPr>
            </w:pPr>
            <w:r w:rsidRPr="00D65940">
              <w:rPr>
                <w:rFonts w:eastAsia="Arial Unicode MS"/>
                <w:sz w:val="16"/>
                <w:szCs w:val="16"/>
              </w:rPr>
              <w:t>БС “Поиск клиента по номеру карты”</w:t>
            </w:r>
          </w:p>
        </w:tc>
        <w:tc>
          <w:tcPr>
            <w:tcW w:w="863" w:type="dxa"/>
            <w:tcBorders>
              <w:top w:val="nil"/>
              <w:left w:val="nil"/>
              <w:bottom w:val="single" w:sz="4" w:space="0" w:color="auto"/>
              <w:right w:val="single" w:sz="4" w:space="0" w:color="auto"/>
            </w:tcBorders>
            <w:shd w:val="clear" w:color="auto" w:fill="auto"/>
            <w:vAlign w:val="center"/>
            <w:hideMark/>
          </w:tcPr>
          <w:p w:rsidR="00120974" w:rsidRPr="00D65940" w:rsidRDefault="00120974" w:rsidP="008870EC">
            <w:pPr>
              <w:jc w:val="center"/>
              <w:rPr>
                <w:color w:val="000000"/>
                <w:sz w:val="16"/>
                <w:szCs w:val="16"/>
              </w:rPr>
            </w:pPr>
            <w:r>
              <w:rPr>
                <w:color w:val="000000"/>
                <w:sz w:val="16"/>
                <w:szCs w:val="16"/>
              </w:rPr>
              <w:t>с</w:t>
            </w:r>
            <w:r w:rsidRPr="00D65940">
              <w:rPr>
                <w:color w:val="000000"/>
                <w:sz w:val="16"/>
                <w:szCs w:val="16"/>
              </w:rPr>
              <w:t>инхронный</w:t>
            </w:r>
          </w:p>
        </w:tc>
        <w:tc>
          <w:tcPr>
            <w:tcW w:w="661" w:type="dxa"/>
            <w:tcBorders>
              <w:top w:val="nil"/>
              <w:left w:val="nil"/>
              <w:bottom w:val="single" w:sz="4" w:space="0" w:color="auto"/>
              <w:right w:val="single" w:sz="4" w:space="0" w:color="auto"/>
            </w:tcBorders>
            <w:shd w:val="clear" w:color="auto" w:fill="auto"/>
            <w:vAlign w:val="center"/>
            <w:hideMark/>
          </w:tcPr>
          <w:p w:rsidR="00120974" w:rsidRPr="00D65940" w:rsidRDefault="00120974" w:rsidP="008870EC">
            <w:pPr>
              <w:jc w:val="center"/>
              <w:rPr>
                <w:color w:val="000000"/>
                <w:sz w:val="16"/>
                <w:szCs w:val="16"/>
              </w:rPr>
            </w:pPr>
            <w:r w:rsidRPr="00D65940">
              <w:rPr>
                <w:color w:val="000000"/>
                <w:sz w:val="16"/>
                <w:szCs w:val="16"/>
              </w:rPr>
              <w:t>УСБС-фронт</w:t>
            </w:r>
          </w:p>
        </w:tc>
        <w:tc>
          <w:tcPr>
            <w:tcW w:w="1011" w:type="dxa"/>
            <w:tcBorders>
              <w:top w:val="nil"/>
              <w:left w:val="nil"/>
              <w:bottom w:val="single" w:sz="4" w:space="0" w:color="auto"/>
              <w:right w:val="single" w:sz="4" w:space="0" w:color="auto"/>
            </w:tcBorders>
            <w:shd w:val="clear" w:color="auto" w:fill="auto"/>
            <w:vAlign w:val="center"/>
            <w:hideMark/>
          </w:tcPr>
          <w:p w:rsidR="00120974" w:rsidRPr="00120974" w:rsidRDefault="00120974" w:rsidP="008870EC">
            <w:pPr>
              <w:jc w:val="center"/>
              <w:rPr>
                <w:color w:val="000000"/>
                <w:sz w:val="16"/>
                <w:szCs w:val="16"/>
              </w:rPr>
            </w:pPr>
            <w:r w:rsidRPr="00D65940">
              <w:rPr>
                <w:color w:val="000000"/>
                <w:sz w:val="16"/>
                <w:szCs w:val="16"/>
              </w:rPr>
              <w:t>Номер карты</w:t>
            </w:r>
            <w:r>
              <w:rPr>
                <w:color w:val="000000"/>
                <w:sz w:val="16"/>
                <w:szCs w:val="16"/>
              </w:rPr>
              <w:t xml:space="preserve"> (16 знаков)</w:t>
            </w:r>
          </w:p>
        </w:tc>
        <w:tc>
          <w:tcPr>
            <w:tcW w:w="1682" w:type="dxa"/>
            <w:tcBorders>
              <w:top w:val="nil"/>
              <w:left w:val="nil"/>
              <w:bottom w:val="single" w:sz="4" w:space="0" w:color="auto"/>
              <w:right w:val="single" w:sz="4" w:space="0" w:color="auto"/>
            </w:tcBorders>
            <w:shd w:val="clear" w:color="auto" w:fill="auto"/>
            <w:vAlign w:val="center"/>
            <w:hideMark/>
          </w:tcPr>
          <w:p w:rsidR="00120974" w:rsidRPr="00D65940" w:rsidRDefault="00120974" w:rsidP="004E6777">
            <w:pPr>
              <w:pStyle w:val="NF"/>
              <w:numPr>
                <w:ilvl w:val="0"/>
                <w:numId w:val="0"/>
              </w:numPr>
              <w:ind w:left="34" w:hanging="34"/>
              <w:jc w:val="center"/>
              <w:rPr>
                <w:rFonts w:ascii="Times New Roman" w:hAnsi="Times New Roman"/>
                <w:color w:val="000000"/>
                <w:sz w:val="16"/>
                <w:szCs w:val="16"/>
                <w:lang w:val="en-US"/>
              </w:rPr>
            </w:pPr>
            <w:r>
              <w:rPr>
                <w:rFonts w:ascii="Times New Roman" w:hAnsi="Times New Roman"/>
                <w:color w:val="000000"/>
                <w:sz w:val="16"/>
                <w:szCs w:val="16"/>
                <w:lang w:val="en-US"/>
              </w:rPr>
              <w:t xml:space="preserve">ID </w:t>
            </w:r>
            <w:r w:rsidR="004E6777">
              <w:rPr>
                <w:rFonts w:ascii="Times New Roman" w:hAnsi="Times New Roman"/>
                <w:color w:val="000000"/>
                <w:sz w:val="16"/>
                <w:szCs w:val="16"/>
              </w:rPr>
              <w:t>клиента</w:t>
            </w:r>
            <w:r w:rsidRPr="00120974">
              <w:rPr>
                <w:rFonts w:ascii="Times New Roman" w:hAnsi="Times New Roman"/>
                <w:color w:val="000000"/>
                <w:sz w:val="16"/>
                <w:szCs w:val="16"/>
                <w:lang w:val="en-US"/>
              </w:rPr>
              <w:t xml:space="preserve"> в </w:t>
            </w:r>
            <w:r>
              <w:rPr>
                <w:rFonts w:ascii="Times New Roman" w:hAnsi="Times New Roman"/>
                <w:color w:val="000000"/>
                <w:sz w:val="16"/>
                <w:szCs w:val="16"/>
                <w:lang w:val="en-US"/>
              </w:rPr>
              <w:t>MDM</w:t>
            </w:r>
          </w:p>
        </w:tc>
        <w:tc>
          <w:tcPr>
            <w:tcW w:w="1018" w:type="dxa"/>
            <w:tcBorders>
              <w:top w:val="nil"/>
              <w:left w:val="nil"/>
              <w:bottom w:val="single" w:sz="4" w:space="0" w:color="auto"/>
              <w:right w:val="single" w:sz="8" w:space="0" w:color="auto"/>
            </w:tcBorders>
            <w:shd w:val="clear" w:color="auto" w:fill="auto"/>
            <w:vAlign w:val="center"/>
            <w:hideMark/>
          </w:tcPr>
          <w:p w:rsidR="00120974" w:rsidRPr="002A3A00" w:rsidRDefault="002A3A00" w:rsidP="008870EC">
            <w:pPr>
              <w:jc w:val="center"/>
              <w:rPr>
                <w:color w:val="000000"/>
                <w:sz w:val="16"/>
                <w:szCs w:val="16"/>
              </w:rPr>
            </w:pPr>
            <w:r>
              <w:rPr>
                <w:color w:val="000000"/>
                <w:sz w:val="16"/>
                <w:szCs w:val="16"/>
              </w:rPr>
              <w:t xml:space="preserve">Кандидат </w:t>
            </w:r>
            <w:r w:rsidRPr="002A3A00">
              <w:rPr>
                <w:color w:val="000000"/>
                <w:sz w:val="16"/>
                <w:szCs w:val="16"/>
              </w:rPr>
              <w:t>BR-7048</w:t>
            </w:r>
          </w:p>
        </w:tc>
      </w:tr>
      <w:tr w:rsidR="00052490" w:rsidRPr="00D65940" w:rsidTr="006339E2">
        <w:trPr>
          <w:trHeight w:val="720"/>
        </w:trPr>
        <w:tc>
          <w:tcPr>
            <w:tcW w:w="233" w:type="dxa"/>
            <w:tcBorders>
              <w:top w:val="nil"/>
              <w:left w:val="single" w:sz="8" w:space="0" w:color="auto"/>
              <w:bottom w:val="single" w:sz="4" w:space="0" w:color="auto"/>
              <w:right w:val="single" w:sz="4" w:space="0" w:color="auto"/>
            </w:tcBorders>
            <w:shd w:val="clear" w:color="auto" w:fill="auto"/>
            <w:vAlign w:val="center"/>
            <w:hideMark/>
          </w:tcPr>
          <w:p w:rsidR="00052490" w:rsidRPr="00D600B6" w:rsidRDefault="00D600B6" w:rsidP="007955EF">
            <w:pPr>
              <w:jc w:val="center"/>
              <w:rPr>
                <w:color w:val="000000"/>
                <w:sz w:val="18"/>
                <w:szCs w:val="18"/>
              </w:rPr>
            </w:pPr>
            <w:r>
              <w:rPr>
                <w:color w:val="000000"/>
                <w:sz w:val="18"/>
                <w:szCs w:val="18"/>
              </w:rPr>
              <w:t>5</w:t>
            </w:r>
          </w:p>
        </w:tc>
        <w:tc>
          <w:tcPr>
            <w:tcW w:w="2135" w:type="dxa"/>
            <w:tcBorders>
              <w:top w:val="nil"/>
              <w:left w:val="nil"/>
              <w:bottom w:val="single" w:sz="4" w:space="0" w:color="auto"/>
              <w:right w:val="single" w:sz="4" w:space="0" w:color="auto"/>
            </w:tcBorders>
            <w:shd w:val="clear" w:color="auto" w:fill="auto"/>
            <w:vAlign w:val="center"/>
            <w:hideMark/>
          </w:tcPr>
          <w:p w:rsidR="00052490" w:rsidRPr="00052490" w:rsidRDefault="00052490" w:rsidP="007955EF">
            <w:pPr>
              <w:jc w:val="center"/>
              <w:rPr>
                <w:color w:val="000000"/>
                <w:sz w:val="16"/>
                <w:szCs w:val="16"/>
                <w:highlight w:val="yellow"/>
              </w:rPr>
            </w:pPr>
            <w:r w:rsidRPr="00052490">
              <w:rPr>
                <w:sz w:val="16"/>
                <w:szCs w:val="16"/>
                <w:lang w:val="en-US"/>
              </w:rPr>
              <w:t>BS</w:t>
            </w:r>
            <w:r w:rsidRPr="00052490">
              <w:rPr>
                <w:sz w:val="16"/>
                <w:szCs w:val="16"/>
              </w:rPr>
              <w:t>100</w:t>
            </w:r>
          </w:p>
        </w:tc>
        <w:tc>
          <w:tcPr>
            <w:tcW w:w="1670" w:type="dxa"/>
            <w:tcBorders>
              <w:top w:val="nil"/>
              <w:left w:val="nil"/>
              <w:bottom w:val="single" w:sz="4" w:space="0" w:color="auto"/>
              <w:right w:val="single" w:sz="4" w:space="0" w:color="auto"/>
            </w:tcBorders>
            <w:shd w:val="clear" w:color="auto" w:fill="auto"/>
            <w:vAlign w:val="center"/>
            <w:hideMark/>
          </w:tcPr>
          <w:p w:rsidR="00052490" w:rsidRPr="00052490" w:rsidRDefault="00052490" w:rsidP="00052490">
            <w:pPr>
              <w:jc w:val="center"/>
              <w:rPr>
                <w:rFonts w:eastAsia="Arial Unicode MS"/>
                <w:sz w:val="16"/>
                <w:szCs w:val="16"/>
              </w:rPr>
            </w:pPr>
            <w:r w:rsidRPr="00052490">
              <w:rPr>
                <w:rFonts w:eastAsia="Arial Unicode MS"/>
                <w:sz w:val="16"/>
                <w:szCs w:val="16"/>
              </w:rPr>
              <w:t>БС “</w:t>
            </w:r>
            <w:r w:rsidRPr="00052490">
              <w:rPr>
                <w:sz w:val="16"/>
                <w:szCs w:val="16"/>
              </w:rPr>
              <w:t>Бонусный счет клиента ФЛ</w:t>
            </w:r>
            <w:r w:rsidRPr="00052490">
              <w:rPr>
                <w:rFonts w:eastAsia="Arial Unicode MS"/>
                <w:sz w:val="16"/>
                <w:szCs w:val="16"/>
              </w:rPr>
              <w:t>”</w:t>
            </w:r>
          </w:p>
        </w:tc>
        <w:tc>
          <w:tcPr>
            <w:tcW w:w="863" w:type="dxa"/>
            <w:tcBorders>
              <w:top w:val="nil"/>
              <w:left w:val="nil"/>
              <w:bottom w:val="single" w:sz="4" w:space="0" w:color="auto"/>
              <w:right w:val="single" w:sz="4" w:space="0" w:color="auto"/>
            </w:tcBorders>
            <w:shd w:val="clear" w:color="auto" w:fill="auto"/>
            <w:vAlign w:val="center"/>
            <w:hideMark/>
          </w:tcPr>
          <w:p w:rsidR="00052490" w:rsidRPr="00D65940" w:rsidRDefault="00052490" w:rsidP="007955EF">
            <w:pPr>
              <w:jc w:val="center"/>
              <w:rPr>
                <w:color w:val="000000"/>
                <w:sz w:val="16"/>
                <w:szCs w:val="16"/>
              </w:rPr>
            </w:pPr>
            <w:r>
              <w:rPr>
                <w:color w:val="000000"/>
                <w:sz w:val="16"/>
                <w:szCs w:val="16"/>
              </w:rPr>
              <w:t>с</w:t>
            </w:r>
            <w:r w:rsidRPr="00D65940">
              <w:rPr>
                <w:color w:val="000000"/>
                <w:sz w:val="16"/>
                <w:szCs w:val="16"/>
              </w:rPr>
              <w:t>инхронный</w:t>
            </w:r>
          </w:p>
        </w:tc>
        <w:tc>
          <w:tcPr>
            <w:tcW w:w="661" w:type="dxa"/>
            <w:tcBorders>
              <w:top w:val="nil"/>
              <w:left w:val="nil"/>
              <w:bottom w:val="single" w:sz="4" w:space="0" w:color="auto"/>
              <w:right w:val="single" w:sz="4" w:space="0" w:color="auto"/>
            </w:tcBorders>
            <w:shd w:val="clear" w:color="auto" w:fill="auto"/>
            <w:vAlign w:val="center"/>
            <w:hideMark/>
          </w:tcPr>
          <w:p w:rsidR="00052490" w:rsidRPr="00D65940" w:rsidRDefault="00052490" w:rsidP="00052490">
            <w:pPr>
              <w:jc w:val="center"/>
              <w:rPr>
                <w:color w:val="000000"/>
                <w:sz w:val="16"/>
                <w:szCs w:val="16"/>
              </w:rPr>
            </w:pPr>
            <w:r w:rsidRPr="004C6F47">
              <w:rPr>
                <w:color w:val="000000"/>
                <w:sz w:val="16"/>
                <w:szCs w:val="16"/>
              </w:rPr>
              <w:t>УСБС-</w:t>
            </w:r>
            <w:r>
              <w:rPr>
                <w:color w:val="000000"/>
                <w:sz w:val="16"/>
                <w:szCs w:val="16"/>
              </w:rPr>
              <w:t>фронт</w:t>
            </w:r>
          </w:p>
        </w:tc>
        <w:tc>
          <w:tcPr>
            <w:tcW w:w="1011" w:type="dxa"/>
            <w:tcBorders>
              <w:top w:val="nil"/>
              <w:left w:val="nil"/>
              <w:bottom w:val="single" w:sz="4" w:space="0" w:color="auto"/>
              <w:right w:val="single" w:sz="4" w:space="0" w:color="auto"/>
            </w:tcBorders>
            <w:shd w:val="clear" w:color="auto" w:fill="auto"/>
            <w:vAlign w:val="center"/>
            <w:hideMark/>
          </w:tcPr>
          <w:p w:rsidR="00052490" w:rsidRPr="00052490" w:rsidRDefault="00052490" w:rsidP="007955EF">
            <w:pPr>
              <w:jc w:val="center"/>
              <w:rPr>
                <w:color w:val="000000"/>
                <w:sz w:val="16"/>
                <w:szCs w:val="16"/>
                <w:lang w:val="en-US"/>
              </w:rPr>
            </w:pPr>
            <w:r w:rsidRPr="00D65940">
              <w:rPr>
                <w:color w:val="000000"/>
                <w:sz w:val="16"/>
                <w:szCs w:val="16"/>
              </w:rPr>
              <w:t>Номер карты</w:t>
            </w:r>
            <w:r>
              <w:rPr>
                <w:color w:val="000000"/>
                <w:sz w:val="16"/>
                <w:szCs w:val="16"/>
              </w:rPr>
              <w:t xml:space="preserve"> (16-19 знаков)</w:t>
            </w:r>
          </w:p>
        </w:tc>
        <w:tc>
          <w:tcPr>
            <w:tcW w:w="1682" w:type="dxa"/>
            <w:tcBorders>
              <w:top w:val="nil"/>
              <w:left w:val="nil"/>
              <w:bottom w:val="single" w:sz="4" w:space="0" w:color="auto"/>
              <w:right w:val="single" w:sz="4" w:space="0" w:color="auto"/>
            </w:tcBorders>
            <w:shd w:val="clear" w:color="auto" w:fill="auto"/>
            <w:vAlign w:val="center"/>
            <w:hideMark/>
          </w:tcPr>
          <w:p w:rsidR="00052490" w:rsidRPr="00D65940" w:rsidRDefault="00052490" w:rsidP="007955EF">
            <w:pPr>
              <w:pStyle w:val="NF"/>
              <w:numPr>
                <w:ilvl w:val="0"/>
                <w:numId w:val="0"/>
              </w:numPr>
              <w:ind w:left="34" w:hanging="34"/>
              <w:jc w:val="center"/>
              <w:rPr>
                <w:rFonts w:ascii="Times New Roman" w:hAnsi="Times New Roman"/>
                <w:color w:val="000000"/>
                <w:sz w:val="16"/>
                <w:szCs w:val="16"/>
                <w:lang w:val="en-US"/>
              </w:rPr>
            </w:pPr>
            <w:r>
              <w:rPr>
                <w:rFonts w:ascii="Times New Roman" w:hAnsi="Times New Roman"/>
                <w:color w:val="000000"/>
                <w:sz w:val="16"/>
                <w:szCs w:val="16"/>
                <w:lang w:val="en-US"/>
              </w:rPr>
              <w:t xml:space="preserve">ID </w:t>
            </w:r>
            <w:proofErr w:type="spellStart"/>
            <w:r w:rsidRPr="00052490">
              <w:rPr>
                <w:rFonts w:ascii="Times New Roman" w:hAnsi="Times New Roman"/>
                <w:color w:val="000000"/>
                <w:sz w:val="16"/>
                <w:szCs w:val="16"/>
                <w:lang w:val="en-US"/>
              </w:rPr>
              <w:t>клиента</w:t>
            </w:r>
            <w:proofErr w:type="spellEnd"/>
            <w:r w:rsidRPr="00120974">
              <w:rPr>
                <w:rFonts w:ascii="Times New Roman" w:hAnsi="Times New Roman"/>
                <w:color w:val="000000"/>
                <w:sz w:val="16"/>
                <w:szCs w:val="16"/>
                <w:lang w:val="en-US"/>
              </w:rPr>
              <w:t xml:space="preserve"> в </w:t>
            </w:r>
            <w:r>
              <w:rPr>
                <w:rFonts w:ascii="Times New Roman" w:hAnsi="Times New Roman"/>
                <w:color w:val="000000"/>
                <w:sz w:val="16"/>
                <w:szCs w:val="16"/>
                <w:lang w:val="en-US"/>
              </w:rPr>
              <w:t>MDM</w:t>
            </w:r>
          </w:p>
        </w:tc>
        <w:tc>
          <w:tcPr>
            <w:tcW w:w="1018" w:type="dxa"/>
            <w:tcBorders>
              <w:top w:val="nil"/>
              <w:left w:val="nil"/>
              <w:bottom w:val="single" w:sz="4" w:space="0" w:color="auto"/>
              <w:right w:val="single" w:sz="8" w:space="0" w:color="auto"/>
            </w:tcBorders>
            <w:shd w:val="clear" w:color="auto" w:fill="auto"/>
            <w:vAlign w:val="center"/>
            <w:hideMark/>
          </w:tcPr>
          <w:p w:rsidR="00052490" w:rsidRDefault="00052490" w:rsidP="007955EF">
            <w:pPr>
              <w:jc w:val="center"/>
              <w:rPr>
                <w:color w:val="000000"/>
                <w:sz w:val="16"/>
                <w:szCs w:val="16"/>
              </w:rPr>
            </w:pPr>
            <w:r>
              <w:rPr>
                <w:color w:val="000000"/>
                <w:sz w:val="16"/>
                <w:szCs w:val="16"/>
              </w:rPr>
              <w:t>Необходимо реализовать (Новый)</w:t>
            </w:r>
          </w:p>
          <w:p w:rsidR="008274F6" w:rsidRPr="0019653E" w:rsidRDefault="008274F6" w:rsidP="007955EF">
            <w:pPr>
              <w:jc w:val="center"/>
              <w:rPr>
                <w:color w:val="000000"/>
                <w:sz w:val="16"/>
                <w:szCs w:val="16"/>
              </w:rPr>
            </w:pPr>
            <w:r>
              <w:rPr>
                <w:color w:val="000000"/>
                <w:sz w:val="16"/>
                <w:szCs w:val="16"/>
              </w:rPr>
              <w:t xml:space="preserve">Заказан в </w:t>
            </w:r>
            <w:r>
              <w:rPr>
                <w:color w:val="000000"/>
                <w:sz w:val="16"/>
                <w:szCs w:val="16"/>
                <w:lang w:val="en-US"/>
              </w:rPr>
              <w:t>BR</w:t>
            </w:r>
            <w:r w:rsidRPr="0019653E">
              <w:rPr>
                <w:color w:val="000000"/>
                <w:sz w:val="16"/>
                <w:szCs w:val="16"/>
              </w:rPr>
              <w:t>-7039</w:t>
            </w:r>
          </w:p>
        </w:tc>
      </w:tr>
    </w:tbl>
    <w:p w:rsidR="00D65940" w:rsidRDefault="00D65940" w:rsidP="00D65940"/>
    <w:p w:rsidR="009D6D74" w:rsidRPr="00FF74FF" w:rsidRDefault="00FF74FF" w:rsidP="00420CDA">
      <w:pPr>
        <w:ind w:left="426"/>
        <w:jc w:val="both"/>
      </w:pPr>
      <w:r>
        <w:t xml:space="preserve">Схема взаимодействия представлена в </w:t>
      </w:r>
      <w:hyperlink w:anchor="_Приложение_№1-_Диаграммы" w:history="1">
        <w:r w:rsidRPr="00D00EEB">
          <w:rPr>
            <w:rStyle w:val="afb"/>
          </w:rPr>
          <w:t>Приложении №1</w:t>
        </w:r>
      </w:hyperlink>
      <w:r>
        <w:t>.Значения справочников будут предоставлены на этапе разработки функциональных требований и ЧТЗ.</w:t>
      </w:r>
    </w:p>
    <w:p w:rsidR="00FF74FF" w:rsidRPr="0002068D" w:rsidRDefault="00FF74FF" w:rsidP="00420CDA">
      <w:pPr>
        <w:jc w:val="both"/>
      </w:pPr>
    </w:p>
    <w:p w:rsidR="00FF74FF" w:rsidRDefault="00FF74FF" w:rsidP="00420CDA">
      <w:pPr>
        <w:pStyle w:val="4"/>
        <w:jc w:val="both"/>
        <w:rPr>
          <w:rFonts w:eastAsia="Arial Unicode MS"/>
        </w:rPr>
      </w:pPr>
      <w:bookmarkStart w:id="5" w:name="_4.2.2.1._БС_“Регистрация/активация"/>
      <w:bookmarkEnd w:id="5"/>
      <w:r w:rsidRPr="005841B4">
        <w:t>4.2.</w:t>
      </w:r>
      <w:r>
        <w:t>2</w:t>
      </w:r>
      <w:r w:rsidRPr="00FF74FF">
        <w:t xml:space="preserve">.1. </w:t>
      </w:r>
      <w:r w:rsidRPr="00FF74FF">
        <w:rPr>
          <w:rFonts w:eastAsia="Arial Unicode MS"/>
        </w:rPr>
        <w:t>БС “</w:t>
      </w:r>
      <w:r w:rsidR="007568B5" w:rsidRPr="007568B5">
        <w:rPr>
          <w:rFonts w:eastAsia="Arial Unicode MS"/>
        </w:rPr>
        <w:t>Р</w:t>
      </w:r>
      <w:r w:rsidR="00D2328C">
        <w:rPr>
          <w:rFonts w:eastAsia="Arial Unicode MS"/>
        </w:rPr>
        <w:t>егистрация/активация клиента в П</w:t>
      </w:r>
      <w:r w:rsidR="007568B5" w:rsidRPr="007568B5">
        <w:rPr>
          <w:rFonts w:eastAsia="Arial Unicode MS"/>
        </w:rPr>
        <w:t>рограмме Коллекция</w:t>
      </w:r>
      <w:r w:rsidRPr="00FF74FF">
        <w:rPr>
          <w:rFonts w:eastAsia="Arial Unicode MS"/>
        </w:rPr>
        <w:t>”</w:t>
      </w:r>
      <w:r w:rsidR="00D761EB">
        <w:rPr>
          <w:rFonts w:eastAsia="Arial Unicode MS"/>
        </w:rPr>
        <w:t xml:space="preserve"> (</w:t>
      </w:r>
      <w:proofErr w:type="spellStart"/>
      <w:r w:rsidR="00D761EB" w:rsidRPr="00D761EB">
        <w:rPr>
          <w:rFonts w:cs="Times New Roman"/>
        </w:rPr>
        <w:t>RegisterPersonBonusProgramBS</w:t>
      </w:r>
      <w:proofErr w:type="spellEnd"/>
      <w:r w:rsidR="00D761EB">
        <w:rPr>
          <w:rFonts w:eastAsia="Arial Unicode MS"/>
        </w:rPr>
        <w:t>)</w:t>
      </w:r>
    </w:p>
    <w:p w:rsidR="007568B5" w:rsidRDefault="007568B5" w:rsidP="00420CDA">
      <w:pPr>
        <w:jc w:val="both"/>
      </w:pPr>
    </w:p>
    <w:p w:rsidR="007568B5" w:rsidRPr="007568B5" w:rsidRDefault="007568B5" w:rsidP="00420CDA">
      <w:pPr>
        <w:ind w:left="426"/>
        <w:jc w:val="both"/>
      </w:pPr>
      <w:r w:rsidRPr="00060C15">
        <w:rPr>
          <w:b/>
        </w:rPr>
        <w:t>Потребитель</w:t>
      </w:r>
      <w:r w:rsidR="00060C15">
        <w:rPr>
          <w:b/>
        </w:rPr>
        <w:t xml:space="preserve"> БС (фронтальные системы)</w:t>
      </w:r>
      <w:r w:rsidRPr="00060C15">
        <w:rPr>
          <w:b/>
        </w:rPr>
        <w:t>:</w:t>
      </w:r>
      <w:r w:rsidRPr="007568B5">
        <w:t xml:space="preserve"> </w:t>
      </w:r>
      <w:proofErr w:type="spellStart"/>
      <w:r>
        <w:t>Телебанк</w:t>
      </w:r>
      <w:proofErr w:type="spellEnd"/>
      <w:r>
        <w:t xml:space="preserve">, Банкоматы, </w:t>
      </w:r>
      <w:proofErr w:type="spellStart"/>
      <w:r w:rsidR="00D525A4" w:rsidRPr="00B118D1">
        <w:t>Siebel</w:t>
      </w:r>
      <w:proofErr w:type="spellEnd"/>
      <w:r w:rsidR="00D525A4" w:rsidRPr="00B118D1">
        <w:t xml:space="preserve"> CRM</w:t>
      </w:r>
      <w:r w:rsidR="00D525A4">
        <w:t>.</w:t>
      </w:r>
    </w:p>
    <w:p w:rsidR="00FF74FF" w:rsidRPr="00FF74FF" w:rsidRDefault="00FF74FF" w:rsidP="00420CDA">
      <w:pPr>
        <w:ind w:left="426"/>
        <w:jc w:val="both"/>
      </w:pPr>
    </w:p>
    <w:p w:rsidR="008B6060" w:rsidRDefault="008B6060" w:rsidP="00420CDA">
      <w:pPr>
        <w:ind w:left="426"/>
        <w:jc w:val="both"/>
      </w:pPr>
      <w:r w:rsidRPr="009F25EC">
        <w:rPr>
          <w:b/>
        </w:rPr>
        <w:t>Взаимодействие с потребителем:</w:t>
      </w:r>
      <w:r w:rsidRPr="00EB0225">
        <w:t xml:space="preserve"> </w:t>
      </w:r>
      <w:r>
        <w:t>БС вызывается с фронтальной системы в синхронном режиме.</w:t>
      </w:r>
    </w:p>
    <w:p w:rsidR="008B6060" w:rsidRDefault="008B6060" w:rsidP="00420CDA">
      <w:pPr>
        <w:ind w:left="426"/>
        <w:jc w:val="both"/>
      </w:pPr>
      <w:r w:rsidRPr="009F25EC">
        <w:rPr>
          <w:b/>
        </w:rPr>
        <w:t>Взаимодействие с поставщиком:</w:t>
      </w:r>
      <w:r w:rsidRPr="00EB0225">
        <w:t xml:space="preserve"> </w:t>
      </w:r>
      <w:r>
        <w:t>БС</w:t>
      </w:r>
      <w:r w:rsidR="00060C15">
        <w:t xml:space="preserve"> </w:t>
      </w:r>
      <w:r w:rsidR="005B0388">
        <w:t xml:space="preserve">два </w:t>
      </w:r>
      <w:r w:rsidR="00060C15">
        <w:t>раз</w:t>
      </w:r>
      <w:r w:rsidR="005B0388">
        <w:t>а</w:t>
      </w:r>
      <w:r w:rsidR="00060C15">
        <w:t xml:space="preserve"> в сутки выгружает реестр с клиентами на регистрацию</w:t>
      </w:r>
      <w:r w:rsidR="00060C15" w:rsidRPr="00060C15">
        <w:t>/</w:t>
      </w:r>
      <w:r w:rsidR="00060C15">
        <w:t xml:space="preserve">активацию в формате </w:t>
      </w:r>
      <w:r w:rsidR="00CC485A">
        <w:rPr>
          <w:b/>
          <w:lang w:val="en-US"/>
        </w:rPr>
        <w:t>txt</w:t>
      </w:r>
      <w:r>
        <w:t>.</w:t>
      </w:r>
    </w:p>
    <w:p w:rsidR="008B6060" w:rsidRPr="009F25EC" w:rsidRDefault="008B6060" w:rsidP="00420CDA">
      <w:pPr>
        <w:ind w:left="426"/>
        <w:jc w:val="both"/>
      </w:pPr>
    </w:p>
    <w:p w:rsidR="008B6060" w:rsidRDefault="008B6060" w:rsidP="00420CDA">
      <w:pPr>
        <w:ind w:left="426"/>
        <w:jc w:val="both"/>
      </w:pPr>
      <w:r>
        <w:t>Список параметров может быть уточнен на этапе написания функциональной части и ЧТЗ.</w:t>
      </w:r>
    </w:p>
    <w:p w:rsidR="008B6060" w:rsidRPr="00296848" w:rsidRDefault="008B6060" w:rsidP="00420CDA">
      <w:pPr>
        <w:ind w:left="426"/>
        <w:jc w:val="both"/>
      </w:pPr>
      <w:r>
        <w:t>Также описание сервиса можно посмотреть в карточке сервиса</w:t>
      </w:r>
      <w:r w:rsidRPr="00A25943">
        <w:t xml:space="preserve"> “</w:t>
      </w:r>
      <w:r w:rsidR="00B51226" w:rsidRPr="00B51226">
        <w:rPr>
          <w:rFonts w:eastAsia="Arial Unicode MS"/>
        </w:rPr>
        <w:t>Карта сервиса Регистрация клиента ФЛ в бонусной программе</w:t>
      </w:r>
      <w:r w:rsidRPr="00A25943">
        <w:t xml:space="preserve">” (см. </w:t>
      </w:r>
      <w:hyperlink w:anchor="_Приложение_№2_–" w:history="1">
        <w:r w:rsidRPr="00A25943">
          <w:rPr>
            <w:rStyle w:val="afb"/>
          </w:rPr>
          <w:t>Приложение №2</w:t>
        </w:r>
      </w:hyperlink>
      <w:r w:rsidRPr="00A25943">
        <w:t>).</w:t>
      </w:r>
    </w:p>
    <w:p w:rsidR="008B6060" w:rsidRPr="00296848" w:rsidRDefault="008B6060" w:rsidP="00420CDA">
      <w:pPr>
        <w:jc w:val="both"/>
      </w:pPr>
    </w:p>
    <w:p w:rsidR="008B6060" w:rsidRPr="009F25EC" w:rsidRDefault="008B6060" w:rsidP="00420CDA">
      <w:pPr>
        <w:jc w:val="both"/>
        <w:rPr>
          <w:b/>
        </w:rPr>
      </w:pPr>
      <w:r w:rsidRPr="009F25EC">
        <w:rPr>
          <w:b/>
        </w:rPr>
        <w:t>Входные параметры</w:t>
      </w:r>
      <w:r w:rsidR="00A25943">
        <w:rPr>
          <w:b/>
        </w:rPr>
        <w:t xml:space="preserve"> </w:t>
      </w:r>
      <w:r w:rsidR="0012771D">
        <w:rPr>
          <w:b/>
        </w:rPr>
        <w:t>для</w:t>
      </w:r>
      <w:r w:rsidR="00A25943" w:rsidRPr="00A25943">
        <w:rPr>
          <w:b/>
        </w:rPr>
        <w:t xml:space="preserve"> </w:t>
      </w:r>
      <w:r w:rsidR="0012771D">
        <w:rPr>
          <w:b/>
        </w:rPr>
        <w:t xml:space="preserve">операции </w:t>
      </w:r>
      <w:r w:rsidR="00A25943" w:rsidRPr="00A25943">
        <w:rPr>
          <w:b/>
        </w:rPr>
        <w:t>”</w:t>
      </w:r>
      <w:r w:rsidR="00966BAC" w:rsidRPr="00966BAC">
        <w:rPr>
          <w:rFonts w:eastAsia="Arial Unicode MS"/>
          <w:b/>
        </w:rPr>
        <w:t>Р</w:t>
      </w:r>
      <w:r w:rsidR="00D2328C">
        <w:rPr>
          <w:rFonts w:eastAsia="Arial Unicode MS"/>
          <w:b/>
        </w:rPr>
        <w:t>егистрация/активация клиента в П</w:t>
      </w:r>
      <w:r w:rsidR="00966BAC" w:rsidRPr="00966BAC">
        <w:rPr>
          <w:rFonts w:eastAsia="Arial Unicode MS"/>
          <w:b/>
        </w:rPr>
        <w:t>рограмме Коллекция</w:t>
      </w:r>
      <w:r w:rsidR="0012771D">
        <w:rPr>
          <w:rFonts w:eastAsia="Arial Unicode MS"/>
          <w:b/>
        </w:rPr>
        <w:t xml:space="preserve"> по номеру карты</w:t>
      </w:r>
      <w:r w:rsidR="00A25943" w:rsidRPr="00A25943">
        <w:rPr>
          <w:rFonts w:eastAsia="Arial Unicode MS"/>
          <w:b/>
        </w:rPr>
        <w:t>”</w:t>
      </w:r>
      <w:r w:rsidR="00D761EB">
        <w:rPr>
          <w:rFonts w:eastAsia="Arial Unicode MS"/>
          <w:b/>
        </w:rPr>
        <w:t>(</w:t>
      </w:r>
      <w:proofErr w:type="spellStart"/>
      <w:r w:rsidR="00D761EB" w:rsidRPr="00D761EB">
        <w:rPr>
          <w:b/>
        </w:rPr>
        <w:t>RegisterInBonusProgramByCard</w:t>
      </w:r>
      <w:proofErr w:type="spellEnd"/>
      <w:r w:rsidR="00D761EB" w:rsidRPr="00D761EB">
        <w:rPr>
          <w:rFonts w:eastAsia="Arial Unicode MS"/>
          <w:b/>
        </w:rPr>
        <w:t>)</w:t>
      </w:r>
      <w:r w:rsidR="0012771D" w:rsidRPr="00D761EB">
        <w:rPr>
          <w:rFonts w:eastAsia="Arial Unicode MS"/>
          <w:b/>
        </w:rPr>
        <w:t xml:space="preserve"> и  для операции </w:t>
      </w:r>
      <w:r w:rsidR="0012771D" w:rsidRPr="00D761EB">
        <w:rPr>
          <w:b/>
        </w:rPr>
        <w:t>”</w:t>
      </w:r>
      <w:r w:rsidR="0012771D" w:rsidRPr="00D761EB">
        <w:rPr>
          <w:rFonts w:eastAsia="Arial Unicode MS"/>
          <w:b/>
        </w:rPr>
        <w:t>Регистрация/активация клиента в Программе Коллекция”</w:t>
      </w:r>
      <w:r w:rsidR="00D761EB" w:rsidRPr="00D761EB">
        <w:rPr>
          <w:rFonts w:eastAsia="Arial Unicode MS"/>
          <w:b/>
        </w:rPr>
        <w:t xml:space="preserve"> (</w:t>
      </w:r>
      <w:proofErr w:type="spellStart"/>
      <w:r w:rsidR="00D761EB" w:rsidRPr="00D761EB">
        <w:rPr>
          <w:b/>
        </w:rPr>
        <w:t>RegisterInBonusProgramByPerson</w:t>
      </w:r>
      <w:proofErr w:type="spellEnd"/>
      <w:r w:rsidR="00D761EB" w:rsidRPr="00D761EB">
        <w:rPr>
          <w:rFonts w:eastAsia="Arial Unicode MS"/>
          <w:b/>
        </w:rPr>
        <w:t>)</w:t>
      </w:r>
      <w:r w:rsidRPr="00D761EB">
        <w:rPr>
          <w:b/>
        </w:rPr>
        <w:t>:</w:t>
      </w:r>
    </w:p>
    <w:tbl>
      <w:tblPr>
        <w:tblW w:w="492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6"/>
        <w:gridCol w:w="1604"/>
        <w:gridCol w:w="1247"/>
        <w:gridCol w:w="4906"/>
      </w:tblGrid>
      <w:tr w:rsidR="008B6060" w:rsidRPr="00CD4BFB" w:rsidTr="000A25E9">
        <w:tc>
          <w:tcPr>
            <w:tcW w:w="136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0A25E9">
            <w:pPr>
              <w:pStyle w:val="TableText"/>
              <w:rPr>
                <w:b/>
                <w:bCs/>
                <w:color w:val="000000" w:themeColor="text1"/>
              </w:rPr>
            </w:pPr>
            <w:r w:rsidRPr="00CD4BFB">
              <w:t>Название сущности / атрибута</w:t>
            </w:r>
          </w:p>
        </w:tc>
        <w:tc>
          <w:tcPr>
            <w:tcW w:w="87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0A25E9">
            <w:pPr>
              <w:pStyle w:val="TableText"/>
              <w:rPr>
                <w:b/>
                <w:bCs/>
                <w:color w:val="000000" w:themeColor="text1"/>
              </w:rPr>
            </w:pPr>
            <w:r w:rsidRPr="00CD4BFB">
              <w:t>Тип данных (размерность)</w:t>
            </w:r>
          </w:p>
        </w:tc>
        <w:tc>
          <w:tcPr>
            <w:tcW w:w="82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0A25E9">
            <w:pPr>
              <w:pStyle w:val="TableText"/>
              <w:rPr>
                <w:b/>
                <w:bCs/>
                <w:color w:val="000000" w:themeColor="text1"/>
              </w:rPr>
            </w:pPr>
            <w:r w:rsidRPr="00CD4BFB">
              <w:t>Кратность</w:t>
            </w:r>
          </w:p>
        </w:tc>
        <w:tc>
          <w:tcPr>
            <w:tcW w:w="193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0A25E9">
            <w:pPr>
              <w:pStyle w:val="TableText"/>
              <w:rPr>
                <w:b/>
                <w:bCs/>
                <w:color w:val="000000" w:themeColor="text1"/>
              </w:rPr>
            </w:pPr>
            <w:r w:rsidRPr="00CD4BFB">
              <w:t>Комментарий (особенности формирования поля)</w:t>
            </w:r>
          </w:p>
        </w:tc>
      </w:tr>
      <w:tr w:rsidR="000A25E9" w:rsidRPr="00A25943" w:rsidTr="000A25E9">
        <w:tc>
          <w:tcPr>
            <w:tcW w:w="1360" w:type="pct"/>
            <w:tcBorders>
              <w:top w:val="single" w:sz="4" w:space="0" w:color="auto"/>
              <w:left w:val="single" w:sz="4" w:space="0" w:color="auto"/>
              <w:bottom w:val="single" w:sz="4" w:space="0" w:color="auto"/>
              <w:right w:val="single" w:sz="4" w:space="0" w:color="auto"/>
            </w:tcBorders>
          </w:tcPr>
          <w:p w:rsidR="000A25E9" w:rsidRPr="00966BAC" w:rsidRDefault="000A25E9" w:rsidP="000A25E9">
            <w:pPr>
              <w:pStyle w:val="TableText"/>
            </w:pPr>
            <w:r>
              <w:t>Телефонный код страны</w:t>
            </w:r>
            <w:r w:rsidR="0014310B">
              <w:t xml:space="preserve"> К</w:t>
            </w:r>
            <w:r w:rsidR="0014310B" w:rsidRPr="00966BAC">
              <w:t>лиента</w:t>
            </w:r>
          </w:p>
        </w:tc>
        <w:tc>
          <w:tcPr>
            <w:tcW w:w="872" w:type="pct"/>
            <w:tcBorders>
              <w:top w:val="single" w:sz="4" w:space="0" w:color="auto"/>
              <w:left w:val="single" w:sz="4" w:space="0" w:color="auto"/>
              <w:bottom w:val="single" w:sz="4" w:space="0" w:color="auto"/>
              <w:right w:val="single" w:sz="4" w:space="0" w:color="auto"/>
            </w:tcBorders>
          </w:tcPr>
          <w:p w:rsidR="000A25E9" w:rsidRPr="00A25943" w:rsidRDefault="000A25E9" w:rsidP="000A25E9">
            <w:pPr>
              <w:pStyle w:val="TableText"/>
              <w:rPr>
                <w:b/>
                <w:bCs/>
                <w:color w:val="000000" w:themeColor="text1"/>
              </w:rPr>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0A25E9" w:rsidRPr="00A25943" w:rsidRDefault="000A25E9" w:rsidP="000A25E9">
            <w:pPr>
              <w:pStyle w:val="TableText"/>
              <w:rPr>
                <w:color w:val="000000" w:themeColor="text1"/>
              </w:rPr>
            </w:pPr>
            <w:r w:rsidRPr="00A25943">
              <w:t>[1]</w:t>
            </w:r>
          </w:p>
        </w:tc>
        <w:tc>
          <w:tcPr>
            <w:tcW w:w="1939" w:type="pct"/>
            <w:tcBorders>
              <w:top w:val="single" w:sz="4" w:space="0" w:color="auto"/>
              <w:left w:val="single" w:sz="4" w:space="0" w:color="auto"/>
              <w:bottom w:val="single" w:sz="4" w:space="0" w:color="auto"/>
              <w:right w:val="single" w:sz="4" w:space="0" w:color="auto"/>
            </w:tcBorders>
          </w:tcPr>
          <w:p w:rsidR="000A25E9" w:rsidRPr="000A25E9" w:rsidRDefault="000A25E9"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0A25E9">
              <w:rPr>
                <w:rFonts w:ascii="Times New Roman" w:eastAsiaTheme="minorEastAsia" w:hAnsi="Times New Roman" w:cs="Times New Roman"/>
                <w:sz w:val="24"/>
                <w:szCs w:val="24"/>
              </w:rPr>
              <w:t>Код страны по умолчанию устанавливается равным значению 7, что соответствует России. При указании кода, отличного от 7, сервис должен возвращать соответствующую ошибку, так как сервис провайдера поддерживает доставку только на российские номера мобильных телефонов.</w:t>
            </w:r>
          </w:p>
        </w:tc>
      </w:tr>
      <w:tr w:rsidR="0014310B" w:rsidRPr="000A25E9" w:rsidTr="00CF34F2">
        <w:tc>
          <w:tcPr>
            <w:tcW w:w="1360" w:type="pct"/>
            <w:tcBorders>
              <w:top w:val="single" w:sz="4" w:space="0" w:color="auto"/>
              <w:left w:val="single" w:sz="4" w:space="0" w:color="auto"/>
              <w:bottom w:val="single" w:sz="4" w:space="0" w:color="auto"/>
              <w:right w:val="single" w:sz="4" w:space="0" w:color="auto"/>
            </w:tcBorders>
          </w:tcPr>
          <w:p w:rsidR="0014310B" w:rsidRPr="00966BAC" w:rsidRDefault="0014310B" w:rsidP="00CF34F2">
            <w:pPr>
              <w:pStyle w:val="TableText"/>
            </w:pPr>
            <w:r>
              <w:t>Телефонный код страны Р</w:t>
            </w:r>
            <w:r w:rsidRPr="00966BAC">
              <w:t>екомендателя</w:t>
            </w:r>
          </w:p>
        </w:tc>
        <w:tc>
          <w:tcPr>
            <w:tcW w:w="872" w:type="pct"/>
            <w:tcBorders>
              <w:top w:val="single" w:sz="4" w:space="0" w:color="auto"/>
              <w:left w:val="single" w:sz="4" w:space="0" w:color="auto"/>
              <w:bottom w:val="single" w:sz="4" w:space="0" w:color="auto"/>
              <w:right w:val="single" w:sz="4" w:space="0" w:color="auto"/>
            </w:tcBorders>
          </w:tcPr>
          <w:p w:rsidR="0014310B" w:rsidRPr="00A25943" w:rsidRDefault="0014310B" w:rsidP="00CF34F2">
            <w:pPr>
              <w:pStyle w:val="TableText"/>
              <w:rPr>
                <w:b/>
                <w:bCs/>
                <w:color w:val="000000" w:themeColor="text1"/>
              </w:rPr>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14310B" w:rsidRPr="00A25943" w:rsidRDefault="0014310B" w:rsidP="00CF34F2">
            <w:pPr>
              <w:pStyle w:val="TableText"/>
              <w:rPr>
                <w:color w:val="000000" w:themeColor="text1"/>
              </w:rPr>
            </w:pPr>
            <w:r w:rsidRPr="00A25943">
              <w:t>[1]</w:t>
            </w:r>
          </w:p>
        </w:tc>
        <w:tc>
          <w:tcPr>
            <w:tcW w:w="1939" w:type="pct"/>
            <w:tcBorders>
              <w:top w:val="single" w:sz="4" w:space="0" w:color="auto"/>
              <w:left w:val="single" w:sz="4" w:space="0" w:color="auto"/>
              <w:bottom w:val="single" w:sz="4" w:space="0" w:color="auto"/>
              <w:right w:val="single" w:sz="4" w:space="0" w:color="auto"/>
            </w:tcBorders>
          </w:tcPr>
          <w:p w:rsidR="0014310B" w:rsidRPr="000A25E9" w:rsidRDefault="0014310B"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0A25E9">
              <w:rPr>
                <w:rFonts w:ascii="Times New Roman" w:eastAsiaTheme="minorEastAsia" w:hAnsi="Times New Roman" w:cs="Times New Roman"/>
                <w:sz w:val="24"/>
                <w:szCs w:val="24"/>
              </w:rPr>
              <w:t xml:space="preserve">Код страны по умолчанию устанавливается равным значению 7, что соответствует России. При указании кода, отличного от 7, сервис должен возвращать </w:t>
            </w:r>
            <w:r w:rsidRPr="000A25E9">
              <w:rPr>
                <w:rFonts w:ascii="Times New Roman" w:eastAsiaTheme="minorEastAsia" w:hAnsi="Times New Roman" w:cs="Times New Roman"/>
                <w:sz w:val="24"/>
                <w:szCs w:val="24"/>
              </w:rPr>
              <w:lastRenderedPageBreak/>
              <w:t>соответствующую ошибку, так как сервис провайдера поддерживает доставку только на российские номера мобильных телефонов.</w:t>
            </w:r>
          </w:p>
        </w:tc>
      </w:tr>
      <w:tr w:rsidR="008B6060" w:rsidRPr="007D40D7" w:rsidTr="000A25E9">
        <w:tc>
          <w:tcPr>
            <w:tcW w:w="1360" w:type="pct"/>
            <w:tcBorders>
              <w:top w:val="single" w:sz="4" w:space="0" w:color="auto"/>
              <w:left w:val="single" w:sz="4" w:space="0" w:color="auto"/>
              <w:bottom w:val="single" w:sz="4" w:space="0" w:color="auto"/>
              <w:right w:val="single" w:sz="4" w:space="0" w:color="auto"/>
            </w:tcBorders>
          </w:tcPr>
          <w:p w:rsidR="008B6060" w:rsidRPr="00966BAC" w:rsidRDefault="00966BAC" w:rsidP="000A25E9">
            <w:pPr>
              <w:pStyle w:val="TableText"/>
            </w:pPr>
            <w:r w:rsidRPr="00966BAC">
              <w:lastRenderedPageBreak/>
              <w:t xml:space="preserve">Номер мобильного телефона </w:t>
            </w:r>
            <w:r>
              <w:t>К</w:t>
            </w:r>
            <w:r w:rsidRPr="00966BAC">
              <w:t>лиента</w:t>
            </w:r>
          </w:p>
        </w:tc>
        <w:tc>
          <w:tcPr>
            <w:tcW w:w="872" w:type="pct"/>
            <w:tcBorders>
              <w:top w:val="single" w:sz="4" w:space="0" w:color="auto"/>
              <w:left w:val="single" w:sz="4" w:space="0" w:color="auto"/>
              <w:bottom w:val="single" w:sz="4" w:space="0" w:color="auto"/>
              <w:right w:val="single" w:sz="4" w:space="0" w:color="auto"/>
            </w:tcBorders>
          </w:tcPr>
          <w:p w:rsidR="008B6060" w:rsidRPr="00A25943" w:rsidRDefault="008B6060" w:rsidP="000A25E9">
            <w:pPr>
              <w:pStyle w:val="TableText"/>
              <w:rPr>
                <w:b/>
                <w:bCs/>
                <w:color w:val="000000" w:themeColor="text1"/>
              </w:rPr>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8B6060" w:rsidRPr="00A25943" w:rsidRDefault="008B6060" w:rsidP="000A25E9">
            <w:pPr>
              <w:pStyle w:val="TableText"/>
              <w:rPr>
                <w:color w:val="000000" w:themeColor="text1"/>
              </w:rPr>
            </w:pPr>
            <w:r w:rsidRPr="00A25943">
              <w:t>[1]</w:t>
            </w:r>
          </w:p>
        </w:tc>
        <w:tc>
          <w:tcPr>
            <w:tcW w:w="1939" w:type="pct"/>
            <w:tcBorders>
              <w:top w:val="single" w:sz="4" w:space="0" w:color="auto"/>
              <w:left w:val="single" w:sz="4" w:space="0" w:color="auto"/>
              <w:bottom w:val="single" w:sz="4" w:space="0" w:color="auto"/>
              <w:right w:val="single" w:sz="4" w:space="0" w:color="auto"/>
            </w:tcBorders>
          </w:tcPr>
          <w:p w:rsidR="008B6060" w:rsidRPr="000A25E9" w:rsidRDefault="000A25E9"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0A25E9">
              <w:rPr>
                <w:rFonts w:ascii="Times New Roman" w:hAnsi="Times New Roman" w:cs="Times New Roman"/>
                <w:sz w:val="24"/>
                <w:szCs w:val="24"/>
              </w:rPr>
              <w:t>Номер телефона (10 цифр)</w:t>
            </w:r>
          </w:p>
        </w:tc>
      </w:tr>
      <w:tr w:rsidR="00966BAC" w:rsidRPr="00A25943" w:rsidTr="000A25E9">
        <w:tc>
          <w:tcPr>
            <w:tcW w:w="1360" w:type="pct"/>
            <w:tcBorders>
              <w:top w:val="single" w:sz="4" w:space="0" w:color="auto"/>
              <w:left w:val="single" w:sz="4" w:space="0" w:color="auto"/>
              <w:bottom w:val="single" w:sz="4" w:space="0" w:color="auto"/>
              <w:right w:val="single" w:sz="4" w:space="0" w:color="auto"/>
            </w:tcBorders>
          </w:tcPr>
          <w:p w:rsidR="00966BAC" w:rsidRPr="00966BAC" w:rsidRDefault="00966BAC" w:rsidP="00966BAC">
            <w:r>
              <w:t>Номер мобильного телефона Р</w:t>
            </w:r>
            <w:r w:rsidRPr="00966BAC">
              <w:t>екомендателя</w:t>
            </w:r>
          </w:p>
        </w:tc>
        <w:tc>
          <w:tcPr>
            <w:tcW w:w="872"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w:t>
            </w:r>
            <w:r w:rsidR="00726BA9">
              <w:t>0-</w:t>
            </w:r>
            <w:r w:rsidRPr="00A25943">
              <w:t>1]</w:t>
            </w:r>
          </w:p>
        </w:tc>
        <w:tc>
          <w:tcPr>
            <w:tcW w:w="1939" w:type="pct"/>
            <w:tcBorders>
              <w:top w:val="single" w:sz="4" w:space="0" w:color="auto"/>
              <w:left w:val="single" w:sz="4" w:space="0" w:color="auto"/>
              <w:bottom w:val="single" w:sz="4" w:space="0" w:color="auto"/>
              <w:right w:val="single" w:sz="4" w:space="0" w:color="auto"/>
            </w:tcBorders>
          </w:tcPr>
          <w:p w:rsidR="00966BAC" w:rsidRPr="000A25E9" w:rsidRDefault="000A25E9"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0A25E9">
              <w:rPr>
                <w:rFonts w:ascii="Times New Roman" w:hAnsi="Times New Roman" w:cs="Times New Roman"/>
                <w:sz w:val="24"/>
                <w:szCs w:val="24"/>
              </w:rPr>
              <w:t>Номер телефона (10 цифр)</w:t>
            </w:r>
          </w:p>
        </w:tc>
      </w:tr>
      <w:tr w:rsidR="00966BAC" w:rsidRPr="00A25943" w:rsidTr="000A25E9">
        <w:tc>
          <w:tcPr>
            <w:tcW w:w="1360" w:type="pct"/>
            <w:tcBorders>
              <w:top w:val="single" w:sz="4" w:space="0" w:color="auto"/>
              <w:left w:val="single" w:sz="4" w:space="0" w:color="auto"/>
              <w:bottom w:val="single" w:sz="4" w:space="0" w:color="auto"/>
              <w:right w:val="single" w:sz="4" w:space="0" w:color="auto"/>
            </w:tcBorders>
          </w:tcPr>
          <w:p w:rsidR="00966BAC" w:rsidRPr="00966BAC" w:rsidRDefault="00966BAC" w:rsidP="00966BAC">
            <w:r w:rsidRPr="00966BAC">
              <w:rPr>
                <w:lang w:val="en-US"/>
              </w:rPr>
              <w:t>E</w:t>
            </w:r>
            <w:r w:rsidRPr="00966BAC">
              <w:t>-</w:t>
            </w:r>
            <w:r w:rsidRPr="00966BAC">
              <w:rPr>
                <w:lang w:val="en-US"/>
              </w:rPr>
              <w:t>mail</w:t>
            </w:r>
            <w:r w:rsidRPr="00966BAC">
              <w:t xml:space="preserve"> клиента</w:t>
            </w:r>
          </w:p>
        </w:tc>
        <w:tc>
          <w:tcPr>
            <w:tcW w:w="872"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w:t>
            </w:r>
            <w:r>
              <w:t>0-</w:t>
            </w:r>
            <w:r w:rsidRPr="00A25943">
              <w:t>1]</w:t>
            </w:r>
          </w:p>
        </w:tc>
        <w:tc>
          <w:tcPr>
            <w:tcW w:w="1939" w:type="pct"/>
            <w:tcBorders>
              <w:top w:val="single" w:sz="4" w:space="0" w:color="auto"/>
              <w:left w:val="single" w:sz="4" w:space="0" w:color="auto"/>
              <w:bottom w:val="single" w:sz="4" w:space="0" w:color="auto"/>
              <w:right w:val="single" w:sz="4" w:space="0" w:color="auto"/>
            </w:tcBorders>
          </w:tcPr>
          <w:p w:rsidR="00966BAC" w:rsidRPr="00966BAC" w:rsidRDefault="00966BAC" w:rsidP="00C62168">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Pr>
                <w:rFonts w:ascii="Times New Roman" w:hAnsi="Times New Roman" w:cs="Times New Roman"/>
                <w:sz w:val="24"/>
                <w:szCs w:val="24"/>
              </w:rPr>
              <w:t>Е</w:t>
            </w:r>
            <w:r w:rsidR="00B04E6A">
              <w:rPr>
                <w:rFonts w:ascii="Times New Roman" w:hAnsi="Times New Roman" w:cs="Times New Roman"/>
                <w:sz w:val="24"/>
                <w:szCs w:val="24"/>
              </w:rPr>
              <w:t>с</w:t>
            </w:r>
            <w:r>
              <w:rPr>
                <w:rFonts w:ascii="Times New Roman" w:hAnsi="Times New Roman" w:cs="Times New Roman"/>
                <w:sz w:val="24"/>
                <w:szCs w:val="24"/>
              </w:rPr>
              <w:t>ли регистрация клиента происходит из банкомата, то данн</w:t>
            </w:r>
            <w:r w:rsidR="00C62168">
              <w:rPr>
                <w:rFonts w:ascii="Times New Roman" w:hAnsi="Times New Roman" w:cs="Times New Roman"/>
                <w:sz w:val="24"/>
                <w:szCs w:val="24"/>
              </w:rPr>
              <w:t>ый атрибут</w:t>
            </w:r>
            <w:r>
              <w:rPr>
                <w:rFonts w:ascii="Times New Roman" w:hAnsi="Times New Roman" w:cs="Times New Roman"/>
                <w:sz w:val="24"/>
                <w:szCs w:val="24"/>
              </w:rPr>
              <w:t xml:space="preserve"> не заполняется.</w:t>
            </w:r>
          </w:p>
        </w:tc>
      </w:tr>
      <w:tr w:rsidR="00966BAC" w:rsidRPr="00966BAC" w:rsidTr="000A25E9">
        <w:tc>
          <w:tcPr>
            <w:tcW w:w="1360"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966BAC">
              <w:rPr>
                <w:lang w:val="en-US"/>
              </w:rPr>
              <w:t xml:space="preserve">ID </w:t>
            </w:r>
            <w:r w:rsidRPr="00966BAC">
              <w:t>клиента в МДМ</w:t>
            </w:r>
          </w:p>
        </w:tc>
        <w:tc>
          <w:tcPr>
            <w:tcW w:w="872"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w:t>
            </w:r>
            <w:r w:rsidR="00E30378">
              <w:rPr>
                <w:lang w:val="en-US"/>
              </w:rPr>
              <w:t>0-</w:t>
            </w:r>
            <w:r w:rsidRPr="00A25943">
              <w:t>1]</w:t>
            </w:r>
          </w:p>
        </w:tc>
        <w:tc>
          <w:tcPr>
            <w:tcW w:w="1939" w:type="pct"/>
            <w:tcBorders>
              <w:top w:val="single" w:sz="4" w:space="0" w:color="auto"/>
              <w:left w:val="single" w:sz="4" w:space="0" w:color="auto"/>
              <w:bottom w:val="single" w:sz="4" w:space="0" w:color="auto"/>
              <w:right w:val="single" w:sz="4" w:space="0" w:color="auto"/>
            </w:tcBorders>
          </w:tcPr>
          <w:p w:rsidR="00966BAC" w:rsidRPr="00E30378" w:rsidRDefault="00E30378" w:rsidP="006568AC">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ind w:left="0"/>
              <w:rPr>
                <w:rFonts w:ascii="Times New Roman" w:hAnsi="Times New Roman" w:cs="Times New Roman"/>
                <w:sz w:val="24"/>
                <w:szCs w:val="24"/>
              </w:rPr>
            </w:pPr>
            <w:r w:rsidRPr="00017FA1">
              <w:rPr>
                <w:rFonts w:ascii="Times New Roman" w:hAnsi="Times New Roman" w:cs="Times New Roman"/>
                <w:i/>
                <w:color w:val="548DD4" w:themeColor="text2" w:themeTint="99"/>
                <w:sz w:val="24"/>
                <w:szCs w:val="24"/>
              </w:rPr>
              <w:t xml:space="preserve">Параметр </w:t>
            </w:r>
            <w:r w:rsidR="00017FA1" w:rsidRPr="00017FA1">
              <w:rPr>
                <w:rFonts w:ascii="Times New Roman" w:hAnsi="Times New Roman" w:cs="Times New Roman"/>
                <w:i/>
                <w:color w:val="548DD4" w:themeColor="text2" w:themeTint="99"/>
                <w:sz w:val="24"/>
                <w:szCs w:val="24"/>
              </w:rPr>
              <w:t>только</w:t>
            </w:r>
            <w:r w:rsidR="003800E6" w:rsidRPr="003800E6">
              <w:rPr>
                <w:rFonts w:ascii="Times New Roman" w:hAnsi="Times New Roman" w:cs="Times New Roman"/>
                <w:i/>
                <w:color w:val="548DD4" w:themeColor="text2" w:themeTint="99"/>
                <w:sz w:val="24"/>
                <w:szCs w:val="24"/>
              </w:rPr>
              <w:t xml:space="preserve"> </w:t>
            </w:r>
            <w:r w:rsidR="003800E6">
              <w:rPr>
                <w:rFonts w:ascii="Times New Roman" w:hAnsi="Times New Roman" w:cs="Times New Roman"/>
                <w:i/>
                <w:color w:val="548DD4" w:themeColor="text2" w:themeTint="99"/>
                <w:sz w:val="24"/>
                <w:szCs w:val="24"/>
              </w:rPr>
              <w:t>для</w:t>
            </w:r>
            <w:r w:rsidR="00017FA1" w:rsidRPr="00017FA1">
              <w:rPr>
                <w:rFonts w:ascii="Times New Roman" w:hAnsi="Times New Roman" w:cs="Times New Roman"/>
                <w:i/>
                <w:color w:val="548DD4" w:themeColor="text2" w:themeTint="99"/>
                <w:sz w:val="24"/>
                <w:szCs w:val="24"/>
              </w:rPr>
              <w:t xml:space="preserve"> </w:t>
            </w:r>
            <w:r w:rsidRPr="00017FA1">
              <w:rPr>
                <w:rFonts w:ascii="Times New Roman" w:hAnsi="Times New Roman" w:cs="Times New Roman"/>
                <w:i/>
                <w:color w:val="548DD4" w:themeColor="text2" w:themeTint="99"/>
                <w:sz w:val="24"/>
                <w:szCs w:val="24"/>
              </w:rPr>
              <w:t xml:space="preserve">операции </w:t>
            </w:r>
            <w:r w:rsidRPr="00017FA1">
              <w:rPr>
                <w:rFonts w:ascii="Times New Roman" w:eastAsia="Arial Unicode MS" w:hAnsi="Times New Roman" w:cs="Times New Roman"/>
                <w:i/>
                <w:color w:val="548DD4" w:themeColor="text2" w:themeTint="99"/>
                <w:sz w:val="24"/>
                <w:szCs w:val="24"/>
              </w:rPr>
              <w:t>“Р</w:t>
            </w:r>
            <w:r w:rsidR="00D2328C" w:rsidRPr="00017FA1">
              <w:rPr>
                <w:rFonts w:ascii="Times New Roman" w:eastAsia="Arial Unicode MS" w:hAnsi="Times New Roman" w:cs="Times New Roman"/>
                <w:i/>
                <w:color w:val="548DD4" w:themeColor="text2" w:themeTint="99"/>
                <w:sz w:val="24"/>
                <w:szCs w:val="24"/>
              </w:rPr>
              <w:t>егистрация/активация клиента в П</w:t>
            </w:r>
            <w:r w:rsidRPr="00017FA1">
              <w:rPr>
                <w:rFonts w:ascii="Times New Roman" w:eastAsia="Arial Unicode MS" w:hAnsi="Times New Roman" w:cs="Times New Roman"/>
                <w:i/>
                <w:color w:val="548DD4" w:themeColor="text2" w:themeTint="99"/>
                <w:sz w:val="24"/>
                <w:szCs w:val="24"/>
              </w:rPr>
              <w:t>рограмме Коллекция”</w:t>
            </w:r>
            <w:r w:rsidR="006568AC">
              <w:rPr>
                <w:rFonts w:ascii="Times New Roman" w:eastAsia="Arial Unicode MS" w:hAnsi="Times New Roman" w:cs="Times New Roman"/>
                <w:i/>
                <w:color w:val="548DD4" w:themeColor="text2" w:themeTint="99"/>
                <w:sz w:val="24"/>
                <w:szCs w:val="24"/>
              </w:rPr>
              <w:t>(</w:t>
            </w:r>
            <w:proofErr w:type="spellStart"/>
            <w:r w:rsidR="006568AC" w:rsidRPr="00D761EB">
              <w:rPr>
                <w:b/>
                <w:sz w:val="24"/>
                <w:szCs w:val="24"/>
              </w:rPr>
              <w:t>RegisterInBonusProgramByPerson</w:t>
            </w:r>
            <w:proofErr w:type="spellEnd"/>
            <w:r w:rsidR="006568AC">
              <w:rPr>
                <w:rFonts w:ascii="Times New Roman" w:eastAsia="Arial Unicode MS" w:hAnsi="Times New Roman" w:cs="Times New Roman"/>
                <w:i/>
                <w:color w:val="548DD4" w:themeColor="text2" w:themeTint="99"/>
                <w:sz w:val="24"/>
                <w:szCs w:val="24"/>
              </w:rPr>
              <w:t>)</w:t>
            </w:r>
          </w:p>
        </w:tc>
      </w:tr>
      <w:tr w:rsidR="00966BAC" w:rsidRPr="00966BAC" w:rsidTr="000A25E9">
        <w:tc>
          <w:tcPr>
            <w:tcW w:w="1360"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966BAC">
              <w:t>Номер карты</w:t>
            </w:r>
          </w:p>
        </w:tc>
        <w:tc>
          <w:tcPr>
            <w:tcW w:w="872"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w:t>
            </w:r>
            <w:r w:rsidR="00C62168">
              <w:t>0-</w:t>
            </w:r>
            <w:r w:rsidRPr="00A25943">
              <w:t>1]</w:t>
            </w:r>
          </w:p>
        </w:tc>
        <w:tc>
          <w:tcPr>
            <w:tcW w:w="1939" w:type="pct"/>
            <w:tcBorders>
              <w:top w:val="single" w:sz="4" w:space="0" w:color="auto"/>
              <w:left w:val="single" w:sz="4" w:space="0" w:color="auto"/>
              <w:bottom w:val="single" w:sz="4" w:space="0" w:color="auto"/>
              <w:right w:val="single" w:sz="4" w:space="0" w:color="auto"/>
            </w:tcBorders>
          </w:tcPr>
          <w:p w:rsidR="00966BAC" w:rsidRDefault="00966BAC"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A25943">
              <w:rPr>
                <w:rFonts w:ascii="Times New Roman" w:hAnsi="Times New Roman" w:cs="Times New Roman"/>
                <w:sz w:val="24"/>
                <w:szCs w:val="24"/>
              </w:rPr>
              <w:t>Полный номер карты (</w:t>
            </w:r>
            <w:r w:rsidR="00C96127" w:rsidRPr="00C96127">
              <w:rPr>
                <w:rFonts w:ascii="Times New Roman" w:hAnsi="Times New Roman" w:cs="Times New Roman"/>
                <w:sz w:val="24"/>
                <w:szCs w:val="24"/>
              </w:rPr>
              <w:t xml:space="preserve">от 16 до 19 </w:t>
            </w:r>
            <w:r w:rsidR="00BA1E47">
              <w:rPr>
                <w:rFonts w:ascii="Times New Roman" w:hAnsi="Times New Roman" w:cs="Times New Roman"/>
                <w:sz w:val="24"/>
                <w:szCs w:val="24"/>
              </w:rPr>
              <w:t>цифр</w:t>
            </w:r>
            <w:r w:rsidRPr="00C96127">
              <w:rPr>
                <w:rFonts w:ascii="Times New Roman" w:hAnsi="Times New Roman" w:cs="Times New Roman"/>
                <w:sz w:val="24"/>
                <w:szCs w:val="24"/>
              </w:rPr>
              <w:t>)</w:t>
            </w:r>
          </w:p>
          <w:p w:rsidR="00C62168" w:rsidRPr="00966BAC" w:rsidRDefault="00017FA1" w:rsidP="00C62168">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017FA1">
              <w:rPr>
                <w:rFonts w:ascii="Times New Roman" w:hAnsi="Times New Roman" w:cs="Times New Roman"/>
                <w:i/>
                <w:color w:val="548DD4" w:themeColor="text2" w:themeTint="99"/>
                <w:sz w:val="24"/>
                <w:szCs w:val="24"/>
              </w:rPr>
              <w:t>Параметр только</w:t>
            </w:r>
            <w:r w:rsidR="003800E6">
              <w:rPr>
                <w:rFonts w:ascii="Times New Roman" w:hAnsi="Times New Roman" w:cs="Times New Roman"/>
                <w:i/>
                <w:color w:val="548DD4" w:themeColor="text2" w:themeTint="99"/>
                <w:sz w:val="24"/>
                <w:szCs w:val="24"/>
              </w:rPr>
              <w:t xml:space="preserve"> для</w:t>
            </w:r>
            <w:r w:rsidRPr="00017FA1">
              <w:rPr>
                <w:rFonts w:ascii="Times New Roman" w:hAnsi="Times New Roman" w:cs="Times New Roman"/>
                <w:i/>
                <w:color w:val="548DD4" w:themeColor="text2" w:themeTint="99"/>
                <w:sz w:val="24"/>
                <w:szCs w:val="24"/>
              </w:rPr>
              <w:t xml:space="preserve"> операции </w:t>
            </w:r>
            <w:r w:rsidRPr="00017FA1">
              <w:rPr>
                <w:rFonts w:ascii="Times New Roman" w:eastAsia="Arial Unicode MS" w:hAnsi="Times New Roman" w:cs="Times New Roman"/>
                <w:i/>
                <w:color w:val="548DD4" w:themeColor="text2" w:themeTint="99"/>
                <w:sz w:val="24"/>
                <w:szCs w:val="24"/>
              </w:rPr>
              <w:t>“Регистрация/активация клиента в Программе Коллекция</w:t>
            </w:r>
            <w:r>
              <w:rPr>
                <w:rFonts w:ascii="Times New Roman" w:eastAsia="Arial Unicode MS" w:hAnsi="Times New Roman" w:cs="Times New Roman"/>
                <w:i/>
                <w:color w:val="548DD4" w:themeColor="text2" w:themeTint="99"/>
                <w:sz w:val="24"/>
                <w:szCs w:val="24"/>
              </w:rPr>
              <w:t xml:space="preserve"> по номеру карты</w:t>
            </w:r>
            <w:r w:rsidRPr="00017FA1">
              <w:rPr>
                <w:rFonts w:ascii="Times New Roman" w:eastAsia="Arial Unicode MS" w:hAnsi="Times New Roman" w:cs="Times New Roman"/>
                <w:i/>
                <w:color w:val="548DD4" w:themeColor="text2" w:themeTint="99"/>
                <w:sz w:val="24"/>
                <w:szCs w:val="24"/>
              </w:rPr>
              <w:t>”</w:t>
            </w:r>
            <w:r w:rsidR="006568AC">
              <w:rPr>
                <w:rFonts w:ascii="Times New Roman" w:eastAsia="Arial Unicode MS" w:hAnsi="Times New Roman" w:cs="Times New Roman"/>
                <w:i/>
                <w:color w:val="548DD4" w:themeColor="text2" w:themeTint="99"/>
                <w:sz w:val="24"/>
                <w:szCs w:val="24"/>
              </w:rPr>
              <w:t xml:space="preserve"> (</w:t>
            </w:r>
            <w:proofErr w:type="spellStart"/>
            <w:r w:rsidR="006568AC" w:rsidRPr="00D761EB">
              <w:rPr>
                <w:b/>
                <w:sz w:val="24"/>
                <w:szCs w:val="24"/>
              </w:rPr>
              <w:t>RegisterInBonusProgramByCard</w:t>
            </w:r>
            <w:proofErr w:type="spellEnd"/>
            <w:r w:rsidR="006568AC">
              <w:rPr>
                <w:rFonts w:ascii="Times New Roman" w:eastAsia="Arial Unicode MS" w:hAnsi="Times New Roman" w:cs="Times New Roman"/>
                <w:i/>
                <w:color w:val="548DD4" w:themeColor="text2" w:themeTint="99"/>
                <w:sz w:val="24"/>
                <w:szCs w:val="24"/>
              </w:rPr>
              <w:t>)</w:t>
            </w:r>
          </w:p>
        </w:tc>
      </w:tr>
      <w:tr w:rsidR="00BA3A55" w:rsidRPr="008D74C3" w:rsidTr="00BA3A55">
        <w:tc>
          <w:tcPr>
            <w:tcW w:w="1360" w:type="pct"/>
            <w:tcBorders>
              <w:top w:val="single" w:sz="4" w:space="0" w:color="auto"/>
              <w:left w:val="single" w:sz="4" w:space="0" w:color="auto"/>
              <w:bottom w:val="single" w:sz="4" w:space="0" w:color="auto"/>
              <w:right w:val="single" w:sz="4" w:space="0" w:color="auto"/>
            </w:tcBorders>
          </w:tcPr>
          <w:p w:rsidR="00BA3A55" w:rsidRPr="008D74C3" w:rsidRDefault="00BA3A55" w:rsidP="00CF34F2">
            <w:pPr>
              <w:pStyle w:val="TableText"/>
            </w:pPr>
            <w:r>
              <w:t>Канал поступления</w:t>
            </w:r>
          </w:p>
        </w:tc>
        <w:tc>
          <w:tcPr>
            <w:tcW w:w="872" w:type="pct"/>
            <w:tcBorders>
              <w:top w:val="single" w:sz="4" w:space="0" w:color="auto"/>
              <w:left w:val="single" w:sz="4" w:space="0" w:color="auto"/>
              <w:bottom w:val="single" w:sz="4" w:space="0" w:color="auto"/>
              <w:right w:val="single" w:sz="4" w:space="0" w:color="auto"/>
            </w:tcBorders>
          </w:tcPr>
          <w:p w:rsidR="00BA3A55" w:rsidRPr="00A96F35" w:rsidRDefault="00BA3A55" w:rsidP="00CF34F2">
            <w:pPr>
              <w:pStyle w:val="TableText"/>
            </w:pPr>
            <w:r w:rsidRPr="00A96F35">
              <w:t>Строка</w:t>
            </w:r>
          </w:p>
        </w:tc>
        <w:tc>
          <w:tcPr>
            <w:tcW w:w="829" w:type="pct"/>
            <w:tcBorders>
              <w:top w:val="single" w:sz="4" w:space="0" w:color="auto"/>
              <w:left w:val="single" w:sz="4" w:space="0" w:color="auto"/>
              <w:bottom w:val="single" w:sz="4" w:space="0" w:color="auto"/>
              <w:right w:val="single" w:sz="4" w:space="0" w:color="auto"/>
            </w:tcBorders>
          </w:tcPr>
          <w:p w:rsidR="00BA3A55" w:rsidRPr="00A96F35" w:rsidRDefault="00BA3A55" w:rsidP="00CF34F2">
            <w:pPr>
              <w:pStyle w:val="TableText"/>
            </w:pPr>
            <w:r w:rsidRPr="00A96F35">
              <w:t>[1]</w:t>
            </w:r>
          </w:p>
        </w:tc>
        <w:tc>
          <w:tcPr>
            <w:tcW w:w="1939" w:type="pct"/>
            <w:tcBorders>
              <w:top w:val="single" w:sz="4" w:space="0" w:color="auto"/>
              <w:left w:val="single" w:sz="4" w:space="0" w:color="auto"/>
              <w:bottom w:val="single" w:sz="4" w:space="0" w:color="auto"/>
              <w:right w:val="single" w:sz="4" w:space="0" w:color="auto"/>
            </w:tcBorders>
          </w:tcPr>
          <w:p w:rsidR="00BA3A55" w:rsidRPr="00BA3A55" w:rsidRDefault="00BA3A55"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BA3A55">
              <w:rPr>
                <w:rFonts w:ascii="Times New Roman" w:hAnsi="Times New Roman" w:cs="Times New Roman"/>
                <w:sz w:val="24"/>
                <w:szCs w:val="24"/>
              </w:rPr>
              <w:t xml:space="preserve">Возможные значения: </w:t>
            </w:r>
            <w:proofErr w:type="spellStart"/>
            <w:r w:rsidRPr="00BA3A55">
              <w:rPr>
                <w:rFonts w:ascii="Times New Roman" w:hAnsi="Times New Roman" w:cs="Times New Roman"/>
                <w:sz w:val="24"/>
                <w:szCs w:val="24"/>
              </w:rPr>
              <w:t>Site</w:t>
            </w:r>
            <w:proofErr w:type="spellEnd"/>
            <w:r w:rsidRPr="00BA3A55">
              <w:rPr>
                <w:rFonts w:ascii="Times New Roman" w:hAnsi="Times New Roman" w:cs="Times New Roman"/>
                <w:sz w:val="24"/>
                <w:szCs w:val="24"/>
              </w:rPr>
              <w:t xml:space="preserve">, </w:t>
            </w:r>
            <w:proofErr w:type="spellStart"/>
            <w:r w:rsidRPr="00BA3A55">
              <w:rPr>
                <w:rFonts w:ascii="Times New Roman" w:hAnsi="Times New Roman" w:cs="Times New Roman"/>
                <w:sz w:val="24"/>
                <w:szCs w:val="24"/>
              </w:rPr>
              <w:t>Telebank</w:t>
            </w:r>
            <w:proofErr w:type="spellEnd"/>
            <w:r w:rsidRPr="00BA3A55">
              <w:rPr>
                <w:rFonts w:ascii="Times New Roman" w:hAnsi="Times New Roman" w:cs="Times New Roman"/>
                <w:sz w:val="24"/>
                <w:szCs w:val="24"/>
              </w:rPr>
              <w:t xml:space="preserve">, </w:t>
            </w:r>
            <w:proofErr w:type="spellStart"/>
            <w:r w:rsidRPr="00BA3A55">
              <w:rPr>
                <w:rFonts w:ascii="Times New Roman" w:hAnsi="Times New Roman" w:cs="Times New Roman"/>
                <w:sz w:val="24"/>
                <w:szCs w:val="24"/>
              </w:rPr>
              <w:t>Siebel</w:t>
            </w:r>
            <w:proofErr w:type="spellEnd"/>
            <w:r w:rsidRPr="00BA3A55">
              <w:rPr>
                <w:rFonts w:ascii="Times New Roman" w:hAnsi="Times New Roman" w:cs="Times New Roman"/>
                <w:sz w:val="24"/>
                <w:szCs w:val="24"/>
              </w:rPr>
              <w:t xml:space="preserve"> CRM, ATM.</w:t>
            </w:r>
          </w:p>
        </w:tc>
      </w:tr>
    </w:tbl>
    <w:p w:rsidR="008B6060" w:rsidRDefault="008B6060" w:rsidP="008B6060"/>
    <w:p w:rsidR="008B6060" w:rsidRDefault="008B6060" w:rsidP="008B6060">
      <w:pPr>
        <w:rPr>
          <w:b/>
        </w:rPr>
      </w:pPr>
      <w:r w:rsidRPr="009F25EC">
        <w:rPr>
          <w:b/>
        </w:rPr>
        <w:t xml:space="preserve">Логика работы </w:t>
      </w:r>
      <w:r w:rsidR="00A25943" w:rsidRPr="00A25943">
        <w:rPr>
          <w:b/>
        </w:rPr>
        <w:t>БС ”</w:t>
      </w:r>
      <w:r w:rsidR="007568B5" w:rsidRPr="00966BAC">
        <w:rPr>
          <w:rFonts w:eastAsia="Arial Unicode MS"/>
          <w:b/>
        </w:rPr>
        <w:t>Р</w:t>
      </w:r>
      <w:r w:rsidR="00D2328C">
        <w:rPr>
          <w:rFonts w:eastAsia="Arial Unicode MS"/>
          <w:b/>
        </w:rPr>
        <w:t>егистрация/активация клиента в П</w:t>
      </w:r>
      <w:r w:rsidR="007568B5" w:rsidRPr="00966BAC">
        <w:rPr>
          <w:rFonts w:eastAsia="Arial Unicode MS"/>
          <w:b/>
        </w:rPr>
        <w:t>рограмме Коллекция</w:t>
      </w:r>
      <w:r w:rsidR="00A25943" w:rsidRPr="00A25943">
        <w:rPr>
          <w:rFonts w:eastAsia="Arial Unicode MS"/>
          <w:b/>
        </w:rPr>
        <w:t>”</w:t>
      </w:r>
      <w:r w:rsidR="00A25943" w:rsidRPr="00A25943">
        <w:rPr>
          <w:b/>
        </w:rPr>
        <w:t>:</w:t>
      </w:r>
    </w:p>
    <w:p w:rsidR="005D7384" w:rsidRDefault="005D7384" w:rsidP="008B6060">
      <w:pPr>
        <w:rPr>
          <w:b/>
        </w:rPr>
      </w:pPr>
    </w:p>
    <w:p w:rsidR="008B6060" w:rsidRDefault="005D7384" w:rsidP="008B6060">
      <w:pPr>
        <w:rPr>
          <w:b/>
        </w:rPr>
      </w:pPr>
      <w:r>
        <w:rPr>
          <w:b/>
        </w:rPr>
        <w:t xml:space="preserve">Логика работы БС для </w:t>
      </w:r>
      <w:r w:rsidR="00B56919">
        <w:rPr>
          <w:rFonts w:eastAsia="Arial Unicode MS"/>
          <w:b/>
        </w:rPr>
        <w:t xml:space="preserve">операции </w:t>
      </w:r>
      <w:r w:rsidR="00B56919" w:rsidRPr="00A25943">
        <w:rPr>
          <w:b/>
        </w:rPr>
        <w:t>”</w:t>
      </w:r>
      <w:r w:rsidR="00B56919" w:rsidRPr="00966BAC">
        <w:rPr>
          <w:rFonts w:eastAsia="Arial Unicode MS"/>
          <w:b/>
        </w:rPr>
        <w:t>Р</w:t>
      </w:r>
      <w:r w:rsidR="00B56919">
        <w:rPr>
          <w:rFonts w:eastAsia="Arial Unicode MS"/>
          <w:b/>
        </w:rPr>
        <w:t>егистрация/активация клиента в П</w:t>
      </w:r>
      <w:r w:rsidR="00B56919" w:rsidRPr="00966BAC">
        <w:rPr>
          <w:rFonts w:eastAsia="Arial Unicode MS"/>
          <w:b/>
        </w:rPr>
        <w:t>рограмме Коллекция</w:t>
      </w:r>
      <w:r w:rsidR="00B56919">
        <w:rPr>
          <w:rFonts w:eastAsia="Arial Unicode MS"/>
          <w:b/>
        </w:rPr>
        <w:t xml:space="preserve"> по номеру карты</w:t>
      </w:r>
      <w:r w:rsidR="00B56919" w:rsidRPr="00A25943">
        <w:rPr>
          <w:rFonts w:eastAsia="Arial Unicode MS"/>
          <w:b/>
        </w:rPr>
        <w:t>”</w:t>
      </w:r>
      <w:r w:rsidR="00DA534D">
        <w:rPr>
          <w:rFonts w:eastAsia="Arial Unicode MS"/>
          <w:b/>
        </w:rPr>
        <w:t xml:space="preserve"> (</w:t>
      </w:r>
      <w:proofErr w:type="spellStart"/>
      <w:r w:rsidR="00F37AF4" w:rsidRPr="00D761EB">
        <w:rPr>
          <w:b/>
        </w:rPr>
        <w:t>RegisterInBonusProgramByCard</w:t>
      </w:r>
      <w:proofErr w:type="spellEnd"/>
      <w:r w:rsidR="00F37AF4">
        <w:rPr>
          <w:b/>
        </w:rPr>
        <w:t>,</w:t>
      </w:r>
      <w:r w:rsidR="00F37AF4">
        <w:rPr>
          <w:rFonts w:eastAsia="Arial Unicode MS"/>
          <w:b/>
        </w:rPr>
        <w:t xml:space="preserve"> </w:t>
      </w:r>
      <w:r w:rsidR="00DA534D">
        <w:rPr>
          <w:rFonts w:eastAsia="Arial Unicode MS"/>
          <w:b/>
        </w:rPr>
        <w:t xml:space="preserve">для вызова из </w:t>
      </w:r>
      <w:proofErr w:type="spellStart"/>
      <w:r w:rsidR="00DA534D">
        <w:rPr>
          <w:rFonts w:eastAsia="Arial Unicode MS"/>
          <w:b/>
        </w:rPr>
        <w:t>Мультикарты</w:t>
      </w:r>
      <w:proofErr w:type="spellEnd"/>
      <w:r w:rsidR="00DA534D">
        <w:rPr>
          <w:rFonts w:eastAsia="Arial Unicode MS"/>
          <w:b/>
        </w:rPr>
        <w:t>)</w:t>
      </w:r>
      <w:r>
        <w:rPr>
          <w:b/>
        </w:rPr>
        <w:t>.</w:t>
      </w:r>
    </w:p>
    <w:p w:rsidR="00975C34" w:rsidRPr="00975C34" w:rsidRDefault="009A69D3" w:rsidP="00975C34">
      <w:pPr>
        <w:pStyle w:val="af4"/>
        <w:numPr>
          <w:ilvl w:val="0"/>
          <w:numId w:val="15"/>
        </w:numPr>
        <w:autoSpaceDE w:val="0"/>
        <w:autoSpaceDN w:val="0"/>
        <w:adjustRightInd w:val="0"/>
        <w:spacing w:line="288" w:lineRule="auto"/>
        <w:jc w:val="both"/>
        <w:rPr>
          <w:rFonts w:eastAsia="Arial Unicode MS"/>
        </w:rPr>
      </w:pPr>
      <w:r>
        <w:rPr>
          <w:rFonts w:eastAsia="Arial Unicode MS"/>
        </w:rPr>
        <w:t>Если регистрация</w:t>
      </w:r>
      <w:r w:rsidRPr="00966BAC">
        <w:rPr>
          <w:rFonts w:eastAsia="Arial Unicode MS"/>
          <w:b/>
        </w:rPr>
        <w:t>/</w:t>
      </w:r>
      <w:r w:rsidRPr="009A69D3">
        <w:rPr>
          <w:rFonts w:eastAsia="Arial Unicode MS"/>
        </w:rPr>
        <w:t>активация</w:t>
      </w:r>
      <w:r>
        <w:rPr>
          <w:rFonts w:eastAsia="Arial Unicode MS"/>
        </w:rPr>
        <w:t xml:space="preserve"> клиента происходит через  Банкомат</w:t>
      </w:r>
      <w:r w:rsidR="009A4E61">
        <w:rPr>
          <w:rFonts w:eastAsia="Arial Unicode MS"/>
        </w:rPr>
        <w:t>ы</w:t>
      </w:r>
      <w:r w:rsidR="00FE180C">
        <w:rPr>
          <w:rFonts w:eastAsia="Arial Unicode MS"/>
        </w:rPr>
        <w:t xml:space="preserve">, </w:t>
      </w:r>
      <w:r w:rsidR="00975C34">
        <w:rPr>
          <w:rFonts w:eastAsia="Arial Unicode MS"/>
        </w:rPr>
        <w:t xml:space="preserve">то </w:t>
      </w:r>
      <w:proofErr w:type="spellStart"/>
      <w:r w:rsidR="00975C34">
        <w:rPr>
          <w:rFonts w:eastAsia="Arial Unicode MS"/>
        </w:rPr>
        <w:t>Мультикарта</w:t>
      </w:r>
      <w:proofErr w:type="spellEnd"/>
      <w:r w:rsidR="00975C34">
        <w:rPr>
          <w:rFonts w:eastAsia="Arial Unicode MS"/>
        </w:rPr>
        <w:t xml:space="preserve"> должна вызывать БС </w:t>
      </w:r>
      <w:r w:rsidR="00975C34" w:rsidRPr="00975C34">
        <w:rPr>
          <w:rFonts w:eastAsia="Arial Unicode MS"/>
        </w:rPr>
        <w:t>“</w:t>
      </w:r>
      <w:r w:rsidR="00975C34" w:rsidRPr="007568B5">
        <w:rPr>
          <w:rFonts w:eastAsia="Arial Unicode MS"/>
        </w:rPr>
        <w:t>Р</w:t>
      </w:r>
      <w:r w:rsidR="00D2328C">
        <w:rPr>
          <w:rFonts w:eastAsia="Arial Unicode MS"/>
        </w:rPr>
        <w:t>егистрация/активация клиента в П</w:t>
      </w:r>
      <w:r w:rsidR="00975C34" w:rsidRPr="007568B5">
        <w:rPr>
          <w:rFonts w:eastAsia="Arial Unicode MS"/>
        </w:rPr>
        <w:t>рограмме Коллекция</w:t>
      </w:r>
      <w:r w:rsidR="00975C34" w:rsidRPr="00975C34">
        <w:rPr>
          <w:rFonts w:eastAsia="Arial Unicode MS"/>
        </w:rPr>
        <w:t xml:space="preserve">” </w:t>
      </w:r>
      <w:r w:rsidR="00975C34">
        <w:rPr>
          <w:rFonts w:eastAsia="Arial Unicode MS"/>
        </w:rPr>
        <w:t xml:space="preserve">с типом операции </w:t>
      </w:r>
      <w:r w:rsidR="00975C34" w:rsidRPr="00975C34">
        <w:rPr>
          <w:rFonts w:eastAsia="Arial Unicode MS"/>
          <w:szCs w:val="24"/>
        </w:rPr>
        <w:t>“Поиск клиента по номеру карты”</w:t>
      </w:r>
    </w:p>
    <w:p w:rsidR="00FF0E5D" w:rsidRPr="00975C34" w:rsidRDefault="00975C34" w:rsidP="005D7384">
      <w:pPr>
        <w:pStyle w:val="af4"/>
        <w:numPr>
          <w:ilvl w:val="1"/>
          <w:numId w:val="18"/>
        </w:numPr>
        <w:autoSpaceDE w:val="0"/>
        <w:autoSpaceDN w:val="0"/>
        <w:adjustRightInd w:val="0"/>
        <w:spacing w:line="288" w:lineRule="auto"/>
        <w:ind w:left="786" w:firstLine="65"/>
        <w:jc w:val="both"/>
        <w:rPr>
          <w:rFonts w:eastAsia="Arial Unicode MS"/>
        </w:rPr>
      </w:pPr>
      <w:r w:rsidRPr="00975C34">
        <w:rPr>
          <w:rFonts w:eastAsia="Arial Unicode MS"/>
          <w:szCs w:val="24"/>
        </w:rPr>
        <w:t xml:space="preserve"> В операции “</w:t>
      </w:r>
      <w:r w:rsidR="007470B6" w:rsidRPr="007470B6">
        <w:rPr>
          <w:rFonts w:eastAsia="Arial Unicode MS"/>
        </w:rPr>
        <w:t>Регистрация/активация клиента в Программе Коллекция по номеру карты</w:t>
      </w:r>
      <w:r w:rsidRPr="00975C34">
        <w:rPr>
          <w:rFonts w:eastAsia="Arial Unicode MS"/>
          <w:szCs w:val="24"/>
        </w:rPr>
        <w:t>”</w:t>
      </w:r>
      <w:r>
        <w:rPr>
          <w:rFonts w:eastAsia="Arial Unicode MS"/>
          <w:szCs w:val="24"/>
        </w:rPr>
        <w:t xml:space="preserve"> д</w:t>
      </w:r>
      <w:r w:rsidR="00E029F2" w:rsidRPr="00975C34">
        <w:rPr>
          <w:rFonts w:eastAsia="Arial Unicode MS"/>
        </w:rPr>
        <w:t xml:space="preserve">ля определения </w:t>
      </w:r>
      <w:r w:rsidR="00E029F2" w:rsidRPr="00975C34">
        <w:rPr>
          <w:rFonts w:eastAsia="Arial Unicode MS"/>
          <w:lang w:val="en-US"/>
        </w:rPr>
        <w:t>ID</w:t>
      </w:r>
      <w:r w:rsidR="00E029F2" w:rsidRPr="00975C34">
        <w:rPr>
          <w:rFonts w:eastAsia="Arial Unicode MS"/>
        </w:rPr>
        <w:t xml:space="preserve"> клиента в МДМ </w:t>
      </w:r>
      <w:r w:rsidR="00BE1897" w:rsidRPr="00975C34">
        <w:rPr>
          <w:rFonts w:eastAsia="Arial Unicode MS"/>
        </w:rPr>
        <w:t>осуществляется вызов п</w:t>
      </w:r>
      <w:r w:rsidR="006C1494" w:rsidRPr="00975C34">
        <w:rPr>
          <w:rFonts w:eastAsia="Arial Unicode MS"/>
        </w:rPr>
        <w:t xml:space="preserve">о номеру карты БС </w:t>
      </w:r>
      <w:r w:rsidR="006D61CC">
        <w:rPr>
          <w:rFonts w:eastAsia="Arial Unicode MS"/>
          <w:lang w:val="en-US"/>
        </w:rPr>
        <w:t>BS</w:t>
      </w:r>
      <w:r w:rsidR="006D61CC" w:rsidRPr="006D61CC">
        <w:rPr>
          <w:rFonts w:eastAsia="Arial Unicode MS"/>
        </w:rPr>
        <w:t>_</w:t>
      </w:r>
      <w:r w:rsidR="006C1494" w:rsidRPr="00975C34">
        <w:rPr>
          <w:rFonts w:eastAsia="Arial Unicode MS"/>
          <w:lang w:val="en-US"/>
        </w:rPr>
        <w:t>ULBS</w:t>
      </w:r>
      <w:r w:rsidR="006C1494" w:rsidRPr="00975C34">
        <w:rPr>
          <w:rFonts w:eastAsia="Arial Unicode MS"/>
        </w:rPr>
        <w:t xml:space="preserve">78 “Поиск клиента по номеру карты” (реализован </w:t>
      </w:r>
      <w:r w:rsidR="006C1494" w:rsidRPr="00975C34">
        <w:rPr>
          <w:rFonts w:eastAsia="Arial Unicode MS"/>
          <w:lang w:val="en-US"/>
        </w:rPr>
        <w:t>BR</w:t>
      </w:r>
      <w:r w:rsidR="006C1494" w:rsidRPr="00975C34">
        <w:rPr>
          <w:rFonts w:eastAsia="Arial Unicode MS"/>
        </w:rPr>
        <w:t xml:space="preserve">-5543, доработан в </w:t>
      </w:r>
      <w:r w:rsidR="006C1494" w:rsidRPr="00975C34">
        <w:rPr>
          <w:rFonts w:eastAsia="Arial Unicode MS"/>
          <w:lang w:val="en-US"/>
        </w:rPr>
        <w:t>BR</w:t>
      </w:r>
      <w:r w:rsidR="006C1494" w:rsidRPr="00975C34">
        <w:rPr>
          <w:rFonts w:eastAsia="Arial Unicode MS"/>
        </w:rPr>
        <w:t>-5687</w:t>
      </w:r>
      <w:r w:rsidR="006D61CC">
        <w:rPr>
          <w:rFonts w:eastAsia="Arial Unicode MS"/>
        </w:rPr>
        <w:t>,</w:t>
      </w:r>
      <w:r w:rsidR="006D61CC" w:rsidRPr="006D61CC">
        <w:rPr>
          <w:color w:val="000000"/>
          <w:sz w:val="16"/>
          <w:szCs w:val="16"/>
        </w:rPr>
        <w:t xml:space="preserve"> </w:t>
      </w:r>
      <w:r w:rsidR="006D61CC" w:rsidRPr="006D61CC">
        <w:rPr>
          <w:color w:val="000000"/>
          <w:sz w:val="22"/>
        </w:rPr>
        <w:t>BR-7048</w:t>
      </w:r>
      <w:r w:rsidR="006C1494" w:rsidRPr="00975C34">
        <w:rPr>
          <w:rFonts w:eastAsia="Arial Unicode MS"/>
        </w:rPr>
        <w:t>) в синхронном режиме</w:t>
      </w:r>
      <w:r w:rsidR="00BE1897" w:rsidRPr="00975C34">
        <w:rPr>
          <w:rFonts w:eastAsia="Arial Unicode MS"/>
        </w:rPr>
        <w:t>.</w:t>
      </w:r>
      <w:r w:rsidR="006C1494" w:rsidRPr="00975C34">
        <w:rPr>
          <w:rFonts w:eastAsia="Arial Unicode MS"/>
        </w:rPr>
        <w:t xml:space="preserve"> </w:t>
      </w:r>
    </w:p>
    <w:p w:rsidR="00FF0E5D" w:rsidRDefault="00FF0E5D" w:rsidP="005D7384">
      <w:pPr>
        <w:pStyle w:val="af4"/>
        <w:autoSpaceDE w:val="0"/>
        <w:autoSpaceDN w:val="0"/>
        <w:adjustRightInd w:val="0"/>
        <w:spacing w:line="288" w:lineRule="auto"/>
        <w:ind w:left="786" w:firstLine="65"/>
        <w:jc w:val="both"/>
        <w:rPr>
          <w:rFonts w:eastAsiaTheme="minorEastAsia" w:cs="Times New Roman"/>
          <w:szCs w:val="24"/>
        </w:rPr>
      </w:pPr>
      <w:r w:rsidRPr="00FF0E5D">
        <w:rPr>
          <w:szCs w:val="24"/>
        </w:rPr>
        <w:t>В случае возникновения транспортных или прикладных</w:t>
      </w:r>
      <w:r>
        <w:t xml:space="preserve"> </w:t>
      </w:r>
      <w:r w:rsidRPr="00FF0E5D">
        <w:rPr>
          <w:szCs w:val="24"/>
        </w:rPr>
        <w:t>ошибок при попытке взаимодействия с БС “</w:t>
      </w:r>
      <w:r w:rsidR="00E029F2" w:rsidRPr="006C1494">
        <w:rPr>
          <w:rFonts w:eastAsia="Arial Unicode MS"/>
        </w:rPr>
        <w:t>Поиск клиента по номеру карты</w:t>
      </w:r>
      <w:r w:rsidRPr="00FF0E5D">
        <w:rPr>
          <w:szCs w:val="24"/>
        </w:rPr>
        <w:t xml:space="preserve">” необходимо </w:t>
      </w:r>
      <w:r w:rsidR="00E029F2">
        <w:rPr>
          <w:szCs w:val="24"/>
        </w:rPr>
        <w:t xml:space="preserve">возвращать </w:t>
      </w:r>
      <w:r w:rsidR="00E029F2" w:rsidRPr="00BE1897">
        <w:rPr>
          <w:szCs w:val="24"/>
        </w:rPr>
        <w:t>потребителю</w:t>
      </w:r>
      <w:r w:rsidR="00BE1897" w:rsidRPr="00BE1897">
        <w:t xml:space="preserve"> БС ”</w:t>
      </w:r>
      <w:r w:rsidR="00975C34" w:rsidRPr="007568B5">
        <w:rPr>
          <w:rFonts w:eastAsia="Arial Unicode MS"/>
        </w:rPr>
        <w:t>Р</w:t>
      </w:r>
      <w:r w:rsidR="00D2328C">
        <w:rPr>
          <w:rFonts w:eastAsia="Arial Unicode MS"/>
        </w:rPr>
        <w:t>егистрация/активация клиента в П</w:t>
      </w:r>
      <w:r w:rsidR="00975C34" w:rsidRPr="007568B5">
        <w:rPr>
          <w:rFonts w:eastAsia="Arial Unicode MS"/>
        </w:rPr>
        <w:t>рограмме Коллекция</w:t>
      </w:r>
      <w:r w:rsidR="00BE1897" w:rsidRPr="00BE1897">
        <w:rPr>
          <w:rFonts w:eastAsia="Arial Unicode MS"/>
        </w:rPr>
        <w:t>”</w:t>
      </w:r>
      <w:r w:rsidR="00E029F2" w:rsidRPr="00BE1897">
        <w:rPr>
          <w:szCs w:val="24"/>
        </w:rPr>
        <w:t xml:space="preserve"> </w:t>
      </w:r>
      <w:r w:rsidR="00E029F2">
        <w:rPr>
          <w:szCs w:val="24"/>
        </w:rPr>
        <w:t>ошибку 001-</w:t>
      </w:r>
      <w:r w:rsidR="00E029F2" w:rsidRPr="00E029F2">
        <w:rPr>
          <w:rFonts w:eastAsiaTheme="minorEastAsia" w:cs="Times New Roman"/>
          <w:szCs w:val="24"/>
        </w:rPr>
        <w:t xml:space="preserve"> </w:t>
      </w:r>
      <w:r w:rsidR="00E029F2" w:rsidRPr="002653E9">
        <w:rPr>
          <w:rFonts w:eastAsiaTheme="minorEastAsia" w:cs="Times New Roman"/>
          <w:szCs w:val="24"/>
        </w:rPr>
        <w:t>Сервис временно недоступен</w:t>
      </w:r>
      <w:r w:rsidR="00E029F2">
        <w:rPr>
          <w:rFonts w:eastAsiaTheme="minorEastAsia" w:cs="Times New Roman"/>
          <w:szCs w:val="24"/>
        </w:rPr>
        <w:t>.</w:t>
      </w:r>
    </w:p>
    <w:p w:rsidR="005D7384" w:rsidRPr="00DA534D" w:rsidRDefault="00975C34" w:rsidP="005D7384">
      <w:pPr>
        <w:pStyle w:val="af4"/>
        <w:numPr>
          <w:ilvl w:val="1"/>
          <w:numId w:val="18"/>
        </w:numPr>
        <w:autoSpaceDE w:val="0"/>
        <w:autoSpaceDN w:val="0"/>
        <w:adjustRightInd w:val="0"/>
        <w:spacing w:line="288" w:lineRule="auto"/>
        <w:ind w:left="851" w:firstLine="65"/>
        <w:jc w:val="both"/>
        <w:rPr>
          <w:rFonts w:eastAsia="Arial Unicode MS"/>
        </w:rPr>
      </w:pPr>
      <w:r w:rsidRPr="00DA534D">
        <w:rPr>
          <w:rFonts w:eastAsia="Arial Unicode MS"/>
        </w:rPr>
        <w:lastRenderedPageBreak/>
        <w:t xml:space="preserve"> </w:t>
      </w:r>
      <w:r w:rsidR="009A4E61" w:rsidRPr="00DA534D">
        <w:rPr>
          <w:rFonts w:eastAsia="Arial Unicode MS"/>
          <w:szCs w:val="24"/>
        </w:rPr>
        <w:t>В д</w:t>
      </w:r>
      <w:r w:rsidR="005D7384" w:rsidRPr="00DA534D">
        <w:rPr>
          <w:rFonts w:eastAsia="Arial Unicode MS"/>
          <w:szCs w:val="24"/>
        </w:rPr>
        <w:t>анн</w:t>
      </w:r>
      <w:r w:rsidR="009A4E61" w:rsidRPr="00DA534D">
        <w:rPr>
          <w:rFonts w:eastAsia="Arial Unicode MS"/>
          <w:szCs w:val="24"/>
        </w:rPr>
        <w:t>ой</w:t>
      </w:r>
      <w:r w:rsidR="005D7384" w:rsidRPr="00DA534D">
        <w:rPr>
          <w:rFonts w:eastAsia="Arial Unicode MS"/>
          <w:szCs w:val="24"/>
        </w:rPr>
        <w:t xml:space="preserve"> операци</w:t>
      </w:r>
      <w:r w:rsidR="009A4E61" w:rsidRPr="00DA534D">
        <w:rPr>
          <w:rFonts w:eastAsia="Arial Unicode MS"/>
          <w:szCs w:val="24"/>
        </w:rPr>
        <w:t>и происходит накопление заявок на регистрацию</w:t>
      </w:r>
      <w:r w:rsidR="0007542E" w:rsidRPr="00DA534D">
        <w:rPr>
          <w:rFonts w:eastAsia="Arial Unicode MS"/>
          <w:szCs w:val="24"/>
        </w:rPr>
        <w:t xml:space="preserve"> и </w:t>
      </w:r>
      <w:r w:rsidR="009A4E61" w:rsidRPr="00DA534D">
        <w:rPr>
          <w:rFonts w:eastAsia="Arial Unicode MS"/>
          <w:szCs w:val="24"/>
        </w:rPr>
        <w:t>активацию и выгрузка</w:t>
      </w:r>
      <w:r w:rsidR="00DA534D">
        <w:rPr>
          <w:rFonts w:eastAsia="Arial Unicode MS"/>
          <w:szCs w:val="24"/>
        </w:rPr>
        <w:t xml:space="preserve"> два</w:t>
      </w:r>
      <w:r w:rsidR="009A4E61" w:rsidRPr="00DA534D">
        <w:rPr>
          <w:rFonts w:eastAsia="Arial Unicode MS"/>
          <w:szCs w:val="24"/>
        </w:rPr>
        <w:t xml:space="preserve"> </w:t>
      </w:r>
      <w:r w:rsidR="009A4E61" w:rsidRPr="00DA534D">
        <w:rPr>
          <w:rFonts w:cs="Times New Roman"/>
        </w:rPr>
        <w:t>раз</w:t>
      </w:r>
      <w:r w:rsidR="00DA534D">
        <w:rPr>
          <w:rFonts w:cs="Times New Roman"/>
        </w:rPr>
        <w:t>а</w:t>
      </w:r>
      <w:r w:rsidR="009A4E61" w:rsidRPr="00DA534D">
        <w:rPr>
          <w:rFonts w:cs="Times New Roman"/>
        </w:rPr>
        <w:t xml:space="preserve"> в сутки реестра с клиентами </w:t>
      </w:r>
      <w:r w:rsidR="009A4E61">
        <w:t>на регистрацию</w:t>
      </w:r>
      <w:r w:rsidR="0007542E">
        <w:t xml:space="preserve"> и </w:t>
      </w:r>
      <w:r w:rsidR="009A4E61">
        <w:t xml:space="preserve">активацию </w:t>
      </w:r>
      <w:r w:rsidR="009A4E61" w:rsidRPr="00DA534D">
        <w:rPr>
          <w:rFonts w:cs="Times New Roman"/>
        </w:rPr>
        <w:t xml:space="preserve">в формате </w:t>
      </w:r>
      <w:r w:rsidR="009A4E61" w:rsidRPr="00DA534D">
        <w:rPr>
          <w:b/>
          <w:lang w:val="en-US"/>
        </w:rPr>
        <w:t>txt</w:t>
      </w:r>
      <w:r w:rsidR="009A4E61">
        <w:t>.</w:t>
      </w:r>
      <w:r w:rsidR="005D7384" w:rsidRPr="00DA534D">
        <w:rPr>
          <w:rFonts w:eastAsia="Arial Unicode MS"/>
          <w:szCs w:val="24"/>
        </w:rPr>
        <w:t xml:space="preserve"> </w:t>
      </w:r>
    </w:p>
    <w:p w:rsidR="005D7384" w:rsidRPr="005D7384" w:rsidRDefault="005D7384" w:rsidP="005D7384">
      <w:pPr>
        <w:autoSpaceDE w:val="0"/>
        <w:autoSpaceDN w:val="0"/>
        <w:adjustRightInd w:val="0"/>
        <w:spacing w:line="288" w:lineRule="auto"/>
        <w:jc w:val="both"/>
        <w:rPr>
          <w:rFonts w:eastAsia="Arial Unicode MS"/>
          <w:b/>
        </w:rPr>
      </w:pPr>
      <w:r>
        <w:rPr>
          <w:b/>
        </w:rPr>
        <w:t xml:space="preserve">Логика работы </w:t>
      </w:r>
      <w:r w:rsidR="00DA534D">
        <w:rPr>
          <w:b/>
        </w:rPr>
        <w:t>для</w:t>
      </w:r>
      <w:r w:rsidR="00DA534D" w:rsidRPr="00A25943">
        <w:rPr>
          <w:b/>
        </w:rPr>
        <w:t xml:space="preserve"> </w:t>
      </w:r>
      <w:r w:rsidR="00DA534D">
        <w:rPr>
          <w:b/>
        </w:rPr>
        <w:t xml:space="preserve">операции </w:t>
      </w:r>
      <w:r w:rsidR="00DA534D" w:rsidRPr="00A25943">
        <w:rPr>
          <w:b/>
        </w:rPr>
        <w:t>”</w:t>
      </w:r>
      <w:r w:rsidR="00DA534D" w:rsidRPr="00966BAC">
        <w:rPr>
          <w:rFonts w:eastAsia="Arial Unicode MS"/>
          <w:b/>
        </w:rPr>
        <w:t>Р</w:t>
      </w:r>
      <w:r w:rsidR="00DA534D">
        <w:rPr>
          <w:rFonts w:eastAsia="Arial Unicode MS"/>
          <w:b/>
        </w:rPr>
        <w:t>егистрация/активация клиента в П</w:t>
      </w:r>
      <w:r w:rsidR="00DA534D" w:rsidRPr="00966BAC">
        <w:rPr>
          <w:rFonts w:eastAsia="Arial Unicode MS"/>
          <w:b/>
        </w:rPr>
        <w:t>рограмме Коллекция</w:t>
      </w:r>
      <w:r w:rsidR="00DA534D" w:rsidRPr="00A25943">
        <w:rPr>
          <w:rFonts w:eastAsia="Arial Unicode MS"/>
          <w:b/>
        </w:rPr>
        <w:t>”</w:t>
      </w:r>
      <w:r w:rsidR="00DA534D">
        <w:rPr>
          <w:rFonts w:eastAsia="Arial Unicode MS"/>
          <w:b/>
        </w:rPr>
        <w:t xml:space="preserve"> (</w:t>
      </w:r>
      <w:proofErr w:type="spellStart"/>
      <w:r w:rsidR="00F37AF4" w:rsidRPr="00D761EB">
        <w:rPr>
          <w:b/>
        </w:rPr>
        <w:t>RegisterInBonusProgramByPerson</w:t>
      </w:r>
      <w:proofErr w:type="spellEnd"/>
      <w:r w:rsidR="00F37AF4">
        <w:rPr>
          <w:rFonts w:eastAsia="Arial Unicode MS"/>
          <w:b/>
        </w:rPr>
        <w:t xml:space="preserve">, </w:t>
      </w:r>
      <w:r w:rsidR="00DA534D">
        <w:rPr>
          <w:rFonts w:eastAsia="Arial Unicode MS"/>
          <w:b/>
        </w:rPr>
        <w:t xml:space="preserve">может вызывать </w:t>
      </w:r>
      <w:proofErr w:type="spellStart"/>
      <w:r>
        <w:rPr>
          <w:b/>
        </w:rPr>
        <w:t>Телебанка</w:t>
      </w:r>
      <w:proofErr w:type="spellEnd"/>
      <w:r w:rsidR="00DA534D">
        <w:rPr>
          <w:b/>
        </w:rPr>
        <w:t xml:space="preserve"> или </w:t>
      </w:r>
      <w:proofErr w:type="spellStart"/>
      <w:r w:rsidRPr="005D7384">
        <w:rPr>
          <w:b/>
        </w:rPr>
        <w:t>Siebel</w:t>
      </w:r>
      <w:proofErr w:type="spellEnd"/>
      <w:r w:rsidRPr="005D7384">
        <w:rPr>
          <w:b/>
        </w:rPr>
        <w:t xml:space="preserve"> CRM</w:t>
      </w:r>
      <w:r w:rsidR="00DA534D">
        <w:rPr>
          <w:b/>
        </w:rPr>
        <w:t>)</w:t>
      </w:r>
      <w:r w:rsidRPr="005D7384">
        <w:rPr>
          <w:b/>
        </w:rPr>
        <w:t>.</w:t>
      </w:r>
    </w:p>
    <w:p w:rsidR="009A4E61" w:rsidRPr="009A4E61" w:rsidRDefault="009A4E61" w:rsidP="009A4E61">
      <w:pPr>
        <w:pStyle w:val="af4"/>
        <w:numPr>
          <w:ilvl w:val="0"/>
          <w:numId w:val="19"/>
        </w:numPr>
        <w:autoSpaceDE w:val="0"/>
        <w:autoSpaceDN w:val="0"/>
        <w:adjustRightInd w:val="0"/>
        <w:spacing w:line="288" w:lineRule="auto"/>
        <w:jc w:val="both"/>
        <w:rPr>
          <w:rFonts w:eastAsia="Arial Unicode MS"/>
        </w:rPr>
      </w:pPr>
      <w:r>
        <w:rPr>
          <w:rFonts w:eastAsia="Arial Unicode MS"/>
        </w:rPr>
        <w:t>Если регистрация</w:t>
      </w:r>
      <w:r w:rsidRPr="00966BAC">
        <w:rPr>
          <w:rFonts w:eastAsia="Arial Unicode MS"/>
          <w:b/>
        </w:rPr>
        <w:t>/</w:t>
      </w:r>
      <w:r w:rsidRPr="009A69D3">
        <w:rPr>
          <w:rFonts w:eastAsia="Arial Unicode MS"/>
        </w:rPr>
        <w:t>активация</w:t>
      </w:r>
      <w:r>
        <w:rPr>
          <w:rFonts w:eastAsia="Arial Unicode MS"/>
        </w:rPr>
        <w:t xml:space="preserve"> клиента происходит через канал </w:t>
      </w:r>
      <w:proofErr w:type="spellStart"/>
      <w:r w:rsidRPr="009A4E61">
        <w:t>Телебанка</w:t>
      </w:r>
      <w:proofErr w:type="spellEnd"/>
      <w:r w:rsidRPr="009A4E61">
        <w:t xml:space="preserve">, </w:t>
      </w:r>
      <w:proofErr w:type="spellStart"/>
      <w:r w:rsidRPr="009A4E61">
        <w:t>Siebel</w:t>
      </w:r>
      <w:proofErr w:type="spellEnd"/>
      <w:r w:rsidRPr="009A4E61">
        <w:t xml:space="preserve"> CRM</w:t>
      </w:r>
      <w:r w:rsidRPr="009A4E61">
        <w:rPr>
          <w:rFonts w:eastAsia="Arial Unicode MS"/>
        </w:rPr>
        <w:t>,</w:t>
      </w:r>
      <w:r>
        <w:rPr>
          <w:rFonts w:eastAsia="Arial Unicode MS"/>
        </w:rPr>
        <w:t xml:space="preserve"> то происходит вызов операции</w:t>
      </w:r>
      <w:r w:rsidR="00DA534D">
        <w:rPr>
          <w:rFonts w:eastAsia="Arial Unicode MS"/>
        </w:rPr>
        <w:t xml:space="preserve"> </w:t>
      </w:r>
      <w:r w:rsidRPr="009A4E61">
        <w:rPr>
          <w:rFonts w:eastAsia="Arial Unicode MS"/>
          <w:szCs w:val="24"/>
        </w:rPr>
        <w:t>“Р</w:t>
      </w:r>
      <w:r w:rsidR="00D2328C">
        <w:rPr>
          <w:rFonts w:eastAsia="Arial Unicode MS"/>
          <w:szCs w:val="24"/>
        </w:rPr>
        <w:t>егистрация/активация клиента в П</w:t>
      </w:r>
      <w:r w:rsidRPr="009A4E61">
        <w:rPr>
          <w:rFonts w:eastAsia="Arial Unicode MS"/>
          <w:szCs w:val="24"/>
        </w:rPr>
        <w:t>рограмме Коллекция”</w:t>
      </w:r>
      <w:r>
        <w:rPr>
          <w:rFonts w:eastAsia="Arial Unicode MS"/>
          <w:szCs w:val="24"/>
        </w:rPr>
        <w:t>.</w:t>
      </w:r>
    </w:p>
    <w:p w:rsidR="009A4E61" w:rsidRPr="005D7384" w:rsidRDefault="009A4E61" w:rsidP="009A4E61">
      <w:pPr>
        <w:pStyle w:val="af4"/>
        <w:autoSpaceDE w:val="0"/>
        <w:autoSpaceDN w:val="0"/>
        <w:adjustRightInd w:val="0"/>
        <w:spacing w:line="288" w:lineRule="auto"/>
        <w:ind w:left="786"/>
        <w:jc w:val="both"/>
        <w:rPr>
          <w:rFonts w:eastAsia="Arial Unicode MS"/>
        </w:rPr>
      </w:pPr>
      <w:r>
        <w:rPr>
          <w:rFonts w:eastAsia="Arial Unicode MS"/>
          <w:szCs w:val="24"/>
        </w:rPr>
        <w:t>В данной операции происходит накопление заявок на регистрацию</w:t>
      </w:r>
      <w:r w:rsidR="0007542E">
        <w:rPr>
          <w:rFonts w:eastAsia="Arial Unicode MS"/>
          <w:szCs w:val="24"/>
        </w:rPr>
        <w:t xml:space="preserve"> и </w:t>
      </w:r>
      <w:r>
        <w:rPr>
          <w:rFonts w:eastAsia="Arial Unicode MS"/>
          <w:szCs w:val="24"/>
        </w:rPr>
        <w:t>активацию и   выгрузка</w:t>
      </w:r>
      <w:r w:rsidR="00DA534D">
        <w:rPr>
          <w:rFonts w:eastAsia="Arial Unicode MS"/>
          <w:szCs w:val="24"/>
        </w:rPr>
        <w:t xml:space="preserve"> два</w:t>
      </w:r>
      <w:r>
        <w:rPr>
          <w:rFonts w:eastAsia="Arial Unicode MS"/>
          <w:szCs w:val="24"/>
        </w:rPr>
        <w:t xml:space="preserve"> </w:t>
      </w:r>
      <w:r>
        <w:rPr>
          <w:rFonts w:cs="Times New Roman"/>
        </w:rPr>
        <w:t>раз</w:t>
      </w:r>
      <w:r w:rsidR="00DA534D">
        <w:rPr>
          <w:rFonts w:cs="Times New Roman"/>
        </w:rPr>
        <w:t>а</w:t>
      </w:r>
      <w:r>
        <w:rPr>
          <w:rFonts w:cs="Times New Roman"/>
        </w:rPr>
        <w:t xml:space="preserve"> в сутки реестра с клиентами </w:t>
      </w:r>
      <w:r>
        <w:t>на регистрацию</w:t>
      </w:r>
      <w:r w:rsidR="0007542E">
        <w:t xml:space="preserve"> и </w:t>
      </w:r>
      <w:r>
        <w:t xml:space="preserve">активацию </w:t>
      </w:r>
      <w:r>
        <w:rPr>
          <w:rFonts w:cs="Times New Roman"/>
        </w:rPr>
        <w:t xml:space="preserve">в формате </w:t>
      </w:r>
      <w:r>
        <w:rPr>
          <w:b/>
          <w:lang w:val="en-US"/>
        </w:rPr>
        <w:t>txt</w:t>
      </w:r>
      <w:r>
        <w:t>.</w:t>
      </w:r>
      <w:r>
        <w:rPr>
          <w:rFonts w:eastAsia="Arial Unicode MS"/>
          <w:szCs w:val="24"/>
        </w:rPr>
        <w:t xml:space="preserve"> </w:t>
      </w:r>
    </w:p>
    <w:p w:rsidR="00CF34F2" w:rsidRPr="00CF34F2" w:rsidRDefault="00CF34F2" w:rsidP="008B6060">
      <w:pPr>
        <w:pStyle w:val="af4"/>
      </w:pPr>
    </w:p>
    <w:p w:rsidR="008B6060" w:rsidRPr="002342C0" w:rsidRDefault="008B6060" w:rsidP="008B6060">
      <w:pPr>
        <w:pStyle w:val="af4"/>
        <w:numPr>
          <w:ilvl w:val="0"/>
          <w:numId w:val="13"/>
        </w:numPr>
        <w:spacing w:after="0" w:line="240" w:lineRule="auto"/>
        <w:jc w:val="both"/>
        <w:rPr>
          <w:vanish/>
          <w:szCs w:val="24"/>
        </w:rPr>
      </w:pPr>
    </w:p>
    <w:p w:rsidR="008B6060" w:rsidRPr="002342C0" w:rsidRDefault="008B6060" w:rsidP="008B6060">
      <w:pPr>
        <w:pStyle w:val="af4"/>
        <w:numPr>
          <w:ilvl w:val="1"/>
          <w:numId w:val="13"/>
        </w:numPr>
        <w:spacing w:after="0" w:line="240" w:lineRule="auto"/>
        <w:jc w:val="both"/>
        <w:rPr>
          <w:vanish/>
          <w:szCs w:val="24"/>
        </w:rPr>
      </w:pPr>
    </w:p>
    <w:p w:rsidR="008B6060" w:rsidRDefault="008B6060" w:rsidP="008B6060">
      <w:pPr>
        <w:rPr>
          <w:b/>
        </w:rPr>
      </w:pPr>
      <w:r w:rsidRPr="009F25EC">
        <w:rPr>
          <w:b/>
        </w:rPr>
        <w:t>Выходные параметры</w:t>
      </w:r>
      <w:r>
        <w:rPr>
          <w:b/>
        </w:rPr>
        <w:t xml:space="preserve"> </w:t>
      </w:r>
      <w:r w:rsidR="007470B6">
        <w:rPr>
          <w:b/>
        </w:rPr>
        <w:t>для</w:t>
      </w:r>
      <w:r w:rsidR="007470B6" w:rsidRPr="00A25943">
        <w:rPr>
          <w:b/>
        </w:rPr>
        <w:t xml:space="preserve"> </w:t>
      </w:r>
      <w:r w:rsidR="007470B6">
        <w:rPr>
          <w:b/>
        </w:rPr>
        <w:t xml:space="preserve">операции </w:t>
      </w:r>
      <w:r w:rsidR="007470B6" w:rsidRPr="00A25943">
        <w:rPr>
          <w:b/>
        </w:rPr>
        <w:t>”</w:t>
      </w:r>
      <w:r w:rsidR="007470B6" w:rsidRPr="00966BAC">
        <w:rPr>
          <w:rFonts w:eastAsia="Arial Unicode MS"/>
          <w:b/>
        </w:rPr>
        <w:t>Р</w:t>
      </w:r>
      <w:r w:rsidR="007470B6">
        <w:rPr>
          <w:rFonts w:eastAsia="Arial Unicode MS"/>
          <w:b/>
        </w:rPr>
        <w:t>егистрация/активация клиента в П</w:t>
      </w:r>
      <w:r w:rsidR="007470B6" w:rsidRPr="00966BAC">
        <w:rPr>
          <w:rFonts w:eastAsia="Arial Unicode MS"/>
          <w:b/>
        </w:rPr>
        <w:t>рограмме Коллекция</w:t>
      </w:r>
      <w:r w:rsidR="007470B6">
        <w:rPr>
          <w:rFonts w:eastAsia="Arial Unicode MS"/>
          <w:b/>
        </w:rPr>
        <w:t xml:space="preserve"> по номеру карты</w:t>
      </w:r>
      <w:r w:rsidR="007470B6" w:rsidRPr="00A25943">
        <w:rPr>
          <w:rFonts w:eastAsia="Arial Unicode MS"/>
          <w:b/>
        </w:rPr>
        <w:t>”</w:t>
      </w:r>
      <w:r w:rsidR="00735703">
        <w:rPr>
          <w:rFonts w:eastAsia="Arial Unicode MS"/>
          <w:b/>
        </w:rPr>
        <w:t>(</w:t>
      </w:r>
      <w:proofErr w:type="spellStart"/>
      <w:r w:rsidR="00735703" w:rsidRPr="00D761EB">
        <w:rPr>
          <w:b/>
        </w:rPr>
        <w:t>RegisterInBonusProgramByCard</w:t>
      </w:r>
      <w:proofErr w:type="spellEnd"/>
      <w:r w:rsidR="00735703">
        <w:rPr>
          <w:rFonts w:eastAsia="Arial Unicode MS"/>
          <w:b/>
        </w:rPr>
        <w:t>)</w:t>
      </w:r>
      <w:r w:rsidR="007470B6">
        <w:rPr>
          <w:rFonts w:eastAsia="Arial Unicode MS"/>
          <w:b/>
        </w:rPr>
        <w:t xml:space="preserve"> и  для операции </w:t>
      </w:r>
      <w:r w:rsidR="007470B6" w:rsidRPr="00A25943">
        <w:rPr>
          <w:b/>
        </w:rPr>
        <w:t>”</w:t>
      </w:r>
      <w:r w:rsidR="007470B6" w:rsidRPr="00966BAC">
        <w:rPr>
          <w:rFonts w:eastAsia="Arial Unicode MS"/>
          <w:b/>
        </w:rPr>
        <w:t>Р</w:t>
      </w:r>
      <w:r w:rsidR="007470B6">
        <w:rPr>
          <w:rFonts w:eastAsia="Arial Unicode MS"/>
          <w:b/>
        </w:rPr>
        <w:t>егистрация/активация клиента в П</w:t>
      </w:r>
      <w:r w:rsidR="007470B6" w:rsidRPr="00966BAC">
        <w:rPr>
          <w:rFonts w:eastAsia="Arial Unicode MS"/>
          <w:b/>
        </w:rPr>
        <w:t>рограмме Коллекция</w:t>
      </w:r>
      <w:r w:rsidR="007470B6" w:rsidRPr="00A25943">
        <w:rPr>
          <w:rFonts w:eastAsia="Arial Unicode MS"/>
          <w:b/>
        </w:rPr>
        <w:t>”</w:t>
      </w:r>
      <w:r w:rsidR="00735703">
        <w:rPr>
          <w:rFonts w:eastAsia="Arial Unicode MS"/>
          <w:b/>
        </w:rPr>
        <w:t xml:space="preserve"> (</w:t>
      </w:r>
      <w:proofErr w:type="spellStart"/>
      <w:r w:rsidR="00735703" w:rsidRPr="00D761EB">
        <w:rPr>
          <w:b/>
        </w:rPr>
        <w:t>RegisterInBonusProgramByPerson</w:t>
      </w:r>
      <w:proofErr w:type="spellEnd"/>
      <w:r w:rsidR="00735703">
        <w:rPr>
          <w:rFonts w:eastAsia="Arial Unicode MS"/>
          <w:b/>
        </w:rPr>
        <w:t>)</w:t>
      </w:r>
      <w:r w:rsidR="007470B6" w:rsidRPr="00A25943">
        <w:rPr>
          <w:b/>
        </w:rPr>
        <w:t>:</w:t>
      </w:r>
    </w:p>
    <w:tbl>
      <w:tblPr>
        <w:tblW w:w="492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4"/>
        <w:gridCol w:w="1645"/>
        <w:gridCol w:w="1563"/>
        <w:gridCol w:w="3657"/>
      </w:tblGrid>
      <w:tr w:rsidR="003D6ACA" w:rsidRPr="00CD4BFB" w:rsidTr="00561278">
        <w:tc>
          <w:tcPr>
            <w:tcW w:w="136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0A25E9">
            <w:pPr>
              <w:pStyle w:val="TableText"/>
              <w:rPr>
                <w:b/>
                <w:bCs/>
                <w:color w:val="000000" w:themeColor="text1"/>
              </w:rPr>
            </w:pPr>
            <w:r w:rsidRPr="00CD4BFB">
              <w:t>Название сущности / атрибута</w:t>
            </w:r>
          </w:p>
        </w:tc>
        <w:tc>
          <w:tcPr>
            <w:tcW w:w="87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0A25E9">
            <w:pPr>
              <w:pStyle w:val="TableText"/>
              <w:rPr>
                <w:b/>
                <w:bCs/>
                <w:color w:val="000000" w:themeColor="text1"/>
              </w:rPr>
            </w:pPr>
            <w:r w:rsidRPr="00CD4BFB">
              <w:t>Тип данных (размерность)</w:t>
            </w:r>
          </w:p>
        </w:tc>
        <w:tc>
          <w:tcPr>
            <w:tcW w:w="82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0A25E9">
            <w:pPr>
              <w:pStyle w:val="TableText"/>
              <w:rPr>
                <w:b/>
                <w:bCs/>
                <w:color w:val="000000" w:themeColor="text1"/>
              </w:rPr>
            </w:pPr>
            <w:r w:rsidRPr="00CD4BFB">
              <w:t>Кратность</w:t>
            </w:r>
          </w:p>
        </w:tc>
        <w:tc>
          <w:tcPr>
            <w:tcW w:w="193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0A25E9">
            <w:pPr>
              <w:pStyle w:val="TableText"/>
              <w:rPr>
                <w:b/>
                <w:bCs/>
                <w:color w:val="000000" w:themeColor="text1"/>
              </w:rPr>
            </w:pPr>
            <w:r w:rsidRPr="00CD4BFB">
              <w:t>Комментарий (особенности формирования поля)</w:t>
            </w:r>
          </w:p>
        </w:tc>
      </w:tr>
      <w:tr w:rsidR="00561278" w:rsidRPr="000A25E9" w:rsidTr="007568B5">
        <w:tc>
          <w:tcPr>
            <w:tcW w:w="1360"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966BAC">
              <w:t xml:space="preserve">Номер мобильного телефона </w:t>
            </w:r>
            <w:r>
              <w:t>К</w:t>
            </w:r>
            <w:r w:rsidRPr="00966BAC">
              <w:t>лиента</w:t>
            </w:r>
          </w:p>
        </w:tc>
        <w:tc>
          <w:tcPr>
            <w:tcW w:w="872" w:type="pct"/>
            <w:tcBorders>
              <w:top w:val="single" w:sz="4" w:space="0" w:color="auto"/>
              <w:left w:val="single" w:sz="4" w:space="0" w:color="auto"/>
              <w:bottom w:val="single" w:sz="4" w:space="0" w:color="auto"/>
              <w:right w:val="single" w:sz="4" w:space="0" w:color="auto"/>
            </w:tcBorders>
          </w:tcPr>
          <w:p w:rsidR="00561278" w:rsidRPr="00A25943" w:rsidRDefault="00561278" w:rsidP="007568B5">
            <w:pPr>
              <w:pStyle w:val="TableText"/>
              <w:rPr>
                <w:b/>
                <w:bCs/>
                <w:color w:val="000000" w:themeColor="text1"/>
              </w:rPr>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561278" w:rsidRPr="00A25943" w:rsidRDefault="00561278" w:rsidP="007568B5">
            <w:pPr>
              <w:pStyle w:val="TableText"/>
              <w:rPr>
                <w:color w:val="000000" w:themeColor="text1"/>
              </w:rPr>
            </w:pPr>
            <w:r w:rsidRPr="00A25943">
              <w:t>[1]</w:t>
            </w:r>
          </w:p>
        </w:tc>
        <w:tc>
          <w:tcPr>
            <w:tcW w:w="1939" w:type="pct"/>
            <w:tcBorders>
              <w:top w:val="single" w:sz="4" w:space="0" w:color="auto"/>
              <w:left w:val="single" w:sz="4" w:space="0" w:color="auto"/>
              <w:bottom w:val="single" w:sz="4" w:space="0" w:color="auto"/>
              <w:right w:val="single" w:sz="4" w:space="0" w:color="auto"/>
            </w:tcBorders>
          </w:tcPr>
          <w:p w:rsidR="00561278" w:rsidRPr="000A25E9" w:rsidRDefault="00561278"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0A25E9">
              <w:rPr>
                <w:rFonts w:ascii="Times New Roman" w:hAnsi="Times New Roman" w:cs="Times New Roman"/>
                <w:sz w:val="24"/>
                <w:szCs w:val="24"/>
              </w:rPr>
              <w:t>Номер телефона (10 цифр)</w:t>
            </w:r>
          </w:p>
        </w:tc>
      </w:tr>
      <w:tr w:rsidR="00561278" w:rsidRPr="000A25E9" w:rsidTr="007568B5">
        <w:tc>
          <w:tcPr>
            <w:tcW w:w="1360" w:type="pct"/>
            <w:tcBorders>
              <w:top w:val="single" w:sz="4" w:space="0" w:color="auto"/>
              <w:left w:val="single" w:sz="4" w:space="0" w:color="auto"/>
              <w:bottom w:val="single" w:sz="4" w:space="0" w:color="auto"/>
              <w:right w:val="single" w:sz="4" w:space="0" w:color="auto"/>
            </w:tcBorders>
          </w:tcPr>
          <w:p w:rsidR="00561278" w:rsidRPr="00966BAC" w:rsidRDefault="00561278" w:rsidP="007568B5">
            <w:r>
              <w:t>Номер мобильного телефона Р</w:t>
            </w:r>
            <w:r w:rsidRPr="00966BAC">
              <w:t>екомендателя</w:t>
            </w:r>
          </w:p>
        </w:tc>
        <w:tc>
          <w:tcPr>
            <w:tcW w:w="872"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A25943">
              <w:t>[</w:t>
            </w:r>
            <w:r w:rsidR="00726BA9">
              <w:t>0-</w:t>
            </w:r>
            <w:r w:rsidRPr="00A25943">
              <w:t>1]</w:t>
            </w:r>
          </w:p>
        </w:tc>
        <w:tc>
          <w:tcPr>
            <w:tcW w:w="1939" w:type="pct"/>
            <w:tcBorders>
              <w:top w:val="single" w:sz="4" w:space="0" w:color="auto"/>
              <w:left w:val="single" w:sz="4" w:space="0" w:color="auto"/>
              <w:bottom w:val="single" w:sz="4" w:space="0" w:color="auto"/>
              <w:right w:val="single" w:sz="4" w:space="0" w:color="auto"/>
            </w:tcBorders>
          </w:tcPr>
          <w:p w:rsidR="00561278" w:rsidRPr="000A25E9" w:rsidRDefault="00561278"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0A25E9">
              <w:rPr>
                <w:rFonts w:ascii="Times New Roman" w:hAnsi="Times New Roman" w:cs="Times New Roman"/>
                <w:sz w:val="24"/>
                <w:szCs w:val="24"/>
              </w:rPr>
              <w:t>Номер телефона (10 цифр)</w:t>
            </w:r>
          </w:p>
        </w:tc>
      </w:tr>
      <w:tr w:rsidR="00561278" w:rsidRPr="00966BAC" w:rsidTr="007568B5">
        <w:tc>
          <w:tcPr>
            <w:tcW w:w="1360" w:type="pct"/>
            <w:tcBorders>
              <w:top w:val="single" w:sz="4" w:space="0" w:color="auto"/>
              <w:left w:val="single" w:sz="4" w:space="0" w:color="auto"/>
              <w:bottom w:val="single" w:sz="4" w:space="0" w:color="auto"/>
              <w:right w:val="single" w:sz="4" w:space="0" w:color="auto"/>
            </w:tcBorders>
          </w:tcPr>
          <w:p w:rsidR="00561278" w:rsidRPr="00966BAC" w:rsidRDefault="00561278" w:rsidP="007568B5">
            <w:r w:rsidRPr="00966BAC">
              <w:rPr>
                <w:lang w:val="en-US"/>
              </w:rPr>
              <w:t>E</w:t>
            </w:r>
            <w:r w:rsidRPr="00966BAC">
              <w:t>-</w:t>
            </w:r>
            <w:r w:rsidRPr="00966BAC">
              <w:rPr>
                <w:lang w:val="en-US"/>
              </w:rPr>
              <w:t>mail</w:t>
            </w:r>
            <w:r w:rsidRPr="00966BAC">
              <w:t xml:space="preserve"> клиента</w:t>
            </w:r>
          </w:p>
        </w:tc>
        <w:tc>
          <w:tcPr>
            <w:tcW w:w="872"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A25943">
              <w:t>[</w:t>
            </w:r>
            <w:r>
              <w:t>0-</w:t>
            </w:r>
            <w:r w:rsidRPr="00A25943">
              <w:t>1]</w:t>
            </w:r>
          </w:p>
        </w:tc>
        <w:tc>
          <w:tcPr>
            <w:tcW w:w="1939"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Pr>
                <w:rFonts w:ascii="Times New Roman" w:hAnsi="Times New Roman" w:cs="Times New Roman"/>
                <w:sz w:val="24"/>
                <w:szCs w:val="24"/>
              </w:rPr>
              <w:t>Е</w:t>
            </w:r>
            <w:r w:rsidR="00382748">
              <w:rPr>
                <w:rFonts w:ascii="Times New Roman" w:hAnsi="Times New Roman" w:cs="Times New Roman"/>
                <w:sz w:val="24"/>
                <w:szCs w:val="24"/>
              </w:rPr>
              <w:t>с</w:t>
            </w:r>
            <w:r>
              <w:rPr>
                <w:rFonts w:ascii="Times New Roman" w:hAnsi="Times New Roman" w:cs="Times New Roman"/>
                <w:sz w:val="24"/>
                <w:szCs w:val="24"/>
              </w:rPr>
              <w:t>ли регистрация клиента происходит из банкомата, то данное поле не заполняется.</w:t>
            </w:r>
          </w:p>
        </w:tc>
      </w:tr>
      <w:tr w:rsidR="00561278" w:rsidRPr="00966BAC" w:rsidTr="007568B5">
        <w:tc>
          <w:tcPr>
            <w:tcW w:w="1360"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966BAC">
              <w:rPr>
                <w:lang w:val="en-US"/>
              </w:rPr>
              <w:t xml:space="preserve">ID </w:t>
            </w:r>
            <w:r w:rsidRPr="00966BAC">
              <w:t>клиента в МДМ</w:t>
            </w:r>
          </w:p>
        </w:tc>
        <w:tc>
          <w:tcPr>
            <w:tcW w:w="872"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A25943">
              <w:t>[1]</w:t>
            </w:r>
          </w:p>
        </w:tc>
        <w:tc>
          <w:tcPr>
            <w:tcW w:w="1939"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BA3A55" w:rsidRPr="008D74C3" w:rsidTr="00BA3A55">
        <w:tc>
          <w:tcPr>
            <w:tcW w:w="1360" w:type="pct"/>
            <w:tcBorders>
              <w:top w:val="single" w:sz="4" w:space="0" w:color="auto"/>
              <w:left w:val="single" w:sz="4" w:space="0" w:color="auto"/>
              <w:bottom w:val="single" w:sz="4" w:space="0" w:color="auto"/>
              <w:right w:val="single" w:sz="4" w:space="0" w:color="auto"/>
            </w:tcBorders>
          </w:tcPr>
          <w:p w:rsidR="00BA3A55" w:rsidRPr="00764195" w:rsidRDefault="00764195" w:rsidP="00CF34F2">
            <w:pPr>
              <w:pStyle w:val="TableText"/>
            </w:pPr>
            <w:r>
              <w:t>Канал поступления</w:t>
            </w:r>
          </w:p>
        </w:tc>
        <w:tc>
          <w:tcPr>
            <w:tcW w:w="872" w:type="pct"/>
            <w:tcBorders>
              <w:top w:val="single" w:sz="4" w:space="0" w:color="auto"/>
              <w:left w:val="single" w:sz="4" w:space="0" w:color="auto"/>
              <w:bottom w:val="single" w:sz="4" w:space="0" w:color="auto"/>
              <w:right w:val="single" w:sz="4" w:space="0" w:color="auto"/>
            </w:tcBorders>
          </w:tcPr>
          <w:p w:rsidR="00BA3A55" w:rsidRPr="00A96F35" w:rsidRDefault="00BA3A55" w:rsidP="00CF34F2">
            <w:pPr>
              <w:pStyle w:val="TableText"/>
            </w:pPr>
            <w:r w:rsidRPr="00A96F35">
              <w:t>Строка</w:t>
            </w:r>
          </w:p>
        </w:tc>
        <w:tc>
          <w:tcPr>
            <w:tcW w:w="829" w:type="pct"/>
            <w:tcBorders>
              <w:top w:val="single" w:sz="4" w:space="0" w:color="auto"/>
              <w:left w:val="single" w:sz="4" w:space="0" w:color="auto"/>
              <w:bottom w:val="single" w:sz="4" w:space="0" w:color="auto"/>
              <w:right w:val="single" w:sz="4" w:space="0" w:color="auto"/>
            </w:tcBorders>
          </w:tcPr>
          <w:p w:rsidR="00BA3A55" w:rsidRPr="00A96F35" w:rsidRDefault="00BA3A55" w:rsidP="00CF34F2">
            <w:pPr>
              <w:pStyle w:val="TableText"/>
            </w:pPr>
            <w:r w:rsidRPr="00A96F35">
              <w:t>[1]</w:t>
            </w:r>
          </w:p>
        </w:tc>
        <w:tc>
          <w:tcPr>
            <w:tcW w:w="1939" w:type="pct"/>
            <w:tcBorders>
              <w:top w:val="single" w:sz="4" w:space="0" w:color="auto"/>
              <w:left w:val="single" w:sz="4" w:space="0" w:color="auto"/>
              <w:bottom w:val="single" w:sz="4" w:space="0" w:color="auto"/>
              <w:right w:val="single" w:sz="4" w:space="0" w:color="auto"/>
            </w:tcBorders>
          </w:tcPr>
          <w:p w:rsidR="00BA3A55" w:rsidRPr="00BA3A55" w:rsidRDefault="00BA3A55"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BA3A55">
              <w:rPr>
                <w:rFonts w:ascii="Times New Roman" w:hAnsi="Times New Roman" w:cs="Times New Roman"/>
                <w:sz w:val="24"/>
                <w:szCs w:val="24"/>
              </w:rPr>
              <w:t xml:space="preserve">Возможные значения: </w:t>
            </w:r>
            <w:proofErr w:type="spellStart"/>
            <w:r w:rsidRPr="00BA3A55">
              <w:rPr>
                <w:rFonts w:ascii="Times New Roman" w:hAnsi="Times New Roman" w:cs="Times New Roman"/>
                <w:sz w:val="24"/>
                <w:szCs w:val="24"/>
              </w:rPr>
              <w:t>Site</w:t>
            </w:r>
            <w:proofErr w:type="spellEnd"/>
            <w:r w:rsidRPr="00BA3A55">
              <w:rPr>
                <w:rFonts w:ascii="Times New Roman" w:hAnsi="Times New Roman" w:cs="Times New Roman"/>
                <w:sz w:val="24"/>
                <w:szCs w:val="24"/>
              </w:rPr>
              <w:t xml:space="preserve">, </w:t>
            </w:r>
            <w:proofErr w:type="spellStart"/>
            <w:r w:rsidRPr="00BA3A55">
              <w:rPr>
                <w:rFonts w:ascii="Times New Roman" w:hAnsi="Times New Roman" w:cs="Times New Roman"/>
                <w:sz w:val="24"/>
                <w:szCs w:val="24"/>
              </w:rPr>
              <w:t>Telebank</w:t>
            </w:r>
            <w:proofErr w:type="spellEnd"/>
            <w:r w:rsidRPr="00BA3A55">
              <w:rPr>
                <w:rFonts w:ascii="Times New Roman" w:hAnsi="Times New Roman" w:cs="Times New Roman"/>
                <w:sz w:val="24"/>
                <w:szCs w:val="24"/>
              </w:rPr>
              <w:t xml:space="preserve">, </w:t>
            </w:r>
            <w:proofErr w:type="spellStart"/>
            <w:r w:rsidRPr="00BA3A55">
              <w:rPr>
                <w:rFonts w:ascii="Times New Roman" w:hAnsi="Times New Roman" w:cs="Times New Roman"/>
                <w:sz w:val="24"/>
                <w:szCs w:val="24"/>
              </w:rPr>
              <w:t>Siebel</w:t>
            </w:r>
            <w:proofErr w:type="spellEnd"/>
            <w:r w:rsidRPr="00BA3A55">
              <w:rPr>
                <w:rFonts w:ascii="Times New Roman" w:hAnsi="Times New Roman" w:cs="Times New Roman"/>
                <w:sz w:val="24"/>
                <w:szCs w:val="24"/>
              </w:rPr>
              <w:t xml:space="preserve"> CRM, ATM.</w:t>
            </w:r>
          </w:p>
        </w:tc>
      </w:tr>
    </w:tbl>
    <w:p w:rsidR="008B6060" w:rsidRDefault="008B6060" w:rsidP="008B6060"/>
    <w:p w:rsidR="003D6ACA" w:rsidRPr="00A443FA" w:rsidRDefault="00A443FA" w:rsidP="008B6060">
      <w:pPr>
        <w:rPr>
          <w:b/>
          <w:lang w:val="en-US"/>
        </w:rPr>
      </w:pPr>
      <w:r w:rsidRPr="00A443FA">
        <w:rPr>
          <w:b/>
        </w:rPr>
        <w:t>Коды ошибок</w:t>
      </w:r>
      <w:r w:rsidRPr="00A443FA">
        <w:rPr>
          <w:b/>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2"/>
        <w:gridCol w:w="4265"/>
        <w:gridCol w:w="3646"/>
      </w:tblGrid>
      <w:tr w:rsidR="008B6060" w:rsidRPr="00312341" w:rsidTr="000B26D9">
        <w:tc>
          <w:tcPr>
            <w:tcW w:w="1552" w:type="dxa"/>
            <w:shd w:val="clear" w:color="auto" w:fill="D9D9D9" w:themeFill="background1" w:themeFillShade="D9"/>
          </w:tcPr>
          <w:p w:rsidR="008B6060" w:rsidRPr="00312341" w:rsidRDefault="008B6060" w:rsidP="007568B5">
            <w:pPr>
              <w:pStyle w:val="240"/>
              <w:jc w:val="center"/>
              <w:rPr>
                <w:b/>
                <w:lang w:val="ru-RU"/>
              </w:rPr>
            </w:pPr>
            <w:r w:rsidRPr="00312341">
              <w:rPr>
                <w:b/>
                <w:lang w:val="ru-RU"/>
              </w:rPr>
              <w:t>Код ошибки</w:t>
            </w:r>
          </w:p>
        </w:tc>
        <w:tc>
          <w:tcPr>
            <w:tcW w:w="4265" w:type="dxa"/>
            <w:shd w:val="clear" w:color="auto" w:fill="D9D9D9" w:themeFill="background1" w:themeFillShade="D9"/>
          </w:tcPr>
          <w:p w:rsidR="008B6060" w:rsidRPr="00312341" w:rsidRDefault="008B6060" w:rsidP="007568B5">
            <w:pPr>
              <w:pStyle w:val="240"/>
              <w:jc w:val="center"/>
              <w:rPr>
                <w:b/>
                <w:lang w:val="ru-RU"/>
              </w:rPr>
            </w:pPr>
            <w:r w:rsidRPr="00312341">
              <w:rPr>
                <w:b/>
                <w:lang w:val="ru-RU"/>
              </w:rPr>
              <w:t>Описание</w:t>
            </w:r>
          </w:p>
        </w:tc>
        <w:tc>
          <w:tcPr>
            <w:tcW w:w="3646" w:type="dxa"/>
            <w:shd w:val="clear" w:color="auto" w:fill="D9D9D9" w:themeFill="background1" w:themeFillShade="D9"/>
          </w:tcPr>
          <w:p w:rsidR="008B6060" w:rsidRPr="00312341" w:rsidRDefault="008B6060" w:rsidP="007568B5">
            <w:pPr>
              <w:pStyle w:val="240"/>
              <w:jc w:val="center"/>
              <w:rPr>
                <w:b/>
                <w:lang w:val="ru-RU"/>
              </w:rPr>
            </w:pPr>
            <w:r>
              <w:rPr>
                <w:b/>
                <w:lang w:val="ru-RU"/>
              </w:rPr>
              <w:t>Примечание</w:t>
            </w:r>
          </w:p>
        </w:tc>
      </w:tr>
      <w:tr w:rsidR="008B6060" w:rsidRPr="00E145AB" w:rsidDel="00E145AB" w:rsidTr="000B26D9">
        <w:tc>
          <w:tcPr>
            <w:tcW w:w="1552" w:type="dxa"/>
          </w:tcPr>
          <w:p w:rsidR="008B6060" w:rsidRPr="00B04D3A" w:rsidRDefault="008B6060" w:rsidP="007568B5">
            <w:pPr>
              <w:jc w:val="center"/>
              <w:rPr>
                <w:rFonts w:cs="Calibri"/>
                <w:color w:val="000000"/>
              </w:rPr>
            </w:pPr>
            <w:r>
              <w:rPr>
                <w:rFonts w:cs="Calibri"/>
                <w:color w:val="000000"/>
              </w:rPr>
              <w:t>0</w:t>
            </w:r>
            <w:r w:rsidRPr="00B04D3A">
              <w:rPr>
                <w:rFonts w:cs="Calibri"/>
                <w:color w:val="000000"/>
              </w:rPr>
              <w:t>01</w:t>
            </w:r>
          </w:p>
        </w:tc>
        <w:tc>
          <w:tcPr>
            <w:tcW w:w="4265" w:type="dxa"/>
          </w:tcPr>
          <w:p w:rsidR="008B6060" w:rsidRPr="002653E9" w:rsidRDefault="008B6060"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2653E9">
              <w:rPr>
                <w:rFonts w:ascii="Times New Roman" w:eastAsiaTheme="minorEastAsia" w:hAnsi="Times New Roman" w:cs="Times New Roman"/>
                <w:sz w:val="24"/>
                <w:szCs w:val="24"/>
              </w:rPr>
              <w:t>Сервис временно недоступен</w:t>
            </w:r>
          </w:p>
        </w:tc>
        <w:tc>
          <w:tcPr>
            <w:tcW w:w="3646" w:type="dxa"/>
          </w:tcPr>
          <w:p w:rsidR="008B6060" w:rsidRPr="00E145AB" w:rsidDel="00E145AB" w:rsidRDefault="008B6060" w:rsidP="007568B5">
            <w:pPr>
              <w:rPr>
                <w:color w:val="000000"/>
              </w:rPr>
            </w:pPr>
          </w:p>
        </w:tc>
      </w:tr>
      <w:tr w:rsidR="00164948" w:rsidRPr="00E145AB" w:rsidTr="000B26D9">
        <w:tc>
          <w:tcPr>
            <w:tcW w:w="1552" w:type="dxa"/>
            <w:tcBorders>
              <w:top w:val="single" w:sz="4" w:space="0" w:color="auto"/>
              <w:left w:val="single" w:sz="4" w:space="0" w:color="auto"/>
              <w:bottom w:val="single" w:sz="4" w:space="0" w:color="auto"/>
              <w:right w:val="single" w:sz="4" w:space="0" w:color="auto"/>
            </w:tcBorders>
          </w:tcPr>
          <w:p w:rsidR="00164948" w:rsidRPr="00B04D3A" w:rsidRDefault="00164948" w:rsidP="008870EC">
            <w:pPr>
              <w:jc w:val="center"/>
              <w:rPr>
                <w:rFonts w:cs="Calibri"/>
                <w:color w:val="000000"/>
              </w:rPr>
            </w:pPr>
            <w:r w:rsidRPr="00B04D3A">
              <w:rPr>
                <w:rFonts w:cs="Calibri"/>
                <w:color w:val="000000"/>
              </w:rPr>
              <w:t>00</w:t>
            </w:r>
            <w:r>
              <w:rPr>
                <w:rFonts w:cs="Calibri"/>
                <w:color w:val="000000"/>
              </w:rPr>
              <w:t>2</w:t>
            </w:r>
          </w:p>
        </w:tc>
        <w:tc>
          <w:tcPr>
            <w:tcW w:w="4265" w:type="dxa"/>
            <w:tcBorders>
              <w:top w:val="single" w:sz="4" w:space="0" w:color="auto"/>
              <w:left w:val="single" w:sz="4" w:space="0" w:color="auto"/>
              <w:bottom w:val="single" w:sz="4" w:space="0" w:color="auto"/>
              <w:right w:val="single" w:sz="4" w:space="0" w:color="auto"/>
            </w:tcBorders>
          </w:tcPr>
          <w:p w:rsidR="00164948" w:rsidRPr="00164948" w:rsidRDefault="00164948" w:rsidP="00164948">
            <w:pPr>
              <w:pStyle w:val="card-value"/>
              <w:rPr>
                <w:rFonts w:ascii="Times New Roman" w:eastAsiaTheme="minorEastAsia" w:hAnsi="Times New Roman" w:cs="Times New Roman"/>
                <w:sz w:val="24"/>
                <w:szCs w:val="24"/>
              </w:rPr>
            </w:pPr>
            <w:r w:rsidRPr="00164948">
              <w:rPr>
                <w:rFonts w:ascii="Times New Roman" w:eastAsiaTheme="minorEastAsia" w:hAnsi="Times New Roman" w:cs="Times New Roman"/>
                <w:sz w:val="24"/>
                <w:szCs w:val="24"/>
              </w:rPr>
              <w:t>Внутренняя ошибка УСБС</w:t>
            </w:r>
          </w:p>
        </w:tc>
        <w:tc>
          <w:tcPr>
            <w:tcW w:w="3646" w:type="dxa"/>
            <w:tcBorders>
              <w:top w:val="single" w:sz="4" w:space="0" w:color="auto"/>
              <w:left w:val="single" w:sz="4" w:space="0" w:color="auto"/>
              <w:bottom w:val="single" w:sz="4" w:space="0" w:color="auto"/>
              <w:right w:val="single" w:sz="4" w:space="0" w:color="auto"/>
            </w:tcBorders>
          </w:tcPr>
          <w:p w:rsidR="00164948" w:rsidRPr="00E145AB" w:rsidRDefault="00164948" w:rsidP="008870EC">
            <w:pPr>
              <w:rPr>
                <w:color w:val="000000"/>
              </w:rPr>
            </w:pPr>
          </w:p>
        </w:tc>
      </w:tr>
      <w:tr w:rsidR="00164948" w:rsidRPr="00E145AB" w:rsidTr="000B26D9">
        <w:tc>
          <w:tcPr>
            <w:tcW w:w="1552" w:type="dxa"/>
            <w:tcBorders>
              <w:top w:val="single" w:sz="4" w:space="0" w:color="auto"/>
              <w:left w:val="single" w:sz="4" w:space="0" w:color="auto"/>
              <w:bottom w:val="single" w:sz="4" w:space="0" w:color="auto"/>
              <w:right w:val="single" w:sz="4" w:space="0" w:color="auto"/>
            </w:tcBorders>
          </w:tcPr>
          <w:p w:rsidR="00164948" w:rsidRPr="00B04D3A" w:rsidRDefault="00164948" w:rsidP="008870EC">
            <w:pPr>
              <w:jc w:val="center"/>
              <w:rPr>
                <w:rFonts w:cs="Calibri"/>
                <w:color w:val="000000"/>
              </w:rPr>
            </w:pPr>
            <w:r w:rsidRPr="00B04D3A">
              <w:rPr>
                <w:rFonts w:cs="Calibri"/>
                <w:color w:val="000000"/>
              </w:rPr>
              <w:t>0</w:t>
            </w:r>
            <w:r>
              <w:rPr>
                <w:rFonts w:cs="Calibri"/>
                <w:color w:val="000000"/>
              </w:rPr>
              <w:t>03</w:t>
            </w:r>
          </w:p>
        </w:tc>
        <w:tc>
          <w:tcPr>
            <w:tcW w:w="4265" w:type="dxa"/>
            <w:tcBorders>
              <w:top w:val="single" w:sz="4" w:space="0" w:color="auto"/>
              <w:left w:val="single" w:sz="4" w:space="0" w:color="auto"/>
              <w:bottom w:val="single" w:sz="4" w:space="0" w:color="auto"/>
              <w:right w:val="single" w:sz="4" w:space="0" w:color="auto"/>
            </w:tcBorders>
          </w:tcPr>
          <w:p w:rsidR="00164948" w:rsidRPr="00164948" w:rsidRDefault="00164948" w:rsidP="00164948">
            <w:pPr>
              <w:pStyle w:val="card-value"/>
              <w:rPr>
                <w:rFonts w:ascii="Times New Roman" w:eastAsiaTheme="minorEastAsia" w:hAnsi="Times New Roman" w:cs="Times New Roman"/>
                <w:sz w:val="24"/>
                <w:szCs w:val="24"/>
              </w:rPr>
            </w:pPr>
            <w:r w:rsidRPr="00164948">
              <w:rPr>
                <w:rFonts w:ascii="Times New Roman" w:eastAsiaTheme="minorEastAsia" w:hAnsi="Times New Roman" w:cs="Times New Roman"/>
                <w:sz w:val="24"/>
                <w:szCs w:val="24"/>
              </w:rPr>
              <w:t>Превышен интервал ожидания ответа конечной системы</w:t>
            </w:r>
          </w:p>
        </w:tc>
        <w:tc>
          <w:tcPr>
            <w:tcW w:w="3646" w:type="dxa"/>
            <w:tcBorders>
              <w:top w:val="single" w:sz="4" w:space="0" w:color="auto"/>
              <w:left w:val="single" w:sz="4" w:space="0" w:color="auto"/>
              <w:bottom w:val="single" w:sz="4" w:space="0" w:color="auto"/>
              <w:right w:val="single" w:sz="4" w:space="0" w:color="auto"/>
            </w:tcBorders>
          </w:tcPr>
          <w:p w:rsidR="00164948" w:rsidRPr="00E145AB" w:rsidRDefault="00164948" w:rsidP="008870EC">
            <w:pPr>
              <w:rPr>
                <w:color w:val="000000"/>
              </w:rPr>
            </w:pPr>
          </w:p>
        </w:tc>
      </w:tr>
      <w:tr w:rsidR="00164948" w:rsidRPr="00462057" w:rsidTr="000B26D9">
        <w:tc>
          <w:tcPr>
            <w:tcW w:w="1552" w:type="dxa"/>
            <w:tcBorders>
              <w:top w:val="single" w:sz="4" w:space="0" w:color="auto"/>
              <w:left w:val="single" w:sz="4" w:space="0" w:color="auto"/>
              <w:bottom w:val="single" w:sz="4" w:space="0" w:color="auto"/>
              <w:right w:val="single" w:sz="4" w:space="0" w:color="auto"/>
            </w:tcBorders>
          </w:tcPr>
          <w:p w:rsidR="00164948" w:rsidRDefault="00164948" w:rsidP="008870EC">
            <w:pPr>
              <w:jc w:val="center"/>
              <w:rPr>
                <w:rFonts w:cs="Calibri"/>
                <w:color w:val="000000"/>
              </w:rPr>
            </w:pPr>
            <w:r>
              <w:rPr>
                <w:rFonts w:cs="Calibri"/>
                <w:color w:val="000000"/>
              </w:rPr>
              <w:t>004</w:t>
            </w:r>
          </w:p>
        </w:tc>
        <w:tc>
          <w:tcPr>
            <w:tcW w:w="4265" w:type="dxa"/>
            <w:tcBorders>
              <w:top w:val="single" w:sz="4" w:space="0" w:color="auto"/>
              <w:left w:val="single" w:sz="4" w:space="0" w:color="auto"/>
              <w:bottom w:val="single" w:sz="4" w:space="0" w:color="auto"/>
              <w:right w:val="single" w:sz="4" w:space="0" w:color="auto"/>
            </w:tcBorders>
          </w:tcPr>
          <w:p w:rsidR="00164948" w:rsidRPr="00164948" w:rsidRDefault="00164948" w:rsidP="00164948">
            <w:pPr>
              <w:pStyle w:val="card-value"/>
              <w:rPr>
                <w:rFonts w:ascii="Times New Roman" w:eastAsiaTheme="minorEastAsia" w:hAnsi="Times New Roman" w:cs="Times New Roman"/>
                <w:sz w:val="24"/>
                <w:szCs w:val="24"/>
              </w:rPr>
            </w:pPr>
            <w:r w:rsidRPr="00164948">
              <w:rPr>
                <w:rFonts w:ascii="Times New Roman" w:eastAsiaTheme="minorEastAsia" w:hAnsi="Times New Roman" w:cs="Times New Roman"/>
                <w:sz w:val="24"/>
                <w:szCs w:val="24"/>
              </w:rPr>
              <w:t>Не заполнено обязательное поле</w:t>
            </w:r>
          </w:p>
        </w:tc>
        <w:tc>
          <w:tcPr>
            <w:tcW w:w="3646" w:type="dxa"/>
            <w:tcBorders>
              <w:top w:val="single" w:sz="4" w:space="0" w:color="auto"/>
              <w:left w:val="single" w:sz="4" w:space="0" w:color="auto"/>
              <w:bottom w:val="single" w:sz="4" w:space="0" w:color="auto"/>
              <w:right w:val="single" w:sz="4" w:space="0" w:color="auto"/>
            </w:tcBorders>
          </w:tcPr>
          <w:p w:rsidR="00164948" w:rsidRPr="00462057" w:rsidRDefault="00164948" w:rsidP="008870EC">
            <w:pPr>
              <w:rPr>
                <w:color w:val="000000"/>
              </w:rPr>
            </w:pPr>
          </w:p>
        </w:tc>
      </w:tr>
      <w:tr w:rsidR="000B26D9" w:rsidRPr="00E145AB" w:rsidTr="000B26D9">
        <w:tc>
          <w:tcPr>
            <w:tcW w:w="1552" w:type="dxa"/>
          </w:tcPr>
          <w:p w:rsidR="000B26D9" w:rsidRPr="000B26D9" w:rsidRDefault="000B26D9" w:rsidP="000B26D9">
            <w:pPr>
              <w:jc w:val="center"/>
              <w:rPr>
                <w:rFonts w:cs="Calibri"/>
                <w:color w:val="000000"/>
                <w:lang w:val="en-US"/>
              </w:rPr>
            </w:pPr>
            <w:r w:rsidRPr="00B04D3A">
              <w:rPr>
                <w:rFonts w:cs="Calibri"/>
                <w:color w:val="000000"/>
              </w:rPr>
              <w:t>0</w:t>
            </w:r>
            <w:r>
              <w:rPr>
                <w:rFonts w:cs="Calibri"/>
                <w:color w:val="000000"/>
              </w:rPr>
              <w:t>0</w:t>
            </w:r>
            <w:r>
              <w:rPr>
                <w:rFonts w:cs="Calibri"/>
                <w:color w:val="000000"/>
                <w:lang w:val="en-US"/>
              </w:rPr>
              <w:t>5</w:t>
            </w:r>
          </w:p>
        </w:tc>
        <w:tc>
          <w:tcPr>
            <w:tcW w:w="4265" w:type="dxa"/>
          </w:tcPr>
          <w:p w:rsidR="000B26D9" w:rsidRPr="002653E9" w:rsidRDefault="000B26D9" w:rsidP="008870EC">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2653E9">
              <w:rPr>
                <w:rFonts w:ascii="Times New Roman" w:eastAsiaTheme="minorEastAsia" w:hAnsi="Times New Roman" w:cs="Times New Roman"/>
                <w:sz w:val="24"/>
                <w:szCs w:val="24"/>
              </w:rPr>
              <w:t>Неизвестный код страны</w:t>
            </w:r>
          </w:p>
        </w:tc>
        <w:tc>
          <w:tcPr>
            <w:tcW w:w="3646" w:type="dxa"/>
          </w:tcPr>
          <w:p w:rsidR="000B26D9" w:rsidRPr="00E145AB" w:rsidRDefault="000B26D9" w:rsidP="008870EC">
            <w:pPr>
              <w:rPr>
                <w:color w:val="000000"/>
              </w:rPr>
            </w:pPr>
          </w:p>
        </w:tc>
      </w:tr>
    </w:tbl>
    <w:p w:rsidR="008B6060" w:rsidRDefault="008B6060" w:rsidP="008B6060"/>
    <w:p w:rsidR="009C0F1A" w:rsidRPr="005841B4" w:rsidRDefault="009C0F1A" w:rsidP="009C0F1A">
      <w:pPr>
        <w:pStyle w:val="3"/>
      </w:pPr>
      <w:bookmarkStart w:id="6" w:name="_4.2.2.2._БС_“Отключение"/>
      <w:bookmarkStart w:id="7" w:name="_4.2.3._Требования_к"/>
      <w:bookmarkEnd w:id="6"/>
      <w:bookmarkEnd w:id="7"/>
      <w:r w:rsidRPr="005841B4">
        <w:lastRenderedPageBreak/>
        <w:t>4.</w:t>
      </w:r>
      <w:r w:rsidR="00BE517B">
        <w:t>2</w:t>
      </w:r>
      <w:r w:rsidRPr="005841B4">
        <w:t>.</w:t>
      </w:r>
      <w:r w:rsidR="00BE517B">
        <w:t>3</w:t>
      </w:r>
      <w:r w:rsidRPr="005841B4">
        <w:t xml:space="preserve">. Требования к </w:t>
      </w:r>
      <w:r w:rsidR="00C65F66">
        <w:t>Хранилищу</w:t>
      </w:r>
    </w:p>
    <w:p w:rsidR="006A6BD9" w:rsidRDefault="006A6BD9" w:rsidP="006A6BD9">
      <w:pPr>
        <w:pStyle w:val="4"/>
        <w:rPr>
          <w:rFonts w:eastAsia="Arial Unicode MS"/>
        </w:rPr>
      </w:pPr>
      <w:r w:rsidRPr="005841B4">
        <w:t>4.2.</w:t>
      </w:r>
      <w:r>
        <w:t>3</w:t>
      </w:r>
      <w:r w:rsidRPr="00FF74FF">
        <w:t>.</w:t>
      </w:r>
      <w:r>
        <w:t>1</w:t>
      </w:r>
      <w:r w:rsidRPr="00FF74FF">
        <w:t xml:space="preserve">. </w:t>
      </w:r>
      <w:r>
        <w:t xml:space="preserve"> Реестры на регистрацию, активацию клиентов</w:t>
      </w:r>
    </w:p>
    <w:p w:rsidR="006A6BD9" w:rsidRDefault="006A6BD9">
      <w:pPr>
        <w:spacing w:after="200" w:line="276" w:lineRule="auto"/>
        <w:rPr>
          <w:b/>
          <w:u w:val="single"/>
        </w:rPr>
      </w:pPr>
    </w:p>
    <w:p w:rsidR="00321828" w:rsidRPr="00321828" w:rsidRDefault="00321828" w:rsidP="00904DAF">
      <w:pPr>
        <w:spacing w:after="200" w:line="276" w:lineRule="auto"/>
        <w:ind w:left="426"/>
        <w:rPr>
          <w:b/>
          <w:u w:val="single"/>
        </w:rPr>
      </w:pPr>
      <w:r w:rsidRPr="00321828">
        <w:rPr>
          <w:b/>
          <w:u w:val="single"/>
        </w:rPr>
        <w:t>Загрузка реестра с клиентами</w:t>
      </w:r>
      <w:r w:rsidR="0070722B" w:rsidRPr="00BA64EA">
        <w:rPr>
          <w:b/>
          <w:u w:val="single"/>
        </w:rPr>
        <w:t>:</w:t>
      </w:r>
    </w:p>
    <w:p w:rsidR="008A24D4" w:rsidRPr="006B12C0" w:rsidRDefault="00C67CA1" w:rsidP="00B8768F">
      <w:pPr>
        <w:pStyle w:val="af4"/>
        <w:numPr>
          <w:ilvl w:val="0"/>
          <w:numId w:val="22"/>
        </w:numPr>
        <w:ind w:left="851" w:hanging="11"/>
        <w:jc w:val="both"/>
        <w:rPr>
          <w:rStyle w:val="afb"/>
          <w:b w:val="0"/>
          <w:color w:val="auto"/>
          <w:u w:val="none"/>
        </w:rPr>
      </w:pPr>
      <w:proofErr w:type="gramStart"/>
      <w:r>
        <w:t>Н</w:t>
      </w:r>
      <w:r w:rsidR="00321828">
        <w:t>еобходимо</w:t>
      </w:r>
      <w:r>
        <w:t xml:space="preserve"> два</w:t>
      </w:r>
      <w:r w:rsidR="0070722B" w:rsidRPr="0070722B">
        <w:t xml:space="preserve"> </w:t>
      </w:r>
      <w:r w:rsidR="0070722B">
        <w:t>раз</w:t>
      </w:r>
      <w:r>
        <w:t>а</w:t>
      </w:r>
      <w:r w:rsidR="0070722B">
        <w:t xml:space="preserve"> в сутки</w:t>
      </w:r>
      <w:r w:rsidR="00321828">
        <w:t xml:space="preserve"> реализовать загрузку реестра с заявками на регистрацию и активацию клиент</w:t>
      </w:r>
      <w:r w:rsidR="0070722B">
        <w:t>ов</w:t>
      </w:r>
      <w:r w:rsidR="00321828">
        <w:t xml:space="preserve"> в Программе </w:t>
      </w:r>
      <w:r w:rsidR="00321828" w:rsidRPr="00321828">
        <w:t>“</w:t>
      </w:r>
      <w:r w:rsidR="00321828">
        <w:t>Коллекция</w:t>
      </w:r>
      <w:r w:rsidR="00321828" w:rsidRPr="00321828">
        <w:t>”</w:t>
      </w:r>
      <w:r w:rsidR="00B8768F">
        <w:t xml:space="preserve"> (см. </w:t>
      </w:r>
      <w:hyperlink r:id="rId17" w:anchor="_4.2.2.1._БС_" w:history="1">
        <w:r w:rsidR="00B8768F" w:rsidRPr="00B94574">
          <w:rPr>
            <w:rStyle w:val="afb"/>
          </w:rPr>
          <w:t>4.2.2.1.</w:t>
        </w:r>
        <w:proofErr w:type="gramEnd"/>
        <w:r w:rsidR="00B8768F" w:rsidRPr="00B94574">
          <w:rPr>
            <w:rStyle w:val="afb"/>
          </w:rPr>
          <w:t xml:space="preserve"> </w:t>
        </w:r>
        <w:proofErr w:type="gramStart"/>
        <w:r w:rsidR="00B8768F" w:rsidRPr="00B94574">
          <w:rPr>
            <w:rStyle w:val="afb"/>
          </w:rPr>
          <w:t>БС “Регистрация/активация клиента в Программе Коллекция”)</w:t>
        </w:r>
        <w:r w:rsidR="00B94574" w:rsidRPr="00B94574">
          <w:rPr>
            <w:rStyle w:val="afb"/>
          </w:rPr>
          <w:t>.</w:t>
        </w:r>
      </w:hyperlink>
      <w:proofErr w:type="gramEnd"/>
    </w:p>
    <w:p w:rsidR="006B12C0" w:rsidRPr="003A7F7C" w:rsidRDefault="006B12C0" w:rsidP="006B12C0">
      <w:pPr>
        <w:ind w:left="851"/>
        <w:jc w:val="both"/>
        <w:rPr>
          <w:b/>
        </w:rPr>
      </w:pPr>
      <w:r>
        <w:rPr>
          <w:b/>
        </w:rPr>
        <w:t>Порядок загрузки Хранилищем реестра на регистрацию</w:t>
      </w:r>
      <w:r w:rsidRPr="003A7F7C">
        <w:rPr>
          <w:b/>
        </w:rPr>
        <w:t>/</w:t>
      </w:r>
      <w:r>
        <w:rPr>
          <w:b/>
        </w:rPr>
        <w:t xml:space="preserve">активацию клиентов </w:t>
      </w:r>
    </w:p>
    <w:p w:rsidR="006B12C0" w:rsidRDefault="006B12C0" w:rsidP="006B12C0">
      <w:pPr>
        <w:ind w:left="851"/>
        <w:jc w:val="both"/>
        <w:rPr>
          <w:b/>
        </w:rPr>
      </w:pPr>
    </w:p>
    <w:p w:rsidR="006B12C0" w:rsidRDefault="006B12C0" w:rsidP="006B12C0">
      <w:pPr>
        <w:pStyle w:val="af4"/>
        <w:numPr>
          <w:ilvl w:val="0"/>
          <w:numId w:val="26"/>
        </w:numPr>
        <w:jc w:val="both"/>
      </w:pPr>
      <w:r>
        <w:t>Хранилище загружает реестр</w:t>
      </w:r>
      <w:r w:rsidRPr="00FE5558">
        <w:t xml:space="preserve"> (</w:t>
      </w:r>
      <w:r>
        <w:t>от УСБС</w:t>
      </w:r>
      <w:r w:rsidRPr="00FE5558">
        <w:t>)</w:t>
      </w:r>
      <w:r>
        <w:t xml:space="preserve"> с клиентами на регистрацию</w:t>
      </w:r>
      <w:r w:rsidRPr="00FE5558">
        <w:t>/</w:t>
      </w:r>
      <w:r>
        <w:t>активацию в таблицу “Клиенты на регистрацию</w:t>
      </w:r>
      <w:r w:rsidRPr="00FE5558">
        <w:t>/</w:t>
      </w:r>
      <w:r>
        <w:t>активацию”.</w:t>
      </w:r>
    </w:p>
    <w:p w:rsidR="006B12C0" w:rsidRDefault="006B12C0" w:rsidP="006B12C0">
      <w:pPr>
        <w:pStyle w:val="af4"/>
        <w:ind w:left="1211"/>
        <w:jc w:val="both"/>
      </w:pPr>
      <w:r>
        <w:t>Всем записям с новыми клиентами присваивается “</w:t>
      </w:r>
      <w:r>
        <w:rPr>
          <w:szCs w:val="24"/>
        </w:rPr>
        <w:t>Статус загрузки</w:t>
      </w:r>
      <w:r>
        <w:t>”=[</w:t>
      </w:r>
      <w:r>
        <w:rPr>
          <w:lang w:val="en-US"/>
        </w:rPr>
        <w:t>New</w:t>
      </w:r>
      <w:r>
        <w:t xml:space="preserve">], </w:t>
      </w:r>
      <w:r w:rsidRPr="00381C5F">
        <w:t>“</w:t>
      </w:r>
      <w:r w:rsidRPr="00381C5F">
        <w:rPr>
          <w:szCs w:val="24"/>
        </w:rPr>
        <w:t xml:space="preserve"> </w:t>
      </w:r>
      <w:r>
        <w:rPr>
          <w:szCs w:val="24"/>
        </w:rPr>
        <w:t>Счётчик обработки</w:t>
      </w:r>
      <w:r w:rsidRPr="00381C5F">
        <w:t xml:space="preserve"> ”=</w:t>
      </w:r>
      <w:r>
        <w:t xml:space="preserve">0, </w:t>
      </w:r>
      <w:r w:rsidRPr="00381C5F">
        <w:t>“</w:t>
      </w:r>
      <w:r>
        <w:rPr>
          <w:szCs w:val="24"/>
        </w:rPr>
        <w:t>Дата загрузки</w:t>
      </w:r>
      <w:r w:rsidRPr="00381C5F">
        <w:t>”=</w:t>
      </w:r>
      <w:r>
        <w:t>[Текущая дата и время].</w:t>
      </w:r>
    </w:p>
    <w:p w:rsidR="006B12C0" w:rsidRDefault="006B12C0" w:rsidP="006B12C0">
      <w:pPr>
        <w:pStyle w:val="af4"/>
        <w:ind w:left="1211"/>
        <w:jc w:val="both"/>
      </w:pPr>
    </w:p>
    <w:p w:rsidR="006B12C0" w:rsidRPr="00381C5F" w:rsidRDefault="006B12C0" w:rsidP="006B12C0">
      <w:pPr>
        <w:pStyle w:val="af4"/>
        <w:ind w:left="1211"/>
        <w:jc w:val="right"/>
        <w:rPr>
          <w:b/>
        </w:rPr>
      </w:pPr>
      <w:r w:rsidRPr="00381C5F">
        <w:rPr>
          <w:b/>
        </w:rPr>
        <w:t>Структура данных “Клиенты на регистрацию/активацию”.</w:t>
      </w:r>
    </w:p>
    <w:tbl>
      <w:tblPr>
        <w:tblW w:w="492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5"/>
        <w:gridCol w:w="1645"/>
        <w:gridCol w:w="1563"/>
        <w:gridCol w:w="3656"/>
      </w:tblGrid>
      <w:tr w:rsidR="006B12C0" w:rsidRPr="00CD4BFB" w:rsidTr="00CF34F2">
        <w:tc>
          <w:tcPr>
            <w:tcW w:w="13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B12C0" w:rsidRPr="00CD4BFB" w:rsidRDefault="006B12C0" w:rsidP="00CF34F2">
            <w:pPr>
              <w:pStyle w:val="TableText"/>
              <w:rPr>
                <w:b/>
                <w:bCs/>
                <w:color w:val="000000" w:themeColor="text1"/>
              </w:rPr>
            </w:pPr>
            <w:r>
              <w:t>Поля</w:t>
            </w:r>
          </w:p>
        </w:tc>
        <w:tc>
          <w:tcPr>
            <w:tcW w:w="78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B12C0" w:rsidRPr="00CD4BFB" w:rsidRDefault="006B12C0" w:rsidP="00CF34F2">
            <w:pPr>
              <w:pStyle w:val="TableText"/>
              <w:rPr>
                <w:b/>
                <w:bCs/>
                <w:color w:val="000000" w:themeColor="text1"/>
              </w:rPr>
            </w:pPr>
            <w:r w:rsidRPr="00CD4BFB">
              <w:t>Тип данных (размерность)</w:t>
            </w:r>
          </w:p>
        </w:tc>
        <w:tc>
          <w:tcPr>
            <w:tcW w:w="85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B12C0" w:rsidRPr="00CD4BFB" w:rsidRDefault="006B12C0" w:rsidP="00CF34F2">
            <w:pPr>
              <w:pStyle w:val="TableText"/>
              <w:rPr>
                <w:b/>
                <w:bCs/>
                <w:color w:val="000000" w:themeColor="text1"/>
              </w:rPr>
            </w:pPr>
            <w:r w:rsidRPr="00CD4BFB">
              <w:t>Кратность</w:t>
            </w:r>
          </w:p>
        </w:tc>
        <w:tc>
          <w:tcPr>
            <w:tcW w:w="196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B12C0" w:rsidRPr="00CD4BFB" w:rsidRDefault="006B12C0" w:rsidP="00CF34F2">
            <w:pPr>
              <w:pStyle w:val="TableText"/>
              <w:rPr>
                <w:b/>
                <w:bCs/>
                <w:color w:val="000000" w:themeColor="text1"/>
              </w:rPr>
            </w:pPr>
            <w:r w:rsidRPr="00CD4BFB">
              <w:t>Комментарий (особенности формирования поля)</w:t>
            </w:r>
          </w:p>
        </w:tc>
      </w:tr>
      <w:tr w:rsidR="006B12C0" w:rsidRPr="00A96F35" w:rsidTr="00CF34F2">
        <w:tc>
          <w:tcPr>
            <w:tcW w:w="1390"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t>Порядковый номер записи</w:t>
            </w:r>
          </w:p>
        </w:tc>
        <w:tc>
          <w:tcPr>
            <w:tcW w:w="784"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rPr>
                <w:b/>
                <w:bCs/>
                <w:color w:val="000000" w:themeColor="text1"/>
              </w:rPr>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rPr>
                <w:color w:val="000000" w:themeColor="text1"/>
              </w:rPr>
            </w:pPr>
            <w:r w:rsidRPr="00A96F35">
              <w:t>[1]</w:t>
            </w:r>
          </w:p>
        </w:tc>
        <w:tc>
          <w:tcPr>
            <w:tcW w:w="1968"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p>
        </w:tc>
      </w:tr>
      <w:tr w:rsidR="006B12C0" w:rsidRPr="007D40D7" w:rsidTr="00CF34F2">
        <w:tc>
          <w:tcPr>
            <w:tcW w:w="1390"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t>Номер мобильного телефона Клиента</w:t>
            </w:r>
          </w:p>
        </w:tc>
        <w:tc>
          <w:tcPr>
            <w:tcW w:w="784"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rPr>
                <w:b/>
                <w:bCs/>
                <w:color w:val="000000" w:themeColor="text1"/>
              </w:rPr>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rPr>
                <w:color w:val="000000" w:themeColor="text1"/>
              </w:rPr>
            </w:pPr>
            <w:r w:rsidRPr="00A96F35">
              <w:t>[1]</w:t>
            </w:r>
          </w:p>
        </w:tc>
        <w:tc>
          <w:tcPr>
            <w:tcW w:w="1968"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A96F35">
              <w:rPr>
                <w:rFonts w:ascii="Times New Roman" w:hAnsi="Times New Roman" w:cs="Times New Roman"/>
                <w:sz w:val="24"/>
                <w:szCs w:val="24"/>
              </w:rPr>
              <w:t>Номер телефона (10 цифр)</w:t>
            </w:r>
          </w:p>
        </w:tc>
      </w:tr>
      <w:tr w:rsidR="006B12C0" w:rsidRPr="00A25943" w:rsidTr="00CF34F2">
        <w:tc>
          <w:tcPr>
            <w:tcW w:w="1390" w:type="pct"/>
            <w:tcBorders>
              <w:top w:val="single" w:sz="4" w:space="0" w:color="auto"/>
              <w:left w:val="single" w:sz="4" w:space="0" w:color="auto"/>
              <w:bottom w:val="single" w:sz="4" w:space="0" w:color="auto"/>
              <w:right w:val="single" w:sz="4" w:space="0" w:color="auto"/>
            </w:tcBorders>
          </w:tcPr>
          <w:p w:rsidR="006B12C0" w:rsidRPr="00A96F35" w:rsidRDefault="006B12C0" w:rsidP="00CF34F2">
            <w:r w:rsidRPr="00A96F35">
              <w:t>Номер мобильного телефона Рекомендателя</w:t>
            </w:r>
          </w:p>
        </w:tc>
        <w:tc>
          <w:tcPr>
            <w:tcW w:w="784"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t>[</w:t>
            </w:r>
            <w:r>
              <w:t>0-</w:t>
            </w:r>
            <w:r w:rsidRPr="00A96F35">
              <w:t>1]</w:t>
            </w:r>
          </w:p>
        </w:tc>
        <w:tc>
          <w:tcPr>
            <w:tcW w:w="1968"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A96F35">
              <w:rPr>
                <w:rFonts w:ascii="Times New Roman" w:hAnsi="Times New Roman" w:cs="Times New Roman"/>
                <w:sz w:val="24"/>
                <w:szCs w:val="24"/>
              </w:rPr>
              <w:t>Номер телефона (10 цифр)</w:t>
            </w:r>
          </w:p>
        </w:tc>
      </w:tr>
      <w:tr w:rsidR="006B12C0" w:rsidRPr="00A25943" w:rsidTr="00CF34F2">
        <w:tc>
          <w:tcPr>
            <w:tcW w:w="1390" w:type="pct"/>
            <w:tcBorders>
              <w:top w:val="single" w:sz="4" w:space="0" w:color="auto"/>
              <w:left w:val="single" w:sz="4" w:space="0" w:color="auto"/>
              <w:bottom w:val="single" w:sz="4" w:space="0" w:color="auto"/>
              <w:right w:val="single" w:sz="4" w:space="0" w:color="auto"/>
            </w:tcBorders>
          </w:tcPr>
          <w:p w:rsidR="006B12C0" w:rsidRPr="00A96F35" w:rsidRDefault="006B12C0" w:rsidP="00CF34F2">
            <w:r w:rsidRPr="00A96F35">
              <w:rPr>
                <w:lang w:val="en-US"/>
              </w:rPr>
              <w:t>E</w:t>
            </w:r>
            <w:r w:rsidRPr="00A96F35">
              <w:t>-</w:t>
            </w:r>
            <w:r w:rsidRPr="00A96F35">
              <w:rPr>
                <w:lang w:val="en-US"/>
              </w:rPr>
              <w:t>mail</w:t>
            </w:r>
            <w:r w:rsidRPr="00A96F35">
              <w:t xml:space="preserve"> клиента</w:t>
            </w:r>
          </w:p>
        </w:tc>
        <w:tc>
          <w:tcPr>
            <w:tcW w:w="784"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t>[</w:t>
            </w:r>
            <w:r>
              <w:t>0-</w:t>
            </w:r>
            <w:r w:rsidRPr="00A96F35">
              <w:t>1]</w:t>
            </w:r>
          </w:p>
        </w:tc>
        <w:tc>
          <w:tcPr>
            <w:tcW w:w="1968"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6B12C0" w:rsidRPr="00A25943" w:rsidTr="00CF34F2">
        <w:tc>
          <w:tcPr>
            <w:tcW w:w="1390"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rPr>
                <w:lang w:val="en-US"/>
              </w:rPr>
              <w:t xml:space="preserve">ID </w:t>
            </w:r>
            <w:r w:rsidRPr="00A96F35">
              <w:t>клиента в МДМ</w:t>
            </w:r>
          </w:p>
        </w:tc>
        <w:tc>
          <w:tcPr>
            <w:tcW w:w="784"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6B12C0" w:rsidRPr="00A96F35" w:rsidTr="00CF34F2">
        <w:tc>
          <w:tcPr>
            <w:tcW w:w="1390" w:type="pct"/>
            <w:tcBorders>
              <w:top w:val="single" w:sz="4" w:space="0" w:color="auto"/>
              <w:left w:val="single" w:sz="4" w:space="0" w:color="auto"/>
              <w:bottom w:val="single" w:sz="4" w:space="0" w:color="auto"/>
              <w:right w:val="single" w:sz="4" w:space="0" w:color="auto"/>
            </w:tcBorders>
          </w:tcPr>
          <w:p w:rsidR="006B12C0" w:rsidRPr="008D74C3" w:rsidRDefault="006B12C0" w:rsidP="00CF34F2">
            <w:pPr>
              <w:pStyle w:val="TableText"/>
            </w:pPr>
            <w:r>
              <w:t>Канал поступления</w:t>
            </w:r>
          </w:p>
        </w:tc>
        <w:tc>
          <w:tcPr>
            <w:tcW w:w="784"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6B12C0" w:rsidRPr="008D74C3"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Возможные значения</w:t>
            </w:r>
            <w:r w:rsidRPr="008D74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Site</w:t>
            </w:r>
            <w:r>
              <w:rPr>
                <w:rFonts w:ascii="Times New Roman" w:eastAsiaTheme="minorEastAsia" w:hAnsi="Times New Roman" w:cs="Times New Roman"/>
                <w:sz w:val="24"/>
                <w:szCs w:val="24"/>
              </w:rPr>
              <w:t>,</w:t>
            </w:r>
            <w:r w:rsidRPr="008D74C3">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lang w:val="en-US"/>
              </w:rPr>
              <w:t>Telebank</w:t>
            </w:r>
            <w:proofErr w:type="spellEnd"/>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 xml:space="preserve"> Siebel CRM</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ATM.</w:t>
            </w:r>
          </w:p>
        </w:tc>
      </w:tr>
      <w:tr w:rsidR="006B12C0" w:rsidRPr="008D74C3" w:rsidTr="00CF34F2">
        <w:tc>
          <w:tcPr>
            <w:tcW w:w="1390" w:type="pct"/>
            <w:tcBorders>
              <w:top w:val="single" w:sz="4" w:space="0" w:color="auto"/>
              <w:left w:val="single" w:sz="4" w:space="0" w:color="auto"/>
              <w:bottom w:val="single" w:sz="4" w:space="0" w:color="auto"/>
              <w:right w:val="single" w:sz="4" w:space="0" w:color="auto"/>
            </w:tcBorders>
          </w:tcPr>
          <w:p w:rsidR="006B12C0" w:rsidRPr="008D74C3" w:rsidRDefault="006B12C0" w:rsidP="00CF34F2">
            <w:pPr>
              <w:pStyle w:val="TableText"/>
            </w:pPr>
            <w:r>
              <w:t>Дата загрузки</w:t>
            </w:r>
          </w:p>
        </w:tc>
        <w:tc>
          <w:tcPr>
            <w:tcW w:w="784"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t>Дата</w:t>
            </w:r>
          </w:p>
        </w:tc>
        <w:tc>
          <w:tcPr>
            <w:tcW w:w="858"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6B12C0" w:rsidRPr="009760A1"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p>
        </w:tc>
      </w:tr>
      <w:tr w:rsidR="006B12C0" w:rsidRPr="003F0BDA" w:rsidTr="00CF34F2">
        <w:tc>
          <w:tcPr>
            <w:tcW w:w="1390" w:type="pct"/>
            <w:tcBorders>
              <w:top w:val="single" w:sz="4" w:space="0" w:color="auto"/>
              <w:left w:val="single" w:sz="4" w:space="0" w:color="auto"/>
              <w:bottom w:val="single" w:sz="4" w:space="0" w:color="auto"/>
              <w:right w:val="single" w:sz="4" w:space="0" w:color="auto"/>
            </w:tcBorders>
          </w:tcPr>
          <w:p w:rsidR="006B12C0" w:rsidRPr="008D74C3" w:rsidRDefault="006B12C0" w:rsidP="00CF34F2">
            <w:pPr>
              <w:pStyle w:val="TableText"/>
            </w:pPr>
            <w:r>
              <w:t>Статус загрузки</w:t>
            </w:r>
          </w:p>
        </w:tc>
        <w:tc>
          <w:tcPr>
            <w:tcW w:w="784"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6B12C0"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Значения</w:t>
            </w:r>
            <w:r>
              <w:rPr>
                <w:rFonts w:ascii="Times New Roman" w:eastAsiaTheme="minorEastAsia" w:hAnsi="Times New Roman" w:cs="Times New Roman"/>
                <w:sz w:val="24"/>
                <w:szCs w:val="24"/>
                <w:lang w:val="en-US"/>
              </w:rPr>
              <w:t>:</w:t>
            </w:r>
          </w:p>
          <w:p w:rsidR="006B12C0" w:rsidRPr="00AD7A39"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NEW;</w:t>
            </w:r>
          </w:p>
          <w:p w:rsidR="006B12C0"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RETRY;</w:t>
            </w:r>
          </w:p>
          <w:p w:rsidR="006B12C0"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DONE;</w:t>
            </w:r>
          </w:p>
          <w:p w:rsidR="006B12C0" w:rsidRPr="00AD7A39"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ERROR.</w:t>
            </w:r>
          </w:p>
        </w:tc>
      </w:tr>
      <w:tr w:rsidR="006B12C0" w:rsidRPr="001D282A" w:rsidTr="00CF34F2">
        <w:tc>
          <w:tcPr>
            <w:tcW w:w="1390" w:type="pct"/>
            <w:tcBorders>
              <w:top w:val="single" w:sz="4" w:space="0" w:color="auto"/>
              <w:left w:val="single" w:sz="4" w:space="0" w:color="auto"/>
              <w:bottom w:val="single" w:sz="4" w:space="0" w:color="auto"/>
              <w:right w:val="single" w:sz="4" w:space="0" w:color="auto"/>
            </w:tcBorders>
          </w:tcPr>
          <w:p w:rsidR="006B12C0" w:rsidRPr="00AD7A39" w:rsidRDefault="006B12C0" w:rsidP="00CF34F2">
            <w:pPr>
              <w:pStyle w:val="TableText"/>
            </w:pPr>
            <w:r>
              <w:t>Описание ошибки</w:t>
            </w:r>
          </w:p>
        </w:tc>
        <w:tc>
          <w:tcPr>
            <w:tcW w:w="784"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6B12C0" w:rsidRPr="00AD7A39"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Возможные значения</w:t>
            </w:r>
            <w:r w:rsidRPr="008D74C3">
              <w:rPr>
                <w:rFonts w:ascii="Times New Roman" w:eastAsiaTheme="minorEastAsia" w:hAnsi="Times New Roman" w:cs="Times New Roman"/>
                <w:sz w:val="24"/>
                <w:szCs w:val="24"/>
              </w:rPr>
              <w:t xml:space="preserve">: </w:t>
            </w:r>
          </w:p>
          <w:p w:rsidR="006B12C0" w:rsidRPr="001D282A" w:rsidRDefault="006B12C0" w:rsidP="006B12C0">
            <w:pPr>
              <w:pStyle w:val="card-value"/>
              <w:numPr>
                <w:ilvl w:val="0"/>
                <w:numId w:val="27"/>
              </w:num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Не </w:t>
            </w:r>
            <w:r w:rsidRPr="001D282A">
              <w:rPr>
                <w:rFonts w:ascii="Times New Roman" w:eastAsiaTheme="minorEastAsia" w:hAnsi="Times New Roman" w:cs="Times New Roman"/>
                <w:sz w:val="24"/>
                <w:szCs w:val="24"/>
              </w:rPr>
              <w:t xml:space="preserve">найден клиент с </w:t>
            </w:r>
            <w:r w:rsidRPr="001D282A">
              <w:rPr>
                <w:rFonts w:ascii="Times New Roman" w:hAnsi="Times New Roman" w:cs="Times New Roman"/>
                <w:sz w:val="24"/>
                <w:szCs w:val="24"/>
                <w:lang w:val="en-US"/>
              </w:rPr>
              <w:t>ID</w:t>
            </w:r>
            <w:r w:rsidRPr="001D282A">
              <w:rPr>
                <w:rFonts w:ascii="Times New Roman" w:hAnsi="Times New Roman" w:cs="Times New Roman"/>
                <w:sz w:val="24"/>
                <w:szCs w:val="24"/>
              </w:rPr>
              <w:t xml:space="preserve"> клиента в МДМ=???</w:t>
            </w:r>
          </w:p>
        </w:tc>
      </w:tr>
      <w:tr w:rsidR="006B12C0" w:rsidRPr="00AD7A39" w:rsidTr="00CF34F2">
        <w:tc>
          <w:tcPr>
            <w:tcW w:w="1390" w:type="pct"/>
            <w:tcBorders>
              <w:top w:val="single" w:sz="4" w:space="0" w:color="auto"/>
              <w:left w:val="single" w:sz="4" w:space="0" w:color="auto"/>
              <w:bottom w:val="single" w:sz="4" w:space="0" w:color="auto"/>
              <w:right w:val="single" w:sz="4" w:space="0" w:color="auto"/>
            </w:tcBorders>
          </w:tcPr>
          <w:p w:rsidR="006B12C0" w:rsidRPr="00AD7A39" w:rsidRDefault="006B12C0" w:rsidP="00CF34F2">
            <w:pPr>
              <w:pStyle w:val="TableText"/>
            </w:pPr>
            <w:r>
              <w:t>Счётчик обработки</w:t>
            </w:r>
          </w:p>
        </w:tc>
        <w:tc>
          <w:tcPr>
            <w:tcW w:w="784"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t>Число</w:t>
            </w:r>
          </w:p>
        </w:tc>
        <w:tc>
          <w:tcPr>
            <w:tcW w:w="858"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6B12C0"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Количество обработок клиента</w:t>
            </w:r>
          </w:p>
          <w:p w:rsidR="006B12C0" w:rsidRPr="006B12C0"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Возможные значения</w:t>
            </w:r>
            <w:r w:rsidRPr="008D74C3">
              <w:rPr>
                <w:rFonts w:ascii="Times New Roman" w:eastAsiaTheme="minorEastAsia" w:hAnsi="Times New Roman" w:cs="Times New Roman"/>
                <w:sz w:val="24"/>
                <w:szCs w:val="24"/>
              </w:rPr>
              <w:t xml:space="preserve">: </w:t>
            </w:r>
          </w:p>
          <w:p w:rsidR="006B12C0" w:rsidRPr="001D282A"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От 1 до 10.</w:t>
            </w:r>
          </w:p>
        </w:tc>
      </w:tr>
    </w:tbl>
    <w:p w:rsidR="006B12C0" w:rsidRPr="00AD7A39" w:rsidRDefault="006B12C0" w:rsidP="006B12C0">
      <w:pPr>
        <w:pStyle w:val="af4"/>
        <w:ind w:left="1211"/>
        <w:jc w:val="both"/>
        <w:rPr>
          <w:lang w:val="en-US"/>
        </w:rPr>
      </w:pPr>
    </w:p>
    <w:p w:rsidR="006B12C0" w:rsidRDefault="006B12C0" w:rsidP="006B12C0">
      <w:pPr>
        <w:pStyle w:val="af4"/>
        <w:numPr>
          <w:ilvl w:val="0"/>
          <w:numId w:val="26"/>
        </w:numPr>
        <w:jc w:val="both"/>
      </w:pPr>
      <w:r>
        <w:t>Хранилище выбирает все записи из таблицы “Клиенты на регистрацию</w:t>
      </w:r>
      <w:r w:rsidRPr="00FE5558">
        <w:t>/</w:t>
      </w:r>
      <w:r>
        <w:t>активацию” с полями “</w:t>
      </w:r>
      <w:r>
        <w:rPr>
          <w:szCs w:val="24"/>
        </w:rPr>
        <w:t>Статус загрузки</w:t>
      </w:r>
      <w:r>
        <w:t>”=[</w:t>
      </w:r>
      <w:r>
        <w:rPr>
          <w:lang w:val="en-US"/>
        </w:rPr>
        <w:t>New</w:t>
      </w:r>
      <w:r>
        <w:t xml:space="preserve">, </w:t>
      </w:r>
      <w:r>
        <w:rPr>
          <w:rFonts w:eastAsiaTheme="minorEastAsia" w:cs="Times New Roman"/>
          <w:szCs w:val="24"/>
          <w:lang w:val="en-US"/>
        </w:rPr>
        <w:t>RETRY</w:t>
      </w:r>
      <w:r>
        <w:t xml:space="preserve">], </w:t>
      </w:r>
      <w:r w:rsidRPr="001875E4">
        <w:t>“</w:t>
      </w:r>
      <w:r>
        <w:rPr>
          <w:szCs w:val="24"/>
        </w:rPr>
        <w:t>Счётчик обработки</w:t>
      </w:r>
      <w:r w:rsidRPr="001875E4">
        <w:rPr>
          <w:szCs w:val="24"/>
        </w:rPr>
        <w:t>”&lt;10</w:t>
      </w:r>
      <w:r>
        <w:t xml:space="preserve"> и проводит процедуру регистрации</w:t>
      </w:r>
      <w:r w:rsidRPr="00381C5F">
        <w:t>/</w:t>
      </w:r>
      <w:r>
        <w:t xml:space="preserve">активацию согласно процессу из пункта </w:t>
      </w:r>
      <w:r w:rsidRPr="00381C5F">
        <w:t xml:space="preserve">“Обработка реестра с клиентами на регистрацию, активацию” </w:t>
      </w:r>
      <w:r>
        <w:rPr>
          <w:lang w:val="en-US"/>
        </w:rPr>
        <w:t>(</w:t>
      </w:r>
      <w:r>
        <w:t>пункт см. ниже</w:t>
      </w:r>
      <w:r>
        <w:rPr>
          <w:lang w:val="en-US"/>
        </w:rPr>
        <w:t>)</w:t>
      </w:r>
      <w:r>
        <w:t>.</w:t>
      </w:r>
    </w:p>
    <w:p w:rsidR="006B12C0" w:rsidRDefault="006B12C0" w:rsidP="006B12C0">
      <w:pPr>
        <w:pStyle w:val="af4"/>
        <w:ind w:left="1211"/>
        <w:jc w:val="both"/>
      </w:pPr>
    </w:p>
    <w:p w:rsidR="006B12C0" w:rsidRDefault="006B12C0" w:rsidP="006B12C0">
      <w:pPr>
        <w:pStyle w:val="af4"/>
        <w:ind w:left="1211"/>
        <w:jc w:val="both"/>
      </w:pPr>
      <w:r>
        <w:rPr>
          <w:b/>
        </w:rPr>
        <w:t xml:space="preserve">- </w:t>
      </w:r>
      <w:r w:rsidRPr="00B625F6">
        <w:rPr>
          <w:b/>
        </w:rPr>
        <w:t>Е</w:t>
      </w:r>
      <w:r>
        <w:t>сли Хранилище</w:t>
      </w:r>
      <w:r w:rsidRPr="00F60F36">
        <w:t xml:space="preserve"> </w:t>
      </w:r>
      <w:r>
        <w:t xml:space="preserve">у себя не находит клиента с </w:t>
      </w:r>
      <w:r w:rsidRPr="00F60F36">
        <w:t>“</w:t>
      </w:r>
      <w:r w:rsidRPr="00A96F35">
        <w:rPr>
          <w:szCs w:val="24"/>
          <w:lang w:val="en-US"/>
        </w:rPr>
        <w:t>ID</w:t>
      </w:r>
      <w:r w:rsidRPr="00F60F36">
        <w:rPr>
          <w:szCs w:val="24"/>
        </w:rPr>
        <w:t xml:space="preserve"> </w:t>
      </w:r>
      <w:r w:rsidRPr="00A96F35">
        <w:rPr>
          <w:szCs w:val="24"/>
        </w:rPr>
        <w:t>клиента в МДМ</w:t>
      </w:r>
      <w:r w:rsidRPr="00F60F36">
        <w:rPr>
          <w:szCs w:val="24"/>
        </w:rPr>
        <w:t>”</w:t>
      </w:r>
      <w:r>
        <w:rPr>
          <w:szCs w:val="24"/>
        </w:rPr>
        <w:t xml:space="preserve">, то для таких записей в </w:t>
      </w:r>
      <w:r>
        <w:t>таблице “Клиенты на регистрацию</w:t>
      </w:r>
      <w:r w:rsidRPr="00FE5558">
        <w:t>/</w:t>
      </w:r>
      <w:r>
        <w:t>активацию” Хранилище устанавливает поле “</w:t>
      </w:r>
      <w:r>
        <w:rPr>
          <w:szCs w:val="24"/>
        </w:rPr>
        <w:t>Статус загрузки</w:t>
      </w:r>
      <w:r>
        <w:t>”=[</w:t>
      </w:r>
      <w:r>
        <w:rPr>
          <w:rFonts w:eastAsiaTheme="minorEastAsia" w:cs="Times New Roman"/>
          <w:szCs w:val="24"/>
          <w:lang w:val="en-US"/>
        </w:rPr>
        <w:t>RETRY</w:t>
      </w:r>
      <w:r>
        <w:t xml:space="preserve">],  поле </w:t>
      </w:r>
      <w:r w:rsidRPr="00F60F36">
        <w:t>“</w:t>
      </w:r>
      <w:r>
        <w:rPr>
          <w:szCs w:val="24"/>
        </w:rPr>
        <w:t>Описание ошибки</w:t>
      </w:r>
      <w:r w:rsidRPr="00F60F36">
        <w:t>”=[1 -</w:t>
      </w:r>
      <w:r w:rsidRPr="00F60F36">
        <w:rPr>
          <w:rFonts w:eastAsiaTheme="minorEastAsia" w:cs="Times New Roman"/>
          <w:szCs w:val="24"/>
        </w:rPr>
        <w:t xml:space="preserve"> </w:t>
      </w:r>
      <w:r>
        <w:rPr>
          <w:rFonts w:eastAsiaTheme="minorEastAsia" w:cs="Times New Roman"/>
          <w:szCs w:val="24"/>
        </w:rPr>
        <w:t xml:space="preserve">Не </w:t>
      </w:r>
      <w:r w:rsidRPr="001D282A">
        <w:rPr>
          <w:rFonts w:eastAsiaTheme="minorEastAsia" w:cs="Times New Roman"/>
          <w:szCs w:val="24"/>
        </w:rPr>
        <w:t xml:space="preserve">найден клиент с </w:t>
      </w:r>
      <w:r w:rsidRPr="001D282A">
        <w:rPr>
          <w:rFonts w:cs="Times New Roman"/>
          <w:szCs w:val="24"/>
          <w:lang w:val="en-US"/>
        </w:rPr>
        <w:t>ID</w:t>
      </w:r>
      <w:r w:rsidRPr="001D282A">
        <w:rPr>
          <w:rFonts w:cs="Times New Roman"/>
          <w:szCs w:val="24"/>
        </w:rPr>
        <w:t xml:space="preserve"> клиента в МДМ=???</w:t>
      </w:r>
      <w:r w:rsidRPr="00F60F36">
        <w:t>]</w:t>
      </w:r>
      <w:r>
        <w:t xml:space="preserve">, поле </w:t>
      </w:r>
      <w:r w:rsidRPr="00F60F36">
        <w:t>“</w:t>
      </w:r>
      <w:r>
        <w:rPr>
          <w:szCs w:val="24"/>
        </w:rPr>
        <w:t>Счётчик обработки</w:t>
      </w:r>
      <w:r w:rsidRPr="00F60F36">
        <w:t>”=[“</w:t>
      </w:r>
      <w:r>
        <w:rPr>
          <w:szCs w:val="24"/>
        </w:rPr>
        <w:t>Счётчик обработки</w:t>
      </w:r>
      <w:r w:rsidRPr="00F60F36">
        <w:t>”</w:t>
      </w:r>
      <w:r w:rsidRPr="005C68F4">
        <w:t>+1</w:t>
      </w:r>
      <w:r w:rsidRPr="00F60F36">
        <w:t>]</w:t>
      </w:r>
      <w:r>
        <w:t>.</w:t>
      </w:r>
    </w:p>
    <w:p w:rsidR="006B12C0" w:rsidRDefault="006B12C0" w:rsidP="006B12C0">
      <w:pPr>
        <w:pStyle w:val="af4"/>
        <w:ind w:left="1211"/>
        <w:jc w:val="both"/>
      </w:pPr>
      <w:r>
        <w:t xml:space="preserve"> - </w:t>
      </w:r>
      <w:r w:rsidRPr="00B625F6">
        <w:rPr>
          <w:b/>
        </w:rPr>
        <w:t>В</w:t>
      </w:r>
      <w:r>
        <w:t xml:space="preserve"> случае  возникновения других ошибок (список будет уточнен на этапе ТЗ) или в случае, если поля “</w:t>
      </w:r>
      <w:r>
        <w:rPr>
          <w:szCs w:val="24"/>
        </w:rPr>
        <w:t>Статус загрузки</w:t>
      </w:r>
      <w:r>
        <w:t>”=[</w:t>
      </w:r>
      <w:r>
        <w:rPr>
          <w:rFonts w:eastAsiaTheme="minorEastAsia" w:cs="Times New Roman"/>
          <w:szCs w:val="24"/>
          <w:lang w:val="en-US"/>
        </w:rPr>
        <w:t>RETRY</w:t>
      </w:r>
      <w:r>
        <w:t xml:space="preserve">],  </w:t>
      </w:r>
      <w:r w:rsidRPr="001875E4">
        <w:t>“</w:t>
      </w:r>
      <w:r>
        <w:rPr>
          <w:szCs w:val="24"/>
        </w:rPr>
        <w:t>Счётчик обработки</w:t>
      </w:r>
      <w:r w:rsidRPr="001875E4">
        <w:rPr>
          <w:szCs w:val="24"/>
        </w:rPr>
        <w:t>”&gt;10</w:t>
      </w:r>
      <w:r>
        <w:rPr>
          <w:szCs w:val="24"/>
        </w:rPr>
        <w:t>,</w:t>
      </w:r>
      <w:r w:rsidRPr="001875E4">
        <w:t xml:space="preserve"> </w:t>
      </w:r>
      <w:r>
        <w:t xml:space="preserve"> Хранилище для таких записей присваивает “</w:t>
      </w:r>
      <w:r>
        <w:rPr>
          <w:szCs w:val="24"/>
        </w:rPr>
        <w:t>Статус загрузки</w:t>
      </w:r>
      <w:r>
        <w:t>”=[</w:t>
      </w:r>
      <w:r>
        <w:rPr>
          <w:rFonts w:eastAsiaTheme="minorEastAsia" w:cs="Times New Roman"/>
          <w:szCs w:val="24"/>
          <w:lang w:val="en-US"/>
        </w:rPr>
        <w:t>ERROR</w:t>
      </w:r>
      <w:r>
        <w:t xml:space="preserve">], </w:t>
      </w:r>
      <w:r w:rsidRPr="00F60F36">
        <w:t>“</w:t>
      </w:r>
      <w:r>
        <w:rPr>
          <w:szCs w:val="24"/>
        </w:rPr>
        <w:t>Описание ошибки</w:t>
      </w:r>
      <w:r w:rsidRPr="00F60F36">
        <w:t>”=[</w:t>
      </w:r>
      <w:r w:rsidRPr="001875E4">
        <w:t>‘</w:t>
      </w:r>
      <w:r>
        <w:t>Описания ошибок будут уточнены на этапе ТЗ</w:t>
      </w:r>
      <w:r w:rsidRPr="001875E4">
        <w:t>’]</w:t>
      </w:r>
      <w:r>
        <w:t xml:space="preserve">. </w:t>
      </w:r>
    </w:p>
    <w:p w:rsidR="006B12C0" w:rsidRDefault="006B12C0" w:rsidP="006B12C0">
      <w:pPr>
        <w:pStyle w:val="af4"/>
        <w:ind w:left="1211"/>
        <w:jc w:val="both"/>
      </w:pPr>
      <w:r>
        <w:rPr>
          <w:b/>
        </w:rPr>
        <w:t xml:space="preserve">- Для </w:t>
      </w:r>
      <w:r w:rsidRPr="00B625F6">
        <w:t>к</w:t>
      </w:r>
      <w:r>
        <w:t>лиентов с полем “</w:t>
      </w:r>
      <w:r>
        <w:rPr>
          <w:szCs w:val="24"/>
        </w:rPr>
        <w:t>Статус загрузки</w:t>
      </w:r>
      <w:r>
        <w:t>”=[</w:t>
      </w:r>
      <w:r>
        <w:rPr>
          <w:rFonts w:eastAsiaTheme="minorEastAsia" w:cs="Times New Roman"/>
          <w:szCs w:val="24"/>
          <w:lang w:val="en-US"/>
        </w:rPr>
        <w:t>ERROR</w:t>
      </w:r>
      <w:r>
        <w:t>] Хранилище отправляет</w:t>
      </w:r>
      <w:r w:rsidRPr="00636288">
        <w:t xml:space="preserve"> </w:t>
      </w:r>
      <w:r>
        <w:t xml:space="preserve">уведомление об отказе в регистрации по </w:t>
      </w:r>
      <w:r>
        <w:rPr>
          <w:lang w:val="en-US"/>
        </w:rPr>
        <w:t>SMS</w:t>
      </w:r>
      <w:r w:rsidRPr="00796091">
        <w:t>/</w:t>
      </w:r>
      <w:r>
        <w:rPr>
          <w:lang w:val="en-US"/>
        </w:rPr>
        <w:t>e</w:t>
      </w:r>
      <w:r w:rsidRPr="00796091">
        <w:t>-</w:t>
      </w:r>
      <w:r>
        <w:rPr>
          <w:lang w:val="en-US"/>
        </w:rPr>
        <w:t>mail</w:t>
      </w:r>
      <w:r>
        <w:t xml:space="preserve"> (текст сообщения будет уточнен на этапе ТЗ).</w:t>
      </w:r>
    </w:p>
    <w:p w:rsidR="006B12C0" w:rsidRPr="00134944" w:rsidRDefault="006B12C0" w:rsidP="006B12C0">
      <w:pPr>
        <w:pStyle w:val="af4"/>
        <w:ind w:left="1211"/>
        <w:jc w:val="both"/>
      </w:pPr>
      <w:r>
        <w:rPr>
          <w:b/>
        </w:rPr>
        <w:t xml:space="preserve">- </w:t>
      </w:r>
      <w:r w:rsidRPr="00B625F6">
        <w:rPr>
          <w:b/>
        </w:rPr>
        <w:t>Д</w:t>
      </w:r>
      <w:r>
        <w:t>ля успешно обработанных клиентов из таблицы “Клиенты на регистрацию</w:t>
      </w:r>
      <w:r w:rsidRPr="00FE5558">
        <w:t>/</w:t>
      </w:r>
      <w:r>
        <w:t>активацию” Хранилище устанавливает “</w:t>
      </w:r>
      <w:r>
        <w:rPr>
          <w:szCs w:val="24"/>
        </w:rPr>
        <w:t>Статус загрузки</w:t>
      </w:r>
      <w:r>
        <w:t>”=[</w:t>
      </w:r>
      <w:r>
        <w:rPr>
          <w:rFonts w:eastAsiaTheme="minorEastAsia" w:cs="Times New Roman"/>
          <w:szCs w:val="24"/>
          <w:lang w:val="en-US"/>
        </w:rPr>
        <w:t>DONE</w:t>
      </w:r>
      <w:r>
        <w:t>]</w:t>
      </w:r>
      <w:r w:rsidRPr="006B12C0">
        <w:t>.</w:t>
      </w:r>
    </w:p>
    <w:p w:rsidR="006B12C0" w:rsidRPr="0070722B" w:rsidRDefault="006B12C0" w:rsidP="006B12C0">
      <w:pPr>
        <w:pStyle w:val="af4"/>
        <w:ind w:left="851"/>
        <w:jc w:val="both"/>
      </w:pPr>
    </w:p>
    <w:p w:rsidR="002A52A3" w:rsidRPr="0007542E" w:rsidRDefault="002A52A3" w:rsidP="002A52A3">
      <w:pPr>
        <w:ind w:left="426"/>
        <w:jc w:val="both"/>
        <w:rPr>
          <w:b/>
          <w:u w:val="single"/>
        </w:rPr>
      </w:pPr>
      <w:r w:rsidRPr="0007542E">
        <w:rPr>
          <w:b/>
          <w:u w:val="single"/>
        </w:rPr>
        <w:t>Обработка реестра с клиентами</w:t>
      </w:r>
      <w:r>
        <w:rPr>
          <w:b/>
          <w:u w:val="single"/>
        </w:rPr>
        <w:t xml:space="preserve"> на регистрацию, активацию</w:t>
      </w:r>
      <w:r w:rsidRPr="0007542E">
        <w:rPr>
          <w:b/>
          <w:u w:val="single"/>
        </w:rPr>
        <w:t>.</w:t>
      </w:r>
    </w:p>
    <w:p w:rsidR="002A52A3" w:rsidRDefault="002A52A3" w:rsidP="002A52A3">
      <w:pPr>
        <w:ind w:left="426"/>
        <w:jc w:val="both"/>
      </w:pPr>
    </w:p>
    <w:p w:rsidR="002A52A3" w:rsidRDefault="002A52A3" w:rsidP="002A52A3">
      <w:pPr>
        <w:ind w:left="851"/>
        <w:jc w:val="both"/>
        <w:rPr>
          <w:u w:val="single"/>
        </w:rPr>
      </w:pPr>
      <w:r>
        <w:rPr>
          <w:u w:val="single"/>
        </w:rPr>
        <w:t>Общая информация</w:t>
      </w:r>
      <w:r w:rsidRPr="00BE311C">
        <w:rPr>
          <w:u w:val="single"/>
        </w:rPr>
        <w:t>.</w:t>
      </w:r>
    </w:p>
    <w:p w:rsidR="002A52A3" w:rsidRDefault="003800E6" w:rsidP="002A52A3">
      <w:pPr>
        <w:ind w:left="1134"/>
        <w:jc w:val="both"/>
      </w:pPr>
      <w:r>
        <w:t>Н</w:t>
      </w:r>
      <w:r w:rsidR="002A52A3">
        <w:t xml:space="preserve">еобходимо регистрировать, активировать </w:t>
      </w:r>
      <w:r>
        <w:t xml:space="preserve">клиентов из загруженных реестров </w:t>
      </w:r>
      <w:r w:rsidR="002A52A3">
        <w:t xml:space="preserve">согласно механизму из </w:t>
      </w:r>
      <w:r w:rsidR="002A52A3" w:rsidRPr="00842051">
        <w:rPr>
          <w:rStyle w:val="afe"/>
          <w:b w:val="0"/>
        </w:rPr>
        <w:t>BR-5580</w:t>
      </w:r>
      <w:r w:rsidR="002A52A3" w:rsidRPr="00842051">
        <w:rPr>
          <w:rStyle w:val="afe"/>
        </w:rPr>
        <w:t xml:space="preserve"> «</w:t>
      </w:r>
      <w:r w:rsidR="002A52A3" w:rsidRPr="00842051">
        <w:t>Проект Коллекция</w:t>
      </w:r>
      <w:r w:rsidR="002A52A3" w:rsidRPr="008870EC">
        <w:t xml:space="preserve">: </w:t>
      </w:r>
      <w:r w:rsidR="002A52A3" w:rsidRPr="001A7900">
        <w:rPr>
          <w:b/>
        </w:rPr>
        <w:t>регистрация</w:t>
      </w:r>
      <w:r w:rsidR="002A52A3" w:rsidRPr="00842051">
        <w:t xml:space="preserve"> и </w:t>
      </w:r>
      <w:r w:rsidR="002A52A3" w:rsidRPr="00E67129">
        <w:t>отключение</w:t>
      </w:r>
      <w:r w:rsidR="002A52A3" w:rsidRPr="00842051">
        <w:t>»</w:t>
      </w:r>
      <w:r w:rsidR="002A52A3">
        <w:t xml:space="preserve"> (</w:t>
      </w:r>
      <w:r w:rsidR="002A52A3" w:rsidRPr="00E67129">
        <w:rPr>
          <w:b/>
        </w:rPr>
        <w:t>со стороны Банка</w:t>
      </w:r>
      <w:r w:rsidR="002A52A3">
        <w:t>)</w:t>
      </w:r>
      <w:r w:rsidR="002A52A3" w:rsidRPr="00842051">
        <w:rPr>
          <w:bCs/>
        </w:rPr>
        <w:t>, BR-6045 «Проект Коллекция</w:t>
      </w:r>
      <w:r w:rsidR="002A52A3" w:rsidRPr="008870EC">
        <w:rPr>
          <w:bCs/>
        </w:rPr>
        <w:t>:</w:t>
      </w:r>
      <w:r w:rsidR="002A52A3" w:rsidRPr="00842051">
        <w:rPr>
          <w:bCs/>
        </w:rPr>
        <w:t xml:space="preserve"> реализац</w:t>
      </w:r>
      <w:r w:rsidR="002A52A3">
        <w:rPr>
          <w:bCs/>
        </w:rPr>
        <w:t xml:space="preserve">ия функции </w:t>
      </w:r>
      <w:r w:rsidR="002A52A3" w:rsidRPr="001A7900">
        <w:rPr>
          <w:b/>
          <w:bCs/>
        </w:rPr>
        <w:t>активации</w:t>
      </w:r>
      <w:r w:rsidR="002A52A3">
        <w:rPr>
          <w:bCs/>
        </w:rPr>
        <w:t xml:space="preserve"> клиента в Пр</w:t>
      </w:r>
      <w:r w:rsidR="002A52A3" w:rsidRPr="00842051">
        <w:rPr>
          <w:bCs/>
        </w:rPr>
        <w:t>ограмме Коллекция и выпуск карты (без физического носителя)</w:t>
      </w:r>
      <w:r w:rsidR="002A52A3" w:rsidRPr="008870EC">
        <w:t xml:space="preserve"> </w:t>
      </w:r>
      <w:r w:rsidR="002A52A3" w:rsidRPr="00842051">
        <w:t>»</w:t>
      </w:r>
      <w:r w:rsidR="002A52A3">
        <w:t xml:space="preserve">, </w:t>
      </w:r>
    </w:p>
    <w:p w:rsidR="002A52A3" w:rsidRDefault="002A52A3" w:rsidP="002A52A3">
      <w:pPr>
        <w:ind w:left="1134"/>
        <w:jc w:val="both"/>
      </w:pPr>
    </w:p>
    <w:p w:rsidR="002A52A3" w:rsidRPr="001366DC" w:rsidRDefault="002A52A3" w:rsidP="002A52A3">
      <w:pPr>
        <w:ind w:left="1134"/>
        <w:jc w:val="both"/>
        <w:rPr>
          <w:b/>
        </w:rPr>
      </w:pPr>
      <w:r w:rsidRPr="001366DC">
        <w:rPr>
          <w:b/>
        </w:rPr>
        <w:t>Поток взаимодействия на регистрацию и активацию клиентов</w:t>
      </w:r>
    </w:p>
    <w:p w:rsidR="002A52A3" w:rsidRDefault="002A52A3" w:rsidP="002A52A3">
      <w:pPr>
        <w:pStyle w:val="af4"/>
        <w:numPr>
          <w:ilvl w:val="0"/>
          <w:numId w:val="28"/>
        </w:numPr>
        <w:jc w:val="both"/>
      </w:pPr>
      <w:r>
        <w:t xml:space="preserve">Хранилище формирует реестр клиентов для взаимодействия </w:t>
      </w:r>
      <w:r w:rsidRPr="00E0705A">
        <w:t xml:space="preserve">“3.2. </w:t>
      </w:r>
      <w:proofErr w:type="gramStart"/>
      <w:r w:rsidRPr="00E0705A">
        <w:t>Регистрация клиентов на стороне Банка”</w:t>
      </w:r>
      <w:r w:rsidR="00766E63" w:rsidRPr="00766E63">
        <w:t xml:space="preserve"> (</w:t>
      </w:r>
      <w:r w:rsidR="00766E63">
        <w:t xml:space="preserve">см. в </w:t>
      </w:r>
      <w:r w:rsidR="00766E63">
        <w:rPr>
          <w:lang w:val="en-US"/>
        </w:rPr>
        <w:t>BR</w:t>
      </w:r>
      <w:r w:rsidR="00766E63" w:rsidRPr="00766E63">
        <w:t>-7169</w:t>
      </w:r>
      <w:r w:rsidR="00766E63">
        <w:t xml:space="preserve"> пункт </w:t>
      </w:r>
      <w:hyperlink w:anchor="_4.2.5._Доработка_взаимодействия" w:history="1">
        <w:r w:rsidR="00766E63" w:rsidRPr="00E72DB0">
          <w:rPr>
            <w:rStyle w:val="afb"/>
          </w:rPr>
          <w:t>4.2.5.</w:t>
        </w:r>
        <w:proofErr w:type="gramEnd"/>
        <w:r w:rsidR="00766E63" w:rsidRPr="00E72DB0">
          <w:rPr>
            <w:rStyle w:val="afb"/>
          </w:rPr>
          <w:t xml:space="preserve"> Доработка взаимодействия “3.2. </w:t>
        </w:r>
        <w:proofErr w:type="gramStart"/>
        <w:r w:rsidR="00766E63" w:rsidRPr="00E72DB0">
          <w:rPr>
            <w:rStyle w:val="afb"/>
          </w:rPr>
          <w:t>Регистрация клиентов на стороне Банка”</w:t>
        </w:r>
        <w:r w:rsidR="00766E63">
          <w:rPr>
            <w:rStyle w:val="afb"/>
          </w:rPr>
          <w:t>,</w:t>
        </w:r>
        <w:r w:rsidR="00766E63" w:rsidRPr="00443BAD">
          <w:t xml:space="preserve"> </w:t>
        </w:r>
        <w:proofErr w:type="spellStart"/>
        <w:r w:rsidR="00766E63" w:rsidRPr="00F55096">
          <w:t>Status</w:t>
        </w:r>
        <w:proofErr w:type="spellEnd"/>
        <w:r w:rsidR="00766E63">
          <w:t>=0- регистрация</w:t>
        </w:r>
        <w:r w:rsidR="00766E63" w:rsidRPr="00E72DB0">
          <w:rPr>
            <w:rStyle w:val="afb"/>
          </w:rPr>
          <w:t>)</w:t>
        </w:r>
      </w:hyperlink>
      <w:r w:rsidRPr="00E0705A">
        <w:t xml:space="preserve"> </w:t>
      </w:r>
      <w:r>
        <w:t>с Сайтом.</w:t>
      </w:r>
      <w:proofErr w:type="gramEnd"/>
    </w:p>
    <w:p w:rsidR="002A52A3" w:rsidRPr="003F0BDA" w:rsidRDefault="002A52A3" w:rsidP="002A52A3">
      <w:pPr>
        <w:pStyle w:val="af4"/>
        <w:numPr>
          <w:ilvl w:val="0"/>
          <w:numId w:val="28"/>
        </w:numPr>
        <w:jc w:val="both"/>
      </w:pPr>
      <w:r>
        <w:t xml:space="preserve">Сайт регистрирует клиентов (присваивает Бонусный счет Программы </w:t>
      </w:r>
      <w:r w:rsidRPr="003F0BDA">
        <w:t xml:space="preserve">Коллекция) и отвечает Хранилищу ответным реестром в рамках взаимодействия “3.2. </w:t>
      </w:r>
      <w:proofErr w:type="gramStart"/>
      <w:r w:rsidRPr="003F0BDA">
        <w:t>Регистрация клиентов на стороне Банка”</w:t>
      </w:r>
      <w:r w:rsidR="00766E63" w:rsidRPr="003F0BDA">
        <w:t xml:space="preserve"> (см. в </w:t>
      </w:r>
      <w:r w:rsidR="00766E63" w:rsidRPr="003F0BDA">
        <w:rPr>
          <w:lang w:val="en-US"/>
        </w:rPr>
        <w:t>BR</w:t>
      </w:r>
      <w:r w:rsidR="00766E63" w:rsidRPr="003F0BDA">
        <w:t xml:space="preserve">-7169 пункт </w:t>
      </w:r>
      <w:hyperlink w:anchor="_4.2.5._Доработка_взаимодействия" w:history="1">
        <w:r w:rsidR="00766E63" w:rsidRPr="003F0BDA">
          <w:rPr>
            <w:rStyle w:val="afb"/>
          </w:rPr>
          <w:t>4.2.5.</w:t>
        </w:r>
        <w:proofErr w:type="gramEnd"/>
        <w:r w:rsidR="00766E63" w:rsidRPr="003F0BDA">
          <w:rPr>
            <w:rStyle w:val="afb"/>
          </w:rPr>
          <w:t xml:space="preserve"> Доработка взаимодействия “3.2. </w:t>
        </w:r>
        <w:proofErr w:type="gramStart"/>
        <w:r w:rsidR="00766E63" w:rsidRPr="003F0BDA">
          <w:rPr>
            <w:rStyle w:val="afb"/>
          </w:rPr>
          <w:t>Регистрация клиентов на стороне Банка”)</w:t>
        </w:r>
      </w:hyperlink>
      <w:r w:rsidRPr="003F0BDA">
        <w:t>.</w:t>
      </w:r>
      <w:proofErr w:type="gramEnd"/>
    </w:p>
    <w:p w:rsidR="002A52A3" w:rsidRDefault="002A52A3" w:rsidP="002A52A3">
      <w:pPr>
        <w:pStyle w:val="af4"/>
        <w:numPr>
          <w:ilvl w:val="0"/>
          <w:numId w:val="28"/>
        </w:numPr>
        <w:jc w:val="both"/>
      </w:pPr>
      <w:r>
        <w:t>Хранилище обрабатывает реестр с результатом регистрации на Сайте.</w:t>
      </w:r>
    </w:p>
    <w:p w:rsidR="002A52A3" w:rsidRDefault="002A52A3" w:rsidP="002A52A3">
      <w:pPr>
        <w:pStyle w:val="af4"/>
        <w:ind w:left="1494"/>
        <w:jc w:val="both"/>
      </w:pPr>
      <w:r>
        <w:t>Хранилище завершает процесс регистрации клиента по успешно зарегистрированным клиентам на Сайте.</w:t>
      </w:r>
    </w:p>
    <w:p w:rsidR="002A52A3" w:rsidRDefault="002A52A3" w:rsidP="002A52A3">
      <w:pPr>
        <w:pStyle w:val="af4"/>
        <w:numPr>
          <w:ilvl w:val="0"/>
          <w:numId w:val="28"/>
        </w:numPr>
        <w:jc w:val="both"/>
      </w:pPr>
      <w:r>
        <w:lastRenderedPageBreak/>
        <w:t xml:space="preserve">Хранилище в рамках процесса активации клиентов инициирует процесс выпуска </w:t>
      </w:r>
      <w:r w:rsidRPr="00A7028B">
        <w:t>”</w:t>
      </w:r>
      <w:r>
        <w:t>виртуальной карты</w:t>
      </w:r>
      <w:r w:rsidRPr="00A7028B">
        <w:t>”</w:t>
      </w:r>
      <w:r>
        <w:t xml:space="preserve"> (процесс выпуска прежний). По факту выпуска </w:t>
      </w:r>
      <w:r w:rsidRPr="00A7028B">
        <w:t>“</w:t>
      </w:r>
      <w:r>
        <w:t>виртуальной карты</w:t>
      </w:r>
      <w:r w:rsidRPr="00A7028B">
        <w:t>”</w:t>
      </w:r>
      <w:r>
        <w:t xml:space="preserve">, Хранилище формирует реестр клиентов для взаимодействия </w:t>
      </w:r>
      <w:r w:rsidRPr="001366DC">
        <w:t>“3.3. Активация клиентов в Системе лояльности”</w:t>
      </w:r>
      <w:r w:rsidRPr="00A7028B">
        <w:t xml:space="preserve"> </w:t>
      </w:r>
      <w:r>
        <w:t>для Сайта.</w:t>
      </w:r>
    </w:p>
    <w:p w:rsidR="002A52A3" w:rsidRDefault="002A52A3" w:rsidP="002A52A3">
      <w:pPr>
        <w:pStyle w:val="af4"/>
        <w:numPr>
          <w:ilvl w:val="0"/>
          <w:numId w:val="28"/>
        </w:numPr>
        <w:jc w:val="both"/>
      </w:pPr>
      <w:r>
        <w:t xml:space="preserve">Сайт активирует (прежний механизм) клиентов из реестра на активацию и отправляет Хранилищу результат активации при помощи взаимодействия  </w:t>
      </w:r>
      <w:r w:rsidRPr="001366DC">
        <w:t>“3.3. Активация клиентов в Системе лояльности”</w:t>
      </w:r>
      <w:r w:rsidRPr="001A6D5F">
        <w:t xml:space="preserve"> </w:t>
      </w:r>
      <w:r>
        <w:t>для Сайта.</w:t>
      </w:r>
    </w:p>
    <w:p w:rsidR="002A52A3" w:rsidRDefault="002A52A3" w:rsidP="002A52A3">
      <w:pPr>
        <w:pStyle w:val="af4"/>
        <w:numPr>
          <w:ilvl w:val="0"/>
          <w:numId w:val="28"/>
        </w:numPr>
        <w:jc w:val="both"/>
      </w:pPr>
      <w:r>
        <w:t>Хранилище обрабатывает реестр с результатом активации на Сайте.</w:t>
      </w:r>
    </w:p>
    <w:p w:rsidR="002A52A3" w:rsidRDefault="002A52A3" w:rsidP="002A52A3">
      <w:pPr>
        <w:pStyle w:val="af4"/>
        <w:ind w:left="1494"/>
        <w:jc w:val="both"/>
      </w:pPr>
      <w:r>
        <w:t>Хранилище завершает процесс активации клиента по успешно активированным клиентам на Сайте.</w:t>
      </w:r>
    </w:p>
    <w:p w:rsidR="002A52A3" w:rsidRPr="000735A0" w:rsidRDefault="002A52A3" w:rsidP="002A52A3">
      <w:pPr>
        <w:ind w:left="426"/>
        <w:jc w:val="both"/>
      </w:pPr>
    </w:p>
    <w:p w:rsidR="000735A0" w:rsidRDefault="000735A0" w:rsidP="000735A0">
      <w:pPr>
        <w:ind w:left="851"/>
        <w:jc w:val="both"/>
      </w:pPr>
      <w:r w:rsidRPr="00703F5A">
        <w:rPr>
          <w:u w:val="single"/>
        </w:rPr>
        <w:t>Обработка ошибок Хранилищем и уведомление клиентов о результате регистрации.</w:t>
      </w:r>
    </w:p>
    <w:p w:rsidR="000735A0" w:rsidRPr="003F0BDA" w:rsidRDefault="000735A0" w:rsidP="000735A0">
      <w:pPr>
        <w:ind w:left="1134"/>
        <w:jc w:val="both"/>
      </w:pPr>
      <w:r>
        <w:t xml:space="preserve">В случае невозможности регистрации клиента в Программе Коллекция по причине невыполнения критериев изложенных в </w:t>
      </w:r>
      <w:r w:rsidRPr="0015496E">
        <w:t>BR-5580 “Коллекция. Регистрация и отключение”</w:t>
      </w:r>
      <w:r>
        <w:t xml:space="preserve">, Хранилище по взаимодействию </w:t>
      </w:r>
      <w:r w:rsidRPr="00F55096">
        <w:t>“</w:t>
      </w:r>
      <w:r w:rsidRPr="00E0705A">
        <w:t xml:space="preserve">3.2. </w:t>
      </w:r>
      <w:proofErr w:type="gramStart"/>
      <w:r w:rsidRPr="00E0705A">
        <w:t>Регистрация клиентов на стороне Банка”</w:t>
      </w:r>
      <w:r>
        <w:t xml:space="preserve"> (см. пункт </w:t>
      </w:r>
      <w:hyperlink w:anchor="_4.2.5._Доработка_взаимодействия" w:history="1">
        <w:r w:rsidRPr="00E72DB0">
          <w:rPr>
            <w:rStyle w:val="afb"/>
          </w:rPr>
          <w:t>4.2.5.</w:t>
        </w:r>
        <w:proofErr w:type="gramEnd"/>
        <w:r w:rsidRPr="00E72DB0">
          <w:rPr>
            <w:rStyle w:val="afb"/>
          </w:rPr>
          <w:t xml:space="preserve"> Доработка взаимодействия “3.2. </w:t>
        </w:r>
        <w:proofErr w:type="gramStart"/>
        <w:r w:rsidRPr="00E72DB0">
          <w:rPr>
            <w:rStyle w:val="afb"/>
          </w:rPr>
          <w:t>Регистрация клиентов на стороне Банка”)</w:t>
        </w:r>
      </w:hyperlink>
      <w:r w:rsidRPr="00F55096">
        <w:t xml:space="preserve"> </w:t>
      </w:r>
      <w:r>
        <w:t>отправляет Сайту запрос для уведомления клиента о невозможности регистрации (</w:t>
      </w:r>
      <w:proofErr w:type="spellStart"/>
      <w:r w:rsidRPr="00F55096">
        <w:t>Status</w:t>
      </w:r>
      <w:proofErr w:type="spellEnd"/>
      <w:r>
        <w:t>=1-у</w:t>
      </w:r>
      <w:r w:rsidRPr="00F55096">
        <w:t>ведомление о невозможности регистрации</w:t>
      </w:r>
      <w:r>
        <w:t>).</w:t>
      </w:r>
      <w:proofErr w:type="gramEnd"/>
    </w:p>
    <w:p w:rsidR="000735A0" w:rsidRPr="003F0BDA" w:rsidRDefault="000735A0" w:rsidP="000735A0">
      <w:pPr>
        <w:ind w:left="1134"/>
        <w:jc w:val="both"/>
      </w:pPr>
    </w:p>
    <w:p w:rsidR="000735A0" w:rsidRDefault="000735A0" w:rsidP="000735A0">
      <w:pPr>
        <w:ind w:left="1134"/>
        <w:jc w:val="both"/>
      </w:pPr>
      <w:r>
        <w:t>Обработка исключительных ситуаций (ошибок) и информирование клиентов о результате успешной</w:t>
      </w:r>
      <w:r w:rsidRPr="00A76B3C">
        <w:t>/</w:t>
      </w:r>
      <w:r>
        <w:t>не успешной регистрации</w:t>
      </w:r>
      <w:r w:rsidRPr="00C74913">
        <w:t>/</w:t>
      </w:r>
      <w:r>
        <w:t xml:space="preserve">активации средствами </w:t>
      </w:r>
      <w:r>
        <w:rPr>
          <w:lang w:val="en-US"/>
        </w:rPr>
        <w:t>SMS</w:t>
      </w:r>
      <w:r w:rsidRPr="00E03770">
        <w:t>/</w:t>
      </w:r>
      <w:commentRangeStart w:id="8"/>
      <w:r>
        <w:rPr>
          <w:lang w:val="en-US"/>
        </w:rPr>
        <w:t>e</w:t>
      </w:r>
      <w:r w:rsidRPr="00E03770">
        <w:t>-</w:t>
      </w:r>
      <w:r>
        <w:rPr>
          <w:lang w:val="en-US"/>
        </w:rPr>
        <w:t>mail</w:t>
      </w:r>
      <w:r w:rsidRPr="00E03770">
        <w:t xml:space="preserve"> </w:t>
      </w:r>
      <w:commentRangeEnd w:id="8"/>
      <w:r w:rsidR="003F0BDA">
        <w:rPr>
          <w:rStyle w:val="af6"/>
        </w:rPr>
        <w:commentReference w:id="8"/>
      </w:r>
      <w:r>
        <w:t>оповещения необходимо обеспечить на стороне Сайта (</w:t>
      </w:r>
      <w:commentRangeStart w:id="9"/>
      <w:r>
        <w:t>как и сейчас</w:t>
      </w:r>
      <w:commentRangeEnd w:id="9"/>
      <w:r w:rsidR="003F0BDA">
        <w:rPr>
          <w:rStyle w:val="af6"/>
        </w:rPr>
        <w:commentReference w:id="9"/>
      </w:r>
      <w:r>
        <w:t>).</w:t>
      </w:r>
    </w:p>
    <w:p w:rsidR="000735A0" w:rsidRPr="000735A0" w:rsidRDefault="000735A0" w:rsidP="002A52A3">
      <w:pPr>
        <w:ind w:left="426"/>
        <w:jc w:val="both"/>
      </w:pPr>
    </w:p>
    <w:p w:rsidR="002A52A3" w:rsidRPr="00BE311C" w:rsidRDefault="002A52A3" w:rsidP="002A52A3">
      <w:pPr>
        <w:ind w:left="851"/>
        <w:jc w:val="both"/>
        <w:rPr>
          <w:u w:val="single"/>
        </w:rPr>
      </w:pPr>
      <w:r w:rsidRPr="00BE311C">
        <w:rPr>
          <w:u w:val="single"/>
        </w:rPr>
        <w:t>Реестр регистрации/активации клиента.</w:t>
      </w:r>
    </w:p>
    <w:p w:rsidR="002A52A3" w:rsidRDefault="002A52A3" w:rsidP="002A52A3">
      <w:pPr>
        <w:ind w:left="1134"/>
        <w:jc w:val="both"/>
      </w:pPr>
      <w:r>
        <w:t>Активация (порядка 5 дней) клиента должна происходить сразу после успешной регистрации без дополнительных подтверждений на активацию со стороны клиента, отправившего запрос.</w:t>
      </w:r>
    </w:p>
    <w:p w:rsidR="00ED5E24" w:rsidRDefault="00ED5E24" w:rsidP="0007542E">
      <w:pPr>
        <w:jc w:val="both"/>
      </w:pPr>
    </w:p>
    <w:p w:rsidR="00F50EEA" w:rsidRDefault="00F50EEA" w:rsidP="0007542E">
      <w:pPr>
        <w:jc w:val="both"/>
      </w:pPr>
    </w:p>
    <w:p w:rsidR="006A6BD9" w:rsidRDefault="006A6BD9" w:rsidP="006A6BD9">
      <w:pPr>
        <w:pStyle w:val="4"/>
      </w:pPr>
      <w:r w:rsidRPr="005841B4">
        <w:t>4.2.</w:t>
      </w:r>
      <w:r>
        <w:t>3</w:t>
      </w:r>
      <w:r w:rsidRPr="00FF74FF">
        <w:t>.</w:t>
      </w:r>
      <w:r>
        <w:t>2</w:t>
      </w:r>
      <w:r w:rsidRPr="00FF74FF">
        <w:t xml:space="preserve">. </w:t>
      </w:r>
      <w:r>
        <w:t xml:space="preserve"> Номер мобильного телефона Р</w:t>
      </w:r>
      <w:r w:rsidRPr="00966BAC">
        <w:t>екомендателя</w:t>
      </w:r>
    </w:p>
    <w:p w:rsidR="006A6BD9" w:rsidRDefault="006A6BD9" w:rsidP="006A6BD9">
      <w:pPr>
        <w:rPr>
          <w:rFonts w:eastAsia="Arial Unicode MS"/>
        </w:rPr>
      </w:pPr>
    </w:p>
    <w:p w:rsidR="00F82553" w:rsidRDefault="006A6BD9" w:rsidP="00EF3FF9">
      <w:pPr>
        <w:ind w:left="426"/>
        <w:jc w:val="both"/>
        <w:rPr>
          <w:rFonts w:eastAsia="Arial Unicode MS"/>
        </w:rPr>
      </w:pPr>
      <w:r>
        <w:rPr>
          <w:rFonts w:eastAsia="Arial Unicode MS"/>
        </w:rPr>
        <w:t>Для реализации механизма начисления бонусов Рекомендателю</w:t>
      </w:r>
      <w:r w:rsidR="001A7900">
        <w:rPr>
          <w:rFonts w:eastAsia="Arial Unicode MS"/>
        </w:rPr>
        <w:t xml:space="preserve"> в Хранилище</w:t>
      </w:r>
      <w:r>
        <w:rPr>
          <w:rFonts w:eastAsia="Arial Unicode MS"/>
        </w:rPr>
        <w:t xml:space="preserve"> согласно</w:t>
      </w:r>
      <w:r w:rsidR="001A7900" w:rsidRPr="001A7900">
        <w:rPr>
          <w:rFonts w:eastAsia="Arial Unicode MS"/>
        </w:rPr>
        <w:t xml:space="preserve"> </w:t>
      </w:r>
      <w:r w:rsidR="001A7900">
        <w:rPr>
          <w:rFonts w:eastAsia="Arial Unicode MS"/>
        </w:rPr>
        <w:t>изложенным</w:t>
      </w:r>
      <w:r>
        <w:rPr>
          <w:rFonts w:eastAsia="Arial Unicode MS"/>
        </w:rPr>
        <w:t xml:space="preserve"> требо</w:t>
      </w:r>
      <w:bookmarkStart w:id="10" w:name="Номер_мобильного_телефона_Рекомендателя"/>
      <w:bookmarkEnd w:id="10"/>
      <w:r>
        <w:rPr>
          <w:rFonts w:eastAsia="Arial Unicode MS"/>
        </w:rPr>
        <w:t>ван</w:t>
      </w:r>
      <w:r w:rsidR="00562EE3">
        <w:rPr>
          <w:rFonts w:eastAsia="Arial Unicode MS"/>
        </w:rPr>
        <w:t>иям</w:t>
      </w:r>
      <w:r w:rsidR="001A7900">
        <w:rPr>
          <w:rFonts w:eastAsia="Arial Unicode MS"/>
        </w:rPr>
        <w:t xml:space="preserve"> </w:t>
      </w:r>
      <w:r>
        <w:rPr>
          <w:rFonts w:eastAsia="Arial Unicode MS"/>
        </w:rPr>
        <w:t xml:space="preserve">в </w:t>
      </w:r>
      <w:r w:rsidR="00B5235E" w:rsidRPr="00B5235E">
        <w:rPr>
          <w:rFonts w:eastAsia="Arial Unicode MS"/>
        </w:rPr>
        <w:t xml:space="preserve">BR-7034 “Начисление бонусов за акцию пригласи друга в рамках </w:t>
      </w:r>
      <w:proofErr w:type="spellStart"/>
      <w:r w:rsidR="00B5235E" w:rsidRPr="00B5235E">
        <w:rPr>
          <w:rFonts w:eastAsia="Arial Unicode MS"/>
        </w:rPr>
        <w:t>предпроекта</w:t>
      </w:r>
      <w:proofErr w:type="spellEnd"/>
      <w:r w:rsidR="00B5235E" w:rsidRPr="00B5235E">
        <w:rPr>
          <w:rFonts w:eastAsia="Arial Unicode MS"/>
        </w:rPr>
        <w:t xml:space="preserve">  Коллекция 2.0”</w:t>
      </w:r>
      <w:r w:rsidR="00562EE3">
        <w:rPr>
          <w:rFonts w:eastAsia="Arial Unicode MS"/>
        </w:rPr>
        <w:t xml:space="preserve"> необходимо идентифицировать Рекомендателя</w:t>
      </w:r>
      <w:r w:rsidR="001A7900">
        <w:rPr>
          <w:rFonts w:eastAsia="Arial Unicode MS"/>
        </w:rPr>
        <w:t xml:space="preserve"> </w:t>
      </w:r>
      <w:r w:rsidR="00F82553">
        <w:rPr>
          <w:rFonts w:eastAsia="Arial Unicode MS"/>
        </w:rPr>
        <w:t xml:space="preserve"> в </w:t>
      </w:r>
      <w:r w:rsidR="00EA0446">
        <w:rPr>
          <w:rFonts w:eastAsia="Arial Unicode MS"/>
        </w:rPr>
        <w:t xml:space="preserve"> Хранилищ</w:t>
      </w:r>
      <w:r w:rsidR="00F82553">
        <w:rPr>
          <w:rFonts w:eastAsia="Arial Unicode MS"/>
        </w:rPr>
        <w:t>е</w:t>
      </w:r>
      <w:r w:rsidR="00562EE3">
        <w:rPr>
          <w:rFonts w:eastAsia="Arial Unicode MS"/>
        </w:rPr>
        <w:t>.</w:t>
      </w:r>
    </w:p>
    <w:p w:rsidR="00EA0446" w:rsidRPr="00F82553" w:rsidRDefault="00EF3FF9" w:rsidP="00EF3FF9">
      <w:pPr>
        <w:ind w:left="426"/>
        <w:jc w:val="both"/>
      </w:pPr>
      <w:r>
        <w:t xml:space="preserve">Хранилищу </w:t>
      </w:r>
      <w:r w:rsidR="00EA0446" w:rsidRPr="00F82553">
        <w:t>необходимо проверять указанный номер телефона</w:t>
      </w:r>
      <w:r w:rsidR="00A3479C">
        <w:t xml:space="preserve"> (логин)</w:t>
      </w:r>
      <w:r w:rsidR="00EA0446" w:rsidRPr="00F82553">
        <w:t xml:space="preserve"> клиента-рекомендателя на наличие клиента в Системе (клиент должен быть зарегистрирован и не заблокирован)</w:t>
      </w:r>
      <w:r>
        <w:t>.</w:t>
      </w:r>
    </w:p>
    <w:p w:rsidR="00DC7BCA" w:rsidRPr="00DC7BCA" w:rsidRDefault="00DC7BCA" w:rsidP="00DC7BCA">
      <w:pPr>
        <w:pStyle w:val="3"/>
      </w:pPr>
      <w:bookmarkStart w:id="11" w:name="_4.2.4._Требования_к"/>
      <w:bookmarkStart w:id="12" w:name="_4.2.5._Требования_к"/>
      <w:bookmarkEnd w:id="11"/>
      <w:bookmarkEnd w:id="12"/>
      <w:r w:rsidRPr="005841B4">
        <w:t>4.</w:t>
      </w:r>
      <w:r>
        <w:t>2</w:t>
      </w:r>
      <w:r w:rsidRPr="005841B4">
        <w:t>.</w:t>
      </w:r>
      <w:r w:rsidR="00AE213F">
        <w:t>4</w:t>
      </w:r>
      <w:r w:rsidRPr="005841B4">
        <w:t xml:space="preserve">. Требования к </w:t>
      </w:r>
      <w:proofErr w:type="spellStart"/>
      <w:r>
        <w:t>Телебанку</w:t>
      </w:r>
      <w:proofErr w:type="spellEnd"/>
    </w:p>
    <w:p w:rsidR="001447CF" w:rsidRDefault="001447CF" w:rsidP="00B630EC">
      <w:pPr>
        <w:jc w:val="both"/>
      </w:pPr>
    </w:p>
    <w:p w:rsidR="00771892" w:rsidRDefault="00771892" w:rsidP="006C5B12">
      <w:pPr>
        <w:pStyle w:val="af4"/>
        <w:numPr>
          <w:ilvl w:val="0"/>
          <w:numId w:val="23"/>
        </w:numPr>
        <w:jc w:val="both"/>
      </w:pPr>
      <w:r>
        <w:t xml:space="preserve">Механизм </w:t>
      </w:r>
      <w:r w:rsidR="00AD5C0B">
        <w:t xml:space="preserve">взаимодействия </w:t>
      </w:r>
      <w:proofErr w:type="spellStart"/>
      <w:r w:rsidR="00AD5C0B">
        <w:t>Телебанка</w:t>
      </w:r>
      <w:proofErr w:type="spellEnd"/>
      <w:r w:rsidR="00AD5C0B">
        <w:t xml:space="preserve"> с Хранилищем описан в пункт</w:t>
      </w:r>
      <w:r w:rsidR="006C5B12">
        <w:t>ах</w:t>
      </w:r>
      <w:r w:rsidR="00AD5C0B">
        <w:t xml:space="preserve"> </w:t>
      </w:r>
      <w:hyperlink r:id="rId19" w:anchor="_Диаграмма_действия_" w:history="1">
        <w:r w:rsidR="00371608" w:rsidRPr="00371608">
          <w:rPr>
            <w:rStyle w:val="afb"/>
          </w:rPr>
          <w:t>4</w:t>
        </w:r>
        <w:r w:rsidR="006C5B12" w:rsidRPr="00371608">
          <w:rPr>
            <w:rStyle w:val="afb"/>
          </w:rPr>
          <w:t xml:space="preserve">.1.1.1. “Диаграмма действия </w:t>
        </w:r>
        <w:r w:rsidR="006C5B12" w:rsidRPr="00371608">
          <w:rPr>
            <w:rStyle w:val="afb"/>
            <w:rFonts w:cs="Times New Roman"/>
            <w:szCs w:val="24"/>
          </w:rPr>
          <w:t xml:space="preserve">“Подключение клиента к Программе Коллекция через </w:t>
        </w:r>
        <w:proofErr w:type="spellStart"/>
        <w:r w:rsidR="006C5B12" w:rsidRPr="00371608">
          <w:rPr>
            <w:rStyle w:val="afb"/>
            <w:rFonts w:cs="Times New Roman"/>
            <w:szCs w:val="24"/>
          </w:rPr>
          <w:t>Зибель</w:t>
        </w:r>
        <w:proofErr w:type="spellEnd"/>
        <w:r w:rsidR="006C5B12" w:rsidRPr="00371608">
          <w:rPr>
            <w:rStyle w:val="afb"/>
            <w:rFonts w:cs="Times New Roman"/>
            <w:szCs w:val="24"/>
          </w:rPr>
          <w:t xml:space="preserve"> </w:t>
        </w:r>
        <w:r w:rsidR="006C5B12" w:rsidRPr="00371608">
          <w:rPr>
            <w:rStyle w:val="afb"/>
            <w:rFonts w:cs="Times New Roman"/>
            <w:szCs w:val="24"/>
            <w:lang w:val="en-US"/>
          </w:rPr>
          <w:t>CRM</w:t>
        </w:r>
        <w:r w:rsidR="006C5B12" w:rsidRPr="00371608">
          <w:rPr>
            <w:rStyle w:val="afb"/>
            <w:rFonts w:cs="Times New Roman"/>
            <w:szCs w:val="24"/>
          </w:rPr>
          <w:t xml:space="preserve">, </w:t>
        </w:r>
        <w:proofErr w:type="spellStart"/>
        <w:r w:rsidR="006C5B12" w:rsidRPr="00371608">
          <w:rPr>
            <w:rStyle w:val="afb"/>
            <w:rFonts w:cs="Times New Roman"/>
            <w:szCs w:val="24"/>
          </w:rPr>
          <w:t>Телебанк</w:t>
        </w:r>
        <w:proofErr w:type="spellEnd"/>
        <w:r w:rsidR="006C5B12" w:rsidRPr="00371608">
          <w:rPr>
            <w:rStyle w:val="afb"/>
            <w:rFonts w:cs="Times New Roman"/>
            <w:szCs w:val="24"/>
          </w:rPr>
          <w:t xml:space="preserve">, </w:t>
        </w:r>
        <w:r w:rsidR="006C5B12" w:rsidRPr="00371608">
          <w:rPr>
            <w:rStyle w:val="afb"/>
            <w:rFonts w:cs="Times New Roman"/>
            <w:szCs w:val="24"/>
            <w:lang w:val="en-US"/>
          </w:rPr>
          <w:t>ATM</w:t>
        </w:r>
        <w:r w:rsidR="006C5B12" w:rsidRPr="00371608">
          <w:rPr>
            <w:rStyle w:val="afb"/>
            <w:rFonts w:cs="Times New Roman"/>
            <w:szCs w:val="24"/>
          </w:rPr>
          <w:t>”</w:t>
        </w:r>
      </w:hyperlink>
      <w:r w:rsidR="006C5B12" w:rsidRPr="006C5B12">
        <w:rPr>
          <w:rFonts w:cs="Times New Roman"/>
          <w:color w:val="000000"/>
          <w:szCs w:val="24"/>
        </w:rPr>
        <w:t xml:space="preserve">,  </w:t>
      </w:r>
      <w:hyperlink r:id="rId20" w:anchor="_Диаграмма_действия_" w:history="1">
        <w:r w:rsidR="006C5B12" w:rsidRPr="00371608">
          <w:rPr>
            <w:rStyle w:val="afb"/>
            <w:rFonts w:cs="Times New Roman"/>
            <w:szCs w:val="24"/>
          </w:rPr>
          <w:t>4.1.1.</w:t>
        </w:r>
        <w:r w:rsidR="00371608" w:rsidRPr="00371608">
          <w:rPr>
            <w:rStyle w:val="afb"/>
            <w:rFonts w:cs="Times New Roman"/>
            <w:szCs w:val="24"/>
          </w:rPr>
          <w:t>2</w:t>
        </w:r>
        <w:r w:rsidR="006C5B12" w:rsidRPr="00371608">
          <w:rPr>
            <w:rStyle w:val="afb"/>
            <w:rFonts w:cs="Times New Roman"/>
            <w:szCs w:val="24"/>
          </w:rPr>
          <w:t>. “Диаграмма действия “Подключен ли клиент к Программе Коллекция”.</w:t>
        </w:r>
      </w:hyperlink>
    </w:p>
    <w:p w:rsidR="00676493" w:rsidRDefault="00AA6D04" w:rsidP="00676493">
      <w:pPr>
        <w:pStyle w:val="af4"/>
        <w:numPr>
          <w:ilvl w:val="0"/>
          <w:numId w:val="23"/>
        </w:numPr>
        <w:jc w:val="both"/>
      </w:pPr>
      <w:r>
        <w:lastRenderedPageBreak/>
        <w:t>Н</w:t>
      </w:r>
      <w:r w:rsidR="00676493">
        <w:t>еобходимо реализовать возможность подключ</w:t>
      </w:r>
      <w:r>
        <w:t>ения</w:t>
      </w:r>
      <w:r w:rsidR="00676493">
        <w:t xml:space="preserve"> </w:t>
      </w:r>
      <w:r>
        <w:t xml:space="preserve">клиента банка в </w:t>
      </w:r>
      <w:proofErr w:type="spellStart"/>
      <w:r>
        <w:t>Телебанке</w:t>
      </w:r>
      <w:proofErr w:type="spellEnd"/>
      <w:r>
        <w:t xml:space="preserve"> </w:t>
      </w:r>
      <w:r w:rsidR="00676493">
        <w:t>к Программе Коллекция.</w:t>
      </w:r>
    </w:p>
    <w:p w:rsidR="00676493" w:rsidRDefault="00676493" w:rsidP="00771892">
      <w:pPr>
        <w:pStyle w:val="af4"/>
        <w:numPr>
          <w:ilvl w:val="0"/>
          <w:numId w:val="23"/>
        </w:numPr>
        <w:jc w:val="both"/>
      </w:pPr>
      <w:r>
        <w:t xml:space="preserve">Если клиент банка к Программе Коллекция  подключен, то возможность подключения через </w:t>
      </w:r>
      <w:proofErr w:type="spellStart"/>
      <w:r>
        <w:t>Телебанк</w:t>
      </w:r>
      <w:proofErr w:type="spellEnd"/>
      <w:r>
        <w:t xml:space="preserve"> к Программе Коллекция не должна быть доступна.</w:t>
      </w:r>
    </w:p>
    <w:p w:rsidR="000D0FEA" w:rsidRPr="000D0FEA" w:rsidRDefault="000D0FEA" w:rsidP="00771892">
      <w:pPr>
        <w:pStyle w:val="af4"/>
        <w:numPr>
          <w:ilvl w:val="0"/>
          <w:numId w:val="23"/>
        </w:numPr>
        <w:jc w:val="both"/>
      </w:pPr>
      <w:r>
        <w:t>В форме</w:t>
      </w:r>
      <w:r w:rsidR="00AF6F40">
        <w:t xml:space="preserve"> </w:t>
      </w:r>
      <w:proofErr w:type="spellStart"/>
      <w:r w:rsidR="00AF6F40">
        <w:t>Телебанка</w:t>
      </w:r>
      <w:proofErr w:type="spellEnd"/>
      <w:r>
        <w:t xml:space="preserve"> для регистрации в Программе Коллекция необходимо предоставить возможность </w:t>
      </w:r>
      <w:r w:rsidR="00636860">
        <w:t>клиенту</w:t>
      </w:r>
      <w:r>
        <w:t xml:space="preserve"> заполнять следующие поля</w:t>
      </w:r>
      <w:r w:rsidRPr="000D0FEA">
        <w:t>:</w:t>
      </w:r>
    </w:p>
    <w:p w:rsidR="000D0FEA" w:rsidRDefault="000D0FEA" w:rsidP="000D0FEA">
      <w:pPr>
        <w:pStyle w:val="af4"/>
        <w:numPr>
          <w:ilvl w:val="0"/>
          <w:numId w:val="22"/>
        </w:numPr>
        <w:tabs>
          <w:tab w:val="left" w:pos="1560"/>
        </w:tabs>
        <w:ind w:left="1418" w:hanging="11"/>
        <w:jc w:val="both"/>
      </w:pPr>
      <w:r>
        <w:t>номер мобильного телефона Клиента</w:t>
      </w:r>
      <w:r w:rsidR="009D6098">
        <w:t xml:space="preserve"> (</w:t>
      </w:r>
      <w:proofErr w:type="gramStart"/>
      <w:r w:rsidR="009D6098">
        <w:t>обязательное</w:t>
      </w:r>
      <w:proofErr w:type="gramEnd"/>
      <w:r w:rsidR="009D6098">
        <w:t>)</w:t>
      </w:r>
      <w:r w:rsidRPr="00F50EEA">
        <w:t>;</w:t>
      </w:r>
    </w:p>
    <w:p w:rsidR="000D0FEA" w:rsidRDefault="000D0FEA" w:rsidP="000D0FEA">
      <w:pPr>
        <w:pStyle w:val="af4"/>
        <w:numPr>
          <w:ilvl w:val="0"/>
          <w:numId w:val="22"/>
        </w:numPr>
        <w:tabs>
          <w:tab w:val="left" w:pos="1560"/>
        </w:tabs>
        <w:ind w:left="1418" w:hanging="11"/>
        <w:jc w:val="both"/>
      </w:pPr>
      <w:r>
        <w:t>номер мобильного телефона Рекомендателя (</w:t>
      </w:r>
      <w:proofErr w:type="gramStart"/>
      <w:r>
        <w:t>необязательное</w:t>
      </w:r>
      <w:proofErr w:type="gramEnd"/>
      <w:r>
        <w:t>)</w:t>
      </w:r>
      <w:r w:rsidRPr="00AF6F40">
        <w:t>;</w:t>
      </w:r>
    </w:p>
    <w:p w:rsidR="000D0FEA" w:rsidRDefault="000D0FEA" w:rsidP="000D0FEA">
      <w:pPr>
        <w:pStyle w:val="af4"/>
        <w:numPr>
          <w:ilvl w:val="0"/>
          <w:numId w:val="22"/>
        </w:numPr>
        <w:tabs>
          <w:tab w:val="left" w:pos="1560"/>
        </w:tabs>
        <w:ind w:left="1418" w:hanging="11"/>
        <w:jc w:val="both"/>
      </w:pPr>
      <w:proofErr w:type="gramStart"/>
      <w:r>
        <w:t>е</w:t>
      </w:r>
      <w:proofErr w:type="gramEnd"/>
      <w:r>
        <w:t>-</w:t>
      </w:r>
      <w:proofErr w:type="spellStart"/>
      <w:r>
        <w:t>mail</w:t>
      </w:r>
      <w:proofErr w:type="spellEnd"/>
      <w:r>
        <w:t xml:space="preserve"> клиента (необязательное)</w:t>
      </w:r>
      <w:r>
        <w:rPr>
          <w:lang w:val="en-US"/>
        </w:rPr>
        <w:t>.</w:t>
      </w:r>
    </w:p>
    <w:p w:rsidR="00AD5C0B" w:rsidRDefault="00AD5C0B" w:rsidP="00771892">
      <w:pPr>
        <w:pStyle w:val="af4"/>
        <w:numPr>
          <w:ilvl w:val="0"/>
          <w:numId w:val="23"/>
        </w:numPr>
        <w:jc w:val="both"/>
      </w:pPr>
      <w:r>
        <w:t xml:space="preserve">В данной заявке описаны механизмы взаимодействия </w:t>
      </w:r>
      <w:proofErr w:type="spellStart"/>
      <w:r>
        <w:t>Телебанка</w:t>
      </w:r>
      <w:proofErr w:type="spellEnd"/>
      <w:r>
        <w:t xml:space="preserve"> с Хранилищем и описан интеграционный слой между Хранилищем и </w:t>
      </w:r>
      <w:proofErr w:type="spellStart"/>
      <w:r>
        <w:t>Телебанком</w:t>
      </w:r>
      <w:proofErr w:type="spellEnd"/>
      <w:r>
        <w:t xml:space="preserve">.  Доработки </w:t>
      </w:r>
      <w:proofErr w:type="spellStart"/>
      <w:r>
        <w:t>Телебанка</w:t>
      </w:r>
      <w:proofErr w:type="spellEnd"/>
      <w:r>
        <w:t xml:space="preserve"> (пользовательский интерфейс и т.д.) должны быть описаны в заявке  проект</w:t>
      </w:r>
      <w:r w:rsidR="00E16BE1">
        <w:t>а</w:t>
      </w:r>
      <w:r>
        <w:t xml:space="preserve"> Удаленные канал</w:t>
      </w:r>
      <w:r w:rsidR="00565051">
        <w:t>ы</w:t>
      </w:r>
      <w:r>
        <w:t xml:space="preserve"> ДБО.</w:t>
      </w:r>
      <w:r w:rsidR="000D0FEA">
        <w:t xml:space="preserve"> Для инициации процесса</w:t>
      </w:r>
      <w:r w:rsidR="00E16BE1">
        <w:t xml:space="preserve"> оценки и разработки требований в </w:t>
      </w:r>
      <w:proofErr w:type="spellStart"/>
      <w:r w:rsidR="00E16BE1">
        <w:t>Телебанке</w:t>
      </w:r>
      <w:proofErr w:type="spellEnd"/>
      <w:r w:rsidR="000D0FEA">
        <w:t xml:space="preserve"> необходимо направить </w:t>
      </w:r>
      <w:proofErr w:type="spellStart"/>
      <w:r w:rsidR="000D0FEA">
        <w:t>межпроектный</w:t>
      </w:r>
      <w:proofErr w:type="spellEnd"/>
      <w:r w:rsidR="000D0FEA">
        <w:t xml:space="preserve"> запрос в проект</w:t>
      </w:r>
      <w:r w:rsidR="000D0FEA" w:rsidRPr="000D0FEA">
        <w:t xml:space="preserve"> </w:t>
      </w:r>
      <w:r w:rsidR="000D0FEA">
        <w:t>Удаленные канал</w:t>
      </w:r>
      <w:r w:rsidR="00ED22CF">
        <w:t>ы</w:t>
      </w:r>
      <w:r w:rsidR="000D0FEA">
        <w:t xml:space="preserve"> ДБО.</w:t>
      </w:r>
    </w:p>
    <w:p w:rsidR="00822CAC" w:rsidRDefault="00822CAC" w:rsidP="00822CAC">
      <w:pPr>
        <w:pStyle w:val="3"/>
      </w:pPr>
      <w:bookmarkStart w:id="13" w:name="_4.2.6._Требования_к"/>
      <w:bookmarkEnd w:id="13"/>
      <w:r w:rsidRPr="005841B4">
        <w:t>4.</w:t>
      </w:r>
      <w:r>
        <w:t>2</w:t>
      </w:r>
      <w:r w:rsidRPr="005841B4">
        <w:t>.</w:t>
      </w:r>
      <w:r w:rsidR="00AE213F">
        <w:t>5</w:t>
      </w:r>
      <w:r w:rsidRPr="005841B4">
        <w:t xml:space="preserve">. Требования к </w:t>
      </w:r>
      <w:proofErr w:type="spellStart"/>
      <w:r>
        <w:t>Зибель</w:t>
      </w:r>
      <w:proofErr w:type="spellEnd"/>
      <w:r>
        <w:t xml:space="preserve"> </w:t>
      </w:r>
      <w:r>
        <w:rPr>
          <w:lang w:val="en-US"/>
        </w:rPr>
        <w:t>CRM</w:t>
      </w:r>
      <w:r w:rsidR="00F50EEA">
        <w:t xml:space="preserve"> (отделения банка и ДКО)</w:t>
      </w:r>
      <w:r w:rsidRPr="00DC7BCA">
        <w:t>.</w:t>
      </w:r>
    </w:p>
    <w:p w:rsidR="00F50EEA" w:rsidRPr="00F50EEA" w:rsidRDefault="00F50EEA" w:rsidP="00F50EEA"/>
    <w:p w:rsidR="00F50EEA" w:rsidRDefault="00F50EEA" w:rsidP="006C5B12">
      <w:pPr>
        <w:pStyle w:val="af4"/>
        <w:numPr>
          <w:ilvl w:val="0"/>
          <w:numId w:val="24"/>
        </w:numPr>
        <w:jc w:val="both"/>
      </w:pPr>
      <w:r>
        <w:t xml:space="preserve">Механизм взаимодействия </w:t>
      </w:r>
      <w:proofErr w:type="spellStart"/>
      <w:r>
        <w:t>Зибель</w:t>
      </w:r>
      <w:proofErr w:type="spellEnd"/>
      <w:r>
        <w:t xml:space="preserve"> </w:t>
      </w:r>
      <w:r>
        <w:rPr>
          <w:lang w:val="en-US"/>
        </w:rPr>
        <w:t>CRM</w:t>
      </w:r>
      <w:r>
        <w:t xml:space="preserve"> с Хранилищем описан в пун</w:t>
      </w:r>
      <w:r w:rsidRPr="006C5B12">
        <w:t>к</w:t>
      </w:r>
      <w:r w:rsidR="00C9073C">
        <w:t>тах</w:t>
      </w:r>
      <w:r w:rsidRPr="006C5B12">
        <w:rPr>
          <w:color w:val="FFFFFF" w:themeColor="background1"/>
        </w:rPr>
        <w:t>т</w:t>
      </w:r>
      <w:hyperlink r:id="rId21" w:anchor="_Диаграмма_действия_" w:history="1">
        <w:r w:rsidR="00371608" w:rsidRPr="00371608">
          <w:rPr>
            <w:rStyle w:val="afb"/>
          </w:rPr>
          <w:t>4.</w:t>
        </w:r>
        <w:r w:rsidR="006C5B12" w:rsidRPr="00371608">
          <w:rPr>
            <w:rStyle w:val="afb"/>
          </w:rPr>
          <w:t xml:space="preserve">1.1.1. “Диаграмма действия </w:t>
        </w:r>
        <w:r w:rsidR="006C5B12" w:rsidRPr="00371608">
          <w:rPr>
            <w:rStyle w:val="afb"/>
            <w:rFonts w:cs="Times New Roman"/>
            <w:szCs w:val="24"/>
          </w:rPr>
          <w:t xml:space="preserve">“Подключение клиента к Программе Коллекция через </w:t>
        </w:r>
        <w:proofErr w:type="spellStart"/>
        <w:r w:rsidR="006C5B12" w:rsidRPr="00371608">
          <w:rPr>
            <w:rStyle w:val="afb"/>
            <w:rFonts w:cs="Times New Roman"/>
            <w:szCs w:val="24"/>
          </w:rPr>
          <w:t>Зибель</w:t>
        </w:r>
        <w:proofErr w:type="spellEnd"/>
        <w:r w:rsidR="006C5B12" w:rsidRPr="00371608">
          <w:rPr>
            <w:rStyle w:val="afb"/>
            <w:rFonts w:cs="Times New Roman"/>
            <w:szCs w:val="24"/>
          </w:rPr>
          <w:t xml:space="preserve"> </w:t>
        </w:r>
        <w:r w:rsidR="006C5B12" w:rsidRPr="00371608">
          <w:rPr>
            <w:rStyle w:val="afb"/>
            <w:rFonts w:cs="Times New Roman"/>
            <w:szCs w:val="24"/>
            <w:lang w:val="en-US"/>
          </w:rPr>
          <w:t>CRM</w:t>
        </w:r>
        <w:r w:rsidR="006C5B12" w:rsidRPr="00371608">
          <w:rPr>
            <w:rStyle w:val="afb"/>
            <w:rFonts w:cs="Times New Roman"/>
            <w:szCs w:val="24"/>
          </w:rPr>
          <w:t xml:space="preserve">, </w:t>
        </w:r>
        <w:proofErr w:type="spellStart"/>
        <w:r w:rsidR="006C5B12" w:rsidRPr="00371608">
          <w:rPr>
            <w:rStyle w:val="afb"/>
            <w:rFonts w:cs="Times New Roman"/>
            <w:szCs w:val="24"/>
          </w:rPr>
          <w:t>Телебанк</w:t>
        </w:r>
        <w:proofErr w:type="spellEnd"/>
        <w:r w:rsidR="006C5B12" w:rsidRPr="00371608">
          <w:rPr>
            <w:rStyle w:val="afb"/>
            <w:rFonts w:cs="Times New Roman"/>
            <w:szCs w:val="24"/>
          </w:rPr>
          <w:t xml:space="preserve">, </w:t>
        </w:r>
        <w:r w:rsidR="006C5B12" w:rsidRPr="00371608">
          <w:rPr>
            <w:rStyle w:val="afb"/>
            <w:rFonts w:cs="Times New Roman"/>
            <w:szCs w:val="24"/>
            <w:lang w:val="en-US"/>
          </w:rPr>
          <w:t>ATM</w:t>
        </w:r>
        <w:r w:rsidR="006C5B12" w:rsidRPr="00371608">
          <w:rPr>
            <w:rStyle w:val="afb"/>
            <w:rFonts w:cs="Times New Roman"/>
            <w:szCs w:val="24"/>
          </w:rPr>
          <w:t>”</w:t>
        </w:r>
      </w:hyperlink>
      <w:r w:rsidR="006C5B12" w:rsidRPr="006C5B12">
        <w:rPr>
          <w:rFonts w:cs="Times New Roman"/>
          <w:color w:val="000000"/>
          <w:szCs w:val="24"/>
        </w:rPr>
        <w:t xml:space="preserve">, </w:t>
      </w:r>
      <w:hyperlink r:id="rId22" w:anchor="_Диаграмма_действия_" w:history="1">
        <w:r w:rsidR="006C5B12" w:rsidRPr="00371608">
          <w:rPr>
            <w:rStyle w:val="afb"/>
            <w:rFonts w:cs="Times New Roman"/>
            <w:szCs w:val="24"/>
          </w:rPr>
          <w:t>4.1.1.</w:t>
        </w:r>
        <w:r w:rsidR="00371608" w:rsidRPr="00371608">
          <w:rPr>
            <w:rStyle w:val="afb"/>
            <w:rFonts w:cs="Times New Roman"/>
            <w:szCs w:val="24"/>
          </w:rPr>
          <w:t>2</w:t>
        </w:r>
        <w:r w:rsidR="006C5B12" w:rsidRPr="00371608">
          <w:rPr>
            <w:rStyle w:val="afb"/>
            <w:rFonts w:cs="Times New Roman"/>
            <w:szCs w:val="24"/>
          </w:rPr>
          <w:t>. “Диаграмма действия “Подключен ли клиент к Программе Коллекция”.</w:t>
        </w:r>
        <w:r w:rsidR="006C5B12" w:rsidRPr="00371608">
          <w:rPr>
            <w:rStyle w:val="afb"/>
          </w:rPr>
          <w:t xml:space="preserve"> </w:t>
        </w:r>
      </w:hyperlink>
      <w:r>
        <w:t xml:space="preserve"> </w:t>
      </w:r>
    </w:p>
    <w:p w:rsidR="00F50EEA" w:rsidRDefault="00C94EFE" w:rsidP="00F50EEA">
      <w:pPr>
        <w:pStyle w:val="af4"/>
        <w:numPr>
          <w:ilvl w:val="0"/>
          <w:numId w:val="24"/>
        </w:numPr>
        <w:jc w:val="both"/>
      </w:pPr>
      <w:r>
        <w:t>Для п</w:t>
      </w:r>
      <w:r w:rsidR="00F50EEA">
        <w:t>ользовател</w:t>
      </w:r>
      <w:r>
        <w:t xml:space="preserve">ей </w:t>
      </w:r>
      <w:proofErr w:type="spellStart"/>
      <w:r w:rsidR="00F50EEA">
        <w:t>Зибель</w:t>
      </w:r>
      <w:proofErr w:type="spellEnd"/>
      <w:r w:rsidR="00F50EEA">
        <w:t xml:space="preserve"> </w:t>
      </w:r>
      <w:r w:rsidR="00F50EEA">
        <w:rPr>
          <w:lang w:val="en-US"/>
        </w:rPr>
        <w:t>CRM</w:t>
      </w:r>
      <w:r w:rsidR="00F50EEA">
        <w:t xml:space="preserve"> необходимо реализовать возможность подключ</w:t>
      </w:r>
      <w:r>
        <w:t>ения клиента банка к Программе Коллекция.</w:t>
      </w:r>
    </w:p>
    <w:p w:rsidR="00F50EEA" w:rsidRDefault="00F50EEA" w:rsidP="00F50EEA">
      <w:pPr>
        <w:pStyle w:val="af4"/>
        <w:numPr>
          <w:ilvl w:val="0"/>
          <w:numId w:val="24"/>
        </w:numPr>
        <w:jc w:val="both"/>
      </w:pPr>
      <w:r>
        <w:t xml:space="preserve">Если клиент банка к Программе Коллекция  подключен, то возможность подключения через </w:t>
      </w:r>
      <w:proofErr w:type="spellStart"/>
      <w:r>
        <w:t>Зибель</w:t>
      </w:r>
      <w:proofErr w:type="spellEnd"/>
      <w:r>
        <w:t xml:space="preserve"> </w:t>
      </w:r>
      <w:r>
        <w:rPr>
          <w:lang w:val="en-US"/>
        </w:rPr>
        <w:t>CRM</w:t>
      </w:r>
      <w:r>
        <w:t xml:space="preserve"> к Программе Коллекция не должна быть доступна.</w:t>
      </w:r>
    </w:p>
    <w:p w:rsidR="00F50EEA" w:rsidRPr="000D0FEA" w:rsidRDefault="00586A11" w:rsidP="00F50EEA">
      <w:pPr>
        <w:pStyle w:val="af4"/>
        <w:numPr>
          <w:ilvl w:val="0"/>
          <w:numId w:val="24"/>
        </w:numPr>
        <w:jc w:val="both"/>
      </w:pPr>
      <w:r>
        <w:t xml:space="preserve">Необходимо предоставить возможность пользователю </w:t>
      </w:r>
      <w:proofErr w:type="spellStart"/>
      <w:r>
        <w:t>Зибель</w:t>
      </w:r>
      <w:proofErr w:type="spellEnd"/>
      <w:r>
        <w:t xml:space="preserve"> </w:t>
      </w:r>
      <w:r>
        <w:rPr>
          <w:lang w:val="en-US"/>
        </w:rPr>
        <w:t>CRM</w:t>
      </w:r>
      <w:r>
        <w:t xml:space="preserve"> заполнять следующие поля в</w:t>
      </w:r>
      <w:r w:rsidR="00636860">
        <w:t xml:space="preserve"> карточке клиента</w:t>
      </w:r>
      <w:r>
        <w:t xml:space="preserve"> </w:t>
      </w:r>
      <w:r w:rsidR="00F50EEA">
        <w:t>для регистрации в Программе Коллекция</w:t>
      </w:r>
      <w:r w:rsidR="00F50EEA" w:rsidRPr="000D0FEA">
        <w:t>:</w:t>
      </w:r>
    </w:p>
    <w:p w:rsidR="00F50EEA" w:rsidRDefault="00F50EEA" w:rsidP="00F50EEA">
      <w:pPr>
        <w:pStyle w:val="af4"/>
        <w:numPr>
          <w:ilvl w:val="0"/>
          <w:numId w:val="22"/>
        </w:numPr>
        <w:tabs>
          <w:tab w:val="left" w:pos="1560"/>
        </w:tabs>
        <w:ind w:left="1418" w:hanging="11"/>
        <w:jc w:val="both"/>
      </w:pPr>
      <w:r>
        <w:t>номер мобильного телефона Клиента (</w:t>
      </w:r>
      <w:proofErr w:type="gramStart"/>
      <w:r>
        <w:t>обязательное</w:t>
      </w:r>
      <w:proofErr w:type="gramEnd"/>
      <w:r>
        <w:t>)</w:t>
      </w:r>
      <w:r w:rsidRPr="00F50EEA">
        <w:t>;</w:t>
      </w:r>
    </w:p>
    <w:p w:rsidR="00F50EEA" w:rsidRDefault="00F50EEA" w:rsidP="00F50EEA">
      <w:pPr>
        <w:pStyle w:val="af4"/>
        <w:numPr>
          <w:ilvl w:val="0"/>
          <w:numId w:val="22"/>
        </w:numPr>
        <w:tabs>
          <w:tab w:val="left" w:pos="1560"/>
        </w:tabs>
        <w:ind w:left="1418" w:hanging="11"/>
        <w:jc w:val="both"/>
      </w:pPr>
      <w:r>
        <w:t>номер мобильного телефона Рекомендателя (</w:t>
      </w:r>
      <w:proofErr w:type="gramStart"/>
      <w:r>
        <w:t>необязательное</w:t>
      </w:r>
      <w:proofErr w:type="gramEnd"/>
      <w:r>
        <w:t>)</w:t>
      </w:r>
      <w:r w:rsidR="00B63FC6">
        <w:t>.</w:t>
      </w:r>
    </w:p>
    <w:p w:rsidR="00F50EEA" w:rsidRDefault="00F50EEA" w:rsidP="00F50EEA">
      <w:pPr>
        <w:pStyle w:val="af4"/>
        <w:numPr>
          <w:ilvl w:val="0"/>
          <w:numId w:val="24"/>
        </w:numPr>
        <w:jc w:val="both"/>
      </w:pPr>
      <w:r>
        <w:t xml:space="preserve">В данной заявке описаны механизмы взаимодействия </w:t>
      </w:r>
      <w:proofErr w:type="spellStart"/>
      <w:r w:rsidR="00636860">
        <w:t>Зибель</w:t>
      </w:r>
      <w:proofErr w:type="spellEnd"/>
      <w:r w:rsidR="00636860">
        <w:t xml:space="preserve"> </w:t>
      </w:r>
      <w:r w:rsidR="00636860">
        <w:rPr>
          <w:lang w:val="en-US"/>
        </w:rPr>
        <w:t>CRM</w:t>
      </w:r>
      <w:r>
        <w:t xml:space="preserve"> с Хранилищем и описан интеграционный слой между Хранилищем и </w:t>
      </w:r>
      <w:proofErr w:type="spellStart"/>
      <w:r w:rsidR="00636860">
        <w:t>Зибель</w:t>
      </w:r>
      <w:proofErr w:type="spellEnd"/>
      <w:r w:rsidR="00636860">
        <w:t xml:space="preserve"> </w:t>
      </w:r>
      <w:r w:rsidR="00636860">
        <w:rPr>
          <w:lang w:val="en-US"/>
        </w:rPr>
        <w:t>CRM</w:t>
      </w:r>
      <w:r>
        <w:t xml:space="preserve">.  Доработки </w:t>
      </w:r>
      <w:proofErr w:type="spellStart"/>
      <w:r w:rsidR="00636860">
        <w:t>Зибель</w:t>
      </w:r>
      <w:proofErr w:type="spellEnd"/>
      <w:r w:rsidR="00636860">
        <w:t xml:space="preserve"> </w:t>
      </w:r>
      <w:r w:rsidR="00636860">
        <w:rPr>
          <w:lang w:val="en-US"/>
        </w:rPr>
        <w:t>CRM</w:t>
      </w:r>
      <w:r>
        <w:t xml:space="preserve"> (</w:t>
      </w:r>
      <w:r w:rsidR="00636860">
        <w:t xml:space="preserve">расположение элементов управления, </w:t>
      </w:r>
      <w:r>
        <w:t xml:space="preserve">пользовательский интерфейс и т.д.) должны быть описаны в заявке  проекта </w:t>
      </w:r>
      <w:r w:rsidR="00636860">
        <w:t>ЕФР</w:t>
      </w:r>
      <w:r>
        <w:t xml:space="preserve">. Для инициации процесса оценки и разработки требований в </w:t>
      </w:r>
      <w:proofErr w:type="spellStart"/>
      <w:r w:rsidR="00636860">
        <w:t>Зибель</w:t>
      </w:r>
      <w:proofErr w:type="spellEnd"/>
      <w:r w:rsidR="00636860">
        <w:t xml:space="preserve"> </w:t>
      </w:r>
      <w:r w:rsidR="00636860">
        <w:rPr>
          <w:lang w:val="en-US"/>
        </w:rPr>
        <w:t>CRM</w:t>
      </w:r>
      <w:r>
        <w:t xml:space="preserve"> необходимо направить </w:t>
      </w:r>
      <w:proofErr w:type="spellStart"/>
      <w:r>
        <w:t>межпроектный</w:t>
      </w:r>
      <w:proofErr w:type="spellEnd"/>
      <w:r>
        <w:t xml:space="preserve"> запрос в проект</w:t>
      </w:r>
      <w:r w:rsidRPr="000D0FEA">
        <w:t xml:space="preserve"> </w:t>
      </w:r>
      <w:r w:rsidR="00636860">
        <w:t>ЕФР</w:t>
      </w:r>
      <w:r>
        <w:t>.</w:t>
      </w:r>
    </w:p>
    <w:p w:rsidR="00F8310D" w:rsidRPr="00696A5E" w:rsidRDefault="00F8310D" w:rsidP="00696A5E">
      <w:pPr>
        <w:pStyle w:val="1"/>
        <w:rPr>
          <w:rStyle w:val="11"/>
        </w:rPr>
      </w:pPr>
      <w:bookmarkStart w:id="14" w:name="_Ограничения_и_соглашения"/>
      <w:bookmarkEnd w:id="14"/>
      <w:r w:rsidRPr="00696A5E">
        <w:rPr>
          <w:rStyle w:val="11"/>
        </w:rPr>
        <w:t>Ограничения и соглашения реализации</w:t>
      </w:r>
    </w:p>
    <w:p w:rsidR="006467F9" w:rsidRPr="006467F9" w:rsidRDefault="00AA7D3A" w:rsidP="006467F9">
      <w:pPr>
        <w:pStyle w:val="ab"/>
        <w:numPr>
          <w:ilvl w:val="0"/>
          <w:numId w:val="3"/>
        </w:numPr>
        <w:ind w:left="709" w:hanging="283"/>
        <w:rPr>
          <w:rFonts w:cs="Arial"/>
          <w:b/>
          <w:color w:val="000000" w:themeColor="text1"/>
          <w:kern w:val="32"/>
          <w:sz w:val="32"/>
          <w:szCs w:val="32"/>
        </w:rPr>
      </w:pPr>
      <w:r>
        <w:t>Авторизации клиента, которую проводит сотрудник ДКО, достаточно для подключения клиента к Программе Коллекция в случае, если клиент пожелает подключиться к Программе Коллекция.</w:t>
      </w:r>
    </w:p>
    <w:p w:rsidR="006467F9" w:rsidRPr="006467F9" w:rsidRDefault="00110DD9" w:rsidP="006467F9">
      <w:pPr>
        <w:pStyle w:val="af4"/>
        <w:numPr>
          <w:ilvl w:val="0"/>
          <w:numId w:val="3"/>
        </w:numPr>
        <w:jc w:val="both"/>
        <w:rPr>
          <w:rFonts w:cs="Arial"/>
          <w:color w:val="000000" w:themeColor="text1"/>
          <w:kern w:val="32"/>
        </w:rPr>
      </w:pPr>
      <w:proofErr w:type="gramStart"/>
      <w:r w:rsidRPr="009B199C">
        <w:t xml:space="preserve">Заявка </w:t>
      </w:r>
      <w:r w:rsidRPr="006467F9">
        <w:rPr>
          <w:lang w:val="en-US"/>
        </w:rPr>
        <w:t>BR</w:t>
      </w:r>
      <w:r w:rsidRPr="009B199C">
        <w:t xml:space="preserve">-7124 “ Регистрация и активация в программе Коллекция за один шаг через </w:t>
      </w:r>
      <w:proofErr w:type="spellStart"/>
      <w:r w:rsidRPr="009B199C">
        <w:t>Телебанк</w:t>
      </w:r>
      <w:proofErr w:type="spellEnd"/>
      <w:r w:rsidRPr="009B199C">
        <w:t xml:space="preserve">, </w:t>
      </w:r>
      <w:proofErr w:type="spellStart"/>
      <w:r w:rsidRPr="009B199C">
        <w:t>call</w:t>
      </w:r>
      <w:proofErr w:type="spellEnd"/>
      <w:r w:rsidRPr="009B199C">
        <w:t>-центр, банкоматы и отделения банка”</w:t>
      </w:r>
      <w:r w:rsidR="009B199C" w:rsidRPr="009B199C">
        <w:t xml:space="preserve"> должна быть реализована после доработок по заявке BR-7034 “Начисление бонусов за акцию пригласи друга в рамках </w:t>
      </w:r>
      <w:proofErr w:type="spellStart"/>
      <w:r w:rsidR="009B199C" w:rsidRPr="009B199C">
        <w:t>предпроекта</w:t>
      </w:r>
      <w:proofErr w:type="spellEnd"/>
      <w:r w:rsidR="009B199C" w:rsidRPr="009B199C">
        <w:t xml:space="preserve">  Коллекция 2.0”</w:t>
      </w:r>
      <w:r w:rsidR="00A11E2A">
        <w:t xml:space="preserve"> в части Хранилища</w:t>
      </w:r>
      <w:r w:rsidR="009B199C" w:rsidRPr="009B199C">
        <w:t xml:space="preserve">, либо </w:t>
      </w:r>
      <w:r w:rsidR="009B199C" w:rsidRPr="009B199C">
        <w:lastRenderedPageBreak/>
        <w:t>разработка по заявкам должна происходить параллельно в части начисления бонусов Рекомендателю.</w:t>
      </w:r>
      <w:proofErr w:type="gramEnd"/>
    </w:p>
    <w:p w:rsidR="006467F9" w:rsidRPr="006467F9" w:rsidRDefault="006467F9" w:rsidP="006467F9">
      <w:pPr>
        <w:pStyle w:val="af4"/>
        <w:numPr>
          <w:ilvl w:val="0"/>
          <w:numId w:val="3"/>
        </w:numPr>
        <w:jc w:val="both"/>
        <w:rPr>
          <w:rFonts w:cs="Arial"/>
          <w:color w:val="000000" w:themeColor="text1"/>
          <w:kern w:val="32"/>
        </w:rPr>
      </w:pPr>
      <w:r w:rsidRPr="006467F9">
        <w:rPr>
          <w:rFonts w:cs="Arial"/>
          <w:color w:val="000000" w:themeColor="text1"/>
          <w:kern w:val="32"/>
        </w:rPr>
        <w:t xml:space="preserve">По факту успешной регистрации,  </w:t>
      </w:r>
      <w:ins w:id="15" w:author="Evgeniya Chzhan" w:date="2014-07-30T16:12:00Z">
        <w:r w:rsidR="00A728AF">
          <w:rPr>
            <w:rFonts w:cs="Arial"/>
            <w:color w:val="000000" w:themeColor="text1"/>
            <w:kern w:val="32"/>
          </w:rPr>
          <w:t xml:space="preserve">Сайт </w:t>
        </w:r>
      </w:ins>
      <w:r w:rsidRPr="006467F9">
        <w:rPr>
          <w:rFonts w:cs="Arial"/>
          <w:color w:val="000000" w:themeColor="text1"/>
          <w:kern w:val="32"/>
        </w:rPr>
        <w:t>клиенту отправляет</w:t>
      </w:r>
      <w:del w:id="16" w:author="Evgeniya Chzhan" w:date="2014-07-30T16:12:00Z">
        <w:r w:rsidRPr="006467F9" w:rsidDel="00A728AF">
          <w:rPr>
            <w:rFonts w:cs="Arial"/>
            <w:color w:val="000000" w:themeColor="text1"/>
            <w:kern w:val="32"/>
          </w:rPr>
          <w:delText>ся</w:delText>
        </w:r>
      </w:del>
      <w:r w:rsidRPr="006467F9">
        <w:rPr>
          <w:rFonts w:cs="Arial"/>
          <w:color w:val="000000" w:themeColor="text1"/>
          <w:kern w:val="32"/>
        </w:rPr>
        <w:t xml:space="preserve"> </w:t>
      </w:r>
      <w:r w:rsidRPr="006467F9">
        <w:rPr>
          <w:rFonts w:cs="Arial"/>
          <w:color w:val="000000" w:themeColor="text1"/>
          <w:kern w:val="32"/>
          <w:lang w:val="en-US"/>
        </w:rPr>
        <w:t>SMS</w:t>
      </w:r>
      <w:r w:rsidRPr="006467F9">
        <w:rPr>
          <w:rFonts w:cs="Arial"/>
          <w:color w:val="000000" w:themeColor="text1"/>
          <w:kern w:val="32"/>
        </w:rPr>
        <w:t xml:space="preserve"> с временным паролем для входа на Сайт, клиент становится полноценным зарегистрированным участником. По факту успешной активации, </w:t>
      </w:r>
      <w:ins w:id="17" w:author="Evgeniya Chzhan" w:date="2014-07-30T16:12:00Z">
        <w:r w:rsidR="00A728AF">
          <w:rPr>
            <w:rFonts w:cs="Arial"/>
            <w:color w:val="000000" w:themeColor="text1"/>
            <w:kern w:val="32"/>
          </w:rPr>
          <w:t xml:space="preserve">Банк </w:t>
        </w:r>
      </w:ins>
      <w:r w:rsidRPr="006467F9">
        <w:rPr>
          <w:rFonts w:cs="Arial"/>
          <w:color w:val="000000" w:themeColor="text1"/>
          <w:kern w:val="32"/>
        </w:rPr>
        <w:t>клиенту отправляет</w:t>
      </w:r>
      <w:del w:id="18" w:author="Evgeniya Chzhan" w:date="2014-07-30T16:12:00Z">
        <w:r w:rsidRPr="006467F9" w:rsidDel="00A728AF">
          <w:rPr>
            <w:rFonts w:cs="Arial"/>
            <w:color w:val="000000" w:themeColor="text1"/>
            <w:kern w:val="32"/>
          </w:rPr>
          <w:delText>ся</w:delText>
        </w:r>
      </w:del>
      <w:r w:rsidRPr="006467F9">
        <w:rPr>
          <w:rFonts w:cs="Arial"/>
          <w:color w:val="000000" w:themeColor="text1"/>
          <w:kern w:val="32"/>
        </w:rPr>
        <w:t xml:space="preserve"> </w:t>
      </w:r>
      <w:r w:rsidRPr="006467F9">
        <w:rPr>
          <w:rFonts w:cs="Arial"/>
          <w:color w:val="000000" w:themeColor="text1"/>
          <w:kern w:val="32"/>
          <w:lang w:val="en-US"/>
        </w:rPr>
        <w:t>SMS</w:t>
      </w:r>
      <w:r w:rsidRPr="006467F9">
        <w:rPr>
          <w:rFonts w:cs="Arial"/>
          <w:color w:val="000000" w:themeColor="text1"/>
          <w:kern w:val="32"/>
        </w:rPr>
        <w:t xml:space="preserve"> с номером виртуальной карты, клиент становится полноценным  активированным участником.</w:t>
      </w:r>
    </w:p>
    <w:p w:rsidR="006467F9" w:rsidRDefault="006467F9" w:rsidP="006467F9">
      <w:pPr>
        <w:pStyle w:val="ab"/>
        <w:ind w:left="720"/>
        <w:rPr>
          <w:rFonts w:cs="Arial"/>
          <w:color w:val="000000" w:themeColor="text1"/>
          <w:kern w:val="32"/>
        </w:rPr>
      </w:pPr>
      <w:commentRangeStart w:id="19"/>
      <w:r>
        <w:rPr>
          <w:rFonts w:cs="Arial"/>
          <w:color w:val="000000" w:themeColor="text1"/>
          <w:kern w:val="32"/>
        </w:rPr>
        <w:t>По факту не успешной регистрации</w:t>
      </w:r>
      <w:r w:rsidRPr="00954BF2">
        <w:rPr>
          <w:rFonts w:cs="Arial"/>
          <w:color w:val="000000" w:themeColor="text1"/>
          <w:kern w:val="32"/>
        </w:rPr>
        <w:t>/</w:t>
      </w:r>
      <w:r>
        <w:rPr>
          <w:rFonts w:cs="Arial"/>
          <w:color w:val="000000" w:themeColor="text1"/>
          <w:kern w:val="32"/>
        </w:rPr>
        <w:t xml:space="preserve">активации, </w:t>
      </w:r>
      <w:del w:id="20" w:author="Evgeniya Chzhan" w:date="2014-07-30T16:12:00Z">
        <w:r w:rsidDel="0051645E">
          <w:rPr>
            <w:rFonts w:cs="Arial"/>
            <w:color w:val="000000" w:themeColor="text1"/>
            <w:kern w:val="32"/>
          </w:rPr>
          <w:delText xml:space="preserve">Банк </w:delText>
        </w:r>
      </w:del>
      <w:ins w:id="21" w:author="Evgeniya Chzhan" w:date="2014-07-30T16:12:00Z">
        <w:r w:rsidR="0051645E">
          <w:rPr>
            <w:rFonts w:cs="Arial"/>
            <w:color w:val="000000" w:themeColor="text1"/>
            <w:kern w:val="32"/>
          </w:rPr>
          <w:t>Сайт</w:t>
        </w:r>
        <w:r w:rsidR="0051645E">
          <w:rPr>
            <w:rFonts w:cs="Arial"/>
            <w:color w:val="000000" w:themeColor="text1"/>
            <w:kern w:val="32"/>
          </w:rPr>
          <w:t xml:space="preserve"> </w:t>
        </w:r>
      </w:ins>
      <w:r>
        <w:rPr>
          <w:rFonts w:cs="Arial"/>
          <w:color w:val="000000" w:themeColor="text1"/>
          <w:kern w:val="32"/>
        </w:rPr>
        <w:t xml:space="preserve">клиенту отправляет </w:t>
      </w:r>
      <w:r>
        <w:rPr>
          <w:rFonts w:cs="Arial"/>
          <w:color w:val="000000" w:themeColor="text1"/>
          <w:kern w:val="32"/>
          <w:lang w:val="en-US"/>
        </w:rPr>
        <w:t>SMS</w:t>
      </w:r>
      <w:r>
        <w:rPr>
          <w:rFonts w:cs="Arial"/>
          <w:color w:val="000000" w:themeColor="text1"/>
          <w:kern w:val="32"/>
        </w:rPr>
        <w:t xml:space="preserve"> о невозможности регистрации</w:t>
      </w:r>
      <w:r w:rsidRPr="00954BF2">
        <w:rPr>
          <w:rFonts w:cs="Arial"/>
          <w:color w:val="000000" w:themeColor="text1"/>
          <w:kern w:val="32"/>
        </w:rPr>
        <w:t>/</w:t>
      </w:r>
      <w:r>
        <w:rPr>
          <w:rFonts w:cs="Arial"/>
          <w:color w:val="000000" w:themeColor="text1"/>
          <w:kern w:val="32"/>
        </w:rPr>
        <w:t>активации в Программе и о необходимости обратиться в Банк.</w:t>
      </w:r>
      <w:commentRangeEnd w:id="19"/>
      <w:r w:rsidR="0051645E">
        <w:rPr>
          <w:rStyle w:val="af6"/>
          <w:rFonts w:eastAsia="Times New Roman"/>
        </w:rPr>
        <w:commentReference w:id="19"/>
      </w:r>
    </w:p>
    <w:p w:rsidR="006467F9" w:rsidRPr="00EE0458" w:rsidRDefault="006467F9" w:rsidP="006467F9">
      <w:pPr>
        <w:pStyle w:val="ab"/>
        <w:numPr>
          <w:ilvl w:val="0"/>
          <w:numId w:val="3"/>
        </w:numPr>
        <w:rPr>
          <w:rFonts w:cs="Arial"/>
          <w:b/>
          <w:color w:val="000000" w:themeColor="text1"/>
          <w:kern w:val="32"/>
          <w:sz w:val="32"/>
          <w:szCs w:val="32"/>
        </w:rPr>
      </w:pPr>
      <w:r>
        <w:t>Выпуск карты участника Программы Коллекция осуществляется в течение 5 рабочих дней после успешной регистрации в Программе. Номер карты участника направляется клиенту на следующий рабочий день</w:t>
      </w:r>
      <w:r w:rsidRPr="00EE0458">
        <w:t xml:space="preserve"> </w:t>
      </w:r>
      <w:r>
        <w:t xml:space="preserve">после выпуска карты участника в </w:t>
      </w:r>
      <w:proofErr w:type="gramStart"/>
      <w:r>
        <w:t>отдельном</w:t>
      </w:r>
      <w:proofErr w:type="gramEnd"/>
      <w:r>
        <w:t xml:space="preserve"> </w:t>
      </w:r>
      <w:r>
        <w:rPr>
          <w:lang w:val="en-US"/>
        </w:rPr>
        <w:t>SMS</w:t>
      </w:r>
      <w:r w:rsidRPr="00EE0458">
        <w:t>.</w:t>
      </w:r>
    </w:p>
    <w:p w:rsidR="006467F9" w:rsidRPr="00CC657C" w:rsidRDefault="006467F9" w:rsidP="006467F9">
      <w:pPr>
        <w:pStyle w:val="ab"/>
        <w:numPr>
          <w:ilvl w:val="0"/>
          <w:numId w:val="3"/>
        </w:numPr>
        <w:rPr>
          <w:bCs/>
        </w:rPr>
      </w:pPr>
      <w:r w:rsidRPr="00CC657C">
        <w:t>Окончательный набор атрибутов и параметров сервиса будет уточнен на этапе БФТЗ.</w:t>
      </w:r>
    </w:p>
    <w:p w:rsidR="006467F9" w:rsidRPr="009B199C" w:rsidRDefault="006467F9" w:rsidP="006467F9">
      <w:pPr>
        <w:pStyle w:val="af4"/>
        <w:jc w:val="both"/>
      </w:pPr>
    </w:p>
    <w:p w:rsidR="00E36CDD" w:rsidRPr="0076364A" w:rsidRDefault="00E36CDD" w:rsidP="00E36CDD">
      <w:pPr>
        <w:pStyle w:val="ab"/>
        <w:ind w:left="720"/>
        <w:rPr>
          <w:rStyle w:val="11"/>
          <w:rFonts w:eastAsia="Arial Unicode MS"/>
          <w:b/>
        </w:rPr>
      </w:pPr>
    </w:p>
    <w:p w:rsidR="00F8310D" w:rsidRPr="00296D10" w:rsidRDefault="00F8310D" w:rsidP="00F8310D">
      <w:pPr>
        <w:pStyle w:val="ab"/>
        <w:rPr>
          <w:rStyle w:val="11"/>
          <w:rFonts w:eastAsia="Arial Unicode MS"/>
          <w:b/>
        </w:rPr>
      </w:pPr>
      <w:r w:rsidRPr="00296D10">
        <w:rPr>
          <w:rStyle w:val="11"/>
          <w:rFonts w:eastAsia="Arial Unicode MS"/>
          <w:b/>
        </w:rPr>
        <w:t>Функциональное распределение по модулям ППО</w:t>
      </w:r>
      <w:r w:rsidRPr="00296D10">
        <w:rPr>
          <w:rStyle w:val="a6"/>
          <w:bCs/>
        </w:rPr>
        <w:footnoteReference w:id="1"/>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3"/>
        <w:gridCol w:w="1790"/>
        <w:gridCol w:w="2268"/>
        <w:gridCol w:w="2976"/>
      </w:tblGrid>
      <w:tr w:rsidR="00F8310D" w:rsidRPr="00296D10" w:rsidTr="00CF7343">
        <w:tc>
          <w:tcPr>
            <w:tcW w:w="2713" w:type="dxa"/>
            <w:vAlign w:val="center"/>
          </w:tcPr>
          <w:p w:rsidR="00F8310D" w:rsidRPr="00296D10" w:rsidRDefault="00F8310D" w:rsidP="00CF7343">
            <w:pPr>
              <w:pStyle w:val="ad"/>
              <w:jc w:val="center"/>
            </w:pPr>
            <w:r w:rsidRPr="00296D10">
              <w:t>Функция бизнес-процесса</w:t>
            </w:r>
          </w:p>
        </w:tc>
        <w:tc>
          <w:tcPr>
            <w:tcW w:w="1790" w:type="dxa"/>
            <w:vAlign w:val="center"/>
          </w:tcPr>
          <w:p w:rsidR="00F8310D" w:rsidRPr="00296D10" w:rsidRDefault="00F8310D" w:rsidP="00CF7343">
            <w:pPr>
              <w:pStyle w:val="ad"/>
              <w:jc w:val="center"/>
            </w:pPr>
            <w:r w:rsidRPr="00296D10">
              <w:t>Модуль ППО</w:t>
            </w:r>
            <w:r w:rsidRPr="00296D10">
              <w:rPr>
                <w:rStyle w:val="a6"/>
              </w:rPr>
              <w:footnoteReference w:id="2"/>
            </w:r>
          </w:p>
        </w:tc>
        <w:tc>
          <w:tcPr>
            <w:tcW w:w="2268" w:type="dxa"/>
            <w:vAlign w:val="center"/>
          </w:tcPr>
          <w:p w:rsidR="00F8310D" w:rsidRPr="00296D10" w:rsidRDefault="00F8310D" w:rsidP="00CF7343">
            <w:pPr>
              <w:pStyle w:val="ad"/>
              <w:jc w:val="center"/>
            </w:pPr>
            <w:r w:rsidRPr="00296D10">
              <w:t>Ограничения (если существуют)</w:t>
            </w:r>
          </w:p>
        </w:tc>
        <w:tc>
          <w:tcPr>
            <w:tcW w:w="2976" w:type="dxa"/>
            <w:vAlign w:val="center"/>
          </w:tcPr>
          <w:p w:rsidR="00F8310D" w:rsidRPr="00296D10" w:rsidRDefault="00F8310D" w:rsidP="00CF7343">
            <w:pPr>
              <w:pStyle w:val="ad"/>
              <w:jc w:val="center"/>
            </w:pPr>
            <w:r w:rsidRPr="00296D10">
              <w:t>Принципы интеграции (если требуется)</w:t>
            </w:r>
          </w:p>
        </w:tc>
      </w:tr>
    </w:tbl>
    <w:p w:rsidR="00F8310D" w:rsidRPr="00DF703C" w:rsidRDefault="00F8310D" w:rsidP="00F8310D">
      <w:pPr>
        <w:pStyle w:val="ab"/>
        <w:rPr>
          <w:rStyle w:val="11"/>
          <w:rFonts w:eastAsia="Arial Unicode MS"/>
          <w:highlight w:val="yellow"/>
        </w:rPr>
      </w:pPr>
    </w:p>
    <w:p w:rsidR="00904DAF" w:rsidRPr="00E526ED" w:rsidRDefault="00904DAF" w:rsidP="00B97BC2">
      <w:pPr>
        <w:pStyle w:val="1"/>
        <w:numPr>
          <w:ilvl w:val="0"/>
          <w:numId w:val="29"/>
        </w:numPr>
        <w:rPr>
          <w:rStyle w:val="11"/>
          <w:b w:val="0"/>
          <w:bCs w:val="0"/>
        </w:rPr>
      </w:pPr>
      <w:r w:rsidRPr="00631E5F">
        <w:rPr>
          <w:rStyle w:val="11"/>
        </w:rPr>
        <w:t>Оценка плана мероприятий по реализации</w:t>
      </w:r>
    </w:p>
    <w:p w:rsidR="00904DAF" w:rsidRPr="00E526ED" w:rsidRDefault="00904DAF" w:rsidP="00904DAF">
      <w:pPr>
        <w:pStyle w:val="2"/>
        <w:rPr>
          <w:color w:val="000000" w:themeColor="text1"/>
        </w:rPr>
      </w:pPr>
      <w:r>
        <w:rPr>
          <w:color w:val="000000" w:themeColor="text1"/>
        </w:rPr>
        <w:t>5</w:t>
      </w:r>
      <w:r w:rsidRPr="00E526ED">
        <w:rPr>
          <w:color w:val="000000" w:themeColor="text1"/>
        </w:rPr>
        <w:t>.</w:t>
      </w:r>
      <w:r>
        <w:rPr>
          <w:color w:val="000000" w:themeColor="text1"/>
        </w:rPr>
        <w:t>1</w:t>
      </w:r>
      <w:r w:rsidRPr="00E526ED">
        <w:rPr>
          <w:color w:val="000000" w:themeColor="text1"/>
        </w:rPr>
        <w:t xml:space="preserve">. </w:t>
      </w:r>
      <w:r w:rsidRPr="00631E5F">
        <w:rPr>
          <w:rStyle w:val="11"/>
          <w:rFonts w:eastAsiaTheme="majorEastAsia" w:cstheme="majorBidi"/>
          <w:kern w:val="0"/>
          <w:sz w:val="24"/>
          <w:szCs w:val="24"/>
        </w:rPr>
        <w:t>План доработки Хранилища</w:t>
      </w:r>
    </w:p>
    <w:p w:rsidR="00904DAF" w:rsidRDefault="00904DAF" w:rsidP="00904DAF">
      <w:pPr>
        <w:pStyle w:val="2"/>
        <w:rPr>
          <w:rStyle w:val="11"/>
          <w:rFonts w:eastAsiaTheme="majorEastAsia" w:cstheme="majorBidi"/>
          <w:kern w:val="0"/>
          <w:sz w:val="24"/>
          <w:szCs w:val="24"/>
        </w:rPr>
      </w:pPr>
      <w:r>
        <w:rPr>
          <w:color w:val="000000" w:themeColor="text1"/>
        </w:rPr>
        <w:t>5</w:t>
      </w:r>
      <w:r w:rsidRPr="00E526ED">
        <w:rPr>
          <w:color w:val="000000" w:themeColor="text1"/>
        </w:rPr>
        <w:t>.</w:t>
      </w:r>
      <w:r>
        <w:rPr>
          <w:color w:val="000000" w:themeColor="text1"/>
        </w:rPr>
        <w:t>2</w:t>
      </w:r>
      <w:r w:rsidRPr="00E526ED">
        <w:rPr>
          <w:color w:val="000000" w:themeColor="text1"/>
        </w:rPr>
        <w:t xml:space="preserve">. </w:t>
      </w:r>
      <w:r w:rsidRPr="00631E5F">
        <w:rPr>
          <w:rStyle w:val="11"/>
          <w:rFonts w:eastAsiaTheme="majorEastAsia" w:cstheme="majorBidi"/>
          <w:kern w:val="0"/>
          <w:sz w:val="24"/>
          <w:szCs w:val="24"/>
        </w:rPr>
        <w:t>План доработки Сайта программы Коллекция</w:t>
      </w:r>
    </w:p>
    <w:p w:rsidR="00F8310D" w:rsidRDefault="00F8310D" w:rsidP="00F8310D">
      <w:pPr>
        <w:pStyle w:val="ab"/>
        <w:rPr>
          <w:rStyle w:val="11"/>
          <w:rFonts w:eastAsia="Arial Unicode MS"/>
          <w:b/>
          <w:highlight w:val="yellow"/>
        </w:rPr>
      </w:pPr>
    </w:p>
    <w:p w:rsidR="00472D6A" w:rsidRPr="00DF703C" w:rsidRDefault="00472D6A" w:rsidP="00F8310D">
      <w:pPr>
        <w:pStyle w:val="ab"/>
        <w:rPr>
          <w:rStyle w:val="11"/>
          <w:rFonts w:eastAsia="Arial Unicode MS"/>
          <w:b/>
          <w:highlight w:val="yellow"/>
        </w:rPr>
      </w:pPr>
    </w:p>
    <w:p w:rsidR="00F8310D" w:rsidRPr="00C61365" w:rsidRDefault="00F8310D" w:rsidP="00F8310D">
      <w:pPr>
        <w:pStyle w:val="ab"/>
        <w:rPr>
          <w:rStyle w:val="11"/>
          <w:rFonts w:eastAsia="Arial Unicode MS"/>
          <w:b/>
        </w:rPr>
      </w:pPr>
      <w:r w:rsidRPr="00C61365">
        <w:rPr>
          <w:rStyle w:val="11"/>
          <w:rFonts w:eastAsia="Arial Unicode MS"/>
          <w:b/>
        </w:rPr>
        <w:t>Риски реализации и внедрения</w:t>
      </w:r>
      <w:r w:rsidRPr="00C61365">
        <w:rPr>
          <w:rStyle w:val="a6"/>
          <w:bCs/>
        </w:rPr>
        <w:footnoteReference w:id="3"/>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5"/>
        <w:gridCol w:w="2078"/>
        <w:gridCol w:w="2577"/>
        <w:gridCol w:w="2471"/>
      </w:tblGrid>
      <w:tr w:rsidR="00ED04A7" w:rsidRPr="00C61365" w:rsidTr="00ED04A7">
        <w:trPr>
          <w:jc w:val="center"/>
        </w:trPr>
        <w:tc>
          <w:tcPr>
            <w:tcW w:w="2445" w:type="dxa"/>
            <w:vAlign w:val="center"/>
          </w:tcPr>
          <w:p w:rsidR="00ED04A7" w:rsidRPr="00C61365" w:rsidRDefault="00ED04A7" w:rsidP="00CF7343">
            <w:pPr>
              <w:pStyle w:val="ab"/>
              <w:keepNext/>
              <w:suppressAutoHyphens/>
              <w:spacing w:before="60" w:after="60"/>
              <w:jc w:val="center"/>
              <w:rPr>
                <w:rStyle w:val="11"/>
                <w:rFonts w:eastAsia="Arial Unicode MS"/>
                <w:b/>
              </w:rPr>
            </w:pPr>
            <w:r w:rsidRPr="00C61365">
              <w:rPr>
                <w:rStyle w:val="11"/>
                <w:rFonts w:eastAsia="Arial Unicode MS"/>
                <w:b/>
              </w:rPr>
              <w:t>Описание риска</w:t>
            </w:r>
          </w:p>
        </w:tc>
        <w:tc>
          <w:tcPr>
            <w:tcW w:w="2078" w:type="dxa"/>
          </w:tcPr>
          <w:p w:rsidR="00ED04A7" w:rsidRPr="00C61365" w:rsidRDefault="00ED04A7" w:rsidP="00CF7343">
            <w:pPr>
              <w:pStyle w:val="ab"/>
              <w:keepNext/>
              <w:suppressAutoHyphens/>
              <w:spacing w:before="60" w:after="60"/>
              <w:jc w:val="center"/>
              <w:rPr>
                <w:rStyle w:val="11"/>
                <w:rFonts w:eastAsia="Arial Unicode MS"/>
                <w:b/>
              </w:rPr>
            </w:pPr>
          </w:p>
        </w:tc>
        <w:tc>
          <w:tcPr>
            <w:tcW w:w="2577" w:type="dxa"/>
            <w:vAlign w:val="center"/>
          </w:tcPr>
          <w:p w:rsidR="00ED04A7" w:rsidRPr="00C61365" w:rsidRDefault="00ED04A7" w:rsidP="00CF7343">
            <w:pPr>
              <w:pStyle w:val="ab"/>
              <w:keepNext/>
              <w:suppressAutoHyphens/>
              <w:spacing w:before="60" w:after="60"/>
              <w:jc w:val="center"/>
              <w:rPr>
                <w:rStyle w:val="11"/>
                <w:rFonts w:eastAsia="Arial Unicode MS"/>
                <w:b/>
              </w:rPr>
            </w:pPr>
            <w:r w:rsidRPr="00C61365">
              <w:rPr>
                <w:rStyle w:val="11"/>
                <w:rFonts w:eastAsia="Arial Unicode MS"/>
                <w:b/>
              </w:rPr>
              <w:t>Критичность</w:t>
            </w:r>
          </w:p>
        </w:tc>
        <w:tc>
          <w:tcPr>
            <w:tcW w:w="2471" w:type="dxa"/>
            <w:vAlign w:val="center"/>
          </w:tcPr>
          <w:p w:rsidR="00ED04A7" w:rsidRPr="00C61365" w:rsidRDefault="00ED04A7" w:rsidP="00CF7343">
            <w:pPr>
              <w:pStyle w:val="ab"/>
              <w:keepNext/>
              <w:suppressAutoHyphens/>
              <w:spacing w:before="60" w:after="60"/>
              <w:jc w:val="center"/>
              <w:rPr>
                <w:rStyle w:val="11"/>
                <w:rFonts w:eastAsia="Arial Unicode MS"/>
                <w:b/>
              </w:rPr>
            </w:pPr>
            <w:r w:rsidRPr="00C61365">
              <w:rPr>
                <w:rStyle w:val="11"/>
                <w:rFonts w:eastAsia="Arial Unicode MS"/>
                <w:b/>
              </w:rPr>
              <w:t>Меры по снижению</w:t>
            </w:r>
          </w:p>
        </w:tc>
      </w:tr>
    </w:tbl>
    <w:p w:rsidR="00F8310D" w:rsidRPr="00DF703C" w:rsidRDefault="00F8310D" w:rsidP="00F8310D">
      <w:pPr>
        <w:pStyle w:val="ab"/>
        <w:rPr>
          <w:rStyle w:val="11"/>
          <w:rFonts w:eastAsia="Arial Unicode MS"/>
          <w:highlight w:val="yellow"/>
        </w:rPr>
      </w:pPr>
    </w:p>
    <w:p w:rsidR="00F8310D" w:rsidRPr="00C61365" w:rsidRDefault="00F8310D" w:rsidP="00B97BC2">
      <w:pPr>
        <w:pStyle w:val="ab"/>
        <w:numPr>
          <w:ilvl w:val="0"/>
          <w:numId w:val="29"/>
        </w:numPr>
        <w:ind w:left="567" w:hanging="567"/>
        <w:rPr>
          <w:rStyle w:val="11"/>
          <w:rFonts w:eastAsia="Arial Unicode MS"/>
        </w:rPr>
      </w:pPr>
      <w:r w:rsidRPr="00C61365">
        <w:rPr>
          <w:rStyle w:val="11"/>
          <w:rFonts w:eastAsia="Arial Unicode MS"/>
        </w:rPr>
        <w:t>Передано в Проект.</w:t>
      </w:r>
    </w:p>
    <w:p w:rsidR="00F8310D" w:rsidRPr="00DF703C" w:rsidRDefault="00F8310D" w:rsidP="00F8310D">
      <w:pPr>
        <w:pStyle w:val="ab"/>
        <w:ind w:left="567"/>
        <w:rPr>
          <w:rStyle w:val="11"/>
          <w:rFonts w:eastAsia="Arial Unicode MS"/>
          <w:highlight w:val="yellow"/>
        </w:rPr>
      </w:pPr>
    </w:p>
    <w:p w:rsidR="00F8310D" w:rsidRPr="008F1907" w:rsidRDefault="008F1907" w:rsidP="00F8310D">
      <w:pPr>
        <w:pStyle w:val="ab"/>
        <w:rPr>
          <w:rStyle w:val="11"/>
          <w:rFonts w:eastAsia="Arial Unicode MS"/>
        </w:rPr>
      </w:pPr>
      <w:r w:rsidRPr="00412DBC">
        <w:rPr>
          <w:rStyle w:val="11"/>
          <w:rFonts w:eastAsia="Arial Unicode MS"/>
          <w:b/>
          <w:i/>
        </w:rPr>
        <w:t>&lt;</w:t>
      </w:r>
      <w:r w:rsidR="00F8310D" w:rsidRPr="00C61365">
        <w:rPr>
          <w:rStyle w:val="11"/>
          <w:rFonts w:eastAsia="Arial Unicode MS"/>
          <w:b/>
          <w:i/>
        </w:rPr>
        <w:t xml:space="preserve">Раздел заполняется в случае, если по результатам Экспертизы </w:t>
      </w:r>
      <w:r w:rsidR="00F8310D">
        <w:rPr>
          <w:rStyle w:val="11"/>
          <w:rFonts w:eastAsia="Arial Unicode MS"/>
          <w:b/>
          <w:i/>
        </w:rPr>
        <w:t>З</w:t>
      </w:r>
      <w:r w:rsidR="00F8310D" w:rsidRPr="00C61365">
        <w:rPr>
          <w:rStyle w:val="11"/>
          <w:rFonts w:eastAsia="Arial Unicode MS"/>
          <w:b/>
          <w:i/>
        </w:rPr>
        <w:t xml:space="preserve">адачу требуется реализовать в рамках Проекта. </w:t>
      </w:r>
      <w:r w:rsidR="00F8310D">
        <w:rPr>
          <w:rStyle w:val="11"/>
          <w:rFonts w:eastAsia="Arial Unicode MS"/>
          <w:b/>
          <w:i/>
        </w:rPr>
        <w:t xml:space="preserve">При заполнении указывается наименование Проекта и обоснование </w:t>
      </w:r>
      <w:r w:rsidR="00F8310D">
        <w:rPr>
          <w:rStyle w:val="11"/>
          <w:rFonts w:eastAsia="Arial Unicode MS"/>
          <w:b/>
          <w:i/>
        </w:rPr>
        <w:lastRenderedPageBreak/>
        <w:t xml:space="preserve">передачи Задачи в Проект. </w:t>
      </w:r>
      <w:r w:rsidR="00F8310D" w:rsidRPr="00C61365">
        <w:rPr>
          <w:rStyle w:val="11"/>
          <w:rFonts w:eastAsia="Arial Unicode MS"/>
          <w:b/>
          <w:i/>
        </w:rPr>
        <w:t xml:space="preserve">Передача </w:t>
      </w:r>
      <w:r w:rsidR="00F8310D">
        <w:rPr>
          <w:rStyle w:val="11"/>
          <w:rFonts w:eastAsia="Arial Unicode MS"/>
          <w:b/>
          <w:i/>
        </w:rPr>
        <w:t>З</w:t>
      </w:r>
      <w:r w:rsidR="00F8310D" w:rsidRPr="00C61365">
        <w:rPr>
          <w:rStyle w:val="11"/>
          <w:rFonts w:eastAsia="Arial Unicode MS"/>
          <w:b/>
          <w:i/>
        </w:rPr>
        <w:t xml:space="preserve">адачи в Проект согласуется с Руководителем проекта, Заказчиком проекта и Спонсором проекта </w:t>
      </w:r>
      <w:r>
        <w:rPr>
          <w:rStyle w:val="11"/>
          <w:rFonts w:eastAsia="Arial Unicode MS"/>
          <w:b/>
          <w:i/>
        </w:rPr>
        <w:t xml:space="preserve">с отражением результатов в Листе </w:t>
      </w:r>
      <w:r w:rsidR="009575F0">
        <w:rPr>
          <w:rStyle w:val="11"/>
          <w:rFonts w:eastAsia="Arial Unicode MS"/>
          <w:b/>
          <w:i/>
        </w:rPr>
        <w:t xml:space="preserve">электронного </w:t>
      </w:r>
      <w:r>
        <w:rPr>
          <w:rStyle w:val="11"/>
          <w:rFonts w:eastAsia="Arial Unicode MS"/>
          <w:b/>
          <w:i/>
        </w:rPr>
        <w:t>согласования</w:t>
      </w:r>
      <w:r w:rsidRPr="00412DBC">
        <w:rPr>
          <w:rStyle w:val="11"/>
          <w:rFonts w:eastAsia="Arial Unicode MS"/>
          <w:b/>
          <w:i/>
        </w:rPr>
        <w:t>&gt;</w:t>
      </w:r>
    </w:p>
    <w:p w:rsidR="00ED04A7" w:rsidRPr="00814D78" w:rsidRDefault="00ED04A7" w:rsidP="00ED04A7">
      <w:pPr>
        <w:pStyle w:val="ab"/>
        <w:rPr>
          <w:rStyle w:val="11"/>
          <w:rFonts w:eastAsia="Arial Unicode MS"/>
        </w:rPr>
      </w:pPr>
      <w:r w:rsidRPr="00814D78">
        <w:rPr>
          <w:rStyle w:val="11"/>
          <w:rFonts w:eastAsia="Arial Unicode MS"/>
        </w:rPr>
        <w:t>История изменений документа:</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5"/>
        <w:gridCol w:w="1116"/>
        <w:gridCol w:w="2811"/>
        <w:gridCol w:w="1399"/>
        <w:gridCol w:w="2974"/>
      </w:tblGrid>
      <w:tr w:rsidR="00ED04A7" w:rsidRPr="000660A0" w:rsidTr="00083276">
        <w:tc>
          <w:tcPr>
            <w:tcW w:w="1305"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Номер</w:t>
            </w:r>
            <w:proofErr w:type="spellEnd"/>
            <w:r w:rsidRPr="008318D8">
              <w:rPr>
                <w:b/>
                <w:sz w:val="20"/>
                <w:lang w:val="en-US" w:bidi="he-IL"/>
              </w:rPr>
              <w:t xml:space="preserve"> </w:t>
            </w:r>
            <w:proofErr w:type="spellStart"/>
            <w:r w:rsidRPr="008318D8">
              <w:rPr>
                <w:b/>
                <w:sz w:val="20"/>
                <w:lang w:val="en-US" w:bidi="he-IL"/>
              </w:rPr>
              <w:t>версии</w:t>
            </w:r>
            <w:proofErr w:type="spellEnd"/>
          </w:p>
        </w:tc>
        <w:tc>
          <w:tcPr>
            <w:tcW w:w="1116"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Дата</w:t>
            </w:r>
            <w:proofErr w:type="spellEnd"/>
          </w:p>
        </w:tc>
        <w:tc>
          <w:tcPr>
            <w:tcW w:w="2811"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Действия</w:t>
            </w:r>
            <w:proofErr w:type="spellEnd"/>
          </w:p>
        </w:tc>
        <w:tc>
          <w:tcPr>
            <w:tcW w:w="1399"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Автор</w:t>
            </w:r>
            <w:proofErr w:type="spellEnd"/>
          </w:p>
        </w:tc>
        <w:tc>
          <w:tcPr>
            <w:tcW w:w="2974"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Основание</w:t>
            </w:r>
            <w:proofErr w:type="spellEnd"/>
          </w:p>
        </w:tc>
      </w:tr>
      <w:tr w:rsidR="00ED04A7" w:rsidRPr="000660A0" w:rsidTr="00083276">
        <w:tc>
          <w:tcPr>
            <w:tcW w:w="1305" w:type="dxa"/>
            <w:tcMar>
              <w:top w:w="28" w:type="dxa"/>
              <w:bottom w:w="28" w:type="dxa"/>
            </w:tcMar>
            <w:vAlign w:val="center"/>
          </w:tcPr>
          <w:p w:rsidR="00ED04A7" w:rsidRPr="000660A0" w:rsidRDefault="00120AA4" w:rsidP="00CF7343">
            <w:pPr>
              <w:rPr>
                <w:sz w:val="20"/>
              </w:rPr>
            </w:pPr>
            <w:r>
              <w:rPr>
                <w:sz w:val="20"/>
              </w:rPr>
              <w:t>1.0</w:t>
            </w:r>
          </w:p>
        </w:tc>
        <w:tc>
          <w:tcPr>
            <w:tcW w:w="1116" w:type="dxa"/>
            <w:tcMar>
              <w:top w:w="28" w:type="dxa"/>
              <w:bottom w:w="28" w:type="dxa"/>
            </w:tcMar>
            <w:vAlign w:val="center"/>
          </w:tcPr>
          <w:p w:rsidR="00ED04A7" w:rsidRPr="000660A0" w:rsidRDefault="00B4669E" w:rsidP="00F40AA2">
            <w:pPr>
              <w:rPr>
                <w:sz w:val="20"/>
              </w:rPr>
            </w:pPr>
            <w:r>
              <w:rPr>
                <w:sz w:val="20"/>
              </w:rPr>
              <w:t>18</w:t>
            </w:r>
            <w:r w:rsidR="00120AA4">
              <w:rPr>
                <w:sz w:val="20"/>
              </w:rPr>
              <w:t>.</w:t>
            </w:r>
            <w:r w:rsidR="004B6FEC">
              <w:rPr>
                <w:sz w:val="20"/>
              </w:rPr>
              <w:t>0</w:t>
            </w:r>
            <w:r w:rsidR="00F40AA2">
              <w:rPr>
                <w:sz w:val="20"/>
              </w:rPr>
              <w:t>6</w:t>
            </w:r>
            <w:r w:rsidR="00120AA4">
              <w:rPr>
                <w:sz w:val="20"/>
              </w:rPr>
              <w:t>.201</w:t>
            </w:r>
            <w:r w:rsidR="004B6FEC">
              <w:rPr>
                <w:sz w:val="20"/>
              </w:rPr>
              <w:t>4</w:t>
            </w:r>
          </w:p>
        </w:tc>
        <w:tc>
          <w:tcPr>
            <w:tcW w:w="2811" w:type="dxa"/>
            <w:tcMar>
              <w:top w:w="28" w:type="dxa"/>
              <w:bottom w:w="28" w:type="dxa"/>
            </w:tcMar>
            <w:vAlign w:val="center"/>
          </w:tcPr>
          <w:p w:rsidR="00ED04A7" w:rsidRPr="000660A0" w:rsidRDefault="00ED04A7" w:rsidP="00120AA4">
            <w:pPr>
              <w:rPr>
                <w:sz w:val="20"/>
              </w:rPr>
            </w:pPr>
            <w:r w:rsidRPr="000660A0">
              <w:rPr>
                <w:sz w:val="20"/>
              </w:rPr>
              <w:t xml:space="preserve">Создание документа </w:t>
            </w:r>
          </w:p>
        </w:tc>
        <w:tc>
          <w:tcPr>
            <w:tcW w:w="1399" w:type="dxa"/>
            <w:tcMar>
              <w:top w:w="28" w:type="dxa"/>
              <w:bottom w:w="28" w:type="dxa"/>
            </w:tcMar>
            <w:vAlign w:val="center"/>
          </w:tcPr>
          <w:p w:rsidR="00ED04A7" w:rsidRPr="000660A0" w:rsidRDefault="00120AA4" w:rsidP="00CF7343">
            <w:pPr>
              <w:rPr>
                <w:sz w:val="20"/>
              </w:rPr>
            </w:pPr>
            <w:r>
              <w:rPr>
                <w:sz w:val="20"/>
              </w:rPr>
              <w:t>Беккер А. В.</w:t>
            </w:r>
          </w:p>
        </w:tc>
        <w:tc>
          <w:tcPr>
            <w:tcW w:w="2974" w:type="dxa"/>
            <w:tcMar>
              <w:top w:w="28" w:type="dxa"/>
              <w:bottom w:w="28" w:type="dxa"/>
            </w:tcMar>
            <w:vAlign w:val="center"/>
          </w:tcPr>
          <w:p w:rsidR="00ED04A7" w:rsidRPr="000660A0" w:rsidRDefault="00ED04A7" w:rsidP="00CF7343">
            <w:pPr>
              <w:rPr>
                <w:sz w:val="20"/>
              </w:rPr>
            </w:pPr>
          </w:p>
        </w:tc>
      </w:tr>
      <w:tr w:rsidR="0022780B" w:rsidRPr="000660A0" w:rsidTr="00083276">
        <w:tc>
          <w:tcPr>
            <w:tcW w:w="1305"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22780B" w:rsidRPr="0022780B" w:rsidRDefault="0022780B" w:rsidP="00CF34F2">
            <w:pPr>
              <w:rPr>
                <w:sz w:val="20"/>
                <w:lang w:val="en-US"/>
              </w:rPr>
            </w:pPr>
            <w:r>
              <w:rPr>
                <w:sz w:val="20"/>
              </w:rPr>
              <w:t>1.</w:t>
            </w:r>
            <w:r>
              <w:rPr>
                <w:sz w:val="20"/>
                <w:lang w:val="en-US"/>
              </w:rPr>
              <w:t>2</w:t>
            </w:r>
          </w:p>
        </w:tc>
        <w:tc>
          <w:tcPr>
            <w:tcW w:w="111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22780B" w:rsidRPr="000660A0" w:rsidRDefault="0022780B" w:rsidP="0022780B">
            <w:pPr>
              <w:rPr>
                <w:sz w:val="20"/>
              </w:rPr>
            </w:pPr>
            <w:r>
              <w:rPr>
                <w:sz w:val="20"/>
                <w:lang w:val="en-US"/>
              </w:rPr>
              <w:t>08</w:t>
            </w:r>
            <w:r>
              <w:rPr>
                <w:sz w:val="20"/>
              </w:rPr>
              <w:t>.0</w:t>
            </w:r>
            <w:r>
              <w:rPr>
                <w:sz w:val="20"/>
                <w:lang w:val="en-US"/>
              </w:rPr>
              <w:t>7</w:t>
            </w:r>
            <w:r>
              <w:rPr>
                <w:sz w:val="20"/>
              </w:rPr>
              <w:t>.2014</w:t>
            </w:r>
          </w:p>
        </w:tc>
        <w:tc>
          <w:tcPr>
            <w:tcW w:w="281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22780B" w:rsidRPr="000660A0" w:rsidRDefault="0022780B" w:rsidP="00CF34F2">
            <w:pPr>
              <w:rPr>
                <w:sz w:val="20"/>
              </w:rPr>
            </w:pPr>
            <w:r>
              <w:rPr>
                <w:sz w:val="20"/>
              </w:rPr>
              <w:t>Замечания</w:t>
            </w:r>
            <w:r w:rsidRPr="000660A0">
              <w:rPr>
                <w:sz w:val="20"/>
              </w:rPr>
              <w:t xml:space="preserve"> </w:t>
            </w:r>
          </w:p>
        </w:tc>
        <w:tc>
          <w:tcPr>
            <w:tcW w:w="1399"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22780B" w:rsidRPr="000660A0" w:rsidRDefault="0022780B" w:rsidP="00CF34F2">
            <w:pPr>
              <w:rPr>
                <w:sz w:val="20"/>
              </w:rPr>
            </w:pPr>
            <w:r>
              <w:rPr>
                <w:sz w:val="20"/>
              </w:rPr>
              <w:t>Беккер А. В.</w:t>
            </w:r>
          </w:p>
        </w:tc>
        <w:tc>
          <w:tcPr>
            <w:tcW w:w="2974"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22780B" w:rsidRPr="000660A0" w:rsidRDefault="0022780B" w:rsidP="00CF34F2">
            <w:pPr>
              <w:rPr>
                <w:sz w:val="20"/>
              </w:rPr>
            </w:pPr>
          </w:p>
        </w:tc>
      </w:tr>
      <w:tr w:rsidR="008902C5" w:rsidRPr="000660A0" w:rsidTr="00D747A7">
        <w:tc>
          <w:tcPr>
            <w:tcW w:w="1305"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8902C5" w:rsidRPr="008902C5" w:rsidRDefault="008902C5" w:rsidP="00CF34F2">
            <w:pPr>
              <w:rPr>
                <w:sz w:val="20"/>
              </w:rPr>
            </w:pPr>
            <w:r>
              <w:rPr>
                <w:sz w:val="20"/>
              </w:rPr>
              <w:t>1.3</w:t>
            </w:r>
          </w:p>
        </w:tc>
        <w:tc>
          <w:tcPr>
            <w:tcW w:w="111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8902C5" w:rsidRPr="000660A0" w:rsidRDefault="008902C5" w:rsidP="00CF34F2">
            <w:pPr>
              <w:rPr>
                <w:sz w:val="20"/>
              </w:rPr>
            </w:pPr>
            <w:r>
              <w:rPr>
                <w:sz w:val="20"/>
              </w:rPr>
              <w:t>11.0</w:t>
            </w:r>
            <w:r>
              <w:rPr>
                <w:sz w:val="20"/>
                <w:lang w:val="en-US"/>
              </w:rPr>
              <w:t>7</w:t>
            </w:r>
            <w:r>
              <w:rPr>
                <w:sz w:val="20"/>
              </w:rPr>
              <w:t>.2014</w:t>
            </w:r>
          </w:p>
        </w:tc>
        <w:tc>
          <w:tcPr>
            <w:tcW w:w="281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8902C5" w:rsidRPr="000660A0" w:rsidRDefault="008902C5" w:rsidP="00CF34F2">
            <w:pPr>
              <w:rPr>
                <w:sz w:val="20"/>
              </w:rPr>
            </w:pPr>
            <w:r>
              <w:rPr>
                <w:sz w:val="20"/>
              </w:rPr>
              <w:t>Замечания</w:t>
            </w:r>
            <w:r w:rsidRPr="000660A0">
              <w:rPr>
                <w:sz w:val="20"/>
              </w:rPr>
              <w:t xml:space="preserve"> </w:t>
            </w:r>
          </w:p>
        </w:tc>
        <w:tc>
          <w:tcPr>
            <w:tcW w:w="1399"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8902C5" w:rsidRPr="000660A0" w:rsidRDefault="008902C5" w:rsidP="00CF34F2">
            <w:pPr>
              <w:rPr>
                <w:sz w:val="20"/>
              </w:rPr>
            </w:pPr>
            <w:r>
              <w:rPr>
                <w:sz w:val="20"/>
              </w:rPr>
              <w:t>Беккер А. В.</w:t>
            </w:r>
          </w:p>
        </w:tc>
        <w:tc>
          <w:tcPr>
            <w:tcW w:w="2974"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8902C5" w:rsidRPr="000660A0" w:rsidRDefault="008902C5" w:rsidP="00CF34F2">
            <w:pPr>
              <w:rPr>
                <w:sz w:val="20"/>
              </w:rPr>
            </w:pPr>
          </w:p>
        </w:tc>
      </w:tr>
      <w:tr w:rsidR="00AC3DE7" w:rsidRPr="000660A0" w:rsidTr="001127A4">
        <w:tc>
          <w:tcPr>
            <w:tcW w:w="1305"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AC3DE7" w:rsidRPr="00AC3DE7" w:rsidRDefault="00AC3DE7" w:rsidP="00AC3DE7">
            <w:pPr>
              <w:rPr>
                <w:sz w:val="20"/>
                <w:lang w:val="en-US"/>
              </w:rPr>
            </w:pPr>
            <w:r>
              <w:rPr>
                <w:sz w:val="20"/>
              </w:rPr>
              <w:t>1.</w:t>
            </w:r>
            <w:r>
              <w:rPr>
                <w:sz w:val="20"/>
                <w:lang w:val="en-US"/>
              </w:rPr>
              <w:t>4</w:t>
            </w:r>
          </w:p>
        </w:tc>
        <w:tc>
          <w:tcPr>
            <w:tcW w:w="111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AC3DE7" w:rsidRPr="000660A0" w:rsidRDefault="00AC3DE7" w:rsidP="00AC3DE7">
            <w:pPr>
              <w:rPr>
                <w:sz w:val="20"/>
              </w:rPr>
            </w:pPr>
            <w:r>
              <w:rPr>
                <w:sz w:val="20"/>
                <w:lang w:val="en-US"/>
              </w:rPr>
              <w:t>21</w:t>
            </w:r>
            <w:r>
              <w:rPr>
                <w:sz w:val="20"/>
              </w:rPr>
              <w:t>.0</w:t>
            </w:r>
            <w:r>
              <w:rPr>
                <w:sz w:val="20"/>
                <w:lang w:val="en-US"/>
              </w:rPr>
              <w:t>7</w:t>
            </w:r>
            <w:r>
              <w:rPr>
                <w:sz w:val="20"/>
              </w:rPr>
              <w:t>.2014</w:t>
            </w:r>
          </w:p>
        </w:tc>
        <w:tc>
          <w:tcPr>
            <w:tcW w:w="281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AC3DE7" w:rsidRPr="000660A0" w:rsidRDefault="00AC3DE7" w:rsidP="00CF31DB">
            <w:pPr>
              <w:rPr>
                <w:sz w:val="20"/>
              </w:rPr>
            </w:pPr>
            <w:r>
              <w:rPr>
                <w:sz w:val="20"/>
              </w:rPr>
              <w:t>Замечания</w:t>
            </w:r>
            <w:r w:rsidRPr="000660A0">
              <w:rPr>
                <w:sz w:val="20"/>
              </w:rPr>
              <w:t xml:space="preserve"> </w:t>
            </w:r>
          </w:p>
        </w:tc>
        <w:tc>
          <w:tcPr>
            <w:tcW w:w="1399"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AC3DE7" w:rsidRPr="000660A0" w:rsidRDefault="00AC3DE7" w:rsidP="00CF31DB">
            <w:pPr>
              <w:rPr>
                <w:sz w:val="20"/>
              </w:rPr>
            </w:pPr>
            <w:r>
              <w:rPr>
                <w:sz w:val="20"/>
              </w:rPr>
              <w:t>Беккер А. В.</w:t>
            </w:r>
          </w:p>
        </w:tc>
        <w:tc>
          <w:tcPr>
            <w:tcW w:w="2974"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AC3DE7" w:rsidRPr="000660A0" w:rsidRDefault="00AC3DE7" w:rsidP="00CF31DB">
            <w:pPr>
              <w:rPr>
                <w:sz w:val="20"/>
              </w:rPr>
            </w:pPr>
          </w:p>
        </w:tc>
      </w:tr>
    </w:tbl>
    <w:p w:rsidR="008F3BB8" w:rsidRDefault="008F3BB8">
      <w:pPr>
        <w:spacing w:after="200" w:line="276" w:lineRule="auto"/>
        <w:rPr>
          <w:rStyle w:val="11"/>
          <w:rFonts w:eastAsia="Arial Unicode MS"/>
          <w:bCs/>
        </w:rPr>
      </w:pPr>
      <w:r>
        <w:rPr>
          <w:rStyle w:val="11"/>
          <w:bCs/>
        </w:rPr>
        <w:br w:type="page"/>
      </w:r>
    </w:p>
    <w:p w:rsidR="00F8310D" w:rsidRDefault="008F1907" w:rsidP="00F8310D">
      <w:pPr>
        <w:pStyle w:val="ab"/>
        <w:rPr>
          <w:rStyle w:val="11"/>
          <w:rFonts w:eastAsia="Arial Unicode MS"/>
        </w:rPr>
      </w:pPr>
      <w:r>
        <w:rPr>
          <w:rStyle w:val="11"/>
          <w:rFonts w:eastAsia="Arial Unicode MS"/>
        </w:rPr>
        <w:lastRenderedPageBreak/>
        <w:t xml:space="preserve">Лист </w:t>
      </w:r>
      <w:r w:rsidR="005A3522">
        <w:rPr>
          <w:rStyle w:val="11"/>
          <w:rFonts w:eastAsia="Arial Unicode MS"/>
        </w:rPr>
        <w:t xml:space="preserve">электронного </w:t>
      </w:r>
      <w:r>
        <w:rPr>
          <w:rStyle w:val="11"/>
          <w:rFonts w:eastAsia="Arial Unicode MS"/>
        </w:rPr>
        <w:t>согласования</w:t>
      </w:r>
      <w:r w:rsidR="00F8310D" w:rsidRPr="003029B5">
        <w:rPr>
          <w:rStyle w:val="11"/>
          <w:rFonts w:eastAsia="Arial Unicode MS"/>
        </w:rPr>
        <w:t>:</w:t>
      </w:r>
    </w:p>
    <w:p w:rsidR="008F3BB8" w:rsidRPr="00507FE4" w:rsidRDefault="008F3BB8" w:rsidP="008F3BB8">
      <w:pPr>
        <w:pStyle w:val="ad"/>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1"/>
        <w:gridCol w:w="3025"/>
        <w:gridCol w:w="1843"/>
        <w:gridCol w:w="1671"/>
        <w:gridCol w:w="1391"/>
      </w:tblGrid>
      <w:tr w:rsidR="00913210" w:rsidTr="008A24D4">
        <w:tc>
          <w:tcPr>
            <w:tcW w:w="1761" w:type="dxa"/>
            <w:vAlign w:val="center"/>
          </w:tcPr>
          <w:p w:rsidR="00913210" w:rsidRPr="00AD33CE" w:rsidRDefault="00913210" w:rsidP="008A24D4">
            <w:pPr>
              <w:pStyle w:val="ad"/>
              <w:jc w:val="center"/>
              <w:rPr>
                <w:b/>
              </w:rPr>
            </w:pPr>
            <w:r w:rsidRPr="00AD33CE">
              <w:rPr>
                <w:b/>
              </w:rPr>
              <w:t>Подразделение</w:t>
            </w:r>
          </w:p>
        </w:tc>
        <w:tc>
          <w:tcPr>
            <w:tcW w:w="3025" w:type="dxa"/>
            <w:vAlign w:val="center"/>
          </w:tcPr>
          <w:p w:rsidR="00913210" w:rsidRPr="00AD33CE" w:rsidRDefault="00913210" w:rsidP="008A24D4">
            <w:pPr>
              <w:pStyle w:val="ad"/>
              <w:jc w:val="center"/>
              <w:rPr>
                <w:b/>
              </w:rPr>
            </w:pPr>
            <w:r w:rsidRPr="00AD33CE">
              <w:rPr>
                <w:b/>
              </w:rPr>
              <w:t>Должность</w:t>
            </w:r>
          </w:p>
        </w:tc>
        <w:tc>
          <w:tcPr>
            <w:tcW w:w="1843" w:type="dxa"/>
            <w:vAlign w:val="center"/>
          </w:tcPr>
          <w:p w:rsidR="00913210" w:rsidRPr="00AD33CE" w:rsidRDefault="00913210" w:rsidP="008A24D4">
            <w:pPr>
              <w:pStyle w:val="ad"/>
              <w:jc w:val="center"/>
              <w:rPr>
                <w:b/>
              </w:rPr>
            </w:pPr>
            <w:r w:rsidRPr="00AD33CE">
              <w:rPr>
                <w:b/>
              </w:rPr>
              <w:t>ФИО</w:t>
            </w:r>
          </w:p>
        </w:tc>
        <w:tc>
          <w:tcPr>
            <w:tcW w:w="1671" w:type="dxa"/>
            <w:vAlign w:val="center"/>
          </w:tcPr>
          <w:p w:rsidR="00913210" w:rsidRPr="00AD33CE" w:rsidRDefault="00913210" w:rsidP="008A24D4">
            <w:pPr>
              <w:pStyle w:val="ad"/>
              <w:jc w:val="center"/>
              <w:rPr>
                <w:b/>
              </w:rPr>
            </w:pPr>
            <w:r w:rsidRPr="00AD33CE">
              <w:rPr>
                <w:b/>
              </w:rPr>
              <w:t>Результат согласования</w:t>
            </w:r>
          </w:p>
        </w:tc>
        <w:tc>
          <w:tcPr>
            <w:tcW w:w="1391" w:type="dxa"/>
            <w:vAlign w:val="center"/>
          </w:tcPr>
          <w:p w:rsidR="00913210" w:rsidRPr="00AD33CE" w:rsidRDefault="00913210" w:rsidP="008A24D4">
            <w:pPr>
              <w:pStyle w:val="ad"/>
              <w:jc w:val="center"/>
              <w:rPr>
                <w:b/>
              </w:rPr>
            </w:pPr>
            <w:r w:rsidRPr="00AD33CE">
              <w:rPr>
                <w:b/>
              </w:rPr>
              <w:t>Дата</w:t>
            </w:r>
          </w:p>
        </w:tc>
      </w:tr>
      <w:tr w:rsidR="00913210" w:rsidTr="008A24D4">
        <w:tc>
          <w:tcPr>
            <w:tcW w:w="1761" w:type="dxa"/>
            <w:vAlign w:val="center"/>
          </w:tcPr>
          <w:p w:rsidR="00913210" w:rsidRPr="00AB4954" w:rsidRDefault="005A7F0D" w:rsidP="008A24D4">
            <w:pPr>
              <w:pStyle w:val="ad"/>
              <w:jc w:val="center"/>
            </w:pPr>
            <w:r w:rsidRPr="005A7F0D">
              <w:t xml:space="preserve">Отдел управления доходностью портфеля, </w:t>
            </w:r>
            <w:proofErr w:type="spellStart"/>
            <w:r w:rsidRPr="005A7F0D">
              <w:t>УПлК</w:t>
            </w:r>
            <w:proofErr w:type="spellEnd"/>
            <w:r w:rsidRPr="005A7F0D">
              <w:t>, ДРБ</w:t>
            </w:r>
          </w:p>
        </w:tc>
        <w:tc>
          <w:tcPr>
            <w:tcW w:w="3025" w:type="dxa"/>
            <w:vAlign w:val="center"/>
          </w:tcPr>
          <w:p w:rsidR="00913210" w:rsidRPr="00382C1C" w:rsidRDefault="005A7F0D" w:rsidP="008A24D4">
            <w:pPr>
              <w:pStyle w:val="ad"/>
              <w:jc w:val="center"/>
            </w:pPr>
            <w:r w:rsidRPr="005A7F0D">
              <w:t>Начальник отдела</w:t>
            </w:r>
          </w:p>
        </w:tc>
        <w:tc>
          <w:tcPr>
            <w:tcW w:w="1843" w:type="dxa"/>
            <w:vAlign w:val="center"/>
          </w:tcPr>
          <w:p w:rsidR="00913210" w:rsidRPr="00DF15B6" w:rsidRDefault="00913210" w:rsidP="008A24D4">
            <w:pPr>
              <w:pStyle w:val="ad"/>
              <w:jc w:val="center"/>
            </w:pPr>
            <w:r>
              <w:t>Захарова А.И.</w:t>
            </w:r>
          </w:p>
        </w:tc>
        <w:tc>
          <w:tcPr>
            <w:tcW w:w="1671" w:type="dxa"/>
            <w:vAlign w:val="center"/>
          </w:tcPr>
          <w:p w:rsidR="00913210" w:rsidRPr="00382C1C" w:rsidRDefault="00913210" w:rsidP="008A24D4">
            <w:pPr>
              <w:pStyle w:val="ad"/>
              <w:jc w:val="center"/>
            </w:pPr>
          </w:p>
        </w:tc>
        <w:tc>
          <w:tcPr>
            <w:tcW w:w="1391" w:type="dxa"/>
            <w:vAlign w:val="center"/>
          </w:tcPr>
          <w:p w:rsidR="00913210" w:rsidRPr="00AB4954" w:rsidRDefault="00913210" w:rsidP="008A24D4">
            <w:pPr>
              <w:pStyle w:val="ad"/>
              <w:jc w:val="center"/>
            </w:pPr>
          </w:p>
        </w:tc>
      </w:tr>
      <w:tr w:rsidR="00913210" w:rsidTr="008A24D4">
        <w:tc>
          <w:tcPr>
            <w:tcW w:w="1761" w:type="dxa"/>
            <w:vAlign w:val="center"/>
          </w:tcPr>
          <w:p w:rsidR="00913210" w:rsidRPr="005734C0" w:rsidRDefault="00913210" w:rsidP="008A24D4">
            <w:pPr>
              <w:pStyle w:val="ad"/>
              <w:jc w:val="center"/>
            </w:pPr>
            <w:r w:rsidRPr="00913210">
              <w:t>Отдел сервисных продуктов и программ лояльности, ДРБ</w:t>
            </w:r>
          </w:p>
        </w:tc>
        <w:tc>
          <w:tcPr>
            <w:tcW w:w="3025" w:type="dxa"/>
            <w:vAlign w:val="center"/>
          </w:tcPr>
          <w:p w:rsidR="00913210" w:rsidRPr="005734C0" w:rsidRDefault="00913210" w:rsidP="008A24D4">
            <w:pPr>
              <w:pStyle w:val="ad"/>
              <w:jc w:val="center"/>
            </w:pPr>
            <w:r>
              <w:t>Начальник отдела</w:t>
            </w:r>
          </w:p>
        </w:tc>
        <w:tc>
          <w:tcPr>
            <w:tcW w:w="1843" w:type="dxa"/>
            <w:vAlign w:val="center"/>
          </w:tcPr>
          <w:p w:rsidR="00913210" w:rsidRPr="005F3D63" w:rsidRDefault="00913210" w:rsidP="00913210">
            <w:pPr>
              <w:pStyle w:val="ad"/>
              <w:jc w:val="center"/>
            </w:pPr>
            <w:r w:rsidRPr="00913210">
              <w:t>Кривошей Н</w:t>
            </w:r>
            <w:r>
              <w:t>.</w:t>
            </w:r>
            <w:r w:rsidRPr="00913210">
              <w:t>В</w:t>
            </w:r>
            <w:r>
              <w:t>.</w:t>
            </w:r>
          </w:p>
        </w:tc>
        <w:tc>
          <w:tcPr>
            <w:tcW w:w="1671" w:type="dxa"/>
            <w:vAlign w:val="center"/>
          </w:tcPr>
          <w:p w:rsidR="00913210" w:rsidRPr="005734C0" w:rsidRDefault="002B65CB" w:rsidP="008A24D4">
            <w:pPr>
              <w:pStyle w:val="ad"/>
              <w:jc w:val="center"/>
            </w:pPr>
            <w:r>
              <w:t>Согласовано</w:t>
            </w:r>
          </w:p>
        </w:tc>
        <w:tc>
          <w:tcPr>
            <w:tcW w:w="1391" w:type="dxa"/>
            <w:vAlign w:val="center"/>
          </w:tcPr>
          <w:p w:rsidR="00913210" w:rsidRDefault="002B65CB" w:rsidP="008A24D4">
            <w:pPr>
              <w:pStyle w:val="ad"/>
              <w:jc w:val="center"/>
            </w:pPr>
            <w:r>
              <w:t>01.07.2014</w:t>
            </w:r>
          </w:p>
        </w:tc>
      </w:tr>
      <w:tr w:rsidR="00372012" w:rsidTr="008A24D4">
        <w:tc>
          <w:tcPr>
            <w:tcW w:w="1761" w:type="dxa"/>
            <w:vAlign w:val="center"/>
          </w:tcPr>
          <w:p w:rsidR="00372012" w:rsidRPr="00105969" w:rsidRDefault="00372012" w:rsidP="00105969">
            <w:pPr>
              <w:jc w:val="center"/>
              <w:rPr>
                <w:rFonts w:ascii="Cambria" w:hAnsi="Cambria"/>
                <w:sz w:val="22"/>
                <w:szCs w:val="22"/>
              </w:rPr>
            </w:pPr>
            <w:r w:rsidRPr="00105969">
              <w:rPr>
                <w:rFonts w:ascii="Cambria" w:hAnsi="Cambria"/>
                <w:sz w:val="22"/>
                <w:szCs w:val="22"/>
              </w:rPr>
              <w:t>Менеджер продукта Группы программы Коллекция</w:t>
            </w:r>
          </w:p>
          <w:p w:rsidR="00372012" w:rsidRPr="00105969" w:rsidRDefault="00372012" w:rsidP="00105969">
            <w:pPr>
              <w:jc w:val="center"/>
              <w:rPr>
                <w:rFonts w:ascii="Cambria" w:hAnsi="Cambria"/>
                <w:sz w:val="22"/>
                <w:szCs w:val="22"/>
              </w:rPr>
            </w:pPr>
            <w:r w:rsidRPr="00105969">
              <w:rPr>
                <w:rFonts w:ascii="Cambria" w:hAnsi="Cambria"/>
                <w:sz w:val="22"/>
                <w:szCs w:val="22"/>
              </w:rPr>
              <w:t>Отдела сервисных продуктов и программ лояльности</w:t>
            </w:r>
          </w:p>
          <w:p w:rsidR="00372012" w:rsidRPr="00105969" w:rsidRDefault="00372012" w:rsidP="00105969">
            <w:pPr>
              <w:jc w:val="center"/>
              <w:rPr>
                <w:rFonts w:ascii="Cambria" w:hAnsi="Cambria"/>
                <w:sz w:val="22"/>
                <w:szCs w:val="22"/>
              </w:rPr>
            </w:pPr>
            <w:r w:rsidRPr="00105969">
              <w:rPr>
                <w:rFonts w:ascii="Cambria" w:hAnsi="Cambria"/>
                <w:sz w:val="22"/>
                <w:szCs w:val="22"/>
              </w:rPr>
              <w:t>Департамента розничного бизнеса</w:t>
            </w:r>
          </w:p>
          <w:p w:rsidR="00372012" w:rsidRPr="00105969" w:rsidRDefault="00372012" w:rsidP="00105969">
            <w:pPr>
              <w:pStyle w:val="ad"/>
              <w:jc w:val="center"/>
              <w:rPr>
                <w:szCs w:val="22"/>
              </w:rPr>
            </w:pPr>
          </w:p>
        </w:tc>
        <w:tc>
          <w:tcPr>
            <w:tcW w:w="3025" w:type="dxa"/>
            <w:vAlign w:val="center"/>
          </w:tcPr>
          <w:p w:rsidR="00372012" w:rsidRPr="00105969" w:rsidRDefault="00372012" w:rsidP="00105969">
            <w:pPr>
              <w:pStyle w:val="ad"/>
              <w:jc w:val="center"/>
              <w:rPr>
                <w:szCs w:val="22"/>
              </w:rPr>
            </w:pPr>
            <w:r w:rsidRPr="00105969">
              <w:rPr>
                <w:rFonts w:ascii="Cambria" w:hAnsi="Cambria"/>
                <w:szCs w:val="22"/>
              </w:rPr>
              <w:t>Менеджер продукта</w:t>
            </w:r>
          </w:p>
        </w:tc>
        <w:tc>
          <w:tcPr>
            <w:tcW w:w="1843" w:type="dxa"/>
            <w:vAlign w:val="center"/>
          </w:tcPr>
          <w:p w:rsidR="00372012" w:rsidRPr="00105969" w:rsidRDefault="00372012" w:rsidP="00105969">
            <w:pPr>
              <w:pStyle w:val="ad"/>
              <w:jc w:val="center"/>
              <w:rPr>
                <w:szCs w:val="22"/>
              </w:rPr>
            </w:pPr>
            <w:r w:rsidRPr="00105969">
              <w:rPr>
                <w:szCs w:val="22"/>
              </w:rPr>
              <w:t>Доценко В. А.</w:t>
            </w:r>
          </w:p>
        </w:tc>
        <w:tc>
          <w:tcPr>
            <w:tcW w:w="1671" w:type="dxa"/>
            <w:vAlign w:val="center"/>
          </w:tcPr>
          <w:p w:rsidR="00372012" w:rsidRPr="00105969" w:rsidRDefault="00372012" w:rsidP="001F5957">
            <w:pPr>
              <w:pStyle w:val="ad"/>
              <w:jc w:val="center"/>
              <w:rPr>
                <w:szCs w:val="22"/>
              </w:rPr>
            </w:pPr>
            <w:r>
              <w:rPr>
                <w:szCs w:val="22"/>
              </w:rPr>
              <w:t>Согласовано</w:t>
            </w:r>
          </w:p>
        </w:tc>
        <w:tc>
          <w:tcPr>
            <w:tcW w:w="1391" w:type="dxa"/>
            <w:vAlign w:val="center"/>
          </w:tcPr>
          <w:p w:rsidR="00372012" w:rsidRPr="00105969" w:rsidRDefault="00372012" w:rsidP="001F5957">
            <w:pPr>
              <w:pStyle w:val="ad"/>
              <w:jc w:val="center"/>
              <w:rPr>
                <w:szCs w:val="22"/>
              </w:rPr>
            </w:pPr>
            <w:r>
              <w:rPr>
                <w:szCs w:val="22"/>
              </w:rPr>
              <w:t>11.07.2014</w:t>
            </w:r>
          </w:p>
        </w:tc>
      </w:tr>
      <w:tr w:rsidR="00372012" w:rsidTr="008A24D4">
        <w:tc>
          <w:tcPr>
            <w:tcW w:w="1761" w:type="dxa"/>
            <w:vAlign w:val="center"/>
          </w:tcPr>
          <w:p w:rsidR="00372012" w:rsidRDefault="00372012" w:rsidP="008A24D4">
            <w:pPr>
              <w:pStyle w:val="ad"/>
              <w:jc w:val="center"/>
            </w:pPr>
            <w:r w:rsidRPr="008A7E10">
              <w:t>Компания ООО "Программа "Коллекция"</w:t>
            </w:r>
          </w:p>
        </w:tc>
        <w:tc>
          <w:tcPr>
            <w:tcW w:w="3025" w:type="dxa"/>
            <w:vAlign w:val="center"/>
          </w:tcPr>
          <w:p w:rsidR="00372012" w:rsidRDefault="00372012" w:rsidP="008A24D4">
            <w:pPr>
              <w:pStyle w:val="ad"/>
              <w:jc w:val="center"/>
            </w:pPr>
            <w:r w:rsidRPr="008A7E10">
              <w:t>Генеральный директор</w:t>
            </w:r>
          </w:p>
        </w:tc>
        <w:tc>
          <w:tcPr>
            <w:tcW w:w="1843" w:type="dxa"/>
            <w:vAlign w:val="center"/>
          </w:tcPr>
          <w:p w:rsidR="00372012" w:rsidRPr="008A7E10" w:rsidRDefault="00372012" w:rsidP="008A7E10">
            <w:pPr>
              <w:pStyle w:val="ad"/>
              <w:jc w:val="center"/>
              <w:rPr>
                <w:szCs w:val="22"/>
              </w:rPr>
            </w:pPr>
            <w:r w:rsidRPr="008A7E10">
              <w:rPr>
                <w:szCs w:val="22"/>
              </w:rPr>
              <w:t>Белозерова Т</w:t>
            </w:r>
            <w:r>
              <w:rPr>
                <w:szCs w:val="22"/>
              </w:rPr>
              <w:t>.В.</w:t>
            </w:r>
          </w:p>
        </w:tc>
        <w:tc>
          <w:tcPr>
            <w:tcW w:w="1671" w:type="dxa"/>
            <w:vAlign w:val="center"/>
          </w:tcPr>
          <w:p w:rsidR="00372012" w:rsidRDefault="00372012" w:rsidP="008A24D4">
            <w:pPr>
              <w:pStyle w:val="ad"/>
              <w:jc w:val="center"/>
            </w:pPr>
          </w:p>
        </w:tc>
        <w:tc>
          <w:tcPr>
            <w:tcW w:w="1391" w:type="dxa"/>
            <w:vAlign w:val="center"/>
          </w:tcPr>
          <w:p w:rsidR="00372012" w:rsidRDefault="00372012" w:rsidP="008A24D4">
            <w:pPr>
              <w:pStyle w:val="ad"/>
              <w:jc w:val="center"/>
            </w:pPr>
          </w:p>
        </w:tc>
      </w:tr>
      <w:tr w:rsidR="00372012" w:rsidTr="008A24D4">
        <w:tc>
          <w:tcPr>
            <w:tcW w:w="1761" w:type="dxa"/>
            <w:vAlign w:val="center"/>
          </w:tcPr>
          <w:p w:rsidR="00372012" w:rsidRDefault="00372012" w:rsidP="008A24D4">
            <w:pPr>
              <w:pStyle w:val="ad"/>
              <w:jc w:val="center"/>
            </w:pPr>
            <w:r w:rsidRPr="008A7E10">
              <w:t>ДРБ,  Отдел проектов ДРБ</w:t>
            </w:r>
          </w:p>
        </w:tc>
        <w:tc>
          <w:tcPr>
            <w:tcW w:w="3025" w:type="dxa"/>
            <w:vAlign w:val="center"/>
          </w:tcPr>
          <w:p w:rsidR="00372012" w:rsidRDefault="00372012" w:rsidP="008A24D4">
            <w:pPr>
              <w:pStyle w:val="ad"/>
              <w:jc w:val="center"/>
            </w:pPr>
            <w:r w:rsidRPr="008A7E10">
              <w:t>Руководитель проекта</w:t>
            </w:r>
          </w:p>
        </w:tc>
        <w:tc>
          <w:tcPr>
            <w:tcW w:w="1843" w:type="dxa"/>
            <w:vAlign w:val="center"/>
          </w:tcPr>
          <w:p w:rsidR="00372012" w:rsidRPr="008A7E10" w:rsidRDefault="00372012" w:rsidP="008A7E10">
            <w:pPr>
              <w:pStyle w:val="ad"/>
              <w:jc w:val="center"/>
            </w:pPr>
            <w:r w:rsidRPr="008A7E10">
              <w:t>Гуськов К. С.</w:t>
            </w:r>
          </w:p>
        </w:tc>
        <w:tc>
          <w:tcPr>
            <w:tcW w:w="1671" w:type="dxa"/>
            <w:vAlign w:val="center"/>
          </w:tcPr>
          <w:p w:rsidR="00372012" w:rsidRPr="00FC703A" w:rsidRDefault="00FC703A" w:rsidP="008A24D4">
            <w:pPr>
              <w:pStyle w:val="ad"/>
              <w:jc w:val="center"/>
            </w:pPr>
            <w:r>
              <w:t>Не требуется</w:t>
            </w:r>
          </w:p>
        </w:tc>
        <w:tc>
          <w:tcPr>
            <w:tcW w:w="1391" w:type="dxa"/>
            <w:vAlign w:val="center"/>
          </w:tcPr>
          <w:p w:rsidR="00372012" w:rsidRDefault="00372012" w:rsidP="008A24D4">
            <w:pPr>
              <w:pStyle w:val="ad"/>
              <w:jc w:val="center"/>
            </w:pPr>
          </w:p>
        </w:tc>
      </w:tr>
      <w:tr w:rsidR="006469BF" w:rsidTr="008A24D4">
        <w:tc>
          <w:tcPr>
            <w:tcW w:w="1761" w:type="dxa"/>
            <w:vAlign w:val="center"/>
          </w:tcPr>
          <w:p w:rsidR="006469BF" w:rsidRPr="008A7E10" w:rsidRDefault="006469BF" w:rsidP="008A7E10">
            <w:pPr>
              <w:pStyle w:val="ad"/>
              <w:rPr>
                <w:szCs w:val="22"/>
                <w:lang w:val="en-US"/>
              </w:rPr>
            </w:pPr>
            <w:r>
              <w:rPr>
                <w:szCs w:val="22"/>
              </w:rPr>
              <w:t>Отдел ДБО УТДО ДБИТ</w:t>
            </w:r>
          </w:p>
        </w:tc>
        <w:tc>
          <w:tcPr>
            <w:tcW w:w="3025" w:type="dxa"/>
            <w:vAlign w:val="center"/>
          </w:tcPr>
          <w:p w:rsidR="006469BF" w:rsidRDefault="006469BF" w:rsidP="008A7E10">
            <w:pPr>
              <w:pStyle w:val="ad"/>
              <w:jc w:val="center"/>
            </w:pPr>
            <w:r w:rsidRPr="00140604">
              <w:rPr>
                <w:szCs w:val="22"/>
              </w:rPr>
              <w:t>Ведущий технолог</w:t>
            </w:r>
          </w:p>
        </w:tc>
        <w:tc>
          <w:tcPr>
            <w:tcW w:w="1843" w:type="dxa"/>
            <w:vAlign w:val="center"/>
          </w:tcPr>
          <w:p w:rsidR="006469BF" w:rsidRDefault="006469BF" w:rsidP="008A24D4">
            <w:pPr>
              <w:pStyle w:val="ad"/>
              <w:jc w:val="center"/>
            </w:pPr>
            <w:r w:rsidRPr="00140604">
              <w:rPr>
                <w:szCs w:val="22"/>
              </w:rPr>
              <w:t>Беккер А.В.</w:t>
            </w:r>
          </w:p>
        </w:tc>
        <w:tc>
          <w:tcPr>
            <w:tcW w:w="1671" w:type="dxa"/>
            <w:vAlign w:val="center"/>
          </w:tcPr>
          <w:p w:rsidR="006469BF" w:rsidRPr="00105969" w:rsidRDefault="006469BF" w:rsidP="001F5957">
            <w:pPr>
              <w:pStyle w:val="ad"/>
              <w:jc w:val="center"/>
              <w:rPr>
                <w:szCs w:val="22"/>
              </w:rPr>
            </w:pPr>
            <w:r>
              <w:rPr>
                <w:szCs w:val="22"/>
              </w:rPr>
              <w:t>Согласовано</w:t>
            </w:r>
          </w:p>
        </w:tc>
        <w:tc>
          <w:tcPr>
            <w:tcW w:w="1391" w:type="dxa"/>
            <w:vAlign w:val="center"/>
          </w:tcPr>
          <w:p w:rsidR="006469BF" w:rsidRPr="00105969" w:rsidRDefault="006469BF" w:rsidP="001F5957">
            <w:pPr>
              <w:pStyle w:val="ad"/>
              <w:jc w:val="center"/>
              <w:rPr>
                <w:szCs w:val="22"/>
              </w:rPr>
            </w:pPr>
            <w:r>
              <w:rPr>
                <w:szCs w:val="22"/>
              </w:rPr>
              <w:t>11.07.2014</w:t>
            </w:r>
          </w:p>
        </w:tc>
      </w:tr>
      <w:tr w:rsidR="006469BF" w:rsidTr="008A24D4">
        <w:tc>
          <w:tcPr>
            <w:tcW w:w="1761" w:type="dxa"/>
            <w:vAlign w:val="center"/>
          </w:tcPr>
          <w:p w:rsidR="006469BF" w:rsidRPr="005734C0" w:rsidRDefault="006469BF" w:rsidP="008A24D4">
            <w:pPr>
              <w:pStyle w:val="ad"/>
              <w:jc w:val="center"/>
            </w:pPr>
            <w:r>
              <w:t>УА ДБИТ</w:t>
            </w:r>
          </w:p>
        </w:tc>
        <w:tc>
          <w:tcPr>
            <w:tcW w:w="3025" w:type="dxa"/>
            <w:vAlign w:val="center"/>
          </w:tcPr>
          <w:p w:rsidR="006469BF" w:rsidRPr="008A7E10" w:rsidRDefault="006469BF" w:rsidP="008A24D4">
            <w:pPr>
              <w:pStyle w:val="ad"/>
              <w:jc w:val="center"/>
            </w:pPr>
            <w:r>
              <w:t>Архитектор</w:t>
            </w:r>
          </w:p>
        </w:tc>
        <w:tc>
          <w:tcPr>
            <w:tcW w:w="1843" w:type="dxa"/>
            <w:vAlign w:val="center"/>
          </w:tcPr>
          <w:p w:rsidR="006469BF" w:rsidRPr="005F3D63" w:rsidRDefault="006469BF" w:rsidP="008A24D4">
            <w:pPr>
              <w:pStyle w:val="ad"/>
              <w:jc w:val="center"/>
            </w:pPr>
            <w:r>
              <w:t>Аверичев Д.В.</w:t>
            </w:r>
          </w:p>
        </w:tc>
        <w:tc>
          <w:tcPr>
            <w:tcW w:w="1671" w:type="dxa"/>
            <w:vAlign w:val="center"/>
          </w:tcPr>
          <w:p w:rsidR="006469BF" w:rsidRDefault="009D3E14" w:rsidP="008A24D4">
            <w:pPr>
              <w:pStyle w:val="ad"/>
              <w:jc w:val="center"/>
            </w:pPr>
            <w:r>
              <w:rPr>
                <w:szCs w:val="22"/>
              </w:rPr>
              <w:t>Согласовано</w:t>
            </w:r>
          </w:p>
        </w:tc>
        <w:tc>
          <w:tcPr>
            <w:tcW w:w="1391" w:type="dxa"/>
            <w:vAlign w:val="center"/>
          </w:tcPr>
          <w:p w:rsidR="006469BF" w:rsidRDefault="009D3E14" w:rsidP="009D3E14">
            <w:pPr>
              <w:pStyle w:val="ad"/>
              <w:jc w:val="center"/>
            </w:pPr>
            <w:r>
              <w:rPr>
                <w:szCs w:val="22"/>
              </w:rPr>
              <w:t>1</w:t>
            </w:r>
            <w:r>
              <w:rPr>
                <w:szCs w:val="22"/>
                <w:lang w:val="en-US"/>
              </w:rPr>
              <w:t>8</w:t>
            </w:r>
            <w:r>
              <w:rPr>
                <w:szCs w:val="22"/>
              </w:rPr>
              <w:t>.07.2014</w:t>
            </w:r>
          </w:p>
        </w:tc>
      </w:tr>
      <w:tr w:rsidR="00745E8B" w:rsidRPr="00105969" w:rsidTr="00745E8B">
        <w:tc>
          <w:tcPr>
            <w:tcW w:w="1761" w:type="dxa"/>
            <w:tcBorders>
              <w:top w:val="single" w:sz="4" w:space="0" w:color="auto"/>
              <w:left w:val="single" w:sz="4" w:space="0" w:color="auto"/>
              <w:bottom w:val="single" w:sz="4" w:space="0" w:color="auto"/>
              <w:right w:val="single" w:sz="4" w:space="0" w:color="auto"/>
            </w:tcBorders>
            <w:vAlign w:val="center"/>
          </w:tcPr>
          <w:p w:rsidR="00745E8B" w:rsidRPr="00A62BEF" w:rsidRDefault="00745E8B" w:rsidP="00CF31DB">
            <w:pPr>
              <w:pStyle w:val="ad"/>
              <w:jc w:val="center"/>
            </w:pPr>
            <w:r w:rsidRPr="00A62BEF">
              <w:t>Отдел сервисных продуктов и программ лояльности, ДРБ</w:t>
            </w:r>
          </w:p>
        </w:tc>
        <w:tc>
          <w:tcPr>
            <w:tcW w:w="3025" w:type="dxa"/>
            <w:tcBorders>
              <w:top w:val="single" w:sz="4" w:space="0" w:color="auto"/>
              <w:left w:val="single" w:sz="4" w:space="0" w:color="auto"/>
              <w:bottom w:val="single" w:sz="4" w:space="0" w:color="auto"/>
              <w:right w:val="single" w:sz="4" w:space="0" w:color="auto"/>
            </w:tcBorders>
            <w:vAlign w:val="center"/>
          </w:tcPr>
          <w:p w:rsidR="00745E8B" w:rsidRPr="00A62BEF" w:rsidRDefault="00745E8B" w:rsidP="00CF31DB">
            <w:pPr>
              <w:pStyle w:val="ad"/>
              <w:jc w:val="center"/>
            </w:pPr>
            <w:r w:rsidRPr="00A62BEF">
              <w:t xml:space="preserve">Зам. начальника </w:t>
            </w:r>
            <w:proofErr w:type="spellStart"/>
            <w:r w:rsidRPr="00A62BEF">
              <w:t>отдела</w:t>
            </w:r>
            <w:proofErr w:type="gramStart"/>
            <w:r w:rsidRPr="00A62BEF">
              <w:t>,р</w:t>
            </w:r>
            <w:proofErr w:type="gramEnd"/>
            <w:r w:rsidRPr="00A62BEF">
              <w:t>уководитель</w:t>
            </w:r>
            <w:proofErr w:type="spellEnd"/>
            <w:r w:rsidRPr="00A62BEF">
              <w:t xml:space="preserve"> группы программы "Коллекция"</w:t>
            </w:r>
          </w:p>
        </w:tc>
        <w:tc>
          <w:tcPr>
            <w:tcW w:w="1843" w:type="dxa"/>
            <w:tcBorders>
              <w:top w:val="single" w:sz="4" w:space="0" w:color="auto"/>
              <w:left w:val="single" w:sz="4" w:space="0" w:color="auto"/>
              <w:bottom w:val="single" w:sz="4" w:space="0" w:color="auto"/>
              <w:right w:val="single" w:sz="4" w:space="0" w:color="auto"/>
            </w:tcBorders>
            <w:vAlign w:val="center"/>
          </w:tcPr>
          <w:p w:rsidR="00745E8B" w:rsidRPr="00A62BEF" w:rsidRDefault="00745E8B" w:rsidP="00CF31DB">
            <w:pPr>
              <w:pStyle w:val="ad"/>
              <w:jc w:val="center"/>
            </w:pPr>
            <w:r w:rsidRPr="00A62BEF">
              <w:t>Першукова Н. С.</w:t>
            </w:r>
          </w:p>
        </w:tc>
        <w:tc>
          <w:tcPr>
            <w:tcW w:w="1671" w:type="dxa"/>
            <w:tcBorders>
              <w:top w:val="single" w:sz="4" w:space="0" w:color="auto"/>
              <w:left w:val="single" w:sz="4" w:space="0" w:color="auto"/>
              <w:bottom w:val="single" w:sz="4" w:space="0" w:color="auto"/>
              <w:right w:val="single" w:sz="4" w:space="0" w:color="auto"/>
            </w:tcBorders>
            <w:vAlign w:val="center"/>
          </w:tcPr>
          <w:p w:rsidR="00745E8B" w:rsidRPr="00105969" w:rsidRDefault="00745E8B" w:rsidP="00CF31DB">
            <w:pPr>
              <w:pStyle w:val="ad"/>
              <w:jc w:val="center"/>
              <w:rPr>
                <w:szCs w:val="22"/>
              </w:rPr>
            </w:pPr>
          </w:p>
        </w:tc>
        <w:tc>
          <w:tcPr>
            <w:tcW w:w="1391" w:type="dxa"/>
            <w:tcBorders>
              <w:top w:val="single" w:sz="4" w:space="0" w:color="auto"/>
              <w:left w:val="single" w:sz="4" w:space="0" w:color="auto"/>
              <w:bottom w:val="single" w:sz="4" w:space="0" w:color="auto"/>
              <w:right w:val="single" w:sz="4" w:space="0" w:color="auto"/>
            </w:tcBorders>
            <w:vAlign w:val="center"/>
          </w:tcPr>
          <w:p w:rsidR="00745E8B" w:rsidRPr="00105969" w:rsidRDefault="00745E8B" w:rsidP="00CF31DB">
            <w:pPr>
              <w:pStyle w:val="ad"/>
              <w:jc w:val="center"/>
              <w:rPr>
                <w:szCs w:val="22"/>
              </w:rPr>
            </w:pPr>
          </w:p>
        </w:tc>
      </w:tr>
    </w:tbl>
    <w:p w:rsidR="008F3BB8" w:rsidRPr="003029B5" w:rsidRDefault="008F3BB8" w:rsidP="00F8310D">
      <w:pPr>
        <w:pStyle w:val="ab"/>
        <w:rPr>
          <w:rStyle w:val="11"/>
          <w:rFonts w:eastAsia="Arial Unicode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44"/>
      </w:tblGrid>
      <w:tr w:rsidR="009F1814" w:rsidRPr="003029B5" w:rsidTr="00CF7343">
        <w:tc>
          <w:tcPr>
            <w:tcW w:w="9571" w:type="dxa"/>
            <w:gridSpan w:val="2"/>
            <w:vAlign w:val="center"/>
          </w:tcPr>
          <w:p w:rsidR="009F1814" w:rsidRPr="008318D8" w:rsidRDefault="009F1814" w:rsidP="00CF7343">
            <w:pPr>
              <w:pStyle w:val="ad"/>
              <w:jc w:val="center"/>
              <w:rPr>
                <w:b/>
              </w:rPr>
            </w:pPr>
            <w:r w:rsidRPr="008318D8">
              <w:rPr>
                <w:b/>
              </w:rPr>
              <w:lastRenderedPageBreak/>
              <w:t>Группа экспертизы</w:t>
            </w:r>
          </w:p>
        </w:tc>
      </w:tr>
      <w:tr w:rsidR="009F1814" w:rsidRPr="003029B5" w:rsidTr="00412DBC">
        <w:tc>
          <w:tcPr>
            <w:tcW w:w="3227" w:type="dxa"/>
            <w:vAlign w:val="center"/>
          </w:tcPr>
          <w:p w:rsidR="009F1814" w:rsidRPr="008318D8" w:rsidRDefault="009F1814" w:rsidP="00412DBC">
            <w:pPr>
              <w:pStyle w:val="ad"/>
              <w:rPr>
                <w:b/>
              </w:rPr>
            </w:pPr>
            <w:r w:rsidRPr="008318D8">
              <w:rPr>
                <w:b/>
              </w:rPr>
              <w:t>Роль</w:t>
            </w:r>
          </w:p>
        </w:tc>
        <w:tc>
          <w:tcPr>
            <w:tcW w:w="6344" w:type="dxa"/>
            <w:vAlign w:val="center"/>
          </w:tcPr>
          <w:p w:rsidR="009F1814" w:rsidRPr="008318D8" w:rsidRDefault="009F1814" w:rsidP="00412DBC">
            <w:pPr>
              <w:pStyle w:val="ad"/>
              <w:rPr>
                <w:b/>
              </w:rPr>
            </w:pPr>
            <w:r w:rsidRPr="008318D8">
              <w:rPr>
                <w:b/>
              </w:rPr>
              <w:t>Результат согласования</w:t>
            </w:r>
          </w:p>
        </w:tc>
      </w:tr>
      <w:tr w:rsidR="008318D8" w:rsidRPr="003029B5" w:rsidTr="00CF7343">
        <w:tc>
          <w:tcPr>
            <w:tcW w:w="3227" w:type="dxa"/>
            <w:vAlign w:val="center"/>
          </w:tcPr>
          <w:p w:rsidR="008318D8" w:rsidRPr="003029B5" w:rsidDel="00EB13E3" w:rsidRDefault="008318D8" w:rsidP="008318D8">
            <w:pPr>
              <w:pStyle w:val="ad"/>
            </w:pPr>
            <w:r w:rsidRPr="00511082">
              <w:t xml:space="preserve">Ответственный представитель за проведение экспертизы </w:t>
            </w:r>
            <w:r>
              <w:t>(</w:t>
            </w:r>
            <w:r w:rsidRPr="00511082">
              <w:t>ДБИТ</w:t>
            </w:r>
            <w:r>
              <w:t>)</w:t>
            </w:r>
          </w:p>
        </w:tc>
        <w:tc>
          <w:tcPr>
            <w:tcW w:w="6344" w:type="dxa"/>
          </w:tcPr>
          <w:p w:rsidR="006469BF" w:rsidRPr="006469BF" w:rsidRDefault="006469BF" w:rsidP="006469BF">
            <w:pPr>
              <w:rPr>
                <w:rFonts w:ascii="Tahoma" w:hAnsi="Tahoma" w:cs="Tahoma"/>
                <w:sz w:val="16"/>
                <w:szCs w:val="16"/>
              </w:rPr>
            </w:pPr>
            <w:proofErr w:type="spellStart"/>
            <w:r w:rsidRPr="006469BF">
              <w:rPr>
                <w:rFonts w:ascii="Tahoma" w:hAnsi="Tahoma" w:cs="Tahoma"/>
                <w:b/>
                <w:bCs/>
                <w:sz w:val="16"/>
                <w:szCs w:val="16"/>
              </w:rPr>
              <w:t>From</w:t>
            </w:r>
            <w:proofErr w:type="spellEnd"/>
            <w:r w:rsidRPr="006469BF">
              <w:rPr>
                <w:rFonts w:ascii="Tahoma" w:hAnsi="Tahoma" w:cs="Tahoma"/>
                <w:b/>
                <w:bCs/>
                <w:sz w:val="16"/>
                <w:szCs w:val="16"/>
              </w:rPr>
              <w:t>:</w:t>
            </w:r>
            <w:r w:rsidRPr="006469BF">
              <w:rPr>
                <w:rFonts w:ascii="Tahoma" w:hAnsi="Tahoma" w:cs="Tahoma"/>
                <w:sz w:val="16"/>
                <w:szCs w:val="16"/>
              </w:rPr>
              <w:t xml:space="preserve"> Беккер Андрей Викторович </w:t>
            </w:r>
            <w:r w:rsidRPr="006469BF">
              <w:rPr>
                <w:rFonts w:ascii="Tahoma" w:hAnsi="Tahoma" w:cs="Tahoma"/>
                <w:sz w:val="16"/>
                <w:szCs w:val="16"/>
              </w:rPr>
              <w:br/>
            </w:r>
            <w:proofErr w:type="spellStart"/>
            <w:r w:rsidRPr="006469BF">
              <w:rPr>
                <w:rFonts w:ascii="Tahoma" w:hAnsi="Tahoma" w:cs="Tahoma"/>
                <w:b/>
                <w:bCs/>
                <w:sz w:val="16"/>
                <w:szCs w:val="16"/>
              </w:rPr>
              <w:t>Sent</w:t>
            </w:r>
            <w:proofErr w:type="spellEnd"/>
            <w:r w:rsidRPr="006469BF">
              <w:rPr>
                <w:rFonts w:ascii="Tahoma" w:hAnsi="Tahoma" w:cs="Tahoma"/>
                <w:b/>
                <w:bCs/>
                <w:sz w:val="16"/>
                <w:szCs w:val="16"/>
              </w:rPr>
              <w:t>:</w:t>
            </w:r>
            <w:r w:rsidRPr="006469BF">
              <w:rPr>
                <w:rFonts w:ascii="Tahoma" w:hAnsi="Tahoma" w:cs="Tahoma"/>
                <w:sz w:val="16"/>
                <w:szCs w:val="16"/>
              </w:rPr>
              <w:t xml:space="preserve"> </w:t>
            </w:r>
            <w:proofErr w:type="spellStart"/>
            <w:r w:rsidRPr="006469BF">
              <w:rPr>
                <w:rFonts w:ascii="Tahoma" w:hAnsi="Tahoma" w:cs="Tahoma"/>
                <w:sz w:val="16"/>
                <w:szCs w:val="16"/>
              </w:rPr>
              <w:t>Friday</w:t>
            </w:r>
            <w:proofErr w:type="spellEnd"/>
            <w:r w:rsidRPr="006469BF">
              <w:rPr>
                <w:rFonts w:ascii="Tahoma" w:hAnsi="Tahoma" w:cs="Tahoma"/>
                <w:sz w:val="16"/>
                <w:szCs w:val="16"/>
              </w:rPr>
              <w:t xml:space="preserve">, </w:t>
            </w:r>
            <w:proofErr w:type="spellStart"/>
            <w:r w:rsidRPr="006469BF">
              <w:rPr>
                <w:rFonts w:ascii="Tahoma" w:hAnsi="Tahoma" w:cs="Tahoma"/>
                <w:sz w:val="16"/>
                <w:szCs w:val="16"/>
              </w:rPr>
              <w:t>July</w:t>
            </w:r>
            <w:proofErr w:type="spellEnd"/>
            <w:r w:rsidRPr="006469BF">
              <w:rPr>
                <w:rFonts w:ascii="Tahoma" w:hAnsi="Tahoma" w:cs="Tahoma"/>
                <w:sz w:val="16"/>
                <w:szCs w:val="16"/>
              </w:rPr>
              <w:t xml:space="preserve"> 11, 2014 5:23 PM</w:t>
            </w:r>
            <w:r w:rsidRPr="006469BF">
              <w:rPr>
                <w:rFonts w:ascii="Tahoma" w:hAnsi="Tahoma" w:cs="Tahoma"/>
                <w:sz w:val="16"/>
                <w:szCs w:val="16"/>
              </w:rPr>
              <w:br/>
            </w:r>
            <w:r w:rsidRPr="006469BF">
              <w:rPr>
                <w:rFonts w:ascii="Tahoma" w:hAnsi="Tahoma" w:cs="Tahoma"/>
                <w:b/>
                <w:bCs/>
                <w:sz w:val="16"/>
                <w:szCs w:val="16"/>
              </w:rPr>
              <w:t>To:</w:t>
            </w:r>
            <w:r w:rsidRPr="006469BF">
              <w:rPr>
                <w:rFonts w:ascii="Tahoma" w:hAnsi="Tahoma" w:cs="Tahoma"/>
                <w:sz w:val="16"/>
                <w:szCs w:val="16"/>
              </w:rPr>
              <w:t xml:space="preserve"> 'Беккер Андрей Викторович'</w:t>
            </w:r>
            <w:r w:rsidRPr="006469BF">
              <w:rPr>
                <w:rFonts w:ascii="Tahoma" w:hAnsi="Tahoma" w:cs="Tahoma"/>
                <w:sz w:val="16"/>
                <w:szCs w:val="16"/>
              </w:rPr>
              <w:br/>
            </w:r>
            <w:proofErr w:type="spellStart"/>
            <w:r w:rsidRPr="006469BF">
              <w:rPr>
                <w:rFonts w:ascii="Tahoma" w:hAnsi="Tahoma" w:cs="Tahoma"/>
                <w:b/>
                <w:bCs/>
                <w:sz w:val="16"/>
                <w:szCs w:val="16"/>
              </w:rPr>
              <w:t>Subject</w:t>
            </w:r>
            <w:proofErr w:type="spellEnd"/>
            <w:r w:rsidRPr="006469BF">
              <w:rPr>
                <w:rFonts w:ascii="Tahoma" w:hAnsi="Tahoma" w:cs="Tahoma"/>
                <w:b/>
                <w:bCs/>
                <w:sz w:val="16"/>
                <w:szCs w:val="16"/>
              </w:rPr>
              <w:t>:</w:t>
            </w:r>
            <w:r w:rsidRPr="006469BF">
              <w:rPr>
                <w:rFonts w:ascii="Tahoma" w:hAnsi="Tahoma" w:cs="Tahoma"/>
                <w:sz w:val="16"/>
                <w:szCs w:val="16"/>
              </w:rPr>
              <w:t xml:space="preserve"> RE: На согласование. Экспертиза по заявке BR-7124 Регистрация и активация в программе "Коллекция" за один шаг через </w:t>
            </w:r>
            <w:proofErr w:type="spellStart"/>
            <w:r w:rsidRPr="006469BF">
              <w:rPr>
                <w:rFonts w:ascii="Tahoma" w:hAnsi="Tahoma" w:cs="Tahoma"/>
                <w:sz w:val="16"/>
                <w:szCs w:val="16"/>
              </w:rPr>
              <w:t>Телебанк</w:t>
            </w:r>
            <w:proofErr w:type="spellEnd"/>
            <w:r w:rsidRPr="006469BF">
              <w:rPr>
                <w:rFonts w:ascii="Tahoma" w:hAnsi="Tahoma" w:cs="Tahoma"/>
                <w:sz w:val="16"/>
                <w:szCs w:val="16"/>
              </w:rPr>
              <w:t xml:space="preserve">, </w:t>
            </w:r>
            <w:proofErr w:type="spellStart"/>
            <w:r w:rsidRPr="006469BF">
              <w:rPr>
                <w:rFonts w:ascii="Tahoma" w:hAnsi="Tahoma" w:cs="Tahoma"/>
                <w:sz w:val="16"/>
                <w:szCs w:val="16"/>
              </w:rPr>
              <w:t>call</w:t>
            </w:r>
            <w:proofErr w:type="spellEnd"/>
            <w:r w:rsidRPr="006469BF">
              <w:rPr>
                <w:rFonts w:ascii="Tahoma" w:hAnsi="Tahoma" w:cs="Tahoma"/>
                <w:sz w:val="16"/>
                <w:szCs w:val="16"/>
              </w:rPr>
              <w:t>-центр, банкоматы и отделения банка</w:t>
            </w:r>
          </w:p>
          <w:p w:rsidR="006469BF" w:rsidRPr="006469BF" w:rsidRDefault="006469BF" w:rsidP="006469BF">
            <w:pPr>
              <w:rPr>
                <w:rFonts w:ascii="Calibri" w:eastAsiaTheme="minorHAnsi" w:hAnsi="Calibri" w:cs="Calibri"/>
                <w:sz w:val="16"/>
                <w:szCs w:val="16"/>
                <w:lang w:eastAsia="en-US"/>
              </w:rPr>
            </w:pPr>
          </w:p>
          <w:p w:rsidR="006469BF" w:rsidRPr="006469BF" w:rsidRDefault="006469BF" w:rsidP="006469BF">
            <w:pPr>
              <w:rPr>
                <w:color w:val="1F497D"/>
                <w:sz w:val="16"/>
                <w:szCs w:val="16"/>
              </w:rPr>
            </w:pPr>
            <w:r w:rsidRPr="006469BF">
              <w:rPr>
                <w:color w:val="1F497D"/>
                <w:sz w:val="16"/>
                <w:szCs w:val="16"/>
              </w:rPr>
              <w:t>Согласовано.</w:t>
            </w:r>
          </w:p>
          <w:p w:rsidR="006469BF" w:rsidRPr="006469BF" w:rsidRDefault="006469BF" w:rsidP="006469BF">
            <w:pPr>
              <w:rPr>
                <w:color w:val="1F497D"/>
                <w:sz w:val="16"/>
                <w:szCs w:val="16"/>
              </w:rPr>
            </w:pPr>
          </w:p>
          <w:p w:rsidR="006469BF" w:rsidRPr="006469BF" w:rsidRDefault="006469BF" w:rsidP="006469BF">
            <w:pPr>
              <w:rPr>
                <w:color w:val="1F497D"/>
                <w:sz w:val="16"/>
                <w:szCs w:val="16"/>
              </w:rPr>
            </w:pPr>
            <w:r w:rsidRPr="006469BF">
              <w:rPr>
                <w:color w:val="1F497D"/>
                <w:sz w:val="16"/>
                <w:szCs w:val="16"/>
              </w:rPr>
              <w:t>С уважением,</w:t>
            </w:r>
          </w:p>
          <w:p w:rsidR="006469BF" w:rsidRPr="006469BF" w:rsidRDefault="006469BF" w:rsidP="006469BF">
            <w:pPr>
              <w:rPr>
                <w:color w:val="1F497D"/>
                <w:sz w:val="16"/>
                <w:szCs w:val="16"/>
              </w:rPr>
            </w:pPr>
            <w:r w:rsidRPr="006469BF">
              <w:rPr>
                <w:color w:val="1F497D"/>
                <w:sz w:val="16"/>
                <w:szCs w:val="16"/>
              </w:rPr>
              <w:t>Беккер Андрей</w:t>
            </w:r>
          </w:p>
          <w:p w:rsidR="006469BF" w:rsidRPr="006469BF" w:rsidRDefault="006469BF" w:rsidP="006469BF">
            <w:pPr>
              <w:rPr>
                <w:color w:val="1F497D"/>
                <w:sz w:val="16"/>
                <w:szCs w:val="16"/>
              </w:rPr>
            </w:pPr>
            <w:r w:rsidRPr="006469BF">
              <w:rPr>
                <w:color w:val="1F497D"/>
                <w:sz w:val="16"/>
                <w:szCs w:val="16"/>
              </w:rPr>
              <w:t>Отдел ДБО УТДО ДБИТ</w:t>
            </w:r>
          </w:p>
          <w:p w:rsidR="006469BF" w:rsidRPr="006469BF" w:rsidRDefault="006469BF" w:rsidP="006469BF">
            <w:pPr>
              <w:rPr>
                <w:color w:val="1F497D"/>
                <w:sz w:val="16"/>
                <w:szCs w:val="16"/>
              </w:rPr>
            </w:pPr>
          </w:p>
          <w:p w:rsidR="006469BF" w:rsidRPr="006469BF" w:rsidRDefault="006469BF" w:rsidP="006469BF">
            <w:pPr>
              <w:rPr>
                <w:color w:val="1F497D"/>
                <w:sz w:val="16"/>
                <w:szCs w:val="16"/>
              </w:rPr>
            </w:pPr>
            <w:r w:rsidRPr="006469BF">
              <w:rPr>
                <w:color w:val="1F497D"/>
                <w:sz w:val="16"/>
                <w:szCs w:val="16"/>
              </w:rPr>
              <w:t>ЗАО ВТБ24</w:t>
            </w:r>
          </w:p>
          <w:p w:rsidR="006469BF" w:rsidRPr="006469BF" w:rsidRDefault="006469BF" w:rsidP="006469BF">
            <w:pPr>
              <w:rPr>
                <w:color w:val="1F497D"/>
                <w:sz w:val="16"/>
                <w:szCs w:val="16"/>
              </w:rPr>
            </w:pPr>
            <w:proofErr w:type="spellStart"/>
            <w:r w:rsidRPr="006469BF">
              <w:rPr>
                <w:color w:val="1F497D"/>
                <w:sz w:val="16"/>
                <w:szCs w:val="16"/>
              </w:rPr>
              <w:t>г</w:t>
            </w:r>
            <w:proofErr w:type="gramStart"/>
            <w:r w:rsidRPr="006469BF">
              <w:rPr>
                <w:color w:val="1F497D"/>
                <w:sz w:val="16"/>
                <w:szCs w:val="16"/>
              </w:rPr>
              <w:t>.М</w:t>
            </w:r>
            <w:proofErr w:type="gramEnd"/>
            <w:r w:rsidRPr="006469BF">
              <w:rPr>
                <w:color w:val="1F497D"/>
                <w:sz w:val="16"/>
                <w:szCs w:val="16"/>
              </w:rPr>
              <w:t>осква</w:t>
            </w:r>
            <w:proofErr w:type="spellEnd"/>
            <w:r w:rsidRPr="006469BF">
              <w:rPr>
                <w:color w:val="1F497D"/>
                <w:sz w:val="16"/>
                <w:szCs w:val="16"/>
              </w:rPr>
              <w:t xml:space="preserve">, </w:t>
            </w:r>
            <w:proofErr w:type="spellStart"/>
            <w:r w:rsidRPr="006469BF">
              <w:rPr>
                <w:color w:val="1F497D"/>
                <w:sz w:val="16"/>
                <w:szCs w:val="16"/>
              </w:rPr>
              <w:t>ул.Мясницкая</w:t>
            </w:r>
            <w:proofErr w:type="spellEnd"/>
            <w:r w:rsidRPr="006469BF">
              <w:rPr>
                <w:color w:val="1F497D"/>
                <w:sz w:val="16"/>
                <w:szCs w:val="16"/>
              </w:rPr>
              <w:t>, 35</w:t>
            </w:r>
          </w:p>
          <w:p w:rsidR="006469BF" w:rsidRPr="006469BF" w:rsidRDefault="006469BF" w:rsidP="006469BF">
            <w:pPr>
              <w:rPr>
                <w:color w:val="1F497D"/>
                <w:sz w:val="16"/>
                <w:szCs w:val="16"/>
              </w:rPr>
            </w:pPr>
            <w:r w:rsidRPr="006469BF">
              <w:rPr>
                <w:color w:val="1F497D"/>
                <w:sz w:val="16"/>
                <w:szCs w:val="16"/>
              </w:rPr>
              <w:t>тел.: +7 (495) 960-2424 доб.  42639</w:t>
            </w:r>
          </w:p>
          <w:p w:rsidR="008318D8" w:rsidRPr="006469BF" w:rsidRDefault="008318D8" w:rsidP="00C62DFC">
            <w:pPr>
              <w:rPr>
                <w:sz w:val="16"/>
                <w:szCs w:val="16"/>
              </w:rPr>
            </w:pPr>
          </w:p>
        </w:tc>
      </w:tr>
      <w:tr w:rsidR="008318D8" w:rsidRPr="003029B5" w:rsidTr="00CF7343">
        <w:tc>
          <w:tcPr>
            <w:tcW w:w="3227" w:type="dxa"/>
            <w:vAlign w:val="center"/>
          </w:tcPr>
          <w:p w:rsidR="008318D8" w:rsidRPr="003029B5" w:rsidDel="00EB13E3" w:rsidRDefault="008318D8" w:rsidP="008318D8">
            <w:pPr>
              <w:pStyle w:val="ad"/>
            </w:pPr>
            <w:r>
              <w:t>Эксперт (</w:t>
            </w:r>
            <w:r w:rsidRPr="009F1814">
              <w:t>УТДО/</w:t>
            </w:r>
            <w:proofErr w:type="spellStart"/>
            <w:r w:rsidRPr="009F1814">
              <w:t>УВиКТ</w:t>
            </w:r>
            <w:proofErr w:type="spellEnd"/>
            <w:r w:rsidRPr="009F1814">
              <w:t xml:space="preserve">/УТБП </w:t>
            </w:r>
            <w:r>
              <w:t>ДБИТ)</w:t>
            </w:r>
          </w:p>
        </w:tc>
        <w:tc>
          <w:tcPr>
            <w:tcW w:w="6344" w:type="dxa"/>
          </w:tcPr>
          <w:p w:rsidR="006469BF" w:rsidRPr="006469BF" w:rsidRDefault="006469BF" w:rsidP="006469BF">
            <w:pPr>
              <w:rPr>
                <w:rFonts w:ascii="Tahoma" w:hAnsi="Tahoma" w:cs="Tahoma"/>
                <w:sz w:val="16"/>
                <w:szCs w:val="16"/>
              </w:rPr>
            </w:pPr>
            <w:proofErr w:type="spellStart"/>
            <w:r w:rsidRPr="006469BF">
              <w:rPr>
                <w:rFonts w:ascii="Tahoma" w:hAnsi="Tahoma" w:cs="Tahoma"/>
                <w:b/>
                <w:bCs/>
                <w:sz w:val="16"/>
                <w:szCs w:val="16"/>
              </w:rPr>
              <w:t>From</w:t>
            </w:r>
            <w:proofErr w:type="spellEnd"/>
            <w:r w:rsidRPr="006469BF">
              <w:rPr>
                <w:rFonts w:ascii="Tahoma" w:hAnsi="Tahoma" w:cs="Tahoma"/>
                <w:b/>
                <w:bCs/>
                <w:sz w:val="16"/>
                <w:szCs w:val="16"/>
              </w:rPr>
              <w:t>:</w:t>
            </w:r>
            <w:r w:rsidRPr="006469BF">
              <w:rPr>
                <w:rFonts w:ascii="Tahoma" w:hAnsi="Tahoma" w:cs="Tahoma"/>
                <w:sz w:val="16"/>
                <w:szCs w:val="16"/>
              </w:rPr>
              <w:t xml:space="preserve"> Беккер Андрей Викторович </w:t>
            </w:r>
            <w:r w:rsidRPr="006469BF">
              <w:rPr>
                <w:rFonts w:ascii="Tahoma" w:hAnsi="Tahoma" w:cs="Tahoma"/>
                <w:sz w:val="16"/>
                <w:szCs w:val="16"/>
              </w:rPr>
              <w:br/>
            </w:r>
            <w:proofErr w:type="spellStart"/>
            <w:r w:rsidRPr="006469BF">
              <w:rPr>
                <w:rFonts w:ascii="Tahoma" w:hAnsi="Tahoma" w:cs="Tahoma"/>
                <w:b/>
                <w:bCs/>
                <w:sz w:val="16"/>
                <w:szCs w:val="16"/>
              </w:rPr>
              <w:t>Sent</w:t>
            </w:r>
            <w:proofErr w:type="spellEnd"/>
            <w:r w:rsidRPr="006469BF">
              <w:rPr>
                <w:rFonts w:ascii="Tahoma" w:hAnsi="Tahoma" w:cs="Tahoma"/>
                <w:b/>
                <w:bCs/>
                <w:sz w:val="16"/>
                <w:szCs w:val="16"/>
              </w:rPr>
              <w:t>:</w:t>
            </w:r>
            <w:r w:rsidRPr="006469BF">
              <w:rPr>
                <w:rFonts w:ascii="Tahoma" w:hAnsi="Tahoma" w:cs="Tahoma"/>
                <w:sz w:val="16"/>
                <w:szCs w:val="16"/>
              </w:rPr>
              <w:t xml:space="preserve"> </w:t>
            </w:r>
            <w:proofErr w:type="spellStart"/>
            <w:r w:rsidRPr="006469BF">
              <w:rPr>
                <w:rFonts w:ascii="Tahoma" w:hAnsi="Tahoma" w:cs="Tahoma"/>
                <w:sz w:val="16"/>
                <w:szCs w:val="16"/>
              </w:rPr>
              <w:t>Friday</w:t>
            </w:r>
            <w:proofErr w:type="spellEnd"/>
            <w:r w:rsidRPr="006469BF">
              <w:rPr>
                <w:rFonts w:ascii="Tahoma" w:hAnsi="Tahoma" w:cs="Tahoma"/>
                <w:sz w:val="16"/>
                <w:szCs w:val="16"/>
              </w:rPr>
              <w:t xml:space="preserve">, </w:t>
            </w:r>
            <w:proofErr w:type="spellStart"/>
            <w:r w:rsidRPr="006469BF">
              <w:rPr>
                <w:rFonts w:ascii="Tahoma" w:hAnsi="Tahoma" w:cs="Tahoma"/>
                <w:sz w:val="16"/>
                <w:szCs w:val="16"/>
              </w:rPr>
              <w:t>July</w:t>
            </w:r>
            <w:proofErr w:type="spellEnd"/>
            <w:r w:rsidRPr="006469BF">
              <w:rPr>
                <w:rFonts w:ascii="Tahoma" w:hAnsi="Tahoma" w:cs="Tahoma"/>
                <w:sz w:val="16"/>
                <w:szCs w:val="16"/>
              </w:rPr>
              <w:t xml:space="preserve"> 11, 2014 5:23 PM</w:t>
            </w:r>
            <w:r w:rsidRPr="006469BF">
              <w:rPr>
                <w:rFonts w:ascii="Tahoma" w:hAnsi="Tahoma" w:cs="Tahoma"/>
                <w:sz w:val="16"/>
                <w:szCs w:val="16"/>
              </w:rPr>
              <w:br/>
            </w:r>
            <w:r w:rsidRPr="006469BF">
              <w:rPr>
                <w:rFonts w:ascii="Tahoma" w:hAnsi="Tahoma" w:cs="Tahoma"/>
                <w:b/>
                <w:bCs/>
                <w:sz w:val="16"/>
                <w:szCs w:val="16"/>
              </w:rPr>
              <w:t>To:</w:t>
            </w:r>
            <w:r w:rsidRPr="006469BF">
              <w:rPr>
                <w:rFonts w:ascii="Tahoma" w:hAnsi="Tahoma" w:cs="Tahoma"/>
                <w:sz w:val="16"/>
                <w:szCs w:val="16"/>
              </w:rPr>
              <w:t xml:space="preserve"> 'Беккер Андрей Викторович'</w:t>
            </w:r>
            <w:r w:rsidRPr="006469BF">
              <w:rPr>
                <w:rFonts w:ascii="Tahoma" w:hAnsi="Tahoma" w:cs="Tahoma"/>
                <w:sz w:val="16"/>
                <w:szCs w:val="16"/>
              </w:rPr>
              <w:br/>
            </w:r>
            <w:proofErr w:type="spellStart"/>
            <w:r w:rsidRPr="006469BF">
              <w:rPr>
                <w:rFonts w:ascii="Tahoma" w:hAnsi="Tahoma" w:cs="Tahoma"/>
                <w:b/>
                <w:bCs/>
                <w:sz w:val="16"/>
                <w:szCs w:val="16"/>
              </w:rPr>
              <w:t>Subject</w:t>
            </w:r>
            <w:proofErr w:type="spellEnd"/>
            <w:r w:rsidRPr="006469BF">
              <w:rPr>
                <w:rFonts w:ascii="Tahoma" w:hAnsi="Tahoma" w:cs="Tahoma"/>
                <w:b/>
                <w:bCs/>
                <w:sz w:val="16"/>
                <w:szCs w:val="16"/>
              </w:rPr>
              <w:t>:</w:t>
            </w:r>
            <w:r w:rsidRPr="006469BF">
              <w:rPr>
                <w:rFonts w:ascii="Tahoma" w:hAnsi="Tahoma" w:cs="Tahoma"/>
                <w:sz w:val="16"/>
                <w:szCs w:val="16"/>
              </w:rPr>
              <w:t xml:space="preserve"> RE: На согласование. Экспертиза по заявке BR-7124 Регистрация и активация в программе "Коллекция" за один шаг через </w:t>
            </w:r>
            <w:proofErr w:type="spellStart"/>
            <w:r w:rsidRPr="006469BF">
              <w:rPr>
                <w:rFonts w:ascii="Tahoma" w:hAnsi="Tahoma" w:cs="Tahoma"/>
                <w:sz w:val="16"/>
                <w:szCs w:val="16"/>
              </w:rPr>
              <w:t>Телебанк</w:t>
            </w:r>
            <w:proofErr w:type="spellEnd"/>
            <w:r w:rsidRPr="006469BF">
              <w:rPr>
                <w:rFonts w:ascii="Tahoma" w:hAnsi="Tahoma" w:cs="Tahoma"/>
                <w:sz w:val="16"/>
                <w:szCs w:val="16"/>
              </w:rPr>
              <w:t xml:space="preserve">, </w:t>
            </w:r>
            <w:proofErr w:type="spellStart"/>
            <w:r w:rsidRPr="006469BF">
              <w:rPr>
                <w:rFonts w:ascii="Tahoma" w:hAnsi="Tahoma" w:cs="Tahoma"/>
                <w:sz w:val="16"/>
                <w:szCs w:val="16"/>
              </w:rPr>
              <w:t>call</w:t>
            </w:r>
            <w:proofErr w:type="spellEnd"/>
            <w:r w:rsidRPr="006469BF">
              <w:rPr>
                <w:rFonts w:ascii="Tahoma" w:hAnsi="Tahoma" w:cs="Tahoma"/>
                <w:sz w:val="16"/>
                <w:szCs w:val="16"/>
              </w:rPr>
              <w:t>-центр, банкоматы и отделения банка</w:t>
            </w:r>
          </w:p>
          <w:p w:rsidR="006469BF" w:rsidRPr="006469BF" w:rsidRDefault="006469BF" w:rsidP="006469BF">
            <w:pPr>
              <w:rPr>
                <w:rFonts w:ascii="Calibri" w:eastAsiaTheme="minorHAnsi" w:hAnsi="Calibri" w:cs="Calibri"/>
                <w:sz w:val="16"/>
                <w:szCs w:val="16"/>
                <w:lang w:eastAsia="en-US"/>
              </w:rPr>
            </w:pPr>
          </w:p>
          <w:p w:rsidR="006469BF" w:rsidRPr="006469BF" w:rsidRDefault="006469BF" w:rsidP="006469BF">
            <w:pPr>
              <w:rPr>
                <w:color w:val="1F497D"/>
                <w:sz w:val="16"/>
                <w:szCs w:val="16"/>
              </w:rPr>
            </w:pPr>
            <w:r w:rsidRPr="006469BF">
              <w:rPr>
                <w:color w:val="1F497D"/>
                <w:sz w:val="16"/>
                <w:szCs w:val="16"/>
              </w:rPr>
              <w:t>Согласовано.</w:t>
            </w:r>
          </w:p>
          <w:p w:rsidR="006469BF" w:rsidRPr="006469BF" w:rsidRDefault="006469BF" w:rsidP="006469BF">
            <w:pPr>
              <w:rPr>
                <w:color w:val="1F497D"/>
                <w:sz w:val="16"/>
                <w:szCs w:val="16"/>
              </w:rPr>
            </w:pPr>
          </w:p>
          <w:p w:rsidR="006469BF" w:rsidRPr="006469BF" w:rsidRDefault="006469BF" w:rsidP="006469BF">
            <w:pPr>
              <w:rPr>
                <w:color w:val="1F497D"/>
                <w:sz w:val="16"/>
                <w:szCs w:val="16"/>
              </w:rPr>
            </w:pPr>
            <w:r w:rsidRPr="006469BF">
              <w:rPr>
                <w:color w:val="1F497D"/>
                <w:sz w:val="16"/>
                <w:szCs w:val="16"/>
              </w:rPr>
              <w:t>С уважением,</w:t>
            </w:r>
          </w:p>
          <w:p w:rsidR="006469BF" w:rsidRPr="006469BF" w:rsidRDefault="006469BF" w:rsidP="006469BF">
            <w:pPr>
              <w:rPr>
                <w:color w:val="1F497D"/>
                <w:sz w:val="16"/>
                <w:szCs w:val="16"/>
              </w:rPr>
            </w:pPr>
            <w:r w:rsidRPr="006469BF">
              <w:rPr>
                <w:color w:val="1F497D"/>
                <w:sz w:val="16"/>
                <w:szCs w:val="16"/>
              </w:rPr>
              <w:t>Беккер Андрей</w:t>
            </w:r>
          </w:p>
          <w:p w:rsidR="006469BF" w:rsidRPr="006469BF" w:rsidRDefault="006469BF" w:rsidP="006469BF">
            <w:pPr>
              <w:rPr>
                <w:color w:val="1F497D"/>
                <w:sz w:val="16"/>
                <w:szCs w:val="16"/>
              </w:rPr>
            </w:pPr>
            <w:r w:rsidRPr="006469BF">
              <w:rPr>
                <w:color w:val="1F497D"/>
                <w:sz w:val="16"/>
                <w:szCs w:val="16"/>
              </w:rPr>
              <w:t>Отдел ДБО УТДО ДБИТ</w:t>
            </w:r>
          </w:p>
          <w:p w:rsidR="006469BF" w:rsidRPr="006469BF" w:rsidRDefault="006469BF" w:rsidP="006469BF">
            <w:pPr>
              <w:rPr>
                <w:color w:val="1F497D"/>
                <w:sz w:val="16"/>
                <w:szCs w:val="16"/>
              </w:rPr>
            </w:pPr>
          </w:p>
          <w:p w:rsidR="006469BF" w:rsidRPr="006469BF" w:rsidRDefault="006469BF" w:rsidP="006469BF">
            <w:pPr>
              <w:rPr>
                <w:color w:val="1F497D"/>
                <w:sz w:val="16"/>
                <w:szCs w:val="16"/>
              </w:rPr>
            </w:pPr>
            <w:r w:rsidRPr="006469BF">
              <w:rPr>
                <w:color w:val="1F497D"/>
                <w:sz w:val="16"/>
                <w:szCs w:val="16"/>
              </w:rPr>
              <w:t>ЗАО ВТБ24</w:t>
            </w:r>
          </w:p>
          <w:p w:rsidR="006469BF" w:rsidRPr="006469BF" w:rsidRDefault="006469BF" w:rsidP="006469BF">
            <w:pPr>
              <w:rPr>
                <w:color w:val="1F497D"/>
                <w:sz w:val="16"/>
                <w:szCs w:val="16"/>
              </w:rPr>
            </w:pPr>
            <w:proofErr w:type="spellStart"/>
            <w:r w:rsidRPr="006469BF">
              <w:rPr>
                <w:color w:val="1F497D"/>
                <w:sz w:val="16"/>
                <w:szCs w:val="16"/>
              </w:rPr>
              <w:t>г</w:t>
            </w:r>
            <w:proofErr w:type="gramStart"/>
            <w:r w:rsidRPr="006469BF">
              <w:rPr>
                <w:color w:val="1F497D"/>
                <w:sz w:val="16"/>
                <w:szCs w:val="16"/>
              </w:rPr>
              <w:t>.М</w:t>
            </w:r>
            <w:proofErr w:type="gramEnd"/>
            <w:r w:rsidRPr="006469BF">
              <w:rPr>
                <w:color w:val="1F497D"/>
                <w:sz w:val="16"/>
                <w:szCs w:val="16"/>
              </w:rPr>
              <w:t>осква</w:t>
            </w:r>
            <w:proofErr w:type="spellEnd"/>
            <w:r w:rsidRPr="006469BF">
              <w:rPr>
                <w:color w:val="1F497D"/>
                <w:sz w:val="16"/>
                <w:szCs w:val="16"/>
              </w:rPr>
              <w:t xml:space="preserve">, </w:t>
            </w:r>
            <w:proofErr w:type="spellStart"/>
            <w:r w:rsidRPr="006469BF">
              <w:rPr>
                <w:color w:val="1F497D"/>
                <w:sz w:val="16"/>
                <w:szCs w:val="16"/>
              </w:rPr>
              <w:t>ул.Мясницкая</w:t>
            </w:r>
            <w:proofErr w:type="spellEnd"/>
            <w:r w:rsidRPr="006469BF">
              <w:rPr>
                <w:color w:val="1F497D"/>
                <w:sz w:val="16"/>
                <w:szCs w:val="16"/>
              </w:rPr>
              <w:t>, 35</w:t>
            </w:r>
          </w:p>
          <w:p w:rsidR="006469BF" w:rsidRPr="006469BF" w:rsidRDefault="006469BF" w:rsidP="006469BF">
            <w:pPr>
              <w:rPr>
                <w:color w:val="1F497D"/>
                <w:sz w:val="16"/>
                <w:szCs w:val="16"/>
              </w:rPr>
            </w:pPr>
            <w:r w:rsidRPr="006469BF">
              <w:rPr>
                <w:color w:val="1F497D"/>
                <w:sz w:val="16"/>
                <w:szCs w:val="16"/>
              </w:rPr>
              <w:t>тел.: +7 (495) 960-2424 доб.  42639</w:t>
            </w:r>
          </w:p>
          <w:p w:rsidR="008318D8" w:rsidRPr="006469BF" w:rsidRDefault="008318D8" w:rsidP="001125C7">
            <w:pPr>
              <w:rPr>
                <w:sz w:val="16"/>
                <w:szCs w:val="16"/>
              </w:rPr>
            </w:pPr>
          </w:p>
        </w:tc>
      </w:tr>
      <w:tr w:rsidR="008318D8" w:rsidRPr="003029B5" w:rsidTr="00CF7343">
        <w:tc>
          <w:tcPr>
            <w:tcW w:w="3227" w:type="dxa"/>
            <w:vAlign w:val="center"/>
          </w:tcPr>
          <w:p w:rsidR="008318D8" w:rsidRPr="003029B5" w:rsidDel="00BB20BF" w:rsidRDefault="008318D8" w:rsidP="008318D8">
            <w:pPr>
              <w:pStyle w:val="ad"/>
            </w:pPr>
            <w:r w:rsidRPr="003029B5">
              <w:t>Архитектор</w:t>
            </w:r>
            <w:r>
              <w:t xml:space="preserve"> </w:t>
            </w:r>
            <w:r w:rsidRPr="003029B5">
              <w:t>(</w:t>
            </w:r>
            <w:r>
              <w:t xml:space="preserve">УА </w:t>
            </w:r>
            <w:r w:rsidRPr="003029B5">
              <w:t>ДБИТ)</w:t>
            </w:r>
          </w:p>
        </w:tc>
        <w:tc>
          <w:tcPr>
            <w:tcW w:w="6344" w:type="dxa"/>
          </w:tcPr>
          <w:p w:rsidR="0016326A" w:rsidRPr="0016326A" w:rsidRDefault="0016326A" w:rsidP="0016326A">
            <w:pPr>
              <w:rPr>
                <w:rFonts w:ascii="Tahoma" w:hAnsi="Tahoma" w:cs="Tahoma"/>
                <w:sz w:val="16"/>
                <w:szCs w:val="16"/>
              </w:rPr>
            </w:pPr>
            <w:proofErr w:type="spellStart"/>
            <w:r w:rsidRPr="0016326A">
              <w:rPr>
                <w:rFonts w:ascii="Tahoma" w:hAnsi="Tahoma" w:cs="Tahoma"/>
                <w:b/>
                <w:bCs/>
                <w:sz w:val="16"/>
                <w:szCs w:val="16"/>
              </w:rPr>
              <w:t>From</w:t>
            </w:r>
            <w:proofErr w:type="spellEnd"/>
            <w:r w:rsidRPr="0016326A">
              <w:rPr>
                <w:rFonts w:ascii="Tahoma" w:hAnsi="Tahoma" w:cs="Tahoma"/>
                <w:b/>
                <w:bCs/>
                <w:sz w:val="16"/>
                <w:szCs w:val="16"/>
              </w:rPr>
              <w:t>:</w:t>
            </w:r>
            <w:r w:rsidRPr="0016326A">
              <w:rPr>
                <w:rFonts w:ascii="Tahoma" w:hAnsi="Tahoma" w:cs="Tahoma"/>
                <w:sz w:val="16"/>
                <w:szCs w:val="16"/>
              </w:rPr>
              <w:t xml:space="preserve"> Аверичев Дмитрий Валерьевич </w:t>
            </w:r>
            <w:r w:rsidRPr="0016326A">
              <w:rPr>
                <w:rFonts w:ascii="Tahoma" w:hAnsi="Tahoma" w:cs="Tahoma"/>
                <w:sz w:val="16"/>
                <w:szCs w:val="16"/>
              </w:rPr>
              <w:br/>
            </w:r>
            <w:proofErr w:type="spellStart"/>
            <w:r w:rsidRPr="0016326A">
              <w:rPr>
                <w:rFonts w:ascii="Tahoma" w:hAnsi="Tahoma" w:cs="Tahoma"/>
                <w:b/>
                <w:bCs/>
                <w:sz w:val="16"/>
                <w:szCs w:val="16"/>
              </w:rPr>
              <w:t>Sent</w:t>
            </w:r>
            <w:proofErr w:type="spellEnd"/>
            <w:r w:rsidRPr="0016326A">
              <w:rPr>
                <w:rFonts w:ascii="Tahoma" w:hAnsi="Tahoma" w:cs="Tahoma"/>
                <w:b/>
                <w:bCs/>
                <w:sz w:val="16"/>
                <w:szCs w:val="16"/>
              </w:rPr>
              <w:t>:</w:t>
            </w:r>
            <w:r w:rsidRPr="0016326A">
              <w:rPr>
                <w:rFonts w:ascii="Tahoma" w:hAnsi="Tahoma" w:cs="Tahoma"/>
                <w:sz w:val="16"/>
                <w:szCs w:val="16"/>
              </w:rPr>
              <w:t xml:space="preserve"> </w:t>
            </w:r>
            <w:proofErr w:type="spellStart"/>
            <w:r w:rsidRPr="0016326A">
              <w:rPr>
                <w:rFonts w:ascii="Tahoma" w:hAnsi="Tahoma" w:cs="Tahoma"/>
                <w:sz w:val="16"/>
                <w:szCs w:val="16"/>
              </w:rPr>
              <w:t>Friday</w:t>
            </w:r>
            <w:proofErr w:type="spellEnd"/>
            <w:r w:rsidRPr="0016326A">
              <w:rPr>
                <w:rFonts w:ascii="Tahoma" w:hAnsi="Tahoma" w:cs="Tahoma"/>
                <w:sz w:val="16"/>
                <w:szCs w:val="16"/>
              </w:rPr>
              <w:t xml:space="preserve">, </w:t>
            </w:r>
            <w:proofErr w:type="spellStart"/>
            <w:r w:rsidRPr="0016326A">
              <w:rPr>
                <w:rFonts w:ascii="Tahoma" w:hAnsi="Tahoma" w:cs="Tahoma"/>
                <w:sz w:val="16"/>
                <w:szCs w:val="16"/>
              </w:rPr>
              <w:t>July</w:t>
            </w:r>
            <w:proofErr w:type="spellEnd"/>
            <w:r w:rsidRPr="0016326A">
              <w:rPr>
                <w:rFonts w:ascii="Tahoma" w:hAnsi="Tahoma" w:cs="Tahoma"/>
                <w:sz w:val="16"/>
                <w:szCs w:val="16"/>
              </w:rPr>
              <w:t xml:space="preserve"> 18, 2014 4:53 PM</w:t>
            </w:r>
            <w:r w:rsidRPr="0016326A">
              <w:rPr>
                <w:rFonts w:ascii="Tahoma" w:hAnsi="Tahoma" w:cs="Tahoma"/>
                <w:sz w:val="16"/>
                <w:szCs w:val="16"/>
              </w:rPr>
              <w:br/>
            </w:r>
            <w:r w:rsidRPr="0016326A">
              <w:rPr>
                <w:rFonts w:ascii="Tahoma" w:hAnsi="Tahoma" w:cs="Tahoma"/>
                <w:b/>
                <w:bCs/>
                <w:sz w:val="16"/>
                <w:szCs w:val="16"/>
              </w:rPr>
              <w:t>To:</w:t>
            </w:r>
            <w:r w:rsidRPr="0016326A">
              <w:rPr>
                <w:rFonts w:ascii="Tahoma" w:hAnsi="Tahoma" w:cs="Tahoma"/>
                <w:sz w:val="16"/>
                <w:szCs w:val="16"/>
              </w:rPr>
              <w:t xml:space="preserve"> Беккер Андрей Викторович</w:t>
            </w:r>
            <w:r w:rsidRPr="0016326A">
              <w:rPr>
                <w:rFonts w:ascii="Tahoma" w:hAnsi="Tahoma" w:cs="Tahoma"/>
                <w:sz w:val="16"/>
                <w:szCs w:val="16"/>
              </w:rPr>
              <w:br/>
            </w:r>
            <w:proofErr w:type="spellStart"/>
            <w:r w:rsidRPr="0016326A">
              <w:rPr>
                <w:rFonts w:ascii="Tahoma" w:hAnsi="Tahoma" w:cs="Tahoma"/>
                <w:b/>
                <w:bCs/>
                <w:sz w:val="16"/>
                <w:szCs w:val="16"/>
              </w:rPr>
              <w:t>Subject</w:t>
            </w:r>
            <w:proofErr w:type="spellEnd"/>
            <w:r w:rsidRPr="0016326A">
              <w:rPr>
                <w:rFonts w:ascii="Tahoma" w:hAnsi="Tahoma" w:cs="Tahoma"/>
                <w:b/>
                <w:bCs/>
                <w:sz w:val="16"/>
                <w:szCs w:val="16"/>
              </w:rPr>
              <w:t>:</w:t>
            </w:r>
            <w:r w:rsidRPr="0016326A">
              <w:rPr>
                <w:rFonts w:ascii="Tahoma" w:hAnsi="Tahoma" w:cs="Tahoma"/>
                <w:sz w:val="16"/>
                <w:szCs w:val="16"/>
              </w:rPr>
              <w:t xml:space="preserve"> RE: На согласование - 2. Экспертиза по заявке BR-7124 Регистрация и активация в программе “Коллекция” за один шаг через </w:t>
            </w:r>
            <w:proofErr w:type="spellStart"/>
            <w:r w:rsidRPr="0016326A">
              <w:rPr>
                <w:rFonts w:ascii="Tahoma" w:hAnsi="Tahoma" w:cs="Tahoma"/>
                <w:sz w:val="16"/>
                <w:szCs w:val="16"/>
              </w:rPr>
              <w:t>Телебанк</w:t>
            </w:r>
            <w:proofErr w:type="spellEnd"/>
            <w:r w:rsidRPr="0016326A">
              <w:rPr>
                <w:rFonts w:ascii="Tahoma" w:hAnsi="Tahoma" w:cs="Tahoma"/>
                <w:sz w:val="16"/>
                <w:szCs w:val="16"/>
              </w:rPr>
              <w:t xml:space="preserve">, </w:t>
            </w:r>
            <w:proofErr w:type="spellStart"/>
            <w:r w:rsidRPr="0016326A">
              <w:rPr>
                <w:rFonts w:ascii="Tahoma" w:hAnsi="Tahoma" w:cs="Tahoma"/>
                <w:sz w:val="16"/>
                <w:szCs w:val="16"/>
              </w:rPr>
              <w:t>call</w:t>
            </w:r>
            <w:proofErr w:type="spellEnd"/>
            <w:r w:rsidRPr="0016326A">
              <w:rPr>
                <w:rFonts w:ascii="Tahoma" w:hAnsi="Tahoma" w:cs="Tahoma"/>
                <w:sz w:val="16"/>
                <w:szCs w:val="16"/>
              </w:rPr>
              <w:t>-центр, банкоматы и отделения банка</w:t>
            </w:r>
          </w:p>
          <w:p w:rsidR="0016326A" w:rsidRPr="0016326A" w:rsidRDefault="0016326A" w:rsidP="0016326A">
            <w:pPr>
              <w:rPr>
                <w:rFonts w:ascii="Calibri" w:eastAsiaTheme="minorHAnsi" w:hAnsi="Calibri" w:cs="Calibri"/>
                <w:sz w:val="16"/>
                <w:szCs w:val="16"/>
              </w:rPr>
            </w:pPr>
          </w:p>
          <w:p w:rsidR="0016326A" w:rsidRPr="0016326A" w:rsidRDefault="0016326A" w:rsidP="0016326A">
            <w:pPr>
              <w:rPr>
                <w:color w:val="1F497D"/>
                <w:sz w:val="16"/>
                <w:szCs w:val="16"/>
              </w:rPr>
            </w:pPr>
            <w:r w:rsidRPr="0016326A">
              <w:rPr>
                <w:color w:val="1F497D"/>
                <w:sz w:val="16"/>
                <w:szCs w:val="16"/>
              </w:rPr>
              <w:t>Согласовано.</w:t>
            </w:r>
          </w:p>
          <w:p w:rsidR="0016326A" w:rsidRPr="0016326A" w:rsidRDefault="0016326A" w:rsidP="0016326A">
            <w:pPr>
              <w:rPr>
                <w:color w:val="1F497D"/>
                <w:sz w:val="16"/>
                <w:szCs w:val="16"/>
              </w:rPr>
            </w:pPr>
          </w:p>
          <w:p w:rsidR="008318D8" w:rsidRDefault="0016326A" w:rsidP="0016326A">
            <w:r w:rsidRPr="0016326A">
              <w:rPr>
                <w:color w:val="1F497D"/>
                <w:sz w:val="16"/>
                <w:szCs w:val="16"/>
              </w:rPr>
              <w:t xml:space="preserve">Прилагаю карточку сервиса. Требование о </w:t>
            </w:r>
            <w:proofErr w:type="spellStart"/>
            <w:r w:rsidRPr="0016326A">
              <w:rPr>
                <w:color w:val="1F497D"/>
                <w:sz w:val="16"/>
                <w:szCs w:val="16"/>
              </w:rPr>
              <w:t>дедубликации</w:t>
            </w:r>
            <w:proofErr w:type="spellEnd"/>
            <w:r w:rsidRPr="0016326A">
              <w:rPr>
                <w:color w:val="1F497D"/>
                <w:sz w:val="16"/>
                <w:szCs w:val="16"/>
              </w:rPr>
              <w:t xml:space="preserve"> на стороне УСБС исключено.</w:t>
            </w:r>
          </w:p>
        </w:tc>
      </w:tr>
      <w:tr w:rsidR="008318D8" w:rsidRPr="003029B5" w:rsidTr="00CF7343">
        <w:tc>
          <w:tcPr>
            <w:tcW w:w="3227" w:type="dxa"/>
            <w:vAlign w:val="center"/>
          </w:tcPr>
          <w:p w:rsidR="008318D8" w:rsidRPr="003029B5" w:rsidRDefault="008318D8" w:rsidP="008318D8">
            <w:pPr>
              <w:pStyle w:val="ad"/>
            </w:pPr>
            <w:r>
              <w:t xml:space="preserve">Менеджер внедрения </w:t>
            </w:r>
            <w:r w:rsidRPr="003029B5">
              <w:t>(</w:t>
            </w:r>
            <w:r>
              <w:t>ОВ ДБИТ</w:t>
            </w:r>
            <w:r w:rsidRPr="003029B5">
              <w:t>)</w:t>
            </w:r>
          </w:p>
        </w:tc>
        <w:tc>
          <w:tcPr>
            <w:tcW w:w="6344" w:type="dxa"/>
          </w:tcPr>
          <w:p w:rsidR="008318D8" w:rsidRDefault="008318D8" w:rsidP="00E93BB2">
            <w:pPr>
              <w:spacing w:before="100" w:beforeAutospacing="1" w:after="100" w:afterAutospacing="1"/>
            </w:pPr>
          </w:p>
        </w:tc>
      </w:tr>
      <w:tr w:rsidR="008318D8" w:rsidRPr="003029B5" w:rsidTr="00CF7343">
        <w:tc>
          <w:tcPr>
            <w:tcW w:w="3227" w:type="dxa"/>
            <w:vAlign w:val="center"/>
          </w:tcPr>
          <w:p w:rsidR="008318D8" w:rsidRPr="003029B5" w:rsidRDefault="008318D8" w:rsidP="008318D8">
            <w:pPr>
              <w:pStyle w:val="ad"/>
            </w:pPr>
            <w:r w:rsidRPr="000A09BC">
              <w:t>Ответственный за внедрение и тиражирование</w:t>
            </w:r>
            <w:r w:rsidRPr="003029B5">
              <w:t xml:space="preserve"> </w:t>
            </w:r>
            <w:r>
              <w:t>(</w:t>
            </w:r>
            <w:r w:rsidRPr="003029B5">
              <w:t>ДБИТ)</w:t>
            </w:r>
          </w:p>
        </w:tc>
        <w:tc>
          <w:tcPr>
            <w:tcW w:w="6344" w:type="dxa"/>
          </w:tcPr>
          <w:p w:rsidR="008318D8" w:rsidRDefault="008318D8" w:rsidP="00E93BB2"/>
        </w:tc>
      </w:tr>
      <w:tr w:rsidR="008318D8" w:rsidRPr="003029B5" w:rsidTr="00CF7343">
        <w:tc>
          <w:tcPr>
            <w:tcW w:w="3227" w:type="dxa"/>
            <w:vAlign w:val="center"/>
          </w:tcPr>
          <w:p w:rsidR="008318D8" w:rsidRPr="003029B5" w:rsidRDefault="008318D8" w:rsidP="008318D8">
            <w:pPr>
              <w:pStyle w:val="ad"/>
            </w:pPr>
            <w:r>
              <w:t>Разработчик (</w:t>
            </w:r>
            <w:proofErr w:type="spellStart"/>
            <w:r>
              <w:t>УРиВ</w:t>
            </w:r>
            <w:proofErr w:type="spellEnd"/>
            <w:r>
              <w:t xml:space="preserve"> </w:t>
            </w:r>
            <w:r w:rsidRPr="003029B5">
              <w:t>ДБИТ</w:t>
            </w:r>
            <w:r>
              <w:t>)</w:t>
            </w:r>
          </w:p>
        </w:tc>
        <w:tc>
          <w:tcPr>
            <w:tcW w:w="6344" w:type="dxa"/>
          </w:tcPr>
          <w:p w:rsidR="008318D8" w:rsidRDefault="008318D8" w:rsidP="00311778"/>
        </w:tc>
      </w:tr>
      <w:tr w:rsidR="008318D8" w:rsidRPr="003029B5" w:rsidTr="00CF7343">
        <w:tc>
          <w:tcPr>
            <w:tcW w:w="3227" w:type="dxa"/>
            <w:vAlign w:val="center"/>
          </w:tcPr>
          <w:p w:rsidR="008318D8" w:rsidRPr="003029B5" w:rsidRDefault="008318D8" w:rsidP="008318D8">
            <w:pPr>
              <w:pStyle w:val="ad"/>
            </w:pPr>
            <w:r>
              <w:t xml:space="preserve">Тестировщик (ОТ </w:t>
            </w:r>
            <w:r w:rsidRPr="003029B5">
              <w:t>ДБИТ</w:t>
            </w:r>
            <w:r>
              <w:t>)</w:t>
            </w:r>
          </w:p>
        </w:tc>
        <w:tc>
          <w:tcPr>
            <w:tcW w:w="6344" w:type="dxa"/>
          </w:tcPr>
          <w:p w:rsidR="008318D8" w:rsidRDefault="001E6C5F" w:rsidP="00311778">
            <w:pPr>
              <w:jc w:val="both"/>
            </w:pPr>
            <w:r w:rsidRPr="001E6C5F">
              <w:rPr>
                <w:i/>
                <w:iCs/>
                <w:noProof/>
                <w:color w:val="1F497D"/>
                <w:sz w:val="16"/>
                <w:szCs w:val="16"/>
              </w:rPr>
              <w:t xml:space="preserve"> </w:t>
            </w:r>
          </w:p>
        </w:tc>
      </w:tr>
      <w:tr w:rsidR="008318D8" w:rsidRPr="003029B5" w:rsidTr="00CF7343">
        <w:tc>
          <w:tcPr>
            <w:tcW w:w="3227" w:type="dxa"/>
            <w:vAlign w:val="center"/>
          </w:tcPr>
          <w:p w:rsidR="008318D8" w:rsidRPr="003029B5" w:rsidRDefault="008318D8" w:rsidP="008318D8">
            <w:pPr>
              <w:pStyle w:val="ad"/>
            </w:pPr>
            <w:r>
              <w:t>Заказчик (</w:t>
            </w:r>
            <w:r w:rsidRPr="003029B5">
              <w:t>ССП Заказчика</w:t>
            </w:r>
            <w:r>
              <w:t>)</w:t>
            </w:r>
          </w:p>
        </w:tc>
        <w:tc>
          <w:tcPr>
            <w:tcW w:w="6344" w:type="dxa"/>
          </w:tcPr>
          <w:p w:rsidR="00203CBD" w:rsidRDefault="00203CBD" w:rsidP="00203CBD">
            <w:pPr>
              <w:rPr>
                <w:rFonts w:ascii="Tahoma" w:hAnsi="Tahoma" w:cs="Tahoma"/>
                <w:sz w:val="20"/>
                <w:szCs w:val="20"/>
              </w:rPr>
            </w:pPr>
            <w:proofErr w:type="spellStart"/>
            <w:r>
              <w:rPr>
                <w:rFonts w:ascii="Tahoma" w:hAnsi="Tahoma" w:cs="Tahoma"/>
                <w:b/>
                <w:bCs/>
                <w:sz w:val="20"/>
                <w:szCs w:val="20"/>
              </w:rPr>
              <w:t>From</w:t>
            </w:r>
            <w:proofErr w:type="spellEnd"/>
            <w:r>
              <w:rPr>
                <w:rFonts w:ascii="Tahoma" w:hAnsi="Tahoma" w:cs="Tahoma"/>
                <w:b/>
                <w:bCs/>
                <w:sz w:val="20"/>
                <w:szCs w:val="20"/>
              </w:rPr>
              <w:t>:</w:t>
            </w:r>
            <w:r>
              <w:rPr>
                <w:rFonts w:ascii="Tahoma" w:hAnsi="Tahoma" w:cs="Tahoma"/>
                <w:sz w:val="20"/>
                <w:szCs w:val="20"/>
              </w:rPr>
              <w:t xml:space="preserve"> Кривошей Наталия Владимировна </w:t>
            </w:r>
            <w:r>
              <w:rPr>
                <w:rFonts w:ascii="Tahoma" w:hAnsi="Tahoma" w:cs="Tahoma"/>
                <w:sz w:val="20"/>
                <w:szCs w:val="20"/>
              </w:rPr>
              <w:br/>
            </w:r>
            <w:proofErr w:type="spellStart"/>
            <w:r>
              <w:rPr>
                <w:rFonts w:ascii="Tahoma" w:hAnsi="Tahoma" w:cs="Tahoma"/>
                <w:b/>
                <w:bCs/>
                <w:sz w:val="20"/>
                <w:szCs w:val="20"/>
              </w:rPr>
              <w:t>Sent</w:t>
            </w:r>
            <w:proofErr w:type="spellEnd"/>
            <w:r>
              <w:rPr>
                <w:rFonts w:ascii="Tahoma" w:hAnsi="Tahoma" w:cs="Tahoma"/>
                <w:b/>
                <w:bCs/>
                <w:sz w:val="20"/>
                <w:szCs w:val="20"/>
              </w:rPr>
              <w:t>:</w:t>
            </w:r>
            <w:r>
              <w:rPr>
                <w:rFonts w:ascii="Tahoma" w:hAnsi="Tahoma" w:cs="Tahoma"/>
                <w:sz w:val="20"/>
                <w:szCs w:val="20"/>
              </w:rPr>
              <w:t xml:space="preserve"> </w:t>
            </w:r>
            <w:proofErr w:type="spellStart"/>
            <w:r>
              <w:rPr>
                <w:rFonts w:ascii="Tahoma" w:hAnsi="Tahoma" w:cs="Tahoma"/>
                <w:sz w:val="20"/>
                <w:szCs w:val="20"/>
              </w:rPr>
              <w:t>Tuesday</w:t>
            </w:r>
            <w:proofErr w:type="spellEnd"/>
            <w:r>
              <w:rPr>
                <w:rFonts w:ascii="Tahoma" w:hAnsi="Tahoma" w:cs="Tahoma"/>
                <w:sz w:val="20"/>
                <w:szCs w:val="20"/>
              </w:rPr>
              <w:t xml:space="preserve">, </w:t>
            </w:r>
            <w:proofErr w:type="spellStart"/>
            <w:r>
              <w:rPr>
                <w:rFonts w:ascii="Tahoma" w:hAnsi="Tahoma" w:cs="Tahoma"/>
                <w:sz w:val="20"/>
                <w:szCs w:val="20"/>
              </w:rPr>
              <w:t>July</w:t>
            </w:r>
            <w:proofErr w:type="spellEnd"/>
            <w:r>
              <w:rPr>
                <w:rFonts w:ascii="Tahoma" w:hAnsi="Tahoma" w:cs="Tahoma"/>
                <w:sz w:val="20"/>
                <w:szCs w:val="20"/>
              </w:rPr>
              <w:t xml:space="preserve"> 01, 2014 11:50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Беккер Андрей Викторович; Белозерова Татьяна Викторовна; Захарова Анастасия Игоревна; Доценко Вероника Анатольевна</w:t>
            </w:r>
            <w:r>
              <w:rPr>
                <w:rFonts w:ascii="Tahoma" w:hAnsi="Tahoma" w:cs="Tahoma"/>
                <w:sz w:val="20"/>
                <w:szCs w:val="20"/>
              </w:rPr>
              <w:br/>
            </w:r>
            <w:proofErr w:type="spellStart"/>
            <w:r>
              <w:rPr>
                <w:rFonts w:ascii="Tahoma" w:hAnsi="Tahoma" w:cs="Tahoma"/>
                <w:b/>
                <w:bCs/>
                <w:sz w:val="20"/>
                <w:szCs w:val="20"/>
              </w:rPr>
              <w:t>Cc</w:t>
            </w:r>
            <w:proofErr w:type="spellEnd"/>
            <w:r>
              <w:rPr>
                <w:rFonts w:ascii="Tahoma" w:hAnsi="Tahoma" w:cs="Tahoma"/>
                <w:b/>
                <w:bCs/>
                <w:sz w:val="20"/>
                <w:szCs w:val="20"/>
              </w:rPr>
              <w:t>:</w:t>
            </w:r>
            <w:r>
              <w:rPr>
                <w:rFonts w:ascii="Tahoma" w:hAnsi="Tahoma" w:cs="Tahoma"/>
                <w:sz w:val="20"/>
                <w:szCs w:val="20"/>
              </w:rPr>
              <w:t xml:space="preserve"> Аверичев Дмитрий Валерьевич; Чжан Евгения</w:t>
            </w:r>
            <w:r>
              <w:rPr>
                <w:rFonts w:ascii="Tahoma" w:hAnsi="Tahoma" w:cs="Tahoma"/>
                <w:sz w:val="20"/>
                <w:szCs w:val="20"/>
              </w:rPr>
              <w:br/>
            </w:r>
            <w:proofErr w:type="spellStart"/>
            <w:r>
              <w:rPr>
                <w:rFonts w:ascii="Tahoma" w:hAnsi="Tahoma" w:cs="Tahoma"/>
                <w:b/>
                <w:bCs/>
                <w:sz w:val="20"/>
                <w:szCs w:val="20"/>
              </w:rPr>
              <w:t>Subject</w:t>
            </w:r>
            <w:proofErr w:type="spellEnd"/>
            <w:r>
              <w:rPr>
                <w:rFonts w:ascii="Tahoma" w:hAnsi="Tahoma" w:cs="Tahoma"/>
                <w:b/>
                <w:bCs/>
                <w:sz w:val="20"/>
                <w:szCs w:val="20"/>
              </w:rPr>
              <w:t>:</w:t>
            </w:r>
            <w:r>
              <w:rPr>
                <w:rFonts w:ascii="Tahoma" w:hAnsi="Tahoma" w:cs="Tahoma"/>
                <w:sz w:val="20"/>
                <w:szCs w:val="20"/>
              </w:rPr>
              <w:t xml:space="preserve"> RE: На согласование. Экспертиза по заявке BR-7124 Регистрация и активация в программе "Коллекция" за один шаг через </w:t>
            </w:r>
            <w:proofErr w:type="spellStart"/>
            <w:r>
              <w:rPr>
                <w:rFonts w:ascii="Tahoma" w:hAnsi="Tahoma" w:cs="Tahoma"/>
                <w:sz w:val="20"/>
                <w:szCs w:val="20"/>
              </w:rPr>
              <w:t>Телебанк</w:t>
            </w:r>
            <w:proofErr w:type="spellEnd"/>
            <w:r>
              <w:rPr>
                <w:rFonts w:ascii="Tahoma" w:hAnsi="Tahoma" w:cs="Tahoma"/>
                <w:sz w:val="20"/>
                <w:szCs w:val="20"/>
              </w:rPr>
              <w:t xml:space="preserve">, </w:t>
            </w:r>
            <w:proofErr w:type="spellStart"/>
            <w:r>
              <w:rPr>
                <w:rFonts w:ascii="Tahoma" w:hAnsi="Tahoma" w:cs="Tahoma"/>
                <w:sz w:val="20"/>
                <w:szCs w:val="20"/>
              </w:rPr>
              <w:t>call</w:t>
            </w:r>
            <w:proofErr w:type="spellEnd"/>
            <w:r>
              <w:rPr>
                <w:rFonts w:ascii="Tahoma" w:hAnsi="Tahoma" w:cs="Tahoma"/>
                <w:sz w:val="20"/>
                <w:szCs w:val="20"/>
              </w:rPr>
              <w:t>-центр, банкоматы и отделения банка</w:t>
            </w:r>
          </w:p>
          <w:p w:rsidR="00203CBD" w:rsidRDefault="00203CBD" w:rsidP="00203CBD">
            <w:pPr>
              <w:rPr>
                <w:rFonts w:ascii="Calibri" w:eastAsiaTheme="minorHAnsi" w:hAnsi="Calibri" w:cs="Calibri"/>
                <w:sz w:val="22"/>
                <w:szCs w:val="22"/>
              </w:rPr>
            </w:pPr>
          </w:p>
          <w:p w:rsidR="00203CBD" w:rsidRDefault="00203CBD" w:rsidP="00203CBD">
            <w:pPr>
              <w:rPr>
                <w:color w:val="1F497D"/>
              </w:rPr>
            </w:pPr>
            <w:r>
              <w:rPr>
                <w:color w:val="1F497D"/>
              </w:rPr>
              <w:t>Андрей, привет!</w:t>
            </w:r>
          </w:p>
          <w:p w:rsidR="00203CBD" w:rsidRDefault="00203CBD" w:rsidP="00203CBD">
            <w:pPr>
              <w:rPr>
                <w:color w:val="1F497D"/>
              </w:rPr>
            </w:pPr>
          </w:p>
          <w:p w:rsidR="00203CBD" w:rsidRDefault="00203CBD" w:rsidP="00203CBD">
            <w:pPr>
              <w:rPr>
                <w:color w:val="1F497D"/>
              </w:rPr>
            </w:pPr>
            <w:r>
              <w:rPr>
                <w:color w:val="1F497D"/>
              </w:rPr>
              <w:t xml:space="preserve">Спасибо, </w:t>
            </w:r>
            <w:r w:rsidRPr="005925C2">
              <w:rPr>
                <w:b/>
                <w:color w:val="1F497D"/>
              </w:rPr>
              <w:t>согласовано</w:t>
            </w:r>
            <w:r>
              <w:rPr>
                <w:color w:val="1F497D"/>
              </w:rPr>
              <w:t xml:space="preserve"> при учете замечаний:</w:t>
            </w:r>
          </w:p>
          <w:p w:rsidR="00203CBD" w:rsidRDefault="00203CBD" w:rsidP="00203CBD">
            <w:pPr>
              <w:rPr>
                <w:color w:val="1F497D"/>
              </w:rPr>
            </w:pPr>
            <w:r>
              <w:rPr>
                <w:color w:val="1F497D"/>
              </w:rPr>
              <w:t xml:space="preserve">Просьба только откорректировать нумерацию по шагам на </w:t>
            </w:r>
            <w:r>
              <w:rPr>
                <w:color w:val="1F497D"/>
              </w:rPr>
              <w:lastRenderedPageBreak/>
              <w:t>слайдах 5 и 6. Шаги 1, 3 и 4 не являются последовательными.</w:t>
            </w:r>
          </w:p>
          <w:p w:rsidR="00203CBD" w:rsidRDefault="00203CBD" w:rsidP="00203CBD">
            <w:pPr>
              <w:rPr>
                <w:color w:val="1F497D"/>
              </w:rPr>
            </w:pPr>
            <w:r>
              <w:rPr>
                <w:color w:val="1F497D"/>
              </w:rPr>
              <w:t>Указание рекомендателя через АТМ – настраиваемый параметр  (</w:t>
            </w:r>
            <w:proofErr w:type="gramStart"/>
            <w:r>
              <w:rPr>
                <w:color w:val="1F497D"/>
              </w:rPr>
              <w:t>включаем</w:t>
            </w:r>
            <w:proofErr w:type="gramEnd"/>
            <w:r>
              <w:rPr>
                <w:color w:val="1F497D"/>
              </w:rPr>
              <w:t xml:space="preserve"> / выключаем)</w:t>
            </w:r>
          </w:p>
          <w:p w:rsidR="00105969" w:rsidRDefault="00105969" w:rsidP="007E72C5"/>
        </w:tc>
      </w:tr>
      <w:tr w:rsidR="00372012" w:rsidTr="001F5957">
        <w:tc>
          <w:tcPr>
            <w:tcW w:w="3227" w:type="dxa"/>
            <w:vAlign w:val="center"/>
          </w:tcPr>
          <w:p w:rsidR="00372012" w:rsidRPr="00C11B4B" w:rsidRDefault="00372012" w:rsidP="001F5957">
            <w:pPr>
              <w:pStyle w:val="ad"/>
            </w:pPr>
            <w:r>
              <w:lastRenderedPageBreak/>
              <w:t>Заинтересованное ССП</w:t>
            </w:r>
          </w:p>
        </w:tc>
        <w:tc>
          <w:tcPr>
            <w:tcW w:w="6344" w:type="dxa"/>
          </w:tcPr>
          <w:p w:rsidR="00372012" w:rsidRPr="00372012" w:rsidRDefault="00372012" w:rsidP="00372012">
            <w:pPr>
              <w:rPr>
                <w:rFonts w:ascii="Tahoma" w:hAnsi="Tahoma" w:cs="Tahoma"/>
                <w:sz w:val="16"/>
                <w:szCs w:val="16"/>
              </w:rPr>
            </w:pPr>
            <w:proofErr w:type="spellStart"/>
            <w:r w:rsidRPr="00372012">
              <w:rPr>
                <w:rFonts w:ascii="Tahoma" w:hAnsi="Tahoma" w:cs="Tahoma"/>
                <w:b/>
                <w:bCs/>
                <w:sz w:val="16"/>
                <w:szCs w:val="16"/>
              </w:rPr>
              <w:t>From</w:t>
            </w:r>
            <w:proofErr w:type="spellEnd"/>
            <w:r w:rsidRPr="00372012">
              <w:rPr>
                <w:rFonts w:ascii="Tahoma" w:hAnsi="Tahoma" w:cs="Tahoma"/>
                <w:b/>
                <w:bCs/>
                <w:sz w:val="16"/>
                <w:szCs w:val="16"/>
              </w:rPr>
              <w:t>:</w:t>
            </w:r>
            <w:r w:rsidRPr="00372012">
              <w:rPr>
                <w:rFonts w:ascii="Tahoma" w:hAnsi="Tahoma" w:cs="Tahoma"/>
                <w:sz w:val="16"/>
                <w:szCs w:val="16"/>
              </w:rPr>
              <w:t xml:space="preserve"> Доценко Вероника Анатольевна </w:t>
            </w:r>
            <w:r w:rsidRPr="00372012">
              <w:rPr>
                <w:rFonts w:ascii="Tahoma" w:hAnsi="Tahoma" w:cs="Tahoma"/>
                <w:sz w:val="16"/>
                <w:szCs w:val="16"/>
              </w:rPr>
              <w:br/>
            </w:r>
            <w:proofErr w:type="spellStart"/>
            <w:r w:rsidRPr="00372012">
              <w:rPr>
                <w:rFonts w:ascii="Tahoma" w:hAnsi="Tahoma" w:cs="Tahoma"/>
                <w:b/>
                <w:bCs/>
                <w:sz w:val="16"/>
                <w:szCs w:val="16"/>
              </w:rPr>
              <w:t>Sent</w:t>
            </w:r>
            <w:proofErr w:type="spellEnd"/>
            <w:r w:rsidRPr="00372012">
              <w:rPr>
                <w:rFonts w:ascii="Tahoma" w:hAnsi="Tahoma" w:cs="Tahoma"/>
                <w:b/>
                <w:bCs/>
                <w:sz w:val="16"/>
                <w:szCs w:val="16"/>
              </w:rPr>
              <w:t>:</w:t>
            </w:r>
            <w:r w:rsidRPr="00372012">
              <w:rPr>
                <w:rFonts w:ascii="Tahoma" w:hAnsi="Tahoma" w:cs="Tahoma"/>
                <w:sz w:val="16"/>
                <w:szCs w:val="16"/>
              </w:rPr>
              <w:t xml:space="preserve"> </w:t>
            </w:r>
            <w:proofErr w:type="spellStart"/>
            <w:r w:rsidRPr="00372012">
              <w:rPr>
                <w:rFonts w:ascii="Tahoma" w:hAnsi="Tahoma" w:cs="Tahoma"/>
                <w:sz w:val="16"/>
                <w:szCs w:val="16"/>
              </w:rPr>
              <w:t>Friday</w:t>
            </w:r>
            <w:proofErr w:type="spellEnd"/>
            <w:r w:rsidRPr="00372012">
              <w:rPr>
                <w:rFonts w:ascii="Tahoma" w:hAnsi="Tahoma" w:cs="Tahoma"/>
                <w:sz w:val="16"/>
                <w:szCs w:val="16"/>
              </w:rPr>
              <w:t xml:space="preserve">, </w:t>
            </w:r>
            <w:proofErr w:type="spellStart"/>
            <w:r w:rsidRPr="00372012">
              <w:rPr>
                <w:rFonts w:ascii="Tahoma" w:hAnsi="Tahoma" w:cs="Tahoma"/>
                <w:sz w:val="16"/>
                <w:szCs w:val="16"/>
              </w:rPr>
              <w:t>July</w:t>
            </w:r>
            <w:proofErr w:type="spellEnd"/>
            <w:r w:rsidRPr="00372012">
              <w:rPr>
                <w:rFonts w:ascii="Tahoma" w:hAnsi="Tahoma" w:cs="Tahoma"/>
                <w:sz w:val="16"/>
                <w:szCs w:val="16"/>
              </w:rPr>
              <w:t xml:space="preserve"> 11, 2014 4:57 PM</w:t>
            </w:r>
            <w:r w:rsidRPr="00372012">
              <w:rPr>
                <w:rFonts w:ascii="Tahoma" w:hAnsi="Tahoma" w:cs="Tahoma"/>
                <w:sz w:val="16"/>
                <w:szCs w:val="16"/>
              </w:rPr>
              <w:br/>
            </w:r>
            <w:r w:rsidRPr="00372012">
              <w:rPr>
                <w:rFonts w:ascii="Tahoma" w:hAnsi="Tahoma" w:cs="Tahoma"/>
                <w:b/>
                <w:bCs/>
                <w:sz w:val="16"/>
                <w:szCs w:val="16"/>
              </w:rPr>
              <w:t>To:</w:t>
            </w:r>
            <w:r w:rsidRPr="00372012">
              <w:rPr>
                <w:rFonts w:ascii="Tahoma" w:hAnsi="Tahoma" w:cs="Tahoma"/>
                <w:sz w:val="16"/>
                <w:szCs w:val="16"/>
              </w:rPr>
              <w:t xml:space="preserve"> Першукова Наталья Сергеевна; Кривошей Наталия Владимировна; Беккер Андрей Викторович</w:t>
            </w:r>
            <w:r w:rsidRPr="00372012">
              <w:rPr>
                <w:rFonts w:ascii="Tahoma" w:hAnsi="Tahoma" w:cs="Tahoma"/>
                <w:sz w:val="16"/>
                <w:szCs w:val="16"/>
              </w:rPr>
              <w:br/>
            </w:r>
            <w:proofErr w:type="spellStart"/>
            <w:r w:rsidRPr="00372012">
              <w:rPr>
                <w:rFonts w:ascii="Tahoma" w:hAnsi="Tahoma" w:cs="Tahoma"/>
                <w:b/>
                <w:bCs/>
                <w:sz w:val="16"/>
                <w:szCs w:val="16"/>
              </w:rPr>
              <w:t>Subject</w:t>
            </w:r>
            <w:proofErr w:type="spellEnd"/>
            <w:r w:rsidRPr="00372012">
              <w:rPr>
                <w:rFonts w:ascii="Tahoma" w:hAnsi="Tahoma" w:cs="Tahoma"/>
                <w:b/>
                <w:bCs/>
                <w:sz w:val="16"/>
                <w:szCs w:val="16"/>
              </w:rPr>
              <w:t>:</w:t>
            </w:r>
            <w:r w:rsidRPr="00372012">
              <w:rPr>
                <w:rFonts w:ascii="Tahoma" w:hAnsi="Tahoma" w:cs="Tahoma"/>
                <w:sz w:val="16"/>
                <w:szCs w:val="16"/>
              </w:rPr>
              <w:t xml:space="preserve"> FW: </w:t>
            </w:r>
            <w:proofErr w:type="spellStart"/>
            <w:r w:rsidRPr="00372012">
              <w:rPr>
                <w:rFonts w:ascii="Tahoma" w:hAnsi="Tahoma" w:cs="Tahoma"/>
                <w:sz w:val="16"/>
                <w:szCs w:val="16"/>
              </w:rPr>
              <w:t>эксперизы</w:t>
            </w:r>
            <w:proofErr w:type="spellEnd"/>
            <w:r w:rsidRPr="00372012">
              <w:rPr>
                <w:rFonts w:ascii="Tahoma" w:hAnsi="Tahoma" w:cs="Tahoma"/>
                <w:sz w:val="16"/>
                <w:szCs w:val="16"/>
              </w:rPr>
              <w:t xml:space="preserve"> на согласование</w:t>
            </w:r>
            <w:r w:rsidRPr="00372012">
              <w:rPr>
                <w:rFonts w:ascii="Tahoma" w:hAnsi="Tahoma" w:cs="Tahoma"/>
                <w:sz w:val="16"/>
                <w:szCs w:val="16"/>
              </w:rPr>
              <w:br/>
            </w:r>
            <w:proofErr w:type="spellStart"/>
            <w:r w:rsidRPr="00372012">
              <w:rPr>
                <w:rFonts w:ascii="Tahoma" w:hAnsi="Tahoma" w:cs="Tahoma"/>
                <w:b/>
                <w:bCs/>
                <w:sz w:val="16"/>
                <w:szCs w:val="16"/>
              </w:rPr>
              <w:t>Importance</w:t>
            </w:r>
            <w:proofErr w:type="spellEnd"/>
            <w:r w:rsidRPr="00372012">
              <w:rPr>
                <w:rFonts w:ascii="Tahoma" w:hAnsi="Tahoma" w:cs="Tahoma"/>
                <w:b/>
                <w:bCs/>
                <w:sz w:val="16"/>
                <w:szCs w:val="16"/>
              </w:rPr>
              <w:t>:</w:t>
            </w:r>
            <w:r w:rsidRPr="00372012">
              <w:rPr>
                <w:rFonts w:ascii="Tahoma" w:hAnsi="Tahoma" w:cs="Tahoma"/>
                <w:sz w:val="16"/>
                <w:szCs w:val="16"/>
              </w:rPr>
              <w:t xml:space="preserve"> </w:t>
            </w:r>
            <w:proofErr w:type="spellStart"/>
            <w:r w:rsidRPr="00372012">
              <w:rPr>
                <w:rFonts w:ascii="Tahoma" w:hAnsi="Tahoma" w:cs="Tahoma"/>
                <w:sz w:val="16"/>
                <w:szCs w:val="16"/>
              </w:rPr>
              <w:t>High</w:t>
            </w:r>
            <w:proofErr w:type="spellEnd"/>
          </w:p>
          <w:p w:rsidR="00372012" w:rsidRPr="00372012" w:rsidRDefault="00372012" w:rsidP="00372012">
            <w:pPr>
              <w:rPr>
                <w:rFonts w:ascii="Calibri" w:eastAsiaTheme="minorHAnsi" w:hAnsi="Calibri" w:cs="Calibri"/>
                <w:sz w:val="16"/>
                <w:szCs w:val="16"/>
                <w:lang w:eastAsia="en-US"/>
              </w:rPr>
            </w:pPr>
          </w:p>
          <w:p w:rsidR="00372012" w:rsidRPr="00372012" w:rsidRDefault="00372012" w:rsidP="00372012">
            <w:pPr>
              <w:rPr>
                <w:color w:val="1F497D"/>
                <w:sz w:val="16"/>
                <w:szCs w:val="16"/>
              </w:rPr>
            </w:pPr>
            <w:r w:rsidRPr="00372012">
              <w:rPr>
                <w:color w:val="1F497D"/>
                <w:sz w:val="16"/>
                <w:szCs w:val="16"/>
              </w:rPr>
              <w:t>Что-то с кодировкой.</w:t>
            </w:r>
          </w:p>
          <w:p w:rsidR="00372012" w:rsidRPr="00372012" w:rsidRDefault="00372012" w:rsidP="00372012">
            <w:pPr>
              <w:rPr>
                <w:color w:val="1F497D"/>
                <w:sz w:val="16"/>
                <w:szCs w:val="16"/>
              </w:rPr>
            </w:pPr>
          </w:p>
          <w:p w:rsidR="00372012" w:rsidRPr="00372012" w:rsidRDefault="00372012" w:rsidP="00372012">
            <w:pPr>
              <w:rPr>
                <w:color w:val="1F497D"/>
                <w:sz w:val="16"/>
                <w:szCs w:val="16"/>
              </w:rPr>
            </w:pPr>
            <w:r w:rsidRPr="00372012">
              <w:rPr>
                <w:color w:val="1F497D"/>
                <w:sz w:val="16"/>
                <w:szCs w:val="16"/>
              </w:rPr>
              <w:t xml:space="preserve">Девочки, согласуйте, пожалуйста, </w:t>
            </w:r>
            <w:r w:rsidRPr="00372012">
              <w:rPr>
                <w:color w:val="1F497D"/>
                <w:sz w:val="16"/>
                <w:szCs w:val="16"/>
                <w:lang w:val="en-US"/>
              </w:rPr>
              <w:t>BR</w:t>
            </w:r>
            <w:r w:rsidRPr="00372012">
              <w:rPr>
                <w:color w:val="1F497D"/>
                <w:sz w:val="16"/>
                <w:szCs w:val="16"/>
              </w:rPr>
              <w:t xml:space="preserve"> во вложении. </w:t>
            </w:r>
          </w:p>
          <w:p w:rsidR="00372012" w:rsidRPr="00372012" w:rsidRDefault="00372012" w:rsidP="00372012">
            <w:pPr>
              <w:rPr>
                <w:color w:val="1F497D"/>
                <w:sz w:val="16"/>
                <w:szCs w:val="16"/>
              </w:rPr>
            </w:pPr>
            <w:r w:rsidRPr="00372012">
              <w:rPr>
                <w:color w:val="1F497D"/>
                <w:sz w:val="16"/>
                <w:szCs w:val="16"/>
              </w:rPr>
              <w:t>Комментарии от меня:</w:t>
            </w:r>
          </w:p>
          <w:p w:rsidR="00372012" w:rsidRPr="00372012" w:rsidRDefault="00372012" w:rsidP="00372012">
            <w:pPr>
              <w:rPr>
                <w:color w:val="1F497D"/>
                <w:sz w:val="16"/>
                <w:szCs w:val="16"/>
              </w:rPr>
            </w:pPr>
            <w:r w:rsidRPr="00372012">
              <w:rPr>
                <w:color w:val="1F497D"/>
                <w:sz w:val="16"/>
                <w:szCs w:val="16"/>
                <w:lang w:val="en-US"/>
              </w:rPr>
              <w:t>BR</w:t>
            </w:r>
            <w:r w:rsidRPr="00372012">
              <w:rPr>
                <w:color w:val="1F497D"/>
                <w:sz w:val="16"/>
                <w:szCs w:val="16"/>
              </w:rPr>
              <w:t xml:space="preserve">-7169: согласовано с замечаниями: на </w:t>
            </w:r>
            <w:proofErr w:type="spellStart"/>
            <w:r w:rsidRPr="00372012">
              <w:rPr>
                <w:color w:val="1F497D"/>
                <w:sz w:val="16"/>
                <w:szCs w:val="16"/>
              </w:rPr>
              <w:t>стр</w:t>
            </w:r>
            <w:proofErr w:type="spellEnd"/>
            <w:r w:rsidRPr="00372012">
              <w:rPr>
                <w:color w:val="1F497D"/>
                <w:sz w:val="16"/>
                <w:szCs w:val="16"/>
              </w:rPr>
              <w:t xml:space="preserve"> 9 по Дате рождения и </w:t>
            </w:r>
            <w:r w:rsidRPr="00372012">
              <w:rPr>
                <w:color w:val="1F497D"/>
                <w:sz w:val="16"/>
                <w:szCs w:val="16"/>
                <w:lang w:val="en-US"/>
              </w:rPr>
              <w:t>e</w:t>
            </w:r>
            <w:r w:rsidRPr="00372012">
              <w:rPr>
                <w:color w:val="1F497D"/>
                <w:sz w:val="16"/>
                <w:szCs w:val="16"/>
              </w:rPr>
              <w:t>-</w:t>
            </w:r>
            <w:r w:rsidRPr="00372012">
              <w:rPr>
                <w:color w:val="1F497D"/>
                <w:sz w:val="16"/>
                <w:szCs w:val="16"/>
                <w:lang w:val="en-US"/>
              </w:rPr>
              <w:t>mail</w:t>
            </w:r>
            <w:r w:rsidRPr="00372012">
              <w:rPr>
                <w:color w:val="1F497D"/>
                <w:sz w:val="16"/>
                <w:szCs w:val="16"/>
              </w:rPr>
              <w:t xml:space="preserve"> можно в комментариях отразить требования к формату данных, по </w:t>
            </w:r>
            <w:r w:rsidRPr="00372012">
              <w:rPr>
                <w:color w:val="1F497D"/>
                <w:sz w:val="16"/>
                <w:szCs w:val="16"/>
                <w:lang w:val="en-US"/>
              </w:rPr>
              <w:t>e</w:t>
            </w:r>
            <w:r w:rsidRPr="00372012">
              <w:rPr>
                <w:color w:val="1F497D"/>
                <w:sz w:val="16"/>
                <w:szCs w:val="16"/>
              </w:rPr>
              <w:t>-</w:t>
            </w:r>
            <w:r w:rsidRPr="00372012">
              <w:rPr>
                <w:color w:val="1F497D"/>
                <w:sz w:val="16"/>
                <w:szCs w:val="16"/>
                <w:lang w:val="en-US"/>
              </w:rPr>
              <w:t>mail</w:t>
            </w:r>
            <w:r w:rsidRPr="00372012">
              <w:rPr>
                <w:color w:val="1F497D"/>
                <w:sz w:val="16"/>
                <w:szCs w:val="16"/>
              </w:rPr>
              <w:t xml:space="preserve"> аналогичные замечания к стр.11 и 12</w:t>
            </w:r>
          </w:p>
          <w:p w:rsidR="00372012" w:rsidRPr="00372012" w:rsidRDefault="00372012" w:rsidP="00372012">
            <w:pPr>
              <w:rPr>
                <w:color w:val="1F497D"/>
                <w:sz w:val="16"/>
                <w:szCs w:val="16"/>
              </w:rPr>
            </w:pPr>
          </w:p>
          <w:p w:rsidR="00372012" w:rsidRPr="00372012" w:rsidRDefault="00372012" w:rsidP="00372012">
            <w:pPr>
              <w:rPr>
                <w:color w:val="1F497D"/>
                <w:sz w:val="16"/>
                <w:szCs w:val="16"/>
              </w:rPr>
            </w:pPr>
            <w:r w:rsidRPr="00372012">
              <w:rPr>
                <w:color w:val="1F497D"/>
                <w:sz w:val="16"/>
                <w:szCs w:val="16"/>
                <w:lang w:val="en-US"/>
              </w:rPr>
              <w:t>BR</w:t>
            </w:r>
            <w:r w:rsidRPr="00372012">
              <w:rPr>
                <w:color w:val="1F497D"/>
                <w:sz w:val="16"/>
                <w:szCs w:val="16"/>
              </w:rPr>
              <w:t>-7124: согласовано</w:t>
            </w:r>
          </w:p>
          <w:p w:rsidR="00372012" w:rsidRPr="00372012" w:rsidRDefault="00372012" w:rsidP="00372012">
            <w:pPr>
              <w:rPr>
                <w:color w:val="1F497D"/>
                <w:sz w:val="16"/>
                <w:szCs w:val="16"/>
              </w:rPr>
            </w:pPr>
          </w:p>
          <w:p w:rsidR="00372012" w:rsidRPr="00372012" w:rsidRDefault="00372012" w:rsidP="00372012">
            <w:pPr>
              <w:rPr>
                <w:color w:val="1F497D"/>
                <w:sz w:val="16"/>
                <w:szCs w:val="16"/>
              </w:rPr>
            </w:pPr>
            <w:r w:rsidRPr="00372012">
              <w:rPr>
                <w:color w:val="1F497D"/>
                <w:sz w:val="16"/>
                <w:szCs w:val="16"/>
                <w:lang w:val="en-US"/>
              </w:rPr>
              <w:t>BR</w:t>
            </w:r>
            <w:r w:rsidRPr="00372012">
              <w:rPr>
                <w:color w:val="1F497D"/>
                <w:sz w:val="16"/>
                <w:szCs w:val="16"/>
              </w:rPr>
              <w:t>-7036: согласовано</w:t>
            </w:r>
          </w:p>
          <w:p w:rsidR="00372012" w:rsidRPr="00372012" w:rsidRDefault="00372012" w:rsidP="00372012">
            <w:pPr>
              <w:rPr>
                <w:color w:val="1F497D"/>
                <w:sz w:val="16"/>
                <w:szCs w:val="16"/>
              </w:rPr>
            </w:pPr>
          </w:p>
          <w:p w:rsidR="00372012" w:rsidRPr="00372012" w:rsidRDefault="00372012" w:rsidP="00372012">
            <w:pPr>
              <w:rPr>
                <w:rFonts w:ascii="Cambria" w:hAnsi="Cambria"/>
                <w:color w:val="1F497D"/>
                <w:sz w:val="16"/>
                <w:szCs w:val="16"/>
              </w:rPr>
            </w:pPr>
            <w:r w:rsidRPr="00372012">
              <w:rPr>
                <w:rFonts w:ascii="Cambria" w:hAnsi="Cambria"/>
                <w:color w:val="1F497D"/>
                <w:sz w:val="16"/>
                <w:szCs w:val="16"/>
              </w:rPr>
              <w:t>С уважением, Вероника Доценко</w:t>
            </w:r>
          </w:p>
          <w:p w:rsidR="00372012" w:rsidRPr="00372012" w:rsidRDefault="00372012" w:rsidP="00372012">
            <w:pPr>
              <w:rPr>
                <w:rFonts w:ascii="Cambria" w:hAnsi="Cambria"/>
                <w:color w:val="1F497D"/>
                <w:sz w:val="16"/>
                <w:szCs w:val="16"/>
              </w:rPr>
            </w:pPr>
            <w:r w:rsidRPr="00372012">
              <w:rPr>
                <w:rFonts w:ascii="Cambria" w:hAnsi="Cambria"/>
                <w:color w:val="1F497D"/>
                <w:sz w:val="16"/>
                <w:szCs w:val="16"/>
              </w:rPr>
              <w:t>Менеджер продукта Группы программы Коллекция</w:t>
            </w:r>
          </w:p>
          <w:p w:rsidR="00372012" w:rsidRPr="00372012" w:rsidRDefault="00372012" w:rsidP="00372012">
            <w:pPr>
              <w:rPr>
                <w:rFonts w:ascii="Cambria" w:hAnsi="Cambria"/>
                <w:color w:val="1F497D"/>
                <w:sz w:val="16"/>
                <w:szCs w:val="16"/>
              </w:rPr>
            </w:pPr>
            <w:r w:rsidRPr="00372012">
              <w:rPr>
                <w:rFonts w:ascii="Cambria" w:hAnsi="Cambria"/>
                <w:color w:val="1F497D"/>
                <w:sz w:val="16"/>
                <w:szCs w:val="16"/>
              </w:rPr>
              <w:t>Отдела сервисных продуктов и программ лояльности</w:t>
            </w:r>
          </w:p>
          <w:p w:rsidR="00372012" w:rsidRPr="00372012" w:rsidRDefault="00372012" w:rsidP="00372012">
            <w:pPr>
              <w:rPr>
                <w:rFonts w:ascii="Cambria" w:hAnsi="Cambria"/>
                <w:color w:val="1F497D"/>
                <w:sz w:val="16"/>
                <w:szCs w:val="16"/>
              </w:rPr>
            </w:pPr>
            <w:r w:rsidRPr="00372012">
              <w:rPr>
                <w:rFonts w:ascii="Cambria" w:hAnsi="Cambria"/>
                <w:color w:val="1F497D"/>
                <w:sz w:val="16"/>
                <w:szCs w:val="16"/>
              </w:rPr>
              <w:t>Департамента розничного бизнеса</w:t>
            </w:r>
          </w:p>
          <w:p w:rsidR="00372012" w:rsidRPr="00372012" w:rsidRDefault="00372012" w:rsidP="00372012">
            <w:pPr>
              <w:rPr>
                <w:rFonts w:ascii="Cambria" w:hAnsi="Cambria"/>
                <w:b/>
                <w:bCs/>
                <w:color w:val="244061"/>
                <w:sz w:val="16"/>
                <w:szCs w:val="16"/>
              </w:rPr>
            </w:pPr>
            <w:r w:rsidRPr="00372012">
              <w:rPr>
                <w:rFonts w:ascii="Cambria" w:hAnsi="Cambria"/>
                <w:b/>
                <w:bCs/>
                <w:color w:val="244061"/>
                <w:sz w:val="16"/>
                <w:szCs w:val="16"/>
              </w:rPr>
              <w:t>ВТБ</w:t>
            </w:r>
            <w:r w:rsidRPr="00372012">
              <w:rPr>
                <w:rFonts w:ascii="Cambria" w:hAnsi="Cambria"/>
                <w:b/>
                <w:bCs/>
                <w:color w:val="FF0000"/>
                <w:sz w:val="16"/>
                <w:szCs w:val="16"/>
              </w:rPr>
              <w:t>24</w:t>
            </w:r>
            <w:r w:rsidRPr="00372012">
              <w:rPr>
                <w:rFonts w:ascii="Cambria" w:hAnsi="Cambria"/>
                <w:b/>
                <w:bCs/>
                <w:color w:val="244061"/>
                <w:sz w:val="16"/>
                <w:szCs w:val="16"/>
              </w:rPr>
              <w:t xml:space="preserve"> (ЗАО)</w:t>
            </w:r>
          </w:p>
          <w:p w:rsidR="00372012" w:rsidRDefault="00372012" w:rsidP="001F5957"/>
        </w:tc>
      </w:tr>
      <w:tr w:rsidR="00372012" w:rsidTr="001F5957">
        <w:tc>
          <w:tcPr>
            <w:tcW w:w="3227" w:type="dxa"/>
            <w:vAlign w:val="center"/>
          </w:tcPr>
          <w:p w:rsidR="00372012" w:rsidRPr="00C11B4B" w:rsidRDefault="00372012" w:rsidP="001F5957">
            <w:pPr>
              <w:pStyle w:val="ad"/>
            </w:pPr>
            <w:r>
              <w:t>Заинтересованное ССП</w:t>
            </w:r>
          </w:p>
        </w:tc>
        <w:tc>
          <w:tcPr>
            <w:tcW w:w="6344" w:type="dxa"/>
          </w:tcPr>
          <w:p w:rsidR="00372012" w:rsidRDefault="00372012" w:rsidP="001F5957"/>
        </w:tc>
      </w:tr>
      <w:tr w:rsidR="00372012" w:rsidTr="001F5957">
        <w:tc>
          <w:tcPr>
            <w:tcW w:w="3227" w:type="dxa"/>
            <w:vAlign w:val="center"/>
          </w:tcPr>
          <w:p w:rsidR="00372012" w:rsidRPr="00C11B4B" w:rsidRDefault="00372012" w:rsidP="001F5957">
            <w:pPr>
              <w:pStyle w:val="ad"/>
            </w:pPr>
            <w:r>
              <w:t>Заинтересованное ССП</w:t>
            </w:r>
          </w:p>
        </w:tc>
        <w:tc>
          <w:tcPr>
            <w:tcW w:w="6344" w:type="dxa"/>
          </w:tcPr>
          <w:p w:rsidR="00372012" w:rsidRDefault="00372012" w:rsidP="001F5957"/>
        </w:tc>
      </w:tr>
      <w:tr w:rsidR="008318D8" w:rsidRPr="003029B5" w:rsidTr="00CF7343">
        <w:tc>
          <w:tcPr>
            <w:tcW w:w="3227" w:type="dxa"/>
            <w:vAlign w:val="center"/>
          </w:tcPr>
          <w:p w:rsidR="008318D8" w:rsidRPr="00C11B4B" w:rsidRDefault="008318D8" w:rsidP="008318D8">
            <w:pPr>
              <w:pStyle w:val="ad"/>
            </w:pPr>
            <w:r>
              <w:t>Заинтересованное ССП</w:t>
            </w:r>
          </w:p>
        </w:tc>
        <w:tc>
          <w:tcPr>
            <w:tcW w:w="6344" w:type="dxa"/>
          </w:tcPr>
          <w:p w:rsidR="005E07D7" w:rsidRDefault="005E07D7" w:rsidP="004C621B"/>
        </w:tc>
      </w:tr>
      <w:tr w:rsidR="008318D8" w:rsidRPr="003029B5" w:rsidTr="00CF7343">
        <w:tc>
          <w:tcPr>
            <w:tcW w:w="9571" w:type="dxa"/>
            <w:gridSpan w:val="2"/>
            <w:vAlign w:val="center"/>
          </w:tcPr>
          <w:p w:rsidR="008318D8" w:rsidRPr="008318D8" w:rsidRDefault="008318D8" w:rsidP="008318D8">
            <w:pPr>
              <w:pStyle w:val="ad"/>
              <w:jc w:val="center"/>
              <w:rPr>
                <w:b/>
              </w:rPr>
            </w:pPr>
            <w:r w:rsidRPr="008318D8">
              <w:rPr>
                <w:b/>
              </w:rPr>
              <w:t>Руководство ДБИТ</w:t>
            </w:r>
          </w:p>
        </w:tc>
      </w:tr>
      <w:tr w:rsidR="008318D8" w:rsidRPr="003029B5" w:rsidTr="00412DBC">
        <w:tc>
          <w:tcPr>
            <w:tcW w:w="3227" w:type="dxa"/>
            <w:vAlign w:val="center"/>
          </w:tcPr>
          <w:p w:rsidR="008318D8" w:rsidRPr="008318D8" w:rsidRDefault="008318D8" w:rsidP="008318D8">
            <w:pPr>
              <w:pStyle w:val="ad"/>
              <w:rPr>
                <w:b/>
              </w:rPr>
            </w:pPr>
            <w:r w:rsidRPr="008318D8">
              <w:rPr>
                <w:b/>
              </w:rPr>
              <w:t>Должность</w:t>
            </w:r>
          </w:p>
        </w:tc>
        <w:tc>
          <w:tcPr>
            <w:tcW w:w="6344" w:type="dxa"/>
            <w:vAlign w:val="center"/>
          </w:tcPr>
          <w:p w:rsidR="008318D8" w:rsidRPr="008318D8" w:rsidRDefault="008318D8" w:rsidP="008318D8">
            <w:pPr>
              <w:pStyle w:val="ad"/>
              <w:rPr>
                <w:b/>
              </w:rPr>
            </w:pPr>
            <w:r w:rsidRPr="008318D8">
              <w:rPr>
                <w:b/>
              </w:rPr>
              <w:t>Результат согласования</w:t>
            </w:r>
          </w:p>
        </w:tc>
      </w:tr>
      <w:tr w:rsidR="008318D8" w:rsidRPr="003029B5" w:rsidTr="00CF7343">
        <w:tc>
          <w:tcPr>
            <w:tcW w:w="3227" w:type="dxa"/>
            <w:vAlign w:val="center"/>
          </w:tcPr>
          <w:p w:rsidR="008318D8" w:rsidRPr="003029B5" w:rsidRDefault="008318D8" w:rsidP="008318D8">
            <w:pPr>
              <w:pStyle w:val="ad"/>
            </w:pPr>
            <w:r>
              <w:t>Начальник УТБП</w:t>
            </w:r>
            <w:r w:rsidRPr="003029B5">
              <w:t xml:space="preserve"> ДБИТ</w:t>
            </w:r>
            <w:r w:rsidRPr="003029B5" w:rsidDel="005E3195">
              <w:t xml:space="preserve"> </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RPr="003029B5" w:rsidTr="00CF7343">
        <w:tc>
          <w:tcPr>
            <w:tcW w:w="3227" w:type="dxa"/>
            <w:vAlign w:val="center"/>
          </w:tcPr>
          <w:p w:rsidR="008318D8" w:rsidRPr="003029B5" w:rsidRDefault="008318D8" w:rsidP="008318D8">
            <w:pPr>
              <w:pStyle w:val="ad"/>
            </w:pPr>
            <w:r>
              <w:t>Начальник УТДО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RPr="003029B5" w:rsidTr="00CF7343">
        <w:tc>
          <w:tcPr>
            <w:tcW w:w="3227" w:type="dxa"/>
            <w:vAlign w:val="center"/>
          </w:tcPr>
          <w:p w:rsidR="008318D8" w:rsidRPr="003029B5" w:rsidRDefault="008318D8" w:rsidP="008318D8">
            <w:pPr>
              <w:pStyle w:val="ad"/>
            </w:pPr>
            <w:r>
              <w:t xml:space="preserve">Начальник </w:t>
            </w:r>
            <w:proofErr w:type="spellStart"/>
            <w:r>
              <w:t>УВиКТ</w:t>
            </w:r>
            <w:proofErr w:type="spellEnd"/>
            <w:r>
              <w:t xml:space="preserve">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Default="008318D8" w:rsidP="008318D8">
            <w:pPr>
              <w:pStyle w:val="ad"/>
            </w:pPr>
            <w:r>
              <w:t xml:space="preserve">Начальник </w:t>
            </w:r>
            <w:proofErr w:type="spellStart"/>
            <w:r w:rsidRPr="003029B5">
              <w:t>УРиВ</w:t>
            </w:r>
            <w:proofErr w:type="spellEnd"/>
            <w:r w:rsidRPr="003029B5">
              <w:t xml:space="preserve">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Pr="003029B5" w:rsidRDefault="008318D8" w:rsidP="008318D8">
            <w:pPr>
              <w:pStyle w:val="ad"/>
            </w:pPr>
            <w:r>
              <w:t xml:space="preserve">Руководитель </w:t>
            </w:r>
            <w:r w:rsidRPr="003029B5">
              <w:t>ОО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Pr="003029B5" w:rsidRDefault="008318D8" w:rsidP="008318D8">
            <w:pPr>
              <w:pStyle w:val="ad"/>
            </w:pPr>
            <w:r>
              <w:t>Заместитель директора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Default="008318D8" w:rsidP="008318D8">
            <w:pPr>
              <w:pStyle w:val="ad"/>
            </w:pPr>
            <w:r>
              <w:t>Заместитель директора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bl>
    <w:p w:rsidR="00F8310D" w:rsidRPr="00BD3C3F" w:rsidRDefault="00F8310D" w:rsidP="00F8310D">
      <w:bookmarkStart w:id="23" w:name="_Приложение_№22_«Бизнес-функциональн"/>
      <w:bookmarkEnd w:id="23"/>
    </w:p>
    <w:p w:rsidR="00CB60CA" w:rsidRDefault="00CB60CA">
      <w:pPr>
        <w:spacing w:after="200" w:line="276" w:lineRule="auto"/>
      </w:pPr>
      <w:r>
        <w:br w:type="page"/>
      </w:r>
    </w:p>
    <w:p w:rsidR="002A5828" w:rsidRPr="00D318AC" w:rsidRDefault="00CB60CA" w:rsidP="00D318AC">
      <w:pPr>
        <w:pStyle w:val="2"/>
        <w:rPr>
          <w:rStyle w:val="11"/>
          <w:rFonts w:eastAsiaTheme="majorEastAsia"/>
        </w:rPr>
      </w:pPr>
      <w:r w:rsidRPr="00D318AC">
        <w:rPr>
          <w:rStyle w:val="11"/>
          <w:rFonts w:eastAsiaTheme="majorEastAsia"/>
        </w:rPr>
        <w:lastRenderedPageBreak/>
        <w:t>Приложение №1</w:t>
      </w:r>
      <w:r w:rsidR="006D4BC1">
        <w:rPr>
          <w:rStyle w:val="11"/>
          <w:rFonts w:eastAsiaTheme="majorEastAsia"/>
        </w:rPr>
        <w:t xml:space="preserve">- </w:t>
      </w:r>
      <w:r w:rsidR="00E93BB2">
        <w:rPr>
          <w:rStyle w:val="11"/>
          <w:rFonts w:eastAsiaTheme="majorEastAsia"/>
        </w:rPr>
        <w:t>Диаграм</w:t>
      </w:r>
      <w:r w:rsidR="00E36CDD">
        <w:rPr>
          <w:rStyle w:val="11"/>
          <w:rFonts w:eastAsiaTheme="majorEastAsia"/>
        </w:rPr>
        <w:t>ма</w:t>
      </w:r>
      <w:r w:rsidR="00E93BB2">
        <w:rPr>
          <w:rStyle w:val="11"/>
          <w:rFonts w:eastAsiaTheme="majorEastAsia"/>
        </w:rPr>
        <w:t xml:space="preserve"> </w:t>
      </w:r>
      <w:r w:rsidR="00E36CDD">
        <w:rPr>
          <w:rStyle w:val="11"/>
          <w:rFonts w:eastAsiaTheme="majorEastAsia"/>
        </w:rPr>
        <w:t>действия</w:t>
      </w:r>
    </w:p>
    <w:p w:rsidR="00CB60CA" w:rsidRDefault="00CB60CA"/>
    <w:p w:rsidR="00337FD2" w:rsidRDefault="00DF7DBF">
      <w:r>
        <w:object w:dxaOrig="1530" w:dyaOrig="1002">
          <v:shape id="_x0000_i1027" type="#_x0000_t75" style="width:76.3pt;height:50.5pt" o:ole="">
            <v:imagedata r:id="rId23" o:title=""/>
          </v:shape>
          <o:OLEObject Type="Embed" ProgID="Visio.Drawing.11" ShapeID="_x0000_i1027" DrawAspect="Icon" ObjectID="_1468242081" r:id="rId24"/>
        </w:object>
      </w:r>
    </w:p>
    <w:p w:rsidR="00923B5E" w:rsidRDefault="00923B5E">
      <w:pPr>
        <w:spacing w:after="200" w:line="276" w:lineRule="auto"/>
      </w:pPr>
      <w:r>
        <w:br w:type="page"/>
      </w:r>
    </w:p>
    <w:p w:rsidR="00923B5E" w:rsidRDefault="00923B5E" w:rsidP="00923B5E">
      <w:pPr>
        <w:pStyle w:val="2"/>
        <w:rPr>
          <w:rStyle w:val="11"/>
          <w:rFonts w:eastAsiaTheme="majorEastAsia"/>
          <w:lang w:val="en-US"/>
        </w:rPr>
      </w:pPr>
      <w:r w:rsidRPr="00CB60CA">
        <w:rPr>
          <w:rStyle w:val="11"/>
          <w:rFonts w:eastAsiaTheme="majorEastAsia"/>
        </w:rPr>
        <w:lastRenderedPageBreak/>
        <w:t>Приложение №</w:t>
      </w:r>
      <w:r>
        <w:rPr>
          <w:rStyle w:val="11"/>
          <w:rFonts w:eastAsiaTheme="majorEastAsia"/>
        </w:rPr>
        <w:t xml:space="preserve">2 – Бизнес сервисы </w:t>
      </w:r>
    </w:p>
    <w:bookmarkStart w:id="24" w:name="_MON_1467456397"/>
    <w:bookmarkEnd w:id="24"/>
    <w:p w:rsidR="00D84930" w:rsidRPr="00D84930" w:rsidRDefault="00B51226" w:rsidP="00D84930">
      <w:pPr>
        <w:rPr>
          <w:rFonts w:eastAsiaTheme="majorEastAsia"/>
          <w:lang w:val="en-US"/>
        </w:rPr>
      </w:pPr>
      <w:r>
        <w:rPr>
          <w:rFonts w:eastAsiaTheme="majorEastAsia"/>
          <w:lang w:val="en-US"/>
        </w:rPr>
        <w:object w:dxaOrig="1530" w:dyaOrig="1002">
          <v:shape id="_x0000_i1028" type="#_x0000_t75" style="width:76.3pt;height:50.5pt" o:ole="">
            <v:imagedata r:id="rId25" o:title=""/>
          </v:shape>
          <o:OLEObject Type="Embed" ProgID="Word.Document.12" ShapeID="_x0000_i1028" DrawAspect="Icon" ObjectID="_1468242082" r:id="rId26">
            <o:FieldCodes>\s</o:FieldCodes>
          </o:OLEObject>
        </w:object>
      </w:r>
    </w:p>
    <w:sectPr w:rsidR="00D84930" w:rsidRPr="00D84930" w:rsidSect="00C3722A">
      <w:headerReference w:type="even" r:id="rId27"/>
      <w:footerReference w:type="default" r:id="rId28"/>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Evgeniya Chzhan" w:date="2014-07-30T15:59:00Z" w:initials="EC">
    <w:p w:rsidR="003F0BDA" w:rsidRPr="003F0BDA" w:rsidRDefault="003F0BDA">
      <w:pPr>
        <w:pStyle w:val="af7"/>
      </w:pPr>
      <w:r>
        <w:rPr>
          <w:rStyle w:val="af6"/>
        </w:rPr>
        <w:annotationRef/>
      </w:r>
      <w:r>
        <w:rPr>
          <w:lang w:val="en-US"/>
        </w:rPr>
        <w:t>E</w:t>
      </w:r>
      <w:r w:rsidRPr="003F0BDA">
        <w:t>-</w:t>
      </w:r>
      <w:r>
        <w:rPr>
          <w:lang w:val="en-US"/>
        </w:rPr>
        <w:t>mail</w:t>
      </w:r>
      <w:r w:rsidRPr="003F0BDA">
        <w:t xml:space="preserve"> </w:t>
      </w:r>
      <w:r>
        <w:t xml:space="preserve">насколько я помню не планировалось, только </w:t>
      </w:r>
      <w:r>
        <w:rPr>
          <w:lang w:val="en-US"/>
        </w:rPr>
        <w:t>SMS</w:t>
      </w:r>
      <w:r>
        <w:t>.</w:t>
      </w:r>
    </w:p>
  </w:comment>
  <w:comment w:id="9" w:author="Evgeniya Chzhan" w:date="2014-07-30T16:00:00Z" w:initials="EC">
    <w:p w:rsidR="003F0BDA" w:rsidRPr="003F0BDA" w:rsidRDefault="003F0BDA">
      <w:pPr>
        <w:pStyle w:val="af7"/>
      </w:pPr>
      <w:r>
        <w:rPr>
          <w:rStyle w:val="af6"/>
        </w:rPr>
        <w:annotationRef/>
      </w:r>
      <w:r>
        <w:t xml:space="preserve">Прошу этот комментарий убрать. Сейчас отправляется </w:t>
      </w:r>
      <w:r w:rsidR="00FE4EF0">
        <w:rPr>
          <w:lang w:val="en-US"/>
        </w:rPr>
        <w:t>SMS</w:t>
      </w:r>
      <w:r w:rsidR="00FE4EF0" w:rsidRPr="00FE4EF0">
        <w:t xml:space="preserve"> </w:t>
      </w:r>
      <w:r>
        <w:t xml:space="preserve">только при успешной регистрации. При неспешной регистрации клиенту </w:t>
      </w:r>
      <w:r>
        <w:rPr>
          <w:lang w:val="en-US"/>
        </w:rPr>
        <w:t>SMS</w:t>
      </w:r>
      <w:r w:rsidRPr="00FE4EF0">
        <w:t xml:space="preserve"> </w:t>
      </w:r>
      <w:r>
        <w:t>не отправляется.</w:t>
      </w:r>
    </w:p>
  </w:comment>
  <w:comment w:id="19" w:author="Evgeniya Chzhan" w:date="2014-07-30T16:14:00Z" w:initials="EC">
    <w:p w:rsidR="0051645E" w:rsidRDefault="0051645E" w:rsidP="0051645E">
      <w:pPr>
        <w:pStyle w:val="af7"/>
      </w:pPr>
      <w:r>
        <w:rPr>
          <w:rStyle w:val="af6"/>
        </w:rPr>
        <w:annotationRef/>
      </w:r>
      <w:r>
        <w:t>Судя по тому, что написано выше – это ограничение полностью противоречит содержанию экспертизы.</w:t>
      </w:r>
    </w:p>
    <w:p w:rsidR="0051645E" w:rsidRDefault="0051645E" w:rsidP="0051645E">
      <w:pPr>
        <w:pStyle w:val="af7"/>
      </w:pPr>
      <w:r>
        <w:t xml:space="preserve">Данное </w:t>
      </w:r>
      <w:r>
        <w:t xml:space="preserve">ограничение писала я в своей </w:t>
      </w:r>
      <w:r>
        <w:t xml:space="preserve">изначальной </w:t>
      </w:r>
      <w:r>
        <w:t>экспертизе. Поскольку принято решение, что смс</w:t>
      </w:r>
      <w:r>
        <w:t xml:space="preserve"> о неуспешной регистрации также отправляет Сайт, нам на своей стороне нужно скорректировать экспертизу </w:t>
      </w:r>
      <w:r>
        <w:rPr>
          <w:lang w:val="en-US"/>
        </w:rPr>
        <w:t>BR</w:t>
      </w:r>
      <w:r w:rsidRPr="00766E63">
        <w:t>-7169</w:t>
      </w:r>
      <w:r>
        <w:t>.</w:t>
      </w:r>
      <w:bookmarkStart w:id="22" w:name="_GoBack"/>
      <w:bookmarkEnd w:id="22"/>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131" w:rsidRDefault="00A57131" w:rsidP="00F8310D">
      <w:r>
        <w:separator/>
      </w:r>
    </w:p>
  </w:endnote>
  <w:endnote w:type="continuationSeparator" w:id="0">
    <w:p w:rsidR="00A57131" w:rsidRDefault="00A57131" w:rsidP="00F83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Arial Black">
    <w:panose1 w:val="020B0A040201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4F2" w:rsidRDefault="00CF34F2" w:rsidP="00CF7343">
    <w:pPr>
      <w:pStyle w:val="a7"/>
      <w:jc w:val="center"/>
    </w:pPr>
    <w:r>
      <w:fldChar w:fldCharType="begin"/>
    </w:r>
    <w:r>
      <w:instrText xml:space="preserve"> PAGE   \* MERGEFORMAT </w:instrText>
    </w:r>
    <w:r>
      <w:fldChar w:fldCharType="separate"/>
    </w:r>
    <w:r w:rsidR="0051645E">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131" w:rsidRDefault="00A57131" w:rsidP="00F8310D">
      <w:r>
        <w:separator/>
      </w:r>
    </w:p>
  </w:footnote>
  <w:footnote w:type="continuationSeparator" w:id="0">
    <w:p w:rsidR="00A57131" w:rsidRDefault="00A57131" w:rsidP="00F8310D">
      <w:r>
        <w:continuationSeparator/>
      </w:r>
    </w:p>
  </w:footnote>
  <w:footnote w:id="1">
    <w:p w:rsidR="00CF34F2" w:rsidRPr="002179B5" w:rsidRDefault="00CF34F2" w:rsidP="00F8310D">
      <w:pPr>
        <w:pStyle w:val="a4"/>
      </w:pPr>
      <w:r>
        <w:rPr>
          <w:rStyle w:val="a6"/>
        </w:rPr>
        <w:footnoteRef/>
      </w:r>
      <w:r w:rsidRPr="002179B5">
        <w:t xml:space="preserve"> </w:t>
      </w:r>
      <w:r>
        <w:t>Может быть изложено в форме диаграммы компонентов с описанием функций компонентов.</w:t>
      </w:r>
    </w:p>
  </w:footnote>
  <w:footnote w:id="2">
    <w:p w:rsidR="00CF34F2" w:rsidRPr="002179B5" w:rsidRDefault="00CF34F2" w:rsidP="00F8310D">
      <w:pPr>
        <w:pStyle w:val="a4"/>
      </w:pPr>
      <w:r>
        <w:rPr>
          <w:rStyle w:val="a6"/>
        </w:rPr>
        <w:footnoteRef/>
      </w:r>
      <w:r w:rsidRPr="002179B5">
        <w:t xml:space="preserve"> </w:t>
      </w:r>
      <w:r>
        <w:t>В случае если на момент Экспертизы модуль отсутствует (например, требуется новая система), указывается рабочее функциональное наименование системы с указанием «новая система».</w:t>
      </w:r>
    </w:p>
  </w:footnote>
  <w:footnote w:id="3">
    <w:p w:rsidR="00CF34F2" w:rsidRPr="00E7275B" w:rsidRDefault="00CF34F2" w:rsidP="00F8310D">
      <w:pPr>
        <w:pStyle w:val="a4"/>
      </w:pPr>
      <w:r>
        <w:rPr>
          <w:rStyle w:val="a6"/>
        </w:rPr>
        <w:footnoteRef/>
      </w:r>
      <w:r w:rsidRPr="00E7275B">
        <w:t xml:space="preserve"> </w:t>
      </w:r>
      <w:r>
        <w:t>Пункт может быть исключен в случае, если рабочая команда не считает необходимым зафиксировать риски.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4F2" w:rsidRDefault="00CF34F2" w:rsidP="00CF7343"/>
  <w:p w:rsidR="00CF34F2" w:rsidRDefault="00CF34F2" w:rsidP="00CF7343"/>
  <w:p w:rsidR="00CF34F2" w:rsidRDefault="00CF34F2" w:rsidP="00CF7343"/>
  <w:p w:rsidR="00CF34F2" w:rsidRDefault="00CF34F2" w:rsidP="00CF7343"/>
  <w:p w:rsidR="00CF34F2" w:rsidRDefault="00CF34F2" w:rsidP="00CF7343"/>
  <w:p w:rsidR="00CF34F2" w:rsidRDefault="00CF34F2" w:rsidP="00CF7343"/>
  <w:p w:rsidR="00CF34F2" w:rsidRDefault="00CF34F2" w:rsidP="00CF7343"/>
  <w:p w:rsidR="00CF34F2" w:rsidRDefault="00CF34F2" w:rsidP="00CF7343"/>
  <w:p w:rsidR="00CF34F2" w:rsidRDefault="00CF34F2" w:rsidP="00CF7343"/>
  <w:p w:rsidR="00CF34F2" w:rsidRDefault="00CF34F2" w:rsidP="00CF7343"/>
  <w:p w:rsidR="00CF34F2" w:rsidRDefault="00CF34F2" w:rsidP="00CF7343"/>
  <w:p w:rsidR="00CF34F2" w:rsidRDefault="00CF34F2" w:rsidP="00CF7343"/>
  <w:p w:rsidR="00CF34F2" w:rsidRDefault="00CF34F2" w:rsidP="00CF7343"/>
  <w:p w:rsidR="00CF34F2" w:rsidRDefault="00CF34F2" w:rsidP="00CF7343"/>
  <w:p w:rsidR="00CF34F2" w:rsidRDefault="00CF34F2" w:rsidP="00CF734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3B37"/>
    <w:multiLevelType w:val="hybridMultilevel"/>
    <w:tmpl w:val="87B48D82"/>
    <w:lvl w:ilvl="0" w:tplc="00340FD8">
      <w:start w:val="1"/>
      <w:numFmt w:val="decimal"/>
      <w:lvlText w:val="%1."/>
      <w:lvlJc w:val="left"/>
      <w:pPr>
        <w:ind w:left="720" w:hanging="360"/>
      </w:pPr>
      <w:rPr>
        <w:rFonts w:ascii="Arial" w:hAnsi="Arial" w:cs="Arial"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D05A96"/>
    <w:multiLevelType w:val="multilevel"/>
    <w:tmpl w:val="4DDC3ED8"/>
    <w:lvl w:ilvl="0">
      <w:start w:val="1"/>
      <w:numFmt w:val="bullet"/>
      <w:pStyle w:val="NF"/>
      <w:lvlText w:val=""/>
      <w:lvlJc w:val="left"/>
      <w:pPr>
        <w:tabs>
          <w:tab w:val="num" w:pos="360"/>
        </w:tabs>
        <w:ind w:left="360" w:hanging="360"/>
      </w:pPr>
      <w:rPr>
        <w:rFonts w:ascii="Symbol" w:hAnsi="Symbol" w:hint="default"/>
        <w:sz w:val="24"/>
      </w:rPr>
    </w:lvl>
    <w:lvl w:ilvl="1">
      <w:start w:val="1"/>
      <w:numFmt w:val="bullet"/>
      <w:lvlText w:val=""/>
      <w:lvlJc w:val="left"/>
      <w:pPr>
        <w:tabs>
          <w:tab w:val="num" w:pos="720"/>
        </w:tabs>
        <w:ind w:left="720" w:hanging="360"/>
      </w:pPr>
      <w:rPr>
        <w:rFonts w:ascii="Wingdings" w:hAnsi="Wingdings" w:hint="default"/>
      </w:rPr>
    </w:lvl>
    <w:lvl w:ilvl="2">
      <w:start w:val="1"/>
      <w:numFmt w:val="bullet"/>
      <w:lvlText w:val="o"/>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0CFB1842"/>
    <w:multiLevelType w:val="hybridMultilevel"/>
    <w:tmpl w:val="FF0632EC"/>
    <w:lvl w:ilvl="0" w:tplc="75D05054">
      <w:start w:val="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105C5070"/>
    <w:multiLevelType w:val="hybridMultilevel"/>
    <w:tmpl w:val="637E68D4"/>
    <w:lvl w:ilvl="0" w:tplc="89340558">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nsid w:val="19267CF0"/>
    <w:multiLevelType w:val="hybridMultilevel"/>
    <w:tmpl w:val="8ABA83FC"/>
    <w:lvl w:ilvl="0" w:tplc="8D9C2324">
      <w:start w:val="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199817C4"/>
    <w:multiLevelType w:val="hybridMultilevel"/>
    <w:tmpl w:val="52F052DE"/>
    <w:lvl w:ilvl="0" w:tplc="BD4A5DEA">
      <w:start w:val="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1D05EFC"/>
    <w:multiLevelType w:val="multilevel"/>
    <w:tmpl w:val="56266F5C"/>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9612565"/>
    <w:multiLevelType w:val="hybridMultilevel"/>
    <w:tmpl w:val="A3129390"/>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8">
    <w:nsid w:val="2A73353F"/>
    <w:multiLevelType w:val="hybridMultilevel"/>
    <w:tmpl w:val="6B2E5AA6"/>
    <w:lvl w:ilvl="0" w:tplc="F934D9F6">
      <w:start w:val="1"/>
      <w:numFmt w:val="decimal"/>
      <w:lvlText w:val="%1."/>
      <w:lvlJc w:val="left"/>
      <w:pPr>
        <w:ind w:left="1146" w:hanging="360"/>
      </w:pPr>
      <w:rPr>
        <w:rFonts w:hint="default"/>
        <w:b/>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9">
    <w:nsid w:val="2DE31A6C"/>
    <w:multiLevelType w:val="hybridMultilevel"/>
    <w:tmpl w:val="ABA457E2"/>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0">
    <w:nsid w:val="321C295E"/>
    <w:multiLevelType w:val="hybridMultilevel"/>
    <w:tmpl w:val="6AB646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75A3B41"/>
    <w:multiLevelType w:val="hybridMultilevel"/>
    <w:tmpl w:val="8F5E8FA6"/>
    <w:lvl w:ilvl="0" w:tplc="66D46C58">
      <w:start w:val="1"/>
      <w:numFmt w:val="decimal"/>
      <w:lvlText w:val="%1."/>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4232992"/>
    <w:multiLevelType w:val="hybridMultilevel"/>
    <w:tmpl w:val="431CDD50"/>
    <w:lvl w:ilvl="0" w:tplc="A6408434">
      <w:start w:val="1"/>
      <w:numFmt w:val="bullet"/>
      <w:pStyle w:val="a"/>
      <w:lvlText w:val=""/>
      <w:lvlJc w:val="left"/>
      <w:pPr>
        <w:ind w:left="2062" w:hanging="360"/>
      </w:pPr>
      <w:rPr>
        <w:rFonts w:ascii="Symbol" w:hAnsi="Symbol" w:hint="default"/>
      </w:rPr>
    </w:lvl>
    <w:lvl w:ilvl="1" w:tplc="5A12FAFA">
      <w:start w:val="1"/>
      <w:numFmt w:val="bullet"/>
      <w:lvlText w:val="o"/>
      <w:lvlJc w:val="left"/>
      <w:pPr>
        <w:ind w:left="2858" w:hanging="360"/>
      </w:pPr>
      <w:rPr>
        <w:rFonts w:ascii="Courier New" w:hAnsi="Courier New" w:cs="Courier New" w:hint="default"/>
      </w:rPr>
    </w:lvl>
    <w:lvl w:ilvl="2" w:tplc="FCFAC162">
      <w:start w:val="1"/>
      <w:numFmt w:val="bullet"/>
      <w:lvlText w:val=""/>
      <w:lvlJc w:val="left"/>
      <w:pPr>
        <w:ind w:left="3578" w:hanging="360"/>
      </w:pPr>
      <w:rPr>
        <w:rFonts w:ascii="Wingdings" w:hAnsi="Wingdings" w:hint="default"/>
      </w:rPr>
    </w:lvl>
    <w:lvl w:ilvl="3" w:tplc="748475E0">
      <w:start w:val="1"/>
      <w:numFmt w:val="bullet"/>
      <w:lvlText w:val=""/>
      <w:lvlJc w:val="left"/>
      <w:pPr>
        <w:ind w:left="4298" w:hanging="360"/>
      </w:pPr>
      <w:rPr>
        <w:rFonts w:ascii="Symbol" w:hAnsi="Symbol" w:hint="default"/>
      </w:rPr>
    </w:lvl>
    <w:lvl w:ilvl="4" w:tplc="8FA06AD8" w:tentative="1">
      <w:start w:val="1"/>
      <w:numFmt w:val="bullet"/>
      <w:lvlText w:val="o"/>
      <w:lvlJc w:val="left"/>
      <w:pPr>
        <w:ind w:left="5018" w:hanging="360"/>
      </w:pPr>
      <w:rPr>
        <w:rFonts w:ascii="Courier New" w:hAnsi="Courier New" w:cs="Courier New" w:hint="default"/>
      </w:rPr>
    </w:lvl>
    <w:lvl w:ilvl="5" w:tplc="458CA078" w:tentative="1">
      <w:start w:val="1"/>
      <w:numFmt w:val="bullet"/>
      <w:lvlText w:val=""/>
      <w:lvlJc w:val="left"/>
      <w:pPr>
        <w:ind w:left="5738" w:hanging="360"/>
      </w:pPr>
      <w:rPr>
        <w:rFonts w:ascii="Wingdings" w:hAnsi="Wingdings" w:hint="default"/>
      </w:rPr>
    </w:lvl>
    <w:lvl w:ilvl="6" w:tplc="A45014F4" w:tentative="1">
      <w:start w:val="1"/>
      <w:numFmt w:val="bullet"/>
      <w:lvlText w:val=""/>
      <w:lvlJc w:val="left"/>
      <w:pPr>
        <w:ind w:left="6458" w:hanging="360"/>
      </w:pPr>
      <w:rPr>
        <w:rFonts w:ascii="Symbol" w:hAnsi="Symbol" w:hint="default"/>
      </w:rPr>
    </w:lvl>
    <w:lvl w:ilvl="7" w:tplc="1B0AC8B0" w:tentative="1">
      <w:start w:val="1"/>
      <w:numFmt w:val="bullet"/>
      <w:lvlText w:val="o"/>
      <w:lvlJc w:val="left"/>
      <w:pPr>
        <w:ind w:left="7178" w:hanging="360"/>
      </w:pPr>
      <w:rPr>
        <w:rFonts w:ascii="Courier New" w:hAnsi="Courier New" w:cs="Courier New" w:hint="default"/>
      </w:rPr>
    </w:lvl>
    <w:lvl w:ilvl="8" w:tplc="96DE47F2" w:tentative="1">
      <w:start w:val="1"/>
      <w:numFmt w:val="bullet"/>
      <w:lvlText w:val=""/>
      <w:lvlJc w:val="left"/>
      <w:pPr>
        <w:ind w:left="7898" w:hanging="360"/>
      </w:pPr>
      <w:rPr>
        <w:rFonts w:ascii="Wingdings" w:hAnsi="Wingdings" w:hint="default"/>
      </w:rPr>
    </w:lvl>
  </w:abstractNum>
  <w:abstractNum w:abstractNumId="13">
    <w:nsid w:val="476D6DCD"/>
    <w:multiLevelType w:val="hybridMultilevel"/>
    <w:tmpl w:val="7EB4204C"/>
    <w:lvl w:ilvl="0" w:tplc="50EE4F78">
      <w:start w:val="1"/>
      <w:numFmt w:val="decimal"/>
      <w:lvlText w:val="%1."/>
      <w:lvlJc w:val="left"/>
      <w:pPr>
        <w:ind w:left="786" w:hanging="360"/>
      </w:pPr>
      <w:rPr>
        <w:rFonts w:ascii="Times New Roman" w:eastAsia="Arial Unicode MS" w:hAnsi="Times New Roman" w:cstheme="minorBidi"/>
        <w:b/>
      </w:rPr>
    </w:lvl>
    <w:lvl w:ilvl="1" w:tplc="04190019" w:tentative="1">
      <w:start w:val="1"/>
      <w:numFmt w:val="lowerLetter"/>
      <w:lvlText w:val="%2."/>
      <w:lvlJc w:val="left"/>
      <w:pPr>
        <w:ind w:left="1506" w:hanging="360"/>
      </w:pPr>
    </w:lvl>
    <w:lvl w:ilvl="2" w:tplc="0419001B">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nsid w:val="4EB0746D"/>
    <w:multiLevelType w:val="hybridMultilevel"/>
    <w:tmpl w:val="5EE25FDA"/>
    <w:lvl w:ilvl="0" w:tplc="1D4ADEE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4F650E51"/>
    <w:multiLevelType w:val="hybridMultilevel"/>
    <w:tmpl w:val="E11C7B7E"/>
    <w:lvl w:ilvl="0" w:tplc="3C9C9A6E">
      <w:start w:val="30"/>
      <w:numFmt w:val="bullet"/>
      <w:lvlText w:val="-"/>
      <w:lvlJc w:val="left"/>
      <w:pPr>
        <w:ind w:left="720" w:hanging="360"/>
      </w:pPr>
      <w:rPr>
        <w:rFonts w:ascii="Calibri" w:eastAsia="Calibri" w:hAnsi="Calibri" w:cs="Calibr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nsid w:val="51A86EB7"/>
    <w:multiLevelType w:val="multilevel"/>
    <w:tmpl w:val="4A32E13C"/>
    <w:lvl w:ilvl="0">
      <w:start w:val="1"/>
      <w:numFmt w:val="decimal"/>
      <w:lvlText w:val="%1."/>
      <w:lvlJc w:val="left"/>
      <w:pPr>
        <w:ind w:left="720" w:hanging="360"/>
      </w:pPr>
      <w:rPr>
        <w:rFonts w:hint="default"/>
        <w:b/>
      </w:rPr>
    </w:lvl>
    <w:lvl w:ilvl="1">
      <w:start w:val="1"/>
      <w:numFmt w:val="decimal"/>
      <w:isLgl/>
      <w:lvlText w:val="%1.%2."/>
      <w:lvlJc w:val="left"/>
      <w:pPr>
        <w:ind w:left="1215" w:hanging="495"/>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58BB3B3C"/>
    <w:multiLevelType w:val="hybridMultilevel"/>
    <w:tmpl w:val="C3B6B02C"/>
    <w:lvl w:ilvl="0" w:tplc="BCE429F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nsid w:val="59EA3EE6"/>
    <w:multiLevelType w:val="hybridMultilevel"/>
    <w:tmpl w:val="0D246732"/>
    <w:lvl w:ilvl="0" w:tplc="5018F71E">
      <w:start w:val="1"/>
      <w:numFmt w:val="decimal"/>
      <w:lvlText w:val="%1)"/>
      <w:lvlJc w:val="left"/>
      <w:pPr>
        <w:ind w:left="1211" w:hanging="360"/>
      </w:pPr>
      <w:rPr>
        <w:rFonts w:hint="default"/>
        <w:b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nsid w:val="5B591F7D"/>
    <w:multiLevelType w:val="hybridMultilevel"/>
    <w:tmpl w:val="5BD8F90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E4A0274"/>
    <w:multiLevelType w:val="multilevel"/>
    <w:tmpl w:val="239688BA"/>
    <w:lvl w:ilvl="0">
      <w:start w:val="1"/>
      <w:numFmt w:val="decimal"/>
      <w:lvlText w:val="%1."/>
      <w:lvlJc w:val="left"/>
      <w:pPr>
        <w:ind w:left="360" w:hanging="360"/>
      </w:pPr>
      <w:rPr>
        <w:rFonts w:hint="default"/>
      </w:rPr>
    </w:lvl>
    <w:lvl w:ilvl="1">
      <w:start w:val="1"/>
      <w:numFmt w:val="decimal"/>
      <w:lvlText w:val="%1.%2."/>
      <w:lvlJc w:val="left"/>
      <w:pPr>
        <w:ind w:left="1146" w:hanging="360"/>
      </w:pPr>
      <w:rPr>
        <w:rFonts w:hint="default"/>
        <w:b/>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21">
    <w:nsid w:val="60CB2502"/>
    <w:multiLevelType w:val="hybridMultilevel"/>
    <w:tmpl w:val="D07010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C252157"/>
    <w:multiLevelType w:val="hybridMultilevel"/>
    <w:tmpl w:val="BDB20AC4"/>
    <w:lvl w:ilvl="0" w:tplc="42F0830E">
      <w:start w:val="1"/>
      <w:numFmt w:val="decimal"/>
      <w:lvlText w:val="%1."/>
      <w:lvlJc w:val="left"/>
      <w:pPr>
        <w:ind w:left="786" w:hanging="360"/>
      </w:pPr>
      <w:rPr>
        <w:rFonts w:hint="default"/>
        <w:b/>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3">
    <w:nsid w:val="6CF4165E"/>
    <w:multiLevelType w:val="hybridMultilevel"/>
    <w:tmpl w:val="3ACAC28A"/>
    <w:lvl w:ilvl="0" w:tplc="04190011">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E9A5343"/>
    <w:multiLevelType w:val="multilevel"/>
    <w:tmpl w:val="94F278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74EB3B1E"/>
    <w:multiLevelType w:val="multilevel"/>
    <w:tmpl w:val="E0DE27FA"/>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eastAsiaTheme="minorHAnsi" w:cs="Times New Roman" w:hint="default"/>
        <w:b/>
        <w:color w:val="auto"/>
        <w:sz w:val="24"/>
      </w:rPr>
    </w:lvl>
    <w:lvl w:ilvl="2">
      <w:start w:val="1"/>
      <w:numFmt w:val="decimal"/>
      <w:isLgl/>
      <w:lvlText w:val="%1.%2.%3."/>
      <w:lvlJc w:val="left"/>
      <w:pPr>
        <w:ind w:left="720" w:hanging="720"/>
      </w:pPr>
      <w:rPr>
        <w:rFonts w:eastAsiaTheme="minorHAnsi" w:cs="Times New Roman" w:hint="default"/>
        <w:b w:val="0"/>
        <w:color w:val="auto"/>
        <w:sz w:val="24"/>
      </w:rPr>
    </w:lvl>
    <w:lvl w:ilvl="3">
      <w:start w:val="1"/>
      <w:numFmt w:val="decimal"/>
      <w:isLgl/>
      <w:lvlText w:val="%1.%2.%3.%4."/>
      <w:lvlJc w:val="left"/>
      <w:pPr>
        <w:ind w:left="1430" w:hanging="1080"/>
      </w:pPr>
      <w:rPr>
        <w:rFonts w:eastAsiaTheme="minorHAnsi" w:cs="Times New Roman" w:hint="default"/>
        <w:b/>
        <w:color w:val="auto"/>
        <w:sz w:val="24"/>
      </w:rPr>
    </w:lvl>
    <w:lvl w:ilvl="4">
      <w:start w:val="1"/>
      <w:numFmt w:val="decimal"/>
      <w:isLgl/>
      <w:lvlText w:val="%1.%2.%3.%4.%5."/>
      <w:lvlJc w:val="left"/>
      <w:pPr>
        <w:ind w:left="1440" w:hanging="1440"/>
      </w:pPr>
      <w:rPr>
        <w:rFonts w:eastAsiaTheme="minorHAnsi" w:cs="Times New Roman" w:hint="default"/>
        <w:b w:val="0"/>
        <w:color w:val="auto"/>
        <w:sz w:val="24"/>
      </w:rPr>
    </w:lvl>
    <w:lvl w:ilvl="5">
      <w:start w:val="1"/>
      <w:numFmt w:val="decimal"/>
      <w:isLgl/>
      <w:lvlText w:val="%1.%2.%3.%4.%5.%6."/>
      <w:lvlJc w:val="left"/>
      <w:pPr>
        <w:ind w:left="1440" w:hanging="1440"/>
      </w:pPr>
      <w:rPr>
        <w:rFonts w:eastAsiaTheme="minorHAnsi" w:cs="Times New Roman" w:hint="default"/>
        <w:b w:val="0"/>
        <w:color w:val="auto"/>
        <w:sz w:val="24"/>
      </w:rPr>
    </w:lvl>
    <w:lvl w:ilvl="6">
      <w:start w:val="1"/>
      <w:numFmt w:val="decimal"/>
      <w:isLgl/>
      <w:lvlText w:val="%1.%2.%3.%4.%5.%6.%7."/>
      <w:lvlJc w:val="left"/>
      <w:pPr>
        <w:ind w:left="1800" w:hanging="1800"/>
      </w:pPr>
      <w:rPr>
        <w:rFonts w:eastAsiaTheme="minorHAnsi" w:cs="Times New Roman" w:hint="default"/>
        <w:b w:val="0"/>
        <w:color w:val="auto"/>
        <w:sz w:val="24"/>
      </w:rPr>
    </w:lvl>
    <w:lvl w:ilvl="7">
      <w:start w:val="1"/>
      <w:numFmt w:val="decimal"/>
      <w:isLgl/>
      <w:lvlText w:val="%1.%2.%3.%4.%5.%6.%7.%8."/>
      <w:lvlJc w:val="left"/>
      <w:pPr>
        <w:ind w:left="2160" w:hanging="2160"/>
      </w:pPr>
      <w:rPr>
        <w:rFonts w:eastAsiaTheme="minorHAnsi" w:cs="Times New Roman" w:hint="default"/>
        <w:b w:val="0"/>
        <w:color w:val="auto"/>
        <w:sz w:val="24"/>
      </w:rPr>
    </w:lvl>
    <w:lvl w:ilvl="8">
      <w:start w:val="1"/>
      <w:numFmt w:val="decimal"/>
      <w:isLgl/>
      <w:lvlText w:val="%1.%2.%3.%4.%5.%6.%7.%8.%9."/>
      <w:lvlJc w:val="left"/>
      <w:pPr>
        <w:ind w:left="2160" w:hanging="2160"/>
      </w:pPr>
      <w:rPr>
        <w:rFonts w:eastAsiaTheme="minorHAnsi" w:cs="Times New Roman" w:hint="default"/>
        <w:b w:val="0"/>
        <w:color w:val="auto"/>
        <w:sz w:val="24"/>
      </w:rPr>
    </w:lvl>
  </w:abstractNum>
  <w:abstractNum w:abstractNumId="26">
    <w:nsid w:val="763937CC"/>
    <w:multiLevelType w:val="hybridMultilevel"/>
    <w:tmpl w:val="0AA4AFA4"/>
    <w:lvl w:ilvl="0" w:tplc="531CE18A">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7">
    <w:nsid w:val="78632F92"/>
    <w:multiLevelType w:val="hybridMultilevel"/>
    <w:tmpl w:val="496067B4"/>
    <w:lvl w:ilvl="0" w:tplc="01B6EFC0">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8">
    <w:nsid w:val="7A764789"/>
    <w:multiLevelType w:val="hybridMultilevel"/>
    <w:tmpl w:val="CE6A44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
  </w:num>
  <w:num w:numId="3">
    <w:abstractNumId w:val="11"/>
  </w:num>
  <w:num w:numId="4">
    <w:abstractNumId w:val="25"/>
  </w:num>
  <w:num w:numId="5">
    <w:abstractNumId w:val="4"/>
  </w:num>
  <w:num w:numId="6">
    <w:abstractNumId w:val="2"/>
  </w:num>
  <w:num w:numId="7">
    <w:abstractNumId w:val="1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7"/>
  </w:num>
  <w:num w:numId="11">
    <w:abstractNumId w:val="0"/>
  </w:num>
  <w:num w:numId="12">
    <w:abstractNumId w:val="3"/>
  </w:num>
  <w:num w:numId="13">
    <w:abstractNumId w:val="16"/>
  </w:num>
  <w:num w:numId="14">
    <w:abstractNumId w:val="28"/>
  </w:num>
  <w:num w:numId="15">
    <w:abstractNumId w:val="13"/>
  </w:num>
  <w:num w:numId="16">
    <w:abstractNumId w:val="23"/>
  </w:num>
  <w:num w:numId="17">
    <w:abstractNumId w:val="15"/>
  </w:num>
  <w:num w:numId="18">
    <w:abstractNumId w:val="20"/>
  </w:num>
  <w:num w:numId="19">
    <w:abstractNumId w:val="22"/>
  </w:num>
  <w:num w:numId="20">
    <w:abstractNumId w:val="8"/>
  </w:num>
  <w:num w:numId="21">
    <w:abstractNumId w:val="27"/>
  </w:num>
  <w:num w:numId="22">
    <w:abstractNumId w:val="5"/>
  </w:num>
  <w:num w:numId="23">
    <w:abstractNumId w:val="10"/>
  </w:num>
  <w:num w:numId="24">
    <w:abstractNumId w:val="14"/>
  </w:num>
  <w:num w:numId="25">
    <w:abstractNumId w:val="21"/>
  </w:num>
  <w:num w:numId="26">
    <w:abstractNumId w:val="18"/>
  </w:num>
  <w:num w:numId="27">
    <w:abstractNumId w:val="26"/>
  </w:num>
  <w:num w:numId="28">
    <w:abstractNumId w:val="17"/>
  </w:num>
  <w:num w:numId="2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10D"/>
    <w:rsid w:val="00006326"/>
    <w:rsid w:val="0000785D"/>
    <w:rsid w:val="000079EB"/>
    <w:rsid w:val="0001579B"/>
    <w:rsid w:val="00016A54"/>
    <w:rsid w:val="00017FA1"/>
    <w:rsid w:val="0002068D"/>
    <w:rsid w:val="00021FDF"/>
    <w:rsid w:val="00023C47"/>
    <w:rsid w:val="000246E4"/>
    <w:rsid w:val="00024B36"/>
    <w:rsid w:val="00034C8E"/>
    <w:rsid w:val="000364F3"/>
    <w:rsid w:val="000429C5"/>
    <w:rsid w:val="00047F1D"/>
    <w:rsid w:val="00052490"/>
    <w:rsid w:val="000537F6"/>
    <w:rsid w:val="00054550"/>
    <w:rsid w:val="0005579C"/>
    <w:rsid w:val="0005693A"/>
    <w:rsid w:val="00056D1E"/>
    <w:rsid w:val="00060C15"/>
    <w:rsid w:val="000611C4"/>
    <w:rsid w:val="000618DD"/>
    <w:rsid w:val="000642CD"/>
    <w:rsid w:val="0006682F"/>
    <w:rsid w:val="00072948"/>
    <w:rsid w:val="000735A0"/>
    <w:rsid w:val="0007475E"/>
    <w:rsid w:val="0007542E"/>
    <w:rsid w:val="00080EFD"/>
    <w:rsid w:val="00083276"/>
    <w:rsid w:val="00084BD5"/>
    <w:rsid w:val="00094DA4"/>
    <w:rsid w:val="00096CFC"/>
    <w:rsid w:val="000979CB"/>
    <w:rsid w:val="000A25E9"/>
    <w:rsid w:val="000A36F4"/>
    <w:rsid w:val="000A4DDB"/>
    <w:rsid w:val="000A7561"/>
    <w:rsid w:val="000B0445"/>
    <w:rsid w:val="000B0CAF"/>
    <w:rsid w:val="000B26D9"/>
    <w:rsid w:val="000B27BE"/>
    <w:rsid w:val="000B38C5"/>
    <w:rsid w:val="000B4C85"/>
    <w:rsid w:val="000B6281"/>
    <w:rsid w:val="000B62DA"/>
    <w:rsid w:val="000B6F5A"/>
    <w:rsid w:val="000C0C73"/>
    <w:rsid w:val="000C21FB"/>
    <w:rsid w:val="000C3462"/>
    <w:rsid w:val="000C48B1"/>
    <w:rsid w:val="000C5A01"/>
    <w:rsid w:val="000C7AFF"/>
    <w:rsid w:val="000D0FEA"/>
    <w:rsid w:val="000D27C5"/>
    <w:rsid w:val="000D3E4D"/>
    <w:rsid w:val="000E07B6"/>
    <w:rsid w:val="000E0F26"/>
    <w:rsid w:val="000E16DC"/>
    <w:rsid w:val="000E3F3C"/>
    <w:rsid w:val="000E55CA"/>
    <w:rsid w:val="000E6238"/>
    <w:rsid w:val="000F1781"/>
    <w:rsid w:val="000F5C56"/>
    <w:rsid w:val="000F6FB0"/>
    <w:rsid w:val="00100AAE"/>
    <w:rsid w:val="001041CC"/>
    <w:rsid w:val="00105969"/>
    <w:rsid w:val="001062F0"/>
    <w:rsid w:val="00110DD9"/>
    <w:rsid w:val="001125C7"/>
    <w:rsid w:val="001127A4"/>
    <w:rsid w:val="00113E0E"/>
    <w:rsid w:val="00115123"/>
    <w:rsid w:val="001163AF"/>
    <w:rsid w:val="00116428"/>
    <w:rsid w:val="00120974"/>
    <w:rsid w:val="00120AA4"/>
    <w:rsid w:val="0012146E"/>
    <w:rsid w:val="0012366D"/>
    <w:rsid w:val="00123E6A"/>
    <w:rsid w:val="00124085"/>
    <w:rsid w:val="001248D8"/>
    <w:rsid w:val="00126326"/>
    <w:rsid w:val="00127642"/>
    <w:rsid w:val="0012771D"/>
    <w:rsid w:val="0012790B"/>
    <w:rsid w:val="001317DE"/>
    <w:rsid w:val="00132AF7"/>
    <w:rsid w:val="00134027"/>
    <w:rsid w:val="00137C1B"/>
    <w:rsid w:val="00140604"/>
    <w:rsid w:val="001417A5"/>
    <w:rsid w:val="0014271F"/>
    <w:rsid w:val="001427DF"/>
    <w:rsid w:val="0014310B"/>
    <w:rsid w:val="001447CF"/>
    <w:rsid w:val="00144E2D"/>
    <w:rsid w:val="0014505E"/>
    <w:rsid w:val="001456A2"/>
    <w:rsid w:val="00145905"/>
    <w:rsid w:val="001474E6"/>
    <w:rsid w:val="00147E95"/>
    <w:rsid w:val="00151B0A"/>
    <w:rsid w:val="00152AB8"/>
    <w:rsid w:val="00153DD9"/>
    <w:rsid w:val="0015592A"/>
    <w:rsid w:val="0015765B"/>
    <w:rsid w:val="00160B46"/>
    <w:rsid w:val="00160F32"/>
    <w:rsid w:val="00161629"/>
    <w:rsid w:val="0016326A"/>
    <w:rsid w:val="00164948"/>
    <w:rsid w:val="00165E79"/>
    <w:rsid w:val="001740D6"/>
    <w:rsid w:val="0017470A"/>
    <w:rsid w:val="00175ABA"/>
    <w:rsid w:val="00175D72"/>
    <w:rsid w:val="001816B8"/>
    <w:rsid w:val="00181BE5"/>
    <w:rsid w:val="00185707"/>
    <w:rsid w:val="00192432"/>
    <w:rsid w:val="00193E86"/>
    <w:rsid w:val="00195D0C"/>
    <w:rsid w:val="0019653E"/>
    <w:rsid w:val="001977D4"/>
    <w:rsid w:val="001A007B"/>
    <w:rsid w:val="001A208E"/>
    <w:rsid w:val="001A7900"/>
    <w:rsid w:val="001A7911"/>
    <w:rsid w:val="001B2C29"/>
    <w:rsid w:val="001B3468"/>
    <w:rsid w:val="001C0196"/>
    <w:rsid w:val="001C1E30"/>
    <w:rsid w:val="001D2DD6"/>
    <w:rsid w:val="001D620C"/>
    <w:rsid w:val="001D785A"/>
    <w:rsid w:val="001D7B5C"/>
    <w:rsid w:val="001E05A8"/>
    <w:rsid w:val="001E1DC9"/>
    <w:rsid w:val="001E6C5F"/>
    <w:rsid w:val="001E764A"/>
    <w:rsid w:val="001F1F87"/>
    <w:rsid w:val="001F3079"/>
    <w:rsid w:val="001F3601"/>
    <w:rsid w:val="001F41C3"/>
    <w:rsid w:val="001F45D5"/>
    <w:rsid w:val="002002A3"/>
    <w:rsid w:val="00201EBE"/>
    <w:rsid w:val="00203CBD"/>
    <w:rsid w:val="00203F4F"/>
    <w:rsid w:val="00205123"/>
    <w:rsid w:val="00205AD3"/>
    <w:rsid w:val="0020643D"/>
    <w:rsid w:val="002143CE"/>
    <w:rsid w:val="00215943"/>
    <w:rsid w:val="002166F5"/>
    <w:rsid w:val="002228B1"/>
    <w:rsid w:val="0022320A"/>
    <w:rsid w:val="00223FB3"/>
    <w:rsid w:val="00224D35"/>
    <w:rsid w:val="0022780B"/>
    <w:rsid w:val="002342C0"/>
    <w:rsid w:val="00235F17"/>
    <w:rsid w:val="00237AFF"/>
    <w:rsid w:val="002401AB"/>
    <w:rsid w:val="00242D83"/>
    <w:rsid w:val="00243DAF"/>
    <w:rsid w:val="00245F0C"/>
    <w:rsid w:val="002464C5"/>
    <w:rsid w:val="002465B4"/>
    <w:rsid w:val="00252C0D"/>
    <w:rsid w:val="002540E2"/>
    <w:rsid w:val="00254BE6"/>
    <w:rsid w:val="002558E3"/>
    <w:rsid w:val="002623DF"/>
    <w:rsid w:val="00262E13"/>
    <w:rsid w:val="00262EF3"/>
    <w:rsid w:val="0026338A"/>
    <w:rsid w:val="002639BA"/>
    <w:rsid w:val="00264FC1"/>
    <w:rsid w:val="0026562E"/>
    <w:rsid w:val="00265CF6"/>
    <w:rsid w:val="00267201"/>
    <w:rsid w:val="002715FE"/>
    <w:rsid w:val="002718FE"/>
    <w:rsid w:val="00274E65"/>
    <w:rsid w:val="00274E6D"/>
    <w:rsid w:val="00281234"/>
    <w:rsid w:val="00290F5A"/>
    <w:rsid w:val="00295074"/>
    <w:rsid w:val="002A3A00"/>
    <w:rsid w:val="002A52A3"/>
    <w:rsid w:val="002A56A6"/>
    <w:rsid w:val="002A5828"/>
    <w:rsid w:val="002B0441"/>
    <w:rsid w:val="002B2A72"/>
    <w:rsid w:val="002B621D"/>
    <w:rsid w:val="002B65CB"/>
    <w:rsid w:val="002C11BB"/>
    <w:rsid w:val="002C2781"/>
    <w:rsid w:val="002C2824"/>
    <w:rsid w:val="002C592F"/>
    <w:rsid w:val="002D3484"/>
    <w:rsid w:val="002D521C"/>
    <w:rsid w:val="002D54AB"/>
    <w:rsid w:val="002D6140"/>
    <w:rsid w:val="002E05D1"/>
    <w:rsid w:val="002E1634"/>
    <w:rsid w:val="002E1C74"/>
    <w:rsid w:val="002E2C83"/>
    <w:rsid w:val="002E3E0D"/>
    <w:rsid w:val="002E5D82"/>
    <w:rsid w:val="002E750D"/>
    <w:rsid w:val="002E7B8D"/>
    <w:rsid w:val="002F32C7"/>
    <w:rsid w:val="002F5B9C"/>
    <w:rsid w:val="002F66E7"/>
    <w:rsid w:val="002F7652"/>
    <w:rsid w:val="003003BA"/>
    <w:rsid w:val="003029A9"/>
    <w:rsid w:val="00303C18"/>
    <w:rsid w:val="00307EF8"/>
    <w:rsid w:val="00311778"/>
    <w:rsid w:val="00314144"/>
    <w:rsid w:val="00314AA1"/>
    <w:rsid w:val="00317E59"/>
    <w:rsid w:val="00321828"/>
    <w:rsid w:val="00322B64"/>
    <w:rsid w:val="0032494C"/>
    <w:rsid w:val="00325527"/>
    <w:rsid w:val="00325C11"/>
    <w:rsid w:val="003278D6"/>
    <w:rsid w:val="00331959"/>
    <w:rsid w:val="003329E4"/>
    <w:rsid w:val="00337FD2"/>
    <w:rsid w:val="0034064A"/>
    <w:rsid w:val="0034413E"/>
    <w:rsid w:val="0034540A"/>
    <w:rsid w:val="00345A97"/>
    <w:rsid w:val="0034607A"/>
    <w:rsid w:val="0034638B"/>
    <w:rsid w:val="00350B6C"/>
    <w:rsid w:val="00353669"/>
    <w:rsid w:val="00354BEC"/>
    <w:rsid w:val="003557D4"/>
    <w:rsid w:val="00362040"/>
    <w:rsid w:val="003621DF"/>
    <w:rsid w:val="00367A08"/>
    <w:rsid w:val="003703DB"/>
    <w:rsid w:val="0037040D"/>
    <w:rsid w:val="00371608"/>
    <w:rsid w:val="00372012"/>
    <w:rsid w:val="00372A70"/>
    <w:rsid w:val="00372DC5"/>
    <w:rsid w:val="003800E6"/>
    <w:rsid w:val="0038092B"/>
    <w:rsid w:val="00382748"/>
    <w:rsid w:val="0038590B"/>
    <w:rsid w:val="003907B7"/>
    <w:rsid w:val="003910D8"/>
    <w:rsid w:val="00397958"/>
    <w:rsid w:val="00397FB8"/>
    <w:rsid w:val="003A35EC"/>
    <w:rsid w:val="003A367B"/>
    <w:rsid w:val="003A5459"/>
    <w:rsid w:val="003A7700"/>
    <w:rsid w:val="003B1210"/>
    <w:rsid w:val="003B2028"/>
    <w:rsid w:val="003B3BBB"/>
    <w:rsid w:val="003C17BF"/>
    <w:rsid w:val="003C2A72"/>
    <w:rsid w:val="003C2FB3"/>
    <w:rsid w:val="003C3BD7"/>
    <w:rsid w:val="003C41F9"/>
    <w:rsid w:val="003C642B"/>
    <w:rsid w:val="003C676B"/>
    <w:rsid w:val="003C7B19"/>
    <w:rsid w:val="003D042B"/>
    <w:rsid w:val="003D2AB0"/>
    <w:rsid w:val="003D3E33"/>
    <w:rsid w:val="003D40EA"/>
    <w:rsid w:val="003D6ACA"/>
    <w:rsid w:val="003D7ED7"/>
    <w:rsid w:val="003E11F6"/>
    <w:rsid w:val="003E3E9B"/>
    <w:rsid w:val="003E40D6"/>
    <w:rsid w:val="003E55A5"/>
    <w:rsid w:val="003E58A8"/>
    <w:rsid w:val="003E7229"/>
    <w:rsid w:val="003E78C8"/>
    <w:rsid w:val="003F0BDA"/>
    <w:rsid w:val="003F144F"/>
    <w:rsid w:val="003F1A88"/>
    <w:rsid w:val="003F2C8A"/>
    <w:rsid w:val="003F3271"/>
    <w:rsid w:val="003F35EA"/>
    <w:rsid w:val="003F67FD"/>
    <w:rsid w:val="0040167D"/>
    <w:rsid w:val="0040183B"/>
    <w:rsid w:val="0040303E"/>
    <w:rsid w:val="00403A13"/>
    <w:rsid w:val="004041AB"/>
    <w:rsid w:val="00407CE6"/>
    <w:rsid w:val="004104A3"/>
    <w:rsid w:val="0041091D"/>
    <w:rsid w:val="00412DBC"/>
    <w:rsid w:val="00413AF0"/>
    <w:rsid w:val="004140A8"/>
    <w:rsid w:val="00414EDA"/>
    <w:rsid w:val="0041634A"/>
    <w:rsid w:val="00417923"/>
    <w:rsid w:val="00420CDA"/>
    <w:rsid w:val="00420CE7"/>
    <w:rsid w:val="0042110E"/>
    <w:rsid w:val="004212DE"/>
    <w:rsid w:val="0042138A"/>
    <w:rsid w:val="004222B9"/>
    <w:rsid w:val="004236D6"/>
    <w:rsid w:val="00425DC8"/>
    <w:rsid w:val="004318D1"/>
    <w:rsid w:val="00431EFE"/>
    <w:rsid w:val="0043627B"/>
    <w:rsid w:val="00437C78"/>
    <w:rsid w:val="0044396D"/>
    <w:rsid w:val="0044441A"/>
    <w:rsid w:val="004446BA"/>
    <w:rsid w:val="00452576"/>
    <w:rsid w:val="004528E5"/>
    <w:rsid w:val="00455B8D"/>
    <w:rsid w:val="00462F8F"/>
    <w:rsid w:val="00463BD6"/>
    <w:rsid w:val="00465F85"/>
    <w:rsid w:val="00470FE2"/>
    <w:rsid w:val="00472D6A"/>
    <w:rsid w:val="00485725"/>
    <w:rsid w:val="00485882"/>
    <w:rsid w:val="00494719"/>
    <w:rsid w:val="00495F80"/>
    <w:rsid w:val="00496957"/>
    <w:rsid w:val="004969A4"/>
    <w:rsid w:val="00496BD8"/>
    <w:rsid w:val="004A321C"/>
    <w:rsid w:val="004A7531"/>
    <w:rsid w:val="004B12C4"/>
    <w:rsid w:val="004B23C5"/>
    <w:rsid w:val="004B40AD"/>
    <w:rsid w:val="004B4F8C"/>
    <w:rsid w:val="004B6FEC"/>
    <w:rsid w:val="004B71BC"/>
    <w:rsid w:val="004B7923"/>
    <w:rsid w:val="004C1348"/>
    <w:rsid w:val="004C155F"/>
    <w:rsid w:val="004C39F1"/>
    <w:rsid w:val="004C4487"/>
    <w:rsid w:val="004C5621"/>
    <w:rsid w:val="004C5FD7"/>
    <w:rsid w:val="004C621B"/>
    <w:rsid w:val="004C6F47"/>
    <w:rsid w:val="004D05C8"/>
    <w:rsid w:val="004D1627"/>
    <w:rsid w:val="004D22D2"/>
    <w:rsid w:val="004D31D5"/>
    <w:rsid w:val="004D44D6"/>
    <w:rsid w:val="004D4C5C"/>
    <w:rsid w:val="004D6674"/>
    <w:rsid w:val="004D6729"/>
    <w:rsid w:val="004E0F04"/>
    <w:rsid w:val="004E1DDA"/>
    <w:rsid w:val="004E3386"/>
    <w:rsid w:val="004E3CE0"/>
    <w:rsid w:val="004E4B60"/>
    <w:rsid w:val="004E6777"/>
    <w:rsid w:val="004E7438"/>
    <w:rsid w:val="004F0355"/>
    <w:rsid w:val="004F08C5"/>
    <w:rsid w:val="004F12C7"/>
    <w:rsid w:val="004F46FE"/>
    <w:rsid w:val="004F4C2D"/>
    <w:rsid w:val="004F56A8"/>
    <w:rsid w:val="004F7CE4"/>
    <w:rsid w:val="00500870"/>
    <w:rsid w:val="00500E34"/>
    <w:rsid w:val="00502685"/>
    <w:rsid w:val="00502CA6"/>
    <w:rsid w:val="00506AB8"/>
    <w:rsid w:val="00506F2A"/>
    <w:rsid w:val="00510D7E"/>
    <w:rsid w:val="00511082"/>
    <w:rsid w:val="00512171"/>
    <w:rsid w:val="00514DA7"/>
    <w:rsid w:val="00515EE3"/>
    <w:rsid w:val="0051645E"/>
    <w:rsid w:val="00520078"/>
    <w:rsid w:val="00522775"/>
    <w:rsid w:val="00523326"/>
    <w:rsid w:val="005278B4"/>
    <w:rsid w:val="0053370A"/>
    <w:rsid w:val="005349DA"/>
    <w:rsid w:val="005353E7"/>
    <w:rsid w:val="00536191"/>
    <w:rsid w:val="005367DD"/>
    <w:rsid w:val="00537628"/>
    <w:rsid w:val="00542DBD"/>
    <w:rsid w:val="00550D25"/>
    <w:rsid w:val="00551839"/>
    <w:rsid w:val="00552701"/>
    <w:rsid w:val="00552F10"/>
    <w:rsid w:val="00554ED7"/>
    <w:rsid w:val="005559F3"/>
    <w:rsid w:val="005606EC"/>
    <w:rsid w:val="00561278"/>
    <w:rsid w:val="00561DF7"/>
    <w:rsid w:val="0056291D"/>
    <w:rsid w:val="00562EE3"/>
    <w:rsid w:val="00563AAB"/>
    <w:rsid w:val="005646E9"/>
    <w:rsid w:val="00565051"/>
    <w:rsid w:val="005651AD"/>
    <w:rsid w:val="005654AD"/>
    <w:rsid w:val="005657E2"/>
    <w:rsid w:val="00567203"/>
    <w:rsid w:val="005701E2"/>
    <w:rsid w:val="00570CA7"/>
    <w:rsid w:val="005760C6"/>
    <w:rsid w:val="005778FE"/>
    <w:rsid w:val="00583870"/>
    <w:rsid w:val="005841B4"/>
    <w:rsid w:val="005841ED"/>
    <w:rsid w:val="00586A11"/>
    <w:rsid w:val="00587875"/>
    <w:rsid w:val="00587D88"/>
    <w:rsid w:val="005925C2"/>
    <w:rsid w:val="0059361C"/>
    <w:rsid w:val="005A2C0B"/>
    <w:rsid w:val="005A2C10"/>
    <w:rsid w:val="005A3522"/>
    <w:rsid w:val="005A4A9A"/>
    <w:rsid w:val="005A597D"/>
    <w:rsid w:val="005A7F0D"/>
    <w:rsid w:val="005B0388"/>
    <w:rsid w:val="005B4790"/>
    <w:rsid w:val="005B4E29"/>
    <w:rsid w:val="005B6329"/>
    <w:rsid w:val="005B6944"/>
    <w:rsid w:val="005C2CDD"/>
    <w:rsid w:val="005C3AC4"/>
    <w:rsid w:val="005C5481"/>
    <w:rsid w:val="005C5CF2"/>
    <w:rsid w:val="005C6C9D"/>
    <w:rsid w:val="005C6EDF"/>
    <w:rsid w:val="005D1B46"/>
    <w:rsid w:val="005D2AB1"/>
    <w:rsid w:val="005D494F"/>
    <w:rsid w:val="005D7384"/>
    <w:rsid w:val="005E043F"/>
    <w:rsid w:val="005E07D7"/>
    <w:rsid w:val="005E1968"/>
    <w:rsid w:val="005E3016"/>
    <w:rsid w:val="005E3195"/>
    <w:rsid w:val="005E6650"/>
    <w:rsid w:val="005E6911"/>
    <w:rsid w:val="005F14DF"/>
    <w:rsid w:val="005F47D9"/>
    <w:rsid w:val="005F6AFF"/>
    <w:rsid w:val="006038F5"/>
    <w:rsid w:val="0060421D"/>
    <w:rsid w:val="00611094"/>
    <w:rsid w:val="006152AB"/>
    <w:rsid w:val="006205A6"/>
    <w:rsid w:val="0062206A"/>
    <w:rsid w:val="00622900"/>
    <w:rsid w:val="00623B7B"/>
    <w:rsid w:val="0062407C"/>
    <w:rsid w:val="006247C7"/>
    <w:rsid w:val="00624D93"/>
    <w:rsid w:val="006307F2"/>
    <w:rsid w:val="00632455"/>
    <w:rsid w:val="006339E2"/>
    <w:rsid w:val="00634FC6"/>
    <w:rsid w:val="00636860"/>
    <w:rsid w:val="00643788"/>
    <w:rsid w:val="006467F9"/>
    <w:rsid w:val="006469BF"/>
    <w:rsid w:val="00647217"/>
    <w:rsid w:val="00647D37"/>
    <w:rsid w:val="0065550B"/>
    <w:rsid w:val="00655934"/>
    <w:rsid w:val="006568AC"/>
    <w:rsid w:val="00660CD9"/>
    <w:rsid w:val="00661CA5"/>
    <w:rsid w:val="00661F47"/>
    <w:rsid w:val="006633D1"/>
    <w:rsid w:val="00663F75"/>
    <w:rsid w:val="00665637"/>
    <w:rsid w:val="00670660"/>
    <w:rsid w:val="006708C6"/>
    <w:rsid w:val="006736A6"/>
    <w:rsid w:val="0067386A"/>
    <w:rsid w:val="00674E21"/>
    <w:rsid w:val="00676005"/>
    <w:rsid w:val="00676493"/>
    <w:rsid w:val="006765ED"/>
    <w:rsid w:val="00680966"/>
    <w:rsid w:val="00682C63"/>
    <w:rsid w:val="0068419A"/>
    <w:rsid w:val="00691A5D"/>
    <w:rsid w:val="00692053"/>
    <w:rsid w:val="00695391"/>
    <w:rsid w:val="00695D59"/>
    <w:rsid w:val="00696A5E"/>
    <w:rsid w:val="006970EE"/>
    <w:rsid w:val="006A0223"/>
    <w:rsid w:val="006A0EBB"/>
    <w:rsid w:val="006A61E3"/>
    <w:rsid w:val="006A6BD9"/>
    <w:rsid w:val="006B11C2"/>
    <w:rsid w:val="006B12C0"/>
    <w:rsid w:val="006B36DB"/>
    <w:rsid w:val="006B3BD4"/>
    <w:rsid w:val="006B43A9"/>
    <w:rsid w:val="006B470F"/>
    <w:rsid w:val="006B746D"/>
    <w:rsid w:val="006B787C"/>
    <w:rsid w:val="006C1494"/>
    <w:rsid w:val="006C1B94"/>
    <w:rsid w:val="006C4767"/>
    <w:rsid w:val="006C5B12"/>
    <w:rsid w:val="006C74BC"/>
    <w:rsid w:val="006D083D"/>
    <w:rsid w:val="006D4BC1"/>
    <w:rsid w:val="006D5F34"/>
    <w:rsid w:val="006D61CC"/>
    <w:rsid w:val="006D6526"/>
    <w:rsid w:val="006D6AE1"/>
    <w:rsid w:val="006E1808"/>
    <w:rsid w:val="006E1B0E"/>
    <w:rsid w:val="006E2C15"/>
    <w:rsid w:val="006E5023"/>
    <w:rsid w:val="006E689C"/>
    <w:rsid w:val="006E7179"/>
    <w:rsid w:val="006F64E7"/>
    <w:rsid w:val="007002B3"/>
    <w:rsid w:val="00702E60"/>
    <w:rsid w:val="0070722B"/>
    <w:rsid w:val="00715DA2"/>
    <w:rsid w:val="00717E0F"/>
    <w:rsid w:val="0072099D"/>
    <w:rsid w:val="007226F2"/>
    <w:rsid w:val="00726BA9"/>
    <w:rsid w:val="00726EA9"/>
    <w:rsid w:val="0072774F"/>
    <w:rsid w:val="007305F4"/>
    <w:rsid w:val="00730627"/>
    <w:rsid w:val="00733C0A"/>
    <w:rsid w:val="0073454B"/>
    <w:rsid w:val="00734C49"/>
    <w:rsid w:val="00735703"/>
    <w:rsid w:val="007367E7"/>
    <w:rsid w:val="00740ADA"/>
    <w:rsid w:val="00742349"/>
    <w:rsid w:val="00742657"/>
    <w:rsid w:val="007438E3"/>
    <w:rsid w:val="007452BC"/>
    <w:rsid w:val="00745E8B"/>
    <w:rsid w:val="00746BFE"/>
    <w:rsid w:val="007470B6"/>
    <w:rsid w:val="007507EE"/>
    <w:rsid w:val="00752579"/>
    <w:rsid w:val="0075302F"/>
    <w:rsid w:val="007568B5"/>
    <w:rsid w:val="00757AF4"/>
    <w:rsid w:val="0076364A"/>
    <w:rsid w:val="00764195"/>
    <w:rsid w:val="00766E63"/>
    <w:rsid w:val="00771892"/>
    <w:rsid w:val="00772708"/>
    <w:rsid w:val="00775412"/>
    <w:rsid w:val="0078416B"/>
    <w:rsid w:val="007848AF"/>
    <w:rsid w:val="00785590"/>
    <w:rsid w:val="00786457"/>
    <w:rsid w:val="00787AF7"/>
    <w:rsid w:val="00791A8A"/>
    <w:rsid w:val="00791C0E"/>
    <w:rsid w:val="007955EF"/>
    <w:rsid w:val="007A0AF2"/>
    <w:rsid w:val="007A27AD"/>
    <w:rsid w:val="007A331F"/>
    <w:rsid w:val="007A35A1"/>
    <w:rsid w:val="007A5F06"/>
    <w:rsid w:val="007A7D3D"/>
    <w:rsid w:val="007B01E0"/>
    <w:rsid w:val="007B316B"/>
    <w:rsid w:val="007B56D3"/>
    <w:rsid w:val="007B6642"/>
    <w:rsid w:val="007C204B"/>
    <w:rsid w:val="007C25B8"/>
    <w:rsid w:val="007C25BE"/>
    <w:rsid w:val="007C2D07"/>
    <w:rsid w:val="007C4239"/>
    <w:rsid w:val="007D118C"/>
    <w:rsid w:val="007D1CB2"/>
    <w:rsid w:val="007D29F6"/>
    <w:rsid w:val="007D6B7B"/>
    <w:rsid w:val="007D7DEF"/>
    <w:rsid w:val="007E2A56"/>
    <w:rsid w:val="007E387B"/>
    <w:rsid w:val="007E395E"/>
    <w:rsid w:val="007E465C"/>
    <w:rsid w:val="007E696A"/>
    <w:rsid w:val="007E72C5"/>
    <w:rsid w:val="007F26AD"/>
    <w:rsid w:val="007F4154"/>
    <w:rsid w:val="007F4660"/>
    <w:rsid w:val="008019D3"/>
    <w:rsid w:val="00805105"/>
    <w:rsid w:val="0080538A"/>
    <w:rsid w:val="008115DA"/>
    <w:rsid w:val="00811820"/>
    <w:rsid w:val="00813CB8"/>
    <w:rsid w:val="00814D78"/>
    <w:rsid w:val="00821063"/>
    <w:rsid w:val="00821ACE"/>
    <w:rsid w:val="00822722"/>
    <w:rsid w:val="00822CAC"/>
    <w:rsid w:val="0082479A"/>
    <w:rsid w:val="00825F4D"/>
    <w:rsid w:val="008262DF"/>
    <w:rsid w:val="008273EF"/>
    <w:rsid w:val="008274F6"/>
    <w:rsid w:val="008318D8"/>
    <w:rsid w:val="0083347C"/>
    <w:rsid w:val="008354AE"/>
    <w:rsid w:val="00842051"/>
    <w:rsid w:val="00844519"/>
    <w:rsid w:val="008456EF"/>
    <w:rsid w:val="00847347"/>
    <w:rsid w:val="00850DAC"/>
    <w:rsid w:val="00851E8A"/>
    <w:rsid w:val="00852F7C"/>
    <w:rsid w:val="00854419"/>
    <w:rsid w:val="00854CF8"/>
    <w:rsid w:val="00854E6C"/>
    <w:rsid w:val="00857D4F"/>
    <w:rsid w:val="008637D5"/>
    <w:rsid w:val="0086388E"/>
    <w:rsid w:val="00865C48"/>
    <w:rsid w:val="00873D8D"/>
    <w:rsid w:val="00874A9C"/>
    <w:rsid w:val="008808DA"/>
    <w:rsid w:val="0088458A"/>
    <w:rsid w:val="00885461"/>
    <w:rsid w:val="008870EC"/>
    <w:rsid w:val="0088754C"/>
    <w:rsid w:val="00887F50"/>
    <w:rsid w:val="008902C5"/>
    <w:rsid w:val="008912D3"/>
    <w:rsid w:val="00895BD6"/>
    <w:rsid w:val="008A15E1"/>
    <w:rsid w:val="008A24D4"/>
    <w:rsid w:val="008A3471"/>
    <w:rsid w:val="008A3ED7"/>
    <w:rsid w:val="008A7E10"/>
    <w:rsid w:val="008B0764"/>
    <w:rsid w:val="008B0D32"/>
    <w:rsid w:val="008B1424"/>
    <w:rsid w:val="008B374F"/>
    <w:rsid w:val="008B6060"/>
    <w:rsid w:val="008B7098"/>
    <w:rsid w:val="008C3FD5"/>
    <w:rsid w:val="008E05CA"/>
    <w:rsid w:val="008E0E46"/>
    <w:rsid w:val="008E6754"/>
    <w:rsid w:val="008F1907"/>
    <w:rsid w:val="008F24B6"/>
    <w:rsid w:val="008F2D24"/>
    <w:rsid w:val="008F3BB8"/>
    <w:rsid w:val="008F4760"/>
    <w:rsid w:val="008F5E57"/>
    <w:rsid w:val="00900DCF"/>
    <w:rsid w:val="00902EF4"/>
    <w:rsid w:val="00904DAF"/>
    <w:rsid w:val="00907C71"/>
    <w:rsid w:val="009128D7"/>
    <w:rsid w:val="00913210"/>
    <w:rsid w:val="00915155"/>
    <w:rsid w:val="0091575A"/>
    <w:rsid w:val="00920AC3"/>
    <w:rsid w:val="00921989"/>
    <w:rsid w:val="00923B5E"/>
    <w:rsid w:val="0092439E"/>
    <w:rsid w:val="009258B7"/>
    <w:rsid w:val="00930880"/>
    <w:rsid w:val="00931688"/>
    <w:rsid w:val="00931B45"/>
    <w:rsid w:val="00932C6B"/>
    <w:rsid w:val="00932D0E"/>
    <w:rsid w:val="009332B3"/>
    <w:rsid w:val="00933B3F"/>
    <w:rsid w:val="00933ED0"/>
    <w:rsid w:val="009371CE"/>
    <w:rsid w:val="00937CFC"/>
    <w:rsid w:val="00940711"/>
    <w:rsid w:val="00940DC6"/>
    <w:rsid w:val="009412B0"/>
    <w:rsid w:val="00941DB4"/>
    <w:rsid w:val="00943CB1"/>
    <w:rsid w:val="00944C49"/>
    <w:rsid w:val="009450AA"/>
    <w:rsid w:val="00947DDA"/>
    <w:rsid w:val="00952082"/>
    <w:rsid w:val="00953DD9"/>
    <w:rsid w:val="009567FC"/>
    <w:rsid w:val="00957176"/>
    <w:rsid w:val="009573FC"/>
    <w:rsid w:val="009575F0"/>
    <w:rsid w:val="0096070E"/>
    <w:rsid w:val="00961872"/>
    <w:rsid w:val="00961D5F"/>
    <w:rsid w:val="009643AE"/>
    <w:rsid w:val="00965F77"/>
    <w:rsid w:val="00966BAC"/>
    <w:rsid w:val="00975C34"/>
    <w:rsid w:val="00980998"/>
    <w:rsid w:val="00983679"/>
    <w:rsid w:val="00983C94"/>
    <w:rsid w:val="00985603"/>
    <w:rsid w:val="009856FC"/>
    <w:rsid w:val="0098601B"/>
    <w:rsid w:val="009928D7"/>
    <w:rsid w:val="00993688"/>
    <w:rsid w:val="0099566E"/>
    <w:rsid w:val="00997758"/>
    <w:rsid w:val="009A0157"/>
    <w:rsid w:val="009A4C78"/>
    <w:rsid w:val="009A4E61"/>
    <w:rsid w:val="009A69D3"/>
    <w:rsid w:val="009B00B0"/>
    <w:rsid w:val="009B199C"/>
    <w:rsid w:val="009B4BD3"/>
    <w:rsid w:val="009B61D9"/>
    <w:rsid w:val="009B6F23"/>
    <w:rsid w:val="009B7899"/>
    <w:rsid w:val="009C0F1A"/>
    <w:rsid w:val="009C1942"/>
    <w:rsid w:val="009C793B"/>
    <w:rsid w:val="009C7D52"/>
    <w:rsid w:val="009D2F68"/>
    <w:rsid w:val="009D3E14"/>
    <w:rsid w:val="009D4877"/>
    <w:rsid w:val="009D48D2"/>
    <w:rsid w:val="009D55CA"/>
    <w:rsid w:val="009D6098"/>
    <w:rsid w:val="009D6D74"/>
    <w:rsid w:val="009D7293"/>
    <w:rsid w:val="009E1205"/>
    <w:rsid w:val="009E1333"/>
    <w:rsid w:val="009E191C"/>
    <w:rsid w:val="009E5401"/>
    <w:rsid w:val="009E6B2B"/>
    <w:rsid w:val="009F1814"/>
    <w:rsid w:val="009F1921"/>
    <w:rsid w:val="009F25EC"/>
    <w:rsid w:val="009F3E2F"/>
    <w:rsid w:val="009F4F7E"/>
    <w:rsid w:val="009F548B"/>
    <w:rsid w:val="009F6E01"/>
    <w:rsid w:val="00A004EA"/>
    <w:rsid w:val="00A00EB8"/>
    <w:rsid w:val="00A02E4F"/>
    <w:rsid w:val="00A0437E"/>
    <w:rsid w:val="00A04438"/>
    <w:rsid w:val="00A04F5B"/>
    <w:rsid w:val="00A0705B"/>
    <w:rsid w:val="00A0742E"/>
    <w:rsid w:val="00A10972"/>
    <w:rsid w:val="00A11B56"/>
    <w:rsid w:val="00A11E2A"/>
    <w:rsid w:val="00A12830"/>
    <w:rsid w:val="00A2027C"/>
    <w:rsid w:val="00A23AF3"/>
    <w:rsid w:val="00A25943"/>
    <w:rsid w:val="00A25AC8"/>
    <w:rsid w:val="00A27FA6"/>
    <w:rsid w:val="00A30819"/>
    <w:rsid w:val="00A34031"/>
    <w:rsid w:val="00A3479C"/>
    <w:rsid w:val="00A37A3D"/>
    <w:rsid w:val="00A431D8"/>
    <w:rsid w:val="00A443FA"/>
    <w:rsid w:val="00A45930"/>
    <w:rsid w:val="00A50C3E"/>
    <w:rsid w:val="00A52A8F"/>
    <w:rsid w:val="00A52CCC"/>
    <w:rsid w:val="00A52E27"/>
    <w:rsid w:val="00A5305E"/>
    <w:rsid w:val="00A55001"/>
    <w:rsid w:val="00A55E57"/>
    <w:rsid w:val="00A56009"/>
    <w:rsid w:val="00A57131"/>
    <w:rsid w:val="00A57BD5"/>
    <w:rsid w:val="00A60A90"/>
    <w:rsid w:val="00A6252F"/>
    <w:rsid w:val="00A62CC4"/>
    <w:rsid w:val="00A62DB7"/>
    <w:rsid w:val="00A64807"/>
    <w:rsid w:val="00A6532E"/>
    <w:rsid w:val="00A65C25"/>
    <w:rsid w:val="00A6762C"/>
    <w:rsid w:val="00A677AB"/>
    <w:rsid w:val="00A719FD"/>
    <w:rsid w:val="00A726DE"/>
    <w:rsid w:val="00A728AF"/>
    <w:rsid w:val="00A756ED"/>
    <w:rsid w:val="00A7652F"/>
    <w:rsid w:val="00A8359C"/>
    <w:rsid w:val="00A852A6"/>
    <w:rsid w:val="00A96DC2"/>
    <w:rsid w:val="00A97914"/>
    <w:rsid w:val="00AA02A9"/>
    <w:rsid w:val="00AA15DE"/>
    <w:rsid w:val="00AA1BE7"/>
    <w:rsid w:val="00AA1E4E"/>
    <w:rsid w:val="00AA3A87"/>
    <w:rsid w:val="00AA6D04"/>
    <w:rsid w:val="00AA7884"/>
    <w:rsid w:val="00AA7D3A"/>
    <w:rsid w:val="00AB04A0"/>
    <w:rsid w:val="00AB2B9C"/>
    <w:rsid w:val="00AB6546"/>
    <w:rsid w:val="00AB7920"/>
    <w:rsid w:val="00AC0B5E"/>
    <w:rsid w:val="00AC0BCD"/>
    <w:rsid w:val="00AC39D4"/>
    <w:rsid w:val="00AC3DE7"/>
    <w:rsid w:val="00AC49BF"/>
    <w:rsid w:val="00AC5F7C"/>
    <w:rsid w:val="00AC6909"/>
    <w:rsid w:val="00AC7F6B"/>
    <w:rsid w:val="00AD271A"/>
    <w:rsid w:val="00AD33CE"/>
    <w:rsid w:val="00AD5C0B"/>
    <w:rsid w:val="00AD639A"/>
    <w:rsid w:val="00AE032B"/>
    <w:rsid w:val="00AE128E"/>
    <w:rsid w:val="00AE213F"/>
    <w:rsid w:val="00AE2673"/>
    <w:rsid w:val="00AE4B62"/>
    <w:rsid w:val="00AE595F"/>
    <w:rsid w:val="00AE69E3"/>
    <w:rsid w:val="00AF2D2F"/>
    <w:rsid w:val="00AF30E4"/>
    <w:rsid w:val="00AF4C56"/>
    <w:rsid w:val="00AF6F40"/>
    <w:rsid w:val="00B0022F"/>
    <w:rsid w:val="00B02A96"/>
    <w:rsid w:val="00B04E6A"/>
    <w:rsid w:val="00B051D9"/>
    <w:rsid w:val="00B0568D"/>
    <w:rsid w:val="00B06BF8"/>
    <w:rsid w:val="00B06C64"/>
    <w:rsid w:val="00B108EA"/>
    <w:rsid w:val="00B131DA"/>
    <w:rsid w:val="00B15F9D"/>
    <w:rsid w:val="00B2029C"/>
    <w:rsid w:val="00B21BA7"/>
    <w:rsid w:val="00B230C2"/>
    <w:rsid w:val="00B25321"/>
    <w:rsid w:val="00B25B02"/>
    <w:rsid w:val="00B27714"/>
    <w:rsid w:val="00B278F8"/>
    <w:rsid w:val="00B32323"/>
    <w:rsid w:val="00B33582"/>
    <w:rsid w:val="00B42389"/>
    <w:rsid w:val="00B4669E"/>
    <w:rsid w:val="00B466EB"/>
    <w:rsid w:val="00B47AF6"/>
    <w:rsid w:val="00B505F6"/>
    <w:rsid w:val="00B506FE"/>
    <w:rsid w:val="00B51226"/>
    <w:rsid w:val="00B5235E"/>
    <w:rsid w:val="00B53A5C"/>
    <w:rsid w:val="00B56919"/>
    <w:rsid w:val="00B62129"/>
    <w:rsid w:val="00B630EC"/>
    <w:rsid w:val="00B63FC6"/>
    <w:rsid w:val="00B74598"/>
    <w:rsid w:val="00B81A8C"/>
    <w:rsid w:val="00B83FC6"/>
    <w:rsid w:val="00B8768F"/>
    <w:rsid w:val="00B94574"/>
    <w:rsid w:val="00B94DC4"/>
    <w:rsid w:val="00B94EE3"/>
    <w:rsid w:val="00B95385"/>
    <w:rsid w:val="00B96051"/>
    <w:rsid w:val="00B96A9B"/>
    <w:rsid w:val="00B97BC2"/>
    <w:rsid w:val="00B97F67"/>
    <w:rsid w:val="00BA0333"/>
    <w:rsid w:val="00BA1E47"/>
    <w:rsid w:val="00BA3A55"/>
    <w:rsid w:val="00BA562D"/>
    <w:rsid w:val="00BA64EA"/>
    <w:rsid w:val="00BA7A7D"/>
    <w:rsid w:val="00BB08FC"/>
    <w:rsid w:val="00BB0C73"/>
    <w:rsid w:val="00BB1288"/>
    <w:rsid w:val="00BB16FB"/>
    <w:rsid w:val="00BB2D36"/>
    <w:rsid w:val="00BB3025"/>
    <w:rsid w:val="00BB6A6C"/>
    <w:rsid w:val="00BB778E"/>
    <w:rsid w:val="00BB7D35"/>
    <w:rsid w:val="00BC02AD"/>
    <w:rsid w:val="00BC11ED"/>
    <w:rsid w:val="00BC38DD"/>
    <w:rsid w:val="00BC4FE4"/>
    <w:rsid w:val="00BC5227"/>
    <w:rsid w:val="00BC5644"/>
    <w:rsid w:val="00BC6D47"/>
    <w:rsid w:val="00BC7BB6"/>
    <w:rsid w:val="00BD0AAB"/>
    <w:rsid w:val="00BD0DFF"/>
    <w:rsid w:val="00BD1043"/>
    <w:rsid w:val="00BD62AE"/>
    <w:rsid w:val="00BD7AF2"/>
    <w:rsid w:val="00BE1897"/>
    <w:rsid w:val="00BE311C"/>
    <w:rsid w:val="00BE517B"/>
    <w:rsid w:val="00BF3498"/>
    <w:rsid w:val="00BF7687"/>
    <w:rsid w:val="00BF7BAF"/>
    <w:rsid w:val="00C04A3A"/>
    <w:rsid w:val="00C05D9A"/>
    <w:rsid w:val="00C071E0"/>
    <w:rsid w:val="00C077D6"/>
    <w:rsid w:val="00C13B3F"/>
    <w:rsid w:val="00C1502F"/>
    <w:rsid w:val="00C23DEF"/>
    <w:rsid w:val="00C26C52"/>
    <w:rsid w:val="00C272A8"/>
    <w:rsid w:val="00C272BC"/>
    <w:rsid w:val="00C310D7"/>
    <w:rsid w:val="00C33729"/>
    <w:rsid w:val="00C3722A"/>
    <w:rsid w:val="00C4373B"/>
    <w:rsid w:val="00C44D1E"/>
    <w:rsid w:val="00C45FD5"/>
    <w:rsid w:val="00C473E8"/>
    <w:rsid w:val="00C47F28"/>
    <w:rsid w:val="00C552F2"/>
    <w:rsid w:val="00C55A8D"/>
    <w:rsid w:val="00C565A7"/>
    <w:rsid w:val="00C62168"/>
    <w:rsid w:val="00C62DFC"/>
    <w:rsid w:val="00C65F66"/>
    <w:rsid w:val="00C67CA1"/>
    <w:rsid w:val="00C726DE"/>
    <w:rsid w:val="00C72889"/>
    <w:rsid w:val="00C73571"/>
    <w:rsid w:val="00C75731"/>
    <w:rsid w:val="00C83BA9"/>
    <w:rsid w:val="00C84310"/>
    <w:rsid w:val="00C85727"/>
    <w:rsid w:val="00C9073C"/>
    <w:rsid w:val="00C91786"/>
    <w:rsid w:val="00C93773"/>
    <w:rsid w:val="00C94EFE"/>
    <w:rsid w:val="00C954F2"/>
    <w:rsid w:val="00C96127"/>
    <w:rsid w:val="00C963C6"/>
    <w:rsid w:val="00CA026C"/>
    <w:rsid w:val="00CA1A23"/>
    <w:rsid w:val="00CA4219"/>
    <w:rsid w:val="00CA445B"/>
    <w:rsid w:val="00CA504D"/>
    <w:rsid w:val="00CA53CF"/>
    <w:rsid w:val="00CA6F1D"/>
    <w:rsid w:val="00CB0100"/>
    <w:rsid w:val="00CB0124"/>
    <w:rsid w:val="00CB031A"/>
    <w:rsid w:val="00CB60CA"/>
    <w:rsid w:val="00CB7B86"/>
    <w:rsid w:val="00CC0801"/>
    <w:rsid w:val="00CC0B74"/>
    <w:rsid w:val="00CC27E2"/>
    <w:rsid w:val="00CC3211"/>
    <w:rsid w:val="00CC3B63"/>
    <w:rsid w:val="00CC485A"/>
    <w:rsid w:val="00CC5537"/>
    <w:rsid w:val="00CD0E22"/>
    <w:rsid w:val="00CD3BCC"/>
    <w:rsid w:val="00CD427B"/>
    <w:rsid w:val="00CD4BF5"/>
    <w:rsid w:val="00CD4C8E"/>
    <w:rsid w:val="00CD5C79"/>
    <w:rsid w:val="00CE2535"/>
    <w:rsid w:val="00CE3970"/>
    <w:rsid w:val="00CE5A0A"/>
    <w:rsid w:val="00CE76D5"/>
    <w:rsid w:val="00CF34F2"/>
    <w:rsid w:val="00CF4449"/>
    <w:rsid w:val="00CF7343"/>
    <w:rsid w:val="00D03E17"/>
    <w:rsid w:val="00D064D7"/>
    <w:rsid w:val="00D07A5D"/>
    <w:rsid w:val="00D11E3A"/>
    <w:rsid w:val="00D12047"/>
    <w:rsid w:val="00D12BBD"/>
    <w:rsid w:val="00D15BD2"/>
    <w:rsid w:val="00D21BF2"/>
    <w:rsid w:val="00D2328C"/>
    <w:rsid w:val="00D250CB"/>
    <w:rsid w:val="00D318AC"/>
    <w:rsid w:val="00D33C51"/>
    <w:rsid w:val="00D351CA"/>
    <w:rsid w:val="00D36A64"/>
    <w:rsid w:val="00D37CFF"/>
    <w:rsid w:val="00D41897"/>
    <w:rsid w:val="00D4458E"/>
    <w:rsid w:val="00D44EDA"/>
    <w:rsid w:val="00D4698F"/>
    <w:rsid w:val="00D5074B"/>
    <w:rsid w:val="00D525A4"/>
    <w:rsid w:val="00D532A3"/>
    <w:rsid w:val="00D538E2"/>
    <w:rsid w:val="00D54CE7"/>
    <w:rsid w:val="00D54D60"/>
    <w:rsid w:val="00D54FCD"/>
    <w:rsid w:val="00D600B6"/>
    <w:rsid w:val="00D61665"/>
    <w:rsid w:val="00D63B01"/>
    <w:rsid w:val="00D6469D"/>
    <w:rsid w:val="00D65940"/>
    <w:rsid w:val="00D67FCB"/>
    <w:rsid w:val="00D7055C"/>
    <w:rsid w:val="00D7246F"/>
    <w:rsid w:val="00D72BD6"/>
    <w:rsid w:val="00D73C22"/>
    <w:rsid w:val="00D73E0B"/>
    <w:rsid w:val="00D747A7"/>
    <w:rsid w:val="00D761EB"/>
    <w:rsid w:val="00D772A8"/>
    <w:rsid w:val="00D8171F"/>
    <w:rsid w:val="00D823B1"/>
    <w:rsid w:val="00D8274A"/>
    <w:rsid w:val="00D829B6"/>
    <w:rsid w:val="00D84930"/>
    <w:rsid w:val="00D862A7"/>
    <w:rsid w:val="00D8777D"/>
    <w:rsid w:val="00D877E6"/>
    <w:rsid w:val="00D902F7"/>
    <w:rsid w:val="00D90C76"/>
    <w:rsid w:val="00D914BE"/>
    <w:rsid w:val="00D91DB6"/>
    <w:rsid w:val="00D9599B"/>
    <w:rsid w:val="00DA534D"/>
    <w:rsid w:val="00DA6F79"/>
    <w:rsid w:val="00DB2090"/>
    <w:rsid w:val="00DB341C"/>
    <w:rsid w:val="00DB619A"/>
    <w:rsid w:val="00DC2895"/>
    <w:rsid w:val="00DC43B3"/>
    <w:rsid w:val="00DC4941"/>
    <w:rsid w:val="00DC624D"/>
    <w:rsid w:val="00DC7BCA"/>
    <w:rsid w:val="00DC7E5F"/>
    <w:rsid w:val="00DD2A1F"/>
    <w:rsid w:val="00DE0259"/>
    <w:rsid w:val="00DE07AF"/>
    <w:rsid w:val="00DE250F"/>
    <w:rsid w:val="00DE322F"/>
    <w:rsid w:val="00DE3DE5"/>
    <w:rsid w:val="00DE4C5D"/>
    <w:rsid w:val="00DE5DC0"/>
    <w:rsid w:val="00DF1B8D"/>
    <w:rsid w:val="00DF2E06"/>
    <w:rsid w:val="00DF338F"/>
    <w:rsid w:val="00DF4943"/>
    <w:rsid w:val="00DF7DBF"/>
    <w:rsid w:val="00E029F2"/>
    <w:rsid w:val="00E14146"/>
    <w:rsid w:val="00E14A42"/>
    <w:rsid w:val="00E16BE1"/>
    <w:rsid w:val="00E1710A"/>
    <w:rsid w:val="00E2023D"/>
    <w:rsid w:val="00E25B3F"/>
    <w:rsid w:val="00E27045"/>
    <w:rsid w:val="00E27A66"/>
    <w:rsid w:val="00E27AA8"/>
    <w:rsid w:val="00E30378"/>
    <w:rsid w:val="00E31EF8"/>
    <w:rsid w:val="00E34612"/>
    <w:rsid w:val="00E35DB8"/>
    <w:rsid w:val="00E36CDD"/>
    <w:rsid w:val="00E418FE"/>
    <w:rsid w:val="00E42306"/>
    <w:rsid w:val="00E526ED"/>
    <w:rsid w:val="00E529C5"/>
    <w:rsid w:val="00E537BF"/>
    <w:rsid w:val="00E5474A"/>
    <w:rsid w:val="00E54DB9"/>
    <w:rsid w:val="00E605C4"/>
    <w:rsid w:val="00E65404"/>
    <w:rsid w:val="00E66A4A"/>
    <w:rsid w:val="00E67F06"/>
    <w:rsid w:val="00E70179"/>
    <w:rsid w:val="00E713C7"/>
    <w:rsid w:val="00E724C7"/>
    <w:rsid w:val="00E7298D"/>
    <w:rsid w:val="00E75F19"/>
    <w:rsid w:val="00E77CCC"/>
    <w:rsid w:val="00E80202"/>
    <w:rsid w:val="00E802ED"/>
    <w:rsid w:val="00E84E05"/>
    <w:rsid w:val="00E87B31"/>
    <w:rsid w:val="00E908AE"/>
    <w:rsid w:val="00E91084"/>
    <w:rsid w:val="00E929CA"/>
    <w:rsid w:val="00E93BB2"/>
    <w:rsid w:val="00E9525B"/>
    <w:rsid w:val="00EA0446"/>
    <w:rsid w:val="00EA061B"/>
    <w:rsid w:val="00EA120B"/>
    <w:rsid w:val="00EA3FDD"/>
    <w:rsid w:val="00EB0225"/>
    <w:rsid w:val="00EB62D4"/>
    <w:rsid w:val="00EB7BA2"/>
    <w:rsid w:val="00EC205E"/>
    <w:rsid w:val="00EC5515"/>
    <w:rsid w:val="00ED016F"/>
    <w:rsid w:val="00ED04A7"/>
    <w:rsid w:val="00ED118C"/>
    <w:rsid w:val="00ED1FE1"/>
    <w:rsid w:val="00ED22CF"/>
    <w:rsid w:val="00ED47AD"/>
    <w:rsid w:val="00ED5E24"/>
    <w:rsid w:val="00ED695B"/>
    <w:rsid w:val="00ED7D2F"/>
    <w:rsid w:val="00EE22ED"/>
    <w:rsid w:val="00EE4EF4"/>
    <w:rsid w:val="00EE57C1"/>
    <w:rsid w:val="00EE5862"/>
    <w:rsid w:val="00EF1BC8"/>
    <w:rsid w:val="00EF3FF9"/>
    <w:rsid w:val="00EF53DD"/>
    <w:rsid w:val="00EF5785"/>
    <w:rsid w:val="00EF5C15"/>
    <w:rsid w:val="00EF6F8A"/>
    <w:rsid w:val="00F01D37"/>
    <w:rsid w:val="00F0249A"/>
    <w:rsid w:val="00F041BD"/>
    <w:rsid w:val="00F070AA"/>
    <w:rsid w:val="00F139CA"/>
    <w:rsid w:val="00F156D2"/>
    <w:rsid w:val="00F175CF"/>
    <w:rsid w:val="00F20682"/>
    <w:rsid w:val="00F21792"/>
    <w:rsid w:val="00F23FCE"/>
    <w:rsid w:val="00F2500E"/>
    <w:rsid w:val="00F27769"/>
    <w:rsid w:val="00F336AF"/>
    <w:rsid w:val="00F337A7"/>
    <w:rsid w:val="00F35AE4"/>
    <w:rsid w:val="00F37AF4"/>
    <w:rsid w:val="00F4031E"/>
    <w:rsid w:val="00F4073C"/>
    <w:rsid w:val="00F40AA2"/>
    <w:rsid w:val="00F40D57"/>
    <w:rsid w:val="00F41BAB"/>
    <w:rsid w:val="00F426F2"/>
    <w:rsid w:val="00F42FE2"/>
    <w:rsid w:val="00F430BA"/>
    <w:rsid w:val="00F46B15"/>
    <w:rsid w:val="00F50B7E"/>
    <w:rsid w:val="00F50EEA"/>
    <w:rsid w:val="00F5252C"/>
    <w:rsid w:val="00F5287B"/>
    <w:rsid w:val="00F53FC4"/>
    <w:rsid w:val="00F54619"/>
    <w:rsid w:val="00F62CDE"/>
    <w:rsid w:val="00F66012"/>
    <w:rsid w:val="00F66CF4"/>
    <w:rsid w:val="00F701FC"/>
    <w:rsid w:val="00F71EBF"/>
    <w:rsid w:val="00F736A8"/>
    <w:rsid w:val="00F77680"/>
    <w:rsid w:val="00F81131"/>
    <w:rsid w:val="00F82553"/>
    <w:rsid w:val="00F8310D"/>
    <w:rsid w:val="00F8510A"/>
    <w:rsid w:val="00F86A2E"/>
    <w:rsid w:val="00F9387E"/>
    <w:rsid w:val="00F954B0"/>
    <w:rsid w:val="00F9560C"/>
    <w:rsid w:val="00F96249"/>
    <w:rsid w:val="00F96DE8"/>
    <w:rsid w:val="00F96FE0"/>
    <w:rsid w:val="00FA1894"/>
    <w:rsid w:val="00FA19C1"/>
    <w:rsid w:val="00FA3533"/>
    <w:rsid w:val="00FA44A1"/>
    <w:rsid w:val="00FA5AB5"/>
    <w:rsid w:val="00FB0C54"/>
    <w:rsid w:val="00FB15FE"/>
    <w:rsid w:val="00FB3A92"/>
    <w:rsid w:val="00FB3DA2"/>
    <w:rsid w:val="00FB4DC4"/>
    <w:rsid w:val="00FC0644"/>
    <w:rsid w:val="00FC0A1F"/>
    <w:rsid w:val="00FC0D8D"/>
    <w:rsid w:val="00FC1C87"/>
    <w:rsid w:val="00FC25C3"/>
    <w:rsid w:val="00FC40C3"/>
    <w:rsid w:val="00FC703A"/>
    <w:rsid w:val="00FC71D5"/>
    <w:rsid w:val="00FD483B"/>
    <w:rsid w:val="00FD4A86"/>
    <w:rsid w:val="00FD74D2"/>
    <w:rsid w:val="00FE180C"/>
    <w:rsid w:val="00FE2AE2"/>
    <w:rsid w:val="00FE45A8"/>
    <w:rsid w:val="00FE4EF0"/>
    <w:rsid w:val="00FF09FE"/>
    <w:rsid w:val="00FF0E5D"/>
    <w:rsid w:val="00FF1C9D"/>
    <w:rsid w:val="00FF285D"/>
    <w:rsid w:val="00FF5D66"/>
    <w:rsid w:val="00FF7120"/>
    <w:rsid w:val="00FF74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A35A1"/>
    <w:pPr>
      <w:spacing w:after="0" w:line="240" w:lineRule="auto"/>
    </w:pPr>
    <w:rPr>
      <w:rFonts w:ascii="Times New Roman" w:eastAsia="Times New Roman" w:hAnsi="Times New Roman" w:cs="Times New Roman"/>
      <w:sz w:val="24"/>
      <w:szCs w:val="24"/>
      <w:lang w:eastAsia="ru-RU"/>
    </w:rPr>
  </w:style>
  <w:style w:type="paragraph" w:styleId="1">
    <w:name w:val="heading 1"/>
    <w:aliases w:val="Глава,Название организации,Heading 1 Char1,Название организации Char1,Iacaaiea i?aaiecaoee Char1,Iacaaiea i?aaiecaoee"/>
    <w:basedOn w:val="a0"/>
    <w:next w:val="a0"/>
    <w:link w:val="10"/>
    <w:uiPriority w:val="99"/>
    <w:qFormat/>
    <w:rsid w:val="00F8310D"/>
    <w:pPr>
      <w:keepNext/>
      <w:spacing w:before="240" w:after="60"/>
      <w:outlineLvl w:val="0"/>
    </w:pPr>
    <w:rPr>
      <w:rFonts w:ascii="Arial" w:hAnsi="Arial" w:cs="Arial"/>
      <w:b/>
      <w:bCs/>
      <w:kern w:val="32"/>
      <w:sz w:val="32"/>
      <w:szCs w:val="32"/>
    </w:rPr>
  </w:style>
  <w:style w:type="paragraph" w:styleId="2">
    <w:name w:val="heading 2"/>
    <w:basedOn w:val="a0"/>
    <w:next w:val="a0"/>
    <w:link w:val="20"/>
    <w:uiPriority w:val="9"/>
    <w:unhideWhenUsed/>
    <w:qFormat/>
    <w:rsid w:val="00E526ED"/>
    <w:pPr>
      <w:keepNext/>
      <w:keepLines/>
      <w:spacing w:before="200"/>
      <w:outlineLvl w:val="1"/>
    </w:pPr>
    <w:rPr>
      <w:rFonts w:eastAsiaTheme="majorEastAsia" w:cstheme="majorBidi"/>
      <w:b/>
      <w:bCs/>
      <w:sz w:val="26"/>
      <w:szCs w:val="26"/>
    </w:rPr>
  </w:style>
  <w:style w:type="paragraph" w:styleId="3">
    <w:name w:val="heading 3"/>
    <w:basedOn w:val="a0"/>
    <w:next w:val="a0"/>
    <w:link w:val="30"/>
    <w:uiPriority w:val="9"/>
    <w:unhideWhenUsed/>
    <w:qFormat/>
    <w:rsid w:val="00E526ED"/>
    <w:pPr>
      <w:keepNext/>
      <w:keepLines/>
      <w:spacing w:before="200"/>
      <w:outlineLvl w:val="2"/>
    </w:pPr>
    <w:rPr>
      <w:rFonts w:eastAsiaTheme="majorEastAsia" w:cstheme="majorBidi"/>
      <w:b/>
      <w:bCs/>
      <w:color w:val="000000" w:themeColor="text1"/>
    </w:rPr>
  </w:style>
  <w:style w:type="paragraph" w:styleId="4">
    <w:name w:val="heading 4"/>
    <w:basedOn w:val="a0"/>
    <w:next w:val="a0"/>
    <w:link w:val="40"/>
    <w:uiPriority w:val="9"/>
    <w:unhideWhenUsed/>
    <w:qFormat/>
    <w:rsid w:val="00E526ED"/>
    <w:pPr>
      <w:keepNext/>
      <w:keepLines/>
      <w:spacing w:before="200"/>
      <w:outlineLvl w:val="3"/>
    </w:pPr>
    <w:rPr>
      <w:rFonts w:eastAsiaTheme="majorEastAsia" w:cstheme="majorBidi"/>
      <w:b/>
      <w:bCs/>
      <w:iCs/>
      <w:color w:val="000000" w:themeColor="text1"/>
    </w:rPr>
  </w:style>
  <w:style w:type="paragraph" w:styleId="5">
    <w:name w:val="heading 5"/>
    <w:basedOn w:val="a0"/>
    <w:next w:val="a0"/>
    <w:link w:val="50"/>
    <w:qFormat/>
    <w:rsid w:val="00E526ED"/>
    <w:pPr>
      <w:keepNext/>
      <w:outlineLvl w:val="4"/>
    </w:pPr>
    <w:rPr>
      <w:b/>
      <w:iCs/>
      <w:color w:val="000000" w:themeColor="text1"/>
      <w:szCs w:val="20"/>
    </w:rPr>
  </w:style>
  <w:style w:type="paragraph" w:styleId="6">
    <w:name w:val="heading 6"/>
    <w:basedOn w:val="a0"/>
    <w:next w:val="a0"/>
    <w:link w:val="60"/>
    <w:uiPriority w:val="9"/>
    <w:unhideWhenUsed/>
    <w:qFormat/>
    <w:rsid w:val="00E526ED"/>
    <w:pPr>
      <w:keepNext/>
      <w:keepLines/>
      <w:spacing w:before="200"/>
      <w:outlineLvl w:val="5"/>
    </w:pPr>
    <w:rPr>
      <w:rFonts w:eastAsiaTheme="majorEastAsia" w:cstheme="majorBidi"/>
      <w:b/>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Глава Знак,Название организации Знак,Heading 1 Char1 Знак,Название организации Char1 Знак,Iacaaiea i?aaiecaoee Char1 Знак,Iacaaiea i?aaiecaoee Знак"/>
    <w:basedOn w:val="a1"/>
    <w:link w:val="1"/>
    <w:rsid w:val="00F8310D"/>
    <w:rPr>
      <w:rFonts w:ascii="Arial" w:eastAsia="Times New Roman" w:hAnsi="Arial" w:cs="Arial"/>
      <w:b/>
      <w:bCs/>
      <w:kern w:val="32"/>
      <w:sz w:val="32"/>
      <w:szCs w:val="32"/>
      <w:lang w:eastAsia="ru-RU"/>
    </w:rPr>
  </w:style>
  <w:style w:type="character" w:customStyle="1" w:styleId="50">
    <w:name w:val="Заголовок 5 Знак"/>
    <w:basedOn w:val="a1"/>
    <w:link w:val="5"/>
    <w:rsid w:val="00E526ED"/>
    <w:rPr>
      <w:rFonts w:ascii="Times New Roman" w:eastAsia="Times New Roman" w:hAnsi="Times New Roman" w:cs="Times New Roman"/>
      <w:b/>
      <w:iCs/>
      <w:color w:val="000000" w:themeColor="text1"/>
      <w:sz w:val="24"/>
      <w:szCs w:val="20"/>
      <w:lang w:eastAsia="ru-RU"/>
    </w:rPr>
  </w:style>
  <w:style w:type="paragraph" w:styleId="a4">
    <w:name w:val="footnote text"/>
    <w:basedOn w:val="a0"/>
    <w:link w:val="a5"/>
    <w:uiPriority w:val="99"/>
    <w:semiHidden/>
    <w:rsid w:val="00F8310D"/>
    <w:rPr>
      <w:sz w:val="20"/>
      <w:szCs w:val="20"/>
    </w:rPr>
  </w:style>
  <w:style w:type="character" w:customStyle="1" w:styleId="a5">
    <w:name w:val="Текст сноски Знак"/>
    <w:basedOn w:val="a1"/>
    <w:link w:val="a4"/>
    <w:uiPriority w:val="99"/>
    <w:semiHidden/>
    <w:rsid w:val="00F8310D"/>
    <w:rPr>
      <w:rFonts w:ascii="Times New Roman" w:eastAsia="Times New Roman" w:hAnsi="Times New Roman" w:cs="Times New Roman"/>
      <w:sz w:val="20"/>
      <w:szCs w:val="20"/>
      <w:lang w:eastAsia="ru-RU"/>
    </w:rPr>
  </w:style>
  <w:style w:type="character" w:styleId="a6">
    <w:name w:val="footnote reference"/>
    <w:uiPriority w:val="99"/>
    <w:semiHidden/>
    <w:rsid w:val="00F8310D"/>
    <w:rPr>
      <w:vertAlign w:val="superscript"/>
    </w:rPr>
  </w:style>
  <w:style w:type="paragraph" w:styleId="a7">
    <w:name w:val="footer"/>
    <w:basedOn w:val="a0"/>
    <w:link w:val="a8"/>
    <w:uiPriority w:val="99"/>
    <w:rsid w:val="00F8310D"/>
    <w:pPr>
      <w:tabs>
        <w:tab w:val="center" w:pos="4677"/>
        <w:tab w:val="right" w:pos="9355"/>
      </w:tabs>
    </w:pPr>
    <w:rPr>
      <w:sz w:val="20"/>
      <w:szCs w:val="20"/>
    </w:rPr>
  </w:style>
  <w:style w:type="character" w:customStyle="1" w:styleId="a8">
    <w:name w:val="Нижний колонтитул Знак"/>
    <w:basedOn w:val="a1"/>
    <w:link w:val="a7"/>
    <w:uiPriority w:val="99"/>
    <w:rsid w:val="00F8310D"/>
    <w:rPr>
      <w:rFonts w:ascii="Times New Roman" w:eastAsia="Times New Roman" w:hAnsi="Times New Roman" w:cs="Times New Roman"/>
      <w:sz w:val="20"/>
      <w:szCs w:val="20"/>
      <w:lang w:eastAsia="ru-RU"/>
    </w:rPr>
  </w:style>
  <w:style w:type="paragraph" w:styleId="a9">
    <w:name w:val="header"/>
    <w:basedOn w:val="a0"/>
    <w:link w:val="aa"/>
    <w:rsid w:val="00F8310D"/>
    <w:pPr>
      <w:tabs>
        <w:tab w:val="center" w:pos="4677"/>
        <w:tab w:val="right" w:pos="9355"/>
      </w:tabs>
    </w:pPr>
  </w:style>
  <w:style w:type="character" w:customStyle="1" w:styleId="aa">
    <w:name w:val="Верхний колонтитул Знак"/>
    <w:basedOn w:val="a1"/>
    <w:link w:val="a9"/>
    <w:rsid w:val="00F8310D"/>
    <w:rPr>
      <w:rFonts w:ascii="Times New Roman" w:eastAsia="Times New Roman" w:hAnsi="Times New Roman" w:cs="Times New Roman"/>
      <w:sz w:val="24"/>
      <w:szCs w:val="24"/>
      <w:lang w:eastAsia="ru-RU"/>
    </w:rPr>
  </w:style>
  <w:style w:type="paragraph" w:customStyle="1" w:styleId="ab">
    <w:name w:val="Обычный без отступа"/>
    <w:basedOn w:val="a0"/>
    <w:link w:val="ac"/>
    <w:uiPriority w:val="99"/>
    <w:rsid w:val="00F8310D"/>
    <w:pPr>
      <w:widowControl w:val="0"/>
      <w:jc w:val="both"/>
    </w:pPr>
    <w:rPr>
      <w:rFonts w:eastAsia="Arial Unicode MS"/>
    </w:rPr>
  </w:style>
  <w:style w:type="character" w:customStyle="1" w:styleId="11">
    <w:name w:val="Заголовок 1_1"/>
    <w:basedOn w:val="10"/>
    <w:rsid w:val="00E526ED"/>
    <w:rPr>
      <w:rFonts w:ascii="Times New Roman" w:eastAsia="Times New Roman" w:hAnsi="Times New Roman" w:cs="Arial"/>
      <w:b w:val="0"/>
      <w:bCs w:val="0"/>
      <w:color w:val="000000" w:themeColor="text1"/>
      <w:kern w:val="32"/>
      <w:sz w:val="32"/>
      <w:szCs w:val="32"/>
      <w:lang w:eastAsia="ru-RU"/>
    </w:rPr>
  </w:style>
  <w:style w:type="paragraph" w:customStyle="1" w:styleId="ad">
    <w:name w:val="мой табл"/>
    <w:basedOn w:val="ab"/>
    <w:link w:val="ae"/>
    <w:rsid w:val="00F8310D"/>
    <w:pPr>
      <w:keepNext/>
      <w:suppressAutoHyphens/>
      <w:spacing w:before="60" w:after="60"/>
      <w:jc w:val="left"/>
    </w:pPr>
    <w:rPr>
      <w:sz w:val="22"/>
    </w:rPr>
  </w:style>
  <w:style w:type="character" w:customStyle="1" w:styleId="ac">
    <w:name w:val="Обычный без отступа Знак"/>
    <w:link w:val="ab"/>
    <w:uiPriority w:val="99"/>
    <w:rsid w:val="00F8310D"/>
    <w:rPr>
      <w:rFonts w:ascii="Times New Roman" w:eastAsia="Arial Unicode MS" w:hAnsi="Times New Roman" w:cs="Times New Roman"/>
      <w:sz w:val="24"/>
      <w:szCs w:val="24"/>
    </w:rPr>
  </w:style>
  <w:style w:type="paragraph" w:customStyle="1" w:styleId="af">
    <w:name w:val="Титульный"/>
    <w:basedOn w:val="a0"/>
    <w:rsid w:val="00F8310D"/>
    <w:pPr>
      <w:suppressAutoHyphens/>
      <w:spacing w:before="60" w:after="60"/>
      <w:ind w:left="709"/>
      <w:jc w:val="center"/>
    </w:pPr>
    <w:rPr>
      <w:rFonts w:eastAsia="Arial Unicode MS" w:cs="Arial"/>
      <w:b/>
      <w:kern w:val="28"/>
      <w:szCs w:val="32"/>
    </w:rPr>
  </w:style>
  <w:style w:type="paragraph" w:styleId="af0">
    <w:name w:val="Document Map"/>
    <w:basedOn w:val="a0"/>
    <w:link w:val="af1"/>
    <w:uiPriority w:val="99"/>
    <w:semiHidden/>
    <w:unhideWhenUsed/>
    <w:rsid w:val="00F8310D"/>
    <w:rPr>
      <w:rFonts w:ascii="Tahoma" w:hAnsi="Tahoma" w:cs="Tahoma"/>
      <w:sz w:val="16"/>
      <w:szCs w:val="16"/>
    </w:rPr>
  </w:style>
  <w:style w:type="character" w:customStyle="1" w:styleId="af1">
    <w:name w:val="Схема документа Знак"/>
    <w:basedOn w:val="a1"/>
    <w:link w:val="af0"/>
    <w:uiPriority w:val="99"/>
    <w:semiHidden/>
    <w:rsid w:val="00F8310D"/>
    <w:rPr>
      <w:rFonts w:ascii="Tahoma" w:eastAsia="Times New Roman" w:hAnsi="Tahoma" w:cs="Tahoma"/>
      <w:sz w:val="16"/>
      <w:szCs w:val="16"/>
      <w:lang w:eastAsia="ru-RU"/>
    </w:rPr>
  </w:style>
  <w:style w:type="paragraph" w:styleId="af2">
    <w:name w:val="Balloon Text"/>
    <w:basedOn w:val="a0"/>
    <w:link w:val="af3"/>
    <w:uiPriority w:val="99"/>
    <w:semiHidden/>
    <w:unhideWhenUsed/>
    <w:rsid w:val="002465B4"/>
    <w:rPr>
      <w:rFonts w:ascii="Segoe UI" w:hAnsi="Segoe UI" w:cs="Segoe UI"/>
      <w:sz w:val="18"/>
      <w:szCs w:val="18"/>
    </w:rPr>
  </w:style>
  <w:style w:type="character" w:customStyle="1" w:styleId="af3">
    <w:name w:val="Текст выноски Знак"/>
    <w:basedOn w:val="a1"/>
    <w:link w:val="af2"/>
    <w:uiPriority w:val="99"/>
    <w:semiHidden/>
    <w:rsid w:val="002465B4"/>
    <w:rPr>
      <w:rFonts w:ascii="Segoe UI" w:eastAsia="Times New Roman" w:hAnsi="Segoe UI" w:cs="Segoe UI"/>
      <w:sz w:val="18"/>
      <w:szCs w:val="18"/>
      <w:lang w:eastAsia="ru-RU"/>
    </w:rPr>
  </w:style>
  <w:style w:type="paragraph" w:styleId="af4">
    <w:name w:val="List Paragraph"/>
    <w:basedOn w:val="a0"/>
    <w:link w:val="af5"/>
    <w:uiPriority w:val="34"/>
    <w:qFormat/>
    <w:rsid w:val="00821063"/>
    <w:pPr>
      <w:spacing w:after="200" w:line="276" w:lineRule="auto"/>
      <w:ind w:left="720"/>
      <w:contextualSpacing/>
    </w:pPr>
    <w:rPr>
      <w:rFonts w:eastAsiaTheme="minorHAnsi" w:cstheme="minorBidi"/>
      <w:szCs w:val="22"/>
      <w:lang w:eastAsia="en-US"/>
    </w:rPr>
  </w:style>
  <w:style w:type="character" w:customStyle="1" w:styleId="20">
    <w:name w:val="Заголовок 2 Знак"/>
    <w:basedOn w:val="a1"/>
    <w:link w:val="2"/>
    <w:uiPriority w:val="9"/>
    <w:rsid w:val="00E526ED"/>
    <w:rPr>
      <w:rFonts w:ascii="Times New Roman" w:eastAsiaTheme="majorEastAsia" w:hAnsi="Times New Roman" w:cstheme="majorBidi"/>
      <w:b/>
      <w:bCs/>
      <w:sz w:val="26"/>
      <w:szCs w:val="26"/>
      <w:lang w:eastAsia="ru-RU"/>
    </w:rPr>
  </w:style>
  <w:style w:type="character" w:customStyle="1" w:styleId="ae">
    <w:name w:val="мой табл Знак"/>
    <w:link w:val="ad"/>
    <w:rsid w:val="00C47F28"/>
    <w:rPr>
      <w:rFonts w:ascii="Times New Roman" w:eastAsia="Arial Unicode MS" w:hAnsi="Times New Roman" w:cs="Times New Roman"/>
      <w:szCs w:val="24"/>
      <w:lang w:eastAsia="ru-RU"/>
    </w:rPr>
  </w:style>
  <w:style w:type="paragraph" w:customStyle="1" w:styleId="header">
    <w:name w:val="Мой тбл header"/>
    <w:basedOn w:val="a0"/>
    <w:qFormat/>
    <w:rsid w:val="00C47F28"/>
    <w:pPr>
      <w:keepNext/>
      <w:keepLines/>
      <w:suppressLineNumbers/>
      <w:suppressAutoHyphens/>
      <w:jc w:val="both"/>
    </w:pPr>
    <w:rPr>
      <w:b/>
      <w:bCs/>
    </w:rPr>
  </w:style>
  <w:style w:type="paragraph" w:customStyle="1" w:styleId="NF0">
    <w:name w:val="NF_Таблица_текст"/>
    <w:basedOn w:val="a0"/>
    <w:link w:val="NF1"/>
    <w:uiPriority w:val="99"/>
    <w:rsid w:val="00C47F28"/>
    <w:pPr>
      <w:widowControl w:val="0"/>
      <w:ind w:left="57"/>
    </w:pPr>
    <w:rPr>
      <w:rFonts w:ascii="Arial" w:hAnsi="Arial"/>
      <w:sz w:val="20"/>
    </w:rPr>
  </w:style>
  <w:style w:type="character" w:customStyle="1" w:styleId="NF1">
    <w:name w:val="NF_Таблица_текст Знак"/>
    <w:link w:val="NF0"/>
    <w:uiPriority w:val="99"/>
    <w:locked/>
    <w:rsid w:val="00C47F28"/>
    <w:rPr>
      <w:rFonts w:ascii="Arial" w:eastAsia="Times New Roman" w:hAnsi="Arial" w:cs="Times New Roman"/>
      <w:sz w:val="20"/>
      <w:szCs w:val="24"/>
      <w:lang w:eastAsia="ru-RU"/>
    </w:rPr>
  </w:style>
  <w:style w:type="character" w:styleId="af6">
    <w:name w:val="annotation reference"/>
    <w:basedOn w:val="a1"/>
    <w:uiPriority w:val="99"/>
    <w:semiHidden/>
    <w:unhideWhenUsed/>
    <w:rsid w:val="008E6754"/>
    <w:rPr>
      <w:sz w:val="16"/>
      <w:szCs w:val="16"/>
    </w:rPr>
  </w:style>
  <w:style w:type="paragraph" w:styleId="af7">
    <w:name w:val="annotation text"/>
    <w:basedOn w:val="a0"/>
    <w:link w:val="af8"/>
    <w:uiPriority w:val="99"/>
    <w:unhideWhenUsed/>
    <w:rsid w:val="008E6754"/>
    <w:rPr>
      <w:sz w:val="20"/>
      <w:szCs w:val="20"/>
    </w:rPr>
  </w:style>
  <w:style w:type="character" w:customStyle="1" w:styleId="af8">
    <w:name w:val="Текст примечания Знак"/>
    <w:basedOn w:val="a1"/>
    <w:link w:val="af7"/>
    <w:uiPriority w:val="99"/>
    <w:rsid w:val="008E6754"/>
    <w:rPr>
      <w:rFonts w:ascii="Times New Roman" w:eastAsia="Times New Roman" w:hAnsi="Times New Roman" w:cs="Times New Roman"/>
      <w:sz w:val="20"/>
      <w:szCs w:val="20"/>
      <w:lang w:eastAsia="ru-RU"/>
    </w:rPr>
  </w:style>
  <w:style w:type="paragraph" w:styleId="af9">
    <w:name w:val="annotation subject"/>
    <w:basedOn w:val="af7"/>
    <w:next w:val="af7"/>
    <w:link w:val="afa"/>
    <w:uiPriority w:val="99"/>
    <w:semiHidden/>
    <w:unhideWhenUsed/>
    <w:rsid w:val="008E6754"/>
    <w:rPr>
      <w:b/>
      <w:bCs/>
    </w:rPr>
  </w:style>
  <w:style w:type="character" w:customStyle="1" w:styleId="afa">
    <w:name w:val="Тема примечания Знак"/>
    <w:basedOn w:val="af8"/>
    <w:link w:val="af9"/>
    <w:uiPriority w:val="99"/>
    <w:semiHidden/>
    <w:rsid w:val="008E6754"/>
    <w:rPr>
      <w:rFonts w:ascii="Times New Roman" w:eastAsia="Times New Roman" w:hAnsi="Times New Roman" w:cs="Times New Roman"/>
      <w:b/>
      <w:bCs/>
      <w:sz w:val="20"/>
      <w:szCs w:val="20"/>
      <w:lang w:eastAsia="ru-RU"/>
    </w:rPr>
  </w:style>
  <w:style w:type="character" w:customStyle="1" w:styleId="30">
    <w:name w:val="Заголовок 3 Знак"/>
    <w:basedOn w:val="a1"/>
    <w:link w:val="3"/>
    <w:uiPriority w:val="9"/>
    <w:rsid w:val="00E526ED"/>
    <w:rPr>
      <w:rFonts w:ascii="Times New Roman" w:eastAsiaTheme="majorEastAsia" w:hAnsi="Times New Roman" w:cstheme="majorBidi"/>
      <w:b/>
      <w:bCs/>
      <w:color w:val="000000" w:themeColor="text1"/>
      <w:sz w:val="24"/>
      <w:szCs w:val="24"/>
      <w:lang w:eastAsia="ru-RU"/>
    </w:rPr>
  </w:style>
  <w:style w:type="character" w:styleId="afb">
    <w:name w:val="Hyperlink"/>
    <w:uiPriority w:val="99"/>
    <w:rsid w:val="00463BD6"/>
    <w:rPr>
      <w:b/>
      <w:color w:val="0000FF"/>
      <w:u w:val="single"/>
    </w:rPr>
  </w:style>
  <w:style w:type="paragraph" w:customStyle="1" w:styleId="a">
    <w:name w:val="ВТБ Список параметров"/>
    <w:basedOn w:val="a0"/>
    <w:qFormat/>
    <w:rsid w:val="004E0F04"/>
    <w:pPr>
      <w:numPr>
        <w:numId w:val="1"/>
      </w:numPr>
      <w:jc w:val="both"/>
    </w:pPr>
    <w:rPr>
      <w:rFonts w:asciiTheme="minorHAnsi" w:hAnsiTheme="minorHAnsi"/>
      <w:sz w:val="22"/>
      <w:lang w:eastAsia="en-US"/>
    </w:rPr>
  </w:style>
  <w:style w:type="paragraph" w:customStyle="1" w:styleId="NF">
    <w:name w:val="NF_МногоУровневыйМаркированныйСписок"/>
    <w:basedOn w:val="a0"/>
    <w:uiPriority w:val="99"/>
    <w:rsid w:val="000246E4"/>
    <w:pPr>
      <w:numPr>
        <w:numId w:val="2"/>
      </w:numPr>
      <w:jc w:val="both"/>
    </w:pPr>
    <w:rPr>
      <w:rFonts w:ascii="Arial" w:hAnsi="Arial"/>
      <w:sz w:val="20"/>
    </w:rPr>
  </w:style>
  <w:style w:type="paragraph" w:styleId="afc">
    <w:name w:val="caption"/>
    <w:basedOn w:val="a0"/>
    <w:next w:val="a0"/>
    <w:uiPriority w:val="35"/>
    <w:unhideWhenUsed/>
    <w:qFormat/>
    <w:rsid w:val="009B6F23"/>
    <w:pPr>
      <w:spacing w:after="200"/>
    </w:pPr>
    <w:rPr>
      <w:b/>
      <w:bCs/>
      <w:color w:val="4F81BD" w:themeColor="accent1"/>
      <w:sz w:val="18"/>
      <w:szCs w:val="18"/>
    </w:rPr>
  </w:style>
  <w:style w:type="character" w:styleId="afd">
    <w:name w:val="FollowedHyperlink"/>
    <w:basedOn w:val="a1"/>
    <w:uiPriority w:val="99"/>
    <w:semiHidden/>
    <w:unhideWhenUsed/>
    <w:rsid w:val="00B94EE3"/>
    <w:rPr>
      <w:color w:val="800080" w:themeColor="followedHyperlink"/>
      <w:u w:val="single"/>
    </w:rPr>
  </w:style>
  <w:style w:type="character" w:customStyle="1" w:styleId="40">
    <w:name w:val="Заголовок 4 Знак"/>
    <w:basedOn w:val="a1"/>
    <w:link w:val="4"/>
    <w:uiPriority w:val="9"/>
    <w:rsid w:val="00E526ED"/>
    <w:rPr>
      <w:rFonts w:ascii="Times New Roman" w:eastAsiaTheme="majorEastAsia" w:hAnsi="Times New Roman" w:cstheme="majorBidi"/>
      <w:b/>
      <w:bCs/>
      <w:iCs/>
      <w:color w:val="000000" w:themeColor="text1"/>
      <w:sz w:val="24"/>
      <w:szCs w:val="24"/>
      <w:lang w:eastAsia="ru-RU"/>
    </w:rPr>
  </w:style>
  <w:style w:type="character" w:customStyle="1" w:styleId="60">
    <w:name w:val="Заголовок 6 Знак"/>
    <w:basedOn w:val="a1"/>
    <w:link w:val="6"/>
    <w:uiPriority w:val="9"/>
    <w:rsid w:val="00E526ED"/>
    <w:rPr>
      <w:rFonts w:ascii="Times New Roman" w:eastAsiaTheme="majorEastAsia" w:hAnsi="Times New Roman" w:cstheme="majorBidi"/>
      <w:b/>
      <w:iCs/>
      <w:color w:val="000000" w:themeColor="text1"/>
      <w:sz w:val="24"/>
      <w:szCs w:val="24"/>
      <w:lang w:eastAsia="ru-RU"/>
    </w:rPr>
  </w:style>
  <w:style w:type="paragraph" w:customStyle="1" w:styleId="24">
    <w:name w:val="ВТБ24 Подраздел"/>
    <w:basedOn w:val="a0"/>
    <w:qFormat/>
    <w:rsid w:val="00821063"/>
    <w:pPr>
      <w:keepNext/>
      <w:tabs>
        <w:tab w:val="left" w:pos="284"/>
        <w:tab w:val="left" w:pos="425"/>
        <w:tab w:val="left" w:pos="567"/>
        <w:tab w:val="left" w:pos="709"/>
        <w:tab w:val="left" w:pos="851"/>
        <w:tab w:val="left" w:pos="992"/>
        <w:tab w:val="left" w:pos="1134"/>
        <w:tab w:val="left" w:pos="1276"/>
      </w:tabs>
      <w:spacing w:before="120" w:after="60"/>
      <w:jc w:val="both"/>
    </w:pPr>
    <w:rPr>
      <w:rFonts w:ascii="Arial" w:eastAsiaTheme="majorEastAsia" w:hAnsi="Arial"/>
      <w:b/>
      <w:sz w:val="20"/>
      <w:lang w:eastAsia="en-US"/>
    </w:rPr>
  </w:style>
  <w:style w:type="paragraph" w:customStyle="1" w:styleId="NF2">
    <w:name w:val="NF_Название документа"/>
    <w:next w:val="a0"/>
    <w:uiPriority w:val="99"/>
    <w:rsid w:val="00325C11"/>
    <w:pPr>
      <w:jc w:val="center"/>
    </w:pPr>
    <w:rPr>
      <w:rFonts w:ascii="Arial" w:eastAsia="Calibri" w:hAnsi="Arial" w:cs="Arial Black"/>
      <w:b/>
      <w:caps/>
      <w:spacing w:val="-6"/>
      <w:kern w:val="32"/>
      <w:sz w:val="52"/>
      <w:szCs w:val="40"/>
    </w:rPr>
  </w:style>
  <w:style w:type="character" w:customStyle="1" w:styleId="afe">
    <w:name w:val="маркированный"/>
    <w:aliases w:val="Symbol (Symbol),полужирный,Слева:  1 см,Выступ:  0,5 см"/>
    <w:uiPriority w:val="99"/>
    <w:rsid w:val="00455B8D"/>
    <w:rPr>
      <w:b/>
      <w:bCs/>
    </w:rPr>
  </w:style>
  <w:style w:type="paragraph" w:customStyle="1" w:styleId="TableText">
    <w:name w:val="Table Text"/>
    <w:aliases w:val="ВТБ24 Таблица содержание"/>
    <w:basedOn w:val="a0"/>
    <w:link w:val="TableText0"/>
    <w:autoRedefine/>
    <w:qFormat/>
    <w:rsid w:val="000A25E9"/>
    <w:pPr>
      <w:spacing w:line="276" w:lineRule="auto"/>
    </w:pPr>
    <w:rPr>
      <w:rFonts w:eastAsia="Calibri"/>
      <w:lang w:eastAsia="en-US"/>
    </w:rPr>
  </w:style>
  <w:style w:type="character" w:customStyle="1" w:styleId="TableText0">
    <w:name w:val="Table Text Знак"/>
    <w:aliases w:val="ВТБ24 Таблица содержание Знак"/>
    <w:link w:val="TableText"/>
    <w:rsid w:val="000A25E9"/>
    <w:rPr>
      <w:rFonts w:ascii="Times New Roman" w:eastAsia="Calibri" w:hAnsi="Times New Roman" w:cs="Times New Roman"/>
      <w:sz w:val="24"/>
      <w:szCs w:val="24"/>
    </w:rPr>
  </w:style>
  <w:style w:type="paragraph" w:customStyle="1" w:styleId="240">
    <w:name w:val="Обычный ВТБ24"/>
    <w:basedOn w:val="a0"/>
    <w:qFormat/>
    <w:rsid w:val="00EB0225"/>
    <w:pPr>
      <w:spacing w:before="120" w:after="120"/>
      <w:jc w:val="both"/>
    </w:pPr>
    <w:rPr>
      <w:rFonts w:asciiTheme="minorHAnsi" w:hAnsiTheme="minorHAnsi"/>
      <w:sz w:val="22"/>
      <w:lang w:val="en-US" w:eastAsia="en-US"/>
    </w:rPr>
  </w:style>
  <w:style w:type="character" w:customStyle="1" w:styleId="af5">
    <w:name w:val="Абзац списка Знак"/>
    <w:basedOn w:val="a1"/>
    <w:link w:val="af4"/>
    <w:uiPriority w:val="34"/>
    <w:locked/>
    <w:rsid w:val="007507EE"/>
    <w:rPr>
      <w:rFonts w:ascii="Times New Roman" w:hAnsi="Times New Roman"/>
      <w:sz w:val="24"/>
    </w:rPr>
  </w:style>
  <w:style w:type="paragraph" w:customStyle="1" w:styleId="card-value">
    <w:name w:val="card-value"/>
    <w:basedOn w:val="a0"/>
    <w:uiPriority w:val="99"/>
    <w:rsid w:val="008B6060"/>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before="60" w:after="60"/>
      <w:ind w:left="60" w:right="60"/>
    </w:pPr>
    <w:rPr>
      <w:rFonts w:ascii="Calibri" w:hAnsi="Calibri" w:cs="Calibri"/>
      <w:color w:val="000000"/>
      <w:sz w:val="22"/>
      <w:szCs w:val="22"/>
    </w:rPr>
  </w:style>
  <w:style w:type="paragraph" w:customStyle="1" w:styleId="a00">
    <w:name w:val="a0"/>
    <w:basedOn w:val="a0"/>
    <w:rsid w:val="00842051"/>
    <w:pPr>
      <w:jc w:val="both"/>
    </w:pPr>
  </w:style>
  <w:style w:type="paragraph" w:customStyle="1" w:styleId="aff">
    <w:name w:val="Знак Знак Знак Знак"/>
    <w:basedOn w:val="a0"/>
    <w:rsid w:val="00110DD9"/>
    <w:pPr>
      <w:spacing w:after="160" w:line="240" w:lineRule="exact"/>
    </w:pPr>
    <w:rPr>
      <w:rFonts w:ascii="Tahoma" w:hAnsi="Tahoma" w:cs="Calibri"/>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A35A1"/>
    <w:pPr>
      <w:spacing w:after="0" w:line="240" w:lineRule="auto"/>
    </w:pPr>
    <w:rPr>
      <w:rFonts w:ascii="Times New Roman" w:eastAsia="Times New Roman" w:hAnsi="Times New Roman" w:cs="Times New Roman"/>
      <w:sz w:val="24"/>
      <w:szCs w:val="24"/>
      <w:lang w:eastAsia="ru-RU"/>
    </w:rPr>
  </w:style>
  <w:style w:type="paragraph" w:styleId="1">
    <w:name w:val="heading 1"/>
    <w:aliases w:val="Глава,Название организации,Heading 1 Char1,Название организации Char1,Iacaaiea i?aaiecaoee Char1,Iacaaiea i?aaiecaoee"/>
    <w:basedOn w:val="a0"/>
    <w:next w:val="a0"/>
    <w:link w:val="10"/>
    <w:uiPriority w:val="99"/>
    <w:qFormat/>
    <w:rsid w:val="00F8310D"/>
    <w:pPr>
      <w:keepNext/>
      <w:spacing w:before="240" w:after="60"/>
      <w:outlineLvl w:val="0"/>
    </w:pPr>
    <w:rPr>
      <w:rFonts w:ascii="Arial" w:hAnsi="Arial" w:cs="Arial"/>
      <w:b/>
      <w:bCs/>
      <w:kern w:val="32"/>
      <w:sz w:val="32"/>
      <w:szCs w:val="32"/>
    </w:rPr>
  </w:style>
  <w:style w:type="paragraph" w:styleId="2">
    <w:name w:val="heading 2"/>
    <w:basedOn w:val="a0"/>
    <w:next w:val="a0"/>
    <w:link w:val="20"/>
    <w:uiPriority w:val="9"/>
    <w:unhideWhenUsed/>
    <w:qFormat/>
    <w:rsid w:val="00E526ED"/>
    <w:pPr>
      <w:keepNext/>
      <w:keepLines/>
      <w:spacing w:before="200"/>
      <w:outlineLvl w:val="1"/>
    </w:pPr>
    <w:rPr>
      <w:rFonts w:eastAsiaTheme="majorEastAsia" w:cstheme="majorBidi"/>
      <w:b/>
      <w:bCs/>
      <w:sz w:val="26"/>
      <w:szCs w:val="26"/>
    </w:rPr>
  </w:style>
  <w:style w:type="paragraph" w:styleId="3">
    <w:name w:val="heading 3"/>
    <w:basedOn w:val="a0"/>
    <w:next w:val="a0"/>
    <w:link w:val="30"/>
    <w:uiPriority w:val="9"/>
    <w:unhideWhenUsed/>
    <w:qFormat/>
    <w:rsid w:val="00E526ED"/>
    <w:pPr>
      <w:keepNext/>
      <w:keepLines/>
      <w:spacing w:before="200"/>
      <w:outlineLvl w:val="2"/>
    </w:pPr>
    <w:rPr>
      <w:rFonts w:eastAsiaTheme="majorEastAsia" w:cstheme="majorBidi"/>
      <w:b/>
      <w:bCs/>
      <w:color w:val="000000" w:themeColor="text1"/>
    </w:rPr>
  </w:style>
  <w:style w:type="paragraph" w:styleId="4">
    <w:name w:val="heading 4"/>
    <w:basedOn w:val="a0"/>
    <w:next w:val="a0"/>
    <w:link w:val="40"/>
    <w:uiPriority w:val="9"/>
    <w:unhideWhenUsed/>
    <w:qFormat/>
    <w:rsid w:val="00E526ED"/>
    <w:pPr>
      <w:keepNext/>
      <w:keepLines/>
      <w:spacing w:before="200"/>
      <w:outlineLvl w:val="3"/>
    </w:pPr>
    <w:rPr>
      <w:rFonts w:eastAsiaTheme="majorEastAsia" w:cstheme="majorBidi"/>
      <w:b/>
      <w:bCs/>
      <w:iCs/>
      <w:color w:val="000000" w:themeColor="text1"/>
    </w:rPr>
  </w:style>
  <w:style w:type="paragraph" w:styleId="5">
    <w:name w:val="heading 5"/>
    <w:basedOn w:val="a0"/>
    <w:next w:val="a0"/>
    <w:link w:val="50"/>
    <w:qFormat/>
    <w:rsid w:val="00E526ED"/>
    <w:pPr>
      <w:keepNext/>
      <w:outlineLvl w:val="4"/>
    </w:pPr>
    <w:rPr>
      <w:b/>
      <w:iCs/>
      <w:color w:val="000000" w:themeColor="text1"/>
      <w:szCs w:val="20"/>
    </w:rPr>
  </w:style>
  <w:style w:type="paragraph" w:styleId="6">
    <w:name w:val="heading 6"/>
    <w:basedOn w:val="a0"/>
    <w:next w:val="a0"/>
    <w:link w:val="60"/>
    <w:uiPriority w:val="9"/>
    <w:unhideWhenUsed/>
    <w:qFormat/>
    <w:rsid w:val="00E526ED"/>
    <w:pPr>
      <w:keepNext/>
      <w:keepLines/>
      <w:spacing w:before="200"/>
      <w:outlineLvl w:val="5"/>
    </w:pPr>
    <w:rPr>
      <w:rFonts w:eastAsiaTheme="majorEastAsia" w:cstheme="majorBidi"/>
      <w:b/>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Глава Знак,Название организации Знак,Heading 1 Char1 Знак,Название организации Char1 Знак,Iacaaiea i?aaiecaoee Char1 Знак,Iacaaiea i?aaiecaoee Знак"/>
    <w:basedOn w:val="a1"/>
    <w:link w:val="1"/>
    <w:rsid w:val="00F8310D"/>
    <w:rPr>
      <w:rFonts w:ascii="Arial" w:eastAsia="Times New Roman" w:hAnsi="Arial" w:cs="Arial"/>
      <w:b/>
      <w:bCs/>
      <w:kern w:val="32"/>
      <w:sz w:val="32"/>
      <w:szCs w:val="32"/>
      <w:lang w:eastAsia="ru-RU"/>
    </w:rPr>
  </w:style>
  <w:style w:type="character" w:customStyle="1" w:styleId="50">
    <w:name w:val="Заголовок 5 Знак"/>
    <w:basedOn w:val="a1"/>
    <w:link w:val="5"/>
    <w:rsid w:val="00E526ED"/>
    <w:rPr>
      <w:rFonts w:ascii="Times New Roman" w:eastAsia="Times New Roman" w:hAnsi="Times New Roman" w:cs="Times New Roman"/>
      <w:b/>
      <w:iCs/>
      <w:color w:val="000000" w:themeColor="text1"/>
      <w:sz w:val="24"/>
      <w:szCs w:val="20"/>
      <w:lang w:eastAsia="ru-RU"/>
    </w:rPr>
  </w:style>
  <w:style w:type="paragraph" w:styleId="a4">
    <w:name w:val="footnote text"/>
    <w:basedOn w:val="a0"/>
    <w:link w:val="a5"/>
    <w:uiPriority w:val="99"/>
    <w:semiHidden/>
    <w:rsid w:val="00F8310D"/>
    <w:rPr>
      <w:sz w:val="20"/>
      <w:szCs w:val="20"/>
    </w:rPr>
  </w:style>
  <w:style w:type="character" w:customStyle="1" w:styleId="a5">
    <w:name w:val="Текст сноски Знак"/>
    <w:basedOn w:val="a1"/>
    <w:link w:val="a4"/>
    <w:uiPriority w:val="99"/>
    <w:semiHidden/>
    <w:rsid w:val="00F8310D"/>
    <w:rPr>
      <w:rFonts w:ascii="Times New Roman" w:eastAsia="Times New Roman" w:hAnsi="Times New Roman" w:cs="Times New Roman"/>
      <w:sz w:val="20"/>
      <w:szCs w:val="20"/>
      <w:lang w:eastAsia="ru-RU"/>
    </w:rPr>
  </w:style>
  <w:style w:type="character" w:styleId="a6">
    <w:name w:val="footnote reference"/>
    <w:uiPriority w:val="99"/>
    <w:semiHidden/>
    <w:rsid w:val="00F8310D"/>
    <w:rPr>
      <w:vertAlign w:val="superscript"/>
    </w:rPr>
  </w:style>
  <w:style w:type="paragraph" w:styleId="a7">
    <w:name w:val="footer"/>
    <w:basedOn w:val="a0"/>
    <w:link w:val="a8"/>
    <w:uiPriority w:val="99"/>
    <w:rsid w:val="00F8310D"/>
    <w:pPr>
      <w:tabs>
        <w:tab w:val="center" w:pos="4677"/>
        <w:tab w:val="right" w:pos="9355"/>
      </w:tabs>
    </w:pPr>
    <w:rPr>
      <w:sz w:val="20"/>
      <w:szCs w:val="20"/>
    </w:rPr>
  </w:style>
  <w:style w:type="character" w:customStyle="1" w:styleId="a8">
    <w:name w:val="Нижний колонтитул Знак"/>
    <w:basedOn w:val="a1"/>
    <w:link w:val="a7"/>
    <w:uiPriority w:val="99"/>
    <w:rsid w:val="00F8310D"/>
    <w:rPr>
      <w:rFonts w:ascii="Times New Roman" w:eastAsia="Times New Roman" w:hAnsi="Times New Roman" w:cs="Times New Roman"/>
      <w:sz w:val="20"/>
      <w:szCs w:val="20"/>
      <w:lang w:eastAsia="ru-RU"/>
    </w:rPr>
  </w:style>
  <w:style w:type="paragraph" w:styleId="a9">
    <w:name w:val="header"/>
    <w:basedOn w:val="a0"/>
    <w:link w:val="aa"/>
    <w:rsid w:val="00F8310D"/>
    <w:pPr>
      <w:tabs>
        <w:tab w:val="center" w:pos="4677"/>
        <w:tab w:val="right" w:pos="9355"/>
      </w:tabs>
    </w:pPr>
  </w:style>
  <w:style w:type="character" w:customStyle="1" w:styleId="aa">
    <w:name w:val="Верхний колонтитул Знак"/>
    <w:basedOn w:val="a1"/>
    <w:link w:val="a9"/>
    <w:rsid w:val="00F8310D"/>
    <w:rPr>
      <w:rFonts w:ascii="Times New Roman" w:eastAsia="Times New Roman" w:hAnsi="Times New Roman" w:cs="Times New Roman"/>
      <w:sz w:val="24"/>
      <w:szCs w:val="24"/>
      <w:lang w:eastAsia="ru-RU"/>
    </w:rPr>
  </w:style>
  <w:style w:type="paragraph" w:customStyle="1" w:styleId="ab">
    <w:name w:val="Обычный без отступа"/>
    <w:basedOn w:val="a0"/>
    <w:link w:val="ac"/>
    <w:uiPriority w:val="99"/>
    <w:rsid w:val="00F8310D"/>
    <w:pPr>
      <w:widowControl w:val="0"/>
      <w:jc w:val="both"/>
    </w:pPr>
    <w:rPr>
      <w:rFonts w:eastAsia="Arial Unicode MS"/>
    </w:rPr>
  </w:style>
  <w:style w:type="character" w:customStyle="1" w:styleId="11">
    <w:name w:val="Заголовок 1_1"/>
    <w:basedOn w:val="10"/>
    <w:rsid w:val="00E526ED"/>
    <w:rPr>
      <w:rFonts w:ascii="Times New Roman" w:eastAsia="Times New Roman" w:hAnsi="Times New Roman" w:cs="Arial"/>
      <w:b w:val="0"/>
      <w:bCs w:val="0"/>
      <w:color w:val="000000" w:themeColor="text1"/>
      <w:kern w:val="32"/>
      <w:sz w:val="32"/>
      <w:szCs w:val="32"/>
      <w:lang w:eastAsia="ru-RU"/>
    </w:rPr>
  </w:style>
  <w:style w:type="paragraph" w:customStyle="1" w:styleId="ad">
    <w:name w:val="мой табл"/>
    <w:basedOn w:val="ab"/>
    <w:link w:val="ae"/>
    <w:rsid w:val="00F8310D"/>
    <w:pPr>
      <w:keepNext/>
      <w:suppressAutoHyphens/>
      <w:spacing w:before="60" w:after="60"/>
      <w:jc w:val="left"/>
    </w:pPr>
    <w:rPr>
      <w:sz w:val="22"/>
    </w:rPr>
  </w:style>
  <w:style w:type="character" w:customStyle="1" w:styleId="ac">
    <w:name w:val="Обычный без отступа Знак"/>
    <w:link w:val="ab"/>
    <w:uiPriority w:val="99"/>
    <w:rsid w:val="00F8310D"/>
    <w:rPr>
      <w:rFonts w:ascii="Times New Roman" w:eastAsia="Arial Unicode MS" w:hAnsi="Times New Roman" w:cs="Times New Roman"/>
      <w:sz w:val="24"/>
      <w:szCs w:val="24"/>
    </w:rPr>
  </w:style>
  <w:style w:type="paragraph" w:customStyle="1" w:styleId="af">
    <w:name w:val="Титульный"/>
    <w:basedOn w:val="a0"/>
    <w:rsid w:val="00F8310D"/>
    <w:pPr>
      <w:suppressAutoHyphens/>
      <w:spacing w:before="60" w:after="60"/>
      <w:ind w:left="709"/>
      <w:jc w:val="center"/>
    </w:pPr>
    <w:rPr>
      <w:rFonts w:eastAsia="Arial Unicode MS" w:cs="Arial"/>
      <w:b/>
      <w:kern w:val="28"/>
      <w:szCs w:val="32"/>
    </w:rPr>
  </w:style>
  <w:style w:type="paragraph" w:styleId="af0">
    <w:name w:val="Document Map"/>
    <w:basedOn w:val="a0"/>
    <w:link w:val="af1"/>
    <w:uiPriority w:val="99"/>
    <w:semiHidden/>
    <w:unhideWhenUsed/>
    <w:rsid w:val="00F8310D"/>
    <w:rPr>
      <w:rFonts w:ascii="Tahoma" w:hAnsi="Tahoma" w:cs="Tahoma"/>
      <w:sz w:val="16"/>
      <w:szCs w:val="16"/>
    </w:rPr>
  </w:style>
  <w:style w:type="character" w:customStyle="1" w:styleId="af1">
    <w:name w:val="Схема документа Знак"/>
    <w:basedOn w:val="a1"/>
    <w:link w:val="af0"/>
    <w:uiPriority w:val="99"/>
    <w:semiHidden/>
    <w:rsid w:val="00F8310D"/>
    <w:rPr>
      <w:rFonts w:ascii="Tahoma" w:eastAsia="Times New Roman" w:hAnsi="Tahoma" w:cs="Tahoma"/>
      <w:sz w:val="16"/>
      <w:szCs w:val="16"/>
      <w:lang w:eastAsia="ru-RU"/>
    </w:rPr>
  </w:style>
  <w:style w:type="paragraph" w:styleId="af2">
    <w:name w:val="Balloon Text"/>
    <w:basedOn w:val="a0"/>
    <w:link w:val="af3"/>
    <w:uiPriority w:val="99"/>
    <w:semiHidden/>
    <w:unhideWhenUsed/>
    <w:rsid w:val="002465B4"/>
    <w:rPr>
      <w:rFonts w:ascii="Segoe UI" w:hAnsi="Segoe UI" w:cs="Segoe UI"/>
      <w:sz w:val="18"/>
      <w:szCs w:val="18"/>
    </w:rPr>
  </w:style>
  <w:style w:type="character" w:customStyle="1" w:styleId="af3">
    <w:name w:val="Текст выноски Знак"/>
    <w:basedOn w:val="a1"/>
    <w:link w:val="af2"/>
    <w:uiPriority w:val="99"/>
    <w:semiHidden/>
    <w:rsid w:val="002465B4"/>
    <w:rPr>
      <w:rFonts w:ascii="Segoe UI" w:eastAsia="Times New Roman" w:hAnsi="Segoe UI" w:cs="Segoe UI"/>
      <w:sz w:val="18"/>
      <w:szCs w:val="18"/>
      <w:lang w:eastAsia="ru-RU"/>
    </w:rPr>
  </w:style>
  <w:style w:type="paragraph" w:styleId="af4">
    <w:name w:val="List Paragraph"/>
    <w:basedOn w:val="a0"/>
    <w:link w:val="af5"/>
    <w:uiPriority w:val="34"/>
    <w:qFormat/>
    <w:rsid w:val="00821063"/>
    <w:pPr>
      <w:spacing w:after="200" w:line="276" w:lineRule="auto"/>
      <w:ind w:left="720"/>
      <w:contextualSpacing/>
    </w:pPr>
    <w:rPr>
      <w:rFonts w:eastAsiaTheme="minorHAnsi" w:cstheme="minorBidi"/>
      <w:szCs w:val="22"/>
      <w:lang w:eastAsia="en-US"/>
    </w:rPr>
  </w:style>
  <w:style w:type="character" w:customStyle="1" w:styleId="20">
    <w:name w:val="Заголовок 2 Знак"/>
    <w:basedOn w:val="a1"/>
    <w:link w:val="2"/>
    <w:uiPriority w:val="9"/>
    <w:rsid w:val="00E526ED"/>
    <w:rPr>
      <w:rFonts w:ascii="Times New Roman" w:eastAsiaTheme="majorEastAsia" w:hAnsi="Times New Roman" w:cstheme="majorBidi"/>
      <w:b/>
      <w:bCs/>
      <w:sz w:val="26"/>
      <w:szCs w:val="26"/>
      <w:lang w:eastAsia="ru-RU"/>
    </w:rPr>
  </w:style>
  <w:style w:type="character" w:customStyle="1" w:styleId="ae">
    <w:name w:val="мой табл Знак"/>
    <w:link w:val="ad"/>
    <w:rsid w:val="00C47F28"/>
    <w:rPr>
      <w:rFonts w:ascii="Times New Roman" w:eastAsia="Arial Unicode MS" w:hAnsi="Times New Roman" w:cs="Times New Roman"/>
      <w:szCs w:val="24"/>
      <w:lang w:eastAsia="ru-RU"/>
    </w:rPr>
  </w:style>
  <w:style w:type="paragraph" w:customStyle="1" w:styleId="header">
    <w:name w:val="Мой тбл header"/>
    <w:basedOn w:val="a0"/>
    <w:qFormat/>
    <w:rsid w:val="00C47F28"/>
    <w:pPr>
      <w:keepNext/>
      <w:keepLines/>
      <w:suppressLineNumbers/>
      <w:suppressAutoHyphens/>
      <w:jc w:val="both"/>
    </w:pPr>
    <w:rPr>
      <w:b/>
      <w:bCs/>
    </w:rPr>
  </w:style>
  <w:style w:type="paragraph" w:customStyle="1" w:styleId="NF0">
    <w:name w:val="NF_Таблица_текст"/>
    <w:basedOn w:val="a0"/>
    <w:link w:val="NF1"/>
    <w:uiPriority w:val="99"/>
    <w:rsid w:val="00C47F28"/>
    <w:pPr>
      <w:widowControl w:val="0"/>
      <w:ind w:left="57"/>
    </w:pPr>
    <w:rPr>
      <w:rFonts w:ascii="Arial" w:hAnsi="Arial"/>
      <w:sz w:val="20"/>
    </w:rPr>
  </w:style>
  <w:style w:type="character" w:customStyle="1" w:styleId="NF1">
    <w:name w:val="NF_Таблица_текст Знак"/>
    <w:link w:val="NF0"/>
    <w:uiPriority w:val="99"/>
    <w:locked/>
    <w:rsid w:val="00C47F28"/>
    <w:rPr>
      <w:rFonts w:ascii="Arial" w:eastAsia="Times New Roman" w:hAnsi="Arial" w:cs="Times New Roman"/>
      <w:sz w:val="20"/>
      <w:szCs w:val="24"/>
      <w:lang w:eastAsia="ru-RU"/>
    </w:rPr>
  </w:style>
  <w:style w:type="character" w:styleId="af6">
    <w:name w:val="annotation reference"/>
    <w:basedOn w:val="a1"/>
    <w:uiPriority w:val="99"/>
    <w:semiHidden/>
    <w:unhideWhenUsed/>
    <w:rsid w:val="008E6754"/>
    <w:rPr>
      <w:sz w:val="16"/>
      <w:szCs w:val="16"/>
    </w:rPr>
  </w:style>
  <w:style w:type="paragraph" w:styleId="af7">
    <w:name w:val="annotation text"/>
    <w:basedOn w:val="a0"/>
    <w:link w:val="af8"/>
    <w:uiPriority w:val="99"/>
    <w:unhideWhenUsed/>
    <w:rsid w:val="008E6754"/>
    <w:rPr>
      <w:sz w:val="20"/>
      <w:szCs w:val="20"/>
    </w:rPr>
  </w:style>
  <w:style w:type="character" w:customStyle="1" w:styleId="af8">
    <w:name w:val="Текст примечания Знак"/>
    <w:basedOn w:val="a1"/>
    <w:link w:val="af7"/>
    <w:uiPriority w:val="99"/>
    <w:rsid w:val="008E6754"/>
    <w:rPr>
      <w:rFonts w:ascii="Times New Roman" w:eastAsia="Times New Roman" w:hAnsi="Times New Roman" w:cs="Times New Roman"/>
      <w:sz w:val="20"/>
      <w:szCs w:val="20"/>
      <w:lang w:eastAsia="ru-RU"/>
    </w:rPr>
  </w:style>
  <w:style w:type="paragraph" w:styleId="af9">
    <w:name w:val="annotation subject"/>
    <w:basedOn w:val="af7"/>
    <w:next w:val="af7"/>
    <w:link w:val="afa"/>
    <w:uiPriority w:val="99"/>
    <w:semiHidden/>
    <w:unhideWhenUsed/>
    <w:rsid w:val="008E6754"/>
    <w:rPr>
      <w:b/>
      <w:bCs/>
    </w:rPr>
  </w:style>
  <w:style w:type="character" w:customStyle="1" w:styleId="afa">
    <w:name w:val="Тема примечания Знак"/>
    <w:basedOn w:val="af8"/>
    <w:link w:val="af9"/>
    <w:uiPriority w:val="99"/>
    <w:semiHidden/>
    <w:rsid w:val="008E6754"/>
    <w:rPr>
      <w:rFonts w:ascii="Times New Roman" w:eastAsia="Times New Roman" w:hAnsi="Times New Roman" w:cs="Times New Roman"/>
      <w:b/>
      <w:bCs/>
      <w:sz w:val="20"/>
      <w:szCs w:val="20"/>
      <w:lang w:eastAsia="ru-RU"/>
    </w:rPr>
  </w:style>
  <w:style w:type="character" w:customStyle="1" w:styleId="30">
    <w:name w:val="Заголовок 3 Знак"/>
    <w:basedOn w:val="a1"/>
    <w:link w:val="3"/>
    <w:uiPriority w:val="9"/>
    <w:rsid w:val="00E526ED"/>
    <w:rPr>
      <w:rFonts w:ascii="Times New Roman" w:eastAsiaTheme="majorEastAsia" w:hAnsi="Times New Roman" w:cstheme="majorBidi"/>
      <w:b/>
      <w:bCs/>
      <w:color w:val="000000" w:themeColor="text1"/>
      <w:sz w:val="24"/>
      <w:szCs w:val="24"/>
      <w:lang w:eastAsia="ru-RU"/>
    </w:rPr>
  </w:style>
  <w:style w:type="character" w:styleId="afb">
    <w:name w:val="Hyperlink"/>
    <w:uiPriority w:val="99"/>
    <w:rsid w:val="00463BD6"/>
    <w:rPr>
      <w:b/>
      <w:color w:val="0000FF"/>
      <w:u w:val="single"/>
    </w:rPr>
  </w:style>
  <w:style w:type="paragraph" w:customStyle="1" w:styleId="a">
    <w:name w:val="ВТБ Список параметров"/>
    <w:basedOn w:val="a0"/>
    <w:qFormat/>
    <w:rsid w:val="004E0F04"/>
    <w:pPr>
      <w:numPr>
        <w:numId w:val="1"/>
      </w:numPr>
      <w:jc w:val="both"/>
    </w:pPr>
    <w:rPr>
      <w:rFonts w:asciiTheme="minorHAnsi" w:hAnsiTheme="minorHAnsi"/>
      <w:sz w:val="22"/>
      <w:lang w:eastAsia="en-US"/>
    </w:rPr>
  </w:style>
  <w:style w:type="paragraph" w:customStyle="1" w:styleId="NF">
    <w:name w:val="NF_МногоУровневыйМаркированныйСписок"/>
    <w:basedOn w:val="a0"/>
    <w:uiPriority w:val="99"/>
    <w:rsid w:val="000246E4"/>
    <w:pPr>
      <w:numPr>
        <w:numId w:val="2"/>
      </w:numPr>
      <w:jc w:val="both"/>
    </w:pPr>
    <w:rPr>
      <w:rFonts w:ascii="Arial" w:hAnsi="Arial"/>
      <w:sz w:val="20"/>
    </w:rPr>
  </w:style>
  <w:style w:type="paragraph" w:styleId="afc">
    <w:name w:val="caption"/>
    <w:basedOn w:val="a0"/>
    <w:next w:val="a0"/>
    <w:uiPriority w:val="35"/>
    <w:unhideWhenUsed/>
    <w:qFormat/>
    <w:rsid w:val="009B6F23"/>
    <w:pPr>
      <w:spacing w:after="200"/>
    </w:pPr>
    <w:rPr>
      <w:b/>
      <w:bCs/>
      <w:color w:val="4F81BD" w:themeColor="accent1"/>
      <w:sz w:val="18"/>
      <w:szCs w:val="18"/>
    </w:rPr>
  </w:style>
  <w:style w:type="character" w:styleId="afd">
    <w:name w:val="FollowedHyperlink"/>
    <w:basedOn w:val="a1"/>
    <w:uiPriority w:val="99"/>
    <w:semiHidden/>
    <w:unhideWhenUsed/>
    <w:rsid w:val="00B94EE3"/>
    <w:rPr>
      <w:color w:val="800080" w:themeColor="followedHyperlink"/>
      <w:u w:val="single"/>
    </w:rPr>
  </w:style>
  <w:style w:type="character" w:customStyle="1" w:styleId="40">
    <w:name w:val="Заголовок 4 Знак"/>
    <w:basedOn w:val="a1"/>
    <w:link w:val="4"/>
    <w:uiPriority w:val="9"/>
    <w:rsid w:val="00E526ED"/>
    <w:rPr>
      <w:rFonts w:ascii="Times New Roman" w:eastAsiaTheme="majorEastAsia" w:hAnsi="Times New Roman" w:cstheme="majorBidi"/>
      <w:b/>
      <w:bCs/>
      <w:iCs/>
      <w:color w:val="000000" w:themeColor="text1"/>
      <w:sz w:val="24"/>
      <w:szCs w:val="24"/>
      <w:lang w:eastAsia="ru-RU"/>
    </w:rPr>
  </w:style>
  <w:style w:type="character" w:customStyle="1" w:styleId="60">
    <w:name w:val="Заголовок 6 Знак"/>
    <w:basedOn w:val="a1"/>
    <w:link w:val="6"/>
    <w:uiPriority w:val="9"/>
    <w:rsid w:val="00E526ED"/>
    <w:rPr>
      <w:rFonts w:ascii="Times New Roman" w:eastAsiaTheme="majorEastAsia" w:hAnsi="Times New Roman" w:cstheme="majorBidi"/>
      <w:b/>
      <w:iCs/>
      <w:color w:val="000000" w:themeColor="text1"/>
      <w:sz w:val="24"/>
      <w:szCs w:val="24"/>
      <w:lang w:eastAsia="ru-RU"/>
    </w:rPr>
  </w:style>
  <w:style w:type="paragraph" w:customStyle="1" w:styleId="24">
    <w:name w:val="ВТБ24 Подраздел"/>
    <w:basedOn w:val="a0"/>
    <w:qFormat/>
    <w:rsid w:val="00821063"/>
    <w:pPr>
      <w:keepNext/>
      <w:tabs>
        <w:tab w:val="left" w:pos="284"/>
        <w:tab w:val="left" w:pos="425"/>
        <w:tab w:val="left" w:pos="567"/>
        <w:tab w:val="left" w:pos="709"/>
        <w:tab w:val="left" w:pos="851"/>
        <w:tab w:val="left" w:pos="992"/>
        <w:tab w:val="left" w:pos="1134"/>
        <w:tab w:val="left" w:pos="1276"/>
      </w:tabs>
      <w:spacing w:before="120" w:after="60"/>
      <w:jc w:val="both"/>
    </w:pPr>
    <w:rPr>
      <w:rFonts w:ascii="Arial" w:eastAsiaTheme="majorEastAsia" w:hAnsi="Arial"/>
      <w:b/>
      <w:sz w:val="20"/>
      <w:lang w:eastAsia="en-US"/>
    </w:rPr>
  </w:style>
  <w:style w:type="paragraph" w:customStyle="1" w:styleId="NF2">
    <w:name w:val="NF_Название документа"/>
    <w:next w:val="a0"/>
    <w:uiPriority w:val="99"/>
    <w:rsid w:val="00325C11"/>
    <w:pPr>
      <w:jc w:val="center"/>
    </w:pPr>
    <w:rPr>
      <w:rFonts w:ascii="Arial" w:eastAsia="Calibri" w:hAnsi="Arial" w:cs="Arial Black"/>
      <w:b/>
      <w:caps/>
      <w:spacing w:val="-6"/>
      <w:kern w:val="32"/>
      <w:sz w:val="52"/>
      <w:szCs w:val="40"/>
    </w:rPr>
  </w:style>
  <w:style w:type="character" w:customStyle="1" w:styleId="afe">
    <w:name w:val="маркированный"/>
    <w:aliases w:val="Symbol (Symbol),полужирный,Слева:  1 см,Выступ:  0,5 см"/>
    <w:uiPriority w:val="99"/>
    <w:rsid w:val="00455B8D"/>
    <w:rPr>
      <w:b/>
      <w:bCs/>
    </w:rPr>
  </w:style>
  <w:style w:type="paragraph" w:customStyle="1" w:styleId="TableText">
    <w:name w:val="Table Text"/>
    <w:aliases w:val="ВТБ24 Таблица содержание"/>
    <w:basedOn w:val="a0"/>
    <w:link w:val="TableText0"/>
    <w:autoRedefine/>
    <w:qFormat/>
    <w:rsid w:val="000A25E9"/>
    <w:pPr>
      <w:spacing w:line="276" w:lineRule="auto"/>
    </w:pPr>
    <w:rPr>
      <w:rFonts w:eastAsia="Calibri"/>
      <w:lang w:eastAsia="en-US"/>
    </w:rPr>
  </w:style>
  <w:style w:type="character" w:customStyle="1" w:styleId="TableText0">
    <w:name w:val="Table Text Знак"/>
    <w:aliases w:val="ВТБ24 Таблица содержание Знак"/>
    <w:link w:val="TableText"/>
    <w:rsid w:val="000A25E9"/>
    <w:rPr>
      <w:rFonts w:ascii="Times New Roman" w:eastAsia="Calibri" w:hAnsi="Times New Roman" w:cs="Times New Roman"/>
      <w:sz w:val="24"/>
      <w:szCs w:val="24"/>
    </w:rPr>
  </w:style>
  <w:style w:type="paragraph" w:customStyle="1" w:styleId="240">
    <w:name w:val="Обычный ВТБ24"/>
    <w:basedOn w:val="a0"/>
    <w:qFormat/>
    <w:rsid w:val="00EB0225"/>
    <w:pPr>
      <w:spacing w:before="120" w:after="120"/>
      <w:jc w:val="both"/>
    </w:pPr>
    <w:rPr>
      <w:rFonts w:asciiTheme="minorHAnsi" w:hAnsiTheme="minorHAnsi"/>
      <w:sz w:val="22"/>
      <w:lang w:val="en-US" w:eastAsia="en-US"/>
    </w:rPr>
  </w:style>
  <w:style w:type="character" w:customStyle="1" w:styleId="af5">
    <w:name w:val="Абзац списка Знак"/>
    <w:basedOn w:val="a1"/>
    <w:link w:val="af4"/>
    <w:uiPriority w:val="34"/>
    <w:locked/>
    <w:rsid w:val="007507EE"/>
    <w:rPr>
      <w:rFonts w:ascii="Times New Roman" w:hAnsi="Times New Roman"/>
      <w:sz w:val="24"/>
    </w:rPr>
  </w:style>
  <w:style w:type="paragraph" w:customStyle="1" w:styleId="card-value">
    <w:name w:val="card-value"/>
    <w:basedOn w:val="a0"/>
    <w:uiPriority w:val="99"/>
    <w:rsid w:val="008B6060"/>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before="60" w:after="60"/>
      <w:ind w:left="60" w:right="60"/>
    </w:pPr>
    <w:rPr>
      <w:rFonts w:ascii="Calibri" w:hAnsi="Calibri" w:cs="Calibri"/>
      <w:color w:val="000000"/>
      <w:sz w:val="22"/>
      <w:szCs w:val="22"/>
    </w:rPr>
  </w:style>
  <w:style w:type="paragraph" w:customStyle="1" w:styleId="a00">
    <w:name w:val="a0"/>
    <w:basedOn w:val="a0"/>
    <w:rsid w:val="00842051"/>
    <w:pPr>
      <w:jc w:val="both"/>
    </w:pPr>
  </w:style>
  <w:style w:type="paragraph" w:customStyle="1" w:styleId="aff">
    <w:name w:val="Знак Знак Знак Знак"/>
    <w:basedOn w:val="a0"/>
    <w:rsid w:val="00110DD9"/>
    <w:pPr>
      <w:spacing w:after="160" w:line="240" w:lineRule="exact"/>
    </w:pPr>
    <w:rPr>
      <w:rFonts w:ascii="Tahoma" w:hAnsi="Tahoma" w:cs="Calibri"/>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20784">
      <w:bodyDiv w:val="1"/>
      <w:marLeft w:val="0"/>
      <w:marRight w:val="0"/>
      <w:marTop w:val="0"/>
      <w:marBottom w:val="0"/>
      <w:divBdr>
        <w:top w:val="none" w:sz="0" w:space="0" w:color="auto"/>
        <w:left w:val="none" w:sz="0" w:space="0" w:color="auto"/>
        <w:bottom w:val="none" w:sz="0" w:space="0" w:color="auto"/>
        <w:right w:val="none" w:sz="0" w:space="0" w:color="auto"/>
      </w:divBdr>
    </w:div>
    <w:div w:id="88670677">
      <w:bodyDiv w:val="1"/>
      <w:marLeft w:val="0"/>
      <w:marRight w:val="0"/>
      <w:marTop w:val="0"/>
      <w:marBottom w:val="0"/>
      <w:divBdr>
        <w:top w:val="none" w:sz="0" w:space="0" w:color="auto"/>
        <w:left w:val="none" w:sz="0" w:space="0" w:color="auto"/>
        <w:bottom w:val="none" w:sz="0" w:space="0" w:color="auto"/>
        <w:right w:val="none" w:sz="0" w:space="0" w:color="auto"/>
      </w:divBdr>
    </w:div>
    <w:div w:id="100564663">
      <w:bodyDiv w:val="1"/>
      <w:marLeft w:val="0"/>
      <w:marRight w:val="0"/>
      <w:marTop w:val="0"/>
      <w:marBottom w:val="0"/>
      <w:divBdr>
        <w:top w:val="none" w:sz="0" w:space="0" w:color="auto"/>
        <w:left w:val="none" w:sz="0" w:space="0" w:color="auto"/>
        <w:bottom w:val="none" w:sz="0" w:space="0" w:color="auto"/>
        <w:right w:val="none" w:sz="0" w:space="0" w:color="auto"/>
      </w:divBdr>
    </w:div>
    <w:div w:id="163053669">
      <w:bodyDiv w:val="1"/>
      <w:marLeft w:val="0"/>
      <w:marRight w:val="0"/>
      <w:marTop w:val="0"/>
      <w:marBottom w:val="0"/>
      <w:divBdr>
        <w:top w:val="none" w:sz="0" w:space="0" w:color="auto"/>
        <w:left w:val="none" w:sz="0" w:space="0" w:color="auto"/>
        <w:bottom w:val="none" w:sz="0" w:space="0" w:color="auto"/>
        <w:right w:val="none" w:sz="0" w:space="0" w:color="auto"/>
      </w:divBdr>
    </w:div>
    <w:div w:id="177812053">
      <w:bodyDiv w:val="1"/>
      <w:marLeft w:val="0"/>
      <w:marRight w:val="0"/>
      <w:marTop w:val="0"/>
      <w:marBottom w:val="0"/>
      <w:divBdr>
        <w:top w:val="none" w:sz="0" w:space="0" w:color="auto"/>
        <w:left w:val="none" w:sz="0" w:space="0" w:color="auto"/>
        <w:bottom w:val="none" w:sz="0" w:space="0" w:color="auto"/>
        <w:right w:val="none" w:sz="0" w:space="0" w:color="auto"/>
      </w:divBdr>
    </w:div>
    <w:div w:id="276178969">
      <w:bodyDiv w:val="1"/>
      <w:marLeft w:val="0"/>
      <w:marRight w:val="0"/>
      <w:marTop w:val="0"/>
      <w:marBottom w:val="0"/>
      <w:divBdr>
        <w:top w:val="none" w:sz="0" w:space="0" w:color="auto"/>
        <w:left w:val="none" w:sz="0" w:space="0" w:color="auto"/>
        <w:bottom w:val="none" w:sz="0" w:space="0" w:color="auto"/>
        <w:right w:val="none" w:sz="0" w:space="0" w:color="auto"/>
      </w:divBdr>
    </w:div>
    <w:div w:id="290521762">
      <w:bodyDiv w:val="1"/>
      <w:marLeft w:val="0"/>
      <w:marRight w:val="0"/>
      <w:marTop w:val="0"/>
      <w:marBottom w:val="0"/>
      <w:divBdr>
        <w:top w:val="none" w:sz="0" w:space="0" w:color="auto"/>
        <w:left w:val="none" w:sz="0" w:space="0" w:color="auto"/>
        <w:bottom w:val="none" w:sz="0" w:space="0" w:color="auto"/>
        <w:right w:val="none" w:sz="0" w:space="0" w:color="auto"/>
      </w:divBdr>
    </w:div>
    <w:div w:id="466894515">
      <w:bodyDiv w:val="1"/>
      <w:marLeft w:val="0"/>
      <w:marRight w:val="0"/>
      <w:marTop w:val="0"/>
      <w:marBottom w:val="0"/>
      <w:divBdr>
        <w:top w:val="none" w:sz="0" w:space="0" w:color="auto"/>
        <w:left w:val="none" w:sz="0" w:space="0" w:color="auto"/>
        <w:bottom w:val="none" w:sz="0" w:space="0" w:color="auto"/>
        <w:right w:val="none" w:sz="0" w:space="0" w:color="auto"/>
      </w:divBdr>
    </w:div>
    <w:div w:id="532115496">
      <w:bodyDiv w:val="1"/>
      <w:marLeft w:val="0"/>
      <w:marRight w:val="0"/>
      <w:marTop w:val="0"/>
      <w:marBottom w:val="0"/>
      <w:divBdr>
        <w:top w:val="none" w:sz="0" w:space="0" w:color="auto"/>
        <w:left w:val="none" w:sz="0" w:space="0" w:color="auto"/>
        <w:bottom w:val="none" w:sz="0" w:space="0" w:color="auto"/>
        <w:right w:val="none" w:sz="0" w:space="0" w:color="auto"/>
      </w:divBdr>
    </w:div>
    <w:div w:id="540750004">
      <w:bodyDiv w:val="1"/>
      <w:marLeft w:val="0"/>
      <w:marRight w:val="0"/>
      <w:marTop w:val="0"/>
      <w:marBottom w:val="0"/>
      <w:divBdr>
        <w:top w:val="none" w:sz="0" w:space="0" w:color="auto"/>
        <w:left w:val="none" w:sz="0" w:space="0" w:color="auto"/>
        <w:bottom w:val="none" w:sz="0" w:space="0" w:color="auto"/>
        <w:right w:val="none" w:sz="0" w:space="0" w:color="auto"/>
      </w:divBdr>
    </w:div>
    <w:div w:id="548499631">
      <w:bodyDiv w:val="1"/>
      <w:marLeft w:val="0"/>
      <w:marRight w:val="0"/>
      <w:marTop w:val="0"/>
      <w:marBottom w:val="0"/>
      <w:divBdr>
        <w:top w:val="none" w:sz="0" w:space="0" w:color="auto"/>
        <w:left w:val="none" w:sz="0" w:space="0" w:color="auto"/>
        <w:bottom w:val="none" w:sz="0" w:space="0" w:color="auto"/>
        <w:right w:val="none" w:sz="0" w:space="0" w:color="auto"/>
      </w:divBdr>
    </w:div>
    <w:div w:id="556556158">
      <w:bodyDiv w:val="1"/>
      <w:marLeft w:val="0"/>
      <w:marRight w:val="0"/>
      <w:marTop w:val="0"/>
      <w:marBottom w:val="0"/>
      <w:divBdr>
        <w:top w:val="none" w:sz="0" w:space="0" w:color="auto"/>
        <w:left w:val="none" w:sz="0" w:space="0" w:color="auto"/>
        <w:bottom w:val="none" w:sz="0" w:space="0" w:color="auto"/>
        <w:right w:val="none" w:sz="0" w:space="0" w:color="auto"/>
      </w:divBdr>
    </w:div>
    <w:div w:id="579026364">
      <w:bodyDiv w:val="1"/>
      <w:marLeft w:val="0"/>
      <w:marRight w:val="0"/>
      <w:marTop w:val="0"/>
      <w:marBottom w:val="0"/>
      <w:divBdr>
        <w:top w:val="none" w:sz="0" w:space="0" w:color="auto"/>
        <w:left w:val="none" w:sz="0" w:space="0" w:color="auto"/>
        <w:bottom w:val="none" w:sz="0" w:space="0" w:color="auto"/>
        <w:right w:val="none" w:sz="0" w:space="0" w:color="auto"/>
      </w:divBdr>
    </w:div>
    <w:div w:id="763185953">
      <w:bodyDiv w:val="1"/>
      <w:marLeft w:val="0"/>
      <w:marRight w:val="0"/>
      <w:marTop w:val="0"/>
      <w:marBottom w:val="0"/>
      <w:divBdr>
        <w:top w:val="none" w:sz="0" w:space="0" w:color="auto"/>
        <w:left w:val="none" w:sz="0" w:space="0" w:color="auto"/>
        <w:bottom w:val="none" w:sz="0" w:space="0" w:color="auto"/>
        <w:right w:val="none" w:sz="0" w:space="0" w:color="auto"/>
      </w:divBdr>
    </w:div>
    <w:div w:id="792602391">
      <w:bodyDiv w:val="1"/>
      <w:marLeft w:val="0"/>
      <w:marRight w:val="0"/>
      <w:marTop w:val="0"/>
      <w:marBottom w:val="0"/>
      <w:divBdr>
        <w:top w:val="none" w:sz="0" w:space="0" w:color="auto"/>
        <w:left w:val="none" w:sz="0" w:space="0" w:color="auto"/>
        <w:bottom w:val="none" w:sz="0" w:space="0" w:color="auto"/>
        <w:right w:val="none" w:sz="0" w:space="0" w:color="auto"/>
      </w:divBdr>
    </w:div>
    <w:div w:id="797576553">
      <w:bodyDiv w:val="1"/>
      <w:marLeft w:val="0"/>
      <w:marRight w:val="0"/>
      <w:marTop w:val="0"/>
      <w:marBottom w:val="0"/>
      <w:divBdr>
        <w:top w:val="none" w:sz="0" w:space="0" w:color="auto"/>
        <w:left w:val="none" w:sz="0" w:space="0" w:color="auto"/>
        <w:bottom w:val="none" w:sz="0" w:space="0" w:color="auto"/>
        <w:right w:val="none" w:sz="0" w:space="0" w:color="auto"/>
      </w:divBdr>
    </w:div>
    <w:div w:id="820854520">
      <w:bodyDiv w:val="1"/>
      <w:marLeft w:val="0"/>
      <w:marRight w:val="0"/>
      <w:marTop w:val="0"/>
      <w:marBottom w:val="0"/>
      <w:divBdr>
        <w:top w:val="none" w:sz="0" w:space="0" w:color="auto"/>
        <w:left w:val="none" w:sz="0" w:space="0" w:color="auto"/>
        <w:bottom w:val="none" w:sz="0" w:space="0" w:color="auto"/>
        <w:right w:val="none" w:sz="0" w:space="0" w:color="auto"/>
      </w:divBdr>
    </w:div>
    <w:div w:id="896279334">
      <w:bodyDiv w:val="1"/>
      <w:marLeft w:val="0"/>
      <w:marRight w:val="0"/>
      <w:marTop w:val="0"/>
      <w:marBottom w:val="0"/>
      <w:divBdr>
        <w:top w:val="none" w:sz="0" w:space="0" w:color="auto"/>
        <w:left w:val="none" w:sz="0" w:space="0" w:color="auto"/>
        <w:bottom w:val="none" w:sz="0" w:space="0" w:color="auto"/>
        <w:right w:val="none" w:sz="0" w:space="0" w:color="auto"/>
      </w:divBdr>
    </w:div>
    <w:div w:id="979263619">
      <w:bodyDiv w:val="1"/>
      <w:marLeft w:val="0"/>
      <w:marRight w:val="0"/>
      <w:marTop w:val="0"/>
      <w:marBottom w:val="0"/>
      <w:divBdr>
        <w:top w:val="none" w:sz="0" w:space="0" w:color="auto"/>
        <w:left w:val="none" w:sz="0" w:space="0" w:color="auto"/>
        <w:bottom w:val="none" w:sz="0" w:space="0" w:color="auto"/>
        <w:right w:val="none" w:sz="0" w:space="0" w:color="auto"/>
      </w:divBdr>
    </w:div>
    <w:div w:id="1048411137">
      <w:bodyDiv w:val="1"/>
      <w:marLeft w:val="0"/>
      <w:marRight w:val="0"/>
      <w:marTop w:val="0"/>
      <w:marBottom w:val="0"/>
      <w:divBdr>
        <w:top w:val="none" w:sz="0" w:space="0" w:color="auto"/>
        <w:left w:val="none" w:sz="0" w:space="0" w:color="auto"/>
        <w:bottom w:val="none" w:sz="0" w:space="0" w:color="auto"/>
        <w:right w:val="none" w:sz="0" w:space="0" w:color="auto"/>
      </w:divBdr>
    </w:div>
    <w:div w:id="1097750468">
      <w:bodyDiv w:val="1"/>
      <w:marLeft w:val="0"/>
      <w:marRight w:val="0"/>
      <w:marTop w:val="0"/>
      <w:marBottom w:val="0"/>
      <w:divBdr>
        <w:top w:val="none" w:sz="0" w:space="0" w:color="auto"/>
        <w:left w:val="none" w:sz="0" w:space="0" w:color="auto"/>
        <w:bottom w:val="none" w:sz="0" w:space="0" w:color="auto"/>
        <w:right w:val="none" w:sz="0" w:space="0" w:color="auto"/>
      </w:divBdr>
    </w:div>
    <w:div w:id="1146119399">
      <w:bodyDiv w:val="1"/>
      <w:marLeft w:val="0"/>
      <w:marRight w:val="0"/>
      <w:marTop w:val="0"/>
      <w:marBottom w:val="0"/>
      <w:divBdr>
        <w:top w:val="none" w:sz="0" w:space="0" w:color="auto"/>
        <w:left w:val="none" w:sz="0" w:space="0" w:color="auto"/>
        <w:bottom w:val="none" w:sz="0" w:space="0" w:color="auto"/>
        <w:right w:val="none" w:sz="0" w:space="0" w:color="auto"/>
      </w:divBdr>
    </w:div>
    <w:div w:id="1191140276">
      <w:bodyDiv w:val="1"/>
      <w:marLeft w:val="0"/>
      <w:marRight w:val="0"/>
      <w:marTop w:val="0"/>
      <w:marBottom w:val="0"/>
      <w:divBdr>
        <w:top w:val="none" w:sz="0" w:space="0" w:color="auto"/>
        <w:left w:val="none" w:sz="0" w:space="0" w:color="auto"/>
        <w:bottom w:val="none" w:sz="0" w:space="0" w:color="auto"/>
        <w:right w:val="none" w:sz="0" w:space="0" w:color="auto"/>
      </w:divBdr>
    </w:div>
    <w:div w:id="1250040109">
      <w:bodyDiv w:val="1"/>
      <w:marLeft w:val="0"/>
      <w:marRight w:val="0"/>
      <w:marTop w:val="0"/>
      <w:marBottom w:val="0"/>
      <w:divBdr>
        <w:top w:val="none" w:sz="0" w:space="0" w:color="auto"/>
        <w:left w:val="none" w:sz="0" w:space="0" w:color="auto"/>
        <w:bottom w:val="none" w:sz="0" w:space="0" w:color="auto"/>
        <w:right w:val="none" w:sz="0" w:space="0" w:color="auto"/>
      </w:divBdr>
    </w:div>
    <w:div w:id="1312294223">
      <w:bodyDiv w:val="1"/>
      <w:marLeft w:val="0"/>
      <w:marRight w:val="0"/>
      <w:marTop w:val="0"/>
      <w:marBottom w:val="0"/>
      <w:divBdr>
        <w:top w:val="none" w:sz="0" w:space="0" w:color="auto"/>
        <w:left w:val="none" w:sz="0" w:space="0" w:color="auto"/>
        <w:bottom w:val="none" w:sz="0" w:space="0" w:color="auto"/>
        <w:right w:val="none" w:sz="0" w:space="0" w:color="auto"/>
      </w:divBdr>
    </w:div>
    <w:div w:id="1343052384">
      <w:bodyDiv w:val="1"/>
      <w:marLeft w:val="0"/>
      <w:marRight w:val="0"/>
      <w:marTop w:val="0"/>
      <w:marBottom w:val="0"/>
      <w:divBdr>
        <w:top w:val="none" w:sz="0" w:space="0" w:color="auto"/>
        <w:left w:val="none" w:sz="0" w:space="0" w:color="auto"/>
        <w:bottom w:val="none" w:sz="0" w:space="0" w:color="auto"/>
        <w:right w:val="none" w:sz="0" w:space="0" w:color="auto"/>
      </w:divBdr>
    </w:div>
    <w:div w:id="1385105912">
      <w:bodyDiv w:val="1"/>
      <w:marLeft w:val="0"/>
      <w:marRight w:val="0"/>
      <w:marTop w:val="0"/>
      <w:marBottom w:val="0"/>
      <w:divBdr>
        <w:top w:val="none" w:sz="0" w:space="0" w:color="auto"/>
        <w:left w:val="none" w:sz="0" w:space="0" w:color="auto"/>
        <w:bottom w:val="none" w:sz="0" w:space="0" w:color="auto"/>
        <w:right w:val="none" w:sz="0" w:space="0" w:color="auto"/>
      </w:divBdr>
    </w:div>
    <w:div w:id="1521549815">
      <w:bodyDiv w:val="1"/>
      <w:marLeft w:val="0"/>
      <w:marRight w:val="0"/>
      <w:marTop w:val="0"/>
      <w:marBottom w:val="0"/>
      <w:divBdr>
        <w:top w:val="none" w:sz="0" w:space="0" w:color="auto"/>
        <w:left w:val="none" w:sz="0" w:space="0" w:color="auto"/>
        <w:bottom w:val="none" w:sz="0" w:space="0" w:color="auto"/>
        <w:right w:val="none" w:sz="0" w:space="0" w:color="auto"/>
      </w:divBdr>
    </w:div>
    <w:div w:id="1532842603">
      <w:bodyDiv w:val="1"/>
      <w:marLeft w:val="0"/>
      <w:marRight w:val="0"/>
      <w:marTop w:val="0"/>
      <w:marBottom w:val="0"/>
      <w:divBdr>
        <w:top w:val="none" w:sz="0" w:space="0" w:color="auto"/>
        <w:left w:val="none" w:sz="0" w:space="0" w:color="auto"/>
        <w:bottom w:val="none" w:sz="0" w:space="0" w:color="auto"/>
        <w:right w:val="none" w:sz="0" w:space="0" w:color="auto"/>
      </w:divBdr>
    </w:div>
    <w:div w:id="1545558529">
      <w:bodyDiv w:val="1"/>
      <w:marLeft w:val="0"/>
      <w:marRight w:val="0"/>
      <w:marTop w:val="0"/>
      <w:marBottom w:val="0"/>
      <w:divBdr>
        <w:top w:val="none" w:sz="0" w:space="0" w:color="auto"/>
        <w:left w:val="none" w:sz="0" w:space="0" w:color="auto"/>
        <w:bottom w:val="none" w:sz="0" w:space="0" w:color="auto"/>
        <w:right w:val="none" w:sz="0" w:space="0" w:color="auto"/>
      </w:divBdr>
    </w:div>
    <w:div w:id="1553350802">
      <w:bodyDiv w:val="1"/>
      <w:marLeft w:val="0"/>
      <w:marRight w:val="0"/>
      <w:marTop w:val="0"/>
      <w:marBottom w:val="0"/>
      <w:divBdr>
        <w:top w:val="none" w:sz="0" w:space="0" w:color="auto"/>
        <w:left w:val="none" w:sz="0" w:space="0" w:color="auto"/>
        <w:bottom w:val="none" w:sz="0" w:space="0" w:color="auto"/>
        <w:right w:val="none" w:sz="0" w:space="0" w:color="auto"/>
      </w:divBdr>
    </w:div>
    <w:div w:id="1639064732">
      <w:bodyDiv w:val="1"/>
      <w:marLeft w:val="0"/>
      <w:marRight w:val="0"/>
      <w:marTop w:val="0"/>
      <w:marBottom w:val="0"/>
      <w:divBdr>
        <w:top w:val="none" w:sz="0" w:space="0" w:color="auto"/>
        <w:left w:val="none" w:sz="0" w:space="0" w:color="auto"/>
        <w:bottom w:val="none" w:sz="0" w:space="0" w:color="auto"/>
        <w:right w:val="none" w:sz="0" w:space="0" w:color="auto"/>
      </w:divBdr>
    </w:div>
    <w:div w:id="1640262018">
      <w:bodyDiv w:val="1"/>
      <w:marLeft w:val="0"/>
      <w:marRight w:val="0"/>
      <w:marTop w:val="0"/>
      <w:marBottom w:val="0"/>
      <w:divBdr>
        <w:top w:val="none" w:sz="0" w:space="0" w:color="auto"/>
        <w:left w:val="none" w:sz="0" w:space="0" w:color="auto"/>
        <w:bottom w:val="none" w:sz="0" w:space="0" w:color="auto"/>
        <w:right w:val="none" w:sz="0" w:space="0" w:color="auto"/>
      </w:divBdr>
    </w:div>
    <w:div w:id="1644308028">
      <w:bodyDiv w:val="1"/>
      <w:marLeft w:val="0"/>
      <w:marRight w:val="0"/>
      <w:marTop w:val="0"/>
      <w:marBottom w:val="0"/>
      <w:divBdr>
        <w:top w:val="none" w:sz="0" w:space="0" w:color="auto"/>
        <w:left w:val="none" w:sz="0" w:space="0" w:color="auto"/>
        <w:bottom w:val="none" w:sz="0" w:space="0" w:color="auto"/>
        <w:right w:val="none" w:sz="0" w:space="0" w:color="auto"/>
      </w:divBdr>
    </w:div>
    <w:div w:id="1645815565">
      <w:bodyDiv w:val="1"/>
      <w:marLeft w:val="0"/>
      <w:marRight w:val="0"/>
      <w:marTop w:val="0"/>
      <w:marBottom w:val="0"/>
      <w:divBdr>
        <w:top w:val="none" w:sz="0" w:space="0" w:color="auto"/>
        <w:left w:val="none" w:sz="0" w:space="0" w:color="auto"/>
        <w:bottom w:val="none" w:sz="0" w:space="0" w:color="auto"/>
        <w:right w:val="none" w:sz="0" w:space="0" w:color="auto"/>
      </w:divBdr>
    </w:div>
    <w:div w:id="1828470069">
      <w:bodyDiv w:val="1"/>
      <w:marLeft w:val="0"/>
      <w:marRight w:val="0"/>
      <w:marTop w:val="0"/>
      <w:marBottom w:val="0"/>
      <w:divBdr>
        <w:top w:val="none" w:sz="0" w:space="0" w:color="auto"/>
        <w:left w:val="none" w:sz="0" w:space="0" w:color="auto"/>
        <w:bottom w:val="none" w:sz="0" w:space="0" w:color="auto"/>
        <w:right w:val="none" w:sz="0" w:space="0" w:color="auto"/>
      </w:divBdr>
    </w:div>
    <w:div w:id="199054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1056;&#1077;&#1075;&#1080;&#1089;&#1090;&#1088;&#1072;&#1094;&#1080;&#1103;/&#1072;&#1082;&#1090;&#1080;&#1074;&#1072;&#1094;&#1080;&#1103;" TargetMode="External"/><Relationship Id="rId18" Type="http://schemas.openxmlformats.org/officeDocument/2006/relationships/comments" Target="comments.xml"/><Relationship Id="rId26" Type="http://schemas.openxmlformats.org/officeDocument/2006/relationships/package" Target="embeddings/Microsoft_Word_Document1.docx"/><Relationship Id="rId3" Type="http://schemas.openxmlformats.org/officeDocument/2006/relationships/styles" Target="styles.xml"/><Relationship Id="rId21" Type="http://schemas.openxmlformats.org/officeDocument/2006/relationships/hyperlink" Target="&#1055;&#1086;&#1076;&#1082;&#1083;&#1102;&#1095;&#1077;&#1085;&#1080;&#1077;" TargetMode="External"/><Relationship Id="rId7" Type="http://schemas.openxmlformats.org/officeDocument/2006/relationships/footnotes" Target="footnotes.xml"/><Relationship Id="rId12" Type="http://schemas.openxmlformats.org/officeDocument/2006/relationships/hyperlink" Target="&#1056;&#1077;&#1075;&#1080;&#1089;&#1090;&#1088;&#1072;&#1094;&#1080;&#1103;/&#1072;&#1082;&#1090;&#1080;&#1074;&#1072;&#1094;&#1080;&#1103;" TargetMode="External"/><Relationship Id="rId17" Type="http://schemas.openxmlformats.org/officeDocument/2006/relationships/hyperlink" Target="&#1056;&#1077;&#1075;&#1080;&#1089;&#1090;&#1088;&#1072;&#1094;&#1080;&#1103;/&#1072;&#1082;&#1090;&#1080;&#1074;&#1072;&#1094;&#1080;&#1103;" TargetMode="External"/><Relationship Id="rId25"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yperlink" Target="&#1054;&#1090;&#1082;&#1083;&#1102;&#1095;&#1077;&#1085;&#1080;&#107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1056;&#1077;&#1075;&#1080;&#1089;&#1090;&#1088;&#1072;&#1094;&#1080;&#1103;/&#1072;&#1082;&#1090;&#1080;&#1074;&#1072;&#1094;&#1080;&#1103;" TargetMode="External"/><Relationship Id="rId24" Type="http://schemas.openxmlformats.org/officeDocument/2006/relationships/oleObject" Target="embeddings/oleObject3.bin"/><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3.emf"/><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hyperlink" Target="&#1055;&#1086;&#1076;&#1082;&#1083;&#1102;&#1095;&#1077;&#1085;&#1080;&#1077;"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1056;&#1077;&#1075;&#1080;&#1089;&#1090;&#1088;&#1072;&#1094;&#1080;&#1103;/&#1072;&#1082;&#1090;&#1080;&#1074;&#1072;&#1094;&#1080;&#1103;" TargetMode="External"/><Relationship Id="rId22" Type="http://schemas.openxmlformats.org/officeDocument/2006/relationships/hyperlink" Target="&#1054;&#1090;&#1082;&#1083;&#1102;&#1095;&#1077;&#1085;&#1080;&#1077;"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EB592-8A2B-4CD2-98B6-E5D47F673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32841</TotalTime>
  <Pages>22</Pages>
  <Words>4848</Words>
  <Characters>27640</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aleksandrovaiv</dc:creator>
  <cp:lastModifiedBy>Evgeniya Chzhan</cp:lastModifiedBy>
  <cp:revision>956</cp:revision>
  <cp:lastPrinted>2014-07-08T15:12:00Z</cp:lastPrinted>
  <dcterms:created xsi:type="dcterms:W3CDTF">2013-11-28T08:25:00Z</dcterms:created>
  <dcterms:modified xsi:type="dcterms:W3CDTF">2014-07-30T12:14:00Z</dcterms:modified>
</cp:coreProperties>
</file>