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2D" w:rsidRPr="00401C26" w:rsidRDefault="00CE1F2D" w:rsidP="00CE1F2D">
      <w:pPr>
        <w:jc w:val="right"/>
      </w:pPr>
      <w:r w:rsidRPr="00401C26">
        <w:t>Приложение №</w:t>
      </w:r>
      <w:r w:rsidR="00266CA2">
        <w:t>__</w:t>
      </w:r>
    </w:p>
    <w:p w:rsidR="00CE1F2D" w:rsidRPr="00401C26" w:rsidRDefault="00CE1F2D" w:rsidP="00CE1F2D">
      <w:pPr>
        <w:jc w:val="right"/>
      </w:pPr>
      <w:r w:rsidRPr="00401C26">
        <w:t xml:space="preserve"> к Дополнительному соглашению №</w:t>
      </w:r>
      <w:r>
        <w:t>1</w:t>
      </w:r>
      <w:r w:rsidR="00266CA2">
        <w:t>6</w:t>
      </w:r>
      <w:r w:rsidRPr="00401C26">
        <w:t xml:space="preserve"> от «</w:t>
      </w:r>
      <w:r>
        <w:t>__</w:t>
      </w:r>
      <w:r w:rsidRPr="00401C26">
        <w:t xml:space="preserve">» </w:t>
      </w:r>
      <w:r>
        <w:t>_______</w:t>
      </w:r>
      <w:r w:rsidRPr="00401C26">
        <w:t xml:space="preserve"> 2014 г. </w:t>
      </w:r>
    </w:p>
    <w:p w:rsidR="00CE1F2D" w:rsidRPr="00401C26" w:rsidRDefault="00CE1F2D" w:rsidP="00CE1F2D">
      <w:pPr>
        <w:jc w:val="right"/>
      </w:pPr>
      <w:r w:rsidRPr="00401C26">
        <w:t>к Договору №18713 от «01» июля 2013 г.</w:t>
      </w:r>
    </w:p>
    <w:p w:rsidR="00CE1F2D" w:rsidRPr="00401C26" w:rsidRDefault="00CE1F2D" w:rsidP="00CE1F2D"/>
    <w:p w:rsidR="00CE1F2D" w:rsidRPr="00401C26" w:rsidRDefault="00CE1F2D" w:rsidP="00CE1F2D"/>
    <w:p w:rsidR="00CE1F2D" w:rsidRPr="00401C26" w:rsidRDefault="00CE1F2D" w:rsidP="00CE1F2D"/>
    <w:p w:rsidR="00CE1F2D" w:rsidRPr="00401C26" w:rsidRDefault="00CE1F2D" w:rsidP="00CE1F2D"/>
    <w:p w:rsidR="00CE1F2D" w:rsidRPr="00401C26" w:rsidRDefault="00CE1F2D" w:rsidP="00CE1F2D"/>
    <w:p w:rsidR="00CE1F2D" w:rsidRPr="00401C26" w:rsidRDefault="00CE1F2D" w:rsidP="00CE1F2D"/>
    <w:p w:rsidR="00CE1F2D" w:rsidRPr="00401C26" w:rsidRDefault="00CE1F2D" w:rsidP="00CE1F2D"/>
    <w:p w:rsidR="00CE1F2D" w:rsidRPr="00401C26" w:rsidRDefault="00CE1F2D" w:rsidP="00CE1F2D"/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CE1F2D" w:rsidRPr="009103AF" w:rsidTr="0093219C">
        <w:trPr>
          <w:trHeight w:val="1134"/>
        </w:trPr>
        <w:tc>
          <w:tcPr>
            <w:tcW w:w="9639" w:type="dxa"/>
            <w:shd w:val="clear" w:color="auto" w:fill="auto"/>
          </w:tcPr>
          <w:p w:rsidR="00CE1F2D" w:rsidRPr="005B0E87" w:rsidRDefault="0059087A" w:rsidP="0059087A">
            <w:pPr>
              <w:pStyle w:val="Title"/>
            </w:pPr>
            <w:r w:rsidRPr="0059087A">
              <w:t>Отправка служебных СМС через системы Банка</w:t>
            </w:r>
          </w:p>
        </w:tc>
      </w:tr>
      <w:tr w:rsidR="00CE1F2D" w:rsidRPr="009103AF" w:rsidTr="0093219C">
        <w:trPr>
          <w:trHeight w:val="20"/>
        </w:trPr>
        <w:tc>
          <w:tcPr>
            <w:tcW w:w="9639" w:type="dxa"/>
            <w:shd w:val="clear" w:color="auto" w:fill="auto"/>
          </w:tcPr>
          <w:p w:rsidR="00CE1F2D" w:rsidRPr="00C37B00" w:rsidRDefault="00CE1F2D" w:rsidP="0093219C">
            <w:pPr>
              <w:pStyle w:val="a8"/>
              <w:rPr>
                <w:b/>
              </w:rPr>
            </w:pPr>
            <w:r w:rsidRPr="00C37B00">
              <w:rPr>
                <w:b/>
              </w:rPr>
              <w:t xml:space="preserve">Техническое задание </w:t>
            </w:r>
          </w:p>
          <w:p w:rsidR="00CE1F2D" w:rsidRPr="005B0E87" w:rsidRDefault="00CE1F2D" w:rsidP="0093219C">
            <w:pPr>
              <w:pStyle w:val="a8"/>
            </w:pPr>
          </w:p>
        </w:tc>
      </w:tr>
      <w:tr w:rsidR="00CE1F2D" w:rsidRPr="00401C26" w:rsidTr="0093219C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:rsidR="00CE1F2D" w:rsidRPr="0005193F" w:rsidRDefault="0059087A" w:rsidP="00266CA2">
            <w:pPr>
              <w:spacing w:after="200"/>
              <w:rPr>
                <w:rStyle w:val="SubtleEmphasis"/>
                <w:rFonts w:cs="Tahoma"/>
                <w:color w:val="auto"/>
              </w:rPr>
            </w:pPr>
            <w:r>
              <w:rPr>
                <w:rStyle w:val="SubtleEmphasis"/>
                <w:rFonts w:cs="Tahoma"/>
                <w:color w:val="auto"/>
              </w:rPr>
              <w:t>Код доработки</w:t>
            </w:r>
            <w:r w:rsidR="00CE1F2D" w:rsidRPr="0005193F">
              <w:rPr>
                <w:rStyle w:val="SubtleEmphasis"/>
                <w:rFonts w:cs="Tahoma"/>
                <w:color w:val="auto"/>
              </w:rPr>
              <w:t xml:space="preserve">: </w:t>
            </w:r>
            <w:r w:rsidR="00CE1F2D">
              <w:rPr>
                <w:rStyle w:val="SubtleEmphasis"/>
                <w:rFonts w:cs="Tahoma"/>
                <w:color w:val="auto"/>
              </w:rPr>
              <w:tab/>
            </w:r>
            <w:r w:rsidRPr="0059087A">
              <w:rPr>
                <w:rFonts w:cs="Tahoma"/>
                <w:iCs/>
              </w:rPr>
              <w:t>MLVTBPLK-280</w:t>
            </w:r>
          </w:p>
          <w:p w:rsidR="00CE1F2D" w:rsidRPr="0005193F" w:rsidRDefault="00CE1F2D" w:rsidP="0093219C">
            <w:pPr>
              <w:spacing w:after="200"/>
              <w:rPr>
                <w:rStyle w:val="SubtleEmphasis"/>
                <w:rFonts w:cs="Tahoma"/>
                <w:color w:val="auto"/>
              </w:rPr>
            </w:pPr>
            <w:r w:rsidRPr="0005193F">
              <w:rPr>
                <w:rStyle w:val="SubtleEmphasis"/>
                <w:rFonts w:cs="Tahoma"/>
                <w:color w:val="auto"/>
              </w:rPr>
              <w:t xml:space="preserve">Листов: </w:t>
            </w:r>
            <w:r w:rsidRPr="0005193F">
              <w:rPr>
                <w:rStyle w:val="SubtleEmphasis"/>
                <w:rFonts w:cs="Tahoma"/>
                <w:color w:val="auto"/>
              </w:rPr>
              <w:tab/>
            </w:r>
            <w:r w:rsidRPr="0005193F">
              <w:rPr>
                <w:rStyle w:val="SubtleEmphasis"/>
                <w:rFonts w:cs="Tahoma"/>
                <w:color w:val="auto"/>
              </w:rPr>
              <w:tab/>
            </w:r>
            <w:r w:rsidRPr="0005193F">
              <w:rPr>
                <w:rStyle w:val="SubtleEmphasis"/>
                <w:rFonts w:cs="Tahoma"/>
                <w:color w:val="auto"/>
              </w:rPr>
              <w:fldChar w:fldCharType="begin"/>
            </w:r>
            <w:r w:rsidRPr="0005193F">
              <w:rPr>
                <w:rStyle w:val="SubtleEmphasis"/>
                <w:rFonts w:cs="Tahoma"/>
                <w:color w:val="auto"/>
              </w:rPr>
              <w:instrText xml:space="preserve"> NUMPAGES  \* MERGEFORMAT </w:instrText>
            </w:r>
            <w:r w:rsidRPr="0005193F">
              <w:rPr>
                <w:rStyle w:val="SubtleEmphasis"/>
                <w:rFonts w:cs="Tahoma"/>
                <w:color w:val="auto"/>
              </w:rPr>
              <w:fldChar w:fldCharType="separate"/>
            </w:r>
            <w:r w:rsidR="00FA2A10">
              <w:rPr>
                <w:rStyle w:val="SubtleEmphasis"/>
                <w:rFonts w:cs="Tahoma"/>
                <w:noProof/>
                <w:color w:val="auto"/>
              </w:rPr>
              <w:t>3</w:t>
            </w:r>
            <w:r w:rsidRPr="0005193F">
              <w:rPr>
                <w:rStyle w:val="SubtleEmphasis"/>
                <w:rFonts w:cs="Tahoma"/>
                <w:color w:val="auto"/>
              </w:rPr>
              <w:fldChar w:fldCharType="end"/>
            </w:r>
          </w:p>
          <w:p w:rsidR="00CE1F2D" w:rsidRPr="00401C26" w:rsidRDefault="00CE1F2D" w:rsidP="0093219C">
            <w:pPr>
              <w:spacing w:after="200"/>
              <w:rPr>
                <w:rStyle w:val="SubtleEmphasis"/>
                <w:rFonts w:cs="Tahoma"/>
                <w:i/>
              </w:rPr>
            </w:pPr>
          </w:p>
        </w:tc>
      </w:tr>
      <w:tr w:rsidR="00CE1F2D" w:rsidRPr="00401C26" w:rsidTr="0093219C">
        <w:trPr>
          <w:trHeight w:val="20"/>
        </w:trPr>
        <w:tc>
          <w:tcPr>
            <w:tcW w:w="9639" w:type="dxa"/>
            <w:shd w:val="clear" w:color="auto" w:fill="auto"/>
          </w:tcPr>
          <w:p w:rsidR="00CE1F2D" w:rsidRPr="00943186" w:rsidRDefault="00CE1F2D" w:rsidP="0093219C"/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35"/>
              <w:gridCol w:w="3934"/>
            </w:tblGrid>
            <w:tr w:rsidR="00CE1F2D" w:rsidRPr="00943186" w:rsidTr="0093219C">
              <w:trPr>
                <w:jc w:val="center"/>
              </w:trPr>
              <w:tc>
                <w:tcPr>
                  <w:tcW w:w="3935" w:type="dxa"/>
                  <w:vAlign w:val="center"/>
                </w:tcPr>
                <w:p w:rsidR="00CE1F2D" w:rsidRPr="00401C26" w:rsidRDefault="00CE1F2D" w:rsidP="0093219C">
                  <w:pPr>
                    <w:rPr>
                      <w:b/>
                    </w:rPr>
                  </w:pPr>
                  <w:r w:rsidRPr="00401C26">
                    <w:rPr>
                      <w:b/>
                    </w:rPr>
                    <w:t>Согласован:</w:t>
                  </w:r>
                </w:p>
                <w:p w:rsidR="00CE1F2D" w:rsidRPr="00401C26" w:rsidRDefault="00CE1F2D" w:rsidP="0093219C">
                  <w:r w:rsidRPr="00401C26">
                    <w:t>ООО «РапидСофт Девелопмент»</w:t>
                  </w:r>
                </w:p>
                <w:p w:rsidR="00CE1F2D" w:rsidRPr="00401C26" w:rsidRDefault="00CE1F2D" w:rsidP="0093219C">
                  <w:r w:rsidRPr="00401C26">
                    <w:t>Генеральный директор</w:t>
                  </w:r>
                </w:p>
                <w:p w:rsidR="00CE1F2D" w:rsidRPr="00943186" w:rsidRDefault="00CE1F2D" w:rsidP="0093219C">
                  <w:r>
                    <w:t xml:space="preserve">Р.А. Василян        </w:t>
                  </w:r>
                  <w:r>
                    <w:br/>
                  </w:r>
                </w:p>
                <w:p w:rsidR="00CE1F2D" w:rsidRPr="00943186" w:rsidRDefault="00CE1F2D" w:rsidP="0093219C">
                  <w:r w:rsidRPr="00943186">
                    <w:t>Подпись     _____________________</w:t>
                  </w:r>
                </w:p>
                <w:p w:rsidR="00CE1F2D" w:rsidRPr="00943186" w:rsidRDefault="00CE1F2D" w:rsidP="0093219C"/>
              </w:tc>
              <w:tc>
                <w:tcPr>
                  <w:tcW w:w="3934" w:type="dxa"/>
                  <w:vAlign w:val="center"/>
                </w:tcPr>
                <w:p w:rsidR="00CE1F2D" w:rsidRPr="00401C26" w:rsidRDefault="00CE1F2D" w:rsidP="0093219C">
                  <w:pPr>
                    <w:rPr>
                      <w:b/>
                    </w:rPr>
                  </w:pPr>
                  <w:r w:rsidRPr="00401C26">
                    <w:rPr>
                      <w:b/>
                    </w:rPr>
                    <w:t>Согласован:</w:t>
                  </w:r>
                </w:p>
                <w:p w:rsidR="00CE1F2D" w:rsidRPr="00401C26" w:rsidRDefault="00CE1F2D" w:rsidP="0093219C">
                  <w:r w:rsidRPr="00401C26">
                    <w:t>ООО «Программа «Коллекция»»</w:t>
                  </w:r>
                </w:p>
                <w:p w:rsidR="00CE1F2D" w:rsidRPr="00401C26" w:rsidRDefault="00CE1F2D" w:rsidP="0093219C">
                  <w:r w:rsidRPr="00401C26">
                    <w:t>Генеральный директор</w:t>
                  </w:r>
                </w:p>
                <w:p w:rsidR="00CE1F2D" w:rsidRPr="00943186" w:rsidRDefault="00CE1F2D" w:rsidP="0093219C">
                  <w:r>
                    <w:t xml:space="preserve">Т.В. Белозерова        </w:t>
                  </w:r>
                  <w:r>
                    <w:br/>
                  </w:r>
                </w:p>
                <w:p w:rsidR="00CE1F2D" w:rsidRPr="00943186" w:rsidRDefault="00CE1F2D" w:rsidP="0093219C">
                  <w:r w:rsidRPr="00943186">
                    <w:t>Подпись     _____________________</w:t>
                  </w:r>
                </w:p>
                <w:p w:rsidR="00CE1F2D" w:rsidRPr="00943186" w:rsidRDefault="00CE1F2D" w:rsidP="0093219C"/>
              </w:tc>
            </w:tr>
          </w:tbl>
          <w:p w:rsidR="00CE1F2D" w:rsidRPr="00401C26" w:rsidRDefault="00CE1F2D" w:rsidP="0093219C"/>
        </w:tc>
      </w:tr>
      <w:tr w:rsidR="00CE1F2D" w:rsidRPr="00401C26" w:rsidTr="0093219C">
        <w:trPr>
          <w:trHeight w:val="20"/>
        </w:trPr>
        <w:tc>
          <w:tcPr>
            <w:tcW w:w="9639" w:type="dxa"/>
            <w:shd w:val="clear" w:color="auto" w:fill="auto"/>
          </w:tcPr>
          <w:p w:rsidR="00CE1F2D" w:rsidRPr="00401C26" w:rsidRDefault="00CE1F2D" w:rsidP="0093219C"/>
        </w:tc>
      </w:tr>
    </w:tbl>
    <w:p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754F6" w:rsidRPr="009232A4" w:rsidRDefault="004638CD" w:rsidP="00FD6674">
      <w:pPr>
        <w:pStyle w:val="Heading1"/>
        <w:numPr>
          <w:ilvl w:val="0"/>
          <w:numId w:val="0"/>
        </w:numPr>
        <w:spacing w:before="480" w:after="360" w:line="240" w:lineRule="auto"/>
      </w:pPr>
      <w:bookmarkStart w:id="0" w:name="_Toc374704570"/>
      <w:bookmarkStart w:id="1" w:name="_Toc276215859"/>
      <w:r w:rsidRPr="00D34B9D">
        <w:lastRenderedPageBreak/>
        <w:t>Глоссарий</w:t>
      </w:r>
      <w:bookmarkEnd w:id="0"/>
      <w:bookmarkEnd w:id="1"/>
    </w:p>
    <w:p w:rsidR="009232A4" w:rsidRDefault="009232A4" w:rsidP="003155B9">
      <w:pPr>
        <w:pStyle w:val="Caption"/>
        <w:keepNext/>
        <w:jc w:val="right"/>
      </w:pPr>
      <w:r>
        <w:t xml:space="preserve">Таблица </w:t>
      </w:r>
      <w:r w:rsidR="00C859B0">
        <w:fldChar w:fldCharType="begin"/>
      </w:r>
      <w:r w:rsidR="00C859B0">
        <w:instrText xml:space="preserve"> SEQ Таблица \* ARABIC </w:instrText>
      </w:r>
      <w:r w:rsidR="00C859B0">
        <w:fldChar w:fldCharType="separate"/>
      </w:r>
      <w:r w:rsidR="00FA2A10">
        <w:rPr>
          <w:noProof/>
        </w:rPr>
        <w:t>1</w:t>
      </w:r>
      <w:r w:rsidR="00C859B0">
        <w:rPr>
          <w:noProof/>
        </w:rPr>
        <w:fldChar w:fldCharType="end"/>
      </w:r>
      <w:r>
        <w:t xml:space="preserve">. </w:t>
      </w:r>
      <w:r w:rsidRPr="003255B1">
        <w:t>Список определений и сокращений</w:t>
      </w:r>
    </w:p>
    <w:tbl>
      <w:tblPr>
        <w:tblStyle w:val="a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A26ED6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Описание</w:t>
            </w:r>
          </w:p>
        </w:tc>
      </w:tr>
      <w:tr w:rsidR="003D7F33" w:rsidRPr="00A26ED6" w:rsidTr="009232A4">
        <w:trPr>
          <w:jc w:val="center"/>
        </w:trPr>
        <w:tc>
          <w:tcPr>
            <w:tcW w:w="2660" w:type="dxa"/>
          </w:tcPr>
          <w:p w:rsidR="003D7F33" w:rsidRPr="00A26ED6" w:rsidRDefault="003D7F33" w:rsidP="003155B9">
            <w:pPr>
              <w:pStyle w:val="Caption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:rsidR="003D7F33" w:rsidRPr="00A26ED6" w:rsidRDefault="003D7F33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A26ED6" w:rsidTr="009232A4">
        <w:trPr>
          <w:jc w:val="center"/>
        </w:trPr>
        <w:tc>
          <w:tcPr>
            <w:tcW w:w="2660" w:type="dxa"/>
          </w:tcPr>
          <w:p w:rsidR="003D7F33" w:rsidRPr="00A26ED6" w:rsidRDefault="003D7F33" w:rsidP="003155B9">
            <w:pPr>
              <w:pStyle w:val="Caption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:rsidR="003D7F33" w:rsidRPr="00A26ED6" w:rsidRDefault="003D7F3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A26ED6" w:rsidTr="009232A4">
        <w:trPr>
          <w:jc w:val="center"/>
        </w:trPr>
        <w:tc>
          <w:tcPr>
            <w:tcW w:w="2660" w:type="dxa"/>
          </w:tcPr>
          <w:p w:rsidR="003D7F33" w:rsidRPr="00A26ED6" w:rsidRDefault="003D7F33" w:rsidP="003155B9">
            <w:pPr>
              <w:pStyle w:val="Caption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lang w:val="en-US"/>
              </w:rPr>
              <w:t>Uniteller</w:t>
            </w:r>
          </w:p>
        </w:tc>
        <w:tc>
          <w:tcPr>
            <w:tcW w:w="6979" w:type="dxa"/>
          </w:tcPr>
          <w:p w:rsidR="003D7F33" w:rsidRPr="00A26ED6" w:rsidRDefault="003D7F33" w:rsidP="00FF70C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Партнер, обеспечивающий услугу интернет-</w:t>
            </w:r>
            <w:proofErr w:type="spellStart"/>
            <w:r w:rsidRPr="00A26ED6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  <w:r w:rsidRPr="00A26ED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A26ED6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A26ED6" w:rsidTr="009232A4">
        <w:trPr>
          <w:jc w:val="center"/>
        </w:trPr>
        <w:tc>
          <w:tcPr>
            <w:tcW w:w="2660" w:type="dxa"/>
          </w:tcPr>
          <w:p w:rsidR="00000DF1" w:rsidRPr="00A26ED6" w:rsidRDefault="00000DF1" w:rsidP="003155B9">
            <w:pPr>
              <w:pStyle w:val="Caption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ИС Банка</w:t>
            </w:r>
            <w:r w:rsidR="007F4781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="007F4781">
              <w:rPr>
                <w:rFonts w:ascii="Arial" w:hAnsi="Arial" w:cs="Arial"/>
                <w:szCs w:val="20"/>
              </w:rPr>
              <w:t>Террадата</w:t>
            </w:r>
            <w:proofErr w:type="spellEnd"/>
          </w:p>
        </w:tc>
        <w:tc>
          <w:tcPr>
            <w:tcW w:w="6979" w:type="dxa"/>
          </w:tcPr>
          <w:p w:rsidR="00000DF1" w:rsidRPr="00A26ED6" w:rsidRDefault="00000DF1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Информационная система Банка ВТБ 24 (ЗАО) (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Тер</w:t>
            </w:r>
            <w:r w:rsidR="00EA2902">
              <w:rPr>
                <w:rFonts w:ascii="Arial" w:hAnsi="Arial" w:cs="Arial"/>
                <w:szCs w:val="20"/>
              </w:rPr>
              <w:t>р</w:t>
            </w:r>
            <w:r w:rsidRPr="00A26ED6">
              <w:rPr>
                <w:rFonts w:ascii="Arial" w:hAnsi="Arial" w:cs="Arial"/>
                <w:szCs w:val="20"/>
              </w:rPr>
              <w:t>адата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).</w:t>
            </w:r>
          </w:p>
        </w:tc>
      </w:tr>
      <w:tr w:rsidR="00000DF1" w:rsidRPr="00A26ED6" w:rsidTr="009232A4">
        <w:trPr>
          <w:jc w:val="center"/>
        </w:trPr>
        <w:tc>
          <w:tcPr>
            <w:tcW w:w="2660" w:type="dxa"/>
          </w:tcPr>
          <w:p w:rsidR="00000DF1" w:rsidRPr="00A26ED6" w:rsidRDefault="00000DF1" w:rsidP="003155B9">
            <w:pPr>
              <w:pStyle w:val="Caption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A26ED6" w:rsidTr="009232A4">
        <w:trPr>
          <w:jc w:val="center"/>
        </w:trPr>
        <w:tc>
          <w:tcPr>
            <w:tcW w:w="2660" w:type="dxa"/>
          </w:tcPr>
          <w:p w:rsidR="00000DF1" w:rsidRPr="00A26ED6" w:rsidRDefault="00000DF1" w:rsidP="003155B9">
            <w:pPr>
              <w:pStyle w:val="Caption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</w:t>
            </w:r>
            <w:r w:rsidR="004145C1">
              <w:rPr>
                <w:rFonts w:ascii="Arial" w:hAnsi="Arial" w:cs="Arial"/>
                <w:szCs w:val="20"/>
              </w:rPr>
              <w:t>печивающий работу Программы ВТБ</w:t>
            </w:r>
            <w:r w:rsidRPr="00A26ED6">
              <w:rPr>
                <w:rFonts w:ascii="Arial" w:hAnsi="Arial" w:cs="Arial"/>
                <w:szCs w:val="20"/>
              </w:rPr>
              <w:t xml:space="preserve"> 24 «Коллекция».</w:t>
            </w:r>
          </w:p>
        </w:tc>
      </w:tr>
      <w:tr w:rsidR="00000DF1" w:rsidRPr="00A26ED6" w:rsidTr="009232A4">
        <w:trPr>
          <w:jc w:val="center"/>
        </w:trPr>
        <w:tc>
          <w:tcPr>
            <w:tcW w:w="2660" w:type="dxa"/>
          </w:tcPr>
          <w:p w:rsidR="00000DF1" w:rsidRPr="00A26ED6" w:rsidRDefault="00000DF1" w:rsidP="003155B9">
            <w:pPr>
              <w:pStyle w:val="Caption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Visa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International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или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MasterCard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Worldwide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.</w:t>
            </w:r>
          </w:p>
        </w:tc>
      </w:tr>
      <w:tr w:rsidR="00FE3CFD" w:rsidRPr="00A26ED6" w:rsidTr="009232A4">
        <w:trPr>
          <w:jc w:val="center"/>
        </w:trPr>
        <w:tc>
          <w:tcPr>
            <w:tcW w:w="2660" w:type="dxa"/>
          </w:tcPr>
          <w:p w:rsidR="00FE3CFD" w:rsidRPr="00A26ED6" w:rsidRDefault="00FE3CFD" w:rsidP="003155B9">
            <w:pPr>
              <w:pStyle w:val="Caption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:rsidR="00FE3CFD" w:rsidRPr="00A26ED6" w:rsidRDefault="00FE3CFD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FE3CFD" w:rsidRPr="00A26ED6" w:rsidTr="009232A4">
        <w:trPr>
          <w:jc w:val="center"/>
        </w:trPr>
        <w:tc>
          <w:tcPr>
            <w:tcW w:w="2660" w:type="dxa"/>
          </w:tcPr>
          <w:p w:rsidR="00FE3CFD" w:rsidRPr="00A26ED6" w:rsidRDefault="00FE3CFD" w:rsidP="0069519C">
            <w:pPr>
              <w:pStyle w:val="Caption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Вознаграждение</w:t>
            </w:r>
            <w:r w:rsidR="00406FD7">
              <w:rPr>
                <w:rFonts w:ascii="Arial" w:hAnsi="Arial" w:cs="Arial"/>
                <w:szCs w:val="20"/>
              </w:rPr>
              <w:t>, Товар</w:t>
            </w:r>
          </w:p>
        </w:tc>
        <w:tc>
          <w:tcPr>
            <w:tcW w:w="6979" w:type="dxa"/>
          </w:tcPr>
          <w:p w:rsidR="00FE3CFD" w:rsidRPr="00A26ED6" w:rsidRDefault="00FE3CFD" w:rsidP="003520C0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" w:name="RANGE!B10"/>
            <w:r w:rsidRPr="003520C0">
              <w:rPr>
                <w:rFonts w:ascii="Arial" w:hAnsi="Arial" w:cs="Arial"/>
                <w:color w:val="000000"/>
                <w:szCs w:val="20"/>
              </w:rPr>
              <w:t>Товары и услуги, доступные для заказа Участникам в качестве поощрения за активное пользование продуктами Банка.</w:t>
            </w:r>
            <w:bookmarkEnd w:id="2"/>
          </w:p>
        </w:tc>
      </w:tr>
      <w:tr w:rsidR="0003464E" w:rsidRPr="00A26ED6" w:rsidTr="00AC5F55">
        <w:trPr>
          <w:jc w:val="center"/>
        </w:trPr>
        <w:tc>
          <w:tcPr>
            <w:tcW w:w="2660" w:type="dxa"/>
            <w:vAlign w:val="center"/>
          </w:tcPr>
          <w:p w:rsidR="0003464E" w:rsidRDefault="0003464E" w:rsidP="0069519C">
            <w:pPr>
              <w:pStyle w:val="Caption"/>
              <w:rPr>
                <w:rFonts w:ascii="Arial" w:hAnsi="Arial" w:cs="Arial"/>
                <w:szCs w:val="20"/>
              </w:rPr>
            </w:pPr>
            <w:r w:rsidRPr="0003464E">
              <w:rPr>
                <w:rFonts w:ascii="Arial" w:hAnsi="Arial" w:cs="Arial"/>
                <w:szCs w:val="20"/>
              </w:rPr>
              <w:t>Каталог (вознаграждений)</w:t>
            </w:r>
          </w:p>
        </w:tc>
        <w:tc>
          <w:tcPr>
            <w:tcW w:w="6979" w:type="dxa"/>
            <w:vAlign w:val="center"/>
          </w:tcPr>
          <w:p w:rsidR="0003464E" w:rsidRPr="003520C0" w:rsidRDefault="0003464E" w:rsidP="003520C0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03464E">
              <w:rPr>
                <w:rFonts w:ascii="Arial" w:hAnsi="Arial" w:cs="Arial"/>
                <w:color w:val="000000"/>
                <w:szCs w:val="20"/>
              </w:rPr>
              <w:t>Перечень товаров и услуг партнеров с их описанием, из которого Участник может выбрать и заказать себе вознаграждение.</w:t>
            </w:r>
          </w:p>
        </w:tc>
      </w:tr>
      <w:tr w:rsidR="00615B49" w:rsidRPr="00A26ED6" w:rsidTr="00AC5F55">
        <w:trPr>
          <w:jc w:val="center"/>
        </w:trPr>
        <w:tc>
          <w:tcPr>
            <w:tcW w:w="2660" w:type="dxa"/>
            <w:vAlign w:val="center"/>
          </w:tcPr>
          <w:p w:rsidR="00615B49" w:rsidRPr="0003464E" w:rsidRDefault="00615B49" w:rsidP="00615B49">
            <w:pPr>
              <w:pStyle w:val="Caption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Раздел каталога</w:t>
            </w:r>
          </w:p>
        </w:tc>
        <w:tc>
          <w:tcPr>
            <w:tcW w:w="6979" w:type="dxa"/>
            <w:vAlign w:val="center"/>
          </w:tcPr>
          <w:p w:rsidR="00615B49" w:rsidRPr="0003464E" w:rsidRDefault="00615B49" w:rsidP="00615B4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Категория первого уровня в Каталоге вознаграждений </w:t>
            </w:r>
            <w:r>
              <w:rPr>
                <w:rFonts w:ascii="Arial" w:hAnsi="Arial" w:cs="Arial"/>
                <w:szCs w:val="20"/>
              </w:rPr>
              <w:t>Программы ВТБ</w:t>
            </w:r>
            <w:r w:rsidRPr="00A26ED6">
              <w:rPr>
                <w:rFonts w:ascii="Arial" w:hAnsi="Arial" w:cs="Arial"/>
                <w:szCs w:val="20"/>
              </w:rPr>
              <w:t xml:space="preserve"> 24 «Коллекция».</w:t>
            </w:r>
          </w:p>
        </w:tc>
      </w:tr>
      <w:tr w:rsidR="00615B49" w:rsidRPr="00A26ED6" w:rsidTr="00AC5F55">
        <w:trPr>
          <w:jc w:val="center"/>
        </w:trPr>
        <w:tc>
          <w:tcPr>
            <w:tcW w:w="2660" w:type="dxa"/>
            <w:vAlign w:val="center"/>
          </w:tcPr>
          <w:p w:rsidR="00615B49" w:rsidRDefault="00615B49" w:rsidP="00615B49">
            <w:pPr>
              <w:pStyle w:val="Caption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Рубрика и подрубрика раздела каталога</w:t>
            </w:r>
          </w:p>
        </w:tc>
        <w:tc>
          <w:tcPr>
            <w:tcW w:w="6979" w:type="dxa"/>
            <w:vAlign w:val="center"/>
          </w:tcPr>
          <w:p w:rsidR="00615B49" w:rsidRDefault="00615B49" w:rsidP="00615B4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Категории 2-го и 3-го уровни, соответственно.</w:t>
            </w:r>
          </w:p>
        </w:tc>
      </w:tr>
    </w:tbl>
    <w:p w:rsidR="00773BDC" w:rsidRDefault="00700160" w:rsidP="00A1361A">
      <w:pPr>
        <w:pStyle w:val="Heading1"/>
        <w:spacing w:before="480" w:after="360" w:line="240" w:lineRule="auto"/>
        <w:rPr>
          <w:rFonts w:ascii="Arial" w:hAnsi="Arial" w:cs="Arial"/>
          <w:lang w:val="en-US"/>
        </w:rPr>
      </w:pPr>
      <w:bookmarkStart w:id="3" w:name="_Общие_сведения"/>
      <w:bookmarkStart w:id="4" w:name="_Toc374704571"/>
      <w:bookmarkStart w:id="5" w:name="_Toc276215860"/>
      <w:bookmarkEnd w:id="3"/>
      <w:r w:rsidRPr="009232A4">
        <w:rPr>
          <w:rFonts w:ascii="Arial" w:hAnsi="Arial" w:cs="Arial"/>
        </w:rPr>
        <w:lastRenderedPageBreak/>
        <w:t>Общие сведения</w:t>
      </w:r>
      <w:bookmarkEnd w:id="4"/>
      <w:bookmarkEnd w:id="5"/>
    </w:p>
    <w:p w:rsidR="008C1BC0" w:rsidRDefault="008C1BC0" w:rsidP="008C1BC0">
      <w:pPr>
        <w:rPr>
          <w:color w:val="000000"/>
          <w:sz w:val="22"/>
        </w:rPr>
      </w:pPr>
    </w:p>
    <w:p w:rsidR="008C1BC0" w:rsidRPr="008C1BC0" w:rsidRDefault="008C1BC0" w:rsidP="008C1BC0">
      <w:pPr>
        <w:rPr>
          <w:lang w:val="en-US"/>
        </w:rPr>
      </w:pPr>
    </w:p>
    <w:p w:rsidR="00273541" w:rsidRPr="009232A4" w:rsidRDefault="00273541" w:rsidP="00A1361A">
      <w:pPr>
        <w:pStyle w:val="Heading2"/>
        <w:spacing w:before="480" w:after="240" w:line="240" w:lineRule="auto"/>
        <w:rPr>
          <w:rFonts w:ascii="Arial" w:hAnsi="Arial" w:cs="Arial"/>
        </w:rPr>
      </w:pPr>
      <w:bookmarkStart w:id="6" w:name="_Toc363146658"/>
      <w:bookmarkStart w:id="7" w:name="_Toc374704572"/>
      <w:bookmarkStart w:id="8" w:name="_Toc276215861"/>
      <w:r w:rsidRPr="009232A4">
        <w:rPr>
          <w:rFonts w:ascii="Arial" w:hAnsi="Arial" w:cs="Arial"/>
        </w:rPr>
        <w:t>Назначение документа</w:t>
      </w:r>
      <w:bookmarkEnd w:id="6"/>
      <w:bookmarkEnd w:id="7"/>
      <w:bookmarkEnd w:id="8"/>
    </w:p>
    <w:p w:rsidR="007A20B0" w:rsidRPr="007A20B0" w:rsidRDefault="00273541" w:rsidP="003155B9">
      <w:pPr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:rsidR="007A20B0" w:rsidRPr="00EB3C95" w:rsidRDefault="00454680" w:rsidP="003155B9">
      <w:pPr>
        <w:pStyle w:val="ListParagraph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EB3C95"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EB3C95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="007A20B0" w:rsidRPr="00EB3C95">
        <w:rPr>
          <w:rFonts w:ascii="Arial" w:eastAsiaTheme="minorHAnsi" w:hAnsi="Arial" w:cs="Arial"/>
          <w:szCs w:val="20"/>
          <w:lang w:eastAsia="en-US"/>
        </w:rPr>
        <w:t>л</w:t>
      </w:r>
      <w:r w:rsidR="00AE515B" w:rsidRPr="00EB3C95">
        <w:rPr>
          <w:rFonts w:ascii="Arial" w:eastAsiaTheme="minorHAnsi" w:hAnsi="Arial" w:cs="Arial"/>
          <w:szCs w:val="20"/>
          <w:lang w:eastAsia="en-US"/>
        </w:rPr>
        <w:t>ояльности ВТБ</w:t>
      </w:r>
      <w:r w:rsidR="009232A4" w:rsidRPr="00EB3C95">
        <w:rPr>
          <w:rFonts w:ascii="Arial" w:eastAsiaTheme="minorHAnsi" w:hAnsi="Arial" w:cs="Arial"/>
          <w:szCs w:val="20"/>
          <w:lang w:eastAsia="en-US"/>
        </w:rPr>
        <w:t>24 «Коллекция»</w:t>
      </w:r>
      <w:r w:rsidR="007A20B0" w:rsidRPr="00EB3C95">
        <w:rPr>
          <w:rFonts w:ascii="Arial" w:eastAsiaTheme="minorHAnsi" w:hAnsi="Arial" w:cs="Arial"/>
          <w:szCs w:val="20"/>
          <w:lang w:eastAsia="en-US"/>
        </w:rPr>
        <w:t>;</w:t>
      </w:r>
    </w:p>
    <w:p w:rsidR="00266CA2" w:rsidRPr="00266CA2" w:rsidRDefault="00D02140" w:rsidP="00EB3C95">
      <w:pPr>
        <w:pStyle w:val="ListParagraph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266CA2">
        <w:rPr>
          <w:rFonts w:ascii="Arial" w:eastAsiaTheme="minorHAnsi" w:hAnsi="Arial" w:cs="Arial"/>
          <w:szCs w:val="20"/>
          <w:lang w:eastAsia="en-US"/>
        </w:rPr>
        <w:t>В</w:t>
      </w:r>
      <w:r w:rsidR="00EB3C95" w:rsidRPr="00266CA2">
        <w:rPr>
          <w:rFonts w:ascii="Arial" w:eastAsiaTheme="minorHAnsi" w:hAnsi="Arial" w:cs="Arial"/>
          <w:szCs w:val="20"/>
          <w:lang w:eastAsia="en-US"/>
        </w:rPr>
        <w:t>заимодействи</w:t>
      </w:r>
      <w:r w:rsidRPr="00266CA2">
        <w:rPr>
          <w:rFonts w:ascii="Arial" w:eastAsiaTheme="minorHAnsi" w:hAnsi="Arial" w:cs="Arial"/>
          <w:szCs w:val="20"/>
          <w:lang w:eastAsia="en-US"/>
        </w:rPr>
        <w:t>е</w:t>
      </w:r>
      <w:r w:rsidR="00EB3C95" w:rsidRPr="00266CA2">
        <w:rPr>
          <w:rFonts w:ascii="Arial" w:eastAsiaTheme="minorHAnsi" w:hAnsi="Arial" w:cs="Arial"/>
          <w:szCs w:val="20"/>
          <w:lang w:eastAsia="en-US"/>
        </w:rPr>
        <w:t xml:space="preserve"> с ИС Банка </w:t>
      </w:r>
      <w:r w:rsidR="0059087A">
        <w:rPr>
          <w:rFonts w:ascii="Arial" w:hAnsi="Arial" w:cs="Arial"/>
          <w:i/>
        </w:rPr>
        <w:t>б/н</w:t>
      </w:r>
      <w:r w:rsidR="00266CA2" w:rsidRPr="00266CA2">
        <w:rPr>
          <w:rFonts w:ascii="Arial" w:hAnsi="Arial" w:cs="Arial"/>
          <w:i/>
        </w:rPr>
        <w:t>.</w:t>
      </w:r>
      <w:r w:rsidR="00266CA2">
        <w:rPr>
          <w:rFonts w:ascii="Arial" w:hAnsi="Arial" w:cs="Arial"/>
          <w:i/>
        </w:rPr>
        <w:t xml:space="preserve"> </w:t>
      </w:r>
      <w:r w:rsidR="0059087A">
        <w:rPr>
          <w:rFonts w:ascii="Arial" w:hAnsi="Arial" w:cs="Arial"/>
          <w:i/>
        </w:rPr>
        <w:t>Отправка СМС через системы Банка.</w:t>
      </w:r>
    </w:p>
    <w:p w:rsidR="004A2257" w:rsidRPr="009232A4" w:rsidRDefault="004A2257" w:rsidP="003155B9">
      <w:pPr>
        <w:spacing w:before="120" w:line="240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>Эта спецификация предназначена для:</w:t>
      </w:r>
    </w:p>
    <w:p w:rsidR="00614CC7" w:rsidRPr="00614CC7" w:rsidRDefault="004A2257" w:rsidP="003155B9">
      <w:pPr>
        <w:pStyle w:val="ListParagraph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:rsidR="004A2257" w:rsidRPr="00614CC7" w:rsidRDefault="004A2257" w:rsidP="003155B9">
      <w:pPr>
        <w:pStyle w:val="ListParagraph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:rsidR="004A2257" w:rsidRPr="00614CC7" w:rsidRDefault="004A2257" w:rsidP="003155B9">
      <w:pPr>
        <w:pStyle w:val="ListParagraph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:rsidR="00273541" w:rsidRPr="00614CC7" w:rsidRDefault="004A2257" w:rsidP="003155B9">
      <w:pPr>
        <w:pStyle w:val="ListParagraph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:rsidR="00273541" w:rsidRPr="009232A4" w:rsidRDefault="00273541" w:rsidP="003155B9">
      <w:pPr>
        <w:widowControl w:val="0"/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:rsidR="00273541" w:rsidRDefault="00273541" w:rsidP="00A1361A">
      <w:pPr>
        <w:pStyle w:val="Heading2"/>
        <w:spacing w:before="480" w:after="240" w:line="240" w:lineRule="auto"/>
        <w:rPr>
          <w:rFonts w:ascii="Arial" w:hAnsi="Arial" w:cs="Arial"/>
          <w:lang w:val="en-US"/>
        </w:rPr>
      </w:pPr>
      <w:bookmarkStart w:id="9" w:name="_Toc350761624"/>
      <w:bookmarkStart w:id="10" w:name="_Toc343798090"/>
      <w:bookmarkStart w:id="11" w:name="_Toc363146659"/>
      <w:bookmarkStart w:id="12" w:name="_Toc374704573"/>
      <w:bookmarkStart w:id="13" w:name="_Toc276215862"/>
      <w:bookmarkEnd w:id="9"/>
      <w:r w:rsidRPr="009232A4">
        <w:rPr>
          <w:rFonts w:ascii="Arial" w:hAnsi="Arial" w:cs="Arial"/>
        </w:rPr>
        <w:t>Связанные документы</w:t>
      </w:r>
      <w:bookmarkEnd w:id="10"/>
      <w:bookmarkEnd w:id="11"/>
      <w:bookmarkEnd w:id="12"/>
      <w:bookmarkEnd w:id="13"/>
    </w:p>
    <w:p w:rsidR="00A26ED6" w:rsidRDefault="00A26ED6" w:rsidP="00A26ED6">
      <w:pPr>
        <w:pStyle w:val="Caption"/>
        <w:keepNext/>
        <w:jc w:val="right"/>
      </w:pPr>
      <w:r>
        <w:t xml:space="preserve">Таблица </w:t>
      </w:r>
      <w:r w:rsidR="00C859B0">
        <w:fldChar w:fldCharType="begin"/>
      </w:r>
      <w:r w:rsidR="00C859B0">
        <w:instrText xml:space="preserve"> SEQ Таблица \* ARABIC </w:instrText>
      </w:r>
      <w:r w:rsidR="00C859B0">
        <w:fldChar w:fldCharType="separate"/>
      </w:r>
      <w:r w:rsidR="00FA2A10">
        <w:rPr>
          <w:noProof/>
        </w:rPr>
        <w:t>2</w:t>
      </w:r>
      <w:r w:rsidR="00C859B0">
        <w:rPr>
          <w:noProof/>
        </w:rPr>
        <w:fldChar w:fldCharType="end"/>
      </w:r>
      <w:r>
        <w:t>. Список связанных документов</w:t>
      </w:r>
    </w:p>
    <w:tbl>
      <w:tblPr>
        <w:tblStyle w:val="10"/>
        <w:tblW w:w="9747" w:type="dxa"/>
        <w:tblLook w:val="04A0" w:firstRow="1" w:lastRow="0" w:firstColumn="1" w:lastColumn="0" w:noHBand="0" w:noVBand="1"/>
      </w:tblPr>
      <w:tblGrid>
        <w:gridCol w:w="3652"/>
        <w:gridCol w:w="3969"/>
        <w:gridCol w:w="2126"/>
      </w:tblGrid>
      <w:tr w:rsidR="00A26ED6" w:rsidRPr="00614CC7" w:rsidTr="00A2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A26ED6" w:rsidRPr="00614CC7" w:rsidTr="00A26ED6">
        <w:tc>
          <w:tcPr>
            <w:tcW w:w="3652" w:type="dxa"/>
          </w:tcPr>
          <w:p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2126" w:type="dxa"/>
          </w:tcPr>
          <w:p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14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14"/>
          </w:p>
        </w:tc>
      </w:tr>
      <w:tr w:rsidR="00A26ED6" w:rsidRPr="00614CC7" w:rsidTr="00A26ED6">
        <w:tc>
          <w:tcPr>
            <w:tcW w:w="3652" w:type="dxa"/>
          </w:tcPr>
          <w:p w:rsidR="00A26ED6" w:rsidRPr="003A4426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3A4426">
              <w:rPr>
                <w:rFonts w:ascii="Arial" w:hAnsi="Arial" w:cs="Arial"/>
                <w:szCs w:val="20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:rsidR="00A26ED6" w:rsidRPr="003A4426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3A4426">
              <w:rPr>
                <w:rFonts w:ascii="Arial" w:hAnsi="Arial" w:cs="Arial"/>
                <w:szCs w:val="20"/>
              </w:rPr>
              <w:t>Содержит описания взаимодействий системы лояльности «Коллекция» с ИС Банка</w:t>
            </w:r>
          </w:p>
        </w:tc>
        <w:tc>
          <w:tcPr>
            <w:tcW w:w="2126" w:type="dxa"/>
          </w:tcPr>
          <w:p w:rsidR="00A26ED6" w:rsidRPr="003A4426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3A4426">
              <w:rPr>
                <w:rFonts w:ascii="Arial" w:hAnsi="Arial" w:cs="Arial"/>
                <w:szCs w:val="20"/>
              </w:rPr>
              <w:t>Спецификация на интеграцию с ИС Банка</w:t>
            </w:r>
          </w:p>
        </w:tc>
      </w:tr>
    </w:tbl>
    <w:p w:rsidR="00A26ED6" w:rsidRPr="00F9097E" w:rsidRDefault="00A26ED6" w:rsidP="00A26ED6"/>
    <w:p w:rsidR="004A2257" w:rsidRPr="009232A4" w:rsidRDefault="00FD6674" w:rsidP="00A1361A">
      <w:pPr>
        <w:pStyle w:val="Heading1"/>
        <w:spacing w:line="240" w:lineRule="auto"/>
        <w:rPr>
          <w:rFonts w:ascii="Arial" w:hAnsi="Arial" w:cs="Arial"/>
        </w:rPr>
      </w:pPr>
      <w:bookmarkStart w:id="15" w:name="_Toc350352253"/>
      <w:bookmarkStart w:id="16" w:name="_Toc350352594"/>
      <w:bookmarkStart w:id="17" w:name="_Toc350352715"/>
      <w:bookmarkStart w:id="18" w:name="_Toc350761626"/>
      <w:bookmarkStart w:id="19" w:name="_Toc350352254"/>
      <w:bookmarkStart w:id="20" w:name="_Toc350352595"/>
      <w:bookmarkStart w:id="21" w:name="_Toc350352716"/>
      <w:bookmarkStart w:id="22" w:name="_Toc350761627"/>
      <w:bookmarkStart w:id="23" w:name="_Toc276215863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ascii="Arial" w:hAnsi="Arial" w:cs="Arial"/>
        </w:rPr>
        <w:lastRenderedPageBreak/>
        <w:t>Требования к функциям ПО</w:t>
      </w:r>
      <w:bookmarkEnd w:id="23"/>
    </w:p>
    <w:p w:rsidR="00DC77E8" w:rsidRPr="00353A38" w:rsidRDefault="0025675A" w:rsidP="004E4F58">
      <w:pPr>
        <w:pStyle w:val="Heading2"/>
        <w:spacing w:before="480" w:after="240" w:line="240" w:lineRule="auto"/>
        <w:rPr>
          <w:rFonts w:ascii="Arial" w:hAnsi="Arial" w:cs="Arial"/>
        </w:rPr>
      </w:pPr>
      <w:bookmarkStart w:id="24" w:name="_Toc380000932"/>
      <w:r w:rsidRPr="0025675A">
        <w:rPr>
          <w:rFonts w:ascii="Arial" w:hAnsi="Arial" w:cs="Arial"/>
        </w:rPr>
        <w:t>MLVTBPLK-28</w:t>
      </w:r>
      <w:r w:rsidR="00913F76">
        <w:rPr>
          <w:rFonts w:ascii="Arial" w:hAnsi="Arial" w:cs="Arial"/>
        </w:rPr>
        <w:t>0</w:t>
      </w:r>
      <w:r w:rsidRPr="0025675A">
        <w:rPr>
          <w:rFonts w:ascii="Arial" w:hAnsi="Arial" w:cs="Arial"/>
        </w:rPr>
        <w:t xml:space="preserve">. </w:t>
      </w:r>
      <w:r w:rsidR="00913F76">
        <w:rPr>
          <w:rFonts w:ascii="Arial" w:hAnsi="Arial" w:cs="Arial"/>
        </w:rPr>
        <w:t>Отправка служебных СМС через системы Банка</w:t>
      </w:r>
    </w:p>
    <w:p w:rsidR="00DC77E8" w:rsidRDefault="00DC77E8" w:rsidP="00A1361A">
      <w:pPr>
        <w:pStyle w:val="Heading3"/>
        <w:spacing w:before="360" w:after="240" w:line="240" w:lineRule="auto"/>
        <w:rPr>
          <w:rFonts w:ascii="Arial" w:hAnsi="Arial" w:cs="Arial"/>
        </w:rPr>
      </w:pPr>
      <w:bookmarkStart w:id="25" w:name="_Toc276215865"/>
      <w:r w:rsidRPr="009232A4">
        <w:rPr>
          <w:rFonts w:ascii="Arial" w:hAnsi="Arial" w:cs="Arial"/>
        </w:rPr>
        <w:t>Назначение</w:t>
      </w:r>
      <w:bookmarkEnd w:id="25"/>
    </w:p>
    <w:p w:rsidR="00CE656B" w:rsidRDefault="00CF443F" w:rsidP="00CF443F">
      <w:pPr>
        <w:rPr>
          <w:rFonts w:ascii="Arial" w:hAnsi="Arial" w:cs="Arial"/>
        </w:rPr>
      </w:pPr>
      <w:r w:rsidRPr="00FD0B51">
        <w:rPr>
          <w:rFonts w:ascii="Arial" w:hAnsi="Arial" w:cs="Arial"/>
        </w:rPr>
        <w:t>Цель доработки –</w:t>
      </w:r>
      <w:r w:rsidR="00153899" w:rsidRPr="00FD0B51">
        <w:rPr>
          <w:rFonts w:ascii="Arial" w:hAnsi="Arial" w:cs="Arial"/>
        </w:rPr>
        <w:t xml:space="preserve"> </w:t>
      </w:r>
      <w:r w:rsidR="00913F76">
        <w:rPr>
          <w:rFonts w:ascii="Arial" w:hAnsi="Arial" w:cs="Arial"/>
        </w:rPr>
        <w:t>сокращение затрат на отправку СМС уведомлений</w:t>
      </w:r>
      <w:r w:rsidR="00CF46BE" w:rsidRPr="00FD0B51">
        <w:rPr>
          <w:rFonts w:ascii="Arial" w:hAnsi="Arial" w:cs="Arial"/>
        </w:rPr>
        <w:t>.</w:t>
      </w:r>
      <w:r w:rsidR="00971B8E">
        <w:rPr>
          <w:rFonts w:ascii="Arial" w:hAnsi="Arial" w:cs="Arial"/>
        </w:rPr>
        <w:t xml:space="preserve"> </w:t>
      </w:r>
    </w:p>
    <w:p w:rsidR="00CE656B" w:rsidRDefault="00CE656B" w:rsidP="00CE656B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Общее описание</w:t>
      </w:r>
    </w:p>
    <w:p w:rsidR="00365826" w:rsidRDefault="00CE656B" w:rsidP="00CF443F">
      <w:pPr>
        <w:rPr>
          <w:ins w:id="26" w:author="Белозерова Татьяна Викторовна" w:date="2015-02-16T16:47:00Z"/>
          <w:rFonts w:ascii="Arial" w:hAnsi="Arial" w:cs="Arial"/>
        </w:rPr>
      </w:pPr>
      <w:r>
        <w:rPr>
          <w:rFonts w:ascii="Arial" w:hAnsi="Arial" w:cs="Arial"/>
        </w:rPr>
        <w:t xml:space="preserve">Необходимо </w:t>
      </w:r>
      <w:r w:rsidR="00971B8E">
        <w:rPr>
          <w:rFonts w:ascii="Arial" w:hAnsi="Arial" w:cs="Arial"/>
        </w:rPr>
        <w:t>отправлять через системы Банка следующие типы СМС:</w:t>
      </w:r>
    </w:p>
    <w:p w:rsidR="00EE4C08" w:rsidRDefault="00EE4C08" w:rsidP="00CF443F">
      <w:pPr>
        <w:rPr>
          <w:rFonts w:ascii="Arial" w:hAnsi="Arial" w:cs="Arial"/>
        </w:rPr>
      </w:pPr>
    </w:p>
    <w:tbl>
      <w:tblPr>
        <w:tblW w:w="5000" w:type="pct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2943"/>
        <w:gridCol w:w="6020"/>
      </w:tblGrid>
      <w:tr w:rsidR="00CE656B" w:rsidRPr="00971B8E" w:rsidTr="00CE656B">
        <w:tc>
          <w:tcPr>
            <w:tcW w:w="95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2F2F2"/>
            <w:vAlign w:val="center"/>
          </w:tcPr>
          <w:p w:rsidR="00CE656B" w:rsidRPr="00971B8E" w:rsidRDefault="00CE656B" w:rsidP="00CE656B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32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2F2F2"/>
            <w:tcMar>
              <w:top w:w="80" w:type="nil"/>
              <w:left w:w="60" w:type="nil"/>
              <w:bottom w:w="60" w:type="nil"/>
              <w:right w:w="80" w:type="nil"/>
            </w:tcMar>
            <w:vAlign w:val="center"/>
          </w:tcPr>
          <w:p w:rsidR="00CE656B" w:rsidRPr="00971B8E" w:rsidRDefault="00CE656B" w:rsidP="00CE656B">
            <w:pPr>
              <w:jc w:val="center"/>
              <w:rPr>
                <w:b/>
              </w:rPr>
            </w:pPr>
            <w:r w:rsidRPr="00971B8E">
              <w:rPr>
                <w:b/>
              </w:rPr>
              <w:t>Тип</w:t>
            </w:r>
          </w:p>
        </w:tc>
        <w:tc>
          <w:tcPr>
            <w:tcW w:w="66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2F2F2"/>
            <w:tcMar>
              <w:top w:w="80" w:type="nil"/>
              <w:left w:w="60" w:type="nil"/>
              <w:bottom w:w="60" w:type="nil"/>
              <w:right w:w="80" w:type="nil"/>
            </w:tcMar>
            <w:vAlign w:val="center"/>
          </w:tcPr>
          <w:p w:rsidR="00CE656B" w:rsidRPr="00971B8E" w:rsidRDefault="00CE656B" w:rsidP="00CE656B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Пример </w:t>
            </w:r>
            <w:r w:rsidRPr="00971B8E">
              <w:rPr>
                <w:b/>
              </w:rPr>
              <w:t>текст</w:t>
            </w:r>
            <w:r>
              <w:rPr>
                <w:b/>
              </w:rPr>
              <w:t>а</w:t>
            </w:r>
            <w:r w:rsidRPr="00971B8E">
              <w:rPr>
                <w:b/>
              </w:rPr>
              <w:t xml:space="preserve"> СМС</w:t>
            </w:r>
          </w:p>
        </w:tc>
      </w:tr>
      <w:tr w:rsidR="00CE656B" w:rsidRPr="00EE4C08" w:rsidTr="00CE656B">
        <w:tblPrEx>
          <w:tblBorders>
            <w:top w:val="none" w:sz="0" w:space="0" w:color="auto"/>
          </w:tblBorders>
        </w:tblPrEx>
        <w:tc>
          <w:tcPr>
            <w:tcW w:w="95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</w:tcPr>
          <w:p w:rsidR="00CE656B" w:rsidRPr="00971B8E" w:rsidRDefault="00CE656B" w:rsidP="00971B8E">
            <w:r>
              <w:t>01</w:t>
            </w:r>
          </w:p>
        </w:tc>
        <w:tc>
          <w:tcPr>
            <w:tcW w:w="32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80" w:type="nil"/>
              <w:left w:w="60" w:type="nil"/>
              <w:bottom w:w="60" w:type="nil"/>
              <w:right w:w="80" w:type="nil"/>
            </w:tcMar>
            <w:vAlign w:val="center"/>
          </w:tcPr>
          <w:p w:rsidR="00CE656B" w:rsidRPr="00971B8E" w:rsidRDefault="00CE656B" w:rsidP="00971B8E">
            <w:r w:rsidRPr="00971B8E">
              <w:t>Регистрация на стороне сайта «Коллекция» успешная</w:t>
            </w:r>
          </w:p>
        </w:tc>
        <w:tc>
          <w:tcPr>
            <w:tcW w:w="66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80" w:type="nil"/>
              <w:left w:w="60" w:type="nil"/>
              <w:bottom w:w="60" w:type="nil"/>
              <w:right w:w="80" w:type="nil"/>
            </w:tcMar>
            <w:vAlign w:val="center"/>
          </w:tcPr>
          <w:p w:rsidR="00CE656B" w:rsidRPr="00EE4C08" w:rsidRDefault="00EE4C08" w:rsidP="00971B8E">
            <w:pPr>
              <w:rPr>
                <w:lang w:val="en-US"/>
              </w:rPr>
            </w:pPr>
            <w:ins w:id="27" w:author="Белозерова Татьяна Викторовна" w:date="2015-02-16T16:47:00Z"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fldChar w:fldCharType="begin"/>
              </w:r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instrText xml:space="preserve"> HYPERLINK "http://www.bonus.vtb24.ru/" </w:instrText>
              </w:r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fldChar w:fldCharType="separate"/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Uvazhaemyj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klient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!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Vy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zaregistrirovany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v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programme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«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Kollektsiya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»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banka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VTB24.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Parol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' v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lichnyj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kabinet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na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sajte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www.bonus.vtb24.ru: &lt;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pwd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&gt;</w:t>
              </w:r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fldChar w:fldCharType="end"/>
              </w:r>
            </w:ins>
          </w:p>
        </w:tc>
      </w:tr>
      <w:tr w:rsidR="00CE656B" w:rsidRPr="00EE4C08" w:rsidTr="00CE656B">
        <w:tblPrEx>
          <w:tblBorders>
            <w:top w:val="none" w:sz="0" w:space="0" w:color="auto"/>
          </w:tblBorders>
        </w:tblPrEx>
        <w:tc>
          <w:tcPr>
            <w:tcW w:w="95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</w:tcPr>
          <w:p w:rsidR="00CE656B" w:rsidRPr="00971B8E" w:rsidRDefault="00CE656B" w:rsidP="00971B8E">
            <w:r>
              <w:t>02</w:t>
            </w:r>
          </w:p>
        </w:tc>
        <w:tc>
          <w:tcPr>
            <w:tcW w:w="32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80" w:type="nil"/>
              <w:left w:w="60" w:type="nil"/>
              <w:bottom w:w="60" w:type="nil"/>
              <w:right w:w="80" w:type="nil"/>
            </w:tcMar>
            <w:vAlign w:val="center"/>
          </w:tcPr>
          <w:p w:rsidR="00CE656B" w:rsidRPr="00971B8E" w:rsidRDefault="00CE656B" w:rsidP="00971B8E">
            <w:r w:rsidRPr="00971B8E">
              <w:t>Регистрация на стороне Банка успешная</w:t>
            </w:r>
          </w:p>
        </w:tc>
        <w:tc>
          <w:tcPr>
            <w:tcW w:w="66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80" w:type="nil"/>
              <w:left w:w="60" w:type="nil"/>
              <w:bottom w:w="60" w:type="nil"/>
              <w:right w:w="80" w:type="nil"/>
            </w:tcMar>
            <w:vAlign w:val="center"/>
          </w:tcPr>
          <w:p w:rsidR="00CE656B" w:rsidRPr="00EE4C08" w:rsidRDefault="00EE4C08" w:rsidP="00971B8E">
            <w:pPr>
              <w:rPr>
                <w:lang w:val="en-US"/>
              </w:rPr>
            </w:pPr>
            <w:proofErr w:type="spellStart"/>
            <w:ins w:id="28" w:author="Белозерова Татьяна Викторовна" w:date="2015-02-16T16:48:00Z"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Uvazhaemyj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klient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!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Vy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zaregistrirovany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v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programme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«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Kollektsiya</w:t>
              </w:r>
              <w:proofErr w:type="spellEnd"/>
              <w:proofErr w:type="gram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»  VTB24</w:t>
              </w:r>
              <w:proofErr w:type="gram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.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Dlya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vkhoda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v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lichnyj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kabinet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www.bonus.vtb24.ru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imya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:&lt;phone&gt;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i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parol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': &lt;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pwd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&gt;</w:t>
              </w:r>
            </w:ins>
          </w:p>
        </w:tc>
      </w:tr>
      <w:tr w:rsidR="00CE656B" w:rsidRPr="00971B8E" w:rsidTr="00CE656B">
        <w:tblPrEx>
          <w:tblBorders>
            <w:top w:val="none" w:sz="0" w:space="0" w:color="auto"/>
          </w:tblBorders>
        </w:tblPrEx>
        <w:tc>
          <w:tcPr>
            <w:tcW w:w="95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</w:tcPr>
          <w:p w:rsidR="00CE656B" w:rsidRPr="00971B8E" w:rsidRDefault="00CE656B" w:rsidP="00971B8E">
            <w:r>
              <w:t>03</w:t>
            </w:r>
          </w:p>
        </w:tc>
        <w:tc>
          <w:tcPr>
            <w:tcW w:w="32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80" w:type="nil"/>
              <w:left w:w="60" w:type="nil"/>
              <w:bottom w:w="60" w:type="nil"/>
              <w:right w:w="80" w:type="nil"/>
            </w:tcMar>
            <w:vAlign w:val="center"/>
          </w:tcPr>
          <w:p w:rsidR="00CE656B" w:rsidRPr="00971B8E" w:rsidRDefault="00CE656B" w:rsidP="00971B8E">
            <w:r w:rsidRPr="00971B8E">
              <w:t>Регистрация в Программе неуспешная</w:t>
            </w:r>
          </w:p>
        </w:tc>
        <w:tc>
          <w:tcPr>
            <w:tcW w:w="66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80" w:type="nil"/>
              <w:left w:w="60" w:type="nil"/>
              <w:bottom w:w="60" w:type="nil"/>
              <w:right w:w="80" w:type="nil"/>
            </w:tcMar>
            <w:vAlign w:val="center"/>
          </w:tcPr>
          <w:p w:rsidR="00CE656B" w:rsidRPr="00971B8E" w:rsidRDefault="00EE4C08" w:rsidP="00971B8E">
            <w:proofErr w:type="spellStart"/>
            <w:ins w:id="29" w:author="Белозерова Татьяна Викторовна" w:date="2015-02-16T16:48:00Z"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Uvazhaemyj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klient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!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Dlya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registratsii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v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programme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«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Kollektsiya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»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trebuetsya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utochnenie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dannykh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.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>Prosim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>Vas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>obratit'sya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 xml:space="preserve"> v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>koll-tsentr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 xml:space="preserve"> VTB24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>po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>tel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 xml:space="preserve"> 8-800-100-24-24.</w:t>
              </w:r>
            </w:ins>
          </w:p>
        </w:tc>
      </w:tr>
      <w:tr w:rsidR="00CE656B" w:rsidRPr="00971B8E" w:rsidTr="00CE656B">
        <w:tblPrEx>
          <w:tblBorders>
            <w:top w:val="none" w:sz="0" w:space="0" w:color="auto"/>
          </w:tblBorders>
        </w:tblPrEx>
        <w:tc>
          <w:tcPr>
            <w:tcW w:w="95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</w:tcPr>
          <w:p w:rsidR="00CE656B" w:rsidRPr="00971B8E" w:rsidRDefault="00CE656B" w:rsidP="00971B8E">
            <w:r>
              <w:t>04</w:t>
            </w:r>
          </w:p>
        </w:tc>
        <w:tc>
          <w:tcPr>
            <w:tcW w:w="32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80" w:type="nil"/>
              <w:left w:w="60" w:type="nil"/>
              <w:bottom w:w="60" w:type="nil"/>
              <w:right w:w="80" w:type="nil"/>
            </w:tcMar>
            <w:vAlign w:val="center"/>
          </w:tcPr>
          <w:p w:rsidR="00CE656B" w:rsidRPr="00971B8E" w:rsidRDefault="00CE656B" w:rsidP="00971B8E">
            <w:r w:rsidRPr="00971B8E">
              <w:t>Регистрация в Программе неуспешная (у клиента нет карт)</w:t>
            </w:r>
          </w:p>
        </w:tc>
        <w:tc>
          <w:tcPr>
            <w:tcW w:w="66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80" w:type="nil"/>
              <w:left w:w="60" w:type="nil"/>
              <w:bottom w:w="60" w:type="nil"/>
              <w:right w:w="80" w:type="nil"/>
            </w:tcMar>
            <w:vAlign w:val="center"/>
          </w:tcPr>
          <w:p w:rsidR="00CE656B" w:rsidRPr="00971B8E" w:rsidRDefault="00EE4C08" w:rsidP="00971B8E">
            <w:ins w:id="30" w:author="Белозерова Татьяна Викторовна" w:date="2015-02-16T16:49:00Z"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fldChar w:fldCharType="begin"/>
              </w:r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instrText xml:space="preserve"> HYPERLINK "http://www.bonus.vtb24.ru/faq" </w:instrText>
              </w:r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fldChar w:fldCharType="separate"/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Uvazhaemyj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klient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!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Spasibo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za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obrashhenie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v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Programmu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«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Kollektsiya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». K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sozhaleniyu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, u Vas net kart,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kotorye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mogut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uchastvovat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' v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programme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,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registratsiya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nevozmozhna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. 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>Podrobnee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>na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 xml:space="preserve"> www.bonus.vtb24.ru/faq</w:t>
              </w:r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fldChar w:fldCharType="end"/>
              </w:r>
            </w:ins>
          </w:p>
        </w:tc>
      </w:tr>
      <w:tr w:rsidR="00CE656B" w:rsidRPr="00971B8E" w:rsidTr="00CE656B">
        <w:tc>
          <w:tcPr>
            <w:tcW w:w="95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</w:tcPr>
          <w:p w:rsidR="00CE656B" w:rsidRPr="00971B8E" w:rsidRDefault="00CE656B" w:rsidP="00971B8E">
            <w:r>
              <w:t>05</w:t>
            </w:r>
          </w:p>
        </w:tc>
        <w:tc>
          <w:tcPr>
            <w:tcW w:w="32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80" w:type="nil"/>
              <w:left w:w="60" w:type="nil"/>
              <w:bottom w:w="60" w:type="nil"/>
              <w:right w:w="80" w:type="nil"/>
            </w:tcMar>
            <w:vAlign w:val="center"/>
          </w:tcPr>
          <w:p w:rsidR="00CE656B" w:rsidRPr="00971B8E" w:rsidRDefault="00CE656B" w:rsidP="00971B8E">
            <w:r w:rsidRPr="00971B8E">
              <w:t>Регистрация в Программе неуспешная (клиент уже зарегистрирован)</w:t>
            </w:r>
          </w:p>
        </w:tc>
        <w:tc>
          <w:tcPr>
            <w:tcW w:w="662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80" w:type="nil"/>
              <w:left w:w="60" w:type="nil"/>
              <w:bottom w:w="60" w:type="nil"/>
              <w:right w:w="80" w:type="nil"/>
            </w:tcMar>
            <w:vAlign w:val="center"/>
          </w:tcPr>
          <w:p w:rsidR="00CE656B" w:rsidRPr="00971B8E" w:rsidRDefault="00EE4C08" w:rsidP="00971B8E">
            <w:proofErr w:type="spellStart"/>
            <w:ins w:id="31" w:author="Белозерова Татьяна Викторовна" w:date="2015-02-16T16:49:00Z"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Uvazhaemyj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klient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! 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Vy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uzhe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zaregistrirovany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v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Programme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 "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>Kollektsiya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  <w:lang w:val="en-US"/>
                </w:rPr>
                <w:t xml:space="preserve">".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>Podrobnosti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>po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 xml:space="preserve"> </w:t>
              </w:r>
              <w:proofErr w:type="spellStart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>tel</w:t>
              </w:r>
              <w:proofErr w:type="spellEnd"/>
              <w:r w:rsidRPr="00EE4C08">
                <w:rPr>
                  <w:rFonts w:ascii="Arial" w:hAnsi="Arial" w:cs="Arial"/>
                  <w:color w:val="333333"/>
                  <w:sz w:val="18"/>
                  <w:szCs w:val="18"/>
                </w:rPr>
                <w:t>. 8 800 500 0524</w:t>
              </w:r>
            </w:ins>
          </w:p>
        </w:tc>
      </w:tr>
    </w:tbl>
    <w:p w:rsidR="00CE656B" w:rsidRDefault="00CE656B" w:rsidP="00CE656B">
      <w:bookmarkStart w:id="32" w:name="_Toc276215866"/>
      <w:r>
        <w:t>На стороне Банка отправка производится путём однократной настройки шаблонов сообщений и, в дальнейшем, отправки по реестрам, содержащим списки адресов и подставляемых в шаблон значений.</w:t>
      </w:r>
    </w:p>
    <w:p w:rsidR="00DC77E8" w:rsidRDefault="00DC77E8" w:rsidP="00012A09">
      <w:pPr>
        <w:pStyle w:val="Heading3"/>
        <w:spacing w:before="360"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Функциональные требования</w:t>
      </w:r>
      <w:bookmarkEnd w:id="32"/>
      <w:r w:rsidR="006C3CA7">
        <w:rPr>
          <w:rFonts w:ascii="Arial" w:hAnsi="Arial" w:cs="Arial"/>
        </w:rPr>
        <w:t xml:space="preserve"> к Подсистеме безопасности</w:t>
      </w:r>
    </w:p>
    <w:p w:rsidR="006C3CA7" w:rsidRDefault="006C3CA7" w:rsidP="006C3CA7">
      <w:pPr>
        <w:pStyle w:val="ListBullet"/>
      </w:pPr>
      <w:r>
        <w:t>Модифицировать процедуры обработки</w:t>
      </w:r>
      <w:r w:rsidR="00971B8E">
        <w:t xml:space="preserve"> событий регистрации, вместо отправки через СМС шлюз сохранять уведомления перечисленных типов для дальнейшей отправки через системы Банка.</w:t>
      </w:r>
    </w:p>
    <w:p w:rsidR="00971B8E" w:rsidRDefault="00971B8E" w:rsidP="006C3CA7">
      <w:pPr>
        <w:pStyle w:val="ListBullet"/>
      </w:pPr>
      <w:r>
        <w:lastRenderedPageBreak/>
        <w:t>Предоставить возможность для компонента Банк-коннектор получать список всех неотправленных уведомлений для отправки через системы Банка. Для каждого уведомления предоставлять следующую информацию:</w:t>
      </w:r>
    </w:p>
    <w:p w:rsidR="00971B8E" w:rsidRDefault="00971B8E" w:rsidP="00971B8E">
      <w:pPr>
        <w:pStyle w:val="ListBullet"/>
        <w:tabs>
          <w:tab w:val="clear" w:pos="360"/>
          <w:tab w:val="num" w:pos="720"/>
        </w:tabs>
        <w:ind w:left="720"/>
      </w:pPr>
      <w:r>
        <w:t>Идентификатор клиента</w:t>
      </w:r>
    </w:p>
    <w:p w:rsidR="00971B8E" w:rsidRDefault="00971B8E" w:rsidP="00971B8E">
      <w:pPr>
        <w:pStyle w:val="ListBullet"/>
        <w:tabs>
          <w:tab w:val="clear" w:pos="360"/>
          <w:tab w:val="num" w:pos="720"/>
        </w:tabs>
        <w:ind w:left="720"/>
      </w:pPr>
      <w:r>
        <w:t>Номер телефона клиента (в формате 1</w:t>
      </w:r>
      <w:r w:rsidR="00CE656B">
        <w:t>1</w:t>
      </w:r>
      <w:r>
        <w:t xml:space="preserve"> знаков, с кодом страны)</w:t>
      </w:r>
    </w:p>
    <w:p w:rsidR="00971B8E" w:rsidRDefault="00971B8E" w:rsidP="00971B8E">
      <w:pPr>
        <w:pStyle w:val="ListBullet"/>
        <w:tabs>
          <w:tab w:val="clear" w:pos="360"/>
          <w:tab w:val="num" w:pos="720"/>
        </w:tabs>
        <w:ind w:left="720"/>
      </w:pPr>
      <w:r>
        <w:t>Пароль клиента</w:t>
      </w:r>
    </w:p>
    <w:p w:rsidR="00971B8E" w:rsidRDefault="00971B8E" w:rsidP="00971B8E">
      <w:pPr>
        <w:pStyle w:val="Heading3"/>
        <w:rPr>
          <w:lang w:val="en-US"/>
        </w:rPr>
      </w:pPr>
      <w:r>
        <w:t>Функциональные требования к Банк-коннектору</w:t>
      </w:r>
    </w:p>
    <w:p w:rsidR="008C1BC0" w:rsidRDefault="008C1BC0" w:rsidP="008C1BC0">
      <w:pPr>
        <w:rPr>
          <w:lang w:val="en-US"/>
        </w:rPr>
      </w:pPr>
    </w:p>
    <w:p w:rsidR="008C1BC0" w:rsidRPr="008C1BC0" w:rsidRDefault="008C1BC0" w:rsidP="008C1BC0"/>
    <w:p w:rsidR="008935CC" w:rsidRPr="008935CC" w:rsidRDefault="008935CC" w:rsidP="008935CC">
      <w:pPr>
        <w:pStyle w:val="Heading4"/>
      </w:pPr>
      <w:r>
        <w:t>Общие требования</w:t>
      </w:r>
    </w:p>
    <w:p w:rsidR="00971B8E" w:rsidRDefault="00971B8E" w:rsidP="00971B8E">
      <w:pPr>
        <w:pStyle w:val="ListBullet"/>
      </w:pPr>
      <w:r>
        <w:t>Создать новый реестровый информационный обмен с Банком «Отправка СМС через системы Банка».</w:t>
      </w:r>
    </w:p>
    <w:p w:rsidR="00971B8E" w:rsidRDefault="008935CC" w:rsidP="00971B8E">
      <w:pPr>
        <w:pStyle w:val="ListBullet"/>
      </w:pPr>
      <w:r>
        <w:t xml:space="preserve">По настраиваемому расписанию ежедневно получать </w:t>
      </w:r>
      <w:r w:rsidR="00971B8E">
        <w:t xml:space="preserve">из подсистемы безопасности списки </w:t>
      </w:r>
      <w:r>
        <w:t xml:space="preserve">и формировать </w:t>
      </w:r>
      <w:r w:rsidR="00971B8E">
        <w:t>отдельн</w:t>
      </w:r>
      <w:r>
        <w:t>ые реестры по каждому типу СМС.</w:t>
      </w:r>
    </w:p>
    <w:p w:rsidR="0099265E" w:rsidRDefault="0032034C" w:rsidP="00971B8E">
      <w:pPr>
        <w:pStyle w:val="ListBullet"/>
      </w:pPr>
      <w:r w:rsidRPr="00C157B8">
        <w:t xml:space="preserve">Не шифровать </w:t>
      </w:r>
      <w:r w:rsidR="0099265E" w:rsidRPr="00C157B8">
        <w:t>реестр</w:t>
      </w:r>
      <w:r w:rsidRPr="00C157B8">
        <w:t>ы</w:t>
      </w:r>
      <w:r w:rsidR="0099265E">
        <w:t xml:space="preserve"> с использованием стандартных ключей ЭДО.</w:t>
      </w:r>
    </w:p>
    <w:p w:rsidR="008935CC" w:rsidRDefault="008935CC" w:rsidP="00971B8E">
      <w:pPr>
        <w:pStyle w:val="ListBullet"/>
      </w:pPr>
      <w:r>
        <w:t xml:space="preserve">По каждому реестру формировать отдельное </w:t>
      </w:r>
      <w:r w:rsidR="0099265E">
        <w:t xml:space="preserve">служебное </w:t>
      </w:r>
      <w:r>
        <w:rPr>
          <w:lang w:val="en-US"/>
        </w:rPr>
        <w:t>e</w:t>
      </w:r>
      <w:r w:rsidRPr="008C1BC0">
        <w:t>-</w:t>
      </w:r>
      <w:r>
        <w:rPr>
          <w:lang w:val="en-US"/>
        </w:rPr>
        <w:t>mail</w:t>
      </w:r>
      <w:r w:rsidRPr="008C1BC0">
        <w:t xml:space="preserve"> </w:t>
      </w:r>
      <w:r w:rsidR="0099265E" w:rsidRPr="0099265E">
        <w:t xml:space="preserve">сообщение, включать в него реестр вложением </w:t>
      </w:r>
      <w:r w:rsidRPr="0099265E">
        <w:t>и отправлять на список адр</w:t>
      </w:r>
      <w:r>
        <w:t>есов, указанных в настройках.</w:t>
      </w:r>
    </w:p>
    <w:p w:rsidR="008935CC" w:rsidRPr="008935CC" w:rsidRDefault="008935CC" w:rsidP="008935CC">
      <w:pPr>
        <w:pStyle w:val="Heading4"/>
        <w:rPr>
          <w:rFonts w:eastAsia="Calibri"/>
        </w:rPr>
      </w:pPr>
      <w:r w:rsidRPr="008935CC">
        <w:rPr>
          <w:rFonts w:eastAsia="Calibri"/>
        </w:rPr>
        <w:t>Требования к формату реестра:</w:t>
      </w:r>
    </w:p>
    <w:p w:rsidR="008935CC" w:rsidRPr="008935CC" w:rsidRDefault="008935CC" w:rsidP="0099265E">
      <w:pPr>
        <w:pStyle w:val="ListBullet"/>
      </w:pPr>
      <w:r w:rsidRPr="008935CC">
        <w:t>Формат реестра: CSV (разделители-запятые)</w:t>
      </w:r>
    </w:p>
    <w:p w:rsidR="008935CC" w:rsidRDefault="008935CC" w:rsidP="0099265E">
      <w:pPr>
        <w:pStyle w:val="ListBullet"/>
      </w:pPr>
      <w:r w:rsidRPr="008935CC">
        <w:t>Кодировка файла: обязательно должна быть UTF 8</w:t>
      </w:r>
    </w:p>
    <w:p w:rsidR="008935CC" w:rsidRPr="008935CC" w:rsidRDefault="008935CC" w:rsidP="0099265E">
      <w:pPr>
        <w:pStyle w:val="ListBullet"/>
      </w:pPr>
      <w:r w:rsidRPr="008935CC">
        <w:t>В реестре не должно быть пустых ячеек</w:t>
      </w:r>
    </w:p>
    <w:p w:rsidR="008935CC" w:rsidRDefault="00ED4983" w:rsidP="0099265E">
      <w:pPr>
        <w:pStyle w:val="ListBullet"/>
      </w:pPr>
      <w:r>
        <w:t>Текст- кириллица</w:t>
      </w:r>
    </w:p>
    <w:p w:rsidR="00ED4983" w:rsidRPr="00006968" w:rsidRDefault="00ED4983" w:rsidP="00ED4983">
      <w:pPr>
        <w:pStyle w:val="ListBullet"/>
      </w:pPr>
      <w:r>
        <w:t>Имя файла формируется по шаблону «</w:t>
      </w:r>
      <w:r>
        <w:rPr>
          <w:lang w:val="en-US"/>
        </w:rPr>
        <w:t>VTB</w:t>
      </w:r>
      <w:r>
        <w:t>_</w:t>
      </w:r>
      <w:r>
        <w:rPr>
          <w:lang w:val="en-US"/>
        </w:rPr>
        <w:t>YYYYMMDD</w:t>
      </w:r>
      <w:r>
        <w:t>_</w:t>
      </w:r>
      <w:r>
        <w:rPr>
          <w:lang w:val="en-US"/>
        </w:rPr>
        <w:t>TT</w:t>
      </w:r>
      <w:r w:rsidRPr="008C1BC0">
        <w:t>_</w:t>
      </w:r>
      <w:r>
        <w:rPr>
          <w:lang w:val="en-US"/>
        </w:rPr>
        <w:t>N</w:t>
      </w:r>
      <w:r>
        <w:t>.</w:t>
      </w:r>
      <w:proofErr w:type="spellStart"/>
      <w:r>
        <w:rPr>
          <w:lang w:val="en-US"/>
        </w:rPr>
        <w:t>smsPL</w:t>
      </w:r>
      <w:proofErr w:type="spellEnd"/>
      <w:r>
        <w:t>», где:</w:t>
      </w:r>
    </w:p>
    <w:p w:rsidR="00ED4983" w:rsidRDefault="00ED4983" w:rsidP="00ED4983">
      <w:pPr>
        <w:ind w:left="360"/>
      </w:pPr>
      <w:r>
        <w:rPr>
          <w:lang w:val="en-US"/>
        </w:rPr>
        <w:t>YYYYMMDD</w:t>
      </w:r>
      <w:r>
        <w:t xml:space="preserve"> – дата формирования файла;</w:t>
      </w:r>
    </w:p>
    <w:p w:rsidR="00ED4983" w:rsidRPr="00006968" w:rsidRDefault="00ED4983" w:rsidP="00ED4983">
      <w:pPr>
        <w:ind w:left="360"/>
      </w:pPr>
      <w:r>
        <w:t>TT – код типа уведомления;</w:t>
      </w:r>
    </w:p>
    <w:p w:rsidR="00ED4983" w:rsidRDefault="00ED4983" w:rsidP="00ED4983">
      <w:pPr>
        <w:ind w:left="360"/>
      </w:pPr>
      <w:r>
        <w:rPr>
          <w:lang w:val="en-US"/>
        </w:rPr>
        <w:t>N</w:t>
      </w:r>
      <w:r>
        <w:t xml:space="preserve"> – порядковый номер файла за день.</w:t>
      </w:r>
    </w:p>
    <w:p w:rsidR="00ED4983" w:rsidRPr="00ED4983" w:rsidRDefault="00ED4983" w:rsidP="00ED4983">
      <w:pPr>
        <w:ind w:left="360"/>
        <w:rPr>
          <w:u w:val="single"/>
        </w:rPr>
      </w:pPr>
      <w:r w:rsidRPr="00ED4983">
        <w:rPr>
          <w:u w:val="single"/>
        </w:rPr>
        <w:t xml:space="preserve">Пример: </w:t>
      </w:r>
    </w:p>
    <w:p w:rsidR="00ED4983" w:rsidRDefault="00ED4983" w:rsidP="00ED4983">
      <w:pPr>
        <w:pStyle w:val="12"/>
      </w:pPr>
      <w:r>
        <w:t>VTB_20150525_01_1.sms</w:t>
      </w:r>
    </w:p>
    <w:p w:rsidR="008935CC" w:rsidRDefault="008935CC" w:rsidP="008935CC">
      <w:pPr>
        <w:pStyle w:val="Heading4"/>
      </w:pPr>
      <w:r>
        <w:t>Требования к содержанию реестра</w:t>
      </w:r>
    </w:p>
    <w:p w:rsidR="008935CC" w:rsidRDefault="008935CC" w:rsidP="008935CC">
      <w:r>
        <w:t>Каждый реестр должен содержать перечень уведомлений одного типа, по одной строке для каждого уведомления.</w:t>
      </w:r>
    </w:p>
    <w:p w:rsidR="008935CC" w:rsidRPr="008935CC" w:rsidRDefault="008935CC" w:rsidP="008935CC">
      <w:r>
        <w:t>Каждый реестр должен содержать следующий набор столбцов</w:t>
      </w: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1107"/>
        <w:gridCol w:w="3382"/>
        <w:gridCol w:w="5364"/>
      </w:tblGrid>
      <w:tr w:rsidR="008935CC" w:rsidTr="00893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pct"/>
          </w:tcPr>
          <w:p w:rsidR="008935CC" w:rsidRDefault="008935CC" w:rsidP="008935CC">
            <w:pPr>
              <w:jc w:val="center"/>
            </w:pPr>
            <w:r>
              <w:t xml:space="preserve">№ </w:t>
            </w:r>
            <w:r>
              <w:lastRenderedPageBreak/>
              <w:t>столбца</w:t>
            </w:r>
          </w:p>
        </w:tc>
        <w:tc>
          <w:tcPr>
            <w:tcW w:w="1716" w:type="pct"/>
          </w:tcPr>
          <w:p w:rsidR="008935CC" w:rsidRDefault="008935CC" w:rsidP="008935CC">
            <w:pPr>
              <w:jc w:val="center"/>
            </w:pPr>
            <w:r>
              <w:lastRenderedPageBreak/>
              <w:t>Содержание столбца</w:t>
            </w:r>
          </w:p>
        </w:tc>
        <w:tc>
          <w:tcPr>
            <w:tcW w:w="2722" w:type="pct"/>
          </w:tcPr>
          <w:p w:rsidR="008935CC" w:rsidRDefault="008935CC" w:rsidP="008935CC">
            <w:pPr>
              <w:jc w:val="center"/>
            </w:pPr>
            <w:r>
              <w:t>Формат данных</w:t>
            </w:r>
          </w:p>
        </w:tc>
      </w:tr>
      <w:tr w:rsidR="008935CC" w:rsidTr="008935CC">
        <w:tc>
          <w:tcPr>
            <w:tcW w:w="562" w:type="pct"/>
          </w:tcPr>
          <w:p w:rsidR="008935CC" w:rsidRDefault="008935CC" w:rsidP="008935CC">
            <w:r>
              <w:lastRenderedPageBreak/>
              <w:t>1</w:t>
            </w:r>
          </w:p>
        </w:tc>
        <w:tc>
          <w:tcPr>
            <w:tcW w:w="1716" w:type="pct"/>
          </w:tcPr>
          <w:p w:rsidR="008935CC" w:rsidRDefault="008935CC" w:rsidP="008935CC">
            <w:r w:rsidRPr="008935CC">
              <w:rPr>
                <w:rFonts w:eastAsia="Calibri"/>
                <w:lang w:eastAsia="en-US"/>
              </w:rPr>
              <w:t>Номер телефона</w:t>
            </w:r>
            <w:r>
              <w:rPr>
                <w:rFonts w:eastAsia="Calibri"/>
                <w:lang w:eastAsia="en-US"/>
              </w:rPr>
              <w:t xml:space="preserve"> для отправки СМС</w:t>
            </w:r>
          </w:p>
        </w:tc>
        <w:tc>
          <w:tcPr>
            <w:tcW w:w="2722" w:type="pct"/>
          </w:tcPr>
          <w:p w:rsidR="008935CC" w:rsidRDefault="008935CC" w:rsidP="008935CC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Строка, 1</w:t>
            </w:r>
            <w:r w:rsidR="00CE656B">
              <w:rPr>
                <w:rFonts w:eastAsia="Calibri"/>
                <w:lang w:eastAsia="en-US"/>
              </w:rPr>
              <w:t>1</w:t>
            </w:r>
            <w:r>
              <w:rPr>
                <w:rFonts w:eastAsia="Calibri"/>
                <w:lang w:eastAsia="en-US"/>
              </w:rPr>
              <w:t xml:space="preserve"> знаков.</w:t>
            </w:r>
          </w:p>
          <w:p w:rsidR="008935CC" w:rsidRDefault="008935CC" w:rsidP="008935CC">
            <w:r w:rsidRPr="008935CC">
              <w:rPr>
                <w:rFonts w:eastAsia="Calibri"/>
                <w:lang w:eastAsia="en-US"/>
              </w:rPr>
              <w:t>Формат номера телефона – 89030000000 (без пробелов и дополнительных символов</w:t>
            </w:r>
            <w:r>
              <w:rPr>
                <w:rFonts w:eastAsia="Calibri"/>
                <w:lang w:eastAsia="en-US"/>
              </w:rPr>
              <w:t xml:space="preserve">, первый знак </w:t>
            </w:r>
            <w:r w:rsidR="00CE656B">
              <w:rPr>
                <w:rFonts w:eastAsia="Calibri"/>
                <w:lang w:eastAsia="en-US"/>
              </w:rPr>
              <w:t xml:space="preserve">кода страны </w:t>
            </w:r>
            <w:r>
              <w:rPr>
                <w:rFonts w:eastAsia="Calibri"/>
                <w:lang w:eastAsia="en-US"/>
              </w:rPr>
              <w:t>заменяется на цифру «8»</w:t>
            </w:r>
            <w:r w:rsidRPr="008935CC">
              <w:rPr>
                <w:rFonts w:eastAsia="Calibri"/>
                <w:lang w:eastAsia="en-US"/>
              </w:rPr>
              <w:t>)</w:t>
            </w:r>
          </w:p>
        </w:tc>
      </w:tr>
      <w:tr w:rsidR="008935CC" w:rsidTr="008935CC">
        <w:tc>
          <w:tcPr>
            <w:tcW w:w="562" w:type="pct"/>
          </w:tcPr>
          <w:p w:rsidR="008935CC" w:rsidRDefault="008935CC" w:rsidP="008935CC">
            <w:r>
              <w:t>2</w:t>
            </w:r>
          </w:p>
        </w:tc>
        <w:tc>
          <w:tcPr>
            <w:tcW w:w="1716" w:type="pct"/>
          </w:tcPr>
          <w:p w:rsidR="008935CC" w:rsidRDefault="008935CC" w:rsidP="008935CC">
            <w:r>
              <w:t>Номер телефона для использования в теле СМС</w:t>
            </w:r>
          </w:p>
        </w:tc>
        <w:tc>
          <w:tcPr>
            <w:tcW w:w="2722" w:type="pct"/>
          </w:tcPr>
          <w:p w:rsidR="008935CC" w:rsidRDefault="008935CC" w:rsidP="008935CC">
            <w:r>
              <w:t>Строка, 15 знаков</w:t>
            </w:r>
          </w:p>
          <w:p w:rsidR="008935CC" w:rsidRDefault="008935CC" w:rsidP="008935CC">
            <w:r>
              <w:t>Формат номера телефона - +7(903)000-00-00</w:t>
            </w:r>
          </w:p>
        </w:tc>
      </w:tr>
      <w:tr w:rsidR="008935CC" w:rsidTr="008935CC">
        <w:tc>
          <w:tcPr>
            <w:tcW w:w="562" w:type="pct"/>
          </w:tcPr>
          <w:p w:rsidR="008935CC" w:rsidRDefault="008935CC" w:rsidP="008935CC">
            <w:r>
              <w:t>3</w:t>
            </w:r>
          </w:p>
        </w:tc>
        <w:tc>
          <w:tcPr>
            <w:tcW w:w="1716" w:type="pct"/>
          </w:tcPr>
          <w:p w:rsidR="008935CC" w:rsidRDefault="008935CC" w:rsidP="008935CC">
            <w:r>
              <w:t>Пароль</w:t>
            </w:r>
          </w:p>
        </w:tc>
        <w:tc>
          <w:tcPr>
            <w:tcW w:w="2722" w:type="pct"/>
          </w:tcPr>
          <w:p w:rsidR="008935CC" w:rsidRDefault="008935CC" w:rsidP="0099265E">
            <w:r>
              <w:t>Строка</w:t>
            </w:r>
            <w:r w:rsidR="0099265E">
              <w:t xml:space="preserve">, не более </w:t>
            </w:r>
            <w:r w:rsidR="00ED4983">
              <w:t>20 символов</w:t>
            </w:r>
          </w:p>
        </w:tc>
      </w:tr>
    </w:tbl>
    <w:p w:rsidR="008935CC" w:rsidRDefault="0099265E" w:rsidP="0099265E">
      <w:pPr>
        <w:pStyle w:val="Heading4"/>
      </w:pPr>
      <w:r>
        <w:t xml:space="preserve">Требования к содержанию служебных </w:t>
      </w:r>
      <w:r>
        <w:rPr>
          <w:lang w:val="en-US"/>
        </w:rPr>
        <w:t>e</w:t>
      </w:r>
      <w:r w:rsidRPr="008C1BC0">
        <w:t>-</w:t>
      </w:r>
      <w:r>
        <w:rPr>
          <w:lang w:val="en-US"/>
        </w:rPr>
        <w:t>mail</w:t>
      </w:r>
      <w:r w:rsidRPr="008C1BC0">
        <w:t xml:space="preserve"> </w:t>
      </w:r>
      <w:r>
        <w:t>сообщений</w:t>
      </w:r>
    </w:p>
    <w:p w:rsidR="00935F63" w:rsidRPr="00935F63" w:rsidRDefault="00935F63" w:rsidP="00935F63">
      <w:r>
        <w:t xml:space="preserve">Отдельное служебное </w:t>
      </w:r>
      <w:r>
        <w:rPr>
          <w:lang w:val="en-US"/>
        </w:rPr>
        <w:t>e</w:t>
      </w:r>
      <w:r w:rsidRPr="008C1BC0">
        <w:t>-</w:t>
      </w:r>
      <w:r>
        <w:rPr>
          <w:lang w:val="en-US"/>
        </w:rPr>
        <w:t>mail</w:t>
      </w:r>
      <w:r w:rsidRPr="008C1BC0">
        <w:t xml:space="preserve"> </w:t>
      </w:r>
      <w:r>
        <w:t>сообщение должно формироваться для каждого типа СМС.</w:t>
      </w:r>
    </w:p>
    <w:p w:rsidR="00935F63" w:rsidRPr="00845C46" w:rsidRDefault="00935F63" w:rsidP="00935F63">
      <w:r>
        <w:t xml:space="preserve">Тема </w:t>
      </w:r>
      <w:r w:rsidRPr="00845C46">
        <w:t>сообщения:</w:t>
      </w:r>
    </w:p>
    <w:p w:rsidR="00CE656B" w:rsidRPr="00845C46" w:rsidRDefault="00935F63" w:rsidP="00935F63">
      <w:pPr>
        <w:pStyle w:val="ListBullet"/>
      </w:pPr>
      <w:r w:rsidRPr="00845C46">
        <w:t>СМС Рассылка по программе Коллекция</w:t>
      </w:r>
    </w:p>
    <w:p w:rsidR="00C20289" w:rsidRPr="00845C46" w:rsidRDefault="00C20289" w:rsidP="00C20289">
      <w:r w:rsidRPr="00845C46">
        <w:t>Адресаты сообщения:</w:t>
      </w:r>
    </w:p>
    <w:p w:rsidR="00C20289" w:rsidRPr="00845C46" w:rsidRDefault="00C20289" w:rsidP="00C20289">
      <w:pPr>
        <w:pStyle w:val="ListBullet"/>
      </w:pPr>
      <w:r w:rsidRPr="00845C46">
        <w:t>Настройка (см. ниже требования к настройкам)</w:t>
      </w:r>
    </w:p>
    <w:p w:rsidR="00935F63" w:rsidRPr="00845C46" w:rsidRDefault="00935F63" w:rsidP="00935F63">
      <w:pPr>
        <w:rPr>
          <w:rFonts w:ascii="Times New Roman" w:hAnsi="Times New Roman"/>
          <w:sz w:val="32"/>
          <w:szCs w:val="32"/>
        </w:rPr>
      </w:pPr>
      <w:r w:rsidRPr="00845C46">
        <w:t>Тело сообщения:</w:t>
      </w:r>
    </w:p>
    <w:p w:rsidR="00935F63" w:rsidRPr="00845C46" w:rsidRDefault="00935F63" w:rsidP="00935F63">
      <w:pPr>
        <w:pStyle w:val="ListBullet"/>
      </w:pPr>
      <w:r w:rsidRPr="00845C46">
        <w:t>Просим Вас разослать по приложенному реестру СМС сообщения в соответствии с шаблоном "(ТИП СМС)"</w:t>
      </w:r>
    </w:p>
    <w:p w:rsidR="00935F63" w:rsidRPr="00845C46" w:rsidRDefault="00935F63" w:rsidP="00935F63">
      <w:r w:rsidRPr="00845C46">
        <w:t>Вложения:</w:t>
      </w:r>
    </w:p>
    <w:p w:rsidR="00935F63" w:rsidRPr="00CE656B" w:rsidRDefault="00935F63" w:rsidP="00935F63">
      <w:pPr>
        <w:pStyle w:val="ListBullet"/>
      </w:pPr>
      <w:r>
        <w:t xml:space="preserve">Файл реестра для соответствующего </w:t>
      </w:r>
    </w:p>
    <w:p w:rsidR="0099265E" w:rsidRPr="0099265E" w:rsidRDefault="0099265E" w:rsidP="00ED4983">
      <w:pPr>
        <w:pStyle w:val="Heading4"/>
      </w:pPr>
      <w:r>
        <w:t xml:space="preserve">Требования к </w:t>
      </w:r>
      <w:r w:rsidR="00ED4983">
        <w:t>настройкам взаимодействия с Банком</w:t>
      </w:r>
    </w:p>
    <w:p w:rsidR="006C3CA7" w:rsidRDefault="00ED4983" w:rsidP="00C157B8">
      <w:pPr>
        <w:pStyle w:val="ListBullet"/>
      </w:pPr>
      <w:r>
        <w:t xml:space="preserve">Периодичность взаимодействия (отправки </w:t>
      </w:r>
      <w:r w:rsidRPr="00845C46">
        <w:t>служебных</w:t>
      </w:r>
      <w:r>
        <w:t xml:space="preserve"> </w:t>
      </w:r>
      <w:r>
        <w:rPr>
          <w:lang w:val="en-US"/>
        </w:rPr>
        <w:t>e</w:t>
      </w:r>
      <w:r w:rsidRPr="008C1BC0">
        <w:t>-</w:t>
      </w:r>
      <w:r>
        <w:rPr>
          <w:lang w:val="en-US"/>
        </w:rPr>
        <w:t>mail</w:t>
      </w:r>
      <w:r w:rsidRPr="008C1BC0">
        <w:t xml:space="preserve"> </w:t>
      </w:r>
      <w:r>
        <w:t xml:space="preserve">сообщений): ежедневно </w:t>
      </w:r>
      <w:r w:rsidR="008935CC">
        <w:t>не позднее 9:30 по Москве</w:t>
      </w:r>
    </w:p>
    <w:p w:rsidR="00ED4983" w:rsidRPr="00ED4983" w:rsidRDefault="00ED4983" w:rsidP="00C157B8">
      <w:pPr>
        <w:pStyle w:val="ListBullet"/>
      </w:pPr>
      <w:r>
        <w:t xml:space="preserve">Список адресатов </w:t>
      </w:r>
      <w:r w:rsidR="00CE656B">
        <w:t xml:space="preserve">служебных </w:t>
      </w:r>
      <w:r w:rsidR="00CE656B">
        <w:rPr>
          <w:lang w:val="en-US"/>
        </w:rPr>
        <w:t>e</w:t>
      </w:r>
      <w:r w:rsidR="00CE656B" w:rsidRPr="008C1BC0">
        <w:t>-</w:t>
      </w:r>
      <w:r w:rsidR="00CE656B">
        <w:rPr>
          <w:lang w:val="en-US"/>
        </w:rPr>
        <w:t>mail</w:t>
      </w:r>
      <w:r w:rsidR="00CE656B" w:rsidRPr="008C1BC0">
        <w:t xml:space="preserve"> </w:t>
      </w:r>
      <w:r w:rsidR="00CE656B">
        <w:t>сообщений:</w:t>
      </w:r>
    </w:p>
    <w:p w:rsidR="00C157B8" w:rsidRPr="00CE656B" w:rsidRDefault="00C157B8" w:rsidP="00C157B8">
      <w:pPr>
        <w:pStyle w:val="ListBullet"/>
        <w:numPr>
          <w:ilvl w:val="0"/>
          <w:numId w:val="45"/>
        </w:numPr>
      </w:pPr>
      <w:ins w:id="33" w:author="Egor Shokurov" w:date="2015-02-10T17:35:00Z"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"mailto:</w:instrText>
        </w:r>
      </w:ins>
      <w:r w:rsidRPr="00C157B8">
        <w:rPr>
          <w:lang w:val="en-US"/>
        </w:rPr>
        <w:instrText>SMS-info@vtb24.ru</w:instrText>
      </w:r>
      <w:ins w:id="34" w:author="Egor Shokurov" w:date="2015-02-10T17:35:00Z">
        <w:r>
          <w:rPr>
            <w:lang w:val="en-US"/>
          </w:rPr>
          <w:instrText xml:space="preserve">" </w:instrText>
        </w:r>
        <w:r>
          <w:rPr>
            <w:lang w:val="en-US"/>
          </w:rPr>
          <w:fldChar w:fldCharType="separate"/>
        </w:r>
      </w:ins>
      <w:r w:rsidRPr="00A55141">
        <w:rPr>
          <w:rStyle w:val="Hyperlink"/>
          <w:noProof w:val="0"/>
          <w:lang w:val="en-US"/>
        </w:rPr>
        <w:t>SMS-info@vtb24.ru</w:t>
      </w:r>
      <w:ins w:id="35" w:author="Egor Shokurov" w:date="2015-02-10T17:35:00Z">
        <w:r>
          <w:rPr>
            <w:lang w:val="en-US"/>
          </w:rPr>
          <w:fldChar w:fldCharType="end"/>
        </w:r>
      </w:ins>
    </w:p>
    <w:p w:rsidR="00CE656B" w:rsidRPr="00C157B8" w:rsidRDefault="00CE656B" w:rsidP="00C157B8">
      <w:pPr>
        <w:pStyle w:val="ListBullet"/>
        <w:numPr>
          <w:ilvl w:val="0"/>
          <w:numId w:val="45"/>
        </w:numPr>
      </w:pPr>
      <w:r w:rsidRPr="00C157B8">
        <w:t>Прокопенко Ян Викторович</w:t>
      </w:r>
      <w:r w:rsidR="008C1BC0" w:rsidRPr="00C157B8">
        <w:t xml:space="preserve">  </w:t>
      </w:r>
      <w:proofErr w:type="spellStart"/>
      <w:r w:rsidR="008C1BC0" w:rsidRPr="00C157B8">
        <w:rPr>
          <w:lang w:val="en-US"/>
        </w:rPr>
        <w:t>prokopenkoyv</w:t>
      </w:r>
      <w:proofErr w:type="spellEnd"/>
      <w:r w:rsidR="008C1BC0" w:rsidRPr="00C157B8">
        <w:t>@</w:t>
      </w:r>
      <w:proofErr w:type="spellStart"/>
      <w:r w:rsidR="008C1BC0" w:rsidRPr="00C157B8">
        <w:rPr>
          <w:lang w:val="en-US"/>
        </w:rPr>
        <w:t>vtb</w:t>
      </w:r>
      <w:proofErr w:type="spellEnd"/>
      <w:r w:rsidR="008C1BC0" w:rsidRPr="00C157B8">
        <w:t>24.</w:t>
      </w:r>
      <w:proofErr w:type="spellStart"/>
      <w:r w:rsidR="008C1BC0" w:rsidRPr="00C157B8">
        <w:rPr>
          <w:lang w:val="en-US"/>
        </w:rPr>
        <w:t>ru</w:t>
      </w:r>
      <w:proofErr w:type="spellEnd"/>
    </w:p>
    <w:p w:rsidR="00CE656B" w:rsidRPr="00C157B8" w:rsidRDefault="00CE656B" w:rsidP="00C157B8">
      <w:pPr>
        <w:pStyle w:val="ListBullet"/>
        <w:numPr>
          <w:ilvl w:val="0"/>
          <w:numId w:val="45"/>
        </w:numPr>
      </w:pPr>
      <w:r w:rsidRPr="00C157B8">
        <w:t>Севальнев Павел Сергеевич</w:t>
      </w:r>
      <w:r w:rsidR="008C1BC0" w:rsidRPr="00C157B8">
        <w:t xml:space="preserve"> </w:t>
      </w:r>
      <w:proofErr w:type="spellStart"/>
      <w:r w:rsidR="008C1BC0" w:rsidRPr="00C157B8">
        <w:rPr>
          <w:lang w:val="en-US"/>
        </w:rPr>
        <w:t>sevalnevps</w:t>
      </w:r>
      <w:proofErr w:type="spellEnd"/>
      <w:r w:rsidR="008C1BC0" w:rsidRPr="00C157B8">
        <w:t>@</w:t>
      </w:r>
      <w:proofErr w:type="spellStart"/>
      <w:r w:rsidR="008C1BC0" w:rsidRPr="00C157B8">
        <w:rPr>
          <w:lang w:val="en-US"/>
        </w:rPr>
        <w:t>vtb</w:t>
      </w:r>
      <w:proofErr w:type="spellEnd"/>
      <w:r w:rsidR="008C1BC0" w:rsidRPr="00C157B8">
        <w:t>24.</w:t>
      </w:r>
      <w:proofErr w:type="spellStart"/>
      <w:r w:rsidR="008C1BC0" w:rsidRPr="00C157B8">
        <w:rPr>
          <w:lang w:val="en-US"/>
        </w:rPr>
        <w:t>ru</w:t>
      </w:r>
      <w:proofErr w:type="spellEnd"/>
    </w:p>
    <w:p w:rsidR="00ED4983" w:rsidRPr="00C157B8" w:rsidRDefault="00C9623D" w:rsidP="00C157B8">
      <w:pPr>
        <w:pStyle w:val="ListBullet"/>
        <w:numPr>
          <w:ilvl w:val="0"/>
          <w:numId w:val="45"/>
        </w:numPr>
      </w:pPr>
      <w:r w:rsidRPr="00C157B8">
        <w:t>Сухачева Анастасия Николаевна</w:t>
      </w:r>
      <w:r w:rsidR="008C1BC0" w:rsidRPr="00C157B8">
        <w:t xml:space="preserve">  </w:t>
      </w:r>
      <w:proofErr w:type="spellStart"/>
      <w:r w:rsidR="008C1BC0" w:rsidRPr="00C157B8">
        <w:rPr>
          <w:lang w:val="en-US"/>
        </w:rPr>
        <w:t>suhachevaan</w:t>
      </w:r>
      <w:proofErr w:type="spellEnd"/>
      <w:r w:rsidR="008C1BC0" w:rsidRPr="00C157B8">
        <w:t>@</w:t>
      </w:r>
      <w:proofErr w:type="spellStart"/>
      <w:r w:rsidR="008C1BC0" w:rsidRPr="00C157B8">
        <w:rPr>
          <w:lang w:val="en-US"/>
        </w:rPr>
        <w:t>vtb</w:t>
      </w:r>
      <w:proofErr w:type="spellEnd"/>
      <w:r w:rsidR="008C1BC0" w:rsidRPr="00C157B8">
        <w:t>24.</w:t>
      </w:r>
      <w:proofErr w:type="spellStart"/>
      <w:r w:rsidR="008C1BC0" w:rsidRPr="00C157B8">
        <w:rPr>
          <w:lang w:val="en-US"/>
        </w:rPr>
        <w:t>ru</w:t>
      </w:r>
      <w:proofErr w:type="spellEnd"/>
    </w:p>
    <w:p w:rsidR="008C1BC0" w:rsidRDefault="008C1BC0" w:rsidP="008C1BC0">
      <w:pPr>
        <w:pStyle w:val="ListBullet"/>
        <w:numPr>
          <w:ilvl w:val="0"/>
          <w:numId w:val="0"/>
        </w:numPr>
        <w:ind w:left="360" w:hanging="360"/>
        <w:rPr>
          <w:highlight w:val="yellow"/>
        </w:rPr>
      </w:pPr>
    </w:p>
    <w:p w:rsidR="00C20289" w:rsidRPr="00C20289" w:rsidRDefault="00C20289" w:rsidP="00C20289">
      <w:pPr>
        <w:pStyle w:val="ListBullet"/>
      </w:pPr>
      <w:r w:rsidRPr="00C20289">
        <w:t>Вс</w:t>
      </w:r>
      <w:r>
        <w:t>е настройки выполняются путём конфигурирования техническими специалистами Исполнителя в рамках проекта. Доступ заказчика к самостоятельному изменению настроек не требуется. Изменения настроек после сдачи и приёмки проекта выполняются в рамках отдельных сервисных работ.</w:t>
      </w:r>
    </w:p>
    <w:p w:rsidR="00FD6674" w:rsidRDefault="00FD6674" w:rsidP="006B6A9A">
      <w:pPr>
        <w:pStyle w:val="Heading1"/>
        <w:spacing w:line="240" w:lineRule="auto"/>
        <w:rPr>
          <w:rFonts w:ascii="Arial" w:hAnsi="Arial" w:cs="Arial"/>
        </w:rPr>
      </w:pPr>
      <w:bookmarkStart w:id="36" w:name="_Toc276215873"/>
      <w:bookmarkStart w:id="37" w:name="_Ref392625928"/>
      <w:bookmarkStart w:id="38" w:name="_Ref398578189"/>
      <w:r>
        <w:rPr>
          <w:rFonts w:ascii="Arial" w:hAnsi="Arial" w:cs="Arial"/>
        </w:rPr>
        <w:lastRenderedPageBreak/>
        <w:t>Требования к документированию</w:t>
      </w:r>
      <w:bookmarkEnd w:id="36"/>
    </w:p>
    <w:p w:rsidR="00FD6674" w:rsidRPr="00FD6674" w:rsidRDefault="00FD6674" w:rsidP="005612A6">
      <w:r>
        <w:t>В рамках выполняемых работ должен быть обновлён документ «</w:t>
      </w:r>
      <w:r w:rsidRPr="00FD6674">
        <w:t xml:space="preserve">Описание электронного обмена </w:t>
      </w:r>
      <w:proofErr w:type="spellStart"/>
      <w:r w:rsidRPr="006C3CA7">
        <w:t>информацие</w:t>
      </w:r>
      <w:r w:rsidRPr="00FD6674">
        <w:t>и</w:t>
      </w:r>
      <w:proofErr w:type="spellEnd"/>
      <w:r w:rsidRPr="00FD6674">
        <w:t>̆ с ВТБ24-Лояльность</w:t>
      </w:r>
      <w:r>
        <w:t>»</w:t>
      </w:r>
      <w:r w:rsidR="005612A6">
        <w:t>,</w:t>
      </w:r>
      <w:r w:rsidR="00935F63">
        <w:t xml:space="preserve"> добавлен новый</w:t>
      </w:r>
      <w:r w:rsidR="005612A6">
        <w:t xml:space="preserve"> раздел</w:t>
      </w:r>
      <w:r w:rsidR="00935F63">
        <w:rPr>
          <w:i/>
        </w:rPr>
        <w:t xml:space="preserve"> </w:t>
      </w:r>
      <w:r w:rsidR="00935F63">
        <w:t>«Отправка СМС через системы Банка»</w:t>
      </w:r>
      <w:r>
        <w:t>.</w:t>
      </w:r>
    </w:p>
    <w:p w:rsidR="00A04135" w:rsidRDefault="00A04135" w:rsidP="00CB6A45">
      <w:pPr>
        <w:pStyle w:val="Heading1"/>
      </w:pPr>
      <w:bookmarkStart w:id="39" w:name="_Toc276215874"/>
      <w:r>
        <w:t xml:space="preserve">Требования к </w:t>
      </w:r>
      <w:bookmarkEnd w:id="24"/>
      <w:bookmarkEnd w:id="37"/>
      <w:r w:rsidR="00752D46" w:rsidRPr="00CB6A45">
        <w:t>Заказчику</w:t>
      </w:r>
      <w:bookmarkEnd w:id="38"/>
      <w:bookmarkEnd w:id="39"/>
    </w:p>
    <w:p w:rsidR="00D77E5D" w:rsidRPr="00462387" w:rsidRDefault="00D77E5D" w:rsidP="00D77E5D">
      <w:pPr>
        <w:spacing w:line="240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От Банк</w:t>
      </w:r>
      <w:r w:rsidR="00CB6A45">
        <w:rPr>
          <w:rFonts w:ascii="Arial" w:hAnsi="Arial" w:cs="Arial"/>
          <w:b/>
        </w:rPr>
        <w:t>а необходимо</w:t>
      </w:r>
      <w:r w:rsidRPr="00462387">
        <w:rPr>
          <w:rFonts w:ascii="Arial" w:hAnsi="Arial" w:cs="Arial"/>
          <w:b/>
        </w:rPr>
        <w:t>:</w:t>
      </w:r>
    </w:p>
    <w:p w:rsidR="00935F63" w:rsidRDefault="00935F63" w:rsidP="00C630C0">
      <w:pPr>
        <w:pStyle w:val="ListParagraph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Предоставить полный список адресатов служебных </w:t>
      </w:r>
      <w:r>
        <w:rPr>
          <w:rFonts w:ascii="Arial" w:hAnsi="Arial" w:cs="Arial"/>
          <w:lang w:val="en-US"/>
        </w:rPr>
        <w:t>e</w:t>
      </w:r>
      <w:r w:rsidRPr="008C1BC0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8C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сообщений</w:t>
      </w:r>
    </w:p>
    <w:p w:rsidR="00C630C0" w:rsidRPr="00CB6A45" w:rsidRDefault="00CB6A45" w:rsidP="00CB6A45">
      <w:pPr>
        <w:pStyle w:val="ListParagraph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Провести тестирование взаимодействия 3.6 на </w:t>
      </w:r>
      <w:bookmarkStart w:id="40" w:name="_GoBack"/>
      <w:bookmarkEnd w:id="40"/>
      <w:ins w:id="41" w:author="Egor Shokurov" w:date="2015-02-10T17:33:00Z">
        <w:r w:rsidR="00C157B8">
          <w:rPr>
            <w:rFonts w:ascii="Arial" w:hAnsi="Arial" w:cs="Arial"/>
          </w:rPr>
          <w:t xml:space="preserve">промышленном </w:t>
        </w:r>
      </w:ins>
      <w:r>
        <w:rPr>
          <w:rFonts w:ascii="Arial" w:hAnsi="Arial" w:cs="Arial"/>
        </w:rPr>
        <w:t xml:space="preserve">контуре в течение 3 рабочих дней с момента предоставления системы на </w:t>
      </w:r>
      <w:ins w:id="42" w:author="Egor Shokurov" w:date="2015-02-10T17:33:00Z">
        <w:r w:rsidR="00C157B8">
          <w:rPr>
            <w:rFonts w:ascii="Arial" w:hAnsi="Arial" w:cs="Arial"/>
          </w:rPr>
          <w:t xml:space="preserve">промышленном </w:t>
        </w:r>
      </w:ins>
      <w:r>
        <w:rPr>
          <w:rFonts w:ascii="Arial" w:hAnsi="Arial" w:cs="Arial"/>
        </w:rPr>
        <w:t>контуре.</w:t>
      </w:r>
    </w:p>
    <w:p w:rsidR="008C1021" w:rsidRPr="009232A4" w:rsidRDefault="00FD6674" w:rsidP="00CB6A45">
      <w:pPr>
        <w:pStyle w:val="Heading1"/>
      </w:pPr>
      <w:bookmarkStart w:id="43" w:name="_Toc276215877"/>
      <w:r>
        <w:t xml:space="preserve">Требования к </w:t>
      </w:r>
      <w:r w:rsidRPr="00CB6A45">
        <w:rPr>
          <w:rStyle w:val="11"/>
        </w:rPr>
        <w:t>совместимости</w:t>
      </w:r>
      <w:bookmarkEnd w:id="43"/>
    </w:p>
    <w:p w:rsidR="005B4FC2" w:rsidRDefault="00845C46" w:rsidP="00845C46">
      <w:r>
        <w:t>Доработка не должна изменять требования ПО к системе и оборудованию.</w:t>
      </w:r>
    </w:p>
    <w:p w:rsidR="00845C46" w:rsidRPr="005B4FC2" w:rsidRDefault="00845C46" w:rsidP="00845C46">
      <w:r>
        <w:t>Дополнительных требований к совместимости не предъявляется.</w:t>
      </w:r>
    </w:p>
    <w:sectPr w:rsidR="00845C46" w:rsidRPr="005B4FC2" w:rsidSect="000003C8">
      <w:headerReference w:type="default" r:id="rId13"/>
      <w:footerReference w:type="default" r:id="rId14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A30" w:rsidRDefault="00034A30" w:rsidP="002129C0">
      <w:r>
        <w:separator/>
      </w:r>
    </w:p>
  </w:endnote>
  <w:endnote w:type="continuationSeparator" w:id="0">
    <w:p w:rsidR="00034A30" w:rsidRDefault="00034A30" w:rsidP="002129C0">
      <w:r>
        <w:continuationSeparator/>
      </w:r>
    </w:p>
  </w:endnote>
  <w:endnote w:type="continuationNotice" w:id="1">
    <w:p w:rsidR="00034A30" w:rsidRDefault="00034A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C157B8" w:rsidRPr="000003C8" w:rsidRDefault="00C157B8">
        <w:pPr>
          <w:pStyle w:val="Footer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C859B0">
          <w:rPr>
            <w:rFonts w:ascii="Arial" w:hAnsi="Arial" w:cs="Arial"/>
            <w:noProof/>
          </w:rPr>
          <w:t>2</w:t>
        </w:r>
        <w:r w:rsidRPr="000003C8">
          <w:rPr>
            <w:rFonts w:ascii="Arial" w:hAnsi="Arial" w:cs="Arial"/>
          </w:rPr>
          <w:fldChar w:fldCharType="end"/>
        </w:r>
      </w:p>
    </w:sdtContent>
  </w:sdt>
  <w:p w:rsidR="00C157B8" w:rsidRDefault="00C157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A30" w:rsidRDefault="00034A30" w:rsidP="002129C0">
      <w:r>
        <w:separator/>
      </w:r>
    </w:p>
  </w:footnote>
  <w:footnote w:type="continuationSeparator" w:id="0">
    <w:p w:rsidR="00034A30" w:rsidRDefault="00034A30" w:rsidP="002129C0">
      <w:r>
        <w:continuationSeparator/>
      </w:r>
    </w:p>
  </w:footnote>
  <w:footnote w:type="continuationNotice" w:id="1">
    <w:p w:rsidR="00034A30" w:rsidRDefault="00034A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7B8" w:rsidRPr="00D04AF9" w:rsidRDefault="00C157B8" w:rsidP="00D04AF9">
    <w:pPr>
      <w:pStyle w:val="a8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Программа лояльности ВТБ</w:t>
    </w:r>
    <w:r w:rsidRPr="00D04AF9">
      <w:rPr>
        <w:rFonts w:ascii="Arial" w:hAnsi="Arial" w:cs="Arial"/>
        <w:sz w:val="18"/>
        <w:szCs w:val="18"/>
      </w:rPr>
      <w:t>24 «Коллекция»</w:t>
    </w:r>
  </w:p>
  <w:p w:rsidR="00C157B8" w:rsidRPr="00D04AF9" w:rsidRDefault="00C157B8" w:rsidP="00935F63">
    <w:pPr>
      <w:pStyle w:val="a8"/>
      <w:spacing w:after="0" w:line="240" w:lineRule="auto"/>
      <w:jc w:val="right"/>
    </w:pPr>
    <w:r w:rsidRPr="00550D19">
      <w:rPr>
        <w:rFonts w:ascii="Arial" w:hAnsi="Arial" w:cs="Arial"/>
        <w:sz w:val="18"/>
        <w:szCs w:val="18"/>
      </w:rPr>
      <w:t>MLVTBPLK</w:t>
    </w:r>
    <w:r w:rsidRPr="004E4F58">
      <w:rPr>
        <w:rFonts w:ascii="Arial" w:hAnsi="Arial" w:cs="Arial"/>
        <w:sz w:val="18"/>
        <w:szCs w:val="18"/>
      </w:rPr>
      <w:t>-</w:t>
    </w:r>
    <w:r>
      <w:rPr>
        <w:rFonts w:ascii="Arial" w:hAnsi="Arial" w:cs="Arial"/>
        <w:sz w:val="18"/>
        <w:szCs w:val="18"/>
      </w:rPr>
      <w:t>280</w:t>
    </w:r>
    <w:r w:rsidRPr="00935F63">
      <w:rPr>
        <w:bCs w:val="0"/>
        <w:sz w:val="24"/>
        <w:szCs w:val="22"/>
      </w:rPr>
      <w:t xml:space="preserve"> </w:t>
    </w:r>
    <w:r w:rsidR="00A23F99">
      <w:rPr>
        <w:rFonts w:ascii="Arial" w:hAnsi="Arial" w:cs="Arial"/>
        <w:sz w:val="18"/>
        <w:szCs w:val="18"/>
      </w:rPr>
      <w:t>Техническое задание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9AC43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35002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736A2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C7468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0DFCF3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8AC3E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93401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023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5F44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B3EE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E039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lang w:val="ru-RU"/>
      </w:rPr>
    </w:lvl>
  </w:abstractNum>
  <w:abstractNum w:abstractNumId="13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4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0AFF1130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18">
    <w:nsid w:val="0F155831"/>
    <w:multiLevelType w:val="hybridMultilevel"/>
    <w:tmpl w:val="54666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12E5645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221C53DC"/>
    <w:multiLevelType w:val="multilevel"/>
    <w:tmpl w:val="97343982"/>
    <w:lvl w:ilvl="0">
      <w:start w:val="1"/>
      <w:numFmt w:val="bullet"/>
      <w:pStyle w:val="a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24">
    <w:nsid w:val="2C324070"/>
    <w:multiLevelType w:val="multilevel"/>
    <w:tmpl w:val="425C3D90"/>
    <w:numStyleLink w:val="2"/>
  </w:abstractNum>
  <w:abstractNum w:abstractNumId="25">
    <w:nsid w:val="372A7BA8"/>
    <w:multiLevelType w:val="hybridMultilevel"/>
    <w:tmpl w:val="617C2928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2358BD"/>
    <w:multiLevelType w:val="hybridMultilevel"/>
    <w:tmpl w:val="449EE614"/>
    <w:lvl w:ilvl="0" w:tplc="33F245A2">
      <w:start w:val="1"/>
      <w:numFmt w:val="decimal"/>
      <w:pStyle w:val="a0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8">
    <w:nsid w:val="3D411A9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lang w:val="ru-RU"/>
      </w:rPr>
    </w:lvl>
  </w:abstractNum>
  <w:abstractNum w:abstractNumId="29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0">
    <w:nsid w:val="474F5C63"/>
    <w:multiLevelType w:val="hybridMultilevel"/>
    <w:tmpl w:val="38F6B226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6131D3"/>
    <w:multiLevelType w:val="hybridMultilevel"/>
    <w:tmpl w:val="32DA5C0C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4F39B8"/>
    <w:multiLevelType w:val="hybridMultilevel"/>
    <w:tmpl w:val="60FCFA42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75144A"/>
    <w:multiLevelType w:val="hybridMultilevel"/>
    <w:tmpl w:val="FC7E2298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6517E0"/>
    <w:multiLevelType w:val="hybridMultilevel"/>
    <w:tmpl w:val="32F2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A136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55A279A2"/>
    <w:multiLevelType w:val="multilevel"/>
    <w:tmpl w:val="B0B6A17E"/>
    <w:lvl w:ilvl="0">
      <w:start w:val="1"/>
      <w:numFmt w:val="decimal"/>
      <w:pStyle w:val="a1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38">
    <w:nsid w:val="5F9D45B2"/>
    <w:multiLevelType w:val="singleLevel"/>
    <w:tmpl w:val="14BA8646"/>
    <w:lvl w:ilvl="0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>
    <w:nsid w:val="6208167C"/>
    <w:multiLevelType w:val="hybridMultilevel"/>
    <w:tmpl w:val="E3EA3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C5681A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2E3EB5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ADE1B2D"/>
    <w:multiLevelType w:val="hybridMultilevel"/>
    <w:tmpl w:val="72B4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2577EB"/>
    <w:multiLevelType w:val="hybridMultilevel"/>
    <w:tmpl w:val="7DEEA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520182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DD256A"/>
    <w:multiLevelType w:val="hybridMultilevel"/>
    <w:tmpl w:val="32703DC4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7"/>
  </w:num>
  <w:num w:numId="4">
    <w:abstractNumId w:val="10"/>
  </w:num>
  <w:num w:numId="5">
    <w:abstractNumId w:val="37"/>
  </w:num>
  <w:num w:numId="6">
    <w:abstractNumId w:val="38"/>
  </w:num>
  <w:num w:numId="7">
    <w:abstractNumId w:val="14"/>
  </w:num>
  <w:num w:numId="8">
    <w:abstractNumId w:val="42"/>
  </w:num>
  <w:num w:numId="9">
    <w:abstractNumId w:val="22"/>
  </w:num>
  <w:num w:numId="10">
    <w:abstractNumId w:val="34"/>
  </w:num>
  <w:num w:numId="11">
    <w:abstractNumId w:val="36"/>
  </w:num>
  <w:num w:numId="12">
    <w:abstractNumId w:val="15"/>
  </w:num>
  <w:num w:numId="13">
    <w:abstractNumId w:val="29"/>
  </w:num>
  <w:num w:numId="14">
    <w:abstractNumId w:val="39"/>
  </w:num>
  <w:num w:numId="15">
    <w:abstractNumId w:val="44"/>
  </w:num>
  <w:num w:numId="16">
    <w:abstractNumId w:val="18"/>
  </w:num>
  <w:num w:numId="17">
    <w:abstractNumId w:val="33"/>
  </w:num>
  <w:num w:numId="18">
    <w:abstractNumId w:val="25"/>
  </w:num>
  <w:num w:numId="19">
    <w:abstractNumId w:val="30"/>
  </w:num>
  <w:num w:numId="20">
    <w:abstractNumId w:val="47"/>
  </w:num>
  <w:num w:numId="21">
    <w:abstractNumId w:val="31"/>
  </w:num>
  <w:num w:numId="22">
    <w:abstractNumId w:val="32"/>
  </w:num>
  <w:num w:numId="23">
    <w:abstractNumId w:val="41"/>
  </w:num>
  <w:num w:numId="24">
    <w:abstractNumId w:val="20"/>
  </w:num>
  <w:num w:numId="25">
    <w:abstractNumId w:val="40"/>
  </w:num>
  <w:num w:numId="26">
    <w:abstractNumId w:val="13"/>
  </w:num>
  <w:num w:numId="27">
    <w:abstractNumId w:val="28"/>
  </w:num>
  <w:num w:numId="28">
    <w:abstractNumId w:val="35"/>
  </w:num>
  <w:num w:numId="29">
    <w:abstractNumId w:val="16"/>
  </w:num>
  <w:num w:numId="30">
    <w:abstractNumId w:val="36"/>
  </w:num>
  <w:num w:numId="31">
    <w:abstractNumId w:val="46"/>
  </w:num>
  <w:num w:numId="32">
    <w:abstractNumId w:val="43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 w:numId="37">
    <w:abstractNumId w:val="9"/>
  </w:num>
  <w:num w:numId="38">
    <w:abstractNumId w:val="4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11"/>
  </w:num>
  <w:num w:numId="44">
    <w:abstractNumId w:val="12"/>
  </w:num>
  <w:num w:numId="45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SortMethod w:val="0000"/>
  <w:trackRevisions/>
  <w:doNotTrackFormatting/>
  <w:styleLockTheme/>
  <w:styleLockQFSet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10"/>
    <w:rsid w:val="000003C8"/>
    <w:rsid w:val="00000DF1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2A09"/>
    <w:rsid w:val="0001372D"/>
    <w:rsid w:val="00013E41"/>
    <w:rsid w:val="0001433C"/>
    <w:rsid w:val="00014B8A"/>
    <w:rsid w:val="00014CA2"/>
    <w:rsid w:val="000159E9"/>
    <w:rsid w:val="00015A63"/>
    <w:rsid w:val="00020601"/>
    <w:rsid w:val="0002129A"/>
    <w:rsid w:val="00022E7C"/>
    <w:rsid w:val="00023505"/>
    <w:rsid w:val="00023B64"/>
    <w:rsid w:val="00024130"/>
    <w:rsid w:val="000242F1"/>
    <w:rsid w:val="00025693"/>
    <w:rsid w:val="0002640B"/>
    <w:rsid w:val="0002662B"/>
    <w:rsid w:val="000267E7"/>
    <w:rsid w:val="000273E8"/>
    <w:rsid w:val="00027D06"/>
    <w:rsid w:val="00032C29"/>
    <w:rsid w:val="00033156"/>
    <w:rsid w:val="00034028"/>
    <w:rsid w:val="000340E7"/>
    <w:rsid w:val="000344AE"/>
    <w:rsid w:val="0003464E"/>
    <w:rsid w:val="000348E5"/>
    <w:rsid w:val="00034A30"/>
    <w:rsid w:val="00036E98"/>
    <w:rsid w:val="00040CCA"/>
    <w:rsid w:val="00040EAC"/>
    <w:rsid w:val="00041B68"/>
    <w:rsid w:val="000427AA"/>
    <w:rsid w:val="00043322"/>
    <w:rsid w:val="00045427"/>
    <w:rsid w:val="00045B50"/>
    <w:rsid w:val="0004602B"/>
    <w:rsid w:val="0004687E"/>
    <w:rsid w:val="0004725F"/>
    <w:rsid w:val="00050259"/>
    <w:rsid w:val="00050FD5"/>
    <w:rsid w:val="000516D4"/>
    <w:rsid w:val="00052CBA"/>
    <w:rsid w:val="00053037"/>
    <w:rsid w:val="000554EB"/>
    <w:rsid w:val="00056EE6"/>
    <w:rsid w:val="00057C41"/>
    <w:rsid w:val="000606F3"/>
    <w:rsid w:val="00060D92"/>
    <w:rsid w:val="00061642"/>
    <w:rsid w:val="00061C7F"/>
    <w:rsid w:val="00062482"/>
    <w:rsid w:val="00062EC1"/>
    <w:rsid w:val="00063CAE"/>
    <w:rsid w:val="000640A9"/>
    <w:rsid w:val="0006763C"/>
    <w:rsid w:val="00067BBD"/>
    <w:rsid w:val="00070041"/>
    <w:rsid w:val="000704C0"/>
    <w:rsid w:val="000707CA"/>
    <w:rsid w:val="000712E8"/>
    <w:rsid w:val="0007136F"/>
    <w:rsid w:val="000722F3"/>
    <w:rsid w:val="000726E3"/>
    <w:rsid w:val="00073301"/>
    <w:rsid w:val="0007476E"/>
    <w:rsid w:val="000747D0"/>
    <w:rsid w:val="00075288"/>
    <w:rsid w:val="00076481"/>
    <w:rsid w:val="00076680"/>
    <w:rsid w:val="000767A7"/>
    <w:rsid w:val="00077077"/>
    <w:rsid w:val="00077B8D"/>
    <w:rsid w:val="00081B25"/>
    <w:rsid w:val="00081C75"/>
    <w:rsid w:val="000831F7"/>
    <w:rsid w:val="000839C9"/>
    <w:rsid w:val="00084331"/>
    <w:rsid w:val="00085433"/>
    <w:rsid w:val="000855BD"/>
    <w:rsid w:val="00086B64"/>
    <w:rsid w:val="00087081"/>
    <w:rsid w:val="000870F0"/>
    <w:rsid w:val="0008743C"/>
    <w:rsid w:val="00087477"/>
    <w:rsid w:val="00087518"/>
    <w:rsid w:val="000902D9"/>
    <w:rsid w:val="000904C8"/>
    <w:rsid w:val="0009106B"/>
    <w:rsid w:val="000915E7"/>
    <w:rsid w:val="000918A2"/>
    <w:rsid w:val="0009222B"/>
    <w:rsid w:val="000929BB"/>
    <w:rsid w:val="00093166"/>
    <w:rsid w:val="000931F1"/>
    <w:rsid w:val="000939CE"/>
    <w:rsid w:val="000950AC"/>
    <w:rsid w:val="0009512F"/>
    <w:rsid w:val="00095DE7"/>
    <w:rsid w:val="000962DE"/>
    <w:rsid w:val="00096F85"/>
    <w:rsid w:val="00096FBF"/>
    <w:rsid w:val="000976C2"/>
    <w:rsid w:val="000A01A1"/>
    <w:rsid w:val="000A038F"/>
    <w:rsid w:val="000A1105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5B6E"/>
    <w:rsid w:val="000A60EE"/>
    <w:rsid w:val="000A7AE4"/>
    <w:rsid w:val="000A7E75"/>
    <w:rsid w:val="000B0B6C"/>
    <w:rsid w:val="000B2FE1"/>
    <w:rsid w:val="000B3674"/>
    <w:rsid w:val="000B3A70"/>
    <w:rsid w:val="000B50C6"/>
    <w:rsid w:val="000B6021"/>
    <w:rsid w:val="000B650F"/>
    <w:rsid w:val="000C40F6"/>
    <w:rsid w:val="000C4E4B"/>
    <w:rsid w:val="000C5B07"/>
    <w:rsid w:val="000C7AA0"/>
    <w:rsid w:val="000D04E4"/>
    <w:rsid w:val="000D0847"/>
    <w:rsid w:val="000D10A7"/>
    <w:rsid w:val="000D1274"/>
    <w:rsid w:val="000D12B7"/>
    <w:rsid w:val="000D2BD7"/>
    <w:rsid w:val="000D474E"/>
    <w:rsid w:val="000D55E4"/>
    <w:rsid w:val="000D685D"/>
    <w:rsid w:val="000D6C6C"/>
    <w:rsid w:val="000D6DDF"/>
    <w:rsid w:val="000D6EBE"/>
    <w:rsid w:val="000D7E34"/>
    <w:rsid w:val="000E0AD2"/>
    <w:rsid w:val="000E1B3B"/>
    <w:rsid w:val="000E2DE6"/>
    <w:rsid w:val="000E3390"/>
    <w:rsid w:val="000E3DE9"/>
    <w:rsid w:val="000E5CE7"/>
    <w:rsid w:val="000E687C"/>
    <w:rsid w:val="000E6BD3"/>
    <w:rsid w:val="000E7463"/>
    <w:rsid w:val="000E7D30"/>
    <w:rsid w:val="000E7F6F"/>
    <w:rsid w:val="000F0D0F"/>
    <w:rsid w:val="000F17EE"/>
    <w:rsid w:val="000F234C"/>
    <w:rsid w:val="000F2CD2"/>
    <w:rsid w:val="000F3E49"/>
    <w:rsid w:val="000F4850"/>
    <w:rsid w:val="000F6563"/>
    <w:rsid w:val="000F6AB6"/>
    <w:rsid w:val="000F7243"/>
    <w:rsid w:val="000F7547"/>
    <w:rsid w:val="000F7D83"/>
    <w:rsid w:val="00100807"/>
    <w:rsid w:val="00100F0B"/>
    <w:rsid w:val="00101601"/>
    <w:rsid w:val="00101C22"/>
    <w:rsid w:val="001037D5"/>
    <w:rsid w:val="001046AB"/>
    <w:rsid w:val="00105580"/>
    <w:rsid w:val="0010657D"/>
    <w:rsid w:val="001071A3"/>
    <w:rsid w:val="001105CD"/>
    <w:rsid w:val="001105FE"/>
    <w:rsid w:val="001106D3"/>
    <w:rsid w:val="001117CC"/>
    <w:rsid w:val="00111BEA"/>
    <w:rsid w:val="00111FC5"/>
    <w:rsid w:val="0011393E"/>
    <w:rsid w:val="00114537"/>
    <w:rsid w:val="001162A0"/>
    <w:rsid w:val="001165C0"/>
    <w:rsid w:val="001170D6"/>
    <w:rsid w:val="00120691"/>
    <w:rsid w:val="00120A4C"/>
    <w:rsid w:val="00121671"/>
    <w:rsid w:val="00121EA8"/>
    <w:rsid w:val="0012379A"/>
    <w:rsid w:val="001238C9"/>
    <w:rsid w:val="00124603"/>
    <w:rsid w:val="0012555E"/>
    <w:rsid w:val="001256EF"/>
    <w:rsid w:val="00127FF4"/>
    <w:rsid w:val="00130502"/>
    <w:rsid w:val="00130F16"/>
    <w:rsid w:val="00131165"/>
    <w:rsid w:val="00131A5D"/>
    <w:rsid w:val="00132990"/>
    <w:rsid w:val="001329E9"/>
    <w:rsid w:val="0013372C"/>
    <w:rsid w:val="00134C77"/>
    <w:rsid w:val="0013542C"/>
    <w:rsid w:val="001357AA"/>
    <w:rsid w:val="00135CB3"/>
    <w:rsid w:val="00135FC9"/>
    <w:rsid w:val="00136187"/>
    <w:rsid w:val="001365D6"/>
    <w:rsid w:val="00137C6C"/>
    <w:rsid w:val="00137E1E"/>
    <w:rsid w:val="00140164"/>
    <w:rsid w:val="001403F8"/>
    <w:rsid w:val="001410A1"/>
    <w:rsid w:val="0014132A"/>
    <w:rsid w:val="00141DC6"/>
    <w:rsid w:val="00143669"/>
    <w:rsid w:val="001442E6"/>
    <w:rsid w:val="001468A4"/>
    <w:rsid w:val="001478B3"/>
    <w:rsid w:val="0015033B"/>
    <w:rsid w:val="00151AE6"/>
    <w:rsid w:val="001522C0"/>
    <w:rsid w:val="0015335E"/>
    <w:rsid w:val="00153899"/>
    <w:rsid w:val="00153C02"/>
    <w:rsid w:val="00153E9A"/>
    <w:rsid w:val="001546F9"/>
    <w:rsid w:val="00156E31"/>
    <w:rsid w:val="001605A5"/>
    <w:rsid w:val="001607DB"/>
    <w:rsid w:val="00162DC1"/>
    <w:rsid w:val="00162EF9"/>
    <w:rsid w:val="00163A00"/>
    <w:rsid w:val="00165B23"/>
    <w:rsid w:val="00165E0B"/>
    <w:rsid w:val="00167B7C"/>
    <w:rsid w:val="001706BE"/>
    <w:rsid w:val="00170824"/>
    <w:rsid w:val="001708D7"/>
    <w:rsid w:val="001720BE"/>
    <w:rsid w:val="00172625"/>
    <w:rsid w:val="00173189"/>
    <w:rsid w:val="00173FCD"/>
    <w:rsid w:val="001762F7"/>
    <w:rsid w:val="00176DC9"/>
    <w:rsid w:val="001771EE"/>
    <w:rsid w:val="001812B7"/>
    <w:rsid w:val="001812FE"/>
    <w:rsid w:val="001823D5"/>
    <w:rsid w:val="00182486"/>
    <w:rsid w:val="00184328"/>
    <w:rsid w:val="001857C4"/>
    <w:rsid w:val="00185990"/>
    <w:rsid w:val="001869F0"/>
    <w:rsid w:val="00186A8F"/>
    <w:rsid w:val="00186D3B"/>
    <w:rsid w:val="00186DA9"/>
    <w:rsid w:val="00191008"/>
    <w:rsid w:val="00191720"/>
    <w:rsid w:val="00192E48"/>
    <w:rsid w:val="00192F62"/>
    <w:rsid w:val="00192FCD"/>
    <w:rsid w:val="00193EF9"/>
    <w:rsid w:val="00194CD4"/>
    <w:rsid w:val="00195B90"/>
    <w:rsid w:val="0019673C"/>
    <w:rsid w:val="0019708C"/>
    <w:rsid w:val="00197339"/>
    <w:rsid w:val="00197A86"/>
    <w:rsid w:val="001A0588"/>
    <w:rsid w:val="001A058F"/>
    <w:rsid w:val="001A1D5E"/>
    <w:rsid w:val="001A1DA6"/>
    <w:rsid w:val="001A6151"/>
    <w:rsid w:val="001A670B"/>
    <w:rsid w:val="001A6745"/>
    <w:rsid w:val="001A76CF"/>
    <w:rsid w:val="001A7B98"/>
    <w:rsid w:val="001B0283"/>
    <w:rsid w:val="001B11B0"/>
    <w:rsid w:val="001B232E"/>
    <w:rsid w:val="001B3EE0"/>
    <w:rsid w:val="001B54CA"/>
    <w:rsid w:val="001B67C2"/>
    <w:rsid w:val="001B6910"/>
    <w:rsid w:val="001B6C6E"/>
    <w:rsid w:val="001B75D0"/>
    <w:rsid w:val="001B794F"/>
    <w:rsid w:val="001B7A33"/>
    <w:rsid w:val="001B7E0F"/>
    <w:rsid w:val="001C2633"/>
    <w:rsid w:val="001C5D02"/>
    <w:rsid w:val="001C5FBD"/>
    <w:rsid w:val="001C689E"/>
    <w:rsid w:val="001C7F3C"/>
    <w:rsid w:val="001D005A"/>
    <w:rsid w:val="001D0EC1"/>
    <w:rsid w:val="001D2920"/>
    <w:rsid w:val="001D403B"/>
    <w:rsid w:val="001D4A29"/>
    <w:rsid w:val="001D5782"/>
    <w:rsid w:val="001D592B"/>
    <w:rsid w:val="001D5EC7"/>
    <w:rsid w:val="001D5F7B"/>
    <w:rsid w:val="001D7E21"/>
    <w:rsid w:val="001E22E1"/>
    <w:rsid w:val="001E3297"/>
    <w:rsid w:val="001E48E7"/>
    <w:rsid w:val="001E592F"/>
    <w:rsid w:val="001E5DD3"/>
    <w:rsid w:val="001E69FF"/>
    <w:rsid w:val="001E6B62"/>
    <w:rsid w:val="001E6E97"/>
    <w:rsid w:val="001E7945"/>
    <w:rsid w:val="001E7D9A"/>
    <w:rsid w:val="001F00C3"/>
    <w:rsid w:val="001F1637"/>
    <w:rsid w:val="001F26C8"/>
    <w:rsid w:val="001F2832"/>
    <w:rsid w:val="001F3685"/>
    <w:rsid w:val="001F4001"/>
    <w:rsid w:val="001F4514"/>
    <w:rsid w:val="001F6C29"/>
    <w:rsid w:val="0020023F"/>
    <w:rsid w:val="0020112F"/>
    <w:rsid w:val="00202570"/>
    <w:rsid w:val="00205736"/>
    <w:rsid w:val="00206325"/>
    <w:rsid w:val="00206389"/>
    <w:rsid w:val="00207C8B"/>
    <w:rsid w:val="002103EF"/>
    <w:rsid w:val="00210BE0"/>
    <w:rsid w:val="00211159"/>
    <w:rsid w:val="00212955"/>
    <w:rsid w:val="002129C0"/>
    <w:rsid w:val="00212A66"/>
    <w:rsid w:val="00212E91"/>
    <w:rsid w:val="0021338E"/>
    <w:rsid w:val="002133D0"/>
    <w:rsid w:val="00213BC7"/>
    <w:rsid w:val="00213CD6"/>
    <w:rsid w:val="002141C6"/>
    <w:rsid w:val="0021565A"/>
    <w:rsid w:val="00217F87"/>
    <w:rsid w:val="00220206"/>
    <w:rsid w:val="002206FA"/>
    <w:rsid w:val="00220CE8"/>
    <w:rsid w:val="002212FB"/>
    <w:rsid w:val="00221675"/>
    <w:rsid w:val="00221EA5"/>
    <w:rsid w:val="002233BA"/>
    <w:rsid w:val="0022441D"/>
    <w:rsid w:val="00224437"/>
    <w:rsid w:val="00226127"/>
    <w:rsid w:val="002263E4"/>
    <w:rsid w:val="002271B8"/>
    <w:rsid w:val="002274E4"/>
    <w:rsid w:val="0023026A"/>
    <w:rsid w:val="002302D1"/>
    <w:rsid w:val="002318AA"/>
    <w:rsid w:val="00231D5E"/>
    <w:rsid w:val="00232697"/>
    <w:rsid w:val="00232F2C"/>
    <w:rsid w:val="00234871"/>
    <w:rsid w:val="00234A46"/>
    <w:rsid w:val="002358DC"/>
    <w:rsid w:val="002367FA"/>
    <w:rsid w:val="002378B3"/>
    <w:rsid w:val="00240359"/>
    <w:rsid w:val="002405A2"/>
    <w:rsid w:val="002408A7"/>
    <w:rsid w:val="00240C64"/>
    <w:rsid w:val="002424DD"/>
    <w:rsid w:val="0024376C"/>
    <w:rsid w:val="0024405F"/>
    <w:rsid w:val="00244161"/>
    <w:rsid w:val="00244F22"/>
    <w:rsid w:val="002460F5"/>
    <w:rsid w:val="002468B0"/>
    <w:rsid w:val="00250C91"/>
    <w:rsid w:val="0025166C"/>
    <w:rsid w:val="002519DA"/>
    <w:rsid w:val="00251AA7"/>
    <w:rsid w:val="00251F42"/>
    <w:rsid w:val="00252BA8"/>
    <w:rsid w:val="00252F2D"/>
    <w:rsid w:val="0025340B"/>
    <w:rsid w:val="002535FC"/>
    <w:rsid w:val="00253D33"/>
    <w:rsid w:val="00254A75"/>
    <w:rsid w:val="0025675A"/>
    <w:rsid w:val="00256E8B"/>
    <w:rsid w:val="002573D3"/>
    <w:rsid w:val="002600E6"/>
    <w:rsid w:val="00260D70"/>
    <w:rsid w:val="0026154F"/>
    <w:rsid w:val="00263020"/>
    <w:rsid w:val="00263151"/>
    <w:rsid w:val="002643F6"/>
    <w:rsid w:val="00265E69"/>
    <w:rsid w:val="00265EB1"/>
    <w:rsid w:val="00266CA2"/>
    <w:rsid w:val="00267E9D"/>
    <w:rsid w:val="002715AC"/>
    <w:rsid w:val="002715D9"/>
    <w:rsid w:val="002728D7"/>
    <w:rsid w:val="00272F61"/>
    <w:rsid w:val="00273180"/>
    <w:rsid w:val="00273541"/>
    <w:rsid w:val="00276088"/>
    <w:rsid w:val="00276F4B"/>
    <w:rsid w:val="00277CCE"/>
    <w:rsid w:val="00280751"/>
    <w:rsid w:val="00280962"/>
    <w:rsid w:val="00280E48"/>
    <w:rsid w:val="00281227"/>
    <w:rsid w:val="00281757"/>
    <w:rsid w:val="002837DD"/>
    <w:rsid w:val="00283EE9"/>
    <w:rsid w:val="002842CE"/>
    <w:rsid w:val="00284A26"/>
    <w:rsid w:val="00285067"/>
    <w:rsid w:val="00287585"/>
    <w:rsid w:val="002903F2"/>
    <w:rsid w:val="00290514"/>
    <w:rsid w:val="002911B5"/>
    <w:rsid w:val="00291611"/>
    <w:rsid w:val="0029167C"/>
    <w:rsid w:val="00292D4B"/>
    <w:rsid w:val="002936BA"/>
    <w:rsid w:val="00293A4E"/>
    <w:rsid w:val="00293D61"/>
    <w:rsid w:val="002957C3"/>
    <w:rsid w:val="00296386"/>
    <w:rsid w:val="0029780E"/>
    <w:rsid w:val="002A00C6"/>
    <w:rsid w:val="002A0C01"/>
    <w:rsid w:val="002A15AA"/>
    <w:rsid w:val="002A1F60"/>
    <w:rsid w:val="002A262A"/>
    <w:rsid w:val="002A3106"/>
    <w:rsid w:val="002A4D3F"/>
    <w:rsid w:val="002A4D87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D24"/>
    <w:rsid w:val="002B758D"/>
    <w:rsid w:val="002C0762"/>
    <w:rsid w:val="002C1265"/>
    <w:rsid w:val="002C12D9"/>
    <w:rsid w:val="002C130C"/>
    <w:rsid w:val="002C1893"/>
    <w:rsid w:val="002C2F73"/>
    <w:rsid w:val="002C483F"/>
    <w:rsid w:val="002C484B"/>
    <w:rsid w:val="002C5155"/>
    <w:rsid w:val="002C54DD"/>
    <w:rsid w:val="002C5EBD"/>
    <w:rsid w:val="002C61A7"/>
    <w:rsid w:val="002C63B8"/>
    <w:rsid w:val="002C677E"/>
    <w:rsid w:val="002D0645"/>
    <w:rsid w:val="002D1365"/>
    <w:rsid w:val="002D1569"/>
    <w:rsid w:val="002D277F"/>
    <w:rsid w:val="002D2861"/>
    <w:rsid w:val="002D2A07"/>
    <w:rsid w:val="002D3241"/>
    <w:rsid w:val="002D3C54"/>
    <w:rsid w:val="002D3CCA"/>
    <w:rsid w:val="002D4282"/>
    <w:rsid w:val="002D54B6"/>
    <w:rsid w:val="002D67D2"/>
    <w:rsid w:val="002D67E5"/>
    <w:rsid w:val="002D703A"/>
    <w:rsid w:val="002D7328"/>
    <w:rsid w:val="002D75B7"/>
    <w:rsid w:val="002D7CBA"/>
    <w:rsid w:val="002D7D2A"/>
    <w:rsid w:val="002E24C4"/>
    <w:rsid w:val="002E3A81"/>
    <w:rsid w:val="002E4907"/>
    <w:rsid w:val="002E55D2"/>
    <w:rsid w:val="002E5D14"/>
    <w:rsid w:val="002E695D"/>
    <w:rsid w:val="002E6ABC"/>
    <w:rsid w:val="002F0091"/>
    <w:rsid w:val="002F01AA"/>
    <w:rsid w:val="002F0CA2"/>
    <w:rsid w:val="002F105A"/>
    <w:rsid w:val="002F17E2"/>
    <w:rsid w:val="002F2A65"/>
    <w:rsid w:val="002F2E03"/>
    <w:rsid w:val="002F46AB"/>
    <w:rsid w:val="002F49CB"/>
    <w:rsid w:val="002F4BB8"/>
    <w:rsid w:val="002F617C"/>
    <w:rsid w:val="002F6D69"/>
    <w:rsid w:val="002F7367"/>
    <w:rsid w:val="002F79F5"/>
    <w:rsid w:val="002F7BE7"/>
    <w:rsid w:val="003000FE"/>
    <w:rsid w:val="00300720"/>
    <w:rsid w:val="00300CA6"/>
    <w:rsid w:val="0030203F"/>
    <w:rsid w:val="00302DCE"/>
    <w:rsid w:val="00303BF4"/>
    <w:rsid w:val="0030415E"/>
    <w:rsid w:val="003043BB"/>
    <w:rsid w:val="003045A2"/>
    <w:rsid w:val="003053C0"/>
    <w:rsid w:val="003065BF"/>
    <w:rsid w:val="003077BC"/>
    <w:rsid w:val="00307F7E"/>
    <w:rsid w:val="003119DC"/>
    <w:rsid w:val="0031250B"/>
    <w:rsid w:val="00313DF4"/>
    <w:rsid w:val="00314C66"/>
    <w:rsid w:val="003154DB"/>
    <w:rsid w:val="0031557A"/>
    <w:rsid w:val="003155B9"/>
    <w:rsid w:val="00315F4F"/>
    <w:rsid w:val="00317AFA"/>
    <w:rsid w:val="00317B2F"/>
    <w:rsid w:val="0032034C"/>
    <w:rsid w:val="00320471"/>
    <w:rsid w:val="003204EA"/>
    <w:rsid w:val="003217AE"/>
    <w:rsid w:val="00321F55"/>
    <w:rsid w:val="0032228E"/>
    <w:rsid w:val="00326228"/>
    <w:rsid w:val="00327019"/>
    <w:rsid w:val="00327F6F"/>
    <w:rsid w:val="003312BA"/>
    <w:rsid w:val="00331CB2"/>
    <w:rsid w:val="003320F0"/>
    <w:rsid w:val="0033254A"/>
    <w:rsid w:val="00332A8A"/>
    <w:rsid w:val="003336C2"/>
    <w:rsid w:val="00333EE9"/>
    <w:rsid w:val="00335E89"/>
    <w:rsid w:val="003377AC"/>
    <w:rsid w:val="00337EC8"/>
    <w:rsid w:val="00340DFA"/>
    <w:rsid w:val="0034171C"/>
    <w:rsid w:val="00341D49"/>
    <w:rsid w:val="00341E67"/>
    <w:rsid w:val="00342BDA"/>
    <w:rsid w:val="0034311B"/>
    <w:rsid w:val="003433DC"/>
    <w:rsid w:val="00343515"/>
    <w:rsid w:val="00343B78"/>
    <w:rsid w:val="00345588"/>
    <w:rsid w:val="0034564C"/>
    <w:rsid w:val="00345DD9"/>
    <w:rsid w:val="00346370"/>
    <w:rsid w:val="00346D99"/>
    <w:rsid w:val="00350010"/>
    <w:rsid w:val="0035136A"/>
    <w:rsid w:val="003516C8"/>
    <w:rsid w:val="003519AE"/>
    <w:rsid w:val="00351B3E"/>
    <w:rsid w:val="00351D08"/>
    <w:rsid w:val="003520C0"/>
    <w:rsid w:val="0035398A"/>
    <w:rsid w:val="00353A38"/>
    <w:rsid w:val="003563CF"/>
    <w:rsid w:val="00356609"/>
    <w:rsid w:val="00361AB0"/>
    <w:rsid w:val="00362165"/>
    <w:rsid w:val="003621D7"/>
    <w:rsid w:val="00362C9A"/>
    <w:rsid w:val="00362D81"/>
    <w:rsid w:val="00362FB2"/>
    <w:rsid w:val="0036305E"/>
    <w:rsid w:val="00363973"/>
    <w:rsid w:val="00363B58"/>
    <w:rsid w:val="00364E47"/>
    <w:rsid w:val="0036537A"/>
    <w:rsid w:val="00365826"/>
    <w:rsid w:val="00365A47"/>
    <w:rsid w:val="00366ACD"/>
    <w:rsid w:val="00366DD4"/>
    <w:rsid w:val="00367FAE"/>
    <w:rsid w:val="00373C10"/>
    <w:rsid w:val="003742E3"/>
    <w:rsid w:val="003744D4"/>
    <w:rsid w:val="00374805"/>
    <w:rsid w:val="00375B11"/>
    <w:rsid w:val="003804C7"/>
    <w:rsid w:val="00380BBE"/>
    <w:rsid w:val="00381A29"/>
    <w:rsid w:val="00381BCE"/>
    <w:rsid w:val="003823C8"/>
    <w:rsid w:val="0038244A"/>
    <w:rsid w:val="00383715"/>
    <w:rsid w:val="00383F94"/>
    <w:rsid w:val="0038512F"/>
    <w:rsid w:val="00385205"/>
    <w:rsid w:val="00385ABE"/>
    <w:rsid w:val="00387D1E"/>
    <w:rsid w:val="00390BB1"/>
    <w:rsid w:val="00390E40"/>
    <w:rsid w:val="00391612"/>
    <w:rsid w:val="0039161E"/>
    <w:rsid w:val="00391B47"/>
    <w:rsid w:val="00392ED6"/>
    <w:rsid w:val="0039332C"/>
    <w:rsid w:val="00393B8C"/>
    <w:rsid w:val="00393EB0"/>
    <w:rsid w:val="00393F59"/>
    <w:rsid w:val="003945F8"/>
    <w:rsid w:val="00394FD9"/>
    <w:rsid w:val="00395436"/>
    <w:rsid w:val="00395D30"/>
    <w:rsid w:val="003964FD"/>
    <w:rsid w:val="0039720B"/>
    <w:rsid w:val="003A004C"/>
    <w:rsid w:val="003A0BF1"/>
    <w:rsid w:val="003A1137"/>
    <w:rsid w:val="003A2F22"/>
    <w:rsid w:val="003A3ACA"/>
    <w:rsid w:val="003A4244"/>
    <w:rsid w:val="003A4426"/>
    <w:rsid w:val="003A4EFC"/>
    <w:rsid w:val="003A50DF"/>
    <w:rsid w:val="003A568B"/>
    <w:rsid w:val="003A6EC5"/>
    <w:rsid w:val="003A717B"/>
    <w:rsid w:val="003B2F2C"/>
    <w:rsid w:val="003B3DF1"/>
    <w:rsid w:val="003B4204"/>
    <w:rsid w:val="003B4BCA"/>
    <w:rsid w:val="003B4E58"/>
    <w:rsid w:val="003B55C9"/>
    <w:rsid w:val="003B5A5D"/>
    <w:rsid w:val="003B5EE3"/>
    <w:rsid w:val="003B5FFB"/>
    <w:rsid w:val="003B6362"/>
    <w:rsid w:val="003B64AF"/>
    <w:rsid w:val="003C0542"/>
    <w:rsid w:val="003C1F9C"/>
    <w:rsid w:val="003C208B"/>
    <w:rsid w:val="003C2AD4"/>
    <w:rsid w:val="003C2B8A"/>
    <w:rsid w:val="003C338E"/>
    <w:rsid w:val="003C3CF9"/>
    <w:rsid w:val="003C456A"/>
    <w:rsid w:val="003C71CA"/>
    <w:rsid w:val="003C7228"/>
    <w:rsid w:val="003C7D98"/>
    <w:rsid w:val="003D02E2"/>
    <w:rsid w:val="003D07E1"/>
    <w:rsid w:val="003D0AC3"/>
    <w:rsid w:val="003D0ACD"/>
    <w:rsid w:val="003D1117"/>
    <w:rsid w:val="003D1833"/>
    <w:rsid w:val="003D2C6E"/>
    <w:rsid w:val="003D39F6"/>
    <w:rsid w:val="003D5853"/>
    <w:rsid w:val="003D5B1C"/>
    <w:rsid w:val="003D5D91"/>
    <w:rsid w:val="003D6C1F"/>
    <w:rsid w:val="003D6FEE"/>
    <w:rsid w:val="003D7667"/>
    <w:rsid w:val="003D7F33"/>
    <w:rsid w:val="003E1823"/>
    <w:rsid w:val="003E2B5E"/>
    <w:rsid w:val="003E3A28"/>
    <w:rsid w:val="003E5188"/>
    <w:rsid w:val="003E5460"/>
    <w:rsid w:val="003E5814"/>
    <w:rsid w:val="003E6C44"/>
    <w:rsid w:val="003E70E7"/>
    <w:rsid w:val="003E773D"/>
    <w:rsid w:val="003F04DD"/>
    <w:rsid w:val="003F05F9"/>
    <w:rsid w:val="003F1E47"/>
    <w:rsid w:val="003F23AA"/>
    <w:rsid w:val="003F2DEE"/>
    <w:rsid w:val="003F3BBD"/>
    <w:rsid w:val="003F3D2D"/>
    <w:rsid w:val="003F4545"/>
    <w:rsid w:val="003F5C93"/>
    <w:rsid w:val="003F6A41"/>
    <w:rsid w:val="003F6DE7"/>
    <w:rsid w:val="003F72A3"/>
    <w:rsid w:val="003F7EB7"/>
    <w:rsid w:val="00401458"/>
    <w:rsid w:val="00401774"/>
    <w:rsid w:val="004050AF"/>
    <w:rsid w:val="004053C9"/>
    <w:rsid w:val="00405995"/>
    <w:rsid w:val="00406B7A"/>
    <w:rsid w:val="00406CC8"/>
    <w:rsid w:val="00406FD7"/>
    <w:rsid w:val="004108A5"/>
    <w:rsid w:val="0041182D"/>
    <w:rsid w:val="00411BAB"/>
    <w:rsid w:val="00411CD2"/>
    <w:rsid w:val="00411FB0"/>
    <w:rsid w:val="00412F2E"/>
    <w:rsid w:val="00413744"/>
    <w:rsid w:val="004145C1"/>
    <w:rsid w:val="00415C2F"/>
    <w:rsid w:val="0041600E"/>
    <w:rsid w:val="004172E4"/>
    <w:rsid w:val="00420BE4"/>
    <w:rsid w:val="00420C67"/>
    <w:rsid w:val="00421BD5"/>
    <w:rsid w:val="00422FBC"/>
    <w:rsid w:val="0042430D"/>
    <w:rsid w:val="0042463C"/>
    <w:rsid w:val="00431C9E"/>
    <w:rsid w:val="00433219"/>
    <w:rsid w:val="00434395"/>
    <w:rsid w:val="00435AE6"/>
    <w:rsid w:val="00436418"/>
    <w:rsid w:val="00436503"/>
    <w:rsid w:val="0043701F"/>
    <w:rsid w:val="00437412"/>
    <w:rsid w:val="0043798A"/>
    <w:rsid w:val="00441661"/>
    <w:rsid w:val="00441C00"/>
    <w:rsid w:val="00441D1B"/>
    <w:rsid w:val="00441EB8"/>
    <w:rsid w:val="00442156"/>
    <w:rsid w:val="0044236B"/>
    <w:rsid w:val="00443D24"/>
    <w:rsid w:val="00444637"/>
    <w:rsid w:val="00447200"/>
    <w:rsid w:val="0045049B"/>
    <w:rsid w:val="0045082D"/>
    <w:rsid w:val="00451266"/>
    <w:rsid w:val="00451357"/>
    <w:rsid w:val="00451625"/>
    <w:rsid w:val="0045228D"/>
    <w:rsid w:val="004525EC"/>
    <w:rsid w:val="00454680"/>
    <w:rsid w:val="00454ADF"/>
    <w:rsid w:val="00455DA4"/>
    <w:rsid w:val="004560AA"/>
    <w:rsid w:val="004563C0"/>
    <w:rsid w:val="00457605"/>
    <w:rsid w:val="00457CF4"/>
    <w:rsid w:val="00457DB8"/>
    <w:rsid w:val="00460268"/>
    <w:rsid w:val="00460BD6"/>
    <w:rsid w:val="00461150"/>
    <w:rsid w:val="00461CE9"/>
    <w:rsid w:val="00462387"/>
    <w:rsid w:val="004631F9"/>
    <w:rsid w:val="004638CD"/>
    <w:rsid w:val="004666F8"/>
    <w:rsid w:val="00466D22"/>
    <w:rsid w:val="00470BE2"/>
    <w:rsid w:val="00471434"/>
    <w:rsid w:val="0047154E"/>
    <w:rsid w:val="004727EF"/>
    <w:rsid w:val="00473609"/>
    <w:rsid w:val="004752F9"/>
    <w:rsid w:val="00475314"/>
    <w:rsid w:val="00475A14"/>
    <w:rsid w:val="0047646A"/>
    <w:rsid w:val="00477F6E"/>
    <w:rsid w:val="00480301"/>
    <w:rsid w:val="0048038F"/>
    <w:rsid w:val="00480616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87A04"/>
    <w:rsid w:val="0049024A"/>
    <w:rsid w:val="00490305"/>
    <w:rsid w:val="00491026"/>
    <w:rsid w:val="00491993"/>
    <w:rsid w:val="00491B3E"/>
    <w:rsid w:val="004954CC"/>
    <w:rsid w:val="00495A31"/>
    <w:rsid w:val="00495B1B"/>
    <w:rsid w:val="0049681A"/>
    <w:rsid w:val="00496A35"/>
    <w:rsid w:val="00497ACC"/>
    <w:rsid w:val="004A00B7"/>
    <w:rsid w:val="004A2257"/>
    <w:rsid w:val="004A27B6"/>
    <w:rsid w:val="004A37A8"/>
    <w:rsid w:val="004A3A1B"/>
    <w:rsid w:val="004A5037"/>
    <w:rsid w:val="004A6496"/>
    <w:rsid w:val="004B0B9A"/>
    <w:rsid w:val="004B2D77"/>
    <w:rsid w:val="004B30EA"/>
    <w:rsid w:val="004B44D7"/>
    <w:rsid w:val="004B47A9"/>
    <w:rsid w:val="004B503A"/>
    <w:rsid w:val="004B5454"/>
    <w:rsid w:val="004C0A03"/>
    <w:rsid w:val="004C134E"/>
    <w:rsid w:val="004C1B8C"/>
    <w:rsid w:val="004C1DF5"/>
    <w:rsid w:val="004C3D16"/>
    <w:rsid w:val="004C3F3D"/>
    <w:rsid w:val="004C59D5"/>
    <w:rsid w:val="004C61EE"/>
    <w:rsid w:val="004C7F1F"/>
    <w:rsid w:val="004D00EF"/>
    <w:rsid w:val="004D1092"/>
    <w:rsid w:val="004D1A61"/>
    <w:rsid w:val="004D40E5"/>
    <w:rsid w:val="004D5A41"/>
    <w:rsid w:val="004D5BA8"/>
    <w:rsid w:val="004D6080"/>
    <w:rsid w:val="004D72F9"/>
    <w:rsid w:val="004E0705"/>
    <w:rsid w:val="004E096E"/>
    <w:rsid w:val="004E0C1C"/>
    <w:rsid w:val="004E0F94"/>
    <w:rsid w:val="004E1CC6"/>
    <w:rsid w:val="004E301B"/>
    <w:rsid w:val="004E4111"/>
    <w:rsid w:val="004E4461"/>
    <w:rsid w:val="004E4A54"/>
    <w:rsid w:val="004E4F58"/>
    <w:rsid w:val="004E776A"/>
    <w:rsid w:val="004F074A"/>
    <w:rsid w:val="004F2AF3"/>
    <w:rsid w:val="004F2C7A"/>
    <w:rsid w:val="004F318A"/>
    <w:rsid w:val="004F3696"/>
    <w:rsid w:val="004F3A2C"/>
    <w:rsid w:val="004F3E41"/>
    <w:rsid w:val="004F3F45"/>
    <w:rsid w:val="004F4732"/>
    <w:rsid w:val="00500C7F"/>
    <w:rsid w:val="00501AB5"/>
    <w:rsid w:val="005023C8"/>
    <w:rsid w:val="0050287A"/>
    <w:rsid w:val="00502A28"/>
    <w:rsid w:val="00502D1A"/>
    <w:rsid w:val="005031F7"/>
    <w:rsid w:val="00504090"/>
    <w:rsid w:val="0050412F"/>
    <w:rsid w:val="00504C4E"/>
    <w:rsid w:val="00505A99"/>
    <w:rsid w:val="00506B6F"/>
    <w:rsid w:val="00506D69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51B3"/>
    <w:rsid w:val="005152DC"/>
    <w:rsid w:val="005166F5"/>
    <w:rsid w:val="00517220"/>
    <w:rsid w:val="005177E6"/>
    <w:rsid w:val="00517FA8"/>
    <w:rsid w:val="00520C14"/>
    <w:rsid w:val="00521B5D"/>
    <w:rsid w:val="00521C32"/>
    <w:rsid w:val="00522678"/>
    <w:rsid w:val="0052379D"/>
    <w:rsid w:val="00524EBA"/>
    <w:rsid w:val="00525817"/>
    <w:rsid w:val="00525A3E"/>
    <w:rsid w:val="00526228"/>
    <w:rsid w:val="00526F45"/>
    <w:rsid w:val="00531077"/>
    <w:rsid w:val="00531C90"/>
    <w:rsid w:val="0053596F"/>
    <w:rsid w:val="00535F2B"/>
    <w:rsid w:val="00540FC2"/>
    <w:rsid w:val="00541898"/>
    <w:rsid w:val="00542BB1"/>
    <w:rsid w:val="0054539F"/>
    <w:rsid w:val="00545727"/>
    <w:rsid w:val="0054583D"/>
    <w:rsid w:val="005461D6"/>
    <w:rsid w:val="0054658F"/>
    <w:rsid w:val="00546A27"/>
    <w:rsid w:val="00546CD0"/>
    <w:rsid w:val="00546EC8"/>
    <w:rsid w:val="00550D19"/>
    <w:rsid w:val="005510EA"/>
    <w:rsid w:val="00551D6E"/>
    <w:rsid w:val="00552675"/>
    <w:rsid w:val="0055395A"/>
    <w:rsid w:val="00554E24"/>
    <w:rsid w:val="005554C0"/>
    <w:rsid w:val="005554CF"/>
    <w:rsid w:val="00556D0E"/>
    <w:rsid w:val="00557BD3"/>
    <w:rsid w:val="0056121E"/>
    <w:rsid w:val="005612A6"/>
    <w:rsid w:val="0056223E"/>
    <w:rsid w:val="00563E1E"/>
    <w:rsid w:val="005640B0"/>
    <w:rsid w:val="00564ED3"/>
    <w:rsid w:val="00566F1D"/>
    <w:rsid w:val="00567A9D"/>
    <w:rsid w:val="00570262"/>
    <w:rsid w:val="00570F79"/>
    <w:rsid w:val="00571660"/>
    <w:rsid w:val="00572382"/>
    <w:rsid w:val="005730F7"/>
    <w:rsid w:val="0057319E"/>
    <w:rsid w:val="005763E2"/>
    <w:rsid w:val="005772D2"/>
    <w:rsid w:val="00577573"/>
    <w:rsid w:val="005776D0"/>
    <w:rsid w:val="00581B09"/>
    <w:rsid w:val="00581E64"/>
    <w:rsid w:val="00582D9F"/>
    <w:rsid w:val="005843E5"/>
    <w:rsid w:val="00584419"/>
    <w:rsid w:val="0058458E"/>
    <w:rsid w:val="005858E6"/>
    <w:rsid w:val="00585D71"/>
    <w:rsid w:val="00587101"/>
    <w:rsid w:val="005874AF"/>
    <w:rsid w:val="0058755A"/>
    <w:rsid w:val="0059033D"/>
    <w:rsid w:val="0059087A"/>
    <w:rsid w:val="00591384"/>
    <w:rsid w:val="00591776"/>
    <w:rsid w:val="00591782"/>
    <w:rsid w:val="00591864"/>
    <w:rsid w:val="00594D30"/>
    <w:rsid w:val="005953A9"/>
    <w:rsid w:val="0059567A"/>
    <w:rsid w:val="00596D6D"/>
    <w:rsid w:val="005974D8"/>
    <w:rsid w:val="005A0EC9"/>
    <w:rsid w:val="005A10D3"/>
    <w:rsid w:val="005A170C"/>
    <w:rsid w:val="005A24F9"/>
    <w:rsid w:val="005A4FE7"/>
    <w:rsid w:val="005A5F28"/>
    <w:rsid w:val="005A672A"/>
    <w:rsid w:val="005A74C5"/>
    <w:rsid w:val="005A752E"/>
    <w:rsid w:val="005A7612"/>
    <w:rsid w:val="005B0E87"/>
    <w:rsid w:val="005B365E"/>
    <w:rsid w:val="005B4FC2"/>
    <w:rsid w:val="005B598F"/>
    <w:rsid w:val="005C3221"/>
    <w:rsid w:val="005C3263"/>
    <w:rsid w:val="005C370A"/>
    <w:rsid w:val="005C47C6"/>
    <w:rsid w:val="005C4918"/>
    <w:rsid w:val="005C4F64"/>
    <w:rsid w:val="005C5F93"/>
    <w:rsid w:val="005C66FC"/>
    <w:rsid w:val="005C6786"/>
    <w:rsid w:val="005D01EE"/>
    <w:rsid w:val="005D18C5"/>
    <w:rsid w:val="005D1AC6"/>
    <w:rsid w:val="005D266B"/>
    <w:rsid w:val="005D34E8"/>
    <w:rsid w:val="005D3DFE"/>
    <w:rsid w:val="005D4ED6"/>
    <w:rsid w:val="005D553F"/>
    <w:rsid w:val="005D6106"/>
    <w:rsid w:val="005D689B"/>
    <w:rsid w:val="005D7E60"/>
    <w:rsid w:val="005E089B"/>
    <w:rsid w:val="005E0C31"/>
    <w:rsid w:val="005E130A"/>
    <w:rsid w:val="005E1EF9"/>
    <w:rsid w:val="005E2D03"/>
    <w:rsid w:val="005E3B03"/>
    <w:rsid w:val="005E6333"/>
    <w:rsid w:val="005F3DBC"/>
    <w:rsid w:val="005F40EF"/>
    <w:rsid w:val="005F5B52"/>
    <w:rsid w:val="005F67BA"/>
    <w:rsid w:val="005F7089"/>
    <w:rsid w:val="0060147C"/>
    <w:rsid w:val="0060148B"/>
    <w:rsid w:val="006023EF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7F2"/>
    <w:rsid w:val="00613A6D"/>
    <w:rsid w:val="00614829"/>
    <w:rsid w:val="00614A9B"/>
    <w:rsid w:val="00614B65"/>
    <w:rsid w:val="00614CC7"/>
    <w:rsid w:val="00615B49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318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4D01"/>
    <w:rsid w:val="00634EF3"/>
    <w:rsid w:val="0063539D"/>
    <w:rsid w:val="00636320"/>
    <w:rsid w:val="006364E9"/>
    <w:rsid w:val="00636670"/>
    <w:rsid w:val="0063697E"/>
    <w:rsid w:val="00636B72"/>
    <w:rsid w:val="0063712A"/>
    <w:rsid w:val="006411FD"/>
    <w:rsid w:val="00641334"/>
    <w:rsid w:val="00641344"/>
    <w:rsid w:val="00641A45"/>
    <w:rsid w:val="00641A95"/>
    <w:rsid w:val="006427A8"/>
    <w:rsid w:val="006441EE"/>
    <w:rsid w:val="00644BDE"/>
    <w:rsid w:val="0064594F"/>
    <w:rsid w:val="00645C05"/>
    <w:rsid w:val="00646B70"/>
    <w:rsid w:val="006476C3"/>
    <w:rsid w:val="00647DE7"/>
    <w:rsid w:val="00650623"/>
    <w:rsid w:val="0065193E"/>
    <w:rsid w:val="00653051"/>
    <w:rsid w:val="0065319B"/>
    <w:rsid w:val="00653ADD"/>
    <w:rsid w:val="0065483F"/>
    <w:rsid w:val="00654CB9"/>
    <w:rsid w:val="006554A0"/>
    <w:rsid w:val="0065564E"/>
    <w:rsid w:val="006556C2"/>
    <w:rsid w:val="006562F8"/>
    <w:rsid w:val="00657835"/>
    <w:rsid w:val="00660D19"/>
    <w:rsid w:val="00661EE8"/>
    <w:rsid w:val="00661F58"/>
    <w:rsid w:val="006625C0"/>
    <w:rsid w:val="00662ED8"/>
    <w:rsid w:val="00663EDA"/>
    <w:rsid w:val="006641F1"/>
    <w:rsid w:val="00664863"/>
    <w:rsid w:val="00665792"/>
    <w:rsid w:val="006658D9"/>
    <w:rsid w:val="006661E1"/>
    <w:rsid w:val="00667B03"/>
    <w:rsid w:val="00670410"/>
    <w:rsid w:val="00670468"/>
    <w:rsid w:val="006705C8"/>
    <w:rsid w:val="00670AA1"/>
    <w:rsid w:val="00671CD3"/>
    <w:rsid w:val="00674400"/>
    <w:rsid w:val="0067621D"/>
    <w:rsid w:val="00676385"/>
    <w:rsid w:val="006772D7"/>
    <w:rsid w:val="00677350"/>
    <w:rsid w:val="00680271"/>
    <w:rsid w:val="006805A2"/>
    <w:rsid w:val="00681115"/>
    <w:rsid w:val="00681B1C"/>
    <w:rsid w:val="0068217C"/>
    <w:rsid w:val="00682C8F"/>
    <w:rsid w:val="00682E18"/>
    <w:rsid w:val="00685371"/>
    <w:rsid w:val="00686994"/>
    <w:rsid w:val="00687B11"/>
    <w:rsid w:val="00687E9F"/>
    <w:rsid w:val="006903DC"/>
    <w:rsid w:val="006908ED"/>
    <w:rsid w:val="006917F6"/>
    <w:rsid w:val="00691940"/>
    <w:rsid w:val="00692DA4"/>
    <w:rsid w:val="00693672"/>
    <w:rsid w:val="0069519C"/>
    <w:rsid w:val="006951FD"/>
    <w:rsid w:val="00695731"/>
    <w:rsid w:val="00696100"/>
    <w:rsid w:val="00696258"/>
    <w:rsid w:val="00697E45"/>
    <w:rsid w:val="006A020A"/>
    <w:rsid w:val="006A1DDA"/>
    <w:rsid w:val="006A37C7"/>
    <w:rsid w:val="006A449B"/>
    <w:rsid w:val="006A47DD"/>
    <w:rsid w:val="006A4A0D"/>
    <w:rsid w:val="006A4F72"/>
    <w:rsid w:val="006A5DBF"/>
    <w:rsid w:val="006A6A5E"/>
    <w:rsid w:val="006A6F84"/>
    <w:rsid w:val="006A731B"/>
    <w:rsid w:val="006B03EE"/>
    <w:rsid w:val="006B1362"/>
    <w:rsid w:val="006B36FE"/>
    <w:rsid w:val="006B3CB9"/>
    <w:rsid w:val="006B3CF0"/>
    <w:rsid w:val="006B4512"/>
    <w:rsid w:val="006B48A4"/>
    <w:rsid w:val="006B55A4"/>
    <w:rsid w:val="006B6A9A"/>
    <w:rsid w:val="006B6EFE"/>
    <w:rsid w:val="006C0E1F"/>
    <w:rsid w:val="006C0FA9"/>
    <w:rsid w:val="006C16FE"/>
    <w:rsid w:val="006C1FB0"/>
    <w:rsid w:val="006C287D"/>
    <w:rsid w:val="006C2F38"/>
    <w:rsid w:val="006C3CA7"/>
    <w:rsid w:val="006C4561"/>
    <w:rsid w:val="006C5335"/>
    <w:rsid w:val="006C5C3F"/>
    <w:rsid w:val="006C63B9"/>
    <w:rsid w:val="006C64F2"/>
    <w:rsid w:val="006C74BA"/>
    <w:rsid w:val="006D0150"/>
    <w:rsid w:val="006D210B"/>
    <w:rsid w:val="006D280B"/>
    <w:rsid w:val="006D2E77"/>
    <w:rsid w:val="006D3BC5"/>
    <w:rsid w:val="006D3C01"/>
    <w:rsid w:val="006D4442"/>
    <w:rsid w:val="006D48AB"/>
    <w:rsid w:val="006D4DC4"/>
    <w:rsid w:val="006D570F"/>
    <w:rsid w:val="006E01A7"/>
    <w:rsid w:val="006E0389"/>
    <w:rsid w:val="006E0AA9"/>
    <w:rsid w:val="006E1742"/>
    <w:rsid w:val="006E4EE4"/>
    <w:rsid w:val="006E6B76"/>
    <w:rsid w:val="006E7D6D"/>
    <w:rsid w:val="006F05B8"/>
    <w:rsid w:val="006F0D66"/>
    <w:rsid w:val="006F0DA3"/>
    <w:rsid w:val="006F1340"/>
    <w:rsid w:val="006F2C70"/>
    <w:rsid w:val="006F2D49"/>
    <w:rsid w:val="006F2DB1"/>
    <w:rsid w:val="006F2E39"/>
    <w:rsid w:val="006F2F2A"/>
    <w:rsid w:val="006F43CF"/>
    <w:rsid w:val="006F5C9E"/>
    <w:rsid w:val="006F71F0"/>
    <w:rsid w:val="006F7C65"/>
    <w:rsid w:val="006F7DF9"/>
    <w:rsid w:val="006F7FEA"/>
    <w:rsid w:val="00700160"/>
    <w:rsid w:val="007006A8"/>
    <w:rsid w:val="00700BC1"/>
    <w:rsid w:val="00701A6F"/>
    <w:rsid w:val="00702332"/>
    <w:rsid w:val="00702D70"/>
    <w:rsid w:val="007033A8"/>
    <w:rsid w:val="007036BD"/>
    <w:rsid w:val="00706064"/>
    <w:rsid w:val="00706399"/>
    <w:rsid w:val="00706A91"/>
    <w:rsid w:val="00706F55"/>
    <w:rsid w:val="00707041"/>
    <w:rsid w:val="007100F6"/>
    <w:rsid w:val="00710B91"/>
    <w:rsid w:val="00712328"/>
    <w:rsid w:val="007123B5"/>
    <w:rsid w:val="0071313F"/>
    <w:rsid w:val="00713283"/>
    <w:rsid w:val="007137F7"/>
    <w:rsid w:val="00713F60"/>
    <w:rsid w:val="0071423C"/>
    <w:rsid w:val="0071617C"/>
    <w:rsid w:val="00716E58"/>
    <w:rsid w:val="00720410"/>
    <w:rsid w:val="00721521"/>
    <w:rsid w:val="00721BA0"/>
    <w:rsid w:val="0072202A"/>
    <w:rsid w:val="0072282B"/>
    <w:rsid w:val="00723BE7"/>
    <w:rsid w:val="00723F21"/>
    <w:rsid w:val="00723FCE"/>
    <w:rsid w:val="00724345"/>
    <w:rsid w:val="00725D72"/>
    <w:rsid w:val="00726DFC"/>
    <w:rsid w:val="007274A7"/>
    <w:rsid w:val="00727C6F"/>
    <w:rsid w:val="007315C5"/>
    <w:rsid w:val="0073166E"/>
    <w:rsid w:val="00731CF4"/>
    <w:rsid w:val="00732B02"/>
    <w:rsid w:val="00732B10"/>
    <w:rsid w:val="00733736"/>
    <w:rsid w:val="00733E96"/>
    <w:rsid w:val="00733F55"/>
    <w:rsid w:val="007366E8"/>
    <w:rsid w:val="007379D4"/>
    <w:rsid w:val="00737B7C"/>
    <w:rsid w:val="00740BAE"/>
    <w:rsid w:val="00740C34"/>
    <w:rsid w:val="00741A50"/>
    <w:rsid w:val="007423E2"/>
    <w:rsid w:val="0074348C"/>
    <w:rsid w:val="007441BE"/>
    <w:rsid w:val="00745ABB"/>
    <w:rsid w:val="007500C3"/>
    <w:rsid w:val="00750466"/>
    <w:rsid w:val="00750A73"/>
    <w:rsid w:val="00750D0B"/>
    <w:rsid w:val="00751228"/>
    <w:rsid w:val="007520FC"/>
    <w:rsid w:val="0075236B"/>
    <w:rsid w:val="00752B97"/>
    <w:rsid w:val="00752BBD"/>
    <w:rsid w:val="00752D46"/>
    <w:rsid w:val="0075566D"/>
    <w:rsid w:val="0075749C"/>
    <w:rsid w:val="00757F52"/>
    <w:rsid w:val="00760CCF"/>
    <w:rsid w:val="00761F62"/>
    <w:rsid w:val="0076221C"/>
    <w:rsid w:val="0076233E"/>
    <w:rsid w:val="00763D5F"/>
    <w:rsid w:val="00764685"/>
    <w:rsid w:val="007651F4"/>
    <w:rsid w:val="00765647"/>
    <w:rsid w:val="00767195"/>
    <w:rsid w:val="00770985"/>
    <w:rsid w:val="00770EE2"/>
    <w:rsid w:val="00772BFA"/>
    <w:rsid w:val="00773BDC"/>
    <w:rsid w:val="007747EE"/>
    <w:rsid w:val="007748F3"/>
    <w:rsid w:val="007752F8"/>
    <w:rsid w:val="007759A8"/>
    <w:rsid w:val="00776129"/>
    <w:rsid w:val="00776BAA"/>
    <w:rsid w:val="00780970"/>
    <w:rsid w:val="00781A81"/>
    <w:rsid w:val="00781B4B"/>
    <w:rsid w:val="00781B6F"/>
    <w:rsid w:val="00781E74"/>
    <w:rsid w:val="0078364E"/>
    <w:rsid w:val="0078374D"/>
    <w:rsid w:val="0078394E"/>
    <w:rsid w:val="00784125"/>
    <w:rsid w:val="00784A67"/>
    <w:rsid w:val="007854CA"/>
    <w:rsid w:val="00785E5C"/>
    <w:rsid w:val="00786058"/>
    <w:rsid w:val="00787D51"/>
    <w:rsid w:val="00787D7C"/>
    <w:rsid w:val="007903A1"/>
    <w:rsid w:val="007906D0"/>
    <w:rsid w:val="00791ABC"/>
    <w:rsid w:val="00794846"/>
    <w:rsid w:val="00794F8D"/>
    <w:rsid w:val="0079726A"/>
    <w:rsid w:val="007A0572"/>
    <w:rsid w:val="007A0D73"/>
    <w:rsid w:val="007A0F13"/>
    <w:rsid w:val="007A12DF"/>
    <w:rsid w:val="007A20B0"/>
    <w:rsid w:val="007A2E64"/>
    <w:rsid w:val="007A3D47"/>
    <w:rsid w:val="007A485C"/>
    <w:rsid w:val="007A4890"/>
    <w:rsid w:val="007A4F31"/>
    <w:rsid w:val="007A50BA"/>
    <w:rsid w:val="007A5ADE"/>
    <w:rsid w:val="007A644D"/>
    <w:rsid w:val="007A7028"/>
    <w:rsid w:val="007A71F6"/>
    <w:rsid w:val="007A7BAB"/>
    <w:rsid w:val="007B0163"/>
    <w:rsid w:val="007B02A8"/>
    <w:rsid w:val="007B0A3D"/>
    <w:rsid w:val="007B14C5"/>
    <w:rsid w:val="007B1D97"/>
    <w:rsid w:val="007B3881"/>
    <w:rsid w:val="007B51A3"/>
    <w:rsid w:val="007B5EA9"/>
    <w:rsid w:val="007B6C68"/>
    <w:rsid w:val="007B7738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304C"/>
    <w:rsid w:val="007D4F8B"/>
    <w:rsid w:val="007D7D88"/>
    <w:rsid w:val="007E1071"/>
    <w:rsid w:val="007E20D2"/>
    <w:rsid w:val="007E27EB"/>
    <w:rsid w:val="007E2C7E"/>
    <w:rsid w:val="007E2DE2"/>
    <w:rsid w:val="007E3A84"/>
    <w:rsid w:val="007E6DD2"/>
    <w:rsid w:val="007E6E0E"/>
    <w:rsid w:val="007E7D01"/>
    <w:rsid w:val="007F09CD"/>
    <w:rsid w:val="007F0CF7"/>
    <w:rsid w:val="007F1C7B"/>
    <w:rsid w:val="007F2518"/>
    <w:rsid w:val="007F2E61"/>
    <w:rsid w:val="007F3D73"/>
    <w:rsid w:val="007F4781"/>
    <w:rsid w:val="007F4BFE"/>
    <w:rsid w:val="007F75B5"/>
    <w:rsid w:val="007F778E"/>
    <w:rsid w:val="007F7E9E"/>
    <w:rsid w:val="0080110C"/>
    <w:rsid w:val="008025EC"/>
    <w:rsid w:val="00802F6F"/>
    <w:rsid w:val="008041E5"/>
    <w:rsid w:val="008050DD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5A0E"/>
    <w:rsid w:val="00816A8E"/>
    <w:rsid w:val="00816EC2"/>
    <w:rsid w:val="00817DD6"/>
    <w:rsid w:val="00817F53"/>
    <w:rsid w:val="00820EC6"/>
    <w:rsid w:val="00821035"/>
    <w:rsid w:val="0082189D"/>
    <w:rsid w:val="00821A4E"/>
    <w:rsid w:val="008223A1"/>
    <w:rsid w:val="00822A8D"/>
    <w:rsid w:val="008235E5"/>
    <w:rsid w:val="00825D1B"/>
    <w:rsid w:val="00826F51"/>
    <w:rsid w:val="008273CB"/>
    <w:rsid w:val="008315FB"/>
    <w:rsid w:val="00831DCF"/>
    <w:rsid w:val="008320AE"/>
    <w:rsid w:val="008326D4"/>
    <w:rsid w:val="00832D9A"/>
    <w:rsid w:val="0083429E"/>
    <w:rsid w:val="00834A61"/>
    <w:rsid w:val="00837DBC"/>
    <w:rsid w:val="00840358"/>
    <w:rsid w:val="00841D6F"/>
    <w:rsid w:val="00841F85"/>
    <w:rsid w:val="0084427E"/>
    <w:rsid w:val="008452E9"/>
    <w:rsid w:val="00845417"/>
    <w:rsid w:val="00845C46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834"/>
    <w:rsid w:val="00855DDB"/>
    <w:rsid w:val="00855EF7"/>
    <w:rsid w:val="00856E36"/>
    <w:rsid w:val="00857298"/>
    <w:rsid w:val="00857D52"/>
    <w:rsid w:val="0086042C"/>
    <w:rsid w:val="00862041"/>
    <w:rsid w:val="008638B6"/>
    <w:rsid w:val="00864A51"/>
    <w:rsid w:val="00864D19"/>
    <w:rsid w:val="00865E13"/>
    <w:rsid w:val="008661A3"/>
    <w:rsid w:val="00866CF9"/>
    <w:rsid w:val="008672BB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3D2F"/>
    <w:rsid w:val="008749F4"/>
    <w:rsid w:val="008762E1"/>
    <w:rsid w:val="008767BD"/>
    <w:rsid w:val="00877B3F"/>
    <w:rsid w:val="00880776"/>
    <w:rsid w:val="00880AE5"/>
    <w:rsid w:val="00881116"/>
    <w:rsid w:val="0088189D"/>
    <w:rsid w:val="00882879"/>
    <w:rsid w:val="00883C33"/>
    <w:rsid w:val="008842D1"/>
    <w:rsid w:val="00884FA3"/>
    <w:rsid w:val="0088581A"/>
    <w:rsid w:val="00887AB1"/>
    <w:rsid w:val="00890959"/>
    <w:rsid w:val="008909D4"/>
    <w:rsid w:val="00890DA7"/>
    <w:rsid w:val="008915BF"/>
    <w:rsid w:val="00891A06"/>
    <w:rsid w:val="00892228"/>
    <w:rsid w:val="008927C0"/>
    <w:rsid w:val="0089282D"/>
    <w:rsid w:val="008931CE"/>
    <w:rsid w:val="00893208"/>
    <w:rsid w:val="008935CC"/>
    <w:rsid w:val="00893B8F"/>
    <w:rsid w:val="008950D6"/>
    <w:rsid w:val="00895348"/>
    <w:rsid w:val="00895575"/>
    <w:rsid w:val="00895A92"/>
    <w:rsid w:val="00895E55"/>
    <w:rsid w:val="00896B73"/>
    <w:rsid w:val="00896FDF"/>
    <w:rsid w:val="0089759B"/>
    <w:rsid w:val="008A086B"/>
    <w:rsid w:val="008A143C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5988"/>
    <w:rsid w:val="008A5FD0"/>
    <w:rsid w:val="008A62FB"/>
    <w:rsid w:val="008A73AF"/>
    <w:rsid w:val="008A7DAF"/>
    <w:rsid w:val="008A7E02"/>
    <w:rsid w:val="008B09A9"/>
    <w:rsid w:val="008B14E6"/>
    <w:rsid w:val="008B197C"/>
    <w:rsid w:val="008B1C9E"/>
    <w:rsid w:val="008B1F33"/>
    <w:rsid w:val="008B3AC6"/>
    <w:rsid w:val="008B42DD"/>
    <w:rsid w:val="008B66F5"/>
    <w:rsid w:val="008B78AA"/>
    <w:rsid w:val="008C0D01"/>
    <w:rsid w:val="008C1021"/>
    <w:rsid w:val="008C1287"/>
    <w:rsid w:val="008C12BA"/>
    <w:rsid w:val="008C178B"/>
    <w:rsid w:val="008C1BC0"/>
    <w:rsid w:val="008C1C28"/>
    <w:rsid w:val="008C29DC"/>
    <w:rsid w:val="008C30BA"/>
    <w:rsid w:val="008C3977"/>
    <w:rsid w:val="008C3A94"/>
    <w:rsid w:val="008C3C67"/>
    <w:rsid w:val="008C4D46"/>
    <w:rsid w:val="008C5917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2C07"/>
    <w:rsid w:val="008D3ADB"/>
    <w:rsid w:val="008D46CA"/>
    <w:rsid w:val="008D4A78"/>
    <w:rsid w:val="008D68C5"/>
    <w:rsid w:val="008D6C1B"/>
    <w:rsid w:val="008D7007"/>
    <w:rsid w:val="008D7F15"/>
    <w:rsid w:val="008E0512"/>
    <w:rsid w:val="008E09B8"/>
    <w:rsid w:val="008E1910"/>
    <w:rsid w:val="008E1984"/>
    <w:rsid w:val="008E2F2E"/>
    <w:rsid w:val="008E33F9"/>
    <w:rsid w:val="008E7A91"/>
    <w:rsid w:val="008E7C06"/>
    <w:rsid w:val="008E7CB3"/>
    <w:rsid w:val="008F046F"/>
    <w:rsid w:val="008F06CE"/>
    <w:rsid w:val="008F15B2"/>
    <w:rsid w:val="008F245A"/>
    <w:rsid w:val="008F2616"/>
    <w:rsid w:val="008F3269"/>
    <w:rsid w:val="008F5729"/>
    <w:rsid w:val="008F5DFC"/>
    <w:rsid w:val="008F6FEF"/>
    <w:rsid w:val="008F7A6A"/>
    <w:rsid w:val="00900C5F"/>
    <w:rsid w:val="00901266"/>
    <w:rsid w:val="0090257C"/>
    <w:rsid w:val="00903C58"/>
    <w:rsid w:val="009040FE"/>
    <w:rsid w:val="00906150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383A"/>
    <w:rsid w:val="00913F76"/>
    <w:rsid w:val="009147C3"/>
    <w:rsid w:val="00914F9E"/>
    <w:rsid w:val="00915BB1"/>
    <w:rsid w:val="0091619E"/>
    <w:rsid w:val="00916312"/>
    <w:rsid w:val="00916979"/>
    <w:rsid w:val="00917B7E"/>
    <w:rsid w:val="009204F1"/>
    <w:rsid w:val="00921286"/>
    <w:rsid w:val="00921F8D"/>
    <w:rsid w:val="009227B4"/>
    <w:rsid w:val="00922A50"/>
    <w:rsid w:val="00922D0D"/>
    <w:rsid w:val="00922DF7"/>
    <w:rsid w:val="009232A4"/>
    <w:rsid w:val="0092356D"/>
    <w:rsid w:val="009257FB"/>
    <w:rsid w:val="00926E41"/>
    <w:rsid w:val="009315C3"/>
    <w:rsid w:val="0093219C"/>
    <w:rsid w:val="009322DE"/>
    <w:rsid w:val="00932F9C"/>
    <w:rsid w:val="0093370E"/>
    <w:rsid w:val="0093376E"/>
    <w:rsid w:val="00933D47"/>
    <w:rsid w:val="00934107"/>
    <w:rsid w:val="0093412B"/>
    <w:rsid w:val="00934A8E"/>
    <w:rsid w:val="00935F62"/>
    <w:rsid w:val="00935F63"/>
    <w:rsid w:val="0094038D"/>
    <w:rsid w:val="00941402"/>
    <w:rsid w:val="00941EA5"/>
    <w:rsid w:val="00941F9D"/>
    <w:rsid w:val="00941FCD"/>
    <w:rsid w:val="00941FEF"/>
    <w:rsid w:val="009427BB"/>
    <w:rsid w:val="00942833"/>
    <w:rsid w:val="00942B9A"/>
    <w:rsid w:val="009430BD"/>
    <w:rsid w:val="00943186"/>
    <w:rsid w:val="00943FCC"/>
    <w:rsid w:val="00944843"/>
    <w:rsid w:val="00944EA4"/>
    <w:rsid w:val="009460AB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8E0"/>
    <w:rsid w:val="00957E1B"/>
    <w:rsid w:val="009609FE"/>
    <w:rsid w:val="00960FF3"/>
    <w:rsid w:val="009610B4"/>
    <w:rsid w:val="0096235D"/>
    <w:rsid w:val="00963FAA"/>
    <w:rsid w:val="00964D53"/>
    <w:rsid w:val="0096601C"/>
    <w:rsid w:val="009666B0"/>
    <w:rsid w:val="00966866"/>
    <w:rsid w:val="009674AF"/>
    <w:rsid w:val="00970020"/>
    <w:rsid w:val="00970CBE"/>
    <w:rsid w:val="009712EB"/>
    <w:rsid w:val="00971B8E"/>
    <w:rsid w:val="00971BCB"/>
    <w:rsid w:val="00971D89"/>
    <w:rsid w:val="00972D05"/>
    <w:rsid w:val="00972F9A"/>
    <w:rsid w:val="009733D0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2BA9"/>
    <w:rsid w:val="00982F4D"/>
    <w:rsid w:val="00983A49"/>
    <w:rsid w:val="00984084"/>
    <w:rsid w:val="009845D9"/>
    <w:rsid w:val="0098478D"/>
    <w:rsid w:val="009864FD"/>
    <w:rsid w:val="0098717D"/>
    <w:rsid w:val="009877F8"/>
    <w:rsid w:val="00987813"/>
    <w:rsid w:val="0099265E"/>
    <w:rsid w:val="00993EEB"/>
    <w:rsid w:val="00994F4E"/>
    <w:rsid w:val="0099605D"/>
    <w:rsid w:val="0099716D"/>
    <w:rsid w:val="009A04B9"/>
    <w:rsid w:val="009A08DA"/>
    <w:rsid w:val="009A0A98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6451"/>
    <w:rsid w:val="009A65AB"/>
    <w:rsid w:val="009A72A3"/>
    <w:rsid w:val="009A7DB3"/>
    <w:rsid w:val="009B0AC4"/>
    <w:rsid w:val="009B0EB1"/>
    <w:rsid w:val="009B2517"/>
    <w:rsid w:val="009B2EFA"/>
    <w:rsid w:val="009B45A5"/>
    <w:rsid w:val="009B465C"/>
    <w:rsid w:val="009B651A"/>
    <w:rsid w:val="009B6693"/>
    <w:rsid w:val="009B732B"/>
    <w:rsid w:val="009B7C51"/>
    <w:rsid w:val="009C03F5"/>
    <w:rsid w:val="009C0CC1"/>
    <w:rsid w:val="009C3257"/>
    <w:rsid w:val="009C39FD"/>
    <w:rsid w:val="009C3AF4"/>
    <w:rsid w:val="009C4A12"/>
    <w:rsid w:val="009C6087"/>
    <w:rsid w:val="009C61EB"/>
    <w:rsid w:val="009C7313"/>
    <w:rsid w:val="009C7791"/>
    <w:rsid w:val="009D07A9"/>
    <w:rsid w:val="009D2D69"/>
    <w:rsid w:val="009D50CE"/>
    <w:rsid w:val="009D52AD"/>
    <w:rsid w:val="009D6C47"/>
    <w:rsid w:val="009D7FDF"/>
    <w:rsid w:val="009E03D7"/>
    <w:rsid w:val="009E073A"/>
    <w:rsid w:val="009E2312"/>
    <w:rsid w:val="009E3250"/>
    <w:rsid w:val="009E4011"/>
    <w:rsid w:val="009E4013"/>
    <w:rsid w:val="009E4494"/>
    <w:rsid w:val="009E4C04"/>
    <w:rsid w:val="009E5AD5"/>
    <w:rsid w:val="009F0074"/>
    <w:rsid w:val="009F0DDA"/>
    <w:rsid w:val="009F0EA3"/>
    <w:rsid w:val="009F39F4"/>
    <w:rsid w:val="009F3D81"/>
    <w:rsid w:val="009F509B"/>
    <w:rsid w:val="009F56C1"/>
    <w:rsid w:val="009F5BEF"/>
    <w:rsid w:val="009F680F"/>
    <w:rsid w:val="009F7B6A"/>
    <w:rsid w:val="00A011BF"/>
    <w:rsid w:val="00A0295D"/>
    <w:rsid w:val="00A04135"/>
    <w:rsid w:val="00A044ED"/>
    <w:rsid w:val="00A04563"/>
    <w:rsid w:val="00A0484F"/>
    <w:rsid w:val="00A04EFC"/>
    <w:rsid w:val="00A0636C"/>
    <w:rsid w:val="00A06437"/>
    <w:rsid w:val="00A07424"/>
    <w:rsid w:val="00A110C8"/>
    <w:rsid w:val="00A11D9B"/>
    <w:rsid w:val="00A1361A"/>
    <w:rsid w:val="00A1517F"/>
    <w:rsid w:val="00A15952"/>
    <w:rsid w:val="00A15D08"/>
    <w:rsid w:val="00A177A5"/>
    <w:rsid w:val="00A179F6"/>
    <w:rsid w:val="00A21914"/>
    <w:rsid w:val="00A21E5E"/>
    <w:rsid w:val="00A22604"/>
    <w:rsid w:val="00A22A66"/>
    <w:rsid w:val="00A23F99"/>
    <w:rsid w:val="00A24501"/>
    <w:rsid w:val="00A25167"/>
    <w:rsid w:val="00A25282"/>
    <w:rsid w:val="00A25A44"/>
    <w:rsid w:val="00A25A4F"/>
    <w:rsid w:val="00A25C25"/>
    <w:rsid w:val="00A26158"/>
    <w:rsid w:val="00A26ED6"/>
    <w:rsid w:val="00A30A0D"/>
    <w:rsid w:val="00A31963"/>
    <w:rsid w:val="00A376D5"/>
    <w:rsid w:val="00A42305"/>
    <w:rsid w:val="00A43561"/>
    <w:rsid w:val="00A43CF9"/>
    <w:rsid w:val="00A4414B"/>
    <w:rsid w:val="00A44642"/>
    <w:rsid w:val="00A45F52"/>
    <w:rsid w:val="00A46190"/>
    <w:rsid w:val="00A47A41"/>
    <w:rsid w:val="00A47B85"/>
    <w:rsid w:val="00A47CA3"/>
    <w:rsid w:val="00A508E0"/>
    <w:rsid w:val="00A51028"/>
    <w:rsid w:val="00A511F2"/>
    <w:rsid w:val="00A51787"/>
    <w:rsid w:val="00A51C47"/>
    <w:rsid w:val="00A51D74"/>
    <w:rsid w:val="00A52A83"/>
    <w:rsid w:val="00A52E3E"/>
    <w:rsid w:val="00A52F7B"/>
    <w:rsid w:val="00A53BEB"/>
    <w:rsid w:val="00A53EA2"/>
    <w:rsid w:val="00A54540"/>
    <w:rsid w:val="00A54769"/>
    <w:rsid w:val="00A55571"/>
    <w:rsid w:val="00A5567A"/>
    <w:rsid w:val="00A5596A"/>
    <w:rsid w:val="00A56917"/>
    <w:rsid w:val="00A56AD2"/>
    <w:rsid w:val="00A56C5A"/>
    <w:rsid w:val="00A56D71"/>
    <w:rsid w:val="00A570B8"/>
    <w:rsid w:val="00A5799E"/>
    <w:rsid w:val="00A57A4B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5364"/>
    <w:rsid w:val="00A6661E"/>
    <w:rsid w:val="00A6696E"/>
    <w:rsid w:val="00A6721F"/>
    <w:rsid w:val="00A67A47"/>
    <w:rsid w:val="00A70053"/>
    <w:rsid w:val="00A71245"/>
    <w:rsid w:val="00A727E3"/>
    <w:rsid w:val="00A72DAF"/>
    <w:rsid w:val="00A73223"/>
    <w:rsid w:val="00A73484"/>
    <w:rsid w:val="00A74C7E"/>
    <w:rsid w:val="00A76143"/>
    <w:rsid w:val="00A7674D"/>
    <w:rsid w:val="00A8002B"/>
    <w:rsid w:val="00A80C2B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376"/>
    <w:rsid w:val="00A905F2"/>
    <w:rsid w:val="00A91A5B"/>
    <w:rsid w:val="00A9345B"/>
    <w:rsid w:val="00A93B74"/>
    <w:rsid w:val="00A94DA3"/>
    <w:rsid w:val="00A95F00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3BFC"/>
    <w:rsid w:val="00AA4977"/>
    <w:rsid w:val="00AA5335"/>
    <w:rsid w:val="00AA6D03"/>
    <w:rsid w:val="00AA6F8C"/>
    <w:rsid w:val="00AA7462"/>
    <w:rsid w:val="00AA7BB7"/>
    <w:rsid w:val="00AB0A96"/>
    <w:rsid w:val="00AB415D"/>
    <w:rsid w:val="00AB4B29"/>
    <w:rsid w:val="00AB4C1B"/>
    <w:rsid w:val="00AB4EDD"/>
    <w:rsid w:val="00AB533F"/>
    <w:rsid w:val="00AB6F6C"/>
    <w:rsid w:val="00AB7691"/>
    <w:rsid w:val="00AC144C"/>
    <w:rsid w:val="00AC1749"/>
    <w:rsid w:val="00AC4424"/>
    <w:rsid w:val="00AC4A89"/>
    <w:rsid w:val="00AC4EEA"/>
    <w:rsid w:val="00AC53B6"/>
    <w:rsid w:val="00AC5A54"/>
    <w:rsid w:val="00AC5C81"/>
    <w:rsid w:val="00AC5F55"/>
    <w:rsid w:val="00AC6048"/>
    <w:rsid w:val="00AC6062"/>
    <w:rsid w:val="00AC795B"/>
    <w:rsid w:val="00AD07A4"/>
    <w:rsid w:val="00AD119C"/>
    <w:rsid w:val="00AD1A6E"/>
    <w:rsid w:val="00AD309F"/>
    <w:rsid w:val="00AD3D93"/>
    <w:rsid w:val="00AD4F7A"/>
    <w:rsid w:val="00AD6694"/>
    <w:rsid w:val="00AD6B5E"/>
    <w:rsid w:val="00AD6FF8"/>
    <w:rsid w:val="00AD7B6F"/>
    <w:rsid w:val="00AE0598"/>
    <w:rsid w:val="00AE063C"/>
    <w:rsid w:val="00AE08B9"/>
    <w:rsid w:val="00AE096E"/>
    <w:rsid w:val="00AE131F"/>
    <w:rsid w:val="00AE18C0"/>
    <w:rsid w:val="00AE1CD3"/>
    <w:rsid w:val="00AE2EA7"/>
    <w:rsid w:val="00AE3B3C"/>
    <w:rsid w:val="00AE47EF"/>
    <w:rsid w:val="00AE515B"/>
    <w:rsid w:val="00AE5F66"/>
    <w:rsid w:val="00AF14C6"/>
    <w:rsid w:val="00AF2D05"/>
    <w:rsid w:val="00AF31A0"/>
    <w:rsid w:val="00AF4C86"/>
    <w:rsid w:val="00AF6A06"/>
    <w:rsid w:val="00AF6ECD"/>
    <w:rsid w:val="00B02F91"/>
    <w:rsid w:val="00B04ADD"/>
    <w:rsid w:val="00B06B3A"/>
    <w:rsid w:val="00B1058D"/>
    <w:rsid w:val="00B106DA"/>
    <w:rsid w:val="00B1197D"/>
    <w:rsid w:val="00B11FAD"/>
    <w:rsid w:val="00B13EDA"/>
    <w:rsid w:val="00B146A7"/>
    <w:rsid w:val="00B14B51"/>
    <w:rsid w:val="00B15B33"/>
    <w:rsid w:val="00B168A8"/>
    <w:rsid w:val="00B21424"/>
    <w:rsid w:val="00B23F7F"/>
    <w:rsid w:val="00B24813"/>
    <w:rsid w:val="00B24A5E"/>
    <w:rsid w:val="00B24E19"/>
    <w:rsid w:val="00B2510D"/>
    <w:rsid w:val="00B254A6"/>
    <w:rsid w:val="00B2581C"/>
    <w:rsid w:val="00B300FF"/>
    <w:rsid w:val="00B31679"/>
    <w:rsid w:val="00B32026"/>
    <w:rsid w:val="00B32E10"/>
    <w:rsid w:val="00B3375B"/>
    <w:rsid w:val="00B33CC1"/>
    <w:rsid w:val="00B33FF1"/>
    <w:rsid w:val="00B34973"/>
    <w:rsid w:val="00B34C59"/>
    <w:rsid w:val="00B3506A"/>
    <w:rsid w:val="00B36211"/>
    <w:rsid w:val="00B36706"/>
    <w:rsid w:val="00B36AAC"/>
    <w:rsid w:val="00B40872"/>
    <w:rsid w:val="00B41223"/>
    <w:rsid w:val="00B44680"/>
    <w:rsid w:val="00B457EB"/>
    <w:rsid w:val="00B45B58"/>
    <w:rsid w:val="00B45BDB"/>
    <w:rsid w:val="00B466B9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2878"/>
    <w:rsid w:val="00B63A67"/>
    <w:rsid w:val="00B63E20"/>
    <w:rsid w:val="00B67495"/>
    <w:rsid w:val="00B678B0"/>
    <w:rsid w:val="00B702A5"/>
    <w:rsid w:val="00B70709"/>
    <w:rsid w:val="00B712AD"/>
    <w:rsid w:val="00B71576"/>
    <w:rsid w:val="00B71597"/>
    <w:rsid w:val="00B7167D"/>
    <w:rsid w:val="00B71C76"/>
    <w:rsid w:val="00B71DD3"/>
    <w:rsid w:val="00B7206E"/>
    <w:rsid w:val="00B720F4"/>
    <w:rsid w:val="00B74131"/>
    <w:rsid w:val="00B766DF"/>
    <w:rsid w:val="00B76F56"/>
    <w:rsid w:val="00B77400"/>
    <w:rsid w:val="00B77DC7"/>
    <w:rsid w:val="00B800B8"/>
    <w:rsid w:val="00B806E8"/>
    <w:rsid w:val="00B808AF"/>
    <w:rsid w:val="00B80A4C"/>
    <w:rsid w:val="00B8150B"/>
    <w:rsid w:val="00B8187B"/>
    <w:rsid w:val="00B87323"/>
    <w:rsid w:val="00B8738A"/>
    <w:rsid w:val="00B87696"/>
    <w:rsid w:val="00B87ED4"/>
    <w:rsid w:val="00B90375"/>
    <w:rsid w:val="00B90472"/>
    <w:rsid w:val="00B9149B"/>
    <w:rsid w:val="00B91A9A"/>
    <w:rsid w:val="00B91D2F"/>
    <w:rsid w:val="00B929D8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56EC"/>
    <w:rsid w:val="00BA5804"/>
    <w:rsid w:val="00BA6014"/>
    <w:rsid w:val="00BA692D"/>
    <w:rsid w:val="00BA7748"/>
    <w:rsid w:val="00BA7CDD"/>
    <w:rsid w:val="00BB187B"/>
    <w:rsid w:val="00BB1A8C"/>
    <w:rsid w:val="00BB26C9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0D05"/>
    <w:rsid w:val="00BC2C4E"/>
    <w:rsid w:val="00BC316C"/>
    <w:rsid w:val="00BC3357"/>
    <w:rsid w:val="00BC34D2"/>
    <w:rsid w:val="00BC47C7"/>
    <w:rsid w:val="00BC4973"/>
    <w:rsid w:val="00BC4A9D"/>
    <w:rsid w:val="00BC50E8"/>
    <w:rsid w:val="00BC57AA"/>
    <w:rsid w:val="00BC5E6C"/>
    <w:rsid w:val="00BC71CA"/>
    <w:rsid w:val="00BD056F"/>
    <w:rsid w:val="00BD08EC"/>
    <w:rsid w:val="00BD0980"/>
    <w:rsid w:val="00BD12BC"/>
    <w:rsid w:val="00BD17E0"/>
    <w:rsid w:val="00BD3246"/>
    <w:rsid w:val="00BD3A3E"/>
    <w:rsid w:val="00BD44C6"/>
    <w:rsid w:val="00BD45C8"/>
    <w:rsid w:val="00BE1B1C"/>
    <w:rsid w:val="00BE1EB4"/>
    <w:rsid w:val="00BE2B3E"/>
    <w:rsid w:val="00BE2FD6"/>
    <w:rsid w:val="00BE38BC"/>
    <w:rsid w:val="00BE43BA"/>
    <w:rsid w:val="00BE5269"/>
    <w:rsid w:val="00BE5AA4"/>
    <w:rsid w:val="00BE645D"/>
    <w:rsid w:val="00BE6BA0"/>
    <w:rsid w:val="00BE73F0"/>
    <w:rsid w:val="00BE7B4E"/>
    <w:rsid w:val="00BF15AD"/>
    <w:rsid w:val="00BF4174"/>
    <w:rsid w:val="00BF5585"/>
    <w:rsid w:val="00BF5A23"/>
    <w:rsid w:val="00BF5B63"/>
    <w:rsid w:val="00BF65B2"/>
    <w:rsid w:val="00BF6D25"/>
    <w:rsid w:val="00BF75CC"/>
    <w:rsid w:val="00C0028A"/>
    <w:rsid w:val="00C007B0"/>
    <w:rsid w:val="00C012B2"/>
    <w:rsid w:val="00C02948"/>
    <w:rsid w:val="00C04695"/>
    <w:rsid w:val="00C047EA"/>
    <w:rsid w:val="00C0579D"/>
    <w:rsid w:val="00C06E21"/>
    <w:rsid w:val="00C1028D"/>
    <w:rsid w:val="00C12FCC"/>
    <w:rsid w:val="00C1365D"/>
    <w:rsid w:val="00C14213"/>
    <w:rsid w:val="00C148AB"/>
    <w:rsid w:val="00C157B8"/>
    <w:rsid w:val="00C17F4D"/>
    <w:rsid w:val="00C20289"/>
    <w:rsid w:val="00C20837"/>
    <w:rsid w:val="00C20961"/>
    <w:rsid w:val="00C21409"/>
    <w:rsid w:val="00C222C1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3E8C"/>
    <w:rsid w:val="00C450BC"/>
    <w:rsid w:val="00C45126"/>
    <w:rsid w:val="00C45530"/>
    <w:rsid w:val="00C4636D"/>
    <w:rsid w:val="00C468DA"/>
    <w:rsid w:val="00C46DA0"/>
    <w:rsid w:val="00C478A7"/>
    <w:rsid w:val="00C47987"/>
    <w:rsid w:val="00C50B76"/>
    <w:rsid w:val="00C51A68"/>
    <w:rsid w:val="00C52F12"/>
    <w:rsid w:val="00C54307"/>
    <w:rsid w:val="00C54B23"/>
    <w:rsid w:val="00C54E83"/>
    <w:rsid w:val="00C555B3"/>
    <w:rsid w:val="00C575C6"/>
    <w:rsid w:val="00C57F2E"/>
    <w:rsid w:val="00C62679"/>
    <w:rsid w:val="00C6270D"/>
    <w:rsid w:val="00C630C0"/>
    <w:rsid w:val="00C63F0B"/>
    <w:rsid w:val="00C657D0"/>
    <w:rsid w:val="00C65B46"/>
    <w:rsid w:val="00C66023"/>
    <w:rsid w:val="00C70F56"/>
    <w:rsid w:val="00C725CA"/>
    <w:rsid w:val="00C7287F"/>
    <w:rsid w:val="00C72A89"/>
    <w:rsid w:val="00C739AB"/>
    <w:rsid w:val="00C7403C"/>
    <w:rsid w:val="00C74549"/>
    <w:rsid w:val="00C74D91"/>
    <w:rsid w:val="00C75780"/>
    <w:rsid w:val="00C76F20"/>
    <w:rsid w:val="00C778D9"/>
    <w:rsid w:val="00C80529"/>
    <w:rsid w:val="00C826C0"/>
    <w:rsid w:val="00C82BFF"/>
    <w:rsid w:val="00C83108"/>
    <w:rsid w:val="00C8386A"/>
    <w:rsid w:val="00C83C4C"/>
    <w:rsid w:val="00C842DF"/>
    <w:rsid w:val="00C859B0"/>
    <w:rsid w:val="00C86AFF"/>
    <w:rsid w:val="00C908E7"/>
    <w:rsid w:val="00C91962"/>
    <w:rsid w:val="00C91D35"/>
    <w:rsid w:val="00C92F4A"/>
    <w:rsid w:val="00C93CF3"/>
    <w:rsid w:val="00C93D72"/>
    <w:rsid w:val="00C93F34"/>
    <w:rsid w:val="00C94484"/>
    <w:rsid w:val="00C9503A"/>
    <w:rsid w:val="00C9532D"/>
    <w:rsid w:val="00C9534F"/>
    <w:rsid w:val="00C95685"/>
    <w:rsid w:val="00C95757"/>
    <w:rsid w:val="00C95A3A"/>
    <w:rsid w:val="00C9623D"/>
    <w:rsid w:val="00C9663E"/>
    <w:rsid w:val="00C97E2B"/>
    <w:rsid w:val="00CA1186"/>
    <w:rsid w:val="00CA1381"/>
    <w:rsid w:val="00CA1C15"/>
    <w:rsid w:val="00CA1DE6"/>
    <w:rsid w:val="00CA235E"/>
    <w:rsid w:val="00CA2F7C"/>
    <w:rsid w:val="00CA2FBE"/>
    <w:rsid w:val="00CA3110"/>
    <w:rsid w:val="00CA34B6"/>
    <w:rsid w:val="00CA3731"/>
    <w:rsid w:val="00CA46A7"/>
    <w:rsid w:val="00CA4BB4"/>
    <w:rsid w:val="00CA50F6"/>
    <w:rsid w:val="00CA5F44"/>
    <w:rsid w:val="00CA655F"/>
    <w:rsid w:val="00CA6B43"/>
    <w:rsid w:val="00CB08BD"/>
    <w:rsid w:val="00CB12B7"/>
    <w:rsid w:val="00CB12B8"/>
    <w:rsid w:val="00CB27AE"/>
    <w:rsid w:val="00CB2A53"/>
    <w:rsid w:val="00CB2EE2"/>
    <w:rsid w:val="00CB30CB"/>
    <w:rsid w:val="00CB347E"/>
    <w:rsid w:val="00CB43D2"/>
    <w:rsid w:val="00CB6A45"/>
    <w:rsid w:val="00CC2057"/>
    <w:rsid w:val="00CC27CF"/>
    <w:rsid w:val="00CC3758"/>
    <w:rsid w:val="00CC37C3"/>
    <w:rsid w:val="00CC4AFA"/>
    <w:rsid w:val="00CC5861"/>
    <w:rsid w:val="00CC594E"/>
    <w:rsid w:val="00CC5D23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A33"/>
    <w:rsid w:val="00CE1B18"/>
    <w:rsid w:val="00CE1F2D"/>
    <w:rsid w:val="00CE2293"/>
    <w:rsid w:val="00CE2B3A"/>
    <w:rsid w:val="00CE3F04"/>
    <w:rsid w:val="00CE434A"/>
    <w:rsid w:val="00CE4A97"/>
    <w:rsid w:val="00CE5DFF"/>
    <w:rsid w:val="00CE5F4F"/>
    <w:rsid w:val="00CE645E"/>
    <w:rsid w:val="00CE6534"/>
    <w:rsid w:val="00CE656B"/>
    <w:rsid w:val="00CE6C84"/>
    <w:rsid w:val="00CE73E8"/>
    <w:rsid w:val="00CE7B92"/>
    <w:rsid w:val="00CF0441"/>
    <w:rsid w:val="00CF137B"/>
    <w:rsid w:val="00CF13BC"/>
    <w:rsid w:val="00CF179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630"/>
    <w:rsid w:val="00CF46BE"/>
    <w:rsid w:val="00CF485B"/>
    <w:rsid w:val="00CF4930"/>
    <w:rsid w:val="00CF5891"/>
    <w:rsid w:val="00CF58E3"/>
    <w:rsid w:val="00CF5ED5"/>
    <w:rsid w:val="00CF627B"/>
    <w:rsid w:val="00D005A8"/>
    <w:rsid w:val="00D02140"/>
    <w:rsid w:val="00D024DB"/>
    <w:rsid w:val="00D04482"/>
    <w:rsid w:val="00D04AF9"/>
    <w:rsid w:val="00D04C7E"/>
    <w:rsid w:val="00D04E27"/>
    <w:rsid w:val="00D056C6"/>
    <w:rsid w:val="00D05EAE"/>
    <w:rsid w:val="00D07741"/>
    <w:rsid w:val="00D079CC"/>
    <w:rsid w:val="00D116B6"/>
    <w:rsid w:val="00D128B0"/>
    <w:rsid w:val="00D13957"/>
    <w:rsid w:val="00D149E9"/>
    <w:rsid w:val="00D15832"/>
    <w:rsid w:val="00D15E6E"/>
    <w:rsid w:val="00D16FD1"/>
    <w:rsid w:val="00D17D0C"/>
    <w:rsid w:val="00D21A28"/>
    <w:rsid w:val="00D22CA2"/>
    <w:rsid w:val="00D243BB"/>
    <w:rsid w:val="00D250E5"/>
    <w:rsid w:val="00D25B95"/>
    <w:rsid w:val="00D3031E"/>
    <w:rsid w:val="00D32C5D"/>
    <w:rsid w:val="00D3315D"/>
    <w:rsid w:val="00D33D24"/>
    <w:rsid w:val="00D33EFA"/>
    <w:rsid w:val="00D34B9D"/>
    <w:rsid w:val="00D35DC2"/>
    <w:rsid w:val="00D35F26"/>
    <w:rsid w:val="00D35F3E"/>
    <w:rsid w:val="00D36192"/>
    <w:rsid w:val="00D3685B"/>
    <w:rsid w:val="00D36E77"/>
    <w:rsid w:val="00D3710A"/>
    <w:rsid w:val="00D373EE"/>
    <w:rsid w:val="00D404DE"/>
    <w:rsid w:val="00D42084"/>
    <w:rsid w:val="00D42303"/>
    <w:rsid w:val="00D437EA"/>
    <w:rsid w:val="00D43C0E"/>
    <w:rsid w:val="00D43CAF"/>
    <w:rsid w:val="00D44580"/>
    <w:rsid w:val="00D448CF"/>
    <w:rsid w:val="00D44B4B"/>
    <w:rsid w:val="00D44C36"/>
    <w:rsid w:val="00D45C1C"/>
    <w:rsid w:val="00D470F5"/>
    <w:rsid w:val="00D47748"/>
    <w:rsid w:val="00D50FBE"/>
    <w:rsid w:val="00D517ED"/>
    <w:rsid w:val="00D528FF"/>
    <w:rsid w:val="00D52A51"/>
    <w:rsid w:val="00D52DD3"/>
    <w:rsid w:val="00D55F3C"/>
    <w:rsid w:val="00D5651D"/>
    <w:rsid w:val="00D56B25"/>
    <w:rsid w:val="00D56E4A"/>
    <w:rsid w:val="00D60E2E"/>
    <w:rsid w:val="00D6135E"/>
    <w:rsid w:val="00D61C77"/>
    <w:rsid w:val="00D62C6A"/>
    <w:rsid w:val="00D6654B"/>
    <w:rsid w:val="00D66698"/>
    <w:rsid w:val="00D703B2"/>
    <w:rsid w:val="00D70D4F"/>
    <w:rsid w:val="00D7119B"/>
    <w:rsid w:val="00D71E54"/>
    <w:rsid w:val="00D723D4"/>
    <w:rsid w:val="00D731BE"/>
    <w:rsid w:val="00D754F6"/>
    <w:rsid w:val="00D75874"/>
    <w:rsid w:val="00D75B04"/>
    <w:rsid w:val="00D76901"/>
    <w:rsid w:val="00D77538"/>
    <w:rsid w:val="00D77BB0"/>
    <w:rsid w:val="00D77E5D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344A"/>
    <w:rsid w:val="00D953E8"/>
    <w:rsid w:val="00D9566D"/>
    <w:rsid w:val="00D95841"/>
    <w:rsid w:val="00D9645D"/>
    <w:rsid w:val="00D9747D"/>
    <w:rsid w:val="00DA11F5"/>
    <w:rsid w:val="00DA131C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0F87"/>
    <w:rsid w:val="00DB2340"/>
    <w:rsid w:val="00DB25F6"/>
    <w:rsid w:val="00DB452F"/>
    <w:rsid w:val="00DB5405"/>
    <w:rsid w:val="00DB5469"/>
    <w:rsid w:val="00DB5695"/>
    <w:rsid w:val="00DB6FE3"/>
    <w:rsid w:val="00DB7F85"/>
    <w:rsid w:val="00DC0377"/>
    <w:rsid w:val="00DC05A3"/>
    <w:rsid w:val="00DC131F"/>
    <w:rsid w:val="00DC14F0"/>
    <w:rsid w:val="00DC1961"/>
    <w:rsid w:val="00DC2694"/>
    <w:rsid w:val="00DC41CB"/>
    <w:rsid w:val="00DC4775"/>
    <w:rsid w:val="00DC5333"/>
    <w:rsid w:val="00DC633F"/>
    <w:rsid w:val="00DC6C14"/>
    <w:rsid w:val="00DC77E8"/>
    <w:rsid w:val="00DD0946"/>
    <w:rsid w:val="00DD1B98"/>
    <w:rsid w:val="00DD2EE0"/>
    <w:rsid w:val="00DD3181"/>
    <w:rsid w:val="00DD425B"/>
    <w:rsid w:val="00DD4F99"/>
    <w:rsid w:val="00DD5184"/>
    <w:rsid w:val="00DD5209"/>
    <w:rsid w:val="00DD6F87"/>
    <w:rsid w:val="00DD7946"/>
    <w:rsid w:val="00DE2A8A"/>
    <w:rsid w:val="00DE4C65"/>
    <w:rsid w:val="00DE4EB0"/>
    <w:rsid w:val="00DE4F0E"/>
    <w:rsid w:val="00DE5622"/>
    <w:rsid w:val="00DE56A2"/>
    <w:rsid w:val="00DE6BAC"/>
    <w:rsid w:val="00DF0727"/>
    <w:rsid w:val="00DF0A33"/>
    <w:rsid w:val="00DF15EE"/>
    <w:rsid w:val="00DF333C"/>
    <w:rsid w:val="00DF34B1"/>
    <w:rsid w:val="00DF3E04"/>
    <w:rsid w:val="00DF3E98"/>
    <w:rsid w:val="00DF5271"/>
    <w:rsid w:val="00DF57E3"/>
    <w:rsid w:val="00DF5A6A"/>
    <w:rsid w:val="00DF6539"/>
    <w:rsid w:val="00DF7E31"/>
    <w:rsid w:val="00E007B5"/>
    <w:rsid w:val="00E00EB5"/>
    <w:rsid w:val="00E01348"/>
    <w:rsid w:val="00E02B91"/>
    <w:rsid w:val="00E04881"/>
    <w:rsid w:val="00E0507F"/>
    <w:rsid w:val="00E0684C"/>
    <w:rsid w:val="00E06C79"/>
    <w:rsid w:val="00E07585"/>
    <w:rsid w:val="00E077D8"/>
    <w:rsid w:val="00E1076D"/>
    <w:rsid w:val="00E11CA5"/>
    <w:rsid w:val="00E126EA"/>
    <w:rsid w:val="00E12908"/>
    <w:rsid w:val="00E12ABA"/>
    <w:rsid w:val="00E12DD4"/>
    <w:rsid w:val="00E134A1"/>
    <w:rsid w:val="00E136D4"/>
    <w:rsid w:val="00E13E78"/>
    <w:rsid w:val="00E13E7E"/>
    <w:rsid w:val="00E14214"/>
    <w:rsid w:val="00E14B43"/>
    <w:rsid w:val="00E14BFA"/>
    <w:rsid w:val="00E14F33"/>
    <w:rsid w:val="00E1577C"/>
    <w:rsid w:val="00E16111"/>
    <w:rsid w:val="00E16938"/>
    <w:rsid w:val="00E16DAE"/>
    <w:rsid w:val="00E17956"/>
    <w:rsid w:val="00E204B3"/>
    <w:rsid w:val="00E204F2"/>
    <w:rsid w:val="00E2072C"/>
    <w:rsid w:val="00E207D2"/>
    <w:rsid w:val="00E21433"/>
    <w:rsid w:val="00E23AEE"/>
    <w:rsid w:val="00E249A7"/>
    <w:rsid w:val="00E25006"/>
    <w:rsid w:val="00E27428"/>
    <w:rsid w:val="00E275E6"/>
    <w:rsid w:val="00E27937"/>
    <w:rsid w:val="00E3089F"/>
    <w:rsid w:val="00E337CD"/>
    <w:rsid w:val="00E33EC0"/>
    <w:rsid w:val="00E34B32"/>
    <w:rsid w:val="00E3525A"/>
    <w:rsid w:val="00E36F54"/>
    <w:rsid w:val="00E37185"/>
    <w:rsid w:val="00E379B7"/>
    <w:rsid w:val="00E40275"/>
    <w:rsid w:val="00E404CA"/>
    <w:rsid w:val="00E4069C"/>
    <w:rsid w:val="00E41178"/>
    <w:rsid w:val="00E41608"/>
    <w:rsid w:val="00E4212D"/>
    <w:rsid w:val="00E42444"/>
    <w:rsid w:val="00E42566"/>
    <w:rsid w:val="00E429AB"/>
    <w:rsid w:val="00E43336"/>
    <w:rsid w:val="00E440A0"/>
    <w:rsid w:val="00E442B2"/>
    <w:rsid w:val="00E44CED"/>
    <w:rsid w:val="00E45658"/>
    <w:rsid w:val="00E46431"/>
    <w:rsid w:val="00E469FA"/>
    <w:rsid w:val="00E500ED"/>
    <w:rsid w:val="00E503B0"/>
    <w:rsid w:val="00E52ED8"/>
    <w:rsid w:val="00E533FC"/>
    <w:rsid w:val="00E53C7F"/>
    <w:rsid w:val="00E55912"/>
    <w:rsid w:val="00E55F0C"/>
    <w:rsid w:val="00E5632E"/>
    <w:rsid w:val="00E563F0"/>
    <w:rsid w:val="00E56ECA"/>
    <w:rsid w:val="00E571CA"/>
    <w:rsid w:val="00E57C01"/>
    <w:rsid w:val="00E57E89"/>
    <w:rsid w:val="00E60205"/>
    <w:rsid w:val="00E608BF"/>
    <w:rsid w:val="00E610D2"/>
    <w:rsid w:val="00E612B5"/>
    <w:rsid w:val="00E621D7"/>
    <w:rsid w:val="00E634BB"/>
    <w:rsid w:val="00E63FCD"/>
    <w:rsid w:val="00E65443"/>
    <w:rsid w:val="00E66CC7"/>
    <w:rsid w:val="00E67ECB"/>
    <w:rsid w:val="00E73683"/>
    <w:rsid w:val="00E738F8"/>
    <w:rsid w:val="00E7392D"/>
    <w:rsid w:val="00E73C02"/>
    <w:rsid w:val="00E75257"/>
    <w:rsid w:val="00E77FE0"/>
    <w:rsid w:val="00E80AC4"/>
    <w:rsid w:val="00E80CC0"/>
    <w:rsid w:val="00E81CBF"/>
    <w:rsid w:val="00E81CE9"/>
    <w:rsid w:val="00E835B8"/>
    <w:rsid w:val="00E83786"/>
    <w:rsid w:val="00E83E44"/>
    <w:rsid w:val="00E84FEC"/>
    <w:rsid w:val="00E85AB7"/>
    <w:rsid w:val="00E85F71"/>
    <w:rsid w:val="00E864AE"/>
    <w:rsid w:val="00E87014"/>
    <w:rsid w:val="00E87F47"/>
    <w:rsid w:val="00E90EF6"/>
    <w:rsid w:val="00E90FFA"/>
    <w:rsid w:val="00E9112E"/>
    <w:rsid w:val="00E91416"/>
    <w:rsid w:val="00E9203B"/>
    <w:rsid w:val="00E9464E"/>
    <w:rsid w:val="00E94847"/>
    <w:rsid w:val="00E948A0"/>
    <w:rsid w:val="00E94DB6"/>
    <w:rsid w:val="00E95256"/>
    <w:rsid w:val="00E958F4"/>
    <w:rsid w:val="00E96133"/>
    <w:rsid w:val="00E96869"/>
    <w:rsid w:val="00E970C6"/>
    <w:rsid w:val="00E97A4D"/>
    <w:rsid w:val="00EA0904"/>
    <w:rsid w:val="00EA0FC6"/>
    <w:rsid w:val="00EA215A"/>
    <w:rsid w:val="00EA279C"/>
    <w:rsid w:val="00EA2902"/>
    <w:rsid w:val="00EA2B9F"/>
    <w:rsid w:val="00EA33B6"/>
    <w:rsid w:val="00EA3E04"/>
    <w:rsid w:val="00EA435A"/>
    <w:rsid w:val="00EA4B9A"/>
    <w:rsid w:val="00EA5501"/>
    <w:rsid w:val="00EA7BF7"/>
    <w:rsid w:val="00EA7C33"/>
    <w:rsid w:val="00EB0386"/>
    <w:rsid w:val="00EB069A"/>
    <w:rsid w:val="00EB1D59"/>
    <w:rsid w:val="00EB3C95"/>
    <w:rsid w:val="00EB5B14"/>
    <w:rsid w:val="00EB5ED6"/>
    <w:rsid w:val="00EB6513"/>
    <w:rsid w:val="00EB689F"/>
    <w:rsid w:val="00EB6EF0"/>
    <w:rsid w:val="00EB72B4"/>
    <w:rsid w:val="00EC0561"/>
    <w:rsid w:val="00EC27FD"/>
    <w:rsid w:val="00EC2A52"/>
    <w:rsid w:val="00EC2F45"/>
    <w:rsid w:val="00EC39BF"/>
    <w:rsid w:val="00EC4E3B"/>
    <w:rsid w:val="00EC6953"/>
    <w:rsid w:val="00EC6D5B"/>
    <w:rsid w:val="00ED119F"/>
    <w:rsid w:val="00ED160F"/>
    <w:rsid w:val="00ED1E19"/>
    <w:rsid w:val="00ED2140"/>
    <w:rsid w:val="00ED2626"/>
    <w:rsid w:val="00ED2B81"/>
    <w:rsid w:val="00ED2CE1"/>
    <w:rsid w:val="00ED2FD8"/>
    <w:rsid w:val="00ED37D6"/>
    <w:rsid w:val="00ED4503"/>
    <w:rsid w:val="00ED4983"/>
    <w:rsid w:val="00ED7738"/>
    <w:rsid w:val="00EE0E81"/>
    <w:rsid w:val="00EE212A"/>
    <w:rsid w:val="00EE2C47"/>
    <w:rsid w:val="00EE30DB"/>
    <w:rsid w:val="00EE33D1"/>
    <w:rsid w:val="00EE4103"/>
    <w:rsid w:val="00EE41BF"/>
    <w:rsid w:val="00EE42EC"/>
    <w:rsid w:val="00EE4690"/>
    <w:rsid w:val="00EE4AC1"/>
    <w:rsid w:val="00EE4C08"/>
    <w:rsid w:val="00EE593D"/>
    <w:rsid w:val="00EE60F7"/>
    <w:rsid w:val="00EE669C"/>
    <w:rsid w:val="00EE682E"/>
    <w:rsid w:val="00EE6863"/>
    <w:rsid w:val="00EE69D5"/>
    <w:rsid w:val="00EF1223"/>
    <w:rsid w:val="00EF1ECF"/>
    <w:rsid w:val="00EF2041"/>
    <w:rsid w:val="00EF230A"/>
    <w:rsid w:val="00EF2B5C"/>
    <w:rsid w:val="00EF2BC2"/>
    <w:rsid w:val="00EF2C2E"/>
    <w:rsid w:val="00EF2F76"/>
    <w:rsid w:val="00EF32B6"/>
    <w:rsid w:val="00EF39F8"/>
    <w:rsid w:val="00EF4D8E"/>
    <w:rsid w:val="00EF5712"/>
    <w:rsid w:val="00EF6678"/>
    <w:rsid w:val="00F013B2"/>
    <w:rsid w:val="00F02265"/>
    <w:rsid w:val="00F02377"/>
    <w:rsid w:val="00F024D6"/>
    <w:rsid w:val="00F02CE5"/>
    <w:rsid w:val="00F03D4B"/>
    <w:rsid w:val="00F07538"/>
    <w:rsid w:val="00F12C75"/>
    <w:rsid w:val="00F12F10"/>
    <w:rsid w:val="00F1483D"/>
    <w:rsid w:val="00F1484D"/>
    <w:rsid w:val="00F168A6"/>
    <w:rsid w:val="00F16995"/>
    <w:rsid w:val="00F16B62"/>
    <w:rsid w:val="00F173C5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CC7"/>
    <w:rsid w:val="00F43E11"/>
    <w:rsid w:val="00F442E9"/>
    <w:rsid w:val="00F44B71"/>
    <w:rsid w:val="00F45ABF"/>
    <w:rsid w:val="00F47210"/>
    <w:rsid w:val="00F47391"/>
    <w:rsid w:val="00F50457"/>
    <w:rsid w:val="00F50F08"/>
    <w:rsid w:val="00F52C05"/>
    <w:rsid w:val="00F534A7"/>
    <w:rsid w:val="00F548BF"/>
    <w:rsid w:val="00F55E33"/>
    <w:rsid w:val="00F578FE"/>
    <w:rsid w:val="00F608C1"/>
    <w:rsid w:val="00F60B95"/>
    <w:rsid w:val="00F61DC3"/>
    <w:rsid w:val="00F641FD"/>
    <w:rsid w:val="00F64444"/>
    <w:rsid w:val="00F64AD0"/>
    <w:rsid w:val="00F64FA5"/>
    <w:rsid w:val="00F6564D"/>
    <w:rsid w:val="00F67F23"/>
    <w:rsid w:val="00F67FD4"/>
    <w:rsid w:val="00F70683"/>
    <w:rsid w:val="00F711B7"/>
    <w:rsid w:val="00F7267C"/>
    <w:rsid w:val="00F728AB"/>
    <w:rsid w:val="00F749C2"/>
    <w:rsid w:val="00F751B6"/>
    <w:rsid w:val="00F76317"/>
    <w:rsid w:val="00F76D59"/>
    <w:rsid w:val="00F7731C"/>
    <w:rsid w:val="00F77759"/>
    <w:rsid w:val="00F80C14"/>
    <w:rsid w:val="00F812B3"/>
    <w:rsid w:val="00F81404"/>
    <w:rsid w:val="00F81972"/>
    <w:rsid w:val="00F822C3"/>
    <w:rsid w:val="00F82815"/>
    <w:rsid w:val="00F82C78"/>
    <w:rsid w:val="00F83361"/>
    <w:rsid w:val="00F83BDC"/>
    <w:rsid w:val="00F85EC2"/>
    <w:rsid w:val="00F86B99"/>
    <w:rsid w:val="00F878E0"/>
    <w:rsid w:val="00F87F72"/>
    <w:rsid w:val="00F90159"/>
    <w:rsid w:val="00F9097E"/>
    <w:rsid w:val="00F91C6A"/>
    <w:rsid w:val="00F9200D"/>
    <w:rsid w:val="00F92324"/>
    <w:rsid w:val="00F932C9"/>
    <w:rsid w:val="00F93498"/>
    <w:rsid w:val="00F94287"/>
    <w:rsid w:val="00F94661"/>
    <w:rsid w:val="00F94A2E"/>
    <w:rsid w:val="00F94C8D"/>
    <w:rsid w:val="00F96227"/>
    <w:rsid w:val="00F965C3"/>
    <w:rsid w:val="00F97278"/>
    <w:rsid w:val="00F97527"/>
    <w:rsid w:val="00F97BE7"/>
    <w:rsid w:val="00FA0E86"/>
    <w:rsid w:val="00FA1C6E"/>
    <w:rsid w:val="00FA2272"/>
    <w:rsid w:val="00FA2A10"/>
    <w:rsid w:val="00FA2B44"/>
    <w:rsid w:val="00FA2FAA"/>
    <w:rsid w:val="00FA407C"/>
    <w:rsid w:val="00FA41A4"/>
    <w:rsid w:val="00FA55E6"/>
    <w:rsid w:val="00FA590A"/>
    <w:rsid w:val="00FA6017"/>
    <w:rsid w:val="00FA6E09"/>
    <w:rsid w:val="00FA6FB3"/>
    <w:rsid w:val="00FA75F0"/>
    <w:rsid w:val="00FA7D86"/>
    <w:rsid w:val="00FB0493"/>
    <w:rsid w:val="00FB2CA2"/>
    <w:rsid w:val="00FB3C2B"/>
    <w:rsid w:val="00FB3E0A"/>
    <w:rsid w:val="00FB3E91"/>
    <w:rsid w:val="00FB4349"/>
    <w:rsid w:val="00FB44B4"/>
    <w:rsid w:val="00FB5CB3"/>
    <w:rsid w:val="00FB5F5C"/>
    <w:rsid w:val="00FB7EA9"/>
    <w:rsid w:val="00FC0100"/>
    <w:rsid w:val="00FC0169"/>
    <w:rsid w:val="00FC0B03"/>
    <w:rsid w:val="00FC0E77"/>
    <w:rsid w:val="00FC19FB"/>
    <w:rsid w:val="00FC2A58"/>
    <w:rsid w:val="00FC2D5E"/>
    <w:rsid w:val="00FC5349"/>
    <w:rsid w:val="00FC61B0"/>
    <w:rsid w:val="00FC6DF3"/>
    <w:rsid w:val="00FD0807"/>
    <w:rsid w:val="00FD0B51"/>
    <w:rsid w:val="00FD17BC"/>
    <w:rsid w:val="00FD1BF8"/>
    <w:rsid w:val="00FD38C8"/>
    <w:rsid w:val="00FD4262"/>
    <w:rsid w:val="00FD5A9B"/>
    <w:rsid w:val="00FD610D"/>
    <w:rsid w:val="00FD6674"/>
    <w:rsid w:val="00FE083B"/>
    <w:rsid w:val="00FE18C0"/>
    <w:rsid w:val="00FE18C2"/>
    <w:rsid w:val="00FE1F98"/>
    <w:rsid w:val="00FE33A6"/>
    <w:rsid w:val="00FE33C5"/>
    <w:rsid w:val="00FE3CFD"/>
    <w:rsid w:val="00FE49CA"/>
    <w:rsid w:val="00FE5B2C"/>
    <w:rsid w:val="00FE683A"/>
    <w:rsid w:val="00FE6B19"/>
    <w:rsid w:val="00FE6B72"/>
    <w:rsid w:val="00FE6BA6"/>
    <w:rsid w:val="00FF0EF7"/>
    <w:rsid w:val="00FF1C8C"/>
    <w:rsid w:val="00FF257C"/>
    <w:rsid w:val="00FF50C0"/>
    <w:rsid w:val="00FF583D"/>
    <w:rsid w:val="00FF616A"/>
    <w:rsid w:val="00FF62D5"/>
    <w:rsid w:val="00FF6B35"/>
    <w:rsid w:val="00FF70CB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0B"/>
    <w:pPr>
      <w:keepLines/>
      <w:spacing w:after="120" w:line="276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CE2293"/>
    <w:pPr>
      <w:keepNext/>
      <w:numPr>
        <w:numId w:val="11"/>
      </w:numPr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D266B"/>
    <w:pPr>
      <w:keepNext/>
      <w:numPr>
        <w:ilvl w:val="1"/>
        <w:numId w:val="11"/>
      </w:numPr>
      <w:spacing w:before="280"/>
      <w:outlineLvl w:val="1"/>
    </w:pPr>
    <w:rPr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266B"/>
    <w:pPr>
      <w:keepNext/>
      <w:numPr>
        <w:ilvl w:val="2"/>
        <w:numId w:val="11"/>
      </w:numPr>
      <w:spacing w:before="200"/>
      <w:outlineLvl w:val="2"/>
    </w:pPr>
    <w:rPr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66B"/>
    <w:pPr>
      <w:keepNext/>
      <w:numPr>
        <w:ilvl w:val="3"/>
        <w:numId w:val="11"/>
      </w:numPr>
      <w:spacing w:before="200"/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0468"/>
    <w:pPr>
      <w:keepNext/>
      <w:numPr>
        <w:ilvl w:val="4"/>
        <w:numId w:val="11"/>
      </w:numPr>
      <w:spacing w:before="20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70468"/>
    <w:pPr>
      <w:keepNext/>
      <w:numPr>
        <w:ilvl w:val="5"/>
        <w:numId w:val="11"/>
      </w:numPr>
      <w:spacing w:before="200"/>
      <w:outlineLvl w:val="5"/>
    </w:pPr>
    <w:rPr>
      <w:b/>
      <w:iCs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02B91"/>
    <w:pPr>
      <w:keepNext/>
      <w:numPr>
        <w:ilvl w:val="6"/>
        <w:numId w:val="11"/>
      </w:numPr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02B91"/>
    <w:pPr>
      <w:keepNext/>
      <w:numPr>
        <w:ilvl w:val="7"/>
        <w:numId w:val="11"/>
      </w:numPr>
      <w:spacing w:before="200"/>
      <w:outlineLvl w:val="7"/>
    </w:pPr>
    <w:rPr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8E0"/>
    <w:pPr>
      <w:keepNext/>
      <w:numPr>
        <w:ilvl w:val="8"/>
        <w:numId w:val="11"/>
      </w:numPr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E2293"/>
    <w:rPr>
      <w:bCs/>
      <w:color w:val="FF0000"/>
      <w:sz w:val="36"/>
      <w:szCs w:val="28"/>
    </w:rPr>
  </w:style>
  <w:style w:type="character" w:customStyle="1" w:styleId="Heading2Char">
    <w:name w:val="Heading 2 Char"/>
    <w:link w:val="Heading2"/>
    <w:rsid w:val="005D266B"/>
    <w:rPr>
      <w:bCs/>
      <w:sz w:val="32"/>
      <w:szCs w:val="26"/>
    </w:rPr>
  </w:style>
  <w:style w:type="character" w:customStyle="1" w:styleId="Heading3Char">
    <w:name w:val="Heading 3 Char"/>
    <w:link w:val="Heading3"/>
    <w:rsid w:val="005D266B"/>
    <w:rPr>
      <w:bCs/>
      <w:color w:val="000000"/>
      <w:sz w:val="28"/>
      <w:szCs w:val="22"/>
    </w:rPr>
  </w:style>
  <w:style w:type="character" w:customStyle="1" w:styleId="Heading4Char">
    <w:name w:val="Heading 4 Char"/>
    <w:link w:val="Heading4"/>
    <w:uiPriority w:val="9"/>
    <w:rsid w:val="005D266B"/>
    <w:rPr>
      <w:bCs/>
      <w:iCs/>
      <w:szCs w:val="22"/>
    </w:rPr>
  </w:style>
  <w:style w:type="character" w:customStyle="1" w:styleId="Heading5Char">
    <w:name w:val="Heading 5 Char"/>
    <w:link w:val="Heading5"/>
    <w:uiPriority w:val="9"/>
    <w:semiHidden/>
    <w:rsid w:val="00670468"/>
    <w:rPr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670468"/>
    <w:rPr>
      <w:b/>
      <w:iCs/>
      <w:sz w:val="18"/>
      <w:szCs w:val="22"/>
    </w:rPr>
  </w:style>
  <w:style w:type="character" w:customStyle="1" w:styleId="Heading7Char">
    <w:name w:val="Heading 7 Char"/>
    <w:link w:val="Heading7"/>
    <w:uiPriority w:val="9"/>
    <w:semiHidden/>
    <w:rsid w:val="00E55F0C"/>
    <w:rPr>
      <w:i/>
      <w:iCs/>
      <w:color w:val="404040"/>
      <w:szCs w:val="22"/>
    </w:rPr>
  </w:style>
  <w:style w:type="character" w:customStyle="1" w:styleId="Heading8Char">
    <w:name w:val="Heading 8 Char"/>
    <w:link w:val="Heading8"/>
    <w:uiPriority w:val="9"/>
    <w:semiHidden/>
    <w:rsid w:val="00E55F0C"/>
    <w:rPr>
      <w:color w:val="4F81BD"/>
    </w:rPr>
  </w:style>
  <w:style w:type="character" w:customStyle="1" w:styleId="Heading9Char">
    <w:name w:val="Heading 9 Char"/>
    <w:link w:val="Heading9"/>
    <w:uiPriority w:val="9"/>
    <w:semiHidden/>
    <w:rsid w:val="00A508E0"/>
    <w:rPr>
      <w:i/>
      <w:iCs/>
      <w:color w:val="404040"/>
    </w:rPr>
  </w:style>
  <w:style w:type="paragraph" w:styleId="Title">
    <w:name w:val="Title"/>
    <w:basedOn w:val="Normal"/>
    <w:next w:val="Normal"/>
    <w:link w:val="TitleChar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TitleChar">
    <w:name w:val="Title Char"/>
    <w:link w:val="Title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SubtitleChar">
    <w:name w:val="Subtitle Char"/>
    <w:link w:val="Subtitle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Strong">
    <w:name w:val="Strong"/>
    <w:uiPriority w:val="22"/>
    <w:qFormat/>
    <w:rsid w:val="00A508E0"/>
    <w:rPr>
      <w:b/>
      <w:bCs/>
    </w:rPr>
  </w:style>
  <w:style w:type="character" w:styleId="Emphasis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TableNormal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508E0"/>
    <w:pPr>
      <w:ind w:left="567"/>
    </w:pPr>
  </w:style>
  <w:style w:type="paragraph" w:styleId="Quote">
    <w:name w:val="Quote"/>
    <w:basedOn w:val="Normal"/>
    <w:next w:val="Normal"/>
    <w:link w:val="QuoteChar"/>
    <w:uiPriority w:val="29"/>
    <w:rsid w:val="00E02B91"/>
    <w:rPr>
      <w:i/>
      <w:iCs/>
      <w:color w:val="000000"/>
      <w:szCs w:val="20"/>
    </w:rPr>
  </w:style>
  <w:style w:type="character" w:customStyle="1" w:styleId="QuoteChar">
    <w:name w:val="Quote Char"/>
    <w:link w:val="Quote"/>
    <w:uiPriority w:val="29"/>
    <w:rsid w:val="00E02B9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IntenseQuoteChar">
    <w:name w:val="Intense Quote Char"/>
    <w:link w:val="IntenseQuote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SubtleEmphasis">
    <w:name w:val="Subtle Emphasis"/>
    <w:uiPriority w:val="19"/>
    <w:qFormat/>
    <w:rsid w:val="00A508E0"/>
    <w:rPr>
      <w:i w:val="0"/>
      <w:iCs/>
      <w:color w:val="808080"/>
    </w:rPr>
  </w:style>
  <w:style w:type="character" w:styleId="IntenseEmphasis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SubtleReference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1">
    <w:name w:val="Нумерованный многоуровневый"/>
    <w:basedOn w:val="Normal"/>
    <w:qFormat/>
    <w:rsid w:val="00A508E0"/>
    <w:pPr>
      <w:widowControl w:val="0"/>
      <w:numPr>
        <w:numId w:val="5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8E0"/>
    <w:pPr>
      <w:outlineLvl w:val="9"/>
    </w:pPr>
  </w:style>
  <w:style w:type="paragraph" w:styleId="Caption">
    <w:name w:val="caption"/>
    <w:basedOn w:val="Normal"/>
    <w:next w:val="Normal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TableWeb1">
    <w:name w:val="Table Web 1"/>
    <w:basedOn w:val="TableNormal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3">
    <w:name w:val="Заголовок"/>
    <w:basedOn w:val="Normal"/>
    <w:next w:val="Normal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TableGrid">
    <w:name w:val="Table Grid"/>
    <w:basedOn w:val="TableNormal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FooterChar">
    <w:name w:val="Footer Char"/>
    <w:link w:val="Footer"/>
    <w:uiPriority w:val="99"/>
    <w:rsid w:val="004A6496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HeaderChar">
    <w:name w:val="Header Char"/>
    <w:link w:val="Header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Hyperlink">
    <w:name w:val="Hyperlink"/>
    <w:uiPriority w:val="99"/>
    <w:unhideWhenUsed/>
    <w:rsid w:val="009A6451"/>
    <w:rPr>
      <w:noProof/>
      <w:color w:val="0000FF"/>
    </w:rPr>
  </w:style>
  <w:style w:type="table" w:customStyle="1" w:styleId="1">
    <w:name w:val="Светлая заливка1"/>
    <w:basedOn w:val="TableNormal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4">
    <w:name w:val="Нумерованый список"/>
    <w:basedOn w:val="ListParagraph"/>
    <w:link w:val="a5"/>
    <w:semiHidden/>
    <w:rsid w:val="00A86967"/>
    <w:pPr>
      <w:ind w:left="0"/>
    </w:pPr>
  </w:style>
  <w:style w:type="paragraph" w:customStyle="1" w:styleId="a">
    <w:name w:val="Маркированный список обычный"/>
    <w:basedOn w:val="List"/>
    <w:next w:val="List"/>
    <w:link w:val="a6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ListParagraphChar">
    <w:name w:val="List Paragraph Char"/>
    <w:link w:val="ListParagraph"/>
    <w:uiPriority w:val="34"/>
    <w:rsid w:val="00A508E0"/>
    <w:rPr>
      <w:szCs w:val="22"/>
    </w:rPr>
  </w:style>
  <w:style w:type="paragraph" w:customStyle="1" w:styleId="a2">
    <w:name w:val="Маркированный список таблицы"/>
    <w:basedOn w:val="Normal"/>
    <w:qFormat/>
    <w:rsid w:val="00A508E0"/>
    <w:pPr>
      <w:numPr>
        <w:numId w:val="6"/>
      </w:numPr>
    </w:pPr>
  </w:style>
  <w:style w:type="character" w:customStyle="1" w:styleId="a5">
    <w:name w:val="Нумерованый список Знак"/>
    <w:link w:val="a4"/>
    <w:semiHidden/>
    <w:rsid w:val="00E55F0C"/>
    <w:rPr>
      <w:szCs w:val="22"/>
    </w:rPr>
  </w:style>
  <w:style w:type="paragraph" w:customStyle="1" w:styleId="a0">
    <w:name w:val="Нумерованный список таблицы"/>
    <w:basedOn w:val="ListParagraph"/>
    <w:link w:val="a7"/>
    <w:qFormat/>
    <w:rsid w:val="00A508E0"/>
    <w:pPr>
      <w:numPr>
        <w:numId w:val="3"/>
      </w:numPr>
    </w:pPr>
  </w:style>
  <w:style w:type="character" w:customStyle="1" w:styleId="a7">
    <w:name w:val="Нумерованный список таблицы Знак"/>
    <w:link w:val="a0"/>
    <w:rsid w:val="00A508E0"/>
    <w:rPr>
      <w:szCs w:val="22"/>
    </w:rPr>
  </w:style>
  <w:style w:type="paragraph" w:styleId="TOC1">
    <w:name w:val="toc 1"/>
    <w:basedOn w:val="Normal"/>
    <w:next w:val="Normal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TOC2">
    <w:name w:val="toc 2"/>
    <w:basedOn w:val="Normal"/>
    <w:next w:val="Normal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TOC3">
    <w:name w:val="toc 3"/>
    <w:basedOn w:val="Normal"/>
    <w:next w:val="Normal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TOC4">
    <w:name w:val="toc 4"/>
    <w:basedOn w:val="Normal"/>
    <w:next w:val="Normal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TOC5">
    <w:name w:val="toc 5"/>
    <w:basedOn w:val="Normal"/>
    <w:next w:val="Normal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link w:val="BalloonText"/>
    <w:semiHidden/>
    <w:rsid w:val="00D55F3C"/>
    <w:rPr>
      <w:rFonts w:ascii="Tahoma" w:hAnsi="Tahoma" w:cs="Tahoma"/>
      <w:sz w:val="16"/>
      <w:szCs w:val="16"/>
    </w:rPr>
  </w:style>
  <w:style w:type="paragraph" w:customStyle="1" w:styleId="a8">
    <w:name w:val="Имя проекта"/>
    <w:basedOn w:val="Normal"/>
    <w:rsid w:val="00A971F4"/>
    <w:pPr>
      <w:spacing w:after="200"/>
    </w:pPr>
    <w:rPr>
      <w:bCs/>
      <w:sz w:val="36"/>
      <w:szCs w:val="36"/>
    </w:rPr>
  </w:style>
  <w:style w:type="character" w:customStyle="1" w:styleId="a6">
    <w:name w:val="Маркированный список обычный Знак"/>
    <w:link w:val="a"/>
    <w:rsid w:val="00A508E0"/>
    <w:rPr>
      <w:szCs w:val="22"/>
    </w:rPr>
  </w:style>
  <w:style w:type="paragraph" w:styleId="NormalWeb">
    <w:name w:val="Normal (Web)"/>
    <w:basedOn w:val="Normal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TMLTypewriter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nhideWhenUsed/>
    <w:rsid w:val="00531C9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31C90"/>
  </w:style>
  <w:style w:type="character" w:styleId="CommentReference">
    <w:name w:val="annotation reference"/>
    <w:semiHidden/>
    <w:unhideWhenUsed/>
    <w:rsid w:val="00531C9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67FD4"/>
    <w:rPr>
      <w:b/>
      <w:bCs/>
    </w:rPr>
  </w:style>
  <w:style w:type="character" w:customStyle="1" w:styleId="CommentSubjectChar">
    <w:name w:val="Comment Subject Char"/>
    <w:link w:val="CommentSubject"/>
    <w:semiHidden/>
    <w:rsid w:val="00F67FD4"/>
    <w:rPr>
      <w:b/>
      <w:bCs/>
    </w:rPr>
  </w:style>
  <w:style w:type="character" w:styleId="FollowedHyperlink">
    <w:name w:val="FollowedHyperlink"/>
    <w:semiHidden/>
    <w:unhideWhenUsed/>
    <w:rsid w:val="00256E8B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56E8B"/>
    <w:rPr>
      <w:rFonts w:eastAsia="Calibri"/>
      <w:lang w:eastAsia="en-US"/>
    </w:rPr>
  </w:style>
  <w:style w:type="paragraph" w:styleId="ListBullet">
    <w:name w:val="List Bullet"/>
    <w:basedOn w:val="Normal"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266CA2"/>
    <w:pPr>
      <w:spacing w:before="60" w:after="60" w:line="240" w:lineRule="auto"/>
    </w:pPr>
    <w:rPr>
      <w:rFonts w:ascii="Verdana" w:eastAsia="Calibri" w:hAnsi="Verdana"/>
      <w:sz w:val="20"/>
      <w:szCs w:val="16"/>
      <w:lang w:eastAsia="en-US"/>
    </w:rPr>
  </w:style>
  <w:style w:type="character" w:customStyle="1" w:styleId="DocumentMapChar">
    <w:name w:val="Document Map Char"/>
    <w:link w:val="DocumentMap"/>
    <w:semiHidden/>
    <w:rsid w:val="00266CA2"/>
    <w:rPr>
      <w:rFonts w:ascii="Verdana" w:eastAsia="Calibri" w:hAnsi="Verdana"/>
      <w:sz w:val="20"/>
      <w:szCs w:val="16"/>
      <w:lang w:eastAsia="en-US"/>
    </w:rPr>
  </w:style>
  <w:style w:type="paragraph" w:customStyle="1" w:styleId="Content">
    <w:name w:val="Content"/>
    <w:basedOn w:val="TOC1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Header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FootnoteReference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0">
    <w:name w:val="Подзаголовок 2"/>
    <w:basedOn w:val="Normal"/>
    <w:link w:val="21"/>
    <w:qFormat/>
    <w:rsid w:val="00A508E0"/>
    <w:pPr>
      <w:spacing w:before="240"/>
      <w:ind w:left="709" w:firstLine="709"/>
    </w:pPr>
    <w:rPr>
      <w:szCs w:val="24"/>
    </w:rPr>
  </w:style>
  <w:style w:type="character" w:customStyle="1" w:styleId="21">
    <w:name w:val="Подзаголовок 2 Знак"/>
    <w:link w:val="20"/>
    <w:rsid w:val="00A508E0"/>
    <w:rPr>
      <w:sz w:val="24"/>
      <w:szCs w:val="24"/>
    </w:rPr>
  </w:style>
  <w:style w:type="table" w:styleId="LightShading-Accent2">
    <w:name w:val="Light Shading Accent 2"/>
    <w:basedOn w:val="TableNormal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941EA5"/>
  </w:style>
  <w:style w:type="character" w:customStyle="1" w:styleId="BodyTextChar">
    <w:name w:val="Body Text Char"/>
    <w:link w:val="BodyText"/>
    <w:uiPriority w:val="99"/>
    <w:semiHidden/>
    <w:rsid w:val="00941EA5"/>
    <w:rPr>
      <w:szCs w:val="22"/>
    </w:rPr>
  </w:style>
  <w:style w:type="paragraph" w:styleId="List">
    <w:name w:val="List"/>
    <w:basedOn w:val="Normal"/>
    <w:uiPriority w:val="99"/>
    <w:semiHidden/>
    <w:unhideWhenUsed/>
    <w:rsid w:val="00941EA5"/>
    <w:pPr>
      <w:ind w:left="283" w:hanging="283"/>
      <w:contextualSpacing/>
    </w:pPr>
  </w:style>
  <w:style w:type="table" w:styleId="LightShading-Accent3">
    <w:name w:val="Light Shading Accent 3"/>
    <w:basedOn w:val="TableNormal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5">
    <w:name w:val="Medium Shading 1 Accent 5"/>
    <w:basedOn w:val="TableNormal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Grid2-Accent5">
    <w:name w:val="Medium Grid 2 Accent 5"/>
    <w:basedOn w:val="TableNormal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ColorfulList-Accent5">
    <w:name w:val="Colorful List Accent 5"/>
    <w:basedOn w:val="TableNormal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Grid-Accent6">
    <w:name w:val="Colorful Grid Accent 6"/>
    <w:basedOn w:val="TableNormal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9">
    <w:name w:val="Рапидсофт"/>
    <w:basedOn w:val="TableNormal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a">
    <w:name w:val="Код"/>
    <w:basedOn w:val="Normal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b">
    <w:name w:val="Код_уменьшенный"/>
    <w:basedOn w:val="Normal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0">
    <w:name w:val="Рапидсофт1"/>
    <w:basedOn w:val="TableNormal"/>
    <w:uiPriority w:val="99"/>
    <w:rsid w:val="00343B78"/>
    <w:rPr>
      <w:rFonts w:asciiTheme="minorHAnsi" w:hAnsiTheme="minorHAnsi"/>
      <w:color w:val="000000" w:themeColor="text1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Theme="minorHAnsi" w:hAnsiTheme="minorHAnsi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2">
    <w:name w:val="Рапидсофт2"/>
    <w:basedOn w:val="TableNormal"/>
    <w:uiPriority w:val="99"/>
    <w:rsid w:val="006E0AA9"/>
    <w:rPr>
      <w:color w:val="000000" w:themeColor="text1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c">
    <w:name w:val="Внутр.ссылка"/>
    <w:basedOn w:val="Normal"/>
    <w:link w:val="ad"/>
    <w:qFormat/>
    <w:rsid w:val="00E3089F"/>
    <w:rPr>
      <w:color w:val="4F81BD" w:themeColor="accent1"/>
      <w:u w:val="single"/>
    </w:rPr>
  </w:style>
  <w:style w:type="character" w:customStyle="1" w:styleId="ad">
    <w:name w:val="Внутр.ссылка Знак"/>
    <w:basedOn w:val="DefaultParagraphFont"/>
    <w:link w:val="ac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DefaultParagraphFont"/>
    <w:rsid w:val="00CF31D0"/>
    <w:rPr>
      <w:b w:val="0"/>
      <w:bCs w:val="0"/>
      <w:color w:val="333333"/>
      <w:sz w:val="17"/>
      <w:szCs w:val="17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3C8"/>
  </w:style>
  <w:style w:type="character" w:styleId="EndnoteReference">
    <w:name w:val="endnote reference"/>
    <w:basedOn w:val="DefaultParagraphFont"/>
    <w:uiPriority w:val="99"/>
    <w:semiHidden/>
    <w:unhideWhenUsed/>
    <w:rsid w:val="000003C8"/>
    <w:rPr>
      <w:vertAlign w:val="superscript"/>
    </w:rPr>
  </w:style>
  <w:style w:type="character" w:customStyle="1" w:styleId="ae">
    <w:name w:val="Абзац списка Знак"/>
    <w:uiPriority w:val="34"/>
    <w:rsid w:val="00A42305"/>
    <w:rPr>
      <w:szCs w:val="22"/>
    </w:rPr>
  </w:style>
  <w:style w:type="character" w:customStyle="1" w:styleId="11">
    <w:name w:val="Заголовок 1 Знак"/>
    <w:rsid w:val="00D34B9D"/>
    <w:rPr>
      <w:bCs/>
      <w:color w:val="FF0000"/>
      <w:sz w:val="36"/>
      <w:szCs w:val="28"/>
    </w:rPr>
  </w:style>
  <w:style w:type="paragraph" w:styleId="Revision">
    <w:name w:val="Revision"/>
    <w:hidden/>
    <w:uiPriority w:val="99"/>
    <w:semiHidden/>
    <w:rsid w:val="00C82BFF"/>
    <w:rPr>
      <w:szCs w:val="22"/>
    </w:rPr>
  </w:style>
  <w:style w:type="paragraph" w:styleId="NoSpacing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E970C6"/>
  </w:style>
  <w:style w:type="paragraph" w:customStyle="1" w:styleId="12">
    <w:name w:val="Цитата1"/>
    <w:basedOn w:val="Normal"/>
    <w:qFormat/>
    <w:rsid w:val="005D7E60"/>
    <w:pPr>
      <w:pBdr>
        <w:left w:val="threeDEmboss" w:sz="24" w:space="4" w:color="auto"/>
      </w:pBdr>
      <w:ind w:left="432"/>
    </w:pPr>
  </w:style>
  <w:style w:type="character" w:customStyle="1" w:styleId="WW-WW8Num7ztrue6">
    <w:name w:val="WW-WW8Num7ztrue6"/>
    <w:rsid w:val="00ED49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0B"/>
    <w:pPr>
      <w:keepLines/>
      <w:spacing w:after="120" w:line="276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CE2293"/>
    <w:pPr>
      <w:keepNext/>
      <w:numPr>
        <w:numId w:val="11"/>
      </w:numPr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D266B"/>
    <w:pPr>
      <w:keepNext/>
      <w:numPr>
        <w:ilvl w:val="1"/>
        <w:numId w:val="11"/>
      </w:numPr>
      <w:spacing w:before="280"/>
      <w:outlineLvl w:val="1"/>
    </w:pPr>
    <w:rPr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266B"/>
    <w:pPr>
      <w:keepNext/>
      <w:numPr>
        <w:ilvl w:val="2"/>
        <w:numId w:val="11"/>
      </w:numPr>
      <w:spacing w:before="200"/>
      <w:outlineLvl w:val="2"/>
    </w:pPr>
    <w:rPr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66B"/>
    <w:pPr>
      <w:keepNext/>
      <w:numPr>
        <w:ilvl w:val="3"/>
        <w:numId w:val="11"/>
      </w:numPr>
      <w:spacing w:before="200"/>
      <w:outlineLvl w:val="3"/>
    </w:pPr>
    <w:rPr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0468"/>
    <w:pPr>
      <w:keepNext/>
      <w:numPr>
        <w:ilvl w:val="4"/>
        <w:numId w:val="11"/>
      </w:numPr>
      <w:spacing w:before="20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70468"/>
    <w:pPr>
      <w:keepNext/>
      <w:numPr>
        <w:ilvl w:val="5"/>
        <w:numId w:val="11"/>
      </w:numPr>
      <w:spacing w:before="200"/>
      <w:outlineLvl w:val="5"/>
    </w:pPr>
    <w:rPr>
      <w:b/>
      <w:iCs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02B91"/>
    <w:pPr>
      <w:keepNext/>
      <w:numPr>
        <w:ilvl w:val="6"/>
        <w:numId w:val="11"/>
      </w:numPr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02B91"/>
    <w:pPr>
      <w:keepNext/>
      <w:numPr>
        <w:ilvl w:val="7"/>
        <w:numId w:val="11"/>
      </w:numPr>
      <w:spacing w:before="200"/>
      <w:outlineLvl w:val="7"/>
    </w:pPr>
    <w:rPr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8E0"/>
    <w:pPr>
      <w:keepNext/>
      <w:numPr>
        <w:ilvl w:val="8"/>
        <w:numId w:val="11"/>
      </w:numPr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E2293"/>
    <w:rPr>
      <w:bCs/>
      <w:color w:val="FF0000"/>
      <w:sz w:val="36"/>
      <w:szCs w:val="28"/>
    </w:rPr>
  </w:style>
  <w:style w:type="character" w:customStyle="1" w:styleId="Heading2Char">
    <w:name w:val="Heading 2 Char"/>
    <w:link w:val="Heading2"/>
    <w:rsid w:val="005D266B"/>
    <w:rPr>
      <w:bCs/>
      <w:sz w:val="32"/>
      <w:szCs w:val="26"/>
    </w:rPr>
  </w:style>
  <w:style w:type="character" w:customStyle="1" w:styleId="Heading3Char">
    <w:name w:val="Heading 3 Char"/>
    <w:link w:val="Heading3"/>
    <w:rsid w:val="005D266B"/>
    <w:rPr>
      <w:bCs/>
      <w:color w:val="000000"/>
      <w:sz w:val="28"/>
      <w:szCs w:val="22"/>
    </w:rPr>
  </w:style>
  <w:style w:type="character" w:customStyle="1" w:styleId="Heading4Char">
    <w:name w:val="Heading 4 Char"/>
    <w:link w:val="Heading4"/>
    <w:uiPriority w:val="9"/>
    <w:rsid w:val="005D266B"/>
    <w:rPr>
      <w:bCs/>
      <w:iCs/>
      <w:szCs w:val="22"/>
    </w:rPr>
  </w:style>
  <w:style w:type="character" w:customStyle="1" w:styleId="Heading5Char">
    <w:name w:val="Heading 5 Char"/>
    <w:link w:val="Heading5"/>
    <w:uiPriority w:val="9"/>
    <w:semiHidden/>
    <w:rsid w:val="00670468"/>
    <w:rPr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670468"/>
    <w:rPr>
      <w:b/>
      <w:iCs/>
      <w:sz w:val="18"/>
      <w:szCs w:val="22"/>
    </w:rPr>
  </w:style>
  <w:style w:type="character" w:customStyle="1" w:styleId="Heading7Char">
    <w:name w:val="Heading 7 Char"/>
    <w:link w:val="Heading7"/>
    <w:uiPriority w:val="9"/>
    <w:semiHidden/>
    <w:rsid w:val="00E55F0C"/>
    <w:rPr>
      <w:i/>
      <w:iCs/>
      <w:color w:val="404040"/>
      <w:szCs w:val="22"/>
    </w:rPr>
  </w:style>
  <w:style w:type="character" w:customStyle="1" w:styleId="Heading8Char">
    <w:name w:val="Heading 8 Char"/>
    <w:link w:val="Heading8"/>
    <w:uiPriority w:val="9"/>
    <w:semiHidden/>
    <w:rsid w:val="00E55F0C"/>
    <w:rPr>
      <w:color w:val="4F81BD"/>
    </w:rPr>
  </w:style>
  <w:style w:type="character" w:customStyle="1" w:styleId="Heading9Char">
    <w:name w:val="Heading 9 Char"/>
    <w:link w:val="Heading9"/>
    <w:uiPriority w:val="9"/>
    <w:semiHidden/>
    <w:rsid w:val="00A508E0"/>
    <w:rPr>
      <w:i/>
      <w:iCs/>
      <w:color w:val="404040"/>
    </w:rPr>
  </w:style>
  <w:style w:type="paragraph" w:styleId="Title">
    <w:name w:val="Title"/>
    <w:basedOn w:val="Normal"/>
    <w:next w:val="Normal"/>
    <w:link w:val="TitleChar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TitleChar">
    <w:name w:val="Title Char"/>
    <w:link w:val="Title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SubtitleChar">
    <w:name w:val="Subtitle Char"/>
    <w:link w:val="Subtitle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Strong">
    <w:name w:val="Strong"/>
    <w:uiPriority w:val="22"/>
    <w:qFormat/>
    <w:rsid w:val="00A508E0"/>
    <w:rPr>
      <w:b/>
      <w:bCs/>
    </w:rPr>
  </w:style>
  <w:style w:type="character" w:styleId="Emphasis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TableNormal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508E0"/>
    <w:pPr>
      <w:ind w:left="567"/>
    </w:pPr>
  </w:style>
  <w:style w:type="paragraph" w:styleId="Quote">
    <w:name w:val="Quote"/>
    <w:basedOn w:val="Normal"/>
    <w:next w:val="Normal"/>
    <w:link w:val="QuoteChar"/>
    <w:uiPriority w:val="29"/>
    <w:rsid w:val="00E02B91"/>
    <w:rPr>
      <w:i/>
      <w:iCs/>
      <w:color w:val="000000"/>
      <w:szCs w:val="20"/>
    </w:rPr>
  </w:style>
  <w:style w:type="character" w:customStyle="1" w:styleId="QuoteChar">
    <w:name w:val="Quote Char"/>
    <w:link w:val="Quote"/>
    <w:uiPriority w:val="29"/>
    <w:rsid w:val="00E02B9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IntenseQuoteChar">
    <w:name w:val="Intense Quote Char"/>
    <w:link w:val="IntenseQuote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SubtleEmphasis">
    <w:name w:val="Subtle Emphasis"/>
    <w:uiPriority w:val="19"/>
    <w:qFormat/>
    <w:rsid w:val="00A508E0"/>
    <w:rPr>
      <w:i w:val="0"/>
      <w:iCs/>
      <w:color w:val="808080"/>
    </w:rPr>
  </w:style>
  <w:style w:type="character" w:styleId="IntenseEmphasis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SubtleReference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1">
    <w:name w:val="Нумерованный многоуровневый"/>
    <w:basedOn w:val="Normal"/>
    <w:qFormat/>
    <w:rsid w:val="00A508E0"/>
    <w:pPr>
      <w:widowControl w:val="0"/>
      <w:numPr>
        <w:numId w:val="5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8E0"/>
    <w:pPr>
      <w:outlineLvl w:val="9"/>
    </w:pPr>
  </w:style>
  <w:style w:type="paragraph" w:styleId="Caption">
    <w:name w:val="caption"/>
    <w:basedOn w:val="Normal"/>
    <w:next w:val="Normal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TableWeb1">
    <w:name w:val="Table Web 1"/>
    <w:basedOn w:val="TableNormal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3">
    <w:name w:val="Заголовок"/>
    <w:basedOn w:val="Normal"/>
    <w:next w:val="Normal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TableGrid">
    <w:name w:val="Table Grid"/>
    <w:basedOn w:val="TableNormal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FooterChar">
    <w:name w:val="Footer Char"/>
    <w:link w:val="Footer"/>
    <w:uiPriority w:val="99"/>
    <w:rsid w:val="004A6496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HeaderChar">
    <w:name w:val="Header Char"/>
    <w:link w:val="Header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Hyperlink">
    <w:name w:val="Hyperlink"/>
    <w:uiPriority w:val="99"/>
    <w:unhideWhenUsed/>
    <w:rsid w:val="009A6451"/>
    <w:rPr>
      <w:noProof/>
      <w:color w:val="0000FF"/>
    </w:rPr>
  </w:style>
  <w:style w:type="table" w:customStyle="1" w:styleId="1">
    <w:name w:val="Светлая заливка1"/>
    <w:basedOn w:val="TableNormal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4">
    <w:name w:val="Нумерованый список"/>
    <w:basedOn w:val="ListParagraph"/>
    <w:link w:val="a5"/>
    <w:semiHidden/>
    <w:rsid w:val="00A86967"/>
    <w:pPr>
      <w:ind w:left="0"/>
    </w:pPr>
  </w:style>
  <w:style w:type="paragraph" w:customStyle="1" w:styleId="a">
    <w:name w:val="Маркированный список обычный"/>
    <w:basedOn w:val="List"/>
    <w:next w:val="List"/>
    <w:link w:val="a6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ListParagraphChar">
    <w:name w:val="List Paragraph Char"/>
    <w:link w:val="ListParagraph"/>
    <w:uiPriority w:val="34"/>
    <w:rsid w:val="00A508E0"/>
    <w:rPr>
      <w:szCs w:val="22"/>
    </w:rPr>
  </w:style>
  <w:style w:type="paragraph" w:customStyle="1" w:styleId="a2">
    <w:name w:val="Маркированный список таблицы"/>
    <w:basedOn w:val="Normal"/>
    <w:qFormat/>
    <w:rsid w:val="00A508E0"/>
    <w:pPr>
      <w:numPr>
        <w:numId w:val="6"/>
      </w:numPr>
    </w:pPr>
  </w:style>
  <w:style w:type="character" w:customStyle="1" w:styleId="a5">
    <w:name w:val="Нумерованый список Знак"/>
    <w:link w:val="a4"/>
    <w:semiHidden/>
    <w:rsid w:val="00E55F0C"/>
    <w:rPr>
      <w:szCs w:val="22"/>
    </w:rPr>
  </w:style>
  <w:style w:type="paragraph" w:customStyle="1" w:styleId="a0">
    <w:name w:val="Нумерованный список таблицы"/>
    <w:basedOn w:val="ListParagraph"/>
    <w:link w:val="a7"/>
    <w:qFormat/>
    <w:rsid w:val="00A508E0"/>
    <w:pPr>
      <w:numPr>
        <w:numId w:val="3"/>
      </w:numPr>
    </w:pPr>
  </w:style>
  <w:style w:type="character" w:customStyle="1" w:styleId="a7">
    <w:name w:val="Нумерованный список таблицы Знак"/>
    <w:link w:val="a0"/>
    <w:rsid w:val="00A508E0"/>
    <w:rPr>
      <w:szCs w:val="22"/>
    </w:rPr>
  </w:style>
  <w:style w:type="paragraph" w:styleId="TOC1">
    <w:name w:val="toc 1"/>
    <w:basedOn w:val="Normal"/>
    <w:next w:val="Normal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TOC2">
    <w:name w:val="toc 2"/>
    <w:basedOn w:val="Normal"/>
    <w:next w:val="Normal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TOC3">
    <w:name w:val="toc 3"/>
    <w:basedOn w:val="Normal"/>
    <w:next w:val="Normal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TOC4">
    <w:name w:val="toc 4"/>
    <w:basedOn w:val="Normal"/>
    <w:next w:val="Normal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TOC5">
    <w:name w:val="toc 5"/>
    <w:basedOn w:val="Normal"/>
    <w:next w:val="Normal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link w:val="BalloonText"/>
    <w:semiHidden/>
    <w:rsid w:val="00D55F3C"/>
    <w:rPr>
      <w:rFonts w:ascii="Tahoma" w:hAnsi="Tahoma" w:cs="Tahoma"/>
      <w:sz w:val="16"/>
      <w:szCs w:val="16"/>
    </w:rPr>
  </w:style>
  <w:style w:type="paragraph" w:customStyle="1" w:styleId="a8">
    <w:name w:val="Имя проекта"/>
    <w:basedOn w:val="Normal"/>
    <w:rsid w:val="00A971F4"/>
    <w:pPr>
      <w:spacing w:after="200"/>
    </w:pPr>
    <w:rPr>
      <w:bCs/>
      <w:sz w:val="36"/>
      <w:szCs w:val="36"/>
    </w:rPr>
  </w:style>
  <w:style w:type="character" w:customStyle="1" w:styleId="a6">
    <w:name w:val="Маркированный список обычный Знак"/>
    <w:link w:val="a"/>
    <w:rsid w:val="00A508E0"/>
    <w:rPr>
      <w:szCs w:val="22"/>
    </w:rPr>
  </w:style>
  <w:style w:type="paragraph" w:styleId="NormalWeb">
    <w:name w:val="Normal (Web)"/>
    <w:basedOn w:val="Normal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TMLTypewriter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nhideWhenUsed/>
    <w:rsid w:val="00531C9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31C90"/>
  </w:style>
  <w:style w:type="character" w:styleId="CommentReference">
    <w:name w:val="annotation reference"/>
    <w:semiHidden/>
    <w:unhideWhenUsed/>
    <w:rsid w:val="00531C9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67FD4"/>
    <w:rPr>
      <w:b/>
      <w:bCs/>
    </w:rPr>
  </w:style>
  <w:style w:type="character" w:customStyle="1" w:styleId="CommentSubjectChar">
    <w:name w:val="Comment Subject Char"/>
    <w:link w:val="CommentSubject"/>
    <w:semiHidden/>
    <w:rsid w:val="00F67FD4"/>
    <w:rPr>
      <w:b/>
      <w:bCs/>
    </w:rPr>
  </w:style>
  <w:style w:type="character" w:styleId="FollowedHyperlink">
    <w:name w:val="FollowedHyperlink"/>
    <w:semiHidden/>
    <w:unhideWhenUsed/>
    <w:rsid w:val="00256E8B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56E8B"/>
    <w:rPr>
      <w:rFonts w:eastAsia="Calibri"/>
      <w:lang w:eastAsia="en-US"/>
    </w:rPr>
  </w:style>
  <w:style w:type="paragraph" w:styleId="ListBullet">
    <w:name w:val="List Bullet"/>
    <w:basedOn w:val="Normal"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266CA2"/>
    <w:pPr>
      <w:spacing w:before="60" w:after="60" w:line="240" w:lineRule="auto"/>
    </w:pPr>
    <w:rPr>
      <w:rFonts w:ascii="Verdana" w:eastAsia="Calibri" w:hAnsi="Verdana"/>
      <w:sz w:val="20"/>
      <w:szCs w:val="16"/>
      <w:lang w:eastAsia="en-US"/>
    </w:rPr>
  </w:style>
  <w:style w:type="character" w:customStyle="1" w:styleId="DocumentMapChar">
    <w:name w:val="Document Map Char"/>
    <w:link w:val="DocumentMap"/>
    <w:semiHidden/>
    <w:rsid w:val="00266CA2"/>
    <w:rPr>
      <w:rFonts w:ascii="Verdana" w:eastAsia="Calibri" w:hAnsi="Verdana"/>
      <w:sz w:val="20"/>
      <w:szCs w:val="16"/>
      <w:lang w:eastAsia="en-US"/>
    </w:rPr>
  </w:style>
  <w:style w:type="paragraph" w:customStyle="1" w:styleId="Content">
    <w:name w:val="Content"/>
    <w:basedOn w:val="TOC1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Header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FootnoteReference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0">
    <w:name w:val="Подзаголовок 2"/>
    <w:basedOn w:val="Normal"/>
    <w:link w:val="21"/>
    <w:qFormat/>
    <w:rsid w:val="00A508E0"/>
    <w:pPr>
      <w:spacing w:before="240"/>
      <w:ind w:left="709" w:firstLine="709"/>
    </w:pPr>
    <w:rPr>
      <w:szCs w:val="24"/>
    </w:rPr>
  </w:style>
  <w:style w:type="character" w:customStyle="1" w:styleId="21">
    <w:name w:val="Подзаголовок 2 Знак"/>
    <w:link w:val="20"/>
    <w:rsid w:val="00A508E0"/>
    <w:rPr>
      <w:sz w:val="24"/>
      <w:szCs w:val="24"/>
    </w:rPr>
  </w:style>
  <w:style w:type="table" w:styleId="LightShading-Accent2">
    <w:name w:val="Light Shading Accent 2"/>
    <w:basedOn w:val="TableNormal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941EA5"/>
  </w:style>
  <w:style w:type="character" w:customStyle="1" w:styleId="BodyTextChar">
    <w:name w:val="Body Text Char"/>
    <w:link w:val="BodyText"/>
    <w:uiPriority w:val="99"/>
    <w:semiHidden/>
    <w:rsid w:val="00941EA5"/>
    <w:rPr>
      <w:szCs w:val="22"/>
    </w:rPr>
  </w:style>
  <w:style w:type="paragraph" w:styleId="List">
    <w:name w:val="List"/>
    <w:basedOn w:val="Normal"/>
    <w:uiPriority w:val="99"/>
    <w:semiHidden/>
    <w:unhideWhenUsed/>
    <w:rsid w:val="00941EA5"/>
    <w:pPr>
      <w:ind w:left="283" w:hanging="283"/>
      <w:contextualSpacing/>
    </w:pPr>
  </w:style>
  <w:style w:type="table" w:styleId="LightShading-Accent3">
    <w:name w:val="Light Shading Accent 3"/>
    <w:basedOn w:val="TableNormal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5">
    <w:name w:val="Medium Shading 1 Accent 5"/>
    <w:basedOn w:val="TableNormal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Grid2-Accent5">
    <w:name w:val="Medium Grid 2 Accent 5"/>
    <w:basedOn w:val="TableNormal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ColorfulList-Accent5">
    <w:name w:val="Colorful List Accent 5"/>
    <w:basedOn w:val="TableNormal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Grid-Accent6">
    <w:name w:val="Colorful Grid Accent 6"/>
    <w:basedOn w:val="TableNormal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9">
    <w:name w:val="Рапидсофт"/>
    <w:basedOn w:val="TableNormal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a">
    <w:name w:val="Код"/>
    <w:basedOn w:val="Normal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b">
    <w:name w:val="Код_уменьшенный"/>
    <w:basedOn w:val="Normal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0">
    <w:name w:val="Рапидсофт1"/>
    <w:basedOn w:val="TableNormal"/>
    <w:uiPriority w:val="99"/>
    <w:rsid w:val="00343B78"/>
    <w:rPr>
      <w:rFonts w:asciiTheme="minorHAnsi" w:hAnsiTheme="minorHAnsi"/>
      <w:color w:val="000000" w:themeColor="text1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Theme="minorHAnsi" w:hAnsiTheme="minorHAnsi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2">
    <w:name w:val="Рапидсофт2"/>
    <w:basedOn w:val="TableNormal"/>
    <w:uiPriority w:val="99"/>
    <w:rsid w:val="006E0AA9"/>
    <w:rPr>
      <w:color w:val="000000" w:themeColor="text1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c">
    <w:name w:val="Внутр.ссылка"/>
    <w:basedOn w:val="Normal"/>
    <w:link w:val="ad"/>
    <w:qFormat/>
    <w:rsid w:val="00E3089F"/>
    <w:rPr>
      <w:color w:val="4F81BD" w:themeColor="accent1"/>
      <w:u w:val="single"/>
    </w:rPr>
  </w:style>
  <w:style w:type="character" w:customStyle="1" w:styleId="ad">
    <w:name w:val="Внутр.ссылка Знак"/>
    <w:basedOn w:val="DefaultParagraphFont"/>
    <w:link w:val="ac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DefaultParagraphFont"/>
    <w:rsid w:val="00CF31D0"/>
    <w:rPr>
      <w:b w:val="0"/>
      <w:bCs w:val="0"/>
      <w:color w:val="333333"/>
      <w:sz w:val="17"/>
      <w:szCs w:val="17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3C8"/>
  </w:style>
  <w:style w:type="character" w:styleId="EndnoteReference">
    <w:name w:val="endnote reference"/>
    <w:basedOn w:val="DefaultParagraphFont"/>
    <w:uiPriority w:val="99"/>
    <w:semiHidden/>
    <w:unhideWhenUsed/>
    <w:rsid w:val="000003C8"/>
    <w:rPr>
      <w:vertAlign w:val="superscript"/>
    </w:rPr>
  </w:style>
  <w:style w:type="character" w:customStyle="1" w:styleId="ae">
    <w:name w:val="Абзац списка Знак"/>
    <w:uiPriority w:val="34"/>
    <w:rsid w:val="00A42305"/>
    <w:rPr>
      <w:szCs w:val="22"/>
    </w:rPr>
  </w:style>
  <w:style w:type="character" w:customStyle="1" w:styleId="11">
    <w:name w:val="Заголовок 1 Знак"/>
    <w:rsid w:val="00D34B9D"/>
    <w:rPr>
      <w:bCs/>
      <w:color w:val="FF0000"/>
      <w:sz w:val="36"/>
      <w:szCs w:val="28"/>
    </w:rPr>
  </w:style>
  <w:style w:type="paragraph" w:styleId="Revision">
    <w:name w:val="Revision"/>
    <w:hidden/>
    <w:uiPriority w:val="99"/>
    <w:semiHidden/>
    <w:rsid w:val="00C82BFF"/>
    <w:rPr>
      <w:szCs w:val="22"/>
    </w:rPr>
  </w:style>
  <w:style w:type="paragraph" w:styleId="NoSpacing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E970C6"/>
  </w:style>
  <w:style w:type="paragraph" w:customStyle="1" w:styleId="12">
    <w:name w:val="Цитата1"/>
    <w:basedOn w:val="Normal"/>
    <w:qFormat/>
    <w:rsid w:val="005D7E60"/>
    <w:pPr>
      <w:pBdr>
        <w:left w:val="threeDEmboss" w:sz="24" w:space="4" w:color="auto"/>
      </w:pBdr>
      <w:ind w:left="432"/>
    </w:pPr>
  </w:style>
  <w:style w:type="character" w:customStyle="1" w:styleId="WW-WW8Num7ztrue6">
    <w:name w:val="WW-WW8Num7ztrue6"/>
    <w:rsid w:val="00ED4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9CB6498-F0E6-A445-9275-8037CA3B4A5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9DDFB10-D189-B145-8D37-41F3D0E8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1257</Words>
  <Characters>7169</Characters>
  <Application>Microsoft Macintosh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8410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Shokurov</dc:creator>
  <cp:lastModifiedBy>Egor Shokurov</cp:lastModifiedBy>
  <cp:revision>2</cp:revision>
  <cp:lastPrinted>2014-10-29T11:18:00Z</cp:lastPrinted>
  <dcterms:created xsi:type="dcterms:W3CDTF">2015-02-16T13:59:00Z</dcterms:created>
  <dcterms:modified xsi:type="dcterms:W3CDTF">2015-02-16T13:59:00Z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