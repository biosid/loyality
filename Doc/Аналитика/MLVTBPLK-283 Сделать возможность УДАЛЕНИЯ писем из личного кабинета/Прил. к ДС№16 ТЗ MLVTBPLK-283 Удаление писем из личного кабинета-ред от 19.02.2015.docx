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2D" w:rsidRPr="00401C26" w:rsidRDefault="00CE1F2D" w:rsidP="00CE1F2D">
      <w:pPr>
        <w:jc w:val="right"/>
      </w:pPr>
      <w:r w:rsidRPr="00401C26">
        <w:t>Приложение №</w:t>
      </w:r>
      <w:r w:rsidR="00266CA2">
        <w:t>__</w:t>
      </w:r>
    </w:p>
    <w:p w:rsidR="00CE1F2D" w:rsidRPr="00401C26" w:rsidRDefault="00CE1F2D" w:rsidP="00CE1F2D">
      <w:pPr>
        <w:jc w:val="right"/>
      </w:pPr>
      <w:r w:rsidRPr="00401C26">
        <w:t xml:space="preserve"> к Дополнительному соглашению №</w:t>
      </w:r>
      <w:r>
        <w:t>1</w:t>
      </w:r>
      <w:r w:rsidR="00266CA2">
        <w:t>6</w:t>
      </w:r>
      <w:r w:rsidRPr="00401C26">
        <w:t xml:space="preserve"> от «</w:t>
      </w:r>
      <w:r>
        <w:t>__</w:t>
      </w:r>
      <w:r w:rsidRPr="00401C26">
        <w:t xml:space="preserve">» </w:t>
      </w:r>
      <w:r>
        <w:t>_______</w:t>
      </w:r>
      <w:r w:rsidRPr="00401C26">
        <w:t xml:space="preserve"> 2014 г. </w:t>
      </w:r>
    </w:p>
    <w:p w:rsidR="00CE1F2D" w:rsidRPr="00401C26" w:rsidRDefault="00CE1F2D" w:rsidP="00CE1F2D">
      <w:pPr>
        <w:jc w:val="right"/>
      </w:pPr>
      <w:r w:rsidRPr="00401C26">
        <w:t>к Договору №18713 от «01» июля 2013 г.</w:t>
      </w:r>
    </w:p>
    <w:p w:rsidR="00CE1F2D" w:rsidRPr="00401C26" w:rsidRDefault="00CE1F2D" w:rsidP="00CE1F2D"/>
    <w:p w:rsidR="00CE1F2D" w:rsidRPr="00401C26" w:rsidRDefault="00CE1F2D" w:rsidP="00CE1F2D"/>
    <w:p w:rsidR="00CE1F2D" w:rsidRPr="00401C26" w:rsidRDefault="00CE1F2D" w:rsidP="00CE1F2D"/>
    <w:p w:rsidR="00CE1F2D" w:rsidRPr="00401C26" w:rsidRDefault="00CE1F2D" w:rsidP="00CE1F2D"/>
    <w:p w:rsidR="00CE1F2D" w:rsidRPr="00401C26" w:rsidRDefault="00CE1F2D" w:rsidP="00CE1F2D"/>
    <w:p w:rsidR="00CE1F2D" w:rsidRPr="00401C26" w:rsidRDefault="00CE1F2D" w:rsidP="00CE1F2D"/>
    <w:p w:rsidR="00CE1F2D" w:rsidRPr="00401C26" w:rsidRDefault="00CE1F2D" w:rsidP="00CE1F2D"/>
    <w:p w:rsidR="00CE1F2D" w:rsidRPr="00401C26" w:rsidRDefault="00CE1F2D" w:rsidP="00CE1F2D"/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CE1F2D" w:rsidRPr="009103AF" w:rsidTr="0093219C">
        <w:trPr>
          <w:trHeight w:val="1134"/>
        </w:trPr>
        <w:tc>
          <w:tcPr>
            <w:tcW w:w="9639" w:type="dxa"/>
            <w:shd w:val="clear" w:color="auto" w:fill="auto"/>
          </w:tcPr>
          <w:p w:rsidR="00CE1F2D" w:rsidRPr="005B0E87" w:rsidRDefault="00754B6C" w:rsidP="0093219C">
            <w:pPr>
              <w:pStyle w:val="a8"/>
            </w:pPr>
            <w:r>
              <w:t>Удаление</w:t>
            </w:r>
            <w:r w:rsidRPr="00754B6C">
              <w:t xml:space="preserve"> писем из личного кабинета</w:t>
            </w:r>
          </w:p>
        </w:tc>
      </w:tr>
      <w:tr w:rsidR="00CE1F2D" w:rsidRPr="009103AF" w:rsidTr="0093219C">
        <w:trPr>
          <w:trHeight w:val="20"/>
        </w:trPr>
        <w:tc>
          <w:tcPr>
            <w:tcW w:w="9639" w:type="dxa"/>
            <w:shd w:val="clear" w:color="auto" w:fill="auto"/>
          </w:tcPr>
          <w:p w:rsidR="00CE1F2D" w:rsidRPr="00C37B00" w:rsidRDefault="00CE1F2D" w:rsidP="0093219C">
            <w:pPr>
              <w:pStyle w:val="aff5"/>
              <w:rPr>
                <w:b/>
              </w:rPr>
            </w:pPr>
            <w:r w:rsidRPr="00C37B00">
              <w:rPr>
                <w:b/>
              </w:rPr>
              <w:t xml:space="preserve">Техническое задание </w:t>
            </w:r>
          </w:p>
          <w:p w:rsidR="00CE1F2D" w:rsidRPr="005B0E87" w:rsidRDefault="00CE1F2D" w:rsidP="0093219C">
            <w:pPr>
              <w:pStyle w:val="aff5"/>
            </w:pPr>
          </w:p>
        </w:tc>
      </w:tr>
      <w:tr w:rsidR="00CE1F2D" w:rsidRPr="00401C26" w:rsidTr="0093219C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:rsidR="00CE1F2D" w:rsidRPr="0005193F" w:rsidRDefault="00266CA2" w:rsidP="00266CA2">
            <w:pPr>
              <w:spacing w:after="200"/>
              <w:rPr>
                <w:rStyle w:val="af1"/>
                <w:rFonts w:cs="Tahoma"/>
                <w:color w:val="auto"/>
              </w:rPr>
            </w:pPr>
            <w:r>
              <w:rPr>
                <w:rStyle w:val="af1"/>
                <w:rFonts w:cs="Tahoma"/>
                <w:color w:val="auto"/>
              </w:rPr>
              <w:t>Коды доработок</w:t>
            </w:r>
            <w:r w:rsidR="00CE1F2D" w:rsidRPr="0005193F">
              <w:rPr>
                <w:rStyle w:val="af1"/>
                <w:rFonts w:cs="Tahoma"/>
                <w:color w:val="auto"/>
              </w:rPr>
              <w:t xml:space="preserve">: </w:t>
            </w:r>
            <w:r w:rsidR="00CE1F2D">
              <w:rPr>
                <w:rStyle w:val="af1"/>
                <w:rFonts w:cs="Tahoma"/>
                <w:color w:val="auto"/>
              </w:rPr>
              <w:tab/>
            </w:r>
            <w:r w:rsidRPr="00266CA2">
              <w:rPr>
                <w:rStyle w:val="af1"/>
                <w:rFonts w:cs="Tahoma"/>
                <w:color w:val="auto"/>
              </w:rPr>
              <w:t>MLVTBPLK-28</w:t>
            </w:r>
            <w:r w:rsidR="00754B6C">
              <w:rPr>
                <w:rStyle w:val="af1"/>
                <w:rFonts w:cs="Tahoma"/>
                <w:color w:val="auto"/>
              </w:rPr>
              <w:t>3</w:t>
            </w:r>
          </w:p>
          <w:p w:rsidR="00CE1F2D" w:rsidRPr="0005193F" w:rsidRDefault="00CE1F2D" w:rsidP="0093219C">
            <w:pPr>
              <w:spacing w:after="200"/>
              <w:rPr>
                <w:rStyle w:val="af1"/>
                <w:rFonts w:cs="Tahoma"/>
                <w:color w:val="auto"/>
              </w:rPr>
            </w:pPr>
            <w:r w:rsidRPr="0005193F">
              <w:rPr>
                <w:rStyle w:val="af1"/>
                <w:rFonts w:cs="Tahoma"/>
                <w:color w:val="auto"/>
              </w:rPr>
              <w:t xml:space="preserve">Листов: </w:t>
            </w:r>
            <w:r w:rsidRPr="0005193F">
              <w:rPr>
                <w:rStyle w:val="af1"/>
                <w:rFonts w:cs="Tahoma"/>
                <w:color w:val="auto"/>
              </w:rPr>
              <w:tab/>
            </w:r>
            <w:r w:rsidRPr="0005193F">
              <w:rPr>
                <w:rStyle w:val="af1"/>
                <w:rFonts w:cs="Tahoma"/>
                <w:color w:val="auto"/>
              </w:rPr>
              <w:tab/>
            </w:r>
            <w:r w:rsidRPr="0005193F">
              <w:rPr>
                <w:rStyle w:val="af1"/>
                <w:rFonts w:cs="Tahoma"/>
                <w:color w:val="auto"/>
              </w:rPr>
              <w:fldChar w:fldCharType="begin"/>
            </w:r>
            <w:r w:rsidRPr="0005193F">
              <w:rPr>
                <w:rStyle w:val="af1"/>
                <w:rFonts w:cs="Tahoma"/>
                <w:color w:val="auto"/>
              </w:rPr>
              <w:instrText xml:space="preserve"> NUMPAGES  \* MERGEFORMAT </w:instrText>
            </w:r>
            <w:r w:rsidRPr="0005193F">
              <w:rPr>
                <w:rStyle w:val="af1"/>
                <w:rFonts w:cs="Tahoma"/>
                <w:color w:val="auto"/>
              </w:rPr>
              <w:fldChar w:fldCharType="separate"/>
            </w:r>
            <w:r w:rsidR="00754B6C">
              <w:rPr>
                <w:rStyle w:val="af1"/>
                <w:rFonts w:cs="Tahoma"/>
                <w:noProof/>
                <w:color w:val="auto"/>
              </w:rPr>
              <w:t>3</w:t>
            </w:r>
            <w:r w:rsidRPr="0005193F">
              <w:rPr>
                <w:rStyle w:val="af1"/>
                <w:rFonts w:cs="Tahoma"/>
                <w:color w:val="auto"/>
              </w:rPr>
              <w:fldChar w:fldCharType="end"/>
            </w:r>
          </w:p>
          <w:p w:rsidR="00CE1F2D" w:rsidRPr="00401C26" w:rsidRDefault="00CE1F2D" w:rsidP="0093219C">
            <w:pPr>
              <w:spacing w:after="200"/>
              <w:rPr>
                <w:rStyle w:val="af1"/>
                <w:rFonts w:cs="Tahoma"/>
                <w:i/>
              </w:rPr>
            </w:pPr>
          </w:p>
        </w:tc>
      </w:tr>
      <w:tr w:rsidR="00CE1F2D" w:rsidRPr="00401C26" w:rsidTr="0093219C">
        <w:trPr>
          <w:trHeight w:val="20"/>
        </w:trPr>
        <w:tc>
          <w:tcPr>
            <w:tcW w:w="9639" w:type="dxa"/>
            <w:shd w:val="clear" w:color="auto" w:fill="auto"/>
          </w:tcPr>
          <w:p w:rsidR="00CE1F2D" w:rsidRPr="00943186" w:rsidRDefault="00CE1F2D" w:rsidP="0093219C"/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35"/>
              <w:gridCol w:w="3934"/>
            </w:tblGrid>
            <w:tr w:rsidR="00CE1F2D" w:rsidRPr="00943186" w:rsidTr="0093219C">
              <w:trPr>
                <w:jc w:val="center"/>
              </w:trPr>
              <w:tc>
                <w:tcPr>
                  <w:tcW w:w="3935" w:type="dxa"/>
                  <w:vAlign w:val="center"/>
                </w:tcPr>
                <w:p w:rsidR="00CE1F2D" w:rsidRPr="00401C26" w:rsidRDefault="00CE1F2D" w:rsidP="0093219C">
                  <w:pPr>
                    <w:rPr>
                      <w:b/>
                    </w:rPr>
                  </w:pPr>
                  <w:r w:rsidRPr="00401C26">
                    <w:rPr>
                      <w:b/>
                    </w:rPr>
                    <w:t>Согласован:</w:t>
                  </w:r>
                </w:p>
                <w:p w:rsidR="00CE1F2D" w:rsidRPr="00401C26" w:rsidRDefault="00CE1F2D" w:rsidP="0093219C">
                  <w:r w:rsidRPr="00401C26">
                    <w:t>ООО «РапидСофт Девелопмент»</w:t>
                  </w:r>
                </w:p>
                <w:p w:rsidR="00CE1F2D" w:rsidRPr="00401C26" w:rsidRDefault="00CE1F2D" w:rsidP="0093219C">
                  <w:r w:rsidRPr="00401C26">
                    <w:t>Генеральный директор</w:t>
                  </w:r>
                </w:p>
                <w:p w:rsidR="00CE1F2D" w:rsidRPr="00943186" w:rsidRDefault="00CE1F2D" w:rsidP="0093219C">
                  <w:r>
                    <w:t xml:space="preserve">Р.А. Василян        </w:t>
                  </w:r>
                  <w:r>
                    <w:br/>
                  </w:r>
                </w:p>
                <w:p w:rsidR="00CE1F2D" w:rsidRPr="00943186" w:rsidRDefault="00CE1F2D" w:rsidP="0093219C">
                  <w:r w:rsidRPr="00943186">
                    <w:t>Подпись     _____________________</w:t>
                  </w:r>
                </w:p>
                <w:p w:rsidR="00CE1F2D" w:rsidRPr="00943186" w:rsidRDefault="00CE1F2D" w:rsidP="0093219C"/>
              </w:tc>
              <w:tc>
                <w:tcPr>
                  <w:tcW w:w="3934" w:type="dxa"/>
                  <w:vAlign w:val="center"/>
                </w:tcPr>
                <w:p w:rsidR="00CE1F2D" w:rsidRPr="00401C26" w:rsidRDefault="00CE1F2D" w:rsidP="0093219C">
                  <w:pPr>
                    <w:rPr>
                      <w:b/>
                    </w:rPr>
                  </w:pPr>
                  <w:r w:rsidRPr="00401C26">
                    <w:rPr>
                      <w:b/>
                    </w:rPr>
                    <w:t>Согласован:</w:t>
                  </w:r>
                </w:p>
                <w:p w:rsidR="00CE1F2D" w:rsidRPr="00401C26" w:rsidRDefault="00CE1F2D" w:rsidP="0093219C">
                  <w:r w:rsidRPr="00401C26">
                    <w:t>ООО «Программа «Коллекция»»</w:t>
                  </w:r>
                </w:p>
                <w:p w:rsidR="00CE1F2D" w:rsidRPr="00401C26" w:rsidRDefault="00CE1F2D" w:rsidP="0093219C">
                  <w:r w:rsidRPr="00401C26">
                    <w:t>Генеральный директор</w:t>
                  </w:r>
                </w:p>
                <w:p w:rsidR="00CE1F2D" w:rsidRPr="00943186" w:rsidRDefault="00CE1F2D" w:rsidP="0093219C">
                  <w:r>
                    <w:t xml:space="preserve">Т.В. Белозерова        </w:t>
                  </w:r>
                  <w:r>
                    <w:br/>
                  </w:r>
                </w:p>
                <w:p w:rsidR="00CE1F2D" w:rsidRPr="00943186" w:rsidRDefault="00CE1F2D" w:rsidP="0093219C">
                  <w:r w:rsidRPr="00943186">
                    <w:t>Подпись     _____________________</w:t>
                  </w:r>
                </w:p>
                <w:p w:rsidR="00CE1F2D" w:rsidRPr="00943186" w:rsidRDefault="00CE1F2D" w:rsidP="0093219C"/>
              </w:tc>
            </w:tr>
          </w:tbl>
          <w:p w:rsidR="00CE1F2D" w:rsidRPr="00401C26" w:rsidRDefault="00CE1F2D" w:rsidP="0093219C"/>
        </w:tc>
      </w:tr>
      <w:tr w:rsidR="00CE1F2D" w:rsidRPr="00401C26" w:rsidTr="0093219C">
        <w:trPr>
          <w:trHeight w:val="20"/>
        </w:trPr>
        <w:tc>
          <w:tcPr>
            <w:tcW w:w="9639" w:type="dxa"/>
            <w:shd w:val="clear" w:color="auto" w:fill="auto"/>
          </w:tcPr>
          <w:p w:rsidR="00CE1F2D" w:rsidRPr="00401C26" w:rsidRDefault="00CE1F2D" w:rsidP="0093219C"/>
        </w:tc>
      </w:tr>
    </w:tbl>
    <w:p w:rsidR="009232A4" w:rsidRDefault="009232A4" w:rsidP="003155B9">
      <w:pPr>
        <w:keepLine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754F6" w:rsidRPr="009232A4" w:rsidRDefault="004638CD" w:rsidP="00FD6674">
      <w:pPr>
        <w:pStyle w:val="1"/>
        <w:numPr>
          <w:ilvl w:val="0"/>
          <w:numId w:val="0"/>
        </w:numPr>
        <w:spacing w:before="480" w:after="360" w:line="240" w:lineRule="auto"/>
      </w:pPr>
      <w:bookmarkStart w:id="0" w:name="_Toc374704570"/>
      <w:bookmarkStart w:id="1" w:name="_Toc276215859"/>
      <w:r w:rsidRPr="00D34B9D">
        <w:t>Глоссарий</w:t>
      </w:r>
      <w:bookmarkEnd w:id="0"/>
      <w:bookmarkEnd w:id="1"/>
    </w:p>
    <w:p w:rsidR="009232A4" w:rsidRDefault="009232A4" w:rsidP="003155B9">
      <w:pPr>
        <w:pStyle w:val="af6"/>
        <w:keepNext/>
        <w:jc w:val="right"/>
      </w:pPr>
      <w:r>
        <w:t xml:space="preserve">Таблица </w:t>
      </w:r>
      <w:r w:rsidR="00222347">
        <w:fldChar w:fldCharType="begin"/>
      </w:r>
      <w:r w:rsidR="00222347">
        <w:instrText xml:space="preserve"> SEQ Таблица \* ARABIC </w:instrText>
      </w:r>
      <w:r w:rsidR="00222347">
        <w:fldChar w:fldCharType="separate"/>
      </w:r>
      <w:r w:rsidR="00754B6C">
        <w:rPr>
          <w:noProof/>
        </w:rPr>
        <w:t>1</w:t>
      </w:r>
      <w:r w:rsidR="00222347">
        <w:rPr>
          <w:noProof/>
        </w:rPr>
        <w:fldChar w:fldCharType="end"/>
      </w:r>
      <w:r>
        <w:t xml:space="preserve">. </w:t>
      </w:r>
      <w:r w:rsidRPr="003255B1">
        <w:t>Список определений и сокращений</w:t>
      </w:r>
    </w:p>
    <w:tbl>
      <w:tblPr>
        <w:tblStyle w:val="afff4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D754F6" w:rsidRPr="00A26ED6" w:rsidTr="0092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:rsidR="00D754F6" w:rsidRPr="00A26ED6" w:rsidRDefault="00D754F6" w:rsidP="00DC5B9B">
            <w:pPr>
              <w:spacing w:after="100" w:afterAutospacing="1" w:line="240" w:lineRule="auto"/>
              <w:jc w:val="center"/>
              <w:rPr>
                <w:rFonts w:ascii="Arial" w:hAnsi="Arial" w:cs="Arial"/>
                <w:b w:val="0"/>
              </w:rPr>
            </w:pPr>
            <w:r w:rsidRPr="00A26ED6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:rsidR="00D754F6" w:rsidRPr="00A26ED6" w:rsidRDefault="00D754F6" w:rsidP="00DC5B9B">
            <w:pPr>
              <w:spacing w:after="100" w:afterAutospacing="1" w:line="240" w:lineRule="auto"/>
              <w:jc w:val="center"/>
              <w:rPr>
                <w:rFonts w:ascii="Arial" w:hAnsi="Arial" w:cs="Arial"/>
                <w:b w:val="0"/>
              </w:rPr>
            </w:pPr>
            <w:r w:rsidRPr="00A26ED6">
              <w:rPr>
                <w:rFonts w:ascii="Arial" w:hAnsi="Arial" w:cs="Arial"/>
              </w:rPr>
              <w:t>Описание</w:t>
            </w:r>
          </w:p>
        </w:tc>
      </w:tr>
      <w:tr w:rsidR="003D7F33" w:rsidRPr="00A26ED6" w:rsidTr="009232A4">
        <w:trPr>
          <w:jc w:val="center"/>
        </w:trPr>
        <w:tc>
          <w:tcPr>
            <w:tcW w:w="2660" w:type="dxa"/>
          </w:tcPr>
          <w:p w:rsidR="003D7F33" w:rsidRPr="00A26ED6" w:rsidRDefault="003D7F33" w:rsidP="00DC5B9B">
            <w:pPr>
              <w:pStyle w:val="af6"/>
              <w:spacing w:after="100" w:afterAutospacing="1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Банк, ВТБ24, Заказчик</w:t>
            </w:r>
          </w:p>
        </w:tc>
        <w:tc>
          <w:tcPr>
            <w:tcW w:w="6979" w:type="dxa"/>
          </w:tcPr>
          <w:p w:rsidR="003D7F33" w:rsidRPr="00A26ED6" w:rsidRDefault="003D7F33" w:rsidP="00DC5B9B">
            <w:pPr>
              <w:spacing w:after="100" w:afterAutospacing="1"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ООО «Программа «Коллекция»», организатор Программы ВТБ 24 «Коллекция». </w:t>
            </w:r>
          </w:p>
        </w:tc>
      </w:tr>
      <w:tr w:rsidR="003D7F33" w:rsidRPr="00A26ED6" w:rsidTr="009232A4">
        <w:trPr>
          <w:jc w:val="center"/>
        </w:trPr>
        <w:tc>
          <w:tcPr>
            <w:tcW w:w="2660" w:type="dxa"/>
          </w:tcPr>
          <w:p w:rsidR="003D7F33" w:rsidRPr="00A26ED6" w:rsidRDefault="003D7F33" w:rsidP="00DC5B9B">
            <w:pPr>
              <w:pStyle w:val="af6"/>
              <w:spacing w:after="100" w:afterAutospacing="1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Партнер</w:t>
            </w:r>
          </w:p>
        </w:tc>
        <w:tc>
          <w:tcPr>
            <w:tcW w:w="6979" w:type="dxa"/>
          </w:tcPr>
          <w:p w:rsidR="003D7F33" w:rsidRPr="00A26ED6" w:rsidRDefault="003D7F33" w:rsidP="00DC5B9B">
            <w:pPr>
              <w:spacing w:after="100" w:afterAutospacing="1"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Юридическое лицо или индивидуальный предприниматель, вступившее с Банком в договорные отношения по поводу реализации Программы ВТБ 24 «Коллекция». </w:t>
            </w:r>
          </w:p>
        </w:tc>
      </w:tr>
      <w:tr w:rsidR="003D7F33" w:rsidRPr="00A26ED6" w:rsidTr="009232A4">
        <w:trPr>
          <w:jc w:val="center"/>
        </w:trPr>
        <w:tc>
          <w:tcPr>
            <w:tcW w:w="2660" w:type="dxa"/>
          </w:tcPr>
          <w:p w:rsidR="003D7F33" w:rsidRPr="00A26ED6" w:rsidRDefault="003D7F33" w:rsidP="00DC5B9B">
            <w:pPr>
              <w:pStyle w:val="af6"/>
              <w:spacing w:after="100" w:afterAutospacing="1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lang w:val="en-US"/>
              </w:rPr>
              <w:t>Uniteller</w:t>
            </w:r>
          </w:p>
        </w:tc>
        <w:tc>
          <w:tcPr>
            <w:tcW w:w="6979" w:type="dxa"/>
          </w:tcPr>
          <w:p w:rsidR="003D7F33" w:rsidRPr="00A26ED6" w:rsidRDefault="003D7F33" w:rsidP="00DC5B9B">
            <w:pPr>
              <w:spacing w:after="100" w:afterAutospacing="1"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 xml:space="preserve">Партнер, обеспечивающий услугу интернет-эквайринга </w:t>
            </w:r>
            <w:r w:rsidRPr="00A26ED6">
              <w:rPr>
                <w:rFonts w:ascii="Arial" w:hAnsi="Arial" w:cs="Arial"/>
                <w:szCs w:val="20"/>
              </w:rPr>
              <w:t>ООО «Программа «Коллекция»».</w:t>
            </w:r>
          </w:p>
        </w:tc>
      </w:tr>
      <w:tr w:rsidR="00000DF1" w:rsidRPr="00A26ED6" w:rsidTr="009232A4">
        <w:trPr>
          <w:jc w:val="center"/>
        </w:trPr>
        <w:tc>
          <w:tcPr>
            <w:tcW w:w="2660" w:type="dxa"/>
          </w:tcPr>
          <w:p w:rsidR="00000DF1" w:rsidRPr="00A26ED6" w:rsidRDefault="00000DF1" w:rsidP="00DC5B9B">
            <w:pPr>
              <w:pStyle w:val="af6"/>
              <w:spacing w:after="100" w:afterAutospacing="1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ИС Банка</w:t>
            </w:r>
            <w:r w:rsidR="007F4781">
              <w:rPr>
                <w:rFonts w:ascii="Arial" w:hAnsi="Arial" w:cs="Arial"/>
                <w:szCs w:val="20"/>
              </w:rPr>
              <w:t>, Террадата</w:t>
            </w:r>
          </w:p>
        </w:tc>
        <w:tc>
          <w:tcPr>
            <w:tcW w:w="6979" w:type="dxa"/>
          </w:tcPr>
          <w:p w:rsidR="00000DF1" w:rsidRPr="00A26ED6" w:rsidRDefault="00000DF1" w:rsidP="00DC5B9B">
            <w:pPr>
              <w:spacing w:after="100" w:afterAutospacing="1"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Информационная система Банка ВТБ 24 (ЗАО) (Тер</w:t>
            </w:r>
            <w:r w:rsidR="00EA2902">
              <w:rPr>
                <w:rFonts w:ascii="Arial" w:hAnsi="Arial" w:cs="Arial"/>
                <w:szCs w:val="20"/>
              </w:rPr>
              <w:t>р</w:t>
            </w:r>
            <w:r w:rsidRPr="00A26ED6">
              <w:rPr>
                <w:rFonts w:ascii="Arial" w:hAnsi="Arial" w:cs="Arial"/>
                <w:szCs w:val="20"/>
              </w:rPr>
              <w:t>адата).</w:t>
            </w:r>
          </w:p>
        </w:tc>
      </w:tr>
      <w:tr w:rsidR="00000DF1" w:rsidRPr="00A26ED6" w:rsidTr="009232A4">
        <w:trPr>
          <w:jc w:val="center"/>
        </w:trPr>
        <w:tc>
          <w:tcPr>
            <w:tcW w:w="2660" w:type="dxa"/>
          </w:tcPr>
          <w:p w:rsidR="00000DF1" w:rsidRPr="00A26ED6" w:rsidRDefault="00000DF1" w:rsidP="00DC5B9B">
            <w:pPr>
              <w:pStyle w:val="af6"/>
              <w:spacing w:after="100" w:afterAutospacing="1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Банк, ВТБ24, Заказчик</w:t>
            </w:r>
          </w:p>
        </w:tc>
        <w:tc>
          <w:tcPr>
            <w:tcW w:w="6979" w:type="dxa"/>
          </w:tcPr>
          <w:p w:rsidR="00000DF1" w:rsidRPr="00A26ED6" w:rsidRDefault="00000DF1" w:rsidP="00DC5B9B">
            <w:pPr>
              <w:spacing w:after="100" w:afterAutospacing="1"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ООО «Программа «Коллекция»», организатор Программы ВТБ 24 «Коллекция». </w:t>
            </w:r>
          </w:p>
        </w:tc>
      </w:tr>
      <w:tr w:rsidR="00000DF1" w:rsidRPr="00A26ED6" w:rsidTr="009232A4">
        <w:trPr>
          <w:jc w:val="center"/>
        </w:trPr>
        <w:tc>
          <w:tcPr>
            <w:tcW w:w="2660" w:type="dxa"/>
          </w:tcPr>
          <w:p w:rsidR="00000DF1" w:rsidRPr="00A26ED6" w:rsidRDefault="00000DF1" w:rsidP="00DC5B9B">
            <w:pPr>
              <w:pStyle w:val="af6"/>
              <w:spacing w:after="100" w:afterAutospacing="1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Система, Система «Коллекция», Система лояльности</w:t>
            </w:r>
          </w:p>
        </w:tc>
        <w:tc>
          <w:tcPr>
            <w:tcW w:w="6979" w:type="dxa"/>
          </w:tcPr>
          <w:p w:rsidR="00000DF1" w:rsidRPr="00A26ED6" w:rsidRDefault="00000DF1" w:rsidP="00DC5B9B">
            <w:pPr>
              <w:spacing w:after="100" w:afterAutospacing="1" w:line="240" w:lineRule="auto"/>
              <w:rPr>
                <w:rFonts w:ascii="Arial" w:eastAsiaTheme="minorHAnsi" w:hAnsi="Arial" w:cs="Arial"/>
                <w:lang w:eastAsia="en-US"/>
              </w:rPr>
            </w:pPr>
            <w:r w:rsidRPr="00A26ED6">
              <w:rPr>
                <w:rFonts w:ascii="Arial" w:hAnsi="Arial" w:cs="Arial"/>
                <w:szCs w:val="20"/>
              </w:rPr>
              <w:t>Комплекс взаимодействующих программных компонентов, обес</w:t>
            </w:r>
            <w:r w:rsidR="004145C1">
              <w:rPr>
                <w:rFonts w:ascii="Arial" w:hAnsi="Arial" w:cs="Arial"/>
                <w:szCs w:val="20"/>
              </w:rPr>
              <w:t>печивающий работу Программы ВТБ</w:t>
            </w:r>
            <w:r w:rsidRPr="00A26ED6">
              <w:rPr>
                <w:rFonts w:ascii="Arial" w:hAnsi="Arial" w:cs="Arial"/>
                <w:szCs w:val="20"/>
              </w:rPr>
              <w:t xml:space="preserve"> 24 «Коллекция».</w:t>
            </w:r>
          </w:p>
        </w:tc>
      </w:tr>
      <w:tr w:rsidR="00000DF1" w:rsidRPr="00A26ED6" w:rsidTr="009232A4">
        <w:trPr>
          <w:jc w:val="center"/>
        </w:trPr>
        <w:tc>
          <w:tcPr>
            <w:tcW w:w="2660" w:type="dxa"/>
          </w:tcPr>
          <w:p w:rsidR="00000DF1" w:rsidRPr="00A26ED6" w:rsidRDefault="00000DF1" w:rsidP="00DC5B9B">
            <w:pPr>
              <w:pStyle w:val="af6"/>
              <w:spacing w:after="100" w:afterAutospacing="1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Программа ВТБ 24 «Коллекция»</w:t>
            </w:r>
          </w:p>
        </w:tc>
        <w:tc>
          <w:tcPr>
            <w:tcW w:w="6979" w:type="dxa"/>
          </w:tcPr>
          <w:p w:rsidR="00000DF1" w:rsidRPr="00A26ED6" w:rsidRDefault="00000DF1" w:rsidP="00DC5B9B">
            <w:pPr>
              <w:spacing w:after="100" w:afterAutospacing="1" w:line="240" w:lineRule="auto"/>
              <w:rPr>
                <w:rFonts w:ascii="Arial" w:eastAsiaTheme="minorHAnsi" w:hAnsi="Arial" w:cs="Arial"/>
                <w:lang w:eastAsia="en-US"/>
              </w:rPr>
            </w:pPr>
            <w:r w:rsidRPr="00A26ED6">
              <w:rPr>
                <w:rFonts w:ascii="Arial" w:hAnsi="Arial" w:cs="Arial"/>
                <w:szCs w:val="20"/>
              </w:rPr>
              <w:t>Бонусная программа «Коллекция» ВТБ 24 (ЗАО), представляющая собой комплекс мероприятий, предназначенный для поощрения клиентов банка ВТБ 24 (ЗАО) осуществлять покупки с помощью эмитированной банком ВТБ 24 (ЗАО) карты международной платежной системы Visa International или MasterCard Worldwide.</w:t>
            </w:r>
          </w:p>
        </w:tc>
      </w:tr>
      <w:tr w:rsidR="00FE3CFD" w:rsidRPr="00A26ED6" w:rsidTr="009232A4">
        <w:trPr>
          <w:jc w:val="center"/>
        </w:trPr>
        <w:tc>
          <w:tcPr>
            <w:tcW w:w="2660" w:type="dxa"/>
          </w:tcPr>
          <w:p w:rsidR="00FE3CFD" w:rsidRPr="00A26ED6" w:rsidRDefault="00FE3CFD" w:rsidP="00DC5B9B">
            <w:pPr>
              <w:pStyle w:val="af6"/>
              <w:spacing w:after="100" w:afterAutospacing="1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ЛК</w:t>
            </w:r>
          </w:p>
        </w:tc>
        <w:tc>
          <w:tcPr>
            <w:tcW w:w="6979" w:type="dxa"/>
          </w:tcPr>
          <w:p w:rsidR="00FE3CFD" w:rsidRPr="00A26ED6" w:rsidRDefault="00FE3CFD" w:rsidP="00DC5B9B">
            <w:pPr>
              <w:spacing w:after="100" w:afterAutospacing="1"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Совокупность разделов сайта «Коллекция», к которым имеет доступ авторизованный Участник программы.</w:t>
            </w:r>
          </w:p>
        </w:tc>
      </w:tr>
      <w:tr w:rsidR="00FE3CFD" w:rsidRPr="00A26ED6" w:rsidTr="009232A4">
        <w:trPr>
          <w:jc w:val="center"/>
        </w:trPr>
        <w:tc>
          <w:tcPr>
            <w:tcW w:w="2660" w:type="dxa"/>
          </w:tcPr>
          <w:p w:rsidR="00FE3CFD" w:rsidRPr="00A26ED6" w:rsidRDefault="00FE3CFD" w:rsidP="00DC5B9B">
            <w:pPr>
              <w:pStyle w:val="af6"/>
              <w:spacing w:after="100" w:afterAutospacing="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Вознаграждение</w:t>
            </w:r>
            <w:r w:rsidR="00406FD7">
              <w:rPr>
                <w:rFonts w:ascii="Arial" w:hAnsi="Arial" w:cs="Arial"/>
                <w:szCs w:val="20"/>
              </w:rPr>
              <w:t>, Товар</w:t>
            </w:r>
          </w:p>
        </w:tc>
        <w:tc>
          <w:tcPr>
            <w:tcW w:w="6979" w:type="dxa"/>
          </w:tcPr>
          <w:p w:rsidR="00FE3CFD" w:rsidRPr="00A26ED6" w:rsidRDefault="00FE3CFD" w:rsidP="00DC5B9B">
            <w:pPr>
              <w:spacing w:after="100" w:afterAutospacing="1" w:line="240" w:lineRule="auto"/>
              <w:rPr>
                <w:rFonts w:ascii="Arial" w:hAnsi="Arial" w:cs="Arial"/>
                <w:szCs w:val="20"/>
              </w:rPr>
            </w:pPr>
            <w:bookmarkStart w:id="2" w:name="RANGE!B10"/>
            <w:r w:rsidRPr="003520C0">
              <w:rPr>
                <w:rFonts w:ascii="Arial" w:hAnsi="Arial" w:cs="Arial"/>
                <w:color w:val="000000"/>
                <w:szCs w:val="20"/>
              </w:rPr>
              <w:t>Товары и услуги, доступные для заказа Участникам в качестве поощрения за активное пользование продуктами Банка.</w:t>
            </w:r>
            <w:bookmarkEnd w:id="2"/>
          </w:p>
        </w:tc>
      </w:tr>
      <w:tr w:rsidR="0003464E" w:rsidRPr="00A26ED6" w:rsidTr="00AC5F55">
        <w:trPr>
          <w:jc w:val="center"/>
        </w:trPr>
        <w:tc>
          <w:tcPr>
            <w:tcW w:w="2660" w:type="dxa"/>
            <w:vAlign w:val="center"/>
          </w:tcPr>
          <w:p w:rsidR="0003464E" w:rsidRDefault="0003464E" w:rsidP="00DC5B9B">
            <w:pPr>
              <w:pStyle w:val="af6"/>
              <w:spacing w:after="100" w:afterAutospacing="1"/>
              <w:rPr>
                <w:rFonts w:ascii="Arial" w:hAnsi="Arial" w:cs="Arial"/>
                <w:szCs w:val="20"/>
              </w:rPr>
            </w:pPr>
            <w:r w:rsidRPr="0003464E">
              <w:rPr>
                <w:rFonts w:ascii="Arial" w:hAnsi="Arial" w:cs="Arial"/>
                <w:szCs w:val="20"/>
              </w:rPr>
              <w:t>Каталог (вознаграждений)</w:t>
            </w:r>
          </w:p>
        </w:tc>
        <w:tc>
          <w:tcPr>
            <w:tcW w:w="6979" w:type="dxa"/>
            <w:vAlign w:val="center"/>
          </w:tcPr>
          <w:p w:rsidR="0003464E" w:rsidRPr="003520C0" w:rsidRDefault="0003464E" w:rsidP="00DC5B9B">
            <w:pPr>
              <w:spacing w:after="100" w:afterAutospacing="1"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03464E">
              <w:rPr>
                <w:rFonts w:ascii="Arial" w:hAnsi="Arial" w:cs="Arial"/>
                <w:color w:val="000000"/>
                <w:szCs w:val="20"/>
              </w:rPr>
              <w:t>Перечень товаров и услуг партнеров с их описанием, из которого Участник может выбрать и заказать себе вознаграждение.</w:t>
            </w:r>
          </w:p>
        </w:tc>
      </w:tr>
      <w:tr w:rsidR="00615B49" w:rsidRPr="00A26ED6" w:rsidTr="00AC5F55">
        <w:trPr>
          <w:jc w:val="center"/>
        </w:trPr>
        <w:tc>
          <w:tcPr>
            <w:tcW w:w="2660" w:type="dxa"/>
            <w:vAlign w:val="center"/>
          </w:tcPr>
          <w:p w:rsidR="00615B49" w:rsidRPr="0003464E" w:rsidRDefault="00615B49" w:rsidP="00DC5B9B">
            <w:pPr>
              <w:pStyle w:val="af6"/>
              <w:spacing w:after="100" w:afterAutospacing="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Раздел каталога</w:t>
            </w:r>
          </w:p>
        </w:tc>
        <w:tc>
          <w:tcPr>
            <w:tcW w:w="6979" w:type="dxa"/>
            <w:vAlign w:val="center"/>
          </w:tcPr>
          <w:p w:rsidR="00615B49" w:rsidRPr="0003464E" w:rsidRDefault="00615B49" w:rsidP="00DC5B9B">
            <w:pPr>
              <w:spacing w:after="100" w:afterAutospacing="1" w:line="240" w:lineRule="auto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 xml:space="preserve">Категория первого уровня в Каталоге вознаграждений </w:t>
            </w:r>
            <w:r>
              <w:rPr>
                <w:rFonts w:ascii="Arial" w:hAnsi="Arial" w:cs="Arial"/>
                <w:szCs w:val="20"/>
              </w:rPr>
              <w:t>Программы ВТБ</w:t>
            </w:r>
            <w:r w:rsidRPr="00A26ED6">
              <w:rPr>
                <w:rFonts w:ascii="Arial" w:hAnsi="Arial" w:cs="Arial"/>
                <w:szCs w:val="20"/>
              </w:rPr>
              <w:t xml:space="preserve"> 24 «Коллекция».</w:t>
            </w:r>
          </w:p>
        </w:tc>
      </w:tr>
      <w:tr w:rsidR="00615B49" w:rsidRPr="00A26ED6" w:rsidTr="00AC5F55">
        <w:trPr>
          <w:jc w:val="center"/>
        </w:trPr>
        <w:tc>
          <w:tcPr>
            <w:tcW w:w="2660" w:type="dxa"/>
            <w:vAlign w:val="center"/>
          </w:tcPr>
          <w:p w:rsidR="00615B49" w:rsidRDefault="00615B49" w:rsidP="00DC5B9B">
            <w:pPr>
              <w:pStyle w:val="af6"/>
              <w:spacing w:after="100" w:afterAutospacing="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Рубрика и подрубрика раздела каталога</w:t>
            </w:r>
          </w:p>
        </w:tc>
        <w:tc>
          <w:tcPr>
            <w:tcW w:w="6979" w:type="dxa"/>
            <w:vAlign w:val="center"/>
          </w:tcPr>
          <w:p w:rsidR="00615B49" w:rsidRDefault="00615B49" w:rsidP="00DC5B9B">
            <w:pPr>
              <w:spacing w:after="100" w:afterAutospacing="1" w:line="240" w:lineRule="auto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Категории 2-го и 3-го уровни, соответственно.</w:t>
            </w:r>
          </w:p>
        </w:tc>
      </w:tr>
    </w:tbl>
    <w:p w:rsidR="00773BDC" w:rsidRPr="009232A4" w:rsidRDefault="00700160" w:rsidP="00A1361A">
      <w:pPr>
        <w:pStyle w:val="1"/>
        <w:spacing w:before="480" w:after="360" w:line="240" w:lineRule="auto"/>
        <w:rPr>
          <w:rFonts w:ascii="Arial" w:hAnsi="Arial" w:cs="Arial"/>
        </w:rPr>
      </w:pPr>
      <w:bookmarkStart w:id="3" w:name="_Общие_сведения"/>
      <w:bookmarkStart w:id="4" w:name="_Toc374704571"/>
      <w:bookmarkStart w:id="5" w:name="_Toc276215860"/>
      <w:bookmarkEnd w:id="3"/>
      <w:r w:rsidRPr="009232A4">
        <w:rPr>
          <w:rFonts w:ascii="Arial" w:hAnsi="Arial" w:cs="Arial"/>
        </w:rPr>
        <w:t>Общие сведения</w:t>
      </w:r>
      <w:bookmarkEnd w:id="4"/>
      <w:bookmarkEnd w:id="5"/>
    </w:p>
    <w:p w:rsidR="00273541" w:rsidRPr="009232A4" w:rsidRDefault="00273541" w:rsidP="00A1361A">
      <w:pPr>
        <w:pStyle w:val="20"/>
        <w:spacing w:before="480" w:after="240" w:line="240" w:lineRule="auto"/>
        <w:rPr>
          <w:rFonts w:ascii="Arial" w:hAnsi="Arial" w:cs="Arial"/>
        </w:rPr>
      </w:pPr>
      <w:bookmarkStart w:id="6" w:name="_Toc363146658"/>
      <w:bookmarkStart w:id="7" w:name="_Toc374704572"/>
      <w:bookmarkStart w:id="8" w:name="_Toc276215861"/>
      <w:r w:rsidRPr="009232A4">
        <w:rPr>
          <w:rFonts w:ascii="Arial" w:hAnsi="Arial" w:cs="Arial"/>
        </w:rPr>
        <w:t>Назначение документа</w:t>
      </w:r>
      <w:bookmarkEnd w:id="6"/>
      <w:bookmarkEnd w:id="7"/>
      <w:bookmarkEnd w:id="8"/>
    </w:p>
    <w:p w:rsidR="007A20B0" w:rsidRPr="007A20B0" w:rsidRDefault="00273541" w:rsidP="003155B9">
      <w:pPr>
        <w:spacing w:before="120"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Настоящий документ содержит описание функциональных и интерфейсных требований </w:t>
      </w:r>
      <w:r w:rsidR="009232A4">
        <w:rPr>
          <w:rFonts w:ascii="Arial" w:hAnsi="Arial" w:cs="Arial"/>
        </w:rPr>
        <w:t xml:space="preserve">по </w:t>
      </w:r>
      <w:r w:rsidR="007A20B0">
        <w:rPr>
          <w:rFonts w:ascii="Arial" w:hAnsi="Arial" w:cs="Arial"/>
        </w:rPr>
        <w:t>доработкам:</w:t>
      </w:r>
    </w:p>
    <w:p w:rsidR="007A20B0" w:rsidRPr="00EB3C95" w:rsidRDefault="00454680" w:rsidP="003155B9">
      <w:pPr>
        <w:pStyle w:val="ae"/>
        <w:keepLines w:val="0"/>
        <w:numPr>
          <w:ilvl w:val="0"/>
          <w:numId w:val="10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EB3C95">
        <w:rPr>
          <w:rFonts w:ascii="Arial" w:eastAsiaTheme="minorHAnsi" w:hAnsi="Arial" w:cs="Arial"/>
          <w:szCs w:val="20"/>
          <w:lang w:eastAsia="en-US"/>
        </w:rPr>
        <w:t>Сайта П</w:t>
      </w:r>
      <w:r w:rsidR="009232A4" w:rsidRPr="00EB3C95">
        <w:rPr>
          <w:rFonts w:ascii="Arial" w:eastAsiaTheme="minorHAnsi" w:hAnsi="Arial" w:cs="Arial"/>
          <w:szCs w:val="20"/>
          <w:lang w:eastAsia="en-US"/>
        </w:rPr>
        <w:t xml:space="preserve">рограммы </w:t>
      </w:r>
      <w:r w:rsidR="007A20B0" w:rsidRPr="00EB3C95">
        <w:rPr>
          <w:rFonts w:ascii="Arial" w:eastAsiaTheme="minorHAnsi" w:hAnsi="Arial" w:cs="Arial"/>
          <w:szCs w:val="20"/>
          <w:lang w:eastAsia="en-US"/>
        </w:rPr>
        <w:t>л</w:t>
      </w:r>
      <w:r w:rsidR="00AE515B" w:rsidRPr="00EB3C95">
        <w:rPr>
          <w:rFonts w:ascii="Arial" w:eastAsiaTheme="minorHAnsi" w:hAnsi="Arial" w:cs="Arial"/>
          <w:szCs w:val="20"/>
          <w:lang w:eastAsia="en-US"/>
        </w:rPr>
        <w:t>ояльности ВТБ</w:t>
      </w:r>
      <w:r w:rsidR="009232A4" w:rsidRPr="00EB3C95">
        <w:rPr>
          <w:rFonts w:ascii="Arial" w:eastAsiaTheme="minorHAnsi" w:hAnsi="Arial" w:cs="Arial"/>
          <w:szCs w:val="20"/>
          <w:lang w:eastAsia="en-US"/>
        </w:rPr>
        <w:t>24 «Коллекция»</w:t>
      </w:r>
      <w:r w:rsidR="007A20B0" w:rsidRPr="00EB3C95">
        <w:rPr>
          <w:rFonts w:ascii="Arial" w:eastAsiaTheme="minorHAnsi" w:hAnsi="Arial" w:cs="Arial"/>
          <w:szCs w:val="20"/>
          <w:lang w:eastAsia="en-US"/>
        </w:rPr>
        <w:t>;</w:t>
      </w:r>
    </w:p>
    <w:p w:rsidR="004A2257" w:rsidRPr="009232A4" w:rsidRDefault="004A2257" w:rsidP="003155B9">
      <w:pPr>
        <w:spacing w:before="120" w:line="240" w:lineRule="auto"/>
        <w:rPr>
          <w:rFonts w:ascii="Arial" w:hAnsi="Arial" w:cs="Arial"/>
          <w:bCs/>
        </w:rPr>
      </w:pPr>
      <w:r w:rsidRPr="009232A4">
        <w:rPr>
          <w:rFonts w:ascii="Arial" w:hAnsi="Arial" w:cs="Arial"/>
          <w:bCs/>
        </w:rPr>
        <w:t>Эта спецификация предназначена для:</w:t>
      </w:r>
    </w:p>
    <w:p w:rsidR="00614CC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Заказчиком.</w:t>
      </w:r>
    </w:p>
    <w:p w:rsidR="004A225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разработчиками.</w:t>
      </w:r>
    </w:p>
    <w:p w:rsidR="004A225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Разработки программного продукта.</w:t>
      </w:r>
    </w:p>
    <w:p w:rsidR="00273541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Последующего тестирования функционала с целью обеспечения качества продукта.</w:t>
      </w:r>
    </w:p>
    <w:p w:rsidR="00273541" w:rsidRDefault="00273541" w:rsidP="00A1361A">
      <w:pPr>
        <w:pStyle w:val="20"/>
        <w:spacing w:before="480" w:after="240" w:line="240" w:lineRule="auto"/>
        <w:rPr>
          <w:rFonts w:ascii="Arial" w:hAnsi="Arial" w:cs="Arial"/>
          <w:lang w:val="en-US"/>
        </w:rPr>
      </w:pPr>
      <w:bookmarkStart w:id="9" w:name="_Toc350761624"/>
      <w:bookmarkStart w:id="10" w:name="_Toc343798090"/>
      <w:bookmarkStart w:id="11" w:name="_Toc363146659"/>
      <w:bookmarkStart w:id="12" w:name="_Toc374704573"/>
      <w:bookmarkStart w:id="13" w:name="_Toc276215862"/>
      <w:bookmarkEnd w:id="9"/>
      <w:r w:rsidRPr="009232A4">
        <w:rPr>
          <w:rFonts w:ascii="Arial" w:hAnsi="Arial" w:cs="Arial"/>
        </w:rPr>
        <w:t>Связанные документы</w:t>
      </w:r>
      <w:bookmarkEnd w:id="10"/>
      <w:bookmarkEnd w:id="11"/>
      <w:bookmarkEnd w:id="12"/>
      <w:bookmarkEnd w:id="13"/>
    </w:p>
    <w:p w:rsidR="00A26ED6" w:rsidRDefault="00A26ED6" w:rsidP="00A26ED6">
      <w:pPr>
        <w:pStyle w:val="af6"/>
        <w:keepNext/>
        <w:jc w:val="right"/>
      </w:pPr>
      <w:r>
        <w:t xml:space="preserve">Таблица </w:t>
      </w:r>
      <w:r w:rsidR="00222347">
        <w:fldChar w:fldCharType="begin"/>
      </w:r>
      <w:r w:rsidR="00222347">
        <w:instrText xml:space="preserve"> SEQ Таблица \* ARABIC </w:instrText>
      </w:r>
      <w:r w:rsidR="00222347">
        <w:fldChar w:fldCharType="separate"/>
      </w:r>
      <w:r w:rsidR="00754B6C">
        <w:rPr>
          <w:noProof/>
        </w:rPr>
        <w:t>2</w:t>
      </w:r>
      <w:r w:rsidR="00222347">
        <w:rPr>
          <w:noProof/>
        </w:rPr>
        <w:fldChar w:fldCharType="end"/>
      </w:r>
      <w:r>
        <w:t>. Список связанных документов</w:t>
      </w:r>
    </w:p>
    <w:tbl>
      <w:tblPr>
        <w:tblStyle w:val="14"/>
        <w:tblW w:w="9747" w:type="dxa"/>
        <w:tblLook w:val="04A0" w:firstRow="1" w:lastRow="0" w:firstColumn="1" w:lastColumn="0" w:noHBand="0" w:noVBand="1"/>
      </w:tblPr>
      <w:tblGrid>
        <w:gridCol w:w="3652"/>
        <w:gridCol w:w="3969"/>
        <w:gridCol w:w="2126"/>
      </w:tblGrid>
      <w:tr w:rsidR="00A26ED6" w:rsidRPr="00614CC7" w:rsidTr="00A26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Документ</w:t>
            </w:r>
          </w:p>
        </w:tc>
        <w:tc>
          <w:tcPr>
            <w:tcW w:w="3969" w:type="dxa"/>
          </w:tcPr>
          <w:p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2126" w:type="dxa"/>
          </w:tcPr>
          <w:p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Псевдоним</w:t>
            </w:r>
          </w:p>
        </w:tc>
      </w:tr>
      <w:tr w:rsidR="00A26ED6" w:rsidRPr="00614CC7" w:rsidTr="00A26ED6">
        <w:tc>
          <w:tcPr>
            <w:tcW w:w="3652" w:type="dxa"/>
          </w:tcPr>
          <w:p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  <w:lang w:val="en-US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Глоссарий ВТБ 24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v 2.1</w:t>
            </w:r>
          </w:p>
        </w:tc>
        <w:tc>
          <w:tcPr>
            <w:tcW w:w="3969" w:type="dxa"/>
          </w:tcPr>
          <w:p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информацию с ключевыми определениями и ролями, которые используются в текущем документе.</w:t>
            </w:r>
          </w:p>
        </w:tc>
        <w:tc>
          <w:tcPr>
            <w:tcW w:w="2126" w:type="dxa"/>
          </w:tcPr>
          <w:p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bookmarkStart w:id="14" w:name="док_Глоссарий"/>
            <w:r w:rsidRPr="00614CC7">
              <w:rPr>
                <w:rFonts w:ascii="Arial" w:hAnsi="Arial" w:cs="Arial"/>
                <w:szCs w:val="20"/>
              </w:rPr>
              <w:t>Глоссарий</w:t>
            </w:r>
            <w:bookmarkEnd w:id="14"/>
          </w:p>
        </w:tc>
      </w:tr>
    </w:tbl>
    <w:p w:rsidR="00A26ED6" w:rsidRPr="00F9097E" w:rsidRDefault="00A26ED6" w:rsidP="00A26ED6"/>
    <w:p w:rsidR="004A2257" w:rsidRPr="009232A4" w:rsidRDefault="00FD6674" w:rsidP="00A1361A">
      <w:pPr>
        <w:pStyle w:val="1"/>
        <w:spacing w:line="240" w:lineRule="auto"/>
        <w:rPr>
          <w:rFonts w:ascii="Arial" w:hAnsi="Arial" w:cs="Arial"/>
        </w:rPr>
      </w:pPr>
      <w:bookmarkStart w:id="15" w:name="_Toc350352253"/>
      <w:bookmarkStart w:id="16" w:name="_Toc350352594"/>
      <w:bookmarkStart w:id="17" w:name="_Toc350352715"/>
      <w:bookmarkStart w:id="18" w:name="_Toc350761626"/>
      <w:bookmarkStart w:id="19" w:name="_Toc350352254"/>
      <w:bookmarkStart w:id="20" w:name="_Toc350352595"/>
      <w:bookmarkStart w:id="21" w:name="_Toc350352716"/>
      <w:bookmarkStart w:id="22" w:name="_Toc350761627"/>
      <w:bookmarkStart w:id="23" w:name="_Toc276215863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ascii="Arial" w:hAnsi="Arial" w:cs="Arial"/>
        </w:rPr>
        <w:t>Требования к функциям ПО</w:t>
      </w:r>
      <w:bookmarkEnd w:id="23"/>
    </w:p>
    <w:p w:rsidR="00DC77E8" w:rsidRPr="00353A38" w:rsidRDefault="0025675A" w:rsidP="004E4F58">
      <w:pPr>
        <w:pStyle w:val="20"/>
        <w:spacing w:before="480" w:after="240" w:line="240" w:lineRule="auto"/>
        <w:rPr>
          <w:rFonts w:ascii="Arial" w:hAnsi="Arial" w:cs="Arial"/>
        </w:rPr>
      </w:pPr>
      <w:bookmarkStart w:id="24" w:name="_Toc380000932"/>
      <w:r w:rsidRPr="0025675A">
        <w:rPr>
          <w:rFonts w:ascii="Arial" w:hAnsi="Arial" w:cs="Arial"/>
        </w:rPr>
        <w:t>MLVTBPLK-28</w:t>
      </w:r>
      <w:r w:rsidR="00F665A5">
        <w:rPr>
          <w:rFonts w:ascii="Arial" w:hAnsi="Arial" w:cs="Arial"/>
        </w:rPr>
        <w:t>3</w:t>
      </w:r>
      <w:r w:rsidRPr="0025675A">
        <w:rPr>
          <w:rFonts w:ascii="Arial" w:hAnsi="Arial" w:cs="Arial"/>
        </w:rPr>
        <w:t xml:space="preserve">. </w:t>
      </w:r>
      <w:r w:rsidR="00F665A5" w:rsidRPr="00F665A5">
        <w:rPr>
          <w:rFonts w:ascii="Arial" w:hAnsi="Arial" w:cs="Arial"/>
        </w:rPr>
        <w:t>Удаление писем из личного кабинета</w:t>
      </w:r>
    </w:p>
    <w:p w:rsidR="00DC77E8" w:rsidRDefault="00DC77E8" w:rsidP="00A1361A">
      <w:pPr>
        <w:pStyle w:val="3"/>
        <w:spacing w:before="360" w:after="240" w:line="240" w:lineRule="auto"/>
        <w:rPr>
          <w:rFonts w:ascii="Arial" w:hAnsi="Arial" w:cs="Arial"/>
        </w:rPr>
      </w:pPr>
      <w:bookmarkStart w:id="25" w:name="_Toc276215865"/>
      <w:r w:rsidRPr="009232A4">
        <w:rPr>
          <w:rFonts w:ascii="Arial" w:hAnsi="Arial" w:cs="Arial"/>
        </w:rPr>
        <w:t>Назначение</w:t>
      </w:r>
      <w:bookmarkEnd w:id="25"/>
    </w:p>
    <w:p w:rsidR="00365826" w:rsidRDefault="00CF443F" w:rsidP="00CF443F">
      <w:pPr>
        <w:rPr>
          <w:rFonts w:ascii="Arial" w:hAnsi="Arial" w:cs="Arial"/>
        </w:rPr>
      </w:pPr>
      <w:r w:rsidRPr="00FD0B51">
        <w:rPr>
          <w:rFonts w:ascii="Arial" w:hAnsi="Arial" w:cs="Arial"/>
        </w:rPr>
        <w:t>Цель доработки –</w:t>
      </w:r>
      <w:r w:rsidR="00153899" w:rsidRPr="00FD0B51">
        <w:rPr>
          <w:rFonts w:ascii="Arial" w:hAnsi="Arial" w:cs="Arial"/>
        </w:rPr>
        <w:t xml:space="preserve"> </w:t>
      </w:r>
      <w:r w:rsidR="00F665A5">
        <w:rPr>
          <w:rFonts w:ascii="Arial" w:hAnsi="Arial" w:cs="Arial"/>
        </w:rPr>
        <w:t>повышение удобства работы для клиентов</w:t>
      </w:r>
      <w:ins w:id="26" w:author="Белозерова Татьяна Викторовна" w:date="2015-02-19T14:45:00Z">
        <w:r w:rsidR="009F7498">
          <w:rPr>
            <w:rFonts w:ascii="Arial" w:hAnsi="Arial" w:cs="Arial"/>
          </w:rPr>
          <w:t xml:space="preserve"> в Личном кабинете «Программы «Коллекция»»</w:t>
        </w:r>
      </w:ins>
      <w:r w:rsidR="00F665A5">
        <w:rPr>
          <w:rFonts w:ascii="Arial" w:hAnsi="Arial" w:cs="Arial"/>
        </w:rPr>
        <w:t xml:space="preserve">, </w:t>
      </w:r>
      <w:del w:id="27" w:author="Белозерова Татьяна Викторовна" w:date="2015-02-19T14:45:00Z">
        <w:r w:rsidR="00F665A5" w:rsidDel="009F7498">
          <w:rPr>
            <w:rFonts w:ascii="Arial" w:hAnsi="Arial" w:cs="Arial"/>
          </w:rPr>
          <w:delText>совершающих много заказов.</w:delText>
        </w:r>
      </w:del>
    </w:p>
    <w:p w:rsidR="00F665A5" w:rsidRDefault="00F665A5" w:rsidP="00CF443F">
      <w:pPr>
        <w:rPr>
          <w:rFonts w:ascii="Arial" w:hAnsi="Arial" w:cs="Arial"/>
        </w:rPr>
      </w:pPr>
      <w:r>
        <w:rPr>
          <w:rFonts w:ascii="Arial" w:hAnsi="Arial" w:cs="Arial"/>
        </w:rPr>
        <w:t>Задачи доработки – дать возможность клиентам удалять письма из личного кабинета.</w:t>
      </w:r>
    </w:p>
    <w:p w:rsidR="00DC77E8" w:rsidRDefault="00DC77E8" w:rsidP="00012A09">
      <w:pPr>
        <w:pStyle w:val="3"/>
        <w:spacing w:before="360" w:after="240" w:line="240" w:lineRule="auto"/>
        <w:rPr>
          <w:rFonts w:ascii="Arial" w:hAnsi="Arial" w:cs="Arial"/>
        </w:rPr>
      </w:pPr>
      <w:bookmarkStart w:id="28" w:name="_Toc276215866"/>
      <w:r>
        <w:rPr>
          <w:rFonts w:ascii="Arial" w:hAnsi="Arial" w:cs="Arial"/>
        </w:rPr>
        <w:t>Функциональные требования</w:t>
      </w:r>
      <w:bookmarkEnd w:id="28"/>
      <w:r w:rsidR="00F665A5">
        <w:rPr>
          <w:rFonts w:ascii="Arial" w:hAnsi="Arial" w:cs="Arial"/>
        </w:rPr>
        <w:t xml:space="preserve"> к разделу «Сообщения» Личного кабинета</w:t>
      </w:r>
    </w:p>
    <w:p w:rsidR="00F665A5" w:rsidRDefault="00F665A5" w:rsidP="004C1CF6">
      <w:pPr>
        <w:pStyle w:val="a"/>
        <w:numPr>
          <w:ilvl w:val="0"/>
          <w:numId w:val="43"/>
        </w:numPr>
      </w:pPr>
      <w:r>
        <w:t xml:space="preserve">Напротив каждого сообщения разместить </w:t>
      </w:r>
      <w:r w:rsidR="00966FF4">
        <w:t>кнопку удаления</w:t>
      </w:r>
    </w:p>
    <w:p w:rsidR="004C1CF6" w:rsidRDefault="004C1CF6" w:rsidP="004C1CF6">
      <w:pPr>
        <w:pStyle w:val="a"/>
        <w:numPr>
          <w:ilvl w:val="0"/>
          <w:numId w:val="43"/>
        </w:numPr>
      </w:pPr>
      <w:r>
        <w:t>При нажатии на кнопк</w:t>
      </w:r>
      <w:r w:rsidR="00966FF4">
        <w:t>у</w:t>
      </w:r>
      <w:ins w:id="29" w:author="Белозерова Татьяна Викторовна" w:date="2015-02-19T14:46:00Z">
        <w:r w:rsidR="009F7498">
          <w:t>, необходимо выводить клиенту сообщение «Вы действительно хотите удалить это сообщение? Да/нет</w:t>
        </w:r>
      </w:ins>
      <w:ins w:id="30" w:author="Белозерова Татьяна Викторовна" w:date="2015-02-19T14:47:00Z">
        <w:r w:rsidR="009F7498">
          <w:t>»</w:t>
        </w:r>
      </w:ins>
      <w:del w:id="31" w:author="Белозерова Татьяна Викторовна" w:date="2015-02-19T14:46:00Z">
        <w:r w:rsidR="00966FF4" w:rsidDel="009F7498">
          <w:delText xml:space="preserve"> </w:delText>
        </w:r>
      </w:del>
      <w:ins w:id="32" w:author="Белозерова Татьяна Викторовна" w:date="2015-02-19T14:48:00Z">
        <w:r w:rsidR="009F7498">
          <w:t xml:space="preserve">и </w:t>
        </w:r>
      </w:ins>
      <w:r w:rsidR="00966FF4">
        <w:t>безвозвратно удалять выбранное</w:t>
      </w:r>
      <w:r>
        <w:t xml:space="preserve"> </w:t>
      </w:r>
      <w:r w:rsidR="00966FF4">
        <w:t>сообщение или переписку</w:t>
      </w:r>
      <w:r>
        <w:t>, возвращать страницу в исходное состояние.</w:t>
      </w:r>
    </w:p>
    <w:p w:rsidR="004C1CF6" w:rsidRDefault="004C1CF6" w:rsidP="004C1CF6">
      <w:pPr>
        <w:pStyle w:val="a"/>
        <w:numPr>
          <w:ilvl w:val="0"/>
          <w:numId w:val="43"/>
        </w:numPr>
      </w:pPr>
      <w:r>
        <w:t xml:space="preserve">При удалении переписки </w:t>
      </w:r>
      <w:del w:id="33" w:author="Белозерова Татьяна Викторовна" w:date="2015-02-19T14:47:00Z">
        <w:r w:rsidDel="009F7498">
          <w:delText xml:space="preserve">по запросу </w:delText>
        </w:r>
      </w:del>
      <w:r>
        <w:t xml:space="preserve">безвозвратно удалять сообщения клиента и сотрудников, а также все </w:t>
      </w:r>
      <w:r w:rsidR="005D6BB6">
        <w:t>вложенные файлы</w:t>
      </w:r>
    </w:p>
    <w:p w:rsidR="004C1CF6" w:rsidRPr="00F665A5" w:rsidRDefault="004C1CF6" w:rsidP="004C1CF6">
      <w:pPr>
        <w:pStyle w:val="a"/>
        <w:numPr>
          <w:ilvl w:val="0"/>
          <w:numId w:val="43"/>
        </w:numPr>
      </w:pPr>
      <w:r>
        <w:t>При ответе сотрудника на ранее заданный вопрос, если клиент удалил эту переписку</w:t>
      </w:r>
      <w:r w:rsidR="00966FF4">
        <w:t>, ответ сотрудника располагать</w:t>
      </w:r>
      <w:r>
        <w:t xml:space="preserve"> в</w:t>
      </w:r>
      <w:r w:rsidR="00966FF4">
        <w:t xml:space="preserve"> начале новой переписки, тему переписки сохранять</w:t>
      </w:r>
    </w:p>
    <w:p w:rsidR="00FD6674" w:rsidRDefault="00FD6674" w:rsidP="006B6A9A">
      <w:pPr>
        <w:pStyle w:val="1"/>
        <w:spacing w:line="240" w:lineRule="auto"/>
        <w:rPr>
          <w:rFonts w:ascii="Arial" w:hAnsi="Arial" w:cs="Arial"/>
        </w:rPr>
      </w:pPr>
      <w:bookmarkStart w:id="34" w:name="_Toc276215873"/>
      <w:bookmarkStart w:id="35" w:name="_Ref392625928"/>
      <w:bookmarkStart w:id="36" w:name="_Ref398578189"/>
      <w:r>
        <w:rPr>
          <w:rFonts w:ascii="Arial" w:hAnsi="Arial" w:cs="Arial"/>
        </w:rPr>
        <w:t>Требования к документированию</w:t>
      </w:r>
      <w:bookmarkEnd w:id="34"/>
    </w:p>
    <w:p w:rsidR="00FD6674" w:rsidRPr="00FD6674" w:rsidRDefault="00FD6674" w:rsidP="005612A6">
      <w:r>
        <w:t xml:space="preserve">В рамках выполняемых работ </w:t>
      </w:r>
      <w:r w:rsidR="005D6BB6">
        <w:t xml:space="preserve">на основе данного ТЗ </w:t>
      </w:r>
      <w:r>
        <w:t xml:space="preserve">должен быть </w:t>
      </w:r>
      <w:r w:rsidR="005D6BB6">
        <w:t>создан</w:t>
      </w:r>
      <w:r>
        <w:t xml:space="preserve"> документ «</w:t>
      </w:r>
      <w:r w:rsidR="005D6BB6">
        <w:t>Спецификация требований</w:t>
      </w:r>
      <w:r>
        <w:t>»</w:t>
      </w:r>
      <w:r w:rsidR="005612A6">
        <w:t xml:space="preserve">, </w:t>
      </w:r>
      <w:r w:rsidR="005D6BB6">
        <w:t>путём добавления эскизов экранов разработанных Банком, с необходимыми пояснениями.</w:t>
      </w:r>
    </w:p>
    <w:p w:rsidR="008C1021" w:rsidRPr="009232A4" w:rsidRDefault="00FD6674" w:rsidP="00CB6A45">
      <w:pPr>
        <w:pStyle w:val="1"/>
      </w:pPr>
      <w:bookmarkStart w:id="37" w:name="_Toc276215877"/>
      <w:bookmarkEnd w:id="24"/>
      <w:bookmarkEnd w:id="35"/>
      <w:bookmarkEnd w:id="36"/>
      <w:r>
        <w:t xml:space="preserve">Требования к </w:t>
      </w:r>
      <w:r w:rsidRPr="00CB6A45">
        <w:rPr>
          <w:rStyle w:val="15"/>
        </w:rPr>
        <w:t>совместимости</w:t>
      </w:r>
      <w:bookmarkEnd w:id="37"/>
    </w:p>
    <w:p w:rsidR="008C1021" w:rsidRPr="009232A4" w:rsidRDefault="008C1021" w:rsidP="003155B9">
      <w:pPr>
        <w:keepLines w:val="0"/>
        <w:spacing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Работа сайта </w:t>
      </w:r>
      <w:r w:rsidR="00FD6674">
        <w:rPr>
          <w:rFonts w:ascii="Arial" w:hAnsi="Arial" w:cs="Arial"/>
        </w:rPr>
        <w:t>должна быть обеспечена</w:t>
      </w:r>
      <w:r w:rsidRPr="009232A4">
        <w:rPr>
          <w:rFonts w:ascii="Arial" w:hAnsi="Arial" w:cs="Arial"/>
        </w:rPr>
        <w:t xml:space="preserve"> в браузерах, десктоп </w:t>
      </w:r>
      <w:r w:rsidR="00520C14" w:rsidRPr="009232A4">
        <w:rPr>
          <w:rFonts w:ascii="Arial" w:hAnsi="Arial" w:cs="Arial"/>
        </w:rPr>
        <w:t>версий,</w:t>
      </w:r>
      <w:r w:rsidRPr="009232A4">
        <w:rPr>
          <w:rFonts w:ascii="Arial" w:hAnsi="Arial" w:cs="Arial"/>
        </w:rPr>
        <w:t xml:space="preserve"> не ниже следующих:</w:t>
      </w:r>
    </w:p>
    <w:p w:rsidR="008C1021" w:rsidRPr="009232A4" w:rsidRDefault="00345588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>
        <w:rPr>
          <w:rFonts w:ascii="Arial" w:hAnsi="Arial" w:cs="Arial"/>
        </w:rPr>
        <w:t>InternetExplorer 9</w:t>
      </w:r>
    </w:p>
    <w:p w:rsidR="008C1021" w:rsidRPr="009232A4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 w:rsidRPr="009232A4">
        <w:rPr>
          <w:rFonts w:ascii="Arial" w:hAnsi="Arial" w:cs="Arial"/>
        </w:rPr>
        <w:t>Opera 12</w:t>
      </w:r>
    </w:p>
    <w:p w:rsidR="008C1021" w:rsidRPr="009232A4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 w:rsidRPr="009232A4">
        <w:rPr>
          <w:rFonts w:ascii="Arial" w:hAnsi="Arial" w:cs="Arial"/>
        </w:rPr>
        <w:t>Chrome 22</w:t>
      </w:r>
    </w:p>
    <w:p w:rsidR="008C1021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 w:rsidRPr="009232A4">
        <w:rPr>
          <w:rFonts w:ascii="Arial" w:hAnsi="Arial" w:cs="Arial"/>
        </w:rPr>
        <w:t>Firefox 18</w:t>
      </w:r>
    </w:p>
    <w:p w:rsidR="00BD3246" w:rsidRDefault="00BD3246" w:rsidP="00FD6674">
      <w:pPr>
        <w:pStyle w:val="1"/>
        <w:numPr>
          <w:ilvl w:val="0"/>
          <w:numId w:val="0"/>
        </w:numPr>
        <w:rPr>
          <w:rFonts w:ascii="Arial" w:hAnsi="Arial" w:cs="Arial"/>
        </w:rPr>
      </w:pPr>
      <w:bookmarkStart w:id="38" w:name="_Toc276215878"/>
      <w:bookmarkStart w:id="39" w:name="_Ref283898879"/>
      <w:bookmarkStart w:id="40" w:name="_Ref283898940"/>
      <w:r>
        <w:rPr>
          <w:rFonts w:ascii="Arial" w:hAnsi="Arial" w:cs="Arial"/>
        </w:rPr>
        <w:t>Приложение А. Эскизы экранов</w:t>
      </w:r>
      <w:bookmarkEnd w:id="38"/>
      <w:bookmarkEnd w:id="39"/>
      <w:bookmarkEnd w:id="40"/>
    </w:p>
    <w:p w:rsidR="00966FF4" w:rsidRDefault="00966FF4" w:rsidP="00F665A5">
      <w:pPr>
        <w:pStyle w:val="af6"/>
        <w:keepNext/>
        <w:rPr>
          <w:rFonts w:ascii="Helvetica" w:hAnsi="Helvetica" w:cs="Helvetica"/>
          <w:noProof/>
          <w:szCs w:val="24"/>
          <w:lang w:val="en-US" w:eastAsia="en-US"/>
        </w:rPr>
      </w:pPr>
      <w:r w:rsidRPr="00966FF4">
        <w:rPr>
          <w:noProof/>
        </w:rPr>
        <w:drawing>
          <wp:inline distT="0" distB="0" distL="0" distR="0" wp14:anchorId="1E151A38" wp14:editId="46D7B3DF">
            <wp:extent cx="6120000" cy="4050648"/>
            <wp:effectExtent l="0" t="0" r="1905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05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FC2" w:rsidRDefault="00F665A5" w:rsidP="00F665A5">
      <w:pPr>
        <w:pStyle w:val="af6"/>
        <w:keepNext/>
      </w:pPr>
      <w:r w:rsidRPr="009F7498">
        <w:rPr>
          <w:rFonts w:ascii="Helvetica" w:hAnsi="Helvetica" w:cs="Helvetica"/>
          <w:noProof/>
          <w:szCs w:val="24"/>
          <w:lang w:eastAsia="en-US"/>
        </w:rPr>
        <w:t xml:space="preserve"> </w:t>
      </w:r>
      <w:bookmarkStart w:id="41" w:name="_Ref284689667"/>
      <w:r w:rsidR="001256EF">
        <w:t xml:space="preserve">Рис. </w:t>
      </w:r>
      <w:r w:rsidR="00222347">
        <w:fldChar w:fldCharType="begin"/>
      </w:r>
      <w:r w:rsidR="00222347">
        <w:instrText xml:space="preserve"> SEQ Рис. \* ARABIC </w:instrText>
      </w:r>
      <w:r w:rsidR="00222347">
        <w:fldChar w:fldCharType="separate"/>
      </w:r>
      <w:r w:rsidR="004C1CF6">
        <w:rPr>
          <w:noProof/>
        </w:rPr>
        <w:t>1</w:t>
      </w:r>
      <w:r w:rsidR="00222347">
        <w:rPr>
          <w:noProof/>
        </w:rPr>
        <w:fldChar w:fldCharType="end"/>
      </w:r>
      <w:r w:rsidR="001256EF">
        <w:t xml:space="preserve"> </w:t>
      </w:r>
      <w:bookmarkEnd w:id="41"/>
      <w:r>
        <w:t>Раздел «Сообщения» Личного кабинета с кнопкой «Удалить»</w:t>
      </w:r>
    </w:p>
    <w:p w:rsidR="00F665A5" w:rsidRDefault="00F665A5" w:rsidP="00F665A5">
      <w:pPr>
        <w:keepNext/>
      </w:pPr>
    </w:p>
    <w:p w:rsidR="00F665A5" w:rsidRDefault="00F665A5" w:rsidP="00F665A5">
      <w:pPr>
        <w:pStyle w:val="af6"/>
      </w:pPr>
      <w:r>
        <w:t xml:space="preserve">Рис. </w:t>
      </w:r>
      <w:r w:rsidR="00222347">
        <w:fldChar w:fldCharType="begin"/>
      </w:r>
      <w:r w:rsidR="00222347">
        <w:instrText xml:space="preserve"> SEQ Рис. \* ARABIC </w:instrText>
      </w:r>
      <w:r w:rsidR="00222347">
        <w:fldChar w:fldCharType="separate"/>
      </w:r>
      <w:r w:rsidR="004C1CF6">
        <w:rPr>
          <w:noProof/>
        </w:rPr>
        <w:t>2</w:t>
      </w:r>
      <w:r w:rsidR="00222347">
        <w:rPr>
          <w:noProof/>
        </w:rPr>
        <w:fldChar w:fldCharType="end"/>
      </w:r>
      <w:r>
        <w:t xml:space="preserve"> Поведении кнопки «Удалить» при первом и втором нажатии</w:t>
      </w:r>
    </w:p>
    <w:p w:rsidR="004C1CF6" w:rsidRDefault="004C1CF6" w:rsidP="004C1CF6">
      <w:pPr>
        <w:keepNext/>
      </w:pPr>
      <w:r>
        <w:rPr>
          <w:noProof/>
        </w:rPr>
        <w:drawing>
          <wp:inline distT="0" distB="0" distL="0" distR="0" wp14:anchorId="0F79E78D" wp14:editId="52B4D1C1">
            <wp:extent cx="6119495" cy="5012771"/>
            <wp:effectExtent l="0" t="0" r="190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01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CF6" w:rsidRPr="004C1CF6" w:rsidRDefault="004C1CF6" w:rsidP="004C1CF6">
      <w:pPr>
        <w:pStyle w:val="af6"/>
      </w:pPr>
      <w:r>
        <w:t xml:space="preserve">Рис. </w:t>
      </w:r>
      <w:r w:rsidR="00222347">
        <w:fldChar w:fldCharType="begin"/>
      </w:r>
      <w:r w:rsidR="00222347">
        <w:instrText xml:space="preserve"> SEQ Рис. \* ARABIC </w:instrText>
      </w:r>
      <w:r w:rsidR="00222347">
        <w:fldChar w:fldCharType="separate"/>
      </w:r>
      <w:r>
        <w:rPr>
          <w:noProof/>
        </w:rPr>
        <w:t>3</w:t>
      </w:r>
      <w:r w:rsidR="00222347">
        <w:rPr>
          <w:noProof/>
        </w:rPr>
        <w:fldChar w:fldCharType="end"/>
      </w:r>
      <w:r>
        <w:t xml:space="preserve"> Переписка по вопросу продолженная после удаления</w:t>
      </w:r>
    </w:p>
    <w:sectPr w:rsidR="004C1CF6" w:rsidRPr="004C1CF6" w:rsidSect="000003C8">
      <w:headerReference w:type="default" r:id="rId15"/>
      <w:footerReference w:type="default" r:id="rId16"/>
      <w:pgSz w:w="11906" w:h="16838"/>
      <w:pgMar w:top="1418" w:right="851" w:bottom="1559" w:left="1418" w:header="709" w:footer="5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347" w:rsidRDefault="00222347" w:rsidP="002129C0">
      <w:r>
        <w:separator/>
      </w:r>
    </w:p>
  </w:endnote>
  <w:endnote w:type="continuationSeparator" w:id="0">
    <w:p w:rsidR="00222347" w:rsidRDefault="00222347" w:rsidP="002129C0">
      <w:r>
        <w:continuationSeparator/>
      </w:r>
    </w:p>
  </w:endnote>
  <w:endnote w:type="continuationNotice" w:id="1">
    <w:p w:rsidR="00222347" w:rsidRDefault="002223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Plotter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altName w:val="Century Gothic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30378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4C1CF6" w:rsidRPr="000003C8" w:rsidRDefault="004C1CF6">
        <w:pPr>
          <w:pStyle w:val="af9"/>
          <w:jc w:val="right"/>
          <w:rPr>
            <w:rFonts w:ascii="Arial" w:hAnsi="Arial" w:cs="Arial"/>
          </w:rPr>
        </w:pPr>
        <w:r w:rsidRPr="000003C8">
          <w:rPr>
            <w:rFonts w:ascii="Arial" w:hAnsi="Arial" w:cs="Arial"/>
          </w:rPr>
          <w:fldChar w:fldCharType="begin"/>
        </w:r>
        <w:r w:rsidRPr="000003C8">
          <w:rPr>
            <w:rFonts w:ascii="Arial" w:hAnsi="Arial" w:cs="Arial"/>
          </w:rPr>
          <w:instrText>PAGE   \* MERGEFORMAT</w:instrText>
        </w:r>
        <w:r w:rsidRPr="000003C8">
          <w:rPr>
            <w:rFonts w:ascii="Arial" w:hAnsi="Arial" w:cs="Arial"/>
          </w:rPr>
          <w:fldChar w:fldCharType="separate"/>
        </w:r>
        <w:r w:rsidR="004B49A1">
          <w:rPr>
            <w:rFonts w:ascii="Arial" w:hAnsi="Arial" w:cs="Arial"/>
            <w:noProof/>
          </w:rPr>
          <w:t>4</w:t>
        </w:r>
        <w:r w:rsidRPr="000003C8">
          <w:rPr>
            <w:rFonts w:ascii="Arial" w:hAnsi="Arial" w:cs="Arial"/>
          </w:rPr>
          <w:fldChar w:fldCharType="end"/>
        </w:r>
      </w:p>
    </w:sdtContent>
  </w:sdt>
  <w:p w:rsidR="004C1CF6" w:rsidRDefault="004C1CF6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347" w:rsidRDefault="00222347" w:rsidP="002129C0">
      <w:r>
        <w:separator/>
      </w:r>
    </w:p>
  </w:footnote>
  <w:footnote w:type="continuationSeparator" w:id="0">
    <w:p w:rsidR="00222347" w:rsidRDefault="00222347" w:rsidP="002129C0">
      <w:r>
        <w:continuationSeparator/>
      </w:r>
    </w:p>
  </w:footnote>
  <w:footnote w:type="continuationNotice" w:id="1">
    <w:p w:rsidR="00222347" w:rsidRDefault="002223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CF6" w:rsidRPr="00D04AF9" w:rsidRDefault="004C1CF6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Программа лояльности ВТБ</w:t>
    </w:r>
    <w:r w:rsidRPr="00D04AF9">
      <w:rPr>
        <w:rFonts w:ascii="Arial" w:hAnsi="Arial" w:cs="Arial"/>
        <w:sz w:val="18"/>
        <w:szCs w:val="18"/>
      </w:rPr>
      <w:t>24 «Коллекция»</w:t>
    </w:r>
  </w:p>
  <w:p w:rsidR="004C1CF6" w:rsidRPr="009F7498" w:rsidRDefault="004C1CF6" w:rsidP="00C94484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 w:rsidRPr="00550D19">
      <w:rPr>
        <w:rFonts w:ascii="Arial" w:hAnsi="Arial" w:cs="Arial"/>
        <w:sz w:val="18"/>
        <w:szCs w:val="18"/>
      </w:rPr>
      <w:t>MLVTBPLK</w:t>
    </w:r>
    <w:r w:rsidRPr="004E4F58">
      <w:rPr>
        <w:rFonts w:ascii="Arial" w:hAnsi="Arial" w:cs="Arial"/>
        <w:sz w:val="18"/>
        <w:szCs w:val="18"/>
      </w:rPr>
      <w:t>-</w:t>
    </w:r>
    <w:r w:rsidR="00DC5B9B">
      <w:rPr>
        <w:rFonts w:ascii="Arial" w:hAnsi="Arial" w:cs="Arial"/>
        <w:sz w:val="18"/>
        <w:szCs w:val="18"/>
      </w:rPr>
      <w:t>283 Техническое задание</w:t>
    </w:r>
  </w:p>
  <w:p w:rsidR="004C1CF6" w:rsidRPr="00D04AF9" w:rsidRDefault="004C1CF6" w:rsidP="00D04AF9">
    <w:pPr>
      <w:pStyle w:val="af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9AC43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35002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736A2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C7468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0DFCF3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8AC3E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93401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023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5F447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B3EE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4E039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12">
    <w:nsid w:val="050120B3"/>
    <w:multiLevelType w:val="hybridMultilevel"/>
    <w:tmpl w:val="66F64528"/>
    <w:lvl w:ilvl="0" w:tplc="6F0C7D06">
      <w:numFmt w:val="bullet"/>
      <w:lvlText w:val="•"/>
      <w:lvlJc w:val="left"/>
      <w:pPr>
        <w:ind w:left="708" w:hanging="708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F5134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>
    <w:nsid w:val="0AFF1130"/>
    <w:multiLevelType w:val="hybridMultilevel"/>
    <w:tmpl w:val="A2F05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16">
    <w:nsid w:val="0F155831"/>
    <w:multiLevelType w:val="hybridMultilevel"/>
    <w:tmpl w:val="54666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0ED77C1"/>
    <w:multiLevelType w:val="hybridMultilevel"/>
    <w:tmpl w:val="0B228D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12E5645"/>
    <w:multiLevelType w:val="hybridMultilevel"/>
    <w:tmpl w:val="A2F05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1EB6648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>
    <w:nsid w:val="221C53DC"/>
    <w:multiLevelType w:val="multilevel"/>
    <w:tmpl w:val="97343982"/>
    <w:lvl w:ilvl="0">
      <w:start w:val="1"/>
      <w:numFmt w:val="bullet"/>
      <w:pStyle w:val="a0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23">
    <w:nsid w:val="372A7BA8"/>
    <w:multiLevelType w:val="hybridMultilevel"/>
    <w:tmpl w:val="617C2928"/>
    <w:lvl w:ilvl="0" w:tplc="CF0C9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2358BD"/>
    <w:multiLevelType w:val="hybridMultilevel"/>
    <w:tmpl w:val="449EE614"/>
    <w:lvl w:ilvl="0" w:tplc="33F245A2">
      <w:start w:val="1"/>
      <w:numFmt w:val="decimal"/>
      <w:pStyle w:val="a1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26">
    <w:nsid w:val="3D411A95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lang w:val="ru-RU"/>
      </w:rPr>
    </w:lvl>
  </w:abstractNum>
  <w:abstractNum w:abstractNumId="27">
    <w:nsid w:val="3EC84B7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8">
    <w:nsid w:val="474F5C63"/>
    <w:multiLevelType w:val="hybridMultilevel"/>
    <w:tmpl w:val="38F6B226"/>
    <w:lvl w:ilvl="0" w:tplc="CF0C9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6131D3"/>
    <w:multiLevelType w:val="hybridMultilevel"/>
    <w:tmpl w:val="32DA5C0C"/>
    <w:lvl w:ilvl="0" w:tplc="CF0C9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4F39B8"/>
    <w:multiLevelType w:val="hybridMultilevel"/>
    <w:tmpl w:val="60FCFA42"/>
    <w:lvl w:ilvl="0" w:tplc="CF0C9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75144A"/>
    <w:multiLevelType w:val="hybridMultilevel"/>
    <w:tmpl w:val="FC7E2298"/>
    <w:lvl w:ilvl="0" w:tplc="CF0C9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6517E0"/>
    <w:multiLevelType w:val="hybridMultilevel"/>
    <w:tmpl w:val="32F2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A136E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>
    <w:nsid w:val="55A279A2"/>
    <w:multiLevelType w:val="multilevel"/>
    <w:tmpl w:val="B0B6A17E"/>
    <w:lvl w:ilvl="0">
      <w:start w:val="1"/>
      <w:numFmt w:val="decimal"/>
      <w:pStyle w:val="a2"/>
      <w:lvlText w:val="%1."/>
      <w:lvlJc w:val="left"/>
      <w:pPr>
        <w:tabs>
          <w:tab w:val="num" w:pos="624"/>
        </w:tabs>
        <w:ind w:left="420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312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879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6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13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580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147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14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4281" w:firstLine="397"/>
      </w:pPr>
      <w:rPr>
        <w:rFonts w:hint="default"/>
      </w:rPr>
    </w:lvl>
  </w:abstractNum>
  <w:abstractNum w:abstractNumId="36">
    <w:nsid w:val="5F9D45B2"/>
    <w:multiLevelType w:val="singleLevel"/>
    <w:tmpl w:val="14BA8646"/>
    <w:lvl w:ilvl="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7">
    <w:nsid w:val="6208167C"/>
    <w:multiLevelType w:val="hybridMultilevel"/>
    <w:tmpl w:val="E3EA3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C5681A"/>
    <w:multiLevelType w:val="hybridMultilevel"/>
    <w:tmpl w:val="A2F05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2E3EB5"/>
    <w:multiLevelType w:val="hybridMultilevel"/>
    <w:tmpl w:val="A2F05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ADE1B2D"/>
    <w:multiLevelType w:val="hybridMultilevel"/>
    <w:tmpl w:val="72B4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2577EB"/>
    <w:multiLevelType w:val="hybridMultilevel"/>
    <w:tmpl w:val="7DEEA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520182"/>
    <w:multiLevelType w:val="hybridMultilevel"/>
    <w:tmpl w:val="A2F05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DD256A"/>
    <w:multiLevelType w:val="hybridMultilevel"/>
    <w:tmpl w:val="32703DC4"/>
    <w:lvl w:ilvl="0" w:tplc="CF0C9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25"/>
  </w:num>
  <w:num w:numId="4">
    <w:abstractNumId w:val="10"/>
  </w:num>
  <w:num w:numId="5">
    <w:abstractNumId w:val="35"/>
  </w:num>
  <w:num w:numId="6">
    <w:abstractNumId w:val="36"/>
  </w:num>
  <w:num w:numId="7">
    <w:abstractNumId w:val="12"/>
  </w:num>
  <w:num w:numId="8">
    <w:abstractNumId w:val="40"/>
  </w:num>
  <w:num w:numId="9">
    <w:abstractNumId w:val="21"/>
  </w:num>
  <w:num w:numId="10">
    <w:abstractNumId w:val="32"/>
  </w:num>
  <w:num w:numId="11">
    <w:abstractNumId w:val="34"/>
  </w:num>
  <w:num w:numId="12">
    <w:abstractNumId w:val="13"/>
  </w:num>
  <w:num w:numId="13">
    <w:abstractNumId w:val="27"/>
  </w:num>
  <w:num w:numId="14">
    <w:abstractNumId w:val="37"/>
  </w:num>
  <w:num w:numId="15">
    <w:abstractNumId w:val="42"/>
  </w:num>
  <w:num w:numId="16">
    <w:abstractNumId w:val="16"/>
  </w:num>
  <w:num w:numId="17">
    <w:abstractNumId w:val="31"/>
  </w:num>
  <w:num w:numId="18">
    <w:abstractNumId w:val="23"/>
  </w:num>
  <w:num w:numId="19">
    <w:abstractNumId w:val="28"/>
  </w:num>
  <w:num w:numId="20">
    <w:abstractNumId w:val="45"/>
  </w:num>
  <w:num w:numId="21">
    <w:abstractNumId w:val="29"/>
  </w:num>
  <w:num w:numId="22">
    <w:abstractNumId w:val="30"/>
  </w:num>
  <w:num w:numId="23">
    <w:abstractNumId w:val="39"/>
  </w:num>
  <w:num w:numId="24">
    <w:abstractNumId w:val="19"/>
  </w:num>
  <w:num w:numId="25">
    <w:abstractNumId w:val="38"/>
  </w:num>
  <w:num w:numId="26">
    <w:abstractNumId w:val="11"/>
  </w:num>
  <w:num w:numId="27">
    <w:abstractNumId w:val="26"/>
  </w:num>
  <w:num w:numId="28">
    <w:abstractNumId w:val="33"/>
  </w:num>
  <w:num w:numId="29">
    <w:abstractNumId w:val="14"/>
  </w:num>
  <w:num w:numId="30">
    <w:abstractNumId w:val="34"/>
  </w:num>
  <w:num w:numId="31">
    <w:abstractNumId w:val="44"/>
  </w:num>
  <w:num w:numId="32">
    <w:abstractNumId w:val="41"/>
  </w:num>
  <w:num w:numId="33">
    <w:abstractNumId w:val="8"/>
  </w:num>
  <w:num w:numId="34">
    <w:abstractNumId w:val="7"/>
  </w:num>
  <w:num w:numId="35">
    <w:abstractNumId w:val="6"/>
  </w:num>
  <w:num w:numId="36">
    <w:abstractNumId w:val="5"/>
  </w:num>
  <w:num w:numId="37">
    <w:abstractNumId w:val="9"/>
  </w:num>
  <w:num w:numId="38">
    <w:abstractNumId w:val="4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SortMethod w:val="0000"/>
  <w:trackRevisions/>
  <w:doNotTrackFormatting/>
  <w:styleLockTheme/>
  <w:styleLockQFSet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B6C"/>
    <w:rsid w:val="000003C8"/>
    <w:rsid w:val="00000DF1"/>
    <w:rsid w:val="00000EAA"/>
    <w:rsid w:val="00001A87"/>
    <w:rsid w:val="000021A6"/>
    <w:rsid w:val="00002A2E"/>
    <w:rsid w:val="000037FB"/>
    <w:rsid w:val="0000398E"/>
    <w:rsid w:val="0000440B"/>
    <w:rsid w:val="00004694"/>
    <w:rsid w:val="000074DB"/>
    <w:rsid w:val="00010B93"/>
    <w:rsid w:val="00011569"/>
    <w:rsid w:val="00011AEA"/>
    <w:rsid w:val="00012A09"/>
    <w:rsid w:val="0001372D"/>
    <w:rsid w:val="00013E41"/>
    <w:rsid w:val="0001433C"/>
    <w:rsid w:val="00014B8A"/>
    <w:rsid w:val="00014CA2"/>
    <w:rsid w:val="000159E9"/>
    <w:rsid w:val="00015A63"/>
    <w:rsid w:val="00020601"/>
    <w:rsid w:val="0002129A"/>
    <w:rsid w:val="00022E7C"/>
    <w:rsid w:val="00023505"/>
    <w:rsid w:val="00023B64"/>
    <w:rsid w:val="00024130"/>
    <w:rsid w:val="000242F1"/>
    <w:rsid w:val="00025693"/>
    <w:rsid w:val="0002640B"/>
    <w:rsid w:val="0002662B"/>
    <w:rsid w:val="000267E7"/>
    <w:rsid w:val="000273E8"/>
    <w:rsid w:val="00027D06"/>
    <w:rsid w:val="00032C29"/>
    <w:rsid w:val="00033156"/>
    <w:rsid w:val="00034028"/>
    <w:rsid w:val="000340E7"/>
    <w:rsid w:val="000344AE"/>
    <w:rsid w:val="0003464E"/>
    <w:rsid w:val="000348E5"/>
    <w:rsid w:val="00036E98"/>
    <w:rsid w:val="00040CCA"/>
    <w:rsid w:val="00040EAC"/>
    <w:rsid w:val="00041B68"/>
    <w:rsid w:val="000427AA"/>
    <w:rsid w:val="00043322"/>
    <w:rsid w:val="00045427"/>
    <w:rsid w:val="00045B50"/>
    <w:rsid w:val="0004602B"/>
    <w:rsid w:val="0004687E"/>
    <w:rsid w:val="0004725F"/>
    <w:rsid w:val="00050259"/>
    <w:rsid w:val="00050FD5"/>
    <w:rsid w:val="000516D4"/>
    <w:rsid w:val="00052CBA"/>
    <w:rsid w:val="00053037"/>
    <w:rsid w:val="000554EB"/>
    <w:rsid w:val="00056EE6"/>
    <w:rsid w:val="00057C41"/>
    <w:rsid w:val="000606F3"/>
    <w:rsid w:val="00060D92"/>
    <w:rsid w:val="00061642"/>
    <w:rsid w:val="00061C7F"/>
    <w:rsid w:val="00062482"/>
    <w:rsid w:val="00062EC1"/>
    <w:rsid w:val="00063CAE"/>
    <w:rsid w:val="000640A9"/>
    <w:rsid w:val="0006763C"/>
    <w:rsid w:val="00067BBD"/>
    <w:rsid w:val="00070041"/>
    <w:rsid w:val="000704C0"/>
    <w:rsid w:val="000707CA"/>
    <w:rsid w:val="000712E8"/>
    <w:rsid w:val="0007136F"/>
    <w:rsid w:val="000722F3"/>
    <w:rsid w:val="000726E3"/>
    <w:rsid w:val="00073301"/>
    <w:rsid w:val="0007476E"/>
    <w:rsid w:val="000747D0"/>
    <w:rsid w:val="00075288"/>
    <w:rsid w:val="00076481"/>
    <w:rsid w:val="00076680"/>
    <w:rsid w:val="000767A7"/>
    <w:rsid w:val="00077077"/>
    <w:rsid w:val="00077B8D"/>
    <w:rsid w:val="00081B25"/>
    <w:rsid w:val="00081C75"/>
    <w:rsid w:val="000831F7"/>
    <w:rsid w:val="000839C9"/>
    <w:rsid w:val="00084331"/>
    <w:rsid w:val="00085433"/>
    <w:rsid w:val="000855BD"/>
    <w:rsid w:val="00086B64"/>
    <w:rsid w:val="00087081"/>
    <w:rsid w:val="000870F0"/>
    <w:rsid w:val="0008743C"/>
    <w:rsid w:val="00087477"/>
    <w:rsid w:val="00087518"/>
    <w:rsid w:val="000904C8"/>
    <w:rsid w:val="0009106B"/>
    <w:rsid w:val="000915E7"/>
    <w:rsid w:val="000918A2"/>
    <w:rsid w:val="0009222B"/>
    <w:rsid w:val="000929BB"/>
    <w:rsid w:val="00093166"/>
    <w:rsid w:val="000931F1"/>
    <w:rsid w:val="000939CE"/>
    <w:rsid w:val="000950AC"/>
    <w:rsid w:val="0009512F"/>
    <w:rsid w:val="00095DE7"/>
    <w:rsid w:val="000962DE"/>
    <w:rsid w:val="00096F85"/>
    <w:rsid w:val="00096FBF"/>
    <w:rsid w:val="000976C2"/>
    <w:rsid w:val="000A01A1"/>
    <w:rsid w:val="000A038F"/>
    <w:rsid w:val="000A1105"/>
    <w:rsid w:val="000A2519"/>
    <w:rsid w:val="000A28F7"/>
    <w:rsid w:val="000A34F9"/>
    <w:rsid w:val="000A3663"/>
    <w:rsid w:val="000A3804"/>
    <w:rsid w:val="000A404B"/>
    <w:rsid w:val="000A4063"/>
    <w:rsid w:val="000A43EA"/>
    <w:rsid w:val="000A57BF"/>
    <w:rsid w:val="000A5B6E"/>
    <w:rsid w:val="000A60EE"/>
    <w:rsid w:val="000A7AE4"/>
    <w:rsid w:val="000A7E75"/>
    <w:rsid w:val="000B0B6C"/>
    <w:rsid w:val="000B2FE1"/>
    <w:rsid w:val="000B3674"/>
    <w:rsid w:val="000B3A70"/>
    <w:rsid w:val="000B50C6"/>
    <w:rsid w:val="000B6021"/>
    <w:rsid w:val="000B650F"/>
    <w:rsid w:val="000C40F6"/>
    <w:rsid w:val="000C4E4B"/>
    <w:rsid w:val="000C5B07"/>
    <w:rsid w:val="000C7AA0"/>
    <w:rsid w:val="000D04E4"/>
    <w:rsid w:val="000D0847"/>
    <w:rsid w:val="000D10A7"/>
    <w:rsid w:val="000D1274"/>
    <w:rsid w:val="000D12B7"/>
    <w:rsid w:val="000D2BD7"/>
    <w:rsid w:val="000D474E"/>
    <w:rsid w:val="000D55E4"/>
    <w:rsid w:val="000D685D"/>
    <w:rsid w:val="000D6C6C"/>
    <w:rsid w:val="000D6DDF"/>
    <w:rsid w:val="000D6EBE"/>
    <w:rsid w:val="000D7E34"/>
    <w:rsid w:val="000E0AD2"/>
    <w:rsid w:val="000E1B3B"/>
    <w:rsid w:val="000E2DE6"/>
    <w:rsid w:val="000E3390"/>
    <w:rsid w:val="000E3DE9"/>
    <w:rsid w:val="000E5CE7"/>
    <w:rsid w:val="000E687C"/>
    <w:rsid w:val="000E6BD3"/>
    <w:rsid w:val="000E7463"/>
    <w:rsid w:val="000E7D30"/>
    <w:rsid w:val="000E7F6F"/>
    <w:rsid w:val="000F0D0F"/>
    <w:rsid w:val="000F17EE"/>
    <w:rsid w:val="000F234C"/>
    <w:rsid w:val="000F2CD2"/>
    <w:rsid w:val="000F3E49"/>
    <w:rsid w:val="000F4850"/>
    <w:rsid w:val="000F6563"/>
    <w:rsid w:val="000F6AB6"/>
    <w:rsid w:val="000F7243"/>
    <w:rsid w:val="000F7547"/>
    <w:rsid w:val="000F7D83"/>
    <w:rsid w:val="00100807"/>
    <w:rsid w:val="00100F0B"/>
    <w:rsid w:val="00101601"/>
    <w:rsid w:val="00101C22"/>
    <w:rsid w:val="001037D5"/>
    <w:rsid w:val="001046AB"/>
    <w:rsid w:val="00105580"/>
    <w:rsid w:val="0010657D"/>
    <w:rsid w:val="001071A3"/>
    <w:rsid w:val="001105CD"/>
    <w:rsid w:val="001105FE"/>
    <w:rsid w:val="001106D3"/>
    <w:rsid w:val="001117CC"/>
    <w:rsid w:val="00111BEA"/>
    <w:rsid w:val="00111FC5"/>
    <w:rsid w:val="0011393E"/>
    <w:rsid w:val="00114537"/>
    <w:rsid w:val="001162A0"/>
    <w:rsid w:val="001165C0"/>
    <w:rsid w:val="001170D6"/>
    <w:rsid w:val="00120691"/>
    <w:rsid w:val="00120A4C"/>
    <w:rsid w:val="00121671"/>
    <w:rsid w:val="00121EA8"/>
    <w:rsid w:val="0012379A"/>
    <w:rsid w:val="001238C9"/>
    <w:rsid w:val="00124603"/>
    <w:rsid w:val="0012555E"/>
    <w:rsid w:val="001256EF"/>
    <w:rsid w:val="00127FF4"/>
    <w:rsid w:val="00130502"/>
    <w:rsid w:val="00130F16"/>
    <w:rsid w:val="00131165"/>
    <w:rsid w:val="00131A5D"/>
    <w:rsid w:val="00132990"/>
    <w:rsid w:val="001329E9"/>
    <w:rsid w:val="0013372C"/>
    <w:rsid w:val="00134C77"/>
    <w:rsid w:val="0013542C"/>
    <w:rsid w:val="001357AA"/>
    <w:rsid w:val="00135CB3"/>
    <w:rsid w:val="00135FC9"/>
    <w:rsid w:val="00136187"/>
    <w:rsid w:val="001365D6"/>
    <w:rsid w:val="00137C6C"/>
    <w:rsid w:val="00137E1E"/>
    <w:rsid w:val="00140164"/>
    <w:rsid w:val="001403F8"/>
    <w:rsid w:val="001410A1"/>
    <w:rsid w:val="0014132A"/>
    <w:rsid w:val="00141DC6"/>
    <w:rsid w:val="00143669"/>
    <w:rsid w:val="001442E6"/>
    <w:rsid w:val="001468A4"/>
    <w:rsid w:val="001478B3"/>
    <w:rsid w:val="0015033B"/>
    <w:rsid w:val="00151AE6"/>
    <w:rsid w:val="001522C0"/>
    <w:rsid w:val="0015335E"/>
    <w:rsid w:val="00153899"/>
    <w:rsid w:val="00153C02"/>
    <w:rsid w:val="00153E9A"/>
    <w:rsid w:val="001546F9"/>
    <w:rsid w:val="00156E31"/>
    <w:rsid w:val="001605A5"/>
    <w:rsid w:val="001607DB"/>
    <w:rsid w:val="00162DC1"/>
    <w:rsid w:val="00162EF9"/>
    <w:rsid w:val="00163A00"/>
    <w:rsid w:val="00165B23"/>
    <w:rsid w:val="00165E0B"/>
    <w:rsid w:val="00167B7C"/>
    <w:rsid w:val="001706BE"/>
    <w:rsid w:val="00170824"/>
    <w:rsid w:val="001708D7"/>
    <w:rsid w:val="001720BE"/>
    <w:rsid w:val="00172625"/>
    <w:rsid w:val="00173189"/>
    <w:rsid w:val="00173FCD"/>
    <w:rsid w:val="001762F7"/>
    <w:rsid w:val="00176DC9"/>
    <w:rsid w:val="001771EE"/>
    <w:rsid w:val="001812B7"/>
    <w:rsid w:val="001812FE"/>
    <w:rsid w:val="001823D5"/>
    <w:rsid w:val="00182486"/>
    <w:rsid w:val="00184328"/>
    <w:rsid w:val="001857C4"/>
    <w:rsid w:val="00185990"/>
    <w:rsid w:val="001869F0"/>
    <w:rsid w:val="00186A8F"/>
    <w:rsid w:val="00186D3B"/>
    <w:rsid w:val="00186DA9"/>
    <w:rsid w:val="00191008"/>
    <w:rsid w:val="00191720"/>
    <w:rsid w:val="00192E48"/>
    <w:rsid w:val="00192F62"/>
    <w:rsid w:val="00192FCD"/>
    <w:rsid w:val="00193EF9"/>
    <w:rsid w:val="00194CD4"/>
    <w:rsid w:val="00195B90"/>
    <w:rsid w:val="0019673C"/>
    <w:rsid w:val="0019708C"/>
    <w:rsid w:val="00197339"/>
    <w:rsid w:val="00197A86"/>
    <w:rsid w:val="001A0588"/>
    <w:rsid w:val="001A058F"/>
    <w:rsid w:val="001A1D5E"/>
    <w:rsid w:val="001A1DA6"/>
    <w:rsid w:val="001A6151"/>
    <w:rsid w:val="001A670B"/>
    <w:rsid w:val="001A6745"/>
    <w:rsid w:val="001A76CF"/>
    <w:rsid w:val="001A7B98"/>
    <w:rsid w:val="001B0283"/>
    <w:rsid w:val="001B11B0"/>
    <w:rsid w:val="001B232E"/>
    <w:rsid w:val="001B3EE0"/>
    <w:rsid w:val="001B54CA"/>
    <w:rsid w:val="001B67C2"/>
    <w:rsid w:val="001B6910"/>
    <w:rsid w:val="001B6C6E"/>
    <w:rsid w:val="001B75D0"/>
    <w:rsid w:val="001B794F"/>
    <w:rsid w:val="001B7A33"/>
    <w:rsid w:val="001B7E0F"/>
    <w:rsid w:val="001C2633"/>
    <w:rsid w:val="001C5D02"/>
    <w:rsid w:val="001C5FBD"/>
    <w:rsid w:val="001C689E"/>
    <w:rsid w:val="001C7F3C"/>
    <w:rsid w:val="001D005A"/>
    <w:rsid w:val="001D0EC1"/>
    <w:rsid w:val="001D2920"/>
    <w:rsid w:val="001D403B"/>
    <w:rsid w:val="001D4A29"/>
    <w:rsid w:val="001D5782"/>
    <w:rsid w:val="001D592B"/>
    <w:rsid w:val="001D5EC7"/>
    <w:rsid w:val="001D5F7B"/>
    <w:rsid w:val="001D7E21"/>
    <w:rsid w:val="001E22E1"/>
    <w:rsid w:val="001E3297"/>
    <w:rsid w:val="001E48E7"/>
    <w:rsid w:val="001E592F"/>
    <w:rsid w:val="001E5DD3"/>
    <w:rsid w:val="001E69FF"/>
    <w:rsid w:val="001E6B62"/>
    <w:rsid w:val="001E6E97"/>
    <w:rsid w:val="001E7945"/>
    <w:rsid w:val="001E7D9A"/>
    <w:rsid w:val="001F00C3"/>
    <w:rsid w:val="001F1637"/>
    <w:rsid w:val="001F26C8"/>
    <w:rsid w:val="001F2832"/>
    <w:rsid w:val="001F3685"/>
    <w:rsid w:val="001F4001"/>
    <w:rsid w:val="001F4514"/>
    <w:rsid w:val="001F6C29"/>
    <w:rsid w:val="0020023F"/>
    <w:rsid w:val="0020112F"/>
    <w:rsid w:val="00202570"/>
    <w:rsid w:val="00205736"/>
    <w:rsid w:val="00206325"/>
    <w:rsid w:val="00206389"/>
    <w:rsid w:val="00207C8B"/>
    <w:rsid w:val="002103EF"/>
    <w:rsid w:val="00210BE0"/>
    <w:rsid w:val="00211159"/>
    <w:rsid w:val="00212955"/>
    <w:rsid w:val="002129C0"/>
    <w:rsid w:val="00212A66"/>
    <w:rsid w:val="00212E91"/>
    <w:rsid w:val="0021338E"/>
    <w:rsid w:val="002133D0"/>
    <w:rsid w:val="00213BC7"/>
    <w:rsid w:val="00213CD6"/>
    <w:rsid w:val="002141C6"/>
    <w:rsid w:val="0021565A"/>
    <w:rsid w:val="00217F87"/>
    <w:rsid w:val="00220206"/>
    <w:rsid w:val="002206FA"/>
    <w:rsid w:val="00220CE8"/>
    <w:rsid w:val="002212FB"/>
    <w:rsid w:val="00221675"/>
    <w:rsid w:val="00221EA5"/>
    <w:rsid w:val="00222347"/>
    <w:rsid w:val="002233BA"/>
    <w:rsid w:val="0022441D"/>
    <w:rsid w:val="00224437"/>
    <w:rsid w:val="00226127"/>
    <w:rsid w:val="002263E4"/>
    <w:rsid w:val="002271B8"/>
    <w:rsid w:val="002274E4"/>
    <w:rsid w:val="0023026A"/>
    <w:rsid w:val="002302D1"/>
    <w:rsid w:val="002318AA"/>
    <w:rsid w:val="00231D5E"/>
    <w:rsid w:val="00232697"/>
    <w:rsid w:val="00232F2C"/>
    <w:rsid w:val="00234871"/>
    <w:rsid w:val="00234A46"/>
    <w:rsid w:val="002358DC"/>
    <w:rsid w:val="002367FA"/>
    <w:rsid w:val="002378B3"/>
    <w:rsid w:val="00240359"/>
    <w:rsid w:val="002405A2"/>
    <w:rsid w:val="002408A7"/>
    <w:rsid w:val="00240C64"/>
    <w:rsid w:val="002424DD"/>
    <w:rsid w:val="0024376C"/>
    <w:rsid w:val="0024405F"/>
    <w:rsid w:val="00244161"/>
    <w:rsid w:val="00244F22"/>
    <w:rsid w:val="002460F5"/>
    <w:rsid w:val="002468B0"/>
    <w:rsid w:val="00250C91"/>
    <w:rsid w:val="0025166C"/>
    <w:rsid w:val="002519DA"/>
    <w:rsid w:val="00251AA7"/>
    <w:rsid w:val="00251F42"/>
    <w:rsid w:val="00252BA8"/>
    <w:rsid w:val="00252F2D"/>
    <w:rsid w:val="0025340B"/>
    <w:rsid w:val="002535FC"/>
    <w:rsid w:val="00253D33"/>
    <w:rsid w:val="00254A75"/>
    <w:rsid w:val="0025675A"/>
    <w:rsid w:val="00256E8B"/>
    <w:rsid w:val="002573D3"/>
    <w:rsid w:val="002600E6"/>
    <w:rsid w:val="00260D70"/>
    <w:rsid w:val="0026154F"/>
    <w:rsid w:val="00263020"/>
    <w:rsid w:val="00263151"/>
    <w:rsid w:val="002643F6"/>
    <w:rsid w:val="00265E69"/>
    <w:rsid w:val="00265EB1"/>
    <w:rsid w:val="00266CA2"/>
    <w:rsid w:val="00267E9D"/>
    <w:rsid w:val="002715AC"/>
    <w:rsid w:val="002715D9"/>
    <w:rsid w:val="002728D7"/>
    <w:rsid w:val="00272F61"/>
    <w:rsid w:val="00273180"/>
    <w:rsid w:val="00273541"/>
    <w:rsid w:val="00276088"/>
    <w:rsid w:val="00276F4B"/>
    <w:rsid w:val="00277CCE"/>
    <w:rsid w:val="00280751"/>
    <w:rsid w:val="00280962"/>
    <w:rsid w:val="00280E48"/>
    <w:rsid w:val="00281227"/>
    <w:rsid w:val="00281757"/>
    <w:rsid w:val="002837DD"/>
    <w:rsid w:val="00283EE9"/>
    <w:rsid w:val="002842CE"/>
    <w:rsid w:val="00284A26"/>
    <w:rsid w:val="00285067"/>
    <w:rsid w:val="00287585"/>
    <w:rsid w:val="002903F2"/>
    <w:rsid w:val="00290514"/>
    <w:rsid w:val="002911B5"/>
    <w:rsid w:val="00291611"/>
    <w:rsid w:val="0029167C"/>
    <w:rsid w:val="00292D4B"/>
    <w:rsid w:val="002936BA"/>
    <w:rsid w:val="00293A4E"/>
    <w:rsid w:val="00293D61"/>
    <w:rsid w:val="002957C3"/>
    <w:rsid w:val="00296386"/>
    <w:rsid w:val="0029780E"/>
    <w:rsid w:val="002A00C6"/>
    <w:rsid w:val="002A0C01"/>
    <w:rsid w:val="002A15AA"/>
    <w:rsid w:val="002A1F60"/>
    <w:rsid w:val="002A262A"/>
    <w:rsid w:val="002A3106"/>
    <w:rsid w:val="002A4D3F"/>
    <w:rsid w:val="002A4D87"/>
    <w:rsid w:val="002A56A4"/>
    <w:rsid w:val="002B00D8"/>
    <w:rsid w:val="002B07D8"/>
    <w:rsid w:val="002B0A2B"/>
    <w:rsid w:val="002B0EB6"/>
    <w:rsid w:val="002B2670"/>
    <w:rsid w:val="002B3AC1"/>
    <w:rsid w:val="002B3B88"/>
    <w:rsid w:val="002B4029"/>
    <w:rsid w:val="002B4E25"/>
    <w:rsid w:val="002B5D24"/>
    <w:rsid w:val="002B758D"/>
    <w:rsid w:val="002C0762"/>
    <w:rsid w:val="002C1265"/>
    <w:rsid w:val="002C12D9"/>
    <w:rsid w:val="002C130C"/>
    <w:rsid w:val="002C1893"/>
    <w:rsid w:val="002C2F73"/>
    <w:rsid w:val="002C483F"/>
    <w:rsid w:val="002C484B"/>
    <w:rsid w:val="002C5155"/>
    <w:rsid w:val="002C54DD"/>
    <w:rsid w:val="002C5EBD"/>
    <w:rsid w:val="002C61A7"/>
    <w:rsid w:val="002C63B8"/>
    <w:rsid w:val="002C677E"/>
    <w:rsid w:val="002D0645"/>
    <w:rsid w:val="002D1365"/>
    <w:rsid w:val="002D1569"/>
    <w:rsid w:val="002D277F"/>
    <w:rsid w:val="002D2861"/>
    <w:rsid w:val="002D2A07"/>
    <w:rsid w:val="002D3241"/>
    <w:rsid w:val="002D3C54"/>
    <w:rsid w:val="002D3CCA"/>
    <w:rsid w:val="002D4282"/>
    <w:rsid w:val="002D54B6"/>
    <w:rsid w:val="002D67D2"/>
    <w:rsid w:val="002D67E5"/>
    <w:rsid w:val="002D703A"/>
    <w:rsid w:val="002D7328"/>
    <w:rsid w:val="002D75B7"/>
    <w:rsid w:val="002D7CBA"/>
    <w:rsid w:val="002D7D2A"/>
    <w:rsid w:val="002E24C4"/>
    <w:rsid w:val="002E3A81"/>
    <w:rsid w:val="002E4907"/>
    <w:rsid w:val="002E55D2"/>
    <w:rsid w:val="002E5D14"/>
    <w:rsid w:val="002E695D"/>
    <w:rsid w:val="002E6ABC"/>
    <w:rsid w:val="002F0091"/>
    <w:rsid w:val="002F01AA"/>
    <w:rsid w:val="002F0CA2"/>
    <w:rsid w:val="002F105A"/>
    <w:rsid w:val="002F17E2"/>
    <w:rsid w:val="002F2A65"/>
    <w:rsid w:val="002F2E03"/>
    <w:rsid w:val="002F46AB"/>
    <w:rsid w:val="002F49CB"/>
    <w:rsid w:val="002F4BB8"/>
    <w:rsid w:val="002F617C"/>
    <w:rsid w:val="002F6D69"/>
    <w:rsid w:val="002F7367"/>
    <w:rsid w:val="002F79F5"/>
    <w:rsid w:val="002F7BE7"/>
    <w:rsid w:val="003000FE"/>
    <w:rsid w:val="00300720"/>
    <w:rsid w:val="00300CA6"/>
    <w:rsid w:val="0030203F"/>
    <w:rsid w:val="00302DCE"/>
    <w:rsid w:val="00303BF4"/>
    <w:rsid w:val="0030415E"/>
    <w:rsid w:val="003043BB"/>
    <w:rsid w:val="003045A2"/>
    <w:rsid w:val="003053C0"/>
    <w:rsid w:val="003065BF"/>
    <w:rsid w:val="003077BC"/>
    <w:rsid w:val="00307F7E"/>
    <w:rsid w:val="003119DC"/>
    <w:rsid w:val="0031250B"/>
    <w:rsid w:val="00313DF4"/>
    <w:rsid w:val="00314C66"/>
    <w:rsid w:val="003154DB"/>
    <w:rsid w:val="0031557A"/>
    <w:rsid w:val="003155B9"/>
    <w:rsid w:val="00315F4F"/>
    <w:rsid w:val="00317AFA"/>
    <w:rsid w:val="00317B2F"/>
    <w:rsid w:val="00320471"/>
    <w:rsid w:val="003204EA"/>
    <w:rsid w:val="003217AE"/>
    <w:rsid w:val="00321F55"/>
    <w:rsid w:val="0032228E"/>
    <w:rsid w:val="00326228"/>
    <w:rsid w:val="00327019"/>
    <w:rsid w:val="00327F6F"/>
    <w:rsid w:val="003312BA"/>
    <w:rsid w:val="003320F0"/>
    <w:rsid w:val="0033254A"/>
    <w:rsid w:val="00332A8A"/>
    <w:rsid w:val="003336C2"/>
    <w:rsid w:val="00333EE9"/>
    <w:rsid w:val="00335E89"/>
    <w:rsid w:val="003377AC"/>
    <w:rsid w:val="00337EC8"/>
    <w:rsid w:val="00340DFA"/>
    <w:rsid w:val="0034171C"/>
    <w:rsid w:val="00341D49"/>
    <w:rsid w:val="00341E67"/>
    <w:rsid w:val="00342BDA"/>
    <w:rsid w:val="0034311B"/>
    <w:rsid w:val="003433DC"/>
    <w:rsid w:val="00343515"/>
    <w:rsid w:val="00343B78"/>
    <w:rsid w:val="00345588"/>
    <w:rsid w:val="0034564C"/>
    <w:rsid w:val="00345DD9"/>
    <w:rsid w:val="00346370"/>
    <w:rsid w:val="00346D99"/>
    <w:rsid w:val="00350010"/>
    <w:rsid w:val="0035136A"/>
    <w:rsid w:val="003516C8"/>
    <w:rsid w:val="003519AE"/>
    <w:rsid w:val="00351B3E"/>
    <w:rsid w:val="00351D08"/>
    <w:rsid w:val="003520C0"/>
    <w:rsid w:val="0035398A"/>
    <w:rsid w:val="00353A38"/>
    <w:rsid w:val="003563CF"/>
    <w:rsid w:val="00356609"/>
    <w:rsid w:val="00361AB0"/>
    <w:rsid w:val="00362165"/>
    <w:rsid w:val="003621D7"/>
    <w:rsid w:val="00362C9A"/>
    <w:rsid w:val="00362D81"/>
    <w:rsid w:val="00362FB2"/>
    <w:rsid w:val="0036305E"/>
    <w:rsid w:val="00363973"/>
    <w:rsid w:val="00363B58"/>
    <w:rsid w:val="00364E47"/>
    <w:rsid w:val="0036537A"/>
    <w:rsid w:val="00365826"/>
    <w:rsid w:val="00365A47"/>
    <w:rsid w:val="00366ACD"/>
    <w:rsid w:val="00366DD4"/>
    <w:rsid w:val="00367FAE"/>
    <w:rsid w:val="00373C10"/>
    <w:rsid w:val="003742E3"/>
    <w:rsid w:val="003744D4"/>
    <w:rsid w:val="00374805"/>
    <w:rsid w:val="00375B11"/>
    <w:rsid w:val="003804C7"/>
    <w:rsid w:val="00380BBE"/>
    <w:rsid w:val="00381A29"/>
    <w:rsid w:val="00381BCE"/>
    <w:rsid w:val="003823C8"/>
    <w:rsid w:val="0038244A"/>
    <w:rsid w:val="00383715"/>
    <w:rsid w:val="00383F94"/>
    <w:rsid w:val="0038512F"/>
    <w:rsid w:val="00385205"/>
    <w:rsid w:val="00385ABE"/>
    <w:rsid w:val="00387D1E"/>
    <w:rsid w:val="00390BB1"/>
    <w:rsid w:val="00390E40"/>
    <w:rsid w:val="00391612"/>
    <w:rsid w:val="0039161E"/>
    <w:rsid w:val="00391B47"/>
    <w:rsid w:val="00392ED6"/>
    <w:rsid w:val="0039332C"/>
    <w:rsid w:val="00393B8C"/>
    <w:rsid w:val="00393EB0"/>
    <w:rsid w:val="00393F59"/>
    <w:rsid w:val="003945F8"/>
    <w:rsid w:val="00394FD9"/>
    <w:rsid w:val="00395436"/>
    <w:rsid w:val="00395D30"/>
    <w:rsid w:val="003964FD"/>
    <w:rsid w:val="0039720B"/>
    <w:rsid w:val="003A004C"/>
    <w:rsid w:val="003A0BF1"/>
    <w:rsid w:val="003A1137"/>
    <w:rsid w:val="003A2F22"/>
    <w:rsid w:val="003A3ACA"/>
    <w:rsid w:val="003A4244"/>
    <w:rsid w:val="003A4426"/>
    <w:rsid w:val="003A4EFC"/>
    <w:rsid w:val="003A50DF"/>
    <w:rsid w:val="003A568B"/>
    <w:rsid w:val="003A6EC5"/>
    <w:rsid w:val="003A717B"/>
    <w:rsid w:val="003B2F2C"/>
    <w:rsid w:val="003B3DF1"/>
    <w:rsid w:val="003B4204"/>
    <w:rsid w:val="003B4BCA"/>
    <w:rsid w:val="003B4E58"/>
    <w:rsid w:val="003B55C9"/>
    <w:rsid w:val="003B5A5D"/>
    <w:rsid w:val="003B5EE3"/>
    <w:rsid w:val="003B5FFB"/>
    <w:rsid w:val="003B6362"/>
    <w:rsid w:val="003B64AF"/>
    <w:rsid w:val="003C0542"/>
    <w:rsid w:val="003C1F9C"/>
    <w:rsid w:val="003C208B"/>
    <w:rsid w:val="003C2AD4"/>
    <w:rsid w:val="003C2B8A"/>
    <w:rsid w:val="003C338E"/>
    <w:rsid w:val="003C3CF9"/>
    <w:rsid w:val="003C456A"/>
    <w:rsid w:val="003C71CA"/>
    <w:rsid w:val="003C7228"/>
    <w:rsid w:val="003C7D98"/>
    <w:rsid w:val="003D02E2"/>
    <w:rsid w:val="003D07E1"/>
    <w:rsid w:val="003D0AC3"/>
    <w:rsid w:val="003D0ACD"/>
    <w:rsid w:val="003D1117"/>
    <w:rsid w:val="003D1833"/>
    <w:rsid w:val="003D2C6E"/>
    <w:rsid w:val="003D39F6"/>
    <w:rsid w:val="003D5853"/>
    <w:rsid w:val="003D5B1C"/>
    <w:rsid w:val="003D5D91"/>
    <w:rsid w:val="003D6C1F"/>
    <w:rsid w:val="003D6FEE"/>
    <w:rsid w:val="003D7667"/>
    <w:rsid w:val="003D7F33"/>
    <w:rsid w:val="003E1823"/>
    <w:rsid w:val="003E2B5E"/>
    <w:rsid w:val="003E3A28"/>
    <w:rsid w:val="003E5188"/>
    <w:rsid w:val="003E5460"/>
    <w:rsid w:val="003E5814"/>
    <w:rsid w:val="003E6C44"/>
    <w:rsid w:val="003E70E7"/>
    <w:rsid w:val="003E773D"/>
    <w:rsid w:val="003F04DD"/>
    <w:rsid w:val="003F05F9"/>
    <w:rsid w:val="003F1E47"/>
    <w:rsid w:val="003F23AA"/>
    <w:rsid w:val="003F2DEE"/>
    <w:rsid w:val="003F3BBD"/>
    <w:rsid w:val="003F3D2D"/>
    <w:rsid w:val="003F4545"/>
    <w:rsid w:val="003F5C93"/>
    <w:rsid w:val="003F6A41"/>
    <w:rsid w:val="003F6DE7"/>
    <w:rsid w:val="003F72A3"/>
    <w:rsid w:val="003F7EB7"/>
    <w:rsid w:val="00401458"/>
    <w:rsid w:val="00401774"/>
    <w:rsid w:val="004050AF"/>
    <w:rsid w:val="004053C9"/>
    <w:rsid w:val="00405995"/>
    <w:rsid w:val="00406B7A"/>
    <w:rsid w:val="00406CC8"/>
    <w:rsid w:val="00406FD7"/>
    <w:rsid w:val="004108A5"/>
    <w:rsid w:val="0041182D"/>
    <w:rsid w:val="00411BAB"/>
    <w:rsid w:val="00411CD2"/>
    <w:rsid w:val="00411FB0"/>
    <w:rsid w:val="00412F2E"/>
    <w:rsid w:val="00413744"/>
    <w:rsid w:val="004145C1"/>
    <w:rsid w:val="00415C2F"/>
    <w:rsid w:val="0041600E"/>
    <w:rsid w:val="004172E4"/>
    <w:rsid w:val="00420BE4"/>
    <w:rsid w:val="00420C67"/>
    <w:rsid w:val="00421BD5"/>
    <w:rsid w:val="00422FBC"/>
    <w:rsid w:val="0042430D"/>
    <w:rsid w:val="0042463C"/>
    <w:rsid w:val="00431C9E"/>
    <w:rsid w:val="00433219"/>
    <w:rsid w:val="00434395"/>
    <w:rsid w:val="00435AE6"/>
    <w:rsid w:val="00436418"/>
    <w:rsid w:val="00436503"/>
    <w:rsid w:val="0043701F"/>
    <w:rsid w:val="00437412"/>
    <w:rsid w:val="0043798A"/>
    <w:rsid w:val="00441661"/>
    <w:rsid w:val="00441C00"/>
    <w:rsid w:val="00441D1B"/>
    <w:rsid w:val="00441EB8"/>
    <w:rsid w:val="00442156"/>
    <w:rsid w:val="0044236B"/>
    <w:rsid w:val="00443D24"/>
    <w:rsid w:val="00444637"/>
    <w:rsid w:val="00447200"/>
    <w:rsid w:val="0045049B"/>
    <w:rsid w:val="0045082D"/>
    <w:rsid w:val="00451266"/>
    <w:rsid w:val="00451357"/>
    <w:rsid w:val="00451625"/>
    <w:rsid w:val="0045228D"/>
    <w:rsid w:val="004525EC"/>
    <w:rsid w:val="00454680"/>
    <w:rsid w:val="00454ADF"/>
    <w:rsid w:val="00455DA4"/>
    <w:rsid w:val="004560AA"/>
    <w:rsid w:val="004563C0"/>
    <w:rsid w:val="00457605"/>
    <w:rsid w:val="00457CF4"/>
    <w:rsid w:val="00457DB8"/>
    <w:rsid w:val="00460268"/>
    <w:rsid w:val="00460BD6"/>
    <w:rsid w:val="00461150"/>
    <w:rsid w:val="00461CE9"/>
    <w:rsid w:val="00462387"/>
    <w:rsid w:val="004631F9"/>
    <w:rsid w:val="004638CD"/>
    <w:rsid w:val="004666F8"/>
    <w:rsid w:val="00466D22"/>
    <w:rsid w:val="00470BE2"/>
    <w:rsid w:val="00471434"/>
    <w:rsid w:val="0047154E"/>
    <w:rsid w:val="004727EF"/>
    <w:rsid w:val="00473609"/>
    <w:rsid w:val="004752F9"/>
    <w:rsid w:val="00475314"/>
    <w:rsid w:val="00475A14"/>
    <w:rsid w:val="0047646A"/>
    <w:rsid w:val="00477F6E"/>
    <w:rsid w:val="00480301"/>
    <w:rsid w:val="0048038F"/>
    <w:rsid w:val="00480616"/>
    <w:rsid w:val="004811F1"/>
    <w:rsid w:val="00481214"/>
    <w:rsid w:val="0048147A"/>
    <w:rsid w:val="0048166F"/>
    <w:rsid w:val="00481DB4"/>
    <w:rsid w:val="004822EE"/>
    <w:rsid w:val="00482D96"/>
    <w:rsid w:val="00484EE6"/>
    <w:rsid w:val="00485F77"/>
    <w:rsid w:val="00486AC4"/>
    <w:rsid w:val="004875A4"/>
    <w:rsid w:val="00487A04"/>
    <w:rsid w:val="0049024A"/>
    <w:rsid w:val="00490305"/>
    <w:rsid w:val="00491026"/>
    <w:rsid w:val="00491993"/>
    <w:rsid w:val="00491B3E"/>
    <w:rsid w:val="004954CC"/>
    <w:rsid w:val="00495A31"/>
    <w:rsid w:val="00495B1B"/>
    <w:rsid w:val="0049681A"/>
    <w:rsid w:val="00496A35"/>
    <w:rsid w:val="00497ACC"/>
    <w:rsid w:val="004A00B7"/>
    <w:rsid w:val="004A2257"/>
    <w:rsid w:val="004A27B6"/>
    <w:rsid w:val="004A37A8"/>
    <w:rsid w:val="004A3A1B"/>
    <w:rsid w:val="004A5037"/>
    <w:rsid w:val="004A6496"/>
    <w:rsid w:val="004B0B9A"/>
    <w:rsid w:val="004B2D77"/>
    <w:rsid w:val="004B30EA"/>
    <w:rsid w:val="004B44D7"/>
    <w:rsid w:val="004B47A9"/>
    <w:rsid w:val="004B49A1"/>
    <w:rsid w:val="004B503A"/>
    <w:rsid w:val="004B5454"/>
    <w:rsid w:val="004C0A03"/>
    <w:rsid w:val="004C134E"/>
    <w:rsid w:val="004C1B8C"/>
    <w:rsid w:val="004C1CF6"/>
    <w:rsid w:val="004C1DF5"/>
    <w:rsid w:val="004C3D16"/>
    <w:rsid w:val="004C3F3D"/>
    <w:rsid w:val="004C59D5"/>
    <w:rsid w:val="004C61EE"/>
    <w:rsid w:val="004C7F1F"/>
    <w:rsid w:val="004D00EF"/>
    <w:rsid w:val="004D1092"/>
    <w:rsid w:val="004D1A61"/>
    <w:rsid w:val="004D40E5"/>
    <w:rsid w:val="004D5A41"/>
    <w:rsid w:val="004D5BA8"/>
    <w:rsid w:val="004D6080"/>
    <w:rsid w:val="004D72F9"/>
    <w:rsid w:val="004E0705"/>
    <w:rsid w:val="004E096E"/>
    <w:rsid w:val="004E0C1C"/>
    <w:rsid w:val="004E0F94"/>
    <w:rsid w:val="004E1CC6"/>
    <w:rsid w:val="004E301B"/>
    <w:rsid w:val="004E4111"/>
    <w:rsid w:val="004E4461"/>
    <w:rsid w:val="004E4A54"/>
    <w:rsid w:val="004E4F58"/>
    <w:rsid w:val="004E776A"/>
    <w:rsid w:val="004F0690"/>
    <w:rsid w:val="004F074A"/>
    <w:rsid w:val="004F2AF3"/>
    <w:rsid w:val="004F2C7A"/>
    <w:rsid w:val="004F318A"/>
    <w:rsid w:val="004F3696"/>
    <w:rsid w:val="004F3A2C"/>
    <w:rsid w:val="004F3E41"/>
    <w:rsid w:val="004F3F45"/>
    <w:rsid w:val="004F4732"/>
    <w:rsid w:val="00500C7F"/>
    <w:rsid w:val="00501AB5"/>
    <w:rsid w:val="005023C8"/>
    <w:rsid w:val="0050287A"/>
    <w:rsid w:val="00502A28"/>
    <w:rsid w:val="00502D1A"/>
    <w:rsid w:val="005031F7"/>
    <w:rsid w:val="00504090"/>
    <w:rsid w:val="0050412F"/>
    <w:rsid w:val="00504C4E"/>
    <w:rsid w:val="00505A99"/>
    <w:rsid w:val="00506B6F"/>
    <w:rsid w:val="00506D69"/>
    <w:rsid w:val="00510860"/>
    <w:rsid w:val="00510D21"/>
    <w:rsid w:val="00511C98"/>
    <w:rsid w:val="005120EC"/>
    <w:rsid w:val="00512D8E"/>
    <w:rsid w:val="00513902"/>
    <w:rsid w:val="00513FFB"/>
    <w:rsid w:val="005145AC"/>
    <w:rsid w:val="00514A10"/>
    <w:rsid w:val="005151B3"/>
    <w:rsid w:val="005152DC"/>
    <w:rsid w:val="005166F5"/>
    <w:rsid w:val="00517220"/>
    <w:rsid w:val="005177E6"/>
    <w:rsid w:val="00517FA8"/>
    <w:rsid w:val="00520C14"/>
    <w:rsid w:val="00521B5D"/>
    <w:rsid w:val="00521C32"/>
    <w:rsid w:val="00522678"/>
    <w:rsid w:val="0052379D"/>
    <w:rsid w:val="00524EBA"/>
    <w:rsid w:val="00525817"/>
    <w:rsid w:val="00525A3E"/>
    <w:rsid w:val="00526228"/>
    <w:rsid w:val="00526F45"/>
    <w:rsid w:val="00531077"/>
    <w:rsid w:val="00531C90"/>
    <w:rsid w:val="0053596F"/>
    <w:rsid w:val="00535F2B"/>
    <w:rsid w:val="00540FC2"/>
    <w:rsid w:val="00541898"/>
    <w:rsid w:val="00542BB1"/>
    <w:rsid w:val="0054539F"/>
    <w:rsid w:val="00545727"/>
    <w:rsid w:val="0054583D"/>
    <w:rsid w:val="005461D6"/>
    <w:rsid w:val="0054658F"/>
    <w:rsid w:val="00546A27"/>
    <w:rsid w:val="00546CD0"/>
    <w:rsid w:val="00546EC8"/>
    <w:rsid w:val="00550D19"/>
    <w:rsid w:val="005510EA"/>
    <w:rsid w:val="00551D6E"/>
    <w:rsid w:val="00552675"/>
    <w:rsid w:val="0055395A"/>
    <w:rsid w:val="00554E24"/>
    <w:rsid w:val="005554C0"/>
    <w:rsid w:val="005554CF"/>
    <w:rsid w:val="00556D0E"/>
    <w:rsid w:val="00557BD3"/>
    <w:rsid w:val="0056121E"/>
    <w:rsid w:val="005612A6"/>
    <w:rsid w:val="0056223E"/>
    <w:rsid w:val="00563E1E"/>
    <w:rsid w:val="005640B0"/>
    <w:rsid w:val="00564ED3"/>
    <w:rsid w:val="00566F1D"/>
    <w:rsid w:val="00567A9D"/>
    <w:rsid w:val="00570262"/>
    <w:rsid w:val="00570F79"/>
    <w:rsid w:val="00571660"/>
    <w:rsid w:val="00572382"/>
    <w:rsid w:val="005730F7"/>
    <w:rsid w:val="0057319E"/>
    <w:rsid w:val="005763E2"/>
    <w:rsid w:val="005772D2"/>
    <w:rsid w:val="00577573"/>
    <w:rsid w:val="005776D0"/>
    <w:rsid w:val="00581B09"/>
    <w:rsid w:val="00581E64"/>
    <w:rsid w:val="00582D9F"/>
    <w:rsid w:val="005843E5"/>
    <w:rsid w:val="00584419"/>
    <w:rsid w:val="0058458E"/>
    <w:rsid w:val="005858E6"/>
    <w:rsid w:val="00585D71"/>
    <w:rsid w:val="00587101"/>
    <w:rsid w:val="005874AF"/>
    <w:rsid w:val="0058755A"/>
    <w:rsid w:val="0059033D"/>
    <w:rsid w:val="00591384"/>
    <w:rsid w:val="00591776"/>
    <w:rsid w:val="00591782"/>
    <w:rsid w:val="00591864"/>
    <w:rsid w:val="00594D30"/>
    <w:rsid w:val="005953A9"/>
    <w:rsid w:val="0059567A"/>
    <w:rsid w:val="00596D6D"/>
    <w:rsid w:val="005974D8"/>
    <w:rsid w:val="005A0EC9"/>
    <w:rsid w:val="005A10D3"/>
    <w:rsid w:val="005A170C"/>
    <w:rsid w:val="005A24F9"/>
    <w:rsid w:val="005A4FE7"/>
    <w:rsid w:val="005A5F28"/>
    <w:rsid w:val="005A672A"/>
    <w:rsid w:val="005A74C5"/>
    <w:rsid w:val="005A752E"/>
    <w:rsid w:val="005A7612"/>
    <w:rsid w:val="005B0E87"/>
    <w:rsid w:val="005B365E"/>
    <w:rsid w:val="005B4FC2"/>
    <w:rsid w:val="005B598F"/>
    <w:rsid w:val="005C3221"/>
    <w:rsid w:val="005C3263"/>
    <w:rsid w:val="005C370A"/>
    <w:rsid w:val="005C47C6"/>
    <w:rsid w:val="005C4918"/>
    <w:rsid w:val="005C4F64"/>
    <w:rsid w:val="005C5F93"/>
    <w:rsid w:val="005C66FC"/>
    <w:rsid w:val="005C6786"/>
    <w:rsid w:val="005D01EE"/>
    <w:rsid w:val="005D18C5"/>
    <w:rsid w:val="005D1AC6"/>
    <w:rsid w:val="005D266B"/>
    <w:rsid w:val="005D34E8"/>
    <w:rsid w:val="005D3DFE"/>
    <w:rsid w:val="005D4ED6"/>
    <w:rsid w:val="005D553F"/>
    <w:rsid w:val="005D6106"/>
    <w:rsid w:val="005D689B"/>
    <w:rsid w:val="005D6BB6"/>
    <w:rsid w:val="005D7E60"/>
    <w:rsid w:val="005E089B"/>
    <w:rsid w:val="005E0C31"/>
    <w:rsid w:val="005E130A"/>
    <w:rsid w:val="005E1EF9"/>
    <w:rsid w:val="005E2D03"/>
    <w:rsid w:val="005E3B03"/>
    <w:rsid w:val="005E6333"/>
    <w:rsid w:val="005F3DBC"/>
    <w:rsid w:val="005F40EF"/>
    <w:rsid w:val="005F5B52"/>
    <w:rsid w:val="005F67BA"/>
    <w:rsid w:val="005F7089"/>
    <w:rsid w:val="0060147C"/>
    <w:rsid w:val="0060148B"/>
    <w:rsid w:val="006023EF"/>
    <w:rsid w:val="00603ABD"/>
    <w:rsid w:val="00603D07"/>
    <w:rsid w:val="00603F2B"/>
    <w:rsid w:val="00604EA1"/>
    <w:rsid w:val="00604EA2"/>
    <w:rsid w:val="00605EC8"/>
    <w:rsid w:val="0060729A"/>
    <w:rsid w:val="006072E8"/>
    <w:rsid w:val="0061067F"/>
    <w:rsid w:val="00612166"/>
    <w:rsid w:val="00612866"/>
    <w:rsid w:val="00612936"/>
    <w:rsid w:val="006137F2"/>
    <w:rsid w:val="00613A6D"/>
    <w:rsid w:val="00614829"/>
    <w:rsid w:val="00614A9B"/>
    <w:rsid w:val="00614B65"/>
    <w:rsid w:val="00614CC7"/>
    <w:rsid w:val="00615B49"/>
    <w:rsid w:val="00616FA7"/>
    <w:rsid w:val="006170EE"/>
    <w:rsid w:val="00617352"/>
    <w:rsid w:val="00620D82"/>
    <w:rsid w:val="00620E37"/>
    <w:rsid w:val="00621499"/>
    <w:rsid w:val="00621F21"/>
    <w:rsid w:val="00622650"/>
    <w:rsid w:val="00622B21"/>
    <w:rsid w:val="00623005"/>
    <w:rsid w:val="00623390"/>
    <w:rsid w:val="0062342C"/>
    <w:rsid w:val="0062514E"/>
    <w:rsid w:val="00627A66"/>
    <w:rsid w:val="00630318"/>
    <w:rsid w:val="00630B44"/>
    <w:rsid w:val="00630CAB"/>
    <w:rsid w:val="00631074"/>
    <w:rsid w:val="00631A82"/>
    <w:rsid w:val="006321B4"/>
    <w:rsid w:val="0063236C"/>
    <w:rsid w:val="006325AC"/>
    <w:rsid w:val="00632D90"/>
    <w:rsid w:val="00633464"/>
    <w:rsid w:val="00634D01"/>
    <w:rsid w:val="00634EF3"/>
    <w:rsid w:val="0063539D"/>
    <w:rsid w:val="00636320"/>
    <w:rsid w:val="006364E9"/>
    <w:rsid w:val="00636670"/>
    <w:rsid w:val="0063697E"/>
    <w:rsid w:val="00636B72"/>
    <w:rsid w:val="0063712A"/>
    <w:rsid w:val="006411FD"/>
    <w:rsid w:val="00641334"/>
    <w:rsid w:val="00641344"/>
    <w:rsid w:val="00641A45"/>
    <w:rsid w:val="00641A95"/>
    <w:rsid w:val="006427A8"/>
    <w:rsid w:val="006441EE"/>
    <w:rsid w:val="00644BDE"/>
    <w:rsid w:val="0064594F"/>
    <w:rsid w:val="00645C05"/>
    <w:rsid w:val="00646B70"/>
    <w:rsid w:val="006476C3"/>
    <w:rsid w:val="00647DE7"/>
    <w:rsid w:val="00650623"/>
    <w:rsid w:val="0065193E"/>
    <w:rsid w:val="00653051"/>
    <w:rsid w:val="0065319B"/>
    <w:rsid w:val="00653ADD"/>
    <w:rsid w:val="0065483F"/>
    <w:rsid w:val="00654CB9"/>
    <w:rsid w:val="006554A0"/>
    <w:rsid w:val="0065564E"/>
    <w:rsid w:val="006556C2"/>
    <w:rsid w:val="006562F8"/>
    <w:rsid w:val="00657835"/>
    <w:rsid w:val="00660D19"/>
    <w:rsid w:val="00661EE8"/>
    <w:rsid w:val="00661F58"/>
    <w:rsid w:val="006625C0"/>
    <w:rsid w:val="00662ED8"/>
    <w:rsid w:val="00663EDA"/>
    <w:rsid w:val="006641F1"/>
    <w:rsid w:val="00664863"/>
    <w:rsid w:val="00665792"/>
    <w:rsid w:val="006658D9"/>
    <w:rsid w:val="006661E1"/>
    <w:rsid w:val="00667B03"/>
    <w:rsid w:val="00670410"/>
    <w:rsid w:val="00670468"/>
    <w:rsid w:val="00670AA1"/>
    <w:rsid w:val="00671CD3"/>
    <w:rsid w:val="00674400"/>
    <w:rsid w:val="0067621D"/>
    <w:rsid w:val="00676385"/>
    <w:rsid w:val="006772D7"/>
    <w:rsid w:val="00677350"/>
    <w:rsid w:val="00680271"/>
    <w:rsid w:val="006805A2"/>
    <w:rsid w:val="00681115"/>
    <w:rsid w:val="00681B1C"/>
    <w:rsid w:val="0068217C"/>
    <w:rsid w:val="00682C8F"/>
    <w:rsid w:val="00682E18"/>
    <w:rsid w:val="00685371"/>
    <w:rsid w:val="00686994"/>
    <w:rsid w:val="00687B11"/>
    <w:rsid w:val="00687E9F"/>
    <w:rsid w:val="006903DC"/>
    <w:rsid w:val="006908ED"/>
    <w:rsid w:val="006917F6"/>
    <w:rsid w:val="00691940"/>
    <w:rsid w:val="00692DA4"/>
    <w:rsid w:val="00693672"/>
    <w:rsid w:val="0069519C"/>
    <w:rsid w:val="006951FD"/>
    <w:rsid w:val="00695731"/>
    <w:rsid w:val="00696100"/>
    <w:rsid w:val="00696258"/>
    <w:rsid w:val="00697E45"/>
    <w:rsid w:val="006A020A"/>
    <w:rsid w:val="006A1DDA"/>
    <w:rsid w:val="006A37C7"/>
    <w:rsid w:val="006A449B"/>
    <w:rsid w:val="006A47DD"/>
    <w:rsid w:val="006A4A0D"/>
    <w:rsid w:val="006A4F72"/>
    <w:rsid w:val="006A5DBF"/>
    <w:rsid w:val="006A6A5E"/>
    <w:rsid w:val="006A6F84"/>
    <w:rsid w:val="006A731B"/>
    <w:rsid w:val="006B03EE"/>
    <w:rsid w:val="006B1362"/>
    <w:rsid w:val="006B36FE"/>
    <w:rsid w:val="006B3CB9"/>
    <w:rsid w:val="006B3CF0"/>
    <w:rsid w:val="006B4512"/>
    <w:rsid w:val="006B48A4"/>
    <w:rsid w:val="006B55A4"/>
    <w:rsid w:val="006B6A9A"/>
    <w:rsid w:val="006B6EFE"/>
    <w:rsid w:val="006C0E1F"/>
    <w:rsid w:val="006C0FA9"/>
    <w:rsid w:val="006C16FE"/>
    <w:rsid w:val="006C1FB0"/>
    <w:rsid w:val="006C287D"/>
    <w:rsid w:val="006C2F38"/>
    <w:rsid w:val="006C4561"/>
    <w:rsid w:val="006C5335"/>
    <w:rsid w:val="006C5C3F"/>
    <w:rsid w:val="006C63B9"/>
    <w:rsid w:val="006C64F2"/>
    <w:rsid w:val="006C74BA"/>
    <w:rsid w:val="006D210B"/>
    <w:rsid w:val="006D280B"/>
    <w:rsid w:val="006D2E77"/>
    <w:rsid w:val="006D3BC5"/>
    <w:rsid w:val="006D3C01"/>
    <w:rsid w:val="006D4442"/>
    <w:rsid w:val="006D48AB"/>
    <w:rsid w:val="006D4DC4"/>
    <w:rsid w:val="006D570F"/>
    <w:rsid w:val="006E01A7"/>
    <w:rsid w:val="006E0389"/>
    <w:rsid w:val="006E0AA9"/>
    <w:rsid w:val="006E1742"/>
    <w:rsid w:val="006E4EE4"/>
    <w:rsid w:val="006E6B76"/>
    <w:rsid w:val="006E7D6D"/>
    <w:rsid w:val="006F05B8"/>
    <w:rsid w:val="006F0D66"/>
    <w:rsid w:val="006F0DA3"/>
    <w:rsid w:val="006F1340"/>
    <w:rsid w:val="006F2C70"/>
    <w:rsid w:val="006F2D49"/>
    <w:rsid w:val="006F2DB1"/>
    <w:rsid w:val="006F2E39"/>
    <w:rsid w:val="006F2F2A"/>
    <w:rsid w:val="006F43CF"/>
    <w:rsid w:val="006F5C9E"/>
    <w:rsid w:val="006F71F0"/>
    <w:rsid w:val="006F7C65"/>
    <w:rsid w:val="006F7DF9"/>
    <w:rsid w:val="006F7FEA"/>
    <w:rsid w:val="00700160"/>
    <w:rsid w:val="007006A8"/>
    <w:rsid w:val="00700BC1"/>
    <w:rsid w:val="00701A6F"/>
    <w:rsid w:val="00702332"/>
    <w:rsid w:val="00702D70"/>
    <w:rsid w:val="007033A8"/>
    <w:rsid w:val="007036BD"/>
    <w:rsid w:val="00706064"/>
    <w:rsid w:val="00706399"/>
    <w:rsid w:val="00706A91"/>
    <w:rsid w:val="00706F55"/>
    <w:rsid w:val="00707041"/>
    <w:rsid w:val="007100F6"/>
    <w:rsid w:val="00710B91"/>
    <w:rsid w:val="00712328"/>
    <w:rsid w:val="007123B5"/>
    <w:rsid w:val="0071313F"/>
    <w:rsid w:val="00713283"/>
    <w:rsid w:val="007137F7"/>
    <w:rsid w:val="00713F60"/>
    <w:rsid w:val="0071423C"/>
    <w:rsid w:val="0071617C"/>
    <w:rsid w:val="00716E58"/>
    <w:rsid w:val="00720410"/>
    <w:rsid w:val="00721521"/>
    <w:rsid w:val="00721BA0"/>
    <w:rsid w:val="0072202A"/>
    <w:rsid w:val="0072282B"/>
    <w:rsid w:val="00723BE7"/>
    <w:rsid w:val="00723F21"/>
    <w:rsid w:val="00723FCE"/>
    <w:rsid w:val="00724345"/>
    <w:rsid w:val="00725D72"/>
    <w:rsid w:val="00726DFC"/>
    <w:rsid w:val="007274A7"/>
    <w:rsid w:val="00727C6F"/>
    <w:rsid w:val="007315C5"/>
    <w:rsid w:val="0073166E"/>
    <w:rsid w:val="00731CF4"/>
    <w:rsid w:val="00732B02"/>
    <w:rsid w:val="00732B10"/>
    <w:rsid w:val="00733736"/>
    <w:rsid w:val="00733E96"/>
    <w:rsid w:val="00733F55"/>
    <w:rsid w:val="007366E8"/>
    <w:rsid w:val="007379D4"/>
    <w:rsid w:val="00737B7C"/>
    <w:rsid w:val="00740BAE"/>
    <w:rsid w:val="00740C34"/>
    <w:rsid w:val="00741A50"/>
    <w:rsid w:val="007423E2"/>
    <w:rsid w:val="0074348C"/>
    <w:rsid w:val="007441BE"/>
    <w:rsid w:val="00745ABB"/>
    <w:rsid w:val="007500C3"/>
    <w:rsid w:val="00750466"/>
    <w:rsid w:val="00750A73"/>
    <w:rsid w:val="00750D0B"/>
    <w:rsid w:val="00751228"/>
    <w:rsid w:val="007520FC"/>
    <w:rsid w:val="0075236B"/>
    <w:rsid w:val="00752B97"/>
    <w:rsid w:val="00752BBD"/>
    <w:rsid w:val="00752D46"/>
    <w:rsid w:val="00754B6C"/>
    <w:rsid w:val="0075566D"/>
    <w:rsid w:val="0075749C"/>
    <w:rsid w:val="00757F52"/>
    <w:rsid w:val="00760CCF"/>
    <w:rsid w:val="00761F62"/>
    <w:rsid w:val="0076221C"/>
    <w:rsid w:val="0076233E"/>
    <w:rsid w:val="00763D5F"/>
    <w:rsid w:val="00764685"/>
    <w:rsid w:val="007651F4"/>
    <w:rsid w:val="00765647"/>
    <w:rsid w:val="00767195"/>
    <w:rsid w:val="00770985"/>
    <w:rsid w:val="00770EE2"/>
    <w:rsid w:val="00772BFA"/>
    <w:rsid w:val="00773BDC"/>
    <w:rsid w:val="007747EE"/>
    <w:rsid w:val="007748F3"/>
    <w:rsid w:val="007752F8"/>
    <w:rsid w:val="007759A8"/>
    <w:rsid w:val="00776129"/>
    <w:rsid w:val="00776BAA"/>
    <w:rsid w:val="00780970"/>
    <w:rsid w:val="00781A81"/>
    <w:rsid w:val="00781B4B"/>
    <w:rsid w:val="00781B6F"/>
    <w:rsid w:val="00781E74"/>
    <w:rsid w:val="0078364E"/>
    <w:rsid w:val="0078374D"/>
    <w:rsid w:val="0078394E"/>
    <w:rsid w:val="00784125"/>
    <w:rsid w:val="00784A67"/>
    <w:rsid w:val="007854CA"/>
    <w:rsid w:val="00785E5C"/>
    <w:rsid w:val="00786058"/>
    <w:rsid w:val="00787D51"/>
    <w:rsid w:val="00787D7C"/>
    <w:rsid w:val="007903A1"/>
    <w:rsid w:val="007906D0"/>
    <w:rsid w:val="00791ABC"/>
    <w:rsid w:val="00794846"/>
    <w:rsid w:val="00794F8D"/>
    <w:rsid w:val="0079726A"/>
    <w:rsid w:val="007A0572"/>
    <w:rsid w:val="007A0D73"/>
    <w:rsid w:val="007A0F13"/>
    <w:rsid w:val="007A12DF"/>
    <w:rsid w:val="007A20B0"/>
    <w:rsid w:val="007A2E64"/>
    <w:rsid w:val="007A3D47"/>
    <w:rsid w:val="007A485C"/>
    <w:rsid w:val="007A4890"/>
    <w:rsid w:val="007A4F31"/>
    <w:rsid w:val="007A50BA"/>
    <w:rsid w:val="007A5ADE"/>
    <w:rsid w:val="007A644D"/>
    <w:rsid w:val="007A7028"/>
    <w:rsid w:val="007A71F6"/>
    <w:rsid w:val="007A7BAB"/>
    <w:rsid w:val="007B0163"/>
    <w:rsid w:val="007B02A8"/>
    <w:rsid w:val="007B0A3D"/>
    <w:rsid w:val="007B14C5"/>
    <w:rsid w:val="007B1D97"/>
    <w:rsid w:val="007B3881"/>
    <w:rsid w:val="007B51A3"/>
    <w:rsid w:val="007B5EA9"/>
    <w:rsid w:val="007B6C68"/>
    <w:rsid w:val="007B7738"/>
    <w:rsid w:val="007B7EE7"/>
    <w:rsid w:val="007C06F2"/>
    <w:rsid w:val="007C097D"/>
    <w:rsid w:val="007C0FCD"/>
    <w:rsid w:val="007C2A8B"/>
    <w:rsid w:val="007C2DEB"/>
    <w:rsid w:val="007C2EDD"/>
    <w:rsid w:val="007C310B"/>
    <w:rsid w:val="007C3132"/>
    <w:rsid w:val="007C319D"/>
    <w:rsid w:val="007C396F"/>
    <w:rsid w:val="007C39CF"/>
    <w:rsid w:val="007C4C68"/>
    <w:rsid w:val="007D071F"/>
    <w:rsid w:val="007D10D8"/>
    <w:rsid w:val="007D304C"/>
    <w:rsid w:val="007D4F8B"/>
    <w:rsid w:val="007D7D88"/>
    <w:rsid w:val="007E1071"/>
    <w:rsid w:val="007E20D2"/>
    <w:rsid w:val="007E27EB"/>
    <w:rsid w:val="007E2C7E"/>
    <w:rsid w:val="007E2DE2"/>
    <w:rsid w:val="007E3A84"/>
    <w:rsid w:val="007E6DD2"/>
    <w:rsid w:val="007E6E0E"/>
    <w:rsid w:val="007E7D01"/>
    <w:rsid w:val="007F09CD"/>
    <w:rsid w:val="007F0CF7"/>
    <w:rsid w:val="007F1C7B"/>
    <w:rsid w:val="007F2518"/>
    <w:rsid w:val="007F2E61"/>
    <w:rsid w:val="007F3D73"/>
    <w:rsid w:val="007F4781"/>
    <w:rsid w:val="007F4BFE"/>
    <w:rsid w:val="007F75B5"/>
    <w:rsid w:val="007F778E"/>
    <w:rsid w:val="007F7E9E"/>
    <w:rsid w:val="0080110C"/>
    <w:rsid w:val="008025EC"/>
    <w:rsid w:val="00802F6F"/>
    <w:rsid w:val="008041E5"/>
    <w:rsid w:val="008050DD"/>
    <w:rsid w:val="008052CA"/>
    <w:rsid w:val="008068B8"/>
    <w:rsid w:val="00806C55"/>
    <w:rsid w:val="008070DE"/>
    <w:rsid w:val="00807FC8"/>
    <w:rsid w:val="0081007E"/>
    <w:rsid w:val="008107FF"/>
    <w:rsid w:val="00814E3A"/>
    <w:rsid w:val="0081537D"/>
    <w:rsid w:val="00815A0E"/>
    <w:rsid w:val="00816A8E"/>
    <w:rsid w:val="00816EC2"/>
    <w:rsid w:val="00817DD6"/>
    <w:rsid w:val="00817F53"/>
    <w:rsid w:val="00820EC6"/>
    <w:rsid w:val="00821035"/>
    <w:rsid w:val="0082189D"/>
    <w:rsid w:val="00821A4E"/>
    <w:rsid w:val="008223A1"/>
    <w:rsid w:val="00822A8D"/>
    <w:rsid w:val="008235E5"/>
    <w:rsid w:val="00825D1B"/>
    <w:rsid w:val="00826F51"/>
    <w:rsid w:val="008273CB"/>
    <w:rsid w:val="008315FB"/>
    <w:rsid w:val="00831DCF"/>
    <w:rsid w:val="008320AE"/>
    <w:rsid w:val="008326D4"/>
    <w:rsid w:val="00832D9A"/>
    <w:rsid w:val="0083429E"/>
    <w:rsid w:val="00834A61"/>
    <w:rsid w:val="00837DBC"/>
    <w:rsid w:val="00840358"/>
    <w:rsid w:val="00841D6F"/>
    <w:rsid w:val="00841F85"/>
    <w:rsid w:val="0084427E"/>
    <w:rsid w:val="008452E9"/>
    <w:rsid w:val="00845417"/>
    <w:rsid w:val="0084659B"/>
    <w:rsid w:val="008466B7"/>
    <w:rsid w:val="00846AE8"/>
    <w:rsid w:val="00847D27"/>
    <w:rsid w:val="00851332"/>
    <w:rsid w:val="008515FC"/>
    <w:rsid w:val="008517BF"/>
    <w:rsid w:val="00851BDA"/>
    <w:rsid w:val="00852A1E"/>
    <w:rsid w:val="008534F4"/>
    <w:rsid w:val="008536FA"/>
    <w:rsid w:val="00853A24"/>
    <w:rsid w:val="00854834"/>
    <w:rsid w:val="00855DDB"/>
    <w:rsid w:val="00855EF7"/>
    <w:rsid w:val="00856E36"/>
    <w:rsid w:val="00857298"/>
    <w:rsid w:val="00857D52"/>
    <w:rsid w:val="0086042C"/>
    <w:rsid w:val="00862041"/>
    <w:rsid w:val="008638B6"/>
    <w:rsid w:val="00864A51"/>
    <w:rsid w:val="00864D19"/>
    <w:rsid w:val="00865E13"/>
    <w:rsid w:val="008661A3"/>
    <w:rsid w:val="00866CF9"/>
    <w:rsid w:val="008672BB"/>
    <w:rsid w:val="00867606"/>
    <w:rsid w:val="00867613"/>
    <w:rsid w:val="00867CFC"/>
    <w:rsid w:val="008701F1"/>
    <w:rsid w:val="00870444"/>
    <w:rsid w:val="00870BCC"/>
    <w:rsid w:val="008713E7"/>
    <w:rsid w:val="00872FA9"/>
    <w:rsid w:val="00873976"/>
    <w:rsid w:val="00873D2F"/>
    <w:rsid w:val="008749F4"/>
    <w:rsid w:val="008762E1"/>
    <w:rsid w:val="008767BD"/>
    <w:rsid w:val="00877B3F"/>
    <w:rsid w:val="00880AE5"/>
    <w:rsid w:val="00881116"/>
    <w:rsid w:val="0088189D"/>
    <w:rsid w:val="00882879"/>
    <w:rsid w:val="00883C33"/>
    <w:rsid w:val="008842D1"/>
    <w:rsid w:val="00884FA3"/>
    <w:rsid w:val="0088581A"/>
    <w:rsid w:val="00887AB1"/>
    <w:rsid w:val="00890959"/>
    <w:rsid w:val="008909D4"/>
    <w:rsid w:val="00890DA7"/>
    <w:rsid w:val="008915BF"/>
    <w:rsid w:val="00891A06"/>
    <w:rsid w:val="00892228"/>
    <w:rsid w:val="008927C0"/>
    <w:rsid w:val="0089282D"/>
    <w:rsid w:val="008931CE"/>
    <w:rsid w:val="00893208"/>
    <w:rsid w:val="00893B8F"/>
    <w:rsid w:val="008950D6"/>
    <w:rsid w:val="00895348"/>
    <w:rsid w:val="00895575"/>
    <w:rsid w:val="00895A92"/>
    <w:rsid w:val="00895E55"/>
    <w:rsid w:val="00896B73"/>
    <w:rsid w:val="00896FDF"/>
    <w:rsid w:val="0089759B"/>
    <w:rsid w:val="008A086B"/>
    <w:rsid w:val="008A143C"/>
    <w:rsid w:val="008A158C"/>
    <w:rsid w:val="008A1ACF"/>
    <w:rsid w:val="008A39A9"/>
    <w:rsid w:val="008A3E0E"/>
    <w:rsid w:val="008A4400"/>
    <w:rsid w:val="008A463B"/>
    <w:rsid w:val="008A49AC"/>
    <w:rsid w:val="008A5567"/>
    <w:rsid w:val="008A586A"/>
    <w:rsid w:val="008A5988"/>
    <w:rsid w:val="008A5FD0"/>
    <w:rsid w:val="008A62FB"/>
    <w:rsid w:val="008A73AF"/>
    <w:rsid w:val="008A7DAF"/>
    <w:rsid w:val="008A7E02"/>
    <w:rsid w:val="008B09A9"/>
    <w:rsid w:val="008B14E6"/>
    <w:rsid w:val="008B197C"/>
    <w:rsid w:val="008B1C9E"/>
    <w:rsid w:val="008B1F33"/>
    <w:rsid w:val="008B3AC6"/>
    <w:rsid w:val="008B42DD"/>
    <w:rsid w:val="008B66F5"/>
    <w:rsid w:val="008B78AA"/>
    <w:rsid w:val="008C0D01"/>
    <w:rsid w:val="008C1021"/>
    <w:rsid w:val="008C1287"/>
    <w:rsid w:val="008C12BA"/>
    <w:rsid w:val="008C178B"/>
    <w:rsid w:val="008C1C28"/>
    <w:rsid w:val="008C29DC"/>
    <w:rsid w:val="008C30BA"/>
    <w:rsid w:val="008C3977"/>
    <w:rsid w:val="008C3A94"/>
    <w:rsid w:val="008C3C67"/>
    <w:rsid w:val="008C4D46"/>
    <w:rsid w:val="008C5917"/>
    <w:rsid w:val="008C60D3"/>
    <w:rsid w:val="008C61AD"/>
    <w:rsid w:val="008C6869"/>
    <w:rsid w:val="008C6AE4"/>
    <w:rsid w:val="008C7102"/>
    <w:rsid w:val="008C798B"/>
    <w:rsid w:val="008C7B2E"/>
    <w:rsid w:val="008C7EC0"/>
    <w:rsid w:val="008D0083"/>
    <w:rsid w:val="008D05F6"/>
    <w:rsid w:val="008D2C07"/>
    <w:rsid w:val="008D3ADB"/>
    <w:rsid w:val="008D46CA"/>
    <w:rsid w:val="008D4A78"/>
    <w:rsid w:val="008D68C5"/>
    <w:rsid w:val="008D6C1B"/>
    <w:rsid w:val="008D7007"/>
    <w:rsid w:val="008D7F15"/>
    <w:rsid w:val="008E0512"/>
    <w:rsid w:val="008E09B8"/>
    <w:rsid w:val="008E1910"/>
    <w:rsid w:val="008E1984"/>
    <w:rsid w:val="008E2F2E"/>
    <w:rsid w:val="008E33F9"/>
    <w:rsid w:val="008E7A91"/>
    <w:rsid w:val="008E7C06"/>
    <w:rsid w:val="008E7CB3"/>
    <w:rsid w:val="008F046F"/>
    <w:rsid w:val="008F06CE"/>
    <w:rsid w:val="008F15B2"/>
    <w:rsid w:val="008F245A"/>
    <w:rsid w:val="008F2616"/>
    <w:rsid w:val="008F3269"/>
    <w:rsid w:val="008F5729"/>
    <w:rsid w:val="008F5DFC"/>
    <w:rsid w:val="008F6FEF"/>
    <w:rsid w:val="008F7A6A"/>
    <w:rsid w:val="00900C5F"/>
    <w:rsid w:val="00901266"/>
    <w:rsid w:val="0090257C"/>
    <w:rsid w:val="00903C58"/>
    <w:rsid w:val="009040FE"/>
    <w:rsid w:val="00906150"/>
    <w:rsid w:val="009066C3"/>
    <w:rsid w:val="00906777"/>
    <w:rsid w:val="00906C09"/>
    <w:rsid w:val="00906D3B"/>
    <w:rsid w:val="00907F0A"/>
    <w:rsid w:val="009103AF"/>
    <w:rsid w:val="00911001"/>
    <w:rsid w:val="009128F2"/>
    <w:rsid w:val="00912F88"/>
    <w:rsid w:val="009131B6"/>
    <w:rsid w:val="00913418"/>
    <w:rsid w:val="0091383A"/>
    <w:rsid w:val="009147C3"/>
    <w:rsid w:val="00914F9E"/>
    <w:rsid w:val="00915BB1"/>
    <w:rsid w:val="0091619E"/>
    <w:rsid w:val="00916312"/>
    <w:rsid w:val="00916979"/>
    <w:rsid w:val="00917B7E"/>
    <w:rsid w:val="009204F1"/>
    <w:rsid w:val="00921286"/>
    <w:rsid w:val="00921F8D"/>
    <w:rsid w:val="009227B4"/>
    <w:rsid w:val="00922A50"/>
    <w:rsid w:val="00922D0D"/>
    <w:rsid w:val="00922DF7"/>
    <w:rsid w:val="009232A4"/>
    <w:rsid w:val="0092356D"/>
    <w:rsid w:val="009257FB"/>
    <w:rsid w:val="00926E41"/>
    <w:rsid w:val="009315C3"/>
    <w:rsid w:val="0093219C"/>
    <w:rsid w:val="009322DE"/>
    <w:rsid w:val="00932F9C"/>
    <w:rsid w:val="0093370E"/>
    <w:rsid w:val="0093376E"/>
    <w:rsid w:val="00933D47"/>
    <w:rsid w:val="00934107"/>
    <w:rsid w:val="0093412B"/>
    <w:rsid w:val="00934A8E"/>
    <w:rsid w:val="00935F62"/>
    <w:rsid w:val="0094038D"/>
    <w:rsid w:val="00941402"/>
    <w:rsid w:val="00941EA5"/>
    <w:rsid w:val="00941F9D"/>
    <w:rsid w:val="00941FCD"/>
    <w:rsid w:val="00941FEF"/>
    <w:rsid w:val="009427BB"/>
    <w:rsid w:val="00942833"/>
    <w:rsid w:val="00942B9A"/>
    <w:rsid w:val="009430BD"/>
    <w:rsid w:val="00943186"/>
    <w:rsid w:val="00943FCC"/>
    <w:rsid w:val="00944843"/>
    <w:rsid w:val="00944EA4"/>
    <w:rsid w:val="009460AB"/>
    <w:rsid w:val="009471F4"/>
    <w:rsid w:val="009472C9"/>
    <w:rsid w:val="00947A5C"/>
    <w:rsid w:val="0095028A"/>
    <w:rsid w:val="0095034D"/>
    <w:rsid w:val="00952CD1"/>
    <w:rsid w:val="00955E4A"/>
    <w:rsid w:val="009569C7"/>
    <w:rsid w:val="00957268"/>
    <w:rsid w:val="009578E0"/>
    <w:rsid w:val="00957E1B"/>
    <w:rsid w:val="009609FE"/>
    <w:rsid w:val="00960FF3"/>
    <w:rsid w:val="009610B4"/>
    <w:rsid w:val="0096235D"/>
    <w:rsid w:val="00963FAA"/>
    <w:rsid w:val="00964D53"/>
    <w:rsid w:val="0096601C"/>
    <w:rsid w:val="009666B0"/>
    <w:rsid w:val="00966866"/>
    <w:rsid w:val="00966FF4"/>
    <w:rsid w:val="009674AF"/>
    <w:rsid w:val="00970020"/>
    <w:rsid w:val="00970CBE"/>
    <w:rsid w:val="009712EB"/>
    <w:rsid w:val="00971BCB"/>
    <w:rsid w:val="00971D89"/>
    <w:rsid w:val="00972D05"/>
    <w:rsid w:val="00972F9A"/>
    <w:rsid w:val="009733D0"/>
    <w:rsid w:val="0097353A"/>
    <w:rsid w:val="00973FCB"/>
    <w:rsid w:val="009741CF"/>
    <w:rsid w:val="009748E1"/>
    <w:rsid w:val="00975E7D"/>
    <w:rsid w:val="00976A93"/>
    <w:rsid w:val="00976B13"/>
    <w:rsid w:val="009812D8"/>
    <w:rsid w:val="0098239F"/>
    <w:rsid w:val="009829C5"/>
    <w:rsid w:val="00982BA9"/>
    <w:rsid w:val="00982F4D"/>
    <w:rsid w:val="00983A49"/>
    <w:rsid w:val="00984084"/>
    <w:rsid w:val="009845D9"/>
    <w:rsid w:val="0098478D"/>
    <w:rsid w:val="009864FD"/>
    <w:rsid w:val="0098717D"/>
    <w:rsid w:val="009877F8"/>
    <w:rsid w:val="00987813"/>
    <w:rsid w:val="00993EEB"/>
    <w:rsid w:val="00994F4E"/>
    <w:rsid w:val="0099605D"/>
    <w:rsid w:val="0099716D"/>
    <w:rsid w:val="009A04B9"/>
    <w:rsid w:val="009A08DA"/>
    <w:rsid w:val="009A0A98"/>
    <w:rsid w:val="009A23F0"/>
    <w:rsid w:val="009A3170"/>
    <w:rsid w:val="009A3229"/>
    <w:rsid w:val="009A334F"/>
    <w:rsid w:val="009A3FFF"/>
    <w:rsid w:val="009A4192"/>
    <w:rsid w:val="009A54FB"/>
    <w:rsid w:val="009A5699"/>
    <w:rsid w:val="009A57F2"/>
    <w:rsid w:val="009A5867"/>
    <w:rsid w:val="009A6451"/>
    <w:rsid w:val="009A65AB"/>
    <w:rsid w:val="009A72A3"/>
    <w:rsid w:val="009A7DB3"/>
    <w:rsid w:val="009B0AC4"/>
    <w:rsid w:val="009B0EB1"/>
    <w:rsid w:val="009B2517"/>
    <w:rsid w:val="009B2EFA"/>
    <w:rsid w:val="009B45A5"/>
    <w:rsid w:val="009B465C"/>
    <w:rsid w:val="009B651A"/>
    <w:rsid w:val="009B6693"/>
    <w:rsid w:val="009B732B"/>
    <w:rsid w:val="009B7C51"/>
    <w:rsid w:val="009C03F5"/>
    <w:rsid w:val="009C0CC1"/>
    <w:rsid w:val="009C3257"/>
    <w:rsid w:val="009C39FD"/>
    <w:rsid w:val="009C3AF4"/>
    <w:rsid w:val="009C4A12"/>
    <w:rsid w:val="009C6087"/>
    <w:rsid w:val="009C61EB"/>
    <w:rsid w:val="009C7313"/>
    <w:rsid w:val="009C7791"/>
    <w:rsid w:val="009D07A9"/>
    <w:rsid w:val="009D2D69"/>
    <w:rsid w:val="009D50CE"/>
    <w:rsid w:val="009D52AD"/>
    <w:rsid w:val="009D6C47"/>
    <w:rsid w:val="009D7FDF"/>
    <w:rsid w:val="009E03D7"/>
    <w:rsid w:val="009E073A"/>
    <w:rsid w:val="009E2312"/>
    <w:rsid w:val="009E3250"/>
    <w:rsid w:val="009E4011"/>
    <w:rsid w:val="009E4013"/>
    <w:rsid w:val="009E4494"/>
    <w:rsid w:val="009E4C04"/>
    <w:rsid w:val="009E5AD5"/>
    <w:rsid w:val="009F0074"/>
    <w:rsid w:val="009F0DDA"/>
    <w:rsid w:val="009F0EA3"/>
    <w:rsid w:val="009F39F4"/>
    <w:rsid w:val="009F3D81"/>
    <w:rsid w:val="009F509B"/>
    <w:rsid w:val="009F56C1"/>
    <w:rsid w:val="009F5BEF"/>
    <w:rsid w:val="009F680F"/>
    <w:rsid w:val="009F7498"/>
    <w:rsid w:val="009F7B6A"/>
    <w:rsid w:val="00A011BF"/>
    <w:rsid w:val="00A0295D"/>
    <w:rsid w:val="00A04135"/>
    <w:rsid w:val="00A044ED"/>
    <w:rsid w:val="00A04563"/>
    <w:rsid w:val="00A0484F"/>
    <w:rsid w:val="00A04EFC"/>
    <w:rsid w:val="00A0636C"/>
    <w:rsid w:val="00A06437"/>
    <w:rsid w:val="00A07424"/>
    <w:rsid w:val="00A110C8"/>
    <w:rsid w:val="00A11D9B"/>
    <w:rsid w:val="00A1361A"/>
    <w:rsid w:val="00A1517F"/>
    <w:rsid w:val="00A15952"/>
    <w:rsid w:val="00A15D08"/>
    <w:rsid w:val="00A177A5"/>
    <w:rsid w:val="00A179F6"/>
    <w:rsid w:val="00A21914"/>
    <w:rsid w:val="00A21E5E"/>
    <w:rsid w:val="00A22604"/>
    <w:rsid w:val="00A22A66"/>
    <w:rsid w:val="00A24501"/>
    <w:rsid w:val="00A25167"/>
    <w:rsid w:val="00A25282"/>
    <w:rsid w:val="00A25A44"/>
    <w:rsid w:val="00A25A4F"/>
    <w:rsid w:val="00A25C25"/>
    <w:rsid w:val="00A26158"/>
    <w:rsid w:val="00A26ED6"/>
    <w:rsid w:val="00A30A0D"/>
    <w:rsid w:val="00A31963"/>
    <w:rsid w:val="00A376D5"/>
    <w:rsid w:val="00A42305"/>
    <w:rsid w:val="00A43561"/>
    <w:rsid w:val="00A43CF9"/>
    <w:rsid w:val="00A4414B"/>
    <w:rsid w:val="00A44642"/>
    <w:rsid w:val="00A45F52"/>
    <w:rsid w:val="00A46190"/>
    <w:rsid w:val="00A47A41"/>
    <w:rsid w:val="00A47B85"/>
    <w:rsid w:val="00A47CA3"/>
    <w:rsid w:val="00A508E0"/>
    <w:rsid w:val="00A51028"/>
    <w:rsid w:val="00A511F2"/>
    <w:rsid w:val="00A51787"/>
    <w:rsid w:val="00A51C47"/>
    <w:rsid w:val="00A51D74"/>
    <w:rsid w:val="00A52A83"/>
    <w:rsid w:val="00A52E3E"/>
    <w:rsid w:val="00A52F7B"/>
    <w:rsid w:val="00A53BEB"/>
    <w:rsid w:val="00A53EA2"/>
    <w:rsid w:val="00A54540"/>
    <w:rsid w:val="00A54769"/>
    <w:rsid w:val="00A55571"/>
    <w:rsid w:val="00A5567A"/>
    <w:rsid w:val="00A5596A"/>
    <w:rsid w:val="00A56917"/>
    <w:rsid w:val="00A56AD2"/>
    <w:rsid w:val="00A56C5A"/>
    <w:rsid w:val="00A56D71"/>
    <w:rsid w:val="00A570B8"/>
    <w:rsid w:val="00A5799E"/>
    <w:rsid w:val="00A57A4B"/>
    <w:rsid w:val="00A601D3"/>
    <w:rsid w:val="00A601DF"/>
    <w:rsid w:val="00A60269"/>
    <w:rsid w:val="00A60554"/>
    <w:rsid w:val="00A60B5C"/>
    <w:rsid w:val="00A615E5"/>
    <w:rsid w:val="00A61656"/>
    <w:rsid w:val="00A6200E"/>
    <w:rsid w:val="00A6371D"/>
    <w:rsid w:val="00A63B2B"/>
    <w:rsid w:val="00A643A9"/>
    <w:rsid w:val="00A643C9"/>
    <w:rsid w:val="00A65364"/>
    <w:rsid w:val="00A6661E"/>
    <w:rsid w:val="00A6696E"/>
    <w:rsid w:val="00A6721F"/>
    <w:rsid w:val="00A67A47"/>
    <w:rsid w:val="00A70053"/>
    <w:rsid w:val="00A71245"/>
    <w:rsid w:val="00A727E3"/>
    <w:rsid w:val="00A72DAF"/>
    <w:rsid w:val="00A73223"/>
    <w:rsid w:val="00A73484"/>
    <w:rsid w:val="00A74C7E"/>
    <w:rsid w:val="00A76143"/>
    <w:rsid w:val="00A7674D"/>
    <w:rsid w:val="00A8002B"/>
    <w:rsid w:val="00A80C2B"/>
    <w:rsid w:val="00A8249B"/>
    <w:rsid w:val="00A82B8B"/>
    <w:rsid w:val="00A83899"/>
    <w:rsid w:val="00A84D69"/>
    <w:rsid w:val="00A85B44"/>
    <w:rsid w:val="00A861D1"/>
    <w:rsid w:val="00A86967"/>
    <w:rsid w:val="00A86984"/>
    <w:rsid w:val="00A86ACF"/>
    <w:rsid w:val="00A86DCF"/>
    <w:rsid w:val="00A86DD8"/>
    <w:rsid w:val="00A873E8"/>
    <w:rsid w:val="00A87E9C"/>
    <w:rsid w:val="00A90376"/>
    <w:rsid w:val="00A905F2"/>
    <w:rsid w:val="00A91A5B"/>
    <w:rsid w:val="00A9345B"/>
    <w:rsid w:val="00A93B74"/>
    <w:rsid w:val="00A94DA3"/>
    <w:rsid w:val="00A95F00"/>
    <w:rsid w:val="00A96BED"/>
    <w:rsid w:val="00A971F4"/>
    <w:rsid w:val="00AA0F44"/>
    <w:rsid w:val="00AA101A"/>
    <w:rsid w:val="00AA1F05"/>
    <w:rsid w:val="00AA254D"/>
    <w:rsid w:val="00AA3114"/>
    <w:rsid w:val="00AA3AB6"/>
    <w:rsid w:val="00AA3B57"/>
    <w:rsid w:val="00AA3BFC"/>
    <w:rsid w:val="00AA4977"/>
    <w:rsid w:val="00AA5335"/>
    <w:rsid w:val="00AA6D03"/>
    <w:rsid w:val="00AA6F8C"/>
    <w:rsid w:val="00AA7462"/>
    <w:rsid w:val="00AA7BB7"/>
    <w:rsid w:val="00AB0A96"/>
    <w:rsid w:val="00AB415D"/>
    <w:rsid w:val="00AB4B29"/>
    <w:rsid w:val="00AB4C1B"/>
    <w:rsid w:val="00AB4EDD"/>
    <w:rsid w:val="00AB533F"/>
    <w:rsid w:val="00AB6F6C"/>
    <w:rsid w:val="00AB7691"/>
    <w:rsid w:val="00AC144C"/>
    <w:rsid w:val="00AC1749"/>
    <w:rsid w:val="00AC4424"/>
    <w:rsid w:val="00AC4A89"/>
    <w:rsid w:val="00AC4EEA"/>
    <w:rsid w:val="00AC53B6"/>
    <w:rsid w:val="00AC5A54"/>
    <w:rsid w:val="00AC5C81"/>
    <w:rsid w:val="00AC5F55"/>
    <w:rsid w:val="00AC6048"/>
    <w:rsid w:val="00AC6062"/>
    <w:rsid w:val="00AC795B"/>
    <w:rsid w:val="00AD07A4"/>
    <w:rsid w:val="00AD119C"/>
    <w:rsid w:val="00AD1A6E"/>
    <w:rsid w:val="00AD309F"/>
    <w:rsid w:val="00AD3D93"/>
    <w:rsid w:val="00AD4F7A"/>
    <w:rsid w:val="00AD6694"/>
    <w:rsid w:val="00AD6B5E"/>
    <w:rsid w:val="00AD6FF8"/>
    <w:rsid w:val="00AD7B6F"/>
    <w:rsid w:val="00AE0598"/>
    <w:rsid w:val="00AE063C"/>
    <w:rsid w:val="00AE08B9"/>
    <w:rsid w:val="00AE096E"/>
    <w:rsid w:val="00AE131F"/>
    <w:rsid w:val="00AE18C0"/>
    <w:rsid w:val="00AE1CD3"/>
    <w:rsid w:val="00AE2EA7"/>
    <w:rsid w:val="00AE3B3C"/>
    <w:rsid w:val="00AE47EF"/>
    <w:rsid w:val="00AE515B"/>
    <w:rsid w:val="00AE5F66"/>
    <w:rsid w:val="00AF14C6"/>
    <w:rsid w:val="00AF2D05"/>
    <w:rsid w:val="00AF31A0"/>
    <w:rsid w:val="00AF4C86"/>
    <w:rsid w:val="00AF6A06"/>
    <w:rsid w:val="00AF6ECD"/>
    <w:rsid w:val="00B02F91"/>
    <w:rsid w:val="00B04ADD"/>
    <w:rsid w:val="00B06B3A"/>
    <w:rsid w:val="00B1058D"/>
    <w:rsid w:val="00B106DA"/>
    <w:rsid w:val="00B1197D"/>
    <w:rsid w:val="00B11FAD"/>
    <w:rsid w:val="00B13EDA"/>
    <w:rsid w:val="00B146A7"/>
    <w:rsid w:val="00B14B51"/>
    <w:rsid w:val="00B15B33"/>
    <w:rsid w:val="00B168A8"/>
    <w:rsid w:val="00B21424"/>
    <w:rsid w:val="00B23F7F"/>
    <w:rsid w:val="00B24813"/>
    <w:rsid w:val="00B24A5E"/>
    <w:rsid w:val="00B24E19"/>
    <w:rsid w:val="00B2510D"/>
    <w:rsid w:val="00B254A6"/>
    <w:rsid w:val="00B2581C"/>
    <w:rsid w:val="00B300FF"/>
    <w:rsid w:val="00B31679"/>
    <w:rsid w:val="00B32026"/>
    <w:rsid w:val="00B32E10"/>
    <w:rsid w:val="00B3375B"/>
    <w:rsid w:val="00B33CC1"/>
    <w:rsid w:val="00B33FF1"/>
    <w:rsid w:val="00B34973"/>
    <w:rsid w:val="00B34C59"/>
    <w:rsid w:val="00B3506A"/>
    <w:rsid w:val="00B36211"/>
    <w:rsid w:val="00B36706"/>
    <w:rsid w:val="00B36AAC"/>
    <w:rsid w:val="00B40872"/>
    <w:rsid w:val="00B41223"/>
    <w:rsid w:val="00B44680"/>
    <w:rsid w:val="00B457EB"/>
    <w:rsid w:val="00B45B58"/>
    <w:rsid w:val="00B45BDB"/>
    <w:rsid w:val="00B466B9"/>
    <w:rsid w:val="00B46E0C"/>
    <w:rsid w:val="00B505D7"/>
    <w:rsid w:val="00B50A86"/>
    <w:rsid w:val="00B50F4F"/>
    <w:rsid w:val="00B53B3F"/>
    <w:rsid w:val="00B53BAF"/>
    <w:rsid w:val="00B5416A"/>
    <w:rsid w:val="00B54B14"/>
    <w:rsid w:val="00B606A1"/>
    <w:rsid w:val="00B613CA"/>
    <w:rsid w:val="00B615B1"/>
    <w:rsid w:val="00B6204C"/>
    <w:rsid w:val="00B62878"/>
    <w:rsid w:val="00B63A67"/>
    <w:rsid w:val="00B63E20"/>
    <w:rsid w:val="00B67495"/>
    <w:rsid w:val="00B678B0"/>
    <w:rsid w:val="00B702A5"/>
    <w:rsid w:val="00B70709"/>
    <w:rsid w:val="00B712AD"/>
    <w:rsid w:val="00B71576"/>
    <w:rsid w:val="00B71597"/>
    <w:rsid w:val="00B7167D"/>
    <w:rsid w:val="00B71C76"/>
    <w:rsid w:val="00B71DD3"/>
    <w:rsid w:val="00B7206E"/>
    <w:rsid w:val="00B720F4"/>
    <w:rsid w:val="00B74131"/>
    <w:rsid w:val="00B766DF"/>
    <w:rsid w:val="00B76F56"/>
    <w:rsid w:val="00B77400"/>
    <w:rsid w:val="00B77DC7"/>
    <w:rsid w:val="00B800B8"/>
    <w:rsid w:val="00B806E8"/>
    <w:rsid w:val="00B808AF"/>
    <w:rsid w:val="00B80A4C"/>
    <w:rsid w:val="00B8150B"/>
    <w:rsid w:val="00B8187B"/>
    <w:rsid w:val="00B87323"/>
    <w:rsid w:val="00B8738A"/>
    <w:rsid w:val="00B87696"/>
    <w:rsid w:val="00B87ED4"/>
    <w:rsid w:val="00B90375"/>
    <w:rsid w:val="00B90472"/>
    <w:rsid w:val="00B9149B"/>
    <w:rsid w:val="00B91A9A"/>
    <w:rsid w:val="00B91D2F"/>
    <w:rsid w:val="00B929D8"/>
    <w:rsid w:val="00B93E0A"/>
    <w:rsid w:val="00B942EA"/>
    <w:rsid w:val="00BA0993"/>
    <w:rsid w:val="00BA1A14"/>
    <w:rsid w:val="00BA3786"/>
    <w:rsid w:val="00BA3F6D"/>
    <w:rsid w:val="00BA44DB"/>
    <w:rsid w:val="00BA48C8"/>
    <w:rsid w:val="00BA492E"/>
    <w:rsid w:val="00BA56EC"/>
    <w:rsid w:val="00BA5804"/>
    <w:rsid w:val="00BA6014"/>
    <w:rsid w:val="00BA692D"/>
    <w:rsid w:val="00BA7748"/>
    <w:rsid w:val="00BA7CDD"/>
    <w:rsid w:val="00BB187B"/>
    <w:rsid w:val="00BB1A8C"/>
    <w:rsid w:val="00BB26C9"/>
    <w:rsid w:val="00BB2A1E"/>
    <w:rsid w:val="00BB3DCD"/>
    <w:rsid w:val="00BB44E9"/>
    <w:rsid w:val="00BB475F"/>
    <w:rsid w:val="00BB505F"/>
    <w:rsid w:val="00BB55CB"/>
    <w:rsid w:val="00BB5DD4"/>
    <w:rsid w:val="00BB704F"/>
    <w:rsid w:val="00BB7C98"/>
    <w:rsid w:val="00BC0A7B"/>
    <w:rsid w:val="00BC0D05"/>
    <w:rsid w:val="00BC2C4E"/>
    <w:rsid w:val="00BC316C"/>
    <w:rsid w:val="00BC3357"/>
    <w:rsid w:val="00BC34D2"/>
    <w:rsid w:val="00BC47C7"/>
    <w:rsid w:val="00BC4973"/>
    <w:rsid w:val="00BC4A9D"/>
    <w:rsid w:val="00BC50E8"/>
    <w:rsid w:val="00BC57AA"/>
    <w:rsid w:val="00BC5E6C"/>
    <w:rsid w:val="00BC71CA"/>
    <w:rsid w:val="00BD056F"/>
    <w:rsid w:val="00BD08EC"/>
    <w:rsid w:val="00BD0980"/>
    <w:rsid w:val="00BD12BC"/>
    <w:rsid w:val="00BD17E0"/>
    <w:rsid w:val="00BD3246"/>
    <w:rsid w:val="00BD3A3E"/>
    <w:rsid w:val="00BD44C6"/>
    <w:rsid w:val="00BD45C8"/>
    <w:rsid w:val="00BE1B1C"/>
    <w:rsid w:val="00BE1EB4"/>
    <w:rsid w:val="00BE2B3E"/>
    <w:rsid w:val="00BE2FD6"/>
    <w:rsid w:val="00BE38BC"/>
    <w:rsid w:val="00BE43BA"/>
    <w:rsid w:val="00BE5269"/>
    <w:rsid w:val="00BE5AA4"/>
    <w:rsid w:val="00BE645D"/>
    <w:rsid w:val="00BE6BA0"/>
    <w:rsid w:val="00BE73F0"/>
    <w:rsid w:val="00BE7B4E"/>
    <w:rsid w:val="00BF15AD"/>
    <w:rsid w:val="00BF4174"/>
    <w:rsid w:val="00BF5585"/>
    <w:rsid w:val="00BF5A23"/>
    <w:rsid w:val="00BF5B63"/>
    <w:rsid w:val="00BF65B2"/>
    <w:rsid w:val="00BF6D25"/>
    <w:rsid w:val="00BF75CC"/>
    <w:rsid w:val="00C0028A"/>
    <w:rsid w:val="00C007B0"/>
    <w:rsid w:val="00C012B2"/>
    <w:rsid w:val="00C02948"/>
    <w:rsid w:val="00C04695"/>
    <w:rsid w:val="00C047EA"/>
    <w:rsid w:val="00C0579D"/>
    <w:rsid w:val="00C06E21"/>
    <w:rsid w:val="00C1028D"/>
    <w:rsid w:val="00C12FCC"/>
    <w:rsid w:val="00C1365D"/>
    <w:rsid w:val="00C14213"/>
    <w:rsid w:val="00C148AB"/>
    <w:rsid w:val="00C17F4D"/>
    <w:rsid w:val="00C20837"/>
    <w:rsid w:val="00C20961"/>
    <w:rsid w:val="00C21409"/>
    <w:rsid w:val="00C222C1"/>
    <w:rsid w:val="00C22788"/>
    <w:rsid w:val="00C228B0"/>
    <w:rsid w:val="00C2295E"/>
    <w:rsid w:val="00C23A87"/>
    <w:rsid w:val="00C23B37"/>
    <w:rsid w:val="00C244A9"/>
    <w:rsid w:val="00C244CD"/>
    <w:rsid w:val="00C25326"/>
    <w:rsid w:val="00C25DF7"/>
    <w:rsid w:val="00C25E17"/>
    <w:rsid w:val="00C26DA3"/>
    <w:rsid w:val="00C31BB8"/>
    <w:rsid w:val="00C32597"/>
    <w:rsid w:val="00C33195"/>
    <w:rsid w:val="00C33255"/>
    <w:rsid w:val="00C332BC"/>
    <w:rsid w:val="00C35912"/>
    <w:rsid w:val="00C374D7"/>
    <w:rsid w:val="00C37E95"/>
    <w:rsid w:val="00C421FA"/>
    <w:rsid w:val="00C42237"/>
    <w:rsid w:val="00C42E3F"/>
    <w:rsid w:val="00C43E8C"/>
    <w:rsid w:val="00C450BC"/>
    <w:rsid w:val="00C45126"/>
    <w:rsid w:val="00C45530"/>
    <w:rsid w:val="00C4636D"/>
    <w:rsid w:val="00C468DA"/>
    <w:rsid w:val="00C46DA0"/>
    <w:rsid w:val="00C478A7"/>
    <w:rsid w:val="00C47987"/>
    <w:rsid w:val="00C50B76"/>
    <w:rsid w:val="00C51A68"/>
    <w:rsid w:val="00C52F12"/>
    <w:rsid w:val="00C54307"/>
    <w:rsid w:val="00C54B23"/>
    <w:rsid w:val="00C54E83"/>
    <w:rsid w:val="00C555B3"/>
    <w:rsid w:val="00C575C6"/>
    <w:rsid w:val="00C57F2E"/>
    <w:rsid w:val="00C62679"/>
    <w:rsid w:val="00C6270D"/>
    <w:rsid w:val="00C630C0"/>
    <w:rsid w:val="00C63F0B"/>
    <w:rsid w:val="00C657D0"/>
    <w:rsid w:val="00C65B46"/>
    <w:rsid w:val="00C66023"/>
    <w:rsid w:val="00C70F56"/>
    <w:rsid w:val="00C725CA"/>
    <w:rsid w:val="00C7287F"/>
    <w:rsid w:val="00C72A89"/>
    <w:rsid w:val="00C739AB"/>
    <w:rsid w:val="00C7403C"/>
    <w:rsid w:val="00C74549"/>
    <w:rsid w:val="00C74D91"/>
    <w:rsid w:val="00C75780"/>
    <w:rsid w:val="00C76F20"/>
    <w:rsid w:val="00C778D9"/>
    <w:rsid w:val="00C80529"/>
    <w:rsid w:val="00C826C0"/>
    <w:rsid w:val="00C82BFF"/>
    <w:rsid w:val="00C83108"/>
    <w:rsid w:val="00C8386A"/>
    <w:rsid w:val="00C83C4C"/>
    <w:rsid w:val="00C842DF"/>
    <w:rsid w:val="00C86AFF"/>
    <w:rsid w:val="00C908E7"/>
    <w:rsid w:val="00C91962"/>
    <w:rsid w:val="00C91D35"/>
    <w:rsid w:val="00C92F4A"/>
    <w:rsid w:val="00C93CF3"/>
    <w:rsid w:val="00C93D72"/>
    <w:rsid w:val="00C93F34"/>
    <w:rsid w:val="00C94484"/>
    <w:rsid w:val="00C9503A"/>
    <w:rsid w:val="00C9532D"/>
    <w:rsid w:val="00C9534F"/>
    <w:rsid w:val="00C95685"/>
    <w:rsid w:val="00C95757"/>
    <w:rsid w:val="00C95A3A"/>
    <w:rsid w:val="00C9663E"/>
    <w:rsid w:val="00C97E2B"/>
    <w:rsid w:val="00CA1186"/>
    <w:rsid w:val="00CA1381"/>
    <w:rsid w:val="00CA1C15"/>
    <w:rsid w:val="00CA1DE6"/>
    <w:rsid w:val="00CA235E"/>
    <w:rsid w:val="00CA2F7C"/>
    <w:rsid w:val="00CA2FBE"/>
    <w:rsid w:val="00CA3110"/>
    <w:rsid w:val="00CA34B6"/>
    <w:rsid w:val="00CA3731"/>
    <w:rsid w:val="00CA46A7"/>
    <w:rsid w:val="00CA4BB4"/>
    <w:rsid w:val="00CA50F6"/>
    <w:rsid w:val="00CA5F44"/>
    <w:rsid w:val="00CA655F"/>
    <w:rsid w:val="00CA6B43"/>
    <w:rsid w:val="00CB08BD"/>
    <w:rsid w:val="00CB12B7"/>
    <w:rsid w:val="00CB12B8"/>
    <w:rsid w:val="00CB27AE"/>
    <w:rsid w:val="00CB2A53"/>
    <w:rsid w:val="00CB2EE2"/>
    <w:rsid w:val="00CB30CB"/>
    <w:rsid w:val="00CB347E"/>
    <w:rsid w:val="00CB43D2"/>
    <w:rsid w:val="00CB6A45"/>
    <w:rsid w:val="00CC2057"/>
    <w:rsid w:val="00CC27CF"/>
    <w:rsid w:val="00CC3758"/>
    <w:rsid w:val="00CC37C3"/>
    <w:rsid w:val="00CC4AFA"/>
    <w:rsid w:val="00CC5861"/>
    <w:rsid w:val="00CC594E"/>
    <w:rsid w:val="00CC5D23"/>
    <w:rsid w:val="00CC5D43"/>
    <w:rsid w:val="00CC7987"/>
    <w:rsid w:val="00CD055E"/>
    <w:rsid w:val="00CD2D10"/>
    <w:rsid w:val="00CD2E74"/>
    <w:rsid w:val="00CD58DD"/>
    <w:rsid w:val="00CD66D4"/>
    <w:rsid w:val="00CD68A3"/>
    <w:rsid w:val="00CE048C"/>
    <w:rsid w:val="00CE0CEC"/>
    <w:rsid w:val="00CE1610"/>
    <w:rsid w:val="00CE1A33"/>
    <w:rsid w:val="00CE1B18"/>
    <w:rsid w:val="00CE1F2D"/>
    <w:rsid w:val="00CE2293"/>
    <w:rsid w:val="00CE2B3A"/>
    <w:rsid w:val="00CE3F04"/>
    <w:rsid w:val="00CE434A"/>
    <w:rsid w:val="00CE4A97"/>
    <w:rsid w:val="00CE5DFF"/>
    <w:rsid w:val="00CE5F4F"/>
    <w:rsid w:val="00CE645E"/>
    <w:rsid w:val="00CE6534"/>
    <w:rsid w:val="00CE6C84"/>
    <w:rsid w:val="00CE73E8"/>
    <w:rsid w:val="00CE7B92"/>
    <w:rsid w:val="00CF0441"/>
    <w:rsid w:val="00CF137B"/>
    <w:rsid w:val="00CF13BC"/>
    <w:rsid w:val="00CF1791"/>
    <w:rsid w:val="00CF2507"/>
    <w:rsid w:val="00CF2752"/>
    <w:rsid w:val="00CF2932"/>
    <w:rsid w:val="00CF3028"/>
    <w:rsid w:val="00CF31D0"/>
    <w:rsid w:val="00CF3498"/>
    <w:rsid w:val="00CF436E"/>
    <w:rsid w:val="00CF443F"/>
    <w:rsid w:val="00CF4573"/>
    <w:rsid w:val="00CF4630"/>
    <w:rsid w:val="00CF46BE"/>
    <w:rsid w:val="00CF485B"/>
    <w:rsid w:val="00CF4930"/>
    <w:rsid w:val="00CF5891"/>
    <w:rsid w:val="00CF58E3"/>
    <w:rsid w:val="00CF5ED5"/>
    <w:rsid w:val="00CF627B"/>
    <w:rsid w:val="00D005A8"/>
    <w:rsid w:val="00D02140"/>
    <w:rsid w:val="00D024DB"/>
    <w:rsid w:val="00D04482"/>
    <w:rsid w:val="00D04AF9"/>
    <w:rsid w:val="00D04C7E"/>
    <w:rsid w:val="00D04E27"/>
    <w:rsid w:val="00D056C6"/>
    <w:rsid w:val="00D05EAE"/>
    <w:rsid w:val="00D07741"/>
    <w:rsid w:val="00D079CC"/>
    <w:rsid w:val="00D116B6"/>
    <w:rsid w:val="00D128B0"/>
    <w:rsid w:val="00D13957"/>
    <w:rsid w:val="00D149E9"/>
    <w:rsid w:val="00D15832"/>
    <w:rsid w:val="00D15E6E"/>
    <w:rsid w:val="00D16FD1"/>
    <w:rsid w:val="00D17D0C"/>
    <w:rsid w:val="00D21A28"/>
    <w:rsid w:val="00D22CA2"/>
    <w:rsid w:val="00D243BB"/>
    <w:rsid w:val="00D250E5"/>
    <w:rsid w:val="00D25B95"/>
    <w:rsid w:val="00D3031E"/>
    <w:rsid w:val="00D32C5D"/>
    <w:rsid w:val="00D3315D"/>
    <w:rsid w:val="00D33D24"/>
    <w:rsid w:val="00D33EFA"/>
    <w:rsid w:val="00D34B9D"/>
    <w:rsid w:val="00D35DC2"/>
    <w:rsid w:val="00D35F26"/>
    <w:rsid w:val="00D35F3E"/>
    <w:rsid w:val="00D36192"/>
    <w:rsid w:val="00D3685B"/>
    <w:rsid w:val="00D36E77"/>
    <w:rsid w:val="00D3710A"/>
    <w:rsid w:val="00D373EE"/>
    <w:rsid w:val="00D404DE"/>
    <w:rsid w:val="00D42084"/>
    <w:rsid w:val="00D42303"/>
    <w:rsid w:val="00D437EA"/>
    <w:rsid w:val="00D43C0E"/>
    <w:rsid w:val="00D43CAF"/>
    <w:rsid w:val="00D44580"/>
    <w:rsid w:val="00D448CF"/>
    <w:rsid w:val="00D44B4B"/>
    <w:rsid w:val="00D44C36"/>
    <w:rsid w:val="00D45C1C"/>
    <w:rsid w:val="00D470F5"/>
    <w:rsid w:val="00D47748"/>
    <w:rsid w:val="00D50FBE"/>
    <w:rsid w:val="00D517ED"/>
    <w:rsid w:val="00D528FF"/>
    <w:rsid w:val="00D52A51"/>
    <w:rsid w:val="00D52DD3"/>
    <w:rsid w:val="00D55F3C"/>
    <w:rsid w:val="00D5651D"/>
    <w:rsid w:val="00D56B25"/>
    <w:rsid w:val="00D56E4A"/>
    <w:rsid w:val="00D60E2E"/>
    <w:rsid w:val="00D6135E"/>
    <w:rsid w:val="00D61C77"/>
    <w:rsid w:val="00D62C6A"/>
    <w:rsid w:val="00D6654B"/>
    <w:rsid w:val="00D66698"/>
    <w:rsid w:val="00D703B2"/>
    <w:rsid w:val="00D70D4F"/>
    <w:rsid w:val="00D7119B"/>
    <w:rsid w:val="00D71E54"/>
    <w:rsid w:val="00D723D4"/>
    <w:rsid w:val="00D731BE"/>
    <w:rsid w:val="00D754F6"/>
    <w:rsid w:val="00D75874"/>
    <w:rsid w:val="00D75B04"/>
    <w:rsid w:val="00D76901"/>
    <w:rsid w:val="00D77538"/>
    <w:rsid w:val="00D77BB0"/>
    <w:rsid w:val="00D77E5D"/>
    <w:rsid w:val="00D808CB"/>
    <w:rsid w:val="00D8211F"/>
    <w:rsid w:val="00D825A9"/>
    <w:rsid w:val="00D83AF5"/>
    <w:rsid w:val="00D8414C"/>
    <w:rsid w:val="00D86016"/>
    <w:rsid w:val="00D867F2"/>
    <w:rsid w:val="00D86E56"/>
    <w:rsid w:val="00D877A2"/>
    <w:rsid w:val="00D90CE5"/>
    <w:rsid w:val="00D91B8F"/>
    <w:rsid w:val="00D9344A"/>
    <w:rsid w:val="00D953E8"/>
    <w:rsid w:val="00D9566D"/>
    <w:rsid w:val="00D95841"/>
    <w:rsid w:val="00D9645D"/>
    <w:rsid w:val="00D9747D"/>
    <w:rsid w:val="00DA11F5"/>
    <w:rsid w:val="00DA131C"/>
    <w:rsid w:val="00DA20C7"/>
    <w:rsid w:val="00DA252A"/>
    <w:rsid w:val="00DA2671"/>
    <w:rsid w:val="00DA32FE"/>
    <w:rsid w:val="00DA33EB"/>
    <w:rsid w:val="00DA360C"/>
    <w:rsid w:val="00DA3B27"/>
    <w:rsid w:val="00DA3ECE"/>
    <w:rsid w:val="00DA43F5"/>
    <w:rsid w:val="00DA4481"/>
    <w:rsid w:val="00DA7609"/>
    <w:rsid w:val="00DA790D"/>
    <w:rsid w:val="00DB001B"/>
    <w:rsid w:val="00DB09D7"/>
    <w:rsid w:val="00DB0F87"/>
    <w:rsid w:val="00DB2340"/>
    <w:rsid w:val="00DB25F6"/>
    <w:rsid w:val="00DB452F"/>
    <w:rsid w:val="00DB5405"/>
    <w:rsid w:val="00DB5469"/>
    <w:rsid w:val="00DB5695"/>
    <w:rsid w:val="00DB6FE3"/>
    <w:rsid w:val="00DB7F85"/>
    <w:rsid w:val="00DC0377"/>
    <w:rsid w:val="00DC05A3"/>
    <w:rsid w:val="00DC131F"/>
    <w:rsid w:val="00DC14F0"/>
    <w:rsid w:val="00DC1961"/>
    <w:rsid w:val="00DC2694"/>
    <w:rsid w:val="00DC41CB"/>
    <w:rsid w:val="00DC4775"/>
    <w:rsid w:val="00DC5333"/>
    <w:rsid w:val="00DC5B9B"/>
    <w:rsid w:val="00DC6C14"/>
    <w:rsid w:val="00DC77E8"/>
    <w:rsid w:val="00DD0946"/>
    <w:rsid w:val="00DD1B98"/>
    <w:rsid w:val="00DD2EE0"/>
    <w:rsid w:val="00DD3181"/>
    <w:rsid w:val="00DD425B"/>
    <w:rsid w:val="00DD4F99"/>
    <w:rsid w:val="00DD5184"/>
    <w:rsid w:val="00DD5209"/>
    <w:rsid w:val="00DD6F87"/>
    <w:rsid w:val="00DD7946"/>
    <w:rsid w:val="00DE2A8A"/>
    <w:rsid w:val="00DE4C65"/>
    <w:rsid w:val="00DE4EB0"/>
    <w:rsid w:val="00DE4F0E"/>
    <w:rsid w:val="00DE5622"/>
    <w:rsid w:val="00DE56A2"/>
    <w:rsid w:val="00DE6BAC"/>
    <w:rsid w:val="00DF0727"/>
    <w:rsid w:val="00DF0A33"/>
    <w:rsid w:val="00DF15EE"/>
    <w:rsid w:val="00DF333C"/>
    <w:rsid w:val="00DF34B1"/>
    <w:rsid w:val="00DF3E04"/>
    <w:rsid w:val="00DF3E98"/>
    <w:rsid w:val="00DF5271"/>
    <w:rsid w:val="00DF57E3"/>
    <w:rsid w:val="00DF5A6A"/>
    <w:rsid w:val="00DF6539"/>
    <w:rsid w:val="00DF7E31"/>
    <w:rsid w:val="00E007B5"/>
    <w:rsid w:val="00E00EB5"/>
    <w:rsid w:val="00E01348"/>
    <w:rsid w:val="00E02B91"/>
    <w:rsid w:val="00E04881"/>
    <w:rsid w:val="00E0507F"/>
    <w:rsid w:val="00E0684C"/>
    <w:rsid w:val="00E06C79"/>
    <w:rsid w:val="00E07585"/>
    <w:rsid w:val="00E077D8"/>
    <w:rsid w:val="00E1076D"/>
    <w:rsid w:val="00E11CA5"/>
    <w:rsid w:val="00E126EA"/>
    <w:rsid w:val="00E12908"/>
    <w:rsid w:val="00E12ABA"/>
    <w:rsid w:val="00E12DD4"/>
    <w:rsid w:val="00E134A1"/>
    <w:rsid w:val="00E136D4"/>
    <w:rsid w:val="00E13E78"/>
    <w:rsid w:val="00E13E7E"/>
    <w:rsid w:val="00E14214"/>
    <w:rsid w:val="00E14B43"/>
    <w:rsid w:val="00E14BFA"/>
    <w:rsid w:val="00E14F33"/>
    <w:rsid w:val="00E1577C"/>
    <w:rsid w:val="00E16111"/>
    <w:rsid w:val="00E16938"/>
    <w:rsid w:val="00E16DAE"/>
    <w:rsid w:val="00E17956"/>
    <w:rsid w:val="00E204B3"/>
    <w:rsid w:val="00E204F2"/>
    <w:rsid w:val="00E2072C"/>
    <w:rsid w:val="00E207D2"/>
    <w:rsid w:val="00E21433"/>
    <w:rsid w:val="00E23AEE"/>
    <w:rsid w:val="00E249A7"/>
    <w:rsid w:val="00E25006"/>
    <w:rsid w:val="00E27428"/>
    <w:rsid w:val="00E275E6"/>
    <w:rsid w:val="00E27937"/>
    <w:rsid w:val="00E3089F"/>
    <w:rsid w:val="00E337CD"/>
    <w:rsid w:val="00E33EC0"/>
    <w:rsid w:val="00E34B32"/>
    <w:rsid w:val="00E3525A"/>
    <w:rsid w:val="00E36F54"/>
    <w:rsid w:val="00E37185"/>
    <w:rsid w:val="00E379B7"/>
    <w:rsid w:val="00E40275"/>
    <w:rsid w:val="00E404CA"/>
    <w:rsid w:val="00E4069C"/>
    <w:rsid w:val="00E41178"/>
    <w:rsid w:val="00E41608"/>
    <w:rsid w:val="00E4212D"/>
    <w:rsid w:val="00E42444"/>
    <w:rsid w:val="00E42566"/>
    <w:rsid w:val="00E429AB"/>
    <w:rsid w:val="00E43336"/>
    <w:rsid w:val="00E440A0"/>
    <w:rsid w:val="00E442B2"/>
    <w:rsid w:val="00E44CED"/>
    <w:rsid w:val="00E45658"/>
    <w:rsid w:val="00E46431"/>
    <w:rsid w:val="00E469FA"/>
    <w:rsid w:val="00E500ED"/>
    <w:rsid w:val="00E503B0"/>
    <w:rsid w:val="00E5240A"/>
    <w:rsid w:val="00E52ED8"/>
    <w:rsid w:val="00E533FC"/>
    <w:rsid w:val="00E53C7F"/>
    <w:rsid w:val="00E55912"/>
    <w:rsid w:val="00E55F0C"/>
    <w:rsid w:val="00E5632E"/>
    <w:rsid w:val="00E563F0"/>
    <w:rsid w:val="00E56ECA"/>
    <w:rsid w:val="00E571CA"/>
    <w:rsid w:val="00E57C01"/>
    <w:rsid w:val="00E57E89"/>
    <w:rsid w:val="00E60205"/>
    <w:rsid w:val="00E608BF"/>
    <w:rsid w:val="00E610D2"/>
    <w:rsid w:val="00E612B5"/>
    <w:rsid w:val="00E621D7"/>
    <w:rsid w:val="00E634BB"/>
    <w:rsid w:val="00E63FCD"/>
    <w:rsid w:val="00E65443"/>
    <w:rsid w:val="00E66CC7"/>
    <w:rsid w:val="00E67ECB"/>
    <w:rsid w:val="00E73683"/>
    <w:rsid w:val="00E738F8"/>
    <w:rsid w:val="00E7392D"/>
    <w:rsid w:val="00E73C02"/>
    <w:rsid w:val="00E75257"/>
    <w:rsid w:val="00E77FE0"/>
    <w:rsid w:val="00E80AC4"/>
    <w:rsid w:val="00E80CC0"/>
    <w:rsid w:val="00E81CBF"/>
    <w:rsid w:val="00E81CE9"/>
    <w:rsid w:val="00E835B8"/>
    <w:rsid w:val="00E83786"/>
    <w:rsid w:val="00E83E44"/>
    <w:rsid w:val="00E84FEC"/>
    <w:rsid w:val="00E85AB7"/>
    <w:rsid w:val="00E85F71"/>
    <w:rsid w:val="00E864AE"/>
    <w:rsid w:val="00E87014"/>
    <w:rsid w:val="00E87F47"/>
    <w:rsid w:val="00E90EF6"/>
    <w:rsid w:val="00E90FFA"/>
    <w:rsid w:val="00E9112E"/>
    <w:rsid w:val="00E91416"/>
    <w:rsid w:val="00E9203B"/>
    <w:rsid w:val="00E9464E"/>
    <w:rsid w:val="00E94847"/>
    <w:rsid w:val="00E948A0"/>
    <w:rsid w:val="00E94DB6"/>
    <w:rsid w:val="00E95256"/>
    <w:rsid w:val="00E958F4"/>
    <w:rsid w:val="00E96133"/>
    <w:rsid w:val="00E96869"/>
    <w:rsid w:val="00E970C6"/>
    <w:rsid w:val="00E97A4D"/>
    <w:rsid w:val="00EA0904"/>
    <w:rsid w:val="00EA0FC6"/>
    <w:rsid w:val="00EA215A"/>
    <w:rsid w:val="00EA279C"/>
    <w:rsid w:val="00EA2902"/>
    <w:rsid w:val="00EA2B9F"/>
    <w:rsid w:val="00EA33B6"/>
    <w:rsid w:val="00EA3E04"/>
    <w:rsid w:val="00EA435A"/>
    <w:rsid w:val="00EA4B9A"/>
    <w:rsid w:val="00EA5501"/>
    <w:rsid w:val="00EA7BF7"/>
    <w:rsid w:val="00EA7C33"/>
    <w:rsid w:val="00EB0386"/>
    <w:rsid w:val="00EB069A"/>
    <w:rsid w:val="00EB1D59"/>
    <w:rsid w:val="00EB3C95"/>
    <w:rsid w:val="00EB5B14"/>
    <w:rsid w:val="00EB5ED6"/>
    <w:rsid w:val="00EB6513"/>
    <w:rsid w:val="00EB689F"/>
    <w:rsid w:val="00EB6EF0"/>
    <w:rsid w:val="00EB72B4"/>
    <w:rsid w:val="00EC0561"/>
    <w:rsid w:val="00EC27FD"/>
    <w:rsid w:val="00EC2A52"/>
    <w:rsid w:val="00EC2F45"/>
    <w:rsid w:val="00EC39BF"/>
    <w:rsid w:val="00EC4E3B"/>
    <w:rsid w:val="00EC6953"/>
    <w:rsid w:val="00EC6D5B"/>
    <w:rsid w:val="00ED119F"/>
    <w:rsid w:val="00ED160F"/>
    <w:rsid w:val="00ED1E19"/>
    <w:rsid w:val="00ED2140"/>
    <w:rsid w:val="00ED2626"/>
    <w:rsid w:val="00ED2B81"/>
    <w:rsid w:val="00ED2CE1"/>
    <w:rsid w:val="00ED2FD8"/>
    <w:rsid w:val="00ED37D6"/>
    <w:rsid w:val="00ED4503"/>
    <w:rsid w:val="00ED7738"/>
    <w:rsid w:val="00EE0E81"/>
    <w:rsid w:val="00EE212A"/>
    <w:rsid w:val="00EE2C47"/>
    <w:rsid w:val="00EE30DB"/>
    <w:rsid w:val="00EE33D1"/>
    <w:rsid w:val="00EE4103"/>
    <w:rsid w:val="00EE41BF"/>
    <w:rsid w:val="00EE42EC"/>
    <w:rsid w:val="00EE4690"/>
    <w:rsid w:val="00EE4AC1"/>
    <w:rsid w:val="00EE593D"/>
    <w:rsid w:val="00EE60F7"/>
    <w:rsid w:val="00EE669C"/>
    <w:rsid w:val="00EE682E"/>
    <w:rsid w:val="00EE6863"/>
    <w:rsid w:val="00EE69D5"/>
    <w:rsid w:val="00EF1223"/>
    <w:rsid w:val="00EF1ECF"/>
    <w:rsid w:val="00EF2041"/>
    <w:rsid w:val="00EF230A"/>
    <w:rsid w:val="00EF2B5C"/>
    <w:rsid w:val="00EF2BC2"/>
    <w:rsid w:val="00EF2C2E"/>
    <w:rsid w:val="00EF2F76"/>
    <w:rsid w:val="00EF32B6"/>
    <w:rsid w:val="00EF39F8"/>
    <w:rsid w:val="00EF4D8E"/>
    <w:rsid w:val="00EF5712"/>
    <w:rsid w:val="00EF6678"/>
    <w:rsid w:val="00F013B2"/>
    <w:rsid w:val="00F02265"/>
    <w:rsid w:val="00F02377"/>
    <w:rsid w:val="00F024D6"/>
    <w:rsid w:val="00F02CE5"/>
    <w:rsid w:val="00F03D4B"/>
    <w:rsid w:val="00F07538"/>
    <w:rsid w:val="00F12C75"/>
    <w:rsid w:val="00F12F10"/>
    <w:rsid w:val="00F1483D"/>
    <w:rsid w:val="00F1484D"/>
    <w:rsid w:val="00F168A6"/>
    <w:rsid w:val="00F16995"/>
    <w:rsid w:val="00F16B62"/>
    <w:rsid w:val="00F173C5"/>
    <w:rsid w:val="00F2087E"/>
    <w:rsid w:val="00F20CE8"/>
    <w:rsid w:val="00F23572"/>
    <w:rsid w:val="00F2390F"/>
    <w:rsid w:val="00F23DB3"/>
    <w:rsid w:val="00F25705"/>
    <w:rsid w:val="00F27249"/>
    <w:rsid w:val="00F307D6"/>
    <w:rsid w:val="00F32B9F"/>
    <w:rsid w:val="00F33D58"/>
    <w:rsid w:val="00F36AA7"/>
    <w:rsid w:val="00F37BC5"/>
    <w:rsid w:val="00F40788"/>
    <w:rsid w:val="00F41CC5"/>
    <w:rsid w:val="00F42B5E"/>
    <w:rsid w:val="00F437ED"/>
    <w:rsid w:val="00F43CC7"/>
    <w:rsid w:val="00F43E11"/>
    <w:rsid w:val="00F442E9"/>
    <w:rsid w:val="00F44B71"/>
    <w:rsid w:val="00F45ABF"/>
    <w:rsid w:val="00F47210"/>
    <w:rsid w:val="00F47391"/>
    <w:rsid w:val="00F50457"/>
    <w:rsid w:val="00F50F08"/>
    <w:rsid w:val="00F52C05"/>
    <w:rsid w:val="00F534A7"/>
    <w:rsid w:val="00F55E33"/>
    <w:rsid w:val="00F578FE"/>
    <w:rsid w:val="00F608C1"/>
    <w:rsid w:val="00F60B95"/>
    <w:rsid w:val="00F61DC3"/>
    <w:rsid w:val="00F641FD"/>
    <w:rsid w:val="00F64444"/>
    <w:rsid w:val="00F64AD0"/>
    <w:rsid w:val="00F64FA5"/>
    <w:rsid w:val="00F6564D"/>
    <w:rsid w:val="00F665A5"/>
    <w:rsid w:val="00F67F23"/>
    <w:rsid w:val="00F67FD4"/>
    <w:rsid w:val="00F70683"/>
    <w:rsid w:val="00F711B7"/>
    <w:rsid w:val="00F7267C"/>
    <w:rsid w:val="00F728AB"/>
    <w:rsid w:val="00F749C2"/>
    <w:rsid w:val="00F751B6"/>
    <w:rsid w:val="00F76317"/>
    <w:rsid w:val="00F76D59"/>
    <w:rsid w:val="00F7731C"/>
    <w:rsid w:val="00F77759"/>
    <w:rsid w:val="00F80C14"/>
    <w:rsid w:val="00F812B3"/>
    <w:rsid w:val="00F81404"/>
    <w:rsid w:val="00F81972"/>
    <w:rsid w:val="00F822C3"/>
    <w:rsid w:val="00F82815"/>
    <w:rsid w:val="00F82C78"/>
    <w:rsid w:val="00F83361"/>
    <w:rsid w:val="00F83BDC"/>
    <w:rsid w:val="00F85EC2"/>
    <w:rsid w:val="00F86B99"/>
    <w:rsid w:val="00F878E0"/>
    <w:rsid w:val="00F87F72"/>
    <w:rsid w:val="00F90159"/>
    <w:rsid w:val="00F9097E"/>
    <w:rsid w:val="00F91C6A"/>
    <w:rsid w:val="00F9200D"/>
    <w:rsid w:val="00F92324"/>
    <w:rsid w:val="00F932C9"/>
    <w:rsid w:val="00F93498"/>
    <w:rsid w:val="00F94287"/>
    <w:rsid w:val="00F94661"/>
    <w:rsid w:val="00F94A2E"/>
    <w:rsid w:val="00F94C8D"/>
    <w:rsid w:val="00F96227"/>
    <w:rsid w:val="00F965C3"/>
    <w:rsid w:val="00F97278"/>
    <w:rsid w:val="00F97527"/>
    <w:rsid w:val="00F97BE7"/>
    <w:rsid w:val="00FA0E86"/>
    <w:rsid w:val="00FA1C6E"/>
    <w:rsid w:val="00FA2272"/>
    <w:rsid w:val="00FA2B44"/>
    <w:rsid w:val="00FA2FAA"/>
    <w:rsid w:val="00FA407C"/>
    <w:rsid w:val="00FA41A4"/>
    <w:rsid w:val="00FA55E6"/>
    <w:rsid w:val="00FA590A"/>
    <w:rsid w:val="00FA6017"/>
    <w:rsid w:val="00FA6E09"/>
    <w:rsid w:val="00FA6FB3"/>
    <w:rsid w:val="00FA75F0"/>
    <w:rsid w:val="00FA7D86"/>
    <w:rsid w:val="00FB0493"/>
    <w:rsid w:val="00FB2CA2"/>
    <w:rsid w:val="00FB3C2B"/>
    <w:rsid w:val="00FB3E0A"/>
    <w:rsid w:val="00FB3E91"/>
    <w:rsid w:val="00FB4349"/>
    <w:rsid w:val="00FB44B4"/>
    <w:rsid w:val="00FB5CB3"/>
    <w:rsid w:val="00FB5F5C"/>
    <w:rsid w:val="00FB7EA9"/>
    <w:rsid w:val="00FC0100"/>
    <w:rsid w:val="00FC0169"/>
    <w:rsid w:val="00FC0B03"/>
    <w:rsid w:val="00FC0E77"/>
    <w:rsid w:val="00FC19FB"/>
    <w:rsid w:val="00FC2A58"/>
    <w:rsid w:val="00FC2D5E"/>
    <w:rsid w:val="00FC5349"/>
    <w:rsid w:val="00FC61B0"/>
    <w:rsid w:val="00FC6DF3"/>
    <w:rsid w:val="00FD0807"/>
    <w:rsid w:val="00FD0B51"/>
    <w:rsid w:val="00FD17BC"/>
    <w:rsid w:val="00FD1BF8"/>
    <w:rsid w:val="00FD38C8"/>
    <w:rsid w:val="00FD4262"/>
    <w:rsid w:val="00FD5A9B"/>
    <w:rsid w:val="00FD610D"/>
    <w:rsid w:val="00FD6674"/>
    <w:rsid w:val="00FE083B"/>
    <w:rsid w:val="00FE18C0"/>
    <w:rsid w:val="00FE18C2"/>
    <w:rsid w:val="00FE1F98"/>
    <w:rsid w:val="00FE33A6"/>
    <w:rsid w:val="00FE33C5"/>
    <w:rsid w:val="00FE3CFD"/>
    <w:rsid w:val="00FE49CA"/>
    <w:rsid w:val="00FE5B2C"/>
    <w:rsid w:val="00FE683A"/>
    <w:rsid w:val="00FE6B19"/>
    <w:rsid w:val="00FE6B72"/>
    <w:rsid w:val="00FE6BA6"/>
    <w:rsid w:val="00FF0EF7"/>
    <w:rsid w:val="00FF1C8C"/>
    <w:rsid w:val="00FF257C"/>
    <w:rsid w:val="00FF50C0"/>
    <w:rsid w:val="00FF583D"/>
    <w:rsid w:val="00FF616A"/>
    <w:rsid w:val="00FF62D5"/>
    <w:rsid w:val="00FF6B35"/>
    <w:rsid w:val="00FF70CB"/>
    <w:rsid w:val="00FF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BD4A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imes New Roman" w:hAnsi="Tahoma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C63F0B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numPr>
        <w:numId w:val="11"/>
      </w:numPr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numPr>
        <w:ilvl w:val="1"/>
        <w:numId w:val="11"/>
      </w:numPr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numPr>
        <w:ilvl w:val="2"/>
        <w:numId w:val="11"/>
      </w:numPr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numPr>
        <w:ilvl w:val="3"/>
        <w:numId w:val="11"/>
      </w:numPr>
      <w:spacing w:before="200"/>
      <w:outlineLvl w:val="3"/>
    </w:pPr>
    <w:rPr>
      <w:bCs/>
      <w:iCs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numPr>
        <w:ilvl w:val="4"/>
        <w:numId w:val="11"/>
      </w:numPr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numPr>
        <w:ilvl w:val="5"/>
        <w:numId w:val="11"/>
      </w:numPr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numPr>
        <w:ilvl w:val="6"/>
        <w:numId w:val="11"/>
      </w:numPr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numPr>
        <w:ilvl w:val="7"/>
        <w:numId w:val="11"/>
      </w:numPr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numPr>
        <w:ilvl w:val="8"/>
        <w:numId w:val="11"/>
      </w:numPr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uiPriority w:val="59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uiPriority w:val="99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uiPriority w:val="99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66CA2"/>
    <w:pPr>
      <w:spacing w:before="60" w:after="60" w:line="240" w:lineRule="auto"/>
    </w:pPr>
    <w:rPr>
      <w:rFonts w:ascii="Verdana" w:eastAsia="Calibri" w:hAnsi="Verdana"/>
      <w:sz w:val="20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66CA2"/>
    <w:rPr>
      <w:rFonts w:ascii="Verdana" w:eastAsia="Calibri" w:hAnsi="Verdana"/>
      <w:sz w:val="20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uiPriority w:val="99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343B78"/>
    <w:rPr>
      <w:rFonts w:asciiTheme="minorHAnsi" w:hAnsiTheme="minorHAnsi"/>
      <w:color w:val="000000" w:themeColor="text1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Theme="minorHAnsi" w:hAnsiTheme="minorHAnsi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  <w:style w:type="paragraph" w:styleId="afffe">
    <w:name w:val="No Spacing"/>
    <w:uiPriority w:val="1"/>
    <w:qFormat/>
    <w:rsid w:val="002206FA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5"/>
    <w:rsid w:val="00E970C6"/>
  </w:style>
  <w:style w:type="paragraph" w:customStyle="1" w:styleId="16">
    <w:name w:val="Цитата1"/>
    <w:basedOn w:val="a4"/>
    <w:qFormat/>
    <w:rsid w:val="005D7E60"/>
    <w:pPr>
      <w:pBdr>
        <w:left w:val="threeDEmboss" w:sz="24" w:space="4" w:color="auto"/>
      </w:pBdr>
      <w:ind w:left="43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imes New Roman" w:hAnsi="Tahoma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C63F0B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numPr>
        <w:numId w:val="11"/>
      </w:numPr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numPr>
        <w:ilvl w:val="1"/>
        <w:numId w:val="11"/>
      </w:numPr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numPr>
        <w:ilvl w:val="2"/>
        <w:numId w:val="11"/>
      </w:numPr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numPr>
        <w:ilvl w:val="3"/>
        <w:numId w:val="11"/>
      </w:numPr>
      <w:spacing w:before="200"/>
      <w:outlineLvl w:val="3"/>
    </w:pPr>
    <w:rPr>
      <w:bCs/>
      <w:iCs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numPr>
        <w:ilvl w:val="4"/>
        <w:numId w:val="11"/>
      </w:numPr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numPr>
        <w:ilvl w:val="5"/>
        <w:numId w:val="11"/>
      </w:numPr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numPr>
        <w:ilvl w:val="6"/>
        <w:numId w:val="11"/>
      </w:numPr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numPr>
        <w:ilvl w:val="7"/>
        <w:numId w:val="11"/>
      </w:numPr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numPr>
        <w:ilvl w:val="8"/>
        <w:numId w:val="11"/>
      </w:numPr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uiPriority w:val="59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uiPriority w:val="99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uiPriority w:val="99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66CA2"/>
    <w:pPr>
      <w:spacing w:before="60" w:after="60" w:line="240" w:lineRule="auto"/>
    </w:pPr>
    <w:rPr>
      <w:rFonts w:ascii="Verdana" w:eastAsia="Calibri" w:hAnsi="Verdana"/>
      <w:sz w:val="20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66CA2"/>
    <w:rPr>
      <w:rFonts w:ascii="Verdana" w:eastAsia="Calibri" w:hAnsi="Verdana"/>
      <w:sz w:val="20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uiPriority w:val="99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343B78"/>
    <w:rPr>
      <w:rFonts w:asciiTheme="minorHAnsi" w:hAnsiTheme="minorHAnsi"/>
      <w:color w:val="000000" w:themeColor="text1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Theme="minorHAnsi" w:hAnsiTheme="minorHAnsi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  <w:style w:type="paragraph" w:styleId="afffe">
    <w:name w:val="No Spacing"/>
    <w:uiPriority w:val="1"/>
    <w:qFormat/>
    <w:rsid w:val="002206FA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5"/>
    <w:rsid w:val="00E970C6"/>
  </w:style>
  <w:style w:type="paragraph" w:customStyle="1" w:styleId="16">
    <w:name w:val="Цитата1"/>
    <w:basedOn w:val="a4"/>
    <w:qFormat/>
    <w:rsid w:val="005D7E60"/>
    <w:pPr>
      <w:pBdr>
        <w:left w:val="threeDEmboss" w:sz="24" w:space="4" w:color="auto"/>
      </w:pBdr>
      <w:ind w:left="4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803BFFBDD2944B89A0C997962F743A" ma:contentTypeVersion="0" ma:contentTypeDescription="Создание документа." ma:contentTypeScope="" ma:versionID="77a7f095c2d037087e7cc6ffebffbd7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426CA6D6-CAF6-4E2C-84AC-68300C3A130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F23ADA2-622E-4DDA-BAD1-E59576D89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784871-D389-42B9-B27B-AEFE32E9A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A277A9F-4FF3-4EE5-B021-D8AF7C193BA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CDB83F4-947B-455A-BFA4-EBEC1CF3E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655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RapidSoft</Company>
  <LinksUpToDate>false</LinksUpToDate>
  <CharactersWithSpaces>4381</CharactersWithSpaces>
  <SharedDoc>false</SharedDoc>
  <HLinks>
    <vt:vector size="30" baseType="variant"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_Toc291758431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_Toc291758430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_Toc291758429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_Toc291758428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_Toc291758427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Shokurov</dc:creator>
  <cp:lastModifiedBy>Белозерова Татьяна Викторовна</cp:lastModifiedBy>
  <cp:revision>3</cp:revision>
  <cp:lastPrinted>2014-10-29T11:18:00Z</cp:lastPrinted>
  <dcterms:created xsi:type="dcterms:W3CDTF">2015-02-19T11:40:00Z</dcterms:created>
  <dcterms:modified xsi:type="dcterms:W3CDTF">2015-02-19T11:48:00Z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0x01010093803BFFBDD2944B89A0C997962F743A</vt:lpwstr>
  </property>
</Properties>
</file>