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2CC" w:rsidRPr="009172CC" w:rsidRDefault="009172CC" w:rsidP="009172CC">
      <w:pPr>
        <w:pStyle w:val="1"/>
        <w:rPr>
          <w:rStyle w:val="a8"/>
        </w:rPr>
      </w:pPr>
      <w:r w:rsidRPr="009172CC">
        <w:rPr>
          <w:rStyle w:val="a8"/>
        </w:rPr>
        <w:t>Требования из документа «ЗАЯВКА № 7038 НА ТЕХНОЛОГИЧЕСКУЮ ЗАДАЧУ»</w:t>
      </w:r>
    </w:p>
    <w:p w:rsidR="009172CC" w:rsidRDefault="009172CC" w:rsidP="00892519">
      <w:pPr>
        <w:rPr>
          <w:rFonts w:ascii="Arial" w:eastAsia="Times New Roman" w:hAnsi="Arial" w:cs="Arial"/>
          <w:sz w:val="20"/>
          <w:szCs w:val="20"/>
        </w:rPr>
      </w:pPr>
    </w:p>
    <w:p w:rsidR="009172CC" w:rsidRDefault="009172CC" w:rsidP="00892519">
      <w:pPr>
        <w:rPr>
          <w:rFonts w:ascii="Arial" w:eastAsia="Times New Roman" w:hAnsi="Arial" w:cs="Arial"/>
          <w:sz w:val="20"/>
          <w:szCs w:val="20"/>
        </w:rPr>
      </w:pP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9172CC" w:rsidRPr="00E734FC" w:rsidTr="00907041">
        <w:trPr>
          <w:cantSplit/>
          <w:trHeight w:val="3154"/>
        </w:trPr>
        <w:tc>
          <w:tcPr>
            <w:tcW w:w="9900" w:type="dxa"/>
            <w:tcBorders>
              <w:right w:val="single" w:sz="4" w:space="0" w:color="auto"/>
            </w:tcBorders>
          </w:tcPr>
          <w:p w:rsidR="009172CC" w:rsidRPr="00E734FC" w:rsidRDefault="009172CC" w:rsidP="00C757DC">
            <w:p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 xml:space="preserve">Реализация задачи связана с реализацией </w:t>
            </w:r>
            <w:r>
              <w:rPr>
                <w:sz w:val="18"/>
                <w:szCs w:val="18"/>
                <w:lang w:val="en-US"/>
              </w:rPr>
              <w:t>BR</w:t>
            </w:r>
            <w:r w:rsidRPr="00E734FC">
              <w:rPr>
                <w:sz w:val="18"/>
                <w:szCs w:val="18"/>
              </w:rPr>
              <w:t xml:space="preserve"> по окраске бонусов. </w:t>
            </w:r>
          </w:p>
          <w:p w:rsidR="009172CC" w:rsidRPr="00E734FC" w:rsidRDefault="009172CC" w:rsidP="00C757DC">
            <w:pPr>
              <w:rPr>
                <w:sz w:val="18"/>
                <w:szCs w:val="18"/>
              </w:rPr>
            </w:pPr>
          </w:p>
          <w:p w:rsidR="009172CC" w:rsidRPr="00E734FC" w:rsidRDefault="009172CC" w:rsidP="00C757DC">
            <w:p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>Необходимо реализовать возможность перевода бонус</w:t>
            </w:r>
            <w:r>
              <w:rPr>
                <w:sz w:val="18"/>
                <w:szCs w:val="18"/>
              </w:rPr>
              <w:t>ов</w:t>
            </w:r>
            <w:r w:rsidRPr="00E734FC">
              <w:rPr>
                <w:sz w:val="18"/>
                <w:szCs w:val="18"/>
              </w:rPr>
              <w:t xml:space="preserve"> другому участнику </w:t>
            </w:r>
            <w:r>
              <w:rPr>
                <w:sz w:val="18"/>
                <w:szCs w:val="18"/>
              </w:rPr>
              <w:t>программы</w:t>
            </w:r>
            <w:r w:rsidRPr="00E734FC">
              <w:rPr>
                <w:sz w:val="18"/>
                <w:szCs w:val="18"/>
              </w:rPr>
              <w:t xml:space="preserve"> Коллекция.</w:t>
            </w:r>
          </w:p>
          <w:p w:rsidR="009172CC" w:rsidRPr="00E734FC" w:rsidRDefault="009172CC" w:rsidP="00C757DC">
            <w:pPr>
              <w:rPr>
                <w:sz w:val="18"/>
                <w:szCs w:val="18"/>
              </w:rPr>
            </w:pPr>
          </w:p>
          <w:p w:rsidR="009172CC" w:rsidRPr="00E734FC" w:rsidRDefault="009172CC" w:rsidP="00C757DC">
            <w:pPr>
              <w:rPr>
                <w:b/>
                <w:sz w:val="18"/>
                <w:szCs w:val="18"/>
              </w:rPr>
            </w:pPr>
            <w:r w:rsidRPr="00E734FC">
              <w:rPr>
                <w:b/>
                <w:sz w:val="18"/>
                <w:szCs w:val="18"/>
              </w:rPr>
              <w:t>Требования к процессу перевода:</w:t>
            </w:r>
          </w:p>
          <w:p w:rsidR="009172CC" w:rsidRDefault="009172CC" w:rsidP="009172CC">
            <w:pPr>
              <w:pStyle w:val="a3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Банк поступает от сайта информация по переводам с валидными номерами телефонов следующего содержания по каждой заявке:</w:t>
            </w:r>
          </w:p>
          <w:p w:rsidR="009172CC" w:rsidRDefault="009172CC" w:rsidP="009172CC">
            <w:pPr>
              <w:pStyle w:val="a3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телефона клиента-отправителя</w:t>
            </w:r>
          </w:p>
          <w:p w:rsidR="009172CC" w:rsidRDefault="009172CC" w:rsidP="009172CC">
            <w:pPr>
              <w:pStyle w:val="a3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телефона клиента-получателя</w:t>
            </w:r>
          </w:p>
          <w:p w:rsidR="009172CC" w:rsidRPr="00975601" w:rsidRDefault="009172CC" w:rsidP="009172CC">
            <w:pPr>
              <w:pStyle w:val="a3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975601">
              <w:rPr>
                <w:sz w:val="18"/>
                <w:szCs w:val="18"/>
              </w:rPr>
              <w:t>Количество бонусов для перевода</w:t>
            </w:r>
          </w:p>
          <w:p w:rsidR="009172CC" w:rsidRDefault="009172CC" w:rsidP="009172CC">
            <w:pPr>
              <w:pStyle w:val="a3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>Банк производит проверку на предмет:</w:t>
            </w:r>
          </w:p>
          <w:p w:rsidR="009172CC" w:rsidRPr="00E734FC" w:rsidRDefault="009172CC" w:rsidP="009172CC">
            <w:pPr>
              <w:pStyle w:val="a3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 xml:space="preserve">возможности разрешить перевод в рамках </w:t>
            </w:r>
            <w:r w:rsidRPr="00E734FC">
              <w:rPr>
                <w:b/>
                <w:sz w:val="18"/>
                <w:szCs w:val="18"/>
              </w:rPr>
              <w:t xml:space="preserve">Ограничений к процессу перевода </w:t>
            </w:r>
            <w:r w:rsidRPr="00E734FC">
              <w:rPr>
                <w:sz w:val="18"/>
                <w:szCs w:val="18"/>
              </w:rPr>
              <w:t>(см. ниже)</w:t>
            </w:r>
          </w:p>
          <w:p w:rsidR="009172CC" w:rsidRPr="00E734FC" w:rsidRDefault="009172CC" w:rsidP="009172CC">
            <w:pPr>
              <w:pStyle w:val="a3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 xml:space="preserve">наличия у клиента-отправителя достаточного количества </w:t>
            </w:r>
            <w:r>
              <w:rPr>
                <w:sz w:val="18"/>
                <w:szCs w:val="18"/>
              </w:rPr>
              <w:t xml:space="preserve">доступных к использованию </w:t>
            </w:r>
            <w:proofErr w:type="spellStart"/>
            <w:r w:rsidRPr="00E734FC">
              <w:rPr>
                <w:sz w:val="18"/>
                <w:szCs w:val="18"/>
                <w:u w:val="single"/>
              </w:rPr>
              <w:t>незахолдированных</w:t>
            </w:r>
            <w:proofErr w:type="spellEnd"/>
            <w:r w:rsidRPr="00E734FC">
              <w:rPr>
                <w:sz w:val="18"/>
                <w:szCs w:val="18"/>
              </w:rPr>
              <w:t xml:space="preserve"> бонусов. </w:t>
            </w:r>
          </w:p>
          <w:p w:rsidR="009172CC" w:rsidRDefault="009172CC" w:rsidP="00C757DC">
            <w:pPr>
              <w:pStyle w:val="a3"/>
              <w:rPr>
                <w:sz w:val="18"/>
                <w:szCs w:val="18"/>
              </w:rPr>
            </w:pPr>
          </w:p>
          <w:p w:rsidR="009172CC" w:rsidRDefault="009172CC" w:rsidP="009172CC">
            <w:pPr>
              <w:pStyle w:val="a3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передает на сайт информацию по итогам проверки со статусом перевода:</w:t>
            </w:r>
          </w:p>
          <w:p w:rsidR="009172CC" w:rsidRDefault="009172CC" w:rsidP="009172CC">
            <w:pPr>
              <w:pStyle w:val="a3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«перевод одобрен»</w:t>
            </w:r>
          </w:p>
          <w:p w:rsidR="009172CC" w:rsidRDefault="009172CC" w:rsidP="009172CC">
            <w:pPr>
              <w:pStyle w:val="a3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«отказ в переводе: отсутствие достаточного количества бонусов»</w:t>
            </w:r>
          </w:p>
          <w:p w:rsidR="009172CC" w:rsidRDefault="009172CC" w:rsidP="009172CC">
            <w:pPr>
              <w:pStyle w:val="a3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«отказ в переводе: отсутствия нужного количества бонусов с достаточным сроком действия»</w:t>
            </w:r>
          </w:p>
          <w:p w:rsidR="009172CC" w:rsidRDefault="009172CC" w:rsidP="009172CC">
            <w:pPr>
              <w:pStyle w:val="a3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«отказ в переводе: исчерпан максимальный суточный лимит»</w:t>
            </w:r>
          </w:p>
          <w:p w:rsidR="009172CC" w:rsidRPr="00E734FC" w:rsidRDefault="009172CC" w:rsidP="009172CC">
            <w:pPr>
              <w:pStyle w:val="a3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«отказ в переводе: исчерпан максимальный месячн</w:t>
            </w:r>
            <w:bookmarkStart w:id="0" w:name="_GoBack"/>
            <w:bookmarkEnd w:id="0"/>
            <w:r>
              <w:rPr>
                <w:sz w:val="18"/>
                <w:szCs w:val="18"/>
              </w:rPr>
              <w:t>ый лимит»</w:t>
            </w:r>
          </w:p>
          <w:p w:rsidR="009172CC" w:rsidRPr="00E734FC" w:rsidRDefault="009172CC" w:rsidP="00C757DC">
            <w:pPr>
              <w:rPr>
                <w:sz w:val="18"/>
                <w:szCs w:val="18"/>
              </w:rPr>
            </w:pPr>
          </w:p>
          <w:p w:rsidR="009172CC" w:rsidRPr="00E734FC" w:rsidRDefault="009172CC" w:rsidP="009172CC">
            <w:pPr>
              <w:pStyle w:val="a3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заявкам со статусом «перевод одобрен» Банк ожидает от сайта информации о</w:t>
            </w:r>
            <w:r w:rsidRPr="00E734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подтверждении клиентом-отправителем параметров перевода. После получения подтверждения </w:t>
            </w:r>
            <w:r w:rsidRPr="00E734FC">
              <w:rPr>
                <w:sz w:val="18"/>
                <w:szCs w:val="18"/>
              </w:rPr>
              <w:t>Банк совершает последовательно следующие действия:</w:t>
            </w:r>
          </w:p>
          <w:p w:rsidR="009172CC" w:rsidRPr="00E734FC" w:rsidRDefault="009172CC" w:rsidP="009172CC">
            <w:pPr>
              <w:pStyle w:val="a3"/>
              <w:numPr>
                <w:ilvl w:val="0"/>
                <w:numId w:val="9"/>
              </w:numPr>
              <w:ind w:left="981" w:hanging="283"/>
              <w:rPr>
                <w:sz w:val="18"/>
                <w:szCs w:val="18"/>
              </w:rPr>
            </w:pPr>
            <w:proofErr w:type="spellStart"/>
            <w:r w:rsidRPr="00E734FC">
              <w:rPr>
                <w:sz w:val="18"/>
                <w:szCs w:val="18"/>
              </w:rPr>
              <w:t>холдирует</w:t>
            </w:r>
            <w:proofErr w:type="spellEnd"/>
            <w:r w:rsidRPr="00E734FC">
              <w:rPr>
                <w:sz w:val="18"/>
                <w:szCs w:val="18"/>
              </w:rPr>
              <w:t xml:space="preserve"> на счете клиента-отправителя сумму бонусов, указанную в форме перевода</w:t>
            </w:r>
          </w:p>
          <w:p w:rsidR="009172CC" w:rsidRPr="00E734FC" w:rsidRDefault="009172CC" w:rsidP="009172CC">
            <w:pPr>
              <w:pStyle w:val="a3"/>
              <w:numPr>
                <w:ilvl w:val="0"/>
                <w:numId w:val="9"/>
              </w:numPr>
              <w:ind w:left="981" w:hanging="283"/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 xml:space="preserve">производит перевод </w:t>
            </w:r>
            <w:proofErr w:type="spellStart"/>
            <w:r w:rsidRPr="00E734FC">
              <w:rPr>
                <w:sz w:val="18"/>
                <w:szCs w:val="18"/>
              </w:rPr>
              <w:t>захолдированных</w:t>
            </w:r>
            <w:proofErr w:type="spellEnd"/>
            <w:r w:rsidRPr="00E734FC">
              <w:rPr>
                <w:sz w:val="18"/>
                <w:szCs w:val="18"/>
              </w:rPr>
              <w:t xml:space="preserve"> бонусов клиенту-получателю</w:t>
            </w:r>
          </w:p>
          <w:p w:rsidR="009172CC" w:rsidRPr="00E734FC" w:rsidRDefault="009172CC" w:rsidP="009172CC">
            <w:pPr>
              <w:pStyle w:val="a3"/>
              <w:numPr>
                <w:ilvl w:val="0"/>
                <w:numId w:val="9"/>
              </w:numPr>
              <w:ind w:left="981" w:hanging="283"/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>оценивает успешность перевода и в зависимости от результата совершает следующие действия:</w:t>
            </w:r>
          </w:p>
          <w:p w:rsidR="009172CC" w:rsidRPr="00E734FC" w:rsidRDefault="009172CC" w:rsidP="009172CC">
            <w:pPr>
              <w:pStyle w:val="a3"/>
              <w:numPr>
                <w:ilvl w:val="0"/>
                <w:numId w:val="10"/>
              </w:numPr>
              <w:ind w:left="1265" w:hanging="284"/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>если перевод осуществлен успешно, то направляет на сайт информацию о списании бонусов со счета клиента-отправителя и начислении бонусов на счет клиента-получателя.</w:t>
            </w:r>
          </w:p>
          <w:p w:rsidR="009172CC" w:rsidRPr="00E734FC" w:rsidRDefault="009172CC" w:rsidP="009172CC">
            <w:pPr>
              <w:pStyle w:val="a3"/>
              <w:numPr>
                <w:ilvl w:val="0"/>
                <w:numId w:val="10"/>
              </w:numPr>
              <w:ind w:left="1265" w:hanging="284"/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 xml:space="preserve">если перевод не осуществлен, то Банк </w:t>
            </w:r>
            <w:proofErr w:type="spellStart"/>
            <w:r w:rsidRPr="00E734FC">
              <w:rPr>
                <w:sz w:val="18"/>
                <w:szCs w:val="18"/>
              </w:rPr>
              <w:t>расхолдирует</w:t>
            </w:r>
            <w:proofErr w:type="spellEnd"/>
            <w:r w:rsidRPr="00E734FC">
              <w:rPr>
                <w:sz w:val="18"/>
                <w:szCs w:val="18"/>
              </w:rPr>
              <w:t xml:space="preserve"> бонусы на счете клиента и направляет информацию об этом на сайт</w:t>
            </w:r>
          </w:p>
          <w:p w:rsidR="009172CC" w:rsidRPr="00E734FC" w:rsidRDefault="009172CC" w:rsidP="00C757DC">
            <w:pPr>
              <w:rPr>
                <w:sz w:val="18"/>
                <w:szCs w:val="18"/>
              </w:rPr>
            </w:pPr>
          </w:p>
          <w:p w:rsidR="009172CC" w:rsidRPr="00E734FC" w:rsidRDefault="009172CC" w:rsidP="009172CC">
            <w:pPr>
              <w:pStyle w:val="a3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>Сайт отвечает, а Банк принимает ответ от сайта с результатами обработки данных на сайте (</w:t>
            </w:r>
            <w:proofErr w:type="gramStart"/>
            <w:r w:rsidRPr="00E734FC">
              <w:rPr>
                <w:sz w:val="18"/>
                <w:szCs w:val="18"/>
              </w:rPr>
              <w:t>списаны</w:t>
            </w:r>
            <w:proofErr w:type="gramEnd"/>
            <w:r w:rsidRPr="00E734FC">
              <w:rPr>
                <w:sz w:val="18"/>
                <w:szCs w:val="18"/>
              </w:rPr>
              <w:t xml:space="preserve"> / начислены / </w:t>
            </w:r>
            <w:proofErr w:type="spellStart"/>
            <w:r w:rsidRPr="00E734FC">
              <w:rPr>
                <w:sz w:val="18"/>
                <w:szCs w:val="18"/>
              </w:rPr>
              <w:t>захолдированы</w:t>
            </w:r>
            <w:proofErr w:type="spellEnd"/>
            <w:r w:rsidRPr="00E734FC">
              <w:rPr>
                <w:sz w:val="18"/>
                <w:szCs w:val="18"/>
              </w:rPr>
              <w:t xml:space="preserve"> / </w:t>
            </w:r>
            <w:proofErr w:type="spellStart"/>
            <w:r w:rsidRPr="00E734FC">
              <w:rPr>
                <w:sz w:val="18"/>
                <w:szCs w:val="18"/>
              </w:rPr>
              <w:t>расхолдированы</w:t>
            </w:r>
            <w:proofErr w:type="spellEnd"/>
            <w:r w:rsidRPr="00E734FC">
              <w:rPr>
                <w:sz w:val="18"/>
                <w:szCs w:val="18"/>
              </w:rPr>
              <w:t xml:space="preserve"> ли бонусы) </w:t>
            </w:r>
          </w:p>
          <w:p w:rsidR="009172CC" w:rsidRPr="00E734FC" w:rsidRDefault="009172CC" w:rsidP="00C757DC">
            <w:pPr>
              <w:pStyle w:val="a3"/>
              <w:rPr>
                <w:sz w:val="18"/>
                <w:szCs w:val="18"/>
              </w:rPr>
            </w:pPr>
          </w:p>
          <w:p w:rsidR="009172CC" w:rsidRPr="00E734FC" w:rsidRDefault="009172CC" w:rsidP="00C757DC">
            <w:pPr>
              <w:pStyle w:val="a3"/>
              <w:rPr>
                <w:sz w:val="18"/>
                <w:szCs w:val="18"/>
              </w:rPr>
            </w:pPr>
          </w:p>
          <w:p w:rsidR="009172CC" w:rsidRPr="00E734FC" w:rsidRDefault="009172CC" w:rsidP="00C757DC">
            <w:pPr>
              <w:rPr>
                <w:b/>
                <w:sz w:val="18"/>
                <w:szCs w:val="18"/>
              </w:rPr>
            </w:pPr>
            <w:r w:rsidRPr="00E734FC">
              <w:rPr>
                <w:b/>
                <w:sz w:val="18"/>
                <w:szCs w:val="18"/>
              </w:rPr>
              <w:t>Ограничения к процессу перевода:</w:t>
            </w:r>
          </w:p>
          <w:p w:rsidR="009172CC" w:rsidRPr="00E734FC" w:rsidRDefault="009172CC" w:rsidP="009172CC">
            <w:pPr>
              <w:pStyle w:val="a3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 xml:space="preserve">Клиент может перевести </w:t>
            </w:r>
            <w:r>
              <w:rPr>
                <w:sz w:val="18"/>
                <w:szCs w:val="18"/>
              </w:rPr>
              <w:t>бонусы</w:t>
            </w:r>
            <w:r w:rsidRPr="00E734FC">
              <w:rPr>
                <w:sz w:val="18"/>
                <w:szCs w:val="18"/>
              </w:rPr>
              <w:t xml:space="preserve">, срок действия которых заканчивается не менее чем через Х </w:t>
            </w:r>
            <w:proofErr w:type="spellStart"/>
            <w:r w:rsidRPr="00E734FC">
              <w:rPr>
                <w:sz w:val="18"/>
                <w:szCs w:val="18"/>
              </w:rPr>
              <w:t>мес</w:t>
            </w:r>
            <w:proofErr w:type="spellEnd"/>
            <w:r w:rsidRPr="00E734FC">
              <w:rPr>
                <w:sz w:val="18"/>
                <w:szCs w:val="18"/>
              </w:rPr>
              <w:t xml:space="preserve">*. (в целях снижения вероятности сгорания переведенных </w:t>
            </w:r>
            <w:r>
              <w:rPr>
                <w:sz w:val="18"/>
                <w:szCs w:val="18"/>
              </w:rPr>
              <w:t>бонусов</w:t>
            </w:r>
            <w:r w:rsidRPr="00E734FC">
              <w:rPr>
                <w:sz w:val="18"/>
                <w:szCs w:val="18"/>
              </w:rPr>
              <w:t xml:space="preserve"> до того, как клиент-получатель сможет ими воспользоваться)</w:t>
            </w:r>
          </w:p>
          <w:p w:rsidR="009172CC" w:rsidRPr="00E734FC" w:rsidRDefault="009172CC" w:rsidP="00C757DC">
            <w:p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 xml:space="preserve">* При переводе бонусов в системе хранится их срок действия и источник начисления (для корректной </w:t>
            </w:r>
            <w:proofErr w:type="spellStart"/>
            <w:r w:rsidRPr="00E734FC">
              <w:rPr>
                <w:sz w:val="18"/>
                <w:szCs w:val="18"/>
              </w:rPr>
              <w:t>аллокации</w:t>
            </w:r>
            <w:proofErr w:type="spellEnd"/>
            <w:r w:rsidRPr="00E734FC">
              <w:rPr>
                <w:sz w:val="18"/>
                <w:szCs w:val="18"/>
              </w:rPr>
              <w:t xml:space="preserve"> расходов) На сайте срок действия переведенных бонусов отображается </w:t>
            </w:r>
            <w:proofErr w:type="gramStart"/>
            <w:r w:rsidRPr="00E734FC">
              <w:rPr>
                <w:sz w:val="18"/>
                <w:szCs w:val="18"/>
              </w:rPr>
              <w:t>согласно</w:t>
            </w:r>
            <w:proofErr w:type="gramEnd"/>
            <w:r w:rsidRPr="00E734FC">
              <w:rPr>
                <w:sz w:val="18"/>
                <w:szCs w:val="18"/>
              </w:rPr>
              <w:t xml:space="preserve"> общей логики отображения сроков действия бонусов.</w:t>
            </w:r>
          </w:p>
          <w:p w:rsidR="009172CC" w:rsidRPr="00E734FC" w:rsidRDefault="009172CC" w:rsidP="009172CC">
            <w:pPr>
              <w:pStyle w:val="a3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 xml:space="preserve">Клиент может перевести в сутки не более чем Х </w:t>
            </w:r>
            <w:r>
              <w:rPr>
                <w:sz w:val="18"/>
                <w:szCs w:val="18"/>
              </w:rPr>
              <w:t>бонусов</w:t>
            </w:r>
            <w:r w:rsidRPr="00E734FC">
              <w:rPr>
                <w:sz w:val="18"/>
                <w:szCs w:val="18"/>
              </w:rPr>
              <w:t xml:space="preserve"> (в целях снижения риска мошенничества)</w:t>
            </w:r>
            <w:r>
              <w:rPr>
                <w:sz w:val="18"/>
                <w:szCs w:val="18"/>
              </w:rPr>
              <w:t xml:space="preserve">. </w:t>
            </w:r>
            <w:r w:rsidRPr="00D96E2B">
              <w:rPr>
                <w:sz w:val="18"/>
                <w:szCs w:val="18"/>
              </w:rPr>
              <w:t>Размер Х может быть установлен различным для разных клиентских сегментов.</w:t>
            </w:r>
          </w:p>
          <w:p w:rsidR="009172CC" w:rsidRPr="00E734FC" w:rsidRDefault="009172CC" w:rsidP="009172CC">
            <w:pPr>
              <w:pStyle w:val="a3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>Клиент может перевести в месяц не более чем</w:t>
            </w:r>
            <w:proofErr w:type="gramStart"/>
            <w:r w:rsidRPr="00E734FC">
              <w:rPr>
                <w:sz w:val="18"/>
                <w:szCs w:val="18"/>
              </w:rPr>
              <w:t xml:space="preserve"> У</w:t>
            </w:r>
            <w:proofErr w:type="gramEnd"/>
            <w:r w:rsidRPr="00E734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бонусов</w:t>
            </w:r>
            <w:r w:rsidRPr="00E734FC">
              <w:rPr>
                <w:sz w:val="18"/>
                <w:szCs w:val="18"/>
              </w:rPr>
              <w:t xml:space="preserve"> (в целях снижения риска мошенничества)</w:t>
            </w:r>
            <w:r>
              <w:rPr>
                <w:sz w:val="18"/>
                <w:szCs w:val="18"/>
              </w:rPr>
              <w:t xml:space="preserve"> </w:t>
            </w:r>
            <w:r w:rsidRPr="00D96E2B">
              <w:rPr>
                <w:sz w:val="18"/>
                <w:szCs w:val="18"/>
              </w:rPr>
              <w:t>Размер У может быть установлен различным для разных клиентских сегментов.</w:t>
            </w:r>
          </w:p>
          <w:p w:rsidR="009172CC" w:rsidRPr="00E734FC" w:rsidRDefault="009172CC" w:rsidP="00C757DC">
            <w:pPr>
              <w:rPr>
                <w:sz w:val="18"/>
                <w:szCs w:val="18"/>
              </w:rPr>
            </w:pPr>
          </w:p>
          <w:p w:rsidR="009172CC" w:rsidRPr="00E734FC" w:rsidRDefault="009172CC" w:rsidP="00C757DC">
            <w:pPr>
              <w:rPr>
                <w:sz w:val="18"/>
                <w:szCs w:val="18"/>
              </w:rPr>
            </w:pPr>
          </w:p>
        </w:tc>
      </w:tr>
      <w:tr w:rsidR="009172CC" w:rsidRPr="00E734FC" w:rsidTr="00907041">
        <w:trPr>
          <w:cantSplit/>
          <w:trHeight w:val="3154"/>
        </w:trPr>
        <w:tc>
          <w:tcPr>
            <w:tcW w:w="9900" w:type="dxa"/>
            <w:tcBorders>
              <w:right w:val="single" w:sz="4" w:space="0" w:color="auto"/>
            </w:tcBorders>
          </w:tcPr>
          <w:p w:rsidR="009172CC" w:rsidRPr="00E734FC" w:rsidRDefault="009172CC" w:rsidP="00C757DC">
            <w:pPr>
              <w:rPr>
                <w:sz w:val="18"/>
                <w:szCs w:val="18"/>
              </w:rPr>
            </w:pPr>
          </w:p>
          <w:p w:rsidR="009172CC" w:rsidRPr="00E734FC" w:rsidRDefault="009172CC" w:rsidP="00C757DC">
            <w:pPr>
              <w:rPr>
                <w:b/>
                <w:sz w:val="18"/>
                <w:szCs w:val="18"/>
              </w:rPr>
            </w:pPr>
            <w:r w:rsidRPr="00E734FC">
              <w:rPr>
                <w:b/>
                <w:sz w:val="18"/>
                <w:szCs w:val="18"/>
              </w:rPr>
              <w:t>Требования к процессу работы с претензиями клиентов:</w:t>
            </w:r>
          </w:p>
          <w:p w:rsidR="009172CC" w:rsidRPr="00E734FC" w:rsidRDefault="009172CC" w:rsidP="009172CC">
            <w:pPr>
              <w:pStyle w:val="a3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>В случае ошибочного перевода средств, клиент обращается в Банк с письменной претензией.</w:t>
            </w:r>
          </w:p>
          <w:p w:rsidR="009172CC" w:rsidRPr="00E734FC" w:rsidRDefault="009172CC" w:rsidP="009172CC">
            <w:pPr>
              <w:pStyle w:val="a3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>Банк производит следующие действия по полученным претензиям:</w:t>
            </w:r>
          </w:p>
          <w:p w:rsidR="009172CC" w:rsidRPr="00E734FC" w:rsidRDefault="009172CC" w:rsidP="00C757DC">
            <w:p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 xml:space="preserve">2.1. Если перевод бонусов совершен по невнимательности клиента-отправителя и на счету клиента-получателя есть достаточная сумма </w:t>
            </w:r>
            <w:proofErr w:type="spellStart"/>
            <w:r w:rsidRPr="00E734FC">
              <w:rPr>
                <w:sz w:val="18"/>
                <w:szCs w:val="18"/>
              </w:rPr>
              <w:t>незахолдированных</w:t>
            </w:r>
            <w:proofErr w:type="spellEnd"/>
            <w:r w:rsidRPr="00E734FC">
              <w:rPr>
                <w:sz w:val="18"/>
                <w:szCs w:val="18"/>
              </w:rPr>
              <w:t xml:space="preserve"> бонусов, то Банк списывает бонусы со счета клиента-получателя и возвращает их на счет клиента-отправителя. </w:t>
            </w:r>
          </w:p>
          <w:p w:rsidR="009172CC" w:rsidRPr="00E734FC" w:rsidRDefault="009172CC" w:rsidP="00C757DC">
            <w:p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>2.2. В случае если клиент-получатель  потратил ошибочно зачисленные бонусы, то банк производит расследование в соответствие с существующими в Банке процедурами:</w:t>
            </w:r>
          </w:p>
          <w:p w:rsidR="009172CC" w:rsidRPr="00E734FC" w:rsidRDefault="009172CC" w:rsidP="009172CC">
            <w:pPr>
              <w:pStyle w:val="a3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>Если в ходе расследования выявлено, что были произведены мошеннические действия со стороны клиента-отправителя, то бонусы не возвращаются.</w:t>
            </w:r>
          </w:p>
          <w:p w:rsidR="009172CC" w:rsidRPr="00E734FC" w:rsidRDefault="009172CC" w:rsidP="009172CC">
            <w:pPr>
              <w:pStyle w:val="a3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 xml:space="preserve">Если в ходе расследования подтверждено отсутствие мошеннических действий со стороны клиента-отправителя, то с клиента-получателя списывается в адрес клиента-отправителя имеющаяся сумма </w:t>
            </w:r>
            <w:proofErr w:type="spellStart"/>
            <w:r w:rsidRPr="00E734FC">
              <w:rPr>
                <w:sz w:val="18"/>
                <w:szCs w:val="18"/>
              </w:rPr>
              <w:t>незахолдированных</w:t>
            </w:r>
            <w:proofErr w:type="spellEnd"/>
            <w:r w:rsidRPr="00E734FC">
              <w:rPr>
                <w:sz w:val="18"/>
                <w:szCs w:val="18"/>
              </w:rPr>
              <w:t xml:space="preserve"> бонусов и на оставшуюся сумму выставляется отрицательный остаток. При этом банк собственными силами компенсирует клиенту-отправителю </w:t>
            </w:r>
            <w:proofErr w:type="spellStart"/>
            <w:r w:rsidRPr="00E734FC">
              <w:rPr>
                <w:sz w:val="18"/>
                <w:szCs w:val="18"/>
              </w:rPr>
              <w:t>нехватающую</w:t>
            </w:r>
            <w:proofErr w:type="spellEnd"/>
            <w:r w:rsidRPr="00E734FC">
              <w:rPr>
                <w:sz w:val="18"/>
                <w:szCs w:val="18"/>
              </w:rPr>
              <w:t xml:space="preserve"> сумму бонусов.</w:t>
            </w:r>
          </w:p>
          <w:p w:rsidR="009172CC" w:rsidRPr="00E734FC" w:rsidRDefault="009172CC" w:rsidP="00C757DC">
            <w:pPr>
              <w:rPr>
                <w:sz w:val="18"/>
                <w:szCs w:val="18"/>
              </w:rPr>
            </w:pPr>
          </w:p>
        </w:tc>
      </w:tr>
    </w:tbl>
    <w:p w:rsidR="00907041" w:rsidRPr="0004557E" w:rsidRDefault="00907041" w:rsidP="00907041">
      <w:pPr>
        <w:jc w:val="center"/>
        <w:rPr>
          <w:rFonts w:ascii="Arial" w:hAnsi="Arial" w:cs="Arial"/>
          <w:b/>
        </w:rPr>
      </w:pPr>
      <w:r w:rsidRPr="0004557E">
        <w:rPr>
          <w:rFonts w:ascii="Arial" w:hAnsi="Arial" w:cs="Arial"/>
          <w:b/>
        </w:rPr>
        <w:t>Требования к доработке по переводу бонусов одного клиента другому</w:t>
      </w:r>
    </w:p>
    <w:p w:rsidR="00907041" w:rsidRPr="006C46A7" w:rsidRDefault="00907041" w:rsidP="00907041">
      <w:pPr>
        <w:rPr>
          <w:rFonts w:ascii="Arial" w:hAnsi="Arial" w:cs="Arial"/>
          <w:sz w:val="20"/>
          <w:szCs w:val="20"/>
        </w:rPr>
      </w:pPr>
      <w:r w:rsidRPr="006C46A7">
        <w:rPr>
          <w:rFonts w:ascii="Arial" w:hAnsi="Arial" w:cs="Arial"/>
          <w:sz w:val="20"/>
          <w:szCs w:val="20"/>
        </w:rPr>
        <w:t>Авторизованным клиентам необходимо предоставить возможность переводить бонусы другим клиентам, зарегистрированным</w:t>
      </w:r>
      <w:r w:rsidRPr="006C46A7">
        <w:rPr>
          <w:rFonts w:ascii="Arial" w:hAnsi="Arial" w:cs="Arial"/>
          <w:sz w:val="20"/>
          <w:szCs w:val="20"/>
          <w:vertAlign w:val="superscript"/>
        </w:rPr>
        <w:footnoteReference w:id="1"/>
      </w:r>
      <w:r w:rsidRPr="006C46A7">
        <w:rPr>
          <w:rFonts w:ascii="Arial" w:hAnsi="Arial" w:cs="Arial"/>
          <w:sz w:val="20"/>
          <w:szCs w:val="20"/>
        </w:rPr>
        <w:t xml:space="preserve"> в программе</w:t>
      </w:r>
      <w:r>
        <w:rPr>
          <w:rFonts w:ascii="Arial" w:hAnsi="Arial" w:cs="Arial"/>
          <w:sz w:val="20"/>
          <w:szCs w:val="20"/>
        </w:rPr>
        <w:t>,</w:t>
      </w:r>
      <w:r w:rsidRPr="006C46A7">
        <w:rPr>
          <w:rFonts w:ascii="Arial" w:hAnsi="Arial" w:cs="Arial"/>
          <w:sz w:val="20"/>
          <w:szCs w:val="20"/>
        </w:rPr>
        <w:t xml:space="preserve"> посредством указания </w:t>
      </w:r>
      <w:r>
        <w:rPr>
          <w:rFonts w:ascii="Arial" w:hAnsi="Arial" w:cs="Arial"/>
          <w:sz w:val="20"/>
          <w:szCs w:val="20"/>
        </w:rPr>
        <w:t>номера мобильного телефона, под которым клиент-получатель зарегистрирован в программе.</w:t>
      </w:r>
    </w:p>
    <w:p w:rsidR="00907041" w:rsidRDefault="00907041" w:rsidP="00907041">
      <w:pPr>
        <w:rPr>
          <w:rFonts w:ascii="Arial" w:hAnsi="Arial" w:cs="Arial"/>
          <w:sz w:val="20"/>
          <w:szCs w:val="20"/>
        </w:rPr>
      </w:pPr>
    </w:p>
    <w:p w:rsidR="00907041" w:rsidRDefault="00907041" w:rsidP="009070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требований необходимо:</w:t>
      </w:r>
    </w:p>
    <w:p w:rsidR="00907041" w:rsidRDefault="00907041" w:rsidP="00907041">
      <w:pPr>
        <w:pStyle w:val="a3"/>
        <w:numPr>
          <w:ilvl w:val="0"/>
          <w:numId w:val="15"/>
        </w:numPr>
        <w:spacing w:before="120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Внедрить</w:t>
      </w:r>
      <w:r w:rsidRPr="00C779E5">
        <w:rPr>
          <w:rFonts w:ascii="Arial" w:hAnsi="Arial" w:cs="Arial"/>
          <w:sz w:val="20"/>
          <w:szCs w:val="20"/>
        </w:rPr>
        <w:t xml:space="preserve"> интерфейс (для зарегистрированных клиенто</w:t>
      </w:r>
      <w:r>
        <w:rPr>
          <w:rFonts w:ascii="Arial" w:hAnsi="Arial" w:cs="Arial"/>
          <w:sz w:val="20"/>
          <w:szCs w:val="20"/>
        </w:rPr>
        <w:t>в</w:t>
      </w:r>
      <w:r w:rsidRPr="00C779E5">
        <w:rPr>
          <w:rFonts w:ascii="Arial" w:hAnsi="Arial" w:cs="Arial"/>
          <w:sz w:val="20"/>
          <w:szCs w:val="20"/>
        </w:rPr>
        <w:t>) для выполнения перевода бонусов другому клиенту. Перевод должен осуществляться посредством указания логина (номера телефона) клиента-адресата</w:t>
      </w:r>
      <w:r>
        <w:rPr>
          <w:rFonts w:ascii="Arial" w:hAnsi="Arial" w:cs="Arial"/>
          <w:sz w:val="20"/>
          <w:szCs w:val="20"/>
        </w:rPr>
        <w:t>.</w:t>
      </w:r>
    </w:p>
    <w:p w:rsidR="00907041" w:rsidRDefault="00907041" w:rsidP="00907041">
      <w:pPr>
        <w:pStyle w:val="a3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C779E5">
        <w:rPr>
          <w:rFonts w:ascii="Arial" w:hAnsi="Arial" w:cs="Arial"/>
          <w:sz w:val="20"/>
          <w:szCs w:val="20"/>
        </w:rPr>
        <w:t xml:space="preserve">Необходимо выполнять проверку логина на </w:t>
      </w:r>
      <w:proofErr w:type="spellStart"/>
      <w:r w:rsidRPr="00C779E5">
        <w:rPr>
          <w:rFonts w:ascii="Arial" w:hAnsi="Arial" w:cs="Arial"/>
          <w:sz w:val="20"/>
          <w:szCs w:val="20"/>
        </w:rPr>
        <w:t>валидность</w:t>
      </w:r>
      <w:proofErr w:type="spellEnd"/>
      <w:r w:rsidRPr="00C779E5">
        <w:rPr>
          <w:rFonts w:ascii="Arial" w:hAnsi="Arial" w:cs="Arial"/>
          <w:sz w:val="20"/>
          <w:szCs w:val="20"/>
        </w:rPr>
        <w:t>, а также на наличие его в системе.</w:t>
      </w:r>
    </w:p>
    <w:p w:rsidR="00907041" w:rsidRDefault="00907041" w:rsidP="00907041">
      <w:pPr>
        <w:pStyle w:val="a3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логин существует, необходимо указать имя и первую букву фамилии клиента, которому переводятся бонусы для снижения вероятности ошибки.</w:t>
      </w:r>
    </w:p>
    <w:p w:rsidR="00907041" w:rsidRDefault="00907041" w:rsidP="00907041">
      <w:pPr>
        <w:pStyle w:val="a3"/>
        <w:ind w:left="1440"/>
        <w:rPr>
          <w:rFonts w:ascii="Arial" w:hAnsi="Arial" w:cs="Arial"/>
          <w:sz w:val="20"/>
          <w:szCs w:val="20"/>
        </w:rPr>
      </w:pPr>
      <w:r w:rsidRPr="006E3146">
        <w:rPr>
          <w:rFonts w:ascii="Arial" w:hAnsi="Arial" w:cs="Arial"/>
          <w:sz w:val="20"/>
          <w:szCs w:val="20"/>
          <w:u w:val="single"/>
        </w:rPr>
        <w:t>Примечание:</w:t>
      </w:r>
      <w:r>
        <w:rPr>
          <w:rFonts w:ascii="Arial" w:hAnsi="Arial" w:cs="Arial"/>
          <w:sz w:val="20"/>
          <w:szCs w:val="20"/>
        </w:rPr>
        <w:t xml:space="preserve"> система «Коллекция» по этим данным проверку не выполняет.</w:t>
      </w:r>
    </w:p>
    <w:p w:rsidR="00907041" w:rsidRDefault="00907041" w:rsidP="00907041">
      <w:pPr>
        <w:pStyle w:val="a3"/>
        <w:numPr>
          <w:ilvl w:val="0"/>
          <w:numId w:val="16"/>
        </w:numPr>
        <w:rPr>
          <w:ins w:id="1" w:author="Белозерова Татьяна Викторовна" w:date="2014-04-15T10:06:00Z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Необходимо выполнять проверку бонусного баланса клиента-отправителя на наличие у него указанного количества бонусов (</w:t>
      </w:r>
      <w:proofErr w:type="spellStart"/>
      <w:r>
        <w:rPr>
          <w:rFonts w:ascii="Arial" w:hAnsi="Arial" w:cs="Arial"/>
          <w:sz w:val="20"/>
          <w:szCs w:val="20"/>
        </w:rPr>
        <w:t>незахолдированных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907041" w:rsidRDefault="00907041" w:rsidP="00907041">
      <w:pPr>
        <w:pStyle w:val="a3"/>
        <w:numPr>
          <w:ilvl w:val="0"/>
          <w:numId w:val="16"/>
        </w:numPr>
        <w:rPr>
          <w:ins w:id="2" w:author="Белозерова Татьяна Викторовна" w:date="2014-04-15T10:09:00Z"/>
          <w:rFonts w:ascii="Arial" w:hAnsi="Arial" w:cs="Arial"/>
          <w:sz w:val="20"/>
          <w:szCs w:val="20"/>
        </w:rPr>
      </w:pPr>
      <w:ins w:id="3" w:author="Белозерова Татьяна Викторовна" w:date="2014-04-15T10:06:00Z">
        <w:r>
          <w:rPr>
            <w:rFonts w:ascii="Arial" w:hAnsi="Arial" w:cs="Arial"/>
            <w:sz w:val="20"/>
            <w:szCs w:val="20"/>
          </w:rPr>
          <w:t>Дизайн интерфейс</w:t>
        </w:r>
      </w:ins>
      <w:ins w:id="4" w:author="Белозерова Татьяна Викторовна" w:date="2014-04-15T10:11:00Z">
        <w:r>
          <w:rPr>
            <w:rFonts w:ascii="Arial" w:hAnsi="Arial" w:cs="Arial"/>
            <w:sz w:val="20"/>
            <w:szCs w:val="20"/>
          </w:rPr>
          <w:t>ов по всей цепочке проведения/отказа в проведении данной операции</w:t>
        </w:r>
      </w:ins>
      <w:ins w:id="5" w:author="Белозерова Татьяна Викторовна" w:date="2014-04-15T10:06:00Z">
        <w:r>
          <w:rPr>
            <w:rFonts w:ascii="Arial" w:hAnsi="Arial" w:cs="Arial"/>
            <w:sz w:val="20"/>
            <w:szCs w:val="20"/>
          </w:rPr>
          <w:t xml:space="preserve"> будет предложен Заказчиком. </w:t>
        </w:r>
      </w:ins>
    </w:p>
    <w:p w:rsidR="00907041" w:rsidRPr="00C779E5" w:rsidRDefault="00907041" w:rsidP="00907041">
      <w:pPr>
        <w:pStyle w:val="a3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ins w:id="6" w:author="Белозерова Татьяна Викторовна" w:date="2014-04-15T10:09:00Z">
        <w:r>
          <w:rPr>
            <w:rFonts w:ascii="Arial" w:hAnsi="Arial" w:cs="Arial"/>
            <w:sz w:val="20"/>
            <w:szCs w:val="20"/>
          </w:rPr>
          <w:t xml:space="preserve">Необходимо внедрить ежедневные и ежемесячные лимиты на проведение подобных операций. </w:t>
        </w:r>
      </w:ins>
      <w:ins w:id="7" w:author="Белозерова Татьяна Викторовна" w:date="2014-04-15T10:10:00Z">
        <w:r>
          <w:rPr>
            <w:rFonts w:ascii="Arial" w:hAnsi="Arial" w:cs="Arial"/>
            <w:sz w:val="20"/>
            <w:szCs w:val="20"/>
          </w:rPr>
          <w:t xml:space="preserve">На чьей стороне будет проводиться учет лимитов – будем обсуждать детально в процессе анализа. </w:t>
        </w:r>
      </w:ins>
    </w:p>
    <w:p w:rsidR="00907041" w:rsidRDefault="00907041" w:rsidP="00907041">
      <w:pPr>
        <w:pStyle w:val="a3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Организовать механизм списания бонусов у клиента-отправителя при выполнении перевода другому клиенту через форму (пункт 1).</w:t>
      </w:r>
    </w:p>
    <w:p w:rsidR="00907041" w:rsidRDefault="00907041" w:rsidP="00907041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Механизм списания должен включать в себя:</w:t>
      </w:r>
    </w:p>
    <w:p w:rsidR="00907041" w:rsidRPr="00F17D74" w:rsidRDefault="00907041" w:rsidP="00907041">
      <w:pPr>
        <w:pStyle w:val="a3"/>
        <w:numPr>
          <w:ilvl w:val="1"/>
          <w:numId w:val="15"/>
        </w:numPr>
        <w:ind w:left="1418"/>
        <w:rPr>
          <w:rFonts w:ascii="Arial" w:hAnsi="Arial" w:cs="Arial"/>
          <w:sz w:val="20"/>
          <w:szCs w:val="20"/>
        </w:rPr>
      </w:pPr>
      <w:proofErr w:type="spellStart"/>
      <w:r w:rsidRPr="00F17D74">
        <w:rPr>
          <w:rFonts w:ascii="Arial" w:hAnsi="Arial" w:cs="Arial"/>
          <w:sz w:val="20"/>
          <w:szCs w:val="20"/>
        </w:rPr>
        <w:t>Холдирование</w:t>
      </w:r>
      <w:proofErr w:type="spellEnd"/>
      <w:r w:rsidRPr="00F17D74">
        <w:rPr>
          <w:rFonts w:ascii="Arial" w:hAnsi="Arial" w:cs="Arial"/>
          <w:sz w:val="20"/>
          <w:szCs w:val="20"/>
        </w:rPr>
        <w:t xml:space="preserve"> указанного количества бонусов клиента-отправителя</w:t>
      </w:r>
      <w:r>
        <w:rPr>
          <w:rFonts w:ascii="Arial" w:hAnsi="Arial" w:cs="Arial"/>
          <w:sz w:val="20"/>
          <w:szCs w:val="20"/>
        </w:rPr>
        <w:t xml:space="preserve"> в момент подтверждения операции со стороны клиента</w:t>
      </w:r>
      <w:r w:rsidRPr="00F17D74">
        <w:rPr>
          <w:rFonts w:ascii="Arial" w:hAnsi="Arial" w:cs="Arial"/>
          <w:sz w:val="20"/>
          <w:szCs w:val="20"/>
        </w:rPr>
        <w:t>.</w:t>
      </w:r>
    </w:p>
    <w:p w:rsidR="00907041" w:rsidRPr="00F17D74" w:rsidRDefault="00907041" w:rsidP="00907041">
      <w:pPr>
        <w:pStyle w:val="a3"/>
        <w:numPr>
          <w:ilvl w:val="1"/>
          <w:numId w:val="15"/>
        </w:numPr>
        <w:ind w:left="1418"/>
        <w:rPr>
          <w:rFonts w:ascii="Arial" w:hAnsi="Arial" w:cs="Arial"/>
          <w:sz w:val="20"/>
          <w:szCs w:val="20"/>
        </w:rPr>
      </w:pPr>
      <w:r w:rsidRPr="00F17D74">
        <w:rPr>
          <w:rFonts w:ascii="Arial" w:hAnsi="Arial" w:cs="Arial"/>
          <w:sz w:val="20"/>
          <w:szCs w:val="20"/>
        </w:rPr>
        <w:t xml:space="preserve">Формирование на регулярной основе реестра переводов клиентов (например, </w:t>
      </w:r>
      <w:proofErr w:type="spellStart"/>
      <w:r w:rsidRPr="00F17D74">
        <w:rPr>
          <w:rFonts w:ascii="Arial" w:hAnsi="Arial" w:cs="Arial"/>
          <w:sz w:val="20"/>
          <w:szCs w:val="20"/>
        </w:rPr>
        <w:t>ClientID</w:t>
      </w:r>
      <w:proofErr w:type="spellEnd"/>
      <w:r w:rsidRPr="00F17D74">
        <w:rPr>
          <w:rFonts w:ascii="Arial" w:hAnsi="Arial" w:cs="Arial"/>
          <w:sz w:val="20"/>
          <w:szCs w:val="20"/>
        </w:rPr>
        <w:t xml:space="preserve"> отправителя, количество бонусов для перевода/списания, </w:t>
      </w:r>
      <w:proofErr w:type="spellStart"/>
      <w:r w:rsidRPr="00F17D74">
        <w:rPr>
          <w:rFonts w:ascii="Arial" w:hAnsi="Arial" w:cs="Arial"/>
          <w:sz w:val="20"/>
          <w:szCs w:val="20"/>
        </w:rPr>
        <w:t>ClientID</w:t>
      </w:r>
      <w:proofErr w:type="spellEnd"/>
      <w:r w:rsidRPr="00F17D74">
        <w:rPr>
          <w:rFonts w:ascii="Arial" w:hAnsi="Arial" w:cs="Arial"/>
          <w:sz w:val="20"/>
          <w:szCs w:val="20"/>
        </w:rPr>
        <w:t xml:space="preserve"> получателя</w:t>
      </w:r>
      <w:r>
        <w:rPr>
          <w:rFonts w:ascii="Arial" w:hAnsi="Arial" w:cs="Arial"/>
          <w:sz w:val="20"/>
          <w:szCs w:val="20"/>
        </w:rPr>
        <w:t>, дата и время оформления перевода</w:t>
      </w:r>
      <w:r w:rsidRPr="00F17D74">
        <w:rPr>
          <w:rFonts w:ascii="Arial" w:hAnsi="Arial" w:cs="Arial"/>
          <w:sz w:val="20"/>
          <w:szCs w:val="20"/>
        </w:rPr>
        <w:t>) и отправка реестра ИС Банка.</w:t>
      </w:r>
    </w:p>
    <w:p w:rsidR="00907041" w:rsidRDefault="00907041" w:rsidP="00907041">
      <w:pPr>
        <w:pStyle w:val="a3"/>
        <w:numPr>
          <w:ilvl w:val="1"/>
          <w:numId w:val="15"/>
        </w:numPr>
        <w:ind w:left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Получение и обработка от ИС Банка ответа на реестр:</w:t>
      </w:r>
    </w:p>
    <w:p w:rsidR="00907041" w:rsidRPr="00F17D74" w:rsidRDefault="00907041" w:rsidP="00907041">
      <w:pPr>
        <w:pStyle w:val="a3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proofErr w:type="spellStart"/>
      <w:r w:rsidRPr="00F17D74">
        <w:rPr>
          <w:rFonts w:ascii="Arial" w:hAnsi="Arial" w:cs="Arial"/>
          <w:sz w:val="20"/>
          <w:szCs w:val="20"/>
        </w:rPr>
        <w:t>Расхолдирование</w:t>
      </w:r>
      <w:proofErr w:type="spellEnd"/>
      <w:r w:rsidRPr="00F17D74">
        <w:rPr>
          <w:rFonts w:ascii="Arial" w:hAnsi="Arial" w:cs="Arial"/>
          <w:sz w:val="20"/>
          <w:szCs w:val="20"/>
        </w:rPr>
        <w:t xml:space="preserve"> бонусов клиентов, по которым Банк ответил отрицательно.</w:t>
      </w:r>
    </w:p>
    <w:p w:rsidR="00907041" w:rsidRDefault="00907041" w:rsidP="00907041">
      <w:pPr>
        <w:pStyle w:val="a3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F17D74">
        <w:rPr>
          <w:rFonts w:ascii="Arial" w:hAnsi="Arial" w:cs="Arial"/>
          <w:sz w:val="20"/>
          <w:szCs w:val="20"/>
        </w:rPr>
        <w:t xml:space="preserve">Списание </w:t>
      </w:r>
      <w:proofErr w:type="spellStart"/>
      <w:r w:rsidRPr="00F17D74">
        <w:rPr>
          <w:rFonts w:ascii="Arial" w:hAnsi="Arial" w:cs="Arial"/>
          <w:sz w:val="20"/>
          <w:szCs w:val="20"/>
        </w:rPr>
        <w:t>захолдированных</w:t>
      </w:r>
      <w:proofErr w:type="spellEnd"/>
      <w:r w:rsidRPr="00F17D74">
        <w:rPr>
          <w:rFonts w:ascii="Arial" w:hAnsi="Arial" w:cs="Arial"/>
          <w:sz w:val="20"/>
          <w:szCs w:val="20"/>
        </w:rPr>
        <w:t xml:space="preserve"> бонусов клиентов, по которым Банк ответил положительно.</w:t>
      </w:r>
    </w:p>
    <w:p w:rsidR="00907041" w:rsidRDefault="00907041" w:rsidP="00907041">
      <w:pPr>
        <w:pStyle w:val="a3"/>
        <w:numPr>
          <w:ilvl w:val="1"/>
          <w:numId w:val="15"/>
        </w:numPr>
        <w:ind w:left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Отправка в Банк реестра (ответ системы на ответ ИС Банка) с результатами обработки ответа Банка (списаны бонусы или успешно </w:t>
      </w:r>
      <w:proofErr w:type="spellStart"/>
      <w:r>
        <w:rPr>
          <w:rFonts w:ascii="Arial" w:hAnsi="Arial" w:cs="Arial"/>
          <w:sz w:val="20"/>
          <w:szCs w:val="20"/>
        </w:rPr>
        <w:t>расходлдированы</w:t>
      </w:r>
      <w:proofErr w:type="spellEnd"/>
      <w:ins w:id="8" w:author="Доценко Вероника Анатольевна" w:date="2014-04-11T11:47:00Z">
        <w:r>
          <w:rPr>
            <w:rFonts w:ascii="Arial" w:hAnsi="Arial" w:cs="Arial"/>
            <w:sz w:val="20"/>
            <w:szCs w:val="20"/>
          </w:rPr>
          <w:t xml:space="preserve">, дата и </w:t>
        </w:r>
      </w:ins>
      <w:ins w:id="9" w:author="Доценко Вероника Анатольевна" w:date="2014-04-11T11:50:00Z">
        <w:r>
          <w:rPr>
            <w:rFonts w:ascii="Arial" w:hAnsi="Arial" w:cs="Arial"/>
            <w:sz w:val="20"/>
            <w:szCs w:val="20"/>
          </w:rPr>
          <w:t xml:space="preserve">время </w:t>
        </w:r>
      </w:ins>
      <w:ins w:id="10" w:author="Доценко Вероника Анатольевна" w:date="2014-04-11T11:51:00Z">
        <w:r>
          <w:rPr>
            <w:rFonts w:ascii="Arial" w:hAnsi="Arial" w:cs="Arial"/>
            <w:sz w:val="20"/>
            <w:szCs w:val="20"/>
          </w:rPr>
          <w:t xml:space="preserve">списания или </w:t>
        </w:r>
        <w:proofErr w:type="spellStart"/>
        <w:r>
          <w:rPr>
            <w:rFonts w:ascii="Arial" w:hAnsi="Arial" w:cs="Arial"/>
            <w:sz w:val="20"/>
            <w:szCs w:val="20"/>
          </w:rPr>
          <w:t>расхолдирования</w:t>
        </w:r>
        <w:proofErr w:type="spellEnd"/>
        <w:r>
          <w:rPr>
            <w:rFonts w:ascii="Arial" w:hAnsi="Arial" w:cs="Arial"/>
            <w:sz w:val="20"/>
            <w:szCs w:val="20"/>
          </w:rPr>
          <w:t xml:space="preserve"> бонусов</w:t>
        </w:r>
      </w:ins>
      <w:r>
        <w:rPr>
          <w:rFonts w:ascii="Arial" w:hAnsi="Arial" w:cs="Arial"/>
          <w:sz w:val="20"/>
          <w:szCs w:val="20"/>
        </w:rPr>
        <w:t>).</w:t>
      </w:r>
    </w:p>
    <w:p w:rsidR="00907041" w:rsidRDefault="00907041" w:rsidP="00907041">
      <w:pPr>
        <w:pStyle w:val="a3"/>
        <w:ind w:left="1418"/>
        <w:rPr>
          <w:ins w:id="11" w:author="Белозерова Татьяна Викторовна" w:date="2014-04-15T10:17:00Z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Необходимость второго ответного реестра можно дополнительно обсудить с ИС Банка.</w:t>
      </w:r>
    </w:p>
    <w:p w:rsidR="00907041" w:rsidRPr="007150E5" w:rsidRDefault="00907041" w:rsidP="00907041">
      <w:pPr>
        <w:pStyle w:val="a3"/>
        <w:ind w:left="1416"/>
        <w:rPr>
          <w:rFonts w:ascii="Arial" w:hAnsi="Arial" w:cs="Arial"/>
          <w:sz w:val="20"/>
          <w:szCs w:val="20"/>
        </w:rPr>
        <w:pPrChange w:id="12" w:author="Белозерова Татьяна Викторовна" w:date="2014-04-15T10:17:00Z">
          <w:pPr>
            <w:pStyle w:val="a3"/>
            <w:ind w:left="1418"/>
          </w:pPr>
        </w:pPrChange>
      </w:pPr>
      <w:ins w:id="13" w:author="Белозерова Татьяна Викторовна" w:date="2014-04-15T10:17:00Z">
        <w:r>
          <w:rPr>
            <w:rFonts w:ascii="Arial" w:hAnsi="Arial" w:cs="Arial"/>
            <w:sz w:val="20"/>
            <w:szCs w:val="20"/>
          </w:rPr>
          <w:t>2.5</w:t>
        </w:r>
        <w:proofErr w:type="gramStart"/>
        <w:r>
          <w:rPr>
            <w:rFonts w:ascii="Arial" w:hAnsi="Arial" w:cs="Arial"/>
            <w:sz w:val="20"/>
            <w:szCs w:val="20"/>
          </w:rPr>
          <w:t xml:space="preserve"> Т</w:t>
        </w:r>
        <w:proofErr w:type="gramEnd"/>
        <w:r>
          <w:rPr>
            <w:rFonts w:ascii="Arial" w:hAnsi="Arial" w:cs="Arial"/>
            <w:sz w:val="20"/>
            <w:szCs w:val="20"/>
          </w:rPr>
          <w:t xml:space="preserve">ак как в состоянии </w:t>
        </w:r>
      </w:ins>
      <w:ins w:id="14" w:author="Белозерова Татьяна Викторовна" w:date="2014-04-15T10:18:00Z">
        <w:r>
          <w:rPr>
            <w:rFonts w:ascii="Arial" w:hAnsi="Arial" w:cs="Arial"/>
            <w:sz w:val="20"/>
            <w:szCs w:val="20"/>
          </w:rPr>
          <w:t>«</w:t>
        </w:r>
        <w:proofErr w:type="spellStart"/>
        <w:r>
          <w:rPr>
            <w:rFonts w:ascii="Arial" w:hAnsi="Arial" w:cs="Arial"/>
            <w:sz w:val="20"/>
            <w:szCs w:val="20"/>
          </w:rPr>
          <w:t>холдирования</w:t>
        </w:r>
        <w:proofErr w:type="spellEnd"/>
        <w:r>
          <w:rPr>
            <w:rFonts w:ascii="Arial" w:hAnsi="Arial" w:cs="Arial"/>
            <w:sz w:val="20"/>
            <w:szCs w:val="20"/>
          </w:rPr>
          <w:t>» бонусы будут находиться несколько часов, то их необходимо будет корректно отображать клиенту</w:t>
        </w:r>
      </w:ins>
      <w:ins w:id="15" w:author="Белозерова Татьяна Викторовна" w:date="2014-04-15T10:19:00Z">
        <w:r>
          <w:rPr>
            <w:rFonts w:ascii="Arial" w:hAnsi="Arial" w:cs="Arial"/>
            <w:sz w:val="20"/>
            <w:szCs w:val="20"/>
          </w:rPr>
          <w:t xml:space="preserve"> в выписке</w:t>
        </w:r>
      </w:ins>
      <w:ins w:id="16" w:author="Белозерова Татьяна Викторовна" w:date="2014-04-15T10:18:00Z">
        <w:r>
          <w:rPr>
            <w:rFonts w:ascii="Arial" w:hAnsi="Arial" w:cs="Arial"/>
            <w:sz w:val="20"/>
            <w:szCs w:val="20"/>
          </w:rPr>
          <w:t xml:space="preserve">. Это </w:t>
        </w:r>
      </w:ins>
      <w:ins w:id="17" w:author="Белозерова Татьяна Викторовна" w:date="2014-04-15T10:19:00Z">
        <w:r>
          <w:rPr>
            <w:rFonts w:ascii="Arial" w:hAnsi="Arial" w:cs="Arial"/>
            <w:sz w:val="20"/>
            <w:szCs w:val="20"/>
          </w:rPr>
          <w:t xml:space="preserve">нововведение может применяться не только для этой операции, но и уже текущим операциям. </w:t>
        </w:r>
      </w:ins>
    </w:p>
    <w:p w:rsidR="00907041" w:rsidRPr="005A62FD" w:rsidRDefault="00907041" w:rsidP="00907041">
      <w:pPr>
        <w:pStyle w:val="a3"/>
        <w:spacing w:before="120"/>
        <w:contextualSpacing w:val="0"/>
        <w:rPr>
          <w:rFonts w:ascii="Arial" w:hAnsi="Arial" w:cs="Arial"/>
          <w:sz w:val="20"/>
          <w:szCs w:val="20"/>
        </w:rPr>
      </w:pPr>
      <w:r w:rsidRPr="005A62FD">
        <w:rPr>
          <w:rFonts w:ascii="Arial" w:hAnsi="Arial" w:cs="Arial"/>
          <w:sz w:val="20"/>
          <w:szCs w:val="20"/>
        </w:rPr>
        <w:lastRenderedPageBreak/>
        <w:t>Банк самостоятельно начисляет бонусы клиенту-адресату</w:t>
      </w:r>
      <w:r>
        <w:rPr>
          <w:rFonts w:ascii="Arial" w:hAnsi="Arial" w:cs="Arial"/>
          <w:sz w:val="20"/>
          <w:szCs w:val="20"/>
        </w:rPr>
        <w:t>, затем ИС Банка</w:t>
      </w:r>
      <w:r w:rsidRPr="005A62FD">
        <w:rPr>
          <w:rFonts w:ascii="Arial" w:hAnsi="Arial" w:cs="Arial"/>
          <w:sz w:val="20"/>
          <w:szCs w:val="20"/>
        </w:rPr>
        <w:t xml:space="preserve"> присылает факт начисления в рамках взаимодействия </w:t>
      </w:r>
      <w:bookmarkStart w:id="18" w:name="_Toc384052567"/>
      <w:r w:rsidRPr="005A62FD">
        <w:rPr>
          <w:rFonts w:ascii="Arial" w:hAnsi="Arial" w:cs="Arial"/>
          <w:i/>
          <w:sz w:val="20"/>
          <w:szCs w:val="20"/>
        </w:rPr>
        <w:t>3.6. Начисление бонусов на бонусные счета клиентов</w:t>
      </w:r>
      <w:bookmarkEnd w:id="18"/>
      <w:r>
        <w:rPr>
          <w:rFonts w:ascii="Arial" w:hAnsi="Arial" w:cs="Arial"/>
          <w:sz w:val="20"/>
          <w:szCs w:val="20"/>
        </w:rPr>
        <w:t>.</w:t>
      </w:r>
    </w:p>
    <w:p w:rsidR="00907041" w:rsidRPr="002D62F6" w:rsidRDefault="00907041" w:rsidP="00907041">
      <w:pPr>
        <w:pStyle w:val="a3"/>
        <w:spacing w:before="12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пунктов 2.2-2.4 механизма списания необходимо согласовать и разработать новое взаимодействие с ИС Банка.</w:t>
      </w:r>
    </w:p>
    <w:p w:rsidR="00907041" w:rsidRDefault="00907041" w:rsidP="00907041">
      <w:pPr>
        <w:pStyle w:val="a3"/>
        <w:numPr>
          <w:ilvl w:val="0"/>
          <w:numId w:val="15"/>
        </w:numPr>
        <w:spacing w:before="120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Отображать списанные по переводу бонусы в ЛК в Выписке клиента-отправителя (как расходы). В описании необходимо указывать статью расходов (например «Перевод другому клиенту </w:t>
      </w:r>
      <w:del w:id="19" w:author="Белозерова Татьяна Викторовна" w:date="2014-04-15T10:12:00Z">
        <w:r w:rsidDel="00CA6C8E">
          <w:rPr>
            <w:rFonts w:ascii="Arial" w:hAnsi="Arial" w:cs="Arial"/>
            <w:sz w:val="20"/>
            <w:szCs w:val="20"/>
          </w:rPr>
          <w:delText>Банка</w:delText>
        </w:r>
      </w:del>
      <w:ins w:id="20" w:author="Белозерова Татьяна Викторовна" w:date="2014-04-15T10:12:00Z">
        <w:r>
          <w:rPr>
            <w:rFonts w:ascii="Arial" w:hAnsi="Arial" w:cs="Arial"/>
            <w:sz w:val="20"/>
            <w:szCs w:val="20"/>
          </w:rPr>
          <w:t>Программы «Коллекция»</w:t>
        </w:r>
      </w:ins>
      <w:r>
        <w:rPr>
          <w:rFonts w:ascii="Arial" w:hAnsi="Arial" w:cs="Arial"/>
          <w:sz w:val="20"/>
          <w:szCs w:val="20"/>
        </w:rPr>
        <w:t>»).</w:t>
      </w:r>
      <w:ins w:id="21" w:author="Белозерова Татьяна Викторовна" w:date="2014-04-15T10:12:00Z">
        <w:r>
          <w:rPr>
            <w:rFonts w:ascii="Arial" w:hAnsi="Arial" w:cs="Arial"/>
            <w:sz w:val="20"/>
            <w:szCs w:val="20"/>
          </w:rPr>
          <w:t xml:space="preserve"> При получении средств от другого клиента «Получение бонусов от другого клиента Программы «Коллекция»</w:t>
        </w:r>
      </w:ins>
    </w:p>
    <w:p w:rsidR="00907041" w:rsidRDefault="00907041" w:rsidP="00907041">
      <w:pPr>
        <w:pStyle w:val="a3"/>
        <w:numPr>
          <w:ilvl w:val="0"/>
          <w:numId w:val="17"/>
        </w:numPr>
        <w:rPr>
          <w:ins w:id="22" w:author="Белозерова Татьяна Викторовна" w:date="2014-04-15T10:14:00Z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Оценить отдельно возможность указания в описании номера клиента-адресата перевода</w:t>
      </w:r>
      <w:ins w:id="23" w:author="Доценко Вероника Анатольевна" w:date="2014-04-11T11:54:00Z">
        <w:r>
          <w:rPr>
            <w:rFonts w:ascii="Arial" w:hAnsi="Arial" w:cs="Arial"/>
            <w:sz w:val="20"/>
            <w:szCs w:val="20"/>
          </w:rPr>
          <w:t xml:space="preserve"> и даты совершения операции</w:t>
        </w:r>
      </w:ins>
      <w:r>
        <w:rPr>
          <w:rFonts w:ascii="Arial" w:hAnsi="Arial" w:cs="Arial"/>
          <w:sz w:val="20"/>
          <w:szCs w:val="20"/>
        </w:rPr>
        <w:t>.</w:t>
      </w:r>
      <w:ins w:id="24" w:author="Белозерова Татьяна Викторовна" w:date="2014-04-15T10:13:00Z">
        <w:r>
          <w:rPr>
            <w:rFonts w:ascii="Arial" w:hAnsi="Arial" w:cs="Arial"/>
            <w:sz w:val="20"/>
            <w:szCs w:val="20"/>
          </w:rPr>
          <w:t xml:space="preserve"> Как альтернатива, можно рассмотреть возможность указания имени и первой буквы фамилии клиента-отправителя. </w:t>
        </w:r>
      </w:ins>
    </w:p>
    <w:p w:rsidR="00907041" w:rsidRPr="002D62F6" w:rsidRDefault="00907041" w:rsidP="00907041">
      <w:pPr>
        <w:pStyle w:val="a3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ins w:id="25" w:author="Белозерова Татьяна Викторовна" w:date="2014-04-15T10:14:00Z">
        <w:r>
          <w:rPr>
            <w:rFonts w:ascii="Arial" w:hAnsi="Arial" w:cs="Arial"/>
            <w:sz w:val="20"/>
            <w:szCs w:val="20"/>
          </w:rPr>
          <w:t xml:space="preserve">Необходимо будет проанализировать необходимость внесения изменений в СМС с одноразовым паролем для проведения этой операции, а также возможность упрощенного механизма повторного проведения этой операции </w:t>
        </w:r>
      </w:ins>
      <w:ins w:id="26" w:author="Белозерова Татьяна Викторовна" w:date="2014-04-15T10:15:00Z">
        <w:r>
          <w:rPr>
            <w:rFonts w:ascii="Arial" w:hAnsi="Arial" w:cs="Arial"/>
            <w:sz w:val="20"/>
            <w:szCs w:val="20"/>
          </w:rPr>
          <w:t>(кнопочка в выписке «повторить</w:t>
        </w:r>
      </w:ins>
      <w:ins w:id="27" w:author="Белозерова Татьяна Викторовна" w:date="2014-04-15T10:16:00Z">
        <w:r>
          <w:rPr>
            <w:rFonts w:ascii="Arial" w:hAnsi="Arial" w:cs="Arial"/>
            <w:sz w:val="20"/>
            <w:szCs w:val="20"/>
          </w:rPr>
          <w:t xml:space="preserve">»). </w:t>
        </w:r>
      </w:ins>
    </w:p>
    <w:p w:rsidR="00907041" w:rsidRDefault="00907041" w:rsidP="00907041">
      <w:pPr>
        <w:rPr>
          <w:rFonts w:ascii="Arial" w:hAnsi="Arial" w:cs="Arial"/>
          <w:sz w:val="20"/>
          <w:szCs w:val="20"/>
        </w:rPr>
      </w:pPr>
    </w:p>
    <w:p w:rsidR="00907041" w:rsidRPr="0066272F" w:rsidRDefault="00907041" w:rsidP="0090704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Соглашение</w:t>
      </w:r>
      <w:r w:rsidRPr="0066272F">
        <w:rPr>
          <w:rFonts w:ascii="Arial" w:hAnsi="Arial" w:cs="Arial"/>
          <w:b/>
          <w:sz w:val="20"/>
          <w:szCs w:val="20"/>
        </w:rPr>
        <w:t>:</w:t>
      </w:r>
    </w:p>
    <w:p w:rsidR="00907041" w:rsidRPr="00FA2443" w:rsidRDefault="00907041" w:rsidP="00907041">
      <w:pPr>
        <w:spacing w:before="120" w:after="120"/>
        <w:rPr>
          <w:rFonts w:ascii="Arial" w:hAnsi="Arial" w:cs="Arial"/>
          <w:sz w:val="20"/>
          <w:szCs w:val="20"/>
        </w:rPr>
      </w:pPr>
      <w:r w:rsidRPr="00FA2443">
        <w:rPr>
          <w:rFonts w:ascii="Arial" w:hAnsi="Arial" w:cs="Arial"/>
          <w:sz w:val="20"/>
          <w:szCs w:val="20"/>
        </w:rPr>
        <w:t xml:space="preserve">Доработки по начислению бонусов клиенту-адресату выполняет </w:t>
      </w:r>
      <w:r>
        <w:rPr>
          <w:rFonts w:ascii="Arial" w:hAnsi="Arial" w:cs="Arial"/>
          <w:sz w:val="20"/>
          <w:szCs w:val="20"/>
        </w:rPr>
        <w:t xml:space="preserve">ИС </w:t>
      </w:r>
      <w:r w:rsidRPr="00FA2443">
        <w:rPr>
          <w:rFonts w:ascii="Arial" w:hAnsi="Arial" w:cs="Arial"/>
          <w:sz w:val="20"/>
          <w:szCs w:val="20"/>
        </w:rPr>
        <w:t>Банк</w:t>
      </w:r>
      <w:r>
        <w:rPr>
          <w:rFonts w:ascii="Arial" w:hAnsi="Arial" w:cs="Arial"/>
          <w:sz w:val="20"/>
          <w:szCs w:val="20"/>
        </w:rPr>
        <w:t xml:space="preserve">а. Инициировать начисление Банк может </w:t>
      </w:r>
      <w:r w:rsidRPr="00FA2443">
        <w:rPr>
          <w:rFonts w:ascii="Arial" w:hAnsi="Arial" w:cs="Arial"/>
          <w:sz w:val="20"/>
          <w:szCs w:val="20"/>
        </w:rPr>
        <w:t>на основании реестров</w:t>
      </w:r>
      <w:r>
        <w:rPr>
          <w:rFonts w:ascii="Arial" w:hAnsi="Arial" w:cs="Arial"/>
          <w:sz w:val="20"/>
          <w:szCs w:val="20"/>
        </w:rPr>
        <w:t xml:space="preserve"> с переводами, </w:t>
      </w:r>
      <w:r w:rsidRPr="00FA2443">
        <w:rPr>
          <w:rFonts w:ascii="Arial" w:hAnsi="Arial" w:cs="Arial"/>
          <w:sz w:val="20"/>
          <w:szCs w:val="20"/>
        </w:rPr>
        <w:t>полученных в рамках нового взаимодействия.</w:t>
      </w:r>
    </w:p>
    <w:p w:rsidR="00907041" w:rsidRPr="00FA2443" w:rsidRDefault="00907041" w:rsidP="00907041">
      <w:p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Начисление производится в рамках стандартного взаимодействия </w:t>
      </w:r>
      <w:r w:rsidRPr="005A62FD">
        <w:rPr>
          <w:rFonts w:ascii="Arial" w:hAnsi="Arial" w:cs="Arial"/>
          <w:i/>
          <w:sz w:val="20"/>
          <w:szCs w:val="20"/>
        </w:rPr>
        <w:t>3.6. Начисление бонусов на бонусные счета клиентов</w:t>
      </w:r>
      <w:r>
        <w:rPr>
          <w:rFonts w:ascii="Arial" w:hAnsi="Arial" w:cs="Arial"/>
          <w:i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Соответственно все данные по начислению для отображения в Выписке клиента-адресата (тип начисления, описание) система «Коллекция» получает от ИС Банка.</w:t>
      </w:r>
    </w:p>
    <w:p w:rsidR="009172CC" w:rsidRPr="009172CC" w:rsidRDefault="009172CC" w:rsidP="00892519">
      <w:pPr>
        <w:rPr>
          <w:rFonts w:ascii="Arial" w:eastAsia="Times New Roman" w:hAnsi="Arial" w:cs="Arial"/>
          <w:sz w:val="20"/>
          <w:szCs w:val="20"/>
        </w:rPr>
      </w:pPr>
    </w:p>
    <w:p w:rsidR="009172CC" w:rsidRPr="009172CC" w:rsidRDefault="009172CC" w:rsidP="00892519">
      <w:pPr>
        <w:rPr>
          <w:rFonts w:ascii="Arial" w:eastAsia="Times New Roman" w:hAnsi="Arial" w:cs="Arial"/>
          <w:sz w:val="20"/>
          <w:szCs w:val="20"/>
        </w:rPr>
      </w:pPr>
    </w:p>
    <w:p w:rsidR="00907041" w:rsidRDefault="00907041">
      <w:pPr>
        <w:spacing w:after="200" w:line="276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 w:type="page"/>
      </w:r>
    </w:p>
    <w:p w:rsidR="00892519" w:rsidRPr="00892519" w:rsidRDefault="00892519" w:rsidP="00892519">
      <w:pPr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lastRenderedPageBreak/>
        <w:t>Описание</w:t>
      </w:r>
      <w:r w:rsidRPr="00892519">
        <w:rPr>
          <w:rFonts w:ascii="Arial" w:eastAsia="Times New Roman" w:hAnsi="Arial" w:cs="Arial"/>
          <w:sz w:val="20"/>
          <w:szCs w:val="20"/>
        </w:rPr>
        <w:br/>
      </w:r>
      <w:r w:rsidRPr="00892519">
        <w:rPr>
          <w:rFonts w:ascii="Arial" w:eastAsia="Times New Roman" w:hAnsi="Arial" w:cs="Arial"/>
          <w:sz w:val="20"/>
          <w:szCs w:val="20"/>
        </w:rPr>
        <w:br/>
        <w:t>Банк хочет добавить возможность для клиентов переводить бонусы друг другу по номеру телефона (логину).</w:t>
      </w:r>
      <w:r w:rsidRPr="00892519">
        <w:rPr>
          <w:rFonts w:ascii="Arial" w:eastAsia="Times New Roman" w:hAnsi="Arial" w:cs="Arial"/>
          <w:sz w:val="20"/>
          <w:szCs w:val="20"/>
        </w:rPr>
        <w:br/>
      </w:r>
      <w:r w:rsidRPr="00892519">
        <w:rPr>
          <w:rFonts w:ascii="Arial" w:eastAsia="Times New Roman" w:hAnsi="Arial" w:cs="Arial"/>
          <w:sz w:val="20"/>
          <w:szCs w:val="20"/>
        </w:rPr>
        <w:br/>
        <w:t>Доработки</w:t>
      </w:r>
    </w:p>
    <w:p w:rsidR="00892519" w:rsidRPr="00892519" w:rsidRDefault="00892519" w:rsidP="0089251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Новый пункт меню ЛК "переводы" (в Шапке сайта и меню Личного кабинета)</w:t>
      </w:r>
    </w:p>
    <w:p w:rsidR="00892519" w:rsidRPr="00892519" w:rsidRDefault="00892519" w:rsidP="0089251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Страница перевода (телефон, сумма, комментарий)</w:t>
      </w:r>
    </w:p>
    <w:p w:rsidR="00892519" w:rsidRPr="00892519" w:rsidRDefault="00892519" w:rsidP="0089251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Доработка процесса подтверждения операций одноразовым паролем: стандартный текст подтверждения заказа нам не подойдёт</w:t>
      </w:r>
    </w:p>
    <w:p w:rsidR="00892519" w:rsidRPr="00892519" w:rsidRDefault="00892519" w:rsidP="0089251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Новое взаимодействие с Банком по подтверждению переводов</w:t>
      </w:r>
    </w:p>
    <w:p w:rsidR="00892519" w:rsidRPr="00892519" w:rsidRDefault="00892519" w:rsidP="00892519">
      <w:pPr>
        <w:spacing w:after="240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 </w:t>
      </w:r>
      <w:r w:rsidRPr="00892519">
        <w:rPr>
          <w:rFonts w:ascii="Arial" w:eastAsia="Times New Roman" w:hAnsi="Arial" w:cs="Arial"/>
          <w:sz w:val="20"/>
          <w:szCs w:val="20"/>
        </w:rPr>
        <w:br/>
        <w:t>Сценарий создания заявки на перевод</w:t>
      </w:r>
    </w:p>
    <w:p w:rsidR="00892519" w:rsidRPr="00892519" w:rsidRDefault="00892519" w:rsidP="00892519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Клиент переходит на страницу переводов</w:t>
      </w:r>
    </w:p>
    <w:p w:rsidR="00892519" w:rsidRPr="00892519" w:rsidRDefault="00892519" w:rsidP="00892519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Клиент заполняет форму перевода</w:t>
      </w:r>
    </w:p>
    <w:p w:rsidR="00892519" w:rsidRPr="00892519" w:rsidRDefault="00892519" w:rsidP="00892519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номер телефона получателя</w:t>
      </w:r>
    </w:p>
    <w:p w:rsidR="00892519" w:rsidRPr="00892519" w:rsidRDefault="00892519" w:rsidP="00892519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сумму</w:t>
      </w:r>
    </w:p>
    <w:p w:rsidR="00892519" w:rsidRPr="00892519" w:rsidRDefault="00892519" w:rsidP="00892519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необязательное поле с комментарием</w:t>
      </w:r>
    </w:p>
    <w:p w:rsidR="00892519" w:rsidRPr="00892519" w:rsidRDefault="00892519" w:rsidP="00892519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Клиент даёт команду на отправку бонусов</w:t>
      </w:r>
    </w:p>
    <w:p w:rsidR="00892519" w:rsidRPr="00892519" w:rsidRDefault="00892519" w:rsidP="00892519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Клиент подтверждает перевод одноразовым паролем</w:t>
      </w:r>
    </w:p>
    <w:p w:rsidR="00892519" w:rsidRPr="00892519" w:rsidRDefault="00892519" w:rsidP="00892519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Сайт выполняет проверку возможности перевода</w:t>
      </w:r>
    </w:p>
    <w:p w:rsidR="00892519" w:rsidRPr="00892519" w:rsidRDefault="00892519" w:rsidP="00892519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 xml:space="preserve">проверяет </w:t>
      </w:r>
      <w:proofErr w:type="spellStart"/>
      <w:r w:rsidRPr="00892519">
        <w:rPr>
          <w:rFonts w:ascii="Arial" w:eastAsia="Times New Roman" w:hAnsi="Arial" w:cs="Arial"/>
          <w:sz w:val="20"/>
          <w:szCs w:val="20"/>
        </w:rPr>
        <w:t>балланс</w:t>
      </w:r>
      <w:proofErr w:type="spellEnd"/>
      <w:r w:rsidRPr="00892519">
        <w:rPr>
          <w:rFonts w:ascii="Arial" w:eastAsia="Times New Roman" w:hAnsi="Arial" w:cs="Arial"/>
          <w:sz w:val="20"/>
          <w:szCs w:val="20"/>
        </w:rPr>
        <w:t xml:space="preserve"> Клиента</w:t>
      </w:r>
    </w:p>
    <w:p w:rsidR="00892519" w:rsidRPr="00892519" w:rsidRDefault="00892519" w:rsidP="00892519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проверяет получателя по номеру телефона</w:t>
      </w:r>
    </w:p>
    <w:p w:rsidR="00892519" w:rsidRPr="00892519" w:rsidRDefault="00892519" w:rsidP="00892519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 xml:space="preserve">Сайт </w:t>
      </w:r>
      <w:proofErr w:type="spellStart"/>
      <w:r w:rsidRPr="00892519">
        <w:rPr>
          <w:rFonts w:ascii="Arial" w:eastAsia="Times New Roman" w:hAnsi="Arial" w:cs="Arial"/>
          <w:sz w:val="20"/>
          <w:szCs w:val="20"/>
        </w:rPr>
        <w:t>холдирует</w:t>
      </w:r>
      <w:proofErr w:type="spellEnd"/>
      <w:r w:rsidRPr="00892519">
        <w:rPr>
          <w:rFonts w:ascii="Arial" w:eastAsia="Times New Roman" w:hAnsi="Arial" w:cs="Arial"/>
          <w:sz w:val="20"/>
          <w:szCs w:val="20"/>
        </w:rPr>
        <w:t xml:space="preserve"> средства на счету Клиента</w:t>
      </w:r>
    </w:p>
    <w:p w:rsidR="00892519" w:rsidRPr="00892519" w:rsidRDefault="00892519" w:rsidP="00892519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Сайт сохраняет заявку на перевод</w:t>
      </w:r>
    </w:p>
    <w:p w:rsidR="00892519" w:rsidRPr="00892519" w:rsidRDefault="00892519" w:rsidP="00892519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&lt;запускается сценарий подтверждения перевода&gt;</w:t>
      </w:r>
    </w:p>
    <w:p w:rsidR="00892519" w:rsidRPr="00892519" w:rsidRDefault="00892519" w:rsidP="00892519">
      <w:pPr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br/>
        <w:t>Сценарий подтверждения перевода</w:t>
      </w:r>
    </w:p>
    <w:p w:rsidR="00892519" w:rsidRPr="00892519" w:rsidRDefault="00892519" w:rsidP="0089251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Сайт выгружает по расписанию заявки на перевод в Банк</w:t>
      </w:r>
    </w:p>
    <w:p w:rsidR="00892519" w:rsidRPr="00892519" w:rsidRDefault="00892519" w:rsidP="0089251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ID заявки на перевод</w:t>
      </w:r>
    </w:p>
    <w:p w:rsidR="00892519" w:rsidRPr="00892519" w:rsidRDefault="00892519" w:rsidP="0089251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ID отправителя</w:t>
      </w:r>
    </w:p>
    <w:p w:rsidR="00892519" w:rsidRPr="00892519" w:rsidRDefault="00892519" w:rsidP="0089251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ID получателя</w:t>
      </w:r>
    </w:p>
    <w:p w:rsidR="00892519" w:rsidRPr="00892519" w:rsidRDefault="00892519" w:rsidP="0089251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Сумма</w:t>
      </w:r>
    </w:p>
    <w:p w:rsidR="00892519" w:rsidRPr="00892519" w:rsidRDefault="00892519" w:rsidP="0089251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Комментарий</w:t>
      </w:r>
    </w:p>
    <w:p w:rsidR="00892519" w:rsidRPr="00892519" w:rsidRDefault="00892519" w:rsidP="0089251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Дата создания заявки на перевод</w:t>
      </w:r>
    </w:p>
    <w:p w:rsidR="00892519" w:rsidRPr="00892519" w:rsidRDefault="00892519" w:rsidP="0089251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Банк переводит бонусы между счетами клиентов и в ответной выгрузке подтверждает или отклоняет перевод</w:t>
      </w:r>
    </w:p>
    <w:p w:rsidR="00892519" w:rsidRPr="00892519" w:rsidRDefault="00892519" w:rsidP="0089251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 xml:space="preserve">ID заявки на </w:t>
      </w:r>
      <w:proofErr w:type="spellStart"/>
      <w:r w:rsidRPr="00892519">
        <w:rPr>
          <w:rFonts w:ascii="Arial" w:eastAsia="Times New Roman" w:hAnsi="Arial" w:cs="Arial"/>
          <w:sz w:val="20"/>
          <w:szCs w:val="20"/>
        </w:rPr>
        <w:t>переод</w:t>
      </w:r>
      <w:proofErr w:type="spellEnd"/>
    </w:p>
    <w:p w:rsidR="00892519" w:rsidRPr="00892519" w:rsidRDefault="00892519" w:rsidP="0089251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ID отправителя</w:t>
      </w:r>
    </w:p>
    <w:p w:rsidR="00892519" w:rsidRPr="00892519" w:rsidRDefault="00892519" w:rsidP="0089251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ID получателя</w:t>
      </w:r>
    </w:p>
    <w:p w:rsidR="00892519" w:rsidRPr="00892519" w:rsidRDefault="00892519" w:rsidP="0089251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Решение (0 - отклонить, 1 - подтвердить)</w:t>
      </w:r>
    </w:p>
    <w:p w:rsidR="00892519" w:rsidRPr="00892519" w:rsidRDefault="00892519" w:rsidP="0089251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В зависимости от ответа Банка</w:t>
      </w:r>
    </w:p>
    <w:p w:rsidR="00892519" w:rsidRPr="00892519" w:rsidRDefault="00892519" w:rsidP="0089251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Если получено подтверждение</w:t>
      </w:r>
    </w:p>
    <w:p w:rsidR="00892519" w:rsidRPr="00892519" w:rsidRDefault="00892519" w:rsidP="00892519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 xml:space="preserve">Сайт списывает </w:t>
      </w:r>
      <w:proofErr w:type="spellStart"/>
      <w:r w:rsidRPr="00892519">
        <w:rPr>
          <w:rFonts w:ascii="Arial" w:eastAsia="Times New Roman" w:hAnsi="Arial" w:cs="Arial"/>
          <w:sz w:val="20"/>
          <w:szCs w:val="20"/>
        </w:rPr>
        <w:t>захолдированные</w:t>
      </w:r>
      <w:proofErr w:type="spellEnd"/>
      <w:r w:rsidRPr="00892519">
        <w:rPr>
          <w:rFonts w:ascii="Arial" w:eastAsia="Times New Roman" w:hAnsi="Arial" w:cs="Arial"/>
          <w:sz w:val="20"/>
          <w:szCs w:val="20"/>
        </w:rPr>
        <w:t xml:space="preserve"> средства со счёта клиента </w:t>
      </w:r>
    </w:p>
    <w:p w:rsidR="00892519" w:rsidRPr="00892519" w:rsidRDefault="00892519" w:rsidP="0089251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Если получен отказ</w:t>
      </w:r>
    </w:p>
    <w:p w:rsidR="00892519" w:rsidRPr="00892519" w:rsidRDefault="00892519" w:rsidP="00892519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 xml:space="preserve">Сайт снимает </w:t>
      </w:r>
      <w:proofErr w:type="spellStart"/>
      <w:r w:rsidRPr="00892519">
        <w:rPr>
          <w:rFonts w:ascii="Arial" w:eastAsia="Times New Roman" w:hAnsi="Arial" w:cs="Arial"/>
          <w:sz w:val="20"/>
          <w:szCs w:val="20"/>
        </w:rPr>
        <w:t>холд</w:t>
      </w:r>
      <w:proofErr w:type="spellEnd"/>
      <w:r w:rsidRPr="00892519">
        <w:rPr>
          <w:rFonts w:ascii="Arial" w:eastAsia="Times New Roman" w:hAnsi="Arial" w:cs="Arial"/>
          <w:sz w:val="20"/>
          <w:szCs w:val="20"/>
        </w:rPr>
        <w:t xml:space="preserve"> со сре</w:t>
      </w:r>
      <w:proofErr w:type="gramStart"/>
      <w:r w:rsidRPr="00892519">
        <w:rPr>
          <w:rFonts w:ascii="Arial" w:eastAsia="Times New Roman" w:hAnsi="Arial" w:cs="Arial"/>
          <w:sz w:val="20"/>
          <w:szCs w:val="20"/>
        </w:rPr>
        <w:t>дств кл</w:t>
      </w:r>
      <w:proofErr w:type="gramEnd"/>
      <w:r w:rsidRPr="00892519">
        <w:rPr>
          <w:rFonts w:ascii="Arial" w:eastAsia="Times New Roman" w:hAnsi="Arial" w:cs="Arial"/>
          <w:sz w:val="20"/>
          <w:szCs w:val="20"/>
        </w:rPr>
        <w:t>иента</w:t>
      </w:r>
    </w:p>
    <w:p w:rsidR="00892519" w:rsidRPr="00892519" w:rsidRDefault="00892519" w:rsidP="00892519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Сайт отправляет сообщение в ЛК клиента о невозможности перевода</w:t>
      </w:r>
    </w:p>
    <w:p w:rsidR="00892519" w:rsidRPr="00892519" w:rsidRDefault="00892519" w:rsidP="0089251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Сайт выгружает отчёт со статусами переводов</w:t>
      </w:r>
    </w:p>
    <w:p w:rsidR="00892519" w:rsidRPr="00892519" w:rsidRDefault="00892519" w:rsidP="0089251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ID заявки на перевод</w:t>
      </w:r>
    </w:p>
    <w:p w:rsidR="00892519" w:rsidRPr="00892519" w:rsidRDefault="00892519" w:rsidP="0089251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ID отправителя</w:t>
      </w:r>
    </w:p>
    <w:p w:rsidR="00892519" w:rsidRPr="00892519" w:rsidRDefault="00892519" w:rsidP="0089251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ID получателя</w:t>
      </w:r>
    </w:p>
    <w:p w:rsidR="00892519" w:rsidRPr="00892519" w:rsidRDefault="00892519" w:rsidP="00892519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Статус перевода</w:t>
      </w:r>
    </w:p>
    <w:p w:rsidR="00892519" w:rsidRPr="00892519" w:rsidRDefault="00892519" w:rsidP="00892519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Отмена перевода прошла успешно (</w:t>
      </w:r>
      <w:proofErr w:type="spellStart"/>
      <w:r w:rsidRPr="00892519">
        <w:rPr>
          <w:rFonts w:ascii="Arial" w:eastAsia="Times New Roman" w:hAnsi="Arial" w:cs="Arial"/>
          <w:sz w:val="20"/>
          <w:szCs w:val="20"/>
        </w:rPr>
        <w:t>холд</w:t>
      </w:r>
      <w:proofErr w:type="spellEnd"/>
      <w:r w:rsidRPr="00892519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892519">
        <w:rPr>
          <w:rFonts w:ascii="Arial" w:eastAsia="Times New Roman" w:hAnsi="Arial" w:cs="Arial"/>
          <w:sz w:val="20"/>
          <w:szCs w:val="20"/>
        </w:rPr>
        <w:t>снят</w:t>
      </w:r>
      <w:proofErr w:type="gramEnd"/>
      <w:r w:rsidRPr="00892519">
        <w:rPr>
          <w:rFonts w:ascii="Arial" w:eastAsia="Times New Roman" w:hAnsi="Arial" w:cs="Arial"/>
          <w:sz w:val="20"/>
          <w:szCs w:val="20"/>
        </w:rPr>
        <w:t>)</w:t>
      </w:r>
    </w:p>
    <w:p w:rsidR="00892519" w:rsidRPr="00892519" w:rsidRDefault="00892519" w:rsidP="00892519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Перевод прошёл успешно (средства списаны)</w:t>
      </w:r>
    </w:p>
    <w:p w:rsidR="00892519" w:rsidRPr="00892519" w:rsidRDefault="00892519" w:rsidP="00892519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 xml:space="preserve">Ошибка, получатель не найден (средства на </w:t>
      </w:r>
      <w:proofErr w:type="spellStart"/>
      <w:r w:rsidRPr="00892519">
        <w:rPr>
          <w:rFonts w:ascii="Arial" w:eastAsia="Times New Roman" w:hAnsi="Arial" w:cs="Arial"/>
          <w:sz w:val="20"/>
          <w:szCs w:val="20"/>
        </w:rPr>
        <w:t>холде</w:t>
      </w:r>
      <w:proofErr w:type="spellEnd"/>
      <w:r w:rsidRPr="00892519">
        <w:rPr>
          <w:rFonts w:ascii="Arial" w:eastAsia="Times New Roman" w:hAnsi="Arial" w:cs="Arial"/>
          <w:sz w:val="20"/>
          <w:szCs w:val="20"/>
        </w:rPr>
        <w:t>; такое возможно при отключении получателя от программы)</w:t>
      </w:r>
    </w:p>
    <w:p w:rsidR="00892519" w:rsidRPr="00892519" w:rsidRDefault="00892519" w:rsidP="00892519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Ошибка, отправитель не найден (такое возможно при отключении отправителя от программы)</w:t>
      </w:r>
    </w:p>
    <w:p w:rsidR="00892519" w:rsidRPr="00892519" w:rsidRDefault="00892519" w:rsidP="00892519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lastRenderedPageBreak/>
        <w:t>Неизвестная ошибка</w:t>
      </w:r>
    </w:p>
    <w:p w:rsidR="00892519" w:rsidRPr="00892519" w:rsidRDefault="00892519" w:rsidP="00892519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Описание ошибки</w:t>
      </w:r>
    </w:p>
    <w:p w:rsidR="00892519" w:rsidRPr="00892519" w:rsidRDefault="00892519" w:rsidP="00892519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 xml:space="preserve">Банк </w:t>
      </w:r>
      <w:proofErr w:type="spellStart"/>
      <w:r w:rsidRPr="00892519">
        <w:rPr>
          <w:rFonts w:ascii="Arial" w:eastAsia="Times New Roman" w:hAnsi="Arial" w:cs="Arial"/>
          <w:sz w:val="20"/>
          <w:szCs w:val="20"/>
        </w:rPr>
        <w:t>выгружет</w:t>
      </w:r>
      <w:proofErr w:type="spellEnd"/>
      <w:r w:rsidRPr="00892519">
        <w:rPr>
          <w:rFonts w:ascii="Arial" w:eastAsia="Times New Roman" w:hAnsi="Arial" w:cs="Arial"/>
          <w:sz w:val="20"/>
          <w:szCs w:val="20"/>
        </w:rPr>
        <w:t xml:space="preserve"> перечисленные получателю бонусы в рамках стандартного взаимодействия по начислению бонусов</w:t>
      </w:r>
    </w:p>
    <w:p w:rsidR="00892519" w:rsidRPr="00892519" w:rsidRDefault="00892519" w:rsidP="00892519">
      <w:pPr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 </w:t>
      </w:r>
      <w:r w:rsidRPr="00892519">
        <w:rPr>
          <w:rFonts w:ascii="Arial" w:eastAsia="Times New Roman" w:hAnsi="Arial" w:cs="Arial"/>
          <w:sz w:val="20"/>
          <w:szCs w:val="20"/>
        </w:rPr>
        <w:br/>
        <w:t>Ограничения и допущения</w:t>
      </w:r>
    </w:p>
    <w:p w:rsidR="00892519" w:rsidRPr="00892519" w:rsidRDefault="00892519" w:rsidP="00892519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Запись о переводе попадает в выписку получателя с задержкой (только после прохождения сценария подтверждения перевода)</w:t>
      </w:r>
    </w:p>
    <w:p w:rsidR="00892519" w:rsidRPr="00892519" w:rsidRDefault="00892519" w:rsidP="00892519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Те</w:t>
      </w:r>
      <w:proofErr w:type="gramStart"/>
      <w:r w:rsidRPr="00892519">
        <w:rPr>
          <w:rFonts w:ascii="Arial" w:eastAsia="Times New Roman" w:hAnsi="Arial" w:cs="Arial"/>
          <w:sz w:val="20"/>
          <w:szCs w:val="20"/>
        </w:rPr>
        <w:t>кст сп</w:t>
      </w:r>
      <w:proofErr w:type="gramEnd"/>
      <w:r w:rsidRPr="00892519">
        <w:rPr>
          <w:rFonts w:ascii="Arial" w:eastAsia="Times New Roman" w:hAnsi="Arial" w:cs="Arial"/>
          <w:sz w:val="20"/>
          <w:szCs w:val="20"/>
        </w:rPr>
        <w:t>исания формирует Сайт, текст начисления формирует Банк.</w:t>
      </w:r>
    </w:p>
    <w:p w:rsidR="00892519" w:rsidRPr="00892519" w:rsidRDefault="00892519" w:rsidP="00892519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 xml:space="preserve">Если на момент подтверждения перевода получатель не найден (см. Сценарий подтверждения перевода 4.4.1), Сайт не предпринимает попыток по снятию </w:t>
      </w:r>
      <w:proofErr w:type="spellStart"/>
      <w:r w:rsidRPr="00892519">
        <w:rPr>
          <w:rFonts w:ascii="Arial" w:eastAsia="Times New Roman" w:hAnsi="Arial" w:cs="Arial"/>
          <w:sz w:val="20"/>
          <w:szCs w:val="20"/>
        </w:rPr>
        <w:t>холда</w:t>
      </w:r>
      <w:proofErr w:type="spellEnd"/>
      <w:r w:rsidRPr="00892519">
        <w:rPr>
          <w:rFonts w:ascii="Arial" w:eastAsia="Times New Roman" w:hAnsi="Arial" w:cs="Arial"/>
          <w:sz w:val="20"/>
          <w:szCs w:val="20"/>
        </w:rPr>
        <w:t xml:space="preserve">. Решение о списании средств или снятии </w:t>
      </w:r>
      <w:proofErr w:type="spellStart"/>
      <w:r w:rsidRPr="00892519">
        <w:rPr>
          <w:rFonts w:ascii="Arial" w:eastAsia="Times New Roman" w:hAnsi="Arial" w:cs="Arial"/>
          <w:sz w:val="20"/>
          <w:szCs w:val="20"/>
        </w:rPr>
        <w:t>холда</w:t>
      </w:r>
      <w:proofErr w:type="spellEnd"/>
      <w:r w:rsidRPr="00892519">
        <w:rPr>
          <w:rFonts w:ascii="Arial" w:eastAsia="Times New Roman" w:hAnsi="Arial" w:cs="Arial"/>
          <w:sz w:val="20"/>
          <w:szCs w:val="20"/>
        </w:rPr>
        <w:t xml:space="preserve">  принимает банк. Исполнение решения </w:t>
      </w:r>
      <w:proofErr w:type="spellStart"/>
      <w:r w:rsidRPr="00892519">
        <w:rPr>
          <w:rFonts w:ascii="Arial" w:eastAsia="Times New Roman" w:hAnsi="Arial" w:cs="Arial"/>
          <w:sz w:val="20"/>
          <w:szCs w:val="20"/>
        </w:rPr>
        <w:t>выполяентся</w:t>
      </w:r>
      <w:proofErr w:type="spellEnd"/>
      <w:r w:rsidRPr="00892519">
        <w:rPr>
          <w:rFonts w:ascii="Arial" w:eastAsia="Times New Roman" w:hAnsi="Arial" w:cs="Arial"/>
          <w:sz w:val="20"/>
          <w:szCs w:val="20"/>
        </w:rPr>
        <w:t xml:space="preserve"> РС в рамках сервисных работ.</w:t>
      </w:r>
    </w:p>
    <w:p w:rsidR="00892519" w:rsidRPr="00892519" w:rsidRDefault="00892519" w:rsidP="00892519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Форму перевода проектирует РС. Она состоит из заголовка, описания, трёх полей и кнопки перевода.</w:t>
      </w:r>
    </w:p>
    <w:p w:rsidR="00892519" w:rsidRPr="00892519" w:rsidRDefault="00892519" w:rsidP="00892519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 xml:space="preserve">Особой подсветки для переводов в выписке не </w:t>
      </w:r>
      <w:proofErr w:type="spellStart"/>
      <w:r w:rsidRPr="00892519">
        <w:rPr>
          <w:rFonts w:ascii="Arial" w:eastAsia="Times New Roman" w:hAnsi="Arial" w:cs="Arial"/>
          <w:sz w:val="20"/>
          <w:szCs w:val="20"/>
        </w:rPr>
        <w:t>предкстматривается</w:t>
      </w:r>
      <w:proofErr w:type="spellEnd"/>
      <w:r w:rsidRPr="00892519">
        <w:rPr>
          <w:rFonts w:ascii="Arial" w:eastAsia="Times New Roman" w:hAnsi="Arial" w:cs="Arial"/>
          <w:sz w:val="20"/>
          <w:szCs w:val="20"/>
        </w:rPr>
        <w:t>. Вся информация об отправителе и/или получателе хранится в описании</w:t>
      </w:r>
    </w:p>
    <w:p w:rsidR="00892519" w:rsidRPr="00892519" w:rsidRDefault="00892519" w:rsidP="00892519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Описание перевода в выписке не актуализируется при смене анкетных данных отправителя или получателя</w:t>
      </w:r>
    </w:p>
    <w:p w:rsidR="00892519" w:rsidRPr="00892519" w:rsidRDefault="00892519" w:rsidP="00892519">
      <w:pPr>
        <w:spacing w:after="240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br/>
        <w:t>Материалы от банка</w:t>
      </w:r>
    </w:p>
    <w:p w:rsidR="00892519" w:rsidRPr="00892519" w:rsidRDefault="00892519" w:rsidP="00892519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Название пункта меню</w:t>
      </w:r>
    </w:p>
    <w:p w:rsidR="00892519" w:rsidRPr="00892519" w:rsidRDefault="00892519" w:rsidP="00892519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Тексты для страницы перевода</w:t>
      </w:r>
    </w:p>
    <w:p w:rsidR="00892519" w:rsidRPr="00892519" w:rsidRDefault="00892519" w:rsidP="00892519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Заголовок</w:t>
      </w:r>
    </w:p>
    <w:p w:rsidR="00892519" w:rsidRPr="00892519" w:rsidRDefault="00892519" w:rsidP="00892519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Описание</w:t>
      </w:r>
    </w:p>
    <w:p w:rsidR="00892519" w:rsidRPr="00892519" w:rsidRDefault="00892519" w:rsidP="00892519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Те</w:t>
      </w:r>
      <w:proofErr w:type="gramStart"/>
      <w:r w:rsidRPr="00892519">
        <w:rPr>
          <w:rFonts w:ascii="Arial" w:eastAsia="Times New Roman" w:hAnsi="Arial" w:cs="Arial"/>
          <w:sz w:val="20"/>
          <w:szCs w:val="20"/>
        </w:rPr>
        <w:t>кст пр</w:t>
      </w:r>
      <w:proofErr w:type="gramEnd"/>
      <w:r w:rsidRPr="00892519">
        <w:rPr>
          <w:rFonts w:ascii="Arial" w:eastAsia="Times New Roman" w:hAnsi="Arial" w:cs="Arial"/>
          <w:sz w:val="20"/>
          <w:szCs w:val="20"/>
        </w:rPr>
        <w:t>и недостаточном балансе</w:t>
      </w:r>
    </w:p>
    <w:p w:rsidR="00892519" w:rsidRPr="00892519" w:rsidRDefault="00892519" w:rsidP="00892519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Те</w:t>
      </w:r>
      <w:proofErr w:type="gramStart"/>
      <w:r w:rsidRPr="00892519">
        <w:rPr>
          <w:rFonts w:ascii="Arial" w:eastAsia="Times New Roman" w:hAnsi="Arial" w:cs="Arial"/>
          <w:sz w:val="20"/>
          <w:szCs w:val="20"/>
        </w:rPr>
        <w:t>кст пр</w:t>
      </w:r>
      <w:proofErr w:type="gramEnd"/>
      <w:r w:rsidRPr="00892519">
        <w:rPr>
          <w:rFonts w:ascii="Arial" w:eastAsia="Times New Roman" w:hAnsi="Arial" w:cs="Arial"/>
          <w:sz w:val="20"/>
          <w:szCs w:val="20"/>
        </w:rPr>
        <w:t>и неизвестном получателе</w:t>
      </w:r>
    </w:p>
    <w:p w:rsidR="00892519" w:rsidRPr="00892519" w:rsidRDefault="00892519" w:rsidP="00892519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Формат текста для выписки отправителя</w:t>
      </w:r>
    </w:p>
    <w:p w:rsidR="00892519" w:rsidRPr="00892519" w:rsidRDefault="00892519" w:rsidP="00892519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Расписание для взаимодействия</w:t>
      </w:r>
    </w:p>
    <w:p w:rsidR="00892519" w:rsidRPr="00892519" w:rsidRDefault="00892519" w:rsidP="00892519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Текст сообщения в ЛК об отказе в переводе</w:t>
      </w:r>
    </w:p>
    <w:p w:rsidR="00892519" w:rsidRPr="00892519" w:rsidRDefault="00892519" w:rsidP="00892519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Те</w:t>
      </w:r>
      <w:proofErr w:type="gramStart"/>
      <w:r w:rsidRPr="00892519">
        <w:rPr>
          <w:rFonts w:ascii="Arial" w:eastAsia="Times New Roman" w:hAnsi="Arial" w:cs="Arial"/>
          <w:sz w:val="20"/>
          <w:szCs w:val="20"/>
        </w:rPr>
        <w:t>кст дл</w:t>
      </w:r>
      <w:proofErr w:type="gramEnd"/>
      <w:r w:rsidRPr="00892519">
        <w:rPr>
          <w:rFonts w:ascii="Arial" w:eastAsia="Times New Roman" w:hAnsi="Arial" w:cs="Arial"/>
          <w:sz w:val="20"/>
          <w:szCs w:val="20"/>
        </w:rPr>
        <w:t>я СМС подтверждения перевода</w:t>
      </w:r>
    </w:p>
    <w:p w:rsidR="00892519" w:rsidRPr="00892519" w:rsidRDefault="00892519" w:rsidP="00892519">
      <w:pPr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br/>
        <w:t>Доработки систем Банка</w:t>
      </w:r>
    </w:p>
    <w:p w:rsidR="00892519" w:rsidRPr="00892519" w:rsidRDefault="00892519" w:rsidP="00892519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Новое взаимодействие по подтверждению переводов</w:t>
      </w:r>
    </w:p>
    <w:p w:rsidR="00892519" w:rsidRPr="00892519" w:rsidRDefault="00892519" w:rsidP="00892519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Возможно, новый тип начисления для переводов (обработка которого возможна в дальнейшем, но сейчас не рассматривается)</w:t>
      </w:r>
    </w:p>
    <w:p w:rsidR="008578EE" w:rsidRPr="00892519" w:rsidRDefault="000C3711">
      <w:pPr>
        <w:rPr>
          <w:rFonts w:ascii="Arial" w:hAnsi="Arial" w:cs="Arial"/>
          <w:sz w:val="20"/>
          <w:szCs w:val="20"/>
        </w:rPr>
      </w:pPr>
    </w:p>
    <w:sectPr w:rsidR="008578EE" w:rsidRPr="00892519" w:rsidSect="006A2077">
      <w:footerReference w:type="default" r:id="rId8"/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711" w:rsidRDefault="000C3711" w:rsidP="00907041">
      <w:r>
        <w:separator/>
      </w:r>
    </w:p>
  </w:endnote>
  <w:endnote w:type="continuationSeparator" w:id="0">
    <w:p w:rsidR="000C3711" w:rsidRDefault="000C3711" w:rsidP="00907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0562255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907041" w:rsidRPr="00907041" w:rsidRDefault="00907041">
        <w:pPr>
          <w:pStyle w:val="af0"/>
          <w:jc w:val="right"/>
          <w:rPr>
            <w:rFonts w:ascii="Arial" w:hAnsi="Arial" w:cs="Arial"/>
            <w:sz w:val="20"/>
            <w:szCs w:val="20"/>
          </w:rPr>
        </w:pPr>
        <w:r w:rsidRPr="00907041">
          <w:rPr>
            <w:rFonts w:ascii="Arial" w:hAnsi="Arial" w:cs="Arial"/>
            <w:sz w:val="20"/>
            <w:szCs w:val="20"/>
          </w:rPr>
          <w:fldChar w:fldCharType="begin"/>
        </w:r>
        <w:r w:rsidRPr="00907041">
          <w:rPr>
            <w:rFonts w:ascii="Arial" w:hAnsi="Arial" w:cs="Arial"/>
            <w:sz w:val="20"/>
            <w:szCs w:val="20"/>
          </w:rPr>
          <w:instrText>PAGE   \* MERGEFORMAT</w:instrText>
        </w:r>
        <w:r w:rsidRPr="00907041"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noProof/>
            <w:sz w:val="20"/>
            <w:szCs w:val="20"/>
          </w:rPr>
          <w:t>2</w:t>
        </w:r>
        <w:r w:rsidRPr="00907041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907041" w:rsidRDefault="0090704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711" w:rsidRDefault="000C3711" w:rsidP="00907041">
      <w:r>
        <w:separator/>
      </w:r>
    </w:p>
  </w:footnote>
  <w:footnote w:type="continuationSeparator" w:id="0">
    <w:p w:rsidR="000C3711" w:rsidRDefault="000C3711" w:rsidP="00907041">
      <w:r>
        <w:continuationSeparator/>
      </w:r>
    </w:p>
  </w:footnote>
  <w:footnote w:id="1">
    <w:p w:rsidR="00907041" w:rsidRPr="00120088" w:rsidRDefault="00907041" w:rsidP="00907041">
      <w:pPr>
        <w:pStyle w:val="a9"/>
        <w:rPr>
          <w:rFonts w:ascii="Arial" w:hAnsi="Arial" w:cs="Arial"/>
          <w:sz w:val="16"/>
          <w:szCs w:val="16"/>
        </w:rPr>
      </w:pPr>
      <w:r w:rsidRPr="00120088">
        <w:rPr>
          <w:rStyle w:val="ab"/>
          <w:rFonts w:ascii="Arial" w:hAnsi="Arial" w:cs="Arial"/>
        </w:rPr>
        <w:footnoteRef/>
      </w:r>
      <w:r w:rsidRPr="00120088">
        <w:rPr>
          <w:rFonts w:ascii="Arial" w:hAnsi="Arial" w:cs="Arial"/>
        </w:rPr>
        <w:t xml:space="preserve"> </w:t>
      </w:r>
      <w:r w:rsidRPr="00120088">
        <w:rPr>
          <w:rFonts w:ascii="Arial" w:hAnsi="Arial" w:cs="Arial"/>
          <w:sz w:val="16"/>
          <w:szCs w:val="16"/>
        </w:rPr>
        <w:t>Клиент считается зарегистрированным только в случае, если его регистрацию подтвердили и ИС Банка, и система «Коллекция» посредством реестровых взаимодействий 3.1 и</w:t>
      </w:r>
      <w:r>
        <w:rPr>
          <w:rFonts w:ascii="Arial" w:hAnsi="Arial" w:cs="Arial"/>
          <w:sz w:val="16"/>
          <w:szCs w:val="16"/>
        </w:rPr>
        <w:t>ли</w:t>
      </w:r>
      <w:r w:rsidRPr="00120088">
        <w:rPr>
          <w:rFonts w:ascii="Arial" w:hAnsi="Arial" w:cs="Arial"/>
          <w:sz w:val="16"/>
          <w:szCs w:val="16"/>
        </w:rPr>
        <w:t xml:space="preserve"> 3.2 (т.е. клиент имеет доступ в ЛК).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7B8D"/>
    <w:multiLevelType w:val="hybridMultilevel"/>
    <w:tmpl w:val="4A24AF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F365D0"/>
    <w:multiLevelType w:val="multilevel"/>
    <w:tmpl w:val="5390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AA6DC2"/>
    <w:multiLevelType w:val="multilevel"/>
    <w:tmpl w:val="DF98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4544F0"/>
    <w:multiLevelType w:val="hybridMultilevel"/>
    <w:tmpl w:val="D5A0032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0C3C34"/>
    <w:multiLevelType w:val="hybridMultilevel"/>
    <w:tmpl w:val="9522C072"/>
    <w:lvl w:ilvl="0" w:tplc="3B404E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1D355B"/>
    <w:multiLevelType w:val="multilevel"/>
    <w:tmpl w:val="430C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673B35"/>
    <w:multiLevelType w:val="multilevel"/>
    <w:tmpl w:val="65CC9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0204EC"/>
    <w:multiLevelType w:val="hybridMultilevel"/>
    <w:tmpl w:val="11B0F2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5C39AE"/>
    <w:multiLevelType w:val="hybridMultilevel"/>
    <w:tmpl w:val="BBBED87A"/>
    <w:lvl w:ilvl="0" w:tplc="2E5CFA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33756"/>
    <w:multiLevelType w:val="multilevel"/>
    <w:tmpl w:val="460A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58786B"/>
    <w:multiLevelType w:val="hybridMultilevel"/>
    <w:tmpl w:val="E11C7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C1C69"/>
    <w:multiLevelType w:val="hybridMultilevel"/>
    <w:tmpl w:val="260CF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775C21"/>
    <w:multiLevelType w:val="multilevel"/>
    <w:tmpl w:val="BD3E7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41BE4CE0"/>
    <w:multiLevelType w:val="hybridMultilevel"/>
    <w:tmpl w:val="C50E38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864E00"/>
    <w:multiLevelType w:val="hybridMultilevel"/>
    <w:tmpl w:val="260CF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B240A1"/>
    <w:multiLevelType w:val="hybridMultilevel"/>
    <w:tmpl w:val="3224122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6EC26530"/>
    <w:multiLevelType w:val="hybridMultilevel"/>
    <w:tmpl w:val="7856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916F7D"/>
    <w:multiLevelType w:val="multilevel"/>
    <w:tmpl w:val="A2BA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3"/>
  </w:num>
  <w:num w:numId="9">
    <w:abstractNumId w:val="3"/>
  </w:num>
  <w:num w:numId="10">
    <w:abstractNumId w:val="8"/>
  </w:num>
  <w:num w:numId="11">
    <w:abstractNumId w:val="14"/>
  </w:num>
  <w:num w:numId="12">
    <w:abstractNumId w:val="10"/>
  </w:num>
  <w:num w:numId="13">
    <w:abstractNumId w:val="16"/>
  </w:num>
  <w:num w:numId="14">
    <w:abstractNumId w:val="4"/>
  </w:num>
  <w:num w:numId="15">
    <w:abstractNumId w:val="12"/>
  </w:num>
  <w:num w:numId="16">
    <w:abstractNumId w:val="0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BAB"/>
    <w:rsid w:val="000C3711"/>
    <w:rsid w:val="002F7D11"/>
    <w:rsid w:val="00356BAB"/>
    <w:rsid w:val="00360359"/>
    <w:rsid w:val="00634065"/>
    <w:rsid w:val="006A2077"/>
    <w:rsid w:val="00725026"/>
    <w:rsid w:val="00892519"/>
    <w:rsid w:val="00907041"/>
    <w:rsid w:val="009172CC"/>
    <w:rsid w:val="00EE527D"/>
    <w:rsid w:val="00E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519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72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172CC"/>
    <w:pPr>
      <w:ind w:left="720"/>
      <w:contextualSpacing/>
    </w:pPr>
    <w:rPr>
      <w:rFonts w:eastAsia="Times New Roman"/>
      <w:color w:val="auto"/>
    </w:rPr>
  </w:style>
  <w:style w:type="paragraph" w:styleId="a5">
    <w:name w:val="Body Text"/>
    <w:basedOn w:val="a"/>
    <w:link w:val="a6"/>
    <w:rsid w:val="009172CC"/>
    <w:pPr>
      <w:jc w:val="both"/>
    </w:pPr>
    <w:rPr>
      <w:rFonts w:eastAsia="Times New Roman"/>
      <w:color w:val="auto"/>
      <w:sz w:val="20"/>
      <w:szCs w:val="20"/>
    </w:rPr>
  </w:style>
  <w:style w:type="character" w:customStyle="1" w:styleId="a6">
    <w:name w:val="Основной текст Знак"/>
    <w:basedOn w:val="a0"/>
    <w:link w:val="a5"/>
    <w:rsid w:val="009172C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uiPriority w:val="99"/>
    <w:rsid w:val="009172CC"/>
    <w:rPr>
      <w:color w:val="0000FF"/>
      <w:u w:val="single"/>
    </w:rPr>
  </w:style>
  <w:style w:type="character" w:styleId="a8">
    <w:name w:val="Strong"/>
    <w:basedOn w:val="a0"/>
    <w:uiPriority w:val="22"/>
    <w:qFormat/>
    <w:rsid w:val="009172C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17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4">
    <w:name w:val="Абзац списка Знак"/>
    <w:basedOn w:val="a0"/>
    <w:link w:val="a3"/>
    <w:uiPriority w:val="34"/>
    <w:locked/>
    <w:rsid w:val="009070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907041"/>
    <w:rPr>
      <w:rFonts w:ascii="Calibri" w:eastAsia="Calibri" w:hAnsi="Calibri"/>
      <w:color w:val="auto"/>
      <w:sz w:val="20"/>
      <w:szCs w:val="20"/>
      <w:lang w:eastAsia="en-US"/>
    </w:rPr>
  </w:style>
  <w:style w:type="character" w:customStyle="1" w:styleId="aa">
    <w:name w:val="Текст сноски Знак"/>
    <w:basedOn w:val="a0"/>
    <w:link w:val="a9"/>
    <w:uiPriority w:val="99"/>
    <w:semiHidden/>
    <w:rsid w:val="00907041"/>
    <w:rPr>
      <w:rFonts w:ascii="Calibri" w:eastAsia="Calibri" w:hAnsi="Calibri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907041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90704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07041"/>
    <w:rPr>
      <w:rFonts w:ascii="Tahoma" w:hAnsi="Tahoma" w:cs="Tahoma"/>
      <w:color w:val="000000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unhideWhenUsed/>
    <w:rsid w:val="0090704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07041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90704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07041"/>
    <w:rPr>
      <w:rFonts w:ascii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519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72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172CC"/>
    <w:pPr>
      <w:ind w:left="720"/>
      <w:contextualSpacing/>
    </w:pPr>
    <w:rPr>
      <w:rFonts w:eastAsia="Times New Roman"/>
      <w:color w:val="auto"/>
    </w:rPr>
  </w:style>
  <w:style w:type="paragraph" w:styleId="a5">
    <w:name w:val="Body Text"/>
    <w:basedOn w:val="a"/>
    <w:link w:val="a6"/>
    <w:rsid w:val="009172CC"/>
    <w:pPr>
      <w:jc w:val="both"/>
    </w:pPr>
    <w:rPr>
      <w:rFonts w:eastAsia="Times New Roman"/>
      <w:color w:val="auto"/>
      <w:sz w:val="20"/>
      <w:szCs w:val="20"/>
    </w:rPr>
  </w:style>
  <w:style w:type="character" w:customStyle="1" w:styleId="a6">
    <w:name w:val="Основной текст Знак"/>
    <w:basedOn w:val="a0"/>
    <w:link w:val="a5"/>
    <w:rsid w:val="009172C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uiPriority w:val="99"/>
    <w:rsid w:val="009172CC"/>
    <w:rPr>
      <w:color w:val="0000FF"/>
      <w:u w:val="single"/>
    </w:rPr>
  </w:style>
  <w:style w:type="character" w:styleId="a8">
    <w:name w:val="Strong"/>
    <w:basedOn w:val="a0"/>
    <w:uiPriority w:val="22"/>
    <w:qFormat/>
    <w:rsid w:val="009172C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17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4">
    <w:name w:val="Абзац списка Знак"/>
    <w:basedOn w:val="a0"/>
    <w:link w:val="a3"/>
    <w:uiPriority w:val="34"/>
    <w:locked/>
    <w:rsid w:val="009070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907041"/>
    <w:rPr>
      <w:rFonts w:ascii="Calibri" w:eastAsia="Calibri" w:hAnsi="Calibri"/>
      <w:color w:val="auto"/>
      <w:sz w:val="20"/>
      <w:szCs w:val="20"/>
      <w:lang w:eastAsia="en-US"/>
    </w:rPr>
  </w:style>
  <w:style w:type="character" w:customStyle="1" w:styleId="aa">
    <w:name w:val="Текст сноски Знак"/>
    <w:basedOn w:val="a0"/>
    <w:link w:val="a9"/>
    <w:uiPriority w:val="99"/>
    <w:semiHidden/>
    <w:rsid w:val="00907041"/>
    <w:rPr>
      <w:rFonts w:ascii="Calibri" w:eastAsia="Calibri" w:hAnsi="Calibri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907041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90704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07041"/>
    <w:rPr>
      <w:rFonts w:ascii="Tahoma" w:hAnsi="Tahoma" w:cs="Tahoma"/>
      <w:color w:val="000000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unhideWhenUsed/>
    <w:rsid w:val="0090704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07041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90704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07041"/>
    <w:rPr>
      <w:rFonts w:ascii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1676</Words>
  <Characters>9558</Characters>
  <Application>Microsoft Office Word</Application>
  <DocSecurity>0</DocSecurity>
  <Lines>79</Lines>
  <Paragraphs>22</Paragraphs>
  <ScaleCrop>false</ScaleCrop>
  <Company/>
  <LinksUpToDate>false</LinksUpToDate>
  <CharactersWithSpaces>11212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Chzhan</dc:creator>
  <cp:keywords/>
  <dc:description/>
  <cp:lastModifiedBy>Evgeniya Chzhan</cp:lastModifiedBy>
  <cp:revision>6</cp:revision>
  <dcterms:created xsi:type="dcterms:W3CDTF">2014-05-13T15:20:00Z</dcterms:created>
  <dcterms:modified xsi:type="dcterms:W3CDTF">2014-05-13T15:57:00Z</dcterms:modified>
</cp:coreProperties>
</file>